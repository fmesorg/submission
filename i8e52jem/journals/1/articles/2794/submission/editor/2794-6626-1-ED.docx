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86C" w:rsidRDefault="0099386C" w:rsidP="001964DD">
      <w:pPr>
        <w:pBdr>
          <w:bottom w:val="single" w:sz="4" w:space="1" w:color="auto"/>
        </w:pBdr>
        <w:spacing w:after="120" w:line="276" w:lineRule="auto"/>
        <w:jc w:val="center"/>
        <w:rPr>
          <w:rFonts w:ascii="Times New Roman" w:hAnsi="Times New Roman"/>
          <w:b/>
          <w:sz w:val="28"/>
          <w:rPrChange w:id="0" w:author="Rakhi" w:date="2018-03-15T13:34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EB64EC">
        <w:rPr>
          <w:rFonts w:ascii="Times New Roman" w:hAnsi="Times New Roman" w:cs="Times New Roman"/>
          <w:b/>
          <w:sz w:val="28"/>
          <w:szCs w:val="24"/>
        </w:rPr>
        <w:t xml:space="preserve">Assisted Reproductive Technologies: </w:t>
      </w:r>
      <w:r w:rsidR="00C16CAF" w:rsidRPr="00EB64EC">
        <w:rPr>
          <w:rFonts w:ascii="Times New Roman" w:hAnsi="Times New Roman" w:cs="Times New Roman"/>
          <w:b/>
          <w:sz w:val="28"/>
          <w:szCs w:val="24"/>
        </w:rPr>
        <w:t>conundrums and challenges</w:t>
      </w:r>
    </w:p>
    <w:p w:rsidR="00DF30E2" w:rsidRPr="00EB64EC" w:rsidRDefault="00DF30E2" w:rsidP="00DF30E2">
      <w:pPr>
        <w:pBdr>
          <w:bottom w:val="single" w:sz="4" w:space="1" w:color="auto"/>
        </w:pBdr>
        <w:spacing w:after="120" w:line="276" w:lineRule="auto"/>
        <w:jc w:val="center"/>
        <w:rPr>
          <w:ins w:id="1" w:author="Rakhi" w:date="2018-03-15T13:34:00Z"/>
          <w:rFonts w:ascii="Times New Roman" w:hAnsi="Times New Roman" w:cs="Times New Roman"/>
          <w:sz w:val="24"/>
          <w:szCs w:val="24"/>
        </w:rPr>
      </w:pPr>
      <w:ins w:id="2" w:author="Rakhi" w:date="2018-03-15T13:34:00Z">
        <w:r>
          <w:rPr>
            <w:rFonts w:ascii="Times New Roman" w:hAnsi="Times New Roman" w:cs="Times New Roman"/>
            <w:sz w:val="24"/>
            <w:szCs w:val="24"/>
          </w:rPr>
          <w:t xml:space="preserve">Rakhi Ghoshal </w:t>
        </w:r>
      </w:ins>
    </w:p>
    <w:p w:rsidR="0099386C" w:rsidRPr="00EB64EC" w:rsidRDefault="0099386C" w:rsidP="0058032A">
      <w:pPr>
        <w:spacing w:after="120" w:line="276" w:lineRule="auto"/>
        <w:ind w:firstLine="720"/>
        <w:rPr>
          <w:rFonts w:ascii="Times New Roman" w:hAnsi="Times New Roman" w:cs="Times New Roman"/>
          <w:sz w:val="24"/>
          <w:szCs w:val="24"/>
        </w:rPr>
        <w:pPrChange w:id="3" w:author="Rakhi" w:date="2018-03-15T13:34:00Z">
          <w:pPr>
            <w:spacing w:after="120" w:line="276" w:lineRule="auto"/>
          </w:pPr>
        </w:pPrChange>
      </w:pPr>
      <w:r w:rsidRPr="00EB64EC">
        <w:rPr>
          <w:rFonts w:ascii="Times New Roman" w:hAnsi="Times New Roman" w:cs="Times New Roman"/>
          <w:sz w:val="24"/>
          <w:szCs w:val="24"/>
        </w:rPr>
        <w:t>Independent Consultant-Researcher, Kolkata</w:t>
      </w:r>
    </w:p>
    <w:p w:rsidR="0099386C" w:rsidRPr="00EB64EC" w:rsidRDefault="0099386C" w:rsidP="0058032A">
      <w:pPr>
        <w:pBdr>
          <w:bottom w:val="single" w:sz="4" w:space="1" w:color="auto"/>
        </w:pBdr>
        <w:spacing w:after="120" w:line="276" w:lineRule="auto"/>
        <w:ind w:firstLine="720"/>
        <w:rPr>
          <w:rFonts w:ascii="Times New Roman" w:hAnsi="Times New Roman" w:cs="Times New Roman"/>
          <w:sz w:val="24"/>
          <w:szCs w:val="24"/>
        </w:rPr>
        <w:pPrChange w:id="4" w:author="Rakhi" w:date="2018-03-15T13:34:00Z">
          <w:pPr>
            <w:pBdr>
              <w:bottom w:val="single" w:sz="4" w:space="1" w:color="auto"/>
            </w:pBdr>
            <w:spacing w:after="120" w:line="276" w:lineRule="auto"/>
          </w:pPr>
        </w:pPrChange>
      </w:pPr>
      <w:r w:rsidRPr="00EB64EC">
        <w:rPr>
          <w:rFonts w:ascii="Times New Roman" w:hAnsi="Times New Roman" w:cs="Times New Roman"/>
          <w:sz w:val="24"/>
          <w:szCs w:val="24"/>
        </w:rPr>
        <w:t xml:space="preserve">B-3, </w:t>
      </w:r>
      <w:proofErr w:type="spellStart"/>
      <w:r w:rsidRPr="00EB64EC">
        <w:rPr>
          <w:rFonts w:ascii="Times New Roman" w:hAnsi="Times New Roman" w:cs="Times New Roman"/>
          <w:sz w:val="24"/>
          <w:szCs w:val="24"/>
        </w:rPr>
        <w:t>Spandan</w:t>
      </w:r>
      <w:proofErr w:type="spellEnd"/>
      <w:r w:rsidRPr="00EB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4EC">
        <w:rPr>
          <w:rFonts w:ascii="Times New Roman" w:hAnsi="Times New Roman" w:cs="Times New Roman"/>
          <w:sz w:val="24"/>
          <w:szCs w:val="24"/>
        </w:rPr>
        <w:t>Apts</w:t>
      </w:r>
      <w:proofErr w:type="spellEnd"/>
      <w:r w:rsidRPr="00EB6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4EC">
        <w:rPr>
          <w:rFonts w:ascii="Times New Roman" w:hAnsi="Times New Roman" w:cs="Times New Roman"/>
          <w:sz w:val="24"/>
          <w:szCs w:val="24"/>
        </w:rPr>
        <w:t>Kalikapur</w:t>
      </w:r>
      <w:proofErr w:type="spellEnd"/>
      <w:r w:rsidRPr="00EB64EC">
        <w:rPr>
          <w:rFonts w:ascii="Times New Roman" w:hAnsi="Times New Roman" w:cs="Times New Roman"/>
          <w:sz w:val="24"/>
          <w:szCs w:val="24"/>
        </w:rPr>
        <w:t xml:space="preserve">, Kolkata 700078 | </w:t>
      </w:r>
      <w:r w:rsidR="0044388D">
        <w:fldChar w:fldCharType="begin"/>
      </w:r>
      <w:r w:rsidR="0044388D">
        <w:instrText xml:space="preserve"> HYPERLINK "mailto:rakhi.ghoshal@gmail.com" </w:instrText>
      </w:r>
      <w:r w:rsidR="0044388D">
        <w:fldChar w:fldCharType="separate"/>
      </w:r>
      <w:r w:rsidRPr="00EB64EC">
        <w:rPr>
          <w:rStyle w:val="Hyperlink"/>
          <w:rFonts w:ascii="Times New Roman" w:hAnsi="Times New Roman" w:cs="Times New Roman"/>
          <w:sz w:val="24"/>
          <w:szCs w:val="24"/>
        </w:rPr>
        <w:t>rakhi.ghoshal@gmail.com</w:t>
      </w:r>
      <w:r w:rsidR="0044388D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EB6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4FC8" w:rsidRPr="00DE4FC8" w:rsidRDefault="00DE4FC8" w:rsidP="00EB64EC">
      <w:pPr>
        <w:spacing w:after="120" w:line="276" w:lineRule="auto"/>
        <w:rPr>
          <w:ins w:id="5" w:author="Rakhi" w:date="2018-03-15T13:34:00Z"/>
          <w:rFonts w:ascii="Times New Roman" w:hAnsi="Times New Roman" w:cs="Times New Roman"/>
          <w:b/>
          <w:sz w:val="24"/>
          <w:szCs w:val="24"/>
        </w:rPr>
      </w:pPr>
      <w:ins w:id="6" w:author="Rakhi" w:date="2018-03-15T13:34:00Z">
        <w:r w:rsidRPr="00DE4FC8">
          <w:rPr>
            <w:rFonts w:ascii="Times New Roman" w:hAnsi="Times New Roman" w:cs="Times New Roman"/>
            <w:b/>
            <w:sz w:val="24"/>
            <w:szCs w:val="24"/>
          </w:rPr>
          <w:t>Infertility</w:t>
        </w:r>
        <w:r w:rsidR="000704C7">
          <w:rPr>
            <w:rFonts w:ascii="Times New Roman" w:hAnsi="Times New Roman" w:cs="Times New Roman"/>
            <w:b/>
            <w:sz w:val="24"/>
            <w:szCs w:val="24"/>
          </w:rPr>
          <w:t>: b</w:t>
        </w:r>
        <w:r>
          <w:rPr>
            <w:rFonts w:ascii="Times New Roman" w:hAnsi="Times New Roman" w:cs="Times New Roman"/>
            <w:b/>
            <w:sz w:val="24"/>
            <w:szCs w:val="24"/>
          </w:rPr>
          <w:t xml:space="preserve">lame it on </w:t>
        </w:r>
        <w:r w:rsidRPr="00DE4FC8">
          <w:rPr>
            <w:rFonts w:ascii="Times New Roman" w:hAnsi="Times New Roman" w:cs="Times New Roman"/>
            <w:b/>
            <w:sz w:val="24"/>
            <w:szCs w:val="24"/>
          </w:rPr>
          <w:t>women</w:t>
        </w:r>
      </w:ins>
    </w:p>
    <w:p w:rsidR="00A37967" w:rsidRDefault="005F61B3" w:rsidP="00EB64EC">
      <w:pPr>
        <w:spacing w:after="120" w:line="276" w:lineRule="auto"/>
        <w:rPr>
          <w:ins w:id="7" w:author="Rakhi" w:date="2018-03-15T13:34:00Z"/>
          <w:rFonts w:ascii="Times New Roman" w:hAnsi="Times New Roman" w:cs="Times New Roman"/>
          <w:sz w:val="24"/>
          <w:szCs w:val="24"/>
        </w:rPr>
      </w:pPr>
      <w:r w:rsidRPr="00EB64EC">
        <w:rPr>
          <w:rFonts w:ascii="Times New Roman" w:hAnsi="Times New Roman" w:cs="Times New Roman"/>
          <w:sz w:val="24"/>
          <w:szCs w:val="24"/>
        </w:rPr>
        <w:t xml:space="preserve">A few weeks ago, a leading </w:t>
      </w:r>
      <w:r w:rsidR="001C5662" w:rsidRPr="00EB64EC">
        <w:rPr>
          <w:rFonts w:ascii="Times New Roman" w:hAnsi="Times New Roman" w:cs="Times New Roman"/>
          <w:sz w:val="24"/>
          <w:szCs w:val="24"/>
        </w:rPr>
        <w:t xml:space="preserve">multi-city </w:t>
      </w:r>
      <w:r w:rsidRPr="00EB64EC">
        <w:rPr>
          <w:rFonts w:ascii="Times New Roman" w:hAnsi="Times New Roman" w:cs="Times New Roman"/>
          <w:sz w:val="24"/>
          <w:szCs w:val="24"/>
        </w:rPr>
        <w:t xml:space="preserve">IVF </w:t>
      </w:r>
      <w:r w:rsidR="001C5662" w:rsidRPr="00EB64EC">
        <w:rPr>
          <w:rFonts w:ascii="Times New Roman" w:hAnsi="Times New Roman" w:cs="Times New Roman"/>
          <w:sz w:val="24"/>
          <w:szCs w:val="24"/>
        </w:rPr>
        <w:t xml:space="preserve">clinic </w:t>
      </w:r>
      <w:r w:rsidRPr="00EB64EC">
        <w:rPr>
          <w:rFonts w:ascii="Times New Roman" w:hAnsi="Times New Roman" w:cs="Times New Roman"/>
          <w:sz w:val="24"/>
          <w:szCs w:val="24"/>
        </w:rPr>
        <w:t xml:space="preserve">published an advertisement in </w:t>
      </w:r>
      <w:proofErr w:type="gramStart"/>
      <w:r w:rsidRPr="00EB64EC">
        <w:rPr>
          <w:rFonts w:ascii="Times New Roman" w:hAnsi="Times New Roman" w:cs="Times New Roman"/>
          <w:sz w:val="24"/>
          <w:szCs w:val="24"/>
        </w:rPr>
        <w:t>a leading</w:t>
      </w:r>
      <w:proofErr w:type="gramEnd"/>
      <w:r w:rsidRPr="00EB64EC">
        <w:rPr>
          <w:rFonts w:ascii="Times New Roman" w:hAnsi="Times New Roman" w:cs="Times New Roman"/>
          <w:sz w:val="24"/>
          <w:szCs w:val="24"/>
        </w:rPr>
        <w:t xml:space="preserve"> news daily: the ad </w:t>
      </w:r>
      <w:ins w:id="8" w:author="Rakhi" w:date="2018-03-15T13:34:00Z">
        <w:r w:rsidR="00FE23AB">
          <w:rPr>
            <w:rFonts w:ascii="Times New Roman" w:hAnsi="Times New Roman" w:cs="Times New Roman"/>
            <w:sz w:val="24"/>
            <w:szCs w:val="24"/>
          </w:rPr>
          <w:t>read</w:t>
        </w:r>
      </w:ins>
      <w:del w:id="9" w:author="Rakhi" w:date="2018-03-15T13:34:00Z">
        <w:r w:rsidR="00D15F97">
          <w:rPr>
            <w:rFonts w:ascii="Times New Roman" w:hAnsi="Times New Roman" w:cs="Times New Roman"/>
            <w:sz w:val="24"/>
            <w:szCs w:val="24"/>
          </w:rPr>
          <w:delText xml:space="preserve">was </w:delText>
        </w:r>
        <w:r w:rsidR="004B6B2C">
          <w:rPr>
            <w:rFonts w:ascii="Times New Roman" w:hAnsi="Times New Roman" w:cs="Times New Roman"/>
            <w:sz w:val="24"/>
            <w:szCs w:val="24"/>
          </w:rPr>
          <w:delText>almost</w:delText>
        </w:r>
      </w:del>
      <w:r w:rsidR="004B6B2C">
        <w:rPr>
          <w:rFonts w:ascii="Times New Roman" w:hAnsi="Times New Roman" w:cs="Times New Roman"/>
          <w:sz w:val="24"/>
          <w:szCs w:val="24"/>
        </w:rPr>
        <w:t xml:space="preserve"> </w:t>
      </w:r>
      <w:r w:rsidR="00D15F97">
        <w:rPr>
          <w:rFonts w:ascii="Times New Roman" w:hAnsi="Times New Roman" w:cs="Times New Roman"/>
          <w:sz w:val="24"/>
          <w:szCs w:val="24"/>
        </w:rPr>
        <w:t>ominous</w:t>
      </w:r>
      <w:r w:rsidR="004B6B2C">
        <w:rPr>
          <w:rFonts w:ascii="Times New Roman" w:hAnsi="Times New Roman" w:cs="Times New Roman"/>
          <w:sz w:val="24"/>
          <w:szCs w:val="24"/>
        </w:rPr>
        <w:t xml:space="preserve">: </w:t>
      </w:r>
      <w:r w:rsidRPr="00EB64EC">
        <w:rPr>
          <w:rFonts w:ascii="Times New Roman" w:hAnsi="Times New Roman" w:cs="Times New Roman"/>
          <w:sz w:val="24"/>
          <w:szCs w:val="24"/>
        </w:rPr>
        <w:t>‘The longer you wait, the lower your chances’</w:t>
      </w:r>
      <w:r w:rsidR="00473E96">
        <w:rPr>
          <w:rFonts w:ascii="Times New Roman" w:hAnsi="Times New Roman" w:cs="Times New Roman"/>
          <w:sz w:val="24"/>
          <w:szCs w:val="24"/>
        </w:rPr>
        <w:t xml:space="preserve"> – they </w:t>
      </w:r>
      <w:r w:rsidR="00D15F97">
        <w:rPr>
          <w:rFonts w:ascii="Times New Roman" w:hAnsi="Times New Roman" w:cs="Times New Roman"/>
          <w:sz w:val="24"/>
          <w:szCs w:val="24"/>
        </w:rPr>
        <w:t>were referring to the c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hances of </w:t>
      </w:r>
      <w:r w:rsidR="00D15F97">
        <w:rPr>
          <w:rFonts w:ascii="Times New Roman" w:hAnsi="Times New Roman" w:cs="Times New Roman"/>
          <w:sz w:val="24"/>
          <w:szCs w:val="24"/>
        </w:rPr>
        <w:t xml:space="preserve">getting </w:t>
      </w:r>
      <w:r w:rsidR="00413050" w:rsidRPr="00EB64EC">
        <w:rPr>
          <w:rFonts w:ascii="Times New Roman" w:hAnsi="Times New Roman" w:cs="Times New Roman"/>
          <w:sz w:val="24"/>
          <w:szCs w:val="24"/>
        </w:rPr>
        <w:t>pregnant</w:t>
      </w:r>
      <w:r w:rsidR="00D15F97">
        <w:rPr>
          <w:rFonts w:ascii="Times New Roman" w:hAnsi="Times New Roman" w:cs="Times New Roman"/>
          <w:sz w:val="24"/>
          <w:szCs w:val="24"/>
        </w:rPr>
        <w:t xml:space="preserve">. The 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subtext </w:t>
      </w:r>
      <w:r w:rsidR="00D15F97">
        <w:rPr>
          <w:rFonts w:ascii="Times New Roman" w:hAnsi="Times New Roman" w:cs="Times New Roman"/>
          <w:sz w:val="24"/>
          <w:szCs w:val="24"/>
        </w:rPr>
        <w:t xml:space="preserve">was far too easy to decipher: 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the ad </w:t>
      </w:r>
      <w:r w:rsidR="00D15F97">
        <w:rPr>
          <w:rFonts w:ascii="Times New Roman" w:hAnsi="Times New Roman" w:cs="Times New Roman"/>
          <w:sz w:val="24"/>
          <w:szCs w:val="24"/>
        </w:rPr>
        <w:t xml:space="preserve">was </w:t>
      </w:r>
      <w:ins w:id="10" w:author="Rakhi" w:date="2018-03-15T13:34:00Z">
        <w:r w:rsidR="002B303F">
          <w:rPr>
            <w:rFonts w:ascii="Times New Roman" w:hAnsi="Times New Roman" w:cs="Times New Roman"/>
            <w:sz w:val="24"/>
            <w:szCs w:val="24"/>
          </w:rPr>
          <w:t xml:space="preserve">thoroughly gendered, </w:t>
        </w:r>
      </w:ins>
      <w:r w:rsidR="00413050" w:rsidRPr="00EB64EC">
        <w:rPr>
          <w:rFonts w:ascii="Times New Roman" w:hAnsi="Times New Roman" w:cs="Times New Roman"/>
          <w:sz w:val="24"/>
          <w:szCs w:val="24"/>
        </w:rPr>
        <w:t xml:space="preserve">directed </w:t>
      </w:r>
      <w:ins w:id="11" w:author="Rakhi" w:date="2018-03-15T13:34:00Z">
        <w:r w:rsidR="00FE23AB">
          <w:rPr>
            <w:rFonts w:ascii="Times New Roman" w:hAnsi="Times New Roman" w:cs="Times New Roman"/>
            <w:sz w:val="24"/>
            <w:szCs w:val="24"/>
          </w:rPr>
          <w:t>solely</w:t>
        </w:r>
      </w:ins>
      <w:del w:id="12" w:author="Rakhi" w:date="2018-03-15T13:34:00Z">
        <w:r w:rsidR="00413050" w:rsidRPr="00EB64EC">
          <w:rPr>
            <w:rFonts w:ascii="Times New Roman" w:hAnsi="Times New Roman" w:cs="Times New Roman"/>
            <w:sz w:val="24"/>
            <w:szCs w:val="24"/>
          </w:rPr>
          <w:delText>only</w:delText>
        </w:r>
      </w:del>
      <w:r w:rsidR="00413050" w:rsidRPr="00EB64EC">
        <w:rPr>
          <w:rFonts w:ascii="Times New Roman" w:hAnsi="Times New Roman" w:cs="Times New Roman"/>
          <w:sz w:val="24"/>
          <w:szCs w:val="24"/>
        </w:rPr>
        <w:t xml:space="preserve"> at women, </w:t>
      </w:r>
      <w:r w:rsidR="00D15F97">
        <w:rPr>
          <w:rFonts w:ascii="Times New Roman" w:hAnsi="Times New Roman" w:cs="Times New Roman"/>
          <w:sz w:val="24"/>
          <w:szCs w:val="24"/>
        </w:rPr>
        <w:t xml:space="preserve">particularly </w:t>
      </w:r>
      <w:ins w:id="13" w:author="Rakhi" w:date="2018-03-15T13:34:00Z">
        <w:r w:rsidR="002B303F">
          <w:rPr>
            <w:rFonts w:ascii="Times New Roman" w:hAnsi="Times New Roman" w:cs="Times New Roman"/>
            <w:sz w:val="24"/>
            <w:szCs w:val="24"/>
          </w:rPr>
          <w:t xml:space="preserve">at </w:t>
        </w:r>
      </w:ins>
      <w:r w:rsidR="00D15F97">
        <w:rPr>
          <w:rFonts w:ascii="Times New Roman" w:hAnsi="Times New Roman" w:cs="Times New Roman"/>
          <w:sz w:val="24"/>
          <w:szCs w:val="24"/>
        </w:rPr>
        <w:t xml:space="preserve">the </w:t>
      </w:r>
      <w:r w:rsidR="00413050" w:rsidRPr="00EB64EC">
        <w:rPr>
          <w:rFonts w:ascii="Times New Roman" w:hAnsi="Times New Roman" w:cs="Times New Roman"/>
          <w:sz w:val="24"/>
          <w:szCs w:val="24"/>
        </w:rPr>
        <w:t>career oriented</w:t>
      </w:r>
      <w:ins w:id="14" w:author="Rakhi" w:date="2018-03-15T13:34:00Z">
        <w:r w:rsidR="00413050" w:rsidRPr="00EB64E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B303F">
          <w:rPr>
            <w:rFonts w:ascii="Times New Roman" w:hAnsi="Times New Roman" w:cs="Times New Roman"/>
            <w:sz w:val="24"/>
            <w:szCs w:val="24"/>
          </w:rPr>
          <w:t>ones</w:t>
        </w:r>
      </w:ins>
      <w:r w:rsidR="00413050" w:rsidRPr="00EB64EC">
        <w:rPr>
          <w:rFonts w:ascii="Times New Roman" w:hAnsi="Times New Roman" w:cs="Times New Roman"/>
          <w:sz w:val="24"/>
          <w:szCs w:val="24"/>
        </w:rPr>
        <w:t xml:space="preserve"> </w:t>
      </w:r>
      <w:r w:rsidR="00D15F97">
        <w:rPr>
          <w:rFonts w:ascii="Times New Roman" w:hAnsi="Times New Roman" w:cs="Times New Roman"/>
          <w:sz w:val="24"/>
          <w:szCs w:val="24"/>
        </w:rPr>
        <w:t xml:space="preserve">who 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delay their marriages and childbearing plans </w:t>
      </w:r>
      <w:r w:rsidR="00D15F97">
        <w:rPr>
          <w:rFonts w:ascii="Times New Roman" w:hAnsi="Times New Roman" w:cs="Times New Roman"/>
          <w:sz w:val="24"/>
          <w:szCs w:val="24"/>
        </w:rPr>
        <w:t xml:space="preserve">far too long, 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lowering their fertility in the process. </w:t>
      </w:r>
      <w:r w:rsidR="00D15F97">
        <w:rPr>
          <w:rFonts w:ascii="Times New Roman" w:hAnsi="Times New Roman" w:cs="Times New Roman"/>
          <w:sz w:val="24"/>
          <w:szCs w:val="24"/>
        </w:rPr>
        <w:t xml:space="preserve">The 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ad </w:t>
      </w:r>
      <w:ins w:id="15" w:author="Rakhi" w:date="2018-03-15T13:34:00Z">
        <w:r w:rsidR="00FE23AB">
          <w:rPr>
            <w:rFonts w:ascii="Times New Roman" w:hAnsi="Times New Roman" w:cs="Times New Roman"/>
            <w:sz w:val="24"/>
            <w:szCs w:val="24"/>
          </w:rPr>
          <w:t>also sounded</w:t>
        </w:r>
      </w:ins>
      <w:del w:id="16" w:author="Rakhi" w:date="2018-03-15T13:34:00Z">
        <w:r w:rsidR="00D15F97">
          <w:rPr>
            <w:rFonts w:ascii="Times New Roman" w:hAnsi="Times New Roman" w:cs="Times New Roman"/>
            <w:sz w:val="24"/>
            <w:szCs w:val="24"/>
          </w:rPr>
          <w:delText xml:space="preserve">was </w:delText>
        </w:r>
        <w:r w:rsidR="00473E96">
          <w:rPr>
            <w:rFonts w:ascii="Times New Roman" w:hAnsi="Times New Roman" w:cs="Times New Roman"/>
            <w:sz w:val="24"/>
            <w:szCs w:val="24"/>
          </w:rPr>
          <w:delText>near</w:delText>
        </w:r>
      </w:del>
      <w:r w:rsidR="00473E96">
        <w:rPr>
          <w:rFonts w:ascii="Times New Roman" w:hAnsi="Times New Roman" w:cs="Times New Roman"/>
          <w:sz w:val="24"/>
          <w:szCs w:val="24"/>
        </w:rPr>
        <w:t xml:space="preserve"> </w:t>
      </w:r>
      <w:r w:rsidR="00D15F97">
        <w:rPr>
          <w:rFonts w:ascii="Times New Roman" w:hAnsi="Times New Roman" w:cs="Times New Roman"/>
          <w:sz w:val="24"/>
          <w:szCs w:val="24"/>
        </w:rPr>
        <w:t xml:space="preserve">benevolent in its attempt to warn these erring women. </w:t>
      </w:r>
      <w:r w:rsidR="00EF6AB8" w:rsidRPr="00EB64EC">
        <w:rPr>
          <w:rFonts w:ascii="Times New Roman" w:hAnsi="Times New Roman" w:cs="Times New Roman"/>
          <w:sz w:val="24"/>
          <w:szCs w:val="24"/>
        </w:rPr>
        <w:t xml:space="preserve">It </w:t>
      </w:r>
      <w:r w:rsidR="00D15F97">
        <w:rPr>
          <w:rFonts w:ascii="Times New Roman" w:hAnsi="Times New Roman" w:cs="Times New Roman"/>
          <w:sz w:val="24"/>
          <w:szCs w:val="24"/>
        </w:rPr>
        <w:t xml:space="preserve">is </w:t>
      </w:r>
      <w:r w:rsidR="00C10C12">
        <w:rPr>
          <w:rFonts w:ascii="Times New Roman" w:hAnsi="Times New Roman" w:cs="Times New Roman"/>
          <w:sz w:val="24"/>
          <w:szCs w:val="24"/>
        </w:rPr>
        <w:t xml:space="preserve">socially </w:t>
      </w:r>
      <w:r w:rsidR="00D15F97">
        <w:rPr>
          <w:rFonts w:ascii="Times New Roman" w:hAnsi="Times New Roman" w:cs="Times New Roman"/>
          <w:sz w:val="24"/>
          <w:szCs w:val="24"/>
        </w:rPr>
        <w:t xml:space="preserve">accepted that </w:t>
      </w:r>
      <w:r w:rsidR="00EF6AB8" w:rsidRPr="00EB64EC">
        <w:rPr>
          <w:rFonts w:ascii="Times New Roman" w:hAnsi="Times New Roman" w:cs="Times New Roman"/>
          <w:sz w:val="24"/>
          <w:szCs w:val="24"/>
        </w:rPr>
        <w:t xml:space="preserve">women are responsible for increasing </w:t>
      </w:r>
      <w:r w:rsidR="00D15F97">
        <w:rPr>
          <w:rFonts w:ascii="Times New Roman" w:hAnsi="Times New Roman" w:cs="Times New Roman"/>
          <w:sz w:val="24"/>
          <w:szCs w:val="24"/>
        </w:rPr>
        <w:t xml:space="preserve">the </w:t>
      </w:r>
      <w:r w:rsidR="00EF6AB8" w:rsidRPr="00EB64EC">
        <w:rPr>
          <w:rFonts w:ascii="Times New Roman" w:hAnsi="Times New Roman" w:cs="Times New Roman"/>
          <w:sz w:val="24"/>
          <w:szCs w:val="24"/>
        </w:rPr>
        <w:t xml:space="preserve">infertility </w:t>
      </w:r>
      <w:r w:rsidR="00D15F97">
        <w:rPr>
          <w:rFonts w:ascii="Times New Roman" w:hAnsi="Times New Roman" w:cs="Times New Roman"/>
          <w:sz w:val="24"/>
          <w:szCs w:val="24"/>
        </w:rPr>
        <w:t xml:space="preserve">rates </w:t>
      </w:r>
      <w:r w:rsidR="00EF6AB8" w:rsidRPr="00EB64EC">
        <w:rPr>
          <w:rFonts w:ascii="Times New Roman" w:hAnsi="Times New Roman" w:cs="Times New Roman"/>
          <w:sz w:val="24"/>
          <w:szCs w:val="24"/>
        </w:rPr>
        <w:t>in the country</w:t>
      </w:r>
      <w:r w:rsidR="00BB306E">
        <w:rPr>
          <w:rFonts w:ascii="Times New Roman" w:hAnsi="Times New Roman" w:cs="Times New Roman"/>
          <w:sz w:val="24"/>
          <w:szCs w:val="24"/>
        </w:rPr>
        <w:t xml:space="preserve"> </w:t>
      </w:r>
      <w:r w:rsidR="00D15F97">
        <w:rPr>
          <w:rFonts w:ascii="Times New Roman" w:hAnsi="Times New Roman" w:cs="Times New Roman"/>
          <w:sz w:val="24"/>
          <w:szCs w:val="24"/>
        </w:rPr>
        <w:t xml:space="preserve">by </w:t>
      </w:r>
      <w:r w:rsidR="00BB306E">
        <w:rPr>
          <w:rFonts w:ascii="Times New Roman" w:hAnsi="Times New Roman" w:cs="Times New Roman"/>
          <w:sz w:val="24"/>
          <w:szCs w:val="24"/>
        </w:rPr>
        <w:t>their poor</w:t>
      </w:r>
      <w:r w:rsidR="00CF0FDF">
        <w:rPr>
          <w:rFonts w:ascii="Times New Roman" w:hAnsi="Times New Roman" w:cs="Times New Roman"/>
          <w:sz w:val="24"/>
          <w:szCs w:val="24"/>
        </w:rPr>
        <w:t>,</w:t>
      </w:r>
      <w:r w:rsidR="00BB306E">
        <w:rPr>
          <w:rFonts w:ascii="Times New Roman" w:hAnsi="Times New Roman" w:cs="Times New Roman"/>
          <w:sz w:val="24"/>
          <w:szCs w:val="24"/>
        </w:rPr>
        <w:t xml:space="preserve"> untimely </w:t>
      </w:r>
      <w:r w:rsidR="00CF0FDF">
        <w:rPr>
          <w:rFonts w:ascii="Times New Roman" w:hAnsi="Times New Roman" w:cs="Times New Roman"/>
          <w:sz w:val="24"/>
          <w:szCs w:val="24"/>
        </w:rPr>
        <w:t xml:space="preserve">and </w:t>
      </w:r>
      <w:r w:rsidR="00D15F97">
        <w:rPr>
          <w:rFonts w:ascii="Times New Roman" w:hAnsi="Times New Roman" w:cs="Times New Roman"/>
          <w:sz w:val="24"/>
          <w:szCs w:val="24"/>
        </w:rPr>
        <w:t>problematic prioritisation</w:t>
      </w:r>
      <w:r w:rsidR="00C10C12">
        <w:rPr>
          <w:rFonts w:ascii="Times New Roman" w:hAnsi="Times New Roman" w:cs="Times New Roman"/>
          <w:sz w:val="24"/>
          <w:szCs w:val="24"/>
        </w:rPr>
        <w:t xml:space="preserve"> of life choices</w:t>
      </w:r>
      <w:r w:rsidR="00EF6AB8" w:rsidRPr="00EB64EC">
        <w:rPr>
          <w:rFonts w:ascii="Times New Roman" w:hAnsi="Times New Roman" w:cs="Times New Roman"/>
          <w:sz w:val="24"/>
          <w:szCs w:val="24"/>
        </w:rPr>
        <w:t xml:space="preserve">. </w:t>
      </w:r>
      <w:r w:rsidR="00A505E2">
        <w:rPr>
          <w:rFonts w:ascii="Times New Roman" w:hAnsi="Times New Roman" w:cs="Times New Roman"/>
          <w:sz w:val="24"/>
          <w:szCs w:val="24"/>
        </w:rPr>
        <w:t xml:space="preserve">While men </w:t>
      </w:r>
      <w:r w:rsidR="00EF6AB8" w:rsidRPr="00EB64EC">
        <w:rPr>
          <w:rFonts w:ascii="Times New Roman" w:hAnsi="Times New Roman" w:cs="Times New Roman"/>
          <w:sz w:val="24"/>
          <w:szCs w:val="24"/>
        </w:rPr>
        <w:t>produce sperms that are regenerative</w:t>
      </w:r>
      <w:r w:rsidR="00A505E2">
        <w:rPr>
          <w:rFonts w:ascii="Times New Roman" w:hAnsi="Times New Roman" w:cs="Times New Roman"/>
          <w:sz w:val="24"/>
          <w:szCs w:val="24"/>
        </w:rPr>
        <w:t xml:space="preserve">, women’s </w:t>
      </w:r>
      <w:r w:rsidR="00EF6AB8" w:rsidRPr="00EB64EC">
        <w:rPr>
          <w:rFonts w:ascii="Times New Roman" w:hAnsi="Times New Roman" w:cs="Times New Roman"/>
          <w:sz w:val="24"/>
          <w:szCs w:val="24"/>
        </w:rPr>
        <w:t xml:space="preserve">reproductive </w:t>
      </w:r>
      <w:r w:rsidR="003A13BC">
        <w:rPr>
          <w:rFonts w:ascii="Times New Roman" w:hAnsi="Times New Roman" w:cs="Times New Roman"/>
          <w:sz w:val="24"/>
          <w:szCs w:val="24"/>
        </w:rPr>
        <w:t xml:space="preserve">potential is </w:t>
      </w:r>
      <w:r w:rsidR="00EF6AB8" w:rsidRPr="00EB64EC">
        <w:rPr>
          <w:rFonts w:ascii="Times New Roman" w:hAnsi="Times New Roman" w:cs="Times New Roman"/>
          <w:sz w:val="24"/>
          <w:szCs w:val="24"/>
        </w:rPr>
        <w:t>perpetually on a decline</w:t>
      </w:r>
      <w:r w:rsidR="00A505E2">
        <w:rPr>
          <w:rFonts w:ascii="Times New Roman" w:hAnsi="Times New Roman" w:cs="Times New Roman"/>
          <w:sz w:val="24"/>
          <w:szCs w:val="24"/>
        </w:rPr>
        <w:t xml:space="preserve">; born with </w:t>
      </w:r>
      <w:r w:rsidR="00502FF5">
        <w:rPr>
          <w:rFonts w:ascii="Times New Roman" w:hAnsi="Times New Roman" w:cs="Times New Roman"/>
          <w:sz w:val="24"/>
          <w:szCs w:val="24"/>
        </w:rPr>
        <w:t>a fixed number of egg cells</w:t>
      </w:r>
      <w:r w:rsidR="00A505E2">
        <w:rPr>
          <w:rFonts w:ascii="Times New Roman" w:hAnsi="Times New Roman" w:cs="Times New Roman"/>
          <w:sz w:val="24"/>
          <w:szCs w:val="24"/>
        </w:rPr>
        <w:t xml:space="preserve">, she never produces anymore </w:t>
      </w:r>
      <w:r w:rsidR="00502FF5">
        <w:rPr>
          <w:rFonts w:ascii="Times New Roman" w:hAnsi="Times New Roman" w:cs="Times New Roman"/>
          <w:sz w:val="24"/>
          <w:szCs w:val="24"/>
        </w:rPr>
        <w:t>in her lifetime.</w:t>
      </w:r>
      <w:r w:rsidR="00EF6AB8" w:rsidRPr="00EB64EC">
        <w:rPr>
          <w:rFonts w:ascii="Times New Roman" w:hAnsi="Times New Roman" w:cs="Times New Roman"/>
          <w:sz w:val="24"/>
          <w:szCs w:val="24"/>
        </w:rPr>
        <w:t xml:space="preserve"> </w:t>
      </w:r>
      <w:ins w:id="17" w:author="Rakhi" w:date="2018-03-15T13:34:00Z">
        <w:r w:rsidR="00A37967">
          <w:rPr>
            <w:rFonts w:ascii="Times New Roman" w:hAnsi="Times New Roman" w:cs="Times New Roman"/>
            <w:sz w:val="24"/>
            <w:szCs w:val="24"/>
          </w:rPr>
          <w:t>However, male infertility is a</w:t>
        </w:r>
        <w:r w:rsidR="00CC1F68">
          <w:rPr>
            <w:rFonts w:ascii="Times New Roman" w:hAnsi="Times New Roman" w:cs="Times New Roman"/>
            <w:sz w:val="24"/>
            <w:szCs w:val="24"/>
          </w:rPr>
          <w:t xml:space="preserve">n interesting 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area to delve into: of the total infertile population, </w:t>
        </w:r>
        <w:r w:rsidR="00FE23AB">
          <w:rPr>
            <w:rFonts w:ascii="Times New Roman" w:hAnsi="Times New Roman" w:cs="Times New Roman"/>
            <w:sz w:val="24"/>
            <w:szCs w:val="24"/>
          </w:rPr>
          <w:t xml:space="preserve">40-50 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per cent is male factor </w:t>
        </w:r>
        <w:r w:rsidR="00906979">
          <w:rPr>
            <w:rFonts w:ascii="Times New Roman" w:hAnsi="Times New Roman" w:cs="Times New Roman"/>
            <w:sz w:val="24"/>
            <w:szCs w:val="24"/>
          </w:rPr>
          <w:t xml:space="preserve">infertility (MFI) </w:t>
        </w:r>
        <w:r w:rsidR="00A37967" w:rsidRPr="00561269">
          <w:rPr>
            <w:rFonts w:ascii="Times New Roman" w:hAnsi="Times New Roman" w:cs="Times New Roman"/>
            <w:b/>
            <w:color w:val="2E74B5" w:themeColor="accent1" w:themeShade="BF"/>
            <w:sz w:val="24"/>
            <w:szCs w:val="24"/>
          </w:rPr>
          <w:t>(</w:t>
        </w:r>
        <w:r w:rsidR="0037486F">
          <w:rPr>
            <w:rFonts w:ascii="Times New Roman" w:hAnsi="Times New Roman" w:cs="Times New Roman"/>
            <w:b/>
            <w:color w:val="2E74B5" w:themeColor="accent1" w:themeShade="BF"/>
            <w:sz w:val="24"/>
            <w:szCs w:val="24"/>
          </w:rPr>
          <w:t>1</w:t>
        </w:r>
        <w:r w:rsidR="00A37967" w:rsidRPr="00561269">
          <w:rPr>
            <w:rFonts w:ascii="Times New Roman" w:hAnsi="Times New Roman" w:cs="Times New Roman"/>
            <w:b/>
            <w:color w:val="2E74B5" w:themeColor="accent1" w:themeShade="BF"/>
            <w:sz w:val="24"/>
            <w:szCs w:val="24"/>
          </w:rPr>
          <w:t>)</w:t>
        </w:r>
        <w:r w:rsidR="00906979">
          <w:rPr>
            <w:rFonts w:ascii="Times New Roman" w:hAnsi="Times New Roman" w:cs="Times New Roman"/>
            <w:b/>
            <w:color w:val="2E74B5" w:themeColor="accent1" w:themeShade="BF"/>
            <w:sz w:val="24"/>
            <w:szCs w:val="24"/>
          </w:rPr>
          <w:t xml:space="preserve"> – </w:t>
        </w:r>
        <w:r w:rsidR="00906979">
          <w:rPr>
            <w:rFonts w:ascii="Times New Roman" w:hAnsi="Times New Roman" w:cs="Times New Roman"/>
            <w:sz w:val="24"/>
            <w:szCs w:val="24"/>
          </w:rPr>
          <w:t xml:space="preserve">MFI 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is significantly on the rise </w:t>
        </w:r>
        <w:r w:rsidR="00A37967" w:rsidRPr="00425E43">
          <w:rPr>
            <w:rFonts w:ascii="Times New Roman" w:hAnsi="Times New Roman" w:cs="Times New Roman"/>
            <w:b/>
            <w:color w:val="2E74B5" w:themeColor="accent1" w:themeShade="BF"/>
            <w:sz w:val="24"/>
            <w:szCs w:val="24"/>
          </w:rPr>
          <w:t>(</w:t>
        </w:r>
        <w:r w:rsidR="0037486F">
          <w:rPr>
            <w:rFonts w:ascii="Times New Roman" w:hAnsi="Times New Roman" w:cs="Times New Roman"/>
            <w:b/>
            <w:color w:val="2E74B5" w:themeColor="accent1" w:themeShade="BF"/>
            <w:sz w:val="24"/>
            <w:szCs w:val="24"/>
          </w:rPr>
          <w:t>2</w:t>
        </w:r>
        <w:r w:rsidR="00A37967" w:rsidRPr="00425E43">
          <w:rPr>
            <w:rFonts w:ascii="Times New Roman" w:hAnsi="Times New Roman" w:cs="Times New Roman"/>
            <w:b/>
            <w:color w:val="2E74B5" w:themeColor="accent1" w:themeShade="BF"/>
            <w:sz w:val="24"/>
            <w:szCs w:val="24"/>
          </w:rPr>
          <w:t>)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, so much so that a team of researchers thought it prudent enough to invest their energies </w:t>
        </w:r>
        <w:r w:rsidR="00906979">
          <w:rPr>
            <w:rFonts w:ascii="Times New Roman" w:hAnsi="Times New Roman" w:cs="Times New Roman"/>
            <w:sz w:val="24"/>
            <w:szCs w:val="24"/>
          </w:rPr>
          <w:t xml:space="preserve">and funds 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in developing a technology which would allow the layman to screen semen for potency. This smartphone based semen analyser is said to give results “with nearly 98% accuracy” </w:t>
        </w:r>
        <w:r w:rsidR="00A37967" w:rsidRPr="00E9738F">
          <w:rPr>
            <w:rFonts w:ascii="Times New Roman" w:hAnsi="Times New Roman" w:cs="Times New Roman"/>
            <w:b/>
            <w:color w:val="2E74B5" w:themeColor="accent1" w:themeShade="BF"/>
            <w:sz w:val="24"/>
            <w:szCs w:val="24"/>
          </w:rPr>
          <w:t>(</w:t>
        </w:r>
        <w:r w:rsidR="0037486F">
          <w:rPr>
            <w:rFonts w:ascii="Times New Roman" w:hAnsi="Times New Roman" w:cs="Times New Roman"/>
            <w:b/>
            <w:color w:val="2E74B5" w:themeColor="accent1" w:themeShade="BF"/>
            <w:sz w:val="24"/>
            <w:szCs w:val="24"/>
          </w:rPr>
          <w:t>3</w:t>
        </w:r>
        <w:r w:rsidR="00A37967" w:rsidRPr="00E9738F">
          <w:rPr>
            <w:rFonts w:ascii="Times New Roman" w:hAnsi="Times New Roman" w:cs="Times New Roman"/>
            <w:b/>
            <w:color w:val="2E74B5" w:themeColor="accent1" w:themeShade="BF"/>
            <w:sz w:val="24"/>
            <w:szCs w:val="24"/>
          </w:rPr>
          <w:t>)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. </w:t>
        </w:r>
        <w:r w:rsidR="00906979">
          <w:rPr>
            <w:rFonts w:ascii="Times New Roman" w:hAnsi="Times New Roman" w:cs="Times New Roman"/>
            <w:sz w:val="24"/>
            <w:szCs w:val="24"/>
          </w:rPr>
          <w:t xml:space="preserve">MFI 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is not a miniscule issue if we really want to </w:t>
        </w:r>
        <w:r w:rsidR="00906979">
          <w:rPr>
            <w:rFonts w:ascii="Times New Roman" w:hAnsi="Times New Roman" w:cs="Times New Roman"/>
            <w:sz w:val="24"/>
            <w:szCs w:val="24"/>
          </w:rPr>
          <w:t xml:space="preserve">engage with 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infertility per se, and </w:t>
        </w:r>
        <w:proofErr w:type="gramStart"/>
        <w:r w:rsidR="00A37967">
          <w:rPr>
            <w:rFonts w:ascii="Times New Roman" w:hAnsi="Times New Roman" w:cs="Times New Roman"/>
            <w:sz w:val="24"/>
            <w:szCs w:val="24"/>
          </w:rPr>
          <w:t>the</w:t>
        </w:r>
        <w:proofErr w:type="gramEnd"/>
        <w:r w:rsidR="00A37967">
          <w:rPr>
            <w:rFonts w:ascii="Times New Roman" w:hAnsi="Times New Roman" w:cs="Times New Roman"/>
            <w:sz w:val="24"/>
            <w:szCs w:val="24"/>
          </w:rPr>
          <w:t xml:space="preserve"> factors that doctors attribute to </w:t>
        </w:r>
        <w:r w:rsidR="00FE23AB">
          <w:rPr>
            <w:rFonts w:ascii="Times New Roman" w:hAnsi="Times New Roman" w:cs="Times New Roman"/>
            <w:sz w:val="24"/>
            <w:szCs w:val="24"/>
          </w:rPr>
          <w:t xml:space="preserve">the spurt in MFI </w:t>
        </w:r>
        <w:r w:rsidR="00A37967">
          <w:rPr>
            <w:rFonts w:ascii="Times New Roman" w:hAnsi="Times New Roman" w:cs="Times New Roman"/>
            <w:sz w:val="24"/>
            <w:szCs w:val="24"/>
          </w:rPr>
          <w:t>are “</w:t>
        </w:r>
        <w:r w:rsidR="00A37967" w:rsidRPr="00425E43">
          <w:rPr>
            <w:rFonts w:ascii="Times New Roman" w:hAnsi="Times New Roman" w:cs="Times New Roman"/>
            <w:sz w:val="24"/>
            <w:szCs w:val="24"/>
          </w:rPr>
          <w:t>stress, pesticides, pollution, altered lifestyle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s” </w:t>
        </w:r>
        <w:r w:rsidR="00A37967" w:rsidRPr="00425E43">
          <w:rPr>
            <w:rFonts w:ascii="Times New Roman" w:hAnsi="Times New Roman" w:cs="Times New Roman"/>
            <w:b/>
            <w:color w:val="2E74B5" w:themeColor="accent1" w:themeShade="BF"/>
            <w:sz w:val="24"/>
            <w:szCs w:val="24"/>
          </w:rPr>
          <w:t>(</w:t>
        </w:r>
        <w:r w:rsidR="0037486F">
          <w:rPr>
            <w:rFonts w:ascii="Times New Roman" w:hAnsi="Times New Roman" w:cs="Times New Roman"/>
            <w:b/>
            <w:color w:val="2E74B5" w:themeColor="accent1" w:themeShade="BF"/>
            <w:sz w:val="24"/>
            <w:szCs w:val="24"/>
          </w:rPr>
          <w:t>2</w:t>
        </w:r>
        <w:r w:rsidR="00A37967" w:rsidRPr="00425E43">
          <w:rPr>
            <w:rFonts w:ascii="Times New Roman" w:hAnsi="Times New Roman" w:cs="Times New Roman"/>
            <w:b/>
            <w:color w:val="2E74B5" w:themeColor="accent1" w:themeShade="BF"/>
            <w:sz w:val="24"/>
            <w:szCs w:val="24"/>
          </w:rPr>
          <w:t>)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. The point </w:t>
        </w:r>
        <w:r w:rsidR="00906979">
          <w:rPr>
            <w:rFonts w:ascii="Times New Roman" w:hAnsi="Times New Roman" w:cs="Times New Roman"/>
            <w:sz w:val="24"/>
            <w:szCs w:val="24"/>
          </w:rPr>
          <w:t xml:space="preserve">here 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is </w:t>
        </w:r>
        <w:r w:rsidR="00906979">
          <w:rPr>
            <w:rFonts w:ascii="Times New Roman" w:hAnsi="Times New Roman" w:cs="Times New Roman"/>
            <w:sz w:val="24"/>
            <w:szCs w:val="24"/>
          </w:rPr>
          <w:t xml:space="preserve">that </w:t>
        </w:r>
        <w:r w:rsidR="00A37967">
          <w:rPr>
            <w:rFonts w:ascii="Times New Roman" w:hAnsi="Times New Roman" w:cs="Times New Roman"/>
            <w:sz w:val="24"/>
            <w:szCs w:val="24"/>
          </w:rPr>
          <w:t>the</w:t>
        </w:r>
        <w:r w:rsidR="00906979">
          <w:rPr>
            <w:rFonts w:ascii="Times New Roman" w:hAnsi="Times New Roman" w:cs="Times New Roman"/>
            <w:sz w:val="24"/>
            <w:szCs w:val="24"/>
          </w:rPr>
          <w:t>se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 factors are exactly the same as th</w:t>
        </w:r>
        <w:r w:rsidR="00906979">
          <w:rPr>
            <w:rFonts w:ascii="Times New Roman" w:hAnsi="Times New Roman" w:cs="Times New Roman"/>
            <w:sz w:val="24"/>
            <w:szCs w:val="24"/>
          </w:rPr>
          <w:t xml:space="preserve">ose used </w:t>
        </w:r>
        <w:r w:rsidR="00A37967">
          <w:rPr>
            <w:rFonts w:ascii="Times New Roman" w:hAnsi="Times New Roman" w:cs="Times New Roman"/>
            <w:sz w:val="24"/>
            <w:szCs w:val="24"/>
          </w:rPr>
          <w:t>to analyse rising infertility among women. And yet, the infertility spotlight continues to glare disproportionately on women – and if the woman is one holding a white-collar job</w:t>
        </w:r>
        <w:r w:rsidR="00906979">
          <w:rPr>
            <w:rFonts w:ascii="Times New Roman" w:hAnsi="Times New Roman" w:cs="Times New Roman"/>
            <w:sz w:val="24"/>
            <w:szCs w:val="24"/>
          </w:rPr>
          <w:t xml:space="preserve"> and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 living life on her own terms, people </w:t>
        </w:r>
        <w:r w:rsidR="00FE23AB">
          <w:rPr>
            <w:rFonts w:ascii="Times New Roman" w:hAnsi="Times New Roman" w:cs="Times New Roman"/>
            <w:sz w:val="24"/>
            <w:szCs w:val="24"/>
          </w:rPr>
          <w:t xml:space="preserve">instantly </w:t>
        </w:r>
        <w:r w:rsidR="00A37967">
          <w:rPr>
            <w:rFonts w:ascii="Times New Roman" w:hAnsi="Times New Roman" w:cs="Times New Roman"/>
            <w:sz w:val="24"/>
            <w:szCs w:val="24"/>
          </w:rPr>
          <w:t>jump in to chastise and save her, all at the same time.</w:t>
        </w:r>
      </w:ins>
    </w:p>
    <w:p w:rsidR="00305E7D" w:rsidRDefault="00413050" w:rsidP="0082189E">
      <w:pPr>
        <w:spacing w:after="120" w:line="276" w:lineRule="auto"/>
        <w:ind w:firstLine="720"/>
        <w:rPr>
          <w:rFonts w:ascii="Times New Roman" w:hAnsi="Times New Roman" w:cs="Times New Roman"/>
          <w:sz w:val="24"/>
          <w:szCs w:val="24"/>
        </w:rPr>
        <w:pPrChange w:id="18" w:author="Rakhi" w:date="2018-03-15T13:34:00Z">
          <w:pPr>
            <w:spacing w:after="120" w:line="276" w:lineRule="auto"/>
          </w:pPr>
        </w:pPrChange>
      </w:pPr>
      <w:r w:rsidRPr="00EB64EC">
        <w:rPr>
          <w:rFonts w:ascii="Times New Roman" w:hAnsi="Times New Roman" w:cs="Times New Roman"/>
          <w:sz w:val="24"/>
          <w:szCs w:val="24"/>
        </w:rPr>
        <w:t>Four pointers follow</w:t>
      </w:r>
      <w:r w:rsidR="005F61B3" w:rsidRPr="00EB64EC">
        <w:rPr>
          <w:rFonts w:ascii="Times New Roman" w:hAnsi="Times New Roman" w:cs="Times New Roman"/>
          <w:sz w:val="24"/>
          <w:szCs w:val="24"/>
        </w:rPr>
        <w:t xml:space="preserve"> </w:t>
      </w:r>
      <w:r w:rsidR="003A13BC">
        <w:rPr>
          <w:rFonts w:ascii="Times New Roman" w:hAnsi="Times New Roman" w:cs="Times New Roman"/>
          <w:sz w:val="24"/>
          <w:szCs w:val="24"/>
        </w:rPr>
        <w:t xml:space="preserve">the </w:t>
      </w:r>
      <w:r w:rsidR="005F61B3" w:rsidRPr="00EB64EC">
        <w:rPr>
          <w:rFonts w:ascii="Times New Roman" w:hAnsi="Times New Roman" w:cs="Times New Roman"/>
          <w:sz w:val="24"/>
          <w:szCs w:val="24"/>
        </w:rPr>
        <w:t>warning</w:t>
      </w:r>
      <w:ins w:id="19" w:author="Rakhi" w:date="2018-03-15T13:34:00Z">
        <w:r w:rsidR="00477C98">
          <w:rPr>
            <w:rFonts w:ascii="Times New Roman" w:hAnsi="Times New Roman" w:cs="Times New Roman"/>
            <w:sz w:val="24"/>
            <w:szCs w:val="24"/>
          </w:rPr>
          <w:t xml:space="preserve"> in the ad</w:t>
        </w:r>
      </w:ins>
      <w:r w:rsidRPr="00EB64EC">
        <w:rPr>
          <w:rFonts w:ascii="Times New Roman" w:hAnsi="Times New Roman" w:cs="Times New Roman"/>
          <w:sz w:val="24"/>
          <w:szCs w:val="24"/>
        </w:rPr>
        <w:t xml:space="preserve">: </w:t>
      </w:r>
      <w:r w:rsidR="001C5662" w:rsidRPr="00EB64EC">
        <w:rPr>
          <w:rFonts w:ascii="Times New Roman" w:hAnsi="Times New Roman" w:cs="Times New Roman"/>
          <w:sz w:val="24"/>
          <w:szCs w:val="24"/>
        </w:rPr>
        <w:t xml:space="preserve">(a) </w:t>
      </w:r>
      <w:r w:rsidR="005F61B3" w:rsidRPr="00EB64EC">
        <w:rPr>
          <w:rFonts w:ascii="Times New Roman" w:hAnsi="Times New Roman" w:cs="Times New Roman"/>
          <w:sz w:val="24"/>
          <w:szCs w:val="24"/>
        </w:rPr>
        <w:t xml:space="preserve">the more years pass, the less number of eggs a woman has left, </w:t>
      </w:r>
      <w:r w:rsidR="001C5662" w:rsidRPr="00EB64EC">
        <w:rPr>
          <w:rFonts w:ascii="Times New Roman" w:hAnsi="Times New Roman" w:cs="Times New Roman"/>
          <w:sz w:val="24"/>
          <w:szCs w:val="24"/>
        </w:rPr>
        <w:t xml:space="preserve">(b) </w:t>
      </w:r>
      <w:r w:rsidR="005F61B3" w:rsidRPr="00EB64EC">
        <w:rPr>
          <w:rFonts w:ascii="Times New Roman" w:hAnsi="Times New Roman" w:cs="Times New Roman"/>
          <w:sz w:val="24"/>
          <w:szCs w:val="24"/>
        </w:rPr>
        <w:t xml:space="preserve">the older one is at childbirth, the more difficult it is to carry a baby to term, </w:t>
      </w:r>
      <w:r w:rsidR="001C5662" w:rsidRPr="00EB64EC">
        <w:rPr>
          <w:rFonts w:ascii="Times New Roman" w:hAnsi="Times New Roman" w:cs="Times New Roman"/>
          <w:sz w:val="24"/>
          <w:szCs w:val="24"/>
        </w:rPr>
        <w:t xml:space="preserve">(c) </w:t>
      </w:r>
      <w:r w:rsidR="005F61B3" w:rsidRPr="00EB64EC">
        <w:rPr>
          <w:rFonts w:ascii="Times New Roman" w:hAnsi="Times New Roman" w:cs="Times New Roman"/>
          <w:sz w:val="24"/>
          <w:szCs w:val="24"/>
        </w:rPr>
        <w:t xml:space="preserve">ovarian reserve starts to decline in the </w:t>
      </w:r>
      <w:proofErr w:type="spellStart"/>
      <w:r w:rsidR="005F61B3" w:rsidRPr="00EB64EC">
        <w:rPr>
          <w:rFonts w:ascii="Times New Roman" w:hAnsi="Times New Roman" w:cs="Times New Roman"/>
          <w:sz w:val="24"/>
          <w:szCs w:val="24"/>
        </w:rPr>
        <w:t>30s</w:t>
      </w:r>
      <w:proofErr w:type="spellEnd"/>
      <w:r w:rsidR="005F61B3" w:rsidRPr="00EB64EC">
        <w:rPr>
          <w:rFonts w:ascii="Times New Roman" w:hAnsi="Times New Roman" w:cs="Times New Roman"/>
          <w:sz w:val="24"/>
          <w:szCs w:val="24"/>
        </w:rPr>
        <w:t xml:space="preserve">, and, </w:t>
      </w:r>
      <w:r w:rsidR="001C5662" w:rsidRPr="00EB64EC">
        <w:rPr>
          <w:rFonts w:ascii="Times New Roman" w:hAnsi="Times New Roman" w:cs="Times New Roman"/>
          <w:sz w:val="24"/>
          <w:szCs w:val="24"/>
        </w:rPr>
        <w:t xml:space="preserve">(d) </w:t>
      </w:r>
      <w:r w:rsidR="005F61B3" w:rsidRPr="00EB64EC">
        <w:rPr>
          <w:rFonts w:ascii="Times New Roman" w:hAnsi="Times New Roman" w:cs="Times New Roman"/>
          <w:sz w:val="24"/>
          <w:szCs w:val="24"/>
        </w:rPr>
        <w:t xml:space="preserve">if one has tried for a year to </w:t>
      </w:r>
      <w:r w:rsidR="009F4467" w:rsidRPr="00EB64EC">
        <w:rPr>
          <w:rFonts w:ascii="Times New Roman" w:hAnsi="Times New Roman" w:cs="Times New Roman"/>
          <w:sz w:val="24"/>
          <w:szCs w:val="24"/>
        </w:rPr>
        <w:t>conceive</w:t>
      </w:r>
      <w:r w:rsidR="005F61B3" w:rsidRPr="00EB64EC">
        <w:rPr>
          <w:rFonts w:ascii="Times New Roman" w:hAnsi="Times New Roman" w:cs="Times New Roman"/>
          <w:sz w:val="24"/>
          <w:szCs w:val="24"/>
        </w:rPr>
        <w:t xml:space="preserve"> without success, it is time to seek fertility </w:t>
      </w:r>
      <w:proofErr w:type="spellStart"/>
      <w:ins w:id="20" w:author="Rakhi" w:date="2018-03-15T13:34:00Z">
        <w:r w:rsidR="005F61B3" w:rsidRPr="00EB64EC">
          <w:rPr>
            <w:rFonts w:ascii="Times New Roman" w:hAnsi="Times New Roman" w:cs="Times New Roman"/>
            <w:sz w:val="24"/>
            <w:szCs w:val="24"/>
          </w:rPr>
          <w:t>treatment</w:t>
        </w:r>
        <w:r w:rsidR="00237AE8" w:rsidRPr="00237AE8">
          <w:rPr>
            <w:rFonts w:ascii="Times New Roman" w:hAnsi="Times New Roman" w:cs="Times New Roman"/>
            <w:sz w:val="24"/>
            <w:szCs w:val="24"/>
            <w:vertAlign w:val="superscript"/>
          </w:rPr>
          <w:t>1</w:t>
        </w:r>
        <w:proofErr w:type="spellEnd"/>
        <w:r w:rsidR="00305E7D" w:rsidRPr="00EB64EC">
          <w:rPr>
            <w:rFonts w:ascii="Times New Roman" w:hAnsi="Times New Roman" w:cs="Times New Roman"/>
            <w:sz w:val="24"/>
            <w:szCs w:val="24"/>
          </w:rPr>
          <w:t xml:space="preserve">. </w:t>
        </w:r>
        <w:r w:rsidR="00A37967">
          <w:rPr>
            <w:rFonts w:ascii="Times New Roman" w:hAnsi="Times New Roman" w:cs="Times New Roman"/>
            <w:sz w:val="24"/>
            <w:szCs w:val="24"/>
          </w:rPr>
          <w:t xml:space="preserve">Men were not implicated at all. </w:t>
        </w:r>
        <w:r w:rsidR="0050753D">
          <w:rPr>
            <w:rFonts w:ascii="Times New Roman" w:hAnsi="Times New Roman" w:cs="Times New Roman"/>
            <w:sz w:val="24"/>
            <w:szCs w:val="24"/>
          </w:rPr>
          <w:t xml:space="preserve">Infertility was all about eggs and </w:t>
        </w:r>
        <w:r w:rsidR="00FE23AB">
          <w:rPr>
            <w:rFonts w:ascii="Times New Roman" w:hAnsi="Times New Roman" w:cs="Times New Roman"/>
            <w:sz w:val="24"/>
            <w:szCs w:val="24"/>
          </w:rPr>
          <w:t xml:space="preserve">child </w:t>
        </w:r>
        <w:r w:rsidR="0050753D">
          <w:rPr>
            <w:rFonts w:ascii="Times New Roman" w:hAnsi="Times New Roman" w:cs="Times New Roman"/>
            <w:sz w:val="24"/>
            <w:szCs w:val="24"/>
          </w:rPr>
          <w:t>delivery</w:t>
        </w:r>
        <w:r w:rsidR="00FE23AB">
          <w:rPr>
            <w:rFonts w:ascii="Times New Roman" w:hAnsi="Times New Roman" w:cs="Times New Roman"/>
            <w:sz w:val="24"/>
            <w:szCs w:val="24"/>
          </w:rPr>
          <w:t xml:space="preserve">; the </w:t>
        </w:r>
        <w:r w:rsidR="0050753D">
          <w:rPr>
            <w:rFonts w:ascii="Times New Roman" w:hAnsi="Times New Roman" w:cs="Times New Roman"/>
            <w:sz w:val="24"/>
            <w:szCs w:val="24"/>
          </w:rPr>
          <w:t>sperm is forgiven.</w:t>
        </w:r>
      </w:ins>
      <w:del w:id="21" w:author="Rakhi" w:date="2018-03-15T13:34:00Z">
        <w:r w:rsidR="005F61B3" w:rsidRPr="00EB64EC">
          <w:rPr>
            <w:rFonts w:ascii="Times New Roman" w:hAnsi="Times New Roman" w:cs="Times New Roman"/>
            <w:sz w:val="24"/>
            <w:szCs w:val="24"/>
          </w:rPr>
          <w:delText>treatment</w:delText>
        </w:r>
        <w:r w:rsidR="00305E7D" w:rsidRPr="00EB64EC">
          <w:rPr>
            <w:rStyle w:val="EndnoteReference"/>
            <w:rFonts w:ascii="Times New Roman" w:hAnsi="Times New Roman" w:cs="Times New Roman"/>
            <w:sz w:val="24"/>
            <w:szCs w:val="24"/>
          </w:rPr>
          <w:endnoteReference w:id="2"/>
        </w:r>
        <w:r w:rsidR="00305E7D" w:rsidRPr="00EB64EC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="00305E7D" w:rsidRPr="00EB64EC">
        <w:rPr>
          <w:rFonts w:ascii="Times New Roman" w:hAnsi="Times New Roman" w:cs="Times New Roman"/>
          <w:sz w:val="24"/>
          <w:szCs w:val="24"/>
        </w:rPr>
        <w:t xml:space="preserve"> </w:t>
      </w:r>
      <w:r w:rsidR="00305E7D">
        <w:rPr>
          <w:rFonts w:ascii="Times New Roman" w:hAnsi="Times New Roman" w:cs="Times New Roman"/>
          <w:sz w:val="24"/>
          <w:szCs w:val="24"/>
        </w:rPr>
        <w:t xml:space="preserve">Seeing how the </w:t>
      </w:r>
      <w:r w:rsidR="00305E7D" w:rsidRPr="00EB64EC">
        <w:rPr>
          <w:rFonts w:ascii="Times New Roman" w:hAnsi="Times New Roman" w:cs="Times New Roman"/>
          <w:sz w:val="24"/>
          <w:szCs w:val="24"/>
        </w:rPr>
        <w:t xml:space="preserve">ad was </w:t>
      </w:r>
      <w:r w:rsidR="00305E7D">
        <w:rPr>
          <w:rFonts w:ascii="Times New Roman" w:hAnsi="Times New Roman" w:cs="Times New Roman"/>
          <w:sz w:val="24"/>
          <w:szCs w:val="24"/>
        </w:rPr>
        <w:t>designed</w:t>
      </w:r>
      <w:r w:rsidR="00CF0FDF">
        <w:rPr>
          <w:rFonts w:ascii="Times New Roman" w:hAnsi="Times New Roman" w:cs="Times New Roman"/>
          <w:sz w:val="24"/>
          <w:szCs w:val="24"/>
        </w:rPr>
        <w:t xml:space="preserve"> – big font size and </w:t>
      </w:r>
      <w:r w:rsidR="00305E7D" w:rsidRPr="00EB64EC">
        <w:rPr>
          <w:rFonts w:ascii="Times New Roman" w:hAnsi="Times New Roman" w:cs="Times New Roman"/>
          <w:sz w:val="24"/>
          <w:szCs w:val="24"/>
        </w:rPr>
        <w:t>all in bright blood red</w:t>
      </w:r>
      <w:r w:rsidR="00305E7D">
        <w:rPr>
          <w:rFonts w:ascii="Times New Roman" w:hAnsi="Times New Roman" w:cs="Times New Roman"/>
          <w:sz w:val="24"/>
          <w:szCs w:val="24"/>
        </w:rPr>
        <w:t xml:space="preserve"> </w:t>
      </w:r>
      <w:r w:rsidR="00CF0FDF">
        <w:rPr>
          <w:rFonts w:ascii="Times New Roman" w:hAnsi="Times New Roman" w:cs="Times New Roman"/>
          <w:sz w:val="24"/>
          <w:szCs w:val="24"/>
        </w:rPr>
        <w:t xml:space="preserve">– I </w:t>
      </w:r>
      <w:r w:rsidR="00305E7D" w:rsidRPr="00EB64EC">
        <w:rPr>
          <w:rFonts w:ascii="Times New Roman" w:hAnsi="Times New Roman" w:cs="Times New Roman"/>
          <w:sz w:val="24"/>
          <w:szCs w:val="24"/>
        </w:rPr>
        <w:t xml:space="preserve">wondered if women would have the heart to wait even six months after marriage. </w:t>
      </w:r>
    </w:p>
    <w:p w:rsidR="00A62F53" w:rsidRPr="00EB64EC" w:rsidRDefault="00305E7D" w:rsidP="008C02BF">
      <w:pPr>
        <w:spacing w:after="12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4EC">
        <w:rPr>
          <w:rFonts w:ascii="Times New Roman" w:hAnsi="Times New Roman" w:cs="Times New Roman"/>
          <w:sz w:val="24"/>
          <w:szCs w:val="24"/>
        </w:rPr>
        <w:t xml:space="preserve">In-vitro fertilisation or IVF is a fascinating, paradoxical space: </w:t>
      </w:r>
      <w:r>
        <w:rPr>
          <w:rFonts w:ascii="Times New Roman" w:hAnsi="Times New Roman" w:cs="Times New Roman"/>
          <w:sz w:val="24"/>
          <w:szCs w:val="24"/>
        </w:rPr>
        <w:t xml:space="preserve">commonly used </w:t>
      </w:r>
      <w:r w:rsidRPr="00EB64EC">
        <w:rPr>
          <w:rFonts w:ascii="Times New Roman" w:hAnsi="Times New Roman" w:cs="Times New Roman"/>
          <w:sz w:val="24"/>
          <w:szCs w:val="24"/>
        </w:rPr>
        <w:t xml:space="preserve">synonymously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EB64EC">
        <w:rPr>
          <w:rFonts w:ascii="Times New Roman" w:hAnsi="Times New Roman" w:cs="Times New Roman"/>
          <w:sz w:val="24"/>
          <w:szCs w:val="24"/>
        </w:rPr>
        <w:t xml:space="preserve">ART, </w:t>
      </w:r>
      <w:ins w:id="24" w:author="Rakhi" w:date="2018-03-15T13:34:00Z">
        <w:r w:rsidR="002158CC">
          <w:rPr>
            <w:rFonts w:ascii="Times New Roman" w:hAnsi="Times New Roman" w:cs="Times New Roman"/>
            <w:sz w:val="24"/>
            <w:szCs w:val="24"/>
          </w:rPr>
          <w:t>i.e.</w:t>
        </w:r>
        <w:r w:rsidR="00F1266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B26C2">
          <w:rPr>
            <w:rFonts w:ascii="Times New Roman" w:hAnsi="Times New Roman" w:cs="Times New Roman"/>
            <w:sz w:val="24"/>
            <w:szCs w:val="24"/>
          </w:rPr>
          <w:t>a</w:t>
        </w:r>
        <w:r w:rsidR="00F12667">
          <w:rPr>
            <w:rFonts w:ascii="Times New Roman" w:hAnsi="Times New Roman" w:cs="Times New Roman"/>
            <w:sz w:val="24"/>
            <w:szCs w:val="24"/>
          </w:rPr>
          <w:t xml:space="preserve">ssisted reproductive technologies, </w:t>
        </w:r>
      </w:ins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EB64EC">
        <w:rPr>
          <w:rFonts w:ascii="Times New Roman" w:hAnsi="Times New Roman" w:cs="Times New Roman"/>
          <w:sz w:val="24"/>
          <w:szCs w:val="24"/>
        </w:rPr>
        <w:t xml:space="preserve">market </w:t>
      </w:r>
      <w:r>
        <w:rPr>
          <w:rFonts w:ascii="Times New Roman" w:hAnsi="Times New Roman" w:cs="Times New Roman"/>
          <w:sz w:val="24"/>
          <w:szCs w:val="24"/>
        </w:rPr>
        <w:t xml:space="preserve">sustains itself not just on the conditions of primary or acquired infertility, but significantly on the </w:t>
      </w:r>
      <w:r w:rsidRPr="00EB64EC">
        <w:rPr>
          <w:rFonts w:ascii="Times New Roman" w:hAnsi="Times New Roman" w:cs="Times New Roman"/>
          <w:sz w:val="24"/>
          <w:szCs w:val="24"/>
        </w:rPr>
        <w:t xml:space="preserve">‘irresponsibility’ of women </w:t>
      </w:r>
      <w:r>
        <w:rPr>
          <w:rFonts w:ascii="Times New Roman" w:hAnsi="Times New Roman" w:cs="Times New Roman"/>
          <w:sz w:val="24"/>
          <w:szCs w:val="24"/>
        </w:rPr>
        <w:t xml:space="preserve">who delay their childbearing plans. It is a market which </w:t>
      </w:r>
      <w:ins w:id="25" w:author="Rakhi" w:date="2018-03-15T13:34:00Z">
        <w:r w:rsidR="00DB26C2">
          <w:rPr>
            <w:rFonts w:ascii="Times New Roman" w:hAnsi="Times New Roman" w:cs="Times New Roman"/>
            <w:sz w:val="24"/>
            <w:szCs w:val="24"/>
          </w:rPr>
          <w:t xml:space="preserve">thrives by </w:t>
        </w:r>
        <w:r>
          <w:rPr>
            <w:rFonts w:ascii="Times New Roman" w:hAnsi="Times New Roman" w:cs="Times New Roman"/>
            <w:sz w:val="24"/>
            <w:szCs w:val="24"/>
          </w:rPr>
          <w:t>criticiz</w:t>
        </w:r>
        <w:r w:rsidR="00DB26C2">
          <w:rPr>
            <w:rFonts w:ascii="Times New Roman" w:hAnsi="Times New Roman" w:cs="Times New Roman"/>
            <w:sz w:val="24"/>
            <w:szCs w:val="24"/>
          </w:rPr>
          <w:t xml:space="preserve">ing </w:t>
        </w:r>
        <w:r w:rsidR="002158CC">
          <w:rPr>
            <w:rFonts w:ascii="Times New Roman" w:hAnsi="Times New Roman" w:cs="Times New Roman"/>
            <w:sz w:val="24"/>
            <w:szCs w:val="24"/>
          </w:rPr>
          <w:t>the</w:t>
        </w:r>
      </w:ins>
      <w:del w:id="26" w:author="Rakhi" w:date="2018-03-15T13:34:00Z">
        <w:r>
          <w:rPr>
            <w:rFonts w:ascii="Times New Roman" w:hAnsi="Times New Roman" w:cs="Times New Roman"/>
            <w:sz w:val="24"/>
            <w:szCs w:val="24"/>
          </w:rPr>
          <w:delText>criticizes that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very constituency which helps it </w:t>
      </w:r>
      <w:ins w:id="27" w:author="Rakhi" w:date="2018-03-15T13:34:00Z">
        <w:r w:rsidR="00DB26C2">
          <w:rPr>
            <w:rFonts w:ascii="Times New Roman" w:hAnsi="Times New Roman" w:cs="Times New Roman"/>
            <w:sz w:val="24"/>
            <w:szCs w:val="24"/>
          </w:rPr>
          <w:t>sustain</w:t>
        </w:r>
      </w:ins>
      <w:del w:id="28" w:author="Rakhi" w:date="2018-03-15T13:34:00Z">
        <w:r>
          <w:rPr>
            <w:rFonts w:ascii="Times New Roman" w:hAnsi="Times New Roman" w:cs="Times New Roman"/>
            <w:sz w:val="24"/>
            <w:szCs w:val="24"/>
          </w:rPr>
          <w:delText>thrive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The paradoxes go back a longer way: </w:t>
      </w:r>
      <w:r w:rsidRPr="00EB64EC">
        <w:rPr>
          <w:rFonts w:ascii="Times New Roman" w:hAnsi="Times New Roman" w:cs="Times New Roman"/>
          <w:sz w:val="24"/>
          <w:szCs w:val="24"/>
        </w:rPr>
        <w:t xml:space="preserve">Sarojini </w:t>
      </w:r>
      <w:r>
        <w:rPr>
          <w:rFonts w:ascii="Times New Roman" w:hAnsi="Times New Roman" w:cs="Times New Roman"/>
          <w:sz w:val="24"/>
          <w:szCs w:val="24"/>
        </w:rPr>
        <w:t xml:space="preserve">N. </w:t>
      </w:r>
      <w:r w:rsidRPr="00EB64E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Vrinda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4EC">
        <w:rPr>
          <w:rFonts w:ascii="Times New Roman" w:hAnsi="Times New Roman" w:cs="Times New Roman"/>
          <w:sz w:val="24"/>
          <w:szCs w:val="24"/>
        </w:rPr>
        <w:t>Marwah</w:t>
      </w:r>
      <w:proofErr w:type="spellEnd"/>
      <w:r w:rsidRPr="00EB64EC">
        <w:rPr>
          <w:rFonts w:ascii="Times New Roman" w:hAnsi="Times New Roman" w:cs="Times New Roman"/>
          <w:sz w:val="24"/>
          <w:szCs w:val="24"/>
        </w:rPr>
        <w:t xml:space="preserve"> point out how the Indian state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64EC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a rather counter-intuitive way,</w:t>
      </w:r>
      <w:r w:rsidRPr="00EB64EC">
        <w:rPr>
          <w:rFonts w:ascii="Times New Roman" w:hAnsi="Times New Roman" w:cs="Times New Roman"/>
          <w:sz w:val="24"/>
          <w:szCs w:val="24"/>
        </w:rPr>
        <w:t xml:space="preserve"> welcomed the advent of technologies that facilitate </w:t>
      </w:r>
      <w:r w:rsidRPr="00EB64EC">
        <w:rPr>
          <w:rFonts w:ascii="Times New Roman" w:hAnsi="Times New Roman" w:cs="Times New Roman"/>
          <w:sz w:val="24"/>
          <w:szCs w:val="24"/>
        </w:rPr>
        <w:lastRenderedPageBreak/>
        <w:t>reproduction, viz. the ARTs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B64EC">
        <w:rPr>
          <w:rFonts w:ascii="Times New Roman" w:hAnsi="Times New Roman" w:cs="Times New Roman"/>
          <w:sz w:val="24"/>
          <w:szCs w:val="24"/>
        </w:rPr>
        <w:t xml:space="preserve"> </w:t>
      </w:r>
      <w:del w:id="29" w:author="Rakhi" w:date="2018-03-15T13:34:00Z">
        <w:r>
          <w:rPr>
            <w:rFonts w:ascii="Times New Roman" w:hAnsi="Times New Roman" w:cs="Times New Roman"/>
            <w:sz w:val="24"/>
            <w:szCs w:val="24"/>
          </w:rPr>
          <w:delText xml:space="preserve">specifically </w:delText>
        </w:r>
      </w:del>
      <w:r w:rsidRPr="00EB64EC">
        <w:rPr>
          <w:rFonts w:ascii="Times New Roman" w:hAnsi="Times New Roman" w:cs="Times New Roman"/>
          <w:sz w:val="24"/>
          <w:szCs w:val="24"/>
        </w:rPr>
        <w:t xml:space="preserve">in order to help </w:t>
      </w:r>
      <w:r>
        <w:rPr>
          <w:rFonts w:ascii="Times New Roman" w:hAnsi="Times New Roman" w:cs="Times New Roman"/>
          <w:sz w:val="24"/>
          <w:szCs w:val="24"/>
        </w:rPr>
        <w:t xml:space="preserve">the state </w:t>
      </w:r>
      <w:r w:rsidRPr="00EB64EC">
        <w:rPr>
          <w:rFonts w:ascii="Times New Roman" w:hAnsi="Times New Roman" w:cs="Times New Roman"/>
          <w:sz w:val="24"/>
          <w:szCs w:val="24"/>
        </w:rPr>
        <w:t xml:space="preserve">achieve its </w:t>
      </w:r>
      <w:r>
        <w:rPr>
          <w:rFonts w:ascii="Times New Roman" w:hAnsi="Times New Roman" w:cs="Times New Roman"/>
          <w:sz w:val="24"/>
          <w:szCs w:val="24"/>
        </w:rPr>
        <w:t xml:space="preserve">prior-set </w:t>
      </w:r>
      <w:r w:rsidRPr="00EB64EC">
        <w:rPr>
          <w:rFonts w:ascii="Times New Roman" w:hAnsi="Times New Roman" w:cs="Times New Roman"/>
          <w:sz w:val="24"/>
          <w:szCs w:val="24"/>
        </w:rPr>
        <w:t xml:space="preserve">target of </w:t>
      </w:r>
      <w:r>
        <w:rPr>
          <w:rFonts w:ascii="Times New Roman" w:hAnsi="Times New Roman" w:cs="Times New Roman"/>
          <w:sz w:val="24"/>
          <w:szCs w:val="24"/>
        </w:rPr>
        <w:t xml:space="preserve">stemming </w:t>
      </w:r>
      <w:r w:rsidRPr="00EB64EC">
        <w:rPr>
          <w:rFonts w:ascii="Times New Roman" w:hAnsi="Times New Roman" w:cs="Times New Roman"/>
          <w:sz w:val="24"/>
          <w:szCs w:val="24"/>
        </w:rPr>
        <w:t>population growth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CC8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ins w:id="30" w:author="Rakhi" w:date="2018-03-15T13:34:00Z">
        <w:r w:rsidR="0037486F">
          <w:rPr>
            <w:rFonts w:ascii="Times New Roman" w:hAnsi="Times New Roman" w:cs="Times New Roman"/>
            <w:b/>
            <w:color w:val="0070C0"/>
            <w:sz w:val="24"/>
            <w:szCs w:val="24"/>
          </w:rPr>
          <w:t>4</w:t>
        </w:r>
      </w:ins>
      <w:del w:id="31" w:author="Rakhi" w:date="2018-03-15T13:34:00Z">
        <w:r w:rsidRPr="00EA4CC8">
          <w:rPr>
            <w:rFonts w:ascii="Times New Roman" w:hAnsi="Times New Roman" w:cs="Times New Roman"/>
            <w:b/>
            <w:color w:val="0070C0"/>
            <w:sz w:val="24"/>
            <w:szCs w:val="24"/>
          </w:rPr>
          <w:delText>1</w:delText>
        </w:r>
      </w:del>
      <w:r w:rsidRPr="00EA4CC8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  <w:r w:rsidRPr="00EB64EC">
        <w:rPr>
          <w:rFonts w:ascii="Times New Roman" w:hAnsi="Times New Roman" w:cs="Times New Roman"/>
          <w:sz w:val="24"/>
          <w:szCs w:val="24"/>
        </w:rPr>
        <w:t>. The Indian state was married to the idea of family planning right from 1951, and</w:t>
      </w:r>
      <w:r w:rsidR="008F2D7C">
        <w:rPr>
          <w:rFonts w:ascii="Times New Roman" w:hAnsi="Times New Roman" w:cs="Times New Roman"/>
          <w:sz w:val="24"/>
          <w:szCs w:val="24"/>
        </w:rPr>
        <w:t>,</w:t>
      </w:r>
      <w:r w:rsidRPr="00EB64EC">
        <w:rPr>
          <w:rFonts w:ascii="Times New Roman" w:hAnsi="Times New Roman" w:cs="Times New Roman"/>
          <w:sz w:val="24"/>
          <w:szCs w:val="24"/>
        </w:rPr>
        <w:t xml:space="preserve"> of the various methods it promoted and implemented, controversial and otherwise, tubal ligation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8F2D7C">
        <w:rPr>
          <w:rFonts w:ascii="Times New Roman" w:hAnsi="Times New Roman" w:cs="Times New Roman"/>
          <w:sz w:val="24"/>
          <w:szCs w:val="24"/>
        </w:rPr>
        <w:t xml:space="preserve">– and remains – a </w:t>
      </w:r>
      <w:r w:rsidRPr="00EB64EC">
        <w:rPr>
          <w:rFonts w:ascii="Times New Roman" w:hAnsi="Times New Roman" w:cs="Times New Roman"/>
          <w:sz w:val="24"/>
          <w:szCs w:val="24"/>
        </w:rPr>
        <w:t xml:space="preserve">top choice. </w:t>
      </w:r>
      <w:r w:rsidR="008F2D7C">
        <w:rPr>
          <w:rFonts w:ascii="Times New Roman" w:hAnsi="Times New Roman" w:cs="Times New Roman"/>
          <w:sz w:val="24"/>
          <w:szCs w:val="24"/>
        </w:rPr>
        <w:t xml:space="preserve">However, </w:t>
      </w:r>
      <w:r>
        <w:rPr>
          <w:rFonts w:ascii="Times New Roman" w:hAnsi="Times New Roman" w:cs="Times New Roman"/>
          <w:sz w:val="24"/>
          <w:szCs w:val="24"/>
        </w:rPr>
        <w:t xml:space="preserve">India also had a high neonatal and infant mortality </w:t>
      </w:r>
      <w:proofErr w:type="spellStart"/>
      <w:ins w:id="32" w:author="Rakhi" w:date="2018-03-15T13:34:00Z">
        <w:r>
          <w:rPr>
            <w:rFonts w:ascii="Times New Roman" w:hAnsi="Times New Roman" w:cs="Times New Roman"/>
            <w:sz w:val="24"/>
            <w:szCs w:val="24"/>
          </w:rPr>
          <w:t>rate</w:t>
        </w:r>
        <w:r w:rsidR="00237AE8" w:rsidRPr="00237AE8">
          <w:rPr>
            <w:rFonts w:ascii="Times New Roman" w:hAnsi="Times New Roman" w:cs="Times New Roman"/>
            <w:sz w:val="24"/>
            <w:szCs w:val="24"/>
            <w:vertAlign w:val="superscript"/>
          </w:rPr>
          <w:t>2</w:t>
        </w:r>
      </w:ins>
      <w:proofErr w:type="spellEnd"/>
      <w:del w:id="33" w:author="Rakhi" w:date="2018-03-15T13:34:00Z">
        <w:r>
          <w:rPr>
            <w:rFonts w:ascii="Times New Roman" w:hAnsi="Times New Roman" w:cs="Times New Roman"/>
            <w:sz w:val="24"/>
            <w:szCs w:val="24"/>
          </w:rPr>
          <w:delText>rate</w:delText>
        </w:r>
        <w:r>
          <w:rPr>
            <w:rStyle w:val="EndnoteReference"/>
            <w:rFonts w:ascii="Times New Roman" w:hAnsi="Times New Roman" w:cs="Times New Roman"/>
            <w:sz w:val="24"/>
            <w:szCs w:val="24"/>
          </w:rPr>
          <w:endnoteReference w:id="3"/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E8E">
        <w:rPr>
          <w:rFonts w:ascii="Times New Roman" w:hAnsi="Times New Roman" w:cs="Times New Roman"/>
          <w:sz w:val="24"/>
          <w:szCs w:val="24"/>
        </w:rPr>
        <w:t xml:space="preserve">and women </w:t>
      </w:r>
      <w:r w:rsidR="008F2D7C">
        <w:rPr>
          <w:rFonts w:ascii="Times New Roman" w:hAnsi="Times New Roman" w:cs="Times New Roman"/>
          <w:sz w:val="24"/>
          <w:szCs w:val="24"/>
        </w:rPr>
        <w:t>were known to resist</w:t>
      </w:r>
      <w:r w:rsidR="00FB4D4B" w:rsidRPr="00EB64EC">
        <w:rPr>
          <w:rFonts w:ascii="Times New Roman" w:hAnsi="Times New Roman" w:cs="Times New Roman"/>
          <w:sz w:val="24"/>
          <w:szCs w:val="24"/>
        </w:rPr>
        <w:t xml:space="preserve"> tubal ligation</w:t>
      </w:r>
      <w:r w:rsidR="00585E8E">
        <w:rPr>
          <w:rFonts w:ascii="Times New Roman" w:hAnsi="Times New Roman" w:cs="Times New Roman"/>
          <w:sz w:val="24"/>
          <w:szCs w:val="24"/>
        </w:rPr>
        <w:t xml:space="preserve">. Against this backdrop, the promise of the </w:t>
      </w:r>
      <w:r w:rsidR="00315691" w:rsidRPr="00EB64EC">
        <w:rPr>
          <w:rFonts w:ascii="Times New Roman" w:hAnsi="Times New Roman" w:cs="Times New Roman"/>
          <w:sz w:val="24"/>
          <w:szCs w:val="24"/>
        </w:rPr>
        <w:t xml:space="preserve">ARTs </w:t>
      </w:r>
      <w:r w:rsidR="00454566" w:rsidRPr="00EB64EC">
        <w:rPr>
          <w:rFonts w:ascii="Times New Roman" w:hAnsi="Times New Roman" w:cs="Times New Roman"/>
          <w:sz w:val="24"/>
          <w:szCs w:val="24"/>
        </w:rPr>
        <w:t xml:space="preserve">showed </w:t>
      </w:r>
      <w:r w:rsidR="00585E8E">
        <w:rPr>
          <w:rFonts w:ascii="Times New Roman" w:hAnsi="Times New Roman" w:cs="Times New Roman"/>
          <w:sz w:val="24"/>
          <w:szCs w:val="24"/>
        </w:rPr>
        <w:t xml:space="preserve">the state </w:t>
      </w:r>
      <w:r w:rsidR="00454566" w:rsidRPr="00EB64EC">
        <w:rPr>
          <w:rFonts w:ascii="Times New Roman" w:hAnsi="Times New Roman" w:cs="Times New Roman"/>
          <w:sz w:val="24"/>
          <w:szCs w:val="24"/>
        </w:rPr>
        <w:t xml:space="preserve">a </w:t>
      </w:r>
      <w:r w:rsidR="00585E8E">
        <w:rPr>
          <w:rFonts w:ascii="Times New Roman" w:hAnsi="Times New Roman" w:cs="Times New Roman"/>
          <w:sz w:val="24"/>
          <w:szCs w:val="24"/>
        </w:rPr>
        <w:t xml:space="preserve">wonderful </w:t>
      </w:r>
      <w:r w:rsidR="00454566" w:rsidRPr="00EB64EC">
        <w:rPr>
          <w:rFonts w:ascii="Times New Roman" w:hAnsi="Times New Roman" w:cs="Times New Roman"/>
          <w:sz w:val="24"/>
          <w:szCs w:val="24"/>
        </w:rPr>
        <w:t xml:space="preserve">way out of </w:t>
      </w:r>
      <w:ins w:id="34" w:author="Rakhi" w:date="2018-03-15T13:34:00Z">
        <w:r w:rsidR="00CE0086">
          <w:rPr>
            <w:rFonts w:ascii="Times New Roman" w:hAnsi="Times New Roman" w:cs="Times New Roman"/>
            <w:sz w:val="24"/>
            <w:szCs w:val="24"/>
          </w:rPr>
          <w:t>the impasse</w:t>
        </w:r>
      </w:ins>
      <w:del w:id="35" w:author="Rakhi" w:date="2018-03-15T13:34:00Z">
        <w:r w:rsidR="00585E8E">
          <w:rPr>
            <w:rFonts w:ascii="Times New Roman" w:hAnsi="Times New Roman" w:cs="Times New Roman"/>
            <w:sz w:val="24"/>
            <w:szCs w:val="24"/>
          </w:rPr>
          <w:delText>quagmire</w:delText>
        </w:r>
      </w:del>
      <w:r w:rsidR="00585E8E">
        <w:rPr>
          <w:rFonts w:ascii="Times New Roman" w:hAnsi="Times New Roman" w:cs="Times New Roman"/>
          <w:sz w:val="24"/>
          <w:szCs w:val="24"/>
        </w:rPr>
        <w:t>: a 1</w:t>
      </w:r>
      <w:r w:rsidR="00A62F53" w:rsidRPr="00EB64EC">
        <w:rPr>
          <w:rFonts w:ascii="Times New Roman" w:hAnsi="Times New Roman" w:cs="Times New Roman"/>
          <w:sz w:val="24"/>
          <w:szCs w:val="24"/>
        </w:rPr>
        <w:t xml:space="preserve">984 </w:t>
      </w:r>
      <w:r w:rsidR="00315691" w:rsidRPr="00EB64EC">
        <w:rPr>
          <w:rFonts w:ascii="Times New Roman" w:hAnsi="Times New Roman" w:cs="Times New Roman"/>
          <w:sz w:val="24"/>
          <w:szCs w:val="24"/>
        </w:rPr>
        <w:t xml:space="preserve">ICMR document observed </w:t>
      </w:r>
      <w:r w:rsidR="00A62F53" w:rsidRPr="00EB64EC">
        <w:rPr>
          <w:rFonts w:ascii="Times New Roman" w:hAnsi="Times New Roman" w:cs="Times New Roman"/>
          <w:sz w:val="24"/>
          <w:szCs w:val="24"/>
        </w:rPr>
        <w:t>–</w:t>
      </w:r>
    </w:p>
    <w:p w:rsidR="005F61B3" w:rsidRPr="005E21EA" w:rsidRDefault="00A62F53" w:rsidP="00EB64EC">
      <w:pPr>
        <w:spacing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21EA">
        <w:rPr>
          <w:rFonts w:ascii="Times New Roman" w:hAnsi="Times New Roman" w:cs="Times New Roman"/>
          <w:sz w:val="24"/>
          <w:szCs w:val="24"/>
        </w:rPr>
        <w:t xml:space="preserve">If a couple is convinced that pregnancy could be achieved with certainty by the IVF-Embryo Transfer technique, in the event of their losing the existing children, they might readily accept tubal sterilization as a method of family planning. Thus, </w:t>
      </w:r>
      <w:r w:rsidRPr="005E21EA">
        <w:rPr>
          <w:rFonts w:ascii="Times New Roman" w:hAnsi="Times New Roman" w:cs="Times New Roman"/>
          <w:i/>
          <w:sz w:val="24"/>
          <w:szCs w:val="24"/>
        </w:rPr>
        <w:t>in vitro fertilization could be of great relevance to our national welfare programme</w:t>
      </w:r>
      <w:r w:rsidRPr="005E21EA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0C053E" w:rsidRPr="005E21EA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0C053E" w:rsidRPr="005E21EA">
        <w:rPr>
          <w:rFonts w:ascii="Times New Roman" w:hAnsi="Times New Roman" w:cs="Times New Roman"/>
          <w:sz w:val="24"/>
          <w:szCs w:val="24"/>
        </w:rPr>
        <w:t xml:space="preserve">. in </w:t>
      </w:r>
      <w:ins w:id="36" w:author="Rakhi" w:date="2018-03-15T13:34:00Z">
        <w:r w:rsidR="0037486F">
          <w:rPr>
            <w:rFonts w:ascii="Times New Roman" w:hAnsi="Times New Roman" w:cs="Times New Roman"/>
            <w:b/>
            <w:color w:val="0070C0"/>
            <w:sz w:val="24"/>
            <w:szCs w:val="24"/>
          </w:rPr>
          <w:t>4</w:t>
        </w:r>
      </w:ins>
      <w:del w:id="37" w:author="Rakhi" w:date="2018-03-15T13:34:00Z">
        <w:r w:rsidR="00D350A6" w:rsidRPr="001964DD">
          <w:rPr>
            <w:rFonts w:ascii="Times New Roman" w:hAnsi="Times New Roman" w:cs="Times New Roman"/>
            <w:b/>
            <w:color w:val="0070C0"/>
            <w:sz w:val="24"/>
            <w:szCs w:val="24"/>
          </w:rPr>
          <w:delText>1</w:delText>
        </w:r>
      </w:del>
      <w:r w:rsidR="00A428C3" w:rsidRPr="005E21EA">
        <w:rPr>
          <w:rFonts w:ascii="Times New Roman" w:hAnsi="Times New Roman" w:cs="Times New Roman"/>
          <w:sz w:val="24"/>
          <w:szCs w:val="24"/>
        </w:rPr>
        <w:t>, pp-</w:t>
      </w:r>
      <w:r w:rsidR="00A428C3" w:rsidRPr="005E21EA">
        <w:rPr>
          <w:rFonts w:ascii="Times New Roman" w:hAnsi="Times New Roman" w:cs="Times New Roman"/>
          <w:sz w:val="24"/>
          <w:szCs w:val="24"/>
          <w:highlight w:val="yellow"/>
        </w:rPr>
        <w:t>**</w:t>
      </w:r>
      <w:r w:rsidR="00585E8E" w:rsidRPr="005E21EA">
        <w:rPr>
          <w:rFonts w:ascii="Times New Roman" w:hAnsi="Times New Roman" w:cs="Times New Roman"/>
          <w:sz w:val="24"/>
          <w:szCs w:val="24"/>
        </w:rPr>
        <w:t>, emphasis added</w:t>
      </w:r>
      <w:r w:rsidRPr="005E21EA">
        <w:rPr>
          <w:rFonts w:ascii="Times New Roman" w:hAnsi="Times New Roman" w:cs="Times New Roman"/>
          <w:sz w:val="24"/>
          <w:szCs w:val="24"/>
        </w:rPr>
        <w:t>)</w:t>
      </w:r>
      <w:r w:rsidR="00585E8E" w:rsidRPr="005E21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BC8" w:rsidRDefault="00D40B33" w:rsidP="00EB64EC">
      <w:pPr>
        <w:spacing w:after="12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It is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indeed </w:t>
      </w:r>
      <w:r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>telling that right from its days of infancy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India, the ARTs never had a linear 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relationship with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>the state-market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state </w:t>
      </w:r>
      <w:r w:rsidR="00074419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advocated for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acceptance of these technologies 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because of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their 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indirect ability to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make 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people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>accept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F92568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>sterilization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="007457C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991F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But soon the state 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>took a backseat</w:t>
      </w:r>
      <w:r w:rsidR="007457C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991F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allowing the </w:t>
      </w:r>
      <w:r w:rsidR="007457C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private sector </w:t>
      </w:r>
      <w:r w:rsidR="00991F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come to the fore, set prices, function without regulatory mechanisms, </w:t>
      </w:r>
      <w:r w:rsidR="00332E4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</w:t>
      </w:r>
      <w:r w:rsidR="00991F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make promises of </w:t>
      </w:r>
      <w:r w:rsidR="00B8021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high </w:t>
      </w:r>
      <w:r w:rsidR="00991FD4">
        <w:rPr>
          <w:rFonts w:ascii="Times New Roman" w:eastAsia="Calibri" w:hAnsi="Times New Roman" w:cs="Times New Roman"/>
          <w:sz w:val="24"/>
          <w:szCs w:val="24"/>
          <w:lang w:val="en-US"/>
        </w:rPr>
        <w:t>success rates</w:t>
      </w:r>
      <w:r w:rsidR="00FA2F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8F2D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for </w:t>
      </w:r>
      <w:r w:rsidR="00FA2F0E">
        <w:rPr>
          <w:rFonts w:ascii="Times New Roman" w:eastAsia="Calibri" w:hAnsi="Times New Roman" w:cs="Times New Roman"/>
          <w:sz w:val="24"/>
          <w:szCs w:val="24"/>
          <w:lang w:val="en-US"/>
        </w:rPr>
        <w:t>IVF</w:t>
      </w:r>
      <w:r w:rsidR="008F2D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ARTs promised women they could ‘enjoy’ life and </w:t>
      </w:r>
      <w:r w:rsidR="001027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only when they would want to succumb to their 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>maternal desires</w:t>
      </w:r>
      <w:r w:rsidR="001027DA">
        <w:rPr>
          <w:rFonts w:ascii="Times New Roman" w:eastAsia="Calibri" w:hAnsi="Times New Roman" w:cs="Times New Roman"/>
          <w:sz w:val="24"/>
          <w:szCs w:val="24"/>
          <w:lang w:val="en-US"/>
        </w:rPr>
        <w:t>, it would come to their rescue. C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>ompanies such Facebook</w:t>
      </w:r>
      <w:r w:rsidR="00DD7F38">
        <w:rPr>
          <w:rFonts w:ascii="Times New Roman" w:eastAsia="Calibri" w:hAnsi="Times New Roman" w:cs="Times New Roman"/>
          <w:sz w:val="24"/>
          <w:szCs w:val="24"/>
          <w:lang w:val="en-US"/>
        </w:rPr>
        <w:t>, Apple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Google </w:t>
      </w:r>
      <w:r w:rsidR="00DD7F38">
        <w:rPr>
          <w:rFonts w:ascii="Times New Roman" w:eastAsia="Calibri" w:hAnsi="Times New Roman" w:cs="Times New Roman"/>
          <w:sz w:val="24"/>
          <w:szCs w:val="24"/>
          <w:lang w:val="en-US"/>
        </w:rPr>
        <w:t>and some other global brand</w:t>
      </w:r>
      <w:r w:rsidR="00ED1F3B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="00DD7F3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del w:id="38" w:author="Rakhi" w:date="2018-03-15T13:34:00Z">
        <w:r w:rsidR="00DD7F38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 xml:space="preserve">have </w:delText>
        </w:r>
      </w:del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offered to bear the cost </w:t>
      </w:r>
      <w:r w:rsidR="001027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if their 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employees </w:t>
      </w:r>
      <w:r w:rsidR="00DD7F3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or their spouses </w:t>
      </w:r>
      <w:ins w:id="39" w:author="Rakhi" w:date="2018-03-15T13:34:00Z">
        <w:r w:rsidR="00DD7F38">
          <w:rPr>
            <w:rFonts w:ascii="Times New Roman" w:eastAsia="Calibri" w:hAnsi="Times New Roman" w:cs="Times New Roman"/>
            <w:sz w:val="24"/>
            <w:szCs w:val="24"/>
            <w:lang w:val="en-US"/>
          </w:rPr>
          <w:t>decide</w:t>
        </w:r>
        <w:r w:rsidR="0054674F">
          <w:rPr>
            <w:rFonts w:ascii="Times New Roman" w:eastAsia="Calibri" w:hAnsi="Times New Roman" w:cs="Times New Roman"/>
            <w:sz w:val="24"/>
            <w:szCs w:val="24"/>
            <w:lang w:val="en-US"/>
          </w:rPr>
          <w:t>d</w:t>
        </w:r>
      </w:ins>
      <w:del w:id="40" w:author="Rakhi" w:date="2018-03-15T13:34:00Z">
        <w:r w:rsidR="00DD7F38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>decide</w:delText>
        </w:r>
      </w:del>
      <w:r w:rsidR="001027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 freeze their 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eggs </w:t>
      </w:r>
      <w:r w:rsidR="00603BC8" w:rsidRPr="00EA4CC8"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  <w:t>(</w:t>
      </w:r>
      <w:ins w:id="41" w:author="Rakhi" w:date="2018-03-15T13:34:00Z">
        <w:r w:rsidR="0037486F">
          <w:rPr>
            <w:rFonts w:ascii="Times New Roman" w:eastAsia="Calibri" w:hAnsi="Times New Roman" w:cs="Times New Roman"/>
            <w:b/>
            <w:color w:val="0070C0"/>
            <w:sz w:val="24"/>
            <w:szCs w:val="24"/>
            <w:lang w:val="en-US"/>
          </w:rPr>
          <w:t>5</w:t>
        </w:r>
        <w:r w:rsidR="00603BC8" w:rsidRPr="00EA4CC8">
          <w:rPr>
            <w:rFonts w:ascii="Times New Roman" w:eastAsia="Calibri" w:hAnsi="Times New Roman" w:cs="Times New Roman"/>
            <w:b/>
            <w:color w:val="0070C0"/>
            <w:sz w:val="24"/>
            <w:szCs w:val="24"/>
            <w:lang w:val="en-US"/>
          </w:rPr>
          <w:t>)</w:t>
        </w:r>
        <w:r w:rsidR="00603BC8">
          <w:rPr>
            <w:rFonts w:ascii="Times New Roman" w:eastAsia="Calibri" w:hAnsi="Times New Roman" w:cs="Times New Roman"/>
            <w:sz w:val="24"/>
            <w:szCs w:val="24"/>
            <w:lang w:val="en-US"/>
          </w:rPr>
          <w:t>.</w:t>
        </w:r>
        <w:r w:rsidR="0018205A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People could freeze embryos too. The </w:t>
        </w:r>
        <w:r w:rsidR="0054674F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ARTs assured people </w:t>
        </w:r>
        <w:r w:rsidR="00986839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– especially women – that </w:t>
        </w:r>
        <w:r w:rsidR="0054674F">
          <w:rPr>
            <w:rFonts w:ascii="Times New Roman" w:eastAsia="Calibri" w:hAnsi="Times New Roman" w:cs="Times New Roman"/>
            <w:sz w:val="24"/>
            <w:szCs w:val="24"/>
            <w:lang w:val="en-US"/>
          </w:rPr>
          <w:t>they</w:t>
        </w:r>
        <w:r w:rsidR="00986839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</w:t>
        </w:r>
        <w:r w:rsidR="0054674F">
          <w:rPr>
            <w:rFonts w:ascii="Times New Roman" w:eastAsia="Calibri" w:hAnsi="Times New Roman" w:cs="Times New Roman"/>
            <w:sz w:val="24"/>
            <w:szCs w:val="24"/>
            <w:lang w:val="en-US"/>
          </w:rPr>
          <w:t>could turn</w:t>
        </w:r>
      </w:ins>
      <w:del w:id="42" w:author="Rakhi" w:date="2018-03-15T13:34:00Z">
        <w:r w:rsidR="00DD7F38" w:rsidRPr="00EA4CC8">
          <w:rPr>
            <w:rFonts w:ascii="Times New Roman" w:eastAsia="Calibri" w:hAnsi="Times New Roman" w:cs="Times New Roman"/>
            <w:b/>
            <w:color w:val="0070C0"/>
            <w:sz w:val="24"/>
            <w:szCs w:val="24"/>
            <w:lang w:val="en-US"/>
          </w:rPr>
          <w:delText>2</w:delText>
        </w:r>
        <w:r w:rsidR="00603BC8" w:rsidRPr="00EA4CC8">
          <w:rPr>
            <w:rFonts w:ascii="Times New Roman" w:eastAsia="Calibri" w:hAnsi="Times New Roman" w:cs="Times New Roman"/>
            <w:b/>
            <w:color w:val="0070C0"/>
            <w:sz w:val="24"/>
            <w:szCs w:val="24"/>
            <w:lang w:val="en-US"/>
          </w:rPr>
          <w:delText>)</w:delText>
        </w:r>
        <w:r w:rsidR="00603BC8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 xml:space="preserve">. </w:delText>
        </w:r>
        <w:r w:rsidR="00901ACA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>Of course</w:delText>
        </w:r>
      </w:del>
      <w:r w:rsidR="00901AC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63D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ins w:id="43" w:author="Rakhi" w:date="2018-03-15T13:34:00Z">
        <w:r w:rsidR="0054674F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biological clock the other way around, </w:t>
        </w:r>
        <w:r w:rsidR="002158CC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and definitely </w:t>
        </w:r>
        <w:r w:rsidR="0054674F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stop it for long stretches. It is thus nothing short of an irony that </w:t>
        </w:r>
        <w:r w:rsidR="00263D89">
          <w:rPr>
            <w:rFonts w:ascii="Times New Roman" w:eastAsia="Calibri" w:hAnsi="Times New Roman" w:cs="Times New Roman"/>
            <w:sz w:val="24"/>
            <w:szCs w:val="24"/>
            <w:lang w:val="en-US"/>
          </w:rPr>
          <w:t>the</w:t>
        </w:r>
      </w:ins>
      <w:del w:id="44" w:author="Rakhi" w:date="2018-03-15T13:34:00Z">
        <w:r w:rsidR="00263D89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>same</w:delText>
        </w:r>
      </w:del>
      <w:r w:rsidR="00263D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market a</w:t>
      </w:r>
      <w:r w:rsidR="00901AC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lso </w:t>
      </w:r>
      <w:r w:rsidR="0011076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took </w:t>
      </w:r>
      <w:r w:rsidR="00F532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its </w:t>
      </w:r>
      <w:r w:rsidR="00263D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turn to </w:t>
      </w:r>
      <w:r w:rsidR="00901ACA">
        <w:rPr>
          <w:rFonts w:ascii="Times New Roman" w:eastAsia="Calibri" w:hAnsi="Times New Roman" w:cs="Times New Roman"/>
          <w:sz w:val="24"/>
          <w:szCs w:val="24"/>
          <w:lang w:val="en-US"/>
        </w:rPr>
        <w:t>criticize these same women for delaying their childbearing plans.</w:t>
      </w:r>
      <w:del w:id="45" w:author="Rakhi" w:date="2018-03-15T13:34:00Z">
        <w:r w:rsidR="00901ACA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 xml:space="preserve"> </w:delText>
        </w:r>
      </w:del>
    </w:p>
    <w:p w:rsidR="00165AE3" w:rsidRDefault="006F2ADD" w:rsidP="008C02BF">
      <w:pPr>
        <w:spacing w:after="120" w:line="276" w:lineRule="auto"/>
        <w:ind w:firstLine="720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ART market is deeply gendered and that is as simplistic as it goes. </w:t>
      </w:r>
      <w:r w:rsidR="00495F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body, particularly the infertile or less-fertile </w:t>
      </w:r>
      <w:r w:rsidR="000762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female </w:t>
      </w:r>
      <w:r w:rsidR="00495F2A">
        <w:rPr>
          <w:rFonts w:ascii="Times New Roman" w:eastAsia="Calibri" w:hAnsi="Times New Roman" w:cs="Times New Roman"/>
          <w:sz w:val="24"/>
          <w:szCs w:val="24"/>
          <w:lang w:val="en-US"/>
        </w:rPr>
        <w:t>bodies</w:t>
      </w:r>
      <w:r w:rsidR="0097420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C061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are put on trial. </w:t>
      </w:r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Besides </w:t>
      </w:r>
      <w:r w:rsidR="00506D1F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medical concepts of primary and secondary infertility, </w:t>
      </w:r>
      <w:ins w:id="46" w:author="Rakhi" w:date="2018-03-15T13:34:00Z">
        <w:r w:rsidR="00023FC9">
          <w:rPr>
            <w:rFonts w:ascii="Times New Roman" w:eastAsia="Calibri" w:hAnsi="Times New Roman" w:cs="Times New Roman"/>
            <w:sz w:val="24"/>
            <w:szCs w:val="24"/>
            <w:lang w:val="en-US"/>
          </w:rPr>
          <w:t>the ARTs helped give</w:t>
        </w:r>
      </w:ins>
      <w:del w:id="47" w:author="Rakhi" w:date="2018-03-15T13:34:00Z">
        <w:r w:rsidR="00FD5DAD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>we gave</w:delText>
        </w:r>
      </w:del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birth to </w:t>
      </w:r>
      <w:r w:rsidR="00506D1F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 specific form of infertility that was </w:t>
      </w:r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less </w:t>
      </w:r>
      <w:r w:rsidR="00506D1F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physiological </w:t>
      </w:r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more social, </w:t>
      </w:r>
      <w:ins w:id="48" w:author="Rakhi" w:date="2018-03-15T13:34:00Z">
        <w:r w:rsidR="00023FC9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one that was </w:t>
        </w:r>
      </w:ins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triggered by </w:t>
      </w:r>
      <w:r w:rsidR="000762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choices and </w:t>
      </w:r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intentions. In her article in this issue, </w:t>
      </w:r>
      <w:del w:id="49" w:author="Rakhi" w:date="2018-03-15T13:34:00Z">
        <w:r w:rsidR="00FD5DAD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 xml:space="preserve">Anindita </w:delText>
        </w:r>
      </w:del>
      <w:proofErr w:type="spellStart"/>
      <w:r w:rsidR="00506D1F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>Majumdar</w:t>
      </w:r>
      <w:proofErr w:type="spellEnd"/>
      <w:r w:rsidR="00506D1F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0762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refers to </w:t>
      </w:r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>this form of infertility</w:t>
      </w:r>
      <w:ins w:id="50" w:author="Rakhi" w:date="2018-03-15T13:34:00Z">
        <w:r w:rsidR="007E305D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as</w:t>
        </w:r>
      </w:ins>
      <w:del w:id="51" w:author="Rakhi" w:date="2018-03-15T13:34:00Z">
        <w:r w:rsidR="0007625A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>, viz.</w:delText>
        </w:r>
      </w:del>
      <w:r w:rsidR="000762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‘voluntary infertility’. </w:t>
      </w:r>
      <w:r w:rsidR="00165AE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Such a labelling completely </w:t>
      </w:r>
      <w:r w:rsidR="00416C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overlooks the </w:t>
      </w:r>
      <w:r w:rsidR="00BE46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working of </w:t>
      </w:r>
      <w:r w:rsidR="00416C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social, economic and other cultural factors that </w:t>
      </w:r>
      <w:proofErr w:type="spellStart"/>
      <w:r w:rsidR="00416C5B">
        <w:rPr>
          <w:rFonts w:ascii="Times New Roman" w:eastAsia="Calibri" w:hAnsi="Times New Roman" w:cs="Times New Roman"/>
          <w:sz w:val="24"/>
          <w:szCs w:val="24"/>
          <w:lang w:val="en-US"/>
        </w:rPr>
        <w:t>overdetermine</w:t>
      </w:r>
      <w:proofErr w:type="spellEnd"/>
      <w:r w:rsidR="00416C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the choices that an individual (in this case, an adult woman) </w:t>
      </w:r>
      <w:r w:rsidR="00BE46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makes or </w:t>
      </w:r>
      <w:r w:rsidR="000762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chooses not to </w:t>
      </w:r>
      <w:r w:rsidR="00BE46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make. </w:t>
      </w:r>
      <w:r w:rsidR="00086F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When women were married off at 14 </w:t>
      </w:r>
      <w:r w:rsidR="0007625A">
        <w:rPr>
          <w:rFonts w:ascii="Times New Roman" w:eastAsia="Calibri" w:hAnsi="Times New Roman" w:cs="Times New Roman"/>
          <w:sz w:val="24"/>
          <w:szCs w:val="24"/>
          <w:lang w:val="en-US"/>
        </w:rPr>
        <w:t>or 15</w:t>
      </w:r>
      <w:ins w:id="52" w:author="Rakhi" w:date="2018-03-15T13:34:00Z">
        <w:r w:rsidR="007E305D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years of age</w:t>
        </w:r>
      </w:ins>
      <w:r w:rsidR="000762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086F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bore several children by the time they were hardly 25, voluntary infertility </w:t>
      </w:r>
      <w:r w:rsidR="00122F7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was </w:t>
      </w:r>
      <w:ins w:id="53" w:author="Rakhi" w:date="2018-03-15T13:34:00Z">
        <w:r w:rsidR="00122F7F">
          <w:rPr>
            <w:rFonts w:ascii="Times New Roman" w:eastAsia="Calibri" w:hAnsi="Times New Roman" w:cs="Times New Roman"/>
            <w:sz w:val="24"/>
            <w:szCs w:val="24"/>
            <w:lang w:val="en-US"/>
          </w:rPr>
          <w:t>no</w:t>
        </w:r>
        <w:r w:rsidR="007E305D">
          <w:rPr>
            <w:rFonts w:ascii="Times New Roman" w:eastAsia="Calibri" w:hAnsi="Times New Roman" w:cs="Times New Roman"/>
            <w:sz w:val="24"/>
            <w:szCs w:val="24"/>
            <w:lang w:val="en-US"/>
          </w:rPr>
          <w:t>t an</w:t>
        </w:r>
      </w:ins>
      <w:del w:id="54" w:author="Rakhi" w:date="2018-03-15T13:34:00Z">
        <w:r w:rsidR="00122F7F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>no</w:delText>
        </w:r>
      </w:del>
      <w:r w:rsidR="00122F7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086F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issue, but </w:t>
      </w:r>
      <w:r w:rsidR="00122F7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we do not even need to discuss if that was a better paradigm to inhabit. </w:t>
      </w:r>
      <w:r w:rsidR="00514AA2">
        <w:rPr>
          <w:rFonts w:ascii="Times New Roman" w:eastAsia="Calibri" w:hAnsi="Times New Roman" w:cs="Times New Roman"/>
          <w:sz w:val="24"/>
          <w:szCs w:val="24"/>
          <w:lang w:val="en-US"/>
        </w:rPr>
        <w:t>Needless to a</w:t>
      </w:r>
      <w:r w:rsidR="00B05C7D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514AA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d, much of this </w:t>
      </w:r>
      <w:ins w:id="55" w:author="Rakhi" w:date="2018-03-15T13:34:00Z">
        <w:r w:rsidR="00357799">
          <w:rPr>
            <w:rFonts w:ascii="Times New Roman" w:eastAsia="Calibri" w:hAnsi="Times New Roman" w:cs="Times New Roman"/>
            <w:sz w:val="24"/>
            <w:szCs w:val="24"/>
            <w:lang w:val="en-US"/>
          </w:rPr>
          <w:t>idea</w:t>
        </w:r>
      </w:ins>
      <w:del w:id="56" w:author="Rakhi" w:date="2018-03-15T13:34:00Z">
        <w:r w:rsidR="00514AA2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>specific form</w:delText>
        </w:r>
      </w:del>
      <w:r w:rsidR="00514AA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of </w:t>
      </w:r>
      <w:del w:id="57" w:author="Rakhi" w:date="2018-03-15T13:34:00Z">
        <w:r w:rsidR="00514AA2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 xml:space="preserve">infertility </w:delText>
        </w:r>
        <w:r w:rsidR="0014629D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 xml:space="preserve">– i.e. </w:delText>
        </w:r>
      </w:del>
      <w:r w:rsidR="0014629D">
        <w:rPr>
          <w:rFonts w:ascii="Times New Roman" w:eastAsia="Calibri" w:hAnsi="Times New Roman" w:cs="Times New Roman"/>
          <w:sz w:val="24"/>
          <w:szCs w:val="24"/>
          <w:lang w:val="en-US"/>
        </w:rPr>
        <w:t>voluntary infertility</w:t>
      </w:r>
      <w:del w:id="58" w:author="Rakhi" w:date="2018-03-15T13:34:00Z">
        <w:r w:rsidR="0014629D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 xml:space="preserve"> –</w:delText>
        </w:r>
      </w:del>
      <w:r w:rsidR="0014629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is </w:t>
      </w:r>
      <w:r w:rsidR="00514AA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over-hyped: 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>female acquaintance of mine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at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>7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years of age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decided to go for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egg freezing since she 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was not ready to settle down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>right away. The doctor prescribed a battery of tests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eventually declared she had very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>low ovarian reserves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the lady was too </w:t>
      </w:r>
      <w:ins w:id="59" w:author="Rakhi" w:date="2018-03-15T13:34:00Z">
        <w:r w:rsidR="00357799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emotionally </w:t>
        </w:r>
      </w:ins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traumatized to even go ahead with the procedure. She gave up; happened to meet someone and get married a year later.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At 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close to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>4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>0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years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greatly surprising herself,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she 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realized she had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>conceived naturally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she 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went on to give birth to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 </w:t>
      </w:r>
      <w:r w:rsidR="002F282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full </w:t>
      </w:r>
      <w:r w:rsidR="002F282B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term 2.5 kg healthy baby. Of course there is </w:t>
      </w:r>
      <w:proofErr w:type="gramStart"/>
      <w:r w:rsidR="002F282B">
        <w:rPr>
          <w:rFonts w:ascii="Times New Roman" w:eastAsia="Calibri" w:hAnsi="Times New Roman" w:cs="Times New Roman"/>
          <w:sz w:val="24"/>
          <w:szCs w:val="24"/>
          <w:lang w:val="en-US"/>
        </w:rPr>
        <w:t>a biology</w:t>
      </w:r>
      <w:proofErr w:type="gramEnd"/>
      <w:r w:rsidR="002F282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ins w:id="60" w:author="Rakhi" w:date="2018-03-15T13:34:00Z">
        <w:r w:rsidR="000F6E4E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to us </w:t>
        </w:r>
        <w:r w:rsidR="00357799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and women do stop ovulating </w:t>
        </w:r>
        <w:r w:rsidR="000F6E4E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after an age, </w:t>
        </w:r>
        <w:r w:rsidR="00357799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and ovarian reserves are </w:t>
        </w:r>
        <w:r w:rsidR="000F6E4E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indeed </w:t>
        </w:r>
        <w:r w:rsidR="00357799">
          <w:rPr>
            <w:rFonts w:ascii="Times New Roman" w:eastAsia="Calibri" w:hAnsi="Times New Roman" w:cs="Times New Roman"/>
            <w:sz w:val="24"/>
            <w:szCs w:val="24"/>
            <w:lang w:val="en-US"/>
          </w:rPr>
          <w:t>limited</w:t>
        </w:r>
      </w:ins>
      <w:del w:id="61" w:author="Rakhi" w:date="2018-03-15T13:34:00Z">
        <w:r w:rsidR="002F282B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>which cannot be totally ignored</w:delText>
        </w:r>
      </w:del>
      <w:r w:rsidR="002F282B">
        <w:rPr>
          <w:rFonts w:ascii="Times New Roman" w:eastAsia="Calibri" w:hAnsi="Times New Roman" w:cs="Times New Roman"/>
          <w:sz w:val="24"/>
          <w:szCs w:val="24"/>
          <w:lang w:val="en-US"/>
        </w:rPr>
        <w:t>, but the point is to not sacrifice all other coordinates to the altar of the biological.</w:t>
      </w:r>
      <w:del w:id="62" w:author="Rakhi" w:date="2018-03-15T13:34:00Z">
        <w:r w:rsidR="002F282B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 xml:space="preserve"> </w:delText>
        </w:r>
      </w:del>
    </w:p>
    <w:p w:rsidR="00191719" w:rsidRPr="00191719" w:rsidRDefault="006F4911" w:rsidP="00191719">
      <w:pPr>
        <w:spacing w:after="120" w:line="276" w:lineRule="auto"/>
        <w:rPr>
          <w:ins w:id="63" w:author="Rakhi" w:date="2018-03-15T13:34:00Z"/>
          <w:rFonts w:ascii="Times New Roman" w:eastAsia="Calibri" w:hAnsi="Times New Roman" w:cs="Times New Roman"/>
          <w:b/>
          <w:sz w:val="24"/>
          <w:szCs w:val="24"/>
          <w:lang w:val="en-US"/>
        </w:rPr>
      </w:pPr>
      <w:ins w:id="64" w:author="Rakhi" w:date="2018-03-15T13:34:00Z">
        <w:r>
          <w:rPr>
            <w:rFonts w:ascii="Times New Roman" w:eastAsia="Calibri" w:hAnsi="Times New Roman" w:cs="Times New Roman"/>
            <w:b/>
            <w:sz w:val="24"/>
            <w:szCs w:val="24"/>
            <w:lang w:val="en-US"/>
          </w:rPr>
          <w:t xml:space="preserve">The </w:t>
        </w:r>
        <w:r w:rsidR="00191719">
          <w:rPr>
            <w:rFonts w:ascii="Times New Roman" w:eastAsia="Calibri" w:hAnsi="Times New Roman" w:cs="Times New Roman"/>
            <w:b/>
            <w:sz w:val="24"/>
            <w:szCs w:val="24"/>
            <w:lang w:val="en-US"/>
          </w:rPr>
          <w:t>shifting sand</w:t>
        </w:r>
        <w:r>
          <w:rPr>
            <w:rFonts w:ascii="Times New Roman" w:eastAsia="Calibri" w:hAnsi="Times New Roman" w:cs="Times New Roman"/>
            <w:b/>
            <w:sz w:val="24"/>
            <w:szCs w:val="24"/>
            <w:lang w:val="en-US"/>
          </w:rPr>
          <w:t xml:space="preserve">s of surrogacy in India </w:t>
        </w:r>
      </w:ins>
    </w:p>
    <w:p w:rsidR="00B13DCD" w:rsidRDefault="00AA6FB9" w:rsidP="00191719">
      <w:pPr>
        <w:spacing w:after="120" w:line="276" w:lineRule="auto"/>
        <w:rPr>
          <w:ins w:id="65" w:author="Rakhi" w:date="2018-03-15T13:34:00Z"/>
          <w:rFonts w:ascii="Times New Roman" w:eastAsia="Calibri" w:hAnsi="Times New Roman" w:cs="Times New Roman"/>
          <w:sz w:val="24"/>
          <w:szCs w:val="24"/>
          <w:lang w:val="en-US"/>
        </w:rPr>
      </w:pPr>
      <w:ins w:id="66" w:author="Rakhi" w:date="2018-03-15T13:34:00Z">
        <w:r>
          <w:rPr>
            <w:rFonts w:ascii="Times New Roman" w:eastAsia="Calibri" w:hAnsi="Times New Roman" w:cs="Times New Roman"/>
            <w:sz w:val="24"/>
            <w:szCs w:val="24"/>
            <w:lang w:val="en-US"/>
          </w:rPr>
          <w:t>While in pre-ART times infertility was seen as a physiological limitation, and the ARTs transformed that into a social</w:t>
        </w:r>
        <w:r w:rsidR="009E1990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inability</w:t>
        </w:r>
        <w:r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, </w:t>
        </w:r>
        <w:r w:rsidR="009E1990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the ARTs also, </w:t>
        </w:r>
        <w:r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in a paradoxical twist, worked to impress upon us the deeply pathological nature of </w:t>
        </w:r>
        <w:r w:rsidR="00D04CBE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the </w:t>
        </w:r>
        <w:r>
          <w:rPr>
            <w:rFonts w:ascii="Times New Roman" w:eastAsia="Calibri" w:hAnsi="Times New Roman" w:cs="Times New Roman"/>
            <w:sz w:val="24"/>
            <w:szCs w:val="24"/>
            <w:lang w:val="en-US"/>
          </w:rPr>
          <w:t>infertil</w:t>
        </w:r>
        <w:r w:rsidR="00D04CBE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e physiology </w:t>
        </w:r>
        <w:r w:rsidR="00CF7385">
          <w:rPr>
            <w:rFonts w:ascii="Times New Roman" w:eastAsia="Calibri" w:hAnsi="Times New Roman" w:cs="Times New Roman"/>
            <w:sz w:val="24"/>
            <w:szCs w:val="24"/>
            <w:lang w:val="en-US"/>
          </w:rPr>
          <w:t>which needed</w:t>
        </w:r>
        <w:r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urgent redress. </w:t>
        </w:r>
        <w:r w:rsidR="00B13DCD">
          <w:rPr>
            <w:rFonts w:ascii="Times New Roman" w:eastAsia="Calibri" w:hAnsi="Times New Roman" w:cs="Times New Roman"/>
            <w:sz w:val="24"/>
            <w:szCs w:val="24"/>
            <w:lang w:val="en-US"/>
          </w:rPr>
          <w:t>The advent of these technologies helped beat up the desire for a ch</w:t>
        </w:r>
        <w:r w:rsidR="002158CC">
          <w:rPr>
            <w:rFonts w:ascii="Times New Roman" w:eastAsia="Calibri" w:hAnsi="Times New Roman" w:cs="Times New Roman"/>
            <w:sz w:val="24"/>
            <w:szCs w:val="24"/>
            <w:lang w:val="en-US"/>
          </w:rPr>
          <w:t>ild, even as the desire changed</w:t>
        </w:r>
        <w:r w:rsidR="00B13DCD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</w:t>
        </w:r>
        <w:r w:rsidR="002158CC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kept changing as </w:t>
        </w:r>
        <w:r w:rsidR="00B13DCD">
          <w:rPr>
            <w:rFonts w:ascii="Times New Roman" w:eastAsia="Calibri" w:hAnsi="Times New Roman" w:cs="Times New Roman"/>
            <w:sz w:val="24"/>
            <w:szCs w:val="24"/>
            <w:lang w:val="en-US"/>
          </w:rPr>
          <w:t>technolog</w:t>
        </w:r>
        <w:r w:rsidR="002158CC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y progressed. The </w:t>
        </w:r>
        <w:r w:rsidR="00B13DCD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desire to have a child </w:t>
        </w:r>
        <w:r w:rsidR="00CF738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to </w:t>
        </w:r>
        <w:r w:rsidR="00B13DCD">
          <w:rPr>
            <w:rFonts w:ascii="Times New Roman" w:eastAsia="Calibri" w:hAnsi="Times New Roman" w:cs="Times New Roman"/>
            <w:sz w:val="24"/>
            <w:szCs w:val="24"/>
            <w:lang w:val="en-US"/>
          </w:rPr>
          <w:t>continu</w:t>
        </w:r>
        <w:r w:rsidR="00CF738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e the </w:t>
        </w:r>
        <w:r w:rsidR="00B13DCD">
          <w:rPr>
            <w:rFonts w:ascii="Times New Roman" w:eastAsia="Calibri" w:hAnsi="Times New Roman" w:cs="Times New Roman"/>
            <w:sz w:val="24"/>
            <w:szCs w:val="24"/>
            <w:lang w:val="en-US"/>
          </w:rPr>
          <w:t>lineage</w:t>
        </w:r>
        <w:r w:rsidR="002158CC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could be </w:t>
        </w:r>
        <w:r w:rsidR="00B13DCD">
          <w:rPr>
            <w:rFonts w:ascii="Times New Roman" w:eastAsia="Calibri" w:hAnsi="Times New Roman" w:cs="Times New Roman"/>
            <w:sz w:val="24"/>
            <w:szCs w:val="24"/>
            <w:lang w:val="en-US"/>
          </w:rPr>
          <w:t>satisfied through adoption as well</w:t>
        </w:r>
        <w:r w:rsidR="002158CC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, but with the ARTs in place the imperative became to have </w:t>
        </w:r>
        <w:r w:rsidR="00B13DCD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one’s </w:t>
        </w:r>
        <w:r w:rsidR="00CF7385">
          <w:rPr>
            <w:rFonts w:ascii="Times New Roman" w:eastAsia="Calibri" w:hAnsi="Times New Roman" w:cs="Times New Roman"/>
            <w:sz w:val="24"/>
            <w:szCs w:val="24"/>
            <w:lang w:val="en-US"/>
          </w:rPr>
          <w:t>own child</w:t>
        </w:r>
        <w:r w:rsidR="00C74D88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, and there were different ways one could experience ‘ownership’ of the child: </w:t>
        </w:r>
        <w:r w:rsidR="00CF738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a woman could opt for an egg donor and give birth to the child, and in such a situation the child would be her ‘own’ though gestation and birth; </w:t>
        </w:r>
        <w:r w:rsidR="00C74D88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one could </w:t>
        </w:r>
        <w:r w:rsidR="00CF738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have one’s genetic child </w:t>
        </w:r>
        <w:r w:rsidR="00C74D88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by </w:t>
        </w:r>
        <w:r w:rsidR="00CF7385">
          <w:rPr>
            <w:rFonts w:ascii="Times New Roman" w:eastAsia="Calibri" w:hAnsi="Times New Roman" w:cs="Times New Roman"/>
            <w:sz w:val="24"/>
            <w:szCs w:val="24"/>
            <w:lang w:val="en-US"/>
          </w:rPr>
          <w:t>commission</w:t>
        </w:r>
        <w:r w:rsidR="00C74D88">
          <w:rPr>
            <w:rFonts w:ascii="Times New Roman" w:eastAsia="Calibri" w:hAnsi="Times New Roman" w:cs="Times New Roman"/>
            <w:sz w:val="24"/>
            <w:szCs w:val="24"/>
            <w:lang w:val="en-US"/>
          </w:rPr>
          <w:t>ing</w:t>
        </w:r>
        <w:r w:rsidR="00CF738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a surrogacy</w:t>
        </w:r>
        <w:r w:rsidR="00C74D88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and in this case </w:t>
        </w:r>
        <w:r w:rsidR="00CF7385">
          <w:rPr>
            <w:rFonts w:ascii="Times New Roman" w:eastAsia="Calibri" w:hAnsi="Times New Roman" w:cs="Times New Roman"/>
            <w:sz w:val="24"/>
            <w:szCs w:val="24"/>
            <w:lang w:val="en-US"/>
          </w:rPr>
          <w:t>the child would be connected to the</w:t>
        </w:r>
        <w:r w:rsidR="00C74D88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commissioning woman </w:t>
        </w:r>
        <w:r w:rsidR="00B13DCD">
          <w:rPr>
            <w:rFonts w:ascii="Times New Roman" w:eastAsia="Calibri" w:hAnsi="Times New Roman" w:cs="Times New Roman"/>
            <w:sz w:val="24"/>
            <w:szCs w:val="24"/>
            <w:lang w:val="en-US"/>
          </w:rPr>
          <w:t>through gene</w:t>
        </w:r>
        <w:r w:rsidR="00CF738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s, </w:t>
        </w:r>
        <w:r w:rsidR="00B13DCD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not </w:t>
        </w:r>
        <w:r w:rsidR="00CF738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the </w:t>
        </w:r>
        <w:r w:rsidR="00B13DCD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placenta. </w:t>
        </w:r>
        <w:r w:rsidR="00BF1F2C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Ideas of blood connection gave way to demands for genetic connections in the ART universe – parenthood became possible for hitherto infertile couples, and the ARTs made it possible for a child to now have up to five parents </w:t>
        </w:r>
        <w:r w:rsidR="00BF1F2C" w:rsidRPr="005309B5">
          <w:rPr>
            <w:rFonts w:ascii="Times New Roman" w:eastAsia="Calibri" w:hAnsi="Times New Roman" w:cs="Times New Roman"/>
            <w:b/>
            <w:color w:val="2E74B5" w:themeColor="accent1" w:themeShade="BF"/>
            <w:sz w:val="24"/>
            <w:szCs w:val="24"/>
            <w:lang w:val="en-US"/>
          </w:rPr>
          <w:t>(</w:t>
        </w:r>
        <w:r w:rsidR="00BF1F2C">
          <w:rPr>
            <w:rFonts w:ascii="Times New Roman" w:eastAsia="Calibri" w:hAnsi="Times New Roman" w:cs="Times New Roman"/>
            <w:b/>
            <w:color w:val="2E74B5" w:themeColor="accent1" w:themeShade="BF"/>
            <w:sz w:val="24"/>
            <w:szCs w:val="24"/>
            <w:lang w:val="en-US"/>
          </w:rPr>
          <w:t>6</w:t>
        </w:r>
        <w:r w:rsidR="00BF1F2C" w:rsidRPr="005309B5">
          <w:rPr>
            <w:rFonts w:ascii="Times New Roman" w:eastAsia="Calibri" w:hAnsi="Times New Roman" w:cs="Times New Roman"/>
            <w:b/>
            <w:color w:val="2E74B5" w:themeColor="accent1" w:themeShade="BF"/>
            <w:sz w:val="24"/>
            <w:szCs w:val="24"/>
            <w:lang w:val="en-US"/>
          </w:rPr>
          <w:t>)</w:t>
        </w:r>
        <w:r w:rsidR="00BF1F2C">
          <w:rPr>
            <w:rFonts w:ascii="Times New Roman" w:eastAsia="Calibri" w:hAnsi="Times New Roman" w:cs="Times New Roman"/>
            <w:sz w:val="24"/>
            <w:szCs w:val="24"/>
            <w:lang w:val="en-US"/>
          </w:rPr>
          <w:t>.</w:t>
        </w:r>
      </w:ins>
    </w:p>
    <w:p w:rsidR="00F1100B" w:rsidRPr="00C14A58" w:rsidRDefault="00806AF2" w:rsidP="008C02BF">
      <w:pPr>
        <w:spacing w:after="120" w:line="276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ART market in India grew exponentially </w:t>
      </w:r>
      <w:r w:rsidR="00B05C7D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since the turn of the millennium, </w:t>
      </w:r>
      <w:r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the process that was most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bandied </w:t>
      </w:r>
      <w:r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about was commercial surrogacy; </w:t>
      </w:r>
      <w:del w:id="67" w:author="Rakhi" w:date="2018-03-15T13:34:00Z">
        <w:r w:rsidRPr="00C14A58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 xml:space="preserve">it was legal in </w:delText>
        </w:r>
      </w:del>
      <w:r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India </w:t>
      </w:r>
      <w:ins w:id="68" w:author="Rakhi" w:date="2018-03-15T13:34:00Z">
        <w:r w:rsidR="005309B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legalized commercial gestational </w:t>
        </w:r>
        <w:proofErr w:type="spellStart"/>
        <w:r w:rsidR="005309B5">
          <w:rPr>
            <w:rFonts w:ascii="Times New Roman" w:eastAsia="Calibri" w:hAnsi="Times New Roman" w:cs="Times New Roman"/>
            <w:sz w:val="24"/>
            <w:szCs w:val="24"/>
            <w:lang w:val="en-US"/>
          </w:rPr>
          <w:t>surrogacy</w:t>
        </w:r>
        <w:r w:rsidR="00237AE8" w:rsidRPr="00237AE8">
          <w:rPr>
            <w:rFonts w:ascii="Times New Roman" w:eastAsia="Calibri" w:hAnsi="Times New Roman" w:cs="Times New Roman"/>
            <w:sz w:val="24"/>
            <w:szCs w:val="24"/>
            <w:vertAlign w:val="superscript"/>
            <w:lang w:val="en-US"/>
          </w:rPr>
          <w:t>3</w:t>
        </w:r>
        <w:proofErr w:type="spellEnd"/>
        <w:r w:rsidR="005309B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in </w:t>
        </w:r>
      </w:ins>
      <w:del w:id="69" w:author="Rakhi" w:date="2018-03-15T13:34:00Z">
        <w:r w:rsidRPr="00C14A58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 xml:space="preserve">from </w:delText>
        </w:r>
      </w:del>
      <w:r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>2002</w:t>
      </w:r>
      <w:ins w:id="70" w:author="Rakhi" w:date="2018-03-15T13:34:00Z">
        <w:r w:rsidR="005309B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</w:t>
        </w:r>
        <w:r w:rsidR="005309B5" w:rsidRPr="005309B5">
          <w:rPr>
            <w:rFonts w:ascii="Times New Roman" w:eastAsia="Calibri" w:hAnsi="Times New Roman" w:cs="Times New Roman"/>
            <w:b/>
            <w:color w:val="2E74B5" w:themeColor="accent1" w:themeShade="BF"/>
            <w:sz w:val="24"/>
            <w:szCs w:val="24"/>
            <w:lang w:val="en-US"/>
          </w:rPr>
          <w:t>(</w:t>
        </w:r>
        <w:r w:rsidR="002C3F86">
          <w:rPr>
            <w:rFonts w:ascii="Times New Roman" w:eastAsia="Calibri" w:hAnsi="Times New Roman" w:cs="Times New Roman"/>
            <w:b/>
            <w:color w:val="2E74B5" w:themeColor="accent1" w:themeShade="BF"/>
            <w:sz w:val="24"/>
            <w:szCs w:val="24"/>
            <w:lang w:val="en-US"/>
          </w:rPr>
          <w:t>7</w:t>
        </w:r>
        <w:r w:rsidR="005309B5" w:rsidRPr="005309B5">
          <w:rPr>
            <w:rFonts w:ascii="Times New Roman" w:eastAsia="Calibri" w:hAnsi="Times New Roman" w:cs="Times New Roman"/>
            <w:b/>
            <w:color w:val="2E74B5" w:themeColor="accent1" w:themeShade="BF"/>
            <w:sz w:val="24"/>
            <w:szCs w:val="24"/>
            <w:lang w:val="en-US"/>
          </w:rPr>
          <w:t>)</w:t>
        </w:r>
      </w:ins>
      <w:del w:id="71" w:author="Rakhi" w:date="2018-03-15T13:34:00Z">
        <w:r w:rsidRPr="00C14A58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>,</w:delText>
        </w:r>
      </w:del>
      <w:r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for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couples and individuals, married or </w:t>
      </w:r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>otherwise</w:t>
      </w:r>
      <w:r w:rsidR="003F3BF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3F3BFD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Indians </w:t>
      </w:r>
      <w:r w:rsidR="003F3BFD">
        <w:rPr>
          <w:rFonts w:ascii="Times New Roman" w:eastAsia="Calibri" w:hAnsi="Times New Roman" w:cs="Times New Roman"/>
          <w:sz w:val="24"/>
          <w:szCs w:val="24"/>
          <w:lang w:val="en-US"/>
        </w:rPr>
        <w:t>and non-Indians</w:t>
      </w:r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However, </w:t>
      </w:r>
      <w:ins w:id="72" w:author="Rakhi" w:date="2018-03-15T13:34:00Z">
        <w:r w:rsidR="00CA12CF">
          <w:rPr>
            <w:rFonts w:ascii="Times New Roman" w:eastAsia="Calibri" w:hAnsi="Times New Roman" w:cs="Times New Roman"/>
            <w:sz w:val="24"/>
            <w:szCs w:val="24"/>
            <w:lang w:val="en-US"/>
          </w:rPr>
          <w:t>in</w:t>
        </w:r>
      </w:ins>
      <w:del w:id="73" w:author="Rakhi" w:date="2018-03-15T13:34:00Z">
        <w:r w:rsidR="00D55FDE" w:rsidRPr="00C14A58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>by</w:delText>
        </w:r>
      </w:del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decade’s time, </w:t>
      </w:r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Indian state rethought the scenario; it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cut back on these </w:t>
      </w:r>
      <w:ins w:id="74" w:author="Rakhi" w:date="2018-03-15T13:34:00Z">
        <w:r w:rsidR="00CA12CF" w:rsidRPr="00C14A58">
          <w:rPr>
            <w:rFonts w:ascii="Times New Roman" w:eastAsia="Calibri" w:hAnsi="Times New Roman" w:cs="Times New Roman"/>
            <w:sz w:val="24"/>
            <w:szCs w:val="24"/>
            <w:lang w:val="en-US"/>
          </w:rPr>
          <w:t>multitudes</w:t>
        </w:r>
      </w:ins>
      <w:del w:id="75" w:author="Rakhi" w:date="2018-03-15T13:34:00Z">
        <w:r w:rsidR="00D55FDE" w:rsidRPr="00C14A58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>multitude</w:delText>
        </w:r>
      </w:del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of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free reigns, and </w:t>
      </w:r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banned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commercial surrogacy </w:t>
      </w:r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for everyone except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>Indian married couples</w:t>
      </w:r>
      <w:ins w:id="76" w:author="Rakhi" w:date="2018-03-15T13:34:00Z">
        <w:r w:rsidR="00A42A5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: </w:t>
        </w:r>
        <w:r w:rsidR="002F7854">
          <w:rPr>
            <w:rFonts w:ascii="Times New Roman" w:eastAsia="Calibri" w:hAnsi="Times New Roman" w:cs="Times New Roman"/>
            <w:sz w:val="24"/>
            <w:szCs w:val="24"/>
            <w:lang w:val="en-US"/>
          </w:rPr>
          <w:t>foreigners</w:t>
        </w:r>
        <w:r w:rsidR="00A42A5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were banned</w:t>
        </w:r>
        <w:r w:rsidR="002F7854">
          <w:rPr>
            <w:rFonts w:ascii="Times New Roman" w:eastAsia="Calibri" w:hAnsi="Times New Roman" w:cs="Times New Roman"/>
            <w:sz w:val="24"/>
            <w:szCs w:val="24"/>
            <w:lang w:val="en-US"/>
          </w:rPr>
          <w:t>, because they,</w:t>
        </w:r>
      </w:ins>
      <w:del w:id="77" w:author="Rakhi" w:date="2018-03-15T13:34:00Z">
        <w:r w:rsidR="00E43A04" w:rsidRPr="00C14A58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 xml:space="preserve">. </w:delText>
        </w:r>
        <w:r w:rsidR="00D55FDE" w:rsidRPr="00C14A58">
          <w:rPr>
            <w:rFonts w:ascii="Times New Roman" w:eastAsia="Calibri" w:hAnsi="Times New Roman" w:cs="Times New Roman"/>
            <w:sz w:val="24"/>
            <w:szCs w:val="24"/>
            <w:lang w:val="en-US"/>
          </w:rPr>
          <w:delText xml:space="preserve">In </w:delText>
        </w:r>
        <w:r w:rsidR="00A15302" w:rsidRPr="00C14A58">
          <w:rPr>
            <w:rFonts w:ascii="Times New Roman" w:eastAsia="Calibri" w:hAnsi="Times New Roman" w:cs="Times New Roman"/>
            <w:sz w:val="24"/>
            <w:szCs w:val="24"/>
          </w:rPr>
          <w:delText>2016</w:delText>
        </w:r>
      </w:del>
      <w:r w:rsidR="00A15302">
        <w:rPr>
          <w:rFonts w:ascii="Times New Roman" w:hAnsi="Times New Roman"/>
          <w:sz w:val="24"/>
          <w:lang w:val="en-US"/>
          <w:rPrChange w:id="78" w:author="Rakhi" w:date="2018-03-15T13:34:00Z">
            <w:rPr>
              <w:rFonts w:ascii="Times New Roman" w:eastAsia="Calibri" w:hAnsi="Times New Roman" w:cs="Times New Roman"/>
              <w:sz w:val="24"/>
              <w:szCs w:val="24"/>
            </w:rPr>
          </w:rPrChange>
        </w:rPr>
        <w:t xml:space="preserve"> the state </w:t>
      </w:r>
      <w:ins w:id="79" w:author="Rakhi" w:date="2018-03-15T13:34:00Z">
        <w:r w:rsidR="002F7854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argued, </w:t>
        </w:r>
        <w:r w:rsidR="00A42A5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were </w:t>
        </w:r>
        <w:r w:rsidR="00CA12CF">
          <w:rPr>
            <w:rFonts w:ascii="Times New Roman" w:eastAsia="Calibri" w:hAnsi="Times New Roman" w:cs="Times New Roman"/>
            <w:sz w:val="24"/>
            <w:szCs w:val="24"/>
            <w:lang w:val="en-US"/>
          </w:rPr>
          <w:t>exploiting India’s cheap labour</w:t>
        </w:r>
        <w:r w:rsidR="002F7854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and at times abandoning the children born</w:t>
        </w:r>
        <w:r w:rsidR="00CA12CF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, and </w:t>
        </w:r>
        <w:r w:rsidR="002F7854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same-sex couples </w:t>
        </w:r>
        <w:r w:rsidR="00A42A5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were banned </w:t>
        </w:r>
        <w:r w:rsidR="002F7854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because </w:t>
        </w:r>
        <w:r w:rsidR="00CA12CF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the Indian state did not recognize </w:t>
        </w:r>
        <w:r w:rsidR="002F7854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such </w:t>
        </w:r>
        <w:r w:rsidR="00A42A55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unions in the first place. </w:t>
        </w:r>
        <w:r w:rsidR="00DF3DAA">
          <w:rPr>
            <w:rFonts w:ascii="Times New Roman" w:eastAsia="Calibri" w:hAnsi="Times New Roman" w:cs="Times New Roman"/>
            <w:sz w:val="24"/>
            <w:szCs w:val="24"/>
            <w:lang w:val="en-US"/>
          </w:rPr>
          <w:t>When in a few years</w:t>
        </w:r>
        <w:r w:rsidR="006A104A">
          <w:rPr>
            <w:rFonts w:ascii="Times New Roman" w:eastAsia="Calibri" w:hAnsi="Times New Roman" w:cs="Times New Roman"/>
            <w:sz w:val="24"/>
            <w:szCs w:val="24"/>
            <w:lang w:val="en-US"/>
          </w:rPr>
          <w:t>’ time</w:t>
        </w:r>
        <w:r w:rsidR="00DF3DAA">
          <w:rPr>
            <w:rFonts w:ascii="Times New Roman" w:eastAsia="Calibri" w:hAnsi="Times New Roman" w:cs="Times New Roman"/>
            <w:sz w:val="24"/>
            <w:szCs w:val="24"/>
            <w:lang w:val="en-US"/>
          </w:rPr>
          <w:t xml:space="preserve"> </w:t>
        </w:r>
        <w:r w:rsidR="00CA12CF">
          <w:rPr>
            <w:rFonts w:ascii="Times New Roman" w:eastAsia="Calibri" w:hAnsi="Times New Roman" w:cs="Times New Roman"/>
            <w:sz w:val="24"/>
            <w:szCs w:val="24"/>
          </w:rPr>
          <w:t xml:space="preserve">the </w:t>
        </w:r>
        <w:r w:rsidR="00A15302" w:rsidRPr="00C14A58">
          <w:rPr>
            <w:rFonts w:ascii="Times New Roman" w:eastAsia="Calibri" w:hAnsi="Times New Roman" w:cs="Times New Roman"/>
            <w:sz w:val="24"/>
            <w:szCs w:val="24"/>
          </w:rPr>
          <w:t xml:space="preserve">state </w:t>
        </w:r>
        <w:r w:rsidR="00CA12CF">
          <w:rPr>
            <w:rFonts w:ascii="Times New Roman" w:eastAsia="Calibri" w:hAnsi="Times New Roman" w:cs="Times New Roman"/>
            <w:sz w:val="24"/>
            <w:szCs w:val="24"/>
          </w:rPr>
          <w:t>decided</w:t>
        </w:r>
      </w:ins>
      <w:del w:id="80" w:author="Rakhi" w:date="2018-03-15T13:34:00Z">
        <w:r w:rsidR="00A15302" w:rsidRPr="00C14A58">
          <w:rPr>
            <w:rFonts w:ascii="Times New Roman" w:eastAsia="Calibri" w:hAnsi="Times New Roman" w:cs="Times New Roman"/>
            <w:sz w:val="24"/>
            <w:szCs w:val="24"/>
          </w:rPr>
          <w:delText>sought</w:delText>
        </w:r>
      </w:del>
      <w:r w:rsidR="00A15302" w:rsidRPr="00C14A58">
        <w:rPr>
          <w:rFonts w:ascii="Times New Roman" w:eastAsia="Calibri" w:hAnsi="Times New Roman" w:cs="Times New Roman"/>
          <w:sz w:val="24"/>
          <w:szCs w:val="24"/>
        </w:rPr>
        <w:t xml:space="preserve"> to ban the commercial surrogate herself</w:t>
      </w:r>
      <w:ins w:id="81" w:author="Rakhi" w:date="2018-03-15T13:34:00Z">
        <w:r w:rsidR="00CA12CF">
          <w:rPr>
            <w:rFonts w:ascii="Times New Roman" w:eastAsia="Calibri" w:hAnsi="Times New Roman" w:cs="Times New Roman"/>
            <w:sz w:val="24"/>
            <w:szCs w:val="24"/>
          </w:rPr>
          <w:t xml:space="preserve">, it cited </w:t>
        </w:r>
        <w:r w:rsidR="00DF3DAA">
          <w:rPr>
            <w:rFonts w:ascii="Times New Roman" w:eastAsia="Calibri" w:hAnsi="Times New Roman" w:cs="Times New Roman"/>
            <w:sz w:val="24"/>
            <w:szCs w:val="24"/>
          </w:rPr>
          <w:t xml:space="preserve">an un-nuanced immediacy to rescue the poor woman </w:t>
        </w:r>
        <w:r w:rsidR="00CA12CF">
          <w:rPr>
            <w:rFonts w:ascii="Times New Roman" w:eastAsia="Calibri" w:hAnsi="Times New Roman" w:cs="Times New Roman"/>
            <w:sz w:val="24"/>
            <w:szCs w:val="24"/>
          </w:rPr>
          <w:t xml:space="preserve">from </w:t>
        </w:r>
        <w:r w:rsidR="00DF3DAA">
          <w:rPr>
            <w:rFonts w:ascii="Times New Roman" w:eastAsia="Calibri" w:hAnsi="Times New Roman" w:cs="Times New Roman"/>
            <w:sz w:val="24"/>
            <w:szCs w:val="24"/>
          </w:rPr>
          <w:t>rich and exploitative India</w:t>
        </w:r>
        <w:r w:rsidR="00216205">
          <w:rPr>
            <w:rFonts w:ascii="Times New Roman" w:eastAsia="Calibri" w:hAnsi="Times New Roman" w:cs="Times New Roman"/>
            <w:sz w:val="24"/>
            <w:szCs w:val="24"/>
          </w:rPr>
          <w:t>n</w:t>
        </w:r>
        <w:r w:rsidR="00DF3DAA">
          <w:rPr>
            <w:rFonts w:ascii="Times New Roman" w:eastAsia="Calibri" w:hAnsi="Times New Roman" w:cs="Times New Roman"/>
            <w:sz w:val="24"/>
            <w:szCs w:val="24"/>
          </w:rPr>
          <w:t xml:space="preserve"> couples.</w:t>
        </w:r>
      </w:ins>
      <w:del w:id="82" w:author="Rakhi" w:date="2018-03-15T13:34:00Z">
        <w:r w:rsidR="00C94A4F" w:rsidRPr="00C14A58">
          <w:rPr>
            <w:rFonts w:ascii="Times New Roman" w:eastAsia="Calibri" w:hAnsi="Times New Roman" w:cs="Times New Roman"/>
            <w:sz w:val="24"/>
            <w:szCs w:val="24"/>
          </w:rPr>
          <w:delText>.</w:delText>
        </w:r>
      </w:del>
      <w:r w:rsidR="00C94A4F" w:rsidRPr="00C14A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7F38">
        <w:rPr>
          <w:rFonts w:ascii="Times New Roman" w:eastAsia="Calibri" w:hAnsi="Times New Roman" w:cs="Times New Roman"/>
          <w:sz w:val="24"/>
          <w:szCs w:val="24"/>
        </w:rPr>
        <w:t>The Union Cabinet passed the Surrogacy (Regulation) Bill in August 2016</w:t>
      </w:r>
      <w:ins w:id="83" w:author="Rakhi" w:date="2018-03-15T13:34:00Z">
        <w:r w:rsidR="00DF3DAA">
          <w:rPr>
            <w:rFonts w:ascii="Times New Roman" w:eastAsia="Calibri" w:hAnsi="Times New Roman" w:cs="Times New Roman"/>
            <w:sz w:val="24"/>
            <w:szCs w:val="24"/>
          </w:rPr>
          <w:t>; this Bill</w:t>
        </w:r>
      </w:ins>
      <w:del w:id="84" w:author="Rakhi" w:date="2018-03-15T13:34:00Z">
        <w:r w:rsidR="00DD7F38">
          <w:rPr>
            <w:rFonts w:ascii="Times New Roman" w:eastAsia="Calibri" w:hAnsi="Times New Roman" w:cs="Times New Roman"/>
            <w:sz w:val="24"/>
            <w:szCs w:val="24"/>
          </w:rPr>
          <w:delText xml:space="preserve">. </w:delText>
        </w:r>
        <w:r w:rsidR="00250F00" w:rsidRPr="00C14A58">
          <w:rPr>
            <w:rFonts w:ascii="Times New Roman" w:eastAsia="Calibri" w:hAnsi="Times New Roman" w:cs="Times New Roman"/>
            <w:sz w:val="24"/>
            <w:szCs w:val="24"/>
          </w:rPr>
          <w:delText>It</w:delText>
        </w:r>
      </w:del>
      <w:r w:rsidR="00250F00" w:rsidRPr="00C14A58">
        <w:rPr>
          <w:rFonts w:ascii="Times New Roman" w:eastAsia="Calibri" w:hAnsi="Times New Roman" w:cs="Times New Roman"/>
          <w:sz w:val="24"/>
          <w:szCs w:val="24"/>
        </w:rPr>
        <w:t xml:space="preserve"> recommended only </w:t>
      </w:r>
      <w:r w:rsidR="00E43A04" w:rsidRPr="00C14A58">
        <w:rPr>
          <w:rFonts w:ascii="Times New Roman" w:eastAsia="Calibri" w:hAnsi="Times New Roman" w:cs="Times New Roman"/>
          <w:sz w:val="24"/>
          <w:szCs w:val="24"/>
        </w:rPr>
        <w:t>altruistic forms</w:t>
      </w:r>
      <w:r w:rsidR="00A15302" w:rsidRPr="00C14A58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250F00" w:rsidRPr="00C14A58">
        <w:rPr>
          <w:rFonts w:ascii="Times New Roman" w:eastAsia="Calibri" w:hAnsi="Times New Roman" w:cs="Times New Roman"/>
          <w:sz w:val="24"/>
          <w:szCs w:val="24"/>
        </w:rPr>
        <w:t xml:space="preserve">gestational </w:t>
      </w:r>
      <w:r w:rsidR="00A15302" w:rsidRPr="00C14A58">
        <w:rPr>
          <w:rFonts w:ascii="Times New Roman" w:eastAsia="Calibri" w:hAnsi="Times New Roman" w:cs="Times New Roman"/>
          <w:sz w:val="24"/>
          <w:szCs w:val="24"/>
        </w:rPr>
        <w:t xml:space="preserve">surrogacy </w:t>
      </w:r>
      <w:r w:rsidR="00250F00" w:rsidRPr="00C14A58">
        <w:rPr>
          <w:rFonts w:ascii="Times New Roman" w:eastAsia="Calibri" w:hAnsi="Times New Roman" w:cs="Times New Roman"/>
          <w:sz w:val="24"/>
          <w:szCs w:val="24"/>
        </w:rPr>
        <w:t xml:space="preserve">provided </w:t>
      </w:r>
      <w:r w:rsidR="003F3BFD">
        <w:rPr>
          <w:rFonts w:ascii="Times New Roman" w:eastAsia="Calibri" w:hAnsi="Times New Roman" w:cs="Times New Roman"/>
          <w:sz w:val="24"/>
          <w:szCs w:val="24"/>
        </w:rPr>
        <w:t xml:space="preserve">the surrogate </w:t>
      </w:r>
      <w:r w:rsidR="00E43A04" w:rsidRPr="00C14A58">
        <w:rPr>
          <w:rFonts w:ascii="Times New Roman" w:eastAsia="Calibri" w:hAnsi="Times New Roman" w:cs="Times New Roman"/>
          <w:sz w:val="24"/>
          <w:szCs w:val="24"/>
        </w:rPr>
        <w:t xml:space="preserve">was a </w:t>
      </w:r>
      <w:r w:rsidR="00A15302" w:rsidRPr="00C14A58">
        <w:rPr>
          <w:rFonts w:ascii="Times New Roman" w:eastAsia="Calibri" w:hAnsi="Times New Roman" w:cs="Times New Roman"/>
          <w:sz w:val="24"/>
          <w:szCs w:val="24"/>
        </w:rPr>
        <w:t>close family member of the intending couple</w:t>
      </w:r>
      <w:r w:rsidR="00F1100B" w:rsidRPr="00C14A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3F3BFD">
        <w:rPr>
          <w:rFonts w:ascii="Times New Roman" w:eastAsia="Calibri" w:hAnsi="Times New Roman" w:cs="Times New Roman"/>
          <w:sz w:val="24"/>
          <w:szCs w:val="24"/>
        </w:rPr>
        <w:t xml:space="preserve">herself </w:t>
      </w:r>
      <w:r w:rsidR="00A15302" w:rsidRPr="00C14A58">
        <w:rPr>
          <w:rFonts w:ascii="Times New Roman" w:eastAsia="Calibri" w:hAnsi="Times New Roman" w:cs="Times New Roman"/>
          <w:sz w:val="24"/>
          <w:szCs w:val="24"/>
        </w:rPr>
        <w:t>married and wi</w:t>
      </w:r>
      <w:r w:rsidR="00F1100B" w:rsidRPr="00C14A58">
        <w:rPr>
          <w:rFonts w:ascii="Times New Roman" w:eastAsia="Calibri" w:hAnsi="Times New Roman" w:cs="Times New Roman"/>
          <w:sz w:val="24"/>
          <w:szCs w:val="24"/>
        </w:rPr>
        <w:t>th at least one child</w:t>
      </w:r>
      <w:r w:rsidR="00E43A04" w:rsidRPr="00C14A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ins w:id="85" w:author="Rakhi" w:date="2018-03-15T13:34:00Z">
        <w:r w:rsidR="00DF3DAA">
          <w:rPr>
            <w:rFonts w:ascii="Times New Roman" w:eastAsia="Calibri" w:hAnsi="Times New Roman" w:cs="Times New Roman"/>
            <w:sz w:val="24"/>
            <w:szCs w:val="24"/>
          </w:rPr>
          <w:t>There w</w:t>
        </w:r>
        <w:r w:rsidR="00216205">
          <w:rPr>
            <w:rFonts w:ascii="Times New Roman" w:eastAsia="Calibri" w:hAnsi="Times New Roman" w:cs="Times New Roman"/>
            <w:sz w:val="24"/>
            <w:szCs w:val="24"/>
          </w:rPr>
          <w:t xml:space="preserve">ere several </w:t>
        </w:r>
        <w:r w:rsidR="00DF3DAA">
          <w:rPr>
            <w:rFonts w:ascii="Times New Roman" w:eastAsia="Calibri" w:hAnsi="Times New Roman" w:cs="Times New Roman"/>
            <w:sz w:val="24"/>
            <w:szCs w:val="24"/>
          </w:rPr>
          <w:t>other r</w:t>
        </w:r>
        <w:r w:rsidR="006A104A">
          <w:rPr>
            <w:rFonts w:ascii="Times New Roman" w:eastAsia="Calibri" w:hAnsi="Times New Roman" w:cs="Times New Roman"/>
            <w:sz w:val="24"/>
            <w:szCs w:val="24"/>
          </w:rPr>
          <w:t>ecommendations as well.</w:t>
        </w:r>
      </w:ins>
    </w:p>
    <w:p w:rsidR="00462913" w:rsidRDefault="00E43A04" w:rsidP="008C02BF">
      <w:pPr>
        <w:spacing w:after="120" w:line="276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462913">
        <w:rPr>
          <w:rFonts w:ascii="Times New Roman" w:eastAsia="Calibri" w:hAnsi="Times New Roman" w:cs="Times New Roman"/>
          <w:sz w:val="24"/>
          <w:szCs w:val="24"/>
        </w:rPr>
        <w:t>Th</w:t>
      </w:r>
      <w:r w:rsidR="00BD7A67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 w:rsidR="00DD7F38">
        <w:rPr>
          <w:rFonts w:ascii="Times New Roman" w:eastAsia="Calibri" w:hAnsi="Times New Roman" w:cs="Times New Roman"/>
          <w:sz w:val="24"/>
          <w:szCs w:val="24"/>
        </w:rPr>
        <w:t xml:space="preserve">Bill </w:t>
      </w:r>
      <w:r w:rsidRPr="00462913">
        <w:rPr>
          <w:rFonts w:ascii="Times New Roman" w:eastAsia="Calibri" w:hAnsi="Times New Roman" w:cs="Times New Roman"/>
          <w:sz w:val="24"/>
          <w:szCs w:val="24"/>
        </w:rPr>
        <w:t xml:space="preserve">was </w:t>
      </w:r>
      <w:r w:rsidR="00DD7F38">
        <w:rPr>
          <w:rFonts w:ascii="Times New Roman" w:eastAsia="Calibri" w:hAnsi="Times New Roman" w:cs="Times New Roman"/>
          <w:sz w:val="24"/>
          <w:szCs w:val="24"/>
        </w:rPr>
        <w:t xml:space="preserve">marked by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partially explained, ambivalent and ambiguous </w:t>
      </w:r>
      <w:r w:rsidRPr="00462913">
        <w:rPr>
          <w:rFonts w:ascii="Times New Roman" w:eastAsia="Calibri" w:hAnsi="Times New Roman" w:cs="Times New Roman"/>
          <w:sz w:val="24"/>
          <w:szCs w:val="24"/>
        </w:rPr>
        <w:t>arguments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; different cohorts of stakeholders including providers, industry people, </w:t>
      </w:r>
      <w:r w:rsidRPr="00462913">
        <w:rPr>
          <w:rFonts w:ascii="Times New Roman" w:eastAsia="Calibri" w:hAnsi="Times New Roman" w:cs="Times New Roman"/>
          <w:sz w:val="24"/>
          <w:szCs w:val="24"/>
        </w:rPr>
        <w:t>activists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62913">
        <w:rPr>
          <w:rFonts w:ascii="Times New Roman" w:eastAsia="Calibri" w:hAnsi="Times New Roman" w:cs="Times New Roman"/>
          <w:sz w:val="24"/>
          <w:szCs w:val="24"/>
        </w:rPr>
        <w:t>academics and surrogates p</w:t>
      </w:r>
      <w:r w:rsidR="00305E7D">
        <w:rPr>
          <w:rFonts w:ascii="Times New Roman" w:eastAsia="Calibri" w:hAnsi="Times New Roman" w:cs="Times New Roman"/>
          <w:sz w:val="24"/>
          <w:szCs w:val="24"/>
        </w:rPr>
        <w:t xml:space="preserve">ointed out the nuanced nature of the ground reality and argued how a blanket ban was far from the solution </w:t>
      </w:r>
      <w:r w:rsidR="00305E7D" w:rsidRPr="00EA4CC8"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  <w:t>(</w:t>
      </w:r>
      <w:ins w:id="86" w:author="Rakhi" w:date="2018-03-15T13:34:00Z">
        <w:r w:rsidR="0037486F">
          <w:rPr>
            <w:rFonts w:ascii="Times New Roman" w:eastAsia="Calibri" w:hAnsi="Times New Roman" w:cs="Times New Roman"/>
            <w:b/>
            <w:color w:val="0070C0"/>
            <w:sz w:val="24"/>
            <w:szCs w:val="24"/>
            <w:lang w:val="en-US"/>
          </w:rPr>
          <w:t>8</w:t>
        </w:r>
        <w:r w:rsidR="002C3F86">
          <w:rPr>
            <w:rFonts w:ascii="Times New Roman" w:eastAsia="Calibri" w:hAnsi="Times New Roman" w:cs="Times New Roman"/>
            <w:b/>
            <w:color w:val="0070C0"/>
            <w:sz w:val="24"/>
            <w:szCs w:val="24"/>
            <w:lang w:val="en-US"/>
          </w:rPr>
          <w:t>, 9</w:t>
        </w:r>
      </w:ins>
      <w:del w:id="87" w:author="Rakhi" w:date="2018-03-15T13:34:00Z">
        <w:r w:rsidR="00305E7D" w:rsidRPr="00EA4CC8">
          <w:rPr>
            <w:rFonts w:ascii="Times New Roman" w:eastAsia="Calibri" w:hAnsi="Times New Roman" w:cs="Times New Roman"/>
            <w:b/>
            <w:color w:val="0070C0"/>
            <w:sz w:val="24"/>
            <w:szCs w:val="24"/>
            <w:lang w:val="en-US"/>
          </w:rPr>
          <w:delText>3, 4</w:delText>
        </w:r>
      </w:del>
      <w:r w:rsidR="00305E7D" w:rsidRPr="00EA4CC8"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  <w:t>)</w:t>
      </w:r>
      <w:r w:rsidR="00305E7D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.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Of the several gaps, </w:t>
      </w:r>
      <w:r w:rsidR="00001223" w:rsidRPr="00462913">
        <w:rPr>
          <w:rFonts w:ascii="Times New Roman" w:eastAsia="Calibri" w:hAnsi="Times New Roman" w:cs="Times New Roman"/>
          <w:sz w:val="24"/>
          <w:szCs w:val="24"/>
        </w:rPr>
        <w:t xml:space="preserve">the primary conceptual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one was the basic </w:t>
      </w:r>
      <w:r w:rsidR="000C6C33" w:rsidRPr="00462913">
        <w:rPr>
          <w:rFonts w:ascii="Times New Roman" w:eastAsia="Calibri" w:hAnsi="Times New Roman" w:cs="Times New Roman"/>
          <w:sz w:val="24"/>
          <w:szCs w:val="24"/>
        </w:rPr>
        <w:t xml:space="preserve">premise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of the Bill, viz. that a market transaction </w:t>
      </w:r>
      <w:r w:rsidR="00851C97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inherently exploitative; in other words, </w:t>
      </w:r>
      <w:r w:rsidR="00BD7A67">
        <w:rPr>
          <w:rFonts w:ascii="Times New Roman" w:eastAsia="Calibri" w:hAnsi="Times New Roman" w:cs="Times New Roman"/>
          <w:sz w:val="24"/>
          <w:szCs w:val="24"/>
        </w:rPr>
        <w:t xml:space="preserve">that </w:t>
      </w:r>
      <w:r w:rsidR="000C6C33" w:rsidRPr="00462913">
        <w:rPr>
          <w:rFonts w:ascii="Times New Roman" w:eastAsia="Calibri" w:hAnsi="Times New Roman" w:cs="Times New Roman"/>
          <w:sz w:val="24"/>
          <w:szCs w:val="24"/>
        </w:rPr>
        <w:t xml:space="preserve">exploitation is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0C6C33" w:rsidRPr="00462913">
        <w:rPr>
          <w:rFonts w:ascii="Times New Roman" w:eastAsia="Calibri" w:hAnsi="Times New Roman" w:cs="Times New Roman"/>
          <w:sz w:val="24"/>
          <w:szCs w:val="24"/>
        </w:rPr>
        <w:t xml:space="preserve">default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fall-out of </w:t>
      </w:r>
      <w:r w:rsidR="000C6C33" w:rsidRPr="00462913">
        <w:rPr>
          <w:rFonts w:ascii="Times New Roman" w:eastAsia="Calibri" w:hAnsi="Times New Roman" w:cs="Times New Roman"/>
          <w:sz w:val="24"/>
          <w:szCs w:val="24"/>
        </w:rPr>
        <w:t xml:space="preserve">financial transactions. </w:t>
      </w:r>
      <w:r w:rsidR="00851C97">
        <w:rPr>
          <w:rFonts w:ascii="Times New Roman" w:eastAsia="Calibri" w:hAnsi="Times New Roman" w:cs="Times New Roman"/>
          <w:sz w:val="24"/>
          <w:szCs w:val="24"/>
        </w:rPr>
        <w:t>Such a conclusion is not just naïve and incomplete but also forecloses any urgency to examine the interplay of other coordinates that make a</w:t>
      </w:r>
      <w:r w:rsidR="00BD7A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1C97">
        <w:rPr>
          <w:rFonts w:ascii="Times New Roman" w:eastAsia="Calibri" w:hAnsi="Times New Roman" w:cs="Times New Roman"/>
          <w:sz w:val="24"/>
          <w:szCs w:val="24"/>
        </w:rPr>
        <w:t>relation exploitative</w:t>
      </w:r>
      <w:r w:rsidR="00BD7A67">
        <w:rPr>
          <w:rFonts w:ascii="Times New Roman" w:eastAsia="Calibri" w:hAnsi="Times New Roman" w:cs="Times New Roman"/>
          <w:sz w:val="24"/>
          <w:szCs w:val="24"/>
        </w:rPr>
        <w:t xml:space="preserve"> or otherwise</w:t>
      </w:r>
      <w:r w:rsidR="00851C9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7F7026">
        <w:rPr>
          <w:rFonts w:ascii="Times New Roman" w:eastAsia="Calibri" w:hAnsi="Times New Roman" w:cs="Times New Roman"/>
          <w:sz w:val="24"/>
          <w:szCs w:val="24"/>
        </w:rPr>
        <w:t xml:space="preserve">It is an extension of this fallacy that </w:t>
      </w:r>
      <w:ins w:id="88" w:author="Rakhi" w:date="2018-03-15T13:34:00Z">
        <w:r w:rsidR="00C40A06">
          <w:rPr>
            <w:rFonts w:ascii="Times New Roman" w:eastAsia="Calibri" w:hAnsi="Times New Roman" w:cs="Times New Roman"/>
            <w:sz w:val="24"/>
            <w:szCs w:val="24"/>
          </w:rPr>
          <w:t>s</w:t>
        </w:r>
        <w:r w:rsidR="007F7026">
          <w:rPr>
            <w:rFonts w:ascii="Times New Roman" w:eastAsia="Calibri" w:hAnsi="Times New Roman" w:cs="Times New Roman"/>
            <w:sz w:val="24"/>
            <w:szCs w:val="24"/>
          </w:rPr>
          <w:t>pell</w:t>
        </w:r>
        <w:r w:rsidR="00C40A06">
          <w:rPr>
            <w:rFonts w:ascii="Times New Roman" w:eastAsia="Calibri" w:hAnsi="Times New Roman" w:cs="Times New Roman"/>
            <w:sz w:val="24"/>
            <w:szCs w:val="24"/>
          </w:rPr>
          <w:t>s</w:t>
        </w:r>
      </w:ins>
      <w:del w:id="89" w:author="Rakhi" w:date="2018-03-15T13:34:00Z">
        <w:r w:rsidR="007F7026">
          <w:rPr>
            <w:rFonts w:ascii="Times New Roman" w:eastAsia="Calibri" w:hAnsi="Times New Roman" w:cs="Times New Roman"/>
            <w:sz w:val="24"/>
            <w:szCs w:val="24"/>
          </w:rPr>
          <w:delText>extends to spell</w:delText>
        </w:r>
      </w:del>
      <w:r w:rsidR="007F7026">
        <w:rPr>
          <w:rFonts w:ascii="Times New Roman" w:eastAsia="Calibri" w:hAnsi="Times New Roman" w:cs="Times New Roman"/>
          <w:sz w:val="24"/>
          <w:szCs w:val="24"/>
        </w:rPr>
        <w:t xml:space="preserve"> out the recommendation that the altruistic surr</w:t>
      </w:r>
      <w:r w:rsidR="00CC46D2">
        <w:rPr>
          <w:rFonts w:ascii="Times New Roman" w:eastAsia="Calibri" w:hAnsi="Times New Roman" w:cs="Times New Roman"/>
          <w:sz w:val="24"/>
          <w:szCs w:val="24"/>
        </w:rPr>
        <w:t xml:space="preserve">ogate should be a </w:t>
      </w:r>
      <w:r w:rsidR="00CC46D2">
        <w:rPr>
          <w:rFonts w:ascii="Times New Roman" w:eastAsia="Calibri" w:hAnsi="Times New Roman" w:cs="Times New Roman"/>
          <w:sz w:val="24"/>
          <w:szCs w:val="24"/>
        </w:rPr>
        <w:lastRenderedPageBreak/>
        <w:t>family member</w:t>
      </w:r>
      <w:r w:rsidR="007F7026">
        <w:rPr>
          <w:rFonts w:ascii="Times New Roman" w:eastAsia="Calibri" w:hAnsi="Times New Roman" w:cs="Times New Roman"/>
          <w:sz w:val="24"/>
          <w:szCs w:val="24"/>
        </w:rPr>
        <w:t xml:space="preserve"> of the intending couple: </w:t>
      </w:r>
      <w:r w:rsidR="00592098">
        <w:rPr>
          <w:rFonts w:ascii="Times New Roman" w:eastAsia="Calibri" w:hAnsi="Times New Roman" w:cs="Times New Roman"/>
          <w:sz w:val="24"/>
          <w:szCs w:val="24"/>
        </w:rPr>
        <w:t xml:space="preserve">the drafters of the Bill </w:t>
      </w:r>
      <w:r w:rsidR="00CC46D2">
        <w:rPr>
          <w:rFonts w:ascii="Times New Roman" w:eastAsia="Calibri" w:hAnsi="Times New Roman" w:cs="Times New Roman"/>
          <w:sz w:val="24"/>
          <w:szCs w:val="24"/>
        </w:rPr>
        <w:t>seem to believe</w:t>
      </w:r>
      <w:r w:rsidR="00592098">
        <w:rPr>
          <w:rFonts w:ascii="Times New Roman" w:eastAsia="Calibri" w:hAnsi="Times New Roman" w:cs="Times New Roman"/>
          <w:sz w:val="24"/>
          <w:szCs w:val="24"/>
        </w:rPr>
        <w:t xml:space="preserve"> that since exploitation is only stimulated by economic exchange, if surrogacy arrangements take place within the boundaries of a family, </w:t>
      </w:r>
      <w:r w:rsidR="00CC46D2">
        <w:rPr>
          <w:rFonts w:ascii="Times New Roman" w:eastAsia="Calibri" w:hAnsi="Times New Roman" w:cs="Times New Roman"/>
          <w:sz w:val="24"/>
          <w:szCs w:val="24"/>
        </w:rPr>
        <w:t xml:space="preserve">without any monetary </w:t>
      </w:r>
      <w:ins w:id="90" w:author="Rakhi" w:date="2018-03-15T13:34:00Z">
        <w:r w:rsidR="00142EDE">
          <w:rPr>
            <w:rFonts w:ascii="Times New Roman" w:eastAsia="Calibri" w:hAnsi="Times New Roman" w:cs="Times New Roman"/>
            <w:sz w:val="24"/>
            <w:szCs w:val="24"/>
          </w:rPr>
          <w:t>promise</w:t>
        </w:r>
      </w:ins>
      <w:del w:id="91" w:author="Rakhi" w:date="2018-03-15T13:34:00Z">
        <w:r w:rsidR="00CC46D2">
          <w:rPr>
            <w:rFonts w:ascii="Times New Roman" w:eastAsia="Calibri" w:hAnsi="Times New Roman" w:cs="Times New Roman"/>
            <w:sz w:val="24"/>
            <w:szCs w:val="24"/>
          </w:rPr>
          <w:delText>exchange</w:delText>
        </w:r>
      </w:del>
      <w:r w:rsidR="00CC46D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92098">
        <w:rPr>
          <w:rFonts w:ascii="Times New Roman" w:eastAsia="Calibri" w:hAnsi="Times New Roman" w:cs="Times New Roman"/>
          <w:sz w:val="24"/>
          <w:szCs w:val="24"/>
        </w:rPr>
        <w:t xml:space="preserve">it would be bereft of </w:t>
      </w:r>
      <w:del w:id="92" w:author="Rakhi" w:date="2018-03-15T13:34:00Z">
        <w:r w:rsidR="00592098">
          <w:rPr>
            <w:rFonts w:ascii="Times New Roman" w:eastAsia="Calibri" w:hAnsi="Times New Roman" w:cs="Times New Roman"/>
            <w:sz w:val="24"/>
            <w:szCs w:val="24"/>
          </w:rPr>
          <w:delText xml:space="preserve">any </w:delText>
        </w:r>
      </w:del>
      <w:r w:rsidR="00592098">
        <w:rPr>
          <w:rFonts w:ascii="Times New Roman" w:eastAsia="Calibri" w:hAnsi="Times New Roman" w:cs="Times New Roman"/>
          <w:sz w:val="24"/>
          <w:szCs w:val="24"/>
        </w:rPr>
        <w:t xml:space="preserve">exploitation. </w:t>
      </w:r>
      <w:r w:rsidR="00CC46D2">
        <w:rPr>
          <w:rFonts w:ascii="Times New Roman" w:eastAsia="Calibri" w:hAnsi="Times New Roman" w:cs="Times New Roman"/>
          <w:sz w:val="24"/>
          <w:szCs w:val="24"/>
        </w:rPr>
        <w:t>Consequently, it</w:t>
      </w:r>
      <w:r w:rsidR="00112027">
        <w:rPr>
          <w:rFonts w:ascii="Times New Roman" w:eastAsia="Calibri" w:hAnsi="Times New Roman" w:cs="Times New Roman"/>
          <w:sz w:val="24"/>
          <w:szCs w:val="24"/>
        </w:rPr>
        <w:t xml:space="preserve"> fails to take into cognizance </w:t>
      </w:r>
      <w:ins w:id="93" w:author="Rakhi" w:date="2018-03-15T13:34:00Z">
        <w:r w:rsidR="00C40A06">
          <w:rPr>
            <w:rFonts w:ascii="Times New Roman" w:eastAsia="Calibri" w:hAnsi="Times New Roman" w:cs="Times New Roman"/>
            <w:sz w:val="24"/>
            <w:szCs w:val="24"/>
          </w:rPr>
          <w:t xml:space="preserve">both, </w:t>
        </w:r>
      </w:ins>
      <w:r w:rsidR="007E277C">
        <w:rPr>
          <w:rFonts w:ascii="Times New Roman" w:eastAsia="Calibri" w:hAnsi="Times New Roman" w:cs="Times New Roman"/>
          <w:sz w:val="24"/>
          <w:szCs w:val="24"/>
        </w:rPr>
        <w:t xml:space="preserve">how power operates within kinship structures, and </w:t>
      </w:r>
      <w:ins w:id="94" w:author="Rakhi" w:date="2018-03-15T13:34:00Z">
        <w:r w:rsidR="00C40A06">
          <w:rPr>
            <w:rFonts w:ascii="Times New Roman" w:eastAsia="Calibri" w:hAnsi="Times New Roman" w:cs="Times New Roman"/>
            <w:sz w:val="24"/>
            <w:szCs w:val="24"/>
          </w:rPr>
          <w:t xml:space="preserve">how </w:t>
        </w:r>
        <w:r w:rsidR="00360D8F">
          <w:rPr>
            <w:rFonts w:ascii="Times New Roman" w:eastAsia="Calibri" w:hAnsi="Times New Roman" w:cs="Times New Roman"/>
            <w:sz w:val="24"/>
            <w:szCs w:val="24"/>
          </w:rPr>
          <w:t xml:space="preserve">psycho-social </w:t>
        </w:r>
        <w:r w:rsidR="00C40A06">
          <w:rPr>
            <w:rFonts w:ascii="Times New Roman" w:eastAsia="Calibri" w:hAnsi="Times New Roman" w:cs="Times New Roman"/>
            <w:sz w:val="24"/>
            <w:szCs w:val="24"/>
          </w:rPr>
          <w:t>complexities inform</w:t>
        </w:r>
      </w:ins>
      <w:del w:id="95" w:author="Rakhi" w:date="2018-03-15T13:34:00Z">
        <w:r w:rsidR="00CC46D2">
          <w:rPr>
            <w:rFonts w:ascii="Times New Roman" w:eastAsia="Calibri" w:hAnsi="Times New Roman" w:cs="Times New Roman"/>
            <w:sz w:val="24"/>
            <w:szCs w:val="24"/>
          </w:rPr>
          <w:delText>reflect on</w:delText>
        </w:r>
      </w:del>
      <w:r w:rsidR="00CC46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E277C">
        <w:rPr>
          <w:rFonts w:ascii="Times New Roman" w:eastAsia="Calibri" w:hAnsi="Times New Roman" w:cs="Times New Roman"/>
          <w:sz w:val="24"/>
          <w:szCs w:val="24"/>
        </w:rPr>
        <w:t xml:space="preserve">a woman’s position </w:t>
      </w:r>
      <w:r w:rsidR="00CC46D2">
        <w:rPr>
          <w:rFonts w:ascii="Times New Roman" w:eastAsia="Calibri" w:hAnsi="Times New Roman" w:cs="Times New Roman"/>
          <w:sz w:val="24"/>
          <w:szCs w:val="24"/>
        </w:rPr>
        <w:t xml:space="preserve">especially </w:t>
      </w:r>
      <w:r w:rsidR="007E277C">
        <w:rPr>
          <w:rFonts w:ascii="Times New Roman" w:eastAsia="Calibri" w:hAnsi="Times New Roman" w:cs="Times New Roman"/>
          <w:sz w:val="24"/>
          <w:szCs w:val="24"/>
        </w:rPr>
        <w:t xml:space="preserve">in her marital home. </w:t>
      </w:r>
      <w:r w:rsidR="00B21F12">
        <w:rPr>
          <w:rFonts w:ascii="Times New Roman" w:eastAsia="Calibri" w:hAnsi="Times New Roman" w:cs="Times New Roman"/>
          <w:sz w:val="24"/>
          <w:szCs w:val="24"/>
        </w:rPr>
        <w:t xml:space="preserve">Declining to take on the task of becoming a surrogate, as also insisting on stepping back </w:t>
      </w:r>
      <w:r w:rsidR="00CC46D2">
        <w:rPr>
          <w:rFonts w:ascii="Times New Roman" w:eastAsia="Calibri" w:hAnsi="Times New Roman" w:cs="Times New Roman"/>
          <w:sz w:val="24"/>
          <w:szCs w:val="24"/>
        </w:rPr>
        <w:t xml:space="preserve">after becoming pregnant, </w:t>
      </w:r>
      <w:r w:rsidR="00B21F12">
        <w:rPr>
          <w:rFonts w:ascii="Times New Roman" w:eastAsia="Calibri" w:hAnsi="Times New Roman" w:cs="Times New Roman"/>
          <w:sz w:val="24"/>
          <w:szCs w:val="24"/>
        </w:rPr>
        <w:t xml:space="preserve">would be far more difficult for a close family member than it would be for a commercial surrogate. </w:t>
      </w:r>
      <w:r w:rsidR="00002E2F">
        <w:rPr>
          <w:rFonts w:ascii="Times New Roman" w:eastAsia="Calibri" w:hAnsi="Times New Roman" w:cs="Times New Roman"/>
          <w:sz w:val="24"/>
          <w:szCs w:val="24"/>
        </w:rPr>
        <w:t xml:space="preserve">Previous versions of the ART </w:t>
      </w:r>
      <w:ins w:id="96" w:author="Rakhi" w:date="2018-03-15T13:34:00Z">
        <w:r w:rsidR="00142EDE">
          <w:rPr>
            <w:rFonts w:ascii="Times New Roman" w:eastAsia="Calibri" w:hAnsi="Times New Roman" w:cs="Times New Roman"/>
            <w:sz w:val="24"/>
            <w:szCs w:val="24"/>
          </w:rPr>
          <w:t xml:space="preserve">Draft </w:t>
        </w:r>
      </w:ins>
      <w:r w:rsidR="00354570">
        <w:rPr>
          <w:rFonts w:ascii="Times New Roman" w:eastAsia="Calibri" w:hAnsi="Times New Roman" w:cs="Times New Roman"/>
          <w:sz w:val="24"/>
          <w:szCs w:val="24"/>
        </w:rPr>
        <w:t xml:space="preserve">Bill </w:t>
      </w:r>
      <w:r w:rsidR="00CC46D2">
        <w:rPr>
          <w:rFonts w:ascii="Times New Roman" w:eastAsia="Calibri" w:hAnsi="Times New Roman" w:cs="Times New Roman"/>
          <w:sz w:val="24"/>
          <w:szCs w:val="24"/>
        </w:rPr>
        <w:t xml:space="preserve">had talked of the </w:t>
      </w:r>
      <w:r w:rsidR="00354570">
        <w:rPr>
          <w:rFonts w:ascii="Times New Roman" w:eastAsia="Calibri" w:hAnsi="Times New Roman" w:cs="Times New Roman"/>
          <w:sz w:val="24"/>
          <w:szCs w:val="24"/>
        </w:rPr>
        <w:t xml:space="preserve">anonymity of the surrogate, while the 2016 Bill </w:t>
      </w:r>
      <w:r w:rsidR="000A5035">
        <w:rPr>
          <w:rFonts w:ascii="Times New Roman" w:eastAsia="Calibri" w:hAnsi="Times New Roman" w:cs="Times New Roman"/>
          <w:sz w:val="24"/>
          <w:szCs w:val="24"/>
        </w:rPr>
        <w:t>fails to explain how that would be accounted for</w:t>
      </w:r>
      <w:ins w:id="97" w:author="Rakhi" w:date="2018-03-15T13:34:00Z">
        <w:r w:rsidR="00142EDE">
          <w:rPr>
            <w:rFonts w:ascii="Times New Roman" w:eastAsia="Calibri" w:hAnsi="Times New Roman" w:cs="Times New Roman"/>
            <w:sz w:val="24"/>
            <w:szCs w:val="24"/>
          </w:rPr>
          <w:t>,</w:t>
        </w:r>
      </w:ins>
      <w:r w:rsidR="000A5035">
        <w:rPr>
          <w:rFonts w:ascii="Times New Roman" w:eastAsia="Calibri" w:hAnsi="Times New Roman" w:cs="Times New Roman"/>
          <w:sz w:val="24"/>
          <w:szCs w:val="24"/>
        </w:rPr>
        <w:t xml:space="preserve"> were surrogacy to take place only within families.</w:t>
      </w:r>
      <w:del w:id="98" w:author="Rakhi" w:date="2018-03-15T13:34:00Z">
        <w:r w:rsidR="000A5035">
          <w:rPr>
            <w:rFonts w:ascii="Times New Roman" w:eastAsia="Calibri" w:hAnsi="Times New Roman" w:cs="Times New Roman"/>
            <w:sz w:val="24"/>
            <w:szCs w:val="24"/>
          </w:rPr>
          <w:delText xml:space="preserve"> </w:delText>
        </w:r>
      </w:del>
    </w:p>
    <w:p w:rsidR="008E4A9C" w:rsidRDefault="00D32713" w:rsidP="008C02BF">
      <w:pPr>
        <w:spacing w:after="120" w:line="276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These and </w:t>
      </w:r>
      <w:r w:rsidR="00D36DF7">
        <w:rPr>
          <w:rFonts w:ascii="Times New Roman" w:eastAsia="Calibri" w:hAnsi="Times New Roman" w:cs="Times New Roman"/>
          <w:sz w:val="24"/>
          <w:szCs w:val="24"/>
        </w:rPr>
        <w:t xml:space="preserve">many </w:t>
      </w:r>
      <w:r>
        <w:rPr>
          <w:rFonts w:ascii="Times New Roman" w:eastAsia="Calibri" w:hAnsi="Times New Roman" w:cs="Times New Roman"/>
          <w:sz w:val="24"/>
          <w:szCs w:val="24"/>
        </w:rPr>
        <w:t xml:space="preserve">other points, gaps and paradoxes, were taken up in a detailed manner by the </w:t>
      </w:r>
      <w:r w:rsidR="000C7909" w:rsidRPr="00EB64EC">
        <w:rPr>
          <w:rFonts w:ascii="Times New Roman" w:eastAsia="Calibri" w:hAnsi="Times New Roman" w:cs="Times New Roman"/>
          <w:sz w:val="24"/>
          <w:szCs w:val="24"/>
        </w:rPr>
        <w:t xml:space="preserve">Parliamentary Standing Committee </w:t>
      </w:r>
      <w:ins w:id="99" w:author="Rakhi" w:date="2018-03-15T13:34:00Z">
        <w:r w:rsidR="002A617E">
          <w:rPr>
            <w:rFonts w:ascii="Times New Roman" w:eastAsia="Calibri" w:hAnsi="Times New Roman" w:cs="Times New Roman"/>
            <w:sz w:val="24"/>
            <w:szCs w:val="24"/>
          </w:rPr>
          <w:t>wh</w:t>
        </w:r>
        <w:r w:rsidR="004C4F6F">
          <w:rPr>
            <w:rFonts w:ascii="Times New Roman" w:eastAsia="Calibri" w:hAnsi="Times New Roman" w:cs="Times New Roman"/>
            <w:sz w:val="24"/>
            <w:szCs w:val="24"/>
          </w:rPr>
          <w:t>ich</w:t>
        </w:r>
      </w:ins>
      <w:del w:id="100" w:author="Rakhi" w:date="2018-03-15T13:34:00Z">
        <w:r w:rsidR="002A617E">
          <w:rPr>
            <w:rFonts w:ascii="Times New Roman" w:eastAsia="Calibri" w:hAnsi="Times New Roman" w:cs="Times New Roman"/>
            <w:sz w:val="24"/>
            <w:szCs w:val="24"/>
          </w:rPr>
          <w:delText>who</w:delText>
        </w:r>
      </w:del>
      <w:r w:rsidR="002A617E">
        <w:rPr>
          <w:rFonts w:ascii="Times New Roman" w:eastAsia="Calibri" w:hAnsi="Times New Roman" w:cs="Times New Roman"/>
          <w:sz w:val="24"/>
          <w:szCs w:val="24"/>
        </w:rPr>
        <w:t xml:space="preserve"> presented </w:t>
      </w:r>
      <w:ins w:id="101" w:author="Rakhi" w:date="2018-03-15T13:34:00Z">
        <w:r w:rsidR="004C4F6F">
          <w:rPr>
            <w:rFonts w:ascii="Times New Roman" w:eastAsia="Calibri" w:hAnsi="Times New Roman" w:cs="Times New Roman"/>
            <w:sz w:val="24"/>
            <w:szCs w:val="24"/>
          </w:rPr>
          <w:t>its</w:t>
        </w:r>
      </w:ins>
      <w:del w:id="102" w:author="Rakhi" w:date="2018-03-15T13:34:00Z">
        <w:r w:rsidR="002A617E">
          <w:rPr>
            <w:rFonts w:ascii="Times New Roman" w:eastAsia="Calibri" w:hAnsi="Times New Roman" w:cs="Times New Roman"/>
            <w:sz w:val="24"/>
            <w:szCs w:val="24"/>
          </w:rPr>
          <w:delText>their</w:delText>
        </w:r>
      </w:del>
      <w:r w:rsidR="002A617E">
        <w:rPr>
          <w:rFonts w:ascii="Times New Roman" w:eastAsia="Calibri" w:hAnsi="Times New Roman" w:cs="Times New Roman"/>
          <w:sz w:val="24"/>
          <w:szCs w:val="24"/>
        </w:rPr>
        <w:t xml:space="preserve"> Report on</w:t>
      </w:r>
      <w:r w:rsidR="00274160">
        <w:rPr>
          <w:rFonts w:ascii="Times New Roman" w:eastAsia="Calibri" w:hAnsi="Times New Roman" w:cs="Times New Roman"/>
          <w:sz w:val="24"/>
          <w:szCs w:val="24"/>
        </w:rPr>
        <w:t xml:space="preserve"> 10</w:t>
      </w:r>
      <w:r w:rsidR="00274160" w:rsidRPr="00274160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2741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F2B44" w:rsidRPr="00EB64EC">
        <w:rPr>
          <w:rFonts w:ascii="Times New Roman" w:eastAsia="Calibri" w:hAnsi="Times New Roman" w:cs="Times New Roman"/>
          <w:sz w:val="24"/>
          <w:szCs w:val="24"/>
        </w:rPr>
        <w:t>August 2017</w:t>
      </w:r>
      <w:r w:rsidR="002A617E">
        <w:rPr>
          <w:rFonts w:ascii="Times New Roman" w:eastAsia="Calibri" w:hAnsi="Times New Roman" w:cs="Times New Roman"/>
          <w:sz w:val="24"/>
          <w:szCs w:val="24"/>
        </w:rPr>
        <w:t xml:space="preserve">; among various recommendations, the </w:t>
      </w:r>
      <w:r w:rsidR="00D36DF7">
        <w:rPr>
          <w:rFonts w:ascii="Times New Roman" w:eastAsia="Calibri" w:hAnsi="Times New Roman" w:cs="Times New Roman"/>
          <w:sz w:val="24"/>
          <w:szCs w:val="24"/>
        </w:rPr>
        <w:t>C</w:t>
      </w:r>
      <w:r w:rsidR="002A617E">
        <w:rPr>
          <w:rFonts w:ascii="Times New Roman" w:eastAsia="Calibri" w:hAnsi="Times New Roman" w:cs="Times New Roman"/>
          <w:sz w:val="24"/>
          <w:szCs w:val="24"/>
        </w:rPr>
        <w:t xml:space="preserve">ommittee </w:t>
      </w:r>
      <w:r w:rsidR="000C7909" w:rsidRPr="00EB64EC">
        <w:rPr>
          <w:rFonts w:ascii="Times New Roman" w:eastAsia="Calibri" w:hAnsi="Times New Roman" w:cs="Times New Roman"/>
          <w:sz w:val="24"/>
          <w:szCs w:val="24"/>
        </w:rPr>
        <w:t xml:space="preserve">argued that the state should </w:t>
      </w:r>
      <w:r w:rsidR="004F2B44" w:rsidRPr="00EB64EC">
        <w:rPr>
          <w:rFonts w:ascii="Times New Roman" w:eastAsia="Calibri" w:hAnsi="Times New Roman" w:cs="Times New Roman"/>
          <w:sz w:val="24"/>
          <w:szCs w:val="24"/>
        </w:rPr>
        <w:t xml:space="preserve">forego the altruistic clause and </w:t>
      </w:r>
      <w:r w:rsidR="002A617E">
        <w:rPr>
          <w:rFonts w:ascii="Times New Roman" w:eastAsia="Calibri" w:hAnsi="Times New Roman" w:cs="Times New Roman"/>
          <w:sz w:val="24"/>
          <w:szCs w:val="24"/>
        </w:rPr>
        <w:t xml:space="preserve">make way for </w:t>
      </w:r>
      <w:r w:rsidR="000C7909" w:rsidRPr="00EB64EC">
        <w:rPr>
          <w:rFonts w:ascii="Times New Roman" w:eastAsia="Calibri" w:hAnsi="Times New Roman" w:cs="Times New Roman"/>
          <w:sz w:val="24"/>
          <w:szCs w:val="24"/>
        </w:rPr>
        <w:t>compensated surrogacy arrangements, allow non-family</w:t>
      </w:r>
      <w:r w:rsidR="002A617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C7909" w:rsidRPr="00EB64EC">
        <w:rPr>
          <w:rFonts w:ascii="Times New Roman" w:eastAsia="Calibri" w:hAnsi="Times New Roman" w:cs="Times New Roman"/>
          <w:sz w:val="24"/>
          <w:szCs w:val="24"/>
        </w:rPr>
        <w:t>members to become surrogates</w:t>
      </w:r>
      <w:r w:rsidR="00D36DF7">
        <w:rPr>
          <w:rFonts w:ascii="Times New Roman" w:eastAsia="Calibri" w:hAnsi="Times New Roman" w:cs="Times New Roman"/>
          <w:sz w:val="24"/>
          <w:szCs w:val="24"/>
        </w:rPr>
        <w:t>, provide</w:t>
      </w:r>
      <w:r w:rsidR="00D27165">
        <w:rPr>
          <w:rFonts w:ascii="Times New Roman" w:eastAsia="Calibri" w:hAnsi="Times New Roman" w:cs="Times New Roman"/>
          <w:sz w:val="24"/>
          <w:szCs w:val="24"/>
        </w:rPr>
        <w:t xml:space="preserve"> robust medical and life insurance</w:t>
      </w:r>
      <w:r w:rsidR="00C54B02">
        <w:rPr>
          <w:rFonts w:ascii="Times New Roman" w:eastAsia="Calibri" w:hAnsi="Times New Roman" w:cs="Times New Roman"/>
          <w:sz w:val="24"/>
          <w:szCs w:val="24"/>
        </w:rPr>
        <w:t>s</w:t>
      </w:r>
      <w:r w:rsidR="00D27165">
        <w:rPr>
          <w:rFonts w:ascii="Times New Roman" w:eastAsia="Calibri" w:hAnsi="Times New Roman" w:cs="Times New Roman"/>
          <w:sz w:val="24"/>
          <w:szCs w:val="24"/>
        </w:rPr>
        <w:t xml:space="preserve"> to the surrogate, </w:t>
      </w:r>
      <w:r w:rsidR="0093091C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D27165">
        <w:rPr>
          <w:rFonts w:ascii="Times New Roman" w:eastAsia="Calibri" w:hAnsi="Times New Roman" w:cs="Times New Roman"/>
          <w:sz w:val="24"/>
          <w:szCs w:val="24"/>
        </w:rPr>
        <w:t xml:space="preserve">prioritise the best interests of the child </w:t>
      </w:r>
      <w:r w:rsidR="00D36DF7">
        <w:rPr>
          <w:rFonts w:ascii="Times New Roman" w:eastAsia="Calibri" w:hAnsi="Times New Roman" w:cs="Times New Roman"/>
          <w:sz w:val="24"/>
          <w:szCs w:val="24"/>
        </w:rPr>
        <w:t>born</w:t>
      </w:r>
      <w:ins w:id="103" w:author="Rakhi" w:date="2018-03-15T13:34:00Z">
        <w:r w:rsidR="00D27165">
          <w:rPr>
            <w:rFonts w:ascii="Times New Roman" w:eastAsia="Calibri" w:hAnsi="Times New Roman" w:cs="Times New Roman"/>
            <w:sz w:val="24"/>
            <w:szCs w:val="24"/>
          </w:rPr>
          <w:t>.</w:t>
        </w:r>
      </w:ins>
      <w:del w:id="104" w:author="Rakhi" w:date="2018-03-15T13:34:00Z">
        <w:r w:rsidR="00D36DF7">
          <w:rPr>
            <w:rFonts w:ascii="Times New Roman" w:eastAsia="Calibri" w:hAnsi="Times New Roman" w:cs="Times New Roman"/>
            <w:sz w:val="24"/>
            <w:szCs w:val="24"/>
          </w:rPr>
          <w:delText xml:space="preserve"> </w:delText>
        </w:r>
        <w:r w:rsidR="00D27165">
          <w:rPr>
            <w:rFonts w:ascii="Times New Roman" w:eastAsia="Calibri" w:hAnsi="Times New Roman" w:cs="Times New Roman"/>
            <w:sz w:val="24"/>
            <w:szCs w:val="24"/>
          </w:rPr>
          <w:delText>at all costs.</w:delText>
        </w:r>
      </w:del>
      <w:r w:rsidR="00D2716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6552C">
        <w:rPr>
          <w:rFonts w:ascii="Times New Roman" w:eastAsia="Calibri" w:hAnsi="Times New Roman" w:cs="Times New Roman"/>
          <w:sz w:val="24"/>
          <w:szCs w:val="24"/>
        </w:rPr>
        <w:t xml:space="preserve">Against </w:t>
      </w:r>
      <w:r w:rsidR="00C54B02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8E71DC" w:rsidRPr="00EB64EC">
        <w:rPr>
          <w:rFonts w:ascii="Times New Roman" w:eastAsia="Calibri" w:hAnsi="Times New Roman" w:cs="Times New Roman"/>
          <w:sz w:val="24"/>
          <w:szCs w:val="24"/>
        </w:rPr>
        <w:t xml:space="preserve">backdrop </w:t>
      </w:r>
      <w:r w:rsidR="00C54B02">
        <w:rPr>
          <w:rFonts w:ascii="Times New Roman" w:eastAsia="Calibri" w:hAnsi="Times New Roman" w:cs="Times New Roman"/>
          <w:sz w:val="24"/>
          <w:szCs w:val="24"/>
        </w:rPr>
        <w:t xml:space="preserve">of the ART </w:t>
      </w:r>
      <w:r w:rsidR="008E4A9C">
        <w:rPr>
          <w:rFonts w:ascii="Times New Roman" w:eastAsia="Calibri" w:hAnsi="Times New Roman" w:cs="Times New Roman"/>
          <w:sz w:val="24"/>
          <w:szCs w:val="24"/>
        </w:rPr>
        <w:t xml:space="preserve">situation </w:t>
      </w:r>
      <w:r w:rsidR="00C54B02">
        <w:rPr>
          <w:rFonts w:ascii="Times New Roman" w:eastAsia="Calibri" w:hAnsi="Times New Roman" w:cs="Times New Roman"/>
          <w:sz w:val="24"/>
          <w:szCs w:val="24"/>
        </w:rPr>
        <w:t>in India</w:t>
      </w:r>
      <w:r w:rsidR="008E4A9C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C54B02">
        <w:rPr>
          <w:rFonts w:ascii="Times New Roman" w:eastAsia="Calibri" w:hAnsi="Times New Roman" w:cs="Times New Roman"/>
          <w:sz w:val="24"/>
          <w:szCs w:val="24"/>
        </w:rPr>
        <w:t>which</w:t>
      </w:r>
      <w:r w:rsidR="008E4A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54B02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 w:rsidR="000842AB">
        <w:rPr>
          <w:rFonts w:ascii="Times New Roman" w:eastAsia="Calibri" w:hAnsi="Times New Roman" w:cs="Times New Roman"/>
          <w:sz w:val="24"/>
          <w:szCs w:val="24"/>
        </w:rPr>
        <w:t xml:space="preserve">far </w:t>
      </w:r>
      <w:ins w:id="105" w:author="Rakhi" w:date="2018-03-15T13:34:00Z">
        <w:r w:rsidR="00AA59F6">
          <w:rPr>
            <w:rFonts w:ascii="Times New Roman" w:eastAsia="Calibri" w:hAnsi="Times New Roman" w:cs="Times New Roman"/>
            <w:sz w:val="24"/>
            <w:szCs w:val="24"/>
          </w:rPr>
          <w:t>too</w:t>
        </w:r>
      </w:ins>
      <w:del w:id="106" w:author="Rakhi" w:date="2018-03-15T13:34:00Z">
        <w:r w:rsidR="000842AB">
          <w:rPr>
            <w:rFonts w:ascii="Times New Roman" w:eastAsia="Calibri" w:hAnsi="Times New Roman" w:cs="Times New Roman"/>
            <w:sz w:val="24"/>
            <w:szCs w:val="24"/>
          </w:rPr>
          <w:delText>more</w:delText>
        </w:r>
      </w:del>
      <w:r w:rsidR="000842AB">
        <w:rPr>
          <w:rFonts w:ascii="Times New Roman" w:eastAsia="Calibri" w:hAnsi="Times New Roman" w:cs="Times New Roman"/>
          <w:sz w:val="24"/>
          <w:szCs w:val="24"/>
        </w:rPr>
        <w:t xml:space="preserve"> dynamic</w:t>
      </w:r>
      <w:del w:id="107" w:author="Rakhi" w:date="2018-03-15T13:34:00Z">
        <w:r w:rsidR="000842AB">
          <w:rPr>
            <w:rFonts w:ascii="Times New Roman" w:eastAsia="Calibri" w:hAnsi="Times New Roman" w:cs="Times New Roman"/>
            <w:sz w:val="24"/>
            <w:szCs w:val="24"/>
          </w:rPr>
          <w:delText xml:space="preserve"> </w:delText>
        </w:r>
        <w:r w:rsidR="00F20787">
          <w:rPr>
            <w:rFonts w:ascii="Times New Roman" w:eastAsia="Calibri" w:hAnsi="Times New Roman" w:cs="Times New Roman"/>
            <w:sz w:val="24"/>
            <w:szCs w:val="24"/>
          </w:rPr>
          <w:delText>than desired</w:delText>
        </w:r>
      </w:del>
      <w:r w:rsidR="00F20787">
        <w:rPr>
          <w:rFonts w:ascii="Times New Roman" w:eastAsia="Calibri" w:hAnsi="Times New Roman" w:cs="Times New Roman"/>
          <w:sz w:val="24"/>
          <w:szCs w:val="24"/>
        </w:rPr>
        <w:t xml:space="preserve"> and positioned on shifting sands, </w:t>
      </w:r>
      <w:r w:rsidR="000842AB">
        <w:rPr>
          <w:rFonts w:ascii="Times New Roman" w:eastAsia="Calibri" w:hAnsi="Times New Roman" w:cs="Times New Roman"/>
          <w:sz w:val="24"/>
          <w:szCs w:val="24"/>
        </w:rPr>
        <w:t>with a Bill and a PSC waiting in the wings for a final decision</w:t>
      </w:r>
      <w:r w:rsidR="008E4A9C">
        <w:rPr>
          <w:rFonts w:ascii="Times New Roman" w:eastAsia="Calibri" w:hAnsi="Times New Roman" w:cs="Times New Roman"/>
          <w:sz w:val="24"/>
          <w:szCs w:val="24"/>
        </w:rPr>
        <w:t xml:space="preserve"> – this </w:t>
      </w:r>
      <w:r w:rsidR="000842AB">
        <w:rPr>
          <w:rFonts w:ascii="Times New Roman" w:eastAsia="Calibri" w:hAnsi="Times New Roman" w:cs="Times New Roman"/>
          <w:sz w:val="24"/>
          <w:szCs w:val="24"/>
        </w:rPr>
        <w:t xml:space="preserve">present </w:t>
      </w:r>
      <w:r w:rsidR="008E71DC" w:rsidRPr="00EB64EC">
        <w:rPr>
          <w:rFonts w:ascii="Times New Roman" w:eastAsia="Calibri" w:hAnsi="Times New Roman" w:cs="Times New Roman"/>
          <w:sz w:val="24"/>
          <w:szCs w:val="24"/>
        </w:rPr>
        <w:t xml:space="preserve">theme issue </w:t>
      </w:r>
      <w:r w:rsidR="00F6552C">
        <w:rPr>
          <w:rFonts w:ascii="Times New Roman" w:eastAsia="Calibri" w:hAnsi="Times New Roman" w:cs="Times New Roman"/>
          <w:sz w:val="24"/>
          <w:szCs w:val="24"/>
        </w:rPr>
        <w:t xml:space="preserve">carries five </w:t>
      </w:r>
      <w:r w:rsidR="002D10F6">
        <w:rPr>
          <w:rFonts w:ascii="Times New Roman" w:eastAsia="Calibri" w:hAnsi="Times New Roman" w:cs="Times New Roman"/>
          <w:sz w:val="24"/>
          <w:szCs w:val="24"/>
        </w:rPr>
        <w:t xml:space="preserve">commentaries </w:t>
      </w:r>
      <w:r w:rsidR="00F6552C">
        <w:rPr>
          <w:rFonts w:ascii="Times New Roman" w:eastAsia="Calibri" w:hAnsi="Times New Roman" w:cs="Times New Roman"/>
          <w:sz w:val="24"/>
          <w:szCs w:val="24"/>
        </w:rPr>
        <w:t xml:space="preserve">by four authors to explore </w:t>
      </w:r>
      <w:r w:rsidR="002D10F6">
        <w:rPr>
          <w:rFonts w:ascii="Times New Roman" w:eastAsia="Calibri" w:hAnsi="Times New Roman" w:cs="Times New Roman"/>
          <w:sz w:val="24"/>
          <w:szCs w:val="24"/>
        </w:rPr>
        <w:t xml:space="preserve">specific </w:t>
      </w:r>
      <w:r w:rsidR="00F6552C">
        <w:rPr>
          <w:rFonts w:ascii="Times New Roman" w:eastAsia="Calibri" w:hAnsi="Times New Roman" w:cs="Times New Roman"/>
          <w:sz w:val="24"/>
          <w:szCs w:val="24"/>
        </w:rPr>
        <w:t xml:space="preserve">strands of the ART discourse for its complexities, contradictions, </w:t>
      </w:r>
      <w:r w:rsidR="002C3CC4">
        <w:rPr>
          <w:rFonts w:ascii="Times New Roman" w:eastAsia="Calibri" w:hAnsi="Times New Roman" w:cs="Times New Roman"/>
          <w:sz w:val="24"/>
          <w:szCs w:val="24"/>
        </w:rPr>
        <w:t xml:space="preserve">consequences, </w:t>
      </w:r>
      <w:r w:rsidR="00F6552C">
        <w:rPr>
          <w:rFonts w:ascii="Times New Roman" w:eastAsia="Calibri" w:hAnsi="Times New Roman" w:cs="Times New Roman"/>
          <w:sz w:val="24"/>
          <w:szCs w:val="24"/>
        </w:rPr>
        <w:t>challenges</w:t>
      </w:r>
      <w:r w:rsidR="002C3C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6552C">
        <w:rPr>
          <w:rFonts w:ascii="Times New Roman" w:eastAsia="Calibri" w:hAnsi="Times New Roman" w:cs="Times New Roman"/>
          <w:sz w:val="24"/>
          <w:szCs w:val="24"/>
        </w:rPr>
        <w:t>and promises primarily in the Indian context</w:t>
      </w:r>
      <w:ins w:id="108" w:author="Rakhi" w:date="2018-03-15T13:34:00Z">
        <w:r w:rsidR="00AA59F6">
          <w:rPr>
            <w:rFonts w:ascii="Times New Roman" w:eastAsia="Calibri" w:hAnsi="Times New Roman" w:cs="Times New Roman"/>
            <w:sz w:val="24"/>
            <w:szCs w:val="24"/>
          </w:rPr>
          <w:t>, and</w:t>
        </w:r>
      </w:ins>
      <w:del w:id="109" w:author="Rakhi" w:date="2018-03-15T13:34:00Z">
        <w:r w:rsidR="00F6552C">
          <w:rPr>
            <w:rFonts w:ascii="Times New Roman" w:eastAsia="Calibri" w:hAnsi="Times New Roman" w:cs="Times New Roman"/>
            <w:sz w:val="24"/>
            <w:szCs w:val="24"/>
          </w:rPr>
          <w:delText xml:space="preserve"> but</w:delText>
        </w:r>
      </w:del>
      <w:r w:rsidR="00F6552C">
        <w:rPr>
          <w:rFonts w:ascii="Times New Roman" w:eastAsia="Calibri" w:hAnsi="Times New Roman" w:cs="Times New Roman"/>
          <w:sz w:val="24"/>
          <w:szCs w:val="24"/>
        </w:rPr>
        <w:t xml:space="preserve"> also in the context of another southern developing</w:t>
      </w:r>
      <w:r w:rsidR="002D10F6">
        <w:rPr>
          <w:rFonts w:ascii="Times New Roman" w:eastAsia="Calibri" w:hAnsi="Times New Roman" w:cs="Times New Roman"/>
          <w:sz w:val="24"/>
          <w:szCs w:val="24"/>
        </w:rPr>
        <w:t xml:space="preserve"> country</w:t>
      </w:r>
      <w:r w:rsidR="00F6552C">
        <w:rPr>
          <w:rFonts w:ascii="Times New Roman" w:eastAsia="Calibri" w:hAnsi="Times New Roman" w:cs="Times New Roman"/>
          <w:sz w:val="24"/>
          <w:szCs w:val="24"/>
        </w:rPr>
        <w:t xml:space="preserve">, Nigeria. </w:t>
      </w:r>
    </w:p>
    <w:p w:rsidR="00961E82" w:rsidRPr="00961E82" w:rsidRDefault="00237A97" w:rsidP="00961E82">
      <w:pPr>
        <w:spacing w:after="120" w:line="276" w:lineRule="auto"/>
        <w:rPr>
          <w:ins w:id="110" w:author="Rakhi" w:date="2018-03-15T13:34:00Z"/>
          <w:rFonts w:ascii="Times New Roman" w:eastAsia="Calibri" w:hAnsi="Times New Roman" w:cs="Times New Roman"/>
          <w:b/>
          <w:sz w:val="24"/>
          <w:szCs w:val="24"/>
        </w:rPr>
      </w:pPr>
      <w:ins w:id="111" w:author="Rakhi" w:date="2018-03-15T13:34:00Z">
        <w:r>
          <w:rPr>
            <w:rFonts w:ascii="Times New Roman" w:eastAsia="Calibri" w:hAnsi="Times New Roman" w:cs="Times New Roman"/>
            <w:b/>
            <w:sz w:val="24"/>
            <w:szCs w:val="24"/>
          </w:rPr>
          <w:t xml:space="preserve">The road </w:t>
        </w:r>
        <w:r w:rsidR="00961E82" w:rsidRPr="00961E82">
          <w:rPr>
            <w:rFonts w:ascii="Times New Roman" w:eastAsia="Calibri" w:hAnsi="Times New Roman" w:cs="Times New Roman"/>
            <w:b/>
            <w:sz w:val="24"/>
            <w:szCs w:val="24"/>
          </w:rPr>
          <w:t>ahead</w:t>
        </w:r>
      </w:ins>
    </w:p>
    <w:p w:rsidR="00F92568" w:rsidRDefault="00237A97" w:rsidP="00961E82">
      <w:p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  <w:pPrChange w:id="112" w:author="Rakhi" w:date="2018-03-15T13:34:00Z">
          <w:pPr>
            <w:spacing w:after="120" w:line="276" w:lineRule="auto"/>
            <w:ind w:firstLine="720"/>
          </w:pPr>
        </w:pPrChange>
      </w:pPr>
      <w:ins w:id="113" w:author="Rakhi" w:date="2018-03-15T13:34:00Z">
        <w:r>
          <w:rPr>
            <w:rFonts w:ascii="Times New Roman" w:eastAsia="Calibri" w:hAnsi="Times New Roman" w:cs="Times New Roman"/>
            <w:sz w:val="24"/>
            <w:szCs w:val="24"/>
          </w:rPr>
          <w:t xml:space="preserve">In this theme issue, </w:t>
        </w:r>
      </w:ins>
      <w:proofErr w:type="spellStart"/>
      <w:r w:rsidR="007858EA" w:rsidRPr="00EB64EC">
        <w:rPr>
          <w:rFonts w:ascii="Times New Roman" w:eastAsia="Calibri" w:hAnsi="Times New Roman" w:cs="Times New Roman"/>
          <w:sz w:val="24"/>
          <w:szCs w:val="24"/>
        </w:rPr>
        <w:t>Timms</w:t>
      </w:r>
      <w:proofErr w:type="spellEnd"/>
      <w:r w:rsidR="007858EA" w:rsidRPr="00EB64EC">
        <w:rPr>
          <w:rFonts w:ascii="Times New Roman" w:eastAsia="Calibri" w:hAnsi="Times New Roman" w:cs="Times New Roman"/>
          <w:sz w:val="24"/>
          <w:szCs w:val="24"/>
        </w:rPr>
        <w:t xml:space="preserve"> examines the </w:t>
      </w:r>
      <w:r w:rsidR="00D132E2">
        <w:rPr>
          <w:rFonts w:ascii="Times New Roman" w:eastAsia="Calibri" w:hAnsi="Times New Roman" w:cs="Times New Roman"/>
          <w:sz w:val="24"/>
          <w:szCs w:val="24"/>
        </w:rPr>
        <w:t xml:space="preserve">significance of the </w:t>
      </w:r>
      <w:r w:rsidR="007858EA" w:rsidRPr="00EB64EC">
        <w:rPr>
          <w:rFonts w:ascii="Times New Roman" w:eastAsia="Calibri" w:hAnsi="Times New Roman" w:cs="Times New Roman"/>
          <w:sz w:val="24"/>
          <w:szCs w:val="24"/>
        </w:rPr>
        <w:t>Surrogacy (R</w:t>
      </w:r>
      <w:r w:rsidR="00274160">
        <w:rPr>
          <w:rFonts w:ascii="Times New Roman" w:eastAsia="Calibri" w:hAnsi="Times New Roman" w:cs="Times New Roman"/>
          <w:sz w:val="24"/>
          <w:szCs w:val="24"/>
        </w:rPr>
        <w:t>egulation</w:t>
      </w:r>
      <w:r w:rsidR="007858EA" w:rsidRPr="00EB64EC">
        <w:rPr>
          <w:rFonts w:ascii="Times New Roman" w:eastAsia="Calibri" w:hAnsi="Times New Roman" w:cs="Times New Roman"/>
          <w:sz w:val="24"/>
          <w:szCs w:val="24"/>
        </w:rPr>
        <w:t>) Bill</w:t>
      </w:r>
      <w:r w:rsidR="00C03E00">
        <w:rPr>
          <w:rFonts w:ascii="Times New Roman" w:eastAsia="Calibri" w:hAnsi="Times New Roman" w:cs="Times New Roman"/>
          <w:sz w:val="24"/>
          <w:szCs w:val="24"/>
        </w:rPr>
        <w:t>, 2016</w:t>
      </w:r>
      <w:r w:rsidR="00D132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04FB3">
        <w:rPr>
          <w:rFonts w:ascii="Times New Roman" w:eastAsia="Calibri" w:hAnsi="Times New Roman" w:cs="Times New Roman"/>
          <w:sz w:val="24"/>
          <w:szCs w:val="24"/>
        </w:rPr>
        <w:t xml:space="preserve">to ask if a country like India, marked by unequal resource distribution, non-robust legal mechanism, a profit-driven service </w:t>
      </w:r>
      <w:r w:rsidR="007A5C6E">
        <w:rPr>
          <w:rFonts w:ascii="Times New Roman" w:eastAsia="Calibri" w:hAnsi="Times New Roman" w:cs="Times New Roman"/>
          <w:sz w:val="24"/>
          <w:szCs w:val="24"/>
        </w:rPr>
        <w:t xml:space="preserve">sector and other forms of social inequity, </w:t>
      </w:r>
      <w:r w:rsidR="0026326E">
        <w:rPr>
          <w:rFonts w:ascii="Times New Roman" w:eastAsia="Calibri" w:hAnsi="Times New Roman" w:cs="Times New Roman"/>
          <w:sz w:val="24"/>
          <w:szCs w:val="24"/>
        </w:rPr>
        <w:t xml:space="preserve">can </w:t>
      </w:r>
      <w:r w:rsidR="00C03E00">
        <w:rPr>
          <w:rFonts w:ascii="Times New Roman" w:eastAsia="Calibri" w:hAnsi="Times New Roman" w:cs="Times New Roman"/>
          <w:sz w:val="24"/>
          <w:szCs w:val="24"/>
        </w:rPr>
        <w:t xml:space="preserve">morally and ethically </w:t>
      </w:r>
      <w:r w:rsidR="0026326E">
        <w:rPr>
          <w:rFonts w:ascii="Times New Roman" w:eastAsia="Calibri" w:hAnsi="Times New Roman" w:cs="Times New Roman"/>
          <w:sz w:val="24"/>
          <w:szCs w:val="24"/>
        </w:rPr>
        <w:t xml:space="preserve">afford commercial surrogacy; in a </w:t>
      </w:r>
      <w:r w:rsidR="00305017">
        <w:rPr>
          <w:rFonts w:ascii="Times New Roman" w:eastAsia="Calibri" w:hAnsi="Times New Roman" w:cs="Times New Roman"/>
          <w:sz w:val="24"/>
          <w:szCs w:val="24"/>
        </w:rPr>
        <w:t>separate piece</w:t>
      </w:r>
      <w:r w:rsidR="002C3A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05017">
        <w:rPr>
          <w:rFonts w:ascii="Times New Roman" w:eastAsia="Calibri" w:hAnsi="Times New Roman" w:cs="Times New Roman"/>
          <w:sz w:val="24"/>
          <w:szCs w:val="24"/>
        </w:rPr>
        <w:t>Timms</w:t>
      </w:r>
      <w:proofErr w:type="spellEnd"/>
      <w:r w:rsidR="00305017">
        <w:rPr>
          <w:rFonts w:ascii="Times New Roman" w:eastAsia="Calibri" w:hAnsi="Times New Roman" w:cs="Times New Roman"/>
          <w:sz w:val="24"/>
          <w:szCs w:val="24"/>
        </w:rPr>
        <w:t xml:space="preserve"> analyses the P</w:t>
      </w:r>
      <w:r w:rsidR="002C3A2E">
        <w:rPr>
          <w:rFonts w:ascii="Times New Roman" w:eastAsia="Calibri" w:hAnsi="Times New Roman" w:cs="Times New Roman"/>
          <w:sz w:val="24"/>
          <w:szCs w:val="24"/>
        </w:rPr>
        <w:t xml:space="preserve">arliamentary </w:t>
      </w:r>
      <w:r w:rsidR="00305017">
        <w:rPr>
          <w:rFonts w:ascii="Times New Roman" w:eastAsia="Calibri" w:hAnsi="Times New Roman" w:cs="Times New Roman"/>
          <w:sz w:val="24"/>
          <w:szCs w:val="24"/>
        </w:rPr>
        <w:t>S</w:t>
      </w:r>
      <w:r w:rsidR="002C3A2E">
        <w:rPr>
          <w:rFonts w:ascii="Times New Roman" w:eastAsia="Calibri" w:hAnsi="Times New Roman" w:cs="Times New Roman"/>
          <w:sz w:val="24"/>
          <w:szCs w:val="24"/>
        </w:rPr>
        <w:t xml:space="preserve">tanding </w:t>
      </w:r>
      <w:r w:rsidR="00305017">
        <w:rPr>
          <w:rFonts w:ascii="Times New Roman" w:eastAsia="Calibri" w:hAnsi="Times New Roman" w:cs="Times New Roman"/>
          <w:sz w:val="24"/>
          <w:szCs w:val="24"/>
        </w:rPr>
        <w:t>C</w:t>
      </w:r>
      <w:r w:rsidR="002C3A2E">
        <w:rPr>
          <w:rFonts w:ascii="Times New Roman" w:eastAsia="Calibri" w:hAnsi="Times New Roman" w:cs="Times New Roman"/>
          <w:sz w:val="24"/>
          <w:szCs w:val="24"/>
        </w:rPr>
        <w:t xml:space="preserve">ommittee Report, 2017 to unpack the ethical, legal and social implications of the recommendations proposed by the Committee. </w:t>
      </w:r>
      <w:proofErr w:type="spellStart"/>
      <w:r w:rsidR="001515A5">
        <w:rPr>
          <w:rFonts w:ascii="Times New Roman" w:eastAsia="Calibri" w:hAnsi="Times New Roman" w:cs="Times New Roman"/>
          <w:sz w:val="24"/>
          <w:szCs w:val="24"/>
        </w:rPr>
        <w:t>Akintola</w:t>
      </w:r>
      <w:proofErr w:type="spellEnd"/>
      <w:r w:rsidR="001515A5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="001515A5">
        <w:rPr>
          <w:rFonts w:ascii="Times New Roman" w:eastAsia="Calibri" w:hAnsi="Times New Roman" w:cs="Times New Roman"/>
          <w:sz w:val="24"/>
          <w:szCs w:val="24"/>
        </w:rPr>
        <w:t>Egbokhare</w:t>
      </w:r>
      <w:proofErr w:type="spellEnd"/>
      <w:r w:rsidR="001515A5">
        <w:rPr>
          <w:rFonts w:ascii="Times New Roman" w:eastAsia="Calibri" w:hAnsi="Times New Roman" w:cs="Times New Roman"/>
          <w:sz w:val="24"/>
          <w:szCs w:val="24"/>
        </w:rPr>
        <w:t xml:space="preserve"> reflect</w:t>
      </w:r>
      <w:r w:rsidR="00EB64EC" w:rsidRPr="00EB64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68D5">
        <w:rPr>
          <w:rFonts w:ascii="Times New Roman" w:eastAsia="Calibri" w:hAnsi="Times New Roman" w:cs="Times New Roman"/>
          <w:sz w:val="24"/>
          <w:szCs w:val="24"/>
        </w:rPr>
        <w:t xml:space="preserve">on the varied dimensions </w:t>
      </w:r>
      <w:r w:rsidR="00AC408F">
        <w:rPr>
          <w:rFonts w:ascii="Times New Roman" w:eastAsia="Calibri" w:hAnsi="Times New Roman" w:cs="Times New Roman"/>
          <w:sz w:val="24"/>
          <w:szCs w:val="24"/>
        </w:rPr>
        <w:t xml:space="preserve">and complexities </w:t>
      </w:r>
      <w:r w:rsidR="005768D5">
        <w:rPr>
          <w:rFonts w:ascii="Times New Roman" w:eastAsia="Calibri" w:hAnsi="Times New Roman" w:cs="Times New Roman"/>
          <w:sz w:val="24"/>
          <w:szCs w:val="24"/>
        </w:rPr>
        <w:t xml:space="preserve">of parenthood that the </w:t>
      </w:r>
      <w:r w:rsidR="00AC408F">
        <w:rPr>
          <w:rFonts w:ascii="Times New Roman" w:eastAsia="Calibri" w:hAnsi="Times New Roman" w:cs="Times New Roman"/>
          <w:sz w:val="24"/>
          <w:szCs w:val="24"/>
        </w:rPr>
        <w:t xml:space="preserve">heightened uptake of </w:t>
      </w:r>
      <w:r w:rsidR="001515A5">
        <w:rPr>
          <w:rFonts w:ascii="Times New Roman" w:eastAsia="Calibri" w:hAnsi="Times New Roman" w:cs="Times New Roman"/>
          <w:sz w:val="24"/>
          <w:szCs w:val="24"/>
        </w:rPr>
        <w:t>ART</w:t>
      </w:r>
      <w:r w:rsidR="005768D5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="00AC408F">
        <w:rPr>
          <w:rFonts w:ascii="Times New Roman" w:eastAsia="Calibri" w:hAnsi="Times New Roman" w:cs="Times New Roman"/>
          <w:sz w:val="24"/>
          <w:szCs w:val="24"/>
        </w:rPr>
        <w:t xml:space="preserve">throw up </w:t>
      </w:r>
      <w:r w:rsidR="00EB64EC" w:rsidRPr="00EB64EC">
        <w:rPr>
          <w:rFonts w:ascii="Times New Roman" w:eastAsia="Calibri" w:hAnsi="Times New Roman" w:cs="Times New Roman"/>
          <w:sz w:val="24"/>
          <w:szCs w:val="24"/>
        </w:rPr>
        <w:t>in Nigeria</w:t>
      </w:r>
      <w:r w:rsidR="00C03E00">
        <w:rPr>
          <w:rFonts w:ascii="Times New Roman" w:eastAsia="Calibri" w:hAnsi="Times New Roman" w:cs="Times New Roman"/>
          <w:sz w:val="24"/>
          <w:szCs w:val="24"/>
        </w:rPr>
        <w:t xml:space="preserve">; the authors </w:t>
      </w:r>
      <w:r w:rsidR="00AC408F">
        <w:rPr>
          <w:rFonts w:ascii="Times New Roman" w:eastAsia="Calibri" w:hAnsi="Times New Roman" w:cs="Times New Roman"/>
          <w:sz w:val="24"/>
          <w:szCs w:val="24"/>
        </w:rPr>
        <w:t xml:space="preserve">focus on the most important stakeholder in this entire process, the child born. Nigeria remains a context where wide availability of </w:t>
      </w:r>
      <w:ins w:id="114" w:author="Rakhi" w:date="2018-03-15T13:34:00Z">
        <w:r w:rsidR="00EF33F8">
          <w:rPr>
            <w:rFonts w:ascii="Times New Roman" w:eastAsia="Calibri" w:hAnsi="Times New Roman" w:cs="Times New Roman"/>
            <w:sz w:val="24"/>
            <w:szCs w:val="24"/>
          </w:rPr>
          <w:t xml:space="preserve">ART </w:t>
        </w:r>
      </w:ins>
      <w:r w:rsidR="00AC408F">
        <w:rPr>
          <w:rFonts w:ascii="Times New Roman" w:eastAsia="Calibri" w:hAnsi="Times New Roman" w:cs="Times New Roman"/>
          <w:sz w:val="24"/>
          <w:szCs w:val="24"/>
        </w:rPr>
        <w:t xml:space="preserve">services </w:t>
      </w:r>
      <w:ins w:id="115" w:author="Rakhi" w:date="2018-03-15T13:34:00Z">
        <w:r w:rsidR="00EF33F8">
          <w:rPr>
            <w:rFonts w:ascii="Times New Roman" w:eastAsia="Calibri" w:hAnsi="Times New Roman" w:cs="Times New Roman"/>
            <w:sz w:val="24"/>
            <w:szCs w:val="24"/>
          </w:rPr>
          <w:t>combines</w:t>
        </w:r>
      </w:ins>
      <w:del w:id="116" w:author="Rakhi" w:date="2018-03-15T13:34:00Z">
        <w:r w:rsidR="00AC408F">
          <w:rPr>
            <w:rFonts w:ascii="Times New Roman" w:eastAsia="Calibri" w:hAnsi="Times New Roman" w:cs="Times New Roman"/>
            <w:sz w:val="24"/>
            <w:szCs w:val="24"/>
          </w:rPr>
          <w:delText>combine</w:delText>
        </w:r>
      </w:del>
      <w:r w:rsidR="00AC408F">
        <w:rPr>
          <w:rFonts w:ascii="Times New Roman" w:eastAsia="Calibri" w:hAnsi="Times New Roman" w:cs="Times New Roman"/>
          <w:sz w:val="24"/>
          <w:szCs w:val="24"/>
        </w:rPr>
        <w:t xml:space="preserve"> with vague legislations</w:t>
      </w:r>
      <w:ins w:id="117" w:author="Rakhi" w:date="2018-03-15T13:34:00Z">
        <w:r w:rsidR="00EF33F8">
          <w:rPr>
            <w:rFonts w:ascii="Times New Roman" w:eastAsia="Calibri" w:hAnsi="Times New Roman" w:cs="Times New Roman"/>
            <w:sz w:val="24"/>
            <w:szCs w:val="24"/>
          </w:rPr>
          <w:t xml:space="preserve"> – not unlike India</w:t>
        </w:r>
      </w:ins>
      <w:r w:rsidR="00AC408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C03E00">
        <w:rPr>
          <w:rFonts w:ascii="Times New Roman" w:eastAsia="Calibri" w:hAnsi="Times New Roman" w:cs="Times New Roman"/>
          <w:sz w:val="24"/>
          <w:szCs w:val="24"/>
        </w:rPr>
        <w:t xml:space="preserve">In her </w:t>
      </w:r>
      <w:r w:rsidR="007A56C7">
        <w:rPr>
          <w:rFonts w:ascii="Times New Roman" w:eastAsia="Calibri" w:hAnsi="Times New Roman" w:cs="Times New Roman"/>
          <w:sz w:val="24"/>
          <w:szCs w:val="24"/>
        </w:rPr>
        <w:t xml:space="preserve">piece, </w:t>
      </w:r>
      <w:proofErr w:type="spellStart"/>
      <w:r w:rsidR="00C03E00">
        <w:rPr>
          <w:rFonts w:ascii="Times New Roman" w:eastAsia="Calibri" w:hAnsi="Times New Roman" w:cs="Times New Roman"/>
          <w:sz w:val="24"/>
          <w:szCs w:val="24"/>
        </w:rPr>
        <w:t>Mitra</w:t>
      </w:r>
      <w:proofErr w:type="spellEnd"/>
      <w:r w:rsidR="00C03E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6373B">
        <w:rPr>
          <w:rFonts w:ascii="Times New Roman" w:eastAsia="Calibri" w:hAnsi="Times New Roman" w:cs="Times New Roman"/>
          <w:sz w:val="24"/>
          <w:szCs w:val="24"/>
        </w:rPr>
        <w:t>seeks to understand how the foetus, especially in IVF pregnancies have come to eclipse the rights and autonomy of the gestating woman</w:t>
      </w:r>
      <w:ins w:id="118" w:author="Rakhi" w:date="2018-03-15T13:34:00Z">
        <w:r w:rsidR="00EF33F8">
          <w:rPr>
            <w:rFonts w:ascii="Times New Roman" w:eastAsia="Calibri" w:hAnsi="Times New Roman" w:cs="Times New Roman"/>
            <w:sz w:val="24"/>
            <w:szCs w:val="24"/>
          </w:rPr>
          <w:t>; she locates her examination of women’s agency and autonomy particularly in the contexts of commercial surrogacy and abortion rights in India.</w:t>
        </w:r>
      </w:ins>
      <w:del w:id="119" w:author="Rakhi" w:date="2018-03-15T13:34:00Z">
        <w:r w:rsidR="0046373B">
          <w:rPr>
            <w:rFonts w:ascii="Times New Roman" w:eastAsia="Calibri" w:hAnsi="Times New Roman" w:cs="Times New Roman"/>
            <w:sz w:val="24"/>
            <w:szCs w:val="24"/>
          </w:rPr>
          <w:delText xml:space="preserve"> – surrogate or not. </w:delText>
        </w:r>
        <w:r w:rsidR="007B3F3D">
          <w:rPr>
            <w:rFonts w:ascii="Times New Roman" w:eastAsia="Calibri" w:hAnsi="Times New Roman" w:cs="Times New Roman"/>
            <w:sz w:val="24"/>
            <w:szCs w:val="24"/>
          </w:rPr>
          <w:delText>ONE MORE LINE ON THE MITRA PIECE.</w:delText>
        </w:r>
      </w:del>
      <w:r w:rsidR="007B3F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54FF2">
        <w:rPr>
          <w:rFonts w:ascii="Times New Roman" w:eastAsia="Calibri" w:hAnsi="Times New Roman" w:cs="Times New Roman"/>
          <w:sz w:val="24"/>
          <w:szCs w:val="24"/>
        </w:rPr>
        <w:t xml:space="preserve">In a final commentary, </w:t>
      </w:r>
      <w:proofErr w:type="spellStart"/>
      <w:r w:rsidR="00684E77" w:rsidRPr="00EB64EC">
        <w:rPr>
          <w:rFonts w:ascii="Times New Roman" w:eastAsia="Calibri" w:hAnsi="Times New Roman" w:cs="Times New Roman"/>
          <w:sz w:val="24"/>
          <w:szCs w:val="24"/>
        </w:rPr>
        <w:t>Majumdar</w:t>
      </w:r>
      <w:proofErr w:type="spellEnd"/>
      <w:r w:rsidR="00684E77" w:rsidRPr="00EB64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021D6">
        <w:rPr>
          <w:rFonts w:ascii="Times New Roman" w:eastAsia="Calibri" w:hAnsi="Times New Roman" w:cs="Times New Roman"/>
          <w:sz w:val="24"/>
          <w:szCs w:val="24"/>
        </w:rPr>
        <w:t>takes the discussion back to reflect</w:t>
      </w:r>
      <w:ins w:id="120" w:author="Rakhi" w:date="2018-03-15T13:34:00Z">
        <w:r w:rsidR="00684E77" w:rsidRPr="00EB64EC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r w:rsidR="00EC73C3">
          <w:rPr>
            <w:rFonts w:ascii="Times New Roman" w:eastAsia="Calibri" w:hAnsi="Times New Roman" w:cs="Times New Roman"/>
            <w:sz w:val="24"/>
            <w:szCs w:val="24"/>
          </w:rPr>
          <w:t>on</w:t>
        </w:r>
      </w:ins>
      <w:r w:rsidR="00684E77" w:rsidRPr="00EB64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021D6">
        <w:rPr>
          <w:rFonts w:ascii="Times New Roman" w:eastAsia="Calibri" w:hAnsi="Times New Roman" w:cs="Times New Roman"/>
          <w:sz w:val="24"/>
          <w:szCs w:val="24"/>
        </w:rPr>
        <w:t xml:space="preserve">how the ART industry, through the </w:t>
      </w:r>
      <w:r w:rsidR="00054FF2">
        <w:rPr>
          <w:rFonts w:ascii="Times New Roman" w:eastAsia="Calibri" w:hAnsi="Times New Roman" w:cs="Times New Roman"/>
          <w:sz w:val="24"/>
          <w:szCs w:val="24"/>
        </w:rPr>
        <w:t xml:space="preserve">very </w:t>
      </w:r>
      <w:r w:rsidR="00C021D6">
        <w:rPr>
          <w:rFonts w:ascii="Times New Roman" w:eastAsia="Calibri" w:hAnsi="Times New Roman" w:cs="Times New Roman"/>
          <w:sz w:val="24"/>
          <w:szCs w:val="24"/>
        </w:rPr>
        <w:t xml:space="preserve">rhetoric it deploys, </w:t>
      </w:r>
      <w:r w:rsidR="00DA5318">
        <w:rPr>
          <w:rFonts w:ascii="Times New Roman" w:eastAsia="Calibri" w:hAnsi="Times New Roman" w:cs="Times New Roman"/>
          <w:sz w:val="24"/>
          <w:szCs w:val="24"/>
        </w:rPr>
        <w:t xml:space="preserve">plays upon the fears and anxiety of </w:t>
      </w:r>
      <w:r w:rsidR="00054FF2">
        <w:rPr>
          <w:rFonts w:ascii="Times New Roman" w:eastAsia="Calibri" w:hAnsi="Times New Roman" w:cs="Times New Roman"/>
          <w:sz w:val="24"/>
          <w:szCs w:val="24"/>
        </w:rPr>
        <w:t>the ageing (female) body</w:t>
      </w:r>
      <w:r w:rsidR="00D9695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92BE2">
        <w:rPr>
          <w:rFonts w:ascii="Times New Roman" w:eastAsia="Calibri" w:hAnsi="Times New Roman" w:cs="Times New Roman"/>
          <w:sz w:val="24"/>
          <w:szCs w:val="24"/>
        </w:rPr>
        <w:t>Even as the ARTs have converted infertility from a soci</w:t>
      </w:r>
      <w:r w:rsidR="002F540A">
        <w:rPr>
          <w:rFonts w:ascii="Times New Roman" w:eastAsia="Calibri" w:hAnsi="Times New Roman" w:cs="Times New Roman"/>
          <w:sz w:val="24"/>
          <w:szCs w:val="24"/>
        </w:rPr>
        <w:t xml:space="preserve">o-cultural </w:t>
      </w:r>
      <w:r w:rsidR="00892BE2">
        <w:rPr>
          <w:rFonts w:ascii="Times New Roman" w:eastAsia="Calibri" w:hAnsi="Times New Roman" w:cs="Times New Roman"/>
          <w:sz w:val="24"/>
          <w:szCs w:val="24"/>
        </w:rPr>
        <w:t xml:space="preserve">to a </w:t>
      </w:r>
      <w:r w:rsidR="002F540A">
        <w:rPr>
          <w:rFonts w:ascii="Times New Roman" w:eastAsia="Calibri" w:hAnsi="Times New Roman" w:cs="Times New Roman"/>
          <w:sz w:val="24"/>
          <w:szCs w:val="24"/>
        </w:rPr>
        <w:t xml:space="preserve">deeply </w:t>
      </w:r>
      <w:r w:rsidR="00892BE2">
        <w:rPr>
          <w:rFonts w:ascii="Times New Roman" w:eastAsia="Calibri" w:hAnsi="Times New Roman" w:cs="Times New Roman"/>
          <w:sz w:val="24"/>
          <w:szCs w:val="24"/>
        </w:rPr>
        <w:t xml:space="preserve">pathological issue, the </w:t>
      </w:r>
      <w:r w:rsidR="000C75DB">
        <w:rPr>
          <w:rFonts w:ascii="Times New Roman" w:eastAsia="Calibri" w:hAnsi="Times New Roman" w:cs="Times New Roman"/>
          <w:sz w:val="24"/>
          <w:szCs w:val="24"/>
        </w:rPr>
        <w:t xml:space="preserve">idea of the </w:t>
      </w:r>
      <w:r w:rsidR="000C75D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biological clock </w:t>
      </w:r>
      <w:r w:rsidR="00892BE2">
        <w:rPr>
          <w:rFonts w:ascii="Times New Roman" w:eastAsia="Calibri" w:hAnsi="Times New Roman" w:cs="Times New Roman"/>
          <w:sz w:val="24"/>
          <w:szCs w:val="24"/>
        </w:rPr>
        <w:t xml:space="preserve">has taken on a </w:t>
      </w:r>
      <w:r w:rsidR="000C75DB">
        <w:rPr>
          <w:rFonts w:ascii="Times New Roman" w:eastAsia="Calibri" w:hAnsi="Times New Roman" w:cs="Times New Roman"/>
          <w:sz w:val="24"/>
          <w:szCs w:val="24"/>
        </w:rPr>
        <w:t xml:space="preserve">new meaning in the light of what </w:t>
      </w:r>
      <w:r w:rsidR="00892BE2">
        <w:rPr>
          <w:rFonts w:ascii="Times New Roman" w:eastAsia="Calibri" w:hAnsi="Times New Roman" w:cs="Times New Roman"/>
          <w:sz w:val="24"/>
          <w:szCs w:val="24"/>
        </w:rPr>
        <w:t xml:space="preserve">these technologies </w:t>
      </w:r>
      <w:r w:rsidR="000C75DB">
        <w:rPr>
          <w:rFonts w:ascii="Times New Roman" w:eastAsia="Calibri" w:hAnsi="Times New Roman" w:cs="Times New Roman"/>
          <w:sz w:val="24"/>
          <w:szCs w:val="24"/>
        </w:rPr>
        <w:t xml:space="preserve">both promise and threaten us with. </w:t>
      </w:r>
    </w:p>
    <w:p w:rsidR="00305E7D" w:rsidRDefault="005A57EF" w:rsidP="008C02BF">
      <w:pPr>
        <w:spacing w:after="120" w:line="276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We wait to see how the government would give shape to the legislations on ART, and when</w:t>
      </w:r>
      <w:r w:rsidR="002F540A">
        <w:rPr>
          <w:rFonts w:ascii="Times New Roman" w:eastAsia="Calibri" w:hAnsi="Times New Roman" w:cs="Times New Roman"/>
          <w:sz w:val="24"/>
          <w:szCs w:val="24"/>
        </w:rPr>
        <w:t xml:space="preserve"> at all</w:t>
      </w:r>
      <w:r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A6769E">
        <w:rPr>
          <w:rFonts w:ascii="Times New Roman" w:eastAsia="Calibri" w:hAnsi="Times New Roman" w:cs="Times New Roman"/>
          <w:sz w:val="24"/>
          <w:szCs w:val="24"/>
        </w:rPr>
        <w:t>for a Bill that came into light almost overnight, the dilly-dally</w:t>
      </w:r>
      <w:r w:rsidR="00F0521E">
        <w:rPr>
          <w:rFonts w:ascii="Times New Roman" w:eastAsia="Calibri" w:hAnsi="Times New Roman" w:cs="Times New Roman"/>
          <w:sz w:val="24"/>
          <w:szCs w:val="24"/>
        </w:rPr>
        <w:t xml:space="preserve">ing </w:t>
      </w:r>
      <w:r w:rsidR="00A6769E">
        <w:rPr>
          <w:rFonts w:ascii="Times New Roman" w:eastAsia="Calibri" w:hAnsi="Times New Roman" w:cs="Times New Roman"/>
          <w:sz w:val="24"/>
          <w:szCs w:val="24"/>
        </w:rPr>
        <w:t xml:space="preserve">over </w:t>
      </w:r>
      <w:r w:rsidR="002F540A">
        <w:rPr>
          <w:rFonts w:ascii="Times New Roman" w:eastAsia="Calibri" w:hAnsi="Times New Roman" w:cs="Times New Roman"/>
          <w:sz w:val="24"/>
          <w:szCs w:val="24"/>
        </w:rPr>
        <w:t xml:space="preserve">more than </w:t>
      </w:r>
      <w:r w:rsidR="00A6769E">
        <w:rPr>
          <w:rFonts w:ascii="Times New Roman" w:eastAsia="Calibri" w:hAnsi="Times New Roman" w:cs="Times New Roman"/>
          <w:sz w:val="24"/>
          <w:szCs w:val="24"/>
        </w:rPr>
        <w:t xml:space="preserve">a year seems, once </w:t>
      </w:r>
      <w:r w:rsidR="002F540A">
        <w:rPr>
          <w:rFonts w:ascii="Times New Roman" w:eastAsia="Calibri" w:hAnsi="Times New Roman" w:cs="Times New Roman"/>
          <w:sz w:val="24"/>
          <w:szCs w:val="24"/>
        </w:rPr>
        <w:t xml:space="preserve">again, </w:t>
      </w:r>
      <w:r w:rsidR="00A6769E">
        <w:rPr>
          <w:rFonts w:ascii="Times New Roman" w:eastAsia="Calibri" w:hAnsi="Times New Roman" w:cs="Times New Roman"/>
          <w:sz w:val="24"/>
          <w:szCs w:val="24"/>
        </w:rPr>
        <w:t xml:space="preserve">paradoxical. </w:t>
      </w:r>
      <w:r w:rsidR="002B5878">
        <w:rPr>
          <w:rFonts w:ascii="Times New Roman" w:eastAsia="Calibri" w:hAnsi="Times New Roman" w:cs="Times New Roman"/>
          <w:sz w:val="24"/>
          <w:szCs w:val="24"/>
        </w:rPr>
        <w:t>The ARTs are not merely a conglomeration of technology that need to be monitored and governed; it is as much about desires</w:t>
      </w:r>
      <w:r w:rsidR="00A03F5A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2B587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03F5A">
        <w:rPr>
          <w:rFonts w:ascii="Times New Roman" w:eastAsia="Calibri" w:hAnsi="Times New Roman" w:cs="Times New Roman"/>
          <w:sz w:val="24"/>
          <w:szCs w:val="24"/>
        </w:rPr>
        <w:t>aspirations</w:t>
      </w:r>
      <w:ins w:id="121" w:author="Rakhi" w:date="2018-03-15T13:34:00Z">
        <w:r w:rsidR="00EC73C3">
          <w:rPr>
            <w:rFonts w:ascii="Times New Roman" w:eastAsia="Calibri" w:hAnsi="Times New Roman" w:cs="Times New Roman"/>
            <w:sz w:val="24"/>
            <w:szCs w:val="24"/>
          </w:rPr>
          <w:t>; they concern</w:t>
        </w:r>
      </w:ins>
      <w:del w:id="122" w:author="Rakhi" w:date="2018-03-15T13:34:00Z">
        <w:r w:rsidR="00A03F5A">
          <w:rPr>
            <w:rFonts w:ascii="Times New Roman" w:eastAsia="Calibri" w:hAnsi="Times New Roman" w:cs="Times New Roman"/>
            <w:sz w:val="24"/>
            <w:szCs w:val="24"/>
          </w:rPr>
          <w:delText>, and concerns</w:delText>
        </w:r>
      </w:del>
      <w:r w:rsidR="00A03F5A">
        <w:rPr>
          <w:rFonts w:ascii="Times New Roman" w:eastAsia="Calibri" w:hAnsi="Times New Roman" w:cs="Times New Roman"/>
          <w:sz w:val="24"/>
          <w:szCs w:val="24"/>
        </w:rPr>
        <w:t xml:space="preserve"> the </w:t>
      </w:r>
      <w:r w:rsidR="002B5878">
        <w:rPr>
          <w:rFonts w:ascii="Times New Roman" w:eastAsia="Calibri" w:hAnsi="Times New Roman" w:cs="Times New Roman"/>
          <w:sz w:val="24"/>
          <w:szCs w:val="24"/>
        </w:rPr>
        <w:t>lives of people, especially of women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B587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woman </w:t>
      </w:r>
      <w:r w:rsidR="002B5878">
        <w:rPr>
          <w:rFonts w:ascii="Times New Roman" w:eastAsia="Calibri" w:hAnsi="Times New Roman" w:cs="Times New Roman"/>
          <w:sz w:val="24"/>
          <w:szCs w:val="24"/>
        </w:rPr>
        <w:t xml:space="preserve">marginalised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and stigmatised by her family/society for not being able to conceive, the woman </w:t>
      </w:r>
      <w:r w:rsidR="002B5878">
        <w:rPr>
          <w:rFonts w:ascii="Times New Roman" w:eastAsia="Calibri" w:hAnsi="Times New Roman" w:cs="Times New Roman"/>
          <w:sz w:val="24"/>
          <w:szCs w:val="24"/>
        </w:rPr>
        <w:t xml:space="preserve">determined to live life on her own terms and </w:t>
      </w:r>
      <w:r w:rsidR="00A03F5A">
        <w:rPr>
          <w:rFonts w:ascii="Times New Roman" w:eastAsia="Calibri" w:hAnsi="Times New Roman" w:cs="Times New Roman"/>
          <w:sz w:val="24"/>
          <w:szCs w:val="24"/>
        </w:rPr>
        <w:t xml:space="preserve">who </w:t>
      </w:r>
      <w:r w:rsidR="002B5878">
        <w:rPr>
          <w:rFonts w:ascii="Times New Roman" w:eastAsia="Calibri" w:hAnsi="Times New Roman" w:cs="Times New Roman"/>
          <w:sz w:val="24"/>
          <w:szCs w:val="24"/>
        </w:rPr>
        <w:t xml:space="preserve">plans to start a family a bit late in life, the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woman who is </w:t>
      </w:r>
      <w:r w:rsidR="002B5878">
        <w:rPr>
          <w:rFonts w:ascii="Times New Roman" w:eastAsia="Calibri" w:hAnsi="Times New Roman" w:cs="Times New Roman"/>
          <w:sz w:val="24"/>
          <w:szCs w:val="24"/>
        </w:rPr>
        <w:t xml:space="preserve">economically constrained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2B5878">
        <w:rPr>
          <w:rFonts w:ascii="Times New Roman" w:eastAsia="Calibri" w:hAnsi="Times New Roman" w:cs="Times New Roman"/>
          <w:sz w:val="24"/>
          <w:szCs w:val="24"/>
        </w:rPr>
        <w:t>considers becoming a surrogate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A03F5A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the woman who could </w:t>
      </w:r>
      <w:r w:rsidR="00A03F5A">
        <w:rPr>
          <w:rFonts w:ascii="Times New Roman" w:eastAsia="Calibri" w:hAnsi="Times New Roman" w:cs="Times New Roman"/>
          <w:sz w:val="24"/>
          <w:szCs w:val="24"/>
        </w:rPr>
        <w:t xml:space="preserve">might </w:t>
      </w:r>
      <w:r w:rsidR="00B3527E">
        <w:rPr>
          <w:rFonts w:ascii="Times New Roman" w:eastAsia="Calibri" w:hAnsi="Times New Roman" w:cs="Times New Roman"/>
          <w:sz w:val="24"/>
          <w:szCs w:val="24"/>
        </w:rPr>
        <w:t>coerced by her in-laws into becoming a</w:t>
      </w:r>
      <w:r w:rsidR="00A03F5A">
        <w:rPr>
          <w:rFonts w:ascii="Times New Roman" w:eastAsia="Calibri" w:hAnsi="Times New Roman" w:cs="Times New Roman"/>
          <w:sz w:val="24"/>
          <w:szCs w:val="24"/>
        </w:rPr>
        <w:t>n altruistic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 surrogate against her will. The </w:t>
      </w:r>
      <w:r w:rsidR="00EF782C">
        <w:rPr>
          <w:rFonts w:ascii="Times New Roman" w:eastAsia="Calibri" w:hAnsi="Times New Roman" w:cs="Times New Roman"/>
          <w:sz w:val="24"/>
          <w:szCs w:val="24"/>
        </w:rPr>
        <w:t xml:space="preserve">ARTs implicate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all of them and </w:t>
      </w:r>
      <w:r w:rsidR="00A03F5A">
        <w:rPr>
          <w:rFonts w:ascii="Times New Roman" w:eastAsia="Calibri" w:hAnsi="Times New Roman" w:cs="Times New Roman"/>
          <w:sz w:val="24"/>
          <w:szCs w:val="24"/>
        </w:rPr>
        <w:t xml:space="preserve">others.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It implicates </w:t>
      </w:r>
      <w:r w:rsidR="00EF782C">
        <w:rPr>
          <w:rFonts w:ascii="Times New Roman" w:eastAsia="Calibri" w:hAnsi="Times New Roman" w:cs="Times New Roman"/>
          <w:sz w:val="24"/>
          <w:szCs w:val="24"/>
        </w:rPr>
        <w:t xml:space="preserve">bodies, </w:t>
      </w:r>
      <w:r w:rsidR="00B3527E">
        <w:rPr>
          <w:rFonts w:ascii="Times New Roman" w:eastAsia="Calibri" w:hAnsi="Times New Roman" w:cs="Times New Roman"/>
          <w:sz w:val="24"/>
          <w:szCs w:val="24"/>
        </w:rPr>
        <w:t>desires</w:t>
      </w:r>
      <w:r w:rsidR="00A03F5A">
        <w:rPr>
          <w:rFonts w:ascii="Times New Roman" w:eastAsia="Calibri" w:hAnsi="Times New Roman" w:cs="Times New Roman"/>
          <w:sz w:val="24"/>
          <w:szCs w:val="24"/>
        </w:rPr>
        <w:t>,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 identities – and </w:t>
      </w:r>
      <w:r w:rsidR="00BD52C5">
        <w:rPr>
          <w:rFonts w:ascii="Times New Roman" w:eastAsia="Calibri" w:hAnsi="Times New Roman" w:cs="Times New Roman"/>
          <w:sz w:val="24"/>
          <w:szCs w:val="24"/>
        </w:rPr>
        <w:t xml:space="preserve">it is an ethical imperative of the state to realise </w:t>
      </w:r>
      <w:r w:rsidR="00CD63D8">
        <w:rPr>
          <w:rFonts w:ascii="Times New Roman" w:eastAsia="Calibri" w:hAnsi="Times New Roman" w:cs="Times New Roman"/>
          <w:sz w:val="24"/>
          <w:szCs w:val="24"/>
        </w:rPr>
        <w:t xml:space="preserve">and appreciate </w:t>
      </w:r>
      <w:r w:rsidR="00BD52C5">
        <w:rPr>
          <w:rFonts w:ascii="Times New Roman" w:eastAsia="Calibri" w:hAnsi="Times New Roman" w:cs="Times New Roman"/>
          <w:sz w:val="24"/>
          <w:szCs w:val="24"/>
        </w:rPr>
        <w:t>these coordinates</w:t>
      </w:r>
      <w:r w:rsidR="00CD63D8">
        <w:rPr>
          <w:rFonts w:ascii="Times New Roman" w:eastAsia="Calibri" w:hAnsi="Times New Roman" w:cs="Times New Roman"/>
          <w:sz w:val="24"/>
          <w:szCs w:val="24"/>
        </w:rPr>
        <w:t xml:space="preserve">, before </w:t>
      </w:r>
      <w:r w:rsidR="00A03F5A">
        <w:rPr>
          <w:rFonts w:ascii="Times New Roman" w:eastAsia="Calibri" w:hAnsi="Times New Roman" w:cs="Times New Roman"/>
          <w:sz w:val="24"/>
          <w:szCs w:val="24"/>
        </w:rPr>
        <w:t xml:space="preserve">implementing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the ART Act. </w:t>
      </w:r>
    </w:p>
    <w:p w:rsidR="008C02BF" w:rsidRDefault="000A1641" w:rsidP="008C02BF">
      <w:pPr>
        <w:spacing w:after="120" w:line="276" w:lineRule="auto"/>
        <w:ind w:firstLine="720"/>
        <w:jc w:val="center"/>
        <w:rPr>
          <w:ins w:id="123" w:author="Rakhi" w:date="2018-03-15T13:34:00Z"/>
          <w:rFonts w:ascii="Times New Roman" w:eastAsia="Calibri" w:hAnsi="Times New Roman" w:cs="Times New Roman"/>
          <w:sz w:val="24"/>
          <w:szCs w:val="24"/>
        </w:rPr>
      </w:pPr>
      <w:ins w:id="124" w:author="Rakhi" w:date="2018-03-15T13:34:00Z">
        <w:r>
          <w:rPr>
            <w:rFonts w:ascii="Times New Roman" w:eastAsia="Calibri" w:hAnsi="Times New Roman" w:cs="Times New Roman"/>
            <w:sz w:val="24"/>
            <w:szCs w:val="24"/>
          </w:rPr>
          <w:t>***********</w:t>
        </w:r>
      </w:ins>
    </w:p>
    <w:p w:rsidR="00237AE8" w:rsidRPr="00237AE8" w:rsidRDefault="00237AE8" w:rsidP="00237AE8">
      <w:pPr>
        <w:spacing w:after="120" w:line="276" w:lineRule="auto"/>
        <w:rPr>
          <w:ins w:id="125" w:author="Rakhi" w:date="2018-03-15T13:34:00Z"/>
          <w:rFonts w:ascii="Times New Roman" w:eastAsia="Calibri" w:hAnsi="Times New Roman" w:cs="Times New Roman"/>
          <w:b/>
          <w:sz w:val="24"/>
          <w:szCs w:val="24"/>
        </w:rPr>
      </w:pPr>
      <w:ins w:id="126" w:author="Rakhi" w:date="2018-03-15T13:34:00Z">
        <w:r w:rsidRPr="00237AE8">
          <w:rPr>
            <w:rFonts w:ascii="Times New Roman" w:eastAsia="Calibri" w:hAnsi="Times New Roman" w:cs="Times New Roman"/>
            <w:b/>
            <w:sz w:val="24"/>
            <w:szCs w:val="24"/>
          </w:rPr>
          <w:t>Notes</w:t>
        </w:r>
      </w:ins>
    </w:p>
    <w:p w:rsidR="00237AE8" w:rsidRPr="002564FC" w:rsidRDefault="00237AE8" w:rsidP="00237AE8">
      <w:pPr>
        <w:pStyle w:val="EndnoteText"/>
        <w:numPr>
          <w:ilvl w:val="0"/>
          <w:numId w:val="2"/>
        </w:numPr>
        <w:spacing w:after="120"/>
        <w:rPr>
          <w:ins w:id="127" w:author="Rakhi" w:date="2018-03-15T13:34:00Z"/>
          <w:rFonts w:ascii="Times New Roman" w:hAnsi="Times New Roman" w:cs="Times New Roman"/>
          <w:sz w:val="24"/>
          <w:szCs w:val="24"/>
        </w:rPr>
      </w:pPr>
      <w:ins w:id="128" w:author="Rakhi" w:date="2018-03-15T13:34:00Z">
        <w:r w:rsidRPr="002B303F">
          <w:rPr>
            <w:rFonts w:ascii="Times New Roman" w:hAnsi="Times New Roman" w:cs="Times New Roman"/>
            <w:sz w:val="24"/>
            <w:szCs w:val="24"/>
          </w:rPr>
          <w:t xml:space="preserve">This was an advertisement by the NOVA Fertility Clinic, published in the </w:t>
        </w:r>
        <w:r w:rsidRPr="002B303F">
          <w:rPr>
            <w:rFonts w:ascii="Times New Roman" w:hAnsi="Times New Roman" w:cs="Times New Roman"/>
            <w:i/>
            <w:sz w:val="24"/>
            <w:szCs w:val="24"/>
          </w:rPr>
          <w:t>Times of India</w:t>
        </w:r>
        <w:r w:rsidRPr="002B303F">
          <w:rPr>
            <w:rFonts w:ascii="Times New Roman" w:hAnsi="Times New Roman" w:cs="Times New Roman"/>
            <w:sz w:val="24"/>
            <w:szCs w:val="24"/>
          </w:rPr>
          <w:t xml:space="preserve">, (Ahmedabad edition) on 28 November 2017. A website post by </w:t>
        </w:r>
        <w:proofErr w:type="spellStart"/>
        <w:r w:rsidRPr="002B303F">
          <w:rPr>
            <w:rFonts w:ascii="Times New Roman" w:hAnsi="Times New Roman" w:cs="Times New Roman"/>
            <w:sz w:val="24"/>
            <w:szCs w:val="24"/>
          </w:rPr>
          <w:t>Malpani</w:t>
        </w:r>
        <w:proofErr w:type="spellEnd"/>
        <w:r w:rsidRPr="002B303F">
          <w:rPr>
            <w:rFonts w:ascii="Times New Roman" w:hAnsi="Times New Roman" w:cs="Times New Roman"/>
            <w:sz w:val="24"/>
            <w:szCs w:val="24"/>
          </w:rPr>
          <w:t xml:space="preserve"> Infertility Clinic (MIC; </w:t>
        </w:r>
        <w:r w:rsidR="0044388D">
          <w:fldChar w:fldCharType="begin"/>
        </w:r>
        <w:r w:rsidR="0044388D">
          <w:instrText xml:space="preserve"> HYPERLINK "https://www.drmalpani.com/knowledge-center/articles/advertisi</w:instrText>
        </w:r>
        <w:r w:rsidR="0044388D">
          <w:instrText xml:space="preserve">ng-by-ivf-clinics" </w:instrText>
        </w:r>
        <w:r w:rsidR="0044388D">
          <w:fldChar w:fldCharType="separate"/>
        </w:r>
        <w:r w:rsidRPr="002B303F">
          <w:rPr>
            <w:rStyle w:val="Hyperlink"/>
            <w:rFonts w:ascii="Times New Roman" w:hAnsi="Times New Roman" w:cs="Times New Roman"/>
            <w:sz w:val="24"/>
            <w:szCs w:val="24"/>
          </w:rPr>
          <w:t>https://www.drmalpani.com/knowledge-center/articles/advertising-by-ivf-clinics</w:t>
        </w:r>
        <w:r w:rsidR="0044388D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2B303F">
          <w:rPr>
            <w:rFonts w:ascii="Times New Roman" w:hAnsi="Times New Roman" w:cs="Times New Roman"/>
            <w:sz w:val="24"/>
            <w:szCs w:val="24"/>
          </w:rPr>
          <w:t xml:space="preserve">) seconds such advertisements, arguing how </w:t>
        </w:r>
        <w:r w:rsidR="00C625F6">
          <w:rPr>
            <w:rFonts w:ascii="Times New Roman" w:hAnsi="Times New Roman" w:cs="Times New Roman"/>
            <w:sz w:val="24"/>
            <w:szCs w:val="24"/>
          </w:rPr>
          <w:t xml:space="preserve">such advertisements </w:t>
        </w:r>
        <w:r w:rsidRPr="002B303F">
          <w:rPr>
            <w:rFonts w:ascii="Times New Roman" w:hAnsi="Times New Roman" w:cs="Times New Roman"/>
            <w:sz w:val="24"/>
            <w:szCs w:val="24"/>
          </w:rPr>
          <w:t>create awareness</w:t>
        </w:r>
        <w:r w:rsidR="00C625F6">
          <w:rPr>
            <w:rFonts w:ascii="Times New Roman" w:hAnsi="Times New Roman" w:cs="Times New Roman"/>
            <w:sz w:val="24"/>
            <w:szCs w:val="24"/>
          </w:rPr>
          <w:t>,</w:t>
        </w:r>
        <w:r w:rsidRPr="002B303F">
          <w:rPr>
            <w:rFonts w:ascii="Times New Roman" w:hAnsi="Times New Roman" w:cs="Times New Roman"/>
            <w:sz w:val="24"/>
            <w:szCs w:val="24"/>
          </w:rPr>
          <w:t xml:space="preserve"> not anxiety</w:t>
        </w:r>
        <w:r w:rsidR="00C625F6">
          <w:rPr>
            <w:rFonts w:ascii="Times New Roman" w:hAnsi="Times New Roman" w:cs="Times New Roman"/>
            <w:sz w:val="24"/>
            <w:szCs w:val="24"/>
          </w:rPr>
          <w:t>,</w:t>
        </w:r>
        <w:r w:rsidRPr="002B303F">
          <w:rPr>
            <w:rFonts w:ascii="Times New Roman" w:hAnsi="Times New Roman" w:cs="Times New Roman"/>
            <w:sz w:val="24"/>
            <w:szCs w:val="24"/>
          </w:rPr>
          <w:t xml:space="preserve"> among infertile people, who would in some likelihood walk into NOVA, but “most patients these days are smart” and they would check for other options; this would, reasons MIC, precipitate a “</w:t>
        </w:r>
        <w:proofErr w:type="spellStart"/>
        <w:r w:rsidRPr="002B303F">
          <w:rPr>
            <w:rFonts w:ascii="Times New Roman" w:hAnsi="Times New Roman" w:cs="Times New Roman"/>
            <w:sz w:val="24"/>
            <w:szCs w:val="24"/>
          </w:rPr>
          <w:t>trickle down</w:t>
        </w:r>
        <w:proofErr w:type="spellEnd"/>
        <w:r w:rsidRPr="002B303F">
          <w:rPr>
            <w:rFonts w:ascii="Times New Roman" w:hAnsi="Times New Roman" w:cs="Times New Roman"/>
            <w:sz w:val="24"/>
            <w:szCs w:val="24"/>
          </w:rPr>
          <w:t xml:space="preserve"> effect</w:t>
        </w:r>
        <w:r w:rsidRPr="002564FC">
          <w:rPr>
            <w:rFonts w:ascii="Times New Roman" w:hAnsi="Times New Roman" w:cs="Times New Roman"/>
            <w:sz w:val="24"/>
            <w:szCs w:val="24"/>
          </w:rPr>
          <w:t xml:space="preserve">, and all IVF clinics will benefit in the bargain, because a rising tide helps all ships”. </w:t>
        </w:r>
      </w:ins>
    </w:p>
    <w:p w:rsidR="00237AE8" w:rsidRPr="002564FC" w:rsidRDefault="00237AE8" w:rsidP="00237AE8">
      <w:pPr>
        <w:pStyle w:val="EndnoteText"/>
        <w:numPr>
          <w:ilvl w:val="0"/>
          <w:numId w:val="2"/>
        </w:numPr>
        <w:spacing w:after="120" w:line="276" w:lineRule="auto"/>
        <w:rPr>
          <w:ins w:id="129" w:author="Rakhi" w:date="2018-03-15T13:34:00Z"/>
          <w:rFonts w:ascii="Times New Roman" w:hAnsi="Times New Roman" w:cs="Times New Roman"/>
          <w:sz w:val="24"/>
          <w:szCs w:val="24"/>
        </w:rPr>
      </w:pPr>
      <w:ins w:id="130" w:author="Rakhi" w:date="2018-03-15T13:34:00Z">
        <w:r w:rsidRPr="002564FC">
          <w:rPr>
            <w:rFonts w:ascii="Times New Roman" w:hAnsi="Times New Roman" w:cs="Times New Roman"/>
            <w:sz w:val="24"/>
            <w:szCs w:val="24"/>
          </w:rPr>
          <w:t>The under-5 mortality rate was around 250 in 1960, close to 200 in 1970, and hovered over 150 in 1980 (</w:t>
        </w:r>
        <w:r w:rsidR="0044388D">
          <w:fldChar w:fldCharType="begin"/>
        </w:r>
        <w:r w:rsidR="0044388D">
          <w:instrText xml:space="preserve"> HYPERLINK "http://unicef.in/CkEditor/ck_Uploaded_Images/img_1365.pdf" </w:instrText>
        </w:r>
        <w:r w:rsidR="0044388D">
          <w:fldChar w:fldCharType="separate"/>
        </w:r>
        <w:r w:rsidRPr="002564FC">
          <w:rPr>
            <w:rStyle w:val="Hyperlink"/>
            <w:rFonts w:ascii="Times New Roman" w:hAnsi="Times New Roman" w:cs="Times New Roman"/>
            <w:sz w:val="24"/>
            <w:szCs w:val="24"/>
          </w:rPr>
          <w:t>http://unicef.in/CkEditor/ck_Uploaded_Images/img_1365.pdf</w:t>
        </w:r>
        <w:r w:rsidR="0044388D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2564FC">
          <w:rPr>
            <w:rFonts w:ascii="Times New Roman" w:hAnsi="Times New Roman" w:cs="Times New Roman"/>
            <w:sz w:val="24"/>
            <w:szCs w:val="24"/>
          </w:rPr>
          <w:t>). Given that in 2012 the U-5 mortality rate is 56 (</w:t>
        </w:r>
        <w:r w:rsidR="0044388D">
          <w:fldChar w:fldCharType="begin"/>
        </w:r>
        <w:r w:rsidR="0044388D">
          <w:instrText xml:space="preserve"> HYPERLINK "https://www.unicef.org/infobycountry/india_statistics.html" </w:instrText>
        </w:r>
        <w:r w:rsidR="0044388D">
          <w:fldChar w:fldCharType="separate"/>
        </w:r>
        <w:r w:rsidRPr="002564FC">
          <w:rPr>
            <w:rStyle w:val="Hyperlink"/>
            <w:rFonts w:ascii="Times New Roman" w:hAnsi="Times New Roman" w:cs="Times New Roman"/>
            <w:sz w:val="24"/>
            <w:szCs w:val="24"/>
          </w:rPr>
          <w:t>https://www.unicef.org/infobycountry/india_statistics.html</w:t>
        </w:r>
        <w:r w:rsidR="0044388D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2564FC">
          <w:rPr>
            <w:rFonts w:ascii="Times New Roman" w:hAnsi="Times New Roman" w:cs="Times New Roman"/>
            <w:sz w:val="24"/>
            <w:szCs w:val="24"/>
          </w:rPr>
          <w:t xml:space="preserve">), we can imagine how high our U-5 mortality rates were in the </w:t>
        </w:r>
        <w:proofErr w:type="spellStart"/>
        <w:r w:rsidRPr="002564FC">
          <w:rPr>
            <w:rFonts w:ascii="Times New Roman" w:hAnsi="Times New Roman" w:cs="Times New Roman"/>
            <w:sz w:val="24"/>
            <w:szCs w:val="24"/>
          </w:rPr>
          <w:t>1980s</w:t>
        </w:r>
        <w:proofErr w:type="spellEnd"/>
        <w:r w:rsidRPr="002564FC">
          <w:rPr>
            <w:rFonts w:ascii="Times New Roman" w:hAnsi="Times New Roman" w:cs="Times New Roman"/>
            <w:sz w:val="24"/>
            <w:szCs w:val="24"/>
          </w:rPr>
          <w:t xml:space="preserve"> when the state thought IVF could be used to allay the fears of tubal ligation. </w:t>
        </w:r>
      </w:ins>
    </w:p>
    <w:p w:rsidR="00237AE8" w:rsidRPr="00237AE8" w:rsidRDefault="00237AE8" w:rsidP="00237AE8">
      <w:pPr>
        <w:pStyle w:val="ListParagraph"/>
        <w:numPr>
          <w:ilvl w:val="0"/>
          <w:numId w:val="2"/>
        </w:numPr>
        <w:rPr>
          <w:ins w:id="131" w:author="Rakhi" w:date="2018-03-15T13:34:00Z"/>
          <w:rFonts w:ascii="Times New Roman" w:hAnsi="Times New Roman" w:cs="Times New Roman"/>
          <w:sz w:val="24"/>
          <w:szCs w:val="24"/>
        </w:rPr>
      </w:pPr>
      <w:ins w:id="132" w:author="Rakhi" w:date="2018-03-15T13:34:00Z">
        <w:r w:rsidRPr="00237AE8">
          <w:rPr>
            <w:rFonts w:ascii="Times New Roman" w:hAnsi="Times New Roman" w:cs="Times New Roman"/>
            <w:sz w:val="24"/>
            <w:szCs w:val="24"/>
          </w:rPr>
          <w:t>The idea of traditional surrogacy is said to have existed in India for ages. In traditional surrogacy, the surrogate woman is impregnated with the sperm of the intending male partner; in other words, the surrogate is also the genetic mother of the child born</w:t>
        </w:r>
        <w:r w:rsidR="0009532F">
          <w:rPr>
            <w:rFonts w:ascii="Times New Roman" w:hAnsi="Times New Roman" w:cs="Times New Roman"/>
            <w:sz w:val="24"/>
            <w:szCs w:val="24"/>
          </w:rPr>
          <w:t>, while in an only-</w:t>
        </w:r>
        <w:r w:rsidRPr="00237AE8">
          <w:rPr>
            <w:rFonts w:ascii="Times New Roman" w:hAnsi="Times New Roman" w:cs="Times New Roman"/>
            <w:sz w:val="24"/>
            <w:szCs w:val="24"/>
          </w:rPr>
          <w:t>gestational surrogacy</w:t>
        </w:r>
        <w:r w:rsidR="0009532F">
          <w:rPr>
            <w:rFonts w:ascii="Times New Roman" w:hAnsi="Times New Roman" w:cs="Times New Roman"/>
            <w:sz w:val="24"/>
            <w:szCs w:val="24"/>
          </w:rPr>
          <w:t xml:space="preserve">, there is no </w:t>
        </w:r>
        <w:r w:rsidRPr="00237AE8">
          <w:rPr>
            <w:rFonts w:ascii="Times New Roman" w:hAnsi="Times New Roman" w:cs="Times New Roman"/>
            <w:sz w:val="24"/>
            <w:szCs w:val="24"/>
          </w:rPr>
          <w:t>genetic</w:t>
        </w:r>
        <w:r w:rsidR="0009532F">
          <w:rPr>
            <w:rFonts w:ascii="Times New Roman" w:hAnsi="Times New Roman" w:cs="Times New Roman"/>
            <w:sz w:val="24"/>
            <w:szCs w:val="24"/>
          </w:rPr>
          <w:t xml:space="preserve"> connection between the woman and the embryo. T</w:t>
        </w:r>
        <w:r w:rsidRPr="00237AE8">
          <w:rPr>
            <w:rFonts w:ascii="Times New Roman" w:hAnsi="Times New Roman" w:cs="Times New Roman"/>
            <w:sz w:val="24"/>
            <w:szCs w:val="24"/>
          </w:rPr>
          <w:t xml:space="preserve">he embryo </w:t>
        </w:r>
        <w:r w:rsidR="0009532F">
          <w:rPr>
            <w:rFonts w:ascii="Times New Roman" w:hAnsi="Times New Roman" w:cs="Times New Roman"/>
            <w:sz w:val="24"/>
            <w:szCs w:val="24"/>
          </w:rPr>
          <w:t xml:space="preserve">is created using </w:t>
        </w:r>
        <w:r w:rsidRPr="00237AE8">
          <w:rPr>
            <w:rFonts w:ascii="Times New Roman" w:hAnsi="Times New Roman" w:cs="Times New Roman"/>
            <w:sz w:val="24"/>
            <w:szCs w:val="24"/>
          </w:rPr>
          <w:t>gametes from the intending couple or donors</w:t>
        </w:r>
        <w:r w:rsidR="0009532F">
          <w:rPr>
            <w:rFonts w:ascii="Times New Roman" w:hAnsi="Times New Roman" w:cs="Times New Roman"/>
            <w:sz w:val="24"/>
            <w:szCs w:val="24"/>
          </w:rPr>
          <w:t xml:space="preserve"> via IVF, and implanted in the uterus of the gestational surrogate. </w:t>
        </w:r>
        <w:r w:rsidRPr="00237AE8">
          <w:rPr>
            <w:rFonts w:ascii="Times New Roman" w:hAnsi="Times New Roman" w:cs="Times New Roman"/>
            <w:sz w:val="24"/>
            <w:szCs w:val="24"/>
          </w:rPr>
          <w:t>Gestational surrogacy, when undergone against payment, becomes commercial gestational surrogacy, a process that India legalised in 2002, one of the first and few countries to do so.</w:t>
        </w:r>
        <w:r w:rsidR="000F076F">
          <w:rPr>
            <w:rFonts w:ascii="Times New Roman" w:hAnsi="Times New Roman" w:cs="Times New Roman"/>
            <w:sz w:val="24"/>
            <w:szCs w:val="24"/>
          </w:rPr>
          <w:t xml:space="preserve"> However </w:t>
        </w:r>
        <w:r w:rsidR="00097367">
          <w:rPr>
            <w:rFonts w:ascii="Times New Roman" w:hAnsi="Times New Roman" w:cs="Times New Roman"/>
            <w:sz w:val="24"/>
            <w:szCs w:val="24"/>
          </w:rPr>
          <w:t xml:space="preserve">if we move beyond genes, we realise that </w:t>
        </w:r>
        <w:r w:rsidR="000F076F">
          <w:rPr>
            <w:rFonts w:ascii="Times New Roman" w:hAnsi="Times New Roman" w:cs="Times New Roman"/>
            <w:sz w:val="24"/>
            <w:szCs w:val="24"/>
          </w:rPr>
          <w:t xml:space="preserve">since the blood of the surrogate nourishes the embryo, an organic relation </w:t>
        </w:r>
        <w:r w:rsidR="00097367">
          <w:rPr>
            <w:rFonts w:ascii="Times New Roman" w:hAnsi="Times New Roman" w:cs="Times New Roman"/>
            <w:sz w:val="24"/>
            <w:szCs w:val="24"/>
          </w:rPr>
          <w:t xml:space="preserve">certainly gets established </w:t>
        </w:r>
        <w:r w:rsidR="000F076F">
          <w:rPr>
            <w:rFonts w:ascii="Times New Roman" w:hAnsi="Times New Roman" w:cs="Times New Roman"/>
            <w:sz w:val="24"/>
            <w:szCs w:val="24"/>
          </w:rPr>
          <w:t xml:space="preserve">between </w:t>
        </w:r>
        <w:r w:rsidR="002E2A2C">
          <w:rPr>
            <w:rFonts w:ascii="Times New Roman" w:hAnsi="Times New Roman" w:cs="Times New Roman"/>
            <w:sz w:val="24"/>
            <w:szCs w:val="24"/>
          </w:rPr>
          <w:t>them</w:t>
        </w:r>
        <w:r w:rsidR="000F076F">
          <w:rPr>
            <w:rFonts w:ascii="Times New Roman" w:hAnsi="Times New Roman" w:cs="Times New Roman"/>
            <w:sz w:val="24"/>
            <w:szCs w:val="24"/>
          </w:rPr>
          <w:t>.</w:t>
        </w:r>
        <w:r w:rsidR="002E2A2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F076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:rsidR="00237AE8" w:rsidRPr="002564FC" w:rsidRDefault="00237AE8" w:rsidP="00237AE8">
      <w:pPr>
        <w:spacing w:after="120" w:line="276" w:lineRule="auto"/>
        <w:rPr>
          <w:ins w:id="133" w:author="Rakhi" w:date="2018-03-15T13:34:00Z"/>
          <w:rFonts w:ascii="Times New Roman" w:eastAsia="Calibri" w:hAnsi="Times New Roman" w:cs="Times New Roman"/>
          <w:b/>
          <w:sz w:val="24"/>
          <w:szCs w:val="24"/>
        </w:rPr>
      </w:pPr>
      <w:ins w:id="134" w:author="Rakhi" w:date="2018-03-15T13:34:00Z">
        <w:r w:rsidRPr="002564FC">
          <w:rPr>
            <w:rFonts w:ascii="Times New Roman" w:eastAsia="Calibri" w:hAnsi="Times New Roman" w:cs="Times New Roman"/>
            <w:b/>
            <w:sz w:val="24"/>
            <w:szCs w:val="24"/>
          </w:rPr>
          <w:t>References</w:t>
        </w:r>
      </w:ins>
    </w:p>
    <w:p w:rsidR="00237AE8" w:rsidRDefault="00237AE8" w:rsidP="00237AE8">
      <w:pPr>
        <w:numPr>
          <w:ilvl w:val="0"/>
          <w:numId w:val="1"/>
        </w:numPr>
        <w:spacing w:after="120" w:line="276" w:lineRule="auto"/>
        <w:rPr>
          <w:ins w:id="135" w:author="Rakhi" w:date="2018-03-15T13:34:00Z"/>
          <w:rFonts w:ascii="Times New Roman" w:eastAsia="Calibri" w:hAnsi="Times New Roman" w:cs="Times New Roman"/>
          <w:sz w:val="24"/>
          <w:szCs w:val="24"/>
        </w:rPr>
      </w:pPr>
      <w:ins w:id="136" w:author="Rakhi" w:date="2018-03-15T13:34:00Z">
        <w:r>
          <w:rPr>
            <w:rFonts w:ascii="Times New Roman" w:eastAsia="Calibri" w:hAnsi="Times New Roman" w:cs="Times New Roman"/>
            <w:sz w:val="24"/>
            <w:szCs w:val="24"/>
          </w:rPr>
          <w:lastRenderedPageBreak/>
          <w:t xml:space="preserve">Kumar, N. and Amit K Singh. 2015. </w:t>
        </w:r>
        <w:r w:rsidRPr="00561269">
          <w:rPr>
            <w:rFonts w:ascii="Times New Roman" w:eastAsia="Calibri" w:hAnsi="Times New Roman" w:cs="Times New Roman"/>
            <w:sz w:val="24"/>
            <w:szCs w:val="24"/>
          </w:rPr>
          <w:t>Trends of male factor infertility, an important cause of infertility: A review of literature</w:t>
        </w:r>
        <w:r>
          <w:rPr>
            <w:rFonts w:ascii="Times New Roman" w:eastAsia="Calibri" w:hAnsi="Times New Roman" w:cs="Times New Roman"/>
            <w:sz w:val="24"/>
            <w:szCs w:val="24"/>
          </w:rPr>
          <w:t xml:space="preserve">. </w:t>
        </w:r>
        <w:r w:rsidRPr="00561269">
          <w:rPr>
            <w:rFonts w:ascii="Times New Roman" w:eastAsia="Calibri" w:hAnsi="Times New Roman" w:cs="Times New Roman"/>
            <w:i/>
            <w:sz w:val="24"/>
            <w:szCs w:val="24"/>
          </w:rPr>
          <w:t xml:space="preserve">J Hum </w:t>
        </w:r>
        <w:proofErr w:type="spellStart"/>
        <w:r w:rsidRPr="00561269">
          <w:rPr>
            <w:rFonts w:ascii="Times New Roman" w:eastAsia="Calibri" w:hAnsi="Times New Roman" w:cs="Times New Roman"/>
            <w:i/>
            <w:sz w:val="24"/>
            <w:szCs w:val="24"/>
          </w:rPr>
          <w:t>Reprod</w:t>
        </w:r>
        <w:proofErr w:type="spellEnd"/>
        <w:r w:rsidRPr="00561269">
          <w:rPr>
            <w:rFonts w:ascii="Times New Roman" w:eastAsia="Calibri" w:hAnsi="Times New Roman" w:cs="Times New Roman"/>
            <w:i/>
            <w:sz w:val="24"/>
            <w:szCs w:val="24"/>
          </w:rPr>
          <w:t xml:space="preserve"> Sci</w:t>
        </w:r>
        <w:r>
          <w:rPr>
            <w:rFonts w:ascii="Times New Roman" w:eastAsia="Calibri" w:hAnsi="Times New Roman" w:cs="Times New Roman"/>
            <w:sz w:val="24"/>
            <w:szCs w:val="24"/>
          </w:rPr>
          <w:t>. Oct-Dec: 8(4): 191-196.</w:t>
        </w:r>
      </w:ins>
    </w:p>
    <w:p w:rsidR="00237AE8" w:rsidRDefault="00237AE8" w:rsidP="00237AE8">
      <w:pPr>
        <w:numPr>
          <w:ilvl w:val="0"/>
          <w:numId w:val="1"/>
        </w:numPr>
        <w:spacing w:after="120" w:line="276" w:lineRule="auto"/>
        <w:rPr>
          <w:ins w:id="137" w:author="Rakhi" w:date="2018-03-15T13:34:00Z"/>
          <w:rFonts w:ascii="Times New Roman" w:eastAsia="Calibri" w:hAnsi="Times New Roman" w:cs="Times New Roman"/>
          <w:sz w:val="24"/>
          <w:szCs w:val="24"/>
        </w:rPr>
      </w:pPr>
      <w:ins w:id="138" w:author="Rakhi" w:date="2018-03-15T13:34:00Z">
        <w:r w:rsidRPr="00E9738F">
          <w:rPr>
            <w:rFonts w:ascii="Times New Roman" w:eastAsia="Calibri" w:hAnsi="Times New Roman" w:cs="Times New Roman"/>
            <w:i/>
            <w:sz w:val="24"/>
            <w:szCs w:val="24"/>
          </w:rPr>
          <w:t>TNN</w:t>
        </w:r>
        <w:r>
          <w:rPr>
            <w:rFonts w:ascii="Times New Roman" w:eastAsia="Calibri" w:hAnsi="Times New Roman" w:cs="Times New Roman"/>
            <w:sz w:val="24"/>
            <w:szCs w:val="24"/>
          </w:rPr>
          <w:t xml:space="preserve">. 2017. Male infertility on the rise: docs. Jun 09. Accessed at </w:t>
        </w:r>
        <w:r w:rsidRPr="00425E43">
          <w:rPr>
            <w:rFonts w:ascii="Times New Roman" w:eastAsia="Calibri" w:hAnsi="Times New Roman" w:cs="Times New Roman"/>
            <w:sz w:val="24"/>
            <w:szCs w:val="24"/>
          </w:rPr>
          <w:t>(</w:t>
        </w:r>
        <w:r w:rsidR="0044388D">
          <w:fldChar w:fldCharType="begin"/>
        </w:r>
        <w:r w:rsidR="0044388D">
          <w:instrText xml:space="preserve"> HYPERLINK "https://timesofindia.indiatimes.com/life-style/health-fitnes</w:instrText>
        </w:r>
        <w:r w:rsidR="0044388D">
          <w:instrText xml:space="preserve">s/health-news/male-infertility-on-the-rise-docs/articleshow/59066627.cms%20on%2015%20Mar%202018" </w:instrText>
        </w:r>
        <w:r w:rsidR="0044388D">
          <w:fldChar w:fldCharType="separate"/>
        </w:r>
        <w:r w:rsidRPr="009D497C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https://timesofindia.indiatimes.com/life-style/health-fitness/health-news/male-infertility-on-the-rise-docs/articleshow/59066627.cms on 15 Mar 2018</w:t>
        </w:r>
        <w:r w:rsidR="0044388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fldChar w:fldCharType="end"/>
        </w:r>
        <w:r>
          <w:rPr>
            <w:rFonts w:ascii="Times New Roman" w:eastAsia="Calibri" w:hAnsi="Times New Roman" w:cs="Times New Roman"/>
            <w:sz w:val="24"/>
            <w:szCs w:val="24"/>
          </w:rPr>
          <w:t>.</w:t>
        </w:r>
      </w:ins>
    </w:p>
    <w:p w:rsidR="00237AE8" w:rsidRDefault="00237AE8" w:rsidP="00237AE8">
      <w:pPr>
        <w:numPr>
          <w:ilvl w:val="0"/>
          <w:numId w:val="1"/>
        </w:numPr>
        <w:spacing w:after="120" w:line="276" w:lineRule="auto"/>
        <w:rPr>
          <w:ins w:id="139" w:author="Rakhi" w:date="2018-03-15T13:34:00Z"/>
          <w:rFonts w:ascii="Times New Roman" w:eastAsia="Calibri" w:hAnsi="Times New Roman" w:cs="Times New Roman"/>
          <w:sz w:val="24"/>
          <w:szCs w:val="24"/>
        </w:rPr>
      </w:pPr>
      <w:ins w:id="140" w:author="Rakhi" w:date="2018-03-15T13:34:00Z">
        <w:r>
          <w:rPr>
            <w:rFonts w:ascii="Times New Roman" w:eastAsia="Calibri" w:hAnsi="Times New Roman" w:cs="Times New Roman"/>
            <w:sz w:val="24"/>
            <w:szCs w:val="24"/>
          </w:rPr>
          <w:t xml:space="preserve">Prasad, R. 2017. </w:t>
        </w:r>
        <w:r w:rsidRPr="00E9738F">
          <w:rPr>
            <w:rFonts w:ascii="Times New Roman" w:eastAsia="Calibri" w:hAnsi="Times New Roman" w:cs="Times New Roman"/>
            <w:sz w:val="24"/>
            <w:szCs w:val="24"/>
          </w:rPr>
          <w:t>Indian develops a smartphone-based device for male infertility screening</w:t>
        </w:r>
        <w:r>
          <w:rPr>
            <w:rFonts w:ascii="Times New Roman" w:eastAsia="Calibri" w:hAnsi="Times New Roman" w:cs="Times New Roman"/>
            <w:sz w:val="24"/>
            <w:szCs w:val="24"/>
          </w:rPr>
          <w:t xml:space="preserve">. </w:t>
        </w:r>
        <w:r w:rsidRPr="00E9738F">
          <w:rPr>
            <w:rFonts w:ascii="Times New Roman" w:eastAsia="Calibri" w:hAnsi="Times New Roman" w:cs="Times New Roman"/>
            <w:i/>
            <w:sz w:val="24"/>
            <w:szCs w:val="24"/>
          </w:rPr>
          <w:t>The Hindu</w:t>
        </w:r>
        <w:r>
          <w:rPr>
            <w:rFonts w:ascii="Times New Roman" w:eastAsia="Calibri" w:hAnsi="Times New Roman" w:cs="Times New Roman"/>
            <w:sz w:val="24"/>
            <w:szCs w:val="24"/>
          </w:rPr>
          <w:t xml:space="preserve">. Mar 23. Accessed at </w:t>
        </w:r>
        <w:r w:rsidR="0044388D">
          <w:fldChar w:fldCharType="begin"/>
        </w:r>
        <w:r w:rsidR="0044388D">
          <w:instrText xml:space="preserve"> HYPERLINK "http://www.thehindu.com/sci-tech/health/indian-develops-a-smartphone-based-device-for-male-infertility-screening/article17594994.ece%20on%2015%20Mar%202018" </w:instrText>
        </w:r>
        <w:r w:rsidR="0044388D">
          <w:fldChar w:fldCharType="separate"/>
        </w:r>
        <w:r w:rsidRPr="009D497C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http://www.thehindu.com/sci-tech/health/indian-develops-a-smartphone-based-device-for-male-infertility-screening/article17594994.ece on 15 Mar 2018</w:t>
        </w:r>
        <w:r w:rsidR="0044388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fldChar w:fldCharType="end"/>
        </w:r>
        <w:r>
          <w:rPr>
            <w:rFonts w:ascii="Times New Roman" w:eastAsia="Calibri" w:hAnsi="Times New Roman" w:cs="Times New Roman"/>
            <w:sz w:val="24"/>
            <w:szCs w:val="24"/>
          </w:rPr>
          <w:t>.</w:t>
        </w:r>
      </w:ins>
    </w:p>
    <w:p w:rsidR="00237AE8" w:rsidRPr="008C02BF" w:rsidRDefault="00237AE8" w:rsidP="00237AE8">
      <w:pPr>
        <w:numPr>
          <w:ilvl w:val="0"/>
          <w:numId w:val="1"/>
        </w:numPr>
        <w:spacing w:after="120" w:line="276" w:lineRule="auto"/>
        <w:rPr>
          <w:ins w:id="141" w:author="Rakhi" w:date="2018-03-15T13:34:00Z"/>
          <w:rFonts w:ascii="Times New Roman" w:eastAsia="Calibri" w:hAnsi="Times New Roman" w:cs="Times New Roman"/>
          <w:sz w:val="24"/>
          <w:szCs w:val="24"/>
        </w:rPr>
      </w:pPr>
      <w:ins w:id="142" w:author="Rakhi" w:date="2018-03-15T13:34:00Z">
        <w:r>
          <w:rPr>
            <w:rFonts w:ascii="Times New Roman" w:eastAsia="Calibri" w:hAnsi="Times New Roman" w:cs="Times New Roman"/>
            <w:sz w:val="24"/>
            <w:szCs w:val="24"/>
          </w:rPr>
          <w:t xml:space="preserve">N. </w:t>
        </w:r>
        <w:proofErr w:type="spellStart"/>
        <w:r>
          <w:rPr>
            <w:rFonts w:ascii="Times New Roman" w:eastAsia="Calibri" w:hAnsi="Times New Roman" w:cs="Times New Roman"/>
            <w:sz w:val="24"/>
            <w:szCs w:val="24"/>
          </w:rPr>
          <w:t>Sarojini</w:t>
        </w:r>
        <w:proofErr w:type="spellEnd"/>
        <w:r>
          <w:rPr>
            <w:rFonts w:ascii="Times New Roman" w:eastAsia="Calibri" w:hAnsi="Times New Roman" w:cs="Times New Roman"/>
            <w:sz w:val="24"/>
            <w:szCs w:val="24"/>
          </w:rPr>
          <w:t xml:space="preserve">, and </w:t>
        </w:r>
        <w:proofErr w:type="spellStart"/>
        <w:r>
          <w:rPr>
            <w:rFonts w:ascii="Times New Roman" w:eastAsia="Calibri" w:hAnsi="Times New Roman" w:cs="Times New Roman"/>
            <w:sz w:val="24"/>
            <w:szCs w:val="24"/>
          </w:rPr>
          <w:t>Marwah</w:t>
        </w:r>
        <w:proofErr w:type="spellEnd"/>
        <w:r>
          <w:rPr>
            <w:rFonts w:ascii="Times New Roman" w:eastAsia="Calibri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Calibri" w:hAnsi="Times New Roman" w:cs="Times New Roman"/>
            <w:sz w:val="24"/>
            <w:szCs w:val="24"/>
          </w:rPr>
          <w:t>Vrinda</w:t>
        </w:r>
        <w:proofErr w:type="spellEnd"/>
        <w:r>
          <w:rPr>
            <w:rFonts w:ascii="Times New Roman" w:eastAsia="Calibri" w:hAnsi="Times New Roman" w:cs="Times New Roman"/>
            <w:sz w:val="24"/>
            <w:szCs w:val="24"/>
          </w:rPr>
          <w:t xml:space="preserve">. (Eds.) 2014. </w:t>
        </w:r>
        <w:r w:rsidRPr="00E77175">
          <w:rPr>
            <w:rFonts w:ascii="Times New Roman" w:eastAsia="Calibri" w:hAnsi="Times New Roman" w:cs="Times New Roman"/>
            <w:i/>
            <w:sz w:val="24"/>
            <w:szCs w:val="24"/>
          </w:rPr>
          <w:t>Reconfiguring Reproduction – Feminist Health Perspectives on Assisted Reproductive Technologies</w:t>
        </w:r>
        <w:r>
          <w:rPr>
            <w:rFonts w:ascii="Times New Roman" w:eastAsia="Calibri" w:hAnsi="Times New Roman" w:cs="Times New Roman"/>
            <w:sz w:val="24"/>
            <w:szCs w:val="24"/>
          </w:rPr>
          <w:t xml:space="preserve">. </w:t>
        </w:r>
        <w:proofErr w:type="spellStart"/>
        <w:r>
          <w:rPr>
            <w:rFonts w:ascii="Times New Roman" w:eastAsia="Calibri" w:hAnsi="Times New Roman" w:cs="Times New Roman"/>
            <w:sz w:val="24"/>
            <w:szCs w:val="24"/>
          </w:rPr>
          <w:t>Zubaan</w:t>
        </w:r>
        <w:proofErr w:type="spellEnd"/>
        <w:r>
          <w:rPr>
            <w:rFonts w:ascii="Times New Roman" w:eastAsia="Calibri" w:hAnsi="Times New Roman" w:cs="Times New Roman"/>
            <w:sz w:val="24"/>
            <w:szCs w:val="24"/>
          </w:rPr>
          <w:t xml:space="preserve"> Books and Sama – Resource Group for Women and Health: New Delhi.  </w:t>
        </w:r>
      </w:ins>
    </w:p>
    <w:p w:rsidR="00237AE8" w:rsidRPr="008C02BF" w:rsidRDefault="00237AE8" w:rsidP="00237AE8">
      <w:pPr>
        <w:numPr>
          <w:ilvl w:val="0"/>
          <w:numId w:val="1"/>
        </w:numPr>
        <w:spacing w:after="120" w:line="276" w:lineRule="auto"/>
        <w:rPr>
          <w:ins w:id="143" w:author="Rakhi" w:date="2018-03-15T13:34:00Z"/>
          <w:rFonts w:ascii="Times New Roman" w:eastAsia="Calibri" w:hAnsi="Times New Roman" w:cs="Times New Roman"/>
          <w:sz w:val="24"/>
          <w:szCs w:val="24"/>
        </w:rPr>
      </w:pPr>
      <w:ins w:id="144" w:author="Rakhi" w:date="2018-03-15T13:34:00Z">
        <w:r w:rsidRPr="008C02BF">
          <w:rPr>
            <w:rFonts w:ascii="Times New Roman" w:eastAsia="Calibri" w:hAnsi="Times New Roman" w:cs="Times New Roman"/>
            <w:sz w:val="24"/>
            <w:szCs w:val="24"/>
          </w:rPr>
          <w:t xml:space="preserve">Hall, Gina. 2017. These tech companies pay for egg-freezing as an employee benefit. </w:t>
        </w:r>
        <w:r w:rsidRPr="00E77175">
          <w:rPr>
            <w:rFonts w:ascii="Times New Roman" w:eastAsia="Calibri" w:hAnsi="Times New Roman" w:cs="Times New Roman"/>
            <w:i/>
            <w:sz w:val="24"/>
            <w:szCs w:val="24"/>
          </w:rPr>
          <w:t>Silicon Valley Business Journal</w:t>
        </w:r>
        <w:r w:rsidRPr="008C02BF">
          <w:rPr>
            <w:rFonts w:ascii="Times New Roman" w:eastAsia="Calibri" w:hAnsi="Times New Roman" w:cs="Times New Roman"/>
            <w:sz w:val="24"/>
            <w:szCs w:val="24"/>
          </w:rPr>
          <w:t xml:space="preserve">. May 24. </w:t>
        </w:r>
        <w:r w:rsidR="0044388D">
          <w:fldChar w:fldCharType="begin"/>
        </w:r>
        <w:r w:rsidR="0044388D">
          <w:instrText xml:space="preserve"> HYPERLINK "https://www.bizjournals.com/sanjose/news/2017/05/23/google-apple-facebook-intel-egg-freezing-benefit.html" </w:instrText>
        </w:r>
        <w:r w:rsidR="0044388D">
          <w:fldChar w:fldCharType="separate"/>
        </w:r>
        <w:r w:rsidRPr="008C02BF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https://www.bizjournals.com/sanjose/news/2017/05/23/google-apple-facebook-intel-egg-freezing-benefit.html</w:t>
        </w:r>
        <w:r w:rsidR="0044388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fldChar w:fldCharType="end"/>
        </w:r>
      </w:ins>
    </w:p>
    <w:p w:rsidR="0073096A" w:rsidRDefault="0073096A" w:rsidP="0073096A">
      <w:pPr>
        <w:numPr>
          <w:ilvl w:val="0"/>
          <w:numId w:val="1"/>
        </w:numPr>
        <w:spacing w:after="120" w:line="276" w:lineRule="auto"/>
        <w:rPr>
          <w:ins w:id="145" w:author="Rakhi" w:date="2018-03-15T13:34:00Z"/>
          <w:rFonts w:ascii="Times New Roman" w:eastAsia="Calibri" w:hAnsi="Times New Roman" w:cs="Times New Roman"/>
          <w:sz w:val="24"/>
          <w:szCs w:val="24"/>
        </w:rPr>
      </w:pPr>
      <w:proofErr w:type="spellStart"/>
      <w:ins w:id="146" w:author="Rakhi" w:date="2018-03-15T13:34:00Z">
        <w:r>
          <w:rPr>
            <w:rFonts w:ascii="Times New Roman" w:eastAsia="Calibri" w:hAnsi="Times New Roman" w:cs="Times New Roman"/>
            <w:sz w:val="24"/>
            <w:szCs w:val="24"/>
          </w:rPr>
          <w:t>Golombok</w:t>
        </w:r>
        <w:proofErr w:type="spellEnd"/>
        <w:r>
          <w:rPr>
            <w:rFonts w:ascii="Times New Roman" w:eastAsia="Calibri" w:hAnsi="Times New Roman" w:cs="Times New Roman"/>
            <w:sz w:val="24"/>
            <w:szCs w:val="24"/>
          </w:rPr>
          <w:t xml:space="preserve">, S. E. 2007.  </w:t>
        </w:r>
        <w:r w:rsidRPr="0073096A">
          <w:rPr>
            <w:rFonts w:ascii="Times New Roman" w:eastAsia="Calibri" w:hAnsi="Times New Roman" w:cs="Times New Roman"/>
            <w:sz w:val="24"/>
            <w:szCs w:val="24"/>
          </w:rPr>
          <w:t>Reproductive Technology and Its Impact on Child Psychosocial and Emotional Development</w:t>
        </w:r>
        <w:r>
          <w:rPr>
            <w:rFonts w:ascii="Times New Roman" w:eastAsia="Calibri" w:hAnsi="Times New Roman" w:cs="Times New Roman"/>
            <w:sz w:val="24"/>
            <w:szCs w:val="24"/>
          </w:rPr>
          <w:t xml:space="preserve">. </w:t>
        </w:r>
        <w:r w:rsidRPr="0073096A">
          <w:rPr>
            <w:rFonts w:ascii="Times New Roman" w:eastAsia="Calibri" w:hAnsi="Times New Roman" w:cs="Times New Roman"/>
            <w:i/>
            <w:sz w:val="24"/>
            <w:szCs w:val="24"/>
          </w:rPr>
          <w:t>Encyclopaedia on early childhood development</w:t>
        </w:r>
        <w:r>
          <w:rPr>
            <w:rFonts w:ascii="Times New Roman" w:eastAsia="Calibri" w:hAnsi="Times New Roman" w:cs="Times New Roman"/>
            <w:sz w:val="24"/>
            <w:szCs w:val="24"/>
          </w:rPr>
          <w:t xml:space="preserve">. Accessed </w:t>
        </w:r>
        <w:proofErr w:type="gramStart"/>
        <w:r>
          <w:rPr>
            <w:rFonts w:ascii="Times New Roman" w:eastAsia="Calibri" w:hAnsi="Times New Roman" w:cs="Times New Roman"/>
            <w:sz w:val="24"/>
            <w:szCs w:val="24"/>
          </w:rPr>
          <w:t xml:space="preserve">at  </w:t>
        </w:r>
        <w:proofErr w:type="gramEnd"/>
        <w:r>
          <w:rPr>
            <w:rFonts w:ascii="Times New Roman" w:eastAsia="Calibri" w:hAnsi="Times New Roman" w:cs="Times New Roman"/>
            <w:sz w:val="24"/>
            <w:szCs w:val="24"/>
          </w:rPr>
          <w:fldChar w:fldCharType="begin"/>
        </w:r>
        <w:r>
          <w:rPr>
            <w:rFonts w:ascii="Times New Roman" w:eastAsia="Calibri" w:hAnsi="Times New Roman" w:cs="Times New Roman"/>
            <w:sz w:val="24"/>
            <w:szCs w:val="24"/>
          </w:rPr>
          <w:instrText xml:space="preserve"> HYPERLINK "</w:instrText>
        </w:r>
        <w:r w:rsidRPr="0073096A">
          <w:rPr>
            <w:rFonts w:ascii="Times New Roman" w:eastAsia="Calibri" w:hAnsi="Times New Roman" w:cs="Times New Roman"/>
            <w:sz w:val="24"/>
            <w:szCs w:val="24"/>
          </w:rPr>
          <w:instrText>http://www.child-encyclopedia.com/assisted-reproductive-technology/according-experts/reproductive-technology-and-its-impact-child</w:instrText>
        </w:r>
        <w:r>
          <w:rPr>
            <w:rFonts w:ascii="Times New Roman" w:eastAsia="Calibri" w:hAnsi="Times New Roman" w:cs="Times New Roman"/>
            <w:sz w:val="24"/>
            <w:szCs w:val="24"/>
          </w:rPr>
          <w:instrText xml:space="preserve"> on 15 Mar 2018" </w:instrText>
        </w:r>
        <w:r>
          <w:rPr>
            <w:rFonts w:ascii="Times New Roman" w:eastAsia="Calibri" w:hAnsi="Times New Roman" w:cs="Times New Roman"/>
            <w:sz w:val="24"/>
            <w:szCs w:val="24"/>
          </w:rPr>
          <w:fldChar w:fldCharType="separate"/>
        </w:r>
        <w:r w:rsidRPr="009D497C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http://www.child-encyclopedia.com/assisted-reproductive-technology/according-experts/reproductive-technology-and-its-impact-child on 15 Mar 2018</w:t>
        </w:r>
        <w:r>
          <w:rPr>
            <w:rFonts w:ascii="Times New Roman" w:eastAsia="Calibri" w:hAnsi="Times New Roman" w:cs="Times New Roman"/>
            <w:sz w:val="24"/>
            <w:szCs w:val="24"/>
          </w:rPr>
          <w:fldChar w:fldCharType="end"/>
        </w:r>
        <w:r>
          <w:rPr>
            <w:rFonts w:ascii="Times New Roman" w:eastAsia="Calibri" w:hAnsi="Times New Roman" w:cs="Times New Roman"/>
            <w:sz w:val="24"/>
            <w:szCs w:val="24"/>
          </w:rPr>
          <w:t xml:space="preserve">. </w:t>
        </w:r>
      </w:ins>
    </w:p>
    <w:p w:rsidR="00237AE8" w:rsidRDefault="00237AE8" w:rsidP="00237AE8">
      <w:pPr>
        <w:numPr>
          <w:ilvl w:val="0"/>
          <w:numId w:val="1"/>
        </w:numPr>
        <w:spacing w:after="120" w:line="276" w:lineRule="auto"/>
        <w:rPr>
          <w:ins w:id="147" w:author="Rakhi" w:date="2018-03-15T13:34:00Z"/>
          <w:rFonts w:ascii="Times New Roman" w:eastAsia="Calibri" w:hAnsi="Times New Roman" w:cs="Times New Roman"/>
          <w:sz w:val="24"/>
          <w:szCs w:val="24"/>
        </w:rPr>
      </w:pPr>
      <w:ins w:id="148" w:author="Rakhi" w:date="2018-03-15T13:34:00Z">
        <w:r>
          <w:rPr>
            <w:rFonts w:ascii="Times New Roman" w:eastAsia="Calibri" w:hAnsi="Times New Roman" w:cs="Times New Roman"/>
            <w:sz w:val="24"/>
            <w:szCs w:val="24"/>
          </w:rPr>
          <w:t xml:space="preserve">Surrogacy Laws in India; accessed at </w:t>
        </w:r>
        <w:r w:rsidR="0044388D">
          <w:fldChar w:fldCharType="begin"/>
        </w:r>
        <w:r w:rsidR="0044388D">
          <w:instrText xml:space="preserve"> HYPERLINK "http://surrogacylawsindia.com/legality.php?id=%207andmenu_id=71" </w:instrText>
        </w:r>
        <w:r w:rsidR="0044388D">
          <w:fldChar w:fldCharType="separate"/>
        </w:r>
        <w:r w:rsidRPr="009D497C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http://surrogacylawsindia.com/legality.php?id=%207andmenu_id=71</w:t>
        </w:r>
        <w:r w:rsidR="0044388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fldChar w:fldCharType="end"/>
        </w:r>
        <w:r>
          <w:rPr>
            <w:rFonts w:ascii="Times New Roman" w:eastAsia="Calibri" w:hAnsi="Times New Roman" w:cs="Times New Roman"/>
            <w:sz w:val="24"/>
            <w:szCs w:val="24"/>
          </w:rPr>
          <w:t xml:space="preserve"> on 15 Mar 2018. </w:t>
        </w:r>
      </w:ins>
    </w:p>
    <w:p w:rsidR="00237AE8" w:rsidRPr="008C02BF" w:rsidRDefault="00237AE8" w:rsidP="00237AE8">
      <w:pPr>
        <w:numPr>
          <w:ilvl w:val="0"/>
          <w:numId w:val="1"/>
        </w:numPr>
        <w:spacing w:after="120" w:line="276" w:lineRule="auto"/>
        <w:rPr>
          <w:ins w:id="149" w:author="Rakhi" w:date="2018-03-15T13:34:00Z"/>
          <w:rFonts w:ascii="Times New Roman" w:eastAsia="Calibri" w:hAnsi="Times New Roman" w:cs="Times New Roman"/>
          <w:sz w:val="24"/>
          <w:szCs w:val="24"/>
        </w:rPr>
      </w:pPr>
      <w:proofErr w:type="spellStart"/>
      <w:ins w:id="150" w:author="Rakhi" w:date="2018-03-15T13:34:00Z">
        <w:r w:rsidRPr="008C02BF">
          <w:rPr>
            <w:rFonts w:ascii="Times New Roman" w:eastAsia="Calibri" w:hAnsi="Times New Roman" w:cs="Times New Roman"/>
            <w:sz w:val="24"/>
            <w:szCs w:val="24"/>
          </w:rPr>
          <w:t>Pande</w:t>
        </w:r>
        <w:proofErr w:type="spellEnd"/>
        <w:r w:rsidRPr="008C02BF">
          <w:rPr>
            <w:rFonts w:ascii="Times New Roman" w:eastAsia="Calibri" w:hAnsi="Times New Roman" w:cs="Times New Roman"/>
            <w:sz w:val="24"/>
            <w:szCs w:val="24"/>
          </w:rPr>
          <w:t xml:space="preserve">, Amrita. 2016. Surrogates are workers, not wombs. </w:t>
        </w:r>
        <w:r w:rsidRPr="00E77175">
          <w:rPr>
            <w:rFonts w:ascii="Times New Roman" w:eastAsia="Calibri" w:hAnsi="Times New Roman" w:cs="Times New Roman"/>
            <w:i/>
            <w:sz w:val="24"/>
            <w:szCs w:val="24"/>
          </w:rPr>
          <w:t>The Hindu</w:t>
        </w:r>
        <w:r w:rsidRPr="008C02BF">
          <w:rPr>
            <w:rFonts w:ascii="Times New Roman" w:eastAsia="Calibri" w:hAnsi="Times New Roman" w:cs="Times New Roman"/>
            <w:sz w:val="24"/>
            <w:szCs w:val="24"/>
          </w:rPr>
          <w:t xml:space="preserve">. Aug 29. </w:t>
        </w:r>
        <w:r w:rsidR="0044388D">
          <w:fldChar w:fldCharType="begin"/>
        </w:r>
        <w:r w:rsidR="0044388D">
          <w:instrText xml:space="preserve"> HYPERLINK "http://www.thehindu.com/opinion/op-ed/Surrogates-are-workers-not-wombs/article14594820.ece" </w:instrText>
        </w:r>
        <w:r w:rsidR="0044388D">
          <w:fldChar w:fldCharType="separate"/>
        </w:r>
        <w:r w:rsidRPr="008C02BF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http://www.thehindu.com/opinion/op-ed/Surrogates-are-workers-not-wombs/article14594820.ece</w:t>
        </w:r>
        <w:r w:rsidR="0044388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fldChar w:fldCharType="end"/>
        </w:r>
      </w:ins>
    </w:p>
    <w:p w:rsidR="00237AE8" w:rsidRPr="007E6E75" w:rsidRDefault="00237AE8" w:rsidP="00237AE8">
      <w:pPr>
        <w:numPr>
          <w:ilvl w:val="0"/>
          <w:numId w:val="1"/>
        </w:numPr>
        <w:spacing w:after="120" w:line="276" w:lineRule="auto"/>
        <w:rPr>
          <w:ins w:id="151" w:author="Rakhi" w:date="2018-03-15T13:34:00Z"/>
          <w:rFonts w:ascii="Times New Roman" w:eastAsia="Calibri" w:hAnsi="Times New Roman" w:cs="Times New Roman"/>
          <w:sz w:val="24"/>
          <w:szCs w:val="24"/>
        </w:rPr>
      </w:pPr>
      <w:ins w:id="152" w:author="Rakhi" w:date="2018-03-15T13:34:00Z">
        <w:r w:rsidRPr="008C02BF">
          <w:rPr>
            <w:rFonts w:ascii="Times New Roman" w:eastAsia="Calibri" w:hAnsi="Times New Roman" w:cs="Times New Roman"/>
            <w:sz w:val="24"/>
            <w:szCs w:val="24"/>
          </w:rPr>
          <w:t xml:space="preserve">Gupta, Nidhi. What’s wrong with the surrogacy </w:t>
        </w:r>
        <w:proofErr w:type="gramStart"/>
        <w:r w:rsidRPr="008C02BF">
          <w:rPr>
            <w:rFonts w:ascii="Times New Roman" w:eastAsia="Calibri" w:hAnsi="Times New Roman" w:cs="Times New Roman"/>
            <w:sz w:val="24"/>
            <w:szCs w:val="24"/>
          </w:rPr>
          <w:t>bill.</w:t>
        </w:r>
        <w:proofErr w:type="gramEnd"/>
        <w:r w:rsidRPr="008C02BF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Pr="00E77175">
          <w:rPr>
            <w:rFonts w:ascii="Times New Roman" w:eastAsia="Calibri" w:hAnsi="Times New Roman" w:cs="Times New Roman"/>
            <w:i/>
            <w:sz w:val="24"/>
            <w:szCs w:val="24"/>
          </w:rPr>
          <w:t>THread</w:t>
        </w:r>
        <w:proofErr w:type="spellEnd"/>
        <w:r w:rsidRPr="008C02BF">
          <w:rPr>
            <w:rFonts w:ascii="Times New Roman" w:eastAsia="Calibri" w:hAnsi="Times New Roman" w:cs="Times New Roman"/>
            <w:sz w:val="24"/>
            <w:szCs w:val="24"/>
          </w:rPr>
          <w:t xml:space="preserve">; Sep 09;  </w:t>
        </w:r>
        <w:r w:rsidR="0044388D">
          <w:fldChar w:fldCharType="begin"/>
        </w:r>
        <w:r w:rsidR="0044388D">
          <w:instrText xml:space="preserve"> HYPERLINK "http://www.thehindu.com/thread/politics-and-policy/article9090866.ece" </w:instrText>
        </w:r>
        <w:r w:rsidR="0044388D">
          <w:fldChar w:fldCharType="separate"/>
        </w:r>
        <w:r w:rsidRPr="008C02BF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http://www.thehindu.com/thread/politics-and-policy/article9090866.ece</w:t>
        </w:r>
        <w:r w:rsidR="0044388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fldChar w:fldCharType="end"/>
        </w:r>
      </w:ins>
    </w:p>
    <w:p w:rsidR="008C02BF" w:rsidRDefault="008C02BF" w:rsidP="00237AE8">
      <w:p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  <w:pPrChange w:id="153" w:author="Rakhi" w:date="2018-03-15T13:34:00Z">
          <w:pPr>
            <w:spacing w:after="120" w:line="276" w:lineRule="auto"/>
            <w:ind w:firstLine="720"/>
            <w:jc w:val="center"/>
          </w:pPr>
        </w:pPrChange>
      </w:pPr>
      <w:del w:id="154" w:author="Rakhi" w:date="2018-03-15T13:34:00Z">
        <w:r>
          <w:rPr>
            <w:rFonts w:ascii="Times New Roman" w:eastAsia="Calibri" w:hAnsi="Times New Roman" w:cs="Times New Roman"/>
            <w:sz w:val="24"/>
            <w:szCs w:val="24"/>
          </w:rPr>
          <w:delText>====================================</w:delText>
        </w:r>
      </w:del>
    </w:p>
    <w:sectPr w:rsidR="008C02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88D" w:rsidRDefault="0044388D" w:rsidP="005F61B3">
      <w:pPr>
        <w:spacing w:after="0" w:line="240" w:lineRule="auto"/>
      </w:pPr>
      <w:r>
        <w:separator/>
      </w:r>
    </w:p>
  </w:endnote>
  <w:endnote w:type="continuationSeparator" w:id="0">
    <w:p w:rsidR="0044388D" w:rsidRDefault="0044388D" w:rsidP="005F61B3">
      <w:pPr>
        <w:spacing w:after="0" w:line="240" w:lineRule="auto"/>
      </w:pPr>
      <w:r>
        <w:continuationSeparator/>
      </w:r>
    </w:p>
  </w:endnote>
  <w:endnote w:type="continuationNotice" w:id="1">
    <w:p w:rsidR="0044388D" w:rsidRDefault="0044388D">
      <w:pPr>
        <w:spacing w:after="0" w:line="240" w:lineRule="auto"/>
      </w:pPr>
    </w:p>
  </w:endnote>
  <w:endnote w:id="2">
    <w:p w:rsidR="00305E7D" w:rsidRPr="008C02BF" w:rsidRDefault="00305E7D" w:rsidP="008C02BF">
      <w:pPr>
        <w:pStyle w:val="EndnoteText"/>
        <w:spacing w:after="120" w:line="276" w:lineRule="auto"/>
        <w:rPr>
          <w:del w:id="22" w:author="Rakhi" w:date="2018-03-15T13:34:00Z"/>
          <w:rFonts w:ascii="Times New Roman" w:hAnsi="Times New Roman" w:cs="Times New Roman"/>
          <w:sz w:val="24"/>
          <w:szCs w:val="24"/>
        </w:rPr>
      </w:pPr>
      <w:bookmarkStart w:id="23" w:name="_GoBack"/>
      <w:bookmarkEnd w:id="23"/>
    </w:p>
  </w:endnote>
  <w:endnote w:id="3"/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D7" w:rsidRDefault="001C5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0076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BB5F41" w:rsidRPr="00D27165" w:rsidRDefault="00BB5F41">
        <w:pPr>
          <w:pStyle w:val="Footer"/>
          <w:jc w:val="center"/>
          <w:rPr>
            <w:rFonts w:ascii="Times New Roman" w:hAnsi="Times New Roman" w:cs="Times New Roman"/>
          </w:rPr>
        </w:pPr>
        <w:r w:rsidRPr="00D27165">
          <w:rPr>
            <w:rFonts w:ascii="Times New Roman" w:hAnsi="Times New Roman" w:cs="Times New Roman"/>
          </w:rPr>
          <w:fldChar w:fldCharType="begin"/>
        </w:r>
        <w:r w:rsidRPr="00D27165">
          <w:rPr>
            <w:rFonts w:ascii="Times New Roman" w:hAnsi="Times New Roman" w:cs="Times New Roman"/>
          </w:rPr>
          <w:instrText xml:space="preserve"> PAGE   \* MERGEFORMAT </w:instrText>
        </w:r>
        <w:r w:rsidRPr="00D27165">
          <w:rPr>
            <w:rFonts w:ascii="Times New Roman" w:hAnsi="Times New Roman" w:cs="Times New Roman"/>
          </w:rPr>
          <w:fldChar w:fldCharType="separate"/>
        </w:r>
        <w:r w:rsidR="000E58F6">
          <w:rPr>
            <w:rFonts w:ascii="Times New Roman" w:hAnsi="Times New Roman" w:cs="Times New Roman"/>
            <w:noProof/>
          </w:rPr>
          <w:t>5</w:t>
        </w:r>
        <w:r w:rsidRPr="00D27165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BB5F41" w:rsidRDefault="00BB5F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D7" w:rsidRDefault="001C57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88D" w:rsidRDefault="0044388D" w:rsidP="005F61B3">
      <w:pPr>
        <w:spacing w:after="0" w:line="240" w:lineRule="auto"/>
      </w:pPr>
      <w:r>
        <w:separator/>
      </w:r>
    </w:p>
  </w:footnote>
  <w:footnote w:type="continuationSeparator" w:id="0">
    <w:p w:rsidR="0044388D" w:rsidRDefault="0044388D" w:rsidP="005F61B3">
      <w:pPr>
        <w:spacing w:after="0" w:line="240" w:lineRule="auto"/>
      </w:pPr>
      <w:r>
        <w:continuationSeparator/>
      </w:r>
    </w:p>
  </w:footnote>
  <w:footnote w:type="continuationNotice" w:id="1">
    <w:p w:rsidR="0044388D" w:rsidRDefault="004438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D7" w:rsidRDefault="001C5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4DD" w:rsidRDefault="001964DD">
    <w:pPr>
      <w:pStyle w:val="Header"/>
      <w:rPr>
        <w:del w:id="155" w:author="Rakhi" w:date="2018-03-15T13:34:00Z"/>
        <w:rFonts w:ascii="Times New Roman" w:hAnsi="Times New Roman" w:cs="Times New Roman"/>
        <w:szCs w:val="24"/>
      </w:rPr>
    </w:pPr>
    <w:r w:rsidRPr="001964DD">
      <w:rPr>
        <w:rFonts w:ascii="Times New Roman" w:hAnsi="Times New Roman" w:cs="Times New Roman"/>
        <w:szCs w:val="24"/>
      </w:rPr>
      <w:t xml:space="preserve">Editorial for theme issue </w:t>
    </w:r>
    <w:r w:rsidR="0060301F">
      <w:rPr>
        <w:rFonts w:ascii="Times New Roman" w:hAnsi="Times New Roman" w:cs="Times New Roman"/>
        <w:szCs w:val="24"/>
      </w:rPr>
      <w:t>on ARTs</w:t>
    </w:r>
  </w:p>
  <w:p w:rsidR="001964DD" w:rsidRDefault="001964DD">
    <w:pPr>
      <w:pStyle w:val="Header"/>
      <w:rPr>
        <w:rFonts w:ascii="Times New Roman" w:hAnsi="Times New Roman"/>
        <w:rPrChange w:id="156" w:author="Rakhi" w:date="2018-03-15T13:34:00Z">
          <w:rPr>
            <w:sz w:val="20"/>
          </w:rPr>
        </w:rPrChange>
      </w:rPr>
    </w:pPr>
    <w:del w:id="157" w:author="Rakhi" w:date="2018-03-15T13:34:00Z">
      <w:r w:rsidRPr="001964DD">
        <w:rPr>
          <w:rFonts w:ascii="Times New Roman" w:hAnsi="Times New Roman" w:cs="Times New Roman"/>
          <w:szCs w:val="24"/>
        </w:rPr>
        <w:delText>Rakhi Ghoshal</w:delText>
      </w:r>
    </w:del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D7" w:rsidRDefault="001C57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855FE"/>
    <w:multiLevelType w:val="hybridMultilevel"/>
    <w:tmpl w:val="5AA86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16613"/>
    <w:multiLevelType w:val="hybridMultilevel"/>
    <w:tmpl w:val="A582F0B0"/>
    <w:lvl w:ilvl="0" w:tplc="598004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31"/>
    <w:rsid w:val="00001223"/>
    <w:rsid w:val="00002E2F"/>
    <w:rsid w:val="00023FC9"/>
    <w:rsid w:val="00036332"/>
    <w:rsid w:val="000544BC"/>
    <w:rsid w:val="00054FF2"/>
    <w:rsid w:val="000704C7"/>
    <w:rsid w:val="00074419"/>
    <w:rsid w:val="0007625A"/>
    <w:rsid w:val="000778F5"/>
    <w:rsid w:val="000842AB"/>
    <w:rsid w:val="00086F52"/>
    <w:rsid w:val="0009532F"/>
    <w:rsid w:val="00097367"/>
    <w:rsid w:val="000A1641"/>
    <w:rsid w:val="000A5035"/>
    <w:rsid w:val="000C053E"/>
    <w:rsid w:val="000C2CC3"/>
    <w:rsid w:val="000C4247"/>
    <w:rsid w:val="000C6C33"/>
    <w:rsid w:val="000C75DB"/>
    <w:rsid w:val="000C7909"/>
    <w:rsid w:val="000E39E5"/>
    <w:rsid w:val="000E58F6"/>
    <w:rsid w:val="000E7534"/>
    <w:rsid w:val="000F076F"/>
    <w:rsid w:val="000F1973"/>
    <w:rsid w:val="000F6E4E"/>
    <w:rsid w:val="001027DA"/>
    <w:rsid w:val="00102D51"/>
    <w:rsid w:val="0011076F"/>
    <w:rsid w:val="00112027"/>
    <w:rsid w:val="00122F7F"/>
    <w:rsid w:val="00142EDE"/>
    <w:rsid w:val="0014629D"/>
    <w:rsid w:val="001515A5"/>
    <w:rsid w:val="00165AE3"/>
    <w:rsid w:val="00175770"/>
    <w:rsid w:val="0018205A"/>
    <w:rsid w:val="00191719"/>
    <w:rsid w:val="001964DD"/>
    <w:rsid w:val="001C5662"/>
    <w:rsid w:val="001C57D7"/>
    <w:rsid w:val="001E4047"/>
    <w:rsid w:val="00210462"/>
    <w:rsid w:val="002158CC"/>
    <w:rsid w:val="00216205"/>
    <w:rsid w:val="00237A97"/>
    <w:rsid w:val="00237AE8"/>
    <w:rsid w:val="00250F00"/>
    <w:rsid w:val="002521BA"/>
    <w:rsid w:val="002564FC"/>
    <w:rsid w:val="002576C4"/>
    <w:rsid w:val="00261AF9"/>
    <w:rsid w:val="00262155"/>
    <w:rsid w:val="0026326E"/>
    <w:rsid w:val="00263D89"/>
    <w:rsid w:val="00273043"/>
    <w:rsid w:val="00274160"/>
    <w:rsid w:val="00276EC3"/>
    <w:rsid w:val="002A5837"/>
    <w:rsid w:val="002A617E"/>
    <w:rsid w:val="002B303F"/>
    <w:rsid w:val="002B3D8F"/>
    <w:rsid w:val="002B5878"/>
    <w:rsid w:val="002C3A2E"/>
    <w:rsid w:val="002C3CC4"/>
    <w:rsid w:val="002C3F86"/>
    <w:rsid w:val="002D10F6"/>
    <w:rsid w:val="002E2A2C"/>
    <w:rsid w:val="002E775B"/>
    <w:rsid w:val="002F282B"/>
    <w:rsid w:val="002F2879"/>
    <w:rsid w:val="002F4FBD"/>
    <w:rsid w:val="002F540A"/>
    <w:rsid w:val="002F7854"/>
    <w:rsid w:val="0030390B"/>
    <w:rsid w:val="00305017"/>
    <w:rsid w:val="003059C5"/>
    <w:rsid w:val="00305E7D"/>
    <w:rsid w:val="0031250F"/>
    <w:rsid w:val="00312F07"/>
    <w:rsid w:val="00315691"/>
    <w:rsid w:val="003259D3"/>
    <w:rsid w:val="00332E46"/>
    <w:rsid w:val="00345364"/>
    <w:rsid w:val="00354570"/>
    <w:rsid w:val="00357799"/>
    <w:rsid w:val="00360D8F"/>
    <w:rsid w:val="003719F4"/>
    <w:rsid w:val="0037486F"/>
    <w:rsid w:val="003A13BC"/>
    <w:rsid w:val="003D3D24"/>
    <w:rsid w:val="003D70A4"/>
    <w:rsid w:val="003E7198"/>
    <w:rsid w:val="003F15A6"/>
    <w:rsid w:val="003F3BFD"/>
    <w:rsid w:val="00404E01"/>
    <w:rsid w:val="00413050"/>
    <w:rsid w:val="00416C5B"/>
    <w:rsid w:val="00425E43"/>
    <w:rsid w:val="0044388D"/>
    <w:rsid w:val="00454566"/>
    <w:rsid w:val="00462913"/>
    <w:rsid w:val="0046373B"/>
    <w:rsid w:val="00473E96"/>
    <w:rsid w:val="0047505F"/>
    <w:rsid w:val="00477C98"/>
    <w:rsid w:val="004819B9"/>
    <w:rsid w:val="00486275"/>
    <w:rsid w:val="0048676B"/>
    <w:rsid w:val="004947F9"/>
    <w:rsid w:val="00495F2A"/>
    <w:rsid w:val="004A13D5"/>
    <w:rsid w:val="004B6B2C"/>
    <w:rsid w:val="004C4F6F"/>
    <w:rsid w:val="004C5195"/>
    <w:rsid w:val="004C5299"/>
    <w:rsid w:val="004F2B44"/>
    <w:rsid w:val="00502FF5"/>
    <w:rsid w:val="00506D1F"/>
    <w:rsid w:val="0050753D"/>
    <w:rsid w:val="0051479B"/>
    <w:rsid w:val="00514AA2"/>
    <w:rsid w:val="005309B5"/>
    <w:rsid w:val="0054674F"/>
    <w:rsid w:val="00546DD0"/>
    <w:rsid w:val="00550681"/>
    <w:rsid w:val="00555492"/>
    <w:rsid w:val="00557895"/>
    <w:rsid w:val="00561269"/>
    <w:rsid w:val="00562E4A"/>
    <w:rsid w:val="005768D5"/>
    <w:rsid w:val="0058032A"/>
    <w:rsid w:val="00585E8E"/>
    <w:rsid w:val="005862B6"/>
    <w:rsid w:val="00592098"/>
    <w:rsid w:val="005A57EF"/>
    <w:rsid w:val="005E21EA"/>
    <w:rsid w:val="005F3BB6"/>
    <w:rsid w:val="005F61B3"/>
    <w:rsid w:val="0060301F"/>
    <w:rsid w:val="00603BC8"/>
    <w:rsid w:val="0063282A"/>
    <w:rsid w:val="00641482"/>
    <w:rsid w:val="0067316D"/>
    <w:rsid w:val="00684E77"/>
    <w:rsid w:val="00697606"/>
    <w:rsid w:val="006A104A"/>
    <w:rsid w:val="006F2ADD"/>
    <w:rsid w:val="006F4911"/>
    <w:rsid w:val="0073096A"/>
    <w:rsid w:val="00733915"/>
    <w:rsid w:val="007457CC"/>
    <w:rsid w:val="00745AF0"/>
    <w:rsid w:val="00773478"/>
    <w:rsid w:val="007858EA"/>
    <w:rsid w:val="007A56C7"/>
    <w:rsid w:val="007A5C6E"/>
    <w:rsid w:val="007B095C"/>
    <w:rsid w:val="007B3F3D"/>
    <w:rsid w:val="007C5497"/>
    <w:rsid w:val="007C7CCD"/>
    <w:rsid w:val="007E277C"/>
    <w:rsid w:val="007E305D"/>
    <w:rsid w:val="007E4B82"/>
    <w:rsid w:val="007F181F"/>
    <w:rsid w:val="007F7026"/>
    <w:rsid w:val="00806A31"/>
    <w:rsid w:val="00806AF2"/>
    <w:rsid w:val="0082189E"/>
    <w:rsid w:val="008308AC"/>
    <w:rsid w:val="008356A8"/>
    <w:rsid w:val="00836CE1"/>
    <w:rsid w:val="00851C97"/>
    <w:rsid w:val="00852300"/>
    <w:rsid w:val="00857F16"/>
    <w:rsid w:val="00870A2C"/>
    <w:rsid w:val="00880098"/>
    <w:rsid w:val="00880443"/>
    <w:rsid w:val="00892BE2"/>
    <w:rsid w:val="008C02BF"/>
    <w:rsid w:val="008D785B"/>
    <w:rsid w:val="008E3C35"/>
    <w:rsid w:val="008E4A9C"/>
    <w:rsid w:val="008E71DC"/>
    <w:rsid w:val="008F2D7C"/>
    <w:rsid w:val="00901ACA"/>
    <w:rsid w:val="00902915"/>
    <w:rsid w:val="00904FB3"/>
    <w:rsid w:val="00906979"/>
    <w:rsid w:val="0093091C"/>
    <w:rsid w:val="009332BC"/>
    <w:rsid w:val="00961E82"/>
    <w:rsid w:val="0096216F"/>
    <w:rsid w:val="00973E2F"/>
    <w:rsid w:val="00974204"/>
    <w:rsid w:val="00986839"/>
    <w:rsid w:val="00986CD6"/>
    <w:rsid w:val="00991FD4"/>
    <w:rsid w:val="0099386C"/>
    <w:rsid w:val="009A4B4E"/>
    <w:rsid w:val="009B2240"/>
    <w:rsid w:val="009E1990"/>
    <w:rsid w:val="009E2D6F"/>
    <w:rsid w:val="009E4E7B"/>
    <w:rsid w:val="009F4467"/>
    <w:rsid w:val="009F4A93"/>
    <w:rsid w:val="00A00167"/>
    <w:rsid w:val="00A03F5A"/>
    <w:rsid w:val="00A15302"/>
    <w:rsid w:val="00A24AA8"/>
    <w:rsid w:val="00A30C37"/>
    <w:rsid w:val="00A3615C"/>
    <w:rsid w:val="00A37967"/>
    <w:rsid w:val="00A428C3"/>
    <w:rsid w:val="00A42A55"/>
    <w:rsid w:val="00A461A8"/>
    <w:rsid w:val="00A504E4"/>
    <w:rsid w:val="00A505E2"/>
    <w:rsid w:val="00A552C5"/>
    <w:rsid w:val="00A61DFB"/>
    <w:rsid w:val="00A62F53"/>
    <w:rsid w:val="00A6769E"/>
    <w:rsid w:val="00A712A6"/>
    <w:rsid w:val="00A826B8"/>
    <w:rsid w:val="00A942D2"/>
    <w:rsid w:val="00AA0127"/>
    <w:rsid w:val="00AA1FF8"/>
    <w:rsid w:val="00AA59F6"/>
    <w:rsid w:val="00AA6FB9"/>
    <w:rsid w:val="00AC408F"/>
    <w:rsid w:val="00AC7C06"/>
    <w:rsid w:val="00AD4CDE"/>
    <w:rsid w:val="00AE6F2A"/>
    <w:rsid w:val="00AF280C"/>
    <w:rsid w:val="00B05C7D"/>
    <w:rsid w:val="00B13DCD"/>
    <w:rsid w:val="00B21F12"/>
    <w:rsid w:val="00B254D0"/>
    <w:rsid w:val="00B3527E"/>
    <w:rsid w:val="00B35EFA"/>
    <w:rsid w:val="00B50C10"/>
    <w:rsid w:val="00B61769"/>
    <w:rsid w:val="00B75B5B"/>
    <w:rsid w:val="00B8021E"/>
    <w:rsid w:val="00B95F35"/>
    <w:rsid w:val="00BB306E"/>
    <w:rsid w:val="00BB5F41"/>
    <w:rsid w:val="00BC4546"/>
    <w:rsid w:val="00BD52C5"/>
    <w:rsid w:val="00BD7A67"/>
    <w:rsid w:val="00BE46FE"/>
    <w:rsid w:val="00BE7879"/>
    <w:rsid w:val="00BF1F2C"/>
    <w:rsid w:val="00BF7A60"/>
    <w:rsid w:val="00C00F7C"/>
    <w:rsid w:val="00C021D6"/>
    <w:rsid w:val="00C03E00"/>
    <w:rsid w:val="00C041EA"/>
    <w:rsid w:val="00C05DEF"/>
    <w:rsid w:val="00C0617D"/>
    <w:rsid w:val="00C06546"/>
    <w:rsid w:val="00C10C12"/>
    <w:rsid w:val="00C14A58"/>
    <w:rsid w:val="00C16CAF"/>
    <w:rsid w:val="00C302D2"/>
    <w:rsid w:val="00C40A06"/>
    <w:rsid w:val="00C423B7"/>
    <w:rsid w:val="00C44EBE"/>
    <w:rsid w:val="00C54B02"/>
    <w:rsid w:val="00C55B2A"/>
    <w:rsid w:val="00C625F6"/>
    <w:rsid w:val="00C70BA4"/>
    <w:rsid w:val="00C74D88"/>
    <w:rsid w:val="00C94A4F"/>
    <w:rsid w:val="00CA12CF"/>
    <w:rsid w:val="00CA3A82"/>
    <w:rsid w:val="00CA79E2"/>
    <w:rsid w:val="00CB57DC"/>
    <w:rsid w:val="00CC1F68"/>
    <w:rsid w:val="00CC46D2"/>
    <w:rsid w:val="00CD0750"/>
    <w:rsid w:val="00CD1F6E"/>
    <w:rsid w:val="00CD63D8"/>
    <w:rsid w:val="00CE0086"/>
    <w:rsid w:val="00CF0FDF"/>
    <w:rsid w:val="00CF5732"/>
    <w:rsid w:val="00CF6AB1"/>
    <w:rsid w:val="00CF7385"/>
    <w:rsid w:val="00D04CBE"/>
    <w:rsid w:val="00D1016B"/>
    <w:rsid w:val="00D126D3"/>
    <w:rsid w:val="00D132E2"/>
    <w:rsid w:val="00D15F97"/>
    <w:rsid w:val="00D24374"/>
    <w:rsid w:val="00D27165"/>
    <w:rsid w:val="00D32713"/>
    <w:rsid w:val="00D350A6"/>
    <w:rsid w:val="00D36325"/>
    <w:rsid w:val="00D36DF7"/>
    <w:rsid w:val="00D406BF"/>
    <w:rsid w:val="00D40B33"/>
    <w:rsid w:val="00D43421"/>
    <w:rsid w:val="00D54675"/>
    <w:rsid w:val="00D55FDE"/>
    <w:rsid w:val="00D96955"/>
    <w:rsid w:val="00DA5318"/>
    <w:rsid w:val="00DA5E77"/>
    <w:rsid w:val="00DA6E59"/>
    <w:rsid w:val="00DB26C2"/>
    <w:rsid w:val="00DC0DDA"/>
    <w:rsid w:val="00DC1F76"/>
    <w:rsid w:val="00DD7F38"/>
    <w:rsid w:val="00DE4FC8"/>
    <w:rsid w:val="00DE59D9"/>
    <w:rsid w:val="00DF30E2"/>
    <w:rsid w:val="00DF3DAA"/>
    <w:rsid w:val="00E10E01"/>
    <w:rsid w:val="00E140A0"/>
    <w:rsid w:val="00E43A04"/>
    <w:rsid w:val="00E455A7"/>
    <w:rsid w:val="00E57EFF"/>
    <w:rsid w:val="00E77175"/>
    <w:rsid w:val="00E8150A"/>
    <w:rsid w:val="00E84799"/>
    <w:rsid w:val="00E90AF9"/>
    <w:rsid w:val="00E9738F"/>
    <w:rsid w:val="00EA4CC8"/>
    <w:rsid w:val="00EA76C5"/>
    <w:rsid w:val="00EB64EC"/>
    <w:rsid w:val="00EC2522"/>
    <w:rsid w:val="00EC73C3"/>
    <w:rsid w:val="00ED1F3B"/>
    <w:rsid w:val="00EE50B6"/>
    <w:rsid w:val="00EF33F8"/>
    <w:rsid w:val="00EF6AB8"/>
    <w:rsid w:val="00EF782C"/>
    <w:rsid w:val="00F0521E"/>
    <w:rsid w:val="00F1100B"/>
    <w:rsid w:val="00F12667"/>
    <w:rsid w:val="00F20787"/>
    <w:rsid w:val="00F34202"/>
    <w:rsid w:val="00F36503"/>
    <w:rsid w:val="00F425A7"/>
    <w:rsid w:val="00F47325"/>
    <w:rsid w:val="00F532B6"/>
    <w:rsid w:val="00F6552C"/>
    <w:rsid w:val="00F72DCB"/>
    <w:rsid w:val="00F92568"/>
    <w:rsid w:val="00F93A9E"/>
    <w:rsid w:val="00FA2F0E"/>
    <w:rsid w:val="00FB4D4B"/>
    <w:rsid w:val="00FC4659"/>
    <w:rsid w:val="00FD1613"/>
    <w:rsid w:val="00FD5DAD"/>
    <w:rsid w:val="00FE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96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F61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1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1B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9386C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305E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05E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05E7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B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F41"/>
  </w:style>
  <w:style w:type="paragraph" w:styleId="Footer">
    <w:name w:val="footer"/>
    <w:basedOn w:val="Normal"/>
    <w:link w:val="FooterChar"/>
    <w:uiPriority w:val="99"/>
    <w:unhideWhenUsed/>
    <w:rsid w:val="00BB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F41"/>
  </w:style>
  <w:style w:type="paragraph" w:styleId="ListParagraph">
    <w:name w:val="List Paragraph"/>
    <w:basedOn w:val="Normal"/>
    <w:uiPriority w:val="34"/>
    <w:qFormat/>
    <w:rsid w:val="000E58F6"/>
    <w:pPr>
      <w:ind w:left="720"/>
      <w:contextualSpacing/>
    </w:pPr>
  </w:style>
  <w:style w:type="paragraph" w:styleId="Revision">
    <w:name w:val="Revision"/>
    <w:hidden/>
    <w:uiPriority w:val="99"/>
    <w:semiHidden/>
    <w:rsid w:val="000E58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F61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1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1B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9386C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305E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05E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05E7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B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F41"/>
  </w:style>
  <w:style w:type="paragraph" w:styleId="Footer">
    <w:name w:val="footer"/>
    <w:basedOn w:val="Normal"/>
    <w:link w:val="FooterChar"/>
    <w:uiPriority w:val="99"/>
    <w:unhideWhenUsed/>
    <w:rsid w:val="00BB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F41"/>
  </w:style>
  <w:style w:type="paragraph" w:styleId="ListParagraph">
    <w:name w:val="List Paragraph"/>
    <w:basedOn w:val="Normal"/>
    <w:uiPriority w:val="34"/>
    <w:qFormat/>
    <w:rsid w:val="000E58F6"/>
    <w:pPr>
      <w:ind w:left="720"/>
      <w:contextualSpacing/>
    </w:pPr>
  </w:style>
  <w:style w:type="paragraph" w:styleId="Revision">
    <w:name w:val="Revision"/>
    <w:hidden/>
    <w:uiPriority w:val="99"/>
    <w:semiHidden/>
    <w:rsid w:val="000E58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3818C-8FC3-4252-BB0E-422FE83C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3037</Words>
  <Characters>17317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Rakhi</cp:lastModifiedBy>
  <cp:revision>2</cp:revision>
  <dcterms:created xsi:type="dcterms:W3CDTF">2018-03-15T08:06:00Z</dcterms:created>
  <dcterms:modified xsi:type="dcterms:W3CDTF">2018-03-15T08:06:00Z</dcterms:modified>
</cp:coreProperties>
</file>