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D0917" w14:textId="77777777" w:rsidR="00840AD7" w:rsidRDefault="00840AD7">
      <w:pPr>
        <w:rPr>
          <w:lang w:val="en-US"/>
        </w:rPr>
      </w:pPr>
      <w:bookmarkStart w:id="0" w:name="_GoBack"/>
      <w:bookmarkEnd w:id="0"/>
    </w:p>
    <w:p w14:paraId="1712917F" w14:textId="77777777" w:rsidR="00D70A9F" w:rsidRDefault="00D70A9F">
      <w:pPr>
        <w:rPr>
          <w:lang w:val="en-US"/>
        </w:rPr>
      </w:pPr>
    </w:p>
    <w:p w14:paraId="3E647C52" w14:textId="77777777" w:rsidR="00D70A9F" w:rsidRPr="005F7664" w:rsidRDefault="00D70A9F" w:rsidP="00D70A9F">
      <w:pPr>
        <w:pStyle w:val="Heading1"/>
        <w:spacing w:line="480" w:lineRule="auto"/>
        <w:rPr>
          <w:lang w:val="en-US"/>
        </w:rPr>
      </w:pPr>
      <w:r w:rsidRPr="005F7664">
        <w:rPr>
          <w:lang w:val="en-US"/>
        </w:rPr>
        <w:t xml:space="preserve">TITLE: </w:t>
      </w:r>
    </w:p>
    <w:p w14:paraId="30021EB2" w14:textId="77777777" w:rsidR="00CF5FD4" w:rsidRPr="005F7664" w:rsidRDefault="0083098B" w:rsidP="00010FE8">
      <w:pPr>
        <w:pStyle w:val="Heading1"/>
        <w:spacing w:line="480" w:lineRule="auto"/>
        <w:rPr>
          <w:lang w:val="en-US"/>
        </w:rPr>
      </w:pPr>
      <w:r w:rsidRPr="005F7664">
        <w:rPr>
          <w:lang w:val="en-US"/>
        </w:rPr>
        <w:t>WHAT IS GOOD PRACTICE</w:t>
      </w:r>
      <w:r w:rsidR="005A1961" w:rsidRPr="005F7664">
        <w:rPr>
          <w:lang w:val="en-US"/>
        </w:rPr>
        <w:t xml:space="preserve"> IN ELDERLY CRITICAL </w:t>
      </w:r>
      <w:r w:rsidR="007A15AE" w:rsidRPr="005F7664">
        <w:rPr>
          <w:lang w:val="en-US"/>
        </w:rPr>
        <w:t xml:space="preserve">CARE? </w:t>
      </w:r>
    </w:p>
    <w:p w14:paraId="5C606263" w14:textId="77777777" w:rsidR="00CF5FD4" w:rsidRPr="005F7664" w:rsidRDefault="00CF5FD4" w:rsidP="00CF5FD4">
      <w:pPr>
        <w:rPr>
          <w:lang w:val="en-US"/>
        </w:rPr>
      </w:pPr>
    </w:p>
    <w:p w14:paraId="78AB53FE" w14:textId="77777777" w:rsidR="00CF5FD4" w:rsidRPr="005F7664" w:rsidRDefault="004A717E" w:rsidP="00CF5FD4">
      <w:pPr>
        <w:rPr>
          <w:rFonts w:ascii="Times New Roman" w:hAnsi="Times New Roman" w:cs="Times New Roman"/>
          <w:i/>
          <w:lang w:val="en-US"/>
        </w:rPr>
      </w:pPr>
      <w:r w:rsidRPr="005F7664">
        <w:rPr>
          <w:rFonts w:ascii="Times New Roman" w:hAnsi="Times New Roman" w:cs="Times New Roman"/>
          <w:i/>
          <w:lang w:val="en-US"/>
        </w:rPr>
        <w:t xml:space="preserve">Shahla Siddiqui, </w:t>
      </w:r>
      <w:r w:rsidR="005953AF" w:rsidRPr="005F7664">
        <w:rPr>
          <w:rFonts w:ascii="Times New Roman" w:hAnsi="Times New Roman" w:cs="Times New Roman"/>
          <w:i/>
          <w:lang w:val="en-US"/>
        </w:rPr>
        <w:t xml:space="preserve">MBBS, DABA, FCCM, FAMS, </w:t>
      </w:r>
    </w:p>
    <w:p w14:paraId="5FC223EB" w14:textId="77777777" w:rsidR="004A717E" w:rsidRPr="005F7664" w:rsidRDefault="004A717E" w:rsidP="00CF5FD4">
      <w:pPr>
        <w:rPr>
          <w:rFonts w:ascii="Times New Roman" w:hAnsi="Times New Roman" w:cs="Times New Roman"/>
          <w:lang w:val="en-US"/>
        </w:rPr>
      </w:pPr>
      <w:proofErr w:type="spellStart"/>
      <w:r w:rsidRPr="005F7664">
        <w:rPr>
          <w:rFonts w:ascii="Times New Roman" w:hAnsi="Times New Roman" w:cs="Times New Roman"/>
          <w:lang w:val="en-US"/>
        </w:rPr>
        <w:t>Dept</w:t>
      </w:r>
      <w:proofErr w:type="spellEnd"/>
      <w:r w:rsidRPr="005F7664">
        <w:rPr>
          <w:rFonts w:ascii="Times New Roman" w:hAnsi="Times New Roman" w:cs="Times New Roman"/>
          <w:lang w:val="en-US"/>
        </w:rPr>
        <w:t xml:space="preserve"> of Anaesthesia and Critical Care</w:t>
      </w:r>
    </w:p>
    <w:p w14:paraId="35E8D6E6" w14:textId="77777777" w:rsidR="004A717E" w:rsidRPr="005F7664" w:rsidRDefault="004A717E" w:rsidP="00CF5FD4">
      <w:pPr>
        <w:rPr>
          <w:rFonts w:ascii="Times New Roman" w:hAnsi="Times New Roman" w:cs="Times New Roman"/>
          <w:lang w:val="en-US"/>
        </w:rPr>
      </w:pPr>
      <w:proofErr w:type="spellStart"/>
      <w:r w:rsidRPr="005F7664">
        <w:rPr>
          <w:rFonts w:ascii="Times New Roman" w:hAnsi="Times New Roman" w:cs="Times New Roman"/>
          <w:lang w:val="en-US"/>
        </w:rPr>
        <w:t>Khoo</w:t>
      </w:r>
      <w:proofErr w:type="spellEnd"/>
      <w:r w:rsidRPr="005F7664">
        <w:rPr>
          <w:rFonts w:ascii="Times New Roman" w:hAnsi="Times New Roman" w:cs="Times New Roman"/>
          <w:lang w:val="en-US"/>
        </w:rPr>
        <w:t xml:space="preserve"> </w:t>
      </w:r>
      <w:proofErr w:type="spellStart"/>
      <w:r w:rsidRPr="005F7664">
        <w:rPr>
          <w:rFonts w:ascii="Times New Roman" w:hAnsi="Times New Roman" w:cs="Times New Roman"/>
          <w:lang w:val="en-US"/>
        </w:rPr>
        <w:t>Teck</w:t>
      </w:r>
      <w:proofErr w:type="spellEnd"/>
      <w:r w:rsidRPr="005F7664">
        <w:rPr>
          <w:rFonts w:ascii="Times New Roman" w:hAnsi="Times New Roman" w:cs="Times New Roman"/>
          <w:lang w:val="en-US"/>
        </w:rPr>
        <w:t xml:space="preserve"> </w:t>
      </w:r>
      <w:proofErr w:type="spellStart"/>
      <w:r w:rsidRPr="005F7664">
        <w:rPr>
          <w:rFonts w:ascii="Times New Roman" w:hAnsi="Times New Roman" w:cs="Times New Roman"/>
          <w:lang w:val="en-US"/>
        </w:rPr>
        <w:t>Puat</w:t>
      </w:r>
      <w:proofErr w:type="spellEnd"/>
      <w:r w:rsidRPr="005F7664">
        <w:rPr>
          <w:rFonts w:ascii="Times New Roman" w:hAnsi="Times New Roman" w:cs="Times New Roman"/>
          <w:lang w:val="en-US"/>
        </w:rPr>
        <w:t xml:space="preserve"> Hospital, </w:t>
      </w:r>
    </w:p>
    <w:p w14:paraId="4088F7F1" w14:textId="77777777" w:rsidR="004A717E" w:rsidRPr="005F7664" w:rsidRDefault="004A717E" w:rsidP="00CF5FD4">
      <w:pPr>
        <w:rPr>
          <w:rFonts w:ascii="Times New Roman" w:hAnsi="Times New Roman" w:cs="Times New Roman"/>
          <w:lang w:val="en-US"/>
        </w:rPr>
      </w:pPr>
      <w:r w:rsidRPr="005F7664">
        <w:rPr>
          <w:rFonts w:ascii="Times New Roman" w:hAnsi="Times New Roman" w:cs="Times New Roman"/>
          <w:lang w:val="en-US"/>
        </w:rPr>
        <w:t>Adjunct Assistant Professor,</w:t>
      </w:r>
    </w:p>
    <w:p w14:paraId="619CAFD7" w14:textId="77777777" w:rsidR="005953AF" w:rsidRPr="005F7664" w:rsidRDefault="005953AF" w:rsidP="00CF5FD4">
      <w:pPr>
        <w:rPr>
          <w:rFonts w:ascii="Times New Roman" w:hAnsi="Times New Roman" w:cs="Times New Roman"/>
          <w:lang w:val="en-US"/>
        </w:rPr>
      </w:pPr>
      <w:proofErr w:type="spellStart"/>
      <w:r w:rsidRPr="005F7664">
        <w:rPr>
          <w:rFonts w:ascii="Times New Roman" w:hAnsi="Times New Roman" w:cs="Times New Roman"/>
          <w:lang w:val="en-US"/>
        </w:rPr>
        <w:t>Phd</w:t>
      </w:r>
      <w:proofErr w:type="spellEnd"/>
      <w:r w:rsidRPr="005F7664">
        <w:rPr>
          <w:rFonts w:ascii="Times New Roman" w:hAnsi="Times New Roman" w:cs="Times New Roman"/>
          <w:lang w:val="en-US"/>
        </w:rPr>
        <w:t xml:space="preserve"> candidate, Center for biomedical Ethics,</w:t>
      </w:r>
    </w:p>
    <w:p w14:paraId="5312BC65" w14:textId="77777777" w:rsidR="00CF5FD4" w:rsidRPr="005F7664" w:rsidRDefault="00CF5FD4" w:rsidP="00CF5FD4">
      <w:pPr>
        <w:rPr>
          <w:rFonts w:ascii="Times New Roman" w:hAnsi="Times New Roman" w:cs="Times New Roman"/>
          <w:lang w:val="en-US"/>
        </w:rPr>
      </w:pPr>
      <w:r w:rsidRPr="005F7664">
        <w:rPr>
          <w:rFonts w:ascii="Times New Roman" w:hAnsi="Times New Roman" w:cs="Times New Roman"/>
          <w:lang w:val="en-US"/>
        </w:rPr>
        <w:t>National University Singapore.</w:t>
      </w:r>
    </w:p>
    <w:p w14:paraId="10D2611C"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 xml:space="preserve">90 </w:t>
      </w:r>
      <w:proofErr w:type="spellStart"/>
      <w:r w:rsidRPr="005F7664">
        <w:rPr>
          <w:rFonts w:ascii="Times New Roman" w:hAnsi="Times New Roman" w:cs="Times New Roman"/>
          <w:lang w:val="en-US"/>
        </w:rPr>
        <w:t>Yishun</w:t>
      </w:r>
      <w:proofErr w:type="spellEnd"/>
      <w:r w:rsidRPr="005F7664">
        <w:rPr>
          <w:rFonts w:ascii="Times New Roman" w:hAnsi="Times New Roman" w:cs="Times New Roman"/>
          <w:lang w:val="en-US"/>
        </w:rPr>
        <w:t xml:space="preserve"> Central</w:t>
      </w:r>
    </w:p>
    <w:p w14:paraId="71E430A8" w14:textId="77777777" w:rsidR="005953AF" w:rsidRPr="005F7664" w:rsidRDefault="005953AF" w:rsidP="00CF5FD4">
      <w:pPr>
        <w:rPr>
          <w:rFonts w:ascii="Times New Roman" w:hAnsi="Times New Roman" w:cs="Times New Roman"/>
          <w:lang w:val="en-US"/>
        </w:rPr>
      </w:pPr>
      <w:proofErr w:type="gramStart"/>
      <w:r w:rsidRPr="005F7664">
        <w:rPr>
          <w:rFonts w:ascii="Times New Roman" w:hAnsi="Times New Roman" w:cs="Times New Roman"/>
          <w:lang w:val="en-US"/>
        </w:rPr>
        <w:t>Singapore, 7768828.</w:t>
      </w:r>
      <w:proofErr w:type="gramEnd"/>
    </w:p>
    <w:p w14:paraId="5A2B93CB" w14:textId="77777777" w:rsidR="005953AF" w:rsidRPr="005F7664" w:rsidRDefault="005953AF" w:rsidP="00CF5FD4">
      <w:pPr>
        <w:rPr>
          <w:rFonts w:ascii="Times New Roman" w:hAnsi="Times New Roman" w:cs="Times New Roman"/>
          <w:lang w:val="en-US"/>
        </w:rPr>
      </w:pPr>
    </w:p>
    <w:p w14:paraId="54D1A8D6"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No reprints will be ordered,</w:t>
      </w:r>
    </w:p>
    <w:p w14:paraId="0A470EA2"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There was no financial support for the study.</w:t>
      </w:r>
    </w:p>
    <w:p w14:paraId="63091E1D"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Corresponding author:</w:t>
      </w:r>
    </w:p>
    <w:p w14:paraId="6FD52064"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ab/>
        <w:t>Shahla Siddiqui, MD</w:t>
      </w:r>
    </w:p>
    <w:p w14:paraId="5E487EB5"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ab/>
      </w:r>
      <w:hyperlink r:id="rId9" w:history="1">
        <w:r w:rsidRPr="005F7664">
          <w:rPr>
            <w:rStyle w:val="Hyperlink"/>
            <w:rFonts w:ascii="Times New Roman" w:hAnsi="Times New Roman" w:cs="Times New Roman"/>
            <w:lang w:val="en-US"/>
          </w:rPr>
          <w:t>shahlasi@yahoo.com</w:t>
        </w:r>
      </w:hyperlink>
    </w:p>
    <w:p w14:paraId="1E31D2A1"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ab/>
        <w:t>T: 0065 97966257</w:t>
      </w:r>
    </w:p>
    <w:p w14:paraId="786A1B0A"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ab/>
        <w:t>F: 0065 6602 2137.</w:t>
      </w:r>
    </w:p>
    <w:p w14:paraId="199C4373" w14:textId="77777777" w:rsidR="005953AF" w:rsidRPr="005F7664" w:rsidRDefault="005953AF" w:rsidP="00CF5FD4">
      <w:pPr>
        <w:rPr>
          <w:rFonts w:ascii="Times New Roman" w:hAnsi="Times New Roman" w:cs="Times New Roman"/>
          <w:lang w:val="en-US"/>
        </w:rPr>
      </w:pPr>
    </w:p>
    <w:p w14:paraId="1AD44D26"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b/>
          <w:lang w:val="en-US"/>
        </w:rPr>
        <w:t>Key words:</w:t>
      </w:r>
      <w:r w:rsidRPr="005F7664">
        <w:rPr>
          <w:rFonts w:ascii="Times New Roman" w:hAnsi="Times New Roman" w:cs="Times New Roman"/>
          <w:lang w:val="en-US"/>
        </w:rPr>
        <w:t xml:space="preserve"> </w:t>
      </w:r>
      <w:r w:rsidRPr="005F7664">
        <w:rPr>
          <w:rFonts w:ascii="Times New Roman" w:hAnsi="Times New Roman" w:cs="Times New Roman"/>
          <w:i/>
          <w:lang w:val="en-US"/>
        </w:rPr>
        <w:t>ethical dilemmas, clinical ethics case, moral distress, autonomy, ethical framework, 4 box model.</w:t>
      </w:r>
    </w:p>
    <w:p w14:paraId="5DA07163" w14:textId="77777777" w:rsidR="005953AF" w:rsidRPr="005F7664" w:rsidRDefault="005953AF" w:rsidP="00CF5FD4">
      <w:pPr>
        <w:rPr>
          <w:rFonts w:ascii="Times New Roman" w:hAnsi="Times New Roman" w:cs="Times New Roman"/>
          <w:i/>
          <w:lang w:val="en-US"/>
        </w:rPr>
      </w:pPr>
    </w:p>
    <w:p w14:paraId="6F2AC0D9" w14:textId="77777777" w:rsidR="00CF5FD4" w:rsidRPr="005F7664" w:rsidRDefault="00CF5FD4" w:rsidP="00CF5FD4">
      <w:pPr>
        <w:rPr>
          <w:lang w:val="en-US"/>
        </w:rPr>
      </w:pPr>
    </w:p>
    <w:p w14:paraId="56353586" w14:textId="77777777" w:rsidR="00CF5FD4" w:rsidRPr="005F7664" w:rsidRDefault="005953AF" w:rsidP="00D70A9F">
      <w:pPr>
        <w:spacing w:line="480" w:lineRule="auto"/>
        <w:rPr>
          <w:rFonts w:ascii="Times New Roman" w:hAnsi="Times New Roman" w:cs="Times New Roman"/>
          <w:b/>
          <w:sz w:val="28"/>
          <w:szCs w:val="28"/>
          <w:lang w:val="en-US"/>
        </w:rPr>
      </w:pPr>
      <w:r w:rsidRPr="005F7664">
        <w:rPr>
          <w:rFonts w:ascii="Times New Roman" w:hAnsi="Times New Roman" w:cs="Times New Roman"/>
          <w:b/>
          <w:sz w:val="28"/>
          <w:szCs w:val="28"/>
          <w:lang w:val="en-US"/>
        </w:rPr>
        <w:lastRenderedPageBreak/>
        <w:t xml:space="preserve">Abstract: </w:t>
      </w:r>
    </w:p>
    <w:p w14:paraId="4ADCC2CE" w14:textId="58F0B37F" w:rsidR="0041408C" w:rsidRPr="00DB7CC7" w:rsidRDefault="00254420" w:rsidP="00DB7CC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Elderly care in the ICU raises several ethical issues and dilemmas. These can vary according to cultural values and norms. Some of these are addressed in this fictional case scenario.</w:t>
      </w:r>
      <w:ins w:id="1" w:author="Shahla Siddiqui (AHPL)" w:date="2017-08-28T14:49:00Z">
        <w:r w:rsidR="00DB7CC7">
          <w:rPr>
            <w:rFonts w:ascii="Times New Roman" w:hAnsi="Times New Roman" w:cs="Times New Roman"/>
            <w:sz w:val="24"/>
            <w:szCs w:val="24"/>
            <w:lang w:val="en-US"/>
          </w:rPr>
          <w:t xml:space="preserve"> </w:t>
        </w:r>
      </w:ins>
      <w:r w:rsidR="0041408C" w:rsidRPr="00DB7CC7">
        <w:rPr>
          <w:rFonts w:ascii="Times New Roman" w:hAnsi="Times New Roman" w:cs="Times New Roman"/>
          <w:sz w:val="24"/>
          <w:szCs w:val="24"/>
          <w:lang w:val="en-US"/>
        </w:rPr>
        <w:t>An analysis was then offered for these ethical, moral and clinical points which highlight frequent conundrums and hopefully provide a guideline to improve acute care for such patients.</w:t>
      </w:r>
    </w:p>
    <w:p w14:paraId="122A24AB" w14:textId="77777777" w:rsidR="0041408C" w:rsidRPr="00DB7CC7" w:rsidRDefault="0041408C" w:rsidP="00D70A9F">
      <w:pPr>
        <w:spacing w:line="480" w:lineRule="auto"/>
        <w:rPr>
          <w:rFonts w:ascii="Times New Roman" w:hAnsi="Times New Roman" w:cs="Times New Roman"/>
          <w:sz w:val="24"/>
          <w:szCs w:val="24"/>
          <w:lang w:val="en-US"/>
        </w:rPr>
      </w:pPr>
    </w:p>
    <w:p w14:paraId="75CD60B3" w14:textId="4955F937" w:rsidR="0041408C" w:rsidRPr="00DB7CC7" w:rsidDel="00DB7CC7" w:rsidRDefault="0041408C" w:rsidP="00D70A9F">
      <w:pPr>
        <w:spacing w:line="480" w:lineRule="auto"/>
        <w:rPr>
          <w:del w:id="2" w:author="Shahla Siddiqui (AHPL)" w:date="2017-08-28T14:49:00Z"/>
          <w:rFonts w:ascii="Times New Roman" w:hAnsi="Times New Roman" w:cs="Times New Roman"/>
          <w:sz w:val="24"/>
          <w:szCs w:val="24"/>
          <w:lang w:val="en-US"/>
        </w:rPr>
      </w:pPr>
      <w:del w:id="3" w:author="Shahla Siddiqui (AHPL)" w:date="2017-08-28T14:49:00Z">
        <w:r w:rsidRPr="00DB7CC7" w:rsidDel="00DB7CC7">
          <w:rPr>
            <w:rFonts w:ascii="Times New Roman" w:hAnsi="Times New Roman" w:cs="Times New Roman"/>
            <w:sz w:val="24"/>
            <w:szCs w:val="24"/>
            <w:lang w:val="en-US"/>
          </w:rPr>
          <w:delText>Word: 122</w:delText>
        </w:r>
      </w:del>
    </w:p>
    <w:p w14:paraId="6303B626" w14:textId="77777777" w:rsidR="0041408C" w:rsidRPr="00DB7CC7" w:rsidRDefault="0041408C" w:rsidP="00D70A9F">
      <w:pPr>
        <w:spacing w:line="480" w:lineRule="auto"/>
        <w:rPr>
          <w:rFonts w:ascii="Times New Roman" w:hAnsi="Times New Roman" w:cs="Times New Roman"/>
          <w:b/>
          <w:sz w:val="24"/>
          <w:szCs w:val="24"/>
          <w:lang w:val="en-US"/>
        </w:rPr>
      </w:pPr>
    </w:p>
    <w:p w14:paraId="206FCB37" w14:textId="77777777" w:rsidR="005953AF" w:rsidRPr="00DB7CC7" w:rsidRDefault="005953AF" w:rsidP="00D70A9F">
      <w:pPr>
        <w:spacing w:line="480" w:lineRule="auto"/>
        <w:rPr>
          <w:rFonts w:ascii="Times New Roman" w:hAnsi="Times New Roman" w:cs="Times New Roman"/>
          <w:sz w:val="24"/>
          <w:szCs w:val="24"/>
          <w:lang w:val="en-US"/>
        </w:rPr>
      </w:pPr>
    </w:p>
    <w:p w14:paraId="7BD3B6AC" w14:textId="77777777" w:rsidR="00FB51EC" w:rsidRPr="00DB7CC7" w:rsidRDefault="00FB51EC" w:rsidP="00D70A9F">
      <w:pPr>
        <w:spacing w:line="480" w:lineRule="auto"/>
        <w:rPr>
          <w:rFonts w:ascii="Times New Roman" w:hAnsi="Times New Roman" w:cs="Times New Roman"/>
          <w:b/>
          <w:sz w:val="28"/>
          <w:szCs w:val="28"/>
          <w:lang w:val="en-US"/>
        </w:rPr>
      </w:pPr>
      <w:r w:rsidRPr="00DB7CC7">
        <w:rPr>
          <w:rFonts w:ascii="Times New Roman" w:hAnsi="Times New Roman" w:cs="Times New Roman"/>
          <w:b/>
          <w:sz w:val="28"/>
          <w:szCs w:val="28"/>
          <w:lang w:val="en-US"/>
        </w:rPr>
        <w:t>Introduction:</w:t>
      </w:r>
    </w:p>
    <w:p w14:paraId="0413DF72" w14:textId="1851FB96" w:rsidR="00FB51EC" w:rsidRPr="00254420" w:rsidRDefault="005B3F44" w:rsidP="00FB51EC">
      <w:pPr>
        <w:spacing w:line="480" w:lineRule="auto"/>
        <w:ind w:firstLine="720"/>
        <w:rPr>
          <w:rFonts w:ascii="Times New Roman" w:hAnsi="Times New Roman" w:cs="Times New Roman"/>
          <w:sz w:val="24"/>
          <w:szCs w:val="24"/>
          <w:lang w:val="en-US"/>
        </w:rPr>
      </w:pPr>
      <w:r w:rsidRPr="00DB7CC7">
        <w:rPr>
          <w:rFonts w:ascii="Times New Roman" w:hAnsi="Times New Roman" w:cs="Times New Roman"/>
          <w:sz w:val="24"/>
          <w:szCs w:val="24"/>
          <w:lang w:val="en-US"/>
        </w:rPr>
        <w:t>There is much to be desired when</w:t>
      </w:r>
      <w:r w:rsidR="00FB51EC" w:rsidRPr="00DB7CC7">
        <w:rPr>
          <w:rFonts w:ascii="Times New Roman" w:hAnsi="Times New Roman" w:cs="Times New Roman"/>
          <w:sz w:val="24"/>
          <w:szCs w:val="24"/>
          <w:lang w:val="en-US"/>
        </w:rPr>
        <w:t xml:space="preserve"> defining good care </w:t>
      </w:r>
      <w:r w:rsidRPr="00DB7CC7">
        <w:rPr>
          <w:rFonts w:ascii="Times New Roman" w:hAnsi="Times New Roman" w:cs="Times New Roman"/>
          <w:sz w:val="24"/>
          <w:szCs w:val="24"/>
          <w:lang w:val="en-US"/>
        </w:rPr>
        <w:t>in</w:t>
      </w:r>
      <w:r w:rsidR="00FB51EC" w:rsidRPr="00DB7CC7">
        <w:rPr>
          <w:rFonts w:ascii="Times New Roman" w:hAnsi="Times New Roman" w:cs="Times New Roman"/>
          <w:sz w:val="24"/>
          <w:szCs w:val="24"/>
          <w:lang w:val="en-US"/>
        </w:rPr>
        <w:t xml:space="preserve"> d</w:t>
      </w:r>
      <w:r w:rsidRPr="00DB7CC7">
        <w:rPr>
          <w:rFonts w:ascii="Times New Roman" w:hAnsi="Times New Roman" w:cs="Times New Roman"/>
          <w:sz w:val="24"/>
          <w:szCs w:val="24"/>
          <w:lang w:val="en-US"/>
        </w:rPr>
        <w:t xml:space="preserve">ealing with elderly and </w:t>
      </w:r>
      <w:r w:rsidR="00FB51EC" w:rsidRPr="00DB7CC7">
        <w:rPr>
          <w:rFonts w:ascii="Times New Roman" w:hAnsi="Times New Roman" w:cs="Times New Roman"/>
          <w:sz w:val="24"/>
          <w:szCs w:val="24"/>
          <w:lang w:val="en-US"/>
        </w:rPr>
        <w:t>frail patients in the acute setting. Much of literature has focused on end of life care or demands for non- indicated, non- beneficial medical care</w:t>
      </w:r>
      <w:r w:rsidRPr="00DB7CC7">
        <w:rPr>
          <w:rFonts w:ascii="Times New Roman" w:hAnsi="Times New Roman" w:cs="Times New Roman"/>
          <w:sz w:val="24"/>
          <w:szCs w:val="24"/>
          <w:lang w:val="en-US"/>
        </w:rPr>
        <w:t xml:space="preserve">, as described by </w:t>
      </w:r>
      <w:r w:rsidRPr="00DB7CC7">
        <w:rPr>
          <w:rFonts w:ascii="Times New Roman" w:hAnsi="Times New Roman" w:cs="Times New Roman"/>
          <w:i/>
          <w:sz w:val="24"/>
          <w:szCs w:val="24"/>
          <w:lang w:val="en-US"/>
        </w:rPr>
        <w:t>Ho</w:t>
      </w:r>
      <w:r w:rsidR="00AA6AAA" w:rsidRPr="00DB7CC7">
        <w:rPr>
          <w:rFonts w:ascii="Times New Roman" w:hAnsi="Times New Roman" w:cs="Times New Roman"/>
          <w:i/>
          <w:sz w:val="24"/>
          <w:szCs w:val="24"/>
          <w:lang w:val="en-US"/>
        </w:rPr>
        <w:t>,</w:t>
      </w:r>
      <w:r w:rsidRPr="00DB7CC7">
        <w:rPr>
          <w:rFonts w:ascii="Times New Roman" w:hAnsi="Times New Roman" w:cs="Times New Roman"/>
          <w:i/>
          <w:sz w:val="24"/>
          <w:szCs w:val="24"/>
          <w:lang w:val="en-US"/>
        </w:rPr>
        <w:t xml:space="preserve"> et</w:t>
      </w:r>
      <w:r w:rsidR="00AA6AAA" w:rsidRPr="00DB7CC7">
        <w:rPr>
          <w:rFonts w:ascii="Times New Roman" w:hAnsi="Times New Roman" w:cs="Times New Roman"/>
          <w:i/>
          <w:sz w:val="24"/>
          <w:szCs w:val="24"/>
          <w:lang w:val="en-US"/>
        </w:rPr>
        <w:t xml:space="preserve"> </w:t>
      </w:r>
      <w:r w:rsidRPr="00DB7CC7">
        <w:rPr>
          <w:rFonts w:ascii="Times New Roman" w:hAnsi="Times New Roman" w:cs="Times New Roman"/>
          <w:i/>
          <w:sz w:val="24"/>
          <w:szCs w:val="24"/>
          <w:lang w:val="en-US"/>
        </w:rPr>
        <w:t>al,</w:t>
      </w:r>
      <w:r w:rsidR="00AF1E0A" w:rsidRPr="00DB7CC7">
        <w:rPr>
          <w:rFonts w:ascii="Times New Roman" w:hAnsi="Times New Roman" w:cs="Times New Roman"/>
          <w:sz w:val="24"/>
          <w:szCs w:val="24"/>
          <w:lang w:val="en-US"/>
        </w:rPr>
        <w:t xml:space="preserve"> </w:t>
      </w:r>
      <w:r w:rsidR="00AF1E0A" w:rsidRPr="00254420">
        <w:rPr>
          <w:rFonts w:ascii="Times New Roman" w:hAnsi="Times New Roman" w:cs="Times New Roman"/>
          <w:sz w:val="24"/>
          <w:szCs w:val="24"/>
          <w:lang w:val="en-US"/>
        </w:rPr>
        <w:fldChar w:fldCharType="begin"/>
      </w:r>
      <w:r w:rsidR="00AF1E0A" w:rsidRPr="00DB7CC7">
        <w:rPr>
          <w:rFonts w:ascii="Times New Roman" w:hAnsi="Times New Roman" w:cs="Times New Roman"/>
          <w:sz w:val="24"/>
          <w:szCs w:val="24"/>
          <w:lang w:val="en-US"/>
        </w:rPr>
        <w:instrText xml:space="preserve"> ADDIN ZOTERO_ITEM CSL_CITATION {"citationID":"ARCKvRtA","properties":{"formattedCitation":"(1)","plainCitation":"(1)"},"citationItems":[{"id":35,"uris":["http://zotero.org/users/local/2HlrVrRV/items/PX47RHIF","http://zotero.org/users/local/2HlrVrRV/items/3AIFCQR5","http://zotero.org/users/3008171/items/PTU238RW"],"uri":["http://zotero.org/users/local/2HlrVrRV/items/PX47RHIF","http://zotero.org/users/local/2HlrVrRV/items/3AIFCQR5","http://zotero.org/users/3008171/items/PTU238RW"],"itemData":{"id":35,"type":"article-journal","title":"When Frail Individuals or Their Families Request Nonindicated Interventions: Usefulness of the Four-Box Ethical Approach","container-title":"Journal of the American Geriatrics Society","page":"1674-1678","volume":"63","issue":"8","source":"CrossRef","DOI":"10.1111/jgs.13531","ISSN":"00028614","shortTitle":"When Frail Individuals or Their Families Request Nonindicated Interventions","language":"en","author":[{"family":"Ho","given":"Anita"},{"family":"Spencer","given":"Martha"},{"family":"McGuire","given":"Marlee"}],"issued":{"date-parts":[["2015",8]]}}}],"schema":"https://github.com/citation-style-language/schema/raw/master/csl-citation.json"} </w:instrText>
      </w:r>
      <w:r w:rsidR="00AF1E0A" w:rsidRPr="00254420">
        <w:rPr>
          <w:rFonts w:ascii="Times New Roman" w:hAnsi="Times New Roman" w:cs="Times New Roman"/>
          <w:sz w:val="24"/>
          <w:szCs w:val="24"/>
          <w:lang w:val="en-US"/>
        </w:rPr>
        <w:fldChar w:fldCharType="separate"/>
      </w:r>
      <w:r w:rsidR="00AF1E0A" w:rsidRPr="00254420">
        <w:rPr>
          <w:rFonts w:ascii="Times New Roman" w:hAnsi="Times New Roman" w:cs="Times New Roman"/>
          <w:sz w:val="24"/>
        </w:rPr>
        <w:t>(1)</w:t>
      </w:r>
      <w:r w:rsidR="00AF1E0A" w:rsidRPr="00254420">
        <w:rPr>
          <w:rFonts w:ascii="Times New Roman" w:hAnsi="Times New Roman" w:cs="Times New Roman"/>
          <w:sz w:val="24"/>
          <w:szCs w:val="24"/>
          <w:lang w:val="en-US"/>
        </w:rPr>
        <w:fldChar w:fldCharType="end"/>
      </w:r>
      <w:r w:rsidR="00AF1E0A" w:rsidRPr="005F7664">
        <w:rPr>
          <w:rFonts w:ascii="Times New Roman" w:hAnsi="Times New Roman" w:cs="Times New Roman"/>
          <w:sz w:val="24"/>
          <w:szCs w:val="24"/>
          <w:lang w:val="en-US"/>
        </w:rPr>
        <w:t xml:space="preserve"> </w:t>
      </w:r>
      <w:r w:rsidR="00FB51EC" w:rsidRPr="00254420">
        <w:rPr>
          <w:rFonts w:ascii="Times New Roman" w:hAnsi="Times New Roman" w:cs="Times New Roman"/>
          <w:sz w:val="24"/>
          <w:szCs w:val="24"/>
          <w:lang w:val="en-US"/>
        </w:rPr>
        <w:t xml:space="preserve">in the ED and ICU for such patients, however, there are several other angles which remain frequently </w:t>
      </w:r>
      <w:del w:id="4" w:author="Shahla Siddiqui (AHPL)" w:date="2017-08-28T14:49:00Z">
        <w:r w:rsidR="00FB51EC" w:rsidRPr="00254420" w:rsidDel="00DB7CC7">
          <w:rPr>
            <w:rFonts w:ascii="Times New Roman" w:hAnsi="Times New Roman" w:cs="Times New Roman"/>
            <w:sz w:val="24"/>
            <w:szCs w:val="24"/>
            <w:lang w:val="en-US"/>
          </w:rPr>
          <w:delText>encountered</w:delText>
        </w:r>
        <w:r w:rsidR="00254420" w:rsidDel="00DB7CC7">
          <w:rPr>
            <w:rFonts w:ascii="Times New Roman" w:hAnsi="Times New Roman" w:cs="Times New Roman"/>
            <w:sz w:val="24"/>
            <w:szCs w:val="24"/>
            <w:lang w:val="en-US"/>
          </w:rPr>
          <w:delText>.</w:delText>
        </w:r>
        <w:r w:rsidR="00FB51EC" w:rsidRPr="005F7664" w:rsidDel="00DB7CC7">
          <w:rPr>
            <w:rFonts w:ascii="Times New Roman" w:hAnsi="Times New Roman" w:cs="Times New Roman"/>
            <w:sz w:val="24"/>
            <w:szCs w:val="24"/>
            <w:lang w:val="en-US"/>
          </w:rPr>
          <w:delText>I</w:delText>
        </w:r>
      </w:del>
      <w:ins w:id="5" w:author="Shahla Siddiqui (AHPL)" w:date="2017-08-28T14:49:00Z">
        <w:r w:rsidR="00DB7CC7" w:rsidRPr="00254420">
          <w:rPr>
            <w:rFonts w:ascii="Times New Roman" w:hAnsi="Times New Roman" w:cs="Times New Roman"/>
            <w:sz w:val="24"/>
            <w:szCs w:val="24"/>
            <w:lang w:val="en-US"/>
          </w:rPr>
          <w:t>encountered</w:t>
        </w:r>
        <w:r w:rsidR="00DB7CC7">
          <w:rPr>
            <w:rFonts w:ascii="Times New Roman" w:hAnsi="Times New Roman" w:cs="Times New Roman"/>
            <w:sz w:val="24"/>
            <w:szCs w:val="24"/>
            <w:lang w:val="en-US"/>
          </w:rPr>
          <w:t>.</w:t>
        </w:r>
        <w:r w:rsidR="00DB7CC7" w:rsidRPr="005F7664">
          <w:rPr>
            <w:rFonts w:ascii="Times New Roman" w:hAnsi="Times New Roman" w:cs="Times New Roman"/>
            <w:sz w:val="24"/>
            <w:szCs w:val="24"/>
            <w:lang w:val="en-US"/>
          </w:rPr>
          <w:t xml:space="preserve"> I</w:t>
        </w:r>
      </w:ins>
      <w:r w:rsidR="00FB51EC" w:rsidRPr="005F7664">
        <w:rPr>
          <w:rFonts w:ascii="Times New Roman" w:hAnsi="Times New Roman" w:cs="Times New Roman"/>
          <w:sz w:val="24"/>
          <w:szCs w:val="24"/>
          <w:lang w:val="en-US"/>
        </w:rPr>
        <w:t xml:space="preserve"> wish to present a fictional case of an elderly patient that represents ethical and clinical</w:t>
      </w:r>
      <w:r w:rsidR="00F2031F" w:rsidRPr="00254420">
        <w:rPr>
          <w:rFonts w:ascii="Times New Roman" w:hAnsi="Times New Roman" w:cs="Times New Roman"/>
          <w:sz w:val="24"/>
          <w:szCs w:val="24"/>
          <w:lang w:val="en-US"/>
        </w:rPr>
        <w:t xml:space="preserve"> issues which arise in many similar</w:t>
      </w:r>
      <w:r w:rsidR="00FB51EC" w:rsidRPr="00254420">
        <w:rPr>
          <w:rFonts w:ascii="Times New Roman" w:hAnsi="Times New Roman" w:cs="Times New Roman"/>
          <w:sz w:val="24"/>
          <w:szCs w:val="24"/>
          <w:lang w:val="en-US"/>
        </w:rPr>
        <w:t xml:space="preserve"> pat</w:t>
      </w:r>
      <w:r w:rsidRPr="00DB7CC7">
        <w:rPr>
          <w:rFonts w:ascii="Times New Roman" w:hAnsi="Times New Roman" w:cs="Times New Roman"/>
          <w:sz w:val="24"/>
          <w:szCs w:val="24"/>
          <w:lang w:val="en-US"/>
        </w:rPr>
        <w:t>ients who I come across in my practice</w:t>
      </w:r>
      <w:r w:rsidR="00FB51EC" w:rsidRPr="00DB7CC7">
        <w:rPr>
          <w:rFonts w:ascii="Times New Roman" w:hAnsi="Times New Roman" w:cs="Times New Roman"/>
          <w:sz w:val="24"/>
          <w:szCs w:val="24"/>
          <w:lang w:val="en-US"/>
        </w:rPr>
        <w:t xml:space="preserve">. </w:t>
      </w:r>
      <w:r w:rsidR="00254420" w:rsidRPr="00254420">
        <w:rPr>
          <w:rFonts w:ascii="Times New Roman" w:hAnsi="Times New Roman" w:cs="Times New Roman"/>
          <w:sz w:val="24"/>
          <w:szCs w:val="24"/>
          <w:lang w:val="en-US"/>
        </w:rPr>
        <w:t xml:space="preserve">A fictional case study must be </w:t>
      </w:r>
      <w:proofErr w:type="gramStart"/>
      <w:r w:rsidR="00254420" w:rsidRPr="00254420">
        <w:rPr>
          <w:rFonts w:ascii="Times New Roman" w:hAnsi="Times New Roman" w:cs="Times New Roman"/>
          <w:sz w:val="24"/>
          <w:szCs w:val="24"/>
          <w:lang w:val="en-US"/>
        </w:rPr>
        <w:t>specially</w:t>
      </w:r>
      <w:proofErr w:type="gramEnd"/>
      <w:r w:rsidR="00254420" w:rsidRPr="00254420">
        <w:rPr>
          <w:rFonts w:ascii="Times New Roman" w:hAnsi="Times New Roman" w:cs="Times New Roman"/>
          <w:sz w:val="24"/>
          <w:szCs w:val="24"/>
          <w:lang w:val="en-US"/>
        </w:rPr>
        <w:t xml:space="preserve"> well drafted and sharply focused, to create a plausible scenario, without inconsistencies or extraneous text.</w:t>
      </w:r>
      <w:r w:rsidR="00550590" w:rsidRPr="005F7664">
        <w:rPr>
          <w:rFonts w:ascii="Times New Roman" w:hAnsi="Times New Roman" w:cs="Times New Roman"/>
          <w:sz w:val="24"/>
          <w:szCs w:val="24"/>
          <w:lang w:val="en-US"/>
        </w:rPr>
        <w:t xml:space="preserve"> </w:t>
      </w:r>
      <w:r w:rsidR="00FB51EC" w:rsidRPr="005F7664">
        <w:rPr>
          <w:rFonts w:ascii="Times New Roman" w:hAnsi="Times New Roman" w:cs="Times New Roman"/>
          <w:sz w:val="24"/>
          <w:szCs w:val="24"/>
          <w:lang w:val="en-US"/>
        </w:rPr>
        <w:t>I will then analyze the</w:t>
      </w:r>
      <w:r w:rsidR="00254420">
        <w:rPr>
          <w:rFonts w:ascii="Times New Roman" w:hAnsi="Times New Roman" w:cs="Times New Roman"/>
          <w:sz w:val="24"/>
          <w:szCs w:val="24"/>
          <w:lang w:val="en-US"/>
        </w:rPr>
        <w:t xml:space="preserve"> relevant </w:t>
      </w:r>
      <w:r w:rsidR="00FB51EC" w:rsidRPr="005F7664">
        <w:rPr>
          <w:rFonts w:ascii="Times New Roman" w:hAnsi="Times New Roman" w:cs="Times New Roman"/>
          <w:sz w:val="24"/>
          <w:szCs w:val="24"/>
          <w:lang w:val="en-US"/>
        </w:rPr>
        <w:t xml:space="preserve">points which may highlight </w:t>
      </w:r>
      <w:r w:rsidRPr="005F7664">
        <w:rPr>
          <w:rFonts w:ascii="Times New Roman" w:hAnsi="Times New Roman" w:cs="Times New Roman"/>
          <w:sz w:val="24"/>
          <w:szCs w:val="24"/>
          <w:lang w:val="en-US"/>
        </w:rPr>
        <w:t>frequent conundrums</w:t>
      </w:r>
      <w:r w:rsidR="00FB51EC" w:rsidRPr="00254420">
        <w:rPr>
          <w:rFonts w:ascii="Times New Roman" w:hAnsi="Times New Roman" w:cs="Times New Roman"/>
          <w:sz w:val="24"/>
          <w:szCs w:val="24"/>
          <w:lang w:val="en-US"/>
        </w:rPr>
        <w:t xml:space="preserve"> and hopefully provide a guideline to</w:t>
      </w:r>
      <w:r w:rsidR="009321A5" w:rsidRPr="00254420">
        <w:rPr>
          <w:rFonts w:ascii="Times New Roman" w:hAnsi="Times New Roman" w:cs="Times New Roman"/>
          <w:sz w:val="24"/>
          <w:szCs w:val="24"/>
          <w:lang w:val="en-US"/>
        </w:rPr>
        <w:t xml:space="preserve"> improve acute</w:t>
      </w:r>
      <w:r w:rsidR="00931A83" w:rsidRPr="00254420">
        <w:rPr>
          <w:rFonts w:ascii="Times New Roman" w:hAnsi="Times New Roman" w:cs="Times New Roman"/>
          <w:sz w:val="24"/>
          <w:szCs w:val="24"/>
          <w:lang w:val="en-US"/>
        </w:rPr>
        <w:t xml:space="preserve"> care for such patients</w:t>
      </w:r>
      <w:r w:rsidRPr="00254420">
        <w:rPr>
          <w:rFonts w:ascii="Times New Roman" w:hAnsi="Times New Roman" w:cs="Times New Roman"/>
          <w:sz w:val="24"/>
          <w:szCs w:val="24"/>
          <w:lang w:val="en-US"/>
        </w:rPr>
        <w:t>.</w:t>
      </w:r>
    </w:p>
    <w:p w14:paraId="096FCEBE" w14:textId="77777777" w:rsidR="0083098B" w:rsidRPr="00DB7CC7" w:rsidRDefault="0083098B" w:rsidP="00FB51EC">
      <w:pPr>
        <w:spacing w:line="480" w:lineRule="auto"/>
        <w:ind w:firstLine="720"/>
        <w:rPr>
          <w:rFonts w:ascii="Times New Roman" w:hAnsi="Times New Roman" w:cs="Times New Roman"/>
          <w:b/>
          <w:sz w:val="28"/>
          <w:szCs w:val="28"/>
          <w:lang w:val="en-US"/>
        </w:rPr>
      </w:pPr>
      <w:r w:rsidRPr="00DB7CC7">
        <w:rPr>
          <w:rFonts w:ascii="Times New Roman" w:hAnsi="Times New Roman" w:cs="Times New Roman"/>
          <w:b/>
          <w:sz w:val="28"/>
          <w:szCs w:val="28"/>
          <w:lang w:val="en-US"/>
        </w:rPr>
        <w:t xml:space="preserve">Case: </w:t>
      </w:r>
    </w:p>
    <w:p w14:paraId="215AF696" w14:textId="7B5CD0A1" w:rsidR="00F82BAC" w:rsidRPr="00254420" w:rsidRDefault="00DD595E" w:rsidP="0055430E">
      <w:pPr>
        <w:spacing w:line="480" w:lineRule="auto"/>
        <w:ind w:firstLine="720"/>
        <w:rPr>
          <w:rFonts w:ascii="Times New Roman" w:hAnsi="Times New Roman" w:cs="Times New Roman"/>
          <w:sz w:val="24"/>
          <w:szCs w:val="24"/>
          <w:lang w:val="en-US"/>
        </w:rPr>
      </w:pPr>
      <w:r w:rsidRPr="00DB7CC7">
        <w:rPr>
          <w:rFonts w:ascii="Times New Roman" w:hAnsi="Times New Roman" w:cs="Times New Roman"/>
          <w:sz w:val="24"/>
          <w:szCs w:val="24"/>
          <w:lang w:val="en-US"/>
        </w:rPr>
        <w:t>It is</w:t>
      </w:r>
      <w:r w:rsidR="001C2D86" w:rsidRPr="00DB7CC7">
        <w:rPr>
          <w:rFonts w:ascii="Times New Roman" w:hAnsi="Times New Roman" w:cs="Times New Roman"/>
          <w:sz w:val="24"/>
          <w:szCs w:val="24"/>
          <w:lang w:val="en-US"/>
        </w:rPr>
        <w:t xml:space="preserve"> Dr. O</w:t>
      </w:r>
      <w:r w:rsidRPr="00DB7CC7">
        <w:rPr>
          <w:rFonts w:ascii="Times New Roman" w:hAnsi="Times New Roman" w:cs="Times New Roman"/>
          <w:sz w:val="24"/>
          <w:szCs w:val="24"/>
          <w:lang w:val="en-US"/>
        </w:rPr>
        <w:t>’s</w:t>
      </w:r>
      <w:r w:rsidRPr="005F7664">
        <w:rPr>
          <w:rFonts w:ascii="Times New Roman" w:hAnsi="Times New Roman" w:cs="Times New Roman"/>
          <w:sz w:val="24"/>
          <w:szCs w:val="24"/>
          <w:lang w:val="en-US"/>
        </w:rPr>
        <w:t xml:space="preserve"> first day on service. He has</w:t>
      </w:r>
      <w:r w:rsidR="00113686" w:rsidRPr="005F7664">
        <w:rPr>
          <w:rFonts w:ascii="Times New Roman" w:hAnsi="Times New Roman" w:cs="Times New Roman"/>
          <w:sz w:val="24"/>
          <w:szCs w:val="24"/>
          <w:lang w:val="en-US"/>
        </w:rPr>
        <w:t xml:space="preserve"> </w:t>
      </w:r>
      <w:r w:rsidR="00AB0044" w:rsidRPr="00254420">
        <w:rPr>
          <w:rFonts w:ascii="Times New Roman" w:hAnsi="Times New Roman" w:cs="Times New Roman"/>
          <w:sz w:val="24"/>
          <w:szCs w:val="24"/>
          <w:lang w:val="en-US"/>
        </w:rPr>
        <w:t>just returned from completing a surgical fellowship</w:t>
      </w:r>
      <w:r w:rsidRPr="00254420">
        <w:rPr>
          <w:rFonts w:ascii="Times New Roman" w:hAnsi="Times New Roman" w:cs="Times New Roman"/>
          <w:sz w:val="24"/>
          <w:szCs w:val="24"/>
          <w:lang w:val="en-US"/>
        </w:rPr>
        <w:t xml:space="preserve"> in Boston and is</w:t>
      </w:r>
      <w:r w:rsidR="00113686" w:rsidRPr="00254420">
        <w:rPr>
          <w:rFonts w:ascii="Times New Roman" w:hAnsi="Times New Roman" w:cs="Times New Roman"/>
          <w:sz w:val="24"/>
          <w:szCs w:val="24"/>
          <w:lang w:val="en-US"/>
        </w:rPr>
        <w:t xml:space="preserve"> eager to do difficult cases. </w:t>
      </w:r>
      <w:r w:rsidR="00113686" w:rsidRPr="005F7664">
        <w:rPr>
          <w:rFonts w:ascii="Times New Roman" w:hAnsi="Times New Roman" w:cs="Times New Roman"/>
          <w:sz w:val="24"/>
          <w:szCs w:val="24"/>
          <w:lang w:val="en-US"/>
        </w:rPr>
        <w:t xml:space="preserve">He had first </w:t>
      </w:r>
      <w:r w:rsidR="00AB0044" w:rsidRPr="00254420">
        <w:rPr>
          <w:rFonts w:ascii="Times New Roman" w:hAnsi="Times New Roman" w:cs="Times New Roman"/>
          <w:sz w:val="24"/>
          <w:szCs w:val="24"/>
          <w:lang w:val="en-US"/>
        </w:rPr>
        <w:t>seen</w:t>
      </w:r>
      <w:r w:rsidR="00AA6AAA" w:rsidRPr="00254420">
        <w:rPr>
          <w:rFonts w:ascii="Times New Roman" w:hAnsi="Times New Roman" w:cs="Times New Roman"/>
          <w:sz w:val="24"/>
          <w:szCs w:val="24"/>
          <w:lang w:val="en-US"/>
        </w:rPr>
        <w:t xml:space="preserve"> Mrs. S</w:t>
      </w:r>
      <w:r w:rsidR="00113686" w:rsidRPr="00DB7CC7">
        <w:rPr>
          <w:rFonts w:ascii="Times New Roman" w:hAnsi="Times New Roman" w:cs="Times New Roman"/>
          <w:sz w:val="24"/>
          <w:szCs w:val="24"/>
          <w:lang w:val="en-US"/>
        </w:rPr>
        <w:t xml:space="preserve"> in the </w:t>
      </w:r>
      <w:r w:rsidR="00113686" w:rsidRPr="00DB7CC7">
        <w:rPr>
          <w:rFonts w:ascii="Times New Roman" w:hAnsi="Times New Roman" w:cs="Times New Roman"/>
          <w:sz w:val="24"/>
          <w:szCs w:val="24"/>
          <w:lang w:val="en-US"/>
        </w:rPr>
        <w:lastRenderedPageBreak/>
        <w:t xml:space="preserve">Emergency room two days ago when she was admitted with severe abdominal pain and vomiting. </w:t>
      </w:r>
      <w:r w:rsidR="00AA6AAA" w:rsidRPr="00DB7CC7">
        <w:rPr>
          <w:rFonts w:ascii="Times New Roman" w:hAnsi="Times New Roman" w:cs="Times New Roman"/>
          <w:sz w:val="24"/>
          <w:szCs w:val="24"/>
          <w:lang w:val="en-US"/>
        </w:rPr>
        <w:t>Mrs. S</w:t>
      </w:r>
      <w:r w:rsidRPr="00DB7CC7">
        <w:rPr>
          <w:rFonts w:ascii="Times New Roman" w:hAnsi="Times New Roman" w:cs="Times New Roman"/>
          <w:sz w:val="24"/>
          <w:szCs w:val="24"/>
          <w:lang w:val="en-US"/>
        </w:rPr>
        <w:t xml:space="preserve"> is</w:t>
      </w:r>
      <w:r w:rsidR="00D71D74" w:rsidRPr="00DB7CC7">
        <w:rPr>
          <w:rFonts w:ascii="Times New Roman" w:hAnsi="Times New Roman" w:cs="Times New Roman"/>
          <w:sz w:val="24"/>
          <w:szCs w:val="24"/>
          <w:lang w:val="en-US"/>
        </w:rPr>
        <w:t xml:space="preserve"> a</w:t>
      </w:r>
      <w:r w:rsidR="00D70A9F" w:rsidRPr="00DB7CC7">
        <w:rPr>
          <w:rFonts w:ascii="Times New Roman" w:hAnsi="Times New Roman" w:cs="Times New Roman"/>
          <w:sz w:val="24"/>
          <w:szCs w:val="24"/>
          <w:lang w:val="en-US"/>
        </w:rPr>
        <w:t>n 89 y</w:t>
      </w:r>
      <w:r w:rsidR="00D71D74" w:rsidRPr="00DB7CC7">
        <w:rPr>
          <w:rFonts w:ascii="Times New Roman" w:hAnsi="Times New Roman" w:cs="Times New Roman"/>
          <w:sz w:val="24"/>
          <w:szCs w:val="24"/>
          <w:lang w:val="en-US"/>
        </w:rPr>
        <w:t>ea</w:t>
      </w:r>
      <w:r w:rsidR="00D70A9F" w:rsidRPr="00DB7CC7">
        <w:rPr>
          <w:rFonts w:ascii="Times New Roman" w:hAnsi="Times New Roman" w:cs="Times New Roman"/>
          <w:sz w:val="24"/>
          <w:szCs w:val="24"/>
          <w:lang w:val="en-US"/>
        </w:rPr>
        <w:t>r old lady who has ische</w:t>
      </w:r>
      <w:r w:rsidR="00113686" w:rsidRPr="00DB7CC7">
        <w:rPr>
          <w:rFonts w:ascii="Times New Roman" w:hAnsi="Times New Roman" w:cs="Times New Roman"/>
          <w:sz w:val="24"/>
          <w:szCs w:val="24"/>
          <w:lang w:val="en-US"/>
        </w:rPr>
        <w:t xml:space="preserve">mic heart disease and diabetes. </w:t>
      </w:r>
      <w:r w:rsidRPr="00DB7CC7">
        <w:rPr>
          <w:rFonts w:ascii="Times New Roman" w:hAnsi="Times New Roman" w:cs="Times New Roman"/>
          <w:sz w:val="24"/>
          <w:szCs w:val="24"/>
          <w:lang w:val="en-US"/>
        </w:rPr>
        <w:t>She lives</w:t>
      </w:r>
      <w:r w:rsidR="00D70A9F" w:rsidRPr="00DB7CC7">
        <w:rPr>
          <w:rFonts w:ascii="Times New Roman" w:hAnsi="Times New Roman" w:cs="Times New Roman"/>
          <w:sz w:val="24"/>
          <w:szCs w:val="24"/>
          <w:lang w:val="en-US"/>
        </w:rPr>
        <w:t xml:space="preserve"> with her daughter </w:t>
      </w:r>
      <w:r w:rsidR="00550590" w:rsidRPr="00DB7CC7">
        <w:rPr>
          <w:rFonts w:ascii="Times New Roman" w:hAnsi="Times New Roman" w:cs="Times New Roman"/>
          <w:sz w:val="24"/>
          <w:szCs w:val="24"/>
          <w:lang w:val="en-US"/>
        </w:rPr>
        <w:t>A</w:t>
      </w:r>
      <w:r w:rsidR="00C34934" w:rsidRPr="00DB7CC7">
        <w:rPr>
          <w:rFonts w:ascii="Times New Roman" w:hAnsi="Times New Roman" w:cs="Times New Roman"/>
          <w:sz w:val="24"/>
          <w:szCs w:val="24"/>
          <w:lang w:val="en-US"/>
        </w:rPr>
        <w:t xml:space="preserve">. She has </w:t>
      </w:r>
      <w:r w:rsidR="00D70A9F" w:rsidRPr="00DB7CC7">
        <w:rPr>
          <w:rFonts w:ascii="Times New Roman" w:hAnsi="Times New Roman" w:cs="Times New Roman"/>
          <w:sz w:val="24"/>
          <w:szCs w:val="24"/>
          <w:lang w:val="en-US"/>
        </w:rPr>
        <w:t>two sons</w:t>
      </w:r>
      <w:r w:rsidR="00550590" w:rsidRPr="00DB7CC7">
        <w:rPr>
          <w:rFonts w:ascii="Times New Roman" w:hAnsi="Times New Roman" w:cs="Times New Roman"/>
          <w:sz w:val="24"/>
          <w:szCs w:val="24"/>
          <w:lang w:val="en-US"/>
        </w:rPr>
        <w:t>,</w:t>
      </w:r>
      <w:r w:rsidR="00D70A9F" w:rsidRPr="00DB7CC7">
        <w:rPr>
          <w:rFonts w:ascii="Times New Roman" w:hAnsi="Times New Roman" w:cs="Times New Roman"/>
          <w:sz w:val="24"/>
          <w:szCs w:val="24"/>
          <w:lang w:val="en-US"/>
        </w:rPr>
        <w:t xml:space="preserve"> </w:t>
      </w:r>
      <w:r w:rsidR="00550590" w:rsidRPr="00DB7CC7">
        <w:rPr>
          <w:rFonts w:ascii="Times New Roman" w:hAnsi="Times New Roman" w:cs="Times New Roman"/>
          <w:sz w:val="24"/>
          <w:szCs w:val="24"/>
          <w:lang w:val="en-US"/>
        </w:rPr>
        <w:t>P and T,</w:t>
      </w:r>
      <w:r w:rsidR="00113686" w:rsidRPr="00DB7CC7">
        <w:rPr>
          <w:rFonts w:ascii="Times New Roman" w:hAnsi="Times New Roman" w:cs="Times New Roman"/>
          <w:sz w:val="24"/>
          <w:szCs w:val="24"/>
          <w:lang w:val="en-US"/>
        </w:rPr>
        <w:t xml:space="preserve"> </w:t>
      </w:r>
      <w:r w:rsidR="00D70A9F" w:rsidRPr="00DB7CC7">
        <w:rPr>
          <w:rFonts w:ascii="Times New Roman" w:hAnsi="Times New Roman" w:cs="Times New Roman"/>
          <w:sz w:val="24"/>
          <w:szCs w:val="24"/>
          <w:lang w:val="en-US"/>
        </w:rPr>
        <w:t xml:space="preserve">who live separately with their families. </w:t>
      </w:r>
      <w:r w:rsidRPr="00DB7CC7">
        <w:rPr>
          <w:rFonts w:ascii="Times New Roman" w:hAnsi="Times New Roman" w:cs="Times New Roman"/>
          <w:sz w:val="24"/>
          <w:szCs w:val="24"/>
          <w:lang w:val="en-US"/>
        </w:rPr>
        <w:t>Her provisional diagnosis is</w:t>
      </w:r>
      <w:r w:rsidR="00F82BAC" w:rsidRPr="00DB7CC7">
        <w:rPr>
          <w:rFonts w:ascii="Times New Roman" w:hAnsi="Times New Roman" w:cs="Times New Roman"/>
          <w:sz w:val="24"/>
          <w:szCs w:val="24"/>
          <w:lang w:val="en-US"/>
        </w:rPr>
        <w:t xml:space="preserve"> intestinal obstruction. </w:t>
      </w:r>
      <w:r w:rsidR="00AB0044" w:rsidRPr="00DB7CC7">
        <w:rPr>
          <w:rFonts w:ascii="Times New Roman" w:hAnsi="Times New Roman" w:cs="Times New Roman"/>
          <w:sz w:val="24"/>
          <w:szCs w:val="24"/>
          <w:lang w:val="en-US"/>
        </w:rPr>
        <w:t>On admission she was advised 24</w:t>
      </w:r>
      <w:r w:rsidR="00F82BAC" w:rsidRPr="00DB7CC7">
        <w:rPr>
          <w:rFonts w:ascii="Times New Roman" w:hAnsi="Times New Roman" w:cs="Times New Roman"/>
          <w:sz w:val="24"/>
          <w:szCs w:val="24"/>
          <w:lang w:val="en-US"/>
        </w:rPr>
        <w:t>-36</w:t>
      </w:r>
      <w:r w:rsidR="00AB0044" w:rsidRPr="00DB7CC7">
        <w:rPr>
          <w:rFonts w:ascii="Times New Roman" w:hAnsi="Times New Roman" w:cs="Times New Roman"/>
          <w:sz w:val="24"/>
          <w:szCs w:val="24"/>
          <w:lang w:val="en-US"/>
        </w:rPr>
        <w:t xml:space="preserve"> hours of bowel rest with intravenous fluids and a nasogastric tube. However</w:t>
      </w:r>
      <w:r w:rsidR="00F86647" w:rsidRPr="00DB7CC7">
        <w:rPr>
          <w:rFonts w:ascii="Times New Roman" w:hAnsi="Times New Roman" w:cs="Times New Roman"/>
          <w:sz w:val="24"/>
          <w:szCs w:val="24"/>
          <w:lang w:val="en-US"/>
        </w:rPr>
        <w:t>,</w:t>
      </w:r>
      <w:r w:rsidR="00AB0044" w:rsidRPr="00DB7CC7">
        <w:rPr>
          <w:rFonts w:ascii="Times New Roman" w:hAnsi="Times New Roman" w:cs="Times New Roman"/>
          <w:sz w:val="24"/>
          <w:szCs w:val="24"/>
          <w:lang w:val="en-US"/>
        </w:rPr>
        <w:t xml:space="preserve"> now her s</w:t>
      </w:r>
      <w:r w:rsidRPr="00DB7CC7">
        <w:rPr>
          <w:rFonts w:ascii="Times New Roman" w:hAnsi="Times New Roman" w:cs="Times New Roman"/>
          <w:sz w:val="24"/>
          <w:szCs w:val="24"/>
          <w:lang w:val="en-US"/>
        </w:rPr>
        <w:t>ymptoms had worsene</w:t>
      </w:r>
      <w:r w:rsidRPr="00254420">
        <w:rPr>
          <w:rFonts w:ascii="Times New Roman" w:hAnsi="Times New Roman" w:cs="Times New Roman"/>
          <w:sz w:val="24"/>
          <w:szCs w:val="24"/>
          <w:lang w:val="en-US"/>
        </w:rPr>
        <w:t>d</w:t>
      </w:r>
      <w:proofErr w:type="gramStart"/>
      <w:r w:rsidR="00254420">
        <w:rPr>
          <w:rFonts w:ascii="Times New Roman" w:hAnsi="Times New Roman" w:cs="Times New Roman"/>
          <w:sz w:val="24"/>
          <w:szCs w:val="24"/>
          <w:lang w:val="en-US"/>
        </w:rPr>
        <w:t>.</w:t>
      </w:r>
      <w:r w:rsidRPr="005F7664">
        <w:rPr>
          <w:rFonts w:ascii="Times New Roman" w:hAnsi="Times New Roman" w:cs="Times New Roman"/>
          <w:sz w:val="24"/>
          <w:szCs w:val="24"/>
          <w:lang w:val="en-US"/>
        </w:rPr>
        <w:t>.</w:t>
      </w:r>
      <w:proofErr w:type="gramEnd"/>
      <w:r w:rsidRPr="005F7664">
        <w:rPr>
          <w:rFonts w:ascii="Times New Roman" w:hAnsi="Times New Roman" w:cs="Times New Roman"/>
          <w:sz w:val="24"/>
          <w:szCs w:val="24"/>
          <w:lang w:val="en-US"/>
        </w:rPr>
        <w:t xml:space="preserve"> She has</w:t>
      </w:r>
      <w:r w:rsidR="00D70A9F" w:rsidRPr="005F7664">
        <w:rPr>
          <w:rFonts w:ascii="Times New Roman" w:hAnsi="Times New Roman" w:cs="Times New Roman"/>
          <w:sz w:val="24"/>
          <w:szCs w:val="24"/>
          <w:lang w:val="en-US"/>
        </w:rPr>
        <w:t xml:space="preserve"> not made an A</w:t>
      </w:r>
      <w:r w:rsidR="00CF5FD4" w:rsidRPr="00254420">
        <w:rPr>
          <w:rFonts w:ascii="Times New Roman" w:hAnsi="Times New Roman" w:cs="Times New Roman"/>
          <w:sz w:val="24"/>
          <w:szCs w:val="24"/>
          <w:lang w:val="en-US"/>
        </w:rPr>
        <w:t xml:space="preserve">dvanced </w:t>
      </w:r>
      <w:r w:rsidR="00D70A9F" w:rsidRPr="00254420">
        <w:rPr>
          <w:rFonts w:ascii="Times New Roman" w:hAnsi="Times New Roman" w:cs="Times New Roman"/>
          <w:sz w:val="24"/>
          <w:szCs w:val="24"/>
          <w:lang w:val="en-US"/>
        </w:rPr>
        <w:t>C</w:t>
      </w:r>
      <w:r w:rsidR="00CF5FD4" w:rsidRPr="00254420">
        <w:rPr>
          <w:rFonts w:ascii="Times New Roman" w:hAnsi="Times New Roman" w:cs="Times New Roman"/>
          <w:sz w:val="24"/>
          <w:szCs w:val="24"/>
          <w:lang w:val="en-US"/>
        </w:rPr>
        <w:t xml:space="preserve">are </w:t>
      </w:r>
      <w:r w:rsidR="00D70A9F" w:rsidRPr="00254420">
        <w:rPr>
          <w:rFonts w:ascii="Times New Roman" w:hAnsi="Times New Roman" w:cs="Times New Roman"/>
          <w:sz w:val="24"/>
          <w:szCs w:val="24"/>
          <w:lang w:val="en-US"/>
        </w:rPr>
        <w:t>P</w:t>
      </w:r>
      <w:r w:rsidR="00CF5FD4" w:rsidRPr="00254420">
        <w:rPr>
          <w:rFonts w:ascii="Times New Roman" w:hAnsi="Times New Roman" w:cs="Times New Roman"/>
          <w:sz w:val="24"/>
          <w:szCs w:val="24"/>
          <w:lang w:val="en-US"/>
        </w:rPr>
        <w:t>lan</w:t>
      </w:r>
      <w:r w:rsidR="00550590" w:rsidRPr="00254420">
        <w:rPr>
          <w:rFonts w:ascii="Times New Roman" w:hAnsi="Times New Roman" w:cs="Times New Roman"/>
          <w:sz w:val="24"/>
          <w:szCs w:val="24"/>
          <w:lang w:val="en-US"/>
        </w:rPr>
        <w:t xml:space="preserve"> (ACP)</w:t>
      </w:r>
      <w:r w:rsidR="00D70A9F" w:rsidRPr="00254420">
        <w:rPr>
          <w:rFonts w:ascii="Times New Roman" w:hAnsi="Times New Roman" w:cs="Times New Roman"/>
          <w:sz w:val="24"/>
          <w:szCs w:val="24"/>
          <w:lang w:val="en-US"/>
        </w:rPr>
        <w:t xml:space="preserve"> or </w:t>
      </w:r>
      <w:r w:rsidR="00550590" w:rsidRPr="00254420">
        <w:rPr>
          <w:rFonts w:ascii="Times New Roman" w:hAnsi="Times New Roman" w:cs="Times New Roman"/>
          <w:sz w:val="24"/>
          <w:szCs w:val="24"/>
          <w:lang w:val="en-US"/>
        </w:rPr>
        <w:t xml:space="preserve">an </w:t>
      </w:r>
      <w:r w:rsidR="00D70A9F" w:rsidRPr="00254420">
        <w:rPr>
          <w:rFonts w:ascii="Times New Roman" w:hAnsi="Times New Roman" w:cs="Times New Roman"/>
          <w:sz w:val="24"/>
          <w:szCs w:val="24"/>
          <w:lang w:val="en-US"/>
        </w:rPr>
        <w:t>A</w:t>
      </w:r>
      <w:r w:rsidR="00CF5FD4" w:rsidRPr="00254420">
        <w:rPr>
          <w:rFonts w:ascii="Times New Roman" w:hAnsi="Times New Roman" w:cs="Times New Roman"/>
          <w:sz w:val="24"/>
          <w:szCs w:val="24"/>
          <w:lang w:val="en-US"/>
        </w:rPr>
        <w:t xml:space="preserve">dvanced </w:t>
      </w:r>
      <w:r w:rsidR="00D70A9F" w:rsidRPr="00254420">
        <w:rPr>
          <w:rFonts w:ascii="Times New Roman" w:hAnsi="Times New Roman" w:cs="Times New Roman"/>
          <w:sz w:val="24"/>
          <w:szCs w:val="24"/>
          <w:lang w:val="en-US"/>
        </w:rPr>
        <w:t>M</w:t>
      </w:r>
      <w:r w:rsidR="00CF5FD4" w:rsidRPr="00254420">
        <w:rPr>
          <w:rFonts w:ascii="Times New Roman" w:hAnsi="Times New Roman" w:cs="Times New Roman"/>
          <w:sz w:val="24"/>
          <w:szCs w:val="24"/>
          <w:lang w:val="en-US"/>
        </w:rPr>
        <w:t xml:space="preserve">edical </w:t>
      </w:r>
      <w:r w:rsidR="00D70A9F" w:rsidRPr="00254420">
        <w:rPr>
          <w:rFonts w:ascii="Times New Roman" w:hAnsi="Times New Roman" w:cs="Times New Roman"/>
          <w:sz w:val="24"/>
          <w:szCs w:val="24"/>
          <w:lang w:val="en-US"/>
        </w:rPr>
        <w:t>D</w:t>
      </w:r>
      <w:r w:rsidR="00CF5FD4" w:rsidRPr="00254420">
        <w:rPr>
          <w:rFonts w:ascii="Times New Roman" w:hAnsi="Times New Roman" w:cs="Times New Roman"/>
          <w:sz w:val="24"/>
          <w:szCs w:val="24"/>
          <w:lang w:val="en-US"/>
        </w:rPr>
        <w:t>irective</w:t>
      </w:r>
      <w:r w:rsidR="00550590" w:rsidRPr="00254420">
        <w:rPr>
          <w:rFonts w:ascii="Times New Roman" w:hAnsi="Times New Roman" w:cs="Times New Roman"/>
          <w:sz w:val="24"/>
          <w:szCs w:val="24"/>
          <w:lang w:val="en-US"/>
        </w:rPr>
        <w:t xml:space="preserve"> </w:t>
      </w:r>
      <w:r w:rsidR="00550590" w:rsidRPr="005F7664">
        <w:rPr>
          <w:rFonts w:ascii="Times New Roman" w:hAnsi="Times New Roman" w:cs="Times New Roman"/>
          <w:sz w:val="24"/>
          <w:szCs w:val="24"/>
          <w:lang w:val="en-US"/>
        </w:rPr>
        <w:t>(AMD)</w:t>
      </w:r>
      <w:r w:rsidR="00CF5FD4" w:rsidRPr="005F7664">
        <w:rPr>
          <w:rStyle w:val="FootnoteReference"/>
          <w:rFonts w:ascii="Times New Roman" w:hAnsi="Times New Roman" w:cs="Times New Roman"/>
          <w:sz w:val="24"/>
          <w:szCs w:val="24"/>
          <w:lang w:val="en-US"/>
        </w:rPr>
        <w:footnoteReference w:id="1"/>
      </w:r>
      <w:r w:rsidR="00254420">
        <w:rPr>
          <w:rFonts w:ascii="Times New Roman" w:hAnsi="Times New Roman" w:cs="Times New Roman"/>
          <w:sz w:val="24"/>
          <w:szCs w:val="24"/>
          <w:lang w:val="en-US"/>
        </w:rPr>
        <w:t>, as is usually the case</w:t>
      </w:r>
      <w:proofErr w:type="gramStart"/>
      <w:r w:rsidR="00254420">
        <w:rPr>
          <w:rFonts w:ascii="Times New Roman" w:hAnsi="Times New Roman" w:cs="Times New Roman"/>
          <w:sz w:val="24"/>
          <w:szCs w:val="24"/>
          <w:lang w:val="en-US"/>
        </w:rPr>
        <w:t>.</w:t>
      </w:r>
      <w:r w:rsidR="00C34934" w:rsidRPr="005F7664">
        <w:rPr>
          <w:rFonts w:ascii="Times New Roman" w:hAnsi="Times New Roman" w:cs="Times New Roman"/>
          <w:sz w:val="24"/>
          <w:szCs w:val="24"/>
          <w:lang w:val="en-US"/>
        </w:rPr>
        <w:t>.</w:t>
      </w:r>
      <w:proofErr w:type="gramEnd"/>
      <w:r w:rsidR="00D71D74" w:rsidRPr="00254420">
        <w:rPr>
          <w:rFonts w:ascii="Times New Roman" w:hAnsi="Times New Roman" w:cs="Times New Roman"/>
          <w:sz w:val="24"/>
          <w:szCs w:val="24"/>
          <w:lang w:val="en-US"/>
        </w:rPr>
        <w:t xml:space="preserve"> </w:t>
      </w:r>
      <w:r w:rsidR="00C34934" w:rsidRPr="00254420">
        <w:rPr>
          <w:rFonts w:ascii="Times New Roman" w:hAnsi="Times New Roman" w:cs="Times New Roman"/>
          <w:sz w:val="24"/>
          <w:szCs w:val="24"/>
          <w:lang w:val="en-US"/>
        </w:rPr>
        <w:t xml:space="preserve">However she </w:t>
      </w:r>
      <w:r w:rsidR="00D71D74" w:rsidRPr="00254420">
        <w:rPr>
          <w:rFonts w:ascii="Times New Roman" w:hAnsi="Times New Roman" w:cs="Times New Roman"/>
          <w:sz w:val="24"/>
          <w:szCs w:val="24"/>
          <w:lang w:val="en-US"/>
        </w:rPr>
        <w:t>had stated in a</w:t>
      </w:r>
      <w:r w:rsidR="00D70A9F" w:rsidRPr="00254420">
        <w:rPr>
          <w:rFonts w:ascii="Times New Roman" w:hAnsi="Times New Roman" w:cs="Times New Roman"/>
          <w:sz w:val="24"/>
          <w:szCs w:val="24"/>
          <w:lang w:val="en-US"/>
        </w:rPr>
        <w:t xml:space="preserve"> past </w:t>
      </w:r>
      <w:r w:rsidR="00D71D74" w:rsidRPr="00254420">
        <w:rPr>
          <w:rFonts w:ascii="Times New Roman" w:hAnsi="Times New Roman" w:cs="Times New Roman"/>
          <w:sz w:val="24"/>
          <w:szCs w:val="24"/>
          <w:lang w:val="en-US"/>
        </w:rPr>
        <w:t xml:space="preserve">admission </w:t>
      </w:r>
      <w:r w:rsidR="00D70A9F" w:rsidRPr="00254420">
        <w:rPr>
          <w:rFonts w:ascii="Times New Roman" w:hAnsi="Times New Roman" w:cs="Times New Roman"/>
          <w:sz w:val="24"/>
          <w:szCs w:val="24"/>
          <w:lang w:val="en-US"/>
        </w:rPr>
        <w:t xml:space="preserve">that she doesn’t want any ‘suffering’. </w:t>
      </w:r>
      <w:r w:rsidR="00F82BAC" w:rsidRPr="00254420">
        <w:rPr>
          <w:rFonts w:ascii="Times New Roman" w:hAnsi="Times New Roman" w:cs="Times New Roman"/>
          <w:sz w:val="24"/>
          <w:szCs w:val="24"/>
          <w:lang w:val="en-US"/>
        </w:rPr>
        <w:t xml:space="preserve">Due to her deteriorating condition </w:t>
      </w:r>
      <w:r w:rsidR="00D70A9F" w:rsidRPr="00254420">
        <w:rPr>
          <w:rFonts w:ascii="Times New Roman" w:hAnsi="Times New Roman" w:cs="Times New Roman"/>
          <w:sz w:val="24"/>
          <w:szCs w:val="24"/>
          <w:lang w:val="en-US"/>
        </w:rPr>
        <w:t>she is</w:t>
      </w:r>
      <w:r w:rsidR="00F82BAC" w:rsidRPr="00254420">
        <w:rPr>
          <w:rFonts w:ascii="Times New Roman" w:hAnsi="Times New Roman" w:cs="Times New Roman"/>
          <w:sz w:val="24"/>
          <w:szCs w:val="24"/>
          <w:lang w:val="en-US"/>
        </w:rPr>
        <w:t xml:space="preserve"> now</w:t>
      </w:r>
      <w:r w:rsidR="00D70A9F" w:rsidRPr="00254420">
        <w:rPr>
          <w:rFonts w:ascii="Times New Roman" w:hAnsi="Times New Roman" w:cs="Times New Roman"/>
          <w:sz w:val="24"/>
          <w:szCs w:val="24"/>
          <w:lang w:val="en-US"/>
        </w:rPr>
        <w:t xml:space="preserve"> offered surgery</w:t>
      </w:r>
      <w:r w:rsidR="00254420">
        <w:rPr>
          <w:rFonts w:ascii="Times New Roman" w:hAnsi="Times New Roman" w:cs="Times New Roman"/>
          <w:sz w:val="24"/>
          <w:szCs w:val="24"/>
          <w:lang w:val="en-US"/>
        </w:rPr>
        <w:t>, in order to treat the sepsis</w:t>
      </w:r>
      <w:r w:rsidR="00113686" w:rsidRPr="00254420">
        <w:rPr>
          <w:rFonts w:ascii="Times New Roman" w:hAnsi="Times New Roman" w:cs="Times New Roman"/>
          <w:sz w:val="24"/>
          <w:szCs w:val="24"/>
          <w:lang w:val="en-US"/>
        </w:rPr>
        <w:t xml:space="preserve"> </w:t>
      </w:r>
      <w:r w:rsidR="00113686" w:rsidRPr="005F7664">
        <w:rPr>
          <w:rFonts w:ascii="Times New Roman" w:hAnsi="Times New Roman" w:cs="Times New Roman"/>
          <w:sz w:val="24"/>
          <w:szCs w:val="24"/>
          <w:lang w:val="en-US"/>
        </w:rPr>
        <w:t>by the doctors</w:t>
      </w:r>
      <w:r w:rsidR="00D70A9F" w:rsidRPr="00254420">
        <w:rPr>
          <w:rFonts w:ascii="Times New Roman" w:hAnsi="Times New Roman" w:cs="Times New Roman"/>
          <w:sz w:val="24"/>
          <w:szCs w:val="24"/>
          <w:lang w:val="en-US"/>
        </w:rPr>
        <w:t xml:space="preserve">. </w:t>
      </w:r>
      <w:r w:rsidR="00254420">
        <w:rPr>
          <w:rFonts w:ascii="Times New Roman" w:hAnsi="Times New Roman" w:cs="Times New Roman"/>
          <w:sz w:val="24"/>
          <w:szCs w:val="24"/>
          <w:lang w:val="en-US"/>
        </w:rPr>
        <w:t>She has no long term GP taking care of her.</w:t>
      </w:r>
    </w:p>
    <w:p w14:paraId="39B2AEBC" w14:textId="77777777" w:rsidR="00CF5FD4" w:rsidRPr="00254420" w:rsidRDefault="00CF5FD4" w:rsidP="00D70A9F">
      <w:pPr>
        <w:spacing w:line="480" w:lineRule="auto"/>
        <w:rPr>
          <w:rFonts w:ascii="Times New Roman" w:hAnsi="Times New Roman" w:cs="Times New Roman"/>
          <w:sz w:val="24"/>
          <w:szCs w:val="24"/>
          <w:lang w:val="en-US"/>
        </w:rPr>
      </w:pPr>
    </w:p>
    <w:p w14:paraId="16E63EC3" w14:textId="117131B2" w:rsidR="00951CD9" w:rsidRPr="00254420" w:rsidRDefault="0055430E" w:rsidP="00F86647">
      <w:pPr>
        <w:pStyle w:val="Bibliography"/>
        <w:spacing w:line="480" w:lineRule="auto"/>
        <w:ind w:left="0" w:firstLine="0"/>
        <w:rPr>
          <w:rFonts w:ascii="Times New Roman" w:hAnsi="Times New Roman" w:cs="Times New Roman"/>
          <w:sz w:val="24"/>
          <w:szCs w:val="24"/>
          <w:lang w:val="en-US"/>
        </w:rPr>
      </w:pPr>
      <w:r w:rsidRPr="00DB7CC7">
        <w:rPr>
          <w:rFonts w:ascii="Times New Roman" w:hAnsi="Times New Roman" w:cs="Times New Roman"/>
          <w:sz w:val="24"/>
          <w:szCs w:val="24"/>
          <w:lang w:val="en-US"/>
        </w:rPr>
        <w:tab/>
      </w:r>
      <w:r w:rsidR="00AA6AAA" w:rsidRPr="00DB7CC7">
        <w:rPr>
          <w:rFonts w:ascii="Times New Roman" w:hAnsi="Times New Roman" w:cs="Times New Roman"/>
          <w:sz w:val="24"/>
          <w:szCs w:val="24"/>
          <w:lang w:val="en-US"/>
        </w:rPr>
        <w:t>Dr. O</w:t>
      </w:r>
      <w:r w:rsidR="00DD595E" w:rsidRPr="00DB7CC7">
        <w:rPr>
          <w:rFonts w:ascii="Times New Roman" w:hAnsi="Times New Roman" w:cs="Times New Roman"/>
          <w:sz w:val="24"/>
          <w:szCs w:val="24"/>
          <w:lang w:val="en-US"/>
        </w:rPr>
        <w:t xml:space="preserve"> discusses</w:t>
      </w:r>
      <w:r w:rsidR="00F82BAC" w:rsidRPr="00DB7CC7">
        <w:rPr>
          <w:rFonts w:ascii="Times New Roman" w:hAnsi="Times New Roman" w:cs="Times New Roman"/>
          <w:sz w:val="24"/>
          <w:szCs w:val="24"/>
          <w:lang w:val="en-US"/>
        </w:rPr>
        <w:t xml:space="preserve"> the </w:t>
      </w:r>
      <w:r w:rsidR="00CF5FD4" w:rsidRPr="00DB7CC7">
        <w:rPr>
          <w:rFonts w:ascii="Times New Roman" w:hAnsi="Times New Roman" w:cs="Times New Roman"/>
          <w:sz w:val="24"/>
          <w:szCs w:val="24"/>
          <w:lang w:val="en-US"/>
        </w:rPr>
        <w:t xml:space="preserve">results of the </w:t>
      </w:r>
      <w:r w:rsidR="00F82BAC" w:rsidRPr="00DB7CC7">
        <w:rPr>
          <w:rFonts w:ascii="Times New Roman" w:hAnsi="Times New Roman" w:cs="Times New Roman"/>
          <w:sz w:val="24"/>
          <w:szCs w:val="24"/>
          <w:lang w:val="en-US"/>
        </w:rPr>
        <w:t xml:space="preserve">fresh blood tests and clinical exam findings with </w:t>
      </w:r>
      <w:r w:rsidR="00F86647" w:rsidRPr="00DB7CC7">
        <w:rPr>
          <w:rFonts w:ascii="Times New Roman" w:hAnsi="Times New Roman" w:cs="Times New Roman"/>
          <w:sz w:val="24"/>
          <w:szCs w:val="24"/>
          <w:lang w:val="en-US"/>
        </w:rPr>
        <w:t xml:space="preserve">the </w:t>
      </w:r>
      <w:r w:rsidR="00D70A9F" w:rsidRPr="00DB7CC7">
        <w:rPr>
          <w:rFonts w:ascii="Times New Roman" w:hAnsi="Times New Roman" w:cs="Times New Roman"/>
          <w:sz w:val="24"/>
          <w:szCs w:val="24"/>
          <w:lang w:val="en-US"/>
        </w:rPr>
        <w:t xml:space="preserve">three children </w:t>
      </w:r>
      <w:r w:rsidR="00F82BAC" w:rsidRPr="00DB7CC7">
        <w:rPr>
          <w:rFonts w:ascii="Times New Roman" w:hAnsi="Times New Roman" w:cs="Times New Roman"/>
          <w:sz w:val="24"/>
          <w:szCs w:val="24"/>
          <w:lang w:val="en-US"/>
        </w:rPr>
        <w:t>advising an urgent operation. Th</w:t>
      </w:r>
      <w:r w:rsidR="00254420">
        <w:rPr>
          <w:rFonts w:ascii="Times New Roman" w:hAnsi="Times New Roman" w:cs="Times New Roman"/>
          <w:sz w:val="24"/>
          <w:szCs w:val="24"/>
          <w:lang w:val="en-US"/>
        </w:rPr>
        <w:t xml:space="preserve">ey agree to the surgery, but there is no discussion with the patient. </w:t>
      </w:r>
      <w:r w:rsidR="009A499C" w:rsidRPr="00254420">
        <w:rPr>
          <w:rFonts w:ascii="Times New Roman" w:hAnsi="Times New Roman" w:cs="Times New Roman"/>
          <w:sz w:val="24"/>
          <w:szCs w:val="24"/>
          <w:lang w:val="en-US"/>
        </w:rPr>
        <w:t>They feel it was</w:t>
      </w:r>
      <w:r w:rsidR="00113686" w:rsidRPr="00254420">
        <w:rPr>
          <w:rFonts w:ascii="Times New Roman" w:hAnsi="Times New Roman" w:cs="Times New Roman"/>
          <w:sz w:val="24"/>
          <w:szCs w:val="24"/>
          <w:lang w:val="en-US"/>
        </w:rPr>
        <w:t xml:space="preserve"> too stressful for her to go o</w:t>
      </w:r>
      <w:r w:rsidR="0083098B" w:rsidRPr="00254420">
        <w:rPr>
          <w:rFonts w:ascii="Times New Roman" w:hAnsi="Times New Roman" w:cs="Times New Roman"/>
          <w:sz w:val="24"/>
          <w:szCs w:val="24"/>
          <w:lang w:val="en-US"/>
        </w:rPr>
        <w:t xml:space="preserve">ver the choices and request the </w:t>
      </w:r>
      <w:r w:rsidR="00113686" w:rsidRPr="00254420">
        <w:rPr>
          <w:rFonts w:ascii="Times New Roman" w:hAnsi="Times New Roman" w:cs="Times New Roman"/>
          <w:sz w:val="24"/>
          <w:szCs w:val="24"/>
          <w:lang w:val="en-US"/>
        </w:rPr>
        <w:t xml:space="preserve">doctors not to mention anything ‘serious’ to her. </w:t>
      </w:r>
      <w:r w:rsidR="00AA6AAA" w:rsidRPr="00254420">
        <w:rPr>
          <w:rFonts w:ascii="Times New Roman" w:hAnsi="Times New Roman" w:cs="Times New Roman"/>
          <w:sz w:val="24"/>
          <w:szCs w:val="24"/>
          <w:lang w:val="en-US"/>
        </w:rPr>
        <w:t>Dr. O</w:t>
      </w:r>
      <w:r w:rsidR="00DD595E" w:rsidRPr="00254420">
        <w:rPr>
          <w:rFonts w:ascii="Times New Roman" w:hAnsi="Times New Roman" w:cs="Times New Roman"/>
          <w:sz w:val="24"/>
          <w:szCs w:val="24"/>
          <w:lang w:val="en-US"/>
        </w:rPr>
        <w:t xml:space="preserve"> arranges</w:t>
      </w:r>
      <w:r w:rsidR="00F82BAC" w:rsidRPr="00254420">
        <w:rPr>
          <w:rFonts w:ascii="Times New Roman" w:hAnsi="Times New Roman" w:cs="Times New Roman"/>
          <w:sz w:val="24"/>
          <w:szCs w:val="24"/>
          <w:lang w:val="en-US"/>
        </w:rPr>
        <w:t xml:space="preserve"> an urgent laparotomy</w:t>
      </w:r>
      <w:r w:rsidR="00F630D3" w:rsidRPr="00254420">
        <w:rPr>
          <w:rFonts w:ascii="Times New Roman" w:hAnsi="Times New Roman" w:cs="Times New Roman"/>
          <w:sz w:val="24"/>
          <w:szCs w:val="24"/>
          <w:lang w:val="en-US"/>
        </w:rPr>
        <w:t xml:space="preserve"> </w:t>
      </w:r>
      <w:r w:rsidR="009A499C" w:rsidRPr="00254420">
        <w:rPr>
          <w:rFonts w:ascii="Times New Roman" w:hAnsi="Times New Roman" w:cs="Times New Roman"/>
          <w:sz w:val="24"/>
          <w:szCs w:val="24"/>
          <w:lang w:val="en-US"/>
        </w:rPr>
        <w:t xml:space="preserve">with a ‘green </w:t>
      </w:r>
      <w:r w:rsidR="00F82BAC" w:rsidRPr="00254420">
        <w:rPr>
          <w:rFonts w:ascii="Times New Roman" w:hAnsi="Times New Roman" w:cs="Times New Roman"/>
          <w:sz w:val="24"/>
          <w:szCs w:val="24"/>
          <w:lang w:val="en-US"/>
        </w:rPr>
        <w:t>consent form’</w:t>
      </w:r>
      <w:r w:rsidR="00550590" w:rsidRPr="00254420">
        <w:rPr>
          <w:rFonts w:ascii="Times New Roman" w:hAnsi="Times New Roman" w:cs="Times New Roman"/>
          <w:sz w:val="24"/>
          <w:szCs w:val="24"/>
          <w:lang w:val="en-US"/>
        </w:rPr>
        <w:t xml:space="preserve"> </w:t>
      </w:r>
      <w:r w:rsidRPr="00254420">
        <w:rPr>
          <w:rFonts w:ascii="Times New Roman" w:hAnsi="Times New Roman" w:cs="Times New Roman"/>
          <w:sz w:val="24"/>
          <w:szCs w:val="24"/>
          <w:lang w:val="en-US"/>
        </w:rPr>
        <w:t>(</w:t>
      </w:r>
      <w:r w:rsidR="001C2D86" w:rsidRPr="00DB7CC7">
        <w:rPr>
          <w:rFonts w:ascii="Times New Roman" w:hAnsi="Times New Roman" w:cs="Times New Roman"/>
          <w:sz w:val="24"/>
          <w:szCs w:val="24"/>
          <w:lang w:val="en-US"/>
        </w:rPr>
        <w:t xml:space="preserve">usually used </w:t>
      </w:r>
      <w:r w:rsidRPr="00DB7CC7">
        <w:rPr>
          <w:rFonts w:ascii="Times New Roman" w:hAnsi="Times New Roman" w:cs="Times New Roman"/>
          <w:sz w:val="24"/>
          <w:szCs w:val="24"/>
          <w:lang w:val="en-US"/>
        </w:rPr>
        <w:t xml:space="preserve">when </w:t>
      </w:r>
      <w:r w:rsidR="001C2D86" w:rsidRPr="00DB7CC7">
        <w:rPr>
          <w:rFonts w:ascii="Times New Roman" w:hAnsi="Times New Roman" w:cs="Times New Roman"/>
          <w:sz w:val="24"/>
          <w:szCs w:val="24"/>
          <w:lang w:val="en-US"/>
        </w:rPr>
        <w:t xml:space="preserve">a </w:t>
      </w:r>
      <w:r w:rsidRPr="00DB7CC7">
        <w:rPr>
          <w:rFonts w:ascii="Times New Roman" w:hAnsi="Times New Roman" w:cs="Times New Roman"/>
          <w:sz w:val="24"/>
          <w:szCs w:val="24"/>
          <w:lang w:val="en-US"/>
        </w:rPr>
        <w:t xml:space="preserve">patient </w:t>
      </w:r>
      <w:r w:rsidR="001C2D86" w:rsidRPr="00DB7CC7">
        <w:rPr>
          <w:rFonts w:ascii="Times New Roman" w:hAnsi="Times New Roman" w:cs="Times New Roman"/>
          <w:sz w:val="24"/>
          <w:szCs w:val="24"/>
          <w:lang w:val="en-US"/>
        </w:rPr>
        <w:t xml:space="preserve">is deemed not to </w:t>
      </w:r>
      <w:r w:rsidRPr="00DB7CC7">
        <w:rPr>
          <w:rFonts w:ascii="Times New Roman" w:hAnsi="Times New Roman" w:cs="Times New Roman"/>
          <w:sz w:val="24"/>
          <w:szCs w:val="24"/>
          <w:lang w:val="en-US"/>
        </w:rPr>
        <w:t>have mental capacity</w:t>
      </w:r>
      <w:r w:rsidRPr="005F7664">
        <w:rPr>
          <w:rFonts w:ascii="Times New Roman" w:hAnsi="Times New Roman" w:cs="Times New Roman"/>
          <w:sz w:val="24"/>
          <w:szCs w:val="24"/>
          <w:lang w:val="en-US"/>
        </w:rPr>
        <w:t>)</w:t>
      </w:r>
      <w:proofErr w:type="gramStart"/>
      <w:r w:rsidR="00254420">
        <w:rPr>
          <w:rFonts w:ascii="Times New Roman" w:hAnsi="Times New Roman" w:cs="Times New Roman"/>
          <w:sz w:val="24"/>
          <w:szCs w:val="24"/>
          <w:lang w:val="en-US"/>
        </w:rPr>
        <w:t>.</w:t>
      </w:r>
      <w:r w:rsidR="001C2D86" w:rsidRPr="00DB7CC7">
        <w:rPr>
          <w:rFonts w:ascii="Times New Roman" w:hAnsi="Times New Roman" w:cs="Times New Roman"/>
          <w:sz w:val="24"/>
          <w:szCs w:val="24"/>
          <w:lang w:val="en-US"/>
        </w:rPr>
        <w:t>.</w:t>
      </w:r>
      <w:proofErr w:type="gramEnd"/>
      <w:r w:rsidR="001C2D86" w:rsidRPr="00DB7CC7">
        <w:rPr>
          <w:rFonts w:ascii="Times New Roman" w:hAnsi="Times New Roman" w:cs="Times New Roman"/>
          <w:sz w:val="24"/>
          <w:szCs w:val="24"/>
          <w:lang w:val="en-US"/>
        </w:rPr>
        <w:t xml:space="preserve"> </w:t>
      </w:r>
      <w:r w:rsidR="00254420">
        <w:rPr>
          <w:rFonts w:ascii="Times New Roman" w:hAnsi="Times New Roman" w:cs="Times New Roman"/>
          <w:sz w:val="24"/>
          <w:szCs w:val="24"/>
          <w:lang w:val="en-US"/>
        </w:rPr>
        <w:t xml:space="preserve">A perforated </w:t>
      </w:r>
      <w:proofErr w:type="spellStart"/>
      <w:r w:rsidR="00254420">
        <w:rPr>
          <w:rFonts w:ascii="Times New Roman" w:hAnsi="Times New Roman" w:cs="Times New Roman"/>
          <w:sz w:val="24"/>
          <w:szCs w:val="24"/>
          <w:lang w:val="en-US"/>
        </w:rPr>
        <w:t>viscus</w:t>
      </w:r>
      <w:proofErr w:type="spellEnd"/>
      <w:r w:rsidR="00254420">
        <w:rPr>
          <w:rFonts w:ascii="Times New Roman" w:hAnsi="Times New Roman" w:cs="Times New Roman"/>
          <w:sz w:val="24"/>
          <w:szCs w:val="24"/>
          <w:lang w:val="en-US"/>
        </w:rPr>
        <w:t xml:space="preserve"> was found </w:t>
      </w:r>
      <w:proofErr w:type="gramStart"/>
      <w:r w:rsidR="00254420">
        <w:rPr>
          <w:rFonts w:ascii="Times New Roman" w:hAnsi="Times New Roman" w:cs="Times New Roman"/>
          <w:sz w:val="24"/>
          <w:szCs w:val="24"/>
          <w:lang w:val="en-US"/>
        </w:rPr>
        <w:t>with  a</w:t>
      </w:r>
      <w:proofErr w:type="gramEnd"/>
      <w:r w:rsidR="00254420">
        <w:rPr>
          <w:rFonts w:ascii="Times New Roman" w:hAnsi="Times New Roman" w:cs="Times New Roman"/>
          <w:sz w:val="24"/>
          <w:szCs w:val="24"/>
          <w:lang w:val="en-US"/>
        </w:rPr>
        <w:t xml:space="preserve"> large amount of fecal </w:t>
      </w:r>
      <w:proofErr w:type="spellStart"/>
      <w:r w:rsidR="00254420">
        <w:rPr>
          <w:rFonts w:ascii="Times New Roman" w:hAnsi="Times New Roman" w:cs="Times New Roman"/>
          <w:sz w:val="24"/>
          <w:szCs w:val="24"/>
          <w:lang w:val="en-US"/>
        </w:rPr>
        <w:t>soilage</w:t>
      </w:r>
      <w:proofErr w:type="spellEnd"/>
      <w:r w:rsidR="00254420">
        <w:rPr>
          <w:rFonts w:ascii="Times New Roman" w:hAnsi="Times New Roman" w:cs="Times New Roman"/>
          <w:sz w:val="24"/>
          <w:szCs w:val="24"/>
          <w:lang w:val="en-US"/>
        </w:rPr>
        <w:t xml:space="preserve">. </w:t>
      </w:r>
      <w:r w:rsidR="00DD595E" w:rsidRPr="00DB7CC7">
        <w:rPr>
          <w:rFonts w:ascii="Times New Roman" w:hAnsi="Times New Roman" w:cs="Times New Roman"/>
          <w:sz w:val="24"/>
          <w:szCs w:val="24"/>
          <w:lang w:val="en-US"/>
        </w:rPr>
        <w:t>After the operation she is</w:t>
      </w:r>
      <w:r w:rsidR="00D70A9F" w:rsidRPr="00DB7CC7">
        <w:rPr>
          <w:rFonts w:ascii="Times New Roman" w:hAnsi="Times New Roman" w:cs="Times New Roman"/>
          <w:sz w:val="24"/>
          <w:szCs w:val="24"/>
          <w:lang w:val="en-US"/>
        </w:rPr>
        <w:t xml:space="preserve"> admitted to the ICU and </w:t>
      </w:r>
      <w:r w:rsidR="00DD595E" w:rsidRPr="00DB7CC7">
        <w:rPr>
          <w:rFonts w:ascii="Times New Roman" w:hAnsi="Times New Roman" w:cs="Times New Roman"/>
          <w:sz w:val="24"/>
          <w:szCs w:val="24"/>
          <w:lang w:val="en-US"/>
        </w:rPr>
        <w:t>continues</w:t>
      </w:r>
      <w:r w:rsidR="00F82BAC" w:rsidRPr="00DB7CC7">
        <w:rPr>
          <w:rFonts w:ascii="Times New Roman" w:hAnsi="Times New Roman" w:cs="Times New Roman"/>
          <w:sz w:val="24"/>
          <w:szCs w:val="24"/>
          <w:lang w:val="en-US"/>
        </w:rPr>
        <w:t xml:space="preserve"> </w:t>
      </w:r>
      <w:r w:rsidR="0030465D" w:rsidRPr="00DB7CC7">
        <w:rPr>
          <w:rFonts w:ascii="Times New Roman" w:hAnsi="Times New Roman" w:cs="Times New Roman"/>
          <w:sz w:val="24"/>
          <w:szCs w:val="24"/>
          <w:lang w:val="en-US"/>
        </w:rPr>
        <w:t xml:space="preserve">to </w:t>
      </w:r>
      <w:r w:rsidR="00DD595E" w:rsidRPr="00DB7CC7">
        <w:rPr>
          <w:rFonts w:ascii="Times New Roman" w:hAnsi="Times New Roman" w:cs="Times New Roman"/>
          <w:sz w:val="24"/>
          <w:szCs w:val="24"/>
          <w:lang w:val="en-US"/>
        </w:rPr>
        <w:t>deteriorate</w:t>
      </w:r>
      <w:r w:rsidR="00254420">
        <w:rPr>
          <w:rFonts w:ascii="Times New Roman" w:hAnsi="Times New Roman" w:cs="Times New Roman"/>
          <w:sz w:val="24"/>
          <w:szCs w:val="24"/>
          <w:lang w:val="en-US"/>
        </w:rPr>
        <w:t>, due to her sepsis</w:t>
      </w:r>
      <w:proofErr w:type="gramStart"/>
      <w:r w:rsidR="00254420">
        <w:rPr>
          <w:rFonts w:ascii="Times New Roman" w:hAnsi="Times New Roman" w:cs="Times New Roman"/>
          <w:sz w:val="24"/>
          <w:szCs w:val="24"/>
          <w:lang w:val="en-US"/>
        </w:rPr>
        <w:t>.</w:t>
      </w:r>
      <w:r w:rsidR="00DD595E" w:rsidRPr="00DB7CC7">
        <w:rPr>
          <w:rFonts w:ascii="Times New Roman" w:hAnsi="Times New Roman" w:cs="Times New Roman"/>
          <w:sz w:val="24"/>
          <w:szCs w:val="24"/>
          <w:lang w:val="en-US"/>
        </w:rPr>
        <w:t>.</w:t>
      </w:r>
      <w:proofErr w:type="gramEnd"/>
      <w:r w:rsidR="00DD595E" w:rsidRPr="005F7664">
        <w:rPr>
          <w:rFonts w:ascii="Times New Roman" w:hAnsi="Times New Roman" w:cs="Times New Roman"/>
          <w:sz w:val="24"/>
          <w:szCs w:val="24"/>
          <w:lang w:val="en-US"/>
        </w:rPr>
        <w:t xml:space="preserve"> She is</w:t>
      </w:r>
      <w:r w:rsidR="00D70A9F" w:rsidRPr="005F7664">
        <w:rPr>
          <w:rFonts w:ascii="Times New Roman" w:hAnsi="Times New Roman" w:cs="Times New Roman"/>
          <w:sz w:val="24"/>
          <w:szCs w:val="24"/>
          <w:lang w:val="en-US"/>
        </w:rPr>
        <w:t xml:space="preserve"> on full ventilator support </w:t>
      </w:r>
      <w:r w:rsidR="00DD595E" w:rsidRPr="00254420">
        <w:rPr>
          <w:rFonts w:ascii="Times New Roman" w:hAnsi="Times New Roman" w:cs="Times New Roman"/>
          <w:sz w:val="24"/>
          <w:szCs w:val="24"/>
          <w:lang w:val="en-US"/>
        </w:rPr>
        <w:t>and her blood pressure is</w:t>
      </w:r>
      <w:r w:rsidR="00F82BAC" w:rsidRPr="00254420">
        <w:rPr>
          <w:rFonts w:ascii="Times New Roman" w:hAnsi="Times New Roman" w:cs="Times New Roman"/>
          <w:sz w:val="24"/>
          <w:szCs w:val="24"/>
          <w:lang w:val="en-US"/>
        </w:rPr>
        <w:t xml:space="preserve"> supported with vasopressors. The </w:t>
      </w:r>
      <w:r w:rsidR="00DD595E" w:rsidRPr="00254420">
        <w:rPr>
          <w:rFonts w:ascii="Times New Roman" w:hAnsi="Times New Roman" w:cs="Times New Roman"/>
          <w:sz w:val="24"/>
          <w:szCs w:val="24"/>
          <w:lang w:val="en-US"/>
        </w:rPr>
        <w:t>seriousness of her condition is</w:t>
      </w:r>
      <w:r w:rsidR="00F82BAC" w:rsidRPr="00254420">
        <w:rPr>
          <w:rFonts w:ascii="Times New Roman" w:hAnsi="Times New Roman" w:cs="Times New Roman"/>
          <w:sz w:val="24"/>
          <w:szCs w:val="24"/>
          <w:lang w:val="en-US"/>
        </w:rPr>
        <w:t xml:space="preserve"> conveyed to her children.</w:t>
      </w:r>
    </w:p>
    <w:p w14:paraId="1A0277DD" w14:textId="77777777" w:rsidR="00951CD9" w:rsidRPr="00DB7CC7" w:rsidRDefault="00951CD9" w:rsidP="00951CD9">
      <w:pPr>
        <w:pStyle w:val="Bibliography"/>
        <w:tabs>
          <w:tab w:val="clear" w:pos="384"/>
          <w:tab w:val="left" w:pos="3795"/>
        </w:tabs>
        <w:rPr>
          <w:lang w:val="en-US"/>
        </w:rPr>
      </w:pPr>
      <w:r w:rsidRPr="00DB7CC7">
        <w:rPr>
          <w:lang w:val="en-US"/>
        </w:rPr>
        <w:tab/>
      </w:r>
      <w:r w:rsidRPr="00DB7CC7">
        <w:rPr>
          <w:lang w:val="en-US"/>
        </w:rPr>
        <w:tab/>
      </w:r>
    </w:p>
    <w:p w14:paraId="6BBD1586" w14:textId="6EE5DB1E" w:rsidR="00F82BAC" w:rsidRPr="005F7664" w:rsidRDefault="00F82BAC" w:rsidP="00550590">
      <w:pPr>
        <w:spacing w:line="480" w:lineRule="auto"/>
        <w:ind w:firstLine="720"/>
        <w:rPr>
          <w:rFonts w:ascii="Times New Roman" w:hAnsi="Times New Roman" w:cs="Times New Roman"/>
          <w:sz w:val="24"/>
          <w:szCs w:val="24"/>
          <w:lang w:val="en-US"/>
        </w:rPr>
      </w:pPr>
      <w:r w:rsidRPr="00DB7CC7">
        <w:rPr>
          <w:rFonts w:ascii="Times New Roman" w:hAnsi="Times New Roman" w:cs="Times New Roman"/>
          <w:sz w:val="24"/>
          <w:szCs w:val="24"/>
          <w:lang w:val="en-US"/>
        </w:rPr>
        <w:lastRenderedPageBreak/>
        <w:t xml:space="preserve">After 48 hours </w:t>
      </w:r>
      <w:r w:rsidR="00DD595E" w:rsidRPr="00DB7CC7">
        <w:rPr>
          <w:rFonts w:ascii="Times New Roman" w:hAnsi="Times New Roman" w:cs="Times New Roman"/>
          <w:sz w:val="24"/>
          <w:szCs w:val="24"/>
          <w:lang w:val="en-US"/>
        </w:rPr>
        <w:t xml:space="preserve">without </w:t>
      </w:r>
      <w:r w:rsidRPr="00DB7CC7">
        <w:rPr>
          <w:rFonts w:ascii="Times New Roman" w:hAnsi="Times New Roman" w:cs="Times New Roman"/>
          <w:sz w:val="24"/>
          <w:szCs w:val="24"/>
          <w:lang w:val="en-US"/>
        </w:rPr>
        <w:t>improvement</w:t>
      </w:r>
      <w:r w:rsidR="00AA6AAA" w:rsidRPr="00DB7CC7">
        <w:rPr>
          <w:rFonts w:ascii="Times New Roman" w:hAnsi="Times New Roman" w:cs="Times New Roman"/>
          <w:sz w:val="24"/>
          <w:szCs w:val="24"/>
          <w:lang w:val="en-US"/>
        </w:rPr>
        <w:t xml:space="preserve"> Dr. O</w:t>
      </w:r>
      <w:r w:rsidR="00DD595E" w:rsidRPr="00DB7CC7">
        <w:rPr>
          <w:rFonts w:ascii="Times New Roman" w:hAnsi="Times New Roman" w:cs="Times New Roman"/>
          <w:sz w:val="24"/>
          <w:szCs w:val="24"/>
          <w:lang w:val="en-US"/>
        </w:rPr>
        <w:t xml:space="preserve"> is approached by the </w:t>
      </w:r>
      <w:r w:rsidRPr="00DB7CC7">
        <w:rPr>
          <w:rFonts w:ascii="Times New Roman" w:hAnsi="Times New Roman" w:cs="Times New Roman"/>
          <w:sz w:val="24"/>
          <w:szCs w:val="24"/>
          <w:lang w:val="en-US"/>
        </w:rPr>
        <w:t>ICU physician</w:t>
      </w:r>
      <w:r w:rsidR="00DD595E" w:rsidRPr="00DB7CC7">
        <w:rPr>
          <w:rFonts w:ascii="Times New Roman" w:hAnsi="Times New Roman" w:cs="Times New Roman"/>
          <w:sz w:val="24"/>
          <w:szCs w:val="24"/>
          <w:lang w:val="en-US"/>
        </w:rPr>
        <w:t>, Sam, who feels</w:t>
      </w:r>
      <w:r w:rsidRPr="00DB7CC7">
        <w:rPr>
          <w:rFonts w:ascii="Times New Roman" w:hAnsi="Times New Roman" w:cs="Times New Roman"/>
          <w:sz w:val="24"/>
          <w:szCs w:val="24"/>
          <w:lang w:val="en-US"/>
        </w:rPr>
        <w:t xml:space="preserve"> that fur</w:t>
      </w:r>
      <w:r w:rsidR="00DD595E" w:rsidRPr="00DB7CC7">
        <w:rPr>
          <w:rFonts w:ascii="Times New Roman" w:hAnsi="Times New Roman" w:cs="Times New Roman"/>
          <w:sz w:val="24"/>
          <w:szCs w:val="24"/>
          <w:lang w:val="en-US"/>
        </w:rPr>
        <w:t>ther aggressive life support would be</w:t>
      </w:r>
      <w:r w:rsidRPr="00DB7CC7">
        <w:rPr>
          <w:rFonts w:ascii="Times New Roman" w:hAnsi="Times New Roman" w:cs="Times New Roman"/>
          <w:sz w:val="24"/>
          <w:szCs w:val="24"/>
          <w:lang w:val="en-US"/>
        </w:rPr>
        <w:t xml:space="preserve"> non-beneficial due </w:t>
      </w:r>
      <w:r w:rsidR="00DD595E" w:rsidRPr="00DB7CC7">
        <w:rPr>
          <w:rFonts w:ascii="Times New Roman" w:hAnsi="Times New Roman" w:cs="Times New Roman"/>
          <w:sz w:val="24"/>
          <w:szCs w:val="24"/>
          <w:lang w:val="en-US"/>
        </w:rPr>
        <w:t xml:space="preserve">her age and </w:t>
      </w:r>
      <w:r w:rsidR="00D70A9F" w:rsidRPr="00DB7CC7">
        <w:rPr>
          <w:rFonts w:ascii="Times New Roman" w:hAnsi="Times New Roman" w:cs="Times New Roman"/>
          <w:sz w:val="24"/>
          <w:szCs w:val="24"/>
          <w:lang w:val="en-US"/>
        </w:rPr>
        <w:t>poor baseline</w:t>
      </w:r>
      <w:r w:rsidR="00DD595E" w:rsidRPr="00DB7CC7">
        <w:rPr>
          <w:rFonts w:ascii="Times New Roman" w:hAnsi="Times New Roman" w:cs="Times New Roman"/>
          <w:sz w:val="24"/>
          <w:szCs w:val="24"/>
          <w:lang w:val="en-US"/>
        </w:rPr>
        <w:t xml:space="preserve"> co- </w:t>
      </w:r>
      <w:proofErr w:type="spellStart"/>
      <w:r w:rsidR="00DD595E" w:rsidRPr="00DB7CC7">
        <w:rPr>
          <w:rFonts w:ascii="Times New Roman" w:hAnsi="Times New Roman" w:cs="Times New Roman"/>
          <w:sz w:val="24"/>
          <w:szCs w:val="24"/>
          <w:lang w:val="en-US"/>
        </w:rPr>
        <w:t>morbids</w:t>
      </w:r>
      <w:proofErr w:type="spellEnd"/>
      <w:r w:rsidR="00DD595E" w:rsidRPr="00DB7CC7">
        <w:rPr>
          <w:rFonts w:ascii="Times New Roman" w:hAnsi="Times New Roman" w:cs="Times New Roman"/>
          <w:sz w:val="24"/>
          <w:szCs w:val="24"/>
          <w:lang w:val="en-US"/>
        </w:rPr>
        <w:t>.</w:t>
      </w:r>
      <w:r w:rsidRPr="00DB7CC7">
        <w:rPr>
          <w:rFonts w:ascii="Times New Roman" w:hAnsi="Times New Roman" w:cs="Times New Roman"/>
          <w:sz w:val="24"/>
          <w:szCs w:val="24"/>
          <w:lang w:val="en-US"/>
        </w:rPr>
        <w:t xml:space="preserve"> “H</w:t>
      </w:r>
      <w:r w:rsidR="001C2D86" w:rsidRPr="00DB7CC7">
        <w:rPr>
          <w:rFonts w:ascii="Times New Roman" w:hAnsi="Times New Roman" w:cs="Times New Roman"/>
          <w:sz w:val="24"/>
          <w:szCs w:val="24"/>
          <w:lang w:val="en-US"/>
        </w:rPr>
        <w:t>ey O</w:t>
      </w:r>
      <w:r w:rsidR="00AA6AAA" w:rsidRPr="00DB7CC7">
        <w:rPr>
          <w:rFonts w:ascii="Times New Roman" w:hAnsi="Times New Roman" w:cs="Times New Roman"/>
          <w:sz w:val="24"/>
          <w:szCs w:val="24"/>
          <w:lang w:val="en-US"/>
        </w:rPr>
        <w:t>, have you seen Mrs. S</w:t>
      </w:r>
      <w:r w:rsidRPr="00DB7CC7">
        <w:rPr>
          <w:rFonts w:ascii="Times New Roman" w:hAnsi="Times New Roman" w:cs="Times New Roman"/>
          <w:sz w:val="24"/>
          <w:szCs w:val="24"/>
          <w:lang w:val="en-US"/>
        </w:rPr>
        <w:t xml:space="preserve"> today, her conditio</w:t>
      </w:r>
      <w:r w:rsidR="001C2D86" w:rsidRPr="00DB7CC7">
        <w:rPr>
          <w:rFonts w:ascii="Times New Roman" w:hAnsi="Times New Roman" w:cs="Times New Roman"/>
          <w:sz w:val="24"/>
          <w:szCs w:val="24"/>
          <w:lang w:val="en-US"/>
        </w:rPr>
        <w:t xml:space="preserve">n is much worse. </w:t>
      </w:r>
      <w:r w:rsidRPr="00DB7CC7">
        <w:rPr>
          <w:rFonts w:ascii="Times New Roman" w:hAnsi="Times New Roman" w:cs="Times New Roman"/>
          <w:sz w:val="24"/>
          <w:szCs w:val="24"/>
          <w:lang w:val="en-US"/>
        </w:rPr>
        <w:t xml:space="preserve">What do you </w:t>
      </w:r>
      <w:r w:rsidR="0083098B" w:rsidRPr="00DB7CC7">
        <w:rPr>
          <w:rFonts w:ascii="Times New Roman" w:hAnsi="Times New Roman" w:cs="Times New Roman"/>
          <w:sz w:val="24"/>
          <w:szCs w:val="24"/>
          <w:lang w:val="en-US"/>
        </w:rPr>
        <w:t>think?</w:t>
      </w:r>
      <w:r w:rsidRPr="00DB7CC7">
        <w:rPr>
          <w:rFonts w:ascii="Times New Roman" w:hAnsi="Times New Roman" w:cs="Times New Roman"/>
          <w:sz w:val="24"/>
          <w:szCs w:val="24"/>
          <w:lang w:val="en-US"/>
        </w:rPr>
        <w:t xml:space="preserve"> </w:t>
      </w:r>
      <w:proofErr w:type="gramStart"/>
      <w:r w:rsidR="00AB2CA3" w:rsidRPr="00DB7CC7">
        <w:rPr>
          <w:rFonts w:ascii="Times New Roman" w:hAnsi="Times New Roman" w:cs="Times New Roman"/>
          <w:sz w:val="24"/>
          <w:szCs w:val="24"/>
          <w:lang w:val="en-US"/>
        </w:rPr>
        <w:t>S</w:t>
      </w:r>
      <w:r w:rsidRPr="00DB7CC7">
        <w:rPr>
          <w:rFonts w:ascii="Times New Roman" w:hAnsi="Times New Roman" w:cs="Times New Roman"/>
          <w:sz w:val="24"/>
          <w:szCs w:val="24"/>
          <w:lang w:val="en-US"/>
        </w:rPr>
        <w:t>hould we ‘DNR’</w:t>
      </w:r>
      <w:r w:rsidR="0055430E" w:rsidRPr="00DB7CC7">
        <w:rPr>
          <w:rFonts w:ascii="Times New Roman" w:hAnsi="Times New Roman" w:cs="Times New Roman"/>
          <w:sz w:val="24"/>
          <w:szCs w:val="24"/>
          <w:lang w:val="en-US"/>
        </w:rPr>
        <w:t xml:space="preserve"> (Do not resuscitate) </w:t>
      </w:r>
      <w:r w:rsidRPr="00DB7CC7">
        <w:rPr>
          <w:rFonts w:ascii="Times New Roman" w:hAnsi="Times New Roman" w:cs="Times New Roman"/>
          <w:sz w:val="24"/>
          <w:szCs w:val="24"/>
          <w:lang w:val="en-US"/>
        </w:rPr>
        <w:t>her?</w:t>
      </w:r>
      <w:proofErr w:type="gramEnd"/>
      <w:r w:rsidRPr="00DB7CC7">
        <w:rPr>
          <w:rFonts w:ascii="Times New Roman" w:hAnsi="Times New Roman" w:cs="Times New Roman"/>
          <w:sz w:val="24"/>
          <w:szCs w:val="24"/>
          <w:lang w:val="en-US"/>
        </w:rPr>
        <w:t xml:space="preserve"> I doubt the family will agree</w:t>
      </w:r>
      <w:r w:rsidR="00254420">
        <w:rPr>
          <w:rFonts w:ascii="Times New Roman" w:hAnsi="Times New Roman" w:cs="Times New Roman"/>
          <w:sz w:val="24"/>
          <w:szCs w:val="24"/>
          <w:lang w:val="en-US"/>
        </w:rPr>
        <w:t>.</w:t>
      </w:r>
      <w:r w:rsidR="00AA6AAA" w:rsidRPr="00254420">
        <w:rPr>
          <w:rFonts w:ascii="Times New Roman" w:hAnsi="Times New Roman" w:cs="Times New Roman"/>
          <w:sz w:val="24"/>
          <w:szCs w:val="24"/>
          <w:lang w:val="en-US"/>
        </w:rPr>
        <w:t xml:space="preserve"> Dr. O</w:t>
      </w:r>
      <w:r w:rsidR="00DD595E" w:rsidRPr="00254420">
        <w:rPr>
          <w:rFonts w:ascii="Times New Roman" w:hAnsi="Times New Roman" w:cs="Times New Roman"/>
          <w:sz w:val="24"/>
          <w:szCs w:val="24"/>
          <w:lang w:val="en-US"/>
        </w:rPr>
        <w:t xml:space="preserve"> replies, “</w:t>
      </w:r>
      <w:r w:rsidR="00AA6AAA" w:rsidRPr="00254420">
        <w:rPr>
          <w:rFonts w:ascii="Times New Roman" w:hAnsi="Times New Roman" w:cs="Times New Roman"/>
          <w:sz w:val="24"/>
          <w:szCs w:val="24"/>
          <w:lang w:val="en-US"/>
        </w:rPr>
        <w:t>I know, I know S</w:t>
      </w:r>
      <w:r w:rsidRPr="00254420">
        <w:rPr>
          <w:rFonts w:ascii="Times New Roman" w:hAnsi="Times New Roman" w:cs="Times New Roman"/>
          <w:sz w:val="24"/>
          <w:szCs w:val="24"/>
          <w:lang w:val="en-US"/>
        </w:rPr>
        <w:t xml:space="preserve">, but listen, she’s someone I worked </w:t>
      </w:r>
      <w:r w:rsidR="00DD595E" w:rsidRPr="00DB7CC7">
        <w:rPr>
          <w:rFonts w:ascii="Times New Roman" w:hAnsi="Times New Roman" w:cs="Times New Roman"/>
          <w:sz w:val="24"/>
          <w:szCs w:val="24"/>
          <w:lang w:val="en-US"/>
        </w:rPr>
        <w:t>very hard</w:t>
      </w:r>
      <w:r w:rsidR="001C2D86" w:rsidRPr="00DB7CC7">
        <w:rPr>
          <w:rFonts w:ascii="Times New Roman" w:hAnsi="Times New Roman" w:cs="Times New Roman"/>
          <w:sz w:val="24"/>
          <w:szCs w:val="24"/>
          <w:lang w:val="en-US"/>
        </w:rPr>
        <w:t xml:space="preserve"> on</w:t>
      </w:r>
      <w:r w:rsidRPr="00DB7CC7">
        <w:rPr>
          <w:rFonts w:ascii="Times New Roman" w:hAnsi="Times New Roman" w:cs="Times New Roman"/>
          <w:sz w:val="24"/>
          <w:szCs w:val="24"/>
          <w:lang w:val="en-US"/>
        </w:rPr>
        <w:t xml:space="preserve">. </w:t>
      </w:r>
      <w:r w:rsidR="00DD595E" w:rsidRPr="00DB7CC7">
        <w:rPr>
          <w:rFonts w:ascii="Times New Roman" w:hAnsi="Times New Roman" w:cs="Times New Roman"/>
          <w:sz w:val="24"/>
          <w:szCs w:val="24"/>
          <w:lang w:val="en-US"/>
        </w:rPr>
        <w:t>W</w:t>
      </w:r>
      <w:r w:rsidRPr="00DB7CC7">
        <w:rPr>
          <w:rFonts w:ascii="Times New Roman" w:hAnsi="Times New Roman" w:cs="Times New Roman"/>
          <w:sz w:val="24"/>
          <w:szCs w:val="24"/>
          <w:lang w:val="en-US"/>
        </w:rPr>
        <w:t xml:space="preserve">e can’t give up so </w:t>
      </w:r>
      <w:proofErr w:type="spellStart"/>
      <w:r w:rsidRPr="00DB7CC7">
        <w:rPr>
          <w:rFonts w:ascii="Times New Roman" w:hAnsi="Times New Roman" w:cs="Times New Roman"/>
          <w:sz w:val="24"/>
          <w:szCs w:val="24"/>
          <w:lang w:val="en-US"/>
        </w:rPr>
        <w:t>soonYou</w:t>
      </w:r>
      <w:proofErr w:type="spellEnd"/>
      <w:r w:rsidRPr="00DB7CC7">
        <w:rPr>
          <w:rFonts w:ascii="Times New Roman" w:hAnsi="Times New Roman" w:cs="Times New Roman"/>
          <w:sz w:val="24"/>
          <w:szCs w:val="24"/>
          <w:lang w:val="en-US"/>
        </w:rPr>
        <w:t xml:space="preserve"> just have to press </w:t>
      </w:r>
      <w:r w:rsidR="00DD595E" w:rsidRPr="00DB7CC7">
        <w:rPr>
          <w:rFonts w:ascii="Times New Roman" w:hAnsi="Times New Roman" w:cs="Times New Roman"/>
          <w:sz w:val="24"/>
          <w:szCs w:val="24"/>
          <w:lang w:val="en-US"/>
        </w:rPr>
        <w:t>on.</w:t>
      </w:r>
      <w:r w:rsidR="00550590" w:rsidRPr="00DB7CC7">
        <w:rPr>
          <w:rFonts w:ascii="Times New Roman" w:hAnsi="Times New Roman" w:cs="Times New Roman"/>
          <w:sz w:val="24"/>
          <w:szCs w:val="24"/>
          <w:lang w:val="en-US"/>
        </w:rPr>
        <w:t>”</w:t>
      </w:r>
    </w:p>
    <w:p w14:paraId="4FEFB761" w14:textId="77777777" w:rsidR="00F82BAC" w:rsidRPr="00DB7CC7" w:rsidRDefault="00F82BAC" w:rsidP="0055430E">
      <w:pPr>
        <w:spacing w:line="480" w:lineRule="auto"/>
        <w:ind w:firstLine="720"/>
        <w:rPr>
          <w:rFonts w:ascii="Times New Roman" w:hAnsi="Times New Roman" w:cs="Times New Roman"/>
          <w:sz w:val="24"/>
          <w:szCs w:val="24"/>
          <w:lang w:val="en-US"/>
        </w:rPr>
      </w:pPr>
      <w:r w:rsidRPr="00254420">
        <w:rPr>
          <w:rFonts w:ascii="Times New Roman" w:hAnsi="Times New Roman" w:cs="Times New Roman"/>
          <w:sz w:val="24"/>
          <w:szCs w:val="24"/>
          <w:lang w:val="en-US"/>
        </w:rPr>
        <w:t>The doctors conveyed her grave si</w:t>
      </w:r>
      <w:r w:rsidR="00AA6AAA" w:rsidRPr="00DB7CC7">
        <w:rPr>
          <w:rFonts w:ascii="Times New Roman" w:hAnsi="Times New Roman" w:cs="Times New Roman"/>
          <w:sz w:val="24"/>
          <w:szCs w:val="24"/>
          <w:lang w:val="en-US"/>
        </w:rPr>
        <w:t>tuation to the family. A</w:t>
      </w:r>
      <w:r w:rsidR="004635DE" w:rsidRPr="00DB7CC7">
        <w:rPr>
          <w:rFonts w:ascii="Times New Roman" w:hAnsi="Times New Roman" w:cs="Times New Roman"/>
          <w:sz w:val="24"/>
          <w:szCs w:val="24"/>
          <w:lang w:val="en-US"/>
        </w:rPr>
        <w:t xml:space="preserve"> is</w:t>
      </w:r>
      <w:r w:rsidR="00AA6AAA" w:rsidRPr="00DB7CC7">
        <w:rPr>
          <w:rFonts w:ascii="Times New Roman" w:hAnsi="Times New Roman" w:cs="Times New Roman"/>
          <w:sz w:val="24"/>
          <w:szCs w:val="24"/>
          <w:lang w:val="en-US"/>
        </w:rPr>
        <w:t xml:space="preserve"> in tears but P and T</w:t>
      </w:r>
      <w:r w:rsidRPr="00DB7CC7">
        <w:rPr>
          <w:rFonts w:ascii="Times New Roman" w:hAnsi="Times New Roman" w:cs="Times New Roman"/>
          <w:sz w:val="24"/>
          <w:szCs w:val="24"/>
          <w:lang w:val="en-US"/>
        </w:rPr>
        <w:t xml:space="preserve"> were more composed. </w:t>
      </w:r>
      <w:r w:rsidR="00AA6AAA" w:rsidRPr="00DB7CC7">
        <w:rPr>
          <w:rFonts w:ascii="Times New Roman" w:hAnsi="Times New Roman" w:cs="Times New Roman"/>
          <w:sz w:val="24"/>
          <w:szCs w:val="24"/>
          <w:lang w:val="en-US"/>
        </w:rPr>
        <w:t>P</w:t>
      </w:r>
      <w:r w:rsidR="004635DE" w:rsidRPr="00DB7CC7">
        <w:rPr>
          <w:rFonts w:ascii="Times New Roman" w:hAnsi="Times New Roman" w:cs="Times New Roman"/>
          <w:sz w:val="24"/>
          <w:szCs w:val="24"/>
          <w:lang w:val="en-US"/>
        </w:rPr>
        <w:t xml:space="preserve"> the elder son speaks up. </w:t>
      </w:r>
      <w:r w:rsidRPr="00DB7CC7">
        <w:rPr>
          <w:rFonts w:ascii="Times New Roman" w:hAnsi="Times New Roman" w:cs="Times New Roman"/>
          <w:sz w:val="24"/>
          <w:szCs w:val="24"/>
          <w:lang w:val="en-US"/>
        </w:rPr>
        <w:t>“Just do your best doctor, we want our mother to l</w:t>
      </w:r>
      <w:r w:rsidR="004635DE" w:rsidRPr="00DB7CC7">
        <w:rPr>
          <w:rFonts w:ascii="Times New Roman" w:hAnsi="Times New Roman" w:cs="Times New Roman"/>
          <w:sz w:val="24"/>
          <w:szCs w:val="24"/>
          <w:lang w:val="en-US"/>
        </w:rPr>
        <w:t xml:space="preserve">ive, she’s a fighter and she’s not ready to leave. Please, just do everything”.  </w:t>
      </w:r>
      <w:r w:rsidR="00AA6AAA" w:rsidRPr="00DB7CC7">
        <w:rPr>
          <w:rFonts w:ascii="Times New Roman" w:hAnsi="Times New Roman" w:cs="Times New Roman"/>
          <w:sz w:val="24"/>
          <w:szCs w:val="24"/>
          <w:lang w:val="en-US"/>
        </w:rPr>
        <w:t>T</w:t>
      </w:r>
      <w:r w:rsidR="00B759CC" w:rsidRPr="00DB7CC7">
        <w:rPr>
          <w:rFonts w:ascii="Times New Roman" w:hAnsi="Times New Roman" w:cs="Times New Roman"/>
          <w:sz w:val="24"/>
          <w:szCs w:val="24"/>
          <w:lang w:val="en-US"/>
        </w:rPr>
        <w:t xml:space="preserve"> keeps silent</w:t>
      </w:r>
      <w:r w:rsidRPr="00DB7CC7">
        <w:rPr>
          <w:rFonts w:ascii="Times New Roman" w:hAnsi="Times New Roman" w:cs="Times New Roman"/>
          <w:sz w:val="24"/>
          <w:szCs w:val="24"/>
          <w:lang w:val="en-US"/>
        </w:rPr>
        <w:t xml:space="preserve">. He </w:t>
      </w:r>
      <w:r w:rsidR="00B759CC" w:rsidRPr="00DB7CC7">
        <w:rPr>
          <w:rFonts w:ascii="Times New Roman" w:hAnsi="Times New Roman" w:cs="Times New Roman"/>
          <w:sz w:val="24"/>
          <w:szCs w:val="24"/>
          <w:lang w:val="en-US"/>
        </w:rPr>
        <w:t>isn’t sure what to thi</w:t>
      </w:r>
      <w:r w:rsidR="00AA6AAA" w:rsidRPr="00DB7CC7">
        <w:rPr>
          <w:rFonts w:ascii="Times New Roman" w:hAnsi="Times New Roman" w:cs="Times New Roman"/>
          <w:sz w:val="24"/>
          <w:szCs w:val="24"/>
          <w:lang w:val="en-US"/>
        </w:rPr>
        <w:t>nk. He can’t speak against P</w:t>
      </w:r>
      <w:r w:rsidR="00B759CC" w:rsidRPr="00DB7CC7">
        <w:rPr>
          <w:rFonts w:ascii="Times New Roman" w:hAnsi="Times New Roman" w:cs="Times New Roman"/>
          <w:sz w:val="24"/>
          <w:szCs w:val="24"/>
          <w:lang w:val="en-US"/>
        </w:rPr>
        <w:t xml:space="preserve"> but he feels</w:t>
      </w:r>
      <w:r w:rsidRPr="00DB7CC7">
        <w:rPr>
          <w:rFonts w:ascii="Times New Roman" w:hAnsi="Times New Roman" w:cs="Times New Roman"/>
          <w:sz w:val="24"/>
          <w:szCs w:val="24"/>
          <w:lang w:val="en-US"/>
        </w:rPr>
        <w:t xml:space="preserve"> his mother had been through enough and the doctors </w:t>
      </w:r>
      <w:r w:rsidR="00B759CC" w:rsidRPr="00DB7CC7">
        <w:rPr>
          <w:rFonts w:ascii="Times New Roman" w:hAnsi="Times New Roman" w:cs="Times New Roman"/>
          <w:sz w:val="24"/>
          <w:szCs w:val="24"/>
          <w:lang w:val="en-US"/>
        </w:rPr>
        <w:t xml:space="preserve">are </w:t>
      </w:r>
      <w:r w:rsidRPr="00DB7CC7">
        <w:rPr>
          <w:rFonts w:ascii="Times New Roman" w:hAnsi="Times New Roman" w:cs="Times New Roman"/>
          <w:sz w:val="24"/>
          <w:szCs w:val="24"/>
          <w:lang w:val="en-US"/>
        </w:rPr>
        <w:t>telling t</w:t>
      </w:r>
      <w:r w:rsidR="00B759CC" w:rsidRPr="00DB7CC7">
        <w:rPr>
          <w:rFonts w:ascii="Times New Roman" w:hAnsi="Times New Roman" w:cs="Times New Roman"/>
          <w:sz w:val="24"/>
          <w:szCs w:val="24"/>
          <w:lang w:val="en-US"/>
        </w:rPr>
        <w:t>hem that things are</w:t>
      </w:r>
      <w:r w:rsidRPr="00DB7CC7">
        <w:rPr>
          <w:rFonts w:ascii="Times New Roman" w:hAnsi="Times New Roman" w:cs="Times New Roman"/>
          <w:sz w:val="24"/>
          <w:szCs w:val="24"/>
          <w:lang w:val="en-US"/>
        </w:rPr>
        <w:t xml:space="preserve"> touch </w:t>
      </w:r>
      <w:r w:rsidR="00B759CC" w:rsidRPr="00DB7CC7">
        <w:rPr>
          <w:rFonts w:ascii="Times New Roman" w:hAnsi="Times New Roman" w:cs="Times New Roman"/>
          <w:sz w:val="24"/>
          <w:szCs w:val="24"/>
          <w:lang w:val="en-US"/>
        </w:rPr>
        <w:t>–</w:t>
      </w:r>
      <w:r w:rsidRPr="00DB7CC7">
        <w:rPr>
          <w:rFonts w:ascii="Times New Roman" w:hAnsi="Times New Roman" w:cs="Times New Roman"/>
          <w:sz w:val="24"/>
          <w:szCs w:val="24"/>
          <w:lang w:val="en-US"/>
        </w:rPr>
        <w:t>and</w:t>
      </w:r>
      <w:r w:rsidR="00B759CC" w:rsidRPr="00DB7CC7">
        <w:rPr>
          <w:rFonts w:ascii="Times New Roman" w:hAnsi="Times New Roman" w:cs="Times New Roman"/>
          <w:sz w:val="24"/>
          <w:szCs w:val="24"/>
          <w:lang w:val="en-US"/>
        </w:rPr>
        <w:t>- go right now. He wants</w:t>
      </w:r>
      <w:r w:rsidRPr="00DB7CC7">
        <w:rPr>
          <w:rFonts w:ascii="Times New Roman" w:hAnsi="Times New Roman" w:cs="Times New Roman"/>
          <w:sz w:val="24"/>
          <w:szCs w:val="24"/>
          <w:lang w:val="en-US"/>
        </w:rPr>
        <w:t xml:space="preserve"> to tell them </w:t>
      </w:r>
      <w:r w:rsidR="00C6753F" w:rsidRPr="00DB7CC7">
        <w:rPr>
          <w:rFonts w:ascii="Times New Roman" w:hAnsi="Times New Roman" w:cs="Times New Roman"/>
          <w:sz w:val="24"/>
          <w:szCs w:val="24"/>
          <w:lang w:val="en-US"/>
        </w:rPr>
        <w:t>not to push her any further an</w:t>
      </w:r>
      <w:r w:rsidR="00AA6AAA" w:rsidRPr="00DB7CC7">
        <w:rPr>
          <w:rFonts w:ascii="Times New Roman" w:hAnsi="Times New Roman" w:cs="Times New Roman"/>
          <w:sz w:val="24"/>
          <w:szCs w:val="24"/>
          <w:lang w:val="en-US"/>
        </w:rPr>
        <w:t>d let her die peacefully. T realizes that P</w:t>
      </w:r>
      <w:r w:rsidR="00C6753F" w:rsidRPr="00DB7CC7">
        <w:rPr>
          <w:rFonts w:ascii="Times New Roman" w:hAnsi="Times New Roman" w:cs="Times New Roman"/>
          <w:sz w:val="24"/>
          <w:szCs w:val="24"/>
          <w:lang w:val="en-US"/>
        </w:rPr>
        <w:t xml:space="preserve"> lives far away and even though he financiall</w:t>
      </w:r>
      <w:r w:rsidR="00AA6AAA" w:rsidRPr="00DB7CC7">
        <w:rPr>
          <w:rFonts w:ascii="Times New Roman" w:hAnsi="Times New Roman" w:cs="Times New Roman"/>
          <w:sz w:val="24"/>
          <w:szCs w:val="24"/>
          <w:lang w:val="en-US"/>
        </w:rPr>
        <w:t>y supported his mother and A</w:t>
      </w:r>
      <w:r w:rsidR="00C6753F" w:rsidRPr="00DB7CC7">
        <w:rPr>
          <w:rFonts w:ascii="Times New Roman" w:hAnsi="Times New Roman" w:cs="Times New Roman"/>
          <w:sz w:val="24"/>
          <w:szCs w:val="24"/>
          <w:lang w:val="en-US"/>
        </w:rPr>
        <w:t xml:space="preserve">, he may be feeling guilt as he had not visited Mother for quite some time. </w:t>
      </w:r>
    </w:p>
    <w:p w14:paraId="3A5AEE43" w14:textId="77777777" w:rsidR="007C52C1" w:rsidRPr="00DB7CC7" w:rsidRDefault="007C52C1" w:rsidP="00D70A9F">
      <w:pPr>
        <w:spacing w:line="480" w:lineRule="auto"/>
        <w:rPr>
          <w:rFonts w:ascii="Times New Roman" w:hAnsi="Times New Roman" w:cs="Times New Roman"/>
          <w:sz w:val="24"/>
          <w:szCs w:val="24"/>
          <w:lang w:val="en-US"/>
        </w:rPr>
      </w:pPr>
    </w:p>
    <w:p w14:paraId="4D735B01" w14:textId="77777777" w:rsidR="00F82BAC" w:rsidRPr="005F7664" w:rsidRDefault="00AA6AAA" w:rsidP="0055430E">
      <w:pPr>
        <w:spacing w:line="480" w:lineRule="auto"/>
        <w:ind w:firstLine="720"/>
        <w:rPr>
          <w:rFonts w:ascii="Times New Roman" w:hAnsi="Times New Roman" w:cs="Times New Roman"/>
          <w:sz w:val="24"/>
          <w:szCs w:val="24"/>
          <w:lang w:val="en-US"/>
        </w:rPr>
      </w:pPr>
      <w:r w:rsidRPr="00DB7CC7">
        <w:rPr>
          <w:rFonts w:ascii="Times New Roman" w:hAnsi="Times New Roman" w:cs="Times New Roman"/>
          <w:sz w:val="24"/>
          <w:szCs w:val="24"/>
          <w:lang w:val="en-US"/>
        </w:rPr>
        <w:t>Mrs. S</w:t>
      </w:r>
      <w:r w:rsidR="00AC6135" w:rsidRPr="00DB7CC7">
        <w:rPr>
          <w:rFonts w:ascii="Times New Roman" w:hAnsi="Times New Roman" w:cs="Times New Roman"/>
          <w:sz w:val="24"/>
          <w:szCs w:val="24"/>
          <w:lang w:val="en-US"/>
        </w:rPr>
        <w:t xml:space="preserve"> suffers</w:t>
      </w:r>
      <w:r w:rsidR="0055430E" w:rsidRPr="00DB7CC7">
        <w:rPr>
          <w:rFonts w:ascii="Times New Roman" w:hAnsi="Times New Roman" w:cs="Times New Roman"/>
          <w:sz w:val="24"/>
          <w:szCs w:val="24"/>
          <w:lang w:val="en-US"/>
        </w:rPr>
        <w:t xml:space="preserve"> a cardiac arrest </w:t>
      </w:r>
      <w:r w:rsidR="00F82BAC" w:rsidRPr="00DB7CC7">
        <w:rPr>
          <w:rFonts w:ascii="Times New Roman" w:hAnsi="Times New Roman" w:cs="Times New Roman"/>
          <w:sz w:val="24"/>
          <w:szCs w:val="24"/>
          <w:lang w:val="en-US"/>
        </w:rPr>
        <w:t>that night. The fami</w:t>
      </w:r>
      <w:r w:rsidR="00AC6135" w:rsidRPr="00DB7CC7">
        <w:rPr>
          <w:rFonts w:ascii="Times New Roman" w:hAnsi="Times New Roman" w:cs="Times New Roman"/>
          <w:sz w:val="24"/>
          <w:szCs w:val="24"/>
          <w:lang w:val="en-US"/>
        </w:rPr>
        <w:t>ly is</w:t>
      </w:r>
      <w:r w:rsidRPr="00DB7CC7">
        <w:rPr>
          <w:rFonts w:ascii="Times New Roman" w:hAnsi="Times New Roman" w:cs="Times New Roman"/>
          <w:sz w:val="24"/>
          <w:szCs w:val="24"/>
          <w:lang w:val="en-US"/>
        </w:rPr>
        <w:t xml:space="preserve"> not there. The r</w:t>
      </w:r>
      <w:r w:rsidR="00F82BAC" w:rsidRPr="00DB7CC7">
        <w:rPr>
          <w:rFonts w:ascii="Times New Roman" w:hAnsi="Times New Roman" w:cs="Times New Roman"/>
          <w:sz w:val="24"/>
          <w:szCs w:val="24"/>
          <w:lang w:val="en-US"/>
        </w:rPr>
        <w:t xml:space="preserve">egistrar on call had been instructed to commence CPR and </w:t>
      </w:r>
      <w:r w:rsidR="0083098B" w:rsidRPr="00DB7CC7">
        <w:rPr>
          <w:rFonts w:ascii="Times New Roman" w:hAnsi="Times New Roman" w:cs="Times New Roman"/>
          <w:sz w:val="24"/>
          <w:szCs w:val="24"/>
          <w:lang w:val="en-US"/>
        </w:rPr>
        <w:t xml:space="preserve">electrical </w:t>
      </w:r>
      <w:r w:rsidR="00F82BAC" w:rsidRPr="00DB7CC7">
        <w:rPr>
          <w:rFonts w:ascii="Times New Roman" w:hAnsi="Times New Roman" w:cs="Times New Roman"/>
          <w:sz w:val="24"/>
          <w:szCs w:val="24"/>
          <w:lang w:val="en-US"/>
        </w:rPr>
        <w:t xml:space="preserve">shock if this happened on evening exit </w:t>
      </w:r>
      <w:r w:rsidR="00AC6135" w:rsidRPr="00DB7CC7">
        <w:rPr>
          <w:rFonts w:ascii="Times New Roman" w:hAnsi="Times New Roman" w:cs="Times New Roman"/>
          <w:sz w:val="24"/>
          <w:szCs w:val="24"/>
          <w:lang w:val="en-US"/>
        </w:rPr>
        <w:t>rounds, as the family had wanted</w:t>
      </w:r>
      <w:r w:rsidR="00F82BAC" w:rsidRPr="00DB7CC7">
        <w:rPr>
          <w:rFonts w:ascii="Times New Roman" w:hAnsi="Times New Roman" w:cs="Times New Roman"/>
          <w:sz w:val="24"/>
          <w:szCs w:val="24"/>
          <w:lang w:val="en-US"/>
        </w:rPr>
        <w:t xml:space="preserve"> the patient to be ‘full code’</w:t>
      </w:r>
      <w:r w:rsidR="0055430E" w:rsidRPr="00DB7CC7">
        <w:rPr>
          <w:rFonts w:ascii="Times New Roman" w:hAnsi="Times New Roman" w:cs="Times New Roman"/>
          <w:sz w:val="24"/>
          <w:szCs w:val="24"/>
          <w:lang w:val="en-US"/>
        </w:rPr>
        <w:t xml:space="preserve"> (requiring resuscitation)</w:t>
      </w:r>
      <w:r w:rsidR="00F82BAC" w:rsidRPr="00DB7CC7">
        <w:rPr>
          <w:rFonts w:ascii="Times New Roman" w:hAnsi="Times New Roman" w:cs="Times New Roman"/>
          <w:sz w:val="24"/>
          <w:szCs w:val="24"/>
          <w:lang w:val="en-US"/>
        </w:rPr>
        <w:t xml:space="preserve">. </w:t>
      </w:r>
      <w:commentRangeStart w:id="6"/>
      <w:r w:rsidR="00F82BAC" w:rsidRPr="00DB7CC7">
        <w:rPr>
          <w:rFonts w:ascii="Times New Roman" w:hAnsi="Times New Roman" w:cs="Times New Roman"/>
          <w:sz w:val="24"/>
          <w:szCs w:val="24"/>
          <w:lang w:val="en-US"/>
        </w:rPr>
        <w:t xml:space="preserve">Despite this </w:t>
      </w:r>
      <w:r w:rsidR="000D5064" w:rsidRPr="00DB7CC7">
        <w:rPr>
          <w:rFonts w:ascii="Times New Roman" w:hAnsi="Times New Roman" w:cs="Times New Roman"/>
          <w:sz w:val="24"/>
          <w:szCs w:val="24"/>
          <w:lang w:val="en-US"/>
        </w:rPr>
        <w:t xml:space="preserve">the </w:t>
      </w:r>
      <w:r w:rsidRPr="00DB7CC7">
        <w:rPr>
          <w:rFonts w:ascii="Times New Roman" w:hAnsi="Times New Roman" w:cs="Times New Roman"/>
          <w:sz w:val="24"/>
          <w:szCs w:val="24"/>
          <w:lang w:val="en-US"/>
        </w:rPr>
        <w:t>Consultant and Dr. O</w:t>
      </w:r>
      <w:r w:rsidR="00F82BAC" w:rsidRPr="00DB7CC7">
        <w:rPr>
          <w:rFonts w:ascii="Times New Roman" w:hAnsi="Times New Roman" w:cs="Times New Roman"/>
          <w:sz w:val="24"/>
          <w:szCs w:val="24"/>
          <w:lang w:val="en-US"/>
        </w:rPr>
        <w:t xml:space="preserve"> </w:t>
      </w:r>
      <w:r w:rsidR="000D5064" w:rsidRPr="00DB7CC7">
        <w:rPr>
          <w:rFonts w:ascii="Times New Roman" w:hAnsi="Times New Roman" w:cs="Times New Roman"/>
          <w:sz w:val="24"/>
          <w:szCs w:val="24"/>
          <w:lang w:val="en-US"/>
        </w:rPr>
        <w:t xml:space="preserve">were called </w:t>
      </w:r>
      <w:r w:rsidR="00F82BAC" w:rsidRPr="00DB7CC7">
        <w:rPr>
          <w:rFonts w:ascii="Times New Roman" w:hAnsi="Times New Roman" w:cs="Times New Roman"/>
          <w:sz w:val="24"/>
          <w:szCs w:val="24"/>
          <w:lang w:val="en-US"/>
        </w:rPr>
        <w:t>when the arrest happened in bet</w:t>
      </w:r>
      <w:r w:rsidR="000D5064" w:rsidRPr="00DB7CC7">
        <w:rPr>
          <w:rFonts w:ascii="Times New Roman" w:hAnsi="Times New Roman" w:cs="Times New Roman"/>
          <w:sz w:val="24"/>
          <w:szCs w:val="24"/>
          <w:lang w:val="en-US"/>
        </w:rPr>
        <w:t>we</w:t>
      </w:r>
      <w:r w:rsidRPr="00DB7CC7">
        <w:rPr>
          <w:rFonts w:ascii="Times New Roman" w:hAnsi="Times New Roman" w:cs="Times New Roman"/>
          <w:sz w:val="24"/>
          <w:szCs w:val="24"/>
          <w:lang w:val="en-US"/>
        </w:rPr>
        <w:t xml:space="preserve">en shocks. </w:t>
      </w:r>
      <w:commentRangeEnd w:id="6"/>
      <w:r w:rsidR="00CB499C" w:rsidRPr="005F7664">
        <w:rPr>
          <w:rStyle w:val="CommentReference"/>
        </w:rPr>
        <w:commentReference w:id="6"/>
      </w:r>
      <w:r w:rsidRPr="005F7664">
        <w:rPr>
          <w:rFonts w:ascii="Times New Roman" w:hAnsi="Times New Roman" w:cs="Times New Roman"/>
          <w:sz w:val="24"/>
          <w:szCs w:val="24"/>
          <w:lang w:val="en-US"/>
        </w:rPr>
        <w:t>Both instructed the r</w:t>
      </w:r>
      <w:r w:rsidR="000D5064" w:rsidRPr="005F7664">
        <w:rPr>
          <w:rFonts w:ascii="Times New Roman" w:hAnsi="Times New Roman" w:cs="Times New Roman"/>
          <w:sz w:val="24"/>
          <w:szCs w:val="24"/>
          <w:lang w:val="en-US"/>
        </w:rPr>
        <w:t>egistrar</w:t>
      </w:r>
      <w:r w:rsidR="00F82BAC" w:rsidRPr="00254420">
        <w:rPr>
          <w:rFonts w:ascii="Times New Roman" w:hAnsi="Times New Roman" w:cs="Times New Roman"/>
          <w:sz w:val="24"/>
          <w:szCs w:val="24"/>
          <w:lang w:val="en-US"/>
        </w:rPr>
        <w:t xml:space="preserve"> to carry on. B</w:t>
      </w:r>
      <w:r w:rsidRPr="00254420">
        <w:rPr>
          <w:rFonts w:ascii="Times New Roman" w:hAnsi="Times New Roman" w:cs="Times New Roman"/>
          <w:sz w:val="24"/>
          <w:szCs w:val="24"/>
          <w:lang w:val="en-US"/>
        </w:rPr>
        <w:t>ut despite all efforts Mrs. S</w:t>
      </w:r>
      <w:r w:rsidR="00F82BAC" w:rsidRPr="00254420">
        <w:rPr>
          <w:rFonts w:ascii="Times New Roman" w:hAnsi="Times New Roman" w:cs="Times New Roman"/>
          <w:sz w:val="24"/>
          <w:szCs w:val="24"/>
          <w:lang w:val="en-US"/>
        </w:rPr>
        <w:t xml:space="preserve"> didn’t recover spontaneous circulation and passed away due to severe sepsis. </w:t>
      </w:r>
      <w:commentRangeStart w:id="7"/>
      <w:r w:rsidR="00F82BAC" w:rsidRPr="00254420">
        <w:rPr>
          <w:rFonts w:ascii="Times New Roman" w:hAnsi="Times New Roman" w:cs="Times New Roman"/>
          <w:sz w:val="24"/>
          <w:szCs w:val="24"/>
          <w:lang w:val="en-US"/>
        </w:rPr>
        <w:t xml:space="preserve">Her family had arrived and watched the efforts made for her resuscitation. </w:t>
      </w:r>
      <w:commentRangeEnd w:id="7"/>
      <w:r w:rsidR="00CB499C" w:rsidRPr="005F7664">
        <w:rPr>
          <w:rStyle w:val="CommentReference"/>
        </w:rPr>
        <w:commentReference w:id="7"/>
      </w:r>
    </w:p>
    <w:p w14:paraId="5D7706F5" w14:textId="77777777" w:rsidR="000E0050" w:rsidRPr="00254420" w:rsidRDefault="000E0050" w:rsidP="00D70A9F">
      <w:pPr>
        <w:spacing w:line="480" w:lineRule="auto"/>
        <w:rPr>
          <w:rFonts w:ascii="Times New Roman" w:hAnsi="Times New Roman" w:cs="Times New Roman"/>
          <w:sz w:val="24"/>
          <w:szCs w:val="24"/>
          <w:lang w:val="en-US"/>
        </w:rPr>
      </w:pPr>
    </w:p>
    <w:p w14:paraId="3A52DDCA" w14:textId="77777777" w:rsidR="0083098B" w:rsidRPr="00254420" w:rsidRDefault="0083098B" w:rsidP="00D70A9F">
      <w:pPr>
        <w:spacing w:line="480" w:lineRule="auto"/>
        <w:rPr>
          <w:rFonts w:ascii="Times New Roman" w:hAnsi="Times New Roman" w:cs="Times New Roman"/>
          <w:b/>
          <w:sz w:val="28"/>
          <w:szCs w:val="28"/>
          <w:lang w:val="en-US"/>
        </w:rPr>
      </w:pPr>
      <w:r w:rsidRPr="00254420">
        <w:rPr>
          <w:rFonts w:ascii="Times New Roman" w:hAnsi="Times New Roman" w:cs="Times New Roman"/>
          <w:b/>
          <w:sz w:val="28"/>
          <w:szCs w:val="28"/>
          <w:lang w:val="en-US"/>
        </w:rPr>
        <w:lastRenderedPageBreak/>
        <w:t>Commentary:</w:t>
      </w:r>
    </w:p>
    <w:p w14:paraId="181360BB" w14:textId="4FFBCD27" w:rsidR="00982ED2" w:rsidRPr="00254420" w:rsidRDefault="004C273C" w:rsidP="00A8291E">
      <w:pPr>
        <w:spacing w:line="480" w:lineRule="auto"/>
        <w:ind w:firstLine="720"/>
        <w:rPr>
          <w:rFonts w:ascii="Times New Roman" w:hAnsi="Times New Roman" w:cs="Times New Roman"/>
          <w:sz w:val="24"/>
          <w:szCs w:val="24"/>
          <w:lang w:val="en-US"/>
        </w:rPr>
      </w:pPr>
      <w:commentRangeStart w:id="8"/>
      <w:proofErr w:type="spellStart"/>
      <w:r w:rsidRPr="00254420">
        <w:rPr>
          <w:rFonts w:ascii="Times New Roman" w:hAnsi="Times New Roman" w:cs="Times New Roman"/>
          <w:i/>
          <w:sz w:val="24"/>
          <w:szCs w:val="24"/>
          <w:lang w:val="en-US"/>
        </w:rPr>
        <w:t>Jonsen</w:t>
      </w:r>
      <w:proofErr w:type="spellEnd"/>
      <w:r w:rsidR="00AA6AAA" w:rsidRPr="00254420">
        <w:rPr>
          <w:rFonts w:ascii="Times New Roman" w:hAnsi="Times New Roman" w:cs="Times New Roman"/>
          <w:i/>
          <w:sz w:val="24"/>
          <w:szCs w:val="24"/>
          <w:lang w:val="en-US"/>
        </w:rPr>
        <w:t>,</w:t>
      </w:r>
      <w:r w:rsidRPr="00254420">
        <w:rPr>
          <w:rFonts w:ascii="Times New Roman" w:hAnsi="Times New Roman" w:cs="Times New Roman"/>
          <w:sz w:val="24"/>
          <w:szCs w:val="24"/>
          <w:lang w:val="en-US"/>
        </w:rPr>
        <w:t xml:space="preserve"> </w:t>
      </w:r>
      <w:r w:rsidRPr="00254420">
        <w:rPr>
          <w:rFonts w:ascii="Times New Roman" w:hAnsi="Times New Roman" w:cs="Times New Roman"/>
          <w:i/>
          <w:sz w:val="24"/>
          <w:szCs w:val="24"/>
          <w:lang w:val="en-US"/>
        </w:rPr>
        <w:t>et</w:t>
      </w:r>
      <w:r w:rsidR="00AA6AAA" w:rsidRPr="00254420">
        <w:rPr>
          <w:rFonts w:ascii="Times New Roman" w:hAnsi="Times New Roman" w:cs="Times New Roman"/>
          <w:i/>
          <w:sz w:val="24"/>
          <w:szCs w:val="24"/>
          <w:lang w:val="en-US"/>
        </w:rPr>
        <w:t xml:space="preserve"> </w:t>
      </w:r>
      <w:r w:rsidRPr="00254420">
        <w:rPr>
          <w:rFonts w:ascii="Times New Roman" w:hAnsi="Times New Roman" w:cs="Times New Roman"/>
          <w:i/>
          <w:sz w:val="24"/>
          <w:szCs w:val="24"/>
          <w:lang w:val="en-US"/>
        </w:rPr>
        <w:t>al</w:t>
      </w:r>
      <w:r w:rsidRPr="00254420">
        <w:rPr>
          <w:rFonts w:ascii="Times New Roman" w:hAnsi="Times New Roman" w:cs="Times New Roman"/>
          <w:sz w:val="24"/>
          <w:szCs w:val="24"/>
          <w:lang w:val="en-US"/>
        </w:rPr>
        <w:t xml:space="preserve">, have described a structured ethical approach </w:t>
      </w:r>
      <w:commentRangeEnd w:id="8"/>
      <w:r w:rsidR="00556AEE" w:rsidRPr="005F7664">
        <w:rPr>
          <w:rStyle w:val="CommentReference"/>
        </w:rPr>
        <w:commentReference w:id="8"/>
      </w:r>
      <w:r w:rsidRPr="005F7664">
        <w:rPr>
          <w:rFonts w:ascii="Times New Roman" w:hAnsi="Times New Roman" w:cs="Times New Roman"/>
          <w:sz w:val="24"/>
          <w:szCs w:val="24"/>
          <w:lang w:val="en-US"/>
        </w:rPr>
        <w:t>to such cases</w:t>
      </w:r>
      <w:r w:rsidR="00CB499C" w:rsidRPr="005F7664">
        <w:rPr>
          <w:rFonts w:ascii="Times New Roman" w:hAnsi="Times New Roman" w:cs="Times New Roman"/>
          <w:sz w:val="24"/>
          <w:szCs w:val="24"/>
          <w:lang w:val="en-US"/>
        </w:rPr>
        <w:t xml:space="preserve">, </w:t>
      </w:r>
      <w:r w:rsidR="00CB499C" w:rsidRPr="00254420">
        <w:rPr>
          <w:rFonts w:ascii="Times New Roman" w:hAnsi="Times New Roman" w:cs="Times New Roman"/>
          <w:sz w:val="24"/>
          <w:szCs w:val="24"/>
          <w:lang w:val="en-US"/>
        </w:rPr>
        <w:t xml:space="preserve">a </w:t>
      </w:r>
      <w:r w:rsidRPr="00254420">
        <w:rPr>
          <w:rFonts w:ascii="Times New Roman" w:hAnsi="Times New Roman" w:cs="Times New Roman"/>
          <w:sz w:val="24"/>
          <w:szCs w:val="24"/>
          <w:lang w:val="en-US"/>
        </w:rPr>
        <w:t>so called</w:t>
      </w:r>
      <w:r w:rsidR="005B3F44" w:rsidRPr="00254420">
        <w:rPr>
          <w:rFonts w:ascii="Times New Roman" w:hAnsi="Times New Roman" w:cs="Times New Roman"/>
          <w:sz w:val="24"/>
          <w:szCs w:val="24"/>
          <w:lang w:val="en-US"/>
        </w:rPr>
        <w:t xml:space="preserve"> </w:t>
      </w:r>
      <w:r w:rsidRPr="00254420">
        <w:rPr>
          <w:rFonts w:ascii="Times New Roman" w:hAnsi="Times New Roman" w:cs="Times New Roman"/>
          <w:sz w:val="24"/>
          <w:szCs w:val="24"/>
          <w:lang w:val="en-US"/>
        </w:rPr>
        <w:t>‘</w:t>
      </w:r>
      <w:r w:rsidR="005B3F44" w:rsidRPr="00254420">
        <w:rPr>
          <w:rFonts w:ascii="Times New Roman" w:hAnsi="Times New Roman" w:cs="Times New Roman"/>
          <w:sz w:val="24"/>
          <w:szCs w:val="24"/>
          <w:lang w:val="en-US"/>
        </w:rPr>
        <w:t>4 box model</w:t>
      </w:r>
      <w:r w:rsidR="00AA6AAA" w:rsidRPr="00254420">
        <w:rPr>
          <w:rFonts w:ascii="Times New Roman" w:hAnsi="Times New Roman" w:cs="Times New Roman"/>
          <w:sz w:val="24"/>
          <w:szCs w:val="24"/>
          <w:lang w:val="en-US"/>
        </w:rPr>
        <w:t>’</w:t>
      </w:r>
      <w:r w:rsidR="00982ED2" w:rsidRPr="00254420">
        <w:rPr>
          <w:rFonts w:ascii="Times New Roman" w:hAnsi="Times New Roman" w:cs="Times New Roman"/>
          <w:sz w:val="24"/>
          <w:szCs w:val="24"/>
          <w:lang w:val="en-US"/>
        </w:rPr>
        <w:t xml:space="preserve"> of structured ethical </w:t>
      </w:r>
      <w:r w:rsidR="005A1961" w:rsidRPr="00254420">
        <w:rPr>
          <w:rFonts w:ascii="Times New Roman" w:hAnsi="Times New Roman" w:cs="Times New Roman"/>
          <w:sz w:val="24"/>
          <w:szCs w:val="24"/>
          <w:lang w:val="en-US"/>
        </w:rPr>
        <w:t>consideration</w:t>
      </w:r>
      <w:commentRangeStart w:id="9"/>
      <w:r w:rsidR="000A0F02" w:rsidRPr="00254420">
        <w:rPr>
          <w:rFonts w:ascii="Times New Roman" w:hAnsi="Times New Roman" w:cs="Times New Roman"/>
          <w:sz w:val="24"/>
          <w:szCs w:val="24"/>
          <w:lang w:val="en-US"/>
        </w:rPr>
        <w:t>,</w:t>
      </w:r>
      <w:r w:rsidR="005A1961" w:rsidRPr="00254420">
        <w:rPr>
          <w:rFonts w:ascii="Times New Roman" w:hAnsi="Times New Roman" w:cs="Times New Roman"/>
          <w:sz w:val="24"/>
          <w:szCs w:val="24"/>
          <w:lang w:val="en-US"/>
        </w:rPr>
        <w:t xml:space="preserve"> points that emerge in this case scenario</w:t>
      </w:r>
      <w:r w:rsidR="00BA6EB5" w:rsidRPr="00254420">
        <w:rPr>
          <w:rFonts w:ascii="Times New Roman" w:hAnsi="Times New Roman" w:cs="Times New Roman"/>
          <w:sz w:val="24"/>
          <w:szCs w:val="24"/>
          <w:lang w:val="en-US"/>
        </w:rPr>
        <w:t xml:space="preserve"> will be analyzed to reflect on a patient centered approach</w:t>
      </w:r>
      <w:commentRangeEnd w:id="9"/>
      <w:r w:rsidR="00556AEE" w:rsidRPr="005F7664">
        <w:rPr>
          <w:rStyle w:val="CommentReference"/>
        </w:rPr>
        <w:commentReference w:id="9"/>
      </w:r>
      <w:r w:rsidR="005A1961" w:rsidRPr="005F7664">
        <w:rPr>
          <w:rFonts w:ascii="Times New Roman" w:hAnsi="Times New Roman" w:cs="Times New Roman"/>
          <w:sz w:val="24"/>
          <w:szCs w:val="24"/>
          <w:lang w:val="en-US"/>
        </w:rPr>
        <w:t xml:space="preserve">. </w:t>
      </w:r>
      <w:r w:rsidR="0041408C" w:rsidRPr="005F7664">
        <w:rPr>
          <w:rFonts w:ascii="Times New Roman" w:hAnsi="Times New Roman" w:cs="Times New Roman"/>
          <w:sz w:val="24"/>
          <w:szCs w:val="24"/>
          <w:lang w:val="en-US"/>
        </w:rPr>
        <w:t>(Table</w:t>
      </w:r>
      <w:r w:rsidR="00C35F2F" w:rsidRPr="00254420">
        <w:rPr>
          <w:rFonts w:ascii="Times New Roman" w:hAnsi="Times New Roman" w:cs="Times New Roman"/>
          <w:sz w:val="24"/>
          <w:szCs w:val="24"/>
          <w:lang w:val="en-US"/>
        </w:rPr>
        <w:t xml:space="preserve"> 1)</w:t>
      </w:r>
    </w:p>
    <w:p w14:paraId="3A72B150" w14:textId="77777777" w:rsidR="009B5D3C" w:rsidRPr="00254420" w:rsidRDefault="009B5D3C" w:rsidP="009B5D3C">
      <w:pPr>
        <w:spacing w:line="480" w:lineRule="auto"/>
        <w:rPr>
          <w:rFonts w:ascii="Times New Roman" w:hAnsi="Times New Roman" w:cs="Times New Roman"/>
          <w:b/>
          <w:sz w:val="24"/>
          <w:szCs w:val="24"/>
          <w:u w:val="single"/>
          <w:lang w:val="en-US"/>
        </w:rPr>
      </w:pPr>
      <w:r w:rsidRPr="00254420">
        <w:rPr>
          <w:rFonts w:ascii="Times New Roman" w:hAnsi="Times New Roman" w:cs="Times New Roman"/>
          <w:b/>
          <w:sz w:val="24"/>
          <w:szCs w:val="24"/>
          <w:lang w:val="en-US"/>
        </w:rPr>
        <w:t>1.</w:t>
      </w:r>
      <w:r w:rsidRPr="00254420">
        <w:rPr>
          <w:rFonts w:ascii="Times New Roman" w:hAnsi="Times New Roman" w:cs="Times New Roman"/>
          <w:b/>
          <w:sz w:val="24"/>
          <w:szCs w:val="24"/>
          <w:lang w:val="en-US"/>
        </w:rPr>
        <w:tab/>
      </w:r>
      <w:r w:rsidRPr="00254420">
        <w:rPr>
          <w:rFonts w:ascii="Times New Roman" w:hAnsi="Times New Roman" w:cs="Times New Roman"/>
          <w:b/>
          <w:sz w:val="24"/>
          <w:szCs w:val="24"/>
          <w:u w:val="single"/>
          <w:lang w:val="en-US"/>
        </w:rPr>
        <w:t>Medical Indications</w:t>
      </w:r>
    </w:p>
    <w:p w14:paraId="5D09198F" w14:textId="168D62A7" w:rsidR="009B5D3C" w:rsidRPr="005F7664" w:rsidRDefault="00AA6AAA" w:rsidP="003C5717">
      <w:pPr>
        <w:spacing w:line="480" w:lineRule="auto"/>
        <w:ind w:firstLine="720"/>
        <w:rPr>
          <w:rFonts w:ascii="Times New Roman" w:hAnsi="Times New Roman" w:cs="Times New Roman"/>
          <w:sz w:val="24"/>
          <w:szCs w:val="24"/>
          <w:lang w:val="en-US"/>
        </w:rPr>
      </w:pPr>
      <w:r w:rsidRPr="00254420">
        <w:rPr>
          <w:rFonts w:ascii="Times New Roman" w:hAnsi="Times New Roman" w:cs="Times New Roman"/>
          <w:sz w:val="24"/>
          <w:szCs w:val="24"/>
          <w:lang w:val="en-US"/>
        </w:rPr>
        <w:t>Mrs. S</w:t>
      </w:r>
      <w:r w:rsidR="009B5D3C" w:rsidRPr="00254420">
        <w:rPr>
          <w:rFonts w:ascii="Times New Roman" w:hAnsi="Times New Roman" w:cs="Times New Roman"/>
          <w:sz w:val="24"/>
          <w:szCs w:val="24"/>
          <w:lang w:val="en-US"/>
        </w:rPr>
        <w:t xml:space="preserve"> had presented with multiple co- </w:t>
      </w:r>
      <w:proofErr w:type="spellStart"/>
      <w:r w:rsidR="009B5D3C" w:rsidRPr="00254420">
        <w:rPr>
          <w:rFonts w:ascii="Times New Roman" w:hAnsi="Times New Roman" w:cs="Times New Roman"/>
          <w:sz w:val="24"/>
          <w:szCs w:val="24"/>
          <w:lang w:val="en-US"/>
        </w:rPr>
        <w:t>morbids</w:t>
      </w:r>
      <w:proofErr w:type="spellEnd"/>
      <w:r w:rsidR="009B5D3C" w:rsidRPr="00254420">
        <w:rPr>
          <w:rFonts w:ascii="Times New Roman" w:hAnsi="Times New Roman" w:cs="Times New Roman"/>
          <w:sz w:val="24"/>
          <w:szCs w:val="24"/>
          <w:lang w:val="en-US"/>
        </w:rPr>
        <w:t xml:space="preserve"> and an acute illness. Her chances of perforation of the gut were high. A discussion at that point</w:t>
      </w:r>
      <w:ins w:id="10" w:author="Shahla Siddiqui (AHPL)" w:date="2017-08-28T14:49:00Z">
        <w:r w:rsidR="00DB7CC7">
          <w:rPr>
            <w:rFonts w:ascii="Times New Roman" w:hAnsi="Times New Roman" w:cs="Times New Roman"/>
            <w:sz w:val="24"/>
            <w:szCs w:val="24"/>
            <w:lang w:val="en-US"/>
          </w:rPr>
          <w:t>,</w:t>
        </w:r>
      </w:ins>
      <w:r w:rsidR="009B5D3C" w:rsidRPr="00254420">
        <w:rPr>
          <w:rFonts w:ascii="Times New Roman" w:hAnsi="Times New Roman" w:cs="Times New Roman"/>
          <w:sz w:val="24"/>
          <w:szCs w:val="24"/>
          <w:lang w:val="en-US"/>
        </w:rPr>
        <w:t xml:space="preserve"> with her about her preferences as well as her chances of recovery should a perforation occur</w:t>
      </w:r>
      <w:ins w:id="11" w:author="Shahla Siddiqui (AHPL)" w:date="2017-08-28T14:49:00Z">
        <w:r w:rsidR="00DB7CC7">
          <w:rPr>
            <w:rFonts w:ascii="Times New Roman" w:hAnsi="Times New Roman" w:cs="Times New Roman"/>
            <w:sz w:val="24"/>
            <w:szCs w:val="24"/>
            <w:lang w:val="en-US"/>
          </w:rPr>
          <w:t>,</w:t>
        </w:r>
      </w:ins>
      <w:r w:rsidR="009B5D3C" w:rsidRPr="00254420">
        <w:rPr>
          <w:rFonts w:ascii="Times New Roman" w:hAnsi="Times New Roman" w:cs="Times New Roman"/>
          <w:sz w:val="24"/>
          <w:szCs w:val="24"/>
          <w:lang w:val="en-US"/>
        </w:rPr>
        <w:t xml:space="preserve"> was indicated. Some features o</w:t>
      </w:r>
      <w:r w:rsidR="003C5717" w:rsidRPr="00254420">
        <w:rPr>
          <w:rFonts w:ascii="Times New Roman" w:hAnsi="Times New Roman" w:cs="Times New Roman"/>
          <w:sz w:val="24"/>
          <w:szCs w:val="24"/>
          <w:lang w:val="en-US"/>
        </w:rPr>
        <w:t xml:space="preserve">f this case are discussed as follows.  </w:t>
      </w:r>
      <w:commentRangeStart w:id="12"/>
      <w:r w:rsidR="009B5D3C" w:rsidRPr="00254420">
        <w:rPr>
          <w:rFonts w:ascii="Times New Roman" w:hAnsi="Times New Roman" w:cs="Times New Roman"/>
          <w:sz w:val="24"/>
          <w:szCs w:val="24"/>
          <w:lang w:val="en-US"/>
        </w:rPr>
        <w:t>Elderly patients are high risk due to frailty as well as coexistent diseases. When elderly patients present for emergency surgery they often have poorer outcomes than their younger counterparts. It is a known fact that the most important factors independently associated with the highest risk of death in the very elderly (above 85 years) are: the severity of illness, impaired level of consciousness and in</w:t>
      </w:r>
      <w:r w:rsidRPr="00254420">
        <w:rPr>
          <w:rFonts w:ascii="Times New Roman" w:hAnsi="Times New Roman" w:cs="Times New Roman"/>
          <w:sz w:val="24"/>
          <w:szCs w:val="24"/>
          <w:lang w:val="en-US"/>
        </w:rPr>
        <w:t>fection, as is seen in Mrs. S</w:t>
      </w:r>
      <w:r w:rsidR="009B5D3C" w:rsidRPr="00254420">
        <w:rPr>
          <w:rFonts w:ascii="Times New Roman" w:hAnsi="Times New Roman" w:cs="Times New Roman"/>
          <w:sz w:val="24"/>
          <w:szCs w:val="24"/>
          <w:lang w:val="en-US"/>
        </w:rPr>
        <w:t>’s case.  Risk assessment and clinical decision making is based on chances of su</w:t>
      </w:r>
      <w:r w:rsidR="00C76EE7" w:rsidRPr="00254420">
        <w:rPr>
          <w:rFonts w:ascii="Times New Roman" w:hAnsi="Times New Roman" w:cs="Times New Roman"/>
          <w:sz w:val="24"/>
          <w:szCs w:val="24"/>
          <w:lang w:val="en-US"/>
        </w:rPr>
        <w:t>rvival and patient preferences.</w:t>
      </w:r>
      <w:r w:rsidR="00C76EE7" w:rsidRPr="005F7664">
        <w:rPr>
          <w:rFonts w:ascii="Times New Roman" w:hAnsi="Times New Roman" w:cs="Times New Roman"/>
          <w:sz w:val="24"/>
          <w:szCs w:val="24"/>
          <w:lang w:val="en-US"/>
        </w:rPr>
        <w:fldChar w:fldCharType="begin"/>
      </w:r>
      <w:r w:rsidR="004F34F8" w:rsidRPr="00DB7CC7">
        <w:rPr>
          <w:rFonts w:ascii="Times New Roman" w:hAnsi="Times New Roman" w:cs="Times New Roman"/>
          <w:sz w:val="24"/>
          <w:szCs w:val="24"/>
          <w:lang w:val="en-US"/>
        </w:rPr>
        <w:instrText xml:space="preserve"> ADDIN ZOTERO_ITEM CSL_CITATION {"citationID":"kP7RcU3i","properties":{"formattedCitation":"(3)","plainCitation":"(3)"},"citationItems":[{"id":92,"uris":["http://zotero.org/users/3008171/items/9SCQWNSG"],"uri":["http://zotero.org/users/3008171/items/9SCQWNSG"],"itemData":{"id":92,"type":"book","title":"Caring for the Geriatric Surgical Patient, An Issue of Surgical Clinics,","publisher":"Elsevier Health Sciences","number-of-pages":"241","source":"Google Books","abstract":"Caring for the Geriatric Surgical Patient is covered extensively in this important Surgical Clinics of North America issue. Articles include: Changing Demographics of the American Population; Effect of Aging on Cardiac Function plus Monitoring and Support; Effect of Aging on Vascular System plus Monitoring and Support; Effect of Aging on Pulmonary Function plus Monitoring and Support; Effect of Aging on Renal Function plus Monitoring and Support; Management of the Gastrointestinal Tract and Nutrition in the Geriatric Surgical Patient; Management of Skin/Soft Tissue/Pressure Sores in the Geriatric Surgical Patient; Hematologic Issues in the Geriatric Surgical Patient; Healthcare-Economic Impact of Caring for the Elderly; Operative Risk Stratification in the Geriatric Surgical Patient; Management of Fractures in the Geriatric Surgical Patient; Pharmacology for the Geriatric Surgical Patient; Rehabilitation of the Geriatric Surgical Patient; End-of-Life Care of the Geriatric Surgical Patient, and more.","ISBN":"978-0-323-35469-1","note":"00000","language":"en","author":[{"family":"Luchette","given":"Fred A."}],"issued":{"date-parts":[["2014",12,24]]}}}],"schema":"https://github.com/citation-style-language/schema/raw/master/csl-citation.json"} </w:instrText>
      </w:r>
      <w:r w:rsidR="00C76EE7" w:rsidRPr="005F7664">
        <w:rPr>
          <w:rFonts w:ascii="Times New Roman" w:hAnsi="Times New Roman" w:cs="Times New Roman"/>
          <w:sz w:val="24"/>
          <w:szCs w:val="24"/>
          <w:lang w:val="en-US"/>
        </w:rPr>
        <w:fldChar w:fldCharType="separate"/>
      </w:r>
      <w:r w:rsidR="004F34F8" w:rsidRPr="005F7664">
        <w:rPr>
          <w:rFonts w:ascii="Times New Roman" w:hAnsi="Times New Roman" w:cs="Times New Roman"/>
          <w:sz w:val="24"/>
        </w:rPr>
        <w:t>(3)</w:t>
      </w:r>
      <w:r w:rsidR="00C76EE7" w:rsidRPr="005F7664">
        <w:rPr>
          <w:rFonts w:ascii="Times New Roman" w:hAnsi="Times New Roman" w:cs="Times New Roman"/>
          <w:sz w:val="24"/>
          <w:szCs w:val="24"/>
          <w:lang w:val="en-US"/>
        </w:rPr>
        <w:fldChar w:fldCharType="end"/>
      </w:r>
      <w:r w:rsidR="009B5D3C" w:rsidRPr="005F7664">
        <w:rPr>
          <w:rFonts w:ascii="Times New Roman" w:hAnsi="Times New Roman" w:cs="Times New Roman"/>
          <w:sz w:val="24"/>
          <w:szCs w:val="24"/>
          <w:lang w:val="en-US"/>
        </w:rPr>
        <w:t xml:space="preserve"> A recent literature review found the overall evidence base informing perioperative acute care fo</w:t>
      </w:r>
      <w:r w:rsidR="00C76EE7" w:rsidRPr="005F7664">
        <w:rPr>
          <w:rFonts w:ascii="Times New Roman" w:hAnsi="Times New Roman" w:cs="Times New Roman"/>
          <w:sz w:val="24"/>
          <w:szCs w:val="24"/>
          <w:lang w:val="en-US"/>
        </w:rPr>
        <w:t xml:space="preserve">r the elderly to be limited. </w:t>
      </w:r>
      <w:r w:rsidR="00C76EE7" w:rsidRPr="005F7664">
        <w:rPr>
          <w:rFonts w:ascii="Times New Roman" w:hAnsi="Times New Roman" w:cs="Times New Roman"/>
          <w:sz w:val="24"/>
          <w:szCs w:val="24"/>
          <w:lang w:val="en-US"/>
        </w:rPr>
        <w:fldChar w:fldCharType="begin"/>
      </w:r>
      <w:r w:rsidR="00B242BB" w:rsidRPr="00DB7CC7">
        <w:rPr>
          <w:rFonts w:ascii="Times New Roman" w:hAnsi="Times New Roman" w:cs="Times New Roman"/>
          <w:sz w:val="24"/>
          <w:szCs w:val="24"/>
          <w:lang w:val="en-US"/>
        </w:rPr>
        <w:instrText xml:space="preserve"> ADDIN ZOTERO_ITEM CSL_CITATION {"citationID":"qBiD3IGs","properties":{"formattedCitation":"(4)","plainCitation":"(4)"},"citationItems":[{"id":112,"uris":["http://zotero.org/users/3008171/items/TRM63PEK"],"uri":["http://zotero.org/users/3008171/items/TRM63PEK"],"itemData":{"id":112,"type":"article-journal","title":"Very old patients admitted to intensive care in Australia and New Zealand: a multi-centre cohort analysis","container-title":"Critical Care","page":"R45","volume":"13","issue":"2","source":"CrossRef","DOI":"10.1186/cc7768","ISSN":"1364-8535","shortTitle":"Very old patients admitted to intensive care in Australia and New Zealand","language":"en","author":[{"family":"Bagshaw","given":"Sean M"},{"family":"Webb","given":"Steve AR"},{"family":"Delaney","given":"Anthony"},{"family":"George","given":"Carol"},{"family":"Pilcher","given":"David"},{"family":"Hart","given":"Graeme K"},{"family":"Bellomo","given":"Rinaldo"}],"issued":{"date-parts":[["2009"]]}}}],"schema":"https://github.com/citation-style-language/schema/raw/master/csl-citation.json"} </w:instrText>
      </w:r>
      <w:r w:rsidR="00C76EE7" w:rsidRPr="005F7664">
        <w:rPr>
          <w:rFonts w:ascii="Times New Roman" w:hAnsi="Times New Roman" w:cs="Times New Roman"/>
          <w:sz w:val="24"/>
          <w:szCs w:val="24"/>
          <w:lang w:val="en-US"/>
        </w:rPr>
        <w:fldChar w:fldCharType="separate"/>
      </w:r>
      <w:r w:rsidR="00B242BB" w:rsidRPr="005F7664">
        <w:rPr>
          <w:rFonts w:ascii="Times New Roman" w:hAnsi="Times New Roman" w:cs="Times New Roman"/>
          <w:sz w:val="24"/>
        </w:rPr>
        <w:t>(4)</w:t>
      </w:r>
      <w:r w:rsidR="00C76EE7" w:rsidRPr="005F7664">
        <w:rPr>
          <w:rFonts w:ascii="Times New Roman" w:hAnsi="Times New Roman" w:cs="Times New Roman"/>
          <w:sz w:val="24"/>
          <w:szCs w:val="24"/>
          <w:lang w:val="en-US"/>
        </w:rPr>
        <w:fldChar w:fldCharType="end"/>
      </w:r>
      <w:r w:rsidR="009B5D3C" w:rsidRPr="005F7664">
        <w:rPr>
          <w:rFonts w:ascii="Times New Roman" w:hAnsi="Times New Roman" w:cs="Times New Roman"/>
          <w:sz w:val="24"/>
          <w:szCs w:val="24"/>
          <w:lang w:val="en-US"/>
        </w:rPr>
        <w:t xml:space="preserve"> Frail and elderly individuals admitted for emerge</w:t>
      </w:r>
      <w:r w:rsidR="009B5D3C" w:rsidRPr="00254420">
        <w:rPr>
          <w:rFonts w:ascii="Times New Roman" w:hAnsi="Times New Roman" w:cs="Times New Roman"/>
          <w:sz w:val="24"/>
          <w:szCs w:val="24"/>
          <w:lang w:val="en-US"/>
        </w:rPr>
        <w:t xml:space="preserve">ncy surgery to the ICU are likely to need life support in terms of dialysis and mechanical ventilation. </w:t>
      </w:r>
      <w:r w:rsidR="004F34F8" w:rsidRPr="005F7664">
        <w:rPr>
          <w:rFonts w:ascii="Times New Roman" w:hAnsi="Times New Roman" w:cs="Times New Roman"/>
          <w:sz w:val="24"/>
          <w:szCs w:val="24"/>
          <w:lang w:val="en-US"/>
        </w:rPr>
        <w:fldChar w:fldCharType="begin"/>
      </w:r>
      <w:r w:rsidR="00B242BB" w:rsidRPr="00DB7CC7">
        <w:rPr>
          <w:rFonts w:ascii="Times New Roman" w:hAnsi="Times New Roman" w:cs="Times New Roman"/>
          <w:sz w:val="24"/>
          <w:szCs w:val="24"/>
          <w:lang w:val="en-US"/>
        </w:rPr>
        <w:instrText xml:space="preserve"> ADDIN ZOTERO_ITEM CSL_CITATION {"citationID":"H9Zw4brX","properties":{"formattedCitation":"(5)","plainCitation":"(5)"},"citationItems":[{"id":113,"uris":["http://zotero.org/users/3008171/items/7S95IBDT"],"uri":["http://zotero.org/users/3008171/items/7S95IBDT"],"itemData":{"id":113,"type":"article-journal","title":"Factors that predict outcome of intensive care treatment in very elderly patients: a review","container-title":"Critical Care","page":"R307-R314","volume":"9","issue":"4","source":"PubMed Central","abstract":"Introduction\nAdvanced age is thought to be associated with increased mortality in critically ill patients. This report reviews available data on factors that determine outcome, on the value of prognostic models, and on preferences regarding life-sustaining treatments in (very) elderly intensive care unit (ICU) patients.\n\nMethods\nWe searched the Medline database (January 1966 to January 2005) for English language articles. Selected articles were cross-checked for other relevant publications.\n\nResults\nMortality rates are higher in elderly ICU patients than in younger patients. However, it is not age per se but associated factors, such as severity of illness and premorbid functional status, that appear to be responsible for the poorer prognosis. Patients' preferences regarding life-sustaining treatments are importantly influenced by the likelihood of a beneficial outcome. Commonly used prognostic models have not been calibrated for use in the very elderly. Furthermore, they do not address long-term survival and functional outcome.\n\nConclusion\nWe advocate the development of new prognostic models, validated in elderly ICU patients, that predict not only survival but also functional and cognitive status after discharge. Such a model may support informed decision making with respect to patients' preferences.","DOI":"10.1186/cc3536","ISSN":"1364-8535","note":"PMID: 16137342\nPMCID: PMC1269437","shortTitle":"Factors that predict outcome of intensive care treatment in very elderly patients","journalAbbreviation":"Crit Care","author":[{"family":"Rooij","given":"Sophia E","non-dropping-particle":"de"},{"family":"Abu-Hanna","given":"Ameen"},{"family":"Levi","given":"Marcel"},{"family":"Jonge","given":"Evert","non-dropping-particle":"de"}],"issued":{"date-parts":[["2005"]]},"PMID":"16137342","PMCID":"PMC1269437"}}],"schema":"https://github.com/citation-style-language/schema/raw/master/csl-citation.json"} </w:instrText>
      </w:r>
      <w:r w:rsidR="004F34F8" w:rsidRPr="005F7664">
        <w:rPr>
          <w:rFonts w:ascii="Times New Roman" w:hAnsi="Times New Roman" w:cs="Times New Roman"/>
          <w:sz w:val="24"/>
          <w:szCs w:val="24"/>
          <w:lang w:val="en-US"/>
        </w:rPr>
        <w:fldChar w:fldCharType="separate"/>
      </w:r>
      <w:r w:rsidR="00B242BB" w:rsidRPr="005F7664">
        <w:rPr>
          <w:rFonts w:ascii="Times New Roman" w:hAnsi="Times New Roman" w:cs="Times New Roman"/>
          <w:sz w:val="24"/>
        </w:rPr>
        <w:t>(5)</w:t>
      </w:r>
      <w:r w:rsidR="004F34F8" w:rsidRPr="005F7664">
        <w:rPr>
          <w:rFonts w:ascii="Times New Roman" w:hAnsi="Times New Roman" w:cs="Times New Roman"/>
          <w:sz w:val="24"/>
          <w:szCs w:val="24"/>
          <w:lang w:val="en-US"/>
        </w:rPr>
        <w:fldChar w:fldCharType="end"/>
      </w:r>
      <w:commentRangeEnd w:id="12"/>
      <w:r w:rsidR="00CB499C" w:rsidRPr="005F7664">
        <w:rPr>
          <w:rStyle w:val="CommentReference"/>
        </w:rPr>
        <w:commentReference w:id="12"/>
      </w:r>
    </w:p>
    <w:p w14:paraId="41267870" w14:textId="77777777" w:rsidR="001F6001" w:rsidRPr="00254420" w:rsidRDefault="00AA6AAA" w:rsidP="009B5D3C">
      <w:pPr>
        <w:spacing w:line="480" w:lineRule="auto"/>
        <w:ind w:firstLine="360"/>
        <w:rPr>
          <w:rFonts w:ascii="Times New Roman" w:hAnsi="Times New Roman" w:cs="Times New Roman"/>
          <w:sz w:val="24"/>
          <w:szCs w:val="24"/>
          <w:lang w:val="en-US"/>
        </w:rPr>
      </w:pPr>
      <w:r w:rsidRPr="00254420">
        <w:rPr>
          <w:rFonts w:ascii="Times New Roman" w:hAnsi="Times New Roman" w:cs="Times New Roman"/>
          <w:sz w:val="24"/>
          <w:szCs w:val="24"/>
          <w:lang w:val="en-US"/>
        </w:rPr>
        <w:t>Mrs. S</w:t>
      </w:r>
      <w:r w:rsidR="009B5D3C" w:rsidRPr="00254420">
        <w:rPr>
          <w:rFonts w:ascii="Times New Roman" w:hAnsi="Times New Roman" w:cs="Times New Roman"/>
          <w:sz w:val="24"/>
          <w:szCs w:val="24"/>
          <w:lang w:val="en-US"/>
        </w:rPr>
        <w:t>’s advanced age and presence of co-</w:t>
      </w:r>
      <w:proofErr w:type="spellStart"/>
      <w:r w:rsidR="009B5D3C" w:rsidRPr="00254420">
        <w:rPr>
          <w:rFonts w:ascii="Times New Roman" w:hAnsi="Times New Roman" w:cs="Times New Roman"/>
          <w:sz w:val="24"/>
          <w:szCs w:val="24"/>
          <w:lang w:val="en-US"/>
        </w:rPr>
        <w:t>morbids</w:t>
      </w:r>
      <w:proofErr w:type="spellEnd"/>
      <w:r w:rsidR="009B5D3C" w:rsidRPr="00254420">
        <w:rPr>
          <w:rFonts w:ascii="Times New Roman" w:hAnsi="Times New Roman" w:cs="Times New Roman"/>
          <w:sz w:val="24"/>
          <w:szCs w:val="24"/>
          <w:lang w:val="en-US"/>
        </w:rPr>
        <w:t xml:space="preserve"> predispose her to multiple complications of ICU care. Without her present acute predicament her chances of a long and healthy life are also severely limited. It is unknown whether she has been regularly followed by a General Practitioner (GP) or Primary care physician who in this case could have </w:t>
      </w:r>
      <w:r w:rsidR="00DF1B10" w:rsidRPr="00254420">
        <w:rPr>
          <w:rFonts w:ascii="Times New Roman" w:hAnsi="Times New Roman" w:cs="Times New Roman"/>
          <w:sz w:val="24"/>
          <w:szCs w:val="24"/>
          <w:lang w:val="en-US"/>
        </w:rPr>
        <w:t>optimized</w:t>
      </w:r>
      <w:r w:rsidR="009B5D3C" w:rsidRPr="00254420">
        <w:rPr>
          <w:rFonts w:ascii="Times New Roman" w:hAnsi="Times New Roman" w:cs="Times New Roman"/>
          <w:sz w:val="24"/>
          <w:szCs w:val="24"/>
          <w:lang w:val="en-US"/>
        </w:rPr>
        <w:t xml:space="preserve"> her medically. </w:t>
      </w:r>
      <w:r w:rsidR="009B5D3C" w:rsidRPr="005F7664">
        <w:rPr>
          <w:rFonts w:ascii="Times New Roman" w:hAnsi="Times New Roman" w:cs="Times New Roman"/>
          <w:sz w:val="24"/>
          <w:szCs w:val="24"/>
          <w:lang w:val="en-US"/>
        </w:rPr>
        <w:t>She suffers from debilitating chronic diseases which can affect the present prognosis if not controlled. Good integrated care as rendered by a P</w:t>
      </w:r>
      <w:r w:rsidR="009B5D3C" w:rsidRPr="00254420">
        <w:rPr>
          <w:rFonts w:ascii="Times New Roman" w:hAnsi="Times New Roman" w:cs="Times New Roman"/>
          <w:sz w:val="24"/>
          <w:szCs w:val="24"/>
          <w:lang w:val="en-US"/>
        </w:rPr>
        <w:t xml:space="preserve">rimary care </w:t>
      </w:r>
      <w:r w:rsidR="009B5D3C" w:rsidRPr="00254420">
        <w:rPr>
          <w:rFonts w:ascii="Times New Roman" w:hAnsi="Times New Roman" w:cs="Times New Roman"/>
          <w:sz w:val="24"/>
          <w:szCs w:val="24"/>
          <w:lang w:val="en-US"/>
        </w:rPr>
        <w:lastRenderedPageBreak/>
        <w:t>physician who knows the patient well over the years and perhaps has also discussed with the patient her long and short term health preferences can be invaluable in such cases.</w:t>
      </w:r>
      <w:r w:rsidR="005D10C4" w:rsidRPr="00254420">
        <w:rPr>
          <w:rFonts w:ascii="Times New Roman" w:hAnsi="Times New Roman" w:cs="Times New Roman"/>
          <w:sz w:val="24"/>
          <w:szCs w:val="24"/>
          <w:lang w:val="en-US"/>
        </w:rPr>
        <w:t xml:space="preserve"> </w:t>
      </w:r>
      <w:r w:rsidR="005D10C4" w:rsidRPr="005F7664">
        <w:rPr>
          <w:rFonts w:ascii="Times New Roman" w:hAnsi="Times New Roman" w:cs="Times New Roman"/>
          <w:sz w:val="24"/>
          <w:szCs w:val="24"/>
          <w:lang w:val="en-US"/>
        </w:rPr>
        <w:fldChar w:fldCharType="begin"/>
      </w:r>
      <w:r w:rsidR="005D10C4" w:rsidRPr="00DB7CC7">
        <w:rPr>
          <w:rFonts w:ascii="Times New Roman" w:hAnsi="Times New Roman" w:cs="Times New Roman"/>
          <w:sz w:val="24"/>
          <w:szCs w:val="24"/>
          <w:lang w:val="en-US"/>
        </w:rPr>
        <w:instrText xml:space="preserve"> ADDIN ZOTERO_ITEM CSL_CITATION {"citationID":"TA5LfH5B","properties":{"formattedCitation":"(6)","plainCitation":"(6)"},"citationItems":[{"id":96,"uris":["http://zotero.org/users/3008171/items/7EC3UQAA"],"uri":["http://zotero.org/users/3008171/items/7EC3UQAA"],"itemData":{"id":96,"type":"article-journal","title":"The family doctor's role in the care of the elderly","container-title":"Singapore Medical Journal","page":"290-293","volume":"35","issue":"3","source":"PubMed","abstract":"With the anticipated increase in the number of aged persons in our local population, there will be an increased workload for the family doctor caring for the elderly in the community. Diseases thought to be attributed to ageing may be non-degenerative and hence treatable. This paper highlights the role of the family physician in the care of the elderly as the doctor's recognition of these diseases and consequent early intervention may result in an improved outcome for the patient. Optimal care can be achieved with the family doctor's systematic planning of the individual's care, networking with hospitals and other health professionals and providing support for carers.","ISSN":"0037-5675","note":"00003 \nPMID: 7997907","journalAbbreviation":"Singapore Med J","language":"eng","author":[{"family":"Koh","given":"K. T."}],"issued":{"date-parts":[["1994",6]]},"PMID":"7997907"}}],"schema":"https://github.com/citation-style-language/schema/raw/master/csl-citation.json"} </w:instrText>
      </w:r>
      <w:r w:rsidR="005D10C4" w:rsidRPr="005F7664">
        <w:rPr>
          <w:rFonts w:ascii="Times New Roman" w:hAnsi="Times New Roman" w:cs="Times New Roman"/>
          <w:sz w:val="24"/>
          <w:szCs w:val="24"/>
          <w:lang w:val="en-US"/>
        </w:rPr>
        <w:fldChar w:fldCharType="separate"/>
      </w:r>
      <w:r w:rsidR="005D10C4" w:rsidRPr="005F7664">
        <w:rPr>
          <w:rFonts w:ascii="Times New Roman" w:hAnsi="Times New Roman" w:cs="Times New Roman"/>
          <w:sz w:val="24"/>
        </w:rPr>
        <w:t>(6)</w:t>
      </w:r>
      <w:r w:rsidR="005D10C4" w:rsidRPr="005F7664">
        <w:rPr>
          <w:rFonts w:ascii="Times New Roman" w:hAnsi="Times New Roman" w:cs="Times New Roman"/>
          <w:sz w:val="24"/>
          <w:szCs w:val="24"/>
          <w:lang w:val="en-US"/>
        </w:rPr>
        <w:fldChar w:fldCharType="end"/>
      </w:r>
      <w:r w:rsidR="009B5D3C" w:rsidRPr="005F7664">
        <w:rPr>
          <w:rFonts w:ascii="Times New Roman" w:hAnsi="Times New Roman" w:cs="Times New Roman"/>
          <w:sz w:val="24"/>
          <w:szCs w:val="24"/>
          <w:lang w:val="en-US"/>
        </w:rPr>
        <w:t xml:space="preserve"> These physicians can also be a bridge to acute care when such patients suffer an acute </w:t>
      </w:r>
      <w:proofErr w:type="spellStart"/>
      <w:r w:rsidR="009B5D3C" w:rsidRPr="005F7664">
        <w:rPr>
          <w:rFonts w:ascii="Times New Roman" w:hAnsi="Times New Roman" w:cs="Times New Roman"/>
          <w:sz w:val="24"/>
          <w:szCs w:val="24"/>
          <w:lang w:val="en-US"/>
        </w:rPr>
        <w:t>decompensation</w:t>
      </w:r>
      <w:proofErr w:type="spellEnd"/>
      <w:r w:rsidR="009B5D3C" w:rsidRPr="005F7664">
        <w:rPr>
          <w:rFonts w:ascii="Times New Roman" w:hAnsi="Times New Roman" w:cs="Times New Roman"/>
          <w:sz w:val="24"/>
          <w:szCs w:val="24"/>
          <w:lang w:val="en-US"/>
        </w:rPr>
        <w:t xml:space="preserve"> requiring the help of </w:t>
      </w:r>
      <w:r w:rsidRPr="00254420">
        <w:rPr>
          <w:rFonts w:ascii="Times New Roman" w:hAnsi="Times New Roman" w:cs="Times New Roman"/>
          <w:sz w:val="24"/>
          <w:szCs w:val="24"/>
          <w:lang w:val="en-US"/>
        </w:rPr>
        <w:t>other disciplines. Had Mrs. S</w:t>
      </w:r>
      <w:r w:rsidR="009B5D3C" w:rsidRPr="00254420">
        <w:rPr>
          <w:rFonts w:ascii="Times New Roman" w:hAnsi="Times New Roman" w:cs="Times New Roman"/>
          <w:sz w:val="24"/>
          <w:szCs w:val="24"/>
          <w:lang w:val="en-US"/>
        </w:rPr>
        <w:t xml:space="preserve"> seen such a doctor previously, he or she could have liaised with the surgery team to guide them regarding her prior health status, her medical condition as well as the extent of care she would have desired.</w:t>
      </w:r>
    </w:p>
    <w:p w14:paraId="7BE73354" w14:textId="77777777" w:rsidR="009B5D3C" w:rsidRPr="00254420" w:rsidRDefault="009B5D3C" w:rsidP="009B5D3C">
      <w:pPr>
        <w:spacing w:line="480" w:lineRule="auto"/>
        <w:ind w:firstLine="360"/>
        <w:rPr>
          <w:rFonts w:ascii="Times New Roman" w:hAnsi="Times New Roman" w:cs="Times New Roman"/>
          <w:sz w:val="24"/>
          <w:szCs w:val="24"/>
          <w:lang w:val="en-US"/>
        </w:rPr>
      </w:pPr>
    </w:p>
    <w:p w14:paraId="6FA92B21" w14:textId="77777777" w:rsidR="001134A5" w:rsidRPr="005F7664" w:rsidRDefault="009B5D3C" w:rsidP="009B5D3C">
      <w:pPr>
        <w:spacing w:line="480" w:lineRule="auto"/>
        <w:rPr>
          <w:rFonts w:ascii="Times New Roman" w:hAnsi="Times New Roman" w:cs="Times New Roman"/>
          <w:sz w:val="24"/>
          <w:szCs w:val="24"/>
          <w:lang w:val="en-US"/>
        </w:rPr>
      </w:pPr>
      <w:r w:rsidRPr="00254420">
        <w:rPr>
          <w:rFonts w:ascii="Times New Roman" w:hAnsi="Times New Roman" w:cs="Times New Roman"/>
          <w:b/>
          <w:sz w:val="24"/>
          <w:szCs w:val="24"/>
          <w:lang w:val="en-US"/>
        </w:rPr>
        <w:t>2.</w:t>
      </w:r>
      <w:r w:rsidRPr="00254420">
        <w:rPr>
          <w:rFonts w:ascii="Times New Roman" w:hAnsi="Times New Roman" w:cs="Times New Roman"/>
          <w:sz w:val="24"/>
          <w:szCs w:val="24"/>
          <w:lang w:val="en-US"/>
        </w:rPr>
        <w:t xml:space="preserve"> </w:t>
      </w:r>
      <w:r w:rsidRPr="00254420">
        <w:rPr>
          <w:rFonts w:ascii="Times New Roman" w:hAnsi="Times New Roman" w:cs="Times New Roman"/>
          <w:sz w:val="24"/>
          <w:szCs w:val="24"/>
          <w:lang w:val="en-US"/>
        </w:rPr>
        <w:tab/>
      </w:r>
      <w:r w:rsidR="001134A5" w:rsidRPr="00DB7CC7">
        <w:rPr>
          <w:rFonts w:ascii="Times New Roman" w:hAnsi="Times New Roman" w:cs="Times New Roman"/>
          <w:b/>
          <w:sz w:val="24"/>
          <w:szCs w:val="24"/>
          <w:u w:val="single"/>
          <w:lang w:val="en-US"/>
        </w:rPr>
        <w:t>Patient Preferences</w:t>
      </w:r>
      <w:r w:rsidR="0077315B" w:rsidRPr="00DB7CC7">
        <w:rPr>
          <w:rFonts w:ascii="Times New Roman" w:hAnsi="Times New Roman" w:cs="Times New Roman"/>
          <w:b/>
          <w:sz w:val="24"/>
          <w:szCs w:val="24"/>
          <w:u w:val="single"/>
          <w:lang w:val="en-US"/>
        </w:rPr>
        <w:t xml:space="preserve"> and Autonomy</w:t>
      </w:r>
    </w:p>
    <w:p w14:paraId="47E87684" w14:textId="603975BC" w:rsidR="00A10BB4" w:rsidRPr="005F7664" w:rsidRDefault="00985D91" w:rsidP="003C5717">
      <w:pPr>
        <w:spacing w:line="480" w:lineRule="auto"/>
        <w:ind w:firstLine="360"/>
        <w:rPr>
          <w:rFonts w:ascii="Times New Roman" w:hAnsi="Times New Roman" w:cs="Times New Roman"/>
          <w:sz w:val="24"/>
          <w:szCs w:val="24"/>
          <w:lang w:val="en-US"/>
        </w:rPr>
      </w:pPr>
      <w:r w:rsidRPr="00254420">
        <w:rPr>
          <w:rFonts w:ascii="Times New Roman" w:hAnsi="Times New Roman" w:cs="Times New Roman"/>
          <w:sz w:val="24"/>
          <w:szCs w:val="24"/>
          <w:lang w:val="en-US"/>
        </w:rPr>
        <w:t>A recent survey in Singapore showed that “caregivers were far more aggressive in their willingness to pursue treatments with only moderate survival benefits. As a result, patients who do not have a say in their treatment are likely to be over treated compared to what they would receive if actively involved in the treatment decisions.</w:t>
      </w:r>
      <w:r w:rsidR="005C5532" w:rsidRPr="00254420">
        <w:rPr>
          <w:rFonts w:ascii="Times New Roman" w:hAnsi="Times New Roman" w:cs="Times New Roman"/>
          <w:sz w:val="24"/>
          <w:szCs w:val="24"/>
          <w:lang w:val="en-US"/>
        </w:rPr>
        <w:t xml:space="preserve">” </w:t>
      </w:r>
      <w:r w:rsidR="005D10C4" w:rsidRPr="005F7664">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F0HbOPzN","properties":{"formattedCitation":"(7)","plainCitation":"(7)"},"citationItems":[{"id":116,"uris":["http://zotero.org/users/3008171/items/XGPEV4ZF"],"uri":["http://zotero.org/users/3008171/items/XGPEV4ZF"],"itemData":{"id":116,"type":"webpage","title":"How much would you pay to extend your life by a year?, Opinion News &amp; Top Stories - The Straits Times","URL":"http://www.straitstimes.com/opinion/how-much-would-you-pay-to-extend-your-life-by-a-year","accessed":{"date-parts":[["2016",4,21]]}}}],"schema":"https://github.com/citation-style-language/schema/raw/master/csl-citation.json"} </w:instrText>
      </w:r>
      <w:r w:rsidR="005D10C4" w:rsidRPr="005F7664">
        <w:rPr>
          <w:rFonts w:ascii="Times New Roman" w:hAnsi="Times New Roman" w:cs="Times New Roman"/>
          <w:sz w:val="24"/>
          <w:szCs w:val="24"/>
          <w:lang w:val="en-US"/>
        </w:rPr>
        <w:fldChar w:fldCharType="separate"/>
      </w:r>
      <w:r w:rsidR="005C5532" w:rsidRPr="005F7664">
        <w:rPr>
          <w:rFonts w:ascii="Times New Roman" w:hAnsi="Times New Roman" w:cs="Times New Roman"/>
          <w:sz w:val="24"/>
        </w:rPr>
        <w:t>(7)</w:t>
      </w:r>
      <w:r w:rsidR="005D10C4" w:rsidRPr="005F7664">
        <w:rPr>
          <w:rFonts w:ascii="Times New Roman" w:hAnsi="Times New Roman" w:cs="Times New Roman"/>
          <w:sz w:val="24"/>
          <w:szCs w:val="24"/>
          <w:lang w:val="en-US"/>
        </w:rPr>
        <w:fldChar w:fldCharType="end"/>
      </w:r>
      <w:r w:rsidR="003C5717" w:rsidRPr="005F7664">
        <w:rPr>
          <w:rFonts w:ascii="Times New Roman" w:hAnsi="Times New Roman" w:cs="Times New Roman"/>
          <w:sz w:val="24"/>
          <w:szCs w:val="24"/>
          <w:lang w:val="en-US"/>
        </w:rPr>
        <w:t xml:space="preserve"> </w:t>
      </w:r>
      <w:r w:rsidR="00AB2CA3" w:rsidRPr="005F7664">
        <w:rPr>
          <w:rFonts w:ascii="Times New Roman" w:hAnsi="Times New Roman" w:cs="Times New Roman"/>
          <w:sz w:val="24"/>
          <w:szCs w:val="24"/>
          <w:lang w:val="en-US"/>
        </w:rPr>
        <w:t>All elderly patients should be assumed to have capacity to</w:t>
      </w:r>
      <w:r w:rsidR="00DF1B10" w:rsidRPr="00254420">
        <w:rPr>
          <w:rFonts w:ascii="Times New Roman" w:hAnsi="Times New Roman" w:cs="Times New Roman"/>
          <w:sz w:val="24"/>
          <w:szCs w:val="24"/>
          <w:lang w:val="en-US"/>
        </w:rPr>
        <w:t xml:space="preserve"> make decisions regarding their </w:t>
      </w:r>
      <w:r w:rsidR="00AB2CA3" w:rsidRPr="00254420">
        <w:rPr>
          <w:rFonts w:ascii="Times New Roman" w:hAnsi="Times New Roman" w:cs="Times New Roman"/>
          <w:sz w:val="24"/>
          <w:szCs w:val="24"/>
          <w:lang w:val="en-US"/>
        </w:rPr>
        <w:t>health and treatment.</w:t>
      </w:r>
      <w:r w:rsidR="00DF1B10" w:rsidRPr="00254420">
        <w:rPr>
          <w:rFonts w:ascii="Times New Roman" w:hAnsi="Times New Roman" w:cs="Times New Roman"/>
          <w:sz w:val="24"/>
          <w:szCs w:val="24"/>
          <w:lang w:val="en-US"/>
        </w:rPr>
        <w:t xml:space="preserve"> </w:t>
      </w:r>
      <w:r w:rsidR="00C852A0" w:rsidRPr="00254420">
        <w:rPr>
          <w:rFonts w:ascii="Times New Roman" w:hAnsi="Times New Roman" w:cs="Times New Roman"/>
          <w:sz w:val="24"/>
          <w:szCs w:val="24"/>
          <w:lang w:val="en-US"/>
        </w:rPr>
        <w:t xml:space="preserve">Surrogate decision making is also at times biased due to personal feelings of guilt. </w:t>
      </w:r>
      <w:r w:rsidR="00AB2CA3" w:rsidRPr="00254420">
        <w:rPr>
          <w:rFonts w:ascii="Times New Roman" w:hAnsi="Times New Roman" w:cs="Times New Roman"/>
          <w:sz w:val="24"/>
          <w:szCs w:val="24"/>
          <w:lang w:val="en-US"/>
        </w:rPr>
        <w:t>Respecting patient wishes, either when expressed at the time of presentation or in the form of an advanced decision to avoid suffering in the past must be at the forefront of the</w:t>
      </w:r>
      <w:r w:rsidR="00AB2CA3" w:rsidRPr="00DB7CC7">
        <w:rPr>
          <w:rFonts w:ascii="Times New Roman" w:hAnsi="Times New Roman" w:cs="Times New Roman"/>
          <w:sz w:val="24"/>
          <w:szCs w:val="24"/>
          <w:lang w:val="en-US"/>
        </w:rPr>
        <w:t xml:space="preserve"> clinician’s mind</w:t>
      </w:r>
      <w:r w:rsidR="00C852A0" w:rsidRPr="00DB7CC7">
        <w:rPr>
          <w:rFonts w:ascii="Times New Roman" w:hAnsi="Times New Roman" w:cs="Times New Roman"/>
          <w:sz w:val="24"/>
          <w:szCs w:val="24"/>
          <w:lang w:val="en-US"/>
        </w:rPr>
        <w:t xml:space="preserve"> when deciding on a treatment. In line with several developed countries</w:t>
      </w:r>
      <w:r w:rsidR="00550590" w:rsidRPr="00DB7CC7">
        <w:rPr>
          <w:rFonts w:ascii="Times New Roman" w:hAnsi="Times New Roman" w:cs="Times New Roman"/>
          <w:sz w:val="24"/>
          <w:szCs w:val="24"/>
          <w:lang w:val="en-US"/>
        </w:rPr>
        <w:t>,</w:t>
      </w:r>
      <w:r w:rsidR="00C852A0" w:rsidRPr="00DB7CC7">
        <w:rPr>
          <w:rFonts w:ascii="Times New Roman" w:hAnsi="Times New Roman" w:cs="Times New Roman"/>
          <w:sz w:val="24"/>
          <w:szCs w:val="24"/>
          <w:lang w:val="en-US"/>
        </w:rPr>
        <w:t xml:space="preserve"> Singapore offers elderly and chronically diseased patients an opportunity to make such provisions with their doctors in the form of an ACP and AMD. The vague language of many such documents is also subject of criticism as they may not guide clinicians in specific acute scenarios.</w:t>
      </w:r>
      <w:r w:rsidR="00B93847" w:rsidRPr="00DB7CC7">
        <w:rPr>
          <w:rFonts w:ascii="Times New Roman" w:hAnsi="Times New Roman" w:cs="Times New Roman"/>
          <w:sz w:val="24"/>
          <w:szCs w:val="24"/>
          <w:lang w:val="en-US"/>
        </w:rPr>
        <w:t xml:space="preserve"> </w:t>
      </w:r>
      <w:r w:rsidR="005F7664">
        <w:rPr>
          <w:rFonts w:ascii="Times New Roman" w:hAnsi="Times New Roman" w:cs="Times New Roman"/>
          <w:sz w:val="24"/>
          <w:szCs w:val="24"/>
          <w:lang w:val="en-US"/>
        </w:rPr>
        <w:t xml:space="preserve">Clarity of language and decisions are needed in advanced directives. </w:t>
      </w:r>
      <w:r w:rsidR="005C5532" w:rsidRPr="005F7664">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{"citationID":"vHLV7VWp","properties":{"formattedCitation":"(8)","plainCitation":"(8)"},"citationItems":[{"id":41,"uris":["http://zotero.org/users/3008171/items/HBXTRCJI"],"uri":["http://zotero.org/users/3008171/items/HBXTRCJI"],"itemData":{"id":41,"type":"webpage","title":"The Law Society of Singapore &gt; for Public &gt; You &amp; the Law &gt; Advance Medical Directive","URL":"http://www.lawsociety.org.sg/forPublic/YoutheLaw/AdvanceMedicalDirective.aspx","note":"00000","accessed":{"date-parts":[["2016",4,5]]}}}],"schema":"https://github.com/citation-style-language/schema/raw/master/csl-citation.json"} </w:instrText>
      </w:r>
      <w:r w:rsidR="005C5532" w:rsidRPr="005F7664">
        <w:rPr>
          <w:rFonts w:ascii="Times New Roman" w:hAnsi="Times New Roman" w:cs="Times New Roman"/>
          <w:sz w:val="24"/>
          <w:szCs w:val="24"/>
          <w:lang w:val="en-US"/>
        </w:rPr>
        <w:fldChar w:fldCharType="separate"/>
      </w:r>
      <w:r w:rsidR="005C5532" w:rsidRPr="005F7664">
        <w:rPr>
          <w:rFonts w:ascii="Times New Roman" w:hAnsi="Times New Roman" w:cs="Times New Roman"/>
          <w:sz w:val="24"/>
        </w:rPr>
        <w:t>(8)</w:t>
      </w:r>
      <w:r w:rsidR="005C5532" w:rsidRPr="005F7664">
        <w:rPr>
          <w:rFonts w:ascii="Times New Roman" w:hAnsi="Times New Roman" w:cs="Times New Roman"/>
          <w:sz w:val="24"/>
          <w:szCs w:val="24"/>
          <w:lang w:val="en-US"/>
        </w:rPr>
        <w:fldChar w:fldCharType="end"/>
      </w:r>
      <w:r w:rsidR="00C852A0" w:rsidRPr="005F7664">
        <w:rPr>
          <w:rFonts w:ascii="Times New Roman" w:hAnsi="Times New Roman" w:cs="Times New Roman"/>
          <w:sz w:val="24"/>
          <w:szCs w:val="24"/>
          <w:lang w:val="en-US"/>
        </w:rPr>
        <w:t xml:space="preserve"> </w:t>
      </w:r>
      <w:r w:rsidR="00AA6AAA" w:rsidRPr="005F7664">
        <w:rPr>
          <w:rFonts w:ascii="Times New Roman" w:hAnsi="Times New Roman" w:cs="Times New Roman"/>
          <w:sz w:val="24"/>
          <w:szCs w:val="24"/>
          <w:lang w:val="en-US"/>
        </w:rPr>
        <w:t>In this case her daughter A,</w:t>
      </w:r>
      <w:r w:rsidR="00C852A0" w:rsidRPr="005F7664">
        <w:rPr>
          <w:rFonts w:ascii="Times New Roman" w:hAnsi="Times New Roman" w:cs="Times New Roman"/>
          <w:sz w:val="24"/>
          <w:szCs w:val="24"/>
          <w:lang w:val="en-US"/>
        </w:rPr>
        <w:t xml:space="preserve"> who was the main caregiver</w:t>
      </w:r>
      <w:r w:rsidR="00AA6AAA" w:rsidRPr="005F7664">
        <w:rPr>
          <w:rFonts w:ascii="Times New Roman" w:hAnsi="Times New Roman" w:cs="Times New Roman"/>
          <w:sz w:val="24"/>
          <w:szCs w:val="24"/>
          <w:lang w:val="en-US"/>
        </w:rPr>
        <w:t>,</w:t>
      </w:r>
      <w:r w:rsidR="00C852A0" w:rsidRPr="005F7664">
        <w:rPr>
          <w:rFonts w:ascii="Times New Roman" w:hAnsi="Times New Roman" w:cs="Times New Roman"/>
          <w:sz w:val="24"/>
          <w:szCs w:val="24"/>
          <w:lang w:val="en-US"/>
        </w:rPr>
        <w:t xml:space="preserve"> should have had a stronger voice as she was the one looking after her </w:t>
      </w:r>
      <w:r w:rsidR="001105BA" w:rsidRPr="005F7664">
        <w:rPr>
          <w:rFonts w:ascii="Times New Roman" w:hAnsi="Times New Roman" w:cs="Times New Roman"/>
          <w:sz w:val="24"/>
          <w:szCs w:val="24"/>
          <w:lang w:val="en-US"/>
        </w:rPr>
        <w:t>mother;</w:t>
      </w:r>
      <w:r w:rsidR="00C852A0" w:rsidRPr="005F7664">
        <w:rPr>
          <w:rFonts w:ascii="Times New Roman" w:hAnsi="Times New Roman" w:cs="Times New Roman"/>
          <w:sz w:val="24"/>
          <w:szCs w:val="24"/>
          <w:lang w:val="en-US"/>
        </w:rPr>
        <w:t xml:space="preserve"> however, her opinion was not explicitly obtained. </w:t>
      </w:r>
      <w:r w:rsidR="005F7664">
        <w:rPr>
          <w:rFonts w:ascii="Times New Roman" w:hAnsi="Times New Roman" w:cs="Times New Roman"/>
          <w:sz w:val="24"/>
          <w:szCs w:val="24"/>
          <w:lang w:val="en-US"/>
        </w:rPr>
        <w:t>Such instances arise generally when the main caregivers are ignored and their opinions not sought.</w:t>
      </w:r>
    </w:p>
    <w:p w14:paraId="3C178497" w14:textId="54A2CCA5" w:rsidR="00AB2CA3" w:rsidRPr="00DB7CC7" w:rsidRDefault="006E60E0" w:rsidP="006E60E0">
      <w:pPr>
        <w:pStyle w:val="Bibliography"/>
        <w:spacing w:line="480" w:lineRule="auto"/>
        <w:ind w:left="0" w:firstLine="0"/>
        <w:rPr>
          <w:rFonts w:ascii="Times New Roman" w:hAnsi="Times New Roman" w:cs="Times New Roman"/>
          <w:sz w:val="24"/>
          <w:szCs w:val="24"/>
          <w:lang w:val="en-US"/>
        </w:rPr>
      </w:pPr>
      <w:r w:rsidRPr="005F7664">
        <w:rPr>
          <w:rFonts w:ascii="Times New Roman" w:hAnsi="Times New Roman" w:cs="Times New Roman"/>
          <w:sz w:val="24"/>
          <w:szCs w:val="24"/>
          <w:lang w:val="en-US"/>
        </w:rPr>
        <w:lastRenderedPageBreak/>
        <w:tab/>
      </w:r>
      <w:r w:rsidR="005F7664">
        <w:rPr>
          <w:rFonts w:ascii="Times New Roman" w:hAnsi="Times New Roman" w:cs="Times New Roman"/>
          <w:sz w:val="24"/>
          <w:szCs w:val="24"/>
          <w:lang w:val="en-US"/>
        </w:rPr>
        <w:t xml:space="preserve">A relevant question would be whether the patient’s wishes explored in a timely manner? </w:t>
      </w:r>
      <w:r w:rsidR="00C428F6" w:rsidRPr="005F7664">
        <w:rPr>
          <w:rFonts w:ascii="Times New Roman" w:hAnsi="Times New Roman" w:cs="Times New Roman"/>
          <w:sz w:val="24"/>
          <w:szCs w:val="24"/>
          <w:lang w:val="en-US"/>
        </w:rPr>
        <w:t>The rights to accept or refuse treatment and have one’s privacy protected are important to everyone but older people are more likely to have those rights ignored. The British Medical Association has recommended that “If they become mentally incompetent, their former wishes must feature as part of any judgment about their ‘best interests’.</w:t>
      </w:r>
      <w:r w:rsidR="00DF1B10" w:rsidRPr="005F7664">
        <w:rPr>
          <w:rFonts w:ascii="Times New Roman" w:hAnsi="Times New Roman" w:cs="Times New Roman"/>
          <w:sz w:val="24"/>
          <w:szCs w:val="24"/>
          <w:lang w:val="en-US"/>
        </w:rPr>
        <w:t xml:space="preserve"> </w:t>
      </w:r>
      <w:r w:rsidR="005C5532" w:rsidRPr="00DB7CC7">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3429fFsW","properties":{"formattedCitation":"(9)","plainCitation":"(9)"},"citationItems":[{"id":55,"uris":["http://zotero.org/users/3008171/items/3AH68BCV"],"uri":["http://zotero.org/users/3008171/items/3AH68BCV"],"itemData":{"id":55,"type":"webpage","title":"Wiley: The Ethics of Caring for Older People, 2nd Edition - British Medical Association","URL":"http://as.wiley.com/WileyCDA/WileyTitle/productCd-140517627X.html","note":"00000","shortTitle":"Wiley","accessed":{"date-parts":[["2016",4,18]]}}}],"schema":"https://github.com/citation-style-language/schema/raw/master/csl-citation.json"} </w:instrText>
      </w:r>
      <w:r w:rsidR="005C5532" w:rsidRPr="00DB7CC7">
        <w:rPr>
          <w:rFonts w:ascii="Times New Roman" w:hAnsi="Times New Roman" w:cs="Times New Roman"/>
          <w:sz w:val="24"/>
          <w:szCs w:val="24"/>
          <w:lang w:val="en-US"/>
        </w:rPr>
        <w:fldChar w:fldCharType="separate"/>
      </w:r>
      <w:r w:rsidR="005C5532" w:rsidRPr="00DB7CC7">
        <w:rPr>
          <w:rFonts w:ascii="Times New Roman" w:hAnsi="Times New Roman" w:cs="Times New Roman"/>
          <w:sz w:val="24"/>
        </w:rPr>
        <w:t>(9)</w:t>
      </w:r>
      <w:r w:rsidR="005C5532" w:rsidRPr="00DB7CC7">
        <w:rPr>
          <w:rFonts w:ascii="Times New Roman" w:hAnsi="Times New Roman" w:cs="Times New Roman"/>
          <w:sz w:val="24"/>
          <w:szCs w:val="24"/>
          <w:lang w:val="en-US"/>
        </w:rPr>
        <w:fldChar w:fldCharType="end"/>
      </w:r>
      <w:r w:rsidR="00C76EE7" w:rsidRPr="00DB7CC7">
        <w:rPr>
          <w:rFonts w:ascii="Times New Roman" w:hAnsi="Times New Roman" w:cs="Times New Roman"/>
          <w:sz w:val="24"/>
          <w:szCs w:val="24"/>
          <w:lang w:val="en-US"/>
        </w:rPr>
        <w:t xml:space="preserve"> </w:t>
      </w:r>
      <w:r w:rsidR="00DF1B10" w:rsidRPr="00DB7CC7">
        <w:rPr>
          <w:rFonts w:ascii="Times New Roman" w:hAnsi="Times New Roman" w:cs="Times New Roman"/>
          <w:sz w:val="24"/>
          <w:szCs w:val="24"/>
          <w:lang w:val="en-US"/>
        </w:rPr>
        <w:t xml:space="preserve">Older people are often marginalized in discussions if their hearing or mental capacity are impaired or if they lack confidence in voicing their opinions. They may not understand technical details and often the communication does not address their needs. </w:t>
      </w:r>
      <w:proofErr w:type="spellStart"/>
      <w:r w:rsidR="00DF1B10" w:rsidRPr="00DB7CC7">
        <w:rPr>
          <w:rFonts w:ascii="Times New Roman" w:hAnsi="Times New Roman" w:cs="Times New Roman"/>
          <w:i/>
          <w:sz w:val="24"/>
          <w:szCs w:val="24"/>
          <w:lang w:val="en-US"/>
        </w:rPr>
        <w:t>Atul</w:t>
      </w:r>
      <w:proofErr w:type="spellEnd"/>
      <w:r w:rsidR="00DF1B10" w:rsidRPr="00DB7CC7">
        <w:rPr>
          <w:rFonts w:ascii="Times New Roman" w:hAnsi="Times New Roman" w:cs="Times New Roman"/>
          <w:i/>
          <w:sz w:val="24"/>
          <w:szCs w:val="24"/>
          <w:lang w:val="en-US"/>
        </w:rPr>
        <w:t xml:space="preserve"> </w:t>
      </w:r>
      <w:proofErr w:type="spellStart"/>
      <w:r w:rsidR="00DF1B10" w:rsidRPr="00DB7CC7">
        <w:rPr>
          <w:rFonts w:ascii="Times New Roman" w:hAnsi="Times New Roman" w:cs="Times New Roman"/>
          <w:i/>
          <w:sz w:val="24"/>
          <w:szCs w:val="24"/>
          <w:lang w:val="en-US"/>
        </w:rPr>
        <w:t>Gawande</w:t>
      </w:r>
      <w:proofErr w:type="spellEnd"/>
      <w:r w:rsidR="00DF1B10" w:rsidRPr="00DB7CC7">
        <w:rPr>
          <w:rFonts w:ascii="Times New Roman" w:hAnsi="Times New Roman" w:cs="Times New Roman"/>
          <w:sz w:val="24"/>
          <w:szCs w:val="24"/>
          <w:lang w:val="en-US"/>
        </w:rPr>
        <w:t xml:space="preserve"> in his book </w:t>
      </w:r>
      <w:r w:rsidR="00DF1B10" w:rsidRPr="00DB7CC7">
        <w:rPr>
          <w:rFonts w:ascii="Times New Roman" w:hAnsi="Times New Roman" w:cs="Times New Roman"/>
          <w:i/>
          <w:sz w:val="24"/>
          <w:szCs w:val="24"/>
          <w:lang w:val="en-US"/>
        </w:rPr>
        <w:t>‘Being</w:t>
      </w:r>
      <w:r w:rsidRPr="00DB7CC7">
        <w:rPr>
          <w:rFonts w:ascii="Times New Roman" w:hAnsi="Times New Roman" w:cs="Times New Roman"/>
          <w:i/>
          <w:sz w:val="24"/>
          <w:szCs w:val="24"/>
          <w:lang w:val="en-US"/>
        </w:rPr>
        <w:t xml:space="preserve"> Mortal’</w:t>
      </w:r>
      <w:r w:rsidR="000A05FE" w:rsidRPr="00DB7CC7">
        <w:rPr>
          <w:rFonts w:ascii="Times New Roman" w:hAnsi="Times New Roman" w:cs="Times New Roman"/>
          <w:i/>
          <w:sz w:val="24"/>
          <w:szCs w:val="24"/>
          <w:lang w:val="en-US"/>
        </w:rPr>
        <w:t xml:space="preserve"> (Metropolitan, 2014) </w:t>
      </w:r>
      <w:r w:rsidR="000A05FE" w:rsidRPr="00DB7CC7">
        <w:rPr>
          <w:rFonts w:ascii="Times New Roman" w:hAnsi="Times New Roman" w:cs="Times New Roman"/>
          <w:sz w:val="24"/>
          <w:szCs w:val="24"/>
          <w:lang w:val="en-US"/>
        </w:rPr>
        <w:t>illustrates</w:t>
      </w:r>
      <w:r w:rsidRPr="00DB7CC7">
        <w:rPr>
          <w:rFonts w:ascii="Times New Roman" w:hAnsi="Times New Roman" w:cs="Times New Roman"/>
          <w:sz w:val="24"/>
          <w:szCs w:val="24"/>
          <w:lang w:val="en-US"/>
        </w:rPr>
        <w:t xml:space="preserve"> how after careful discussion with his patient he was able to paraphrase her values into practical choices by simply understanding well what was important to her in life</w:t>
      </w:r>
      <w:r w:rsidR="00C14A52" w:rsidRPr="00DB7CC7">
        <w:rPr>
          <w:rFonts w:ascii="Times New Roman" w:hAnsi="Times New Roman" w:cs="Times New Roman"/>
          <w:sz w:val="24"/>
          <w:szCs w:val="24"/>
          <w:lang w:val="en-US"/>
        </w:rPr>
        <w:t xml:space="preserve"> and in death</w:t>
      </w:r>
      <w:r w:rsidRPr="00DB7CC7">
        <w:rPr>
          <w:rFonts w:ascii="Times New Roman" w:hAnsi="Times New Roman" w:cs="Times New Roman"/>
          <w:sz w:val="24"/>
          <w:szCs w:val="24"/>
          <w:lang w:val="en-US"/>
        </w:rPr>
        <w:t>.</w:t>
      </w:r>
      <w:r w:rsidR="00DF1B10" w:rsidRPr="00DB7CC7">
        <w:rPr>
          <w:rFonts w:ascii="Times New Roman" w:hAnsi="Times New Roman" w:cs="Times New Roman"/>
          <w:sz w:val="24"/>
          <w:szCs w:val="24"/>
          <w:lang w:val="en-US"/>
        </w:rPr>
        <w:t xml:space="preserve"> </w:t>
      </w:r>
      <w:r w:rsidRPr="00DB7CC7">
        <w:rPr>
          <w:rFonts w:ascii="Times New Roman" w:hAnsi="Times New Roman" w:cs="Times New Roman"/>
          <w:sz w:val="24"/>
          <w:szCs w:val="24"/>
          <w:lang w:val="en-US"/>
        </w:rPr>
        <w:fldChar w:fldCharType="begin"/>
      </w:r>
      <w:r w:rsidR="00C76EE7" w:rsidRPr="00DB7CC7">
        <w:rPr>
          <w:rFonts w:ascii="Times New Roman" w:hAnsi="Times New Roman" w:cs="Times New Roman"/>
          <w:sz w:val="24"/>
          <w:szCs w:val="24"/>
          <w:lang w:val="en-US"/>
        </w:rPr>
        <w:instrText xml:space="preserve"> ADDIN ZOTERO_ITEM CSL_CITATION {"citationID":"0gv4lnd4","properties":{"formattedCitation":"(6)","plainCitation":"(6)","dontUpdate":true},"citationItems":[{"id":62,"uris":["http://zotero.org/users/3008171/items/J8BGHR3R"],"uri":["http://zotero.org/users/3008171/items/J8BGHR3R"],"itemData":{"id":62,"type":"book","title":"Being Mortal: Medicine and What Matters in the End","publisher":"Metropolitan Books","number-of-pages":"304","edition":"1 edition","source":"Amazon","abstract":"In Being Mortal, bestselling author Atul Gawande tackles the hardest challenge of his profession: how medicine can not only improve life but also the process of its endingMedicine has triumphed in modern times, transforming birth, injury, and infectious disease from harrowing to manageable. But in the inevitable condition of aging and death, the goals of medicine seem too frequently to run counter to the interest of the human spirit. Nursing homes, preoccupied with safety, pin patients into railed beds and wheelchairs. Hospitals isolate the dying, checking for vital signs long after the goals of cure have become moot. Doctors, committed to extending life, continue to carry out devastating procedures that in the end extend suffering.Gawande, a practicing surgeon, addresses his profession's ultimate limitation, arguing that quality of life is the desired goal for patients and families. Gawande offers examples of freer, more socially fulfilling models for assisting the infirm and dependent elderly, and he explores the varieties of hospice care to demonstrate that a person's last weeks or months may be rich and dignified.Full of eye-opening research and riveting storytelling, Being Mortal asserts that medicine can comfort and enhance our experience even to the end, providing not only a good life but also a good end.","ISBN":"978-0-8050-9515-9","note":"00106","shortTitle":"Being Mortal","language":"English","author":[{"family":"Gawande","given":"Atul"}],"issued":{"date-parts":[["2014",10,7]]}}}],"schema":"https://github.com/citation-style-language/schema/raw/master/csl-citation.json"} </w:instrText>
      </w:r>
      <w:r w:rsidRPr="00DB7CC7">
        <w:rPr>
          <w:rFonts w:ascii="Times New Roman" w:hAnsi="Times New Roman" w:cs="Times New Roman"/>
          <w:sz w:val="24"/>
          <w:szCs w:val="24"/>
          <w:lang w:val="en-US"/>
        </w:rPr>
        <w:fldChar w:fldCharType="separate"/>
      </w:r>
      <w:r w:rsidR="00C76EE7" w:rsidRPr="00DB7CC7">
        <w:rPr>
          <w:rFonts w:ascii="Times New Roman" w:hAnsi="Times New Roman" w:cs="Times New Roman"/>
          <w:sz w:val="24"/>
        </w:rPr>
        <w:t>(10)</w:t>
      </w:r>
      <w:r w:rsidRPr="00DB7CC7">
        <w:rPr>
          <w:rFonts w:ascii="Times New Roman" w:hAnsi="Times New Roman" w:cs="Times New Roman"/>
          <w:sz w:val="24"/>
          <w:szCs w:val="24"/>
          <w:lang w:val="en-US"/>
        </w:rPr>
        <w:fldChar w:fldCharType="end"/>
      </w:r>
    </w:p>
    <w:p w14:paraId="6D465823" w14:textId="77777777" w:rsidR="00796054" w:rsidRPr="00DB7CC7" w:rsidRDefault="00796054" w:rsidP="00796054">
      <w:pPr>
        <w:rPr>
          <w:lang w:val="en-US"/>
        </w:rPr>
      </w:pPr>
    </w:p>
    <w:p w14:paraId="3EB03B43" w14:textId="77777777" w:rsidR="00C45E66" w:rsidRPr="00DB7CC7" w:rsidRDefault="001E75DB" w:rsidP="006E60E0">
      <w:pPr>
        <w:pStyle w:val="ListParagraph"/>
        <w:numPr>
          <w:ilvl w:val="0"/>
          <w:numId w:val="10"/>
        </w:numPr>
        <w:spacing w:line="480" w:lineRule="auto"/>
        <w:rPr>
          <w:rFonts w:ascii="Times New Roman" w:hAnsi="Times New Roman" w:cs="Times New Roman"/>
          <w:b/>
          <w:sz w:val="24"/>
          <w:szCs w:val="24"/>
          <w:u w:val="single"/>
          <w:lang w:val="en-US"/>
        </w:rPr>
      </w:pPr>
      <w:r w:rsidRPr="00DB7CC7">
        <w:rPr>
          <w:rFonts w:ascii="Times New Roman" w:hAnsi="Times New Roman" w:cs="Times New Roman"/>
          <w:b/>
          <w:sz w:val="24"/>
          <w:szCs w:val="24"/>
          <w:u w:val="single"/>
          <w:lang w:val="en-US"/>
        </w:rPr>
        <w:t xml:space="preserve">Quality </w:t>
      </w:r>
      <w:r w:rsidR="00C45E66" w:rsidRPr="00DB7CC7">
        <w:rPr>
          <w:rFonts w:ascii="Times New Roman" w:hAnsi="Times New Roman" w:cs="Times New Roman"/>
          <w:b/>
          <w:sz w:val="24"/>
          <w:szCs w:val="24"/>
          <w:u w:val="single"/>
          <w:lang w:val="en-US"/>
        </w:rPr>
        <w:t>of life</w:t>
      </w:r>
    </w:p>
    <w:p w14:paraId="09DE5F9F" w14:textId="2CE79F57" w:rsidR="00796054" w:rsidRPr="00254420" w:rsidRDefault="00C60A50" w:rsidP="001E75DB">
      <w:pPr>
        <w:spacing w:line="480" w:lineRule="auto"/>
        <w:ind w:firstLine="360"/>
        <w:rPr>
          <w:rFonts w:ascii="Times New Roman" w:hAnsi="Times New Roman" w:cs="Times New Roman"/>
          <w:sz w:val="24"/>
          <w:szCs w:val="24"/>
          <w:lang w:val="en-US"/>
        </w:rPr>
      </w:pPr>
      <w:r w:rsidRPr="00DB7CC7">
        <w:rPr>
          <w:rFonts w:ascii="Times New Roman" w:hAnsi="Times New Roman" w:cs="Times New Roman"/>
          <w:sz w:val="24"/>
          <w:szCs w:val="24"/>
          <w:lang w:val="en-US"/>
        </w:rPr>
        <w:t>The goals of care</w:t>
      </w:r>
      <w:r w:rsidR="00232B57" w:rsidRPr="00DB7CC7">
        <w:rPr>
          <w:rFonts w:ascii="Times New Roman" w:hAnsi="Times New Roman" w:cs="Times New Roman"/>
          <w:sz w:val="24"/>
          <w:szCs w:val="24"/>
          <w:lang w:val="en-US"/>
        </w:rPr>
        <w:t xml:space="preserve"> of the ICU remain twofold: 1. Restoring health and, 2. Relieving</w:t>
      </w:r>
      <w:r w:rsidRPr="00DB7CC7">
        <w:rPr>
          <w:rFonts w:ascii="Times New Roman" w:hAnsi="Times New Roman" w:cs="Times New Roman"/>
          <w:sz w:val="24"/>
          <w:szCs w:val="24"/>
          <w:lang w:val="en-US"/>
        </w:rPr>
        <w:t xml:space="preserve"> suffering</w:t>
      </w:r>
      <w:r w:rsidR="005F7664">
        <w:rPr>
          <w:rFonts w:ascii="Times New Roman" w:hAnsi="Times New Roman" w:cs="Times New Roman"/>
          <w:sz w:val="24"/>
          <w:szCs w:val="24"/>
          <w:lang w:val="en-US"/>
        </w:rPr>
        <w:t>.</w:t>
      </w:r>
      <w:r w:rsidR="005F7664" w:rsidRPr="005F7664" w:rsidDel="005F7664">
        <w:rPr>
          <w:rFonts w:ascii="Times New Roman" w:hAnsi="Times New Roman" w:cs="Times New Roman"/>
          <w:sz w:val="24"/>
          <w:szCs w:val="24"/>
          <w:lang w:val="en-US"/>
        </w:rPr>
        <w:t xml:space="preserve"> </w:t>
      </w:r>
      <w:r w:rsidRPr="005F7664">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x5sfpeA0","properties":{"formattedCitation":"(11)","plainCitation":"(11)"},"citationItems":[{"id":69,"uris":["http://zotero.org/users/local/2HlrVrRV/items/75MTWCQB","http://zotero.org/users/3008171/items/CWXT3H8Z"],"uri":["http://zotero.org/users/local/2HlrVrRV/items/75MTWCQB","http://zotero.org/users/3008171/items/CWXT3H8Z"],"itemData":{"id":69,"type":"book","title":"Managing Death in the ICU: The Transition from Cure to Comfort","publisher":"Oxford University Press","number-of-pages":"408","source":"Google Books","abstract":"This volume reviews the state of the art in caring for patients dying in the ICU, focusing on both clinical aspects of managing pain and other symptoms, as well as ethical and societal issues that affect the standards of care received. The book also addresses the changing epidemiology of death in this setting related to managed care, practical skills needed to provide the highest quality of care to terminal patients, communicating with patients and families, the mechanics of withdrawing life-supporting therapies, and the essential role of palliative care specialists in the ICU. The book briefly describes unique issues that arise when caring for patients with some of the more common diseases that precipitate death in the ICU. Contributors for the book were chosen because they have experience caring for patients in the ICU and are also conducting current research to find ways of improving care for terminal patients in this setting.","ISBN":"978-0-19-974779-5","note":"00072","shortTitle":"Managing Death in the ICU","language":"en","author":[{"family":"Curtis","given":"J. Randall"},{"family":"Rubenfeld","given":"Gordon D."}],"issued":{"date-parts":[["2000",11,30]]}}}],"schema":"https://github.com/citation-style-language/schema/raw/master/csl-citation.json"} </w:instrText>
      </w:r>
      <w:r w:rsidRPr="005F7664">
        <w:rPr>
          <w:rFonts w:ascii="Times New Roman" w:hAnsi="Times New Roman" w:cs="Times New Roman"/>
          <w:sz w:val="24"/>
          <w:szCs w:val="24"/>
          <w:lang w:val="en-US"/>
        </w:rPr>
        <w:fldChar w:fldCharType="separate"/>
      </w:r>
      <w:r w:rsidR="005C5532" w:rsidRPr="005F7664">
        <w:rPr>
          <w:rFonts w:ascii="Times New Roman" w:hAnsi="Times New Roman" w:cs="Times New Roman"/>
          <w:sz w:val="24"/>
        </w:rPr>
        <w:t>(11)</w:t>
      </w:r>
      <w:r w:rsidRPr="005F7664">
        <w:rPr>
          <w:rFonts w:ascii="Times New Roman" w:hAnsi="Times New Roman" w:cs="Times New Roman"/>
          <w:sz w:val="24"/>
          <w:szCs w:val="24"/>
          <w:lang w:val="en-US"/>
        </w:rPr>
        <w:fldChar w:fldCharType="end"/>
      </w:r>
      <w:r w:rsidRPr="005F7664">
        <w:rPr>
          <w:rFonts w:ascii="Times New Roman" w:hAnsi="Times New Roman" w:cs="Times New Roman"/>
          <w:sz w:val="24"/>
          <w:szCs w:val="24"/>
          <w:lang w:val="en-US"/>
        </w:rPr>
        <w:t xml:space="preserve"> </w:t>
      </w:r>
      <w:r w:rsidR="001E75DB" w:rsidRPr="005F7664">
        <w:rPr>
          <w:rFonts w:ascii="Times New Roman" w:hAnsi="Times New Roman" w:cs="Times New Roman"/>
          <w:sz w:val="24"/>
          <w:szCs w:val="24"/>
          <w:lang w:val="en-US"/>
        </w:rPr>
        <w:t>Distinctions based on the course of a disease can be technical but also takes int</w:t>
      </w:r>
      <w:r w:rsidRPr="00254420">
        <w:rPr>
          <w:rFonts w:ascii="Times New Roman" w:hAnsi="Times New Roman" w:cs="Times New Roman"/>
          <w:sz w:val="24"/>
          <w:szCs w:val="24"/>
          <w:lang w:val="en-US"/>
        </w:rPr>
        <w:t>o account a patients premorbid q</w:t>
      </w:r>
      <w:r w:rsidR="001E75DB" w:rsidRPr="00254420">
        <w:rPr>
          <w:rFonts w:ascii="Times New Roman" w:hAnsi="Times New Roman" w:cs="Times New Roman"/>
          <w:sz w:val="24"/>
          <w:szCs w:val="24"/>
          <w:lang w:val="en-US"/>
        </w:rPr>
        <w:t xml:space="preserve">uality of life as well as their age. Clearly a patient who is younger will have a better quality of life score and fewer chances of mortality in the ICU, however, countless studies show that decisions made solely on the basis of age or perceived quality of life assessment (which is subjective) can prove erroneous. </w:t>
      </w:r>
    </w:p>
    <w:p w14:paraId="330707EA" w14:textId="39149E64" w:rsidR="00A12EC3" w:rsidRPr="005F7664" w:rsidRDefault="00AA6AAA" w:rsidP="00801414">
      <w:pPr>
        <w:spacing w:line="480" w:lineRule="auto"/>
        <w:ind w:firstLine="720"/>
        <w:rPr>
          <w:rFonts w:ascii="Times New Roman" w:hAnsi="Times New Roman" w:cs="Times New Roman"/>
          <w:sz w:val="24"/>
          <w:szCs w:val="24"/>
          <w:lang w:val="en-US"/>
        </w:rPr>
      </w:pPr>
      <w:r w:rsidRPr="00254420">
        <w:rPr>
          <w:rFonts w:ascii="Times New Roman" w:hAnsi="Times New Roman" w:cs="Times New Roman"/>
          <w:sz w:val="24"/>
          <w:szCs w:val="24"/>
          <w:lang w:val="en-US"/>
        </w:rPr>
        <w:t>Mrs. S</w:t>
      </w:r>
      <w:r w:rsidR="00A12EC3" w:rsidRPr="00254420">
        <w:rPr>
          <w:rFonts w:ascii="Times New Roman" w:hAnsi="Times New Roman" w:cs="Times New Roman"/>
          <w:sz w:val="24"/>
          <w:szCs w:val="24"/>
          <w:lang w:val="en-US"/>
        </w:rPr>
        <w:t xml:space="preserve"> is elderly with various illnesses. She is dependent on her daughter for her care. She has presented with an emergent illness which will impair her QOL. Given the risks of surgery and ICU care in such a patient</w:t>
      </w:r>
      <w:r w:rsidR="005F7664">
        <w:rPr>
          <w:rFonts w:ascii="Times New Roman" w:hAnsi="Times New Roman" w:cs="Times New Roman"/>
          <w:sz w:val="24"/>
          <w:szCs w:val="24"/>
          <w:lang w:val="en-US"/>
        </w:rPr>
        <w:t>,</w:t>
      </w:r>
      <w:r w:rsidR="00A12EC3" w:rsidRPr="005F7664">
        <w:rPr>
          <w:rFonts w:ascii="Times New Roman" w:hAnsi="Times New Roman" w:cs="Times New Roman"/>
          <w:sz w:val="24"/>
          <w:szCs w:val="24"/>
          <w:lang w:val="en-US"/>
        </w:rPr>
        <w:t xml:space="preserve"> her chances of returning</w:t>
      </w:r>
      <w:r w:rsidR="005F7664">
        <w:rPr>
          <w:rFonts w:ascii="Times New Roman" w:hAnsi="Times New Roman" w:cs="Times New Roman"/>
          <w:sz w:val="24"/>
          <w:szCs w:val="24"/>
          <w:lang w:val="en-US"/>
        </w:rPr>
        <w:t xml:space="preserve"> to</w:t>
      </w:r>
      <w:r w:rsidR="00A12EC3" w:rsidRPr="005F7664">
        <w:rPr>
          <w:rFonts w:ascii="Times New Roman" w:hAnsi="Times New Roman" w:cs="Times New Roman"/>
          <w:sz w:val="24"/>
          <w:szCs w:val="24"/>
          <w:lang w:val="en-US"/>
        </w:rPr>
        <w:t xml:space="preserve"> or improving her QOL after surgery</w:t>
      </w:r>
      <w:r w:rsidR="005F7664">
        <w:rPr>
          <w:rFonts w:ascii="Times New Roman" w:hAnsi="Times New Roman" w:cs="Times New Roman"/>
          <w:sz w:val="24"/>
          <w:szCs w:val="24"/>
          <w:lang w:val="en-US"/>
        </w:rPr>
        <w:t>,</w:t>
      </w:r>
      <w:r w:rsidR="00A12EC3" w:rsidRPr="005F7664">
        <w:rPr>
          <w:rFonts w:ascii="Times New Roman" w:hAnsi="Times New Roman" w:cs="Times New Roman"/>
          <w:sz w:val="24"/>
          <w:szCs w:val="24"/>
          <w:lang w:val="en-US"/>
        </w:rPr>
        <w:t xml:space="preserve"> are very few. The argument about performing surgery for symptom relief from a possible bowel perforation and the associated pain and septicemia can be made, however, </w:t>
      </w:r>
      <w:r w:rsidR="00A12EC3" w:rsidRPr="005F7664">
        <w:rPr>
          <w:rFonts w:ascii="Times New Roman" w:hAnsi="Times New Roman" w:cs="Times New Roman"/>
          <w:sz w:val="24"/>
          <w:szCs w:val="24"/>
          <w:lang w:val="en-US"/>
        </w:rPr>
        <w:lastRenderedPageBreak/>
        <w:t>palliation has been done in such scenarios in the past with satisfactory results.</w:t>
      </w:r>
      <w:r w:rsidR="00A12EC3" w:rsidRPr="005F7664">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DN0UkGuX","properties":{"formattedCitation":"(12)","plainCitation":"(12)"},"citationItems":[{"id":58,"uris":["http://zotero.org/users/local/2HlrVrRV/items/JR4GQIJV","http://zotero.org/users/3008171/items/V7AS2R27"],"uri":["http://zotero.org/users/local/2HlrVrRV/items/JR4GQIJV","http://zotero.org/users/3008171/items/V7AS2R27"],"itemData":{"id":58,"type":"webpage","title":"Being Mortal: Medicine and What Matters in the End: Atul Gawande: 9780805095159: Amazon.com: Books","URL":"http://www.amazon.com/Being-Mortal-Medicine-What-Matters/dp/0805095152","note":"00000","accessed":{"date-parts":[["2016",4,18]]}}}],"schema":"https://github.com/citation-style-language/schema/raw/master/csl-citation.json"} </w:instrText>
      </w:r>
      <w:r w:rsidR="00A12EC3" w:rsidRPr="005F7664">
        <w:rPr>
          <w:rFonts w:ascii="Times New Roman" w:hAnsi="Times New Roman" w:cs="Times New Roman"/>
          <w:sz w:val="24"/>
          <w:szCs w:val="24"/>
          <w:lang w:val="en-US"/>
        </w:rPr>
        <w:fldChar w:fldCharType="separate"/>
      </w:r>
      <w:r w:rsidR="005C5532" w:rsidRPr="005F7664">
        <w:rPr>
          <w:rFonts w:ascii="Times New Roman" w:hAnsi="Times New Roman" w:cs="Times New Roman"/>
          <w:sz w:val="24"/>
        </w:rPr>
        <w:t>(12)</w:t>
      </w:r>
      <w:r w:rsidR="00A12EC3" w:rsidRPr="005F7664">
        <w:rPr>
          <w:rFonts w:ascii="Times New Roman" w:hAnsi="Times New Roman" w:cs="Times New Roman"/>
          <w:sz w:val="24"/>
          <w:szCs w:val="24"/>
          <w:lang w:val="en-US"/>
        </w:rPr>
        <w:fldChar w:fldCharType="end"/>
      </w:r>
      <w:r w:rsidRPr="005F7664">
        <w:rPr>
          <w:rFonts w:ascii="Times New Roman" w:hAnsi="Times New Roman" w:cs="Times New Roman"/>
          <w:sz w:val="24"/>
          <w:szCs w:val="24"/>
          <w:lang w:val="en-US"/>
        </w:rPr>
        <w:t xml:space="preserve"> A frank discussion by Dr. O</w:t>
      </w:r>
      <w:r w:rsidR="00A12EC3" w:rsidRPr="005F7664">
        <w:rPr>
          <w:rFonts w:ascii="Times New Roman" w:hAnsi="Times New Roman" w:cs="Times New Roman"/>
          <w:sz w:val="24"/>
          <w:szCs w:val="24"/>
          <w:lang w:val="en-US"/>
        </w:rPr>
        <w:t xml:space="preserve"> about altern</w:t>
      </w:r>
      <w:r w:rsidRPr="005F7664">
        <w:rPr>
          <w:rFonts w:ascii="Times New Roman" w:hAnsi="Times New Roman" w:cs="Times New Roman"/>
          <w:sz w:val="24"/>
          <w:szCs w:val="24"/>
          <w:lang w:val="en-US"/>
        </w:rPr>
        <w:t>atives to surgery with Mrs. S</w:t>
      </w:r>
      <w:r w:rsidR="00A12EC3" w:rsidRPr="005F7664">
        <w:rPr>
          <w:rFonts w:ascii="Times New Roman" w:hAnsi="Times New Roman" w:cs="Times New Roman"/>
          <w:sz w:val="24"/>
          <w:szCs w:val="24"/>
          <w:lang w:val="en-US"/>
        </w:rPr>
        <w:t xml:space="preserve"> and her children was warranted at the outset. This could include a palliative care team as well for an opinion. Such discussions provide elderly patients and their families with an option other than risky surgery and maintain the goals and dignity of end of life care.</w:t>
      </w:r>
      <w:r w:rsidR="00232B57" w:rsidRPr="005F7664">
        <w:rPr>
          <w:rFonts w:ascii="Times New Roman" w:hAnsi="Times New Roman" w:cs="Times New Roman"/>
          <w:sz w:val="24"/>
          <w:szCs w:val="24"/>
          <w:lang w:val="en-US"/>
        </w:rPr>
        <w:t xml:space="preserve"> </w:t>
      </w:r>
      <w:r w:rsidR="00DA356B" w:rsidRPr="005F7664">
        <w:rPr>
          <w:rFonts w:ascii="Times New Roman" w:hAnsi="Times New Roman" w:cs="Times New Roman"/>
          <w:sz w:val="24"/>
          <w:szCs w:val="24"/>
          <w:lang w:val="en-US"/>
        </w:rPr>
        <w:t xml:space="preserve">Mitigating distressing symptoms of acute disease as offered by palliative care </w:t>
      </w:r>
      <w:r w:rsidR="00DA356B" w:rsidRPr="00254420">
        <w:rPr>
          <w:rFonts w:ascii="Times New Roman" w:hAnsi="Times New Roman" w:cs="Times New Roman"/>
          <w:sz w:val="24"/>
          <w:szCs w:val="24"/>
          <w:lang w:val="en-US"/>
        </w:rPr>
        <w:t>physicians can help in families choosing a less aggressive course.</w:t>
      </w:r>
      <w:r w:rsidR="00DA356B" w:rsidRPr="005F7664">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FDHfEZwQ","properties":{"formattedCitation":"(13)","plainCitation":"(13)"},"citationItems":[{"id":75,"uris":["http://zotero.org/users/local/2HlrVrRV/items/7NDQ7DRN","http://zotero.org/users/3008171/items/JTSZGKWV"],"uri":["http://zotero.org/users/local/2HlrVrRV/items/7NDQ7DRN","http://zotero.org/users/3008171/items/JTSZGKWV"],"itemData":{"id":75,"type":"article-journal","title":"Palliative Care in the Emergency Department","container-title":"The Permanente Journal","page":"77-85","volume":"18","issue":"2","source":"PubMed Central","abstract":"The Emergency Department (ED) is the place where people most frequently seek urgent care. For patients living with chronic disease or malignancy who may be in a crisis, this visit may be pivotal in determining the patients’ trajectory. There is a large movement in education of emergency medicine physicians, hospitalists, and intensivists from acute aggressive interventions to patient-goal assessment, recognizing last stages of life and prioritizing symptom management. Although the ED is not considered an ideal place to begin palliative care, hospital-based physicians may assist in eliciting the patient’s goals of care and discussing prognosis and disease trajectory. This may help shift to noncurative treatment. This article will summarize the following: identification of patients who may need palliation, discussing prognosis, eliciting goals of care and directives, symptom management in the ED, and making plans for further care. These efforts have been shown to improve outcomes and to decrease length of stay and cost. The focus of this article is relieving “patient” symptoms and family distress, honoring the patient’s goals of care, and assisting in transition to a noncurative approach and placement where this may be accomplished.","DOI":"10.7812/TPP/13-103","ISSN":"1552-5767","note":"00003 \nPMID: 24694318\nPMCID: PMC4022562","journalAbbreviation":"Perm J","author":[{"family":"Mierendorf","given":"Susanne M"},{"family":"Gidvani","given":"Vinita"}],"issued":{"date-parts":[["2014"]]},"PMID":"24694318","PMCID":"PMC4022562"}}],"schema":"https://github.com/citation-style-language/schema/raw/master/csl-citation.json"} </w:instrText>
      </w:r>
      <w:r w:rsidR="00DA356B" w:rsidRPr="005F7664">
        <w:rPr>
          <w:rFonts w:ascii="Times New Roman" w:hAnsi="Times New Roman" w:cs="Times New Roman"/>
          <w:sz w:val="24"/>
          <w:szCs w:val="24"/>
          <w:lang w:val="en-US"/>
        </w:rPr>
        <w:fldChar w:fldCharType="separate"/>
      </w:r>
      <w:r w:rsidR="005C5532" w:rsidRPr="005F7664">
        <w:rPr>
          <w:rFonts w:ascii="Times New Roman" w:hAnsi="Times New Roman" w:cs="Times New Roman"/>
          <w:sz w:val="24"/>
        </w:rPr>
        <w:t>(13)</w:t>
      </w:r>
      <w:r w:rsidR="00DA356B" w:rsidRPr="005F7664">
        <w:rPr>
          <w:rFonts w:ascii="Times New Roman" w:hAnsi="Times New Roman" w:cs="Times New Roman"/>
          <w:sz w:val="24"/>
          <w:szCs w:val="24"/>
          <w:lang w:val="en-US"/>
        </w:rPr>
        <w:fldChar w:fldCharType="end"/>
      </w:r>
    </w:p>
    <w:p w14:paraId="2FC77BD8" w14:textId="3E3D6309" w:rsidR="00A12EC3" w:rsidRPr="005F7664" w:rsidRDefault="00232B57" w:rsidP="003C5717">
      <w:pPr>
        <w:spacing w:line="480" w:lineRule="auto"/>
        <w:ind w:firstLine="720"/>
        <w:rPr>
          <w:rFonts w:ascii="Times New Roman" w:hAnsi="Times New Roman" w:cs="Times New Roman"/>
          <w:sz w:val="24"/>
          <w:szCs w:val="24"/>
          <w:lang w:val="en-US"/>
        </w:rPr>
      </w:pPr>
      <w:r w:rsidRPr="005F7664">
        <w:rPr>
          <w:rFonts w:ascii="Times New Roman" w:hAnsi="Times New Roman" w:cs="Times New Roman"/>
          <w:sz w:val="24"/>
          <w:szCs w:val="24"/>
          <w:lang w:val="en-US"/>
        </w:rPr>
        <w:t xml:space="preserve">The determination that an intervention is futile is based on objective data or judgments within the expertise of physicians. </w:t>
      </w:r>
      <w:r w:rsidRPr="00254420">
        <w:rPr>
          <w:rFonts w:ascii="Times New Roman" w:hAnsi="Times New Roman" w:cs="Times New Roman"/>
          <w:i/>
          <w:sz w:val="24"/>
          <w:szCs w:val="24"/>
          <w:lang w:val="en-US"/>
        </w:rPr>
        <w:t>Lo,</w:t>
      </w:r>
      <w:r w:rsidRPr="00254420">
        <w:rPr>
          <w:rFonts w:ascii="Times New Roman" w:hAnsi="Times New Roman" w:cs="Times New Roman"/>
          <w:sz w:val="24"/>
          <w:szCs w:val="24"/>
          <w:lang w:val="en-US"/>
        </w:rPr>
        <w:t xml:space="preserve"> in his book </w:t>
      </w:r>
      <w:r w:rsidR="006E1354" w:rsidRPr="00254420">
        <w:rPr>
          <w:rFonts w:ascii="Times New Roman" w:hAnsi="Times New Roman" w:cs="Times New Roman"/>
          <w:i/>
          <w:sz w:val="24"/>
          <w:szCs w:val="24"/>
          <w:lang w:val="en-US"/>
        </w:rPr>
        <w:t>‘Resolving Ethical Dilemmas: A guide for Clinicians’ (Lippincott 2013</w:t>
      </w:r>
      <w:r w:rsidR="006E1354" w:rsidRPr="00254420">
        <w:rPr>
          <w:rFonts w:ascii="Times New Roman" w:hAnsi="Times New Roman" w:cs="Times New Roman"/>
          <w:sz w:val="24"/>
          <w:szCs w:val="24"/>
          <w:lang w:val="en-US"/>
        </w:rPr>
        <w:t>)</w:t>
      </w:r>
      <w:r w:rsidRPr="00254420">
        <w:rPr>
          <w:rFonts w:ascii="Times New Roman" w:hAnsi="Times New Roman" w:cs="Times New Roman"/>
          <w:sz w:val="24"/>
          <w:szCs w:val="24"/>
          <w:lang w:val="en-US"/>
        </w:rPr>
        <w:t xml:space="preserve"> </w:t>
      </w:r>
      <w:r w:rsidR="006E1354" w:rsidRPr="00254420">
        <w:rPr>
          <w:rFonts w:ascii="Times New Roman" w:hAnsi="Times New Roman" w:cs="Times New Roman"/>
          <w:sz w:val="24"/>
          <w:szCs w:val="24"/>
          <w:lang w:val="en-US"/>
        </w:rPr>
        <w:t>points out that “Physicians have no ethical duty to provide interventions that are futile in these strict senses:” yet he also cautions that because these judgments can be contentious, “physicians cannot define goals of care unilaterally, but should be guided by the patient’s values”.</w:t>
      </w:r>
      <w:r w:rsidR="006E1354" w:rsidRPr="005F7664">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Xo2itJbC","properties":{"formattedCitation":"(14)","plainCitation":"(14)"},"citationItems":[{"id":65,"uris":["http://zotero.org/users/local/2HlrVrRV/items/ZMAIVZQC","http://zotero.org/users/3008171/items/2WTQZNSS"],"uri":["http://zotero.org/users/local/2HlrVrRV/items/ZMAIVZQC","http://zotero.org/users/3008171/items/2WTQZNSS"],"itemData":{"id":65,"type":"book","title":"Resolving Ethical Dilemmas: A Guide for Clinicians","publisher":"Lippincott Williams &amp; Wilkins","number-of-pages":"385","source":"Google Books","abstract":"Now in its Fifth Edition, this respected reference helps readers tackle the common and often challenging ethical issues that affect patient care. The book begins with a concise discussion of clinical ethics that provides the background information essential to understanding key ethical issues. Readers then explore a wide range of real-world ethical dilemmas, each accompanied by expert guidance on salient issues and how to approach them. The book’s two-color design improves retention of material for visual learners. An accompanying website lets readers access the full text, along with features designed to reinforce understanding and test knowledge. New to the Fifth Edition: This edition includes new discussions of ethical issues as they relate to clinical practice guidelines and evidence-based medicine, electronic medical records, genetic testing, and opioid prescription. The book also includes an increased focus on ethical issues in ambulatory care. Readers will also find more detailed analysis of cases, more examples of ethical reasoning, more highlight pages relating clinical ethics to emergency medicine, oncology, palliative care, and family medicine. Also new are discussions of quality improvement and use of advance care planning rather than advance directives.","ISBN":"978-1-4698-2606-6","note":"00491","shortTitle":"Resolving Ethical Dilemmas","language":"en","author":[{"family":"Lo","given":"Bernard"}],"issued":{"date-parts":[["2013",4,29]]}}}],"schema":"https://github.com/citation-style-language/schema/raw/master/csl-citation.json"} </w:instrText>
      </w:r>
      <w:r w:rsidR="006E1354" w:rsidRPr="005F7664">
        <w:rPr>
          <w:rFonts w:ascii="Times New Roman" w:hAnsi="Times New Roman" w:cs="Times New Roman"/>
          <w:sz w:val="24"/>
          <w:szCs w:val="24"/>
          <w:lang w:val="en-US"/>
        </w:rPr>
        <w:fldChar w:fldCharType="separate"/>
      </w:r>
      <w:r w:rsidR="005C5532" w:rsidRPr="005F7664">
        <w:rPr>
          <w:rFonts w:ascii="Times New Roman" w:hAnsi="Times New Roman" w:cs="Times New Roman"/>
          <w:sz w:val="24"/>
        </w:rPr>
        <w:t>(14)</w:t>
      </w:r>
      <w:r w:rsidR="006E1354" w:rsidRPr="005F7664">
        <w:rPr>
          <w:rFonts w:ascii="Times New Roman" w:hAnsi="Times New Roman" w:cs="Times New Roman"/>
          <w:sz w:val="24"/>
          <w:szCs w:val="24"/>
          <w:lang w:val="en-US"/>
        </w:rPr>
        <w:fldChar w:fldCharType="end"/>
      </w:r>
      <w:r w:rsidR="003C5717" w:rsidRPr="005F7664">
        <w:rPr>
          <w:rFonts w:ascii="Times New Roman" w:hAnsi="Times New Roman" w:cs="Times New Roman"/>
          <w:sz w:val="24"/>
          <w:szCs w:val="24"/>
          <w:lang w:val="en-US"/>
        </w:rPr>
        <w:t xml:space="preserve"> </w:t>
      </w:r>
      <w:r w:rsidR="00B573C5" w:rsidRPr="005F7664">
        <w:rPr>
          <w:rFonts w:ascii="Times New Roman" w:hAnsi="Times New Roman" w:cs="Times New Roman"/>
          <w:sz w:val="24"/>
          <w:szCs w:val="24"/>
          <w:lang w:val="en-US"/>
        </w:rPr>
        <w:t xml:space="preserve">Committing to high risk surgery in an elderly patient must be done after robust risk assessment and </w:t>
      </w:r>
      <w:r w:rsidR="0015715B" w:rsidRPr="00254420">
        <w:rPr>
          <w:rFonts w:ascii="Times New Roman" w:hAnsi="Times New Roman" w:cs="Times New Roman"/>
          <w:sz w:val="24"/>
          <w:szCs w:val="24"/>
          <w:lang w:val="en-US"/>
        </w:rPr>
        <w:t xml:space="preserve">on the basis of a </w:t>
      </w:r>
      <w:r w:rsidR="00B573C5" w:rsidRPr="00254420">
        <w:rPr>
          <w:rFonts w:ascii="Times New Roman" w:hAnsi="Times New Roman" w:cs="Times New Roman"/>
          <w:sz w:val="24"/>
          <w:szCs w:val="24"/>
          <w:lang w:val="en-US"/>
        </w:rPr>
        <w:t>carefully balanced risk benefit ratio.</w:t>
      </w:r>
      <w:r w:rsidR="004A5E44" w:rsidRPr="005F7664">
        <w:rPr>
          <w:rFonts w:ascii="Times New Roman" w:hAnsi="Times New Roman" w:cs="Times New Roman"/>
          <w:sz w:val="24"/>
          <w:szCs w:val="24"/>
          <w:lang w:val="en-US"/>
        </w:rPr>
        <w:fldChar w:fldCharType="begin"/>
      </w:r>
      <w:r w:rsidR="00097D9D" w:rsidRPr="00DB7CC7">
        <w:rPr>
          <w:rFonts w:ascii="Times New Roman" w:hAnsi="Times New Roman" w:cs="Times New Roman"/>
          <w:sz w:val="24"/>
          <w:szCs w:val="24"/>
          <w:lang w:val="en-US"/>
        </w:rPr>
        <w:instrText xml:space="preserve"> ADDIN ZOTERO_ITEM CSL_CITATION {"citationID":"3NtpxYwt","properties":{"formattedCitation":"(15)","plainCitation":"(15)"},"citationItems":[{"id":38,"uris":["http://zotero.org/users/3008171/items/5SQJNH7I"],"uri":["http://zotero.org/users/3008171/items/5SQJNH7I"],"itemData":{"id":38,"type":"article-journal","title":"Communication in Critical Care: Family Rounds in the Intensive Care Unit","container-title":"American journal of critical care : an official publication, American Association of Critical-Care Nurses","page":"421-430","volume":"19","issue":"5","source":"PubMed Central","abstract":"Background\nCommunication with family members of Intensive Care Unit (ICU) patients is challenging and fraught with dissatisfaction.\n\nObjectives\nWe hypothesized that family attendance at structured interdisciplinary Family Rounds would enhance communication and facilitate end-of-life planning (when appropriate).\n\nMethods\nThe study was conducted at the 26-bed medical ICU of a tertiary care, academic, medical center from April through October 2006. Implementation of Family Rounds occurred in July 2006, after which families were invited to attend daily interdisciplinary rounds while the medical team discussed the plan for care. Family members were surveyed at least one month following the ICU stay using the validated “Family Satisfaction in ICU (FS-ICU)” tool prior to and after implementation of Family Rounds.\n\nResults\nOf 227 patients enrolled, 187 patients survived and 40 died. Among families of survivors, participation in Family Rounds was associated with higher family satisfaction regarding frequency of communication with physicians (p=0.004) and support during decision making (p=0.005). Participation decreased satisfaction regarding time for decision making (p=0.02). There was no difference in overall satisfaction scores. For families of patients who died, participation in Family Rounds did not significantly change satisfaction.\n\nConclusions\nIn the context of this pilot Family Rounds study, certain elements of satisfaction were improved but not overall satisfaction. The findings pointed out that structured interdisciplinary Family Rounds can be viewed as an improvement in some families’ opinions while others feel rushed to make decisions. More work is needed to optimize communication between ICU personnel and patients’ families, their comprehension, and the affects on ICU team workload.","DOI":"10.4037/ajcc2010656","ISSN":"1062-3264","note":"00059 \nPMID: 20810417\nPMCID: PMC3707491","shortTitle":"Communication in Critical Care","journalAbbreviation":"Am J Crit Care","author":[{"family":"Jacobowski","given":"Natalie L"},{"family":"Girard","given":"Timothy D"},{"family":"Mulder","given":"John A"},{"family":"Ely","given":"E Wesley"}],"issued":{"date-parts":[["2010",9]]},"PMID":"20810417","PMCID":"PMC3707491"}}],"schema":"https://github.com/citation-style-language/schema/raw/master/csl-citation.json"} </w:instrText>
      </w:r>
      <w:r w:rsidR="004A5E44" w:rsidRPr="005F7664">
        <w:rPr>
          <w:rFonts w:ascii="Times New Roman" w:hAnsi="Times New Roman" w:cs="Times New Roman"/>
          <w:sz w:val="24"/>
          <w:szCs w:val="24"/>
          <w:lang w:val="en-US"/>
        </w:rPr>
        <w:fldChar w:fldCharType="separate"/>
      </w:r>
      <w:r w:rsidR="00097D9D" w:rsidRPr="005F7664">
        <w:rPr>
          <w:rFonts w:ascii="Times New Roman" w:hAnsi="Times New Roman" w:cs="Times New Roman"/>
          <w:sz w:val="24"/>
        </w:rPr>
        <w:t>(15)</w:t>
      </w:r>
      <w:r w:rsidR="004A5E44" w:rsidRPr="005F7664">
        <w:rPr>
          <w:rFonts w:ascii="Times New Roman" w:hAnsi="Times New Roman" w:cs="Times New Roman"/>
          <w:sz w:val="24"/>
          <w:szCs w:val="24"/>
          <w:lang w:val="en-US"/>
        </w:rPr>
        <w:fldChar w:fldCharType="end"/>
      </w:r>
      <w:r w:rsidR="00B573C5" w:rsidRPr="005F7664">
        <w:rPr>
          <w:rFonts w:ascii="Times New Roman" w:hAnsi="Times New Roman" w:cs="Times New Roman"/>
          <w:sz w:val="24"/>
          <w:szCs w:val="24"/>
          <w:lang w:val="en-US"/>
        </w:rPr>
        <w:t xml:space="preserve">  </w:t>
      </w:r>
      <w:r w:rsidR="00A12EC3" w:rsidRPr="005F7664">
        <w:rPr>
          <w:rFonts w:ascii="Times New Roman" w:hAnsi="Times New Roman" w:cs="Times New Roman"/>
          <w:sz w:val="24"/>
          <w:szCs w:val="24"/>
          <w:lang w:val="en-US"/>
        </w:rPr>
        <w:t>As opposed to the US</w:t>
      </w:r>
      <w:r w:rsidR="005F7664">
        <w:rPr>
          <w:rFonts w:ascii="Times New Roman" w:hAnsi="Times New Roman" w:cs="Times New Roman"/>
          <w:sz w:val="24"/>
          <w:szCs w:val="24"/>
          <w:lang w:val="en-US"/>
        </w:rPr>
        <w:t>,</w:t>
      </w:r>
      <w:r w:rsidR="00A12EC3" w:rsidRPr="005F7664">
        <w:rPr>
          <w:rFonts w:ascii="Times New Roman" w:hAnsi="Times New Roman" w:cs="Times New Roman"/>
          <w:sz w:val="24"/>
          <w:szCs w:val="24"/>
          <w:lang w:val="en-US"/>
        </w:rPr>
        <w:t xml:space="preserve"> where surrogates make a decision shared with the phys</w:t>
      </w:r>
      <w:r w:rsidR="00AA6AAA" w:rsidRPr="005F7664">
        <w:rPr>
          <w:rFonts w:ascii="Times New Roman" w:hAnsi="Times New Roman" w:cs="Times New Roman"/>
          <w:sz w:val="24"/>
          <w:szCs w:val="24"/>
          <w:lang w:val="en-US"/>
        </w:rPr>
        <w:t>ician, the local l</w:t>
      </w:r>
      <w:r w:rsidR="00A12EC3" w:rsidRPr="005F7664">
        <w:rPr>
          <w:rFonts w:ascii="Times New Roman" w:hAnsi="Times New Roman" w:cs="Times New Roman"/>
          <w:sz w:val="24"/>
          <w:szCs w:val="24"/>
          <w:lang w:val="en-US"/>
        </w:rPr>
        <w:t xml:space="preserve">aw </w:t>
      </w:r>
      <w:r w:rsidR="006C7BFF" w:rsidRPr="005F7664">
        <w:rPr>
          <w:rFonts w:ascii="Times New Roman" w:hAnsi="Times New Roman" w:cs="Times New Roman"/>
          <w:sz w:val="24"/>
          <w:szCs w:val="24"/>
          <w:lang w:val="en-US"/>
        </w:rPr>
        <w:t xml:space="preserve">in Singapore </w:t>
      </w:r>
      <w:r w:rsidR="00A12EC3" w:rsidRPr="005F7664">
        <w:rPr>
          <w:rFonts w:ascii="Times New Roman" w:hAnsi="Times New Roman" w:cs="Times New Roman"/>
          <w:sz w:val="24"/>
          <w:szCs w:val="24"/>
          <w:lang w:val="en-US"/>
        </w:rPr>
        <w:t>mand</w:t>
      </w:r>
      <w:r w:rsidR="00A12EC3" w:rsidRPr="00254420">
        <w:rPr>
          <w:rFonts w:ascii="Times New Roman" w:hAnsi="Times New Roman" w:cs="Times New Roman"/>
          <w:sz w:val="24"/>
          <w:szCs w:val="24"/>
          <w:lang w:val="en-US"/>
        </w:rPr>
        <w:t>ates two physicians to consider and decide best interest for a patient without mental capacity.</w:t>
      </w:r>
      <w:r w:rsidR="005F7664">
        <w:rPr>
          <w:rFonts w:ascii="Times New Roman" w:hAnsi="Times New Roman" w:cs="Times New Roman"/>
          <w:sz w:val="24"/>
          <w:szCs w:val="24"/>
          <w:lang w:val="en-US"/>
        </w:rPr>
        <w:t xml:space="preserve"> Families are taken into consideration when making such decisions and their opinions sought. </w:t>
      </w:r>
      <w:r w:rsidR="00A12EC3" w:rsidRPr="005F7664">
        <w:rPr>
          <w:rFonts w:ascii="Times New Roman" w:hAnsi="Times New Roman" w:cs="Times New Roman"/>
          <w:sz w:val="24"/>
          <w:szCs w:val="24"/>
          <w:lang w:val="en-US"/>
        </w:rPr>
        <w:t xml:space="preserve"> </w:t>
      </w:r>
      <w:r w:rsidR="00B573C5" w:rsidRPr="005F7664">
        <w:rPr>
          <w:rFonts w:ascii="Times New Roman" w:hAnsi="Times New Roman" w:cs="Times New Roman"/>
          <w:sz w:val="24"/>
          <w:szCs w:val="24"/>
          <w:lang w:val="en-US"/>
        </w:rPr>
        <w:t>Physicians must ensure their patient’s world view</w:t>
      </w:r>
      <w:r w:rsidR="008F1BFF" w:rsidRPr="005F7664">
        <w:rPr>
          <w:rFonts w:ascii="Times New Roman" w:hAnsi="Times New Roman" w:cs="Times New Roman"/>
          <w:sz w:val="24"/>
          <w:szCs w:val="24"/>
          <w:lang w:val="en-US"/>
        </w:rPr>
        <w:t xml:space="preserve"> as well as their dignity is protected</w:t>
      </w:r>
      <w:r w:rsidR="00B573C5" w:rsidRPr="005F7664">
        <w:rPr>
          <w:rFonts w:ascii="Times New Roman" w:hAnsi="Times New Roman" w:cs="Times New Roman"/>
          <w:sz w:val="24"/>
          <w:szCs w:val="24"/>
          <w:lang w:val="en-US"/>
        </w:rPr>
        <w:t xml:space="preserve"> </w:t>
      </w:r>
      <w:r w:rsidR="00A12EC3" w:rsidRPr="005F7664">
        <w:rPr>
          <w:rFonts w:ascii="Times New Roman" w:hAnsi="Times New Roman" w:cs="Times New Roman"/>
          <w:sz w:val="24"/>
          <w:szCs w:val="24"/>
          <w:lang w:val="en-US"/>
        </w:rPr>
        <w:t>by involving the patient as well as close caregivers and family early in dialogue about their wishes, expectations and hopes</w:t>
      </w:r>
      <w:r w:rsidR="00B573C5" w:rsidRPr="005F7664">
        <w:rPr>
          <w:rFonts w:ascii="Times New Roman" w:hAnsi="Times New Roman" w:cs="Times New Roman"/>
          <w:sz w:val="24"/>
          <w:szCs w:val="24"/>
          <w:lang w:val="en-US"/>
        </w:rPr>
        <w:t xml:space="preserve">. </w:t>
      </w:r>
    </w:p>
    <w:p w14:paraId="12E6CD29" w14:textId="670D26F6" w:rsidR="00BA09E6" w:rsidRPr="005F7664" w:rsidRDefault="00A12EC3" w:rsidP="00A12EC3">
      <w:pPr>
        <w:spacing w:line="480" w:lineRule="auto"/>
        <w:ind w:firstLine="360"/>
        <w:rPr>
          <w:rFonts w:ascii="Times New Roman" w:hAnsi="Times New Roman" w:cs="Times New Roman"/>
          <w:sz w:val="24"/>
          <w:szCs w:val="24"/>
          <w:lang w:val="en-US"/>
        </w:rPr>
      </w:pPr>
      <w:r w:rsidRPr="00254420">
        <w:rPr>
          <w:rFonts w:ascii="Times New Roman" w:hAnsi="Times New Roman" w:cs="Times New Roman"/>
          <w:sz w:val="24"/>
          <w:szCs w:val="24"/>
          <w:lang w:val="en-US"/>
        </w:rPr>
        <w:t>The literature points to surrogates very often not being able to correctly decide what t</w:t>
      </w:r>
      <w:r w:rsidR="00097D9D" w:rsidRPr="00254420">
        <w:rPr>
          <w:rFonts w:ascii="Times New Roman" w:hAnsi="Times New Roman" w:cs="Times New Roman"/>
          <w:sz w:val="24"/>
          <w:szCs w:val="24"/>
          <w:lang w:val="en-US"/>
        </w:rPr>
        <w:t>he patient would have wanted.</w:t>
      </w:r>
      <w:r w:rsidR="00097D9D" w:rsidRPr="005F7664">
        <w:rPr>
          <w:rFonts w:ascii="Times New Roman" w:hAnsi="Times New Roman" w:cs="Times New Roman"/>
          <w:sz w:val="24"/>
          <w:szCs w:val="24"/>
          <w:lang w:val="en-US"/>
        </w:rPr>
        <w:fldChar w:fldCharType="begin"/>
      </w:r>
      <w:r w:rsidR="00823730" w:rsidRPr="00DB7CC7">
        <w:rPr>
          <w:rFonts w:ascii="Times New Roman" w:hAnsi="Times New Roman" w:cs="Times New Roman"/>
          <w:sz w:val="24"/>
          <w:szCs w:val="24"/>
          <w:lang w:val="en-US"/>
        </w:rPr>
        <w:instrText xml:space="preserve"> ADDIN ZOTERO_ITEM CSL_CITATION {"citationID":"bUklo78S","properties":{"formattedCitation":"(16)","plainCitation":"(16)"},"citationItems":[{"id":21,"uris":["http://zotero.org/users/3008171/items/D7ENGMFA"],"uri":["http://zotero.org/users/3008171/items/D7ENGMFA"],"itemData":{"id":21,"type":"book","title":"Values, Ethics and Health Care","publisher":"SAGE","number-of-pages":"170","source":"Google Books","abstract":"\"This book encourages readers to reflect on the nature and values of health care practice through its challenging but accessible style. It will be a stimulating and thought-provoking read for anyone involved in day-to-day health care.\" - Professor Jane Wills, London South Bank University  \"[This book] offers frameworks and guidance that all health care workers will find stimulating and challenging and that all of them will benefit by considering.\" - Professor Linda Jones, Open University  Why is thinking about values and ethics a crucial component of health care training and practice? How can we go about engaging in such thinking?   Values, Ethics and Health Care responds to these essential questions. It examines key ethical frameworks and debates within the field of healthcare, locating them firmly in their social and occupational contexts. Guiding students through a range of dilemmas and difficulties encountered in health care practice with case studies and real-life examples, this lively text illustrates how to apply knowledge to professional practice and decision-making.   Key features of the book:  - Offers a critical and reflective understanding of health care ethics and values - Presents an interprofessional approach - Relates theory to 'everyday' ethics - Includes student-friendly features such as real-life examples, 'thinking about' points and links to further reading.   The book will be essential reading for undergraduates taking modules in Values, Ethics and Professional Practice as part of health studies degree programmes. It will also be useful for postgraduates as well as practitioners in the field.","ISBN":"978-1-84920-434-7","language":"en","author":[{"family":"Duncan","given":"Peter"}],"issued":{"date-parts":[["2009",9,26]]}}}],"schema":"https://github.com/citation-style-language/schema/raw/master/csl-citation.json"} </w:instrText>
      </w:r>
      <w:r w:rsidR="00097D9D" w:rsidRPr="005F7664">
        <w:rPr>
          <w:rFonts w:ascii="Times New Roman" w:hAnsi="Times New Roman" w:cs="Times New Roman"/>
          <w:sz w:val="24"/>
          <w:szCs w:val="24"/>
          <w:lang w:val="en-US"/>
        </w:rPr>
        <w:fldChar w:fldCharType="separate"/>
      </w:r>
      <w:r w:rsidR="00823730" w:rsidRPr="005F7664">
        <w:rPr>
          <w:rFonts w:ascii="Times New Roman" w:hAnsi="Times New Roman" w:cs="Times New Roman"/>
          <w:sz w:val="24"/>
        </w:rPr>
        <w:t>(16)</w:t>
      </w:r>
      <w:r w:rsidR="00097D9D" w:rsidRPr="005F7664">
        <w:rPr>
          <w:rFonts w:ascii="Times New Roman" w:hAnsi="Times New Roman" w:cs="Times New Roman"/>
          <w:sz w:val="24"/>
          <w:szCs w:val="24"/>
          <w:lang w:val="en-US"/>
        </w:rPr>
        <w:fldChar w:fldCharType="end"/>
      </w:r>
      <w:r w:rsidRPr="005F7664">
        <w:rPr>
          <w:rFonts w:ascii="Times New Roman" w:hAnsi="Times New Roman" w:cs="Times New Roman"/>
          <w:sz w:val="24"/>
          <w:szCs w:val="24"/>
          <w:lang w:val="en-US"/>
        </w:rPr>
        <w:t xml:space="preserve"> Despite this, it</w:t>
      </w:r>
      <w:r w:rsidR="00B573C5" w:rsidRPr="005F7664">
        <w:rPr>
          <w:rFonts w:ascii="Times New Roman" w:hAnsi="Times New Roman" w:cs="Times New Roman"/>
          <w:sz w:val="24"/>
          <w:szCs w:val="24"/>
          <w:lang w:val="en-US"/>
        </w:rPr>
        <w:t xml:space="preserve"> is also well known that such decisions must come with the involvement of </w:t>
      </w:r>
      <w:r w:rsidR="00B573C5" w:rsidRPr="00254420">
        <w:rPr>
          <w:rFonts w:ascii="Times New Roman" w:hAnsi="Times New Roman" w:cs="Times New Roman"/>
          <w:sz w:val="24"/>
          <w:szCs w:val="24"/>
          <w:lang w:val="en-US"/>
        </w:rPr>
        <w:t>close relatives as they intimately influence such decisions and these dec</w:t>
      </w:r>
      <w:r w:rsidR="006D4349" w:rsidRPr="00254420">
        <w:rPr>
          <w:rFonts w:ascii="Times New Roman" w:hAnsi="Times New Roman" w:cs="Times New Roman"/>
          <w:sz w:val="24"/>
          <w:szCs w:val="24"/>
          <w:lang w:val="en-US"/>
        </w:rPr>
        <w:t>isions impact the lives of the</w:t>
      </w:r>
      <w:r w:rsidR="00B573C5" w:rsidRPr="00254420">
        <w:rPr>
          <w:rFonts w:ascii="Times New Roman" w:hAnsi="Times New Roman" w:cs="Times New Roman"/>
          <w:sz w:val="24"/>
          <w:szCs w:val="24"/>
          <w:lang w:val="en-US"/>
        </w:rPr>
        <w:t xml:space="preserve"> relatives. </w:t>
      </w:r>
      <w:r w:rsidR="004A5E44" w:rsidRPr="00254420">
        <w:rPr>
          <w:rFonts w:ascii="Times New Roman" w:hAnsi="Times New Roman" w:cs="Times New Roman"/>
          <w:sz w:val="24"/>
          <w:szCs w:val="24"/>
          <w:lang w:val="en-US"/>
        </w:rPr>
        <w:t xml:space="preserve">Once these decisions are made a fair chance must be given for the desired results. </w:t>
      </w:r>
      <w:r w:rsidR="00002CFA" w:rsidRPr="00254420">
        <w:rPr>
          <w:rFonts w:ascii="Times New Roman" w:hAnsi="Times New Roman" w:cs="Times New Roman"/>
          <w:sz w:val="24"/>
          <w:szCs w:val="24"/>
          <w:lang w:val="en-US"/>
        </w:rPr>
        <w:t xml:space="preserve">Futility assessments are based on physicians’ </w:t>
      </w:r>
      <w:r w:rsidR="00002CFA" w:rsidRPr="00254420">
        <w:rPr>
          <w:rFonts w:ascii="Times New Roman" w:hAnsi="Times New Roman" w:cs="Times New Roman"/>
          <w:sz w:val="24"/>
          <w:szCs w:val="24"/>
          <w:lang w:val="en-US"/>
        </w:rPr>
        <w:lastRenderedPageBreak/>
        <w:t xml:space="preserve">assessment of organ failure as well as extent of life sustaining support and probability of returning to baseline QOL. </w:t>
      </w:r>
      <w:r w:rsidR="00AA6AAA" w:rsidRPr="00254420">
        <w:rPr>
          <w:rFonts w:ascii="Times New Roman" w:hAnsi="Times New Roman" w:cs="Times New Roman"/>
          <w:sz w:val="24"/>
          <w:szCs w:val="24"/>
          <w:lang w:val="en-US"/>
        </w:rPr>
        <w:t>Mrs. S</w:t>
      </w:r>
      <w:r w:rsidR="004A5E44" w:rsidRPr="00254420">
        <w:rPr>
          <w:rFonts w:ascii="Times New Roman" w:hAnsi="Times New Roman" w:cs="Times New Roman"/>
          <w:sz w:val="24"/>
          <w:szCs w:val="24"/>
          <w:lang w:val="en-US"/>
        </w:rPr>
        <w:t xml:space="preserve"> was subjected to risky surgery with a high chance of a</w:t>
      </w:r>
      <w:r w:rsidR="00D42855" w:rsidRPr="00254420">
        <w:rPr>
          <w:rFonts w:ascii="Times New Roman" w:hAnsi="Times New Roman" w:cs="Times New Roman"/>
          <w:sz w:val="24"/>
          <w:szCs w:val="24"/>
          <w:lang w:val="en-US"/>
        </w:rPr>
        <w:t xml:space="preserve"> </w:t>
      </w:r>
      <w:r w:rsidR="005F7664">
        <w:rPr>
          <w:rFonts w:ascii="Times New Roman" w:hAnsi="Times New Roman" w:cs="Times New Roman"/>
          <w:sz w:val="24"/>
          <w:szCs w:val="24"/>
          <w:lang w:val="en-US"/>
        </w:rPr>
        <w:t xml:space="preserve">difficult </w:t>
      </w:r>
      <w:r w:rsidR="00D42855" w:rsidRPr="005F7664">
        <w:rPr>
          <w:rFonts w:ascii="Times New Roman" w:hAnsi="Times New Roman" w:cs="Times New Roman"/>
          <w:sz w:val="24"/>
          <w:szCs w:val="24"/>
          <w:lang w:val="en-US"/>
        </w:rPr>
        <w:t>post -operative course. Considering withdrawal of life sustaining measures too early would be confusing and counterproductive.</w:t>
      </w:r>
      <w:r w:rsidR="00923F83" w:rsidRPr="005F7664">
        <w:rPr>
          <w:rFonts w:ascii="Times New Roman" w:hAnsi="Times New Roman" w:cs="Times New Roman"/>
          <w:sz w:val="24"/>
          <w:szCs w:val="24"/>
          <w:lang w:val="en-US"/>
        </w:rPr>
        <w:fldChar w:fldCharType="begin"/>
      </w:r>
      <w:r w:rsidR="00097D9D" w:rsidRPr="00DB7CC7">
        <w:rPr>
          <w:rFonts w:ascii="Times New Roman" w:hAnsi="Times New Roman" w:cs="Times New Roman"/>
          <w:sz w:val="24"/>
          <w:szCs w:val="24"/>
          <w:lang w:val="en-US"/>
        </w:rPr>
        <w:instrText xml:space="preserve"> ADDIN ZOTERO_ITEM CSL_CITATION {"citationID":"q85fjI09","properties":{"formattedCitation":"(17)","plainCitation":"(17)"},"citationItems":[{"id":120,"uris":["http://zotero.org/users/local/2HlrVrRV/items/SDCX48R6"],"uri":["http://zotero.org/users/local/2HlrVrRV/items/SDCX48R6"],"itemData":{"id":120,"type":"webpage","title":"Oxford Handbook of Critical Care - Oxford Medicine","URL":"http://oxfordmedicine.com/view/10.1093/med/9780199235339.001.0001/med-9780199235339","note":"00000","accessed":{"date-parts":[["2016",4,20]]}}}],"schema":"https://github.com/citation-style-language/schema/raw/master/csl-citation.json"} </w:instrText>
      </w:r>
      <w:r w:rsidR="00923F83" w:rsidRPr="005F7664">
        <w:rPr>
          <w:rFonts w:ascii="Times New Roman" w:hAnsi="Times New Roman" w:cs="Times New Roman"/>
          <w:sz w:val="24"/>
          <w:szCs w:val="24"/>
          <w:lang w:val="en-US"/>
        </w:rPr>
        <w:fldChar w:fldCharType="separate"/>
      </w:r>
      <w:r w:rsidR="00097D9D" w:rsidRPr="005F7664">
        <w:rPr>
          <w:rFonts w:ascii="Times New Roman" w:hAnsi="Times New Roman" w:cs="Times New Roman"/>
          <w:sz w:val="24"/>
        </w:rPr>
        <w:t>(17)</w:t>
      </w:r>
      <w:r w:rsidR="00923F83" w:rsidRPr="005F7664">
        <w:rPr>
          <w:rFonts w:ascii="Times New Roman" w:hAnsi="Times New Roman" w:cs="Times New Roman"/>
          <w:sz w:val="24"/>
          <w:szCs w:val="24"/>
          <w:lang w:val="en-US"/>
        </w:rPr>
        <w:fldChar w:fldCharType="end"/>
      </w:r>
      <w:r w:rsidR="00002CFA" w:rsidRPr="005F7664">
        <w:rPr>
          <w:rFonts w:ascii="Times New Roman" w:hAnsi="Times New Roman" w:cs="Times New Roman"/>
          <w:sz w:val="24"/>
          <w:szCs w:val="24"/>
          <w:lang w:val="en-US"/>
        </w:rPr>
        <w:t xml:space="preserve"> A usual practice in our ICU is to allow </w:t>
      </w:r>
      <w:r w:rsidR="00C76EE7" w:rsidRPr="005F7664">
        <w:rPr>
          <w:rFonts w:ascii="Times New Roman" w:hAnsi="Times New Roman" w:cs="Times New Roman"/>
          <w:sz w:val="24"/>
          <w:szCs w:val="24"/>
          <w:lang w:val="en-US"/>
        </w:rPr>
        <w:t xml:space="preserve">the patient to be </w:t>
      </w:r>
      <w:r w:rsidR="00002CFA" w:rsidRPr="005F7664">
        <w:rPr>
          <w:rFonts w:ascii="Times New Roman" w:hAnsi="Times New Roman" w:cs="Times New Roman"/>
          <w:sz w:val="24"/>
          <w:szCs w:val="24"/>
          <w:lang w:val="en-US"/>
        </w:rPr>
        <w:t xml:space="preserve">on life sustaining support </w:t>
      </w:r>
      <w:r w:rsidR="00C76EE7" w:rsidRPr="005F7664">
        <w:rPr>
          <w:rFonts w:ascii="Times New Roman" w:hAnsi="Times New Roman" w:cs="Times New Roman"/>
          <w:sz w:val="24"/>
          <w:szCs w:val="24"/>
          <w:lang w:val="en-US"/>
        </w:rPr>
        <w:t>for a certain amount of time</w:t>
      </w:r>
      <w:r w:rsidR="005F7664">
        <w:rPr>
          <w:rFonts w:ascii="Times New Roman" w:hAnsi="Times New Roman" w:cs="Times New Roman"/>
          <w:sz w:val="24"/>
          <w:szCs w:val="24"/>
          <w:lang w:val="en-US"/>
        </w:rPr>
        <w:t>,</w:t>
      </w:r>
      <w:r w:rsidR="00C76EE7" w:rsidRPr="005F7664">
        <w:rPr>
          <w:rFonts w:ascii="Times New Roman" w:hAnsi="Times New Roman" w:cs="Times New Roman"/>
          <w:sz w:val="24"/>
          <w:szCs w:val="24"/>
          <w:lang w:val="en-US"/>
        </w:rPr>
        <w:t xml:space="preserve"> whilst evaluating</w:t>
      </w:r>
      <w:r w:rsidR="00002CFA" w:rsidRPr="005F7664">
        <w:rPr>
          <w:rFonts w:ascii="Times New Roman" w:hAnsi="Times New Roman" w:cs="Times New Roman"/>
          <w:sz w:val="24"/>
          <w:szCs w:val="24"/>
          <w:lang w:val="en-US"/>
        </w:rPr>
        <w:t xml:space="preserve"> the extent of </w:t>
      </w:r>
      <w:r w:rsidR="00C76EE7" w:rsidRPr="005F7664">
        <w:rPr>
          <w:rFonts w:ascii="Times New Roman" w:hAnsi="Times New Roman" w:cs="Times New Roman"/>
          <w:sz w:val="24"/>
          <w:szCs w:val="24"/>
          <w:lang w:val="en-US"/>
        </w:rPr>
        <w:t>support needed</w:t>
      </w:r>
      <w:r w:rsidR="00002CFA" w:rsidRPr="005F7664">
        <w:rPr>
          <w:rFonts w:ascii="Times New Roman" w:hAnsi="Times New Roman" w:cs="Times New Roman"/>
          <w:sz w:val="24"/>
          <w:szCs w:val="24"/>
          <w:lang w:val="en-US"/>
        </w:rPr>
        <w:t xml:space="preserve">. </w:t>
      </w:r>
      <w:r w:rsidR="005F7664">
        <w:rPr>
          <w:rFonts w:ascii="Times New Roman" w:hAnsi="Times New Roman" w:cs="Times New Roman"/>
          <w:sz w:val="24"/>
          <w:szCs w:val="24"/>
          <w:lang w:val="en-US"/>
        </w:rPr>
        <w:t xml:space="preserve">This could be a period of 48 hours and usually this happens when there is a chance of reversibility of the critical illness. </w:t>
      </w:r>
      <w:r w:rsidR="00002CFA" w:rsidRPr="005F7664">
        <w:rPr>
          <w:rFonts w:ascii="Times New Roman" w:hAnsi="Times New Roman" w:cs="Times New Roman"/>
          <w:sz w:val="24"/>
          <w:szCs w:val="24"/>
          <w:lang w:val="en-US"/>
        </w:rPr>
        <w:t>After this</w:t>
      </w:r>
      <w:r w:rsidR="00E0575B" w:rsidRPr="005F7664">
        <w:rPr>
          <w:rFonts w:ascii="Times New Roman" w:hAnsi="Times New Roman" w:cs="Times New Roman"/>
          <w:sz w:val="24"/>
          <w:szCs w:val="24"/>
          <w:lang w:val="en-US"/>
        </w:rPr>
        <w:t>,</w:t>
      </w:r>
      <w:r w:rsidR="00002CFA" w:rsidRPr="005F7664">
        <w:rPr>
          <w:rFonts w:ascii="Times New Roman" w:hAnsi="Times New Roman" w:cs="Times New Roman"/>
          <w:sz w:val="24"/>
          <w:szCs w:val="24"/>
          <w:lang w:val="en-US"/>
        </w:rPr>
        <w:t xml:space="preserve"> </w:t>
      </w:r>
      <w:r w:rsidR="00C76EE7" w:rsidRPr="005F7664">
        <w:rPr>
          <w:rFonts w:ascii="Times New Roman" w:hAnsi="Times New Roman" w:cs="Times New Roman"/>
          <w:sz w:val="24"/>
          <w:szCs w:val="24"/>
          <w:lang w:val="en-US"/>
        </w:rPr>
        <w:t>if further care is non-indicated due to futility</w:t>
      </w:r>
      <w:r w:rsidR="005F7664">
        <w:rPr>
          <w:rFonts w:ascii="Times New Roman" w:hAnsi="Times New Roman" w:cs="Times New Roman"/>
          <w:sz w:val="24"/>
          <w:szCs w:val="24"/>
          <w:lang w:val="en-US"/>
        </w:rPr>
        <w:t>,</w:t>
      </w:r>
      <w:r w:rsidR="00C76EE7" w:rsidRPr="005F7664">
        <w:rPr>
          <w:rFonts w:ascii="Times New Roman" w:hAnsi="Times New Roman" w:cs="Times New Roman"/>
          <w:sz w:val="24"/>
          <w:szCs w:val="24"/>
          <w:lang w:val="en-US"/>
        </w:rPr>
        <w:t xml:space="preserve"> </w:t>
      </w:r>
      <w:r w:rsidR="00002CFA" w:rsidRPr="005F7664">
        <w:rPr>
          <w:rFonts w:ascii="Times New Roman" w:hAnsi="Times New Roman" w:cs="Times New Roman"/>
          <w:sz w:val="24"/>
          <w:szCs w:val="24"/>
          <w:lang w:val="en-US"/>
        </w:rPr>
        <w:t xml:space="preserve">a shared decision with the family is made to limit the escalation of further support or support is withdrawn. </w:t>
      </w:r>
    </w:p>
    <w:p w14:paraId="3B596082" w14:textId="7E9CAAE4" w:rsidR="00923F83" w:rsidRPr="00254420" w:rsidRDefault="00923F83" w:rsidP="00550590">
      <w:pPr>
        <w:spacing w:line="480" w:lineRule="auto"/>
        <w:ind w:firstLine="360"/>
        <w:rPr>
          <w:rFonts w:ascii="Times New Roman" w:hAnsi="Times New Roman" w:cs="Times New Roman"/>
          <w:sz w:val="24"/>
          <w:szCs w:val="24"/>
          <w:lang w:val="en-US"/>
        </w:rPr>
      </w:pPr>
      <w:r w:rsidRPr="005F7664">
        <w:rPr>
          <w:rFonts w:ascii="Times New Roman" w:hAnsi="Times New Roman" w:cs="Times New Roman"/>
          <w:sz w:val="24"/>
          <w:szCs w:val="24"/>
          <w:lang w:val="en-US"/>
        </w:rPr>
        <w:t>This time can also be taken to ensure constant detailed status sharing and communication in a realistic manner with the family, whilst preparing them for a negative outcome.</w:t>
      </w:r>
      <w:r w:rsidR="00AA6AAA" w:rsidRPr="00254420">
        <w:rPr>
          <w:rFonts w:ascii="Times New Roman" w:hAnsi="Times New Roman" w:cs="Times New Roman"/>
          <w:sz w:val="24"/>
          <w:szCs w:val="24"/>
          <w:lang w:val="en-US"/>
        </w:rPr>
        <w:t xml:space="preserve"> Many ICUs routinely engage in p</w:t>
      </w:r>
      <w:r w:rsidRPr="00254420">
        <w:rPr>
          <w:rFonts w:ascii="Times New Roman" w:hAnsi="Times New Roman" w:cs="Times New Roman"/>
          <w:sz w:val="24"/>
          <w:szCs w:val="24"/>
          <w:lang w:val="en-US"/>
        </w:rPr>
        <w:t>alliative care teams as well as medical social workers in a timely manner to engage in end of life conversations early and to palliate suffering when futility is established. Disability counseling of the patient and family</w:t>
      </w:r>
      <w:r w:rsidR="005F7664">
        <w:rPr>
          <w:rFonts w:ascii="Times New Roman" w:hAnsi="Times New Roman" w:cs="Times New Roman"/>
          <w:sz w:val="24"/>
          <w:szCs w:val="24"/>
          <w:lang w:val="en-US"/>
        </w:rPr>
        <w:t>,</w:t>
      </w:r>
      <w:r w:rsidRPr="005F7664">
        <w:rPr>
          <w:rFonts w:ascii="Times New Roman" w:hAnsi="Times New Roman" w:cs="Times New Roman"/>
          <w:sz w:val="24"/>
          <w:szCs w:val="24"/>
          <w:lang w:val="en-US"/>
        </w:rPr>
        <w:t xml:space="preserve"> if they were to survive</w:t>
      </w:r>
      <w:proofErr w:type="gramStart"/>
      <w:r w:rsidR="005F7664">
        <w:rPr>
          <w:rFonts w:ascii="Times New Roman" w:hAnsi="Times New Roman" w:cs="Times New Roman"/>
          <w:sz w:val="24"/>
          <w:szCs w:val="24"/>
          <w:lang w:val="en-US"/>
        </w:rPr>
        <w:t>,</w:t>
      </w:r>
      <w:r w:rsidR="005F7664" w:rsidRPr="005F7664" w:rsidDel="005F7664">
        <w:rPr>
          <w:rFonts w:ascii="Times New Roman" w:hAnsi="Times New Roman" w:cs="Times New Roman"/>
          <w:sz w:val="24"/>
          <w:szCs w:val="24"/>
          <w:lang w:val="en-US"/>
        </w:rPr>
        <w:t xml:space="preserve"> </w:t>
      </w:r>
      <w:r w:rsidR="005F7664">
        <w:rPr>
          <w:rFonts w:ascii="Times New Roman" w:hAnsi="Times New Roman" w:cs="Times New Roman"/>
          <w:sz w:val="24"/>
          <w:szCs w:val="24"/>
          <w:lang w:val="en-US"/>
        </w:rPr>
        <w:t xml:space="preserve"> </w:t>
      </w:r>
      <w:r w:rsidRPr="005F7664">
        <w:rPr>
          <w:rFonts w:ascii="Times New Roman" w:hAnsi="Times New Roman" w:cs="Times New Roman"/>
          <w:sz w:val="24"/>
          <w:szCs w:val="24"/>
          <w:lang w:val="en-US"/>
        </w:rPr>
        <w:t>is</w:t>
      </w:r>
      <w:proofErr w:type="gramEnd"/>
      <w:r w:rsidRPr="005F7664">
        <w:rPr>
          <w:rFonts w:ascii="Times New Roman" w:hAnsi="Times New Roman" w:cs="Times New Roman"/>
          <w:sz w:val="24"/>
          <w:szCs w:val="24"/>
          <w:lang w:val="en-US"/>
        </w:rPr>
        <w:t xml:space="preserve"> often neglected and needs a focus in dialogue with the family. Transition care teams could be alerted to the patient’s disposition and long term needs were they to survive a critical illness in the ICU.  </w:t>
      </w:r>
      <w:r w:rsidR="00550590" w:rsidRPr="00254420">
        <w:rPr>
          <w:rFonts w:ascii="Times New Roman" w:hAnsi="Times New Roman" w:cs="Times New Roman"/>
          <w:sz w:val="24"/>
          <w:szCs w:val="24"/>
          <w:lang w:val="en-US"/>
        </w:rPr>
        <w:t>Doctors, such as Dr. O have aspirations, heroism and sense of not accepting futility of care. Physicians and surgeons should know where to draw the line and this should be evidence based and informed by patients’ preference.</w:t>
      </w:r>
    </w:p>
    <w:p w14:paraId="6ED8210F" w14:textId="77777777" w:rsidR="004A5E44" w:rsidRPr="00254420" w:rsidRDefault="004A5E44" w:rsidP="00D70A9F">
      <w:pPr>
        <w:spacing w:line="480" w:lineRule="auto"/>
        <w:rPr>
          <w:rFonts w:ascii="Times New Roman" w:hAnsi="Times New Roman" w:cs="Times New Roman"/>
          <w:sz w:val="24"/>
          <w:szCs w:val="24"/>
          <w:lang w:val="en-US"/>
        </w:rPr>
      </w:pPr>
    </w:p>
    <w:p w14:paraId="74792160" w14:textId="77777777" w:rsidR="00C71052" w:rsidRPr="00DB7CC7" w:rsidRDefault="00C45E66" w:rsidP="00C71052">
      <w:pPr>
        <w:pStyle w:val="ListParagraph"/>
        <w:numPr>
          <w:ilvl w:val="0"/>
          <w:numId w:val="10"/>
        </w:numPr>
        <w:spacing w:line="480" w:lineRule="auto"/>
        <w:rPr>
          <w:rFonts w:ascii="Times New Roman" w:hAnsi="Times New Roman" w:cs="Times New Roman"/>
          <w:b/>
          <w:sz w:val="24"/>
          <w:szCs w:val="24"/>
          <w:u w:val="single"/>
          <w:lang w:val="en-US"/>
        </w:rPr>
      </w:pPr>
      <w:r w:rsidRPr="00DB7CC7">
        <w:rPr>
          <w:rFonts w:ascii="Times New Roman" w:hAnsi="Times New Roman" w:cs="Times New Roman"/>
          <w:b/>
          <w:sz w:val="24"/>
          <w:szCs w:val="24"/>
          <w:u w:val="single"/>
          <w:lang w:val="en-US"/>
        </w:rPr>
        <w:t>Contextual Issues</w:t>
      </w:r>
    </w:p>
    <w:p w14:paraId="6602537D" w14:textId="77777777" w:rsidR="00923F83" w:rsidRPr="005F7664" w:rsidRDefault="00AA6AAA" w:rsidP="003C5717">
      <w:pPr>
        <w:spacing w:line="480" w:lineRule="auto"/>
        <w:ind w:firstLine="360"/>
        <w:rPr>
          <w:rFonts w:ascii="Times New Roman" w:hAnsi="Times New Roman" w:cs="Times New Roman"/>
          <w:sz w:val="24"/>
          <w:szCs w:val="24"/>
          <w:lang w:val="en-US"/>
        </w:rPr>
      </w:pPr>
      <w:r w:rsidRPr="005F7664">
        <w:rPr>
          <w:rFonts w:ascii="Times New Roman" w:hAnsi="Times New Roman" w:cs="Times New Roman"/>
          <w:sz w:val="24"/>
          <w:szCs w:val="24"/>
          <w:lang w:val="en-US"/>
        </w:rPr>
        <w:t>Mrs. S</w:t>
      </w:r>
      <w:r w:rsidR="00E170B3" w:rsidRPr="005F7664">
        <w:rPr>
          <w:rFonts w:ascii="Times New Roman" w:hAnsi="Times New Roman" w:cs="Times New Roman"/>
          <w:sz w:val="24"/>
          <w:szCs w:val="24"/>
          <w:lang w:val="en-US"/>
        </w:rPr>
        <w:t xml:space="preserve">’s family dynamics are complex and skewed in a way that favors the oldest son who pays the bills. Such balances often exist in families where an elderly patient’s true choices are influenced heavily by a sense of being a burden to their children. Here we also </w:t>
      </w:r>
      <w:r w:rsidR="00E170B3" w:rsidRPr="005F7664">
        <w:rPr>
          <w:rFonts w:ascii="Times New Roman" w:hAnsi="Times New Roman" w:cs="Times New Roman"/>
          <w:sz w:val="24"/>
          <w:szCs w:val="24"/>
          <w:lang w:val="en-US"/>
        </w:rPr>
        <w:lastRenderedPageBreak/>
        <w:t>see the ‘absent child syndrome’ where a relative who</w:t>
      </w:r>
      <w:r w:rsidR="00E170B3" w:rsidRPr="00254420">
        <w:rPr>
          <w:rFonts w:ascii="Times New Roman" w:hAnsi="Times New Roman" w:cs="Times New Roman"/>
          <w:sz w:val="24"/>
          <w:szCs w:val="24"/>
          <w:lang w:val="en-US"/>
        </w:rPr>
        <w:t xml:space="preserve"> is absent from a patient’s life will assume a decision making role out of feelings of guilt rather than the care giver who bears the emotional and physical burden of daily care.</w:t>
      </w:r>
      <w:r w:rsidR="00A1207D"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6xtcEloj","properties":{"formattedCitation":"(18)","plainCitation":"(18)"},"citationItems":[{"id":122,"uris":["http://zotero.org/users/3008171/items/9QX5AG6A"],"uri":["http://zotero.org/users/3008171/items/9QX5AG6A"],"itemData":{"id":122,"type":"webpage","title":"VM -- When Physicians and Surrogates Disagree about Futility, Dec 13 ... Virtual Mentor","URL":"http://journalofethics.ama-assn.org/2013/12/ecas2-1312.html","accessed":{"date-parts":[["2016",4,21]]}}}],"schema":"https://github.com/citation-style-language/schema/raw/master/csl-citation.json"} </w:instrText>
      </w:r>
      <w:r w:rsidR="00A1207D"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(18)</w:t>
      </w:r>
      <w:r w:rsidR="00A1207D" w:rsidRPr="005F7664">
        <w:rPr>
          <w:rFonts w:ascii="Times New Roman" w:hAnsi="Times New Roman" w:cs="Times New Roman"/>
          <w:sz w:val="24"/>
          <w:szCs w:val="24"/>
          <w:lang w:val="en-US"/>
        </w:rPr>
        <w:fldChar w:fldCharType="end"/>
      </w:r>
      <w:r w:rsidR="003C5717" w:rsidRPr="005F7664">
        <w:rPr>
          <w:rFonts w:ascii="Times New Roman" w:hAnsi="Times New Roman" w:cs="Times New Roman"/>
          <w:sz w:val="24"/>
          <w:szCs w:val="24"/>
          <w:lang w:val="en-US"/>
        </w:rPr>
        <w:t xml:space="preserve"> </w:t>
      </w:r>
      <w:r w:rsidR="00923F83" w:rsidRPr="005F7664">
        <w:rPr>
          <w:rFonts w:ascii="Times New Roman" w:hAnsi="Times New Roman" w:cs="Times New Roman"/>
          <w:sz w:val="24"/>
          <w:szCs w:val="24"/>
          <w:lang w:val="en-US"/>
        </w:rPr>
        <w:t>Here we see a dif</w:t>
      </w:r>
      <w:r w:rsidRPr="005F7664">
        <w:rPr>
          <w:rFonts w:ascii="Times New Roman" w:hAnsi="Times New Roman" w:cs="Times New Roman"/>
          <w:sz w:val="24"/>
          <w:szCs w:val="24"/>
          <w:lang w:val="en-US"/>
        </w:rPr>
        <w:t>ference in opinion between the two sons. Also A,</w:t>
      </w:r>
      <w:r w:rsidR="00923F83" w:rsidRPr="00254420">
        <w:rPr>
          <w:rFonts w:ascii="Times New Roman" w:hAnsi="Times New Roman" w:cs="Times New Roman"/>
          <w:sz w:val="24"/>
          <w:szCs w:val="24"/>
          <w:lang w:val="en-US"/>
        </w:rPr>
        <w:t xml:space="preserve"> the main caregiver’s opinion was not sought out. </w:t>
      </w:r>
      <w:r w:rsidRPr="00254420">
        <w:rPr>
          <w:rFonts w:ascii="Times New Roman" w:hAnsi="Times New Roman" w:cs="Times New Roman"/>
          <w:sz w:val="24"/>
          <w:szCs w:val="24"/>
          <w:lang w:val="en-US"/>
        </w:rPr>
        <w:t xml:space="preserve">This is very often the case in </w:t>
      </w:r>
      <w:r w:rsidR="003C5717" w:rsidRPr="00254420">
        <w:rPr>
          <w:rFonts w:ascii="Times New Roman" w:hAnsi="Times New Roman" w:cs="Times New Roman"/>
          <w:sz w:val="24"/>
          <w:szCs w:val="24"/>
          <w:lang w:val="en-US"/>
        </w:rPr>
        <w:t>Asian</w:t>
      </w:r>
      <w:r w:rsidR="00923F83" w:rsidRPr="00254420">
        <w:rPr>
          <w:rFonts w:ascii="Times New Roman" w:hAnsi="Times New Roman" w:cs="Times New Roman"/>
          <w:sz w:val="24"/>
          <w:szCs w:val="24"/>
          <w:lang w:val="en-US"/>
        </w:rPr>
        <w:t xml:space="preserve"> families where the eldest son makes all decisions regarding the health of the parent especially if he is the financial benefactor. The decision seems to be stemming from guilt as well as a sense of filial piety. </w:t>
      </w:r>
      <w:r w:rsidR="009C74C4" w:rsidRPr="00254420">
        <w:rPr>
          <w:rFonts w:ascii="Times New Roman" w:hAnsi="Times New Roman" w:cs="Times New Roman"/>
          <w:sz w:val="24"/>
          <w:szCs w:val="24"/>
          <w:lang w:val="en-US"/>
        </w:rPr>
        <w:t xml:space="preserve">Doctors must ensure that the decisions made are not overshadowed by the payer’s demands. </w:t>
      </w:r>
      <w:r w:rsidR="00923F83" w:rsidRPr="00254420">
        <w:rPr>
          <w:rFonts w:ascii="Times New Roman" w:hAnsi="Times New Roman" w:cs="Times New Roman"/>
          <w:sz w:val="24"/>
          <w:szCs w:val="24"/>
          <w:lang w:val="en-US"/>
        </w:rPr>
        <w:t>The second son has a more realistic and humane response but he does not share this from deference to his older brother. Acting in the best interest of the patient is essential whilst taking care that the decisions made are not for the benefit of the family or physician but directly benefits the</w:t>
      </w:r>
      <w:r w:rsidR="009C74C4" w:rsidRPr="00254420">
        <w:rPr>
          <w:rFonts w:ascii="Times New Roman" w:hAnsi="Times New Roman" w:cs="Times New Roman"/>
          <w:sz w:val="24"/>
          <w:szCs w:val="24"/>
          <w:lang w:val="en-US"/>
        </w:rPr>
        <w:t xml:space="preserve"> patient. Doctors must mediate between family members to ensure the long term well-being of their patients </w:t>
      </w:r>
      <w:r w:rsidR="00923F83" w:rsidRPr="00254420">
        <w:rPr>
          <w:rFonts w:ascii="Times New Roman" w:hAnsi="Times New Roman" w:cs="Times New Roman"/>
          <w:sz w:val="24"/>
          <w:szCs w:val="24"/>
          <w:lang w:val="en-US"/>
        </w:rPr>
        <w:t>in conflicted situations</w:t>
      </w:r>
      <w:r w:rsidR="009C74C4" w:rsidRPr="00254420">
        <w:rPr>
          <w:rFonts w:ascii="Times New Roman" w:hAnsi="Times New Roman" w:cs="Times New Roman"/>
          <w:sz w:val="24"/>
          <w:szCs w:val="24"/>
          <w:lang w:val="en-US"/>
        </w:rPr>
        <w:t xml:space="preserve">. Often respectfully focusing on the immediate caregivers rather than the louder ones is a means of achieving this goal of care. </w:t>
      </w:r>
      <w:r w:rsidR="00923F83" w:rsidRPr="00DB7CC7">
        <w:rPr>
          <w:rFonts w:ascii="Times New Roman" w:hAnsi="Times New Roman" w:cs="Times New Roman"/>
          <w:sz w:val="24"/>
          <w:szCs w:val="24"/>
          <w:lang w:val="en-US"/>
        </w:rPr>
        <w:t xml:space="preserve"> </w:t>
      </w:r>
      <w:r w:rsidR="009C74C4" w:rsidRPr="00DB7CC7">
        <w:rPr>
          <w:rFonts w:ascii="Times New Roman" w:hAnsi="Times New Roman" w:cs="Times New Roman"/>
          <w:sz w:val="24"/>
          <w:szCs w:val="24"/>
          <w:lang w:val="en-US"/>
        </w:rPr>
        <w:t xml:space="preserve">They can also be instrumental in families coming </w:t>
      </w:r>
      <w:r w:rsidR="00923F83" w:rsidRPr="00DB7CC7">
        <w:rPr>
          <w:rFonts w:ascii="Times New Roman" w:hAnsi="Times New Roman" w:cs="Times New Roman"/>
          <w:sz w:val="24"/>
          <w:szCs w:val="24"/>
          <w:lang w:val="en-US"/>
        </w:rPr>
        <w:t>to terms with end of life decisions.</w:t>
      </w:r>
      <w:r w:rsidR="00097D9D" w:rsidRPr="00DB7CC7">
        <w:rPr>
          <w:rFonts w:ascii="Times New Roman" w:hAnsi="Times New Roman" w:cs="Times New Roman"/>
          <w:sz w:val="24"/>
          <w:szCs w:val="24"/>
          <w:lang w:val="en-US"/>
        </w:rPr>
        <w:t xml:space="preserve"> </w:t>
      </w:r>
      <w:r w:rsidR="00A1207D"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InQk7A0Q","properties":{"formattedCitation":"(19)","plainCitation":"(19)"},"citationItems":[{"id":124,"uris":["http://zotero.org/users/3008171/items/KMU333CE"],"uri":["http://zotero.org/users/3008171/items/KMU333CE"],"itemData":{"id":124,"type":"webpage","title":"Involvement of ICU families in decisions: fine-tuning the partnership | Annals of Intensive Care | Full Text","URL":"http://annalsofintensivecare.springeropen.com/articles/10.1186/s13613-014-0037-5","accessed":{"date-parts":[["2016",4,21]]}}}],"schema":"https://github.com/citation-style-language/schema/raw/master/csl-citation.json"} </w:instrText>
      </w:r>
      <w:r w:rsidR="00A1207D"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(19)</w:t>
      </w:r>
      <w:r w:rsidR="00A1207D" w:rsidRPr="005F7664">
        <w:rPr>
          <w:rFonts w:ascii="Times New Roman" w:hAnsi="Times New Roman" w:cs="Times New Roman"/>
          <w:sz w:val="24"/>
          <w:szCs w:val="24"/>
          <w:lang w:val="en-US"/>
        </w:rPr>
        <w:fldChar w:fldCharType="end"/>
      </w:r>
      <w:r w:rsidR="00923F83" w:rsidRPr="005F7664">
        <w:rPr>
          <w:rFonts w:ascii="Times New Roman" w:hAnsi="Times New Roman" w:cs="Times New Roman"/>
          <w:sz w:val="24"/>
          <w:szCs w:val="24"/>
          <w:lang w:val="en-US"/>
        </w:rPr>
        <w:t xml:space="preserve"> </w:t>
      </w:r>
    </w:p>
    <w:p w14:paraId="0249C6BE" w14:textId="77777777" w:rsidR="009B5D3C" w:rsidRPr="005F7664" w:rsidRDefault="00AA6AAA" w:rsidP="003C5717">
      <w:pPr>
        <w:spacing w:line="480" w:lineRule="auto"/>
        <w:ind w:firstLine="360"/>
        <w:rPr>
          <w:rFonts w:ascii="Times New Roman" w:hAnsi="Times New Roman" w:cs="Times New Roman"/>
          <w:sz w:val="24"/>
          <w:szCs w:val="24"/>
          <w:lang w:val="en-US"/>
        </w:rPr>
      </w:pPr>
      <w:r w:rsidRPr="00254420">
        <w:rPr>
          <w:rFonts w:ascii="Times New Roman" w:hAnsi="Times New Roman" w:cs="Times New Roman"/>
          <w:sz w:val="24"/>
          <w:szCs w:val="24"/>
          <w:lang w:val="en-US"/>
        </w:rPr>
        <w:t>Dr. O</w:t>
      </w:r>
      <w:r w:rsidR="00923F83" w:rsidRPr="00254420">
        <w:rPr>
          <w:rFonts w:ascii="Times New Roman" w:hAnsi="Times New Roman" w:cs="Times New Roman"/>
          <w:sz w:val="24"/>
          <w:szCs w:val="24"/>
          <w:lang w:val="en-US"/>
        </w:rPr>
        <w:t xml:space="preserve"> must consider this clinical as well as familial quagmire and using the four box approach helps in evaluating the multifaceted components in depth. Families may request aggressive non beneficial care for frail elderly patients based on contextual issues. However, these requests must be balanced against the best interest of the patient and it is important to address filial piety in ways other t</w:t>
      </w:r>
      <w:r w:rsidRPr="00254420">
        <w:rPr>
          <w:rFonts w:ascii="Times New Roman" w:hAnsi="Times New Roman" w:cs="Times New Roman"/>
          <w:sz w:val="24"/>
          <w:szCs w:val="24"/>
          <w:lang w:val="en-US"/>
        </w:rPr>
        <w:t>han aggressive care. Here T</w:t>
      </w:r>
      <w:r w:rsidR="00923F83" w:rsidRPr="00254420">
        <w:rPr>
          <w:rFonts w:ascii="Times New Roman" w:hAnsi="Times New Roman" w:cs="Times New Roman"/>
          <w:sz w:val="24"/>
          <w:szCs w:val="24"/>
          <w:lang w:val="en-US"/>
        </w:rPr>
        <w:t xml:space="preserve"> respectfully d</w:t>
      </w:r>
      <w:r w:rsidRPr="00254420">
        <w:rPr>
          <w:rFonts w:ascii="Times New Roman" w:hAnsi="Times New Roman" w:cs="Times New Roman"/>
          <w:sz w:val="24"/>
          <w:szCs w:val="24"/>
          <w:lang w:val="en-US"/>
        </w:rPr>
        <w:t>efers to his older brother P</w:t>
      </w:r>
      <w:r w:rsidR="00923F83" w:rsidRPr="00254420">
        <w:rPr>
          <w:rFonts w:ascii="Times New Roman" w:hAnsi="Times New Roman" w:cs="Times New Roman"/>
          <w:sz w:val="24"/>
          <w:szCs w:val="24"/>
          <w:lang w:val="en-US"/>
        </w:rPr>
        <w:t xml:space="preserve">’s opinion although his own judgment is different. Exploring and affirming a family’s role as not just being obstructive improves communication and patient care. A family centered care approach forms the </w:t>
      </w:r>
      <w:r w:rsidRPr="00254420">
        <w:rPr>
          <w:rFonts w:ascii="Times New Roman" w:hAnsi="Times New Roman" w:cs="Times New Roman"/>
          <w:sz w:val="24"/>
          <w:szCs w:val="24"/>
          <w:lang w:val="en-US"/>
        </w:rPr>
        <w:t>basis of evolving practices in the l</w:t>
      </w:r>
      <w:r w:rsidR="00923F83" w:rsidRPr="00254420">
        <w:rPr>
          <w:rFonts w:ascii="Times New Roman" w:hAnsi="Times New Roman" w:cs="Times New Roman"/>
          <w:sz w:val="24"/>
          <w:szCs w:val="24"/>
          <w:lang w:val="en-US"/>
        </w:rPr>
        <w:t>aw</w:t>
      </w:r>
      <w:r w:rsidRPr="00254420">
        <w:rPr>
          <w:rFonts w:ascii="Times New Roman" w:hAnsi="Times New Roman" w:cs="Times New Roman"/>
          <w:sz w:val="24"/>
          <w:szCs w:val="24"/>
          <w:lang w:val="en-US"/>
        </w:rPr>
        <w:t>,</w:t>
      </w:r>
      <w:r w:rsidR="00923F83" w:rsidRPr="00254420">
        <w:rPr>
          <w:rFonts w:ascii="Times New Roman" w:hAnsi="Times New Roman" w:cs="Times New Roman"/>
          <w:sz w:val="24"/>
          <w:szCs w:val="24"/>
          <w:lang w:val="en-US"/>
        </w:rPr>
        <w:t xml:space="preserve"> as evident in the Mental cap</w:t>
      </w:r>
      <w:r w:rsidR="00097D9D" w:rsidRPr="00254420">
        <w:rPr>
          <w:rFonts w:ascii="Times New Roman" w:hAnsi="Times New Roman" w:cs="Times New Roman"/>
          <w:sz w:val="24"/>
          <w:szCs w:val="24"/>
          <w:lang w:val="en-US"/>
        </w:rPr>
        <w:t>acity act (</w:t>
      </w:r>
      <w:proofErr w:type="spellStart"/>
      <w:r w:rsidR="00097D9D" w:rsidRPr="00254420">
        <w:rPr>
          <w:rFonts w:ascii="Times New Roman" w:hAnsi="Times New Roman" w:cs="Times New Roman"/>
          <w:sz w:val="24"/>
          <w:szCs w:val="24"/>
          <w:lang w:val="en-US"/>
        </w:rPr>
        <w:t>Sg</w:t>
      </w:r>
      <w:proofErr w:type="spellEnd"/>
      <w:r w:rsidR="00097D9D" w:rsidRPr="00254420">
        <w:rPr>
          <w:rFonts w:ascii="Times New Roman" w:hAnsi="Times New Roman" w:cs="Times New Roman"/>
          <w:sz w:val="24"/>
          <w:szCs w:val="24"/>
          <w:lang w:val="en-US"/>
        </w:rPr>
        <w:t xml:space="preserve"> Statues 2008) </w:t>
      </w:r>
      <w:r w:rsidR="00923F83" w:rsidRPr="00254420">
        <w:rPr>
          <w:rFonts w:ascii="Times New Roman" w:hAnsi="Times New Roman" w:cs="Times New Roman"/>
          <w:sz w:val="24"/>
          <w:szCs w:val="24"/>
          <w:lang w:val="en-US"/>
        </w:rPr>
        <w:t xml:space="preserve"> w</w:t>
      </w:r>
      <w:r w:rsidR="00923F83" w:rsidRPr="00DB7CC7">
        <w:rPr>
          <w:rFonts w:ascii="Times New Roman" w:hAnsi="Times New Roman" w:cs="Times New Roman"/>
          <w:sz w:val="24"/>
          <w:szCs w:val="24"/>
          <w:lang w:val="en-US"/>
        </w:rPr>
        <w:t>here decisions about patient’s who lack capacity must be made with t</w:t>
      </w:r>
      <w:r w:rsidR="00097D9D" w:rsidRPr="00DB7CC7">
        <w:rPr>
          <w:rFonts w:ascii="Times New Roman" w:hAnsi="Times New Roman" w:cs="Times New Roman"/>
          <w:sz w:val="24"/>
          <w:szCs w:val="24"/>
          <w:lang w:val="en-US"/>
        </w:rPr>
        <w:t xml:space="preserve">he involvement of care givers. </w:t>
      </w:r>
      <w:r w:rsidR="00A1207D"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vT8k8ABS","properties":{"formattedCitation":"(20)","plainCitation":"(20)"},"citationItems":[{"id":85,"uris":["http://zotero.org/users/3008171/items/8JI2ZJ9M"],"uri":["http://zotero.org/users/3008171/items/8JI2ZJ9M"],"itemData":{"id":85,"type":"webpage","title":"mental capacity act singapore - Google Search","URL":"https://www.google.com.sg/#hl=en&amp;q=mental+capacity+act+singapore","note":"00000","accessed":{"date-parts":[["2016",4,18]]}}}],"schema":"https://github.com/citation-style-language/schema/raw/master/csl-citation.json"} </w:instrText>
      </w:r>
      <w:r w:rsidR="00A1207D"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(20)</w:t>
      </w:r>
      <w:r w:rsidR="00A1207D" w:rsidRPr="005F7664">
        <w:rPr>
          <w:rFonts w:ascii="Times New Roman" w:hAnsi="Times New Roman" w:cs="Times New Roman"/>
          <w:sz w:val="24"/>
          <w:szCs w:val="24"/>
          <w:lang w:val="en-US"/>
        </w:rPr>
        <w:fldChar w:fldCharType="end"/>
      </w:r>
      <w:r w:rsidR="003C5717" w:rsidRPr="005F7664">
        <w:rPr>
          <w:rFonts w:ascii="Times New Roman" w:hAnsi="Times New Roman" w:cs="Times New Roman"/>
          <w:sz w:val="24"/>
          <w:szCs w:val="24"/>
          <w:lang w:val="en-US"/>
        </w:rPr>
        <w:t xml:space="preserve"> </w:t>
      </w:r>
      <w:r w:rsidRPr="005F7664">
        <w:rPr>
          <w:rFonts w:ascii="Times New Roman" w:hAnsi="Times New Roman" w:cs="Times New Roman"/>
          <w:sz w:val="24"/>
          <w:szCs w:val="24"/>
          <w:lang w:val="en-US"/>
        </w:rPr>
        <w:t>With or without Dr. O</w:t>
      </w:r>
      <w:r w:rsidR="009B5D3C" w:rsidRPr="005F7664">
        <w:rPr>
          <w:rFonts w:ascii="Times New Roman" w:hAnsi="Times New Roman" w:cs="Times New Roman"/>
          <w:sz w:val="24"/>
          <w:szCs w:val="24"/>
          <w:lang w:val="en-US"/>
        </w:rPr>
        <w:t xml:space="preserve">’s explicit </w:t>
      </w:r>
      <w:r w:rsidR="009B5D3C" w:rsidRPr="005F7664">
        <w:rPr>
          <w:rFonts w:ascii="Times New Roman" w:hAnsi="Times New Roman" w:cs="Times New Roman"/>
          <w:sz w:val="24"/>
          <w:szCs w:val="24"/>
          <w:lang w:val="en-US"/>
        </w:rPr>
        <w:lastRenderedPageBreak/>
        <w:t>acknowledgement he was already biased towards pe</w:t>
      </w:r>
      <w:r w:rsidR="009B5D3C" w:rsidRPr="00254420">
        <w:rPr>
          <w:rFonts w:ascii="Times New Roman" w:hAnsi="Times New Roman" w:cs="Times New Roman"/>
          <w:sz w:val="24"/>
          <w:szCs w:val="24"/>
          <w:lang w:val="en-US"/>
        </w:rPr>
        <w:t xml:space="preserve">rforming technically challenging surgeries to advance his skills. </w:t>
      </w:r>
      <w:r w:rsidR="00DA356B" w:rsidRPr="00254420">
        <w:rPr>
          <w:rFonts w:ascii="Times New Roman" w:hAnsi="Times New Roman" w:cs="Times New Roman"/>
          <w:sz w:val="24"/>
          <w:szCs w:val="24"/>
          <w:lang w:val="en-US"/>
        </w:rPr>
        <w:t>O</w:t>
      </w:r>
      <w:r w:rsidR="009B5D3C" w:rsidRPr="00254420">
        <w:rPr>
          <w:rFonts w:ascii="Times New Roman" w:hAnsi="Times New Roman" w:cs="Times New Roman"/>
          <w:sz w:val="24"/>
          <w:szCs w:val="24"/>
          <w:lang w:val="en-US"/>
        </w:rPr>
        <w:t>ften</w:t>
      </w:r>
      <w:r w:rsidR="00DA356B" w:rsidRPr="00254420">
        <w:rPr>
          <w:rFonts w:ascii="Times New Roman" w:hAnsi="Times New Roman" w:cs="Times New Roman"/>
          <w:sz w:val="24"/>
          <w:szCs w:val="24"/>
          <w:lang w:val="en-US"/>
        </w:rPr>
        <w:t>, this</w:t>
      </w:r>
      <w:r w:rsidR="009B5D3C" w:rsidRPr="00254420">
        <w:rPr>
          <w:rFonts w:ascii="Times New Roman" w:hAnsi="Times New Roman" w:cs="Times New Roman"/>
          <w:sz w:val="24"/>
          <w:szCs w:val="24"/>
          <w:lang w:val="en-US"/>
        </w:rPr>
        <w:t xml:space="preserve"> leads to non- beneficial care being</w:t>
      </w:r>
      <w:r w:rsidR="00A1207D" w:rsidRPr="00254420">
        <w:rPr>
          <w:rFonts w:ascii="Times New Roman" w:hAnsi="Times New Roman" w:cs="Times New Roman"/>
          <w:sz w:val="24"/>
          <w:szCs w:val="24"/>
          <w:lang w:val="en-US"/>
        </w:rPr>
        <w:t xml:space="preserve"> offered to vulnerable patients.  </w:t>
      </w:r>
      <w:r w:rsidR="009B5D3C" w:rsidRPr="00254420">
        <w:rPr>
          <w:rFonts w:ascii="Times New Roman" w:hAnsi="Times New Roman" w:cs="Times New Roman"/>
          <w:sz w:val="24"/>
          <w:szCs w:val="24"/>
          <w:lang w:val="en-US"/>
        </w:rPr>
        <w:t>In one recent study, one-third of elderly patients have surgery in the last 12 months of their lives, most within the last month. But, three-quarters of seriously ill patients say they would not choose surgery if they knew they are likely to have severe cognitive or functional complications afterward.</w:t>
      </w:r>
      <w:r w:rsidR="009B5D3C"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fCa0sHyu","properties":{"formattedCitation":"(21)","plainCitation":"(21)"},"citationItems":[{"id":126,"uris":["http://zotero.org/users/3008171/items/IJC7R4PA"],"uri":["http://zotero.org/users/3008171/items/IJC7R4PA"],"itemData":{"id":126,"type":"webpage","title":"elderly decide not for aggressive care ICU - Google Search","URL":"https://www.google.com.sg/#q=elderly+decide+not+for+aggressive+care+ICU","accessed":{"date-parts":[["2016",4,21]]}}}],"schema":"https://github.com/citation-style-language/schema/raw/master/csl-citation.json"} </w:instrText>
      </w:r>
      <w:r w:rsidR="009B5D3C"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(21)</w:t>
      </w:r>
      <w:r w:rsidR="009B5D3C" w:rsidRPr="005F7664">
        <w:rPr>
          <w:rFonts w:ascii="Times New Roman" w:hAnsi="Times New Roman" w:cs="Times New Roman"/>
          <w:sz w:val="24"/>
          <w:szCs w:val="24"/>
          <w:lang w:val="en-US"/>
        </w:rPr>
        <w:fldChar w:fldCharType="end"/>
      </w:r>
    </w:p>
    <w:p w14:paraId="635A22D0" w14:textId="64F65390" w:rsidR="00146E59" w:rsidRPr="005F7664" w:rsidRDefault="00AA6AAA" w:rsidP="003C5717">
      <w:pPr>
        <w:spacing w:line="480" w:lineRule="auto"/>
        <w:ind w:firstLine="720"/>
        <w:rPr>
          <w:rFonts w:ascii="Times New Roman" w:hAnsi="Times New Roman" w:cs="Times New Roman"/>
          <w:sz w:val="24"/>
          <w:szCs w:val="24"/>
          <w:lang w:val="en-US"/>
        </w:rPr>
      </w:pPr>
      <w:r w:rsidRPr="005F7664">
        <w:rPr>
          <w:rFonts w:ascii="Times New Roman" w:hAnsi="Times New Roman" w:cs="Times New Roman"/>
          <w:sz w:val="24"/>
          <w:szCs w:val="24"/>
          <w:lang w:val="en-US"/>
        </w:rPr>
        <w:t>Mrs. S</w:t>
      </w:r>
      <w:r w:rsidR="009B5D3C" w:rsidRPr="00254420">
        <w:rPr>
          <w:rFonts w:ascii="Times New Roman" w:hAnsi="Times New Roman" w:cs="Times New Roman"/>
          <w:sz w:val="24"/>
          <w:szCs w:val="24"/>
          <w:lang w:val="en-US"/>
        </w:rPr>
        <w:t>’s ICU physician and surgeon did not agree on the post- operative management and extent of care for the patient. This is also a commonplace occurrence amongst multiple clinicians caring for one patient. ICU care calls for a multifaceted coordinated care</w:t>
      </w:r>
      <w:r w:rsidR="005F7664" w:rsidRPr="00254420">
        <w:rPr>
          <w:rFonts w:ascii="Times New Roman" w:hAnsi="Times New Roman" w:cs="Times New Roman"/>
          <w:sz w:val="24"/>
          <w:szCs w:val="24"/>
          <w:lang w:val="en-US"/>
        </w:rPr>
        <w:t>,</w:t>
      </w:r>
      <w:r w:rsidR="009B5D3C" w:rsidRPr="00254420">
        <w:rPr>
          <w:rFonts w:ascii="Times New Roman" w:hAnsi="Times New Roman" w:cs="Times New Roman"/>
          <w:sz w:val="24"/>
          <w:szCs w:val="24"/>
          <w:lang w:val="en-US"/>
        </w:rPr>
        <w:t xml:space="preserve"> however differences in clinical judgment often arise. </w:t>
      </w:r>
      <w:r w:rsidR="009B5D3C"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uGUn9a8X","properties":{"formattedCitation":"(22)","plainCitation":"(22)"},"citationItems":[{"id":78,"uris":["http://zotero.org/users/local/2HlrVrRV/items/8GK7CBZ2","http://zotero.org/users/3008171/items/B2N6BTIK"],"uri":["http://zotero.org/users/local/2HlrVrRV/items/8GK7CBZ2","http://zotero.org/users/3008171/items/B2N6BTIK"],"itemData":{"id":78,"type":"article-journal","title":"Conflict management: a primer for doctors in training","container-title":"Postgraduate Medical Journal","page":"9-12","volume":"82","issue":"963","source":"PubMed Central","abstract":"Conflict in the health arena is a growing concern and is well recognised for doctors in training. Its most extreme expression, workplace violence is on the increase. There is evidence that many conflicts remain unsatisfactorily resolved or unresolved, and result in ongoing issues for staff morale. This paper describes the nature of conflict in the health care system and identifies the difference between conflict and disagreement. Using a conflict resolution model, strategies for dealing with conflict as it arises are explored and tips are provided on how to effectively manage conflict to a satisfactory resolution for all parties.","DOI":"10.1136/pgmj.2005.034306","ISSN":"0032-5473","note":"00022 \nPMID: 16397073\nPMCID: PMC2563732","shortTitle":"Conflict management","journalAbbreviation":"Postgrad Med J","author":[{"family":"Saltman","given":"D C"},{"family":"O'Dea","given":"N A"},{"family":"Kidd","given":"M R"}],"issued":{"date-parts":[["2006",1]]},"PMID":"16397073","PMCID":"PMC2563732"}}],"schema":"https://github.com/citation-style-language/schema/raw/master/csl-citation.json"} </w:instrText>
      </w:r>
      <w:r w:rsidR="009B5D3C"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(22)</w:t>
      </w:r>
      <w:r w:rsidR="009B5D3C" w:rsidRPr="005F7664">
        <w:rPr>
          <w:rFonts w:ascii="Times New Roman" w:hAnsi="Times New Roman" w:cs="Times New Roman"/>
          <w:sz w:val="24"/>
          <w:szCs w:val="24"/>
          <w:lang w:val="en-US"/>
        </w:rPr>
        <w:fldChar w:fldCharType="end"/>
      </w:r>
      <w:r w:rsidR="009B5D3C" w:rsidRPr="005F7664">
        <w:rPr>
          <w:rFonts w:ascii="Times New Roman" w:hAnsi="Times New Roman" w:cs="Times New Roman"/>
          <w:sz w:val="24"/>
          <w:szCs w:val="24"/>
          <w:lang w:val="en-US"/>
        </w:rPr>
        <w:t xml:space="preserve"> </w:t>
      </w:r>
      <w:r w:rsidR="005F7664" w:rsidRPr="005F7664">
        <w:rPr>
          <w:rFonts w:ascii="Times New Roman" w:hAnsi="Times New Roman" w:cs="Times New Roman"/>
          <w:sz w:val="24"/>
          <w:szCs w:val="24"/>
          <w:lang w:val="en-US"/>
        </w:rPr>
        <w:t>T</w:t>
      </w:r>
      <w:r w:rsidR="009B5D3C" w:rsidRPr="005F7664">
        <w:rPr>
          <w:rFonts w:ascii="Times New Roman" w:hAnsi="Times New Roman" w:cs="Times New Roman"/>
          <w:sz w:val="24"/>
          <w:szCs w:val="24"/>
          <w:lang w:val="en-US"/>
        </w:rPr>
        <w:t>he ICU physician’s assessment of futility was correct</w:t>
      </w:r>
      <w:r w:rsidR="005F7664" w:rsidRPr="00254420">
        <w:rPr>
          <w:rFonts w:ascii="Times New Roman" w:hAnsi="Times New Roman" w:cs="Times New Roman"/>
          <w:sz w:val="24"/>
          <w:szCs w:val="24"/>
          <w:lang w:val="en-US"/>
        </w:rPr>
        <w:t>,</w:t>
      </w:r>
      <w:r w:rsidR="009B5D3C" w:rsidRPr="00254420">
        <w:rPr>
          <w:rFonts w:ascii="Times New Roman" w:hAnsi="Times New Roman" w:cs="Times New Roman"/>
          <w:sz w:val="24"/>
          <w:szCs w:val="24"/>
          <w:lang w:val="en-US"/>
        </w:rPr>
        <w:t xml:space="preserve"> but came too late as the therapeutic course had been set out much earlier and expectations had been raised. </w:t>
      </w:r>
      <w:r w:rsidR="009B5D3C"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OFUT8H1n","properties":{"formattedCitation":"(23)","plainCitation":"(23)"},"citationItems":[{"id":81,"uris":["http://zotero.org/users/local/2HlrVrRV/items/D6RTXG73","http://zotero.org/users/3008171/items/SPUVUCXB"],"uri":["http://zotero.org/users/local/2HlrVrRV/items/D6RTXG73","http://zotero.org/users/3008171/items/SPUVUCXB"],"itemData":{"id":81,"type":"article-journal","title":"Family-Centered Care: Current Applications and Future Directions in Pediatric Health Care","container-title":"Maternal and Child Health Journal","page":"297-305","volume":"16","issue":"2","source":"PubMed Central","abstract":"Family-centered care (FCC) is a partnership approach to health care decision-making between the family and health care provider. FCC is considered the standard of pediatric health care by many clinical practices, hospitals, and health care groups. Despite widespread endorsement, FCC continues to be insufficiently implemented into clinical practice. In this paper we enumerate the core principles of FCC in pediatric health care, describe recent advances applying FCC principles to clinical practice, and propose an agenda for practitioners, hospitals, and health care groups to translate FCC into improved health outcomes, health care delivery, and health care system transformation.","DOI":"10.1007/s10995-011-0751-7","ISSN":"1092-7875","note":"00124 \nPMID: 21318293\nPMCID: PMC3262132","shortTitle":"Family-Centered Care","journalAbbreviation":"Matern Child Health J","author":[{"family":"Kuo","given":"Dennis Z."},{"family":"Houtrow","given":"Amy J."},{"family":"Arango","given":"Polly"},{"family":"Kuhlthau","given":"Karen A."},{"family":"Simmons","given":"Jeffrey M."},{"family":"Neff","given":"John M."}],"issued":{"date-parts":[["2012",2]]},"PMID":"21318293","PMCID":"PMC3262132"}}],"schema":"https://github.com/citation-style-language/schema/raw/master/csl-citation.json"} </w:instrText>
      </w:r>
      <w:r w:rsidR="009B5D3C"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(23)</w:t>
      </w:r>
      <w:r w:rsidR="009B5D3C" w:rsidRPr="005F7664">
        <w:rPr>
          <w:rFonts w:ascii="Times New Roman" w:hAnsi="Times New Roman" w:cs="Times New Roman"/>
          <w:sz w:val="24"/>
          <w:szCs w:val="24"/>
          <w:lang w:val="en-US"/>
        </w:rPr>
        <w:fldChar w:fldCharType="end"/>
      </w:r>
      <w:r w:rsidR="009B5D3C" w:rsidRPr="005F7664">
        <w:rPr>
          <w:rFonts w:ascii="Times New Roman" w:hAnsi="Times New Roman" w:cs="Times New Roman"/>
          <w:sz w:val="24"/>
          <w:szCs w:val="24"/>
          <w:lang w:val="en-US"/>
        </w:rPr>
        <w:t xml:space="preserve"> </w:t>
      </w:r>
      <w:r w:rsidR="00E170B3" w:rsidRPr="005F7664">
        <w:rPr>
          <w:rFonts w:ascii="Times New Roman" w:hAnsi="Times New Roman" w:cs="Times New Roman"/>
          <w:sz w:val="24"/>
          <w:szCs w:val="24"/>
          <w:lang w:val="en-US"/>
        </w:rPr>
        <w:t>Although traditionally, hospital ethics committees (HEC) do not mediate between clinicians in conflict situations, when an ethical decision regarding a patient is to be made and there is difference of opinion, an ethics ‘consult’ can be made.</w:t>
      </w:r>
      <w:r w:rsidR="00A1207D"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KotB1bW5","properties":{"formattedCitation":"(24)","plainCitation":"(24)"},"citationItems":[{"id":129,"uris":["http://zotero.org/users/3008171/items/DBC8JWNB"],"uri":["http://zotero.org/users/3008171/items/DBC8JWNB"],"itemData":{"id":129,"type":"webpage","title":"SCCM | Ethics, Communication and the ICU: Charting a Course for Resolving Conflict","URL":"http://www.sccm.org/Communications/Critical-Connections/Archives/Pages/Ethics,-Communication-and-the-ICU-Charting-a-Course-for-Resolving-Conflict.aspx","accessed":{"date-parts":[["2016",4,21]]}}}],"schema":"https://github.com/citation-style-language/schema/raw/master/csl-citation.json"} </w:instrText>
      </w:r>
      <w:r w:rsidR="00A1207D"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(24)</w:t>
      </w:r>
      <w:r w:rsidR="00A1207D" w:rsidRPr="005F7664">
        <w:rPr>
          <w:rFonts w:ascii="Times New Roman" w:hAnsi="Times New Roman" w:cs="Times New Roman"/>
          <w:sz w:val="24"/>
          <w:szCs w:val="24"/>
          <w:lang w:val="en-US"/>
        </w:rPr>
        <w:fldChar w:fldCharType="end"/>
      </w:r>
      <w:r w:rsidR="00A1207D" w:rsidRPr="005F7664">
        <w:rPr>
          <w:rFonts w:ascii="Times New Roman" w:hAnsi="Times New Roman" w:cs="Times New Roman"/>
          <w:sz w:val="24"/>
          <w:szCs w:val="24"/>
          <w:lang w:val="en-US"/>
        </w:rPr>
        <w:t xml:space="preserve"> </w:t>
      </w:r>
    </w:p>
    <w:p w14:paraId="13F683D2" w14:textId="77777777" w:rsidR="0028790E" w:rsidRPr="00254420" w:rsidRDefault="0028790E" w:rsidP="00D70A9F">
      <w:pPr>
        <w:spacing w:line="480" w:lineRule="auto"/>
        <w:rPr>
          <w:rFonts w:ascii="Times New Roman" w:hAnsi="Times New Roman" w:cs="Times New Roman"/>
          <w:b/>
          <w:sz w:val="28"/>
          <w:szCs w:val="28"/>
          <w:lang w:val="en-US"/>
        </w:rPr>
      </w:pPr>
      <w:r w:rsidRPr="00254420">
        <w:rPr>
          <w:rFonts w:ascii="Times New Roman" w:hAnsi="Times New Roman" w:cs="Times New Roman"/>
          <w:b/>
          <w:sz w:val="28"/>
          <w:szCs w:val="28"/>
          <w:lang w:val="en-US"/>
        </w:rPr>
        <w:t>Conclusion:</w:t>
      </w:r>
    </w:p>
    <w:p w14:paraId="732BDC3D" w14:textId="77777777" w:rsidR="00B575CA" w:rsidRPr="00DB7CC7" w:rsidRDefault="00B575CA" w:rsidP="00B575CA">
      <w:pPr>
        <w:spacing w:line="480" w:lineRule="auto"/>
        <w:ind w:firstLine="720"/>
        <w:rPr>
          <w:rFonts w:ascii="Times New Roman" w:hAnsi="Times New Roman" w:cs="Times New Roman"/>
          <w:sz w:val="24"/>
          <w:szCs w:val="24"/>
          <w:lang w:val="en-US"/>
        </w:rPr>
      </w:pPr>
      <w:r w:rsidRPr="00254420">
        <w:rPr>
          <w:rFonts w:ascii="Times New Roman" w:hAnsi="Times New Roman" w:cs="Times New Roman"/>
          <w:sz w:val="24"/>
          <w:szCs w:val="24"/>
          <w:lang w:val="en-US"/>
        </w:rPr>
        <w:t xml:space="preserve">Four main </w:t>
      </w:r>
      <w:r w:rsidR="00A81A90" w:rsidRPr="00254420">
        <w:rPr>
          <w:rFonts w:ascii="Times New Roman" w:hAnsi="Times New Roman" w:cs="Times New Roman"/>
          <w:sz w:val="24"/>
          <w:szCs w:val="24"/>
          <w:lang w:val="en-US"/>
        </w:rPr>
        <w:t>issues are highlighted in this case</w:t>
      </w:r>
      <w:r w:rsidR="008313FB" w:rsidRPr="00254420">
        <w:rPr>
          <w:rFonts w:ascii="Times New Roman" w:hAnsi="Times New Roman" w:cs="Times New Roman"/>
          <w:sz w:val="24"/>
          <w:szCs w:val="24"/>
          <w:lang w:val="en-US"/>
        </w:rPr>
        <w:t xml:space="preserve"> which illustrates common scenarios encountered in elderly critical care</w:t>
      </w:r>
      <w:r w:rsidR="00A81A90" w:rsidRPr="00254420">
        <w:rPr>
          <w:rFonts w:ascii="Times New Roman" w:hAnsi="Times New Roman" w:cs="Times New Roman"/>
          <w:sz w:val="24"/>
          <w:szCs w:val="24"/>
          <w:lang w:val="en-US"/>
        </w:rPr>
        <w:t xml:space="preserve">. </w:t>
      </w:r>
      <w:r w:rsidR="00AA6AAA" w:rsidRPr="00254420">
        <w:rPr>
          <w:rFonts w:ascii="Times New Roman" w:hAnsi="Times New Roman" w:cs="Times New Roman"/>
          <w:sz w:val="24"/>
          <w:szCs w:val="24"/>
          <w:lang w:val="en-US"/>
        </w:rPr>
        <w:t>1) Mrs. S</w:t>
      </w:r>
      <w:r w:rsidRPr="00254420">
        <w:rPr>
          <w:rFonts w:ascii="Times New Roman" w:hAnsi="Times New Roman" w:cs="Times New Roman"/>
          <w:sz w:val="24"/>
          <w:szCs w:val="24"/>
          <w:lang w:val="en-US"/>
        </w:rPr>
        <w:t xml:space="preserve">’s personal world view and wishes were not known. There is a need for ACP implementation among elderly patients and whether there is a formal document filled or a discussion is had with a physician on admission, such values must be explored before the patient loses capacity. 2) Communication and coordination of care seems to be lacking. Regular updates, family discussions, preferably involving the patient and team meetings with short term goals of care </w:t>
      </w:r>
      <w:r w:rsidR="00E52EEB" w:rsidRPr="00254420">
        <w:rPr>
          <w:rFonts w:ascii="Times New Roman" w:hAnsi="Times New Roman" w:cs="Times New Roman"/>
          <w:sz w:val="24"/>
          <w:szCs w:val="24"/>
          <w:lang w:val="en-US"/>
        </w:rPr>
        <w:t xml:space="preserve">laid out </w:t>
      </w:r>
      <w:r w:rsidRPr="00254420">
        <w:rPr>
          <w:rFonts w:ascii="Times New Roman" w:hAnsi="Times New Roman" w:cs="Times New Roman"/>
          <w:sz w:val="24"/>
          <w:szCs w:val="24"/>
          <w:lang w:val="en-US"/>
        </w:rPr>
        <w:t>are helpful. 3) Family conflicts and disharmon</w:t>
      </w:r>
      <w:r w:rsidRPr="00DB7CC7">
        <w:rPr>
          <w:rFonts w:ascii="Times New Roman" w:hAnsi="Times New Roman" w:cs="Times New Roman"/>
          <w:sz w:val="24"/>
          <w:szCs w:val="24"/>
          <w:lang w:val="en-US"/>
        </w:rPr>
        <w:t xml:space="preserve">y can </w:t>
      </w:r>
      <w:r w:rsidR="00E52EEB" w:rsidRPr="00DB7CC7">
        <w:rPr>
          <w:rFonts w:ascii="Times New Roman" w:hAnsi="Times New Roman" w:cs="Times New Roman"/>
          <w:sz w:val="24"/>
          <w:szCs w:val="24"/>
          <w:lang w:val="en-US"/>
        </w:rPr>
        <w:t>be assuaged by timely involvement of medical social workers and they should always be referred when conflicts arise</w:t>
      </w:r>
      <w:r w:rsidRPr="00DB7CC7">
        <w:rPr>
          <w:rFonts w:ascii="Times New Roman" w:hAnsi="Times New Roman" w:cs="Times New Roman"/>
          <w:sz w:val="24"/>
          <w:szCs w:val="24"/>
          <w:lang w:val="en-US"/>
        </w:rPr>
        <w:t xml:space="preserve">. 4) The role for palliative care teams </w:t>
      </w:r>
      <w:r w:rsidRPr="00DB7CC7">
        <w:rPr>
          <w:rFonts w:ascii="Times New Roman" w:hAnsi="Times New Roman" w:cs="Times New Roman"/>
          <w:sz w:val="24"/>
          <w:szCs w:val="24"/>
          <w:lang w:val="en-US"/>
        </w:rPr>
        <w:lastRenderedPageBreak/>
        <w:t>is neglected in this</w:t>
      </w:r>
      <w:r w:rsidR="00E52EEB" w:rsidRPr="00DB7CC7">
        <w:rPr>
          <w:rFonts w:ascii="Times New Roman" w:hAnsi="Times New Roman" w:cs="Times New Roman"/>
          <w:sz w:val="24"/>
          <w:szCs w:val="24"/>
          <w:lang w:val="en-US"/>
        </w:rPr>
        <w:t xml:space="preserve"> scenario where an alternative clinical course</w:t>
      </w:r>
      <w:r w:rsidRPr="00DB7CC7">
        <w:rPr>
          <w:rFonts w:ascii="Times New Roman" w:hAnsi="Times New Roman" w:cs="Times New Roman"/>
          <w:sz w:val="24"/>
          <w:szCs w:val="24"/>
          <w:lang w:val="en-US"/>
        </w:rPr>
        <w:t xml:space="preserve"> could have been introduced early in the case. This can provide families with a humane end of life pathway which can help ease their decision making burden as well. </w:t>
      </w:r>
    </w:p>
    <w:p w14:paraId="74ACFEE7" w14:textId="77777777" w:rsidR="00DF638D" w:rsidRPr="00254420" w:rsidRDefault="000E0050" w:rsidP="00B575CA">
      <w:pPr>
        <w:spacing w:line="480" w:lineRule="auto"/>
        <w:ind w:firstLine="720"/>
        <w:rPr>
          <w:rFonts w:ascii="Times New Roman" w:hAnsi="Times New Roman" w:cs="Times New Roman"/>
          <w:sz w:val="24"/>
          <w:szCs w:val="24"/>
          <w:lang w:val="en-US"/>
        </w:rPr>
      </w:pPr>
      <w:r w:rsidRPr="00DB7CC7">
        <w:rPr>
          <w:rFonts w:ascii="Times New Roman" w:hAnsi="Times New Roman" w:cs="Times New Roman"/>
          <w:sz w:val="24"/>
          <w:szCs w:val="24"/>
          <w:lang w:val="en-US"/>
        </w:rPr>
        <w:t>When dealing with elderly and frail patients a spectrum of care evolves with a different focus</w:t>
      </w:r>
      <w:r w:rsidR="0041408C" w:rsidRPr="00DB7CC7">
        <w:rPr>
          <w:rFonts w:ascii="Times New Roman" w:hAnsi="Times New Roman" w:cs="Times New Roman"/>
          <w:sz w:val="24"/>
          <w:szCs w:val="24"/>
          <w:lang w:val="en-US"/>
        </w:rPr>
        <w:t xml:space="preserve"> at different timelines. </w:t>
      </w:r>
      <w:proofErr w:type="gramStart"/>
      <w:r w:rsidR="0041408C" w:rsidRPr="00DB7CC7">
        <w:rPr>
          <w:rFonts w:ascii="Times New Roman" w:hAnsi="Times New Roman" w:cs="Times New Roman"/>
          <w:sz w:val="24"/>
          <w:szCs w:val="24"/>
          <w:lang w:val="en-US"/>
        </w:rPr>
        <w:t>Table 2</w:t>
      </w:r>
      <w:r w:rsidRPr="00DB7CC7">
        <w:rPr>
          <w:rFonts w:ascii="Times New Roman" w:hAnsi="Times New Roman" w:cs="Times New Roman"/>
          <w:sz w:val="24"/>
          <w:szCs w:val="24"/>
          <w:lang w:val="en-US"/>
        </w:rPr>
        <w:t>.</w:t>
      </w:r>
      <w:proofErr w:type="gramEnd"/>
      <w:r w:rsidRPr="00DB7CC7">
        <w:rPr>
          <w:rFonts w:ascii="Times New Roman" w:hAnsi="Times New Roman" w:cs="Times New Roman"/>
          <w:sz w:val="24"/>
          <w:szCs w:val="24"/>
          <w:lang w:val="en-US"/>
        </w:rPr>
        <w:t xml:space="preserve"> describes the goals of care which should be accomplished in each part of the spectrum starting from the chronic pre admission care of the elderly patient through an acute admission to either demise or rehabilitation.</w:t>
      </w:r>
      <w:r w:rsidR="0006401B" w:rsidRPr="005F7664">
        <w:rPr>
          <w:rFonts w:ascii="Times New Roman" w:hAnsi="Times New Roman" w:cs="Times New Roman"/>
          <w:sz w:val="24"/>
          <w:szCs w:val="24"/>
          <w:lang w:val="en-US"/>
        </w:rPr>
        <w:fldChar w:fldCharType="begin"/>
      </w:r>
      <w:r w:rsidR="0006401B" w:rsidRPr="00DB7CC7">
        <w:rPr>
          <w:rFonts w:ascii="Times New Roman" w:hAnsi="Times New Roman" w:cs="Times New Roman"/>
          <w:sz w:val="24"/>
          <w:szCs w:val="24"/>
          <w:lang w:val="en-US"/>
        </w:rPr>
        <w:instrText xml:space="preserve"> ADDIN ZOTERO_ITEM CSL_CITATION {"citationID":"HnA9PRRG","properties":{"formattedCitation":"(25)","plainCitation":"(25)"},"citationItems":[{"id":131,"uris":["http://zotero.org/users/3008171/items/WEEJH675"],"uri":["http://zotero.org/users/3008171/items/WEEJH675"],"itemData":{"id":131,"type":"webpage","title":"The Role of Clinical Pathways in Improving Patient Outcomes | Tabish S. A. - Academia.edu","URL":"http://www.academia.edu/6850634/The_Role_of_Clinical_Pathways_in_Improving_Patient_Outcomes","accessed":{"date-parts":[["2016",4,21]]}}}],"schema":"https://github.com/citation-style-language/schema/raw/master/csl-citation.json"} </w:instrText>
      </w:r>
      <w:r w:rsidR="0006401B" w:rsidRPr="005F7664">
        <w:rPr>
          <w:rFonts w:ascii="Times New Roman" w:hAnsi="Times New Roman" w:cs="Times New Roman"/>
          <w:sz w:val="24"/>
          <w:szCs w:val="24"/>
          <w:lang w:val="en-US"/>
        </w:rPr>
        <w:fldChar w:fldCharType="separate"/>
      </w:r>
      <w:r w:rsidR="0006401B" w:rsidRPr="005F7664">
        <w:rPr>
          <w:rFonts w:ascii="Times New Roman" w:hAnsi="Times New Roman" w:cs="Times New Roman"/>
          <w:sz w:val="24"/>
        </w:rPr>
        <w:t>(25)</w:t>
      </w:r>
      <w:r w:rsidR="0006401B" w:rsidRPr="005F7664">
        <w:rPr>
          <w:rFonts w:ascii="Times New Roman" w:hAnsi="Times New Roman" w:cs="Times New Roman"/>
          <w:sz w:val="24"/>
          <w:szCs w:val="24"/>
          <w:lang w:val="en-US"/>
        </w:rPr>
        <w:fldChar w:fldCharType="end"/>
      </w:r>
      <w:r w:rsidRPr="005F7664">
        <w:rPr>
          <w:rFonts w:ascii="Times New Roman" w:hAnsi="Times New Roman" w:cs="Times New Roman"/>
          <w:sz w:val="24"/>
          <w:szCs w:val="24"/>
          <w:lang w:val="en-US"/>
        </w:rPr>
        <w:t xml:space="preserve"> I hope to provide a framework by means of this case and the resultant care pathway to illustrate good ethical care for elderly patients in the acute scen</w:t>
      </w:r>
      <w:r w:rsidRPr="00254420">
        <w:rPr>
          <w:rFonts w:ascii="Times New Roman" w:hAnsi="Times New Roman" w:cs="Times New Roman"/>
          <w:sz w:val="24"/>
          <w:szCs w:val="24"/>
          <w:lang w:val="en-US"/>
        </w:rPr>
        <w:t>ario.</w:t>
      </w:r>
    </w:p>
    <w:p w14:paraId="2BBBCFBE" w14:textId="77777777" w:rsidR="00DF638D" w:rsidRPr="00254420" w:rsidRDefault="00DF638D" w:rsidP="00B575CA">
      <w:pPr>
        <w:spacing w:line="480" w:lineRule="auto"/>
        <w:ind w:firstLine="720"/>
        <w:rPr>
          <w:rFonts w:ascii="Times New Roman" w:hAnsi="Times New Roman" w:cs="Times New Roman"/>
          <w:sz w:val="24"/>
          <w:szCs w:val="24"/>
          <w:lang w:val="en-US"/>
        </w:rPr>
      </w:pPr>
    </w:p>
    <w:p w14:paraId="5F1D6E2F" w14:textId="77777777" w:rsidR="00DF638D" w:rsidRPr="00254420" w:rsidRDefault="00461D98" w:rsidP="00B575CA">
      <w:pPr>
        <w:spacing w:line="480" w:lineRule="auto"/>
        <w:ind w:firstLine="720"/>
        <w:rPr>
          <w:rFonts w:ascii="Times New Roman" w:hAnsi="Times New Roman" w:cs="Times New Roman"/>
          <w:b/>
          <w:sz w:val="24"/>
          <w:szCs w:val="24"/>
          <w:lang w:val="en-US"/>
        </w:rPr>
      </w:pPr>
      <w:r w:rsidRPr="00254420">
        <w:rPr>
          <w:rFonts w:ascii="Times New Roman" w:hAnsi="Times New Roman" w:cs="Times New Roman"/>
          <w:b/>
          <w:sz w:val="24"/>
          <w:szCs w:val="24"/>
          <w:lang w:val="en-US"/>
        </w:rPr>
        <w:t xml:space="preserve">Word count: </w:t>
      </w:r>
      <w:r w:rsidR="003C5717" w:rsidRPr="00254420">
        <w:rPr>
          <w:rFonts w:ascii="Times New Roman" w:hAnsi="Times New Roman" w:cs="Times New Roman"/>
          <w:b/>
          <w:sz w:val="24"/>
          <w:szCs w:val="24"/>
          <w:lang w:val="en-US"/>
        </w:rPr>
        <w:t>4128</w:t>
      </w:r>
    </w:p>
    <w:p w14:paraId="0718E9D4" w14:textId="77777777" w:rsidR="00DF638D" w:rsidRPr="00254420" w:rsidRDefault="00DF638D" w:rsidP="00B575CA">
      <w:pPr>
        <w:spacing w:line="480" w:lineRule="auto"/>
        <w:ind w:firstLine="720"/>
        <w:rPr>
          <w:rFonts w:ascii="Times New Roman" w:hAnsi="Times New Roman" w:cs="Times New Roman"/>
          <w:sz w:val="24"/>
          <w:szCs w:val="24"/>
          <w:lang w:val="en-US"/>
        </w:rPr>
      </w:pPr>
    </w:p>
    <w:p w14:paraId="61CF1AF1" w14:textId="77777777" w:rsidR="00DF638D" w:rsidRPr="00254420" w:rsidRDefault="00AF1E0A" w:rsidP="00AF1E0A">
      <w:pPr>
        <w:spacing w:line="480" w:lineRule="auto"/>
        <w:ind w:firstLine="720"/>
        <w:rPr>
          <w:rFonts w:ascii="Times New Roman" w:hAnsi="Times New Roman" w:cs="Times New Roman"/>
          <w:b/>
          <w:sz w:val="28"/>
          <w:szCs w:val="28"/>
          <w:lang w:val="en-US"/>
        </w:rPr>
      </w:pPr>
      <w:r w:rsidRPr="00254420">
        <w:rPr>
          <w:rFonts w:ascii="Times New Roman" w:hAnsi="Times New Roman" w:cs="Times New Roman"/>
          <w:b/>
          <w:sz w:val="28"/>
          <w:szCs w:val="28"/>
          <w:lang w:val="en-US"/>
        </w:rPr>
        <w:t>References:</w:t>
      </w:r>
    </w:p>
    <w:p w14:paraId="614980D7" w14:textId="77777777" w:rsidR="0006401B" w:rsidRPr="00DB7CC7" w:rsidRDefault="00AF1E0A" w:rsidP="0006401B">
      <w:pPr>
        <w:pStyle w:val="Bibliography"/>
        <w:rPr>
          <w:rFonts w:ascii="Times New Roman" w:hAnsi="Times New Roman" w:cs="Times New Roman"/>
          <w:sz w:val="20"/>
        </w:rPr>
      </w:pPr>
      <w:r w:rsidRPr="00254420">
        <w:rPr>
          <w:sz w:val="20"/>
          <w:szCs w:val="20"/>
          <w:lang w:val="en-US"/>
        </w:rPr>
        <w:fldChar w:fldCharType="begin"/>
      </w:r>
      <w:r w:rsidR="00B242BB" w:rsidRPr="00DB7CC7">
        <w:rPr>
          <w:sz w:val="20"/>
          <w:szCs w:val="20"/>
          <w:lang w:val="en-US"/>
        </w:rPr>
        <w:instrText xml:space="preserve"> ADDIN ZOTERO_BIBL {"custom":[]} CSL_BIBLIOGRAPHY </w:instrText>
      </w:r>
      <w:r w:rsidRPr="00254420">
        <w:rPr>
          <w:sz w:val="20"/>
          <w:szCs w:val="20"/>
          <w:lang w:val="en-US"/>
        </w:rPr>
        <w:fldChar w:fldCharType="separate"/>
      </w:r>
      <w:r w:rsidR="0006401B" w:rsidRPr="00DB7CC7">
        <w:rPr>
          <w:rFonts w:ascii="Times New Roman" w:hAnsi="Times New Roman" w:cs="Times New Roman"/>
          <w:sz w:val="20"/>
        </w:rPr>
        <w:t xml:space="preserve">1. </w:t>
      </w:r>
      <w:r w:rsidR="0006401B" w:rsidRPr="00DB7CC7">
        <w:rPr>
          <w:rFonts w:ascii="Times New Roman" w:hAnsi="Times New Roman" w:cs="Times New Roman"/>
          <w:sz w:val="20"/>
        </w:rPr>
        <w:tab/>
        <w:t xml:space="preserve">Ho A, Spencer M, McGuire M. When Frail Individuals or Their Families Request Nonindicated Interventions: Usefulness of the Four-Box Ethical Approach. J Am Geriatr Soc. 2015 Aug;63(8):1674–8. </w:t>
      </w:r>
    </w:p>
    <w:p w14:paraId="5BE0AA8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 </w:t>
      </w:r>
      <w:r w:rsidRPr="00DB7CC7">
        <w:rPr>
          <w:rFonts w:ascii="Times New Roman" w:hAnsi="Times New Roman" w:cs="Times New Roman"/>
          <w:sz w:val="20"/>
        </w:rPr>
        <w:tab/>
        <w:t xml:space="preserve">Jonsen A, Siegler M, Winslade W. Clinical Ethics: A Practical Approach to Ethical Decisions in Clinical Medicine, Seventh Edition. McGraw Hill Professional; 2010. 236 p. </w:t>
      </w:r>
    </w:p>
    <w:p w14:paraId="54FA982B"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3. </w:t>
      </w:r>
      <w:r w:rsidRPr="00DB7CC7">
        <w:rPr>
          <w:rFonts w:ascii="Times New Roman" w:hAnsi="Times New Roman" w:cs="Times New Roman"/>
          <w:sz w:val="20"/>
        </w:rPr>
        <w:tab/>
        <w:t xml:space="preserve">Luchette FA. Caring for the Geriatric Surgical Patient, An Issue of Surgical Clinics,. Elsevier Health Sciences; 2014. 241 p. </w:t>
      </w:r>
    </w:p>
    <w:p w14:paraId="2CAC7A0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4. </w:t>
      </w:r>
      <w:r w:rsidRPr="00DB7CC7">
        <w:rPr>
          <w:rFonts w:ascii="Times New Roman" w:hAnsi="Times New Roman" w:cs="Times New Roman"/>
          <w:sz w:val="20"/>
        </w:rPr>
        <w:tab/>
        <w:t xml:space="preserve">Bagshaw SM, Webb SA, Delaney A, George C, Pilcher D, Hart GK, et al. Very old patients admitted to intensive care in Australia and New Zealand: a multi-centre cohort analysis. Crit Care. 2009;13(2):R45. </w:t>
      </w:r>
    </w:p>
    <w:p w14:paraId="6FD1E7D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5. </w:t>
      </w:r>
      <w:r w:rsidRPr="00DB7CC7">
        <w:rPr>
          <w:rFonts w:ascii="Times New Roman" w:hAnsi="Times New Roman" w:cs="Times New Roman"/>
          <w:sz w:val="20"/>
        </w:rPr>
        <w:tab/>
        <w:t xml:space="preserve">de Rooij SE, Abu-Hanna A, Levi M, de Jonge E. Factors that predict outcome of intensive care treatment in very elderly patients: a review. Crit Care. 2005;9(4):R307–14. </w:t>
      </w:r>
    </w:p>
    <w:p w14:paraId="62B7C44C"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6. </w:t>
      </w:r>
      <w:r w:rsidRPr="00DB7CC7">
        <w:rPr>
          <w:rFonts w:ascii="Times New Roman" w:hAnsi="Times New Roman" w:cs="Times New Roman"/>
          <w:sz w:val="20"/>
        </w:rPr>
        <w:tab/>
        <w:t xml:space="preserve">Koh KT. The family doctor’s role in the care of the elderly. Singapore Med J. 1994 Jun;35(3):290–3. </w:t>
      </w:r>
    </w:p>
    <w:p w14:paraId="3EF2836E"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7. </w:t>
      </w:r>
      <w:r w:rsidRPr="00DB7CC7">
        <w:rPr>
          <w:rFonts w:ascii="Times New Roman" w:hAnsi="Times New Roman" w:cs="Times New Roman"/>
          <w:sz w:val="20"/>
        </w:rPr>
        <w:tab/>
        <w:t>How much would you pay to extend your life by a year?, Opinion News &amp; Top Stories - The Straits Times [Internet]. [cited 2016 Apr 21]. Available from: http://www.straitstimes.com/opinion/how-much-would-you-pay-to-extend-your-life-by-a-year</w:t>
      </w:r>
    </w:p>
    <w:p w14:paraId="78A8FB68"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lastRenderedPageBreak/>
        <w:t xml:space="preserve">8. </w:t>
      </w:r>
      <w:r w:rsidRPr="00DB7CC7">
        <w:rPr>
          <w:rFonts w:ascii="Times New Roman" w:hAnsi="Times New Roman" w:cs="Times New Roman"/>
          <w:sz w:val="20"/>
        </w:rPr>
        <w:tab/>
        <w:t>The Law Society of Singapore &gt; for Public &gt; You &amp; the Law &gt; Advance Medical Directive [Internet]. [cited 2016 Apr 5]. Available from: http://www.lawsociety.org.sg/forPublic/YoutheLaw/AdvanceMedicalDirective.aspx</w:t>
      </w:r>
    </w:p>
    <w:p w14:paraId="05C1CCEE"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9. </w:t>
      </w:r>
      <w:r w:rsidRPr="00DB7CC7">
        <w:rPr>
          <w:rFonts w:ascii="Times New Roman" w:hAnsi="Times New Roman" w:cs="Times New Roman"/>
          <w:sz w:val="20"/>
        </w:rPr>
        <w:tab/>
        <w:t>Wiley: The Ethics of Caring for Older People, 2nd Edition - British Medical Association [Internet]. [cited 2016 Apr 18]. Available from: http://as.wiley.com/WileyCDA/WileyTitle/productCd-140517627X.html</w:t>
      </w:r>
    </w:p>
    <w:p w14:paraId="76DF7B9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10. </w:t>
      </w:r>
      <w:r w:rsidRPr="00DB7CC7">
        <w:rPr>
          <w:rFonts w:ascii="Times New Roman" w:hAnsi="Times New Roman" w:cs="Times New Roman"/>
          <w:sz w:val="20"/>
        </w:rPr>
        <w:tab/>
        <w:t xml:space="preserve">Gawande A. Being Mortal: Medicine and What Matters in the End. 1 edition. Metropolitan Books; 2014. 304 p. </w:t>
      </w:r>
    </w:p>
    <w:p w14:paraId="7694FB03"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11. </w:t>
      </w:r>
      <w:r w:rsidRPr="00DB7CC7">
        <w:rPr>
          <w:rFonts w:ascii="Times New Roman" w:hAnsi="Times New Roman" w:cs="Times New Roman"/>
          <w:sz w:val="20"/>
        </w:rPr>
        <w:tab/>
        <w:t xml:space="preserve">Curtis JR, Rubenfeld GD. Managing Death in the ICU: The Transition from Cure to Comfort. Oxford University Press; 2000. 408 p. </w:t>
      </w:r>
    </w:p>
    <w:p w14:paraId="4C6E93E8"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12. </w:t>
      </w:r>
      <w:r w:rsidRPr="00DB7CC7">
        <w:rPr>
          <w:rFonts w:ascii="Times New Roman" w:hAnsi="Times New Roman" w:cs="Times New Roman"/>
          <w:sz w:val="20"/>
        </w:rPr>
        <w:tab/>
        <w:t>Being Mortal: Medicine and What Matters in the End: Atul Gawande: 9780805095159: Amazon.com: Books [Internet]. [cited 2016 Apr 18]. Available from: http://www.amazon.com/Being-Mortal-Medicine-What-Matters/dp/0805095152</w:t>
      </w:r>
    </w:p>
    <w:p w14:paraId="492D01D3"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13. </w:t>
      </w:r>
      <w:r w:rsidRPr="00DB7CC7">
        <w:rPr>
          <w:rFonts w:ascii="Times New Roman" w:hAnsi="Times New Roman" w:cs="Times New Roman"/>
          <w:sz w:val="20"/>
        </w:rPr>
        <w:tab/>
        <w:t xml:space="preserve">Mierendorf SM, Gidvani V. Palliative Care in the Emergency Department. Perm J. 2014;18(2):77–85. </w:t>
      </w:r>
    </w:p>
    <w:p w14:paraId="5EABCD9F"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14. </w:t>
      </w:r>
      <w:r w:rsidRPr="00DB7CC7">
        <w:rPr>
          <w:rFonts w:ascii="Times New Roman" w:hAnsi="Times New Roman" w:cs="Times New Roman"/>
          <w:sz w:val="20"/>
        </w:rPr>
        <w:tab/>
        <w:t xml:space="preserve">Lo B. Resolving Ethical Dilemmas: A Guide for Clinicians. Lippincott Williams &amp; Wilkins; 2013. 385 p. </w:t>
      </w:r>
    </w:p>
    <w:p w14:paraId="7FFC420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15. </w:t>
      </w:r>
      <w:r w:rsidRPr="00DB7CC7">
        <w:rPr>
          <w:rFonts w:ascii="Times New Roman" w:hAnsi="Times New Roman" w:cs="Times New Roman"/>
          <w:sz w:val="20"/>
        </w:rPr>
        <w:tab/>
        <w:t xml:space="preserve">Jacobowski NL, Girard TD, Mulder JA, Ely EW. Communication in Critical Care: Family Rounds in the Intensive Care Unit. Am J Crit Care Off Publ Am Assoc Crit-Care Nurses. 2010 Sep;19(5):421–30. </w:t>
      </w:r>
    </w:p>
    <w:p w14:paraId="0B7DC44A"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16. </w:t>
      </w:r>
      <w:r w:rsidRPr="00DB7CC7">
        <w:rPr>
          <w:rFonts w:ascii="Times New Roman" w:hAnsi="Times New Roman" w:cs="Times New Roman"/>
          <w:sz w:val="20"/>
        </w:rPr>
        <w:tab/>
        <w:t xml:space="preserve">Duncan P. Values, Ethics and Health Care. SAGE; 2009. 170 p. </w:t>
      </w:r>
    </w:p>
    <w:p w14:paraId="72DFF1C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17. </w:t>
      </w:r>
      <w:r w:rsidRPr="00DB7CC7">
        <w:rPr>
          <w:rFonts w:ascii="Times New Roman" w:hAnsi="Times New Roman" w:cs="Times New Roman"/>
          <w:sz w:val="20"/>
        </w:rPr>
        <w:tab/>
        <w:t>Oxford Handbook of Critical Care - Oxford Medicine [Internet]. [cited 2016 Apr 20]. Available from: http://oxfordmedicine.com/view/10.1093/med/9780199235339.001.0001/med-9780199235339</w:t>
      </w:r>
    </w:p>
    <w:p w14:paraId="144AF6D3"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18. </w:t>
      </w:r>
      <w:r w:rsidRPr="00DB7CC7">
        <w:rPr>
          <w:rFonts w:ascii="Times New Roman" w:hAnsi="Times New Roman" w:cs="Times New Roman"/>
          <w:sz w:val="20"/>
        </w:rPr>
        <w:tab/>
        <w:t>VM -- When Physicians and Surrogates Disagree about Futility, Dec 13 ... Virtual Mentor [Internet]. [cited 2016 Apr 21]. Available from: http://journalofethics.ama-assn.org/2013/12/ecas2-1312.html</w:t>
      </w:r>
    </w:p>
    <w:p w14:paraId="1AEBB1A1"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19. </w:t>
      </w:r>
      <w:r w:rsidRPr="00DB7CC7">
        <w:rPr>
          <w:rFonts w:ascii="Times New Roman" w:hAnsi="Times New Roman" w:cs="Times New Roman"/>
          <w:sz w:val="20"/>
        </w:rPr>
        <w:tab/>
        <w:t>Involvement of ICU families in decisions: fine-tuning the partnership | Annals of Intensive Care | Full Text [Internet]. [cited 2016 Apr 21]. Available from: http://annalsofintensivecare.springeropen.com/articles/10.1186/s13613-014-0037-5</w:t>
      </w:r>
    </w:p>
    <w:p w14:paraId="5F0A3112"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20. </w:t>
      </w:r>
      <w:r w:rsidRPr="00DB7CC7">
        <w:rPr>
          <w:rFonts w:ascii="Times New Roman" w:hAnsi="Times New Roman" w:cs="Times New Roman"/>
          <w:sz w:val="20"/>
        </w:rPr>
        <w:tab/>
        <w:t>mental capacity act singapore - Google Search [Internet]. [cited 2016 Apr 18]. Available from: https://www.google.com.sg/#hl=en&amp;q=mental+capacity+act+singapore</w:t>
      </w:r>
    </w:p>
    <w:p w14:paraId="25097999"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21. </w:t>
      </w:r>
      <w:r w:rsidRPr="00DB7CC7">
        <w:rPr>
          <w:rFonts w:ascii="Times New Roman" w:hAnsi="Times New Roman" w:cs="Times New Roman"/>
          <w:sz w:val="20"/>
        </w:rPr>
        <w:tab/>
        <w:t>elderly decide not for aggressive care ICU - Google Search [Internet]. [cited 2016 Apr 21]. Available from: https://www.google.com.sg/#q=elderly+decide+not+for+aggressive+care+ICU</w:t>
      </w:r>
    </w:p>
    <w:p w14:paraId="778AB84C"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22. </w:t>
      </w:r>
      <w:r w:rsidRPr="00DB7CC7">
        <w:rPr>
          <w:rFonts w:ascii="Times New Roman" w:hAnsi="Times New Roman" w:cs="Times New Roman"/>
          <w:sz w:val="20"/>
        </w:rPr>
        <w:tab/>
        <w:t xml:space="preserve">Saltman DC, O’Dea NA, Kidd MR. Conflict management: a primer for doctors in training. Postgrad Med J. 2006 Jan;82(963):9–12. </w:t>
      </w:r>
    </w:p>
    <w:p w14:paraId="1FCD340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23. </w:t>
      </w:r>
      <w:r w:rsidRPr="00DB7CC7">
        <w:rPr>
          <w:rFonts w:ascii="Times New Roman" w:hAnsi="Times New Roman" w:cs="Times New Roman"/>
          <w:sz w:val="20"/>
        </w:rPr>
        <w:tab/>
        <w:t xml:space="preserve">Kuo DZ, Houtrow AJ, Arango P, Kuhlthau KA, Simmons JM, Neff JM. Family-Centered Care: Current Applications and Future Directions in Pediatric Health Care. Matern Child Health J. 2012 Feb;16(2):297–305. </w:t>
      </w:r>
    </w:p>
    <w:p w14:paraId="1E5179C3"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24. </w:t>
      </w:r>
      <w:r w:rsidRPr="00DB7CC7">
        <w:rPr>
          <w:rFonts w:ascii="Times New Roman" w:hAnsi="Times New Roman" w:cs="Times New Roman"/>
          <w:sz w:val="20"/>
        </w:rPr>
        <w:tab/>
        <w:t>SCCM | Ethics, Communication and the ICU: Charting a Course for Resolving Conflict [Internet]. [cited 2016 Apr 21]. Available from: http://www.sccm.org/Communications/Critical-Connections/Archives/Pages/Ethics,-Communication-and-the-ICU-Charting-a-Course-for-Resolving-Conflict.aspx</w:t>
      </w:r>
    </w:p>
    <w:p w14:paraId="36B8EE6E"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25. </w:t>
      </w:r>
      <w:r w:rsidRPr="00DB7CC7">
        <w:rPr>
          <w:rFonts w:ascii="Times New Roman" w:hAnsi="Times New Roman" w:cs="Times New Roman"/>
          <w:sz w:val="20"/>
        </w:rPr>
        <w:tab/>
        <w:t>The Role of Clinical Pathways in Improving Patient Outcomes | Tabish S. A. - Academia.edu [Internet]. [cited 2016 Apr 21]. Available from: http://www.academia.edu/6850634/The_Role_of_Clinical_Pathways_in_Improving_Patient_Outcomes</w:t>
      </w:r>
    </w:p>
    <w:p w14:paraId="6F9FBB77" w14:textId="77777777" w:rsidR="0028790E" w:rsidRPr="00AF1E0A" w:rsidRDefault="00AF1E0A" w:rsidP="00AF1E0A">
      <w:pPr>
        <w:spacing w:line="480" w:lineRule="auto"/>
        <w:rPr>
          <w:rFonts w:ascii="Times New Roman" w:hAnsi="Times New Roman" w:cs="Times New Roman"/>
          <w:b/>
          <w:sz w:val="20"/>
          <w:szCs w:val="20"/>
          <w:lang w:val="en-US"/>
        </w:rPr>
      </w:pPr>
      <w:r w:rsidRPr="00254420">
        <w:rPr>
          <w:rFonts w:ascii="Times New Roman" w:hAnsi="Times New Roman" w:cs="Times New Roman"/>
          <w:sz w:val="20"/>
          <w:szCs w:val="20"/>
          <w:lang w:val="en-US"/>
        </w:rPr>
        <w:fldChar w:fldCharType="end"/>
      </w:r>
    </w:p>
    <w:p w14:paraId="5DE7A556" w14:textId="77777777" w:rsidR="008313FB" w:rsidRPr="00AF1E0A" w:rsidRDefault="008313FB" w:rsidP="00146E59">
      <w:pPr>
        <w:spacing w:line="480" w:lineRule="auto"/>
        <w:rPr>
          <w:rFonts w:ascii="Times New Roman" w:hAnsi="Times New Roman" w:cs="Times New Roman"/>
          <w:b/>
          <w:sz w:val="20"/>
          <w:szCs w:val="20"/>
          <w:lang w:val="en-US"/>
        </w:rPr>
      </w:pPr>
    </w:p>
    <w:sectPr w:rsidR="008313FB" w:rsidRPr="00AF1E0A">
      <w:headerReference w:type="default" r:id="rId1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ReviewerIJME" w:date="2017-08-21T18:58:00Z" w:initials="Reviewer ">
    <w:p w14:paraId="70C92488" w14:textId="4FA5E759" w:rsidR="00CB499C" w:rsidRDefault="00CB499C">
      <w:pPr>
        <w:pStyle w:val="CommentText"/>
      </w:pPr>
      <w:r>
        <w:rPr>
          <w:rStyle w:val="CommentReference"/>
        </w:rPr>
        <w:annotationRef/>
      </w:r>
      <w:r>
        <w:t>Not clear. Why despite?</w:t>
      </w:r>
      <w:r w:rsidR="00556AEE">
        <w:t xml:space="preserve"> </w:t>
      </w:r>
    </w:p>
  </w:comment>
  <w:comment w:id="7" w:author="ReviewerIJME" w:date="2017-08-21T18:58:00Z" w:initials="Reviewer ">
    <w:p w14:paraId="6F8B7502" w14:textId="77777777" w:rsidR="00CB499C" w:rsidRDefault="00CB499C">
      <w:pPr>
        <w:pStyle w:val="CommentText"/>
      </w:pPr>
      <w:r>
        <w:rPr>
          <w:rStyle w:val="CommentReference"/>
        </w:rPr>
        <w:annotationRef/>
      </w:r>
      <w:r>
        <w:t>Point?</w:t>
      </w:r>
    </w:p>
  </w:comment>
  <w:comment w:id="8" w:author="ReviewerIJME" w:date="2017-08-22T16:52:00Z" w:initials="Reviewer ">
    <w:p w14:paraId="43C890E8" w14:textId="40256667" w:rsidR="00556AEE" w:rsidRDefault="00556AEE">
      <w:pPr>
        <w:pStyle w:val="CommentText"/>
      </w:pPr>
      <w:r>
        <w:rPr>
          <w:rStyle w:val="CommentReference"/>
        </w:rPr>
        <w:annotationRef/>
      </w:r>
      <w:r>
        <w:t>Doesn’t this contradict your statement in the abstract and intro that this issue has not been part of the discourse?</w:t>
      </w:r>
    </w:p>
  </w:comment>
  <w:comment w:id="9" w:author="ReviewerIJME" w:date="2017-08-22T16:51:00Z" w:initials="Reviewer ">
    <w:p w14:paraId="2AA92B5B" w14:textId="460EE088" w:rsidR="00556AEE" w:rsidRDefault="00556AEE">
      <w:pPr>
        <w:pStyle w:val="CommentText"/>
      </w:pPr>
      <w:r>
        <w:rPr>
          <w:rStyle w:val="CommentReference"/>
        </w:rPr>
        <w:annotationRef/>
      </w:r>
      <w:r>
        <w:t xml:space="preserve">Needed? </w:t>
      </w:r>
    </w:p>
  </w:comment>
  <w:comment w:id="12" w:author="ReviewerIJME" w:date="2017-08-21T19:00:00Z" w:initials="Reviewer ">
    <w:p w14:paraId="5414B474" w14:textId="4875519A" w:rsidR="00CB499C" w:rsidRDefault="00CB499C">
      <w:pPr>
        <w:pStyle w:val="CommentText"/>
      </w:pPr>
      <w:r>
        <w:rPr>
          <w:rStyle w:val="CommentReference"/>
        </w:rPr>
        <w:annotationRef/>
      </w:r>
      <w:r w:rsidR="00556AEE">
        <w:t>C</w:t>
      </w:r>
      <w:r>
        <w:t>ompress</w:t>
      </w:r>
      <w:r w:rsidR="00556AEE">
        <w:t>. You seem to be saying the same thing in different ways.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EDA64" w15:done="0"/>
  <w15:commentEx w15:paraId="1C183483" w15:done="0"/>
  <w15:commentEx w15:paraId="04CDF356" w15:done="0"/>
  <w15:commentEx w15:paraId="6158F6F8" w15:done="0"/>
  <w15:commentEx w15:paraId="7C326EF9" w15:done="0"/>
  <w15:commentEx w15:paraId="7AD8F9FD" w15:done="0"/>
  <w15:commentEx w15:paraId="7FF1C59E" w15:done="0"/>
  <w15:commentEx w15:paraId="7937342F" w15:done="0"/>
  <w15:commentEx w15:paraId="55D9DD98" w15:done="0"/>
  <w15:commentEx w15:paraId="2216E710" w15:done="0"/>
  <w15:commentEx w15:paraId="63AB184B" w15:done="0"/>
  <w15:commentEx w15:paraId="35CFDA07" w15:done="0"/>
  <w15:commentEx w15:paraId="01EBFDC9" w15:done="0"/>
  <w15:commentEx w15:paraId="5573C72F" w15:done="0"/>
  <w15:commentEx w15:paraId="55AD34A3" w15:done="0"/>
  <w15:commentEx w15:paraId="70C92488" w15:done="0"/>
  <w15:commentEx w15:paraId="6F8B7502" w15:done="0"/>
  <w15:commentEx w15:paraId="43C890E8" w15:done="0"/>
  <w15:commentEx w15:paraId="2AA92B5B" w15:done="0"/>
  <w15:commentEx w15:paraId="5414B474" w15:done="0"/>
  <w15:commentEx w15:paraId="0B432FCA" w15:done="0"/>
  <w15:commentEx w15:paraId="412362C4" w15:done="0"/>
  <w15:commentEx w15:paraId="0AB6A15B" w15:done="0"/>
  <w15:commentEx w15:paraId="5AD94215" w15:done="0"/>
  <w15:commentEx w15:paraId="2B8D1633" w15:done="0"/>
  <w15:commentEx w15:paraId="5E9976BF" w15:done="0"/>
  <w15:commentEx w15:paraId="29EC260F" w15:done="0"/>
  <w15:commentEx w15:paraId="5EA22783" w15:done="0"/>
  <w15:commentEx w15:paraId="094AA8DB" w15:done="0"/>
  <w15:commentEx w15:paraId="50198C3F" w15:done="0"/>
  <w15:commentEx w15:paraId="406D5D85" w15:done="0"/>
  <w15:commentEx w15:paraId="0581EA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48A29" w14:textId="77777777" w:rsidR="006A3D8B" w:rsidRDefault="006A3D8B" w:rsidP="00D70A9F">
      <w:pPr>
        <w:spacing w:after="0" w:line="240" w:lineRule="auto"/>
      </w:pPr>
      <w:r>
        <w:separator/>
      </w:r>
    </w:p>
  </w:endnote>
  <w:endnote w:type="continuationSeparator" w:id="0">
    <w:p w14:paraId="1751E673" w14:textId="77777777" w:rsidR="006A3D8B" w:rsidRDefault="006A3D8B" w:rsidP="00D70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067238"/>
      <w:docPartObj>
        <w:docPartGallery w:val="Page Numbers (Bottom of Page)"/>
        <w:docPartUnique/>
      </w:docPartObj>
    </w:sdtPr>
    <w:sdtEndPr>
      <w:rPr>
        <w:noProof/>
      </w:rPr>
    </w:sdtEndPr>
    <w:sdtContent>
      <w:p w14:paraId="4068546E" w14:textId="77777777" w:rsidR="00D70A9F" w:rsidRDefault="00D70A9F">
        <w:pPr>
          <w:pStyle w:val="Footer"/>
          <w:jc w:val="center"/>
        </w:pPr>
        <w:r>
          <w:fldChar w:fldCharType="begin"/>
        </w:r>
        <w:r>
          <w:instrText xml:space="preserve"> PAGE   \* MERGEFORMAT </w:instrText>
        </w:r>
        <w:r>
          <w:fldChar w:fldCharType="separate"/>
        </w:r>
        <w:r w:rsidR="00D52D81">
          <w:rPr>
            <w:noProof/>
          </w:rPr>
          <w:t>1</w:t>
        </w:r>
        <w:r>
          <w:rPr>
            <w:noProof/>
          </w:rPr>
          <w:fldChar w:fldCharType="end"/>
        </w:r>
      </w:p>
    </w:sdtContent>
  </w:sdt>
  <w:p w14:paraId="7D7BD407" w14:textId="77777777" w:rsidR="00D70A9F" w:rsidRDefault="00D70A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CE34A" w14:textId="77777777" w:rsidR="006A3D8B" w:rsidRDefault="006A3D8B" w:rsidP="00D70A9F">
      <w:pPr>
        <w:spacing w:after="0" w:line="240" w:lineRule="auto"/>
      </w:pPr>
      <w:r>
        <w:separator/>
      </w:r>
    </w:p>
  </w:footnote>
  <w:footnote w:type="continuationSeparator" w:id="0">
    <w:p w14:paraId="1BC6B488" w14:textId="77777777" w:rsidR="006A3D8B" w:rsidRDefault="006A3D8B" w:rsidP="00D70A9F">
      <w:pPr>
        <w:spacing w:after="0" w:line="240" w:lineRule="auto"/>
      </w:pPr>
      <w:r>
        <w:continuationSeparator/>
      </w:r>
    </w:p>
  </w:footnote>
  <w:footnote w:id="1">
    <w:p w14:paraId="2DC664DD" w14:textId="77777777" w:rsidR="008313FB" w:rsidRDefault="00CF5FD4" w:rsidP="008313FB">
      <w:pPr>
        <w:pStyle w:val="Bibliography"/>
      </w:pPr>
      <w:r>
        <w:rPr>
          <w:rStyle w:val="FootnoteReference"/>
        </w:rPr>
        <w:footnoteRef/>
      </w:r>
      <w:r>
        <w:t xml:space="preserve"> </w:t>
      </w:r>
      <w:r w:rsidR="009A499C" w:rsidRPr="009A499C">
        <w:t>Advance Care Planning (ACP) is the process of planning for your future health and personal care.</w:t>
      </w:r>
      <w:r w:rsidR="009A499C">
        <w:t xml:space="preserve"> </w:t>
      </w:r>
      <w:r w:rsidR="009A499C" w:rsidRPr="009A499C">
        <w:t xml:space="preserve">An Advance Medical Directive (AMD) is a legal document that you sign in advance to inform the doctor treating you (in the event you become terminally </w:t>
      </w:r>
      <w:r w:rsidR="00F00BCE">
        <w:t>ill and unconscious) that you may or may</w:t>
      </w:r>
      <w:r w:rsidR="009A499C" w:rsidRPr="009A499C">
        <w:t xml:space="preserve"> not want any extraordin</w:t>
      </w:r>
      <w:r w:rsidR="009A499C">
        <w:t xml:space="preserve">ary life-sustaining treatment </w:t>
      </w:r>
      <w:r w:rsidR="009A499C" w:rsidRPr="009A499C">
        <w:t>to be used to prolong your life.</w:t>
      </w:r>
    </w:p>
    <w:p w14:paraId="2F183C8A" w14:textId="77777777" w:rsidR="00CF5FD4" w:rsidRDefault="00CF5FD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15425" w14:textId="77777777" w:rsidR="00D70A9F" w:rsidRPr="00D70A9F" w:rsidRDefault="00D70A9F">
    <w:pPr>
      <w:pStyle w:val="Header"/>
      <w:rPr>
        <w:i/>
        <w:lang w:val="en-US"/>
      </w:rPr>
    </w:pPr>
    <w:r>
      <w:rPr>
        <w:i/>
        <w:lang w:val="en-US"/>
      </w:rPr>
      <w:tab/>
    </w:r>
    <w:r>
      <w:rPr>
        <w:i/>
        <w:lang w:val="en-US"/>
      </w:rPr>
      <w:tab/>
    </w:r>
    <w:r>
      <w:rPr>
        <w:i/>
        <w:lang w:val="en-US"/>
      </w:rPr>
      <w:tab/>
      <w:t>Mar’16</w:t>
    </w:r>
    <w:r>
      <w:rPr>
        <w:i/>
        <w:lang w:val="en-US"/>
      </w:rPr>
      <w:tab/>
    </w:r>
    <w:r>
      <w:rPr>
        <w:i/>
        <w:lang w:val="en-US"/>
      </w:rPr>
      <w:tab/>
    </w:r>
    <w:r>
      <w:rPr>
        <w:i/>
        <w:lang w:val="en-US"/>
      </w:rPr>
      <w:tab/>
    </w:r>
    <w:r>
      <w:rPr>
        <w:i/>
        <w:lang w:val="en-US"/>
      </w:rPr>
      <w:tab/>
    </w:r>
    <w:r>
      <w:rPr>
        <w:i/>
        <w:lang w:val="en-US"/>
      </w:rPr>
      <w:tab/>
    </w:r>
    <w:r>
      <w:rPr>
        <w:i/>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7E7E"/>
    <w:multiLevelType w:val="hybridMultilevel"/>
    <w:tmpl w:val="44D86ABC"/>
    <w:lvl w:ilvl="0" w:tplc="37FC3452">
      <w:start w:val="1"/>
      <w:numFmt w:val="lowerLetter"/>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6AE519A"/>
    <w:multiLevelType w:val="hybridMultilevel"/>
    <w:tmpl w:val="4C84EA70"/>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A8C2020"/>
    <w:multiLevelType w:val="hybridMultilevel"/>
    <w:tmpl w:val="699636E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C8C7591"/>
    <w:multiLevelType w:val="hybridMultilevel"/>
    <w:tmpl w:val="804ECD2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5F087A1F"/>
    <w:multiLevelType w:val="hybridMultilevel"/>
    <w:tmpl w:val="8A8E043C"/>
    <w:lvl w:ilvl="0" w:tplc="EF985B94">
      <w:start w:val="1"/>
      <w:numFmt w:val="lowerLetter"/>
      <w:lvlText w:val="%1)"/>
      <w:lvlJc w:val="left"/>
      <w:pPr>
        <w:ind w:left="927"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5F4A5B29"/>
    <w:multiLevelType w:val="hybridMultilevel"/>
    <w:tmpl w:val="A7223296"/>
    <w:lvl w:ilvl="0" w:tplc="27E04068">
      <w:start w:val="1"/>
      <w:numFmt w:val="lowerLetter"/>
      <w:lvlText w:val="%1)"/>
      <w:lvlJc w:val="left"/>
      <w:pPr>
        <w:ind w:left="786"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68D44C31"/>
    <w:multiLevelType w:val="hybridMultilevel"/>
    <w:tmpl w:val="1B76F71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6AA347BF"/>
    <w:multiLevelType w:val="hybridMultilevel"/>
    <w:tmpl w:val="E522CC5A"/>
    <w:lvl w:ilvl="0" w:tplc="EC9E188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nsid w:val="73456CE1"/>
    <w:multiLevelType w:val="hybridMultilevel"/>
    <w:tmpl w:val="B15A360C"/>
    <w:lvl w:ilvl="0" w:tplc="BFD84B9A">
      <w:start w:val="1"/>
      <w:numFmt w:val="lowerLetter"/>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73AE1843"/>
    <w:multiLevelType w:val="hybridMultilevel"/>
    <w:tmpl w:val="319EDFFE"/>
    <w:lvl w:ilvl="0" w:tplc="F47A6FB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7BBA61BB"/>
    <w:multiLevelType w:val="hybridMultilevel"/>
    <w:tmpl w:val="F5AAFABA"/>
    <w:lvl w:ilvl="0" w:tplc="A81CB1F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7C9522E9"/>
    <w:multiLevelType w:val="hybridMultilevel"/>
    <w:tmpl w:val="E90647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7"/>
  </w:num>
  <w:num w:numId="5">
    <w:abstractNumId w:val="10"/>
  </w:num>
  <w:num w:numId="6">
    <w:abstractNumId w:val="9"/>
  </w:num>
  <w:num w:numId="7">
    <w:abstractNumId w:val="2"/>
  </w:num>
  <w:num w:numId="8">
    <w:abstractNumId w:val="0"/>
  </w:num>
  <w:num w:numId="9">
    <w:abstractNumId w:val="3"/>
  </w:num>
  <w:num w:numId="10">
    <w:abstractNumId w:val="1"/>
  </w:num>
  <w:num w:numId="11">
    <w:abstractNumId w:val="4"/>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IJME">
    <w15:presenceInfo w15:providerId="None" w15:userId="ReviewerIJ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9F"/>
    <w:rsid w:val="00002CFA"/>
    <w:rsid w:val="00010FE8"/>
    <w:rsid w:val="00022254"/>
    <w:rsid w:val="0006401B"/>
    <w:rsid w:val="00097D9D"/>
    <w:rsid w:val="00097FEA"/>
    <w:rsid w:val="000A05FE"/>
    <w:rsid w:val="000A0F02"/>
    <w:rsid w:val="000B7150"/>
    <w:rsid w:val="000D5064"/>
    <w:rsid w:val="000E0050"/>
    <w:rsid w:val="001105BA"/>
    <w:rsid w:val="001134A5"/>
    <w:rsid w:val="00113686"/>
    <w:rsid w:val="00125CDB"/>
    <w:rsid w:val="00146E59"/>
    <w:rsid w:val="001476AF"/>
    <w:rsid w:val="0015715B"/>
    <w:rsid w:val="00181A25"/>
    <w:rsid w:val="00194BF6"/>
    <w:rsid w:val="001A31F8"/>
    <w:rsid w:val="001B3F52"/>
    <w:rsid w:val="001C2D86"/>
    <w:rsid w:val="001E75DB"/>
    <w:rsid w:val="001F6001"/>
    <w:rsid w:val="00201BA4"/>
    <w:rsid w:val="00203A77"/>
    <w:rsid w:val="00232B57"/>
    <w:rsid w:val="00254420"/>
    <w:rsid w:val="002825C9"/>
    <w:rsid w:val="0028790E"/>
    <w:rsid w:val="00287AF9"/>
    <w:rsid w:val="00291B90"/>
    <w:rsid w:val="00296047"/>
    <w:rsid w:val="0030465D"/>
    <w:rsid w:val="0030619B"/>
    <w:rsid w:val="00363A53"/>
    <w:rsid w:val="003765FC"/>
    <w:rsid w:val="003870A4"/>
    <w:rsid w:val="003A34A3"/>
    <w:rsid w:val="003C5717"/>
    <w:rsid w:val="0041408C"/>
    <w:rsid w:val="00424FCE"/>
    <w:rsid w:val="00461D98"/>
    <w:rsid w:val="004635DE"/>
    <w:rsid w:val="004753BA"/>
    <w:rsid w:val="0047578C"/>
    <w:rsid w:val="004A5E44"/>
    <w:rsid w:val="004A717E"/>
    <w:rsid w:val="004B10B5"/>
    <w:rsid w:val="004C273C"/>
    <w:rsid w:val="004E2A35"/>
    <w:rsid w:val="004F34F8"/>
    <w:rsid w:val="004F6C4A"/>
    <w:rsid w:val="005062C8"/>
    <w:rsid w:val="00533DBD"/>
    <w:rsid w:val="00541703"/>
    <w:rsid w:val="00550590"/>
    <w:rsid w:val="0055430E"/>
    <w:rsid w:val="00556AEE"/>
    <w:rsid w:val="005953AF"/>
    <w:rsid w:val="005979C8"/>
    <w:rsid w:val="005A1961"/>
    <w:rsid w:val="005A25F5"/>
    <w:rsid w:val="005B3758"/>
    <w:rsid w:val="005B3F44"/>
    <w:rsid w:val="005C4B50"/>
    <w:rsid w:val="005C5532"/>
    <w:rsid w:val="005D10C4"/>
    <w:rsid w:val="005F7664"/>
    <w:rsid w:val="00665DA1"/>
    <w:rsid w:val="006A3D8B"/>
    <w:rsid w:val="006C7BFF"/>
    <w:rsid w:val="006D4349"/>
    <w:rsid w:val="006E1354"/>
    <w:rsid w:val="006E56DF"/>
    <w:rsid w:val="006E60E0"/>
    <w:rsid w:val="006F0B0A"/>
    <w:rsid w:val="00714488"/>
    <w:rsid w:val="00730C3D"/>
    <w:rsid w:val="0077315B"/>
    <w:rsid w:val="00776D4F"/>
    <w:rsid w:val="00796054"/>
    <w:rsid w:val="0079776A"/>
    <w:rsid w:val="007A15AE"/>
    <w:rsid w:val="007C52C1"/>
    <w:rsid w:val="007D7687"/>
    <w:rsid w:val="007E142B"/>
    <w:rsid w:val="007F31BF"/>
    <w:rsid w:val="00801414"/>
    <w:rsid w:val="00814B31"/>
    <w:rsid w:val="00823730"/>
    <w:rsid w:val="0083098B"/>
    <w:rsid w:val="008313FB"/>
    <w:rsid w:val="0083554A"/>
    <w:rsid w:val="00840AD7"/>
    <w:rsid w:val="00851954"/>
    <w:rsid w:val="008612B1"/>
    <w:rsid w:val="00893655"/>
    <w:rsid w:val="008B5770"/>
    <w:rsid w:val="008F1BFF"/>
    <w:rsid w:val="0090115B"/>
    <w:rsid w:val="00923F83"/>
    <w:rsid w:val="00926821"/>
    <w:rsid w:val="00931A83"/>
    <w:rsid w:val="009321A5"/>
    <w:rsid w:val="00951CD9"/>
    <w:rsid w:val="009539AD"/>
    <w:rsid w:val="00956445"/>
    <w:rsid w:val="00957728"/>
    <w:rsid w:val="00982ED2"/>
    <w:rsid w:val="00985D91"/>
    <w:rsid w:val="009A499C"/>
    <w:rsid w:val="009A7286"/>
    <w:rsid w:val="009B5D3C"/>
    <w:rsid w:val="009C1FA5"/>
    <w:rsid w:val="009C74C4"/>
    <w:rsid w:val="00A10BB4"/>
    <w:rsid w:val="00A1207D"/>
    <w:rsid w:val="00A12EC3"/>
    <w:rsid w:val="00A1311C"/>
    <w:rsid w:val="00A2476B"/>
    <w:rsid w:val="00A30A0E"/>
    <w:rsid w:val="00A4466F"/>
    <w:rsid w:val="00A61EDD"/>
    <w:rsid w:val="00A76FE4"/>
    <w:rsid w:val="00A81A90"/>
    <w:rsid w:val="00A8291E"/>
    <w:rsid w:val="00A84E4A"/>
    <w:rsid w:val="00AA6AAA"/>
    <w:rsid w:val="00AB0044"/>
    <w:rsid w:val="00AB2CA3"/>
    <w:rsid w:val="00AC6135"/>
    <w:rsid w:val="00AE358E"/>
    <w:rsid w:val="00AF1CE4"/>
    <w:rsid w:val="00AF1E0A"/>
    <w:rsid w:val="00B242BB"/>
    <w:rsid w:val="00B401FA"/>
    <w:rsid w:val="00B43D31"/>
    <w:rsid w:val="00B50311"/>
    <w:rsid w:val="00B573C5"/>
    <w:rsid w:val="00B575CA"/>
    <w:rsid w:val="00B759CC"/>
    <w:rsid w:val="00B83540"/>
    <w:rsid w:val="00B93847"/>
    <w:rsid w:val="00BA0202"/>
    <w:rsid w:val="00BA09E6"/>
    <w:rsid w:val="00BA6EB5"/>
    <w:rsid w:val="00BC02FC"/>
    <w:rsid w:val="00BC3263"/>
    <w:rsid w:val="00C14A52"/>
    <w:rsid w:val="00C34934"/>
    <w:rsid w:val="00C35F2F"/>
    <w:rsid w:val="00C428F6"/>
    <w:rsid w:val="00C45E66"/>
    <w:rsid w:val="00C51FF7"/>
    <w:rsid w:val="00C60A50"/>
    <w:rsid w:val="00C67193"/>
    <w:rsid w:val="00C6753F"/>
    <w:rsid w:val="00C71052"/>
    <w:rsid w:val="00C76EE7"/>
    <w:rsid w:val="00C852A0"/>
    <w:rsid w:val="00CB499C"/>
    <w:rsid w:val="00CC2851"/>
    <w:rsid w:val="00CF5FD4"/>
    <w:rsid w:val="00D139B5"/>
    <w:rsid w:val="00D31AC1"/>
    <w:rsid w:val="00D42855"/>
    <w:rsid w:val="00D52D81"/>
    <w:rsid w:val="00D54066"/>
    <w:rsid w:val="00D70A9F"/>
    <w:rsid w:val="00D71D74"/>
    <w:rsid w:val="00DA356B"/>
    <w:rsid w:val="00DA649D"/>
    <w:rsid w:val="00DA782D"/>
    <w:rsid w:val="00DB7CC7"/>
    <w:rsid w:val="00DD53D1"/>
    <w:rsid w:val="00DD595E"/>
    <w:rsid w:val="00DF1B10"/>
    <w:rsid w:val="00DF370C"/>
    <w:rsid w:val="00DF638D"/>
    <w:rsid w:val="00E0575B"/>
    <w:rsid w:val="00E170B3"/>
    <w:rsid w:val="00E50943"/>
    <w:rsid w:val="00E52EEB"/>
    <w:rsid w:val="00E70FD8"/>
    <w:rsid w:val="00E73491"/>
    <w:rsid w:val="00E83195"/>
    <w:rsid w:val="00EB19C0"/>
    <w:rsid w:val="00EC29A5"/>
    <w:rsid w:val="00F00BCE"/>
    <w:rsid w:val="00F01E1F"/>
    <w:rsid w:val="00F2031F"/>
    <w:rsid w:val="00F5583C"/>
    <w:rsid w:val="00F630D3"/>
    <w:rsid w:val="00F82BAC"/>
    <w:rsid w:val="00F86647"/>
    <w:rsid w:val="00FA4340"/>
    <w:rsid w:val="00FA5D2B"/>
    <w:rsid w:val="00FB51EC"/>
    <w:rsid w:val="00FC2E67"/>
    <w:rsid w:val="00FD0737"/>
    <w:rsid w:val="00FD72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A9F"/>
  </w:style>
  <w:style w:type="paragraph" w:styleId="Footer">
    <w:name w:val="footer"/>
    <w:basedOn w:val="Normal"/>
    <w:link w:val="FooterChar"/>
    <w:uiPriority w:val="99"/>
    <w:unhideWhenUsed/>
    <w:rsid w:val="00D70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A9F"/>
  </w:style>
  <w:style w:type="character" w:customStyle="1" w:styleId="Heading1Char">
    <w:name w:val="Heading 1 Char"/>
    <w:basedOn w:val="DefaultParagraphFont"/>
    <w:link w:val="Heading1"/>
    <w:uiPriority w:val="9"/>
    <w:rsid w:val="00D70A9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CF5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FD4"/>
    <w:rPr>
      <w:sz w:val="20"/>
      <w:szCs w:val="20"/>
    </w:rPr>
  </w:style>
  <w:style w:type="character" w:styleId="FootnoteReference">
    <w:name w:val="footnote reference"/>
    <w:basedOn w:val="DefaultParagraphFont"/>
    <w:uiPriority w:val="99"/>
    <w:semiHidden/>
    <w:unhideWhenUsed/>
    <w:rsid w:val="00CF5FD4"/>
    <w:rPr>
      <w:vertAlign w:val="superscript"/>
    </w:rPr>
  </w:style>
  <w:style w:type="paragraph" w:styleId="Bibliography">
    <w:name w:val="Bibliography"/>
    <w:basedOn w:val="Normal"/>
    <w:next w:val="Normal"/>
    <w:uiPriority w:val="37"/>
    <w:unhideWhenUsed/>
    <w:rsid w:val="009A499C"/>
    <w:pPr>
      <w:tabs>
        <w:tab w:val="left" w:pos="384"/>
      </w:tabs>
      <w:spacing w:after="240" w:line="240" w:lineRule="auto"/>
      <w:ind w:left="384" w:hanging="384"/>
    </w:pPr>
  </w:style>
  <w:style w:type="paragraph" w:styleId="ListParagraph">
    <w:name w:val="List Paragraph"/>
    <w:basedOn w:val="Normal"/>
    <w:uiPriority w:val="34"/>
    <w:qFormat/>
    <w:rsid w:val="00AB2CA3"/>
    <w:pPr>
      <w:ind w:left="720"/>
      <w:contextualSpacing/>
    </w:pPr>
  </w:style>
  <w:style w:type="table" w:styleId="TableGrid">
    <w:name w:val="Table Grid"/>
    <w:basedOn w:val="TableNormal"/>
    <w:uiPriority w:val="59"/>
    <w:rsid w:val="00C35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953AF"/>
    <w:rPr>
      <w:color w:val="0000FF" w:themeColor="hyperlink"/>
      <w:u w:val="single"/>
    </w:rPr>
  </w:style>
  <w:style w:type="character" w:styleId="CommentReference">
    <w:name w:val="annotation reference"/>
    <w:basedOn w:val="DefaultParagraphFont"/>
    <w:uiPriority w:val="99"/>
    <w:semiHidden/>
    <w:unhideWhenUsed/>
    <w:rsid w:val="00C34934"/>
    <w:rPr>
      <w:sz w:val="16"/>
      <w:szCs w:val="16"/>
    </w:rPr>
  </w:style>
  <w:style w:type="paragraph" w:styleId="CommentText">
    <w:name w:val="annotation text"/>
    <w:basedOn w:val="Normal"/>
    <w:link w:val="CommentTextChar"/>
    <w:uiPriority w:val="99"/>
    <w:semiHidden/>
    <w:unhideWhenUsed/>
    <w:rsid w:val="00C34934"/>
    <w:pPr>
      <w:spacing w:line="240" w:lineRule="auto"/>
    </w:pPr>
    <w:rPr>
      <w:sz w:val="20"/>
      <w:szCs w:val="20"/>
    </w:rPr>
  </w:style>
  <w:style w:type="character" w:customStyle="1" w:styleId="CommentTextChar">
    <w:name w:val="Comment Text Char"/>
    <w:basedOn w:val="DefaultParagraphFont"/>
    <w:link w:val="CommentText"/>
    <w:uiPriority w:val="99"/>
    <w:semiHidden/>
    <w:rsid w:val="00C34934"/>
    <w:rPr>
      <w:sz w:val="20"/>
      <w:szCs w:val="20"/>
    </w:rPr>
  </w:style>
  <w:style w:type="paragraph" w:styleId="CommentSubject">
    <w:name w:val="annotation subject"/>
    <w:basedOn w:val="CommentText"/>
    <w:next w:val="CommentText"/>
    <w:link w:val="CommentSubjectChar"/>
    <w:uiPriority w:val="99"/>
    <w:semiHidden/>
    <w:unhideWhenUsed/>
    <w:rsid w:val="00C34934"/>
    <w:rPr>
      <w:b/>
      <w:bCs/>
    </w:rPr>
  </w:style>
  <w:style w:type="character" w:customStyle="1" w:styleId="CommentSubjectChar">
    <w:name w:val="Comment Subject Char"/>
    <w:basedOn w:val="CommentTextChar"/>
    <w:link w:val="CommentSubject"/>
    <w:uiPriority w:val="99"/>
    <w:semiHidden/>
    <w:rsid w:val="00C34934"/>
    <w:rPr>
      <w:b/>
      <w:bCs/>
      <w:sz w:val="20"/>
      <w:szCs w:val="20"/>
    </w:rPr>
  </w:style>
  <w:style w:type="paragraph" w:styleId="BalloonText">
    <w:name w:val="Balloon Text"/>
    <w:basedOn w:val="Normal"/>
    <w:link w:val="BalloonTextChar"/>
    <w:uiPriority w:val="99"/>
    <w:semiHidden/>
    <w:unhideWhenUsed/>
    <w:rsid w:val="00C349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93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A9F"/>
  </w:style>
  <w:style w:type="paragraph" w:styleId="Footer">
    <w:name w:val="footer"/>
    <w:basedOn w:val="Normal"/>
    <w:link w:val="FooterChar"/>
    <w:uiPriority w:val="99"/>
    <w:unhideWhenUsed/>
    <w:rsid w:val="00D70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A9F"/>
  </w:style>
  <w:style w:type="character" w:customStyle="1" w:styleId="Heading1Char">
    <w:name w:val="Heading 1 Char"/>
    <w:basedOn w:val="DefaultParagraphFont"/>
    <w:link w:val="Heading1"/>
    <w:uiPriority w:val="9"/>
    <w:rsid w:val="00D70A9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CF5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FD4"/>
    <w:rPr>
      <w:sz w:val="20"/>
      <w:szCs w:val="20"/>
    </w:rPr>
  </w:style>
  <w:style w:type="character" w:styleId="FootnoteReference">
    <w:name w:val="footnote reference"/>
    <w:basedOn w:val="DefaultParagraphFont"/>
    <w:uiPriority w:val="99"/>
    <w:semiHidden/>
    <w:unhideWhenUsed/>
    <w:rsid w:val="00CF5FD4"/>
    <w:rPr>
      <w:vertAlign w:val="superscript"/>
    </w:rPr>
  </w:style>
  <w:style w:type="paragraph" w:styleId="Bibliography">
    <w:name w:val="Bibliography"/>
    <w:basedOn w:val="Normal"/>
    <w:next w:val="Normal"/>
    <w:uiPriority w:val="37"/>
    <w:unhideWhenUsed/>
    <w:rsid w:val="009A499C"/>
    <w:pPr>
      <w:tabs>
        <w:tab w:val="left" w:pos="384"/>
      </w:tabs>
      <w:spacing w:after="240" w:line="240" w:lineRule="auto"/>
      <w:ind w:left="384" w:hanging="384"/>
    </w:pPr>
  </w:style>
  <w:style w:type="paragraph" w:styleId="ListParagraph">
    <w:name w:val="List Paragraph"/>
    <w:basedOn w:val="Normal"/>
    <w:uiPriority w:val="34"/>
    <w:qFormat/>
    <w:rsid w:val="00AB2CA3"/>
    <w:pPr>
      <w:ind w:left="720"/>
      <w:contextualSpacing/>
    </w:pPr>
  </w:style>
  <w:style w:type="table" w:styleId="TableGrid">
    <w:name w:val="Table Grid"/>
    <w:basedOn w:val="TableNormal"/>
    <w:uiPriority w:val="59"/>
    <w:rsid w:val="00C35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953AF"/>
    <w:rPr>
      <w:color w:val="0000FF" w:themeColor="hyperlink"/>
      <w:u w:val="single"/>
    </w:rPr>
  </w:style>
  <w:style w:type="character" w:styleId="CommentReference">
    <w:name w:val="annotation reference"/>
    <w:basedOn w:val="DefaultParagraphFont"/>
    <w:uiPriority w:val="99"/>
    <w:semiHidden/>
    <w:unhideWhenUsed/>
    <w:rsid w:val="00C34934"/>
    <w:rPr>
      <w:sz w:val="16"/>
      <w:szCs w:val="16"/>
    </w:rPr>
  </w:style>
  <w:style w:type="paragraph" w:styleId="CommentText">
    <w:name w:val="annotation text"/>
    <w:basedOn w:val="Normal"/>
    <w:link w:val="CommentTextChar"/>
    <w:uiPriority w:val="99"/>
    <w:semiHidden/>
    <w:unhideWhenUsed/>
    <w:rsid w:val="00C34934"/>
    <w:pPr>
      <w:spacing w:line="240" w:lineRule="auto"/>
    </w:pPr>
    <w:rPr>
      <w:sz w:val="20"/>
      <w:szCs w:val="20"/>
    </w:rPr>
  </w:style>
  <w:style w:type="character" w:customStyle="1" w:styleId="CommentTextChar">
    <w:name w:val="Comment Text Char"/>
    <w:basedOn w:val="DefaultParagraphFont"/>
    <w:link w:val="CommentText"/>
    <w:uiPriority w:val="99"/>
    <w:semiHidden/>
    <w:rsid w:val="00C34934"/>
    <w:rPr>
      <w:sz w:val="20"/>
      <w:szCs w:val="20"/>
    </w:rPr>
  </w:style>
  <w:style w:type="paragraph" w:styleId="CommentSubject">
    <w:name w:val="annotation subject"/>
    <w:basedOn w:val="CommentText"/>
    <w:next w:val="CommentText"/>
    <w:link w:val="CommentSubjectChar"/>
    <w:uiPriority w:val="99"/>
    <w:semiHidden/>
    <w:unhideWhenUsed/>
    <w:rsid w:val="00C34934"/>
    <w:rPr>
      <w:b/>
      <w:bCs/>
    </w:rPr>
  </w:style>
  <w:style w:type="character" w:customStyle="1" w:styleId="CommentSubjectChar">
    <w:name w:val="Comment Subject Char"/>
    <w:basedOn w:val="CommentTextChar"/>
    <w:link w:val="CommentSubject"/>
    <w:uiPriority w:val="99"/>
    <w:semiHidden/>
    <w:rsid w:val="00C34934"/>
    <w:rPr>
      <w:b/>
      <w:bCs/>
      <w:sz w:val="20"/>
      <w:szCs w:val="20"/>
    </w:rPr>
  </w:style>
  <w:style w:type="paragraph" w:styleId="BalloonText">
    <w:name w:val="Balloon Text"/>
    <w:basedOn w:val="Normal"/>
    <w:link w:val="BalloonTextChar"/>
    <w:uiPriority w:val="99"/>
    <w:semiHidden/>
    <w:unhideWhenUsed/>
    <w:rsid w:val="00C349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9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66025">
      <w:bodyDiv w:val="1"/>
      <w:marLeft w:val="0"/>
      <w:marRight w:val="0"/>
      <w:marTop w:val="0"/>
      <w:marBottom w:val="0"/>
      <w:divBdr>
        <w:top w:val="none" w:sz="0" w:space="0" w:color="auto"/>
        <w:left w:val="none" w:sz="0" w:space="0" w:color="auto"/>
        <w:bottom w:val="none" w:sz="0" w:space="0" w:color="auto"/>
        <w:right w:val="none" w:sz="0" w:space="0" w:color="auto"/>
      </w:divBdr>
      <w:divsChild>
        <w:div w:id="1713260589">
          <w:marLeft w:val="0"/>
          <w:marRight w:val="0"/>
          <w:marTop w:val="0"/>
          <w:marBottom w:val="0"/>
          <w:divBdr>
            <w:top w:val="none" w:sz="0" w:space="0" w:color="auto"/>
            <w:left w:val="none" w:sz="0" w:space="0" w:color="auto"/>
            <w:bottom w:val="none" w:sz="0" w:space="0" w:color="auto"/>
            <w:right w:val="none" w:sz="0" w:space="0" w:color="auto"/>
          </w:divBdr>
          <w:divsChild>
            <w:div w:id="1343315150">
              <w:marLeft w:val="0"/>
              <w:marRight w:val="0"/>
              <w:marTop w:val="0"/>
              <w:marBottom w:val="0"/>
              <w:divBdr>
                <w:top w:val="none" w:sz="0" w:space="0" w:color="auto"/>
                <w:left w:val="none" w:sz="0" w:space="0" w:color="auto"/>
                <w:bottom w:val="none" w:sz="0" w:space="0" w:color="auto"/>
                <w:right w:val="none" w:sz="0" w:space="0" w:color="auto"/>
              </w:divBdr>
              <w:divsChild>
                <w:div w:id="787352389">
                  <w:marLeft w:val="0"/>
                  <w:marRight w:val="0"/>
                  <w:marTop w:val="0"/>
                  <w:marBottom w:val="0"/>
                  <w:divBdr>
                    <w:top w:val="none" w:sz="0" w:space="0" w:color="auto"/>
                    <w:left w:val="none" w:sz="0" w:space="0" w:color="auto"/>
                    <w:bottom w:val="none" w:sz="0" w:space="0" w:color="auto"/>
                    <w:right w:val="none" w:sz="0" w:space="0" w:color="auto"/>
                  </w:divBdr>
                  <w:divsChild>
                    <w:div w:id="84345143">
                      <w:marLeft w:val="0"/>
                      <w:marRight w:val="0"/>
                      <w:marTop w:val="0"/>
                      <w:marBottom w:val="0"/>
                      <w:divBdr>
                        <w:top w:val="none" w:sz="0" w:space="0" w:color="auto"/>
                        <w:left w:val="none" w:sz="0" w:space="0" w:color="auto"/>
                        <w:bottom w:val="none" w:sz="0" w:space="0" w:color="auto"/>
                        <w:right w:val="none" w:sz="0" w:space="0" w:color="auto"/>
                      </w:divBdr>
                      <w:divsChild>
                        <w:div w:id="519466329">
                          <w:marLeft w:val="0"/>
                          <w:marRight w:val="0"/>
                          <w:marTop w:val="0"/>
                          <w:marBottom w:val="0"/>
                          <w:divBdr>
                            <w:top w:val="none" w:sz="0" w:space="0" w:color="auto"/>
                            <w:left w:val="none" w:sz="0" w:space="0" w:color="auto"/>
                            <w:bottom w:val="none" w:sz="0" w:space="0" w:color="auto"/>
                            <w:right w:val="none" w:sz="0" w:space="0" w:color="auto"/>
                          </w:divBdr>
                          <w:divsChild>
                            <w:div w:id="1969705680">
                              <w:marLeft w:val="0"/>
                              <w:marRight w:val="0"/>
                              <w:marTop w:val="0"/>
                              <w:marBottom w:val="0"/>
                              <w:divBdr>
                                <w:top w:val="none" w:sz="0" w:space="0" w:color="auto"/>
                                <w:left w:val="none" w:sz="0" w:space="0" w:color="auto"/>
                                <w:bottom w:val="none" w:sz="0" w:space="0" w:color="auto"/>
                                <w:right w:val="none" w:sz="0" w:space="0" w:color="auto"/>
                              </w:divBdr>
                              <w:divsChild>
                                <w:div w:id="72360348">
                                  <w:marLeft w:val="0"/>
                                  <w:marRight w:val="0"/>
                                  <w:marTop w:val="0"/>
                                  <w:marBottom w:val="0"/>
                                  <w:divBdr>
                                    <w:top w:val="none" w:sz="0" w:space="0" w:color="auto"/>
                                    <w:left w:val="none" w:sz="0" w:space="0" w:color="auto"/>
                                    <w:bottom w:val="none" w:sz="0" w:space="0" w:color="auto"/>
                                    <w:right w:val="none" w:sz="0" w:space="0" w:color="auto"/>
                                  </w:divBdr>
                                  <w:divsChild>
                                    <w:div w:id="130026337">
                                      <w:marLeft w:val="0"/>
                                      <w:marRight w:val="0"/>
                                      <w:marTop w:val="0"/>
                                      <w:marBottom w:val="0"/>
                                      <w:divBdr>
                                        <w:top w:val="none" w:sz="0" w:space="0" w:color="auto"/>
                                        <w:left w:val="none" w:sz="0" w:space="0" w:color="auto"/>
                                        <w:bottom w:val="none" w:sz="0" w:space="0" w:color="auto"/>
                                        <w:right w:val="none" w:sz="0" w:space="0" w:color="auto"/>
                                      </w:divBdr>
                                      <w:divsChild>
                                        <w:div w:id="420614165">
                                          <w:marLeft w:val="0"/>
                                          <w:marRight w:val="0"/>
                                          <w:marTop w:val="0"/>
                                          <w:marBottom w:val="0"/>
                                          <w:divBdr>
                                            <w:top w:val="none" w:sz="0" w:space="0" w:color="auto"/>
                                            <w:left w:val="none" w:sz="0" w:space="0" w:color="auto"/>
                                            <w:bottom w:val="none" w:sz="0" w:space="0" w:color="auto"/>
                                            <w:right w:val="none" w:sz="0" w:space="0" w:color="auto"/>
                                          </w:divBdr>
                                          <w:divsChild>
                                            <w:div w:id="7707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shahlasi@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205B73-7FCC-4C35-AD7E-B318C80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8562</Words>
  <Characters>48808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Shahla Siddiqui (AHPL)</dc:creator>
  <cp:lastModifiedBy>Admin</cp:lastModifiedBy>
  <cp:revision>2</cp:revision>
  <dcterms:created xsi:type="dcterms:W3CDTF">2017-09-02T07:32:00Z</dcterms:created>
  <dcterms:modified xsi:type="dcterms:W3CDTF">2017-09-02T07:32:00Z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zotero-version="4.0.29.8"&gt;&lt;session id="KmclswOa"/&gt;&lt;style id="http://www.zotero.org/styles/vancouver" locale="en-US"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value=""/&gt;&lt;/prefs&gt;&lt;/data&gt;</vt:lpwstr>
  </property>
</Properties>
</file>