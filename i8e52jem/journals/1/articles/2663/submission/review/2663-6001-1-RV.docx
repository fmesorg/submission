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903A1" w14:textId="77777777" w:rsidR="00755BBD" w:rsidRPr="00381925" w:rsidRDefault="00755BBD" w:rsidP="00B36D8F">
      <w:pPr>
        <w:suppressLineNumbers/>
        <w:jc w:val="both"/>
        <w:rPr>
          <w:rFonts w:ascii="Times New Roman" w:hAnsi="Times New Roman" w:cs="Times New Roman"/>
          <w:b/>
        </w:rPr>
      </w:pPr>
      <w:r w:rsidRPr="00381925">
        <w:rPr>
          <w:rFonts w:ascii="Times New Roman" w:hAnsi="Times New Roman" w:cs="Times New Roman"/>
          <w:b/>
        </w:rPr>
        <w:t>SLUG: OBITUARY</w:t>
      </w:r>
    </w:p>
    <w:p w14:paraId="7381ADC2" w14:textId="1F61B208" w:rsidR="00B36D8F" w:rsidRPr="00381925" w:rsidRDefault="00381925" w:rsidP="00B36D8F">
      <w:pPr>
        <w:suppressLineNumbers/>
        <w:jc w:val="both"/>
        <w:rPr>
          <w:rFonts w:ascii="Times New Roman" w:hAnsi="Times New Roman" w:cs="Times New Roman"/>
          <w:b/>
        </w:rPr>
      </w:pPr>
      <w:r w:rsidRPr="00381925">
        <w:rPr>
          <w:rFonts w:ascii="Times New Roman" w:hAnsi="Times New Roman" w:cs="Times New Roman"/>
          <w:b/>
        </w:rPr>
        <w:t>TITLE: Dr</w:t>
      </w:r>
      <w:r w:rsidR="006E40D0" w:rsidRPr="00381925">
        <w:rPr>
          <w:rFonts w:ascii="Times New Roman" w:hAnsi="Times New Roman" w:cs="Times New Roman"/>
          <w:b/>
        </w:rPr>
        <w:t xml:space="preserve"> P M Bhargava</w:t>
      </w:r>
      <w:r w:rsidR="00807D7A" w:rsidRPr="00381925">
        <w:rPr>
          <w:rFonts w:ascii="Times New Roman" w:hAnsi="Times New Roman" w:cs="Times New Roman"/>
          <w:b/>
        </w:rPr>
        <w:t xml:space="preserve">: a combination of </w:t>
      </w:r>
      <w:r w:rsidR="00B36D8F" w:rsidRPr="00381925">
        <w:rPr>
          <w:rFonts w:ascii="Times New Roman" w:hAnsi="Times New Roman" w:cs="Times New Roman"/>
          <w:b/>
        </w:rPr>
        <w:t>humanism and excellence</w:t>
      </w:r>
    </w:p>
    <w:p w14:paraId="437F22A5" w14:textId="37411639" w:rsidR="00807D7A" w:rsidRPr="00381925" w:rsidRDefault="00755BBD" w:rsidP="00807D7A">
      <w:pPr>
        <w:suppressLineNumbers/>
        <w:jc w:val="both"/>
        <w:rPr>
          <w:rFonts w:ascii="Times New Roman" w:hAnsi="Times New Roman" w:cs="Times New Roman"/>
        </w:rPr>
      </w:pPr>
      <w:r w:rsidRPr="00381925">
        <w:rPr>
          <w:rFonts w:ascii="Times New Roman" w:hAnsi="Times New Roman" w:cs="Times New Roman"/>
        </w:rPr>
        <w:t>AUTHOR: CHANDANA CHAKRABARTI</w:t>
      </w:r>
    </w:p>
    <w:p w14:paraId="56FE5150" w14:textId="7AC99C9A" w:rsidR="00755BBD" w:rsidRPr="00381925" w:rsidRDefault="00381925" w:rsidP="00807D7A">
      <w:pPr>
        <w:suppressLineNumbers/>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p>
    <w:p w14:paraId="46AE2AE3" w14:textId="5B0FB6DB" w:rsidR="00807D7A" w:rsidRDefault="00755BBD" w:rsidP="00807D7A">
      <w:pPr>
        <w:suppressLineNumbers/>
        <w:jc w:val="both"/>
        <w:rPr>
          <w:rFonts w:ascii="Times New Roman" w:hAnsi="Times New Roman" w:cs="Times New Roman"/>
          <w:color w:val="222222"/>
          <w:shd w:val="clear" w:color="auto" w:fill="FFFFFF"/>
        </w:rPr>
      </w:pPr>
      <w:r w:rsidRPr="00381925">
        <w:rPr>
          <w:rFonts w:ascii="Times New Roman" w:hAnsi="Times New Roman" w:cs="Times New Roman"/>
          <w:color w:val="222222"/>
          <w:shd w:val="clear" w:color="auto" w:fill="FFFFFF"/>
        </w:rPr>
        <w:t>Autho</w:t>
      </w:r>
      <w:r w:rsidR="00060AF4" w:rsidRPr="00381925">
        <w:rPr>
          <w:rFonts w:ascii="Times New Roman" w:hAnsi="Times New Roman" w:cs="Times New Roman"/>
          <w:color w:val="222222"/>
          <w:shd w:val="clear" w:color="auto" w:fill="FFFFFF"/>
        </w:rPr>
        <w:t>r: Chandana Chakrabarti (chandana.chakrabarti@gmail.com</w:t>
      </w:r>
      <w:r w:rsidRPr="00381925">
        <w:rPr>
          <w:rFonts w:ascii="Times New Roman" w:hAnsi="Times New Roman" w:cs="Times New Roman"/>
          <w:color w:val="222222"/>
          <w:shd w:val="clear" w:color="auto" w:fill="FFFFFF"/>
        </w:rPr>
        <w:t xml:space="preserve">), </w:t>
      </w:r>
      <w:r w:rsidR="00CE1FD9" w:rsidRPr="00381925">
        <w:rPr>
          <w:rFonts w:ascii="Times New Roman" w:hAnsi="Times New Roman" w:cs="Times New Roman"/>
          <w:color w:val="222222"/>
          <w:shd w:val="clear" w:color="auto" w:fill="FFFFFF"/>
        </w:rPr>
        <w:t xml:space="preserve">Convenor, The MARCH, </w:t>
      </w:r>
      <w:r w:rsidR="0067290F" w:rsidRPr="00381925">
        <w:rPr>
          <w:rFonts w:ascii="Times New Roman" w:hAnsi="Times New Roman" w:cs="Times New Roman"/>
          <w:color w:val="222222"/>
          <w:shd w:val="clear" w:color="auto" w:fill="FFFFFF"/>
        </w:rPr>
        <w:t xml:space="preserve">and </w:t>
      </w:r>
      <w:r w:rsidR="00BC4664" w:rsidRPr="00381925">
        <w:rPr>
          <w:rFonts w:ascii="Times New Roman" w:hAnsi="Times New Roman" w:cs="Times New Roman"/>
          <w:color w:val="222222"/>
          <w:shd w:val="clear" w:color="auto" w:fill="FFFFFF"/>
        </w:rPr>
        <w:t>Secretary</w:t>
      </w:r>
      <w:r w:rsidR="00E34BAB" w:rsidRPr="00381925">
        <w:rPr>
          <w:rFonts w:ascii="Times New Roman" w:hAnsi="Times New Roman" w:cs="Times New Roman"/>
          <w:color w:val="222222"/>
          <w:shd w:val="clear" w:color="auto" w:fill="FFFFFF"/>
        </w:rPr>
        <w:t>, Pushpa M</w:t>
      </w:r>
      <w:r w:rsidR="00BC4664" w:rsidRPr="00381925">
        <w:rPr>
          <w:rFonts w:ascii="Times New Roman" w:hAnsi="Times New Roman" w:cs="Times New Roman"/>
          <w:color w:val="222222"/>
          <w:shd w:val="clear" w:color="auto" w:fill="FFFFFF"/>
        </w:rPr>
        <w:t>it</w:t>
      </w:r>
      <w:r w:rsidR="00E34BAB" w:rsidRPr="00381925">
        <w:rPr>
          <w:rFonts w:ascii="Times New Roman" w:hAnsi="Times New Roman" w:cs="Times New Roman"/>
          <w:color w:val="222222"/>
          <w:shd w:val="clear" w:color="auto" w:fill="FFFFFF"/>
        </w:rPr>
        <w:t>t</w:t>
      </w:r>
      <w:r w:rsidR="00BC4664" w:rsidRPr="00381925">
        <w:rPr>
          <w:rFonts w:ascii="Times New Roman" w:hAnsi="Times New Roman" w:cs="Times New Roman"/>
          <w:color w:val="222222"/>
          <w:shd w:val="clear" w:color="auto" w:fill="FFFFFF"/>
        </w:rPr>
        <w:t>ra Bhargava Foundation.</w:t>
      </w:r>
      <w:r w:rsidRPr="00381925" w:rsidDel="00755BBD">
        <w:rPr>
          <w:rFonts w:ascii="Times New Roman" w:hAnsi="Times New Roman" w:cs="Times New Roman"/>
          <w:color w:val="222222"/>
          <w:shd w:val="clear" w:color="auto" w:fill="FFFFFF"/>
        </w:rPr>
        <w:t xml:space="preserve"> </w:t>
      </w:r>
    </w:p>
    <w:p w14:paraId="5989AD91" w14:textId="77777777" w:rsidR="00381925" w:rsidRDefault="00381925" w:rsidP="00807D7A">
      <w:pPr>
        <w:suppressLineNumbers/>
        <w:jc w:val="both"/>
        <w:rPr>
          <w:rFonts w:ascii="Times New Roman" w:hAnsi="Times New Roman" w:cs="Times New Roman"/>
          <w:color w:val="222222"/>
          <w:shd w:val="clear" w:color="auto" w:fill="FFFFFF"/>
        </w:rPr>
      </w:pPr>
    </w:p>
    <w:p w14:paraId="11D47011" w14:textId="61DF3CD0" w:rsidR="00381925" w:rsidRDefault="00381925" w:rsidP="00807D7A">
      <w:pPr>
        <w:suppressLineNumbers/>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To cite: Chakrabarti C. Dr PM Bhargava: a combination of humanism and excellence. </w:t>
      </w:r>
      <w:r w:rsidRPr="00381925">
        <w:rPr>
          <w:rFonts w:ascii="Times New Roman" w:hAnsi="Times New Roman" w:cs="Times New Roman"/>
          <w:i/>
          <w:color w:val="222222"/>
          <w:shd w:val="clear" w:color="auto" w:fill="FFFFFF"/>
        </w:rPr>
        <w:t xml:space="preserve">Indian J Med </w:t>
      </w:r>
      <w:ins w:id="0" w:author="Author">
        <w:r w:rsidRPr="00381925">
          <w:rPr>
            <w:rFonts w:ascii="Times New Roman" w:hAnsi="Times New Roman" w:cs="Times New Roman"/>
            <w:i/>
            <w:color w:val="222222"/>
            <w:shd w:val="clear" w:color="auto" w:fill="FFFFFF"/>
          </w:rPr>
          <w:t>E</w:t>
        </w:r>
      </w:ins>
      <w:r w:rsidRPr="00381925">
        <w:rPr>
          <w:rFonts w:ascii="Times New Roman" w:hAnsi="Times New Roman" w:cs="Times New Roman"/>
          <w:i/>
          <w:color w:val="222222"/>
          <w:shd w:val="clear" w:color="auto" w:fill="FFFFFF"/>
        </w:rPr>
        <w:t>thics</w:t>
      </w:r>
      <w:r>
        <w:rPr>
          <w:rFonts w:ascii="Times New Roman" w:hAnsi="Times New Roman" w:cs="Times New Roman"/>
          <w:color w:val="222222"/>
          <w:shd w:val="clear" w:color="auto" w:fill="FFFFFF"/>
        </w:rPr>
        <w:t>. 2017 Oct-Dec;2(4)NS:---</w:t>
      </w:r>
      <w:ins w:id="1" w:author="Author">
        <w:r w:rsidR="003E07C5">
          <w:rPr>
            <w:rFonts w:ascii="Times New Roman" w:hAnsi="Times New Roman" w:cs="Times New Roman"/>
            <w:color w:val="222222"/>
            <w:shd w:val="clear" w:color="auto" w:fill="FFFFFF"/>
          </w:rPr>
          <w:t xml:space="preserve"> DOI: </w:t>
        </w:r>
      </w:ins>
    </w:p>
    <w:p w14:paraId="194F0DCD" w14:textId="77777777" w:rsidR="00381925" w:rsidRDefault="00381925" w:rsidP="00807D7A">
      <w:pPr>
        <w:suppressLineNumbers/>
        <w:jc w:val="both"/>
        <w:rPr>
          <w:rFonts w:ascii="Times New Roman" w:hAnsi="Times New Roman" w:cs="Times New Roman"/>
          <w:color w:val="222222"/>
          <w:shd w:val="clear" w:color="auto" w:fill="FFFFFF"/>
        </w:rPr>
      </w:pPr>
    </w:p>
    <w:p w14:paraId="08D12613" w14:textId="2D99A7DD" w:rsidR="00381925" w:rsidRPr="00381925" w:rsidRDefault="00381925" w:rsidP="00807D7A">
      <w:pPr>
        <w:suppressLineNumbers/>
        <w:jc w:val="both"/>
        <w:rPr>
          <w:rFonts w:ascii="Times New Roman" w:hAnsi="Times New Roman" w:cs="Times New Roman"/>
          <w:b/>
        </w:rPr>
      </w:pPr>
      <w:r>
        <w:rPr>
          <w:rFonts w:ascii="Times New Roman" w:hAnsi="Times New Roman" w:cs="Times New Roman"/>
          <w:i/>
          <w:color w:val="222222"/>
          <w:shd w:val="clear" w:color="auto" w:fill="FFFFFF"/>
        </w:rPr>
        <w:t>©</w:t>
      </w:r>
      <w:r w:rsidRPr="00381925">
        <w:rPr>
          <w:rFonts w:ascii="Times New Roman" w:hAnsi="Times New Roman" w:cs="Times New Roman"/>
          <w:i/>
          <w:color w:val="222222"/>
          <w:shd w:val="clear" w:color="auto" w:fill="FFFFFF"/>
        </w:rPr>
        <w:t>Indian Journal of Medical Ethics</w:t>
      </w:r>
      <w:r>
        <w:rPr>
          <w:rFonts w:ascii="Times New Roman" w:hAnsi="Times New Roman" w:cs="Times New Roman"/>
          <w:color w:val="222222"/>
          <w:shd w:val="clear" w:color="auto" w:fill="FFFFFF"/>
        </w:rPr>
        <w:t xml:space="preserve"> 2017</w:t>
      </w:r>
    </w:p>
    <w:p w14:paraId="22B01451" w14:textId="2389BF8D" w:rsidR="00807D7A" w:rsidRPr="00381925" w:rsidRDefault="00381925" w:rsidP="00807D7A">
      <w:pPr>
        <w:suppressLineNumbers/>
        <w:jc w:val="both"/>
        <w:rPr>
          <w:rFonts w:ascii="Times New Roman" w:hAnsi="Times New Roman" w:cs="Times New Roman"/>
        </w:rPr>
      </w:pPr>
      <w:r>
        <w:rPr>
          <w:rFonts w:ascii="Times New Roman" w:hAnsi="Times New Roman" w:cs="Times New Roman"/>
        </w:rPr>
        <w:t>----------------------------------------------------------------------------------------------------</w:t>
      </w:r>
    </w:p>
    <w:p w14:paraId="580836B3" w14:textId="2C924FC5" w:rsidR="00807D7A" w:rsidRPr="00381925" w:rsidRDefault="00807D7A" w:rsidP="00807D7A">
      <w:pPr>
        <w:suppressLineNumbers/>
        <w:jc w:val="both"/>
        <w:rPr>
          <w:rFonts w:ascii="Times New Roman" w:hAnsi="Times New Roman" w:cs="Times New Roman"/>
        </w:rPr>
      </w:pPr>
      <w:r w:rsidRPr="00381925">
        <w:rPr>
          <w:rFonts w:ascii="Times New Roman" w:hAnsi="Times New Roman" w:cs="Times New Roman"/>
        </w:rPr>
        <w:t xml:space="preserve">Indian scientists are, by and large, known to lead dual lives – a life in the lab </w:t>
      </w:r>
      <w:r w:rsidR="00B36D8F" w:rsidRPr="00381925">
        <w:rPr>
          <w:rFonts w:ascii="Times New Roman" w:hAnsi="Times New Roman" w:cs="Times New Roman"/>
        </w:rPr>
        <w:t>that demands</w:t>
      </w:r>
      <w:r w:rsidRPr="00381925">
        <w:rPr>
          <w:rFonts w:ascii="Times New Roman" w:hAnsi="Times New Roman" w:cs="Times New Roman"/>
        </w:rPr>
        <w:t xml:space="preserve"> a rigorous scientifi</w:t>
      </w:r>
      <w:r w:rsidR="00B36D8F" w:rsidRPr="00381925">
        <w:rPr>
          <w:rFonts w:ascii="Times New Roman" w:hAnsi="Times New Roman" w:cs="Times New Roman"/>
        </w:rPr>
        <w:t>c attitude of</w:t>
      </w:r>
      <w:r w:rsidRPr="00381925">
        <w:rPr>
          <w:rFonts w:ascii="Times New Roman" w:hAnsi="Times New Roman" w:cs="Times New Roman"/>
        </w:rPr>
        <w:t xml:space="preserve"> questioning and critical analysis, and a diametrically opposite one in their private sphere where the same scientific attitude </w:t>
      </w:r>
      <w:r w:rsidR="00B36D8F" w:rsidRPr="00381925">
        <w:rPr>
          <w:rFonts w:ascii="Times New Roman" w:hAnsi="Times New Roman" w:cs="Times New Roman"/>
        </w:rPr>
        <w:t xml:space="preserve">is thrown </w:t>
      </w:r>
      <w:r w:rsidRPr="00381925">
        <w:rPr>
          <w:rFonts w:ascii="Times New Roman" w:hAnsi="Times New Roman" w:cs="Times New Roman"/>
        </w:rPr>
        <w:t>to the four winds</w:t>
      </w:r>
      <w:r w:rsidR="00EC50C7" w:rsidRPr="00381925">
        <w:rPr>
          <w:rFonts w:ascii="Times New Roman" w:hAnsi="Times New Roman" w:cs="Times New Roman"/>
        </w:rPr>
        <w:t xml:space="preserve"> without any compunction while engaging in the most ridiculous superstitions</w:t>
      </w:r>
      <w:r w:rsidRPr="00381925">
        <w:rPr>
          <w:rFonts w:ascii="Times New Roman" w:hAnsi="Times New Roman" w:cs="Times New Roman"/>
        </w:rPr>
        <w:t xml:space="preserve">. </w:t>
      </w:r>
      <w:r w:rsidR="00EC50C7" w:rsidRPr="00381925">
        <w:rPr>
          <w:rFonts w:ascii="Times New Roman" w:hAnsi="Times New Roman" w:cs="Times New Roman"/>
        </w:rPr>
        <w:t>One scientist who stood out as a torchbearer of rationalism and humanism</w:t>
      </w:r>
      <w:r w:rsidRPr="00381925">
        <w:rPr>
          <w:rFonts w:ascii="Times New Roman" w:hAnsi="Times New Roman" w:cs="Times New Roman"/>
        </w:rPr>
        <w:t xml:space="preserve"> </w:t>
      </w:r>
      <w:r w:rsidR="00EC50C7" w:rsidRPr="00381925">
        <w:rPr>
          <w:rFonts w:ascii="Times New Roman" w:hAnsi="Times New Roman" w:cs="Times New Roman"/>
        </w:rPr>
        <w:t>in this</w:t>
      </w:r>
      <w:r w:rsidR="00B36D8F" w:rsidRPr="00381925">
        <w:rPr>
          <w:rFonts w:ascii="Times New Roman" w:hAnsi="Times New Roman" w:cs="Times New Roman"/>
        </w:rPr>
        <w:t xml:space="preserve"> mil</w:t>
      </w:r>
      <w:r w:rsidR="0067290F" w:rsidRPr="00381925">
        <w:rPr>
          <w:rFonts w:ascii="Times New Roman" w:hAnsi="Times New Roman" w:cs="Times New Roman"/>
        </w:rPr>
        <w:t>i</w:t>
      </w:r>
      <w:r w:rsidR="00B36D8F" w:rsidRPr="00381925">
        <w:rPr>
          <w:rFonts w:ascii="Times New Roman" w:hAnsi="Times New Roman" w:cs="Times New Roman"/>
        </w:rPr>
        <w:t>eu of</w:t>
      </w:r>
      <w:r w:rsidRPr="00381925">
        <w:rPr>
          <w:rFonts w:ascii="Times New Roman" w:hAnsi="Times New Roman" w:cs="Times New Roman"/>
        </w:rPr>
        <w:t xml:space="preserve"> so-called scientists</w:t>
      </w:r>
      <w:r w:rsidR="00EC50C7" w:rsidRPr="00381925">
        <w:rPr>
          <w:rFonts w:ascii="Times New Roman" w:hAnsi="Times New Roman" w:cs="Times New Roman"/>
        </w:rPr>
        <w:t xml:space="preserve"> </w:t>
      </w:r>
      <w:r w:rsidR="00B36D8F" w:rsidRPr="00381925">
        <w:rPr>
          <w:rFonts w:ascii="Times New Roman" w:hAnsi="Times New Roman" w:cs="Times New Roman"/>
        </w:rPr>
        <w:t>was</w:t>
      </w:r>
      <w:r w:rsidRPr="00381925">
        <w:rPr>
          <w:rFonts w:ascii="Times New Roman" w:hAnsi="Times New Roman" w:cs="Times New Roman"/>
        </w:rPr>
        <w:t xml:space="preserve"> Dr Pushpa Mittra Bhargava</w:t>
      </w:r>
      <w:r w:rsidR="00A87BE4" w:rsidRPr="00381925">
        <w:rPr>
          <w:rFonts w:ascii="Times New Roman" w:hAnsi="Times New Roman" w:cs="Times New Roman"/>
        </w:rPr>
        <w:t>, fondly called PMB by friends and colleagues</w:t>
      </w:r>
      <w:ins w:id="2" w:author="Author">
        <w:r w:rsidR="00E34BAB" w:rsidRPr="00381925">
          <w:rPr>
            <w:rFonts w:ascii="Times New Roman" w:hAnsi="Times New Roman" w:cs="Times New Roman"/>
          </w:rPr>
          <w:t>, who died on August 1, 2017</w:t>
        </w:r>
        <w:r w:rsidR="00755BBD" w:rsidRPr="00381925">
          <w:rPr>
            <w:rFonts w:ascii="Times New Roman" w:hAnsi="Times New Roman" w:cs="Times New Roman"/>
          </w:rPr>
          <w:t>,</w:t>
        </w:r>
        <w:r w:rsidR="00E34BAB" w:rsidRPr="00381925">
          <w:rPr>
            <w:rFonts w:ascii="Times New Roman" w:hAnsi="Times New Roman" w:cs="Times New Roman"/>
          </w:rPr>
          <w:t xml:space="preserve"> at the age of 89</w:t>
        </w:r>
      </w:ins>
      <w:r w:rsidRPr="00381925">
        <w:rPr>
          <w:rFonts w:ascii="Times New Roman" w:hAnsi="Times New Roman" w:cs="Times New Roman"/>
        </w:rPr>
        <w:t>.</w:t>
      </w:r>
    </w:p>
    <w:p w14:paraId="4E27519C" w14:textId="77777777" w:rsidR="00807D7A" w:rsidRPr="00381925" w:rsidRDefault="00807D7A" w:rsidP="00807D7A">
      <w:pPr>
        <w:suppressLineNumbers/>
        <w:jc w:val="both"/>
        <w:rPr>
          <w:rFonts w:ascii="Times New Roman" w:hAnsi="Times New Roman" w:cs="Times New Roman"/>
        </w:rPr>
      </w:pPr>
    </w:p>
    <w:p w14:paraId="5572ACAE" w14:textId="1082E016" w:rsidR="00A87BE4" w:rsidRPr="00381925" w:rsidRDefault="006E40D0" w:rsidP="00A87BE4">
      <w:pPr>
        <w:suppressLineNumbers/>
        <w:jc w:val="both"/>
        <w:rPr>
          <w:rFonts w:ascii="Times New Roman" w:hAnsi="Times New Roman" w:cs="Times New Roman"/>
        </w:rPr>
      </w:pPr>
      <w:r w:rsidRPr="00381925">
        <w:rPr>
          <w:rFonts w:ascii="Times New Roman" w:hAnsi="Times New Roman" w:cs="Times New Roman"/>
        </w:rPr>
        <w:t>PMB</w:t>
      </w:r>
      <w:r w:rsidR="00A87BE4" w:rsidRPr="00381925">
        <w:rPr>
          <w:rFonts w:ascii="Times New Roman" w:hAnsi="Times New Roman" w:cs="Times New Roman"/>
        </w:rPr>
        <w:t xml:space="preserve"> was a visionary, scientist par excellence, writer, thinker, institution builder, administrator, a strong proponent of scientific temper, a great patron and supporter of all forms of art, a proactive citizen who took his duties as a citizen seriously, and above all a fearless man. He loved calling a spade a spade</w:t>
      </w:r>
      <w:ins w:id="3" w:author="Author">
        <w:r w:rsidR="00755BBD" w:rsidRPr="00381925">
          <w:rPr>
            <w:rFonts w:ascii="Times New Roman" w:hAnsi="Times New Roman" w:cs="Times New Roman"/>
          </w:rPr>
          <w:t xml:space="preserve"> --</w:t>
        </w:r>
      </w:ins>
      <w:r w:rsidR="00A87BE4" w:rsidRPr="00381925">
        <w:rPr>
          <w:rFonts w:ascii="Times New Roman" w:hAnsi="Times New Roman" w:cs="Times New Roman"/>
        </w:rPr>
        <w:t xml:space="preserve"> even when he was a government scientist</w:t>
      </w:r>
      <w:ins w:id="4" w:author="Author">
        <w:r w:rsidR="00755BBD" w:rsidRPr="00381925">
          <w:rPr>
            <w:rFonts w:ascii="Times New Roman" w:hAnsi="Times New Roman" w:cs="Times New Roman"/>
          </w:rPr>
          <w:t>--</w:t>
        </w:r>
      </w:ins>
      <w:r w:rsidR="00A87BE4" w:rsidRPr="00381925">
        <w:rPr>
          <w:rFonts w:ascii="Times New Roman" w:hAnsi="Times New Roman" w:cs="Times New Roman"/>
        </w:rPr>
        <w:t xml:space="preserve"> without a care for consequences.</w:t>
      </w:r>
    </w:p>
    <w:p w14:paraId="2B577557" w14:textId="77777777" w:rsidR="00A87BE4" w:rsidRPr="006A287C" w:rsidRDefault="00A87BE4" w:rsidP="00A87BE4">
      <w:pPr>
        <w:suppressLineNumbers/>
        <w:jc w:val="both"/>
        <w:rPr>
          <w:rFonts w:ascii="Times New Roman" w:hAnsi="Times New Roman" w:cs="Times New Roman"/>
          <w:rPrChange w:id="5" w:author="Author">
            <w:rPr>
              <w:sz w:val="32"/>
              <w:szCs w:val="32"/>
            </w:rPr>
          </w:rPrChange>
        </w:rPr>
      </w:pPr>
    </w:p>
    <w:p w14:paraId="21281564" w14:textId="31A94801" w:rsidR="003B7F35" w:rsidRPr="006A287C" w:rsidRDefault="00A87BE4" w:rsidP="003B7F35">
      <w:pPr>
        <w:suppressLineNumbers/>
        <w:jc w:val="both"/>
        <w:rPr>
          <w:rFonts w:ascii="Times New Roman" w:hAnsi="Times New Roman" w:cs="Times New Roman"/>
          <w:rPrChange w:id="6" w:author="Author">
            <w:rPr/>
          </w:rPrChange>
        </w:rPr>
      </w:pPr>
      <w:r w:rsidRPr="006A287C">
        <w:rPr>
          <w:rFonts w:ascii="Times New Roman" w:hAnsi="Times New Roman" w:cs="Times New Roman"/>
          <w:rPrChange w:id="7" w:author="Author">
            <w:rPr/>
          </w:rPrChange>
        </w:rPr>
        <w:t xml:space="preserve">Widely regarded as the architect of modern biology and biotechnology in India, PMB </w:t>
      </w:r>
      <w:r w:rsidR="00EC50C7" w:rsidRPr="006A287C">
        <w:rPr>
          <w:rFonts w:ascii="Times New Roman" w:hAnsi="Times New Roman" w:cs="Times New Roman"/>
          <w:rPrChange w:id="8" w:author="Author">
            <w:rPr/>
          </w:rPrChange>
        </w:rPr>
        <w:t>built and directed</w:t>
      </w:r>
      <w:r w:rsidRPr="006A287C">
        <w:rPr>
          <w:rFonts w:ascii="Times New Roman" w:hAnsi="Times New Roman" w:cs="Times New Roman"/>
          <w:rPrChange w:id="9" w:author="Author">
            <w:rPr/>
          </w:rPrChange>
        </w:rPr>
        <w:t xml:space="preserve"> the prestigious Centre for Cellular and Molecular Biology (CCMB) in Hyderabad, </w:t>
      </w:r>
      <w:r w:rsidR="00D302DA" w:rsidRPr="006A287C">
        <w:rPr>
          <w:rFonts w:ascii="Times New Roman" w:hAnsi="Times New Roman" w:cs="Times New Roman"/>
          <w:rPrChange w:id="10" w:author="Author">
            <w:rPr/>
          </w:rPrChange>
        </w:rPr>
        <w:t>considered a</w:t>
      </w:r>
      <w:r w:rsidRPr="006A287C">
        <w:rPr>
          <w:rFonts w:ascii="Times New Roman" w:hAnsi="Times New Roman" w:cs="Times New Roman"/>
          <w:rPrChange w:id="11" w:author="Author">
            <w:rPr/>
          </w:rPrChange>
        </w:rPr>
        <w:t xml:space="preserve"> jewel in the crown of Indian science. </w:t>
      </w:r>
      <w:r w:rsidR="00EC50C7" w:rsidRPr="006A287C">
        <w:rPr>
          <w:rFonts w:ascii="Times New Roman" w:hAnsi="Times New Roman" w:cs="Times New Roman"/>
          <w:rPrChange w:id="12" w:author="Author">
            <w:rPr/>
          </w:rPrChange>
        </w:rPr>
        <w:t>Besides being one of the best equipped laboratories in the world, w</w:t>
      </w:r>
      <w:r w:rsidR="00DE09EF" w:rsidRPr="006A287C">
        <w:rPr>
          <w:rFonts w:ascii="Times New Roman" w:hAnsi="Times New Roman" w:cs="Times New Roman"/>
          <w:rPrChange w:id="13" w:author="Author">
            <w:rPr/>
          </w:rPrChange>
        </w:rPr>
        <w:t xml:space="preserve">hat made CCMB unique and different was its culture </w:t>
      </w:r>
      <w:r w:rsidR="00EC50C7" w:rsidRPr="006A287C">
        <w:rPr>
          <w:rFonts w:ascii="Times New Roman" w:hAnsi="Times New Roman" w:cs="Times New Roman"/>
          <w:rPrChange w:id="14" w:author="Author">
            <w:rPr/>
          </w:rPrChange>
        </w:rPr>
        <w:t xml:space="preserve">of sharing, openness, a 24x7 working institution, a hierarchy-free environment and an emphasis on all round excellence, be it research or the </w:t>
      </w:r>
      <w:r w:rsidR="00755BBD" w:rsidRPr="006A287C">
        <w:rPr>
          <w:rFonts w:ascii="Times New Roman" w:hAnsi="Times New Roman" w:cs="Times New Roman"/>
          <w:rPrChange w:id="15" w:author="Author">
            <w:rPr/>
          </w:rPrChange>
        </w:rPr>
        <w:t>ancillary</w:t>
      </w:r>
      <w:r w:rsidR="00EC50C7" w:rsidRPr="006A287C">
        <w:rPr>
          <w:rFonts w:ascii="Times New Roman" w:hAnsi="Times New Roman" w:cs="Times New Roman"/>
          <w:rPrChange w:id="16" w:author="Author">
            <w:rPr/>
          </w:rPrChange>
        </w:rPr>
        <w:t xml:space="preserve"> services.</w:t>
      </w:r>
      <w:r w:rsidR="0044332F" w:rsidRPr="006A287C">
        <w:rPr>
          <w:rFonts w:ascii="Times New Roman" w:hAnsi="Times New Roman" w:cs="Times New Roman"/>
          <w:rPrChange w:id="17" w:author="Author">
            <w:rPr/>
          </w:rPrChange>
        </w:rPr>
        <w:t xml:space="preserve"> </w:t>
      </w:r>
      <w:r w:rsidR="00EC50C7" w:rsidRPr="006A287C">
        <w:rPr>
          <w:rFonts w:ascii="Times New Roman" w:hAnsi="Times New Roman" w:cs="Times New Roman"/>
          <w:rPrChange w:id="18" w:author="Author">
            <w:rPr/>
          </w:rPrChange>
        </w:rPr>
        <w:t>PMB scouted for talent from all over the world to set up the lab and resisted e</w:t>
      </w:r>
      <w:r w:rsidR="00D302DA" w:rsidRPr="006A287C">
        <w:rPr>
          <w:rFonts w:ascii="Times New Roman" w:hAnsi="Times New Roman" w:cs="Times New Roman"/>
          <w:rPrChange w:id="19" w:author="Author">
            <w:rPr/>
          </w:rPrChange>
        </w:rPr>
        <w:t xml:space="preserve">very pressure </w:t>
      </w:r>
      <w:ins w:id="20" w:author="Author">
        <w:r w:rsidR="00755BBD" w:rsidRPr="006A287C">
          <w:rPr>
            <w:rFonts w:ascii="Times New Roman" w:hAnsi="Times New Roman" w:cs="Times New Roman"/>
            <w:rPrChange w:id="21" w:author="Author">
              <w:rPr/>
            </w:rPrChange>
          </w:rPr>
          <w:t>by</w:t>
        </w:r>
      </w:ins>
      <w:del w:id="22" w:author="Author">
        <w:r w:rsidR="00D302DA" w:rsidRPr="006A287C" w:rsidDel="00755BBD">
          <w:rPr>
            <w:rFonts w:ascii="Times New Roman" w:hAnsi="Times New Roman" w:cs="Times New Roman"/>
            <w:rPrChange w:id="23" w:author="Author">
              <w:rPr/>
            </w:rPrChange>
          </w:rPr>
          <w:delText>of</w:delText>
        </w:r>
      </w:del>
      <w:r w:rsidR="00D302DA" w:rsidRPr="006A287C">
        <w:rPr>
          <w:rFonts w:ascii="Times New Roman" w:hAnsi="Times New Roman" w:cs="Times New Roman"/>
          <w:rPrChange w:id="24" w:author="Author">
            <w:rPr/>
          </w:rPrChange>
        </w:rPr>
        <w:t xml:space="preserve"> recommendation</w:t>
      </w:r>
      <w:r w:rsidR="00EC50C7" w:rsidRPr="006A287C">
        <w:rPr>
          <w:rFonts w:ascii="Times New Roman" w:hAnsi="Times New Roman" w:cs="Times New Roman"/>
          <w:rPrChange w:id="25" w:author="Author">
            <w:rPr/>
          </w:rPrChange>
        </w:rPr>
        <w:t xml:space="preserve"> from the highest quarters. </w:t>
      </w:r>
      <w:r w:rsidR="003B7F35" w:rsidRPr="006A287C">
        <w:rPr>
          <w:rFonts w:ascii="Times New Roman" w:hAnsi="Times New Roman" w:cs="Times New Roman"/>
          <w:rPrChange w:id="26" w:author="Author">
            <w:rPr/>
          </w:rPrChange>
        </w:rPr>
        <w:t xml:space="preserve">A strong voice in favour of basic research, his voice will be specially missed in today’s frontal and severe attack on basic science. </w:t>
      </w:r>
    </w:p>
    <w:p w14:paraId="553D542F" w14:textId="0F8BC54F" w:rsidR="0044332F" w:rsidRPr="006A287C" w:rsidRDefault="0044332F" w:rsidP="00EC50C7">
      <w:pPr>
        <w:jc w:val="both"/>
        <w:rPr>
          <w:rFonts w:ascii="Times New Roman" w:hAnsi="Times New Roman" w:cs="Times New Roman"/>
          <w:rPrChange w:id="27" w:author="Author">
            <w:rPr/>
          </w:rPrChange>
        </w:rPr>
      </w:pPr>
    </w:p>
    <w:p w14:paraId="58A3BA65" w14:textId="77777777" w:rsidR="00EC50C7" w:rsidRPr="006A287C" w:rsidRDefault="00EC50C7" w:rsidP="00EC50C7">
      <w:pPr>
        <w:jc w:val="both"/>
        <w:rPr>
          <w:rFonts w:ascii="Times New Roman" w:hAnsi="Times New Roman" w:cs="Times New Roman"/>
          <w:rPrChange w:id="28" w:author="Author">
            <w:rPr/>
          </w:rPrChange>
        </w:rPr>
      </w:pPr>
    </w:p>
    <w:p w14:paraId="65F3CE45" w14:textId="0D5ACA82" w:rsidR="00EC50C7" w:rsidRPr="006A287C" w:rsidRDefault="00EC50C7" w:rsidP="00EC50C7">
      <w:pPr>
        <w:suppressLineNumbers/>
        <w:jc w:val="both"/>
        <w:rPr>
          <w:rFonts w:ascii="Times New Roman" w:hAnsi="Times New Roman" w:cs="Times New Roman"/>
          <w:rPrChange w:id="29" w:author="Author">
            <w:rPr/>
          </w:rPrChange>
        </w:rPr>
      </w:pPr>
      <w:r w:rsidRPr="006A287C">
        <w:rPr>
          <w:rFonts w:ascii="Times New Roman" w:hAnsi="Times New Roman" w:cs="Times New Roman"/>
          <w:rPrChange w:id="30" w:author="Author">
            <w:rPr/>
          </w:rPrChange>
        </w:rPr>
        <w:t>Besides CCMB, he set up the unique Guha Research Conferences (GRC) a prestigious club of biologists in India, more than half a century ago and biologists still vie to be elected to it. The Department of Biotechnology or the Centre for DNA Fingerprinting (CDFD) would not ha</w:t>
      </w:r>
      <w:r w:rsidR="00D302DA" w:rsidRPr="006A287C">
        <w:rPr>
          <w:rFonts w:ascii="Times New Roman" w:hAnsi="Times New Roman" w:cs="Times New Roman"/>
          <w:rPrChange w:id="31" w:author="Author">
            <w:rPr/>
          </w:rPrChange>
        </w:rPr>
        <w:t>ve come into existence if it were not for his efforts</w:t>
      </w:r>
      <w:r w:rsidRPr="006A287C">
        <w:rPr>
          <w:rFonts w:ascii="Times New Roman" w:hAnsi="Times New Roman" w:cs="Times New Roman"/>
          <w:rPrChange w:id="32" w:author="Author">
            <w:rPr/>
          </w:rPrChange>
        </w:rPr>
        <w:t>. In 1995, PMB set up The MARCH (The Medically Aware and Responsible Citizens of</w:t>
      </w:r>
      <w:r w:rsidR="006E40D0" w:rsidRPr="006A287C">
        <w:rPr>
          <w:rFonts w:ascii="Times New Roman" w:hAnsi="Times New Roman" w:cs="Times New Roman"/>
          <w:rPrChange w:id="33" w:author="Author">
            <w:rPr/>
          </w:rPrChange>
        </w:rPr>
        <w:t xml:space="preserve"> Hyderabad), a voluntary organi</w:t>
      </w:r>
      <w:ins w:id="34" w:author="Author">
        <w:r w:rsidR="00755BBD" w:rsidRPr="006A287C">
          <w:rPr>
            <w:rFonts w:ascii="Times New Roman" w:hAnsi="Times New Roman" w:cs="Times New Roman"/>
            <w:rPrChange w:id="35" w:author="Author">
              <w:rPr/>
            </w:rPrChange>
          </w:rPr>
          <w:t>s</w:t>
        </w:r>
      </w:ins>
      <w:del w:id="36" w:author="Author">
        <w:r w:rsidR="006E40D0" w:rsidRPr="006A287C" w:rsidDel="00755BBD">
          <w:rPr>
            <w:rFonts w:ascii="Times New Roman" w:hAnsi="Times New Roman" w:cs="Times New Roman"/>
            <w:rPrChange w:id="37" w:author="Author">
              <w:rPr/>
            </w:rPrChange>
          </w:rPr>
          <w:delText>z</w:delText>
        </w:r>
      </w:del>
      <w:r w:rsidRPr="006A287C">
        <w:rPr>
          <w:rFonts w:ascii="Times New Roman" w:hAnsi="Times New Roman" w:cs="Times New Roman"/>
          <w:rPrChange w:id="38" w:author="Author">
            <w:rPr/>
          </w:rPrChange>
        </w:rPr>
        <w:t>ation that brought together doctors, hospital administrators, scientists, pharma industry personnel, and social workers to take up medical and health issues in Hyderabad. He was troubled by the practice of rampant kickbacks to doctors a</w:t>
      </w:r>
      <w:r w:rsidR="006E40D0" w:rsidRPr="006A287C">
        <w:rPr>
          <w:rFonts w:ascii="Times New Roman" w:hAnsi="Times New Roman" w:cs="Times New Roman"/>
          <w:rPrChange w:id="39" w:author="Author">
            <w:rPr/>
          </w:rPrChange>
        </w:rPr>
        <w:t>nd the complete absence of self-</w:t>
      </w:r>
      <w:r w:rsidRPr="006A287C">
        <w:rPr>
          <w:rFonts w:ascii="Times New Roman" w:hAnsi="Times New Roman" w:cs="Times New Roman"/>
          <w:rPrChange w:id="40" w:author="Author">
            <w:rPr/>
          </w:rPrChange>
        </w:rPr>
        <w:t xml:space="preserve">regulation. Through the efforts of The MARCH, Hyderabad today has a biomedical waste handling system and the country has in place, a system of accreditation of diagnostic laboratories that </w:t>
      </w:r>
      <w:r w:rsidRPr="006A287C">
        <w:rPr>
          <w:rFonts w:ascii="Times New Roman" w:hAnsi="Times New Roman" w:cs="Times New Roman"/>
          <w:rPrChange w:id="41" w:author="Author">
            <w:rPr/>
          </w:rPrChange>
        </w:rPr>
        <w:lastRenderedPageBreak/>
        <w:t>ensures reliable test results, besides a draft bill to regulate and supervise infertility clinics that practi</w:t>
      </w:r>
      <w:ins w:id="42" w:author="Author">
        <w:r w:rsidR="00755BBD" w:rsidRPr="006A287C">
          <w:rPr>
            <w:rFonts w:ascii="Times New Roman" w:hAnsi="Times New Roman" w:cs="Times New Roman"/>
            <w:rPrChange w:id="43" w:author="Author">
              <w:rPr/>
            </w:rPrChange>
          </w:rPr>
          <w:t>s</w:t>
        </w:r>
      </w:ins>
      <w:del w:id="44" w:author="Author">
        <w:r w:rsidRPr="006A287C" w:rsidDel="00755BBD">
          <w:rPr>
            <w:rFonts w:ascii="Times New Roman" w:hAnsi="Times New Roman" w:cs="Times New Roman"/>
            <w:rPrChange w:id="45" w:author="Author">
              <w:rPr/>
            </w:rPrChange>
          </w:rPr>
          <w:delText>c</w:delText>
        </w:r>
      </w:del>
      <w:r w:rsidRPr="006A287C">
        <w:rPr>
          <w:rFonts w:ascii="Times New Roman" w:hAnsi="Times New Roman" w:cs="Times New Roman"/>
          <w:rPrChange w:id="46" w:author="Author">
            <w:rPr/>
          </w:rPrChange>
        </w:rPr>
        <w:t xml:space="preserve">e Assisted Reproductive Technologies, an area of medicine that has, unfortunately, seen rampant malpractice. </w:t>
      </w:r>
    </w:p>
    <w:p w14:paraId="06AE11C0" w14:textId="04810D9C" w:rsidR="00EC50C7" w:rsidRPr="006A287C" w:rsidRDefault="00EC50C7" w:rsidP="00EC50C7">
      <w:pPr>
        <w:jc w:val="both"/>
        <w:rPr>
          <w:rFonts w:ascii="Times New Roman" w:hAnsi="Times New Roman" w:cs="Times New Roman"/>
          <w:rPrChange w:id="47" w:author="Author">
            <w:rPr/>
          </w:rPrChange>
        </w:rPr>
      </w:pPr>
    </w:p>
    <w:p w14:paraId="24AF0472" w14:textId="3A87862A" w:rsidR="00A87BE4" w:rsidRPr="006A287C" w:rsidRDefault="00D302DA" w:rsidP="003B7F35">
      <w:pPr>
        <w:suppressLineNumbers/>
        <w:jc w:val="both"/>
        <w:rPr>
          <w:rFonts w:ascii="Times New Roman" w:hAnsi="Times New Roman" w:cs="Times New Roman"/>
          <w:rPrChange w:id="48" w:author="Author">
            <w:rPr/>
          </w:rPrChange>
        </w:rPr>
      </w:pPr>
      <w:r w:rsidRPr="006A287C">
        <w:rPr>
          <w:rFonts w:ascii="Times New Roman" w:hAnsi="Times New Roman" w:cs="Times New Roman"/>
          <w:rPrChange w:id="49" w:author="Author">
            <w:rPr/>
          </w:rPrChange>
        </w:rPr>
        <w:t>On</w:t>
      </w:r>
      <w:r w:rsidR="00EC50C7" w:rsidRPr="006A287C">
        <w:rPr>
          <w:rFonts w:ascii="Times New Roman" w:hAnsi="Times New Roman" w:cs="Times New Roman"/>
          <w:rPrChange w:id="50" w:author="Author">
            <w:rPr/>
          </w:rPrChange>
        </w:rPr>
        <w:t xml:space="preserve"> one hand</w:t>
      </w:r>
      <w:ins w:id="51" w:author="Author">
        <w:r w:rsidR="00755BBD" w:rsidRPr="006A287C">
          <w:rPr>
            <w:rFonts w:ascii="Times New Roman" w:hAnsi="Times New Roman" w:cs="Times New Roman"/>
            <w:rPrChange w:id="52" w:author="Author">
              <w:rPr/>
            </w:rPrChange>
          </w:rPr>
          <w:t>,</w:t>
        </w:r>
      </w:ins>
      <w:r w:rsidR="00EC50C7" w:rsidRPr="006A287C">
        <w:rPr>
          <w:rFonts w:ascii="Times New Roman" w:hAnsi="Times New Roman" w:cs="Times New Roman"/>
          <w:rPrChange w:id="53" w:author="Author">
            <w:rPr/>
          </w:rPrChange>
        </w:rPr>
        <w:t xml:space="preserve"> PMB </w:t>
      </w:r>
      <w:r w:rsidR="00A87BE4" w:rsidRPr="006A287C">
        <w:rPr>
          <w:rFonts w:ascii="Times New Roman" w:hAnsi="Times New Roman" w:cs="Times New Roman"/>
          <w:rPrChange w:id="54" w:author="Author">
            <w:rPr/>
          </w:rPrChange>
        </w:rPr>
        <w:t>had the privilege of interacting with over 60 Nobel Laureates</w:t>
      </w:r>
      <w:r w:rsidR="00EC50C7" w:rsidRPr="006A287C">
        <w:rPr>
          <w:rFonts w:ascii="Times New Roman" w:hAnsi="Times New Roman" w:cs="Times New Roman"/>
          <w:rPrChange w:id="55" w:author="Author">
            <w:rPr/>
          </w:rPrChange>
        </w:rPr>
        <w:t>, with m</w:t>
      </w:r>
      <w:r w:rsidR="00A87BE4" w:rsidRPr="006A287C">
        <w:rPr>
          <w:rFonts w:ascii="Times New Roman" w:hAnsi="Times New Roman" w:cs="Times New Roman"/>
          <w:rPrChange w:id="56" w:author="Author">
            <w:rPr/>
          </w:rPrChange>
        </w:rPr>
        <w:t>ore than half of</w:t>
      </w:r>
      <w:r w:rsidR="006E40D0" w:rsidRPr="006A287C">
        <w:rPr>
          <w:rFonts w:ascii="Times New Roman" w:hAnsi="Times New Roman" w:cs="Times New Roman"/>
          <w:rPrChange w:id="57" w:author="Author">
            <w:rPr/>
          </w:rPrChange>
        </w:rPr>
        <w:t xml:space="preserve"> them having visited CCMB</w:t>
      </w:r>
      <w:r w:rsidR="00EC50C7" w:rsidRPr="006A287C">
        <w:rPr>
          <w:rFonts w:ascii="Times New Roman" w:hAnsi="Times New Roman" w:cs="Times New Roman"/>
          <w:rPrChange w:id="58" w:author="Author">
            <w:rPr/>
          </w:rPrChange>
        </w:rPr>
        <w:t>, a</w:t>
      </w:r>
      <w:r w:rsidR="00A87BE4" w:rsidRPr="006A287C">
        <w:rPr>
          <w:rFonts w:ascii="Times New Roman" w:hAnsi="Times New Roman" w:cs="Times New Roman"/>
          <w:rPrChange w:id="59" w:author="Author">
            <w:rPr/>
          </w:rPrChange>
        </w:rPr>
        <w:t xml:space="preserve">nd a large number of them </w:t>
      </w:r>
      <w:r w:rsidR="003B7F35" w:rsidRPr="006A287C">
        <w:rPr>
          <w:rFonts w:ascii="Times New Roman" w:hAnsi="Times New Roman" w:cs="Times New Roman"/>
          <w:rPrChange w:id="60" w:author="Author">
            <w:rPr/>
          </w:rPrChange>
        </w:rPr>
        <w:t>being</w:t>
      </w:r>
      <w:r w:rsidR="00A87BE4" w:rsidRPr="006A287C">
        <w:rPr>
          <w:rFonts w:ascii="Times New Roman" w:hAnsi="Times New Roman" w:cs="Times New Roman"/>
          <w:rPrChange w:id="61" w:author="Author">
            <w:rPr/>
          </w:rPrChange>
        </w:rPr>
        <w:t xml:space="preserve"> close friends</w:t>
      </w:r>
      <w:r w:rsidR="003B7F35" w:rsidRPr="006A287C">
        <w:rPr>
          <w:rFonts w:ascii="Times New Roman" w:hAnsi="Times New Roman" w:cs="Times New Roman"/>
          <w:rPrChange w:id="62" w:author="Author">
            <w:rPr/>
          </w:rPrChange>
        </w:rPr>
        <w:t>. On the other hand</w:t>
      </w:r>
      <w:ins w:id="63" w:author="Author">
        <w:r w:rsidR="00755BBD" w:rsidRPr="006A287C">
          <w:rPr>
            <w:rFonts w:ascii="Times New Roman" w:hAnsi="Times New Roman" w:cs="Times New Roman"/>
            <w:rPrChange w:id="64" w:author="Author">
              <w:rPr/>
            </w:rPrChange>
          </w:rPr>
          <w:t>,</w:t>
        </w:r>
      </w:ins>
      <w:r w:rsidR="003B7F35" w:rsidRPr="006A287C">
        <w:rPr>
          <w:rFonts w:ascii="Times New Roman" w:hAnsi="Times New Roman" w:cs="Times New Roman"/>
          <w:rPrChange w:id="65" w:author="Author">
            <w:rPr/>
          </w:rPrChange>
        </w:rPr>
        <w:t xml:space="preserve"> he was a people’s scientist.</w:t>
      </w:r>
      <w:r w:rsidR="00A87BE4" w:rsidRPr="006A287C">
        <w:rPr>
          <w:rFonts w:ascii="Times New Roman" w:hAnsi="Times New Roman" w:cs="Times New Roman"/>
          <w:rPrChange w:id="66" w:author="Author">
            <w:rPr/>
          </w:rPrChange>
        </w:rPr>
        <w:t xml:space="preserve"> </w:t>
      </w:r>
      <w:r w:rsidR="003B7F35" w:rsidRPr="006A287C">
        <w:rPr>
          <w:rFonts w:ascii="Times New Roman" w:hAnsi="Times New Roman" w:cs="Times New Roman"/>
          <w:rPrChange w:id="67" w:author="Author">
            <w:rPr/>
          </w:rPrChange>
        </w:rPr>
        <w:t>He was ever ready to propagate scientific temper</w:t>
      </w:r>
      <w:r w:rsidR="006E40D0" w:rsidRPr="006A287C">
        <w:rPr>
          <w:rFonts w:ascii="Times New Roman" w:hAnsi="Times New Roman" w:cs="Times New Roman"/>
          <w:rPrChange w:id="68" w:author="Author">
            <w:rPr/>
          </w:rPrChange>
        </w:rPr>
        <w:t xml:space="preserve"> </w:t>
      </w:r>
      <w:ins w:id="69" w:author="Author">
        <w:r w:rsidR="00755BBD" w:rsidRPr="006A287C">
          <w:rPr>
            <w:rFonts w:ascii="Times New Roman" w:hAnsi="Times New Roman" w:cs="Times New Roman"/>
            <w:rPrChange w:id="70" w:author="Author">
              <w:rPr/>
            </w:rPrChange>
          </w:rPr>
          <w:t>to</w:t>
        </w:r>
      </w:ins>
      <w:del w:id="71" w:author="Author">
        <w:r w:rsidR="006E40D0" w:rsidRPr="006A287C" w:rsidDel="00755BBD">
          <w:rPr>
            <w:rFonts w:ascii="Times New Roman" w:hAnsi="Times New Roman" w:cs="Times New Roman"/>
            <w:rPrChange w:id="72" w:author="Author">
              <w:rPr/>
            </w:rPrChange>
          </w:rPr>
          <w:delText>of</w:delText>
        </w:r>
      </w:del>
      <w:r w:rsidR="006E40D0" w:rsidRPr="006A287C">
        <w:rPr>
          <w:rFonts w:ascii="Times New Roman" w:hAnsi="Times New Roman" w:cs="Times New Roman"/>
          <w:rPrChange w:id="73" w:author="Author">
            <w:rPr/>
          </w:rPrChange>
        </w:rPr>
        <w:t xml:space="preserve"> fight obscurantism</w:t>
      </w:r>
      <w:r w:rsidR="003B7F35" w:rsidRPr="006A287C">
        <w:rPr>
          <w:rFonts w:ascii="Times New Roman" w:hAnsi="Times New Roman" w:cs="Times New Roman"/>
          <w:rPrChange w:id="74" w:author="Author">
            <w:rPr/>
          </w:rPrChange>
        </w:rPr>
        <w:t>, shoulder-to-shoulder with activists of various people’s science movements across the country.</w:t>
      </w:r>
    </w:p>
    <w:p w14:paraId="694A55FD" w14:textId="77777777" w:rsidR="00A87BE4" w:rsidRPr="006A287C" w:rsidRDefault="00A87BE4" w:rsidP="003B7F35">
      <w:pPr>
        <w:suppressLineNumbers/>
        <w:jc w:val="both"/>
        <w:rPr>
          <w:rFonts w:ascii="Times New Roman" w:hAnsi="Times New Roman" w:cs="Times New Roman"/>
          <w:rPrChange w:id="75" w:author="Author">
            <w:rPr/>
          </w:rPrChange>
        </w:rPr>
      </w:pPr>
    </w:p>
    <w:p w14:paraId="1457DFD7" w14:textId="42C84F8D" w:rsidR="003B7F35" w:rsidRPr="006A287C" w:rsidRDefault="003B7F35" w:rsidP="003B7F35">
      <w:pPr>
        <w:suppressLineNumbers/>
        <w:jc w:val="both"/>
        <w:rPr>
          <w:rFonts w:ascii="Times New Roman" w:hAnsi="Times New Roman" w:cs="Times New Roman"/>
          <w:rPrChange w:id="76" w:author="Author">
            <w:rPr>
              <w:sz w:val="32"/>
              <w:szCs w:val="32"/>
            </w:rPr>
          </w:rPrChange>
        </w:rPr>
      </w:pPr>
      <w:r w:rsidRPr="006A287C">
        <w:rPr>
          <w:rFonts w:ascii="Times New Roman" w:hAnsi="Times New Roman" w:cs="Times New Roman"/>
          <w:rPrChange w:id="77" w:author="Author">
            <w:rPr/>
          </w:rPrChange>
        </w:rPr>
        <w:t xml:space="preserve">Known as a crusader against irrationality, </w:t>
      </w:r>
      <w:r w:rsidR="00D302DA" w:rsidRPr="006A287C">
        <w:rPr>
          <w:rFonts w:ascii="Times New Roman" w:hAnsi="Times New Roman" w:cs="Times New Roman"/>
          <w:rPrChange w:id="78" w:author="Author">
            <w:rPr/>
          </w:rPrChange>
        </w:rPr>
        <w:t>PMB’s</w:t>
      </w:r>
      <w:r w:rsidRPr="006A287C">
        <w:rPr>
          <w:rFonts w:ascii="Times New Roman" w:hAnsi="Times New Roman" w:cs="Times New Roman"/>
          <w:rPrChange w:id="79" w:author="Author">
            <w:rPr/>
          </w:rPrChange>
        </w:rPr>
        <w:t xml:space="preserve"> contributions towards </w:t>
      </w:r>
      <w:ins w:id="80" w:author="Author">
        <w:r w:rsidR="00755BBD" w:rsidRPr="006A287C">
          <w:rPr>
            <w:rFonts w:ascii="Times New Roman" w:hAnsi="Times New Roman" w:cs="Times New Roman"/>
            <w:rPrChange w:id="81" w:author="Author">
              <w:rPr/>
            </w:rPrChange>
          </w:rPr>
          <w:t xml:space="preserve">the </w:t>
        </w:r>
      </w:ins>
      <w:r w:rsidRPr="006A287C">
        <w:rPr>
          <w:rFonts w:ascii="Times New Roman" w:hAnsi="Times New Roman" w:cs="Times New Roman"/>
          <w:rPrChange w:id="82" w:author="Author">
            <w:rPr/>
          </w:rPrChange>
        </w:rPr>
        <w:t>development of scientific temper, education and science policy in the country</w:t>
      </w:r>
      <w:del w:id="83" w:author="Author">
        <w:r w:rsidRPr="006A287C" w:rsidDel="00755BBD">
          <w:rPr>
            <w:rFonts w:ascii="Times New Roman" w:hAnsi="Times New Roman" w:cs="Times New Roman"/>
            <w:rPrChange w:id="84" w:author="Author">
              <w:rPr/>
            </w:rPrChange>
          </w:rPr>
          <w:delText>,</w:delText>
        </w:r>
      </w:del>
      <w:r w:rsidRPr="006A287C">
        <w:rPr>
          <w:rFonts w:ascii="Times New Roman" w:hAnsi="Times New Roman" w:cs="Times New Roman"/>
          <w:rPrChange w:id="85" w:author="Author">
            <w:rPr/>
          </w:rPrChange>
        </w:rPr>
        <w:t xml:space="preserve"> have also been significant. The famous exhibition on The Method of Science he set up in Delhi in the late 1970s, shook the establishment and threatened those in power. The exhibition was filmed and seriali</w:t>
      </w:r>
      <w:ins w:id="86" w:author="Author">
        <w:r w:rsidR="00755BBD" w:rsidRPr="006A287C">
          <w:rPr>
            <w:rFonts w:ascii="Times New Roman" w:hAnsi="Times New Roman" w:cs="Times New Roman"/>
            <w:rPrChange w:id="87" w:author="Author">
              <w:rPr/>
            </w:rPrChange>
          </w:rPr>
          <w:t>s</w:t>
        </w:r>
      </w:ins>
      <w:del w:id="88" w:author="Author">
        <w:r w:rsidRPr="006A287C" w:rsidDel="00755BBD">
          <w:rPr>
            <w:rFonts w:ascii="Times New Roman" w:hAnsi="Times New Roman" w:cs="Times New Roman"/>
            <w:rPrChange w:id="89" w:author="Author">
              <w:rPr/>
            </w:rPrChange>
          </w:rPr>
          <w:delText>z</w:delText>
        </w:r>
      </w:del>
      <w:r w:rsidRPr="006A287C">
        <w:rPr>
          <w:rFonts w:ascii="Times New Roman" w:hAnsi="Times New Roman" w:cs="Times New Roman"/>
          <w:rPrChange w:id="90" w:author="Author">
            <w:rPr/>
          </w:rPrChange>
        </w:rPr>
        <w:t xml:space="preserve">ed in several periodicals. It has been estimated that two million people in the country </w:t>
      </w:r>
      <w:r w:rsidR="00D302DA" w:rsidRPr="006A287C">
        <w:rPr>
          <w:rFonts w:ascii="Times New Roman" w:hAnsi="Times New Roman" w:cs="Times New Roman"/>
          <w:rPrChange w:id="91" w:author="Author">
            <w:rPr/>
          </w:rPrChange>
        </w:rPr>
        <w:t>saw</w:t>
      </w:r>
      <w:r w:rsidRPr="006A287C">
        <w:rPr>
          <w:rFonts w:ascii="Times New Roman" w:hAnsi="Times New Roman" w:cs="Times New Roman"/>
          <w:rPrChange w:id="92" w:author="Author">
            <w:rPr/>
          </w:rPrChange>
        </w:rPr>
        <w:t xml:space="preserve"> this exhibition. </w:t>
      </w:r>
    </w:p>
    <w:p w14:paraId="66D8E7D9" w14:textId="77777777" w:rsidR="003B7F35" w:rsidRPr="006A287C" w:rsidRDefault="003B7F35" w:rsidP="003B7F35">
      <w:pPr>
        <w:suppressLineNumbers/>
        <w:jc w:val="both"/>
        <w:rPr>
          <w:rFonts w:ascii="Times New Roman" w:hAnsi="Times New Roman" w:cs="Times New Roman"/>
          <w:rPrChange w:id="93" w:author="Author">
            <w:rPr>
              <w:sz w:val="32"/>
              <w:szCs w:val="32"/>
            </w:rPr>
          </w:rPrChange>
        </w:rPr>
      </w:pPr>
    </w:p>
    <w:p w14:paraId="2824EF91" w14:textId="3231DE01" w:rsidR="003B7F35" w:rsidRPr="006A287C" w:rsidRDefault="003B7F35" w:rsidP="003B7F35">
      <w:pPr>
        <w:suppressLineNumbers/>
        <w:jc w:val="both"/>
        <w:rPr>
          <w:rFonts w:ascii="Times New Roman" w:hAnsi="Times New Roman" w:cs="Times New Roman"/>
          <w:rPrChange w:id="94" w:author="Author">
            <w:rPr/>
          </w:rPrChange>
        </w:rPr>
      </w:pPr>
      <w:r w:rsidRPr="006A287C">
        <w:rPr>
          <w:rFonts w:ascii="Times New Roman" w:hAnsi="Times New Roman" w:cs="Times New Roman"/>
          <w:rPrChange w:id="95" w:author="Author">
            <w:rPr/>
          </w:rPrChange>
        </w:rPr>
        <w:t>He played an important role in having scientific temper incorporated as a duty of the citizens of our country through Article 51A(h) in the 42nd constitutional amendment in 1976</w:t>
      </w:r>
      <w:r w:rsidR="006E40D0" w:rsidRPr="006A287C">
        <w:rPr>
          <w:rFonts w:ascii="Times New Roman" w:hAnsi="Times New Roman" w:cs="Times New Roman"/>
          <w:rPrChange w:id="96" w:author="Author">
            <w:rPr/>
          </w:rPrChange>
        </w:rPr>
        <w:t xml:space="preserve">. He was also </w:t>
      </w:r>
      <w:r w:rsidRPr="006A287C">
        <w:rPr>
          <w:rFonts w:ascii="Times New Roman" w:hAnsi="Times New Roman" w:cs="Times New Roman"/>
          <w:rPrChange w:id="97" w:author="Author">
            <w:rPr/>
          </w:rPrChange>
        </w:rPr>
        <w:t xml:space="preserve">one of the key architects of the widely known </w:t>
      </w:r>
      <w:r w:rsidRPr="006A287C">
        <w:rPr>
          <w:rFonts w:ascii="Times New Roman" w:hAnsi="Times New Roman" w:cs="Times New Roman"/>
          <w:i/>
          <w:rPrChange w:id="98" w:author="Author">
            <w:rPr>
              <w:i/>
            </w:rPr>
          </w:rPrChange>
        </w:rPr>
        <w:t>Statement on Scientific Temper</w:t>
      </w:r>
      <w:r w:rsidRPr="006A287C">
        <w:rPr>
          <w:rFonts w:ascii="Times New Roman" w:hAnsi="Times New Roman" w:cs="Times New Roman"/>
          <w:rPrChange w:id="99" w:author="Author">
            <w:rPr/>
          </w:rPrChange>
        </w:rPr>
        <w:t>, issued jointly by a group of liberal, committed and rational high</w:t>
      </w:r>
      <w:ins w:id="100" w:author="Author">
        <w:r w:rsidR="00755BBD" w:rsidRPr="006A287C">
          <w:rPr>
            <w:rFonts w:ascii="Times New Roman" w:hAnsi="Times New Roman" w:cs="Times New Roman"/>
            <w:rPrChange w:id="101" w:author="Author">
              <w:rPr/>
            </w:rPrChange>
          </w:rPr>
          <w:t xml:space="preserve"> </w:t>
        </w:r>
      </w:ins>
      <w:r w:rsidRPr="006A287C">
        <w:rPr>
          <w:rFonts w:ascii="Times New Roman" w:hAnsi="Times New Roman" w:cs="Times New Roman"/>
          <w:rPrChange w:id="102" w:author="Author">
            <w:rPr/>
          </w:rPrChange>
        </w:rPr>
        <w:t>achievers of the country. In hi</w:t>
      </w:r>
      <w:r w:rsidR="00FB7142" w:rsidRPr="006A287C">
        <w:rPr>
          <w:rFonts w:ascii="Times New Roman" w:hAnsi="Times New Roman" w:cs="Times New Roman"/>
          <w:rPrChange w:id="103" w:author="Author">
            <w:rPr/>
          </w:rPrChange>
        </w:rPr>
        <w:t>s crusade against superstition,</w:t>
      </w:r>
      <w:r w:rsidRPr="006A287C">
        <w:rPr>
          <w:rFonts w:ascii="Times New Roman" w:hAnsi="Times New Roman" w:cs="Times New Roman"/>
          <w:rPrChange w:id="104" w:author="Author">
            <w:rPr/>
          </w:rPrChange>
        </w:rPr>
        <w:t xml:space="preserve"> he did not spare well-known and powerful godmen, be it Maharishi Mahesh Yogi and his claim of levitation</w:t>
      </w:r>
      <w:ins w:id="105" w:author="Author">
        <w:r w:rsidR="00755BBD" w:rsidRPr="006A287C">
          <w:rPr>
            <w:rFonts w:ascii="Times New Roman" w:hAnsi="Times New Roman" w:cs="Times New Roman"/>
            <w:rPrChange w:id="106" w:author="Author">
              <w:rPr/>
            </w:rPrChange>
          </w:rPr>
          <w:t>,</w:t>
        </w:r>
      </w:ins>
      <w:r w:rsidRPr="006A287C">
        <w:rPr>
          <w:rFonts w:ascii="Times New Roman" w:hAnsi="Times New Roman" w:cs="Times New Roman"/>
          <w:rPrChange w:id="107" w:author="Author">
            <w:rPr/>
          </w:rPrChange>
        </w:rPr>
        <w:t xml:space="preserve"> or Sathya Sai Baba and his third-rate magic. Neither did he spare people occupying the highest positions in the country who openly paid obeisance to charlatans.</w:t>
      </w:r>
    </w:p>
    <w:p w14:paraId="75E75FA2" w14:textId="77777777" w:rsidR="00FB7142" w:rsidRPr="006A287C" w:rsidRDefault="00FB7142" w:rsidP="003B7F35">
      <w:pPr>
        <w:suppressLineNumbers/>
        <w:jc w:val="both"/>
        <w:rPr>
          <w:rFonts w:ascii="Times New Roman" w:hAnsi="Times New Roman" w:cs="Times New Roman"/>
          <w:rPrChange w:id="108" w:author="Author">
            <w:rPr/>
          </w:rPrChange>
        </w:rPr>
      </w:pPr>
    </w:p>
    <w:p w14:paraId="022AB435" w14:textId="4C148193" w:rsidR="00962DD8" w:rsidRPr="006A287C" w:rsidRDefault="00FB7142" w:rsidP="00962DD8">
      <w:pPr>
        <w:jc w:val="both"/>
        <w:rPr>
          <w:rFonts w:ascii="Times New Roman" w:hAnsi="Times New Roman" w:cs="Times New Roman"/>
          <w:rPrChange w:id="109" w:author="Author">
            <w:rPr/>
          </w:rPrChange>
        </w:rPr>
      </w:pPr>
      <w:r w:rsidRPr="006A287C">
        <w:rPr>
          <w:rFonts w:ascii="Times New Roman" w:hAnsi="Times New Roman" w:cs="Times New Roman"/>
          <w:rPrChange w:id="110" w:author="Author">
            <w:rPr/>
          </w:rPrChange>
        </w:rPr>
        <w:t>PMB’s firm stand against</w:t>
      </w:r>
      <w:r w:rsidR="00D302DA" w:rsidRPr="006A287C">
        <w:rPr>
          <w:rFonts w:ascii="Times New Roman" w:hAnsi="Times New Roman" w:cs="Times New Roman"/>
          <w:rPrChange w:id="111" w:author="Author">
            <w:rPr/>
          </w:rPrChange>
        </w:rPr>
        <w:t xml:space="preserve"> irrational practices such as</w:t>
      </w:r>
      <w:r w:rsidRPr="006A287C">
        <w:rPr>
          <w:rFonts w:ascii="Times New Roman" w:hAnsi="Times New Roman" w:cs="Times New Roman"/>
          <w:rPrChange w:id="112" w:author="Author">
            <w:rPr/>
          </w:rPrChange>
        </w:rPr>
        <w:t xml:space="preserve"> homeopathy and astrology are well known. </w:t>
      </w:r>
      <w:r w:rsidR="00962DD8" w:rsidRPr="006A287C">
        <w:rPr>
          <w:rFonts w:ascii="Times New Roman" w:hAnsi="Times New Roman" w:cs="Times New Roman"/>
          <w:rPrChange w:id="113" w:author="Author">
            <w:rPr/>
          </w:rPrChange>
        </w:rPr>
        <w:t>His office was vandali</w:t>
      </w:r>
      <w:ins w:id="114" w:author="Author">
        <w:r w:rsidR="00755BBD" w:rsidRPr="006A287C">
          <w:rPr>
            <w:rFonts w:ascii="Times New Roman" w:hAnsi="Times New Roman" w:cs="Times New Roman"/>
            <w:rPrChange w:id="115" w:author="Author">
              <w:rPr/>
            </w:rPrChange>
          </w:rPr>
          <w:t>s</w:t>
        </w:r>
      </w:ins>
      <w:del w:id="116" w:author="Author">
        <w:r w:rsidR="00962DD8" w:rsidRPr="006A287C" w:rsidDel="00755BBD">
          <w:rPr>
            <w:rFonts w:ascii="Times New Roman" w:hAnsi="Times New Roman" w:cs="Times New Roman"/>
            <w:rPrChange w:id="117" w:author="Author">
              <w:rPr/>
            </w:rPrChange>
          </w:rPr>
          <w:delText>z</w:delText>
        </w:r>
      </w:del>
      <w:r w:rsidR="00962DD8" w:rsidRPr="006A287C">
        <w:rPr>
          <w:rFonts w:ascii="Times New Roman" w:hAnsi="Times New Roman" w:cs="Times New Roman"/>
          <w:rPrChange w:id="118" w:author="Author">
            <w:rPr/>
          </w:rPrChange>
        </w:rPr>
        <w:t>ed by h</w:t>
      </w:r>
      <w:r w:rsidRPr="006A287C">
        <w:rPr>
          <w:rFonts w:ascii="Times New Roman" w:hAnsi="Times New Roman" w:cs="Times New Roman"/>
          <w:rPrChange w:id="119" w:author="Author">
            <w:rPr/>
          </w:rPrChange>
        </w:rPr>
        <w:t xml:space="preserve">omeopaths </w:t>
      </w:r>
      <w:r w:rsidR="00962DD8" w:rsidRPr="006A287C">
        <w:rPr>
          <w:rFonts w:ascii="Times New Roman" w:hAnsi="Times New Roman" w:cs="Times New Roman"/>
          <w:rPrChange w:id="120" w:author="Author">
            <w:rPr/>
          </w:rPrChange>
        </w:rPr>
        <w:t>but it did not deter him. When</w:t>
      </w:r>
      <w:r w:rsidRPr="006A287C">
        <w:rPr>
          <w:rFonts w:ascii="Times New Roman" w:hAnsi="Times New Roman" w:cs="Times New Roman"/>
          <w:rPrChange w:id="121" w:author="Author">
            <w:rPr/>
          </w:rPrChange>
        </w:rPr>
        <w:t xml:space="preserve"> </w:t>
      </w:r>
      <w:r w:rsidR="00962DD8" w:rsidRPr="006A287C">
        <w:rPr>
          <w:rFonts w:ascii="Times New Roman" w:hAnsi="Times New Roman" w:cs="Times New Roman"/>
          <w:rPrChange w:id="122" w:author="Author">
            <w:rPr/>
          </w:rPrChange>
        </w:rPr>
        <w:t>in 2003, vedic astrology was attempted to be introduced in our universities for BSc and MSc degrees</w:t>
      </w:r>
      <w:r w:rsidRPr="006A287C">
        <w:rPr>
          <w:rFonts w:ascii="Times New Roman" w:hAnsi="Times New Roman" w:cs="Times New Roman"/>
          <w:rPrChange w:id="123" w:author="Author">
            <w:rPr/>
          </w:rPrChange>
        </w:rPr>
        <w:t>, under the BJP-led NDA Government</w:t>
      </w:r>
      <w:r w:rsidR="00962DD8" w:rsidRPr="006A287C">
        <w:rPr>
          <w:rFonts w:ascii="Times New Roman" w:hAnsi="Times New Roman" w:cs="Times New Roman"/>
          <w:rPrChange w:id="124" w:author="Author">
            <w:rPr/>
          </w:rPrChange>
        </w:rPr>
        <w:t>, PMB</w:t>
      </w:r>
      <w:r w:rsidRPr="006A287C">
        <w:rPr>
          <w:rFonts w:ascii="Times New Roman" w:hAnsi="Times New Roman" w:cs="Times New Roman"/>
          <w:rPrChange w:id="125" w:author="Author">
            <w:rPr/>
          </w:rPrChange>
        </w:rPr>
        <w:t xml:space="preserve"> </w:t>
      </w:r>
      <w:r w:rsidR="00962DD8" w:rsidRPr="006A287C">
        <w:rPr>
          <w:rFonts w:ascii="Times New Roman" w:hAnsi="Times New Roman" w:cs="Times New Roman"/>
          <w:rPrChange w:id="126" w:author="Author">
            <w:rPr/>
          </w:rPrChange>
        </w:rPr>
        <w:t xml:space="preserve">hauled </w:t>
      </w:r>
      <w:r w:rsidRPr="006A287C">
        <w:rPr>
          <w:rFonts w:ascii="Times New Roman" w:hAnsi="Times New Roman" w:cs="Times New Roman"/>
          <w:rPrChange w:id="127" w:author="Author">
            <w:rPr/>
          </w:rPrChange>
        </w:rPr>
        <w:t xml:space="preserve">the government to </w:t>
      </w:r>
      <w:r w:rsidR="00962DD8" w:rsidRPr="006A287C">
        <w:rPr>
          <w:rFonts w:ascii="Times New Roman" w:hAnsi="Times New Roman" w:cs="Times New Roman"/>
          <w:rPrChange w:id="128" w:author="Author">
            <w:rPr/>
          </w:rPrChange>
        </w:rPr>
        <w:t xml:space="preserve">the </w:t>
      </w:r>
      <w:r w:rsidRPr="006A287C">
        <w:rPr>
          <w:rFonts w:ascii="Times New Roman" w:hAnsi="Times New Roman" w:cs="Times New Roman"/>
          <w:rPrChange w:id="129" w:author="Author">
            <w:rPr/>
          </w:rPrChange>
        </w:rPr>
        <w:t>Supreme Court.</w:t>
      </w:r>
      <w:r w:rsidR="00962DD8" w:rsidRPr="006A287C">
        <w:rPr>
          <w:rFonts w:ascii="Times New Roman" w:hAnsi="Times New Roman" w:cs="Times New Roman"/>
          <w:rPrChange w:id="130" w:author="Author">
            <w:rPr/>
          </w:rPrChange>
        </w:rPr>
        <w:t xml:space="preserve"> He also threw open challenges </w:t>
      </w:r>
      <w:r w:rsidR="00755BBD" w:rsidRPr="006A287C">
        <w:rPr>
          <w:rFonts w:ascii="Times New Roman" w:hAnsi="Times New Roman" w:cs="Times New Roman"/>
          <w:rPrChange w:id="131" w:author="Author">
            <w:rPr/>
          </w:rPrChange>
        </w:rPr>
        <w:t>to astrologers</w:t>
      </w:r>
      <w:r w:rsidR="00D302DA" w:rsidRPr="006A287C">
        <w:rPr>
          <w:rFonts w:ascii="Times New Roman" w:hAnsi="Times New Roman" w:cs="Times New Roman"/>
          <w:rPrChange w:id="132" w:author="Author">
            <w:rPr/>
          </w:rPrChange>
        </w:rPr>
        <w:t xml:space="preserve"> which they did not ever</w:t>
      </w:r>
      <w:r w:rsidR="00962DD8" w:rsidRPr="006A287C">
        <w:rPr>
          <w:rFonts w:ascii="Times New Roman" w:hAnsi="Times New Roman" w:cs="Times New Roman"/>
          <w:rPrChange w:id="133" w:author="Author">
            <w:rPr/>
          </w:rPrChange>
        </w:rPr>
        <w:t xml:space="preserve"> take.</w:t>
      </w:r>
    </w:p>
    <w:p w14:paraId="091DF798" w14:textId="77777777" w:rsidR="00962DD8" w:rsidRPr="006A287C" w:rsidRDefault="00962DD8" w:rsidP="00962DD8">
      <w:pPr>
        <w:jc w:val="both"/>
        <w:rPr>
          <w:rFonts w:ascii="Times New Roman" w:hAnsi="Times New Roman" w:cs="Times New Roman"/>
          <w:rPrChange w:id="134" w:author="Author">
            <w:rPr/>
          </w:rPrChange>
        </w:rPr>
      </w:pPr>
    </w:p>
    <w:p w14:paraId="40A0FCBA" w14:textId="6E43C28F" w:rsidR="00A87BE4" w:rsidRPr="006A287C" w:rsidRDefault="00962DD8" w:rsidP="00962DD8">
      <w:pPr>
        <w:jc w:val="both"/>
        <w:rPr>
          <w:rFonts w:ascii="Times New Roman" w:hAnsi="Times New Roman" w:cs="Times New Roman"/>
          <w:rPrChange w:id="135" w:author="Author">
            <w:rPr/>
          </w:rPrChange>
        </w:rPr>
      </w:pPr>
      <w:r w:rsidRPr="006A287C">
        <w:rPr>
          <w:rFonts w:ascii="Times New Roman" w:hAnsi="Times New Roman" w:cs="Times New Roman"/>
          <w:rPrChange w:id="136" w:author="Author">
            <w:rPr/>
          </w:rPrChange>
        </w:rPr>
        <w:t xml:space="preserve">As a conscientious scientist and citizen, he questioned the commercial release of GMOs (genetically modified organisms), always asking inconvenient questions on safety regulations, </w:t>
      </w:r>
      <w:ins w:id="137" w:author="Author">
        <w:r w:rsidR="006605C4">
          <w:rPr>
            <w:rFonts w:ascii="Times New Roman" w:hAnsi="Times New Roman" w:cs="Times New Roman"/>
          </w:rPr>
          <w:t xml:space="preserve">its </w:t>
        </w:r>
      </w:ins>
      <w:r w:rsidRPr="006A287C">
        <w:rPr>
          <w:rFonts w:ascii="Times New Roman" w:hAnsi="Times New Roman" w:cs="Times New Roman"/>
          <w:rPrChange w:id="138" w:author="Author">
            <w:rPr/>
          </w:rPrChange>
        </w:rPr>
        <w:t xml:space="preserve">impact on health, </w:t>
      </w:r>
      <w:ins w:id="139" w:author="Author">
        <w:r w:rsidR="00755BBD" w:rsidRPr="006A287C">
          <w:rPr>
            <w:rFonts w:ascii="Times New Roman" w:hAnsi="Times New Roman" w:cs="Times New Roman"/>
            <w:rPrChange w:id="140" w:author="Author">
              <w:rPr/>
            </w:rPrChange>
          </w:rPr>
          <w:t xml:space="preserve">the </w:t>
        </w:r>
      </w:ins>
      <w:r w:rsidRPr="006A287C">
        <w:rPr>
          <w:rFonts w:ascii="Times New Roman" w:hAnsi="Times New Roman" w:cs="Times New Roman"/>
          <w:rPrChange w:id="141" w:author="Author">
            <w:rPr/>
          </w:rPrChange>
        </w:rPr>
        <w:t xml:space="preserve">environment, </w:t>
      </w:r>
      <w:r w:rsidR="00201B3D" w:rsidRPr="006A287C">
        <w:rPr>
          <w:rFonts w:ascii="Times New Roman" w:hAnsi="Times New Roman" w:cs="Times New Roman"/>
          <w:rPrChange w:id="142" w:author="Author">
            <w:rPr/>
          </w:rPrChange>
        </w:rPr>
        <w:t>agro economy and food sovereign</w:t>
      </w:r>
      <w:r w:rsidRPr="006A287C">
        <w:rPr>
          <w:rFonts w:ascii="Times New Roman" w:hAnsi="Times New Roman" w:cs="Times New Roman"/>
          <w:rPrChange w:id="143" w:author="Author">
            <w:rPr/>
          </w:rPrChange>
        </w:rPr>
        <w:t>ty.</w:t>
      </w:r>
    </w:p>
    <w:p w14:paraId="487D70D8" w14:textId="77777777" w:rsidR="00201B3D" w:rsidRPr="006A287C" w:rsidRDefault="00201B3D" w:rsidP="00962DD8">
      <w:pPr>
        <w:jc w:val="both"/>
        <w:rPr>
          <w:rFonts w:ascii="Times New Roman" w:hAnsi="Times New Roman" w:cs="Times New Roman"/>
          <w:rPrChange w:id="144" w:author="Author">
            <w:rPr/>
          </w:rPrChange>
        </w:rPr>
      </w:pPr>
    </w:p>
    <w:p w14:paraId="589036C1" w14:textId="607CF222" w:rsidR="00E04812" w:rsidRPr="006A287C" w:rsidRDefault="00E04812" w:rsidP="00E04812">
      <w:pPr>
        <w:jc w:val="both"/>
        <w:rPr>
          <w:rFonts w:ascii="Times New Roman" w:hAnsi="Times New Roman" w:cs="Times New Roman"/>
          <w:rPrChange w:id="145" w:author="Author">
            <w:rPr/>
          </w:rPrChange>
        </w:rPr>
      </w:pPr>
      <w:r w:rsidRPr="006A287C">
        <w:rPr>
          <w:rFonts w:ascii="Times New Roman" w:hAnsi="Times New Roman" w:cs="Times New Roman"/>
          <w:rPrChange w:id="146" w:author="Author">
            <w:rPr/>
          </w:rPrChange>
        </w:rPr>
        <w:t>While scientists clamour to be elected to the three science academies in the country, PMB resigned from all the three because the academies showed little concern for societal issues and had never taken an i</w:t>
      </w:r>
      <w:bookmarkStart w:id="147" w:name="_GoBack"/>
      <w:bookmarkEnd w:id="147"/>
      <w:r w:rsidRPr="006A287C">
        <w:rPr>
          <w:rFonts w:ascii="Times New Roman" w:hAnsi="Times New Roman" w:cs="Times New Roman"/>
          <w:rPrChange w:id="148" w:author="Author">
            <w:rPr/>
          </w:rPrChange>
        </w:rPr>
        <w:t>nformed stand on any raging public issue, even against the utter lack of scientific temper among those holding responsible and highly visible positions. He even returned his Padma Bhushan to the government in protest against the growing intolerance, the shrinking space for dissent, and the targeted killings of rationalists in the country.</w:t>
      </w:r>
    </w:p>
    <w:p w14:paraId="5814E090" w14:textId="77777777" w:rsidR="006E40D0" w:rsidRPr="006A287C" w:rsidRDefault="006E40D0" w:rsidP="00E04812">
      <w:pPr>
        <w:jc w:val="both"/>
        <w:rPr>
          <w:rFonts w:ascii="Times New Roman" w:hAnsi="Times New Roman" w:cs="Times New Roman"/>
          <w:rPrChange w:id="149" w:author="Author">
            <w:rPr/>
          </w:rPrChange>
        </w:rPr>
      </w:pPr>
    </w:p>
    <w:p w14:paraId="0F5ED9DA" w14:textId="2D95791E" w:rsidR="00201B3D" w:rsidRPr="006A287C" w:rsidRDefault="00E04812" w:rsidP="00962DD8">
      <w:pPr>
        <w:jc w:val="both"/>
        <w:rPr>
          <w:rFonts w:ascii="Times New Roman" w:hAnsi="Times New Roman" w:cs="Times New Roman"/>
          <w:rPrChange w:id="150" w:author="Author">
            <w:rPr/>
          </w:rPrChange>
        </w:rPr>
      </w:pPr>
      <w:r w:rsidRPr="006A287C">
        <w:rPr>
          <w:rFonts w:ascii="Times New Roman" w:hAnsi="Times New Roman" w:cs="Times New Roman"/>
          <w:rPrChange w:id="151" w:author="Author">
            <w:rPr/>
          </w:rPrChange>
        </w:rPr>
        <w:t xml:space="preserve">But PMB </w:t>
      </w:r>
      <w:r w:rsidR="00201B3D" w:rsidRPr="006A287C">
        <w:rPr>
          <w:rFonts w:ascii="Times New Roman" w:hAnsi="Times New Roman" w:cs="Times New Roman"/>
          <w:rPrChange w:id="152" w:author="Author">
            <w:rPr/>
          </w:rPrChange>
        </w:rPr>
        <w:t>was hardly the angry young man. Soft spoken and gentle but firm, he was a connoisseur of the arts, who felt tha</w:t>
      </w:r>
      <w:r w:rsidRPr="006A287C">
        <w:rPr>
          <w:rFonts w:ascii="Times New Roman" w:hAnsi="Times New Roman" w:cs="Times New Roman"/>
          <w:rPrChange w:id="153" w:author="Author">
            <w:rPr/>
          </w:rPrChange>
        </w:rPr>
        <w:t xml:space="preserve">t propagating a </w:t>
      </w:r>
      <w:ins w:id="154" w:author="Author">
        <w:r w:rsidR="008F7DB6" w:rsidRPr="006A287C">
          <w:rPr>
            <w:rFonts w:ascii="Times New Roman" w:hAnsi="Times New Roman" w:cs="Times New Roman"/>
            <w:rPrChange w:id="155" w:author="Author">
              <w:rPr/>
            </w:rPrChange>
          </w:rPr>
          <w:t>“</w:t>
        </w:r>
      </w:ins>
      <w:del w:id="156" w:author="Author">
        <w:r w:rsidRPr="006A287C" w:rsidDel="008F7DB6">
          <w:rPr>
            <w:rFonts w:ascii="Times New Roman" w:hAnsi="Times New Roman" w:cs="Times New Roman"/>
            <w:rPrChange w:id="157" w:author="Author">
              <w:rPr/>
            </w:rPrChange>
          </w:rPr>
          <w:delText>‘</w:delText>
        </w:r>
      </w:del>
      <w:commentRangeStart w:id="158"/>
      <w:r w:rsidR="00201B3D" w:rsidRPr="006A287C">
        <w:rPr>
          <w:rFonts w:ascii="Times New Roman" w:hAnsi="Times New Roman" w:cs="Times New Roman"/>
          <w:rPrChange w:id="159" w:author="Author">
            <w:rPr/>
          </w:rPrChange>
        </w:rPr>
        <w:t>temper</w:t>
      </w:r>
      <w:r w:rsidR="00D302DA" w:rsidRPr="006A287C">
        <w:rPr>
          <w:rFonts w:ascii="Times New Roman" w:hAnsi="Times New Roman" w:cs="Times New Roman"/>
          <w:rPrChange w:id="160" w:author="Author">
            <w:rPr/>
          </w:rPrChange>
        </w:rPr>
        <w:t xml:space="preserve"> of art</w:t>
      </w:r>
      <w:ins w:id="161" w:author="Author">
        <w:r w:rsidR="008F7DB6" w:rsidRPr="006A287C">
          <w:rPr>
            <w:rFonts w:ascii="Times New Roman" w:hAnsi="Times New Roman" w:cs="Times New Roman"/>
            <w:rPrChange w:id="162" w:author="Author">
              <w:rPr/>
            </w:rPrChange>
          </w:rPr>
          <w:t>”</w:t>
        </w:r>
      </w:ins>
      <w:commentRangeEnd w:id="158"/>
      <w:r w:rsidR="00680F2C">
        <w:rPr>
          <w:rStyle w:val="CommentReference"/>
        </w:rPr>
        <w:commentReference w:id="158"/>
      </w:r>
      <w:del w:id="163" w:author="Author">
        <w:r w:rsidRPr="006A287C" w:rsidDel="008F7DB6">
          <w:rPr>
            <w:rFonts w:ascii="Times New Roman" w:hAnsi="Times New Roman" w:cs="Times New Roman"/>
            <w:rPrChange w:id="164" w:author="Author">
              <w:rPr/>
            </w:rPrChange>
          </w:rPr>
          <w:delText>’</w:delText>
        </w:r>
      </w:del>
      <w:r w:rsidRPr="006A287C">
        <w:rPr>
          <w:rFonts w:ascii="Times New Roman" w:hAnsi="Times New Roman" w:cs="Times New Roman"/>
          <w:rPrChange w:id="165" w:author="Author">
            <w:rPr/>
          </w:rPrChange>
        </w:rPr>
        <w:t xml:space="preserve"> was</w:t>
      </w:r>
      <w:r w:rsidR="00201B3D" w:rsidRPr="006A287C">
        <w:rPr>
          <w:rFonts w:ascii="Times New Roman" w:hAnsi="Times New Roman" w:cs="Times New Roman"/>
          <w:rPrChange w:id="166" w:author="Author">
            <w:rPr/>
          </w:rPrChange>
        </w:rPr>
        <w:t xml:space="preserve"> just as important as propagating scientific temper. </w:t>
      </w:r>
      <w:r w:rsidRPr="006A287C">
        <w:rPr>
          <w:rFonts w:ascii="Times New Roman" w:hAnsi="Times New Roman" w:cs="Times New Roman"/>
          <w:rPrChange w:id="167" w:author="Author">
            <w:rPr/>
          </w:rPrChange>
        </w:rPr>
        <w:t xml:space="preserve">CCMB, thus became the first government </w:t>
      </w:r>
      <w:r w:rsidRPr="006A287C">
        <w:rPr>
          <w:rFonts w:ascii="Times New Roman" w:hAnsi="Times New Roman" w:cs="Times New Roman"/>
          <w:rPrChange w:id="168" w:author="Author">
            <w:rPr/>
          </w:rPrChange>
        </w:rPr>
        <w:lastRenderedPageBreak/>
        <w:t xml:space="preserve">scientific institution in the country to have an art gallery. He collaborated with </w:t>
      </w:r>
      <w:r w:rsidR="006E40D0" w:rsidRPr="006A287C">
        <w:rPr>
          <w:rFonts w:ascii="Times New Roman" w:hAnsi="Times New Roman" w:cs="Times New Roman"/>
          <w:rPrChange w:id="169" w:author="Author">
            <w:rPr/>
          </w:rPrChange>
        </w:rPr>
        <w:t xml:space="preserve">his friend and legendary painter, </w:t>
      </w:r>
      <w:r w:rsidRPr="006A287C">
        <w:rPr>
          <w:rFonts w:ascii="Times New Roman" w:hAnsi="Times New Roman" w:cs="Times New Roman"/>
          <w:rPrChange w:id="170" w:author="Author">
            <w:rPr/>
          </w:rPrChange>
        </w:rPr>
        <w:t>MF Husain</w:t>
      </w:r>
      <w:r w:rsidR="006E40D0" w:rsidRPr="006A287C">
        <w:rPr>
          <w:rFonts w:ascii="Times New Roman" w:hAnsi="Times New Roman" w:cs="Times New Roman"/>
          <w:rPrChange w:id="171" w:author="Author">
            <w:rPr/>
          </w:rPrChange>
        </w:rPr>
        <w:t>,</w:t>
      </w:r>
      <w:r w:rsidRPr="006A287C">
        <w:rPr>
          <w:rFonts w:ascii="Times New Roman" w:hAnsi="Times New Roman" w:cs="Times New Roman"/>
          <w:rPrChange w:id="172" w:author="Author">
            <w:rPr/>
          </w:rPrChange>
        </w:rPr>
        <w:t xml:space="preserve"> to produce two publications that had Husain’s pai</w:t>
      </w:r>
      <w:r w:rsidR="00BC4664" w:rsidRPr="006A287C">
        <w:rPr>
          <w:rFonts w:ascii="Times New Roman" w:hAnsi="Times New Roman" w:cs="Times New Roman"/>
          <w:rPrChange w:id="173" w:author="Author">
            <w:rPr/>
          </w:rPrChange>
        </w:rPr>
        <w:t>n</w:t>
      </w:r>
      <w:r w:rsidRPr="006A287C">
        <w:rPr>
          <w:rFonts w:ascii="Times New Roman" w:hAnsi="Times New Roman" w:cs="Times New Roman"/>
          <w:rPrChange w:id="174" w:author="Author">
            <w:rPr/>
          </w:rPrChange>
        </w:rPr>
        <w:t>tings alongside PMB’s writings.</w:t>
      </w:r>
    </w:p>
    <w:p w14:paraId="34D2E4A4" w14:textId="77777777" w:rsidR="00E04812" w:rsidRPr="006A287C" w:rsidRDefault="00E04812" w:rsidP="00962DD8">
      <w:pPr>
        <w:jc w:val="both"/>
        <w:rPr>
          <w:rFonts w:ascii="Times New Roman" w:hAnsi="Times New Roman" w:cs="Times New Roman"/>
          <w:rPrChange w:id="175" w:author="Author">
            <w:rPr/>
          </w:rPrChange>
        </w:rPr>
      </w:pPr>
    </w:p>
    <w:p w14:paraId="199A3774" w14:textId="4C4E28BE" w:rsidR="00E04812" w:rsidRPr="006A287C" w:rsidRDefault="00E04812" w:rsidP="00962DD8">
      <w:pPr>
        <w:jc w:val="both"/>
        <w:rPr>
          <w:rFonts w:ascii="Times New Roman" w:hAnsi="Times New Roman" w:cs="Times New Roman"/>
          <w:rPrChange w:id="176" w:author="Author">
            <w:rPr>
              <w:sz w:val="32"/>
              <w:szCs w:val="32"/>
            </w:rPr>
          </w:rPrChange>
        </w:rPr>
      </w:pPr>
      <w:r w:rsidRPr="006A287C">
        <w:rPr>
          <w:rFonts w:ascii="Times New Roman" w:hAnsi="Times New Roman" w:cs="Times New Roman"/>
          <w:rPrChange w:id="177" w:author="Author">
            <w:rPr/>
          </w:rPrChange>
        </w:rPr>
        <w:t>Saddened by the recent happenings in the country, PMB wrote:</w:t>
      </w:r>
    </w:p>
    <w:p w14:paraId="4B19B8C9" w14:textId="74D6BC70" w:rsidR="00E04812" w:rsidRPr="006A287C" w:rsidRDefault="008F7DB6" w:rsidP="006E40D0">
      <w:pPr>
        <w:jc w:val="both"/>
        <w:rPr>
          <w:rFonts w:ascii="Times New Roman" w:hAnsi="Times New Roman" w:cs="Times New Roman"/>
          <w:rPrChange w:id="178" w:author="Author">
            <w:rPr/>
          </w:rPrChange>
        </w:rPr>
      </w:pPr>
      <w:ins w:id="179" w:author="Author">
        <w:r w:rsidRPr="006A287C">
          <w:rPr>
            <w:rFonts w:ascii="Times New Roman" w:hAnsi="Times New Roman" w:cs="Times New Roman"/>
            <w:rPrChange w:id="180" w:author="Author">
              <w:rPr/>
            </w:rPrChange>
          </w:rPr>
          <w:t>“</w:t>
        </w:r>
      </w:ins>
      <w:del w:id="181" w:author="Author">
        <w:r w:rsidR="00E04812" w:rsidRPr="006A287C" w:rsidDel="008F7DB6">
          <w:rPr>
            <w:rFonts w:ascii="Times New Roman" w:hAnsi="Times New Roman" w:cs="Times New Roman"/>
            <w:rPrChange w:id="182" w:author="Author">
              <w:rPr/>
            </w:rPrChange>
          </w:rPr>
          <w:delText>‘</w:delText>
        </w:r>
      </w:del>
      <w:r w:rsidR="00E04812" w:rsidRPr="006A287C">
        <w:rPr>
          <w:rFonts w:ascii="Times New Roman" w:hAnsi="Times New Roman" w:cs="Times New Roman"/>
          <w:rPrChange w:id="183" w:author="Author">
            <w:rPr/>
          </w:rPrChange>
        </w:rPr>
        <w:t xml:space="preserve">An important biological maxim is that variety leads to evolution and homogeneity leads to extinction. One </w:t>
      </w:r>
      <w:r w:rsidR="006E40D0" w:rsidRPr="006A287C">
        <w:rPr>
          <w:rFonts w:ascii="Times New Roman" w:hAnsi="Times New Roman" w:cs="Times New Roman"/>
          <w:rPrChange w:id="184" w:author="Author">
            <w:rPr/>
          </w:rPrChange>
        </w:rPr>
        <w:t>of India’s greatest strengths is</w:t>
      </w:r>
      <w:r w:rsidR="00E04812" w:rsidRPr="006A287C">
        <w:rPr>
          <w:rFonts w:ascii="Times New Roman" w:hAnsi="Times New Roman" w:cs="Times New Roman"/>
          <w:rPrChange w:id="185" w:author="Author">
            <w:rPr/>
          </w:rPrChange>
        </w:rPr>
        <w:t xml:space="preserve"> the variety it has </w:t>
      </w:r>
      <w:r w:rsidR="006E40D0" w:rsidRPr="006A287C">
        <w:rPr>
          <w:rFonts w:ascii="Times New Roman" w:hAnsi="Times New Roman" w:cs="Times New Roman"/>
          <w:rPrChange w:id="186" w:author="Author">
            <w:rPr/>
          </w:rPrChange>
        </w:rPr>
        <w:t xml:space="preserve">in all areas </w:t>
      </w:r>
      <w:r w:rsidR="006E40D0" w:rsidRPr="006A287C">
        <w:rPr>
          <w:rFonts w:ascii="Times New Roman" w:hAnsi="Times New Roman" w:cs="Times New Roman"/>
          <w:rPrChange w:id="187" w:author="Author">
            <w:rPr/>
          </w:rPrChange>
        </w:rPr>
        <w:softHyphen/>
      </w:r>
      <w:r w:rsidR="006E40D0" w:rsidRPr="006A287C">
        <w:rPr>
          <w:rFonts w:ascii="Times New Roman" w:hAnsi="Times New Roman" w:cs="Times New Roman"/>
          <w:rPrChange w:id="188" w:author="Author">
            <w:rPr/>
          </w:rPrChange>
        </w:rPr>
        <w:softHyphen/>
      </w:r>
      <w:r w:rsidR="006E40D0" w:rsidRPr="006A287C">
        <w:rPr>
          <w:rFonts w:ascii="Times New Roman" w:hAnsi="Times New Roman" w:cs="Times New Roman"/>
          <w:rPrChange w:id="189" w:author="Author">
            <w:rPr/>
          </w:rPrChange>
        </w:rPr>
        <w:softHyphen/>
        <w:t>—</w:t>
      </w:r>
      <w:r w:rsidR="00E04812" w:rsidRPr="006A287C">
        <w:rPr>
          <w:rFonts w:ascii="Times New Roman" w:hAnsi="Times New Roman" w:cs="Times New Roman"/>
          <w:rPrChange w:id="190" w:author="Author">
            <w:rPr/>
          </w:rPrChange>
        </w:rPr>
        <w:t xml:space="preserve"> be it religion or climate or food or biodiversity or customs or dress. We need to p</w:t>
      </w:r>
      <w:r w:rsidR="006E40D0" w:rsidRPr="006A287C">
        <w:rPr>
          <w:rFonts w:ascii="Times New Roman" w:hAnsi="Times New Roman" w:cs="Times New Roman"/>
          <w:rPrChange w:id="191" w:author="Author">
            <w:rPr/>
          </w:rPrChange>
        </w:rPr>
        <w:t xml:space="preserve">reserve this variety, which the present dispensation </w:t>
      </w:r>
      <w:r w:rsidR="00E04812" w:rsidRPr="006A287C">
        <w:rPr>
          <w:rFonts w:ascii="Times New Roman" w:hAnsi="Times New Roman" w:cs="Times New Roman"/>
          <w:rPrChange w:id="192" w:author="Author">
            <w:rPr/>
          </w:rPrChange>
        </w:rPr>
        <w:t xml:space="preserve">wishes to destroy. </w:t>
      </w:r>
      <w:ins w:id="193" w:author="Author">
        <w:r w:rsidRPr="006A287C">
          <w:rPr>
            <w:rFonts w:ascii="Times New Roman" w:hAnsi="Times New Roman" w:cs="Times New Roman"/>
            <w:rPrChange w:id="194" w:author="Author">
              <w:rPr/>
            </w:rPrChange>
          </w:rPr>
          <w:t>“</w:t>
        </w:r>
      </w:ins>
      <w:del w:id="195" w:author="Author">
        <w:r w:rsidR="006E40D0" w:rsidRPr="006A287C" w:rsidDel="008F7DB6">
          <w:rPr>
            <w:rFonts w:ascii="Times New Roman" w:hAnsi="Times New Roman" w:cs="Times New Roman"/>
            <w:rPrChange w:id="196" w:author="Author">
              <w:rPr/>
            </w:rPrChange>
          </w:rPr>
          <w:delText>‘</w:delText>
        </w:r>
      </w:del>
    </w:p>
    <w:p w14:paraId="3EA9F5C6" w14:textId="77777777" w:rsidR="00A87BE4" w:rsidRPr="006A287C" w:rsidRDefault="00A87BE4" w:rsidP="00A87BE4">
      <w:pPr>
        <w:rPr>
          <w:rFonts w:ascii="Times New Roman" w:hAnsi="Times New Roman" w:cs="Times New Roman"/>
          <w:rPrChange w:id="197" w:author="Author">
            <w:rPr>
              <w:sz w:val="32"/>
              <w:szCs w:val="32"/>
            </w:rPr>
          </w:rPrChange>
        </w:rPr>
      </w:pPr>
    </w:p>
    <w:p w14:paraId="3B6EF60B" w14:textId="27ED93A0" w:rsidR="00962DD8" w:rsidRPr="006A287C" w:rsidRDefault="00E04812" w:rsidP="006E40D0">
      <w:pPr>
        <w:jc w:val="both"/>
        <w:rPr>
          <w:rFonts w:ascii="Times New Roman" w:hAnsi="Times New Roman" w:cs="Times New Roman"/>
          <w:rPrChange w:id="198" w:author="Author">
            <w:rPr/>
          </w:rPrChange>
        </w:rPr>
      </w:pPr>
      <w:r w:rsidRPr="006A287C">
        <w:rPr>
          <w:rFonts w:ascii="Times New Roman" w:hAnsi="Times New Roman" w:cs="Times New Roman"/>
          <w:rPrChange w:id="199" w:author="Author">
            <w:rPr/>
          </w:rPrChange>
        </w:rPr>
        <w:t xml:space="preserve">In PMB’s passing away a sane and important voice of reason has gone silent forever. </w:t>
      </w:r>
    </w:p>
    <w:p w14:paraId="19467889" w14:textId="77777777" w:rsidR="00A87BE4" w:rsidRPr="006A287C" w:rsidRDefault="00A87BE4" w:rsidP="00A87BE4">
      <w:pPr>
        <w:rPr>
          <w:rFonts w:ascii="Times New Roman" w:hAnsi="Times New Roman" w:cs="Times New Roman"/>
          <w:b/>
          <w:rPrChange w:id="200" w:author="Author">
            <w:rPr>
              <w:b/>
              <w:sz w:val="32"/>
              <w:szCs w:val="32"/>
            </w:rPr>
          </w:rPrChange>
        </w:rPr>
      </w:pPr>
    </w:p>
    <w:p w14:paraId="4D5F2D1D" w14:textId="77777777" w:rsidR="000C6880" w:rsidRPr="006A287C" w:rsidRDefault="000C6880" w:rsidP="00807D7A">
      <w:pPr>
        <w:rPr>
          <w:rFonts w:ascii="Times New Roman" w:hAnsi="Times New Roman" w:cs="Times New Roman"/>
          <w:rPrChange w:id="201" w:author="Author">
            <w:rPr/>
          </w:rPrChange>
        </w:rPr>
      </w:pPr>
    </w:p>
    <w:sectPr w:rsidR="000C6880" w:rsidRPr="006A287C" w:rsidSect="000C688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8" w:author="Author" w:initials="A">
    <w:p w14:paraId="54BEEE1A" w14:textId="210872AE" w:rsidR="00680F2C" w:rsidRDefault="00680F2C">
      <w:pPr>
        <w:pStyle w:val="CommentText"/>
      </w:pPr>
      <w:r>
        <w:rPr>
          <w:rStyle w:val="CommentReference"/>
        </w:rPr>
        <w:annotationRef/>
      </w:r>
      <w:r>
        <w:t xml:space="preserve">Suggest revision: an artistic temper </w:t>
      </w:r>
      <w:r>
        <w:br/>
        <w:t>or “a temper for the arts”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BEEE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BEEE1A" w16cid:durableId="1D75F6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ABCFF" w14:textId="77777777" w:rsidR="001647EB" w:rsidRDefault="001647EB" w:rsidP="006A287C">
      <w:r>
        <w:separator/>
      </w:r>
    </w:p>
  </w:endnote>
  <w:endnote w:type="continuationSeparator" w:id="0">
    <w:p w14:paraId="0EA7D2DB" w14:textId="77777777" w:rsidR="001647EB" w:rsidRDefault="001647EB" w:rsidP="006A2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34DF0" w14:textId="77777777" w:rsidR="001647EB" w:rsidRDefault="001647EB" w:rsidP="006A287C">
      <w:r>
        <w:separator/>
      </w:r>
    </w:p>
  </w:footnote>
  <w:footnote w:type="continuationSeparator" w:id="0">
    <w:p w14:paraId="5E8DB136" w14:textId="77777777" w:rsidR="001647EB" w:rsidRDefault="001647EB" w:rsidP="006A2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A0760"/>
    <w:multiLevelType w:val="hybridMultilevel"/>
    <w:tmpl w:val="9F4A6146"/>
    <w:lvl w:ilvl="0" w:tplc="67B030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D7A"/>
    <w:rsid w:val="00057FD4"/>
    <w:rsid w:val="00060AF4"/>
    <w:rsid w:val="000C6880"/>
    <w:rsid w:val="001046F1"/>
    <w:rsid w:val="001647EB"/>
    <w:rsid w:val="00201B3D"/>
    <w:rsid w:val="00381925"/>
    <w:rsid w:val="003B7F35"/>
    <w:rsid w:val="003E07C5"/>
    <w:rsid w:val="0044332F"/>
    <w:rsid w:val="006605C4"/>
    <w:rsid w:val="0067290F"/>
    <w:rsid w:val="00680F2C"/>
    <w:rsid w:val="006A287C"/>
    <w:rsid w:val="006E40D0"/>
    <w:rsid w:val="00755BBD"/>
    <w:rsid w:val="00807D7A"/>
    <w:rsid w:val="008F7DB6"/>
    <w:rsid w:val="00962DD8"/>
    <w:rsid w:val="00A5123F"/>
    <w:rsid w:val="00A87BE4"/>
    <w:rsid w:val="00B36D8F"/>
    <w:rsid w:val="00B87526"/>
    <w:rsid w:val="00BC4664"/>
    <w:rsid w:val="00CE1FD9"/>
    <w:rsid w:val="00D302DA"/>
    <w:rsid w:val="00DE09EF"/>
    <w:rsid w:val="00E04812"/>
    <w:rsid w:val="00E34BAB"/>
    <w:rsid w:val="00EC50C7"/>
    <w:rsid w:val="00FB71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AC74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D7A"/>
    <w:rPr>
      <w:rFonts w:ascii="Cambria" w:eastAsia="MS Mincho" w:hAnsi="Cambria"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BE4"/>
    <w:pPr>
      <w:ind w:left="720"/>
      <w:contextualSpacing/>
    </w:pPr>
    <w:rPr>
      <w:rFonts w:cs="Times New Roman"/>
    </w:rPr>
  </w:style>
  <w:style w:type="paragraph" w:styleId="BalloonText">
    <w:name w:val="Balloon Text"/>
    <w:basedOn w:val="Normal"/>
    <w:link w:val="BalloonTextChar"/>
    <w:uiPriority w:val="99"/>
    <w:semiHidden/>
    <w:unhideWhenUsed/>
    <w:rsid w:val="00755BBD"/>
    <w:rPr>
      <w:rFonts w:ascii="Tahoma" w:hAnsi="Tahoma" w:cs="Tahoma"/>
      <w:sz w:val="16"/>
      <w:szCs w:val="16"/>
    </w:rPr>
  </w:style>
  <w:style w:type="character" w:customStyle="1" w:styleId="BalloonTextChar">
    <w:name w:val="Balloon Text Char"/>
    <w:basedOn w:val="DefaultParagraphFont"/>
    <w:link w:val="BalloonText"/>
    <w:uiPriority w:val="99"/>
    <w:semiHidden/>
    <w:rsid w:val="00755BBD"/>
    <w:rPr>
      <w:rFonts w:ascii="Tahoma" w:eastAsia="MS Mincho" w:hAnsi="Tahoma" w:cs="Tahoma"/>
      <w:sz w:val="16"/>
      <w:szCs w:val="16"/>
    </w:rPr>
  </w:style>
  <w:style w:type="character" w:styleId="CommentReference">
    <w:name w:val="annotation reference"/>
    <w:basedOn w:val="DefaultParagraphFont"/>
    <w:uiPriority w:val="99"/>
    <w:semiHidden/>
    <w:unhideWhenUsed/>
    <w:rsid w:val="00755BBD"/>
    <w:rPr>
      <w:sz w:val="16"/>
      <w:szCs w:val="16"/>
    </w:rPr>
  </w:style>
  <w:style w:type="paragraph" w:styleId="CommentText">
    <w:name w:val="annotation text"/>
    <w:basedOn w:val="Normal"/>
    <w:link w:val="CommentTextChar"/>
    <w:uiPriority w:val="99"/>
    <w:semiHidden/>
    <w:unhideWhenUsed/>
    <w:rsid w:val="00755BBD"/>
    <w:rPr>
      <w:sz w:val="20"/>
      <w:szCs w:val="20"/>
    </w:rPr>
  </w:style>
  <w:style w:type="character" w:customStyle="1" w:styleId="CommentTextChar">
    <w:name w:val="Comment Text Char"/>
    <w:basedOn w:val="DefaultParagraphFont"/>
    <w:link w:val="CommentText"/>
    <w:uiPriority w:val="99"/>
    <w:semiHidden/>
    <w:rsid w:val="00755BBD"/>
    <w:rPr>
      <w:rFonts w:ascii="Cambria" w:eastAsia="MS Mincho" w:hAnsi="Cambria" w:cs="Tunga"/>
      <w:sz w:val="20"/>
      <w:szCs w:val="20"/>
    </w:rPr>
  </w:style>
  <w:style w:type="paragraph" w:styleId="CommentSubject">
    <w:name w:val="annotation subject"/>
    <w:basedOn w:val="CommentText"/>
    <w:next w:val="CommentText"/>
    <w:link w:val="CommentSubjectChar"/>
    <w:uiPriority w:val="99"/>
    <w:semiHidden/>
    <w:unhideWhenUsed/>
    <w:rsid w:val="00755BBD"/>
    <w:rPr>
      <w:b/>
      <w:bCs/>
    </w:rPr>
  </w:style>
  <w:style w:type="character" w:customStyle="1" w:styleId="CommentSubjectChar">
    <w:name w:val="Comment Subject Char"/>
    <w:basedOn w:val="CommentTextChar"/>
    <w:link w:val="CommentSubject"/>
    <w:uiPriority w:val="99"/>
    <w:semiHidden/>
    <w:rsid w:val="00755BBD"/>
    <w:rPr>
      <w:rFonts w:ascii="Cambria" w:eastAsia="MS Mincho" w:hAnsi="Cambria" w:cs="Tunga"/>
      <w:b/>
      <w:bCs/>
      <w:sz w:val="20"/>
      <w:szCs w:val="20"/>
    </w:rPr>
  </w:style>
  <w:style w:type="paragraph" w:styleId="Header">
    <w:name w:val="header"/>
    <w:basedOn w:val="Normal"/>
    <w:link w:val="HeaderChar"/>
    <w:uiPriority w:val="99"/>
    <w:unhideWhenUsed/>
    <w:rsid w:val="006A287C"/>
    <w:pPr>
      <w:tabs>
        <w:tab w:val="center" w:pos="4680"/>
        <w:tab w:val="right" w:pos="9360"/>
      </w:tabs>
    </w:pPr>
  </w:style>
  <w:style w:type="character" w:customStyle="1" w:styleId="HeaderChar">
    <w:name w:val="Header Char"/>
    <w:basedOn w:val="DefaultParagraphFont"/>
    <w:link w:val="Header"/>
    <w:uiPriority w:val="99"/>
    <w:rsid w:val="006A287C"/>
    <w:rPr>
      <w:rFonts w:ascii="Cambria" w:eastAsia="MS Mincho" w:hAnsi="Cambria" w:cs="Tunga"/>
    </w:rPr>
  </w:style>
  <w:style w:type="paragraph" w:styleId="Footer">
    <w:name w:val="footer"/>
    <w:basedOn w:val="Normal"/>
    <w:link w:val="FooterChar"/>
    <w:uiPriority w:val="99"/>
    <w:unhideWhenUsed/>
    <w:rsid w:val="006A287C"/>
    <w:pPr>
      <w:tabs>
        <w:tab w:val="center" w:pos="4680"/>
        <w:tab w:val="right" w:pos="9360"/>
      </w:tabs>
    </w:pPr>
  </w:style>
  <w:style w:type="character" w:customStyle="1" w:styleId="FooterChar">
    <w:name w:val="Footer Char"/>
    <w:basedOn w:val="DefaultParagraphFont"/>
    <w:link w:val="Footer"/>
    <w:uiPriority w:val="99"/>
    <w:rsid w:val="006A287C"/>
    <w:rPr>
      <w:rFonts w:ascii="Cambria" w:eastAsia="MS Mincho" w:hAnsi="Cambria" w:cs="Tung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2017-09-27T04:37:00Z</dcterms:created>
  <dcterms:modified xsi:type="dcterms:W3CDTF">2017-09-27T04:37:00Z</dcterms:modified>
</cp:coreProperties>
</file>