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B1EC2" w14:textId="68C31BCC" w:rsidR="00B55150" w:rsidRPr="00073F5E" w:rsidRDefault="00264DD9" w:rsidP="00610518">
      <w:pPr>
        <w:autoSpaceDE w:val="0"/>
        <w:autoSpaceDN w:val="0"/>
        <w:adjustRightInd w:val="0"/>
        <w:spacing w:before="100" w:beforeAutospacing="1" w:after="100" w:afterAutospacing="1" w:line="360" w:lineRule="auto"/>
        <w:jc w:val="both"/>
        <w:rPr>
          <w:rFonts w:ascii="Arial" w:hAnsi="Arial" w:cs="Arial"/>
          <w:b/>
          <w:lang w:val="en-US"/>
        </w:rPr>
      </w:pPr>
      <w:bookmarkStart w:id="0" w:name="_GoBack"/>
      <w:bookmarkEnd w:id="0"/>
      <w:del w:id="1" w:author="Raffaella Ravinetto" w:date="2018-03-21T15:31:00Z">
        <w:r w:rsidRPr="00073F5E" w:rsidDel="00A72471">
          <w:rPr>
            <w:rFonts w:ascii="Arial" w:hAnsi="Arial" w:cs="Arial"/>
            <w:b/>
            <w:lang w:val="en-US"/>
          </w:rPr>
          <w:delText>T</w:delText>
        </w:r>
        <w:r w:rsidR="00FC3B99" w:rsidRPr="00073F5E" w:rsidDel="00A72471">
          <w:rPr>
            <w:rFonts w:ascii="Arial" w:hAnsi="Arial" w:cs="Arial"/>
            <w:b/>
            <w:lang w:val="en-US"/>
          </w:rPr>
          <w:delText xml:space="preserve">he </w:delText>
        </w:r>
        <w:bookmarkStart w:id="2" w:name="_Hlk509409727"/>
        <w:r w:rsidR="005A7466" w:rsidRPr="00073F5E" w:rsidDel="00A72471">
          <w:rPr>
            <w:rFonts w:ascii="Arial" w:hAnsi="Arial" w:cs="Arial"/>
            <w:b/>
            <w:lang w:val="en-US"/>
          </w:rPr>
          <w:delText>new</w:delText>
        </w:r>
      </w:del>
      <w:ins w:id="3" w:author="Raffaella Ravinetto" w:date="2018-04-12T19:48:00Z">
        <w:r w:rsidR="001912CB">
          <w:rPr>
            <w:rFonts w:ascii="Arial" w:hAnsi="Arial" w:cs="Arial"/>
            <w:b/>
            <w:lang w:val="en-US"/>
          </w:rPr>
          <w:t xml:space="preserve"> </w:t>
        </w:r>
      </w:ins>
      <w:ins w:id="4" w:author="Raffaella Ravinetto" w:date="2018-03-21T15:31:00Z">
        <w:r w:rsidR="00A72471">
          <w:rPr>
            <w:rFonts w:ascii="Arial" w:hAnsi="Arial" w:cs="Arial"/>
            <w:b/>
            <w:lang w:val="en-US"/>
          </w:rPr>
          <w:t>Benefit sharing in the new</w:t>
        </w:r>
      </w:ins>
      <w:r w:rsidR="005A7466" w:rsidRPr="00073F5E">
        <w:rPr>
          <w:rFonts w:ascii="Arial" w:hAnsi="Arial" w:cs="Arial"/>
          <w:b/>
          <w:lang w:val="en-US"/>
        </w:rPr>
        <w:t xml:space="preserve"> </w:t>
      </w:r>
      <w:r w:rsidR="00835344" w:rsidRPr="00073F5E">
        <w:rPr>
          <w:rFonts w:ascii="Arial" w:hAnsi="Arial" w:cs="Arial"/>
          <w:b/>
          <w:lang w:val="en-US"/>
        </w:rPr>
        <w:t xml:space="preserve">Indian </w:t>
      </w:r>
      <w:r w:rsidR="005A7466" w:rsidRPr="00073F5E">
        <w:rPr>
          <w:rFonts w:ascii="Arial" w:hAnsi="Arial" w:cs="Arial"/>
          <w:b/>
          <w:lang w:val="en-US"/>
        </w:rPr>
        <w:t xml:space="preserve">National Ethical Guidelines for Biomedical and Health Research Involving Human Participants: </w:t>
      </w:r>
      <w:del w:id="5" w:author="Raffaella Ravinetto" w:date="2018-03-21T15:31:00Z">
        <w:r w:rsidR="005A7466" w:rsidRPr="00073F5E" w:rsidDel="00A72471">
          <w:rPr>
            <w:rFonts w:ascii="Arial" w:hAnsi="Arial" w:cs="Arial"/>
            <w:b/>
            <w:lang w:val="en-US"/>
          </w:rPr>
          <w:delText xml:space="preserve">an </w:delText>
        </w:r>
      </w:del>
      <w:r w:rsidR="005A7466" w:rsidRPr="00073F5E">
        <w:rPr>
          <w:rFonts w:ascii="Arial" w:hAnsi="Arial" w:cs="Arial"/>
          <w:b/>
          <w:lang w:val="en-US"/>
        </w:rPr>
        <w:t>opportunit</w:t>
      </w:r>
      <w:ins w:id="6" w:author="Raffaella Ravinetto" w:date="2018-03-21T15:31:00Z">
        <w:r w:rsidR="00A72471">
          <w:rPr>
            <w:rFonts w:ascii="Arial" w:hAnsi="Arial" w:cs="Arial"/>
            <w:b/>
            <w:lang w:val="en-US"/>
          </w:rPr>
          <w:t>ies and threats</w:t>
        </w:r>
      </w:ins>
      <w:del w:id="7" w:author="Raffaella Ravinetto" w:date="2018-03-21T15:31:00Z">
        <w:r w:rsidR="005A7466" w:rsidRPr="00073F5E" w:rsidDel="00A72471">
          <w:rPr>
            <w:rFonts w:ascii="Arial" w:hAnsi="Arial" w:cs="Arial"/>
            <w:b/>
            <w:lang w:val="en-US"/>
          </w:rPr>
          <w:delText xml:space="preserve">y </w:delText>
        </w:r>
        <w:bookmarkEnd w:id="2"/>
        <w:r w:rsidR="005A7466" w:rsidRPr="00073F5E" w:rsidDel="00A72471">
          <w:rPr>
            <w:rFonts w:ascii="Arial" w:hAnsi="Arial" w:cs="Arial"/>
            <w:b/>
            <w:lang w:val="en-US"/>
          </w:rPr>
          <w:delText xml:space="preserve">to translate </w:delText>
        </w:r>
        <w:r w:rsidRPr="00073F5E" w:rsidDel="00A72471">
          <w:rPr>
            <w:rFonts w:ascii="Arial" w:hAnsi="Arial" w:cs="Arial"/>
            <w:b/>
            <w:lang w:val="en-US"/>
          </w:rPr>
          <w:delText>benefit sharing</w:delText>
        </w:r>
        <w:r w:rsidR="005A7466" w:rsidRPr="00073F5E" w:rsidDel="00A72471">
          <w:rPr>
            <w:rFonts w:ascii="Arial" w:hAnsi="Arial" w:cs="Arial"/>
            <w:b/>
            <w:lang w:val="en-US"/>
          </w:rPr>
          <w:delText xml:space="preserve"> into practice</w:delText>
        </w:r>
      </w:del>
      <w:r w:rsidR="005A7466" w:rsidRPr="00073F5E">
        <w:rPr>
          <w:rFonts w:ascii="Arial" w:hAnsi="Arial" w:cs="Arial"/>
          <w:b/>
          <w:lang w:val="en-US"/>
        </w:rPr>
        <w:t xml:space="preserve"> </w:t>
      </w:r>
    </w:p>
    <w:p w14:paraId="595325FD" w14:textId="720A55A3" w:rsidR="0091476B" w:rsidRPr="00073F5E" w:rsidRDefault="005A7466" w:rsidP="00610518">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Raffaella Ravinetto</w:t>
      </w:r>
      <w:r w:rsidR="0091476B" w:rsidRPr="00073F5E">
        <w:rPr>
          <w:rFonts w:ascii="Arial" w:hAnsi="Arial" w:cs="Arial"/>
          <w:vertAlign w:val="superscript"/>
          <w:lang w:val="en-US"/>
        </w:rPr>
        <w:t>1*</w:t>
      </w:r>
      <w:r w:rsidRPr="00073F5E">
        <w:rPr>
          <w:rFonts w:ascii="Arial" w:hAnsi="Arial" w:cs="Arial"/>
          <w:lang w:val="en-US"/>
        </w:rPr>
        <w:t>, Kris Dierickx</w:t>
      </w:r>
      <w:r w:rsidR="0091476B" w:rsidRPr="00073F5E">
        <w:rPr>
          <w:rFonts w:ascii="Arial" w:hAnsi="Arial" w:cs="Arial"/>
          <w:vertAlign w:val="superscript"/>
          <w:lang w:val="en-US"/>
        </w:rPr>
        <w:t>2</w:t>
      </w:r>
    </w:p>
    <w:p w14:paraId="23716104" w14:textId="75D4A3D1" w:rsidR="005A7466" w:rsidRPr="00073F5E" w:rsidRDefault="0091476B" w:rsidP="00610518">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1 Public Health Department, Institute Tropical Medicine, Antwerp, Belgium</w:t>
      </w:r>
    </w:p>
    <w:p w14:paraId="799D6CCD" w14:textId="3AE8BA30" w:rsidR="0091476B" w:rsidRPr="00073F5E" w:rsidRDefault="0091476B" w:rsidP="00835344">
      <w:pPr>
        <w:spacing w:before="100" w:beforeAutospacing="1" w:after="100" w:afterAutospacing="1" w:line="360" w:lineRule="auto"/>
        <w:jc w:val="both"/>
        <w:rPr>
          <w:rFonts w:ascii="Arial" w:hAnsi="Arial" w:cs="Arial"/>
          <w:lang w:val="en"/>
        </w:rPr>
      </w:pPr>
      <w:r w:rsidRPr="00073F5E">
        <w:rPr>
          <w:rFonts w:ascii="Arial" w:hAnsi="Arial" w:cs="Arial"/>
          <w:lang w:val="en-US"/>
        </w:rPr>
        <w:t>2</w:t>
      </w:r>
      <w:r w:rsidR="00835344" w:rsidRPr="00073F5E">
        <w:rPr>
          <w:rFonts w:ascii="Arial" w:hAnsi="Arial" w:cs="Arial"/>
          <w:color w:val="333333"/>
          <w:lang w:val="en"/>
        </w:rPr>
        <w:t xml:space="preserve"> </w:t>
      </w:r>
      <w:hyperlink r:id="rId8" w:history="1">
        <w:r w:rsidR="00835344" w:rsidRPr="00073F5E">
          <w:rPr>
            <w:rStyle w:val="Hyperlink"/>
            <w:rFonts w:ascii="Arial" w:hAnsi="Arial" w:cs="Arial"/>
            <w:color w:val="auto"/>
            <w:u w:val="none"/>
            <w:lang w:val="en"/>
          </w:rPr>
          <w:t>Centre for Biomedi</w:t>
        </w:r>
        <w:r w:rsidR="007C32B6" w:rsidRPr="00073F5E">
          <w:rPr>
            <w:rStyle w:val="Hyperlink"/>
            <w:rFonts w:ascii="Arial" w:hAnsi="Arial" w:cs="Arial"/>
            <w:color w:val="auto"/>
            <w:u w:val="none"/>
            <w:lang w:val="en"/>
          </w:rPr>
          <w:t>c</w:t>
        </w:r>
        <w:r w:rsidR="00835344" w:rsidRPr="00073F5E">
          <w:rPr>
            <w:rStyle w:val="Hyperlink"/>
            <w:rFonts w:ascii="Arial" w:hAnsi="Arial" w:cs="Arial"/>
            <w:color w:val="auto"/>
            <w:u w:val="none"/>
            <w:lang w:val="en"/>
          </w:rPr>
          <w:t>al Ethics and Law</w:t>
        </w:r>
      </w:hyperlink>
      <w:r w:rsidR="00835344" w:rsidRPr="00073F5E">
        <w:rPr>
          <w:rFonts w:ascii="Arial" w:hAnsi="Arial" w:cs="Arial"/>
          <w:lang w:val="en"/>
        </w:rPr>
        <w:t xml:space="preserve">, </w:t>
      </w:r>
      <w:hyperlink r:id="rId9" w:history="1">
        <w:r w:rsidR="00B255F7" w:rsidRPr="00073F5E">
          <w:rPr>
            <w:rStyle w:val="Hyperlink"/>
            <w:rFonts w:ascii="Arial" w:hAnsi="Arial" w:cs="Arial"/>
            <w:color w:val="auto"/>
            <w:u w:val="none"/>
            <w:lang w:val="en"/>
          </w:rPr>
          <w:t>Faculty</w:t>
        </w:r>
      </w:hyperlink>
      <w:r w:rsidR="00B255F7" w:rsidRPr="00073F5E">
        <w:rPr>
          <w:rStyle w:val="Hyperlink"/>
          <w:rFonts w:ascii="Arial" w:hAnsi="Arial" w:cs="Arial"/>
          <w:color w:val="auto"/>
          <w:u w:val="none"/>
          <w:lang w:val="en"/>
        </w:rPr>
        <w:t xml:space="preserve"> of Medicine</w:t>
      </w:r>
      <w:r w:rsidR="00835344" w:rsidRPr="00073F5E">
        <w:rPr>
          <w:rFonts w:ascii="Arial" w:hAnsi="Arial" w:cs="Arial"/>
          <w:lang w:val="en"/>
        </w:rPr>
        <w:t xml:space="preserve">, KU Leuven, Belgium </w:t>
      </w:r>
    </w:p>
    <w:p w14:paraId="703F02E0" w14:textId="7E9C42EF" w:rsidR="0091476B" w:rsidRPr="00073F5E" w:rsidRDefault="0091476B" w:rsidP="00610518">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 Corresponding author; </w:t>
      </w:r>
      <w:hyperlink r:id="rId10" w:history="1">
        <w:r w:rsidRPr="00073F5E">
          <w:rPr>
            <w:rStyle w:val="Hyperlink"/>
            <w:rFonts w:ascii="Arial" w:hAnsi="Arial" w:cs="Arial"/>
            <w:lang w:val="en-US"/>
          </w:rPr>
          <w:t>rravinetto@itg.be</w:t>
        </w:r>
      </w:hyperlink>
      <w:r w:rsidRPr="00073F5E">
        <w:rPr>
          <w:rFonts w:ascii="Arial" w:hAnsi="Arial" w:cs="Arial"/>
          <w:lang w:val="en-US"/>
        </w:rPr>
        <w:t xml:space="preserve"> </w:t>
      </w:r>
    </w:p>
    <w:p w14:paraId="64379BB4" w14:textId="77777777" w:rsidR="009D2AA0" w:rsidRDefault="009D2AA0" w:rsidP="001053E2">
      <w:pPr>
        <w:autoSpaceDE w:val="0"/>
        <w:autoSpaceDN w:val="0"/>
        <w:adjustRightInd w:val="0"/>
        <w:spacing w:before="100" w:beforeAutospacing="1" w:after="100" w:afterAutospacing="1" w:line="360" w:lineRule="auto"/>
        <w:jc w:val="both"/>
        <w:rPr>
          <w:rFonts w:ascii="Arial" w:hAnsi="Arial" w:cs="Arial"/>
          <w:b/>
          <w:lang w:val="en-US"/>
        </w:rPr>
      </w:pPr>
    </w:p>
    <w:p w14:paraId="6A0F3459" w14:textId="47B41FDF" w:rsidR="00913E01" w:rsidRDefault="00913E01" w:rsidP="001053E2">
      <w:pPr>
        <w:autoSpaceDE w:val="0"/>
        <w:autoSpaceDN w:val="0"/>
        <w:adjustRightInd w:val="0"/>
        <w:spacing w:before="100" w:beforeAutospacing="1" w:after="100" w:afterAutospacing="1" w:line="360" w:lineRule="auto"/>
        <w:jc w:val="both"/>
        <w:rPr>
          <w:rFonts w:ascii="Arial" w:hAnsi="Arial" w:cs="Arial"/>
          <w:b/>
          <w:lang w:val="en-US"/>
        </w:rPr>
      </w:pPr>
      <w:r>
        <w:rPr>
          <w:rFonts w:ascii="Arial" w:hAnsi="Arial" w:cs="Arial"/>
          <w:b/>
          <w:lang w:val="en-US"/>
        </w:rPr>
        <w:t xml:space="preserve">Abstract </w:t>
      </w:r>
    </w:p>
    <w:p w14:paraId="3F82586C" w14:textId="25ADBE5E" w:rsidR="00913E01" w:rsidRPr="00073F5E" w:rsidRDefault="00913E01" w:rsidP="009D2AA0">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eastAsia="NewsGothicStd-Bold" w:hAnsi="Arial" w:cs="Arial"/>
          <w:bCs/>
          <w:color w:val="3A3A39"/>
          <w:lang w:val="en-US"/>
        </w:rPr>
        <w:t>E</w:t>
      </w:r>
      <w:r w:rsidRPr="00073F5E">
        <w:rPr>
          <w:rFonts w:ascii="Arial" w:hAnsi="Arial" w:cs="Arial"/>
          <w:lang w:val="en-US"/>
        </w:rPr>
        <w:t xml:space="preserve">ven if not an ethical principle </w:t>
      </w:r>
      <w:r w:rsidRPr="00073F5E">
        <w:rPr>
          <w:rFonts w:ascii="Arial" w:hAnsi="Arial" w:cs="Arial"/>
          <w:i/>
          <w:lang w:val="en-US"/>
        </w:rPr>
        <w:t>per se</w:t>
      </w:r>
      <w:r w:rsidRPr="00073F5E">
        <w:rPr>
          <w:rFonts w:ascii="Arial" w:hAnsi="Arial" w:cs="Arial"/>
          <w:lang w:val="en-US"/>
        </w:rPr>
        <w:t>, benefit sharing is an important tool to achieve justice in international research</w:t>
      </w:r>
      <w:r w:rsidR="009D2AA0">
        <w:rPr>
          <w:rFonts w:ascii="Arial" w:hAnsi="Arial" w:cs="Arial"/>
          <w:lang w:val="en-US"/>
        </w:rPr>
        <w:t>. It</w:t>
      </w:r>
      <w:r>
        <w:rPr>
          <w:rFonts w:ascii="Arial" w:hAnsi="Arial" w:cs="Arial"/>
          <w:lang w:val="en-US"/>
        </w:rPr>
        <w:t xml:space="preserve"> </w:t>
      </w:r>
      <w:del w:id="8" w:author="Raffaella Ravinetto" w:date="2018-03-21T16:11:00Z">
        <w:r w:rsidDel="00E63E9D">
          <w:rPr>
            <w:rFonts w:ascii="Arial" w:hAnsi="Arial" w:cs="Arial"/>
            <w:lang w:val="en-US"/>
          </w:rPr>
          <w:delText xml:space="preserve">is </w:delText>
        </w:r>
      </w:del>
      <w:del w:id="9" w:author="Raffaella Ravinetto" w:date="2018-03-21T16:12:00Z">
        <w:r w:rsidR="009D2AA0" w:rsidDel="00E63E9D">
          <w:rPr>
            <w:rFonts w:ascii="Arial" w:hAnsi="Arial" w:cs="Arial"/>
            <w:lang w:val="en-US"/>
          </w:rPr>
          <w:delText xml:space="preserve">also </w:delText>
        </w:r>
      </w:del>
      <w:ins w:id="10" w:author="Raffaella Ravinetto" w:date="2018-03-21T16:11:00Z">
        <w:r w:rsidR="00E63E9D">
          <w:rPr>
            <w:rFonts w:ascii="Arial" w:hAnsi="Arial" w:cs="Arial"/>
            <w:lang w:val="en-US"/>
          </w:rPr>
          <w:t xml:space="preserve">comes back </w:t>
        </w:r>
      </w:ins>
      <w:r w:rsidRPr="00073F5E">
        <w:rPr>
          <w:rFonts w:ascii="Arial" w:hAnsi="Arial" w:cs="Arial"/>
          <w:lang w:val="en-US"/>
        </w:rPr>
        <w:t xml:space="preserve">a transversal issue </w:t>
      </w:r>
      <w:del w:id="11" w:author="Raffaella Ravinetto" w:date="2018-03-21T16:11:00Z">
        <w:r w:rsidRPr="00073F5E" w:rsidDel="00E63E9D">
          <w:rPr>
            <w:rFonts w:ascii="Arial" w:hAnsi="Arial" w:cs="Arial"/>
            <w:lang w:val="en-US"/>
          </w:rPr>
          <w:delText xml:space="preserve">that comes back </w:delText>
        </w:r>
      </w:del>
      <w:r w:rsidRPr="00073F5E">
        <w:rPr>
          <w:rFonts w:ascii="Arial" w:hAnsi="Arial" w:cs="Arial"/>
          <w:lang w:val="en-US"/>
        </w:rPr>
        <w:t xml:space="preserve">through </w:t>
      </w:r>
      <w:r>
        <w:rPr>
          <w:rFonts w:ascii="Arial" w:hAnsi="Arial" w:cs="Arial"/>
          <w:lang w:val="en-US"/>
        </w:rPr>
        <w:t>the</w:t>
      </w:r>
      <w:r w:rsidRPr="00073F5E">
        <w:rPr>
          <w:rFonts w:ascii="Arial" w:hAnsi="Arial" w:cs="Arial"/>
          <w:lang w:val="en-US"/>
        </w:rPr>
        <w:t xml:space="preserve"> </w:t>
      </w:r>
      <w:r>
        <w:rPr>
          <w:rFonts w:ascii="Arial" w:hAnsi="Arial" w:cs="Arial"/>
          <w:lang w:val="en-US"/>
        </w:rPr>
        <w:t xml:space="preserve">new </w:t>
      </w:r>
      <w:r w:rsidRPr="00073F5E">
        <w:rPr>
          <w:rFonts w:ascii="Arial" w:hAnsi="Arial" w:cs="Arial"/>
          <w:lang w:val="en-US"/>
        </w:rPr>
        <w:t xml:space="preserve">Indian </w:t>
      </w:r>
      <w:r w:rsidR="009D2AA0" w:rsidRPr="009D2AA0">
        <w:rPr>
          <w:rFonts w:ascii="Arial" w:hAnsi="Arial" w:cs="Arial"/>
          <w:lang w:val="en-US"/>
        </w:rPr>
        <w:t>Ethical Guidelines for Biomedical and Health Research Involving Human Participants</w:t>
      </w:r>
      <w:del w:id="12" w:author="Raffaella Ravinetto" w:date="2018-03-21T15:43:00Z">
        <w:r w:rsidDel="006313A2">
          <w:rPr>
            <w:rFonts w:ascii="Arial" w:hAnsi="Arial" w:cs="Arial"/>
            <w:lang w:val="en-US"/>
          </w:rPr>
          <w:delText xml:space="preserve">, </w:delText>
        </w:r>
      </w:del>
      <w:ins w:id="13" w:author="Raffaella Ravinetto" w:date="2018-03-21T16:15:00Z">
        <w:r w:rsidR="00E63E9D">
          <w:rPr>
            <w:rFonts w:ascii="Arial" w:hAnsi="Arial" w:cs="Arial"/>
            <w:lang w:val="en-US"/>
          </w:rPr>
          <w:t>: t</w:t>
        </w:r>
      </w:ins>
      <w:ins w:id="14" w:author="Raffaella Ravinetto" w:date="2018-03-21T16:11:00Z">
        <w:r w:rsidR="00E63E9D">
          <w:rPr>
            <w:rFonts w:ascii="Arial" w:hAnsi="Arial" w:cs="Arial"/>
            <w:lang w:val="en-US"/>
          </w:rPr>
          <w:t>he g</w:t>
        </w:r>
      </w:ins>
      <w:ins w:id="15" w:author="Raffaella Ravinetto" w:date="2018-03-21T16:12:00Z">
        <w:r w:rsidR="00E63E9D">
          <w:rPr>
            <w:rFonts w:ascii="Arial" w:hAnsi="Arial" w:cs="Arial"/>
            <w:lang w:val="en-US"/>
          </w:rPr>
          <w:t>u</w:t>
        </w:r>
      </w:ins>
      <w:ins w:id="16" w:author="Raffaella Ravinetto" w:date="2018-03-21T16:11:00Z">
        <w:r w:rsidR="00E63E9D">
          <w:rPr>
            <w:rFonts w:ascii="Arial" w:hAnsi="Arial" w:cs="Arial"/>
            <w:lang w:val="en-US"/>
          </w:rPr>
          <w:t>idelines</w:t>
        </w:r>
      </w:ins>
      <w:ins w:id="17" w:author="Raffaella Ravinetto" w:date="2018-03-21T15:43:00Z">
        <w:r w:rsidR="006313A2">
          <w:rPr>
            <w:rFonts w:ascii="Arial" w:hAnsi="Arial" w:cs="Arial"/>
            <w:lang w:val="en-US"/>
          </w:rPr>
          <w:t xml:space="preserve"> invoke this principle</w:t>
        </w:r>
      </w:ins>
      <w:ins w:id="18" w:author="Raffaella Ravinetto" w:date="2018-03-21T16:13:00Z">
        <w:r w:rsidR="00E63E9D">
          <w:rPr>
            <w:rFonts w:ascii="Arial" w:hAnsi="Arial" w:cs="Arial"/>
            <w:lang w:val="en-US"/>
          </w:rPr>
          <w:t xml:space="preserve">, </w:t>
        </w:r>
      </w:ins>
      <w:ins w:id="19" w:author="Raffaella Ravinetto" w:date="2018-03-22T14:16:00Z">
        <w:r w:rsidR="003465E1">
          <w:rPr>
            <w:rFonts w:ascii="Arial" w:hAnsi="Arial" w:cs="Arial"/>
            <w:lang w:val="en-US"/>
          </w:rPr>
          <w:t>using the wording</w:t>
        </w:r>
      </w:ins>
      <w:ins w:id="20" w:author="Raffaella Ravinetto" w:date="2018-03-21T16:13:00Z">
        <w:r w:rsidR="00E63E9D">
          <w:rPr>
            <w:rFonts w:ascii="Arial" w:hAnsi="Arial" w:cs="Arial"/>
            <w:lang w:val="en-US"/>
          </w:rPr>
          <w:t xml:space="preserve"> </w:t>
        </w:r>
        <w:r w:rsidR="00E63E9D" w:rsidRPr="00073F5E">
          <w:rPr>
            <w:rFonts w:ascii="Arial" w:hAnsi="Arial" w:cs="Arial"/>
            <w:lang w:val="en-US"/>
          </w:rPr>
          <w:t>“maximization of benefit”</w:t>
        </w:r>
        <w:r w:rsidR="00E63E9D">
          <w:rPr>
            <w:rFonts w:ascii="Arial" w:hAnsi="Arial" w:cs="Arial"/>
            <w:lang w:val="en-US"/>
          </w:rPr>
          <w:t xml:space="preserve"> instead of “benefit sharing”,</w:t>
        </w:r>
      </w:ins>
      <w:del w:id="21" w:author="Raffaella Ravinetto" w:date="2018-03-21T15:44:00Z">
        <w:r w:rsidRPr="00073F5E" w:rsidDel="006313A2">
          <w:rPr>
            <w:rFonts w:ascii="Arial" w:hAnsi="Arial" w:cs="Arial"/>
            <w:lang w:val="en-US"/>
          </w:rPr>
          <w:delText>especially</w:delText>
        </w:r>
      </w:del>
      <w:r w:rsidRPr="00073F5E">
        <w:rPr>
          <w:rFonts w:ascii="Arial" w:hAnsi="Arial" w:cs="Arial"/>
          <w:lang w:val="en-US"/>
        </w:rPr>
        <w:t xml:space="preserve"> with reference to responsible conduct of research, ownership of biobanks and data repositories, informed consent process, community engagement, international collaborative research, and research in emergency or disasters. </w:t>
      </w:r>
      <w:del w:id="22" w:author="Raffaella Ravinetto" w:date="2018-03-21T16:16:00Z">
        <w:r w:rsidRPr="00073F5E" w:rsidDel="00E63E9D">
          <w:rPr>
            <w:rFonts w:ascii="Arial" w:hAnsi="Arial" w:cs="Arial"/>
            <w:lang w:val="en-US"/>
          </w:rPr>
          <w:delText>The</w:delText>
        </w:r>
      </w:del>
      <w:del w:id="23" w:author="Raffaella Ravinetto" w:date="2018-03-21T16:12:00Z">
        <w:r w:rsidRPr="00073F5E" w:rsidDel="00E63E9D">
          <w:rPr>
            <w:rFonts w:ascii="Arial" w:hAnsi="Arial" w:cs="Arial"/>
            <w:lang w:val="en-US"/>
          </w:rPr>
          <w:delText xml:space="preserve"> guidelines</w:delText>
        </w:r>
      </w:del>
      <w:del w:id="24" w:author="Raffaella Ravinetto" w:date="2018-03-21T16:13:00Z">
        <w:r w:rsidRPr="00073F5E" w:rsidDel="00E63E9D">
          <w:rPr>
            <w:rFonts w:ascii="Arial" w:hAnsi="Arial" w:cs="Arial"/>
            <w:lang w:val="en-US"/>
          </w:rPr>
          <w:delText xml:space="preserve"> </w:delText>
        </w:r>
        <w:r w:rsidR="009D2AA0" w:rsidDel="00E63E9D">
          <w:rPr>
            <w:rFonts w:ascii="Arial" w:hAnsi="Arial" w:cs="Arial"/>
            <w:lang w:val="en-US"/>
          </w:rPr>
          <w:delText>also</w:delText>
        </w:r>
      </w:del>
      <w:del w:id="25" w:author="Raffaella Ravinetto" w:date="2018-03-21T16:16:00Z">
        <w:r w:rsidR="009D2AA0" w:rsidDel="00E63E9D">
          <w:rPr>
            <w:rFonts w:ascii="Arial" w:hAnsi="Arial" w:cs="Arial"/>
            <w:lang w:val="en-US"/>
          </w:rPr>
          <w:delText xml:space="preserve"> </w:delText>
        </w:r>
        <w:r w:rsidRPr="00073F5E" w:rsidDel="00E63E9D">
          <w:rPr>
            <w:rFonts w:ascii="Arial" w:hAnsi="Arial" w:cs="Arial"/>
            <w:lang w:val="en-US"/>
          </w:rPr>
          <w:delText>give a central role to the Indian Ethics Committee</w:delText>
        </w:r>
        <w:r w:rsidR="009D2AA0" w:rsidDel="00E63E9D">
          <w:rPr>
            <w:rFonts w:ascii="Arial" w:hAnsi="Arial" w:cs="Arial"/>
            <w:lang w:val="en-US"/>
          </w:rPr>
          <w:delText xml:space="preserve">s (ECs), which </w:delText>
        </w:r>
        <w:r w:rsidRPr="00073F5E" w:rsidDel="00E63E9D">
          <w:rPr>
            <w:rFonts w:ascii="Arial" w:hAnsi="Arial" w:cs="Arial"/>
            <w:lang w:val="en-US"/>
          </w:rPr>
          <w:delText>are entrusted with full legitimacy and power to require that the ethics principles are translated into procedures and practices.</w:delText>
        </w:r>
      </w:del>
      <w:del w:id="26" w:author="Raffaella Ravinetto" w:date="2018-03-21T16:13:00Z">
        <w:r w:rsidRPr="00073F5E" w:rsidDel="00E63E9D">
          <w:rPr>
            <w:rFonts w:ascii="Arial" w:hAnsi="Arial" w:cs="Arial"/>
            <w:lang w:val="en-US"/>
          </w:rPr>
          <w:delText xml:space="preserve"> </w:delText>
        </w:r>
      </w:del>
      <w:del w:id="27" w:author="Raffaella Ravinetto" w:date="2018-03-21T15:41:00Z">
        <w:r w:rsidRPr="00073F5E" w:rsidDel="006313A2">
          <w:rPr>
            <w:rFonts w:ascii="Arial" w:hAnsi="Arial" w:cs="Arial"/>
            <w:lang w:val="en-US"/>
          </w:rPr>
          <w:delText xml:space="preserve">When it comes to benefit sharing, the ECs can </w:delText>
        </w:r>
      </w:del>
      <w:del w:id="28" w:author="Raffaella Ravinetto" w:date="2018-03-21T15:40:00Z">
        <w:r w:rsidRPr="00073F5E" w:rsidDel="006313A2">
          <w:rPr>
            <w:rFonts w:ascii="Arial" w:hAnsi="Arial" w:cs="Arial"/>
            <w:lang w:val="en-US"/>
          </w:rPr>
          <w:delText xml:space="preserve">and should </w:delText>
        </w:r>
      </w:del>
      <w:del w:id="29" w:author="Raffaella Ravinetto" w:date="2018-03-21T15:41:00Z">
        <w:r w:rsidRPr="00073F5E" w:rsidDel="006313A2">
          <w:rPr>
            <w:rFonts w:ascii="Arial" w:hAnsi="Arial" w:cs="Arial"/>
            <w:lang w:val="en-US"/>
          </w:rPr>
          <w:delText>check if a research protocol is giving due consideration to the best possible measures for sharing benefits with the research participants, the research community</w:delText>
        </w:r>
        <w:r w:rsidR="009D2AA0" w:rsidDel="006313A2">
          <w:rPr>
            <w:rFonts w:ascii="Arial" w:hAnsi="Arial" w:cs="Arial"/>
            <w:lang w:val="en-US"/>
          </w:rPr>
          <w:delText>, and the local researchers</w:delText>
        </w:r>
      </w:del>
      <w:del w:id="30" w:author="Raffaella Ravinetto" w:date="2018-03-21T16:13:00Z">
        <w:r w:rsidRPr="00073F5E" w:rsidDel="00E63E9D">
          <w:rPr>
            <w:rFonts w:ascii="Arial" w:hAnsi="Arial" w:cs="Arial"/>
            <w:lang w:val="en-US"/>
          </w:rPr>
          <w:delText>.</w:delText>
        </w:r>
      </w:del>
      <w:del w:id="31" w:author="Raffaella Ravinetto" w:date="2018-03-21T16:16:00Z">
        <w:r w:rsidRPr="00073F5E" w:rsidDel="00E63E9D">
          <w:rPr>
            <w:rFonts w:ascii="Arial" w:hAnsi="Arial" w:cs="Arial"/>
            <w:lang w:val="en-US"/>
          </w:rPr>
          <w:delText xml:space="preserve"> </w:delText>
        </w:r>
      </w:del>
      <w:del w:id="32" w:author="Raffaella Ravinetto" w:date="2018-03-21T15:40:00Z">
        <w:r w:rsidRPr="00073F5E" w:rsidDel="006313A2">
          <w:rPr>
            <w:rFonts w:ascii="Arial" w:hAnsi="Arial" w:cs="Arial"/>
            <w:lang w:val="en-US"/>
          </w:rPr>
          <w:delText xml:space="preserve">The </w:delText>
        </w:r>
      </w:del>
      <w:ins w:id="33" w:author="Raffaella Ravinetto" w:date="2018-03-21T15:40:00Z">
        <w:r w:rsidR="006313A2" w:rsidRPr="00073F5E">
          <w:rPr>
            <w:rFonts w:ascii="Arial" w:hAnsi="Arial" w:cs="Arial"/>
            <w:lang w:val="en-US"/>
          </w:rPr>
          <w:t>Th</w:t>
        </w:r>
        <w:r w:rsidR="006313A2">
          <w:rPr>
            <w:rFonts w:ascii="Arial" w:hAnsi="Arial" w:cs="Arial"/>
            <w:lang w:val="en-US"/>
          </w:rPr>
          <w:t>is</w:t>
        </w:r>
        <w:r w:rsidR="006313A2" w:rsidRPr="00073F5E">
          <w:rPr>
            <w:rFonts w:ascii="Arial" w:hAnsi="Arial" w:cs="Arial"/>
            <w:lang w:val="en-US"/>
          </w:rPr>
          <w:t xml:space="preserve"> </w:t>
        </w:r>
      </w:ins>
      <w:r w:rsidRPr="00073F5E">
        <w:rPr>
          <w:rFonts w:ascii="Arial" w:hAnsi="Arial" w:cs="Arial"/>
          <w:lang w:val="en-US"/>
        </w:rPr>
        <w:t xml:space="preserve">approach </w:t>
      </w:r>
      <w:del w:id="34" w:author="Raffaella Ravinetto" w:date="2018-03-21T15:40:00Z">
        <w:r w:rsidRPr="00073F5E" w:rsidDel="006313A2">
          <w:rPr>
            <w:rFonts w:ascii="Arial" w:hAnsi="Arial" w:cs="Arial"/>
            <w:lang w:val="en-US"/>
          </w:rPr>
          <w:delText xml:space="preserve">of the new Indian Ethical Guidelines </w:delText>
        </w:r>
      </w:del>
      <w:del w:id="35" w:author="Raffaella Ravinetto" w:date="2018-03-21T16:13:00Z">
        <w:r w:rsidRPr="00073F5E" w:rsidDel="00E63E9D">
          <w:rPr>
            <w:rFonts w:ascii="Arial" w:hAnsi="Arial" w:cs="Arial"/>
            <w:lang w:val="en-US"/>
          </w:rPr>
          <w:delText xml:space="preserve">to research benefits sharing </w:delText>
        </w:r>
      </w:del>
      <w:del w:id="36" w:author="Raffaella Ravinetto" w:date="2018-03-21T15:40:00Z">
        <w:r w:rsidRPr="00073F5E" w:rsidDel="006313A2">
          <w:rPr>
            <w:rFonts w:ascii="Arial" w:hAnsi="Arial" w:cs="Arial"/>
            <w:lang w:val="en-US"/>
          </w:rPr>
          <w:delText>is</w:delText>
        </w:r>
      </w:del>
      <w:ins w:id="37" w:author="Raffaella Ravinetto" w:date="2018-03-21T15:40:00Z">
        <w:r w:rsidR="006313A2">
          <w:rPr>
            <w:rFonts w:ascii="Arial" w:hAnsi="Arial" w:cs="Arial"/>
            <w:lang w:val="en-US"/>
          </w:rPr>
          <w:t xml:space="preserve">may be seen </w:t>
        </w:r>
      </w:ins>
      <w:ins w:id="38" w:author="Raffaella Ravinetto" w:date="2018-03-21T15:41:00Z">
        <w:r w:rsidR="006313A2">
          <w:rPr>
            <w:rFonts w:ascii="Arial" w:hAnsi="Arial" w:cs="Arial"/>
            <w:lang w:val="en-US"/>
          </w:rPr>
          <w:t>as</w:t>
        </w:r>
      </w:ins>
      <w:r w:rsidRPr="00073F5E">
        <w:rPr>
          <w:rFonts w:ascii="Arial" w:hAnsi="Arial" w:cs="Arial"/>
          <w:lang w:val="en-US"/>
        </w:rPr>
        <w:t xml:space="preserve"> quite innovative, in that it sees </w:t>
      </w:r>
      <w:del w:id="39" w:author="Raffaella Ravinetto" w:date="2018-03-21T16:14:00Z">
        <w:r w:rsidRPr="00073F5E" w:rsidDel="00E63E9D">
          <w:rPr>
            <w:rFonts w:ascii="Arial" w:hAnsi="Arial" w:cs="Arial"/>
            <w:lang w:val="en-US"/>
          </w:rPr>
          <w:delText>it</w:delText>
        </w:r>
      </w:del>
      <w:ins w:id="40" w:author="Raffaella Ravinetto" w:date="2018-03-21T16:14:00Z">
        <w:r w:rsidR="00E63E9D">
          <w:rPr>
            <w:rFonts w:ascii="Arial" w:hAnsi="Arial" w:cs="Arial"/>
            <w:lang w:val="en-US"/>
          </w:rPr>
          <w:t>benefit sharing (i.e. maximization of benefit)</w:t>
        </w:r>
      </w:ins>
      <w:r w:rsidRPr="00073F5E">
        <w:rPr>
          <w:rFonts w:ascii="Arial" w:hAnsi="Arial" w:cs="Arial"/>
          <w:lang w:val="en-US"/>
        </w:rPr>
        <w:t xml:space="preserve"> as a </w:t>
      </w:r>
      <w:del w:id="41" w:author="Raffaella Ravinetto" w:date="2018-03-21T15:46:00Z">
        <w:r w:rsidRPr="00073F5E" w:rsidDel="006313A2">
          <w:rPr>
            <w:rFonts w:ascii="Arial" w:hAnsi="Arial" w:cs="Arial"/>
            <w:lang w:val="en-US"/>
          </w:rPr>
          <w:delText xml:space="preserve">transversal </w:delText>
        </w:r>
      </w:del>
      <w:ins w:id="42" w:author="Raffaella Ravinetto" w:date="2018-03-21T15:46:00Z">
        <w:r w:rsidR="006313A2">
          <w:rPr>
            <w:rFonts w:ascii="Arial" w:hAnsi="Arial" w:cs="Arial"/>
            <w:lang w:val="en-US"/>
          </w:rPr>
          <w:t>key-</w:t>
        </w:r>
      </w:ins>
      <w:r w:rsidRPr="00073F5E">
        <w:rPr>
          <w:rFonts w:ascii="Arial" w:hAnsi="Arial" w:cs="Arial"/>
          <w:lang w:val="en-US"/>
        </w:rPr>
        <w:t>ethics requirement</w:t>
      </w:r>
      <w:del w:id="43" w:author="Raffaella Ravinetto" w:date="2018-03-21T16:14:00Z">
        <w:r w:rsidRPr="00073F5E" w:rsidDel="00E63E9D">
          <w:rPr>
            <w:rFonts w:ascii="Arial" w:hAnsi="Arial" w:cs="Arial"/>
            <w:lang w:val="en-US"/>
          </w:rPr>
          <w:delText xml:space="preserve"> </w:delText>
        </w:r>
      </w:del>
      <w:del w:id="44" w:author="Raffaella Ravinetto" w:date="2018-03-21T15:45:00Z">
        <w:r w:rsidRPr="00073F5E" w:rsidDel="006313A2">
          <w:rPr>
            <w:rFonts w:ascii="Arial" w:hAnsi="Arial" w:cs="Arial"/>
            <w:lang w:val="en-US"/>
          </w:rPr>
          <w:delText>that should be maximized in all kinds of research, to the benefit of local communities and local researchers</w:delText>
        </w:r>
      </w:del>
      <w:del w:id="45" w:author="Raffaella Ravinetto" w:date="2018-03-21T16:14:00Z">
        <w:r w:rsidRPr="00073F5E" w:rsidDel="00E63E9D">
          <w:rPr>
            <w:rFonts w:ascii="Arial" w:hAnsi="Arial" w:cs="Arial"/>
            <w:lang w:val="en-US"/>
          </w:rPr>
          <w:delText xml:space="preserve">, </w:delText>
        </w:r>
      </w:del>
      <w:del w:id="46" w:author="Raffaella Ravinetto" w:date="2018-03-21T15:46:00Z">
        <w:r w:rsidRPr="00073F5E" w:rsidDel="006313A2">
          <w:rPr>
            <w:rFonts w:ascii="Arial" w:hAnsi="Arial" w:cs="Arial"/>
            <w:lang w:val="en-US"/>
          </w:rPr>
          <w:delText>and in that it empowers</w:delText>
        </w:r>
      </w:del>
      <w:del w:id="47" w:author="Raffaella Ravinetto" w:date="2018-03-21T16:14:00Z">
        <w:r w:rsidRPr="00073F5E" w:rsidDel="00E63E9D">
          <w:rPr>
            <w:rFonts w:ascii="Arial" w:hAnsi="Arial" w:cs="Arial"/>
            <w:lang w:val="en-US"/>
          </w:rPr>
          <w:delText xml:space="preserve"> ECs </w:delText>
        </w:r>
      </w:del>
      <w:del w:id="48" w:author="Raffaella Ravinetto" w:date="2018-03-21T15:46:00Z">
        <w:r w:rsidRPr="00073F5E" w:rsidDel="006313A2">
          <w:rPr>
            <w:rFonts w:ascii="Arial" w:hAnsi="Arial" w:cs="Arial"/>
            <w:lang w:val="en-US"/>
          </w:rPr>
          <w:delText xml:space="preserve">to require and verify </w:delText>
        </w:r>
      </w:del>
      <w:del w:id="49" w:author="Raffaella Ravinetto" w:date="2018-03-21T15:47:00Z">
        <w:r w:rsidRPr="00073F5E" w:rsidDel="006313A2">
          <w:rPr>
            <w:rFonts w:ascii="Arial" w:hAnsi="Arial" w:cs="Arial"/>
            <w:lang w:val="en-US"/>
          </w:rPr>
          <w:delText>its adequate implementation</w:delText>
        </w:r>
      </w:del>
      <w:r w:rsidRPr="00073F5E">
        <w:rPr>
          <w:rFonts w:ascii="Arial" w:hAnsi="Arial" w:cs="Arial"/>
          <w:lang w:val="en-US"/>
        </w:rPr>
        <w:t>.</w:t>
      </w:r>
      <w:ins w:id="50" w:author="Raffaella Ravinetto" w:date="2018-03-21T15:37:00Z">
        <w:r w:rsidR="006313A2">
          <w:rPr>
            <w:rFonts w:ascii="Arial" w:hAnsi="Arial" w:cs="Arial"/>
            <w:lang w:val="en-US"/>
          </w:rPr>
          <w:t xml:space="preserve"> Unfortunately,</w:t>
        </w:r>
      </w:ins>
      <w:ins w:id="51" w:author="Raffaella Ravinetto" w:date="2018-03-21T15:38:00Z">
        <w:r w:rsidR="006313A2">
          <w:rPr>
            <w:rFonts w:ascii="Arial" w:hAnsi="Arial" w:cs="Arial"/>
            <w:lang w:val="en-US"/>
          </w:rPr>
          <w:t xml:space="preserve"> </w:t>
        </w:r>
      </w:ins>
      <w:del w:id="52" w:author="Raffaella Ravinetto" w:date="2018-03-21T15:47:00Z">
        <w:r w:rsidRPr="00073F5E" w:rsidDel="006313A2">
          <w:rPr>
            <w:rFonts w:ascii="Arial" w:hAnsi="Arial" w:cs="Arial"/>
            <w:lang w:val="en-US"/>
          </w:rPr>
          <w:delText xml:space="preserve"> </w:delText>
        </w:r>
      </w:del>
      <w:ins w:id="53" w:author="Raffaella Ravinetto" w:date="2018-03-21T15:45:00Z">
        <w:r w:rsidR="006313A2">
          <w:rPr>
            <w:rFonts w:ascii="Arial" w:hAnsi="Arial" w:cs="Arial"/>
            <w:lang w:val="en-US"/>
          </w:rPr>
          <w:t xml:space="preserve">the guidelines </w:t>
        </w:r>
      </w:ins>
      <w:ins w:id="54" w:author="Raffaella Ravinetto" w:date="2018-03-21T15:47:00Z">
        <w:r w:rsidR="006313A2">
          <w:rPr>
            <w:rFonts w:ascii="Arial" w:hAnsi="Arial" w:cs="Arial"/>
            <w:lang w:val="en-US"/>
          </w:rPr>
          <w:t xml:space="preserve">do not state </w:t>
        </w:r>
      </w:ins>
      <w:ins w:id="55" w:author="Raffaella Ravinetto" w:date="2018-03-21T15:40:00Z">
        <w:r w:rsidR="006313A2" w:rsidRPr="00073F5E">
          <w:rPr>
            <w:rFonts w:ascii="Arial" w:hAnsi="Arial" w:cs="Arial"/>
            <w:lang w:val="en-US"/>
          </w:rPr>
          <w:t>explicit</w:t>
        </w:r>
      </w:ins>
      <w:ins w:id="56" w:author="Raffaella Ravinetto" w:date="2018-03-21T15:47:00Z">
        <w:r w:rsidR="006313A2">
          <w:rPr>
            <w:rFonts w:ascii="Arial" w:hAnsi="Arial" w:cs="Arial"/>
            <w:lang w:val="en-US"/>
          </w:rPr>
          <w:t>ly</w:t>
        </w:r>
      </w:ins>
      <w:ins w:id="57" w:author="Raffaella Ravinetto" w:date="2018-03-21T15:40:00Z">
        <w:r w:rsidR="006313A2" w:rsidRPr="00073F5E">
          <w:rPr>
            <w:rFonts w:ascii="Arial" w:hAnsi="Arial" w:cs="Arial"/>
            <w:lang w:val="en-US"/>
          </w:rPr>
          <w:t xml:space="preserve"> that </w:t>
        </w:r>
      </w:ins>
      <w:ins w:id="58" w:author="Raffaella Ravinetto" w:date="2018-03-21T16:14:00Z">
        <w:r w:rsidR="00E63E9D">
          <w:rPr>
            <w:rFonts w:ascii="Arial" w:hAnsi="Arial" w:cs="Arial"/>
            <w:lang w:val="en-US"/>
          </w:rPr>
          <w:t>it</w:t>
        </w:r>
      </w:ins>
      <w:ins w:id="59" w:author="Raffaella Ravinetto" w:date="2018-03-21T15:47:00Z">
        <w:r w:rsidR="006313A2">
          <w:rPr>
            <w:rFonts w:ascii="Arial" w:hAnsi="Arial" w:cs="Arial"/>
            <w:lang w:val="en-US"/>
          </w:rPr>
          <w:t xml:space="preserve"> is </w:t>
        </w:r>
      </w:ins>
      <w:ins w:id="60" w:author="Raffaella Ravinetto" w:date="2018-03-21T15:40:00Z">
        <w:r w:rsidR="006313A2" w:rsidRPr="00073F5E">
          <w:rPr>
            <w:rFonts w:ascii="Arial" w:hAnsi="Arial" w:cs="Arial"/>
            <w:lang w:val="en-US"/>
          </w:rPr>
          <w:t>relevant to all resear</w:t>
        </w:r>
        <w:r w:rsidR="003465E1">
          <w:rPr>
            <w:rFonts w:ascii="Arial" w:hAnsi="Arial" w:cs="Arial"/>
            <w:lang w:val="en-US"/>
          </w:rPr>
          <w:t>ch involving human participants</w:t>
        </w:r>
        <w:r w:rsidR="006313A2" w:rsidRPr="00073F5E">
          <w:rPr>
            <w:rFonts w:ascii="Arial" w:hAnsi="Arial" w:cs="Arial"/>
            <w:lang w:val="en-US"/>
          </w:rPr>
          <w:t xml:space="preserve"> and not only to specific situations </w:t>
        </w:r>
      </w:ins>
      <w:ins w:id="61" w:author="Raffaella Ravinetto" w:date="2018-03-21T15:48:00Z">
        <w:r w:rsidR="006313A2">
          <w:rPr>
            <w:rFonts w:ascii="Arial" w:hAnsi="Arial" w:cs="Arial"/>
            <w:lang w:val="en-US"/>
          </w:rPr>
          <w:t>such as</w:t>
        </w:r>
      </w:ins>
      <w:ins w:id="62" w:author="Raffaella Ravinetto" w:date="2018-03-21T15:40:00Z">
        <w:r w:rsidR="006313A2" w:rsidRPr="00073F5E">
          <w:rPr>
            <w:rFonts w:ascii="Arial" w:hAnsi="Arial" w:cs="Arial"/>
            <w:lang w:val="en-US"/>
          </w:rPr>
          <w:t xml:space="preserve"> biobanks, research in emergencies and international collaborations</w:t>
        </w:r>
      </w:ins>
      <w:ins w:id="63" w:author="Raffaella Ravinetto" w:date="2018-03-21T15:54:00Z">
        <w:r w:rsidR="00E00F4E">
          <w:rPr>
            <w:rFonts w:ascii="Arial" w:hAnsi="Arial" w:cs="Arial"/>
            <w:lang w:val="en-US"/>
          </w:rPr>
          <w:t xml:space="preserve">; and </w:t>
        </w:r>
      </w:ins>
      <w:ins w:id="64" w:author="Raffaella Ravinetto" w:date="2018-03-21T15:40:00Z">
        <w:r w:rsidR="006313A2" w:rsidRPr="00073F5E">
          <w:rPr>
            <w:rFonts w:ascii="Arial" w:hAnsi="Arial" w:cs="Arial"/>
            <w:lang w:val="en-US"/>
          </w:rPr>
          <w:t>the</w:t>
        </w:r>
      </w:ins>
      <w:ins w:id="65" w:author="Raffaella Ravinetto" w:date="2018-03-21T15:49:00Z">
        <w:r w:rsidR="00E00F4E">
          <w:rPr>
            <w:rFonts w:ascii="Arial" w:hAnsi="Arial" w:cs="Arial"/>
            <w:lang w:val="en-US"/>
          </w:rPr>
          <w:t>y</w:t>
        </w:r>
      </w:ins>
      <w:ins w:id="66" w:author="Raffaella Ravinetto" w:date="2018-03-21T15:40:00Z">
        <w:r w:rsidR="006313A2" w:rsidRPr="00073F5E">
          <w:rPr>
            <w:rFonts w:ascii="Arial" w:hAnsi="Arial" w:cs="Arial"/>
            <w:lang w:val="en-US"/>
          </w:rPr>
          <w:t xml:space="preserve"> </w:t>
        </w:r>
      </w:ins>
      <w:ins w:id="67" w:author="Raffaella Ravinetto" w:date="2018-03-21T15:54:00Z">
        <w:r w:rsidR="00E00F4E">
          <w:rPr>
            <w:rFonts w:ascii="Arial" w:hAnsi="Arial" w:cs="Arial"/>
            <w:lang w:val="en-US"/>
          </w:rPr>
          <w:t xml:space="preserve">seem to consider </w:t>
        </w:r>
      </w:ins>
      <w:ins w:id="68" w:author="Raffaella Ravinetto" w:date="2018-03-21T15:40:00Z">
        <w:r w:rsidR="006313A2" w:rsidRPr="00073F5E">
          <w:rPr>
            <w:rFonts w:ascii="Arial" w:hAnsi="Arial" w:cs="Arial"/>
            <w:lang w:val="en-US"/>
          </w:rPr>
          <w:t xml:space="preserve">that the risk of </w:t>
        </w:r>
      </w:ins>
      <w:ins w:id="69" w:author="Raffaella Ravinetto" w:date="2018-03-21T16:14:00Z">
        <w:r w:rsidR="00E63E9D">
          <w:rPr>
            <w:rFonts w:ascii="Arial" w:hAnsi="Arial" w:cs="Arial"/>
            <w:lang w:val="en-US"/>
          </w:rPr>
          <w:t xml:space="preserve">lack of </w:t>
        </w:r>
      </w:ins>
      <w:ins w:id="70" w:author="Raffaella Ravinetto" w:date="2018-03-21T16:15:00Z">
        <w:r w:rsidR="00E63E9D">
          <w:rPr>
            <w:rFonts w:ascii="Arial" w:hAnsi="Arial" w:cs="Arial"/>
            <w:lang w:val="en-US"/>
          </w:rPr>
          <w:t>benefit sharing</w:t>
        </w:r>
      </w:ins>
      <w:ins w:id="71" w:author="Raffaella Ravinetto" w:date="2018-03-21T15:40:00Z">
        <w:r w:rsidR="006313A2" w:rsidRPr="00073F5E">
          <w:rPr>
            <w:rFonts w:ascii="Arial" w:hAnsi="Arial" w:cs="Arial"/>
            <w:lang w:val="en-US"/>
          </w:rPr>
          <w:t xml:space="preserve"> is mainly or only related to international collaborations. </w:t>
        </w:r>
      </w:ins>
      <w:ins w:id="72" w:author="Raffaella Ravinetto" w:date="2018-03-21T15:53:00Z">
        <w:r w:rsidR="00E00F4E" w:rsidRPr="00073F5E">
          <w:rPr>
            <w:rFonts w:ascii="Arial" w:hAnsi="Arial" w:cs="Arial"/>
            <w:lang w:val="en-US"/>
          </w:rPr>
          <w:t>A</w:t>
        </w:r>
      </w:ins>
      <w:ins w:id="73" w:author="Raffaella Ravinetto" w:date="2018-03-21T15:54:00Z">
        <w:r w:rsidR="00E00F4E">
          <w:rPr>
            <w:rFonts w:ascii="Arial" w:hAnsi="Arial" w:cs="Arial"/>
            <w:lang w:val="en-US"/>
          </w:rPr>
          <w:t>n</w:t>
        </w:r>
      </w:ins>
      <w:ins w:id="74" w:author="Raffaella Ravinetto" w:date="2018-03-21T15:58:00Z">
        <w:r w:rsidR="00E00F4E">
          <w:rPr>
            <w:rFonts w:ascii="Arial" w:hAnsi="Arial" w:cs="Arial"/>
            <w:lang w:val="en-US"/>
          </w:rPr>
          <w:t>other</w:t>
        </w:r>
      </w:ins>
      <w:ins w:id="75" w:author="Raffaella Ravinetto" w:date="2018-03-21T15:54:00Z">
        <w:r w:rsidR="00E00F4E">
          <w:rPr>
            <w:rFonts w:ascii="Arial" w:hAnsi="Arial" w:cs="Arial"/>
            <w:lang w:val="en-US"/>
          </w:rPr>
          <w:t xml:space="preserve"> important</w:t>
        </w:r>
      </w:ins>
      <w:ins w:id="76" w:author="Raffaella Ravinetto" w:date="2018-03-21T15:53:00Z">
        <w:r w:rsidR="00E00F4E" w:rsidRPr="00073F5E">
          <w:rPr>
            <w:rFonts w:ascii="Arial" w:hAnsi="Arial" w:cs="Arial"/>
            <w:lang w:val="en-US"/>
          </w:rPr>
          <w:t xml:space="preserve"> drawback</w:t>
        </w:r>
      </w:ins>
      <w:ins w:id="77" w:author="Raffaella Ravinetto" w:date="2018-03-21T16:17:00Z">
        <w:r w:rsidR="00E63E9D">
          <w:rPr>
            <w:rFonts w:ascii="Arial" w:hAnsi="Arial" w:cs="Arial"/>
            <w:lang w:val="en-US"/>
          </w:rPr>
          <w:t xml:space="preserve"> is </w:t>
        </w:r>
      </w:ins>
      <w:ins w:id="78" w:author="Raffaella Ravinetto" w:date="2018-03-21T15:58:00Z">
        <w:r w:rsidR="00E00F4E">
          <w:rPr>
            <w:rFonts w:ascii="Arial" w:hAnsi="Arial" w:cs="Arial"/>
            <w:lang w:val="en-US"/>
          </w:rPr>
          <w:t>the frequent use of a</w:t>
        </w:r>
      </w:ins>
      <w:ins w:id="79" w:author="Raffaella Ravinetto" w:date="2018-03-21T15:53:00Z">
        <w:r w:rsidR="00E00F4E" w:rsidRPr="00073F5E">
          <w:rPr>
            <w:rFonts w:ascii="Arial" w:hAnsi="Arial" w:cs="Arial"/>
            <w:lang w:val="en-US"/>
          </w:rPr>
          <w:t xml:space="preserve"> </w:t>
        </w:r>
        <w:r w:rsidR="00E00F4E">
          <w:rPr>
            <w:rFonts w:ascii="Arial" w:hAnsi="Arial" w:cs="Arial"/>
            <w:lang w:val="en-US"/>
          </w:rPr>
          <w:t>noncommittal</w:t>
        </w:r>
      </w:ins>
      <w:ins w:id="80" w:author="Raffaella Ravinetto" w:date="2018-03-21T15:58:00Z">
        <w:r w:rsidR="00E00F4E">
          <w:rPr>
            <w:rFonts w:ascii="Arial" w:hAnsi="Arial" w:cs="Arial"/>
            <w:lang w:val="en-US"/>
          </w:rPr>
          <w:t xml:space="preserve"> language:</w:t>
        </w:r>
      </w:ins>
      <w:ins w:id="81" w:author="Raffaella Ravinetto" w:date="2018-03-21T15:53:00Z">
        <w:r w:rsidR="00E00F4E" w:rsidRPr="00073F5E">
          <w:rPr>
            <w:rFonts w:ascii="Arial" w:hAnsi="Arial" w:cs="Arial"/>
            <w:lang w:val="en-US"/>
          </w:rPr>
          <w:t xml:space="preserve"> wordi</w:t>
        </w:r>
        <w:r w:rsidR="00E00F4E">
          <w:rPr>
            <w:rFonts w:ascii="Arial" w:hAnsi="Arial" w:cs="Arial"/>
            <w:lang w:val="en-US"/>
          </w:rPr>
          <w:t>ng such as “could be considered</w:t>
        </w:r>
      </w:ins>
      <w:ins w:id="82" w:author="Raffaella Ravinetto" w:date="2018-03-21T15:55:00Z">
        <w:r w:rsidR="00E00F4E">
          <w:rPr>
            <w:rFonts w:ascii="Arial" w:hAnsi="Arial" w:cs="Arial"/>
            <w:lang w:val="en-US"/>
          </w:rPr>
          <w:t>”</w:t>
        </w:r>
      </w:ins>
      <w:ins w:id="83" w:author="Raffaella Ravinetto" w:date="2018-03-21T15:53:00Z">
        <w:r w:rsidR="00E00F4E" w:rsidRPr="00073F5E">
          <w:rPr>
            <w:rFonts w:ascii="Arial" w:hAnsi="Arial" w:cs="Arial"/>
            <w:lang w:val="en-US"/>
          </w:rPr>
          <w:t xml:space="preserve"> and “may be offered” suggest that the next proposition is open, and not mandatory</w:t>
        </w:r>
      </w:ins>
      <w:ins w:id="84" w:author="Raffaella Ravinetto" w:date="2018-03-21T15:58:00Z">
        <w:r w:rsidR="00E00F4E">
          <w:rPr>
            <w:rFonts w:ascii="Arial" w:hAnsi="Arial" w:cs="Arial"/>
            <w:lang w:val="en-US"/>
          </w:rPr>
          <w:t>, thus dif</w:t>
        </w:r>
      </w:ins>
      <w:ins w:id="85" w:author="Raffaella Ravinetto" w:date="2018-03-21T15:59:00Z">
        <w:r w:rsidR="00E00F4E">
          <w:rPr>
            <w:rFonts w:ascii="Arial" w:hAnsi="Arial" w:cs="Arial"/>
            <w:lang w:val="en-US"/>
          </w:rPr>
          <w:t xml:space="preserve">ferent </w:t>
        </w:r>
      </w:ins>
      <w:ins w:id="86" w:author="Raffaella Ravinetto" w:date="2018-03-21T15:53:00Z">
        <w:r w:rsidR="00E00F4E" w:rsidRPr="00073F5E">
          <w:rPr>
            <w:rFonts w:ascii="Arial" w:hAnsi="Arial" w:cs="Arial"/>
            <w:lang w:val="en-US"/>
          </w:rPr>
          <w:t xml:space="preserve">ECs </w:t>
        </w:r>
      </w:ins>
      <w:ins w:id="87" w:author="Raffaella Ravinetto" w:date="2018-03-21T15:59:00Z">
        <w:r w:rsidR="00E00F4E">
          <w:rPr>
            <w:rFonts w:ascii="Arial" w:hAnsi="Arial" w:cs="Arial"/>
            <w:lang w:val="en-US"/>
          </w:rPr>
          <w:t>are</w:t>
        </w:r>
      </w:ins>
      <w:ins w:id="88" w:author="Raffaella Ravinetto" w:date="2018-03-21T15:53:00Z">
        <w:r w:rsidR="00E00F4E" w:rsidRPr="00073F5E">
          <w:rPr>
            <w:rFonts w:ascii="Arial" w:hAnsi="Arial" w:cs="Arial"/>
            <w:lang w:val="en-US"/>
          </w:rPr>
          <w:t xml:space="preserve"> left with the choice to act</w:t>
        </w:r>
      </w:ins>
      <w:ins w:id="89" w:author="Raffaella Ravinetto" w:date="2018-03-21T16:17:00Z">
        <w:r w:rsidR="00E63E9D" w:rsidRPr="00073F5E">
          <w:rPr>
            <w:rFonts w:ascii="Arial" w:hAnsi="Arial" w:cs="Arial"/>
            <w:lang w:val="en-US"/>
          </w:rPr>
          <w:t>, or not to</w:t>
        </w:r>
        <w:r w:rsidR="00E63E9D">
          <w:rPr>
            <w:rFonts w:ascii="Arial" w:hAnsi="Arial" w:cs="Arial"/>
            <w:lang w:val="en-US"/>
          </w:rPr>
          <w:t xml:space="preserve"> act, </w:t>
        </w:r>
      </w:ins>
      <w:ins w:id="90" w:author="Raffaella Ravinetto" w:date="2018-03-21T15:53:00Z">
        <w:r w:rsidR="00E00F4E" w:rsidRPr="00073F5E">
          <w:rPr>
            <w:rFonts w:ascii="Arial" w:hAnsi="Arial" w:cs="Arial"/>
            <w:lang w:val="en-US"/>
          </w:rPr>
          <w:t>upon benefit sharing measures</w:t>
        </w:r>
      </w:ins>
      <w:ins w:id="91" w:author="Raffaella Ravinetto" w:date="2018-03-21T16:17:00Z">
        <w:r w:rsidR="00E63E9D">
          <w:rPr>
            <w:rFonts w:ascii="Arial" w:hAnsi="Arial" w:cs="Arial"/>
            <w:lang w:val="en-US"/>
          </w:rPr>
          <w:t xml:space="preserve"> </w:t>
        </w:r>
      </w:ins>
      <w:ins w:id="92" w:author="Raffaella Ravinetto" w:date="2018-03-21T15:53:00Z">
        <w:r w:rsidR="00EE516E">
          <w:rPr>
            <w:rFonts w:ascii="Arial" w:hAnsi="Arial" w:cs="Arial"/>
            <w:lang w:val="en-US"/>
          </w:rPr>
          <w:t>in a discretionary manner</w:t>
        </w:r>
        <w:r w:rsidR="00E00F4E" w:rsidRPr="00073F5E">
          <w:rPr>
            <w:rFonts w:ascii="Arial" w:hAnsi="Arial" w:cs="Arial"/>
            <w:lang w:val="en-US"/>
          </w:rPr>
          <w:t>.</w:t>
        </w:r>
      </w:ins>
      <w:ins w:id="93" w:author="Raffaella Ravinetto" w:date="2018-03-21T15:59:00Z">
        <w:r w:rsidR="00EE516E">
          <w:rPr>
            <w:rFonts w:ascii="Arial" w:hAnsi="Arial" w:cs="Arial"/>
            <w:lang w:val="en-US"/>
          </w:rPr>
          <w:t xml:space="preserve"> </w:t>
        </w:r>
      </w:ins>
      <w:r w:rsidRPr="00073F5E">
        <w:rPr>
          <w:rFonts w:ascii="Arial" w:hAnsi="Arial" w:cs="Arial"/>
          <w:lang w:val="en-US"/>
        </w:rPr>
        <w:t xml:space="preserve">Therefore, </w:t>
      </w:r>
      <w:del w:id="94" w:author="Raffaella Ravinetto" w:date="2018-03-21T16:00:00Z">
        <w:r w:rsidRPr="00073F5E" w:rsidDel="00EE516E">
          <w:rPr>
            <w:rFonts w:ascii="Arial" w:hAnsi="Arial" w:cs="Arial"/>
            <w:lang w:val="en-US"/>
          </w:rPr>
          <w:delText>even if there is some room for</w:delText>
        </w:r>
      </w:del>
      <w:r w:rsidRPr="00073F5E">
        <w:rPr>
          <w:rFonts w:ascii="Arial" w:hAnsi="Arial" w:cs="Arial"/>
          <w:lang w:val="en-US"/>
        </w:rPr>
        <w:t xml:space="preserve"> further elaboration</w:t>
      </w:r>
      <w:ins w:id="95" w:author="Raffaella Ravinetto" w:date="2018-03-21T16:00:00Z">
        <w:r w:rsidR="00EE516E">
          <w:rPr>
            <w:rFonts w:ascii="Arial" w:hAnsi="Arial" w:cs="Arial"/>
            <w:lang w:val="en-US"/>
          </w:rPr>
          <w:t xml:space="preserve"> is needed</w:t>
        </w:r>
      </w:ins>
      <w:r w:rsidRPr="00073F5E">
        <w:rPr>
          <w:rFonts w:ascii="Arial" w:hAnsi="Arial" w:cs="Arial"/>
          <w:lang w:val="en-US"/>
        </w:rPr>
        <w:t xml:space="preserve">, </w:t>
      </w:r>
      <w:ins w:id="96" w:author="Raffaella Ravinetto" w:date="2018-03-21T16:00:00Z">
        <w:r w:rsidR="00EE516E">
          <w:rPr>
            <w:rFonts w:ascii="Arial" w:hAnsi="Arial" w:cs="Arial"/>
            <w:lang w:val="en-US"/>
          </w:rPr>
          <w:t xml:space="preserve">for </w:t>
        </w:r>
      </w:ins>
      <w:r w:rsidRPr="00073F5E">
        <w:rPr>
          <w:rFonts w:ascii="Arial" w:hAnsi="Arial" w:cs="Arial"/>
          <w:lang w:val="en-US"/>
        </w:rPr>
        <w:t xml:space="preserve">the guidelines </w:t>
      </w:r>
      <w:del w:id="97" w:author="Raffaella Ravinetto" w:date="2018-03-21T16:00:00Z">
        <w:r w:rsidRPr="00073F5E" w:rsidDel="00EE516E">
          <w:rPr>
            <w:rFonts w:ascii="Arial" w:hAnsi="Arial" w:cs="Arial"/>
            <w:lang w:val="en-US"/>
          </w:rPr>
          <w:delText xml:space="preserve">may </w:delText>
        </w:r>
      </w:del>
      <w:ins w:id="98" w:author="Raffaella Ravinetto" w:date="2018-03-21T16:00:00Z">
        <w:r w:rsidR="00EE516E">
          <w:rPr>
            <w:rFonts w:ascii="Arial" w:hAnsi="Arial" w:cs="Arial"/>
            <w:lang w:val="en-US"/>
          </w:rPr>
          <w:t>be more explicit and</w:t>
        </w:r>
        <w:r w:rsidR="00EE516E" w:rsidRPr="00073F5E">
          <w:rPr>
            <w:rFonts w:ascii="Arial" w:hAnsi="Arial" w:cs="Arial"/>
            <w:lang w:val="en-US"/>
          </w:rPr>
          <w:t xml:space="preserve"> </w:t>
        </w:r>
      </w:ins>
      <w:del w:id="99" w:author="Raffaella Ravinetto" w:date="2018-03-21T16:00:00Z">
        <w:r w:rsidRPr="00073F5E" w:rsidDel="00EE516E">
          <w:rPr>
            <w:rFonts w:ascii="Arial" w:hAnsi="Arial" w:cs="Arial"/>
            <w:lang w:val="en-US"/>
          </w:rPr>
          <w:delText xml:space="preserve">represent </w:delText>
        </w:r>
      </w:del>
      <w:ins w:id="100" w:author="Raffaella Ravinetto" w:date="2018-03-21T16:00:00Z">
        <w:r w:rsidR="00EE516E">
          <w:rPr>
            <w:rFonts w:ascii="Arial" w:hAnsi="Arial" w:cs="Arial"/>
            <w:lang w:val="en-US"/>
          </w:rPr>
          <w:t>become</w:t>
        </w:r>
        <w:r w:rsidR="00EE516E" w:rsidRPr="00073F5E">
          <w:rPr>
            <w:rFonts w:ascii="Arial" w:hAnsi="Arial" w:cs="Arial"/>
            <w:lang w:val="en-US"/>
          </w:rPr>
          <w:t xml:space="preserve"> </w:t>
        </w:r>
      </w:ins>
      <w:r w:rsidRPr="00073F5E">
        <w:rPr>
          <w:rFonts w:ascii="Arial" w:hAnsi="Arial" w:cs="Arial"/>
          <w:lang w:val="en-US"/>
        </w:rPr>
        <w:t xml:space="preserve">a positive model for other countries and ethics bodies. </w:t>
      </w:r>
    </w:p>
    <w:p w14:paraId="56027E80" w14:textId="77777777" w:rsidR="00913E01" w:rsidRDefault="00913E01" w:rsidP="001053E2">
      <w:pPr>
        <w:autoSpaceDE w:val="0"/>
        <w:autoSpaceDN w:val="0"/>
        <w:adjustRightInd w:val="0"/>
        <w:spacing w:before="100" w:beforeAutospacing="1" w:after="100" w:afterAutospacing="1" w:line="360" w:lineRule="auto"/>
        <w:jc w:val="both"/>
        <w:rPr>
          <w:rFonts w:ascii="Arial" w:hAnsi="Arial" w:cs="Arial"/>
          <w:b/>
          <w:lang w:val="en-US"/>
        </w:rPr>
      </w:pPr>
    </w:p>
    <w:p w14:paraId="7DBF3F94" w14:textId="1EF64DB1" w:rsidR="00B55150" w:rsidRPr="00073F5E" w:rsidRDefault="00B55150" w:rsidP="001053E2">
      <w:pPr>
        <w:autoSpaceDE w:val="0"/>
        <w:autoSpaceDN w:val="0"/>
        <w:adjustRightInd w:val="0"/>
        <w:spacing w:before="100" w:beforeAutospacing="1" w:after="100" w:afterAutospacing="1" w:line="360" w:lineRule="auto"/>
        <w:jc w:val="both"/>
        <w:rPr>
          <w:rFonts w:ascii="Arial" w:hAnsi="Arial" w:cs="Arial"/>
          <w:b/>
          <w:lang w:val="en-US"/>
        </w:rPr>
      </w:pPr>
      <w:r w:rsidRPr="00073F5E">
        <w:rPr>
          <w:rFonts w:ascii="Arial" w:hAnsi="Arial" w:cs="Arial"/>
          <w:b/>
          <w:lang w:val="en-US"/>
        </w:rPr>
        <w:t xml:space="preserve">Introduction </w:t>
      </w:r>
    </w:p>
    <w:p w14:paraId="4635C56E" w14:textId="586D2D19" w:rsidR="00310D82" w:rsidRPr="00073F5E" w:rsidRDefault="004D6D23" w:rsidP="001053E2">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iCs/>
          <w:color w:val="000000"/>
          <w:lang w:val="en-US"/>
        </w:rPr>
        <w:t xml:space="preserve">Middle-income countries (MICs) are playing an increasingly important role in biomedical and health research. </w:t>
      </w:r>
      <w:r w:rsidRPr="00073F5E">
        <w:rPr>
          <w:rFonts w:ascii="Arial" w:hAnsi="Arial" w:cs="Arial"/>
          <w:lang w:val="en-US"/>
        </w:rPr>
        <w:t xml:space="preserve">From an ethics perspective, </w:t>
      </w:r>
      <w:r w:rsidR="008C5A46" w:rsidRPr="00073F5E">
        <w:rPr>
          <w:rFonts w:ascii="Arial" w:hAnsi="Arial" w:cs="Arial"/>
          <w:lang w:val="en-US"/>
        </w:rPr>
        <w:t xml:space="preserve">eventual </w:t>
      </w:r>
      <w:r w:rsidR="00310D82" w:rsidRPr="00073F5E">
        <w:rPr>
          <w:rFonts w:ascii="Arial" w:hAnsi="Arial" w:cs="Arial"/>
          <w:lang w:val="en-US"/>
        </w:rPr>
        <w:t xml:space="preserve">financial and other rewards of </w:t>
      </w:r>
      <w:r w:rsidR="00264DD9" w:rsidRPr="00073F5E">
        <w:rPr>
          <w:rFonts w:ascii="Arial" w:hAnsi="Arial" w:cs="Arial"/>
          <w:lang w:val="en-US"/>
        </w:rPr>
        <w:t>such</w:t>
      </w:r>
      <w:r w:rsidR="00310D82" w:rsidRPr="00073F5E">
        <w:rPr>
          <w:rFonts w:ascii="Arial" w:hAnsi="Arial" w:cs="Arial"/>
          <w:lang w:val="en-US"/>
        </w:rPr>
        <w:t xml:space="preserve"> </w:t>
      </w:r>
      <w:r w:rsidR="00310D82" w:rsidRPr="00073F5E">
        <w:rPr>
          <w:rFonts w:ascii="Arial" w:hAnsi="Arial" w:cs="Arial"/>
          <w:lang w:val="en-US"/>
        </w:rPr>
        <w:lastRenderedPageBreak/>
        <w:t xml:space="preserve">research should always be fairly shared with </w:t>
      </w:r>
      <w:r w:rsidRPr="00073F5E">
        <w:rPr>
          <w:rFonts w:ascii="Arial" w:hAnsi="Arial" w:cs="Arial"/>
          <w:lang w:val="en-US"/>
        </w:rPr>
        <w:t xml:space="preserve">research participants and their communities (1). For instance, </w:t>
      </w:r>
      <w:r w:rsidR="002D0742" w:rsidRPr="00073F5E">
        <w:rPr>
          <w:rFonts w:ascii="Arial" w:hAnsi="Arial" w:cs="Arial"/>
          <w:lang w:val="en-US"/>
        </w:rPr>
        <w:t xml:space="preserve">if a </w:t>
      </w:r>
      <w:r w:rsidRPr="00073F5E">
        <w:rPr>
          <w:rFonts w:ascii="Arial" w:hAnsi="Arial" w:cs="Arial"/>
          <w:lang w:val="en-US"/>
        </w:rPr>
        <w:t xml:space="preserve">clinical trial conducted </w:t>
      </w:r>
      <w:r w:rsidR="00264DD9" w:rsidRPr="00073F5E">
        <w:rPr>
          <w:rFonts w:ascii="Arial" w:hAnsi="Arial" w:cs="Arial"/>
          <w:lang w:val="en-US"/>
        </w:rPr>
        <w:t>in a MIC</w:t>
      </w:r>
      <w:r w:rsidRPr="00073F5E">
        <w:rPr>
          <w:rFonts w:ascii="Arial" w:hAnsi="Arial" w:cs="Arial"/>
          <w:lang w:val="en-US"/>
        </w:rPr>
        <w:t xml:space="preserve"> contribute</w:t>
      </w:r>
      <w:r w:rsidR="002D0742" w:rsidRPr="00073F5E">
        <w:rPr>
          <w:rFonts w:ascii="Arial" w:hAnsi="Arial" w:cs="Arial"/>
          <w:lang w:val="en-US"/>
        </w:rPr>
        <w:t>s</w:t>
      </w:r>
      <w:r w:rsidRPr="00073F5E">
        <w:rPr>
          <w:rFonts w:ascii="Arial" w:hAnsi="Arial" w:cs="Arial"/>
          <w:lang w:val="en-US"/>
        </w:rPr>
        <w:t xml:space="preserve"> to reaching positive conclusions regarding a</w:t>
      </w:r>
      <w:r w:rsidR="002D0742" w:rsidRPr="00073F5E">
        <w:rPr>
          <w:rFonts w:ascii="Arial" w:hAnsi="Arial" w:cs="Arial"/>
          <w:lang w:val="en-US"/>
        </w:rPr>
        <w:t xml:space="preserve"> </w:t>
      </w:r>
      <w:r w:rsidRPr="00073F5E">
        <w:rPr>
          <w:rFonts w:ascii="Arial" w:hAnsi="Arial" w:cs="Arial"/>
          <w:lang w:val="en-US"/>
        </w:rPr>
        <w:t>n</w:t>
      </w:r>
      <w:r w:rsidR="002D0742" w:rsidRPr="00073F5E">
        <w:rPr>
          <w:rFonts w:ascii="Arial" w:hAnsi="Arial" w:cs="Arial"/>
          <w:lang w:val="en-US"/>
        </w:rPr>
        <w:t>ew</w:t>
      </w:r>
      <w:r w:rsidRPr="00073F5E">
        <w:rPr>
          <w:rFonts w:ascii="Arial" w:hAnsi="Arial" w:cs="Arial"/>
          <w:lang w:val="en-US"/>
        </w:rPr>
        <w:t xml:space="preserve"> intervention, that intervention should be</w:t>
      </w:r>
      <w:r w:rsidR="002D0742" w:rsidRPr="00073F5E">
        <w:rPr>
          <w:rFonts w:ascii="Arial" w:hAnsi="Arial" w:cs="Arial"/>
          <w:lang w:val="en-US"/>
        </w:rPr>
        <w:t>come</w:t>
      </w:r>
      <w:r w:rsidRPr="00073F5E">
        <w:rPr>
          <w:rFonts w:ascii="Arial" w:hAnsi="Arial" w:cs="Arial"/>
          <w:lang w:val="en-US"/>
        </w:rPr>
        <w:t xml:space="preserve"> </w:t>
      </w:r>
      <w:r w:rsidR="002D0742" w:rsidRPr="00073F5E">
        <w:rPr>
          <w:rFonts w:ascii="Arial" w:hAnsi="Arial" w:cs="Arial"/>
          <w:lang w:val="en-US"/>
        </w:rPr>
        <w:t>available to</w:t>
      </w:r>
      <w:r w:rsidRPr="00073F5E">
        <w:rPr>
          <w:rFonts w:ascii="Arial" w:hAnsi="Arial" w:cs="Arial"/>
          <w:lang w:val="en-US"/>
        </w:rPr>
        <w:t xml:space="preserve"> the community in which the trial </w:t>
      </w:r>
      <w:r w:rsidR="002D0742" w:rsidRPr="00073F5E">
        <w:rPr>
          <w:rFonts w:ascii="Arial" w:hAnsi="Arial" w:cs="Arial"/>
          <w:lang w:val="en-US"/>
        </w:rPr>
        <w:t>was</w:t>
      </w:r>
      <w:r w:rsidRPr="00073F5E">
        <w:rPr>
          <w:rFonts w:ascii="Arial" w:hAnsi="Arial" w:cs="Arial"/>
          <w:lang w:val="en-US"/>
        </w:rPr>
        <w:t xml:space="preserve"> conducted (2).</w:t>
      </w:r>
      <w:r w:rsidR="002D0742" w:rsidRPr="00073F5E">
        <w:rPr>
          <w:rFonts w:ascii="Arial" w:hAnsi="Arial" w:cs="Arial"/>
          <w:lang w:val="en-US"/>
        </w:rPr>
        <w:t xml:space="preserve"> Or, if human biological samples are collected </w:t>
      </w:r>
      <w:r w:rsidR="00647CA1" w:rsidRPr="00073F5E">
        <w:rPr>
          <w:rFonts w:ascii="Arial" w:hAnsi="Arial" w:cs="Arial"/>
          <w:lang w:val="en-US"/>
        </w:rPr>
        <w:t xml:space="preserve">from a vulnerable community </w:t>
      </w:r>
      <w:r w:rsidR="002D0742" w:rsidRPr="00073F5E">
        <w:rPr>
          <w:rFonts w:ascii="Arial" w:hAnsi="Arial" w:cs="Arial"/>
          <w:lang w:val="en-US"/>
        </w:rPr>
        <w:t>during an infectious disease outbreak</w:t>
      </w:r>
      <w:r w:rsidR="00647CA1" w:rsidRPr="00073F5E">
        <w:rPr>
          <w:rFonts w:ascii="Arial" w:hAnsi="Arial" w:cs="Arial"/>
          <w:lang w:val="en-US"/>
        </w:rPr>
        <w:t xml:space="preserve">, any results from research conducted on those samples </w:t>
      </w:r>
      <w:r w:rsidR="0033757B" w:rsidRPr="00073F5E">
        <w:rPr>
          <w:rFonts w:ascii="Arial" w:hAnsi="Arial" w:cs="Arial"/>
          <w:lang w:val="en-US"/>
        </w:rPr>
        <w:t xml:space="preserve">should </w:t>
      </w:r>
      <w:r w:rsidR="00647CA1" w:rsidRPr="00073F5E">
        <w:rPr>
          <w:rFonts w:ascii="Arial" w:hAnsi="Arial" w:cs="Arial"/>
          <w:lang w:val="en-US"/>
        </w:rPr>
        <w:t>be made available to the community by using all possible ‘access mechanisms’ (3).</w:t>
      </w:r>
      <w:r w:rsidR="002D0742" w:rsidRPr="00073F5E">
        <w:rPr>
          <w:rFonts w:ascii="Arial" w:hAnsi="Arial" w:cs="Arial"/>
          <w:lang w:val="en-US"/>
        </w:rPr>
        <w:t xml:space="preserve"> </w:t>
      </w:r>
    </w:p>
    <w:p w14:paraId="00C632E5" w14:textId="16DA44EB" w:rsidR="0033757B" w:rsidRPr="00073F5E" w:rsidRDefault="004D6D23" w:rsidP="001053E2">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eastAsia="NewsGothicStd-Bold" w:hAnsi="Arial" w:cs="Arial"/>
          <w:bCs/>
          <w:color w:val="3A3A39"/>
          <w:lang w:val="en-US"/>
        </w:rPr>
        <w:t>These requirements are generally framed under the concept of “benefit sharing”. E</w:t>
      </w:r>
      <w:r w:rsidRPr="00073F5E">
        <w:rPr>
          <w:rFonts w:ascii="Arial" w:hAnsi="Arial" w:cs="Arial"/>
          <w:lang w:val="en-US"/>
        </w:rPr>
        <w:t xml:space="preserve">ven if not an ethical principle </w:t>
      </w:r>
      <w:r w:rsidRPr="00073F5E">
        <w:rPr>
          <w:rFonts w:ascii="Arial" w:hAnsi="Arial" w:cs="Arial"/>
          <w:i/>
          <w:lang w:val="en-US"/>
        </w:rPr>
        <w:t>per se</w:t>
      </w:r>
      <w:r w:rsidRPr="00073F5E">
        <w:rPr>
          <w:rFonts w:ascii="Arial" w:hAnsi="Arial" w:cs="Arial"/>
          <w:lang w:val="en-US"/>
        </w:rPr>
        <w:t>, benefit sharing is an important tool to achieve justice in international research (</w:t>
      </w:r>
      <w:r w:rsidR="00647CA1" w:rsidRPr="00073F5E">
        <w:rPr>
          <w:rFonts w:ascii="Arial" w:hAnsi="Arial" w:cs="Arial"/>
          <w:lang w:val="en-US"/>
        </w:rPr>
        <w:t>4</w:t>
      </w:r>
      <w:r w:rsidRPr="00073F5E">
        <w:rPr>
          <w:rFonts w:ascii="Arial" w:hAnsi="Arial" w:cs="Arial"/>
          <w:lang w:val="en-US"/>
        </w:rPr>
        <w:t>)</w:t>
      </w:r>
      <w:r w:rsidRPr="00073F5E">
        <w:rPr>
          <w:rFonts w:ascii="Arial" w:eastAsia="NewsGothicStd-Bold" w:hAnsi="Arial" w:cs="Arial"/>
          <w:bCs/>
          <w:color w:val="3A3A39"/>
          <w:lang w:val="en-US"/>
        </w:rPr>
        <w:t xml:space="preserve">. But differently from other ethics requirements that are widely accepted and adopted, such as the independent ethics review of research </w:t>
      </w:r>
      <w:r w:rsidR="00310D82" w:rsidRPr="00073F5E">
        <w:rPr>
          <w:rFonts w:ascii="Arial" w:eastAsia="NewsGothicStd-Bold" w:hAnsi="Arial" w:cs="Arial"/>
          <w:bCs/>
          <w:color w:val="3A3A39"/>
          <w:lang w:val="en-US"/>
        </w:rPr>
        <w:t xml:space="preserve">protocols </w:t>
      </w:r>
      <w:r w:rsidRPr="00073F5E">
        <w:rPr>
          <w:rFonts w:ascii="Arial" w:eastAsia="NewsGothicStd-Bold" w:hAnsi="Arial" w:cs="Arial"/>
          <w:bCs/>
          <w:color w:val="3A3A39"/>
          <w:lang w:val="en-US"/>
        </w:rPr>
        <w:t xml:space="preserve">and the informed consent procedure, </w:t>
      </w:r>
      <w:r w:rsidR="00310D82" w:rsidRPr="00073F5E">
        <w:rPr>
          <w:rFonts w:ascii="Arial" w:eastAsia="NewsGothicStd-Bold" w:hAnsi="Arial" w:cs="Arial"/>
          <w:bCs/>
          <w:color w:val="3A3A39"/>
          <w:lang w:val="en-US"/>
        </w:rPr>
        <w:t>benefit sharing</w:t>
      </w:r>
      <w:r w:rsidRPr="00073F5E">
        <w:rPr>
          <w:rFonts w:ascii="Arial" w:eastAsia="NewsGothicStd-Bold" w:hAnsi="Arial" w:cs="Arial"/>
          <w:bCs/>
          <w:color w:val="3A3A39"/>
          <w:lang w:val="en-US"/>
        </w:rPr>
        <w:t xml:space="preserve"> is still poorly known</w:t>
      </w:r>
      <w:r w:rsidR="0091476B" w:rsidRPr="00073F5E">
        <w:rPr>
          <w:rFonts w:ascii="Arial" w:eastAsia="NewsGothicStd-Bold" w:hAnsi="Arial" w:cs="Arial"/>
          <w:bCs/>
          <w:color w:val="3A3A39"/>
          <w:lang w:val="en-US"/>
        </w:rPr>
        <w:t xml:space="preserve">. </w:t>
      </w:r>
      <w:r w:rsidRPr="00073F5E">
        <w:rPr>
          <w:rFonts w:ascii="Arial" w:eastAsia="NewsGothicStd-Bold" w:hAnsi="Arial" w:cs="Arial"/>
          <w:bCs/>
          <w:color w:val="3A3A39"/>
          <w:lang w:val="en-US"/>
        </w:rPr>
        <w:t xml:space="preserve"> </w:t>
      </w:r>
      <w:r w:rsidR="0091476B" w:rsidRPr="00073F5E">
        <w:rPr>
          <w:rFonts w:ascii="Arial" w:eastAsia="NewsGothicStd-Bold" w:hAnsi="Arial" w:cs="Arial"/>
          <w:bCs/>
          <w:color w:val="3A3A39"/>
          <w:lang w:val="en-US"/>
        </w:rPr>
        <w:t xml:space="preserve">In particular, it is poorly </w:t>
      </w:r>
      <w:r w:rsidRPr="00073F5E">
        <w:rPr>
          <w:rFonts w:ascii="Arial" w:eastAsia="NewsGothicStd-Bold" w:hAnsi="Arial" w:cs="Arial"/>
          <w:bCs/>
          <w:color w:val="3A3A39"/>
          <w:lang w:val="en-US"/>
        </w:rPr>
        <w:t xml:space="preserve">understood and implemented by </w:t>
      </w:r>
      <w:r w:rsidR="00310D82" w:rsidRPr="00073F5E">
        <w:rPr>
          <w:rFonts w:ascii="Arial" w:eastAsia="NewsGothicStd-Bold" w:hAnsi="Arial" w:cs="Arial"/>
          <w:bCs/>
          <w:color w:val="3A3A39"/>
          <w:lang w:val="en-US"/>
        </w:rPr>
        <w:t xml:space="preserve">many </w:t>
      </w:r>
      <w:r w:rsidR="0091476B" w:rsidRPr="00073F5E">
        <w:rPr>
          <w:rFonts w:ascii="Arial" w:eastAsia="NewsGothicStd-Bold" w:hAnsi="Arial" w:cs="Arial"/>
          <w:bCs/>
          <w:color w:val="3A3A39"/>
          <w:lang w:val="en-US"/>
        </w:rPr>
        <w:t>key-</w:t>
      </w:r>
      <w:r w:rsidRPr="00073F5E">
        <w:rPr>
          <w:rFonts w:ascii="Arial" w:eastAsia="NewsGothicStd-Bold" w:hAnsi="Arial" w:cs="Arial"/>
          <w:bCs/>
          <w:color w:val="3A3A39"/>
          <w:lang w:val="en-US"/>
        </w:rPr>
        <w:t xml:space="preserve">research stakeholders, </w:t>
      </w:r>
      <w:r w:rsidR="00310D82" w:rsidRPr="00073F5E">
        <w:rPr>
          <w:rFonts w:ascii="Arial" w:eastAsia="NewsGothicStd-Bold" w:hAnsi="Arial" w:cs="Arial"/>
          <w:bCs/>
          <w:color w:val="3A3A39"/>
          <w:lang w:val="en-US"/>
        </w:rPr>
        <w:t>including</w:t>
      </w:r>
      <w:r w:rsidRPr="00073F5E">
        <w:rPr>
          <w:rFonts w:ascii="Arial" w:eastAsia="NewsGothicStd-Bold" w:hAnsi="Arial" w:cs="Arial"/>
          <w:bCs/>
          <w:color w:val="3A3A39"/>
          <w:lang w:val="en-US"/>
        </w:rPr>
        <w:t xml:space="preserve"> researchers, sponsors, regulators an</w:t>
      </w:r>
      <w:r w:rsidR="00310D82" w:rsidRPr="00073F5E">
        <w:rPr>
          <w:rFonts w:ascii="Arial" w:eastAsia="NewsGothicStd-Bold" w:hAnsi="Arial" w:cs="Arial"/>
          <w:bCs/>
          <w:color w:val="3A3A39"/>
          <w:lang w:val="en-US"/>
        </w:rPr>
        <w:t>d, sometimes,</w:t>
      </w:r>
      <w:r w:rsidRPr="00073F5E">
        <w:rPr>
          <w:rFonts w:ascii="Arial" w:eastAsia="NewsGothicStd-Bold" w:hAnsi="Arial" w:cs="Arial"/>
          <w:bCs/>
          <w:color w:val="3A3A39"/>
          <w:lang w:val="en-US"/>
        </w:rPr>
        <w:t xml:space="preserve"> ethics committees. </w:t>
      </w:r>
      <w:r w:rsidR="00610518" w:rsidRPr="00073F5E">
        <w:rPr>
          <w:rFonts w:ascii="Arial" w:hAnsi="Arial" w:cs="Arial"/>
          <w:lang w:val="en-US"/>
        </w:rPr>
        <w:t xml:space="preserve">To date, there is not a general, </w:t>
      </w:r>
      <w:r w:rsidR="00610518" w:rsidRPr="00073F5E">
        <w:rPr>
          <w:rFonts w:ascii="Arial" w:eastAsia="Shaker2Lancet-Regular" w:hAnsi="Arial" w:cs="Arial"/>
          <w:lang w:val="en-US"/>
        </w:rPr>
        <w:t xml:space="preserve">straightforward, </w:t>
      </w:r>
      <w:r w:rsidR="00610518" w:rsidRPr="00073F5E">
        <w:rPr>
          <w:rFonts w:ascii="Arial" w:hAnsi="Arial" w:cs="Arial"/>
          <w:lang w:val="en-US"/>
        </w:rPr>
        <w:t>transdisciplinary definition of benefit sharing</w:t>
      </w:r>
      <w:r w:rsidR="005604C7" w:rsidRPr="00073F5E">
        <w:rPr>
          <w:rFonts w:ascii="Arial" w:hAnsi="Arial" w:cs="Arial"/>
          <w:lang w:val="en-US"/>
        </w:rPr>
        <w:t xml:space="preserve"> in medical research</w:t>
      </w:r>
      <w:r w:rsidR="00610518" w:rsidRPr="00073F5E">
        <w:rPr>
          <w:rFonts w:ascii="Arial" w:hAnsi="Arial" w:cs="Arial"/>
          <w:lang w:val="en-US"/>
        </w:rPr>
        <w:t xml:space="preserve">. An unambiguous definition was </w:t>
      </w:r>
      <w:r w:rsidR="005604C7" w:rsidRPr="00073F5E">
        <w:rPr>
          <w:rFonts w:ascii="Arial" w:hAnsi="Arial" w:cs="Arial"/>
          <w:lang w:val="en-US"/>
        </w:rPr>
        <w:t xml:space="preserve">only </w:t>
      </w:r>
      <w:r w:rsidR="00610518" w:rsidRPr="00073F5E">
        <w:rPr>
          <w:rFonts w:ascii="Arial" w:hAnsi="Arial" w:cs="Arial"/>
          <w:lang w:val="en-US"/>
        </w:rPr>
        <w:t>proposed for genetic resources: “the action of giving a portion of advantages/profits derived from the use of human genetic resources to the resource providers in order to achieve justice in exchange</w:t>
      </w:r>
      <w:r w:rsidR="00264DD9" w:rsidRPr="00073F5E">
        <w:rPr>
          <w:rFonts w:ascii="Arial" w:hAnsi="Arial" w:cs="Arial"/>
          <w:lang w:val="en-US"/>
        </w:rPr>
        <w:t>,</w:t>
      </w:r>
      <w:r w:rsidR="00610518" w:rsidRPr="00073F5E">
        <w:rPr>
          <w:rFonts w:ascii="Arial" w:hAnsi="Arial" w:cs="Arial"/>
          <w:lang w:val="en-US"/>
        </w:rPr>
        <w:t xml:space="preserve"> with particular emphasis on the clear provision of benefits to those who may lack reasonable access to resulting products and services”</w:t>
      </w:r>
      <w:r w:rsidR="00DB1F84" w:rsidRPr="00073F5E">
        <w:rPr>
          <w:rFonts w:ascii="Arial" w:hAnsi="Arial" w:cs="Arial"/>
          <w:lang w:val="en-US"/>
        </w:rPr>
        <w:t xml:space="preserve"> (</w:t>
      </w:r>
      <w:r w:rsidR="00647CA1" w:rsidRPr="00073F5E">
        <w:rPr>
          <w:rFonts w:ascii="Arial" w:hAnsi="Arial" w:cs="Arial"/>
          <w:lang w:val="en-US"/>
        </w:rPr>
        <w:t>4</w:t>
      </w:r>
      <w:r w:rsidR="00DB1F84" w:rsidRPr="00073F5E">
        <w:rPr>
          <w:rFonts w:ascii="Arial" w:hAnsi="Arial" w:cs="Arial"/>
          <w:lang w:val="en-US"/>
        </w:rPr>
        <w:t>)</w:t>
      </w:r>
      <w:r w:rsidR="00610518" w:rsidRPr="00073F5E">
        <w:rPr>
          <w:rFonts w:ascii="Arial" w:hAnsi="Arial" w:cs="Arial"/>
          <w:lang w:val="en-US"/>
        </w:rPr>
        <w:t xml:space="preserve">. </w:t>
      </w:r>
    </w:p>
    <w:p w14:paraId="46B6B170" w14:textId="7BE66A0D" w:rsidR="00610518" w:rsidRPr="00073F5E" w:rsidRDefault="0033757B" w:rsidP="001053E2">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B</w:t>
      </w:r>
      <w:r w:rsidR="00610518" w:rsidRPr="00073F5E">
        <w:rPr>
          <w:rFonts w:ascii="Arial" w:hAnsi="Arial" w:cs="Arial"/>
          <w:lang w:val="en-US"/>
        </w:rPr>
        <w:t xml:space="preserve">enefit sharing </w:t>
      </w:r>
      <w:r w:rsidR="004942D4" w:rsidRPr="00073F5E">
        <w:rPr>
          <w:rFonts w:ascii="Arial" w:hAnsi="Arial" w:cs="Arial"/>
          <w:lang w:val="en-US"/>
        </w:rPr>
        <w:t xml:space="preserve">should </w:t>
      </w:r>
      <w:r w:rsidR="00610518" w:rsidRPr="00073F5E">
        <w:rPr>
          <w:rFonts w:ascii="Arial" w:hAnsi="Arial" w:cs="Arial"/>
          <w:lang w:val="en-US"/>
        </w:rPr>
        <w:t>be considered at different levels</w:t>
      </w:r>
      <w:r w:rsidR="005604C7" w:rsidRPr="00073F5E">
        <w:rPr>
          <w:rFonts w:ascii="Arial" w:hAnsi="Arial" w:cs="Arial"/>
          <w:lang w:val="en-US"/>
        </w:rPr>
        <w:t xml:space="preserve">, including </w:t>
      </w:r>
      <w:r w:rsidR="004942D4" w:rsidRPr="00073F5E">
        <w:rPr>
          <w:rFonts w:ascii="Arial" w:hAnsi="Arial" w:cs="Arial"/>
          <w:lang w:val="en-US"/>
        </w:rPr>
        <w:t>the research</w:t>
      </w:r>
      <w:r w:rsidR="005604C7" w:rsidRPr="00073F5E">
        <w:rPr>
          <w:rFonts w:ascii="Arial" w:hAnsi="Arial" w:cs="Arial"/>
          <w:lang w:val="en-US"/>
        </w:rPr>
        <w:t xml:space="preserve"> </w:t>
      </w:r>
      <w:r w:rsidRPr="00073F5E">
        <w:rPr>
          <w:rFonts w:ascii="Arial" w:hAnsi="Arial" w:cs="Arial"/>
          <w:lang w:val="en-US"/>
        </w:rPr>
        <w:t>communities</w:t>
      </w:r>
      <w:r w:rsidR="00610518" w:rsidRPr="00073F5E">
        <w:rPr>
          <w:rFonts w:ascii="Arial" w:hAnsi="Arial" w:cs="Arial"/>
          <w:lang w:val="en-US"/>
        </w:rPr>
        <w:t xml:space="preserve"> and society</w:t>
      </w:r>
      <w:r w:rsidR="005604C7" w:rsidRPr="00073F5E">
        <w:rPr>
          <w:rFonts w:ascii="Arial" w:hAnsi="Arial" w:cs="Arial"/>
          <w:lang w:val="en-US"/>
        </w:rPr>
        <w:t xml:space="preserve"> as a whole. </w:t>
      </w:r>
      <w:r w:rsidR="006A13FA" w:rsidRPr="00073F5E">
        <w:rPr>
          <w:rFonts w:ascii="Arial" w:hAnsi="Arial" w:cs="Arial"/>
          <w:lang w:val="en-US"/>
        </w:rPr>
        <w:t xml:space="preserve">Benefit sharing at community level appears to be especially relevant when research is conducted within socially vulnerable and/or economically disadvantaged groups. </w:t>
      </w:r>
      <w:r w:rsidR="005604C7" w:rsidRPr="00073F5E">
        <w:rPr>
          <w:rFonts w:ascii="Arial" w:hAnsi="Arial" w:cs="Arial"/>
          <w:lang w:val="en-US"/>
        </w:rPr>
        <w:t xml:space="preserve">For instance, </w:t>
      </w:r>
      <w:r w:rsidR="006A13FA" w:rsidRPr="00073F5E">
        <w:rPr>
          <w:rFonts w:ascii="Arial" w:hAnsi="Arial" w:cs="Arial"/>
          <w:lang w:val="en-US"/>
        </w:rPr>
        <w:t xml:space="preserve">the CIOMS guidelines state in the commentary on guideline 2 </w:t>
      </w:r>
      <w:r w:rsidR="009176BD" w:rsidRPr="00073F5E">
        <w:rPr>
          <w:rFonts w:ascii="Arial" w:hAnsi="Arial" w:cs="Arial"/>
          <w:lang w:val="en-US"/>
        </w:rPr>
        <w:t>that when r</w:t>
      </w:r>
      <w:r w:rsidR="006A13FA" w:rsidRPr="00073F5E">
        <w:rPr>
          <w:rFonts w:ascii="Arial" w:hAnsi="Arial" w:cs="Arial"/>
          <w:lang w:val="en-US"/>
        </w:rPr>
        <w:t xml:space="preserve">esearch </w:t>
      </w:r>
      <w:r w:rsidR="00310D82" w:rsidRPr="00073F5E">
        <w:rPr>
          <w:rFonts w:ascii="Arial" w:hAnsi="Arial" w:cs="Arial"/>
          <w:lang w:val="en-US"/>
        </w:rPr>
        <w:t xml:space="preserve">is </w:t>
      </w:r>
      <w:r w:rsidR="006A13FA" w:rsidRPr="00073F5E">
        <w:rPr>
          <w:rFonts w:ascii="Arial" w:hAnsi="Arial" w:cs="Arial"/>
          <w:lang w:val="en-US"/>
        </w:rPr>
        <w:t>conducted in resource-low settings</w:t>
      </w:r>
      <w:r w:rsidR="009176BD" w:rsidRPr="00073F5E">
        <w:rPr>
          <w:rFonts w:ascii="Arial" w:hAnsi="Arial" w:cs="Arial"/>
          <w:lang w:val="en-US"/>
        </w:rPr>
        <w:t>,</w:t>
      </w:r>
      <w:r w:rsidR="006A13FA" w:rsidRPr="00073F5E">
        <w:rPr>
          <w:rFonts w:ascii="Arial" w:hAnsi="Arial" w:cs="Arial"/>
          <w:lang w:val="en-US"/>
        </w:rPr>
        <w:t xml:space="preserve"> “f</w:t>
      </w:r>
      <w:r w:rsidR="006A13FA" w:rsidRPr="00073F5E">
        <w:rPr>
          <w:rFonts w:ascii="Arial" w:eastAsia="NewsGothicStd" w:hAnsi="Arial" w:cs="Arial"/>
          <w:color w:val="3A3A39"/>
          <w:lang w:val="en-US"/>
        </w:rPr>
        <w:t>rom the inception of research planning, it is important to ensure full participation of communities in all steps of the project, including discussions of the relevance of the research for the community, its risks and potential individual benefits, and how any successful products and possible financial gain will be distributed, for example through a benefit-sharing agreement”</w:t>
      </w:r>
      <w:r w:rsidRPr="00073F5E">
        <w:rPr>
          <w:rFonts w:ascii="Arial" w:eastAsia="NewsGothicStd" w:hAnsi="Arial" w:cs="Arial"/>
          <w:color w:val="3A3A39"/>
          <w:lang w:val="en-US"/>
        </w:rPr>
        <w:t xml:space="preserve"> (5)</w:t>
      </w:r>
      <w:r w:rsidR="006A13FA" w:rsidRPr="00073F5E">
        <w:rPr>
          <w:rFonts w:ascii="Arial" w:hAnsi="Arial" w:cs="Arial"/>
          <w:lang w:val="en-US"/>
        </w:rPr>
        <w:t>.</w:t>
      </w:r>
      <w:r w:rsidR="009176BD" w:rsidRPr="00073F5E">
        <w:rPr>
          <w:rFonts w:ascii="Arial" w:hAnsi="Arial" w:cs="Arial"/>
          <w:lang w:val="en-US"/>
        </w:rPr>
        <w:t xml:space="preserve"> The </w:t>
      </w:r>
      <w:r w:rsidR="005604C7" w:rsidRPr="00073F5E">
        <w:rPr>
          <w:rFonts w:ascii="Arial" w:hAnsi="Arial" w:cs="Arial"/>
          <w:lang w:val="en-US"/>
        </w:rPr>
        <w:t xml:space="preserve">article 15 of the UNESCO Universal Declaration on Bioethics and Human Rights states that </w:t>
      </w:r>
      <w:r w:rsidR="005604C7" w:rsidRPr="00073F5E">
        <w:rPr>
          <w:rFonts w:ascii="Arial" w:hAnsi="Arial" w:cs="Arial"/>
          <w:iCs/>
          <w:lang w:val="en-US"/>
        </w:rPr>
        <w:t>the b</w:t>
      </w:r>
      <w:r w:rsidR="005604C7" w:rsidRPr="00073F5E">
        <w:rPr>
          <w:rFonts w:ascii="Arial" w:hAnsi="Arial" w:cs="Arial"/>
          <w:lang w:val="en-US"/>
        </w:rPr>
        <w:t>enefits resulting from any scientific research and its applications should be shared with society as a whole and within the international community, in particular with developing countries</w:t>
      </w:r>
      <w:r w:rsidR="00000A2C" w:rsidRPr="00073F5E">
        <w:rPr>
          <w:rFonts w:ascii="Arial" w:hAnsi="Arial" w:cs="Arial"/>
          <w:lang w:val="en-US"/>
        </w:rPr>
        <w:t xml:space="preserve">, </w:t>
      </w:r>
      <w:r w:rsidR="005604C7" w:rsidRPr="00073F5E">
        <w:rPr>
          <w:rFonts w:ascii="Arial" w:hAnsi="Arial" w:cs="Arial"/>
          <w:lang w:val="en-US"/>
        </w:rPr>
        <w:t>provided that they do not constitute improper inducements to participate in research</w:t>
      </w:r>
      <w:r w:rsidR="00000A2C" w:rsidRPr="00073F5E">
        <w:rPr>
          <w:rFonts w:ascii="Arial" w:hAnsi="Arial" w:cs="Arial"/>
          <w:lang w:val="en-US"/>
        </w:rPr>
        <w:t xml:space="preserve"> (such b</w:t>
      </w:r>
      <w:r w:rsidR="005604C7" w:rsidRPr="00073F5E">
        <w:rPr>
          <w:rFonts w:ascii="Arial" w:hAnsi="Arial" w:cs="Arial"/>
          <w:lang w:val="en-US"/>
        </w:rPr>
        <w:t xml:space="preserve">enefits may take various forms, </w:t>
      </w:r>
      <w:r w:rsidR="00000A2C" w:rsidRPr="00073F5E">
        <w:rPr>
          <w:rFonts w:ascii="Arial" w:hAnsi="Arial" w:cs="Arial"/>
          <w:lang w:val="en-US"/>
        </w:rPr>
        <w:t xml:space="preserve">e.g. </w:t>
      </w:r>
      <w:r w:rsidR="005604C7" w:rsidRPr="00073F5E">
        <w:rPr>
          <w:rFonts w:ascii="Arial" w:hAnsi="Arial" w:cs="Arial"/>
          <w:lang w:val="en-US"/>
        </w:rPr>
        <w:t xml:space="preserve"> special assistance to </w:t>
      </w:r>
      <w:r w:rsidR="00000A2C" w:rsidRPr="00073F5E">
        <w:rPr>
          <w:rFonts w:ascii="Arial" w:hAnsi="Arial" w:cs="Arial"/>
          <w:lang w:val="en-US"/>
        </w:rPr>
        <w:t>those who</w:t>
      </w:r>
      <w:r w:rsidR="005604C7" w:rsidRPr="00073F5E">
        <w:rPr>
          <w:rFonts w:ascii="Arial" w:hAnsi="Arial" w:cs="Arial"/>
          <w:lang w:val="en-US"/>
        </w:rPr>
        <w:t xml:space="preserve"> part in the research, access to quality health care, provision of products stemming from research, support for health services, access to scientific and technological knowledge</w:t>
      </w:r>
      <w:r w:rsidR="00000A2C" w:rsidRPr="00073F5E">
        <w:rPr>
          <w:rFonts w:ascii="Arial" w:hAnsi="Arial" w:cs="Arial"/>
          <w:lang w:val="en-US"/>
        </w:rPr>
        <w:t>,</w:t>
      </w:r>
      <w:r w:rsidR="005604C7" w:rsidRPr="00073F5E">
        <w:rPr>
          <w:rFonts w:ascii="Arial" w:hAnsi="Arial" w:cs="Arial"/>
          <w:lang w:val="en-US"/>
        </w:rPr>
        <w:t xml:space="preserve"> capacity-building facilities for research purposes, etc</w:t>
      </w:r>
      <w:r w:rsidR="00915714" w:rsidRPr="00073F5E">
        <w:rPr>
          <w:rFonts w:ascii="Arial" w:hAnsi="Arial" w:cs="Arial"/>
          <w:lang w:val="en-US"/>
        </w:rPr>
        <w:t>.</w:t>
      </w:r>
      <w:r w:rsidR="00000A2C" w:rsidRPr="00073F5E">
        <w:rPr>
          <w:rFonts w:ascii="Arial" w:hAnsi="Arial" w:cs="Arial"/>
          <w:lang w:val="en-US"/>
        </w:rPr>
        <w:t>)</w:t>
      </w:r>
      <w:r w:rsidRPr="00073F5E">
        <w:rPr>
          <w:rFonts w:ascii="Arial" w:hAnsi="Arial" w:cs="Arial"/>
          <w:lang w:val="en-US"/>
        </w:rPr>
        <w:t xml:space="preserve"> (6)</w:t>
      </w:r>
      <w:r w:rsidR="005604C7" w:rsidRPr="00073F5E">
        <w:rPr>
          <w:rFonts w:ascii="Arial" w:hAnsi="Arial" w:cs="Arial"/>
          <w:lang w:val="en-US"/>
        </w:rPr>
        <w:t>.</w:t>
      </w:r>
      <w:r w:rsidR="00000A2C" w:rsidRPr="00073F5E">
        <w:rPr>
          <w:rFonts w:ascii="Arial" w:hAnsi="Arial" w:cs="Arial"/>
          <w:lang w:val="en-US"/>
        </w:rPr>
        <w:t xml:space="preserve"> Emanuel and colleagues contend, in their framework for clinical research conducted in developing countries, that recruited participants and communities should “receive benefits from the conduct and results of research”, through fairly sharing “financial and other rewards of the research”</w:t>
      </w:r>
      <w:r w:rsidRPr="00073F5E">
        <w:rPr>
          <w:rFonts w:ascii="Arial" w:hAnsi="Arial" w:cs="Arial"/>
          <w:lang w:val="en-US"/>
        </w:rPr>
        <w:t xml:space="preserve"> (7)</w:t>
      </w:r>
      <w:r w:rsidR="00000A2C" w:rsidRPr="00073F5E">
        <w:rPr>
          <w:rFonts w:ascii="Arial" w:hAnsi="Arial" w:cs="Arial"/>
          <w:lang w:val="en-US"/>
        </w:rPr>
        <w:t>.</w:t>
      </w:r>
      <w:r w:rsidR="004942D4" w:rsidRPr="00073F5E">
        <w:rPr>
          <w:rFonts w:ascii="Arial" w:hAnsi="Arial" w:cs="Arial"/>
          <w:lang w:val="en-US"/>
        </w:rPr>
        <w:t xml:space="preserve"> </w:t>
      </w:r>
      <w:r w:rsidR="00000A2C" w:rsidRPr="00073F5E">
        <w:rPr>
          <w:rFonts w:ascii="Arial" w:hAnsi="Arial" w:cs="Arial"/>
          <w:lang w:val="en-US"/>
        </w:rPr>
        <w:t>Unfortunately, t</w:t>
      </w:r>
      <w:r w:rsidR="00610518" w:rsidRPr="00073F5E">
        <w:rPr>
          <w:rFonts w:ascii="Arial" w:hAnsi="Arial" w:cs="Arial"/>
          <w:lang w:val="en-US"/>
        </w:rPr>
        <w:t xml:space="preserve">he </w:t>
      </w:r>
      <w:r w:rsidR="00000A2C" w:rsidRPr="00073F5E">
        <w:rPr>
          <w:rFonts w:ascii="Arial" w:hAnsi="Arial" w:cs="Arial"/>
          <w:lang w:val="en-US"/>
        </w:rPr>
        <w:t xml:space="preserve">current Helsinki Declaration </w:t>
      </w:r>
      <w:r w:rsidR="00B55150" w:rsidRPr="00073F5E">
        <w:rPr>
          <w:rFonts w:ascii="Arial" w:hAnsi="Arial" w:cs="Arial"/>
          <w:lang w:val="en-US"/>
        </w:rPr>
        <w:t>(</w:t>
      </w:r>
      <w:r w:rsidR="00153889" w:rsidRPr="00073F5E">
        <w:rPr>
          <w:rFonts w:ascii="Arial" w:hAnsi="Arial" w:cs="Arial"/>
          <w:lang w:val="en-US"/>
        </w:rPr>
        <w:t>8</w:t>
      </w:r>
      <w:r w:rsidR="00B55150" w:rsidRPr="00073F5E">
        <w:rPr>
          <w:rFonts w:ascii="Arial" w:hAnsi="Arial" w:cs="Arial"/>
          <w:lang w:val="en-US"/>
        </w:rPr>
        <w:t>) omits an explicit reference to a fair level of additional benefits for the community</w:t>
      </w:r>
      <w:r w:rsidR="00153889" w:rsidRPr="00073F5E">
        <w:rPr>
          <w:rFonts w:ascii="Arial" w:hAnsi="Arial" w:cs="Arial"/>
          <w:lang w:val="en-US"/>
        </w:rPr>
        <w:t xml:space="preserve"> (9</w:t>
      </w:r>
      <w:r w:rsidR="0091476B" w:rsidRPr="00073F5E">
        <w:rPr>
          <w:rFonts w:ascii="Arial" w:hAnsi="Arial" w:cs="Arial"/>
          <w:lang w:val="en-US"/>
        </w:rPr>
        <w:t>, 10</w:t>
      </w:r>
      <w:r w:rsidR="00153889" w:rsidRPr="00073F5E">
        <w:rPr>
          <w:rFonts w:ascii="Arial" w:hAnsi="Arial" w:cs="Arial"/>
          <w:lang w:val="en-US"/>
        </w:rPr>
        <w:t>)</w:t>
      </w:r>
      <w:r w:rsidR="00610518" w:rsidRPr="00073F5E">
        <w:rPr>
          <w:rFonts w:ascii="Arial" w:hAnsi="Arial" w:cs="Arial"/>
          <w:lang w:val="en-US"/>
        </w:rPr>
        <w:t xml:space="preserve">. </w:t>
      </w:r>
      <w:r w:rsidR="00355B16" w:rsidRPr="00073F5E">
        <w:rPr>
          <w:rFonts w:ascii="Arial" w:hAnsi="Arial" w:cs="Arial"/>
          <w:lang w:val="en-US"/>
        </w:rPr>
        <w:t>T</w:t>
      </w:r>
      <w:r w:rsidR="001053E2" w:rsidRPr="00073F5E">
        <w:rPr>
          <w:rFonts w:ascii="Arial" w:hAnsi="Arial" w:cs="Arial"/>
          <w:lang w:val="en-US"/>
        </w:rPr>
        <w:t>he</w:t>
      </w:r>
      <w:r w:rsidR="00B55150" w:rsidRPr="00073F5E">
        <w:rPr>
          <w:rFonts w:ascii="Arial" w:hAnsi="Arial" w:cs="Arial"/>
          <w:lang w:val="en-US"/>
        </w:rPr>
        <w:t xml:space="preserve"> </w:t>
      </w:r>
      <w:r w:rsidR="001053E2" w:rsidRPr="00073F5E">
        <w:rPr>
          <w:rFonts w:ascii="Arial" w:hAnsi="Arial" w:cs="Arial"/>
          <w:lang w:val="en-US"/>
        </w:rPr>
        <w:t>Good Clinical Practices (GCP) code of the International Conference of Harmonization (ICH) is</w:t>
      </w:r>
      <w:r w:rsidR="00310D82" w:rsidRPr="00073F5E">
        <w:rPr>
          <w:rFonts w:ascii="Arial" w:hAnsi="Arial" w:cs="Arial"/>
          <w:lang w:val="en-US"/>
        </w:rPr>
        <w:t xml:space="preserve"> completely</w:t>
      </w:r>
      <w:r w:rsidR="001053E2" w:rsidRPr="00073F5E">
        <w:rPr>
          <w:rFonts w:ascii="Arial" w:hAnsi="Arial" w:cs="Arial"/>
          <w:lang w:val="en-US"/>
        </w:rPr>
        <w:t xml:space="preserve"> silent on the notion of benefit sharing</w:t>
      </w:r>
      <w:r w:rsidR="00355B16" w:rsidRPr="00073F5E">
        <w:rPr>
          <w:rFonts w:ascii="Arial" w:hAnsi="Arial" w:cs="Arial"/>
          <w:lang w:val="en-US"/>
        </w:rPr>
        <w:t xml:space="preserve"> (11)</w:t>
      </w:r>
      <w:r w:rsidR="001053E2" w:rsidRPr="00073F5E">
        <w:rPr>
          <w:rFonts w:ascii="Arial" w:hAnsi="Arial" w:cs="Arial"/>
          <w:lang w:val="en-US"/>
        </w:rPr>
        <w:t xml:space="preserve">. Even if it is not </w:t>
      </w:r>
      <w:r w:rsidR="004942D4" w:rsidRPr="00073F5E">
        <w:rPr>
          <w:rFonts w:ascii="Arial" w:hAnsi="Arial" w:cs="Arial"/>
          <w:i/>
          <w:lang w:val="en-US"/>
        </w:rPr>
        <w:t xml:space="preserve">per se </w:t>
      </w:r>
      <w:r w:rsidR="001053E2" w:rsidRPr="00073F5E">
        <w:rPr>
          <w:rFonts w:ascii="Arial" w:hAnsi="Arial" w:cs="Arial"/>
          <w:lang w:val="en-US"/>
        </w:rPr>
        <w:t xml:space="preserve">an ethics guideline, the ICH GCP code </w:t>
      </w:r>
      <w:r w:rsidR="001053E2" w:rsidRPr="00073F5E">
        <w:rPr>
          <w:rFonts w:ascii="Arial" w:hAnsi="Arial" w:cs="Arial"/>
          <w:i/>
          <w:lang w:val="en-US"/>
        </w:rPr>
        <w:t>de facto</w:t>
      </w:r>
      <w:r w:rsidR="001053E2" w:rsidRPr="00073F5E">
        <w:rPr>
          <w:rFonts w:ascii="Arial" w:hAnsi="Arial" w:cs="Arial"/>
          <w:lang w:val="en-US"/>
        </w:rPr>
        <w:t xml:space="preserve"> guide</w:t>
      </w:r>
      <w:r w:rsidR="008C5A46" w:rsidRPr="00073F5E">
        <w:rPr>
          <w:rFonts w:ascii="Arial" w:hAnsi="Arial" w:cs="Arial"/>
          <w:lang w:val="en-US"/>
        </w:rPr>
        <w:t>s</w:t>
      </w:r>
      <w:r w:rsidR="001053E2" w:rsidRPr="00073F5E">
        <w:rPr>
          <w:rFonts w:ascii="Arial" w:hAnsi="Arial" w:cs="Arial"/>
          <w:lang w:val="en-US"/>
        </w:rPr>
        <w:t xml:space="preserve"> national legislators and funding agencies</w:t>
      </w:r>
      <w:r w:rsidR="004942D4" w:rsidRPr="00073F5E">
        <w:rPr>
          <w:rFonts w:ascii="Arial" w:hAnsi="Arial" w:cs="Arial"/>
          <w:lang w:val="en-US"/>
        </w:rPr>
        <w:t xml:space="preserve"> in assessing, reviewing and prioritizing research</w:t>
      </w:r>
      <w:r w:rsidR="00310D82" w:rsidRPr="00073F5E">
        <w:rPr>
          <w:rFonts w:ascii="Arial" w:hAnsi="Arial" w:cs="Arial"/>
          <w:lang w:val="en-US"/>
        </w:rPr>
        <w:t>; t</w:t>
      </w:r>
      <w:r w:rsidR="004942D4" w:rsidRPr="00073F5E">
        <w:rPr>
          <w:rFonts w:ascii="Arial" w:hAnsi="Arial" w:cs="Arial"/>
          <w:lang w:val="en-US"/>
        </w:rPr>
        <w:t>hus,</w:t>
      </w:r>
      <w:r w:rsidR="001053E2" w:rsidRPr="00073F5E">
        <w:rPr>
          <w:rFonts w:ascii="Arial" w:hAnsi="Arial" w:cs="Arial"/>
          <w:lang w:val="en-US"/>
        </w:rPr>
        <w:t xml:space="preserve"> principles and standards that are not addressed in the ICH GCP </w:t>
      </w:r>
      <w:r w:rsidR="004942D4" w:rsidRPr="00073F5E">
        <w:rPr>
          <w:rFonts w:ascii="Arial" w:hAnsi="Arial" w:cs="Arial"/>
          <w:lang w:val="en-US"/>
        </w:rPr>
        <w:t>are very likely to</w:t>
      </w:r>
      <w:r w:rsidR="001053E2" w:rsidRPr="00073F5E">
        <w:rPr>
          <w:rFonts w:ascii="Arial" w:hAnsi="Arial" w:cs="Arial"/>
          <w:lang w:val="en-US"/>
        </w:rPr>
        <w:t xml:space="preserve"> </w:t>
      </w:r>
      <w:r w:rsidR="004942D4" w:rsidRPr="00073F5E">
        <w:rPr>
          <w:rFonts w:ascii="Arial" w:hAnsi="Arial" w:cs="Arial"/>
          <w:lang w:val="en-US"/>
        </w:rPr>
        <w:t xml:space="preserve">go </w:t>
      </w:r>
      <w:r w:rsidR="001053E2" w:rsidRPr="00073F5E">
        <w:rPr>
          <w:rFonts w:ascii="Arial" w:hAnsi="Arial" w:cs="Arial"/>
          <w:lang w:val="en-US"/>
        </w:rPr>
        <w:t>underfunded or poorly implemented</w:t>
      </w:r>
      <w:r w:rsidR="00310D82" w:rsidRPr="00073F5E">
        <w:rPr>
          <w:rFonts w:ascii="Arial" w:hAnsi="Arial" w:cs="Arial"/>
          <w:lang w:val="en-US"/>
        </w:rPr>
        <w:t xml:space="preserve"> (12)</w:t>
      </w:r>
      <w:r w:rsidR="001053E2" w:rsidRPr="00073F5E">
        <w:rPr>
          <w:rFonts w:ascii="Arial" w:hAnsi="Arial" w:cs="Arial"/>
          <w:lang w:val="en-US"/>
        </w:rPr>
        <w:t xml:space="preserve">. </w:t>
      </w:r>
      <w:r w:rsidR="001053E2" w:rsidRPr="00073F5E">
        <w:rPr>
          <w:rFonts w:ascii="Arial" w:eastAsia="Myriad-Roman" w:hAnsi="Arial" w:cs="Arial"/>
          <w:lang w:val="en-US"/>
        </w:rPr>
        <w:t xml:space="preserve">In practice, </w:t>
      </w:r>
      <w:r w:rsidR="004942D4" w:rsidRPr="00073F5E">
        <w:rPr>
          <w:rFonts w:ascii="Arial" w:eastAsia="Myriad-Roman" w:hAnsi="Arial" w:cs="Arial"/>
          <w:lang w:val="en-US"/>
        </w:rPr>
        <w:t xml:space="preserve">in absence of a national or international legislation enforcing it, </w:t>
      </w:r>
      <w:r w:rsidR="001053E2" w:rsidRPr="00073F5E">
        <w:rPr>
          <w:rFonts w:ascii="Arial" w:eastAsia="Myriad-Roman" w:hAnsi="Arial" w:cs="Arial"/>
          <w:lang w:val="en-US"/>
        </w:rPr>
        <w:t>it is entirely up to the</w:t>
      </w:r>
      <w:r w:rsidR="004942D4" w:rsidRPr="00073F5E">
        <w:rPr>
          <w:rFonts w:ascii="Arial" w:eastAsia="Myriad-Roman" w:hAnsi="Arial" w:cs="Arial"/>
          <w:lang w:val="en-US"/>
        </w:rPr>
        <w:t xml:space="preserve"> </w:t>
      </w:r>
      <w:r w:rsidR="001053E2" w:rsidRPr="00073F5E">
        <w:rPr>
          <w:rFonts w:ascii="Arial" w:eastAsia="Myriad-Roman" w:hAnsi="Arial" w:cs="Arial"/>
          <w:lang w:val="en-US"/>
        </w:rPr>
        <w:t xml:space="preserve">research sponsors and funders </w:t>
      </w:r>
      <w:r w:rsidR="004942D4" w:rsidRPr="00073F5E">
        <w:rPr>
          <w:rFonts w:ascii="Arial" w:eastAsia="Myriad-Roman" w:hAnsi="Arial" w:cs="Arial"/>
          <w:lang w:val="en-US"/>
        </w:rPr>
        <w:t xml:space="preserve">to decide </w:t>
      </w:r>
      <w:r w:rsidR="001053E2" w:rsidRPr="00073F5E">
        <w:rPr>
          <w:rFonts w:ascii="Arial" w:eastAsia="Myriad-Roman" w:hAnsi="Arial" w:cs="Arial"/>
          <w:lang w:val="en-US"/>
        </w:rPr>
        <w:t>how far they wish to</w:t>
      </w:r>
      <w:r w:rsidR="00264DD9" w:rsidRPr="00073F5E">
        <w:rPr>
          <w:rFonts w:ascii="Arial" w:eastAsia="Myriad-Roman" w:hAnsi="Arial" w:cs="Arial"/>
          <w:lang w:val="en-US"/>
        </w:rPr>
        <w:t xml:space="preserve"> go in</w:t>
      </w:r>
      <w:r w:rsidR="001053E2" w:rsidRPr="00073F5E">
        <w:rPr>
          <w:rFonts w:ascii="Arial" w:eastAsia="Myriad-Roman" w:hAnsi="Arial" w:cs="Arial"/>
          <w:lang w:val="en-US"/>
        </w:rPr>
        <w:t xml:space="preserve"> apply</w:t>
      </w:r>
      <w:r w:rsidR="00264DD9" w:rsidRPr="00073F5E">
        <w:rPr>
          <w:rFonts w:ascii="Arial" w:eastAsia="Myriad-Roman" w:hAnsi="Arial" w:cs="Arial"/>
          <w:lang w:val="en-US"/>
        </w:rPr>
        <w:t>ing</w:t>
      </w:r>
      <w:r w:rsidR="001053E2" w:rsidRPr="00073F5E">
        <w:rPr>
          <w:rFonts w:ascii="Arial" w:eastAsia="Myriad-Roman" w:hAnsi="Arial" w:cs="Arial"/>
          <w:lang w:val="en-US"/>
        </w:rPr>
        <w:t xml:space="preserve"> the principle</w:t>
      </w:r>
      <w:r w:rsidR="00804AAA" w:rsidRPr="00073F5E">
        <w:rPr>
          <w:rFonts w:ascii="Arial" w:eastAsia="Myriad-Roman" w:hAnsi="Arial" w:cs="Arial"/>
          <w:lang w:val="en-US"/>
        </w:rPr>
        <w:t xml:space="preserve"> of</w:t>
      </w:r>
      <w:r w:rsidR="001053E2" w:rsidRPr="00073F5E">
        <w:rPr>
          <w:rFonts w:ascii="Arial" w:eastAsia="Myriad-Roman" w:hAnsi="Arial" w:cs="Arial"/>
          <w:lang w:val="en-US"/>
        </w:rPr>
        <w:t xml:space="preserve"> “benefit-sharing”</w:t>
      </w:r>
      <w:r w:rsidR="004C4C21" w:rsidRPr="00073F5E">
        <w:rPr>
          <w:rFonts w:ascii="Arial" w:eastAsia="Myriad-Roman" w:hAnsi="Arial" w:cs="Arial"/>
          <w:lang w:val="en-US"/>
        </w:rPr>
        <w:t xml:space="preserve"> (12</w:t>
      </w:r>
      <w:r w:rsidR="00FC3B99" w:rsidRPr="00073F5E">
        <w:rPr>
          <w:rFonts w:ascii="Arial" w:eastAsia="Myriad-Roman" w:hAnsi="Arial" w:cs="Arial"/>
          <w:lang w:val="en-US"/>
        </w:rPr>
        <w:t>-14</w:t>
      </w:r>
      <w:r w:rsidR="004C4C21" w:rsidRPr="00073F5E">
        <w:rPr>
          <w:rFonts w:ascii="Arial" w:eastAsia="Myriad-Roman" w:hAnsi="Arial" w:cs="Arial"/>
          <w:lang w:val="en-US"/>
        </w:rPr>
        <w:t>)</w:t>
      </w:r>
      <w:r w:rsidR="00B55150" w:rsidRPr="00073F5E">
        <w:rPr>
          <w:rFonts w:ascii="Arial" w:hAnsi="Arial" w:cs="Arial"/>
          <w:lang w:val="en-US"/>
        </w:rPr>
        <w:t>.</w:t>
      </w:r>
    </w:p>
    <w:p w14:paraId="79CF4187" w14:textId="74385C2C" w:rsidR="005A7466" w:rsidRPr="00073F5E" w:rsidRDefault="00EE23E5" w:rsidP="003A49D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b/>
          <w:lang w:val="en-US"/>
        </w:rPr>
        <w:t>Benefit sharing in the n</w:t>
      </w:r>
      <w:r w:rsidR="005A7466" w:rsidRPr="00073F5E">
        <w:rPr>
          <w:rFonts w:ascii="Arial" w:hAnsi="Arial" w:cs="Arial"/>
          <w:b/>
          <w:lang w:val="en-US"/>
        </w:rPr>
        <w:t>ew Indian National Ethical Guidelines for Biomedical and Health Research Involving Human Participants</w:t>
      </w:r>
      <w:r w:rsidR="005A7466" w:rsidRPr="00073F5E">
        <w:rPr>
          <w:rFonts w:ascii="Arial" w:hAnsi="Arial" w:cs="Arial"/>
          <w:lang w:val="en-US"/>
        </w:rPr>
        <w:t xml:space="preserve"> </w:t>
      </w:r>
    </w:p>
    <w:p w14:paraId="03D93195" w14:textId="0E1E4B9B" w:rsidR="004E5C58" w:rsidRPr="00073F5E" w:rsidRDefault="00D909AD" w:rsidP="004E5C58">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The</w:t>
      </w:r>
      <w:r w:rsidR="005A7466" w:rsidRPr="00073F5E">
        <w:rPr>
          <w:rFonts w:ascii="Arial" w:hAnsi="Arial" w:cs="Arial"/>
          <w:lang w:val="en-US"/>
        </w:rPr>
        <w:t xml:space="preserve"> Indian Council of Medical Research issued in 2017 the new National Ethical Guidelines for Biomedical and Health Research Involving Human Participants</w:t>
      </w:r>
      <w:del w:id="101" w:author="Raffaella Ravinetto" w:date="2018-04-12T20:30:00Z">
        <w:r w:rsidR="00310D82" w:rsidRPr="00073F5E" w:rsidDel="000D05BE">
          <w:rPr>
            <w:rFonts w:ascii="Arial" w:hAnsi="Arial" w:cs="Arial"/>
            <w:lang w:val="en-US"/>
          </w:rPr>
          <w:delText>. The</w:delText>
        </w:r>
      </w:del>
      <w:del w:id="102" w:author="Raffaella Ravinetto" w:date="2018-03-22T22:12:00Z">
        <w:r w:rsidR="00310D82" w:rsidRPr="00073F5E" w:rsidDel="001A557A">
          <w:rPr>
            <w:rFonts w:ascii="Arial" w:hAnsi="Arial" w:cs="Arial"/>
            <w:lang w:val="en-US"/>
          </w:rPr>
          <w:delText xml:space="preserve"> Guidelines </w:delText>
        </w:r>
      </w:del>
      <w:del w:id="103" w:author="Raffaella Ravinetto" w:date="2018-04-12T20:30:00Z">
        <w:r w:rsidR="005A7466" w:rsidRPr="00073F5E" w:rsidDel="000D05BE">
          <w:rPr>
            <w:rFonts w:ascii="Arial" w:hAnsi="Arial" w:cs="Arial"/>
            <w:lang w:val="en-US"/>
          </w:rPr>
          <w:delText>are</w:delText>
        </w:r>
      </w:del>
      <w:ins w:id="104" w:author="Raffaella Ravinetto" w:date="2018-04-12T20:30:00Z">
        <w:r w:rsidR="000D05BE">
          <w:rPr>
            <w:rFonts w:ascii="Arial" w:hAnsi="Arial" w:cs="Arial"/>
            <w:lang w:val="en-US"/>
          </w:rPr>
          <w:t>,</w:t>
        </w:r>
      </w:ins>
      <w:r w:rsidR="005A7466" w:rsidRPr="00073F5E">
        <w:rPr>
          <w:rFonts w:ascii="Arial" w:hAnsi="Arial" w:cs="Arial"/>
          <w:lang w:val="en-US"/>
        </w:rPr>
        <w:t xml:space="preserve"> </w:t>
      </w:r>
      <w:r w:rsidRPr="00073F5E">
        <w:rPr>
          <w:rFonts w:ascii="Arial" w:hAnsi="Arial" w:cs="Arial"/>
          <w:lang w:val="en-US"/>
        </w:rPr>
        <w:t>applicable to all biomedical, social and behavioural science research</w:t>
      </w:r>
      <w:r w:rsidR="003A49D9" w:rsidRPr="00073F5E">
        <w:rPr>
          <w:rFonts w:ascii="Arial" w:hAnsi="Arial" w:cs="Arial"/>
          <w:lang w:val="en-US"/>
        </w:rPr>
        <w:t xml:space="preserve"> </w:t>
      </w:r>
      <w:r w:rsidRPr="00073F5E">
        <w:rPr>
          <w:rFonts w:ascii="Arial" w:hAnsi="Arial" w:cs="Arial"/>
          <w:lang w:val="en-US"/>
        </w:rPr>
        <w:t xml:space="preserve">for health conducted in India </w:t>
      </w:r>
      <w:r w:rsidR="005A7466" w:rsidRPr="00073F5E">
        <w:rPr>
          <w:rFonts w:ascii="Arial" w:hAnsi="Arial" w:cs="Arial"/>
          <w:lang w:val="en-US"/>
        </w:rPr>
        <w:t xml:space="preserve">and </w:t>
      </w:r>
      <w:r w:rsidRPr="00073F5E">
        <w:rPr>
          <w:rFonts w:ascii="Arial" w:hAnsi="Arial" w:cs="Arial"/>
          <w:lang w:val="en-US"/>
        </w:rPr>
        <w:t>involving human participants, their biological material and data</w:t>
      </w:r>
      <w:r w:rsidR="00FB12FA" w:rsidRPr="00073F5E">
        <w:rPr>
          <w:rFonts w:ascii="Arial" w:hAnsi="Arial" w:cs="Arial"/>
          <w:lang w:val="en-US"/>
        </w:rPr>
        <w:t xml:space="preserve"> (15)</w:t>
      </w:r>
      <w:r w:rsidRPr="00073F5E">
        <w:rPr>
          <w:rFonts w:ascii="Arial" w:hAnsi="Arial" w:cs="Arial"/>
          <w:lang w:val="en-US"/>
        </w:rPr>
        <w:t xml:space="preserve">. </w:t>
      </w:r>
      <w:del w:id="105" w:author="Raffaella Ravinetto" w:date="2018-03-22T22:11:00Z">
        <w:r w:rsidR="005A7466" w:rsidRPr="00073F5E" w:rsidDel="001A557A">
          <w:rPr>
            <w:rFonts w:ascii="Arial" w:hAnsi="Arial" w:cs="Arial"/>
            <w:lang w:val="en-US"/>
          </w:rPr>
          <w:delText xml:space="preserve">The </w:delText>
        </w:r>
        <w:r w:rsidR="00AA56E6" w:rsidRPr="00073F5E" w:rsidDel="001A557A">
          <w:rPr>
            <w:rFonts w:ascii="Arial" w:hAnsi="Arial" w:cs="Arial"/>
            <w:lang w:val="en-US"/>
          </w:rPr>
          <w:delText xml:space="preserve">document </w:delText>
        </w:r>
        <w:r w:rsidR="005A7466" w:rsidRPr="00073F5E" w:rsidDel="001A557A">
          <w:rPr>
            <w:rFonts w:ascii="Arial" w:hAnsi="Arial" w:cs="Arial"/>
            <w:lang w:val="en-US"/>
          </w:rPr>
          <w:delText>“</w:delText>
        </w:r>
        <w:r w:rsidR="00632C59" w:rsidRPr="00073F5E" w:rsidDel="001A557A">
          <w:rPr>
            <w:rFonts w:ascii="Arial" w:hAnsi="Arial" w:cs="Arial"/>
            <w:lang w:val="en-US"/>
          </w:rPr>
          <w:delText>addresse</w:delText>
        </w:r>
        <w:r w:rsidR="00AA56E6" w:rsidRPr="00073F5E" w:rsidDel="001A557A">
          <w:rPr>
            <w:rFonts w:ascii="Arial" w:hAnsi="Arial" w:cs="Arial"/>
            <w:lang w:val="en-US"/>
          </w:rPr>
          <w:delText>s</w:delText>
        </w:r>
        <w:r w:rsidR="00632C59" w:rsidRPr="00073F5E" w:rsidDel="001A557A">
          <w:rPr>
            <w:rFonts w:ascii="Arial" w:hAnsi="Arial" w:cs="Arial"/>
            <w:lang w:val="en-US"/>
          </w:rPr>
          <w:delText xml:space="preserve"> the newer emerging ethical issues keeping in view the social, cultural, economic, legal and religious aspects of </w:delText>
        </w:r>
        <w:r w:rsidR="00AA56E6" w:rsidRPr="00073F5E" w:rsidDel="001A557A">
          <w:rPr>
            <w:rFonts w:ascii="Arial" w:hAnsi="Arial" w:cs="Arial"/>
            <w:lang w:val="en-US"/>
          </w:rPr>
          <w:delText>India</w:delText>
        </w:r>
        <w:r w:rsidR="005A7466" w:rsidRPr="00073F5E" w:rsidDel="001A557A">
          <w:rPr>
            <w:rFonts w:ascii="Arial" w:hAnsi="Arial" w:cs="Arial"/>
            <w:lang w:val="en-US"/>
          </w:rPr>
          <w:delText xml:space="preserve">”. It includes </w:delText>
        </w:r>
        <w:r w:rsidR="00632C59" w:rsidRPr="00073F5E" w:rsidDel="001A557A">
          <w:rPr>
            <w:rFonts w:ascii="Arial" w:hAnsi="Arial" w:cs="Arial"/>
            <w:lang w:val="en-US"/>
          </w:rPr>
          <w:delText>separate sections on Responsible Conduct of Research, Informed Consent Process, Vulnerability, Public Health Research, Social and Behavioural Sciences Research for Health, Biological materials, Biobanking and Datasets, International Collaboration</w:delText>
        </w:r>
        <w:r w:rsidR="00310D82" w:rsidRPr="00073F5E" w:rsidDel="001A557A">
          <w:rPr>
            <w:rFonts w:ascii="Arial" w:hAnsi="Arial" w:cs="Arial"/>
            <w:lang w:val="en-US"/>
          </w:rPr>
          <w:delText>,</w:delText>
        </w:r>
        <w:r w:rsidR="00632C59" w:rsidRPr="00073F5E" w:rsidDel="001A557A">
          <w:rPr>
            <w:rFonts w:ascii="Arial" w:hAnsi="Arial" w:cs="Arial"/>
            <w:lang w:val="en-US"/>
          </w:rPr>
          <w:delText xml:space="preserve"> and Research during Humanitarian Emergencies and Disasters.</w:delText>
        </w:r>
        <w:r w:rsidR="00477B66" w:rsidRPr="00073F5E" w:rsidDel="001A557A">
          <w:rPr>
            <w:rFonts w:ascii="Arial" w:hAnsi="Arial" w:cs="Arial"/>
            <w:lang w:val="en-US"/>
          </w:rPr>
          <w:delText xml:space="preserve"> </w:delText>
        </w:r>
      </w:del>
    </w:p>
    <w:p w14:paraId="69557191" w14:textId="77777777" w:rsidR="00035308" w:rsidRPr="00073F5E" w:rsidRDefault="00035308" w:rsidP="001273BF">
      <w:pPr>
        <w:autoSpaceDE w:val="0"/>
        <w:autoSpaceDN w:val="0"/>
        <w:adjustRightInd w:val="0"/>
        <w:spacing w:before="100" w:beforeAutospacing="1" w:after="100" w:afterAutospacing="1" w:line="360" w:lineRule="auto"/>
        <w:jc w:val="both"/>
        <w:rPr>
          <w:rFonts w:ascii="Arial" w:hAnsi="Arial" w:cs="Arial"/>
          <w:i/>
          <w:lang w:val="en-US"/>
        </w:rPr>
      </w:pPr>
      <w:r w:rsidRPr="00073F5E">
        <w:rPr>
          <w:rFonts w:ascii="Arial" w:hAnsi="Arial" w:cs="Arial"/>
          <w:i/>
          <w:lang w:val="en-US"/>
        </w:rPr>
        <w:t xml:space="preserve">Benefit sharing as a principle </w:t>
      </w:r>
    </w:p>
    <w:p w14:paraId="267B40BB" w14:textId="4C97E97F" w:rsidR="000F264F" w:rsidRPr="00073F5E" w:rsidRDefault="00035308" w:rsidP="005009DF">
      <w:pPr>
        <w:spacing w:before="100" w:beforeAutospacing="1" w:after="100" w:afterAutospacing="1" w:line="360" w:lineRule="auto"/>
        <w:jc w:val="both"/>
        <w:rPr>
          <w:rFonts w:ascii="Arial" w:hAnsi="Arial" w:cs="Arial"/>
          <w:lang w:val="en-US"/>
        </w:rPr>
      </w:pPr>
      <w:r w:rsidRPr="00073F5E">
        <w:rPr>
          <w:rFonts w:ascii="Arial" w:hAnsi="Arial" w:cs="Arial"/>
          <w:lang w:val="en-US"/>
        </w:rPr>
        <w:t>“Benefit sharing” is not mentioned as a principle as such</w:t>
      </w:r>
      <w:r w:rsidR="00915714" w:rsidRPr="00073F5E">
        <w:rPr>
          <w:rFonts w:ascii="Arial" w:hAnsi="Arial" w:cs="Arial"/>
          <w:lang w:val="en-US"/>
        </w:rPr>
        <w:t xml:space="preserve"> in the </w:t>
      </w:r>
      <w:del w:id="106" w:author="Raffaella Ravinetto" w:date="2018-03-22T22:12:00Z">
        <w:r w:rsidR="00915714" w:rsidRPr="00073F5E" w:rsidDel="001A557A">
          <w:rPr>
            <w:rFonts w:ascii="Arial" w:hAnsi="Arial" w:cs="Arial"/>
            <w:lang w:val="en-US"/>
          </w:rPr>
          <w:delText xml:space="preserve">new </w:delText>
        </w:r>
      </w:del>
      <w:r w:rsidR="00915714" w:rsidRPr="00073F5E">
        <w:rPr>
          <w:rFonts w:ascii="Arial" w:hAnsi="Arial" w:cs="Arial"/>
          <w:lang w:val="en-US"/>
        </w:rPr>
        <w:t>guidelines</w:t>
      </w:r>
      <w:r w:rsidRPr="00073F5E">
        <w:rPr>
          <w:rFonts w:ascii="Arial" w:hAnsi="Arial" w:cs="Arial"/>
          <w:lang w:val="en-US"/>
        </w:rPr>
        <w:t>. However, t</w:t>
      </w:r>
      <w:r w:rsidR="004E5C58" w:rsidRPr="00073F5E">
        <w:rPr>
          <w:rFonts w:ascii="Arial" w:hAnsi="Arial" w:cs="Arial"/>
          <w:lang w:val="en-US"/>
        </w:rPr>
        <w:t>he</w:t>
      </w:r>
      <w:r w:rsidR="00EE23E5" w:rsidRPr="00073F5E">
        <w:rPr>
          <w:rFonts w:ascii="Arial" w:hAnsi="Arial" w:cs="Arial"/>
          <w:lang w:val="en-US"/>
        </w:rPr>
        <w:t xml:space="preserve"> “</w:t>
      </w:r>
      <w:r w:rsidR="00EE23E5" w:rsidRPr="00073F5E">
        <w:rPr>
          <w:rFonts w:ascii="Arial" w:hAnsi="Arial" w:cs="Arial"/>
          <w:bCs/>
          <w:lang w:val="en-US"/>
        </w:rPr>
        <w:t>principle of maximization of benefit”</w:t>
      </w:r>
      <w:r w:rsidR="00681639" w:rsidRPr="00073F5E">
        <w:rPr>
          <w:rFonts w:ascii="Arial" w:hAnsi="Arial" w:cs="Arial"/>
          <w:bCs/>
          <w:lang w:val="en-US"/>
        </w:rPr>
        <w:t>,</w:t>
      </w:r>
      <w:r w:rsidR="00EE23E5" w:rsidRPr="00073F5E">
        <w:rPr>
          <w:rFonts w:ascii="Arial" w:hAnsi="Arial" w:cs="Arial"/>
          <w:bCs/>
          <w:lang w:val="en-US"/>
        </w:rPr>
        <w:t xml:space="preserve"> listed in </w:t>
      </w:r>
      <w:r w:rsidR="00D909AD" w:rsidRPr="00073F5E">
        <w:rPr>
          <w:rFonts w:ascii="Arial" w:hAnsi="Arial" w:cs="Arial"/>
          <w:lang w:val="en-US"/>
        </w:rPr>
        <w:t>the Statement of General Principles</w:t>
      </w:r>
      <w:r w:rsidR="00681639" w:rsidRPr="00073F5E">
        <w:rPr>
          <w:rFonts w:ascii="Arial" w:hAnsi="Arial" w:cs="Arial"/>
          <w:lang w:val="en-US"/>
        </w:rPr>
        <w:t>,</w:t>
      </w:r>
      <w:r w:rsidR="00EE23E5" w:rsidRPr="00073F5E">
        <w:rPr>
          <w:rFonts w:ascii="Arial" w:hAnsi="Arial" w:cs="Arial"/>
          <w:lang w:val="en-US"/>
        </w:rPr>
        <w:t xml:space="preserve"> </w:t>
      </w:r>
      <w:r w:rsidR="0091476B" w:rsidRPr="00073F5E">
        <w:rPr>
          <w:rFonts w:ascii="Arial" w:hAnsi="Arial" w:cs="Arial"/>
          <w:lang w:val="en-US"/>
        </w:rPr>
        <w:t>strongly suggest</w:t>
      </w:r>
      <w:r w:rsidR="00915714" w:rsidRPr="00073F5E">
        <w:rPr>
          <w:rFonts w:ascii="Arial" w:hAnsi="Arial" w:cs="Arial"/>
          <w:lang w:val="en-US"/>
        </w:rPr>
        <w:t>s</w:t>
      </w:r>
      <w:r w:rsidR="0091476B" w:rsidRPr="00073F5E">
        <w:rPr>
          <w:rFonts w:ascii="Arial" w:hAnsi="Arial" w:cs="Arial"/>
          <w:lang w:val="en-US"/>
        </w:rPr>
        <w:t xml:space="preserve"> </w:t>
      </w:r>
      <w:r w:rsidR="0091476B" w:rsidRPr="00073F5E">
        <w:rPr>
          <w:rFonts w:ascii="Arial" w:hAnsi="Arial" w:cs="Arial"/>
          <w:bCs/>
          <w:lang w:val="en-US"/>
        </w:rPr>
        <w:t>incorporating</w:t>
      </w:r>
      <w:r w:rsidR="00EE23E5" w:rsidRPr="00073F5E">
        <w:rPr>
          <w:rFonts w:ascii="Arial" w:hAnsi="Arial" w:cs="Arial"/>
          <w:bCs/>
          <w:lang w:val="en-US"/>
        </w:rPr>
        <w:t xml:space="preserve"> </w:t>
      </w:r>
      <w:r w:rsidR="00EE23E5" w:rsidRPr="00073F5E">
        <w:rPr>
          <w:rFonts w:ascii="Arial" w:hAnsi="Arial" w:cs="Arial"/>
          <w:lang w:val="en-US"/>
        </w:rPr>
        <w:t>the concept of benefit sharing, by requiring that</w:t>
      </w:r>
      <w:r w:rsidR="00D909AD" w:rsidRPr="00073F5E">
        <w:rPr>
          <w:rFonts w:ascii="Arial" w:hAnsi="Arial" w:cs="Arial"/>
          <w:lang w:val="en-US"/>
        </w:rPr>
        <w:t xml:space="preserve"> </w:t>
      </w:r>
      <w:r w:rsidR="00EE23E5" w:rsidRPr="00073F5E">
        <w:rPr>
          <w:rFonts w:ascii="Arial" w:hAnsi="Arial" w:cs="Arial"/>
          <w:lang w:val="en-US"/>
        </w:rPr>
        <w:t>“</w:t>
      </w:r>
      <w:r w:rsidR="00D909AD" w:rsidRPr="00073F5E">
        <w:rPr>
          <w:rFonts w:ascii="Arial" w:hAnsi="Arial" w:cs="Arial"/>
          <w:lang w:val="en-US"/>
        </w:rPr>
        <w:t>due care is taken to design and conduct</w:t>
      </w:r>
      <w:r w:rsidR="003A49D9" w:rsidRPr="00073F5E">
        <w:rPr>
          <w:rFonts w:ascii="Arial" w:hAnsi="Arial" w:cs="Arial"/>
          <w:lang w:val="en-US"/>
        </w:rPr>
        <w:t xml:space="preserve"> </w:t>
      </w:r>
      <w:r w:rsidR="00D909AD" w:rsidRPr="00073F5E">
        <w:rPr>
          <w:rFonts w:ascii="Arial" w:hAnsi="Arial" w:cs="Arial"/>
          <w:lang w:val="en-US"/>
        </w:rPr>
        <w:t>the research in such a way as to directly or indirectly maximi</w:t>
      </w:r>
      <w:r w:rsidR="003A49D9" w:rsidRPr="00073F5E">
        <w:rPr>
          <w:rFonts w:ascii="Arial" w:hAnsi="Arial" w:cs="Arial"/>
          <w:lang w:val="en-US"/>
        </w:rPr>
        <w:t xml:space="preserve">ze the benefits to the research </w:t>
      </w:r>
      <w:r w:rsidR="00D909AD" w:rsidRPr="00073F5E">
        <w:rPr>
          <w:rFonts w:ascii="Arial" w:hAnsi="Arial" w:cs="Arial"/>
          <w:lang w:val="en-US"/>
        </w:rPr>
        <w:t>participants and/or to the society</w:t>
      </w:r>
      <w:r w:rsidR="00EE23E5" w:rsidRPr="00073F5E">
        <w:rPr>
          <w:rFonts w:ascii="Arial" w:hAnsi="Arial" w:cs="Arial"/>
          <w:lang w:val="en-US"/>
        </w:rPr>
        <w:t>”</w:t>
      </w:r>
      <w:r w:rsidR="00D909AD" w:rsidRPr="00073F5E">
        <w:rPr>
          <w:rFonts w:ascii="Arial" w:hAnsi="Arial" w:cs="Arial"/>
          <w:lang w:val="en-US"/>
        </w:rPr>
        <w:t>.</w:t>
      </w:r>
      <w:r w:rsidR="00EE23E5" w:rsidRPr="00073F5E">
        <w:rPr>
          <w:rFonts w:ascii="Arial" w:hAnsi="Arial" w:cs="Arial"/>
          <w:lang w:val="en-US"/>
        </w:rPr>
        <w:t xml:space="preserve"> </w:t>
      </w:r>
      <w:ins w:id="107" w:author="Raffaella Ravinetto" w:date="2018-03-22T21:17:00Z">
        <w:r w:rsidR="000F264F">
          <w:rPr>
            <w:rFonts w:ascii="Arial" w:hAnsi="Arial" w:cs="Arial"/>
            <w:lang w:val="en-US"/>
          </w:rPr>
          <w:t xml:space="preserve">Noteworthy, the previous version of the guidelines (2006) mentioned jointly the </w:t>
        </w:r>
        <w:r w:rsidR="000F264F" w:rsidRPr="000F264F">
          <w:rPr>
            <w:rFonts w:ascii="Arial" w:hAnsi="Arial" w:cs="Arial"/>
            <w:lang w:val="en-US"/>
          </w:rPr>
          <w:t>“</w:t>
        </w:r>
      </w:ins>
      <w:ins w:id="108" w:author="Raffaella Ravinetto" w:date="2018-03-22T21:18:00Z">
        <w:r w:rsidR="000F264F">
          <w:rPr>
            <w:rFonts w:ascii="Arial" w:hAnsi="Arial" w:cs="Arial"/>
            <w:bCs/>
            <w:lang w:val="en-US"/>
          </w:rPr>
          <w:t>p</w:t>
        </w:r>
      </w:ins>
      <w:ins w:id="109" w:author="Raffaella Ravinetto" w:date="2018-03-22T21:17:00Z">
        <w:r w:rsidR="000F264F" w:rsidRPr="000F264F">
          <w:rPr>
            <w:rFonts w:ascii="Arial" w:hAnsi="Arial" w:cs="Arial"/>
            <w:bCs/>
            <w:lang w:val="en-US"/>
          </w:rPr>
          <w:t>rinciples of the maximisation of the public interest and of distributive</w:t>
        </w:r>
        <w:r w:rsidR="000F264F" w:rsidRPr="000F264F">
          <w:rPr>
            <w:rFonts w:ascii="Arial" w:hAnsi="Arial" w:cs="Arial"/>
            <w:b/>
            <w:bCs/>
            <w:lang w:val="en-US"/>
          </w:rPr>
          <w:t xml:space="preserve"> </w:t>
        </w:r>
        <w:r w:rsidR="000F264F" w:rsidRPr="000F264F">
          <w:rPr>
            <w:rFonts w:ascii="Arial" w:hAnsi="Arial" w:cs="Arial"/>
            <w:bCs/>
            <w:lang w:val="en-US"/>
          </w:rPr>
          <w:t>justice</w:t>
        </w:r>
        <w:r w:rsidR="000F264F" w:rsidRPr="000F264F">
          <w:rPr>
            <w:rFonts w:ascii="Arial" w:hAnsi="Arial" w:cs="Arial"/>
            <w:b/>
            <w:bCs/>
            <w:lang w:val="en-US"/>
          </w:rPr>
          <w:t xml:space="preserve">“, </w:t>
        </w:r>
        <w:r w:rsidR="000F264F" w:rsidRPr="000F264F">
          <w:rPr>
            <w:rFonts w:ascii="Arial" w:hAnsi="Arial" w:cs="Arial"/>
            <w:bCs/>
            <w:lang w:val="en-US"/>
          </w:rPr>
          <w:t xml:space="preserve">whereby </w:t>
        </w:r>
        <w:r w:rsidR="000F264F" w:rsidRPr="000F264F">
          <w:rPr>
            <w:rFonts w:ascii="Arial" w:hAnsi="Arial" w:cs="Arial"/>
            <w:b/>
            <w:bCs/>
            <w:lang w:val="en-US"/>
          </w:rPr>
          <w:t>“</w:t>
        </w:r>
        <w:r w:rsidR="000F264F" w:rsidRPr="000F264F">
          <w:rPr>
            <w:rFonts w:ascii="Arial" w:hAnsi="Arial" w:cs="Arial"/>
            <w:lang w:val="en-US"/>
          </w:rPr>
          <w:t>the research or experiment and its subsequent applicative use are conducted and used to benefit all human kind and not just those who are socially better off but also the least advantaged; and in particular, the research participants themselves and or the community from which they are drawn</w:t>
        </w:r>
        <w:r w:rsidR="000F264F">
          <w:rPr>
            <w:rFonts w:ascii="Arial" w:hAnsi="Arial" w:cs="Arial"/>
            <w:lang w:val="en-US"/>
          </w:rPr>
          <w:t>”</w:t>
        </w:r>
        <w:r w:rsidR="000F264F" w:rsidRPr="000F264F">
          <w:rPr>
            <w:rFonts w:ascii="Arial" w:hAnsi="Arial" w:cs="Arial"/>
            <w:lang w:val="en-US"/>
          </w:rPr>
          <w:t>.</w:t>
        </w:r>
        <w:r w:rsidR="000F264F">
          <w:rPr>
            <w:rFonts w:ascii="Arial" w:hAnsi="Arial" w:cs="Arial"/>
            <w:lang w:val="en-US"/>
          </w:rPr>
          <w:t xml:space="preserve"> Even if the more usual wording of “benefit sharing”</w:t>
        </w:r>
      </w:ins>
      <w:ins w:id="110" w:author="Raffaella Ravinetto" w:date="2018-03-22T21:18:00Z">
        <w:r w:rsidR="000F264F">
          <w:rPr>
            <w:rFonts w:ascii="Arial" w:hAnsi="Arial" w:cs="Arial"/>
            <w:lang w:val="en-US"/>
          </w:rPr>
          <w:t xml:space="preserve"> is not adopted in either versions of the guidelines, the new formulation seems more focused and straightforward</w:t>
        </w:r>
      </w:ins>
      <w:ins w:id="111" w:author="Raffaella Ravinetto" w:date="2018-03-22T21:31:00Z">
        <w:r w:rsidR="005009DF">
          <w:rPr>
            <w:rFonts w:ascii="Arial" w:hAnsi="Arial" w:cs="Arial"/>
            <w:lang w:val="en-US"/>
          </w:rPr>
          <w:t>,</w:t>
        </w:r>
      </w:ins>
      <w:ins w:id="112" w:author="Raffaella Ravinetto" w:date="2018-03-22T22:12:00Z">
        <w:r w:rsidR="001A557A">
          <w:rPr>
            <w:rFonts w:ascii="Arial" w:hAnsi="Arial" w:cs="Arial"/>
            <w:lang w:val="en-US"/>
          </w:rPr>
          <w:t xml:space="preserve"> </w:t>
        </w:r>
      </w:ins>
      <w:ins w:id="113" w:author="Raffaella Ravinetto" w:date="2018-03-22T21:31:00Z">
        <w:r w:rsidR="005009DF">
          <w:rPr>
            <w:rFonts w:ascii="Arial" w:hAnsi="Arial" w:cs="Arial"/>
            <w:lang w:val="en-US"/>
          </w:rPr>
          <w:t xml:space="preserve">and it is complemented by </w:t>
        </w:r>
      </w:ins>
      <w:del w:id="114" w:author="Raffaella Ravinetto" w:date="2018-03-22T21:31:00Z">
        <w:r w:rsidRPr="00073F5E" w:rsidDel="005009DF">
          <w:rPr>
            <w:rFonts w:ascii="Arial" w:hAnsi="Arial" w:cs="Arial"/>
            <w:lang w:val="en-US"/>
          </w:rPr>
          <w:delText xml:space="preserve">In addition, </w:delText>
        </w:r>
      </w:del>
      <w:r w:rsidRPr="00073F5E">
        <w:rPr>
          <w:rFonts w:ascii="Arial" w:hAnsi="Arial" w:cs="Arial"/>
          <w:lang w:val="en-US"/>
        </w:rPr>
        <w:t>t</w:t>
      </w:r>
      <w:r w:rsidR="00681639" w:rsidRPr="00073F5E">
        <w:rPr>
          <w:rFonts w:ascii="Arial" w:hAnsi="Arial" w:cs="Arial"/>
          <w:lang w:val="en-US"/>
        </w:rPr>
        <w:t>he principle of reciprocity</w:t>
      </w:r>
      <w:del w:id="115" w:author="Raffaella Ravinetto" w:date="2018-03-22T21:31:00Z">
        <w:r w:rsidR="00681639" w:rsidRPr="00073F5E" w:rsidDel="005009DF">
          <w:rPr>
            <w:rFonts w:ascii="Arial" w:hAnsi="Arial" w:cs="Arial"/>
            <w:lang w:val="en-US"/>
          </w:rPr>
          <w:delText xml:space="preserve">, </w:delText>
        </w:r>
      </w:del>
      <w:ins w:id="116" w:author="Raffaella Ravinetto" w:date="2018-03-22T21:31:00Z">
        <w:r w:rsidR="005009DF">
          <w:rPr>
            <w:rFonts w:ascii="Arial" w:hAnsi="Arial" w:cs="Arial"/>
            <w:lang w:val="en-US"/>
          </w:rPr>
          <w:t xml:space="preserve"> (</w:t>
        </w:r>
      </w:ins>
      <w:r w:rsidR="00681639" w:rsidRPr="00073F5E">
        <w:rPr>
          <w:rFonts w:ascii="Arial" w:hAnsi="Arial" w:cs="Arial"/>
          <w:lang w:val="en-US"/>
        </w:rPr>
        <w:t>invoked under the heading “Public Health Research”</w:t>
      </w:r>
      <w:ins w:id="117" w:author="Raffaella Ravinetto" w:date="2018-03-22T21:31:00Z">
        <w:r w:rsidR="005009DF">
          <w:rPr>
            <w:rFonts w:ascii="Arial" w:hAnsi="Arial" w:cs="Arial"/>
            <w:lang w:val="en-US"/>
          </w:rPr>
          <w:t>)</w:t>
        </w:r>
      </w:ins>
      <w:r w:rsidR="00681639" w:rsidRPr="00073F5E">
        <w:rPr>
          <w:rFonts w:ascii="Arial" w:hAnsi="Arial" w:cs="Arial"/>
          <w:lang w:val="en-US"/>
        </w:rPr>
        <w:t xml:space="preserve">, </w:t>
      </w:r>
      <w:ins w:id="118" w:author="Raffaella Ravinetto" w:date="2018-03-22T21:31:00Z">
        <w:r w:rsidR="005009DF">
          <w:rPr>
            <w:rFonts w:ascii="Arial" w:hAnsi="Arial" w:cs="Arial"/>
            <w:lang w:val="en-US"/>
          </w:rPr>
          <w:t xml:space="preserve">which </w:t>
        </w:r>
      </w:ins>
      <w:r w:rsidR="00681639" w:rsidRPr="00073F5E">
        <w:rPr>
          <w:rFonts w:ascii="Arial" w:hAnsi="Arial" w:cs="Arial"/>
          <w:lang w:val="en-US"/>
        </w:rPr>
        <w:t>requires that “individuals or communities, who have borne a disproportionate share of burden or risks for the benefit of others be given some form of benefit. The benefit should be context specific</w:t>
      </w:r>
      <w:r w:rsidRPr="00073F5E">
        <w:rPr>
          <w:rFonts w:ascii="Arial" w:hAnsi="Arial" w:cs="Arial"/>
          <w:lang w:val="en-US"/>
        </w:rPr>
        <w:t>,</w:t>
      </w:r>
      <w:r w:rsidR="00681639" w:rsidRPr="00073F5E">
        <w:rPr>
          <w:rFonts w:ascii="Arial" w:hAnsi="Arial" w:cs="Arial"/>
          <w:lang w:val="en-US"/>
        </w:rPr>
        <w:t xml:space="preserve"> such as protection from further exposure, access to food, healthcare, clothing and shelter, communication or compensation for lost income”. </w:t>
      </w:r>
      <w:r w:rsidR="003D555E" w:rsidRPr="00073F5E">
        <w:rPr>
          <w:rFonts w:ascii="Arial" w:hAnsi="Arial" w:cs="Arial"/>
          <w:lang w:val="en-US"/>
        </w:rPr>
        <w:t xml:space="preserve">Importantly, and </w:t>
      </w:r>
      <w:del w:id="119" w:author="Raffaella Ravinetto" w:date="2018-03-22T22:13:00Z">
        <w:r w:rsidR="00915714" w:rsidRPr="00073F5E" w:rsidDel="001A557A">
          <w:rPr>
            <w:rFonts w:ascii="Arial" w:hAnsi="Arial" w:cs="Arial"/>
            <w:lang w:val="en-US"/>
          </w:rPr>
          <w:delText xml:space="preserve">also </w:delText>
        </w:r>
      </w:del>
      <w:r w:rsidR="003D555E" w:rsidRPr="00073F5E">
        <w:rPr>
          <w:rFonts w:ascii="Arial" w:hAnsi="Arial" w:cs="Arial"/>
          <w:lang w:val="en-US"/>
        </w:rPr>
        <w:t>related to the principle of benefit sharing, the chapter on General Ethical Issues includes</w:t>
      </w:r>
      <w:ins w:id="120" w:author="Raffaella Ravinetto" w:date="2018-03-22T21:33:00Z">
        <w:r w:rsidR="005009DF">
          <w:rPr>
            <w:rFonts w:ascii="Arial" w:hAnsi="Arial" w:cs="Arial"/>
            <w:lang w:val="en-US"/>
          </w:rPr>
          <w:t xml:space="preserve"> in either versions</w:t>
        </w:r>
      </w:ins>
      <w:r w:rsidR="003D555E" w:rsidRPr="00073F5E">
        <w:rPr>
          <w:rFonts w:ascii="Arial" w:hAnsi="Arial" w:cs="Arial"/>
          <w:lang w:val="en-US"/>
        </w:rPr>
        <w:t xml:space="preserve"> a specific provision on “ancillary care”, i.e. “participants may be offered free medical care for non-research-related conditions or incidental findings if these occur during the course of participation in the research, provided such compensation does not amount to undue inducement as determined by the EC” (2.7.1).</w:t>
      </w:r>
      <w:ins w:id="121" w:author="Raffaella Ravinetto" w:date="2018-03-22T21:46:00Z">
        <w:r w:rsidR="004E6C31">
          <w:rPr>
            <w:rFonts w:ascii="Arial" w:hAnsi="Arial" w:cs="Arial"/>
            <w:color w:val="000000"/>
            <w:lang w:val="en-US"/>
          </w:rPr>
          <w:t xml:space="preserve"> </w:t>
        </w:r>
      </w:ins>
    </w:p>
    <w:p w14:paraId="49A31A1C" w14:textId="086B5313" w:rsidR="00035308" w:rsidRPr="00073F5E" w:rsidRDefault="00035308" w:rsidP="00035308">
      <w:pPr>
        <w:autoSpaceDE w:val="0"/>
        <w:autoSpaceDN w:val="0"/>
        <w:adjustRightInd w:val="0"/>
        <w:spacing w:before="100" w:beforeAutospacing="1" w:after="100" w:afterAutospacing="1" w:line="360" w:lineRule="auto"/>
        <w:jc w:val="both"/>
        <w:rPr>
          <w:rFonts w:ascii="Arial" w:hAnsi="Arial" w:cs="Arial"/>
          <w:i/>
          <w:lang w:val="en-US"/>
        </w:rPr>
      </w:pPr>
      <w:r w:rsidRPr="00073F5E">
        <w:rPr>
          <w:rFonts w:ascii="Arial" w:hAnsi="Arial" w:cs="Arial"/>
          <w:i/>
          <w:lang w:val="en-US"/>
        </w:rPr>
        <w:t>Benefit sharing as a transversal issue</w:t>
      </w:r>
    </w:p>
    <w:p w14:paraId="3B8F9378" w14:textId="6A5718E4" w:rsidR="00A006DB" w:rsidRPr="00073F5E" w:rsidRDefault="004E5C58" w:rsidP="001273BF">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w:t>
      </w:r>
      <w:r w:rsidR="00035308" w:rsidRPr="00073F5E">
        <w:rPr>
          <w:rFonts w:ascii="Arial" w:hAnsi="Arial" w:cs="Arial"/>
          <w:lang w:val="en-US"/>
        </w:rPr>
        <w:t>B</w:t>
      </w:r>
      <w:r w:rsidRPr="00073F5E">
        <w:rPr>
          <w:rFonts w:ascii="Arial" w:hAnsi="Arial" w:cs="Arial"/>
          <w:lang w:val="en-US"/>
        </w:rPr>
        <w:t xml:space="preserve">enefit sharing” </w:t>
      </w:r>
      <w:r w:rsidR="00A006DB" w:rsidRPr="00073F5E">
        <w:rPr>
          <w:rFonts w:ascii="Arial" w:hAnsi="Arial" w:cs="Arial"/>
          <w:lang w:val="en-US"/>
        </w:rPr>
        <w:t xml:space="preserve">often </w:t>
      </w:r>
      <w:r w:rsidRPr="00073F5E">
        <w:rPr>
          <w:rFonts w:ascii="Arial" w:hAnsi="Arial" w:cs="Arial"/>
          <w:lang w:val="en-US"/>
        </w:rPr>
        <w:t xml:space="preserve">comes through the document as a transversal </w:t>
      </w:r>
      <w:r w:rsidR="008C5A46" w:rsidRPr="00073F5E">
        <w:rPr>
          <w:rFonts w:ascii="Arial" w:hAnsi="Arial" w:cs="Arial"/>
          <w:lang w:val="en-US"/>
        </w:rPr>
        <w:t xml:space="preserve">ethical </w:t>
      </w:r>
      <w:r w:rsidRPr="00073F5E">
        <w:rPr>
          <w:rFonts w:ascii="Arial" w:hAnsi="Arial" w:cs="Arial"/>
          <w:lang w:val="en-US"/>
        </w:rPr>
        <w:t>issue</w:t>
      </w:r>
      <w:ins w:id="122" w:author="Raffaella Ravinetto" w:date="2018-03-21T16:45:00Z">
        <w:r w:rsidR="0047558C">
          <w:rPr>
            <w:rFonts w:ascii="Arial" w:hAnsi="Arial" w:cs="Arial"/>
            <w:lang w:val="en-US"/>
          </w:rPr>
          <w:t>, even if different</w:t>
        </w:r>
      </w:ins>
      <w:ins w:id="123" w:author="Raffaella Ravinetto" w:date="2018-03-22T14:29:00Z">
        <w:r w:rsidR="00584DA6">
          <w:rPr>
            <w:rFonts w:ascii="Arial" w:hAnsi="Arial" w:cs="Arial"/>
            <w:lang w:val="en-US"/>
          </w:rPr>
          <w:t>ly</w:t>
        </w:r>
      </w:ins>
      <w:ins w:id="124" w:author="Raffaella Ravinetto" w:date="2018-03-21T16:45:00Z">
        <w:r w:rsidR="0047558C">
          <w:rPr>
            <w:rFonts w:ascii="Arial" w:hAnsi="Arial" w:cs="Arial"/>
            <w:lang w:val="en-US"/>
          </w:rPr>
          <w:t xml:space="preserve"> word</w:t>
        </w:r>
      </w:ins>
      <w:ins w:id="125" w:author="Raffaella Ravinetto" w:date="2018-03-22T14:29:00Z">
        <w:r w:rsidR="00584DA6">
          <w:rPr>
            <w:rFonts w:ascii="Arial" w:hAnsi="Arial" w:cs="Arial"/>
            <w:lang w:val="en-US"/>
          </w:rPr>
          <w:t>ed in the different sections</w:t>
        </w:r>
      </w:ins>
      <w:r w:rsidRPr="00073F5E">
        <w:rPr>
          <w:rFonts w:ascii="Arial" w:hAnsi="Arial" w:cs="Arial"/>
          <w:lang w:val="en-US"/>
        </w:rPr>
        <w:t xml:space="preserve">. </w:t>
      </w:r>
    </w:p>
    <w:p w14:paraId="061F5277" w14:textId="695E0755" w:rsidR="00035308" w:rsidRDefault="00035308" w:rsidP="00A006DB">
      <w:pPr>
        <w:autoSpaceDE w:val="0"/>
        <w:autoSpaceDN w:val="0"/>
        <w:adjustRightInd w:val="0"/>
        <w:spacing w:before="100" w:beforeAutospacing="1" w:after="100" w:afterAutospacing="1" w:line="360" w:lineRule="auto"/>
        <w:jc w:val="both"/>
        <w:rPr>
          <w:ins w:id="126" w:author="Raffaella Ravinetto" w:date="2018-03-22T21:48:00Z"/>
          <w:rFonts w:ascii="Arial" w:hAnsi="Arial" w:cs="Arial"/>
          <w:lang w:val="en-US"/>
        </w:rPr>
      </w:pPr>
      <w:r w:rsidRPr="00073F5E">
        <w:rPr>
          <w:rFonts w:ascii="Arial" w:hAnsi="Arial" w:cs="Arial"/>
          <w:lang w:val="en-US"/>
        </w:rPr>
        <w:t xml:space="preserve">First, it is stated in </w:t>
      </w:r>
      <w:r w:rsidR="004E5C58" w:rsidRPr="00073F5E">
        <w:rPr>
          <w:rFonts w:ascii="Arial" w:hAnsi="Arial" w:cs="Arial"/>
          <w:lang w:val="en-US"/>
        </w:rPr>
        <w:t xml:space="preserve">relation to distributive justice </w:t>
      </w:r>
      <w:r w:rsidR="00A006DB" w:rsidRPr="00073F5E">
        <w:rPr>
          <w:rFonts w:ascii="Arial" w:hAnsi="Arial" w:cs="Arial"/>
          <w:lang w:val="en-US"/>
        </w:rPr>
        <w:t xml:space="preserve">that </w:t>
      </w:r>
      <w:r w:rsidR="004E5C58" w:rsidRPr="00073F5E">
        <w:rPr>
          <w:rFonts w:ascii="Arial" w:hAnsi="Arial" w:cs="Arial"/>
          <w:lang w:val="en-US"/>
        </w:rPr>
        <w:t>“</w:t>
      </w:r>
      <w:r w:rsidR="001273BF" w:rsidRPr="00073F5E">
        <w:rPr>
          <w:rFonts w:ascii="Arial" w:hAnsi="Arial" w:cs="Arial"/>
          <w:color w:val="000000"/>
          <w:lang w:val="en-US"/>
        </w:rPr>
        <w:t>p</w:t>
      </w:r>
      <w:r w:rsidR="00D909AD" w:rsidRPr="00073F5E">
        <w:rPr>
          <w:rFonts w:ascii="Arial" w:hAnsi="Arial" w:cs="Arial"/>
          <w:color w:val="000000"/>
          <w:lang w:val="en-US"/>
        </w:rPr>
        <w:t>lans for direct or indirect benefit sharing in all types of research with participants,</w:t>
      </w:r>
      <w:r w:rsidR="003A49D9" w:rsidRPr="00073F5E">
        <w:rPr>
          <w:rFonts w:ascii="Arial" w:hAnsi="Arial" w:cs="Arial"/>
          <w:color w:val="000000"/>
          <w:lang w:val="en-US"/>
        </w:rPr>
        <w:t xml:space="preserve"> </w:t>
      </w:r>
      <w:r w:rsidR="00D909AD" w:rsidRPr="00073F5E">
        <w:rPr>
          <w:rFonts w:ascii="Arial" w:hAnsi="Arial" w:cs="Arial"/>
          <w:color w:val="000000"/>
          <w:lang w:val="en-US"/>
        </w:rPr>
        <w:t>donors of biological materials or data should be included in the study, especially if there</w:t>
      </w:r>
      <w:r w:rsidR="003A49D9" w:rsidRPr="00073F5E">
        <w:rPr>
          <w:rFonts w:ascii="Arial" w:hAnsi="Arial" w:cs="Arial"/>
          <w:color w:val="000000"/>
          <w:lang w:val="en-US"/>
        </w:rPr>
        <w:t xml:space="preserve"> </w:t>
      </w:r>
      <w:r w:rsidR="00D909AD" w:rsidRPr="00073F5E">
        <w:rPr>
          <w:rFonts w:ascii="Arial" w:hAnsi="Arial" w:cs="Arial"/>
          <w:color w:val="000000"/>
          <w:lang w:val="en-US"/>
        </w:rPr>
        <w:t>is a potential for commercialization. This should be decided a priori</w:t>
      </w:r>
      <w:r w:rsidRPr="00073F5E">
        <w:rPr>
          <w:rFonts w:ascii="Arial" w:hAnsi="Arial" w:cs="Arial"/>
          <w:color w:val="000000"/>
          <w:lang w:val="en-US"/>
        </w:rPr>
        <w:t>,</w:t>
      </w:r>
      <w:r w:rsidR="00D909AD" w:rsidRPr="00073F5E">
        <w:rPr>
          <w:rFonts w:ascii="Arial" w:hAnsi="Arial" w:cs="Arial"/>
          <w:color w:val="000000"/>
          <w:lang w:val="en-US"/>
        </w:rPr>
        <w:t xml:space="preserve"> in consultation with</w:t>
      </w:r>
      <w:r w:rsidR="003A49D9" w:rsidRPr="00073F5E">
        <w:rPr>
          <w:rFonts w:ascii="Arial" w:hAnsi="Arial" w:cs="Arial"/>
          <w:color w:val="000000"/>
          <w:lang w:val="en-US"/>
        </w:rPr>
        <w:t xml:space="preserve"> </w:t>
      </w:r>
      <w:r w:rsidR="00D909AD" w:rsidRPr="00073F5E">
        <w:rPr>
          <w:rFonts w:ascii="Arial" w:hAnsi="Arial" w:cs="Arial"/>
          <w:color w:val="000000"/>
          <w:lang w:val="en-US"/>
        </w:rPr>
        <w:t>the stakeholders</w:t>
      </w:r>
      <w:r w:rsidRPr="00073F5E">
        <w:rPr>
          <w:rFonts w:ascii="Arial" w:hAnsi="Arial" w:cs="Arial"/>
          <w:color w:val="000000"/>
          <w:lang w:val="en-US"/>
        </w:rPr>
        <w:t>,</w:t>
      </w:r>
      <w:r w:rsidR="00D909AD" w:rsidRPr="00073F5E">
        <w:rPr>
          <w:rFonts w:ascii="Arial" w:hAnsi="Arial" w:cs="Arial"/>
          <w:color w:val="000000"/>
          <w:lang w:val="en-US"/>
        </w:rPr>
        <w:t xml:space="preserve"> and reviewed by the E</w:t>
      </w:r>
      <w:r w:rsidR="00E20906" w:rsidRPr="00073F5E">
        <w:rPr>
          <w:rFonts w:ascii="Arial" w:hAnsi="Arial" w:cs="Arial"/>
          <w:color w:val="000000"/>
          <w:lang w:val="en-US"/>
        </w:rPr>
        <w:t>thics Committee (E</w:t>
      </w:r>
      <w:r w:rsidR="00D909AD" w:rsidRPr="00073F5E">
        <w:rPr>
          <w:rFonts w:ascii="Arial" w:hAnsi="Arial" w:cs="Arial"/>
          <w:color w:val="000000"/>
          <w:lang w:val="en-US"/>
        </w:rPr>
        <w:t>C</w:t>
      </w:r>
      <w:r w:rsidR="00E20906" w:rsidRPr="00073F5E">
        <w:rPr>
          <w:rFonts w:ascii="Arial" w:hAnsi="Arial" w:cs="Arial"/>
          <w:color w:val="000000"/>
          <w:lang w:val="en-US"/>
        </w:rPr>
        <w:t>)</w:t>
      </w:r>
      <w:r w:rsidR="004E5C58" w:rsidRPr="00073F5E">
        <w:rPr>
          <w:rFonts w:ascii="Arial" w:hAnsi="Arial" w:cs="Arial"/>
          <w:color w:val="000000"/>
          <w:lang w:val="en-US"/>
        </w:rPr>
        <w:t>” (2.4.4)</w:t>
      </w:r>
      <w:r w:rsidR="00D909AD" w:rsidRPr="00073F5E">
        <w:rPr>
          <w:rFonts w:ascii="Arial" w:hAnsi="Arial" w:cs="Arial"/>
          <w:color w:val="000000"/>
          <w:lang w:val="en-US"/>
        </w:rPr>
        <w:t>.</w:t>
      </w:r>
      <w:r w:rsidRPr="00073F5E">
        <w:rPr>
          <w:rFonts w:ascii="Arial" w:hAnsi="Arial" w:cs="Arial"/>
          <w:color w:val="000000"/>
          <w:lang w:val="en-US"/>
        </w:rPr>
        <w:t xml:space="preserve"> </w:t>
      </w:r>
      <w:ins w:id="127" w:author="Raffaella Ravinetto" w:date="2018-03-22T21:49:00Z">
        <w:r w:rsidR="00AD1527">
          <w:rPr>
            <w:rFonts w:ascii="Arial" w:hAnsi="Arial" w:cs="Arial"/>
            <w:color w:val="000000"/>
            <w:lang w:val="en-US"/>
          </w:rPr>
          <w:t xml:space="preserve"> This reflect</w:t>
        </w:r>
      </w:ins>
      <w:ins w:id="128" w:author="Kris Dierickx" w:date="2018-04-12T15:37:00Z">
        <w:r w:rsidR="001914CE">
          <w:rPr>
            <w:rFonts w:ascii="Arial" w:hAnsi="Arial" w:cs="Arial"/>
            <w:color w:val="000000"/>
            <w:lang w:val="en-US"/>
          </w:rPr>
          <w:t>s</w:t>
        </w:r>
      </w:ins>
      <w:ins w:id="129" w:author="Raffaella Ravinetto" w:date="2018-03-22T21:49:00Z">
        <w:r w:rsidR="00AD1527">
          <w:rPr>
            <w:rFonts w:ascii="Arial" w:hAnsi="Arial" w:cs="Arial"/>
            <w:color w:val="000000"/>
            <w:lang w:val="en-US"/>
          </w:rPr>
          <w:t xml:space="preserve"> the approach of the guidelines of 2006 (“</w:t>
        </w:r>
        <w:r w:rsidR="00AD1527" w:rsidRPr="00905E4A">
          <w:rPr>
            <w:rFonts w:ascii="Arial" w:hAnsi="Arial" w:cs="Arial"/>
            <w:lang w:val="en-US"/>
          </w:rPr>
          <w:t>The research protocol should outline the benefits that persons / communities /countries participating in such research should experience as a result of their</w:t>
        </w:r>
        <w:r w:rsidR="00AD1527">
          <w:rPr>
            <w:rFonts w:ascii="Arial" w:hAnsi="Arial" w:cs="Arial"/>
            <w:lang w:val="en-US"/>
          </w:rPr>
          <w:t xml:space="preserve"> </w:t>
        </w:r>
        <w:r w:rsidR="00AD1527" w:rsidRPr="00AD1527">
          <w:rPr>
            <w:rFonts w:ascii="Arial" w:hAnsi="Arial" w:cs="Arial"/>
            <w:lang w:val="en-US"/>
          </w:rPr>
          <w:t>participation</w:t>
        </w:r>
        <w:r w:rsidR="00AD1527">
          <w:rPr>
            <w:rFonts w:ascii="Arial" w:hAnsi="Arial" w:cs="Arial"/>
            <w:lang w:val="en-US"/>
          </w:rPr>
          <w:t>”)</w:t>
        </w:r>
        <w:r w:rsidR="00AD1527" w:rsidRPr="00AD1527">
          <w:rPr>
            <w:rFonts w:ascii="Arial" w:hAnsi="Arial" w:cs="Arial"/>
            <w:lang w:val="en-US"/>
          </w:rPr>
          <w:t>.</w:t>
        </w:r>
        <w:r w:rsidR="00AD1527">
          <w:rPr>
            <w:rFonts w:ascii="Arial" w:hAnsi="Arial" w:cs="Arial"/>
            <w:lang w:val="en-US"/>
          </w:rPr>
          <w:t xml:space="preserve"> </w:t>
        </w:r>
      </w:ins>
      <w:r w:rsidR="00E35850" w:rsidRPr="00073F5E">
        <w:rPr>
          <w:rFonts w:ascii="Arial" w:hAnsi="Arial" w:cs="Arial"/>
          <w:lang w:val="en-US"/>
        </w:rPr>
        <w:t>Interestingly, the “</w:t>
      </w:r>
      <w:bookmarkStart w:id="130" w:name="_Hlk509414093"/>
      <w:r w:rsidR="00E35850" w:rsidRPr="00073F5E">
        <w:rPr>
          <w:rFonts w:ascii="Arial" w:hAnsi="Arial" w:cs="Arial"/>
          <w:lang w:val="en-US"/>
        </w:rPr>
        <w:t xml:space="preserve">post-trial access of research benefits </w:t>
      </w:r>
      <w:bookmarkEnd w:id="130"/>
      <w:r w:rsidR="00E35850" w:rsidRPr="00073F5E">
        <w:rPr>
          <w:rFonts w:ascii="Arial" w:hAnsi="Arial" w:cs="Arial"/>
          <w:lang w:val="en-US"/>
        </w:rPr>
        <w:t xml:space="preserve">to participants and their communities” (that is a specific way to implement benefit sharing) is mentioned elsewhere as an example of contemporary ethical issues under debate </w:t>
      </w:r>
      <w:r w:rsidR="00E35850" w:rsidRPr="00073F5E">
        <w:rPr>
          <w:rFonts w:ascii="Arial" w:hAnsi="Arial" w:cs="Arial"/>
          <w:bCs/>
          <w:lang w:val="en-US"/>
        </w:rPr>
        <w:t xml:space="preserve">in biomedical and health research </w:t>
      </w:r>
      <w:r w:rsidR="00E35850" w:rsidRPr="00073F5E">
        <w:rPr>
          <w:rFonts w:ascii="Arial" w:hAnsi="Arial" w:cs="Arial"/>
          <w:lang w:val="en-US"/>
        </w:rPr>
        <w:t>(3.1.2)</w:t>
      </w:r>
      <w:ins w:id="131" w:author="Raffaella Ravinetto" w:date="2018-03-22T21:49:00Z">
        <w:r w:rsidR="00AD1527">
          <w:rPr>
            <w:rFonts w:ascii="Arial" w:hAnsi="Arial" w:cs="Arial"/>
            <w:lang w:val="en-US"/>
          </w:rPr>
          <w:t xml:space="preserve">, even if </w:t>
        </w:r>
      </w:ins>
      <w:ins w:id="132" w:author="Raffaella Ravinetto" w:date="2018-03-22T21:50:00Z">
        <w:r w:rsidR="001A557A">
          <w:rPr>
            <w:rFonts w:ascii="Arial" w:hAnsi="Arial" w:cs="Arial"/>
            <w:lang w:val="en-US"/>
          </w:rPr>
          <w:t>it was al</w:t>
        </w:r>
      </w:ins>
      <w:ins w:id="133" w:author="Raffaella Ravinetto" w:date="2018-03-22T22:13:00Z">
        <w:r w:rsidR="001A557A">
          <w:rPr>
            <w:rFonts w:ascii="Arial" w:hAnsi="Arial" w:cs="Arial"/>
            <w:lang w:val="en-US"/>
          </w:rPr>
          <w:t>ready extensively</w:t>
        </w:r>
      </w:ins>
      <w:ins w:id="134" w:author="Raffaella Ravinetto" w:date="2018-03-22T21:50:00Z">
        <w:r w:rsidR="00AD1527">
          <w:rPr>
            <w:rFonts w:ascii="Arial" w:hAnsi="Arial" w:cs="Arial"/>
            <w:lang w:val="en-US"/>
          </w:rPr>
          <w:t xml:space="preserve"> present in the previous version</w:t>
        </w:r>
      </w:ins>
      <w:r w:rsidR="00E35850" w:rsidRPr="00073F5E">
        <w:rPr>
          <w:rFonts w:ascii="Arial" w:hAnsi="Arial" w:cs="Arial"/>
          <w:lang w:val="en-US"/>
        </w:rPr>
        <w:t>.</w:t>
      </w:r>
    </w:p>
    <w:p w14:paraId="082E8BEC" w14:textId="03B0566C" w:rsidR="00AD1527" w:rsidRPr="00AD1527" w:rsidDel="00AD1527" w:rsidRDefault="00AD1527" w:rsidP="00AD1527">
      <w:pPr>
        <w:autoSpaceDE w:val="0"/>
        <w:autoSpaceDN w:val="0"/>
        <w:adjustRightInd w:val="0"/>
        <w:spacing w:before="100" w:beforeAutospacing="1" w:after="100" w:afterAutospacing="1" w:line="360" w:lineRule="auto"/>
        <w:jc w:val="both"/>
        <w:rPr>
          <w:del w:id="135" w:author="Raffaella Ravinetto" w:date="2018-03-22T21:49:00Z"/>
          <w:rFonts w:ascii="Arial" w:hAnsi="Arial" w:cs="Arial"/>
          <w:color w:val="000000"/>
          <w:lang w:val="en-US"/>
        </w:rPr>
      </w:pPr>
    </w:p>
    <w:p w14:paraId="686CE81F" w14:textId="77777777" w:rsidR="000D05BE" w:rsidRDefault="00035308" w:rsidP="00E35850">
      <w:pPr>
        <w:autoSpaceDE w:val="0"/>
        <w:autoSpaceDN w:val="0"/>
        <w:adjustRightInd w:val="0"/>
        <w:spacing w:before="100" w:beforeAutospacing="1" w:after="100" w:afterAutospacing="1" w:line="360" w:lineRule="auto"/>
        <w:jc w:val="both"/>
        <w:rPr>
          <w:ins w:id="136" w:author="Raffaella Ravinetto" w:date="2018-04-12T20:35:00Z"/>
          <w:rFonts w:ascii="Arial" w:hAnsi="Arial" w:cs="Arial"/>
          <w:color w:val="000000"/>
          <w:lang w:val="en-US"/>
        </w:rPr>
      </w:pPr>
      <w:r w:rsidRPr="00073F5E">
        <w:rPr>
          <w:rFonts w:ascii="Arial" w:hAnsi="Arial" w:cs="Arial"/>
          <w:lang w:val="en-US"/>
        </w:rPr>
        <w:t>Second, it is stated in</w:t>
      </w:r>
      <w:r w:rsidR="001273BF" w:rsidRPr="00073F5E">
        <w:rPr>
          <w:rFonts w:ascii="Arial" w:hAnsi="Arial" w:cs="Arial"/>
          <w:bCs/>
          <w:lang w:val="en-US"/>
        </w:rPr>
        <w:t xml:space="preserve"> “p</w:t>
      </w:r>
      <w:r w:rsidR="00D909AD" w:rsidRPr="00073F5E">
        <w:rPr>
          <w:rFonts w:ascii="Arial" w:hAnsi="Arial" w:cs="Arial"/>
          <w:bCs/>
          <w:lang w:val="en-US"/>
        </w:rPr>
        <w:t>ost research access and benefit sharing</w:t>
      </w:r>
      <w:r w:rsidR="001273BF" w:rsidRPr="00073F5E">
        <w:rPr>
          <w:rFonts w:ascii="Arial" w:hAnsi="Arial" w:cs="Arial"/>
          <w:bCs/>
          <w:lang w:val="en-US"/>
        </w:rPr>
        <w:t xml:space="preserve">” that benefit sharing should be modulated at </w:t>
      </w:r>
      <w:del w:id="137" w:author="Raffaella Ravinetto" w:date="2018-03-22T14:31:00Z">
        <w:r w:rsidR="00E35850" w:rsidRPr="00073F5E" w:rsidDel="00584DA6">
          <w:rPr>
            <w:rFonts w:ascii="Arial" w:hAnsi="Arial" w:cs="Arial"/>
            <w:bCs/>
            <w:lang w:val="en-US"/>
          </w:rPr>
          <w:delText xml:space="preserve">three </w:delText>
        </w:r>
      </w:del>
      <w:r w:rsidR="001273BF" w:rsidRPr="00073F5E">
        <w:rPr>
          <w:rFonts w:ascii="Arial" w:hAnsi="Arial" w:cs="Arial"/>
          <w:bCs/>
          <w:lang w:val="en-US"/>
        </w:rPr>
        <w:t>different levels</w:t>
      </w:r>
      <w:r w:rsidRPr="00073F5E">
        <w:rPr>
          <w:rFonts w:ascii="Arial" w:hAnsi="Arial" w:cs="Arial"/>
          <w:bCs/>
          <w:lang w:val="en-US"/>
        </w:rPr>
        <w:t>:</w:t>
      </w:r>
      <w:r w:rsidR="001273BF" w:rsidRPr="00073F5E">
        <w:rPr>
          <w:rFonts w:ascii="Arial" w:hAnsi="Arial" w:cs="Arial"/>
          <w:bCs/>
          <w:lang w:val="en-US"/>
        </w:rPr>
        <w:t xml:space="preserve"> “t</w:t>
      </w:r>
      <w:r w:rsidR="00D909AD" w:rsidRPr="00073F5E">
        <w:rPr>
          <w:rFonts w:ascii="Arial" w:hAnsi="Arial" w:cs="Arial"/>
          <w:color w:val="000000"/>
          <w:lang w:val="en-US"/>
        </w:rPr>
        <w:t>he benefits accruing from research should be made accessible to individuals,</w:t>
      </w:r>
      <w:r w:rsidR="003A49D9" w:rsidRPr="00073F5E">
        <w:rPr>
          <w:rFonts w:ascii="Arial" w:hAnsi="Arial" w:cs="Arial"/>
          <w:color w:val="000000"/>
          <w:lang w:val="en-US"/>
        </w:rPr>
        <w:t xml:space="preserve"> </w:t>
      </w:r>
      <w:r w:rsidR="00D909AD" w:rsidRPr="00073F5E">
        <w:rPr>
          <w:rFonts w:ascii="Arial" w:hAnsi="Arial" w:cs="Arial"/>
          <w:color w:val="000000"/>
          <w:lang w:val="en-US"/>
        </w:rPr>
        <w:t>communities an</w:t>
      </w:r>
      <w:r w:rsidR="001273BF" w:rsidRPr="00073F5E">
        <w:rPr>
          <w:rFonts w:ascii="Arial" w:hAnsi="Arial" w:cs="Arial"/>
          <w:color w:val="000000"/>
          <w:lang w:val="en-US"/>
        </w:rPr>
        <w:t>d populations whenever relevant”</w:t>
      </w:r>
      <w:r w:rsidR="00A006DB" w:rsidRPr="00073F5E">
        <w:rPr>
          <w:rFonts w:ascii="Arial" w:hAnsi="Arial" w:cs="Arial"/>
          <w:color w:val="000000"/>
          <w:lang w:val="en-US"/>
        </w:rPr>
        <w:t xml:space="preserve"> </w:t>
      </w:r>
      <w:r w:rsidR="00A006DB" w:rsidRPr="00073F5E">
        <w:rPr>
          <w:rFonts w:ascii="Arial" w:hAnsi="Arial" w:cs="Arial"/>
          <w:bCs/>
          <w:lang w:val="en-US"/>
        </w:rPr>
        <w:t>(2.11)</w:t>
      </w:r>
      <w:r w:rsidR="001273BF" w:rsidRPr="00073F5E">
        <w:rPr>
          <w:rFonts w:ascii="Arial" w:hAnsi="Arial" w:cs="Arial"/>
          <w:color w:val="000000"/>
          <w:lang w:val="en-US"/>
        </w:rPr>
        <w:t xml:space="preserve">. </w:t>
      </w:r>
      <w:r w:rsidRPr="00073F5E">
        <w:rPr>
          <w:rFonts w:ascii="Arial" w:hAnsi="Arial" w:cs="Arial"/>
          <w:color w:val="000000"/>
          <w:lang w:val="en-US"/>
        </w:rPr>
        <w:t>S</w:t>
      </w:r>
      <w:r w:rsidR="001273BF" w:rsidRPr="00073F5E">
        <w:rPr>
          <w:rFonts w:ascii="Arial" w:hAnsi="Arial" w:cs="Arial"/>
          <w:color w:val="000000"/>
          <w:lang w:val="en-US"/>
        </w:rPr>
        <w:t>om</w:t>
      </w:r>
      <w:r w:rsidR="00A006DB" w:rsidRPr="00073F5E">
        <w:rPr>
          <w:rFonts w:ascii="Arial" w:hAnsi="Arial" w:cs="Arial"/>
          <w:color w:val="000000"/>
          <w:lang w:val="en-US"/>
        </w:rPr>
        <w:t>e concret</w:t>
      </w:r>
      <w:r w:rsidR="001273BF" w:rsidRPr="00073F5E">
        <w:rPr>
          <w:rFonts w:ascii="Arial" w:hAnsi="Arial" w:cs="Arial"/>
          <w:color w:val="000000"/>
          <w:lang w:val="en-US"/>
        </w:rPr>
        <w:t xml:space="preserve">e </w:t>
      </w:r>
      <w:r w:rsidRPr="00073F5E">
        <w:rPr>
          <w:rFonts w:ascii="Arial" w:hAnsi="Arial" w:cs="Arial"/>
          <w:color w:val="000000"/>
          <w:lang w:val="en-US"/>
        </w:rPr>
        <w:t>suggestions</w:t>
      </w:r>
      <w:r w:rsidR="001273BF" w:rsidRPr="00073F5E">
        <w:rPr>
          <w:rFonts w:ascii="Arial" w:hAnsi="Arial" w:cs="Arial"/>
          <w:color w:val="000000"/>
          <w:lang w:val="en-US"/>
        </w:rPr>
        <w:t xml:space="preserve"> </w:t>
      </w:r>
      <w:r w:rsidRPr="00073F5E">
        <w:rPr>
          <w:rFonts w:ascii="Arial" w:hAnsi="Arial" w:cs="Arial"/>
          <w:color w:val="000000"/>
          <w:lang w:val="en-US"/>
        </w:rPr>
        <w:t xml:space="preserve">are provided </w:t>
      </w:r>
      <w:r w:rsidR="001273BF" w:rsidRPr="00073F5E">
        <w:rPr>
          <w:rFonts w:ascii="Arial" w:hAnsi="Arial" w:cs="Arial"/>
          <w:color w:val="000000"/>
          <w:lang w:val="en-US"/>
        </w:rPr>
        <w:t>on how the principle may be translated into practice</w:t>
      </w:r>
      <w:ins w:id="138" w:author="Raffaella Ravinetto" w:date="2018-04-12T20:33:00Z">
        <w:r w:rsidR="000D05BE">
          <w:rPr>
            <w:rFonts w:ascii="Arial" w:hAnsi="Arial" w:cs="Arial"/>
            <w:color w:val="000000"/>
            <w:lang w:val="en-US"/>
          </w:rPr>
          <w:t>, which were already present in the guidelines of 2006</w:t>
        </w:r>
      </w:ins>
      <w:r w:rsidR="001273BF" w:rsidRPr="00073F5E">
        <w:rPr>
          <w:rFonts w:ascii="Arial" w:hAnsi="Arial" w:cs="Arial"/>
          <w:color w:val="000000"/>
          <w:lang w:val="en-US"/>
        </w:rPr>
        <w:t>: “s</w:t>
      </w:r>
      <w:r w:rsidR="00D909AD" w:rsidRPr="00073F5E">
        <w:rPr>
          <w:rFonts w:ascii="Arial" w:hAnsi="Arial" w:cs="Arial"/>
          <w:color w:val="000000"/>
          <w:lang w:val="en-US"/>
        </w:rPr>
        <w:t>ometimes</w:t>
      </w:r>
      <w:r w:rsidRPr="00073F5E">
        <w:rPr>
          <w:rFonts w:ascii="Arial" w:hAnsi="Arial" w:cs="Arial"/>
          <w:color w:val="000000"/>
          <w:lang w:val="en-US"/>
        </w:rPr>
        <w:t>,</w:t>
      </w:r>
      <w:r w:rsidR="00D909AD" w:rsidRPr="00073F5E">
        <w:rPr>
          <w:rFonts w:ascii="Arial" w:hAnsi="Arial" w:cs="Arial"/>
          <w:color w:val="000000"/>
          <w:lang w:val="en-US"/>
        </w:rPr>
        <w:t xml:space="preserve"> more than the benefit to</w:t>
      </w:r>
      <w:r w:rsidR="003A49D9" w:rsidRPr="00073F5E">
        <w:rPr>
          <w:rFonts w:ascii="Arial" w:hAnsi="Arial" w:cs="Arial"/>
          <w:color w:val="000000"/>
          <w:lang w:val="en-US"/>
        </w:rPr>
        <w:t xml:space="preserve"> </w:t>
      </w:r>
      <w:r w:rsidR="00D909AD" w:rsidRPr="00073F5E">
        <w:rPr>
          <w:rFonts w:ascii="Arial" w:hAnsi="Arial" w:cs="Arial"/>
          <w:color w:val="000000"/>
          <w:lang w:val="en-US"/>
        </w:rPr>
        <w:t xml:space="preserve">the individual participant, the community may be given </w:t>
      </w:r>
      <w:bookmarkStart w:id="139" w:name="_Hlk509414141"/>
      <w:r w:rsidR="00D909AD" w:rsidRPr="00073F5E">
        <w:rPr>
          <w:rFonts w:ascii="Arial" w:hAnsi="Arial" w:cs="Arial"/>
          <w:color w:val="000000"/>
          <w:lang w:val="en-US"/>
        </w:rPr>
        <w:t>benefit in an indirect way</w:t>
      </w:r>
      <w:r w:rsidRPr="00073F5E">
        <w:rPr>
          <w:rFonts w:ascii="Arial" w:hAnsi="Arial" w:cs="Arial"/>
          <w:color w:val="000000"/>
          <w:lang w:val="en-US"/>
        </w:rPr>
        <w:t>,</w:t>
      </w:r>
      <w:r w:rsidR="00D909AD" w:rsidRPr="00073F5E">
        <w:rPr>
          <w:rFonts w:ascii="Arial" w:hAnsi="Arial" w:cs="Arial"/>
          <w:color w:val="000000"/>
          <w:lang w:val="en-US"/>
        </w:rPr>
        <w:t xml:space="preserve"> by</w:t>
      </w:r>
      <w:r w:rsidR="003A49D9" w:rsidRPr="00073F5E">
        <w:rPr>
          <w:rFonts w:ascii="Arial" w:hAnsi="Arial" w:cs="Arial"/>
          <w:color w:val="000000"/>
          <w:lang w:val="en-US"/>
        </w:rPr>
        <w:t xml:space="preserve"> </w:t>
      </w:r>
      <w:r w:rsidR="00D909AD" w:rsidRPr="00073F5E">
        <w:rPr>
          <w:rFonts w:ascii="Arial" w:hAnsi="Arial" w:cs="Arial"/>
          <w:color w:val="000000"/>
          <w:lang w:val="en-US"/>
        </w:rPr>
        <w:t>improving their living conditions, establishing counselling centres, clinics or schools,</w:t>
      </w:r>
      <w:r w:rsidR="003A49D9" w:rsidRPr="00073F5E">
        <w:rPr>
          <w:rFonts w:ascii="Arial" w:hAnsi="Arial" w:cs="Arial"/>
          <w:color w:val="000000"/>
          <w:lang w:val="en-US"/>
        </w:rPr>
        <w:t xml:space="preserve"> </w:t>
      </w:r>
      <w:r w:rsidR="00D909AD" w:rsidRPr="00073F5E">
        <w:rPr>
          <w:rFonts w:ascii="Arial" w:hAnsi="Arial" w:cs="Arial"/>
          <w:color w:val="000000"/>
          <w:lang w:val="en-US"/>
        </w:rPr>
        <w:t>and providing education on good health practices</w:t>
      </w:r>
      <w:bookmarkEnd w:id="139"/>
      <w:r w:rsidR="001273BF" w:rsidRPr="00073F5E">
        <w:rPr>
          <w:rFonts w:ascii="Arial" w:hAnsi="Arial" w:cs="Arial"/>
          <w:color w:val="000000"/>
          <w:lang w:val="en-US"/>
        </w:rPr>
        <w:t>”</w:t>
      </w:r>
      <w:r w:rsidR="00A006DB" w:rsidRPr="00073F5E">
        <w:rPr>
          <w:rFonts w:ascii="Arial" w:hAnsi="Arial" w:cs="Arial"/>
          <w:color w:val="000000"/>
          <w:lang w:val="en-US"/>
        </w:rPr>
        <w:t xml:space="preserve"> </w:t>
      </w:r>
      <w:r w:rsidR="00A006DB" w:rsidRPr="00073F5E">
        <w:rPr>
          <w:rFonts w:ascii="Arial" w:hAnsi="Arial" w:cs="Arial"/>
          <w:bCs/>
          <w:lang w:val="en-US"/>
        </w:rPr>
        <w:t>(2.11)</w:t>
      </w:r>
      <w:r w:rsidR="001273BF" w:rsidRPr="00073F5E">
        <w:rPr>
          <w:rFonts w:ascii="Arial" w:hAnsi="Arial" w:cs="Arial"/>
          <w:color w:val="000000"/>
          <w:lang w:val="en-US"/>
        </w:rPr>
        <w:t>.</w:t>
      </w:r>
      <w:ins w:id="140" w:author="Raffaella Ravinetto" w:date="2018-03-22T21:36:00Z">
        <w:r w:rsidR="005009DF">
          <w:rPr>
            <w:rFonts w:ascii="Arial" w:hAnsi="Arial" w:cs="Arial"/>
            <w:color w:val="000000"/>
            <w:lang w:val="en-US"/>
          </w:rPr>
          <w:t xml:space="preserve"> </w:t>
        </w:r>
      </w:ins>
      <w:del w:id="141" w:author="Raffaella Ravinetto" w:date="2018-04-12T20:33:00Z">
        <w:r w:rsidR="001273BF" w:rsidRPr="00073F5E" w:rsidDel="000D05BE">
          <w:rPr>
            <w:rFonts w:ascii="Arial" w:hAnsi="Arial" w:cs="Arial"/>
            <w:color w:val="000000"/>
            <w:lang w:val="en-US"/>
          </w:rPr>
          <w:delText xml:space="preserve"> </w:delText>
        </w:r>
      </w:del>
      <w:del w:id="142" w:author="Raffaella Ravinetto" w:date="2018-04-12T20:35:00Z">
        <w:r w:rsidR="00E35850" w:rsidRPr="00073F5E" w:rsidDel="000D05BE">
          <w:rPr>
            <w:rFonts w:ascii="Arial" w:hAnsi="Arial" w:cs="Arial"/>
            <w:color w:val="000000"/>
            <w:lang w:val="en-US"/>
          </w:rPr>
          <w:delText>A</w:delText>
        </w:r>
      </w:del>
    </w:p>
    <w:p w14:paraId="7762A457" w14:textId="4C59936E" w:rsidR="001402A9" w:rsidRPr="00073F5E" w:rsidRDefault="000D05BE" w:rsidP="00E35850">
      <w:pPr>
        <w:autoSpaceDE w:val="0"/>
        <w:autoSpaceDN w:val="0"/>
        <w:adjustRightInd w:val="0"/>
        <w:spacing w:before="100" w:beforeAutospacing="1" w:after="100" w:afterAutospacing="1" w:line="360" w:lineRule="auto"/>
        <w:jc w:val="both"/>
        <w:rPr>
          <w:rFonts w:ascii="Arial" w:hAnsi="Arial" w:cs="Arial"/>
          <w:color w:val="000000"/>
          <w:lang w:val="en-US"/>
        </w:rPr>
      </w:pPr>
      <w:ins w:id="143" w:author="Raffaella Ravinetto" w:date="2018-04-12T20:35:00Z">
        <w:r>
          <w:rPr>
            <w:rFonts w:ascii="Arial" w:hAnsi="Arial" w:cs="Arial"/>
            <w:color w:val="000000"/>
            <w:lang w:val="en-US"/>
          </w:rPr>
          <w:t>Third, a</w:t>
        </w:r>
      </w:ins>
      <w:r w:rsidR="00E35850" w:rsidRPr="00073F5E">
        <w:rPr>
          <w:rFonts w:ascii="Arial" w:hAnsi="Arial" w:cs="Arial"/>
          <w:color w:val="000000"/>
          <w:lang w:val="en-US"/>
        </w:rPr>
        <w:t xml:space="preserve"> </w:t>
      </w:r>
      <w:del w:id="144" w:author="Raffaella Ravinetto" w:date="2018-03-22T14:31:00Z">
        <w:r w:rsidR="00E35850" w:rsidRPr="00073F5E" w:rsidDel="00584DA6">
          <w:rPr>
            <w:rFonts w:ascii="Arial" w:hAnsi="Arial" w:cs="Arial"/>
            <w:color w:val="000000"/>
            <w:lang w:val="en-US"/>
          </w:rPr>
          <w:delText>fo</w:delText>
        </w:r>
        <w:r w:rsidR="008C5A46" w:rsidRPr="00073F5E" w:rsidDel="00584DA6">
          <w:rPr>
            <w:rFonts w:ascii="Arial" w:hAnsi="Arial" w:cs="Arial"/>
            <w:color w:val="000000"/>
            <w:lang w:val="en-US"/>
          </w:rPr>
          <w:delText>u</w:delText>
        </w:r>
        <w:r w:rsidR="00E35850" w:rsidRPr="00073F5E" w:rsidDel="00584DA6">
          <w:rPr>
            <w:rFonts w:ascii="Arial" w:hAnsi="Arial" w:cs="Arial"/>
            <w:color w:val="000000"/>
            <w:lang w:val="en-US"/>
          </w:rPr>
          <w:delText xml:space="preserve">rth </w:delText>
        </w:r>
      </w:del>
      <w:ins w:id="145" w:author="Raffaella Ravinetto" w:date="2018-04-12T20:34:00Z">
        <w:r>
          <w:rPr>
            <w:rFonts w:ascii="Arial" w:hAnsi="Arial" w:cs="Arial"/>
            <w:color w:val="000000"/>
            <w:lang w:val="en-US"/>
          </w:rPr>
          <w:t>further</w:t>
        </w:r>
      </w:ins>
      <w:ins w:id="146" w:author="Raffaella Ravinetto" w:date="2018-03-22T14:31:00Z">
        <w:r w:rsidR="00584DA6" w:rsidRPr="00073F5E">
          <w:rPr>
            <w:rFonts w:ascii="Arial" w:hAnsi="Arial" w:cs="Arial"/>
            <w:color w:val="000000"/>
            <w:lang w:val="en-US"/>
          </w:rPr>
          <w:t xml:space="preserve"> </w:t>
        </w:r>
      </w:ins>
      <w:r w:rsidR="00E35850" w:rsidRPr="00073F5E">
        <w:rPr>
          <w:rFonts w:ascii="Arial" w:hAnsi="Arial" w:cs="Arial"/>
          <w:color w:val="000000"/>
          <w:lang w:val="en-US"/>
        </w:rPr>
        <w:t>level for benefit sharing appears</w:t>
      </w:r>
      <w:ins w:id="147" w:author="Raffaella Ravinetto" w:date="2018-03-22T22:15:00Z">
        <w:r w:rsidR="001A557A">
          <w:rPr>
            <w:rFonts w:ascii="Arial" w:hAnsi="Arial" w:cs="Arial"/>
            <w:color w:val="000000"/>
            <w:lang w:val="en-US"/>
          </w:rPr>
          <w:t>, like in the previous guidelines,</w:t>
        </w:r>
      </w:ins>
      <w:r w:rsidR="00E35850" w:rsidRPr="00073F5E">
        <w:rPr>
          <w:rFonts w:ascii="Arial" w:hAnsi="Arial" w:cs="Arial"/>
          <w:color w:val="000000"/>
          <w:lang w:val="en-US"/>
        </w:rPr>
        <w:t xml:space="preserve"> when it comes to “</w:t>
      </w:r>
      <w:r w:rsidR="00E35850" w:rsidRPr="00073F5E">
        <w:rPr>
          <w:rFonts w:ascii="Arial" w:hAnsi="Arial" w:cs="Arial"/>
          <w:lang w:val="en-US"/>
        </w:rPr>
        <w:t>collaborative research”, “</w:t>
      </w:r>
      <w:r w:rsidR="00E35850" w:rsidRPr="00073F5E">
        <w:rPr>
          <w:rFonts w:ascii="Arial" w:hAnsi="Arial" w:cs="Arial"/>
          <w:color w:val="000000"/>
          <w:lang w:val="en-US"/>
        </w:rPr>
        <w:t>international collaboration in biomedical and health research”, and “research undertaken with assistance and/or collaboration from international organizations”, where</w:t>
      </w:r>
      <w:r w:rsidR="00E35850" w:rsidRPr="00073F5E">
        <w:rPr>
          <w:rFonts w:ascii="Arial" w:hAnsi="Arial" w:cs="Arial"/>
          <w:lang w:val="en-US"/>
        </w:rPr>
        <w:t xml:space="preserve"> </w:t>
      </w:r>
      <w:bookmarkStart w:id="148" w:name="_Hlk509414197"/>
      <w:r w:rsidR="00E35850" w:rsidRPr="00073F5E">
        <w:rPr>
          <w:rFonts w:ascii="Arial" w:hAnsi="Arial" w:cs="Arial"/>
          <w:lang w:val="en-US"/>
        </w:rPr>
        <w:t>scientific benefits should be fairly shared with local researchers</w:t>
      </w:r>
      <w:bookmarkEnd w:id="148"/>
      <w:r w:rsidR="00E20906" w:rsidRPr="00073F5E">
        <w:rPr>
          <w:rFonts w:ascii="Arial" w:hAnsi="Arial" w:cs="Arial"/>
          <w:lang w:val="en-US"/>
        </w:rPr>
        <w:t>: “t</w:t>
      </w:r>
      <w:r w:rsidR="00D909AD" w:rsidRPr="00073F5E">
        <w:rPr>
          <w:rFonts w:ascii="Arial" w:hAnsi="Arial" w:cs="Arial"/>
          <w:lang w:val="en-US"/>
        </w:rPr>
        <w:t>he participating centres should function as partners with the collaborator(s) and</w:t>
      </w:r>
      <w:r w:rsidR="003A49D9" w:rsidRPr="00073F5E">
        <w:rPr>
          <w:rFonts w:ascii="Arial" w:hAnsi="Arial" w:cs="Arial"/>
          <w:lang w:val="en-US"/>
        </w:rPr>
        <w:t xml:space="preserve"> </w:t>
      </w:r>
      <w:r w:rsidR="00D909AD" w:rsidRPr="00073F5E">
        <w:rPr>
          <w:rFonts w:ascii="Arial" w:hAnsi="Arial" w:cs="Arial"/>
          <w:lang w:val="en-US"/>
        </w:rPr>
        <w:t>sponsor(s) in terms of ownership of samples and data, analysis, dissemination,</w:t>
      </w:r>
      <w:r w:rsidR="003A49D9" w:rsidRPr="00073F5E">
        <w:rPr>
          <w:rFonts w:ascii="Arial" w:hAnsi="Arial" w:cs="Arial"/>
          <w:lang w:val="en-US"/>
        </w:rPr>
        <w:t xml:space="preserve"> </w:t>
      </w:r>
      <w:r w:rsidR="00D909AD" w:rsidRPr="00073F5E">
        <w:rPr>
          <w:rFonts w:ascii="Arial" w:hAnsi="Arial" w:cs="Arial"/>
          <w:lang w:val="en-US"/>
        </w:rPr>
        <w:t xml:space="preserve">publication and </w:t>
      </w:r>
      <w:r w:rsidR="00E20906" w:rsidRPr="00073F5E">
        <w:rPr>
          <w:rFonts w:ascii="Arial" w:hAnsi="Arial" w:cs="Arial"/>
          <w:lang w:val="en-US"/>
        </w:rPr>
        <w:t>intellectual property rights</w:t>
      </w:r>
      <w:r w:rsidR="00570B6C" w:rsidRPr="00073F5E">
        <w:rPr>
          <w:rFonts w:ascii="Arial" w:hAnsi="Arial" w:cs="Arial"/>
          <w:lang w:val="en-US"/>
        </w:rPr>
        <w:t xml:space="preserve"> (IPR)</w:t>
      </w:r>
      <w:r w:rsidR="00D909AD" w:rsidRPr="00073F5E">
        <w:rPr>
          <w:rFonts w:ascii="Arial" w:hAnsi="Arial" w:cs="Arial"/>
          <w:lang w:val="en-US"/>
        </w:rPr>
        <w:t xml:space="preserve"> as appropriate. There must be free flow of knowledge and</w:t>
      </w:r>
      <w:r w:rsidR="003A49D9" w:rsidRPr="00073F5E">
        <w:rPr>
          <w:rFonts w:ascii="Arial" w:hAnsi="Arial" w:cs="Arial"/>
          <w:lang w:val="en-US"/>
        </w:rPr>
        <w:t xml:space="preserve"> </w:t>
      </w:r>
      <w:r w:rsidR="00D909AD" w:rsidRPr="00073F5E">
        <w:rPr>
          <w:rFonts w:ascii="Arial" w:hAnsi="Arial" w:cs="Arial"/>
          <w:lang w:val="en-US"/>
        </w:rPr>
        <w:t>capacity at bilateral/multilateral levels</w:t>
      </w:r>
      <w:r w:rsidR="00570B6C" w:rsidRPr="00073F5E">
        <w:rPr>
          <w:rFonts w:ascii="Arial" w:hAnsi="Arial" w:cs="Arial"/>
          <w:lang w:val="en-US"/>
        </w:rPr>
        <w:t>” (3.8.1.);</w:t>
      </w:r>
      <w:r w:rsidR="00570B6C" w:rsidRPr="00073F5E">
        <w:rPr>
          <w:rFonts w:ascii="Arial" w:hAnsi="Arial" w:cs="Arial"/>
          <w:color w:val="000000"/>
          <w:lang w:val="en-US"/>
        </w:rPr>
        <w:t xml:space="preserve"> “</w:t>
      </w:r>
      <w:r w:rsidR="001402A9" w:rsidRPr="00073F5E">
        <w:rPr>
          <w:rFonts w:ascii="Arial" w:hAnsi="Arial" w:cs="Arial"/>
          <w:color w:val="000000"/>
          <w:lang w:val="en-US"/>
        </w:rPr>
        <w:t>Indian participating centres should function as partners with the collaborator(s) and sponsor(s) in terms of ownership of samples and data, analysis, dissemination, publication and IPR related to research in India, as may be considered appropriate</w:t>
      </w:r>
      <w:r w:rsidR="00570B6C" w:rsidRPr="00073F5E">
        <w:rPr>
          <w:rFonts w:ascii="Arial" w:hAnsi="Arial" w:cs="Arial"/>
          <w:color w:val="000000"/>
          <w:lang w:val="en-US"/>
        </w:rPr>
        <w:t>”</w:t>
      </w:r>
      <w:r w:rsidR="00681639" w:rsidRPr="00073F5E">
        <w:rPr>
          <w:rFonts w:ascii="Arial" w:hAnsi="Arial" w:cs="Arial"/>
          <w:color w:val="000000"/>
          <w:lang w:val="en-US"/>
        </w:rPr>
        <w:t xml:space="preserve"> (3.8.3)</w:t>
      </w:r>
      <w:r w:rsidR="00570B6C" w:rsidRPr="00073F5E">
        <w:rPr>
          <w:rFonts w:ascii="Arial" w:hAnsi="Arial" w:cs="Arial"/>
          <w:color w:val="000000"/>
          <w:lang w:val="en-US"/>
        </w:rPr>
        <w:t>; and “r</w:t>
      </w:r>
      <w:r w:rsidR="001402A9" w:rsidRPr="00073F5E">
        <w:rPr>
          <w:rFonts w:ascii="Arial" w:hAnsi="Arial" w:cs="Arial"/>
          <w:color w:val="000000"/>
          <w:lang w:val="en-US"/>
        </w:rPr>
        <w:t>esearchers and EC members should be trained to understand and recognize ethical perspectives that reflect India’s best interests</w:t>
      </w:r>
      <w:r w:rsidR="00570B6C" w:rsidRPr="00073F5E">
        <w:rPr>
          <w:rFonts w:ascii="Arial" w:hAnsi="Arial" w:cs="Arial"/>
          <w:color w:val="000000"/>
          <w:lang w:val="en-US"/>
        </w:rPr>
        <w:t>”(3.8.</w:t>
      </w:r>
      <w:r w:rsidR="00681639" w:rsidRPr="00073F5E">
        <w:rPr>
          <w:rFonts w:ascii="Arial" w:hAnsi="Arial" w:cs="Arial"/>
          <w:color w:val="000000"/>
          <w:lang w:val="en-US"/>
        </w:rPr>
        <w:t>3</w:t>
      </w:r>
      <w:r w:rsidR="00570B6C" w:rsidRPr="00073F5E">
        <w:rPr>
          <w:rFonts w:ascii="Arial" w:hAnsi="Arial" w:cs="Arial"/>
          <w:color w:val="000000"/>
          <w:lang w:val="en-US"/>
        </w:rPr>
        <w:t>)</w:t>
      </w:r>
      <w:r w:rsidR="001402A9" w:rsidRPr="00073F5E">
        <w:rPr>
          <w:rFonts w:ascii="Arial" w:hAnsi="Arial" w:cs="Arial"/>
          <w:color w:val="000000"/>
          <w:lang w:val="en-US"/>
        </w:rPr>
        <w:t>.</w:t>
      </w:r>
      <w:r w:rsidR="00570B6C" w:rsidRPr="00073F5E">
        <w:rPr>
          <w:rFonts w:ascii="Arial" w:hAnsi="Arial" w:cs="Arial"/>
          <w:color w:val="000000"/>
          <w:lang w:val="en-US"/>
        </w:rPr>
        <w:t xml:space="preserve"> </w:t>
      </w:r>
      <w:r w:rsidR="00E35850" w:rsidRPr="00073F5E">
        <w:rPr>
          <w:rFonts w:ascii="Arial" w:hAnsi="Arial" w:cs="Arial"/>
          <w:color w:val="000000"/>
          <w:lang w:val="en-US"/>
        </w:rPr>
        <w:t>Noteworthy, t</w:t>
      </w:r>
      <w:r w:rsidR="00570B6C" w:rsidRPr="00073F5E">
        <w:rPr>
          <w:rFonts w:ascii="Arial" w:hAnsi="Arial" w:cs="Arial"/>
          <w:color w:val="000000"/>
          <w:lang w:val="en-US"/>
        </w:rPr>
        <w:t xml:space="preserve">he need </w:t>
      </w:r>
      <w:r w:rsidR="00681639" w:rsidRPr="00073F5E">
        <w:rPr>
          <w:rFonts w:ascii="Arial" w:hAnsi="Arial" w:cs="Arial"/>
          <w:color w:val="000000"/>
          <w:lang w:val="en-US"/>
        </w:rPr>
        <w:t xml:space="preserve">of “an ethical framework based on equality and equity” to guide such collaborations </w:t>
      </w:r>
      <w:r w:rsidR="00570B6C" w:rsidRPr="00073F5E">
        <w:rPr>
          <w:rFonts w:ascii="Arial" w:hAnsi="Arial" w:cs="Arial"/>
          <w:color w:val="000000"/>
          <w:lang w:val="en-US"/>
        </w:rPr>
        <w:t xml:space="preserve">is due to </w:t>
      </w:r>
      <w:r w:rsidR="0074600E" w:rsidRPr="00073F5E">
        <w:rPr>
          <w:rFonts w:ascii="Arial" w:hAnsi="Arial" w:cs="Arial"/>
          <w:color w:val="000000"/>
          <w:lang w:val="en-US"/>
        </w:rPr>
        <w:t xml:space="preserve">the </w:t>
      </w:r>
      <w:r w:rsidR="00681639" w:rsidRPr="00073F5E">
        <w:rPr>
          <w:rFonts w:ascii="Arial" w:hAnsi="Arial" w:cs="Arial"/>
          <w:color w:val="000000"/>
          <w:lang w:val="en-US"/>
        </w:rPr>
        <w:t>“</w:t>
      </w:r>
      <w:r w:rsidR="00570B6C" w:rsidRPr="00073F5E">
        <w:rPr>
          <w:rFonts w:ascii="Arial" w:hAnsi="Arial" w:cs="Arial"/>
          <w:color w:val="000000"/>
          <w:lang w:val="en-US"/>
        </w:rPr>
        <w:t xml:space="preserve">different levels of development in terms of infrastructure, expertise, social and cultural perceptions, laws relating to IPR, </w:t>
      </w:r>
      <w:r w:rsidR="0074600E" w:rsidRPr="00073F5E">
        <w:rPr>
          <w:rFonts w:ascii="Arial" w:hAnsi="Arial" w:cs="Arial"/>
          <w:color w:val="000000"/>
          <w:lang w:val="en-US"/>
        </w:rPr>
        <w:t>ethical review procedures, etc.</w:t>
      </w:r>
      <w:r w:rsidR="00570B6C" w:rsidRPr="00073F5E">
        <w:rPr>
          <w:rFonts w:ascii="Arial" w:hAnsi="Arial" w:cs="Arial"/>
          <w:color w:val="000000"/>
          <w:lang w:val="en-US"/>
        </w:rPr>
        <w:t>” (3.8.3)</w:t>
      </w:r>
    </w:p>
    <w:p w14:paraId="1DDAE126" w14:textId="7FD14175" w:rsidR="0079724C" w:rsidRPr="00073F5E" w:rsidRDefault="00681639" w:rsidP="00925614">
      <w:pPr>
        <w:autoSpaceDE w:val="0"/>
        <w:autoSpaceDN w:val="0"/>
        <w:adjustRightInd w:val="0"/>
        <w:spacing w:before="100" w:beforeAutospacing="1" w:after="100" w:afterAutospacing="1" w:line="360" w:lineRule="auto"/>
        <w:jc w:val="both"/>
        <w:rPr>
          <w:rFonts w:ascii="Arial" w:hAnsi="Arial" w:cs="Arial"/>
          <w:color w:val="000000"/>
          <w:lang w:val="en-US"/>
        </w:rPr>
      </w:pPr>
      <w:del w:id="149" w:author="Kris Dierickx" w:date="2018-04-12T15:37:00Z">
        <w:r w:rsidRPr="00073F5E" w:rsidDel="001914CE">
          <w:rPr>
            <w:rFonts w:ascii="Arial" w:hAnsi="Arial" w:cs="Arial"/>
            <w:lang w:val="en-US"/>
          </w:rPr>
          <w:delText>T</w:delText>
        </w:r>
        <w:r w:rsidR="00570B6C" w:rsidRPr="00073F5E" w:rsidDel="001914CE">
          <w:rPr>
            <w:rFonts w:ascii="Arial" w:hAnsi="Arial" w:cs="Arial"/>
            <w:lang w:val="en-US"/>
          </w:rPr>
          <w:delText>h</w:delText>
        </w:r>
        <w:r w:rsidR="00E35850" w:rsidRPr="00073F5E" w:rsidDel="001914CE">
          <w:rPr>
            <w:rFonts w:ascii="Arial" w:hAnsi="Arial" w:cs="Arial"/>
            <w:lang w:val="en-US"/>
          </w:rPr>
          <w:delText>ird</w:delText>
        </w:r>
      </w:del>
      <w:ins w:id="150" w:author="Kris Dierickx" w:date="2018-04-12T15:37:00Z">
        <w:r w:rsidR="001914CE">
          <w:rPr>
            <w:rFonts w:ascii="Arial" w:hAnsi="Arial" w:cs="Arial"/>
            <w:lang w:val="en-US"/>
          </w:rPr>
          <w:t>Fourth</w:t>
        </w:r>
      </w:ins>
      <w:r w:rsidR="00E35850" w:rsidRPr="00073F5E">
        <w:rPr>
          <w:rFonts w:ascii="Arial" w:hAnsi="Arial" w:cs="Arial"/>
          <w:lang w:val="en-US"/>
        </w:rPr>
        <w:t>, the</w:t>
      </w:r>
      <w:r w:rsidR="00570B6C" w:rsidRPr="00073F5E">
        <w:rPr>
          <w:rFonts w:ascii="Arial" w:hAnsi="Arial" w:cs="Arial"/>
          <w:lang w:val="en-US"/>
        </w:rPr>
        <w:t xml:space="preserve"> </w:t>
      </w:r>
      <w:r w:rsidRPr="00073F5E">
        <w:rPr>
          <w:rFonts w:ascii="Arial" w:hAnsi="Arial" w:cs="Arial"/>
          <w:lang w:val="en-US"/>
        </w:rPr>
        <w:t>collection, storage and export</w:t>
      </w:r>
      <w:r w:rsidR="00570B6C" w:rsidRPr="00073F5E">
        <w:rPr>
          <w:rFonts w:ascii="Arial" w:hAnsi="Arial" w:cs="Arial"/>
          <w:lang w:val="en-US"/>
        </w:rPr>
        <w:t xml:space="preserve"> of biological samples</w:t>
      </w:r>
      <w:r w:rsidR="00E35850" w:rsidRPr="00073F5E">
        <w:rPr>
          <w:rFonts w:ascii="Arial" w:hAnsi="Arial" w:cs="Arial"/>
          <w:lang w:val="en-US"/>
        </w:rPr>
        <w:t>, always subject to</w:t>
      </w:r>
      <w:r w:rsidRPr="00073F5E">
        <w:rPr>
          <w:rFonts w:ascii="Arial" w:hAnsi="Arial" w:cs="Arial"/>
          <w:lang w:val="en-US"/>
        </w:rPr>
        <w:t xml:space="preserve"> ethics review, almost</w:t>
      </w:r>
      <w:r w:rsidR="00570B6C" w:rsidRPr="00073F5E">
        <w:rPr>
          <w:rFonts w:ascii="Arial" w:hAnsi="Arial" w:cs="Arial"/>
          <w:lang w:val="en-US"/>
        </w:rPr>
        <w:t xml:space="preserve"> invariably </w:t>
      </w:r>
      <w:r w:rsidR="00E35850" w:rsidRPr="00073F5E">
        <w:rPr>
          <w:rFonts w:ascii="Arial" w:hAnsi="Arial" w:cs="Arial"/>
          <w:lang w:val="en-US"/>
        </w:rPr>
        <w:t xml:space="preserve">raise issues </w:t>
      </w:r>
      <w:r w:rsidR="0074600E" w:rsidRPr="00073F5E">
        <w:rPr>
          <w:rFonts w:ascii="Arial" w:hAnsi="Arial" w:cs="Arial"/>
          <w:lang w:val="en-US"/>
        </w:rPr>
        <w:t>related to</w:t>
      </w:r>
      <w:r w:rsidR="00E35850" w:rsidRPr="00073F5E">
        <w:rPr>
          <w:rFonts w:ascii="Arial" w:hAnsi="Arial" w:cs="Arial"/>
          <w:lang w:val="en-US"/>
        </w:rPr>
        <w:t xml:space="preserve"> benefit sharing:</w:t>
      </w:r>
      <w:r w:rsidR="00570B6C" w:rsidRPr="00073F5E">
        <w:rPr>
          <w:rFonts w:ascii="Arial" w:hAnsi="Arial" w:cs="Arial"/>
          <w:lang w:val="en-US"/>
        </w:rPr>
        <w:t xml:space="preserve"> “if there is exchange of biological material involved between collaborating sites, the EC may require appropriate M</w:t>
      </w:r>
      <w:r w:rsidR="00E708E1" w:rsidRPr="00073F5E">
        <w:rPr>
          <w:rFonts w:ascii="Arial" w:hAnsi="Arial" w:cs="Arial"/>
          <w:lang w:val="en-US"/>
        </w:rPr>
        <w:t>emorandum of Understanding</w:t>
      </w:r>
      <w:r w:rsidR="00570B6C" w:rsidRPr="00073F5E">
        <w:rPr>
          <w:rFonts w:ascii="Arial" w:hAnsi="Arial" w:cs="Arial"/>
          <w:lang w:val="en-US"/>
        </w:rPr>
        <w:t xml:space="preserve"> and/or Material Transfer Agreements (MTA) to safeguard the interests of participants and ensure compliance while addressing issues related to confidentiality, sharing of data, joint publications, benefit sharing, etc.”</w:t>
      </w:r>
      <w:r w:rsidRPr="00073F5E">
        <w:rPr>
          <w:rFonts w:ascii="Arial" w:hAnsi="Arial" w:cs="Arial"/>
          <w:lang w:val="en-US"/>
        </w:rPr>
        <w:t>; “</w:t>
      </w:r>
      <w:r w:rsidRPr="00073F5E">
        <w:rPr>
          <w:rFonts w:ascii="Arial" w:hAnsi="Arial" w:cs="Arial"/>
          <w:color w:val="000000"/>
          <w:lang w:val="en-US"/>
        </w:rPr>
        <w:t>any research involving exchange of biological material/specimens with collaborating institution(s) outside India must sign an MTA justifying the purpose and quantity of the sample being collected and addressing issues related to confidentiality, sharing of data, joint publication policy, IPR and benefit sharing, post analysis handling of the leftover biological materials, safety norms, etc</w:t>
      </w:r>
      <w:r w:rsidR="0079724C" w:rsidRPr="00073F5E">
        <w:rPr>
          <w:rFonts w:ascii="Arial" w:hAnsi="Arial" w:cs="Arial"/>
          <w:color w:val="000000"/>
          <w:lang w:val="en-US"/>
        </w:rPr>
        <w:t>.</w:t>
      </w:r>
      <w:r w:rsidRPr="00073F5E">
        <w:rPr>
          <w:rFonts w:ascii="Arial" w:hAnsi="Arial" w:cs="Arial"/>
          <w:color w:val="000000"/>
          <w:lang w:val="en-US"/>
        </w:rPr>
        <w:t>”</w:t>
      </w:r>
      <w:r w:rsidR="00570B6C" w:rsidRPr="00073F5E">
        <w:rPr>
          <w:rFonts w:ascii="Arial" w:hAnsi="Arial" w:cs="Arial"/>
          <w:lang w:val="en-US"/>
        </w:rPr>
        <w:t xml:space="preserve"> (3.8.1.).</w:t>
      </w:r>
      <w:r w:rsidRPr="00073F5E">
        <w:rPr>
          <w:rFonts w:ascii="Arial" w:hAnsi="Arial" w:cs="Arial"/>
          <w:color w:val="000000"/>
          <w:lang w:val="en-US"/>
        </w:rPr>
        <w:t xml:space="preserve"> </w:t>
      </w:r>
      <w:r w:rsidR="00E35850" w:rsidRPr="00073F5E">
        <w:rPr>
          <w:rFonts w:ascii="Arial" w:hAnsi="Arial" w:cs="Arial"/>
          <w:color w:val="000000"/>
          <w:lang w:val="en-US"/>
        </w:rPr>
        <w:t>T</w:t>
      </w:r>
      <w:r w:rsidR="0079724C" w:rsidRPr="00073F5E">
        <w:rPr>
          <w:rFonts w:ascii="Arial" w:hAnsi="Arial" w:cs="Arial"/>
          <w:color w:val="000000"/>
          <w:lang w:val="en-US"/>
        </w:rPr>
        <w:t>he guidelines</w:t>
      </w:r>
      <w:r w:rsidR="00E35850" w:rsidRPr="00073F5E">
        <w:rPr>
          <w:rFonts w:ascii="Arial" w:hAnsi="Arial" w:cs="Arial"/>
          <w:color w:val="000000"/>
          <w:lang w:val="en-US"/>
        </w:rPr>
        <w:t xml:space="preserve"> explicitly address</w:t>
      </w:r>
      <w:r w:rsidR="0079724C" w:rsidRPr="00073F5E">
        <w:rPr>
          <w:rFonts w:ascii="Arial" w:hAnsi="Arial" w:cs="Arial"/>
          <w:color w:val="000000"/>
          <w:lang w:val="en-US"/>
        </w:rPr>
        <w:t xml:space="preserve"> benefit sharing issues in relation to biological materials, </w:t>
      </w:r>
      <w:r w:rsidR="0079724C" w:rsidRPr="00073F5E">
        <w:rPr>
          <w:rFonts w:ascii="Arial" w:hAnsi="Arial" w:cs="Arial"/>
          <w:bCs/>
          <w:lang w:val="en-US"/>
        </w:rPr>
        <w:t>biobanking and datasets</w:t>
      </w:r>
      <w:r w:rsidR="0079724C" w:rsidRPr="00073F5E">
        <w:rPr>
          <w:rFonts w:ascii="Arial" w:hAnsi="Arial" w:cs="Arial"/>
          <w:color w:val="000000"/>
          <w:lang w:val="en-US"/>
        </w:rPr>
        <w:t xml:space="preserve"> (11.4.5): “biological materials and/or data have potential commercial value</w:t>
      </w:r>
      <w:r w:rsidR="00E708E1" w:rsidRPr="00073F5E">
        <w:rPr>
          <w:rFonts w:ascii="Arial" w:hAnsi="Arial" w:cs="Arial"/>
          <w:color w:val="000000"/>
          <w:lang w:val="en-US"/>
        </w:rPr>
        <w:t>,</w:t>
      </w:r>
      <w:r w:rsidR="0079724C" w:rsidRPr="00073F5E">
        <w:rPr>
          <w:rFonts w:ascii="Arial" w:hAnsi="Arial" w:cs="Arial"/>
          <w:color w:val="000000"/>
          <w:lang w:val="en-US"/>
        </w:rPr>
        <w:t xml:space="preserve"> but the participants’ contribution and their share in this benefit is very often not known to them</w:t>
      </w:r>
      <w:r w:rsidR="00E708E1" w:rsidRPr="00073F5E">
        <w:rPr>
          <w:rFonts w:ascii="Arial" w:hAnsi="Arial" w:cs="Arial"/>
          <w:color w:val="000000"/>
          <w:lang w:val="en-US"/>
        </w:rPr>
        <w:t xml:space="preserve">”, thus </w:t>
      </w:r>
      <w:r w:rsidR="0079724C" w:rsidRPr="00073F5E">
        <w:rPr>
          <w:rFonts w:ascii="Arial" w:hAnsi="Arial" w:cs="Arial"/>
          <w:color w:val="000000"/>
          <w:lang w:val="en-US"/>
        </w:rPr>
        <w:t xml:space="preserve">the informed consent document should </w:t>
      </w:r>
      <w:r w:rsidR="00E708E1" w:rsidRPr="00073F5E">
        <w:rPr>
          <w:rFonts w:ascii="Arial" w:hAnsi="Arial" w:cs="Arial"/>
          <w:color w:val="000000"/>
          <w:lang w:val="en-US"/>
        </w:rPr>
        <w:t>“</w:t>
      </w:r>
      <w:r w:rsidR="0079724C" w:rsidRPr="00073F5E">
        <w:rPr>
          <w:rFonts w:ascii="Arial" w:hAnsi="Arial" w:cs="Arial"/>
          <w:color w:val="000000"/>
          <w:lang w:val="en-US"/>
        </w:rPr>
        <w:t>emphasize this aspect</w:t>
      </w:r>
      <w:r w:rsidR="00E35850" w:rsidRPr="00073F5E">
        <w:rPr>
          <w:rFonts w:ascii="Arial" w:hAnsi="Arial" w:cs="Arial"/>
          <w:color w:val="000000"/>
          <w:lang w:val="en-US"/>
        </w:rPr>
        <w:t>,</w:t>
      </w:r>
      <w:r w:rsidR="0079724C" w:rsidRPr="00073F5E">
        <w:rPr>
          <w:rFonts w:ascii="Arial" w:hAnsi="Arial" w:cs="Arial"/>
          <w:color w:val="000000"/>
          <w:lang w:val="en-US"/>
        </w:rPr>
        <w:t xml:space="preserve"> with necessary clauses for clarity about benefit sharing”</w:t>
      </w:r>
      <w:r w:rsidR="00E35850" w:rsidRPr="00073F5E">
        <w:rPr>
          <w:rFonts w:ascii="Arial" w:hAnsi="Arial" w:cs="Arial"/>
          <w:color w:val="000000"/>
          <w:lang w:val="en-US"/>
        </w:rPr>
        <w:t>, and “</w:t>
      </w:r>
      <w:r w:rsidR="0079724C" w:rsidRPr="00073F5E">
        <w:rPr>
          <w:rFonts w:ascii="Arial" w:hAnsi="Arial" w:cs="Arial"/>
          <w:lang w:val="en-US"/>
        </w:rPr>
        <w:t xml:space="preserve">describe </w:t>
      </w:r>
      <w:bookmarkStart w:id="151" w:name="_Hlk509414272"/>
      <w:r w:rsidR="0079724C" w:rsidRPr="00073F5E">
        <w:rPr>
          <w:rFonts w:ascii="Arial" w:hAnsi="Arial" w:cs="Arial"/>
          <w:lang w:val="en-US"/>
        </w:rPr>
        <w:t>whether donors, their families, or communities would receive any financial or non-financial benefits by having access to the products, tests, or discoveries resulting from the research</w:t>
      </w:r>
      <w:bookmarkEnd w:id="151"/>
      <w:r w:rsidR="00E35850" w:rsidRPr="00073F5E">
        <w:rPr>
          <w:rFonts w:ascii="Arial" w:hAnsi="Arial" w:cs="Arial"/>
          <w:lang w:val="en-US"/>
        </w:rPr>
        <w:t>”. Also, “</w:t>
      </w:r>
      <w:r w:rsidR="0079724C" w:rsidRPr="00073F5E">
        <w:rPr>
          <w:rFonts w:ascii="Arial" w:hAnsi="Arial" w:cs="Arial"/>
          <w:lang w:val="en-US"/>
        </w:rPr>
        <w:t>the benefits accrued, if any, should be returned to the communities from where the donors were drawn in community-based studies; and to the maximum extent possible, benefits should be indirect or in kind</w:t>
      </w:r>
      <w:r w:rsidR="00E35850" w:rsidRPr="00073F5E">
        <w:rPr>
          <w:rFonts w:ascii="Arial" w:hAnsi="Arial" w:cs="Arial"/>
          <w:lang w:val="en-US"/>
        </w:rPr>
        <w:t>”</w:t>
      </w:r>
      <w:r w:rsidR="0079724C" w:rsidRPr="00073F5E">
        <w:rPr>
          <w:rFonts w:ascii="Arial" w:hAnsi="Arial" w:cs="Arial"/>
          <w:lang w:val="en-US"/>
        </w:rPr>
        <w:t xml:space="preserve">. </w:t>
      </w:r>
    </w:p>
    <w:p w14:paraId="2C05CC38" w14:textId="5C3896F0" w:rsidR="00636517" w:rsidRPr="00073F5E" w:rsidRDefault="00E35850" w:rsidP="00925614">
      <w:pPr>
        <w:autoSpaceDE w:val="0"/>
        <w:autoSpaceDN w:val="0"/>
        <w:adjustRightInd w:val="0"/>
        <w:spacing w:before="100" w:beforeAutospacing="1" w:after="100" w:afterAutospacing="1" w:line="360" w:lineRule="auto"/>
        <w:jc w:val="both"/>
        <w:rPr>
          <w:rFonts w:ascii="Arial" w:hAnsi="Arial" w:cs="Arial"/>
          <w:lang w:val="en-US"/>
        </w:rPr>
      </w:pPr>
      <w:del w:id="152" w:author="Raffaella Ravinetto" w:date="2018-04-12T20:34:00Z">
        <w:r w:rsidRPr="00073F5E" w:rsidDel="000D05BE">
          <w:rPr>
            <w:rFonts w:ascii="Arial" w:hAnsi="Arial" w:cs="Arial"/>
            <w:color w:val="000000"/>
            <w:lang w:val="en-US"/>
          </w:rPr>
          <w:delText>Forth</w:delText>
        </w:r>
      </w:del>
      <w:ins w:id="153" w:author="Raffaella Ravinetto" w:date="2018-04-12T20:34:00Z">
        <w:r w:rsidR="000D05BE" w:rsidRPr="00073F5E">
          <w:rPr>
            <w:rFonts w:ascii="Arial" w:hAnsi="Arial" w:cs="Arial"/>
            <w:color w:val="000000"/>
            <w:lang w:val="en-US"/>
          </w:rPr>
          <w:t>F</w:t>
        </w:r>
        <w:r w:rsidR="000D05BE">
          <w:rPr>
            <w:rFonts w:ascii="Arial" w:hAnsi="Arial" w:cs="Arial"/>
            <w:color w:val="000000"/>
            <w:lang w:val="en-US"/>
          </w:rPr>
          <w:t>if</w:t>
        </w:r>
        <w:r w:rsidR="000D05BE" w:rsidRPr="00073F5E">
          <w:rPr>
            <w:rFonts w:ascii="Arial" w:hAnsi="Arial" w:cs="Arial"/>
            <w:color w:val="000000"/>
            <w:lang w:val="en-US"/>
          </w:rPr>
          <w:t>th</w:t>
        </w:r>
      </w:ins>
      <w:r w:rsidRPr="00073F5E">
        <w:rPr>
          <w:rFonts w:ascii="Arial" w:hAnsi="Arial" w:cs="Arial"/>
          <w:color w:val="000000"/>
          <w:lang w:val="en-US"/>
        </w:rPr>
        <w:t>, the</w:t>
      </w:r>
      <w:r w:rsidR="00681639" w:rsidRPr="00073F5E">
        <w:rPr>
          <w:rFonts w:ascii="Arial" w:hAnsi="Arial" w:cs="Arial"/>
          <w:color w:val="000000"/>
          <w:lang w:val="en-US"/>
        </w:rPr>
        <w:t xml:space="preserve"> guidelines clearly recognize that issues related to benefit sharing should be considered and reviewed by ECs (section 7)</w:t>
      </w:r>
      <w:r w:rsidR="00E708E1" w:rsidRPr="00073F5E">
        <w:rPr>
          <w:rFonts w:ascii="Arial" w:hAnsi="Arial" w:cs="Arial"/>
          <w:color w:val="000000"/>
          <w:lang w:val="en-US"/>
        </w:rPr>
        <w:t xml:space="preserve">, by looking at </w:t>
      </w:r>
      <w:r w:rsidR="0079724C" w:rsidRPr="00073F5E">
        <w:rPr>
          <w:rFonts w:ascii="Arial" w:hAnsi="Arial" w:cs="Arial"/>
          <w:lang w:val="en-US"/>
        </w:rPr>
        <w:t>“</w:t>
      </w:r>
      <w:r w:rsidR="00681639" w:rsidRPr="00073F5E">
        <w:rPr>
          <w:rFonts w:ascii="Arial" w:hAnsi="Arial" w:cs="Arial"/>
          <w:lang w:val="en-US"/>
        </w:rPr>
        <w:t>how the benefits of the research will be disseminated to the community”</w:t>
      </w:r>
      <w:r w:rsidR="00E708E1" w:rsidRPr="00073F5E">
        <w:rPr>
          <w:rFonts w:ascii="Arial" w:hAnsi="Arial" w:cs="Arial"/>
          <w:color w:val="000000"/>
          <w:lang w:val="en-US"/>
        </w:rPr>
        <w:t>. It is also clarified that</w:t>
      </w:r>
      <w:r w:rsidR="00681639" w:rsidRPr="00073F5E">
        <w:rPr>
          <w:rFonts w:ascii="Arial" w:hAnsi="Arial" w:cs="Arial"/>
          <w:color w:val="000000"/>
          <w:lang w:val="en-US"/>
        </w:rPr>
        <w:t xml:space="preserve"> “post research plan/benefit sharing” is one of the element that should be reviewed </w:t>
      </w:r>
      <w:r w:rsidR="00E708E1" w:rsidRPr="00073F5E">
        <w:rPr>
          <w:rFonts w:ascii="Arial" w:hAnsi="Arial" w:cs="Arial"/>
          <w:color w:val="000000"/>
          <w:lang w:val="en-US"/>
        </w:rPr>
        <w:t xml:space="preserve">by an EC </w:t>
      </w:r>
      <w:r w:rsidR="00681639" w:rsidRPr="00073F5E">
        <w:rPr>
          <w:rFonts w:ascii="Arial" w:hAnsi="Arial" w:cs="Arial"/>
          <w:b/>
          <w:lang w:val="en-US"/>
        </w:rPr>
        <w:t>“</w:t>
      </w:r>
      <w:r w:rsidR="001402A9" w:rsidRPr="00073F5E">
        <w:rPr>
          <w:rFonts w:ascii="Arial" w:hAnsi="Arial" w:cs="Arial"/>
          <w:lang w:val="en-US"/>
        </w:rPr>
        <w:t>if research on biological material and/or data leads to commercialization</w:t>
      </w:r>
      <w:r w:rsidR="00681639" w:rsidRPr="00073F5E">
        <w:rPr>
          <w:rFonts w:ascii="Arial" w:hAnsi="Arial" w:cs="Arial"/>
          <w:lang w:val="en-US"/>
        </w:rPr>
        <w:t>”</w:t>
      </w:r>
      <w:r w:rsidRPr="00073F5E">
        <w:rPr>
          <w:rFonts w:ascii="Arial" w:hAnsi="Arial" w:cs="Arial"/>
          <w:lang w:val="en-US"/>
        </w:rPr>
        <w:t>; and</w:t>
      </w:r>
      <w:r w:rsidR="0079724C" w:rsidRPr="00073F5E">
        <w:rPr>
          <w:rFonts w:ascii="Arial" w:hAnsi="Arial" w:cs="Arial"/>
          <w:lang w:val="en-US"/>
        </w:rPr>
        <w:t xml:space="preserve"> </w:t>
      </w:r>
      <w:r w:rsidR="00E708E1" w:rsidRPr="00073F5E">
        <w:rPr>
          <w:rFonts w:ascii="Arial" w:hAnsi="Arial" w:cs="Arial"/>
          <w:lang w:val="en-US"/>
        </w:rPr>
        <w:t xml:space="preserve">that </w:t>
      </w:r>
      <w:r w:rsidR="0079724C" w:rsidRPr="00073F5E">
        <w:rPr>
          <w:rFonts w:ascii="Arial" w:hAnsi="Arial" w:cs="Arial"/>
          <w:lang w:val="en-US"/>
        </w:rPr>
        <w:t>i</w:t>
      </w:r>
      <w:r w:rsidR="00636517" w:rsidRPr="00073F5E">
        <w:rPr>
          <w:rFonts w:ascii="Arial" w:hAnsi="Arial" w:cs="Arial"/>
          <w:lang w:val="en-US"/>
        </w:rPr>
        <w:t xml:space="preserve">n </w:t>
      </w:r>
      <w:r w:rsidR="0079724C" w:rsidRPr="00073F5E">
        <w:rPr>
          <w:rFonts w:ascii="Arial" w:hAnsi="Arial" w:cs="Arial"/>
          <w:lang w:val="en-US"/>
        </w:rPr>
        <w:t>h</w:t>
      </w:r>
      <w:r w:rsidR="00636517" w:rsidRPr="00073F5E">
        <w:rPr>
          <w:rFonts w:ascii="Arial" w:hAnsi="Arial" w:cs="Arial"/>
          <w:lang w:val="en-US"/>
        </w:rPr>
        <w:t xml:space="preserve">uman </w:t>
      </w:r>
      <w:r w:rsidR="0079724C" w:rsidRPr="00073F5E">
        <w:rPr>
          <w:rFonts w:ascii="Arial" w:hAnsi="Arial" w:cs="Arial"/>
          <w:lang w:val="en-US"/>
        </w:rPr>
        <w:t>g</w:t>
      </w:r>
      <w:r w:rsidR="00636517" w:rsidRPr="00073F5E">
        <w:rPr>
          <w:rFonts w:ascii="Arial" w:hAnsi="Arial" w:cs="Arial"/>
          <w:lang w:val="en-US"/>
        </w:rPr>
        <w:t xml:space="preserve">enetic </w:t>
      </w:r>
      <w:r w:rsidR="0079724C" w:rsidRPr="00073F5E">
        <w:rPr>
          <w:rFonts w:ascii="Arial" w:hAnsi="Arial" w:cs="Arial"/>
          <w:lang w:val="en-US"/>
        </w:rPr>
        <w:t>t</w:t>
      </w:r>
      <w:r w:rsidR="00636517" w:rsidRPr="00073F5E">
        <w:rPr>
          <w:rFonts w:ascii="Arial" w:hAnsi="Arial" w:cs="Arial"/>
          <w:lang w:val="en-US"/>
        </w:rPr>
        <w:t xml:space="preserve">esting </w:t>
      </w:r>
      <w:r w:rsidR="0079724C" w:rsidRPr="00073F5E">
        <w:rPr>
          <w:rFonts w:ascii="Arial" w:hAnsi="Arial" w:cs="Arial"/>
          <w:lang w:val="en-US"/>
        </w:rPr>
        <w:t>r</w:t>
      </w:r>
      <w:r w:rsidR="00636517" w:rsidRPr="00073F5E">
        <w:rPr>
          <w:rFonts w:ascii="Arial" w:hAnsi="Arial" w:cs="Arial"/>
          <w:lang w:val="en-US"/>
        </w:rPr>
        <w:t>esearch</w:t>
      </w:r>
      <w:r w:rsidR="0079724C" w:rsidRPr="00073F5E">
        <w:rPr>
          <w:rFonts w:ascii="Arial" w:hAnsi="Arial" w:cs="Arial"/>
          <w:lang w:val="en-US"/>
        </w:rPr>
        <w:t xml:space="preserve">, </w:t>
      </w:r>
      <w:r w:rsidR="00636517" w:rsidRPr="00073F5E">
        <w:rPr>
          <w:rFonts w:ascii="Arial" w:hAnsi="Arial" w:cs="Arial"/>
          <w:lang w:val="en-US"/>
        </w:rPr>
        <w:t xml:space="preserve">the consent form </w:t>
      </w:r>
      <w:r w:rsidR="0079724C" w:rsidRPr="00073F5E">
        <w:rPr>
          <w:rFonts w:ascii="Arial" w:hAnsi="Arial" w:cs="Arial"/>
          <w:lang w:val="en-US"/>
        </w:rPr>
        <w:t>may include</w:t>
      </w:r>
      <w:r w:rsidR="00636517" w:rsidRPr="00073F5E">
        <w:rPr>
          <w:rFonts w:ascii="Arial" w:hAnsi="Arial" w:cs="Arial"/>
          <w:lang w:val="en-US"/>
        </w:rPr>
        <w:t xml:space="preserve"> explanations/details on </w:t>
      </w:r>
      <w:r w:rsidR="0079724C" w:rsidRPr="00073F5E">
        <w:rPr>
          <w:rFonts w:ascii="Arial" w:hAnsi="Arial" w:cs="Arial"/>
          <w:lang w:val="en-US"/>
        </w:rPr>
        <w:t>“</w:t>
      </w:r>
      <w:r w:rsidR="00636517" w:rsidRPr="00073F5E">
        <w:rPr>
          <w:rFonts w:ascii="Arial" w:hAnsi="Arial" w:cs="Arial"/>
          <w:lang w:val="en-US"/>
        </w:rPr>
        <w:t>issues related to ownership rights, IPR concerns, commerciali</w:t>
      </w:r>
      <w:r w:rsidR="0079724C" w:rsidRPr="00073F5E">
        <w:rPr>
          <w:rFonts w:ascii="Arial" w:hAnsi="Arial" w:cs="Arial"/>
          <w:lang w:val="en-US"/>
        </w:rPr>
        <w:t>zation aspects, benefit sharing”</w:t>
      </w:r>
      <w:r w:rsidR="00636517" w:rsidRPr="00073F5E">
        <w:rPr>
          <w:rFonts w:ascii="Arial" w:hAnsi="Arial" w:cs="Arial"/>
          <w:lang w:val="en-US"/>
        </w:rPr>
        <w:t xml:space="preserve">. </w:t>
      </w:r>
    </w:p>
    <w:p w14:paraId="5CC8FAD0" w14:textId="2F11E497" w:rsidR="00925614" w:rsidRPr="00073F5E" w:rsidRDefault="001E2AAD" w:rsidP="00925614">
      <w:pPr>
        <w:autoSpaceDE w:val="0"/>
        <w:autoSpaceDN w:val="0"/>
        <w:adjustRightInd w:val="0"/>
        <w:spacing w:before="100" w:beforeAutospacing="1" w:after="100" w:afterAutospacing="1" w:line="360" w:lineRule="auto"/>
        <w:jc w:val="both"/>
        <w:rPr>
          <w:rFonts w:ascii="Arial" w:hAnsi="Arial" w:cs="Arial"/>
          <w:color w:val="000000"/>
          <w:lang w:val="en-US"/>
        </w:rPr>
      </w:pPr>
      <w:del w:id="154" w:author="Raffaella Ravinetto" w:date="2018-04-12T20:35:00Z">
        <w:r w:rsidRPr="00073F5E" w:rsidDel="000D05BE">
          <w:rPr>
            <w:rFonts w:ascii="Arial" w:hAnsi="Arial" w:cs="Arial"/>
            <w:lang w:val="en-US"/>
          </w:rPr>
          <w:delText>Fifth</w:delText>
        </w:r>
      </w:del>
      <w:ins w:id="155" w:author="Raffaella Ravinetto" w:date="2018-04-12T20:35:00Z">
        <w:r w:rsidR="000D05BE">
          <w:rPr>
            <w:rFonts w:ascii="Arial" w:hAnsi="Arial" w:cs="Arial"/>
            <w:lang w:val="en-US"/>
          </w:rPr>
          <w:t>Finally</w:t>
        </w:r>
      </w:ins>
      <w:r w:rsidRPr="00073F5E">
        <w:rPr>
          <w:rFonts w:ascii="Arial" w:hAnsi="Arial" w:cs="Arial"/>
          <w:lang w:val="en-US"/>
        </w:rPr>
        <w:t>, s</w:t>
      </w:r>
      <w:r w:rsidR="0079724C" w:rsidRPr="00073F5E">
        <w:rPr>
          <w:rFonts w:ascii="Arial" w:hAnsi="Arial" w:cs="Arial"/>
          <w:lang w:val="en-US"/>
        </w:rPr>
        <w:t>pecific issues related to post-research benefit</w:t>
      </w:r>
      <w:r w:rsidRPr="00073F5E">
        <w:rPr>
          <w:rFonts w:ascii="Arial" w:hAnsi="Arial" w:cs="Arial"/>
          <w:lang w:val="en-US"/>
        </w:rPr>
        <w:t xml:space="preserve"> (that is</w:t>
      </w:r>
      <w:r w:rsidR="0079724C" w:rsidRPr="00073F5E">
        <w:rPr>
          <w:rFonts w:ascii="Arial" w:hAnsi="Arial" w:cs="Arial"/>
          <w:lang w:val="en-US"/>
        </w:rPr>
        <w:t xml:space="preserve"> a specific way to implement benefit sharing</w:t>
      </w:r>
      <w:r w:rsidRPr="00073F5E">
        <w:rPr>
          <w:rFonts w:ascii="Arial" w:hAnsi="Arial" w:cs="Arial"/>
          <w:lang w:val="en-US"/>
        </w:rPr>
        <w:t>)</w:t>
      </w:r>
      <w:r w:rsidR="0079724C" w:rsidRPr="00073F5E">
        <w:rPr>
          <w:rFonts w:ascii="Arial" w:hAnsi="Arial" w:cs="Arial"/>
          <w:lang w:val="en-US"/>
        </w:rPr>
        <w:t xml:space="preserve"> </w:t>
      </w:r>
      <w:r w:rsidR="00E708E1" w:rsidRPr="00073F5E">
        <w:rPr>
          <w:rFonts w:ascii="Arial" w:hAnsi="Arial" w:cs="Arial"/>
          <w:lang w:val="en-US"/>
        </w:rPr>
        <w:t xml:space="preserve">arise </w:t>
      </w:r>
      <w:r w:rsidR="0079724C" w:rsidRPr="00073F5E">
        <w:rPr>
          <w:rFonts w:ascii="Arial" w:hAnsi="Arial" w:cs="Arial"/>
          <w:lang w:val="en-US"/>
        </w:rPr>
        <w:t xml:space="preserve">when </w:t>
      </w:r>
      <w:r w:rsidR="00925614" w:rsidRPr="00073F5E">
        <w:rPr>
          <w:rFonts w:ascii="Arial" w:hAnsi="Arial" w:cs="Arial"/>
          <w:lang w:val="en-US"/>
        </w:rPr>
        <w:t xml:space="preserve">research </w:t>
      </w:r>
      <w:r w:rsidR="0079724C" w:rsidRPr="00073F5E">
        <w:rPr>
          <w:rFonts w:ascii="Arial" w:hAnsi="Arial" w:cs="Arial"/>
          <w:lang w:val="en-US"/>
        </w:rPr>
        <w:t xml:space="preserve">is conducted </w:t>
      </w:r>
      <w:r w:rsidR="00925614" w:rsidRPr="00073F5E">
        <w:rPr>
          <w:rFonts w:ascii="Arial" w:hAnsi="Arial" w:cs="Arial"/>
          <w:lang w:val="en-US"/>
        </w:rPr>
        <w:t>during humanitarian emergencies and disasters</w:t>
      </w:r>
      <w:r w:rsidR="0079724C" w:rsidRPr="00073F5E">
        <w:rPr>
          <w:rFonts w:ascii="Arial" w:hAnsi="Arial" w:cs="Arial"/>
          <w:lang w:val="en-US"/>
        </w:rPr>
        <w:t xml:space="preserve"> (12.6)</w:t>
      </w:r>
      <w:r w:rsidR="00FE2F28" w:rsidRPr="00073F5E">
        <w:rPr>
          <w:rFonts w:ascii="Arial" w:hAnsi="Arial" w:cs="Arial"/>
          <w:lang w:val="en-US"/>
        </w:rPr>
        <w:t>:” sponsors</w:t>
      </w:r>
      <w:r w:rsidR="00925614" w:rsidRPr="00073F5E">
        <w:rPr>
          <w:rFonts w:ascii="Arial" w:hAnsi="Arial" w:cs="Arial"/>
          <w:color w:val="000000"/>
          <w:lang w:val="en-US"/>
        </w:rPr>
        <w:t xml:space="preserve"> and researchers should strive</w:t>
      </w:r>
      <w:bookmarkStart w:id="156" w:name="_Hlk509414327"/>
      <w:r w:rsidR="00925614" w:rsidRPr="00073F5E">
        <w:rPr>
          <w:rFonts w:ascii="Arial" w:hAnsi="Arial" w:cs="Arial"/>
          <w:color w:val="000000"/>
          <w:lang w:val="en-US"/>
        </w:rPr>
        <w:t xml:space="preserve"> to continue to provide beneficial interventions, which were part of the research initiative</w:t>
      </w:r>
      <w:r w:rsidR="00E708E1" w:rsidRPr="00073F5E">
        <w:rPr>
          <w:rFonts w:ascii="Arial" w:hAnsi="Arial" w:cs="Arial"/>
          <w:color w:val="000000"/>
          <w:lang w:val="en-US"/>
        </w:rPr>
        <w:t>,</w:t>
      </w:r>
      <w:r w:rsidR="00925614" w:rsidRPr="00073F5E">
        <w:rPr>
          <w:rFonts w:ascii="Arial" w:hAnsi="Arial" w:cs="Arial"/>
          <w:color w:val="000000"/>
          <w:lang w:val="en-US"/>
        </w:rPr>
        <w:t xml:space="preserve"> even after the completion of research and till the local administrative and social support system is restored to provide regular services</w:t>
      </w:r>
      <w:r w:rsidR="0079724C" w:rsidRPr="00073F5E">
        <w:rPr>
          <w:rFonts w:ascii="Arial" w:hAnsi="Arial" w:cs="Arial"/>
          <w:color w:val="000000"/>
          <w:lang w:val="en-US"/>
        </w:rPr>
        <w:t>”</w:t>
      </w:r>
      <w:r w:rsidR="00925614" w:rsidRPr="00073F5E">
        <w:rPr>
          <w:rFonts w:ascii="Arial" w:hAnsi="Arial" w:cs="Arial"/>
          <w:color w:val="000000"/>
          <w:lang w:val="en-US"/>
        </w:rPr>
        <w:t>.</w:t>
      </w:r>
      <w:r w:rsidR="00FE2F28" w:rsidRPr="00073F5E">
        <w:rPr>
          <w:rFonts w:ascii="Arial" w:hAnsi="Arial" w:cs="Arial"/>
          <w:color w:val="000000"/>
          <w:lang w:val="en-US"/>
        </w:rPr>
        <w:t xml:space="preserve"> Research conducted in emergency</w:t>
      </w:r>
      <w:r w:rsidR="00E708E1" w:rsidRPr="00073F5E">
        <w:rPr>
          <w:rFonts w:ascii="Arial" w:hAnsi="Arial" w:cs="Arial"/>
          <w:color w:val="000000"/>
          <w:lang w:val="en-US"/>
        </w:rPr>
        <w:t>/</w:t>
      </w:r>
      <w:r w:rsidR="00FE2F28" w:rsidRPr="00073F5E">
        <w:rPr>
          <w:rFonts w:ascii="Arial" w:hAnsi="Arial" w:cs="Arial"/>
          <w:color w:val="000000"/>
          <w:lang w:val="en-US"/>
        </w:rPr>
        <w:t>disaster and involving a foreign researcher/institution, should also provide benefit by helping “in developing the capacity of local researchers and sites</w:t>
      </w:r>
      <w:r w:rsidR="00E708E1" w:rsidRPr="00073F5E">
        <w:rPr>
          <w:rFonts w:ascii="Arial" w:hAnsi="Arial" w:cs="Arial"/>
          <w:color w:val="000000"/>
          <w:lang w:val="en-US"/>
        </w:rPr>
        <w:t>,</w:t>
      </w:r>
      <w:r w:rsidR="00FE2F28" w:rsidRPr="00073F5E">
        <w:rPr>
          <w:rFonts w:ascii="Arial" w:hAnsi="Arial" w:cs="Arial"/>
          <w:color w:val="000000"/>
          <w:lang w:val="en-US"/>
        </w:rPr>
        <w:t xml:space="preserve"> and provide key learning points to the policy makers and the community (12.9.5).</w:t>
      </w:r>
      <w:bookmarkEnd w:id="156"/>
    </w:p>
    <w:p w14:paraId="5A4049C9" w14:textId="7D69B3C4" w:rsidR="00FE2F28" w:rsidRPr="00073F5E" w:rsidRDefault="00FE2F28" w:rsidP="001E2AAD">
      <w:pPr>
        <w:autoSpaceDE w:val="0"/>
        <w:autoSpaceDN w:val="0"/>
        <w:adjustRightInd w:val="0"/>
        <w:spacing w:before="100" w:beforeAutospacing="1" w:after="100" w:afterAutospacing="1" w:line="360" w:lineRule="auto"/>
        <w:jc w:val="both"/>
        <w:rPr>
          <w:rFonts w:ascii="Arial" w:hAnsi="Arial" w:cs="Arial"/>
          <w:b/>
          <w:color w:val="000000"/>
          <w:lang w:val="en-US"/>
        </w:rPr>
      </w:pPr>
      <w:r w:rsidRPr="00073F5E">
        <w:rPr>
          <w:rFonts w:ascii="Arial" w:hAnsi="Arial" w:cs="Arial"/>
          <w:b/>
          <w:color w:val="000000"/>
          <w:lang w:val="en-US"/>
        </w:rPr>
        <w:t>Discussion</w:t>
      </w:r>
    </w:p>
    <w:p w14:paraId="0232A671" w14:textId="571E0FCD" w:rsidR="00256E0E" w:rsidRPr="00073F5E" w:rsidRDefault="00256E0E" w:rsidP="0050393D">
      <w:pPr>
        <w:spacing w:before="100" w:beforeAutospacing="1" w:after="100" w:afterAutospacing="1" w:line="360" w:lineRule="auto"/>
        <w:jc w:val="both"/>
        <w:rPr>
          <w:rFonts w:ascii="Arial" w:hAnsi="Arial" w:cs="Arial"/>
          <w:i/>
          <w:lang w:val="en-US"/>
        </w:rPr>
      </w:pPr>
      <w:r w:rsidRPr="00073F5E">
        <w:rPr>
          <w:rFonts w:ascii="Arial" w:hAnsi="Arial" w:cs="Arial"/>
          <w:i/>
          <w:lang w:val="en-US"/>
        </w:rPr>
        <w:t xml:space="preserve">Benefit sharing </w:t>
      </w:r>
      <w:ins w:id="157" w:author="Raffaella Ravinetto" w:date="2018-03-21T20:32:00Z">
        <w:r w:rsidR="005529D5">
          <w:rPr>
            <w:rFonts w:ascii="Arial" w:hAnsi="Arial" w:cs="Arial"/>
            <w:i/>
            <w:lang w:val="en-US"/>
          </w:rPr>
          <w:t xml:space="preserve">(maximization of benefit) </w:t>
        </w:r>
      </w:ins>
      <w:r w:rsidRPr="00073F5E">
        <w:rPr>
          <w:rFonts w:ascii="Arial" w:hAnsi="Arial" w:cs="Arial"/>
          <w:i/>
          <w:lang w:val="en-US"/>
        </w:rPr>
        <w:t>in the new guidelines</w:t>
      </w:r>
    </w:p>
    <w:p w14:paraId="494824A0" w14:textId="1300D43B" w:rsidR="00A2086E" w:rsidRPr="00073F5E" w:rsidRDefault="001E2AAD" w:rsidP="0050393D">
      <w:pPr>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The </w:t>
      </w:r>
      <w:r w:rsidR="00E708E1" w:rsidRPr="00073F5E">
        <w:rPr>
          <w:rFonts w:ascii="Arial" w:hAnsi="Arial" w:cs="Arial"/>
          <w:lang w:val="en-US"/>
        </w:rPr>
        <w:t xml:space="preserve">new </w:t>
      </w:r>
      <w:r w:rsidRPr="00073F5E">
        <w:rPr>
          <w:rFonts w:ascii="Arial" w:hAnsi="Arial" w:cs="Arial"/>
          <w:lang w:val="en-US"/>
        </w:rPr>
        <w:t>guideline</w:t>
      </w:r>
      <w:r w:rsidR="0050393D" w:rsidRPr="00073F5E">
        <w:rPr>
          <w:rFonts w:ascii="Arial" w:hAnsi="Arial" w:cs="Arial"/>
          <w:lang w:val="en-US"/>
        </w:rPr>
        <w:t>s</w:t>
      </w:r>
      <w:r w:rsidRPr="00073F5E">
        <w:rPr>
          <w:rFonts w:ascii="Arial" w:hAnsi="Arial" w:cs="Arial"/>
          <w:lang w:val="en-US"/>
        </w:rPr>
        <w:t xml:space="preserve"> comprehensive</w:t>
      </w:r>
      <w:r w:rsidR="00E708E1" w:rsidRPr="00073F5E">
        <w:rPr>
          <w:rFonts w:ascii="Arial" w:hAnsi="Arial" w:cs="Arial"/>
          <w:lang w:val="en-US"/>
        </w:rPr>
        <w:t xml:space="preserve">ly cover the </w:t>
      </w:r>
      <w:r w:rsidRPr="00073F5E">
        <w:rPr>
          <w:rFonts w:ascii="Arial" w:hAnsi="Arial" w:cs="Arial"/>
          <w:lang w:val="en-US"/>
        </w:rPr>
        <w:t>“tradi</w:t>
      </w:r>
      <w:r w:rsidR="00E708E1" w:rsidRPr="00073F5E">
        <w:rPr>
          <w:rFonts w:ascii="Arial" w:hAnsi="Arial" w:cs="Arial"/>
          <w:lang w:val="en-US"/>
        </w:rPr>
        <w:t xml:space="preserve">tional” </w:t>
      </w:r>
      <w:r w:rsidR="00541479" w:rsidRPr="00073F5E">
        <w:rPr>
          <w:rFonts w:ascii="Arial" w:hAnsi="Arial" w:cs="Arial"/>
          <w:lang w:val="en-US"/>
        </w:rPr>
        <w:t xml:space="preserve">ethics issues, such as the informed consent process and the independent ethics review, </w:t>
      </w:r>
      <w:r w:rsidR="00E708E1" w:rsidRPr="00073F5E">
        <w:rPr>
          <w:rFonts w:ascii="Arial" w:hAnsi="Arial" w:cs="Arial"/>
          <w:lang w:val="en-US"/>
        </w:rPr>
        <w:t>a</w:t>
      </w:r>
      <w:r w:rsidR="00A2086E" w:rsidRPr="00073F5E">
        <w:rPr>
          <w:rFonts w:ascii="Arial" w:hAnsi="Arial" w:cs="Arial"/>
          <w:lang w:val="en-US"/>
        </w:rPr>
        <w:t>s well as</w:t>
      </w:r>
      <w:r w:rsidR="0050393D" w:rsidRPr="00073F5E">
        <w:rPr>
          <w:rFonts w:ascii="Arial" w:hAnsi="Arial" w:cs="Arial"/>
          <w:lang w:val="en-US"/>
        </w:rPr>
        <w:t xml:space="preserve"> various new</w:t>
      </w:r>
      <w:r w:rsidR="00E708E1" w:rsidRPr="00073F5E">
        <w:rPr>
          <w:rFonts w:ascii="Arial" w:hAnsi="Arial" w:cs="Arial"/>
          <w:lang w:val="en-US"/>
        </w:rPr>
        <w:t xml:space="preserve"> </w:t>
      </w:r>
      <w:r w:rsidR="00541479" w:rsidRPr="00073F5E">
        <w:rPr>
          <w:rFonts w:ascii="Arial" w:hAnsi="Arial" w:cs="Arial"/>
          <w:lang w:val="en-US"/>
        </w:rPr>
        <w:t>“contemporary issues”</w:t>
      </w:r>
      <w:r w:rsidR="0050393D" w:rsidRPr="00073F5E">
        <w:rPr>
          <w:rFonts w:ascii="Arial" w:hAnsi="Arial" w:cs="Arial"/>
          <w:lang w:val="en-US"/>
        </w:rPr>
        <w:t>,</w:t>
      </w:r>
      <w:r w:rsidR="00541479" w:rsidRPr="00073F5E">
        <w:rPr>
          <w:rFonts w:ascii="Arial" w:hAnsi="Arial" w:cs="Arial"/>
          <w:lang w:val="en-US"/>
        </w:rPr>
        <w:t xml:space="preserve"> such as the use of underprivileged and vulnerable groups as participants, the research on emerging technologies, and the </w:t>
      </w:r>
      <w:ins w:id="158" w:author="Raffaella Ravinetto" w:date="2018-03-22T14:37:00Z">
        <w:r w:rsidR="00371C87">
          <w:rPr>
            <w:rFonts w:ascii="Arial" w:hAnsi="Arial" w:cs="Arial"/>
            <w:lang w:val="en-US"/>
          </w:rPr>
          <w:t>“</w:t>
        </w:r>
      </w:ins>
      <w:r w:rsidR="00541479" w:rsidRPr="00073F5E">
        <w:rPr>
          <w:rFonts w:ascii="Arial" w:hAnsi="Arial" w:cs="Arial"/>
          <w:lang w:val="en-US"/>
        </w:rPr>
        <w:t>post-trial access of research benefits to participants and their communities</w:t>
      </w:r>
      <w:ins w:id="159" w:author="Raffaella Ravinetto" w:date="2018-03-22T14:37:00Z">
        <w:r w:rsidR="00371C87">
          <w:rPr>
            <w:rFonts w:ascii="Arial" w:hAnsi="Arial" w:cs="Arial"/>
            <w:lang w:val="en-US"/>
          </w:rPr>
          <w:t>”</w:t>
        </w:r>
      </w:ins>
      <w:r w:rsidR="00541479" w:rsidRPr="00073F5E">
        <w:rPr>
          <w:rFonts w:ascii="Arial" w:hAnsi="Arial" w:cs="Arial"/>
          <w:lang w:val="en-US"/>
        </w:rPr>
        <w:t>. The latter</w:t>
      </w:r>
      <w:ins w:id="160" w:author="Raffaella Ravinetto" w:date="2018-03-22T22:18:00Z">
        <w:r w:rsidR="00235399">
          <w:rPr>
            <w:rFonts w:ascii="Arial" w:hAnsi="Arial" w:cs="Arial"/>
            <w:lang w:val="en-US"/>
          </w:rPr>
          <w:t>, already present in the previous version,</w:t>
        </w:r>
      </w:ins>
      <w:r w:rsidR="00541479" w:rsidRPr="00073F5E">
        <w:rPr>
          <w:rFonts w:ascii="Arial" w:hAnsi="Arial" w:cs="Arial"/>
          <w:lang w:val="en-US"/>
        </w:rPr>
        <w:t xml:space="preserve"> goes beyond the simple post-trial access “for the participants”</w:t>
      </w:r>
      <w:r w:rsidR="0050393D" w:rsidRPr="00073F5E">
        <w:rPr>
          <w:rFonts w:ascii="Arial" w:hAnsi="Arial" w:cs="Arial"/>
          <w:lang w:val="en-US"/>
        </w:rPr>
        <w:t>:</w:t>
      </w:r>
      <w:r w:rsidR="00541479" w:rsidRPr="00073F5E">
        <w:rPr>
          <w:rFonts w:ascii="Arial" w:hAnsi="Arial" w:cs="Arial"/>
          <w:lang w:val="en-US"/>
        </w:rPr>
        <w:t xml:space="preserve"> </w:t>
      </w:r>
      <w:r w:rsidR="0050393D" w:rsidRPr="00073F5E">
        <w:rPr>
          <w:rFonts w:ascii="Arial" w:hAnsi="Arial" w:cs="Arial"/>
          <w:lang w:val="en-US"/>
        </w:rPr>
        <w:t xml:space="preserve">it </w:t>
      </w:r>
      <w:del w:id="161" w:author="Raffaella Ravinetto" w:date="2018-03-21T20:23:00Z">
        <w:r w:rsidR="00541479" w:rsidRPr="00073F5E" w:rsidDel="00601761">
          <w:rPr>
            <w:rFonts w:ascii="Arial" w:hAnsi="Arial" w:cs="Arial"/>
            <w:lang w:val="en-US"/>
          </w:rPr>
          <w:delText>can be seen</w:delText>
        </w:r>
      </w:del>
      <w:ins w:id="162" w:author="Raffaella Ravinetto" w:date="2018-03-21T20:23:00Z">
        <w:r w:rsidR="00601761">
          <w:rPr>
            <w:rFonts w:ascii="Arial" w:hAnsi="Arial" w:cs="Arial"/>
            <w:lang w:val="en-US"/>
          </w:rPr>
          <w:t>is generally described</w:t>
        </w:r>
      </w:ins>
      <w:r w:rsidR="00541479" w:rsidRPr="00073F5E">
        <w:rPr>
          <w:rFonts w:ascii="Arial" w:hAnsi="Arial" w:cs="Arial"/>
          <w:lang w:val="en-US"/>
        </w:rPr>
        <w:t xml:space="preserve"> as a </w:t>
      </w:r>
      <w:del w:id="163" w:author="Raffaella Ravinetto" w:date="2018-03-21T20:23:00Z">
        <w:r w:rsidR="00541479" w:rsidRPr="00073F5E" w:rsidDel="00601761">
          <w:rPr>
            <w:rFonts w:ascii="Arial" w:hAnsi="Arial" w:cs="Arial"/>
            <w:lang w:val="en-US"/>
          </w:rPr>
          <w:delText xml:space="preserve">specific </w:delText>
        </w:r>
      </w:del>
      <w:r w:rsidR="00541479" w:rsidRPr="00073F5E">
        <w:rPr>
          <w:rFonts w:ascii="Arial" w:hAnsi="Arial" w:cs="Arial"/>
          <w:lang w:val="en-US"/>
        </w:rPr>
        <w:t>way to implement benefit sharing at community level</w:t>
      </w:r>
      <w:r w:rsidR="0050393D" w:rsidRPr="00073F5E">
        <w:rPr>
          <w:rFonts w:ascii="Arial" w:hAnsi="Arial" w:cs="Arial"/>
          <w:lang w:val="en-US"/>
        </w:rPr>
        <w:t>, that is the moral obligation to make any newly-developed therapeutic, preventive or diagnostic intervention promptly and routinely available to all those in need in the community that hosted the research</w:t>
      </w:r>
      <w:r w:rsidR="00541479" w:rsidRPr="00073F5E">
        <w:rPr>
          <w:rFonts w:ascii="Arial" w:hAnsi="Arial" w:cs="Arial"/>
          <w:lang w:val="en-US"/>
        </w:rPr>
        <w:t xml:space="preserve">. </w:t>
      </w:r>
      <w:r w:rsidR="00A2086E" w:rsidRPr="00073F5E">
        <w:rPr>
          <w:rFonts w:ascii="Arial" w:hAnsi="Arial" w:cs="Arial"/>
          <w:lang w:val="en-US"/>
        </w:rPr>
        <w:t>However, p</w:t>
      </w:r>
      <w:r w:rsidR="00874DE8" w:rsidRPr="00073F5E">
        <w:rPr>
          <w:rFonts w:ascii="Arial" w:hAnsi="Arial" w:cs="Arial"/>
          <w:lang w:val="en-US"/>
        </w:rPr>
        <w:t>ost-trial access is only applicable to</w:t>
      </w:r>
      <w:r w:rsidR="00E317F6" w:rsidRPr="00073F5E">
        <w:rPr>
          <w:rFonts w:ascii="Arial" w:hAnsi="Arial" w:cs="Arial"/>
          <w:lang w:val="en-US"/>
        </w:rPr>
        <w:t xml:space="preserve"> studies that </w:t>
      </w:r>
      <w:r w:rsidR="00A2086E" w:rsidRPr="00073F5E">
        <w:rPr>
          <w:rFonts w:ascii="Arial" w:hAnsi="Arial" w:cs="Arial"/>
          <w:lang w:val="en-US"/>
        </w:rPr>
        <w:t xml:space="preserve">actually </w:t>
      </w:r>
      <w:r w:rsidR="00E317F6" w:rsidRPr="00073F5E">
        <w:rPr>
          <w:rFonts w:ascii="Arial" w:hAnsi="Arial" w:cs="Arial"/>
          <w:lang w:val="en-US"/>
        </w:rPr>
        <w:t>result in, or contribute</w:t>
      </w:r>
      <w:r w:rsidR="00874DE8" w:rsidRPr="00073F5E">
        <w:rPr>
          <w:rFonts w:ascii="Arial" w:hAnsi="Arial" w:cs="Arial"/>
          <w:lang w:val="en-US"/>
        </w:rPr>
        <w:t xml:space="preserve"> to</w:t>
      </w:r>
      <w:r w:rsidR="00E317F6" w:rsidRPr="00073F5E">
        <w:rPr>
          <w:rFonts w:ascii="Arial" w:hAnsi="Arial" w:cs="Arial"/>
          <w:lang w:val="en-US"/>
        </w:rPr>
        <w:t>,</w:t>
      </w:r>
      <w:r w:rsidR="00874DE8" w:rsidRPr="00073F5E">
        <w:rPr>
          <w:rFonts w:ascii="Arial" w:hAnsi="Arial" w:cs="Arial"/>
          <w:lang w:val="en-US"/>
        </w:rPr>
        <w:t xml:space="preserve"> the development of a </w:t>
      </w:r>
      <w:r w:rsidR="00E317F6" w:rsidRPr="00073F5E">
        <w:rPr>
          <w:rFonts w:ascii="Arial" w:hAnsi="Arial" w:cs="Arial"/>
          <w:lang w:val="en-US"/>
        </w:rPr>
        <w:t xml:space="preserve">new </w:t>
      </w:r>
      <w:r w:rsidR="00874DE8" w:rsidRPr="00073F5E">
        <w:rPr>
          <w:rFonts w:ascii="Arial" w:hAnsi="Arial" w:cs="Arial"/>
          <w:lang w:val="en-US"/>
        </w:rPr>
        <w:t>therapeutic, preventive or diagnostic intervention</w:t>
      </w:r>
      <w:r w:rsidR="003225CF" w:rsidRPr="00073F5E">
        <w:rPr>
          <w:rFonts w:ascii="Arial" w:hAnsi="Arial" w:cs="Arial"/>
          <w:lang w:val="en-US"/>
        </w:rPr>
        <w:t xml:space="preserve">, and </w:t>
      </w:r>
      <w:r w:rsidR="00A2086E" w:rsidRPr="00073F5E">
        <w:rPr>
          <w:rFonts w:ascii="Arial" w:hAnsi="Arial" w:cs="Arial"/>
          <w:lang w:val="en-US"/>
        </w:rPr>
        <w:t xml:space="preserve">it </w:t>
      </w:r>
      <w:r w:rsidR="003225CF" w:rsidRPr="00073F5E">
        <w:rPr>
          <w:rFonts w:ascii="Arial" w:hAnsi="Arial" w:cs="Arial"/>
          <w:lang w:val="en-US"/>
        </w:rPr>
        <w:t>represents only one of the possible forms that b</w:t>
      </w:r>
      <w:r w:rsidR="00874DE8" w:rsidRPr="00073F5E">
        <w:rPr>
          <w:rFonts w:ascii="Arial" w:hAnsi="Arial" w:cs="Arial"/>
          <w:lang w:val="en-US"/>
        </w:rPr>
        <w:t xml:space="preserve">enefit sharing </w:t>
      </w:r>
      <w:r w:rsidR="00E317F6" w:rsidRPr="00073F5E">
        <w:rPr>
          <w:rFonts w:ascii="Arial" w:hAnsi="Arial" w:cs="Arial"/>
          <w:lang w:val="en-US"/>
        </w:rPr>
        <w:t>can take</w:t>
      </w:r>
      <w:r w:rsidR="003225CF" w:rsidRPr="00073F5E">
        <w:rPr>
          <w:rFonts w:ascii="Arial" w:hAnsi="Arial" w:cs="Arial"/>
          <w:lang w:val="en-US"/>
        </w:rPr>
        <w:t>. Other</w:t>
      </w:r>
      <w:del w:id="164" w:author="Raffaella Ravinetto" w:date="2018-03-22T14:37:00Z">
        <w:r w:rsidR="003225CF" w:rsidRPr="00073F5E" w:rsidDel="00371C87">
          <w:rPr>
            <w:rFonts w:ascii="Arial" w:hAnsi="Arial" w:cs="Arial"/>
            <w:lang w:val="en-US"/>
          </w:rPr>
          <w:delText>s</w:delText>
        </w:r>
      </w:del>
      <w:r w:rsidR="003225CF" w:rsidRPr="00073F5E">
        <w:rPr>
          <w:rFonts w:ascii="Arial" w:hAnsi="Arial" w:cs="Arial"/>
          <w:lang w:val="en-US"/>
        </w:rPr>
        <w:t xml:space="preserve"> </w:t>
      </w:r>
      <w:ins w:id="165" w:author="Raffaella Ravinetto" w:date="2018-03-21T20:26:00Z">
        <w:r w:rsidR="00601761">
          <w:rPr>
            <w:rFonts w:ascii="Arial" w:hAnsi="Arial" w:cs="Arial"/>
            <w:lang w:val="en-US"/>
          </w:rPr>
          <w:t xml:space="preserve">authors </w:t>
        </w:r>
      </w:ins>
      <w:ins w:id="166" w:author="Raffaella Ravinetto" w:date="2018-03-22T14:37:00Z">
        <w:r w:rsidR="00371C87">
          <w:rPr>
            <w:rFonts w:ascii="Arial" w:hAnsi="Arial" w:cs="Arial"/>
            <w:lang w:val="en-US"/>
          </w:rPr>
          <w:t xml:space="preserve">thus </w:t>
        </w:r>
      </w:ins>
      <w:r w:rsidR="003225CF" w:rsidRPr="00073F5E">
        <w:rPr>
          <w:rFonts w:ascii="Arial" w:hAnsi="Arial" w:cs="Arial"/>
          <w:lang w:val="en-US"/>
        </w:rPr>
        <w:t>include</w:t>
      </w:r>
      <w:r w:rsidR="00E317F6" w:rsidRPr="00073F5E">
        <w:rPr>
          <w:rFonts w:ascii="Arial" w:hAnsi="Arial" w:cs="Arial"/>
          <w:lang w:val="en-US"/>
        </w:rPr>
        <w:t xml:space="preserve"> improved</w:t>
      </w:r>
      <w:r w:rsidR="00874DE8" w:rsidRPr="00073F5E">
        <w:rPr>
          <w:rFonts w:ascii="Arial" w:hAnsi="Arial" w:cs="Arial"/>
          <w:lang w:val="en-US"/>
        </w:rPr>
        <w:t xml:space="preserve"> access to quality health care</w:t>
      </w:r>
      <w:r w:rsidR="00E317F6" w:rsidRPr="00073F5E">
        <w:rPr>
          <w:rFonts w:ascii="Arial" w:hAnsi="Arial" w:cs="Arial"/>
          <w:lang w:val="en-US"/>
        </w:rPr>
        <w:t xml:space="preserve"> for the research community</w:t>
      </w:r>
      <w:r w:rsidR="00874DE8" w:rsidRPr="00073F5E">
        <w:rPr>
          <w:rFonts w:ascii="Arial" w:hAnsi="Arial" w:cs="Arial"/>
          <w:lang w:val="en-US"/>
        </w:rPr>
        <w:t xml:space="preserve">, </w:t>
      </w:r>
      <w:r w:rsidR="00E317F6" w:rsidRPr="00073F5E">
        <w:rPr>
          <w:rFonts w:ascii="Arial" w:hAnsi="Arial" w:cs="Arial"/>
          <w:lang w:val="en-US"/>
        </w:rPr>
        <w:t>upgrade/</w:t>
      </w:r>
      <w:r w:rsidR="00874DE8" w:rsidRPr="00073F5E">
        <w:rPr>
          <w:rFonts w:ascii="Arial" w:hAnsi="Arial" w:cs="Arial"/>
          <w:lang w:val="en-US"/>
        </w:rPr>
        <w:t xml:space="preserve">support for </w:t>
      </w:r>
      <w:r w:rsidR="00E317F6" w:rsidRPr="00073F5E">
        <w:rPr>
          <w:rFonts w:ascii="Arial" w:hAnsi="Arial" w:cs="Arial"/>
          <w:lang w:val="en-US"/>
        </w:rPr>
        <w:t xml:space="preserve">the local </w:t>
      </w:r>
      <w:r w:rsidR="00874DE8" w:rsidRPr="00073F5E">
        <w:rPr>
          <w:rFonts w:ascii="Arial" w:hAnsi="Arial" w:cs="Arial"/>
          <w:lang w:val="en-US"/>
        </w:rPr>
        <w:t xml:space="preserve">health services, </w:t>
      </w:r>
      <w:r w:rsidR="00E317F6" w:rsidRPr="00073F5E">
        <w:rPr>
          <w:rFonts w:ascii="Arial" w:hAnsi="Arial" w:cs="Arial"/>
          <w:lang w:val="en-US"/>
        </w:rPr>
        <w:t>capacity-building</w:t>
      </w:r>
      <w:r w:rsidR="00874DE8" w:rsidRPr="00073F5E">
        <w:rPr>
          <w:rFonts w:ascii="Arial" w:hAnsi="Arial" w:cs="Arial"/>
          <w:lang w:val="en-US"/>
        </w:rPr>
        <w:t xml:space="preserve"> for research </w:t>
      </w:r>
      <w:r w:rsidR="00E317F6" w:rsidRPr="00073F5E">
        <w:rPr>
          <w:rFonts w:ascii="Arial" w:hAnsi="Arial" w:cs="Arial"/>
          <w:lang w:val="en-US"/>
        </w:rPr>
        <w:t xml:space="preserve">and routine care </w:t>
      </w:r>
      <w:r w:rsidR="00874DE8" w:rsidRPr="00073F5E">
        <w:rPr>
          <w:rFonts w:ascii="Arial" w:hAnsi="Arial" w:cs="Arial"/>
          <w:lang w:val="en-US"/>
        </w:rPr>
        <w:t>purposes, etc</w:t>
      </w:r>
      <w:r w:rsidR="0091476B" w:rsidRPr="00073F5E">
        <w:rPr>
          <w:rFonts w:ascii="Arial" w:hAnsi="Arial" w:cs="Arial"/>
          <w:lang w:val="en-US"/>
        </w:rPr>
        <w:t>. (16)</w:t>
      </w:r>
      <w:r w:rsidR="00874DE8" w:rsidRPr="00073F5E">
        <w:rPr>
          <w:rFonts w:ascii="Arial" w:hAnsi="Arial" w:cs="Arial"/>
          <w:lang w:val="en-US"/>
        </w:rPr>
        <w:t xml:space="preserve">. </w:t>
      </w:r>
    </w:p>
    <w:p w14:paraId="7653B134" w14:textId="5103453C" w:rsidR="003D555E" w:rsidRPr="00073F5E" w:rsidRDefault="003225CF" w:rsidP="003D555E">
      <w:pPr>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At a </w:t>
      </w:r>
      <w:del w:id="167" w:author="Raffaella Ravinetto" w:date="2018-03-21T15:52:00Z">
        <w:r w:rsidRPr="00073F5E" w:rsidDel="00E00F4E">
          <w:rPr>
            <w:rFonts w:ascii="Arial" w:hAnsi="Arial" w:cs="Arial"/>
            <w:lang w:val="en-US"/>
          </w:rPr>
          <w:delText xml:space="preserve">superficial </w:delText>
        </w:r>
      </w:del>
      <w:ins w:id="168" w:author="Raffaella Ravinetto" w:date="2018-03-21T15:52:00Z">
        <w:r w:rsidR="00E00F4E">
          <w:rPr>
            <w:rFonts w:ascii="Arial" w:hAnsi="Arial" w:cs="Arial"/>
            <w:lang w:val="en-US"/>
          </w:rPr>
          <w:t>first</w:t>
        </w:r>
        <w:r w:rsidR="00E00F4E" w:rsidRPr="00073F5E">
          <w:rPr>
            <w:rFonts w:ascii="Arial" w:hAnsi="Arial" w:cs="Arial"/>
            <w:lang w:val="en-US"/>
          </w:rPr>
          <w:t xml:space="preserve"> </w:t>
        </w:r>
      </w:ins>
      <w:r w:rsidRPr="00073F5E">
        <w:rPr>
          <w:rFonts w:ascii="Arial" w:hAnsi="Arial" w:cs="Arial"/>
          <w:lang w:val="en-US"/>
        </w:rPr>
        <w:t>reading,</w:t>
      </w:r>
      <w:ins w:id="169" w:author="Raffaella Ravinetto" w:date="2018-03-22T22:18:00Z">
        <w:r w:rsidR="00235399">
          <w:rPr>
            <w:rFonts w:ascii="Arial" w:hAnsi="Arial" w:cs="Arial"/>
            <w:lang w:val="en-US"/>
          </w:rPr>
          <w:t xml:space="preserve"> </w:t>
        </w:r>
      </w:ins>
      <w:del w:id="170" w:author="Raffaella Ravinetto" w:date="2018-03-22T22:18:00Z">
        <w:r w:rsidRPr="00073F5E" w:rsidDel="00235399">
          <w:rPr>
            <w:rFonts w:ascii="Arial" w:hAnsi="Arial" w:cs="Arial"/>
            <w:lang w:val="en-US"/>
          </w:rPr>
          <w:delText xml:space="preserve"> </w:delText>
        </w:r>
      </w:del>
      <w:r w:rsidRPr="00073F5E">
        <w:rPr>
          <w:rFonts w:ascii="Arial" w:hAnsi="Arial" w:cs="Arial"/>
          <w:lang w:val="en-US"/>
        </w:rPr>
        <w:t xml:space="preserve">it </w:t>
      </w:r>
      <w:del w:id="171" w:author="Raffaella Ravinetto" w:date="2018-03-21T20:27:00Z">
        <w:r w:rsidRPr="00073F5E" w:rsidDel="00601761">
          <w:rPr>
            <w:rFonts w:ascii="Arial" w:hAnsi="Arial" w:cs="Arial"/>
            <w:lang w:val="en-US"/>
          </w:rPr>
          <w:delText>could appear</w:delText>
        </w:r>
      </w:del>
      <w:ins w:id="172" w:author="Raffaella Ravinetto" w:date="2018-03-21T20:27:00Z">
        <w:r w:rsidR="00601761">
          <w:rPr>
            <w:rFonts w:ascii="Arial" w:hAnsi="Arial" w:cs="Arial"/>
            <w:lang w:val="en-US"/>
          </w:rPr>
          <w:t>seems</w:t>
        </w:r>
      </w:ins>
      <w:r w:rsidRPr="00073F5E">
        <w:rPr>
          <w:rFonts w:ascii="Arial" w:hAnsi="Arial" w:cs="Arial"/>
          <w:lang w:val="en-US"/>
        </w:rPr>
        <w:t xml:space="preserve"> that the </w:t>
      </w:r>
      <w:del w:id="173" w:author="Raffaella Ravinetto" w:date="2018-03-22T22:18:00Z">
        <w:r w:rsidRPr="00073F5E" w:rsidDel="00235399">
          <w:rPr>
            <w:rFonts w:ascii="Arial" w:hAnsi="Arial" w:cs="Arial"/>
            <w:lang w:val="en-US"/>
          </w:rPr>
          <w:delText xml:space="preserve">new </w:delText>
        </w:r>
      </w:del>
      <w:r w:rsidRPr="00073F5E">
        <w:rPr>
          <w:rFonts w:ascii="Arial" w:hAnsi="Arial" w:cs="Arial"/>
          <w:lang w:val="en-US"/>
        </w:rPr>
        <w:t xml:space="preserve">guidelines do not consider benefit sharing as a </w:t>
      </w:r>
      <w:r w:rsidR="00A2086E" w:rsidRPr="00073F5E">
        <w:rPr>
          <w:rFonts w:ascii="Arial" w:hAnsi="Arial" w:cs="Arial"/>
          <w:lang w:val="en-US"/>
        </w:rPr>
        <w:t>central</w:t>
      </w:r>
      <w:r w:rsidRPr="00073F5E">
        <w:rPr>
          <w:rFonts w:ascii="Arial" w:hAnsi="Arial" w:cs="Arial"/>
          <w:lang w:val="en-US"/>
        </w:rPr>
        <w:t xml:space="preserve"> ethics </w:t>
      </w:r>
      <w:r w:rsidR="00A2086E" w:rsidRPr="00073F5E">
        <w:rPr>
          <w:rFonts w:ascii="Arial" w:hAnsi="Arial" w:cs="Arial"/>
          <w:lang w:val="en-US"/>
        </w:rPr>
        <w:t>principle</w:t>
      </w:r>
      <w:r w:rsidRPr="00073F5E">
        <w:rPr>
          <w:rFonts w:ascii="Arial" w:hAnsi="Arial" w:cs="Arial"/>
          <w:lang w:val="en-US"/>
        </w:rPr>
        <w:t xml:space="preserve">, since </w:t>
      </w:r>
      <w:r w:rsidR="00A2086E" w:rsidRPr="00073F5E">
        <w:rPr>
          <w:rFonts w:ascii="Arial" w:hAnsi="Arial" w:cs="Arial"/>
          <w:lang w:val="en-US"/>
        </w:rPr>
        <w:t>it</w:t>
      </w:r>
      <w:r w:rsidR="001E2AAD" w:rsidRPr="00073F5E">
        <w:rPr>
          <w:rFonts w:ascii="Arial" w:hAnsi="Arial" w:cs="Arial"/>
          <w:lang w:val="en-US"/>
        </w:rPr>
        <w:t xml:space="preserve"> is not mentioned as such as a principle</w:t>
      </w:r>
      <w:r w:rsidRPr="00073F5E">
        <w:rPr>
          <w:rFonts w:ascii="Arial" w:hAnsi="Arial" w:cs="Arial"/>
          <w:lang w:val="en-US"/>
        </w:rPr>
        <w:t>. However, it seems to us that</w:t>
      </w:r>
      <w:r w:rsidR="001E2AAD" w:rsidRPr="00073F5E">
        <w:rPr>
          <w:rFonts w:ascii="Arial" w:hAnsi="Arial" w:cs="Arial"/>
          <w:lang w:val="en-US"/>
        </w:rPr>
        <w:t xml:space="preserve"> </w:t>
      </w:r>
      <w:r w:rsidR="0050393D" w:rsidRPr="00073F5E">
        <w:rPr>
          <w:rFonts w:ascii="Arial" w:hAnsi="Arial" w:cs="Arial"/>
          <w:lang w:val="en-US"/>
        </w:rPr>
        <w:t>the principle of</w:t>
      </w:r>
      <w:r w:rsidR="001E2AAD" w:rsidRPr="00073F5E">
        <w:rPr>
          <w:rFonts w:ascii="Arial" w:hAnsi="Arial" w:cs="Arial"/>
          <w:lang w:val="en-US"/>
        </w:rPr>
        <w:t xml:space="preserve"> “maximization of benefit”</w:t>
      </w:r>
      <w:r w:rsidR="0050393D" w:rsidRPr="00073F5E">
        <w:rPr>
          <w:rFonts w:ascii="Arial" w:hAnsi="Arial" w:cs="Arial"/>
          <w:lang w:val="en-US"/>
        </w:rPr>
        <w:t xml:space="preserve"> may </w:t>
      </w:r>
      <w:r w:rsidR="00A2086E" w:rsidRPr="00073F5E">
        <w:rPr>
          <w:rFonts w:ascii="Arial" w:hAnsi="Arial" w:cs="Arial"/>
          <w:lang w:val="en-US"/>
        </w:rPr>
        <w:t xml:space="preserve">and should </w:t>
      </w:r>
      <w:r w:rsidR="0050393D" w:rsidRPr="00073F5E">
        <w:rPr>
          <w:rFonts w:ascii="Arial" w:hAnsi="Arial" w:cs="Arial"/>
          <w:lang w:val="en-US"/>
        </w:rPr>
        <w:t xml:space="preserve">be </w:t>
      </w:r>
      <w:r w:rsidRPr="00073F5E">
        <w:rPr>
          <w:rFonts w:ascii="Arial" w:hAnsi="Arial" w:cs="Arial"/>
          <w:lang w:val="en-US"/>
        </w:rPr>
        <w:t>read</w:t>
      </w:r>
      <w:r w:rsidR="0050393D" w:rsidRPr="00073F5E">
        <w:rPr>
          <w:rFonts w:ascii="Arial" w:hAnsi="Arial" w:cs="Arial"/>
          <w:lang w:val="en-US"/>
        </w:rPr>
        <w:t xml:space="preserve"> </w:t>
      </w:r>
      <w:r w:rsidRPr="00073F5E">
        <w:rPr>
          <w:rFonts w:ascii="Arial" w:hAnsi="Arial" w:cs="Arial"/>
          <w:lang w:val="en-US"/>
        </w:rPr>
        <w:t>as</w:t>
      </w:r>
      <w:r w:rsidR="008C5A46" w:rsidRPr="00073F5E">
        <w:rPr>
          <w:rFonts w:ascii="Arial" w:hAnsi="Arial" w:cs="Arial"/>
          <w:lang w:val="en-US"/>
        </w:rPr>
        <w:t xml:space="preserve"> translation of the concept of</w:t>
      </w:r>
      <w:r w:rsidRPr="00073F5E">
        <w:rPr>
          <w:rFonts w:ascii="Arial" w:hAnsi="Arial" w:cs="Arial"/>
          <w:lang w:val="en-US"/>
        </w:rPr>
        <w:t xml:space="preserve"> </w:t>
      </w:r>
      <w:r w:rsidR="00863175" w:rsidRPr="00073F5E">
        <w:rPr>
          <w:rFonts w:ascii="Arial" w:hAnsi="Arial" w:cs="Arial"/>
          <w:lang w:val="en-US"/>
        </w:rPr>
        <w:t>“</w:t>
      </w:r>
      <w:r w:rsidR="0050393D" w:rsidRPr="00073F5E">
        <w:rPr>
          <w:rFonts w:ascii="Arial" w:hAnsi="Arial" w:cs="Arial"/>
          <w:lang w:val="en-US"/>
        </w:rPr>
        <w:t>benefit sharing</w:t>
      </w:r>
      <w:r w:rsidR="00863175" w:rsidRPr="00073F5E">
        <w:rPr>
          <w:rFonts w:ascii="Arial" w:hAnsi="Arial" w:cs="Arial"/>
          <w:lang w:val="en-US"/>
        </w:rPr>
        <w:t>”. The</w:t>
      </w:r>
      <w:r w:rsidR="00546EC8" w:rsidRPr="00073F5E">
        <w:rPr>
          <w:rFonts w:ascii="Arial" w:hAnsi="Arial" w:cs="Arial"/>
          <w:lang w:val="en-US"/>
        </w:rPr>
        <w:t xml:space="preserve"> alternative wording </w:t>
      </w:r>
      <w:del w:id="174" w:author="Raffaella Ravinetto" w:date="2018-03-21T20:27:00Z">
        <w:r w:rsidR="00863175" w:rsidRPr="00073F5E" w:rsidDel="00601761">
          <w:rPr>
            <w:rFonts w:ascii="Arial" w:hAnsi="Arial" w:cs="Arial"/>
            <w:lang w:val="en-US"/>
          </w:rPr>
          <w:delText>is mean</w:delText>
        </w:r>
      </w:del>
      <w:ins w:id="175" w:author="Raffaella Ravinetto" w:date="2018-03-21T20:27:00Z">
        <w:r w:rsidR="00601761">
          <w:rPr>
            <w:rFonts w:ascii="Arial" w:hAnsi="Arial" w:cs="Arial"/>
            <w:lang w:val="en-US"/>
          </w:rPr>
          <w:t>c</w:t>
        </w:r>
      </w:ins>
      <w:del w:id="176" w:author="Raffaella Ravinetto" w:date="2018-03-21T20:27:00Z">
        <w:r w:rsidR="00863175" w:rsidRPr="00073F5E" w:rsidDel="00601761">
          <w:rPr>
            <w:rFonts w:ascii="Arial" w:hAnsi="Arial" w:cs="Arial"/>
            <w:lang w:val="en-US"/>
          </w:rPr>
          <w:delText>t</w:delText>
        </w:r>
      </w:del>
      <w:ins w:id="177" w:author="Raffaella Ravinetto" w:date="2018-03-21T20:27:00Z">
        <w:r w:rsidR="00601761">
          <w:rPr>
            <w:rFonts w:ascii="Arial" w:hAnsi="Arial" w:cs="Arial"/>
            <w:lang w:val="en-US"/>
          </w:rPr>
          <w:t>ould</w:t>
        </w:r>
      </w:ins>
      <w:r w:rsidR="00863175" w:rsidRPr="00073F5E">
        <w:rPr>
          <w:rFonts w:ascii="Arial" w:hAnsi="Arial" w:cs="Arial"/>
          <w:lang w:val="en-US"/>
        </w:rPr>
        <w:t xml:space="preserve">, rather than minimizing the importance of the principle, </w:t>
      </w:r>
      <w:del w:id="178" w:author="Raffaella Ravinetto" w:date="2018-03-21T20:27:00Z">
        <w:r w:rsidR="00863175" w:rsidRPr="00073F5E" w:rsidDel="00601761">
          <w:rPr>
            <w:rFonts w:ascii="Arial" w:hAnsi="Arial" w:cs="Arial"/>
            <w:lang w:val="en-US"/>
          </w:rPr>
          <w:delText>to</w:delText>
        </w:r>
        <w:r w:rsidR="00546EC8" w:rsidRPr="00073F5E" w:rsidDel="00601761">
          <w:rPr>
            <w:rFonts w:ascii="Arial" w:hAnsi="Arial" w:cs="Arial"/>
            <w:lang w:val="en-US"/>
          </w:rPr>
          <w:delText xml:space="preserve"> </w:delText>
        </w:r>
      </w:del>
      <w:r w:rsidR="00863175" w:rsidRPr="00073F5E">
        <w:rPr>
          <w:rFonts w:ascii="Arial" w:hAnsi="Arial" w:cs="Arial"/>
          <w:lang w:val="en-US"/>
        </w:rPr>
        <w:t>emphasize</w:t>
      </w:r>
      <w:r w:rsidR="0050393D" w:rsidRPr="00073F5E">
        <w:rPr>
          <w:rFonts w:ascii="Arial" w:hAnsi="Arial" w:cs="Arial"/>
          <w:lang w:val="en-US"/>
        </w:rPr>
        <w:t xml:space="preserve"> the moral obligation to </w:t>
      </w:r>
      <w:r w:rsidR="00546EC8" w:rsidRPr="00073F5E">
        <w:rPr>
          <w:rFonts w:ascii="Arial" w:hAnsi="Arial" w:cs="Arial"/>
          <w:lang w:val="en-US"/>
        </w:rPr>
        <w:t xml:space="preserve">make the best effort to design the best </w:t>
      </w:r>
      <w:r w:rsidR="00B201B0" w:rsidRPr="00073F5E">
        <w:rPr>
          <w:rFonts w:ascii="Arial" w:hAnsi="Arial" w:cs="Arial"/>
          <w:lang w:val="en-US"/>
        </w:rPr>
        <w:t xml:space="preserve">(maximal) </w:t>
      </w:r>
      <w:r w:rsidR="00546EC8" w:rsidRPr="00073F5E">
        <w:rPr>
          <w:rFonts w:ascii="Arial" w:hAnsi="Arial" w:cs="Arial"/>
          <w:lang w:val="en-US"/>
        </w:rPr>
        <w:t xml:space="preserve">possible benefit sharing measures per each research, based on the characteristics of the research, of the community and of any other contextual determinants. </w:t>
      </w:r>
      <w:r w:rsidR="00A2086E" w:rsidRPr="00073F5E">
        <w:rPr>
          <w:rFonts w:ascii="Arial" w:hAnsi="Arial" w:cs="Arial"/>
          <w:lang w:val="en-US"/>
        </w:rPr>
        <w:t xml:space="preserve">The emphasis on this principle is echoed by the emphasis </w:t>
      </w:r>
      <w:r w:rsidR="00E84879" w:rsidRPr="00073F5E">
        <w:rPr>
          <w:rFonts w:ascii="Arial" w:hAnsi="Arial" w:cs="Arial"/>
          <w:lang w:val="en-US"/>
        </w:rPr>
        <w:t xml:space="preserve">put by the guidelines </w:t>
      </w:r>
      <w:r w:rsidR="00A2086E" w:rsidRPr="00073F5E">
        <w:rPr>
          <w:rFonts w:ascii="Arial" w:hAnsi="Arial" w:cs="Arial"/>
          <w:lang w:val="en-US"/>
        </w:rPr>
        <w:t xml:space="preserve">on distributive justice as a privileged approach to build an ethical framework for research. </w:t>
      </w:r>
      <w:r w:rsidR="00863175" w:rsidRPr="00073F5E">
        <w:rPr>
          <w:rFonts w:ascii="Arial" w:hAnsi="Arial" w:cs="Arial"/>
          <w:lang w:val="en-US"/>
        </w:rPr>
        <w:t xml:space="preserve">However, the failure to use the </w:t>
      </w:r>
      <w:r w:rsidR="00E84879" w:rsidRPr="00073F5E">
        <w:rPr>
          <w:rFonts w:ascii="Arial" w:hAnsi="Arial" w:cs="Arial"/>
          <w:lang w:val="en-US"/>
        </w:rPr>
        <w:t xml:space="preserve">most </w:t>
      </w:r>
      <w:r w:rsidR="00863175" w:rsidRPr="00073F5E">
        <w:rPr>
          <w:rFonts w:ascii="Arial" w:hAnsi="Arial" w:cs="Arial"/>
          <w:lang w:val="en-US"/>
        </w:rPr>
        <w:t xml:space="preserve">commonly </w:t>
      </w:r>
      <w:r w:rsidR="00E84879" w:rsidRPr="00073F5E">
        <w:rPr>
          <w:rFonts w:ascii="Arial" w:hAnsi="Arial" w:cs="Arial"/>
          <w:lang w:val="en-US"/>
        </w:rPr>
        <w:t>used/</w:t>
      </w:r>
      <w:r w:rsidR="00863175" w:rsidRPr="00073F5E">
        <w:rPr>
          <w:rFonts w:ascii="Arial" w:hAnsi="Arial" w:cs="Arial"/>
          <w:lang w:val="en-US"/>
        </w:rPr>
        <w:t xml:space="preserve">accepted </w:t>
      </w:r>
      <w:r w:rsidR="00915714" w:rsidRPr="00073F5E">
        <w:rPr>
          <w:rFonts w:ascii="Arial" w:hAnsi="Arial" w:cs="Arial"/>
          <w:lang w:val="en-US"/>
        </w:rPr>
        <w:t>wording</w:t>
      </w:r>
      <w:r w:rsidR="00863175" w:rsidRPr="00073F5E">
        <w:rPr>
          <w:rFonts w:ascii="Arial" w:hAnsi="Arial" w:cs="Arial"/>
          <w:lang w:val="en-US"/>
        </w:rPr>
        <w:t xml:space="preserve"> </w:t>
      </w:r>
      <w:ins w:id="179" w:author="Raffaella Ravinetto" w:date="2018-03-21T20:28:00Z">
        <w:r w:rsidR="00601761">
          <w:rPr>
            <w:rFonts w:ascii="Arial" w:hAnsi="Arial" w:cs="Arial"/>
            <w:lang w:val="en-US"/>
          </w:rPr>
          <w:t>of “benefit sh</w:t>
        </w:r>
      </w:ins>
      <w:ins w:id="180" w:author="Raffaella Ravinetto" w:date="2018-03-22T22:19:00Z">
        <w:r w:rsidR="00235399">
          <w:rPr>
            <w:rFonts w:ascii="Arial" w:hAnsi="Arial" w:cs="Arial"/>
            <w:lang w:val="en-US"/>
          </w:rPr>
          <w:t>a</w:t>
        </w:r>
      </w:ins>
      <w:ins w:id="181" w:author="Raffaella Ravinetto" w:date="2018-03-21T20:28:00Z">
        <w:r w:rsidR="00601761">
          <w:rPr>
            <w:rFonts w:ascii="Arial" w:hAnsi="Arial" w:cs="Arial"/>
            <w:lang w:val="en-US"/>
          </w:rPr>
          <w:t xml:space="preserve">ring” </w:t>
        </w:r>
      </w:ins>
      <w:del w:id="182" w:author="Raffaella Ravinetto" w:date="2018-03-21T20:28:00Z">
        <w:r w:rsidR="00863175" w:rsidRPr="00073F5E" w:rsidDel="00601761">
          <w:rPr>
            <w:rFonts w:ascii="Arial" w:hAnsi="Arial" w:cs="Arial"/>
            <w:lang w:val="en-US"/>
          </w:rPr>
          <w:delText>may trigger</w:delText>
        </w:r>
      </w:del>
      <w:ins w:id="183" w:author="Raffaella Ravinetto" w:date="2018-03-21T20:28:00Z">
        <w:r w:rsidR="00601761">
          <w:rPr>
            <w:rFonts w:ascii="Arial" w:hAnsi="Arial" w:cs="Arial"/>
            <w:lang w:val="en-US"/>
          </w:rPr>
          <w:t>entails</w:t>
        </w:r>
      </w:ins>
      <w:r w:rsidR="00863175" w:rsidRPr="00073F5E">
        <w:rPr>
          <w:rFonts w:ascii="Arial" w:hAnsi="Arial" w:cs="Arial"/>
          <w:lang w:val="en-US"/>
        </w:rPr>
        <w:t xml:space="preserve"> </w:t>
      </w:r>
      <w:del w:id="184" w:author="Raffaella Ravinetto" w:date="2018-03-21T20:28:00Z">
        <w:r w:rsidR="00863175" w:rsidRPr="00073F5E" w:rsidDel="00601761">
          <w:rPr>
            <w:rFonts w:ascii="Arial" w:hAnsi="Arial" w:cs="Arial"/>
            <w:lang w:val="en-US"/>
          </w:rPr>
          <w:delText xml:space="preserve">the </w:delText>
        </w:r>
      </w:del>
      <w:ins w:id="185" w:author="Raffaella Ravinetto" w:date="2018-03-21T20:28:00Z">
        <w:r w:rsidR="00601761">
          <w:rPr>
            <w:rFonts w:ascii="Arial" w:hAnsi="Arial" w:cs="Arial"/>
            <w:lang w:val="en-US"/>
          </w:rPr>
          <w:t>a</w:t>
        </w:r>
        <w:r w:rsidR="00601761" w:rsidRPr="00073F5E">
          <w:rPr>
            <w:rFonts w:ascii="Arial" w:hAnsi="Arial" w:cs="Arial"/>
            <w:lang w:val="en-US"/>
          </w:rPr>
          <w:t xml:space="preserve"> </w:t>
        </w:r>
      </w:ins>
      <w:r w:rsidR="00863175" w:rsidRPr="00073F5E">
        <w:rPr>
          <w:rFonts w:ascii="Arial" w:hAnsi="Arial" w:cs="Arial"/>
          <w:lang w:val="en-US"/>
        </w:rPr>
        <w:t xml:space="preserve">risk that </w:t>
      </w:r>
      <w:del w:id="186" w:author="Raffaella Ravinetto" w:date="2018-03-21T20:28:00Z">
        <w:r w:rsidR="00863175" w:rsidRPr="00073F5E" w:rsidDel="00601761">
          <w:rPr>
            <w:rFonts w:ascii="Arial" w:hAnsi="Arial" w:cs="Arial"/>
            <w:lang w:val="en-US"/>
          </w:rPr>
          <w:delText xml:space="preserve">“quick </w:delText>
        </w:r>
      </w:del>
      <w:r w:rsidR="00863175" w:rsidRPr="00073F5E">
        <w:rPr>
          <w:rFonts w:ascii="Arial" w:hAnsi="Arial" w:cs="Arial"/>
          <w:lang w:val="en-US"/>
        </w:rPr>
        <w:t>readers</w:t>
      </w:r>
      <w:del w:id="187" w:author="Raffaella Ravinetto" w:date="2018-03-21T20:28:00Z">
        <w:r w:rsidR="00863175" w:rsidRPr="00073F5E" w:rsidDel="00601761">
          <w:rPr>
            <w:rFonts w:ascii="Arial" w:hAnsi="Arial" w:cs="Arial"/>
            <w:lang w:val="en-US"/>
          </w:rPr>
          <w:delText>”</w:delText>
        </w:r>
      </w:del>
      <w:r w:rsidR="00863175" w:rsidRPr="00073F5E">
        <w:rPr>
          <w:rFonts w:ascii="Arial" w:hAnsi="Arial" w:cs="Arial"/>
          <w:lang w:val="en-US"/>
        </w:rPr>
        <w:t xml:space="preserve"> fail to </w:t>
      </w:r>
      <w:r w:rsidR="00A2086E" w:rsidRPr="00073F5E">
        <w:rPr>
          <w:rFonts w:ascii="Arial" w:hAnsi="Arial" w:cs="Arial"/>
          <w:lang w:val="en-US"/>
        </w:rPr>
        <w:t xml:space="preserve">recognize the central role given to benefit sharing (or maximization of benefit) in the ethics review of a research protocol. </w:t>
      </w:r>
      <w:r w:rsidR="005D4C44" w:rsidRPr="00073F5E">
        <w:rPr>
          <w:rFonts w:ascii="Arial" w:hAnsi="Arial" w:cs="Arial"/>
          <w:lang w:val="en-US"/>
        </w:rPr>
        <w:t xml:space="preserve"> </w:t>
      </w:r>
    </w:p>
    <w:p w14:paraId="76B49B73" w14:textId="3C99E920" w:rsidR="005E7CCE" w:rsidRDefault="00A2086E" w:rsidP="005E7CCE">
      <w:pPr>
        <w:spacing w:before="100" w:beforeAutospacing="1" w:after="100" w:afterAutospacing="1" w:line="360" w:lineRule="auto"/>
        <w:jc w:val="both"/>
        <w:rPr>
          <w:ins w:id="188" w:author="Raffaella Ravinetto" w:date="2018-03-22T21:35:00Z"/>
          <w:rFonts w:ascii="Arial" w:hAnsi="Arial" w:cs="Arial"/>
          <w:lang w:val="en-US"/>
        </w:rPr>
      </w:pPr>
      <w:r w:rsidRPr="00073F5E">
        <w:rPr>
          <w:rFonts w:ascii="Arial" w:hAnsi="Arial" w:cs="Arial"/>
          <w:lang w:val="en-US"/>
        </w:rPr>
        <w:t>In addition to be</w:t>
      </w:r>
      <w:r w:rsidR="00915714" w:rsidRPr="00073F5E">
        <w:rPr>
          <w:rFonts w:ascii="Arial" w:hAnsi="Arial" w:cs="Arial"/>
          <w:lang w:val="en-US"/>
        </w:rPr>
        <w:t xml:space="preserve">ing </w:t>
      </w:r>
      <w:del w:id="189" w:author="Raffaella Ravinetto" w:date="2018-03-21T20:29:00Z">
        <w:r w:rsidR="00915714" w:rsidRPr="00073F5E" w:rsidDel="00601761">
          <w:rPr>
            <w:rFonts w:ascii="Arial" w:hAnsi="Arial" w:cs="Arial"/>
            <w:lang w:val="en-US"/>
          </w:rPr>
          <w:delText>central to</w:delText>
        </w:r>
        <w:r w:rsidRPr="00073F5E" w:rsidDel="00601761">
          <w:rPr>
            <w:rFonts w:ascii="Arial" w:hAnsi="Arial" w:cs="Arial"/>
            <w:lang w:val="en-US"/>
          </w:rPr>
          <w:delText xml:space="preserve"> the new guidelines</w:delText>
        </w:r>
      </w:del>
      <w:ins w:id="190" w:author="Raffaella Ravinetto" w:date="2018-03-21T20:29:00Z">
        <w:r w:rsidR="00601761">
          <w:rPr>
            <w:rFonts w:ascii="Arial" w:hAnsi="Arial" w:cs="Arial"/>
            <w:lang w:val="en-US"/>
          </w:rPr>
          <w:t>spelled as a pri</w:t>
        </w:r>
      </w:ins>
      <w:ins w:id="191" w:author="Raffaella Ravinetto" w:date="2018-03-21T20:30:00Z">
        <w:r w:rsidR="00601761">
          <w:rPr>
            <w:rFonts w:ascii="Arial" w:hAnsi="Arial" w:cs="Arial"/>
            <w:lang w:val="en-US"/>
          </w:rPr>
          <w:t>n</w:t>
        </w:r>
      </w:ins>
      <w:ins w:id="192" w:author="Raffaella Ravinetto" w:date="2018-03-21T20:29:00Z">
        <w:r w:rsidR="00601761">
          <w:rPr>
            <w:rFonts w:ascii="Arial" w:hAnsi="Arial" w:cs="Arial"/>
            <w:lang w:val="en-US"/>
          </w:rPr>
          <w:t>ciple</w:t>
        </w:r>
      </w:ins>
      <w:r w:rsidRPr="00073F5E">
        <w:rPr>
          <w:rFonts w:ascii="Arial" w:hAnsi="Arial" w:cs="Arial"/>
          <w:lang w:val="en-US"/>
        </w:rPr>
        <w:t>, b</w:t>
      </w:r>
      <w:r w:rsidR="005D4C44" w:rsidRPr="00073F5E">
        <w:rPr>
          <w:rFonts w:ascii="Arial" w:hAnsi="Arial" w:cs="Arial"/>
          <w:lang w:val="en-US"/>
        </w:rPr>
        <w:t>enefit sharing</w:t>
      </w:r>
      <w:ins w:id="193" w:author="Raffaella Ravinetto" w:date="2018-03-21T20:30:00Z">
        <w:r w:rsidR="00371C87">
          <w:rPr>
            <w:rFonts w:ascii="Arial" w:hAnsi="Arial" w:cs="Arial"/>
            <w:lang w:val="en-US"/>
          </w:rPr>
          <w:t xml:space="preserve"> (</w:t>
        </w:r>
        <w:r w:rsidR="00601761">
          <w:rPr>
            <w:rFonts w:ascii="Arial" w:hAnsi="Arial" w:cs="Arial"/>
            <w:lang w:val="en-US"/>
          </w:rPr>
          <w:t>maximization of benefit)</w:t>
        </w:r>
      </w:ins>
      <w:r w:rsidR="005D4C44" w:rsidRPr="00073F5E">
        <w:rPr>
          <w:rFonts w:ascii="Arial" w:hAnsi="Arial" w:cs="Arial"/>
          <w:lang w:val="en-US"/>
        </w:rPr>
        <w:t xml:space="preserve"> </w:t>
      </w:r>
      <w:r w:rsidR="001E2AAD" w:rsidRPr="00073F5E">
        <w:rPr>
          <w:rFonts w:ascii="Arial" w:hAnsi="Arial" w:cs="Arial"/>
          <w:lang w:val="en-US"/>
        </w:rPr>
        <w:t xml:space="preserve">is </w:t>
      </w:r>
      <w:del w:id="194" w:author="Raffaella Ravinetto" w:date="2018-03-21T20:30:00Z">
        <w:r w:rsidR="001E2AAD" w:rsidRPr="00073F5E" w:rsidDel="00601761">
          <w:rPr>
            <w:rFonts w:ascii="Arial" w:hAnsi="Arial" w:cs="Arial"/>
            <w:lang w:val="en-US"/>
          </w:rPr>
          <w:delText>a</w:delText>
        </w:r>
        <w:r w:rsidRPr="00073F5E" w:rsidDel="00601761">
          <w:rPr>
            <w:rFonts w:ascii="Arial" w:hAnsi="Arial" w:cs="Arial"/>
            <w:lang w:val="en-US"/>
          </w:rPr>
          <w:delText xml:space="preserve">lso </w:delText>
        </w:r>
      </w:del>
      <w:r w:rsidRPr="00073F5E">
        <w:rPr>
          <w:rFonts w:ascii="Arial" w:hAnsi="Arial" w:cs="Arial"/>
          <w:lang w:val="en-US"/>
        </w:rPr>
        <w:t xml:space="preserve">a </w:t>
      </w:r>
      <w:r w:rsidR="001E2AAD" w:rsidRPr="00073F5E">
        <w:rPr>
          <w:rFonts w:ascii="Arial" w:hAnsi="Arial" w:cs="Arial"/>
          <w:lang w:val="en-US"/>
        </w:rPr>
        <w:t xml:space="preserve">transversal issue </w:t>
      </w:r>
      <w:r w:rsidRPr="00073F5E">
        <w:rPr>
          <w:rFonts w:ascii="Arial" w:hAnsi="Arial" w:cs="Arial"/>
          <w:lang w:val="en-US"/>
        </w:rPr>
        <w:t xml:space="preserve">that comes back </w:t>
      </w:r>
      <w:r w:rsidR="001E2AAD" w:rsidRPr="00073F5E">
        <w:rPr>
          <w:rFonts w:ascii="Arial" w:hAnsi="Arial" w:cs="Arial"/>
          <w:lang w:val="en-US"/>
        </w:rPr>
        <w:t xml:space="preserve">through the </w:t>
      </w:r>
      <w:r w:rsidRPr="00073F5E">
        <w:rPr>
          <w:rFonts w:ascii="Arial" w:hAnsi="Arial" w:cs="Arial"/>
          <w:lang w:val="en-US"/>
        </w:rPr>
        <w:t xml:space="preserve">document, </w:t>
      </w:r>
      <w:del w:id="195" w:author="Raffaella Ravinetto" w:date="2018-03-21T20:30:00Z">
        <w:r w:rsidR="00E84879" w:rsidRPr="00073F5E" w:rsidDel="00601761">
          <w:rPr>
            <w:rFonts w:ascii="Arial" w:hAnsi="Arial" w:cs="Arial"/>
            <w:lang w:val="en-US"/>
          </w:rPr>
          <w:delText xml:space="preserve">especially </w:delText>
        </w:r>
      </w:del>
      <w:r w:rsidR="00E84879" w:rsidRPr="00073F5E">
        <w:rPr>
          <w:rFonts w:ascii="Arial" w:hAnsi="Arial" w:cs="Arial"/>
          <w:lang w:val="en-US"/>
        </w:rPr>
        <w:t>with</w:t>
      </w:r>
      <w:r w:rsidRPr="00073F5E">
        <w:rPr>
          <w:rFonts w:ascii="Arial" w:hAnsi="Arial" w:cs="Arial"/>
          <w:lang w:val="en-US"/>
        </w:rPr>
        <w:t xml:space="preserve"> reference to </w:t>
      </w:r>
      <w:r w:rsidR="005D4C44" w:rsidRPr="00073F5E">
        <w:rPr>
          <w:rFonts w:ascii="Arial" w:hAnsi="Arial" w:cs="Arial"/>
          <w:lang w:val="en-US"/>
        </w:rPr>
        <w:t xml:space="preserve">responsible conduct of research, ownership of biobanks and data repositories, </w:t>
      </w:r>
      <w:r w:rsidRPr="00073F5E">
        <w:rPr>
          <w:rFonts w:ascii="Arial" w:hAnsi="Arial" w:cs="Arial"/>
          <w:lang w:val="en-US"/>
        </w:rPr>
        <w:t xml:space="preserve">informed </w:t>
      </w:r>
      <w:r w:rsidR="005D4C44" w:rsidRPr="00073F5E">
        <w:rPr>
          <w:rFonts w:ascii="Arial" w:hAnsi="Arial" w:cs="Arial"/>
          <w:lang w:val="en-US"/>
        </w:rPr>
        <w:t>consent</w:t>
      </w:r>
      <w:r w:rsidRPr="00073F5E">
        <w:rPr>
          <w:rFonts w:ascii="Arial" w:hAnsi="Arial" w:cs="Arial"/>
          <w:lang w:val="en-US"/>
        </w:rPr>
        <w:t xml:space="preserve"> process</w:t>
      </w:r>
      <w:r w:rsidR="005D4C44" w:rsidRPr="00073F5E">
        <w:rPr>
          <w:rFonts w:ascii="Arial" w:hAnsi="Arial" w:cs="Arial"/>
          <w:lang w:val="en-US"/>
        </w:rPr>
        <w:t xml:space="preserve">, </w:t>
      </w:r>
      <w:r w:rsidR="00E84879" w:rsidRPr="00073F5E">
        <w:rPr>
          <w:rFonts w:ascii="Arial" w:hAnsi="Arial" w:cs="Arial"/>
          <w:lang w:val="en-US"/>
        </w:rPr>
        <w:t xml:space="preserve">community engagement, </w:t>
      </w:r>
      <w:r w:rsidR="005D4C44" w:rsidRPr="00073F5E">
        <w:rPr>
          <w:rFonts w:ascii="Arial" w:hAnsi="Arial" w:cs="Arial"/>
          <w:lang w:val="en-US"/>
        </w:rPr>
        <w:t>international collaborati</w:t>
      </w:r>
      <w:r w:rsidRPr="00073F5E">
        <w:rPr>
          <w:rFonts w:ascii="Arial" w:hAnsi="Arial" w:cs="Arial"/>
          <w:lang w:val="en-US"/>
        </w:rPr>
        <w:t>ve research</w:t>
      </w:r>
      <w:r w:rsidR="005D4C44" w:rsidRPr="00073F5E">
        <w:rPr>
          <w:rFonts w:ascii="Arial" w:hAnsi="Arial" w:cs="Arial"/>
          <w:lang w:val="en-US"/>
        </w:rPr>
        <w:t xml:space="preserve">, </w:t>
      </w:r>
      <w:r w:rsidRPr="00073F5E">
        <w:rPr>
          <w:rFonts w:ascii="Arial" w:hAnsi="Arial" w:cs="Arial"/>
          <w:lang w:val="en-US"/>
        </w:rPr>
        <w:t>and research in emergency or disasters.</w:t>
      </w:r>
      <w:r w:rsidR="00E84879" w:rsidRPr="00073F5E">
        <w:rPr>
          <w:rFonts w:ascii="Arial" w:hAnsi="Arial" w:cs="Arial"/>
          <w:lang w:val="en-US"/>
        </w:rPr>
        <w:t xml:space="preserve"> When it comes to international collaboration in research, the concept of benefit sharing is extended from the relation </w:t>
      </w:r>
      <w:r w:rsidR="00E84879" w:rsidRPr="00073F5E">
        <w:rPr>
          <w:rFonts w:ascii="Arial" w:hAnsi="Arial" w:cs="Arial"/>
          <w:i/>
          <w:lang w:val="en-US"/>
        </w:rPr>
        <w:t>research group-community</w:t>
      </w:r>
      <w:r w:rsidR="00E84879" w:rsidRPr="00073F5E">
        <w:rPr>
          <w:rFonts w:ascii="Arial" w:hAnsi="Arial" w:cs="Arial"/>
          <w:lang w:val="en-US"/>
        </w:rPr>
        <w:t xml:space="preserve">, where the research group is morally compelled to share direct and indirect benefits with the community, to the relation </w:t>
      </w:r>
      <w:r w:rsidR="00E84879" w:rsidRPr="00073F5E">
        <w:rPr>
          <w:rFonts w:ascii="Arial" w:hAnsi="Arial" w:cs="Arial"/>
          <w:i/>
          <w:lang w:val="en-US"/>
        </w:rPr>
        <w:t>international research group-Indian researchers</w:t>
      </w:r>
      <w:r w:rsidR="00E84879" w:rsidRPr="00073F5E">
        <w:rPr>
          <w:rFonts w:ascii="Arial" w:hAnsi="Arial" w:cs="Arial"/>
          <w:lang w:val="en-US"/>
        </w:rPr>
        <w:t xml:space="preserve">, where the international research group is morally compelled to support the Indian peers to build on their skills, expertise and research infrastructure. This is in line the view of different authors, </w:t>
      </w:r>
      <w:r w:rsidR="005E7CCE" w:rsidRPr="00073F5E">
        <w:rPr>
          <w:rFonts w:ascii="Arial" w:hAnsi="Arial" w:cs="Arial"/>
          <w:lang w:val="en-US"/>
        </w:rPr>
        <w:t xml:space="preserve">such as </w:t>
      </w:r>
      <w:r w:rsidR="00E84879" w:rsidRPr="00073F5E">
        <w:rPr>
          <w:rFonts w:ascii="Arial" w:hAnsi="Arial" w:cs="Arial"/>
          <w:lang w:val="en-US"/>
        </w:rPr>
        <w:t xml:space="preserve">the NIDIAG </w:t>
      </w:r>
      <w:r w:rsidR="005E7CCE" w:rsidRPr="00073F5E">
        <w:rPr>
          <w:rFonts w:ascii="Arial" w:hAnsi="Arial" w:cs="Arial"/>
          <w:lang w:val="en-US"/>
        </w:rPr>
        <w:t>group, which argued that transnational health research consortia should promote global health equity, among other things by advocating for an equal participation of researchers from low- and middle-income countries in the platforms that govern regulation, agenda, and financing of global clinical research</w:t>
      </w:r>
      <w:r w:rsidR="005B0A25" w:rsidRPr="00073F5E">
        <w:rPr>
          <w:rFonts w:ascii="Arial" w:hAnsi="Arial" w:cs="Arial"/>
          <w:lang w:val="en-US"/>
        </w:rPr>
        <w:t xml:space="preserve"> (</w:t>
      </w:r>
      <w:r w:rsidR="00905141" w:rsidRPr="00073F5E">
        <w:rPr>
          <w:rFonts w:ascii="Arial" w:hAnsi="Arial" w:cs="Arial"/>
          <w:lang w:val="en-US"/>
        </w:rPr>
        <w:t>17</w:t>
      </w:r>
      <w:r w:rsidR="005B0A25" w:rsidRPr="00073F5E">
        <w:rPr>
          <w:rFonts w:ascii="Arial" w:hAnsi="Arial" w:cs="Arial"/>
          <w:lang w:val="en-US"/>
        </w:rPr>
        <w:t xml:space="preserve">). </w:t>
      </w:r>
    </w:p>
    <w:p w14:paraId="779136AE" w14:textId="6A5E8B9E" w:rsidR="005009DF" w:rsidRPr="00073F5E" w:rsidDel="005009DF" w:rsidRDefault="005009DF" w:rsidP="005009DF">
      <w:pPr>
        <w:spacing w:before="100" w:beforeAutospacing="1" w:after="100" w:afterAutospacing="1" w:line="360" w:lineRule="auto"/>
        <w:jc w:val="both"/>
        <w:rPr>
          <w:del w:id="196" w:author="Raffaella Ravinetto" w:date="2018-03-22T21:36:00Z"/>
          <w:rFonts w:ascii="Arial" w:hAnsi="Arial" w:cs="Arial"/>
          <w:lang w:val="en-US"/>
        </w:rPr>
      </w:pPr>
    </w:p>
    <w:p w14:paraId="26FE6317" w14:textId="4A6DA965" w:rsidR="00AD1527" w:rsidRPr="001912CB" w:rsidRDefault="00774F1F" w:rsidP="00AD1527">
      <w:pPr>
        <w:spacing w:before="100" w:beforeAutospacing="1" w:after="100" w:afterAutospacing="1" w:line="360" w:lineRule="auto"/>
        <w:jc w:val="both"/>
        <w:rPr>
          <w:rFonts w:ascii="Arial" w:hAnsi="Arial" w:cs="Arial"/>
          <w:lang w:val="en-US"/>
        </w:rPr>
      </w:pPr>
      <w:del w:id="197" w:author="Raffaella Ravinetto" w:date="2018-03-21T20:31:00Z">
        <w:r w:rsidRPr="00073F5E" w:rsidDel="005529D5">
          <w:rPr>
            <w:rFonts w:ascii="Arial" w:hAnsi="Arial" w:cs="Arial"/>
            <w:lang w:val="en-US"/>
          </w:rPr>
          <w:delText xml:space="preserve">Benefit </w:delText>
        </w:r>
      </w:del>
      <w:ins w:id="198" w:author="Raffaella Ravinetto" w:date="2018-03-21T20:31:00Z">
        <w:r w:rsidR="005529D5">
          <w:rPr>
            <w:rFonts w:ascii="Arial" w:hAnsi="Arial" w:cs="Arial"/>
            <w:lang w:val="en-US"/>
          </w:rPr>
          <w:t>Quite surprisingly, however, b</w:t>
        </w:r>
        <w:r w:rsidR="005529D5" w:rsidRPr="00073F5E">
          <w:rPr>
            <w:rFonts w:ascii="Arial" w:hAnsi="Arial" w:cs="Arial"/>
            <w:lang w:val="en-US"/>
          </w:rPr>
          <w:t xml:space="preserve">enefit </w:t>
        </w:r>
      </w:ins>
      <w:r w:rsidRPr="00073F5E">
        <w:rPr>
          <w:rFonts w:ascii="Arial" w:hAnsi="Arial" w:cs="Arial"/>
          <w:lang w:val="en-US"/>
        </w:rPr>
        <w:t>sharing</w:t>
      </w:r>
      <w:r w:rsidR="00915714" w:rsidRPr="00073F5E">
        <w:rPr>
          <w:rFonts w:ascii="Arial" w:hAnsi="Arial" w:cs="Arial"/>
          <w:lang w:val="en-US"/>
        </w:rPr>
        <w:t xml:space="preserve"> (maximization of benefit)</w:t>
      </w:r>
      <w:r w:rsidR="008F49F2" w:rsidRPr="00073F5E">
        <w:rPr>
          <w:rFonts w:ascii="Arial" w:hAnsi="Arial" w:cs="Arial"/>
          <w:lang w:val="en-US"/>
        </w:rPr>
        <w:t xml:space="preserve"> doe</w:t>
      </w:r>
      <w:r w:rsidRPr="00073F5E">
        <w:rPr>
          <w:rFonts w:ascii="Arial" w:hAnsi="Arial" w:cs="Arial"/>
          <w:lang w:val="en-US"/>
        </w:rPr>
        <w:t xml:space="preserve">s not </w:t>
      </w:r>
      <w:r w:rsidR="008F49F2" w:rsidRPr="00073F5E">
        <w:rPr>
          <w:rFonts w:ascii="Arial" w:hAnsi="Arial" w:cs="Arial"/>
          <w:lang w:val="en-US"/>
        </w:rPr>
        <w:t>explicitly appear</w:t>
      </w:r>
      <w:r w:rsidRPr="00073F5E">
        <w:rPr>
          <w:rFonts w:ascii="Arial" w:hAnsi="Arial" w:cs="Arial"/>
          <w:lang w:val="en-US"/>
        </w:rPr>
        <w:t xml:space="preserve"> in a few </w:t>
      </w:r>
      <w:r w:rsidR="00915714" w:rsidRPr="00073F5E">
        <w:rPr>
          <w:rFonts w:ascii="Arial" w:hAnsi="Arial" w:cs="Arial"/>
          <w:lang w:val="en-US"/>
        </w:rPr>
        <w:t xml:space="preserve">specific </w:t>
      </w:r>
      <w:r w:rsidRPr="00073F5E">
        <w:rPr>
          <w:rFonts w:ascii="Arial" w:hAnsi="Arial" w:cs="Arial"/>
          <w:lang w:val="en-US"/>
        </w:rPr>
        <w:t>chapters, including those on behavioral research</w:t>
      </w:r>
      <w:r w:rsidR="008F49F2" w:rsidRPr="00073F5E">
        <w:rPr>
          <w:rFonts w:ascii="Arial" w:hAnsi="Arial" w:cs="Arial"/>
          <w:lang w:val="en-US"/>
        </w:rPr>
        <w:t xml:space="preserve"> and on clinical trials (even if there are a few sparse mentions of post-trial access or obligations)</w:t>
      </w:r>
      <w:r w:rsidRPr="00073F5E">
        <w:rPr>
          <w:rFonts w:ascii="Arial" w:hAnsi="Arial" w:cs="Arial"/>
          <w:lang w:val="en-US"/>
        </w:rPr>
        <w:t xml:space="preserve">. We may assume that these cases are covered by the general principle of “maximization of benefit”, and by </w:t>
      </w:r>
      <w:r w:rsidRPr="00073F5E">
        <w:rPr>
          <w:rFonts w:ascii="Arial" w:hAnsi="Arial" w:cs="Arial"/>
          <w:color w:val="000000"/>
          <w:lang w:val="en-US"/>
        </w:rPr>
        <w:t>the</w:t>
      </w:r>
      <w:del w:id="199" w:author="Raffaella Ravinetto" w:date="2018-03-21T20:32:00Z">
        <w:r w:rsidRPr="00073F5E" w:rsidDel="005529D5">
          <w:rPr>
            <w:rFonts w:ascii="Arial" w:hAnsi="Arial" w:cs="Arial"/>
            <w:color w:val="000000"/>
            <w:lang w:val="en-US"/>
          </w:rPr>
          <w:delText xml:space="preserve"> clear</w:delText>
        </w:r>
      </w:del>
      <w:r w:rsidRPr="00073F5E">
        <w:rPr>
          <w:rFonts w:ascii="Arial" w:hAnsi="Arial" w:cs="Arial"/>
          <w:color w:val="000000"/>
          <w:lang w:val="en-US"/>
        </w:rPr>
        <w:t xml:space="preserve"> general statement that ECs should </w:t>
      </w:r>
      <w:r w:rsidR="000F6980" w:rsidRPr="00073F5E">
        <w:rPr>
          <w:rFonts w:ascii="Arial" w:hAnsi="Arial" w:cs="Arial"/>
          <w:color w:val="000000"/>
          <w:lang w:val="en-US"/>
        </w:rPr>
        <w:t xml:space="preserve">always </w:t>
      </w:r>
      <w:r w:rsidRPr="00073F5E">
        <w:rPr>
          <w:rFonts w:ascii="Arial" w:hAnsi="Arial" w:cs="Arial"/>
          <w:color w:val="000000"/>
          <w:lang w:val="en-US"/>
        </w:rPr>
        <w:t xml:space="preserve">look at </w:t>
      </w:r>
      <w:r w:rsidRPr="00073F5E">
        <w:rPr>
          <w:rFonts w:ascii="Arial" w:hAnsi="Arial" w:cs="Arial"/>
          <w:lang w:val="en-US"/>
        </w:rPr>
        <w:t>“how the benefits of the research will be disseminated to the community”</w:t>
      </w:r>
      <w:r w:rsidRPr="00073F5E">
        <w:rPr>
          <w:rFonts w:ascii="Arial" w:hAnsi="Arial" w:cs="Arial"/>
          <w:color w:val="000000"/>
          <w:lang w:val="en-US"/>
        </w:rPr>
        <w:t xml:space="preserve">. However, it </w:t>
      </w:r>
      <w:del w:id="200" w:author="Raffaella Ravinetto" w:date="2018-03-21T20:32:00Z">
        <w:r w:rsidRPr="00073F5E" w:rsidDel="005529D5">
          <w:rPr>
            <w:rFonts w:ascii="Arial" w:hAnsi="Arial" w:cs="Arial"/>
            <w:color w:val="000000"/>
            <w:lang w:val="en-US"/>
          </w:rPr>
          <w:delText xml:space="preserve">might </w:delText>
        </w:r>
      </w:del>
      <w:ins w:id="201" w:author="Raffaella Ravinetto" w:date="2018-03-21T20:32:00Z">
        <w:r w:rsidR="005529D5">
          <w:rPr>
            <w:rFonts w:ascii="Arial" w:hAnsi="Arial" w:cs="Arial"/>
            <w:color w:val="000000"/>
            <w:lang w:val="en-US"/>
          </w:rPr>
          <w:t>would</w:t>
        </w:r>
        <w:r w:rsidR="005529D5" w:rsidRPr="00073F5E">
          <w:rPr>
            <w:rFonts w:ascii="Arial" w:hAnsi="Arial" w:cs="Arial"/>
            <w:color w:val="000000"/>
            <w:lang w:val="en-US"/>
          </w:rPr>
          <w:t xml:space="preserve"> </w:t>
        </w:r>
      </w:ins>
      <w:r w:rsidRPr="00073F5E">
        <w:rPr>
          <w:rFonts w:ascii="Arial" w:hAnsi="Arial" w:cs="Arial"/>
          <w:color w:val="000000"/>
          <w:lang w:val="en-US"/>
        </w:rPr>
        <w:t xml:space="preserve">have been </w:t>
      </w:r>
      <w:del w:id="202" w:author="Raffaella Ravinetto" w:date="2018-03-21T20:33:00Z">
        <w:r w:rsidRPr="00073F5E" w:rsidDel="005529D5">
          <w:rPr>
            <w:rFonts w:ascii="Arial" w:hAnsi="Arial" w:cs="Arial"/>
            <w:color w:val="000000"/>
            <w:lang w:val="en-US"/>
          </w:rPr>
          <w:delText>better/</w:delText>
        </w:r>
      </w:del>
      <w:ins w:id="203" w:author="Raffaella Ravinetto" w:date="2018-03-21T20:33:00Z">
        <w:r w:rsidR="005529D5">
          <w:rPr>
            <w:rFonts w:ascii="Arial" w:hAnsi="Arial" w:cs="Arial"/>
            <w:color w:val="000000"/>
            <w:lang w:val="en-US"/>
          </w:rPr>
          <w:t xml:space="preserve">much </w:t>
        </w:r>
      </w:ins>
      <w:r w:rsidRPr="00073F5E">
        <w:rPr>
          <w:rFonts w:ascii="Arial" w:hAnsi="Arial" w:cs="Arial"/>
          <w:color w:val="000000"/>
          <w:lang w:val="en-US"/>
        </w:rPr>
        <w:t>clearer if benefit sharing had been explicitly mentioned under these headings, and especially under clinical trials, where issues like post-trial access to communities, upgrade of local infrastructures and capacity building are undoubtedly very relevant (</w:t>
      </w:r>
      <w:r w:rsidR="00905141" w:rsidRPr="00073F5E">
        <w:rPr>
          <w:rFonts w:ascii="Arial" w:hAnsi="Arial" w:cs="Arial"/>
          <w:color w:val="000000"/>
          <w:lang w:val="en-US"/>
        </w:rPr>
        <w:t xml:space="preserve">16, </w:t>
      </w:r>
      <w:r w:rsidRPr="00073F5E">
        <w:rPr>
          <w:rFonts w:ascii="Arial" w:hAnsi="Arial" w:cs="Arial"/>
          <w:color w:val="000000"/>
          <w:lang w:val="en-US"/>
        </w:rPr>
        <w:t>1</w:t>
      </w:r>
      <w:r w:rsidR="00905141" w:rsidRPr="00073F5E">
        <w:rPr>
          <w:rFonts w:ascii="Arial" w:hAnsi="Arial" w:cs="Arial"/>
          <w:color w:val="000000"/>
          <w:lang w:val="en-US"/>
        </w:rPr>
        <w:t>8-19</w:t>
      </w:r>
      <w:r w:rsidRPr="00073F5E">
        <w:rPr>
          <w:rFonts w:ascii="Arial" w:hAnsi="Arial" w:cs="Arial"/>
          <w:color w:val="000000"/>
          <w:lang w:val="en-US"/>
        </w:rPr>
        <w:t xml:space="preserve">). </w:t>
      </w:r>
      <w:del w:id="204" w:author="Raffaella Ravinetto" w:date="2018-04-12T20:37:00Z">
        <w:r w:rsidRPr="00073F5E" w:rsidDel="000D05BE">
          <w:rPr>
            <w:rFonts w:ascii="Arial" w:hAnsi="Arial" w:cs="Arial"/>
            <w:color w:val="000000"/>
            <w:lang w:val="en-US"/>
          </w:rPr>
          <w:delText xml:space="preserve"> </w:delText>
        </w:r>
      </w:del>
      <w:ins w:id="205" w:author="Raffaella Ravinetto" w:date="2018-03-22T21:51:00Z">
        <w:r w:rsidR="00AD1527">
          <w:rPr>
            <w:rFonts w:ascii="Arial" w:hAnsi="Arial" w:cs="Arial"/>
            <w:color w:val="000000"/>
            <w:lang w:val="en-US"/>
          </w:rPr>
          <w:t>This may have been better</w:t>
        </w:r>
      </w:ins>
      <w:ins w:id="206" w:author="Raffaella Ravinetto" w:date="2018-03-22T22:19:00Z">
        <w:r w:rsidR="00235399">
          <w:rPr>
            <w:rFonts w:ascii="Arial" w:hAnsi="Arial" w:cs="Arial"/>
            <w:color w:val="000000"/>
            <w:lang w:val="en-US"/>
          </w:rPr>
          <w:t xml:space="preserve"> </w:t>
        </w:r>
      </w:ins>
      <w:ins w:id="207" w:author="Raffaella Ravinetto" w:date="2018-03-22T21:53:00Z">
        <w:r w:rsidR="00AD1527">
          <w:rPr>
            <w:rFonts w:ascii="Arial" w:hAnsi="Arial" w:cs="Arial"/>
            <w:color w:val="000000"/>
            <w:lang w:val="en-US"/>
          </w:rPr>
          <w:t>(but still insufficiently)</w:t>
        </w:r>
      </w:ins>
      <w:ins w:id="208" w:author="Raffaella Ravinetto" w:date="2018-03-22T21:51:00Z">
        <w:r w:rsidR="00AD1527">
          <w:rPr>
            <w:rFonts w:ascii="Arial" w:hAnsi="Arial" w:cs="Arial"/>
            <w:color w:val="000000"/>
            <w:lang w:val="en-US"/>
          </w:rPr>
          <w:t xml:space="preserve"> addressed in the previous version of the guidelines, </w:t>
        </w:r>
      </w:ins>
      <w:ins w:id="209" w:author="Raffaella Ravinetto" w:date="2018-03-22T21:53:00Z">
        <w:r w:rsidR="00AD1527">
          <w:rPr>
            <w:rFonts w:ascii="Arial" w:hAnsi="Arial" w:cs="Arial"/>
            <w:color w:val="000000"/>
            <w:lang w:val="en-US"/>
          </w:rPr>
          <w:t>which</w:t>
        </w:r>
      </w:ins>
      <w:ins w:id="210" w:author="Raffaella Ravinetto" w:date="2018-03-22T21:55:00Z">
        <w:r w:rsidR="00AD1527">
          <w:rPr>
            <w:rFonts w:ascii="Arial" w:hAnsi="Arial" w:cs="Arial"/>
            <w:color w:val="000000"/>
            <w:lang w:val="en-US"/>
          </w:rPr>
          <w:t xml:space="preserve"> </w:t>
        </w:r>
      </w:ins>
      <w:ins w:id="211" w:author="Raffaella Ravinetto" w:date="2018-03-22T21:51:00Z">
        <w:r w:rsidR="00AD1527">
          <w:rPr>
            <w:rFonts w:ascii="Arial" w:hAnsi="Arial" w:cs="Arial"/>
            <w:color w:val="000000"/>
            <w:lang w:val="en-US"/>
          </w:rPr>
          <w:t xml:space="preserve">stated </w:t>
        </w:r>
      </w:ins>
      <w:ins w:id="212" w:author="Raffaella Ravinetto" w:date="2018-03-22T21:52:00Z">
        <w:r w:rsidR="00AD1527">
          <w:rPr>
            <w:rFonts w:ascii="Arial" w:hAnsi="Arial" w:cs="Arial"/>
            <w:color w:val="000000"/>
            <w:lang w:val="en-US"/>
          </w:rPr>
          <w:t xml:space="preserve">under the heading “Drug trial” </w:t>
        </w:r>
      </w:ins>
      <w:ins w:id="213" w:author="Raffaella Ravinetto" w:date="2018-03-22T21:51:00Z">
        <w:r w:rsidR="00AD1527">
          <w:rPr>
            <w:rFonts w:ascii="Arial" w:hAnsi="Arial" w:cs="Arial"/>
            <w:color w:val="000000"/>
            <w:lang w:val="en-US"/>
          </w:rPr>
          <w:t>that “</w:t>
        </w:r>
        <w:r w:rsidR="00AD1527">
          <w:rPr>
            <w:rFonts w:ascii="Arial" w:hAnsi="Arial" w:cs="Arial"/>
            <w:lang w:val="en-US"/>
          </w:rPr>
          <w:t>a</w:t>
        </w:r>
      </w:ins>
      <w:ins w:id="214" w:author="Raffaella Ravinetto" w:date="2018-03-22T21:50:00Z">
        <w:r w:rsidR="00AD1527" w:rsidRPr="00AD1527">
          <w:rPr>
            <w:rFonts w:ascii="Arial" w:hAnsi="Arial" w:cs="Arial"/>
            <w:lang w:val="en-US"/>
          </w:rPr>
          <w:t>fter the clinical trial is over, if need the drug is found effective, it should be</w:t>
        </w:r>
      </w:ins>
      <w:ins w:id="215" w:author="Raffaella Ravinetto" w:date="2018-03-22T21:51:00Z">
        <w:r w:rsidR="00AD1527">
          <w:rPr>
            <w:rFonts w:ascii="Arial" w:hAnsi="Arial" w:cs="Arial"/>
            <w:lang w:val="en-US"/>
          </w:rPr>
          <w:t xml:space="preserve"> </w:t>
        </w:r>
      </w:ins>
      <w:ins w:id="216" w:author="Raffaella Ravinetto" w:date="2018-03-22T21:50:00Z">
        <w:r w:rsidR="00AD1527" w:rsidRPr="00AD1527">
          <w:rPr>
            <w:rFonts w:ascii="Arial" w:hAnsi="Arial" w:cs="Arial"/>
            <w:lang w:val="en-US"/>
          </w:rPr>
          <w:t>made mandatory that the sponsoring agency should provide the drug to</w:t>
        </w:r>
      </w:ins>
      <w:ins w:id="217" w:author="Raffaella Ravinetto" w:date="2018-03-22T21:52:00Z">
        <w:r w:rsidR="00AD1527">
          <w:rPr>
            <w:rFonts w:ascii="Arial" w:hAnsi="Arial" w:cs="Arial"/>
            <w:lang w:val="en-US"/>
          </w:rPr>
          <w:t xml:space="preserve"> </w:t>
        </w:r>
      </w:ins>
      <w:ins w:id="218" w:author="Raffaella Ravinetto" w:date="2018-03-22T21:50:00Z">
        <w:r w:rsidR="00AD1527" w:rsidRPr="00AD1527">
          <w:rPr>
            <w:rFonts w:ascii="Arial" w:hAnsi="Arial" w:cs="Arial"/>
            <w:lang w:val="en-US"/>
          </w:rPr>
          <w:t xml:space="preserve">the patient till it is marketed in the country and thereafter at </w:t>
        </w:r>
        <w:r w:rsidR="00AD1527" w:rsidRPr="00235399">
          <w:rPr>
            <w:rFonts w:ascii="Arial" w:hAnsi="Arial" w:cs="Arial"/>
            <w:lang w:val="en-US"/>
          </w:rPr>
          <w:t>a reduced rate</w:t>
        </w:r>
      </w:ins>
      <w:ins w:id="219" w:author="Raffaella Ravinetto" w:date="2018-03-22T21:52:00Z">
        <w:r w:rsidR="00AD1527" w:rsidRPr="00235399">
          <w:rPr>
            <w:rFonts w:ascii="Arial" w:hAnsi="Arial" w:cs="Arial"/>
            <w:lang w:val="en-US"/>
          </w:rPr>
          <w:t xml:space="preserve"> </w:t>
        </w:r>
      </w:ins>
      <w:ins w:id="220" w:author="Raffaella Ravinetto" w:date="2018-03-22T21:50:00Z">
        <w:r w:rsidR="00AD1527" w:rsidRPr="001912CB">
          <w:rPr>
            <w:rFonts w:ascii="Arial" w:hAnsi="Arial" w:cs="Arial"/>
            <w:lang w:val="en-US"/>
          </w:rPr>
          <w:t xml:space="preserve">for the participants whenever possible. A suitable </w:t>
        </w:r>
        <w:r w:rsidR="00AD1527" w:rsidRPr="001912CB">
          <w:rPr>
            <w:rFonts w:ascii="Arial" w:hAnsi="Arial" w:cs="Arial"/>
            <w:i/>
            <w:iCs/>
            <w:lang w:val="en-US"/>
          </w:rPr>
          <w:t xml:space="preserve">a priori </w:t>
        </w:r>
        <w:r w:rsidR="00AD1527" w:rsidRPr="001912CB">
          <w:rPr>
            <w:rFonts w:ascii="Arial" w:hAnsi="Arial" w:cs="Arial"/>
            <w:lang w:val="en-US"/>
          </w:rPr>
          <w:t>agreement should</w:t>
        </w:r>
      </w:ins>
      <w:ins w:id="221" w:author="Raffaella Ravinetto" w:date="2018-03-22T21:52:00Z">
        <w:r w:rsidR="00AD1527" w:rsidRPr="00235399">
          <w:rPr>
            <w:rFonts w:ascii="Arial" w:hAnsi="Arial" w:cs="Arial"/>
            <w:lang w:val="en-US"/>
          </w:rPr>
          <w:t xml:space="preserve"> </w:t>
        </w:r>
      </w:ins>
      <w:ins w:id="222" w:author="Raffaella Ravinetto" w:date="2018-03-22T21:50:00Z">
        <w:r w:rsidR="00AD1527" w:rsidRPr="00235399">
          <w:rPr>
            <w:rFonts w:ascii="Arial" w:hAnsi="Arial" w:cs="Arial"/>
            <w:lang w:val="en-US"/>
          </w:rPr>
          <w:t>be reached on post trial benefits</w:t>
        </w:r>
      </w:ins>
      <w:ins w:id="223" w:author="Raffaella Ravinetto" w:date="2018-03-22T21:52:00Z">
        <w:r w:rsidR="00AD1527" w:rsidRPr="00235399">
          <w:rPr>
            <w:rFonts w:ascii="Arial" w:hAnsi="Arial" w:cs="Arial"/>
            <w:lang w:val="en-US"/>
          </w:rPr>
          <w:t>”</w:t>
        </w:r>
      </w:ins>
      <w:ins w:id="224" w:author="Raffaella Ravinetto" w:date="2018-03-22T21:55:00Z">
        <w:r w:rsidR="00AD1527" w:rsidRPr="00235399">
          <w:rPr>
            <w:rFonts w:ascii="Arial" w:hAnsi="Arial" w:cs="Arial"/>
            <w:lang w:val="en-US"/>
          </w:rPr>
          <w:t>, and which addressed other specific cases</w:t>
        </w:r>
      </w:ins>
      <w:ins w:id="225" w:author="Raffaella Ravinetto" w:date="2018-03-22T21:50:00Z">
        <w:r w:rsidR="00AD1527" w:rsidRPr="00235399">
          <w:rPr>
            <w:rFonts w:ascii="Arial" w:hAnsi="Arial" w:cs="Arial"/>
            <w:lang w:val="en-US"/>
          </w:rPr>
          <w:t>.</w:t>
        </w:r>
      </w:ins>
    </w:p>
    <w:p w14:paraId="7CB56F1C" w14:textId="2648AA16" w:rsidR="00EA0176" w:rsidRPr="00073F5E" w:rsidRDefault="00EA0176" w:rsidP="00EA0176">
      <w:pPr>
        <w:spacing w:before="100" w:beforeAutospacing="1" w:after="100" w:afterAutospacing="1" w:line="360" w:lineRule="auto"/>
        <w:jc w:val="both"/>
        <w:rPr>
          <w:rFonts w:ascii="Arial" w:hAnsi="Arial" w:cs="Arial"/>
          <w:lang w:val="en-US"/>
        </w:rPr>
      </w:pPr>
      <w:del w:id="226" w:author="Raffaella Ravinetto" w:date="2018-04-12T20:37:00Z">
        <w:r w:rsidRPr="00073F5E" w:rsidDel="000D05BE">
          <w:rPr>
            <w:rFonts w:ascii="Arial" w:hAnsi="Arial" w:cs="Arial"/>
            <w:lang w:val="en-US"/>
          </w:rPr>
          <w:delText>As noted above</w:delText>
        </w:r>
      </w:del>
      <w:ins w:id="227" w:author="Raffaella Ravinetto" w:date="2018-04-12T20:37:00Z">
        <w:r w:rsidR="000D05BE">
          <w:rPr>
            <w:rFonts w:ascii="Arial" w:hAnsi="Arial" w:cs="Arial"/>
            <w:lang w:val="en-US"/>
          </w:rPr>
          <w:t>On a more positive note</w:t>
        </w:r>
      </w:ins>
      <w:r w:rsidRPr="00073F5E">
        <w:rPr>
          <w:rFonts w:ascii="Arial" w:hAnsi="Arial" w:cs="Arial"/>
          <w:lang w:val="en-US"/>
        </w:rPr>
        <w:t>, the guidelines include a specific provision that “participants may be offered free medical care for non-research-related conditions or incidental findings if these occur during the course of participation in the research”. This is a very important point, that challenges a common view that medical research should not be mixed with health care</w:t>
      </w:r>
      <w:r w:rsidR="00B255F7" w:rsidRPr="00073F5E">
        <w:rPr>
          <w:rFonts w:ascii="Arial" w:hAnsi="Arial" w:cs="Arial"/>
          <w:lang w:val="en-US"/>
        </w:rPr>
        <w:t xml:space="preserve"> and clinical</w:t>
      </w:r>
      <w:r w:rsidRPr="00073F5E">
        <w:rPr>
          <w:rFonts w:ascii="Arial" w:hAnsi="Arial" w:cs="Arial"/>
          <w:lang w:val="en-US"/>
        </w:rPr>
        <w:t xml:space="preserve"> issues, and that researchers’ responsibilities are limited to reaching the specific research objectives. By </w:t>
      </w:r>
      <w:ins w:id="228" w:author="Raffaella Ravinetto" w:date="2018-03-22T22:20:00Z">
        <w:r w:rsidR="00235399">
          <w:rPr>
            <w:rFonts w:ascii="Arial" w:hAnsi="Arial" w:cs="Arial"/>
            <w:lang w:val="en-US"/>
          </w:rPr>
          <w:t xml:space="preserve">reiterating the </w:t>
        </w:r>
      </w:ins>
      <w:r w:rsidRPr="00073F5E">
        <w:rPr>
          <w:rFonts w:ascii="Arial" w:hAnsi="Arial" w:cs="Arial"/>
          <w:lang w:val="en-US"/>
        </w:rPr>
        <w:t>call</w:t>
      </w:r>
      <w:del w:id="229" w:author="Raffaella Ravinetto" w:date="2018-03-22T22:20:00Z">
        <w:r w:rsidRPr="00073F5E" w:rsidDel="00235399">
          <w:rPr>
            <w:rFonts w:ascii="Arial" w:hAnsi="Arial" w:cs="Arial"/>
            <w:lang w:val="en-US"/>
          </w:rPr>
          <w:delText>ing</w:delText>
        </w:r>
      </w:del>
      <w:r w:rsidRPr="00073F5E">
        <w:rPr>
          <w:rFonts w:ascii="Arial" w:hAnsi="Arial" w:cs="Arial"/>
          <w:lang w:val="en-US"/>
        </w:rPr>
        <w:t xml:space="preserve"> for the provision of “free medical care for non-research-related conditions or incidental findings”, the guidelines make a quite unique</w:t>
      </w:r>
      <w:r w:rsidR="00B255F7" w:rsidRPr="00073F5E">
        <w:rPr>
          <w:rFonts w:ascii="Arial" w:hAnsi="Arial" w:cs="Arial"/>
          <w:lang w:val="en-US"/>
        </w:rPr>
        <w:t xml:space="preserve"> and brave</w:t>
      </w:r>
      <w:r w:rsidRPr="00073F5E">
        <w:rPr>
          <w:rFonts w:ascii="Arial" w:hAnsi="Arial" w:cs="Arial"/>
          <w:lang w:val="en-US"/>
        </w:rPr>
        <w:t xml:space="preserve"> statement that the researchers (and research sponsor) have broader responsibilities toward the participants, </w:t>
      </w:r>
      <w:r w:rsidR="00CA506B" w:rsidRPr="00073F5E">
        <w:rPr>
          <w:rFonts w:ascii="Arial" w:hAnsi="Arial" w:cs="Arial"/>
          <w:lang w:val="en-US"/>
        </w:rPr>
        <w:t>which</w:t>
      </w:r>
      <w:r w:rsidRPr="00073F5E">
        <w:rPr>
          <w:rFonts w:ascii="Arial" w:hAnsi="Arial" w:cs="Arial"/>
          <w:lang w:val="en-US"/>
        </w:rPr>
        <w:t xml:space="preserve"> cannot be limited to the act of providing, and the act of receiving, medical data and/or biological samples.   </w:t>
      </w:r>
    </w:p>
    <w:p w14:paraId="4842DD70" w14:textId="3C1B7F01" w:rsidR="00256E0E" w:rsidRPr="00073F5E" w:rsidRDefault="00256E0E" w:rsidP="00256E0E">
      <w:pPr>
        <w:spacing w:before="100" w:beforeAutospacing="1" w:after="100" w:afterAutospacing="1" w:line="360" w:lineRule="auto"/>
        <w:jc w:val="both"/>
        <w:rPr>
          <w:rFonts w:ascii="Arial" w:hAnsi="Arial" w:cs="Arial"/>
          <w:i/>
          <w:lang w:val="en-US"/>
        </w:rPr>
      </w:pPr>
      <w:r w:rsidRPr="00073F5E">
        <w:rPr>
          <w:rFonts w:ascii="Arial" w:hAnsi="Arial" w:cs="Arial"/>
          <w:i/>
          <w:lang w:val="en-US"/>
        </w:rPr>
        <w:t>Ethics Committee</w:t>
      </w:r>
      <w:r w:rsidR="00731C94" w:rsidRPr="00073F5E">
        <w:rPr>
          <w:rFonts w:ascii="Arial" w:hAnsi="Arial" w:cs="Arial"/>
          <w:i/>
          <w:lang w:val="en-US"/>
        </w:rPr>
        <w:t xml:space="preserve"> as key actors</w:t>
      </w:r>
      <w:r w:rsidRPr="00073F5E">
        <w:rPr>
          <w:rFonts w:ascii="Arial" w:hAnsi="Arial" w:cs="Arial"/>
          <w:i/>
          <w:lang w:val="en-US"/>
        </w:rPr>
        <w:t xml:space="preserve"> to ensure benefit sharing </w:t>
      </w:r>
    </w:p>
    <w:p w14:paraId="3C137C59" w14:textId="3595AC24" w:rsidR="0001514E" w:rsidRPr="00073F5E" w:rsidRDefault="00256E0E" w:rsidP="003D555E">
      <w:pPr>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The </w:t>
      </w:r>
      <w:del w:id="230" w:author="Raffaella Ravinetto" w:date="2018-03-21T20:33:00Z">
        <w:r w:rsidR="00731C94" w:rsidRPr="00073F5E" w:rsidDel="005529D5">
          <w:rPr>
            <w:rFonts w:ascii="Arial" w:hAnsi="Arial" w:cs="Arial"/>
            <w:lang w:val="en-US"/>
          </w:rPr>
          <w:delText xml:space="preserve">new </w:delText>
        </w:r>
      </w:del>
      <w:r w:rsidRPr="00073F5E">
        <w:rPr>
          <w:rFonts w:ascii="Arial" w:hAnsi="Arial" w:cs="Arial"/>
          <w:lang w:val="en-US"/>
        </w:rPr>
        <w:t xml:space="preserve">guidelines </w:t>
      </w:r>
      <w:r w:rsidR="00731C94" w:rsidRPr="00073F5E">
        <w:rPr>
          <w:rFonts w:ascii="Arial" w:hAnsi="Arial" w:cs="Arial"/>
          <w:lang w:val="en-US"/>
        </w:rPr>
        <w:t xml:space="preserve">give a central role to the Indian </w:t>
      </w:r>
      <w:r w:rsidRPr="00073F5E">
        <w:rPr>
          <w:rFonts w:ascii="Arial" w:hAnsi="Arial" w:cs="Arial"/>
          <w:lang w:val="en-US"/>
        </w:rPr>
        <w:t>Ethics Committees</w:t>
      </w:r>
      <w:r w:rsidR="00731C94" w:rsidRPr="00073F5E">
        <w:rPr>
          <w:rFonts w:ascii="Arial" w:hAnsi="Arial" w:cs="Arial"/>
          <w:lang w:val="en-US"/>
        </w:rPr>
        <w:t>.</w:t>
      </w:r>
      <w:r w:rsidRPr="00073F5E">
        <w:rPr>
          <w:rFonts w:ascii="Arial" w:hAnsi="Arial" w:cs="Arial"/>
          <w:lang w:val="en-US"/>
        </w:rPr>
        <w:t xml:space="preserve"> </w:t>
      </w:r>
      <w:r w:rsidR="00731C94" w:rsidRPr="00073F5E">
        <w:rPr>
          <w:rFonts w:ascii="Arial" w:hAnsi="Arial" w:cs="Arial"/>
          <w:lang w:val="en-US"/>
        </w:rPr>
        <w:t>They are entrusted with</w:t>
      </w:r>
      <w:r w:rsidRPr="00073F5E">
        <w:rPr>
          <w:rFonts w:ascii="Arial" w:hAnsi="Arial" w:cs="Arial"/>
          <w:lang w:val="en-US"/>
        </w:rPr>
        <w:t xml:space="preserve"> full legitimacy and power to require that the ethics principles articulated in the guidelines are translated into </w:t>
      </w:r>
      <w:r w:rsidR="00731C94" w:rsidRPr="00073F5E">
        <w:rPr>
          <w:rFonts w:ascii="Arial" w:hAnsi="Arial" w:cs="Arial"/>
          <w:lang w:val="en-US"/>
        </w:rPr>
        <w:t xml:space="preserve">procedures and </w:t>
      </w:r>
      <w:r w:rsidRPr="00073F5E">
        <w:rPr>
          <w:rFonts w:ascii="Arial" w:hAnsi="Arial" w:cs="Arial"/>
          <w:lang w:val="en-US"/>
        </w:rPr>
        <w:t xml:space="preserve">practices. </w:t>
      </w:r>
      <w:r w:rsidR="00731C94" w:rsidRPr="00073F5E">
        <w:rPr>
          <w:rFonts w:ascii="Arial" w:hAnsi="Arial" w:cs="Arial"/>
          <w:lang w:val="en-US"/>
        </w:rPr>
        <w:t xml:space="preserve">The </w:t>
      </w:r>
      <w:r w:rsidRPr="00073F5E">
        <w:rPr>
          <w:rFonts w:ascii="Arial" w:hAnsi="Arial" w:cs="Arial"/>
          <w:lang w:val="en-US"/>
        </w:rPr>
        <w:t xml:space="preserve">ECs </w:t>
      </w:r>
      <w:r w:rsidR="00731C94" w:rsidRPr="00073F5E">
        <w:rPr>
          <w:rFonts w:ascii="Arial" w:hAnsi="Arial" w:cs="Arial"/>
          <w:lang w:val="en-US"/>
        </w:rPr>
        <w:t>are the</w:t>
      </w:r>
      <w:r w:rsidRPr="00073F5E">
        <w:rPr>
          <w:rFonts w:ascii="Arial" w:hAnsi="Arial" w:cs="Arial"/>
          <w:lang w:val="en-US"/>
        </w:rPr>
        <w:t xml:space="preserve"> gatekeepers for the concrete measures that will be taken by researchers and sponsors to protect the research participants, their communities, and (in case of international projects) the local researchers. Importantly, the</w:t>
      </w:r>
      <w:r w:rsidR="004834CF" w:rsidRPr="00073F5E">
        <w:rPr>
          <w:rFonts w:ascii="Arial" w:hAnsi="Arial" w:cs="Arial"/>
          <w:lang w:val="en-US"/>
        </w:rPr>
        <w:t xml:space="preserve"> ECs</w:t>
      </w:r>
      <w:r w:rsidRPr="00073F5E">
        <w:rPr>
          <w:rFonts w:ascii="Arial" w:hAnsi="Arial" w:cs="Arial"/>
          <w:lang w:val="en-US"/>
        </w:rPr>
        <w:t xml:space="preserve"> can and should give due consideration to cultural and local sensitivities</w:t>
      </w:r>
      <w:r w:rsidR="00731C94" w:rsidRPr="00073F5E">
        <w:rPr>
          <w:rFonts w:ascii="Arial" w:hAnsi="Arial" w:cs="Arial"/>
          <w:lang w:val="en-US"/>
        </w:rPr>
        <w:t>, and set extra requirements</w:t>
      </w:r>
      <w:r w:rsidR="004834CF" w:rsidRPr="00073F5E">
        <w:rPr>
          <w:rFonts w:ascii="Arial" w:hAnsi="Arial" w:cs="Arial"/>
          <w:lang w:val="en-US"/>
        </w:rPr>
        <w:t xml:space="preserve"> when needed</w:t>
      </w:r>
      <w:r w:rsidR="00731C94" w:rsidRPr="00073F5E">
        <w:rPr>
          <w:rFonts w:ascii="Arial" w:hAnsi="Arial" w:cs="Arial"/>
          <w:lang w:val="en-US"/>
        </w:rPr>
        <w:t>. When it comes to benefit sharing</w:t>
      </w:r>
      <w:ins w:id="231" w:author="Raffaella Ravinetto" w:date="2018-03-21T20:33:00Z">
        <w:r w:rsidR="005529D5">
          <w:rPr>
            <w:rFonts w:ascii="Arial" w:hAnsi="Arial" w:cs="Arial"/>
            <w:lang w:val="en-US"/>
          </w:rPr>
          <w:t xml:space="preserve"> (maximi</w:t>
        </w:r>
      </w:ins>
      <w:ins w:id="232" w:author="Raffaella Ravinetto" w:date="2018-03-21T20:34:00Z">
        <w:r w:rsidR="005529D5">
          <w:rPr>
            <w:rFonts w:ascii="Arial" w:hAnsi="Arial" w:cs="Arial"/>
            <w:lang w:val="en-US"/>
          </w:rPr>
          <w:t>zation of benefit)</w:t>
        </w:r>
      </w:ins>
      <w:r w:rsidR="00731C94" w:rsidRPr="00073F5E">
        <w:rPr>
          <w:rFonts w:ascii="Arial" w:hAnsi="Arial" w:cs="Arial"/>
          <w:lang w:val="en-US"/>
        </w:rPr>
        <w:t>, the</w:t>
      </w:r>
      <w:r w:rsidR="007510FD" w:rsidRPr="00073F5E">
        <w:rPr>
          <w:rFonts w:ascii="Arial" w:hAnsi="Arial" w:cs="Arial"/>
          <w:lang w:val="en-US"/>
        </w:rPr>
        <w:t xml:space="preserve"> </w:t>
      </w:r>
      <w:r w:rsidR="005D4C44" w:rsidRPr="00073F5E">
        <w:rPr>
          <w:rFonts w:ascii="Arial" w:hAnsi="Arial" w:cs="Arial"/>
          <w:lang w:val="en-US"/>
        </w:rPr>
        <w:t>EC</w:t>
      </w:r>
      <w:r w:rsidR="007510FD" w:rsidRPr="00073F5E">
        <w:rPr>
          <w:rFonts w:ascii="Arial" w:hAnsi="Arial" w:cs="Arial"/>
          <w:lang w:val="en-US"/>
        </w:rPr>
        <w:t>s</w:t>
      </w:r>
      <w:r w:rsidR="00242FC8" w:rsidRPr="00073F5E">
        <w:rPr>
          <w:rFonts w:ascii="Arial" w:hAnsi="Arial" w:cs="Arial"/>
          <w:lang w:val="en-US"/>
        </w:rPr>
        <w:t xml:space="preserve"> </w:t>
      </w:r>
      <w:r w:rsidR="00731C94" w:rsidRPr="00073F5E">
        <w:rPr>
          <w:rFonts w:ascii="Arial" w:hAnsi="Arial" w:cs="Arial"/>
          <w:lang w:val="en-US"/>
        </w:rPr>
        <w:t xml:space="preserve">can and </w:t>
      </w:r>
      <w:r w:rsidR="007510FD" w:rsidRPr="00073F5E">
        <w:rPr>
          <w:rFonts w:ascii="Arial" w:hAnsi="Arial" w:cs="Arial"/>
          <w:lang w:val="en-US"/>
        </w:rPr>
        <w:t>should check</w:t>
      </w:r>
      <w:r w:rsidR="00242FC8" w:rsidRPr="00073F5E">
        <w:rPr>
          <w:rFonts w:ascii="Arial" w:hAnsi="Arial" w:cs="Arial"/>
          <w:lang w:val="en-US"/>
        </w:rPr>
        <w:t xml:space="preserve"> </w:t>
      </w:r>
      <w:r w:rsidR="007510FD" w:rsidRPr="00073F5E">
        <w:rPr>
          <w:rFonts w:ascii="Arial" w:hAnsi="Arial" w:cs="Arial"/>
          <w:lang w:val="en-US"/>
        </w:rPr>
        <w:t>if</w:t>
      </w:r>
      <w:r w:rsidR="00242FC8" w:rsidRPr="00073F5E">
        <w:rPr>
          <w:rFonts w:ascii="Arial" w:hAnsi="Arial" w:cs="Arial"/>
          <w:lang w:val="en-US"/>
        </w:rPr>
        <w:t xml:space="preserve"> a research protocol is giving due consideration to </w:t>
      </w:r>
      <w:r w:rsidR="00CA506B" w:rsidRPr="00073F5E">
        <w:rPr>
          <w:rFonts w:ascii="Arial" w:hAnsi="Arial" w:cs="Arial"/>
          <w:lang w:val="en-US"/>
        </w:rPr>
        <w:t xml:space="preserve">the best possible </w:t>
      </w:r>
      <w:r w:rsidR="007510FD" w:rsidRPr="00073F5E">
        <w:rPr>
          <w:rFonts w:ascii="Arial" w:hAnsi="Arial" w:cs="Arial"/>
          <w:lang w:val="en-US"/>
        </w:rPr>
        <w:t xml:space="preserve">measures for </w:t>
      </w:r>
      <w:r w:rsidR="00242FC8" w:rsidRPr="00073F5E">
        <w:rPr>
          <w:rFonts w:ascii="Arial" w:hAnsi="Arial" w:cs="Arial"/>
          <w:lang w:val="en-US"/>
        </w:rPr>
        <w:t xml:space="preserve">sharing benefits with the research </w:t>
      </w:r>
      <w:r w:rsidR="0001514E" w:rsidRPr="00073F5E">
        <w:rPr>
          <w:rFonts w:ascii="Arial" w:hAnsi="Arial" w:cs="Arial"/>
          <w:lang w:val="en-US"/>
        </w:rPr>
        <w:t xml:space="preserve">participants, the research </w:t>
      </w:r>
      <w:r w:rsidR="00242FC8" w:rsidRPr="00073F5E">
        <w:rPr>
          <w:rFonts w:ascii="Arial" w:hAnsi="Arial" w:cs="Arial"/>
          <w:lang w:val="en-US"/>
        </w:rPr>
        <w:t>community</w:t>
      </w:r>
      <w:r w:rsidR="003D555E" w:rsidRPr="00073F5E">
        <w:rPr>
          <w:rFonts w:ascii="Arial" w:hAnsi="Arial" w:cs="Arial"/>
          <w:lang w:val="en-US"/>
        </w:rPr>
        <w:t xml:space="preserve"> (e.g. in terms of </w:t>
      </w:r>
      <w:r w:rsidR="00EA0176" w:rsidRPr="00073F5E">
        <w:rPr>
          <w:rFonts w:ascii="Arial" w:hAnsi="Arial" w:cs="Arial"/>
          <w:lang w:val="en-US"/>
        </w:rPr>
        <w:t>improved access to food, healthcare, clothing and shelter, compensation for lost income, access to the findings of the research…</w:t>
      </w:r>
      <w:r w:rsidR="003D555E" w:rsidRPr="00073F5E">
        <w:rPr>
          <w:rFonts w:ascii="Arial" w:hAnsi="Arial" w:cs="Arial"/>
          <w:lang w:val="en-US"/>
        </w:rPr>
        <w:t>)</w:t>
      </w:r>
      <w:r w:rsidR="00905141" w:rsidRPr="00073F5E">
        <w:rPr>
          <w:rFonts w:ascii="Arial" w:hAnsi="Arial" w:cs="Arial"/>
          <w:lang w:val="en-US"/>
        </w:rPr>
        <w:t xml:space="preserve">, and the local researchers </w:t>
      </w:r>
      <w:r w:rsidR="003D555E" w:rsidRPr="00073F5E">
        <w:rPr>
          <w:rFonts w:ascii="Arial" w:hAnsi="Arial" w:cs="Arial"/>
          <w:lang w:val="en-US"/>
        </w:rPr>
        <w:t>(e.g. in terms of opportunities for training, building research skills and networks, gaining decision-making power in international research</w:t>
      </w:r>
      <w:r w:rsidR="00EA0176" w:rsidRPr="00073F5E">
        <w:rPr>
          <w:rFonts w:ascii="Arial" w:hAnsi="Arial" w:cs="Arial"/>
          <w:lang w:val="en-US"/>
        </w:rPr>
        <w:t>…</w:t>
      </w:r>
      <w:r w:rsidR="003D555E" w:rsidRPr="00073F5E">
        <w:rPr>
          <w:rFonts w:ascii="Arial" w:hAnsi="Arial" w:cs="Arial"/>
          <w:lang w:val="en-US"/>
        </w:rPr>
        <w:t>)</w:t>
      </w:r>
      <w:r w:rsidR="007510FD" w:rsidRPr="00073F5E">
        <w:rPr>
          <w:rFonts w:ascii="Arial" w:hAnsi="Arial" w:cs="Arial"/>
          <w:lang w:val="en-US"/>
        </w:rPr>
        <w:t xml:space="preserve">. </w:t>
      </w:r>
      <w:bookmarkStart w:id="233" w:name="_Hlk509427851"/>
      <w:r w:rsidR="00731C94" w:rsidRPr="00073F5E">
        <w:rPr>
          <w:rFonts w:ascii="Arial" w:hAnsi="Arial" w:cs="Arial"/>
          <w:lang w:val="en-US"/>
        </w:rPr>
        <w:t>Th</w:t>
      </w:r>
      <w:r w:rsidR="0001514E" w:rsidRPr="00073F5E">
        <w:rPr>
          <w:rFonts w:ascii="Arial" w:hAnsi="Arial" w:cs="Arial"/>
          <w:lang w:val="en-US"/>
        </w:rPr>
        <w:t>is</w:t>
      </w:r>
      <w:r w:rsidR="00731C94" w:rsidRPr="00073F5E">
        <w:rPr>
          <w:rFonts w:ascii="Arial" w:hAnsi="Arial" w:cs="Arial"/>
          <w:lang w:val="en-US"/>
        </w:rPr>
        <w:t xml:space="preserve"> </w:t>
      </w:r>
      <w:r w:rsidR="005D4C44" w:rsidRPr="00073F5E">
        <w:rPr>
          <w:rFonts w:ascii="Arial" w:hAnsi="Arial" w:cs="Arial"/>
          <w:lang w:val="en-US"/>
        </w:rPr>
        <w:t>is very important</w:t>
      </w:r>
      <w:r w:rsidR="00242FC8" w:rsidRPr="00073F5E">
        <w:rPr>
          <w:rFonts w:ascii="Arial" w:hAnsi="Arial" w:cs="Arial"/>
          <w:lang w:val="en-US"/>
        </w:rPr>
        <w:t xml:space="preserve">, </w:t>
      </w:r>
      <w:r w:rsidR="007510FD" w:rsidRPr="00073F5E">
        <w:rPr>
          <w:rFonts w:ascii="Arial" w:hAnsi="Arial" w:cs="Arial"/>
          <w:lang w:val="en-US"/>
        </w:rPr>
        <w:t xml:space="preserve">since </w:t>
      </w:r>
      <w:r w:rsidR="005D4C44" w:rsidRPr="00073F5E">
        <w:rPr>
          <w:rFonts w:ascii="Arial" w:hAnsi="Arial" w:cs="Arial"/>
          <w:lang w:val="en-US"/>
        </w:rPr>
        <w:t xml:space="preserve">guidelines, checklists and templates from </w:t>
      </w:r>
      <w:r w:rsidR="007510FD" w:rsidRPr="00073F5E">
        <w:rPr>
          <w:rFonts w:ascii="Arial" w:hAnsi="Arial" w:cs="Arial"/>
          <w:lang w:val="en-US"/>
        </w:rPr>
        <w:t xml:space="preserve">most </w:t>
      </w:r>
      <w:r w:rsidR="005D4C44" w:rsidRPr="00073F5E">
        <w:rPr>
          <w:rFonts w:ascii="Arial" w:hAnsi="Arial" w:cs="Arial"/>
          <w:lang w:val="en-US"/>
        </w:rPr>
        <w:t>ECs and Institutional Review Boards (IRBs) do not include “benefit sharing” among the issues to be checked/reviewed</w:t>
      </w:r>
      <w:r w:rsidR="00905141" w:rsidRPr="00073F5E">
        <w:rPr>
          <w:rFonts w:ascii="Arial" w:hAnsi="Arial" w:cs="Arial"/>
          <w:lang w:val="en-US"/>
        </w:rPr>
        <w:t xml:space="preserve"> (20</w:t>
      </w:r>
      <w:r w:rsidR="007E4CD2" w:rsidRPr="00073F5E">
        <w:rPr>
          <w:rFonts w:ascii="Arial" w:hAnsi="Arial" w:cs="Arial"/>
          <w:lang w:val="en-US"/>
        </w:rPr>
        <w:t>, 21</w:t>
      </w:r>
      <w:r w:rsidR="00905141" w:rsidRPr="00073F5E">
        <w:rPr>
          <w:rFonts w:ascii="Arial" w:hAnsi="Arial" w:cs="Arial"/>
          <w:lang w:val="en-US"/>
        </w:rPr>
        <w:t>)</w:t>
      </w:r>
      <w:r w:rsidR="00A66054" w:rsidRPr="00073F5E">
        <w:rPr>
          <w:rFonts w:ascii="Arial" w:hAnsi="Arial" w:cs="Arial"/>
          <w:lang w:val="en-US"/>
        </w:rPr>
        <w:t xml:space="preserve">. </w:t>
      </w:r>
      <w:bookmarkEnd w:id="233"/>
      <w:r w:rsidR="00A66054" w:rsidRPr="00073F5E">
        <w:rPr>
          <w:rFonts w:ascii="Arial" w:hAnsi="Arial" w:cs="Arial"/>
          <w:lang w:val="en-US"/>
        </w:rPr>
        <w:t xml:space="preserve">This </w:t>
      </w:r>
      <w:r w:rsidR="007510FD" w:rsidRPr="00073F5E">
        <w:rPr>
          <w:rFonts w:ascii="Arial" w:hAnsi="Arial" w:cs="Arial"/>
          <w:lang w:val="en-US"/>
        </w:rPr>
        <w:t xml:space="preserve">may </w:t>
      </w:r>
      <w:r w:rsidR="00A66054" w:rsidRPr="00073F5E">
        <w:rPr>
          <w:rFonts w:ascii="Arial" w:hAnsi="Arial" w:cs="Arial"/>
          <w:lang w:val="en-US"/>
        </w:rPr>
        <w:t xml:space="preserve">result in insufficient protection of communities that host medical research programs, and can in a </w:t>
      </w:r>
      <w:r w:rsidR="00644B24" w:rsidRPr="00073F5E">
        <w:rPr>
          <w:rFonts w:ascii="Arial" w:hAnsi="Arial" w:cs="Arial"/>
          <w:lang w:val="en-US"/>
        </w:rPr>
        <w:t>worst</w:t>
      </w:r>
      <w:r w:rsidR="000F6980" w:rsidRPr="00073F5E">
        <w:rPr>
          <w:rFonts w:ascii="Arial" w:hAnsi="Arial" w:cs="Arial"/>
          <w:lang w:val="en-US"/>
        </w:rPr>
        <w:t>-case</w:t>
      </w:r>
      <w:r w:rsidR="00A66054" w:rsidRPr="00073F5E">
        <w:rPr>
          <w:rFonts w:ascii="Arial" w:hAnsi="Arial" w:cs="Arial"/>
          <w:lang w:val="en-US"/>
        </w:rPr>
        <w:t xml:space="preserve"> </w:t>
      </w:r>
      <w:r w:rsidR="000F6980" w:rsidRPr="00073F5E">
        <w:rPr>
          <w:rFonts w:ascii="Arial" w:hAnsi="Arial" w:cs="Arial"/>
          <w:lang w:val="en-US"/>
        </w:rPr>
        <w:t>(</w:t>
      </w:r>
      <w:r w:rsidR="00644B24" w:rsidRPr="00073F5E">
        <w:rPr>
          <w:rFonts w:ascii="Arial" w:hAnsi="Arial" w:cs="Arial"/>
          <w:lang w:val="en-US"/>
        </w:rPr>
        <w:t>but not unlikely</w:t>
      </w:r>
      <w:r w:rsidR="000F6980" w:rsidRPr="00073F5E">
        <w:rPr>
          <w:rFonts w:ascii="Arial" w:hAnsi="Arial" w:cs="Arial"/>
          <w:lang w:val="en-US"/>
        </w:rPr>
        <w:t>)</w:t>
      </w:r>
      <w:r w:rsidR="00644B24" w:rsidRPr="00073F5E">
        <w:rPr>
          <w:rFonts w:ascii="Arial" w:hAnsi="Arial" w:cs="Arial"/>
          <w:lang w:val="en-US"/>
        </w:rPr>
        <w:t xml:space="preserve"> </w:t>
      </w:r>
      <w:r w:rsidR="00A66054" w:rsidRPr="00073F5E">
        <w:rPr>
          <w:rFonts w:ascii="Arial" w:hAnsi="Arial" w:cs="Arial"/>
          <w:lang w:val="en-US"/>
        </w:rPr>
        <w:t xml:space="preserve">scenario </w:t>
      </w:r>
      <w:r w:rsidR="00644B24" w:rsidRPr="00073F5E">
        <w:rPr>
          <w:rFonts w:ascii="Arial" w:hAnsi="Arial" w:cs="Arial"/>
          <w:lang w:val="en-US"/>
        </w:rPr>
        <w:t xml:space="preserve">favor </w:t>
      </w:r>
      <w:r w:rsidR="00A66054" w:rsidRPr="00073F5E">
        <w:rPr>
          <w:rFonts w:ascii="Arial" w:hAnsi="Arial" w:cs="Arial"/>
          <w:lang w:val="en-US"/>
        </w:rPr>
        <w:t>condition</w:t>
      </w:r>
      <w:r w:rsidR="00644B24" w:rsidRPr="00073F5E">
        <w:rPr>
          <w:rFonts w:ascii="Arial" w:hAnsi="Arial" w:cs="Arial"/>
          <w:lang w:val="en-US"/>
        </w:rPr>
        <w:t>s for</w:t>
      </w:r>
      <w:r w:rsidR="00A66054" w:rsidRPr="00073F5E">
        <w:rPr>
          <w:rFonts w:ascii="Arial" w:hAnsi="Arial" w:cs="Arial"/>
          <w:lang w:val="en-US"/>
        </w:rPr>
        <w:t xml:space="preserve"> exploitation of socially disadvantage groups, </w:t>
      </w:r>
      <w:r w:rsidR="00644B24" w:rsidRPr="00073F5E">
        <w:rPr>
          <w:rFonts w:ascii="Arial" w:hAnsi="Arial" w:cs="Arial"/>
          <w:lang w:val="en-US"/>
        </w:rPr>
        <w:t>as it has</w:t>
      </w:r>
      <w:r w:rsidR="00A66054" w:rsidRPr="00073F5E">
        <w:rPr>
          <w:rFonts w:ascii="Arial" w:hAnsi="Arial" w:cs="Arial"/>
          <w:lang w:val="en-US"/>
        </w:rPr>
        <w:t xml:space="preserve"> been largely reported in biomedical and bioethics literature</w:t>
      </w:r>
      <w:r w:rsidR="00BE4190" w:rsidRPr="00073F5E">
        <w:rPr>
          <w:rFonts w:ascii="Arial" w:hAnsi="Arial" w:cs="Arial"/>
          <w:lang w:val="en-US"/>
        </w:rPr>
        <w:t xml:space="preserve"> (</w:t>
      </w:r>
      <w:r w:rsidR="007E4CD2" w:rsidRPr="00073F5E">
        <w:rPr>
          <w:rFonts w:ascii="Arial" w:hAnsi="Arial" w:cs="Arial"/>
          <w:lang w:val="en-US"/>
        </w:rPr>
        <w:t>22-26</w:t>
      </w:r>
      <w:r w:rsidR="00BE4190" w:rsidRPr="00073F5E">
        <w:rPr>
          <w:rFonts w:ascii="Arial" w:hAnsi="Arial" w:cs="Arial"/>
          <w:lang w:val="en-US"/>
        </w:rPr>
        <w:t>)</w:t>
      </w:r>
      <w:r w:rsidR="00A66054" w:rsidRPr="00073F5E">
        <w:rPr>
          <w:rFonts w:ascii="Arial" w:hAnsi="Arial" w:cs="Arial"/>
          <w:lang w:val="en-US"/>
        </w:rPr>
        <w:t>, including cases from India</w:t>
      </w:r>
      <w:r w:rsidR="00BE4190" w:rsidRPr="00073F5E">
        <w:rPr>
          <w:rFonts w:ascii="Arial" w:hAnsi="Arial" w:cs="Arial"/>
          <w:lang w:val="en-US"/>
        </w:rPr>
        <w:t xml:space="preserve"> (</w:t>
      </w:r>
      <w:r w:rsidR="007E4CD2" w:rsidRPr="00073F5E">
        <w:rPr>
          <w:rFonts w:ascii="Arial" w:hAnsi="Arial" w:cs="Arial"/>
          <w:lang w:val="en-US"/>
        </w:rPr>
        <w:t>27</w:t>
      </w:r>
      <w:r w:rsidR="00874BC3" w:rsidRPr="00073F5E">
        <w:rPr>
          <w:rFonts w:ascii="Arial" w:hAnsi="Arial" w:cs="Arial"/>
          <w:lang w:val="en-US"/>
        </w:rPr>
        <w:t>-</w:t>
      </w:r>
      <w:r w:rsidR="007E4CD2" w:rsidRPr="00073F5E">
        <w:rPr>
          <w:rFonts w:ascii="Arial" w:hAnsi="Arial" w:cs="Arial"/>
          <w:lang w:val="en-US"/>
        </w:rPr>
        <w:t>29</w:t>
      </w:r>
      <w:r w:rsidR="00BE4190" w:rsidRPr="00073F5E">
        <w:rPr>
          <w:rFonts w:ascii="Arial" w:hAnsi="Arial" w:cs="Arial"/>
          <w:lang w:val="en-US"/>
        </w:rPr>
        <w:t>)</w:t>
      </w:r>
      <w:r w:rsidR="00A66054" w:rsidRPr="00073F5E">
        <w:rPr>
          <w:rFonts w:ascii="Arial" w:hAnsi="Arial" w:cs="Arial"/>
          <w:lang w:val="en-US"/>
        </w:rPr>
        <w:t xml:space="preserve">. </w:t>
      </w:r>
    </w:p>
    <w:p w14:paraId="0A2C0568" w14:textId="6E376500" w:rsidR="0001514E" w:rsidRPr="00073F5E" w:rsidRDefault="004834CF" w:rsidP="0001514E">
      <w:pPr>
        <w:autoSpaceDE w:val="0"/>
        <w:autoSpaceDN w:val="0"/>
        <w:adjustRightInd w:val="0"/>
        <w:spacing w:before="100" w:beforeAutospacing="1" w:after="100" w:afterAutospacing="1" w:line="360" w:lineRule="auto"/>
        <w:jc w:val="both"/>
        <w:rPr>
          <w:rFonts w:ascii="Arial" w:hAnsi="Arial" w:cs="Arial"/>
          <w:lang w:val="en-US"/>
        </w:rPr>
      </w:pPr>
      <w:del w:id="234" w:author="Raffaella Ravinetto" w:date="2018-03-21T20:36:00Z">
        <w:r w:rsidRPr="00073F5E" w:rsidDel="005529D5">
          <w:rPr>
            <w:rFonts w:ascii="Arial" w:hAnsi="Arial" w:cs="Arial"/>
            <w:lang w:val="en-US"/>
          </w:rPr>
          <w:delText>A possible</w:delText>
        </w:r>
      </w:del>
      <w:ins w:id="235" w:author="Raffaella Ravinetto" w:date="2018-03-21T20:36:00Z">
        <w:r w:rsidR="005529D5">
          <w:rPr>
            <w:rFonts w:ascii="Arial" w:hAnsi="Arial" w:cs="Arial"/>
            <w:lang w:val="en-US"/>
          </w:rPr>
          <w:t>Unfortunately, there is a serious</w:t>
        </w:r>
      </w:ins>
      <w:r w:rsidR="0001514E" w:rsidRPr="00073F5E">
        <w:rPr>
          <w:rFonts w:ascii="Arial" w:hAnsi="Arial" w:cs="Arial"/>
          <w:lang w:val="en-US"/>
        </w:rPr>
        <w:t xml:space="preserve"> drawback </w:t>
      </w:r>
      <w:ins w:id="236" w:author="Raffaella Ravinetto" w:date="2018-03-21T20:36:00Z">
        <w:r w:rsidR="005529D5">
          <w:rPr>
            <w:rFonts w:ascii="Arial" w:hAnsi="Arial" w:cs="Arial"/>
            <w:lang w:val="en-US"/>
          </w:rPr>
          <w:t>to</w:t>
        </w:r>
      </w:ins>
      <w:del w:id="237" w:author="Raffaella Ravinetto" w:date="2018-03-21T20:36:00Z">
        <w:r w:rsidR="0001514E" w:rsidRPr="00073F5E" w:rsidDel="005529D5">
          <w:rPr>
            <w:rFonts w:ascii="Arial" w:hAnsi="Arial" w:cs="Arial"/>
            <w:lang w:val="en-US"/>
          </w:rPr>
          <w:delText>of</w:delText>
        </w:r>
      </w:del>
      <w:r w:rsidR="0001514E" w:rsidRPr="00073F5E">
        <w:rPr>
          <w:rFonts w:ascii="Arial" w:hAnsi="Arial" w:cs="Arial"/>
          <w:lang w:val="en-US"/>
        </w:rPr>
        <w:t xml:space="preserve"> the enhanced role given to ECs, </w:t>
      </w:r>
      <w:ins w:id="238" w:author="Raffaella Ravinetto" w:date="2018-03-21T20:36:00Z">
        <w:r w:rsidR="005529D5">
          <w:rPr>
            <w:rFonts w:ascii="Arial" w:hAnsi="Arial" w:cs="Arial"/>
            <w:lang w:val="en-US"/>
          </w:rPr>
          <w:t>i.e.</w:t>
        </w:r>
      </w:ins>
      <w:del w:id="239" w:author="Raffaella Ravinetto" w:date="2018-03-21T20:36:00Z">
        <w:r w:rsidR="0001514E" w:rsidRPr="00073F5E" w:rsidDel="005529D5">
          <w:rPr>
            <w:rFonts w:ascii="Arial" w:hAnsi="Arial" w:cs="Arial"/>
            <w:lang w:val="en-US"/>
          </w:rPr>
          <w:delText>is that</w:delText>
        </w:r>
      </w:del>
      <w:r w:rsidR="0001514E" w:rsidRPr="00073F5E">
        <w:rPr>
          <w:rFonts w:ascii="Arial" w:hAnsi="Arial" w:cs="Arial"/>
          <w:lang w:val="en-US"/>
        </w:rPr>
        <w:t xml:space="preserve"> the language used in the guidelines is often quite noncommittal: </w:t>
      </w:r>
      <w:ins w:id="240" w:author="Raffaella Ravinetto" w:date="2018-03-21T20:38:00Z">
        <w:r w:rsidR="005529D5">
          <w:rPr>
            <w:rFonts w:ascii="Arial" w:hAnsi="Arial" w:cs="Arial"/>
            <w:lang w:val="en-US"/>
          </w:rPr>
          <w:t xml:space="preserve">frequently used </w:t>
        </w:r>
      </w:ins>
      <w:r w:rsidR="0001514E" w:rsidRPr="00073F5E">
        <w:rPr>
          <w:rFonts w:ascii="Arial" w:hAnsi="Arial" w:cs="Arial"/>
          <w:lang w:val="en-US"/>
        </w:rPr>
        <w:t>wording such as “could be considered” and “may be offered” suggest that the next proposition is open, and not mandatory. Consequently, the ECs may be left with the choice to act upon benefit sharing measures, or not to act, in a</w:t>
      </w:r>
      <w:ins w:id="241" w:author="Raffaella Ravinetto" w:date="2018-03-21T20:38:00Z">
        <w:r w:rsidR="005529D5">
          <w:rPr>
            <w:rFonts w:ascii="Arial" w:hAnsi="Arial" w:cs="Arial"/>
            <w:lang w:val="en-US"/>
          </w:rPr>
          <w:t xml:space="preserve"> very</w:t>
        </w:r>
      </w:ins>
      <w:r w:rsidR="0001514E" w:rsidRPr="00073F5E">
        <w:rPr>
          <w:rFonts w:ascii="Arial" w:hAnsi="Arial" w:cs="Arial"/>
          <w:lang w:val="en-US"/>
        </w:rPr>
        <w:t xml:space="preserve"> discretionary manner. In addition, a thorough assessment of the adequacy of benefit sharing measures is </w:t>
      </w:r>
      <w:r w:rsidR="0001514E" w:rsidRPr="00073F5E">
        <w:rPr>
          <w:rFonts w:ascii="Arial" w:hAnsi="Arial" w:cs="Arial"/>
          <w:i/>
          <w:lang w:val="en-US"/>
        </w:rPr>
        <w:t xml:space="preserve">per se </w:t>
      </w:r>
      <w:r w:rsidR="0001514E" w:rsidRPr="00073F5E">
        <w:rPr>
          <w:rFonts w:ascii="Arial" w:hAnsi="Arial" w:cs="Arial"/>
          <w:lang w:val="en-US"/>
        </w:rPr>
        <w:t>a complex issue, which depends on the nature of the research, on the needs and vulnerabilities of the concerned community, and on the characteristics of the research sponsor. Not all the ECs and EC members will be necessarily aware of the ethical relevance of such issue, nor will they be ready for this additional task. Specific training and sensitization activities may be needed to successfully translate this important ethics requirement into routine review practices</w:t>
      </w:r>
      <w:del w:id="242" w:author="Raffaella Ravinetto" w:date="2018-04-12T19:51:00Z">
        <w:r w:rsidR="0001514E" w:rsidRPr="00073F5E" w:rsidDel="001912CB">
          <w:rPr>
            <w:rFonts w:ascii="Arial" w:hAnsi="Arial" w:cs="Arial"/>
            <w:lang w:val="en-US"/>
          </w:rPr>
          <w:delText xml:space="preserve"> (in line with the statement in 3.8.3 that </w:delText>
        </w:r>
        <w:r w:rsidR="0001514E" w:rsidRPr="00073F5E" w:rsidDel="001912CB">
          <w:rPr>
            <w:rFonts w:ascii="Arial" w:hAnsi="Arial" w:cs="Arial"/>
            <w:color w:val="000000"/>
            <w:lang w:val="en-US"/>
          </w:rPr>
          <w:delText>“researchers and EC members should be trained to understand and recognize ethical perspectives that reflect India’s best interests”)</w:delText>
        </w:r>
      </w:del>
      <w:r w:rsidR="0001514E" w:rsidRPr="00073F5E">
        <w:rPr>
          <w:rFonts w:ascii="Arial" w:hAnsi="Arial" w:cs="Arial"/>
          <w:lang w:val="en-US"/>
        </w:rPr>
        <w:t xml:space="preserve">. </w:t>
      </w:r>
    </w:p>
    <w:p w14:paraId="1D2A3C66" w14:textId="677A1A3C" w:rsidR="0001514E" w:rsidRPr="00073F5E" w:rsidRDefault="0001514E" w:rsidP="0001514E">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This is especially (but not only) important in collaborative research: research protocols will most likely undergo ethics review also in the country of the sponsor, where the concerned EC will not necessarily focus on benefit sharing measures. The guidelines explicitly state that “a mechanism for communication between the ECs of different participating centres should be established” and that “in case of any conflict, the decision of the local EC based on relevant facts/guidelines/law of the land shall prevail” (3.8.2). Therefore, when it comes to benefit sharing (“maximization of benefit”), it is especially relevant that the Indian ECs are able to take on their role of gatekeeper, and when needed also inform and educate their peers abroad.  </w:t>
      </w:r>
    </w:p>
    <w:p w14:paraId="0A9E6769" w14:textId="7D6D27DC" w:rsidR="0001514E" w:rsidRPr="00073F5E" w:rsidRDefault="0001514E" w:rsidP="0001514E">
      <w:pPr>
        <w:spacing w:before="100" w:beforeAutospacing="1" w:after="100" w:afterAutospacing="1" w:line="360" w:lineRule="auto"/>
        <w:jc w:val="both"/>
        <w:rPr>
          <w:rFonts w:ascii="Arial" w:hAnsi="Arial" w:cs="Arial"/>
          <w:i/>
          <w:lang w:val="en-US"/>
        </w:rPr>
      </w:pPr>
      <w:r w:rsidRPr="00073F5E">
        <w:rPr>
          <w:rFonts w:ascii="Arial" w:hAnsi="Arial" w:cs="Arial"/>
          <w:i/>
          <w:lang w:val="en-US"/>
        </w:rPr>
        <w:t>A model</w:t>
      </w:r>
      <w:r w:rsidR="00073F5E">
        <w:rPr>
          <w:rFonts w:ascii="Arial" w:hAnsi="Arial" w:cs="Arial"/>
          <w:i/>
          <w:lang w:val="en-US"/>
        </w:rPr>
        <w:t xml:space="preserve"> approach to benefit sharing</w:t>
      </w:r>
      <w:r w:rsidRPr="00073F5E">
        <w:rPr>
          <w:rFonts w:ascii="Arial" w:hAnsi="Arial" w:cs="Arial"/>
          <w:i/>
          <w:lang w:val="en-US"/>
        </w:rPr>
        <w:t xml:space="preserve"> for other contexts</w:t>
      </w:r>
    </w:p>
    <w:p w14:paraId="0F601646" w14:textId="7BB4B52B" w:rsidR="0001514E" w:rsidRPr="00073F5E" w:rsidRDefault="00414AEA" w:rsidP="003D555E">
      <w:pPr>
        <w:spacing w:before="100" w:beforeAutospacing="1" w:after="100" w:afterAutospacing="1" w:line="360" w:lineRule="auto"/>
        <w:jc w:val="both"/>
        <w:rPr>
          <w:rFonts w:ascii="Arial" w:hAnsi="Arial" w:cs="Arial"/>
          <w:lang w:val="en-US"/>
        </w:rPr>
      </w:pPr>
      <w:r w:rsidRPr="00073F5E">
        <w:rPr>
          <w:rFonts w:ascii="Arial" w:hAnsi="Arial" w:cs="Arial"/>
          <w:lang w:val="en-US"/>
        </w:rPr>
        <w:t>T</w:t>
      </w:r>
      <w:r w:rsidR="00F90400" w:rsidRPr="00073F5E">
        <w:rPr>
          <w:rFonts w:ascii="Arial" w:hAnsi="Arial" w:cs="Arial"/>
          <w:lang w:val="en-US"/>
        </w:rPr>
        <w:t xml:space="preserve">he </w:t>
      </w:r>
      <w:r w:rsidRPr="00073F5E">
        <w:rPr>
          <w:rFonts w:ascii="Arial" w:hAnsi="Arial" w:cs="Arial"/>
          <w:lang w:val="en-US"/>
        </w:rPr>
        <w:t>approach of the</w:t>
      </w:r>
      <w:r w:rsidR="00CA506B" w:rsidRPr="00073F5E">
        <w:rPr>
          <w:rFonts w:ascii="Arial" w:hAnsi="Arial" w:cs="Arial"/>
          <w:lang w:val="en-US"/>
        </w:rPr>
        <w:t xml:space="preserve"> new Indian</w:t>
      </w:r>
      <w:r w:rsidRPr="00073F5E">
        <w:rPr>
          <w:rFonts w:ascii="Arial" w:hAnsi="Arial" w:cs="Arial"/>
          <w:lang w:val="en-US"/>
        </w:rPr>
        <w:t xml:space="preserve"> guidelines to sharing benefits with research communities, that is</w:t>
      </w:r>
      <w:r w:rsidR="00EA0176" w:rsidRPr="00073F5E">
        <w:rPr>
          <w:rFonts w:ascii="Arial" w:hAnsi="Arial" w:cs="Arial"/>
          <w:lang w:val="en-US"/>
        </w:rPr>
        <w:t>,</w:t>
      </w:r>
      <w:r w:rsidRPr="00073F5E">
        <w:rPr>
          <w:rFonts w:ascii="Arial" w:hAnsi="Arial" w:cs="Arial"/>
          <w:lang w:val="en-US"/>
        </w:rPr>
        <w:t xml:space="preserve"> </w:t>
      </w:r>
      <w:r w:rsidRPr="00073F5E">
        <w:rPr>
          <w:rFonts w:ascii="Arial" w:hAnsi="Arial" w:cs="Arial"/>
          <w:i/>
          <w:lang w:val="en-US"/>
        </w:rPr>
        <w:t>a transversal ethics requirement that should be implemented (and maximized) in all research, and the adequacy of which must be verified by the ethic</w:t>
      </w:r>
      <w:r w:rsidR="000F6980" w:rsidRPr="00073F5E">
        <w:rPr>
          <w:rFonts w:ascii="Arial" w:hAnsi="Arial" w:cs="Arial"/>
          <w:i/>
          <w:lang w:val="en-US"/>
        </w:rPr>
        <w:t>s</w:t>
      </w:r>
      <w:r w:rsidRPr="00073F5E">
        <w:rPr>
          <w:rFonts w:ascii="Arial" w:hAnsi="Arial" w:cs="Arial"/>
          <w:i/>
          <w:lang w:val="en-US"/>
        </w:rPr>
        <w:t xml:space="preserve"> reviewers</w:t>
      </w:r>
      <w:r w:rsidRPr="00073F5E">
        <w:rPr>
          <w:rFonts w:ascii="Arial" w:hAnsi="Arial" w:cs="Arial"/>
          <w:lang w:val="en-US"/>
        </w:rPr>
        <w:t xml:space="preserve">, </w:t>
      </w:r>
      <w:del w:id="243" w:author="Raffaella Ravinetto" w:date="2018-03-21T20:42:00Z">
        <w:r w:rsidRPr="00073F5E" w:rsidDel="000521B8">
          <w:rPr>
            <w:rFonts w:ascii="Arial" w:hAnsi="Arial" w:cs="Arial"/>
            <w:lang w:val="en-US"/>
          </w:rPr>
          <w:delText xml:space="preserve">can </w:delText>
        </w:r>
      </w:del>
      <w:ins w:id="244" w:author="Raffaella Ravinetto" w:date="2018-03-21T20:42:00Z">
        <w:r w:rsidR="000521B8" w:rsidRPr="00073F5E">
          <w:rPr>
            <w:rFonts w:ascii="Arial" w:hAnsi="Arial" w:cs="Arial"/>
            <w:lang w:val="en-US"/>
          </w:rPr>
          <w:t>c</w:t>
        </w:r>
        <w:r w:rsidR="000521B8">
          <w:rPr>
            <w:rFonts w:ascii="Arial" w:hAnsi="Arial" w:cs="Arial"/>
            <w:lang w:val="en-US"/>
          </w:rPr>
          <w:t>ould</w:t>
        </w:r>
        <w:r w:rsidR="000521B8" w:rsidRPr="00073F5E">
          <w:rPr>
            <w:rFonts w:ascii="Arial" w:hAnsi="Arial" w:cs="Arial"/>
            <w:lang w:val="en-US"/>
          </w:rPr>
          <w:t xml:space="preserve"> </w:t>
        </w:r>
      </w:ins>
      <w:r w:rsidRPr="00073F5E">
        <w:rPr>
          <w:rFonts w:ascii="Arial" w:hAnsi="Arial" w:cs="Arial"/>
          <w:lang w:val="en-US"/>
        </w:rPr>
        <w:t xml:space="preserve">be seen as a positive model to be implemented in other countries and by other bodies. </w:t>
      </w:r>
      <w:r w:rsidR="00BF43D2" w:rsidRPr="00073F5E">
        <w:rPr>
          <w:rFonts w:ascii="Arial" w:hAnsi="Arial" w:cs="Arial"/>
          <w:lang w:val="en-US"/>
        </w:rPr>
        <w:t>Noteworthy, t</w:t>
      </w:r>
      <w:r w:rsidRPr="00073F5E">
        <w:rPr>
          <w:rFonts w:ascii="Arial" w:hAnsi="Arial" w:cs="Arial"/>
          <w:lang w:val="en-US"/>
        </w:rPr>
        <w:t>his</w:t>
      </w:r>
      <w:r w:rsidR="00BF43D2" w:rsidRPr="00073F5E">
        <w:rPr>
          <w:rFonts w:ascii="Arial" w:hAnsi="Arial" w:cs="Arial"/>
          <w:lang w:val="en-US"/>
        </w:rPr>
        <w:t xml:space="preserve"> approach </w:t>
      </w:r>
      <w:r w:rsidRPr="00073F5E">
        <w:rPr>
          <w:rFonts w:ascii="Arial" w:hAnsi="Arial" w:cs="Arial"/>
          <w:lang w:val="en-US"/>
        </w:rPr>
        <w:t xml:space="preserve">does not </w:t>
      </w:r>
      <w:r w:rsidR="00BF43D2" w:rsidRPr="00073F5E">
        <w:rPr>
          <w:rFonts w:ascii="Arial" w:hAnsi="Arial" w:cs="Arial"/>
          <w:lang w:val="en-US"/>
        </w:rPr>
        <w:t>imply</w:t>
      </w:r>
      <w:r w:rsidRPr="00073F5E">
        <w:rPr>
          <w:rFonts w:ascii="Arial" w:hAnsi="Arial" w:cs="Arial"/>
          <w:lang w:val="en-US"/>
        </w:rPr>
        <w:t xml:space="preserve"> </w:t>
      </w:r>
      <w:r w:rsidR="00BF43D2" w:rsidRPr="00073F5E">
        <w:rPr>
          <w:rFonts w:ascii="Arial" w:hAnsi="Arial" w:cs="Arial"/>
          <w:lang w:val="en-US"/>
        </w:rPr>
        <w:t xml:space="preserve">that </w:t>
      </w:r>
      <w:r w:rsidR="005D4C44" w:rsidRPr="00073F5E">
        <w:rPr>
          <w:rFonts w:ascii="Arial" w:hAnsi="Arial" w:cs="Arial"/>
          <w:lang w:val="en-US"/>
        </w:rPr>
        <w:t xml:space="preserve">benefit sharing measures </w:t>
      </w:r>
      <w:r w:rsidR="00BF43D2" w:rsidRPr="00073F5E">
        <w:rPr>
          <w:rFonts w:ascii="Arial" w:hAnsi="Arial" w:cs="Arial"/>
          <w:lang w:val="en-US"/>
        </w:rPr>
        <w:t>are</w:t>
      </w:r>
      <w:r w:rsidR="005D4C44" w:rsidRPr="00073F5E">
        <w:rPr>
          <w:rFonts w:ascii="Arial" w:hAnsi="Arial" w:cs="Arial"/>
          <w:lang w:val="en-US"/>
        </w:rPr>
        <w:t xml:space="preserve"> “mandatory”</w:t>
      </w:r>
      <w:r w:rsidRPr="00073F5E">
        <w:rPr>
          <w:rFonts w:ascii="Arial" w:hAnsi="Arial" w:cs="Arial"/>
          <w:lang w:val="en-US"/>
        </w:rPr>
        <w:t xml:space="preserve"> in a</w:t>
      </w:r>
      <w:r w:rsidR="000F6980" w:rsidRPr="00073F5E">
        <w:rPr>
          <w:rFonts w:ascii="Arial" w:hAnsi="Arial" w:cs="Arial"/>
          <w:lang w:val="en-US"/>
        </w:rPr>
        <w:t xml:space="preserve">ny </w:t>
      </w:r>
      <w:r w:rsidRPr="00073F5E">
        <w:rPr>
          <w:rFonts w:ascii="Arial" w:hAnsi="Arial" w:cs="Arial"/>
          <w:lang w:val="en-US"/>
        </w:rPr>
        <w:t>research</w:t>
      </w:r>
      <w:r w:rsidR="00BF43D2" w:rsidRPr="00073F5E">
        <w:rPr>
          <w:rFonts w:ascii="Arial" w:hAnsi="Arial" w:cs="Arial"/>
          <w:lang w:val="en-US"/>
        </w:rPr>
        <w:t xml:space="preserve">, but rather that </w:t>
      </w:r>
      <w:r w:rsidR="005D4C44" w:rsidRPr="00073F5E">
        <w:rPr>
          <w:rFonts w:ascii="Arial" w:hAnsi="Arial" w:cs="Arial"/>
          <w:lang w:val="en-US"/>
        </w:rPr>
        <w:t xml:space="preserve">the </w:t>
      </w:r>
      <w:r w:rsidR="00BF43D2" w:rsidRPr="00073F5E">
        <w:rPr>
          <w:rFonts w:ascii="Arial" w:hAnsi="Arial" w:cs="Arial"/>
          <w:lang w:val="en-US"/>
        </w:rPr>
        <w:t>researchers should either describe them or explicitly justify why they are absent.</w:t>
      </w:r>
    </w:p>
    <w:p w14:paraId="1D0A238B" w14:textId="4EB41097" w:rsidR="00CC3939" w:rsidRPr="00073F5E" w:rsidRDefault="00CA506B" w:rsidP="00623B7C">
      <w:pPr>
        <w:spacing w:before="100" w:beforeAutospacing="1" w:after="100" w:afterAutospacing="1" w:line="360" w:lineRule="auto"/>
        <w:jc w:val="both"/>
        <w:rPr>
          <w:rFonts w:ascii="Arial" w:hAnsi="Arial" w:cs="Arial"/>
          <w:lang w:val="en-US"/>
        </w:rPr>
      </w:pPr>
      <w:del w:id="245" w:author="Raffaella Ravinetto" w:date="2018-03-21T20:42:00Z">
        <w:r w:rsidRPr="00073F5E" w:rsidDel="000521B8">
          <w:rPr>
            <w:rFonts w:ascii="Arial" w:hAnsi="Arial" w:cs="Arial"/>
            <w:lang w:val="en-US"/>
          </w:rPr>
          <w:delText>If</w:delText>
        </w:r>
        <w:r w:rsidR="00434CAF" w:rsidRPr="00073F5E" w:rsidDel="000521B8">
          <w:rPr>
            <w:rFonts w:ascii="Arial" w:hAnsi="Arial" w:cs="Arial"/>
            <w:lang w:val="en-US"/>
          </w:rPr>
          <w:delText xml:space="preserve"> the model of these guidelines </w:delText>
        </w:r>
        <w:r w:rsidRPr="00073F5E" w:rsidDel="000521B8">
          <w:rPr>
            <w:rFonts w:ascii="Arial" w:hAnsi="Arial" w:cs="Arial"/>
            <w:lang w:val="en-US"/>
          </w:rPr>
          <w:delText xml:space="preserve">will be </w:delText>
        </w:r>
        <w:r w:rsidR="00434CAF" w:rsidRPr="00073F5E" w:rsidDel="000521B8">
          <w:rPr>
            <w:rFonts w:ascii="Arial" w:hAnsi="Arial" w:cs="Arial"/>
            <w:lang w:val="en-US"/>
          </w:rPr>
          <w:delText xml:space="preserve">adapted to other contexts, </w:delText>
        </w:r>
        <w:r w:rsidR="0001514E" w:rsidRPr="00073F5E" w:rsidDel="000521B8">
          <w:rPr>
            <w:rFonts w:ascii="Arial" w:hAnsi="Arial" w:cs="Arial"/>
            <w:lang w:val="en-US"/>
          </w:rPr>
          <w:delText>h</w:delText>
        </w:r>
      </w:del>
      <w:ins w:id="246" w:author="Raffaella Ravinetto" w:date="2018-03-21T20:42:00Z">
        <w:r w:rsidR="000521B8">
          <w:rPr>
            <w:rFonts w:ascii="Arial" w:hAnsi="Arial" w:cs="Arial"/>
            <w:lang w:val="en-US"/>
          </w:rPr>
          <w:t>H</w:t>
        </w:r>
      </w:ins>
      <w:r w:rsidR="0001514E" w:rsidRPr="00073F5E">
        <w:rPr>
          <w:rFonts w:ascii="Arial" w:hAnsi="Arial" w:cs="Arial"/>
          <w:lang w:val="en-US"/>
        </w:rPr>
        <w:t xml:space="preserve">owever, </w:t>
      </w:r>
      <w:ins w:id="247" w:author="Raffaella Ravinetto" w:date="2018-03-21T20:42:00Z">
        <w:r w:rsidR="000521B8">
          <w:rPr>
            <w:rFonts w:ascii="Arial" w:hAnsi="Arial" w:cs="Arial"/>
            <w:lang w:val="en-US"/>
          </w:rPr>
          <w:t xml:space="preserve">before this may happen in practice, </w:t>
        </w:r>
      </w:ins>
      <w:r w:rsidR="00434CAF" w:rsidRPr="00073F5E">
        <w:rPr>
          <w:rFonts w:ascii="Arial" w:hAnsi="Arial" w:cs="Arial"/>
          <w:lang w:val="en-US"/>
        </w:rPr>
        <w:t xml:space="preserve">some </w:t>
      </w:r>
      <w:ins w:id="248" w:author="Raffaella Ravinetto" w:date="2018-04-12T20:38:00Z">
        <w:r w:rsidR="000D05BE">
          <w:rPr>
            <w:rFonts w:ascii="Arial" w:hAnsi="Arial" w:cs="Arial"/>
            <w:lang w:val="en-US"/>
          </w:rPr>
          <w:t xml:space="preserve">important </w:t>
        </w:r>
      </w:ins>
      <w:ins w:id="249" w:author="Raffaella Ravinetto" w:date="2018-03-21T20:43:00Z">
        <w:r w:rsidR="000521B8">
          <w:rPr>
            <w:rFonts w:ascii="Arial" w:hAnsi="Arial" w:cs="Arial"/>
            <w:lang w:val="en-US"/>
          </w:rPr>
          <w:t>improvement</w:t>
        </w:r>
      </w:ins>
      <w:ins w:id="250" w:author="Raffaella Ravinetto" w:date="2018-03-22T14:42:00Z">
        <w:r w:rsidR="00371C87">
          <w:rPr>
            <w:rFonts w:ascii="Arial" w:hAnsi="Arial" w:cs="Arial"/>
            <w:lang w:val="en-US"/>
          </w:rPr>
          <w:t>s are needed</w:t>
        </w:r>
      </w:ins>
      <w:del w:id="251" w:author="Raffaella Ravinetto" w:date="2018-03-22T14:42:00Z">
        <w:r w:rsidR="00434CAF" w:rsidRPr="00073F5E" w:rsidDel="00371C87">
          <w:rPr>
            <w:rFonts w:ascii="Arial" w:hAnsi="Arial" w:cs="Arial"/>
            <w:lang w:val="en-US"/>
          </w:rPr>
          <w:delText xml:space="preserve">measures </w:delText>
        </w:r>
      </w:del>
      <w:del w:id="252" w:author="Raffaella Ravinetto" w:date="2018-03-21T20:43:00Z">
        <w:r w:rsidR="00434CAF" w:rsidRPr="00073F5E" w:rsidDel="000521B8">
          <w:rPr>
            <w:rFonts w:ascii="Arial" w:hAnsi="Arial" w:cs="Arial"/>
            <w:lang w:val="en-US"/>
          </w:rPr>
          <w:delText>for further elaboration c</w:delText>
        </w:r>
      </w:del>
      <w:del w:id="253" w:author="Raffaella Ravinetto" w:date="2018-03-22T14:42:00Z">
        <w:r w:rsidR="00434CAF" w:rsidRPr="00073F5E" w:rsidDel="00371C87">
          <w:rPr>
            <w:rFonts w:ascii="Arial" w:hAnsi="Arial" w:cs="Arial"/>
            <w:lang w:val="en-US"/>
          </w:rPr>
          <w:delText>ould be considered</w:delText>
        </w:r>
      </w:del>
      <w:r w:rsidR="00434CAF" w:rsidRPr="00073F5E">
        <w:rPr>
          <w:rFonts w:ascii="Arial" w:hAnsi="Arial" w:cs="Arial"/>
          <w:lang w:val="en-US"/>
        </w:rPr>
        <w:t xml:space="preserve">. </w:t>
      </w:r>
      <w:bookmarkStart w:id="254" w:name="_Hlk509410071"/>
      <w:r w:rsidR="00434CAF" w:rsidRPr="00073F5E">
        <w:rPr>
          <w:rFonts w:ascii="Arial" w:hAnsi="Arial" w:cs="Arial"/>
          <w:lang w:val="en-US"/>
        </w:rPr>
        <w:t>First, the wording</w:t>
      </w:r>
      <w:r w:rsidR="00BF43D2" w:rsidRPr="00073F5E">
        <w:rPr>
          <w:rFonts w:ascii="Arial" w:hAnsi="Arial" w:cs="Arial"/>
          <w:lang w:val="en-US"/>
        </w:rPr>
        <w:t xml:space="preserve"> </w:t>
      </w:r>
      <w:r w:rsidR="005D4C44" w:rsidRPr="00073F5E">
        <w:rPr>
          <w:rFonts w:ascii="Arial" w:hAnsi="Arial" w:cs="Arial"/>
          <w:lang w:val="en-US"/>
        </w:rPr>
        <w:t xml:space="preserve">“benefit sharing” </w:t>
      </w:r>
      <w:ins w:id="255" w:author="Raffaella Ravinetto" w:date="2018-03-21T20:43:00Z">
        <w:r w:rsidR="000521B8">
          <w:rPr>
            <w:rFonts w:ascii="Arial" w:hAnsi="Arial" w:cs="Arial"/>
            <w:lang w:val="en-US"/>
          </w:rPr>
          <w:t>sh</w:t>
        </w:r>
      </w:ins>
      <w:del w:id="256" w:author="Raffaella Ravinetto" w:date="2018-03-21T20:43:00Z">
        <w:r w:rsidR="00434CAF" w:rsidRPr="00073F5E" w:rsidDel="000521B8">
          <w:rPr>
            <w:rFonts w:ascii="Arial" w:hAnsi="Arial" w:cs="Arial"/>
            <w:lang w:val="en-US"/>
          </w:rPr>
          <w:delText>c</w:delText>
        </w:r>
      </w:del>
      <w:r w:rsidR="00434CAF" w:rsidRPr="00073F5E">
        <w:rPr>
          <w:rFonts w:ascii="Arial" w:hAnsi="Arial" w:cs="Arial"/>
          <w:lang w:val="en-US"/>
        </w:rPr>
        <w:t xml:space="preserve">ould be </w:t>
      </w:r>
      <w:r w:rsidR="00FD63E1" w:rsidRPr="00073F5E">
        <w:rPr>
          <w:rFonts w:ascii="Arial" w:hAnsi="Arial" w:cs="Arial"/>
          <w:lang w:val="en-US"/>
        </w:rPr>
        <w:t>us</w:t>
      </w:r>
      <w:r w:rsidR="00434CAF" w:rsidRPr="00073F5E">
        <w:rPr>
          <w:rFonts w:ascii="Arial" w:hAnsi="Arial" w:cs="Arial"/>
          <w:lang w:val="en-US"/>
        </w:rPr>
        <w:t xml:space="preserve">ed </w:t>
      </w:r>
      <w:r w:rsidR="005D4C44" w:rsidRPr="00073F5E">
        <w:rPr>
          <w:rFonts w:ascii="Arial" w:hAnsi="Arial" w:cs="Arial"/>
          <w:lang w:val="en-US"/>
        </w:rPr>
        <w:t xml:space="preserve">instead of </w:t>
      </w:r>
      <w:r w:rsidR="00BF43D2" w:rsidRPr="00073F5E">
        <w:rPr>
          <w:rFonts w:ascii="Arial" w:hAnsi="Arial" w:cs="Arial"/>
          <w:lang w:val="en-US"/>
        </w:rPr>
        <w:t>“</w:t>
      </w:r>
      <w:r w:rsidR="005D4C44" w:rsidRPr="00073F5E">
        <w:rPr>
          <w:rFonts w:ascii="Arial" w:hAnsi="Arial" w:cs="Arial"/>
          <w:lang w:val="en-US"/>
        </w:rPr>
        <w:t>maximization of benefit”</w:t>
      </w:r>
      <w:r w:rsidR="00434CAF" w:rsidRPr="00073F5E">
        <w:rPr>
          <w:rFonts w:ascii="Arial" w:hAnsi="Arial" w:cs="Arial"/>
          <w:lang w:val="en-US"/>
        </w:rPr>
        <w:t xml:space="preserve">, for consistency with other ethics guidelines, and </w:t>
      </w:r>
      <w:r w:rsidRPr="00073F5E">
        <w:rPr>
          <w:rFonts w:ascii="Arial" w:hAnsi="Arial" w:cs="Arial"/>
          <w:lang w:val="en-US"/>
        </w:rPr>
        <w:t xml:space="preserve">for </w:t>
      </w:r>
      <w:r w:rsidR="00434CAF" w:rsidRPr="00073F5E">
        <w:rPr>
          <w:rFonts w:ascii="Arial" w:hAnsi="Arial" w:cs="Arial"/>
          <w:lang w:val="en-US"/>
        </w:rPr>
        <w:t>readers’ friendliness</w:t>
      </w:r>
      <w:ins w:id="257" w:author="Raffaella Ravinetto" w:date="2018-03-21T20:43:00Z">
        <w:r w:rsidR="000521B8">
          <w:rPr>
            <w:rFonts w:ascii="Arial" w:hAnsi="Arial" w:cs="Arial"/>
            <w:lang w:val="en-US"/>
          </w:rPr>
          <w:t xml:space="preserve"> and clarity</w:t>
        </w:r>
      </w:ins>
      <w:r w:rsidR="00434CAF" w:rsidRPr="00073F5E">
        <w:rPr>
          <w:rFonts w:ascii="Arial" w:hAnsi="Arial" w:cs="Arial"/>
          <w:lang w:val="en-US"/>
        </w:rPr>
        <w:t xml:space="preserve">. Second, </w:t>
      </w:r>
      <w:r w:rsidR="00623B7C" w:rsidRPr="00073F5E">
        <w:rPr>
          <w:rFonts w:ascii="Arial" w:hAnsi="Arial" w:cs="Arial"/>
          <w:lang w:val="en-US"/>
        </w:rPr>
        <w:t xml:space="preserve">it </w:t>
      </w:r>
      <w:del w:id="258" w:author="Raffaella Ravinetto" w:date="2018-03-21T20:43:00Z">
        <w:r w:rsidR="00623B7C" w:rsidRPr="00073F5E" w:rsidDel="000521B8">
          <w:rPr>
            <w:rFonts w:ascii="Arial" w:hAnsi="Arial" w:cs="Arial"/>
            <w:lang w:val="en-US"/>
          </w:rPr>
          <w:delText xml:space="preserve">could </w:delText>
        </w:r>
      </w:del>
      <w:ins w:id="259" w:author="Raffaella Ravinetto" w:date="2018-03-21T20:43:00Z">
        <w:r w:rsidR="000521B8">
          <w:rPr>
            <w:rFonts w:ascii="Arial" w:hAnsi="Arial" w:cs="Arial"/>
            <w:lang w:val="en-US"/>
          </w:rPr>
          <w:t>sh</w:t>
        </w:r>
        <w:r w:rsidR="000521B8" w:rsidRPr="00073F5E">
          <w:rPr>
            <w:rFonts w:ascii="Arial" w:hAnsi="Arial" w:cs="Arial"/>
            <w:lang w:val="en-US"/>
          </w:rPr>
          <w:t xml:space="preserve">ould </w:t>
        </w:r>
      </w:ins>
      <w:r w:rsidR="00623B7C" w:rsidRPr="00073F5E">
        <w:rPr>
          <w:rFonts w:ascii="Arial" w:hAnsi="Arial" w:cs="Arial"/>
          <w:lang w:val="en-US"/>
        </w:rPr>
        <w:t xml:space="preserve">be </w:t>
      </w:r>
      <w:del w:id="260" w:author="Raffaella Ravinetto" w:date="2018-03-21T20:43:00Z">
        <w:r w:rsidR="00623B7C" w:rsidRPr="00073F5E" w:rsidDel="000521B8">
          <w:rPr>
            <w:rFonts w:ascii="Arial" w:hAnsi="Arial" w:cs="Arial"/>
            <w:lang w:val="en-US"/>
          </w:rPr>
          <w:delText xml:space="preserve">made more </w:delText>
        </w:r>
      </w:del>
      <w:r w:rsidR="00623B7C" w:rsidRPr="00073F5E">
        <w:rPr>
          <w:rFonts w:ascii="Arial" w:hAnsi="Arial" w:cs="Arial"/>
          <w:lang w:val="en-US"/>
        </w:rPr>
        <w:t>explicit</w:t>
      </w:r>
      <w:r w:rsidR="00BF43D2" w:rsidRPr="00073F5E">
        <w:rPr>
          <w:rFonts w:ascii="Arial" w:hAnsi="Arial" w:cs="Arial"/>
          <w:lang w:val="en-US"/>
        </w:rPr>
        <w:t xml:space="preserve"> that this transversal requirement </w:t>
      </w:r>
      <w:r w:rsidR="00623B7C" w:rsidRPr="00073F5E">
        <w:rPr>
          <w:rFonts w:ascii="Arial" w:hAnsi="Arial" w:cs="Arial"/>
          <w:lang w:val="en-US"/>
        </w:rPr>
        <w:t xml:space="preserve">is relevant to </w:t>
      </w:r>
      <w:r w:rsidR="00BF43D2" w:rsidRPr="000521B8">
        <w:rPr>
          <w:rFonts w:ascii="Arial" w:hAnsi="Arial" w:cs="Arial"/>
          <w:i/>
          <w:lang w:val="en-US"/>
        </w:rPr>
        <w:t>all research</w:t>
      </w:r>
      <w:r w:rsidR="00623B7C" w:rsidRPr="000521B8">
        <w:rPr>
          <w:rFonts w:ascii="Arial" w:hAnsi="Arial" w:cs="Arial"/>
          <w:i/>
          <w:lang w:val="en-US"/>
        </w:rPr>
        <w:t xml:space="preserve"> involving human participants, data and samples</w:t>
      </w:r>
      <w:r w:rsidR="00BF43D2" w:rsidRPr="00073F5E">
        <w:rPr>
          <w:rFonts w:ascii="Arial" w:hAnsi="Arial" w:cs="Arial"/>
          <w:lang w:val="en-US"/>
        </w:rPr>
        <w:t>, and not only</w:t>
      </w:r>
      <w:r w:rsidR="005D4C44" w:rsidRPr="00073F5E">
        <w:rPr>
          <w:rFonts w:ascii="Arial" w:hAnsi="Arial" w:cs="Arial"/>
          <w:lang w:val="en-US"/>
        </w:rPr>
        <w:t xml:space="preserve"> </w:t>
      </w:r>
      <w:r w:rsidR="00623B7C" w:rsidRPr="00073F5E">
        <w:rPr>
          <w:rFonts w:ascii="Arial" w:hAnsi="Arial" w:cs="Arial"/>
          <w:lang w:val="en-US"/>
        </w:rPr>
        <w:t xml:space="preserve">to </w:t>
      </w:r>
      <w:r w:rsidR="005D4C44" w:rsidRPr="00073F5E">
        <w:rPr>
          <w:rFonts w:ascii="Arial" w:hAnsi="Arial" w:cs="Arial"/>
          <w:lang w:val="en-US"/>
        </w:rPr>
        <w:t>specific situations like biobanks</w:t>
      </w:r>
      <w:r w:rsidR="00BF43D2" w:rsidRPr="00073F5E">
        <w:rPr>
          <w:rFonts w:ascii="Arial" w:hAnsi="Arial" w:cs="Arial"/>
          <w:lang w:val="en-US"/>
        </w:rPr>
        <w:t>,</w:t>
      </w:r>
      <w:r w:rsidR="005D4C44" w:rsidRPr="00073F5E">
        <w:rPr>
          <w:rFonts w:ascii="Arial" w:hAnsi="Arial" w:cs="Arial"/>
          <w:lang w:val="en-US"/>
        </w:rPr>
        <w:t xml:space="preserve"> research in emergencies and international collaboration</w:t>
      </w:r>
      <w:r w:rsidR="00BF43D2" w:rsidRPr="00073F5E">
        <w:rPr>
          <w:rFonts w:ascii="Arial" w:hAnsi="Arial" w:cs="Arial"/>
          <w:lang w:val="en-US"/>
        </w:rPr>
        <w:t>s</w:t>
      </w:r>
      <w:r w:rsidR="00623B7C" w:rsidRPr="00073F5E">
        <w:rPr>
          <w:rFonts w:ascii="Arial" w:hAnsi="Arial" w:cs="Arial"/>
          <w:lang w:val="en-US"/>
        </w:rPr>
        <w:t xml:space="preserve">. Third, the document </w:t>
      </w:r>
      <w:del w:id="261" w:author="Raffaella Ravinetto" w:date="2018-03-21T20:43:00Z">
        <w:r w:rsidR="00623B7C" w:rsidRPr="00073F5E" w:rsidDel="000521B8">
          <w:rPr>
            <w:rFonts w:ascii="Arial" w:hAnsi="Arial" w:cs="Arial"/>
            <w:lang w:val="en-US"/>
          </w:rPr>
          <w:delText xml:space="preserve">may </w:delText>
        </w:r>
      </w:del>
      <w:r w:rsidR="00623B7C" w:rsidRPr="00073F5E">
        <w:rPr>
          <w:rFonts w:ascii="Arial" w:hAnsi="Arial" w:cs="Arial"/>
          <w:lang w:val="en-US"/>
        </w:rPr>
        <w:t>give</w:t>
      </w:r>
      <w:ins w:id="262" w:author="Raffaella Ravinetto" w:date="2018-03-21T20:44:00Z">
        <w:r w:rsidR="000521B8">
          <w:rPr>
            <w:rFonts w:ascii="Arial" w:hAnsi="Arial" w:cs="Arial"/>
            <w:lang w:val="en-US"/>
          </w:rPr>
          <w:t>s</w:t>
        </w:r>
      </w:ins>
      <w:r w:rsidR="00623B7C" w:rsidRPr="00073F5E">
        <w:rPr>
          <w:rFonts w:ascii="Arial" w:hAnsi="Arial" w:cs="Arial"/>
          <w:lang w:val="en-US"/>
        </w:rPr>
        <w:t xml:space="preserve"> </w:t>
      </w:r>
      <w:del w:id="263" w:author="Raffaella Ravinetto" w:date="2018-03-21T20:44:00Z">
        <w:r w:rsidR="00623B7C" w:rsidRPr="00073F5E" w:rsidDel="000521B8">
          <w:rPr>
            <w:rFonts w:ascii="Arial" w:hAnsi="Arial" w:cs="Arial"/>
            <w:lang w:val="en-US"/>
          </w:rPr>
          <w:delText xml:space="preserve">from time to time </w:delText>
        </w:r>
      </w:del>
      <w:r w:rsidR="00623B7C" w:rsidRPr="00073F5E">
        <w:rPr>
          <w:rFonts w:ascii="Arial" w:hAnsi="Arial" w:cs="Arial"/>
          <w:lang w:val="en-US"/>
        </w:rPr>
        <w:t xml:space="preserve">the impression that </w:t>
      </w:r>
      <w:r w:rsidR="005D4C44" w:rsidRPr="00073F5E">
        <w:rPr>
          <w:rFonts w:ascii="Arial" w:hAnsi="Arial" w:cs="Arial"/>
          <w:lang w:val="en-US"/>
        </w:rPr>
        <w:t>the risk of</w:t>
      </w:r>
      <w:ins w:id="264" w:author="Raffaella Ravinetto" w:date="2018-03-21T20:44:00Z">
        <w:r w:rsidR="000521B8">
          <w:rPr>
            <w:rFonts w:ascii="Arial" w:hAnsi="Arial" w:cs="Arial"/>
            <w:lang w:val="en-US"/>
          </w:rPr>
          <w:t xml:space="preserve"> lack of benefit sharing, thus of</w:t>
        </w:r>
      </w:ins>
      <w:r w:rsidR="005D4C44" w:rsidRPr="00073F5E">
        <w:rPr>
          <w:rFonts w:ascii="Arial" w:hAnsi="Arial" w:cs="Arial"/>
          <w:lang w:val="en-US"/>
        </w:rPr>
        <w:t xml:space="preserve"> exploitation in research</w:t>
      </w:r>
      <w:ins w:id="265" w:author="Raffaella Ravinetto" w:date="2018-03-21T20:44:00Z">
        <w:r w:rsidR="000521B8">
          <w:rPr>
            <w:rFonts w:ascii="Arial" w:hAnsi="Arial" w:cs="Arial"/>
            <w:lang w:val="en-US"/>
          </w:rPr>
          <w:t>,</w:t>
        </w:r>
      </w:ins>
      <w:r w:rsidR="005D4C44" w:rsidRPr="00073F5E">
        <w:rPr>
          <w:rFonts w:ascii="Arial" w:hAnsi="Arial" w:cs="Arial"/>
          <w:lang w:val="en-US"/>
        </w:rPr>
        <w:t xml:space="preserve"> is </w:t>
      </w:r>
      <w:r w:rsidRPr="00073F5E">
        <w:rPr>
          <w:rFonts w:ascii="Arial" w:hAnsi="Arial" w:cs="Arial"/>
          <w:lang w:val="en-US"/>
        </w:rPr>
        <w:t xml:space="preserve">mainly or </w:t>
      </w:r>
      <w:r w:rsidR="00FD63E1" w:rsidRPr="00073F5E">
        <w:rPr>
          <w:rFonts w:ascii="Arial" w:hAnsi="Arial" w:cs="Arial"/>
          <w:lang w:val="en-US"/>
        </w:rPr>
        <w:t xml:space="preserve">only </w:t>
      </w:r>
      <w:r w:rsidR="00623B7C" w:rsidRPr="00073F5E">
        <w:rPr>
          <w:rFonts w:ascii="Arial" w:hAnsi="Arial" w:cs="Arial"/>
          <w:lang w:val="en-US"/>
        </w:rPr>
        <w:t>related</w:t>
      </w:r>
      <w:r w:rsidR="005D4C44" w:rsidRPr="00073F5E">
        <w:rPr>
          <w:rFonts w:ascii="Arial" w:hAnsi="Arial" w:cs="Arial"/>
          <w:lang w:val="en-US"/>
        </w:rPr>
        <w:t xml:space="preserve"> to international collaborations</w:t>
      </w:r>
      <w:r w:rsidR="00623B7C" w:rsidRPr="00073F5E">
        <w:rPr>
          <w:rFonts w:ascii="Arial" w:hAnsi="Arial" w:cs="Arial"/>
          <w:lang w:val="en-US"/>
        </w:rPr>
        <w:t xml:space="preserve">, </w:t>
      </w:r>
      <w:r w:rsidR="00FD63E1" w:rsidRPr="00073F5E">
        <w:rPr>
          <w:rFonts w:ascii="Arial" w:hAnsi="Arial" w:cs="Arial"/>
          <w:lang w:val="en-US"/>
        </w:rPr>
        <w:t xml:space="preserve">i.e. </w:t>
      </w:r>
      <w:r w:rsidR="00623B7C" w:rsidRPr="00073F5E">
        <w:rPr>
          <w:rFonts w:ascii="Arial" w:hAnsi="Arial" w:cs="Arial"/>
          <w:lang w:val="en-US"/>
        </w:rPr>
        <w:t xml:space="preserve">research conducted in India by foreign </w:t>
      </w:r>
      <w:r w:rsidR="005D4C44" w:rsidRPr="00073F5E">
        <w:rPr>
          <w:rFonts w:ascii="Arial" w:hAnsi="Arial" w:cs="Arial"/>
          <w:lang w:val="en-US"/>
        </w:rPr>
        <w:t>researchers</w:t>
      </w:r>
      <w:r w:rsidR="00623B7C" w:rsidRPr="00073F5E">
        <w:rPr>
          <w:rFonts w:ascii="Arial" w:hAnsi="Arial" w:cs="Arial"/>
          <w:lang w:val="en-US"/>
        </w:rPr>
        <w:t xml:space="preserve"> and sponsors.</w:t>
      </w:r>
      <w:r w:rsidR="005D4C44" w:rsidRPr="00073F5E">
        <w:rPr>
          <w:rFonts w:ascii="Arial" w:hAnsi="Arial" w:cs="Arial"/>
          <w:lang w:val="en-US"/>
        </w:rPr>
        <w:t xml:space="preserve"> </w:t>
      </w:r>
      <w:r w:rsidR="00623B7C" w:rsidRPr="00073F5E">
        <w:rPr>
          <w:rFonts w:ascii="Arial" w:hAnsi="Arial" w:cs="Arial"/>
          <w:lang w:val="en-US"/>
        </w:rPr>
        <w:t xml:space="preserve">While we agree that such circumstances </w:t>
      </w:r>
      <w:ins w:id="266" w:author="Raffaella Ravinetto" w:date="2018-03-22T21:57:00Z">
        <w:r w:rsidR="00AD1527">
          <w:rPr>
            <w:rFonts w:ascii="Arial" w:hAnsi="Arial" w:cs="Arial"/>
            <w:lang w:val="en-US"/>
          </w:rPr>
          <w:t xml:space="preserve">(already emphasized in the previous version of the guidelines) </w:t>
        </w:r>
      </w:ins>
      <w:r w:rsidR="00623B7C" w:rsidRPr="00073F5E">
        <w:rPr>
          <w:rFonts w:ascii="Arial" w:hAnsi="Arial" w:cs="Arial"/>
          <w:lang w:val="en-US"/>
        </w:rPr>
        <w:t xml:space="preserve">may </w:t>
      </w:r>
      <w:del w:id="267" w:author="Raffaella Ravinetto" w:date="2018-03-21T20:44:00Z">
        <w:r w:rsidR="00623B7C" w:rsidRPr="00073F5E" w:rsidDel="000521B8">
          <w:rPr>
            <w:rFonts w:ascii="Arial" w:hAnsi="Arial" w:cs="Arial"/>
            <w:lang w:val="en-US"/>
          </w:rPr>
          <w:delText xml:space="preserve">indeed </w:delText>
        </w:r>
      </w:del>
      <w:r w:rsidR="00623B7C" w:rsidRPr="00073F5E">
        <w:rPr>
          <w:rFonts w:ascii="Arial" w:hAnsi="Arial" w:cs="Arial"/>
          <w:lang w:val="en-US"/>
        </w:rPr>
        <w:t xml:space="preserve">magnify the potential for exploitative practices, </w:t>
      </w:r>
      <w:del w:id="268" w:author="Raffaella Ravinetto" w:date="2018-03-21T20:44:00Z">
        <w:r w:rsidR="00623B7C" w:rsidRPr="00073F5E" w:rsidDel="000521B8">
          <w:rPr>
            <w:rFonts w:ascii="Arial" w:hAnsi="Arial" w:cs="Arial"/>
            <w:lang w:val="en-US"/>
          </w:rPr>
          <w:delText xml:space="preserve">we would </w:delText>
        </w:r>
        <w:r w:rsidR="00FD63E1" w:rsidRPr="00073F5E" w:rsidDel="000521B8">
          <w:rPr>
            <w:rFonts w:ascii="Arial" w:hAnsi="Arial" w:cs="Arial"/>
            <w:lang w:val="en-US"/>
          </w:rPr>
          <w:delText xml:space="preserve">suggest not to neglect </w:delText>
        </w:r>
      </w:del>
      <w:ins w:id="269" w:author="Raffaella Ravinetto" w:date="2018-03-22T21:57:00Z">
        <w:r w:rsidR="006745C1">
          <w:rPr>
            <w:rFonts w:ascii="Arial" w:hAnsi="Arial" w:cs="Arial"/>
            <w:lang w:val="en-US"/>
          </w:rPr>
          <w:t xml:space="preserve">we note that </w:t>
        </w:r>
      </w:ins>
      <w:r w:rsidR="00623B7C" w:rsidRPr="00073F5E">
        <w:rPr>
          <w:rFonts w:ascii="Arial" w:hAnsi="Arial" w:cs="Arial"/>
          <w:lang w:val="en-US"/>
        </w:rPr>
        <w:t>the possibility of exploitati</w:t>
      </w:r>
      <w:r w:rsidR="00FD63E1" w:rsidRPr="00073F5E">
        <w:rPr>
          <w:rFonts w:ascii="Arial" w:hAnsi="Arial" w:cs="Arial"/>
          <w:lang w:val="en-US"/>
        </w:rPr>
        <w:t>ve practices</w:t>
      </w:r>
      <w:r w:rsidR="00623B7C" w:rsidRPr="00073F5E">
        <w:rPr>
          <w:rFonts w:ascii="Arial" w:hAnsi="Arial" w:cs="Arial"/>
          <w:lang w:val="en-US"/>
        </w:rPr>
        <w:t xml:space="preserve"> also </w:t>
      </w:r>
      <w:r w:rsidR="00117BDD" w:rsidRPr="00073F5E">
        <w:rPr>
          <w:rFonts w:ascii="Arial" w:hAnsi="Arial" w:cs="Arial"/>
          <w:lang w:val="en-US"/>
        </w:rPr>
        <w:t>in absence of interests from abroad</w:t>
      </w:r>
      <w:ins w:id="270" w:author="Raffaella Ravinetto" w:date="2018-03-21T20:44:00Z">
        <w:r w:rsidR="000521B8">
          <w:rPr>
            <w:rFonts w:ascii="Arial" w:hAnsi="Arial" w:cs="Arial"/>
            <w:lang w:val="en-US"/>
          </w:rPr>
          <w:t xml:space="preserve"> should not be neglected</w:t>
        </w:r>
      </w:ins>
      <w:r w:rsidR="00117BDD" w:rsidRPr="00073F5E">
        <w:rPr>
          <w:rFonts w:ascii="Arial" w:hAnsi="Arial" w:cs="Arial"/>
          <w:lang w:val="en-US"/>
        </w:rPr>
        <w:t xml:space="preserve">. </w:t>
      </w:r>
    </w:p>
    <w:p w14:paraId="693B4A25" w14:textId="120D89AF" w:rsidR="00C62CC4" w:rsidRPr="00073F5E" w:rsidRDefault="0001514E" w:rsidP="00977EBE">
      <w:pPr>
        <w:spacing w:before="100" w:beforeAutospacing="1" w:after="100" w:afterAutospacing="1" w:line="360" w:lineRule="auto"/>
        <w:jc w:val="both"/>
        <w:rPr>
          <w:rFonts w:ascii="Arial" w:hAnsi="Arial" w:cs="Arial"/>
          <w:lang w:val="en-US"/>
        </w:rPr>
      </w:pPr>
      <w:r w:rsidRPr="00073F5E">
        <w:rPr>
          <w:rFonts w:ascii="Arial" w:hAnsi="Arial" w:cs="Arial"/>
          <w:lang w:val="en-US"/>
        </w:rPr>
        <w:t>Lastly</w:t>
      </w:r>
      <w:r w:rsidR="00C62CC4" w:rsidRPr="00073F5E">
        <w:rPr>
          <w:rFonts w:ascii="Arial" w:hAnsi="Arial" w:cs="Arial"/>
          <w:lang w:val="en-US"/>
        </w:rPr>
        <w:t xml:space="preserve">, the guidelines are </w:t>
      </w:r>
      <w:del w:id="271" w:author="Raffaella Ravinetto" w:date="2018-03-21T20:47:00Z">
        <w:r w:rsidR="00C62CC4" w:rsidRPr="00073F5E" w:rsidDel="000521B8">
          <w:rPr>
            <w:rFonts w:ascii="Arial" w:hAnsi="Arial" w:cs="Arial"/>
            <w:lang w:val="en-US"/>
          </w:rPr>
          <w:delText>v</w:delText>
        </w:r>
      </w:del>
      <w:del w:id="272" w:author="Raffaella Ravinetto" w:date="2018-03-21T20:46:00Z">
        <w:r w:rsidR="00C62CC4" w:rsidRPr="00073F5E" w:rsidDel="000521B8">
          <w:rPr>
            <w:rFonts w:ascii="Arial" w:hAnsi="Arial" w:cs="Arial"/>
            <w:lang w:val="en-US"/>
          </w:rPr>
          <w:delText xml:space="preserve">ery comprehensive and detailed, </w:delText>
        </w:r>
        <w:r w:rsidR="00CA506B" w:rsidRPr="00073F5E" w:rsidDel="000521B8">
          <w:rPr>
            <w:rFonts w:ascii="Arial" w:hAnsi="Arial" w:cs="Arial"/>
            <w:lang w:val="en-US"/>
          </w:rPr>
          <w:delText>which makes them</w:delText>
        </w:r>
        <w:r w:rsidR="00C62CC4" w:rsidRPr="00073F5E" w:rsidDel="000521B8">
          <w:rPr>
            <w:rFonts w:ascii="Arial" w:hAnsi="Arial" w:cs="Arial"/>
            <w:lang w:val="en-US"/>
          </w:rPr>
          <w:delText xml:space="preserve"> at some points</w:delText>
        </w:r>
      </w:del>
      <w:ins w:id="273" w:author="Raffaella Ravinetto" w:date="2018-03-21T20:46:00Z">
        <w:r w:rsidR="000521B8">
          <w:rPr>
            <w:rFonts w:ascii="Arial" w:hAnsi="Arial" w:cs="Arial"/>
            <w:lang w:val="en-US"/>
          </w:rPr>
          <w:t xml:space="preserve"> quite complex and not easy to read</w:t>
        </w:r>
      </w:ins>
      <w:ins w:id="274" w:author="Raffaella Ravinetto" w:date="2018-03-22T14:43:00Z">
        <w:r w:rsidR="00371C87">
          <w:rPr>
            <w:rFonts w:ascii="Arial" w:hAnsi="Arial" w:cs="Arial"/>
            <w:lang w:val="en-US"/>
          </w:rPr>
          <w:t>, thus they are not adequate to</w:t>
        </w:r>
      </w:ins>
      <w:del w:id="275" w:author="Raffaella Ravinetto" w:date="2018-03-21T20:46:00Z">
        <w:r w:rsidR="00C62CC4" w:rsidRPr="00073F5E" w:rsidDel="000521B8">
          <w:rPr>
            <w:rFonts w:ascii="Arial" w:hAnsi="Arial" w:cs="Arial"/>
            <w:lang w:val="en-US"/>
          </w:rPr>
          <w:delText xml:space="preserve"> a difficult reading</w:delText>
        </w:r>
      </w:del>
      <w:ins w:id="276" w:author="Raffaella Ravinetto" w:date="2018-03-21T20:46:00Z">
        <w:r w:rsidR="000521B8">
          <w:rPr>
            <w:rFonts w:ascii="Arial" w:hAnsi="Arial" w:cs="Arial"/>
            <w:lang w:val="en-US"/>
          </w:rPr>
          <w:t xml:space="preserve"> be used as a practical manual</w:t>
        </w:r>
      </w:ins>
      <w:ins w:id="277" w:author="Raffaella Ravinetto" w:date="2018-04-12T20:39:00Z">
        <w:r w:rsidR="002934D3">
          <w:rPr>
            <w:rFonts w:ascii="Arial" w:hAnsi="Arial" w:cs="Arial"/>
            <w:lang w:val="en-US"/>
          </w:rPr>
          <w:t>.</w:t>
        </w:r>
      </w:ins>
      <w:del w:id="278" w:author="Raffaella Ravinetto" w:date="2018-03-21T20:47:00Z">
        <w:r w:rsidR="00CA506B" w:rsidRPr="00073F5E" w:rsidDel="000521B8">
          <w:rPr>
            <w:rFonts w:ascii="Arial" w:hAnsi="Arial" w:cs="Arial"/>
            <w:lang w:val="en-US"/>
          </w:rPr>
          <w:delText>. Also,</w:delText>
        </w:r>
      </w:del>
      <w:del w:id="279" w:author="Raffaella Ravinetto" w:date="2018-03-22T14:45:00Z">
        <w:r w:rsidR="00CA506B" w:rsidRPr="00073F5E" w:rsidDel="00DA7FB5">
          <w:rPr>
            <w:rFonts w:ascii="Arial" w:hAnsi="Arial" w:cs="Arial"/>
            <w:lang w:val="en-US"/>
          </w:rPr>
          <w:delText xml:space="preserve"> n</w:delText>
        </w:r>
        <w:r w:rsidR="00C62CC4" w:rsidRPr="00073F5E" w:rsidDel="00DA7FB5">
          <w:rPr>
            <w:rFonts w:ascii="Arial" w:hAnsi="Arial" w:cs="Arial"/>
            <w:lang w:val="en-US"/>
          </w:rPr>
          <w:delText>o chapter</w:delText>
        </w:r>
        <w:r w:rsidR="00CA506B" w:rsidRPr="00073F5E" w:rsidDel="00DA7FB5">
          <w:rPr>
            <w:rFonts w:ascii="Arial" w:hAnsi="Arial" w:cs="Arial"/>
            <w:lang w:val="en-US"/>
          </w:rPr>
          <w:delText>s</w:delText>
        </w:r>
        <w:r w:rsidR="00C62CC4" w:rsidRPr="00073F5E" w:rsidDel="00DA7FB5">
          <w:rPr>
            <w:rFonts w:ascii="Arial" w:hAnsi="Arial" w:cs="Arial"/>
            <w:lang w:val="en-US"/>
          </w:rPr>
          <w:delText xml:space="preserve"> should be </w:delText>
        </w:r>
        <w:r w:rsidR="004D56CF" w:rsidRPr="00073F5E" w:rsidDel="00DA7FB5">
          <w:rPr>
            <w:rFonts w:ascii="Arial" w:hAnsi="Arial" w:cs="Arial"/>
            <w:lang w:val="en-US"/>
          </w:rPr>
          <w:delText>read</w:delText>
        </w:r>
        <w:r w:rsidR="00C62CC4" w:rsidRPr="00073F5E" w:rsidDel="00DA7FB5">
          <w:rPr>
            <w:rFonts w:ascii="Arial" w:hAnsi="Arial" w:cs="Arial"/>
            <w:lang w:val="en-US"/>
          </w:rPr>
          <w:delText xml:space="preserve"> in isolation. </w:delText>
        </w:r>
      </w:del>
      <w:ins w:id="280" w:author="Raffaella Ravinetto" w:date="2018-03-22T14:45:00Z">
        <w:r w:rsidR="00DA7FB5">
          <w:rPr>
            <w:rFonts w:ascii="Arial" w:hAnsi="Arial" w:cs="Arial"/>
            <w:lang w:val="en-US"/>
          </w:rPr>
          <w:t xml:space="preserve"> </w:t>
        </w:r>
      </w:ins>
      <w:r w:rsidR="00C62CC4" w:rsidRPr="00073F5E">
        <w:rPr>
          <w:rFonts w:ascii="Arial" w:hAnsi="Arial" w:cs="Arial"/>
          <w:lang w:val="en-US"/>
        </w:rPr>
        <w:t xml:space="preserve">For instance, somebody reading only the chapter on clinical trials will not </w:t>
      </w:r>
      <w:r w:rsidR="00CA506B" w:rsidRPr="00073F5E">
        <w:rPr>
          <w:rFonts w:ascii="Arial" w:hAnsi="Arial" w:cs="Arial"/>
          <w:lang w:val="en-US"/>
        </w:rPr>
        <w:t>learn</w:t>
      </w:r>
      <w:r w:rsidR="00C62CC4" w:rsidRPr="00073F5E">
        <w:rPr>
          <w:rFonts w:ascii="Arial" w:hAnsi="Arial" w:cs="Arial"/>
          <w:lang w:val="en-US"/>
        </w:rPr>
        <w:t xml:space="preserve"> about benefit sharing</w:t>
      </w:r>
      <w:r w:rsidR="00CA506B" w:rsidRPr="00073F5E">
        <w:rPr>
          <w:rFonts w:ascii="Arial" w:hAnsi="Arial" w:cs="Arial"/>
          <w:lang w:val="en-US"/>
        </w:rPr>
        <w:t>,</w:t>
      </w:r>
      <w:r w:rsidR="00C62CC4" w:rsidRPr="00073F5E">
        <w:rPr>
          <w:rFonts w:ascii="Arial" w:hAnsi="Arial" w:cs="Arial"/>
          <w:lang w:val="en-US"/>
        </w:rPr>
        <w:t xml:space="preserve"> and </w:t>
      </w:r>
      <w:del w:id="281" w:author="Raffaella Ravinetto" w:date="2018-03-21T20:48:00Z">
        <w:r w:rsidR="00C62CC4" w:rsidRPr="00073F5E" w:rsidDel="000521B8">
          <w:rPr>
            <w:rFonts w:ascii="Arial" w:hAnsi="Arial" w:cs="Arial"/>
            <w:lang w:val="en-US"/>
          </w:rPr>
          <w:delText xml:space="preserve">could </w:delText>
        </w:r>
      </w:del>
      <w:ins w:id="282" w:author="Raffaella Ravinetto" w:date="2018-03-21T20:48:00Z">
        <w:r w:rsidR="000521B8">
          <w:rPr>
            <w:rFonts w:ascii="Arial" w:hAnsi="Arial" w:cs="Arial"/>
            <w:lang w:val="en-US"/>
          </w:rPr>
          <w:t>w</w:t>
        </w:r>
        <w:r w:rsidR="000521B8" w:rsidRPr="00073F5E">
          <w:rPr>
            <w:rFonts w:ascii="Arial" w:hAnsi="Arial" w:cs="Arial"/>
            <w:lang w:val="en-US"/>
          </w:rPr>
          <w:t xml:space="preserve">ould </w:t>
        </w:r>
      </w:ins>
      <w:r w:rsidR="00C62CC4" w:rsidRPr="00073F5E">
        <w:rPr>
          <w:rFonts w:ascii="Arial" w:hAnsi="Arial" w:cs="Arial"/>
          <w:lang w:val="en-US"/>
        </w:rPr>
        <w:t>ignore or neglect this requirement</w:t>
      </w:r>
      <w:r w:rsidR="004D56CF" w:rsidRPr="00073F5E">
        <w:rPr>
          <w:rFonts w:ascii="Arial" w:hAnsi="Arial" w:cs="Arial"/>
          <w:lang w:val="en-US"/>
        </w:rPr>
        <w:t>: he/she should read t</w:t>
      </w:r>
      <w:r w:rsidR="00120793" w:rsidRPr="00073F5E">
        <w:rPr>
          <w:rFonts w:ascii="Arial" w:hAnsi="Arial" w:cs="Arial"/>
          <w:lang w:val="en-US"/>
        </w:rPr>
        <w:t>he whole document</w:t>
      </w:r>
      <w:r w:rsidR="00CA506B" w:rsidRPr="00073F5E">
        <w:rPr>
          <w:rFonts w:ascii="Arial" w:hAnsi="Arial" w:cs="Arial"/>
          <w:lang w:val="en-US"/>
        </w:rPr>
        <w:t xml:space="preserve">, </w:t>
      </w:r>
      <w:r w:rsidR="00120793" w:rsidRPr="00073F5E">
        <w:rPr>
          <w:rFonts w:ascii="Arial" w:hAnsi="Arial" w:cs="Arial"/>
          <w:lang w:val="en-US"/>
        </w:rPr>
        <w:t xml:space="preserve">to understand that </w:t>
      </w:r>
      <w:r w:rsidR="00C62CC4" w:rsidRPr="00073F5E">
        <w:rPr>
          <w:rFonts w:ascii="Arial" w:hAnsi="Arial" w:cs="Arial"/>
          <w:lang w:val="en-US"/>
        </w:rPr>
        <w:t>ECs should always look at “how the benefits of the research will be disseminated to the community”</w:t>
      </w:r>
      <w:r w:rsidR="004D56CF" w:rsidRPr="00073F5E">
        <w:rPr>
          <w:rFonts w:ascii="Arial" w:hAnsi="Arial" w:cs="Arial"/>
          <w:lang w:val="en-US"/>
        </w:rPr>
        <w:t xml:space="preserve"> </w:t>
      </w:r>
      <w:r w:rsidR="00120793" w:rsidRPr="00073F5E">
        <w:rPr>
          <w:rFonts w:ascii="Arial" w:hAnsi="Arial" w:cs="Arial"/>
          <w:lang w:val="en-US"/>
        </w:rPr>
        <w:t>irrespectively of the kind of research and, thu</w:t>
      </w:r>
      <w:r w:rsidR="004D56CF" w:rsidRPr="00073F5E">
        <w:rPr>
          <w:rFonts w:ascii="Arial" w:hAnsi="Arial" w:cs="Arial"/>
          <w:lang w:val="en-US"/>
        </w:rPr>
        <w:t>s, including in clinical trials</w:t>
      </w:r>
      <w:r w:rsidR="00C62CC4" w:rsidRPr="00073F5E">
        <w:rPr>
          <w:rFonts w:ascii="Arial" w:hAnsi="Arial" w:cs="Arial"/>
          <w:lang w:val="en-US"/>
        </w:rPr>
        <w:t>.</w:t>
      </w:r>
      <w:r w:rsidR="00120793" w:rsidRPr="00073F5E">
        <w:rPr>
          <w:rFonts w:ascii="Arial" w:hAnsi="Arial" w:cs="Arial"/>
          <w:lang w:val="en-US"/>
        </w:rPr>
        <w:t xml:space="preserve"> </w:t>
      </w:r>
      <w:del w:id="283" w:author="Raffaella Ravinetto" w:date="2018-03-21T20:48:00Z">
        <w:r w:rsidRPr="00073F5E" w:rsidDel="000521B8">
          <w:rPr>
            <w:rFonts w:ascii="Arial" w:hAnsi="Arial" w:cs="Arial"/>
            <w:lang w:val="en-US"/>
          </w:rPr>
          <w:delText>At</w:delText>
        </w:r>
        <w:r w:rsidR="00120793" w:rsidRPr="00073F5E" w:rsidDel="000521B8">
          <w:rPr>
            <w:rFonts w:ascii="Arial" w:hAnsi="Arial" w:cs="Arial"/>
            <w:lang w:val="en-US"/>
          </w:rPr>
          <w:delText xml:space="preserve"> a further stage</w:delText>
        </w:r>
      </w:del>
      <w:ins w:id="284" w:author="Raffaella Ravinetto" w:date="2018-03-21T20:48:00Z">
        <w:r w:rsidR="000521B8">
          <w:rPr>
            <w:rFonts w:ascii="Arial" w:hAnsi="Arial" w:cs="Arial"/>
            <w:lang w:val="en-US"/>
          </w:rPr>
          <w:t>Therefore</w:t>
        </w:r>
      </w:ins>
      <w:r w:rsidR="00120793" w:rsidRPr="00073F5E">
        <w:rPr>
          <w:rFonts w:ascii="Arial" w:hAnsi="Arial" w:cs="Arial"/>
          <w:lang w:val="en-US"/>
        </w:rPr>
        <w:t xml:space="preserve">, </w:t>
      </w:r>
      <w:ins w:id="285" w:author="Raffaella Ravinetto" w:date="2018-03-21T20:48:00Z">
        <w:r w:rsidR="000521B8">
          <w:rPr>
            <w:rFonts w:ascii="Arial" w:hAnsi="Arial" w:cs="Arial"/>
            <w:lang w:val="en-US"/>
          </w:rPr>
          <w:t xml:space="preserve">to make the guidelines a practical tool, </w:t>
        </w:r>
      </w:ins>
      <w:del w:id="286" w:author="Raffaella Ravinetto" w:date="2018-03-21T20:48:00Z">
        <w:r w:rsidR="00120793" w:rsidRPr="00073F5E" w:rsidDel="000521B8">
          <w:rPr>
            <w:rFonts w:ascii="Arial" w:hAnsi="Arial" w:cs="Arial"/>
            <w:lang w:val="en-US"/>
          </w:rPr>
          <w:delText>it could be useful to develop</w:delText>
        </w:r>
      </w:del>
      <w:ins w:id="287" w:author="Raffaella Ravinetto" w:date="2018-03-21T20:48:00Z">
        <w:r w:rsidR="000521B8">
          <w:rPr>
            <w:rFonts w:ascii="Arial" w:hAnsi="Arial" w:cs="Arial"/>
            <w:lang w:val="en-US"/>
          </w:rPr>
          <w:t>there should be</w:t>
        </w:r>
      </w:ins>
      <w:r w:rsidR="00120793" w:rsidRPr="00073F5E">
        <w:rPr>
          <w:rFonts w:ascii="Arial" w:hAnsi="Arial" w:cs="Arial"/>
          <w:lang w:val="en-US"/>
        </w:rPr>
        <w:t xml:space="preserve"> a </w:t>
      </w:r>
      <w:del w:id="288" w:author="Raffaella Ravinetto" w:date="2018-03-21T20:49:00Z">
        <w:r w:rsidR="00120793" w:rsidRPr="00073F5E" w:rsidDel="000521B8">
          <w:rPr>
            <w:rFonts w:ascii="Arial" w:hAnsi="Arial" w:cs="Arial"/>
            <w:lang w:val="en-US"/>
          </w:rPr>
          <w:delText>“</w:delText>
        </w:r>
      </w:del>
      <w:r w:rsidR="00120793" w:rsidRPr="00073F5E">
        <w:rPr>
          <w:rFonts w:ascii="Arial" w:hAnsi="Arial" w:cs="Arial"/>
          <w:lang w:val="en-US"/>
        </w:rPr>
        <w:t>pathway to implementation</w:t>
      </w:r>
      <w:r w:rsidR="00BE5583" w:rsidRPr="00073F5E">
        <w:rPr>
          <w:rFonts w:ascii="Arial" w:hAnsi="Arial" w:cs="Arial"/>
          <w:lang w:val="en-US"/>
        </w:rPr>
        <w:t xml:space="preserve"> and practical guidance</w:t>
      </w:r>
      <w:del w:id="289" w:author="Raffaella Ravinetto" w:date="2018-03-21T20:49:00Z">
        <w:r w:rsidRPr="00073F5E" w:rsidDel="000521B8">
          <w:rPr>
            <w:rFonts w:ascii="Arial" w:hAnsi="Arial" w:cs="Arial"/>
            <w:lang w:val="en-US"/>
          </w:rPr>
          <w:delText>”</w:delText>
        </w:r>
      </w:del>
      <w:r w:rsidR="00120793" w:rsidRPr="00073F5E">
        <w:rPr>
          <w:rFonts w:ascii="Arial" w:hAnsi="Arial" w:cs="Arial"/>
          <w:lang w:val="en-US"/>
        </w:rPr>
        <w:t xml:space="preserve">, to help </w:t>
      </w:r>
      <w:del w:id="290" w:author="Raffaella Ravinetto" w:date="2018-03-22T22:21:00Z">
        <w:r w:rsidR="00120793" w:rsidRPr="00073F5E" w:rsidDel="00235399">
          <w:rPr>
            <w:rFonts w:ascii="Arial" w:hAnsi="Arial" w:cs="Arial"/>
            <w:lang w:val="en-US"/>
          </w:rPr>
          <w:delText xml:space="preserve">EC and </w:delText>
        </w:r>
      </w:del>
      <w:r w:rsidR="00120793" w:rsidRPr="00073F5E">
        <w:rPr>
          <w:rFonts w:ascii="Arial" w:hAnsi="Arial" w:cs="Arial"/>
          <w:lang w:val="en-US"/>
        </w:rPr>
        <w:t xml:space="preserve">ethics reviewers translating </w:t>
      </w:r>
      <w:del w:id="291" w:author="Raffaella Ravinetto" w:date="2018-03-21T20:49:00Z">
        <w:r w:rsidR="00120793" w:rsidRPr="00073F5E" w:rsidDel="000521B8">
          <w:rPr>
            <w:rFonts w:ascii="Arial" w:hAnsi="Arial" w:cs="Arial"/>
            <w:lang w:val="en-US"/>
          </w:rPr>
          <w:delText>this rich ethics document</w:delText>
        </w:r>
      </w:del>
      <w:ins w:id="292" w:author="Raffaella Ravinetto" w:date="2018-03-21T20:49:00Z">
        <w:r w:rsidR="000521B8">
          <w:rPr>
            <w:rFonts w:ascii="Arial" w:hAnsi="Arial" w:cs="Arial"/>
            <w:lang w:val="en-US"/>
          </w:rPr>
          <w:t>the principles</w:t>
        </w:r>
      </w:ins>
      <w:r w:rsidR="00120793" w:rsidRPr="00073F5E">
        <w:rPr>
          <w:rFonts w:ascii="Arial" w:hAnsi="Arial" w:cs="Arial"/>
          <w:lang w:val="en-US"/>
        </w:rPr>
        <w:t xml:space="preserve"> into a handy guidance for the review processes.</w:t>
      </w:r>
      <w:ins w:id="293" w:author="Raffaella Ravinetto" w:date="2018-03-22T22:04:00Z">
        <w:r w:rsidR="006745C1">
          <w:rPr>
            <w:rFonts w:ascii="Arial" w:hAnsi="Arial" w:cs="Arial"/>
            <w:lang w:val="en-US"/>
          </w:rPr>
          <w:t xml:space="preserve"> This may be achieved, for instance, by developing standardized training modules for new members of the ECs, and by proposing some </w:t>
        </w:r>
      </w:ins>
      <w:ins w:id="294" w:author="Raffaella Ravinetto" w:date="2018-03-22T22:05:00Z">
        <w:r w:rsidR="006745C1">
          <w:rPr>
            <w:rFonts w:ascii="Arial" w:hAnsi="Arial" w:cs="Arial"/>
            <w:lang w:val="en-US"/>
          </w:rPr>
          <w:t xml:space="preserve">“model review templates” </w:t>
        </w:r>
      </w:ins>
      <w:ins w:id="295" w:author="Raffaella Ravinetto" w:date="2018-03-22T22:06:00Z">
        <w:r w:rsidR="006745C1">
          <w:rPr>
            <w:rFonts w:ascii="Arial" w:hAnsi="Arial" w:cs="Arial"/>
            <w:lang w:val="en-US"/>
          </w:rPr>
          <w:t xml:space="preserve">that may be adopted by ECs </w:t>
        </w:r>
      </w:ins>
      <w:ins w:id="296" w:author="Raffaella Ravinetto" w:date="2018-03-22T22:05:00Z">
        <w:r w:rsidR="006745C1">
          <w:rPr>
            <w:rFonts w:ascii="Arial" w:hAnsi="Arial" w:cs="Arial"/>
            <w:lang w:val="en-US"/>
          </w:rPr>
          <w:t>for the different kind of research</w:t>
        </w:r>
      </w:ins>
      <w:ins w:id="297" w:author="Raffaella Ravinetto" w:date="2018-03-22T22:06:00Z">
        <w:r w:rsidR="006745C1">
          <w:rPr>
            <w:rFonts w:ascii="Arial" w:hAnsi="Arial" w:cs="Arial"/>
            <w:lang w:val="en-US"/>
          </w:rPr>
          <w:t xml:space="preserve"> (</w:t>
        </w:r>
      </w:ins>
      <w:ins w:id="298" w:author="Raffaella Ravinetto" w:date="2018-03-22T22:21:00Z">
        <w:r w:rsidR="00235399">
          <w:rPr>
            <w:rFonts w:ascii="Arial" w:hAnsi="Arial" w:cs="Arial"/>
            <w:lang w:val="en-US"/>
          </w:rPr>
          <w:t xml:space="preserve">for instance, </w:t>
        </w:r>
      </w:ins>
      <w:ins w:id="299" w:author="Raffaella Ravinetto" w:date="2018-03-22T22:06:00Z">
        <w:r w:rsidR="006745C1">
          <w:rPr>
            <w:rFonts w:ascii="Arial" w:hAnsi="Arial" w:cs="Arial"/>
            <w:lang w:val="en-US"/>
          </w:rPr>
          <w:t>with reference to the topic covered in this paper, such templates would</w:t>
        </w:r>
      </w:ins>
      <w:r w:rsidR="006745C1">
        <w:rPr>
          <w:rFonts w:ascii="Arial" w:hAnsi="Arial" w:cs="Arial"/>
          <w:lang w:val="en-US"/>
        </w:rPr>
        <w:t xml:space="preserve"> </w:t>
      </w:r>
      <w:ins w:id="300" w:author="Raffaella Ravinetto" w:date="2018-03-22T22:06:00Z">
        <w:r w:rsidR="006745C1">
          <w:rPr>
            <w:rFonts w:ascii="Arial" w:hAnsi="Arial" w:cs="Arial"/>
            <w:lang w:val="en-US"/>
          </w:rPr>
          <w:t>al</w:t>
        </w:r>
      </w:ins>
      <w:ins w:id="301" w:author="Raffaella Ravinetto" w:date="2018-03-22T22:07:00Z">
        <w:r w:rsidR="006745C1">
          <w:rPr>
            <w:rFonts w:ascii="Arial" w:hAnsi="Arial" w:cs="Arial"/>
            <w:lang w:val="en-US"/>
          </w:rPr>
          <w:t>ways include</w:t>
        </w:r>
      </w:ins>
      <w:ins w:id="302" w:author="Raffaella Ravinetto" w:date="2018-03-22T22:08:00Z">
        <w:r w:rsidR="001A557A">
          <w:rPr>
            <w:rFonts w:ascii="Arial" w:hAnsi="Arial" w:cs="Arial"/>
            <w:lang w:val="en-US"/>
          </w:rPr>
          <w:t xml:space="preserve"> a field on</w:t>
        </w:r>
      </w:ins>
      <w:ins w:id="303" w:author="Raffaella Ravinetto" w:date="2018-03-22T22:07:00Z">
        <w:r w:rsidR="006745C1">
          <w:rPr>
            <w:rFonts w:ascii="Arial" w:hAnsi="Arial" w:cs="Arial"/>
            <w:lang w:val="en-US"/>
          </w:rPr>
          <w:t xml:space="preserve"> “benefit sharing”, to guide the ethics reviewer to systematically check for each </w:t>
        </w:r>
      </w:ins>
      <w:ins w:id="304" w:author="Raffaella Ravinetto" w:date="2018-03-22T22:08:00Z">
        <w:r w:rsidR="001A557A">
          <w:rPr>
            <w:rFonts w:ascii="Arial" w:hAnsi="Arial" w:cs="Arial"/>
            <w:lang w:val="en-US"/>
          </w:rPr>
          <w:t xml:space="preserve">protocol if benefit sharing are needed, if they are included in the protocol, and if they are adequate). </w:t>
        </w:r>
      </w:ins>
      <w:ins w:id="305" w:author="Raffaella Ravinetto" w:date="2018-03-22T22:07:00Z">
        <w:r w:rsidR="006745C1">
          <w:rPr>
            <w:rFonts w:ascii="Arial" w:hAnsi="Arial" w:cs="Arial"/>
            <w:lang w:val="en-US"/>
          </w:rPr>
          <w:t xml:space="preserve"> </w:t>
        </w:r>
      </w:ins>
    </w:p>
    <w:bookmarkEnd w:id="254"/>
    <w:p w14:paraId="03844409" w14:textId="4426AA58" w:rsidR="008D0290" w:rsidRPr="00073F5E" w:rsidRDefault="008D0290" w:rsidP="00153889">
      <w:pPr>
        <w:autoSpaceDE w:val="0"/>
        <w:autoSpaceDN w:val="0"/>
        <w:adjustRightInd w:val="0"/>
        <w:spacing w:before="100" w:beforeAutospacing="1" w:after="100" w:afterAutospacing="1" w:line="360" w:lineRule="auto"/>
        <w:jc w:val="both"/>
        <w:rPr>
          <w:rFonts w:ascii="Arial" w:hAnsi="Arial" w:cs="Arial"/>
          <w:b/>
          <w:color w:val="000000"/>
          <w:lang w:val="en-US"/>
        </w:rPr>
      </w:pPr>
      <w:r w:rsidRPr="00073F5E">
        <w:rPr>
          <w:rFonts w:ascii="Arial" w:hAnsi="Arial" w:cs="Arial"/>
          <w:b/>
          <w:color w:val="000000"/>
          <w:lang w:val="en-US"/>
        </w:rPr>
        <w:t xml:space="preserve">Conclusions </w:t>
      </w:r>
    </w:p>
    <w:p w14:paraId="1A61B9E7" w14:textId="64781BB2" w:rsidR="008D0290" w:rsidRPr="00073F5E" w:rsidRDefault="00033837" w:rsidP="00C62CC4">
      <w:pPr>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The approach of </w:t>
      </w:r>
      <w:r w:rsidR="00C62CC4" w:rsidRPr="00073F5E">
        <w:rPr>
          <w:rFonts w:ascii="Arial" w:hAnsi="Arial" w:cs="Arial"/>
          <w:lang w:val="en-US"/>
        </w:rPr>
        <w:t xml:space="preserve">the </w:t>
      </w:r>
      <w:del w:id="306" w:author="Raffaella Ravinetto" w:date="2018-03-22T22:22:00Z">
        <w:r w:rsidR="00C62CC4" w:rsidRPr="00073F5E" w:rsidDel="00235399">
          <w:rPr>
            <w:rFonts w:ascii="Arial" w:hAnsi="Arial" w:cs="Arial"/>
            <w:lang w:val="en-US"/>
          </w:rPr>
          <w:delText xml:space="preserve">new </w:delText>
        </w:r>
      </w:del>
      <w:r w:rsidR="00C62CC4" w:rsidRPr="00073F5E">
        <w:rPr>
          <w:rFonts w:ascii="Arial" w:hAnsi="Arial" w:cs="Arial"/>
          <w:lang w:val="en-US"/>
        </w:rPr>
        <w:t xml:space="preserve">Indian Ethical Guidelines for Biomedical and Health Research Involving Human Participants </w:t>
      </w:r>
      <w:r w:rsidRPr="00073F5E">
        <w:rPr>
          <w:rFonts w:ascii="Arial" w:hAnsi="Arial" w:cs="Arial"/>
          <w:lang w:val="en-US"/>
        </w:rPr>
        <w:t xml:space="preserve">to </w:t>
      </w:r>
      <w:r w:rsidR="00C62CC4" w:rsidRPr="00073F5E">
        <w:rPr>
          <w:rFonts w:ascii="Arial" w:hAnsi="Arial" w:cs="Arial"/>
          <w:lang w:val="en-US"/>
        </w:rPr>
        <w:t xml:space="preserve">research </w:t>
      </w:r>
      <w:r w:rsidRPr="00073F5E">
        <w:rPr>
          <w:rFonts w:ascii="Arial" w:hAnsi="Arial" w:cs="Arial"/>
          <w:lang w:val="en-US"/>
        </w:rPr>
        <w:t xml:space="preserve">benefits </w:t>
      </w:r>
      <w:r w:rsidR="00C62CC4" w:rsidRPr="00073F5E">
        <w:rPr>
          <w:rFonts w:ascii="Arial" w:hAnsi="Arial" w:cs="Arial"/>
          <w:lang w:val="en-US"/>
        </w:rPr>
        <w:t>sharing</w:t>
      </w:r>
      <w:ins w:id="307" w:author="Raffaella Ravinetto" w:date="2018-03-21T20:49:00Z">
        <w:r w:rsidR="000521B8">
          <w:rPr>
            <w:rFonts w:ascii="Arial" w:hAnsi="Arial" w:cs="Arial"/>
            <w:lang w:val="en-US"/>
          </w:rPr>
          <w:t xml:space="preserve"> (maximization of benefit)</w:t>
        </w:r>
      </w:ins>
      <w:r w:rsidR="00C62CC4" w:rsidRPr="00073F5E">
        <w:rPr>
          <w:rFonts w:ascii="Arial" w:hAnsi="Arial" w:cs="Arial"/>
          <w:lang w:val="en-US"/>
        </w:rPr>
        <w:t xml:space="preserve"> is quite innovative, in that it sees it as a transversal ethics requirement that should be </w:t>
      </w:r>
      <w:del w:id="308" w:author="Raffaella Ravinetto" w:date="2018-03-21T20:50:00Z">
        <w:r w:rsidR="00C62CC4" w:rsidRPr="00073F5E" w:rsidDel="000521B8">
          <w:rPr>
            <w:rFonts w:ascii="Arial" w:hAnsi="Arial" w:cs="Arial"/>
            <w:lang w:val="en-US"/>
          </w:rPr>
          <w:delText>maximized in all kinds of research,</w:delText>
        </w:r>
      </w:del>
      <w:ins w:id="309" w:author="Raffaella Ravinetto" w:date="2018-03-22T14:46:00Z">
        <w:r w:rsidR="00C557D2">
          <w:rPr>
            <w:rFonts w:ascii="Arial" w:hAnsi="Arial" w:cs="Arial"/>
            <w:lang w:val="en-US"/>
          </w:rPr>
          <w:t xml:space="preserve">always </w:t>
        </w:r>
      </w:ins>
      <w:ins w:id="310" w:author="Raffaella Ravinetto" w:date="2018-03-21T20:50:00Z">
        <w:r w:rsidR="000521B8">
          <w:rPr>
            <w:rFonts w:ascii="Arial" w:hAnsi="Arial" w:cs="Arial"/>
            <w:lang w:val="en-US"/>
          </w:rPr>
          <w:t>implemented</w:t>
        </w:r>
      </w:ins>
      <w:r w:rsidR="00C62CC4" w:rsidRPr="00073F5E">
        <w:rPr>
          <w:rFonts w:ascii="Arial" w:hAnsi="Arial" w:cs="Arial"/>
          <w:lang w:val="en-US"/>
        </w:rPr>
        <w:t xml:space="preserve"> to the benefit of local communities and local researchers</w:t>
      </w:r>
      <w:del w:id="311" w:author="Raffaella Ravinetto" w:date="2018-03-21T20:50:00Z">
        <w:r w:rsidR="00C62CC4" w:rsidRPr="00073F5E" w:rsidDel="000521B8">
          <w:rPr>
            <w:rFonts w:ascii="Arial" w:hAnsi="Arial" w:cs="Arial"/>
            <w:lang w:val="en-US"/>
          </w:rPr>
          <w:delText>, and in that it empowers ECs to</w:delText>
        </w:r>
        <w:r w:rsidR="00073F5E" w:rsidRPr="00073F5E" w:rsidDel="000521B8">
          <w:rPr>
            <w:rFonts w:ascii="Arial" w:hAnsi="Arial" w:cs="Arial"/>
            <w:lang w:val="en-US"/>
          </w:rPr>
          <w:delText xml:space="preserve"> require and</w:delText>
        </w:r>
        <w:r w:rsidR="00C62CC4" w:rsidRPr="00073F5E" w:rsidDel="000521B8">
          <w:rPr>
            <w:rFonts w:ascii="Arial" w:hAnsi="Arial" w:cs="Arial"/>
            <w:lang w:val="en-US"/>
          </w:rPr>
          <w:delText xml:space="preserve"> verify its adequate implementation</w:delText>
        </w:r>
      </w:del>
      <w:r w:rsidRPr="00073F5E">
        <w:rPr>
          <w:rFonts w:ascii="Arial" w:hAnsi="Arial" w:cs="Arial"/>
          <w:lang w:val="en-US"/>
        </w:rPr>
        <w:t xml:space="preserve">. </w:t>
      </w:r>
      <w:del w:id="312" w:author="Raffaella Ravinetto" w:date="2018-03-21T20:50:00Z">
        <w:r w:rsidR="00C62CC4" w:rsidRPr="00073F5E" w:rsidDel="000521B8">
          <w:rPr>
            <w:rFonts w:ascii="Arial" w:hAnsi="Arial" w:cs="Arial"/>
            <w:lang w:val="en-US"/>
          </w:rPr>
          <w:delText xml:space="preserve">Therefore, even if there is some room </w:delText>
        </w:r>
        <w:r w:rsidRPr="00073F5E" w:rsidDel="000521B8">
          <w:rPr>
            <w:rFonts w:ascii="Arial" w:hAnsi="Arial" w:cs="Arial"/>
            <w:lang w:val="en-US"/>
          </w:rPr>
          <w:delText>for further elaboration</w:delText>
        </w:r>
      </w:del>
      <w:ins w:id="313" w:author="Raffaella Ravinetto" w:date="2018-03-21T20:50:00Z">
        <w:r w:rsidR="000521B8">
          <w:rPr>
            <w:rFonts w:ascii="Arial" w:hAnsi="Arial" w:cs="Arial"/>
            <w:lang w:val="en-US"/>
          </w:rPr>
          <w:t>However</w:t>
        </w:r>
      </w:ins>
      <w:r w:rsidR="00C62CC4" w:rsidRPr="00073F5E">
        <w:rPr>
          <w:rFonts w:ascii="Arial" w:hAnsi="Arial" w:cs="Arial"/>
          <w:lang w:val="en-US"/>
        </w:rPr>
        <w:t xml:space="preserve">, </w:t>
      </w:r>
      <w:ins w:id="314" w:author="Raffaella Ravinetto" w:date="2018-03-21T20:50:00Z">
        <w:r w:rsidR="000521B8">
          <w:rPr>
            <w:rFonts w:ascii="Arial" w:hAnsi="Arial" w:cs="Arial"/>
            <w:lang w:val="en-US"/>
          </w:rPr>
          <w:t xml:space="preserve">some important improvements are needed before </w:t>
        </w:r>
      </w:ins>
      <w:r w:rsidR="00C62CC4" w:rsidRPr="00073F5E">
        <w:rPr>
          <w:rFonts w:ascii="Arial" w:hAnsi="Arial" w:cs="Arial"/>
          <w:lang w:val="en-US"/>
        </w:rPr>
        <w:t xml:space="preserve">the guidelines may </w:t>
      </w:r>
      <w:del w:id="315" w:author="Raffaella Ravinetto" w:date="2018-03-21T20:50:00Z">
        <w:r w:rsidR="00C62CC4" w:rsidRPr="00073F5E" w:rsidDel="000521B8">
          <w:rPr>
            <w:rFonts w:ascii="Arial" w:hAnsi="Arial" w:cs="Arial"/>
            <w:lang w:val="en-US"/>
          </w:rPr>
          <w:delText>represent a positive</w:delText>
        </w:r>
      </w:del>
      <w:ins w:id="316" w:author="Raffaella Ravinetto" w:date="2018-03-21T20:51:00Z">
        <w:r w:rsidR="000521B8">
          <w:rPr>
            <w:rFonts w:ascii="Arial" w:hAnsi="Arial" w:cs="Arial"/>
            <w:lang w:val="en-US"/>
          </w:rPr>
          <w:t>b</w:t>
        </w:r>
      </w:ins>
      <w:ins w:id="317" w:author="Raffaella Ravinetto" w:date="2018-03-21T20:50:00Z">
        <w:r w:rsidR="000521B8">
          <w:rPr>
            <w:rFonts w:ascii="Arial" w:hAnsi="Arial" w:cs="Arial"/>
            <w:lang w:val="en-US"/>
          </w:rPr>
          <w:t>e used a</w:t>
        </w:r>
      </w:ins>
      <w:r w:rsidR="00C62CC4" w:rsidRPr="00073F5E">
        <w:rPr>
          <w:rFonts w:ascii="Arial" w:hAnsi="Arial" w:cs="Arial"/>
          <w:lang w:val="en-US"/>
        </w:rPr>
        <w:t xml:space="preserve"> </w:t>
      </w:r>
      <w:ins w:id="318" w:author="Raffaella Ravinetto" w:date="2018-03-21T20:51:00Z">
        <w:r w:rsidR="000521B8">
          <w:rPr>
            <w:rFonts w:ascii="Arial" w:hAnsi="Arial" w:cs="Arial"/>
            <w:lang w:val="en-US"/>
          </w:rPr>
          <w:t>ha</w:t>
        </w:r>
      </w:ins>
      <w:ins w:id="319" w:author="Raffaella Ravinetto" w:date="2018-03-22T14:46:00Z">
        <w:r w:rsidR="00C557D2">
          <w:rPr>
            <w:rFonts w:ascii="Arial" w:hAnsi="Arial" w:cs="Arial"/>
            <w:lang w:val="en-US"/>
          </w:rPr>
          <w:t>n</w:t>
        </w:r>
      </w:ins>
      <w:ins w:id="320" w:author="Raffaella Ravinetto" w:date="2018-03-21T20:51:00Z">
        <w:r w:rsidR="000521B8">
          <w:rPr>
            <w:rFonts w:ascii="Arial" w:hAnsi="Arial" w:cs="Arial"/>
            <w:lang w:val="en-US"/>
          </w:rPr>
          <w:t>dy guida</w:t>
        </w:r>
        <w:r w:rsidR="00C557D2">
          <w:rPr>
            <w:rFonts w:ascii="Arial" w:hAnsi="Arial" w:cs="Arial"/>
            <w:lang w:val="en-US"/>
          </w:rPr>
          <w:t xml:space="preserve">nce by Indian ECs, and before </w:t>
        </w:r>
      </w:ins>
      <w:ins w:id="321" w:author="Raffaella Ravinetto" w:date="2018-03-22T14:47:00Z">
        <w:r w:rsidR="00C557D2">
          <w:rPr>
            <w:rFonts w:ascii="Arial" w:hAnsi="Arial" w:cs="Arial"/>
            <w:lang w:val="en-US"/>
          </w:rPr>
          <w:t>they</w:t>
        </w:r>
      </w:ins>
      <w:ins w:id="322" w:author="Raffaella Ravinetto" w:date="2018-03-21T20:51:00Z">
        <w:r w:rsidR="000521B8">
          <w:rPr>
            <w:rFonts w:ascii="Arial" w:hAnsi="Arial" w:cs="Arial"/>
            <w:lang w:val="en-US"/>
          </w:rPr>
          <w:t xml:space="preserve"> may be</w:t>
        </w:r>
      </w:ins>
      <w:ins w:id="323" w:author="Raffaella Ravinetto" w:date="2018-03-22T22:22:00Z">
        <w:r w:rsidR="00235399">
          <w:rPr>
            <w:rFonts w:ascii="Arial" w:hAnsi="Arial" w:cs="Arial"/>
            <w:lang w:val="en-US"/>
          </w:rPr>
          <w:t xml:space="preserve"> proposed as</w:t>
        </w:r>
      </w:ins>
      <w:ins w:id="324" w:author="Raffaella Ravinetto" w:date="2018-03-21T20:51:00Z">
        <w:r w:rsidR="000521B8">
          <w:rPr>
            <w:rFonts w:ascii="Arial" w:hAnsi="Arial" w:cs="Arial"/>
            <w:lang w:val="en-US"/>
          </w:rPr>
          <w:t xml:space="preserve"> a </w:t>
        </w:r>
      </w:ins>
      <w:r w:rsidR="00C62CC4" w:rsidRPr="00073F5E">
        <w:rPr>
          <w:rFonts w:ascii="Arial" w:hAnsi="Arial" w:cs="Arial"/>
          <w:lang w:val="en-US"/>
        </w:rPr>
        <w:t xml:space="preserve">model for other countries and ethics bodies. </w:t>
      </w:r>
    </w:p>
    <w:p w14:paraId="19AE579E" w14:textId="15C6DC63" w:rsidR="00C62CC4" w:rsidRPr="00073F5E" w:rsidRDefault="00C62CC4" w:rsidP="00C62CC4">
      <w:pPr>
        <w:spacing w:before="100" w:beforeAutospacing="1" w:after="100" w:afterAutospacing="1" w:line="360" w:lineRule="auto"/>
        <w:jc w:val="both"/>
        <w:rPr>
          <w:rFonts w:ascii="Arial" w:hAnsi="Arial" w:cs="Arial"/>
          <w:color w:val="000000"/>
          <w:lang w:val="en-US"/>
        </w:rPr>
      </w:pPr>
    </w:p>
    <w:p w14:paraId="5F1F44C0" w14:textId="397974D8" w:rsidR="004D6D23" w:rsidRPr="00073F5E" w:rsidRDefault="004D6D23" w:rsidP="00153889">
      <w:pPr>
        <w:autoSpaceDE w:val="0"/>
        <w:autoSpaceDN w:val="0"/>
        <w:adjustRightInd w:val="0"/>
        <w:spacing w:before="100" w:beforeAutospacing="1" w:after="100" w:afterAutospacing="1" w:line="360" w:lineRule="auto"/>
        <w:jc w:val="both"/>
        <w:rPr>
          <w:rFonts w:ascii="Arial" w:hAnsi="Arial" w:cs="Arial"/>
          <w:b/>
          <w:color w:val="000000"/>
          <w:lang w:val="en-US"/>
        </w:rPr>
      </w:pPr>
      <w:r w:rsidRPr="00073F5E">
        <w:rPr>
          <w:rFonts w:ascii="Arial" w:hAnsi="Arial" w:cs="Arial"/>
          <w:b/>
          <w:color w:val="000000"/>
          <w:lang w:val="en-US"/>
        </w:rPr>
        <w:t xml:space="preserve">References </w:t>
      </w:r>
    </w:p>
    <w:p w14:paraId="03AFDF48" w14:textId="5694C5CC" w:rsidR="004D6D23" w:rsidRPr="00073F5E" w:rsidRDefault="004D6D23" w:rsidP="00153889">
      <w:pPr>
        <w:autoSpaceDE w:val="0"/>
        <w:autoSpaceDN w:val="0"/>
        <w:adjustRightInd w:val="0"/>
        <w:spacing w:before="100" w:beforeAutospacing="1" w:after="100" w:afterAutospacing="1" w:line="360" w:lineRule="auto"/>
        <w:jc w:val="both"/>
        <w:rPr>
          <w:rFonts w:ascii="Arial" w:hAnsi="Arial" w:cs="Arial"/>
          <w:lang w:val="en-US"/>
        </w:rPr>
      </w:pPr>
      <w:bookmarkStart w:id="325" w:name="_Hlk504310735"/>
      <w:r w:rsidRPr="00073F5E">
        <w:rPr>
          <w:rFonts w:ascii="Arial" w:hAnsi="Arial" w:cs="Arial"/>
          <w:color w:val="000000"/>
          <w:lang w:val="en-US"/>
        </w:rPr>
        <w:t xml:space="preserve">1) </w:t>
      </w:r>
      <w:r w:rsidRPr="00073F5E">
        <w:rPr>
          <w:rFonts w:ascii="Arial" w:hAnsi="Arial" w:cs="Arial"/>
          <w:lang w:val="en-US"/>
        </w:rPr>
        <w:t>Emanuel EJ, Wendler D, Killen J and Grady C. What makes clinical research in developing countries ethical? The benchmarks of ethical research. J Infect Dis. 2004; 189(5):930–7</w:t>
      </w:r>
    </w:p>
    <w:p w14:paraId="24750604" w14:textId="35B680BD" w:rsidR="004D6D23" w:rsidRPr="00073F5E" w:rsidRDefault="004D6D23" w:rsidP="0015388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2) </w:t>
      </w:r>
      <w:r w:rsidRPr="00073F5E">
        <w:rPr>
          <w:rFonts w:ascii="Arial" w:hAnsi="Arial" w:cs="Arial"/>
          <w:color w:val="000000"/>
          <w:lang w:val="en-US"/>
        </w:rPr>
        <w:t xml:space="preserve">Prasad V, Kumar H, Mailankody S. </w:t>
      </w:r>
      <w:r w:rsidRPr="00073F5E">
        <w:rPr>
          <w:rFonts w:ascii="Arial" w:hAnsi="Arial" w:cs="Arial"/>
          <w:lang w:val="en-US"/>
        </w:rPr>
        <w:t>Ethics of Clinical Trials in Low-Resource Settings: Lessons From Recent Trials in Cancer Medicine. J Glob Oncol 2016; 2 (1): 1-3</w:t>
      </w:r>
    </w:p>
    <w:p w14:paraId="601E9313" w14:textId="77777777" w:rsidR="0033757B" w:rsidRPr="00073F5E" w:rsidRDefault="00DB1F84" w:rsidP="00153889">
      <w:pPr>
        <w:autoSpaceDE w:val="0"/>
        <w:autoSpaceDN w:val="0"/>
        <w:adjustRightInd w:val="0"/>
        <w:spacing w:before="100" w:beforeAutospacing="1" w:after="100" w:afterAutospacing="1" w:line="360" w:lineRule="auto"/>
        <w:jc w:val="both"/>
        <w:rPr>
          <w:rStyle w:val="slug-ahead-of-print-date"/>
          <w:rFonts w:ascii="Arial" w:hAnsi="Arial" w:cs="Arial"/>
          <w:lang w:val="en"/>
        </w:rPr>
      </w:pPr>
      <w:r w:rsidRPr="00073F5E">
        <w:rPr>
          <w:rFonts w:ascii="Arial" w:hAnsi="Arial" w:cs="Arial"/>
          <w:lang w:val="en-US"/>
        </w:rPr>
        <w:t xml:space="preserve">3) </w:t>
      </w:r>
      <w:r w:rsidR="0033757B" w:rsidRPr="00073F5E">
        <w:rPr>
          <w:rFonts w:ascii="Arial" w:hAnsi="Arial" w:cs="Arial"/>
          <w:bCs/>
          <w:lang w:val="en-US"/>
        </w:rPr>
        <w:t xml:space="preserve">Schopper D, Ravinetto R, Schwartz L, Kamaara E, Sheel S, Segelid MJ, Ahmad A, Dawson A, Singh J, Jesani A, Upshur R. Research Ethics Governance in Times of Ebola. Public Health Ethics 2016; </w:t>
      </w:r>
      <w:r w:rsidR="0033757B" w:rsidRPr="00073F5E">
        <w:rPr>
          <w:rFonts w:ascii="Arial" w:hAnsi="Arial" w:cs="Arial"/>
          <w:lang w:val="en"/>
        </w:rPr>
        <w:t xml:space="preserve">doi: </w:t>
      </w:r>
      <w:r w:rsidR="0033757B" w:rsidRPr="00073F5E">
        <w:rPr>
          <w:rStyle w:val="slug-doi"/>
          <w:rFonts w:ascii="Arial" w:hAnsi="Arial" w:cs="Arial"/>
          <w:lang w:val="en"/>
        </w:rPr>
        <w:t>10.1093/phe/phw039</w:t>
      </w:r>
      <w:r w:rsidR="0033757B" w:rsidRPr="00073F5E">
        <w:rPr>
          <w:rFonts w:ascii="Arial" w:hAnsi="Arial" w:cs="Arial"/>
          <w:lang w:val="en"/>
        </w:rPr>
        <w:t xml:space="preserve"> First published online: </w:t>
      </w:r>
      <w:r w:rsidR="0033757B" w:rsidRPr="00073F5E">
        <w:rPr>
          <w:rStyle w:val="slug-ahead-of-print-date"/>
          <w:rFonts w:ascii="Arial" w:hAnsi="Arial" w:cs="Arial"/>
          <w:lang w:val="en"/>
        </w:rPr>
        <w:t>November 1, 2016</w:t>
      </w:r>
    </w:p>
    <w:p w14:paraId="35759B1E" w14:textId="5FF3E4C9" w:rsidR="00DB1F84" w:rsidRPr="00073F5E" w:rsidRDefault="00647CA1" w:rsidP="0015388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4) </w:t>
      </w:r>
      <w:r w:rsidR="00DB1F84" w:rsidRPr="00073F5E">
        <w:rPr>
          <w:rFonts w:ascii="Arial" w:hAnsi="Arial" w:cs="Arial"/>
          <w:lang w:val="en-US"/>
        </w:rPr>
        <w:t>Schroeder D. Benefit sharing: it’s time for a definition. J Med Ethics 2007; 33(4):205–9</w:t>
      </w:r>
    </w:p>
    <w:p w14:paraId="2A9CE1B1" w14:textId="49AC4267" w:rsidR="0033757B" w:rsidRPr="00073F5E" w:rsidRDefault="0033757B" w:rsidP="0015388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5) Council for International Organizations of Medical Sciences (CIOMS). </w:t>
      </w:r>
      <w:r w:rsidRPr="00073F5E">
        <w:rPr>
          <w:rFonts w:ascii="Arial" w:hAnsi="Arial" w:cs="Arial"/>
          <w:i/>
          <w:iCs/>
          <w:lang w:val="en-US"/>
        </w:rPr>
        <w:t>International ethical guidelines for health-related research involving humans</w:t>
      </w:r>
      <w:r w:rsidRPr="00073F5E">
        <w:rPr>
          <w:rFonts w:ascii="Arial" w:hAnsi="Arial" w:cs="Arial"/>
          <w:lang w:val="en-US"/>
        </w:rPr>
        <w:t>. 4</w:t>
      </w:r>
      <w:r w:rsidRPr="00073F5E">
        <w:rPr>
          <w:rStyle w:val="A14"/>
          <w:rFonts w:ascii="Arial" w:hAnsi="Arial" w:cs="Arial"/>
          <w:color w:val="auto"/>
          <w:sz w:val="22"/>
          <w:szCs w:val="22"/>
          <w:lang w:val="en-US"/>
        </w:rPr>
        <w:t xml:space="preserve">th </w:t>
      </w:r>
      <w:r w:rsidRPr="00073F5E">
        <w:rPr>
          <w:rFonts w:ascii="Arial" w:hAnsi="Arial" w:cs="Arial"/>
          <w:lang w:val="en-US"/>
        </w:rPr>
        <w:t xml:space="preserve">ed. Geneva: Council for International Organizations of Medical Sciences (CIOMS); 2016 Nov. Available at: </w:t>
      </w:r>
      <w:r w:rsidR="002934D3">
        <w:fldChar w:fldCharType="begin"/>
      </w:r>
      <w:r w:rsidR="002934D3" w:rsidRPr="00DD6DFC">
        <w:rPr>
          <w:lang w:val="en-US"/>
          <w:rPrChange w:id="326" w:author="Raffaella Ravinetto" w:date="2018-04-12T20:24:00Z">
            <w:rPr/>
          </w:rPrChange>
        </w:rPr>
        <w:instrText xml:space="preserve"> HYPERLINK "http://cioms.ch/ethical-guidelines-2016/WEB-CIOMS-EthicalGuidelines.pdf" </w:instrText>
      </w:r>
      <w:r w:rsidR="002934D3">
        <w:fldChar w:fldCharType="separate"/>
      </w:r>
      <w:r w:rsidRPr="00073F5E">
        <w:rPr>
          <w:rStyle w:val="Hyperlink"/>
          <w:rFonts w:ascii="Arial" w:hAnsi="Arial" w:cs="Arial"/>
          <w:lang w:val="en-US"/>
        </w:rPr>
        <w:t>http://cioms.ch/ethical-guidelines-2016/WEB-CIOMS-EthicalGuidelines.pdf</w:t>
      </w:r>
      <w:r w:rsidR="002934D3">
        <w:rPr>
          <w:rStyle w:val="Hyperlink"/>
          <w:rFonts w:ascii="Arial" w:hAnsi="Arial" w:cs="Arial"/>
          <w:lang w:val="en-US"/>
        </w:rPr>
        <w:fldChar w:fldCharType="end"/>
      </w:r>
      <w:r w:rsidRPr="00073F5E">
        <w:rPr>
          <w:rFonts w:ascii="Arial" w:hAnsi="Arial" w:cs="Arial"/>
          <w:lang w:val="en-US"/>
        </w:rPr>
        <w:t xml:space="preserve">   </w:t>
      </w:r>
    </w:p>
    <w:p w14:paraId="707C4C65" w14:textId="75D49D1D" w:rsidR="0033757B" w:rsidRPr="00073F5E" w:rsidRDefault="0033757B" w:rsidP="0015388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6) United Nations Educational, Scientific and Cultural Organization (UNESCO). Universal Declaration on Bioethics and Human Rights. Records of the UNESCO General Conference, 33rd session. Paris, 3-21 October 2005. Last accessed on 5/1/2018 at </w:t>
      </w:r>
      <w:hyperlink r:id="rId11" w:anchor="page=80" w:history="1">
        <w:r w:rsidRPr="00073F5E">
          <w:rPr>
            <w:rStyle w:val="Hyperlink"/>
            <w:rFonts w:ascii="Arial" w:hAnsi="Arial" w:cs="Arial"/>
            <w:lang w:val="en-US"/>
          </w:rPr>
          <w:t>http://unesdoc.unesco.org/images/0014/001428/142825e.pdf#page=80</w:t>
        </w:r>
      </w:hyperlink>
    </w:p>
    <w:p w14:paraId="0AD707BF" w14:textId="042FF810" w:rsidR="00153889" w:rsidRPr="00073F5E" w:rsidRDefault="0033757B" w:rsidP="00153889">
      <w:pPr>
        <w:pStyle w:val="CommentText"/>
        <w:spacing w:before="100" w:beforeAutospacing="1" w:after="100" w:afterAutospacing="1" w:line="360" w:lineRule="auto"/>
        <w:jc w:val="both"/>
        <w:rPr>
          <w:rFonts w:ascii="Arial" w:hAnsi="Arial" w:cs="Arial"/>
          <w:sz w:val="22"/>
          <w:szCs w:val="22"/>
          <w:lang w:val="en-US"/>
        </w:rPr>
      </w:pPr>
      <w:r w:rsidRPr="00073F5E">
        <w:rPr>
          <w:rFonts w:ascii="Arial" w:hAnsi="Arial" w:cs="Arial"/>
          <w:sz w:val="22"/>
          <w:szCs w:val="22"/>
          <w:lang w:val="en-US"/>
        </w:rPr>
        <w:t xml:space="preserve">7) </w:t>
      </w:r>
      <w:r w:rsidR="00153889" w:rsidRPr="00073F5E">
        <w:rPr>
          <w:rFonts w:ascii="Arial" w:hAnsi="Arial" w:cs="Arial"/>
          <w:sz w:val="22"/>
          <w:szCs w:val="22"/>
          <w:lang w:val="en-US"/>
        </w:rPr>
        <w:t>Emanuel EJ, Wendler D, Killen J and Grady C. What makes clinical research in developing countries ethical? The benchmarks of ethical research. J Infect Dis. 2004; 189(5):930–7</w:t>
      </w:r>
    </w:p>
    <w:p w14:paraId="44BF00AF" w14:textId="239E601B" w:rsidR="00073F5E" w:rsidRPr="00073F5E" w:rsidRDefault="00153889" w:rsidP="00073F5E">
      <w:pPr>
        <w:pStyle w:val="CommentText"/>
        <w:spacing w:before="100" w:beforeAutospacing="1" w:after="100" w:afterAutospacing="1" w:line="360" w:lineRule="auto"/>
        <w:jc w:val="both"/>
        <w:rPr>
          <w:rFonts w:ascii="Arial" w:hAnsi="Arial" w:cs="Arial"/>
          <w:sz w:val="22"/>
          <w:szCs w:val="22"/>
          <w:lang w:val="en-US"/>
        </w:rPr>
      </w:pPr>
      <w:r w:rsidRPr="00073F5E">
        <w:rPr>
          <w:rFonts w:ascii="Arial" w:hAnsi="Arial" w:cs="Arial"/>
          <w:sz w:val="22"/>
          <w:szCs w:val="22"/>
          <w:lang w:val="en-US"/>
        </w:rPr>
        <w:t>8)</w:t>
      </w:r>
      <w:r w:rsidR="00073F5E" w:rsidRPr="00073F5E">
        <w:rPr>
          <w:rFonts w:ascii="Arial" w:hAnsi="Arial" w:cs="Arial"/>
          <w:sz w:val="22"/>
          <w:szCs w:val="22"/>
          <w:lang w:val="en-US"/>
        </w:rPr>
        <w:t xml:space="preserve"> </w:t>
      </w:r>
      <w:r w:rsidR="00073F5E" w:rsidRPr="00073F5E">
        <w:rPr>
          <w:rFonts w:ascii="Arial" w:eastAsia="Shaker2Lancet-Regular" w:hAnsi="Arial" w:cs="Arial"/>
          <w:sz w:val="22"/>
          <w:szCs w:val="22"/>
          <w:lang w:val="en-US"/>
        </w:rPr>
        <w:t xml:space="preserve">World Medical Association. Declaration of Helsinki: ethical principles for medical research involving human subjects. </w:t>
      </w:r>
      <w:r w:rsidR="00073F5E" w:rsidRPr="00073F5E">
        <w:rPr>
          <w:rFonts w:ascii="Arial" w:eastAsia="Shaker2Lancet-Regular" w:hAnsi="Arial" w:cs="Arial"/>
          <w:i/>
          <w:iCs/>
          <w:sz w:val="22"/>
          <w:szCs w:val="22"/>
          <w:lang w:val="en-US"/>
        </w:rPr>
        <w:t xml:space="preserve">JAMA </w:t>
      </w:r>
      <w:r w:rsidR="00073F5E" w:rsidRPr="00073F5E">
        <w:rPr>
          <w:rFonts w:ascii="Arial" w:eastAsia="Shaker2Lancet-Regular" w:hAnsi="Arial" w:cs="Arial"/>
          <w:sz w:val="22"/>
          <w:szCs w:val="22"/>
          <w:lang w:val="en-US"/>
        </w:rPr>
        <w:t xml:space="preserve">2013; </w:t>
      </w:r>
      <w:r w:rsidR="00073F5E" w:rsidRPr="00073F5E">
        <w:rPr>
          <w:rFonts w:ascii="Arial" w:eastAsia="Shaker2Lancet-Regular" w:hAnsi="Arial" w:cs="Arial"/>
          <w:bCs/>
          <w:sz w:val="22"/>
          <w:szCs w:val="22"/>
          <w:lang w:val="en-US"/>
        </w:rPr>
        <w:t>310</w:t>
      </w:r>
      <w:r w:rsidR="00073F5E" w:rsidRPr="00073F5E">
        <w:rPr>
          <w:rFonts w:ascii="Arial" w:eastAsia="Shaker2Lancet-Regular" w:hAnsi="Arial" w:cs="Arial"/>
          <w:b/>
          <w:bCs/>
          <w:sz w:val="22"/>
          <w:szCs w:val="22"/>
          <w:lang w:val="en-US"/>
        </w:rPr>
        <w:t xml:space="preserve">: </w:t>
      </w:r>
      <w:r w:rsidR="00073F5E" w:rsidRPr="00073F5E">
        <w:rPr>
          <w:rFonts w:ascii="Arial" w:eastAsia="Shaker2Lancet-Regular" w:hAnsi="Arial" w:cs="Arial"/>
          <w:sz w:val="22"/>
          <w:szCs w:val="22"/>
          <w:lang w:val="en-US"/>
        </w:rPr>
        <w:t>2191–94</w:t>
      </w:r>
    </w:p>
    <w:p w14:paraId="564B1173" w14:textId="030267A2" w:rsidR="00153889" w:rsidRPr="00073F5E" w:rsidRDefault="00153889" w:rsidP="00073F5E">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9) </w:t>
      </w:r>
      <w:r w:rsidR="00073F5E" w:rsidRPr="00073F5E">
        <w:rPr>
          <w:rFonts w:ascii="Arial" w:eastAsia="Myriad-Roman" w:hAnsi="Arial" w:cs="Arial"/>
          <w:lang w:val="en-US"/>
        </w:rPr>
        <w:t xml:space="preserve">Ravinetto R. </w:t>
      </w:r>
      <w:r w:rsidR="00073F5E" w:rsidRPr="00073F5E">
        <w:rPr>
          <w:rFonts w:ascii="Arial" w:eastAsia="Myriad-Roman" w:hAnsi="Arial" w:cs="Arial"/>
          <w:iCs/>
          <w:lang w:val="en-US"/>
        </w:rPr>
        <w:t>Methodological and ethical challenges in non-commercial North-South collaborative clinical trials</w:t>
      </w:r>
      <w:r w:rsidR="00073F5E" w:rsidRPr="00073F5E">
        <w:rPr>
          <w:rFonts w:ascii="Arial" w:eastAsia="Myriad-Roman" w:hAnsi="Arial" w:cs="Arial"/>
          <w:i/>
          <w:iCs/>
          <w:lang w:val="en-US"/>
        </w:rPr>
        <w:t xml:space="preserve">. </w:t>
      </w:r>
      <w:r w:rsidR="00073F5E" w:rsidRPr="00073F5E">
        <w:rPr>
          <w:rFonts w:ascii="Arial" w:eastAsia="Myriad-Roman" w:hAnsi="Arial" w:cs="Arial"/>
          <w:lang w:val="en-US"/>
        </w:rPr>
        <w:t>Acta Biomedica Lovaniensa 692, Leuven University Press; 2015. ISBN 978 94 6165 183 9</w:t>
      </w:r>
      <w:r w:rsidRPr="00073F5E">
        <w:rPr>
          <w:rFonts w:ascii="Arial" w:hAnsi="Arial" w:cs="Arial"/>
          <w:lang w:val="en-US"/>
        </w:rPr>
        <w:t xml:space="preserve"> </w:t>
      </w:r>
    </w:p>
    <w:p w14:paraId="0CE5D39D" w14:textId="3C3BAC0A" w:rsidR="00153889" w:rsidRPr="00073F5E" w:rsidRDefault="00153889" w:rsidP="00073F5E">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10) Dal-Re R, Ndebele P, Higgs E, Sewankambo N and Wendler D. Protection for clinical trials in low and middle income countries need strengthening not weakening. BMJ 2014; 349:g4254</w:t>
      </w:r>
    </w:p>
    <w:p w14:paraId="2F970947" w14:textId="77777777" w:rsidR="00355B16" w:rsidRPr="00073F5E" w:rsidRDefault="00153889" w:rsidP="00073F5E">
      <w:pPr>
        <w:autoSpaceDE w:val="0"/>
        <w:autoSpaceDN w:val="0"/>
        <w:adjustRightInd w:val="0"/>
        <w:spacing w:before="100" w:beforeAutospacing="1" w:after="100" w:afterAutospacing="1" w:line="360" w:lineRule="auto"/>
        <w:jc w:val="both"/>
        <w:rPr>
          <w:rFonts w:ascii="Arial" w:eastAsia="Myriad-Roman" w:hAnsi="Arial" w:cs="Arial"/>
          <w:lang w:val="en-US"/>
        </w:rPr>
      </w:pPr>
      <w:r w:rsidRPr="00073F5E">
        <w:rPr>
          <w:rFonts w:ascii="Arial" w:hAnsi="Arial" w:cs="Arial"/>
          <w:lang w:val="en-US"/>
        </w:rPr>
        <w:t xml:space="preserve">11) </w:t>
      </w:r>
      <w:r w:rsidR="00355B16" w:rsidRPr="00073F5E">
        <w:rPr>
          <w:rFonts w:ascii="Arial" w:eastAsia="Myriad-Roman" w:hAnsi="Arial" w:cs="Arial"/>
          <w:lang w:val="en-US"/>
        </w:rPr>
        <w:t xml:space="preserve">Integrated Addendum to ICH E6(R1): Guideline for Good Clinical Practice E6 (R2) [cited 2017 Jan 20]. Available from: </w:t>
      </w:r>
      <w:hyperlink r:id="rId12" w:history="1">
        <w:r w:rsidR="00355B16" w:rsidRPr="00073F5E">
          <w:rPr>
            <w:rStyle w:val="Hyperlink"/>
            <w:rFonts w:ascii="Arial" w:eastAsia="Myriad-Roman" w:hAnsi="Arial" w:cs="Arial"/>
            <w:lang w:val="en-US"/>
          </w:rPr>
          <w:t>http://www.ich.org/products/guidelines/efficacy/article/efficacy-guidelines.html</w:t>
        </w:r>
      </w:hyperlink>
      <w:r w:rsidR="00355B16" w:rsidRPr="00073F5E">
        <w:rPr>
          <w:rFonts w:ascii="Arial" w:eastAsia="Myriad-Roman" w:hAnsi="Arial" w:cs="Arial"/>
          <w:lang w:val="en-US"/>
        </w:rPr>
        <w:t xml:space="preserve"> </w:t>
      </w:r>
    </w:p>
    <w:p w14:paraId="5843BE18" w14:textId="2A118626" w:rsidR="00153889" w:rsidRPr="00073F5E" w:rsidRDefault="00355B16" w:rsidP="00FC3B99">
      <w:pPr>
        <w:pStyle w:val="CommentText"/>
        <w:spacing w:before="100" w:beforeAutospacing="1" w:after="100" w:afterAutospacing="1" w:line="360" w:lineRule="auto"/>
        <w:jc w:val="both"/>
        <w:rPr>
          <w:rFonts w:ascii="Arial" w:hAnsi="Arial" w:cs="Arial"/>
          <w:sz w:val="22"/>
          <w:szCs w:val="22"/>
          <w:lang w:val="en-US"/>
        </w:rPr>
      </w:pPr>
      <w:r w:rsidRPr="00073F5E">
        <w:rPr>
          <w:rFonts w:ascii="Arial" w:eastAsia="Myriad-Roman" w:hAnsi="Arial" w:cs="Arial"/>
          <w:sz w:val="22"/>
          <w:szCs w:val="22"/>
          <w:lang w:val="en-US"/>
        </w:rPr>
        <w:t xml:space="preserve">12)  </w:t>
      </w:r>
      <w:r w:rsidR="004C4C21" w:rsidRPr="00073F5E">
        <w:rPr>
          <w:rFonts w:ascii="Arial" w:hAnsi="Arial" w:cs="Arial"/>
          <w:sz w:val="22"/>
          <w:szCs w:val="22"/>
          <w:lang w:val="en-US"/>
        </w:rPr>
        <w:t>Ravinetto R, Tinto H, Diro E, et al. It is time to revise the international Good Clinical Practices guidelines: recommendations from noncommercial North–South collaborative trials. BMJ Global Health 2016;1: e000122. doi:10.1136/bmjgh-2016-000122</w:t>
      </w:r>
    </w:p>
    <w:p w14:paraId="49F4D92D" w14:textId="3F2CEC5F" w:rsidR="00153889" w:rsidRPr="00073F5E" w:rsidRDefault="004C4C21" w:rsidP="00FC3B99">
      <w:pPr>
        <w:pStyle w:val="CommentText"/>
        <w:spacing w:before="100" w:beforeAutospacing="1" w:after="100" w:afterAutospacing="1" w:line="360" w:lineRule="auto"/>
        <w:jc w:val="both"/>
        <w:rPr>
          <w:rFonts w:ascii="Arial" w:hAnsi="Arial" w:cs="Arial"/>
          <w:color w:val="000000"/>
          <w:sz w:val="22"/>
          <w:szCs w:val="22"/>
          <w:lang w:val="en-US"/>
        </w:rPr>
      </w:pPr>
      <w:r w:rsidRPr="00073F5E">
        <w:rPr>
          <w:rFonts w:ascii="Arial" w:hAnsi="Arial" w:cs="Arial"/>
          <w:sz w:val="22"/>
          <w:szCs w:val="22"/>
          <w:lang w:val="en-US"/>
        </w:rPr>
        <w:t xml:space="preserve">13) </w:t>
      </w:r>
      <w:r w:rsidR="00FC3B99" w:rsidRPr="00073F5E">
        <w:rPr>
          <w:rFonts w:ascii="Arial" w:hAnsi="Arial" w:cs="Arial"/>
          <w:color w:val="000000"/>
          <w:sz w:val="22"/>
          <w:szCs w:val="22"/>
          <w:lang w:val="en-US"/>
        </w:rPr>
        <w:t xml:space="preserve">Dauda B, Dierickx K. Benefit sharing: an exploration on the contextual discourse of a changing concept. </w:t>
      </w:r>
      <w:r w:rsidR="00FC3B99" w:rsidRPr="00073F5E">
        <w:rPr>
          <w:rFonts w:ascii="Arial" w:hAnsi="Arial" w:cs="Arial"/>
          <w:color w:val="0000FF"/>
          <w:sz w:val="22"/>
          <w:szCs w:val="22"/>
          <w:lang w:val="en-US"/>
        </w:rPr>
        <w:t xml:space="preserve">BMC Med Ethics </w:t>
      </w:r>
      <w:r w:rsidR="00FC3B99" w:rsidRPr="00073F5E">
        <w:rPr>
          <w:rFonts w:ascii="Arial" w:hAnsi="Arial" w:cs="Arial"/>
          <w:color w:val="000000"/>
          <w:sz w:val="22"/>
          <w:szCs w:val="22"/>
          <w:lang w:val="en-US"/>
        </w:rPr>
        <w:t>2013;14:36.</w:t>
      </w:r>
    </w:p>
    <w:p w14:paraId="3974CC0F" w14:textId="49D373B6" w:rsidR="00FC3B99" w:rsidRPr="00073F5E" w:rsidRDefault="00FC3B99" w:rsidP="00FC3B99">
      <w:pPr>
        <w:pStyle w:val="CommentText"/>
        <w:spacing w:before="100" w:beforeAutospacing="1" w:after="100" w:afterAutospacing="1" w:line="360" w:lineRule="auto"/>
        <w:jc w:val="both"/>
        <w:rPr>
          <w:rFonts w:ascii="Arial" w:eastAsia="Myriad-Roman" w:hAnsi="Arial" w:cs="Arial"/>
          <w:sz w:val="22"/>
          <w:szCs w:val="22"/>
          <w:lang w:val="en-US"/>
        </w:rPr>
      </w:pPr>
      <w:r w:rsidRPr="00073F5E">
        <w:rPr>
          <w:rFonts w:ascii="Arial" w:hAnsi="Arial" w:cs="Arial"/>
          <w:color w:val="000000"/>
          <w:sz w:val="22"/>
          <w:szCs w:val="22"/>
          <w:lang w:val="en-US"/>
        </w:rPr>
        <w:t xml:space="preserve">14) </w:t>
      </w:r>
      <w:r w:rsidRPr="00073F5E">
        <w:rPr>
          <w:rFonts w:ascii="Arial" w:hAnsi="Arial" w:cs="Arial"/>
          <w:sz w:val="22"/>
          <w:szCs w:val="22"/>
          <w:lang w:val="en-US"/>
        </w:rPr>
        <w:t xml:space="preserve">Ravinetto R. </w:t>
      </w:r>
      <w:r w:rsidRPr="00073F5E">
        <w:rPr>
          <w:rFonts w:ascii="Arial" w:hAnsi="Arial" w:cs="Arial"/>
          <w:sz w:val="22"/>
          <w:szCs w:val="22"/>
          <w:lang w:val="en"/>
        </w:rPr>
        <w:t xml:space="preserve">The revision of the ICH Good Clinical Practice guidelines: a missed opportunity? Ind J Med Ethics 2017; </w:t>
      </w:r>
      <w:r w:rsidRPr="00073F5E">
        <w:rPr>
          <w:rFonts w:ascii="Arial" w:eastAsia="Myriad-Roman" w:hAnsi="Arial" w:cs="Arial"/>
          <w:sz w:val="22"/>
          <w:szCs w:val="22"/>
          <w:lang w:val="en-US"/>
        </w:rPr>
        <w:t xml:space="preserve">Oct-Dec; 2(4)NS:255-9. DOI:  </w:t>
      </w:r>
      <w:hyperlink r:id="rId13" w:history="1">
        <w:r w:rsidR="00FB12FA" w:rsidRPr="00073F5E">
          <w:rPr>
            <w:rStyle w:val="Hyperlink"/>
            <w:rFonts w:ascii="Arial" w:eastAsia="Myriad-Roman" w:hAnsi="Arial" w:cs="Arial"/>
            <w:sz w:val="22"/>
            <w:szCs w:val="22"/>
            <w:lang w:val="en-US"/>
          </w:rPr>
          <w:t>https://doi.org/10.20529/IJME.2017.057</w:t>
        </w:r>
      </w:hyperlink>
    </w:p>
    <w:p w14:paraId="223DA75C" w14:textId="6E1C2998" w:rsidR="00FB12FA" w:rsidRPr="00073F5E" w:rsidRDefault="00FB12FA" w:rsidP="00FC3B99">
      <w:pPr>
        <w:pStyle w:val="CommentText"/>
        <w:spacing w:before="100" w:beforeAutospacing="1" w:after="100" w:afterAutospacing="1" w:line="360" w:lineRule="auto"/>
        <w:jc w:val="both"/>
        <w:rPr>
          <w:rFonts w:ascii="Arial" w:hAnsi="Arial" w:cs="Arial"/>
          <w:sz w:val="22"/>
          <w:szCs w:val="22"/>
          <w:lang w:val="en-US"/>
        </w:rPr>
      </w:pPr>
      <w:r w:rsidRPr="00073F5E">
        <w:rPr>
          <w:rFonts w:ascii="Arial" w:eastAsia="Myriad-Roman" w:hAnsi="Arial" w:cs="Arial"/>
          <w:sz w:val="22"/>
          <w:szCs w:val="22"/>
          <w:lang w:val="en-US"/>
        </w:rPr>
        <w:t xml:space="preserve">15) </w:t>
      </w:r>
      <w:r w:rsidRPr="00073F5E">
        <w:rPr>
          <w:rFonts w:ascii="Arial" w:hAnsi="Arial" w:cs="Arial"/>
          <w:sz w:val="22"/>
          <w:szCs w:val="22"/>
          <w:lang w:val="en-US"/>
        </w:rPr>
        <w:t xml:space="preserve">Indian Council of Medical Research. National Ethical Guidelines for Biomedical and Health Research Involving Human Participants. New Delhi 110 029, India, 2017. </w:t>
      </w:r>
      <w:r w:rsidRPr="00073F5E">
        <w:rPr>
          <w:rFonts w:ascii="Arial" w:hAnsi="Arial" w:cs="Arial"/>
          <w:bCs/>
          <w:iCs/>
          <w:sz w:val="22"/>
          <w:szCs w:val="22"/>
          <w:lang w:val="en-US"/>
        </w:rPr>
        <w:t>ISBN: 978-81-910091-94</w:t>
      </w:r>
      <w:r w:rsidRPr="00073F5E">
        <w:rPr>
          <w:rFonts w:ascii="Arial" w:hAnsi="Arial" w:cs="Arial"/>
          <w:sz w:val="22"/>
          <w:szCs w:val="22"/>
          <w:lang w:val="en-US"/>
        </w:rPr>
        <w:t xml:space="preserve"> </w:t>
      </w:r>
    </w:p>
    <w:p w14:paraId="4A9D617A" w14:textId="50F6C7C5" w:rsidR="0091476B" w:rsidRPr="00073F5E" w:rsidRDefault="005E7CCE" w:rsidP="0091476B">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16) </w:t>
      </w:r>
      <w:r w:rsidR="0091476B" w:rsidRPr="00073F5E">
        <w:rPr>
          <w:rFonts w:ascii="Arial" w:hAnsi="Arial" w:cs="Arial"/>
          <w:lang w:val="en-US"/>
        </w:rPr>
        <w:t xml:space="preserve">Schulz-Baldes, A., Vayena, E., &amp; Biller-Andorno, N. Sharing benefits in international health research. Research-capacity building as an example of an indirect collective benefit. </w:t>
      </w:r>
      <w:r w:rsidR="0091476B" w:rsidRPr="00073F5E">
        <w:rPr>
          <w:rFonts w:ascii="Arial" w:eastAsia="TimesNewRomanPS-ItalicMT" w:hAnsi="Arial" w:cs="Arial"/>
          <w:iCs/>
          <w:lang w:val="en-US"/>
        </w:rPr>
        <w:t>EMBO Rep</w:t>
      </w:r>
      <w:r w:rsidR="0091476B" w:rsidRPr="00073F5E">
        <w:rPr>
          <w:rFonts w:ascii="Arial" w:hAnsi="Arial" w:cs="Arial"/>
          <w:lang w:val="en-US"/>
        </w:rPr>
        <w:t xml:space="preserve"> 2007; </w:t>
      </w:r>
      <w:r w:rsidR="0091476B" w:rsidRPr="00073F5E">
        <w:rPr>
          <w:rFonts w:ascii="Arial" w:eastAsia="TimesNewRomanPS-ItalicMT" w:hAnsi="Arial" w:cs="Arial"/>
          <w:iCs/>
          <w:lang w:val="en-US"/>
        </w:rPr>
        <w:t>8</w:t>
      </w:r>
      <w:r w:rsidR="0091476B" w:rsidRPr="00073F5E">
        <w:rPr>
          <w:rFonts w:ascii="Arial" w:hAnsi="Arial" w:cs="Arial"/>
          <w:lang w:val="en-US"/>
        </w:rPr>
        <w:t>(1), 8–13.</w:t>
      </w:r>
    </w:p>
    <w:p w14:paraId="1573A851" w14:textId="6D36CD03" w:rsidR="005E7CCE" w:rsidRPr="00073F5E" w:rsidRDefault="00905141" w:rsidP="0091476B">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17) </w:t>
      </w:r>
      <w:r w:rsidR="005E7CCE" w:rsidRPr="00073F5E">
        <w:rPr>
          <w:rFonts w:ascii="Arial" w:hAnsi="Arial" w:cs="Arial"/>
          <w:lang w:val="en-US"/>
        </w:rPr>
        <w:t>Raffaella Ravinetto, Sören L. Becker, Moussa Sacko, Sayda El-Safi, Yodi Mahendradhata, Pascal Lutumba, Suman Rijal, Kruy Lim, Shyam Sundar, Eliézer K. N'Goran,Kristien Verdonck, Jürg Utzinger, François Chappuis &amp; Marleen Boelaert (2016). Governance and Standards in International Clinical Research: The Role of Transnational Consortia, The American Journal of Bioethics, 16:10, 59-61, DOI: 10.1080/15265161.2016.1214317</w:t>
      </w:r>
    </w:p>
    <w:p w14:paraId="48DF333C" w14:textId="0BA8D810" w:rsidR="00905141" w:rsidRPr="00073F5E" w:rsidRDefault="00905141" w:rsidP="003D34A9">
      <w:pPr>
        <w:shd w:val="clear" w:color="auto" w:fill="FFFFFF" w:themeFill="background1"/>
        <w:autoSpaceDE w:val="0"/>
        <w:autoSpaceDN w:val="0"/>
        <w:adjustRightInd w:val="0"/>
        <w:spacing w:before="100" w:beforeAutospacing="1" w:after="100" w:afterAutospacing="1" w:line="360" w:lineRule="auto"/>
        <w:jc w:val="both"/>
        <w:rPr>
          <w:rFonts w:ascii="Arial" w:eastAsia="Myriad-Roman" w:hAnsi="Arial" w:cs="Arial"/>
          <w:lang w:val="en-US"/>
        </w:rPr>
      </w:pPr>
      <w:r w:rsidRPr="00073F5E">
        <w:rPr>
          <w:rFonts w:ascii="Arial" w:eastAsia="Myriad-Roman" w:hAnsi="Arial" w:cs="Arial"/>
          <w:lang w:val="en-US"/>
        </w:rPr>
        <w:t xml:space="preserve">18) </w:t>
      </w:r>
      <w:r w:rsidRPr="00073F5E">
        <w:rPr>
          <w:rFonts w:ascii="Arial" w:hAnsi="Arial" w:cs="Arial"/>
          <w:lang w:val="en-US"/>
        </w:rPr>
        <w:t xml:space="preserve">Pullman, D., &amp; Latus, A. Clinical trials, genetic add-ons, and the question of benefit sharing. </w:t>
      </w:r>
      <w:r w:rsidRPr="00073F5E">
        <w:rPr>
          <w:rFonts w:ascii="Arial" w:eastAsia="TimesNewRomanPS-ItalicMT" w:hAnsi="Arial" w:cs="Arial"/>
          <w:iCs/>
          <w:lang w:val="en-US"/>
        </w:rPr>
        <w:t>Lancet</w:t>
      </w:r>
      <w:r w:rsidRPr="00073F5E">
        <w:rPr>
          <w:rFonts w:ascii="Arial" w:hAnsi="Arial" w:cs="Arial"/>
          <w:lang w:val="en-US"/>
        </w:rPr>
        <w:t xml:space="preserve"> 2003; </w:t>
      </w:r>
      <w:r w:rsidRPr="00073F5E">
        <w:rPr>
          <w:rFonts w:ascii="Arial" w:eastAsia="TimesNewRomanPS-ItalicMT" w:hAnsi="Arial" w:cs="Arial"/>
          <w:i/>
          <w:iCs/>
          <w:lang w:val="en-US"/>
        </w:rPr>
        <w:t>362</w:t>
      </w:r>
      <w:r w:rsidRPr="00073F5E">
        <w:rPr>
          <w:rFonts w:ascii="Arial" w:hAnsi="Arial" w:cs="Arial"/>
          <w:lang w:val="en-US"/>
        </w:rPr>
        <w:t>(9379), 242–44.</w:t>
      </w:r>
    </w:p>
    <w:p w14:paraId="69C84CCF" w14:textId="3ECAD3E4" w:rsidR="00905141" w:rsidRPr="00073F5E" w:rsidRDefault="00905141" w:rsidP="00256E0E">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eastAsia="Myriad-Roman" w:hAnsi="Arial" w:cs="Arial"/>
          <w:lang w:val="en-US"/>
        </w:rPr>
        <w:t xml:space="preserve">19) </w:t>
      </w:r>
      <w:r w:rsidRPr="00073F5E">
        <w:rPr>
          <w:rFonts w:ascii="Arial" w:hAnsi="Arial" w:cs="Arial"/>
          <w:lang w:val="en-US"/>
        </w:rPr>
        <w:t xml:space="preserve">Ndebele, P., Mfutso-Bengo, J., &amp; Mduluza, T. Compensating clinical trial participants from limited resource settings in internationally sponsored clinical trials: a proposal. </w:t>
      </w:r>
      <w:r w:rsidRPr="00073F5E">
        <w:rPr>
          <w:rFonts w:ascii="Arial" w:eastAsia="TimesNewRomanPS-ItalicMT" w:hAnsi="Arial" w:cs="Arial"/>
          <w:iCs/>
          <w:lang w:val="en-US"/>
        </w:rPr>
        <w:t>Malawi Medical Journal</w:t>
      </w:r>
      <w:r w:rsidRPr="00073F5E">
        <w:rPr>
          <w:rFonts w:ascii="Arial" w:hAnsi="Arial" w:cs="Arial"/>
          <w:lang w:val="en-US"/>
        </w:rPr>
        <w:t xml:space="preserve"> 2008; </w:t>
      </w:r>
      <w:r w:rsidRPr="00073F5E">
        <w:rPr>
          <w:rFonts w:ascii="Arial" w:eastAsia="TimesNewRomanPS-ItalicMT" w:hAnsi="Arial" w:cs="Arial"/>
          <w:i/>
          <w:iCs/>
          <w:lang w:val="en-US"/>
        </w:rPr>
        <w:t>20</w:t>
      </w:r>
      <w:r w:rsidRPr="00073F5E">
        <w:rPr>
          <w:rFonts w:ascii="Arial" w:hAnsi="Arial" w:cs="Arial"/>
          <w:lang w:val="en-US"/>
        </w:rPr>
        <w:t>(2), 42–5.</w:t>
      </w:r>
    </w:p>
    <w:p w14:paraId="7717C8BC" w14:textId="4450BDC1" w:rsidR="00905141" w:rsidRPr="00073F5E" w:rsidRDefault="00905141" w:rsidP="00256E0E">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eastAsia="Myriad-Roman" w:hAnsi="Arial" w:cs="Arial"/>
          <w:lang w:val="en-US"/>
        </w:rPr>
        <w:t>20</w:t>
      </w:r>
      <w:r w:rsidR="00774F1F" w:rsidRPr="00073F5E">
        <w:rPr>
          <w:rFonts w:ascii="Arial" w:eastAsia="Myriad-Roman" w:hAnsi="Arial" w:cs="Arial"/>
          <w:lang w:val="en-US"/>
        </w:rPr>
        <w:t xml:space="preserve">) </w:t>
      </w:r>
      <w:r w:rsidRPr="00073F5E">
        <w:rPr>
          <w:rFonts w:ascii="Arial" w:hAnsi="Arial" w:cs="Arial"/>
          <w:lang w:val="en-US"/>
        </w:rPr>
        <w:t xml:space="preserve">Johansen, M. V., Aagaard-Hansen, J., &amp; Riis, P. Benefit – a neglected aspect of health research ethics. </w:t>
      </w:r>
      <w:r w:rsidRPr="00073F5E">
        <w:rPr>
          <w:rFonts w:ascii="Arial" w:eastAsia="TimesNewRomanPS-ItalicMT" w:hAnsi="Arial" w:cs="Arial"/>
          <w:iCs/>
          <w:lang w:val="en-US"/>
        </w:rPr>
        <w:t>Dan Med Bull</w:t>
      </w:r>
      <w:r w:rsidRPr="00073F5E">
        <w:rPr>
          <w:rFonts w:ascii="Arial" w:hAnsi="Arial" w:cs="Arial"/>
          <w:lang w:val="en-US"/>
        </w:rPr>
        <w:t xml:space="preserve">, 2008; </w:t>
      </w:r>
      <w:r w:rsidRPr="00073F5E">
        <w:rPr>
          <w:rFonts w:ascii="Arial" w:eastAsia="TimesNewRomanPS-ItalicMT" w:hAnsi="Arial" w:cs="Arial"/>
          <w:i/>
          <w:iCs/>
          <w:lang w:val="en-US"/>
        </w:rPr>
        <w:t>55</w:t>
      </w:r>
      <w:r w:rsidRPr="00073F5E">
        <w:rPr>
          <w:rFonts w:ascii="Arial" w:hAnsi="Arial" w:cs="Arial"/>
          <w:lang w:val="en-US"/>
        </w:rPr>
        <w:t>(4), 216–218.</w:t>
      </w:r>
    </w:p>
    <w:p w14:paraId="0DA90E2A" w14:textId="2E6F5252" w:rsidR="00774F1F" w:rsidRPr="00073F5E" w:rsidRDefault="007E4CD2" w:rsidP="00256E0E">
      <w:pPr>
        <w:pStyle w:val="CommentText"/>
        <w:spacing w:before="100" w:beforeAutospacing="1" w:after="100" w:afterAutospacing="1" w:line="360" w:lineRule="auto"/>
        <w:jc w:val="both"/>
        <w:rPr>
          <w:rFonts w:ascii="Arial" w:hAnsi="Arial" w:cs="Arial"/>
          <w:i/>
          <w:sz w:val="22"/>
          <w:szCs w:val="22"/>
          <w:lang w:val="en-US"/>
        </w:rPr>
      </w:pPr>
      <w:r w:rsidRPr="00073F5E">
        <w:rPr>
          <w:rFonts w:ascii="Arial" w:hAnsi="Arial" w:cs="Arial"/>
          <w:sz w:val="22"/>
          <w:szCs w:val="22"/>
          <w:lang w:val="en-US"/>
        </w:rPr>
        <w:t xml:space="preserve">21) </w:t>
      </w:r>
      <w:r w:rsidR="00774F1F" w:rsidRPr="00073F5E">
        <w:rPr>
          <w:rFonts w:ascii="Arial" w:hAnsi="Arial" w:cs="Arial"/>
          <w:sz w:val="22"/>
          <w:szCs w:val="22"/>
          <w:lang w:val="en-US"/>
        </w:rPr>
        <w:t xml:space="preserve">Ravinetto R, Guenzi PD, Massat P and Gaidano G. </w:t>
      </w:r>
      <w:r w:rsidR="00774F1F" w:rsidRPr="00073F5E">
        <w:rPr>
          <w:rFonts w:ascii="Arial" w:hAnsi="Arial" w:cs="Arial"/>
          <w:bCs/>
          <w:sz w:val="22"/>
          <w:szCs w:val="22"/>
          <w:lang w:val="en-US"/>
        </w:rPr>
        <w:t>Globalisation of clinical trials and ethics of benefit sharing. Lancet Hematology 2014; 1: e54-e56.</w:t>
      </w:r>
      <w:r w:rsidR="00774F1F" w:rsidRPr="00073F5E">
        <w:rPr>
          <w:rFonts w:ascii="Arial" w:hAnsi="Arial" w:cs="Arial"/>
          <w:i/>
          <w:sz w:val="22"/>
          <w:szCs w:val="22"/>
          <w:lang w:val="en-US"/>
        </w:rPr>
        <w:t xml:space="preserve"> </w:t>
      </w:r>
    </w:p>
    <w:p w14:paraId="7C38B949" w14:textId="6775829A" w:rsidR="00BE4190" w:rsidRPr="00073F5E" w:rsidRDefault="007E4CD2" w:rsidP="003D34A9">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22</w:t>
      </w:r>
      <w:r w:rsidR="00BE4190" w:rsidRPr="00073F5E">
        <w:rPr>
          <w:rFonts w:ascii="Arial" w:hAnsi="Arial" w:cs="Arial"/>
          <w:lang w:val="en-US"/>
        </w:rPr>
        <w:t xml:space="preserve">) </w:t>
      </w:r>
      <w:r w:rsidR="003D34A9" w:rsidRPr="00073F5E">
        <w:rPr>
          <w:rFonts w:ascii="Arial" w:hAnsi="Arial" w:cs="Arial"/>
          <w:lang w:val="en-US" w:eastAsia="nl-NL"/>
        </w:rPr>
        <w:t xml:space="preserve">Angell M. </w:t>
      </w:r>
      <w:r w:rsidR="003D34A9" w:rsidRPr="00073F5E">
        <w:rPr>
          <w:rFonts w:ascii="Arial" w:hAnsi="Arial" w:cs="Arial"/>
          <w:bCs/>
          <w:lang w:val="en-US" w:eastAsia="nl-NL"/>
        </w:rPr>
        <w:t xml:space="preserve">The ethics of clinical research in the Third World. </w:t>
      </w:r>
      <w:r w:rsidR="003D34A9" w:rsidRPr="00073F5E">
        <w:rPr>
          <w:rFonts w:ascii="Arial" w:eastAsia="OTNEJMScalaSansLF-Bold" w:hAnsi="Arial" w:cs="Arial"/>
          <w:bCs/>
          <w:lang w:val="en-US"/>
        </w:rPr>
        <w:t xml:space="preserve">N Engl J Med </w:t>
      </w:r>
      <w:r w:rsidR="003D34A9" w:rsidRPr="00073F5E">
        <w:rPr>
          <w:rFonts w:ascii="Arial" w:hAnsi="Arial" w:cs="Arial"/>
          <w:bCs/>
          <w:lang w:val="en-US" w:eastAsia="nl-NL"/>
        </w:rPr>
        <w:t>1997; 337(12):847-849</w:t>
      </w:r>
    </w:p>
    <w:p w14:paraId="01FEAD2C" w14:textId="22202EE8" w:rsidR="003D34A9" w:rsidRPr="00073F5E" w:rsidRDefault="007E4CD2" w:rsidP="003D34A9">
      <w:pPr>
        <w:autoSpaceDE w:val="0"/>
        <w:autoSpaceDN w:val="0"/>
        <w:adjustRightInd w:val="0"/>
        <w:spacing w:before="100" w:beforeAutospacing="1" w:after="100" w:afterAutospacing="1" w:line="360" w:lineRule="auto"/>
        <w:jc w:val="both"/>
        <w:rPr>
          <w:rFonts w:ascii="Arial" w:eastAsia="FreeSans" w:hAnsi="Arial" w:cs="Arial"/>
          <w:lang w:val="en-US"/>
        </w:rPr>
      </w:pPr>
      <w:r w:rsidRPr="00073F5E">
        <w:rPr>
          <w:rFonts w:ascii="Arial" w:hAnsi="Arial" w:cs="Arial"/>
          <w:lang w:val="en-US"/>
        </w:rPr>
        <w:t>23</w:t>
      </w:r>
      <w:r w:rsidR="00BE4190" w:rsidRPr="00073F5E">
        <w:rPr>
          <w:rFonts w:ascii="Arial" w:hAnsi="Arial" w:cs="Arial"/>
          <w:lang w:val="en-US"/>
        </w:rPr>
        <w:t xml:space="preserve">) </w:t>
      </w:r>
      <w:r w:rsidR="003D34A9" w:rsidRPr="00073F5E">
        <w:rPr>
          <w:rFonts w:ascii="Arial" w:hAnsi="Arial" w:cs="Arial"/>
          <w:bCs/>
          <w:lang w:val="en-US" w:eastAsia="nl-NL"/>
        </w:rPr>
        <w:t xml:space="preserve">Lenzer J. Pfizer settles with victims of Nigerian drug trial. </w:t>
      </w:r>
      <w:r w:rsidR="003D34A9" w:rsidRPr="00073F5E">
        <w:rPr>
          <w:rFonts w:ascii="Arial" w:hAnsi="Arial" w:cs="Arial"/>
          <w:i/>
          <w:iCs/>
          <w:lang w:val="en-US"/>
        </w:rPr>
        <w:t xml:space="preserve">BMJ </w:t>
      </w:r>
      <w:r w:rsidR="003D34A9" w:rsidRPr="00073F5E">
        <w:rPr>
          <w:rFonts w:ascii="Arial" w:eastAsia="FreeSans" w:hAnsi="Arial" w:cs="Arial"/>
          <w:lang w:val="en-US"/>
        </w:rPr>
        <w:t xml:space="preserve">2011; 343:d5268 </w:t>
      </w:r>
    </w:p>
    <w:p w14:paraId="5D4B36EA" w14:textId="47B42F68" w:rsidR="003D34A9" w:rsidRPr="00073F5E" w:rsidRDefault="007E4CD2" w:rsidP="003D34A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24</w:t>
      </w:r>
      <w:r w:rsidR="00BE4190" w:rsidRPr="00073F5E">
        <w:rPr>
          <w:rFonts w:ascii="Arial" w:hAnsi="Arial" w:cs="Arial"/>
          <w:lang w:val="en-US"/>
        </w:rPr>
        <w:t xml:space="preserve">) </w:t>
      </w:r>
      <w:r w:rsidR="003D34A9" w:rsidRPr="00073F5E">
        <w:rPr>
          <w:rFonts w:ascii="Arial" w:hAnsi="Arial" w:cs="Arial"/>
          <w:lang w:val="en-US"/>
        </w:rPr>
        <w:t>Aultman JM. Abuses and apologies: irresponsible conduct of human subjects research in Latin America. J Law Med Ethics. Spring 2013; 41(1): 353-368</w:t>
      </w:r>
    </w:p>
    <w:p w14:paraId="7F33C448" w14:textId="668B7A4D" w:rsidR="00BE4190" w:rsidRPr="00073F5E" w:rsidRDefault="007E4CD2" w:rsidP="003D34A9">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25</w:t>
      </w:r>
      <w:r w:rsidR="00BE4190" w:rsidRPr="00073F5E">
        <w:rPr>
          <w:rFonts w:ascii="Arial" w:hAnsi="Arial" w:cs="Arial"/>
          <w:lang w:val="en-US"/>
        </w:rPr>
        <w:t>)</w:t>
      </w:r>
      <w:r w:rsidR="003D34A9" w:rsidRPr="00073F5E">
        <w:rPr>
          <w:rFonts w:ascii="Arial" w:hAnsi="Arial" w:cs="Arial"/>
          <w:lang w:val="en-US"/>
        </w:rPr>
        <w:t xml:space="preserve"> McCarthy M. </w:t>
      </w:r>
      <w:r w:rsidR="003D34A9" w:rsidRPr="00073F5E">
        <w:rPr>
          <w:rFonts w:ascii="Arial" w:hAnsi="Arial" w:cs="Arial"/>
          <w:bCs/>
          <w:lang w:val="en-US"/>
        </w:rPr>
        <w:t>US foundation, university, and drug company are sued for alleged role in Guatemala study.</w:t>
      </w:r>
      <w:r w:rsidR="003D34A9" w:rsidRPr="00073F5E">
        <w:rPr>
          <w:rFonts w:ascii="Arial" w:hAnsi="Arial" w:cs="Arial"/>
          <w:i/>
          <w:iCs/>
          <w:lang w:val="en-US"/>
        </w:rPr>
        <w:t xml:space="preserve"> </w:t>
      </w:r>
      <w:r w:rsidR="003D34A9" w:rsidRPr="00073F5E">
        <w:rPr>
          <w:rFonts w:ascii="Arial" w:hAnsi="Arial" w:cs="Arial"/>
          <w:iCs/>
          <w:lang w:val="en-US"/>
        </w:rPr>
        <w:t>BMJ</w:t>
      </w:r>
      <w:r w:rsidR="003D34A9" w:rsidRPr="00073F5E">
        <w:rPr>
          <w:rFonts w:ascii="Arial" w:hAnsi="Arial" w:cs="Arial"/>
          <w:i/>
          <w:iCs/>
          <w:lang w:val="en-US"/>
        </w:rPr>
        <w:t xml:space="preserve"> </w:t>
      </w:r>
      <w:r w:rsidR="003D34A9" w:rsidRPr="00073F5E">
        <w:rPr>
          <w:rFonts w:ascii="Arial" w:eastAsia="FreeSans" w:hAnsi="Arial" w:cs="Arial"/>
          <w:lang w:val="en-US"/>
        </w:rPr>
        <w:t>2015; 350:h1859</w:t>
      </w:r>
    </w:p>
    <w:p w14:paraId="01B1CE5D" w14:textId="0FDFCDCB" w:rsidR="00BE4190" w:rsidRPr="00073F5E" w:rsidRDefault="007E4CD2" w:rsidP="003D34A9">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26</w:t>
      </w:r>
      <w:r w:rsidR="00BE4190" w:rsidRPr="00073F5E">
        <w:rPr>
          <w:rFonts w:ascii="Arial" w:hAnsi="Arial" w:cs="Arial"/>
          <w:lang w:val="en-US"/>
        </w:rPr>
        <w:t xml:space="preserve">) </w:t>
      </w:r>
      <w:r w:rsidR="003D34A9" w:rsidRPr="00073F5E">
        <w:rPr>
          <w:rFonts w:ascii="Arial" w:hAnsi="Arial" w:cs="Arial"/>
          <w:iCs/>
          <w:lang w:val="en-US"/>
        </w:rPr>
        <w:t xml:space="preserve">Page-Shafer K, Saphonn V, Sun LP, Vun MC, Cooper DA, Kaldor JM. </w:t>
      </w:r>
      <w:r w:rsidR="003D34A9" w:rsidRPr="00073F5E">
        <w:rPr>
          <w:rFonts w:ascii="Arial" w:hAnsi="Arial" w:cs="Arial"/>
          <w:bCs/>
          <w:lang w:val="en-US"/>
        </w:rPr>
        <w:t xml:space="preserve">HIV prevention research in a resource-limited setting: the experience of planning a trial in Cambodia. </w:t>
      </w:r>
      <w:r w:rsidR="003D34A9" w:rsidRPr="00073F5E">
        <w:rPr>
          <w:rFonts w:ascii="Arial" w:hAnsi="Arial" w:cs="Arial"/>
          <w:bCs/>
          <w:iCs/>
          <w:lang w:val="en-US"/>
        </w:rPr>
        <w:t xml:space="preserve">Lancet </w:t>
      </w:r>
      <w:r w:rsidR="003D34A9" w:rsidRPr="00073F5E">
        <w:rPr>
          <w:rFonts w:ascii="Arial" w:hAnsi="Arial" w:cs="Arial"/>
          <w:bCs/>
          <w:lang w:val="en-US"/>
        </w:rPr>
        <w:t>2005; 366 (9495):1499–503</w:t>
      </w:r>
    </w:p>
    <w:p w14:paraId="41219E8A" w14:textId="17E694DA" w:rsidR="00BE4190" w:rsidRPr="00073F5E" w:rsidRDefault="007E4CD2" w:rsidP="003D34A9">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27</w:t>
      </w:r>
      <w:r w:rsidR="00BE4190" w:rsidRPr="00073F5E">
        <w:rPr>
          <w:rFonts w:ascii="Arial" w:hAnsi="Arial" w:cs="Arial"/>
          <w:lang w:val="en-US"/>
        </w:rPr>
        <w:t xml:space="preserve">) </w:t>
      </w:r>
      <w:r w:rsidR="003D34A9" w:rsidRPr="00073F5E">
        <w:rPr>
          <w:rFonts w:ascii="Arial" w:hAnsi="Arial" w:cs="Arial"/>
          <w:lang w:val="en-US"/>
        </w:rPr>
        <w:t>WHO. Clinical Trials in India: ethical concerns.</w:t>
      </w:r>
      <w:r w:rsidR="003D34A9" w:rsidRPr="00073F5E">
        <w:rPr>
          <w:rStyle w:val="A4"/>
          <w:rFonts w:ascii="Arial" w:hAnsi="Arial" w:cs="Arial"/>
          <w:iCs/>
          <w:color w:val="auto"/>
          <w:lang w:val="en-US"/>
        </w:rPr>
        <w:t xml:space="preserve"> </w:t>
      </w:r>
      <w:r w:rsidR="003D34A9" w:rsidRPr="00073F5E">
        <w:rPr>
          <w:rStyle w:val="A0"/>
          <w:rFonts w:ascii="Arial" w:hAnsi="Arial" w:cs="Arial"/>
          <w:sz w:val="22"/>
          <w:szCs w:val="22"/>
          <w:lang w:val="en-US"/>
        </w:rPr>
        <w:t>Bull World Health Organ 2008; 86(8):581-2</w:t>
      </w:r>
    </w:p>
    <w:p w14:paraId="45F3C38F" w14:textId="03E93A34" w:rsidR="00BE4190" w:rsidRPr="00073F5E" w:rsidRDefault="007E4CD2" w:rsidP="003D34A9">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28</w:t>
      </w:r>
      <w:r w:rsidR="00BE4190" w:rsidRPr="00073F5E">
        <w:rPr>
          <w:rFonts w:ascii="Arial" w:hAnsi="Arial" w:cs="Arial"/>
          <w:lang w:val="en-US"/>
        </w:rPr>
        <w:t xml:space="preserve">) </w:t>
      </w:r>
      <w:r w:rsidR="003D34A9" w:rsidRPr="00073F5E">
        <w:rPr>
          <w:rFonts w:ascii="Arial" w:hAnsi="Arial" w:cs="Arial"/>
          <w:lang w:val="en-US"/>
        </w:rPr>
        <w:t xml:space="preserve">Yee. A. </w:t>
      </w:r>
      <w:r w:rsidR="003D34A9" w:rsidRPr="00073F5E">
        <w:rPr>
          <w:rFonts w:ascii="Arial" w:hAnsi="Arial" w:cs="Arial"/>
          <w:bCs/>
          <w:lang w:val="en-US"/>
        </w:rPr>
        <w:t>Regulation failing to keep up with India’s trials boom. Lancet 2012; 379(9814): 397-8</w:t>
      </w:r>
    </w:p>
    <w:p w14:paraId="56490F7E" w14:textId="3B9CA17A" w:rsidR="0001514E" w:rsidRPr="00073F5E" w:rsidRDefault="007E4CD2" w:rsidP="000F6980">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29</w:t>
      </w:r>
      <w:r w:rsidR="00BE4190" w:rsidRPr="00073F5E">
        <w:rPr>
          <w:rFonts w:ascii="Arial" w:hAnsi="Arial" w:cs="Arial"/>
          <w:lang w:val="en-US"/>
        </w:rPr>
        <w:t xml:space="preserve">) </w:t>
      </w:r>
      <w:r w:rsidR="0001514E" w:rsidRPr="00073F5E">
        <w:rPr>
          <w:rFonts w:ascii="Arial" w:hAnsi="Arial" w:cs="Arial"/>
          <w:lang w:val="en-US"/>
        </w:rPr>
        <w:t xml:space="preserve">Macklin R. Screening for cervical cancer revisited: understanding implementation research. </w:t>
      </w:r>
      <w:r w:rsidR="007807C9" w:rsidRPr="00073F5E">
        <w:rPr>
          <w:rFonts w:ascii="Arial" w:hAnsi="Arial" w:cs="Arial"/>
          <w:lang w:val="en-US"/>
        </w:rPr>
        <w:t>IJME 2013; 10-4: 251-3</w:t>
      </w:r>
      <w:r w:rsidR="0001514E" w:rsidRPr="00073F5E">
        <w:rPr>
          <w:rFonts w:ascii="Arial" w:hAnsi="Arial" w:cs="Arial"/>
          <w:lang w:val="en-US"/>
        </w:rPr>
        <w:t xml:space="preserve"> </w:t>
      </w:r>
    </w:p>
    <w:bookmarkEnd w:id="325"/>
    <w:p w14:paraId="2C5F4964" w14:textId="77777777" w:rsidR="00CA2946" w:rsidRPr="00073F5E" w:rsidRDefault="00CA2946" w:rsidP="00CA2946">
      <w:pPr>
        <w:shd w:val="clear" w:color="auto" w:fill="FFFFFF" w:themeFill="background1"/>
        <w:autoSpaceDE w:val="0"/>
        <w:autoSpaceDN w:val="0"/>
        <w:adjustRightInd w:val="0"/>
        <w:spacing w:before="100" w:beforeAutospacing="1" w:after="100" w:afterAutospacing="1" w:line="360" w:lineRule="auto"/>
        <w:jc w:val="both"/>
        <w:rPr>
          <w:rFonts w:ascii="Arial" w:hAnsi="Arial" w:cs="Arial"/>
          <w:b/>
          <w:lang w:val="en-US"/>
        </w:rPr>
      </w:pPr>
      <w:r w:rsidRPr="00073F5E">
        <w:rPr>
          <w:rFonts w:ascii="Arial" w:hAnsi="Arial" w:cs="Arial"/>
          <w:b/>
          <w:lang w:val="en-US"/>
        </w:rPr>
        <w:t xml:space="preserve">Funding </w:t>
      </w:r>
    </w:p>
    <w:p w14:paraId="5E8F3C5F" w14:textId="77777777" w:rsidR="00CA2946" w:rsidRPr="00073F5E" w:rsidRDefault="00CA2946" w:rsidP="00CA2946">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There was no external funding for writing this comment. </w:t>
      </w:r>
    </w:p>
    <w:p w14:paraId="3BBADF93" w14:textId="77777777" w:rsidR="00CA2946" w:rsidRPr="00073F5E" w:rsidRDefault="00CA2946" w:rsidP="00CA2946">
      <w:pPr>
        <w:shd w:val="clear" w:color="auto" w:fill="FFFFFF" w:themeFill="background1"/>
        <w:autoSpaceDE w:val="0"/>
        <w:autoSpaceDN w:val="0"/>
        <w:adjustRightInd w:val="0"/>
        <w:spacing w:before="100" w:beforeAutospacing="1" w:after="100" w:afterAutospacing="1" w:line="360" w:lineRule="auto"/>
        <w:jc w:val="both"/>
        <w:rPr>
          <w:rFonts w:ascii="Arial" w:hAnsi="Arial" w:cs="Arial"/>
          <w:b/>
          <w:lang w:val="en-US"/>
        </w:rPr>
      </w:pPr>
      <w:r w:rsidRPr="00073F5E">
        <w:rPr>
          <w:rFonts w:ascii="Arial" w:hAnsi="Arial" w:cs="Arial"/>
          <w:b/>
          <w:lang w:val="en-US"/>
        </w:rPr>
        <w:t xml:space="preserve">Conflict of interest </w:t>
      </w:r>
    </w:p>
    <w:p w14:paraId="02EBAB01" w14:textId="1B396F1C" w:rsidR="00CA2946" w:rsidRPr="00073F5E" w:rsidRDefault="00CA2946" w:rsidP="00CA2946">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bookmarkStart w:id="327" w:name="_Hlk504563066"/>
      <w:r w:rsidRPr="00073F5E">
        <w:rPr>
          <w:rFonts w:ascii="Arial" w:hAnsi="Arial" w:cs="Arial"/>
          <w:lang w:val="en-US"/>
        </w:rPr>
        <w:t>The Authors declare no conflicting interest.</w:t>
      </w:r>
      <w:bookmarkEnd w:id="327"/>
    </w:p>
    <w:sectPr w:rsidR="00CA2946" w:rsidRPr="00073F5E" w:rsidSect="00925614">
      <w:headerReference w:type="default" r:id="rId14"/>
      <w:footerReference w:type="default" r:id="rId15"/>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60109" w14:textId="77777777" w:rsidR="0064518F" w:rsidRDefault="0064518F" w:rsidP="00925614">
      <w:pPr>
        <w:spacing w:after="0" w:line="240" w:lineRule="auto"/>
      </w:pPr>
      <w:r>
        <w:separator/>
      </w:r>
    </w:p>
  </w:endnote>
  <w:endnote w:type="continuationSeparator" w:id="0">
    <w:p w14:paraId="246A443A" w14:textId="77777777" w:rsidR="0064518F" w:rsidRDefault="0064518F" w:rsidP="0092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Roman">
    <w:altName w:val="Myriad Roman"/>
    <w:panose1 w:val="00000000000000000000"/>
    <w:charset w:val="00"/>
    <w:family w:val="swiss"/>
    <w:notTrueType/>
    <w:pitch w:val="default"/>
    <w:sig w:usb0="00000003" w:usb1="00000000" w:usb2="00000000" w:usb3="00000000" w:csb0="00000001"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Arial!important">
    <w:altName w:val="Arial"/>
    <w:panose1 w:val="00000000000000000000"/>
    <w:charset w:val="00"/>
    <w:family w:val="roman"/>
    <w:notTrueType/>
    <w:pitch w:val="default"/>
  </w:font>
  <w:font w:name="NewsGothicStd-Bold">
    <w:altName w:val="MS Gothic"/>
    <w:panose1 w:val="00000000000000000000"/>
    <w:charset w:val="80"/>
    <w:family w:val="swiss"/>
    <w:notTrueType/>
    <w:pitch w:val="default"/>
    <w:sig w:usb0="00000001" w:usb1="08070000" w:usb2="00000010" w:usb3="00000000" w:csb0="00020000" w:csb1="00000000"/>
  </w:font>
  <w:font w:name="Shaker2Lancet-Regular">
    <w:altName w:val="MS Mincho"/>
    <w:panose1 w:val="00000000000000000000"/>
    <w:charset w:val="80"/>
    <w:family w:val="auto"/>
    <w:notTrueType/>
    <w:pitch w:val="default"/>
    <w:sig w:usb0="00000003" w:usb1="08070000" w:usb2="00000010" w:usb3="00000000" w:csb0="00020001" w:csb1="00000000"/>
  </w:font>
  <w:font w:name="NewsGothicStd">
    <w:altName w:val="MS Mincho"/>
    <w:panose1 w:val="00000000000000000000"/>
    <w:charset w:val="80"/>
    <w:family w:val="swiss"/>
    <w:notTrueType/>
    <w:pitch w:val="default"/>
    <w:sig w:usb0="00000001" w:usb1="08070000" w:usb2="00000010" w:usb3="00000000" w:csb0="00020000" w:csb1="00000000"/>
  </w:font>
  <w:font w:name="Myriad-Roman">
    <w:altName w:val="MS Gothic"/>
    <w:panose1 w:val="00000000000000000000"/>
    <w:charset w:val="80"/>
    <w:family w:val="swiss"/>
    <w:notTrueType/>
    <w:pitch w:val="default"/>
    <w:sig w:usb0="00000000" w:usb1="08070000" w:usb2="00000010" w:usb3="00000000" w:csb0="00020000" w:csb1="00000000"/>
  </w:font>
  <w:font w:name="TimesNewRomanPS-ItalicMT">
    <w:altName w:val="Arial Unicode MS"/>
    <w:panose1 w:val="00000000000000000000"/>
    <w:charset w:val="81"/>
    <w:family w:val="auto"/>
    <w:notTrueType/>
    <w:pitch w:val="default"/>
    <w:sig w:usb0="00000003" w:usb1="09060000" w:usb2="00000010" w:usb3="00000000" w:csb0="00080001" w:csb1="00000000"/>
  </w:font>
  <w:font w:name="OTNEJMScalaSansLF-Bold">
    <w:altName w:val="Arial Unicode MS"/>
    <w:panose1 w:val="00000000000000000000"/>
    <w:charset w:val="86"/>
    <w:family w:val="swiss"/>
    <w:notTrueType/>
    <w:pitch w:val="default"/>
    <w:sig w:usb0="20000001" w:usb1="080E0000" w:usb2="00000010" w:usb3="00000000" w:csb0="00040100" w:csb1="00000000"/>
  </w:font>
  <w:font w:name="FreeSans">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771564"/>
      <w:docPartObj>
        <w:docPartGallery w:val="Page Numbers (Bottom of Page)"/>
        <w:docPartUnique/>
      </w:docPartObj>
    </w:sdtPr>
    <w:sdtEndPr>
      <w:rPr>
        <w:noProof/>
      </w:rPr>
    </w:sdtEndPr>
    <w:sdtContent>
      <w:p w14:paraId="3EF0D9A4" w14:textId="017EAE61" w:rsidR="006745C1" w:rsidRDefault="006745C1">
        <w:pPr>
          <w:pStyle w:val="Footer"/>
          <w:jc w:val="center"/>
        </w:pPr>
        <w:r>
          <w:fldChar w:fldCharType="begin"/>
        </w:r>
        <w:r>
          <w:instrText xml:space="preserve"> PAGE   \* MERGEFORMAT </w:instrText>
        </w:r>
        <w:r>
          <w:fldChar w:fldCharType="separate"/>
        </w:r>
        <w:r w:rsidR="002934D3">
          <w:rPr>
            <w:noProof/>
          </w:rPr>
          <w:t>13</w:t>
        </w:r>
        <w:r>
          <w:rPr>
            <w:noProof/>
          </w:rPr>
          <w:fldChar w:fldCharType="end"/>
        </w:r>
      </w:p>
    </w:sdtContent>
  </w:sdt>
  <w:p w14:paraId="6D47CB8F" w14:textId="77777777" w:rsidR="006745C1" w:rsidRDefault="00674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58C17" w14:textId="77777777" w:rsidR="0064518F" w:rsidRDefault="0064518F" w:rsidP="00925614">
      <w:pPr>
        <w:spacing w:after="0" w:line="240" w:lineRule="auto"/>
      </w:pPr>
      <w:r>
        <w:separator/>
      </w:r>
    </w:p>
  </w:footnote>
  <w:footnote w:type="continuationSeparator" w:id="0">
    <w:p w14:paraId="61AE8D1E" w14:textId="77777777" w:rsidR="0064518F" w:rsidRDefault="0064518F" w:rsidP="00925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273599"/>
      <w:docPartObj>
        <w:docPartGallery w:val="Page Numbers (Top of Page)"/>
        <w:docPartUnique/>
      </w:docPartObj>
    </w:sdtPr>
    <w:sdtEndPr>
      <w:rPr>
        <w:noProof/>
      </w:rPr>
    </w:sdtEndPr>
    <w:sdtContent>
      <w:p w14:paraId="66FF3B9A" w14:textId="7C051910" w:rsidR="006745C1" w:rsidRDefault="006745C1">
        <w:pPr>
          <w:pStyle w:val="Header"/>
          <w:jc w:val="center"/>
        </w:pPr>
        <w:r>
          <w:fldChar w:fldCharType="begin"/>
        </w:r>
        <w:r>
          <w:instrText xml:space="preserve"> PAGE   \* MERGEFORMAT </w:instrText>
        </w:r>
        <w:r>
          <w:fldChar w:fldCharType="separate"/>
        </w:r>
        <w:r w:rsidR="002934D3">
          <w:rPr>
            <w:noProof/>
          </w:rPr>
          <w:t>13</w:t>
        </w:r>
        <w:r>
          <w:rPr>
            <w:noProof/>
          </w:rPr>
          <w:fldChar w:fldCharType="end"/>
        </w:r>
      </w:p>
    </w:sdtContent>
  </w:sdt>
  <w:p w14:paraId="689E7D4D" w14:textId="77777777" w:rsidR="006745C1" w:rsidRDefault="00674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33039"/>
    <w:multiLevelType w:val="multilevel"/>
    <w:tmpl w:val="734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21362"/>
    <w:multiLevelType w:val="hybridMultilevel"/>
    <w:tmpl w:val="04AA699A"/>
    <w:lvl w:ilvl="0" w:tplc="539E6902">
      <w:start w:val="1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0BA1A93"/>
    <w:multiLevelType w:val="hybridMultilevel"/>
    <w:tmpl w:val="D62E5DD0"/>
    <w:lvl w:ilvl="0" w:tplc="7DF80ADC">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75144861"/>
    <w:multiLevelType w:val="multilevel"/>
    <w:tmpl w:val="DFC8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F7D58"/>
    <w:multiLevelType w:val="hybridMultilevel"/>
    <w:tmpl w:val="CD801FCA"/>
    <w:lvl w:ilvl="0" w:tplc="52D4FDD8">
      <w:start w:val="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faella Ravinetto">
    <w15:presenceInfo w15:providerId="AD" w15:userId="S-1-5-21-86403238-1177053001-1299147156-6367"/>
  </w15:person>
  <w15:person w15:author="Kris Dierickx">
    <w15:presenceInfo w15:providerId="AD" w15:userId="S-1-5-21-4060015860-3155939536-3220560164-19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56A"/>
    <w:rsid w:val="00000A2C"/>
    <w:rsid w:val="0001514E"/>
    <w:rsid w:val="00033837"/>
    <w:rsid w:val="00035308"/>
    <w:rsid w:val="00041BB7"/>
    <w:rsid w:val="00042B35"/>
    <w:rsid w:val="000521B8"/>
    <w:rsid w:val="00073F5E"/>
    <w:rsid w:val="0008358F"/>
    <w:rsid w:val="000D05BE"/>
    <w:rsid w:val="000E23BA"/>
    <w:rsid w:val="000F264F"/>
    <w:rsid w:val="000F4666"/>
    <w:rsid w:val="000F6980"/>
    <w:rsid w:val="001053E2"/>
    <w:rsid w:val="00117BDD"/>
    <w:rsid w:val="00120793"/>
    <w:rsid w:val="001273BF"/>
    <w:rsid w:val="00134654"/>
    <w:rsid w:val="001402A9"/>
    <w:rsid w:val="00153889"/>
    <w:rsid w:val="001912CB"/>
    <w:rsid w:val="001914CE"/>
    <w:rsid w:val="001A368B"/>
    <w:rsid w:val="001A557A"/>
    <w:rsid w:val="001D4707"/>
    <w:rsid w:val="001E2AAD"/>
    <w:rsid w:val="001F5A6A"/>
    <w:rsid w:val="00200CFE"/>
    <w:rsid w:val="00235399"/>
    <w:rsid w:val="0024056A"/>
    <w:rsid w:val="00242FC8"/>
    <w:rsid w:val="00256E0E"/>
    <w:rsid w:val="00264DD9"/>
    <w:rsid w:val="00281058"/>
    <w:rsid w:val="002934D3"/>
    <w:rsid w:val="002B5B7D"/>
    <w:rsid w:val="002D0742"/>
    <w:rsid w:val="00310D82"/>
    <w:rsid w:val="003225CF"/>
    <w:rsid w:val="0033757B"/>
    <w:rsid w:val="003465E1"/>
    <w:rsid w:val="00355B16"/>
    <w:rsid w:val="0036660E"/>
    <w:rsid w:val="00371C87"/>
    <w:rsid w:val="003A49D9"/>
    <w:rsid w:val="003D34A9"/>
    <w:rsid w:val="003D555E"/>
    <w:rsid w:val="003E5151"/>
    <w:rsid w:val="00414AEA"/>
    <w:rsid w:val="00434CAF"/>
    <w:rsid w:val="0047558C"/>
    <w:rsid w:val="00476787"/>
    <w:rsid w:val="00477B66"/>
    <w:rsid w:val="004834CF"/>
    <w:rsid w:val="004942D4"/>
    <w:rsid w:val="004C4C21"/>
    <w:rsid w:val="004D56CF"/>
    <w:rsid w:val="004D6D23"/>
    <w:rsid w:val="004E5C58"/>
    <w:rsid w:val="004E6C31"/>
    <w:rsid w:val="004F28BA"/>
    <w:rsid w:val="005009DF"/>
    <w:rsid w:val="0050393D"/>
    <w:rsid w:val="0052395E"/>
    <w:rsid w:val="00532691"/>
    <w:rsid w:val="00541479"/>
    <w:rsid w:val="00546EC8"/>
    <w:rsid w:val="005529D5"/>
    <w:rsid w:val="005604C7"/>
    <w:rsid w:val="00570B6C"/>
    <w:rsid w:val="00581339"/>
    <w:rsid w:val="00584DA6"/>
    <w:rsid w:val="005A7466"/>
    <w:rsid w:val="005B0A25"/>
    <w:rsid w:val="005C3E86"/>
    <w:rsid w:val="005D119C"/>
    <w:rsid w:val="005D4C44"/>
    <w:rsid w:val="005D6516"/>
    <w:rsid w:val="005E7CCE"/>
    <w:rsid w:val="005F5033"/>
    <w:rsid w:val="00601761"/>
    <w:rsid w:val="00610518"/>
    <w:rsid w:val="00623B7C"/>
    <w:rsid w:val="006313A2"/>
    <w:rsid w:val="00632C59"/>
    <w:rsid w:val="00636517"/>
    <w:rsid w:val="00644B24"/>
    <w:rsid w:val="0064518F"/>
    <w:rsid w:val="00647CA1"/>
    <w:rsid w:val="006745C1"/>
    <w:rsid w:val="00681639"/>
    <w:rsid w:val="006A13FA"/>
    <w:rsid w:val="006D5EAA"/>
    <w:rsid w:val="00711F04"/>
    <w:rsid w:val="00731C94"/>
    <w:rsid w:val="0074600E"/>
    <w:rsid w:val="007510FD"/>
    <w:rsid w:val="007572B0"/>
    <w:rsid w:val="00774F1F"/>
    <w:rsid w:val="007807C9"/>
    <w:rsid w:val="0079724C"/>
    <w:rsid w:val="007B0CA6"/>
    <w:rsid w:val="007B7D09"/>
    <w:rsid w:val="007C32B6"/>
    <w:rsid w:val="007D511E"/>
    <w:rsid w:val="007E4CD2"/>
    <w:rsid w:val="00803FDF"/>
    <w:rsid w:val="00804AAA"/>
    <w:rsid w:val="00835344"/>
    <w:rsid w:val="00863175"/>
    <w:rsid w:val="0087224D"/>
    <w:rsid w:val="00874BC3"/>
    <w:rsid w:val="00874DE8"/>
    <w:rsid w:val="008C5A46"/>
    <w:rsid w:val="008D0290"/>
    <w:rsid w:val="008E3FD5"/>
    <w:rsid w:val="008F49F2"/>
    <w:rsid w:val="00905141"/>
    <w:rsid w:val="00913E01"/>
    <w:rsid w:val="0091476B"/>
    <w:rsid w:val="00915714"/>
    <w:rsid w:val="009176BD"/>
    <w:rsid w:val="00924551"/>
    <w:rsid w:val="00925614"/>
    <w:rsid w:val="00977EBE"/>
    <w:rsid w:val="0098071E"/>
    <w:rsid w:val="009D2AA0"/>
    <w:rsid w:val="00A006DB"/>
    <w:rsid w:val="00A2086E"/>
    <w:rsid w:val="00A66054"/>
    <w:rsid w:val="00A72471"/>
    <w:rsid w:val="00AA56E6"/>
    <w:rsid w:val="00AD1527"/>
    <w:rsid w:val="00B03FA2"/>
    <w:rsid w:val="00B201B0"/>
    <w:rsid w:val="00B255F7"/>
    <w:rsid w:val="00B4314B"/>
    <w:rsid w:val="00B55150"/>
    <w:rsid w:val="00B555C5"/>
    <w:rsid w:val="00B7200E"/>
    <w:rsid w:val="00B736F8"/>
    <w:rsid w:val="00B76244"/>
    <w:rsid w:val="00B917CE"/>
    <w:rsid w:val="00B96B6C"/>
    <w:rsid w:val="00BC37FB"/>
    <w:rsid w:val="00BE4190"/>
    <w:rsid w:val="00BE5583"/>
    <w:rsid w:val="00BF43D2"/>
    <w:rsid w:val="00C557D2"/>
    <w:rsid w:val="00C62CC4"/>
    <w:rsid w:val="00C75437"/>
    <w:rsid w:val="00CA2946"/>
    <w:rsid w:val="00CA506B"/>
    <w:rsid w:val="00CC23EE"/>
    <w:rsid w:val="00CC3939"/>
    <w:rsid w:val="00CF1091"/>
    <w:rsid w:val="00D02351"/>
    <w:rsid w:val="00D25904"/>
    <w:rsid w:val="00D563BB"/>
    <w:rsid w:val="00D81FC0"/>
    <w:rsid w:val="00D83872"/>
    <w:rsid w:val="00D909AD"/>
    <w:rsid w:val="00DA7FB5"/>
    <w:rsid w:val="00DB1F84"/>
    <w:rsid w:val="00DD6DFC"/>
    <w:rsid w:val="00E00F4E"/>
    <w:rsid w:val="00E0681D"/>
    <w:rsid w:val="00E20906"/>
    <w:rsid w:val="00E317F6"/>
    <w:rsid w:val="00E35850"/>
    <w:rsid w:val="00E43871"/>
    <w:rsid w:val="00E54346"/>
    <w:rsid w:val="00E63E9D"/>
    <w:rsid w:val="00E64082"/>
    <w:rsid w:val="00E708E1"/>
    <w:rsid w:val="00E82DDE"/>
    <w:rsid w:val="00E84879"/>
    <w:rsid w:val="00EA0176"/>
    <w:rsid w:val="00EB1D3A"/>
    <w:rsid w:val="00EE23E5"/>
    <w:rsid w:val="00EE516E"/>
    <w:rsid w:val="00F5135B"/>
    <w:rsid w:val="00F75CD1"/>
    <w:rsid w:val="00F90400"/>
    <w:rsid w:val="00FB12FA"/>
    <w:rsid w:val="00FC3689"/>
    <w:rsid w:val="00FC3B99"/>
    <w:rsid w:val="00FD63E1"/>
    <w:rsid w:val="00FE2F28"/>
    <w:rsid w:val="00FE78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BEE6"/>
  <w15:chartTrackingRefBased/>
  <w15:docId w15:val="{375EFC33-FDFD-4FEE-82F0-B8B8A720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614"/>
  </w:style>
  <w:style w:type="paragraph" w:styleId="Footer">
    <w:name w:val="footer"/>
    <w:basedOn w:val="Normal"/>
    <w:link w:val="FooterChar"/>
    <w:uiPriority w:val="99"/>
    <w:unhideWhenUsed/>
    <w:rsid w:val="00925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614"/>
  </w:style>
  <w:style w:type="character" w:styleId="LineNumber">
    <w:name w:val="line number"/>
    <w:basedOn w:val="DefaultParagraphFont"/>
    <w:uiPriority w:val="99"/>
    <w:semiHidden/>
    <w:unhideWhenUsed/>
    <w:rsid w:val="00925614"/>
  </w:style>
  <w:style w:type="character" w:styleId="Hyperlink">
    <w:name w:val="Hyperlink"/>
    <w:uiPriority w:val="99"/>
    <w:rsid w:val="00610518"/>
    <w:rPr>
      <w:color w:val="0000FF"/>
      <w:u w:val="single"/>
    </w:rPr>
  </w:style>
  <w:style w:type="paragraph" w:styleId="FootnoteText">
    <w:name w:val="footnote text"/>
    <w:basedOn w:val="Normal"/>
    <w:link w:val="FootnoteTextChar"/>
    <w:semiHidden/>
    <w:rsid w:val="0061051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610518"/>
    <w:rPr>
      <w:rFonts w:ascii="Times New Roman" w:eastAsia="Times New Roman" w:hAnsi="Times New Roman" w:cs="Times New Roman"/>
      <w:sz w:val="20"/>
      <w:szCs w:val="20"/>
      <w:lang w:val="en-US"/>
    </w:rPr>
  </w:style>
  <w:style w:type="character" w:styleId="FootnoteReference">
    <w:name w:val="footnote reference"/>
    <w:rsid w:val="00610518"/>
    <w:rPr>
      <w:vertAlign w:val="superscript"/>
    </w:rPr>
  </w:style>
  <w:style w:type="character" w:styleId="CommentReference">
    <w:name w:val="annotation reference"/>
    <w:basedOn w:val="DefaultParagraphFont"/>
    <w:semiHidden/>
    <w:unhideWhenUsed/>
    <w:rsid w:val="00610518"/>
    <w:rPr>
      <w:sz w:val="16"/>
      <w:szCs w:val="16"/>
    </w:rPr>
  </w:style>
  <w:style w:type="paragraph" w:styleId="CommentText">
    <w:name w:val="annotation text"/>
    <w:basedOn w:val="Normal"/>
    <w:link w:val="CommentTextChar"/>
    <w:unhideWhenUsed/>
    <w:rsid w:val="00610518"/>
    <w:pPr>
      <w:spacing w:line="240" w:lineRule="auto"/>
    </w:pPr>
    <w:rPr>
      <w:sz w:val="20"/>
      <w:szCs w:val="20"/>
    </w:rPr>
  </w:style>
  <w:style w:type="character" w:customStyle="1" w:styleId="CommentTextChar">
    <w:name w:val="Comment Text Char"/>
    <w:basedOn w:val="DefaultParagraphFont"/>
    <w:link w:val="CommentText"/>
    <w:rsid w:val="00610518"/>
    <w:rPr>
      <w:sz w:val="20"/>
      <w:szCs w:val="20"/>
    </w:rPr>
  </w:style>
  <w:style w:type="paragraph" w:styleId="CommentSubject">
    <w:name w:val="annotation subject"/>
    <w:basedOn w:val="CommentText"/>
    <w:next w:val="CommentText"/>
    <w:link w:val="CommentSubjectChar"/>
    <w:uiPriority w:val="99"/>
    <w:semiHidden/>
    <w:unhideWhenUsed/>
    <w:rsid w:val="00610518"/>
    <w:rPr>
      <w:b/>
      <w:bCs/>
    </w:rPr>
  </w:style>
  <w:style w:type="character" w:customStyle="1" w:styleId="CommentSubjectChar">
    <w:name w:val="Comment Subject Char"/>
    <w:basedOn w:val="CommentTextChar"/>
    <w:link w:val="CommentSubject"/>
    <w:uiPriority w:val="99"/>
    <w:semiHidden/>
    <w:rsid w:val="00610518"/>
    <w:rPr>
      <w:b/>
      <w:bCs/>
      <w:sz w:val="20"/>
      <w:szCs w:val="20"/>
    </w:rPr>
  </w:style>
  <w:style w:type="paragraph" w:styleId="BalloonText">
    <w:name w:val="Balloon Text"/>
    <w:basedOn w:val="Normal"/>
    <w:link w:val="BalloonTextChar"/>
    <w:uiPriority w:val="99"/>
    <w:semiHidden/>
    <w:unhideWhenUsed/>
    <w:rsid w:val="00610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518"/>
    <w:rPr>
      <w:rFonts w:ascii="Segoe UI" w:hAnsi="Segoe UI" w:cs="Segoe UI"/>
      <w:sz w:val="18"/>
      <w:szCs w:val="18"/>
    </w:rPr>
  </w:style>
  <w:style w:type="character" w:customStyle="1" w:styleId="title1">
    <w:name w:val="title1"/>
    <w:basedOn w:val="DefaultParagraphFont"/>
    <w:rsid w:val="00610518"/>
    <w:rPr>
      <w:rFonts w:ascii="Verdana" w:hAnsi="Verdana" w:hint="default"/>
      <w:b/>
      <w:bCs/>
      <w:strike w:val="0"/>
      <w:dstrike w:val="0"/>
      <w:color w:val="000000"/>
      <w:sz w:val="18"/>
      <w:szCs w:val="18"/>
      <w:u w:val="none"/>
      <w:effect w:val="none"/>
    </w:rPr>
  </w:style>
  <w:style w:type="paragraph" w:customStyle="1" w:styleId="Default">
    <w:name w:val="Default"/>
    <w:rsid w:val="005604C7"/>
    <w:pPr>
      <w:autoSpaceDE w:val="0"/>
      <w:autoSpaceDN w:val="0"/>
      <w:adjustRightInd w:val="0"/>
      <w:spacing w:after="0" w:line="240" w:lineRule="auto"/>
    </w:pPr>
    <w:rPr>
      <w:rFonts w:ascii="Myriad Roman" w:hAnsi="Myriad Roman" w:cs="Myriad Roman"/>
      <w:color w:val="000000"/>
      <w:sz w:val="24"/>
      <w:szCs w:val="24"/>
    </w:rPr>
  </w:style>
  <w:style w:type="character" w:customStyle="1" w:styleId="A14">
    <w:name w:val="A14"/>
    <w:uiPriority w:val="99"/>
    <w:rsid w:val="006A13FA"/>
    <w:rPr>
      <w:rFonts w:cs="Myriad Roman"/>
      <w:color w:val="000000"/>
      <w:sz w:val="9"/>
      <w:szCs w:val="9"/>
    </w:rPr>
  </w:style>
  <w:style w:type="character" w:customStyle="1" w:styleId="UnresolvedMention1">
    <w:name w:val="Unresolved Mention1"/>
    <w:basedOn w:val="DefaultParagraphFont"/>
    <w:uiPriority w:val="99"/>
    <w:semiHidden/>
    <w:unhideWhenUsed/>
    <w:rsid w:val="00000A2C"/>
    <w:rPr>
      <w:color w:val="808080"/>
      <w:shd w:val="clear" w:color="auto" w:fill="E6E6E6"/>
    </w:rPr>
  </w:style>
  <w:style w:type="paragraph" w:styleId="Revision">
    <w:name w:val="Revision"/>
    <w:hidden/>
    <w:uiPriority w:val="99"/>
    <w:semiHidden/>
    <w:rsid w:val="00E0681D"/>
    <w:pPr>
      <w:spacing w:after="0" w:line="240" w:lineRule="auto"/>
    </w:pPr>
  </w:style>
  <w:style w:type="paragraph" w:styleId="ListParagraph">
    <w:name w:val="List Paragraph"/>
    <w:basedOn w:val="Normal"/>
    <w:uiPriority w:val="34"/>
    <w:qFormat/>
    <w:rsid w:val="004D6D23"/>
    <w:pPr>
      <w:ind w:left="720"/>
      <w:contextualSpacing/>
    </w:pPr>
  </w:style>
  <w:style w:type="character" w:customStyle="1" w:styleId="slug-ahead-of-print-date">
    <w:name w:val="slug-ahead-of-print-date"/>
    <w:basedOn w:val="DefaultParagraphFont"/>
    <w:rsid w:val="0033757B"/>
  </w:style>
  <w:style w:type="character" w:customStyle="1" w:styleId="slug-doi">
    <w:name w:val="slug-doi"/>
    <w:basedOn w:val="DefaultParagraphFont"/>
    <w:rsid w:val="0033757B"/>
  </w:style>
  <w:style w:type="character" w:customStyle="1" w:styleId="A4">
    <w:name w:val="A4"/>
    <w:uiPriority w:val="99"/>
    <w:rsid w:val="003D34A9"/>
    <w:rPr>
      <w:rFonts w:cs="HelveticaNeueLT Std Lt Cn"/>
      <w:color w:val="000000"/>
      <w:sz w:val="22"/>
      <w:szCs w:val="22"/>
    </w:rPr>
  </w:style>
  <w:style w:type="character" w:customStyle="1" w:styleId="A0">
    <w:name w:val="A0"/>
    <w:rsid w:val="003D34A9"/>
    <w:rPr>
      <w:rFonts w:cs="HelveticaNeueLT Std Lt Cn"/>
      <w:color w:val="000000"/>
      <w:sz w:val="16"/>
      <w:szCs w:val="16"/>
    </w:rPr>
  </w:style>
  <w:style w:type="character" w:customStyle="1" w:styleId="UnresolvedMention2">
    <w:name w:val="Unresolved Mention2"/>
    <w:basedOn w:val="DefaultParagraphFont"/>
    <w:uiPriority w:val="99"/>
    <w:semiHidden/>
    <w:unhideWhenUsed/>
    <w:rsid w:val="0091476B"/>
    <w:rPr>
      <w:color w:val="808080"/>
      <w:shd w:val="clear" w:color="auto" w:fill="E6E6E6"/>
    </w:rPr>
  </w:style>
  <w:style w:type="paragraph" w:styleId="NormalWeb">
    <w:name w:val="Normal (Web)"/>
    <w:basedOn w:val="Normal"/>
    <w:uiPriority w:val="99"/>
    <w:semiHidden/>
    <w:unhideWhenUsed/>
    <w:rsid w:val="0001514E"/>
    <w:pPr>
      <w:spacing w:after="150" w:line="255" w:lineRule="atLeast"/>
    </w:pPr>
    <w:rPr>
      <w:rFonts w:ascii="Arial!important" w:eastAsia="Times New Roman" w:hAnsi="Arial!important" w:cs="Times New Roman"/>
      <w:color w:val="2B2B2B"/>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15304">
      <w:bodyDiv w:val="1"/>
      <w:marLeft w:val="0"/>
      <w:marRight w:val="0"/>
      <w:marTop w:val="0"/>
      <w:marBottom w:val="0"/>
      <w:divBdr>
        <w:top w:val="none" w:sz="0" w:space="0" w:color="auto"/>
        <w:left w:val="none" w:sz="0" w:space="0" w:color="auto"/>
        <w:bottom w:val="none" w:sz="0" w:space="0" w:color="auto"/>
        <w:right w:val="none" w:sz="0" w:space="0" w:color="auto"/>
      </w:divBdr>
      <w:divsChild>
        <w:div w:id="154611909">
          <w:marLeft w:val="0"/>
          <w:marRight w:val="0"/>
          <w:marTop w:val="0"/>
          <w:marBottom w:val="0"/>
          <w:divBdr>
            <w:top w:val="none" w:sz="0" w:space="0" w:color="auto"/>
            <w:left w:val="none" w:sz="0" w:space="0" w:color="auto"/>
            <w:bottom w:val="none" w:sz="0" w:space="0" w:color="auto"/>
            <w:right w:val="none" w:sz="0" w:space="0" w:color="auto"/>
          </w:divBdr>
          <w:divsChild>
            <w:div w:id="1245646315">
              <w:marLeft w:val="-225"/>
              <w:marRight w:val="-225"/>
              <w:marTop w:val="0"/>
              <w:marBottom w:val="0"/>
              <w:divBdr>
                <w:top w:val="none" w:sz="0" w:space="0" w:color="auto"/>
                <w:left w:val="none" w:sz="0" w:space="0" w:color="auto"/>
                <w:bottom w:val="none" w:sz="0" w:space="0" w:color="auto"/>
                <w:right w:val="none" w:sz="0" w:space="0" w:color="auto"/>
              </w:divBdr>
              <w:divsChild>
                <w:div w:id="1362438322">
                  <w:marLeft w:val="0"/>
                  <w:marRight w:val="0"/>
                  <w:marTop w:val="0"/>
                  <w:marBottom w:val="0"/>
                  <w:divBdr>
                    <w:top w:val="none" w:sz="0" w:space="0" w:color="auto"/>
                    <w:left w:val="none" w:sz="0" w:space="0" w:color="auto"/>
                    <w:bottom w:val="none" w:sz="0" w:space="0" w:color="auto"/>
                    <w:right w:val="none" w:sz="0" w:space="0" w:color="auto"/>
                  </w:divBdr>
                  <w:divsChild>
                    <w:div w:id="143473253">
                      <w:marLeft w:val="0"/>
                      <w:marRight w:val="0"/>
                      <w:marTop w:val="0"/>
                      <w:marBottom w:val="0"/>
                      <w:divBdr>
                        <w:top w:val="none" w:sz="0" w:space="0" w:color="auto"/>
                        <w:left w:val="none" w:sz="0" w:space="0" w:color="auto"/>
                        <w:bottom w:val="none" w:sz="0" w:space="0" w:color="auto"/>
                        <w:right w:val="none" w:sz="0" w:space="0" w:color="auto"/>
                      </w:divBdr>
                      <w:divsChild>
                        <w:div w:id="1538350503">
                          <w:marLeft w:val="0"/>
                          <w:marRight w:val="0"/>
                          <w:marTop w:val="0"/>
                          <w:marBottom w:val="0"/>
                          <w:divBdr>
                            <w:top w:val="none" w:sz="0" w:space="0" w:color="auto"/>
                            <w:left w:val="none" w:sz="0" w:space="0" w:color="auto"/>
                            <w:bottom w:val="none" w:sz="0" w:space="0" w:color="auto"/>
                            <w:right w:val="none" w:sz="0" w:space="0" w:color="auto"/>
                          </w:divBdr>
                        </w:div>
                        <w:div w:id="261257291">
                          <w:marLeft w:val="0"/>
                          <w:marRight w:val="0"/>
                          <w:marTop w:val="0"/>
                          <w:marBottom w:val="0"/>
                          <w:divBdr>
                            <w:top w:val="none" w:sz="0" w:space="0" w:color="auto"/>
                            <w:left w:val="none" w:sz="0" w:space="0" w:color="auto"/>
                            <w:bottom w:val="none" w:sz="0" w:space="0" w:color="auto"/>
                            <w:right w:val="none" w:sz="0" w:space="0" w:color="auto"/>
                          </w:divBdr>
                          <w:divsChild>
                            <w:div w:id="772240203">
                              <w:marLeft w:val="0"/>
                              <w:marRight w:val="0"/>
                              <w:marTop w:val="0"/>
                              <w:marBottom w:val="0"/>
                              <w:divBdr>
                                <w:top w:val="none" w:sz="0" w:space="0" w:color="auto"/>
                                <w:left w:val="none" w:sz="0" w:space="0" w:color="auto"/>
                                <w:bottom w:val="none" w:sz="0" w:space="0" w:color="auto"/>
                                <w:right w:val="none" w:sz="0" w:space="0" w:color="auto"/>
                              </w:divBdr>
                              <w:divsChild>
                                <w:div w:id="1187333102">
                                  <w:marLeft w:val="150"/>
                                  <w:marRight w:val="0"/>
                                  <w:marTop w:val="0"/>
                                  <w:marBottom w:val="0"/>
                                  <w:divBdr>
                                    <w:top w:val="single" w:sz="6" w:space="0" w:color="DDDDDD"/>
                                    <w:left w:val="single" w:sz="6" w:space="0" w:color="DDDDDD"/>
                                    <w:bottom w:val="single" w:sz="6" w:space="0" w:color="DDDDDD"/>
                                    <w:right w:val="single" w:sz="6" w:space="0" w:color="DDDDDD"/>
                                  </w:divBdr>
                                  <w:divsChild>
                                    <w:div w:id="2033679552">
                                      <w:marLeft w:val="0"/>
                                      <w:marRight w:val="0"/>
                                      <w:marTop w:val="0"/>
                                      <w:marBottom w:val="0"/>
                                      <w:divBdr>
                                        <w:top w:val="none" w:sz="0" w:space="0" w:color="auto"/>
                                        <w:left w:val="none" w:sz="0" w:space="0" w:color="auto"/>
                                        <w:bottom w:val="none" w:sz="0" w:space="0" w:color="auto"/>
                                        <w:right w:val="none" w:sz="0" w:space="0" w:color="auto"/>
                                      </w:divBdr>
                                    </w:div>
                                    <w:div w:id="1884780575">
                                      <w:marLeft w:val="0"/>
                                      <w:marRight w:val="0"/>
                                      <w:marTop w:val="0"/>
                                      <w:marBottom w:val="0"/>
                                      <w:divBdr>
                                        <w:top w:val="none" w:sz="0" w:space="0" w:color="auto"/>
                                        <w:left w:val="none" w:sz="0" w:space="0" w:color="auto"/>
                                        <w:bottom w:val="none" w:sz="0" w:space="0" w:color="auto"/>
                                        <w:right w:val="none" w:sz="0" w:space="0" w:color="auto"/>
                                      </w:divBdr>
                                    </w:div>
                                    <w:div w:id="1974434617">
                                      <w:marLeft w:val="0"/>
                                      <w:marRight w:val="0"/>
                                      <w:marTop w:val="0"/>
                                      <w:marBottom w:val="0"/>
                                      <w:divBdr>
                                        <w:top w:val="none" w:sz="0" w:space="0" w:color="auto"/>
                                        <w:left w:val="none" w:sz="0" w:space="0" w:color="auto"/>
                                        <w:bottom w:val="none" w:sz="0" w:space="0" w:color="auto"/>
                                        <w:right w:val="none" w:sz="0" w:space="0" w:color="auto"/>
                                      </w:divBdr>
                                    </w:div>
                                    <w:div w:id="1848447766">
                                      <w:marLeft w:val="0"/>
                                      <w:marRight w:val="0"/>
                                      <w:marTop w:val="0"/>
                                      <w:marBottom w:val="0"/>
                                      <w:divBdr>
                                        <w:top w:val="none" w:sz="0" w:space="0" w:color="auto"/>
                                        <w:left w:val="none" w:sz="0" w:space="0" w:color="auto"/>
                                        <w:bottom w:val="none" w:sz="0" w:space="0" w:color="auto"/>
                                        <w:right w:val="none" w:sz="0" w:space="0" w:color="auto"/>
                                      </w:divBdr>
                                    </w:div>
                                    <w:div w:id="1319773649">
                                      <w:marLeft w:val="0"/>
                                      <w:marRight w:val="0"/>
                                      <w:marTop w:val="0"/>
                                      <w:marBottom w:val="0"/>
                                      <w:divBdr>
                                        <w:top w:val="none" w:sz="0" w:space="0" w:color="auto"/>
                                        <w:left w:val="none" w:sz="0" w:space="0" w:color="auto"/>
                                        <w:bottom w:val="none" w:sz="0" w:space="0" w:color="auto"/>
                                        <w:right w:val="none" w:sz="0" w:space="0" w:color="auto"/>
                                      </w:divBdr>
                                    </w:div>
                                    <w:div w:id="1592615991">
                                      <w:marLeft w:val="0"/>
                                      <w:marRight w:val="0"/>
                                      <w:marTop w:val="0"/>
                                      <w:marBottom w:val="0"/>
                                      <w:divBdr>
                                        <w:top w:val="none" w:sz="0" w:space="0" w:color="auto"/>
                                        <w:left w:val="none" w:sz="0" w:space="0" w:color="auto"/>
                                        <w:bottom w:val="none" w:sz="0" w:space="0" w:color="auto"/>
                                        <w:right w:val="none" w:sz="0" w:space="0" w:color="auto"/>
                                      </w:divBdr>
                                    </w:div>
                                    <w:div w:id="786580679">
                                      <w:marLeft w:val="0"/>
                                      <w:marRight w:val="0"/>
                                      <w:marTop w:val="0"/>
                                      <w:marBottom w:val="0"/>
                                      <w:divBdr>
                                        <w:top w:val="none" w:sz="0" w:space="0" w:color="auto"/>
                                        <w:left w:val="none" w:sz="0" w:space="0" w:color="auto"/>
                                        <w:bottom w:val="none" w:sz="0" w:space="0" w:color="auto"/>
                                        <w:right w:val="none" w:sz="0" w:space="0" w:color="auto"/>
                                      </w:divBdr>
                                    </w:div>
                                    <w:div w:id="8928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2464">
                              <w:marLeft w:val="0"/>
                              <w:marRight w:val="0"/>
                              <w:marTop w:val="0"/>
                              <w:marBottom w:val="0"/>
                              <w:divBdr>
                                <w:top w:val="none" w:sz="0" w:space="0" w:color="auto"/>
                                <w:left w:val="none" w:sz="0" w:space="0" w:color="auto"/>
                                <w:bottom w:val="none" w:sz="0" w:space="0" w:color="auto"/>
                                <w:right w:val="none" w:sz="0" w:space="0" w:color="auto"/>
                              </w:divBdr>
                              <w:divsChild>
                                <w:div w:id="777987153">
                                  <w:marLeft w:val="0"/>
                                  <w:marRight w:val="0"/>
                                  <w:marTop w:val="0"/>
                                  <w:marBottom w:val="0"/>
                                  <w:divBdr>
                                    <w:top w:val="none" w:sz="0" w:space="0" w:color="auto"/>
                                    <w:left w:val="none" w:sz="0" w:space="0" w:color="auto"/>
                                    <w:bottom w:val="none" w:sz="0" w:space="0" w:color="auto"/>
                                    <w:right w:val="none" w:sz="0" w:space="0" w:color="auto"/>
                                  </w:divBdr>
                                  <w:divsChild>
                                    <w:div w:id="96294042">
                                      <w:marLeft w:val="0"/>
                                      <w:marRight w:val="0"/>
                                      <w:marTop w:val="0"/>
                                      <w:marBottom w:val="0"/>
                                      <w:divBdr>
                                        <w:top w:val="none" w:sz="0" w:space="0" w:color="auto"/>
                                        <w:left w:val="none" w:sz="0" w:space="0" w:color="auto"/>
                                        <w:bottom w:val="none" w:sz="0" w:space="0" w:color="auto"/>
                                        <w:right w:val="none" w:sz="0" w:space="0" w:color="auto"/>
                                      </w:divBdr>
                                      <w:divsChild>
                                        <w:div w:id="8620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878100">
      <w:bodyDiv w:val="1"/>
      <w:marLeft w:val="0"/>
      <w:marRight w:val="0"/>
      <w:marTop w:val="0"/>
      <w:marBottom w:val="0"/>
      <w:divBdr>
        <w:top w:val="none" w:sz="0" w:space="0" w:color="auto"/>
        <w:left w:val="none" w:sz="0" w:space="0" w:color="auto"/>
        <w:bottom w:val="none" w:sz="0" w:space="0" w:color="auto"/>
        <w:right w:val="none" w:sz="0" w:space="0" w:color="auto"/>
      </w:divBdr>
      <w:divsChild>
        <w:div w:id="1226795496">
          <w:marLeft w:val="0"/>
          <w:marRight w:val="0"/>
          <w:marTop w:val="0"/>
          <w:marBottom w:val="0"/>
          <w:divBdr>
            <w:top w:val="none" w:sz="0" w:space="0" w:color="auto"/>
            <w:left w:val="none" w:sz="0" w:space="0" w:color="auto"/>
            <w:bottom w:val="none" w:sz="0" w:space="0" w:color="auto"/>
            <w:right w:val="none" w:sz="0" w:space="0" w:color="auto"/>
          </w:divBdr>
          <w:divsChild>
            <w:div w:id="1331366618">
              <w:marLeft w:val="0"/>
              <w:marRight w:val="0"/>
              <w:marTop w:val="0"/>
              <w:marBottom w:val="0"/>
              <w:divBdr>
                <w:top w:val="none" w:sz="0" w:space="0" w:color="auto"/>
                <w:left w:val="none" w:sz="0" w:space="0" w:color="auto"/>
                <w:bottom w:val="none" w:sz="0" w:space="0" w:color="auto"/>
                <w:right w:val="none" w:sz="0" w:space="0" w:color="auto"/>
              </w:divBdr>
              <w:divsChild>
                <w:div w:id="1797094354">
                  <w:marLeft w:val="-150"/>
                  <w:marRight w:val="-150"/>
                  <w:marTop w:val="0"/>
                  <w:marBottom w:val="0"/>
                  <w:divBdr>
                    <w:top w:val="none" w:sz="0" w:space="0" w:color="auto"/>
                    <w:left w:val="none" w:sz="0" w:space="0" w:color="auto"/>
                    <w:bottom w:val="none" w:sz="0" w:space="0" w:color="auto"/>
                    <w:right w:val="none" w:sz="0" w:space="0" w:color="auto"/>
                  </w:divBdr>
                  <w:divsChild>
                    <w:div w:id="15005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1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leuven.be/wieiswie/en/unit/50000697" TargetMode="External"/><Relationship Id="rId13" Type="http://schemas.openxmlformats.org/officeDocument/2006/relationships/hyperlink" Target="https://doi.org/10.20529/IJME.2017.05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ch.org/products/guidelines/efficacy/article/efficacy-guidelines.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esdoc.unesco.org/images/0014/001428/142825e.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ravinetto@itg.be" TargetMode="External"/><Relationship Id="rId4" Type="http://schemas.openxmlformats.org/officeDocument/2006/relationships/settings" Target="settings.xml"/><Relationship Id="rId9" Type="http://schemas.openxmlformats.org/officeDocument/2006/relationships/hyperlink" Target="https://www.kuleuven.be/wieiswie/en/unit/5000068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346FD-7711-48CF-9107-788C1449A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5422</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Ravinetto</dc:creator>
  <cp:keywords/>
  <dc:description/>
  <cp:lastModifiedBy>Admin</cp:lastModifiedBy>
  <cp:revision>2</cp:revision>
  <dcterms:created xsi:type="dcterms:W3CDTF">2018-04-16T17:09:00Z</dcterms:created>
  <dcterms:modified xsi:type="dcterms:W3CDTF">2018-04-16T17:09:00Z</dcterms:modified>
</cp:coreProperties>
</file>