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EDF" w:rsidRPr="004A4641" w:rsidRDefault="00B14319" w:rsidP="00121EDF">
      <w:pPr>
        <w:rPr>
          <w:rFonts w:ascii="Times New Roman" w:eastAsia="Times New Roman" w:hAnsi="Times New Roman" w:cs="Times New Roman"/>
          <w:b/>
          <w:color w:val="000000" w:themeColor="text1"/>
          <w:sz w:val="28"/>
          <w:lang w:val="en-IN" w:eastAsia="en-IN" w:bidi="bn-IN"/>
        </w:rPr>
      </w:pPr>
      <w:bookmarkStart w:id="0" w:name="_GoBack"/>
      <w:bookmarkEnd w:id="0"/>
      <w:r w:rsidRPr="004A4641">
        <w:rPr>
          <w:rFonts w:ascii="Times New Roman" w:eastAsia="Times New Roman" w:hAnsi="Times New Roman" w:cs="Times New Roman"/>
          <w:b/>
          <w:color w:val="000000" w:themeColor="text1"/>
          <w:sz w:val="28"/>
          <w:lang w:val="en-IN" w:eastAsia="en-IN" w:bidi="bn-IN"/>
        </w:rPr>
        <w:t>Gender Based Trauma in Rohingya Crisis and Ethical Dilemma</w:t>
      </w:r>
      <w:r w:rsidR="00A023A8">
        <w:rPr>
          <w:rFonts w:ascii="Times New Roman" w:eastAsia="Times New Roman" w:hAnsi="Times New Roman" w:cs="Times New Roman"/>
          <w:b/>
          <w:color w:val="000000" w:themeColor="text1"/>
          <w:sz w:val="28"/>
          <w:lang w:val="en-IN" w:eastAsia="en-IN" w:bidi="bn-IN"/>
        </w:rPr>
        <w:t>s</w:t>
      </w:r>
      <w:r w:rsidRPr="004A4641">
        <w:rPr>
          <w:rFonts w:ascii="Times New Roman" w:eastAsia="Times New Roman" w:hAnsi="Times New Roman" w:cs="Times New Roman"/>
          <w:b/>
          <w:color w:val="000000" w:themeColor="text1"/>
          <w:sz w:val="28"/>
          <w:lang w:val="en-IN" w:eastAsia="en-IN" w:bidi="bn-IN"/>
        </w:rPr>
        <w:t xml:space="preserve"> of Public Health Practice</w:t>
      </w:r>
    </w:p>
    <w:p w:rsidR="00B14319" w:rsidRPr="004A4641" w:rsidRDefault="00B14319" w:rsidP="00121EDF">
      <w:pPr>
        <w:jc w:val="both"/>
        <w:rPr>
          <w:rFonts w:ascii="Times New Roman" w:eastAsia="Times New Roman" w:hAnsi="Times New Roman" w:cs="Times New Roman"/>
          <w:color w:val="000000" w:themeColor="text1"/>
          <w:lang w:val="en-IN" w:eastAsia="en-IN" w:bidi="bn-IN"/>
        </w:rPr>
      </w:pPr>
    </w:p>
    <w:p w:rsidR="00B14319" w:rsidRDefault="004E2146" w:rsidP="00121EDF">
      <w:pPr>
        <w:jc w:val="both"/>
        <w:rPr>
          <w:rFonts w:ascii="Times New Roman" w:eastAsia="Times New Roman" w:hAnsi="Times New Roman" w:cs="Times New Roman"/>
          <w:color w:val="000000" w:themeColor="text1"/>
          <w:lang w:val="en-IN" w:eastAsia="en-IN" w:bidi="bn-IN"/>
        </w:rPr>
      </w:pPr>
      <w:r>
        <w:rPr>
          <w:rFonts w:ascii="Times New Roman" w:eastAsia="Times New Roman" w:hAnsi="Times New Roman" w:cs="Times New Roman"/>
          <w:color w:val="000000" w:themeColor="text1"/>
          <w:lang w:val="en-IN" w:eastAsia="en-IN" w:bidi="bn-IN"/>
        </w:rPr>
        <w:t xml:space="preserve">Md Mahbub Hossain, </w:t>
      </w:r>
      <w:proofErr w:type="spellStart"/>
      <w:r>
        <w:rPr>
          <w:rFonts w:ascii="Times New Roman" w:eastAsia="Times New Roman" w:hAnsi="Times New Roman" w:cs="Times New Roman"/>
          <w:color w:val="000000" w:themeColor="text1"/>
          <w:lang w:val="en-IN" w:eastAsia="en-IN" w:bidi="bn-IN"/>
        </w:rPr>
        <w:t>Abida</w:t>
      </w:r>
      <w:proofErr w:type="spellEnd"/>
      <w:r>
        <w:rPr>
          <w:rFonts w:ascii="Times New Roman" w:eastAsia="Times New Roman" w:hAnsi="Times New Roman" w:cs="Times New Roman"/>
          <w:color w:val="000000" w:themeColor="text1"/>
          <w:lang w:val="en-IN" w:eastAsia="en-IN" w:bidi="bn-IN"/>
        </w:rPr>
        <w:t xml:space="preserve"> Sultana, Arindam Das</w:t>
      </w:r>
    </w:p>
    <w:p w:rsidR="004E2146" w:rsidRDefault="004E2146" w:rsidP="00121EDF">
      <w:pPr>
        <w:jc w:val="both"/>
        <w:rPr>
          <w:rFonts w:ascii="Times New Roman" w:eastAsia="Times New Roman" w:hAnsi="Times New Roman" w:cs="Times New Roman"/>
          <w:color w:val="000000" w:themeColor="text1"/>
          <w:lang w:val="en-IN" w:eastAsia="en-IN" w:bidi="bn-IN"/>
        </w:rPr>
      </w:pPr>
    </w:p>
    <w:p w:rsidR="004E2146" w:rsidRPr="004E2146" w:rsidRDefault="004E2146" w:rsidP="00121EDF">
      <w:pPr>
        <w:jc w:val="both"/>
        <w:rPr>
          <w:rFonts w:ascii="Times New Roman" w:eastAsia="Times New Roman" w:hAnsi="Times New Roman" w:cs="Times New Roman"/>
          <w:i/>
          <w:color w:val="000000" w:themeColor="text1"/>
          <w:sz w:val="20"/>
          <w:lang w:val="en-IN" w:eastAsia="en-IN" w:bidi="bn-IN"/>
        </w:rPr>
      </w:pPr>
      <w:r w:rsidRPr="004E2146">
        <w:rPr>
          <w:rFonts w:ascii="Times New Roman" w:eastAsia="Times New Roman" w:hAnsi="Times New Roman" w:cs="Times New Roman"/>
          <w:i/>
          <w:color w:val="000000" w:themeColor="text1"/>
          <w:sz w:val="20"/>
          <w:lang w:val="en-IN" w:eastAsia="en-IN" w:bidi="bn-IN"/>
        </w:rPr>
        <w:t xml:space="preserve">(Correspondence to: Md Mahbub Hossain, President, Nature Study Society of Bangladesh, Khulna, Bangladesh. Email: </w:t>
      </w:r>
      <w:hyperlink r:id="rId6" w:history="1">
        <w:r w:rsidRPr="004E2146">
          <w:rPr>
            <w:rStyle w:val="Hyperlink"/>
            <w:rFonts w:ascii="Times New Roman" w:eastAsia="Times New Roman" w:hAnsi="Times New Roman" w:cs="Times New Roman"/>
            <w:i/>
            <w:sz w:val="20"/>
            <w:lang w:val="en-IN" w:eastAsia="en-IN" w:bidi="bn-IN"/>
          </w:rPr>
          <w:t>mahbub321@gmail.com</w:t>
        </w:r>
      </w:hyperlink>
      <w:r w:rsidRPr="004E2146">
        <w:rPr>
          <w:rFonts w:ascii="Times New Roman" w:eastAsia="Times New Roman" w:hAnsi="Times New Roman" w:cs="Times New Roman"/>
          <w:i/>
          <w:color w:val="000000" w:themeColor="text1"/>
          <w:sz w:val="20"/>
          <w:lang w:val="en-IN" w:eastAsia="en-IN" w:bidi="bn-IN"/>
        </w:rPr>
        <w:t xml:space="preserve">)  </w:t>
      </w:r>
    </w:p>
    <w:p w:rsidR="004E2146" w:rsidRDefault="004E2146" w:rsidP="00121EDF">
      <w:pPr>
        <w:jc w:val="both"/>
        <w:rPr>
          <w:rFonts w:ascii="Times New Roman" w:eastAsia="Times New Roman" w:hAnsi="Times New Roman" w:cs="Times New Roman"/>
          <w:color w:val="000000" w:themeColor="text1"/>
          <w:lang w:val="en-IN" w:eastAsia="en-IN" w:bidi="bn-IN"/>
        </w:rPr>
      </w:pPr>
    </w:p>
    <w:p w:rsidR="00157BCE" w:rsidRDefault="00157BCE" w:rsidP="00121EDF">
      <w:pPr>
        <w:jc w:val="both"/>
        <w:rPr>
          <w:rFonts w:ascii="Times New Roman" w:eastAsia="Times New Roman" w:hAnsi="Times New Roman" w:cs="Times New Roman"/>
          <w:color w:val="000000" w:themeColor="text1"/>
          <w:lang w:val="en-IN" w:eastAsia="en-IN" w:bidi="bn-IN"/>
        </w:rPr>
      </w:pPr>
    </w:p>
    <w:p w:rsidR="00157BCE" w:rsidRPr="004A4641" w:rsidRDefault="00157BCE" w:rsidP="00121EDF">
      <w:pPr>
        <w:jc w:val="both"/>
        <w:rPr>
          <w:rFonts w:ascii="Times New Roman" w:eastAsia="Times New Roman" w:hAnsi="Times New Roman" w:cs="Times New Roman"/>
          <w:color w:val="000000" w:themeColor="text1"/>
          <w:lang w:val="en-IN" w:eastAsia="en-IN" w:bidi="bn-IN"/>
        </w:rPr>
      </w:pPr>
    </w:p>
    <w:p w:rsidR="00F001ED" w:rsidRPr="00157BCE" w:rsidRDefault="00F001ED" w:rsidP="00121EDF">
      <w:pPr>
        <w:jc w:val="both"/>
        <w:rPr>
          <w:rFonts w:ascii="Times New Roman" w:eastAsia="Times New Roman" w:hAnsi="Times New Roman" w:cs="Times New Roman"/>
          <w:b/>
          <w:color w:val="000000" w:themeColor="text1"/>
          <w:lang w:val="en-IN" w:eastAsia="en-IN" w:bidi="bn-IN"/>
        </w:rPr>
      </w:pPr>
      <w:r w:rsidRPr="00157BCE">
        <w:rPr>
          <w:rFonts w:ascii="Times New Roman" w:eastAsia="Times New Roman" w:hAnsi="Times New Roman" w:cs="Times New Roman"/>
          <w:b/>
          <w:color w:val="000000" w:themeColor="text1"/>
          <w:lang w:val="en-IN" w:eastAsia="en-IN" w:bidi="bn-IN"/>
        </w:rPr>
        <w:t xml:space="preserve">Abstract: </w:t>
      </w:r>
    </w:p>
    <w:p w:rsidR="00F001ED" w:rsidRDefault="00F001ED" w:rsidP="00121EDF">
      <w:pPr>
        <w:jc w:val="both"/>
        <w:rPr>
          <w:rFonts w:ascii="Times New Roman" w:eastAsia="Times New Roman" w:hAnsi="Times New Roman" w:cs="Times New Roman"/>
          <w:color w:val="000000" w:themeColor="text1"/>
          <w:lang w:val="en-IN" w:eastAsia="en-IN" w:bidi="bn-IN"/>
        </w:rPr>
      </w:pPr>
    </w:p>
    <w:p w:rsidR="00F001ED" w:rsidRPr="00157BCE" w:rsidRDefault="00F001ED" w:rsidP="00121EDF">
      <w:pPr>
        <w:jc w:val="both"/>
        <w:rPr>
          <w:rFonts w:ascii="Times New Roman" w:eastAsia="Times New Roman" w:hAnsi="Times New Roman" w:cs="Times New Roman"/>
          <w:i/>
          <w:color w:val="000000" w:themeColor="text1"/>
          <w:lang w:val="en-IN" w:eastAsia="en-IN" w:bidi="bn-IN"/>
        </w:rPr>
      </w:pPr>
      <w:r w:rsidRPr="00157BCE">
        <w:rPr>
          <w:rFonts w:ascii="Times New Roman" w:eastAsia="Times New Roman" w:hAnsi="Times New Roman" w:cs="Times New Roman"/>
          <w:i/>
          <w:color w:val="000000" w:themeColor="text1"/>
          <w:lang w:val="en-IN" w:eastAsia="en-IN" w:bidi="bn-IN"/>
        </w:rPr>
        <w:t xml:space="preserve">Since August 2017, more than a million Rohingya have fled to Bangladesh seeking refuge from their past habitat Myanmar. They experienced severe violence- both physical and psychological which was much higher in magnitude among the girls and women. The severity of gender-based violence continues to rise even after reaching Bangladesh which is evident in reports informing child trafficking and forced prostitution. Ongoing public health efforts to treat the Rohingya and prevent future diseases leave the issue of gender-based violence </w:t>
      </w:r>
      <w:r w:rsidR="00A023A8" w:rsidRPr="00157BCE">
        <w:rPr>
          <w:rFonts w:ascii="Times New Roman" w:eastAsia="Times New Roman" w:hAnsi="Times New Roman" w:cs="Times New Roman"/>
          <w:i/>
          <w:color w:val="000000" w:themeColor="text1"/>
          <w:lang w:val="en-IN" w:eastAsia="en-IN" w:bidi="bn-IN"/>
        </w:rPr>
        <w:t xml:space="preserve">unaddressed. This scenario creates a serious of ethical dilemmas including impaired autonomy, inappropriate beneficence, lack of justice and unprotected human rights for the Rohingya girls and women. Without compromising the existing measures, </w:t>
      </w:r>
      <w:del w:id="1" w:author="Dr. Mahbub Hossain" w:date="2018-04-13T12:29:00Z">
        <w:r w:rsidR="00A023A8" w:rsidRPr="00157BCE" w:rsidDel="00F22368">
          <w:rPr>
            <w:rFonts w:ascii="Times New Roman" w:eastAsia="Times New Roman" w:hAnsi="Times New Roman" w:cs="Times New Roman"/>
            <w:i/>
            <w:color w:val="000000" w:themeColor="text1"/>
            <w:lang w:val="en-IN" w:eastAsia="en-IN" w:bidi="bn-IN"/>
          </w:rPr>
          <w:delText xml:space="preserve">the </w:delText>
        </w:r>
      </w:del>
      <w:r w:rsidR="00A023A8" w:rsidRPr="00157BCE">
        <w:rPr>
          <w:rFonts w:ascii="Times New Roman" w:eastAsia="Times New Roman" w:hAnsi="Times New Roman" w:cs="Times New Roman"/>
          <w:i/>
          <w:color w:val="000000" w:themeColor="text1"/>
          <w:lang w:val="en-IN" w:eastAsia="en-IN" w:bidi="bn-IN"/>
        </w:rPr>
        <w:t>policy makers and practitioners should recognize the burden of gender-based violence, assess the types and extent of the same and adopt evidence-based approaches to treat and prevent the cases of such violence as well as overcome the ethical concerns.</w:t>
      </w:r>
    </w:p>
    <w:p w:rsidR="00F001ED" w:rsidRDefault="00F001ED" w:rsidP="00121EDF">
      <w:pPr>
        <w:jc w:val="both"/>
        <w:rPr>
          <w:rFonts w:ascii="Times New Roman" w:eastAsia="Times New Roman" w:hAnsi="Times New Roman" w:cs="Times New Roman"/>
          <w:color w:val="000000" w:themeColor="text1"/>
          <w:lang w:val="en-IN" w:eastAsia="en-IN" w:bidi="bn-IN"/>
        </w:rPr>
      </w:pPr>
    </w:p>
    <w:p w:rsidR="00157BCE" w:rsidRDefault="00157BCE" w:rsidP="00121EDF">
      <w:pPr>
        <w:jc w:val="both"/>
        <w:rPr>
          <w:rFonts w:ascii="Times New Roman" w:eastAsia="Times New Roman" w:hAnsi="Times New Roman" w:cs="Times New Roman"/>
          <w:color w:val="000000" w:themeColor="text1"/>
          <w:lang w:val="en-IN" w:eastAsia="en-IN" w:bidi="bn-IN"/>
        </w:rPr>
      </w:pPr>
    </w:p>
    <w:p w:rsidR="00157BCE" w:rsidRDefault="00157BCE" w:rsidP="00121EDF">
      <w:pPr>
        <w:jc w:val="both"/>
        <w:rPr>
          <w:rFonts w:ascii="Times New Roman" w:eastAsia="Times New Roman" w:hAnsi="Times New Roman" w:cs="Times New Roman"/>
          <w:color w:val="000000" w:themeColor="text1"/>
          <w:lang w:val="en-IN" w:eastAsia="en-IN" w:bidi="bn-IN"/>
        </w:rPr>
      </w:pPr>
    </w:p>
    <w:p w:rsidR="00157BCE" w:rsidRDefault="00157BCE" w:rsidP="00121EDF">
      <w:pPr>
        <w:jc w:val="both"/>
        <w:rPr>
          <w:rFonts w:ascii="Times New Roman" w:eastAsia="Times New Roman" w:hAnsi="Times New Roman" w:cs="Times New Roman"/>
          <w:color w:val="000000" w:themeColor="text1"/>
          <w:lang w:val="en-IN" w:eastAsia="en-IN" w:bidi="bn-IN"/>
        </w:rPr>
      </w:pPr>
    </w:p>
    <w:p w:rsidR="00F22368" w:rsidRDefault="00F22368">
      <w:pPr>
        <w:pStyle w:val="Heading2"/>
        <w:rPr>
          <w:ins w:id="2" w:author="Dr. Mahbub Hossain" w:date="2018-04-13T12:29:00Z"/>
          <w:rFonts w:eastAsia="Times New Roman"/>
          <w:lang w:eastAsia="en-IN" w:bidi="bn-IN"/>
        </w:rPr>
        <w:pPrChange w:id="3" w:author="Dr. Mahbub Hossain" w:date="2018-04-13T12:36:00Z">
          <w:pPr>
            <w:jc w:val="both"/>
          </w:pPr>
        </w:pPrChange>
      </w:pPr>
      <w:ins w:id="4" w:author="Dr. Mahbub Hossain" w:date="2018-04-13T12:29:00Z">
        <w:r>
          <w:rPr>
            <w:rFonts w:eastAsia="Times New Roman"/>
            <w:lang w:eastAsia="en-IN" w:bidi="bn-IN"/>
          </w:rPr>
          <w:t>Introduction</w:t>
        </w:r>
      </w:ins>
    </w:p>
    <w:p w:rsidR="00121EDF" w:rsidRPr="004A4641" w:rsidDel="00F22368" w:rsidRDefault="00121EDF" w:rsidP="00121EDF">
      <w:pPr>
        <w:jc w:val="both"/>
        <w:rPr>
          <w:del w:id="5" w:author="Dr. Mahbub Hossain" w:date="2018-04-13T12:31:00Z"/>
          <w:rFonts w:ascii="Times New Roman" w:eastAsia="Times New Roman" w:hAnsi="Times New Roman" w:cs="Times New Roman"/>
          <w:color w:val="000000" w:themeColor="text1"/>
          <w:lang w:val="en-IN" w:eastAsia="en-IN" w:bidi="bn-IN"/>
        </w:rPr>
      </w:pPr>
      <w:r w:rsidRPr="004A4641">
        <w:rPr>
          <w:rFonts w:ascii="Times New Roman" w:eastAsia="Times New Roman" w:hAnsi="Times New Roman" w:cs="Times New Roman"/>
          <w:color w:val="000000" w:themeColor="text1"/>
          <w:lang w:val="en-IN" w:eastAsia="en-IN" w:bidi="bn-IN"/>
        </w:rPr>
        <w:t xml:space="preserve">In 25 August 2017, Military and paramilitary forces of Myanmar launched ‘clearance operations’ against Rohingya population </w:t>
      </w:r>
      <w:r w:rsidR="0088173E">
        <w:rPr>
          <w:rFonts w:ascii="Times New Roman" w:eastAsia="Times New Roman" w:hAnsi="Times New Roman" w:cs="Times New Roman"/>
          <w:color w:val="000000" w:themeColor="text1"/>
          <w:lang w:val="en-IN" w:eastAsia="en-IN" w:bidi="bn-IN"/>
        </w:rPr>
        <w:t xml:space="preserve">in the Rakhine State of Myanmar </w:t>
      </w:r>
      <w:r w:rsidR="0088173E">
        <w:rPr>
          <w:rFonts w:ascii="Times New Roman" w:eastAsia="Times New Roman" w:hAnsi="Times New Roman" w:cs="Times New Roman"/>
          <w:color w:val="000000" w:themeColor="text1"/>
          <w:lang w:val="en-IN" w:eastAsia="en-IN" w:bidi="bn-IN"/>
        </w:rPr>
        <w:fldChar w:fldCharType="begin" w:fldLock="1"/>
      </w:r>
      <w:r w:rsidR="0088173E">
        <w:rPr>
          <w:rFonts w:ascii="Times New Roman" w:eastAsia="Times New Roman" w:hAnsi="Times New Roman" w:cs="Times New Roman"/>
          <w:color w:val="000000" w:themeColor="text1"/>
          <w:lang w:val="en-IN" w:eastAsia="en-IN" w:bidi="bn-IN"/>
        </w:rPr>
        <w:instrText>ADDIN CSL_CITATION { "citationItems" : [ { "id" : "ITEM-1", "itemData" : { "URL" : "http://www.msf.org/en/article/myanmarbangladesh-msf-surveys-estimate-least-6700-rohingya-were-killed-during-attacks", "accessed" : { "date-parts" : [ [ "2018", "3", "18" ] ] }, "author" : [ { "dropping-particle" : "", "family" : "MSF", "given" : "", "non-dropping-particle" : "", "parse-names" : false, "suffix" : "" } ], "id" : "ITEM-1", "issued" : { "date-parts" : [ [ "2017" ] ] }, "title" : "Myanmar/Bangladesh: MSF surveys estimate that at least 6,700 Rohingya were killed during the attacks in Myanmar | M\u00e9decins Sans Fronti\u00e8res (MSF) International", "type" : "webpage" }, "uris" : [ "http://www.mendeley.com/documents/?uuid=70a6649c-bf24-32d3-92ac-9544fad8d3c6" ] }, { "id" : "ITEM-2", "itemData" : { "URL" : "http://www.unhcr.org/news/stories/2017/12/5a1c313a4/100-days-horror-hope-timeline-rohingya-crisis.html", "accessed" : { "date-parts" : [ [ "2018", "3", "18" ] ] }, "author" : [ { "dropping-particle" : "", "family" : "UNHCR", "given" : "", "non-dropping-particle" : "", "parse-names" : false, "suffix" : "" } ], "id" : "ITEM-2", "issued" : { "date-parts" : [ [ "2017" ] ] }, "title" : "100 days of horror and hope: A timeline of the Rohingya crisis", "type" : "webpage" }, "uris" : [ "http://www.mendeley.com/documents/?uuid=81aee13d-5047-382e-9d24-5b94ee892a97" ] } ], "mendeley" : { "formattedCitation" : "(1,2)", "plainTextFormattedCitation" : "(1,2)", "previouslyFormattedCitation" : "(1,2)" }, "properties" : {  }, "schema" : "https://github.com/citation-style-language/schema/raw/master/csl-citation.json" }</w:instrText>
      </w:r>
      <w:r w:rsidR="0088173E">
        <w:rPr>
          <w:rFonts w:ascii="Times New Roman" w:eastAsia="Times New Roman" w:hAnsi="Times New Roman" w:cs="Times New Roman"/>
          <w:color w:val="000000" w:themeColor="text1"/>
          <w:lang w:val="en-IN" w:eastAsia="en-IN" w:bidi="bn-IN"/>
        </w:rPr>
        <w:fldChar w:fldCharType="separate"/>
      </w:r>
      <w:r w:rsidR="0088173E" w:rsidRPr="0088173E">
        <w:rPr>
          <w:rFonts w:ascii="Times New Roman" w:eastAsia="Times New Roman" w:hAnsi="Times New Roman" w:cs="Times New Roman"/>
          <w:noProof/>
          <w:color w:val="000000" w:themeColor="text1"/>
          <w:lang w:val="en-IN" w:eastAsia="en-IN" w:bidi="bn-IN"/>
        </w:rPr>
        <w:t>(1,2)</w:t>
      </w:r>
      <w:r w:rsidR="0088173E">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An estimation by </w:t>
      </w:r>
      <w:proofErr w:type="spellStart"/>
      <w:r w:rsidRPr="004A4641">
        <w:rPr>
          <w:rFonts w:ascii="Times New Roman" w:eastAsia="Times New Roman" w:hAnsi="Times New Roman" w:cs="Times New Roman"/>
          <w:i/>
          <w:iCs/>
          <w:color w:val="000000" w:themeColor="text1"/>
          <w:shd w:val="clear" w:color="auto" w:fill="FFFFFF"/>
          <w:lang w:val="en-IN" w:eastAsia="en-IN" w:bidi="bn-IN"/>
        </w:rPr>
        <w:t>Médecins</w:t>
      </w:r>
      <w:proofErr w:type="spellEnd"/>
      <w:r w:rsidRPr="004A4641">
        <w:rPr>
          <w:rFonts w:ascii="Times New Roman" w:eastAsia="Times New Roman" w:hAnsi="Times New Roman" w:cs="Times New Roman"/>
          <w:i/>
          <w:iCs/>
          <w:color w:val="000000" w:themeColor="text1"/>
          <w:shd w:val="clear" w:color="auto" w:fill="FFFFFF"/>
          <w:lang w:val="en-IN" w:eastAsia="en-IN" w:bidi="bn-IN"/>
        </w:rPr>
        <w:t xml:space="preserve"> Sans </w:t>
      </w:r>
      <w:proofErr w:type="spellStart"/>
      <w:r w:rsidRPr="004A4641">
        <w:rPr>
          <w:rFonts w:ascii="Times New Roman" w:eastAsia="Times New Roman" w:hAnsi="Times New Roman" w:cs="Times New Roman"/>
          <w:i/>
          <w:iCs/>
          <w:color w:val="000000" w:themeColor="text1"/>
          <w:shd w:val="clear" w:color="auto" w:fill="FFFFFF"/>
          <w:lang w:val="en-IN" w:eastAsia="en-IN" w:bidi="bn-IN"/>
        </w:rPr>
        <w:t>Frontières</w:t>
      </w:r>
      <w:proofErr w:type="spellEnd"/>
      <w:r w:rsidRPr="004A4641">
        <w:rPr>
          <w:rFonts w:ascii="Times New Roman" w:eastAsia="Times New Roman" w:hAnsi="Times New Roman" w:cs="Times New Roman"/>
          <w:color w:val="000000" w:themeColor="text1"/>
          <w:sz w:val="20"/>
          <w:szCs w:val="20"/>
          <w:shd w:val="clear" w:color="auto" w:fill="FFFFFF"/>
          <w:lang w:val="en-IN" w:eastAsia="en-IN" w:bidi="bn-IN"/>
        </w:rPr>
        <w:t xml:space="preserve"> </w:t>
      </w:r>
      <w:r w:rsidRPr="004A4641">
        <w:rPr>
          <w:rFonts w:ascii="Times New Roman" w:eastAsia="Times New Roman" w:hAnsi="Times New Roman" w:cs="Times New Roman"/>
          <w:color w:val="000000" w:themeColor="text1"/>
          <w:lang w:val="en-IN" w:eastAsia="en-IN" w:bidi="bn-IN"/>
        </w:rPr>
        <w:t xml:space="preserve">(MSF) reported </w:t>
      </w:r>
      <w:r w:rsidR="00C61B62" w:rsidRPr="004A4641">
        <w:rPr>
          <w:rFonts w:ascii="Times New Roman" w:eastAsia="Times New Roman" w:hAnsi="Times New Roman" w:cs="Times New Roman"/>
          <w:color w:val="000000" w:themeColor="text1"/>
          <w:lang w:val="en-IN" w:eastAsia="en-IN" w:bidi="bn-IN"/>
        </w:rPr>
        <w:t xml:space="preserve">that </w:t>
      </w:r>
      <w:r w:rsidRPr="004A4641">
        <w:rPr>
          <w:rFonts w:ascii="Times New Roman" w:eastAsia="Times New Roman" w:hAnsi="Times New Roman" w:cs="Times New Roman"/>
          <w:color w:val="000000" w:themeColor="text1"/>
          <w:lang w:val="en-IN" w:eastAsia="en-IN" w:bidi="bn-IN"/>
        </w:rPr>
        <w:t xml:space="preserve">the number of deaths </w:t>
      </w:r>
      <w:r w:rsidR="00C61B62" w:rsidRPr="004A4641">
        <w:rPr>
          <w:rFonts w:ascii="Times New Roman" w:eastAsia="Times New Roman" w:hAnsi="Times New Roman" w:cs="Times New Roman"/>
          <w:color w:val="000000" w:themeColor="text1"/>
          <w:lang w:val="en-IN" w:eastAsia="en-IN" w:bidi="bn-IN"/>
        </w:rPr>
        <w:t>crossed 9000</w:t>
      </w:r>
      <w:r w:rsidRPr="004A4641">
        <w:rPr>
          <w:rFonts w:ascii="Times New Roman" w:eastAsia="Times New Roman" w:hAnsi="Times New Roman" w:cs="Times New Roman"/>
          <w:color w:val="000000" w:themeColor="text1"/>
          <w:lang w:val="en-IN" w:eastAsia="en-IN" w:bidi="bn-IN"/>
        </w:rPr>
        <w:t xml:space="preserve"> within the first 31 d</w:t>
      </w:r>
      <w:r w:rsidR="0088173E">
        <w:rPr>
          <w:rFonts w:ascii="Times New Roman" w:eastAsia="Times New Roman" w:hAnsi="Times New Roman" w:cs="Times New Roman"/>
          <w:color w:val="000000" w:themeColor="text1"/>
          <w:lang w:val="en-IN" w:eastAsia="en-IN" w:bidi="bn-IN"/>
        </w:rPr>
        <w:t xml:space="preserve">ays of this humanitarian crisis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"URL" : "http://www.msf.org/en/article/myanmarbangladesh-msf-surveys-estimate-least-6700-rohingya-were-killed-during-attacks", "accessed" : { "date-parts" : [ [ "2018", "3", "18" ] ] }, "author" : [ { "dropping-particle" : "", "family" : "MSF", "given" : "", "non-dropping-particle" : "", "parse-names" : false, "suffix" : "" } ], "id" : "ITEM-1", "issued" : { "date-parts" : [ [ "2017" ] ] }, "title" : "Myanmar/Bangladesh: MSF surveys estimate that at least 6,700 Rohingya were killed during the attacks in Myanmar | M\u00e9decins Sans Fronti\u00e8res (MSF) International", "type" : "webpage" }, "uris" : [ "http://www.mendeley.com/documents/?uuid=70a6649c-bf24-32d3-92ac-9544fad8d3c6" ] } ], "mendeley" : { "formattedCitation" : "(1)", "plainTextFormattedCitation" : "(1)", "previouslyFormattedCitation" : "(1)"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(1)</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In addition to mass murder, other crimes against humanity including physical torture, rape and other forms of sexual torture, kidnapping etc. continued to happe</w:t>
      </w:r>
      <w:r w:rsidR="0088173E">
        <w:rPr>
          <w:rFonts w:ascii="Times New Roman" w:eastAsia="Times New Roman" w:hAnsi="Times New Roman" w:cs="Times New Roman"/>
          <w:color w:val="000000" w:themeColor="text1"/>
          <w:lang w:val="en-IN" w:eastAsia="en-IN" w:bidi="bn-IN"/>
        </w:rPr>
        <w:t xml:space="preserve">n to Rohingya living in Myanmar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"mendeley" : { "formattedCitation" : "(3)", "plainTextFormattedCitation" : "(3)", "previouslyFormattedCitation" : "(3)"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(3)</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Residences were burnt and thousands of Rohingya became victims of extreme violence. Those who could escape from such mass atrocities, tried to cross the border between Bangladesh and Myanmar to seek refuge at Cox’s Bazaar district of Bangladesh. Many of them faced danger on the way, many people drown in the river and</w:t>
      </w:r>
      <w:r w:rsidR="00721814" w:rsidRPr="004A4641">
        <w:rPr>
          <w:rFonts w:ascii="Times New Roman" w:eastAsia="Times New Roman" w:hAnsi="Times New Roman" w:cs="Times New Roman"/>
          <w:color w:val="000000" w:themeColor="text1"/>
          <w:lang w:val="en-IN" w:eastAsia="en-IN" w:bidi="bn-IN"/>
        </w:rPr>
        <w:t xml:space="preserve"> despite all these difficulties and</w:t>
      </w:r>
      <w:r w:rsidRPr="004A4641">
        <w:rPr>
          <w:rFonts w:ascii="Times New Roman" w:eastAsia="Times New Roman" w:hAnsi="Times New Roman" w:cs="Times New Roman"/>
          <w:color w:val="000000" w:themeColor="text1"/>
          <w:lang w:val="en-IN" w:eastAsia="en-IN" w:bidi="bn-IN"/>
        </w:rPr>
        <w:t xml:space="preserve"> nearly half a million Rohingya reached Bangladesh</w:t>
      </w:r>
      <w:r w:rsidR="0088173E">
        <w:rPr>
          <w:rFonts w:ascii="Times New Roman" w:eastAsia="Times New Roman" w:hAnsi="Times New Roman" w:cs="Times New Roman"/>
          <w:color w:val="000000" w:themeColor="text1"/>
          <w:lang w:val="en-IN" w:eastAsia="en-IN" w:bidi="bn-IN"/>
        </w:rPr>
        <w:t xml:space="preserve"> within September 2017 </w:t>
      </w:r>
      <w:r w:rsidR="0088173E">
        <w:rPr>
          <w:rFonts w:ascii="Times New Roman" w:eastAsia="Times New Roman" w:hAnsi="Times New Roman" w:cs="Times New Roman"/>
          <w:color w:val="000000" w:themeColor="text1"/>
          <w:lang w:val="en-IN" w:eastAsia="en-IN" w:bidi="bn-IN"/>
        </w:rPr>
        <w:fldChar w:fldCharType="begin" w:fldLock="1"/>
      </w:r>
      <w:r w:rsidR="0088173E">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"id" : "ITEM-2", "itemData" : { "URL" : "http://www.unhcr.org/rohingya-emergency.html", "accessed" : { "date-parts" : [ [ "2018", "3", "18" ] ] }, "author" : [ { "dropping-particle" : "", "family" : "UNHCR", "given" : "", "non-dropping-particle" : "", "parse-names" : false, "suffix" : "" } ], "id" : "ITEM-2", "issued" : { "date-parts" : [ [ "2018" ] ] }, "title" : "UNHCR\u00a0- Rohingya emergency", "type" : "webpage" }, "uris" : [ "http://www.mendeley.com/documents/?uuid=1f1b72e5-58fc-3a87-8763-1e44ca23e009" ] } ], "mendeley" : { "formattedCitation" : "(3,4)", "plainTextFormattedCitation" : "(3,4)", "previouslyFormattedCitation" : "(3,4)" }, "properties" : {  }, "schema" : "https://github.com/citation-style-language/schema/raw/master/csl-citation.json" }</w:instrText>
      </w:r>
      <w:r w:rsidR="0088173E">
        <w:rPr>
          <w:rFonts w:ascii="Times New Roman" w:eastAsia="Times New Roman" w:hAnsi="Times New Roman" w:cs="Times New Roman"/>
          <w:color w:val="000000" w:themeColor="text1"/>
          <w:lang w:val="en-IN" w:eastAsia="en-IN" w:bidi="bn-IN"/>
        </w:rPr>
        <w:fldChar w:fldCharType="separate"/>
      </w:r>
      <w:r w:rsidR="0088173E" w:rsidRPr="0088173E">
        <w:rPr>
          <w:rFonts w:ascii="Times New Roman" w:eastAsia="Times New Roman" w:hAnsi="Times New Roman" w:cs="Times New Roman"/>
          <w:noProof/>
          <w:color w:val="000000" w:themeColor="text1"/>
          <w:lang w:val="en-IN" w:eastAsia="en-IN" w:bidi="bn-IN"/>
        </w:rPr>
        <w:t>(3,4)</w:t>
      </w:r>
      <w:r w:rsidR="0088173E">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00721814" w:rsidRPr="004A4641">
        <w:rPr>
          <w:rFonts w:ascii="Times New Roman" w:eastAsia="Times New Roman" w:hAnsi="Times New Roman" w:cs="Times New Roman"/>
          <w:color w:val="000000" w:themeColor="text1"/>
          <w:lang w:val="en-IN" w:eastAsia="en-IN" w:bidi="bn-IN"/>
        </w:rPr>
        <w:t xml:space="preserve"> Since then, t</w:t>
      </w:r>
      <w:r w:rsidRPr="004A4641">
        <w:rPr>
          <w:rFonts w:ascii="Times New Roman" w:eastAsia="Times New Roman" w:hAnsi="Times New Roman" w:cs="Times New Roman"/>
          <w:color w:val="000000" w:themeColor="text1"/>
          <w:lang w:val="en-IN" w:eastAsia="en-IN" w:bidi="bn-IN"/>
        </w:rPr>
        <w:t>he numbe</w:t>
      </w:r>
      <w:r w:rsidR="00414AC4" w:rsidRPr="004A4641">
        <w:rPr>
          <w:rFonts w:ascii="Times New Roman" w:eastAsia="Times New Roman" w:hAnsi="Times New Roman" w:cs="Times New Roman"/>
          <w:color w:val="000000" w:themeColor="text1"/>
          <w:lang w:val="en-IN" w:eastAsia="en-IN" w:bidi="bn-IN"/>
        </w:rPr>
        <w:t>r of refugees has been increasing every day</w:t>
      </w:r>
      <w:r w:rsidRPr="004A4641">
        <w:rPr>
          <w:rFonts w:ascii="Times New Roman" w:eastAsia="Times New Roman" w:hAnsi="Times New Roman" w:cs="Times New Roman"/>
          <w:color w:val="000000" w:themeColor="text1"/>
          <w:lang w:val="en-IN" w:eastAsia="en-IN" w:bidi="bn-IN"/>
        </w:rPr>
        <w:t xml:space="preserve"> and local as well as in</w:t>
      </w:r>
      <w:r w:rsidR="00414AC4" w:rsidRPr="004A4641">
        <w:rPr>
          <w:rFonts w:ascii="Times New Roman" w:eastAsia="Times New Roman" w:hAnsi="Times New Roman" w:cs="Times New Roman"/>
          <w:color w:val="000000" w:themeColor="text1"/>
          <w:lang w:val="en-IN" w:eastAsia="en-IN" w:bidi="bn-IN"/>
        </w:rPr>
        <w:t>ternational agencies are facilitating</w:t>
      </w:r>
      <w:r w:rsidRPr="004A4641">
        <w:rPr>
          <w:rFonts w:ascii="Times New Roman" w:eastAsia="Times New Roman" w:hAnsi="Times New Roman" w:cs="Times New Roman"/>
          <w:color w:val="000000" w:themeColor="text1"/>
          <w:lang w:val="en-IN" w:eastAsia="en-IN" w:bidi="bn-IN"/>
        </w:rPr>
        <w:t xml:space="preserve"> them with basic living amenities and medical care. </w:t>
      </w:r>
      <w:del w:id="6" w:author="Dr. Mahbub Hossain" w:date="2018-04-13T12:30:00Z">
        <w:r w:rsidRPr="004A4641" w:rsidDel="00F22368">
          <w:rPr>
            <w:rFonts w:ascii="Times New Roman" w:eastAsia="Times New Roman" w:hAnsi="Times New Roman" w:cs="Times New Roman"/>
            <w:color w:val="000000" w:themeColor="text1"/>
            <w:lang w:val="en-IN" w:eastAsia="en-IN" w:bidi="bn-IN"/>
          </w:rPr>
          <w:delText xml:space="preserve">Sooner, the refugee camps </w:delText>
        </w:r>
        <w:r w:rsidR="00414AC4" w:rsidRPr="004A4641" w:rsidDel="00F22368">
          <w:rPr>
            <w:rFonts w:ascii="Times New Roman" w:eastAsia="Times New Roman" w:hAnsi="Times New Roman" w:cs="Times New Roman"/>
            <w:color w:val="000000" w:themeColor="text1"/>
            <w:lang w:val="en-IN" w:eastAsia="en-IN" w:bidi="bn-IN"/>
          </w:rPr>
          <w:delText xml:space="preserve">has </w:delText>
        </w:r>
        <w:r w:rsidRPr="004A4641" w:rsidDel="00F22368">
          <w:rPr>
            <w:rFonts w:ascii="Times New Roman" w:eastAsia="Times New Roman" w:hAnsi="Times New Roman" w:cs="Times New Roman"/>
            <w:color w:val="000000" w:themeColor="text1"/>
            <w:lang w:val="en-IN" w:eastAsia="en-IN" w:bidi="bn-IN"/>
          </w:rPr>
          <w:delText xml:space="preserve">become overcrowded and the local authorities </w:delText>
        </w:r>
        <w:r w:rsidR="00414AC4" w:rsidRPr="004A4641" w:rsidDel="00F22368">
          <w:rPr>
            <w:rFonts w:ascii="Times New Roman" w:eastAsia="Times New Roman" w:hAnsi="Times New Roman" w:cs="Times New Roman"/>
            <w:color w:val="000000" w:themeColor="text1"/>
            <w:lang w:val="en-IN" w:eastAsia="en-IN" w:bidi="bn-IN"/>
          </w:rPr>
          <w:delText>continued to</w:delText>
        </w:r>
        <w:r w:rsidRPr="004A4641" w:rsidDel="00F22368">
          <w:rPr>
            <w:rFonts w:ascii="Times New Roman" w:eastAsia="Times New Roman" w:hAnsi="Times New Roman" w:cs="Times New Roman"/>
            <w:color w:val="000000" w:themeColor="text1"/>
            <w:lang w:val="en-IN" w:eastAsia="en-IN" w:bidi="bn-IN"/>
          </w:rPr>
          <w:delText xml:space="preserve"> expand the camps forming one of the largest refugee camp</w:delText>
        </w:r>
        <w:r w:rsidR="00414AC4" w:rsidRPr="004A4641" w:rsidDel="00F22368">
          <w:rPr>
            <w:rFonts w:ascii="Times New Roman" w:eastAsia="Times New Roman" w:hAnsi="Times New Roman" w:cs="Times New Roman"/>
            <w:color w:val="000000" w:themeColor="text1"/>
            <w:lang w:val="en-IN" w:eastAsia="en-IN" w:bidi="bn-IN"/>
          </w:rPr>
          <w:delText xml:space="preserve">s in the world. </w:delText>
        </w:r>
      </w:del>
      <w:r w:rsidR="00414AC4" w:rsidRPr="004A4641">
        <w:rPr>
          <w:rFonts w:ascii="Times New Roman" w:eastAsia="Times New Roman" w:hAnsi="Times New Roman" w:cs="Times New Roman"/>
          <w:color w:val="000000" w:themeColor="text1"/>
          <w:lang w:val="en-IN" w:eastAsia="en-IN" w:bidi="bn-IN"/>
        </w:rPr>
        <w:t xml:space="preserve">Now, </w:t>
      </w:r>
      <w:r w:rsidR="00F001ED">
        <w:rPr>
          <w:rFonts w:ascii="Times New Roman" w:eastAsia="Times New Roman" w:hAnsi="Times New Roman" w:cs="Times New Roman"/>
          <w:color w:val="000000" w:themeColor="text1"/>
          <w:lang w:val="en-IN" w:eastAsia="en-IN" w:bidi="bn-IN"/>
        </w:rPr>
        <w:t>more than</w:t>
      </w:r>
      <w:r w:rsidR="00414AC4" w:rsidRPr="004A4641">
        <w:rPr>
          <w:rFonts w:ascii="Times New Roman" w:eastAsia="Times New Roman" w:hAnsi="Times New Roman" w:cs="Times New Roman"/>
          <w:color w:val="000000" w:themeColor="text1"/>
          <w:lang w:val="en-IN" w:eastAsia="en-IN" w:bidi="bn-IN"/>
        </w:rPr>
        <w:t xml:space="preserve"> a million Rohingya are living in these refugee camps in Bangladesh and their physical and mental health status is a glob</w:t>
      </w:r>
      <w:r w:rsidR="0088173E">
        <w:rPr>
          <w:rFonts w:ascii="Times New Roman" w:eastAsia="Times New Roman" w:hAnsi="Times New Roman" w:cs="Times New Roman"/>
          <w:color w:val="000000" w:themeColor="text1"/>
          <w:lang w:val="en-IN" w:eastAsia="en-IN" w:bidi="bn-IN"/>
        </w:rPr>
        <w:t xml:space="preserve">al concern for immediate action </w:t>
      </w:r>
      <w:r w:rsidR="0088173E">
        <w:rPr>
          <w:rFonts w:ascii="Times New Roman" w:eastAsia="Times New Roman" w:hAnsi="Times New Roman" w:cs="Times New Roman"/>
          <w:color w:val="000000" w:themeColor="text1"/>
          <w:lang w:val="en-IN" w:eastAsia="en-IN" w:bidi="bn-IN"/>
        </w:rPr>
        <w:fldChar w:fldCharType="begin" w:fldLock="1"/>
      </w:r>
      <w:r w:rsidR="0088173E">
        <w:rPr>
          <w:rFonts w:ascii="Times New Roman" w:eastAsia="Times New Roman" w:hAnsi="Times New Roman" w:cs="Times New Roman"/>
          <w:color w:val="000000" w:themeColor="text1"/>
          <w:lang w:val="en-IN" w:eastAsia="en-IN" w:bidi="bn-IN"/>
        </w:rPr>
        <w:instrText>ADDIN CSL_CITATION { "citationItems" : [ { "id" : "ITEM-1", "itemData" : { "DOI" : "10.1016/S0140-6736(17)33356-1", "ISSN" : "01406736", "author" : [ { "dropping-particle" : "", "family" : "The Lancet", "given" : "The", "non-dropping-particle" : "", "parse-names" : false, "suffix" : "" } ], "container-title" : "The Lancet", "id" : "ITEM-1", "issue" : "10114", "issued" : { "date-parts" : [ [ "2017" ] ] }, "page" : "2740", "publisher" : "Elsevier Ltd", "title" : "Our responsibility to protect the Rohingya", "type" : "article-journal", "volume" : "390" }, "uris" : [ "http://www.mendeley.com/documents/?uuid=1cdab332-b704-4b4f-83e8-827e5f5a438a" ] }, { "id" : "ITEM-2", "itemData" : { "DOI" : "10.1016/S0140-6736(18)30209-5", "ISSN" : "01406736", "author" : [ { "dropping-particle" : "", "family" : "Hossain", "given" : "Md Mahbub", "non-dropping-particle" : "", "parse-names" : false, "suffix" : "" }, { "dropping-particle" : "", "family" : "Purohit", "given" : "Neetu", "non-dropping-particle" : "", "parse-names" : false, "suffix" : "" } ], "container-title" : "The Lancet", "id" : "ITEM-2", "issue" : "10120", "issued" : { "date-parts" : [ [ "2018", "2", "10" ] ] }, "page" : "533", "publisher" : "Elsevier", "title" : "Protecting Rohingya: lives, minds, and the future", "type" : "article-journal", "volume" : "391" }, "uris" : [ "http://www.mendeley.com/documents/?uuid=e7acc5a1-f15c-3002-95ce-b58673ae9eff" ] } ], "mendeley" : { "formattedCitation" : "(5,6)", "plainTextFormattedCitation" : "(5,6)", "previouslyFormattedCitation" : "(5,6)" }, "properties" : {  }, "schema" : "https://github.com/citation-style-language/schema/raw/master/csl-citation.json" }</w:instrText>
      </w:r>
      <w:r w:rsidR="0088173E">
        <w:rPr>
          <w:rFonts w:ascii="Times New Roman" w:eastAsia="Times New Roman" w:hAnsi="Times New Roman" w:cs="Times New Roman"/>
          <w:color w:val="000000" w:themeColor="text1"/>
          <w:lang w:val="en-IN" w:eastAsia="en-IN" w:bidi="bn-IN"/>
        </w:rPr>
        <w:fldChar w:fldCharType="separate"/>
      </w:r>
      <w:r w:rsidR="0088173E" w:rsidRPr="0088173E">
        <w:rPr>
          <w:rFonts w:ascii="Times New Roman" w:eastAsia="Times New Roman" w:hAnsi="Times New Roman" w:cs="Times New Roman"/>
          <w:noProof/>
          <w:color w:val="000000" w:themeColor="text1"/>
          <w:lang w:val="en-IN" w:eastAsia="en-IN" w:bidi="bn-IN"/>
        </w:rPr>
        <w:t>(5,6)</w:t>
      </w:r>
      <w:r w:rsidR="0088173E">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00414AC4" w:rsidRPr="004A4641">
        <w:rPr>
          <w:rFonts w:ascii="Times New Roman" w:eastAsia="Times New Roman" w:hAnsi="Times New Roman" w:cs="Times New Roman"/>
          <w:color w:val="000000" w:themeColor="text1"/>
          <w:lang w:val="en-IN" w:eastAsia="en-IN" w:bidi="bn-IN"/>
        </w:rPr>
        <w:t xml:space="preserve"> </w:t>
      </w:r>
      <w:del w:id="7" w:author="Dr. Mahbub Hossain" w:date="2018-04-13T12:31:00Z">
        <w:r w:rsidR="00414AC4" w:rsidRPr="004A4641" w:rsidDel="00F22368">
          <w:rPr>
            <w:rFonts w:ascii="Times New Roman" w:eastAsia="Times New Roman" w:hAnsi="Times New Roman" w:cs="Times New Roman"/>
            <w:color w:val="000000" w:themeColor="text1"/>
            <w:lang w:val="en-IN" w:eastAsia="en-IN" w:bidi="bn-IN"/>
          </w:rPr>
          <w:delText>However, these issues create</w:delText>
        </w:r>
        <w:r w:rsidRPr="004A4641" w:rsidDel="00F22368">
          <w:rPr>
            <w:rFonts w:ascii="Times New Roman" w:eastAsia="Times New Roman" w:hAnsi="Times New Roman" w:cs="Times New Roman"/>
            <w:color w:val="000000" w:themeColor="text1"/>
            <w:lang w:val="en-IN" w:eastAsia="en-IN" w:bidi="bn-IN"/>
          </w:rPr>
          <w:delText xml:space="preserve"> the tip of the iceberg whereas a series of crises</w:delText>
        </w:r>
        <w:r w:rsidR="00414AC4" w:rsidRPr="004A4641" w:rsidDel="00F22368">
          <w:rPr>
            <w:rFonts w:ascii="Times New Roman" w:eastAsia="Times New Roman" w:hAnsi="Times New Roman" w:cs="Times New Roman"/>
            <w:color w:val="000000" w:themeColor="text1"/>
            <w:lang w:val="en-IN" w:eastAsia="en-IN" w:bidi="bn-IN"/>
          </w:rPr>
          <w:delText xml:space="preserve"> after the initial crisis</w:delText>
        </w:r>
        <w:r w:rsidRPr="004A4641" w:rsidDel="00F22368">
          <w:rPr>
            <w:rFonts w:ascii="Times New Roman" w:eastAsia="Times New Roman" w:hAnsi="Times New Roman" w:cs="Times New Roman"/>
            <w:color w:val="000000" w:themeColor="text1"/>
            <w:lang w:val="en-IN" w:eastAsia="en-IN" w:bidi="bn-IN"/>
          </w:rPr>
          <w:delText xml:space="preserve"> appear sequentially</w:delText>
        </w:r>
        <w:r w:rsidR="00C61B62" w:rsidRPr="004A4641" w:rsidDel="00F22368">
          <w:rPr>
            <w:rFonts w:ascii="Times New Roman" w:eastAsia="Times New Roman" w:hAnsi="Times New Roman" w:cs="Times New Roman"/>
            <w:color w:val="000000" w:themeColor="text1"/>
            <w:lang w:val="en-IN" w:eastAsia="en-IN" w:bidi="bn-IN"/>
          </w:rPr>
          <w:delText>.</w:delText>
        </w:r>
        <w:r w:rsidR="00414AC4" w:rsidRPr="004A4641" w:rsidDel="00F22368">
          <w:rPr>
            <w:rFonts w:ascii="Times New Roman" w:eastAsia="Times New Roman" w:hAnsi="Times New Roman" w:cs="Times New Roman"/>
            <w:color w:val="000000" w:themeColor="text1"/>
            <w:lang w:val="en-IN" w:eastAsia="en-IN" w:bidi="bn-IN"/>
          </w:rPr>
          <w:delText xml:space="preserve"> </w:delText>
        </w:r>
      </w:del>
    </w:p>
    <w:p w:rsidR="00121EDF" w:rsidRPr="004A4641" w:rsidDel="00F22368" w:rsidRDefault="00121EDF" w:rsidP="00121EDF">
      <w:pPr>
        <w:rPr>
          <w:del w:id="8" w:author="Dr. Mahbub Hossain" w:date="2018-04-13T12:31:00Z"/>
          <w:rFonts w:ascii="Times New Roman" w:eastAsia="Times New Roman" w:hAnsi="Times New Roman" w:cs="Times New Roman"/>
          <w:color w:val="000000" w:themeColor="text1"/>
          <w:lang w:val="en-IN" w:eastAsia="en-IN" w:bidi="bn-IN"/>
        </w:rPr>
      </w:pPr>
    </w:p>
    <w:p w:rsidR="00F22368" w:rsidRDefault="00121EDF">
      <w:pPr>
        <w:jc w:val="both"/>
        <w:rPr>
          <w:ins w:id="9" w:author="Dr. Mahbub Hossain" w:date="2018-04-13T12:34:00Z"/>
          <w:rFonts w:ascii="Times New Roman" w:eastAsia="Times New Roman" w:hAnsi="Times New Roman" w:cs="Times New Roman"/>
          <w:color w:val="000000" w:themeColor="text1"/>
          <w:lang w:val="en-IN" w:eastAsia="en-IN" w:bidi="bn-IN"/>
        </w:rPr>
      </w:pPr>
      <w:del w:id="10" w:author="Dr. Mahbub Hossain" w:date="2018-04-13T12:31:00Z">
        <w:r w:rsidRPr="004A4641" w:rsidDel="00F22368">
          <w:rPr>
            <w:rFonts w:ascii="Times New Roman" w:eastAsia="Times New Roman" w:hAnsi="Times New Roman" w:cs="Times New Roman"/>
            <w:color w:val="000000" w:themeColor="text1"/>
            <w:lang w:val="en-IN" w:eastAsia="en-IN" w:bidi="bn-IN"/>
          </w:rPr>
          <w:delText xml:space="preserve">Although the acts of violence left none behind and affected all Rohingya irrespective of their physical or socio-political orientation, </w:delText>
        </w:r>
      </w:del>
      <w:ins w:id="11" w:author="Dr. Mahbub Hossain" w:date="2018-04-13T12:31:00Z">
        <w:r w:rsidR="00F22368">
          <w:rPr>
            <w:rFonts w:ascii="Times New Roman" w:eastAsia="Times New Roman" w:hAnsi="Times New Roman" w:cs="Times New Roman"/>
            <w:color w:val="000000" w:themeColor="text1"/>
            <w:lang w:val="en-IN" w:eastAsia="en-IN" w:bidi="bn-IN"/>
          </w:rPr>
          <w:t>T</w:t>
        </w:r>
      </w:ins>
      <w:del w:id="12" w:author="Dr. Mahbub Hossain" w:date="2018-04-13T12:31:00Z">
        <w:r w:rsidRPr="004A4641" w:rsidDel="00F22368">
          <w:rPr>
            <w:rFonts w:ascii="Times New Roman" w:eastAsia="Times New Roman" w:hAnsi="Times New Roman" w:cs="Times New Roman"/>
            <w:color w:val="000000" w:themeColor="text1"/>
            <w:lang w:val="en-IN" w:eastAsia="en-IN" w:bidi="bn-IN"/>
          </w:rPr>
          <w:delText>t</w:delText>
        </w:r>
      </w:del>
      <w:r w:rsidRPr="004A4641">
        <w:rPr>
          <w:rFonts w:ascii="Times New Roman" w:eastAsia="Times New Roman" w:hAnsi="Times New Roman" w:cs="Times New Roman"/>
          <w:color w:val="000000" w:themeColor="text1"/>
          <w:lang w:val="en-IN" w:eastAsia="en-IN" w:bidi="bn-IN"/>
        </w:rPr>
        <w:t>he magnitude of violence was much higher among the adolescent girl</w:t>
      </w:r>
      <w:r w:rsidR="0088173E">
        <w:rPr>
          <w:rFonts w:ascii="Times New Roman" w:eastAsia="Times New Roman" w:hAnsi="Times New Roman" w:cs="Times New Roman"/>
          <w:color w:val="000000" w:themeColor="text1"/>
          <w:lang w:val="en-IN" w:eastAsia="en-IN" w:bidi="bn-IN"/>
        </w:rPr>
        <w:t xml:space="preserve">s and women at reproductive age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"mendeley" : { "formattedCitation" : "(3)", "plainTextFormattedCitation" : "(3)", "previouslyFormattedCitation" : "(3)"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(3)</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w:t>
      </w:r>
      <w:ins w:id="13" w:author="Dr. Mahbub Hossain" w:date="2018-04-13T12:34:00Z">
        <w:r w:rsidR="00F22368">
          <w:rPr>
            <w:rFonts w:ascii="Times New Roman" w:eastAsia="Times New Roman" w:hAnsi="Times New Roman" w:cs="Times New Roman"/>
            <w:color w:val="000000" w:themeColor="text1"/>
            <w:lang w:val="en-IN" w:eastAsia="en-IN" w:bidi="bn-IN"/>
          </w:rPr>
          <w:t>In this article we highlight the problem of gender-based violence and ethical concerns</w:t>
        </w:r>
      </w:ins>
      <w:ins w:id="14" w:author="Dr. Mahbub Hossain" w:date="2018-04-13T12:35:00Z">
        <w:r w:rsidR="00F22368">
          <w:rPr>
            <w:rFonts w:ascii="Times New Roman" w:eastAsia="Times New Roman" w:hAnsi="Times New Roman" w:cs="Times New Roman"/>
            <w:color w:val="000000" w:themeColor="text1"/>
            <w:lang w:val="en-IN" w:eastAsia="en-IN" w:bidi="bn-IN"/>
          </w:rPr>
          <w:t xml:space="preserve"> in the context of Rohingya crisis.</w:t>
        </w:r>
      </w:ins>
    </w:p>
    <w:p w:rsidR="00F22368" w:rsidRDefault="00F22368">
      <w:pPr>
        <w:jc w:val="both"/>
        <w:rPr>
          <w:ins w:id="15" w:author="Dr. Mahbub Hossain" w:date="2018-04-13T12:35:00Z"/>
          <w:rFonts w:ascii="Times New Roman" w:eastAsia="Times New Roman" w:hAnsi="Times New Roman" w:cs="Times New Roman"/>
          <w:color w:val="000000" w:themeColor="text1"/>
          <w:lang w:val="en-IN" w:eastAsia="en-IN" w:bidi="bn-IN"/>
        </w:rPr>
      </w:pPr>
    </w:p>
    <w:p w:rsidR="00F22368" w:rsidRDefault="00F22368">
      <w:pPr>
        <w:pStyle w:val="Heading2"/>
        <w:rPr>
          <w:ins w:id="16" w:author="Dr. Mahbub Hossain" w:date="2018-04-13T12:35:00Z"/>
          <w:rFonts w:eastAsia="Times New Roman"/>
          <w:lang w:eastAsia="en-IN" w:bidi="bn-IN"/>
        </w:rPr>
        <w:pPrChange w:id="17" w:author="Dr. Mahbub Hossain" w:date="2018-04-13T12:36:00Z">
          <w:pPr>
            <w:jc w:val="both"/>
          </w:pPr>
        </w:pPrChange>
      </w:pPr>
      <w:ins w:id="18" w:author="Dr. Mahbub Hossain" w:date="2018-04-13T12:35:00Z">
        <w:r>
          <w:rPr>
            <w:rFonts w:eastAsia="Times New Roman"/>
            <w:lang w:eastAsia="en-IN" w:bidi="bn-IN"/>
          </w:rPr>
          <w:t xml:space="preserve">Gender-based Violence </w:t>
        </w:r>
      </w:ins>
      <w:ins w:id="19" w:author="Dr. Mahbub Hossain" w:date="2018-04-13T12:36:00Z">
        <w:r>
          <w:rPr>
            <w:rFonts w:eastAsia="Times New Roman"/>
            <w:lang w:eastAsia="en-IN" w:bidi="bn-IN"/>
          </w:rPr>
          <w:t>among Rohingya</w:t>
        </w:r>
      </w:ins>
    </w:p>
    <w:p w:rsidR="00F22368" w:rsidRDefault="00F22368">
      <w:pPr>
        <w:jc w:val="both"/>
        <w:rPr>
          <w:ins w:id="20" w:author="Dr. Mahbub Hossain" w:date="2018-04-13T12:35:00Z"/>
          <w:rFonts w:ascii="Times New Roman" w:eastAsia="Times New Roman" w:hAnsi="Times New Roman" w:cs="Times New Roman"/>
          <w:color w:val="000000" w:themeColor="text1"/>
          <w:lang w:val="en-IN" w:eastAsia="en-IN" w:bidi="bn-IN"/>
        </w:rPr>
      </w:pPr>
    </w:p>
    <w:p w:rsidR="00F22368" w:rsidRDefault="00121EDF">
      <w:pPr>
        <w:jc w:val="both"/>
        <w:rPr>
          <w:ins w:id="21" w:author="Dr. Mahbub Hossain" w:date="2018-04-13T12:37:00Z"/>
          <w:rFonts w:ascii="Times New Roman" w:eastAsia="Times New Roman" w:hAnsi="Times New Roman" w:cs="Times New Roman"/>
          <w:color w:val="000000" w:themeColor="text1"/>
          <w:lang w:val="en-IN" w:eastAsia="en-IN" w:bidi="bn-IN"/>
        </w:rPr>
      </w:pPr>
      <w:del w:id="22" w:author="Dr. Mahbub Hossain" w:date="2018-04-13T12:31:00Z">
        <w:r w:rsidRPr="004A4641" w:rsidDel="00F22368">
          <w:rPr>
            <w:rFonts w:ascii="Times New Roman" w:eastAsia="Times New Roman" w:hAnsi="Times New Roman" w:cs="Times New Roman"/>
            <w:color w:val="000000" w:themeColor="text1"/>
            <w:lang w:val="en-IN" w:eastAsia="en-IN" w:bidi="bn-IN"/>
          </w:rPr>
          <w:lastRenderedPageBreak/>
          <w:delText xml:space="preserve">The bullets didn’t consider the gender of a victim but those who fired the same did so. </w:delText>
        </w:r>
      </w:del>
      <w:r w:rsidRPr="004A4641">
        <w:rPr>
          <w:rFonts w:ascii="Times New Roman" w:eastAsia="Times New Roman" w:hAnsi="Times New Roman" w:cs="Times New Roman"/>
          <w:color w:val="000000" w:themeColor="text1"/>
          <w:lang w:val="en-IN" w:eastAsia="en-IN" w:bidi="bn-IN"/>
        </w:rPr>
        <w:t xml:space="preserve">Incidences of rapping girls and women in front of their families, kidnapping </w:t>
      </w:r>
      <w:del w:id="23" w:author="Dr. Mahbub Hossain" w:date="2018-04-13T12:31:00Z">
        <w:r w:rsidRPr="004A4641" w:rsidDel="00F22368">
          <w:rPr>
            <w:rFonts w:ascii="Times New Roman" w:eastAsia="Times New Roman" w:hAnsi="Times New Roman" w:cs="Times New Roman"/>
            <w:color w:val="000000" w:themeColor="text1"/>
            <w:lang w:val="en-IN" w:eastAsia="en-IN" w:bidi="bn-IN"/>
          </w:rPr>
          <w:delText xml:space="preserve">them to unknown places from where they never returned </w:delText>
        </w:r>
      </w:del>
      <w:r w:rsidRPr="004A4641">
        <w:rPr>
          <w:rFonts w:ascii="Times New Roman" w:eastAsia="Times New Roman" w:hAnsi="Times New Roman" w:cs="Times New Roman"/>
          <w:color w:val="000000" w:themeColor="text1"/>
          <w:lang w:val="en-IN" w:eastAsia="en-IN" w:bidi="bn-IN"/>
        </w:rPr>
        <w:t>and killing them brutally after sexually abusing them- were witnessed and re</w:t>
      </w:r>
      <w:r w:rsidR="0088173E">
        <w:rPr>
          <w:rFonts w:ascii="Times New Roman" w:eastAsia="Times New Roman" w:hAnsi="Times New Roman" w:cs="Times New Roman"/>
          <w:color w:val="000000" w:themeColor="text1"/>
          <w:lang w:val="en-IN" w:eastAsia="en-IN" w:bidi="bn-IN"/>
        </w:rPr>
        <w:t xml:space="preserve">ported by the Rohingya refugees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"mendeley" : { "formattedCitation" : "(3)", "plainTextFormattedCitation" : "(3)", "previouslyFormattedCitation" : "(3)"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(3)</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w:t>
      </w:r>
      <w:ins w:id="24" w:author="Dr. Mahbub Hossain" w:date="2018-04-13T12:32:00Z">
        <w:r w:rsidR="00F22368">
          <w:rPr>
            <w:rFonts w:ascii="Times New Roman" w:eastAsia="Times New Roman" w:hAnsi="Times New Roman" w:cs="Times New Roman"/>
            <w:color w:val="000000" w:themeColor="text1"/>
            <w:lang w:val="en-IN" w:eastAsia="en-IN" w:bidi="bn-IN"/>
          </w:rPr>
          <w:t xml:space="preserve">Those who fled to Bangladesh cannot lead </w:t>
        </w:r>
      </w:ins>
      <w:del w:id="25" w:author="Dr. Mahbub Hossain" w:date="2018-04-13T12:32:00Z">
        <w:r w:rsidRPr="004A4641" w:rsidDel="00F22368">
          <w:rPr>
            <w:rFonts w:ascii="Times New Roman" w:eastAsia="Times New Roman" w:hAnsi="Times New Roman" w:cs="Times New Roman"/>
            <w:color w:val="000000" w:themeColor="text1"/>
            <w:lang w:val="en-IN" w:eastAsia="en-IN" w:bidi="bn-IN"/>
          </w:rPr>
          <w:delText xml:space="preserve">Few of them managed to secure asylum in Bangladesh but life was not easy for them even after months of the actual violence. </w:delText>
        </w:r>
      </w:del>
      <w:del w:id="26" w:author="Dr. Mahbub Hossain" w:date="2018-04-13T12:33:00Z">
        <w:r w:rsidRPr="004A4641" w:rsidDel="00F22368">
          <w:rPr>
            <w:rFonts w:ascii="Times New Roman" w:eastAsia="Times New Roman" w:hAnsi="Times New Roman" w:cs="Times New Roman"/>
            <w:color w:val="000000" w:themeColor="text1"/>
            <w:lang w:val="en-IN" w:eastAsia="en-IN" w:bidi="bn-IN"/>
          </w:rPr>
          <w:delText xml:space="preserve">A </w:delText>
        </w:r>
      </w:del>
      <w:r w:rsidRPr="004A4641">
        <w:rPr>
          <w:rFonts w:ascii="Times New Roman" w:eastAsia="Times New Roman" w:hAnsi="Times New Roman" w:cs="Times New Roman"/>
          <w:color w:val="000000" w:themeColor="text1"/>
          <w:lang w:val="en-IN" w:eastAsia="en-IN" w:bidi="bn-IN"/>
        </w:rPr>
        <w:t xml:space="preserve">normal married </w:t>
      </w:r>
      <w:r w:rsidR="00721814" w:rsidRPr="004A4641">
        <w:rPr>
          <w:rFonts w:ascii="Times New Roman" w:eastAsia="Times New Roman" w:hAnsi="Times New Roman" w:cs="Times New Roman"/>
          <w:color w:val="000000" w:themeColor="text1"/>
          <w:lang w:val="en-IN" w:eastAsia="en-IN" w:bidi="bn-IN"/>
        </w:rPr>
        <w:t>or</w:t>
      </w:r>
      <w:r w:rsidR="00F001ED">
        <w:rPr>
          <w:rFonts w:ascii="Times New Roman" w:eastAsia="Times New Roman" w:hAnsi="Times New Roman" w:cs="Times New Roman"/>
          <w:color w:val="000000" w:themeColor="text1"/>
          <w:lang w:val="en-IN" w:eastAsia="en-IN" w:bidi="bn-IN"/>
        </w:rPr>
        <w:t xml:space="preserve"> social life</w:t>
      </w:r>
      <w:del w:id="27" w:author="Dr. Mahbub Hossain" w:date="2018-04-13T12:33:00Z">
        <w:r w:rsidR="00F001ED" w:rsidDel="00F22368">
          <w:rPr>
            <w:rFonts w:ascii="Times New Roman" w:eastAsia="Times New Roman" w:hAnsi="Times New Roman" w:cs="Times New Roman"/>
            <w:color w:val="000000" w:themeColor="text1"/>
            <w:lang w:val="en-IN" w:eastAsia="en-IN" w:bidi="bn-IN"/>
          </w:rPr>
          <w:delText xml:space="preserve"> i</w:delText>
        </w:r>
        <w:r w:rsidRPr="004A4641" w:rsidDel="00F22368">
          <w:rPr>
            <w:rFonts w:ascii="Times New Roman" w:eastAsia="Times New Roman" w:hAnsi="Times New Roman" w:cs="Times New Roman"/>
            <w:color w:val="000000" w:themeColor="text1"/>
            <w:lang w:val="en-IN" w:eastAsia="en-IN" w:bidi="bn-IN"/>
          </w:rPr>
          <w:delText>s far beyond the imagination of a poor girl wh</w:delText>
        </w:r>
        <w:r w:rsidR="0088173E" w:rsidDel="00F22368">
          <w:rPr>
            <w:rFonts w:ascii="Times New Roman" w:eastAsia="Times New Roman" w:hAnsi="Times New Roman" w:cs="Times New Roman"/>
            <w:color w:val="000000" w:themeColor="text1"/>
            <w:lang w:val="en-IN" w:eastAsia="en-IN" w:bidi="bn-IN"/>
          </w:rPr>
          <w:delText>o was physically abused earlier</w:delText>
        </w:r>
      </w:del>
      <w:r w:rsidR="0088173E">
        <w:rPr>
          <w:rFonts w:ascii="Times New Roman" w:eastAsia="Times New Roman" w:hAnsi="Times New Roman" w:cs="Times New Roman"/>
          <w:color w:val="000000" w:themeColor="text1"/>
          <w:lang w:val="en-IN" w:eastAsia="en-IN" w:bidi="bn-IN"/>
        </w:rPr>
        <w:t xml:space="preserve">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"mendeley" : { "formattedCitation" : "(3)", "plainTextFormattedCitation" : "(3)", "previouslyFormattedCitation" : "(3)"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(3)</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The families as well as the communities could not do much to foster happiness to these girls and women who experienced horrible acts of violence in their lives. In addition to the physical trauma, psychosocial abnormalities affect their health and wellbeing. </w:t>
      </w:r>
      <w:r w:rsidR="000A7EA6" w:rsidRPr="004A4641">
        <w:rPr>
          <w:rFonts w:ascii="Times New Roman" w:eastAsia="Times New Roman" w:hAnsi="Times New Roman" w:cs="Times New Roman"/>
          <w:color w:val="000000" w:themeColor="text1"/>
          <w:lang w:val="en-IN" w:eastAsia="en-IN" w:bidi="bn-IN"/>
        </w:rPr>
        <w:t>The spectrum of gender based violence results adverse reproductive health outcome</w:t>
      </w:r>
      <w:r w:rsidR="00414AC4" w:rsidRPr="004A4641">
        <w:rPr>
          <w:rFonts w:ascii="Times New Roman" w:eastAsia="Times New Roman" w:hAnsi="Times New Roman" w:cs="Times New Roman"/>
          <w:color w:val="000000" w:themeColor="text1"/>
          <w:lang w:val="en-IN" w:eastAsia="en-IN" w:bidi="bn-IN"/>
        </w:rPr>
        <w:t>s, sexually transmitted disea</w:t>
      </w:r>
      <w:r w:rsidR="0088173E">
        <w:rPr>
          <w:rFonts w:ascii="Times New Roman" w:eastAsia="Times New Roman" w:hAnsi="Times New Roman" w:cs="Times New Roman"/>
          <w:color w:val="000000" w:themeColor="text1"/>
          <w:lang w:val="en-IN" w:eastAsia="en-IN" w:bidi="bn-IN"/>
        </w:rPr>
        <w:t xml:space="preserve">ses and mental health disorders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"id" : "ITEM-1", "issued" : { "date-parts" : [ [ "0" ] ] }, "title" : "Violence against women Health consequences", "type" : "article-journal" }, "uris" : [ "http://www.mendeley.com/documents/?uuid=e48aa708-2dbc-351d-a1f7-8c75d98f309c" ] } ], "mendeley" : { "formattedCitation" : "(7)", "plainTextFormattedCitation" : "(7)", "previouslyFormattedCitation" : "(7)"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(7)</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Their vulnerable status</w:t>
      </w:r>
      <w:r w:rsidR="00414AC4" w:rsidRPr="004A4641">
        <w:rPr>
          <w:rFonts w:ascii="Times New Roman" w:eastAsia="Times New Roman" w:hAnsi="Times New Roman" w:cs="Times New Roman"/>
          <w:color w:val="000000" w:themeColor="text1"/>
          <w:lang w:val="en-IN" w:eastAsia="en-IN" w:bidi="bn-IN"/>
        </w:rPr>
        <w:t xml:space="preserve"> and health conditions are</w:t>
      </w:r>
      <w:r w:rsidRPr="004A4641">
        <w:rPr>
          <w:rFonts w:ascii="Times New Roman" w:eastAsia="Times New Roman" w:hAnsi="Times New Roman" w:cs="Times New Roman"/>
          <w:color w:val="000000" w:themeColor="text1"/>
          <w:lang w:val="en-IN" w:eastAsia="en-IN" w:bidi="bn-IN"/>
        </w:rPr>
        <w:t xml:space="preserve"> poorly recognized</w:t>
      </w:r>
      <w:r w:rsidR="000A7EA6" w:rsidRPr="004A4641">
        <w:rPr>
          <w:rFonts w:ascii="Times New Roman" w:eastAsia="Times New Roman" w:hAnsi="Times New Roman" w:cs="Times New Roman"/>
          <w:color w:val="000000" w:themeColor="text1"/>
          <w:lang w:val="en-IN" w:eastAsia="en-IN" w:bidi="bn-IN"/>
        </w:rPr>
        <w:t xml:space="preserve"> and managed</w:t>
      </w:r>
      <w:r w:rsidRPr="004A4641">
        <w:rPr>
          <w:rFonts w:ascii="Times New Roman" w:eastAsia="Times New Roman" w:hAnsi="Times New Roman" w:cs="Times New Roman"/>
          <w:color w:val="000000" w:themeColor="text1"/>
          <w:lang w:val="en-IN" w:eastAsia="en-IN" w:bidi="bn-IN"/>
        </w:rPr>
        <w:t xml:space="preserve"> by the healthcare professionals for several reasons- their language is different than the local language; most of them are illiterate, therefore, they cannot communicate in a English or any other second language; and the stigma encompassing physical and psychological violence makes it harder to express the </w:t>
      </w:r>
      <w:r w:rsidR="0088173E">
        <w:rPr>
          <w:rFonts w:ascii="Times New Roman" w:eastAsia="Times New Roman" w:hAnsi="Times New Roman" w:cs="Times New Roman"/>
          <w:color w:val="000000" w:themeColor="text1"/>
          <w:lang w:val="en-IN" w:eastAsia="en-IN" w:bidi="bn-IN"/>
        </w:rPr>
        <w:t xml:space="preserve">real scenario to the caregivers </w:t>
      </w:r>
      <w:r w:rsidR="00FA2578"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"URL" : "https://hub.jhu.edu/2017/10/18/rohingya-refugees-bangladesh-photo-essay/", "accessed" : { "date-parts" : [ [ "2018", "3", "18" ] ] }, "author" : [ { "dropping-particle" : "", "family" : "Stephanie Desmon", "given" : "", "non-dropping-particle" : "", "parse-names" : false, "suffix" : "" } ], "id" : "ITEM-1", "issued" : { "date-parts" : [ [ "2017" ] ] }, "title" : "Rohingya refugees: A stateless people, a public health crisis | Hub", "type" : "webpage" }, "uris" : [ "http://www.mendeley.com/documents/?uuid=ae5294c1-89e3-3ad7-8034-7856430fd7bc" ] } ], "mendeley" : { "formattedCitation" : "(8)", "plainTextFormattedCitation" : "(8)", "previouslyFormattedCitation" : "(8)" }, "properties" : {  }, "schema" : "https://github.com/citation-style-language/schema/raw/master/csl-citation.json" }</w:instrText>
      </w:r>
      <w:r w:rsidR="00FA2578"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(8)</w:t>
      </w:r>
      <w:r w:rsidR="00FA2578"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Further, the girls and women who are already vulnerable by their past illness </w:t>
      </w:r>
      <w:r w:rsidR="00C61B62" w:rsidRPr="004A4641">
        <w:rPr>
          <w:rFonts w:ascii="Times New Roman" w:eastAsia="Times New Roman" w:hAnsi="Times New Roman" w:cs="Times New Roman"/>
          <w:color w:val="000000" w:themeColor="text1"/>
          <w:lang w:val="en-IN" w:eastAsia="en-IN" w:bidi="bn-IN"/>
        </w:rPr>
        <w:t>and exposure to violence- are more prone to become</w:t>
      </w:r>
      <w:r w:rsidRPr="004A4641">
        <w:rPr>
          <w:rFonts w:ascii="Times New Roman" w:eastAsia="Times New Roman" w:hAnsi="Times New Roman" w:cs="Times New Roman"/>
          <w:color w:val="000000" w:themeColor="text1"/>
          <w:lang w:val="en-IN" w:eastAsia="en-IN" w:bidi="bn-IN"/>
        </w:rPr>
        <w:t xml:space="preserve"> </w:t>
      </w:r>
      <w:r w:rsidR="00C61B62" w:rsidRPr="004A4641">
        <w:rPr>
          <w:rFonts w:ascii="Times New Roman" w:eastAsia="Times New Roman" w:hAnsi="Times New Roman" w:cs="Times New Roman"/>
          <w:color w:val="000000" w:themeColor="text1"/>
          <w:lang w:val="en-IN" w:eastAsia="en-IN" w:bidi="bn-IN"/>
        </w:rPr>
        <w:t>victims of</w:t>
      </w:r>
      <w:r w:rsidRPr="004A4641">
        <w:rPr>
          <w:rFonts w:ascii="Times New Roman" w:eastAsia="Times New Roman" w:hAnsi="Times New Roman" w:cs="Times New Roman"/>
          <w:color w:val="000000" w:themeColor="text1"/>
          <w:lang w:val="en-IN" w:eastAsia="en-IN" w:bidi="bn-IN"/>
        </w:rPr>
        <w:t xml:space="preserve"> child traf</w:t>
      </w:r>
      <w:r w:rsidR="0088173E">
        <w:rPr>
          <w:rFonts w:ascii="Times New Roman" w:eastAsia="Times New Roman" w:hAnsi="Times New Roman" w:cs="Times New Roman"/>
          <w:color w:val="000000" w:themeColor="text1"/>
          <w:lang w:val="en-IN" w:eastAsia="en-IN" w:bidi="bn-IN"/>
        </w:rPr>
        <w:t xml:space="preserve">ficking and forced prostitution </w:t>
      </w:r>
      <w:r w:rsidR="00FA2578"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"StraitsTimes", "given" : "", "non-dropping-particle" : "", "parse-names" : false, "suffix" : "" } ], "id" : "ITEM-1", "issued" : { "date-parts" : [ [ "2017" ] ] }, "title" : "Clandestine sex industry booms in Rohingya refugee camps, South Asia News &amp;amp; Top Stories - The Straits Times", "type" : "article-newspaper" }, "uris" : [ "http://www.mendeley.com/documents/?uuid=822bf0a7-6a3a-36ed-8eb3-13951719d08d" ] } ], "mendeley" : { "formattedCitation" : "(9)", "plainTextFormattedCitation" : "(9)", "previouslyFormattedCitation" : "(9)" }, "properties" : {  }, "schema" : "https://github.com/citation-style-language/schema/raw/master/csl-citation.json" }</w:instrText>
      </w:r>
      <w:r w:rsidR="00FA2578"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(9)</w:t>
      </w:r>
      <w:r w:rsidR="00FA2578"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00C61B62" w:rsidRPr="004A4641">
        <w:rPr>
          <w:rFonts w:ascii="Times New Roman" w:eastAsia="Times New Roman" w:hAnsi="Times New Roman" w:cs="Times New Roman"/>
          <w:color w:val="000000" w:themeColor="text1"/>
          <w:lang w:val="en-IN" w:eastAsia="en-IN" w:bidi="bn-IN"/>
        </w:rPr>
        <w:t xml:space="preserve"> Moreover, there is no baseline study to understand the intimate partner violence and the status of women empowerment as well as gender equity among the Rohingya population. Therefore, different dimensions of gender based violence are affecting the lives of half a million girls and women which remains beyond assessment and management by the public health workforce.</w:t>
      </w:r>
      <w:r w:rsidRPr="004A4641">
        <w:rPr>
          <w:rFonts w:ascii="Times New Roman" w:eastAsia="Times New Roman" w:hAnsi="Times New Roman" w:cs="Times New Roman"/>
          <w:color w:val="000000" w:themeColor="text1"/>
          <w:lang w:val="en-IN" w:eastAsia="en-IN" w:bidi="bn-IN"/>
        </w:rPr>
        <w:t xml:space="preserve"> There are very few reports that inform about the problem but there is no study or report that highlights the magnitude of these issues and facilitate the policy makers to protecting the individuals and preventing further violence which not only </w:t>
      </w:r>
      <w:r w:rsidR="00C61B62" w:rsidRPr="004A4641">
        <w:rPr>
          <w:rFonts w:ascii="Times New Roman" w:eastAsia="Times New Roman" w:hAnsi="Times New Roman" w:cs="Times New Roman"/>
          <w:color w:val="000000" w:themeColor="text1"/>
          <w:lang w:val="en-IN" w:eastAsia="en-IN" w:bidi="bn-IN"/>
        </w:rPr>
        <w:t xml:space="preserve">affect </w:t>
      </w:r>
      <w:r w:rsidRPr="004A4641">
        <w:rPr>
          <w:rFonts w:ascii="Times New Roman" w:eastAsia="Times New Roman" w:hAnsi="Times New Roman" w:cs="Times New Roman"/>
          <w:color w:val="000000" w:themeColor="text1"/>
          <w:lang w:val="en-IN" w:eastAsia="en-IN" w:bidi="bn-IN"/>
        </w:rPr>
        <w:t xml:space="preserve">the victims but also their families and the future of all. </w:t>
      </w:r>
      <w:moveFromRangeStart w:id="28" w:author="Dr. Mahbub Hossain" w:date="2018-04-13T12:39:00Z" w:name="move511386508"/>
      <w:moveFrom w:id="29" w:author="Dr. Mahbub Hossain" w:date="2018-04-13T12:39:00Z">
        <w:r w:rsidRPr="004A4641" w:rsidDel="00441BF0">
          <w:rPr>
            <w:rFonts w:ascii="Times New Roman" w:eastAsia="Times New Roman" w:hAnsi="Times New Roman" w:cs="Times New Roman"/>
            <w:color w:val="000000" w:themeColor="text1"/>
            <w:lang w:val="en-IN" w:eastAsia="en-IN" w:bidi="bn-IN"/>
          </w:rPr>
          <w:t xml:space="preserve">Therefore, the past and present exposures to gender based violence against Rohingya girls and women form a great threat to the humanity which demands adequate public health investigations to measure the problem, determining as well as protective factors, outcomes and impacts of such violence on population health and existing measures to address the issues. </w:t>
        </w:r>
      </w:moveFrom>
      <w:moveFromRangeEnd w:id="28"/>
    </w:p>
    <w:p w:rsidR="00F22368" w:rsidRDefault="00F22368">
      <w:pPr>
        <w:jc w:val="both"/>
        <w:rPr>
          <w:ins w:id="30" w:author="Dr. Mahbub Hossain" w:date="2018-04-13T12:37:00Z"/>
          <w:rFonts w:ascii="Times New Roman" w:eastAsia="Times New Roman" w:hAnsi="Times New Roman" w:cs="Times New Roman"/>
          <w:color w:val="000000" w:themeColor="text1"/>
          <w:lang w:val="en-IN" w:eastAsia="en-IN" w:bidi="bn-IN"/>
        </w:rPr>
      </w:pPr>
    </w:p>
    <w:p w:rsidR="00F22368" w:rsidRDefault="00F22368">
      <w:pPr>
        <w:jc w:val="both"/>
        <w:rPr>
          <w:ins w:id="31" w:author="Dr. Mahbub Hossain" w:date="2018-04-13T12:37:00Z"/>
          <w:rFonts w:ascii="Times New Roman" w:eastAsia="Times New Roman" w:hAnsi="Times New Roman" w:cs="Times New Roman"/>
          <w:color w:val="000000" w:themeColor="text1"/>
          <w:lang w:val="en-IN" w:eastAsia="en-IN" w:bidi="bn-IN"/>
        </w:rPr>
      </w:pPr>
    </w:p>
    <w:p w:rsidR="00F22368" w:rsidRDefault="00F22368">
      <w:pPr>
        <w:pStyle w:val="Heading2"/>
        <w:rPr>
          <w:ins w:id="32" w:author="Dr. Mahbub Hossain" w:date="2018-04-13T12:37:00Z"/>
          <w:rFonts w:eastAsia="Times New Roman"/>
          <w:lang w:val="en-IN" w:eastAsia="en-IN" w:bidi="bn-IN"/>
        </w:rPr>
        <w:pPrChange w:id="33" w:author="Dr. Mahbub Hossain" w:date="2018-04-13T12:37:00Z">
          <w:pPr>
            <w:jc w:val="both"/>
          </w:pPr>
        </w:pPrChange>
      </w:pPr>
      <w:ins w:id="34" w:author="Dr. Mahbub Hossain" w:date="2018-04-13T12:37:00Z">
        <w:r>
          <w:rPr>
            <w:rFonts w:eastAsia="Times New Roman"/>
            <w:lang w:val="en-IN" w:eastAsia="en-IN" w:bidi="bn-IN"/>
          </w:rPr>
          <w:t xml:space="preserve">Ethical Concerns </w:t>
        </w:r>
        <w:r w:rsidR="002179F3">
          <w:rPr>
            <w:rFonts w:eastAsia="Times New Roman"/>
            <w:lang w:val="en-IN" w:eastAsia="en-IN" w:bidi="bn-IN"/>
          </w:rPr>
          <w:t>in Public Health Practice</w:t>
        </w:r>
        <w:r>
          <w:rPr>
            <w:rFonts w:eastAsia="Times New Roman"/>
            <w:lang w:val="en-IN" w:eastAsia="en-IN" w:bidi="bn-IN"/>
          </w:rPr>
          <w:t xml:space="preserve"> </w:t>
        </w:r>
      </w:ins>
    </w:p>
    <w:p w:rsidR="00F22368" w:rsidRDefault="00F22368">
      <w:pPr>
        <w:jc w:val="both"/>
        <w:rPr>
          <w:ins w:id="35" w:author="Dr. Mahbub Hossain" w:date="2018-04-13T12:37:00Z"/>
          <w:rFonts w:ascii="Times New Roman" w:eastAsia="Times New Roman" w:hAnsi="Times New Roman" w:cs="Times New Roman"/>
          <w:color w:val="000000" w:themeColor="text1"/>
          <w:lang w:val="en-IN" w:eastAsia="en-IN" w:bidi="bn-IN"/>
        </w:rPr>
      </w:pPr>
    </w:p>
    <w:p w:rsidR="00121EDF" w:rsidRPr="004A4641" w:rsidDel="00441BF0" w:rsidRDefault="00441BF0">
      <w:pPr>
        <w:jc w:val="both"/>
        <w:rPr>
          <w:del w:id="36" w:author="Dr. Mahbub Hossain" w:date="2018-04-13T12:45:00Z"/>
          <w:rFonts w:ascii="Times New Roman" w:eastAsia="Times New Roman" w:hAnsi="Times New Roman" w:cs="Times New Roman"/>
          <w:color w:val="000000" w:themeColor="text1"/>
          <w:lang w:val="en-IN" w:eastAsia="en-IN" w:bidi="bn-IN"/>
        </w:rPr>
      </w:pPr>
      <w:moveToRangeStart w:id="37" w:author="Dr. Mahbub Hossain" w:date="2018-04-13T12:39:00Z" w:name="move511386508"/>
      <w:moveTo w:id="38" w:author="Dr. Mahbub Hossain" w:date="2018-04-13T12:39:00Z">
        <w:del w:id="39" w:author="Dr. Mahbub Hossain" w:date="2018-04-13T12:39:00Z">
          <w:r w:rsidRPr="004A4641" w:rsidDel="00441BF0">
            <w:rPr>
              <w:rFonts w:ascii="Times New Roman" w:eastAsia="Times New Roman" w:hAnsi="Times New Roman" w:cs="Times New Roman"/>
              <w:color w:val="000000" w:themeColor="text1"/>
              <w:lang w:val="en-IN" w:eastAsia="en-IN" w:bidi="bn-IN"/>
            </w:rPr>
            <w:delText>Therefore, the past and present exposures to</w:delText>
          </w:r>
        </w:del>
      </w:moveTo>
      <w:ins w:id="40" w:author="Dr. Mahbub Hossain" w:date="2018-04-13T12:39:00Z">
        <w:r>
          <w:rPr>
            <w:rFonts w:ascii="Times New Roman" w:eastAsia="Times New Roman" w:hAnsi="Times New Roman" w:cs="Times New Roman"/>
            <w:color w:val="000000" w:themeColor="text1"/>
            <w:lang w:val="en-IN" w:eastAsia="en-IN" w:bidi="bn-IN"/>
          </w:rPr>
          <w:t>Such</w:t>
        </w:r>
      </w:ins>
      <w:moveTo w:id="41" w:author="Dr. Mahbub Hossain" w:date="2018-04-13T12:39:00Z">
        <w:r w:rsidRPr="004A4641">
          <w:rPr>
            <w:rFonts w:ascii="Times New Roman" w:eastAsia="Times New Roman" w:hAnsi="Times New Roman" w:cs="Times New Roman"/>
            <w:color w:val="000000" w:themeColor="text1"/>
            <w:lang w:val="en-IN" w:eastAsia="en-IN" w:bidi="bn-IN"/>
          </w:rPr>
          <w:t xml:space="preserve"> gender</w:t>
        </w:r>
      </w:moveTo>
      <w:ins w:id="42" w:author="Dr. Mahbub Hossain" w:date="2018-04-13T12:40:00Z">
        <w:r>
          <w:rPr>
            <w:rFonts w:ascii="Times New Roman" w:eastAsia="Times New Roman" w:hAnsi="Times New Roman" w:cs="Times New Roman"/>
            <w:color w:val="000000" w:themeColor="text1"/>
            <w:lang w:val="en-IN" w:eastAsia="en-IN" w:bidi="bn-IN"/>
          </w:rPr>
          <w:t>-</w:t>
        </w:r>
      </w:ins>
      <w:moveTo w:id="43" w:author="Dr. Mahbub Hossain" w:date="2018-04-13T12:39:00Z">
        <w:del w:id="44" w:author="Dr. Mahbub Hossain" w:date="2018-04-13T12:40:00Z">
          <w:r w:rsidRPr="004A4641" w:rsidDel="00441BF0">
            <w:rPr>
              <w:rFonts w:ascii="Times New Roman" w:eastAsia="Times New Roman" w:hAnsi="Times New Roman" w:cs="Times New Roman"/>
              <w:color w:val="000000" w:themeColor="text1"/>
              <w:lang w:val="en-IN" w:eastAsia="en-IN" w:bidi="bn-IN"/>
            </w:rPr>
            <w:delText xml:space="preserve"> </w:delText>
          </w:r>
        </w:del>
        <w:r w:rsidRPr="004A4641">
          <w:rPr>
            <w:rFonts w:ascii="Times New Roman" w:eastAsia="Times New Roman" w:hAnsi="Times New Roman" w:cs="Times New Roman"/>
            <w:color w:val="000000" w:themeColor="text1"/>
            <w:lang w:val="en-IN" w:eastAsia="en-IN" w:bidi="bn-IN"/>
          </w:rPr>
          <w:t xml:space="preserve">based violence against Rohingya girls and women form a great threat to the humanity </w:t>
        </w:r>
      </w:moveTo>
      <w:ins w:id="45" w:author="Dr. Mahbub Hossain" w:date="2018-04-13T12:40:00Z">
        <w:r>
          <w:rPr>
            <w:rFonts w:ascii="Times New Roman" w:eastAsia="Times New Roman" w:hAnsi="Times New Roman" w:cs="Times New Roman"/>
            <w:color w:val="000000" w:themeColor="text1"/>
            <w:lang w:val="en-IN" w:eastAsia="en-IN" w:bidi="bn-IN"/>
          </w:rPr>
          <w:t xml:space="preserve">which challenges the </w:t>
        </w:r>
      </w:ins>
      <w:moveTo w:id="46" w:author="Dr. Mahbub Hossain" w:date="2018-04-13T12:39:00Z">
        <w:del w:id="47" w:author="Dr. Mahbub Hossain" w:date="2018-04-13T12:40:00Z">
          <w:r w:rsidRPr="004A4641" w:rsidDel="00441BF0">
            <w:rPr>
              <w:rFonts w:ascii="Times New Roman" w:eastAsia="Times New Roman" w:hAnsi="Times New Roman" w:cs="Times New Roman"/>
              <w:color w:val="000000" w:themeColor="text1"/>
              <w:lang w:val="en-IN" w:eastAsia="en-IN" w:bidi="bn-IN"/>
            </w:rPr>
            <w:delText xml:space="preserve">which demands adequate public health investigations to measure the problem, determining as well as protective factors, outcomes and impacts of such violence on population health and </w:delText>
          </w:r>
        </w:del>
        <w:r w:rsidRPr="004A4641">
          <w:rPr>
            <w:rFonts w:ascii="Times New Roman" w:eastAsia="Times New Roman" w:hAnsi="Times New Roman" w:cs="Times New Roman"/>
            <w:color w:val="000000" w:themeColor="text1"/>
            <w:lang w:val="en-IN" w:eastAsia="en-IN" w:bidi="bn-IN"/>
          </w:rPr>
          <w:t>existing measures to address the</w:t>
        </w:r>
      </w:moveTo>
      <w:ins w:id="48" w:author="Dr. Mahbub Hossain" w:date="2018-04-13T12:40:00Z">
        <w:r>
          <w:rPr>
            <w:rFonts w:ascii="Times New Roman" w:eastAsia="Times New Roman" w:hAnsi="Times New Roman" w:cs="Times New Roman"/>
            <w:color w:val="000000" w:themeColor="text1"/>
            <w:lang w:val="en-IN" w:eastAsia="en-IN" w:bidi="bn-IN"/>
          </w:rPr>
          <w:t>se</w:t>
        </w:r>
      </w:ins>
      <w:moveTo w:id="49" w:author="Dr. Mahbub Hossain" w:date="2018-04-13T12:39:00Z">
        <w:r w:rsidRPr="004A4641">
          <w:rPr>
            <w:rFonts w:ascii="Times New Roman" w:eastAsia="Times New Roman" w:hAnsi="Times New Roman" w:cs="Times New Roman"/>
            <w:color w:val="000000" w:themeColor="text1"/>
            <w:lang w:val="en-IN" w:eastAsia="en-IN" w:bidi="bn-IN"/>
          </w:rPr>
          <w:t xml:space="preserve"> issues</w:t>
        </w:r>
      </w:moveTo>
      <w:ins w:id="50" w:author="Dr. Mahbub Hossain" w:date="2018-04-13T12:40:00Z">
        <w:r>
          <w:rPr>
            <w:rFonts w:ascii="Times New Roman" w:eastAsia="Times New Roman" w:hAnsi="Times New Roman" w:cs="Times New Roman"/>
            <w:color w:val="000000" w:themeColor="text1"/>
            <w:lang w:val="en-IN" w:eastAsia="en-IN" w:bidi="bn-IN"/>
          </w:rPr>
          <w:t xml:space="preserve"> without compromising </w:t>
        </w:r>
      </w:ins>
      <w:ins w:id="51" w:author="Dr. Mahbub Hossain" w:date="2018-04-13T12:41:00Z">
        <w:r>
          <w:rPr>
            <w:rFonts w:ascii="Times New Roman" w:eastAsia="Times New Roman" w:hAnsi="Times New Roman" w:cs="Times New Roman"/>
            <w:color w:val="000000" w:themeColor="text1"/>
            <w:lang w:val="en-IN" w:eastAsia="en-IN" w:bidi="bn-IN"/>
          </w:rPr>
          <w:t xml:space="preserve">initiatives in improving other </w:t>
        </w:r>
      </w:ins>
      <w:ins w:id="52" w:author="Dr. Mahbub Hossain" w:date="2018-04-13T12:40:00Z">
        <w:r>
          <w:rPr>
            <w:rFonts w:ascii="Times New Roman" w:eastAsia="Times New Roman" w:hAnsi="Times New Roman" w:cs="Times New Roman"/>
            <w:color w:val="000000" w:themeColor="text1"/>
            <w:lang w:val="en-IN" w:eastAsia="en-IN" w:bidi="bn-IN"/>
          </w:rPr>
          <w:t>dimensions of health and wellbeing</w:t>
        </w:r>
      </w:ins>
      <w:moveTo w:id="53" w:author="Dr. Mahbub Hossain" w:date="2018-04-13T12:39:00Z">
        <w:r w:rsidRPr="004A4641">
          <w:rPr>
            <w:rFonts w:ascii="Times New Roman" w:eastAsia="Times New Roman" w:hAnsi="Times New Roman" w:cs="Times New Roman"/>
            <w:color w:val="000000" w:themeColor="text1"/>
            <w:lang w:val="en-IN" w:eastAsia="en-IN" w:bidi="bn-IN"/>
          </w:rPr>
          <w:t>.</w:t>
        </w:r>
      </w:moveTo>
      <w:moveToRangeEnd w:id="37"/>
      <w:ins w:id="54" w:author="Dr. Mahbub Hossain" w:date="2018-04-13T12:41:00Z">
        <w:r>
          <w:rPr>
            <w:rFonts w:ascii="Times New Roman" w:eastAsia="Times New Roman" w:hAnsi="Times New Roman" w:cs="Times New Roman"/>
            <w:color w:val="000000" w:themeColor="text1"/>
            <w:lang w:val="en-IN" w:eastAsia="en-IN" w:bidi="bn-IN"/>
          </w:rPr>
          <w:t xml:space="preserve"> </w:t>
        </w:r>
      </w:ins>
      <w:del w:id="55" w:author="Dr. Mahbub Hossain" w:date="2018-04-13T12:38:00Z">
        <w:r w:rsidR="00B14319" w:rsidRPr="004A4641" w:rsidDel="00F22368">
          <w:rPr>
            <w:rFonts w:ascii="Times New Roman" w:eastAsia="Times New Roman" w:hAnsi="Times New Roman" w:cs="Times New Roman"/>
            <w:color w:val="000000" w:themeColor="text1"/>
            <w:lang w:val="en-IN" w:eastAsia="en-IN" w:bidi="bn-IN"/>
          </w:rPr>
          <w:delText>While these remain valid pursuits to chase from a public health perspective</w:delText>
        </w:r>
      </w:del>
      <w:del w:id="56" w:author="Dr. Mahbub Hossain" w:date="2018-04-13T12:41:00Z">
        <w:r w:rsidR="00B14319" w:rsidRPr="004A4641" w:rsidDel="00441BF0">
          <w:rPr>
            <w:rFonts w:ascii="Times New Roman" w:eastAsia="Times New Roman" w:hAnsi="Times New Roman" w:cs="Times New Roman"/>
            <w:color w:val="000000" w:themeColor="text1"/>
            <w:lang w:val="en-IN" w:eastAsia="en-IN" w:bidi="bn-IN"/>
          </w:rPr>
          <w:delText xml:space="preserve">, the </w:delText>
        </w:r>
      </w:del>
      <w:ins w:id="57" w:author="Dr. Mahbub Hossain" w:date="2018-04-13T12:41:00Z">
        <w:r>
          <w:rPr>
            <w:rFonts w:ascii="Times New Roman" w:eastAsia="Times New Roman" w:hAnsi="Times New Roman" w:cs="Times New Roman"/>
            <w:color w:val="000000" w:themeColor="text1"/>
            <w:lang w:val="en-IN" w:eastAsia="en-IN" w:bidi="bn-IN"/>
          </w:rPr>
          <w:t>C</w:t>
        </w:r>
      </w:ins>
      <w:del w:id="58" w:author="Dr. Mahbub Hossain" w:date="2018-04-13T12:41:00Z">
        <w:r w:rsidR="00B14319" w:rsidRPr="004A4641" w:rsidDel="00441BF0">
          <w:rPr>
            <w:rFonts w:ascii="Times New Roman" w:eastAsia="Times New Roman" w:hAnsi="Times New Roman" w:cs="Times New Roman"/>
            <w:color w:val="000000" w:themeColor="text1"/>
            <w:lang w:val="en-IN" w:eastAsia="en-IN" w:bidi="bn-IN"/>
          </w:rPr>
          <w:delText>c</w:delText>
        </w:r>
      </w:del>
      <w:r w:rsidR="00B14319" w:rsidRPr="004A4641">
        <w:rPr>
          <w:rFonts w:ascii="Times New Roman" w:eastAsia="Times New Roman" w:hAnsi="Times New Roman" w:cs="Times New Roman"/>
          <w:color w:val="000000" w:themeColor="text1"/>
          <w:lang w:val="en-IN" w:eastAsia="en-IN" w:bidi="bn-IN"/>
        </w:rPr>
        <w:t xml:space="preserve">urrent focus of public health agencies and other allied institutions is </w:t>
      </w:r>
      <w:r w:rsidR="00075985" w:rsidRPr="004A4641">
        <w:rPr>
          <w:rFonts w:ascii="Times New Roman" w:eastAsia="Times New Roman" w:hAnsi="Times New Roman" w:cs="Times New Roman"/>
          <w:color w:val="000000" w:themeColor="text1"/>
          <w:lang w:val="en-IN" w:eastAsia="en-IN" w:bidi="bn-IN"/>
        </w:rPr>
        <w:t>on</w:t>
      </w:r>
      <w:r w:rsidR="00B14319" w:rsidRPr="004A4641">
        <w:rPr>
          <w:rFonts w:ascii="Times New Roman" w:eastAsia="Times New Roman" w:hAnsi="Times New Roman" w:cs="Times New Roman"/>
          <w:color w:val="000000" w:themeColor="text1"/>
          <w:lang w:val="en-IN" w:eastAsia="en-IN" w:bidi="bn-IN"/>
        </w:rPr>
        <w:t xml:space="preserve"> </w:t>
      </w:r>
      <w:r w:rsidR="00075985" w:rsidRPr="004A4641">
        <w:rPr>
          <w:rFonts w:ascii="Times New Roman" w:eastAsia="Times New Roman" w:hAnsi="Times New Roman" w:cs="Times New Roman"/>
          <w:color w:val="000000" w:themeColor="text1"/>
          <w:lang w:val="en-IN" w:eastAsia="en-IN" w:bidi="bn-IN"/>
        </w:rPr>
        <w:t xml:space="preserve">treating </w:t>
      </w:r>
      <w:r w:rsidR="00237224" w:rsidRPr="004A4641">
        <w:rPr>
          <w:rFonts w:ascii="Times New Roman" w:eastAsia="Times New Roman" w:hAnsi="Times New Roman" w:cs="Times New Roman"/>
          <w:color w:val="000000" w:themeColor="text1"/>
          <w:lang w:val="en-IN" w:eastAsia="en-IN" w:bidi="bn-IN"/>
        </w:rPr>
        <w:t>physical trauma</w:t>
      </w:r>
      <w:ins w:id="59" w:author="Dr. Mahbub Hossain" w:date="2018-04-13T12:42:00Z">
        <w:r>
          <w:rPr>
            <w:rFonts w:ascii="Times New Roman" w:eastAsia="Times New Roman" w:hAnsi="Times New Roman" w:cs="Times New Roman"/>
            <w:color w:val="000000" w:themeColor="text1"/>
            <w:lang w:val="en-IN" w:eastAsia="en-IN" w:bidi="bn-IN"/>
          </w:rPr>
          <w:t xml:space="preserve">, </w:t>
        </w:r>
      </w:ins>
      <w:del w:id="60" w:author="Dr. Mahbub Hossain" w:date="2018-04-13T12:42:00Z">
        <w:r w:rsidR="00237224" w:rsidRPr="004A4641" w:rsidDel="00441BF0">
          <w:rPr>
            <w:rFonts w:ascii="Times New Roman" w:eastAsia="Times New Roman" w:hAnsi="Times New Roman" w:cs="Times New Roman"/>
            <w:color w:val="000000" w:themeColor="text1"/>
            <w:lang w:val="en-IN" w:eastAsia="en-IN" w:bidi="bn-IN"/>
          </w:rPr>
          <w:delText xml:space="preserve"> and frequently reported diseases</w:delText>
        </w:r>
        <w:r w:rsidR="006F06FA" w:rsidDel="00441BF0">
          <w:rPr>
            <w:rFonts w:ascii="Times New Roman" w:eastAsia="Times New Roman" w:hAnsi="Times New Roman" w:cs="Times New Roman"/>
            <w:color w:val="000000" w:themeColor="text1"/>
            <w:lang w:val="en-IN" w:eastAsia="en-IN" w:bidi="bn-IN"/>
          </w:rPr>
          <w:delText xml:space="preserve"> </w:delText>
        </w:r>
        <w:r w:rsidR="006F06FA" w:rsidDel="00441BF0">
          <w:rPr>
            <w:rFonts w:ascii="Times New Roman" w:eastAsia="Times New Roman" w:hAnsi="Times New Roman" w:cs="Times New Roman"/>
            <w:color w:val="000000" w:themeColor="text1"/>
            <w:lang w:val="en-IN" w:eastAsia="en-IN" w:bidi="bn-IN"/>
          </w:rPr>
          <w:fldChar w:fldCharType="begin" w:fldLock="1"/>
        </w:r>
        <w:r w:rsidR="006F06FA" w:rsidDel="00441BF0">
          <w:rPr>
            <w:rFonts w:ascii="Times New Roman" w:eastAsia="Times New Roman" w:hAnsi="Times New Roman" w:cs="Times New Roman"/>
            <w:color w:val="000000" w:themeColor="text1"/>
            <w:lang w:val="en-IN" w:eastAsia="en-IN" w:bidi="bn-IN"/>
          </w:rPr>
          <w:delInstrText>ADDIN CSL_CITATION { "citationItems" : [ { "id" : "ITEM-1", "itemData" : { "URL" : "https://news.un.org/en/story/2018/02/1003122", "accessed" : { "date-parts" : [ [ "2018", "4", "12" ] ] }, "author" : [ { "dropping-particle" : "", "family" : "UN-News", "given" : "", "non-dropping-particle" : "", "parse-names" : false, "suffix" : "" } ], "id" : "ITEM-1", "issued" : { "date-parts" : [ [ "2018" ] ] }, "title" : "Rohingya refugees face immense health needs; UN scales up support ahead of monsoon season | UN News", "type" : "webpage" }, "uris" : [ "http://www.mendeley.com/documents/?uuid=aa95cb2d-a774-3b12-a286-f3dd22a502e8" ] } ], "mendeley" : { "formattedCitation" : "(10)", "plainTextFormattedCitation" : "(10)", "previouslyFormattedCitation" : "(10)" }, "properties" : {  }, "schema" : "https://github.com/citation-style-language/schema/raw/master/csl-citation.json" }</w:delInstrText>
        </w:r>
        <w:r w:rsidR="006F06FA" w:rsidDel="00441BF0">
          <w:rPr>
            <w:rFonts w:ascii="Times New Roman" w:eastAsia="Times New Roman" w:hAnsi="Times New Roman" w:cs="Times New Roman"/>
            <w:color w:val="000000" w:themeColor="text1"/>
            <w:lang w:val="en-IN" w:eastAsia="en-IN" w:bidi="bn-IN"/>
          </w:rPr>
          <w:fldChar w:fldCharType="separate"/>
        </w:r>
        <w:r w:rsidR="006F06FA" w:rsidRPr="006F06FA" w:rsidDel="00441BF0">
          <w:rPr>
            <w:rFonts w:ascii="Times New Roman" w:eastAsia="Times New Roman" w:hAnsi="Times New Roman" w:cs="Times New Roman"/>
            <w:noProof/>
            <w:color w:val="000000" w:themeColor="text1"/>
            <w:lang w:val="en-IN" w:eastAsia="en-IN" w:bidi="bn-IN"/>
          </w:rPr>
          <w:delText>(10)</w:delText>
        </w:r>
        <w:r w:rsidR="006F06FA" w:rsidDel="00441BF0">
          <w:rPr>
            <w:rFonts w:ascii="Times New Roman" w:eastAsia="Times New Roman" w:hAnsi="Times New Roman" w:cs="Times New Roman"/>
            <w:color w:val="000000" w:themeColor="text1"/>
            <w:lang w:val="en-IN" w:eastAsia="en-IN" w:bidi="bn-IN"/>
          </w:rPr>
          <w:fldChar w:fldCharType="end"/>
        </w:r>
        <w:r w:rsidR="00237224" w:rsidRPr="004A4641" w:rsidDel="00441BF0">
          <w:rPr>
            <w:rFonts w:ascii="Times New Roman" w:eastAsia="Times New Roman" w:hAnsi="Times New Roman" w:cs="Times New Roman"/>
            <w:color w:val="000000" w:themeColor="text1"/>
            <w:lang w:val="en-IN" w:eastAsia="en-IN" w:bidi="bn-IN"/>
          </w:rPr>
          <w:delText xml:space="preserve">. Simultaneously, measures for </w:delText>
        </w:r>
      </w:del>
      <w:r w:rsidR="00237224" w:rsidRPr="004A4641">
        <w:rPr>
          <w:rFonts w:ascii="Times New Roman" w:eastAsia="Times New Roman" w:hAnsi="Times New Roman" w:cs="Times New Roman"/>
          <w:color w:val="000000" w:themeColor="text1"/>
          <w:lang w:val="en-IN" w:eastAsia="en-IN" w:bidi="bn-IN"/>
        </w:rPr>
        <w:t xml:space="preserve">infectious diseases like diarrhoea, hepatitis, vector borne diseases like malaria, dengue and </w:t>
      </w:r>
      <w:del w:id="61" w:author="Dr. Mahbub Hossain" w:date="2018-04-13T12:42:00Z">
        <w:r w:rsidR="00237224" w:rsidRPr="004A4641" w:rsidDel="00441BF0">
          <w:rPr>
            <w:rFonts w:ascii="Times New Roman" w:eastAsia="Times New Roman" w:hAnsi="Times New Roman" w:cs="Times New Roman"/>
            <w:color w:val="000000" w:themeColor="text1"/>
            <w:lang w:val="en-IN" w:eastAsia="en-IN" w:bidi="bn-IN"/>
          </w:rPr>
          <w:delText>chikungunya are being taken</w:delText>
        </w:r>
        <w:r w:rsidR="006F06FA" w:rsidDel="00441BF0">
          <w:rPr>
            <w:rFonts w:ascii="Times New Roman" w:eastAsia="Times New Roman" w:hAnsi="Times New Roman" w:cs="Times New Roman"/>
            <w:color w:val="000000" w:themeColor="text1"/>
            <w:lang w:val="en-IN" w:eastAsia="en-IN" w:bidi="bn-IN"/>
          </w:rPr>
          <w:delText xml:space="preserve"> </w:delText>
        </w:r>
        <w:r w:rsidR="006F06FA" w:rsidDel="00441BF0">
          <w:rPr>
            <w:rFonts w:ascii="Times New Roman" w:eastAsia="Times New Roman" w:hAnsi="Times New Roman" w:cs="Times New Roman"/>
            <w:color w:val="000000" w:themeColor="text1"/>
            <w:lang w:val="en-IN" w:eastAsia="en-IN" w:bidi="bn-IN"/>
          </w:rPr>
          <w:fldChar w:fldCharType="begin" w:fldLock="1"/>
        </w:r>
        <w:r w:rsidR="006F06FA" w:rsidDel="00441BF0">
          <w:rPr>
            <w:rFonts w:ascii="Times New Roman" w:eastAsia="Times New Roman" w:hAnsi="Times New Roman" w:cs="Times New Roman"/>
            <w:color w:val="000000" w:themeColor="text1"/>
            <w:lang w:val="en-IN" w:eastAsia="en-IN" w:bidi="bn-IN"/>
          </w:rPr>
          <w:delInstrText>ADDIN CSL_CITATION { "citationItems" : [ { "id" : "ITEM-1", "itemData" : { "URL" : "https://news.un.org/en/story/2018/02/1003122", "accessed" : { "date-parts" : [ [ "2018", "4", "12" ] ] }, "author" : [ { "dropping-particle" : "", "family" : "UN-News", "given" : "", "non-dropping-particle" : "", "parse-names" : false, "suffix" : "" } ], "id" : "ITEM-1", "issued" : { "date-parts" : [ [ "2018" ] ] }, "title" : "Rohingya refugees face immense health needs; UN scales up support ahead of monsoon season | UN News", "type" : "webpage" }, "uris" : [ "http://www.mendeley.com/documents/?uuid=aa95cb2d-a774-3b12-a286-f3dd22a502e8" ] } ], "mendeley" : { "formattedCitation" : "(10)", "plainTextFormattedCitation" : "(10)", "previouslyFormattedCitation" : "(10)" }, "properties" : {  }, "schema" : "https://github.com/citation-style-language/schema/raw/master/csl-citation.json" }</w:delInstrText>
        </w:r>
        <w:r w:rsidR="006F06FA" w:rsidDel="00441BF0">
          <w:rPr>
            <w:rFonts w:ascii="Times New Roman" w:eastAsia="Times New Roman" w:hAnsi="Times New Roman" w:cs="Times New Roman"/>
            <w:color w:val="000000" w:themeColor="text1"/>
            <w:lang w:val="en-IN" w:eastAsia="en-IN" w:bidi="bn-IN"/>
          </w:rPr>
          <w:fldChar w:fldCharType="separate"/>
        </w:r>
        <w:r w:rsidR="006F06FA" w:rsidRPr="006F06FA" w:rsidDel="00441BF0">
          <w:rPr>
            <w:rFonts w:ascii="Times New Roman" w:eastAsia="Times New Roman" w:hAnsi="Times New Roman" w:cs="Times New Roman"/>
            <w:noProof/>
            <w:color w:val="000000" w:themeColor="text1"/>
            <w:lang w:val="en-IN" w:eastAsia="en-IN" w:bidi="bn-IN"/>
          </w:rPr>
          <w:delText>(10)</w:delText>
        </w:r>
        <w:r w:rsidR="006F06FA" w:rsidDel="00441BF0">
          <w:rPr>
            <w:rFonts w:ascii="Times New Roman" w:eastAsia="Times New Roman" w:hAnsi="Times New Roman" w:cs="Times New Roman"/>
            <w:color w:val="000000" w:themeColor="text1"/>
            <w:lang w:val="en-IN" w:eastAsia="en-IN" w:bidi="bn-IN"/>
          </w:rPr>
          <w:fldChar w:fldCharType="end"/>
        </w:r>
        <w:r w:rsidR="00237224" w:rsidRPr="004A4641" w:rsidDel="00441BF0">
          <w:rPr>
            <w:rFonts w:ascii="Times New Roman" w:eastAsia="Times New Roman" w:hAnsi="Times New Roman" w:cs="Times New Roman"/>
            <w:color w:val="000000" w:themeColor="text1"/>
            <w:lang w:val="en-IN" w:eastAsia="en-IN" w:bidi="bn-IN"/>
          </w:rPr>
          <w:delText xml:space="preserve">. Also, the agencies are working collaboratively to ensure </w:delText>
        </w:r>
      </w:del>
      <w:ins w:id="62" w:author="Dr. Mahbub Hossain" w:date="2018-04-13T12:42:00Z">
        <w:r>
          <w:rPr>
            <w:rFonts w:ascii="Times New Roman" w:eastAsia="Times New Roman" w:hAnsi="Times New Roman" w:cs="Times New Roman"/>
            <w:color w:val="000000" w:themeColor="text1"/>
            <w:lang w:val="en-IN" w:eastAsia="en-IN" w:bidi="bn-IN"/>
          </w:rPr>
          <w:t>immunizing</w:t>
        </w:r>
      </w:ins>
      <w:del w:id="63" w:author="Dr. Mahbub Hossain" w:date="2018-04-13T12:42:00Z">
        <w:r w:rsidR="00237224" w:rsidRPr="004A4641" w:rsidDel="00441BF0">
          <w:rPr>
            <w:rFonts w:ascii="Times New Roman" w:eastAsia="Times New Roman" w:hAnsi="Times New Roman" w:cs="Times New Roman"/>
            <w:color w:val="000000" w:themeColor="text1"/>
            <w:lang w:val="en-IN" w:eastAsia="en-IN" w:bidi="bn-IN"/>
          </w:rPr>
          <w:delText>vaccination</w:delText>
        </w:r>
      </w:del>
      <w:r w:rsidR="00237224" w:rsidRPr="004A4641">
        <w:rPr>
          <w:rFonts w:ascii="Times New Roman" w:eastAsia="Times New Roman" w:hAnsi="Times New Roman" w:cs="Times New Roman"/>
          <w:color w:val="000000" w:themeColor="text1"/>
          <w:lang w:val="en-IN" w:eastAsia="en-IN" w:bidi="bn-IN"/>
        </w:rPr>
        <w:t xml:space="preserve"> against polio, diphtheria, cholera, measles and rubella</w:t>
      </w:r>
      <w:r w:rsidR="006F06FA">
        <w:rPr>
          <w:rFonts w:ascii="Times New Roman" w:eastAsia="Times New Roman" w:hAnsi="Times New Roman" w:cs="Times New Roman"/>
          <w:color w:val="000000" w:themeColor="text1"/>
          <w:lang w:val="en-IN" w:eastAsia="en-IN" w:bidi="bn-IN"/>
        </w:rPr>
        <w:t xml:space="preserve"> </w:t>
      </w:r>
      <w:r w:rsidR="006F06FA">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"URL" : "https://news.un.org/en/story/2018/02/1003122", "accessed" : { "date-parts" : [ [ "2018", "4", "12" ] ] }, "author" : [ { "dropping-particle" : "", "family" : "UN-News", "given" : "", "non-dropping-particle" : "", "parse-names" : false, "suffix" : "" } ], "id" : "ITEM-1", "issued" : { "date-parts" : [ [ "2018" ] ] }, "title" : "Rohingya refugees face immense health needs; UN scales up support ahead of monsoon season | UN News", "type" : "webpage" }, "uris" : [ "http://www.mendeley.com/documents/?uuid=aa95cb2d-a774-3b12-a286-f3dd22a502e8" ] } ], "mendeley" : { "formattedCitation" : "(10)", "plainTextFormattedCitation" : "(10)", "previouslyFormattedCitation" : "(10)" }, "properties" : {  }, "schema" : "https://github.com/citation-style-language/schema/raw/master/csl-citation.json" }</w:instrText>
      </w:r>
      <w:r w:rsidR="006F06FA">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(10)</w:t>
      </w:r>
      <w:r w:rsidR="006F06FA">
        <w:rPr>
          <w:rFonts w:ascii="Times New Roman" w:eastAsia="Times New Roman" w:hAnsi="Times New Roman" w:cs="Times New Roman"/>
          <w:color w:val="000000" w:themeColor="text1"/>
          <w:lang w:val="en-IN" w:eastAsia="en-IN" w:bidi="bn-IN"/>
        </w:rPr>
        <w:fldChar w:fldCharType="end"/>
      </w:r>
      <w:r w:rsidR="00237224" w:rsidRPr="004A4641">
        <w:rPr>
          <w:rFonts w:ascii="Times New Roman" w:eastAsia="Times New Roman" w:hAnsi="Times New Roman" w:cs="Times New Roman"/>
          <w:color w:val="000000" w:themeColor="text1"/>
          <w:lang w:val="en-IN" w:eastAsia="en-IN" w:bidi="bn-IN"/>
        </w:rPr>
        <w:t>. These efforts are improving the overall health of Rohingya and</w:t>
      </w:r>
      <w:ins w:id="64" w:author="Dr. Mahbub Hossain" w:date="2018-04-13T12:43:00Z">
        <w:r>
          <w:rPr>
            <w:rFonts w:ascii="Times New Roman" w:eastAsia="Times New Roman" w:hAnsi="Times New Roman" w:cs="Times New Roman"/>
            <w:color w:val="000000" w:themeColor="text1"/>
            <w:lang w:val="en-IN" w:eastAsia="en-IN" w:bidi="bn-IN"/>
          </w:rPr>
          <w:t xml:space="preserve"> little attention is given to</w:t>
        </w:r>
      </w:ins>
      <w:r w:rsidR="00237224" w:rsidRPr="004A4641">
        <w:rPr>
          <w:rFonts w:ascii="Times New Roman" w:eastAsia="Times New Roman" w:hAnsi="Times New Roman" w:cs="Times New Roman"/>
          <w:color w:val="000000" w:themeColor="text1"/>
          <w:lang w:val="en-IN" w:eastAsia="en-IN" w:bidi="bn-IN"/>
        </w:rPr>
        <w:t xml:space="preserve"> </w:t>
      </w:r>
      <w:del w:id="65" w:author="Dr. Mahbub Hossain" w:date="2018-04-13T12:43:00Z">
        <w:r w:rsidR="00237224" w:rsidRPr="004A4641" w:rsidDel="00441BF0">
          <w:rPr>
            <w:rFonts w:ascii="Times New Roman" w:eastAsia="Times New Roman" w:hAnsi="Times New Roman" w:cs="Times New Roman"/>
            <w:color w:val="000000" w:themeColor="text1"/>
            <w:lang w:val="en-IN" w:eastAsia="en-IN" w:bidi="bn-IN"/>
          </w:rPr>
          <w:delText xml:space="preserve">principle of beneficence is ensured from that perspective. But the same principle is challenged in case of those who remain silent about their trauma and remain most vulnerable among the vulnerable population- </w:delText>
        </w:r>
      </w:del>
      <w:r w:rsidR="00237224" w:rsidRPr="004A4641">
        <w:rPr>
          <w:rFonts w:ascii="Times New Roman" w:eastAsia="Times New Roman" w:hAnsi="Times New Roman" w:cs="Times New Roman"/>
          <w:color w:val="000000" w:themeColor="text1"/>
          <w:lang w:val="en-IN" w:eastAsia="en-IN" w:bidi="bn-IN"/>
        </w:rPr>
        <w:t>the girls and women who are victims of gender based violence</w:t>
      </w:r>
      <w:r w:rsidR="009327DF">
        <w:rPr>
          <w:rFonts w:ascii="Times New Roman" w:eastAsia="Times New Roman" w:hAnsi="Times New Roman" w:cs="Times New Roman"/>
          <w:color w:val="000000" w:themeColor="text1"/>
          <w:lang w:val="en-IN" w:eastAsia="en-IN" w:bidi="bn-IN"/>
        </w:rPr>
        <w:t xml:space="preserve">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"DOI" : "10.1080/08039480410006223", "ISSN" : "0803-9488", "PMID" : "15204205", "abstract" : "Basic ethical principles are worth analysing step by step when dealing with refugee children and their families. Three issues where potential ethical conflicts might arise for healthcare professionals in treating refugees with different cultural background are pointed out--traumatic life events, hierarchy and repatriation. An ethical analysis of the decision to admit a traumatized teenage refugee to a psychiatric ward is discussed with respect for the ethical principles autonomy, non-maleficence, beneficence and justice. There are both gains and losses, which are valued differently depending on the actors involved.", "author" : [ { "dropping-particle" : "", "family" : "Bj\u00f6rn", "given" : "Gunilla Jarkman", "non-dropping-particle" : "", "parse-names" : false, "suffix" : "" }, { "dropping-particle" : "", "family" : "Bj\u00f6rn", "given" : "\u00c5ke", "non-dropping-particle" : "", "parse-names" : false, "suffix" : "" } ], "container-title" : "Nordic Journal of Psychiatry", "id" : "ITEM-1", "issue" : "3", "issued" : { "date-parts" : [ [ "2004", "6", "1" ] ] }, "page" : "193-198", "title" : "Ethical aspects when treating traumatized refugee children and their families", "type" : "article-journal", "volume" : "58" }, "uris" : [ "http://www.mendeley.com/documents/?uuid=82c95440-d072-3021-97d4-b40297e06454" ] } ], "mendeley" : { "formattedCitation" : "(11)", "plainTextFormattedCitation" : "(11)", "previouslyFormattedCitation" : "(11)"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(11)</w:t>
      </w:r>
      <w:r w:rsidR="009327DF">
        <w:rPr>
          <w:rFonts w:ascii="Times New Roman" w:eastAsia="Times New Roman" w:hAnsi="Times New Roman" w:cs="Times New Roman"/>
          <w:color w:val="000000" w:themeColor="text1"/>
          <w:lang w:val="en-IN" w:eastAsia="en-IN" w:bidi="bn-IN"/>
        </w:rPr>
        <w:fldChar w:fldCharType="end"/>
      </w:r>
      <w:r w:rsidR="00237224" w:rsidRPr="004A4641">
        <w:rPr>
          <w:rFonts w:ascii="Times New Roman" w:eastAsia="Times New Roman" w:hAnsi="Times New Roman" w:cs="Times New Roman"/>
          <w:color w:val="000000" w:themeColor="text1"/>
          <w:lang w:val="en-IN" w:eastAsia="en-IN" w:bidi="bn-IN"/>
        </w:rPr>
        <w:t>. It is immensely necessary to</w:t>
      </w:r>
      <w:ins w:id="66" w:author="Dr. Mahbub Hossain" w:date="2018-04-13T12:43:00Z">
        <w:r>
          <w:rPr>
            <w:rFonts w:ascii="Times New Roman" w:eastAsia="Times New Roman" w:hAnsi="Times New Roman" w:cs="Times New Roman"/>
            <w:color w:val="000000" w:themeColor="text1"/>
            <w:lang w:val="en-IN" w:eastAsia="en-IN" w:bidi="bn-IN"/>
          </w:rPr>
          <w:t xml:space="preserve"> understand the ethical violation of their</w:t>
        </w:r>
      </w:ins>
      <w:r w:rsidR="00237224" w:rsidRPr="004A4641">
        <w:rPr>
          <w:rFonts w:ascii="Times New Roman" w:eastAsia="Times New Roman" w:hAnsi="Times New Roman" w:cs="Times New Roman"/>
          <w:color w:val="000000" w:themeColor="text1"/>
          <w:lang w:val="en-IN" w:eastAsia="en-IN" w:bidi="bn-IN"/>
        </w:rPr>
        <w:t xml:space="preserve"> </w:t>
      </w:r>
      <w:del w:id="67" w:author="Dr. Mahbub Hossain" w:date="2018-04-13T12:43:00Z">
        <w:r w:rsidR="00237224" w:rsidRPr="004A4641" w:rsidDel="00441BF0">
          <w:rPr>
            <w:rFonts w:ascii="Times New Roman" w:eastAsia="Times New Roman" w:hAnsi="Times New Roman" w:cs="Times New Roman"/>
            <w:color w:val="000000" w:themeColor="text1"/>
            <w:lang w:val="en-IN" w:eastAsia="en-IN" w:bidi="bn-IN"/>
          </w:rPr>
          <w:delText>understand how to perceive when their autonomy to live a fulfilling life is being tra</w:delText>
        </w:r>
        <w:r w:rsidR="00A66957" w:rsidRPr="004A4641" w:rsidDel="00441BF0">
          <w:rPr>
            <w:rFonts w:ascii="Times New Roman" w:eastAsia="Times New Roman" w:hAnsi="Times New Roman" w:cs="Times New Roman"/>
            <w:color w:val="000000" w:themeColor="text1"/>
            <w:lang w:val="en-IN" w:eastAsia="en-IN" w:bidi="bn-IN"/>
          </w:rPr>
          <w:delText>ded undermining the</w:delText>
        </w:r>
        <w:r w:rsidR="00237224" w:rsidRPr="004A4641" w:rsidDel="00441BF0">
          <w:rPr>
            <w:rFonts w:ascii="Times New Roman" w:eastAsia="Times New Roman" w:hAnsi="Times New Roman" w:cs="Times New Roman"/>
            <w:color w:val="000000" w:themeColor="text1"/>
            <w:lang w:val="en-IN" w:eastAsia="en-IN" w:bidi="bn-IN"/>
          </w:rPr>
          <w:delText xml:space="preserve"> legal, social and psychosomatic consequences </w:delText>
        </w:r>
        <w:r w:rsidR="00B200B4" w:rsidRPr="004A4641" w:rsidDel="00441BF0">
          <w:rPr>
            <w:rFonts w:ascii="Times New Roman" w:eastAsia="Times New Roman" w:hAnsi="Times New Roman" w:cs="Times New Roman"/>
            <w:color w:val="000000" w:themeColor="text1"/>
            <w:lang w:val="en-IN" w:eastAsia="en-IN" w:bidi="bn-IN"/>
          </w:rPr>
          <w:delText xml:space="preserve">of the same. Such </w:delText>
        </w:r>
      </w:del>
      <w:del w:id="68" w:author="Dr. Mahbub Hossain" w:date="2018-04-13T12:44:00Z">
        <w:r w:rsidR="00B200B4" w:rsidRPr="004A4641" w:rsidDel="00441BF0">
          <w:rPr>
            <w:rFonts w:ascii="Times New Roman" w:eastAsia="Times New Roman" w:hAnsi="Times New Roman" w:cs="Times New Roman"/>
            <w:color w:val="000000" w:themeColor="text1"/>
            <w:lang w:val="en-IN" w:eastAsia="en-IN" w:bidi="bn-IN"/>
          </w:rPr>
          <w:delText xml:space="preserve">trading of </w:delText>
        </w:r>
      </w:del>
      <w:r w:rsidR="00B200B4" w:rsidRPr="004A4641">
        <w:rPr>
          <w:rFonts w:ascii="Times New Roman" w:eastAsia="Times New Roman" w:hAnsi="Times New Roman" w:cs="Times New Roman"/>
          <w:color w:val="000000" w:themeColor="text1"/>
          <w:lang w:val="en-IN" w:eastAsia="en-IN" w:bidi="bn-IN"/>
        </w:rPr>
        <w:t>autonomy</w:t>
      </w:r>
      <w:ins w:id="69" w:author="Dr. Mahbub Hossain" w:date="2018-04-13T12:44:00Z">
        <w:r>
          <w:rPr>
            <w:rFonts w:ascii="Times New Roman" w:eastAsia="Times New Roman" w:hAnsi="Times New Roman" w:cs="Times New Roman"/>
            <w:color w:val="000000" w:themeColor="text1"/>
            <w:lang w:val="en-IN" w:eastAsia="en-IN" w:bidi="bn-IN"/>
          </w:rPr>
          <w:t xml:space="preserve"> which is compromised due to lack of security and access to ba</w:t>
        </w:r>
      </w:ins>
      <w:ins w:id="70" w:author="Dr. Mahbub Hossain" w:date="2018-04-13T12:45:00Z">
        <w:r>
          <w:rPr>
            <w:rFonts w:ascii="Times New Roman" w:eastAsia="Times New Roman" w:hAnsi="Times New Roman" w:cs="Times New Roman"/>
            <w:color w:val="000000" w:themeColor="text1"/>
            <w:lang w:val="en-IN" w:eastAsia="en-IN" w:bidi="bn-IN"/>
          </w:rPr>
          <w:t>sic amenities</w:t>
        </w:r>
      </w:ins>
      <w:ins w:id="71" w:author="Dr. Mahbub Hossain" w:date="2018-04-13T12:44:00Z">
        <w:r>
          <w:rPr>
            <w:rFonts w:ascii="Times New Roman" w:eastAsia="Times New Roman" w:hAnsi="Times New Roman" w:cs="Times New Roman"/>
            <w:color w:val="000000" w:themeColor="text1"/>
            <w:lang w:val="en-IN" w:eastAsia="en-IN" w:bidi="bn-IN"/>
          </w:rPr>
          <w:t xml:space="preserve"> </w:t>
        </w:r>
      </w:ins>
      <w:del w:id="72" w:author="Dr. Mahbub Hossain" w:date="2018-04-13T12:44:00Z">
        <w:r w:rsidR="00B200B4" w:rsidRPr="004A4641" w:rsidDel="00441BF0">
          <w:rPr>
            <w:rFonts w:ascii="Times New Roman" w:eastAsia="Times New Roman" w:hAnsi="Times New Roman" w:cs="Times New Roman"/>
            <w:color w:val="000000" w:themeColor="text1"/>
            <w:lang w:val="en-IN" w:eastAsia="en-IN" w:bidi="bn-IN"/>
          </w:rPr>
          <w:delText xml:space="preserve"> during a complex humanitarian crisis is a critical threat to the ethical paradigm the public health practitioners need to consider</w:delText>
        </w:r>
        <w:r w:rsidR="009327DF" w:rsidDel="00441BF0">
          <w:rPr>
            <w:rFonts w:ascii="Times New Roman" w:eastAsia="Times New Roman" w:hAnsi="Times New Roman" w:cs="Times New Roman"/>
            <w:color w:val="000000" w:themeColor="text1"/>
            <w:lang w:val="en-IN" w:eastAsia="en-IN" w:bidi="bn-IN"/>
          </w:rPr>
          <w:delText xml:space="preserve"> </w:delText>
        </w:r>
      </w:del>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"ISSN" : "0002-9564", "PMID" : "8434701", "abstract" : "Psychotherapy with severely traumatized patients is a long, draining process that often produces strong countertransference reactions. It is difficult to therapeutically and ethically handle these personal responses. We feel that at different stages in therapy different ethical principles should guide the therapy. At the early stages, fidelity and nonmaleficence should be the guiding principles. As trust and confidence develop, therapists may have more personal freedom to act; beneficence, i.e., providing specific confident care then becomes the primary ethical principle. In later stages of therapy, promoting the principles of autonomy and justice come into play. As therapy further progresses, therapists' own needs, the principle of self-interest, may be utilized in the therapeutic relationship. Throughout therapeutic contacts with traumatized patients, therapists need to monitor their own needs, and find appropriate ways outside of therapy to cope with these often intense feelings. Continuing to feel therapeutically competent and ethically grounded, yet maintaining the personal strength and balance to treat traumatized patients, pose major challenges for therapists.", "author" : [ { "dropping-particle" : "", "family" : "Kinzie", "given" : "J D", "non-dropping-particle" : "", "parse-names" : false, "suffix" : "" }, { "dropping-particle" : "", "family" : "Boehnlein", "given" : "J K", "non-dropping-particle" : "", "parse-names" : false, "suffix" : "" } ], "container-title" : "American journal of psychotherapy", "id" : "ITEM-1", "issue" : "1", "issued" : { "date-parts" : [ [ "1993" ] ] }, "page" : "90-102", "title" : "Psychotherapy of the victims of massive violence: countertransference and ethical issues.", "type" : "article-journal", "volume" : "47" }, "uris" : [ "http://www.mendeley.com/documents/?uuid=03da5cf2-ae92-305e-92d7-15a9e268f542" ] } ], "mendeley" : { "formattedCitation" : "(12)", "plainTextFormattedCitation" : "(12)", "previouslyFormattedCitation" : "(12)"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(12)</w:t>
      </w:r>
      <w:r w:rsidR="009327DF">
        <w:rPr>
          <w:rFonts w:ascii="Times New Roman" w:eastAsia="Times New Roman" w:hAnsi="Times New Roman" w:cs="Times New Roman"/>
          <w:color w:val="000000" w:themeColor="text1"/>
          <w:lang w:val="en-IN" w:eastAsia="en-IN" w:bidi="bn-IN"/>
        </w:rPr>
        <w:fldChar w:fldCharType="end"/>
      </w:r>
      <w:r w:rsidR="00B200B4" w:rsidRPr="004A4641">
        <w:rPr>
          <w:rFonts w:ascii="Times New Roman" w:eastAsia="Times New Roman" w:hAnsi="Times New Roman" w:cs="Times New Roman"/>
          <w:color w:val="000000" w:themeColor="text1"/>
          <w:lang w:val="en-IN" w:eastAsia="en-IN" w:bidi="bn-IN"/>
        </w:rPr>
        <w:t xml:space="preserve">. </w:t>
      </w:r>
    </w:p>
    <w:p w:rsidR="00A66957" w:rsidRPr="004A4641" w:rsidDel="00441BF0" w:rsidRDefault="00A66957" w:rsidP="00121EDF">
      <w:pPr>
        <w:jc w:val="both"/>
        <w:rPr>
          <w:del w:id="73" w:author="Dr. Mahbub Hossain" w:date="2018-04-13T12:45:00Z"/>
          <w:rFonts w:ascii="Times New Roman" w:eastAsia="Times New Roman" w:hAnsi="Times New Roman" w:cs="Times New Roman"/>
          <w:color w:val="000000" w:themeColor="text1"/>
          <w:lang w:val="en-IN" w:eastAsia="en-IN" w:bidi="bn-IN"/>
        </w:rPr>
      </w:pPr>
    </w:p>
    <w:p w:rsidR="00C75708" w:rsidRPr="004A4641" w:rsidDel="002179F3" w:rsidRDefault="00A66957" w:rsidP="00121EDF">
      <w:pPr>
        <w:jc w:val="both"/>
        <w:rPr>
          <w:del w:id="74" w:author="Dr. Mahbub Hossain" w:date="2018-04-13T13:09:00Z"/>
          <w:rFonts w:ascii="Times New Roman" w:eastAsia="Times New Roman" w:hAnsi="Times New Roman" w:cs="Times New Roman"/>
          <w:color w:val="000000" w:themeColor="text1"/>
          <w:lang w:val="en-IN" w:eastAsia="en-IN" w:bidi="bn-IN"/>
        </w:rPr>
      </w:pPr>
      <w:r w:rsidRPr="004A4641">
        <w:rPr>
          <w:rFonts w:ascii="Times New Roman" w:eastAsia="Times New Roman" w:hAnsi="Times New Roman" w:cs="Times New Roman"/>
          <w:color w:val="000000" w:themeColor="text1"/>
          <w:lang w:val="en-IN" w:eastAsia="en-IN" w:bidi="bn-IN"/>
        </w:rPr>
        <w:t xml:space="preserve">Another </w:t>
      </w:r>
      <w:r w:rsidR="00B200B4" w:rsidRPr="004A4641">
        <w:rPr>
          <w:rFonts w:ascii="Times New Roman" w:eastAsia="Times New Roman" w:hAnsi="Times New Roman" w:cs="Times New Roman"/>
          <w:color w:val="000000" w:themeColor="text1"/>
          <w:lang w:val="en-IN" w:eastAsia="en-IN" w:bidi="bn-IN"/>
        </w:rPr>
        <w:t xml:space="preserve">ethical issue is how the </w:t>
      </w:r>
      <w:del w:id="75" w:author="Dr. Mahbub Hossain" w:date="2018-04-13T12:45:00Z">
        <w:r w:rsidR="00B200B4" w:rsidRPr="004A4641" w:rsidDel="00441BF0">
          <w:rPr>
            <w:rFonts w:ascii="Times New Roman" w:eastAsia="Times New Roman" w:hAnsi="Times New Roman" w:cs="Times New Roman"/>
            <w:color w:val="000000" w:themeColor="text1"/>
            <w:lang w:val="en-IN" w:eastAsia="en-IN" w:bidi="bn-IN"/>
          </w:rPr>
          <w:delText xml:space="preserve">collective </w:delText>
        </w:r>
      </w:del>
      <w:ins w:id="76" w:author="Dr. Mahbub Hossain" w:date="2018-04-13T12:45:00Z">
        <w:r w:rsidR="00441BF0">
          <w:rPr>
            <w:rFonts w:ascii="Times New Roman" w:eastAsia="Times New Roman" w:hAnsi="Times New Roman" w:cs="Times New Roman"/>
            <w:color w:val="000000" w:themeColor="text1"/>
            <w:lang w:val="en-IN" w:eastAsia="en-IN" w:bidi="bn-IN"/>
          </w:rPr>
          <w:t>ongoing</w:t>
        </w:r>
        <w:r w:rsidR="00441BF0" w:rsidRPr="004A4641">
          <w:rPr>
            <w:rFonts w:ascii="Times New Roman" w:eastAsia="Times New Roman" w:hAnsi="Times New Roman" w:cs="Times New Roman"/>
            <w:color w:val="000000" w:themeColor="text1"/>
            <w:lang w:val="en-IN" w:eastAsia="en-IN" w:bidi="bn-IN"/>
          </w:rPr>
          <w:t xml:space="preserve"> </w:t>
        </w:r>
      </w:ins>
      <w:r w:rsidR="00B200B4" w:rsidRPr="004A4641">
        <w:rPr>
          <w:rFonts w:ascii="Times New Roman" w:eastAsia="Times New Roman" w:hAnsi="Times New Roman" w:cs="Times New Roman"/>
          <w:color w:val="000000" w:themeColor="text1"/>
          <w:lang w:val="en-IN" w:eastAsia="en-IN" w:bidi="bn-IN"/>
        </w:rPr>
        <w:t>approaches justify the way they take care of the victims of gender based violence</w:t>
      </w:r>
      <w:r w:rsidR="009327DF">
        <w:rPr>
          <w:rFonts w:ascii="Times New Roman" w:eastAsia="Times New Roman" w:hAnsi="Times New Roman" w:cs="Times New Roman"/>
          <w:color w:val="000000" w:themeColor="text1"/>
          <w:lang w:val="en-IN" w:eastAsia="en-IN" w:bidi="bn-IN"/>
        </w:rPr>
        <w:t xml:space="preserve">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"ISSN" : "0037-8046", "PMID" : "19366159", "abstract" : "This article provides an overview of restorative justice as a process and examines its relevance to women who have been victimized by physical and sexual abuse. The starting point is the justice system with its roots in adversarial, offender-oriented practices of obtaining justice. The widespread dissatisfaction by battered women and rape victims and their advocates with the current system of mandatory law enforcement opens the door for consideration of alternative forms of dealing with domestic violence. Restorative justice strategies, as argued here, have several major advantages. Like social work, these strategies are solution-based rather than problem-based processes, give voice to marginalized people, and focus on healing and reconciliation. Moreover, restorative justice offers an avenue through which the profession of social work can re-establish its historic role in criminal justice. The four models most relevant to women's victimization are victim-offender conferencing, family group conferencing, healing circles, and community reparations. Each model is examined separately from a feminist standpoint. The discussion is informed by insights from the teachings of standpoint feminist theory and social work values, especially social justice.", "author" : [ { "dropping-particle" : "", "family" : "Wormer", "given" : "Katherine", "non-dropping-particle" : "van", "parse-names" : false, "suffix" : "" } ], "container-title" : "Social work", "id" : "ITEM-1", "issue" : "2", "issued" : { "date-parts" : [ [ "2009", "4" ] ] }, "page" : "107-16", "title" : "Restorative justice as social justice for victims of gendered violence: a standpoint feminist perspective.", "type" : "article-journal", "volume" : "54" }, "uris" : [ "http://www.mendeley.com/documents/?uuid=49d54783-5410-3421-bfbd-cfd612fa53be" ] } ], "mendeley" : { "formattedCitation" : "(13)", "plainTextFormattedCitation" : "(13)", "previouslyFormattedCitation" : "(13)"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(13)</w:t>
      </w:r>
      <w:r w:rsidR="009327DF">
        <w:rPr>
          <w:rFonts w:ascii="Times New Roman" w:eastAsia="Times New Roman" w:hAnsi="Times New Roman" w:cs="Times New Roman"/>
          <w:color w:val="000000" w:themeColor="text1"/>
          <w:lang w:val="en-IN" w:eastAsia="en-IN" w:bidi="bn-IN"/>
        </w:rPr>
        <w:fldChar w:fldCharType="end"/>
      </w:r>
      <w:r w:rsidR="00B200B4" w:rsidRPr="004A4641">
        <w:rPr>
          <w:rFonts w:ascii="Times New Roman" w:eastAsia="Times New Roman" w:hAnsi="Times New Roman" w:cs="Times New Roman"/>
          <w:color w:val="000000" w:themeColor="text1"/>
          <w:lang w:val="en-IN" w:eastAsia="en-IN" w:bidi="bn-IN"/>
        </w:rPr>
        <w:t xml:space="preserve">. Fundamental questions </w:t>
      </w:r>
      <w:del w:id="77" w:author="Dr. Mahbub Hossain" w:date="2018-04-13T12:45:00Z">
        <w:r w:rsidR="00B200B4" w:rsidRPr="004A4641" w:rsidDel="00441BF0">
          <w:rPr>
            <w:rFonts w:ascii="Times New Roman" w:eastAsia="Times New Roman" w:hAnsi="Times New Roman" w:cs="Times New Roman"/>
            <w:color w:val="000000" w:themeColor="text1"/>
            <w:lang w:val="en-IN" w:eastAsia="en-IN" w:bidi="bn-IN"/>
          </w:rPr>
          <w:delText xml:space="preserve">arise from this scenario includes: The way </w:delText>
        </w:r>
      </w:del>
      <w:ins w:id="78" w:author="Dr. Mahbub Hossain" w:date="2018-04-13T12:45:00Z">
        <w:r w:rsidR="00441BF0">
          <w:rPr>
            <w:rFonts w:ascii="Times New Roman" w:eastAsia="Times New Roman" w:hAnsi="Times New Roman" w:cs="Times New Roman"/>
            <w:color w:val="000000" w:themeColor="text1"/>
            <w:lang w:val="en-IN" w:eastAsia="en-IN" w:bidi="bn-IN"/>
          </w:rPr>
          <w:t xml:space="preserve">like how </w:t>
        </w:r>
      </w:ins>
      <w:r w:rsidR="00B200B4" w:rsidRPr="004A4641">
        <w:rPr>
          <w:rFonts w:ascii="Times New Roman" w:eastAsia="Times New Roman" w:hAnsi="Times New Roman" w:cs="Times New Roman"/>
          <w:color w:val="000000" w:themeColor="text1"/>
          <w:lang w:val="en-IN" w:eastAsia="en-IN" w:bidi="bn-IN"/>
        </w:rPr>
        <w:t xml:space="preserve">the magnitude of </w:t>
      </w:r>
      <w:del w:id="79" w:author="Dr. Mahbub Hossain" w:date="2018-04-13T12:45:00Z">
        <w:r w:rsidR="00B200B4" w:rsidRPr="004A4641" w:rsidDel="00441BF0">
          <w:rPr>
            <w:rFonts w:ascii="Times New Roman" w:eastAsia="Times New Roman" w:hAnsi="Times New Roman" w:cs="Times New Roman"/>
            <w:color w:val="000000" w:themeColor="text1"/>
            <w:lang w:val="en-IN" w:eastAsia="en-IN" w:bidi="bn-IN"/>
          </w:rPr>
          <w:delText xml:space="preserve">an infectious disease is measured, do they measure the severity of </w:delText>
        </w:r>
      </w:del>
      <w:r w:rsidR="00B200B4" w:rsidRPr="004A4641">
        <w:rPr>
          <w:rFonts w:ascii="Times New Roman" w:eastAsia="Times New Roman" w:hAnsi="Times New Roman" w:cs="Times New Roman"/>
          <w:color w:val="000000" w:themeColor="text1"/>
          <w:lang w:val="en-IN" w:eastAsia="en-IN" w:bidi="bn-IN"/>
        </w:rPr>
        <w:t xml:space="preserve">gender-based trauma </w:t>
      </w:r>
      <w:del w:id="80" w:author="Dr. Mahbub Hossain" w:date="2018-04-13T12:46:00Z">
        <w:r w:rsidR="00B200B4" w:rsidRPr="004A4641" w:rsidDel="00441BF0">
          <w:rPr>
            <w:rFonts w:ascii="Times New Roman" w:eastAsia="Times New Roman" w:hAnsi="Times New Roman" w:cs="Times New Roman"/>
            <w:color w:val="000000" w:themeColor="text1"/>
            <w:lang w:val="en-IN" w:eastAsia="en-IN" w:bidi="bn-IN"/>
          </w:rPr>
          <w:delText>similarly?</w:delText>
        </w:r>
        <w:r w:rsidR="0010309B" w:rsidRPr="004A4641" w:rsidDel="00441BF0">
          <w:rPr>
            <w:rFonts w:ascii="Times New Roman" w:eastAsia="Times New Roman" w:hAnsi="Times New Roman" w:cs="Times New Roman"/>
            <w:color w:val="000000" w:themeColor="text1"/>
            <w:lang w:val="en-IN" w:eastAsia="en-IN" w:bidi="bn-IN"/>
          </w:rPr>
          <w:delText xml:space="preserve"> </w:delText>
        </w:r>
      </w:del>
      <w:ins w:id="81" w:author="Dr. Mahbub Hossain" w:date="2018-04-13T12:46:00Z">
        <w:r w:rsidR="00441BF0">
          <w:rPr>
            <w:rFonts w:ascii="Times New Roman" w:eastAsia="Times New Roman" w:hAnsi="Times New Roman" w:cs="Times New Roman"/>
            <w:color w:val="000000" w:themeColor="text1"/>
            <w:lang w:val="en-IN" w:eastAsia="en-IN" w:bidi="bn-IN"/>
          </w:rPr>
          <w:t xml:space="preserve">is measured or </w:t>
        </w:r>
      </w:ins>
      <w:ins w:id="82" w:author="Dr. Mahbub Hossain" w:date="2018-04-13T12:59:00Z">
        <w:r w:rsidR="00F006D7">
          <w:rPr>
            <w:rFonts w:ascii="Times New Roman" w:eastAsia="Times New Roman" w:hAnsi="Times New Roman" w:cs="Times New Roman"/>
            <w:color w:val="000000" w:themeColor="text1"/>
            <w:lang w:val="en-IN" w:eastAsia="en-IN" w:bidi="bn-IN"/>
          </w:rPr>
          <w:t>do</w:t>
        </w:r>
      </w:ins>
      <w:del w:id="83" w:author="Dr. Mahbub Hossain" w:date="2018-04-13T12:59:00Z">
        <w:r w:rsidR="0010309B" w:rsidRPr="004A4641" w:rsidDel="006A6598">
          <w:rPr>
            <w:rFonts w:ascii="Times New Roman" w:eastAsia="Times New Roman" w:hAnsi="Times New Roman" w:cs="Times New Roman"/>
            <w:color w:val="000000" w:themeColor="text1"/>
            <w:lang w:val="en-IN" w:eastAsia="en-IN" w:bidi="bn-IN"/>
          </w:rPr>
          <w:delText xml:space="preserve">Do they give equal priority in </w:delText>
        </w:r>
      </w:del>
      <w:ins w:id="84" w:author="Dr. Mahbub Hossain" w:date="2018-04-13T12:59:00Z">
        <w:r w:rsidR="00F006D7">
          <w:rPr>
            <w:rFonts w:ascii="Times New Roman" w:eastAsia="Times New Roman" w:hAnsi="Times New Roman" w:cs="Times New Roman"/>
            <w:color w:val="000000" w:themeColor="text1"/>
            <w:lang w:val="en-IN" w:eastAsia="en-IN" w:bidi="bn-IN"/>
          </w:rPr>
          <w:t xml:space="preserve"> </w:t>
        </w:r>
      </w:ins>
      <w:del w:id="85" w:author="Dr. Mahbub Hossain" w:date="2018-04-13T12:59:00Z">
        <w:r w:rsidR="0010309B" w:rsidRPr="004A4641" w:rsidDel="00F006D7">
          <w:rPr>
            <w:rFonts w:ascii="Times New Roman" w:eastAsia="Times New Roman" w:hAnsi="Times New Roman" w:cs="Times New Roman"/>
            <w:color w:val="000000" w:themeColor="text1"/>
            <w:lang w:val="en-IN" w:eastAsia="en-IN" w:bidi="bn-IN"/>
          </w:rPr>
          <w:delText xml:space="preserve">serving </w:delText>
        </w:r>
      </w:del>
      <w:r w:rsidR="0010309B" w:rsidRPr="004A4641">
        <w:rPr>
          <w:rFonts w:ascii="Times New Roman" w:eastAsia="Times New Roman" w:hAnsi="Times New Roman" w:cs="Times New Roman"/>
          <w:color w:val="000000" w:themeColor="text1"/>
          <w:lang w:val="en-IN" w:eastAsia="en-IN" w:bidi="bn-IN"/>
        </w:rPr>
        <w:t xml:space="preserve">the victims of such violence </w:t>
      </w:r>
      <w:del w:id="86" w:author="Dr. Mahbub Hossain" w:date="2018-04-13T12:59:00Z">
        <w:r w:rsidR="0010309B" w:rsidRPr="004A4641" w:rsidDel="00F006D7">
          <w:rPr>
            <w:rFonts w:ascii="Times New Roman" w:eastAsia="Times New Roman" w:hAnsi="Times New Roman" w:cs="Times New Roman"/>
            <w:color w:val="000000" w:themeColor="text1"/>
            <w:lang w:val="en-IN" w:eastAsia="en-IN" w:bidi="bn-IN"/>
          </w:rPr>
          <w:delText>compared to the patients suffering from other diseases</w:delText>
        </w:r>
      </w:del>
      <w:ins w:id="87" w:author="Dr. Mahbub Hossain" w:date="2018-04-13T12:59:00Z">
        <w:r w:rsidR="00F006D7">
          <w:rPr>
            <w:rFonts w:ascii="Times New Roman" w:eastAsia="Times New Roman" w:hAnsi="Times New Roman" w:cs="Times New Roman"/>
            <w:color w:val="000000" w:themeColor="text1"/>
            <w:lang w:val="en-IN" w:eastAsia="en-IN" w:bidi="bn-IN"/>
          </w:rPr>
          <w:t>receive equal care</w:t>
        </w:r>
      </w:ins>
      <w:ins w:id="88" w:author="Dr. Mahbub Hossain" w:date="2018-04-13T13:03:00Z">
        <w:r w:rsidR="0057548B">
          <w:rPr>
            <w:rFonts w:ascii="Times New Roman" w:eastAsia="Times New Roman" w:hAnsi="Times New Roman" w:cs="Times New Roman"/>
            <w:color w:val="000000" w:themeColor="text1"/>
            <w:lang w:val="en-IN" w:eastAsia="en-IN" w:bidi="bn-IN"/>
          </w:rPr>
          <w:t xml:space="preserve"> alike other patients</w:t>
        </w:r>
      </w:ins>
      <w:del w:id="89" w:author="Dr. Mahbub Hossain" w:date="2018-04-13T13:00:00Z">
        <w:r w:rsidR="0010309B" w:rsidRPr="004A4641" w:rsidDel="00F006D7">
          <w:rPr>
            <w:rFonts w:ascii="Times New Roman" w:eastAsia="Times New Roman" w:hAnsi="Times New Roman" w:cs="Times New Roman"/>
            <w:color w:val="000000" w:themeColor="text1"/>
            <w:lang w:val="en-IN" w:eastAsia="en-IN" w:bidi="bn-IN"/>
          </w:rPr>
          <w:delText>?</w:delText>
        </w:r>
        <w:r w:rsidR="00B200B4" w:rsidRPr="004A4641" w:rsidDel="00F006D7">
          <w:rPr>
            <w:rFonts w:ascii="Times New Roman" w:eastAsia="Times New Roman" w:hAnsi="Times New Roman" w:cs="Times New Roman"/>
            <w:color w:val="000000" w:themeColor="text1"/>
            <w:lang w:val="en-IN" w:eastAsia="en-IN" w:bidi="bn-IN"/>
          </w:rPr>
          <w:delText xml:space="preserve"> These questions</w:delText>
        </w:r>
      </w:del>
      <w:r w:rsidR="00B200B4" w:rsidRPr="004A4641">
        <w:rPr>
          <w:rFonts w:ascii="Times New Roman" w:eastAsia="Times New Roman" w:hAnsi="Times New Roman" w:cs="Times New Roman"/>
          <w:color w:val="000000" w:themeColor="text1"/>
          <w:lang w:val="en-IN" w:eastAsia="en-IN" w:bidi="bn-IN"/>
        </w:rPr>
        <w:t xml:space="preserve"> determine the discourse of </w:t>
      </w:r>
      <w:del w:id="90" w:author="Dr. Mahbub Hossain" w:date="2018-04-13T13:00:00Z">
        <w:r w:rsidR="00046414" w:rsidRPr="004A4641" w:rsidDel="00F006D7">
          <w:rPr>
            <w:rFonts w:ascii="Times New Roman" w:eastAsia="Times New Roman" w:hAnsi="Times New Roman" w:cs="Times New Roman"/>
            <w:color w:val="000000" w:themeColor="text1"/>
            <w:lang w:val="en-IN" w:eastAsia="en-IN" w:bidi="bn-IN"/>
          </w:rPr>
          <w:delText>a further di</w:delText>
        </w:r>
        <w:r w:rsidR="00FB10DB" w:rsidRPr="004A4641" w:rsidDel="00F006D7">
          <w:rPr>
            <w:rFonts w:ascii="Times New Roman" w:eastAsia="Times New Roman" w:hAnsi="Times New Roman" w:cs="Times New Roman"/>
            <w:color w:val="000000" w:themeColor="text1"/>
            <w:lang w:val="en-IN" w:eastAsia="en-IN" w:bidi="bn-IN"/>
          </w:rPr>
          <w:delText xml:space="preserve">scussion on </w:delText>
        </w:r>
      </w:del>
      <w:r w:rsidR="00FB10DB" w:rsidRPr="004A4641">
        <w:rPr>
          <w:rFonts w:ascii="Times New Roman" w:eastAsia="Times New Roman" w:hAnsi="Times New Roman" w:cs="Times New Roman"/>
          <w:color w:val="000000" w:themeColor="text1"/>
          <w:lang w:val="en-IN" w:eastAsia="en-IN" w:bidi="bn-IN"/>
        </w:rPr>
        <w:t xml:space="preserve">violating the distributive justice whereas </w:t>
      </w:r>
      <w:del w:id="91" w:author="Dr. Mahbub Hossain" w:date="2018-04-13T13:03:00Z">
        <w:r w:rsidR="00FB10DB" w:rsidRPr="004A4641" w:rsidDel="0057548B">
          <w:rPr>
            <w:rFonts w:ascii="Times New Roman" w:eastAsia="Times New Roman" w:hAnsi="Times New Roman" w:cs="Times New Roman"/>
            <w:color w:val="000000" w:themeColor="text1"/>
            <w:lang w:val="en-IN" w:eastAsia="en-IN" w:bidi="bn-IN"/>
          </w:rPr>
          <w:delText xml:space="preserve">the way the existing measures </w:delText>
        </w:r>
      </w:del>
      <w:ins w:id="92" w:author="Dr. Mahbub Hossain" w:date="2018-04-13T13:04:00Z">
        <w:r w:rsidR="0057548B">
          <w:rPr>
            <w:rFonts w:ascii="Times New Roman" w:eastAsia="Times New Roman" w:hAnsi="Times New Roman" w:cs="Times New Roman"/>
            <w:color w:val="000000" w:themeColor="text1"/>
            <w:lang w:val="en-IN" w:eastAsia="en-IN" w:bidi="bn-IN"/>
          </w:rPr>
          <w:t>discrepancies</w:t>
        </w:r>
      </w:ins>
      <w:ins w:id="93" w:author="Dr. Mahbub Hossain" w:date="2018-04-13T13:03:00Z">
        <w:r w:rsidR="0057548B">
          <w:rPr>
            <w:rFonts w:ascii="Times New Roman" w:eastAsia="Times New Roman" w:hAnsi="Times New Roman" w:cs="Times New Roman"/>
            <w:color w:val="000000" w:themeColor="text1"/>
            <w:lang w:val="en-IN" w:eastAsia="en-IN" w:bidi="bn-IN"/>
          </w:rPr>
          <w:t xml:space="preserve"> in </w:t>
        </w:r>
      </w:ins>
      <w:del w:id="94" w:author="Dr. Mahbub Hossain" w:date="2018-04-13T13:00:00Z">
        <w:r w:rsidR="00FB10DB" w:rsidRPr="004A4641" w:rsidDel="00F006D7">
          <w:rPr>
            <w:rFonts w:ascii="Times New Roman" w:eastAsia="Times New Roman" w:hAnsi="Times New Roman" w:cs="Times New Roman"/>
            <w:color w:val="000000" w:themeColor="text1"/>
            <w:lang w:val="en-IN" w:eastAsia="en-IN" w:bidi="bn-IN"/>
          </w:rPr>
          <w:delText>handle the identified cases might require further inquiry on</w:delText>
        </w:r>
      </w:del>
      <w:ins w:id="95" w:author="Dr. Mahbub Hossain" w:date="2018-04-13T13:00:00Z">
        <w:r w:rsidR="0057548B">
          <w:rPr>
            <w:rFonts w:ascii="Times New Roman" w:eastAsia="Times New Roman" w:hAnsi="Times New Roman" w:cs="Times New Roman"/>
            <w:color w:val="000000" w:themeColor="text1"/>
            <w:lang w:val="en-IN" w:eastAsia="en-IN" w:bidi="bn-IN"/>
          </w:rPr>
          <w:t>providing</w:t>
        </w:r>
        <w:r w:rsidR="00F006D7">
          <w:rPr>
            <w:rFonts w:ascii="Times New Roman" w:eastAsia="Times New Roman" w:hAnsi="Times New Roman" w:cs="Times New Roman"/>
            <w:color w:val="000000" w:themeColor="text1"/>
            <w:lang w:val="en-IN" w:eastAsia="en-IN" w:bidi="bn-IN"/>
          </w:rPr>
          <w:t xml:space="preserve"> </w:t>
        </w:r>
      </w:ins>
      <w:ins w:id="96" w:author="Dr. Mahbub Hossain" w:date="2018-04-13T13:40:00Z">
        <w:r w:rsidR="0007022A">
          <w:rPr>
            <w:rFonts w:ascii="Times New Roman" w:eastAsia="Times New Roman" w:hAnsi="Times New Roman" w:cs="Times New Roman"/>
            <w:color w:val="000000" w:themeColor="text1"/>
            <w:lang w:val="en-IN" w:eastAsia="en-IN" w:bidi="bn-IN"/>
          </w:rPr>
          <w:t>continuum of</w:t>
        </w:r>
      </w:ins>
      <w:ins w:id="97" w:author="Dr. Mahbub Hossain" w:date="2018-04-13T13:03:00Z">
        <w:r w:rsidR="0057548B">
          <w:rPr>
            <w:rFonts w:ascii="Times New Roman" w:eastAsia="Times New Roman" w:hAnsi="Times New Roman" w:cs="Times New Roman"/>
            <w:color w:val="000000" w:themeColor="text1"/>
            <w:lang w:val="en-IN" w:eastAsia="en-IN" w:bidi="bn-IN"/>
          </w:rPr>
          <w:t xml:space="preserve"> care affects the</w:t>
        </w:r>
      </w:ins>
      <w:r w:rsidR="00FB10DB" w:rsidRPr="004A4641">
        <w:rPr>
          <w:rFonts w:ascii="Times New Roman" w:eastAsia="Times New Roman" w:hAnsi="Times New Roman" w:cs="Times New Roman"/>
          <w:color w:val="000000" w:themeColor="text1"/>
          <w:lang w:val="en-IN" w:eastAsia="en-IN" w:bidi="bn-IN"/>
        </w:rPr>
        <w:t xml:space="preserve"> procedural justice</w:t>
      </w:r>
      <w:r w:rsidR="009327DF">
        <w:rPr>
          <w:rFonts w:ascii="Times New Roman" w:eastAsia="Times New Roman" w:hAnsi="Times New Roman" w:cs="Times New Roman"/>
          <w:color w:val="000000" w:themeColor="text1"/>
          <w:lang w:val="en-IN" w:eastAsia="en-IN" w:bidi="bn-IN"/>
        </w:rPr>
        <w:t xml:space="preserve">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"DOI" : "10.1037/h0099841", "ISSN" : "1939-0025", "PMID" : "24999519", "abstract" : "Using a longitudinal dataset of 142 victims of intimate partner violence seeking help from the criminal justice system, this study explored the relationship between victims' perceptions of procedural and distributive justice and their mental health and intention to use the system again. Controlling for reabuse and victims' mental health at baseline, victims who perceived higher levels of procedural justice experienced higher levels of quality of life, lower levels of depression, and higher levels of intention to use the court system again at 3 and 6 months after intake, regardless of case disposition. Subjective distributive justice moderated the relationship between procedural justice and quality of life and likelihood of future help-seeking at 6 months after intake, such that higher perceptions of procedural and subjective distributive justice predicted higher quality of life and likelihood of future help-seeking. Objective distributive justice (whether any consequences resulted from the criminal case and victims received what they requested in a civil protection order) did not relate to victims' mental health, intention to use the system again, or procedural and subjective distributive justice. Results suggest fair court processes may help victims by positively affecting their mental health and increasing their intention to use the justice system again.", "author" : [ { "dropping-particle" : "", "family" : "Calton", "given" : "Jenna", "non-dropping-particle" : "", "parse-names" : false, "suffix" : "" }, { "dropping-particle" : "", "family" : "Cattaneo", "given" : "Lauren Bennett", "non-dropping-particle" : "", "parse-names" : false, "suffix" : "" } ], "container-title" : "American Journal of Orthopsychiatry", "id" : "ITEM-1", "issue" : "4", "issued" : { "date-parts" : [ [ "2014", "7" ] ] }, "page" : "329-340", "title" : "The effects of procedural and distributive justice on intimate partner violence victims\u2019 mental health and likelihood of future help-seeking.", "type" : "article-journal", "volume" : "84" }, "uris" : [ "http://www.mendeley.com/documents/?uuid=ed282320-2357-3b90-bb6d-f0c6fcd17889" ] } ], "mendeley" : { "formattedCitation" : "(14)", "plainTextFormattedCitation" : "(14)", "previouslyFormattedCitation" : "(14)"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(14)</w:t>
      </w:r>
      <w:r w:rsidR="009327DF">
        <w:rPr>
          <w:rFonts w:ascii="Times New Roman" w:eastAsia="Times New Roman" w:hAnsi="Times New Roman" w:cs="Times New Roman"/>
          <w:color w:val="000000" w:themeColor="text1"/>
          <w:lang w:val="en-IN" w:eastAsia="en-IN" w:bidi="bn-IN"/>
        </w:rPr>
        <w:fldChar w:fldCharType="end"/>
      </w:r>
      <w:r w:rsidR="00FB10DB" w:rsidRPr="004A4641">
        <w:rPr>
          <w:rFonts w:ascii="Times New Roman" w:eastAsia="Times New Roman" w:hAnsi="Times New Roman" w:cs="Times New Roman"/>
          <w:color w:val="000000" w:themeColor="text1"/>
          <w:lang w:val="en-IN" w:eastAsia="en-IN" w:bidi="bn-IN"/>
        </w:rPr>
        <w:t xml:space="preserve">. </w:t>
      </w:r>
      <w:del w:id="98" w:author="Dr. Mahbub Hossain" w:date="2018-04-13T13:04:00Z">
        <w:r w:rsidR="00046414" w:rsidRPr="004A4641" w:rsidDel="0057548B">
          <w:rPr>
            <w:rFonts w:ascii="Times New Roman" w:eastAsia="Times New Roman" w:hAnsi="Times New Roman" w:cs="Times New Roman"/>
            <w:color w:val="000000" w:themeColor="text1"/>
            <w:lang w:val="en-IN" w:eastAsia="en-IN" w:bidi="bn-IN"/>
          </w:rPr>
          <w:delText xml:space="preserve">Inevitably, a lack of justice in identifying, treating </w:delText>
        </w:r>
        <w:r w:rsidR="009327DF" w:rsidDel="0057548B">
          <w:rPr>
            <w:rFonts w:ascii="Times New Roman" w:eastAsia="Times New Roman" w:hAnsi="Times New Roman" w:cs="Times New Roman"/>
            <w:color w:val="000000" w:themeColor="text1"/>
            <w:lang w:val="en-IN" w:eastAsia="en-IN" w:bidi="bn-IN"/>
          </w:rPr>
          <w:delText>and preventing the cases create</w:delText>
        </w:r>
        <w:r w:rsidR="00046414" w:rsidRPr="004A4641" w:rsidDel="0057548B">
          <w:rPr>
            <w:rFonts w:ascii="Times New Roman" w:eastAsia="Times New Roman" w:hAnsi="Times New Roman" w:cs="Times New Roman"/>
            <w:color w:val="000000" w:themeColor="text1"/>
            <w:lang w:val="en-IN" w:eastAsia="en-IN" w:bidi="bn-IN"/>
          </w:rPr>
          <w:delText xml:space="preserve"> opportunities for</w:delText>
        </w:r>
      </w:del>
      <w:ins w:id="99" w:author="Dr. Mahbub Hossain" w:date="2018-04-13T13:04:00Z">
        <w:r w:rsidR="0057548B">
          <w:rPr>
            <w:rFonts w:ascii="Times New Roman" w:eastAsia="Times New Roman" w:hAnsi="Times New Roman" w:cs="Times New Roman"/>
            <w:color w:val="000000" w:themeColor="text1"/>
            <w:lang w:val="en-IN" w:eastAsia="en-IN" w:bidi="bn-IN"/>
          </w:rPr>
          <w:t>These gaps facilitate</w:t>
        </w:r>
      </w:ins>
      <w:r w:rsidR="00046414" w:rsidRPr="004A4641">
        <w:rPr>
          <w:rFonts w:ascii="Times New Roman" w:eastAsia="Times New Roman" w:hAnsi="Times New Roman" w:cs="Times New Roman"/>
          <w:color w:val="000000" w:themeColor="text1"/>
          <w:lang w:val="en-IN" w:eastAsia="en-IN" w:bidi="bn-IN"/>
        </w:rPr>
        <w:t xml:space="preserve"> those </w:t>
      </w:r>
      <w:del w:id="100" w:author="Dr. Mahbub Hossain" w:date="2018-04-13T13:41:00Z">
        <w:r w:rsidR="00046414" w:rsidRPr="004A4641" w:rsidDel="0007022A">
          <w:rPr>
            <w:rFonts w:ascii="Times New Roman" w:eastAsia="Times New Roman" w:hAnsi="Times New Roman" w:cs="Times New Roman"/>
            <w:color w:val="000000" w:themeColor="text1"/>
            <w:lang w:val="en-IN" w:eastAsia="en-IN" w:bidi="bn-IN"/>
          </w:rPr>
          <w:delText xml:space="preserve">who utilize </w:delText>
        </w:r>
      </w:del>
      <w:del w:id="101" w:author="Dr. Mahbub Hossain" w:date="2018-04-13T13:04:00Z">
        <w:r w:rsidR="00046414" w:rsidRPr="004A4641" w:rsidDel="0057548B">
          <w:rPr>
            <w:rFonts w:ascii="Times New Roman" w:eastAsia="Times New Roman" w:hAnsi="Times New Roman" w:cs="Times New Roman"/>
            <w:color w:val="000000" w:themeColor="text1"/>
            <w:lang w:val="en-IN" w:eastAsia="en-IN" w:bidi="bn-IN"/>
          </w:rPr>
          <w:delText xml:space="preserve">the loop-holes of </w:delText>
        </w:r>
      </w:del>
      <w:del w:id="102" w:author="Dr. Mahbub Hossain" w:date="2018-04-13T13:41:00Z">
        <w:r w:rsidR="00046414" w:rsidRPr="004A4641" w:rsidDel="0007022A">
          <w:rPr>
            <w:rFonts w:ascii="Times New Roman" w:eastAsia="Times New Roman" w:hAnsi="Times New Roman" w:cs="Times New Roman"/>
            <w:color w:val="000000" w:themeColor="text1"/>
            <w:lang w:val="en-IN" w:eastAsia="en-IN" w:bidi="bn-IN"/>
          </w:rPr>
          <w:delText xml:space="preserve">the crisis </w:delText>
        </w:r>
      </w:del>
      <w:del w:id="103" w:author="Dr. Mahbub Hossain" w:date="2018-04-13T13:04:00Z">
        <w:r w:rsidR="00046414" w:rsidRPr="004A4641" w:rsidDel="0057548B">
          <w:rPr>
            <w:rFonts w:ascii="Times New Roman" w:eastAsia="Times New Roman" w:hAnsi="Times New Roman" w:cs="Times New Roman"/>
            <w:color w:val="000000" w:themeColor="text1"/>
            <w:lang w:val="en-IN" w:eastAsia="en-IN" w:bidi="bn-IN"/>
          </w:rPr>
          <w:delText>and continue</w:delText>
        </w:r>
      </w:del>
      <w:del w:id="104" w:author="Dr. Mahbub Hossain" w:date="2018-04-13T13:41:00Z">
        <w:r w:rsidR="00046414" w:rsidRPr="004A4641" w:rsidDel="0007022A">
          <w:rPr>
            <w:rFonts w:ascii="Times New Roman" w:eastAsia="Times New Roman" w:hAnsi="Times New Roman" w:cs="Times New Roman"/>
            <w:color w:val="000000" w:themeColor="text1"/>
            <w:lang w:val="en-IN" w:eastAsia="en-IN" w:bidi="bn-IN"/>
          </w:rPr>
          <w:delText xml:space="preserve"> their</w:delText>
        </w:r>
      </w:del>
      <w:ins w:id="105" w:author="Dr. Mahbub Hossain" w:date="2018-04-13T13:41:00Z">
        <w:r w:rsidR="0007022A">
          <w:rPr>
            <w:rFonts w:ascii="Times New Roman" w:eastAsia="Times New Roman" w:hAnsi="Times New Roman" w:cs="Times New Roman"/>
            <w:color w:val="000000" w:themeColor="text1"/>
            <w:lang w:val="en-IN" w:eastAsia="en-IN" w:bidi="bn-IN"/>
          </w:rPr>
          <w:t>involved</w:t>
        </w:r>
      </w:ins>
      <w:r w:rsidR="00046414" w:rsidRPr="004A4641">
        <w:rPr>
          <w:rFonts w:ascii="Times New Roman" w:eastAsia="Times New Roman" w:hAnsi="Times New Roman" w:cs="Times New Roman"/>
          <w:color w:val="000000" w:themeColor="text1"/>
          <w:lang w:val="en-IN" w:eastAsia="en-IN" w:bidi="bn-IN"/>
        </w:rPr>
        <w:t xml:space="preserve"> </w:t>
      </w:r>
      <w:ins w:id="106" w:author="Dr. Mahbub Hossain" w:date="2018-04-13T13:41:00Z">
        <w:r w:rsidR="0007022A">
          <w:rPr>
            <w:rFonts w:ascii="Times New Roman" w:eastAsia="Times New Roman" w:hAnsi="Times New Roman" w:cs="Times New Roman"/>
            <w:color w:val="000000" w:themeColor="text1"/>
            <w:lang w:val="en-IN" w:eastAsia="en-IN" w:bidi="bn-IN"/>
          </w:rPr>
          <w:t xml:space="preserve">in </w:t>
        </w:r>
      </w:ins>
      <w:r w:rsidR="00046414" w:rsidRPr="004A4641">
        <w:rPr>
          <w:rFonts w:ascii="Times New Roman" w:eastAsia="Times New Roman" w:hAnsi="Times New Roman" w:cs="Times New Roman"/>
          <w:color w:val="000000" w:themeColor="text1"/>
          <w:lang w:val="en-IN" w:eastAsia="en-IN" w:bidi="bn-IN"/>
        </w:rPr>
        <w:t xml:space="preserve">unethical practices of girl trafficking and forced prostitution. Furthermore, </w:t>
      </w:r>
      <w:ins w:id="107" w:author="Dr. Mahbub Hossain" w:date="2018-04-13T13:41:00Z">
        <w:r w:rsidR="0007022A">
          <w:rPr>
            <w:rFonts w:ascii="Times New Roman" w:eastAsia="Times New Roman" w:hAnsi="Times New Roman" w:cs="Times New Roman"/>
            <w:color w:val="000000" w:themeColor="text1"/>
            <w:lang w:val="en-IN" w:eastAsia="en-IN" w:bidi="bn-IN"/>
          </w:rPr>
          <w:t xml:space="preserve">as per </w:t>
        </w:r>
      </w:ins>
      <w:r w:rsidR="00046414" w:rsidRPr="004A4641">
        <w:rPr>
          <w:rFonts w:ascii="Times New Roman" w:eastAsia="Times New Roman" w:hAnsi="Times New Roman" w:cs="Times New Roman"/>
          <w:color w:val="000000" w:themeColor="text1"/>
          <w:lang w:val="en-IN" w:eastAsia="en-IN" w:bidi="bn-IN"/>
        </w:rPr>
        <w:t xml:space="preserve">the community-based perceptions </w:t>
      </w:r>
      <w:del w:id="108" w:author="Dr. Mahbub Hossain" w:date="2018-04-13T13:06:00Z">
        <w:r w:rsidR="00046414" w:rsidRPr="004A4641" w:rsidDel="0057548B">
          <w:rPr>
            <w:rFonts w:ascii="Times New Roman" w:eastAsia="Times New Roman" w:hAnsi="Times New Roman" w:cs="Times New Roman"/>
            <w:color w:val="000000" w:themeColor="text1"/>
            <w:lang w:val="en-IN" w:eastAsia="en-IN" w:bidi="bn-IN"/>
          </w:rPr>
          <w:delText>are greatly affected in increasing trend of such incidences and the absence of timely and adequate measures diminish their hope about the future of girl child among their families. In</w:delText>
        </w:r>
      </w:del>
      <w:ins w:id="109" w:author="Dr. Mahbub Hossain" w:date="2018-04-13T13:06:00Z">
        <w:r w:rsidR="0057548B">
          <w:rPr>
            <w:rFonts w:ascii="Times New Roman" w:eastAsia="Times New Roman" w:hAnsi="Times New Roman" w:cs="Times New Roman"/>
            <w:color w:val="000000" w:themeColor="text1"/>
            <w:lang w:val="en-IN" w:eastAsia="en-IN" w:bidi="bn-IN"/>
          </w:rPr>
          <w:t>in</w:t>
        </w:r>
      </w:ins>
      <w:ins w:id="110" w:author="Dr. Mahbub Hossain" w:date="2018-04-13T13:41:00Z">
        <w:r w:rsidR="0007022A">
          <w:rPr>
            <w:rFonts w:ascii="Times New Roman" w:eastAsia="Times New Roman" w:hAnsi="Times New Roman" w:cs="Times New Roman"/>
            <w:color w:val="000000" w:themeColor="text1"/>
            <w:lang w:val="en-IN" w:eastAsia="en-IN" w:bidi="bn-IN"/>
          </w:rPr>
          <w:t xml:space="preserve"> </w:t>
        </w:r>
      </w:ins>
      <w:del w:id="111" w:author="Dr. Mahbub Hossain" w:date="2018-04-13T13:41:00Z">
        <w:r w:rsidR="00046414" w:rsidRPr="004A4641" w:rsidDel="0007022A">
          <w:rPr>
            <w:rFonts w:ascii="Times New Roman" w:eastAsia="Times New Roman" w:hAnsi="Times New Roman" w:cs="Times New Roman"/>
            <w:color w:val="000000" w:themeColor="text1"/>
            <w:lang w:val="en-IN" w:eastAsia="en-IN" w:bidi="bn-IN"/>
          </w:rPr>
          <w:delText xml:space="preserve"> the </w:delText>
        </w:r>
      </w:del>
      <w:r w:rsidR="00046414" w:rsidRPr="004A4641">
        <w:rPr>
          <w:rFonts w:ascii="Times New Roman" w:eastAsia="Times New Roman" w:hAnsi="Times New Roman" w:cs="Times New Roman"/>
          <w:color w:val="000000" w:themeColor="text1"/>
          <w:lang w:val="en-IN" w:eastAsia="en-IN" w:bidi="bn-IN"/>
        </w:rPr>
        <w:t xml:space="preserve">patriarchal social structure, early marriage of girl child is often considered </w:t>
      </w:r>
      <w:r w:rsidR="0010309B" w:rsidRPr="004A4641">
        <w:rPr>
          <w:rFonts w:ascii="Times New Roman" w:eastAsia="Times New Roman" w:hAnsi="Times New Roman" w:cs="Times New Roman"/>
          <w:color w:val="000000" w:themeColor="text1"/>
          <w:lang w:val="en-IN" w:eastAsia="en-IN" w:bidi="bn-IN"/>
        </w:rPr>
        <w:t xml:space="preserve">as a mean of social protection, which again affects the fundamentals of autonomy of the girl </w:t>
      </w:r>
      <w:del w:id="112" w:author="Dr. Mahbub Hossain" w:date="2018-04-13T13:06:00Z">
        <w:r w:rsidR="0010309B" w:rsidRPr="004A4641" w:rsidDel="0057548B">
          <w:rPr>
            <w:rFonts w:ascii="Times New Roman" w:eastAsia="Times New Roman" w:hAnsi="Times New Roman" w:cs="Times New Roman"/>
            <w:color w:val="000000" w:themeColor="text1"/>
            <w:lang w:val="en-IN" w:eastAsia="en-IN" w:bidi="bn-IN"/>
          </w:rPr>
          <w:delText>in deciding her own choices in making family</w:delText>
        </w:r>
        <w:r w:rsidR="009327DF" w:rsidDel="0057548B">
          <w:rPr>
            <w:rFonts w:ascii="Times New Roman" w:eastAsia="Times New Roman" w:hAnsi="Times New Roman" w:cs="Times New Roman"/>
            <w:color w:val="000000" w:themeColor="text1"/>
            <w:lang w:val="en-IN" w:eastAsia="en-IN" w:bidi="bn-IN"/>
          </w:rPr>
          <w:delText xml:space="preserve"> </w:delText>
        </w:r>
      </w:del>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"PMID" : "12157986", "abstract" : "Domestic violence constitutes historical behavior in accord with patriarchal systems. Family and domestic violence includes female infanticide, higher female mortality, female genital mutilation, bride burning, rape, wife battering, and early marriage. These practices are commonly integrated into values and beliefs. Women accept domestic violence in violation of their basic human rights due to social prejudice and low self esteem. Mothers who perpetuate female genital mutilation believe that they are acting in the best interests of the child by adhering to centuries-long traditions. Women who allow female infanticide or female abortion are motivated to do so in order to maintain the security of their marriage. Women are in unequal power relationships and submit to their own detriment. Negative attitudes against women are perpetuated through incorrect interpretations of religious principles and myths. Economic self-reliance gives women the courage to stand up against domestic violence. Empowerment through education and appropriate and protective legislation also gives women the means to fight violence. Nongovernmental organizations (NGOs) at the national, regional, and international levels are active in creating awareness of domestic violence and influencing policy change. The NGO Working Group on Traditional Practices and the Inter-African Committee have a 10-year history of fighting against practices such as female genital mutilation. In order to bring about change, there must be cooperative and joint action among governmental and inter-governmental groups and NGOs.", "author" : [ { "dropping-particle" : "", "family" : "IACHWC", "given" : "", "non-dropping-particle" : "", "parse-names" : false, "suffix" : "" } ], "container-title" : "Newsletter (Inter-African Committee on Traditional Practices Affecting the Health of Women and Children)", "id" : "ITEM-1", "issue" : "17", "issued" : { "date-parts" : [ [ "1995", "4" ] ] }, "page" : "5", "title" : "Violence against women.", "type" : "article-journal" }, "uris" : [ "http://www.mendeley.com/documents/?uuid=55839400-0421-38d0-8849-f9725aa7a122" ] } ], "mendeley" : { "formattedCitation" : "(15)", "plainTextFormattedCitation" : "(15)", "previouslyFormattedCitation" : "(15)"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(15)</w:t>
      </w:r>
      <w:r w:rsidR="009327DF">
        <w:rPr>
          <w:rFonts w:ascii="Times New Roman" w:eastAsia="Times New Roman" w:hAnsi="Times New Roman" w:cs="Times New Roman"/>
          <w:color w:val="000000" w:themeColor="text1"/>
          <w:lang w:val="en-IN" w:eastAsia="en-IN" w:bidi="bn-IN"/>
        </w:rPr>
        <w:fldChar w:fldCharType="end"/>
      </w:r>
      <w:r w:rsidR="0010309B" w:rsidRPr="004A4641">
        <w:rPr>
          <w:rFonts w:ascii="Times New Roman" w:eastAsia="Times New Roman" w:hAnsi="Times New Roman" w:cs="Times New Roman"/>
          <w:color w:val="000000" w:themeColor="text1"/>
          <w:lang w:val="en-IN" w:eastAsia="en-IN" w:bidi="bn-IN"/>
        </w:rPr>
        <w:t>.</w:t>
      </w:r>
      <w:r w:rsidR="004929EA" w:rsidRPr="004A4641">
        <w:rPr>
          <w:rFonts w:ascii="Times New Roman" w:eastAsia="Times New Roman" w:hAnsi="Times New Roman" w:cs="Times New Roman"/>
          <w:color w:val="000000" w:themeColor="text1"/>
          <w:lang w:val="en-IN" w:eastAsia="en-IN" w:bidi="bn-IN"/>
        </w:rPr>
        <w:t xml:space="preserve"> Therefore, such structural violence is often imposed by the social institutions</w:t>
      </w:r>
      <w:r w:rsidR="00C75708" w:rsidRPr="004A4641">
        <w:rPr>
          <w:rFonts w:ascii="Times New Roman" w:eastAsia="Times New Roman" w:hAnsi="Times New Roman" w:cs="Times New Roman"/>
          <w:color w:val="000000" w:themeColor="text1"/>
          <w:lang w:val="en-IN" w:eastAsia="en-IN" w:bidi="bn-IN"/>
        </w:rPr>
        <w:t xml:space="preserve"> which makes the situa</w:t>
      </w:r>
      <w:r w:rsidR="009327DF">
        <w:rPr>
          <w:rFonts w:ascii="Times New Roman" w:eastAsia="Times New Roman" w:hAnsi="Times New Roman" w:cs="Times New Roman"/>
          <w:color w:val="000000" w:themeColor="text1"/>
          <w:lang w:val="en-IN" w:eastAsia="en-IN" w:bidi="bn-IN"/>
        </w:rPr>
        <w:t xml:space="preserve">tion more complex to deal with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"DOI" : "10.4103/ijcm.IJCM_276_15", "ISSN" : "0970-0218", "PMID" : "28852274", "abstract" : "Violence on women has been present in our society since times immemorial. The ethics, the values, the morals, the culture of the society has been framed in such a way or we can say structured in such a way so as to promote exploitation of this segment which is in reality the root of the society. The concept of STRUCTURAL VIOLENCE was introduced by Johan Galtung in 1969. It refers to a form of violence wherein some http://www.studylecturenotes.com/social-sciences/sociology/370-social-institution-definitions-a-structure-of-social-institution social institution may harm people by preventing them from meeting their basic needs. Violence against women has taken the form of a global epidemic which has taken its toll on the physical, psychological, sexual and economic life of the female. Johan Galtung in \"Violence, Peace and Peace Studies\", 1969 has rightly remarked \"when one husband beats his wife, there is a clear case of personal violence, but when one million husbands keep one million wives in ignorance, there is structural violence\". India has been slow in its pace for action against violence on women, but the brutal gang- rape of a 23 year old Delhi girl on December 2012 aroused the Indians from their deep slumber on this issue. Structural violence is a demon against women that is devouring the society. The combined efforts of Government NGO's and most important, the sufferers of this violence, the women have to take a major step to fight this dragon.", "author" : [ { "dropping-particle" : "", "family" : "Sinha", "given" : "Parul", "non-dropping-particle" : "", "parse-names" : false, "suffix" : "" }, { "dropping-particle" : "", "family" : "Gupta", "given" : "Uma", "non-dropping-particle" : "", "parse-names" : false, "suffix" : "" }, { "dropping-particle" : "", "family" : "Singh", "given" : "Jyotsna", "non-dropping-particle" : "", "parse-names" : false, "suffix" : "" }, { "dropping-particle" : "", "family" : "Srivastava", "given" : "Anand", "non-dropping-particle" : "", "parse-names" : false, "suffix" : "" } ], "container-title" : "Indian journal of community medicine : official publication of Indian Association of Preventive &amp; Social Medicine", "id" : "ITEM-1", "issue" : "3", "issued" : { "date-parts" : [ [ "2017" ] ] }, "page" : "134-137", "publisher" : "Wolters Kluwer -- Medknow Publications", "title" : "Structural Violence on Women: An Impediment to Women Empowerment.", "type" : "article-journal", "volume" : "42" }, "uris" : [ "http://www.mendeley.com/documents/?uuid=8c98c111-292d-3b02-9743-4e497a4eb90e" ] } ], "mendeley" : { "formattedCitation" : "(16)", "plainTextFormattedCitation" : "(16)", "previouslyFormattedCitation" : "(16)"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(16)</w:t>
      </w:r>
      <w:r w:rsidR="009327DF">
        <w:rPr>
          <w:rFonts w:ascii="Times New Roman" w:eastAsia="Times New Roman" w:hAnsi="Times New Roman" w:cs="Times New Roman"/>
          <w:color w:val="000000" w:themeColor="text1"/>
          <w:lang w:val="en-IN" w:eastAsia="en-IN" w:bidi="bn-IN"/>
        </w:rPr>
        <w:fldChar w:fldCharType="end"/>
      </w:r>
      <w:r w:rsidR="00C75708" w:rsidRPr="004A4641">
        <w:rPr>
          <w:rFonts w:ascii="Times New Roman" w:eastAsia="Times New Roman" w:hAnsi="Times New Roman" w:cs="Times New Roman"/>
          <w:color w:val="000000" w:themeColor="text1"/>
          <w:lang w:val="en-IN" w:eastAsia="en-IN" w:bidi="bn-IN"/>
        </w:rPr>
        <w:t xml:space="preserve">. </w:t>
      </w:r>
      <w:r w:rsidR="0010309B" w:rsidRPr="004A4641">
        <w:rPr>
          <w:rFonts w:ascii="Times New Roman" w:eastAsia="Times New Roman" w:hAnsi="Times New Roman" w:cs="Times New Roman"/>
          <w:color w:val="000000" w:themeColor="text1"/>
          <w:lang w:val="en-IN" w:eastAsia="en-IN" w:bidi="bn-IN"/>
        </w:rPr>
        <w:t>With obvious consequences like being deprived of education, low wages in the labour market, lack of access to healthcare, teenage pregnancy and poor quality of living- create a vicious cycle for a Rohingya girl who suffers from the untreated social disease of gender-based violence which is not addressed with utmost possible ethical considerations</w:t>
      </w:r>
      <w:r w:rsidR="003770CB">
        <w:rPr>
          <w:rFonts w:ascii="Times New Roman" w:eastAsia="Times New Roman" w:hAnsi="Times New Roman" w:cs="Times New Roman"/>
          <w:color w:val="000000" w:themeColor="text1"/>
          <w:lang w:val="en-IN" w:eastAsia="en-IN" w:bidi="bn-IN"/>
        </w:rPr>
        <w:t xml:space="preserve"> </w:t>
      </w:r>
      <w:r w:rsidR="003770CB">
        <w:rPr>
          <w:rFonts w:ascii="Times New Roman" w:eastAsia="Times New Roman" w:hAnsi="Times New Roman" w:cs="Times New Roman"/>
          <w:color w:val="000000" w:themeColor="text1"/>
          <w:lang w:val="en-IN" w:eastAsia="en-IN" w:bidi="bn-IN"/>
        </w:rPr>
        <w:fldChar w:fldCharType="begin" w:fldLock="1"/>
      </w:r>
      <w:r w:rsidR="003770CB">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"WHO", "given" : "", "non-dropping-particle" : "", "parse-names" : false, "suffix" : "" } ], "container-title" : "World Health Organization", "id" : "ITEM-1", "issued" : { "date-parts" : [ [ "2009" ] ] }, "title" : "Women and Health", "type" : "article-journal" }, "uris" : [ "http://www.mendeley.com/documents/?uuid=058660ff-6a93-388e-8f13-1798c7c897dd" ] } ], "mendeley" : { "formattedCitation" : "(17)", "plainTextFormattedCitation" : "(17)", "previouslyFormattedCitation" : "(17)" }, "properties" : {  }, "schema" : "https://github.com/citation-style-language/schema/raw/master/csl-citation.json" }</w:instrText>
      </w:r>
      <w:r w:rsidR="003770CB">
        <w:rPr>
          <w:rFonts w:ascii="Times New Roman" w:eastAsia="Times New Roman" w:hAnsi="Times New Roman" w:cs="Times New Roman"/>
          <w:color w:val="000000" w:themeColor="text1"/>
          <w:lang w:val="en-IN" w:eastAsia="en-IN" w:bidi="bn-IN"/>
        </w:rPr>
        <w:fldChar w:fldCharType="separate"/>
      </w:r>
      <w:r w:rsidR="003770CB" w:rsidRPr="003770CB">
        <w:rPr>
          <w:rFonts w:ascii="Times New Roman" w:eastAsia="Times New Roman" w:hAnsi="Times New Roman" w:cs="Times New Roman"/>
          <w:noProof/>
          <w:color w:val="000000" w:themeColor="text1"/>
          <w:lang w:val="en-IN" w:eastAsia="en-IN" w:bidi="bn-IN"/>
        </w:rPr>
        <w:t>(17)</w:t>
      </w:r>
      <w:r w:rsidR="003770CB">
        <w:rPr>
          <w:rFonts w:ascii="Times New Roman" w:eastAsia="Times New Roman" w:hAnsi="Times New Roman" w:cs="Times New Roman"/>
          <w:color w:val="000000" w:themeColor="text1"/>
          <w:lang w:val="en-IN" w:eastAsia="en-IN" w:bidi="bn-IN"/>
        </w:rPr>
        <w:fldChar w:fldCharType="end"/>
      </w:r>
      <w:r w:rsidR="0010309B" w:rsidRPr="004A4641">
        <w:rPr>
          <w:rFonts w:ascii="Times New Roman" w:eastAsia="Times New Roman" w:hAnsi="Times New Roman" w:cs="Times New Roman"/>
          <w:color w:val="000000" w:themeColor="text1"/>
          <w:lang w:val="en-IN" w:eastAsia="en-IN" w:bidi="bn-IN"/>
        </w:rPr>
        <w:t xml:space="preserve">. </w:t>
      </w:r>
      <w:r w:rsidR="00C75708" w:rsidRPr="004A4641">
        <w:rPr>
          <w:rFonts w:ascii="Times New Roman" w:eastAsia="Times New Roman" w:hAnsi="Times New Roman" w:cs="Times New Roman"/>
          <w:color w:val="000000" w:themeColor="text1"/>
          <w:lang w:val="en-IN" w:eastAsia="en-IN" w:bidi="bn-IN"/>
        </w:rPr>
        <w:t>Sociocultural norms to such a</w:t>
      </w:r>
      <w:r w:rsidR="003770CB">
        <w:rPr>
          <w:rFonts w:ascii="Times New Roman" w:eastAsia="Times New Roman" w:hAnsi="Times New Roman" w:cs="Times New Roman"/>
          <w:color w:val="000000" w:themeColor="text1"/>
          <w:lang w:val="en-IN" w:eastAsia="en-IN" w:bidi="bn-IN"/>
        </w:rPr>
        <w:t xml:space="preserve"> serious</w:t>
      </w:r>
      <w:r w:rsidR="00C75708" w:rsidRPr="004A4641">
        <w:rPr>
          <w:rFonts w:ascii="Times New Roman" w:eastAsia="Times New Roman" w:hAnsi="Times New Roman" w:cs="Times New Roman"/>
          <w:color w:val="000000" w:themeColor="text1"/>
          <w:lang w:val="en-IN" w:eastAsia="en-IN" w:bidi="bn-IN"/>
        </w:rPr>
        <w:t xml:space="preserve"> public health concern, persistent gender inequality, lack of choices to the individuals and the communities, unavailability of required support, absence of affordable and accessible care, </w:t>
      </w:r>
      <w:del w:id="113" w:author="Dr. Mahbub Hossain" w:date="2018-04-13T13:07:00Z">
        <w:r w:rsidR="00C75708" w:rsidRPr="004A4641" w:rsidDel="0057548B">
          <w:rPr>
            <w:rFonts w:ascii="Times New Roman" w:eastAsia="Times New Roman" w:hAnsi="Times New Roman" w:cs="Times New Roman"/>
            <w:color w:val="000000" w:themeColor="text1"/>
            <w:lang w:val="en-IN" w:eastAsia="en-IN" w:bidi="bn-IN"/>
          </w:rPr>
          <w:delText xml:space="preserve">unacceptable </w:delText>
        </w:r>
      </w:del>
      <w:r w:rsidR="00C75708" w:rsidRPr="004A4641">
        <w:rPr>
          <w:rFonts w:ascii="Times New Roman" w:eastAsia="Times New Roman" w:hAnsi="Times New Roman" w:cs="Times New Roman"/>
          <w:color w:val="000000" w:themeColor="text1"/>
          <w:lang w:val="en-IN" w:eastAsia="en-IN" w:bidi="bn-IN"/>
        </w:rPr>
        <w:t>post-conflict structural systems of socioeconomic protection and lack of institutional accountability fails to protect the fundamental human rights</w:t>
      </w:r>
      <w:r w:rsidR="003770CB">
        <w:rPr>
          <w:rFonts w:ascii="Times New Roman" w:eastAsia="Times New Roman" w:hAnsi="Times New Roman" w:cs="Times New Roman"/>
          <w:color w:val="000000" w:themeColor="text1"/>
          <w:lang w:val="en-IN" w:eastAsia="en-IN" w:bidi="bn-IN"/>
        </w:rPr>
        <w:t xml:space="preserve"> </w:t>
      </w:r>
      <w:r w:rsidR="003770CB">
        <w:rPr>
          <w:rFonts w:ascii="Times New Roman" w:eastAsia="Times New Roman" w:hAnsi="Times New Roman" w:cs="Times New Roman"/>
          <w:color w:val="000000" w:themeColor="text1"/>
          <w:lang w:val="en-IN" w:eastAsia="en-IN" w:bidi="bn-IN"/>
        </w:rPr>
        <w:fldChar w:fldCharType="begin" w:fldLock="1"/>
      </w:r>
      <w:r w:rsidR="003770CB">
        <w:rPr>
          <w:rFonts w:ascii="Times New Roman" w:eastAsia="Times New Roman" w:hAnsi="Times New Roman" w:cs="Times New Roman"/>
          <w:color w:val="000000" w:themeColor="text1"/>
          <w:lang w:val="en-IN" w:eastAsia="en-IN" w:bidi="bn-IN"/>
        </w:rPr>
        <w:instrText>ADDIN CSL_CITATION { "citationItems" : [ { "id" : "ITEM-1", "itemData" : { "DOI" : "10.1080/13552074.2014.963305", "ISSN" : "1355-2074", "abstract" : "Unpaid care work is a critical human rights issue, as well as a major obstacle to gender equality and poverty reduction. This article draws attention to the impact of heavy, intensive, and unequal burdens of unpaid care work on the human rights of women living in poverty, and analyses the relevance of international human rights law to decisions on the necessary responses and remedies. The authors present recommendations for policy and practice \u2013 both for national/local governments and for development practitioners \u2013 based on human rights law and standards.", "author" : [ { "dropping-particle" : "", "family" : "Sep\u00falveda Carmona", "given" : "Magdalena", "non-dropping-particle" : "", "parse-names" : false, "suffix" : "" }, { "dropping-particle" : "", "family" : "Donald", "given" : "Kate", "non-dropping-particle" : "", "parse-names" : false, "suffix" : "" } ], "container-title" : "Gender &amp; Development", "id" : "ITEM-1", "issue" : "3", "issued" : { "date-parts" : [ [ "2014", "9", "2" ] ] }, "page" : "441-457", "publisher" : "Routledge", "title" : "What does care have to do with human rights? Analysing the impact on women's rights and gender equality", "type" : "article-journal", "volume" : "22" }, "uris" : [ "http://www.mendeley.com/documents/?uuid=4ef68e83-ec0e-3139-b463-2432de28b6fb" ] }, { "id" : "ITEM-2", "itemData" : { "DOI" : "10.7448/IAS.18.6.20280", "ISSN" : "1758-2652", "PMID" : "26643455", "abstract" : "INTRODUCTION The right to sexual and reproductive health (SRH) is an essential part of the right to health and is dependent upon substantive equality, including freedom from multiple and intersecting forms of discrimination that result in exclusion in both law and practice. Nonetheless, general and specific SRH needs of women living with HIV are often not adequately addressed. For example, services that women living with HIV need may not be available or may have multiple barriers, in particular stigma and discrimination. This study was conducted to review United Nations Human Rights Council, Treaty Monitoring Bodies and Special Rapporteur reports and regional and national mechanisms regarding SRH issues of women living with HIV. The objective is to assess areas of progress, as well as gaps, in relation to health and human rights considerations in the work of these normative bodies on health and human rights. METHODS The review was done using keywords of international, regional and national jurisprudence on findings covering the 2000 to 2014 period for documents in English; searches for the Inter-American Commission on Human Rights and national judgments were also conducted in Spanish. Jurisprudence of UN Treaty Monitoring Bodies, regional mechanisms and national bodies was considered in this regard. RESULTS AND DISCUSSION In total, 236 findings were identified using the search strategy, and of these 129 were selected for review based on the inclusion criteria. The results highlight that while jurisprudence from international, regional and national bodies reflects consideration of some health and human rights issues related to women living with HIV and SRH, the approach of these bodies has been largely ad hoc and lacks a systematic integration of human rights concerns of women living with HIV in relation to SRH. Most findings relate to non-discrimination, accessibility, informed decision-making and accountability. There are critical gaps on normative standards regarding the human rights of women living with HIV in relation to SRH. CONCLUSIONS A systematic approach to health and human rights considerations related to women living with HIV and SRH by international, regional and national bodies is needed to advance the agenda and ensure that policies and programmes related to SRH systematically take into account the health and human rights of women living with HIV.", "author" : [ { "dropping-particle" : "", "family" : "Khosla", "given" : "Rajat", "non-dropping-particle" : "", "parse-names" : false, "suffix" : "" }, { "dropping-particle" : "", "family" : "Belle", "given" : "Nuna", "non-dropping-particle" : "Van", "parse-names" : false, "suffix" : "" }, { "dropping-particle" : "", "family" : "Temmerman", "given" : "Marleen", "non-dropping-particle" : "", "parse-names" : false, "suffix" : "" } ], "container-title" : "Journal of the International AIDS Society", "id" : "ITEM-2", "issue" : "Suppl 5", "issued" : { "date-parts" : [ [ "2015" ] ] }, "page" : "20280", "publisher" : "Wiley-Blackwell", "title" : "Advancing the sexual and reproductive health and human rights of women living with HIV: a review of UN, regional and national human rights norms and standards.", "type" : "article-journal", "volume" : "18" }, "uris" : [ "http://www.mendeley.com/documents/?uuid=d528dab3-ca2e-329d-8dc9-1cd5139c9c2c" ] } ], "mendeley" : { "formattedCitation" : "(18,19)", "plainTextFormattedCitation" : "(18,19)", "previouslyFormattedCitation" : "(18,19)" }, "properties" : {  }, "schema" : "https://github.com/citation-style-language/schema/raw/master/csl-citation.json" }</w:instrText>
      </w:r>
      <w:r w:rsidR="003770CB">
        <w:rPr>
          <w:rFonts w:ascii="Times New Roman" w:eastAsia="Times New Roman" w:hAnsi="Times New Roman" w:cs="Times New Roman"/>
          <w:color w:val="000000" w:themeColor="text1"/>
          <w:lang w:val="en-IN" w:eastAsia="en-IN" w:bidi="bn-IN"/>
        </w:rPr>
        <w:fldChar w:fldCharType="separate"/>
      </w:r>
      <w:r w:rsidR="003770CB" w:rsidRPr="003770CB">
        <w:rPr>
          <w:rFonts w:ascii="Times New Roman" w:eastAsia="Times New Roman" w:hAnsi="Times New Roman" w:cs="Times New Roman"/>
          <w:noProof/>
          <w:color w:val="000000" w:themeColor="text1"/>
          <w:lang w:val="en-IN" w:eastAsia="en-IN" w:bidi="bn-IN"/>
        </w:rPr>
        <w:t>(18,19)</w:t>
      </w:r>
      <w:r w:rsidR="003770CB">
        <w:rPr>
          <w:rFonts w:ascii="Times New Roman" w:eastAsia="Times New Roman" w:hAnsi="Times New Roman" w:cs="Times New Roman"/>
          <w:color w:val="000000" w:themeColor="text1"/>
          <w:lang w:val="en-IN" w:eastAsia="en-IN" w:bidi="bn-IN"/>
        </w:rPr>
        <w:fldChar w:fldCharType="end"/>
      </w:r>
      <w:r w:rsidR="00C75708" w:rsidRPr="004A4641">
        <w:rPr>
          <w:rFonts w:ascii="Times New Roman" w:eastAsia="Times New Roman" w:hAnsi="Times New Roman" w:cs="Times New Roman"/>
          <w:color w:val="000000" w:themeColor="text1"/>
          <w:lang w:val="en-IN" w:eastAsia="en-IN" w:bidi="bn-IN"/>
        </w:rPr>
        <w:t xml:space="preserve">. </w:t>
      </w:r>
      <w:del w:id="114" w:author="Dr. Mahbub Hossain" w:date="2018-04-13T13:09:00Z">
        <w:r w:rsidR="00941E85" w:rsidRPr="0057548B" w:rsidDel="002179F3">
          <w:rPr>
            <w:rFonts w:ascii="Times New Roman" w:eastAsia="Times New Roman" w:hAnsi="Times New Roman" w:cs="Times New Roman"/>
            <w:color w:val="000000" w:themeColor="text1"/>
            <w:highlight w:val="yellow"/>
            <w:lang w:val="en-IN" w:eastAsia="en-IN" w:bidi="bn-IN"/>
            <w:rPrChange w:id="115" w:author="Dr. Mahbub Hossain" w:date="2018-04-13T13:08:00Z">
              <w:rPr>
                <w:rFonts w:ascii="Times New Roman" w:eastAsia="Times New Roman" w:hAnsi="Times New Roman" w:cs="Times New Roman"/>
                <w:color w:val="000000" w:themeColor="text1"/>
                <w:lang w:val="en-IN" w:eastAsia="en-IN" w:bidi="bn-IN"/>
              </w:rPr>
            </w:rPrChange>
          </w:rPr>
          <w:delText xml:space="preserve">Thus, </w:delText>
        </w:r>
        <w:r w:rsidR="00C75708" w:rsidRPr="0057548B" w:rsidDel="002179F3">
          <w:rPr>
            <w:rFonts w:ascii="Times New Roman" w:eastAsia="Times New Roman" w:hAnsi="Times New Roman" w:cs="Times New Roman"/>
            <w:color w:val="000000" w:themeColor="text1"/>
            <w:highlight w:val="yellow"/>
            <w:lang w:val="en-IN" w:eastAsia="en-IN" w:bidi="bn-IN"/>
            <w:rPrChange w:id="116" w:author="Dr. Mahbub Hossain" w:date="2018-04-13T13:08:00Z">
              <w:rPr>
                <w:rFonts w:ascii="Times New Roman" w:eastAsia="Times New Roman" w:hAnsi="Times New Roman" w:cs="Times New Roman"/>
                <w:color w:val="000000" w:themeColor="text1"/>
                <w:lang w:val="en-IN" w:eastAsia="en-IN" w:bidi="bn-IN"/>
              </w:rPr>
            </w:rPrChange>
          </w:rPr>
          <w:delText>the ethical concern on</w:delText>
        </w:r>
        <w:r w:rsidR="00941E85" w:rsidRPr="0057548B" w:rsidDel="002179F3">
          <w:rPr>
            <w:rFonts w:ascii="Times New Roman" w:eastAsia="Times New Roman" w:hAnsi="Times New Roman" w:cs="Times New Roman"/>
            <w:color w:val="000000" w:themeColor="text1"/>
            <w:highlight w:val="yellow"/>
            <w:lang w:val="en-IN" w:eastAsia="en-IN" w:bidi="bn-IN"/>
            <w:rPrChange w:id="117" w:author="Dr. Mahbub Hossain" w:date="2018-04-13T13:08:00Z">
              <w:rPr>
                <w:rFonts w:ascii="Times New Roman" w:eastAsia="Times New Roman" w:hAnsi="Times New Roman" w:cs="Times New Roman"/>
                <w:color w:val="000000" w:themeColor="text1"/>
                <w:lang w:val="en-IN" w:eastAsia="en-IN" w:bidi="bn-IN"/>
              </w:rPr>
            </w:rPrChange>
          </w:rPr>
          <w:delText xml:space="preserve"> the principle of human rights to the Rohingya girls a</w:delText>
        </w:r>
        <w:r w:rsidR="00C75708" w:rsidRPr="0057548B" w:rsidDel="002179F3">
          <w:rPr>
            <w:rFonts w:ascii="Times New Roman" w:eastAsia="Times New Roman" w:hAnsi="Times New Roman" w:cs="Times New Roman"/>
            <w:color w:val="000000" w:themeColor="text1"/>
            <w:highlight w:val="yellow"/>
            <w:lang w:val="en-IN" w:eastAsia="en-IN" w:bidi="bn-IN"/>
            <w:rPrChange w:id="118" w:author="Dr. Mahbub Hossain" w:date="2018-04-13T13:08:00Z">
              <w:rPr>
                <w:rFonts w:ascii="Times New Roman" w:eastAsia="Times New Roman" w:hAnsi="Times New Roman" w:cs="Times New Roman"/>
                <w:color w:val="000000" w:themeColor="text1"/>
                <w:lang w:val="en-IN" w:eastAsia="en-IN" w:bidi="bn-IN"/>
              </w:rPr>
            </w:rPrChange>
          </w:rPr>
          <w:delText xml:space="preserve">nd women, now and in the </w:delText>
        </w:r>
        <w:r w:rsidR="00B32831" w:rsidRPr="0057548B" w:rsidDel="002179F3">
          <w:rPr>
            <w:rFonts w:ascii="Times New Roman" w:eastAsia="Times New Roman" w:hAnsi="Times New Roman" w:cs="Times New Roman"/>
            <w:color w:val="000000" w:themeColor="text1"/>
            <w:highlight w:val="yellow"/>
            <w:lang w:val="en-IN" w:eastAsia="en-IN" w:bidi="bn-IN"/>
            <w:rPrChange w:id="119" w:author="Dr. Mahbub Hossain" w:date="2018-04-13T13:08:00Z">
              <w:rPr>
                <w:rFonts w:ascii="Times New Roman" w:eastAsia="Times New Roman" w:hAnsi="Times New Roman" w:cs="Times New Roman"/>
                <w:color w:val="000000" w:themeColor="text1"/>
                <w:lang w:val="en-IN" w:eastAsia="en-IN" w:bidi="bn-IN"/>
              </w:rPr>
            </w:rPrChange>
          </w:rPr>
          <w:delText>future,</w:delText>
        </w:r>
        <w:r w:rsidR="00C75708" w:rsidRPr="0057548B" w:rsidDel="002179F3">
          <w:rPr>
            <w:rFonts w:ascii="Times New Roman" w:eastAsia="Times New Roman" w:hAnsi="Times New Roman" w:cs="Times New Roman"/>
            <w:color w:val="000000" w:themeColor="text1"/>
            <w:highlight w:val="yellow"/>
            <w:lang w:val="en-IN" w:eastAsia="en-IN" w:bidi="bn-IN"/>
            <w:rPrChange w:id="120" w:author="Dr. Mahbub Hossain" w:date="2018-04-13T13:08:00Z">
              <w:rPr>
                <w:rFonts w:ascii="Times New Roman" w:eastAsia="Times New Roman" w:hAnsi="Times New Roman" w:cs="Times New Roman"/>
                <w:color w:val="000000" w:themeColor="text1"/>
                <w:lang w:val="en-IN" w:eastAsia="en-IN" w:bidi="bn-IN"/>
              </w:rPr>
            </w:rPrChange>
          </w:rPr>
          <w:delText xml:space="preserve"> remain a challenge for the global health fraternity.</w:delText>
        </w:r>
        <w:r w:rsidR="00C75708" w:rsidRPr="004A4641" w:rsidDel="002179F3">
          <w:rPr>
            <w:rFonts w:ascii="Times New Roman" w:eastAsia="Times New Roman" w:hAnsi="Times New Roman" w:cs="Times New Roman"/>
            <w:color w:val="000000" w:themeColor="text1"/>
            <w:lang w:val="en-IN" w:eastAsia="en-IN" w:bidi="bn-IN"/>
          </w:rPr>
          <w:delText xml:space="preserve"> </w:delText>
        </w:r>
      </w:del>
    </w:p>
    <w:p w:rsidR="009565B0" w:rsidRPr="004A4641" w:rsidRDefault="009565B0" w:rsidP="00121EDF">
      <w:pPr>
        <w:jc w:val="both"/>
        <w:rPr>
          <w:rFonts w:ascii="Times New Roman" w:eastAsia="Times New Roman" w:hAnsi="Times New Roman" w:cs="Times New Roman"/>
          <w:color w:val="000000" w:themeColor="text1"/>
          <w:lang w:val="en-IN" w:eastAsia="en-IN" w:bidi="bn-IN"/>
        </w:rPr>
      </w:pPr>
    </w:p>
    <w:p w:rsidR="002179F3" w:rsidRDefault="002179F3" w:rsidP="00121EDF">
      <w:pPr>
        <w:jc w:val="both"/>
        <w:rPr>
          <w:ins w:id="121" w:author="Dr. Mahbub Hossain" w:date="2018-04-13T13:09:00Z"/>
          <w:rFonts w:ascii="Times New Roman" w:eastAsia="Times New Roman" w:hAnsi="Times New Roman" w:cs="Times New Roman"/>
          <w:color w:val="000000" w:themeColor="text1"/>
          <w:lang w:val="en-IN" w:eastAsia="en-IN" w:bidi="bn-IN"/>
        </w:rPr>
      </w:pPr>
    </w:p>
    <w:p w:rsidR="002179F3" w:rsidRDefault="002179F3" w:rsidP="00121EDF">
      <w:pPr>
        <w:jc w:val="both"/>
        <w:rPr>
          <w:ins w:id="122" w:author="Dr. Mahbub Hossain" w:date="2018-04-13T13:09:00Z"/>
          <w:rFonts w:ascii="Times New Roman" w:eastAsia="Times New Roman" w:hAnsi="Times New Roman" w:cs="Times New Roman"/>
          <w:color w:val="000000" w:themeColor="text1"/>
          <w:lang w:val="en-IN" w:eastAsia="en-IN" w:bidi="bn-IN"/>
        </w:rPr>
      </w:pPr>
    </w:p>
    <w:p w:rsidR="002179F3" w:rsidRDefault="002179F3">
      <w:pPr>
        <w:pStyle w:val="Heading2"/>
        <w:rPr>
          <w:ins w:id="123" w:author="Dr. Mahbub Hossain" w:date="2018-04-13T13:08:00Z"/>
          <w:rFonts w:eastAsia="Times New Roman"/>
          <w:lang w:val="en-IN" w:eastAsia="en-IN" w:bidi="bn-IN"/>
        </w:rPr>
        <w:pPrChange w:id="124" w:author="Dr. Mahbub Hossain" w:date="2018-04-13T13:09:00Z">
          <w:pPr>
            <w:jc w:val="both"/>
          </w:pPr>
        </w:pPrChange>
      </w:pPr>
      <w:ins w:id="125" w:author="Dr. Mahbub Hossain" w:date="2018-04-13T13:08:00Z">
        <w:r>
          <w:rPr>
            <w:rFonts w:eastAsia="Times New Roman"/>
            <w:lang w:val="en-IN" w:eastAsia="en-IN" w:bidi="bn-IN"/>
          </w:rPr>
          <w:t>Recommendations</w:t>
        </w:r>
      </w:ins>
    </w:p>
    <w:p w:rsidR="002179F3" w:rsidRDefault="002179F3" w:rsidP="00121EDF">
      <w:pPr>
        <w:jc w:val="both"/>
        <w:rPr>
          <w:ins w:id="126" w:author="Dr. Mahbub Hossain" w:date="2018-04-13T13:08:00Z"/>
          <w:rFonts w:ascii="Times New Roman" w:eastAsia="Times New Roman" w:hAnsi="Times New Roman" w:cs="Times New Roman"/>
          <w:color w:val="000000" w:themeColor="text1"/>
          <w:lang w:val="en-IN" w:eastAsia="en-IN" w:bidi="bn-IN"/>
        </w:rPr>
      </w:pPr>
    </w:p>
    <w:p w:rsidR="00C75708" w:rsidRDefault="009565B0" w:rsidP="00121EDF">
      <w:pPr>
        <w:jc w:val="both"/>
        <w:rPr>
          <w:rFonts w:ascii="Times New Roman" w:eastAsia="Times New Roman" w:hAnsi="Times New Roman" w:cs="Times New Roman"/>
          <w:color w:val="000000" w:themeColor="text1"/>
          <w:lang w:val="en-IN" w:eastAsia="en-IN" w:bidi="bn-IN"/>
        </w:rPr>
      </w:pPr>
      <w:r w:rsidRPr="004A4641">
        <w:rPr>
          <w:rFonts w:ascii="Times New Roman" w:eastAsia="Times New Roman" w:hAnsi="Times New Roman" w:cs="Times New Roman"/>
          <w:color w:val="000000" w:themeColor="text1"/>
          <w:lang w:val="en-IN" w:eastAsia="en-IN" w:bidi="bn-IN"/>
        </w:rPr>
        <w:t xml:space="preserve">To overcome </w:t>
      </w:r>
      <w:del w:id="127" w:author="Dr. Mahbub Hossain" w:date="2018-04-13T13:09:00Z">
        <w:r w:rsidRPr="004A4641" w:rsidDel="001930BD">
          <w:rPr>
            <w:rFonts w:ascii="Times New Roman" w:eastAsia="Times New Roman" w:hAnsi="Times New Roman" w:cs="Times New Roman"/>
            <w:color w:val="000000" w:themeColor="text1"/>
            <w:lang w:val="en-IN" w:eastAsia="en-IN" w:bidi="bn-IN"/>
          </w:rPr>
          <w:delText xml:space="preserve">all </w:delText>
        </w:r>
      </w:del>
      <w:r w:rsidRPr="004A4641">
        <w:rPr>
          <w:rFonts w:ascii="Times New Roman" w:eastAsia="Times New Roman" w:hAnsi="Times New Roman" w:cs="Times New Roman"/>
          <w:color w:val="000000" w:themeColor="text1"/>
          <w:lang w:val="en-IN" w:eastAsia="en-IN" w:bidi="bn-IN"/>
        </w:rPr>
        <w:t xml:space="preserve">the ethical concerns discussed above and </w:t>
      </w:r>
      <w:del w:id="128" w:author="Dr. Mahbub Hossain" w:date="2018-04-13T13:09:00Z">
        <w:r w:rsidRPr="004A4641" w:rsidDel="002179F3">
          <w:rPr>
            <w:rFonts w:ascii="Times New Roman" w:eastAsia="Times New Roman" w:hAnsi="Times New Roman" w:cs="Times New Roman"/>
            <w:color w:val="000000" w:themeColor="text1"/>
            <w:lang w:val="en-IN" w:eastAsia="en-IN" w:bidi="bn-IN"/>
          </w:rPr>
          <w:delText>eradicate the underlying crises</w:delText>
        </w:r>
        <w:r w:rsidR="002568F6" w:rsidRPr="004A4641" w:rsidDel="002179F3">
          <w:rPr>
            <w:rFonts w:ascii="Times New Roman" w:eastAsia="Times New Roman" w:hAnsi="Times New Roman" w:cs="Times New Roman"/>
            <w:color w:val="000000" w:themeColor="text1"/>
            <w:lang w:val="en-IN" w:eastAsia="en-IN" w:bidi="bn-IN"/>
          </w:rPr>
          <w:delText xml:space="preserve"> of gender-based violence</w:delText>
        </w:r>
        <w:r w:rsidRPr="004A4641" w:rsidDel="002179F3">
          <w:rPr>
            <w:rFonts w:ascii="Times New Roman" w:eastAsia="Times New Roman" w:hAnsi="Times New Roman" w:cs="Times New Roman"/>
            <w:color w:val="000000" w:themeColor="text1"/>
            <w:lang w:val="en-IN" w:eastAsia="en-IN" w:bidi="bn-IN"/>
          </w:rPr>
          <w:delText xml:space="preserve"> beneath the layer of </w:delText>
        </w:r>
        <w:r w:rsidR="002568F6" w:rsidRPr="004A4641" w:rsidDel="002179F3">
          <w:rPr>
            <w:rFonts w:ascii="Times New Roman" w:eastAsia="Times New Roman" w:hAnsi="Times New Roman" w:cs="Times New Roman"/>
            <w:color w:val="000000" w:themeColor="text1"/>
            <w:lang w:val="en-IN" w:eastAsia="en-IN" w:bidi="bn-IN"/>
          </w:rPr>
          <w:delText xml:space="preserve">overall </w:delText>
        </w:r>
        <w:r w:rsidRPr="004A4641" w:rsidDel="002179F3">
          <w:rPr>
            <w:rFonts w:ascii="Times New Roman" w:eastAsia="Times New Roman" w:hAnsi="Times New Roman" w:cs="Times New Roman"/>
            <w:color w:val="000000" w:themeColor="text1"/>
            <w:lang w:val="en-IN" w:eastAsia="en-IN" w:bidi="bn-IN"/>
          </w:rPr>
          <w:delText>Rohingya crisis</w:delText>
        </w:r>
      </w:del>
      <w:ins w:id="129" w:author="Dr. Mahbub Hossain" w:date="2018-04-13T13:09:00Z">
        <w:r w:rsidR="002179F3">
          <w:rPr>
            <w:rFonts w:ascii="Times New Roman" w:eastAsia="Times New Roman" w:hAnsi="Times New Roman" w:cs="Times New Roman"/>
            <w:color w:val="000000" w:themeColor="text1"/>
            <w:lang w:val="en-IN" w:eastAsia="en-IN" w:bidi="bn-IN"/>
          </w:rPr>
          <w:t>ensure optimal care to the victims</w:t>
        </w:r>
      </w:ins>
      <w:r w:rsidRPr="004A4641">
        <w:rPr>
          <w:rFonts w:ascii="Times New Roman" w:eastAsia="Times New Roman" w:hAnsi="Times New Roman" w:cs="Times New Roman"/>
          <w:color w:val="000000" w:themeColor="text1"/>
          <w:lang w:val="en-IN" w:eastAsia="en-IN" w:bidi="bn-IN"/>
        </w:rPr>
        <w:t xml:space="preserve">, adoption of evidence-based </w:t>
      </w:r>
      <w:r w:rsidR="002568F6" w:rsidRPr="004A4641">
        <w:rPr>
          <w:rFonts w:ascii="Times New Roman" w:eastAsia="Times New Roman" w:hAnsi="Times New Roman" w:cs="Times New Roman"/>
          <w:color w:val="000000" w:themeColor="text1"/>
          <w:lang w:val="en-IN" w:eastAsia="en-IN" w:bidi="bn-IN"/>
        </w:rPr>
        <w:t xml:space="preserve">strategies in measuring the problems and mitigating the challenges in addressing them is </w:t>
      </w:r>
      <w:del w:id="130" w:author="Dr. Mahbub Hossain" w:date="2018-04-13T13:10:00Z">
        <w:r w:rsidR="002568F6" w:rsidRPr="004A4641" w:rsidDel="001930BD">
          <w:rPr>
            <w:rFonts w:ascii="Times New Roman" w:eastAsia="Times New Roman" w:hAnsi="Times New Roman" w:cs="Times New Roman"/>
            <w:color w:val="000000" w:themeColor="text1"/>
            <w:lang w:val="en-IN" w:eastAsia="en-IN" w:bidi="bn-IN"/>
          </w:rPr>
          <w:delText>a need of time</w:delText>
        </w:r>
      </w:del>
      <w:ins w:id="131" w:author="Dr. Mahbub Hossain" w:date="2018-04-13T13:10:00Z">
        <w:r w:rsidR="001930BD">
          <w:rPr>
            <w:rFonts w:ascii="Times New Roman" w:eastAsia="Times New Roman" w:hAnsi="Times New Roman" w:cs="Times New Roman"/>
            <w:color w:val="000000" w:themeColor="text1"/>
            <w:lang w:val="en-IN" w:eastAsia="en-IN" w:bidi="bn-IN"/>
          </w:rPr>
          <w:t>required</w:t>
        </w:r>
      </w:ins>
      <w:r w:rsidR="000C4042">
        <w:rPr>
          <w:rFonts w:ascii="Times New Roman" w:eastAsia="Times New Roman" w:hAnsi="Times New Roman" w:cs="Times New Roman"/>
          <w:color w:val="000000" w:themeColor="text1"/>
          <w:lang w:val="en-IN" w:eastAsia="en-IN" w:bidi="bn-IN"/>
        </w:rPr>
        <w:t xml:space="preserve"> </w:t>
      </w:r>
      <w:r w:rsidR="000C4042">
        <w:rPr>
          <w:rFonts w:ascii="Times New Roman" w:eastAsia="Times New Roman" w:hAnsi="Times New Roman" w:cs="Times New Roman"/>
          <w:color w:val="000000" w:themeColor="text1"/>
          <w:lang w:val="en-IN" w:eastAsia="en-IN" w:bidi="bn-IN"/>
        </w:rPr>
        <w:fldChar w:fldCharType="begin" w:fldLock="1"/>
      </w:r>
      <w:r w:rsidR="000C4042">
        <w:rPr>
          <w:rFonts w:ascii="Times New Roman" w:eastAsia="Times New Roman" w:hAnsi="Times New Roman" w:cs="Times New Roman"/>
          <w:color w:val="000000" w:themeColor="text1"/>
          <w:lang w:val="en-IN" w:eastAsia="en-IN" w:bidi="bn-IN"/>
        </w:rPr>
        <w:instrText>ADDIN CSL_CITATION { "citationItems" : [ { "id" : "ITEM-1", "itemData" : { "DOI" : "10.1371/journal.pmed.1002371", "ISSN" : "1549-1676", "PMID" : "28809935", "abstract" : "BACKGROUND Gender-based violence (GBV) represents a major cause of psychological morbidity worldwide, and particularly in low- and middle-income countries (LMICs). Although there are effective treatments for common mental disorders associated with GBV, they typically require lengthy treatment programs that may limit scaling up in LMICs. The aim of this study was to test the effectiveness of a new 5-session behavioural treatment called Problem Management Plus (PM+) that lay community workers can be taught to deliver. METHODS AND FINDINGS In this single-blind, parallel, randomised controlled trial, adult women who had experienced GBV were identified through community screening for psychological distress and impaired functioning in Nairobi, Kenya. Participants were randomly allocated in a 1:1 ratio either to PM+ delivered in the community by lay community health workers provided with 8 days of training or to facility-based enhanced usual care (EUC) provided by community nurses. Participants were aware of treatment allocation, but research assessors were blinded. The primary outcome was psychological distress as measured by the total score on the 12-item General Health Questionnaire (GHQ-12) assessed at 3 months after treatment. Secondary outcomes were impaired functioning (measured by the WHO Disability Adjustment Schedule [WHODAS]), symptoms of posttraumatic stress (measured by the Posttraumatic Stress Disorder Checklist [PCL]), personally identified problems (measured by Psychological Outcome Profiles [PSYCHLOPS]), stressful life events (measured by the Life Events Checklist [LEC]), and health service utilisation. Between 15 April 2015 and 20 August 2015, 1,393 women were screened for eligibility on the basis of psychological distress and impaired functioning. Of these, 518 women (37%) screened positive, of whom 421 (81%) were women who had experienced GBV. Of these 421 women, 209 were assigned to PM+ and 212 to EUC. Follow-up assessments were completed on 16 January 2016. The primary analysis was intention to treat and included 53 women in PM+ (25%) and 49 women in EUC (23%) lost to follow-up. The difference between PM+ and EUC in the change from baseline to 3 months on the GHQ-12 was 3.33 (95% CI 1.86-4.79, P = 0.001) in favour of PM+. In terms of secondary outcomes, for WHODAS the difference between PM+ and EUC in the change from baseline to 3-month follow-up was 1.96 (95% CI 0.21-3.71, P = 0.03), for PCL it was 3.95 (95% CI 0.06-7.83, P = 0.05), and \u2026", "author" : [ { "dropping-particle" : "", "family" : "Bryant", "given" : "Richard A", "non-dropping-particle" : "", "parse-names" : false, "suffix" : "" }, { "dropping-particle" : "", "family" : "Schafer", "given" : "Alison", "non-dropping-particle" : "", "parse-names" : false, "suffix" : "" }, { "dropping-particle" : "", "family" : "Dawson", "given" : "Katie S", "non-dropping-particle" : "", "parse-names" : false, "suffix" : "" }, { "dropping-particle" : "", "family" : "Anjuri", "given" : "Dorothy", "non-dropping-particle" : "", "parse-names" : false, "suffix" : "" }, { "dropping-particle" : "", "family" : "Mulili", "given" : "Caroline", "non-dropping-particle" : "", "parse-names" : false, "suffix" : "" }, { "dropping-particle" : "", "family" : "Ndogoni", "given" : "Lincoln", "non-dropping-particle" : "", "parse-names" : false, "suffix" : "" }, { "dropping-particle" : "", "family" : "Koyiet", "given" : "Phiona", "non-dropping-particle" : "", "parse-names" : false, "suffix" : "" }, { "dropping-particle" : "", "family" : "Sijbrandij", "given" : "Marit", "non-dropping-particle" : "", "parse-names" : false, "suffix" : "" }, { "dropping-particle" : "", "family" : "Ulate", "given" : "Jeannette", "non-dropping-particle" : "", "parse-names" : false, "suffix" : "" }, { "dropping-particle" : "", "family" : "Harper Shehadeh", "given" : "Melissa", "non-dropping-particle" : "", "parse-names" : false, "suffix" : "" }, { "dropping-particle" : "", "family" : "Hadzi-Pavlovic", "given" : "Dusan", "non-dropping-particle" : "", "parse-names" : false, "suffix" : "" }, { "dropping-particle" : "", "family" : "Ommeren", "given" : "Mark", "non-dropping-particle" : "van", "parse-names" : false, "suffix" : "" } ], "container-title" : "PLoS medicine", "id" : "ITEM-1", "issue" : "8", "issued" : { "date-parts" : [ [ "2017", "8" ] ] }, "page" : "e1002371", "publisher" : "Public Library of Science", "title" : "Effectiveness of a brief behavioural intervention on psychological distress among women with a history of gender-based violence in urban Kenya: A randomised clinical trial.", "type" : "article-journal", "volume" : "14" }, "uris" : [ "http://www.mendeley.com/documents/?uuid=83ff3f11-3453-35cd-9f28-fd85849ba3c4" ] }, { "id" : "ITEM-2", "itemData" : { "DOI" : "10.1177/1077801215601247", "ISSN" : "1552-8448", "PMID" : "26333283", "abstract" : "Engaging men in addressing violence against women (VAW) has become a strategy in the global prevention of gender-based violence. Concurrently, Western public health frameworks have been utilized to guide prevention agendas worldwide. Using qualitative methods, this study describes how global anti-violence organizations that partner with men conceptualize primary prevention in their work. Findings suggest that \"primary prevention\" is not a fixed term in the context of VAW and that front-line prevention work challenges rigidly delineated distinctions between levels of prevention. Much can be learned from global organizations' unique and contextualized approaches to the prevention of VAW.", "author" : [ { "dropping-particle" : "", "family" : "Storer", "given" : "Heather L", "non-dropping-particle" : "", "parse-names" : false, "suffix" : "" }, { "dropping-particle" : "", "family" : "Casey", "given" : "Erin A", "non-dropping-particle" : "", "parse-names" : false, "suffix" : "" }, { "dropping-particle" : "", "family" : "Carlson", "given" : "Juliana", "non-dropping-particle" : "", "parse-names" : false, "suffix" : "" }, { "dropping-particle" : "", "family" : "Edleson", "given" : "Jeffrey L", "non-dropping-particle" : "", "parse-names" : false, "suffix" : "" }, { "dropping-particle" : "", "family" : "Tolman", "given" : "Richard M", "non-dropping-particle" : "", "parse-names" : false, "suffix" : "" } ], "container-title" : "Violence against women", "id" : "ITEM-2", "issue" : "2", "issued" : { "date-parts" : [ [ "2016", "2" ] ] }, "page" : "249-68", "publisher" : "NIH Public Access", "title" : "Primary Prevention Is? A Global Perspective on How Organizations Engaging Men in Preventing Gender-Based Violence Conceptualize and Operationalize Their Work.", "type" : "article-journal", "volume" : "22" }, "uris" : [ "http://www.mendeley.com/documents/?uuid=070808cb-2af0-3dce-b59d-9a759ddd3ba3" ] } ], "mendeley" : { "formattedCitation" : "(20,21)", "plainTextFormattedCitation" : "(20,21)", "previouslyFormattedCitation" : "(20,21)" }, "properties" : {  }, "schema" : "https://github.com/citation-style-language/schema/raw/master/csl-citation.json" }</w:instrText>
      </w:r>
      <w:r w:rsidR="000C4042">
        <w:rPr>
          <w:rFonts w:ascii="Times New Roman" w:eastAsia="Times New Roman" w:hAnsi="Times New Roman" w:cs="Times New Roman"/>
          <w:color w:val="000000" w:themeColor="text1"/>
          <w:lang w:val="en-IN" w:eastAsia="en-IN" w:bidi="bn-IN"/>
        </w:rPr>
        <w:fldChar w:fldCharType="separate"/>
      </w:r>
      <w:r w:rsidR="000C4042" w:rsidRPr="000C4042">
        <w:rPr>
          <w:rFonts w:ascii="Times New Roman" w:eastAsia="Times New Roman" w:hAnsi="Times New Roman" w:cs="Times New Roman"/>
          <w:noProof/>
          <w:color w:val="000000" w:themeColor="text1"/>
          <w:lang w:val="en-IN" w:eastAsia="en-IN" w:bidi="bn-IN"/>
        </w:rPr>
        <w:t>(20,21)</w:t>
      </w:r>
      <w:r w:rsidR="000C4042">
        <w:rPr>
          <w:rFonts w:ascii="Times New Roman" w:eastAsia="Times New Roman" w:hAnsi="Times New Roman" w:cs="Times New Roman"/>
          <w:color w:val="000000" w:themeColor="text1"/>
          <w:lang w:val="en-IN" w:eastAsia="en-IN" w:bidi="bn-IN"/>
        </w:rPr>
        <w:fldChar w:fldCharType="end"/>
      </w:r>
      <w:r w:rsidR="002568F6" w:rsidRPr="004A4641">
        <w:rPr>
          <w:rFonts w:ascii="Times New Roman" w:eastAsia="Times New Roman" w:hAnsi="Times New Roman" w:cs="Times New Roman"/>
          <w:color w:val="000000" w:themeColor="text1"/>
          <w:lang w:val="en-IN" w:eastAsia="en-IN" w:bidi="bn-IN"/>
        </w:rPr>
        <w:t xml:space="preserve">. </w:t>
      </w:r>
      <w:ins w:id="132" w:author="Dr. Mahbub Hossain" w:date="2018-04-13T13:10:00Z">
        <w:r w:rsidR="001930BD">
          <w:rPr>
            <w:rFonts w:ascii="Times New Roman" w:eastAsia="Times New Roman" w:hAnsi="Times New Roman" w:cs="Times New Roman"/>
            <w:color w:val="000000" w:themeColor="text1"/>
            <w:lang w:val="en-IN" w:eastAsia="en-IN" w:bidi="bn-IN"/>
          </w:rPr>
          <w:t>A</w:t>
        </w:r>
      </w:ins>
      <w:del w:id="133" w:author="Dr. Mahbub Hossain" w:date="2018-04-13T13:10:00Z">
        <w:r w:rsidR="002568F6" w:rsidRPr="004A4641" w:rsidDel="001930BD">
          <w:rPr>
            <w:rFonts w:ascii="Times New Roman" w:eastAsia="Times New Roman" w:hAnsi="Times New Roman" w:cs="Times New Roman"/>
            <w:color w:val="000000" w:themeColor="text1"/>
            <w:lang w:val="en-IN" w:eastAsia="en-IN" w:bidi="bn-IN"/>
          </w:rPr>
          <w:delText>The first part of a</w:delText>
        </w:r>
      </w:del>
      <w:r w:rsidR="002568F6" w:rsidRPr="004A4641">
        <w:rPr>
          <w:rFonts w:ascii="Times New Roman" w:eastAsia="Times New Roman" w:hAnsi="Times New Roman" w:cs="Times New Roman"/>
          <w:color w:val="000000" w:themeColor="text1"/>
          <w:lang w:val="en-IN" w:eastAsia="en-IN" w:bidi="bn-IN"/>
        </w:rPr>
        <w:t xml:space="preserve">ssessing the problem requires extensive yet quick formative research with utmost consideration of ethics of research that predominantly applies to the subjects </w:t>
      </w:r>
      <w:del w:id="134" w:author="Dr. Mahbub Hossain" w:date="2018-04-13T13:12:00Z">
        <w:r w:rsidR="002568F6" w:rsidRPr="004A4641" w:rsidDel="001930BD">
          <w:rPr>
            <w:rFonts w:ascii="Times New Roman" w:eastAsia="Times New Roman" w:hAnsi="Times New Roman" w:cs="Times New Roman"/>
            <w:color w:val="000000" w:themeColor="text1"/>
            <w:lang w:val="en-IN" w:eastAsia="en-IN" w:bidi="bn-IN"/>
          </w:rPr>
          <w:delText>who experienced or exposed to gender-based violence</w:delText>
        </w:r>
      </w:del>
      <w:ins w:id="135" w:author="Dr. Mahbub Hossain" w:date="2018-04-13T13:12:00Z">
        <w:r w:rsidR="001930BD">
          <w:rPr>
            <w:rFonts w:ascii="Times New Roman" w:eastAsia="Times New Roman" w:hAnsi="Times New Roman" w:cs="Times New Roman"/>
            <w:color w:val="000000" w:themeColor="text1"/>
            <w:lang w:val="en-IN" w:eastAsia="en-IN" w:bidi="bn-IN"/>
          </w:rPr>
          <w:t xml:space="preserve">belonging to </w:t>
        </w:r>
        <w:r w:rsidR="001930BD" w:rsidRPr="004A4641">
          <w:rPr>
            <w:rFonts w:ascii="Times New Roman" w:eastAsia="Times New Roman" w:hAnsi="Times New Roman" w:cs="Times New Roman"/>
            <w:color w:val="000000" w:themeColor="text1"/>
            <w:lang w:val="en-IN" w:eastAsia="en-IN" w:bidi="bn-IN"/>
          </w:rPr>
          <w:t>vulnerable population like refugees, women and girl child, and people with lack of access</w:t>
        </w:r>
      </w:ins>
      <w:r w:rsidR="000C4042">
        <w:rPr>
          <w:rFonts w:ascii="Times New Roman" w:eastAsia="Times New Roman" w:hAnsi="Times New Roman" w:cs="Times New Roman"/>
          <w:color w:val="000000" w:themeColor="text1"/>
          <w:lang w:val="en-IN" w:eastAsia="en-IN" w:bidi="bn-IN"/>
        </w:rPr>
        <w:t xml:space="preserve"> </w:t>
      </w:r>
      <w:r w:rsidR="000C4042">
        <w:rPr>
          <w:rFonts w:ascii="Times New Roman" w:eastAsia="Times New Roman" w:hAnsi="Times New Roman" w:cs="Times New Roman"/>
          <w:color w:val="000000" w:themeColor="text1"/>
          <w:lang w:val="en-IN" w:eastAsia="en-IN" w:bidi="bn-IN"/>
        </w:rPr>
        <w:fldChar w:fldCharType="begin" w:fldLock="1"/>
      </w:r>
      <w:r w:rsidR="000C4042">
        <w:rPr>
          <w:rFonts w:ascii="Times New Roman" w:eastAsia="Times New Roman" w:hAnsi="Times New Roman" w:cs="Times New Roman"/>
          <w:color w:val="000000" w:themeColor="text1"/>
          <w:lang w:val="en-IN" w:eastAsia="en-IN" w:bidi="bn-IN"/>
        </w:rPr>
        <w:instrText>ADDIN CSL_CITATION { "citationItems" : [ { "id" : "ITEM-1", "itemData" : { "DOI" : "10.1207/s15327019eb1402_4", "ISSN" : "1050-8422", "PMID" : "15835038", "abstract" : "Traditional disciplinary guidelines are inadequate to address some of the ethical dilemmas that emerge when conducting research on violence against women and girls. This article is organized according to the ethical principles of respect for persons, privacy and confidentiality, justice, beneficence, and nonmaleficence. In the article, I describe dilemmas involved in cross-cultural research, research on children, informed consent, voluntariness, coercion, deception, safety, mandated reporting, and dissemination. In the article, I include examples from qualitative and quantitative studies in many nations. I also offer suggestions for researchers and institutional review boards.", "author" : [ { "dropping-particle" : "", "family" : "Fontes", "given" : "Lisa Aronson", "non-dropping-particle" : "", "parse-names" : false, "suffix" : "" } ], "container-title" : "Ethics &amp; Behavior", "id" : "ITEM-1", "issue" : "2", "issued" : { "date-parts" : [ [ "2004", "4" ] ] }, "page" : "141-174", "title" : "Ethics in Violence Against Women Research: The Sensitive, the Dangerous, and the Overlooked", "type" : "article-journal", "volume" : "14" }, "uris" : [ "http://www.mendeley.com/documents/?uuid=d686dcd2-0293-373a-a3e6-98b439dedfe6" ] } ], "mendeley" : { "formattedCitation" : "(22)", "plainTextFormattedCitation" : "(22)", "previouslyFormattedCitation" : "(22)" }, "properties" : {  }, "schema" : "https://github.com/citation-style-language/schema/raw/master/csl-citation.json" }</w:instrText>
      </w:r>
      <w:r w:rsidR="000C4042">
        <w:rPr>
          <w:rFonts w:ascii="Times New Roman" w:eastAsia="Times New Roman" w:hAnsi="Times New Roman" w:cs="Times New Roman"/>
          <w:color w:val="000000" w:themeColor="text1"/>
          <w:lang w:val="en-IN" w:eastAsia="en-IN" w:bidi="bn-IN"/>
        </w:rPr>
        <w:fldChar w:fldCharType="separate"/>
      </w:r>
      <w:r w:rsidR="000C4042" w:rsidRPr="000C4042">
        <w:rPr>
          <w:rFonts w:ascii="Times New Roman" w:eastAsia="Times New Roman" w:hAnsi="Times New Roman" w:cs="Times New Roman"/>
          <w:noProof/>
          <w:color w:val="000000" w:themeColor="text1"/>
          <w:lang w:val="en-IN" w:eastAsia="en-IN" w:bidi="bn-IN"/>
        </w:rPr>
        <w:t>(22</w:t>
      </w:r>
      <w:ins w:id="136" w:author="Dr. Mahbub Hossain" w:date="2018-04-13T13:12:00Z">
        <w:r w:rsidR="001930BD">
          <w:rPr>
            <w:rFonts w:ascii="Times New Roman" w:eastAsia="Times New Roman" w:hAnsi="Times New Roman" w:cs="Times New Roman"/>
            <w:noProof/>
            <w:color w:val="000000" w:themeColor="text1"/>
            <w:lang w:val="en-IN" w:eastAsia="en-IN" w:bidi="bn-IN"/>
          </w:rPr>
          <w:t>,</w:t>
        </w:r>
      </w:ins>
      <w:ins w:id="137" w:author="Dr. Mahbub Hossain" w:date="2018-04-13T13:13:00Z">
        <w:r w:rsidR="001930BD" w:rsidRPr="000C4042" w:rsidDel="001930BD">
          <w:rPr>
            <w:rFonts w:ascii="Times New Roman" w:eastAsia="Times New Roman" w:hAnsi="Times New Roman" w:cs="Times New Roman"/>
            <w:noProof/>
            <w:color w:val="000000" w:themeColor="text1"/>
            <w:lang w:val="en-IN" w:eastAsia="en-IN" w:bidi="bn-IN"/>
          </w:rPr>
          <w:t xml:space="preserve"> </w:t>
        </w:r>
      </w:ins>
      <w:del w:id="138" w:author="Dr. Mahbub Hossain" w:date="2018-04-13T13:13:00Z">
        <w:r w:rsidR="000C4042" w:rsidRPr="000C4042" w:rsidDel="001930BD">
          <w:rPr>
            <w:rFonts w:ascii="Times New Roman" w:eastAsia="Times New Roman" w:hAnsi="Times New Roman" w:cs="Times New Roman"/>
            <w:noProof/>
            <w:color w:val="000000" w:themeColor="text1"/>
            <w:lang w:val="en-IN" w:eastAsia="en-IN" w:bidi="bn-IN"/>
          </w:rPr>
          <w:delText>)</w:delText>
        </w:r>
      </w:del>
      <w:r w:rsidR="000C4042">
        <w:rPr>
          <w:rFonts w:ascii="Times New Roman" w:eastAsia="Times New Roman" w:hAnsi="Times New Roman" w:cs="Times New Roman"/>
          <w:color w:val="000000" w:themeColor="text1"/>
          <w:lang w:val="en-IN" w:eastAsia="en-IN" w:bidi="bn-IN"/>
        </w:rPr>
        <w:fldChar w:fldCharType="end"/>
      </w:r>
      <w:del w:id="139" w:author="Dr. Mahbub Hossain" w:date="2018-04-13T13:12:00Z">
        <w:r w:rsidR="002568F6" w:rsidRPr="004A4641" w:rsidDel="001930BD">
          <w:rPr>
            <w:rFonts w:ascii="Times New Roman" w:eastAsia="Times New Roman" w:hAnsi="Times New Roman" w:cs="Times New Roman"/>
            <w:color w:val="000000" w:themeColor="text1"/>
            <w:lang w:val="en-IN" w:eastAsia="en-IN" w:bidi="bn-IN"/>
          </w:rPr>
          <w:delText xml:space="preserve">. </w:delText>
        </w:r>
        <w:r w:rsidR="000C4042" w:rsidDel="001930BD">
          <w:rPr>
            <w:rFonts w:ascii="Times New Roman" w:eastAsia="Times New Roman" w:hAnsi="Times New Roman" w:cs="Times New Roman"/>
            <w:color w:val="000000" w:themeColor="text1"/>
            <w:lang w:val="en-IN" w:eastAsia="en-IN" w:bidi="bn-IN"/>
          </w:rPr>
          <w:delText>Concerns</w:delText>
        </w:r>
        <w:r w:rsidR="00E97002" w:rsidRPr="004A4641" w:rsidDel="001930BD">
          <w:rPr>
            <w:rFonts w:ascii="Times New Roman" w:eastAsia="Times New Roman" w:hAnsi="Times New Roman" w:cs="Times New Roman"/>
            <w:color w:val="000000" w:themeColor="text1"/>
            <w:lang w:val="en-IN" w:eastAsia="en-IN" w:bidi="bn-IN"/>
          </w:rPr>
          <w:delText xml:space="preserve"> on human subject research particularly for vulnerable population like refugees, women and girl child, and people with lack of access to the basic amenities enable the researchers, ethicists, policy makers, practitioners and other key stakeholders to design research initiatives in a better way</w:delText>
        </w:r>
        <w:r w:rsidR="000C4042" w:rsidDel="001930BD">
          <w:rPr>
            <w:rFonts w:ascii="Times New Roman" w:eastAsia="Times New Roman" w:hAnsi="Times New Roman" w:cs="Times New Roman"/>
            <w:color w:val="000000" w:themeColor="text1"/>
            <w:lang w:val="en-IN" w:eastAsia="en-IN" w:bidi="bn-IN"/>
          </w:rPr>
          <w:delText xml:space="preserve"> </w:delText>
        </w:r>
      </w:del>
      <w:r w:rsidR="000C4042">
        <w:rPr>
          <w:rFonts w:ascii="Times New Roman" w:eastAsia="Times New Roman" w:hAnsi="Times New Roman" w:cs="Times New Roman"/>
          <w:color w:val="000000" w:themeColor="text1"/>
          <w:lang w:val="en-IN" w:eastAsia="en-IN" w:bidi="bn-IN"/>
        </w:rPr>
        <w:fldChar w:fldCharType="begin" w:fldLock="1"/>
      </w:r>
      <w:r w:rsidR="000C4042">
        <w:rPr>
          <w:rFonts w:ascii="Times New Roman" w:eastAsia="Times New Roman" w:hAnsi="Times New Roman" w:cs="Times New Roman"/>
          <w:color w:val="000000" w:themeColor="text1"/>
          <w:lang w:val="en-IN" w:eastAsia="en-IN" w:bidi="bn-IN"/>
        </w:rPr>
        <w:instrText>ADDIN CSL_CITATION { "citationItems" : [ { "id" : "ITEM-1", "itemData" : { "ISSN" : "1523-3812", "author" : [ { "dropping-particle" : "", "family" : "Seedat", "given" : "Soraya", "non-dropping-particle" : "", "parse-names" : false, "suffix" : "" }, { "dropping-particle" : "", "family" : "Pienaar", "given" : "Willem P", "non-dropping-particle" : "", "parse-names" : false, "suffix" : "" }, { "dropping-particle" : "", "family" : "Williams", "given" : "David", "non-dropping-particle" : "", "parse-names" : false, "suffix" : "" }, { "dropping-particle" : "", "family" : "Stein", "given" : "Daniel J", "non-dropping-particle" : "", "parse-names" : false, "suffix" : "" } ], "container-title" : "Current Psychiatry Reports", "id" : "ITEM-1", "issued" : { "date-parts" : [ [ "2004" ] ] }, "page" : "262-267", "title" : "Ethics of Research on Survivors of Trauma", "type" : "article-journal", "volume" : "6" }, "uris" : [ "http://www.mendeley.com/documents/?uuid=d265514c-4616-3cb9-857b-04a6c4102511" ] } ], "mendeley" : { "formattedCitation" : "(23)", "plainTextFormattedCitation" : "(23)", "previouslyFormattedCitation" : "(23)" }, "properties" : {  }, "schema" : "https://github.com/citation-style-language/schema/raw/master/csl-citation.json" }</w:instrText>
      </w:r>
      <w:r w:rsidR="000C4042">
        <w:rPr>
          <w:rFonts w:ascii="Times New Roman" w:eastAsia="Times New Roman" w:hAnsi="Times New Roman" w:cs="Times New Roman"/>
          <w:color w:val="000000" w:themeColor="text1"/>
          <w:lang w:val="en-IN" w:eastAsia="en-IN" w:bidi="bn-IN"/>
        </w:rPr>
        <w:fldChar w:fldCharType="separate"/>
      </w:r>
      <w:del w:id="140" w:author="Dr. Mahbub Hossain" w:date="2018-04-13T13:12:00Z">
        <w:r w:rsidR="000C4042" w:rsidRPr="000C4042" w:rsidDel="001930BD">
          <w:rPr>
            <w:rFonts w:ascii="Times New Roman" w:eastAsia="Times New Roman" w:hAnsi="Times New Roman" w:cs="Times New Roman"/>
            <w:noProof/>
            <w:color w:val="000000" w:themeColor="text1"/>
            <w:lang w:val="en-IN" w:eastAsia="en-IN" w:bidi="bn-IN"/>
          </w:rPr>
          <w:delText>(</w:delText>
        </w:r>
      </w:del>
      <w:r w:rsidR="000C4042" w:rsidRPr="000C4042">
        <w:rPr>
          <w:rFonts w:ascii="Times New Roman" w:eastAsia="Times New Roman" w:hAnsi="Times New Roman" w:cs="Times New Roman"/>
          <w:noProof/>
          <w:color w:val="000000" w:themeColor="text1"/>
          <w:lang w:val="en-IN" w:eastAsia="en-IN" w:bidi="bn-IN"/>
        </w:rPr>
        <w:t>23)</w:t>
      </w:r>
      <w:r w:rsidR="000C4042">
        <w:rPr>
          <w:rFonts w:ascii="Times New Roman" w:eastAsia="Times New Roman" w:hAnsi="Times New Roman" w:cs="Times New Roman"/>
          <w:color w:val="000000" w:themeColor="text1"/>
          <w:lang w:val="en-IN" w:eastAsia="en-IN" w:bidi="bn-IN"/>
        </w:rPr>
        <w:fldChar w:fldCharType="end"/>
      </w:r>
      <w:r w:rsidR="00E97002" w:rsidRPr="004A4641">
        <w:rPr>
          <w:rFonts w:ascii="Times New Roman" w:eastAsia="Times New Roman" w:hAnsi="Times New Roman" w:cs="Times New Roman"/>
          <w:color w:val="000000" w:themeColor="text1"/>
          <w:lang w:val="en-IN" w:eastAsia="en-IN" w:bidi="bn-IN"/>
        </w:rPr>
        <w:t>. However</w:t>
      </w:r>
      <w:ins w:id="141" w:author="Dr. Mahbub Hossain" w:date="2018-04-13T13:13:00Z">
        <w:r w:rsidR="001930BD">
          <w:rPr>
            <w:rFonts w:ascii="Times New Roman" w:eastAsia="Times New Roman" w:hAnsi="Times New Roman" w:cs="Times New Roman"/>
            <w:color w:val="000000" w:themeColor="text1"/>
            <w:lang w:val="en-IN" w:eastAsia="en-IN" w:bidi="bn-IN"/>
          </w:rPr>
          <w:t>,</w:t>
        </w:r>
      </w:ins>
      <w:del w:id="142" w:author="Dr. Mahbub Hossain" w:date="2018-04-13T13:13:00Z">
        <w:r w:rsidR="00E97002" w:rsidRPr="004A4641" w:rsidDel="001930BD">
          <w:rPr>
            <w:rFonts w:ascii="Times New Roman" w:eastAsia="Times New Roman" w:hAnsi="Times New Roman" w:cs="Times New Roman"/>
            <w:color w:val="000000" w:themeColor="text1"/>
            <w:lang w:val="en-IN" w:eastAsia="en-IN" w:bidi="bn-IN"/>
          </w:rPr>
          <w:delText xml:space="preserve">, the previous </w:delText>
        </w:r>
        <w:r w:rsidR="00C80305" w:rsidDel="001930BD">
          <w:rPr>
            <w:rFonts w:ascii="Times New Roman" w:eastAsia="Times New Roman" w:hAnsi="Times New Roman" w:cs="Times New Roman"/>
            <w:color w:val="000000" w:themeColor="text1"/>
            <w:lang w:val="en-IN" w:eastAsia="en-IN" w:bidi="bn-IN"/>
          </w:rPr>
          <w:delText>lessons</w:delText>
        </w:r>
        <w:r w:rsidR="00E97002" w:rsidRPr="004A4641" w:rsidDel="001930BD">
          <w:rPr>
            <w:rFonts w:ascii="Times New Roman" w:eastAsia="Times New Roman" w:hAnsi="Times New Roman" w:cs="Times New Roman"/>
            <w:color w:val="000000" w:themeColor="text1"/>
            <w:lang w:val="en-IN" w:eastAsia="en-IN" w:bidi="bn-IN"/>
          </w:rPr>
          <w:delText xml:space="preserve"> of gender-based violence to refugees can </w:delText>
        </w:r>
        <w:r w:rsidR="000C4042" w:rsidDel="001930BD">
          <w:rPr>
            <w:rFonts w:ascii="Times New Roman" w:eastAsia="Times New Roman" w:hAnsi="Times New Roman" w:cs="Times New Roman"/>
            <w:color w:val="000000" w:themeColor="text1"/>
            <w:lang w:val="en-IN" w:eastAsia="en-IN" w:bidi="bn-IN"/>
          </w:rPr>
          <w:delText xml:space="preserve">inform the differences and </w:delText>
        </w:r>
        <w:r w:rsidR="00E97002" w:rsidRPr="004A4641" w:rsidDel="001930BD">
          <w:rPr>
            <w:rFonts w:ascii="Times New Roman" w:eastAsia="Times New Roman" w:hAnsi="Times New Roman" w:cs="Times New Roman"/>
            <w:color w:val="000000" w:themeColor="text1"/>
            <w:lang w:val="en-IN" w:eastAsia="en-IN" w:bidi="bn-IN"/>
          </w:rPr>
          <w:delText>provide</w:delText>
        </w:r>
        <w:r w:rsidR="000C4042" w:rsidDel="001930BD">
          <w:rPr>
            <w:rFonts w:ascii="Times New Roman" w:eastAsia="Times New Roman" w:hAnsi="Times New Roman" w:cs="Times New Roman"/>
            <w:color w:val="000000" w:themeColor="text1"/>
            <w:lang w:val="en-IN" w:eastAsia="en-IN" w:bidi="bn-IN"/>
          </w:rPr>
          <w:delText xml:space="preserve"> the basis of outlin</w:delText>
        </w:r>
        <w:r w:rsidR="00E97002" w:rsidRPr="004A4641" w:rsidDel="001930BD">
          <w:rPr>
            <w:rFonts w:ascii="Times New Roman" w:eastAsia="Times New Roman" w:hAnsi="Times New Roman" w:cs="Times New Roman"/>
            <w:color w:val="000000" w:themeColor="text1"/>
            <w:lang w:val="en-IN" w:eastAsia="en-IN" w:bidi="bn-IN"/>
          </w:rPr>
          <w:delText>ing more context-specific protocols. Further, the</w:delText>
        </w:r>
      </w:del>
      <w:r w:rsidR="00E97002" w:rsidRPr="004A4641">
        <w:rPr>
          <w:rFonts w:ascii="Times New Roman" w:eastAsia="Times New Roman" w:hAnsi="Times New Roman" w:cs="Times New Roman"/>
          <w:color w:val="000000" w:themeColor="text1"/>
          <w:lang w:val="en-IN" w:eastAsia="en-IN" w:bidi="bn-IN"/>
        </w:rPr>
        <w:t xml:space="preserve"> findings of</w:t>
      </w:r>
      <w:ins w:id="143" w:author="Dr. Mahbub Hossain" w:date="2018-04-13T13:14:00Z">
        <w:r w:rsidR="001930BD">
          <w:rPr>
            <w:rFonts w:ascii="Times New Roman" w:eastAsia="Times New Roman" w:hAnsi="Times New Roman" w:cs="Times New Roman"/>
            <w:color w:val="000000" w:themeColor="text1"/>
            <w:lang w:val="en-IN" w:eastAsia="en-IN" w:bidi="bn-IN"/>
          </w:rPr>
          <w:t xml:space="preserve"> the</w:t>
        </w:r>
      </w:ins>
      <w:r w:rsidR="00E97002" w:rsidRPr="004A4641">
        <w:rPr>
          <w:rFonts w:ascii="Times New Roman" w:eastAsia="Times New Roman" w:hAnsi="Times New Roman" w:cs="Times New Roman"/>
          <w:color w:val="000000" w:themeColor="text1"/>
          <w:lang w:val="en-IN" w:eastAsia="en-IN" w:bidi="bn-IN"/>
        </w:rPr>
        <w:t xml:space="preserve"> past, present and future researches are subject to be translated in to </w:t>
      </w:r>
      <w:ins w:id="144" w:author="Dr. Mahbub Hossain" w:date="2018-04-13T13:14:00Z">
        <w:r w:rsidR="001930BD">
          <w:rPr>
            <w:rFonts w:ascii="Times New Roman" w:eastAsia="Times New Roman" w:hAnsi="Times New Roman" w:cs="Times New Roman"/>
            <w:color w:val="000000" w:themeColor="text1"/>
            <w:lang w:val="en-IN" w:eastAsia="en-IN" w:bidi="bn-IN"/>
          </w:rPr>
          <w:t xml:space="preserve">context-specific </w:t>
        </w:r>
      </w:ins>
      <w:r w:rsidR="00E97002" w:rsidRPr="004A4641">
        <w:rPr>
          <w:rFonts w:ascii="Times New Roman" w:eastAsia="Times New Roman" w:hAnsi="Times New Roman" w:cs="Times New Roman"/>
          <w:color w:val="000000" w:themeColor="text1"/>
          <w:lang w:val="en-IN" w:eastAsia="en-IN" w:bidi="bn-IN"/>
        </w:rPr>
        <w:t xml:space="preserve">practices which is the key to improve the scenario. In a conflict-prone area </w:t>
      </w:r>
      <w:del w:id="145" w:author="Dr. Mahbub Hossain" w:date="2018-04-13T13:14:00Z">
        <w:r w:rsidR="00E97002" w:rsidRPr="004A4641" w:rsidDel="001930BD">
          <w:rPr>
            <w:rFonts w:ascii="Times New Roman" w:eastAsia="Times New Roman" w:hAnsi="Times New Roman" w:cs="Times New Roman"/>
            <w:color w:val="000000" w:themeColor="text1"/>
            <w:lang w:val="en-IN" w:eastAsia="en-IN" w:bidi="bn-IN"/>
          </w:rPr>
          <w:delText>which suffers from</w:delText>
        </w:r>
      </w:del>
      <w:ins w:id="146" w:author="Dr. Mahbub Hossain" w:date="2018-04-13T13:14:00Z">
        <w:r w:rsidR="001930BD">
          <w:rPr>
            <w:rFonts w:ascii="Times New Roman" w:eastAsia="Times New Roman" w:hAnsi="Times New Roman" w:cs="Times New Roman"/>
            <w:color w:val="000000" w:themeColor="text1"/>
            <w:lang w:val="en-IN" w:eastAsia="en-IN" w:bidi="bn-IN"/>
          </w:rPr>
          <w:t>with</w:t>
        </w:r>
      </w:ins>
      <w:r w:rsidR="00E97002" w:rsidRPr="004A4641">
        <w:rPr>
          <w:rFonts w:ascii="Times New Roman" w:eastAsia="Times New Roman" w:hAnsi="Times New Roman" w:cs="Times New Roman"/>
          <w:color w:val="000000" w:themeColor="text1"/>
          <w:lang w:val="en-IN" w:eastAsia="en-IN" w:bidi="bn-IN"/>
        </w:rPr>
        <w:t xml:space="preserve"> resource-constrains and </w:t>
      </w:r>
      <w:del w:id="147" w:author="Dr. Mahbub Hossain" w:date="2018-04-13T13:14:00Z">
        <w:r w:rsidR="00E97002" w:rsidRPr="004A4641" w:rsidDel="001930BD">
          <w:rPr>
            <w:rFonts w:ascii="Times New Roman" w:eastAsia="Times New Roman" w:hAnsi="Times New Roman" w:cs="Times New Roman"/>
            <w:color w:val="000000" w:themeColor="text1"/>
            <w:lang w:val="en-IN" w:eastAsia="en-IN" w:bidi="bn-IN"/>
          </w:rPr>
          <w:delText xml:space="preserve">several challenges like </w:delText>
        </w:r>
      </w:del>
      <w:r w:rsidR="00E97002" w:rsidRPr="004A4641">
        <w:rPr>
          <w:rFonts w:ascii="Times New Roman" w:eastAsia="Times New Roman" w:hAnsi="Times New Roman" w:cs="Times New Roman"/>
          <w:color w:val="000000" w:themeColor="text1"/>
          <w:lang w:val="en-IN" w:eastAsia="en-IN" w:bidi="bn-IN"/>
        </w:rPr>
        <w:t>lack of specific protocols and policies to serve the population demands, translational</w:t>
      </w:r>
      <w:ins w:id="148" w:author="Dr. Mahbub Hossain" w:date="2018-04-13T13:15:00Z">
        <w:r w:rsidR="001930BD">
          <w:rPr>
            <w:rFonts w:ascii="Times New Roman" w:eastAsia="Times New Roman" w:hAnsi="Times New Roman" w:cs="Times New Roman"/>
            <w:color w:val="000000" w:themeColor="text1"/>
            <w:lang w:val="en-IN" w:eastAsia="en-IN" w:bidi="bn-IN"/>
          </w:rPr>
          <w:t xml:space="preserve"> holistic</w:t>
        </w:r>
      </w:ins>
      <w:r w:rsidR="00E97002" w:rsidRPr="004A4641">
        <w:rPr>
          <w:rFonts w:ascii="Times New Roman" w:eastAsia="Times New Roman" w:hAnsi="Times New Roman" w:cs="Times New Roman"/>
          <w:color w:val="000000" w:themeColor="text1"/>
          <w:lang w:val="en-IN" w:eastAsia="en-IN" w:bidi="bn-IN"/>
        </w:rPr>
        <w:t xml:space="preserve"> approaches would be challenging to implement</w:t>
      </w:r>
      <w:r w:rsidR="00210B60">
        <w:rPr>
          <w:rFonts w:ascii="Times New Roman" w:eastAsia="Times New Roman" w:hAnsi="Times New Roman" w:cs="Times New Roman"/>
          <w:color w:val="000000" w:themeColor="text1"/>
          <w:lang w:val="en-IN" w:eastAsia="en-IN" w:bidi="bn-IN"/>
        </w:rPr>
        <w:t xml:space="preserve"> </w:t>
      </w:r>
      <w:r w:rsidR="00210B60">
        <w:rPr>
          <w:rFonts w:ascii="Times New Roman" w:eastAsia="Times New Roman" w:hAnsi="Times New Roman" w:cs="Times New Roman"/>
          <w:color w:val="000000" w:themeColor="text1"/>
          <w:lang w:val="en-IN" w:eastAsia="en-IN" w:bidi="bn-IN"/>
        </w:rPr>
        <w:fldChar w:fldCharType="begin" w:fldLock="1"/>
      </w:r>
      <w:r w:rsidR="00210B60">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"Kimathi", "given" : "Leah", "non-dropping-particle" : "", "parse-names" : false, "suffix" : "" } ], "id" : "ITEM-1", "issued" : { "date-parts" : [ [ "0" ] ] }, "title" : "International Peace Support Training Centre Nairobi, Kenya A COMMON AGENDA OF POST-CONFLICT RECONSTRUCTION AMONG EASTERN AFRICA'S SUB-REGIONAL ORGANISATIONS: Exploring the Challenges", "type" : "article-journal" }, "uris" : [ "http://www.mendeley.com/documents/?uuid=298cc43a-ab7f-35d1-9fc7-93eaee4bf337" ] } ], "mendeley" : { "formattedCitation" : "(24)", "plainTextFormattedCitation" : "(24)", "previouslyFormattedCitation" : "(24)" }, "properties" : {  }, "schema" : "https://github.com/citation-style-language/schema/raw/master/csl-citation.json" }</w:instrText>
      </w:r>
      <w:r w:rsidR="00210B60">
        <w:rPr>
          <w:rFonts w:ascii="Times New Roman" w:eastAsia="Times New Roman" w:hAnsi="Times New Roman" w:cs="Times New Roman"/>
          <w:color w:val="000000" w:themeColor="text1"/>
          <w:lang w:val="en-IN" w:eastAsia="en-IN" w:bidi="bn-IN"/>
        </w:rPr>
        <w:fldChar w:fldCharType="separate"/>
      </w:r>
      <w:r w:rsidR="00210B60" w:rsidRPr="00210B60">
        <w:rPr>
          <w:rFonts w:ascii="Times New Roman" w:eastAsia="Times New Roman" w:hAnsi="Times New Roman" w:cs="Times New Roman"/>
          <w:noProof/>
          <w:color w:val="000000" w:themeColor="text1"/>
          <w:lang w:val="en-IN" w:eastAsia="en-IN" w:bidi="bn-IN"/>
        </w:rPr>
        <w:t>(24)</w:t>
      </w:r>
      <w:r w:rsidR="00210B60">
        <w:rPr>
          <w:rFonts w:ascii="Times New Roman" w:eastAsia="Times New Roman" w:hAnsi="Times New Roman" w:cs="Times New Roman"/>
          <w:color w:val="000000" w:themeColor="text1"/>
          <w:lang w:val="en-IN" w:eastAsia="en-IN" w:bidi="bn-IN"/>
        </w:rPr>
        <w:fldChar w:fldCharType="end"/>
      </w:r>
      <w:r w:rsidR="00E97002" w:rsidRPr="004A4641">
        <w:rPr>
          <w:rFonts w:ascii="Times New Roman" w:eastAsia="Times New Roman" w:hAnsi="Times New Roman" w:cs="Times New Roman"/>
          <w:color w:val="000000" w:themeColor="text1"/>
          <w:lang w:val="en-IN" w:eastAsia="en-IN" w:bidi="bn-IN"/>
        </w:rPr>
        <w:t xml:space="preserve">. </w:t>
      </w:r>
      <w:ins w:id="149" w:author="Dr. Mahbub Hossain" w:date="2018-04-13T13:15:00Z">
        <w:r w:rsidR="001930BD">
          <w:rPr>
            <w:rFonts w:ascii="Times New Roman" w:eastAsia="Times New Roman" w:hAnsi="Times New Roman" w:cs="Times New Roman"/>
            <w:color w:val="000000" w:themeColor="text1"/>
            <w:lang w:val="en-IN" w:eastAsia="en-IN" w:bidi="bn-IN"/>
          </w:rPr>
          <w:t>Therefore, a</w:t>
        </w:r>
      </w:ins>
      <w:del w:id="150" w:author="Dr. Mahbub Hossain" w:date="2018-04-13T13:15:00Z">
        <w:r w:rsidR="00CA3574" w:rsidRPr="004A4641" w:rsidDel="001930BD">
          <w:rPr>
            <w:rFonts w:ascii="Times New Roman" w:eastAsia="Times New Roman" w:hAnsi="Times New Roman" w:cs="Times New Roman"/>
            <w:color w:val="000000" w:themeColor="text1"/>
            <w:lang w:val="en-IN" w:eastAsia="en-IN" w:bidi="bn-IN"/>
          </w:rPr>
          <w:delText>A</w:delText>
        </w:r>
      </w:del>
      <w:r w:rsidR="00CA3574" w:rsidRPr="004A4641">
        <w:rPr>
          <w:rFonts w:ascii="Times New Roman" w:eastAsia="Times New Roman" w:hAnsi="Times New Roman" w:cs="Times New Roman"/>
          <w:color w:val="000000" w:themeColor="text1"/>
          <w:lang w:val="en-IN" w:eastAsia="en-IN" w:bidi="bn-IN"/>
        </w:rPr>
        <w:t xml:space="preserve"> multipronged</w:t>
      </w:r>
      <w:ins w:id="151" w:author="Dr. Mahbub Hossain" w:date="2018-04-13T13:15:00Z">
        <w:r w:rsidR="001930BD">
          <w:rPr>
            <w:rFonts w:ascii="Times New Roman" w:eastAsia="Times New Roman" w:hAnsi="Times New Roman" w:cs="Times New Roman"/>
            <w:color w:val="000000" w:themeColor="text1"/>
            <w:lang w:val="en-IN" w:eastAsia="en-IN" w:bidi="bn-IN"/>
          </w:rPr>
          <w:t xml:space="preserve"> ethically optimized</w:t>
        </w:r>
      </w:ins>
      <w:r w:rsidR="00CA3574" w:rsidRPr="004A4641">
        <w:rPr>
          <w:rFonts w:ascii="Times New Roman" w:eastAsia="Times New Roman" w:hAnsi="Times New Roman" w:cs="Times New Roman"/>
          <w:color w:val="000000" w:themeColor="text1"/>
          <w:lang w:val="en-IN" w:eastAsia="en-IN" w:bidi="bn-IN"/>
        </w:rPr>
        <w:t xml:space="preserve"> approach involving local and global providers to mobilize their collective resources to ensure a holistic wellbeing of Rohingya population is required. The policy makers </w:t>
      </w:r>
      <w:del w:id="152" w:author="Dr. Mahbub Hossain" w:date="2018-04-13T13:16:00Z">
        <w:r w:rsidR="00CA3574" w:rsidRPr="004A4641" w:rsidDel="001930BD">
          <w:rPr>
            <w:rFonts w:ascii="Times New Roman" w:eastAsia="Times New Roman" w:hAnsi="Times New Roman" w:cs="Times New Roman"/>
            <w:color w:val="000000" w:themeColor="text1"/>
            <w:lang w:val="en-IN" w:eastAsia="en-IN" w:bidi="bn-IN"/>
          </w:rPr>
          <w:delText>have a leadership role to include specific provisions of protecting the victims of gender-based violence which will allow the</w:delText>
        </w:r>
      </w:del>
      <w:ins w:id="153" w:author="Dr. Mahbub Hossain" w:date="2018-04-13T13:16:00Z">
        <w:r w:rsidR="001930BD">
          <w:rPr>
            <w:rFonts w:ascii="Times New Roman" w:eastAsia="Times New Roman" w:hAnsi="Times New Roman" w:cs="Times New Roman"/>
            <w:color w:val="000000" w:themeColor="text1"/>
            <w:lang w:val="en-IN" w:eastAsia="en-IN" w:bidi="bn-IN"/>
          </w:rPr>
          <w:t>and the</w:t>
        </w:r>
      </w:ins>
      <w:r w:rsidR="00CA3574" w:rsidRPr="004A4641">
        <w:rPr>
          <w:rFonts w:ascii="Times New Roman" w:eastAsia="Times New Roman" w:hAnsi="Times New Roman" w:cs="Times New Roman"/>
          <w:color w:val="000000" w:themeColor="text1"/>
          <w:lang w:val="en-IN" w:eastAsia="en-IN" w:bidi="bn-IN"/>
        </w:rPr>
        <w:t xml:space="preserve"> institutional providers </w:t>
      </w:r>
      <w:del w:id="154" w:author="Dr. Mahbub Hossain" w:date="2018-04-13T13:16:00Z">
        <w:r w:rsidR="00CA3574" w:rsidRPr="004A4641" w:rsidDel="001930BD">
          <w:rPr>
            <w:rFonts w:ascii="Times New Roman" w:eastAsia="Times New Roman" w:hAnsi="Times New Roman" w:cs="Times New Roman"/>
            <w:color w:val="000000" w:themeColor="text1"/>
            <w:lang w:val="en-IN" w:eastAsia="en-IN" w:bidi="bn-IN"/>
          </w:rPr>
          <w:delText>at the community level</w:delText>
        </w:r>
      </w:del>
      <w:ins w:id="155" w:author="Dr. Mahbub Hossain" w:date="2018-04-13T13:16:00Z">
        <w:r w:rsidR="001930BD">
          <w:rPr>
            <w:rFonts w:ascii="Times New Roman" w:eastAsia="Times New Roman" w:hAnsi="Times New Roman" w:cs="Times New Roman"/>
            <w:color w:val="000000" w:themeColor="text1"/>
            <w:lang w:val="en-IN" w:eastAsia="en-IN" w:bidi="bn-IN"/>
          </w:rPr>
          <w:t>should</w:t>
        </w:r>
      </w:ins>
      <w:r w:rsidR="00CA3574" w:rsidRPr="004A4641">
        <w:rPr>
          <w:rFonts w:ascii="Times New Roman" w:eastAsia="Times New Roman" w:hAnsi="Times New Roman" w:cs="Times New Roman"/>
          <w:color w:val="000000" w:themeColor="text1"/>
          <w:lang w:val="en-IN" w:eastAsia="en-IN" w:bidi="bn-IN"/>
        </w:rPr>
        <w:t xml:space="preserve"> </w:t>
      </w:r>
      <w:del w:id="156" w:author="Dr. Mahbub Hossain" w:date="2018-04-13T13:16:00Z">
        <w:r w:rsidR="00CA3574" w:rsidRPr="004A4641" w:rsidDel="001930BD">
          <w:rPr>
            <w:rFonts w:ascii="Times New Roman" w:eastAsia="Times New Roman" w:hAnsi="Times New Roman" w:cs="Times New Roman"/>
            <w:color w:val="000000" w:themeColor="text1"/>
            <w:lang w:val="en-IN" w:eastAsia="en-IN" w:bidi="bn-IN"/>
          </w:rPr>
          <w:delText xml:space="preserve">to </w:delText>
        </w:r>
      </w:del>
      <w:r w:rsidR="00CA3574" w:rsidRPr="004A4641">
        <w:rPr>
          <w:rFonts w:ascii="Times New Roman" w:eastAsia="Times New Roman" w:hAnsi="Times New Roman" w:cs="Times New Roman"/>
          <w:color w:val="000000" w:themeColor="text1"/>
          <w:lang w:val="en-IN" w:eastAsia="en-IN" w:bidi="bn-IN"/>
        </w:rPr>
        <w:t>be sensitized about the facts and enhance their competencies</w:t>
      </w:r>
      <w:ins w:id="157" w:author="Dr. Mahbub Hossain" w:date="2018-04-13T13:16:00Z">
        <w:r w:rsidR="001930BD">
          <w:rPr>
            <w:rFonts w:ascii="Times New Roman" w:eastAsia="Times New Roman" w:hAnsi="Times New Roman" w:cs="Times New Roman"/>
            <w:color w:val="000000" w:themeColor="text1"/>
            <w:lang w:val="en-IN" w:eastAsia="en-IN" w:bidi="bn-IN"/>
          </w:rPr>
          <w:t xml:space="preserve"> accordingly</w:t>
        </w:r>
      </w:ins>
      <w:r w:rsidR="00CA3574" w:rsidRPr="004A4641">
        <w:rPr>
          <w:rFonts w:ascii="Times New Roman" w:eastAsia="Times New Roman" w:hAnsi="Times New Roman" w:cs="Times New Roman"/>
          <w:color w:val="000000" w:themeColor="text1"/>
          <w:lang w:val="en-IN" w:eastAsia="en-IN" w:bidi="bn-IN"/>
        </w:rPr>
        <w:t xml:space="preserve"> </w:t>
      </w:r>
      <w:r w:rsidR="00BA4A4E" w:rsidRPr="004A4641">
        <w:rPr>
          <w:rFonts w:ascii="Times New Roman" w:eastAsia="Times New Roman" w:hAnsi="Times New Roman" w:cs="Times New Roman"/>
          <w:color w:val="000000" w:themeColor="text1"/>
          <w:lang w:val="en-IN" w:eastAsia="en-IN" w:bidi="bn-IN"/>
        </w:rPr>
        <w:t xml:space="preserve">to </w:t>
      </w:r>
      <w:del w:id="158" w:author="Dr. Mahbub Hossain" w:date="2018-04-13T13:17:00Z">
        <w:r w:rsidR="00BA4A4E" w:rsidRPr="004A4641" w:rsidDel="001930BD">
          <w:rPr>
            <w:rFonts w:ascii="Times New Roman" w:eastAsia="Times New Roman" w:hAnsi="Times New Roman" w:cs="Times New Roman"/>
            <w:color w:val="000000" w:themeColor="text1"/>
            <w:lang w:val="en-IN" w:eastAsia="en-IN" w:bidi="bn-IN"/>
          </w:rPr>
          <w:delText xml:space="preserve">serve the target population </w:delText>
        </w:r>
      </w:del>
      <w:r w:rsidR="00BA4A4E" w:rsidRPr="004A4641">
        <w:rPr>
          <w:rFonts w:ascii="Times New Roman" w:eastAsia="Times New Roman" w:hAnsi="Times New Roman" w:cs="Times New Roman"/>
          <w:color w:val="000000" w:themeColor="text1"/>
          <w:lang w:val="en-IN" w:eastAsia="en-IN" w:bidi="bn-IN"/>
        </w:rPr>
        <w:t>safeguard</w:t>
      </w:r>
      <w:del w:id="159" w:author="Dr. Mahbub Hossain" w:date="2018-04-13T13:17:00Z">
        <w:r w:rsidR="00BA4A4E" w:rsidRPr="004A4641" w:rsidDel="001930BD">
          <w:rPr>
            <w:rFonts w:ascii="Times New Roman" w:eastAsia="Times New Roman" w:hAnsi="Times New Roman" w:cs="Times New Roman"/>
            <w:color w:val="000000" w:themeColor="text1"/>
            <w:lang w:val="en-IN" w:eastAsia="en-IN" w:bidi="bn-IN"/>
          </w:rPr>
          <w:delText>ing</w:delText>
        </w:r>
      </w:del>
      <w:r w:rsidR="00BA4A4E" w:rsidRPr="004A4641">
        <w:rPr>
          <w:rFonts w:ascii="Times New Roman" w:eastAsia="Times New Roman" w:hAnsi="Times New Roman" w:cs="Times New Roman"/>
          <w:color w:val="000000" w:themeColor="text1"/>
          <w:lang w:val="en-IN" w:eastAsia="en-IN" w:bidi="bn-IN"/>
        </w:rPr>
        <w:t xml:space="preserve"> the ethical considerations.</w:t>
      </w:r>
      <w:ins w:id="160" w:author="Dr. Mahbub Hossain" w:date="2018-04-13T13:17:00Z">
        <w:r w:rsidR="001930BD">
          <w:rPr>
            <w:rFonts w:ascii="Times New Roman" w:eastAsia="Times New Roman" w:hAnsi="Times New Roman" w:cs="Times New Roman"/>
            <w:color w:val="000000" w:themeColor="text1"/>
            <w:lang w:val="en-IN" w:eastAsia="en-IN" w:bidi="bn-IN"/>
          </w:rPr>
          <w:t xml:space="preserve"> Diverse </w:t>
        </w:r>
      </w:ins>
      <w:ins w:id="161" w:author="Dr. Mahbub Hossain" w:date="2018-04-13T13:18:00Z">
        <w:r w:rsidR="001930BD">
          <w:rPr>
            <w:rFonts w:ascii="Times New Roman" w:eastAsia="Times New Roman" w:hAnsi="Times New Roman" w:cs="Times New Roman"/>
            <w:color w:val="000000" w:themeColor="text1"/>
            <w:lang w:val="en-IN" w:eastAsia="en-IN" w:bidi="bn-IN"/>
          </w:rPr>
          <w:t>services</w:t>
        </w:r>
      </w:ins>
      <w:ins w:id="162" w:author="Dr. Mahbub Hossain" w:date="2018-04-13T13:17:00Z">
        <w:r w:rsidR="001930BD">
          <w:rPr>
            <w:rFonts w:ascii="Times New Roman" w:eastAsia="Times New Roman" w:hAnsi="Times New Roman" w:cs="Times New Roman"/>
            <w:color w:val="000000" w:themeColor="text1"/>
            <w:lang w:val="en-IN" w:eastAsia="en-IN" w:bidi="bn-IN"/>
          </w:rPr>
          <w:t xml:space="preserve"> </w:t>
        </w:r>
      </w:ins>
      <w:ins w:id="163" w:author="Dr. Mahbub Hossain" w:date="2018-04-13T13:18:00Z">
        <w:r w:rsidR="001930BD">
          <w:rPr>
            <w:rFonts w:ascii="Times New Roman" w:eastAsia="Times New Roman" w:hAnsi="Times New Roman" w:cs="Times New Roman"/>
            <w:color w:val="000000" w:themeColor="text1"/>
            <w:lang w:val="en-IN" w:eastAsia="en-IN" w:bidi="bn-IN"/>
          </w:rPr>
          <w:t>can adopt common ethical grounds in</w:t>
        </w:r>
      </w:ins>
      <w:r w:rsidR="00BA4A4E" w:rsidRPr="004A4641">
        <w:rPr>
          <w:rFonts w:ascii="Times New Roman" w:eastAsia="Times New Roman" w:hAnsi="Times New Roman" w:cs="Times New Roman"/>
          <w:color w:val="000000" w:themeColor="text1"/>
          <w:lang w:val="en-IN" w:eastAsia="en-IN" w:bidi="bn-IN"/>
        </w:rPr>
        <w:t xml:space="preserve"> </w:t>
      </w:r>
      <w:del w:id="164" w:author="Dr. Mahbub Hossain" w:date="2018-04-13T13:17:00Z">
        <w:r w:rsidR="00C964BC" w:rsidDel="001930BD">
          <w:rPr>
            <w:rFonts w:ascii="Times New Roman" w:eastAsia="Times New Roman" w:hAnsi="Times New Roman" w:cs="Times New Roman"/>
            <w:color w:val="000000" w:themeColor="text1"/>
            <w:lang w:val="en-IN" w:eastAsia="en-IN" w:bidi="bn-IN"/>
          </w:rPr>
          <w:delText xml:space="preserve">These institutional and community providers working on different realms including health, education, social welfare and so one </w:delText>
        </w:r>
        <w:r w:rsidR="00B32831" w:rsidDel="001930BD">
          <w:rPr>
            <w:rFonts w:ascii="Times New Roman" w:eastAsia="Times New Roman" w:hAnsi="Times New Roman" w:cs="Times New Roman"/>
            <w:color w:val="000000" w:themeColor="text1"/>
            <w:lang w:val="en-IN" w:eastAsia="en-IN" w:bidi="bn-IN"/>
          </w:rPr>
          <w:delText>have</w:delText>
        </w:r>
        <w:r w:rsidR="00C964BC" w:rsidDel="001930BD">
          <w:rPr>
            <w:rFonts w:ascii="Times New Roman" w:eastAsia="Times New Roman" w:hAnsi="Times New Roman" w:cs="Times New Roman"/>
            <w:color w:val="000000" w:themeColor="text1"/>
            <w:lang w:val="en-IN" w:eastAsia="en-IN" w:bidi="bn-IN"/>
          </w:rPr>
          <w:delText xml:space="preserve"> their own ways to contribute to the overall protection of the target population they are destined to serve, however, the ethical fundamentals apply to all the aspects they cover in their practices. For instance, </w:delText>
        </w:r>
      </w:del>
      <w:r w:rsidR="00C964BC">
        <w:rPr>
          <w:rFonts w:ascii="Times New Roman" w:eastAsia="Times New Roman" w:hAnsi="Times New Roman" w:cs="Times New Roman"/>
          <w:color w:val="000000" w:themeColor="text1"/>
          <w:lang w:val="en-IN" w:eastAsia="en-IN" w:bidi="bn-IN"/>
        </w:rPr>
        <w:t xml:space="preserve">reducing the gender discrimination in all the transactions, minimizing the prejudice and stigma to the violence and overcoming cultural negativities </w:t>
      </w:r>
      <w:del w:id="165" w:author="Dr. Mahbub Hossain" w:date="2018-04-13T13:19:00Z">
        <w:r w:rsidR="00C964BC" w:rsidDel="001930BD">
          <w:rPr>
            <w:rFonts w:ascii="Times New Roman" w:eastAsia="Times New Roman" w:hAnsi="Times New Roman" w:cs="Times New Roman"/>
            <w:color w:val="000000" w:themeColor="text1"/>
            <w:lang w:val="en-IN" w:eastAsia="en-IN" w:bidi="bn-IN"/>
          </w:rPr>
          <w:delText xml:space="preserve">are critical to promote equality and justice which </w:delText>
        </w:r>
        <w:r w:rsidR="00301CD0" w:rsidDel="001930BD">
          <w:rPr>
            <w:rFonts w:ascii="Times New Roman" w:eastAsia="Times New Roman" w:hAnsi="Times New Roman" w:cs="Times New Roman"/>
            <w:color w:val="000000" w:themeColor="text1"/>
            <w:lang w:val="en-IN" w:eastAsia="en-IN" w:bidi="bn-IN"/>
          </w:rPr>
          <w:delText>must</w:delText>
        </w:r>
        <w:r w:rsidR="00C964BC" w:rsidDel="001930BD">
          <w:rPr>
            <w:rFonts w:ascii="Times New Roman" w:eastAsia="Times New Roman" w:hAnsi="Times New Roman" w:cs="Times New Roman"/>
            <w:color w:val="000000" w:themeColor="text1"/>
            <w:lang w:val="en-IN" w:eastAsia="en-IN" w:bidi="bn-IN"/>
          </w:rPr>
          <w:delText xml:space="preserve"> be addressed in a collective manner</w:delText>
        </w:r>
        <w:r w:rsidR="00921447" w:rsidDel="001930BD">
          <w:rPr>
            <w:rFonts w:ascii="Times New Roman" w:eastAsia="Times New Roman" w:hAnsi="Times New Roman" w:cs="Times New Roman"/>
            <w:color w:val="000000" w:themeColor="text1"/>
            <w:lang w:val="en-IN" w:eastAsia="en-IN" w:bidi="bn-IN"/>
          </w:rPr>
          <w:delText xml:space="preserve"> </w:delText>
        </w:r>
      </w:del>
      <w:r w:rsidR="00921447">
        <w:rPr>
          <w:rFonts w:ascii="Times New Roman" w:eastAsia="Times New Roman" w:hAnsi="Times New Roman" w:cs="Times New Roman"/>
          <w:color w:val="000000" w:themeColor="text1"/>
          <w:lang w:val="en-IN" w:eastAsia="en-IN" w:bidi="bn-IN"/>
        </w:rPr>
        <w:fldChar w:fldCharType="begin" w:fldLock="1"/>
      </w:r>
      <w:r w:rsidR="00921447">
        <w:rPr>
          <w:rFonts w:ascii="Times New Roman" w:eastAsia="Times New Roman" w:hAnsi="Times New Roman" w:cs="Times New Roman"/>
          <w:color w:val="000000" w:themeColor="text1"/>
          <w:lang w:val="en-IN" w:eastAsia="en-IN" w:bidi="bn-IN"/>
        </w:rPr>
        <w:instrText>ADDIN CSL_CITATION { "citationItems" : [ { "id" : "ITEM-1", "itemData" : { "abstract" : "At the 23 rd General Assembly of the Conference of NGOs in Consultative Relationship with the UN (CONGO) Geneva, 7 December 2007 I would like to thank CONGO for the opportunity to make a contribution to the discussion during this 23 rd General Assembly on the critical issue of equality and justice. I am especially grateful for the opportunity to discuss equality and justice in relation to women and men \u2013 gender equality and gender justice -which is critical for achievement of equality and justice in all other contexts. I thank in particular the President of CONGO, Renata Blom, who has consistently shown strong support to the issue of gender equality and gender justice. Gender equality and gender justice is critical for the other key themes being considered this morning: peace and human security, human development and climate change \u2013 environmental crises, and human rights. It has important implications for the issues that will be discussed this afternoon \u2013 violence, resources and vision and responsibility. Commitments to gender equality and gender justice The United Nations has established strong mandates for gender equality and gender justice. At the 2005 World Summit, world leaders reiterated that \" progress for women is progress for all \" . Five years earlier, at the Millennium Summit in 2000, world leaders acknowledged that gender equality and empowerment of women are essential for the eradication of poverty and hunger and for development that is truly sustainable. One of the eight Millennium Development Goals established, following the adoption of the Millennium Declaration, is focused on gender equality and empowerment of women. Since 1995 and the adoption of gender mainstreaming as a critical strategy for achieving gender equality, intergovernmental bodies \u2013 such as the General Assembly, the ECOSOC and the Commission on the Status of Women -have worked to mainstream gender perspectives as an integral part of all policy areas. It is increasingly recognized at policy level that achievement of gender equality and empowerment of women is critical for the achievement of all other development goals, and thus cuts across, or is essential for, progress on all other issues and sectors.", "author" : [ { "dropping-particle" : "", "family" : "Hannan Director", "given" : "Carolyn", "non-dropping-particle" : "", "parse-names" : false, "suffix" : "" } ], "id" : "ITEM-1", "issued" : { "date-parts" : [ [ "0" ] ] }, "title" : "GENDER EQUALITY AND GENDER JUSTICE Statement by Division for the Advancement of Women United Nations Department for Economic and Social Affairs (DESA)", "type" : "article-journal" }, "uris" : [ "http://www.mendeley.com/documents/?uuid=9f961eaa-3dc0-32d1-ba6a-c580b958fa54" ] } ], "mendeley" : { "formattedCitation" : "(25)", "plainTextFormattedCitation" : "(25)", "previouslyFormattedCitation" : "(25)" }, "properties" : {  }, "schema" : "https://github.com/citation-style-language/schema/raw/master/csl-citation.json" }</w:instrText>
      </w:r>
      <w:r w:rsidR="00921447">
        <w:rPr>
          <w:rFonts w:ascii="Times New Roman" w:eastAsia="Times New Roman" w:hAnsi="Times New Roman" w:cs="Times New Roman"/>
          <w:color w:val="000000" w:themeColor="text1"/>
          <w:lang w:val="en-IN" w:eastAsia="en-IN" w:bidi="bn-IN"/>
        </w:rPr>
        <w:fldChar w:fldCharType="separate"/>
      </w:r>
      <w:r w:rsidR="00921447" w:rsidRPr="00921447">
        <w:rPr>
          <w:rFonts w:ascii="Times New Roman" w:eastAsia="Times New Roman" w:hAnsi="Times New Roman" w:cs="Times New Roman"/>
          <w:noProof/>
          <w:color w:val="000000" w:themeColor="text1"/>
          <w:lang w:val="en-IN" w:eastAsia="en-IN" w:bidi="bn-IN"/>
        </w:rPr>
        <w:t>(25)</w:t>
      </w:r>
      <w:r w:rsidR="00921447">
        <w:rPr>
          <w:rFonts w:ascii="Times New Roman" w:eastAsia="Times New Roman" w:hAnsi="Times New Roman" w:cs="Times New Roman"/>
          <w:color w:val="000000" w:themeColor="text1"/>
          <w:lang w:val="en-IN" w:eastAsia="en-IN" w:bidi="bn-IN"/>
        </w:rPr>
        <w:fldChar w:fldCharType="end"/>
      </w:r>
      <w:r w:rsidR="00C964BC">
        <w:rPr>
          <w:rFonts w:ascii="Times New Roman" w:eastAsia="Times New Roman" w:hAnsi="Times New Roman" w:cs="Times New Roman"/>
          <w:color w:val="000000" w:themeColor="text1"/>
          <w:lang w:val="en-IN" w:eastAsia="en-IN" w:bidi="bn-IN"/>
        </w:rPr>
        <w:t xml:space="preserve">. Increasing the participation of the victims </w:t>
      </w:r>
      <w:ins w:id="166" w:author="Dr. Mahbub Hossain" w:date="2018-04-13T13:20:00Z">
        <w:r w:rsidR="008D48D3">
          <w:rPr>
            <w:rFonts w:ascii="Times New Roman" w:eastAsia="Times New Roman" w:hAnsi="Times New Roman" w:cs="Times New Roman"/>
            <w:color w:val="000000" w:themeColor="text1"/>
            <w:lang w:val="en-IN" w:eastAsia="en-IN" w:bidi="bn-IN"/>
          </w:rPr>
          <w:t xml:space="preserve">and </w:t>
        </w:r>
      </w:ins>
      <w:del w:id="167" w:author="Dr. Mahbub Hossain" w:date="2018-04-13T13:19:00Z">
        <w:r w:rsidR="00C964BC" w:rsidDel="001930BD">
          <w:rPr>
            <w:rFonts w:ascii="Times New Roman" w:eastAsia="Times New Roman" w:hAnsi="Times New Roman" w:cs="Times New Roman"/>
            <w:color w:val="000000" w:themeColor="text1"/>
            <w:lang w:val="en-IN" w:eastAsia="en-IN" w:bidi="bn-IN"/>
          </w:rPr>
          <w:delText>in the prospective measures would require community empowerment and profuse public health advocacy. In addition,</w:delText>
        </w:r>
      </w:del>
      <w:ins w:id="168" w:author="Dr. Mahbub Hossain" w:date="2018-04-13T13:19:00Z">
        <w:r w:rsidR="001930BD">
          <w:rPr>
            <w:rFonts w:ascii="Times New Roman" w:eastAsia="Times New Roman" w:hAnsi="Times New Roman" w:cs="Times New Roman"/>
            <w:color w:val="000000" w:themeColor="text1"/>
            <w:lang w:val="en-IN" w:eastAsia="en-IN" w:bidi="bn-IN"/>
          </w:rPr>
          <w:t>protecting</w:t>
        </w:r>
      </w:ins>
      <w:r w:rsidR="00C964BC">
        <w:rPr>
          <w:rFonts w:ascii="Times New Roman" w:eastAsia="Times New Roman" w:hAnsi="Times New Roman" w:cs="Times New Roman"/>
          <w:color w:val="000000" w:themeColor="text1"/>
          <w:lang w:val="en-IN" w:eastAsia="en-IN" w:bidi="bn-IN"/>
        </w:rPr>
        <w:t xml:space="preserve"> their privacy and confidentiality </w:t>
      </w:r>
      <w:del w:id="169" w:author="Dr. Mahbub Hossain" w:date="2018-04-13T13:19:00Z">
        <w:r w:rsidR="00C964BC" w:rsidDel="001930BD">
          <w:rPr>
            <w:rFonts w:ascii="Times New Roman" w:eastAsia="Times New Roman" w:hAnsi="Times New Roman" w:cs="Times New Roman"/>
            <w:color w:val="000000" w:themeColor="text1"/>
            <w:lang w:val="en-IN" w:eastAsia="en-IN" w:bidi="bn-IN"/>
          </w:rPr>
          <w:delText>should be protected by the practitioners for protecting them</w:delText>
        </w:r>
      </w:del>
      <w:ins w:id="170" w:author="Dr. Mahbub Hossain" w:date="2018-04-13T13:20:00Z">
        <w:r w:rsidR="008D48D3">
          <w:rPr>
            <w:rFonts w:ascii="Times New Roman" w:eastAsia="Times New Roman" w:hAnsi="Times New Roman" w:cs="Times New Roman"/>
            <w:color w:val="000000" w:themeColor="text1"/>
            <w:lang w:val="en-IN" w:eastAsia="en-IN" w:bidi="bn-IN"/>
          </w:rPr>
          <w:t>can prevent</w:t>
        </w:r>
      </w:ins>
      <w:r w:rsidR="00C964BC">
        <w:rPr>
          <w:rFonts w:ascii="Times New Roman" w:eastAsia="Times New Roman" w:hAnsi="Times New Roman" w:cs="Times New Roman"/>
          <w:color w:val="000000" w:themeColor="text1"/>
          <w:lang w:val="en-IN" w:eastAsia="en-IN" w:bidi="bn-IN"/>
        </w:rPr>
        <w:t xml:space="preserve"> from further exposure to violence </w:t>
      </w:r>
      <w:del w:id="171" w:author="Dr. Mahbub Hossain" w:date="2018-04-13T13:20:00Z">
        <w:r w:rsidR="00C964BC" w:rsidDel="008D48D3">
          <w:rPr>
            <w:rFonts w:ascii="Times New Roman" w:eastAsia="Times New Roman" w:hAnsi="Times New Roman" w:cs="Times New Roman"/>
            <w:color w:val="000000" w:themeColor="text1"/>
            <w:lang w:val="en-IN" w:eastAsia="en-IN" w:bidi="bn-IN"/>
          </w:rPr>
          <w:delText>which is not uncommon in practice</w:delText>
        </w:r>
        <w:r w:rsidR="00921447" w:rsidDel="008D48D3">
          <w:rPr>
            <w:rFonts w:ascii="Times New Roman" w:eastAsia="Times New Roman" w:hAnsi="Times New Roman" w:cs="Times New Roman"/>
            <w:color w:val="000000" w:themeColor="text1"/>
            <w:lang w:val="en-IN" w:eastAsia="en-IN" w:bidi="bn-IN"/>
          </w:rPr>
          <w:delText xml:space="preserve"> </w:delText>
        </w:r>
      </w:del>
      <w:r w:rsidR="00921447">
        <w:rPr>
          <w:rFonts w:ascii="Times New Roman" w:eastAsia="Times New Roman" w:hAnsi="Times New Roman" w:cs="Times New Roman"/>
          <w:color w:val="000000" w:themeColor="text1"/>
          <w:lang w:val="en-IN" w:eastAsia="en-IN" w:bidi="bn-IN"/>
        </w:rPr>
        <w:fldChar w:fldCharType="begin" w:fldLock="1"/>
      </w:r>
      <w:r w:rsidR="00921447">
        <w:rPr>
          <w:rFonts w:ascii="Times New Roman" w:eastAsia="Times New Roman" w:hAnsi="Times New Roman" w:cs="Times New Roman"/>
          <w:color w:val="000000" w:themeColor="text1"/>
          <w:lang w:val="en-IN" w:eastAsia="en-IN" w:bidi="bn-IN"/>
        </w:rPr>
        <w:instrText>ADDIN CSL_CITATION { "citationItems" : [ { "id" : "ITEM-1", "itemData" : { "URL" : "http://www.apa.org/monitor/2014/04/disclosing-information.aspx", "accessed" : { "date-parts" : [ [ "2018", "4", "12" ] ] }, "author" : [ { "dropping-particle" : "", "family" : "Stephen Behnke", "given" : "", "non-dropping-particle" : "", "parse-names" : false, "suffix" : "" } ], "id" : "ITEM-1", "issued" : { "date-parts" : [ [ "0" ] ] }, "title" : "Disclosing confidential information", "type" : "webpage" }, "uris" : [ "http://www.mendeley.com/documents/?uuid=84437a7a-2e85-3586-8144-b7f6aaa69017" ] } ], "mendeley" : { "formattedCitation" : "(26)", "plainTextFormattedCitation" : "(26)", "previouslyFormattedCitation" : "(26)" }, "properties" : {  }, "schema" : "https://github.com/citation-style-language/schema/raw/master/csl-citation.json" }</w:instrText>
      </w:r>
      <w:r w:rsidR="00921447">
        <w:rPr>
          <w:rFonts w:ascii="Times New Roman" w:eastAsia="Times New Roman" w:hAnsi="Times New Roman" w:cs="Times New Roman"/>
          <w:color w:val="000000" w:themeColor="text1"/>
          <w:lang w:val="en-IN" w:eastAsia="en-IN" w:bidi="bn-IN"/>
        </w:rPr>
        <w:fldChar w:fldCharType="separate"/>
      </w:r>
      <w:r w:rsidR="00921447" w:rsidRPr="00921447">
        <w:rPr>
          <w:rFonts w:ascii="Times New Roman" w:eastAsia="Times New Roman" w:hAnsi="Times New Roman" w:cs="Times New Roman"/>
          <w:noProof/>
          <w:color w:val="000000" w:themeColor="text1"/>
          <w:lang w:val="en-IN" w:eastAsia="en-IN" w:bidi="bn-IN"/>
        </w:rPr>
        <w:t>(26)</w:t>
      </w:r>
      <w:r w:rsidR="00921447">
        <w:rPr>
          <w:rFonts w:ascii="Times New Roman" w:eastAsia="Times New Roman" w:hAnsi="Times New Roman" w:cs="Times New Roman"/>
          <w:color w:val="000000" w:themeColor="text1"/>
          <w:lang w:val="en-IN" w:eastAsia="en-IN" w:bidi="bn-IN"/>
        </w:rPr>
        <w:fldChar w:fldCharType="end"/>
      </w:r>
      <w:r w:rsidR="00C964BC">
        <w:rPr>
          <w:rFonts w:ascii="Times New Roman" w:eastAsia="Times New Roman" w:hAnsi="Times New Roman" w:cs="Times New Roman"/>
          <w:color w:val="000000" w:themeColor="text1"/>
          <w:lang w:val="en-IN" w:eastAsia="en-IN" w:bidi="bn-IN"/>
        </w:rPr>
        <w:t xml:space="preserve">. </w:t>
      </w:r>
      <w:del w:id="172" w:author="Dr. Mahbub Hossain" w:date="2018-04-13T13:21:00Z">
        <w:r w:rsidR="00D96D84" w:rsidDel="008D48D3">
          <w:rPr>
            <w:rFonts w:ascii="Times New Roman" w:eastAsia="Times New Roman" w:hAnsi="Times New Roman" w:cs="Times New Roman"/>
            <w:color w:val="000000" w:themeColor="text1"/>
            <w:lang w:val="en-IN" w:eastAsia="en-IN" w:bidi="bn-IN"/>
          </w:rPr>
          <w:delText>Being sensitive to issues related to conscientious objection facilitates the processes</w:delText>
        </w:r>
      </w:del>
      <w:del w:id="173" w:author="Dr. Mahbub Hossain" w:date="2018-04-13T13:20:00Z">
        <w:r w:rsidR="00D96D84" w:rsidDel="008D48D3">
          <w:rPr>
            <w:rFonts w:ascii="Times New Roman" w:eastAsia="Times New Roman" w:hAnsi="Times New Roman" w:cs="Times New Roman"/>
            <w:color w:val="000000" w:themeColor="text1"/>
            <w:lang w:val="en-IN" w:eastAsia="en-IN" w:bidi="bn-IN"/>
          </w:rPr>
          <w:delText xml:space="preserve"> of protecting the victims and allowing the providers to increase the access to care</w:delText>
        </w:r>
      </w:del>
      <w:del w:id="174" w:author="Dr. Mahbub Hossain" w:date="2018-04-13T13:21:00Z">
        <w:r w:rsidR="00D96D84" w:rsidDel="008D48D3">
          <w:rPr>
            <w:rFonts w:ascii="Times New Roman" w:eastAsia="Times New Roman" w:hAnsi="Times New Roman" w:cs="Times New Roman"/>
            <w:color w:val="000000" w:themeColor="text1"/>
            <w:lang w:val="en-IN" w:eastAsia="en-IN" w:bidi="bn-IN"/>
          </w:rPr>
          <w:delText xml:space="preserve">. </w:delText>
        </w:r>
      </w:del>
      <w:r w:rsidR="00645029">
        <w:rPr>
          <w:rFonts w:ascii="Times New Roman" w:eastAsia="Times New Roman" w:hAnsi="Times New Roman" w:cs="Times New Roman"/>
          <w:color w:val="000000" w:themeColor="text1"/>
          <w:lang w:val="en-IN" w:eastAsia="en-IN" w:bidi="bn-IN"/>
        </w:rPr>
        <w:t>Also, the planners should adopt standard guidelines to minimize the errors in care and maximize the</w:t>
      </w:r>
      <w:ins w:id="175" w:author="Dr. Mahbub Hossain" w:date="2018-04-13T13:21:00Z">
        <w:r w:rsidR="008D48D3">
          <w:rPr>
            <w:rFonts w:ascii="Times New Roman" w:eastAsia="Times New Roman" w:hAnsi="Times New Roman" w:cs="Times New Roman"/>
            <w:color w:val="000000" w:themeColor="text1"/>
            <w:lang w:val="en-IN" w:eastAsia="en-IN" w:bidi="bn-IN"/>
          </w:rPr>
          <w:t xml:space="preserve"> convergence and overall</w:t>
        </w:r>
      </w:ins>
      <w:r w:rsidR="00645029">
        <w:rPr>
          <w:rFonts w:ascii="Times New Roman" w:eastAsia="Times New Roman" w:hAnsi="Times New Roman" w:cs="Times New Roman"/>
          <w:color w:val="000000" w:themeColor="text1"/>
          <w:lang w:val="en-IN" w:eastAsia="en-IN" w:bidi="bn-IN"/>
        </w:rPr>
        <w:t xml:space="preserve"> quality of </w:t>
      </w:r>
      <w:ins w:id="176" w:author="Dr. Mahbub Hossain" w:date="2018-04-13T13:21:00Z">
        <w:r w:rsidR="008D48D3">
          <w:rPr>
            <w:rFonts w:ascii="Times New Roman" w:eastAsia="Times New Roman" w:hAnsi="Times New Roman" w:cs="Times New Roman"/>
            <w:color w:val="000000" w:themeColor="text1"/>
            <w:lang w:val="en-IN" w:eastAsia="en-IN" w:bidi="bn-IN"/>
          </w:rPr>
          <w:t xml:space="preserve">the </w:t>
        </w:r>
      </w:ins>
      <w:r w:rsidR="00645029">
        <w:rPr>
          <w:rFonts w:ascii="Times New Roman" w:eastAsia="Times New Roman" w:hAnsi="Times New Roman" w:cs="Times New Roman"/>
          <w:color w:val="000000" w:themeColor="text1"/>
          <w:lang w:val="en-IN" w:eastAsia="en-IN" w:bidi="bn-IN"/>
        </w:rPr>
        <w:t xml:space="preserve">services. </w:t>
      </w:r>
      <w:del w:id="177" w:author="Dr. Mahbub Hossain" w:date="2018-04-13T13:21:00Z">
        <w:r w:rsidR="00645029" w:rsidDel="008D48D3">
          <w:rPr>
            <w:rFonts w:ascii="Times New Roman" w:eastAsia="Times New Roman" w:hAnsi="Times New Roman" w:cs="Times New Roman"/>
            <w:color w:val="000000" w:themeColor="text1"/>
            <w:lang w:val="en-IN" w:eastAsia="en-IN" w:bidi="bn-IN"/>
          </w:rPr>
          <w:delText>Such standardization of the approaches and practices would increase the accountability as well, which would promote the trust on the system and help the victims to step out of their miseries.</w:delText>
        </w:r>
        <w:r w:rsidR="00542FE6" w:rsidDel="008D48D3">
          <w:rPr>
            <w:rFonts w:ascii="Times New Roman" w:eastAsia="Times New Roman" w:hAnsi="Times New Roman" w:cs="Times New Roman"/>
            <w:color w:val="000000" w:themeColor="text1"/>
            <w:lang w:val="en-IN" w:eastAsia="en-IN" w:bidi="bn-IN"/>
          </w:rPr>
          <w:delText xml:space="preserve"> </w:delText>
        </w:r>
      </w:del>
      <w:r w:rsidR="00301CD0">
        <w:rPr>
          <w:rFonts w:ascii="Times New Roman" w:eastAsia="Times New Roman" w:hAnsi="Times New Roman" w:cs="Times New Roman"/>
          <w:color w:val="000000" w:themeColor="text1"/>
          <w:lang w:val="en-IN" w:eastAsia="en-IN" w:bidi="bn-IN"/>
        </w:rPr>
        <w:t xml:space="preserve">Furthermore, the health system of Bangladesh should come forward along with other </w:t>
      </w:r>
      <w:ins w:id="178" w:author="Dr. Mahbub Hossain" w:date="2018-04-13T13:21:00Z">
        <w:r w:rsidR="008D48D3">
          <w:rPr>
            <w:rFonts w:ascii="Times New Roman" w:eastAsia="Times New Roman" w:hAnsi="Times New Roman" w:cs="Times New Roman"/>
            <w:color w:val="000000" w:themeColor="text1"/>
            <w:lang w:val="en-IN" w:eastAsia="en-IN" w:bidi="bn-IN"/>
          </w:rPr>
          <w:t xml:space="preserve">regional and global </w:t>
        </w:r>
      </w:ins>
      <w:r w:rsidR="00301CD0">
        <w:rPr>
          <w:rFonts w:ascii="Times New Roman" w:eastAsia="Times New Roman" w:hAnsi="Times New Roman" w:cs="Times New Roman"/>
          <w:color w:val="000000" w:themeColor="text1"/>
          <w:lang w:val="en-IN" w:eastAsia="en-IN" w:bidi="bn-IN"/>
        </w:rPr>
        <w:t xml:space="preserve">public </w:t>
      </w:r>
      <w:ins w:id="179" w:author="Dr. Mahbub Hossain" w:date="2018-04-13T13:22:00Z">
        <w:r w:rsidR="008D48D3">
          <w:rPr>
            <w:rFonts w:ascii="Times New Roman" w:eastAsia="Times New Roman" w:hAnsi="Times New Roman" w:cs="Times New Roman"/>
            <w:color w:val="000000" w:themeColor="text1"/>
            <w:lang w:val="en-IN" w:eastAsia="en-IN" w:bidi="bn-IN"/>
          </w:rPr>
          <w:t xml:space="preserve">health </w:t>
        </w:r>
      </w:ins>
      <w:r w:rsidR="00301CD0">
        <w:rPr>
          <w:rFonts w:ascii="Times New Roman" w:eastAsia="Times New Roman" w:hAnsi="Times New Roman" w:cs="Times New Roman"/>
          <w:color w:val="000000" w:themeColor="text1"/>
          <w:lang w:val="en-IN" w:eastAsia="en-IN" w:bidi="bn-IN"/>
        </w:rPr>
        <w:t xml:space="preserve">agencies </w:t>
      </w:r>
      <w:ins w:id="180" w:author="Dr. Mahbub Hossain" w:date="2018-04-13T13:22:00Z">
        <w:r w:rsidR="008D48D3">
          <w:rPr>
            <w:rFonts w:ascii="Times New Roman" w:eastAsia="Times New Roman" w:hAnsi="Times New Roman" w:cs="Times New Roman"/>
            <w:color w:val="000000" w:themeColor="text1"/>
            <w:lang w:val="en-IN" w:eastAsia="en-IN" w:bidi="bn-IN"/>
          </w:rPr>
          <w:t>to</w:t>
        </w:r>
      </w:ins>
      <w:del w:id="181" w:author="Dr. Mahbub Hossain" w:date="2018-04-13T13:22:00Z">
        <w:r w:rsidR="00301CD0" w:rsidDel="008D48D3">
          <w:rPr>
            <w:rFonts w:ascii="Times New Roman" w:eastAsia="Times New Roman" w:hAnsi="Times New Roman" w:cs="Times New Roman"/>
            <w:color w:val="000000" w:themeColor="text1"/>
            <w:lang w:val="en-IN" w:eastAsia="en-IN" w:bidi="bn-IN"/>
          </w:rPr>
          <w:delText>in</w:delText>
        </w:r>
      </w:del>
      <w:r w:rsidR="00301CD0">
        <w:rPr>
          <w:rFonts w:ascii="Times New Roman" w:eastAsia="Times New Roman" w:hAnsi="Times New Roman" w:cs="Times New Roman"/>
          <w:color w:val="000000" w:themeColor="text1"/>
          <w:lang w:val="en-IN" w:eastAsia="en-IN" w:bidi="bn-IN"/>
        </w:rPr>
        <w:t xml:space="preserve"> ensur</w:t>
      </w:r>
      <w:ins w:id="182" w:author="Dr. Mahbub Hossain" w:date="2018-04-13T13:22:00Z">
        <w:r w:rsidR="008D48D3">
          <w:rPr>
            <w:rFonts w:ascii="Times New Roman" w:eastAsia="Times New Roman" w:hAnsi="Times New Roman" w:cs="Times New Roman"/>
            <w:color w:val="000000" w:themeColor="text1"/>
            <w:lang w:val="en-IN" w:eastAsia="en-IN" w:bidi="bn-IN"/>
          </w:rPr>
          <w:t>e</w:t>
        </w:r>
      </w:ins>
      <w:del w:id="183" w:author="Dr. Mahbub Hossain" w:date="2018-04-13T13:22:00Z">
        <w:r w:rsidR="00301CD0" w:rsidDel="008D48D3">
          <w:rPr>
            <w:rFonts w:ascii="Times New Roman" w:eastAsia="Times New Roman" w:hAnsi="Times New Roman" w:cs="Times New Roman"/>
            <w:color w:val="000000" w:themeColor="text1"/>
            <w:lang w:val="en-IN" w:eastAsia="en-IN" w:bidi="bn-IN"/>
          </w:rPr>
          <w:delText>ing</w:delText>
        </w:r>
      </w:del>
      <w:r w:rsidR="00301CD0">
        <w:rPr>
          <w:rFonts w:ascii="Times New Roman" w:eastAsia="Times New Roman" w:hAnsi="Times New Roman" w:cs="Times New Roman"/>
          <w:color w:val="000000" w:themeColor="text1"/>
          <w:lang w:val="en-IN" w:eastAsia="en-IN" w:bidi="bn-IN"/>
        </w:rPr>
        <w:t xml:space="preserve"> the medicolegal protection of the victims. </w:t>
      </w:r>
      <w:del w:id="184" w:author="Dr. Mahbub Hossain" w:date="2018-04-13T13:22:00Z">
        <w:r w:rsidR="00301CD0" w:rsidDel="008D48D3">
          <w:rPr>
            <w:rFonts w:ascii="Times New Roman" w:eastAsia="Times New Roman" w:hAnsi="Times New Roman" w:cs="Times New Roman"/>
            <w:color w:val="000000" w:themeColor="text1"/>
            <w:lang w:val="en-IN" w:eastAsia="en-IN" w:bidi="bn-IN"/>
          </w:rPr>
          <w:delText>In addition to protecting the victims from the past or ongoing trauma</w:delText>
        </w:r>
      </w:del>
      <w:ins w:id="185" w:author="Dr. Mahbub Hossain" w:date="2018-04-13T13:22:00Z">
        <w:r w:rsidR="008D48D3">
          <w:rPr>
            <w:rFonts w:ascii="Times New Roman" w:eastAsia="Times New Roman" w:hAnsi="Times New Roman" w:cs="Times New Roman"/>
            <w:color w:val="000000" w:themeColor="text1"/>
            <w:lang w:val="en-IN" w:eastAsia="en-IN" w:bidi="bn-IN"/>
          </w:rPr>
          <w:t>Moreover</w:t>
        </w:r>
      </w:ins>
      <w:r w:rsidR="00301CD0">
        <w:rPr>
          <w:rFonts w:ascii="Times New Roman" w:eastAsia="Times New Roman" w:hAnsi="Times New Roman" w:cs="Times New Roman"/>
          <w:color w:val="000000" w:themeColor="text1"/>
          <w:lang w:val="en-IN" w:eastAsia="en-IN" w:bidi="bn-IN"/>
        </w:rPr>
        <w:t>, futuristic approaches should be considered to strengthen the system</w:t>
      </w:r>
      <w:ins w:id="186" w:author="Dr. Mahbub Hossain" w:date="2018-04-13T13:23:00Z">
        <w:r w:rsidR="008D48D3">
          <w:rPr>
            <w:rFonts w:ascii="Times New Roman" w:eastAsia="Times New Roman" w:hAnsi="Times New Roman" w:cs="Times New Roman"/>
            <w:color w:val="000000" w:themeColor="text1"/>
            <w:lang w:val="en-IN" w:eastAsia="en-IN" w:bidi="bn-IN"/>
          </w:rPr>
          <w:t>s</w:t>
        </w:r>
      </w:ins>
      <w:r w:rsidR="00301CD0">
        <w:rPr>
          <w:rFonts w:ascii="Times New Roman" w:eastAsia="Times New Roman" w:hAnsi="Times New Roman" w:cs="Times New Roman"/>
          <w:color w:val="000000" w:themeColor="text1"/>
          <w:lang w:val="en-IN" w:eastAsia="en-IN" w:bidi="bn-IN"/>
        </w:rPr>
        <w:t xml:space="preserve"> </w:t>
      </w:r>
      <w:del w:id="187" w:author="Dr. Mahbub Hossain" w:date="2018-04-13T13:23:00Z">
        <w:r w:rsidR="00301CD0" w:rsidDel="008D48D3">
          <w:rPr>
            <w:rFonts w:ascii="Times New Roman" w:eastAsia="Times New Roman" w:hAnsi="Times New Roman" w:cs="Times New Roman"/>
            <w:color w:val="000000" w:themeColor="text1"/>
            <w:lang w:val="en-IN" w:eastAsia="en-IN" w:bidi="bn-IN"/>
          </w:rPr>
          <w:delText>which can serve ethically under complex circumstances</w:delText>
        </w:r>
      </w:del>
      <w:ins w:id="188" w:author="Dr. Mahbub Hossain" w:date="2018-04-13T13:23:00Z">
        <w:r w:rsidR="008D48D3">
          <w:rPr>
            <w:rFonts w:ascii="Times New Roman" w:eastAsia="Times New Roman" w:hAnsi="Times New Roman" w:cs="Times New Roman"/>
            <w:color w:val="000000" w:themeColor="text1"/>
            <w:lang w:val="en-IN" w:eastAsia="en-IN" w:bidi="bn-IN"/>
          </w:rPr>
          <w:t>in</w:t>
        </w:r>
      </w:ins>
      <w:del w:id="189" w:author="Dr. Mahbub Hossain" w:date="2018-04-13T13:23:00Z">
        <w:r w:rsidR="00301CD0" w:rsidDel="008D48D3">
          <w:rPr>
            <w:rFonts w:ascii="Times New Roman" w:eastAsia="Times New Roman" w:hAnsi="Times New Roman" w:cs="Times New Roman"/>
            <w:color w:val="000000" w:themeColor="text1"/>
            <w:lang w:val="en-IN" w:eastAsia="en-IN" w:bidi="bn-IN"/>
          </w:rPr>
          <w:delText xml:space="preserve">. </w:delText>
        </w:r>
      </w:del>
      <w:ins w:id="190" w:author="Dr. Mahbub Hossain" w:date="2018-04-13T13:22:00Z">
        <w:r w:rsidR="008D48D3">
          <w:rPr>
            <w:rFonts w:ascii="Times New Roman" w:eastAsia="Times New Roman" w:hAnsi="Times New Roman" w:cs="Times New Roman"/>
            <w:color w:val="000000" w:themeColor="text1"/>
            <w:lang w:val="en-IN" w:eastAsia="en-IN" w:bidi="bn-IN"/>
          </w:rPr>
          <w:t xml:space="preserve"> a</w:t>
        </w:r>
      </w:ins>
      <w:del w:id="191" w:author="Dr. Mahbub Hossain" w:date="2018-04-13T13:22:00Z">
        <w:r w:rsidR="00301CD0" w:rsidDel="008D48D3">
          <w:rPr>
            <w:rFonts w:ascii="Times New Roman" w:eastAsia="Times New Roman" w:hAnsi="Times New Roman" w:cs="Times New Roman"/>
            <w:color w:val="000000" w:themeColor="text1"/>
            <w:lang w:val="en-IN" w:eastAsia="en-IN" w:bidi="bn-IN"/>
          </w:rPr>
          <w:delText>A</w:delText>
        </w:r>
      </w:del>
      <w:r w:rsidR="00301CD0">
        <w:rPr>
          <w:rFonts w:ascii="Times New Roman" w:eastAsia="Times New Roman" w:hAnsi="Times New Roman" w:cs="Times New Roman"/>
          <w:color w:val="000000" w:themeColor="text1"/>
          <w:lang w:val="en-IN" w:eastAsia="en-IN" w:bidi="bn-IN"/>
        </w:rPr>
        <w:t>ddressing the gender-based violence in Rohingya</w:t>
      </w:r>
      <w:ins w:id="192" w:author="Dr. Mahbub Hossain" w:date="2018-04-13T13:23:00Z">
        <w:r w:rsidR="008D48D3">
          <w:rPr>
            <w:rFonts w:ascii="Times New Roman" w:eastAsia="Times New Roman" w:hAnsi="Times New Roman" w:cs="Times New Roman"/>
            <w:color w:val="000000" w:themeColor="text1"/>
            <w:lang w:val="en-IN" w:eastAsia="en-IN" w:bidi="bn-IN"/>
          </w:rPr>
          <w:t xml:space="preserve"> which</w:t>
        </w:r>
      </w:ins>
      <w:r w:rsidR="00301CD0">
        <w:rPr>
          <w:rFonts w:ascii="Times New Roman" w:eastAsia="Times New Roman" w:hAnsi="Times New Roman" w:cs="Times New Roman"/>
          <w:color w:val="000000" w:themeColor="text1"/>
          <w:lang w:val="en-IN" w:eastAsia="en-IN" w:bidi="bn-IN"/>
        </w:rPr>
        <w:t xml:space="preserve"> would provide meaningful insights in resolving similar </w:t>
      </w:r>
      <w:ins w:id="193" w:author="Dr. Mahbub Hossain" w:date="2018-04-13T13:23:00Z">
        <w:r w:rsidR="008D48D3">
          <w:rPr>
            <w:rFonts w:ascii="Times New Roman" w:eastAsia="Times New Roman" w:hAnsi="Times New Roman" w:cs="Times New Roman"/>
            <w:color w:val="000000" w:themeColor="text1"/>
            <w:lang w:val="en-IN" w:eastAsia="en-IN" w:bidi="bn-IN"/>
          </w:rPr>
          <w:t xml:space="preserve">post-migration </w:t>
        </w:r>
      </w:ins>
      <w:r w:rsidR="00301CD0">
        <w:rPr>
          <w:rFonts w:ascii="Times New Roman" w:eastAsia="Times New Roman" w:hAnsi="Times New Roman" w:cs="Times New Roman"/>
          <w:color w:val="000000" w:themeColor="text1"/>
          <w:lang w:val="en-IN" w:eastAsia="en-IN" w:bidi="bn-IN"/>
        </w:rPr>
        <w:t xml:space="preserve">crises in South Asian countries </w:t>
      </w:r>
      <w:del w:id="194" w:author="Dr. Mahbub Hossain" w:date="2018-04-13T13:24:00Z">
        <w:r w:rsidR="005069F3" w:rsidDel="008D48D3">
          <w:rPr>
            <w:rFonts w:ascii="Times New Roman" w:eastAsia="Times New Roman" w:hAnsi="Times New Roman" w:cs="Times New Roman"/>
            <w:color w:val="000000" w:themeColor="text1"/>
            <w:lang w:val="en-IN" w:eastAsia="en-IN" w:bidi="bn-IN"/>
          </w:rPr>
          <w:delText>originating</w:delText>
        </w:r>
        <w:r w:rsidR="00301CD0" w:rsidDel="008D48D3">
          <w:rPr>
            <w:rFonts w:ascii="Times New Roman" w:eastAsia="Times New Roman" w:hAnsi="Times New Roman" w:cs="Times New Roman"/>
            <w:color w:val="000000" w:themeColor="text1"/>
            <w:lang w:val="en-IN" w:eastAsia="en-IN" w:bidi="bn-IN"/>
          </w:rPr>
          <w:delText xml:space="preserve"> from</w:delText>
        </w:r>
        <w:r w:rsidR="005069F3" w:rsidDel="008D48D3">
          <w:rPr>
            <w:rFonts w:ascii="Times New Roman" w:eastAsia="Times New Roman" w:hAnsi="Times New Roman" w:cs="Times New Roman"/>
            <w:color w:val="000000" w:themeColor="text1"/>
            <w:lang w:val="en-IN" w:eastAsia="en-IN" w:bidi="bn-IN"/>
          </w:rPr>
          <w:delText xml:space="preserve"> population dynamics as</w:delText>
        </w:r>
        <w:r w:rsidR="00542FE6" w:rsidDel="008D48D3">
          <w:rPr>
            <w:rFonts w:ascii="Times New Roman" w:eastAsia="Times New Roman" w:hAnsi="Times New Roman" w:cs="Times New Roman"/>
            <w:color w:val="000000" w:themeColor="text1"/>
            <w:lang w:val="en-IN" w:eastAsia="en-IN" w:bidi="bn-IN"/>
          </w:rPr>
          <w:delText xml:space="preserve"> migration</w:delText>
        </w:r>
        <w:r w:rsidR="00921447" w:rsidDel="008D48D3">
          <w:rPr>
            <w:rFonts w:ascii="Times New Roman" w:eastAsia="Times New Roman" w:hAnsi="Times New Roman" w:cs="Times New Roman"/>
            <w:color w:val="000000" w:themeColor="text1"/>
            <w:lang w:val="en-IN" w:eastAsia="en-IN" w:bidi="bn-IN"/>
          </w:rPr>
          <w:delText xml:space="preserve"> </w:delText>
        </w:r>
      </w:del>
      <w:r w:rsidR="00921447">
        <w:rPr>
          <w:rFonts w:ascii="Times New Roman" w:eastAsia="Times New Roman" w:hAnsi="Times New Roman" w:cs="Times New Roman"/>
          <w:color w:val="000000" w:themeColor="text1"/>
          <w:lang w:val="en-IN" w:eastAsia="en-IN" w:bidi="bn-IN"/>
        </w:rPr>
        <w:fldChar w:fldCharType="begin" w:fldLock="1"/>
      </w:r>
      <w:r w:rsidR="00921447">
        <w:rPr>
          <w:rFonts w:ascii="Times New Roman" w:eastAsia="Times New Roman" w:hAnsi="Times New Roman" w:cs="Times New Roman"/>
          <w:color w:val="000000" w:themeColor="text1"/>
          <w:lang w:val="en-IN" w:eastAsia="en-IN" w:bidi="bn-IN"/>
        </w:rPr>
        <w:instrText>ADDIN CSL_CITATION { "citationItems" : [ { "id" : "ITEM-1", "itemData" : { "abstract" : "\uf0b7 Analysis of the five-year EMPHASIS project in Bangladesh, Nepal and India suggests that reaching cross-border migrants with information in their home countries and at their destinations can lead to safer mobility and positive health outcomes. \uf0b7 Creating an environment that safeguards the rights of migrants and ensures access to services, requires the enlistment of diverse stakeholders to create and maintain a chain of partnership across migration corridors. \uf0b7 Support for men's and women's solidarity groups across the mobility continuum can result in additional outcomes, including women's political and economic empowerment, and a reduction in gender-based violence. \uf0b7 Health programming across borders and migration corridors \u2013 in South Asia and elsewhere -requires a robust and flexible monitoring system that is closely coordinated by all stakeholders and partners. \uf0b7 Programmes for cross-border migrants need to be open to grassroots feedback so that they can be adapted to changing circumstances and local needs. \uf0b7 Global stakeholders have a critical role to play in extracting and amplifying the core lessons gleaned from the EMPHASIS project, including re-thinking implementation methods for new or existing cross-border initiatives. July 2014 2 he EMPHASIS project (Enhancing Mobile Populations' Access to HIV and AIDS Services, Information and Support) has provided a diverse range of services to cross-border migrants in India, Nepal and Bangladesh over the past five years. From August 2009 to September 2014, the project, the only one of its kind in South Asia, adopted a comprehensive model to reach migrants across the mobility continuum (at source, during transit and at destination). The project, supported by The BIG Lottery Fund, UK, was designed to address vulnerabilities of cross-border migrants. The project was implemented through respective CARE country offices working with implementing partners in India, Nepal and Bangladesh. A regional secretariat in Kathmandu provided overall leadership and coordination and was governed through a CARE International Steering Committee. This initiative had three objectives: \uf0b7 improve access to services across the mobility continuum \uf0b7 reinforce capacities of the key stakeholders and the populations concerned (the impact populations) \uf0b7 improve the policy environment on migration and mobility issues In essence, the goal of the project was to reduce the vulnerability of mobile populations, particularly women, to HIV infect\u2026", "author" : [ { "dropping-particle" : "", "family" : "Org", "given" : "Odi", "non-dropping-particle" : "", "parse-names" : false, "suffix" : "" }, { "dropping-particle" : "", "family" : "Walker", "given" : "David", "non-dropping-particle" : "", "parse-names" : false, "suffix" : "" }, { "dropping-particle" : "", "family" : "Bohidar", "given" : "Nabesh", "non-dropping-particle" : "", "parse-names" : false, "suffix" : "" }, { "dropping-particle" : "", "family" : "Devkota", "given" : "Prabodh", "non-dropping-particle" : "", "parse-names" : false, "suffix" : "" } ], "id" : "ITEM-1", "issued" : { "date-parts" : [ [ "0" ] ] }, "title" : "Shaping policy for development Migration, Health and Dignity in South Asia Lessons from the EMPHASIS project on migration, women's empowerment and HIV in Bangladesh, India and Nepal", "type" : "article-journal" }, "uris" : [ "http://www.mendeley.com/documents/?uuid=3c9af936-cda0-33c4-9dc7-7a42e58128c9" ] }, { "id" : "ITEM-2", "itemData" : { "DOI" : "10.1007/S10903-015-0301-2", "PMID" : "26472546", "author" : [ { "dropping-particle" : "", "family" : "Ahmad", "given" : "F.", "non-dropping-particle" : "", "parse-names" : false, "suffix" : "" }, { "dropping-particle" : "", "family" : "Smylie", "given" : "J.", "non-dropping-particle" : "", "parse-names" : false, "suffix" : "" }, { "dropping-particle" : "", "family" : "Omand", "given" : "M.", "non-dropping-particle" : "", "parse-names" : false, "suffix" : "" }, { "dropping-particle" : "", "family" : "Cyriac", "given" : "A.", "non-dropping-particle" : "", "parse-names" : false, "suffix" : "" }, { "dropping-particle" : "", "family" : "O\u2019Campo", "given" : "P.", "non-dropping-particle" : "", "parse-names" : false, "suffix" : "" } ], "container-title" : "Journal of Immigrant and Minority Health", "id" : "ITEM-2", "issue" : "1", "issued" : { "date-parts" : [ [ "2017" ] ] }, "page" : "57", "publisher" : "Springer", "title" : "South Asian Immigrant Men and Women and Conceptions of Partner Violence", "type" : "article-journal", "volume" : "19" }, "uris" : [ "http://www.mendeley.com/documents/?uuid=f0e80fdd-f90e-36ea-9596-2a42706d3e2a" ] } ], "mendeley" : { "formattedCitation" : "(27,28)", "plainTextFormattedCitation" : "(27,28)", "previouslyFormattedCitation" : "(27,28)" }, "properties" : {  }, "schema" : "https://github.com/citation-style-language/schema/raw/master/csl-citation.json" }</w:instrText>
      </w:r>
      <w:r w:rsidR="00921447">
        <w:rPr>
          <w:rFonts w:ascii="Times New Roman" w:eastAsia="Times New Roman" w:hAnsi="Times New Roman" w:cs="Times New Roman"/>
          <w:color w:val="000000" w:themeColor="text1"/>
          <w:lang w:val="en-IN" w:eastAsia="en-IN" w:bidi="bn-IN"/>
        </w:rPr>
        <w:fldChar w:fldCharType="separate"/>
      </w:r>
      <w:r w:rsidR="00921447" w:rsidRPr="00921447">
        <w:rPr>
          <w:rFonts w:ascii="Times New Roman" w:eastAsia="Times New Roman" w:hAnsi="Times New Roman" w:cs="Times New Roman"/>
          <w:noProof/>
          <w:color w:val="000000" w:themeColor="text1"/>
          <w:lang w:val="en-IN" w:eastAsia="en-IN" w:bidi="bn-IN"/>
        </w:rPr>
        <w:t>(27,28)</w:t>
      </w:r>
      <w:r w:rsidR="00921447">
        <w:rPr>
          <w:rFonts w:ascii="Times New Roman" w:eastAsia="Times New Roman" w:hAnsi="Times New Roman" w:cs="Times New Roman"/>
          <w:color w:val="000000" w:themeColor="text1"/>
          <w:lang w:val="en-IN" w:eastAsia="en-IN" w:bidi="bn-IN"/>
        </w:rPr>
        <w:fldChar w:fldCharType="end"/>
      </w:r>
      <w:r w:rsidR="00542FE6">
        <w:rPr>
          <w:rFonts w:ascii="Times New Roman" w:eastAsia="Times New Roman" w:hAnsi="Times New Roman" w:cs="Times New Roman"/>
          <w:color w:val="000000" w:themeColor="text1"/>
          <w:lang w:val="en-IN" w:eastAsia="en-IN" w:bidi="bn-IN"/>
        </w:rPr>
        <w:t>.</w:t>
      </w:r>
    </w:p>
    <w:p w:rsidR="00542FE6" w:rsidRDefault="00542FE6" w:rsidP="00121EDF">
      <w:pPr>
        <w:jc w:val="both"/>
        <w:rPr>
          <w:rFonts w:ascii="Times New Roman" w:eastAsia="Times New Roman" w:hAnsi="Times New Roman" w:cs="Times New Roman"/>
          <w:color w:val="000000" w:themeColor="text1"/>
          <w:lang w:val="en-IN" w:eastAsia="en-IN" w:bidi="bn-IN"/>
        </w:rPr>
      </w:pPr>
    </w:p>
    <w:p w:rsidR="008D48D3" w:rsidRDefault="00542FE6">
      <w:pPr>
        <w:pStyle w:val="Heading2"/>
        <w:rPr>
          <w:ins w:id="195" w:author="Dr. Mahbub Hossain" w:date="2018-04-13T13:24:00Z"/>
          <w:rFonts w:eastAsia="Times New Roman"/>
          <w:lang w:val="en-IN" w:eastAsia="en-IN" w:bidi="bn-IN"/>
        </w:rPr>
        <w:pPrChange w:id="196" w:author="Dr. Mahbub Hossain" w:date="2018-04-13T13:24:00Z">
          <w:pPr>
            <w:jc w:val="both"/>
          </w:pPr>
        </w:pPrChange>
      </w:pPr>
      <w:del w:id="197" w:author="Dr. Mahbub Hossain" w:date="2018-04-13T13:24:00Z">
        <w:r w:rsidDel="008D48D3">
          <w:rPr>
            <w:rFonts w:eastAsia="Times New Roman"/>
            <w:lang w:val="en-IN" w:eastAsia="en-IN" w:bidi="bn-IN"/>
          </w:rPr>
          <w:delText>To conclude,</w:delText>
        </w:r>
      </w:del>
      <w:ins w:id="198" w:author="Dr. Mahbub Hossain" w:date="2018-04-13T13:24:00Z">
        <w:r w:rsidR="008D48D3">
          <w:rPr>
            <w:rFonts w:eastAsia="Times New Roman"/>
            <w:lang w:val="en-IN" w:eastAsia="en-IN" w:bidi="bn-IN"/>
          </w:rPr>
          <w:t>Conclusion</w:t>
        </w:r>
      </w:ins>
      <w:r>
        <w:rPr>
          <w:rFonts w:eastAsia="Times New Roman"/>
          <w:lang w:val="en-IN" w:eastAsia="en-IN" w:bidi="bn-IN"/>
        </w:rPr>
        <w:t xml:space="preserve"> </w:t>
      </w:r>
    </w:p>
    <w:p w:rsidR="008D48D3" w:rsidRDefault="008D48D3" w:rsidP="00121EDF">
      <w:pPr>
        <w:jc w:val="both"/>
        <w:rPr>
          <w:ins w:id="199" w:author="Dr. Mahbub Hossain" w:date="2018-04-13T13:24:00Z"/>
          <w:rFonts w:ascii="Times New Roman" w:eastAsia="Times New Roman" w:hAnsi="Times New Roman" w:cs="Times New Roman"/>
          <w:color w:val="000000" w:themeColor="text1"/>
          <w:lang w:val="en-IN" w:eastAsia="en-IN" w:bidi="bn-IN"/>
        </w:rPr>
      </w:pPr>
    </w:p>
    <w:p w:rsidR="00542FE6" w:rsidRPr="004A4641" w:rsidRDefault="008D48D3" w:rsidP="00121EDF">
      <w:pPr>
        <w:jc w:val="both"/>
        <w:rPr>
          <w:rFonts w:ascii="Times New Roman" w:eastAsia="Times New Roman" w:hAnsi="Times New Roman" w:cs="Times New Roman"/>
          <w:color w:val="000000" w:themeColor="text1"/>
          <w:lang w:val="en-IN" w:eastAsia="en-IN" w:bidi="bn-IN"/>
        </w:rPr>
      </w:pPr>
      <w:ins w:id="200" w:author="Dr. Mahbub Hossain" w:date="2018-04-13T13:24:00Z">
        <w:r>
          <w:rPr>
            <w:rFonts w:ascii="Times New Roman" w:eastAsia="Times New Roman" w:hAnsi="Times New Roman" w:cs="Times New Roman"/>
            <w:color w:val="000000" w:themeColor="text1"/>
            <w:lang w:val="en-IN" w:eastAsia="en-IN" w:bidi="bn-IN"/>
          </w:rPr>
          <w:t>A</w:t>
        </w:r>
      </w:ins>
      <w:del w:id="201" w:author="Dr. Mahbub Hossain" w:date="2018-04-13T13:24:00Z">
        <w:r w:rsidR="00542FE6" w:rsidDel="008D48D3">
          <w:rPr>
            <w:rFonts w:ascii="Times New Roman" w:eastAsia="Times New Roman" w:hAnsi="Times New Roman" w:cs="Times New Roman"/>
            <w:color w:val="000000" w:themeColor="text1"/>
            <w:lang w:val="en-IN" w:eastAsia="en-IN" w:bidi="bn-IN"/>
          </w:rPr>
          <w:delText>a</w:delText>
        </w:r>
      </w:del>
      <w:r w:rsidR="00542FE6">
        <w:rPr>
          <w:rFonts w:ascii="Times New Roman" w:eastAsia="Times New Roman" w:hAnsi="Times New Roman" w:cs="Times New Roman"/>
          <w:color w:val="000000" w:themeColor="text1"/>
          <w:lang w:val="en-IN" w:eastAsia="en-IN" w:bidi="bn-IN"/>
        </w:rPr>
        <w:t xml:space="preserve"> critical humanitarian crisis requires urgent attention to the local, regional and global communities to </w:t>
      </w:r>
      <w:r w:rsidR="004806B7">
        <w:rPr>
          <w:rFonts w:ascii="Times New Roman" w:eastAsia="Times New Roman" w:hAnsi="Times New Roman" w:cs="Times New Roman"/>
          <w:color w:val="000000" w:themeColor="text1"/>
          <w:lang w:val="en-IN" w:eastAsia="en-IN" w:bidi="bn-IN"/>
        </w:rPr>
        <w:t>protect their lives and foster a harmonized and healthier future and Rohingya crisis is no exception</w:t>
      </w:r>
      <w:ins w:id="202" w:author="Dr. Mahbub Hossain" w:date="2018-04-13T13:42:00Z">
        <w:r w:rsidR="0007022A">
          <w:rPr>
            <w:rFonts w:ascii="Times New Roman" w:eastAsia="Times New Roman" w:hAnsi="Times New Roman" w:cs="Times New Roman"/>
            <w:color w:val="000000" w:themeColor="text1"/>
            <w:lang w:val="en-IN" w:eastAsia="en-IN" w:bidi="bn-IN"/>
          </w:rPr>
          <w:t xml:space="preserve"> to that</w:t>
        </w:r>
      </w:ins>
      <w:r w:rsidR="004806B7">
        <w:rPr>
          <w:rFonts w:ascii="Times New Roman" w:eastAsia="Times New Roman" w:hAnsi="Times New Roman" w:cs="Times New Roman"/>
          <w:color w:val="000000" w:themeColor="text1"/>
          <w:lang w:val="en-IN" w:eastAsia="en-IN" w:bidi="bn-IN"/>
        </w:rPr>
        <w:t xml:space="preserve">. Within the existing </w:t>
      </w:r>
      <w:del w:id="203" w:author="Dr. Mahbub Hossain" w:date="2018-04-13T13:42:00Z">
        <w:r w:rsidR="004806B7" w:rsidDel="0007022A">
          <w:rPr>
            <w:rFonts w:ascii="Times New Roman" w:eastAsia="Times New Roman" w:hAnsi="Times New Roman" w:cs="Times New Roman"/>
            <w:color w:val="000000" w:themeColor="text1"/>
            <w:lang w:val="en-IN" w:eastAsia="en-IN" w:bidi="bn-IN"/>
          </w:rPr>
          <w:delText xml:space="preserve">health and </w:delText>
        </w:r>
      </w:del>
      <w:r w:rsidR="004806B7">
        <w:rPr>
          <w:rFonts w:ascii="Times New Roman" w:eastAsia="Times New Roman" w:hAnsi="Times New Roman" w:cs="Times New Roman"/>
          <w:color w:val="000000" w:themeColor="text1"/>
          <w:lang w:val="en-IN" w:eastAsia="en-IN" w:bidi="bn-IN"/>
        </w:rPr>
        <w:t>social</w:t>
      </w:r>
      <w:ins w:id="204" w:author="Dr. Mahbub Hossain" w:date="2018-04-13T13:42:00Z">
        <w:r w:rsidR="0007022A">
          <w:rPr>
            <w:rFonts w:ascii="Times New Roman" w:eastAsia="Times New Roman" w:hAnsi="Times New Roman" w:cs="Times New Roman"/>
            <w:color w:val="000000" w:themeColor="text1"/>
            <w:lang w:val="en-IN" w:eastAsia="en-IN" w:bidi="bn-IN"/>
          </w:rPr>
          <w:t xml:space="preserve"> and health-related</w:t>
        </w:r>
      </w:ins>
      <w:r w:rsidR="004806B7">
        <w:rPr>
          <w:rFonts w:ascii="Times New Roman" w:eastAsia="Times New Roman" w:hAnsi="Times New Roman" w:cs="Times New Roman"/>
          <w:color w:val="000000" w:themeColor="text1"/>
          <w:lang w:val="en-IN" w:eastAsia="en-IN" w:bidi="bn-IN"/>
        </w:rPr>
        <w:t xml:space="preserve"> hazards faced by the Rohingya</w:t>
      </w:r>
      <w:del w:id="205" w:author="Dr. Mahbub Hossain" w:date="2018-04-13T13:42:00Z">
        <w:r w:rsidR="004806B7" w:rsidDel="0007022A">
          <w:rPr>
            <w:rFonts w:ascii="Times New Roman" w:eastAsia="Times New Roman" w:hAnsi="Times New Roman" w:cs="Times New Roman"/>
            <w:color w:val="000000" w:themeColor="text1"/>
            <w:lang w:val="en-IN" w:eastAsia="en-IN" w:bidi="bn-IN"/>
          </w:rPr>
          <w:delText xml:space="preserve"> population</w:delText>
        </w:r>
      </w:del>
      <w:r w:rsidR="004806B7">
        <w:rPr>
          <w:rFonts w:ascii="Times New Roman" w:eastAsia="Times New Roman" w:hAnsi="Times New Roman" w:cs="Times New Roman"/>
          <w:color w:val="000000" w:themeColor="text1"/>
          <w:lang w:val="en-IN" w:eastAsia="en-IN" w:bidi="bn-IN"/>
        </w:rPr>
        <w:t xml:space="preserve">, gender-based violence </w:t>
      </w:r>
      <w:del w:id="206" w:author="Dr. Mahbub Hossain" w:date="2018-04-13T13:43:00Z">
        <w:r w:rsidR="004806B7" w:rsidDel="0007022A">
          <w:rPr>
            <w:rFonts w:ascii="Times New Roman" w:eastAsia="Times New Roman" w:hAnsi="Times New Roman" w:cs="Times New Roman"/>
            <w:color w:val="000000" w:themeColor="text1"/>
            <w:lang w:val="en-IN" w:eastAsia="en-IN" w:bidi="bn-IN"/>
          </w:rPr>
          <w:delText xml:space="preserve">both before and after being refugees, </w:delText>
        </w:r>
      </w:del>
      <w:r w:rsidR="004806B7">
        <w:rPr>
          <w:rFonts w:ascii="Times New Roman" w:eastAsia="Times New Roman" w:hAnsi="Times New Roman" w:cs="Times New Roman"/>
          <w:color w:val="000000" w:themeColor="text1"/>
          <w:lang w:val="en-IN" w:eastAsia="en-IN" w:bidi="bn-IN"/>
        </w:rPr>
        <w:t xml:space="preserve">has created a set of ethical dilemmas in </w:t>
      </w:r>
      <w:ins w:id="207" w:author="Dr. Mahbub Hossain" w:date="2018-04-13T13:43:00Z">
        <w:r w:rsidR="0007022A">
          <w:rPr>
            <w:rFonts w:ascii="Times New Roman" w:eastAsia="Times New Roman" w:hAnsi="Times New Roman" w:cs="Times New Roman"/>
            <w:color w:val="000000" w:themeColor="text1"/>
            <w:lang w:val="en-IN" w:eastAsia="en-IN" w:bidi="bn-IN"/>
          </w:rPr>
          <w:t>assessing and managing the</w:t>
        </w:r>
      </w:ins>
      <w:del w:id="208" w:author="Dr. Mahbub Hossain" w:date="2018-04-13T13:43:00Z">
        <w:r w:rsidR="004806B7" w:rsidDel="0007022A">
          <w:rPr>
            <w:rFonts w:ascii="Times New Roman" w:eastAsia="Times New Roman" w:hAnsi="Times New Roman" w:cs="Times New Roman"/>
            <w:color w:val="000000" w:themeColor="text1"/>
            <w:lang w:val="en-IN" w:eastAsia="en-IN" w:bidi="bn-IN"/>
          </w:rPr>
          <w:delText>serving</w:delText>
        </w:r>
      </w:del>
      <w:r w:rsidR="004806B7">
        <w:rPr>
          <w:rFonts w:ascii="Times New Roman" w:eastAsia="Times New Roman" w:hAnsi="Times New Roman" w:cs="Times New Roman"/>
          <w:color w:val="000000" w:themeColor="text1"/>
          <w:lang w:val="en-IN" w:eastAsia="en-IN" w:bidi="bn-IN"/>
        </w:rPr>
        <w:t xml:space="preserve"> </w:t>
      </w:r>
      <w:ins w:id="209" w:author="Dr. Mahbub Hossain" w:date="2018-04-13T13:43:00Z">
        <w:r w:rsidR="0007022A">
          <w:rPr>
            <w:rFonts w:ascii="Times New Roman" w:eastAsia="Times New Roman" w:hAnsi="Times New Roman" w:cs="Times New Roman"/>
            <w:color w:val="000000" w:themeColor="text1"/>
            <w:lang w:val="en-IN" w:eastAsia="en-IN" w:bidi="bn-IN"/>
          </w:rPr>
          <w:t>sa</w:t>
        </w:r>
      </w:ins>
      <w:del w:id="210" w:author="Dr. Mahbub Hossain" w:date="2018-04-13T13:43:00Z">
        <w:r w:rsidR="004806B7" w:rsidDel="0007022A">
          <w:rPr>
            <w:rFonts w:ascii="Times New Roman" w:eastAsia="Times New Roman" w:hAnsi="Times New Roman" w:cs="Times New Roman"/>
            <w:color w:val="000000" w:themeColor="text1"/>
            <w:lang w:val="en-IN" w:eastAsia="en-IN" w:bidi="bn-IN"/>
          </w:rPr>
          <w:delText>the</w:delText>
        </w:r>
      </w:del>
      <w:r w:rsidR="004806B7">
        <w:rPr>
          <w:rFonts w:ascii="Times New Roman" w:eastAsia="Times New Roman" w:hAnsi="Times New Roman" w:cs="Times New Roman"/>
          <w:color w:val="000000" w:themeColor="text1"/>
          <w:lang w:val="en-IN" w:eastAsia="en-IN" w:bidi="bn-IN"/>
        </w:rPr>
        <w:t>m</w:t>
      </w:r>
      <w:ins w:id="211" w:author="Dr. Mahbub Hossain" w:date="2018-04-13T13:43:00Z">
        <w:r w:rsidR="0007022A">
          <w:rPr>
            <w:rFonts w:ascii="Times New Roman" w:eastAsia="Times New Roman" w:hAnsi="Times New Roman" w:cs="Times New Roman"/>
            <w:color w:val="000000" w:themeColor="text1"/>
            <w:lang w:val="en-IN" w:eastAsia="en-IN" w:bidi="bn-IN"/>
          </w:rPr>
          <w:t>e</w:t>
        </w:r>
      </w:ins>
      <w:r w:rsidR="004806B7">
        <w:rPr>
          <w:rFonts w:ascii="Times New Roman" w:eastAsia="Times New Roman" w:hAnsi="Times New Roman" w:cs="Times New Roman"/>
          <w:color w:val="000000" w:themeColor="text1"/>
          <w:lang w:val="en-IN" w:eastAsia="en-IN" w:bidi="bn-IN"/>
        </w:rPr>
        <w:t xml:space="preserve">. Least is known about the real magnitude of the problem and handful efforts are taken to solve the same which breaches the ethical boundaries further and affects their lives </w:t>
      </w:r>
      <w:r w:rsidR="00273F8B">
        <w:rPr>
          <w:rFonts w:ascii="Times New Roman" w:eastAsia="Times New Roman" w:hAnsi="Times New Roman" w:cs="Times New Roman"/>
          <w:color w:val="000000" w:themeColor="text1"/>
          <w:lang w:val="en-IN" w:eastAsia="en-IN" w:bidi="bn-IN"/>
        </w:rPr>
        <w:t xml:space="preserve">in many ways. The status and sufferings of girl and women in the socio-political </w:t>
      </w:r>
      <w:del w:id="212" w:author="Dr. Mahbub Hossain" w:date="2018-04-13T13:44:00Z">
        <w:r w:rsidR="00273F8B" w:rsidDel="0007022A">
          <w:rPr>
            <w:rFonts w:ascii="Times New Roman" w:eastAsia="Times New Roman" w:hAnsi="Times New Roman" w:cs="Times New Roman"/>
            <w:color w:val="000000" w:themeColor="text1"/>
            <w:lang w:val="en-IN" w:eastAsia="en-IN" w:bidi="bn-IN"/>
          </w:rPr>
          <w:delText xml:space="preserve">perspectives </w:delText>
        </w:r>
      </w:del>
      <w:ins w:id="213" w:author="Dr. Mahbub Hossain" w:date="2018-04-13T13:44:00Z">
        <w:r w:rsidR="0007022A">
          <w:rPr>
            <w:rFonts w:ascii="Times New Roman" w:eastAsia="Times New Roman" w:hAnsi="Times New Roman" w:cs="Times New Roman"/>
            <w:color w:val="000000" w:themeColor="text1"/>
            <w:lang w:val="en-IN" w:eastAsia="en-IN" w:bidi="bn-IN"/>
          </w:rPr>
          <w:t>paradigms demand</w:t>
        </w:r>
      </w:ins>
      <w:del w:id="214" w:author="Dr. Mahbub Hossain" w:date="2018-04-13T13:44:00Z">
        <w:r w:rsidR="00273F8B" w:rsidDel="0007022A">
          <w:rPr>
            <w:rFonts w:ascii="Times New Roman" w:eastAsia="Times New Roman" w:hAnsi="Times New Roman" w:cs="Times New Roman"/>
            <w:color w:val="000000" w:themeColor="text1"/>
            <w:lang w:val="en-IN" w:eastAsia="en-IN" w:bidi="bn-IN"/>
          </w:rPr>
          <w:delText>challenge the</w:delText>
        </w:r>
      </w:del>
      <w:r w:rsidR="00273F8B">
        <w:rPr>
          <w:rFonts w:ascii="Times New Roman" w:eastAsia="Times New Roman" w:hAnsi="Times New Roman" w:cs="Times New Roman"/>
          <w:color w:val="000000" w:themeColor="text1"/>
          <w:lang w:val="en-IN" w:eastAsia="en-IN" w:bidi="bn-IN"/>
        </w:rPr>
        <w:t xml:space="preserve"> protective approaches to be designed and implemented.</w:t>
      </w:r>
      <w:r w:rsidR="0022527B">
        <w:rPr>
          <w:rFonts w:ascii="Times New Roman" w:eastAsia="Times New Roman" w:hAnsi="Times New Roman" w:cs="Times New Roman"/>
          <w:color w:val="000000" w:themeColor="text1"/>
          <w:lang w:val="en-IN" w:eastAsia="en-IN" w:bidi="bn-IN"/>
        </w:rPr>
        <w:t xml:space="preserve"> Though there are challenges to do so, the consequences of not doing the same </w:t>
      </w:r>
      <w:del w:id="215" w:author="Dr. Mahbub Hossain" w:date="2018-04-13T13:44:00Z">
        <w:r w:rsidR="0022527B" w:rsidDel="0007022A">
          <w:rPr>
            <w:rFonts w:ascii="Times New Roman" w:eastAsia="Times New Roman" w:hAnsi="Times New Roman" w:cs="Times New Roman"/>
            <w:color w:val="000000" w:themeColor="text1"/>
            <w:lang w:val="en-IN" w:eastAsia="en-IN" w:bidi="bn-IN"/>
          </w:rPr>
          <w:delText xml:space="preserve">show </w:delText>
        </w:r>
      </w:del>
      <w:ins w:id="216" w:author="Dr. Mahbub Hossain" w:date="2018-04-13T13:44:00Z">
        <w:r w:rsidR="0007022A">
          <w:rPr>
            <w:rFonts w:ascii="Times New Roman" w:eastAsia="Times New Roman" w:hAnsi="Times New Roman" w:cs="Times New Roman"/>
            <w:color w:val="000000" w:themeColor="text1"/>
            <w:lang w:val="en-IN" w:eastAsia="en-IN" w:bidi="bn-IN"/>
          </w:rPr>
          <w:t xml:space="preserve">can result </w:t>
        </w:r>
      </w:ins>
      <w:r w:rsidR="00A10420">
        <w:rPr>
          <w:rFonts w:ascii="Times New Roman" w:eastAsia="Times New Roman" w:hAnsi="Times New Roman" w:cs="Times New Roman"/>
          <w:color w:val="000000" w:themeColor="text1"/>
          <w:lang w:val="en-IN" w:eastAsia="en-IN" w:bidi="bn-IN"/>
        </w:rPr>
        <w:t xml:space="preserve">numerous population-based problems and subsequent </w:t>
      </w:r>
      <w:del w:id="217" w:author="Dr. Mahbub Hossain" w:date="2018-04-13T13:45:00Z">
        <w:r w:rsidR="00A10420" w:rsidDel="0007022A">
          <w:rPr>
            <w:rFonts w:ascii="Times New Roman" w:eastAsia="Times New Roman" w:hAnsi="Times New Roman" w:cs="Times New Roman"/>
            <w:color w:val="000000" w:themeColor="text1"/>
            <w:lang w:val="en-IN" w:eastAsia="en-IN" w:bidi="bn-IN"/>
          </w:rPr>
          <w:delText xml:space="preserve">social and health </w:delText>
        </w:r>
      </w:del>
      <w:r w:rsidR="00A10420">
        <w:rPr>
          <w:rFonts w:ascii="Times New Roman" w:eastAsia="Times New Roman" w:hAnsi="Times New Roman" w:cs="Times New Roman"/>
          <w:color w:val="000000" w:themeColor="text1"/>
          <w:lang w:val="en-IN" w:eastAsia="en-IN" w:bidi="bn-IN"/>
        </w:rPr>
        <w:t>hazards which imply g</w:t>
      </w:r>
      <w:r w:rsidR="004E2146">
        <w:rPr>
          <w:rFonts w:ascii="Times New Roman" w:eastAsia="Times New Roman" w:hAnsi="Times New Roman" w:cs="Times New Roman"/>
          <w:color w:val="000000" w:themeColor="text1"/>
          <w:lang w:val="en-IN" w:eastAsia="en-IN" w:bidi="bn-IN"/>
        </w:rPr>
        <w:t xml:space="preserve">reater burden to all. </w:t>
      </w:r>
      <w:r w:rsidR="00B32831">
        <w:rPr>
          <w:rFonts w:ascii="Times New Roman" w:eastAsia="Times New Roman" w:hAnsi="Times New Roman" w:cs="Times New Roman"/>
          <w:color w:val="000000" w:themeColor="text1"/>
          <w:lang w:val="en-IN" w:eastAsia="en-IN" w:bidi="bn-IN"/>
        </w:rPr>
        <w:t>Realizing</w:t>
      </w:r>
      <w:r w:rsidR="00A10420">
        <w:rPr>
          <w:rFonts w:ascii="Times New Roman" w:eastAsia="Times New Roman" w:hAnsi="Times New Roman" w:cs="Times New Roman"/>
          <w:color w:val="000000" w:themeColor="text1"/>
          <w:lang w:val="en-IN" w:eastAsia="en-IN" w:bidi="bn-IN"/>
        </w:rPr>
        <w:t xml:space="preserve"> the severity and the willingness to prevent the unbearable crises in the future are essential to take right approaches in the right time in the right way</w:t>
      </w:r>
      <w:r w:rsidR="00921447">
        <w:rPr>
          <w:rFonts w:ascii="Times New Roman" w:eastAsia="Times New Roman" w:hAnsi="Times New Roman" w:cs="Times New Roman"/>
          <w:color w:val="000000" w:themeColor="text1"/>
          <w:lang w:val="en-IN" w:eastAsia="en-IN" w:bidi="bn-IN"/>
        </w:rPr>
        <w:t xml:space="preserve"> without compromising remaining public health priorities</w:t>
      </w:r>
      <w:r w:rsidR="00A10420">
        <w:rPr>
          <w:rFonts w:ascii="Times New Roman" w:eastAsia="Times New Roman" w:hAnsi="Times New Roman" w:cs="Times New Roman"/>
          <w:color w:val="000000" w:themeColor="text1"/>
          <w:lang w:val="en-IN" w:eastAsia="en-IN" w:bidi="bn-IN"/>
        </w:rPr>
        <w:t>.</w:t>
      </w:r>
      <w:r w:rsidR="00273F8B">
        <w:rPr>
          <w:rFonts w:ascii="Times New Roman" w:eastAsia="Times New Roman" w:hAnsi="Times New Roman" w:cs="Times New Roman"/>
          <w:color w:val="000000" w:themeColor="text1"/>
          <w:lang w:val="en-IN" w:eastAsia="en-IN" w:bidi="bn-IN"/>
        </w:rPr>
        <w:t xml:space="preserve"> Therefore, the ethicists and public health leaders </w:t>
      </w:r>
      <w:r w:rsidR="002A4AF5">
        <w:rPr>
          <w:rFonts w:ascii="Times New Roman" w:eastAsia="Times New Roman" w:hAnsi="Times New Roman" w:cs="Times New Roman"/>
          <w:color w:val="000000" w:themeColor="text1"/>
          <w:lang w:val="en-IN" w:eastAsia="en-IN" w:bidi="bn-IN"/>
        </w:rPr>
        <w:t>should play</w:t>
      </w:r>
      <w:del w:id="218" w:author="Dr. Mahbub Hossain" w:date="2018-04-13T13:45:00Z">
        <w:r w:rsidR="004806B7" w:rsidDel="0007022A">
          <w:rPr>
            <w:rFonts w:ascii="Times New Roman" w:eastAsia="Times New Roman" w:hAnsi="Times New Roman" w:cs="Times New Roman"/>
            <w:color w:val="000000" w:themeColor="text1"/>
            <w:lang w:val="en-IN" w:eastAsia="en-IN" w:bidi="bn-IN"/>
          </w:rPr>
          <w:delText xml:space="preserve"> </w:delText>
        </w:r>
        <w:r w:rsidR="002A4AF5" w:rsidDel="0007022A">
          <w:rPr>
            <w:rFonts w:ascii="Times New Roman" w:eastAsia="Times New Roman" w:hAnsi="Times New Roman" w:cs="Times New Roman"/>
            <w:color w:val="000000" w:themeColor="text1"/>
            <w:lang w:val="en-IN" w:eastAsia="en-IN" w:bidi="bn-IN"/>
          </w:rPr>
          <w:delText>an</w:delText>
        </w:r>
      </w:del>
      <w:r w:rsidR="002A4AF5">
        <w:rPr>
          <w:rFonts w:ascii="Times New Roman" w:eastAsia="Times New Roman" w:hAnsi="Times New Roman" w:cs="Times New Roman"/>
          <w:color w:val="000000" w:themeColor="text1"/>
          <w:lang w:val="en-IN" w:eastAsia="en-IN" w:bidi="bn-IN"/>
        </w:rPr>
        <w:t xml:space="preserve"> active role</w:t>
      </w:r>
      <w:ins w:id="219" w:author="Dr. Mahbub Hossain" w:date="2018-04-13T13:45:00Z">
        <w:r w:rsidR="0007022A">
          <w:rPr>
            <w:rFonts w:ascii="Times New Roman" w:eastAsia="Times New Roman" w:hAnsi="Times New Roman" w:cs="Times New Roman"/>
            <w:color w:val="000000" w:themeColor="text1"/>
            <w:lang w:val="en-IN" w:eastAsia="en-IN" w:bidi="bn-IN"/>
          </w:rPr>
          <w:t>s</w:t>
        </w:r>
      </w:ins>
      <w:r w:rsidR="002A4AF5">
        <w:rPr>
          <w:rFonts w:ascii="Times New Roman" w:eastAsia="Times New Roman" w:hAnsi="Times New Roman" w:cs="Times New Roman"/>
          <w:color w:val="000000" w:themeColor="text1"/>
          <w:lang w:val="en-IN" w:eastAsia="en-IN" w:bidi="bn-IN"/>
        </w:rPr>
        <w:t xml:space="preserve"> in bringing all the players and their respective resources in resolving the ethical, medical, psychological, legal, economic, social and all other </w:t>
      </w:r>
      <w:del w:id="220" w:author="Dr. Mahbub Hossain" w:date="2018-04-13T13:46:00Z">
        <w:r w:rsidR="002A4AF5" w:rsidDel="0007022A">
          <w:rPr>
            <w:rFonts w:ascii="Times New Roman" w:eastAsia="Times New Roman" w:hAnsi="Times New Roman" w:cs="Times New Roman"/>
            <w:color w:val="000000" w:themeColor="text1"/>
            <w:lang w:val="en-IN" w:eastAsia="en-IN" w:bidi="bn-IN"/>
          </w:rPr>
          <w:delText xml:space="preserve">challenges </w:delText>
        </w:r>
      </w:del>
      <w:ins w:id="221" w:author="Dr. Mahbub Hossain" w:date="2018-04-13T13:46:00Z">
        <w:r w:rsidR="0007022A">
          <w:rPr>
            <w:rFonts w:ascii="Times New Roman" w:eastAsia="Times New Roman" w:hAnsi="Times New Roman" w:cs="Times New Roman"/>
            <w:color w:val="000000" w:themeColor="text1"/>
            <w:lang w:val="en-IN" w:eastAsia="en-IN" w:bidi="bn-IN"/>
          </w:rPr>
          <w:t xml:space="preserve">problems among the </w:t>
        </w:r>
      </w:ins>
      <w:del w:id="222" w:author="Dr. Mahbub Hossain" w:date="2018-04-13T13:46:00Z">
        <w:r w:rsidR="002A4AF5" w:rsidDel="0007022A">
          <w:rPr>
            <w:rFonts w:ascii="Times New Roman" w:eastAsia="Times New Roman" w:hAnsi="Times New Roman" w:cs="Times New Roman"/>
            <w:color w:val="000000" w:themeColor="text1"/>
            <w:lang w:val="en-IN" w:eastAsia="en-IN" w:bidi="bn-IN"/>
          </w:rPr>
          <w:delText xml:space="preserve">to </w:delText>
        </w:r>
      </w:del>
      <w:r w:rsidR="002A4AF5">
        <w:rPr>
          <w:rFonts w:ascii="Times New Roman" w:eastAsia="Times New Roman" w:hAnsi="Times New Roman" w:cs="Times New Roman"/>
          <w:color w:val="000000" w:themeColor="text1"/>
          <w:lang w:val="en-IN" w:eastAsia="en-IN" w:bidi="bn-IN"/>
        </w:rPr>
        <w:t>Rohingya girls and women that they</w:t>
      </w:r>
      <w:ins w:id="223" w:author="Dr. Mahbub Hossain" w:date="2018-04-13T13:46:00Z">
        <w:r w:rsidR="0007022A">
          <w:rPr>
            <w:rFonts w:ascii="Times New Roman" w:eastAsia="Times New Roman" w:hAnsi="Times New Roman" w:cs="Times New Roman"/>
            <w:color w:val="000000" w:themeColor="text1"/>
            <w:lang w:val="en-IN" w:eastAsia="en-IN" w:bidi="bn-IN"/>
          </w:rPr>
          <w:t xml:space="preserve"> have been</w:t>
        </w:r>
      </w:ins>
      <w:r w:rsidR="002A4AF5">
        <w:rPr>
          <w:rFonts w:ascii="Times New Roman" w:eastAsia="Times New Roman" w:hAnsi="Times New Roman" w:cs="Times New Roman"/>
          <w:color w:val="000000" w:themeColor="text1"/>
          <w:lang w:val="en-IN" w:eastAsia="en-IN" w:bidi="bn-IN"/>
        </w:rPr>
        <w:t xml:space="preserve"> fac</w:t>
      </w:r>
      <w:ins w:id="224" w:author="Dr. Mahbub Hossain" w:date="2018-04-13T13:46:00Z">
        <w:r w:rsidR="0007022A">
          <w:rPr>
            <w:rFonts w:ascii="Times New Roman" w:eastAsia="Times New Roman" w:hAnsi="Times New Roman" w:cs="Times New Roman"/>
            <w:color w:val="000000" w:themeColor="text1"/>
            <w:lang w:val="en-IN" w:eastAsia="en-IN" w:bidi="bn-IN"/>
          </w:rPr>
          <w:t>ing</w:t>
        </w:r>
      </w:ins>
      <w:del w:id="225" w:author="Dr. Mahbub Hossain" w:date="2018-04-13T13:46:00Z">
        <w:r w:rsidR="002A4AF5" w:rsidDel="0007022A">
          <w:rPr>
            <w:rFonts w:ascii="Times New Roman" w:eastAsia="Times New Roman" w:hAnsi="Times New Roman" w:cs="Times New Roman"/>
            <w:color w:val="000000" w:themeColor="text1"/>
            <w:lang w:val="en-IN" w:eastAsia="en-IN" w:bidi="bn-IN"/>
          </w:rPr>
          <w:delText>e</w:delText>
        </w:r>
      </w:del>
      <w:r w:rsidR="002A4AF5">
        <w:rPr>
          <w:rFonts w:ascii="Times New Roman" w:eastAsia="Times New Roman" w:hAnsi="Times New Roman" w:cs="Times New Roman"/>
          <w:color w:val="000000" w:themeColor="text1"/>
          <w:lang w:val="en-IN" w:eastAsia="en-IN" w:bidi="bn-IN"/>
        </w:rPr>
        <w:t xml:space="preserve"> for the historical </w:t>
      </w:r>
      <w:ins w:id="226" w:author="Dr. Mahbub Hossain" w:date="2018-04-13T13:46:00Z">
        <w:r w:rsidR="0007022A">
          <w:rPr>
            <w:rFonts w:ascii="Times New Roman" w:eastAsia="Times New Roman" w:hAnsi="Times New Roman" w:cs="Times New Roman"/>
            <w:color w:val="000000" w:themeColor="text1"/>
            <w:lang w:val="en-IN" w:eastAsia="en-IN" w:bidi="bn-IN"/>
          </w:rPr>
          <w:t xml:space="preserve">gender-based </w:t>
        </w:r>
      </w:ins>
      <w:r w:rsidR="002A4AF5">
        <w:rPr>
          <w:rFonts w:ascii="Times New Roman" w:eastAsia="Times New Roman" w:hAnsi="Times New Roman" w:cs="Times New Roman"/>
          <w:color w:val="000000" w:themeColor="text1"/>
          <w:lang w:val="en-IN" w:eastAsia="en-IN" w:bidi="bn-IN"/>
        </w:rPr>
        <w:t xml:space="preserve">maldistribution of power </w:t>
      </w:r>
      <w:del w:id="227" w:author="Dr. Mahbub Hossain" w:date="2018-04-13T13:47:00Z">
        <w:r w:rsidR="002A4AF5" w:rsidDel="0007022A">
          <w:rPr>
            <w:rFonts w:ascii="Times New Roman" w:eastAsia="Times New Roman" w:hAnsi="Times New Roman" w:cs="Times New Roman"/>
            <w:color w:val="000000" w:themeColor="text1"/>
            <w:lang w:val="en-IN" w:eastAsia="en-IN" w:bidi="bn-IN"/>
          </w:rPr>
          <w:delText>around themselves</w:delText>
        </w:r>
        <w:r w:rsidR="004E2146" w:rsidDel="0007022A">
          <w:rPr>
            <w:rFonts w:ascii="Times New Roman" w:eastAsia="Times New Roman" w:hAnsi="Times New Roman" w:cs="Times New Roman"/>
            <w:color w:val="000000" w:themeColor="text1"/>
            <w:lang w:val="en-IN" w:eastAsia="en-IN" w:bidi="bn-IN"/>
          </w:rPr>
          <w:delText xml:space="preserve">, </w:delText>
        </w:r>
      </w:del>
      <w:ins w:id="228" w:author="Dr. Mahbub Hossain" w:date="2018-04-13T13:47:00Z">
        <w:r w:rsidR="0007022A">
          <w:rPr>
            <w:rFonts w:ascii="Times New Roman" w:eastAsia="Times New Roman" w:hAnsi="Times New Roman" w:cs="Times New Roman"/>
            <w:color w:val="000000" w:themeColor="text1"/>
            <w:lang w:val="en-IN" w:eastAsia="en-IN" w:bidi="bn-IN"/>
          </w:rPr>
          <w:t>which has become more severe</w:t>
        </w:r>
      </w:ins>
      <w:del w:id="229" w:author="Dr. Mahbub Hossain" w:date="2018-04-13T13:47:00Z">
        <w:r w:rsidR="004E2146" w:rsidDel="0007022A">
          <w:rPr>
            <w:rFonts w:ascii="Times New Roman" w:eastAsia="Times New Roman" w:hAnsi="Times New Roman" w:cs="Times New Roman"/>
            <w:color w:val="000000" w:themeColor="text1"/>
            <w:lang w:val="en-IN" w:eastAsia="en-IN" w:bidi="bn-IN"/>
          </w:rPr>
          <w:delText>even</w:delText>
        </w:r>
      </w:del>
      <w:r w:rsidR="004E2146">
        <w:rPr>
          <w:rFonts w:ascii="Times New Roman" w:eastAsia="Times New Roman" w:hAnsi="Times New Roman" w:cs="Times New Roman"/>
          <w:color w:val="000000" w:themeColor="text1"/>
          <w:lang w:val="en-IN" w:eastAsia="en-IN" w:bidi="bn-IN"/>
        </w:rPr>
        <w:t xml:space="preserve"> in the darkest hours of</w:t>
      </w:r>
      <w:del w:id="230" w:author="Dr. Mahbub Hossain" w:date="2018-04-13T13:47:00Z">
        <w:r w:rsidR="004E2146" w:rsidDel="0007022A">
          <w:rPr>
            <w:rFonts w:ascii="Times New Roman" w:eastAsia="Times New Roman" w:hAnsi="Times New Roman" w:cs="Times New Roman"/>
            <w:color w:val="000000" w:themeColor="text1"/>
            <w:lang w:val="en-IN" w:eastAsia="en-IN" w:bidi="bn-IN"/>
          </w:rPr>
          <w:delText xml:space="preserve"> in</w:delText>
        </w:r>
      </w:del>
      <w:r w:rsidR="004E2146">
        <w:rPr>
          <w:rFonts w:ascii="Times New Roman" w:eastAsia="Times New Roman" w:hAnsi="Times New Roman" w:cs="Times New Roman"/>
          <w:color w:val="000000" w:themeColor="text1"/>
          <w:lang w:val="en-IN" w:eastAsia="en-IN" w:bidi="bn-IN"/>
        </w:rPr>
        <w:t xml:space="preserve"> the state of statelessness</w:t>
      </w:r>
      <w:r w:rsidR="002A4AF5">
        <w:rPr>
          <w:rFonts w:ascii="Times New Roman" w:eastAsia="Times New Roman" w:hAnsi="Times New Roman" w:cs="Times New Roman"/>
          <w:color w:val="000000" w:themeColor="text1"/>
          <w:lang w:val="en-IN" w:eastAsia="en-IN" w:bidi="bn-IN"/>
        </w:rPr>
        <w:t xml:space="preserve">. </w:t>
      </w: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Default="00C75708" w:rsidP="00121EDF">
      <w:pPr>
        <w:jc w:val="both"/>
        <w:rPr>
          <w:rFonts w:ascii="Times New Roman" w:eastAsia="Times New Roman" w:hAnsi="Times New Roman" w:cs="Times New Roman"/>
          <w:color w:val="000000" w:themeColor="text1"/>
          <w:lang w:val="en-IN" w:eastAsia="en-IN" w:bidi="bn-IN"/>
        </w:rPr>
      </w:pPr>
    </w:p>
    <w:p w:rsidR="0088173E" w:rsidRPr="0088173E" w:rsidRDefault="0088173E" w:rsidP="00121EDF">
      <w:pPr>
        <w:jc w:val="both"/>
        <w:rPr>
          <w:rFonts w:ascii="Times New Roman" w:eastAsia="Times New Roman" w:hAnsi="Times New Roman" w:cs="Times New Roman"/>
          <w:b/>
          <w:color w:val="000000" w:themeColor="text1"/>
          <w:lang w:val="en-IN" w:eastAsia="en-IN" w:bidi="bn-IN"/>
        </w:rPr>
      </w:pPr>
      <w:r w:rsidRPr="0088173E">
        <w:rPr>
          <w:rFonts w:ascii="Times New Roman" w:eastAsia="Times New Roman" w:hAnsi="Times New Roman" w:cs="Times New Roman"/>
          <w:b/>
          <w:color w:val="000000" w:themeColor="text1"/>
          <w:lang w:val="en-IN" w:eastAsia="en-IN" w:bidi="bn-IN"/>
        </w:rPr>
        <w:t xml:space="preserve">References: </w:t>
      </w:r>
    </w:p>
    <w:p w:rsidR="0088173E" w:rsidRDefault="0088173E" w:rsidP="00121EDF">
      <w:pPr>
        <w:jc w:val="both"/>
        <w:rPr>
          <w:rFonts w:ascii="Times New Roman" w:eastAsia="Times New Roman" w:hAnsi="Times New Roman" w:cs="Times New Roman"/>
          <w:color w:val="000000" w:themeColor="text1"/>
          <w:lang w:val="en-IN" w:eastAsia="en-IN" w:bidi="bn-IN"/>
        </w:rPr>
      </w:pPr>
    </w:p>
    <w:p w:rsidR="0088173E" w:rsidRPr="004A4641" w:rsidRDefault="0088173E" w:rsidP="00121EDF">
      <w:pPr>
        <w:jc w:val="both"/>
        <w:rPr>
          <w:rFonts w:ascii="Times New Roman" w:eastAsia="Times New Roman" w:hAnsi="Times New Roman" w:cs="Times New Roman"/>
          <w:color w:val="000000" w:themeColor="text1"/>
          <w:lang w:val="en-IN" w:eastAsia="en-IN" w:bidi="bn-IN"/>
        </w:rPr>
      </w:pP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Pr>
          <w:rFonts w:ascii="Times New Roman" w:eastAsia="Times New Roman" w:hAnsi="Times New Roman" w:cs="Times New Roman"/>
          <w:color w:val="000000" w:themeColor="text1"/>
          <w:lang w:val="en-IN" w:eastAsia="en-IN" w:bidi="bn-IN"/>
        </w:rPr>
        <w:fldChar w:fldCharType="begin" w:fldLock="1"/>
      </w:r>
      <w:r>
        <w:rPr>
          <w:rFonts w:ascii="Times New Roman" w:eastAsia="Times New Roman" w:hAnsi="Times New Roman" w:cs="Times New Roman"/>
          <w:color w:val="000000" w:themeColor="text1"/>
          <w:lang w:val="en-IN" w:eastAsia="en-IN" w:bidi="bn-IN"/>
        </w:rPr>
        <w:instrText xml:space="preserve">ADDIN Mendeley Bibliography CSL_BIBLIOGRAPHY </w:instrText>
      </w:r>
      <w:r>
        <w:rPr>
          <w:rFonts w:ascii="Times New Roman" w:eastAsia="Times New Roman" w:hAnsi="Times New Roman" w:cs="Times New Roman"/>
          <w:color w:val="000000" w:themeColor="text1"/>
          <w:lang w:val="en-IN" w:eastAsia="en-IN" w:bidi="bn-IN"/>
        </w:rPr>
        <w:fldChar w:fldCharType="separate"/>
      </w:r>
      <w:r w:rsidRPr="0088173E">
        <w:rPr>
          <w:rFonts w:ascii="Times New Roman" w:hAnsi="Times New Roman" w:cs="Times New Roman"/>
          <w:noProof/>
        </w:rPr>
        <w:t xml:space="preserve">1. </w:t>
      </w:r>
      <w:r w:rsidRPr="0088173E">
        <w:rPr>
          <w:rFonts w:ascii="Times New Roman" w:hAnsi="Times New Roman" w:cs="Times New Roman"/>
          <w:noProof/>
        </w:rPr>
        <w:tab/>
        <w:t>MSF. Myanmar/Bangladesh: MSF surveys estimate that at least 6,700 Rohingya were killed during the attacks in Myanmar | Médecins Sans Frontières (MSF) International [Internet]. 2017 [cited 2018 Mar 18]. Available from: http://www.msf.org/en/article/myanmarbangladesh-msf-surveys-estimate-least-6700-rohingya-were-killed-during-attacks</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 </w:t>
      </w:r>
      <w:r w:rsidRPr="0088173E">
        <w:rPr>
          <w:rFonts w:ascii="Times New Roman" w:hAnsi="Times New Roman" w:cs="Times New Roman"/>
          <w:noProof/>
        </w:rPr>
        <w:tab/>
        <w:t>UNHCR. 100 days of horror and hope: A timeline of the Rohingya crisis [Internet]. 2017 [cited 2018 Mar 18]. Available from: http://www.unhcr.org/news/stories/2017/12/5a1c313a4/100-days-horror-hope-timeline-rohingya-crisis.html</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3. </w:t>
      </w:r>
      <w:r w:rsidRPr="0088173E">
        <w:rPr>
          <w:rFonts w:ascii="Times New Roman" w:hAnsi="Times New Roman" w:cs="Times New Roman"/>
          <w:noProof/>
        </w:rPr>
        <w:tab/>
        <w:t>MSF. “No one was left” Death and Violence Against the Rohingya in Rakhine State, Myanmar. [cited 2018 Mar 18]; Available from: https://www.doctorswithoutborders.ca/sites/default/files/2018_-_03_-_no_one_was_left_-_advocacy_briefing_on_mortality_surveys.pdf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4. </w:t>
      </w:r>
      <w:r w:rsidRPr="0088173E">
        <w:rPr>
          <w:rFonts w:ascii="Times New Roman" w:hAnsi="Times New Roman" w:cs="Times New Roman"/>
          <w:noProof/>
        </w:rPr>
        <w:tab/>
        <w:t>UNHCR. UNHCR - Rohingya emergency [Internet]. 2018 [cited 2018 Mar 18]. Available from: http://www.unhcr.org/rohingya-emergency.html</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5. </w:t>
      </w:r>
      <w:r w:rsidRPr="0088173E">
        <w:rPr>
          <w:rFonts w:ascii="Times New Roman" w:hAnsi="Times New Roman" w:cs="Times New Roman"/>
          <w:noProof/>
        </w:rPr>
        <w:tab/>
        <w:t>The Lancet T. Our responsibility to protect the Rohingya. Lancet [Internet]. 2017;390(10114):2740. Available from: http://linkinghub.elsevier.com/retrieve/pii/S0140673617333561</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6. </w:t>
      </w:r>
      <w:r w:rsidRPr="0088173E">
        <w:rPr>
          <w:rFonts w:ascii="Times New Roman" w:hAnsi="Times New Roman" w:cs="Times New Roman"/>
          <w:noProof/>
        </w:rPr>
        <w:tab/>
        <w:t>Hossain MM, Purohit N. Protecting Rohingya: lives, minds, and the future. Lancet [Internet]. 2018 Feb 10 [cited 2018 Mar 18];391(10120):533. Available from: http://linkinghub.elsevier.com/retrieve/pii/S0140673618302095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7. </w:t>
      </w:r>
      <w:r w:rsidRPr="0088173E">
        <w:rPr>
          <w:rFonts w:ascii="Times New Roman" w:hAnsi="Times New Roman" w:cs="Times New Roman"/>
          <w:noProof/>
        </w:rPr>
        <w:tab/>
        <w:t>Violence against women Health consequences. [cited 2018 Feb 21]; Available from: http://www.who.int/gender/violence/v8.pdf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8. </w:t>
      </w:r>
      <w:r w:rsidRPr="0088173E">
        <w:rPr>
          <w:rFonts w:ascii="Times New Roman" w:hAnsi="Times New Roman" w:cs="Times New Roman"/>
          <w:noProof/>
        </w:rPr>
        <w:tab/>
        <w:t>Stephanie Desmon. Rohingya refugees: A stateless people, a public health crisis | Hub [Internet]. 2017 [cited 2018 Mar 18]. Available from: https://hub.jhu.edu/2017/10/18/rohingya-refugees-bangladesh-photo-essay/</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9. </w:t>
      </w:r>
      <w:r w:rsidRPr="0088173E">
        <w:rPr>
          <w:rFonts w:ascii="Times New Roman" w:hAnsi="Times New Roman" w:cs="Times New Roman"/>
          <w:noProof/>
        </w:rPr>
        <w:tab/>
        <w:t>StraitsTimes. Clandestine sex industry booms in Rohingya refugee camps, South Asia News &amp;amp; Top Stories - The Straits Times. 2017 [cited 2018 Mar 18]; Available from: http://www.straitstimes.com/asia/south-asia/clandestine-sex-industry-booms-in-rohingya-refugee-camps</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10. </w:t>
      </w:r>
      <w:r w:rsidRPr="0088173E">
        <w:rPr>
          <w:rFonts w:ascii="Times New Roman" w:hAnsi="Times New Roman" w:cs="Times New Roman"/>
          <w:noProof/>
        </w:rPr>
        <w:tab/>
        <w:t>UN-News. Rohingya refugees face immense health needs; UN scales up support ahead of monsoon season | UN News [Internet]. 2018 [cited 2018 Apr 12]. Available from: https://news.un.org/en/story/2018/02/1003122</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11. </w:t>
      </w:r>
      <w:r w:rsidRPr="0088173E">
        <w:rPr>
          <w:rFonts w:ascii="Times New Roman" w:hAnsi="Times New Roman" w:cs="Times New Roman"/>
          <w:noProof/>
        </w:rPr>
        <w:tab/>
        <w:t>Björn GJ, Björn Å. Ethical aspects when treating traumatized refugee children and their families. Nord J Psychiatry [Internet]. 2004 Jun 1 [cited 2018 Apr 12];58(3):193–8. Available from: http://www.ncbi.nlm.nih.gov/pubmed/15204205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12. </w:t>
      </w:r>
      <w:r w:rsidRPr="0088173E">
        <w:rPr>
          <w:rFonts w:ascii="Times New Roman" w:hAnsi="Times New Roman" w:cs="Times New Roman"/>
          <w:noProof/>
        </w:rPr>
        <w:tab/>
        <w:t>Kinzie JD, Boehnlein JK. Psychotherapy of the victims of massive violence: countertransference and ethical issues. Am J Psychother [Internet]. 1993 [cited 2018 Apr 12];47(1):90–102. Available from: http://www.ncbi.nlm.nih.gov/pubmed/8434701</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13. </w:t>
      </w:r>
      <w:r w:rsidRPr="0088173E">
        <w:rPr>
          <w:rFonts w:ascii="Times New Roman" w:hAnsi="Times New Roman" w:cs="Times New Roman"/>
          <w:noProof/>
        </w:rPr>
        <w:tab/>
        <w:t>van Wormer K. Restorative justice as social justice for victims of gendered violence: a standpoint feminist perspective. Soc Work [Internet]. 2009 Apr [cited 2018 Apr 12];54(2):107–16. Available from: http://www.ncbi.nlm.nih.gov/pubmed/19366159</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14. </w:t>
      </w:r>
      <w:r w:rsidRPr="0088173E">
        <w:rPr>
          <w:rFonts w:ascii="Times New Roman" w:hAnsi="Times New Roman" w:cs="Times New Roman"/>
          <w:noProof/>
        </w:rPr>
        <w:tab/>
        <w:t>Calton J, Cattaneo LB. The effects of procedural and distributive justice on intimate partner violence victims’ mental health and likelihood of future help-seeking. Am J Orthopsychiatry [Internet]. 2014 Jul [cited 2018 Apr 12];84(4):329–40. Available from: http://www.ncbi.nlm.nih.gov/pubmed/24999519</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15. </w:t>
      </w:r>
      <w:r w:rsidRPr="0088173E">
        <w:rPr>
          <w:rFonts w:ascii="Times New Roman" w:hAnsi="Times New Roman" w:cs="Times New Roman"/>
          <w:noProof/>
        </w:rPr>
        <w:tab/>
        <w:t>IACHWC. Violence against women. Newsl Inter Afr Comm Tradit Pract Affect Health Women Child [Internet]. 1995 Apr [cited 2018 Apr 12];(17):5. Available from: http://www.ncbi.nlm.nih.gov/pubmed/12157986</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16. </w:t>
      </w:r>
      <w:r w:rsidRPr="0088173E">
        <w:rPr>
          <w:rFonts w:ascii="Times New Roman" w:hAnsi="Times New Roman" w:cs="Times New Roman"/>
          <w:noProof/>
        </w:rPr>
        <w:tab/>
        <w:t>Sinha P, Gupta U, Singh J, Srivastava A. Structural Violence on Women: An Impediment to Women Empowerment. Indian J Community Med [Internet]. 2017 [cited 2018 Apr 12];42(3):134–7. Available from: http://www.ncbi.nlm.nih.gov/pubmed/28852274</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17. </w:t>
      </w:r>
      <w:r w:rsidRPr="0088173E">
        <w:rPr>
          <w:rFonts w:ascii="Times New Roman" w:hAnsi="Times New Roman" w:cs="Times New Roman"/>
          <w:noProof/>
        </w:rPr>
        <w:tab/>
        <w:t>WHO. Women and Health. World Heal Organ [Internet]. 2009 [cited 2018 Apr 12]; Available from: http://www.who.int/gender/women_health_report/full_report_20091104_en.pdf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18. </w:t>
      </w:r>
      <w:r w:rsidRPr="0088173E">
        <w:rPr>
          <w:rFonts w:ascii="Times New Roman" w:hAnsi="Times New Roman" w:cs="Times New Roman"/>
          <w:noProof/>
        </w:rPr>
        <w:tab/>
        <w:t>Sepúlveda Carmona M, Donald K. What does care have to do with human rights? Analysing the impact on women’s rights and gender equality. Gend Dev [Internet]. 2014 Sep 2 [cited 2018 Apr 12];22(3):441–57. Available from: https://www.tandfonline.com/doi/full/10.1080/13552074.2014.963305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19. </w:t>
      </w:r>
      <w:r w:rsidRPr="0088173E">
        <w:rPr>
          <w:rFonts w:ascii="Times New Roman" w:hAnsi="Times New Roman" w:cs="Times New Roman"/>
          <w:noProof/>
        </w:rPr>
        <w:tab/>
        <w:t>Khosla R, Van Belle N, Temmerman M. Advancing the sexual and reproductive health and human rights of women living with HIV: a review of UN, regional and national human rights norms and standards. J Int AIDS Soc [Internet]. 2015 [cited 2018 Apr 12];18(Suppl 5):20280. Available from: http://www.ncbi.nlm.nih.gov/pubmed/26643455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20. </w:t>
      </w:r>
      <w:r w:rsidRPr="0088173E">
        <w:rPr>
          <w:rFonts w:ascii="Times New Roman" w:hAnsi="Times New Roman" w:cs="Times New Roman"/>
          <w:noProof/>
        </w:rPr>
        <w:tab/>
        <w:t>Bryant RA, Schafer A, Dawson KS, Anjuri D, Mulili C, Ndogoni L, et al. Effectiveness of a brief behavioural intervention on psychological distress among women with a history of gender-based violence in urban Kenya: A randomised clinical trial. PLoS Med [Internet]. 2017 Aug [cited 2018 Apr 12];14(8):e1002371. Available from: http://www.ncbi.nlm.nih.gov/pubmed/28809935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21. </w:t>
      </w:r>
      <w:r w:rsidRPr="0088173E">
        <w:rPr>
          <w:rFonts w:ascii="Times New Roman" w:hAnsi="Times New Roman" w:cs="Times New Roman"/>
          <w:noProof/>
        </w:rPr>
        <w:tab/>
        <w:t>Storer HL, Casey EA, Carlson J, Edleson JL, Tolman RM. Primary Prevention Is? A Global Perspective on How Organizations Engaging Men in Preventing Gender-Based Violence Conceptualize and Operationalize Their Work. Violence Against Women [Internet]. 2016 Feb [cited 2018 Apr 12];22(2):249–68. Available from: http://www.ncbi.nlm.nih.gov/pubmed/26333283</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22. </w:t>
      </w:r>
      <w:r w:rsidRPr="0088173E">
        <w:rPr>
          <w:rFonts w:ascii="Times New Roman" w:hAnsi="Times New Roman" w:cs="Times New Roman"/>
          <w:noProof/>
        </w:rPr>
        <w:tab/>
        <w:t>Fontes LA. Ethics in Violence Against Women Research: The Sensitive, the Dangerous, and the Overlooked. Ethics Behav [Internet]. 2004 Apr [cited 2018 Apr 12];14(2):141–74. Available from: http://www.ncbi.nlm.nih.gov/pubmed/15835038</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23. </w:t>
      </w:r>
      <w:r w:rsidRPr="0088173E">
        <w:rPr>
          <w:rFonts w:ascii="Times New Roman" w:hAnsi="Times New Roman" w:cs="Times New Roman"/>
          <w:noProof/>
        </w:rPr>
        <w:tab/>
        <w:t>Seedat S, Pienaar WP, Williams D, Stein DJ. Ethics of Research on Survivors of Trauma. Curr Psychiatry Rep [Internet]. 2004 [cited 2018 Apr 12];6:262–7. Available from: https://scholar.harvard.edu/files/davidrwilliams/files/2004-ethics_of_research-williams.pdf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24. </w:t>
      </w:r>
      <w:r w:rsidRPr="0088173E">
        <w:rPr>
          <w:rFonts w:ascii="Times New Roman" w:hAnsi="Times New Roman" w:cs="Times New Roman"/>
          <w:noProof/>
        </w:rPr>
        <w:tab/>
        <w:t>Kimathi L. International Peace Support Training Centre Nairobi, Kenya A COMMON AGENDA OF POST-CONFLICT RECONSTRUCTION AMONG EASTERN AFRICA’S SUB-REGIONAL ORGANISATIONS: Exploring the Challenges. [cited 2018 Apr 12]; Available from: http://www.undp.org/content/dam/kenya/docs/Implementing Partner Reports/A_Common_Agenda.pdf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25. </w:t>
      </w:r>
      <w:r w:rsidRPr="0088173E">
        <w:rPr>
          <w:rFonts w:ascii="Times New Roman" w:hAnsi="Times New Roman" w:cs="Times New Roman"/>
          <w:noProof/>
        </w:rPr>
        <w:tab/>
        <w:t>Hannan Director C. GENDER EQUALITY AND GENDER JUSTICE Statement by Division for the Advancement of Women United Nations Department for Economic and Social Affairs (DESA). [cited 2018 Apr 12]; Available from: http://www.un.org/womenwatch/daw/news/speech2007/CH Statement CONGO Dec 2007.pdf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26. </w:t>
      </w:r>
      <w:r w:rsidRPr="0088173E">
        <w:rPr>
          <w:rFonts w:ascii="Times New Roman" w:hAnsi="Times New Roman" w:cs="Times New Roman"/>
          <w:noProof/>
        </w:rPr>
        <w:tab/>
        <w:t>Stephen Behnke. Disclosing confidential information [Internet]. [cited 2018 Apr 12]. Available from: http://www.apa.org/monitor/2014/04/disclosing-information.aspx</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27. </w:t>
      </w:r>
      <w:r w:rsidRPr="0088173E">
        <w:rPr>
          <w:rFonts w:ascii="Times New Roman" w:hAnsi="Times New Roman" w:cs="Times New Roman"/>
          <w:noProof/>
        </w:rPr>
        <w:tab/>
        <w:t>Org O, Walker D, Bohidar N, Devkota P. Shaping policy for development Migration, Health and Dignity in South Asia Lessons from the EMPHASIS project on migration, women’s empowerment and HIV in Bangladesh, India and Nepal. [cited 2018 Apr 12]; Available from: http://insights.careinternational.org.uk/media/k2/attachments/EMPHASIS-Migration-health-and-dignity.pdf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28. </w:t>
      </w:r>
      <w:r w:rsidRPr="0088173E">
        <w:rPr>
          <w:rFonts w:ascii="Times New Roman" w:hAnsi="Times New Roman" w:cs="Times New Roman"/>
          <w:noProof/>
        </w:rPr>
        <w:tab/>
        <w:t>Ahmad F, Smylie J, Omand M, Cyriac A, O’Campo P. South Asian Immigrant Men and Women and Conceptions of Partner Violence. J Immigr Minor Heal [Internet]. 2017 [cited 2018 Apr 12];19(1):57. Available from: https://www.ncbi.nlm.nih.gov/pmc/articles/PMC5285422/</w:t>
      </w:r>
    </w:p>
    <w:p w:rsidR="00C75708" w:rsidRPr="004A4641" w:rsidRDefault="0088173E" w:rsidP="00121EDF">
      <w:pPr>
        <w:jc w:val="both"/>
        <w:rPr>
          <w:rFonts w:ascii="Times New Roman" w:eastAsia="Times New Roman" w:hAnsi="Times New Roman" w:cs="Times New Roman"/>
          <w:color w:val="000000" w:themeColor="text1"/>
          <w:lang w:val="en-IN" w:eastAsia="en-IN" w:bidi="bn-IN"/>
        </w:rPr>
      </w:pPr>
      <w:r>
        <w:rPr>
          <w:rFonts w:ascii="Times New Roman" w:eastAsia="Times New Roman" w:hAnsi="Times New Roman" w:cs="Times New Roman"/>
          <w:color w:val="000000" w:themeColor="text1"/>
          <w:lang w:val="en-IN" w:eastAsia="en-IN" w:bidi="bn-IN"/>
        </w:rPr>
        <w:fldChar w:fldCharType="end"/>
      </w: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Pr="004A4641" w:rsidRDefault="00C75708" w:rsidP="00C75708">
      <w:pPr>
        <w:jc w:val="both"/>
        <w:rPr>
          <w:rFonts w:ascii="Times New Roman" w:eastAsia="Times New Roman" w:hAnsi="Times New Roman" w:cs="Times New Roman"/>
          <w:color w:val="000000" w:themeColor="text1"/>
          <w:lang w:val="en-IN" w:eastAsia="en-IN" w:bidi="bn-IN"/>
        </w:rPr>
      </w:pPr>
    </w:p>
    <w:p w:rsidR="00C75708" w:rsidRPr="004A4641" w:rsidRDefault="00C75708" w:rsidP="00C75708">
      <w:pPr>
        <w:jc w:val="both"/>
        <w:rPr>
          <w:rFonts w:ascii="Times New Roman" w:eastAsia="Times New Roman" w:hAnsi="Times New Roman" w:cs="Times New Roman"/>
          <w:color w:val="000000" w:themeColor="text1"/>
          <w:lang w:val="en-IN" w:eastAsia="en-IN" w:bidi="bn-IN"/>
        </w:rPr>
      </w:pPr>
    </w:p>
    <w:p w:rsidR="00A66957" w:rsidRPr="004A4641" w:rsidRDefault="00941E85" w:rsidP="00121EDF">
      <w:pPr>
        <w:jc w:val="both"/>
        <w:rPr>
          <w:rFonts w:ascii="Times New Roman" w:eastAsia="Times New Roman" w:hAnsi="Times New Roman" w:cs="Times New Roman"/>
          <w:color w:val="000000" w:themeColor="text1"/>
          <w:lang w:val="en-IN" w:eastAsia="en-IN" w:bidi="bn-IN"/>
        </w:rPr>
      </w:pPr>
      <w:r w:rsidRPr="004A4641">
        <w:rPr>
          <w:rFonts w:ascii="Times New Roman" w:eastAsia="Times New Roman" w:hAnsi="Times New Roman" w:cs="Times New Roman"/>
          <w:color w:val="000000" w:themeColor="text1"/>
          <w:lang w:val="en-IN" w:eastAsia="en-IN" w:bidi="bn-IN"/>
        </w:rPr>
        <w:t xml:space="preserve"> </w:t>
      </w:r>
    </w:p>
    <w:p w:rsidR="00941E85" w:rsidRPr="004A4641" w:rsidRDefault="00941E85" w:rsidP="00121EDF">
      <w:pPr>
        <w:jc w:val="both"/>
        <w:rPr>
          <w:rFonts w:ascii="Times New Roman" w:eastAsia="Times New Roman" w:hAnsi="Times New Roman" w:cs="Times New Roman"/>
          <w:color w:val="000000" w:themeColor="text1"/>
          <w:lang w:val="en-IN" w:eastAsia="en-IN" w:bidi="bn-IN"/>
        </w:rPr>
      </w:pPr>
    </w:p>
    <w:p w:rsidR="00941E85" w:rsidRPr="004A4641" w:rsidRDefault="00941E85" w:rsidP="00121EDF">
      <w:pPr>
        <w:jc w:val="both"/>
        <w:rPr>
          <w:rFonts w:ascii="Times New Roman" w:eastAsia="Times New Roman" w:hAnsi="Times New Roman" w:cs="Times New Roman"/>
          <w:color w:val="000000" w:themeColor="text1"/>
          <w:lang w:val="en-IN" w:eastAsia="en-IN" w:bidi="bn-IN"/>
        </w:rPr>
      </w:pPr>
    </w:p>
    <w:p w:rsidR="00121EDF" w:rsidRPr="004A4641" w:rsidRDefault="00121EDF" w:rsidP="00121EDF">
      <w:pPr>
        <w:rPr>
          <w:rFonts w:ascii="Times New Roman" w:eastAsia="Times New Roman" w:hAnsi="Times New Roman" w:cs="Times New Roman"/>
          <w:color w:val="000000" w:themeColor="text1"/>
          <w:lang w:val="en-IN" w:eastAsia="en-IN" w:bidi="bn-IN"/>
        </w:rPr>
      </w:pPr>
    </w:p>
    <w:p w:rsidR="00B14319" w:rsidRPr="004A4641" w:rsidRDefault="00B14319" w:rsidP="00121EDF">
      <w:pPr>
        <w:rPr>
          <w:rFonts w:ascii="Times New Roman" w:eastAsia="Times New Roman" w:hAnsi="Times New Roman" w:cs="Times New Roman"/>
          <w:color w:val="000000" w:themeColor="text1"/>
          <w:lang w:val="en-IN" w:eastAsia="en-IN" w:bidi="bn-IN"/>
        </w:rPr>
      </w:pPr>
    </w:p>
    <w:sectPr w:rsidR="00B14319" w:rsidRPr="004A4641" w:rsidSect="00F63A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44166"/>
    <w:multiLevelType w:val="multilevel"/>
    <w:tmpl w:val="4F3A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D4CAF"/>
    <w:multiLevelType w:val="hybridMultilevel"/>
    <w:tmpl w:val="B18CDA3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087711"/>
    <w:multiLevelType w:val="multilevel"/>
    <w:tmpl w:val="3390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 Mahbub Hossain">
    <w15:presenceInfo w15:providerId="None" w15:userId="Dr. Mahbub Hoss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EDF"/>
    <w:rsid w:val="00046414"/>
    <w:rsid w:val="0007022A"/>
    <w:rsid w:val="00075985"/>
    <w:rsid w:val="000A7EA6"/>
    <w:rsid w:val="000C4042"/>
    <w:rsid w:val="0010309B"/>
    <w:rsid w:val="00121EDF"/>
    <w:rsid w:val="00157BCE"/>
    <w:rsid w:val="001930BD"/>
    <w:rsid w:val="00210B60"/>
    <w:rsid w:val="002179F3"/>
    <w:rsid w:val="0022527B"/>
    <w:rsid w:val="00237224"/>
    <w:rsid w:val="002568F6"/>
    <w:rsid w:val="00273F8B"/>
    <w:rsid w:val="002A4AF5"/>
    <w:rsid w:val="002D30A5"/>
    <w:rsid w:val="00301CD0"/>
    <w:rsid w:val="0031434B"/>
    <w:rsid w:val="00331EEB"/>
    <w:rsid w:val="003770CB"/>
    <w:rsid w:val="003934AF"/>
    <w:rsid w:val="003D2989"/>
    <w:rsid w:val="00414AC4"/>
    <w:rsid w:val="00441BF0"/>
    <w:rsid w:val="004806B7"/>
    <w:rsid w:val="004929EA"/>
    <w:rsid w:val="004A4641"/>
    <w:rsid w:val="004E2146"/>
    <w:rsid w:val="005069F3"/>
    <w:rsid w:val="00542FE6"/>
    <w:rsid w:val="0057548B"/>
    <w:rsid w:val="00645029"/>
    <w:rsid w:val="006A6598"/>
    <w:rsid w:val="006D0D23"/>
    <w:rsid w:val="006F06FA"/>
    <w:rsid w:val="00721814"/>
    <w:rsid w:val="0088173E"/>
    <w:rsid w:val="008D48D3"/>
    <w:rsid w:val="00921447"/>
    <w:rsid w:val="009327DF"/>
    <w:rsid w:val="00941E85"/>
    <w:rsid w:val="009565B0"/>
    <w:rsid w:val="00A023A8"/>
    <w:rsid w:val="00A10420"/>
    <w:rsid w:val="00A66957"/>
    <w:rsid w:val="00B14319"/>
    <w:rsid w:val="00B200B4"/>
    <w:rsid w:val="00B32831"/>
    <w:rsid w:val="00BA4A4E"/>
    <w:rsid w:val="00C61B62"/>
    <w:rsid w:val="00C75708"/>
    <w:rsid w:val="00C80305"/>
    <w:rsid w:val="00C964BC"/>
    <w:rsid w:val="00CA3574"/>
    <w:rsid w:val="00D96D84"/>
    <w:rsid w:val="00DA69BF"/>
    <w:rsid w:val="00E96663"/>
    <w:rsid w:val="00E97002"/>
    <w:rsid w:val="00F001ED"/>
    <w:rsid w:val="00F006D7"/>
    <w:rsid w:val="00F22368"/>
    <w:rsid w:val="00F3047A"/>
    <w:rsid w:val="00F63A7C"/>
    <w:rsid w:val="00FA2578"/>
    <w:rsid w:val="00FB10DB"/>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313C0AB7-0822-2943-8ECD-CBE0259B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14AC4"/>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F223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EDF"/>
    <w:pPr>
      <w:spacing w:before="100" w:beforeAutospacing="1" w:after="100" w:afterAutospacing="1"/>
    </w:pPr>
    <w:rPr>
      <w:rFonts w:ascii="Times New Roman" w:eastAsia="Times New Roman" w:hAnsi="Times New Roman" w:cs="Times New Roman"/>
      <w:lang w:val="en-IN" w:eastAsia="en-IN" w:bidi="bn-IN"/>
    </w:rPr>
  </w:style>
  <w:style w:type="character" w:styleId="Hyperlink">
    <w:name w:val="Hyperlink"/>
    <w:basedOn w:val="DefaultParagraphFont"/>
    <w:uiPriority w:val="99"/>
    <w:unhideWhenUsed/>
    <w:rsid w:val="00121EDF"/>
    <w:rPr>
      <w:color w:val="0000FF"/>
      <w:u w:val="single"/>
    </w:rPr>
  </w:style>
  <w:style w:type="character" w:customStyle="1" w:styleId="Heading1Char">
    <w:name w:val="Heading 1 Char"/>
    <w:basedOn w:val="DefaultParagraphFont"/>
    <w:link w:val="Heading1"/>
    <w:uiPriority w:val="9"/>
    <w:rsid w:val="00414AC4"/>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E96663"/>
    <w:pPr>
      <w:ind w:left="720"/>
      <w:contextualSpacing/>
    </w:pPr>
  </w:style>
  <w:style w:type="character" w:styleId="UnresolvedMention">
    <w:name w:val="Unresolved Mention"/>
    <w:basedOn w:val="DefaultParagraphFont"/>
    <w:uiPriority w:val="99"/>
    <w:rsid w:val="00237224"/>
    <w:rPr>
      <w:color w:val="808080"/>
      <w:shd w:val="clear" w:color="auto" w:fill="E6E6E6"/>
    </w:rPr>
  </w:style>
  <w:style w:type="character" w:styleId="Emphasis">
    <w:name w:val="Emphasis"/>
    <w:basedOn w:val="DefaultParagraphFont"/>
    <w:uiPriority w:val="20"/>
    <w:qFormat/>
    <w:rsid w:val="00C75708"/>
    <w:rPr>
      <w:i/>
      <w:iCs/>
    </w:rPr>
  </w:style>
  <w:style w:type="character" w:styleId="FollowedHyperlink">
    <w:name w:val="FollowedHyperlink"/>
    <w:basedOn w:val="DefaultParagraphFont"/>
    <w:uiPriority w:val="99"/>
    <w:semiHidden/>
    <w:unhideWhenUsed/>
    <w:rsid w:val="006F06FA"/>
    <w:rPr>
      <w:color w:val="954F72" w:themeColor="followedHyperlink"/>
      <w:u w:val="single"/>
    </w:rPr>
  </w:style>
  <w:style w:type="character" w:customStyle="1" w:styleId="Heading2Char">
    <w:name w:val="Heading 2 Char"/>
    <w:basedOn w:val="DefaultParagraphFont"/>
    <w:link w:val="Heading2"/>
    <w:uiPriority w:val="9"/>
    <w:rsid w:val="00F2236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41B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B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98364">
      <w:bodyDiv w:val="1"/>
      <w:marLeft w:val="0"/>
      <w:marRight w:val="0"/>
      <w:marTop w:val="0"/>
      <w:marBottom w:val="0"/>
      <w:divBdr>
        <w:top w:val="none" w:sz="0" w:space="0" w:color="auto"/>
        <w:left w:val="none" w:sz="0" w:space="0" w:color="auto"/>
        <w:bottom w:val="none" w:sz="0" w:space="0" w:color="auto"/>
        <w:right w:val="none" w:sz="0" w:space="0" w:color="auto"/>
      </w:divBdr>
      <w:divsChild>
        <w:div w:id="1380476486">
          <w:marLeft w:val="0"/>
          <w:marRight w:val="0"/>
          <w:marTop w:val="0"/>
          <w:marBottom w:val="0"/>
          <w:divBdr>
            <w:top w:val="none" w:sz="0" w:space="0" w:color="auto"/>
            <w:left w:val="none" w:sz="0" w:space="0" w:color="auto"/>
            <w:bottom w:val="none" w:sz="0" w:space="0" w:color="auto"/>
            <w:right w:val="none" w:sz="0" w:space="0" w:color="auto"/>
          </w:divBdr>
        </w:div>
      </w:divsChild>
    </w:div>
    <w:div w:id="1239753734">
      <w:bodyDiv w:val="1"/>
      <w:marLeft w:val="0"/>
      <w:marRight w:val="0"/>
      <w:marTop w:val="0"/>
      <w:marBottom w:val="0"/>
      <w:divBdr>
        <w:top w:val="none" w:sz="0" w:space="0" w:color="auto"/>
        <w:left w:val="none" w:sz="0" w:space="0" w:color="auto"/>
        <w:bottom w:val="none" w:sz="0" w:space="0" w:color="auto"/>
        <w:right w:val="none" w:sz="0" w:space="0" w:color="auto"/>
      </w:divBdr>
      <w:divsChild>
        <w:div w:id="317615847">
          <w:marLeft w:val="0"/>
          <w:marRight w:val="0"/>
          <w:marTop w:val="0"/>
          <w:marBottom w:val="0"/>
          <w:divBdr>
            <w:top w:val="none" w:sz="0" w:space="0" w:color="auto"/>
            <w:left w:val="none" w:sz="0" w:space="0" w:color="auto"/>
            <w:bottom w:val="none" w:sz="0" w:space="0" w:color="auto"/>
            <w:right w:val="none" w:sz="0" w:space="0" w:color="auto"/>
          </w:divBdr>
        </w:div>
        <w:div w:id="1042709591">
          <w:marLeft w:val="0"/>
          <w:marRight w:val="0"/>
          <w:marTop w:val="0"/>
          <w:marBottom w:val="0"/>
          <w:divBdr>
            <w:top w:val="none" w:sz="0" w:space="0" w:color="auto"/>
            <w:left w:val="none" w:sz="0" w:space="0" w:color="auto"/>
            <w:bottom w:val="none" w:sz="0" w:space="0" w:color="auto"/>
            <w:right w:val="none" w:sz="0" w:space="0" w:color="auto"/>
          </w:divBdr>
        </w:div>
        <w:div w:id="1076050489">
          <w:marLeft w:val="0"/>
          <w:marRight w:val="0"/>
          <w:marTop w:val="0"/>
          <w:marBottom w:val="0"/>
          <w:divBdr>
            <w:top w:val="none" w:sz="0" w:space="0" w:color="auto"/>
            <w:left w:val="none" w:sz="0" w:space="0" w:color="auto"/>
            <w:bottom w:val="none" w:sz="0" w:space="0" w:color="auto"/>
            <w:right w:val="none" w:sz="0" w:space="0" w:color="auto"/>
          </w:divBdr>
        </w:div>
        <w:div w:id="715852998">
          <w:marLeft w:val="0"/>
          <w:marRight w:val="0"/>
          <w:marTop w:val="0"/>
          <w:marBottom w:val="0"/>
          <w:divBdr>
            <w:top w:val="none" w:sz="0" w:space="0" w:color="auto"/>
            <w:left w:val="none" w:sz="0" w:space="0" w:color="auto"/>
            <w:bottom w:val="none" w:sz="0" w:space="0" w:color="auto"/>
            <w:right w:val="none" w:sz="0" w:space="0" w:color="auto"/>
          </w:divBdr>
        </w:div>
        <w:div w:id="487939321">
          <w:marLeft w:val="0"/>
          <w:marRight w:val="0"/>
          <w:marTop w:val="0"/>
          <w:marBottom w:val="0"/>
          <w:divBdr>
            <w:top w:val="none" w:sz="0" w:space="0" w:color="auto"/>
            <w:left w:val="none" w:sz="0" w:space="0" w:color="auto"/>
            <w:bottom w:val="none" w:sz="0" w:space="0" w:color="auto"/>
            <w:right w:val="none" w:sz="0" w:space="0" w:color="auto"/>
          </w:divBdr>
        </w:div>
        <w:div w:id="1386220280">
          <w:marLeft w:val="0"/>
          <w:marRight w:val="0"/>
          <w:marTop w:val="0"/>
          <w:marBottom w:val="0"/>
          <w:divBdr>
            <w:top w:val="none" w:sz="0" w:space="0" w:color="auto"/>
            <w:left w:val="none" w:sz="0" w:space="0" w:color="auto"/>
            <w:bottom w:val="none" w:sz="0" w:space="0" w:color="auto"/>
            <w:right w:val="none" w:sz="0" w:space="0" w:color="auto"/>
          </w:divBdr>
        </w:div>
        <w:div w:id="1577091068">
          <w:marLeft w:val="0"/>
          <w:marRight w:val="0"/>
          <w:marTop w:val="0"/>
          <w:marBottom w:val="0"/>
          <w:divBdr>
            <w:top w:val="none" w:sz="0" w:space="0" w:color="auto"/>
            <w:left w:val="none" w:sz="0" w:space="0" w:color="auto"/>
            <w:bottom w:val="none" w:sz="0" w:space="0" w:color="auto"/>
            <w:right w:val="none" w:sz="0" w:space="0" w:color="auto"/>
          </w:divBdr>
        </w:div>
        <w:div w:id="484661730">
          <w:marLeft w:val="0"/>
          <w:marRight w:val="0"/>
          <w:marTop w:val="0"/>
          <w:marBottom w:val="0"/>
          <w:divBdr>
            <w:top w:val="none" w:sz="0" w:space="0" w:color="auto"/>
            <w:left w:val="none" w:sz="0" w:space="0" w:color="auto"/>
            <w:bottom w:val="none" w:sz="0" w:space="0" w:color="auto"/>
            <w:right w:val="none" w:sz="0" w:space="0" w:color="auto"/>
          </w:divBdr>
        </w:div>
        <w:div w:id="149699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hbub32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9EE28-8047-4447-9823-AA95CBA6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11525</Words>
  <Characters>65698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Mahbub Hossain</dc:creator>
  <cp:keywords/>
  <dc:description/>
  <cp:lastModifiedBy>Admin</cp:lastModifiedBy>
  <cp:revision>2</cp:revision>
  <dcterms:created xsi:type="dcterms:W3CDTF">2018-04-20T07:40:00Z</dcterms:created>
  <dcterms:modified xsi:type="dcterms:W3CDTF">2018-04-20T07:40:00Z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ee693e37-ae06-3b04-be1e-9d4d3bb287cf</vt:lpwstr>
  </property>
  <property fmtid="{D5CDD505-2E9C-101B-9397-08002B2CF9AE}" pid="24" name="Mendeley Citation Style_1">
    <vt:lpwstr>http://www.zotero.org/styles/vancouver</vt:lpwstr>
  </property>
</Properties>
</file>