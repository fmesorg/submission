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1AB2" w14:textId="77777777" w:rsidR="00666A00" w:rsidRDefault="00666A00" w:rsidP="00CA4A45">
      <w:pPr>
        <w:pStyle w:val="ListParagraph"/>
        <w:spacing w:after="0" w:line="240" w:lineRule="auto"/>
        <w:ind w:left="0"/>
        <w:jc w:val="both"/>
      </w:pPr>
      <w:bookmarkStart w:id="0" w:name="_GoBack"/>
      <w:bookmarkEnd w:id="0"/>
    </w:p>
    <w:p w14:paraId="2B96F0F0" w14:textId="77777777" w:rsidR="002A2A7C" w:rsidRPr="00512DC9" w:rsidRDefault="00CA4A45" w:rsidP="00CA4A45">
      <w:pPr>
        <w:jc w:val="both"/>
      </w:pPr>
      <w:r>
        <w:rPr>
          <w:b/>
        </w:rPr>
        <w:t xml:space="preserve">TITLE: </w:t>
      </w:r>
      <w:r w:rsidR="002A2A7C" w:rsidRPr="00CA4A45">
        <w:rPr>
          <w:b/>
        </w:rPr>
        <w:t>Limitations and performances of Ethics committees in evaluating reproductive health research on human subjects.</w:t>
      </w:r>
    </w:p>
    <w:p w14:paraId="58A5EB99" w14:textId="77777777" w:rsidR="00CA4A45" w:rsidRDefault="00D963B1" w:rsidP="00CA4A45">
      <w:pPr>
        <w:jc w:val="both"/>
        <w:rPr>
          <w:i/>
        </w:rPr>
      </w:pPr>
      <w:r w:rsidRPr="00CA4A45">
        <w:rPr>
          <w:i/>
        </w:rPr>
        <w:t>Sowmini CV</w:t>
      </w:r>
      <w:r w:rsidRPr="00CA4A45">
        <w:rPr>
          <w:i/>
          <w:vertAlign w:val="superscript"/>
        </w:rPr>
        <w:t>1</w:t>
      </w:r>
      <w:r w:rsidR="00CC1281" w:rsidRPr="00CA4A45">
        <w:rPr>
          <w:i/>
        </w:rPr>
        <w:t>, Nirmala C</w:t>
      </w:r>
      <w:r w:rsidRPr="00CA4A45">
        <w:rPr>
          <w:i/>
          <w:vertAlign w:val="superscript"/>
        </w:rPr>
        <w:t>2</w:t>
      </w:r>
    </w:p>
    <w:p w14:paraId="704C2033" w14:textId="77777777" w:rsidR="00CA4A45" w:rsidRDefault="00CA4A45" w:rsidP="00CA4A45">
      <w:pPr>
        <w:jc w:val="both"/>
        <w:rPr>
          <w:i/>
        </w:rPr>
      </w:pPr>
    </w:p>
    <w:p w14:paraId="337C39A4" w14:textId="77777777" w:rsidR="00CA4A45" w:rsidRDefault="00CA4A45" w:rsidP="00CA4A45">
      <w:pPr>
        <w:shd w:val="clear" w:color="auto" w:fill="FFFFFF"/>
        <w:spacing w:after="195"/>
        <w:jc w:val="both"/>
        <w:rPr>
          <w:rFonts w:ascii="Arial" w:hAnsi="Arial" w:cs="Arial"/>
          <w:color w:val="2B2B2B"/>
          <w:sz w:val="20"/>
          <w:szCs w:val="20"/>
        </w:rPr>
      </w:pPr>
      <w:r>
        <w:rPr>
          <w:rFonts w:ascii="Arial" w:hAnsi="Arial" w:cs="Arial"/>
          <w:b/>
          <w:color w:val="2B2B2B"/>
          <w:sz w:val="20"/>
          <w:szCs w:val="20"/>
        </w:rPr>
        <w:t>Affiliations</w:t>
      </w:r>
      <w:r>
        <w:rPr>
          <w:rFonts w:ascii="Arial" w:hAnsi="Arial" w:cs="Arial"/>
          <w:color w:val="2B2B2B"/>
          <w:sz w:val="20"/>
          <w:szCs w:val="20"/>
        </w:rPr>
        <w:t>-1. Scientist B, ICMR-NIRRH-FU/ SATH/Dept.of Ob&amp;Gy/ Medical College, Trivandrum</w:t>
      </w:r>
    </w:p>
    <w:p w14:paraId="3FBC1ED2" w14:textId="77777777" w:rsidR="00CA4A45" w:rsidRPr="00512DC9" w:rsidRDefault="00CA4A45" w:rsidP="00512DC9">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2. Prof. &amp; HOD/ SATH/ Dept.of Ob&amp;Gy/ Medical College, Trivandrum</w:t>
      </w:r>
    </w:p>
    <w:p w14:paraId="2EF73AC0" w14:textId="77777777" w:rsidR="00CC1281" w:rsidRPr="00CA4A45" w:rsidRDefault="00CA4A45" w:rsidP="00CA4A45">
      <w:pPr>
        <w:jc w:val="both"/>
        <w:rPr>
          <w:b/>
          <w:i/>
          <w:u w:val="single"/>
          <w:vertAlign w:val="superscript"/>
        </w:rPr>
      </w:pPr>
      <w:commentRangeStart w:id="1"/>
      <w:r w:rsidRPr="00CA4A45">
        <w:rPr>
          <w:b/>
          <w:i/>
          <w:u w:val="single"/>
        </w:rPr>
        <w:t>Abstract:</w:t>
      </w:r>
      <w:r w:rsidR="00CC1281" w:rsidRPr="00CA4A45">
        <w:rPr>
          <w:b/>
          <w:i/>
          <w:u w:val="single"/>
        </w:rPr>
        <w:t xml:space="preserve"> </w:t>
      </w:r>
      <w:r w:rsidR="005D6FA2" w:rsidRPr="00CA4A45">
        <w:rPr>
          <w:b/>
          <w:i/>
          <w:u w:val="single"/>
        </w:rPr>
        <w:t xml:space="preserve"> </w:t>
      </w:r>
      <w:commentRangeEnd w:id="1"/>
      <w:r w:rsidR="008455EE">
        <w:rPr>
          <w:rStyle w:val="CommentReference"/>
        </w:rPr>
        <w:commentReference w:id="1"/>
      </w:r>
    </w:p>
    <w:p w14:paraId="5D95B722" w14:textId="77777777" w:rsidR="00D963B1" w:rsidRDefault="00D963B1" w:rsidP="00500F9F">
      <w:pPr>
        <w:pStyle w:val="NormalWeb"/>
        <w:spacing w:before="0" w:beforeAutospacing="0" w:after="0" w:afterAutospacing="0"/>
        <w:jc w:val="both"/>
        <w:rPr>
          <w:b/>
        </w:rPr>
      </w:pPr>
    </w:p>
    <w:p w14:paraId="539F75F5" w14:textId="77777777" w:rsidR="002A2A7C" w:rsidRPr="00D963B1" w:rsidRDefault="002A2A7C" w:rsidP="00500F9F">
      <w:pPr>
        <w:pStyle w:val="NormalWeb"/>
        <w:spacing w:before="0" w:beforeAutospacing="0" w:after="0" w:afterAutospacing="0"/>
        <w:jc w:val="both"/>
        <w:rPr>
          <w:b/>
          <w:sz w:val="26"/>
          <w:szCs w:val="26"/>
        </w:rPr>
      </w:pPr>
      <w:r w:rsidRPr="00D963B1">
        <w:rPr>
          <w:b/>
          <w:sz w:val="26"/>
          <w:szCs w:val="26"/>
        </w:rPr>
        <w:t>Introduction</w:t>
      </w:r>
    </w:p>
    <w:p w14:paraId="277D1358" w14:textId="77777777" w:rsidR="00AD655B" w:rsidRPr="00CA41C3" w:rsidRDefault="00CC5F55" w:rsidP="00500F9F">
      <w:pPr>
        <w:pStyle w:val="NormalWeb"/>
        <w:spacing w:before="0" w:beforeAutospacing="0" w:after="0" w:afterAutospacing="0"/>
        <w:ind w:firstLine="720"/>
        <w:jc w:val="both"/>
        <w:rPr>
          <w:b/>
        </w:rPr>
      </w:pPr>
      <w:r w:rsidRPr="00CA41C3">
        <w:t>C</w:t>
      </w:r>
      <w:r w:rsidR="00AD655B" w:rsidRPr="00CA41C3">
        <w:t xml:space="preserve">onsidering the potential risk related to </w:t>
      </w:r>
      <w:r w:rsidRPr="00CA41C3">
        <w:t xml:space="preserve">participants in medical </w:t>
      </w:r>
      <w:r w:rsidR="00AD655B" w:rsidRPr="00CA41C3">
        <w:t>research</w:t>
      </w:r>
      <w:r w:rsidRPr="00CA41C3">
        <w:t xml:space="preserve"> </w:t>
      </w:r>
      <w:r w:rsidR="004B0D37" w:rsidRPr="00CA41C3">
        <w:t>a c</w:t>
      </w:r>
      <w:r w:rsidR="002533D4" w:rsidRPr="00CA41C3">
        <w:t>ompetent Ethics committee</w:t>
      </w:r>
      <w:r w:rsidRPr="00CA41C3">
        <w:t xml:space="preserve"> plays a crucial role</w:t>
      </w:r>
      <w:r w:rsidR="002533D4" w:rsidRPr="00CA41C3">
        <w:t xml:space="preserve"> in regulating medical research</w:t>
      </w:r>
      <w:r w:rsidR="00AD655B" w:rsidRPr="00CA41C3">
        <w:t xml:space="preserve">. </w:t>
      </w:r>
      <w:r w:rsidR="007652B0" w:rsidRPr="00CA41C3">
        <w:t xml:space="preserve"> </w:t>
      </w:r>
      <w:r w:rsidR="004B0D37" w:rsidRPr="00CA41C3">
        <w:t>Considering this greater responsibility of the Ethics Committees towards science and medicine,   this study is proposed to review the work of Institutional Ethics Committees (IEC) in India</w:t>
      </w:r>
    </w:p>
    <w:p w14:paraId="045BDA8F" w14:textId="77777777" w:rsidR="002A2A7C" w:rsidRPr="00CA41C3" w:rsidRDefault="000F3936" w:rsidP="00500F9F">
      <w:pPr>
        <w:pStyle w:val="NormalWeb"/>
        <w:tabs>
          <w:tab w:val="left" w:pos="3969"/>
        </w:tabs>
        <w:spacing w:before="0" w:beforeAutospacing="0" w:after="0" w:afterAutospacing="0"/>
        <w:jc w:val="both"/>
      </w:pPr>
      <w:r w:rsidRPr="00CA41C3">
        <w:t xml:space="preserve"> </w:t>
      </w:r>
      <w:r w:rsidR="002A2A7C" w:rsidRPr="00CA41C3">
        <w:t xml:space="preserve"> </w:t>
      </w:r>
    </w:p>
    <w:p w14:paraId="52DC4D48" w14:textId="77777777" w:rsidR="002A2A7C" w:rsidRPr="00D963B1" w:rsidRDefault="002A2A7C" w:rsidP="00500F9F">
      <w:pPr>
        <w:pStyle w:val="NormalWeb"/>
        <w:spacing w:before="0" w:beforeAutospacing="0" w:after="0" w:afterAutospacing="0"/>
        <w:jc w:val="both"/>
        <w:rPr>
          <w:b/>
          <w:sz w:val="26"/>
          <w:szCs w:val="26"/>
        </w:rPr>
      </w:pPr>
      <w:r w:rsidRPr="00D963B1">
        <w:rPr>
          <w:b/>
          <w:sz w:val="26"/>
          <w:szCs w:val="26"/>
        </w:rPr>
        <w:t>Objective</w:t>
      </w:r>
      <w:r w:rsidR="0079632B" w:rsidRPr="00D963B1">
        <w:rPr>
          <w:b/>
          <w:sz w:val="26"/>
          <w:szCs w:val="26"/>
        </w:rPr>
        <w:t>s</w:t>
      </w:r>
    </w:p>
    <w:p w14:paraId="688D98DF" w14:textId="77777777" w:rsidR="002A2A7C" w:rsidRPr="00CA41C3" w:rsidRDefault="002A2A7C" w:rsidP="00500F9F">
      <w:pPr>
        <w:pStyle w:val="NormalWeb"/>
        <w:spacing w:before="0" w:beforeAutospacing="0" w:after="0" w:afterAutospacing="0"/>
        <w:jc w:val="both"/>
      </w:pPr>
      <w:r w:rsidRPr="00CA41C3">
        <w:t>T</w:t>
      </w:r>
      <w:r w:rsidR="0079632B" w:rsidRPr="00CA41C3">
        <w:t>o</w:t>
      </w:r>
      <w:r w:rsidRPr="00CA41C3">
        <w:t xml:space="preserve"> study </w:t>
      </w:r>
      <w:r w:rsidR="0079632B" w:rsidRPr="00CA41C3">
        <w:t xml:space="preserve"> </w:t>
      </w:r>
    </w:p>
    <w:p w14:paraId="1B2E9B6D" w14:textId="77777777" w:rsidR="002A2A7C" w:rsidRPr="00CA41C3" w:rsidRDefault="002A2A7C" w:rsidP="00500F9F">
      <w:pPr>
        <w:pStyle w:val="NormalWeb"/>
        <w:numPr>
          <w:ilvl w:val="0"/>
          <w:numId w:val="3"/>
        </w:numPr>
        <w:spacing w:before="0" w:beforeAutospacing="0" w:after="0" w:afterAutospacing="0"/>
        <w:jc w:val="both"/>
      </w:pPr>
      <w:r w:rsidRPr="00CA41C3">
        <w:t xml:space="preserve">The characteristics </w:t>
      </w:r>
      <w:r w:rsidR="00B641B2" w:rsidRPr="00CA41C3">
        <w:t xml:space="preserve"> </w:t>
      </w:r>
    </w:p>
    <w:p w14:paraId="660D541A" w14:textId="77777777" w:rsidR="002A2A7C" w:rsidRPr="00CA41C3" w:rsidRDefault="002A2A7C" w:rsidP="00500F9F">
      <w:pPr>
        <w:pStyle w:val="NormalWeb"/>
        <w:numPr>
          <w:ilvl w:val="0"/>
          <w:numId w:val="3"/>
        </w:numPr>
        <w:spacing w:before="0" w:beforeAutospacing="0" w:after="0" w:afterAutospacing="0"/>
        <w:jc w:val="both"/>
      </w:pPr>
      <w:r w:rsidRPr="00CA41C3">
        <w:t xml:space="preserve">Performances </w:t>
      </w:r>
      <w:r w:rsidR="00B641B2" w:rsidRPr="00CA41C3">
        <w:t xml:space="preserve"> </w:t>
      </w:r>
      <w:r w:rsidRPr="00CA41C3">
        <w:t xml:space="preserve"> </w:t>
      </w:r>
      <w:r w:rsidR="004B0D37" w:rsidRPr="00CA41C3">
        <w:t xml:space="preserve"> </w:t>
      </w:r>
    </w:p>
    <w:p w14:paraId="2860496E" w14:textId="77777777" w:rsidR="002A2A7C" w:rsidRPr="00CA41C3" w:rsidRDefault="002A2A7C" w:rsidP="00500F9F">
      <w:pPr>
        <w:pStyle w:val="NormalWeb"/>
        <w:numPr>
          <w:ilvl w:val="0"/>
          <w:numId w:val="3"/>
        </w:numPr>
        <w:spacing w:before="0" w:beforeAutospacing="0" w:after="0" w:afterAutospacing="0"/>
        <w:jc w:val="both"/>
      </w:pPr>
      <w:r w:rsidRPr="00CA41C3">
        <w:t xml:space="preserve">Constraints of </w:t>
      </w:r>
      <w:r w:rsidR="00D963B1">
        <w:t>E</w:t>
      </w:r>
      <w:r w:rsidRPr="00CA41C3">
        <w:t xml:space="preserve">thics </w:t>
      </w:r>
      <w:r w:rsidR="00D963B1">
        <w:t>C</w:t>
      </w:r>
      <w:r w:rsidRPr="00CA41C3">
        <w:t>ommittees.</w:t>
      </w:r>
    </w:p>
    <w:p w14:paraId="10EDCE97" w14:textId="77777777" w:rsidR="00AF57EC" w:rsidRDefault="00AF57EC" w:rsidP="00500F9F">
      <w:pPr>
        <w:pStyle w:val="NormalWeb"/>
        <w:spacing w:before="0" w:beforeAutospacing="0" w:after="0" w:afterAutospacing="0"/>
        <w:jc w:val="both"/>
        <w:rPr>
          <w:b/>
          <w:sz w:val="26"/>
          <w:szCs w:val="26"/>
        </w:rPr>
      </w:pPr>
    </w:p>
    <w:p w14:paraId="0E1B313A" w14:textId="77777777" w:rsidR="002A2A7C" w:rsidRPr="00CA41C3" w:rsidRDefault="002A2A7C" w:rsidP="00500F9F">
      <w:pPr>
        <w:pStyle w:val="NormalWeb"/>
        <w:spacing w:before="0" w:beforeAutospacing="0" w:after="0" w:afterAutospacing="0"/>
        <w:jc w:val="both"/>
        <w:rPr>
          <w:b/>
        </w:rPr>
      </w:pPr>
      <w:r w:rsidRPr="00D963B1">
        <w:rPr>
          <w:b/>
          <w:sz w:val="26"/>
          <w:szCs w:val="26"/>
        </w:rPr>
        <w:t>Methodolog</w:t>
      </w:r>
      <w:r w:rsidRPr="00CA41C3">
        <w:rPr>
          <w:b/>
        </w:rPr>
        <w:t>y</w:t>
      </w:r>
    </w:p>
    <w:p w14:paraId="443C44A7" w14:textId="77777777" w:rsidR="002A2A7C" w:rsidRPr="00CA41C3" w:rsidRDefault="004B0D37" w:rsidP="00500F9F">
      <w:pPr>
        <w:pStyle w:val="NormalWeb"/>
        <w:spacing w:before="0" w:beforeAutospacing="0" w:after="0" w:afterAutospacing="0"/>
        <w:ind w:firstLine="720"/>
        <w:jc w:val="both"/>
      </w:pPr>
      <w:r w:rsidRPr="00CA41C3">
        <w:t xml:space="preserve">A </w:t>
      </w:r>
      <w:r w:rsidR="002263A3" w:rsidRPr="00CA41C3">
        <w:t>cross sectional survey</w:t>
      </w:r>
      <w:r w:rsidRPr="00CA41C3">
        <w:t xml:space="preserve"> of  </w:t>
      </w:r>
      <w:r w:rsidR="002263A3" w:rsidRPr="00CA41C3">
        <w:t xml:space="preserve"> </w:t>
      </w:r>
      <w:r w:rsidR="0079632B" w:rsidRPr="00CA41C3">
        <w:t>IECs</w:t>
      </w:r>
      <w:r w:rsidR="002A2A7C" w:rsidRPr="00CA41C3">
        <w:t xml:space="preserve"> </w:t>
      </w:r>
      <w:r w:rsidR="002263A3" w:rsidRPr="00CA41C3">
        <w:t>in India</w:t>
      </w:r>
      <w:r w:rsidR="00503F7C" w:rsidRPr="00CA41C3">
        <w:t xml:space="preserve"> w</w:t>
      </w:r>
      <w:r w:rsidR="00B641B2" w:rsidRPr="00CA41C3">
        <w:t>ere</w:t>
      </w:r>
      <w:r w:rsidR="00503F7C" w:rsidRPr="00CA41C3">
        <w:t xml:space="preserve"> done</w:t>
      </w:r>
      <w:r w:rsidR="001A509C" w:rsidRPr="00CA41C3">
        <w:t xml:space="preserve"> to collect information on</w:t>
      </w:r>
      <w:r w:rsidR="001910B2" w:rsidRPr="00CA41C3">
        <w:t xml:space="preserve"> 1) characteristics</w:t>
      </w:r>
      <w:r w:rsidR="002A2A7C" w:rsidRPr="00CA41C3">
        <w:t xml:space="preserve">   </w:t>
      </w:r>
      <w:r w:rsidR="001910B2" w:rsidRPr="00CA41C3">
        <w:t xml:space="preserve">2) Performance </w:t>
      </w:r>
      <w:r w:rsidR="002A2A7C" w:rsidRPr="00CA41C3">
        <w:t xml:space="preserve"> 3) Co</w:t>
      </w:r>
      <w:r w:rsidR="001910B2" w:rsidRPr="00CA41C3">
        <w:t>nstraints of  ethics committees.</w:t>
      </w:r>
      <w:r w:rsidR="000747D1" w:rsidRPr="00CA41C3">
        <w:t xml:space="preserve"> </w:t>
      </w:r>
      <w:r w:rsidR="001A509C" w:rsidRPr="00CA41C3">
        <w:t xml:space="preserve">The </w:t>
      </w:r>
      <w:r w:rsidR="00242243" w:rsidRPr="00CA41C3">
        <w:t xml:space="preserve">total </w:t>
      </w:r>
      <w:r w:rsidR="001A509C" w:rsidRPr="00CA41C3">
        <w:t>sample</w:t>
      </w:r>
      <w:r w:rsidR="00242243" w:rsidRPr="00CA41C3">
        <w:t xml:space="preserve">   was 30 IECs</w:t>
      </w:r>
      <w:r w:rsidR="001A509C" w:rsidRPr="00CA41C3">
        <w:t xml:space="preserve"> </w:t>
      </w:r>
      <w:r w:rsidR="00242243" w:rsidRPr="00CA41C3">
        <w:t>including</w:t>
      </w:r>
      <w:r w:rsidR="001A509C" w:rsidRPr="00CA41C3">
        <w:t xml:space="preserve"> </w:t>
      </w:r>
      <w:r w:rsidR="007A2647" w:rsidRPr="00CA41C3">
        <w:t>10 IECs</w:t>
      </w:r>
      <w:r w:rsidR="001A509C" w:rsidRPr="00CA41C3">
        <w:t xml:space="preserve"> which</w:t>
      </w:r>
      <w:r w:rsidR="007A2647" w:rsidRPr="00CA41C3">
        <w:t xml:space="preserve"> were visited </w:t>
      </w:r>
      <w:r w:rsidR="002A2A7C" w:rsidRPr="00CA41C3">
        <w:t xml:space="preserve"> to validate and strengthen the data.  </w:t>
      </w:r>
      <w:r w:rsidR="001A509C" w:rsidRPr="00CA41C3">
        <w:t xml:space="preserve"> </w:t>
      </w:r>
    </w:p>
    <w:p w14:paraId="5722988D" w14:textId="77777777" w:rsidR="00AF57EC" w:rsidRDefault="00AF57EC" w:rsidP="00500F9F">
      <w:pPr>
        <w:pStyle w:val="NormalWeb"/>
        <w:spacing w:before="0" w:beforeAutospacing="0" w:after="0" w:afterAutospacing="0"/>
        <w:jc w:val="both"/>
        <w:rPr>
          <w:b/>
          <w:sz w:val="26"/>
          <w:szCs w:val="26"/>
        </w:rPr>
      </w:pPr>
    </w:p>
    <w:p w14:paraId="654349EA" w14:textId="77777777" w:rsidR="007657FF" w:rsidRPr="00D963B1" w:rsidRDefault="007657FF" w:rsidP="00500F9F">
      <w:pPr>
        <w:pStyle w:val="NormalWeb"/>
        <w:spacing w:before="0" w:beforeAutospacing="0" w:after="0" w:afterAutospacing="0"/>
        <w:jc w:val="both"/>
        <w:rPr>
          <w:b/>
          <w:sz w:val="26"/>
          <w:szCs w:val="26"/>
        </w:rPr>
      </w:pPr>
      <w:r w:rsidRPr="00D963B1">
        <w:rPr>
          <w:b/>
          <w:sz w:val="26"/>
          <w:szCs w:val="26"/>
        </w:rPr>
        <w:t>Result</w:t>
      </w:r>
    </w:p>
    <w:p w14:paraId="6177770A" w14:textId="77777777" w:rsidR="00414B85" w:rsidRPr="00CA41C3" w:rsidRDefault="00BB2633" w:rsidP="00500F9F">
      <w:pPr>
        <w:ind w:firstLine="720"/>
        <w:jc w:val="both"/>
      </w:pPr>
      <w:r w:rsidRPr="00CA41C3">
        <w:t xml:space="preserve">The </w:t>
      </w:r>
      <w:r w:rsidR="00D43D89" w:rsidRPr="00CA41C3">
        <w:t xml:space="preserve"> stud</w:t>
      </w:r>
      <w:r w:rsidR="00A2319B" w:rsidRPr="00CA41C3">
        <w:t xml:space="preserve">ied </w:t>
      </w:r>
      <w:r w:rsidR="00414B85" w:rsidRPr="00CA41C3">
        <w:t>30 IECs</w:t>
      </w:r>
      <w:r w:rsidR="00A2319B" w:rsidRPr="00CA41C3">
        <w:t xml:space="preserve"> </w:t>
      </w:r>
      <w:r w:rsidR="0087095E" w:rsidRPr="00CA41C3">
        <w:t>were</w:t>
      </w:r>
      <w:r w:rsidR="00414B85" w:rsidRPr="00CA41C3">
        <w:t xml:space="preserve"> functioning in the concerned inst</w:t>
      </w:r>
      <w:r w:rsidR="00A2319B" w:rsidRPr="00CA41C3">
        <w:t>itution between</w:t>
      </w:r>
      <w:r w:rsidR="00414B85" w:rsidRPr="00CA41C3">
        <w:t xml:space="preserve"> 10- 30 years.  From 20 </w:t>
      </w:r>
      <w:r w:rsidR="0087095E" w:rsidRPr="00CA41C3">
        <w:t>I</w:t>
      </w:r>
      <w:r w:rsidR="00A2319B" w:rsidRPr="00CA41C3">
        <w:t xml:space="preserve">EC </w:t>
      </w:r>
      <w:r w:rsidR="00414B85" w:rsidRPr="00CA41C3">
        <w:t xml:space="preserve"> information was given by the member secretary. </w:t>
      </w:r>
      <w:r w:rsidR="0087095E" w:rsidRPr="00CA41C3">
        <w:t xml:space="preserve"> </w:t>
      </w:r>
      <w:r w:rsidR="00414B85" w:rsidRPr="00CA41C3">
        <w:t>The tota</w:t>
      </w:r>
      <w:r w:rsidR="0087095E" w:rsidRPr="00CA41C3">
        <w:t xml:space="preserve">l number of IEC members </w:t>
      </w:r>
      <w:r w:rsidR="00414B85" w:rsidRPr="00CA41C3">
        <w:t>ranged from 9-17.</w:t>
      </w:r>
      <w:r w:rsidR="0087095E" w:rsidRPr="00CA41C3">
        <w:t xml:space="preserve"> </w:t>
      </w:r>
      <w:r w:rsidR="00A2319B" w:rsidRPr="00CA41C3">
        <w:t xml:space="preserve"> </w:t>
      </w:r>
      <w:r w:rsidR="00414B85" w:rsidRPr="00CA41C3">
        <w:t xml:space="preserve">In </w:t>
      </w:r>
      <w:r w:rsidR="0087095E" w:rsidRPr="00CA41C3">
        <w:t xml:space="preserve">20 IEC </w:t>
      </w:r>
      <w:r w:rsidR="00414B85" w:rsidRPr="00CA41C3">
        <w:t xml:space="preserve">the chairpersons were from </w:t>
      </w:r>
      <w:r w:rsidR="00A2319B" w:rsidRPr="00CA41C3">
        <w:t>outside institute</w:t>
      </w:r>
      <w:r w:rsidR="003B1584" w:rsidRPr="00CA41C3">
        <w:t>.  T</w:t>
      </w:r>
      <w:r w:rsidR="00414B85" w:rsidRPr="00CA41C3">
        <w:t xml:space="preserve">he </w:t>
      </w:r>
      <w:r w:rsidR="00117484" w:rsidRPr="00CA41C3">
        <w:t>committee had an average 1-9</w:t>
      </w:r>
      <w:r w:rsidR="00414B85" w:rsidRPr="00CA41C3">
        <w:t xml:space="preserve"> </w:t>
      </w:r>
      <w:r w:rsidR="00117484" w:rsidRPr="00CA41C3">
        <w:t xml:space="preserve"> institutional </w:t>
      </w:r>
      <w:r w:rsidR="00414B85" w:rsidRPr="00CA41C3">
        <w:t xml:space="preserve">and </w:t>
      </w:r>
      <w:r w:rsidR="00117484" w:rsidRPr="00CA41C3">
        <w:t xml:space="preserve">3-12 </w:t>
      </w:r>
      <w:r w:rsidR="00A2319B" w:rsidRPr="00CA41C3">
        <w:t>outside members</w:t>
      </w:r>
      <w:r w:rsidR="00117484" w:rsidRPr="00CA41C3">
        <w:t>.</w:t>
      </w:r>
      <w:r w:rsidR="00414B85" w:rsidRPr="00CA41C3">
        <w:t xml:space="preserve">  </w:t>
      </w:r>
      <w:r w:rsidR="00A2319B" w:rsidRPr="00CA41C3">
        <w:t xml:space="preserve">Only </w:t>
      </w:r>
      <w:r w:rsidR="00414B85" w:rsidRPr="00CA41C3">
        <w:t xml:space="preserve">10 IEC </w:t>
      </w:r>
      <w:r w:rsidR="00290760" w:rsidRPr="00CA41C3">
        <w:t xml:space="preserve"> </w:t>
      </w:r>
      <w:r w:rsidR="00414B85" w:rsidRPr="00CA41C3">
        <w:t xml:space="preserve"> get support from subcommittees</w:t>
      </w:r>
      <w:r w:rsidR="00A2319B" w:rsidRPr="00CA41C3">
        <w:t xml:space="preserve"> like TAC. In 13 IECs  meeting conducted bimonthly and 18 IECs intimate the members 2 weeks prior to meeting.</w:t>
      </w:r>
      <w:r w:rsidR="00761A6C" w:rsidRPr="00CA41C3">
        <w:t xml:space="preserve"> Members get protocol 1 week prior to meeting. 24 IECs have &gt;50% of the members as requisite for quorum and in last 6 months no meeting conducted with &lt; than quorum.</w:t>
      </w:r>
    </w:p>
    <w:p w14:paraId="3F1E9D17" w14:textId="77777777" w:rsidR="00414B85" w:rsidRPr="00CA41C3" w:rsidRDefault="00761A6C" w:rsidP="00500F9F">
      <w:pPr>
        <w:jc w:val="both"/>
      </w:pPr>
      <w:r w:rsidRPr="00CA41C3">
        <w:t>O</w:t>
      </w:r>
      <w:r w:rsidR="0009366F" w:rsidRPr="00CA41C3">
        <w:t>n an average</w:t>
      </w:r>
      <w:r w:rsidR="00414B85" w:rsidRPr="00CA41C3">
        <w:t xml:space="preserve"> </w:t>
      </w:r>
      <w:r w:rsidRPr="00CA41C3">
        <w:t xml:space="preserve">IEC gets </w:t>
      </w:r>
      <w:r w:rsidR="00414B85" w:rsidRPr="00CA41C3">
        <w:t>20 proposals</w:t>
      </w:r>
      <w:r w:rsidR="001910B2" w:rsidRPr="00CA41C3">
        <w:t xml:space="preserve"> for a single sitting</w:t>
      </w:r>
      <w:r w:rsidR="00414B85" w:rsidRPr="00CA41C3">
        <w:t xml:space="preserve">. </w:t>
      </w:r>
      <w:r w:rsidR="0009366F" w:rsidRPr="00CA41C3">
        <w:t xml:space="preserve">  </w:t>
      </w:r>
      <w:r w:rsidR="00414B85" w:rsidRPr="00CA41C3">
        <w:t xml:space="preserve"> </w:t>
      </w:r>
      <w:r w:rsidR="001910B2" w:rsidRPr="00CA41C3">
        <w:t xml:space="preserve"> </w:t>
      </w:r>
    </w:p>
    <w:p w14:paraId="147D48C2" w14:textId="77777777" w:rsidR="00414B85" w:rsidRPr="00CA41C3" w:rsidRDefault="00414B85" w:rsidP="00500F9F">
      <w:pPr>
        <w:ind w:firstLine="720"/>
        <w:jc w:val="both"/>
      </w:pPr>
      <w:r w:rsidRPr="00CA41C3">
        <w:t xml:space="preserve">The </w:t>
      </w:r>
      <w:r w:rsidR="005F144F" w:rsidRPr="00CA41C3">
        <w:t xml:space="preserve">number of  copies of </w:t>
      </w:r>
      <w:r w:rsidRPr="00CA41C3">
        <w:t xml:space="preserve"> proto</w:t>
      </w:r>
      <w:r w:rsidR="00E4749A" w:rsidRPr="00CA41C3">
        <w:t xml:space="preserve">cols need to be submitted </w:t>
      </w:r>
      <w:r w:rsidRPr="00CA41C3">
        <w:t xml:space="preserve">  ranged from 1- 17</w:t>
      </w:r>
      <w:r w:rsidR="004D7DBE" w:rsidRPr="00CA41C3">
        <w:t>.</w:t>
      </w:r>
      <w:r w:rsidRPr="00CA41C3">
        <w:t xml:space="preserve"> </w:t>
      </w:r>
      <w:r w:rsidR="00756A2F" w:rsidRPr="00CA41C3">
        <w:t xml:space="preserve"> </w:t>
      </w:r>
      <w:r w:rsidRPr="00CA41C3">
        <w:t xml:space="preserve"> The IEC </w:t>
      </w:r>
      <w:r w:rsidR="004D7DBE" w:rsidRPr="00CA41C3">
        <w:t xml:space="preserve"> </w:t>
      </w:r>
      <w:r w:rsidRPr="00CA41C3">
        <w:t xml:space="preserve"> outcome of the ethical review</w:t>
      </w:r>
      <w:r w:rsidR="001F34C6" w:rsidRPr="00CA41C3">
        <w:t xml:space="preserve"> </w:t>
      </w:r>
      <w:r w:rsidR="004D7DBE" w:rsidRPr="00CA41C3">
        <w:t xml:space="preserve">intimated </w:t>
      </w:r>
      <w:r w:rsidR="001F34C6" w:rsidRPr="00CA41C3">
        <w:t xml:space="preserve">to </w:t>
      </w:r>
      <w:r w:rsidR="004D7DBE" w:rsidRPr="00CA41C3">
        <w:t xml:space="preserve"> </w:t>
      </w:r>
      <w:r w:rsidR="001F34C6" w:rsidRPr="00CA41C3">
        <w:t xml:space="preserve"> researcher  with in week </w:t>
      </w:r>
      <w:r w:rsidRPr="00CA41C3">
        <w:t xml:space="preserve"> (20</w:t>
      </w:r>
      <w:r w:rsidR="001F34C6" w:rsidRPr="00CA41C3">
        <w:t xml:space="preserve"> IEC</w:t>
      </w:r>
      <w:r w:rsidRPr="00CA41C3">
        <w:t>)  and most communication are done by hand (19). The fee</w:t>
      </w:r>
      <w:r w:rsidR="001F34C6" w:rsidRPr="00CA41C3">
        <w:t xml:space="preserve">dback </w:t>
      </w:r>
      <w:r w:rsidRPr="00CA41C3">
        <w:t xml:space="preserve">by the investigator </w:t>
      </w:r>
      <w:r w:rsidR="001F34C6" w:rsidRPr="00CA41C3">
        <w:t xml:space="preserve">to the IEC </w:t>
      </w:r>
      <w:r w:rsidR="004D7DBE" w:rsidRPr="00CA41C3">
        <w:t xml:space="preserve">and site visit by IEC </w:t>
      </w:r>
      <w:r w:rsidR="001F34C6" w:rsidRPr="00CA41C3">
        <w:t xml:space="preserve">were very </w:t>
      </w:r>
      <w:r w:rsidR="00756A2F" w:rsidRPr="00CA41C3">
        <w:t>irregular.</w:t>
      </w:r>
      <w:r w:rsidRPr="00CA41C3">
        <w:t xml:space="preserve">    </w:t>
      </w:r>
      <w:r w:rsidR="0009366F" w:rsidRPr="00CA41C3">
        <w:t xml:space="preserve"> </w:t>
      </w:r>
      <w:r w:rsidR="004D7DBE" w:rsidRPr="00CA41C3">
        <w:t xml:space="preserve"> </w:t>
      </w:r>
    </w:p>
    <w:p w14:paraId="255D064E" w14:textId="77777777" w:rsidR="00414B85" w:rsidRPr="00CA41C3" w:rsidRDefault="001F34C6" w:rsidP="00500F9F">
      <w:pPr>
        <w:ind w:firstLine="720"/>
        <w:jc w:val="both"/>
      </w:pPr>
      <w:r w:rsidRPr="00CA41C3">
        <w:t>IECs</w:t>
      </w:r>
      <w:r w:rsidR="00414B85" w:rsidRPr="00CA41C3">
        <w:t xml:space="preserve"> mentioned the need for  formal training </w:t>
      </w:r>
      <w:r w:rsidR="00756A2F" w:rsidRPr="00CA41C3">
        <w:t xml:space="preserve"> </w:t>
      </w:r>
      <w:r w:rsidR="00414B85" w:rsidRPr="00CA41C3">
        <w:t xml:space="preserve"> on regular basis.  </w:t>
      </w:r>
      <w:r w:rsidR="00756A2F" w:rsidRPr="00CA41C3">
        <w:t xml:space="preserve"> </w:t>
      </w:r>
      <w:r w:rsidRPr="00CA41C3">
        <w:t xml:space="preserve"> </w:t>
      </w:r>
      <w:r w:rsidR="00756A2F" w:rsidRPr="00CA41C3">
        <w:t xml:space="preserve"> </w:t>
      </w:r>
      <w:r w:rsidR="00414B85" w:rsidRPr="00CA41C3">
        <w:t xml:space="preserve"> </w:t>
      </w:r>
      <w:r w:rsidR="00756A2F" w:rsidRPr="00CA41C3">
        <w:t xml:space="preserve">Record keeping was good </w:t>
      </w:r>
      <w:r w:rsidR="00414B85" w:rsidRPr="00CA41C3">
        <w:t>and   few commi</w:t>
      </w:r>
      <w:r w:rsidR="00D229C8" w:rsidRPr="00CA41C3">
        <w:t>ttees have computerized system</w:t>
      </w:r>
      <w:r w:rsidR="00414B85" w:rsidRPr="00CA41C3">
        <w:t xml:space="preserve">. </w:t>
      </w:r>
      <w:r w:rsidR="00D229C8" w:rsidRPr="00CA41C3">
        <w:t xml:space="preserve"> </w:t>
      </w:r>
      <w:r w:rsidR="00414B85" w:rsidRPr="00CA41C3">
        <w:t>19</w:t>
      </w:r>
      <w:r w:rsidRPr="00CA41C3">
        <w:t xml:space="preserve"> IECs said they pay honorarium </w:t>
      </w:r>
      <w:r w:rsidR="00414B85" w:rsidRPr="00CA41C3">
        <w:t xml:space="preserve">to IEC members ranging from Rs. 500-1000. </w:t>
      </w:r>
      <w:r w:rsidRPr="00CA41C3">
        <w:t xml:space="preserve"> </w:t>
      </w:r>
      <w:r w:rsidR="00414B85" w:rsidRPr="00CA41C3">
        <w:t xml:space="preserve">20 IEC reported they </w:t>
      </w:r>
      <w:r w:rsidR="00414B85" w:rsidRPr="00CA41C3">
        <w:lastRenderedPageBreak/>
        <w:t>collect fee</w:t>
      </w:r>
      <w:r w:rsidRPr="00CA41C3">
        <w:t xml:space="preserve"> from </w:t>
      </w:r>
      <w:r w:rsidR="00896210" w:rsidRPr="00CA41C3">
        <w:t>investigator</w:t>
      </w:r>
      <w:r w:rsidR="004D7DBE" w:rsidRPr="00CA41C3">
        <w:t xml:space="preserve"> and wide variation in fee structure</w:t>
      </w:r>
      <w:r w:rsidR="00414B85" w:rsidRPr="00CA41C3">
        <w:t xml:space="preserve">. </w:t>
      </w:r>
      <w:r w:rsidR="00896210" w:rsidRPr="00CA41C3">
        <w:t xml:space="preserve"> </w:t>
      </w:r>
      <w:r w:rsidR="00414B85" w:rsidRPr="00CA41C3">
        <w:t xml:space="preserve"> </w:t>
      </w:r>
      <w:r w:rsidR="004D7DBE" w:rsidRPr="00CA41C3">
        <w:t xml:space="preserve"> </w:t>
      </w:r>
      <w:r w:rsidR="00414B85" w:rsidRPr="00CA41C3">
        <w:t xml:space="preserve"> </w:t>
      </w:r>
      <w:r w:rsidR="00D229C8" w:rsidRPr="00CA41C3">
        <w:t xml:space="preserve"> </w:t>
      </w:r>
      <w:r w:rsidR="00414B85" w:rsidRPr="00CA41C3">
        <w:t xml:space="preserve">All most all IEC was not having any staff </w:t>
      </w:r>
      <w:r w:rsidR="00D47D2A" w:rsidRPr="00CA41C3">
        <w:t>/</w:t>
      </w:r>
      <w:r w:rsidR="00414B85" w:rsidRPr="00CA41C3">
        <w:t xml:space="preserve">post  designated for IEC activity alone. </w:t>
      </w:r>
      <w:r w:rsidR="00D47D2A" w:rsidRPr="00CA41C3">
        <w:t xml:space="preserve">  </w:t>
      </w:r>
    </w:p>
    <w:p w14:paraId="7CC7B147" w14:textId="77777777" w:rsidR="00AF57EC" w:rsidRDefault="00AF57EC" w:rsidP="00500F9F">
      <w:pPr>
        <w:jc w:val="both"/>
        <w:rPr>
          <w:b/>
          <w:sz w:val="26"/>
          <w:szCs w:val="26"/>
        </w:rPr>
      </w:pPr>
    </w:p>
    <w:p w14:paraId="13E8F3EC" w14:textId="77777777" w:rsidR="00414B85" w:rsidRPr="00AF57EC" w:rsidRDefault="00414B85" w:rsidP="00500F9F">
      <w:pPr>
        <w:jc w:val="both"/>
        <w:rPr>
          <w:b/>
          <w:sz w:val="26"/>
          <w:szCs w:val="26"/>
        </w:rPr>
      </w:pPr>
      <w:r w:rsidRPr="00AF57EC">
        <w:rPr>
          <w:b/>
          <w:sz w:val="26"/>
          <w:szCs w:val="26"/>
        </w:rPr>
        <w:t>Conclusion</w:t>
      </w:r>
    </w:p>
    <w:p w14:paraId="6AE2536A" w14:textId="77777777" w:rsidR="00414B85" w:rsidRPr="00AF57EC" w:rsidRDefault="00414B85" w:rsidP="00500F9F">
      <w:pPr>
        <w:jc w:val="both"/>
      </w:pPr>
      <w:r w:rsidRPr="00AF57EC">
        <w:t>The help of TAC/Methodology/Protocol committee  can improve IEC functioning.</w:t>
      </w:r>
    </w:p>
    <w:p w14:paraId="07A6E992" w14:textId="77777777" w:rsidR="00414B85" w:rsidRPr="00CA41C3" w:rsidRDefault="00C26223" w:rsidP="00500F9F">
      <w:pPr>
        <w:jc w:val="both"/>
        <w:rPr>
          <w:u w:val="single"/>
        </w:rPr>
      </w:pPr>
      <w:r w:rsidRPr="00CA41C3">
        <w:t>O</w:t>
      </w:r>
      <w:r w:rsidR="00414B85" w:rsidRPr="00CA41C3">
        <w:t>nlin</w:t>
      </w:r>
      <w:r w:rsidR="00896210" w:rsidRPr="00CA41C3">
        <w:t>e or by email submission</w:t>
      </w:r>
      <w:r w:rsidR="00414B85" w:rsidRPr="00CA41C3">
        <w:t xml:space="preserve"> will be good option</w:t>
      </w:r>
      <w:r w:rsidR="00896210" w:rsidRPr="00CA41C3">
        <w:t xml:space="preserve"> for space constrains</w:t>
      </w:r>
      <w:r w:rsidR="00414B85" w:rsidRPr="00CA41C3">
        <w:t xml:space="preserve"> </w:t>
      </w:r>
      <w:r w:rsidRPr="00CA41C3">
        <w:t xml:space="preserve"> </w:t>
      </w:r>
    </w:p>
    <w:p w14:paraId="295B346C" w14:textId="77777777" w:rsidR="00D47D2A" w:rsidRPr="00CA41C3" w:rsidRDefault="00414B85" w:rsidP="00500F9F">
      <w:pPr>
        <w:jc w:val="both"/>
      </w:pPr>
      <w:r w:rsidRPr="00CA41C3">
        <w:t xml:space="preserve">The feedback on study progress and AE reporting by investigator </w:t>
      </w:r>
      <w:r w:rsidR="00D47D2A" w:rsidRPr="00CA41C3">
        <w:t xml:space="preserve">and </w:t>
      </w:r>
      <w:r w:rsidRPr="00CA41C3">
        <w:t xml:space="preserve">IEC members visiting the investigator site </w:t>
      </w:r>
      <w:r w:rsidR="00D47D2A" w:rsidRPr="00CA41C3">
        <w:t>to IEC needs to be strengthened.</w:t>
      </w:r>
    </w:p>
    <w:p w14:paraId="2AF6D76C" w14:textId="77777777" w:rsidR="00414B85" w:rsidRPr="00CA41C3" w:rsidRDefault="00D47D2A" w:rsidP="00500F9F">
      <w:pPr>
        <w:jc w:val="both"/>
      </w:pPr>
      <w:r w:rsidRPr="00CA41C3">
        <w:t>No fo</w:t>
      </w:r>
      <w:r w:rsidR="00414B85" w:rsidRPr="00CA41C3">
        <w:t xml:space="preserve">rmal </w:t>
      </w:r>
      <w:r w:rsidR="00896210" w:rsidRPr="00CA41C3">
        <w:t xml:space="preserve">regular </w:t>
      </w:r>
      <w:r w:rsidR="00414B85" w:rsidRPr="00CA41C3">
        <w:t>training</w:t>
      </w:r>
      <w:r w:rsidRPr="00CA41C3">
        <w:t>,</w:t>
      </w:r>
      <w:r w:rsidR="00414B85" w:rsidRPr="00CA41C3">
        <w:t xml:space="preserve"> </w:t>
      </w:r>
      <w:r w:rsidRPr="00CA41C3">
        <w:t xml:space="preserve"> n</w:t>
      </w:r>
      <w:r w:rsidR="00C26223" w:rsidRPr="00CA41C3">
        <w:t>o</w:t>
      </w:r>
      <w:r w:rsidR="00414B85" w:rsidRPr="00CA41C3">
        <w:t xml:space="preserve"> uniformity in fee structure</w:t>
      </w:r>
      <w:r w:rsidRPr="00CA41C3">
        <w:t xml:space="preserve">, </w:t>
      </w:r>
      <w:r w:rsidR="00C26223" w:rsidRPr="00CA41C3">
        <w:t xml:space="preserve"> </w:t>
      </w:r>
      <w:r w:rsidRPr="00CA41C3">
        <w:t>no</w:t>
      </w:r>
      <w:r w:rsidR="00414B85" w:rsidRPr="00CA41C3">
        <w:t xml:space="preserve"> post designated to </w:t>
      </w:r>
      <w:r w:rsidRPr="00CA41C3">
        <w:t>I</w:t>
      </w:r>
      <w:r w:rsidR="00414B85" w:rsidRPr="00CA41C3">
        <w:t xml:space="preserve">EC </w:t>
      </w:r>
      <w:r w:rsidR="00AF57EC">
        <w:t>needs consideration</w:t>
      </w:r>
      <w:r w:rsidR="00414B85" w:rsidRPr="00CA41C3">
        <w:t xml:space="preserve">.  </w:t>
      </w:r>
    </w:p>
    <w:p w14:paraId="5AB308F3" w14:textId="77777777" w:rsidR="008853A6" w:rsidRPr="00CA41C3" w:rsidRDefault="008853A6" w:rsidP="00500F9F">
      <w:pPr>
        <w:pStyle w:val="NormalWeb"/>
        <w:spacing w:before="0" w:beforeAutospacing="0" w:after="0" w:afterAutospacing="0"/>
        <w:jc w:val="both"/>
        <w:rPr>
          <w:b/>
        </w:rPr>
      </w:pPr>
    </w:p>
    <w:p w14:paraId="216B2D64" w14:textId="77777777" w:rsidR="002A2A7C" w:rsidRPr="00CA41C3" w:rsidRDefault="00C26223" w:rsidP="00500F9F">
      <w:pPr>
        <w:pStyle w:val="NormalWeb"/>
        <w:spacing w:before="0" w:beforeAutospacing="0" w:after="0" w:afterAutospacing="0"/>
        <w:ind w:firstLine="720"/>
        <w:jc w:val="both"/>
        <w:rPr>
          <w:u w:val="single"/>
        </w:rPr>
      </w:pPr>
      <w:r w:rsidRPr="00CA41C3">
        <w:rPr>
          <w:b/>
        </w:rPr>
        <w:t xml:space="preserve"> </w:t>
      </w:r>
    </w:p>
    <w:p w14:paraId="27B92A60" w14:textId="77777777" w:rsidR="002301A5" w:rsidRPr="00CA41C3" w:rsidRDefault="002301A5" w:rsidP="00500F9F">
      <w:pPr>
        <w:pStyle w:val="NormalWeb"/>
        <w:spacing w:before="0" w:beforeAutospacing="0" w:after="0" w:afterAutospacing="0"/>
        <w:jc w:val="both"/>
        <w:rPr>
          <w:b/>
        </w:rPr>
      </w:pPr>
    </w:p>
    <w:p w14:paraId="059B5E93" w14:textId="77777777" w:rsidR="002301A5" w:rsidRPr="00CA41C3" w:rsidRDefault="002301A5" w:rsidP="00500F9F">
      <w:pPr>
        <w:pStyle w:val="ListParagraph"/>
        <w:spacing w:after="0" w:line="240" w:lineRule="auto"/>
        <w:ind w:left="630"/>
        <w:jc w:val="both"/>
        <w:rPr>
          <w:rFonts w:ascii="Times New Roman" w:hAnsi="Times New Roman"/>
          <w:sz w:val="24"/>
          <w:szCs w:val="24"/>
        </w:rPr>
      </w:pPr>
    </w:p>
    <w:p w14:paraId="3487DBA2" w14:textId="77777777" w:rsidR="002301A5" w:rsidRPr="00CA41C3" w:rsidRDefault="002301A5" w:rsidP="00500F9F">
      <w:pPr>
        <w:pStyle w:val="NormalWeb"/>
        <w:spacing w:before="0" w:beforeAutospacing="0" w:after="0" w:afterAutospacing="0"/>
        <w:jc w:val="both"/>
        <w:rPr>
          <w:b/>
        </w:rPr>
      </w:pPr>
    </w:p>
    <w:p w14:paraId="5B01B276" w14:textId="77777777" w:rsidR="002A2A7C" w:rsidRPr="00CA41C3" w:rsidRDefault="002A2A7C" w:rsidP="00500F9F">
      <w:pPr>
        <w:pStyle w:val="ListParagraph"/>
        <w:spacing w:after="0" w:line="240" w:lineRule="auto"/>
        <w:ind w:left="630"/>
        <w:jc w:val="both"/>
        <w:rPr>
          <w:rFonts w:ascii="Times New Roman" w:hAnsi="Times New Roman"/>
          <w:sz w:val="24"/>
          <w:szCs w:val="24"/>
        </w:rPr>
      </w:pPr>
    </w:p>
    <w:p w14:paraId="6B28462F" w14:textId="77777777" w:rsidR="002A2A7C" w:rsidRPr="00CA41C3" w:rsidRDefault="002A2A7C" w:rsidP="00500F9F">
      <w:pPr>
        <w:pStyle w:val="ListParagraph"/>
        <w:spacing w:after="0" w:line="240" w:lineRule="auto"/>
        <w:ind w:left="630"/>
        <w:jc w:val="both"/>
        <w:rPr>
          <w:rFonts w:ascii="Times New Roman" w:hAnsi="Times New Roman"/>
          <w:sz w:val="24"/>
          <w:szCs w:val="24"/>
        </w:rPr>
      </w:pPr>
    </w:p>
    <w:p w14:paraId="031979CE" w14:textId="77777777" w:rsidR="005341C8" w:rsidRPr="00CA41C3" w:rsidRDefault="005341C8" w:rsidP="00500F9F">
      <w:pPr>
        <w:jc w:val="both"/>
        <w:rPr>
          <w:b/>
        </w:rPr>
      </w:pPr>
    </w:p>
    <w:p w14:paraId="036289B7" w14:textId="77777777" w:rsidR="00A80828" w:rsidRPr="00CA41C3" w:rsidRDefault="00A80828" w:rsidP="00500F9F">
      <w:pPr>
        <w:jc w:val="both"/>
        <w:rPr>
          <w:b/>
        </w:rPr>
      </w:pPr>
    </w:p>
    <w:p w14:paraId="7649D598" w14:textId="77777777" w:rsidR="00A80828" w:rsidRPr="00CA41C3" w:rsidRDefault="00A80828" w:rsidP="00500F9F">
      <w:pPr>
        <w:jc w:val="both"/>
        <w:rPr>
          <w:b/>
        </w:rPr>
      </w:pPr>
    </w:p>
    <w:p w14:paraId="09942E2F" w14:textId="77777777" w:rsidR="00E800D7" w:rsidRPr="00CA41C3" w:rsidRDefault="00E800D7" w:rsidP="00500F9F">
      <w:pPr>
        <w:jc w:val="both"/>
        <w:rPr>
          <w:u w:val="single"/>
        </w:rPr>
      </w:pPr>
    </w:p>
    <w:p w14:paraId="14BC8317" w14:textId="77777777" w:rsidR="00E800D7" w:rsidRPr="00CA41C3" w:rsidRDefault="00E800D7" w:rsidP="00500F9F">
      <w:pPr>
        <w:jc w:val="both"/>
        <w:rPr>
          <w:u w:val="single"/>
        </w:rPr>
      </w:pPr>
    </w:p>
    <w:p w14:paraId="1EFDBDCF" w14:textId="77777777" w:rsidR="002E123D" w:rsidRPr="00CA41C3" w:rsidRDefault="002E123D" w:rsidP="00500F9F">
      <w:pPr>
        <w:pStyle w:val="ListParagraph"/>
        <w:spacing w:line="240" w:lineRule="auto"/>
        <w:ind w:left="270"/>
        <w:jc w:val="both"/>
        <w:rPr>
          <w:rFonts w:ascii="Times New Roman" w:hAnsi="Times New Roman"/>
          <w:sz w:val="24"/>
          <w:szCs w:val="24"/>
        </w:rPr>
      </w:pPr>
    </w:p>
    <w:p w14:paraId="07676760" w14:textId="77777777" w:rsidR="00DC2721" w:rsidRPr="00CA41C3" w:rsidRDefault="005373E2" w:rsidP="00500F9F">
      <w:pPr>
        <w:pStyle w:val="ListParagraph"/>
        <w:spacing w:line="240" w:lineRule="auto"/>
        <w:ind w:left="270"/>
        <w:jc w:val="both"/>
        <w:rPr>
          <w:rFonts w:ascii="Times New Roman" w:hAnsi="Times New Roman"/>
          <w:sz w:val="24"/>
          <w:szCs w:val="24"/>
        </w:rPr>
      </w:pPr>
      <w:r w:rsidRPr="00CA41C3">
        <w:rPr>
          <w:rFonts w:ascii="Times New Roman" w:hAnsi="Times New Roman"/>
          <w:sz w:val="24"/>
          <w:szCs w:val="24"/>
        </w:rPr>
        <w:t xml:space="preserve"> </w:t>
      </w:r>
    </w:p>
    <w:p w14:paraId="24F571B1" w14:textId="77777777" w:rsidR="00D77821" w:rsidRPr="00CA41C3" w:rsidRDefault="00D77821" w:rsidP="00500F9F">
      <w:pPr>
        <w:pStyle w:val="ListParagraph"/>
        <w:spacing w:line="240" w:lineRule="auto"/>
        <w:ind w:left="270"/>
        <w:jc w:val="both"/>
        <w:rPr>
          <w:rFonts w:ascii="Times New Roman" w:hAnsi="Times New Roman"/>
          <w:sz w:val="24"/>
          <w:szCs w:val="24"/>
        </w:rPr>
      </w:pPr>
    </w:p>
    <w:p w14:paraId="77176665" w14:textId="77777777" w:rsidR="00D77821" w:rsidRPr="00CA41C3" w:rsidRDefault="00D77821" w:rsidP="00500F9F">
      <w:pPr>
        <w:pStyle w:val="ListParagraph"/>
        <w:spacing w:line="240" w:lineRule="auto"/>
        <w:ind w:left="270"/>
        <w:jc w:val="both"/>
        <w:rPr>
          <w:rFonts w:ascii="Times New Roman" w:hAnsi="Times New Roman"/>
          <w:sz w:val="24"/>
          <w:szCs w:val="24"/>
        </w:rPr>
      </w:pPr>
    </w:p>
    <w:p w14:paraId="57C01B63" w14:textId="77777777" w:rsidR="002E123D" w:rsidRPr="00CA41C3" w:rsidRDefault="002E123D" w:rsidP="00500F9F">
      <w:pPr>
        <w:jc w:val="both"/>
        <w:rPr>
          <w:rFonts w:eastAsia="Calibri"/>
        </w:rPr>
      </w:pPr>
    </w:p>
    <w:p w14:paraId="7FE797FA" w14:textId="77777777" w:rsidR="00C211E1" w:rsidRPr="00CA41C3" w:rsidRDefault="00C211E1" w:rsidP="00500F9F">
      <w:pPr>
        <w:pStyle w:val="ListParagraph"/>
        <w:spacing w:after="0" w:line="240" w:lineRule="auto"/>
        <w:ind w:left="630"/>
        <w:jc w:val="both"/>
        <w:rPr>
          <w:rFonts w:ascii="Times New Roman" w:hAnsi="Times New Roman"/>
          <w:sz w:val="24"/>
          <w:szCs w:val="24"/>
        </w:rPr>
      </w:pPr>
    </w:p>
    <w:p w14:paraId="72BE4B0D" w14:textId="77777777" w:rsidR="00C211E1" w:rsidRPr="00CA41C3" w:rsidRDefault="00C211E1" w:rsidP="00500F9F">
      <w:pPr>
        <w:pStyle w:val="ListParagraph"/>
        <w:spacing w:after="0" w:line="240" w:lineRule="auto"/>
        <w:ind w:left="630"/>
        <w:jc w:val="both"/>
        <w:rPr>
          <w:rFonts w:ascii="Times New Roman" w:hAnsi="Times New Roman"/>
          <w:sz w:val="24"/>
          <w:szCs w:val="24"/>
        </w:rPr>
      </w:pPr>
    </w:p>
    <w:p w14:paraId="09522E08" w14:textId="77777777" w:rsidR="00AA3FCC" w:rsidRPr="00CA41C3" w:rsidRDefault="00AA3FCC" w:rsidP="00500F9F">
      <w:pPr>
        <w:pStyle w:val="ListParagraph"/>
        <w:spacing w:after="0" w:line="240" w:lineRule="auto"/>
        <w:ind w:left="630"/>
        <w:jc w:val="both"/>
        <w:rPr>
          <w:rFonts w:ascii="Times New Roman" w:hAnsi="Times New Roman"/>
          <w:sz w:val="24"/>
          <w:szCs w:val="24"/>
        </w:rPr>
      </w:pPr>
    </w:p>
    <w:p w14:paraId="30BCA992" w14:textId="77777777" w:rsidR="00AA3FCC" w:rsidRPr="00CA41C3" w:rsidRDefault="00AA3FCC" w:rsidP="00500F9F">
      <w:pPr>
        <w:pStyle w:val="ListParagraph"/>
        <w:spacing w:after="0" w:line="240" w:lineRule="auto"/>
        <w:ind w:left="630"/>
        <w:jc w:val="both"/>
        <w:rPr>
          <w:rFonts w:ascii="Times New Roman" w:hAnsi="Times New Roman"/>
          <w:sz w:val="24"/>
          <w:szCs w:val="24"/>
        </w:rPr>
      </w:pPr>
    </w:p>
    <w:p w14:paraId="50C21683" w14:textId="77777777" w:rsidR="005A7C12" w:rsidRPr="00CA41C3" w:rsidRDefault="005A7C12" w:rsidP="00500F9F">
      <w:pPr>
        <w:pStyle w:val="ListParagraph"/>
        <w:spacing w:after="0" w:line="240" w:lineRule="auto"/>
        <w:ind w:left="630"/>
        <w:jc w:val="both"/>
        <w:rPr>
          <w:rFonts w:ascii="Times New Roman" w:hAnsi="Times New Roman"/>
          <w:sz w:val="24"/>
          <w:szCs w:val="24"/>
        </w:rPr>
      </w:pPr>
    </w:p>
    <w:p w14:paraId="40E67C93" w14:textId="77777777" w:rsidR="003950A0" w:rsidRDefault="003950A0" w:rsidP="00500F9F">
      <w:pPr>
        <w:pStyle w:val="ListParagraph"/>
        <w:spacing w:after="0" w:line="240" w:lineRule="auto"/>
        <w:ind w:left="630"/>
        <w:jc w:val="both"/>
        <w:rPr>
          <w:rFonts w:ascii="Times New Roman" w:hAnsi="Times New Roman"/>
          <w:b/>
          <w:sz w:val="24"/>
          <w:szCs w:val="24"/>
        </w:rPr>
      </w:pPr>
    </w:p>
    <w:p w14:paraId="6545FD33" w14:textId="77777777" w:rsidR="003950A0" w:rsidRDefault="003950A0" w:rsidP="00500F9F">
      <w:pPr>
        <w:pStyle w:val="ListParagraph"/>
        <w:spacing w:after="0" w:line="240" w:lineRule="auto"/>
        <w:ind w:left="630"/>
        <w:jc w:val="both"/>
        <w:rPr>
          <w:rFonts w:ascii="Times New Roman" w:hAnsi="Times New Roman"/>
          <w:b/>
          <w:sz w:val="24"/>
          <w:szCs w:val="24"/>
        </w:rPr>
      </w:pPr>
    </w:p>
    <w:p w14:paraId="490F79A6" w14:textId="77777777" w:rsidR="003950A0" w:rsidRDefault="003950A0" w:rsidP="00500F9F">
      <w:pPr>
        <w:pStyle w:val="ListParagraph"/>
        <w:spacing w:after="0" w:line="240" w:lineRule="auto"/>
        <w:ind w:left="630"/>
        <w:jc w:val="both"/>
        <w:rPr>
          <w:rFonts w:ascii="Times New Roman" w:hAnsi="Times New Roman"/>
          <w:b/>
          <w:sz w:val="24"/>
          <w:szCs w:val="24"/>
        </w:rPr>
      </w:pPr>
    </w:p>
    <w:p w14:paraId="71BAB343" w14:textId="77777777" w:rsidR="00AF57EC" w:rsidRPr="00D963B1" w:rsidRDefault="00AF57EC" w:rsidP="00500F9F">
      <w:pPr>
        <w:pStyle w:val="ListParagraph"/>
        <w:spacing w:after="0" w:line="240" w:lineRule="auto"/>
        <w:ind w:left="630"/>
        <w:jc w:val="both"/>
        <w:rPr>
          <w:rFonts w:ascii="Times New Roman" w:hAnsi="Times New Roman"/>
          <w:b/>
          <w:sz w:val="24"/>
          <w:szCs w:val="24"/>
        </w:rPr>
      </w:pPr>
      <w:r w:rsidRPr="00D963B1">
        <w:rPr>
          <w:rFonts w:ascii="Times New Roman" w:hAnsi="Times New Roman"/>
          <w:b/>
          <w:sz w:val="24"/>
          <w:szCs w:val="24"/>
        </w:rPr>
        <w:t>Limitations and performances of Ethics committees in evaluating reproductive health research on human subjects.</w:t>
      </w:r>
    </w:p>
    <w:p w14:paraId="227C0901" w14:textId="77777777" w:rsidR="00AF57EC" w:rsidRPr="00D963B1" w:rsidRDefault="00AF57EC" w:rsidP="00500F9F">
      <w:pPr>
        <w:pStyle w:val="ListParagraph"/>
        <w:spacing w:after="0" w:line="240" w:lineRule="auto"/>
        <w:ind w:left="630"/>
        <w:jc w:val="both"/>
        <w:rPr>
          <w:rFonts w:ascii="Times New Roman" w:hAnsi="Times New Roman"/>
          <w:i/>
          <w:sz w:val="24"/>
          <w:szCs w:val="24"/>
          <w:vertAlign w:val="superscript"/>
        </w:rPr>
      </w:pPr>
      <w:r>
        <w:rPr>
          <w:rFonts w:ascii="Times New Roman" w:hAnsi="Times New Roman"/>
          <w:i/>
          <w:sz w:val="24"/>
          <w:szCs w:val="24"/>
        </w:rPr>
        <w:t>Sowmini CV</w:t>
      </w:r>
      <w:r>
        <w:rPr>
          <w:rFonts w:ascii="Times New Roman" w:hAnsi="Times New Roman"/>
          <w:i/>
          <w:sz w:val="24"/>
          <w:szCs w:val="24"/>
          <w:vertAlign w:val="superscript"/>
        </w:rPr>
        <w:t>1</w:t>
      </w:r>
      <w:r w:rsidRPr="00D963B1">
        <w:rPr>
          <w:rFonts w:ascii="Times New Roman" w:hAnsi="Times New Roman"/>
          <w:i/>
          <w:sz w:val="24"/>
          <w:szCs w:val="24"/>
        </w:rPr>
        <w:t>, Nirmala C</w:t>
      </w:r>
      <w:r>
        <w:rPr>
          <w:rFonts w:ascii="Times New Roman" w:hAnsi="Times New Roman"/>
          <w:i/>
          <w:sz w:val="24"/>
          <w:szCs w:val="24"/>
          <w:vertAlign w:val="superscript"/>
        </w:rPr>
        <w:t>2</w:t>
      </w:r>
      <w:r w:rsidRPr="00D963B1">
        <w:rPr>
          <w:rFonts w:ascii="Times New Roman" w:hAnsi="Times New Roman"/>
          <w:i/>
          <w:sz w:val="24"/>
          <w:szCs w:val="24"/>
        </w:rPr>
        <w:t xml:space="preserve"> </w:t>
      </w:r>
      <w:r w:rsidR="00500F9F">
        <w:rPr>
          <w:rFonts w:ascii="Times New Roman" w:hAnsi="Times New Roman"/>
          <w:i/>
          <w:sz w:val="24"/>
          <w:szCs w:val="24"/>
        </w:rPr>
        <w:t xml:space="preserve"> </w:t>
      </w:r>
    </w:p>
    <w:p w14:paraId="0B7221FD" w14:textId="77777777" w:rsidR="00AF57EC" w:rsidRDefault="00AF57EC" w:rsidP="00500F9F">
      <w:pPr>
        <w:pStyle w:val="NormalWeb"/>
        <w:spacing w:before="0" w:beforeAutospacing="0" w:after="0" w:afterAutospacing="0"/>
        <w:jc w:val="both"/>
        <w:rPr>
          <w:b/>
        </w:rPr>
      </w:pPr>
    </w:p>
    <w:p w14:paraId="348EAA59" w14:textId="77777777" w:rsidR="00AF57EC" w:rsidRPr="00D963B1" w:rsidRDefault="00AF57EC" w:rsidP="00500F9F">
      <w:pPr>
        <w:pStyle w:val="NormalWeb"/>
        <w:spacing w:before="0" w:beforeAutospacing="0" w:after="0" w:afterAutospacing="0"/>
        <w:jc w:val="both"/>
        <w:rPr>
          <w:b/>
          <w:sz w:val="26"/>
          <w:szCs w:val="26"/>
        </w:rPr>
      </w:pPr>
      <w:r w:rsidRPr="00D963B1">
        <w:rPr>
          <w:b/>
          <w:sz w:val="26"/>
          <w:szCs w:val="26"/>
        </w:rPr>
        <w:t>Introduction</w:t>
      </w:r>
    </w:p>
    <w:p w14:paraId="6029DE17" w14:textId="77777777" w:rsidR="00400F67" w:rsidRPr="00CA41C3" w:rsidRDefault="001A0FD6" w:rsidP="00500F9F">
      <w:pPr>
        <w:pStyle w:val="NormalWeb"/>
        <w:spacing w:before="0" w:beforeAutospacing="0" w:after="0" w:afterAutospacing="0"/>
        <w:ind w:firstLine="720"/>
        <w:jc w:val="both"/>
        <w:rPr>
          <w:b/>
        </w:rPr>
      </w:pPr>
      <w:r w:rsidRPr="00CA41C3">
        <w:t xml:space="preserve">Medical </w:t>
      </w:r>
      <w:r w:rsidR="00811C88" w:rsidRPr="00CA41C3">
        <w:t xml:space="preserve">researches contribute directly and significantly to the advancement of medicine by </w:t>
      </w:r>
      <w:r w:rsidR="006D5A57" w:rsidRPr="00CA41C3">
        <w:t>unveil</w:t>
      </w:r>
      <w:r w:rsidR="00811C88" w:rsidRPr="00CA41C3">
        <w:t>ing</w:t>
      </w:r>
      <w:r w:rsidRPr="00CA41C3">
        <w:t xml:space="preserve"> </w:t>
      </w:r>
      <w:r w:rsidR="006D5A57" w:rsidRPr="00CA41C3">
        <w:t xml:space="preserve">the grey area in </w:t>
      </w:r>
      <w:r w:rsidR="00885632" w:rsidRPr="00CA41C3">
        <w:t xml:space="preserve">medicine </w:t>
      </w:r>
      <w:r w:rsidR="00811C88" w:rsidRPr="00CA41C3">
        <w:t xml:space="preserve">and thereby indirectly impacting the rapid social progress of the </w:t>
      </w:r>
      <w:r w:rsidR="006D5A57" w:rsidRPr="00CA41C3">
        <w:t>human</w:t>
      </w:r>
      <w:r w:rsidR="00811C88" w:rsidRPr="00CA41C3">
        <w:t xml:space="preserve">ity </w:t>
      </w:r>
      <w:r w:rsidR="006D5A57" w:rsidRPr="00CA41C3">
        <w:t xml:space="preserve">and </w:t>
      </w:r>
      <w:r w:rsidR="00811C88" w:rsidRPr="00CA41C3">
        <w:t xml:space="preserve">the exponential growth in </w:t>
      </w:r>
      <w:r w:rsidR="006D5A57" w:rsidRPr="00CA41C3">
        <w:t>knowledge.</w:t>
      </w:r>
      <w:r w:rsidRPr="00CA41C3">
        <w:t xml:space="preserve"> </w:t>
      </w:r>
      <w:r w:rsidR="00811C88" w:rsidRPr="00CA41C3">
        <w:t xml:space="preserve">Despite its unsurpassable role in medical development, </w:t>
      </w:r>
      <w:r w:rsidR="00885632" w:rsidRPr="00CA41C3">
        <w:t xml:space="preserve">clinical research </w:t>
      </w:r>
      <w:r w:rsidRPr="00CA41C3">
        <w:t xml:space="preserve">should </w:t>
      </w:r>
      <w:r w:rsidR="00811C88" w:rsidRPr="00CA41C3">
        <w:t xml:space="preserve">be full-proof as far as the </w:t>
      </w:r>
      <w:r w:rsidRPr="00CA41C3">
        <w:t xml:space="preserve">safety </w:t>
      </w:r>
      <w:r w:rsidR="00E81589" w:rsidRPr="00CA41C3">
        <w:t xml:space="preserve">and well being </w:t>
      </w:r>
      <w:r w:rsidRPr="00CA41C3">
        <w:t>of the research participants</w:t>
      </w:r>
      <w:r w:rsidR="00A339C7" w:rsidRPr="00CA41C3">
        <w:rPr>
          <w:vertAlign w:val="superscript"/>
        </w:rPr>
        <w:t>1,2</w:t>
      </w:r>
      <w:r w:rsidR="00811C88" w:rsidRPr="00CA41C3">
        <w:t xml:space="preserve"> are concerned</w:t>
      </w:r>
      <w:r w:rsidRPr="00CA41C3">
        <w:t xml:space="preserve">. </w:t>
      </w:r>
      <w:r w:rsidR="00E81589" w:rsidRPr="00CA41C3">
        <w:t xml:space="preserve"> A sound </w:t>
      </w:r>
      <w:r w:rsidR="00E81589" w:rsidRPr="00CA41C3">
        <w:lastRenderedPageBreak/>
        <w:t xml:space="preserve">practice of ethics in medicine is mandatory considering the potential risk related to research. </w:t>
      </w:r>
      <w:r w:rsidR="00811C88" w:rsidRPr="00CA41C3">
        <w:t xml:space="preserve">Competent </w:t>
      </w:r>
      <w:r w:rsidR="00E81589" w:rsidRPr="00CA41C3">
        <w:t>Ethics committees</w:t>
      </w:r>
      <w:r w:rsidR="00A339C7" w:rsidRPr="00CA41C3">
        <w:rPr>
          <w:vertAlign w:val="superscript"/>
        </w:rPr>
        <w:t>3,</w:t>
      </w:r>
      <w:r w:rsidR="00025741" w:rsidRPr="00CA41C3">
        <w:rPr>
          <w:vertAlign w:val="superscript"/>
        </w:rPr>
        <w:t>4</w:t>
      </w:r>
      <w:r w:rsidR="00E81589" w:rsidRPr="00CA41C3">
        <w:t xml:space="preserve"> </w:t>
      </w:r>
      <w:r w:rsidR="00811C88" w:rsidRPr="00CA41C3">
        <w:t xml:space="preserve">with </w:t>
      </w:r>
      <w:r w:rsidR="00E81589" w:rsidRPr="00CA41C3">
        <w:t>standard</w:t>
      </w:r>
      <w:r w:rsidR="00811C88" w:rsidRPr="00CA41C3">
        <w:t xml:space="preserve"> functional modalities</w:t>
      </w:r>
      <w:r w:rsidR="000F4CC8" w:rsidRPr="00CA41C3">
        <w:rPr>
          <w:vertAlign w:val="superscript"/>
        </w:rPr>
        <w:t>5</w:t>
      </w:r>
      <w:r w:rsidR="00811C88" w:rsidRPr="00CA41C3">
        <w:t xml:space="preserve"> </w:t>
      </w:r>
      <w:r w:rsidR="00885632" w:rsidRPr="00CA41C3">
        <w:t xml:space="preserve">play a crucial role in regulating medical research. </w:t>
      </w:r>
    </w:p>
    <w:p w14:paraId="4139F651" w14:textId="77777777" w:rsidR="00645471" w:rsidRPr="00CA41C3" w:rsidRDefault="00BE6498" w:rsidP="00500F9F">
      <w:pPr>
        <w:pStyle w:val="NoSpacing"/>
        <w:ind w:firstLine="720"/>
        <w:jc w:val="both"/>
      </w:pPr>
      <w:r w:rsidRPr="00CA41C3">
        <w:t>I</w:t>
      </w:r>
      <w:r w:rsidR="00400F67" w:rsidRPr="00CA41C3">
        <w:t>n India ICMR has developed guidelines for research in</w:t>
      </w:r>
      <w:r w:rsidR="00B26306" w:rsidRPr="00CA41C3">
        <w:t>volving Human subjects and further</w:t>
      </w:r>
      <w:r w:rsidR="00D163BD" w:rsidRPr="00CA41C3">
        <w:t xml:space="preserve"> these guidelines are </w:t>
      </w:r>
      <w:r w:rsidR="00B26306" w:rsidRPr="00CA41C3">
        <w:t xml:space="preserve">revised and updated periodically. </w:t>
      </w:r>
      <w:commentRangeStart w:id="2"/>
      <w:r w:rsidR="00B26306" w:rsidRPr="00CA41C3">
        <w:t>According to this guideline, all research involving human subjects should be approved by the Institutional Ethics Committee / Institutional Review Board</w:t>
      </w:r>
      <w:r w:rsidR="00A351C9" w:rsidRPr="00CA41C3">
        <w:rPr>
          <w:vertAlign w:val="superscript"/>
        </w:rPr>
        <w:t>6,7</w:t>
      </w:r>
      <w:commentRangeEnd w:id="2"/>
      <w:r w:rsidR="008455EE">
        <w:rPr>
          <w:rStyle w:val="CommentReference"/>
        </w:rPr>
        <w:commentReference w:id="2"/>
      </w:r>
      <w:r w:rsidR="00B26306" w:rsidRPr="00CA41C3">
        <w:t xml:space="preserve">.   </w:t>
      </w:r>
      <w:r w:rsidR="00400F67" w:rsidRPr="00CA41C3">
        <w:t xml:space="preserve"> </w:t>
      </w:r>
      <w:r w:rsidR="00247F6B" w:rsidRPr="00CA41C3">
        <w:t>For a committee to be competent it should have right composition of competent members, with strict adherence to standard guidelines</w:t>
      </w:r>
      <w:r w:rsidR="00D66B7D">
        <w:rPr>
          <w:vertAlign w:val="superscript"/>
        </w:rPr>
        <w:t>8</w:t>
      </w:r>
      <w:r w:rsidR="00247F6B" w:rsidRPr="00CA41C3">
        <w:t xml:space="preserve"> and importantly to be free of constraints</w:t>
      </w:r>
      <w:r w:rsidR="000F4CC8" w:rsidRPr="00CA41C3">
        <w:rPr>
          <w:vertAlign w:val="superscript"/>
        </w:rPr>
        <w:t>,</w:t>
      </w:r>
      <w:r w:rsidR="00A351C9" w:rsidRPr="00CA41C3">
        <w:rPr>
          <w:vertAlign w:val="superscript"/>
        </w:rPr>
        <w:t>9</w:t>
      </w:r>
      <w:r w:rsidR="00D66B7D">
        <w:rPr>
          <w:vertAlign w:val="superscript"/>
        </w:rPr>
        <w:t>,10</w:t>
      </w:r>
      <w:r w:rsidR="00247F6B" w:rsidRPr="00CA41C3">
        <w:t xml:space="preserve">. </w:t>
      </w:r>
      <w:r w:rsidR="00247F6B" w:rsidRPr="00CA41C3">
        <w:rPr>
          <w:b/>
        </w:rPr>
        <w:t xml:space="preserve"> </w:t>
      </w:r>
      <w:r w:rsidR="00400F67" w:rsidRPr="00CA41C3">
        <w:t>Considering this greater responsibility of the ethics committees towards science and medicine, there is a need to look i</w:t>
      </w:r>
      <w:r w:rsidR="000F4CC8" w:rsidRPr="00CA41C3">
        <w:t xml:space="preserve">nto characteristics, </w:t>
      </w:r>
      <w:r w:rsidR="00847651" w:rsidRPr="00CA41C3">
        <w:t>performance</w:t>
      </w:r>
      <w:r w:rsidR="00A351C9" w:rsidRPr="00CA41C3">
        <w:rPr>
          <w:vertAlign w:val="superscript"/>
        </w:rPr>
        <w:t>,</w:t>
      </w:r>
      <w:r w:rsidR="00D66B7D">
        <w:rPr>
          <w:vertAlign w:val="superscript"/>
        </w:rPr>
        <w:t xml:space="preserve">  </w:t>
      </w:r>
      <w:r w:rsidR="000F4CC8" w:rsidRPr="00CA41C3">
        <w:rPr>
          <w:vertAlign w:val="superscript"/>
        </w:rPr>
        <w:t xml:space="preserve"> </w:t>
      </w:r>
      <w:r w:rsidR="00400F67" w:rsidRPr="00CA41C3">
        <w:t>and constraints</w:t>
      </w:r>
      <w:r w:rsidR="00D66B7D">
        <w:t xml:space="preserve"> </w:t>
      </w:r>
      <w:r w:rsidR="00A351C9" w:rsidRPr="00CA41C3">
        <w:rPr>
          <w:vertAlign w:val="superscript"/>
        </w:rPr>
        <w:t>1</w:t>
      </w:r>
      <w:r w:rsidR="00D66B7D">
        <w:rPr>
          <w:vertAlign w:val="superscript"/>
        </w:rPr>
        <w:t>1</w:t>
      </w:r>
      <w:r w:rsidR="00400F67" w:rsidRPr="00CA41C3">
        <w:t xml:space="preserve"> of </w:t>
      </w:r>
      <w:r w:rsidR="00AA3FCC" w:rsidRPr="00CA41C3">
        <w:t xml:space="preserve"> </w:t>
      </w:r>
      <w:r w:rsidR="00400F67" w:rsidRPr="00CA41C3">
        <w:t xml:space="preserve"> ethics committees which evaluate research on human subjects.  Thus this study is proposed to </w:t>
      </w:r>
      <w:r w:rsidR="00247F6B" w:rsidRPr="00CA41C3">
        <w:t xml:space="preserve">look into </w:t>
      </w:r>
      <w:r w:rsidR="00400F67" w:rsidRPr="00CA41C3">
        <w:t xml:space="preserve"> the work of Institutional ethics committees in India </w:t>
      </w:r>
    </w:p>
    <w:p w14:paraId="67AB52B9" w14:textId="77777777" w:rsidR="00E54785" w:rsidRDefault="00E54785" w:rsidP="00500F9F">
      <w:pPr>
        <w:pStyle w:val="NoSpacing"/>
        <w:jc w:val="both"/>
        <w:rPr>
          <w:b/>
          <w:sz w:val="26"/>
          <w:szCs w:val="26"/>
        </w:rPr>
      </w:pPr>
    </w:p>
    <w:p w14:paraId="3291601F" w14:textId="77777777" w:rsidR="00DF0CE3" w:rsidRDefault="0044219A" w:rsidP="00500F9F">
      <w:pPr>
        <w:pStyle w:val="NoSpacing"/>
        <w:jc w:val="both"/>
        <w:rPr>
          <w:b/>
          <w:sz w:val="26"/>
          <w:szCs w:val="26"/>
        </w:rPr>
      </w:pPr>
      <w:r w:rsidRPr="00AF57EC">
        <w:rPr>
          <w:b/>
          <w:sz w:val="26"/>
          <w:szCs w:val="26"/>
        </w:rPr>
        <w:t>Objective</w:t>
      </w:r>
    </w:p>
    <w:p w14:paraId="0E2141BB" w14:textId="77777777" w:rsidR="00F011D8" w:rsidRPr="00DF0CE3" w:rsidRDefault="00F011D8" w:rsidP="00500F9F">
      <w:pPr>
        <w:pStyle w:val="NoSpacing"/>
        <w:jc w:val="both"/>
        <w:rPr>
          <w:b/>
          <w:sz w:val="26"/>
          <w:szCs w:val="26"/>
        </w:rPr>
      </w:pPr>
      <w:r w:rsidRPr="00CA41C3">
        <w:t xml:space="preserve">This study will </w:t>
      </w:r>
      <w:commentRangeStart w:id="3"/>
      <w:r w:rsidRPr="00CA41C3">
        <w:t xml:space="preserve">observe </w:t>
      </w:r>
      <w:commentRangeEnd w:id="3"/>
      <w:r w:rsidR="009766DA">
        <w:rPr>
          <w:rStyle w:val="CommentReference"/>
        </w:rPr>
        <w:commentReference w:id="3"/>
      </w:r>
    </w:p>
    <w:p w14:paraId="2CE36CD0" w14:textId="77777777" w:rsidR="006E2AFA" w:rsidRPr="00CA41C3" w:rsidRDefault="00F011D8" w:rsidP="00500F9F">
      <w:pPr>
        <w:pStyle w:val="NoSpacing"/>
        <w:numPr>
          <w:ilvl w:val="0"/>
          <w:numId w:val="21"/>
        </w:numPr>
        <w:jc w:val="both"/>
      </w:pPr>
      <w:r w:rsidRPr="00CA41C3">
        <w:t>T</w:t>
      </w:r>
      <w:r w:rsidR="0044219A" w:rsidRPr="00CA41C3">
        <w:t xml:space="preserve">he characteristics </w:t>
      </w:r>
      <w:r w:rsidR="00CA7B4B" w:rsidRPr="00CA41C3">
        <w:t xml:space="preserve"> </w:t>
      </w:r>
    </w:p>
    <w:p w14:paraId="2BD24526" w14:textId="77777777" w:rsidR="0044219A" w:rsidRPr="00CA41C3" w:rsidRDefault="00CA7B4B" w:rsidP="00500F9F">
      <w:pPr>
        <w:pStyle w:val="NoSpacing"/>
        <w:numPr>
          <w:ilvl w:val="0"/>
          <w:numId w:val="21"/>
        </w:numPr>
        <w:jc w:val="both"/>
      </w:pPr>
      <w:r w:rsidRPr="00CA41C3">
        <w:t xml:space="preserve">The </w:t>
      </w:r>
      <w:r w:rsidR="006E2AFA" w:rsidRPr="00CA41C3">
        <w:t>P</w:t>
      </w:r>
      <w:r w:rsidR="0044219A" w:rsidRPr="00CA41C3">
        <w:t xml:space="preserve">erformances </w:t>
      </w:r>
      <w:r w:rsidRPr="00CA41C3">
        <w:t xml:space="preserve"> </w:t>
      </w:r>
      <w:r w:rsidR="006E2AFA" w:rsidRPr="00CA41C3">
        <w:t xml:space="preserve"> </w:t>
      </w:r>
    </w:p>
    <w:p w14:paraId="3CB397A0" w14:textId="77777777" w:rsidR="0044219A" w:rsidRPr="00CA41C3" w:rsidRDefault="006D7E40" w:rsidP="00500F9F">
      <w:pPr>
        <w:pStyle w:val="NoSpacing"/>
        <w:numPr>
          <w:ilvl w:val="0"/>
          <w:numId w:val="21"/>
        </w:numPr>
        <w:jc w:val="both"/>
      </w:pPr>
      <w:r w:rsidRPr="00CA41C3">
        <w:t xml:space="preserve">Constraints of </w:t>
      </w:r>
      <w:r w:rsidR="00D10AD1" w:rsidRPr="00CA41C3">
        <w:t>ethics committees</w:t>
      </w:r>
      <w:r w:rsidR="00D47D2A" w:rsidRPr="00CA41C3">
        <w:t xml:space="preserve"> in India.</w:t>
      </w:r>
    </w:p>
    <w:p w14:paraId="50CCA047" w14:textId="77777777" w:rsidR="00E54785" w:rsidRDefault="00E54785" w:rsidP="00500F9F">
      <w:pPr>
        <w:pStyle w:val="NoSpacing"/>
        <w:jc w:val="both"/>
        <w:rPr>
          <w:b/>
          <w:sz w:val="26"/>
          <w:szCs w:val="26"/>
        </w:rPr>
      </w:pPr>
    </w:p>
    <w:p w14:paraId="552DA4C0" w14:textId="77777777" w:rsidR="003E041F" w:rsidRDefault="00C0076B" w:rsidP="00500F9F">
      <w:pPr>
        <w:pStyle w:val="NoSpacing"/>
        <w:jc w:val="both"/>
        <w:rPr>
          <w:b/>
          <w:sz w:val="26"/>
          <w:szCs w:val="26"/>
        </w:rPr>
      </w:pPr>
      <w:commentRangeStart w:id="4"/>
      <w:r w:rsidRPr="00DF0CE3">
        <w:rPr>
          <w:b/>
          <w:sz w:val="26"/>
          <w:szCs w:val="26"/>
        </w:rPr>
        <w:t>Methodology</w:t>
      </w:r>
      <w:commentRangeEnd w:id="4"/>
      <w:r w:rsidR="00B67DB3">
        <w:rPr>
          <w:rStyle w:val="CommentReference"/>
        </w:rPr>
        <w:commentReference w:id="4"/>
      </w:r>
    </w:p>
    <w:p w14:paraId="5316353D" w14:textId="77777777" w:rsidR="00A37BE7" w:rsidRDefault="00A37BE7" w:rsidP="00500F9F">
      <w:pPr>
        <w:pStyle w:val="NoSpacing"/>
        <w:jc w:val="both"/>
        <w:rPr>
          <w:b/>
          <w:sz w:val="26"/>
          <w:szCs w:val="26"/>
        </w:rPr>
      </w:pPr>
    </w:p>
    <w:p w14:paraId="160536AF" w14:textId="77777777" w:rsidR="00A37BE7" w:rsidRPr="00DF0CE3" w:rsidRDefault="00A37BE7" w:rsidP="00500F9F">
      <w:pPr>
        <w:pStyle w:val="NoSpacing"/>
        <w:jc w:val="both"/>
        <w:rPr>
          <w:b/>
          <w:sz w:val="26"/>
          <w:szCs w:val="26"/>
        </w:rPr>
      </w:pPr>
      <w:r>
        <w:rPr>
          <w:b/>
          <w:sz w:val="26"/>
          <w:szCs w:val="26"/>
        </w:rPr>
        <w:t>Sample size/population/variables</w:t>
      </w:r>
    </w:p>
    <w:p w14:paraId="610FA306" w14:textId="77777777" w:rsidR="007F270F" w:rsidRPr="00CA41C3" w:rsidRDefault="003E041F" w:rsidP="00500F9F">
      <w:pPr>
        <w:pStyle w:val="NoSpacing"/>
        <w:ind w:firstLine="720"/>
        <w:jc w:val="both"/>
      </w:pPr>
      <w:commentRangeStart w:id="5"/>
      <w:r w:rsidRPr="00CA41C3">
        <w:t>This study was done as</w:t>
      </w:r>
      <w:r w:rsidR="007A66BD" w:rsidRPr="00CA41C3">
        <w:t xml:space="preserve"> a </w:t>
      </w:r>
      <w:r w:rsidR="003C494C" w:rsidRPr="00CA41C3">
        <w:t>cross sectional survey</w:t>
      </w:r>
      <w:r w:rsidR="007A66BD" w:rsidRPr="00CA41C3">
        <w:t xml:space="preserve"> of </w:t>
      </w:r>
      <w:r w:rsidR="006F2808" w:rsidRPr="00CA41C3">
        <w:t xml:space="preserve">30 </w:t>
      </w:r>
      <w:r w:rsidR="00F805B0" w:rsidRPr="00CA41C3">
        <w:t xml:space="preserve">Institutional Ethics Committees </w:t>
      </w:r>
      <w:commentRangeEnd w:id="5"/>
      <w:r w:rsidR="009766DA">
        <w:rPr>
          <w:rStyle w:val="CommentReference"/>
        </w:rPr>
        <w:commentReference w:id="5"/>
      </w:r>
      <w:r w:rsidR="00F805B0" w:rsidRPr="00CA41C3">
        <w:t>(IEC) on Human Research</w:t>
      </w:r>
      <w:r w:rsidR="003C494C" w:rsidRPr="00CA41C3">
        <w:t>,</w:t>
      </w:r>
      <w:r w:rsidRPr="00CA41C3">
        <w:t xml:space="preserve"> </w:t>
      </w:r>
      <w:r w:rsidR="009E5ADE" w:rsidRPr="00CA41C3">
        <w:t xml:space="preserve">that examine and approve medical researches </w:t>
      </w:r>
      <w:r w:rsidR="00682CB9">
        <w:t xml:space="preserve">  </w:t>
      </w:r>
      <w:r w:rsidR="00B5666B" w:rsidRPr="00CA41C3">
        <w:t xml:space="preserve"> in India</w:t>
      </w:r>
      <w:r w:rsidR="009E5ADE" w:rsidRPr="00CA41C3">
        <w:t xml:space="preserve">.  </w:t>
      </w:r>
      <w:r w:rsidR="00476944" w:rsidRPr="00CA41C3">
        <w:t>Structured q</w:t>
      </w:r>
      <w:r w:rsidR="007F270F" w:rsidRPr="00CA41C3">
        <w:t xml:space="preserve">uestionnaire and interview schedule were used  to collect </w:t>
      </w:r>
      <w:r w:rsidR="00476944" w:rsidRPr="00CA41C3">
        <w:t xml:space="preserve">details </w:t>
      </w:r>
      <w:r w:rsidR="0043355B" w:rsidRPr="00CA41C3">
        <w:t xml:space="preserve">and </w:t>
      </w:r>
      <w:r w:rsidR="00BE6498" w:rsidRPr="00CA41C3">
        <w:t>the</w:t>
      </w:r>
      <w:r w:rsidR="00476944" w:rsidRPr="00CA41C3">
        <w:t xml:space="preserve"> tools were </w:t>
      </w:r>
      <w:r w:rsidR="0043355B" w:rsidRPr="00CA41C3">
        <w:t xml:space="preserve"> </w:t>
      </w:r>
      <w:r w:rsidR="00476944" w:rsidRPr="00CA41C3">
        <w:t xml:space="preserve">modified </w:t>
      </w:r>
      <w:r w:rsidR="0018223A" w:rsidRPr="00CA41C3">
        <w:t xml:space="preserve"> </w:t>
      </w:r>
      <w:r w:rsidR="00476944" w:rsidRPr="00CA41C3">
        <w:t xml:space="preserve"> </w:t>
      </w:r>
      <w:r w:rsidR="0018223A" w:rsidRPr="00CA41C3">
        <w:t>after discussion with</w:t>
      </w:r>
      <w:r w:rsidR="00476944" w:rsidRPr="00CA41C3">
        <w:t xml:space="preserve"> </w:t>
      </w:r>
      <w:r w:rsidR="0018223A" w:rsidRPr="00CA41C3">
        <w:t>e</w:t>
      </w:r>
      <w:r w:rsidR="00476944" w:rsidRPr="00CA41C3">
        <w:t xml:space="preserve">xpert </w:t>
      </w:r>
      <w:r w:rsidR="00FF0717" w:rsidRPr="00CA41C3">
        <w:t>in</w:t>
      </w:r>
      <w:r w:rsidR="00476944" w:rsidRPr="00CA41C3">
        <w:t xml:space="preserve"> the field </w:t>
      </w:r>
      <w:r w:rsidR="00D4697E" w:rsidRPr="00CA41C3">
        <w:t>and pre tested</w:t>
      </w:r>
      <w:r w:rsidR="0043355B" w:rsidRPr="00CA41C3">
        <w:t xml:space="preserve"> </w:t>
      </w:r>
      <w:r w:rsidR="00476944" w:rsidRPr="00CA41C3">
        <w:t xml:space="preserve"> before</w:t>
      </w:r>
      <w:r w:rsidR="00D4697E" w:rsidRPr="00CA41C3">
        <w:t xml:space="preserve"> the start of data collection</w:t>
      </w:r>
      <w:r w:rsidR="00BE6498" w:rsidRPr="00CA41C3">
        <w:t>.</w:t>
      </w:r>
    </w:p>
    <w:p w14:paraId="2FEE1A03" w14:textId="77777777" w:rsidR="00DF0CE3" w:rsidRPr="00CF66CD" w:rsidRDefault="00FF0717" w:rsidP="00500F9F">
      <w:pPr>
        <w:pStyle w:val="NoSpacing"/>
        <w:jc w:val="both"/>
      </w:pPr>
      <w:commentRangeStart w:id="6"/>
      <w:r w:rsidRPr="00CA41C3">
        <w:t>Suitable</w:t>
      </w:r>
      <w:commentRangeEnd w:id="6"/>
      <w:r w:rsidR="001303AF">
        <w:rPr>
          <w:rStyle w:val="CommentReference"/>
        </w:rPr>
        <w:commentReference w:id="6"/>
      </w:r>
      <w:r w:rsidRPr="00CA41C3">
        <w:t xml:space="preserve"> variables were chosen to address 3 major objectives of the study like </w:t>
      </w:r>
      <w:r w:rsidR="00B15313" w:rsidRPr="00CA41C3">
        <w:t>A</w:t>
      </w:r>
      <w:r w:rsidRPr="00CA41C3">
        <w:t>)</w:t>
      </w:r>
      <w:r w:rsidR="008732F4" w:rsidRPr="00CA41C3">
        <w:t xml:space="preserve"> Characteristics </w:t>
      </w:r>
      <w:r w:rsidR="00B15313" w:rsidRPr="00CA41C3">
        <w:t>B</w:t>
      </w:r>
      <w:r w:rsidRPr="00CA41C3">
        <w:t xml:space="preserve">) </w:t>
      </w:r>
      <w:r w:rsidR="008732F4" w:rsidRPr="00CA41C3">
        <w:t xml:space="preserve">Performance </w:t>
      </w:r>
      <w:r w:rsidR="00B15313" w:rsidRPr="00CA41C3">
        <w:t>C</w:t>
      </w:r>
      <w:r w:rsidRPr="00CA41C3">
        <w:t xml:space="preserve">) Constraints/ limitations of </w:t>
      </w:r>
      <w:r w:rsidR="00267555" w:rsidRPr="00CA41C3">
        <w:t>I</w:t>
      </w:r>
      <w:r w:rsidRPr="00CA41C3">
        <w:t>EC</w:t>
      </w:r>
      <w:r w:rsidR="009F57D1" w:rsidRPr="00CA41C3">
        <w:t xml:space="preserve"> </w:t>
      </w:r>
    </w:p>
    <w:p w14:paraId="5C68B017" w14:textId="77777777" w:rsidR="00E54785" w:rsidRDefault="00E54785" w:rsidP="00500F9F">
      <w:pPr>
        <w:pStyle w:val="NoSpacing"/>
        <w:jc w:val="both"/>
        <w:rPr>
          <w:b/>
          <w:bCs/>
          <w:sz w:val="26"/>
          <w:szCs w:val="26"/>
        </w:rPr>
      </w:pPr>
    </w:p>
    <w:p w14:paraId="37385BBD" w14:textId="77777777" w:rsidR="00B62020" w:rsidRPr="00DF0CE3" w:rsidRDefault="003D3CD5" w:rsidP="00500F9F">
      <w:pPr>
        <w:pStyle w:val="NoSpacing"/>
        <w:jc w:val="both"/>
        <w:rPr>
          <w:b/>
          <w:bCs/>
          <w:sz w:val="26"/>
          <w:szCs w:val="26"/>
        </w:rPr>
      </w:pPr>
      <w:r w:rsidRPr="00DF0CE3">
        <w:rPr>
          <w:b/>
          <w:bCs/>
          <w:sz w:val="26"/>
          <w:szCs w:val="26"/>
        </w:rPr>
        <w:t>Study procedure/ Data collection</w:t>
      </w:r>
      <w:r w:rsidR="001F675F" w:rsidRPr="00CA41C3">
        <w:t xml:space="preserve"> </w:t>
      </w:r>
    </w:p>
    <w:p w14:paraId="08244565" w14:textId="77777777" w:rsidR="0084770E" w:rsidRPr="00CA41C3" w:rsidRDefault="0084770E" w:rsidP="00500F9F">
      <w:pPr>
        <w:pStyle w:val="NoSpacing"/>
        <w:ind w:firstLine="720"/>
        <w:jc w:val="both"/>
        <w:rPr>
          <w:bCs/>
        </w:rPr>
      </w:pPr>
      <w:r w:rsidRPr="00CA41C3">
        <w:rPr>
          <w:bCs/>
        </w:rPr>
        <w:t xml:space="preserve">From the Medical Council of India web site list of various Medical Institutions were  retrieved.  </w:t>
      </w:r>
      <w:commentRangeStart w:id="7"/>
      <w:r w:rsidRPr="00CA41C3">
        <w:rPr>
          <w:bCs/>
        </w:rPr>
        <w:t xml:space="preserve">From this list 140 IEC were </w:t>
      </w:r>
      <w:r w:rsidR="00682CB9">
        <w:rPr>
          <w:bCs/>
        </w:rPr>
        <w:t>identified and were able to contact few committees that have</w:t>
      </w:r>
      <w:r w:rsidRPr="00CA41C3">
        <w:rPr>
          <w:bCs/>
        </w:rPr>
        <w:t xml:space="preserve"> e mail id or telephone </w:t>
      </w:r>
      <w:commentRangeStart w:id="8"/>
      <w:r w:rsidRPr="00CA41C3">
        <w:rPr>
          <w:bCs/>
        </w:rPr>
        <w:t xml:space="preserve">number </w:t>
      </w:r>
      <w:r w:rsidR="00E336D0" w:rsidRPr="00CA41C3">
        <w:rPr>
          <w:bCs/>
        </w:rPr>
        <w:t xml:space="preserve">  </w:t>
      </w:r>
      <w:r w:rsidR="00682CB9">
        <w:rPr>
          <w:bCs/>
        </w:rPr>
        <w:t>were</w:t>
      </w:r>
      <w:commentRangeEnd w:id="8"/>
      <w:r w:rsidR="00E42451">
        <w:rPr>
          <w:rStyle w:val="CommentReference"/>
        </w:rPr>
        <w:commentReference w:id="8"/>
      </w:r>
      <w:r w:rsidRPr="00CA41C3">
        <w:rPr>
          <w:bCs/>
        </w:rPr>
        <w:t xml:space="preserve">. </w:t>
      </w:r>
      <w:commentRangeEnd w:id="7"/>
      <w:r w:rsidR="007C76CD">
        <w:rPr>
          <w:rStyle w:val="CommentReference"/>
        </w:rPr>
        <w:commentReference w:id="7"/>
      </w:r>
      <w:commentRangeStart w:id="9"/>
      <w:r w:rsidRPr="00CA41C3">
        <w:rPr>
          <w:bCs/>
        </w:rPr>
        <w:t>Projects explained before sending the questionnaire.</w:t>
      </w:r>
      <w:commentRangeEnd w:id="9"/>
      <w:r w:rsidR="00B46194">
        <w:rPr>
          <w:rStyle w:val="CommentReference"/>
        </w:rPr>
        <w:commentReference w:id="9"/>
      </w:r>
    </w:p>
    <w:p w14:paraId="7286DE19" w14:textId="77777777" w:rsidR="00E54785" w:rsidRDefault="00E54785" w:rsidP="00500F9F">
      <w:pPr>
        <w:pStyle w:val="NoSpacing"/>
        <w:jc w:val="both"/>
      </w:pPr>
    </w:p>
    <w:p w14:paraId="3B035DF1" w14:textId="77777777" w:rsidR="00E54785" w:rsidRDefault="00E54785" w:rsidP="00500F9F">
      <w:pPr>
        <w:pStyle w:val="NoSpacing"/>
        <w:jc w:val="both"/>
      </w:pPr>
    </w:p>
    <w:p w14:paraId="0B37BFF2" w14:textId="77777777" w:rsidR="00B62020" w:rsidRPr="00CA41C3" w:rsidRDefault="00B62020" w:rsidP="00500F9F">
      <w:pPr>
        <w:pStyle w:val="NoSpacing"/>
        <w:jc w:val="both"/>
      </w:pPr>
      <w:r w:rsidRPr="00CA41C3">
        <w:t>The study was carried out in two phases.</w:t>
      </w:r>
    </w:p>
    <w:p w14:paraId="74CB4EC6" w14:textId="77777777" w:rsidR="00B62020" w:rsidRPr="00CA41C3" w:rsidRDefault="00B62020" w:rsidP="00500F9F">
      <w:pPr>
        <w:pStyle w:val="NoSpacing"/>
        <w:ind w:firstLine="720"/>
        <w:jc w:val="both"/>
      </w:pPr>
      <w:r w:rsidRPr="00CA41C3">
        <w:t>In the 1</w:t>
      </w:r>
      <w:r w:rsidRPr="00CA41C3">
        <w:rPr>
          <w:vertAlign w:val="superscript"/>
        </w:rPr>
        <w:t>st</w:t>
      </w:r>
      <w:r w:rsidRPr="00CA41C3">
        <w:t xml:space="preserve">  phase,     </w:t>
      </w:r>
      <w:commentRangeStart w:id="10"/>
      <w:r w:rsidR="00537B13" w:rsidRPr="00CA41C3">
        <w:rPr>
          <w:rFonts w:eastAsia="MS Mincho"/>
        </w:rPr>
        <w:t xml:space="preserve">Consent form,  an introductory note was obtained from the Head of the institution  and Head of Department to approach the </w:t>
      </w:r>
      <w:commentRangeEnd w:id="10"/>
      <w:r w:rsidR="0062556B">
        <w:rPr>
          <w:rStyle w:val="CommentReference"/>
        </w:rPr>
        <w:commentReference w:id="10"/>
      </w:r>
      <w:r w:rsidR="00537B13" w:rsidRPr="00CA41C3">
        <w:rPr>
          <w:rFonts w:eastAsia="MS Mincho"/>
        </w:rPr>
        <w:t xml:space="preserve">IECs were </w:t>
      </w:r>
      <w:commentRangeStart w:id="11"/>
      <w:r w:rsidR="00537B13" w:rsidRPr="00CA41C3">
        <w:rPr>
          <w:rFonts w:eastAsia="MS Mincho"/>
        </w:rPr>
        <w:t>send</w:t>
      </w:r>
      <w:commentRangeEnd w:id="11"/>
      <w:r w:rsidR="00B46194">
        <w:rPr>
          <w:rStyle w:val="CommentReference"/>
        </w:rPr>
        <w:commentReference w:id="11"/>
      </w:r>
      <w:r w:rsidR="00537B13" w:rsidRPr="00CA41C3">
        <w:rPr>
          <w:rFonts w:eastAsia="MS Mincho"/>
        </w:rPr>
        <w:t xml:space="preserve"> with </w:t>
      </w:r>
      <w:r w:rsidR="001F675F" w:rsidRPr="00CA41C3">
        <w:t xml:space="preserve"> </w:t>
      </w:r>
      <w:r w:rsidR="00537B13" w:rsidRPr="00CA41C3">
        <w:t xml:space="preserve"> questionnaire</w:t>
      </w:r>
      <w:r w:rsidR="001F675F" w:rsidRPr="00CA41C3">
        <w:t xml:space="preserve"> and self addressed envelope </w:t>
      </w:r>
      <w:r w:rsidR="00537B13" w:rsidRPr="00CA41C3">
        <w:rPr>
          <w:rFonts w:eastAsia="MS Mincho"/>
        </w:rPr>
        <w:t xml:space="preserve"> </w:t>
      </w:r>
      <w:r w:rsidRPr="00CA41C3">
        <w:t xml:space="preserve"> to these 140 IECs   to collect information on study  variables.</w:t>
      </w:r>
      <w:r w:rsidR="00537B13" w:rsidRPr="00CA41C3">
        <w:rPr>
          <w:rFonts w:eastAsia="MS Mincho"/>
        </w:rPr>
        <w:t xml:space="preserve"> </w:t>
      </w:r>
      <w:r w:rsidR="001F675F" w:rsidRPr="00CA41C3">
        <w:rPr>
          <w:rFonts w:eastAsia="MS Mincho"/>
        </w:rPr>
        <w:t xml:space="preserve"> </w:t>
      </w:r>
      <w:r w:rsidR="00537B13" w:rsidRPr="00CA41C3">
        <w:rPr>
          <w:rFonts w:eastAsia="MS Mincho"/>
        </w:rPr>
        <w:t xml:space="preserve">.  </w:t>
      </w:r>
      <w:r w:rsidR="00537B13" w:rsidRPr="00CA41C3">
        <w:rPr>
          <w:bCs/>
        </w:rPr>
        <w:t>Confidentiality and privacy were assured to the committees before data collection</w:t>
      </w:r>
      <w:r w:rsidR="00537B13" w:rsidRPr="00CA41C3">
        <w:rPr>
          <w:b/>
          <w:bCs/>
        </w:rPr>
        <w:t>.</w:t>
      </w:r>
      <w:r w:rsidR="00E336D0" w:rsidRPr="00CA41C3">
        <w:t xml:space="preserve">  </w:t>
      </w:r>
    </w:p>
    <w:p w14:paraId="3699F40C" w14:textId="77777777" w:rsidR="00CB59D8" w:rsidRPr="00CA41C3" w:rsidRDefault="00B62020" w:rsidP="00500F9F">
      <w:pPr>
        <w:pStyle w:val="NoSpacing"/>
        <w:ind w:firstLine="720"/>
        <w:jc w:val="both"/>
      </w:pPr>
      <w:commentRangeStart w:id="12"/>
      <w:r w:rsidRPr="00CA41C3">
        <w:t>During 2</w:t>
      </w:r>
      <w:r w:rsidRPr="00CA41C3">
        <w:rPr>
          <w:vertAlign w:val="superscript"/>
        </w:rPr>
        <w:t>nd</w:t>
      </w:r>
      <w:r w:rsidRPr="00CA41C3">
        <w:t xml:space="preserve">  phase, 10 IECs were visited </w:t>
      </w:r>
      <w:r w:rsidR="001F675F" w:rsidRPr="00CA41C3">
        <w:t>to attain adequate sample and</w:t>
      </w:r>
      <w:r w:rsidRPr="00CA41C3">
        <w:t xml:space="preserve">   to validate and strengthen the data.  </w:t>
      </w:r>
      <w:commentRangeEnd w:id="12"/>
      <w:r w:rsidR="00B46194">
        <w:rPr>
          <w:rStyle w:val="CommentReference"/>
        </w:rPr>
        <w:commentReference w:id="12"/>
      </w:r>
      <w:r w:rsidRPr="00CA41C3">
        <w:t>Structured interview schedule   used for data collection</w:t>
      </w:r>
      <w:r w:rsidR="001F675F" w:rsidRPr="00CA41C3">
        <w:t xml:space="preserve"> </w:t>
      </w:r>
      <w:r w:rsidRPr="00CA41C3">
        <w:t>.</w:t>
      </w:r>
      <w:r w:rsidR="00537B13" w:rsidRPr="00CA41C3">
        <w:t xml:space="preserve"> </w:t>
      </w:r>
    </w:p>
    <w:p w14:paraId="4B343C69" w14:textId="77777777" w:rsidR="002C56C4" w:rsidRPr="00CF66CD" w:rsidRDefault="00465BA4" w:rsidP="00500F9F">
      <w:pPr>
        <w:pStyle w:val="NoSpacing"/>
        <w:jc w:val="both"/>
      </w:pPr>
      <w:commentRangeStart w:id="13"/>
      <w:r w:rsidRPr="00CA41C3">
        <w:lastRenderedPageBreak/>
        <w:t>Study was completed in 2years.</w:t>
      </w:r>
      <w:r w:rsidR="00E336D0" w:rsidRPr="00CA41C3">
        <w:t xml:space="preserve">  </w:t>
      </w:r>
      <w:commentRangeEnd w:id="13"/>
      <w:r w:rsidR="007B0473">
        <w:rPr>
          <w:rStyle w:val="CommentReference"/>
        </w:rPr>
        <w:commentReference w:id="13"/>
      </w:r>
      <w:r w:rsidR="00E336D0" w:rsidRPr="00CA41C3">
        <w:t xml:space="preserve">We could collect data from </w:t>
      </w:r>
      <w:r w:rsidR="00AA3FCC" w:rsidRPr="00CA41C3">
        <w:t>30 IECs</w:t>
      </w:r>
      <w:r w:rsidR="00E336D0" w:rsidRPr="00CA41C3">
        <w:t xml:space="preserve">.  </w:t>
      </w:r>
    </w:p>
    <w:p w14:paraId="2DFE6FFF" w14:textId="77777777" w:rsidR="00E54785" w:rsidRDefault="00E54785" w:rsidP="00500F9F">
      <w:pPr>
        <w:pStyle w:val="NoSpacing"/>
        <w:jc w:val="both"/>
        <w:rPr>
          <w:b/>
        </w:rPr>
      </w:pPr>
    </w:p>
    <w:p w14:paraId="151B5A0A" w14:textId="77777777" w:rsidR="001F675F" w:rsidRPr="00E54785" w:rsidRDefault="00CF66CD" w:rsidP="00500F9F">
      <w:pPr>
        <w:pStyle w:val="NoSpacing"/>
        <w:jc w:val="both"/>
        <w:rPr>
          <w:b/>
          <w:sz w:val="26"/>
          <w:szCs w:val="26"/>
        </w:rPr>
      </w:pPr>
      <w:r w:rsidRPr="00E54785">
        <w:rPr>
          <w:b/>
          <w:sz w:val="26"/>
          <w:szCs w:val="26"/>
        </w:rPr>
        <w:t>Result</w:t>
      </w:r>
    </w:p>
    <w:p w14:paraId="5559E149" w14:textId="77777777" w:rsidR="00A37BE7" w:rsidRDefault="00A37BE7" w:rsidP="00500F9F">
      <w:pPr>
        <w:pStyle w:val="NoSpacing"/>
        <w:jc w:val="both"/>
        <w:rPr>
          <w:b/>
          <w:u w:val="single"/>
        </w:rPr>
      </w:pPr>
    </w:p>
    <w:p w14:paraId="74249B70" w14:textId="77777777" w:rsidR="00E10561" w:rsidRPr="00CA41C3" w:rsidRDefault="00C81E0E" w:rsidP="00500F9F">
      <w:pPr>
        <w:pStyle w:val="NoSpacing"/>
        <w:jc w:val="both"/>
      </w:pPr>
      <w:commentRangeStart w:id="14"/>
      <w:r w:rsidRPr="00CA41C3">
        <w:rPr>
          <w:b/>
          <w:u w:val="single"/>
        </w:rPr>
        <w:t>G</w:t>
      </w:r>
      <w:r w:rsidR="006A7B7A" w:rsidRPr="00CA41C3">
        <w:rPr>
          <w:b/>
          <w:u w:val="single"/>
        </w:rPr>
        <w:t>eneral Information on</w:t>
      </w:r>
      <w:r w:rsidRPr="00CA41C3">
        <w:rPr>
          <w:b/>
          <w:u w:val="single"/>
        </w:rPr>
        <w:t xml:space="preserve"> studied </w:t>
      </w:r>
      <w:r w:rsidR="00661F7B" w:rsidRPr="00CA41C3">
        <w:rPr>
          <w:b/>
          <w:u w:val="single"/>
        </w:rPr>
        <w:t>I</w:t>
      </w:r>
      <w:r w:rsidRPr="00CA41C3">
        <w:rPr>
          <w:b/>
          <w:u w:val="single"/>
        </w:rPr>
        <w:t>EC</w:t>
      </w:r>
      <w:commentRangeEnd w:id="14"/>
      <w:r w:rsidR="005131DE">
        <w:rPr>
          <w:rStyle w:val="CommentReference"/>
        </w:rPr>
        <w:commentReference w:id="14"/>
      </w:r>
    </w:p>
    <w:p w14:paraId="3B6C036F" w14:textId="77777777" w:rsidR="00A37BE7" w:rsidRDefault="00A37BE7" w:rsidP="00500F9F">
      <w:pPr>
        <w:pStyle w:val="NoSpacing"/>
        <w:jc w:val="both"/>
      </w:pPr>
    </w:p>
    <w:p w14:paraId="39CC9AF5" w14:textId="77777777" w:rsidR="009C597E" w:rsidRPr="00A37BE7" w:rsidRDefault="007A4D47" w:rsidP="00500F9F">
      <w:pPr>
        <w:pStyle w:val="NoSpacing"/>
        <w:jc w:val="both"/>
        <w:rPr>
          <w:b/>
        </w:rPr>
      </w:pPr>
      <w:r w:rsidRPr="00A37BE7">
        <w:rPr>
          <w:b/>
        </w:rPr>
        <w:t xml:space="preserve">1) Respondents </w:t>
      </w:r>
      <w:r w:rsidR="00187AEB" w:rsidRPr="00A37BE7">
        <w:rPr>
          <w:b/>
        </w:rPr>
        <w:t xml:space="preserve">from </w:t>
      </w:r>
      <w:r w:rsidR="00661F7B" w:rsidRPr="00A37BE7">
        <w:rPr>
          <w:b/>
        </w:rPr>
        <w:t>I</w:t>
      </w:r>
      <w:r w:rsidR="00187AEB" w:rsidRPr="00A37BE7">
        <w:rPr>
          <w:b/>
        </w:rPr>
        <w:t>EC who gave information.</w:t>
      </w:r>
    </w:p>
    <w:p w14:paraId="7961767A" w14:textId="77777777" w:rsidR="007A4D47" w:rsidRPr="00CA41C3" w:rsidRDefault="001938F4" w:rsidP="00500F9F">
      <w:pPr>
        <w:pStyle w:val="NoSpacing"/>
        <w:ind w:firstLine="720"/>
        <w:jc w:val="both"/>
      </w:pPr>
      <w:r w:rsidRPr="00CA41C3">
        <w:t>In 20</w:t>
      </w:r>
      <w:r w:rsidR="009C597E" w:rsidRPr="00CA41C3">
        <w:t xml:space="preserve"> </w:t>
      </w:r>
      <w:r w:rsidR="002645B8" w:rsidRPr="00CA41C3">
        <w:t>I</w:t>
      </w:r>
      <w:r w:rsidR="009C597E" w:rsidRPr="00CA41C3">
        <w:t>EC</w:t>
      </w:r>
      <w:r w:rsidRPr="00CA41C3">
        <w:t>s</w:t>
      </w:r>
      <w:r w:rsidR="009C597E" w:rsidRPr="00CA41C3">
        <w:t>, the details of the committees were provide</w:t>
      </w:r>
      <w:r w:rsidRPr="00CA41C3">
        <w:t xml:space="preserve">d by member secretary. </w:t>
      </w:r>
      <w:r w:rsidR="009C597E" w:rsidRPr="00CA41C3">
        <w:t xml:space="preserve"> In </w:t>
      </w:r>
      <w:r w:rsidR="00827687" w:rsidRPr="00CA41C3">
        <w:t xml:space="preserve"> </w:t>
      </w:r>
      <w:r w:rsidR="009C597E" w:rsidRPr="00CA41C3">
        <w:t>4 committees the chair person gave the information and from 6 com</w:t>
      </w:r>
      <w:r w:rsidRPr="00CA41C3">
        <w:t xml:space="preserve">mittees a member of </w:t>
      </w:r>
      <w:r w:rsidR="009C597E" w:rsidRPr="00CA41C3">
        <w:t xml:space="preserve"> </w:t>
      </w:r>
      <w:r w:rsidR="002645B8" w:rsidRPr="00CA41C3">
        <w:t>I</w:t>
      </w:r>
      <w:r w:rsidR="009C597E" w:rsidRPr="00CA41C3">
        <w:t>E</w:t>
      </w:r>
      <w:r w:rsidRPr="00CA41C3">
        <w:t>C</w:t>
      </w:r>
      <w:r w:rsidR="009C597E" w:rsidRPr="00CA41C3">
        <w:t>.</w:t>
      </w:r>
    </w:p>
    <w:p w14:paraId="2B0B1F7B" w14:textId="77777777" w:rsidR="00A37BE7" w:rsidRDefault="00A37BE7" w:rsidP="00500F9F">
      <w:pPr>
        <w:pStyle w:val="NoSpacing"/>
        <w:jc w:val="both"/>
      </w:pPr>
    </w:p>
    <w:p w14:paraId="64C38095" w14:textId="77777777" w:rsidR="007A4D47" w:rsidRPr="00A37BE7" w:rsidRDefault="007A4D47" w:rsidP="00500F9F">
      <w:pPr>
        <w:pStyle w:val="NoSpacing"/>
        <w:jc w:val="both"/>
        <w:rPr>
          <w:b/>
        </w:rPr>
      </w:pPr>
      <w:r w:rsidRPr="00A37BE7">
        <w:rPr>
          <w:b/>
        </w:rPr>
        <w:t xml:space="preserve">2) No of years the respondent associated with </w:t>
      </w:r>
      <w:r w:rsidR="002645B8" w:rsidRPr="00A37BE7">
        <w:rPr>
          <w:b/>
        </w:rPr>
        <w:t>I</w:t>
      </w:r>
      <w:r w:rsidRPr="00A37BE7">
        <w:rPr>
          <w:b/>
        </w:rPr>
        <w:t>EC/institute</w:t>
      </w:r>
      <w:r w:rsidR="00C960C6" w:rsidRPr="00A37BE7">
        <w:rPr>
          <w:b/>
        </w:rPr>
        <w:t xml:space="preserve"> </w:t>
      </w:r>
    </w:p>
    <w:p w14:paraId="3B28B83C" w14:textId="77777777" w:rsidR="009C597E" w:rsidRPr="00CA41C3" w:rsidRDefault="00C960C6" w:rsidP="00500F9F">
      <w:pPr>
        <w:pStyle w:val="NoSpacing"/>
        <w:ind w:firstLine="720"/>
        <w:jc w:val="both"/>
      </w:pPr>
      <w:r w:rsidRPr="00CA41C3">
        <w:t xml:space="preserve">In 16 committees the respondent </w:t>
      </w:r>
      <w:r w:rsidR="001938F4" w:rsidRPr="00CA41C3">
        <w:t xml:space="preserve"> </w:t>
      </w:r>
      <w:r w:rsidRPr="00CA41C3">
        <w:t xml:space="preserve"> were associated with any </w:t>
      </w:r>
      <w:r w:rsidR="00827687" w:rsidRPr="00CA41C3">
        <w:t>I</w:t>
      </w:r>
      <w:r w:rsidRPr="00CA41C3">
        <w:t xml:space="preserve">EC were 5-10 </w:t>
      </w:r>
      <w:commentRangeStart w:id="15"/>
      <w:r w:rsidRPr="00CA41C3">
        <w:t xml:space="preserve">yrs. </w:t>
      </w:r>
      <w:r w:rsidR="00466952" w:rsidRPr="00CA41C3">
        <w:t xml:space="preserve"> </w:t>
      </w:r>
      <w:r w:rsidRPr="00CA41C3">
        <w:t xml:space="preserve"> </w:t>
      </w:r>
      <w:commentRangeEnd w:id="15"/>
      <w:r w:rsidR="00D064FC">
        <w:rPr>
          <w:rStyle w:val="CommentReference"/>
        </w:rPr>
        <w:commentReference w:id="15"/>
      </w:r>
      <w:r w:rsidR="00466952" w:rsidRPr="00CA41C3">
        <w:t xml:space="preserve">In </w:t>
      </w:r>
      <w:r w:rsidRPr="00CA41C3">
        <w:t xml:space="preserve">8 </w:t>
      </w:r>
      <w:r w:rsidR="002645B8" w:rsidRPr="00CA41C3">
        <w:t>I</w:t>
      </w:r>
      <w:r w:rsidR="00466952" w:rsidRPr="00CA41C3">
        <w:t xml:space="preserve">EC </w:t>
      </w:r>
      <w:r w:rsidR="001938F4" w:rsidRPr="00CA41C3">
        <w:t xml:space="preserve"> </w:t>
      </w:r>
      <w:r w:rsidR="00466952" w:rsidRPr="00CA41C3">
        <w:t xml:space="preserve"> &lt;5yrs. </w:t>
      </w:r>
      <w:r w:rsidR="00AA5204" w:rsidRPr="00CA41C3">
        <w:t>Another 4</w:t>
      </w:r>
      <w:r w:rsidR="007705AE" w:rsidRPr="00CA41C3">
        <w:t xml:space="preserve"> </w:t>
      </w:r>
      <w:r w:rsidR="00847651" w:rsidRPr="00CA41C3">
        <w:t>committees</w:t>
      </w:r>
      <w:r w:rsidR="00AA5204" w:rsidRPr="00CA41C3">
        <w:t xml:space="preserve"> </w:t>
      </w:r>
      <w:r w:rsidR="00827687" w:rsidRPr="00CA41C3">
        <w:t xml:space="preserve"> </w:t>
      </w:r>
      <w:r w:rsidR="00AA5204" w:rsidRPr="00CA41C3">
        <w:t xml:space="preserve"> 10-15yrs.  </w:t>
      </w:r>
    </w:p>
    <w:p w14:paraId="2430A30D" w14:textId="77777777" w:rsidR="00A37BE7" w:rsidRDefault="00A37BE7" w:rsidP="00500F9F">
      <w:pPr>
        <w:pStyle w:val="NoSpacing"/>
        <w:jc w:val="both"/>
      </w:pPr>
    </w:p>
    <w:p w14:paraId="78EBE79C" w14:textId="77777777" w:rsidR="007A4D47" w:rsidRPr="00A37BE7" w:rsidRDefault="007A4D47" w:rsidP="00500F9F">
      <w:pPr>
        <w:pStyle w:val="NoSpacing"/>
        <w:jc w:val="both"/>
        <w:rPr>
          <w:b/>
        </w:rPr>
      </w:pPr>
      <w:r w:rsidRPr="00A37BE7">
        <w:rPr>
          <w:b/>
        </w:rPr>
        <w:t xml:space="preserve">3) No of years the </w:t>
      </w:r>
      <w:r w:rsidR="00452A77" w:rsidRPr="00A37BE7">
        <w:rPr>
          <w:b/>
        </w:rPr>
        <w:t>I</w:t>
      </w:r>
      <w:r w:rsidRPr="00A37BE7">
        <w:rPr>
          <w:b/>
        </w:rPr>
        <w:t>EC functioning in the Institute</w:t>
      </w:r>
      <w:r w:rsidR="00AA5204" w:rsidRPr="00A37BE7">
        <w:rPr>
          <w:b/>
        </w:rPr>
        <w:t>.</w:t>
      </w:r>
    </w:p>
    <w:p w14:paraId="0D214D3A" w14:textId="77777777" w:rsidR="007A4D47" w:rsidRPr="00CF66CD" w:rsidRDefault="0020651C" w:rsidP="00500F9F">
      <w:pPr>
        <w:pStyle w:val="NoSpacing"/>
        <w:ind w:firstLine="720"/>
        <w:jc w:val="both"/>
      </w:pPr>
      <w:r w:rsidRPr="00CA41C3">
        <w:t xml:space="preserve">All studied committees were functioning in Institution </w:t>
      </w:r>
      <w:r w:rsidR="00C81E0E" w:rsidRPr="00CA41C3">
        <w:t xml:space="preserve">for </w:t>
      </w:r>
      <w:r w:rsidRPr="00CA41C3">
        <w:t xml:space="preserve">more than 5 years. </w:t>
      </w:r>
      <w:r w:rsidR="00C81E0E" w:rsidRPr="00CA41C3">
        <w:t xml:space="preserve">Ten committees were functioning for 10-15yrs another 8 </w:t>
      </w:r>
      <w:r w:rsidR="00847651" w:rsidRPr="00CA41C3">
        <w:t>committees were</w:t>
      </w:r>
      <w:r w:rsidR="00C81E0E" w:rsidRPr="00CA41C3">
        <w:t xml:space="preserve"> functioning between 15-20yrs. Some 3 committees were as old as more than 20yrs and among that one committee in that Institution was functioning for more than 30yrs.   Seven committees were between 5-10yrs old.</w:t>
      </w:r>
    </w:p>
    <w:p w14:paraId="519C5FCB" w14:textId="77777777" w:rsidR="006A4D8A" w:rsidRDefault="006A4D8A" w:rsidP="00500F9F">
      <w:pPr>
        <w:pStyle w:val="NoSpacing"/>
        <w:jc w:val="both"/>
        <w:rPr>
          <w:b/>
          <w:sz w:val="26"/>
          <w:szCs w:val="26"/>
          <w:u w:val="single"/>
        </w:rPr>
      </w:pPr>
    </w:p>
    <w:p w14:paraId="7713D1A6" w14:textId="77777777" w:rsidR="007A4D47" w:rsidRPr="00A37BE7" w:rsidRDefault="007A4D47" w:rsidP="00500F9F">
      <w:pPr>
        <w:pStyle w:val="NoSpacing"/>
        <w:jc w:val="both"/>
        <w:rPr>
          <w:b/>
          <w:sz w:val="26"/>
          <w:szCs w:val="26"/>
          <w:u w:val="single"/>
        </w:rPr>
      </w:pPr>
      <w:commentRangeStart w:id="16"/>
      <w:r w:rsidRPr="00A37BE7">
        <w:rPr>
          <w:b/>
          <w:sz w:val="26"/>
          <w:szCs w:val="26"/>
          <w:u w:val="single"/>
        </w:rPr>
        <w:t>Section A.</w:t>
      </w:r>
      <w:commentRangeEnd w:id="16"/>
      <w:r w:rsidR="00CF5A06">
        <w:rPr>
          <w:rStyle w:val="CommentReference"/>
        </w:rPr>
        <w:commentReference w:id="16"/>
      </w:r>
    </w:p>
    <w:p w14:paraId="4E5EC484" w14:textId="77777777" w:rsidR="00A37BE7" w:rsidRDefault="00A37BE7" w:rsidP="00500F9F">
      <w:pPr>
        <w:pStyle w:val="NoSpacing"/>
        <w:jc w:val="both"/>
        <w:rPr>
          <w:b/>
          <w:u w:val="single"/>
        </w:rPr>
      </w:pPr>
    </w:p>
    <w:p w14:paraId="24A5D57F" w14:textId="77777777" w:rsidR="00A60869" w:rsidRPr="00CA41C3" w:rsidRDefault="007A4D47" w:rsidP="00500F9F">
      <w:pPr>
        <w:pStyle w:val="NoSpacing"/>
        <w:jc w:val="both"/>
        <w:rPr>
          <w:b/>
          <w:u w:val="single"/>
        </w:rPr>
      </w:pPr>
      <w:r w:rsidRPr="00CA41C3">
        <w:rPr>
          <w:b/>
          <w:u w:val="single"/>
        </w:rPr>
        <w:t xml:space="preserve">Characteristics of </w:t>
      </w:r>
      <w:r w:rsidR="00F02966" w:rsidRPr="00CA41C3">
        <w:rPr>
          <w:b/>
          <w:u w:val="single"/>
        </w:rPr>
        <w:t>Institutional</w:t>
      </w:r>
      <w:r w:rsidRPr="00CA41C3">
        <w:rPr>
          <w:b/>
          <w:u w:val="single"/>
        </w:rPr>
        <w:t xml:space="preserve"> Ethics Committee</w:t>
      </w:r>
    </w:p>
    <w:p w14:paraId="08FC1EF0" w14:textId="77777777" w:rsidR="00A37BE7" w:rsidRDefault="00A37BE7" w:rsidP="00500F9F">
      <w:pPr>
        <w:pStyle w:val="NoSpacing"/>
        <w:jc w:val="both"/>
        <w:rPr>
          <w:b/>
        </w:rPr>
      </w:pPr>
    </w:p>
    <w:p w14:paraId="4B3BA0B3" w14:textId="77777777" w:rsidR="00D0486D" w:rsidRPr="00CA41C3" w:rsidRDefault="007A4D47" w:rsidP="00500F9F">
      <w:pPr>
        <w:pStyle w:val="NoSpacing"/>
        <w:jc w:val="both"/>
        <w:rPr>
          <w:b/>
        </w:rPr>
      </w:pPr>
      <w:r w:rsidRPr="00CA41C3">
        <w:rPr>
          <w:b/>
        </w:rPr>
        <w:t xml:space="preserve">1) Number </w:t>
      </w:r>
      <w:r w:rsidR="00847651" w:rsidRPr="00CA41C3">
        <w:rPr>
          <w:b/>
        </w:rPr>
        <w:t>of members</w:t>
      </w:r>
      <w:r w:rsidRPr="00CA41C3">
        <w:rPr>
          <w:b/>
        </w:rPr>
        <w:t xml:space="preserve"> in </w:t>
      </w:r>
      <w:r w:rsidR="00F02966" w:rsidRPr="00CA41C3">
        <w:rPr>
          <w:b/>
        </w:rPr>
        <w:t>I</w:t>
      </w:r>
      <w:r w:rsidRPr="00CA41C3">
        <w:rPr>
          <w:b/>
        </w:rPr>
        <w:t>EC</w:t>
      </w:r>
      <w:r w:rsidR="00A60869" w:rsidRPr="00CA41C3">
        <w:rPr>
          <w:b/>
        </w:rPr>
        <w:t>.</w:t>
      </w:r>
    </w:p>
    <w:p w14:paraId="4990BFC1" w14:textId="77777777" w:rsidR="007A4D47" w:rsidRPr="00CA41C3" w:rsidRDefault="00A45671" w:rsidP="00500F9F">
      <w:pPr>
        <w:pStyle w:val="NoSpacing"/>
        <w:ind w:firstLine="720"/>
        <w:jc w:val="both"/>
      </w:pPr>
      <w:r w:rsidRPr="00CA41C3">
        <w:t xml:space="preserve">The total number of IEC </w:t>
      </w:r>
      <w:r w:rsidR="00847651" w:rsidRPr="00CA41C3">
        <w:t>members ranged</w:t>
      </w:r>
      <w:r w:rsidRPr="00CA41C3">
        <w:t xml:space="preserve"> from 9-17. </w:t>
      </w:r>
      <w:r w:rsidR="00C1790B" w:rsidRPr="00CA41C3">
        <w:t xml:space="preserve"> </w:t>
      </w:r>
      <w:r w:rsidR="00381775" w:rsidRPr="00CA41C3">
        <w:t xml:space="preserve">  </w:t>
      </w:r>
      <w:r w:rsidRPr="00CA41C3">
        <w:t xml:space="preserve">  The committee had an average 1-</w:t>
      </w:r>
      <w:r w:rsidR="00847651" w:rsidRPr="00CA41C3">
        <w:t>9 institutional</w:t>
      </w:r>
      <w:r w:rsidRPr="00CA41C3">
        <w:t xml:space="preserve"> and 3-12 outside members </w:t>
      </w:r>
      <w:commentRangeStart w:id="17"/>
      <w:r w:rsidRPr="00CA41C3">
        <w:t xml:space="preserve">(3-12).  </w:t>
      </w:r>
      <w:commentRangeEnd w:id="17"/>
      <w:r w:rsidR="00D064FC">
        <w:rPr>
          <w:rStyle w:val="CommentReference"/>
        </w:rPr>
        <w:commentReference w:id="17"/>
      </w:r>
    </w:p>
    <w:p w14:paraId="511928F4" w14:textId="77777777" w:rsidR="00A37BE7" w:rsidRDefault="00A37BE7" w:rsidP="00500F9F">
      <w:pPr>
        <w:pStyle w:val="NoSpacing"/>
        <w:jc w:val="both"/>
        <w:rPr>
          <w:b/>
        </w:rPr>
      </w:pPr>
    </w:p>
    <w:p w14:paraId="4D44EA50" w14:textId="77777777" w:rsidR="007A4D47" w:rsidRPr="00CA41C3" w:rsidRDefault="00765045" w:rsidP="00500F9F">
      <w:pPr>
        <w:pStyle w:val="NoSpacing"/>
        <w:jc w:val="both"/>
        <w:rPr>
          <w:b/>
        </w:rPr>
      </w:pPr>
      <w:r w:rsidRPr="00CA41C3">
        <w:rPr>
          <w:b/>
        </w:rPr>
        <w:t>2) The chair</w:t>
      </w:r>
      <w:r w:rsidR="007A4D47" w:rsidRPr="00CA41C3">
        <w:rPr>
          <w:b/>
        </w:rPr>
        <w:t>person</w:t>
      </w:r>
      <w:r w:rsidRPr="00CA41C3">
        <w:rPr>
          <w:b/>
        </w:rPr>
        <w:t xml:space="preserve"> of </w:t>
      </w:r>
      <w:r w:rsidR="00F02966" w:rsidRPr="00CA41C3">
        <w:rPr>
          <w:b/>
        </w:rPr>
        <w:t>I</w:t>
      </w:r>
      <w:r w:rsidRPr="00CA41C3">
        <w:rPr>
          <w:b/>
        </w:rPr>
        <w:t>EC</w:t>
      </w:r>
      <w:r w:rsidR="007A4D47" w:rsidRPr="00CA41C3">
        <w:rPr>
          <w:b/>
        </w:rPr>
        <w:t>:</w:t>
      </w:r>
    </w:p>
    <w:p w14:paraId="67DDD873" w14:textId="77777777" w:rsidR="007A4D47" w:rsidRPr="00CA41C3" w:rsidRDefault="00813760" w:rsidP="00500F9F">
      <w:pPr>
        <w:pStyle w:val="NoSpacing"/>
        <w:ind w:firstLine="720"/>
        <w:jc w:val="both"/>
      </w:pPr>
      <w:r w:rsidRPr="00CA41C3">
        <w:t>Twenty committees</w:t>
      </w:r>
      <w:r w:rsidR="007A4D47" w:rsidRPr="00CA41C3">
        <w:t xml:space="preserve"> </w:t>
      </w:r>
      <w:r w:rsidR="003D78B3" w:rsidRPr="00CA41C3">
        <w:t>had</w:t>
      </w:r>
      <w:r w:rsidR="007A4D47" w:rsidRPr="00CA41C3">
        <w:t xml:space="preserve"> chairperson from outside institution, </w:t>
      </w:r>
      <w:r w:rsidR="00765045" w:rsidRPr="00CA41C3">
        <w:t>six</w:t>
      </w:r>
      <w:r w:rsidR="007A4D47" w:rsidRPr="00CA41C3">
        <w:t xml:space="preserve"> </w:t>
      </w:r>
      <w:r w:rsidR="00847651" w:rsidRPr="00CA41C3">
        <w:t>committees had</w:t>
      </w:r>
      <w:r w:rsidR="007A4D47" w:rsidRPr="00CA41C3">
        <w:t xml:space="preserve"> </w:t>
      </w:r>
      <w:r w:rsidR="007E297D" w:rsidRPr="00CA41C3">
        <w:t>chairperson</w:t>
      </w:r>
      <w:r w:rsidR="007A4D47" w:rsidRPr="00CA41C3">
        <w:t xml:space="preserve"> from </w:t>
      </w:r>
      <w:r w:rsidR="00765045" w:rsidRPr="00CA41C3">
        <w:t>own</w:t>
      </w:r>
      <w:r w:rsidR="007A4D47" w:rsidRPr="00CA41C3">
        <w:t xml:space="preserve"> institute</w:t>
      </w:r>
      <w:r w:rsidR="00765045" w:rsidRPr="00CA41C3">
        <w:t xml:space="preserve"> of </w:t>
      </w:r>
      <w:r w:rsidR="00F02966" w:rsidRPr="00CA41C3">
        <w:t>I</w:t>
      </w:r>
      <w:r w:rsidR="00765045" w:rsidRPr="00CA41C3">
        <w:t>EC</w:t>
      </w:r>
      <w:r w:rsidR="007A4D47" w:rsidRPr="00CA41C3">
        <w:t xml:space="preserve">, </w:t>
      </w:r>
      <w:r w:rsidR="00847651" w:rsidRPr="00CA41C3">
        <w:t>4 committees</w:t>
      </w:r>
      <w:r w:rsidR="007A4D47" w:rsidRPr="00CA41C3">
        <w:t xml:space="preserve"> </w:t>
      </w:r>
      <w:r w:rsidR="003D78B3" w:rsidRPr="00CA41C3">
        <w:t xml:space="preserve">did </w:t>
      </w:r>
      <w:r w:rsidR="007A4D47" w:rsidRPr="00CA41C3">
        <w:t>not responded</w:t>
      </w:r>
      <w:r w:rsidR="00765045" w:rsidRPr="00CA41C3">
        <w:t xml:space="preserve"> to this question</w:t>
      </w:r>
      <w:r w:rsidR="007A4D47" w:rsidRPr="00CA41C3">
        <w:t>.</w:t>
      </w:r>
    </w:p>
    <w:p w14:paraId="44C5A85E" w14:textId="77777777" w:rsidR="00A37BE7" w:rsidRDefault="00A37BE7" w:rsidP="00500F9F">
      <w:pPr>
        <w:pStyle w:val="NoSpacing"/>
        <w:jc w:val="both"/>
        <w:rPr>
          <w:b/>
        </w:rPr>
      </w:pPr>
    </w:p>
    <w:p w14:paraId="6DD8E9E6" w14:textId="77777777" w:rsidR="007A4D47" w:rsidRPr="00CA41C3" w:rsidRDefault="007A4D47" w:rsidP="00500F9F">
      <w:pPr>
        <w:pStyle w:val="NoSpacing"/>
        <w:jc w:val="both"/>
        <w:rPr>
          <w:b/>
        </w:rPr>
      </w:pPr>
      <w:r w:rsidRPr="00CA41C3">
        <w:rPr>
          <w:b/>
        </w:rPr>
        <w:t>3) Selection of members</w:t>
      </w:r>
    </w:p>
    <w:p w14:paraId="35920EE5" w14:textId="77777777" w:rsidR="007A4D47" w:rsidRPr="00CA41C3" w:rsidRDefault="00631ED1" w:rsidP="00500F9F">
      <w:pPr>
        <w:pStyle w:val="NoSpacing"/>
        <w:ind w:firstLine="720"/>
        <w:jc w:val="both"/>
      </w:pPr>
      <w:r w:rsidRPr="00CA41C3">
        <w:t>28</w:t>
      </w:r>
      <w:r w:rsidR="00696BF1" w:rsidRPr="00CA41C3">
        <w:t xml:space="preserve"> </w:t>
      </w:r>
      <w:r w:rsidR="00847651" w:rsidRPr="00CA41C3">
        <w:t>Committees</w:t>
      </w:r>
      <w:r w:rsidRPr="00CA41C3">
        <w:t xml:space="preserve"> said </w:t>
      </w:r>
      <w:r w:rsidR="00F77E99" w:rsidRPr="00CA41C3">
        <w:t xml:space="preserve"> they follow ICMR guide</w:t>
      </w:r>
      <w:r w:rsidR="00C80800" w:rsidRPr="00CA41C3">
        <w:t>lines</w:t>
      </w:r>
      <w:r w:rsidR="00F77E99" w:rsidRPr="00CA41C3">
        <w:t>/ schedule Y</w:t>
      </w:r>
      <w:r w:rsidR="00C80800" w:rsidRPr="00CA41C3">
        <w:t xml:space="preserve"> for selection of </w:t>
      </w:r>
      <w:r w:rsidR="007955A4" w:rsidRPr="00CA41C3">
        <w:t xml:space="preserve">IEC </w:t>
      </w:r>
      <w:r w:rsidR="00C80800" w:rsidRPr="00CA41C3">
        <w:t xml:space="preserve">members. </w:t>
      </w:r>
      <w:r w:rsidR="007955A4" w:rsidRPr="00CA41C3">
        <w:t>2 committees did not responded</w:t>
      </w:r>
      <w:r w:rsidRPr="00CA41C3">
        <w:t xml:space="preserve">. For information on how members are nominated majority of the committee said the members are nominated by </w:t>
      </w:r>
      <w:r w:rsidR="006A7B7A" w:rsidRPr="00CA41C3">
        <w:t>C</w:t>
      </w:r>
      <w:r w:rsidRPr="00CA41C3">
        <w:t xml:space="preserve">ollege </w:t>
      </w:r>
      <w:r w:rsidR="00847651" w:rsidRPr="00CA41C3">
        <w:t>Council</w:t>
      </w:r>
      <w:r w:rsidR="00847651">
        <w:t xml:space="preserve"> </w:t>
      </w:r>
      <w:r w:rsidR="00847651" w:rsidRPr="00CA41C3">
        <w:t>or</w:t>
      </w:r>
      <w:r w:rsidRPr="00CA41C3">
        <w:t xml:space="preserve"> </w:t>
      </w:r>
      <w:r w:rsidR="00F77E99" w:rsidRPr="00CA41C3">
        <w:t xml:space="preserve"> </w:t>
      </w:r>
      <w:r w:rsidRPr="00CA41C3">
        <w:t xml:space="preserve"> the</w:t>
      </w:r>
      <w:r w:rsidR="00F77E99" w:rsidRPr="00CA41C3">
        <w:t xml:space="preserve"> Dean/Principal</w:t>
      </w:r>
      <w:r w:rsidR="006A7B7A" w:rsidRPr="00CA41C3">
        <w:t xml:space="preserve"> of the institution</w:t>
      </w:r>
      <w:r w:rsidRPr="00CA41C3">
        <w:t>.</w:t>
      </w:r>
      <w:r w:rsidR="006A7B7A" w:rsidRPr="00CA41C3">
        <w:t xml:space="preserve"> The criteria mentioned by few committees regarding selection of members is based on their Biodata,  </w:t>
      </w:r>
      <w:r w:rsidR="00847651" w:rsidRPr="00CA41C3">
        <w:t>Publications</w:t>
      </w:r>
      <w:r w:rsidR="006A7B7A" w:rsidRPr="00CA41C3">
        <w:t xml:space="preserve"> in indexed journal, their interest in research, research experience, academic qualification,</w:t>
      </w:r>
      <w:r w:rsidR="00BD16E4" w:rsidRPr="00CA41C3">
        <w:t xml:space="preserve"> interest and willingness</w:t>
      </w:r>
      <w:r w:rsidR="006A7B7A" w:rsidRPr="00CA41C3">
        <w:t xml:space="preserve"> </w:t>
      </w:r>
      <w:r w:rsidR="00BD16E4" w:rsidRPr="00CA41C3">
        <w:t>and experience as scientific reviewer etc.</w:t>
      </w:r>
    </w:p>
    <w:p w14:paraId="3F524839" w14:textId="77777777" w:rsidR="00A37BE7" w:rsidRDefault="00A37BE7" w:rsidP="00500F9F">
      <w:pPr>
        <w:pStyle w:val="NoSpacing"/>
        <w:jc w:val="both"/>
        <w:rPr>
          <w:b/>
        </w:rPr>
      </w:pPr>
    </w:p>
    <w:p w14:paraId="52A99529" w14:textId="77777777" w:rsidR="007A4D47" w:rsidRPr="00CA41C3" w:rsidRDefault="007A4D47" w:rsidP="00500F9F">
      <w:pPr>
        <w:pStyle w:val="NoSpacing"/>
        <w:jc w:val="both"/>
        <w:rPr>
          <w:b/>
        </w:rPr>
      </w:pPr>
      <w:r w:rsidRPr="00CA41C3">
        <w:rPr>
          <w:b/>
        </w:rPr>
        <w:t>4) Co opt for expert/members as and when required.</w:t>
      </w:r>
    </w:p>
    <w:p w14:paraId="4ECC39A8" w14:textId="77777777" w:rsidR="007A4D47" w:rsidRPr="00CF66CD" w:rsidRDefault="00E525E9" w:rsidP="00500F9F">
      <w:pPr>
        <w:pStyle w:val="NoSpacing"/>
        <w:ind w:firstLine="720"/>
        <w:jc w:val="both"/>
      </w:pPr>
      <w:r w:rsidRPr="00CA41C3">
        <w:t>W</w:t>
      </w:r>
      <w:r w:rsidR="007A4D47" w:rsidRPr="00CA41C3">
        <w:t>hether they co opt for any expert/ members as and when required – 2</w:t>
      </w:r>
      <w:r w:rsidR="00F77E99" w:rsidRPr="00CA41C3">
        <w:t>8</w:t>
      </w:r>
      <w:r w:rsidR="007A4D47" w:rsidRPr="00CA41C3">
        <w:t xml:space="preserve"> committees respond</w:t>
      </w:r>
      <w:r w:rsidR="00EE6986" w:rsidRPr="00CA41C3">
        <w:t>ed as “yes”</w:t>
      </w:r>
      <w:r w:rsidR="007A4D47" w:rsidRPr="00CA41C3">
        <w:t>. 2 committees said “No”.</w:t>
      </w:r>
      <w:r w:rsidR="00EE6986" w:rsidRPr="00CA41C3">
        <w:t xml:space="preserve">  F</w:t>
      </w:r>
      <w:r w:rsidR="00F30913" w:rsidRPr="00CA41C3">
        <w:t xml:space="preserve">or some projects when the </w:t>
      </w:r>
      <w:r w:rsidR="00F30913" w:rsidRPr="00CA41C3">
        <w:lastRenderedPageBreak/>
        <w:t xml:space="preserve">concerned </w:t>
      </w:r>
      <w:r w:rsidR="00847651" w:rsidRPr="00CA41C3">
        <w:t>specialty</w:t>
      </w:r>
      <w:r w:rsidR="00F30913" w:rsidRPr="00CA41C3">
        <w:t xml:space="preserve"> expert is not there in the committee</w:t>
      </w:r>
      <w:r w:rsidR="00EC701D" w:rsidRPr="00CA41C3">
        <w:t>,</w:t>
      </w:r>
      <w:r w:rsidR="00F30913" w:rsidRPr="00CA41C3">
        <w:t xml:space="preserve"> </w:t>
      </w:r>
      <w:r w:rsidR="00EC701D" w:rsidRPr="00CA41C3">
        <w:t xml:space="preserve">  co opt</w:t>
      </w:r>
      <w:r w:rsidR="00F30913" w:rsidRPr="00CA41C3">
        <w:t xml:space="preserve"> for expert from the field of that particular specialty.  </w:t>
      </w:r>
      <w:r w:rsidRPr="00CA41C3">
        <w:t xml:space="preserve"> </w:t>
      </w:r>
    </w:p>
    <w:p w14:paraId="0BCCD43A" w14:textId="77777777" w:rsidR="00A37BE7" w:rsidRDefault="00A37BE7" w:rsidP="00500F9F">
      <w:pPr>
        <w:pStyle w:val="NoSpacing"/>
        <w:jc w:val="both"/>
        <w:rPr>
          <w:b/>
        </w:rPr>
      </w:pPr>
    </w:p>
    <w:p w14:paraId="4BF661A7" w14:textId="77777777" w:rsidR="007A4D47" w:rsidRPr="00CA41C3" w:rsidRDefault="008A59A0" w:rsidP="00500F9F">
      <w:pPr>
        <w:pStyle w:val="NoSpacing"/>
        <w:jc w:val="both"/>
        <w:rPr>
          <w:b/>
        </w:rPr>
      </w:pPr>
      <w:r w:rsidRPr="00CA41C3">
        <w:rPr>
          <w:b/>
        </w:rPr>
        <w:t xml:space="preserve">5) Any sub </w:t>
      </w:r>
      <w:r w:rsidR="00847651" w:rsidRPr="00CA41C3">
        <w:rPr>
          <w:b/>
        </w:rPr>
        <w:t>committees to</w:t>
      </w:r>
      <w:r w:rsidR="007A4D47" w:rsidRPr="00CA41C3">
        <w:rPr>
          <w:b/>
        </w:rPr>
        <w:t xml:space="preserve"> support </w:t>
      </w:r>
      <w:r w:rsidR="00F02966" w:rsidRPr="00CA41C3">
        <w:rPr>
          <w:b/>
        </w:rPr>
        <w:t>I</w:t>
      </w:r>
      <w:r w:rsidR="007A4D47" w:rsidRPr="00CA41C3">
        <w:rPr>
          <w:b/>
        </w:rPr>
        <w:t>EC</w:t>
      </w:r>
    </w:p>
    <w:p w14:paraId="460D206E" w14:textId="77777777" w:rsidR="002872B3" w:rsidRPr="00CA41C3" w:rsidRDefault="00847651" w:rsidP="00500F9F">
      <w:pPr>
        <w:pStyle w:val="NoSpacing"/>
        <w:ind w:firstLine="720"/>
        <w:jc w:val="both"/>
      </w:pPr>
      <w:r w:rsidRPr="00CA41C3">
        <w:t>Committees</w:t>
      </w:r>
      <w:r w:rsidR="007A4D47" w:rsidRPr="00CA41C3">
        <w:t xml:space="preserve"> were enquired</w:t>
      </w:r>
      <w:r w:rsidR="00E71896" w:rsidRPr="00CA41C3">
        <w:t xml:space="preserve"> </w:t>
      </w:r>
      <w:r w:rsidR="007A4D47" w:rsidRPr="00CA41C3">
        <w:t xml:space="preserve"> whether </w:t>
      </w:r>
      <w:r w:rsidR="00E71896" w:rsidRPr="00CA41C3">
        <w:t>IEC</w:t>
      </w:r>
      <w:r w:rsidR="007A4D47" w:rsidRPr="00CA41C3">
        <w:t xml:space="preserve"> get</w:t>
      </w:r>
      <w:r w:rsidR="00E71896" w:rsidRPr="00CA41C3">
        <w:t xml:space="preserve"> </w:t>
      </w:r>
      <w:r w:rsidR="007A4D47" w:rsidRPr="00CA41C3">
        <w:t>support from</w:t>
      </w:r>
      <w:r w:rsidR="00E71896" w:rsidRPr="00CA41C3">
        <w:t xml:space="preserve"> </w:t>
      </w:r>
      <w:r w:rsidR="007A4D47" w:rsidRPr="00CA41C3">
        <w:t xml:space="preserve"> sub committee</w:t>
      </w:r>
      <w:r w:rsidR="002872B3" w:rsidRPr="00CA41C3">
        <w:t>s</w:t>
      </w:r>
      <w:r w:rsidR="008A59A0" w:rsidRPr="00CA41C3">
        <w:t xml:space="preserve">. </w:t>
      </w:r>
      <w:r w:rsidR="002872B3" w:rsidRPr="00CA41C3">
        <w:t>10</w:t>
      </w:r>
      <w:r w:rsidR="007A4D47" w:rsidRPr="00CA41C3">
        <w:t xml:space="preserve"> committees responded </w:t>
      </w:r>
      <w:r w:rsidR="00E71896" w:rsidRPr="00CA41C3">
        <w:t>“yes”.</w:t>
      </w:r>
      <w:r w:rsidR="000E782F" w:rsidRPr="00CA41C3">
        <w:t xml:space="preserve"> </w:t>
      </w:r>
      <w:r w:rsidR="002872B3" w:rsidRPr="00CA41C3">
        <w:t xml:space="preserve">  </w:t>
      </w:r>
      <w:r w:rsidR="007A4D47" w:rsidRPr="00CA41C3">
        <w:t xml:space="preserve">Some </w:t>
      </w:r>
      <w:r w:rsidR="00F02966" w:rsidRPr="00CA41C3">
        <w:t>I</w:t>
      </w:r>
      <w:r w:rsidR="007A4D47" w:rsidRPr="00CA41C3">
        <w:t xml:space="preserve">EC </w:t>
      </w:r>
      <w:r w:rsidR="002872B3" w:rsidRPr="00CA41C3">
        <w:t>are</w:t>
      </w:r>
      <w:r w:rsidR="007A4D47" w:rsidRPr="00CA41C3">
        <w:t xml:space="preserve"> having </w:t>
      </w:r>
      <w:r w:rsidR="00C66149" w:rsidRPr="00CA41C3">
        <w:t>as high as</w:t>
      </w:r>
      <w:r w:rsidR="007A4D47" w:rsidRPr="00CA41C3">
        <w:t xml:space="preserve"> three of such sub co</w:t>
      </w:r>
      <w:r w:rsidR="00F77E99" w:rsidRPr="00CA41C3">
        <w:t xml:space="preserve">mmittees to support the </w:t>
      </w:r>
      <w:r w:rsidR="00F02966" w:rsidRPr="00CA41C3">
        <w:t>I</w:t>
      </w:r>
      <w:r w:rsidR="00F77E99" w:rsidRPr="00CA41C3">
        <w:t>EC. The</w:t>
      </w:r>
      <w:r w:rsidR="007A4D47" w:rsidRPr="00CA41C3">
        <w:t>se committees were named</w:t>
      </w:r>
      <w:r w:rsidR="00F77E99" w:rsidRPr="00CA41C3">
        <w:t xml:space="preserve"> </w:t>
      </w:r>
      <w:r w:rsidRPr="00CA41C3">
        <w:t>differently in</w:t>
      </w:r>
      <w:r w:rsidR="00F77E99" w:rsidRPr="00CA41C3">
        <w:t xml:space="preserve"> different institutions</w:t>
      </w:r>
      <w:r w:rsidR="002872B3" w:rsidRPr="00CA41C3">
        <w:t xml:space="preserve">. The referred names to such </w:t>
      </w:r>
      <w:r w:rsidRPr="00CA41C3">
        <w:t>committees in</w:t>
      </w:r>
      <w:r w:rsidR="002872B3" w:rsidRPr="00CA41C3">
        <w:t xml:space="preserve"> various institutions are</w:t>
      </w:r>
      <w:r w:rsidR="007A4D47" w:rsidRPr="00CA41C3">
        <w:t xml:space="preserve"> Data safety committee, Clinical Trial Committee, PG Thesis review committee, Public health committee, Clinical study committee, Technical Advisory Committee, Protocol Committee etc. These committees mainly look into various methodological issues and other issues apart from ethical issues.</w:t>
      </w:r>
      <w:r w:rsidR="002872B3" w:rsidRPr="00CA41C3">
        <w:t xml:space="preserve"> </w:t>
      </w:r>
      <w:r w:rsidR="00C92C86" w:rsidRPr="00CA41C3">
        <w:t xml:space="preserve">So that the IECs </w:t>
      </w:r>
      <w:r w:rsidRPr="00CA41C3">
        <w:t>have to</w:t>
      </w:r>
      <w:r w:rsidR="00C92C86" w:rsidRPr="00CA41C3">
        <w:t xml:space="preserve"> focus on</w:t>
      </w:r>
      <w:r w:rsidR="002872B3" w:rsidRPr="00CA41C3">
        <w:t xml:space="preserve"> ethical issues </w:t>
      </w:r>
      <w:r w:rsidR="00801D47" w:rsidRPr="00CA41C3">
        <w:t>related to the project</w:t>
      </w:r>
      <w:r w:rsidR="002872B3" w:rsidRPr="00CA41C3">
        <w:t xml:space="preserve">.  </w:t>
      </w:r>
    </w:p>
    <w:p w14:paraId="00A1F0DC" w14:textId="77777777" w:rsidR="007A4D47" w:rsidRPr="00CA41C3" w:rsidRDefault="00C66149" w:rsidP="00500F9F">
      <w:pPr>
        <w:pStyle w:val="NoSpacing"/>
        <w:ind w:firstLine="720"/>
        <w:jc w:val="both"/>
      </w:pPr>
      <w:r w:rsidRPr="00CA41C3">
        <w:t xml:space="preserve">During interview with few </w:t>
      </w:r>
      <w:r w:rsidR="00847651" w:rsidRPr="00CA41C3">
        <w:t>committees, many</w:t>
      </w:r>
      <w:r w:rsidRPr="00CA41C3">
        <w:t xml:space="preserve"> committee expressed their plan to form sub committees to support the </w:t>
      </w:r>
      <w:r w:rsidR="00E67AA4" w:rsidRPr="00CA41C3">
        <w:t>I</w:t>
      </w:r>
      <w:r w:rsidRPr="00CA41C3">
        <w:t xml:space="preserve">EC. Thus they can reduce the burden/work load on </w:t>
      </w:r>
      <w:r w:rsidR="00E67AA4" w:rsidRPr="00CA41C3">
        <w:t>I</w:t>
      </w:r>
      <w:r w:rsidRPr="00CA41C3">
        <w:t xml:space="preserve">EC. </w:t>
      </w:r>
      <w:r w:rsidR="007330AF" w:rsidRPr="00CA41C3">
        <w:t>Some</w:t>
      </w:r>
      <w:r w:rsidRPr="00CA41C3">
        <w:t xml:space="preserve"> were in the process of making such committees.</w:t>
      </w:r>
      <w:r w:rsidR="002872B3" w:rsidRPr="00CA41C3">
        <w:t xml:space="preserve"> This movement </w:t>
      </w:r>
      <w:r w:rsidR="00C87CEC" w:rsidRPr="00CA41C3">
        <w:t>was</w:t>
      </w:r>
      <w:r w:rsidR="002872B3" w:rsidRPr="00CA41C3">
        <w:t xml:space="preserve"> seen in major institutions like medical colleges where they</w:t>
      </w:r>
      <w:r w:rsidR="00C87CEC" w:rsidRPr="00CA41C3">
        <w:t xml:space="preserve"> have</w:t>
      </w:r>
      <w:r w:rsidR="008B3929" w:rsidRPr="00CA41C3">
        <w:t xml:space="preserve"> many post graduate</w:t>
      </w:r>
      <w:r w:rsidR="002872B3" w:rsidRPr="00CA41C3">
        <w:t xml:space="preserve"> students and faculties invol</w:t>
      </w:r>
      <w:r w:rsidR="00C87CEC" w:rsidRPr="00CA41C3">
        <w:t>v</w:t>
      </w:r>
      <w:r w:rsidR="002872B3" w:rsidRPr="00CA41C3">
        <w:t xml:space="preserve">ed with researches of various kinds. They were mentioning that during the PG thesis submission time each year their work load is so high that they find it difficult to do the whole process. </w:t>
      </w:r>
      <w:r w:rsidR="00CC2745" w:rsidRPr="00CA41C3">
        <w:t xml:space="preserve"> </w:t>
      </w:r>
    </w:p>
    <w:p w14:paraId="5FA1D3AE" w14:textId="77777777" w:rsidR="00FB3A27" w:rsidRPr="00CF66CD" w:rsidRDefault="008B3929" w:rsidP="00500F9F">
      <w:pPr>
        <w:pStyle w:val="NoSpacing"/>
        <w:ind w:firstLine="720"/>
        <w:jc w:val="both"/>
      </w:pPr>
      <w:r w:rsidRPr="00CA41C3">
        <w:t>The role of sub</w:t>
      </w:r>
      <w:r w:rsidR="007A4D47" w:rsidRPr="00CA41C3">
        <w:t xml:space="preserve"> committees </w:t>
      </w:r>
      <w:r w:rsidRPr="00CA41C3">
        <w:t xml:space="preserve">is that they rarely rejects  projects but </w:t>
      </w:r>
      <w:r w:rsidR="007A4D47" w:rsidRPr="00CA41C3">
        <w:t xml:space="preserve">advice </w:t>
      </w:r>
      <w:r w:rsidR="00920946" w:rsidRPr="00CA41C3">
        <w:t xml:space="preserve">on </w:t>
      </w:r>
      <w:r w:rsidR="007A4D47" w:rsidRPr="00CA41C3">
        <w:t>revision and resubmi</w:t>
      </w:r>
      <w:r w:rsidRPr="00CA41C3">
        <w:t>ssion as and when required</w:t>
      </w:r>
      <w:r w:rsidR="007A4D47" w:rsidRPr="00CA41C3">
        <w:t xml:space="preserve">. The main reason for rejection </w:t>
      </w:r>
      <w:r w:rsidRPr="00CA41C3">
        <w:t>are major methodological issues</w:t>
      </w:r>
      <w:r w:rsidR="00CC2745" w:rsidRPr="00CA41C3">
        <w:t>.</w:t>
      </w:r>
      <w:r w:rsidR="00920946" w:rsidRPr="00CA41C3">
        <w:t xml:space="preserve"> </w:t>
      </w:r>
      <w:r w:rsidR="007A4D47" w:rsidRPr="00CA41C3">
        <w:t xml:space="preserve"> </w:t>
      </w:r>
      <w:r w:rsidR="00E67AA4" w:rsidRPr="00CA41C3">
        <w:t>I</w:t>
      </w:r>
      <w:r w:rsidR="007A4D47" w:rsidRPr="00CA41C3">
        <w:t>EC that is having</w:t>
      </w:r>
      <w:r w:rsidR="00CC2745" w:rsidRPr="00CA41C3">
        <w:t xml:space="preserve"> </w:t>
      </w:r>
      <w:r w:rsidR="007A4D47" w:rsidRPr="00CA41C3">
        <w:t xml:space="preserve"> sub committees</w:t>
      </w:r>
      <w:r w:rsidR="00F77E99" w:rsidRPr="00CA41C3">
        <w:t>,</w:t>
      </w:r>
      <w:r w:rsidR="007A4D47" w:rsidRPr="00CA41C3">
        <w:t xml:space="preserve"> it is mandatory to get </w:t>
      </w:r>
      <w:r w:rsidRPr="00CA41C3">
        <w:t>clearance from</w:t>
      </w:r>
      <w:r w:rsidR="007A4D47" w:rsidRPr="00CA41C3">
        <w:t xml:space="preserve"> </w:t>
      </w:r>
      <w:r w:rsidR="00CC2745" w:rsidRPr="00CA41C3">
        <w:t xml:space="preserve"> </w:t>
      </w:r>
      <w:r w:rsidR="007A4D47" w:rsidRPr="00CA41C3">
        <w:t xml:space="preserve"> </w:t>
      </w:r>
      <w:r w:rsidR="00F77E99" w:rsidRPr="00CA41C3">
        <w:t xml:space="preserve">sub committees for </w:t>
      </w:r>
      <w:r w:rsidR="00E67AA4" w:rsidRPr="00CA41C3">
        <w:t>I</w:t>
      </w:r>
      <w:r w:rsidR="00F77E99" w:rsidRPr="00CA41C3">
        <w:t>EC to consider the project protocol.</w:t>
      </w:r>
      <w:r w:rsidRPr="00CA41C3">
        <w:t xml:space="preserve"> </w:t>
      </w:r>
      <w:r w:rsidR="00CC2745" w:rsidRPr="00CA41C3">
        <w:t xml:space="preserve"> </w:t>
      </w:r>
    </w:p>
    <w:p w14:paraId="5E42970C" w14:textId="77777777" w:rsidR="006A4D8A" w:rsidRDefault="006A4D8A" w:rsidP="00500F9F">
      <w:pPr>
        <w:pStyle w:val="NoSpacing"/>
        <w:jc w:val="both"/>
        <w:rPr>
          <w:b/>
          <w:sz w:val="26"/>
          <w:szCs w:val="26"/>
          <w:u w:val="single"/>
        </w:rPr>
      </w:pPr>
    </w:p>
    <w:p w14:paraId="3BA98EB0" w14:textId="77777777" w:rsidR="007A4D47" w:rsidRPr="00A37BE7" w:rsidRDefault="007A4D47" w:rsidP="00500F9F">
      <w:pPr>
        <w:pStyle w:val="NoSpacing"/>
        <w:jc w:val="both"/>
        <w:rPr>
          <w:b/>
          <w:sz w:val="26"/>
          <w:szCs w:val="26"/>
          <w:u w:val="single"/>
        </w:rPr>
      </w:pPr>
      <w:commentRangeStart w:id="18"/>
      <w:r w:rsidRPr="00A37BE7">
        <w:rPr>
          <w:b/>
          <w:sz w:val="26"/>
          <w:szCs w:val="26"/>
          <w:u w:val="single"/>
        </w:rPr>
        <w:t>Section B</w:t>
      </w:r>
      <w:commentRangeEnd w:id="18"/>
      <w:r w:rsidR="007B5323">
        <w:rPr>
          <w:rStyle w:val="CommentReference"/>
        </w:rPr>
        <w:commentReference w:id="18"/>
      </w:r>
    </w:p>
    <w:p w14:paraId="72D3BBEB" w14:textId="77777777" w:rsidR="00A37BE7" w:rsidRDefault="00A37BE7" w:rsidP="00500F9F">
      <w:pPr>
        <w:pStyle w:val="NoSpacing"/>
        <w:jc w:val="both"/>
        <w:rPr>
          <w:b/>
          <w:u w:val="single"/>
        </w:rPr>
      </w:pPr>
    </w:p>
    <w:p w14:paraId="3FDD193D" w14:textId="77777777" w:rsidR="00DA79E3" w:rsidRPr="00CA41C3" w:rsidRDefault="007A4D47" w:rsidP="00500F9F">
      <w:pPr>
        <w:pStyle w:val="NoSpacing"/>
        <w:jc w:val="both"/>
        <w:rPr>
          <w:b/>
          <w:u w:val="single"/>
        </w:rPr>
      </w:pPr>
      <w:r w:rsidRPr="00CA41C3">
        <w:rPr>
          <w:b/>
          <w:u w:val="single"/>
        </w:rPr>
        <w:t xml:space="preserve">Performances of </w:t>
      </w:r>
      <w:r w:rsidR="00AD6DF6">
        <w:rPr>
          <w:b/>
          <w:u w:val="single"/>
        </w:rPr>
        <w:t>I</w:t>
      </w:r>
      <w:r w:rsidRPr="00CA41C3">
        <w:rPr>
          <w:b/>
          <w:u w:val="single"/>
        </w:rPr>
        <w:t>EC</w:t>
      </w:r>
    </w:p>
    <w:p w14:paraId="201DFE2C" w14:textId="77777777" w:rsidR="00A37BE7" w:rsidRDefault="00A37BE7" w:rsidP="00500F9F">
      <w:pPr>
        <w:pStyle w:val="NoSpacing"/>
        <w:jc w:val="both"/>
        <w:rPr>
          <w:b/>
        </w:rPr>
      </w:pPr>
    </w:p>
    <w:p w14:paraId="39AC9CA0" w14:textId="77777777" w:rsidR="007A4D47" w:rsidRPr="00CA41C3" w:rsidRDefault="00A37BE7" w:rsidP="00500F9F">
      <w:pPr>
        <w:pStyle w:val="NoSpacing"/>
        <w:jc w:val="both"/>
        <w:rPr>
          <w:b/>
        </w:rPr>
      </w:pPr>
      <w:r>
        <w:rPr>
          <w:b/>
        </w:rPr>
        <w:t xml:space="preserve">1) </w:t>
      </w:r>
      <w:r w:rsidR="007A4D47" w:rsidRPr="00CA41C3">
        <w:rPr>
          <w:b/>
        </w:rPr>
        <w:t>Schedule of meeting</w:t>
      </w:r>
    </w:p>
    <w:p w14:paraId="2E017A45" w14:textId="77777777" w:rsidR="007A4D47" w:rsidRPr="00CA41C3" w:rsidRDefault="007A4D47" w:rsidP="00500F9F">
      <w:pPr>
        <w:pStyle w:val="NoSpacing"/>
        <w:ind w:firstLine="720"/>
        <w:jc w:val="both"/>
      </w:pPr>
      <w:commentRangeStart w:id="19"/>
      <w:r w:rsidRPr="00CA41C3">
        <w:t xml:space="preserve">The </w:t>
      </w:r>
      <w:r w:rsidR="0031079F" w:rsidRPr="00CA41C3">
        <w:t>I</w:t>
      </w:r>
      <w:r w:rsidRPr="00CA41C3">
        <w:t>EC were asked about how frequently they convene the meeting</w:t>
      </w:r>
      <w:r w:rsidR="00920946" w:rsidRPr="00CA41C3">
        <w:t xml:space="preserve"> routinely and how many meetings were conducted during the last 6 months.  </w:t>
      </w:r>
      <w:commentRangeEnd w:id="19"/>
      <w:r w:rsidR="007B5323">
        <w:rPr>
          <w:rStyle w:val="CommentReference"/>
        </w:rPr>
        <w:commentReference w:id="19"/>
      </w:r>
      <w:r w:rsidRPr="00CA41C3">
        <w:t>Meetings were ranged between 0-</w:t>
      </w:r>
      <w:r w:rsidR="00920946" w:rsidRPr="00CA41C3">
        <w:t xml:space="preserve">8 </w:t>
      </w:r>
      <w:r w:rsidRPr="00CA41C3">
        <w:t>meetings in 6 last month. Majority were conducting bimonthly meeting (1</w:t>
      </w:r>
      <w:r w:rsidR="00920946" w:rsidRPr="00CA41C3">
        <w:t>3</w:t>
      </w:r>
      <w:r w:rsidRPr="00CA41C3">
        <w:t xml:space="preserve">REC). </w:t>
      </w:r>
      <w:r w:rsidR="00920946" w:rsidRPr="00CA41C3">
        <w:t xml:space="preserve">9 </w:t>
      </w:r>
      <w:r w:rsidR="00E14C8E" w:rsidRPr="00CA41C3">
        <w:t xml:space="preserve"> </w:t>
      </w:r>
      <w:r w:rsidR="00D36B5C" w:rsidRPr="00CA41C3">
        <w:t xml:space="preserve"> conduct</w:t>
      </w:r>
      <w:r w:rsidR="00E14C8E" w:rsidRPr="00CA41C3">
        <w:t xml:space="preserve">ing monthly </w:t>
      </w:r>
      <w:r w:rsidRPr="00CA41C3">
        <w:t xml:space="preserve">. </w:t>
      </w:r>
      <w:r w:rsidR="00920946" w:rsidRPr="00CA41C3">
        <w:t>3</w:t>
      </w:r>
      <w:r w:rsidRPr="00CA41C3">
        <w:t xml:space="preserve"> committees </w:t>
      </w:r>
      <w:r w:rsidR="00E14C8E" w:rsidRPr="00CA41C3">
        <w:t xml:space="preserve"> </w:t>
      </w:r>
      <w:r w:rsidRPr="00CA41C3">
        <w:t xml:space="preserve"> </w:t>
      </w:r>
      <w:r w:rsidR="00E14C8E" w:rsidRPr="00CA41C3">
        <w:t xml:space="preserve"> </w:t>
      </w:r>
      <w:r w:rsidRPr="00CA41C3">
        <w:t xml:space="preserve"> once in 3 months and </w:t>
      </w:r>
      <w:r w:rsidR="00920946" w:rsidRPr="00CA41C3">
        <w:t>4</w:t>
      </w:r>
      <w:r w:rsidRPr="00CA41C3">
        <w:t xml:space="preserve"> committe</w:t>
      </w:r>
      <w:r w:rsidR="00920946" w:rsidRPr="00CA41C3">
        <w:t>e</w:t>
      </w:r>
      <w:r w:rsidRPr="00CA41C3">
        <w:t xml:space="preserve">s </w:t>
      </w:r>
      <w:r w:rsidR="00E14C8E" w:rsidRPr="00CA41C3">
        <w:t xml:space="preserve"> </w:t>
      </w:r>
      <w:r w:rsidRPr="00CA41C3">
        <w:t xml:space="preserve"> 6 monthly. One committee reported </w:t>
      </w:r>
      <w:r w:rsidR="00E14C8E" w:rsidRPr="00CA41C3">
        <w:t>only</w:t>
      </w:r>
      <w:r w:rsidR="00AB2E63" w:rsidRPr="00CA41C3">
        <w:t xml:space="preserve"> one meeting during the last year.</w:t>
      </w:r>
    </w:p>
    <w:p w14:paraId="09BC823C" w14:textId="77777777" w:rsidR="00A37BE7" w:rsidRDefault="00A37BE7" w:rsidP="00500F9F">
      <w:pPr>
        <w:pStyle w:val="NoSpacing"/>
        <w:jc w:val="both"/>
        <w:rPr>
          <w:b/>
        </w:rPr>
      </w:pPr>
    </w:p>
    <w:p w14:paraId="1FDCF11F" w14:textId="77777777" w:rsidR="007A4D47" w:rsidRPr="00CA41C3" w:rsidRDefault="00A37BE7" w:rsidP="00500F9F">
      <w:pPr>
        <w:pStyle w:val="NoSpacing"/>
        <w:jc w:val="both"/>
        <w:rPr>
          <w:b/>
        </w:rPr>
      </w:pPr>
      <w:r>
        <w:rPr>
          <w:b/>
        </w:rPr>
        <w:t xml:space="preserve">2) </w:t>
      </w:r>
      <w:r w:rsidR="007A4D47" w:rsidRPr="00CA41C3">
        <w:rPr>
          <w:b/>
        </w:rPr>
        <w:t>Members notified about meeting</w:t>
      </w:r>
    </w:p>
    <w:p w14:paraId="7A1AE403" w14:textId="4C0230D7" w:rsidR="007A4D47" w:rsidRPr="00CF66CD" w:rsidRDefault="007A4D47" w:rsidP="00500F9F">
      <w:pPr>
        <w:pStyle w:val="NoSpacing"/>
        <w:ind w:firstLine="720"/>
        <w:jc w:val="both"/>
      </w:pPr>
      <w:r w:rsidRPr="00CA41C3">
        <w:t xml:space="preserve">Majority </w:t>
      </w:r>
      <w:r w:rsidR="00FA5459" w:rsidRPr="00CA41C3">
        <w:t xml:space="preserve"> </w:t>
      </w:r>
      <w:r w:rsidRPr="00CA41C3">
        <w:t xml:space="preserve"> (1</w:t>
      </w:r>
      <w:r w:rsidR="00AB2E63" w:rsidRPr="00CA41C3">
        <w:t>8</w:t>
      </w:r>
      <w:ins w:id="20" w:author="NIE" w:date="2017-12-15T17:50:00Z">
        <w:r w:rsidR="00365606">
          <w:t xml:space="preserve"> </w:t>
        </w:r>
      </w:ins>
      <w:r w:rsidRPr="00CA41C3">
        <w:t xml:space="preserve">committees) were intimating about the next meeting 2 weeks prior to the </w:t>
      </w:r>
      <w:r w:rsidR="000016D0" w:rsidRPr="00CA41C3">
        <w:t>scheduled meet</w:t>
      </w:r>
      <w:r w:rsidR="00FA5459" w:rsidRPr="00CA41C3">
        <w:t xml:space="preserve"> and</w:t>
      </w:r>
      <w:r w:rsidRPr="00CA41C3">
        <w:t xml:space="preserve"> 4 </w:t>
      </w:r>
      <w:r w:rsidR="007434F3" w:rsidRPr="00CA41C3">
        <w:t xml:space="preserve"> </w:t>
      </w:r>
      <w:r w:rsidRPr="00CA41C3">
        <w:t xml:space="preserve"> said</w:t>
      </w:r>
      <w:r w:rsidR="007434F3" w:rsidRPr="00CA41C3">
        <w:t xml:space="preserve">  </w:t>
      </w:r>
      <w:r w:rsidR="00FA5459" w:rsidRPr="00CA41C3">
        <w:t xml:space="preserve"> </w:t>
      </w:r>
      <w:r w:rsidR="007434F3" w:rsidRPr="00CA41C3">
        <w:t xml:space="preserve"> 1 week prior</w:t>
      </w:r>
      <w:r w:rsidRPr="00CA41C3">
        <w:t>.</w:t>
      </w:r>
      <w:r w:rsidR="00FA5459" w:rsidRPr="00CA41C3">
        <w:t xml:space="preserve">   </w:t>
      </w:r>
      <w:r w:rsidRPr="00CA41C3">
        <w:t xml:space="preserve">6 committees </w:t>
      </w:r>
      <w:r w:rsidR="00FA5459" w:rsidRPr="00CA41C3">
        <w:t xml:space="preserve"> </w:t>
      </w:r>
      <w:r w:rsidRPr="00CA41C3">
        <w:t xml:space="preserve"> 1 month and 2 </w:t>
      </w:r>
      <w:r w:rsidR="00AB2E63" w:rsidRPr="00CA41C3">
        <w:t xml:space="preserve">committees </w:t>
      </w:r>
      <w:r w:rsidR="007434F3" w:rsidRPr="00CA41C3">
        <w:t xml:space="preserve"> </w:t>
      </w:r>
      <w:r w:rsidR="00AB2E63" w:rsidRPr="00CA41C3">
        <w:t xml:space="preserve">2 months </w:t>
      </w:r>
      <w:r w:rsidR="00FA5459" w:rsidRPr="00CA41C3">
        <w:t>in advance</w:t>
      </w:r>
      <w:r w:rsidRPr="00CA41C3">
        <w:t>.</w:t>
      </w:r>
    </w:p>
    <w:p w14:paraId="74AA384E" w14:textId="77777777" w:rsidR="00A37BE7" w:rsidRDefault="00A37BE7" w:rsidP="00500F9F">
      <w:pPr>
        <w:pStyle w:val="NoSpacing"/>
        <w:jc w:val="both"/>
        <w:rPr>
          <w:b/>
        </w:rPr>
      </w:pPr>
    </w:p>
    <w:p w14:paraId="413EF3DC" w14:textId="77777777" w:rsidR="007A4D47" w:rsidRPr="00CA41C3" w:rsidRDefault="00A37BE7" w:rsidP="00500F9F">
      <w:pPr>
        <w:pStyle w:val="NoSpacing"/>
        <w:jc w:val="both"/>
        <w:rPr>
          <w:b/>
        </w:rPr>
      </w:pPr>
      <w:r>
        <w:rPr>
          <w:b/>
        </w:rPr>
        <w:t xml:space="preserve">3) </w:t>
      </w:r>
      <w:r w:rsidR="007A4D47" w:rsidRPr="00CA41C3">
        <w:rPr>
          <w:b/>
        </w:rPr>
        <w:t>Members getting the study protocol</w:t>
      </w:r>
    </w:p>
    <w:p w14:paraId="271E0B93" w14:textId="77777777" w:rsidR="00821D87" w:rsidRPr="00CA41C3" w:rsidRDefault="000147CC" w:rsidP="00500F9F">
      <w:pPr>
        <w:pStyle w:val="NoSpacing"/>
        <w:ind w:firstLine="720"/>
        <w:jc w:val="both"/>
      </w:pPr>
      <w:r w:rsidRPr="00CA41C3">
        <w:t xml:space="preserve">13 committees said </w:t>
      </w:r>
      <w:r w:rsidR="00FA5459" w:rsidRPr="00CA41C3">
        <w:t xml:space="preserve">  the study protocols are made </w:t>
      </w:r>
      <w:r w:rsidRPr="00CA41C3">
        <w:t xml:space="preserve"> available to the members 1</w:t>
      </w:r>
      <w:r w:rsidR="00FA5459" w:rsidRPr="00CA41C3">
        <w:t xml:space="preserve"> week prior </w:t>
      </w:r>
      <w:r w:rsidRPr="00CA41C3">
        <w:t xml:space="preserve">and </w:t>
      </w:r>
      <w:r w:rsidR="00FA5459" w:rsidRPr="00CA41C3">
        <w:t xml:space="preserve"> </w:t>
      </w:r>
      <w:r w:rsidRPr="00CA41C3">
        <w:t xml:space="preserve"> 11 committee said </w:t>
      </w:r>
      <w:r w:rsidR="0017515E" w:rsidRPr="00CA41C3">
        <w:t xml:space="preserve"> </w:t>
      </w:r>
      <w:r w:rsidRPr="00CA41C3">
        <w:t xml:space="preserve"> it</w:t>
      </w:r>
      <w:r w:rsidR="0017515E" w:rsidRPr="00CA41C3">
        <w:t xml:space="preserve"> will</w:t>
      </w:r>
      <w:r w:rsidRPr="00CA41C3">
        <w:t xml:space="preserve"> reach 2 weeks prior and 6 committee’s </w:t>
      </w:r>
      <w:r w:rsidR="0017515E" w:rsidRPr="00CA41C3">
        <w:t xml:space="preserve"> </w:t>
      </w:r>
      <w:r w:rsidRPr="00CA41C3">
        <w:t xml:space="preserve"> </w:t>
      </w:r>
      <w:r w:rsidR="00FA5459" w:rsidRPr="00CA41C3">
        <w:t xml:space="preserve">  1 month earlier to </w:t>
      </w:r>
      <w:r w:rsidRPr="00CA41C3">
        <w:t xml:space="preserve"> scheduled meeting. </w:t>
      </w:r>
    </w:p>
    <w:p w14:paraId="46AED946" w14:textId="77777777" w:rsidR="00A37BE7" w:rsidRDefault="00A37BE7" w:rsidP="00500F9F">
      <w:pPr>
        <w:pStyle w:val="NoSpacing"/>
        <w:jc w:val="both"/>
        <w:rPr>
          <w:b/>
        </w:rPr>
      </w:pPr>
    </w:p>
    <w:p w14:paraId="3CD22839" w14:textId="77777777" w:rsidR="007A4D47" w:rsidRPr="00CA41C3" w:rsidRDefault="00A37BE7" w:rsidP="00500F9F">
      <w:pPr>
        <w:pStyle w:val="NoSpacing"/>
        <w:jc w:val="both"/>
        <w:rPr>
          <w:b/>
        </w:rPr>
      </w:pPr>
      <w:r>
        <w:rPr>
          <w:b/>
        </w:rPr>
        <w:lastRenderedPageBreak/>
        <w:t xml:space="preserve">4) </w:t>
      </w:r>
      <w:r w:rsidR="007A4D47" w:rsidRPr="00CA41C3">
        <w:rPr>
          <w:b/>
        </w:rPr>
        <w:t>Discussion before the meeting</w:t>
      </w:r>
    </w:p>
    <w:p w14:paraId="655DEBB8" w14:textId="77777777" w:rsidR="007A4D47" w:rsidRPr="00CA41C3" w:rsidRDefault="00FA5459" w:rsidP="00500F9F">
      <w:pPr>
        <w:pStyle w:val="NoSpacing"/>
        <w:ind w:firstLine="720"/>
        <w:jc w:val="both"/>
      </w:pPr>
      <w:commentRangeStart w:id="21"/>
      <w:r w:rsidRPr="00CA41C3">
        <w:t xml:space="preserve">Any </w:t>
      </w:r>
      <w:r w:rsidR="000147CC" w:rsidRPr="00CA41C3">
        <w:t xml:space="preserve">discussion related to the project proposals </w:t>
      </w:r>
      <w:r w:rsidRPr="00CA41C3">
        <w:t xml:space="preserve"> </w:t>
      </w:r>
      <w:r w:rsidR="006E2E19" w:rsidRPr="00CA41C3">
        <w:t xml:space="preserve"> </w:t>
      </w:r>
      <w:r w:rsidR="00417BFE" w:rsidRPr="00CA41C3">
        <w:t xml:space="preserve">prior to official meeting </w:t>
      </w:r>
      <w:r w:rsidR="000147CC" w:rsidRPr="00CA41C3">
        <w:t xml:space="preserve">were </w:t>
      </w:r>
      <w:r w:rsidR="006E2E19" w:rsidRPr="00CA41C3">
        <w:t xml:space="preserve">queried.  </w:t>
      </w:r>
      <w:commentRangeEnd w:id="21"/>
      <w:r w:rsidR="0018482B">
        <w:rPr>
          <w:rStyle w:val="CommentReference"/>
        </w:rPr>
        <w:commentReference w:id="21"/>
      </w:r>
      <w:r w:rsidR="006E2E19" w:rsidRPr="00CA41C3">
        <w:t xml:space="preserve">Thirteen </w:t>
      </w:r>
      <w:r w:rsidR="007A4D47" w:rsidRPr="00CA41C3">
        <w:t xml:space="preserve"> </w:t>
      </w:r>
      <w:r w:rsidR="0031079F" w:rsidRPr="00CA41C3">
        <w:t>I</w:t>
      </w:r>
      <w:r w:rsidR="006D0BF9" w:rsidRPr="00CA41C3">
        <w:t xml:space="preserve">EC  said </w:t>
      </w:r>
      <w:r w:rsidR="0031079F" w:rsidRPr="00CA41C3">
        <w:t>some</w:t>
      </w:r>
      <w:r w:rsidR="006D0BF9" w:rsidRPr="00CA41C3">
        <w:t xml:space="preserve"> members </w:t>
      </w:r>
      <w:r w:rsidR="007A4D47" w:rsidRPr="00CA41C3">
        <w:t xml:space="preserve"> </w:t>
      </w:r>
      <w:r w:rsidR="006E2E19" w:rsidRPr="00CA41C3">
        <w:t>do discuss before meeting if they are not clear about the projects details</w:t>
      </w:r>
      <w:r w:rsidR="007A4D47" w:rsidRPr="00CA41C3">
        <w:t xml:space="preserve">. </w:t>
      </w:r>
      <w:r w:rsidR="006E2E19" w:rsidRPr="00CA41C3">
        <w:t xml:space="preserve"> </w:t>
      </w:r>
      <w:r w:rsidR="007A4D47" w:rsidRPr="00CA41C3">
        <w:t>Another 1</w:t>
      </w:r>
      <w:r w:rsidR="006E2E19" w:rsidRPr="00CA41C3">
        <w:t>7</w:t>
      </w:r>
      <w:r w:rsidR="006D0BF9" w:rsidRPr="00CA41C3">
        <w:t xml:space="preserve"> REC</w:t>
      </w:r>
      <w:r w:rsidR="007A4D47" w:rsidRPr="00CA41C3">
        <w:t xml:space="preserve"> said </w:t>
      </w:r>
      <w:r w:rsidR="00417BFE" w:rsidRPr="00CA41C3">
        <w:t xml:space="preserve">“no”.  </w:t>
      </w:r>
      <w:r w:rsidR="007A4D47" w:rsidRPr="00CA41C3">
        <w:t>All issues</w:t>
      </w:r>
      <w:r w:rsidR="006D0BF9" w:rsidRPr="00CA41C3">
        <w:t xml:space="preserve"> and doubts were</w:t>
      </w:r>
      <w:r w:rsidR="007A4D47" w:rsidRPr="00CA41C3">
        <w:t xml:space="preserve"> discussed during the meeting. </w:t>
      </w:r>
    </w:p>
    <w:p w14:paraId="5F28E9F4" w14:textId="77777777" w:rsidR="00A37BE7" w:rsidRDefault="00A37BE7" w:rsidP="00500F9F">
      <w:pPr>
        <w:pStyle w:val="NoSpacing"/>
        <w:jc w:val="both"/>
        <w:rPr>
          <w:b/>
        </w:rPr>
      </w:pPr>
    </w:p>
    <w:p w14:paraId="3FA41600" w14:textId="77777777" w:rsidR="007A4D47" w:rsidRPr="00CA41C3" w:rsidRDefault="00A37BE7" w:rsidP="00500F9F">
      <w:pPr>
        <w:pStyle w:val="NoSpacing"/>
        <w:jc w:val="both"/>
      </w:pPr>
      <w:r>
        <w:rPr>
          <w:b/>
        </w:rPr>
        <w:t xml:space="preserve">5) </w:t>
      </w:r>
      <w:r w:rsidR="003E01B7" w:rsidRPr="00CA41C3">
        <w:rPr>
          <w:b/>
        </w:rPr>
        <w:t>Quorum to convene meetings</w:t>
      </w:r>
    </w:p>
    <w:p w14:paraId="14ECC81B" w14:textId="77777777" w:rsidR="00D668DE" w:rsidRPr="00CA41C3" w:rsidRDefault="007A4D47" w:rsidP="00500F9F">
      <w:pPr>
        <w:pStyle w:val="NoSpacing"/>
        <w:ind w:firstLine="720"/>
        <w:jc w:val="both"/>
      </w:pPr>
      <w:commentRangeStart w:id="22"/>
      <w:r w:rsidRPr="00CA41C3">
        <w:t>Whether the committee insist on minimum number of members for an official meeting</w:t>
      </w:r>
      <w:r w:rsidR="003E01B7" w:rsidRPr="00CA41C3">
        <w:t xml:space="preserve"> and the requisite </w:t>
      </w:r>
      <w:r w:rsidR="00E5090F" w:rsidRPr="00CA41C3">
        <w:t>quorum is</w:t>
      </w:r>
      <w:r w:rsidR="003E01B7" w:rsidRPr="00CA41C3">
        <w:t xml:space="preserve"> maintained to officiate meeting</w:t>
      </w:r>
      <w:r w:rsidRPr="00CA41C3">
        <w:t xml:space="preserve"> were asked</w:t>
      </w:r>
      <w:commentRangeEnd w:id="22"/>
      <w:r w:rsidR="007B5323">
        <w:rPr>
          <w:rStyle w:val="CommentReference"/>
        </w:rPr>
        <w:commentReference w:id="22"/>
      </w:r>
      <w:r w:rsidR="003E01B7" w:rsidRPr="00CA41C3">
        <w:t>. A</w:t>
      </w:r>
      <w:r w:rsidRPr="00CA41C3">
        <w:t xml:space="preserve">ll the committees said they </w:t>
      </w:r>
      <w:r w:rsidR="00E5090F" w:rsidRPr="00CA41C3">
        <w:t xml:space="preserve">always </w:t>
      </w:r>
      <w:r w:rsidRPr="00CA41C3">
        <w:t>mainta</w:t>
      </w:r>
      <w:r w:rsidR="00E5090F" w:rsidRPr="00CA41C3">
        <w:t xml:space="preserve">in </w:t>
      </w:r>
      <w:r w:rsidR="003E01B7" w:rsidRPr="00CA41C3">
        <w:t xml:space="preserve">minimum </w:t>
      </w:r>
      <w:r w:rsidR="00E5090F" w:rsidRPr="00CA41C3">
        <w:t xml:space="preserve">quorum </w:t>
      </w:r>
      <w:r w:rsidR="003E01B7" w:rsidRPr="00CA41C3">
        <w:t>for all meeting</w:t>
      </w:r>
      <w:r w:rsidR="00E5090F" w:rsidRPr="00CA41C3">
        <w:t xml:space="preserve">. </w:t>
      </w:r>
    </w:p>
    <w:p w14:paraId="5AC57FEF" w14:textId="77777777" w:rsidR="00A37BE7" w:rsidRDefault="00A37BE7" w:rsidP="00500F9F">
      <w:pPr>
        <w:pStyle w:val="NoSpacing"/>
        <w:jc w:val="both"/>
        <w:rPr>
          <w:b/>
        </w:rPr>
      </w:pPr>
    </w:p>
    <w:p w14:paraId="65C9E2A4" w14:textId="77777777" w:rsidR="00A37BE7" w:rsidRDefault="00A37BE7" w:rsidP="00500F9F">
      <w:pPr>
        <w:pStyle w:val="NoSpacing"/>
        <w:jc w:val="both"/>
        <w:rPr>
          <w:b/>
        </w:rPr>
      </w:pPr>
    </w:p>
    <w:p w14:paraId="0D08A039" w14:textId="77777777" w:rsidR="007A4D47" w:rsidRPr="00CA41C3" w:rsidRDefault="00A37BE7" w:rsidP="00500F9F">
      <w:pPr>
        <w:pStyle w:val="NoSpacing"/>
        <w:jc w:val="both"/>
        <w:rPr>
          <w:b/>
        </w:rPr>
      </w:pPr>
      <w:r>
        <w:rPr>
          <w:b/>
        </w:rPr>
        <w:t xml:space="preserve">6)  </w:t>
      </w:r>
      <w:r w:rsidR="007A4D47" w:rsidRPr="00CA41C3">
        <w:rPr>
          <w:b/>
        </w:rPr>
        <w:t xml:space="preserve">Minimum number of </w:t>
      </w:r>
      <w:r w:rsidR="0031079F" w:rsidRPr="00CA41C3">
        <w:rPr>
          <w:b/>
        </w:rPr>
        <w:t>I</w:t>
      </w:r>
      <w:r w:rsidR="00D668DE" w:rsidRPr="00CA41C3">
        <w:rPr>
          <w:b/>
        </w:rPr>
        <w:t xml:space="preserve">EC </w:t>
      </w:r>
      <w:r w:rsidR="007A4D47" w:rsidRPr="00CA41C3">
        <w:rPr>
          <w:b/>
        </w:rPr>
        <w:t xml:space="preserve">members </w:t>
      </w:r>
      <w:r w:rsidR="00D668DE" w:rsidRPr="00CA41C3">
        <w:rPr>
          <w:b/>
        </w:rPr>
        <w:t>for quorum.</w:t>
      </w:r>
    </w:p>
    <w:p w14:paraId="1EF75ABD" w14:textId="77777777" w:rsidR="00CD6F48" w:rsidRPr="00CA41C3" w:rsidRDefault="00C21906" w:rsidP="00500F9F">
      <w:pPr>
        <w:pStyle w:val="NoSpacing"/>
        <w:ind w:firstLine="720"/>
        <w:jc w:val="both"/>
      </w:pPr>
      <w:commentRangeStart w:id="23"/>
      <w:r w:rsidRPr="00CA41C3">
        <w:t xml:space="preserve">In the questionnaire the </w:t>
      </w:r>
      <w:r w:rsidR="0031079F" w:rsidRPr="00CA41C3">
        <w:t>I</w:t>
      </w:r>
      <w:r w:rsidRPr="00CA41C3">
        <w:t xml:space="preserve">EC was requested to mention the minimum number of members required for quorum and the total number of members of their </w:t>
      </w:r>
      <w:r w:rsidR="0031079F" w:rsidRPr="00CA41C3">
        <w:t>I</w:t>
      </w:r>
      <w:r w:rsidRPr="00CA41C3">
        <w:t xml:space="preserve">EC. </w:t>
      </w:r>
      <w:commentRangeEnd w:id="23"/>
      <w:r w:rsidR="007B5323">
        <w:rPr>
          <w:rStyle w:val="CommentReference"/>
        </w:rPr>
        <w:commentReference w:id="23"/>
      </w:r>
      <w:r w:rsidRPr="00CA41C3">
        <w:t xml:space="preserve">The minimum number required reported by </w:t>
      </w:r>
      <w:r w:rsidR="009B70DF" w:rsidRPr="00CA41C3">
        <w:t xml:space="preserve">30 studied </w:t>
      </w:r>
      <w:r w:rsidR="0031079F" w:rsidRPr="00CA41C3">
        <w:t>I</w:t>
      </w:r>
      <w:r w:rsidR="009B70DF" w:rsidRPr="00CA41C3">
        <w:t>EC</w:t>
      </w:r>
      <w:r w:rsidRPr="00CA41C3">
        <w:t xml:space="preserve"> ranged from 5 -12.   </w:t>
      </w:r>
    </w:p>
    <w:p w14:paraId="1260C8B3" w14:textId="77777777" w:rsidR="00CD6F48" w:rsidRPr="00CA41C3" w:rsidRDefault="00CD6F48" w:rsidP="00500F9F">
      <w:pPr>
        <w:pStyle w:val="NoSpacing"/>
        <w:jc w:val="both"/>
      </w:pPr>
      <w:r w:rsidRPr="00CA41C3">
        <w:t>24 committees reported the minimum requirement</w:t>
      </w:r>
      <w:r w:rsidR="009B70DF" w:rsidRPr="00CA41C3">
        <w:t xml:space="preserve"> </w:t>
      </w:r>
      <w:r w:rsidRPr="00CA41C3">
        <w:t xml:space="preserve">  &gt;50% of their </w:t>
      </w:r>
      <w:r w:rsidR="005D74C8" w:rsidRPr="00CA41C3">
        <w:t xml:space="preserve"> </w:t>
      </w:r>
      <w:r w:rsidRPr="00CA41C3">
        <w:t xml:space="preserve">total  </w:t>
      </w:r>
      <w:r w:rsidR="0031079F" w:rsidRPr="00CA41C3">
        <w:t>I</w:t>
      </w:r>
      <w:r w:rsidRPr="00CA41C3">
        <w:t xml:space="preserve">EC members.  Two committees said   minimum number required is 2/3 rd of the </w:t>
      </w:r>
      <w:r w:rsidR="0031079F" w:rsidRPr="00CA41C3">
        <w:t>I</w:t>
      </w:r>
      <w:r w:rsidRPr="00CA41C3">
        <w:t>EC members. 4 committees reported  &lt;50% of the total members of their committee as the required number.</w:t>
      </w:r>
      <w:r w:rsidR="00C21906" w:rsidRPr="00CA41C3">
        <w:t xml:space="preserve"> </w:t>
      </w:r>
      <w:r w:rsidR="009B70DF" w:rsidRPr="00CA41C3">
        <w:t xml:space="preserve"> </w:t>
      </w:r>
    </w:p>
    <w:p w14:paraId="26002BCF" w14:textId="77777777" w:rsidR="00C52A9B" w:rsidRPr="00CA41C3" w:rsidRDefault="00C52A9B" w:rsidP="00500F9F">
      <w:pPr>
        <w:pStyle w:val="NoSpacing"/>
        <w:ind w:firstLine="720"/>
        <w:jc w:val="both"/>
      </w:pPr>
      <w:r w:rsidRPr="00CA41C3">
        <w:t xml:space="preserve">Few committees even specifically mentioned the quorum as </w:t>
      </w:r>
      <w:r w:rsidR="00C21906" w:rsidRPr="00CA41C3">
        <w:t>50% of their</w:t>
      </w:r>
      <w:r w:rsidR="005D74C8" w:rsidRPr="00CA41C3">
        <w:t xml:space="preserve"> </w:t>
      </w:r>
      <w:r w:rsidR="00C21906" w:rsidRPr="00CA41C3">
        <w:t xml:space="preserve"> total  </w:t>
      </w:r>
      <w:r w:rsidR="00845EDB" w:rsidRPr="00CA41C3">
        <w:t>I</w:t>
      </w:r>
      <w:r w:rsidR="00C21906" w:rsidRPr="00CA41C3">
        <w:t xml:space="preserve">EC members </w:t>
      </w:r>
      <w:r w:rsidR="00CD6F48" w:rsidRPr="00CA41C3">
        <w:t xml:space="preserve">+ 1 additional member. </w:t>
      </w:r>
      <w:r w:rsidRPr="00CA41C3">
        <w:t xml:space="preserve"> </w:t>
      </w:r>
      <w:r w:rsidR="00CD6F48" w:rsidRPr="00CA41C3">
        <w:t xml:space="preserve">For eg. one  </w:t>
      </w:r>
      <w:r w:rsidR="00845EDB" w:rsidRPr="00CA41C3">
        <w:t>I</w:t>
      </w:r>
      <w:r w:rsidR="00CD6F48" w:rsidRPr="00CA41C3">
        <w:t xml:space="preserve">EC was having a total of 14 members  and the minimum quorum for that </w:t>
      </w:r>
      <w:r w:rsidR="00845EDB" w:rsidRPr="00CA41C3">
        <w:t>I</w:t>
      </w:r>
      <w:r w:rsidR="00CD6F48" w:rsidRPr="00CA41C3">
        <w:t>EC was 7+1 ie. 8 members.</w:t>
      </w:r>
      <w:r w:rsidR="009B70DF" w:rsidRPr="00CA41C3">
        <w:t xml:space="preserve"> </w:t>
      </w:r>
      <w:r w:rsidR="004C343C" w:rsidRPr="00CA41C3">
        <w:t>Another committee said as 2/3</w:t>
      </w:r>
      <w:r w:rsidR="004C343C" w:rsidRPr="00CA41C3">
        <w:rPr>
          <w:vertAlign w:val="superscript"/>
        </w:rPr>
        <w:t>rd</w:t>
      </w:r>
      <w:r w:rsidR="004C343C" w:rsidRPr="00CA41C3">
        <w:t xml:space="preserve"> of the member +one additional member.</w:t>
      </w:r>
      <w:r w:rsidR="009B70DF" w:rsidRPr="00CA41C3">
        <w:t xml:space="preserve"> The committees further mentioned that, in the criteria of minimum quorum it is mandatory to have one legal expert and one non scientific member.</w:t>
      </w:r>
      <w:r w:rsidR="00CD6F48" w:rsidRPr="00CA41C3">
        <w:t xml:space="preserve">  </w:t>
      </w:r>
      <w:r w:rsidRPr="00CA41C3">
        <w:t xml:space="preserve"> </w:t>
      </w:r>
      <w:r w:rsidR="007A4D47" w:rsidRPr="00CA41C3">
        <w:t xml:space="preserve"> </w:t>
      </w:r>
    </w:p>
    <w:p w14:paraId="6F9D6130" w14:textId="77777777" w:rsidR="007A4D47" w:rsidRPr="00CA41C3" w:rsidRDefault="007A4D47" w:rsidP="00500F9F">
      <w:pPr>
        <w:pStyle w:val="NoSpacing"/>
        <w:ind w:firstLine="720"/>
        <w:jc w:val="both"/>
      </w:pPr>
      <w:commentRangeStart w:id="24"/>
      <w:r w:rsidRPr="00CA41C3">
        <w:t xml:space="preserve">The committees were enquired whether they have conducted any meeting during the last 6 month with </w:t>
      </w:r>
      <w:r w:rsidR="009B70DF" w:rsidRPr="00CA41C3">
        <w:t xml:space="preserve">less than the </w:t>
      </w:r>
      <w:r w:rsidRPr="00CA41C3">
        <w:t xml:space="preserve">minimum </w:t>
      </w:r>
      <w:r w:rsidR="004C343C" w:rsidRPr="00CA41C3">
        <w:t>quorum</w:t>
      </w:r>
      <w:r w:rsidRPr="00CA41C3">
        <w:t xml:space="preserve"> </w:t>
      </w:r>
      <w:commentRangeEnd w:id="24"/>
      <w:r w:rsidR="002669CD">
        <w:rPr>
          <w:rStyle w:val="CommentReference"/>
        </w:rPr>
        <w:commentReference w:id="24"/>
      </w:r>
      <w:r w:rsidR="009B70DF" w:rsidRPr="00CA41C3">
        <w:t>and</w:t>
      </w:r>
      <w:r w:rsidRPr="00CA41C3">
        <w:t xml:space="preserve"> all </w:t>
      </w:r>
      <w:r w:rsidR="004C343C" w:rsidRPr="00CA41C3">
        <w:t>30</w:t>
      </w:r>
      <w:r w:rsidRPr="00CA41C3">
        <w:t xml:space="preserve">commitees said they have not made any meeting without minimum </w:t>
      </w:r>
      <w:r w:rsidR="004C343C" w:rsidRPr="00CA41C3">
        <w:t>quorum</w:t>
      </w:r>
      <w:r w:rsidRPr="00CA41C3">
        <w:t>.</w:t>
      </w:r>
    </w:p>
    <w:p w14:paraId="03A66919" w14:textId="77777777" w:rsidR="007A4D47" w:rsidRPr="00CA41C3" w:rsidRDefault="00724DFF" w:rsidP="00500F9F">
      <w:pPr>
        <w:pStyle w:val="NoSpacing"/>
        <w:jc w:val="both"/>
        <w:rPr>
          <w:b/>
        </w:rPr>
      </w:pPr>
      <w:r>
        <w:rPr>
          <w:b/>
        </w:rPr>
        <w:t xml:space="preserve">7)  </w:t>
      </w:r>
      <w:r w:rsidR="007A4D47" w:rsidRPr="00CA41C3">
        <w:rPr>
          <w:b/>
        </w:rPr>
        <w:t>Reason for non attendance of  members</w:t>
      </w:r>
      <w:r w:rsidR="0017515E" w:rsidRPr="00CA41C3">
        <w:rPr>
          <w:b/>
        </w:rPr>
        <w:t xml:space="preserve"> in IEC </w:t>
      </w:r>
      <w:r w:rsidR="007A4D47" w:rsidRPr="00CA41C3">
        <w:rPr>
          <w:b/>
        </w:rPr>
        <w:t>.</w:t>
      </w:r>
    </w:p>
    <w:p w14:paraId="221AA4E6" w14:textId="77777777" w:rsidR="00716BDE" w:rsidRPr="00AD6DF6" w:rsidRDefault="007A4D47" w:rsidP="00500F9F">
      <w:pPr>
        <w:pStyle w:val="NoSpacing"/>
        <w:ind w:firstLine="720"/>
        <w:jc w:val="both"/>
      </w:pPr>
      <w:r w:rsidRPr="00CA41C3">
        <w:t xml:space="preserve">The various reasons for members not able to attend meeting were enquired. Majority said prior commitment and many said other urgent matters and due to personal reasons also some not able to attend meeting. Few mentioned out of station and ill health. </w:t>
      </w:r>
      <w:r w:rsidR="009B70DF" w:rsidRPr="00CA41C3">
        <w:t xml:space="preserve">Majority of the </w:t>
      </w:r>
      <w:r w:rsidRPr="00CA41C3">
        <w:t>committee</w:t>
      </w:r>
      <w:r w:rsidR="009B70DF" w:rsidRPr="00CA41C3">
        <w:t>s</w:t>
      </w:r>
      <w:r w:rsidRPr="00CA41C3">
        <w:t xml:space="preserve"> said member</w:t>
      </w:r>
      <w:r w:rsidR="009B70DF" w:rsidRPr="00CA41C3">
        <w:t>s</w:t>
      </w:r>
      <w:r w:rsidRPr="00CA41C3">
        <w:t xml:space="preserve"> will intimate their non</w:t>
      </w:r>
      <w:r w:rsidR="009B70DF" w:rsidRPr="00CA41C3">
        <w:t>-</w:t>
      </w:r>
      <w:r w:rsidRPr="00CA41C3">
        <w:t xml:space="preserve"> availability to particular meeting in writing to the member secretary of the committee. </w:t>
      </w:r>
      <w:r w:rsidR="009B70DF" w:rsidRPr="00CA41C3">
        <w:t xml:space="preserve">Most committees said </w:t>
      </w:r>
      <w:r w:rsidR="005D74C8" w:rsidRPr="00CA41C3">
        <w:t xml:space="preserve">  frequent</w:t>
      </w:r>
      <w:r w:rsidR="009B70DF" w:rsidRPr="00CA41C3">
        <w:t xml:space="preserve"> </w:t>
      </w:r>
      <w:r w:rsidR="005D74C8" w:rsidRPr="00CA41C3">
        <w:t xml:space="preserve">non </w:t>
      </w:r>
      <w:r w:rsidR="00847651" w:rsidRPr="00CA41C3">
        <w:t>attendees</w:t>
      </w:r>
      <w:r w:rsidR="009B70DF" w:rsidRPr="00CA41C3">
        <w:t xml:space="preserve">  will not be further considered as a member of the committee. </w:t>
      </w:r>
    </w:p>
    <w:p w14:paraId="7334C399" w14:textId="77777777" w:rsidR="006A4D8A" w:rsidRDefault="006A4D8A" w:rsidP="00500F9F">
      <w:pPr>
        <w:pStyle w:val="NoSpacing"/>
        <w:jc w:val="both"/>
        <w:rPr>
          <w:b/>
        </w:rPr>
      </w:pPr>
    </w:p>
    <w:p w14:paraId="4A40BFB0" w14:textId="77777777" w:rsidR="004B7BF8" w:rsidRPr="00CA41C3" w:rsidRDefault="00724DFF" w:rsidP="00500F9F">
      <w:pPr>
        <w:pStyle w:val="NoSpacing"/>
        <w:jc w:val="both"/>
        <w:rPr>
          <w:b/>
        </w:rPr>
      </w:pPr>
      <w:r>
        <w:rPr>
          <w:b/>
        </w:rPr>
        <w:t xml:space="preserve">8) </w:t>
      </w:r>
      <w:r w:rsidR="007A4D47" w:rsidRPr="00CA41C3">
        <w:rPr>
          <w:b/>
        </w:rPr>
        <w:t>Regarding Project Proposals</w:t>
      </w:r>
    </w:p>
    <w:p w14:paraId="3106AD90" w14:textId="77777777" w:rsidR="00821110" w:rsidRDefault="00821110" w:rsidP="00500F9F">
      <w:pPr>
        <w:pStyle w:val="NoSpacing"/>
        <w:jc w:val="both"/>
        <w:rPr>
          <w:b/>
        </w:rPr>
      </w:pPr>
    </w:p>
    <w:p w14:paraId="683D32FE" w14:textId="77777777" w:rsidR="007A4D47" w:rsidRPr="00CA41C3" w:rsidRDefault="006A4D8A" w:rsidP="00500F9F">
      <w:pPr>
        <w:pStyle w:val="NoSpacing"/>
        <w:jc w:val="both"/>
        <w:rPr>
          <w:b/>
        </w:rPr>
      </w:pPr>
      <w:r>
        <w:rPr>
          <w:b/>
        </w:rPr>
        <w:t xml:space="preserve">a)  </w:t>
      </w:r>
      <w:r w:rsidR="007A4D47" w:rsidRPr="00CA41C3">
        <w:rPr>
          <w:b/>
        </w:rPr>
        <w:t>Number of proposals the</w:t>
      </w:r>
      <w:r w:rsidR="00716BDE" w:rsidRPr="00CA41C3">
        <w:rPr>
          <w:b/>
        </w:rPr>
        <w:t xml:space="preserve"> </w:t>
      </w:r>
      <w:r w:rsidR="009657E6" w:rsidRPr="00CA41C3">
        <w:rPr>
          <w:b/>
        </w:rPr>
        <w:t>I</w:t>
      </w:r>
      <w:r w:rsidR="00716BDE" w:rsidRPr="00CA41C3">
        <w:rPr>
          <w:b/>
        </w:rPr>
        <w:t>EC</w:t>
      </w:r>
      <w:r w:rsidR="007A4D47" w:rsidRPr="00CA41C3">
        <w:rPr>
          <w:b/>
        </w:rPr>
        <w:t xml:space="preserve"> get for one sitting.</w:t>
      </w:r>
    </w:p>
    <w:p w14:paraId="0EDA37A2" w14:textId="77777777" w:rsidR="00293EB3" w:rsidRPr="00CA41C3" w:rsidRDefault="004B7BF8" w:rsidP="00500F9F">
      <w:pPr>
        <w:pStyle w:val="NoSpacing"/>
        <w:ind w:firstLine="720"/>
        <w:jc w:val="both"/>
      </w:pPr>
      <w:r w:rsidRPr="00CA41C3">
        <w:t xml:space="preserve">Committees mentioned a wide range in number of proposals they receive </w:t>
      </w:r>
      <w:r w:rsidR="001822B6" w:rsidRPr="00CA41C3">
        <w:t xml:space="preserve"> </w:t>
      </w:r>
      <w:r w:rsidRPr="00CA41C3">
        <w:t xml:space="preserve"> at different point of time. During Post Graduate (PG) thesis submission time they get so many proposals</w:t>
      </w:r>
      <w:r w:rsidR="00C7206F" w:rsidRPr="00CA41C3">
        <w:t xml:space="preserve">.  </w:t>
      </w:r>
      <w:r w:rsidRPr="00CA41C3">
        <w:t xml:space="preserve"> </w:t>
      </w:r>
      <w:r w:rsidR="001822B6" w:rsidRPr="00CA41C3">
        <w:t xml:space="preserve"> </w:t>
      </w:r>
      <w:r w:rsidR="007A4D47" w:rsidRPr="00CA41C3">
        <w:t xml:space="preserve"> Some </w:t>
      </w:r>
      <w:r w:rsidR="00845EDB" w:rsidRPr="00CA41C3">
        <w:t>I</w:t>
      </w:r>
      <w:r w:rsidRPr="00CA41C3">
        <w:t>EC</w:t>
      </w:r>
      <w:r w:rsidR="007A4D47" w:rsidRPr="00CA41C3">
        <w:t xml:space="preserve"> mentioning as low as 1-3 and some other committees reporting as high as </w:t>
      </w:r>
      <w:r w:rsidRPr="00CA41C3">
        <w:t>&gt;</w:t>
      </w:r>
      <w:r w:rsidR="007A4D47" w:rsidRPr="00CA41C3">
        <w:t xml:space="preserve"> 100 proposals</w:t>
      </w:r>
      <w:r w:rsidR="00845EDB" w:rsidRPr="00CA41C3">
        <w:t xml:space="preserve"> at some point of time</w:t>
      </w:r>
      <w:r w:rsidR="007A4D47" w:rsidRPr="00CA41C3">
        <w:t>. On an average 1</w:t>
      </w:r>
      <w:r w:rsidR="00293EB3" w:rsidRPr="00CA41C3">
        <w:t>0</w:t>
      </w:r>
      <w:r w:rsidR="007A4D47" w:rsidRPr="00CA41C3">
        <w:t xml:space="preserve"> committees said they </w:t>
      </w:r>
      <w:commentRangeStart w:id="25"/>
      <w:r w:rsidR="007A4D47" w:rsidRPr="00CA41C3">
        <w:t>will</w:t>
      </w:r>
      <w:commentRangeEnd w:id="25"/>
      <w:r w:rsidR="002669CD">
        <w:rPr>
          <w:rStyle w:val="CommentReference"/>
        </w:rPr>
        <w:commentReference w:id="25"/>
      </w:r>
      <w:r w:rsidR="007A4D47" w:rsidRPr="00CA41C3">
        <w:t xml:space="preserve"> get between 3-12 proposals another </w:t>
      </w:r>
      <w:r w:rsidR="00293EB3" w:rsidRPr="00CA41C3">
        <w:t>9</w:t>
      </w:r>
      <w:r w:rsidR="007A4D47" w:rsidRPr="00CA41C3">
        <w:t xml:space="preserve">committees reported between 20-50 </w:t>
      </w:r>
      <w:r w:rsidR="007A4D47" w:rsidRPr="00CA41C3">
        <w:lastRenderedPageBreak/>
        <w:t xml:space="preserve">proposals and </w:t>
      </w:r>
      <w:r w:rsidR="00293EB3" w:rsidRPr="00CA41C3">
        <w:t>9</w:t>
      </w:r>
      <w:r w:rsidR="007A4D47" w:rsidRPr="00CA41C3">
        <w:t xml:space="preserve"> committees</w:t>
      </w:r>
      <w:r w:rsidR="00652CE6" w:rsidRPr="00CA41C3">
        <w:t xml:space="preserve"> </w:t>
      </w:r>
      <w:r w:rsidR="007A4D47" w:rsidRPr="00CA41C3">
        <w:t xml:space="preserve"> reported more than 50 proposals </w:t>
      </w:r>
      <w:r w:rsidR="00652CE6" w:rsidRPr="00CA41C3">
        <w:t>including some even reported above 100</w:t>
      </w:r>
      <w:r w:rsidR="007A4D47" w:rsidRPr="00CA41C3">
        <w:t xml:space="preserve">, another </w:t>
      </w:r>
      <w:r w:rsidR="00293EB3" w:rsidRPr="00CA41C3">
        <w:t>2</w:t>
      </w:r>
      <w:r w:rsidR="007A4D47" w:rsidRPr="00CA41C3">
        <w:t>commiittees reported as low as 1-3 proposals/sitting.</w:t>
      </w:r>
    </w:p>
    <w:p w14:paraId="6494F0E8" w14:textId="77777777" w:rsidR="00821110" w:rsidRDefault="00821110" w:rsidP="00500F9F">
      <w:pPr>
        <w:pStyle w:val="NoSpacing"/>
        <w:jc w:val="both"/>
        <w:rPr>
          <w:b/>
        </w:rPr>
      </w:pPr>
    </w:p>
    <w:p w14:paraId="40EAD0D1" w14:textId="77777777" w:rsidR="00724DFF" w:rsidRDefault="006A4D8A" w:rsidP="00500F9F">
      <w:pPr>
        <w:pStyle w:val="NoSpacing"/>
        <w:jc w:val="both"/>
      </w:pPr>
      <w:r>
        <w:rPr>
          <w:b/>
        </w:rPr>
        <w:t xml:space="preserve">b)  </w:t>
      </w:r>
      <w:r w:rsidR="007A4D47" w:rsidRPr="00CA41C3">
        <w:rPr>
          <w:b/>
        </w:rPr>
        <w:t>Number of proposals discussed per meeting</w:t>
      </w:r>
    </w:p>
    <w:p w14:paraId="0B59C848" w14:textId="77777777" w:rsidR="007A4D47" w:rsidRPr="00CA41C3" w:rsidRDefault="007A4D47" w:rsidP="00500F9F">
      <w:pPr>
        <w:pStyle w:val="NoSpacing"/>
        <w:ind w:firstLine="720"/>
        <w:jc w:val="both"/>
      </w:pPr>
      <w:r w:rsidRPr="00CA41C3">
        <w:t xml:space="preserve">The number </w:t>
      </w:r>
      <w:r w:rsidR="00B41950" w:rsidRPr="00CA41C3">
        <w:t xml:space="preserve">discussed in a single meeting </w:t>
      </w:r>
      <w:r w:rsidRPr="00CA41C3">
        <w:t xml:space="preserve">ranged between 3-20 proposals / sitting. Some committees were getting only 3-5 proposals so all </w:t>
      </w:r>
      <w:r w:rsidR="00B41950" w:rsidRPr="00CA41C3">
        <w:t xml:space="preserve">are </w:t>
      </w:r>
      <w:r w:rsidRPr="00CA41C3">
        <w:t>discussed.</w:t>
      </w:r>
    </w:p>
    <w:p w14:paraId="0E652A48" w14:textId="77777777" w:rsidR="006A4D8A" w:rsidRDefault="006A4D8A" w:rsidP="00500F9F">
      <w:pPr>
        <w:pStyle w:val="NoSpacing"/>
        <w:jc w:val="both"/>
        <w:rPr>
          <w:b/>
        </w:rPr>
      </w:pPr>
    </w:p>
    <w:p w14:paraId="5A13C181" w14:textId="77777777" w:rsidR="00B41950" w:rsidRPr="00CA41C3" w:rsidRDefault="006A4D8A" w:rsidP="00500F9F">
      <w:pPr>
        <w:pStyle w:val="NoSpacing"/>
        <w:jc w:val="both"/>
        <w:rPr>
          <w:b/>
        </w:rPr>
      </w:pPr>
      <w:r>
        <w:rPr>
          <w:b/>
        </w:rPr>
        <w:t xml:space="preserve">c)  </w:t>
      </w:r>
      <w:r w:rsidR="007A4D47" w:rsidRPr="00CA41C3">
        <w:rPr>
          <w:b/>
        </w:rPr>
        <w:t>Type of proposals</w:t>
      </w:r>
    </w:p>
    <w:p w14:paraId="42F3584A" w14:textId="77777777" w:rsidR="007A4D47" w:rsidRPr="00CA41C3" w:rsidRDefault="007A4D47" w:rsidP="00500F9F">
      <w:pPr>
        <w:pStyle w:val="NoSpacing"/>
        <w:ind w:firstLine="720"/>
        <w:jc w:val="both"/>
        <w:rPr>
          <w:b/>
        </w:rPr>
      </w:pPr>
      <w:r w:rsidRPr="00CA41C3">
        <w:t xml:space="preserve">The </w:t>
      </w:r>
      <w:r w:rsidR="00D83721" w:rsidRPr="00CA41C3">
        <w:t xml:space="preserve">types of </w:t>
      </w:r>
      <w:r w:rsidRPr="00CA41C3">
        <w:t xml:space="preserve">projects mentioned </w:t>
      </w:r>
      <w:r w:rsidR="00D83721" w:rsidRPr="00CA41C3">
        <w:t xml:space="preserve">by various </w:t>
      </w:r>
      <w:r w:rsidR="00AE722A" w:rsidRPr="00CA41C3">
        <w:t>I</w:t>
      </w:r>
      <w:r w:rsidR="00D83721" w:rsidRPr="00CA41C3">
        <w:t xml:space="preserve">EC </w:t>
      </w:r>
      <w:r w:rsidRPr="00CA41C3">
        <w:t>were clinical trials, drug trials (new &amp; old) , field proje</w:t>
      </w:r>
      <w:r w:rsidR="00D83721" w:rsidRPr="00CA41C3">
        <w:t>cts,</w:t>
      </w:r>
      <w:r w:rsidRPr="00CA41C3">
        <w:t xml:space="preserve"> ICMR student project, ICMR studies, DST studies, UG/PG/PhD </w:t>
      </w:r>
      <w:r w:rsidR="00D83721" w:rsidRPr="00CA41C3">
        <w:t>dissertations</w:t>
      </w:r>
      <w:r w:rsidRPr="00CA41C3">
        <w:t xml:space="preserve">, faculty research, </w:t>
      </w:r>
      <w:r w:rsidR="00D83721" w:rsidRPr="00CA41C3">
        <w:t>self-initiated</w:t>
      </w:r>
      <w:r w:rsidRPr="00CA41C3">
        <w:t xml:space="preserve"> projects, drug company sponsored projects, experimental projects, observational studies, demographic studies, intervention studies etc. </w:t>
      </w:r>
    </w:p>
    <w:p w14:paraId="0C8EF457" w14:textId="77777777" w:rsidR="00821110" w:rsidRDefault="00821110" w:rsidP="00500F9F">
      <w:pPr>
        <w:pStyle w:val="NoSpacing"/>
        <w:jc w:val="both"/>
        <w:rPr>
          <w:b/>
        </w:rPr>
      </w:pPr>
    </w:p>
    <w:p w14:paraId="63405ED5" w14:textId="77777777" w:rsidR="007A4D47" w:rsidRPr="00CA41C3" w:rsidRDefault="006A4D8A" w:rsidP="00500F9F">
      <w:pPr>
        <w:pStyle w:val="NoSpacing"/>
        <w:jc w:val="both"/>
        <w:rPr>
          <w:b/>
        </w:rPr>
      </w:pPr>
      <w:r>
        <w:rPr>
          <w:b/>
        </w:rPr>
        <w:t xml:space="preserve">d)  </w:t>
      </w:r>
      <w:r w:rsidR="007A4D47" w:rsidRPr="00CA41C3">
        <w:rPr>
          <w:b/>
        </w:rPr>
        <w:t xml:space="preserve">No. of copies </w:t>
      </w:r>
      <w:r w:rsidR="00E50A07" w:rsidRPr="00CA41C3">
        <w:rPr>
          <w:b/>
        </w:rPr>
        <w:t>of the protocol the investigator need</w:t>
      </w:r>
      <w:r w:rsidR="00313307" w:rsidRPr="00CA41C3">
        <w:rPr>
          <w:b/>
        </w:rPr>
        <w:t>s</w:t>
      </w:r>
      <w:r w:rsidR="00E50A07" w:rsidRPr="00CA41C3">
        <w:rPr>
          <w:b/>
        </w:rPr>
        <w:t xml:space="preserve"> to  submit</w:t>
      </w:r>
      <w:r w:rsidR="007A4D47" w:rsidRPr="00CA41C3">
        <w:rPr>
          <w:b/>
        </w:rPr>
        <w:t xml:space="preserve"> to </w:t>
      </w:r>
      <w:r w:rsidR="00AE722A" w:rsidRPr="00CA41C3">
        <w:rPr>
          <w:b/>
        </w:rPr>
        <w:t>I</w:t>
      </w:r>
      <w:r w:rsidR="007A4D47" w:rsidRPr="00CA41C3">
        <w:rPr>
          <w:b/>
        </w:rPr>
        <w:t>EC for review</w:t>
      </w:r>
    </w:p>
    <w:p w14:paraId="3782F82E" w14:textId="77777777" w:rsidR="007A4D47" w:rsidRPr="00CA41C3" w:rsidRDefault="007A4D47" w:rsidP="00500F9F">
      <w:pPr>
        <w:pStyle w:val="NoSpacing"/>
        <w:ind w:firstLine="720"/>
        <w:jc w:val="both"/>
      </w:pPr>
      <w:r w:rsidRPr="00CA41C3">
        <w:t xml:space="preserve">The </w:t>
      </w:r>
      <w:r w:rsidR="009D30BE" w:rsidRPr="00CA41C3">
        <w:t xml:space="preserve"> </w:t>
      </w:r>
      <w:r w:rsidR="00D75DF2" w:rsidRPr="00CA41C3">
        <w:t xml:space="preserve"> copies </w:t>
      </w:r>
      <w:r w:rsidRPr="00CA41C3">
        <w:t xml:space="preserve">need to be submitted ranged from 1-17 copies.  </w:t>
      </w:r>
      <w:r w:rsidR="00B41950" w:rsidRPr="00CA41C3">
        <w:t xml:space="preserve"> </w:t>
      </w:r>
      <w:r w:rsidRPr="00CA41C3">
        <w:t xml:space="preserve"> </w:t>
      </w:r>
      <w:r w:rsidR="00B41950" w:rsidRPr="00CA41C3">
        <w:t xml:space="preserve"> </w:t>
      </w:r>
      <w:r w:rsidR="00F036ED" w:rsidRPr="00CA41C3">
        <w:t xml:space="preserve">More than </w:t>
      </w:r>
      <w:r w:rsidRPr="00CA41C3">
        <w:t>10 hard copies were the requirement for 2</w:t>
      </w:r>
      <w:r w:rsidR="0082410B" w:rsidRPr="00CA41C3">
        <w:t>4</w:t>
      </w:r>
      <w:r w:rsidR="00F036ED" w:rsidRPr="00CA41C3">
        <w:t xml:space="preserve"> committees</w:t>
      </w:r>
      <w:r w:rsidRPr="00CA41C3">
        <w:t xml:space="preserve">. 5 committees required between 3-5 copies. </w:t>
      </w:r>
      <w:r w:rsidR="0082410B" w:rsidRPr="00CA41C3">
        <w:t>Two</w:t>
      </w:r>
      <w:r w:rsidRPr="00CA41C3">
        <w:t xml:space="preserve"> committee</w:t>
      </w:r>
      <w:r w:rsidR="0082410B" w:rsidRPr="00CA41C3">
        <w:t>s said as</w:t>
      </w:r>
      <w:r w:rsidRPr="00CA41C3">
        <w:t xml:space="preserve"> one hard copy + 1 soft copy</w:t>
      </w:r>
      <w:r w:rsidR="00B41950" w:rsidRPr="00CA41C3">
        <w:t xml:space="preserve"> and this is circulated to members by email</w:t>
      </w:r>
      <w:r w:rsidRPr="00CA41C3">
        <w:t>.</w:t>
      </w:r>
    </w:p>
    <w:p w14:paraId="3677DEA5" w14:textId="77777777" w:rsidR="00821110" w:rsidRDefault="00821110" w:rsidP="00500F9F">
      <w:pPr>
        <w:pStyle w:val="NoSpacing"/>
        <w:jc w:val="both"/>
        <w:rPr>
          <w:b/>
        </w:rPr>
      </w:pPr>
    </w:p>
    <w:p w14:paraId="2FA522EE" w14:textId="77777777" w:rsidR="007A4D47" w:rsidRPr="00CA41C3" w:rsidRDefault="006A4D8A" w:rsidP="00500F9F">
      <w:pPr>
        <w:pStyle w:val="NoSpacing"/>
        <w:jc w:val="both"/>
        <w:rPr>
          <w:b/>
        </w:rPr>
      </w:pPr>
      <w:r>
        <w:rPr>
          <w:b/>
        </w:rPr>
        <w:t xml:space="preserve">e)  </w:t>
      </w:r>
      <w:r w:rsidR="007A4D47" w:rsidRPr="00CA41C3">
        <w:rPr>
          <w:b/>
        </w:rPr>
        <w:t>Any format for submission</w:t>
      </w:r>
    </w:p>
    <w:p w14:paraId="6D39C6C5" w14:textId="77777777" w:rsidR="005A25B9" w:rsidRPr="00CA41C3" w:rsidRDefault="007A4D47" w:rsidP="00500F9F">
      <w:pPr>
        <w:pStyle w:val="NoSpacing"/>
        <w:ind w:firstLine="720"/>
        <w:jc w:val="both"/>
      </w:pPr>
      <w:r w:rsidRPr="00CA41C3">
        <w:t>The committees were asked about</w:t>
      </w:r>
      <w:r w:rsidR="00DB6EB1" w:rsidRPr="00CA41C3">
        <w:t xml:space="preserve"> whether they insist on   </w:t>
      </w:r>
      <w:r w:rsidRPr="00CA41C3">
        <w:t>any particular format for submission</w:t>
      </w:r>
      <w:r w:rsidR="00DB6EB1" w:rsidRPr="00CA41C3">
        <w:t xml:space="preserve"> of the pro</w:t>
      </w:r>
      <w:r w:rsidR="00472572" w:rsidRPr="00CA41C3">
        <w:t xml:space="preserve">tocol. </w:t>
      </w:r>
      <w:r w:rsidRPr="00CA41C3">
        <w:t xml:space="preserve"> </w:t>
      </w:r>
      <w:r w:rsidR="00DB6EB1" w:rsidRPr="00CA41C3">
        <w:t xml:space="preserve">21 </w:t>
      </w:r>
      <w:r w:rsidRPr="00CA41C3">
        <w:t xml:space="preserve">committed said as “ yes” and rest </w:t>
      </w:r>
      <w:r w:rsidR="00DB6EB1" w:rsidRPr="00CA41C3">
        <w:t>8</w:t>
      </w:r>
      <w:r w:rsidRPr="00CA41C3">
        <w:t xml:space="preserve"> said as “no” and one committee did not responded. </w:t>
      </w:r>
      <w:r w:rsidR="00B67C80" w:rsidRPr="00CA41C3">
        <w:t>Two committees said</w:t>
      </w:r>
      <w:r w:rsidR="000D699F" w:rsidRPr="00CA41C3">
        <w:t xml:space="preserve"> they have an online submission system </w:t>
      </w:r>
      <w:r w:rsidR="00472572" w:rsidRPr="00CA41C3">
        <w:t>for proposal submission</w:t>
      </w:r>
      <w:r w:rsidR="00B67C80" w:rsidRPr="00CA41C3">
        <w:t>.</w:t>
      </w:r>
    </w:p>
    <w:p w14:paraId="5C8B6A40" w14:textId="77777777" w:rsidR="00821110" w:rsidRDefault="00821110" w:rsidP="00500F9F">
      <w:pPr>
        <w:pStyle w:val="NoSpacing"/>
        <w:jc w:val="both"/>
        <w:rPr>
          <w:b/>
        </w:rPr>
      </w:pPr>
    </w:p>
    <w:p w14:paraId="6B780EA9" w14:textId="77777777" w:rsidR="007A4D47" w:rsidRPr="00CA41C3" w:rsidRDefault="006A4D8A" w:rsidP="00500F9F">
      <w:pPr>
        <w:pStyle w:val="NoSpacing"/>
        <w:jc w:val="both"/>
      </w:pPr>
      <w:r>
        <w:rPr>
          <w:b/>
        </w:rPr>
        <w:t xml:space="preserve">f)  </w:t>
      </w:r>
      <w:r w:rsidR="007A4D47" w:rsidRPr="00CA41C3">
        <w:rPr>
          <w:b/>
        </w:rPr>
        <w:t>Proposal discussed in committee with researcher.</w:t>
      </w:r>
    </w:p>
    <w:p w14:paraId="77D75B6F" w14:textId="77777777" w:rsidR="000D699F" w:rsidRPr="00CA41C3" w:rsidRDefault="00FD2141" w:rsidP="00500F9F">
      <w:pPr>
        <w:pStyle w:val="NoSpacing"/>
        <w:ind w:firstLine="720"/>
        <w:jc w:val="both"/>
      </w:pPr>
      <w:r w:rsidRPr="00CA41C3">
        <w:t xml:space="preserve">All committee </w:t>
      </w:r>
      <w:r w:rsidR="005849A0" w:rsidRPr="00CA41C3">
        <w:t>informed they won’t discuss the</w:t>
      </w:r>
      <w:r w:rsidRPr="00CA41C3">
        <w:t xml:space="preserve"> project </w:t>
      </w:r>
      <w:r w:rsidR="005849A0" w:rsidRPr="00CA41C3">
        <w:t>with</w:t>
      </w:r>
      <w:r w:rsidRPr="00CA41C3">
        <w:t xml:space="preserve"> the researchers</w:t>
      </w:r>
      <w:r w:rsidR="005849A0" w:rsidRPr="00CA41C3">
        <w:t xml:space="preserve"> in </w:t>
      </w:r>
      <w:r w:rsidR="00847651" w:rsidRPr="00CA41C3">
        <w:t>committee</w:t>
      </w:r>
      <w:r w:rsidRPr="00CA41C3">
        <w:t xml:space="preserve">.   </w:t>
      </w:r>
      <w:r w:rsidR="007A4D47" w:rsidRPr="00CA41C3">
        <w:t>1</w:t>
      </w:r>
      <w:r w:rsidRPr="00CA41C3">
        <w:t>2</w:t>
      </w:r>
      <w:r w:rsidR="007A4D47" w:rsidRPr="00CA41C3">
        <w:t xml:space="preserve"> committees reported during official meeting </w:t>
      </w:r>
      <w:r w:rsidR="00BF63F6" w:rsidRPr="00CA41C3">
        <w:t>if members have doubts the researchers are called to clarify.</w:t>
      </w:r>
      <w:r w:rsidR="007A4D47" w:rsidRPr="00CA41C3">
        <w:t xml:space="preserve"> 1</w:t>
      </w:r>
      <w:r w:rsidR="000D699F" w:rsidRPr="00CA41C3">
        <w:t>8</w:t>
      </w:r>
      <w:r w:rsidR="007A4D47" w:rsidRPr="00CA41C3">
        <w:t xml:space="preserve"> committees said they officiate the meeting witho</w:t>
      </w:r>
      <w:r w:rsidRPr="00CA41C3">
        <w:t>ut the researcher</w:t>
      </w:r>
      <w:r w:rsidR="001F29E3" w:rsidRPr="00CA41C3">
        <w:t>. But</w:t>
      </w:r>
      <w:r w:rsidR="007A4D47" w:rsidRPr="00CA41C3">
        <w:t xml:space="preserve"> all the committees reported they call the researcher as and when required.</w:t>
      </w:r>
    </w:p>
    <w:p w14:paraId="1BDB9CD9" w14:textId="77777777" w:rsidR="00821110" w:rsidRDefault="00821110" w:rsidP="00500F9F">
      <w:pPr>
        <w:pStyle w:val="NoSpacing"/>
        <w:jc w:val="both"/>
        <w:rPr>
          <w:b/>
        </w:rPr>
      </w:pPr>
    </w:p>
    <w:p w14:paraId="531CFD7C" w14:textId="77777777" w:rsidR="007A4D47" w:rsidRPr="00CA41C3" w:rsidRDefault="006A4D8A" w:rsidP="00500F9F">
      <w:pPr>
        <w:pStyle w:val="NoSpacing"/>
        <w:jc w:val="both"/>
        <w:rPr>
          <w:b/>
        </w:rPr>
      </w:pPr>
      <w:r>
        <w:rPr>
          <w:b/>
        </w:rPr>
        <w:t xml:space="preserve">g)  </w:t>
      </w:r>
      <w:r w:rsidR="007A4D47" w:rsidRPr="00CA41C3">
        <w:rPr>
          <w:b/>
        </w:rPr>
        <w:t>Rejection of proposals</w:t>
      </w:r>
    </w:p>
    <w:p w14:paraId="1A3550EC" w14:textId="77777777" w:rsidR="007A4D47" w:rsidRPr="00CA41C3" w:rsidRDefault="007A4D47" w:rsidP="00500F9F">
      <w:pPr>
        <w:pStyle w:val="NoSpacing"/>
        <w:ind w:firstLine="720"/>
        <w:jc w:val="both"/>
      </w:pPr>
      <w:r w:rsidRPr="00CA41C3">
        <w:t xml:space="preserve">The committee reported </w:t>
      </w:r>
      <w:r w:rsidR="001F29E3" w:rsidRPr="00CA41C3">
        <w:t xml:space="preserve">a range between  5 and </w:t>
      </w:r>
      <w:r w:rsidRPr="00CA41C3">
        <w:t>30%</w:t>
      </w:r>
      <w:r w:rsidR="00A7062E" w:rsidRPr="00CA41C3">
        <w:rPr>
          <w:vertAlign w:val="superscript"/>
        </w:rPr>
        <w:t>14</w:t>
      </w:r>
      <w:r w:rsidRPr="00CA41C3">
        <w:t xml:space="preserve"> of the project discussed are rejected </w:t>
      </w:r>
      <w:r w:rsidR="00353EA1" w:rsidRPr="00CA41C3">
        <w:t xml:space="preserve">for approval in first review </w:t>
      </w:r>
      <w:r w:rsidRPr="00CA41C3">
        <w:t>and request</w:t>
      </w:r>
      <w:r w:rsidR="00AF53AB" w:rsidRPr="00CA41C3">
        <w:t>ed</w:t>
      </w:r>
      <w:r w:rsidRPr="00CA41C3">
        <w:t xml:space="preserve"> revision</w:t>
      </w:r>
      <w:r w:rsidR="001F29E3" w:rsidRPr="00CA41C3">
        <w:t>.</w:t>
      </w:r>
      <w:r w:rsidRPr="00CA41C3">
        <w:t xml:space="preserve">     </w:t>
      </w:r>
    </w:p>
    <w:p w14:paraId="0A6E1D2B" w14:textId="77777777" w:rsidR="00821110" w:rsidRDefault="00821110" w:rsidP="00500F9F">
      <w:pPr>
        <w:pStyle w:val="NoSpacing"/>
        <w:jc w:val="both"/>
        <w:rPr>
          <w:b/>
        </w:rPr>
      </w:pPr>
    </w:p>
    <w:p w14:paraId="3D61AD46" w14:textId="77777777" w:rsidR="007A4D47" w:rsidRPr="00CA41C3" w:rsidRDefault="0070467F" w:rsidP="00500F9F">
      <w:pPr>
        <w:pStyle w:val="NoSpacing"/>
        <w:jc w:val="both"/>
        <w:rPr>
          <w:b/>
        </w:rPr>
      </w:pPr>
      <w:r>
        <w:rPr>
          <w:b/>
        </w:rPr>
        <w:t xml:space="preserve">h)  </w:t>
      </w:r>
      <w:r w:rsidR="007A4D47" w:rsidRPr="00CA41C3">
        <w:rPr>
          <w:b/>
        </w:rPr>
        <w:t xml:space="preserve">Reason for rejection.  </w:t>
      </w:r>
    </w:p>
    <w:p w14:paraId="6741282D" w14:textId="77777777" w:rsidR="007A4D47" w:rsidRPr="00CA41C3" w:rsidRDefault="00AF53AB" w:rsidP="00500F9F">
      <w:pPr>
        <w:pStyle w:val="NoSpacing"/>
        <w:ind w:firstLine="720"/>
        <w:jc w:val="both"/>
      </w:pPr>
      <w:r w:rsidRPr="00CA41C3">
        <w:t xml:space="preserve">The various reasons reported </w:t>
      </w:r>
      <w:r w:rsidR="00353EA1" w:rsidRPr="00CA41C3">
        <w:t xml:space="preserve"> for rejection or revision of the proposals </w:t>
      </w:r>
      <w:r w:rsidRPr="00CA41C3">
        <w:t>by the committees were, m</w:t>
      </w:r>
      <w:r w:rsidR="007A4D47" w:rsidRPr="00CA41C3">
        <w:t>ajor modification</w:t>
      </w:r>
      <w:r w:rsidRPr="00CA41C3">
        <w:t>s in the project is</w:t>
      </w:r>
      <w:r w:rsidR="007A4D47" w:rsidRPr="00CA41C3">
        <w:t xml:space="preserve"> needed, not fulfilling criteria of submission, faulty methodology, improper subm</w:t>
      </w:r>
      <w:r w:rsidR="001354D4" w:rsidRPr="00CA41C3">
        <w:t>ission, logistic problems, drug</w:t>
      </w:r>
      <w:r w:rsidR="007A4D47" w:rsidRPr="00CA41C3">
        <w:t xml:space="preserve"> </w:t>
      </w:r>
      <w:r w:rsidR="001354D4" w:rsidRPr="00CA41C3">
        <w:t>category</w:t>
      </w:r>
      <w:r w:rsidR="007A4D47" w:rsidRPr="00CA41C3">
        <w:t xml:space="preserve"> B when used for trial, </w:t>
      </w:r>
      <w:r w:rsidR="001354D4" w:rsidRPr="00CA41C3">
        <w:t>non-essentiality</w:t>
      </w:r>
      <w:r w:rsidR="007A4D47" w:rsidRPr="00CA41C3">
        <w:t>, redoing the research</w:t>
      </w:r>
      <w:r w:rsidR="001354D4" w:rsidRPr="00CA41C3">
        <w:t>,</w:t>
      </w:r>
      <w:r w:rsidR="007A4D47" w:rsidRPr="00CA41C3">
        <w:t xml:space="preserve"> clinical risk involved, conflict of interest, not upto minimum standard of design, subject selection not appropriate, major ethical issu</w:t>
      </w:r>
      <w:r w:rsidR="00BF63F6" w:rsidRPr="00CA41C3">
        <w:t>es, consent not adequate, PI hav</w:t>
      </w:r>
      <w:r w:rsidR="007A4D47" w:rsidRPr="00CA41C3">
        <w:t>ing more than 10 ongoing projects.</w:t>
      </w:r>
    </w:p>
    <w:p w14:paraId="49AF26B5" w14:textId="77777777" w:rsidR="000819CA" w:rsidRPr="00CA41C3" w:rsidRDefault="000819CA" w:rsidP="00500F9F">
      <w:pPr>
        <w:pStyle w:val="NoSpacing"/>
        <w:jc w:val="both"/>
      </w:pPr>
    </w:p>
    <w:p w14:paraId="5F6CB7DB" w14:textId="77777777" w:rsidR="007A4D47" w:rsidRPr="00CA41C3" w:rsidRDefault="00821110" w:rsidP="00500F9F">
      <w:pPr>
        <w:pStyle w:val="NoSpacing"/>
        <w:jc w:val="both"/>
        <w:rPr>
          <w:b/>
        </w:rPr>
      </w:pPr>
      <w:r>
        <w:rPr>
          <w:b/>
        </w:rPr>
        <w:t xml:space="preserve">9) </w:t>
      </w:r>
      <w:r w:rsidR="007A4D47" w:rsidRPr="00CA41C3">
        <w:rPr>
          <w:b/>
        </w:rPr>
        <w:t>Conflict of interest :</w:t>
      </w:r>
    </w:p>
    <w:p w14:paraId="68D63F0C" w14:textId="77777777" w:rsidR="007A4D47" w:rsidRPr="00CA41C3" w:rsidRDefault="007A4D47" w:rsidP="00500F9F">
      <w:pPr>
        <w:pStyle w:val="NoSpacing"/>
        <w:ind w:firstLine="720"/>
        <w:jc w:val="both"/>
      </w:pPr>
      <w:r w:rsidRPr="00CA41C3">
        <w:lastRenderedPageBreak/>
        <w:t xml:space="preserve">All </w:t>
      </w:r>
      <w:r w:rsidR="001354D4" w:rsidRPr="00CA41C3">
        <w:t>30</w:t>
      </w:r>
      <w:r w:rsidRPr="00CA41C3">
        <w:t xml:space="preserve"> committees said they have not faced any conflict of interest</w:t>
      </w:r>
      <w:r w:rsidR="001354D4" w:rsidRPr="00CA41C3">
        <w:t xml:space="preserve"> while approving any project so far</w:t>
      </w:r>
      <w:r w:rsidRPr="00CA41C3">
        <w:t xml:space="preserve">. Some committee said they will ask the member to report conflict of interest and those members are requested to abstain from </w:t>
      </w:r>
      <w:r w:rsidR="005849A0" w:rsidRPr="00CA41C3">
        <w:t>IEC discussion</w:t>
      </w:r>
      <w:r w:rsidRPr="00CA41C3">
        <w:t xml:space="preserve"> of that particular project.</w:t>
      </w:r>
    </w:p>
    <w:p w14:paraId="7E3D9E2D" w14:textId="77777777" w:rsidR="00821110" w:rsidRDefault="00821110" w:rsidP="00500F9F">
      <w:pPr>
        <w:pStyle w:val="NoSpacing"/>
        <w:jc w:val="both"/>
        <w:rPr>
          <w:b/>
        </w:rPr>
      </w:pPr>
    </w:p>
    <w:p w14:paraId="1CEA16FE" w14:textId="77777777" w:rsidR="007A4D47" w:rsidRPr="00CA41C3" w:rsidRDefault="00821110" w:rsidP="00500F9F">
      <w:pPr>
        <w:pStyle w:val="NoSpacing"/>
        <w:jc w:val="both"/>
        <w:rPr>
          <w:b/>
        </w:rPr>
      </w:pPr>
      <w:r>
        <w:rPr>
          <w:b/>
        </w:rPr>
        <w:t xml:space="preserve">10)  </w:t>
      </w:r>
      <w:r w:rsidR="007A4D47" w:rsidRPr="00CA41C3">
        <w:rPr>
          <w:b/>
        </w:rPr>
        <w:t xml:space="preserve">Feedback to the researchers: </w:t>
      </w:r>
    </w:p>
    <w:p w14:paraId="5B80BE73" w14:textId="77777777" w:rsidR="007A4D47" w:rsidRPr="00CA41C3" w:rsidRDefault="001354D4" w:rsidP="00500F9F">
      <w:pPr>
        <w:pStyle w:val="NoSpacing"/>
        <w:ind w:firstLine="720"/>
        <w:jc w:val="both"/>
      </w:pPr>
      <w:r w:rsidRPr="00CA41C3">
        <w:t>20</w:t>
      </w:r>
      <w:r w:rsidR="007A4D47" w:rsidRPr="00CA41C3">
        <w:t xml:space="preserve"> committees responded </w:t>
      </w:r>
      <w:r w:rsidR="005849A0" w:rsidRPr="00CA41C3">
        <w:t xml:space="preserve"> </w:t>
      </w:r>
      <w:r w:rsidR="007A4D47" w:rsidRPr="00CA41C3">
        <w:t xml:space="preserve"> they intimate </w:t>
      </w:r>
      <w:r w:rsidR="005849A0" w:rsidRPr="00CA41C3">
        <w:t xml:space="preserve">researcher  </w:t>
      </w:r>
      <w:r w:rsidR="007A4D47" w:rsidRPr="00CA41C3">
        <w:t xml:space="preserve">outcome of committee within 7 days and another </w:t>
      </w:r>
      <w:r w:rsidRPr="00CA41C3">
        <w:t>9</w:t>
      </w:r>
      <w:r w:rsidR="007A4D47" w:rsidRPr="00CA41C3">
        <w:t xml:space="preserve"> committee said </w:t>
      </w:r>
      <w:r w:rsidR="005849A0" w:rsidRPr="00CA41C3">
        <w:t xml:space="preserve"> </w:t>
      </w:r>
      <w:r w:rsidR="007A4D47" w:rsidRPr="00CA41C3">
        <w:t xml:space="preserve"> in</w:t>
      </w:r>
      <w:r w:rsidR="00E008E9" w:rsidRPr="00CA41C3">
        <w:t xml:space="preserve">1- </w:t>
      </w:r>
      <w:r w:rsidR="007A4D47" w:rsidRPr="00CA41C3">
        <w:t xml:space="preserve">2 </w:t>
      </w:r>
      <w:r w:rsidR="00E008E9" w:rsidRPr="00CA41C3">
        <w:t>weeks’ time</w:t>
      </w:r>
      <w:r w:rsidR="00063A9F" w:rsidRPr="00CA41C3">
        <w:rPr>
          <w:vertAlign w:val="superscript"/>
        </w:rPr>
        <w:t>14</w:t>
      </w:r>
      <w:r w:rsidR="007A4D47" w:rsidRPr="00CA41C3">
        <w:t xml:space="preserve">. </w:t>
      </w:r>
      <w:r w:rsidR="00E156B5" w:rsidRPr="00CA41C3">
        <w:t xml:space="preserve"> </w:t>
      </w:r>
      <w:r w:rsidR="005708DB">
        <w:t>One committee did not respond</w:t>
      </w:r>
      <w:r w:rsidR="007A4D47" w:rsidRPr="00CA41C3">
        <w:t>.</w:t>
      </w:r>
    </w:p>
    <w:p w14:paraId="75173A1C" w14:textId="77777777" w:rsidR="00821110" w:rsidRDefault="00821110" w:rsidP="00500F9F">
      <w:pPr>
        <w:pStyle w:val="NoSpacing"/>
        <w:jc w:val="both"/>
        <w:rPr>
          <w:b/>
        </w:rPr>
      </w:pPr>
    </w:p>
    <w:p w14:paraId="171D3970" w14:textId="77777777" w:rsidR="007A4D47" w:rsidRPr="00DF0CE3" w:rsidRDefault="00821110" w:rsidP="00500F9F">
      <w:pPr>
        <w:pStyle w:val="NoSpacing"/>
        <w:jc w:val="both"/>
      </w:pPr>
      <w:r>
        <w:rPr>
          <w:b/>
        </w:rPr>
        <w:t xml:space="preserve">11)  </w:t>
      </w:r>
      <w:r w:rsidR="007A4D47" w:rsidRPr="00CA41C3">
        <w:rPr>
          <w:b/>
        </w:rPr>
        <w:t xml:space="preserve">Channel of communication of outcome to researcher:  </w:t>
      </w:r>
    </w:p>
    <w:p w14:paraId="57313B81" w14:textId="77777777" w:rsidR="007A4D47" w:rsidRPr="00CA41C3" w:rsidRDefault="007A4D47" w:rsidP="00500F9F">
      <w:pPr>
        <w:pStyle w:val="NoSpacing"/>
        <w:ind w:firstLine="720"/>
        <w:jc w:val="both"/>
      </w:pPr>
      <w:r w:rsidRPr="00CA41C3">
        <w:t xml:space="preserve">6 </w:t>
      </w:r>
      <w:r w:rsidR="00821110">
        <w:t xml:space="preserve"> Committees</w:t>
      </w:r>
      <w:r w:rsidRPr="00CA41C3">
        <w:t xml:space="preserve"> reported that committee decision</w:t>
      </w:r>
      <w:r w:rsidR="00353EA1" w:rsidRPr="00CA41C3">
        <w:t>/</w:t>
      </w:r>
      <w:r w:rsidRPr="00CA41C3">
        <w:t xml:space="preserve"> certificate is posted to the researcher. 1</w:t>
      </w:r>
      <w:r w:rsidR="00353EA1" w:rsidRPr="00CA41C3">
        <w:t xml:space="preserve">9 </w:t>
      </w:r>
      <w:r w:rsidR="00BF63F6" w:rsidRPr="00CA41C3">
        <w:t>I</w:t>
      </w:r>
      <w:r w:rsidRPr="00CA41C3">
        <w:t xml:space="preserve">EC reported </w:t>
      </w:r>
      <w:r w:rsidR="00063A9F" w:rsidRPr="00CA41C3">
        <w:t xml:space="preserve"> </w:t>
      </w:r>
      <w:r w:rsidRPr="00CA41C3">
        <w:t xml:space="preserve"> they will handover the decision directly to research and another 4 </w:t>
      </w:r>
      <w:r w:rsidR="00BF63F6" w:rsidRPr="00CA41C3">
        <w:t>I</w:t>
      </w:r>
      <w:r w:rsidRPr="00CA41C3">
        <w:t xml:space="preserve">EC reported either </w:t>
      </w:r>
      <w:r w:rsidR="00BF63F6" w:rsidRPr="00CA41C3">
        <w:t>by</w:t>
      </w:r>
      <w:r w:rsidRPr="00CA41C3">
        <w:t xml:space="preserve"> post it or </w:t>
      </w:r>
      <w:r w:rsidR="00BF63F6" w:rsidRPr="00CA41C3">
        <w:t xml:space="preserve"> </w:t>
      </w:r>
      <w:r w:rsidRPr="00CA41C3">
        <w:t xml:space="preserve"> by hand </w:t>
      </w:r>
      <w:r w:rsidR="00756E6F" w:rsidRPr="00CA41C3">
        <w:t xml:space="preserve">and </w:t>
      </w:r>
      <w:r w:rsidRPr="00CA41C3">
        <w:t xml:space="preserve">one </w:t>
      </w:r>
      <w:r w:rsidR="00BF63F6" w:rsidRPr="00CA41C3">
        <w:t>I</w:t>
      </w:r>
      <w:r w:rsidRPr="00CA41C3">
        <w:t>EC did not respond to this question.</w:t>
      </w:r>
    </w:p>
    <w:p w14:paraId="16C49816" w14:textId="77777777" w:rsidR="00821110" w:rsidRDefault="00821110" w:rsidP="00500F9F">
      <w:pPr>
        <w:pStyle w:val="NoSpacing"/>
        <w:jc w:val="both"/>
        <w:rPr>
          <w:b/>
        </w:rPr>
      </w:pPr>
    </w:p>
    <w:p w14:paraId="0F0B3DC4" w14:textId="77777777" w:rsidR="007A4D47" w:rsidRPr="00CA41C3" w:rsidRDefault="00821110" w:rsidP="00500F9F">
      <w:pPr>
        <w:pStyle w:val="NoSpacing"/>
        <w:jc w:val="both"/>
      </w:pPr>
      <w:r>
        <w:rPr>
          <w:b/>
        </w:rPr>
        <w:t xml:space="preserve">12)   </w:t>
      </w:r>
      <w:r w:rsidR="007A4D47" w:rsidRPr="00CA41C3">
        <w:rPr>
          <w:b/>
        </w:rPr>
        <w:t xml:space="preserve">Feedback from the researcher: </w:t>
      </w:r>
    </w:p>
    <w:p w14:paraId="3D4D3D67" w14:textId="77777777" w:rsidR="007A4D47" w:rsidRPr="00CA41C3" w:rsidRDefault="007A4D47" w:rsidP="00500F9F">
      <w:pPr>
        <w:pStyle w:val="NoSpacing"/>
        <w:ind w:firstLine="720"/>
        <w:jc w:val="both"/>
      </w:pPr>
      <w:r w:rsidRPr="00CA41C3">
        <w:t>1</w:t>
      </w:r>
      <w:r w:rsidR="00756E6F" w:rsidRPr="00CA41C3">
        <w:t>9</w:t>
      </w:r>
      <w:r w:rsidR="00BF63F6" w:rsidRPr="00CA41C3">
        <w:t xml:space="preserve">  </w:t>
      </w:r>
      <w:r w:rsidR="00821110">
        <w:t>Committees</w:t>
      </w:r>
      <w:r w:rsidRPr="00CA41C3">
        <w:t xml:space="preserve"> reported that they will insist the researcher to give feedback to the committee, 9 </w:t>
      </w:r>
      <w:r w:rsidR="00BF63F6" w:rsidRPr="00CA41C3">
        <w:t xml:space="preserve"> </w:t>
      </w:r>
      <w:r w:rsidRPr="00CA41C3">
        <w:t xml:space="preserve"> said they have not insisted </w:t>
      </w:r>
      <w:r w:rsidR="00085A20" w:rsidRPr="00CA41C3">
        <w:t>a strict</w:t>
      </w:r>
      <w:r w:rsidRPr="00CA41C3">
        <w:t xml:space="preserve"> feedbac</w:t>
      </w:r>
      <w:r w:rsidR="00BF63F6" w:rsidRPr="00CA41C3">
        <w:t>k</w:t>
      </w:r>
      <w:r w:rsidRPr="00CA41C3">
        <w:t xml:space="preserve">. 2 </w:t>
      </w:r>
      <w:r w:rsidR="00BF63F6" w:rsidRPr="00CA41C3">
        <w:t>I</w:t>
      </w:r>
      <w:r w:rsidRPr="00CA41C3">
        <w:t>EC did not respond to this question.</w:t>
      </w:r>
    </w:p>
    <w:p w14:paraId="573970E8" w14:textId="77777777" w:rsidR="00821110" w:rsidRDefault="00821110" w:rsidP="00500F9F">
      <w:pPr>
        <w:pStyle w:val="NoSpacing"/>
        <w:jc w:val="both"/>
        <w:rPr>
          <w:b/>
        </w:rPr>
      </w:pPr>
    </w:p>
    <w:p w14:paraId="51AD61FA" w14:textId="77777777" w:rsidR="007A4D47" w:rsidRPr="00CA41C3" w:rsidRDefault="00821110" w:rsidP="00500F9F">
      <w:pPr>
        <w:pStyle w:val="NoSpacing"/>
        <w:jc w:val="both"/>
        <w:rPr>
          <w:b/>
        </w:rPr>
      </w:pPr>
      <w:r>
        <w:rPr>
          <w:b/>
        </w:rPr>
        <w:t xml:space="preserve">13)   </w:t>
      </w:r>
      <w:r w:rsidR="007A4D47" w:rsidRPr="00CA41C3">
        <w:rPr>
          <w:b/>
        </w:rPr>
        <w:t xml:space="preserve">How often researcher give feedback : </w:t>
      </w:r>
    </w:p>
    <w:p w14:paraId="03948AAB" w14:textId="77777777" w:rsidR="0050555A" w:rsidRPr="00CA41C3" w:rsidRDefault="00F94B4B" w:rsidP="00500F9F">
      <w:pPr>
        <w:pStyle w:val="NoSpacing"/>
        <w:ind w:firstLine="720"/>
        <w:jc w:val="both"/>
      </w:pPr>
      <w:r w:rsidRPr="00CA41C3">
        <w:t>The researchers feed back to I</w:t>
      </w:r>
      <w:r w:rsidR="00307417" w:rsidRPr="00CA41C3">
        <w:t xml:space="preserve">EC was enquired. </w:t>
      </w:r>
      <w:r w:rsidR="007A4D47" w:rsidRPr="00CA41C3">
        <w:t xml:space="preserve">The response </w:t>
      </w:r>
      <w:r w:rsidR="0054403D" w:rsidRPr="00CA41C3">
        <w:t>of the I</w:t>
      </w:r>
      <w:r w:rsidR="00085A20" w:rsidRPr="00CA41C3">
        <w:t xml:space="preserve">EC were very </w:t>
      </w:r>
      <w:r w:rsidR="0050555A" w:rsidRPr="00CA41C3">
        <w:t xml:space="preserve"> </w:t>
      </w:r>
      <w:r w:rsidR="007A4D47" w:rsidRPr="00CA41C3">
        <w:t xml:space="preserve"> vague and there is no </w:t>
      </w:r>
      <w:r w:rsidR="00085A20" w:rsidRPr="00CA41C3">
        <w:t>methodical</w:t>
      </w:r>
      <w:r w:rsidR="007A4D47" w:rsidRPr="00CA41C3">
        <w:t xml:space="preserve"> way of giving feedback to committee. </w:t>
      </w:r>
      <w:r w:rsidR="0050555A" w:rsidRPr="00CA41C3">
        <w:t xml:space="preserve"> </w:t>
      </w:r>
      <w:r w:rsidR="007A4D47" w:rsidRPr="00CA41C3">
        <w:t>6 committee</w:t>
      </w:r>
      <w:r w:rsidR="0050555A" w:rsidRPr="00CA41C3">
        <w:t>s</w:t>
      </w:r>
      <w:r w:rsidR="007A4D47" w:rsidRPr="00CA41C3">
        <w:t xml:space="preserve"> said they get 6 monthly progress report of the study and another 2 committee said they will get annual progress report. 2 committee said occasionally they get the </w:t>
      </w:r>
      <w:r w:rsidR="00847651" w:rsidRPr="00CA41C3">
        <w:t>response</w:t>
      </w:r>
      <w:r w:rsidR="007A4D47" w:rsidRPr="00CA41C3">
        <w:t xml:space="preserve"> . 2 committee said they get frequently the feedback. </w:t>
      </w:r>
      <w:r w:rsidR="0050555A" w:rsidRPr="00CA41C3">
        <w:t xml:space="preserve">Rest of the committees response very vague. </w:t>
      </w:r>
    </w:p>
    <w:p w14:paraId="7498633D" w14:textId="77777777" w:rsidR="00977944" w:rsidRPr="00CA41C3" w:rsidRDefault="0050555A" w:rsidP="00500F9F">
      <w:pPr>
        <w:pStyle w:val="NoSpacing"/>
        <w:ind w:firstLine="720"/>
        <w:jc w:val="both"/>
      </w:pPr>
      <w:r w:rsidRPr="00CA41C3">
        <w:t xml:space="preserve">Report regarding the Adverse </w:t>
      </w:r>
      <w:r w:rsidR="00A61B52" w:rsidRPr="00CA41C3">
        <w:t>E</w:t>
      </w:r>
      <w:r w:rsidRPr="00CA41C3">
        <w:t>vent</w:t>
      </w:r>
      <w:r w:rsidR="00A61B52" w:rsidRPr="00CA41C3">
        <w:t xml:space="preserve"> (AE)</w:t>
      </w:r>
      <w:r w:rsidRPr="00CA41C3">
        <w:t xml:space="preserve"> were also not very methodical by the researcher though the ethics committee insist on AE reporting. </w:t>
      </w:r>
      <w:r w:rsidR="00A61B52" w:rsidRPr="00CA41C3">
        <w:t xml:space="preserve">There were only few AE report so far with </w:t>
      </w:r>
      <w:r w:rsidR="00740B43" w:rsidRPr="00CA41C3">
        <w:t xml:space="preserve">few </w:t>
      </w:r>
      <w:r w:rsidR="0054403D" w:rsidRPr="00CA41C3">
        <w:t>I</w:t>
      </w:r>
      <w:r w:rsidR="00A61B52" w:rsidRPr="00CA41C3">
        <w:t>EC</w:t>
      </w:r>
    </w:p>
    <w:p w14:paraId="1523FFF1" w14:textId="77777777" w:rsidR="0070467F" w:rsidRDefault="0070467F" w:rsidP="00500F9F">
      <w:pPr>
        <w:pStyle w:val="NoSpacing"/>
        <w:jc w:val="both"/>
        <w:rPr>
          <w:b/>
          <w:sz w:val="26"/>
          <w:szCs w:val="26"/>
        </w:rPr>
      </w:pPr>
    </w:p>
    <w:p w14:paraId="211E7FDE" w14:textId="77777777" w:rsidR="002268E4" w:rsidRPr="00821110" w:rsidRDefault="007A4D47" w:rsidP="00500F9F">
      <w:pPr>
        <w:pStyle w:val="NoSpacing"/>
        <w:jc w:val="both"/>
        <w:rPr>
          <w:b/>
          <w:sz w:val="26"/>
          <w:szCs w:val="26"/>
        </w:rPr>
      </w:pPr>
      <w:commentRangeStart w:id="26"/>
      <w:r w:rsidRPr="00821110">
        <w:rPr>
          <w:b/>
          <w:sz w:val="26"/>
          <w:szCs w:val="26"/>
        </w:rPr>
        <w:t>Section C</w:t>
      </w:r>
      <w:commentRangeEnd w:id="26"/>
      <w:r w:rsidR="002669CD">
        <w:rPr>
          <w:rStyle w:val="CommentReference"/>
        </w:rPr>
        <w:commentReference w:id="26"/>
      </w:r>
    </w:p>
    <w:p w14:paraId="2A1C2DC8" w14:textId="77777777" w:rsidR="00821110" w:rsidRDefault="00821110" w:rsidP="00500F9F">
      <w:pPr>
        <w:pStyle w:val="NoSpacing"/>
        <w:jc w:val="both"/>
        <w:rPr>
          <w:b/>
          <w:u w:val="single"/>
        </w:rPr>
      </w:pPr>
    </w:p>
    <w:p w14:paraId="16152C19" w14:textId="77777777" w:rsidR="007A4D47" w:rsidRPr="00821110" w:rsidRDefault="007A4D47" w:rsidP="00500F9F">
      <w:pPr>
        <w:pStyle w:val="NoSpacing"/>
        <w:jc w:val="both"/>
        <w:rPr>
          <w:b/>
          <w:u w:val="single"/>
        </w:rPr>
      </w:pPr>
      <w:r w:rsidRPr="00821110">
        <w:rPr>
          <w:b/>
          <w:u w:val="single"/>
        </w:rPr>
        <w:t>Constraints of the committee</w:t>
      </w:r>
    </w:p>
    <w:p w14:paraId="454977C6" w14:textId="77777777" w:rsidR="00821110" w:rsidRDefault="00821110" w:rsidP="00500F9F">
      <w:pPr>
        <w:pStyle w:val="NoSpacing"/>
        <w:jc w:val="both"/>
        <w:rPr>
          <w:b/>
        </w:rPr>
      </w:pPr>
    </w:p>
    <w:p w14:paraId="2E84C5B7" w14:textId="77777777" w:rsidR="007A4D47" w:rsidRPr="00CA41C3" w:rsidRDefault="00821110" w:rsidP="00500F9F">
      <w:pPr>
        <w:pStyle w:val="NoSpacing"/>
        <w:jc w:val="both"/>
        <w:rPr>
          <w:b/>
        </w:rPr>
      </w:pPr>
      <w:r>
        <w:rPr>
          <w:b/>
        </w:rPr>
        <w:t xml:space="preserve">1)   </w:t>
      </w:r>
      <w:r w:rsidR="0054403D" w:rsidRPr="00CA41C3">
        <w:rPr>
          <w:b/>
        </w:rPr>
        <w:t>Adequate training for I</w:t>
      </w:r>
      <w:r w:rsidR="007A4D47" w:rsidRPr="00CA41C3">
        <w:rPr>
          <w:b/>
        </w:rPr>
        <w:t>EC members</w:t>
      </w:r>
    </w:p>
    <w:p w14:paraId="36A1CEB4" w14:textId="77777777" w:rsidR="009E65BB" w:rsidRPr="00CA41C3" w:rsidRDefault="009E65BB" w:rsidP="00500F9F">
      <w:pPr>
        <w:pStyle w:val="NoSpacing"/>
        <w:ind w:firstLine="720"/>
        <w:jc w:val="both"/>
      </w:pPr>
      <w:r w:rsidRPr="00CA41C3">
        <w:t>22</w:t>
      </w:r>
      <w:r w:rsidR="0054403D" w:rsidRPr="00CA41C3">
        <w:t xml:space="preserve"> </w:t>
      </w:r>
      <w:r w:rsidR="00821110">
        <w:t>Committees</w:t>
      </w:r>
      <w:r w:rsidR="007A4D47" w:rsidRPr="00CA41C3">
        <w:t xml:space="preserve"> said they get some form of training in r</w:t>
      </w:r>
      <w:r w:rsidR="002F2865" w:rsidRPr="00CA41C3">
        <w:t>esearch and methodology. This was mainly</w:t>
      </w:r>
      <w:r w:rsidR="007A4D47" w:rsidRPr="00CA41C3">
        <w:t xml:space="preserve"> the members either attend the research methodology workshop conducted by institutes for PG/ UG and faculty and </w:t>
      </w:r>
      <w:r w:rsidR="002F2865" w:rsidRPr="00CA41C3">
        <w:t>some</w:t>
      </w:r>
      <w:r w:rsidR="007A4D47" w:rsidRPr="00CA41C3">
        <w:t xml:space="preserve"> </w:t>
      </w:r>
      <w:r w:rsidR="002F2865" w:rsidRPr="00CA41C3">
        <w:t xml:space="preserve"> </w:t>
      </w:r>
      <w:r w:rsidR="007A4D47" w:rsidRPr="00CA41C3">
        <w:t xml:space="preserve"> said they had attended ICMR  or other workshop </w:t>
      </w:r>
      <w:r w:rsidRPr="00CA41C3">
        <w:t xml:space="preserve">and </w:t>
      </w:r>
      <w:r w:rsidR="007A4D47" w:rsidRPr="00CA41C3">
        <w:t xml:space="preserve">training  conducted. 5 committee said they did not had any formal training in Research Ethics. 3 Committee did not respond to the question. </w:t>
      </w:r>
      <w:r w:rsidRPr="00CA41C3">
        <w:t>Members mentioned t</w:t>
      </w:r>
      <w:r w:rsidR="007A4D47" w:rsidRPr="00CA41C3">
        <w:t xml:space="preserve">here is a lacuna in </w:t>
      </w:r>
      <w:r w:rsidRPr="00CA41C3">
        <w:t xml:space="preserve">systematic and </w:t>
      </w:r>
      <w:r w:rsidR="00847651" w:rsidRPr="00CA41C3">
        <w:t>consistent</w:t>
      </w:r>
      <w:r w:rsidRPr="00CA41C3">
        <w:t xml:space="preserve"> </w:t>
      </w:r>
      <w:r w:rsidR="007A4D47" w:rsidRPr="00CA41C3">
        <w:t xml:space="preserve"> training to members at regular intervals. </w:t>
      </w:r>
    </w:p>
    <w:p w14:paraId="7883A555" w14:textId="77777777" w:rsidR="00821110" w:rsidRDefault="00821110" w:rsidP="00500F9F">
      <w:pPr>
        <w:pStyle w:val="NoSpacing"/>
        <w:jc w:val="both"/>
        <w:rPr>
          <w:b/>
        </w:rPr>
      </w:pPr>
    </w:p>
    <w:p w14:paraId="6D6A94D4" w14:textId="77777777" w:rsidR="007A4D47" w:rsidRPr="00CA41C3" w:rsidRDefault="00821110" w:rsidP="00500F9F">
      <w:pPr>
        <w:pStyle w:val="NoSpacing"/>
        <w:jc w:val="both"/>
      </w:pPr>
      <w:r>
        <w:rPr>
          <w:b/>
        </w:rPr>
        <w:t xml:space="preserve">2)   </w:t>
      </w:r>
      <w:r w:rsidR="007A4D47" w:rsidRPr="00CA41C3">
        <w:rPr>
          <w:b/>
        </w:rPr>
        <w:t>Record keeping</w:t>
      </w:r>
    </w:p>
    <w:p w14:paraId="2CDC7909" w14:textId="77777777" w:rsidR="007A4D47" w:rsidRPr="00CA41C3" w:rsidRDefault="007A4D47" w:rsidP="00500F9F">
      <w:pPr>
        <w:pStyle w:val="NoSpacing"/>
        <w:ind w:firstLine="720"/>
        <w:jc w:val="both"/>
      </w:pPr>
      <w:r w:rsidRPr="00CA41C3">
        <w:lastRenderedPageBreak/>
        <w:t xml:space="preserve">Almost all committees, </w:t>
      </w:r>
      <w:r w:rsidR="009E65BB" w:rsidRPr="00CA41C3">
        <w:t>29</w:t>
      </w:r>
      <w:r w:rsidRPr="00CA41C3">
        <w:t>, responded that they have the record keeping system in place for project review by ethics committees and one committee did not responded to the question.</w:t>
      </w:r>
    </w:p>
    <w:p w14:paraId="211C1707" w14:textId="77777777" w:rsidR="001F1A71" w:rsidRDefault="001F1A71" w:rsidP="00500F9F">
      <w:pPr>
        <w:pStyle w:val="NoSpacing"/>
        <w:jc w:val="both"/>
        <w:rPr>
          <w:b/>
        </w:rPr>
      </w:pPr>
    </w:p>
    <w:p w14:paraId="4DAC2954" w14:textId="77777777" w:rsidR="007A4D47" w:rsidRPr="00CA41C3" w:rsidRDefault="002268E4" w:rsidP="00500F9F">
      <w:pPr>
        <w:pStyle w:val="NoSpacing"/>
        <w:jc w:val="both"/>
        <w:rPr>
          <w:b/>
        </w:rPr>
      </w:pPr>
      <w:r w:rsidRPr="00CA41C3">
        <w:rPr>
          <w:b/>
        </w:rPr>
        <w:t>3</w:t>
      </w:r>
      <w:r w:rsidR="001F1A71">
        <w:rPr>
          <w:b/>
        </w:rPr>
        <w:t>)</w:t>
      </w:r>
      <w:r w:rsidR="0070467F">
        <w:rPr>
          <w:b/>
        </w:rPr>
        <w:t xml:space="preserve"> </w:t>
      </w:r>
      <w:r w:rsidRPr="00CA41C3">
        <w:rPr>
          <w:b/>
        </w:rPr>
        <w:t xml:space="preserve"> </w:t>
      </w:r>
      <w:r w:rsidR="007A4D47" w:rsidRPr="00CA41C3">
        <w:rPr>
          <w:b/>
        </w:rPr>
        <w:t>How long the records are archived</w:t>
      </w:r>
    </w:p>
    <w:p w14:paraId="60BA67C9" w14:textId="77777777" w:rsidR="007A4D47" w:rsidRPr="00CA41C3" w:rsidRDefault="007A4D47" w:rsidP="00500F9F">
      <w:pPr>
        <w:pStyle w:val="NoSpacing"/>
        <w:ind w:firstLine="720"/>
        <w:jc w:val="both"/>
      </w:pPr>
      <w:r w:rsidRPr="00CA41C3">
        <w:t>Further the committee were asked how long they keep the records</w:t>
      </w:r>
      <w:r w:rsidR="0054403D" w:rsidRPr="00CA41C3">
        <w:t xml:space="preserve"> related to I</w:t>
      </w:r>
      <w:r w:rsidR="009E65BB" w:rsidRPr="00CA41C3">
        <w:t>EC review</w:t>
      </w:r>
      <w:r w:rsidR="00D04AF7" w:rsidRPr="00CA41C3">
        <w:t xml:space="preserve"> of the projects</w:t>
      </w:r>
      <w:r w:rsidRPr="00CA41C3">
        <w:t xml:space="preserve">. There was a wide range of 3-15 yrs of record keeping reported by </w:t>
      </w:r>
      <w:r w:rsidR="00D04AF7" w:rsidRPr="00CA41C3">
        <w:t>different</w:t>
      </w:r>
      <w:r w:rsidRPr="00CA41C3">
        <w:t xml:space="preserve"> committees. </w:t>
      </w:r>
    </w:p>
    <w:p w14:paraId="6A2C75EA" w14:textId="77777777" w:rsidR="008E3BCF" w:rsidRPr="00CA41C3" w:rsidRDefault="0054403D" w:rsidP="00500F9F">
      <w:pPr>
        <w:pStyle w:val="NoSpacing"/>
        <w:ind w:firstLine="720"/>
        <w:jc w:val="both"/>
      </w:pPr>
      <w:r w:rsidRPr="00CA41C3">
        <w:t>The I</w:t>
      </w:r>
      <w:r w:rsidR="00765E2A" w:rsidRPr="00CA41C3">
        <w:t xml:space="preserve">EC </w:t>
      </w:r>
      <w:r w:rsidR="00D04AF7" w:rsidRPr="00CA41C3">
        <w:t xml:space="preserve"> were</w:t>
      </w:r>
      <w:r w:rsidR="00765E2A" w:rsidRPr="00CA41C3">
        <w:t xml:space="preserve"> given </w:t>
      </w:r>
      <w:r w:rsidR="00D04AF7" w:rsidRPr="00CA41C3">
        <w:t xml:space="preserve">two types of </w:t>
      </w:r>
      <w:r w:rsidR="008E3BCF" w:rsidRPr="00CA41C3">
        <w:t>response</w:t>
      </w:r>
      <w:r w:rsidR="00D04AF7" w:rsidRPr="00CA41C3">
        <w:t xml:space="preserve"> </w:t>
      </w:r>
      <w:r w:rsidR="006D2964" w:rsidRPr="00CA41C3">
        <w:t xml:space="preserve">related to record keeping </w:t>
      </w:r>
      <w:r w:rsidR="00765E2A" w:rsidRPr="00CA41C3">
        <w:t xml:space="preserve"> </w:t>
      </w:r>
      <w:r w:rsidR="00D04AF7" w:rsidRPr="00CA41C3">
        <w:t xml:space="preserve">question in the schedule.  </w:t>
      </w:r>
      <w:r w:rsidR="006D2964" w:rsidRPr="00CA41C3">
        <w:t>Some</w:t>
      </w:r>
      <w:r w:rsidRPr="00CA41C3">
        <w:t xml:space="preserve"> I</w:t>
      </w:r>
      <w:r w:rsidR="008E3BCF" w:rsidRPr="00CA41C3">
        <w:t xml:space="preserve">EC </w:t>
      </w:r>
      <w:r w:rsidR="006D2964" w:rsidRPr="00CA41C3">
        <w:t xml:space="preserve"> </w:t>
      </w:r>
      <w:r w:rsidR="008E3BCF" w:rsidRPr="00CA41C3">
        <w:t>responded as</w:t>
      </w:r>
      <w:r w:rsidR="006D2964" w:rsidRPr="00CA41C3">
        <w:t xml:space="preserve"> total </w:t>
      </w:r>
      <w:r w:rsidR="008E3BCF" w:rsidRPr="00CA41C3">
        <w:t>duration</w:t>
      </w:r>
      <w:r w:rsidR="006D2964" w:rsidRPr="00CA41C3">
        <w:t xml:space="preserve"> o</w:t>
      </w:r>
      <w:r w:rsidR="008E3BCF" w:rsidRPr="00CA41C3">
        <w:t xml:space="preserve">f record keeping and some other </w:t>
      </w:r>
      <w:r w:rsidR="00C85617" w:rsidRPr="00CA41C3">
        <w:t>I</w:t>
      </w:r>
      <w:r w:rsidR="008E3BCF" w:rsidRPr="00CA41C3">
        <w:t>EC</w:t>
      </w:r>
      <w:r w:rsidR="006D2964" w:rsidRPr="00CA41C3">
        <w:t xml:space="preserve"> mentioned the number of years they keep </w:t>
      </w:r>
      <w:r w:rsidR="008E3BCF" w:rsidRPr="00CA41C3">
        <w:t xml:space="preserve">the records </w:t>
      </w:r>
      <w:r w:rsidR="006D2964" w:rsidRPr="00CA41C3">
        <w:t xml:space="preserve">after the study is over.  </w:t>
      </w:r>
    </w:p>
    <w:p w14:paraId="46B4816D" w14:textId="77777777" w:rsidR="00295C6B" w:rsidRPr="00CA41C3" w:rsidRDefault="007A4D47" w:rsidP="00500F9F">
      <w:pPr>
        <w:pStyle w:val="NoSpacing"/>
        <w:jc w:val="both"/>
      </w:pPr>
      <w:r w:rsidRPr="00CA41C3">
        <w:t xml:space="preserve">11 Committee reported that they keep record for </w:t>
      </w:r>
      <w:r w:rsidR="008E3BCF" w:rsidRPr="00CA41C3">
        <w:t xml:space="preserve">a total period of </w:t>
      </w:r>
      <w:r w:rsidRPr="00CA41C3">
        <w:t>10yrs</w:t>
      </w:r>
      <w:r w:rsidR="008E3BCF" w:rsidRPr="00CA41C3">
        <w:t xml:space="preserve"> </w:t>
      </w:r>
      <w:r w:rsidRPr="00CA41C3">
        <w:t xml:space="preserve">and another </w:t>
      </w:r>
      <w:r w:rsidR="008E3BCF" w:rsidRPr="00CA41C3">
        <w:t>7</w:t>
      </w:r>
      <w:r w:rsidR="0054403D" w:rsidRPr="00CA41C3">
        <w:t xml:space="preserve"> I</w:t>
      </w:r>
      <w:r w:rsidRPr="00CA41C3">
        <w:t>EC reported as they keep over a period of 5yrs</w:t>
      </w:r>
      <w:r w:rsidR="0054403D" w:rsidRPr="00CA41C3">
        <w:t xml:space="preserve"> which included some I</w:t>
      </w:r>
      <w:r w:rsidR="008E3BCF" w:rsidRPr="00CA41C3">
        <w:t>EC responded that as 5yrs after the completion of the trial</w:t>
      </w:r>
      <w:r w:rsidRPr="00CA41C3">
        <w:t>.</w:t>
      </w:r>
      <w:r w:rsidR="0054403D" w:rsidRPr="00CA41C3">
        <w:t xml:space="preserve"> 5 I</w:t>
      </w:r>
      <w:r w:rsidR="00295C6B" w:rsidRPr="00CA41C3">
        <w:t>EC said they will keep the records for a period of 3yrs after the completion of the trial.</w:t>
      </w:r>
      <w:r w:rsidRPr="00CA41C3">
        <w:t xml:space="preserve"> 2 commi</w:t>
      </w:r>
      <w:r w:rsidR="00295C6B" w:rsidRPr="00CA41C3">
        <w:t>ttees each reported as for 6yrs</w:t>
      </w:r>
      <w:r w:rsidRPr="00CA41C3">
        <w:t xml:space="preserve"> and 15 yrs. </w:t>
      </w:r>
    </w:p>
    <w:p w14:paraId="15D61043" w14:textId="77777777" w:rsidR="001F1A71" w:rsidRDefault="001F1A71" w:rsidP="00500F9F">
      <w:pPr>
        <w:pStyle w:val="NoSpacing"/>
        <w:jc w:val="both"/>
        <w:rPr>
          <w:b/>
        </w:rPr>
      </w:pPr>
    </w:p>
    <w:p w14:paraId="503A8FC3" w14:textId="77777777" w:rsidR="007A4D47" w:rsidRPr="00CA41C3" w:rsidRDefault="001F1A71" w:rsidP="00500F9F">
      <w:pPr>
        <w:pStyle w:val="NoSpacing"/>
        <w:jc w:val="both"/>
        <w:rPr>
          <w:b/>
        </w:rPr>
      </w:pPr>
      <w:r>
        <w:rPr>
          <w:b/>
        </w:rPr>
        <w:t xml:space="preserve">4)  </w:t>
      </w:r>
      <w:r w:rsidR="007A4D47" w:rsidRPr="00CA41C3">
        <w:rPr>
          <w:b/>
        </w:rPr>
        <w:t>Difficulty in getting chair person</w:t>
      </w:r>
    </w:p>
    <w:p w14:paraId="71AA193C" w14:textId="77777777" w:rsidR="007A4D47" w:rsidRPr="00CA41C3" w:rsidRDefault="007A4D47" w:rsidP="00500F9F">
      <w:pPr>
        <w:pStyle w:val="NoSpacing"/>
        <w:ind w:firstLine="720"/>
        <w:jc w:val="both"/>
      </w:pPr>
      <w:r w:rsidRPr="00CA41C3">
        <w:t xml:space="preserve">All </w:t>
      </w:r>
      <w:r w:rsidR="00220C50" w:rsidRPr="00CA41C3">
        <w:t>30</w:t>
      </w:r>
      <w:r w:rsidRPr="00CA41C3">
        <w:t xml:space="preserve"> committees reported so far they have not faced any problem in getting a chair person to EC. </w:t>
      </w:r>
      <w:r w:rsidR="003B3B1D" w:rsidRPr="00CA41C3">
        <w:t xml:space="preserve">There was no </w:t>
      </w:r>
      <w:r w:rsidR="0054403D" w:rsidRPr="00CA41C3">
        <w:t>problems in getting members to I</w:t>
      </w:r>
      <w:r w:rsidR="003B3B1D" w:rsidRPr="00CA41C3">
        <w:t>EC</w:t>
      </w:r>
      <w:r w:rsidR="008966FA" w:rsidRPr="00CA41C3">
        <w:t>.</w:t>
      </w:r>
    </w:p>
    <w:p w14:paraId="2596F421" w14:textId="77777777" w:rsidR="008966FA" w:rsidRPr="00CA41C3" w:rsidRDefault="007A4D47" w:rsidP="00500F9F">
      <w:pPr>
        <w:pStyle w:val="NoSpacing"/>
        <w:jc w:val="both"/>
      </w:pPr>
      <w:r w:rsidRPr="00CA41C3">
        <w:t>The pattern of committees having the distribution of medical and non medical  members in the committees were asked.  N</w:t>
      </w:r>
      <w:r w:rsidR="008966FA" w:rsidRPr="00CA41C3">
        <w:t xml:space="preserve">umber </w:t>
      </w:r>
      <w:r w:rsidRPr="00CA41C3">
        <w:t xml:space="preserve"> of medical members ranged from 4-11 and non medical members ranged from 3-8 members in various committees.  </w:t>
      </w:r>
    </w:p>
    <w:p w14:paraId="2B206E08" w14:textId="77777777" w:rsidR="001F1A71" w:rsidRDefault="001F1A71" w:rsidP="00500F9F">
      <w:pPr>
        <w:pStyle w:val="NoSpacing"/>
        <w:jc w:val="both"/>
        <w:rPr>
          <w:b/>
        </w:rPr>
      </w:pPr>
    </w:p>
    <w:p w14:paraId="1629ECCB" w14:textId="77777777" w:rsidR="007A4D47" w:rsidRPr="00CA41C3" w:rsidRDefault="001F1A71" w:rsidP="00500F9F">
      <w:pPr>
        <w:pStyle w:val="NoSpacing"/>
        <w:jc w:val="both"/>
        <w:rPr>
          <w:b/>
        </w:rPr>
      </w:pPr>
      <w:r>
        <w:rPr>
          <w:b/>
        </w:rPr>
        <w:t xml:space="preserve">5)  </w:t>
      </w:r>
      <w:r w:rsidR="007A4D47" w:rsidRPr="00CA41C3">
        <w:rPr>
          <w:b/>
        </w:rPr>
        <w:t xml:space="preserve">Payment to </w:t>
      </w:r>
      <w:r w:rsidR="00C519AE" w:rsidRPr="00CA41C3">
        <w:rPr>
          <w:b/>
        </w:rPr>
        <w:t>I</w:t>
      </w:r>
      <w:r w:rsidR="008659E3" w:rsidRPr="00CA41C3">
        <w:rPr>
          <w:b/>
        </w:rPr>
        <w:t xml:space="preserve">EC </w:t>
      </w:r>
      <w:r w:rsidR="007A4D47" w:rsidRPr="00CA41C3">
        <w:rPr>
          <w:b/>
        </w:rPr>
        <w:t>members for their services</w:t>
      </w:r>
      <w:r w:rsidR="008659E3" w:rsidRPr="00CA41C3">
        <w:rPr>
          <w:b/>
        </w:rPr>
        <w:t>.</w:t>
      </w:r>
    </w:p>
    <w:p w14:paraId="616DF0F3" w14:textId="77777777" w:rsidR="007A4D47" w:rsidRPr="00CA41C3" w:rsidRDefault="008659E3" w:rsidP="00500F9F">
      <w:pPr>
        <w:pStyle w:val="NoSpacing"/>
        <w:ind w:firstLine="720"/>
        <w:jc w:val="both"/>
      </w:pPr>
      <w:r w:rsidRPr="00CA41C3">
        <w:t>19</w:t>
      </w:r>
      <w:r w:rsidR="005646E5" w:rsidRPr="00CA41C3">
        <w:t xml:space="preserve"> committees said they pay </w:t>
      </w:r>
      <w:r w:rsidR="007A4D47" w:rsidRPr="00CA41C3">
        <w:t xml:space="preserve"> honorarium for the members attending the meeting. </w:t>
      </w:r>
      <w:r w:rsidRPr="00CA41C3">
        <w:t xml:space="preserve">The remuneration reported ranged between Rs. 500-1000.  </w:t>
      </w:r>
      <w:r w:rsidR="005646E5" w:rsidRPr="00CA41C3">
        <w:t xml:space="preserve">Few   reported the remuneration as that is almost equal to transportation of outside members to attend the place of meeting. </w:t>
      </w:r>
      <w:r w:rsidR="007A4D47" w:rsidRPr="00CA41C3">
        <w:t xml:space="preserve">Another </w:t>
      </w:r>
      <w:r w:rsidR="00B55FB2" w:rsidRPr="00CA41C3">
        <w:t xml:space="preserve">10 </w:t>
      </w:r>
      <w:r w:rsidR="007A4D47" w:rsidRPr="00CA41C3">
        <w:t xml:space="preserve">committee said they won’t pay </w:t>
      </w:r>
      <w:r w:rsidRPr="00CA41C3">
        <w:t xml:space="preserve">to </w:t>
      </w:r>
      <w:r w:rsidR="002301A5" w:rsidRPr="00CA41C3">
        <w:t>I</w:t>
      </w:r>
      <w:r w:rsidRPr="00CA41C3">
        <w:t xml:space="preserve">EC members </w:t>
      </w:r>
      <w:r w:rsidR="007A4D47" w:rsidRPr="00CA41C3">
        <w:t>for the</w:t>
      </w:r>
      <w:r w:rsidRPr="00CA41C3">
        <w:t>ir</w:t>
      </w:r>
      <w:r w:rsidR="007A4D47" w:rsidRPr="00CA41C3">
        <w:t xml:space="preserve"> services.  </w:t>
      </w:r>
      <w:r w:rsidRPr="00CA41C3">
        <w:t>One committee did not respond to this question</w:t>
      </w:r>
      <w:r w:rsidR="005646E5" w:rsidRPr="00CA41C3">
        <w:t xml:space="preserve"> </w:t>
      </w:r>
      <w:r w:rsidR="00B55FB2" w:rsidRPr="00CA41C3">
        <w:t xml:space="preserve"> </w:t>
      </w:r>
      <w:r w:rsidR="005646E5" w:rsidRPr="00CA41C3">
        <w:t xml:space="preserve">   </w:t>
      </w:r>
    </w:p>
    <w:p w14:paraId="51C185E0" w14:textId="77777777" w:rsidR="007900B1" w:rsidRDefault="007900B1" w:rsidP="00500F9F">
      <w:pPr>
        <w:pStyle w:val="NoSpacing"/>
        <w:jc w:val="both"/>
        <w:rPr>
          <w:b/>
        </w:rPr>
      </w:pPr>
    </w:p>
    <w:p w14:paraId="0839B5EC" w14:textId="77777777" w:rsidR="007A4D47" w:rsidRPr="00CA41C3" w:rsidRDefault="007900B1" w:rsidP="00500F9F">
      <w:pPr>
        <w:pStyle w:val="NoSpacing"/>
        <w:jc w:val="both"/>
        <w:rPr>
          <w:b/>
        </w:rPr>
      </w:pPr>
      <w:r>
        <w:rPr>
          <w:b/>
        </w:rPr>
        <w:t xml:space="preserve">6)   </w:t>
      </w:r>
      <w:r w:rsidR="007A4D47" w:rsidRPr="00CA41C3">
        <w:rPr>
          <w:b/>
        </w:rPr>
        <w:t xml:space="preserve">Do the investigator has to pay the </w:t>
      </w:r>
      <w:r w:rsidR="00E260B4" w:rsidRPr="00CA41C3">
        <w:rPr>
          <w:b/>
        </w:rPr>
        <w:t>I</w:t>
      </w:r>
      <w:r w:rsidR="007A4D47" w:rsidRPr="00CA41C3">
        <w:rPr>
          <w:b/>
        </w:rPr>
        <w:t>EC.</w:t>
      </w:r>
    </w:p>
    <w:p w14:paraId="2904E684" w14:textId="77777777" w:rsidR="00684BF5" w:rsidRPr="00DF0CE3" w:rsidRDefault="0036723F" w:rsidP="00500F9F">
      <w:pPr>
        <w:pStyle w:val="NoSpacing"/>
        <w:ind w:firstLine="720"/>
        <w:jc w:val="both"/>
      </w:pPr>
      <w:r w:rsidRPr="00CA41C3">
        <w:t xml:space="preserve">The </w:t>
      </w:r>
      <w:r w:rsidR="002301A5" w:rsidRPr="00CA41C3">
        <w:t>I</w:t>
      </w:r>
      <w:r w:rsidRPr="00CA41C3">
        <w:t>EC were asked whether they charge any fee from the in</w:t>
      </w:r>
      <w:r w:rsidR="00684BF5" w:rsidRPr="00CA41C3">
        <w:t>vestigator for Ethical review pr</w:t>
      </w:r>
      <w:r w:rsidRPr="00CA41C3">
        <w:t xml:space="preserve">ocess.  </w:t>
      </w:r>
      <w:r w:rsidR="007F53A8" w:rsidRPr="00CA41C3">
        <w:t xml:space="preserve"> </w:t>
      </w:r>
      <w:r w:rsidRPr="00CA41C3">
        <w:t xml:space="preserve"> 20 </w:t>
      </w:r>
      <w:r w:rsidR="002301A5" w:rsidRPr="00CA41C3">
        <w:t>I</w:t>
      </w:r>
      <w:r w:rsidR="007A4D47" w:rsidRPr="00CA41C3">
        <w:t xml:space="preserve">EC reported that the investigator has to pay </w:t>
      </w:r>
      <w:r w:rsidR="002301A5" w:rsidRPr="00CA41C3">
        <w:t>I</w:t>
      </w:r>
      <w:r w:rsidRPr="00CA41C3">
        <w:t xml:space="preserve">EC </w:t>
      </w:r>
      <w:r w:rsidR="007A4D47" w:rsidRPr="00CA41C3">
        <w:t xml:space="preserve">fees. </w:t>
      </w:r>
      <w:r w:rsidRPr="00CA41C3">
        <w:t xml:space="preserve"> Another 10 committee said they won</w:t>
      </w:r>
      <w:r w:rsidR="00684BF5" w:rsidRPr="00CA41C3">
        <w:t>’</w:t>
      </w:r>
      <w:r w:rsidRPr="00CA41C3">
        <w:t xml:space="preserve">t charge any fee from the investigator.  Those   committees that are not presently charging any fees few of them said they believe that the </w:t>
      </w:r>
      <w:r w:rsidR="002301A5" w:rsidRPr="00CA41C3">
        <w:t>I</w:t>
      </w:r>
      <w:r w:rsidRPr="00CA41C3">
        <w:t>EC has to</w:t>
      </w:r>
      <w:r w:rsidR="007F53A8" w:rsidRPr="00CA41C3">
        <w:t xml:space="preserve"> be</w:t>
      </w:r>
      <w:r w:rsidRPr="00CA41C3">
        <w:t xml:space="preserve"> paid for the ethical review process. </w:t>
      </w:r>
    </w:p>
    <w:p w14:paraId="3C0C303E" w14:textId="77777777" w:rsidR="007900B1" w:rsidRDefault="007900B1" w:rsidP="00500F9F">
      <w:pPr>
        <w:pStyle w:val="NoSpacing"/>
        <w:jc w:val="both"/>
        <w:rPr>
          <w:b/>
        </w:rPr>
      </w:pPr>
    </w:p>
    <w:p w14:paraId="3AA38FA5" w14:textId="77777777" w:rsidR="00684BF5" w:rsidRPr="00CA41C3" w:rsidRDefault="007900B1" w:rsidP="00500F9F">
      <w:pPr>
        <w:pStyle w:val="NoSpacing"/>
        <w:jc w:val="both"/>
        <w:rPr>
          <w:b/>
        </w:rPr>
      </w:pPr>
      <w:r>
        <w:rPr>
          <w:b/>
        </w:rPr>
        <w:t xml:space="preserve">7)  </w:t>
      </w:r>
      <w:r w:rsidR="00684BF5" w:rsidRPr="00CA41C3">
        <w:rPr>
          <w:b/>
        </w:rPr>
        <w:t>Payment structure</w:t>
      </w:r>
    </w:p>
    <w:p w14:paraId="2FCA6D9B" w14:textId="77777777" w:rsidR="007A4D47" w:rsidRPr="00CA41C3" w:rsidRDefault="007A4D47" w:rsidP="00500F9F">
      <w:pPr>
        <w:pStyle w:val="NoSpacing"/>
        <w:ind w:firstLine="720"/>
        <w:jc w:val="both"/>
      </w:pPr>
      <w:r w:rsidRPr="00CA41C3">
        <w:t>Those committees m</w:t>
      </w:r>
      <w:r w:rsidR="0036723F" w:rsidRPr="00CA41C3">
        <w:t>entioned</w:t>
      </w:r>
      <w:r w:rsidRPr="00CA41C3">
        <w:t xml:space="preserve"> about collecting fees </w:t>
      </w:r>
      <w:r w:rsidR="0036723F" w:rsidRPr="00CA41C3">
        <w:t xml:space="preserve">from investigators </w:t>
      </w:r>
      <w:r w:rsidR="00474768" w:rsidRPr="00CA41C3">
        <w:t xml:space="preserve">there </w:t>
      </w:r>
      <w:r w:rsidR="0036723F" w:rsidRPr="00CA41C3">
        <w:t xml:space="preserve">were </w:t>
      </w:r>
      <w:r w:rsidRPr="00CA41C3">
        <w:t xml:space="preserve"> three types of payment </w:t>
      </w:r>
      <w:r w:rsidR="0036723F" w:rsidRPr="00CA41C3">
        <w:t>structure</w:t>
      </w:r>
      <w:r w:rsidR="00474768" w:rsidRPr="00CA41C3">
        <w:t xml:space="preserve">,  </w:t>
      </w:r>
      <w:r w:rsidR="0036723F" w:rsidRPr="00CA41C3">
        <w:t xml:space="preserve">with different  </w:t>
      </w:r>
      <w:r w:rsidR="002301A5" w:rsidRPr="00CA41C3">
        <w:t>I</w:t>
      </w:r>
      <w:r w:rsidR="0036723F" w:rsidRPr="00CA41C3">
        <w:t>EC</w:t>
      </w:r>
      <w:r w:rsidRPr="00CA41C3">
        <w:t xml:space="preserve">.  </w:t>
      </w:r>
      <w:r w:rsidR="00474768" w:rsidRPr="00CA41C3">
        <w:t>One is,  s</w:t>
      </w:r>
      <w:r w:rsidRPr="00CA41C3">
        <w:t xml:space="preserve">ome committee mentioned they collect </w:t>
      </w:r>
      <w:r w:rsidR="00474768" w:rsidRPr="00CA41C3">
        <w:t xml:space="preserve">uniform sitting fee form all investigators who submit proposal to </w:t>
      </w:r>
      <w:r w:rsidR="002301A5" w:rsidRPr="00CA41C3">
        <w:t>I</w:t>
      </w:r>
      <w:r w:rsidR="00474768" w:rsidRPr="00CA41C3">
        <w:t xml:space="preserve">EC for review including PG/UG/PhD thesis review.  The amount mentioned ranged between Rs.1000- </w:t>
      </w:r>
      <w:r w:rsidR="00C12C29" w:rsidRPr="00CA41C3">
        <w:t>2</w:t>
      </w:r>
      <w:r w:rsidR="00474768" w:rsidRPr="00CA41C3">
        <w:t>000.</w:t>
      </w:r>
      <w:r w:rsidR="00C12C29" w:rsidRPr="00CA41C3">
        <w:t xml:space="preserve">  The second type mentioned by </w:t>
      </w:r>
      <w:r w:rsidR="002301A5" w:rsidRPr="00CA41C3">
        <w:t>I</w:t>
      </w:r>
      <w:r w:rsidR="00C12C29" w:rsidRPr="00CA41C3">
        <w:t xml:space="preserve">EC was they charge </w:t>
      </w:r>
      <w:r w:rsidR="005708DB">
        <w:t>different</w:t>
      </w:r>
      <w:r w:rsidRPr="00CA41C3">
        <w:t xml:space="preserve"> fee </w:t>
      </w:r>
      <w:r w:rsidR="005708DB">
        <w:t xml:space="preserve"> for </w:t>
      </w:r>
      <w:r w:rsidR="00847651">
        <w:t>in-house</w:t>
      </w:r>
      <w:r w:rsidR="005708DB">
        <w:t xml:space="preserve"> projects and </w:t>
      </w:r>
      <w:r w:rsidR="00C12C29" w:rsidRPr="00CA41C3">
        <w:t xml:space="preserve"> </w:t>
      </w:r>
      <w:r w:rsidRPr="00CA41C3">
        <w:t>for drug tria</w:t>
      </w:r>
      <w:r w:rsidR="00C12C29" w:rsidRPr="00CA41C3">
        <w:t>ls sponsored by pharmaceutical companies</w:t>
      </w:r>
      <w:r w:rsidRPr="00CA41C3">
        <w:t xml:space="preserve">.  </w:t>
      </w:r>
      <w:r w:rsidR="00C12C29" w:rsidRPr="00CA41C3">
        <w:t xml:space="preserve">There was a wide range in the fee structure </w:t>
      </w:r>
      <w:r w:rsidR="005708DB">
        <w:t xml:space="preserve">  ranging</w:t>
      </w:r>
      <w:r w:rsidR="00C12C29" w:rsidRPr="00CA41C3">
        <w:t xml:space="preserve"> from Rs. 5000-30000</w:t>
      </w:r>
      <w:r w:rsidR="00DB00EA">
        <w:t>. F</w:t>
      </w:r>
      <w:r w:rsidR="00C12C29" w:rsidRPr="00CA41C3">
        <w:t>ew mentio</w:t>
      </w:r>
      <w:r w:rsidR="00DB00EA">
        <w:t>ned</w:t>
      </w:r>
      <w:r w:rsidR="00C12C29" w:rsidRPr="00CA41C3">
        <w:t xml:space="preserve"> apart from this fee Rs. 10000 for each amendment in protocol</w:t>
      </w:r>
      <w:r w:rsidR="00DB00EA">
        <w:t xml:space="preserve"> and </w:t>
      </w:r>
      <w:r w:rsidR="00DB00EA" w:rsidRPr="00CA41C3">
        <w:t>35000</w:t>
      </w:r>
      <w:r w:rsidR="00DB00EA">
        <w:t xml:space="preserve">  </w:t>
      </w:r>
      <w:r w:rsidR="00684BF5" w:rsidRPr="00CA41C3">
        <w:t xml:space="preserve"> for </w:t>
      </w:r>
      <w:r w:rsidR="00684BF5" w:rsidRPr="00CA41C3">
        <w:lastRenderedPageBreak/>
        <w:t xml:space="preserve">expedited </w:t>
      </w:r>
      <w:r w:rsidR="00DB00EA">
        <w:t>review</w:t>
      </w:r>
      <w:r w:rsidR="00684BF5" w:rsidRPr="00CA41C3">
        <w:t>.</w:t>
      </w:r>
      <w:r w:rsidR="00DB00EA">
        <w:t xml:space="preserve"> </w:t>
      </w:r>
      <w:r w:rsidR="00C12C29" w:rsidRPr="00CA41C3">
        <w:t xml:space="preserve">Another one mentioned 15000 as </w:t>
      </w:r>
      <w:r w:rsidR="002301A5" w:rsidRPr="00CA41C3">
        <w:t>I</w:t>
      </w:r>
      <w:r w:rsidR="00C12C29" w:rsidRPr="00CA41C3">
        <w:t>EC sitting fee alon</w:t>
      </w:r>
      <w:r w:rsidR="00684BF5" w:rsidRPr="00CA41C3">
        <w:t>g with 10% of the total project</w:t>
      </w:r>
      <w:r w:rsidR="00C12C29" w:rsidRPr="00CA41C3">
        <w:t>.</w:t>
      </w:r>
      <w:r w:rsidR="00684BF5" w:rsidRPr="00CA41C3">
        <w:t xml:space="preserve">  Yet another reported Rs 500. </w:t>
      </w:r>
      <w:r w:rsidR="00C12C29" w:rsidRPr="00CA41C3">
        <w:t xml:space="preserve"> Few</w:t>
      </w:r>
      <w:r w:rsidRPr="00CA41C3">
        <w:t xml:space="preserve"> committee reported its not the </w:t>
      </w:r>
      <w:r w:rsidR="002301A5" w:rsidRPr="00CA41C3">
        <w:t>I</w:t>
      </w:r>
      <w:r w:rsidRPr="00CA41C3">
        <w:t>EC but the technical committee that collect the fees.</w:t>
      </w:r>
      <w:r w:rsidR="00684BF5" w:rsidRPr="00CA41C3">
        <w:t xml:space="preserve"> In general there is a wide range in the payment structure when various committees are concerned.</w:t>
      </w:r>
    </w:p>
    <w:p w14:paraId="03DBA3C9" w14:textId="77777777" w:rsidR="007900B1" w:rsidRDefault="007900B1" w:rsidP="00500F9F">
      <w:pPr>
        <w:pStyle w:val="NoSpacing"/>
        <w:jc w:val="both"/>
        <w:rPr>
          <w:b/>
        </w:rPr>
      </w:pPr>
    </w:p>
    <w:p w14:paraId="1C270CA5" w14:textId="77777777" w:rsidR="007A4D47" w:rsidRPr="00CA41C3" w:rsidRDefault="007900B1" w:rsidP="00500F9F">
      <w:pPr>
        <w:pStyle w:val="NoSpacing"/>
        <w:jc w:val="both"/>
        <w:rPr>
          <w:b/>
        </w:rPr>
      </w:pPr>
      <w:r>
        <w:rPr>
          <w:b/>
        </w:rPr>
        <w:t xml:space="preserve">8)  </w:t>
      </w:r>
      <w:r w:rsidR="007A4D47" w:rsidRPr="00CA41C3">
        <w:rPr>
          <w:b/>
        </w:rPr>
        <w:t>Cost for conducting meeting.</w:t>
      </w:r>
    </w:p>
    <w:p w14:paraId="211CD961" w14:textId="77777777" w:rsidR="007A4D47" w:rsidRPr="00CA41C3" w:rsidRDefault="007A4D47" w:rsidP="00500F9F">
      <w:pPr>
        <w:pStyle w:val="NoSpacing"/>
        <w:ind w:firstLine="720"/>
        <w:jc w:val="both"/>
      </w:pPr>
      <w:r w:rsidRPr="00CA41C3">
        <w:t>16 committee said there are no cost involved as they conduct the meeting in the Institu</w:t>
      </w:r>
      <w:r w:rsidR="00412431" w:rsidRPr="00CA41C3">
        <w:t xml:space="preserve">te or chair persons chamber.  5 </w:t>
      </w:r>
      <w:r w:rsidR="000F2523" w:rsidRPr="00CA41C3">
        <w:t xml:space="preserve">committee reported cost between </w:t>
      </w:r>
      <w:r w:rsidRPr="00CA41C3">
        <w:t xml:space="preserve"> Rs. </w:t>
      </w:r>
      <w:r w:rsidR="00412431" w:rsidRPr="00CA41C3">
        <w:t xml:space="preserve">5000- </w:t>
      </w:r>
      <w:r w:rsidRPr="00CA41C3">
        <w:t>10000 as the cost per committee meeting.  One committee even mentioned the cost as 14500. Another committee said Rs.250 as the cost per meeting and it is for the refreshment</w:t>
      </w:r>
      <w:r w:rsidR="000F2523" w:rsidRPr="00CA41C3">
        <w:t xml:space="preserve"> of the members</w:t>
      </w:r>
      <w:r w:rsidRPr="00CA41C3">
        <w:t xml:space="preserve">.  </w:t>
      </w:r>
      <w:r w:rsidR="000F2523" w:rsidRPr="00CA41C3">
        <w:t>There was a</w:t>
      </w:r>
      <w:r w:rsidRPr="00CA41C3">
        <w:t xml:space="preserve"> wide range in cost structure in conducting the meeting. </w:t>
      </w:r>
    </w:p>
    <w:p w14:paraId="6ACC23FF" w14:textId="77777777" w:rsidR="000F2523" w:rsidRPr="00DF0CE3" w:rsidRDefault="000F2523" w:rsidP="00500F9F">
      <w:pPr>
        <w:pStyle w:val="NoSpacing"/>
        <w:jc w:val="both"/>
      </w:pPr>
      <w:r w:rsidRPr="00CA41C3">
        <w:t xml:space="preserve">Some </w:t>
      </w:r>
      <w:r w:rsidR="002301A5" w:rsidRPr="00CA41C3">
        <w:t>I</w:t>
      </w:r>
      <w:r w:rsidRPr="00CA41C3">
        <w:t xml:space="preserve">EC mentioned the cost for </w:t>
      </w:r>
      <w:r w:rsidR="002301A5" w:rsidRPr="00CA41C3">
        <w:t>I</w:t>
      </w:r>
      <w:r w:rsidRPr="00CA41C3">
        <w:t xml:space="preserve">EC meeting was met from the fee collected from the investigators. Other </w:t>
      </w:r>
      <w:r w:rsidR="005579D1" w:rsidRPr="00CA41C3">
        <w:t>I</w:t>
      </w:r>
      <w:r w:rsidRPr="00CA41C3">
        <w:t xml:space="preserve">EC’s that are not collecting any fees from the investigators,  mentioned the Institutes fund is utilized for the expenditure related to </w:t>
      </w:r>
      <w:r w:rsidR="005579D1" w:rsidRPr="00CA41C3">
        <w:t>I</w:t>
      </w:r>
      <w:r w:rsidRPr="00CA41C3">
        <w:t xml:space="preserve">EC meeting. </w:t>
      </w:r>
    </w:p>
    <w:p w14:paraId="348DCB99" w14:textId="77777777" w:rsidR="007900B1" w:rsidRDefault="007900B1" w:rsidP="00500F9F">
      <w:pPr>
        <w:pStyle w:val="NoSpacing"/>
        <w:jc w:val="both"/>
        <w:rPr>
          <w:b/>
        </w:rPr>
      </w:pPr>
    </w:p>
    <w:p w14:paraId="3EC87E08" w14:textId="77777777" w:rsidR="007A4D47" w:rsidRPr="00CA41C3" w:rsidRDefault="007900B1" w:rsidP="00500F9F">
      <w:pPr>
        <w:pStyle w:val="NoSpacing"/>
        <w:jc w:val="both"/>
        <w:rPr>
          <w:b/>
        </w:rPr>
      </w:pPr>
      <w:r>
        <w:rPr>
          <w:b/>
        </w:rPr>
        <w:t xml:space="preserve">9)   </w:t>
      </w:r>
      <w:r w:rsidR="007A4D47" w:rsidRPr="00CA41C3">
        <w:rPr>
          <w:b/>
        </w:rPr>
        <w:t>Legal expert in the committee</w:t>
      </w:r>
    </w:p>
    <w:p w14:paraId="2C97BD64" w14:textId="77777777" w:rsidR="00370B2D" w:rsidRDefault="007A4D47" w:rsidP="00500F9F">
      <w:pPr>
        <w:pStyle w:val="NoSpacing"/>
        <w:ind w:firstLine="720"/>
        <w:jc w:val="both"/>
      </w:pPr>
      <w:r w:rsidRPr="00CA41C3">
        <w:t xml:space="preserve">All </w:t>
      </w:r>
      <w:r w:rsidR="00DA6288" w:rsidRPr="00CA41C3">
        <w:t>30</w:t>
      </w:r>
      <w:r w:rsidRPr="00CA41C3">
        <w:t xml:space="preserve"> committee said there is a legal expert in their </w:t>
      </w:r>
      <w:r w:rsidR="002301A5" w:rsidRPr="00CA41C3">
        <w:t>I</w:t>
      </w:r>
      <w:r w:rsidRPr="00CA41C3">
        <w:t xml:space="preserve">EC. </w:t>
      </w:r>
    </w:p>
    <w:p w14:paraId="54497FEA" w14:textId="77777777" w:rsidR="007900B1" w:rsidRPr="00CA41C3" w:rsidRDefault="007900B1" w:rsidP="00500F9F">
      <w:pPr>
        <w:pStyle w:val="NoSpacing"/>
        <w:ind w:firstLine="720"/>
        <w:jc w:val="both"/>
      </w:pPr>
    </w:p>
    <w:p w14:paraId="22BD2500" w14:textId="77777777" w:rsidR="00370B2D" w:rsidRPr="00CA41C3" w:rsidRDefault="007900B1" w:rsidP="00500F9F">
      <w:pPr>
        <w:pStyle w:val="NoSpacing"/>
        <w:jc w:val="both"/>
        <w:rPr>
          <w:b/>
        </w:rPr>
      </w:pPr>
      <w:r>
        <w:rPr>
          <w:b/>
        </w:rPr>
        <w:t xml:space="preserve">10)  </w:t>
      </w:r>
      <w:r w:rsidR="00370B2D" w:rsidRPr="00CA41C3">
        <w:rPr>
          <w:b/>
        </w:rPr>
        <w:t xml:space="preserve">Availability of </w:t>
      </w:r>
      <w:r w:rsidR="002301A5" w:rsidRPr="00CA41C3">
        <w:rPr>
          <w:b/>
        </w:rPr>
        <w:t>I</w:t>
      </w:r>
      <w:r w:rsidR="00370B2D" w:rsidRPr="00CA41C3">
        <w:rPr>
          <w:b/>
        </w:rPr>
        <w:t xml:space="preserve">EC specific staff for </w:t>
      </w:r>
      <w:r w:rsidR="002301A5" w:rsidRPr="00CA41C3">
        <w:rPr>
          <w:b/>
        </w:rPr>
        <w:t>I</w:t>
      </w:r>
      <w:r w:rsidR="00370B2D" w:rsidRPr="00CA41C3">
        <w:rPr>
          <w:b/>
        </w:rPr>
        <w:t>EC activity</w:t>
      </w:r>
    </w:p>
    <w:p w14:paraId="4D41478B" w14:textId="77777777" w:rsidR="00C041AA" w:rsidRPr="00CA41C3" w:rsidRDefault="00370B2D" w:rsidP="00500F9F">
      <w:pPr>
        <w:pStyle w:val="NoSpacing"/>
        <w:ind w:firstLine="720"/>
        <w:jc w:val="both"/>
      </w:pPr>
      <w:r w:rsidRPr="00CA41C3">
        <w:t xml:space="preserve">Majority of the </w:t>
      </w:r>
      <w:r w:rsidR="002301A5" w:rsidRPr="00CA41C3">
        <w:t>I</w:t>
      </w:r>
      <w:r w:rsidRPr="00CA41C3">
        <w:t xml:space="preserve">EC </w:t>
      </w:r>
      <w:r w:rsidR="00843BFA" w:rsidRPr="00CA41C3">
        <w:t xml:space="preserve">was not having any specific </w:t>
      </w:r>
      <w:r w:rsidR="0036723F" w:rsidRPr="00CA41C3">
        <w:t>post</w:t>
      </w:r>
      <w:r w:rsidR="00843BFA" w:rsidRPr="00CA41C3">
        <w:t xml:space="preserve"> designated to </w:t>
      </w:r>
      <w:r w:rsidR="002301A5" w:rsidRPr="00CA41C3">
        <w:t>I</w:t>
      </w:r>
      <w:r w:rsidR="00843BFA" w:rsidRPr="00CA41C3">
        <w:t xml:space="preserve">EC activity alone.  </w:t>
      </w:r>
      <w:r w:rsidR="00400539" w:rsidRPr="00CA41C3">
        <w:t>Very f</w:t>
      </w:r>
      <w:r w:rsidR="00843BFA" w:rsidRPr="00CA41C3">
        <w:t xml:space="preserve">ew </w:t>
      </w:r>
      <w:r w:rsidR="002301A5" w:rsidRPr="00CA41C3">
        <w:t>I</w:t>
      </w:r>
      <w:r w:rsidR="00843BFA" w:rsidRPr="00CA41C3">
        <w:t xml:space="preserve">EC reported part time employee </w:t>
      </w:r>
      <w:r w:rsidR="00400539" w:rsidRPr="00CA41C3">
        <w:t xml:space="preserve">working for </w:t>
      </w:r>
      <w:r w:rsidR="002301A5" w:rsidRPr="00CA41C3">
        <w:t>I</w:t>
      </w:r>
      <w:r w:rsidR="00400539" w:rsidRPr="00CA41C3">
        <w:t xml:space="preserve">EC. Most of the work related to </w:t>
      </w:r>
      <w:r w:rsidR="002301A5" w:rsidRPr="00CA41C3">
        <w:t>I</w:t>
      </w:r>
      <w:r w:rsidR="00400539" w:rsidRPr="00CA41C3">
        <w:t xml:space="preserve">EC were done by staff of parent department under which </w:t>
      </w:r>
      <w:r w:rsidR="002301A5" w:rsidRPr="00CA41C3">
        <w:t>I</w:t>
      </w:r>
      <w:r w:rsidR="00400539" w:rsidRPr="00CA41C3">
        <w:t xml:space="preserve">EC was functioning. Many of the </w:t>
      </w:r>
      <w:r w:rsidR="002301A5" w:rsidRPr="00CA41C3">
        <w:t>I</w:t>
      </w:r>
      <w:r w:rsidR="00400539" w:rsidRPr="00CA41C3">
        <w:t>EC even reported this as an additional non paid</w:t>
      </w:r>
      <w:r w:rsidR="0036723F" w:rsidRPr="00CA41C3">
        <w:t xml:space="preserve"> activity</w:t>
      </w:r>
      <w:r w:rsidR="00400539" w:rsidRPr="00CA41C3">
        <w:t xml:space="preserve">.  </w:t>
      </w:r>
    </w:p>
    <w:p w14:paraId="5C627177" w14:textId="77777777" w:rsidR="004D665B" w:rsidRDefault="004D665B" w:rsidP="00500F9F">
      <w:pPr>
        <w:pStyle w:val="NoSpacing"/>
        <w:jc w:val="both"/>
        <w:rPr>
          <w:b/>
        </w:rPr>
      </w:pPr>
    </w:p>
    <w:p w14:paraId="47A7D77E" w14:textId="77777777" w:rsidR="007A4D47" w:rsidRPr="00CA41C3" w:rsidRDefault="004D665B" w:rsidP="00500F9F">
      <w:pPr>
        <w:pStyle w:val="NoSpacing"/>
        <w:jc w:val="both"/>
      </w:pPr>
      <w:r>
        <w:rPr>
          <w:b/>
        </w:rPr>
        <w:t xml:space="preserve">11)   </w:t>
      </w:r>
      <w:r w:rsidR="007A4D47" w:rsidRPr="00CA41C3">
        <w:rPr>
          <w:b/>
        </w:rPr>
        <w:t xml:space="preserve">Site visit by </w:t>
      </w:r>
      <w:r w:rsidR="003C1945" w:rsidRPr="00CA41C3">
        <w:rPr>
          <w:b/>
        </w:rPr>
        <w:t>I</w:t>
      </w:r>
      <w:r w:rsidR="007A4D47" w:rsidRPr="00CA41C3">
        <w:rPr>
          <w:b/>
        </w:rPr>
        <w:t xml:space="preserve">EC </w:t>
      </w:r>
    </w:p>
    <w:p w14:paraId="0D02E0E2" w14:textId="77777777" w:rsidR="00AC4794" w:rsidRPr="00DF0CE3" w:rsidRDefault="007A4D47" w:rsidP="00500F9F">
      <w:pPr>
        <w:pStyle w:val="NoSpacing"/>
        <w:ind w:firstLine="720"/>
        <w:jc w:val="both"/>
      </w:pPr>
      <w:r w:rsidRPr="00CA41C3">
        <w:t xml:space="preserve">The committee were asked whether they visit the study site of the going </w:t>
      </w:r>
      <w:r w:rsidR="0099408A" w:rsidRPr="00CA41C3">
        <w:t>research</w:t>
      </w:r>
      <w:r w:rsidRPr="00CA41C3">
        <w:t xml:space="preserve">.  </w:t>
      </w:r>
      <w:r w:rsidR="0099408A" w:rsidRPr="00CA41C3">
        <w:t xml:space="preserve">The response of the committee were very vague and </w:t>
      </w:r>
      <w:r w:rsidRPr="00CA41C3">
        <w:t xml:space="preserve">14 said as </w:t>
      </w:r>
      <w:r w:rsidR="0099408A" w:rsidRPr="00CA41C3">
        <w:t xml:space="preserve">they would visit if the researcher report AE/ problems but how many site visit done was </w:t>
      </w:r>
      <w:r w:rsidR="0053278B" w:rsidRPr="00CA41C3">
        <w:t xml:space="preserve">not </w:t>
      </w:r>
      <w:r w:rsidR="0099408A" w:rsidRPr="00CA41C3">
        <w:t xml:space="preserve">responded. </w:t>
      </w:r>
      <w:r w:rsidR="0036723F" w:rsidRPr="00CA41C3">
        <w:t xml:space="preserve"> Out of this one committee mentioned the Data Safety monitoring committee do the site visit if any problem occurs. </w:t>
      </w:r>
      <w:r w:rsidR="0099408A" w:rsidRPr="00CA41C3">
        <w:t xml:space="preserve"> </w:t>
      </w:r>
      <w:r w:rsidRPr="00CA41C3">
        <w:t xml:space="preserve"> 1</w:t>
      </w:r>
      <w:r w:rsidR="0099408A" w:rsidRPr="00CA41C3">
        <w:t>5</w:t>
      </w:r>
      <w:r w:rsidRPr="00CA41C3">
        <w:t xml:space="preserve"> said as </w:t>
      </w:r>
      <w:r w:rsidR="0099408A" w:rsidRPr="00CA41C3">
        <w:t>they have not done site visit to the researchers place of study. O</w:t>
      </w:r>
      <w:r w:rsidRPr="00CA41C3">
        <w:t xml:space="preserve">ne </w:t>
      </w:r>
      <w:r w:rsidR="00D43FCE" w:rsidRPr="00CA41C3">
        <w:t>I</w:t>
      </w:r>
      <w:r w:rsidR="0099408A" w:rsidRPr="00CA41C3">
        <w:t xml:space="preserve">EC was </w:t>
      </w:r>
      <w:r w:rsidRPr="00CA41C3">
        <w:t xml:space="preserve"> a non responder</w:t>
      </w:r>
      <w:r w:rsidR="0099408A" w:rsidRPr="00CA41C3">
        <w:t xml:space="preserve"> to this question</w:t>
      </w:r>
      <w:r w:rsidRPr="00CA41C3">
        <w:t>.</w:t>
      </w:r>
    </w:p>
    <w:p w14:paraId="4279E4FD" w14:textId="77777777" w:rsidR="004D665B" w:rsidRDefault="004D665B" w:rsidP="00500F9F">
      <w:pPr>
        <w:pStyle w:val="NoSpacing"/>
        <w:jc w:val="both"/>
        <w:rPr>
          <w:b/>
        </w:rPr>
      </w:pPr>
    </w:p>
    <w:p w14:paraId="5952A22A" w14:textId="77777777" w:rsidR="007A4D47" w:rsidRPr="00CA41C3" w:rsidRDefault="004D665B" w:rsidP="00500F9F">
      <w:pPr>
        <w:pStyle w:val="NoSpacing"/>
        <w:jc w:val="both"/>
        <w:rPr>
          <w:b/>
        </w:rPr>
      </w:pPr>
      <w:r>
        <w:rPr>
          <w:b/>
        </w:rPr>
        <w:t xml:space="preserve">12)  </w:t>
      </w:r>
      <w:r w:rsidR="007A4D47" w:rsidRPr="00CA41C3">
        <w:rPr>
          <w:b/>
        </w:rPr>
        <w:t>Adverse Event report</w:t>
      </w:r>
    </w:p>
    <w:p w14:paraId="52240072" w14:textId="77777777" w:rsidR="00A01C85" w:rsidRPr="00CA41C3" w:rsidRDefault="00684467" w:rsidP="00500F9F">
      <w:pPr>
        <w:pStyle w:val="NoSpacing"/>
        <w:ind w:firstLine="720"/>
        <w:jc w:val="both"/>
      </w:pPr>
      <w:r w:rsidRPr="00CA41C3">
        <w:t xml:space="preserve">Regarding </w:t>
      </w:r>
      <w:r w:rsidR="00993E05" w:rsidRPr="00CA41C3">
        <w:t xml:space="preserve"> Adverse E</w:t>
      </w:r>
      <w:r w:rsidR="007A4D47" w:rsidRPr="00CA41C3">
        <w:t xml:space="preserve">vent reporting from the </w:t>
      </w:r>
      <w:r w:rsidR="002B7D21" w:rsidRPr="00CA41C3">
        <w:t>investigators</w:t>
      </w:r>
      <w:r w:rsidRPr="00CA41C3">
        <w:t>,</w:t>
      </w:r>
      <w:r w:rsidR="007A4D47" w:rsidRPr="00CA41C3">
        <w:t xml:space="preserve">  1</w:t>
      </w:r>
      <w:r w:rsidR="00E049F4" w:rsidRPr="00CA41C3">
        <w:t>9</w:t>
      </w:r>
      <w:r w:rsidR="007A4D47" w:rsidRPr="00CA41C3">
        <w:t xml:space="preserve"> committees said they get AE reporting </w:t>
      </w:r>
      <w:r w:rsidR="00204B48" w:rsidRPr="00CA41C3">
        <w:t xml:space="preserve">occasionally </w:t>
      </w:r>
      <w:r w:rsidR="007A4D47" w:rsidRPr="00CA41C3">
        <w:t xml:space="preserve">and </w:t>
      </w:r>
      <w:r w:rsidR="00E049F4" w:rsidRPr="00CA41C3">
        <w:t>11</w:t>
      </w:r>
      <w:r w:rsidR="007A4D47" w:rsidRPr="00CA41C3">
        <w:t xml:space="preserve"> said they do not get.</w:t>
      </w:r>
    </w:p>
    <w:p w14:paraId="4A31F16D" w14:textId="77777777" w:rsidR="004D665B" w:rsidRDefault="004D665B" w:rsidP="00500F9F">
      <w:pPr>
        <w:pStyle w:val="NoSpacing"/>
        <w:jc w:val="both"/>
        <w:rPr>
          <w:b/>
        </w:rPr>
      </w:pPr>
    </w:p>
    <w:p w14:paraId="7907BE88" w14:textId="77777777" w:rsidR="007A4D47" w:rsidRPr="00CA41C3" w:rsidRDefault="004D665B" w:rsidP="00500F9F">
      <w:pPr>
        <w:pStyle w:val="NoSpacing"/>
        <w:jc w:val="both"/>
      </w:pPr>
      <w:r>
        <w:rPr>
          <w:b/>
        </w:rPr>
        <w:t xml:space="preserve">13)  </w:t>
      </w:r>
      <w:r w:rsidR="007A4D47" w:rsidRPr="00CA41C3">
        <w:rPr>
          <w:b/>
        </w:rPr>
        <w:t>Out side pressure to clear project</w:t>
      </w:r>
    </w:p>
    <w:p w14:paraId="392562BD" w14:textId="77777777" w:rsidR="00993E05" w:rsidRPr="00CA41C3" w:rsidRDefault="00993E05" w:rsidP="00500F9F">
      <w:pPr>
        <w:pStyle w:val="NoSpacing"/>
        <w:ind w:firstLine="720"/>
        <w:jc w:val="both"/>
      </w:pPr>
      <w:r w:rsidRPr="00CA41C3">
        <w:t>29</w:t>
      </w:r>
      <w:r w:rsidR="007A4D47" w:rsidRPr="00CA41C3">
        <w:t xml:space="preserve"> committees said they have never faced any outside pressure to clear projects. One committee said as YES but further explanation on what was the nature and context of the pressure not mentioned.</w:t>
      </w:r>
    </w:p>
    <w:p w14:paraId="6A49C5E6" w14:textId="77777777" w:rsidR="004D665B" w:rsidRDefault="004D665B" w:rsidP="00500F9F">
      <w:pPr>
        <w:pStyle w:val="NoSpacing"/>
        <w:jc w:val="both"/>
        <w:rPr>
          <w:b/>
        </w:rPr>
      </w:pPr>
    </w:p>
    <w:p w14:paraId="2B39EF35" w14:textId="77777777" w:rsidR="007A4D47" w:rsidRPr="00CA41C3" w:rsidRDefault="004D665B" w:rsidP="00500F9F">
      <w:pPr>
        <w:pStyle w:val="NoSpacing"/>
        <w:jc w:val="both"/>
        <w:rPr>
          <w:b/>
        </w:rPr>
      </w:pPr>
      <w:r>
        <w:rPr>
          <w:b/>
        </w:rPr>
        <w:t xml:space="preserve">14)   </w:t>
      </w:r>
      <w:r w:rsidR="0070467F">
        <w:rPr>
          <w:b/>
        </w:rPr>
        <w:t>How to fix date</w:t>
      </w:r>
    </w:p>
    <w:p w14:paraId="689A983F" w14:textId="77777777" w:rsidR="007A4D47" w:rsidRPr="00CA41C3" w:rsidRDefault="007A4D47" w:rsidP="00500F9F">
      <w:pPr>
        <w:pStyle w:val="NoSpacing"/>
        <w:ind w:firstLine="720"/>
        <w:jc w:val="both"/>
      </w:pPr>
      <w:r w:rsidRPr="00CA41C3">
        <w:t xml:space="preserve">Majority said the date was fixed by </w:t>
      </w:r>
      <w:r w:rsidR="002B7D21" w:rsidRPr="00CA41C3">
        <w:t>discussion</w:t>
      </w:r>
      <w:r w:rsidRPr="00CA41C3">
        <w:t xml:space="preserve"> between the chairperson and members.</w:t>
      </w:r>
      <w:r w:rsidR="002B7D21" w:rsidRPr="00CA41C3">
        <w:t xml:space="preserve"> Date convenient to members are chosen.  Few others mentioned as per availability of chair person.  </w:t>
      </w:r>
      <w:r w:rsidRPr="00CA41C3">
        <w:t xml:space="preserve"> Some other committee mentioned fixed day in week were considered as the day for meeting like,</w:t>
      </w:r>
    </w:p>
    <w:p w14:paraId="0DCF9A7B" w14:textId="77777777" w:rsidR="007A4D47" w:rsidRPr="00CA41C3" w:rsidRDefault="007A4D47" w:rsidP="00500F9F">
      <w:pPr>
        <w:pStyle w:val="NoSpacing"/>
        <w:jc w:val="both"/>
      </w:pPr>
      <w:r w:rsidRPr="00CA41C3">
        <w:lastRenderedPageBreak/>
        <w:t xml:space="preserve"> </w:t>
      </w:r>
      <w:r w:rsidR="004D665B">
        <w:t xml:space="preserve"> </w:t>
      </w:r>
      <w:r w:rsidRPr="00CA41C3">
        <w:t>1) First Thursday of every month</w:t>
      </w:r>
    </w:p>
    <w:p w14:paraId="7066223E" w14:textId="77777777" w:rsidR="007A4D47" w:rsidRPr="00CA41C3" w:rsidRDefault="004D665B" w:rsidP="00500F9F">
      <w:pPr>
        <w:pStyle w:val="NoSpacing"/>
        <w:jc w:val="both"/>
      </w:pPr>
      <w:r>
        <w:t xml:space="preserve">  </w:t>
      </w:r>
      <w:r w:rsidR="007A4D47" w:rsidRPr="00CA41C3">
        <w:t>2) Every third Saturday of alternate month etc…</w:t>
      </w:r>
    </w:p>
    <w:p w14:paraId="193CA241" w14:textId="77777777" w:rsidR="004D665B" w:rsidRDefault="004D665B" w:rsidP="00500F9F">
      <w:pPr>
        <w:pStyle w:val="NoSpacing"/>
        <w:jc w:val="both"/>
        <w:rPr>
          <w:ins w:id="27" w:author="NIE" w:date="2017-12-15T18:45:00Z"/>
          <w:b/>
          <w:u w:val="single"/>
        </w:rPr>
      </w:pPr>
    </w:p>
    <w:p w14:paraId="05A8E34B" w14:textId="3B247489" w:rsidR="002669CD" w:rsidRDefault="002669CD" w:rsidP="00500F9F">
      <w:pPr>
        <w:pStyle w:val="NoSpacing"/>
        <w:jc w:val="both"/>
        <w:rPr>
          <w:ins w:id="28" w:author="NIE" w:date="2017-12-15T18:45:00Z"/>
          <w:b/>
          <w:u w:val="single"/>
        </w:rPr>
      </w:pPr>
      <w:commentRangeStart w:id="29"/>
      <w:ins w:id="30" w:author="NIE" w:date="2017-12-15T18:45:00Z">
        <w:r>
          <w:rPr>
            <w:b/>
            <w:u w:val="single"/>
          </w:rPr>
          <w:t>Discussion</w:t>
        </w:r>
        <w:commentRangeEnd w:id="29"/>
        <w:r w:rsidR="005F27D8">
          <w:rPr>
            <w:rStyle w:val="CommentReference"/>
          </w:rPr>
          <w:commentReference w:id="29"/>
        </w:r>
      </w:ins>
    </w:p>
    <w:p w14:paraId="3100547D" w14:textId="27BAC5D0" w:rsidR="005F27D8" w:rsidRDefault="005F27D8" w:rsidP="00500F9F">
      <w:pPr>
        <w:pStyle w:val="NoSpacing"/>
        <w:jc w:val="both"/>
        <w:rPr>
          <w:b/>
          <w:u w:val="single"/>
        </w:rPr>
      </w:pPr>
      <w:ins w:id="31" w:author="NIE" w:date="2017-12-15T18:46:00Z">
        <w:r>
          <w:rPr>
            <w:b/>
            <w:u w:val="single"/>
          </w:rPr>
          <w:t>What about limtations?</w:t>
        </w:r>
      </w:ins>
    </w:p>
    <w:p w14:paraId="462969A9" w14:textId="77777777" w:rsidR="007A4D47" w:rsidRPr="004D665B" w:rsidRDefault="007A4D47" w:rsidP="00500F9F">
      <w:pPr>
        <w:pStyle w:val="NoSpacing"/>
        <w:jc w:val="both"/>
        <w:rPr>
          <w:b/>
          <w:sz w:val="26"/>
          <w:szCs w:val="26"/>
          <w:u w:val="single"/>
        </w:rPr>
      </w:pPr>
      <w:r w:rsidRPr="004D665B">
        <w:rPr>
          <w:b/>
          <w:sz w:val="26"/>
          <w:szCs w:val="26"/>
          <w:u w:val="single"/>
        </w:rPr>
        <w:t>Conclusion</w:t>
      </w:r>
    </w:p>
    <w:p w14:paraId="3DC74E43" w14:textId="77777777" w:rsidR="00E261CF" w:rsidRPr="00CA41C3" w:rsidRDefault="00E261CF" w:rsidP="00500F9F">
      <w:pPr>
        <w:pStyle w:val="NoSpacing"/>
        <w:ind w:firstLine="720"/>
        <w:jc w:val="both"/>
      </w:pPr>
      <w:r w:rsidRPr="00CA41C3">
        <w:t>Ther</w:t>
      </w:r>
      <w:r w:rsidR="00697664" w:rsidRPr="00CA41C3">
        <w:t xml:space="preserve">e was a wide range of proposals, from 1-100, </w:t>
      </w:r>
      <w:r w:rsidRPr="00CA41C3">
        <w:t xml:space="preserve">received by committees   indicating the </w:t>
      </w:r>
      <w:r w:rsidR="00697664" w:rsidRPr="00CA41C3">
        <w:t xml:space="preserve">hefty </w:t>
      </w:r>
      <w:r w:rsidRPr="00CA41C3">
        <w:t xml:space="preserve">workload of committees to deal with </w:t>
      </w:r>
      <w:r w:rsidR="00697664" w:rsidRPr="00CA41C3">
        <w:t>review process</w:t>
      </w:r>
      <w:r w:rsidRPr="00CA41C3">
        <w:t>. Nearly 2/3</w:t>
      </w:r>
      <w:r w:rsidRPr="00CA41C3">
        <w:rPr>
          <w:vertAlign w:val="superscript"/>
        </w:rPr>
        <w:t>rd</w:t>
      </w:r>
      <w:r w:rsidRPr="00CA41C3">
        <w:t xml:space="preserve"> of the IEC were not having support from other sub committees.   Committees that has to deal with many projects the help of TAC/Methodology/Protocol committee  can improve IEC functioning.</w:t>
      </w:r>
    </w:p>
    <w:p w14:paraId="22124053" w14:textId="77777777" w:rsidR="00E261CF" w:rsidRPr="00CA41C3" w:rsidRDefault="00697664" w:rsidP="00500F9F">
      <w:pPr>
        <w:pStyle w:val="NoSpacing"/>
        <w:ind w:firstLine="720"/>
        <w:jc w:val="both"/>
        <w:rPr>
          <w:u w:val="single"/>
        </w:rPr>
      </w:pPr>
      <w:r w:rsidRPr="00CA41C3">
        <w:t xml:space="preserve">Some IECs  </w:t>
      </w:r>
      <w:r w:rsidR="00E261CF" w:rsidRPr="00CA41C3">
        <w:t xml:space="preserve"> reported as having online or by email submission   which will be good option to consider by other IEC also</w:t>
      </w:r>
      <w:r w:rsidRPr="00CA41C3">
        <w:t xml:space="preserve"> so that more paper works/space limitations can be circumvented.</w:t>
      </w:r>
    </w:p>
    <w:p w14:paraId="313A7DC7" w14:textId="77777777" w:rsidR="00E261CF" w:rsidRPr="00CA41C3" w:rsidRDefault="00E261CF" w:rsidP="00500F9F">
      <w:pPr>
        <w:pStyle w:val="NoSpacing"/>
        <w:ind w:firstLine="720"/>
        <w:jc w:val="both"/>
      </w:pPr>
      <w:r w:rsidRPr="00CA41C3">
        <w:t xml:space="preserve">The feedback on study progress and AE reporting by investigator to IEC needs to be strengthened.  IEC members visiting the investigator site also need to be improved. </w:t>
      </w:r>
    </w:p>
    <w:p w14:paraId="2BF81C07" w14:textId="77777777" w:rsidR="005B404C" w:rsidRPr="00CA41C3" w:rsidRDefault="00E261CF" w:rsidP="00500F9F">
      <w:pPr>
        <w:pStyle w:val="NoSpacing"/>
        <w:jc w:val="both"/>
      </w:pPr>
      <w:r w:rsidRPr="00CA41C3">
        <w:t>Many committees mentioned the need for  formal training focused to IEC members on regular basis</w:t>
      </w:r>
      <w:r w:rsidR="00A351C9" w:rsidRPr="00CA41C3">
        <w:rPr>
          <w:vertAlign w:val="superscript"/>
        </w:rPr>
        <w:t>1</w:t>
      </w:r>
      <w:r w:rsidR="00803F99">
        <w:rPr>
          <w:vertAlign w:val="superscript"/>
        </w:rPr>
        <w:t>2</w:t>
      </w:r>
      <w:r w:rsidRPr="00CA41C3">
        <w:t xml:space="preserve">.   </w:t>
      </w:r>
    </w:p>
    <w:p w14:paraId="6857FF20" w14:textId="77777777" w:rsidR="00E261CF" w:rsidRPr="00CA41C3" w:rsidRDefault="00E261CF" w:rsidP="00500F9F">
      <w:pPr>
        <w:pStyle w:val="NoSpacing"/>
        <w:ind w:firstLine="720"/>
        <w:jc w:val="both"/>
      </w:pPr>
      <w:r w:rsidRPr="00CA41C3">
        <w:t>There is no uniformity in fee structure/amount</w:t>
      </w:r>
      <w:r w:rsidR="00F53F24" w:rsidRPr="00CA41C3">
        <w:t xml:space="preserve"> that the inve</w:t>
      </w:r>
      <w:r w:rsidR="00033100" w:rsidRPr="00CA41C3">
        <w:t>st</w:t>
      </w:r>
      <w:r w:rsidR="00F53F24" w:rsidRPr="00CA41C3">
        <w:t>iga</w:t>
      </w:r>
      <w:r w:rsidR="00033100" w:rsidRPr="00CA41C3">
        <w:t>t</w:t>
      </w:r>
      <w:r w:rsidR="00F53F24" w:rsidRPr="00CA41C3">
        <w:t xml:space="preserve">or has to pay   among the various IECs.  The </w:t>
      </w:r>
      <w:r w:rsidR="00033100" w:rsidRPr="00CA41C3">
        <w:t>independence</w:t>
      </w:r>
      <w:r w:rsidR="00F53F24" w:rsidRPr="00CA41C3">
        <w:t xml:space="preserve"> and competency of the IEC has to be considered especially with a hefty fee structure.</w:t>
      </w:r>
    </w:p>
    <w:p w14:paraId="12E34C83" w14:textId="77777777" w:rsidR="00D92549" w:rsidRPr="00CA41C3" w:rsidRDefault="00322424" w:rsidP="00500F9F">
      <w:pPr>
        <w:pStyle w:val="NoSpacing"/>
        <w:ind w:firstLine="720"/>
        <w:jc w:val="both"/>
      </w:pPr>
      <w:r w:rsidRPr="00CA41C3">
        <w:t>Majority of the I</w:t>
      </w:r>
      <w:r w:rsidR="00D92549" w:rsidRPr="00CA41C3">
        <w:t>EC was not having a</w:t>
      </w:r>
      <w:r w:rsidRPr="00CA41C3">
        <w:t>ny specific post designated to IEC activity alone.  Very few I</w:t>
      </w:r>
      <w:r w:rsidR="00D92549" w:rsidRPr="00CA41C3">
        <w:t>EC reported part ti</w:t>
      </w:r>
      <w:r w:rsidRPr="00CA41C3">
        <w:t>me employee working for I</w:t>
      </w:r>
      <w:r w:rsidR="00D92549" w:rsidRPr="00CA41C3">
        <w:t>E</w:t>
      </w:r>
      <w:r w:rsidRPr="00CA41C3">
        <w:t>C. Most of the work related to I</w:t>
      </w:r>
      <w:r w:rsidR="00D92549" w:rsidRPr="00CA41C3">
        <w:t>EC were done by staff of</w:t>
      </w:r>
      <w:r w:rsidRPr="00CA41C3">
        <w:t xml:space="preserve"> parent department under which I</w:t>
      </w:r>
      <w:r w:rsidR="00D92549" w:rsidRPr="00CA41C3">
        <w:t>E</w:t>
      </w:r>
      <w:r w:rsidRPr="00CA41C3">
        <w:t>C was functioning</w:t>
      </w:r>
      <w:r w:rsidR="00D66B7D">
        <w:rPr>
          <w:vertAlign w:val="superscript"/>
        </w:rPr>
        <w:t>8</w:t>
      </w:r>
      <w:r w:rsidR="00721890" w:rsidRPr="00CA41C3">
        <w:rPr>
          <w:vertAlign w:val="superscript"/>
        </w:rPr>
        <w:t>,1</w:t>
      </w:r>
      <w:r w:rsidR="00A351C9" w:rsidRPr="00CA41C3">
        <w:rPr>
          <w:vertAlign w:val="superscript"/>
        </w:rPr>
        <w:t>3</w:t>
      </w:r>
      <w:r w:rsidRPr="00CA41C3">
        <w:t xml:space="preserve">. </w:t>
      </w:r>
      <w:r w:rsidR="00D66B7D">
        <w:t xml:space="preserve"> </w:t>
      </w:r>
      <w:r w:rsidRPr="00CA41C3">
        <w:t>Many of the I</w:t>
      </w:r>
      <w:r w:rsidR="00D92549" w:rsidRPr="00CA41C3">
        <w:t xml:space="preserve">EC even reported this as an additional non paid activity.  </w:t>
      </w:r>
    </w:p>
    <w:p w14:paraId="34FB07EB" w14:textId="77777777" w:rsidR="00D92549" w:rsidRPr="00CA41C3" w:rsidRDefault="00D92549" w:rsidP="00500F9F">
      <w:pPr>
        <w:pStyle w:val="NoSpacing"/>
        <w:jc w:val="both"/>
        <w:rPr>
          <w:b/>
          <w:u w:val="single"/>
        </w:rPr>
      </w:pPr>
    </w:p>
    <w:p w14:paraId="1D6BA368" w14:textId="561D63FD" w:rsidR="00A339C7" w:rsidRPr="00CA41C3" w:rsidRDefault="005F27D8" w:rsidP="00500F9F">
      <w:pPr>
        <w:jc w:val="both"/>
        <w:rPr>
          <w:b/>
          <w:u w:val="single"/>
        </w:rPr>
      </w:pPr>
      <w:commentRangeStart w:id="32"/>
      <w:ins w:id="33" w:author="NIE" w:date="2017-12-15T18:45:00Z">
        <w:r>
          <w:rPr>
            <w:b/>
            <w:u w:val="single"/>
          </w:rPr>
          <w:t xml:space="preserve">Recommendations </w:t>
        </w:r>
      </w:ins>
      <w:commentRangeEnd w:id="32"/>
      <w:ins w:id="34" w:author="NIE" w:date="2017-12-15T18:46:00Z">
        <w:r>
          <w:rPr>
            <w:rStyle w:val="CommentReference"/>
          </w:rPr>
          <w:commentReference w:id="32"/>
        </w:r>
      </w:ins>
    </w:p>
    <w:p w14:paraId="456888E0" w14:textId="77777777" w:rsidR="00A339C7" w:rsidRPr="00CA41C3" w:rsidRDefault="00F14A6B" w:rsidP="00500F9F">
      <w:pPr>
        <w:jc w:val="both"/>
        <w:rPr>
          <w:b/>
          <w:u w:val="single"/>
        </w:rPr>
      </w:pPr>
      <w:r w:rsidRPr="00CA41C3">
        <w:rPr>
          <w:b/>
          <w:u w:val="single"/>
        </w:rPr>
        <w:t>References</w:t>
      </w:r>
    </w:p>
    <w:p w14:paraId="5657C6C6" w14:textId="77777777" w:rsidR="00F14A6B" w:rsidRPr="00CA41C3" w:rsidRDefault="00F14A6B" w:rsidP="00500F9F">
      <w:pPr>
        <w:numPr>
          <w:ilvl w:val="0"/>
          <w:numId w:val="1"/>
        </w:numPr>
        <w:spacing w:before="136" w:after="136"/>
        <w:jc w:val="both"/>
        <w:outlineLvl w:val="2"/>
        <w:rPr>
          <w:bCs/>
        </w:rPr>
      </w:pPr>
      <w:r w:rsidRPr="00CA41C3">
        <w:t xml:space="preserve">Tindana PO, Singh JA, Tracy CS, et al. Grand challenges in global health: community engagement in research in developing countries. </w:t>
      </w:r>
      <w:r w:rsidRPr="00CA41C3">
        <w:rPr>
          <w:lang w:val="nl-NL"/>
        </w:rPr>
        <w:t>PLoS Med 2007;</w:t>
      </w:r>
      <w:r w:rsidRPr="00CA41C3">
        <w:rPr>
          <w:bCs/>
          <w:lang w:val="nl-NL"/>
        </w:rPr>
        <w:t>4</w:t>
      </w:r>
      <w:r w:rsidRPr="00CA41C3">
        <w:rPr>
          <w:lang w:val="nl-NL"/>
        </w:rPr>
        <w:t>:e273 doi:10.1371/journal.pmed.0040273.</w:t>
      </w:r>
    </w:p>
    <w:p w14:paraId="00718C20" w14:textId="77777777" w:rsidR="00F14A6B" w:rsidRPr="00CA41C3" w:rsidRDefault="00F14A6B" w:rsidP="00500F9F">
      <w:pPr>
        <w:numPr>
          <w:ilvl w:val="0"/>
          <w:numId w:val="1"/>
        </w:numPr>
        <w:spacing w:before="136" w:after="136"/>
        <w:jc w:val="both"/>
        <w:outlineLvl w:val="2"/>
        <w:rPr>
          <w:bCs/>
        </w:rPr>
      </w:pPr>
      <w:r w:rsidRPr="00CA41C3">
        <w:rPr>
          <w:bCs/>
          <w:lang w:val="nl-NL"/>
        </w:rPr>
        <w:t xml:space="preserve"> </w:t>
      </w:r>
      <w:r w:rsidRPr="00CA41C3">
        <w:rPr>
          <w:lang w:val="nl-NL"/>
        </w:rPr>
        <w:t xml:space="preserve">Molyneux CS, Wassenaar DR, Peshu N, et al. </w:t>
      </w:r>
      <w:r w:rsidRPr="00CA41C3">
        <w:t>‘Even if they ask you to stand by a tree all day, you have to do it (laughter) …!’ Community voices on the notion and practice of informed consent for biomedical research in developing countries. Soc Sci Med 2005;61:443–54 [</w:t>
      </w:r>
      <w:hyperlink r:id="rId11" w:history="1">
        <w:r w:rsidRPr="00CA41C3">
          <w:rPr>
            <w:u w:val="single"/>
          </w:rPr>
          <w:t>PubMed</w:t>
        </w:r>
      </w:hyperlink>
      <w:r w:rsidRPr="00CA41C3">
        <w:t>]</w:t>
      </w:r>
    </w:p>
    <w:p w14:paraId="1F195436" w14:textId="77777777" w:rsidR="00F14A6B" w:rsidRPr="00CA41C3" w:rsidRDefault="00F14A6B" w:rsidP="00500F9F">
      <w:pPr>
        <w:numPr>
          <w:ilvl w:val="0"/>
          <w:numId w:val="1"/>
        </w:numPr>
        <w:spacing w:before="136" w:after="136"/>
        <w:jc w:val="both"/>
        <w:outlineLvl w:val="2"/>
        <w:rPr>
          <w:bCs/>
        </w:rPr>
      </w:pPr>
      <w:r w:rsidRPr="00CA41C3">
        <w:t>Performance of research ethics committees in Spain. A prospective study of 100 applications for clinical trial protocols on medicines.R Dal-Ré, J Espada, and R Ortega,  Med Ethics. 1999 June; 25(3): 268–273.</w:t>
      </w:r>
    </w:p>
    <w:p w14:paraId="29C05205" w14:textId="77777777" w:rsidR="00F14A6B" w:rsidRPr="00CA41C3" w:rsidRDefault="00F14A6B" w:rsidP="00500F9F">
      <w:pPr>
        <w:numPr>
          <w:ilvl w:val="0"/>
          <w:numId w:val="1"/>
        </w:numPr>
        <w:spacing w:before="136" w:after="136"/>
        <w:jc w:val="both"/>
        <w:outlineLvl w:val="2"/>
        <w:rPr>
          <w:bCs/>
        </w:rPr>
      </w:pPr>
      <w:r w:rsidRPr="00CA41C3">
        <w:rPr>
          <w:rStyle w:val="Strong"/>
          <w:b w:val="0"/>
          <w:bCs w:val="0"/>
          <w:i/>
          <w:shd w:val="clear" w:color="auto" w:fill="FFFFFF"/>
        </w:rPr>
        <w:t>Ethics</w:t>
      </w:r>
      <w:r w:rsidRPr="00CA41C3">
        <w:t xml:space="preserve"> </w:t>
      </w:r>
      <w:r w:rsidRPr="00CA41C3">
        <w:rPr>
          <w:rStyle w:val="Strong"/>
          <w:b w:val="0"/>
          <w:bCs w:val="0"/>
          <w:i/>
          <w:shd w:val="clear" w:color="auto" w:fill="FFFFFF"/>
        </w:rPr>
        <w:t>committee</w:t>
      </w:r>
      <w:r w:rsidRPr="00CA41C3">
        <w:t xml:space="preserve">s and health services </w:t>
      </w:r>
      <w:r w:rsidRPr="00CA41C3">
        <w:rPr>
          <w:rStyle w:val="Strong"/>
          <w:b w:val="0"/>
          <w:bCs w:val="0"/>
          <w:i/>
          <w:shd w:val="clear" w:color="auto" w:fill="FFFFFF"/>
        </w:rPr>
        <w:t>research</w:t>
      </w:r>
      <w:r w:rsidRPr="00CA41C3">
        <w:t xml:space="preserve">. </w:t>
      </w:r>
      <w:r w:rsidRPr="00CA41C3">
        <w:rPr>
          <w:rStyle w:val="Strong"/>
          <w:b w:val="0"/>
          <w:i/>
        </w:rPr>
        <w:t>Maria Ginzler</w:t>
      </w:r>
      <w:r w:rsidRPr="00CA41C3">
        <w:t xml:space="preserve">, </w:t>
      </w:r>
      <w:r w:rsidRPr="00CA41C3">
        <w:rPr>
          <w:rStyle w:val="Strong"/>
          <w:b w:val="0"/>
          <w:i/>
          <w:shd w:val="clear" w:color="auto" w:fill="FFFFFF"/>
        </w:rPr>
        <w:t xml:space="preserve"> </w:t>
      </w:r>
      <w:r w:rsidRPr="00CA41C3">
        <w:rPr>
          <w:rStyle w:val="Strong"/>
          <w:b w:val="0"/>
          <w:i/>
        </w:rPr>
        <w:t xml:space="preserve"> </w:t>
      </w:r>
      <w:r w:rsidRPr="00CA41C3">
        <w:br/>
      </w:r>
      <w:r w:rsidRPr="00CA41C3">
        <w:rPr>
          <w:rStyle w:val="Strong"/>
          <w:b w:val="0"/>
          <w:i/>
        </w:rPr>
        <w:t>Jane Davies</w:t>
      </w:r>
      <w:r w:rsidRPr="00CA41C3">
        <w:t xml:space="preserve">, </w:t>
      </w:r>
      <w:r w:rsidRPr="00CA41C3">
        <w:rPr>
          <w:rStyle w:val="Strong"/>
          <w:b w:val="0"/>
          <w:i/>
          <w:shd w:val="clear" w:color="auto" w:fill="FFFFFF"/>
        </w:rPr>
        <w:t xml:space="preserve"> </w:t>
      </w:r>
      <w:r w:rsidRPr="00CA41C3">
        <w:rPr>
          <w:rStyle w:val="Strong"/>
          <w:b w:val="0"/>
          <w:i/>
        </w:rPr>
        <w:t xml:space="preserve"> Klim McPherson</w:t>
      </w:r>
      <w:r w:rsidRPr="00CA41C3">
        <w:t xml:space="preserve">,  </w:t>
      </w:r>
      <w:r w:rsidRPr="00CA41C3">
        <w:rPr>
          <w:rStyle w:val="Strong"/>
          <w:b w:val="0"/>
          <w:i/>
        </w:rPr>
        <w:t xml:space="preserve"> Nick Black</w:t>
      </w:r>
      <w:r w:rsidRPr="00CA41C3">
        <w:t>, Journal of Public Health: Volume 12, Number 3-4; Pp. 190-196</w:t>
      </w:r>
    </w:p>
    <w:p w14:paraId="521743D9" w14:textId="77777777" w:rsidR="00F14A6B" w:rsidRPr="00CA41C3" w:rsidRDefault="00F14A6B" w:rsidP="00500F9F">
      <w:pPr>
        <w:numPr>
          <w:ilvl w:val="0"/>
          <w:numId w:val="1"/>
        </w:numPr>
        <w:spacing w:before="136" w:after="136"/>
        <w:jc w:val="both"/>
        <w:outlineLvl w:val="2"/>
        <w:rPr>
          <w:bCs/>
        </w:rPr>
      </w:pPr>
      <w:r w:rsidRPr="00CA41C3">
        <w:rPr>
          <w:lang w:val="nl-NL"/>
        </w:rPr>
        <w:t xml:space="preserve">Emanuel EJ, Wendler D, Killen J, et al. </w:t>
      </w:r>
      <w:r w:rsidRPr="00CA41C3">
        <w:t>What makes clinical research in developing countries ethical? The benchmarks of ethical research. J Infect Dis 2004;189:930–7 [</w:t>
      </w:r>
      <w:hyperlink r:id="rId12" w:history="1">
        <w:r w:rsidRPr="00CA41C3">
          <w:rPr>
            <w:u w:val="single"/>
          </w:rPr>
          <w:t>PubMed</w:t>
        </w:r>
      </w:hyperlink>
      <w:r w:rsidRPr="00CA41C3">
        <w:t>]</w:t>
      </w:r>
    </w:p>
    <w:p w14:paraId="6192BC9A" w14:textId="77777777" w:rsidR="00A351C9" w:rsidRPr="00CA41C3" w:rsidRDefault="00A351C9" w:rsidP="00500F9F">
      <w:pPr>
        <w:numPr>
          <w:ilvl w:val="0"/>
          <w:numId w:val="1"/>
        </w:numPr>
        <w:spacing w:before="136" w:after="136"/>
        <w:jc w:val="both"/>
        <w:outlineLvl w:val="2"/>
        <w:rPr>
          <w:bCs/>
        </w:rPr>
      </w:pPr>
      <w:r w:rsidRPr="00CA41C3">
        <w:rPr>
          <w:rStyle w:val="Strong"/>
          <w:b w:val="0"/>
        </w:rPr>
        <w:lastRenderedPageBreak/>
        <w:t xml:space="preserve">Profile and role of the members of ethics committees in hospitals and research organisations in Pune, India </w:t>
      </w:r>
      <w:r w:rsidRPr="00CA41C3">
        <w:t xml:space="preserve">, Radhika Brahme, Sanjay Mehendale, </w:t>
      </w:r>
      <w:hyperlink r:id="rId13" w:history="1">
        <w:r w:rsidRPr="00CA41C3">
          <w:rPr>
            <w:rStyle w:val="Hyperlink"/>
            <w:bCs/>
            <w:color w:val="auto"/>
            <w:u w:val="none"/>
          </w:rPr>
          <w:t>Indian J Med Ethics.2009 Apr-Jun;6(2)</w:t>
        </w:r>
      </w:hyperlink>
    </w:p>
    <w:p w14:paraId="555A3D28" w14:textId="77777777" w:rsidR="00A351C9" w:rsidRPr="00D66B7D" w:rsidRDefault="00A351C9" w:rsidP="00500F9F">
      <w:pPr>
        <w:numPr>
          <w:ilvl w:val="0"/>
          <w:numId w:val="1"/>
        </w:numPr>
        <w:spacing w:before="136" w:after="136"/>
        <w:jc w:val="both"/>
        <w:outlineLvl w:val="2"/>
        <w:rPr>
          <w:bCs/>
        </w:rPr>
      </w:pPr>
      <w:r w:rsidRPr="00CA41C3">
        <w:t xml:space="preserve">Kumar Nandini. </w:t>
      </w:r>
      <w:r w:rsidRPr="00CA41C3">
        <w:rPr>
          <w:rStyle w:val="Emphasis"/>
        </w:rPr>
        <w:t>Bioethics activities in India under ICMR</w:t>
      </w:r>
      <w:r w:rsidRPr="00CA41C3">
        <w:t xml:space="preserve">. [cited 2007 Jun 25].  Available from: </w:t>
      </w:r>
      <w:r w:rsidR="00D66B7D" w:rsidRPr="00D66B7D">
        <w:t>http://icmr.nic.in/bioethics/cc_biothics/presentations/haryana/activity.pdf</w:t>
      </w:r>
    </w:p>
    <w:p w14:paraId="01E8FFE0" w14:textId="77777777" w:rsidR="00D66B7D" w:rsidRPr="00CA41C3" w:rsidRDefault="00D66B7D" w:rsidP="00500F9F">
      <w:pPr>
        <w:numPr>
          <w:ilvl w:val="0"/>
          <w:numId w:val="1"/>
        </w:numPr>
        <w:spacing w:before="136" w:after="136"/>
        <w:jc w:val="both"/>
        <w:outlineLvl w:val="2"/>
        <w:rPr>
          <w:bCs/>
        </w:rPr>
      </w:pPr>
      <w:r w:rsidRPr="00CA41C3">
        <w:t>Kirigia JM, Wambebe C, Baba-Moussa A. Status of national research bioethics committees in the WHO African region. BMC Med Ethics 2005;6:10–6.)</w:t>
      </w:r>
    </w:p>
    <w:p w14:paraId="62ACEDC5" w14:textId="77777777" w:rsidR="00F14A6B" w:rsidRPr="00CA41C3" w:rsidRDefault="00F14A6B" w:rsidP="00500F9F">
      <w:pPr>
        <w:numPr>
          <w:ilvl w:val="0"/>
          <w:numId w:val="1"/>
        </w:numPr>
        <w:spacing w:before="136" w:after="136"/>
        <w:jc w:val="both"/>
        <w:outlineLvl w:val="2"/>
        <w:rPr>
          <w:bCs/>
        </w:rPr>
      </w:pPr>
      <w:r w:rsidRPr="00CA41C3">
        <w:rPr>
          <w:bCs/>
        </w:rPr>
        <w:t xml:space="preserve">Are research ethics committees behaving unethically? Some suggestions for improving performance and accountability </w:t>
      </w:r>
      <w:r w:rsidRPr="00CA41C3">
        <w:rPr>
          <w:i/>
          <w:iCs/>
        </w:rPr>
        <w:t>BMJ</w:t>
      </w:r>
      <w:r w:rsidRPr="00CA41C3">
        <w:t xml:space="preserve"> 1996;313:1390-1393 (30 November) </w:t>
      </w:r>
      <w:r w:rsidRPr="00CA41C3">
        <w:rPr>
          <w:bCs/>
        </w:rPr>
        <w:t xml:space="preserve">Education and debate, </w:t>
      </w:r>
      <w:r w:rsidRPr="00CA41C3">
        <w:rPr>
          <w:rStyle w:val="Strong"/>
          <w:b w:val="0"/>
        </w:rPr>
        <w:t>Julian Savulescu</w:t>
      </w:r>
      <w:r w:rsidRPr="00CA41C3">
        <w:t xml:space="preserve">, </w:t>
      </w:r>
      <w:r w:rsidRPr="00CA41C3">
        <w:rPr>
          <w:i/>
          <w:iCs/>
        </w:rPr>
        <w:t>Sir Robert Menzies medical scholar</w:t>
      </w:r>
      <w:r w:rsidRPr="00CA41C3">
        <w:t>,</w:t>
      </w:r>
      <w:r w:rsidRPr="00CA41C3">
        <w:rPr>
          <w:vertAlign w:val="superscript"/>
        </w:rPr>
        <w:t>a</w:t>
      </w:r>
      <w:r w:rsidRPr="00CA41C3">
        <w:t xml:space="preserve"> </w:t>
      </w:r>
      <w:r w:rsidRPr="00CA41C3">
        <w:rPr>
          <w:rStyle w:val="Strong"/>
          <w:b w:val="0"/>
        </w:rPr>
        <w:t>Iain Chalmers</w:t>
      </w:r>
      <w:r w:rsidRPr="00CA41C3">
        <w:t xml:space="preserve">, </w:t>
      </w:r>
      <w:r w:rsidRPr="00CA41C3">
        <w:rPr>
          <w:i/>
          <w:iCs/>
        </w:rPr>
        <w:t>director, UK Cochrane Centre</w:t>
      </w:r>
      <w:r w:rsidRPr="00CA41C3">
        <w:t>,</w:t>
      </w:r>
      <w:r w:rsidRPr="00CA41C3">
        <w:rPr>
          <w:vertAlign w:val="superscript"/>
        </w:rPr>
        <w:t>b</w:t>
      </w:r>
      <w:r w:rsidRPr="00CA41C3">
        <w:t xml:space="preserve"> </w:t>
      </w:r>
      <w:r w:rsidRPr="00CA41C3">
        <w:rPr>
          <w:rStyle w:val="Strong"/>
          <w:b w:val="0"/>
        </w:rPr>
        <w:t>Jennifer Blunt</w:t>
      </w:r>
      <w:r w:rsidRPr="00CA41C3">
        <w:t xml:space="preserve">, </w:t>
      </w:r>
      <w:r w:rsidRPr="00CA41C3">
        <w:rPr>
          <w:i/>
          <w:iCs/>
        </w:rPr>
        <w:t>former chair, Salford research ethics committee</w:t>
      </w:r>
      <w:r w:rsidRPr="00CA41C3">
        <w:t> </w:t>
      </w:r>
      <w:r w:rsidRPr="00CA41C3">
        <w:rPr>
          <w:vertAlign w:val="superscript"/>
        </w:rPr>
        <w:t>c</w:t>
      </w:r>
      <w:r w:rsidRPr="00CA41C3">
        <w:t xml:space="preserve"> </w:t>
      </w:r>
    </w:p>
    <w:p w14:paraId="1F2A7DA8" w14:textId="77777777" w:rsidR="00F14A6B" w:rsidRPr="00CA41C3" w:rsidRDefault="00F14A6B" w:rsidP="00500F9F">
      <w:pPr>
        <w:numPr>
          <w:ilvl w:val="0"/>
          <w:numId w:val="1"/>
        </w:numPr>
        <w:spacing w:before="136" w:after="136"/>
        <w:jc w:val="both"/>
        <w:outlineLvl w:val="2"/>
      </w:pPr>
      <w:r w:rsidRPr="00CA41C3">
        <w:t>Health Prog. 2006 Mar-Apr;87(2):26-30.A "next generation" ethics committee. St. Joseph Health system has integrated performance-improvement features into its ethics work. Murphy K. Theology and Ethics Department, St Joseph Health System, Orange, CA, USA.</w:t>
      </w:r>
    </w:p>
    <w:p w14:paraId="3C234D67" w14:textId="77777777" w:rsidR="00F14A6B" w:rsidRPr="00CA41C3" w:rsidRDefault="00F14A6B" w:rsidP="00500F9F">
      <w:pPr>
        <w:numPr>
          <w:ilvl w:val="0"/>
          <w:numId w:val="1"/>
        </w:numPr>
        <w:spacing w:before="136" w:after="136"/>
        <w:jc w:val="both"/>
        <w:outlineLvl w:val="2"/>
      </w:pPr>
      <w:r w:rsidRPr="00CA41C3">
        <w:t>Research ethics committee audit: differences between committees Redshaw ME, Harris A, Baum JD. J Med Ethics. 1996 Apr;22(2):78-82.</w:t>
      </w:r>
    </w:p>
    <w:p w14:paraId="315D4B2D" w14:textId="77777777" w:rsidR="00F14A6B" w:rsidRPr="00CA41C3" w:rsidRDefault="00F14A6B" w:rsidP="00500F9F">
      <w:pPr>
        <w:numPr>
          <w:ilvl w:val="0"/>
          <w:numId w:val="1"/>
        </w:numPr>
        <w:spacing w:before="136" w:after="136"/>
        <w:jc w:val="both"/>
        <w:outlineLvl w:val="2"/>
        <w:rPr>
          <w:rStyle w:val="fm-vol-iss-date"/>
        </w:rPr>
      </w:pPr>
      <w:r w:rsidRPr="00CA41C3">
        <w:t>Composition, training needs and independence of ethics review committees across Africa: are the gate-keepers rising to the emerging challenges?A Nyika,</w:t>
      </w:r>
      <w:r w:rsidRPr="00CA41C3">
        <w:rPr>
          <w:vertAlign w:val="superscript"/>
        </w:rPr>
        <w:t xml:space="preserve"> </w:t>
      </w:r>
      <w:r w:rsidRPr="00CA41C3">
        <w:t xml:space="preserve"> W Kilama,</w:t>
      </w:r>
      <w:r w:rsidRPr="00CA41C3">
        <w:rPr>
          <w:vertAlign w:val="superscript"/>
        </w:rPr>
        <w:t xml:space="preserve"> </w:t>
      </w:r>
      <w:r w:rsidRPr="00CA41C3">
        <w:t xml:space="preserve"> R Chilengi,</w:t>
      </w:r>
      <w:r w:rsidRPr="00CA41C3">
        <w:rPr>
          <w:vertAlign w:val="superscript"/>
        </w:rPr>
        <w:t xml:space="preserve"> </w:t>
      </w:r>
      <w:r w:rsidRPr="00CA41C3">
        <w:t xml:space="preserve"> G Tangwa,</w:t>
      </w:r>
      <w:r w:rsidRPr="00CA41C3">
        <w:rPr>
          <w:vertAlign w:val="superscript"/>
        </w:rPr>
        <w:t xml:space="preserve"> </w:t>
      </w:r>
      <w:r w:rsidRPr="00CA41C3">
        <w:t xml:space="preserve"> P Tindana,</w:t>
      </w:r>
      <w:r w:rsidRPr="00CA41C3">
        <w:rPr>
          <w:vertAlign w:val="superscript"/>
        </w:rPr>
        <w:t xml:space="preserve"> </w:t>
      </w:r>
      <w:r w:rsidRPr="00CA41C3">
        <w:t>P Ndebele,</w:t>
      </w:r>
      <w:r w:rsidRPr="00CA41C3">
        <w:rPr>
          <w:vertAlign w:val="superscript"/>
        </w:rPr>
        <w:t xml:space="preserve"> </w:t>
      </w:r>
      <w:r w:rsidRPr="00CA41C3">
        <w:t xml:space="preserve"> and J Ikingura</w:t>
      </w:r>
      <w:r w:rsidRPr="00CA41C3">
        <w:rPr>
          <w:vertAlign w:val="superscript"/>
        </w:rPr>
        <w:t xml:space="preserve">   </w:t>
      </w:r>
      <w:r w:rsidRPr="00CA41C3">
        <w:rPr>
          <w:rStyle w:val="citation-abbreviation"/>
        </w:rPr>
        <w:t xml:space="preserve">J Med Ethics. </w:t>
      </w:r>
      <w:r w:rsidRPr="00CA41C3">
        <w:rPr>
          <w:rStyle w:val="citation-publication-date"/>
        </w:rPr>
        <w:t xml:space="preserve">2009 March; </w:t>
      </w:r>
      <w:r w:rsidRPr="00CA41C3">
        <w:rPr>
          <w:rStyle w:val="citation-volume"/>
        </w:rPr>
        <w:t>35</w:t>
      </w:r>
      <w:r w:rsidRPr="00CA41C3">
        <w:rPr>
          <w:rStyle w:val="citation-issue"/>
        </w:rPr>
        <w:t>(3)</w:t>
      </w:r>
      <w:r w:rsidRPr="00CA41C3">
        <w:rPr>
          <w:rStyle w:val="citation-flpages"/>
        </w:rPr>
        <w:t xml:space="preserve">: 189–193. </w:t>
      </w:r>
      <w:r w:rsidRPr="00CA41C3">
        <w:rPr>
          <w:rStyle w:val="fm-vol-iss-date"/>
        </w:rPr>
        <w:t>Published online 2009 February 20. doi: 10.1136/jme.2008.025189.</w:t>
      </w:r>
    </w:p>
    <w:p w14:paraId="6319C042" w14:textId="77777777" w:rsidR="00F14A6B" w:rsidRPr="00CA41C3" w:rsidRDefault="00F14A6B" w:rsidP="00500F9F">
      <w:pPr>
        <w:numPr>
          <w:ilvl w:val="0"/>
          <w:numId w:val="1"/>
        </w:numPr>
        <w:spacing w:before="136" w:after="136"/>
        <w:jc w:val="both"/>
        <w:outlineLvl w:val="2"/>
        <w:rPr>
          <w:bCs/>
        </w:rPr>
      </w:pPr>
      <w:r w:rsidRPr="00CA41C3">
        <w:rPr>
          <w:lang w:val="nl-NL"/>
        </w:rPr>
        <w:t xml:space="preserve">Varmus H, Klausner R, Zerhouni E, et al. </w:t>
      </w:r>
      <w:r w:rsidRPr="00CA41C3">
        <w:t>Public health. Grand challenges in global health. Science 2003;302:398–9 [</w:t>
      </w:r>
      <w:hyperlink r:id="rId14" w:history="1">
        <w:r w:rsidRPr="00CA41C3">
          <w:rPr>
            <w:u w:val="single"/>
          </w:rPr>
          <w:t>PubMed</w:t>
        </w:r>
      </w:hyperlink>
      <w:r w:rsidRPr="00CA41C3">
        <w:t>]</w:t>
      </w:r>
    </w:p>
    <w:p w14:paraId="6DF185AE" w14:textId="77777777" w:rsidR="003643B3" w:rsidRPr="005D6FA2" w:rsidRDefault="00A351C9" w:rsidP="00500F9F">
      <w:pPr>
        <w:numPr>
          <w:ilvl w:val="0"/>
          <w:numId w:val="1"/>
        </w:numPr>
        <w:spacing w:before="136" w:after="136"/>
        <w:jc w:val="both"/>
        <w:outlineLvl w:val="2"/>
        <w:rPr>
          <w:bCs/>
        </w:rPr>
      </w:pPr>
      <w:r w:rsidRPr="00CA41C3">
        <w:t xml:space="preserve"> </w:t>
      </w:r>
      <w:r w:rsidR="00F14A6B" w:rsidRPr="00CA41C3">
        <w:t xml:space="preserve"> </w:t>
      </w:r>
      <w:r w:rsidR="00A7062E" w:rsidRPr="00CA41C3">
        <w:t>The activity of French Research Ethics Committees and characteristics of biomedical research protocols involving humans: a retrospective cohort study</w:t>
      </w:r>
      <w:r w:rsidR="00A7062E" w:rsidRPr="00D66B7D">
        <w:rPr>
          <w:bCs/>
        </w:rPr>
        <w:t xml:space="preserve">.  </w:t>
      </w:r>
      <w:r w:rsidR="00A7062E" w:rsidRPr="00CA41C3">
        <w:t>Evelyne Decullier,</w:t>
      </w:r>
      <w:r w:rsidR="00A7062E" w:rsidRPr="00D66B7D">
        <w:rPr>
          <w:vertAlign w:val="superscript"/>
        </w:rPr>
        <w:t xml:space="preserve"> </w:t>
      </w:r>
      <w:r w:rsidR="00A7062E" w:rsidRPr="00CA41C3">
        <w:t xml:space="preserve"> Véronique Lhéritier,</w:t>
      </w:r>
      <w:r w:rsidR="00A7062E" w:rsidRPr="00D66B7D">
        <w:rPr>
          <w:vertAlign w:val="superscript"/>
        </w:rPr>
        <w:t xml:space="preserve"> </w:t>
      </w:r>
      <w:r w:rsidR="00A7062E" w:rsidRPr="00CA41C3">
        <w:t xml:space="preserve"> and François Chapuis </w:t>
      </w:r>
      <w:r w:rsidR="00A7062E" w:rsidRPr="00CA41C3">
        <w:rPr>
          <w:rStyle w:val="citation-abbreviation"/>
        </w:rPr>
        <w:t xml:space="preserve">BMC Med Ethics. </w:t>
      </w:r>
      <w:r w:rsidR="00A7062E" w:rsidRPr="00CA41C3">
        <w:rPr>
          <w:rStyle w:val="citation-publication-date"/>
        </w:rPr>
        <w:t xml:space="preserve">2005; </w:t>
      </w:r>
      <w:r w:rsidR="00A7062E" w:rsidRPr="00CA41C3">
        <w:rPr>
          <w:rStyle w:val="citation-volume"/>
        </w:rPr>
        <w:t>6</w:t>
      </w:r>
      <w:r w:rsidR="00A7062E" w:rsidRPr="00CA41C3">
        <w:rPr>
          <w:rStyle w:val="citation-flpages"/>
        </w:rPr>
        <w:t xml:space="preserve">: 9. </w:t>
      </w:r>
      <w:r w:rsidR="00A7062E" w:rsidRPr="00CA41C3">
        <w:t xml:space="preserve"> </w:t>
      </w:r>
      <w:r w:rsidR="00A7062E" w:rsidRPr="00CA41C3">
        <w:rPr>
          <w:rStyle w:val="fm-vol-iss-date"/>
        </w:rPr>
        <w:t>Published online 2005 October 17. doi: 10.1186/1472-6939-6-9.</w:t>
      </w:r>
    </w:p>
    <w:sectPr w:rsidR="003643B3" w:rsidRPr="005D6FA2" w:rsidSect="005F144F">
      <w:footerReference w:type="default" r:id="rId15"/>
      <w:pgSz w:w="12240" w:h="15840"/>
      <w:pgMar w:top="1440" w:right="1800" w:bottom="1440" w:left="1800" w:header="737"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E" w:date="2017-12-15T06:49:00Z" w:initials="N">
    <w:p w14:paraId="65A25F04" w14:textId="48A0E46A" w:rsidR="005131DE" w:rsidRDefault="005131DE">
      <w:pPr>
        <w:pStyle w:val="CommentText"/>
      </w:pPr>
      <w:r>
        <w:rPr>
          <w:rStyle w:val="CommentReference"/>
        </w:rPr>
        <w:annotationRef/>
      </w:r>
      <w:r>
        <w:t>Not sure whether the abstract is as per the guidelines (both structure and word count); Further the abstract includes many acronyms that are not expanded in the first instance (e.g., TAC)</w:t>
      </w:r>
    </w:p>
  </w:comment>
  <w:comment w:id="2" w:author="NIE" w:date="2017-12-15T06:47:00Z" w:initials="N">
    <w:p w14:paraId="21241191" w14:textId="77777777" w:rsidR="005131DE" w:rsidRDefault="005131DE">
      <w:pPr>
        <w:pStyle w:val="CommentText"/>
      </w:pPr>
      <w:r>
        <w:rPr>
          <w:rStyle w:val="CommentReference"/>
        </w:rPr>
        <w:annotationRef/>
      </w:r>
      <w:r>
        <w:t>The authors could have directly referred to guidelines per se</w:t>
      </w:r>
    </w:p>
  </w:comment>
  <w:comment w:id="3" w:author="NIE" w:date="2017-12-15T06:50:00Z" w:initials="N">
    <w:p w14:paraId="0C7FD647" w14:textId="38CB4B60" w:rsidR="005131DE" w:rsidRDefault="005131DE">
      <w:pPr>
        <w:pStyle w:val="CommentText"/>
      </w:pPr>
      <w:r>
        <w:rPr>
          <w:rStyle w:val="CommentReference"/>
        </w:rPr>
        <w:annotationRef/>
      </w:r>
      <w:r>
        <w:t>Is ‘observe’ appropriate term?</w:t>
      </w:r>
    </w:p>
  </w:comment>
  <w:comment w:id="4" w:author="NIE" w:date="2017-12-15T07:34:00Z" w:initials="N">
    <w:p w14:paraId="359D6BC2" w14:textId="55BD6D93" w:rsidR="005131DE" w:rsidRDefault="005131DE">
      <w:pPr>
        <w:pStyle w:val="CommentText"/>
      </w:pPr>
      <w:r>
        <w:rPr>
          <w:rStyle w:val="CommentReference"/>
        </w:rPr>
        <w:annotationRef/>
      </w:r>
      <w:r>
        <w:t>Methods section lacks logical and sequential sections. Many methods are misplaced and not appearing in order</w:t>
      </w:r>
    </w:p>
  </w:comment>
  <w:comment w:id="5" w:author="NIE" w:date="2017-12-15T06:51:00Z" w:initials="N">
    <w:p w14:paraId="6A1770FF" w14:textId="703681CD" w:rsidR="005131DE" w:rsidRDefault="005131DE">
      <w:pPr>
        <w:pStyle w:val="CommentText"/>
      </w:pPr>
      <w:r>
        <w:rPr>
          <w:rStyle w:val="CommentReference"/>
        </w:rPr>
        <w:annotationRef/>
      </w:r>
      <w:r>
        <w:t>The authors may have to provide justification for sample size of 30 committees; while the objective is about committees in India</w:t>
      </w:r>
    </w:p>
  </w:comment>
  <w:comment w:id="6" w:author="NIE" w:date="2017-12-15T07:34:00Z" w:initials="N">
    <w:p w14:paraId="7E99AC18" w14:textId="1E3D3BD8" w:rsidR="005131DE" w:rsidRDefault="005131DE">
      <w:pPr>
        <w:pStyle w:val="CommentText"/>
      </w:pPr>
      <w:r>
        <w:rPr>
          <w:rStyle w:val="CommentReference"/>
        </w:rPr>
        <w:annotationRef/>
      </w:r>
      <w:r>
        <w:t>Please specify categories of those ‘suitable’ variables</w:t>
      </w:r>
    </w:p>
  </w:comment>
  <w:comment w:id="8" w:author="NIE" w:date="2017-12-15T07:34:00Z" w:initials="N">
    <w:p w14:paraId="5FAAAF53" w14:textId="698DBE7B" w:rsidR="005131DE" w:rsidRDefault="005131DE">
      <w:pPr>
        <w:pStyle w:val="CommentText"/>
      </w:pPr>
      <w:r>
        <w:rPr>
          <w:rStyle w:val="CommentReference"/>
        </w:rPr>
        <w:annotationRef/>
      </w:r>
      <w:r>
        <w:t>Incomplete sentence</w:t>
      </w:r>
    </w:p>
  </w:comment>
  <w:comment w:id="7" w:author="NIE" w:date="2017-12-15T06:54:00Z" w:initials="N">
    <w:p w14:paraId="794780D2" w14:textId="6EF07071" w:rsidR="005131DE" w:rsidRDefault="005131DE">
      <w:pPr>
        <w:pStyle w:val="CommentText"/>
      </w:pPr>
      <w:r>
        <w:rPr>
          <w:rStyle w:val="CommentReference"/>
        </w:rPr>
        <w:annotationRef/>
      </w:r>
      <w:r>
        <w:t>The authors have to make it clear in the introduction/rationale (and may be title) that the study focused on committees that function from medical institutions under the ambit of MCI. It is not clear, how they identified 140 committees. Is it based on any criteria;</w:t>
      </w:r>
    </w:p>
  </w:comment>
  <w:comment w:id="9" w:author="NIE" w:date="2017-12-15T06:54:00Z" w:initials="N">
    <w:p w14:paraId="191684CE" w14:textId="4397503F" w:rsidR="005131DE" w:rsidRDefault="005131DE">
      <w:pPr>
        <w:pStyle w:val="CommentText"/>
      </w:pPr>
      <w:r>
        <w:rPr>
          <w:rStyle w:val="CommentReference"/>
        </w:rPr>
        <w:annotationRef/>
      </w:r>
      <w:r>
        <w:t>This sentence is not clear.</w:t>
      </w:r>
    </w:p>
  </w:comment>
  <w:comment w:id="10" w:author="NIE" w:date="2017-12-15T07:32:00Z" w:initials="N">
    <w:p w14:paraId="3420EBCF" w14:textId="1473B2C2" w:rsidR="005131DE" w:rsidRDefault="005131DE">
      <w:pPr>
        <w:pStyle w:val="CommentText"/>
      </w:pPr>
      <w:r>
        <w:rPr>
          <w:rStyle w:val="CommentReference"/>
        </w:rPr>
        <w:annotationRef/>
      </w:r>
      <w:r>
        <w:t>Please specify as to which IEC approved this study.</w:t>
      </w:r>
    </w:p>
  </w:comment>
  <w:comment w:id="11" w:author="NIE" w:date="2017-12-15T06:55:00Z" w:initials="N">
    <w:p w14:paraId="1EEE5C14" w14:textId="5CE88730" w:rsidR="005131DE" w:rsidRDefault="005131DE">
      <w:pPr>
        <w:pStyle w:val="CommentText"/>
      </w:pPr>
      <w:r>
        <w:rPr>
          <w:rStyle w:val="CommentReference"/>
        </w:rPr>
        <w:annotationRef/>
      </w:r>
      <w:r>
        <w:t>Grammar!</w:t>
      </w:r>
    </w:p>
  </w:comment>
  <w:comment w:id="12" w:author="NIE" w:date="2017-12-15T06:56:00Z" w:initials="N">
    <w:p w14:paraId="5F972D47" w14:textId="2F51720E" w:rsidR="005131DE" w:rsidRDefault="005131DE">
      <w:pPr>
        <w:pStyle w:val="CommentText"/>
      </w:pPr>
      <w:r>
        <w:rPr>
          <w:rStyle w:val="CommentReference"/>
        </w:rPr>
        <w:annotationRef/>
      </w:r>
      <w:r>
        <w:t>This is not clear. How and why 10 committees were visited and whether consent covered this visit as well.</w:t>
      </w:r>
    </w:p>
  </w:comment>
  <w:comment w:id="13" w:author="NIE" w:date="2017-12-15T07:32:00Z" w:initials="N">
    <w:p w14:paraId="5784297E" w14:textId="0DEAE1FC" w:rsidR="005131DE" w:rsidRDefault="005131DE">
      <w:pPr>
        <w:pStyle w:val="CommentText"/>
      </w:pPr>
      <w:r>
        <w:rPr>
          <w:rStyle w:val="CommentReference"/>
        </w:rPr>
        <w:annotationRef/>
      </w:r>
      <w:r>
        <w:t>It would be useful for the readers to know the calendar years</w:t>
      </w:r>
    </w:p>
  </w:comment>
  <w:comment w:id="14" w:author="NIE" w:date="2017-12-15T18:59:00Z" w:initials="N">
    <w:p w14:paraId="5EAEA2F1" w14:textId="60422989" w:rsidR="005131DE" w:rsidRDefault="005131DE">
      <w:pPr>
        <w:pStyle w:val="CommentText"/>
      </w:pPr>
      <w:r>
        <w:rPr>
          <w:rStyle w:val="CommentReference"/>
        </w:rPr>
        <w:annotationRef/>
      </w:r>
      <w:r w:rsidR="00C408EA">
        <w:t xml:space="preserve">Can the authors describe the profile of the ethics committees in terms of where they are from; which type of medical institution it belongs to… </w:t>
      </w:r>
      <w:r w:rsidR="00A81900">
        <w:t xml:space="preserve">; in comparison, it will be useful to know who refused or did not participate </w:t>
      </w:r>
    </w:p>
  </w:comment>
  <w:comment w:id="15" w:author="NIE" w:date="2017-12-15T07:36:00Z" w:initials="N">
    <w:p w14:paraId="4464BE6C" w14:textId="1B88D413" w:rsidR="005131DE" w:rsidRDefault="005131DE">
      <w:pPr>
        <w:pStyle w:val="CommentText"/>
      </w:pPr>
      <w:r>
        <w:rPr>
          <w:rStyle w:val="CommentReference"/>
        </w:rPr>
        <w:annotationRef/>
      </w:r>
      <w:r>
        <w:t>Please expand. The authors have to highlight key findings.</w:t>
      </w:r>
    </w:p>
  </w:comment>
  <w:comment w:id="16" w:author="NIE" w:date="2017-12-15T07:44:00Z" w:initials="N">
    <w:p w14:paraId="3C3648CC" w14:textId="3880472B" w:rsidR="005131DE" w:rsidRDefault="005131DE">
      <w:pPr>
        <w:pStyle w:val="CommentText"/>
      </w:pPr>
      <w:r>
        <w:rPr>
          <w:rStyle w:val="CommentReference"/>
        </w:rPr>
        <w:annotationRef/>
      </w:r>
      <w:r>
        <w:t xml:space="preserve">This title (‘section’) appears to be from data collection instrument and is not needed. </w:t>
      </w:r>
    </w:p>
  </w:comment>
  <w:comment w:id="17" w:author="NIE" w:date="2017-12-15T07:38:00Z" w:initials="N">
    <w:p w14:paraId="6B3C8B21" w14:textId="483B8E43" w:rsidR="005131DE" w:rsidRDefault="005131DE">
      <w:pPr>
        <w:pStyle w:val="CommentText"/>
      </w:pPr>
      <w:r>
        <w:rPr>
          <w:rStyle w:val="CommentReference"/>
        </w:rPr>
        <w:annotationRef/>
      </w:r>
      <w:r>
        <w:t>Is this ‘{3-12)’ a repetition?</w:t>
      </w:r>
    </w:p>
  </w:comment>
  <w:comment w:id="18" w:author="NIE" w:date="2017-12-15T18:33:00Z" w:initials="N">
    <w:p w14:paraId="756BAAEB" w14:textId="3BEB97AF" w:rsidR="005131DE" w:rsidRDefault="005131DE">
      <w:pPr>
        <w:pStyle w:val="CommentText"/>
      </w:pPr>
      <w:r>
        <w:rPr>
          <w:rStyle w:val="CommentReference"/>
        </w:rPr>
        <w:annotationRef/>
      </w:r>
      <w:r>
        <w:t xml:space="preserve">This title (‘section’) appears to be from data collection instrument and is not needed. </w:t>
      </w:r>
    </w:p>
  </w:comment>
  <w:comment w:id="19" w:author="NIE" w:date="2017-12-15T18:32:00Z" w:initials="N">
    <w:p w14:paraId="173C7A01" w14:textId="42E07A2A" w:rsidR="005131DE" w:rsidRDefault="005131DE">
      <w:pPr>
        <w:pStyle w:val="CommentText"/>
      </w:pPr>
      <w:r>
        <w:rPr>
          <w:rStyle w:val="CommentReference"/>
        </w:rPr>
        <w:annotationRef/>
      </w:r>
      <w:r>
        <w:t>Belongs to data collection section under methods</w:t>
      </w:r>
    </w:p>
  </w:comment>
  <w:comment w:id="21" w:author="NIE" w:date="2017-12-15T18:30:00Z" w:initials="N">
    <w:p w14:paraId="7C9FE6EE" w14:textId="2CC31FA4" w:rsidR="005131DE" w:rsidRDefault="005131DE">
      <w:pPr>
        <w:pStyle w:val="CommentText"/>
      </w:pPr>
      <w:r>
        <w:rPr>
          <w:rStyle w:val="CommentReference"/>
        </w:rPr>
        <w:annotationRef/>
      </w:r>
      <w:r>
        <w:t>Belongs to data collection section under methods</w:t>
      </w:r>
    </w:p>
  </w:comment>
  <w:comment w:id="22" w:author="NIE" w:date="2017-12-15T18:30:00Z" w:initials="N">
    <w:p w14:paraId="1E4992EE" w14:textId="2FEA7630" w:rsidR="005131DE" w:rsidRDefault="005131DE">
      <w:pPr>
        <w:pStyle w:val="CommentText"/>
      </w:pPr>
      <w:r>
        <w:rPr>
          <w:rStyle w:val="CommentReference"/>
        </w:rPr>
        <w:annotationRef/>
      </w:r>
      <w:r>
        <w:t>Belongs to data collection section under methods</w:t>
      </w:r>
    </w:p>
  </w:comment>
  <w:comment w:id="23" w:author="NIE" w:date="2017-12-15T18:32:00Z" w:initials="N">
    <w:p w14:paraId="55DDB9E0" w14:textId="043F9B7B" w:rsidR="005131DE" w:rsidRDefault="005131DE">
      <w:pPr>
        <w:pStyle w:val="CommentText"/>
      </w:pPr>
      <w:r>
        <w:rPr>
          <w:rStyle w:val="CommentReference"/>
        </w:rPr>
        <w:annotationRef/>
      </w:r>
      <w:r>
        <w:t>Belongs to data collection section under methods</w:t>
      </w:r>
    </w:p>
  </w:comment>
  <w:comment w:id="24" w:author="NIE" w:date="2017-12-15T18:37:00Z" w:initials="N">
    <w:p w14:paraId="06C54C76" w14:textId="5A1301F0" w:rsidR="005131DE" w:rsidRDefault="005131DE" w:rsidP="002669CD">
      <w:pPr>
        <w:pStyle w:val="CommentText"/>
      </w:pPr>
      <w:r>
        <w:rPr>
          <w:rStyle w:val="CommentReference"/>
        </w:rPr>
        <w:annotationRef/>
      </w:r>
      <w:r>
        <w:t xml:space="preserve"> </w:t>
      </w:r>
    </w:p>
    <w:p w14:paraId="317B162F" w14:textId="3D6112B8" w:rsidR="005131DE" w:rsidRDefault="005131DE">
      <w:pPr>
        <w:pStyle w:val="CommentText"/>
      </w:pPr>
      <w:r>
        <w:t>Belongs to data collection section under methods</w:t>
      </w:r>
    </w:p>
  </w:comment>
  <w:comment w:id="25" w:author="NIE" w:date="2017-12-15T18:41:00Z" w:initials="N">
    <w:p w14:paraId="5017FD0D" w14:textId="7EB697FB" w:rsidR="005131DE" w:rsidRDefault="005131DE">
      <w:pPr>
        <w:pStyle w:val="CommentText"/>
      </w:pPr>
      <w:r>
        <w:rPr>
          <w:rStyle w:val="CommentReference"/>
        </w:rPr>
        <w:annotationRef/>
      </w:r>
      <w:r>
        <w:t>grammar</w:t>
      </w:r>
    </w:p>
  </w:comment>
  <w:comment w:id="26" w:author="NIE" w:date="2017-12-15T18:42:00Z" w:initials="N">
    <w:p w14:paraId="409CEFEF" w14:textId="1F08256E" w:rsidR="005131DE" w:rsidRDefault="005131DE">
      <w:pPr>
        <w:pStyle w:val="CommentText"/>
      </w:pPr>
      <w:r>
        <w:rPr>
          <w:rStyle w:val="CommentReference"/>
        </w:rPr>
        <w:annotationRef/>
      </w:r>
      <w:r>
        <w:t>This title (‘section’) appears to be from data collection instrument and is not needed.</w:t>
      </w:r>
    </w:p>
  </w:comment>
  <w:comment w:id="29" w:author="NIE" w:date="2017-12-15T18:45:00Z" w:initials="N">
    <w:p w14:paraId="74B61CFE" w14:textId="09F34EA9" w:rsidR="005131DE" w:rsidRDefault="005131DE">
      <w:pPr>
        <w:pStyle w:val="CommentText"/>
      </w:pPr>
      <w:r>
        <w:rPr>
          <w:rStyle w:val="CommentReference"/>
        </w:rPr>
        <w:annotationRef/>
      </w:r>
      <w:r>
        <w:t>No discussion section?</w:t>
      </w:r>
    </w:p>
  </w:comment>
  <w:comment w:id="32" w:author="NIE" w:date="2017-12-15T18:46:00Z" w:initials="N">
    <w:p w14:paraId="4091BC66" w14:textId="2E6D0738" w:rsidR="005131DE" w:rsidRDefault="005131DE">
      <w:pPr>
        <w:pStyle w:val="CommentText"/>
      </w:pPr>
      <w:r>
        <w:rPr>
          <w:rStyle w:val="CommentReference"/>
        </w:rPr>
        <w:annotationRef/>
      </w:r>
      <w:r>
        <w:t>No recommendations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A25F04" w15:done="0"/>
  <w15:commentEx w15:paraId="21241191" w15:done="0"/>
  <w15:commentEx w15:paraId="0C7FD647" w15:done="0"/>
  <w15:commentEx w15:paraId="359D6BC2" w15:done="0"/>
  <w15:commentEx w15:paraId="6A1770FF" w15:done="0"/>
  <w15:commentEx w15:paraId="7E99AC18" w15:done="0"/>
  <w15:commentEx w15:paraId="5FAAAF53" w15:done="0"/>
  <w15:commentEx w15:paraId="794780D2" w15:done="0"/>
  <w15:commentEx w15:paraId="191684CE" w15:done="0"/>
  <w15:commentEx w15:paraId="3420EBCF" w15:done="0"/>
  <w15:commentEx w15:paraId="1EEE5C14" w15:done="0"/>
  <w15:commentEx w15:paraId="5F972D47" w15:done="0"/>
  <w15:commentEx w15:paraId="5784297E" w15:done="0"/>
  <w15:commentEx w15:paraId="5EAEA2F1" w15:done="0"/>
  <w15:commentEx w15:paraId="4464BE6C" w15:done="0"/>
  <w15:commentEx w15:paraId="3C3648CC" w15:done="0"/>
  <w15:commentEx w15:paraId="6B3C8B21" w15:done="0"/>
  <w15:commentEx w15:paraId="756BAAEB" w15:done="0"/>
  <w15:commentEx w15:paraId="173C7A01" w15:done="0"/>
  <w15:commentEx w15:paraId="7C9FE6EE" w15:done="0"/>
  <w15:commentEx w15:paraId="1E4992EE" w15:done="0"/>
  <w15:commentEx w15:paraId="55DDB9E0" w15:done="0"/>
  <w15:commentEx w15:paraId="317B162F" w15:done="0"/>
  <w15:commentEx w15:paraId="5017FD0D" w15:done="0"/>
  <w15:commentEx w15:paraId="409CEFEF" w15:done="0"/>
  <w15:commentEx w15:paraId="74B61CFE" w15:done="0"/>
  <w15:commentEx w15:paraId="4091B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25F04" w16cid:durableId="1DDE9FD3"/>
  <w16cid:commentId w16cid:paraId="21241191" w16cid:durableId="1DDE9FD4"/>
  <w16cid:commentId w16cid:paraId="0C7FD647" w16cid:durableId="1DDE9FD5"/>
  <w16cid:commentId w16cid:paraId="359D6BC2" w16cid:durableId="1DDE9FD6"/>
  <w16cid:commentId w16cid:paraId="6A1770FF" w16cid:durableId="1DDE9FD7"/>
  <w16cid:commentId w16cid:paraId="7E99AC18" w16cid:durableId="1DDE9FD8"/>
  <w16cid:commentId w16cid:paraId="5FAAAF53" w16cid:durableId="1DDE9FD9"/>
  <w16cid:commentId w16cid:paraId="794780D2" w16cid:durableId="1DDE9FDA"/>
  <w16cid:commentId w16cid:paraId="191684CE" w16cid:durableId="1DDE9FDB"/>
  <w16cid:commentId w16cid:paraId="3420EBCF" w16cid:durableId="1DDE9FDC"/>
  <w16cid:commentId w16cid:paraId="1EEE5C14" w16cid:durableId="1DDE9FDD"/>
  <w16cid:commentId w16cid:paraId="5F972D47" w16cid:durableId="1DDE9FDE"/>
  <w16cid:commentId w16cid:paraId="5784297E" w16cid:durableId="1DDE9FDF"/>
  <w16cid:commentId w16cid:paraId="5EAEA2F1" w16cid:durableId="1DDE9FE0"/>
  <w16cid:commentId w16cid:paraId="4464BE6C" w16cid:durableId="1DDE9FE1"/>
  <w16cid:commentId w16cid:paraId="3C3648CC" w16cid:durableId="1DDE9FE2"/>
  <w16cid:commentId w16cid:paraId="6B3C8B21" w16cid:durableId="1DDE9FE3"/>
  <w16cid:commentId w16cid:paraId="756BAAEB" w16cid:durableId="1DDE9FE4"/>
  <w16cid:commentId w16cid:paraId="173C7A01" w16cid:durableId="1DDE9FE5"/>
  <w16cid:commentId w16cid:paraId="7C9FE6EE" w16cid:durableId="1DDE9FE6"/>
  <w16cid:commentId w16cid:paraId="1E4992EE" w16cid:durableId="1DDE9FE7"/>
  <w16cid:commentId w16cid:paraId="55DDB9E0" w16cid:durableId="1DDE9FE8"/>
  <w16cid:commentId w16cid:paraId="317B162F" w16cid:durableId="1DDE9FE9"/>
  <w16cid:commentId w16cid:paraId="5017FD0D" w16cid:durableId="1DDE9FEA"/>
  <w16cid:commentId w16cid:paraId="409CEFEF" w16cid:durableId="1DDE9FEB"/>
  <w16cid:commentId w16cid:paraId="74B61CFE" w16cid:durableId="1DDE9FEC"/>
  <w16cid:commentId w16cid:paraId="4091BC66" w16cid:durableId="1DDE9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F7E3" w14:textId="77777777" w:rsidR="005131DE" w:rsidRDefault="005131DE" w:rsidP="004E03A3">
      <w:r>
        <w:separator/>
      </w:r>
    </w:p>
  </w:endnote>
  <w:endnote w:type="continuationSeparator" w:id="0">
    <w:p w14:paraId="45A8CA47" w14:textId="77777777" w:rsidR="005131DE" w:rsidRDefault="005131DE" w:rsidP="004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B7BE9" w14:textId="58763CD8" w:rsidR="005131DE" w:rsidRDefault="005131DE">
    <w:pPr>
      <w:pStyle w:val="Footer"/>
      <w:jc w:val="center"/>
    </w:pPr>
    <w:r>
      <w:fldChar w:fldCharType="begin"/>
    </w:r>
    <w:r>
      <w:instrText xml:space="preserve"> PAGE   \* MERGEFORMAT </w:instrText>
    </w:r>
    <w:r>
      <w:fldChar w:fldCharType="separate"/>
    </w:r>
    <w:r w:rsidR="00514B87">
      <w:rPr>
        <w:noProof/>
      </w:rPr>
      <w:t>1</w:t>
    </w:r>
    <w:r>
      <w:rPr>
        <w:noProof/>
      </w:rPr>
      <w:fldChar w:fldCharType="end"/>
    </w:r>
  </w:p>
  <w:p w14:paraId="462D7F79" w14:textId="77777777" w:rsidR="005131DE" w:rsidRDefault="00513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DCF6" w14:textId="77777777" w:rsidR="005131DE" w:rsidRDefault="005131DE" w:rsidP="004E03A3">
      <w:r>
        <w:separator/>
      </w:r>
    </w:p>
  </w:footnote>
  <w:footnote w:type="continuationSeparator" w:id="0">
    <w:p w14:paraId="0A5DA931" w14:textId="77777777" w:rsidR="005131DE" w:rsidRDefault="005131DE" w:rsidP="004E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BD9"/>
    <w:multiLevelType w:val="hybridMultilevel"/>
    <w:tmpl w:val="0600771E"/>
    <w:lvl w:ilvl="0" w:tplc="A13ADD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21C91"/>
    <w:multiLevelType w:val="multilevel"/>
    <w:tmpl w:val="3F783820"/>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1E7363"/>
    <w:multiLevelType w:val="hybridMultilevel"/>
    <w:tmpl w:val="19CE6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AD5CF2"/>
    <w:multiLevelType w:val="hybridMultilevel"/>
    <w:tmpl w:val="00308D70"/>
    <w:lvl w:ilvl="0" w:tplc="F80A5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E7B4B"/>
    <w:multiLevelType w:val="hybridMultilevel"/>
    <w:tmpl w:val="5A6C64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E1BB8"/>
    <w:multiLevelType w:val="multilevel"/>
    <w:tmpl w:val="3AF420A6"/>
    <w:lvl w:ilvl="0">
      <w:start w:val="4"/>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D14F68"/>
    <w:multiLevelType w:val="multilevel"/>
    <w:tmpl w:val="273C71AE"/>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261411"/>
    <w:multiLevelType w:val="multilevel"/>
    <w:tmpl w:val="2550EC20"/>
    <w:lvl w:ilvl="0">
      <w:start w:val="1"/>
      <w:numFmt w:val="upperRoman"/>
      <w:lvlText w:val="%1."/>
      <w:lvlJc w:val="right"/>
      <w:pPr>
        <w:tabs>
          <w:tab w:val="num" w:pos="720"/>
        </w:tabs>
        <w:ind w:left="720" w:hanging="180"/>
      </w:pPr>
    </w:lvl>
    <w:lvl w:ilvl="1">
      <w:start w:val="1"/>
      <w:numFmt w:val="decimal"/>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F107EB"/>
    <w:multiLevelType w:val="hybridMultilevel"/>
    <w:tmpl w:val="FB3E1E12"/>
    <w:lvl w:ilvl="0" w:tplc="33081A9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883BB4"/>
    <w:multiLevelType w:val="multilevel"/>
    <w:tmpl w:val="6DD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40974"/>
    <w:multiLevelType w:val="hybridMultilevel"/>
    <w:tmpl w:val="63ECD54A"/>
    <w:lvl w:ilvl="0" w:tplc="9BB286FE">
      <w:start w:val="1"/>
      <w:numFmt w:val="decimal"/>
      <w:lvlText w:val="%1."/>
      <w:lvlJc w:val="left"/>
      <w:pPr>
        <w:ind w:left="1080" w:hanging="360"/>
      </w:pPr>
      <w:rPr>
        <w:rFonts w:ascii="Times New Roman" w:hAnsi="Times New Roman" w:cs="Times New Roman" w:hint="default"/>
        <w:color w:val="auto"/>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299F0216"/>
    <w:multiLevelType w:val="multilevel"/>
    <w:tmpl w:val="75C6AAB8"/>
    <w:lvl w:ilvl="0">
      <w:start w:val="4"/>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4864CD"/>
    <w:multiLevelType w:val="hybridMultilevel"/>
    <w:tmpl w:val="48623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990E09"/>
    <w:multiLevelType w:val="hybridMultilevel"/>
    <w:tmpl w:val="C8366242"/>
    <w:lvl w:ilvl="0" w:tplc="85848F4C">
      <w:start w:val="1"/>
      <w:numFmt w:val="decimal"/>
      <w:lvlText w:val="%1."/>
      <w:lvlJc w:val="left"/>
      <w:pPr>
        <w:ind w:left="720" w:hanging="360"/>
      </w:pPr>
      <w:rPr>
        <w:rFonts w:ascii="Calibri" w:hAnsi="Calibr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64B6A"/>
    <w:multiLevelType w:val="hybridMultilevel"/>
    <w:tmpl w:val="7ECE0E5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D3461"/>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75043B"/>
    <w:multiLevelType w:val="multilevel"/>
    <w:tmpl w:val="F13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33B04"/>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BD5624"/>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395336"/>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962EBD"/>
    <w:multiLevelType w:val="hybridMultilevel"/>
    <w:tmpl w:val="5C76A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3C64D9"/>
    <w:multiLevelType w:val="multilevel"/>
    <w:tmpl w:val="66DED098"/>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15"/>
  </w:num>
  <w:num w:numId="4">
    <w:abstractNumId w:val="12"/>
  </w:num>
  <w:num w:numId="5">
    <w:abstractNumId w:val="2"/>
  </w:num>
  <w:num w:numId="6">
    <w:abstractNumId w:val="18"/>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3"/>
  </w:num>
  <w:num w:numId="12">
    <w:abstractNumId w:val="0"/>
  </w:num>
  <w:num w:numId="13">
    <w:abstractNumId w:val="5"/>
  </w:num>
  <w:num w:numId="14">
    <w:abstractNumId w:val="11"/>
  </w:num>
  <w:num w:numId="15">
    <w:abstractNumId w:val="6"/>
  </w:num>
  <w:num w:numId="16">
    <w:abstractNumId w:val="21"/>
  </w:num>
  <w:num w:numId="17">
    <w:abstractNumId w:val="1"/>
  </w:num>
  <w:num w:numId="18">
    <w:abstractNumId w:val="9"/>
  </w:num>
  <w:num w:numId="19">
    <w:abstractNumId w:val="16"/>
  </w:num>
  <w:num w:numId="20">
    <w:abstractNumId w:val="20"/>
  </w:num>
  <w:num w:numId="21">
    <w:abstractNumId w:val="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916"/>
    <w:rsid w:val="000016D0"/>
    <w:rsid w:val="000030E0"/>
    <w:rsid w:val="000102ED"/>
    <w:rsid w:val="000147CC"/>
    <w:rsid w:val="00015644"/>
    <w:rsid w:val="00022167"/>
    <w:rsid w:val="000223F7"/>
    <w:rsid w:val="000250FE"/>
    <w:rsid w:val="0002540C"/>
    <w:rsid w:val="00025741"/>
    <w:rsid w:val="00033100"/>
    <w:rsid w:val="00033D7D"/>
    <w:rsid w:val="000347BF"/>
    <w:rsid w:val="00046A10"/>
    <w:rsid w:val="0004742B"/>
    <w:rsid w:val="00061B42"/>
    <w:rsid w:val="00063A9F"/>
    <w:rsid w:val="00064DF6"/>
    <w:rsid w:val="0007084D"/>
    <w:rsid w:val="000747D1"/>
    <w:rsid w:val="00075578"/>
    <w:rsid w:val="00077961"/>
    <w:rsid w:val="000819CA"/>
    <w:rsid w:val="00085A20"/>
    <w:rsid w:val="00087E79"/>
    <w:rsid w:val="0009366F"/>
    <w:rsid w:val="000B3874"/>
    <w:rsid w:val="000B40C6"/>
    <w:rsid w:val="000B4BC6"/>
    <w:rsid w:val="000C2761"/>
    <w:rsid w:val="000D1D1E"/>
    <w:rsid w:val="000D699F"/>
    <w:rsid w:val="000D76B2"/>
    <w:rsid w:val="000E18A4"/>
    <w:rsid w:val="000E291E"/>
    <w:rsid w:val="000E782F"/>
    <w:rsid w:val="000F165E"/>
    <w:rsid w:val="000F2523"/>
    <w:rsid w:val="000F3936"/>
    <w:rsid w:val="000F4CC8"/>
    <w:rsid w:val="000F5F28"/>
    <w:rsid w:val="00104E0F"/>
    <w:rsid w:val="00110AEA"/>
    <w:rsid w:val="00112156"/>
    <w:rsid w:val="00117484"/>
    <w:rsid w:val="0011751F"/>
    <w:rsid w:val="00121708"/>
    <w:rsid w:val="001303AF"/>
    <w:rsid w:val="001354D4"/>
    <w:rsid w:val="001357C1"/>
    <w:rsid w:val="00144726"/>
    <w:rsid w:val="001478F2"/>
    <w:rsid w:val="00150AEC"/>
    <w:rsid w:val="00151843"/>
    <w:rsid w:val="00163073"/>
    <w:rsid w:val="0016719B"/>
    <w:rsid w:val="001738D2"/>
    <w:rsid w:val="0017515E"/>
    <w:rsid w:val="00175231"/>
    <w:rsid w:val="00175CA2"/>
    <w:rsid w:val="0017631F"/>
    <w:rsid w:val="0017682B"/>
    <w:rsid w:val="00177105"/>
    <w:rsid w:val="00180C4C"/>
    <w:rsid w:val="0018223A"/>
    <w:rsid w:val="001822B6"/>
    <w:rsid w:val="0018482B"/>
    <w:rsid w:val="00187AEB"/>
    <w:rsid w:val="001910B2"/>
    <w:rsid w:val="001938F4"/>
    <w:rsid w:val="00195EE6"/>
    <w:rsid w:val="00196D16"/>
    <w:rsid w:val="001A0FD6"/>
    <w:rsid w:val="001A3EEE"/>
    <w:rsid w:val="001A509C"/>
    <w:rsid w:val="001B425A"/>
    <w:rsid w:val="001B4B60"/>
    <w:rsid w:val="001C10BE"/>
    <w:rsid w:val="001C1C3B"/>
    <w:rsid w:val="001C5EF3"/>
    <w:rsid w:val="001C6C88"/>
    <w:rsid w:val="001C76A7"/>
    <w:rsid w:val="001C7702"/>
    <w:rsid w:val="001D6371"/>
    <w:rsid w:val="001E0219"/>
    <w:rsid w:val="001E1461"/>
    <w:rsid w:val="001F1658"/>
    <w:rsid w:val="001F1A71"/>
    <w:rsid w:val="001F29E3"/>
    <w:rsid w:val="001F34C6"/>
    <w:rsid w:val="001F675F"/>
    <w:rsid w:val="001F7E93"/>
    <w:rsid w:val="00204B48"/>
    <w:rsid w:val="0020651C"/>
    <w:rsid w:val="00216056"/>
    <w:rsid w:val="00220C50"/>
    <w:rsid w:val="002263A3"/>
    <w:rsid w:val="002268E4"/>
    <w:rsid w:val="002301A5"/>
    <w:rsid w:val="00240552"/>
    <w:rsid w:val="002418C7"/>
    <w:rsid w:val="00242243"/>
    <w:rsid w:val="00246899"/>
    <w:rsid w:val="00247F6B"/>
    <w:rsid w:val="002533D4"/>
    <w:rsid w:val="00254E9E"/>
    <w:rsid w:val="002616C1"/>
    <w:rsid w:val="002645B8"/>
    <w:rsid w:val="002669CD"/>
    <w:rsid w:val="00267555"/>
    <w:rsid w:val="002718A3"/>
    <w:rsid w:val="002872B3"/>
    <w:rsid w:val="00287888"/>
    <w:rsid w:val="00287B4C"/>
    <w:rsid w:val="00290760"/>
    <w:rsid w:val="00293EB3"/>
    <w:rsid w:val="00295C6B"/>
    <w:rsid w:val="002A2A7C"/>
    <w:rsid w:val="002A4000"/>
    <w:rsid w:val="002B0129"/>
    <w:rsid w:val="002B08C2"/>
    <w:rsid w:val="002B1959"/>
    <w:rsid w:val="002B69B3"/>
    <w:rsid w:val="002B7D21"/>
    <w:rsid w:val="002C1036"/>
    <w:rsid w:val="002C29C9"/>
    <w:rsid w:val="002C56C4"/>
    <w:rsid w:val="002C6137"/>
    <w:rsid w:val="002D0F0A"/>
    <w:rsid w:val="002D1424"/>
    <w:rsid w:val="002D61E9"/>
    <w:rsid w:val="002D6916"/>
    <w:rsid w:val="002E123D"/>
    <w:rsid w:val="002E3E4E"/>
    <w:rsid w:val="002E4A0A"/>
    <w:rsid w:val="002E5D5D"/>
    <w:rsid w:val="002E66A5"/>
    <w:rsid w:val="002E6DD6"/>
    <w:rsid w:val="002F1272"/>
    <w:rsid w:val="002F2865"/>
    <w:rsid w:val="002F56F1"/>
    <w:rsid w:val="00300F3F"/>
    <w:rsid w:val="00304E39"/>
    <w:rsid w:val="00307417"/>
    <w:rsid w:val="0031079F"/>
    <w:rsid w:val="00313307"/>
    <w:rsid w:val="003202FC"/>
    <w:rsid w:val="00320660"/>
    <w:rsid w:val="00322424"/>
    <w:rsid w:val="00322E57"/>
    <w:rsid w:val="00337D68"/>
    <w:rsid w:val="003425B0"/>
    <w:rsid w:val="00347952"/>
    <w:rsid w:val="00350A0C"/>
    <w:rsid w:val="00351108"/>
    <w:rsid w:val="00351206"/>
    <w:rsid w:val="00353E7A"/>
    <w:rsid w:val="00353EA1"/>
    <w:rsid w:val="003604AB"/>
    <w:rsid w:val="003643B3"/>
    <w:rsid w:val="00365606"/>
    <w:rsid w:val="0036723F"/>
    <w:rsid w:val="00370B2D"/>
    <w:rsid w:val="00373A12"/>
    <w:rsid w:val="00377A03"/>
    <w:rsid w:val="00381775"/>
    <w:rsid w:val="00382DA6"/>
    <w:rsid w:val="00383FC3"/>
    <w:rsid w:val="003849F3"/>
    <w:rsid w:val="00390417"/>
    <w:rsid w:val="00393F47"/>
    <w:rsid w:val="003950A0"/>
    <w:rsid w:val="003A2330"/>
    <w:rsid w:val="003B1584"/>
    <w:rsid w:val="003B3B1D"/>
    <w:rsid w:val="003C1945"/>
    <w:rsid w:val="003C494C"/>
    <w:rsid w:val="003C5767"/>
    <w:rsid w:val="003D3CD5"/>
    <w:rsid w:val="003D63EF"/>
    <w:rsid w:val="003D78B3"/>
    <w:rsid w:val="003E01B7"/>
    <w:rsid w:val="003E041F"/>
    <w:rsid w:val="003E0E9B"/>
    <w:rsid w:val="003E108B"/>
    <w:rsid w:val="003E3130"/>
    <w:rsid w:val="003F0F10"/>
    <w:rsid w:val="00400539"/>
    <w:rsid w:val="00400F67"/>
    <w:rsid w:val="00403B6D"/>
    <w:rsid w:val="004112D7"/>
    <w:rsid w:val="00412091"/>
    <w:rsid w:val="00412431"/>
    <w:rsid w:val="00414B85"/>
    <w:rsid w:val="00415B1A"/>
    <w:rsid w:val="00417BFE"/>
    <w:rsid w:val="00420DA1"/>
    <w:rsid w:val="00424C31"/>
    <w:rsid w:val="004262BC"/>
    <w:rsid w:val="0043355B"/>
    <w:rsid w:val="004345BF"/>
    <w:rsid w:val="00440C22"/>
    <w:rsid w:val="0044219A"/>
    <w:rsid w:val="0044787E"/>
    <w:rsid w:val="004503BD"/>
    <w:rsid w:val="00452A77"/>
    <w:rsid w:val="004574FA"/>
    <w:rsid w:val="00462DAA"/>
    <w:rsid w:val="004651D6"/>
    <w:rsid w:val="00465BA4"/>
    <w:rsid w:val="00466952"/>
    <w:rsid w:val="00472572"/>
    <w:rsid w:val="00474768"/>
    <w:rsid w:val="00476944"/>
    <w:rsid w:val="00483904"/>
    <w:rsid w:val="004844B0"/>
    <w:rsid w:val="00495898"/>
    <w:rsid w:val="00496A7D"/>
    <w:rsid w:val="004A153F"/>
    <w:rsid w:val="004B0D37"/>
    <w:rsid w:val="004B5514"/>
    <w:rsid w:val="004B6B22"/>
    <w:rsid w:val="004B79EF"/>
    <w:rsid w:val="004B7BF8"/>
    <w:rsid w:val="004C33DF"/>
    <w:rsid w:val="004C343C"/>
    <w:rsid w:val="004D665B"/>
    <w:rsid w:val="004D6AC6"/>
    <w:rsid w:val="004D7DBE"/>
    <w:rsid w:val="004E03A3"/>
    <w:rsid w:val="004E0D9A"/>
    <w:rsid w:val="004E5E4C"/>
    <w:rsid w:val="004F032C"/>
    <w:rsid w:val="00500F9F"/>
    <w:rsid w:val="00502124"/>
    <w:rsid w:val="00502526"/>
    <w:rsid w:val="00503F7C"/>
    <w:rsid w:val="0050555A"/>
    <w:rsid w:val="00510CC9"/>
    <w:rsid w:val="0051158F"/>
    <w:rsid w:val="00512DC9"/>
    <w:rsid w:val="005131DE"/>
    <w:rsid w:val="00514653"/>
    <w:rsid w:val="00514B87"/>
    <w:rsid w:val="00517CE1"/>
    <w:rsid w:val="0052434C"/>
    <w:rsid w:val="0053278B"/>
    <w:rsid w:val="005341C8"/>
    <w:rsid w:val="005359D1"/>
    <w:rsid w:val="00536610"/>
    <w:rsid w:val="005373E2"/>
    <w:rsid w:val="00537B13"/>
    <w:rsid w:val="00540DC8"/>
    <w:rsid w:val="0054403D"/>
    <w:rsid w:val="005506A7"/>
    <w:rsid w:val="0055617F"/>
    <w:rsid w:val="005562C4"/>
    <w:rsid w:val="005579D1"/>
    <w:rsid w:val="005637A6"/>
    <w:rsid w:val="0056463B"/>
    <w:rsid w:val="005646E5"/>
    <w:rsid w:val="005708DB"/>
    <w:rsid w:val="00584395"/>
    <w:rsid w:val="005849A0"/>
    <w:rsid w:val="00592F4C"/>
    <w:rsid w:val="005A25B9"/>
    <w:rsid w:val="005A4EB5"/>
    <w:rsid w:val="005A6D05"/>
    <w:rsid w:val="005A7C12"/>
    <w:rsid w:val="005B404C"/>
    <w:rsid w:val="005B44F5"/>
    <w:rsid w:val="005B5E0D"/>
    <w:rsid w:val="005B6D66"/>
    <w:rsid w:val="005C5FC5"/>
    <w:rsid w:val="005D5B83"/>
    <w:rsid w:val="005D6FA2"/>
    <w:rsid w:val="005D74C8"/>
    <w:rsid w:val="005F144F"/>
    <w:rsid w:val="005F18F7"/>
    <w:rsid w:val="005F27D8"/>
    <w:rsid w:val="005F7DF6"/>
    <w:rsid w:val="00600FB8"/>
    <w:rsid w:val="00604EDA"/>
    <w:rsid w:val="00614B64"/>
    <w:rsid w:val="0062045E"/>
    <w:rsid w:val="00620BD9"/>
    <w:rsid w:val="00623E31"/>
    <w:rsid w:val="006254F3"/>
    <w:rsid w:val="0062556B"/>
    <w:rsid w:val="00626587"/>
    <w:rsid w:val="00631ED1"/>
    <w:rsid w:val="00645471"/>
    <w:rsid w:val="00652CE6"/>
    <w:rsid w:val="00653991"/>
    <w:rsid w:val="006541EF"/>
    <w:rsid w:val="00661F7B"/>
    <w:rsid w:val="00663708"/>
    <w:rsid w:val="00666A00"/>
    <w:rsid w:val="0066762B"/>
    <w:rsid w:val="00671851"/>
    <w:rsid w:val="0068257D"/>
    <w:rsid w:val="00682CB9"/>
    <w:rsid w:val="00684467"/>
    <w:rsid w:val="00684BF5"/>
    <w:rsid w:val="006860AD"/>
    <w:rsid w:val="006947C4"/>
    <w:rsid w:val="00696543"/>
    <w:rsid w:val="00696BF1"/>
    <w:rsid w:val="00697664"/>
    <w:rsid w:val="006A05C6"/>
    <w:rsid w:val="006A21C3"/>
    <w:rsid w:val="006A389F"/>
    <w:rsid w:val="006A4D8A"/>
    <w:rsid w:val="006A7B7A"/>
    <w:rsid w:val="006B2A84"/>
    <w:rsid w:val="006C143A"/>
    <w:rsid w:val="006D0BF9"/>
    <w:rsid w:val="006D2964"/>
    <w:rsid w:val="006D5851"/>
    <w:rsid w:val="006D5A57"/>
    <w:rsid w:val="006D74DF"/>
    <w:rsid w:val="006D7E40"/>
    <w:rsid w:val="006E2AFA"/>
    <w:rsid w:val="006E2E19"/>
    <w:rsid w:val="006F0FDF"/>
    <w:rsid w:val="006F2808"/>
    <w:rsid w:val="007011C3"/>
    <w:rsid w:val="0070467F"/>
    <w:rsid w:val="007112BC"/>
    <w:rsid w:val="00716BDE"/>
    <w:rsid w:val="00720FD5"/>
    <w:rsid w:val="00721890"/>
    <w:rsid w:val="007241DE"/>
    <w:rsid w:val="007243A7"/>
    <w:rsid w:val="00724DFF"/>
    <w:rsid w:val="00726FA3"/>
    <w:rsid w:val="007330AF"/>
    <w:rsid w:val="00735F49"/>
    <w:rsid w:val="00740B43"/>
    <w:rsid w:val="007434F3"/>
    <w:rsid w:val="0074629D"/>
    <w:rsid w:val="00756A2F"/>
    <w:rsid w:val="00756E6F"/>
    <w:rsid w:val="00761A6C"/>
    <w:rsid w:val="00765045"/>
    <w:rsid w:val="007652B0"/>
    <w:rsid w:val="007657FF"/>
    <w:rsid w:val="00765958"/>
    <w:rsid w:val="00765E2A"/>
    <w:rsid w:val="007705AE"/>
    <w:rsid w:val="007746BE"/>
    <w:rsid w:val="007771E3"/>
    <w:rsid w:val="0078112D"/>
    <w:rsid w:val="00781F1D"/>
    <w:rsid w:val="00782751"/>
    <w:rsid w:val="0078540F"/>
    <w:rsid w:val="007900B1"/>
    <w:rsid w:val="007955A4"/>
    <w:rsid w:val="0079632B"/>
    <w:rsid w:val="007A1FEF"/>
    <w:rsid w:val="007A2647"/>
    <w:rsid w:val="007A3354"/>
    <w:rsid w:val="007A4D47"/>
    <w:rsid w:val="007A66BD"/>
    <w:rsid w:val="007A6E08"/>
    <w:rsid w:val="007A7469"/>
    <w:rsid w:val="007B0473"/>
    <w:rsid w:val="007B3FAC"/>
    <w:rsid w:val="007B5323"/>
    <w:rsid w:val="007B645E"/>
    <w:rsid w:val="007C336A"/>
    <w:rsid w:val="007C352B"/>
    <w:rsid w:val="007C76CD"/>
    <w:rsid w:val="007D5794"/>
    <w:rsid w:val="007E297D"/>
    <w:rsid w:val="007E61AB"/>
    <w:rsid w:val="007F270F"/>
    <w:rsid w:val="007F3866"/>
    <w:rsid w:val="007F444F"/>
    <w:rsid w:val="007F53A8"/>
    <w:rsid w:val="00801D47"/>
    <w:rsid w:val="00803F99"/>
    <w:rsid w:val="00811C88"/>
    <w:rsid w:val="00813760"/>
    <w:rsid w:val="00813ED9"/>
    <w:rsid w:val="00821110"/>
    <w:rsid w:val="00821D87"/>
    <w:rsid w:val="00822CA7"/>
    <w:rsid w:val="00823B5C"/>
    <w:rsid w:val="0082410B"/>
    <w:rsid w:val="00825E2E"/>
    <w:rsid w:val="00827687"/>
    <w:rsid w:val="00832FF3"/>
    <w:rsid w:val="00833940"/>
    <w:rsid w:val="00843BFA"/>
    <w:rsid w:val="0084505A"/>
    <w:rsid w:val="008455EE"/>
    <w:rsid w:val="00845EDB"/>
    <w:rsid w:val="00846BFD"/>
    <w:rsid w:val="0084730B"/>
    <w:rsid w:val="0084753B"/>
    <w:rsid w:val="00847651"/>
    <w:rsid w:val="0084770E"/>
    <w:rsid w:val="00856B78"/>
    <w:rsid w:val="00857E83"/>
    <w:rsid w:val="008659E3"/>
    <w:rsid w:val="0087095E"/>
    <w:rsid w:val="008732F4"/>
    <w:rsid w:val="0087448C"/>
    <w:rsid w:val="00875379"/>
    <w:rsid w:val="008763F5"/>
    <w:rsid w:val="008853A6"/>
    <w:rsid w:val="00885632"/>
    <w:rsid w:val="008876C7"/>
    <w:rsid w:val="00891D5F"/>
    <w:rsid w:val="00894BCD"/>
    <w:rsid w:val="00896210"/>
    <w:rsid w:val="008966FA"/>
    <w:rsid w:val="008A59A0"/>
    <w:rsid w:val="008A6B56"/>
    <w:rsid w:val="008B3929"/>
    <w:rsid w:val="008B4C03"/>
    <w:rsid w:val="008C4A09"/>
    <w:rsid w:val="008C6E28"/>
    <w:rsid w:val="008D0E0A"/>
    <w:rsid w:val="008D21D3"/>
    <w:rsid w:val="008D73E7"/>
    <w:rsid w:val="008E0505"/>
    <w:rsid w:val="008E2889"/>
    <w:rsid w:val="008E37A0"/>
    <w:rsid w:val="008E3BCF"/>
    <w:rsid w:val="008E5D60"/>
    <w:rsid w:val="008F46E4"/>
    <w:rsid w:val="00911156"/>
    <w:rsid w:val="009130FE"/>
    <w:rsid w:val="00913273"/>
    <w:rsid w:val="00920946"/>
    <w:rsid w:val="0092096D"/>
    <w:rsid w:val="00921B9E"/>
    <w:rsid w:val="0092551E"/>
    <w:rsid w:val="00926104"/>
    <w:rsid w:val="00944826"/>
    <w:rsid w:val="00956C9A"/>
    <w:rsid w:val="00956FEE"/>
    <w:rsid w:val="0096226E"/>
    <w:rsid w:val="009657E6"/>
    <w:rsid w:val="00965FF2"/>
    <w:rsid w:val="00967548"/>
    <w:rsid w:val="009763A6"/>
    <w:rsid w:val="009766DA"/>
    <w:rsid w:val="00977944"/>
    <w:rsid w:val="00977FC5"/>
    <w:rsid w:val="009835FC"/>
    <w:rsid w:val="00983D95"/>
    <w:rsid w:val="00985368"/>
    <w:rsid w:val="0098538D"/>
    <w:rsid w:val="009925A6"/>
    <w:rsid w:val="00993E05"/>
    <w:rsid w:val="0099408A"/>
    <w:rsid w:val="009A123F"/>
    <w:rsid w:val="009A1637"/>
    <w:rsid w:val="009A28AB"/>
    <w:rsid w:val="009A53FF"/>
    <w:rsid w:val="009B1966"/>
    <w:rsid w:val="009B5D1E"/>
    <w:rsid w:val="009B62DF"/>
    <w:rsid w:val="009B70DF"/>
    <w:rsid w:val="009C532D"/>
    <w:rsid w:val="009C597E"/>
    <w:rsid w:val="009D0B11"/>
    <w:rsid w:val="009D0B69"/>
    <w:rsid w:val="009D1711"/>
    <w:rsid w:val="009D30BE"/>
    <w:rsid w:val="009D30E7"/>
    <w:rsid w:val="009D41D3"/>
    <w:rsid w:val="009D7BC1"/>
    <w:rsid w:val="009E361B"/>
    <w:rsid w:val="009E5ADE"/>
    <w:rsid w:val="009E65BB"/>
    <w:rsid w:val="009E7273"/>
    <w:rsid w:val="009F0EE1"/>
    <w:rsid w:val="009F35D4"/>
    <w:rsid w:val="009F4D26"/>
    <w:rsid w:val="009F57D1"/>
    <w:rsid w:val="00A0082D"/>
    <w:rsid w:val="00A01C85"/>
    <w:rsid w:val="00A14033"/>
    <w:rsid w:val="00A2044D"/>
    <w:rsid w:val="00A21730"/>
    <w:rsid w:val="00A2319B"/>
    <w:rsid w:val="00A26742"/>
    <w:rsid w:val="00A308CA"/>
    <w:rsid w:val="00A3185A"/>
    <w:rsid w:val="00A33728"/>
    <w:rsid w:val="00A339C7"/>
    <w:rsid w:val="00A33CE9"/>
    <w:rsid w:val="00A344C7"/>
    <w:rsid w:val="00A351C9"/>
    <w:rsid w:val="00A37BE7"/>
    <w:rsid w:val="00A41E07"/>
    <w:rsid w:val="00A43F72"/>
    <w:rsid w:val="00A45671"/>
    <w:rsid w:val="00A4613D"/>
    <w:rsid w:val="00A47077"/>
    <w:rsid w:val="00A539A2"/>
    <w:rsid w:val="00A60869"/>
    <w:rsid w:val="00A60881"/>
    <w:rsid w:val="00A61B52"/>
    <w:rsid w:val="00A638DB"/>
    <w:rsid w:val="00A64DBF"/>
    <w:rsid w:val="00A70134"/>
    <w:rsid w:val="00A7062E"/>
    <w:rsid w:val="00A72322"/>
    <w:rsid w:val="00A80828"/>
    <w:rsid w:val="00A80D46"/>
    <w:rsid w:val="00A81900"/>
    <w:rsid w:val="00A856EC"/>
    <w:rsid w:val="00A921C5"/>
    <w:rsid w:val="00A92C17"/>
    <w:rsid w:val="00A932DA"/>
    <w:rsid w:val="00AA3BCA"/>
    <w:rsid w:val="00AA3FCC"/>
    <w:rsid w:val="00AA41A5"/>
    <w:rsid w:val="00AA5204"/>
    <w:rsid w:val="00AB2A85"/>
    <w:rsid w:val="00AB2E63"/>
    <w:rsid w:val="00AC2977"/>
    <w:rsid w:val="00AC2CD3"/>
    <w:rsid w:val="00AC4794"/>
    <w:rsid w:val="00AD5EFC"/>
    <w:rsid w:val="00AD655B"/>
    <w:rsid w:val="00AD6DF6"/>
    <w:rsid w:val="00AE1885"/>
    <w:rsid w:val="00AE27C5"/>
    <w:rsid w:val="00AE722A"/>
    <w:rsid w:val="00AF53AB"/>
    <w:rsid w:val="00AF57EC"/>
    <w:rsid w:val="00B15313"/>
    <w:rsid w:val="00B15697"/>
    <w:rsid w:val="00B241CB"/>
    <w:rsid w:val="00B26306"/>
    <w:rsid w:val="00B2758D"/>
    <w:rsid w:val="00B278C6"/>
    <w:rsid w:val="00B41950"/>
    <w:rsid w:val="00B4293F"/>
    <w:rsid w:val="00B46194"/>
    <w:rsid w:val="00B53175"/>
    <w:rsid w:val="00B53F63"/>
    <w:rsid w:val="00B55FB2"/>
    <w:rsid w:val="00B5666B"/>
    <w:rsid w:val="00B62020"/>
    <w:rsid w:val="00B624B7"/>
    <w:rsid w:val="00B641B2"/>
    <w:rsid w:val="00B67C80"/>
    <w:rsid w:val="00B67DB3"/>
    <w:rsid w:val="00B84D28"/>
    <w:rsid w:val="00B85EA8"/>
    <w:rsid w:val="00B86168"/>
    <w:rsid w:val="00B93A74"/>
    <w:rsid w:val="00BA079D"/>
    <w:rsid w:val="00BA1EC5"/>
    <w:rsid w:val="00BA292B"/>
    <w:rsid w:val="00BB2633"/>
    <w:rsid w:val="00BC66BD"/>
    <w:rsid w:val="00BD16E4"/>
    <w:rsid w:val="00BD19F6"/>
    <w:rsid w:val="00BE4511"/>
    <w:rsid w:val="00BE48A2"/>
    <w:rsid w:val="00BE59EE"/>
    <w:rsid w:val="00BE6498"/>
    <w:rsid w:val="00BE6C83"/>
    <w:rsid w:val="00BE7FDD"/>
    <w:rsid w:val="00BF0ACC"/>
    <w:rsid w:val="00BF22F9"/>
    <w:rsid w:val="00BF63F6"/>
    <w:rsid w:val="00C0076B"/>
    <w:rsid w:val="00C00E59"/>
    <w:rsid w:val="00C038CE"/>
    <w:rsid w:val="00C041AA"/>
    <w:rsid w:val="00C0649F"/>
    <w:rsid w:val="00C06818"/>
    <w:rsid w:val="00C103E7"/>
    <w:rsid w:val="00C12C29"/>
    <w:rsid w:val="00C14D31"/>
    <w:rsid w:val="00C1790B"/>
    <w:rsid w:val="00C211E1"/>
    <w:rsid w:val="00C21906"/>
    <w:rsid w:val="00C23A00"/>
    <w:rsid w:val="00C23C3F"/>
    <w:rsid w:val="00C26223"/>
    <w:rsid w:val="00C311A4"/>
    <w:rsid w:val="00C33C96"/>
    <w:rsid w:val="00C408EA"/>
    <w:rsid w:val="00C45496"/>
    <w:rsid w:val="00C45955"/>
    <w:rsid w:val="00C508C7"/>
    <w:rsid w:val="00C519AE"/>
    <w:rsid w:val="00C52A9B"/>
    <w:rsid w:val="00C549E9"/>
    <w:rsid w:val="00C61EE1"/>
    <w:rsid w:val="00C66149"/>
    <w:rsid w:val="00C7206F"/>
    <w:rsid w:val="00C7303F"/>
    <w:rsid w:val="00C77553"/>
    <w:rsid w:val="00C80800"/>
    <w:rsid w:val="00C80F83"/>
    <w:rsid w:val="00C81E0E"/>
    <w:rsid w:val="00C8275E"/>
    <w:rsid w:val="00C85469"/>
    <w:rsid w:val="00C85617"/>
    <w:rsid w:val="00C86E18"/>
    <w:rsid w:val="00C87CEC"/>
    <w:rsid w:val="00C92C86"/>
    <w:rsid w:val="00C94BCA"/>
    <w:rsid w:val="00C960C6"/>
    <w:rsid w:val="00CA41C3"/>
    <w:rsid w:val="00CA4A45"/>
    <w:rsid w:val="00CA7B4B"/>
    <w:rsid w:val="00CB2DEC"/>
    <w:rsid w:val="00CB59D8"/>
    <w:rsid w:val="00CB67A2"/>
    <w:rsid w:val="00CC1281"/>
    <w:rsid w:val="00CC2745"/>
    <w:rsid w:val="00CC50DD"/>
    <w:rsid w:val="00CC5F55"/>
    <w:rsid w:val="00CD6F48"/>
    <w:rsid w:val="00CE4200"/>
    <w:rsid w:val="00CF0185"/>
    <w:rsid w:val="00CF5A06"/>
    <w:rsid w:val="00CF66CD"/>
    <w:rsid w:val="00D01329"/>
    <w:rsid w:val="00D0486D"/>
    <w:rsid w:val="00D04AF7"/>
    <w:rsid w:val="00D05B31"/>
    <w:rsid w:val="00D064FC"/>
    <w:rsid w:val="00D10AD1"/>
    <w:rsid w:val="00D163BD"/>
    <w:rsid w:val="00D229C8"/>
    <w:rsid w:val="00D274BF"/>
    <w:rsid w:val="00D31FC8"/>
    <w:rsid w:val="00D35914"/>
    <w:rsid w:val="00D36B5C"/>
    <w:rsid w:val="00D43305"/>
    <w:rsid w:val="00D43D89"/>
    <w:rsid w:val="00D43FCE"/>
    <w:rsid w:val="00D4697E"/>
    <w:rsid w:val="00D4731E"/>
    <w:rsid w:val="00D47D2A"/>
    <w:rsid w:val="00D61FD3"/>
    <w:rsid w:val="00D63691"/>
    <w:rsid w:val="00D668DE"/>
    <w:rsid w:val="00D66B72"/>
    <w:rsid w:val="00D66B7D"/>
    <w:rsid w:val="00D67A42"/>
    <w:rsid w:val="00D75DF2"/>
    <w:rsid w:val="00D76CA9"/>
    <w:rsid w:val="00D77821"/>
    <w:rsid w:val="00D8211A"/>
    <w:rsid w:val="00D83721"/>
    <w:rsid w:val="00D92549"/>
    <w:rsid w:val="00D963B1"/>
    <w:rsid w:val="00DA46DB"/>
    <w:rsid w:val="00DA5A7F"/>
    <w:rsid w:val="00DA6288"/>
    <w:rsid w:val="00DA79E3"/>
    <w:rsid w:val="00DB00EA"/>
    <w:rsid w:val="00DB0318"/>
    <w:rsid w:val="00DB6EB1"/>
    <w:rsid w:val="00DC2721"/>
    <w:rsid w:val="00DC6F08"/>
    <w:rsid w:val="00DD0BCC"/>
    <w:rsid w:val="00DD72CA"/>
    <w:rsid w:val="00DE37A7"/>
    <w:rsid w:val="00DF0CE3"/>
    <w:rsid w:val="00DF293D"/>
    <w:rsid w:val="00DF4EE1"/>
    <w:rsid w:val="00E008E9"/>
    <w:rsid w:val="00E01488"/>
    <w:rsid w:val="00E049F4"/>
    <w:rsid w:val="00E10561"/>
    <w:rsid w:val="00E13CBE"/>
    <w:rsid w:val="00E14304"/>
    <w:rsid w:val="00E14C8E"/>
    <w:rsid w:val="00E156B5"/>
    <w:rsid w:val="00E16B21"/>
    <w:rsid w:val="00E2121A"/>
    <w:rsid w:val="00E21848"/>
    <w:rsid w:val="00E260B4"/>
    <w:rsid w:val="00E261CF"/>
    <w:rsid w:val="00E336D0"/>
    <w:rsid w:val="00E34395"/>
    <w:rsid w:val="00E35E39"/>
    <w:rsid w:val="00E42451"/>
    <w:rsid w:val="00E45BFE"/>
    <w:rsid w:val="00E4749A"/>
    <w:rsid w:val="00E5090F"/>
    <w:rsid w:val="00E50A07"/>
    <w:rsid w:val="00E525E9"/>
    <w:rsid w:val="00E53118"/>
    <w:rsid w:val="00E54785"/>
    <w:rsid w:val="00E5617A"/>
    <w:rsid w:val="00E5684B"/>
    <w:rsid w:val="00E61F2F"/>
    <w:rsid w:val="00E67AA4"/>
    <w:rsid w:val="00E71160"/>
    <w:rsid w:val="00E71896"/>
    <w:rsid w:val="00E77E0E"/>
    <w:rsid w:val="00E800D7"/>
    <w:rsid w:val="00E81589"/>
    <w:rsid w:val="00E83E6F"/>
    <w:rsid w:val="00E8696A"/>
    <w:rsid w:val="00E90E6F"/>
    <w:rsid w:val="00E9436B"/>
    <w:rsid w:val="00E94C7A"/>
    <w:rsid w:val="00E96E25"/>
    <w:rsid w:val="00EA3246"/>
    <w:rsid w:val="00EA403D"/>
    <w:rsid w:val="00EA78CA"/>
    <w:rsid w:val="00EB693A"/>
    <w:rsid w:val="00EC701D"/>
    <w:rsid w:val="00ED100B"/>
    <w:rsid w:val="00ED3B16"/>
    <w:rsid w:val="00ED416B"/>
    <w:rsid w:val="00EE6986"/>
    <w:rsid w:val="00EF6200"/>
    <w:rsid w:val="00F011D8"/>
    <w:rsid w:val="00F02966"/>
    <w:rsid w:val="00F02FC3"/>
    <w:rsid w:val="00F03614"/>
    <w:rsid w:val="00F036ED"/>
    <w:rsid w:val="00F102C6"/>
    <w:rsid w:val="00F11E52"/>
    <w:rsid w:val="00F1216F"/>
    <w:rsid w:val="00F12F6A"/>
    <w:rsid w:val="00F14A6B"/>
    <w:rsid w:val="00F16CE1"/>
    <w:rsid w:val="00F200A7"/>
    <w:rsid w:val="00F23ED4"/>
    <w:rsid w:val="00F305CC"/>
    <w:rsid w:val="00F307A5"/>
    <w:rsid w:val="00F30913"/>
    <w:rsid w:val="00F3218B"/>
    <w:rsid w:val="00F35775"/>
    <w:rsid w:val="00F3765F"/>
    <w:rsid w:val="00F4357B"/>
    <w:rsid w:val="00F47585"/>
    <w:rsid w:val="00F53F24"/>
    <w:rsid w:val="00F564E3"/>
    <w:rsid w:val="00F64B6D"/>
    <w:rsid w:val="00F6511A"/>
    <w:rsid w:val="00F70498"/>
    <w:rsid w:val="00F72325"/>
    <w:rsid w:val="00F77E99"/>
    <w:rsid w:val="00F805A5"/>
    <w:rsid w:val="00F805B0"/>
    <w:rsid w:val="00F90530"/>
    <w:rsid w:val="00F94B4B"/>
    <w:rsid w:val="00FA5459"/>
    <w:rsid w:val="00FB3A27"/>
    <w:rsid w:val="00FD03E6"/>
    <w:rsid w:val="00FD1D91"/>
    <w:rsid w:val="00FD2141"/>
    <w:rsid w:val="00FE48DA"/>
    <w:rsid w:val="00FE71E7"/>
    <w:rsid w:val="00FF0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396640"/>
  <w15:docId w15:val="{E06AF94B-9236-40F3-BCC4-6C67B6C3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1AB"/>
    <w:rPr>
      <w:sz w:val="24"/>
      <w:szCs w:val="24"/>
    </w:rPr>
  </w:style>
  <w:style w:type="paragraph" w:styleId="Heading1">
    <w:name w:val="heading 1"/>
    <w:basedOn w:val="Normal"/>
    <w:qFormat/>
    <w:rsid w:val="00857E83"/>
    <w:pPr>
      <w:spacing w:before="100" w:beforeAutospacing="1" w:after="100" w:afterAutospacing="1"/>
      <w:outlineLvl w:val="0"/>
    </w:pPr>
    <w:rPr>
      <w:b/>
      <w:bCs/>
      <w:kern w:val="36"/>
      <w:sz w:val="48"/>
      <w:szCs w:val="48"/>
    </w:rPr>
  </w:style>
  <w:style w:type="paragraph" w:styleId="Heading2">
    <w:name w:val="heading 2"/>
    <w:basedOn w:val="Normal"/>
    <w:next w:val="Normal"/>
    <w:qFormat/>
    <w:rsid w:val="009A163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01564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0076B"/>
    <w:pPr>
      <w:spacing w:before="100" w:beforeAutospacing="1" w:after="100" w:afterAutospacing="1"/>
    </w:pPr>
  </w:style>
  <w:style w:type="character" w:styleId="Strong">
    <w:name w:val="Strong"/>
    <w:uiPriority w:val="22"/>
    <w:qFormat/>
    <w:rsid w:val="00EA403D"/>
    <w:rPr>
      <w:b/>
      <w:bCs/>
    </w:rPr>
  </w:style>
  <w:style w:type="character" w:styleId="Hyperlink">
    <w:name w:val="Hyperlink"/>
    <w:uiPriority w:val="99"/>
    <w:unhideWhenUsed/>
    <w:rsid w:val="00B84D28"/>
    <w:rPr>
      <w:color w:val="0000FF"/>
      <w:u w:val="single"/>
    </w:rPr>
  </w:style>
  <w:style w:type="character" w:customStyle="1" w:styleId="fm-citation-ids-label1">
    <w:name w:val="fm-citation-ids-label1"/>
    <w:rsid w:val="00B84D28"/>
    <w:rPr>
      <w:color w:val="333333"/>
    </w:rPr>
  </w:style>
  <w:style w:type="character" w:customStyle="1" w:styleId="citation-abbreviation2">
    <w:name w:val="citation-abbreviation2"/>
    <w:basedOn w:val="DefaultParagraphFont"/>
    <w:rsid w:val="00B84D28"/>
  </w:style>
  <w:style w:type="character" w:customStyle="1" w:styleId="citation-publication-date">
    <w:name w:val="citation-publication-date"/>
    <w:basedOn w:val="DefaultParagraphFont"/>
    <w:rsid w:val="00B84D28"/>
  </w:style>
  <w:style w:type="character" w:customStyle="1" w:styleId="citation-volume">
    <w:name w:val="citation-volume"/>
    <w:basedOn w:val="DefaultParagraphFont"/>
    <w:rsid w:val="00B84D28"/>
  </w:style>
  <w:style w:type="character" w:customStyle="1" w:styleId="citation-issue">
    <w:name w:val="citation-issue"/>
    <w:basedOn w:val="DefaultParagraphFont"/>
    <w:rsid w:val="00B84D28"/>
  </w:style>
  <w:style w:type="character" w:customStyle="1" w:styleId="citation-flpages">
    <w:name w:val="citation-flpages"/>
    <w:basedOn w:val="DefaultParagraphFont"/>
    <w:rsid w:val="00B84D28"/>
  </w:style>
  <w:style w:type="paragraph" w:styleId="ListParagraph">
    <w:name w:val="List Paragraph"/>
    <w:basedOn w:val="Normal"/>
    <w:uiPriority w:val="34"/>
    <w:qFormat/>
    <w:rsid w:val="00DF4EE1"/>
    <w:pPr>
      <w:spacing w:after="200" w:line="276" w:lineRule="auto"/>
      <w:ind w:left="720"/>
      <w:contextualSpacing/>
    </w:pPr>
    <w:rPr>
      <w:rFonts w:ascii="Calibri" w:eastAsia="Calibri" w:hAnsi="Calibri"/>
      <w:sz w:val="22"/>
      <w:szCs w:val="22"/>
    </w:rPr>
  </w:style>
  <w:style w:type="character" w:customStyle="1" w:styleId="citation-abbreviation">
    <w:name w:val="citation-abbreviation"/>
    <w:basedOn w:val="DefaultParagraphFont"/>
    <w:rsid w:val="005B5E0D"/>
  </w:style>
  <w:style w:type="character" w:customStyle="1" w:styleId="fm-vol-iss-date">
    <w:name w:val="fm-vol-iss-date"/>
    <w:basedOn w:val="DefaultParagraphFont"/>
    <w:rsid w:val="005B5E0D"/>
  </w:style>
  <w:style w:type="paragraph" w:customStyle="1" w:styleId="citation">
    <w:name w:val="citation"/>
    <w:basedOn w:val="Normal"/>
    <w:rsid w:val="005B5E0D"/>
    <w:pPr>
      <w:spacing w:before="100" w:beforeAutospacing="1" w:after="100" w:afterAutospacing="1"/>
    </w:pPr>
  </w:style>
  <w:style w:type="paragraph" w:customStyle="1" w:styleId="authlist">
    <w:name w:val="auth_list"/>
    <w:basedOn w:val="Normal"/>
    <w:rsid w:val="005B5E0D"/>
    <w:pPr>
      <w:spacing w:before="100" w:beforeAutospacing="1" w:after="100" w:afterAutospacing="1"/>
    </w:pPr>
  </w:style>
  <w:style w:type="paragraph" w:customStyle="1" w:styleId="aff">
    <w:name w:val="aff"/>
    <w:basedOn w:val="Normal"/>
    <w:rsid w:val="005B5E0D"/>
    <w:pPr>
      <w:spacing w:before="100" w:beforeAutospacing="1" w:after="100" w:afterAutospacing="1"/>
    </w:pPr>
  </w:style>
  <w:style w:type="character" w:customStyle="1" w:styleId="fm-citation-ids-label">
    <w:name w:val="fm-citation-ids-label"/>
    <w:basedOn w:val="DefaultParagraphFont"/>
    <w:rsid w:val="00C23A00"/>
  </w:style>
  <w:style w:type="character" w:customStyle="1" w:styleId="ref-label">
    <w:name w:val="ref-label"/>
    <w:basedOn w:val="DefaultParagraphFont"/>
    <w:rsid w:val="00C23A00"/>
  </w:style>
  <w:style w:type="character" w:customStyle="1" w:styleId="ref-title">
    <w:name w:val="ref-title"/>
    <w:basedOn w:val="DefaultParagraphFont"/>
    <w:rsid w:val="00C23A00"/>
  </w:style>
  <w:style w:type="character" w:customStyle="1" w:styleId="ref-journal">
    <w:name w:val="ref-journal"/>
    <w:basedOn w:val="DefaultParagraphFont"/>
    <w:rsid w:val="00C23A00"/>
  </w:style>
  <w:style w:type="character" w:customStyle="1" w:styleId="ref-vol">
    <w:name w:val="ref-vol"/>
    <w:basedOn w:val="DefaultParagraphFont"/>
    <w:rsid w:val="00C23A00"/>
  </w:style>
  <w:style w:type="character" w:styleId="Emphasis">
    <w:name w:val="Emphasis"/>
    <w:uiPriority w:val="20"/>
    <w:qFormat/>
    <w:rsid w:val="009A1637"/>
    <w:rPr>
      <w:i/>
      <w:iCs/>
    </w:rPr>
  </w:style>
  <w:style w:type="paragraph" w:styleId="Header">
    <w:name w:val="header"/>
    <w:basedOn w:val="Normal"/>
    <w:link w:val="HeaderChar"/>
    <w:uiPriority w:val="99"/>
    <w:unhideWhenUsed/>
    <w:rsid w:val="004E03A3"/>
    <w:pPr>
      <w:tabs>
        <w:tab w:val="center" w:pos="4680"/>
        <w:tab w:val="right" w:pos="9360"/>
      </w:tabs>
    </w:pPr>
  </w:style>
  <w:style w:type="character" w:customStyle="1" w:styleId="HeaderChar">
    <w:name w:val="Header Char"/>
    <w:link w:val="Header"/>
    <w:uiPriority w:val="99"/>
    <w:rsid w:val="004E03A3"/>
    <w:rPr>
      <w:sz w:val="24"/>
      <w:szCs w:val="24"/>
    </w:rPr>
  </w:style>
  <w:style w:type="paragraph" w:styleId="Footer">
    <w:name w:val="footer"/>
    <w:basedOn w:val="Normal"/>
    <w:link w:val="FooterChar"/>
    <w:uiPriority w:val="99"/>
    <w:unhideWhenUsed/>
    <w:rsid w:val="004E03A3"/>
    <w:pPr>
      <w:tabs>
        <w:tab w:val="center" w:pos="4680"/>
        <w:tab w:val="right" w:pos="9360"/>
      </w:tabs>
    </w:pPr>
  </w:style>
  <w:style w:type="character" w:customStyle="1" w:styleId="FooterChar">
    <w:name w:val="Footer Char"/>
    <w:link w:val="Footer"/>
    <w:uiPriority w:val="99"/>
    <w:rsid w:val="004E03A3"/>
    <w:rPr>
      <w:sz w:val="24"/>
      <w:szCs w:val="24"/>
    </w:rPr>
  </w:style>
  <w:style w:type="table" w:styleId="TableGrid">
    <w:name w:val="Table Grid"/>
    <w:basedOn w:val="TableNormal"/>
    <w:uiPriority w:val="59"/>
    <w:rsid w:val="009F57D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68257D"/>
    <w:rPr>
      <w:rFonts w:ascii="Courier New" w:hAnsi="Courier New"/>
      <w:sz w:val="20"/>
      <w:szCs w:val="20"/>
    </w:rPr>
  </w:style>
  <w:style w:type="character" w:customStyle="1" w:styleId="PlainTextChar">
    <w:name w:val="Plain Text Char"/>
    <w:link w:val="PlainText"/>
    <w:rsid w:val="0068257D"/>
    <w:rPr>
      <w:rFonts w:ascii="Courier New" w:hAnsi="Courier New"/>
      <w:lang w:val="en-US" w:eastAsia="en-US"/>
    </w:rPr>
  </w:style>
  <w:style w:type="character" w:customStyle="1" w:styleId="Heading4Char">
    <w:name w:val="Heading 4 Char"/>
    <w:link w:val="Heading4"/>
    <w:uiPriority w:val="9"/>
    <w:semiHidden/>
    <w:rsid w:val="00015644"/>
    <w:rPr>
      <w:rFonts w:ascii="Calibri" w:eastAsia="Times New Roman" w:hAnsi="Calibri" w:cs="Times New Roman"/>
      <w:b/>
      <w:bCs/>
      <w:sz w:val="28"/>
      <w:szCs w:val="28"/>
      <w:lang w:val="en-US" w:eastAsia="en-US"/>
    </w:rPr>
  </w:style>
  <w:style w:type="character" w:customStyle="1" w:styleId="apple-converted-space">
    <w:name w:val="apple-converted-space"/>
    <w:rsid w:val="00015644"/>
  </w:style>
  <w:style w:type="paragraph" w:styleId="NoSpacing">
    <w:name w:val="No Spacing"/>
    <w:uiPriority w:val="1"/>
    <w:qFormat/>
    <w:rsid w:val="00DF0CE3"/>
    <w:rPr>
      <w:sz w:val="24"/>
      <w:szCs w:val="24"/>
    </w:rPr>
  </w:style>
  <w:style w:type="character" w:styleId="CommentReference">
    <w:name w:val="annotation reference"/>
    <w:basedOn w:val="DefaultParagraphFont"/>
    <w:uiPriority w:val="99"/>
    <w:semiHidden/>
    <w:unhideWhenUsed/>
    <w:rsid w:val="008455EE"/>
    <w:rPr>
      <w:sz w:val="18"/>
      <w:szCs w:val="18"/>
    </w:rPr>
  </w:style>
  <w:style w:type="paragraph" w:styleId="CommentText">
    <w:name w:val="annotation text"/>
    <w:basedOn w:val="Normal"/>
    <w:link w:val="CommentTextChar"/>
    <w:uiPriority w:val="99"/>
    <w:semiHidden/>
    <w:unhideWhenUsed/>
    <w:rsid w:val="008455EE"/>
  </w:style>
  <w:style w:type="character" w:customStyle="1" w:styleId="CommentTextChar">
    <w:name w:val="Comment Text Char"/>
    <w:basedOn w:val="DefaultParagraphFont"/>
    <w:link w:val="CommentText"/>
    <w:uiPriority w:val="99"/>
    <w:semiHidden/>
    <w:rsid w:val="008455EE"/>
    <w:rPr>
      <w:sz w:val="24"/>
      <w:szCs w:val="24"/>
    </w:rPr>
  </w:style>
  <w:style w:type="paragraph" w:styleId="CommentSubject">
    <w:name w:val="annotation subject"/>
    <w:basedOn w:val="CommentText"/>
    <w:next w:val="CommentText"/>
    <w:link w:val="CommentSubjectChar"/>
    <w:uiPriority w:val="99"/>
    <w:semiHidden/>
    <w:unhideWhenUsed/>
    <w:rsid w:val="008455EE"/>
    <w:rPr>
      <w:b/>
      <w:bCs/>
      <w:sz w:val="20"/>
      <w:szCs w:val="20"/>
    </w:rPr>
  </w:style>
  <w:style w:type="character" w:customStyle="1" w:styleId="CommentSubjectChar">
    <w:name w:val="Comment Subject Char"/>
    <w:basedOn w:val="CommentTextChar"/>
    <w:link w:val="CommentSubject"/>
    <w:uiPriority w:val="99"/>
    <w:semiHidden/>
    <w:rsid w:val="008455EE"/>
    <w:rPr>
      <w:b/>
      <w:bCs/>
      <w:sz w:val="24"/>
      <w:szCs w:val="24"/>
    </w:rPr>
  </w:style>
  <w:style w:type="paragraph" w:styleId="BalloonText">
    <w:name w:val="Balloon Text"/>
    <w:basedOn w:val="Normal"/>
    <w:link w:val="BalloonTextChar"/>
    <w:uiPriority w:val="99"/>
    <w:semiHidden/>
    <w:unhideWhenUsed/>
    <w:rsid w:val="00845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5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8439">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9">
          <w:marLeft w:val="0"/>
          <w:marRight w:val="0"/>
          <w:marTop w:val="0"/>
          <w:marBottom w:val="0"/>
          <w:divBdr>
            <w:top w:val="none" w:sz="0" w:space="0" w:color="auto"/>
            <w:left w:val="none" w:sz="0" w:space="0" w:color="auto"/>
            <w:bottom w:val="none" w:sz="0" w:space="0" w:color="auto"/>
            <w:right w:val="none" w:sz="0" w:space="0" w:color="auto"/>
          </w:divBdr>
          <w:divsChild>
            <w:div w:id="1026370606">
              <w:marLeft w:val="0"/>
              <w:marRight w:val="0"/>
              <w:marTop w:val="0"/>
              <w:marBottom w:val="0"/>
              <w:divBdr>
                <w:top w:val="single" w:sz="2" w:space="0" w:color="B8B6B6"/>
                <w:left w:val="single" w:sz="6" w:space="0" w:color="B8B6B6"/>
                <w:bottom w:val="single" w:sz="6" w:space="0" w:color="B8B6B6"/>
                <w:right w:val="single" w:sz="6" w:space="0" w:color="B8B6B6"/>
              </w:divBdr>
              <w:divsChild>
                <w:div w:id="420951409">
                  <w:marLeft w:val="0"/>
                  <w:marRight w:val="0"/>
                  <w:marTop w:val="0"/>
                  <w:marBottom w:val="0"/>
                  <w:divBdr>
                    <w:top w:val="single" w:sz="6" w:space="10" w:color="CCCCCC"/>
                    <w:left w:val="none" w:sz="0" w:space="0" w:color="auto"/>
                    <w:bottom w:val="none" w:sz="0" w:space="0" w:color="auto"/>
                    <w:right w:val="none" w:sz="0" w:space="0" w:color="auto"/>
                  </w:divBdr>
                  <w:divsChild>
                    <w:div w:id="608897589">
                      <w:marLeft w:val="0"/>
                      <w:marRight w:val="204"/>
                      <w:marTop w:val="0"/>
                      <w:marBottom w:val="0"/>
                      <w:divBdr>
                        <w:top w:val="none" w:sz="0" w:space="0" w:color="auto"/>
                        <w:left w:val="none" w:sz="0" w:space="0" w:color="auto"/>
                        <w:bottom w:val="none" w:sz="0" w:space="0" w:color="auto"/>
                        <w:right w:val="none" w:sz="0" w:space="0" w:color="auto"/>
                      </w:divBdr>
                      <w:divsChild>
                        <w:div w:id="608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8516">
      <w:bodyDiv w:val="1"/>
      <w:marLeft w:val="0"/>
      <w:marRight w:val="0"/>
      <w:marTop w:val="0"/>
      <w:marBottom w:val="0"/>
      <w:divBdr>
        <w:top w:val="none" w:sz="0" w:space="0" w:color="auto"/>
        <w:left w:val="none" w:sz="0" w:space="0" w:color="auto"/>
        <w:bottom w:val="none" w:sz="0" w:space="0" w:color="auto"/>
        <w:right w:val="none" w:sz="0" w:space="0" w:color="auto"/>
      </w:divBdr>
      <w:divsChild>
        <w:div w:id="1381713218">
          <w:marLeft w:val="0"/>
          <w:marRight w:val="0"/>
          <w:marTop w:val="0"/>
          <w:marBottom w:val="0"/>
          <w:divBdr>
            <w:top w:val="none" w:sz="0" w:space="0" w:color="auto"/>
            <w:left w:val="none" w:sz="0" w:space="0" w:color="auto"/>
            <w:bottom w:val="none" w:sz="0" w:space="0" w:color="auto"/>
            <w:right w:val="none" w:sz="0" w:space="0" w:color="auto"/>
          </w:divBdr>
        </w:div>
      </w:divsChild>
    </w:div>
    <w:div w:id="597522294">
      <w:bodyDiv w:val="1"/>
      <w:marLeft w:val="0"/>
      <w:marRight w:val="0"/>
      <w:marTop w:val="0"/>
      <w:marBottom w:val="0"/>
      <w:divBdr>
        <w:top w:val="none" w:sz="0" w:space="0" w:color="auto"/>
        <w:left w:val="none" w:sz="0" w:space="0" w:color="auto"/>
        <w:bottom w:val="none" w:sz="0" w:space="0" w:color="auto"/>
        <w:right w:val="none" w:sz="0" w:space="0" w:color="auto"/>
      </w:divBdr>
    </w:div>
    <w:div w:id="620065633">
      <w:bodyDiv w:val="1"/>
      <w:marLeft w:val="0"/>
      <w:marRight w:val="0"/>
      <w:marTop w:val="0"/>
      <w:marBottom w:val="0"/>
      <w:divBdr>
        <w:top w:val="none" w:sz="0" w:space="0" w:color="auto"/>
        <w:left w:val="none" w:sz="0" w:space="0" w:color="auto"/>
        <w:bottom w:val="none" w:sz="0" w:space="0" w:color="auto"/>
        <w:right w:val="none" w:sz="0" w:space="0" w:color="auto"/>
      </w:divBdr>
      <w:divsChild>
        <w:div w:id="24991948">
          <w:marLeft w:val="0"/>
          <w:marRight w:val="0"/>
          <w:marTop w:val="0"/>
          <w:marBottom w:val="0"/>
          <w:divBdr>
            <w:top w:val="none" w:sz="0" w:space="0" w:color="auto"/>
            <w:left w:val="none" w:sz="0" w:space="0" w:color="auto"/>
            <w:bottom w:val="none" w:sz="0" w:space="0" w:color="auto"/>
            <w:right w:val="none" w:sz="0" w:space="0" w:color="auto"/>
          </w:divBdr>
        </w:div>
        <w:div w:id="126359917">
          <w:marLeft w:val="0"/>
          <w:marRight w:val="0"/>
          <w:marTop w:val="0"/>
          <w:marBottom w:val="0"/>
          <w:divBdr>
            <w:top w:val="none" w:sz="0" w:space="0" w:color="auto"/>
            <w:left w:val="none" w:sz="0" w:space="0" w:color="auto"/>
            <w:bottom w:val="none" w:sz="0" w:space="0" w:color="auto"/>
            <w:right w:val="none" w:sz="0" w:space="0" w:color="auto"/>
          </w:divBdr>
        </w:div>
        <w:div w:id="629552432">
          <w:marLeft w:val="0"/>
          <w:marRight w:val="0"/>
          <w:marTop w:val="0"/>
          <w:marBottom w:val="0"/>
          <w:divBdr>
            <w:top w:val="none" w:sz="0" w:space="0" w:color="auto"/>
            <w:left w:val="none" w:sz="0" w:space="0" w:color="auto"/>
            <w:bottom w:val="none" w:sz="0" w:space="0" w:color="auto"/>
            <w:right w:val="none" w:sz="0" w:space="0" w:color="auto"/>
          </w:divBdr>
        </w:div>
        <w:div w:id="825783641">
          <w:marLeft w:val="0"/>
          <w:marRight w:val="0"/>
          <w:marTop w:val="0"/>
          <w:marBottom w:val="0"/>
          <w:divBdr>
            <w:top w:val="none" w:sz="0" w:space="0" w:color="auto"/>
            <w:left w:val="none" w:sz="0" w:space="0" w:color="auto"/>
            <w:bottom w:val="none" w:sz="0" w:space="0" w:color="auto"/>
            <w:right w:val="none" w:sz="0" w:space="0" w:color="auto"/>
          </w:divBdr>
          <w:divsChild>
            <w:div w:id="492718181">
              <w:marLeft w:val="0"/>
              <w:marRight w:val="0"/>
              <w:marTop w:val="0"/>
              <w:marBottom w:val="0"/>
              <w:divBdr>
                <w:top w:val="none" w:sz="0" w:space="0" w:color="auto"/>
                <w:left w:val="none" w:sz="0" w:space="0" w:color="auto"/>
                <w:bottom w:val="none" w:sz="0" w:space="0" w:color="auto"/>
                <w:right w:val="none" w:sz="0" w:space="0" w:color="auto"/>
              </w:divBdr>
            </w:div>
            <w:div w:id="1655258264">
              <w:marLeft w:val="0"/>
              <w:marRight w:val="0"/>
              <w:marTop w:val="0"/>
              <w:marBottom w:val="0"/>
              <w:divBdr>
                <w:top w:val="none" w:sz="0" w:space="0" w:color="auto"/>
                <w:left w:val="none" w:sz="0" w:space="0" w:color="auto"/>
                <w:bottom w:val="none" w:sz="0" w:space="0" w:color="auto"/>
                <w:right w:val="none" w:sz="0" w:space="0" w:color="auto"/>
              </w:divBdr>
            </w:div>
          </w:divsChild>
        </w:div>
        <w:div w:id="2047371793">
          <w:marLeft w:val="0"/>
          <w:marRight w:val="0"/>
          <w:marTop w:val="0"/>
          <w:marBottom w:val="0"/>
          <w:divBdr>
            <w:top w:val="none" w:sz="0" w:space="0" w:color="auto"/>
            <w:left w:val="none" w:sz="0" w:space="0" w:color="auto"/>
            <w:bottom w:val="none" w:sz="0" w:space="0" w:color="auto"/>
            <w:right w:val="none" w:sz="0" w:space="0" w:color="auto"/>
          </w:divBdr>
        </w:div>
      </w:divsChild>
    </w:div>
    <w:div w:id="759840238">
      <w:bodyDiv w:val="1"/>
      <w:marLeft w:val="0"/>
      <w:marRight w:val="0"/>
      <w:marTop w:val="0"/>
      <w:marBottom w:val="0"/>
      <w:divBdr>
        <w:top w:val="none" w:sz="0" w:space="0" w:color="auto"/>
        <w:left w:val="none" w:sz="0" w:space="0" w:color="auto"/>
        <w:bottom w:val="none" w:sz="0" w:space="0" w:color="auto"/>
        <w:right w:val="none" w:sz="0" w:space="0" w:color="auto"/>
      </w:divBdr>
    </w:div>
    <w:div w:id="776603823">
      <w:bodyDiv w:val="1"/>
      <w:marLeft w:val="0"/>
      <w:marRight w:val="0"/>
      <w:marTop w:val="0"/>
      <w:marBottom w:val="0"/>
      <w:divBdr>
        <w:top w:val="none" w:sz="0" w:space="0" w:color="auto"/>
        <w:left w:val="none" w:sz="0" w:space="0" w:color="auto"/>
        <w:bottom w:val="none" w:sz="0" w:space="0" w:color="auto"/>
        <w:right w:val="none" w:sz="0" w:space="0" w:color="auto"/>
      </w:divBdr>
    </w:div>
    <w:div w:id="973758992">
      <w:bodyDiv w:val="1"/>
      <w:marLeft w:val="0"/>
      <w:marRight w:val="0"/>
      <w:marTop w:val="0"/>
      <w:marBottom w:val="0"/>
      <w:divBdr>
        <w:top w:val="none" w:sz="0" w:space="0" w:color="auto"/>
        <w:left w:val="none" w:sz="0" w:space="0" w:color="auto"/>
        <w:bottom w:val="none" w:sz="0" w:space="0" w:color="auto"/>
        <w:right w:val="none" w:sz="0" w:space="0" w:color="auto"/>
      </w:divBdr>
      <w:divsChild>
        <w:div w:id="1301156863">
          <w:marLeft w:val="0"/>
          <w:marRight w:val="0"/>
          <w:marTop w:val="0"/>
          <w:marBottom w:val="0"/>
          <w:divBdr>
            <w:top w:val="none" w:sz="0" w:space="0" w:color="auto"/>
            <w:left w:val="none" w:sz="0" w:space="0" w:color="auto"/>
            <w:bottom w:val="none" w:sz="0" w:space="0" w:color="auto"/>
            <w:right w:val="none" w:sz="0" w:space="0" w:color="auto"/>
          </w:divBdr>
        </w:div>
      </w:divsChild>
    </w:div>
    <w:div w:id="1158502306">
      <w:bodyDiv w:val="1"/>
      <w:marLeft w:val="0"/>
      <w:marRight w:val="0"/>
      <w:marTop w:val="0"/>
      <w:marBottom w:val="0"/>
      <w:divBdr>
        <w:top w:val="none" w:sz="0" w:space="0" w:color="auto"/>
        <w:left w:val="none" w:sz="0" w:space="0" w:color="auto"/>
        <w:bottom w:val="none" w:sz="0" w:space="0" w:color="auto"/>
        <w:right w:val="none" w:sz="0" w:space="0" w:color="auto"/>
      </w:divBdr>
      <w:divsChild>
        <w:div w:id="777944823">
          <w:marLeft w:val="0"/>
          <w:marRight w:val="0"/>
          <w:marTop w:val="0"/>
          <w:marBottom w:val="0"/>
          <w:divBdr>
            <w:top w:val="none" w:sz="0" w:space="0" w:color="auto"/>
            <w:left w:val="none" w:sz="0" w:space="0" w:color="auto"/>
            <w:bottom w:val="none" w:sz="0" w:space="0" w:color="auto"/>
            <w:right w:val="none" w:sz="0" w:space="0" w:color="auto"/>
          </w:divBdr>
        </w:div>
        <w:div w:id="936599457">
          <w:marLeft w:val="0"/>
          <w:marRight w:val="0"/>
          <w:marTop w:val="0"/>
          <w:marBottom w:val="0"/>
          <w:divBdr>
            <w:top w:val="none" w:sz="0" w:space="0" w:color="auto"/>
            <w:left w:val="none" w:sz="0" w:space="0" w:color="auto"/>
            <w:bottom w:val="none" w:sz="0" w:space="0" w:color="auto"/>
            <w:right w:val="none" w:sz="0" w:space="0" w:color="auto"/>
          </w:divBdr>
        </w:div>
        <w:div w:id="2072457367">
          <w:marLeft w:val="0"/>
          <w:marRight w:val="0"/>
          <w:marTop w:val="0"/>
          <w:marBottom w:val="0"/>
          <w:divBdr>
            <w:top w:val="none" w:sz="0" w:space="0" w:color="auto"/>
            <w:left w:val="none" w:sz="0" w:space="0" w:color="auto"/>
            <w:bottom w:val="none" w:sz="0" w:space="0" w:color="auto"/>
            <w:right w:val="none" w:sz="0" w:space="0" w:color="auto"/>
          </w:divBdr>
        </w:div>
      </w:divsChild>
    </w:div>
    <w:div w:id="1256203653">
      <w:bodyDiv w:val="1"/>
      <w:marLeft w:val="0"/>
      <w:marRight w:val="0"/>
      <w:marTop w:val="0"/>
      <w:marBottom w:val="0"/>
      <w:divBdr>
        <w:top w:val="none" w:sz="0" w:space="0" w:color="auto"/>
        <w:left w:val="none" w:sz="0" w:space="0" w:color="auto"/>
        <w:bottom w:val="none" w:sz="0" w:space="0" w:color="auto"/>
        <w:right w:val="none" w:sz="0" w:space="0" w:color="auto"/>
      </w:divBdr>
      <w:divsChild>
        <w:div w:id="820854667">
          <w:marLeft w:val="0"/>
          <w:marRight w:val="0"/>
          <w:marTop w:val="0"/>
          <w:marBottom w:val="0"/>
          <w:divBdr>
            <w:top w:val="none" w:sz="0" w:space="0" w:color="auto"/>
            <w:left w:val="none" w:sz="0" w:space="0" w:color="auto"/>
            <w:bottom w:val="none" w:sz="0" w:space="0" w:color="auto"/>
            <w:right w:val="none" w:sz="0" w:space="0" w:color="auto"/>
          </w:divBdr>
        </w:div>
        <w:div w:id="1043941175">
          <w:marLeft w:val="0"/>
          <w:marRight w:val="0"/>
          <w:marTop w:val="0"/>
          <w:marBottom w:val="0"/>
          <w:divBdr>
            <w:top w:val="none" w:sz="0" w:space="0" w:color="auto"/>
            <w:left w:val="none" w:sz="0" w:space="0" w:color="auto"/>
            <w:bottom w:val="none" w:sz="0" w:space="0" w:color="auto"/>
            <w:right w:val="none" w:sz="0" w:space="0" w:color="auto"/>
          </w:divBdr>
        </w:div>
      </w:divsChild>
    </w:div>
    <w:div w:id="1553274364">
      <w:bodyDiv w:val="1"/>
      <w:marLeft w:val="0"/>
      <w:marRight w:val="0"/>
      <w:marTop w:val="0"/>
      <w:marBottom w:val="0"/>
      <w:divBdr>
        <w:top w:val="none" w:sz="0" w:space="0" w:color="auto"/>
        <w:left w:val="none" w:sz="0" w:space="0" w:color="auto"/>
        <w:bottom w:val="none" w:sz="0" w:space="0" w:color="auto"/>
        <w:right w:val="none" w:sz="0" w:space="0" w:color="auto"/>
      </w:divBdr>
      <w:divsChild>
        <w:div w:id="2060009899">
          <w:marLeft w:val="0"/>
          <w:marRight w:val="0"/>
          <w:marTop w:val="0"/>
          <w:marBottom w:val="288"/>
          <w:divBdr>
            <w:top w:val="none" w:sz="0" w:space="0" w:color="auto"/>
            <w:left w:val="none" w:sz="0" w:space="0" w:color="auto"/>
            <w:bottom w:val="none" w:sz="0" w:space="0" w:color="auto"/>
            <w:right w:val="none" w:sz="0" w:space="0" w:color="auto"/>
          </w:divBdr>
          <w:divsChild>
            <w:div w:id="482894307">
              <w:marLeft w:val="0"/>
              <w:marRight w:val="0"/>
              <w:marTop w:val="0"/>
              <w:marBottom w:val="0"/>
              <w:divBdr>
                <w:top w:val="none" w:sz="0" w:space="0" w:color="auto"/>
                <w:left w:val="none" w:sz="0" w:space="0" w:color="auto"/>
                <w:bottom w:val="none" w:sz="0" w:space="0" w:color="auto"/>
                <w:right w:val="none" w:sz="0" w:space="0" w:color="auto"/>
              </w:divBdr>
            </w:div>
            <w:div w:id="626280181">
              <w:marLeft w:val="0"/>
              <w:marRight w:val="0"/>
              <w:marTop w:val="163"/>
              <w:marBottom w:val="163"/>
              <w:divBdr>
                <w:top w:val="none" w:sz="0" w:space="0" w:color="auto"/>
                <w:left w:val="none" w:sz="0" w:space="0" w:color="auto"/>
                <w:bottom w:val="none" w:sz="0" w:space="0" w:color="auto"/>
                <w:right w:val="none" w:sz="0" w:space="0" w:color="auto"/>
              </w:divBdr>
            </w:div>
            <w:div w:id="967782775">
              <w:marLeft w:val="0"/>
              <w:marRight w:val="0"/>
              <w:marTop w:val="0"/>
              <w:marBottom w:val="0"/>
              <w:divBdr>
                <w:top w:val="none" w:sz="0" w:space="0" w:color="auto"/>
                <w:left w:val="none" w:sz="0" w:space="0" w:color="auto"/>
                <w:bottom w:val="none" w:sz="0" w:space="0" w:color="auto"/>
                <w:right w:val="none" w:sz="0" w:space="0" w:color="auto"/>
              </w:divBdr>
            </w:div>
            <w:div w:id="1142384631">
              <w:marLeft w:val="0"/>
              <w:marRight w:val="0"/>
              <w:marTop w:val="0"/>
              <w:marBottom w:val="0"/>
              <w:divBdr>
                <w:top w:val="none" w:sz="0" w:space="0" w:color="auto"/>
                <w:left w:val="none" w:sz="0" w:space="0" w:color="auto"/>
                <w:bottom w:val="none" w:sz="0" w:space="0" w:color="auto"/>
                <w:right w:val="none" w:sz="0" w:space="0" w:color="auto"/>
              </w:divBdr>
            </w:div>
            <w:div w:id="1239754705">
              <w:marLeft w:val="0"/>
              <w:marRight w:val="0"/>
              <w:marTop w:val="217"/>
              <w:marBottom w:val="0"/>
              <w:divBdr>
                <w:top w:val="none" w:sz="0" w:space="0" w:color="auto"/>
                <w:left w:val="none" w:sz="0" w:space="0" w:color="auto"/>
                <w:bottom w:val="none" w:sz="0" w:space="0" w:color="auto"/>
                <w:right w:val="none" w:sz="0" w:space="0" w:color="auto"/>
              </w:divBdr>
            </w:div>
            <w:div w:id="1938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261">
      <w:bodyDiv w:val="1"/>
      <w:marLeft w:val="0"/>
      <w:marRight w:val="0"/>
      <w:marTop w:val="0"/>
      <w:marBottom w:val="0"/>
      <w:divBdr>
        <w:top w:val="none" w:sz="0" w:space="0" w:color="auto"/>
        <w:left w:val="none" w:sz="0" w:space="0" w:color="auto"/>
        <w:bottom w:val="none" w:sz="0" w:space="0" w:color="auto"/>
        <w:right w:val="none" w:sz="0" w:space="0" w:color="auto"/>
      </w:divBdr>
      <w:divsChild>
        <w:div w:id="1573082410">
          <w:marLeft w:val="120"/>
          <w:marRight w:val="120"/>
          <w:marTop w:val="120"/>
          <w:marBottom w:val="120"/>
          <w:divBdr>
            <w:top w:val="none" w:sz="0" w:space="0" w:color="auto"/>
            <w:left w:val="none" w:sz="0" w:space="0" w:color="auto"/>
            <w:bottom w:val="none" w:sz="0" w:space="0" w:color="auto"/>
            <w:right w:val="none" w:sz="0" w:space="0" w:color="auto"/>
          </w:divBdr>
          <w:divsChild>
            <w:div w:id="14940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417">
      <w:bodyDiv w:val="1"/>
      <w:marLeft w:val="0"/>
      <w:marRight w:val="0"/>
      <w:marTop w:val="0"/>
      <w:marBottom w:val="0"/>
      <w:divBdr>
        <w:top w:val="none" w:sz="0" w:space="0" w:color="auto"/>
        <w:left w:val="none" w:sz="0" w:space="0" w:color="auto"/>
        <w:bottom w:val="none" w:sz="0" w:space="0" w:color="auto"/>
        <w:right w:val="none" w:sz="0" w:space="0" w:color="auto"/>
      </w:divBdr>
      <w:divsChild>
        <w:div w:id="229848499">
          <w:marLeft w:val="0"/>
          <w:marRight w:val="0"/>
          <w:marTop w:val="0"/>
          <w:marBottom w:val="0"/>
          <w:divBdr>
            <w:top w:val="none" w:sz="0" w:space="0" w:color="auto"/>
            <w:left w:val="none" w:sz="0" w:space="0" w:color="auto"/>
            <w:bottom w:val="none" w:sz="0" w:space="0" w:color="auto"/>
            <w:right w:val="none" w:sz="0" w:space="0" w:color="auto"/>
          </w:divBdr>
        </w:div>
        <w:div w:id="503588896">
          <w:marLeft w:val="0"/>
          <w:marRight w:val="0"/>
          <w:marTop w:val="0"/>
          <w:marBottom w:val="0"/>
          <w:divBdr>
            <w:top w:val="none" w:sz="0" w:space="0" w:color="auto"/>
            <w:left w:val="none" w:sz="0" w:space="0" w:color="auto"/>
            <w:bottom w:val="none" w:sz="0" w:space="0" w:color="auto"/>
            <w:right w:val="none" w:sz="0" w:space="0" w:color="auto"/>
          </w:divBdr>
        </w:div>
      </w:divsChild>
    </w:div>
    <w:div w:id="1829125834">
      <w:bodyDiv w:val="1"/>
      <w:marLeft w:val="0"/>
      <w:marRight w:val="0"/>
      <w:marTop w:val="0"/>
      <w:marBottom w:val="0"/>
      <w:divBdr>
        <w:top w:val="none" w:sz="0" w:space="0" w:color="auto"/>
        <w:left w:val="none" w:sz="0" w:space="0" w:color="auto"/>
        <w:bottom w:val="none" w:sz="0" w:space="0" w:color="auto"/>
        <w:right w:val="none" w:sz="0" w:space="0" w:color="auto"/>
      </w:divBdr>
    </w:div>
    <w:div w:id="1865821067">
      <w:bodyDiv w:val="1"/>
      <w:marLeft w:val="0"/>
      <w:marRight w:val="0"/>
      <w:marTop w:val="0"/>
      <w:marBottom w:val="0"/>
      <w:divBdr>
        <w:top w:val="none" w:sz="0" w:space="0" w:color="auto"/>
        <w:left w:val="none" w:sz="0" w:space="0" w:color="auto"/>
        <w:bottom w:val="none" w:sz="0" w:space="0" w:color="auto"/>
        <w:right w:val="none" w:sz="0" w:space="0" w:color="auto"/>
      </w:divBdr>
    </w:div>
    <w:div w:id="1899053918">
      <w:bodyDiv w:val="1"/>
      <w:marLeft w:val="0"/>
      <w:marRight w:val="0"/>
      <w:marTop w:val="0"/>
      <w:marBottom w:val="0"/>
      <w:divBdr>
        <w:top w:val="none" w:sz="0" w:space="0" w:color="auto"/>
        <w:left w:val="none" w:sz="0" w:space="0" w:color="auto"/>
        <w:bottom w:val="none" w:sz="0" w:space="0" w:color="auto"/>
        <w:right w:val="none" w:sz="0" w:space="0" w:color="auto"/>
      </w:divBdr>
      <w:divsChild>
        <w:div w:id="1308586242">
          <w:marLeft w:val="0"/>
          <w:marRight w:val="0"/>
          <w:marTop w:val="0"/>
          <w:marBottom w:val="0"/>
          <w:divBdr>
            <w:top w:val="none" w:sz="0" w:space="0" w:color="auto"/>
            <w:left w:val="none" w:sz="0" w:space="0" w:color="auto"/>
            <w:bottom w:val="none" w:sz="0" w:space="0" w:color="auto"/>
            <w:right w:val="none" w:sz="0" w:space="0" w:color="auto"/>
          </w:divBdr>
          <w:divsChild>
            <w:div w:id="1665817218">
              <w:marLeft w:val="0"/>
              <w:marRight w:val="0"/>
              <w:marTop w:val="0"/>
              <w:marBottom w:val="0"/>
              <w:divBdr>
                <w:top w:val="single" w:sz="2" w:space="0" w:color="B8B6B6"/>
                <w:left w:val="single" w:sz="6" w:space="0" w:color="B8B6B6"/>
                <w:bottom w:val="single" w:sz="6" w:space="0" w:color="B8B6B6"/>
                <w:right w:val="single" w:sz="6" w:space="0" w:color="B8B6B6"/>
              </w:divBdr>
              <w:divsChild>
                <w:div w:id="1220552009">
                  <w:marLeft w:val="0"/>
                  <w:marRight w:val="0"/>
                  <w:marTop w:val="0"/>
                  <w:marBottom w:val="0"/>
                  <w:divBdr>
                    <w:top w:val="single" w:sz="6" w:space="10" w:color="CCCCCC"/>
                    <w:left w:val="none" w:sz="0" w:space="0" w:color="auto"/>
                    <w:bottom w:val="none" w:sz="0" w:space="0" w:color="auto"/>
                    <w:right w:val="none" w:sz="0" w:space="0" w:color="auto"/>
                  </w:divBdr>
                  <w:divsChild>
                    <w:div w:id="501775821">
                      <w:marLeft w:val="0"/>
                      <w:marRight w:val="204"/>
                      <w:marTop w:val="0"/>
                      <w:marBottom w:val="0"/>
                      <w:divBdr>
                        <w:top w:val="none" w:sz="0" w:space="0" w:color="auto"/>
                        <w:left w:val="none" w:sz="0" w:space="0" w:color="auto"/>
                        <w:bottom w:val="none" w:sz="0" w:space="0" w:color="auto"/>
                        <w:right w:val="none" w:sz="0" w:space="0" w:color="auto"/>
                      </w:divBdr>
                      <w:divsChild>
                        <w:div w:id="6444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17874">
      <w:bodyDiv w:val="1"/>
      <w:marLeft w:val="0"/>
      <w:marRight w:val="0"/>
      <w:marTop w:val="0"/>
      <w:marBottom w:val="0"/>
      <w:divBdr>
        <w:top w:val="none" w:sz="0" w:space="0" w:color="auto"/>
        <w:left w:val="none" w:sz="0" w:space="0" w:color="auto"/>
        <w:bottom w:val="none" w:sz="0" w:space="0" w:color="auto"/>
        <w:right w:val="none" w:sz="0" w:space="0" w:color="auto"/>
      </w:divBdr>
      <w:divsChild>
        <w:div w:id="273904521">
          <w:marLeft w:val="0"/>
          <w:marRight w:val="0"/>
          <w:marTop w:val="0"/>
          <w:marBottom w:val="0"/>
          <w:divBdr>
            <w:top w:val="none" w:sz="0" w:space="0" w:color="auto"/>
            <w:left w:val="none" w:sz="0" w:space="0" w:color="auto"/>
            <w:bottom w:val="none" w:sz="0" w:space="0" w:color="auto"/>
            <w:right w:val="none" w:sz="0" w:space="0" w:color="auto"/>
          </w:divBdr>
        </w:div>
        <w:div w:id="437943212">
          <w:marLeft w:val="0"/>
          <w:marRight w:val="0"/>
          <w:marTop w:val="0"/>
          <w:marBottom w:val="0"/>
          <w:divBdr>
            <w:top w:val="none" w:sz="0" w:space="0" w:color="auto"/>
            <w:left w:val="none" w:sz="0" w:space="0" w:color="auto"/>
            <w:bottom w:val="none" w:sz="0" w:space="0" w:color="auto"/>
            <w:right w:val="none" w:sz="0" w:space="0" w:color="auto"/>
          </w:divBdr>
        </w:div>
      </w:divsChild>
    </w:div>
    <w:div w:id="2035114291">
      <w:bodyDiv w:val="1"/>
      <w:marLeft w:val="0"/>
      <w:marRight w:val="0"/>
      <w:marTop w:val="0"/>
      <w:marBottom w:val="0"/>
      <w:divBdr>
        <w:top w:val="none" w:sz="0" w:space="0" w:color="auto"/>
        <w:left w:val="none" w:sz="0" w:space="0" w:color="auto"/>
        <w:bottom w:val="none" w:sz="0" w:space="0" w:color="auto"/>
        <w:right w:val="none" w:sz="0" w:space="0" w:color="auto"/>
      </w:divBdr>
    </w:div>
    <w:div w:id="2042897865">
      <w:bodyDiv w:val="1"/>
      <w:marLeft w:val="0"/>
      <w:marRight w:val="0"/>
      <w:marTop w:val="0"/>
      <w:marBottom w:val="0"/>
      <w:divBdr>
        <w:top w:val="none" w:sz="0" w:space="0" w:color="auto"/>
        <w:left w:val="none" w:sz="0" w:space="0" w:color="auto"/>
        <w:bottom w:val="none" w:sz="0" w:space="0" w:color="auto"/>
        <w:right w:val="none" w:sz="0" w:space="0" w:color="auto"/>
      </w:divBdr>
    </w:div>
    <w:div w:id="2086294231">
      <w:bodyDiv w:val="1"/>
      <w:marLeft w:val="0"/>
      <w:marRight w:val="0"/>
      <w:marTop w:val="0"/>
      <w:marBottom w:val="0"/>
      <w:divBdr>
        <w:top w:val="none" w:sz="0" w:space="0" w:color="auto"/>
        <w:left w:val="none" w:sz="0" w:space="0" w:color="auto"/>
        <w:bottom w:val="none" w:sz="0" w:space="0" w:color="auto"/>
        <w:right w:val="none" w:sz="0" w:space="0" w:color="auto"/>
      </w:divBdr>
      <w:divsChild>
        <w:div w:id="747264533">
          <w:marLeft w:val="0"/>
          <w:marRight w:val="0"/>
          <w:marTop w:val="0"/>
          <w:marBottom w:val="0"/>
          <w:divBdr>
            <w:top w:val="none" w:sz="0" w:space="0" w:color="auto"/>
            <w:left w:val="none" w:sz="0" w:space="0" w:color="auto"/>
            <w:bottom w:val="none" w:sz="0" w:space="0" w:color="auto"/>
            <w:right w:val="none" w:sz="0" w:space="0" w:color="auto"/>
          </w:divBdr>
          <w:divsChild>
            <w:div w:id="1264722837">
              <w:marLeft w:val="0"/>
              <w:marRight w:val="0"/>
              <w:marTop w:val="0"/>
              <w:marBottom w:val="0"/>
              <w:divBdr>
                <w:top w:val="none" w:sz="0" w:space="0" w:color="auto"/>
                <w:left w:val="none" w:sz="0" w:space="0" w:color="auto"/>
                <w:bottom w:val="none" w:sz="0" w:space="0" w:color="auto"/>
                <w:right w:val="none" w:sz="0" w:space="0" w:color="auto"/>
              </w:divBdr>
            </w:div>
            <w:div w:id="1872185501">
              <w:marLeft w:val="0"/>
              <w:marRight w:val="0"/>
              <w:marTop w:val="0"/>
              <w:marBottom w:val="0"/>
              <w:divBdr>
                <w:top w:val="none" w:sz="0" w:space="0" w:color="auto"/>
                <w:left w:val="none" w:sz="0" w:space="0" w:color="auto"/>
                <w:bottom w:val="none" w:sz="0" w:space="0" w:color="auto"/>
                <w:right w:val="none" w:sz="0" w:space="0" w:color="auto"/>
              </w:divBdr>
            </w:div>
          </w:divsChild>
        </w:div>
        <w:div w:id="879980768">
          <w:marLeft w:val="0"/>
          <w:marRight w:val="0"/>
          <w:marTop w:val="0"/>
          <w:marBottom w:val="0"/>
          <w:divBdr>
            <w:top w:val="none" w:sz="0" w:space="0" w:color="auto"/>
            <w:left w:val="none" w:sz="0" w:space="0" w:color="auto"/>
            <w:bottom w:val="none" w:sz="0" w:space="0" w:color="auto"/>
            <w:right w:val="none" w:sz="0" w:space="0" w:color="auto"/>
          </w:divBdr>
          <w:divsChild>
            <w:div w:id="21364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ssuesinmedicalethics.org/issue17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149766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5893058"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cbi.nlm.nih.gov/pubmed/14563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FF5CA-EBAD-4812-822E-C5CE5717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4354</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Performance of Ethics committee in research on human subjects: Functioning of ethics committees in medical research</vt:lpstr>
    </vt:vector>
  </TitlesOfParts>
  <Company>Hewlett-Packard</Company>
  <LinksUpToDate>false</LinksUpToDate>
  <CharactersWithSpaces>29119</CharactersWithSpaces>
  <SharedDoc>false</SharedDoc>
  <HLinks>
    <vt:vector size="24" baseType="variant">
      <vt:variant>
        <vt:i4>4063277</vt:i4>
      </vt:variant>
      <vt:variant>
        <vt:i4>9</vt:i4>
      </vt:variant>
      <vt:variant>
        <vt:i4>0</vt:i4>
      </vt:variant>
      <vt:variant>
        <vt:i4>5</vt:i4>
      </vt:variant>
      <vt:variant>
        <vt:lpwstr>http://www.ncbi.nlm.nih.gov/pubmed/14563993</vt:lpwstr>
      </vt:variant>
      <vt:variant>
        <vt:lpwstr/>
      </vt:variant>
      <vt:variant>
        <vt:i4>2293819</vt:i4>
      </vt:variant>
      <vt:variant>
        <vt:i4>6</vt:i4>
      </vt:variant>
      <vt:variant>
        <vt:i4>0</vt:i4>
      </vt:variant>
      <vt:variant>
        <vt:i4>5</vt:i4>
      </vt:variant>
      <vt:variant>
        <vt:lpwstr>http://www.issuesinmedicalethics.org/issue172.html</vt:lpwstr>
      </vt:variant>
      <vt:variant>
        <vt:lpwstr/>
      </vt:variant>
      <vt:variant>
        <vt:i4>4128803</vt:i4>
      </vt:variant>
      <vt:variant>
        <vt:i4>3</vt:i4>
      </vt:variant>
      <vt:variant>
        <vt:i4>0</vt:i4>
      </vt:variant>
      <vt:variant>
        <vt:i4>5</vt:i4>
      </vt:variant>
      <vt:variant>
        <vt:lpwstr>http://www.ncbi.nlm.nih.gov/pubmed/14976611</vt:lpwstr>
      </vt:variant>
      <vt:variant>
        <vt:lpwstr/>
      </vt:variant>
      <vt:variant>
        <vt:i4>4128810</vt:i4>
      </vt:variant>
      <vt:variant>
        <vt:i4>0</vt:i4>
      </vt:variant>
      <vt:variant>
        <vt:i4>0</vt:i4>
      </vt:variant>
      <vt:variant>
        <vt:i4>5</vt:i4>
      </vt:variant>
      <vt:variant>
        <vt:lpwstr>http://www.ncbi.nlm.nih.gov/pubmed/15893058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Ethics committee in research on human subjects: Functioning of ethics committees in medical research</dc:title>
  <dc:creator>user</dc:creator>
  <cp:lastModifiedBy>Meenakshi Dcruz</cp:lastModifiedBy>
  <cp:revision>2</cp:revision>
  <cp:lastPrinted>2017-11-15T05:53:00Z</cp:lastPrinted>
  <dcterms:created xsi:type="dcterms:W3CDTF">2017-12-15T13:55:00Z</dcterms:created>
  <dcterms:modified xsi:type="dcterms:W3CDTF">2017-12-15T13:55:00Z</dcterms:modified>
</cp:coreProperties>
</file>