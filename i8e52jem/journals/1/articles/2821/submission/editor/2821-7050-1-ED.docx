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840" w:rsidRPr="00B15840" w:rsidRDefault="00B15840" w:rsidP="004754AB">
      <w:pPr>
        <w:jc w:val="center"/>
        <w:rPr>
          <w:rFonts w:ascii="Times New Roman" w:hAnsi="Times New Roman" w:cs="Times New Roman"/>
          <w:b/>
          <w:sz w:val="24"/>
          <w:szCs w:val="24"/>
        </w:rPr>
      </w:pPr>
      <w:r w:rsidRPr="00B15840">
        <w:rPr>
          <w:rFonts w:ascii="Times New Roman" w:hAnsi="Times New Roman" w:cs="Times New Roman"/>
          <w:b/>
          <w:sz w:val="24"/>
          <w:szCs w:val="24"/>
        </w:rPr>
        <w:t>Critical Reflections on Health Sector Reforms in India:  A Seminar Report</w:t>
      </w:r>
    </w:p>
    <w:p w:rsidR="00B15840" w:rsidRDefault="00B15840"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9F6772">
        <w:rPr>
          <w:rFonts w:ascii="Times New Roman" w:hAnsi="Times New Roman" w:cs="Times New Roman"/>
          <w:sz w:val="24"/>
          <w:szCs w:val="24"/>
        </w:rPr>
        <w:t>bstract: The papers presented at</w:t>
      </w:r>
      <w:r>
        <w:rPr>
          <w:rFonts w:ascii="Times New Roman" w:hAnsi="Times New Roman" w:cs="Times New Roman"/>
          <w:sz w:val="24"/>
          <w:szCs w:val="24"/>
        </w:rPr>
        <w:t xml:space="preserve"> a recent seminar </w:t>
      </w:r>
      <w:del w:id="0" w:author="MADHUMITA BISWAL" w:date="2018-07-28T15:30:00Z">
        <w:r w:rsidDel="005B4C43">
          <w:rPr>
            <w:rFonts w:ascii="Times New Roman" w:hAnsi="Times New Roman" w:cs="Times New Roman"/>
            <w:sz w:val="24"/>
            <w:szCs w:val="24"/>
          </w:rPr>
          <w:delText>on</w:delText>
        </w:r>
      </w:del>
      <w:r>
        <w:rPr>
          <w:rFonts w:ascii="Times New Roman" w:hAnsi="Times New Roman" w:cs="Times New Roman"/>
          <w:sz w:val="24"/>
          <w:szCs w:val="24"/>
        </w:rPr>
        <w:t xml:space="preserve"> “</w:t>
      </w:r>
      <w:r w:rsidRPr="00F51F25">
        <w:rPr>
          <w:rFonts w:ascii="Times New Roman" w:hAnsi="Times New Roman" w:cs="Times New Roman"/>
          <w:sz w:val="24"/>
          <w:szCs w:val="24"/>
        </w:rPr>
        <w:t>Rethinking Gender and Body in Times of Health Sector Reforms in India”</w:t>
      </w:r>
      <w:r>
        <w:rPr>
          <w:rFonts w:ascii="Times New Roman" w:hAnsi="Times New Roman" w:cs="Times New Roman"/>
          <w:sz w:val="24"/>
          <w:szCs w:val="24"/>
        </w:rPr>
        <w:t xml:space="preserve"> </w:t>
      </w:r>
      <w:del w:id="1" w:author="MADHUMITA BISWAL" w:date="2018-07-28T15:30:00Z">
        <w:r w:rsidDel="005B4C43">
          <w:rPr>
            <w:rFonts w:ascii="Times New Roman" w:hAnsi="Times New Roman" w:cs="Times New Roman"/>
            <w:sz w:val="24"/>
            <w:szCs w:val="24"/>
          </w:rPr>
          <w:delText>brought the attention</w:delText>
        </w:r>
        <w:r w:rsidRPr="00F51F25" w:rsidDel="005B4C43">
          <w:rPr>
            <w:rFonts w:ascii="Times New Roman" w:hAnsi="Times New Roman" w:cs="Times New Roman"/>
            <w:sz w:val="24"/>
            <w:szCs w:val="24"/>
          </w:rPr>
          <w:delText xml:space="preserve"> about</w:delText>
        </w:r>
      </w:del>
      <w:ins w:id="2" w:author="MADHUMITA BISWAL" w:date="2018-07-28T15:30:00Z">
        <w:r w:rsidR="005B4C43">
          <w:rPr>
            <w:rFonts w:ascii="Times New Roman" w:hAnsi="Times New Roman" w:cs="Times New Roman"/>
            <w:sz w:val="24"/>
            <w:szCs w:val="24"/>
          </w:rPr>
          <w:t xml:space="preserve"> highlighted</w:t>
        </w:r>
      </w:ins>
      <w:r w:rsidRPr="00F51F2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72D55">
        <w:rPr>
          <w:rFonts w:ascii="Times New Roman" w:hAnsi="Times New Roman" w:cs="Times New Roman"/>
          <w:sz w:val="24"/>
          <w:szCs w:val="24"/>
        </w:rPr>
        <w:t xml:space="preserve">criticality of health research </w:t>
      </w:r>
      <w:r>
        <w:rPr>
          <w:rFonts w:ascii="Times New Roman" w:hAnsi="Times New Roman" w:cs="Times New Roman"/>
          <w:sz w:val="24"/>
          <w:szCs w:val="24"/>
        </w:rPr>
        <w:t xml:space="preserve">and </w:t>
      </w:r>
      <w:del w:id="3" w:author="MADHUMITA BISWAL" w:date="2018-07-28T15:31:00Z">
        <w:r w:rsidDel="005B4C43">
          <w:rPr>
            <w:rFonts w:ascii="Times New Roman" w:hAnsi="Times New Roman" w:cs="Times New Roman"/>
            <w:sz w:val="24"/>
            <w:szCs w:val="24"/>
          </w:rPr>
          <w:delText>specifically brining</w:delText>
        </w:r>
      </w:del>
      <w:ins w:id="4" w:author="MADHUMITA BISWAL" w:date="2018-07-29T15:37:00Z">
        <w:r w:rsidR="00CC1CB7">
          <w:rPr>
            <w:rFonts w:ascii="Times New Roman" w:hAnsi="Times New Roman" w:cs="Times New Roman"/>
            <w:sz w:val="24"/>
            <w:szCs w:val="24"/>
          </w:rPr>
          <w:t xml:space="preserve"> </w:t>
        </w:r>
      </w:ins>
      <w:ins w:id="5" w:author="MADHUMITA BISWAL" w:date="2018-07-28T15:31:00Z">
        <w:r w:rsidR="005B4C43">
          <w:rPr>
            <w:rFonts w:ascii="Times New Roman" w:hAnsi="Times New Roman" w:cs="Times New Roman"/>
            <w:sz w:val="24"/>
            <w:szCs w:val="24"/>
          </w:rPr>
          <w:t>the urgency for integrating</w:t>
        </w:r>
      </w:ins>
      <w:r w:rsidRPr="00F51F25">
        <w:rPr>
          <w:rFonts w:ascii="Times New Roman" w:hAnsi="Times New Roman" w:cs="Times New Roman"/>
          <w:sz w:val="24"/>
          <w:szCs w:val="24"/>
        </w:rPr>
        <w:t xml:space="preserve"> gender studie</w:t>
      </w:r>
      <w:r>
        <w:rPr>
          <w:rFonts w:ascii="Times New Roman" w:hAnsi="Times New Roman" w:cs="Times New Roman"/>
          <w:sz w:val="24"/>
          <w:szCs w:val="24"/>
        </w:rPr>
        <w:t xml:space="preserve">s </w:t>
      </w:r>
      <w:del w:id="6" w:author="MADHUMITA BISWAL" w:date="2018-07-28T15:32:00Z">
        <w:r w:rsidDel="005B4C43">
          <w:rPr>
            <w:rFonts w:ascii="Times New Roman" w:hAnsi="Times New Roman" w:cs="Times New Roman"/>
            <w:sz w:val="24"/>
            <w:szCs w:val="24"/>
          </w:rPr>
          <w:delText>–and more pertinently the interlocking forms of oppression – to the center</w:delText>
        </w:r>
        <w:r w:rsidR="009F6772" w:rsidDel="005B4C43">
          <w:rPr>
            <w:rFonts w:ascii="Times New Roman" w:hAnsi="Times New Roman" w:cs="Times New Roman"/>
            <w:sz w:val="24"/>
            <w:szCs w:val="24"/>
          </w:rPr>
          <w:delText xml:space="preserve"> </w:delText>
        </w:r>
        <w:r w:rsidDel="005B4C43">
          <w:rPr>
            <w:rFonts w:ascii="Times New Roman" w:hAnsi="Times New Roman" w:cs="Times New Roman"/>
            <w:sz w:val="24"/>
            <w:szCs w:val="24"/>
          </w:rPr>
          <w:delText>stage</w:delText>
        </w:r>
      </w:del>
      <w:r>
        <w:rPr>
          <w:rFonts w:ascii="Times New Roman" w:hAnsi="Times New Roman" w:cs="Times New Roman"/>
          <w:sz w:val="24"/>
          <w:szCs w:val="24"/>
        </w:rPr>
        <w:t xml:space="preserve"> in order </w:t>
      </w:r>
      <w:r w:rsidRPr="00F51F25">
        <w:rPr>
          <w:rFonts w:ascii="Times New Roman" w:hAnsi="Times New Roman" w:cs="Times New Roman"/>
          <w:sz w:val="24"/>
          <w:szCs w:val="24"/>
        </w:rPr>
        <w:t>to understand the complex scenario</w:t>
      </w:r>
      <w:ins w:id="7" w:author="MADHUMITA BISWAL" w:date="2018-07-28T15:32:00Z">
        <w:r w:rsidR="005B4C43">
          <w:rPr>
            <w:rFonts w:ascii="Times New Roman" w:hAnsi="Times New Roman" w:cs="Times New Roman"/>
            <w:sz w:val="24"/>
            <w:szCs w:val="24"/>
          </w:rPr>
          <w:t xml:space="preserve"> in</w:t>
        </w:r>
      </w:ins>
      <w:r w:rsidRPr="00F51F25">
        <w:rPr>
          <w:rFonts w:ascii="Times New Roman" w:hAnsi="Times New Roman" w:cs="Times New Roman"/>
          <w:sz w:val="24"/>
          <w:szCs w:val="24"/>
        </w:rPr>
        <w:t xml:space="preserve"> which health reforms </w:t>
      </w:r>
      <w:r w:rsidR="002C47AC">
        <w:rPr>
          <w:rFonts w:ascii="Times New Roman" w:hAnsi="Times New Roman" w:cs="Times New Roman"/>
          <w:sz w:val="24"/>
          <w:szCs w:val="24"/>
        </w:rPr>
        <w:t xml:space="preserve">have </w:t>
      </w:r>
      <w:r w:rsidRPr="00F51F25">
        <w:rPr>
          <w:rFonts w:ascii="Times New Roman" w:hAnsi="Times New Roman" w:cs="Times New Roman"/>
          <w:sz w:val="24"/>
          <w:szCs w:val="24"/>
        </w:rPr>
        <w:t>brought for different social categories of people</w:t>
      </w:r>
      <w:r>
        <w:rPr>
          <w:rFonts w:ascii="Times New Roman" w:hAnsi="Times New Roman" w:cs="Times New Roman"/>
          <w:sz w:val="24"/>
          <w:szCs w:val="24"/>
        </w:rPr>
        <w:t>. It also stressed on</w:t>
      </w:r>
      <w:r w:rsidRPr="00F51F25">
        <w:rPr>
          <w:rFonts w:ascii="Times New Roman" w:hAnsi="Times New Roman" w:cs="Times New Roman"/>
          <w:sz w:val="24"/>
          <w:szCs w:val="24"/>
        </w:rPr>
        <w:t xml:space="preserve"> the need for </w:t>
      </w:r>
      <w:ins w:id="8" w:author="MADHUMITA BISWAL" w:date="2018-07-28T15:32:00Z">
        <w:r w:rsidR="005B4C43">
          <w:rPr>
            <w:rFonts w:ascii="Times New Roman" w:hAnsi="Times New Roman" w:cs="Times New Roman"/>
            <w:sz w:val="24"/>
            <w:szCs w:val="24"/>
          </w:rPr>
          <w:t xml:space="preserve">tracing </w:t>
        </w:r>
      </w:ins>
      <w:r w:rsidRPr="00F51F25">
        <w:rPr>
          <w:rFonts w:ascii="Times New Roman" w:hAnsi="Times New Roman" w:cs="Times New Roman"/>
          <w:sz w:val="24"/>
          <w:szCs w:val="24"/>
        </w:rPr>
        <w:t xml:space="preserve">historiography of public health care </w:t>
      </w:r>
      <w:r>
        <w:rPr>
          <w:rFonts w:ascii="Times New Roman" w:hAnsi="Times New Roman" w:cs="Times New Roman"/>
          <w:sz w:val="24"/>
          <w:szCs w:val="24"/>
        </w:rPr>
        <w:t xml:space="preserve">of India and methodologically, </w:t>
      </w:r>
      <w:del w:id="9" w:author="MADHUMITA BISWAL" w:date="2018-07-28T15:33:00Z">
        <w:r w:rsidDel="005B4C43">
          <w:rPr>
            <w:rFonts w:ascii="Times New Roman" w:hAnsi="Times New Roman" w:cs="Times New Roman"/>
            <w:sz w:val="24"/>
            <w:szCs w:val="24"/>
          </w:rPr>
          <w:delText>the urgency</w:delText>
        </w:r>
      </w:del>
      <w:ins w:id="10" w:author="MADHUMITA BISWAL" w:date="2018-07-28T15:33:00Z">
        <w:r w:rsidR="005B4C43">
          <w:rPr>
            <w:rFonts w:ascii="Times New Roman" w:hAnsi="Times New Roman" w:cs="Times New Roman"/>
            <w:sz w:val="24"/>
            <w:szCs w:val="24"/>
          </w:rPr>
          <w:t xml:space="preserve"> </w:t>
        </w:r>
        <w:proofErr w:type="spellStart"/>
        <w:r w:rsidR="005B4C43">
          <w:rPr>
            <w:rFonts w:ascii="Times New Roman" w:hAnsi="Times New Roman" w:cs="Times New Roman"/>
            <w:sz w:val="24"/>
            <w:szCs w:val="24"/>
          </w:rPr>
          <w:t>its</w:t>
        </w:r>
        <w:proofErr w:type="spellEnd"/>
        <w:r w:rsidR="005B4C43">
          <w:rPr>
            <w:rFonts w:ascii="Times New Roman" w:hAnsi="Times New Roman" w:cs="Times New Roman"/>
            <w:sz w:val="24"/>
            <w:szCs w:val="24"/>
          </w:rPr>
          <w:t xml:space="preserve"> necessity</w:t>
        </w:r>
      </w:ins>
      <w:r>
        <w:rPr>
          <w:rFonts w:ascii="Times New Roman" w:hAnsi="Times New Roman" w:cs="Times New Roman"/>
          <w:sz w:val="24"/>
          <w:szCs w:val="24"/>
        </w:rPr>
        <w:t xml:space="preserve"> to scrutinize values not just facts, dialogic process of learning, etc</w:t>
      </w:r>
      <w:r w:rsidR="009F6772">
        <w:rPr>
          <w:rFonts w:ascii="Times New Roman" w:hAnsi="Times New Roman" w:cs="Times New Roman"/>
          <w:sz w:val="24"/>
          <w:szCs w:val="24"/>
        </w:rPr>
        <w:t>.</w:t>
      </w:r>
      <w:r>
        <w:rPr>
          <w:rFonts w:ascii="Times New Roman" w:hAnsi="Times New Roman" w:cs="Times New Roman"/>
          <w:sz w:val="24"/>
          <w:szCs w:val="24"/>
        </w:rPr>
        <w:t xml:space="preserve"> in order to encapsulate the myriad issues.  </w:t>
      </w:r>
    </w:p>
    <w:p w:rsidR="00B15840" w:rsidRDefault="004754AB"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Asima Jena and Madhumita Biswal</w:t>
      </w:r>
      <w:r>
        <w:rPr>
          <w:rStyle w:val="FootnoteReference"/>
          <w:rFonts w:ascii="Times New Roman" w:hAnsi="Times New Roman" w:cs="Times New Roman"/>
          <w:sz w:val="24"/>
          <w:szCs w:val="24"/>
        </w:rPr>
        <w:footnoteReference w:id="1"/>
      </w:r>
    </w:p>
    <w:p w:rsidR="00B15840" w:rsidRDefault="00B15840" w:rsidP="00B15840">
      <w:pPr>
        <w:spacing w:line="360" w:lineRule="auto"/>
        <w:jc w:val="both"/>
        <w:rPr>
          <w:rFonts w:ascii="Times New Roman" w:hAnsi="Times New Roman" w:cs="Times New Roman"/>
          <w:sz w:val="24"/>
          <w:szCs w:val="24"/>
        </w:rPr>
      </w:pPr>
    </w:p>
    <w:p w:rsidR="00B15840" w:rsidRDefault="009F6772"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B15840">
        <w:rPr>
          <w:rFonts w:ascii="Times New Roman" w:hAnsi="Times New Roman" w:cs="Times New Roman"/>
          <w:sz w:val="24"/>
          <w:szCs w:val="24"/>
        </w:rPr>
        <w:t>ne can see</w:t>
      </w:r>
      <w:r w:rsidR="00B15840" w:rsidRPr="00F51F25">
        <w:rPr>
          <w:rFonts w:ascii="Times New Roman" w:hAnsi="Times New Roman" w:cs="Times New Roman"/>
          <w:sz w:val="24"/>
          <w:szCs w:val="24"/>
        </w:rPr>
        <w:t xml:space="preserve"> profound changes in terms of restructuring health care</w:t>
      </w:r>
      <w:r>
        <w:rPr>
          <w:rFonts w:ascii="Times New Roman" w:hAnsi="Times New Roman" w:cs="Times New Roman"/>
          <w:sz w:val="24"/>
          <w:szCs w:val="24"/>
        </w:rPr>
        <w:t xml:space="preserve"> in recent times</w:t>
      </w:r>
      <w:r w:rsidR="00B15840">
        <w:rPr>
          <w:rFonts w:ascii="Times New Roman" w:hAnsi="Times New Roman" w:cs="Times New Roman"/>
          <w:sz w:val="24"/>
          <w:szCs w:val="24"/>
        </w:rPr>
        <w:t>.</w:t>
      </w:r>
      <w:r w:rsidR="00B15840" w:rsidRPr="00F51F25">
        <w:rPr>
          <w:rFonts w:ascii="Times New Roman" w:hAnsi="Times New Roman" w:cs="Times New Roman"/>
          <w:sz w:val="24"/>
          <w:szCs w:val="24"/>
        </w:rPr>
        <w:t xml:space="preserve"> </w:t>
      </w:r>
      <w:del w:id="11" w:author="MADHUMITA BISWAL" w:date="2018-07-28T15:35:00Z">
        <w:r w:rsidR="00B15840" w:rsidDel="005B4C43">
          <w:rPr>
            <w:rFonts w:ascii="Times New Roman" w:hAnsi="Times New Roman" w:cs="Times New Roman"/>
            <w:sz w:val="24"/>
            <w:szCs w:val="24"/>
          </w:rPr>
          <w:delText>Arguably,</w:delText>
        </w:r>
      </w:del>
      <w:r w:rsidR="00B15840">
        <w:rPr>
          <w:rFonts w:ascii="Times New Roman" w:hAnsi="Times New Roman" w:cs="Times New Roman"/>
          <w:sz w:val="24"/>
          <w:szCs w:val="24"/>
        </w:rPr>
        <w:t xml:space="preserve"> </w:t>
      </w:r>
      <w:del w:id="12" w:author="MADHUMITA BISWAL" w:date="2018-07-28T15:35:00Z">
        <w:r w:rsidR="00B15840" w:rsidDel="005B4C43">
          <w:rPr>
            <w:rFonts w:ascii="Times New Roman" w:hAnsi="Times New Roman" w:cs="Times New Roman"/>
            <w:sz w:val="24"/>
            <w:szCs w:val="24"/>
          </w:rPr>
          <w:delText>t</w:delText>
        </w:r>
      </w:del>
      <w:ins w:id="13" w:author="MADHUMITA BISWAL" w:date="2018-07-28T15:35:00Z">
        <w:r w:rsidR="005B4C43">
          <w:rPr>
            <w:rFonts w:ascii="Times New Roman" w:hAnsi="Times New Roman" w:cs="Times New Roman"/>
            <w:sz w:val="24"/>
            <w:szCs w:val="24"/>
          </w:rPr>
          <w:t>T</w:t>
        </w:r>
      </w:ins>
      <w:r w:rsidR="00B15840">
        <w:rPr>
          <w:rFonts w:ascii="Times New Roman" w:hAnsi="Times New Roman" w:cs="Times New Roman"/>
          <w:sz w:val="24"/>
          <w:szCs w:val="24"/>
        </w:rPr>
        <w:t xml:space="preserve">hese changes are precipitated by new health and allied policies which at the surface level </w:t>
      </w:r>
      <w:proofErr w:type="spellStart"/>
      <w:r w:rsidR="00B15840">
        <w:rPr>
          <w:rFonts w:ascii="Times New Roman" w:hAnsi="Times New Roman" w:cs="Times New Roman"/>
          <w:sz w:val="24"/>
          <w:szCs w:val="24"/>
        </w:rPr>
        <w:t>carri</w:t>
      </w:r>
      <w:ins w:id="14" w:author="MADHUMITA BISWAL" w:date="2018-07-29T15:40:00Z">
        <w:r w:rsidR="00CC1CB7">
          <w:rPr>
            <w:rFonts w:ascii="Times New Roman" w:hAnsi="Times New Roman" w:cs="Times New Roman"/>
            <w:sz w:val="24"/>
            <w:szCs w:val="24"/>
          </w:rPr>
          <w:t>y</w:t>
        </w:r>
      </w:ins>
      <w:proofErr w:type="spellEnd"/>
      <w:del w:id="15" w:author="MADHUMITA BISWAL" w:date="2018-07-29T15:40:00Z">
        <w:r w:rsidR="00B15840" w:rsidDel="00CC1CB7">
          <w:rPr>
            <w:rFonts w:ascii="Times New Roman" w:hAnsi="Times New Roman" w:cs="Times New Roman"/>
            <w:sz w:val="24"/>
            <w:szCs w:val="24"/>
          </w:rPr>
          <w:delText>es</w:delText>
        </w:r>
      </w:del>
      <w:r w:rsidR="00B15840">
        <w:rPr>
          <w:rFonts w:ascii="Times New Roman" w:hAnsi="Times New Roman" w:cs="Times New Roman"/>
          <w:sz w:val="24"/>
          <w:szCs w:val="24"/>
        </w:rPr>
        <w:t xml:space="preserve"> the impressio</w:t>
      </w:r>
      <w:r>
        <w:rPr>
          <w:rFonts w:ascii="Times New Roman" w:hAnsi="Times New Roman" w:cs="Times New Roman"/>
          <w:sz w:val="24"/>
          <w:szCs w:val="24"/>
        </w:rPr>
        <w:t>n of bringing structural reform</w:t>
      </w:r>
      <w:ins w:id="16" w:author="MADHUMITA BISWAL" w:date="2018-07-29T15:40:00Z">
        <w:r w:rsidR="00CC1CB7">
          <w:rPr>
            <w:rFonts w:ascii="Times New Roman" w:hAnsi="Times New Roman" w:cs="Times New Roman"/>
            <w:sz w:val="24"/>
            <w:szCs w:val="24"/>
          </w:rPr>
          <w:t>s</w:t>
        </w:r>
      </w:ins>
      <w:r>
        <w:rPr>
          <w:rFonts w:ascii="Times New Roman" w:hAnsi="Times New Roman" w:cs="Times New Roman"/>
          <w:sz w:val="24"/>
          <w:szCs w:val="24"/>
        </w:rPr>
        <w:t>. H</w:t>
      </w:r>
      <w:r w:rsidR="00B15840">
        <w:rPr>
          <w:rFonts w:ascii="Times New Roman" w:hAnsi="Times New Roman" w:cs="Times New Roman"/>
          <w:sz w:val="24"/>
          <w:szCs w:val="24"/>
        </w:rPr>
        <w:t>owever, the only struc</w:t>
      </w:r>
      <w:r w:rsidR="00225573">
        <w:rPr>
          <w:rFonts w:ascii="Times New Roman" w:hAnsi="Times New Roman" w:cs="Times New Roman"/>
          <w:sz w:val="24"/>
          <w:szCs w:val="24"/>
        </w:rPr>
        <w:t>tural transformation visible</w:t>
      </w:r>
      <w:r>
        <w:rPr>
          <w:rFonts w:ascii="Times New Roman" w:hAnsi="Times New Roman" w:cs="Times New Roman"/>
          <w:sz w:val="24"/>
          <w:szCs w:val="24"/>
        </w:rPr>
        <w:t xml:space="preserve"> is</w:t>
      </w:r>
      <w:r w:rsidR="00B15840">
        <w:rPr>
          <w:rFonts w:ascii="Times New Roman" w:hAnsi="Times New Roman" w:cs="Times New Roman"/>
          <w:sz w:val="24"/>
          <w:szCs w:val="24"/>
        </w:rPr>
        <w:t xml:space="preserve"> massive privatization of health care coupled with hardline nationalist language.  </w:t>
      </w:r>
      <w:del w:id="17" w:author="MADHUMITA BISWAL" w:date="2018-07-28T15:36:00Z">
        <w:r w:rsidR="00B15840" w:rsidDel="005B4C43">
          <w:rPr>
            <w:rFonts w:ascii="Times New Roman" w:hAnsi="Times New Roman" w:cs="Times New Roman"/>
            <w:sz w:val="24"/>
            <w:szCs w:val="24"/>
          </w:rPr>
          <w:delText>Importantly</w:delText>
        </w:r>
      </w:del>
      <w:ins w:id="18" w:author="MADHUMITA BISWAL" w:date="2018-07-28T15:36:00Z">
        <w:r w:rsidR="005B4C43">
          <w:rPr>
            <w:rFonts w:ascii="Times New Roman" w:hAnsi="Times New Roman" w:cs="Times New Roman"/>
            <w:sz w:val="24"/>
            <w:szCs w:val="24"/>
          </w:rPr>
          <w:t xml:space="preserve"> Ironically</w:t>
        </w:r>
      </w:ins>
      <w:r w:rsidR="00B15840">
        <w:rPr>
          <w:rFonts w:ascii="Times New Roman" w:hAnsi="Times New Roman" w:cs="Times New Roman"/>
          <w:sz w:val="24"/>
          <w:szCs w:val="24"/>
        </w:rPr>
        <w:t xml:space="preserve">, </w:t>
      </w:r>
      <w:del w:id="19" w:author="MADHUMITA BISWAL" w:date="2018-07-28T15:36:00Z">
        <w:r w:rsidR="00B15840" w:rsidDel="005B4C43">
          <w:rPr>
            <w:rFonts w:ascii="Times New Roman" w:hAnsi="Times New Roman" w:cs="Times New Roman"/>
            <w:sz w:val="24"/>
            <w:szCs w:val="24"/>
          </w:rPr>
          <w:delText>if we analyze deeply,</w:delText>
        </w:r>
      </w:del>
      <w:r w:rsidR="00B15840">
        <w:rPr>
          <w:rFonts w:ascii="Times New Roman" w:hAnsi="Times New Roman" w:cs="Times New Roman"/>
          <w:sz w:val="24"/>
          <w:szCs w:val="24"/>
        </w:rPr>
        <w:t xml:space="preserve"> fundamental issues remain along</w:t>
      </w:r>
      <w:r>
        <w:rPr>
          <w:rFonts w:ascii="Times New Roman" w:hAnsi="Times New Roman" w:cs="Times New Roman"/>
          <w:sz w:val="24"/>
          <w:szCs w:val="24"/>
        </w:rPr>
        <w:t xml:space="preserve"> with emergence of new problems and regulation of</w:t>
      </w:r>
      <w:r w:rsidR="002C47AC">
        <w:rPr>
          <w:rFonts w:ascii="Times New Roman" w:hAnsi="Times New Roman" w:cs="Times New Roman"/>
          <w:sz w:val="24"/>
          <w:szCs w:val="24"/>
        </w:rPr>
        <w:t xml:space="preserve"> body in the lines of confirming to normative structure</w:t>
      </w:r>
      <w:r w:rsidR="00B15840">
        <w:rPr>
          <w:rFonts w:ascii="Times New Roman" w:hAnsi="Times New Roman" w:cs="Times New Roman"/>
          <w:sz w:val="24"/>
          <w:szCs w:val="24"/>
        </w:rPr>
        <w:t xml:space="preserve">.  </w:t>
      </w:r>
      <w:r w:rsidR="00B15840" w:rsidRPr="00F51F25">
        <w:rPr>
          <w:rFonts w:ascii="Times New Roman" w:hAnsi="Times New Roman" w:cs="Times New Roman"/>
          <w:sz w:val="24"/>
          <w:szCs w:val="24"/>
        </w:rPr>
        <w:t xml:space="preserve">Social movements have been articulating new problems </w:t>
      </w:r>
      <w:r w:rsidR="00B15840">
        <w:rPr>
          <w:rFonts w:ascii="Times New Roman" w:hAnsi="Times New Roman" w:cs="Times New Roman"/>
          <w:sz w:val="24"/>
          <w:szCs w:val="24"/>
        </w:rPr>
        <w:t xml:space="preserve">namely </w:t>
      </w:r>
      <w:r w:rsidR="00B15840" w:rsidRPr="00F51F25">
        <w:rPr>
          <w:rFonts w:ascii="Times New Roman" w:hAnsi="Times New Roman" w:cs="Times New Roman"/>
          <w:sz w:val="24"/>
          <w:szCs w:val="24"/>
        </w:rPr>
        <w:t>de-</w:t>
      </w:r>
      <w:proofErr w:type="spellStart"/>
      <w:r w:rsidR="00B15840" w:rsidRPr="00F51F25">
        <w:rPr>
          <w:rFonts w:ascii="Times New Roman" w:hAnsi="Times New Roman" w:cs="Times New Roman"/>
          <w:sz w:val="24"/>
          <w:szCs w:val="24"/>
        </w:rPr>
        <w:t>personalisation</w:t>
      </w:r>
      <w:proofErr w:type="spellEnd"/>
      <w:r w:rsidR="00B15840" w:rsidRPr="00F51F25">
        <w:rPr>
          <w:rFonts w:ascii="Times New Roman" w:hAnsi="Times New Roman" w:cs="Times New Roman"/>
          <w:sz w:val="24"/>
          <w:szCs w:val="24"/>
        </w:rPr>
        <w:t xml:space="preserve"> of the patients</w:t>
      </w:r>
      <w:r w:rsidR="00B15840">
        <w:rPr>
          <w:rFonts w:ascii="Times New Roman" w:hAnsi="Times New Roman" w:cs="Times New Roman"/>
          <w:sz w:val="24"/>
          <w:szCs w:val="24"/>
        </w:rPr>
        <w:t xml:space="preserve"> and violation of </w:t>
      </w:r>
      <w:r w:rsidR="00B15840" w:rsidRPr="006878A5">
        <w:rPr>
          <w:rFonts w:ascii="Times New Roman" w:hAnsi="Times New Roman" w:cs="Times New Roman"/>
          <w:sz w:val="24"/>
          <w:szCs w:val="24"/>
        </w:rPr>
        <w:t>right to self-determination</w:t>
      </w:r>
      <w:r w:rsidR="00B15840" w:rsidRPr="00FE43CA">
        <w:rPr>
          <w:rFonts w:ascii="Times New Roman" w:hAnsi="Times New Roman" w:cs="Times New Roman"/>
          <w:color w:val="FF0000"/>
          <w:sz w:val="24"/>
          <w:szCs w:val="24"/>
        </w:rPr>
        <w:t xml:space="preserve"> </w:t>
      </w:r>
      <w:r w:rsidR="001778ED">
        <w:rPr>
          <w:rFonts w:ascii="Times New Roman" w:hAnsi="Times New Roman" w:cs="Times New Roman"/>
          <w:sz w:val="24"/>
          <w:szCs w:val="24"/>
        </w:rPr>
        <w:t>as witnessed</w:t>
      </w:r>
      <w:r w:rsidR="00B15840" w:rsidRPr="00F51F25">
        <w:rPr>
          <w:rFonts w:ascii="Times New Roman" w:hAnsi="Times New Roman" w:cs="Times New Roman"/>
          <w:sz w:val="24"/>
          <w:szCs w:val="24"/>
        </w:rPr>
        <w:t xml:space="preserve"> in disability movements, AIDS movement, </w:t>
      </w:r>
      <w:r w:rsidR="00B15840">
        <w:rPr>
          <w:rFonts w:ascii="Times New Roman" w:hAnsi="Times New Roman" w:cs="Times New Roman"/>
          <w:sz w:val="24"/>
          <w:szCs w:val="24"/>
        </w:rPr>
        <w:t xml:space="preserve">queer movement, campaign against clinical trials, </w:t>
      </w:r>
      <w:r w:rsidR="00B15840" w:rsidRPr="00F51F25">
        <w:rPr>
          <w:rFonts w:ascii="Times New Roman" w:hAnsi="Times New Roman" w:cs="Times New Roman"/>
          <w:sz w:val="24"/>
          <w:szCs w:val="24"/>
        </w:rPr>
        <w:t>etc.</w:t>
      </w:r>
      <w:r w:rsidR="00B15840">
        <w:rPr>
          <w:rFonts w:ascii="Times New Roman" w:hAnsi="Times New Roman" w:cs="Times New Roman"/>
          <w:sz w:val="24"/>
          <w:szCs w:val="24"/>
        </w:rPr>
        <w:t xml:space="preserve"> along with commercialization of health services.</w:t>
      </w:r>
      <w:r w:rsidR="00B15840" w:rsidRPr="00F51F25">
        <w:rPr>
          <w:rFonts w:ascii="Times New Roman" w:hAnsi="Times New Roman" w:cs="Times New Roman"/>
          <w:sz w:val="24"/>
          <w:szCs w:val="24"/>
        </w:rPr>
        <w:t xml:space="preserve"> </w:t>
      </w:r>
      <w:del w:id="20" w:author="MADHUMITA BISWAL" w:date="2018-07-28T15:38:00Z">
        <w:r w:rsidR="00283A29" w:rsidDel="005B4C43">
          <w:rPr>
            <w:rFonts w:ascii="Times New Roman" w:hAnsi="Times New Roman" w:cs="Times New Roman"/>
            <w:sz w:val="24"/>
            <w:szCs w:val="24"/>
          </w:rPr>
          <w:delText>At the same time</w:delText>
        </w:r>
      </w:del>
      <w:ins w:id="21" w:author="MADHUMITA BISWAL" w:date="2018-07-28T15:38:00Z">
        <w:r w:rsidR="005B4C43">
          <w:rPr>
            <w:rFonts w:ascii="Times New Roman" w:hAnsi="Times New Roman" w:cs="Times New Roman"/>
            <w:sz w:val="24"/>
            <w:szCs w:val="24"/>
          </w:rPr>
          <w:t xml:space="preserve"> Yet</w:t>
        </w:r>
      </w:ins>
      <w:r w:rsidR="00283A29">
        <w:rPr>
          <w:rFonts w:ascii="Times New Roman" w:hAnsi="Times New Roman" w:cs="Times New Roman"/>
          <w:sz w:val="24"/>
          <w:szCs w:val="24"/>
        </w:rPr>
        <w:t>, core</w:t>
      </w:r>
      <w:r w:rsidR="00B15840">
        <w:rPr>
          <w:rFonts w:ascii="Times New Roman" w:hAnsi="Times New Roman" w:cs="Times New Roman"/>
          <w:sz w:val="24"/>
          <w:szCs w:val="24"/>
        </w:rPr>
        <w:t xml:space="preserve"> concerns like provision of safe drinking water, sani</w:t>
      </w:r>
      <w:r w:rsidR="009C6474">
        <w:rPr>
          <w:rFonts w:ascii="Times New Roman" w:hAnsi="Times New Roman" w:cs="Times New Roman"/>
          <w:sz w:val="24"/>
          <w:szCs w:val="24"/>
        </w:rPr>
        <w:t xml:space="preserve">tation, </w:t>
      </w:r>
      <w:proofErr w:type="spellStart"/>
      <w:r w:rsidR="009C6474">
        <w:rPr>
          <w:rFonts w:ascii="Times New Roman" w:hAnsi="Times New Roman" w:cs="Times New Roman"/>
          <w:sz w:val="24"/>
          <w:szCs w:val="24"/>
        </w:rPr>
        <w:t>labour</w:t>
      </w:r>
      <w:proofErr w:type="spellEnd"/>
      <w:r w:rsidR="009C6474">
        <w:rPr>
          <w:rFonts w:ascii="Times New Roman" w:hAnsi="Times New Roman" w:cs="Times New Roman"/>
          <w:sz w:val="24"/>
          <w:szCs w:val="24"/>
        </w:rPr>
        <w:t xml:space="preserve"> security, basic</w:t>
      </w:r>
      <w:r w:rsidR="00B15840">
        <w:rPr>
          <w:rFonts w:ascii="Times New Roman" w:hAnsi="Times New Roman" w:cs="Times New Roman"/>
          <w:sz w:val="24"/>
          <w:szCs w:val="24"/>
        </w:rPr>
        <w:t xml:space="preserve"> medical care, etc</w:t>
      </w:r>
      <w:r w:rsidR="001778ED">
        <w:rPr>
          <w:rFonts w:ascii="Times New Roman" w:hAnsi="Times New Roman" w:cs="Times New Roman"/>
          <w:sz w:val="24"/>
          <w:szCs w:val="24"/>
        </w:rPr>
        <w:t>.</w:t>
      </w:r>
      <w:r w:rsidR="00B15840">
        <w:rPr>
          <w:rFonts w:ascii="Times New Roman" w:hAnsi="Times New Roman" w:cs="Times New Roman"/>
          <w:sz w:val="24"/>
          <w:szCs w:val="24"/>
        </w:rPr>
        <w:t xml:space="preserve"> are undermined which not only affect the health of majority of downtrodden but also become the main cause for </w:t>
      </w:r>
      <w:del w:id="22" w:author="MADHUMITA BISWAL" w:date="2018-07-29T15:41:00Z">
        <w:r w:rsidR="00B15840" w:rsidDel="00CC1CB7">
          <w:rPr>
            <w:rFonts w:ascii="Times New Roman" w:hAnsi="Times New Roman" w:cs="Times New Roman"/>
            <w:sz w:val="24"/>
            <w:szCs w:val="24"/>
          </w:rPr>
          <w:delText>the</w:delText>
        </w:r>
      </w:del>
      <w:r w:rsidR="00B15840">
        <w:rPr>
          <w:rFonts w:ascii="Times New Roman" w:hAnsi="Times New Roman" w:cs="Times New Roman"/>
          <w:sz w:val="24"/>
          <w:szCs w:val="24"/>
        </w:rPr>
        <w:t xml:space="preserve"> return of old diseases such as Tuberculosis and anemia.  </w:t>
      </w:r>
      <w:r w:rsidR="00B15840" w:rsidRPr="00F51F25">
        <w:rPr>
          <w:rFonts w:ascii="Times New Roman" w:hAnsi="Times New Roman" w:cs="Times New Roman"/>
          <w:sz w:val="24"/>
          <w:szCs w:val="24"/>
        </w:rPr>
        <w:t>T</w:t>
      </w:r>
      <w:r w:rsidR="009C6474">
        <w:rPr>
          <w:rFonts w:ascii="Times New Roman" w:hAnsi="Times New Roman" w:cs="Times New Roman"/>
          <w:sz w:val="24"/>
          <w:szCs w:val="24"/>
        </w:rPr>
        <w:t>hese developments beg</w:t>
      </w:r>
      <w:del w:id="23" w:author="MADHUMITA BISWAL" w:date="2018-07-28T15:39:00Z">
        <w:r w:rsidR="009C6474" w:rsidDel="005B4C43">
          <w:rPr>
            <w:rFonts w:ascii="Times New Roman" w:hAnsi="Times New Roman" w:cs="Times New Roman"/>
            <w:sz w:val="24"/>
            <w:szCs w:val="24"/>
          </w:rPr>
          <w:delText>s</w:delText>
        </w:r>
      </w:del>
      <w:r w:rsidR="009C6474">
        <w:rPr>
          <w:rFonts w:ascii="Times New Roman" w:hAnsi="Times New Roman" w:cs="Times New Roman"/>
          <w:sz w:val="24"/>
          <w:szCs w:val="24"/>
        </w:rPr>
        <w:t xml:space="preserve"> to</w:t>
      </w:r>
      <w:r w:rsidR="00B15840" w:rsidRPr="00F51F25">
        <w:rPr>
          <w:rFonts w:ascii="Times New Roman" w:hAnsi="Times New Roman" w:cs="Times New Roman"/>
          <w:sz w:val="24"/>
          <w:szCs w:val="24"/>
        </w:rPr>
        <w:t xml:space="preserve"> ques</w:t>
      </w:r>
      <w:r w:rsidR="009C6474">
        <w:rPr>
          <w:rFonts w:ascii="Times New Roman" w:hAnsi="Times New Roman" w:cs="Times New Roman"/>
          <w:sz w:val="24"/>
          <w:szCs w:val="24"/>
        </w:rPr>
        <w:t xml:space="preserve">tion what </w:t>
      </w:r>
      <w:proofErr w:type="gramStart"/>
      <w:r w:rsidR="009C6474">
        <w:rPr>
          <w:rFonts w:ascii="Times New Roman" w:hAnsi="Times New Roman" w:cs="Times New Roman"/>
          <w:sz w:val="24"/>
          <w:szCs w:val="24"/>
        </w:rPr>
        <w:t>is body</w:t>
      </w:r>
      <w:proofErr w:type="gramEnd"/>
      <w:r w:rsidR="009C6474">
        <w:rPr>
          <w:rFonts w:ascii="Times New Roman" w:hAnsi="Times New Roman" w:cs="Times New Roman"/>
          <w:sz w:val="24"/>
          <w:szCs w:val="24"/>
        </w:rPr>
        <w:t xml:space="preserve"> and</w:t>
      </w:r>
      <w:r w:rsidR="001778ED">
        <w:rPr>
          <w:rFonts w:ascii="Times New Roman" w:hAnsi="Times New Roman" w:cs="Times New Roman"/>
          <w:sz w:val="24"/>
          <w:szCs w:val="24"/>
        </w:rPr>
        <w:t xml:space="preserve"> gender orde</w:t>
      </w:r>
      <w:r w:rsidR="009C6474">
        <w:rPr>
          <w:rFonts w:ascii="Times New Roman" w:hAnsi="Times New Roman" w:cs="Times New Roman"/>
          <w:sz w:val="24"/>
          <w:szCs w:val="24"/>
        </w:rPr>
        <w:t>r</w:t>
      </w:r>
      <w:ins w:id="24" w:author="MADHUMITA BISWAL" w:date="2018-07-28T15:39:00Z">
        <w:r w:rsidR="005B4C43">
          <w:rPr>
            <w:rFonts w:ascii="Times New Roman" w:hAnsi="Times New Roman" w:cs="Times New Roman"/>
            <w:sz w:val="24"/>
            <w:szCs w:val="24"/>
          </w:rPr>
          <w:t>?</w:t>
        </w:r>
      </w:ins>
      <w:del w:id="25" w:author="MADHUMITA BISWAL" w:date="2018-07-28T15:39:00Z">
        <w:r w:rsidR="009C6474" w:rsidDel="005B4C43">
          <w:rPr>
            <w:rFonts w:ascii="Times New Roman" w:hAnsi="Times New Roman" w:cs="Times New Roman"/>
            <w:sz w:val="24"/>
            <w:szCs w:val="24"/>
          </w:rPr>
          <w:delText>.</w:delText>
        </w:r>
      </w:del>
      <w:r w:rsidR="00B15840" w:rsidRPr="00F51F25">
        <w:rPr>
          <w:rFonts w:ascii="Times New Roman" w:hAnsi="Times New Roman" w:cs="Times New Roman"/>
          <w:sz w:val="24"/>
          <w:szCs w:val="24"/>
        </w:rPr>
        <w:t xml:space="preserve"> </w:t>
      </w:r>
      <w:r w:rsidR="00930471">
        <w:rPr>
          <w:rFonts w:ascii="Times New Roman" w:hAnsi="Times New Roman" w:cs="Times New Roman"/>
          <w:sz w:val="24"/>
          <w:szCs w:val="24"/>
        </w:rPr>
        <w:t>It</w:t>
      </w:r>
      <w:del w:id="26" w:author="MADHUMITA BISWAL" w:date="2018-07-28T15:40:00Z">
        <w:r w:rsidR="00930471" w:rsidDel="008D6633">
          <w:rPr>
            <w:rFonts w:ascii="Times New Roman" w:hAnsi="Times New Roman" w:cs="Times New Roman"/>
            <w:sz w:val="24"/>
            <w:szCs w:val="24"/>
          </w:rPr>
          <w:delText xml:space="preserve"> </w:delText>
        </w:r>
        <w:r w:rsidR="00930471" w:rsidDel="005B4C43">
          <w:rPr>
            <w:rFonts w:ascii="Times New Roman" w:hAnsi="Times New Roman" w:cs="Times New Roman"/>
            <w:sz w:val="24"/>
            <w:szCs w:val="24"/>
          </w:rPr>
          <w:delText>pressed</w:delText>
        </w:r>
        <w:r w:rsidR="001778ED" w:rsidDel="005B4C43">
          <w:rPr>
            <w:rFonts w:ascii="Times New Roman" w:hAnsi="Times New Roman" w:cs="Times New Roman"/>
            <w:sz w:val="24"/>
            <w:szCs w:val="24"/>
          </w:rPr>
          <w:delText xml:space="preserve"> the desire i</w:delText>
        </w:r>
        <w:r w:rsidR="001778ED" w:rsidDel="008D6633">
          <w:rPr>
            <w:rFonts w:ascii="Times New Roman" w:hAnsi="Times New Roman" w:cs="Times New Roman"/>
            <w:sz w:val="24"/>
            <w:szCs w:val="24"/>
          </w:rPr>
          <w:delText>n</w:delText>
        </w:r>
      </w:del>
      <w:ins w:id="27" w:author="MADHUMITA BISWAL" w:date="2018-07-28T15:40:00Z">
        <w:r w:rsidR="008D6633">
          <w:rPr>
            <w:rFonts w:ascii="Times New Roman" w:hAnsi="Times New Roman" w:cs="Times New Roman"/>
            <w:sz w:val="24"/>
            <w:szCs w:val="24"/>
          </w:rPr>
          <w:t xml:space="preserve"> invoked</w:t>
        </w:r>
      </w:ins>
      <w:r w:rsidR="001778ED">
        <w:rPr>
          <w:rFonts w:ascii="Times New Roman" w:hAnsi="Times New Roman" w:cs="Times New Roman"/>
          <w:sz w:val="24"/>
          <w:szCs w:val="24"/>
        </w:rPr>
        <w:t xml:space="preserve"> us to conceive</w:t>
      </w:r>
      <w:r w:rsidR="00B15840">
        <w:rPr>
          <w:rFonts w:ascii="Times New Roman" w:hAnsi="Times New Roman" w:cs="Times New Roman"/>
          <w:sz w:val="24"/>
          <w:szCs w:val="24"/>
        </w:rPr>
        <w:t xml:space="preserve"> the idea of organizing a seminar in order to have an animated dialogue with scholars working on diverse yet interrelated areas. Precisely, two </w:t>
      </w:r>
      <w:r w:rsidR="001778ED">
        <w:rPr>
          <w:rFonts w:ascii="Times New Roman" w:hAnsi="Times New Roman" w:cs="Times New Roman"/>
          <w:sz w:val="24"/>
          <w:szCs w:val="24"/>
        </w:rPr>
        <w:t>impetuses</w:t>
      </w:r>
      <w:r w:rsidR="009C6474">
        <w:rPr>
          <w:rFonts w:ascii="Times New Roman" w:hAnsi="Times New Roman" w:cs="Times New Roman"/>
          <w:sz w:val="24"/>
          <w:szCs w:val="24"/>
        </w:rPr>
        <w:t xml:space="preserve"> were in mind –</w:t>
      </w:r>
      <w:r w:rsidR="00B15840">
        <w:rPr>
          <w:rFonts w:ascii="Times New Roman" w:hAnsi="Times New Roman" w:cs="Times New Roman"/>
          <w:sz w:val="24"/>
          <w:szCs w:val="24"/>
        </w:rPr>
        <w:t xml:space="preserve"> giving a methodological direction particularly for research students working on these themes and exploring new areas and optics for enquiry.   </w:t>
      </w:r>
    </w:p>
    <w:p w:rsidR="00B15840" w:rsidRDefault="00B15840"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Though generating discussion on rethinking gender and body is significant, given the climate of shrinking space for free debate an</w:t>
      </w:r>
      <w:r w:rsidR="009C6474">
        <w:rPr>
          <w:rFonts w:ascii="Times New Roman" w:hAnsi="Times New Roman" w:cs="Times New Roman"/>
          <w:sz w:val="24"/>
          <w:szCs w:val="24"/>
        </w:rPr>
        <w:t>d concerted attack</w:t>
      </w:r>
      <w:r>
        <w:rPr>
          <w:rFonts w:ascii="Times New Roman" w:hAnsi="Times New Roman" w:cs="Times New Roman"/>
          <w:sz w:val="24"/>
          <w:szCs w:val="24"/>
        </w:rPr>
        <w:t xml:space="preserve"> on social sciences and </w:t>
      </w:r>
      <w:r w:rsidR="009C6474">
        <w:rPr>
          <w:rFonts w:ascii="Times New Roman" w:hAnsi="Times New Roman" w:cs="Times New Roman"/>
          <w:sz w:val="24"/>
          <w:szCs w:val="24"/>
        </w:rPr>
        <w:t>more strikingly gender</w:t>
      </w:r>
      <w:r>
        <w:rPr>
          <w:rFonts w:ascii="Times New Roman" w:hAnsi="Times New Roman" w:cs="Times New Roman"/>
          <w:sz w:val="24"/>
          <w:szCs w:val="24"/>
        </w:rPr>
        <w:t xml:space="preserve"> studies</w:t>
      </w:r>
      <w:del w:id="28" w:author="MADHUMITA BISWAL" w:date="2018-07-28T15:43:00Z">
        <w:r w:rsidDel="008D6633">
          <w:rPr>
            <w:rStyle w:val="FootnoteReference"/>
            <w:rFonts w:ascii="Times New Roman" w:hAnsi="Times New Roman" w:cs="Times New Roman"/>
            <w:sz w:val="24"/>
            <w:szCs w:val="24"/>
          </w:rPr>
          <w:footnoteReference w:id="2"/>
        </w:r>
      </w:del>
      <w:r>
        <w:rPr>
          <w:rFonts w:ascii="Times New Roman" w:hAnsi="Times New Roman" w:cs="Times New Roman"/>
          <w:sz w:val="24"/>
          <w:szCs w:val="24"/>
        </w:rPr>
        <w:t>, we planned to organize a national seminar on this theme</w:t>
      </w:r>
      <w:del w:id="31" w:author="MADHUMITA BISWAL" w:date="2018-07-28T15:45:00Z">
        <w:r w:rsidRPr="00FA2AA2" w:rsidDel="008D6633">
          <w:rPr>
            <w:rFonts w:ascii="Times New Roman" w:hAnsi="Times New Roman" w:cs="Times New Roman"/>
            <w:sz w:val="24"/>
            <w:szCs w:val="24"/>
          </w:rPr>
          <w:delText xml:space="preserve"> in</w:delText>
        </w:r>
      </w:del>
      <w:ins w:id="32" w:author="MADHUMITA BISWAL" w:date="2018-07-28T15:45:00Z">
        <w:r w:rsidR="008D6633">
          <w:rPr>
            <w:rFonts w:ascii="Times New Roman" w:hAnsi="Times New Roman" w:cs="Times New Roman"/>
            <w:sz w:val="24"/>
            <w:szCs w:val="24"/>
          </w:rPr>
          <w:t xml:space="preserve"> at</w:t>
        </w:r>
      </w:ins>
      <w:r w:rsidRPr="00FA2AA2">
        <w:rPr>
          <w:rFonts w:ascii="Times New Roman" w:hAnsi="Times New Roman" w:cs="Times New Roman"/>
          <w:sz w:val="24"/>
          <w:szCs w:val="24"/>
        </w:rPr>
        <w:t xml:space="preserve"> the </w:t>
      </w:r>
      <w:r>
        <w:rPr>
          <w:rFonts w:ascii="Times New Roman" w:hAnsi="Times New Roman" w:cs="Times New Roman"/>
          <w:sz w:val="24"/>
          <w:szCs w:val="24"/>
        </w:rPr>
        <w:t>C</w:t>
      </w:r>
      <w:r w:rsidRPr="00FA2AA2">
        <w:rPr>
          <w:rFonts w:ascii="Times New Roman" w:hAnsi="Times New Roman" w:cs="Times New Roman"/>
          <w:sz w:val="24"/>
          <w:szCs w:val="24"/>
        </w:rPr>
        <w:t>entre</w:t>
      </w:r>
      <w:r>
        <w:rPr>
          <w:rFonts w:ascii="Times New Roman" w:hAnsi="Times New Roman" w:cs="Times New Roman"/>
          <w:sz w:val="24"/>
          <w:szCs w:val="24"/>
        </w:rPr>
        <w:t xml:space="preserve"> for Studies in Society and Development, Central University of Gujarat</w:t>
      </w:r>
      <w:r w:rsidRPr="00FA2AA2">
        <w:rPr>
          <w:rFonts w:ascii="Times New Roman" w:hAnsi="Times New Roman" w:cs="Times New Roman"/>
          <w:sz w:val="24"/>
          <w:szCs w:val="24"/>
        </w:rPr>
        <w:t xml:space="preserve"> with few invited sp</w:t>
      </w:r>
      <w:r>
        <w:rPr>
          <w:rFonts w:ascii="Times New Roman" w:hAnsi="Times New Roman" w:cs="Times New Roman"/>
          <w:sz w:val="24"/>
          <w:szCs w:val="24"/>
        </w:rPr>
        <w:t>eakers</w:t>
      </w:r>
      <w:ins w:id="33" w:author="MADHUMITA BISWAL" w:date="2018-07-28T15:46:00Z">
        <w:r w:rsidR="008D6633">
          <w:rPr>
            <w:rFonts w:ascii="Times New Roman" w:hAnsi="Times New Roman" w:cs="Times New Roman"/>
            <w:sz w:val="24"/>
            <w:szCs w:val="24"/>
          </w:rPr>
          <w:t>,</w:t>
        </w:r>
      </w:ins>
      <w:r>
        <w:rPr>
          <w:rFonts w:ascii="Times New Roman" w:hAnsi="Times New Roman" w:cs="Times New Roman"/>
          <w:sz w:val="24"/>
          <w:szCs w:val="24"/>
        </w:rPr>
        <w:t xml:space="preserve"> </w:t>
      </w:r>
      <w:del w:id="34" w:author="MADHUMITA BISWAL" w:date="2018-07-28T15:46:00Z">
        <w:r w:rsidDel="008D6633">
          <w:rPr>
            <w:rFonts w:ascii="Times New Roman" w:hAnsi="Times New Roman" w:cs="Times New Roman"/>
            <w:sz w:val="24"/>
            <w:szCs w:val="24"/>
          </w:rPr>
          <w:delText>and without much publicity. Somehow we managed to get</w:delText>
        </w:r>
      </w:del>
      <w:ins w:id="35" w:author="MADHUMITA BISWAL" w:date="2018-07-28T15:46:00Z">
        <w:r w:rsidR="008D6633">
          <w:rPr>
            <w:rFonts w:ascii="Times New Roman" w:hAnsi="Times New Roman" w:cs="Times New Roman"/>
            <w:sz w:val="24"/>
            <w:szCs w:val="24"/>
          </w:rPr>
          <w:t xml:space="preserve"> with</w:t>
        </w:r>
      </w:ins>
      <w:r>
        <w:rPr>
          <w:rFonts w:ascii="Times New Roman" w:hAnsi="Times New Roman" w:cs="Times New Roman"/>
          <w:sz w:val="24"/>
          <w:szCs w:val="24"/>
        </w:rPr>
        <w:t xml:space="preserve"> funding </w:t>
      </w:r>
      <w:del w:id="36" w:author="MADHUMITA BISWAL" w:date="2018-07-28T15:46:00Z">
        <w:r w:rsidDel="008D6633">
          <w:rPr>
            <w:rFonts w:ascii="Times New Roman" w:hAnsi="Times New Roman" w:cs="Times New Roman"/>
            <w:sz w:val="24"/>
            <w:szCs w:val="24"/>
          </w:rPr>
          <w:delText xml:space="preserve">(though limited) </w:delText>
        </w:r>
      </w:del>
      <w:r>
        <w:rPr>
          <w:rFonts w:ascii="Times New Roman" w:hAnsi="Times New Roman" w:cs="Times New Roman"/>
          <w:sz w:val="24"/>
          <w:szCs w:val="24"/>
        </w:rPr>
        <w:t>from ICSSR, and Central University of Gujarat</w:t>
      </w:r>
      <w:ins w:id="37" w:author="MADHUMITA BISWAL" w:date="2018-07-28T15:47:00Z">
        <w:r w:rsidR="008D6633">
          <w:rPr>
            <w:rFonts w:ascii="Times New Roman" w:hAnsi="Times New Roman" w:cs="Times New Roman"/>
            <w:sz w:val="24"/>
            <w:szCs w:val="24"/>
          </w:rPr>
          <w:t>,</w:t>
        </w:r>
      </w:ins>
      <w:r>
        <w:rPr>
          <w:rFonts w:ascii="Times New Roman" w:hAnsi="Times New Roman" w:cs="Times New Roman"/>
          <w:sz w:val="24"/>
          <w:szCs w:val="24"/>
        </w:rPr>
        <w:t xml:space="preserve"> a</w:t>
      </w:r>
      <w:r w:rsidR="009C6474">
        <w:rPr>
          <w:rFonts w:ascii="Times New Roman" w:hAnsi="Times New Roman" w:cs="Times New Roman"/>
          <w:sz w:val="24"/>
          <w:szCs w:val="24"/>
        </w:rPr>
        <w:t>t a critical juncture.</w:t>
      </w:r>
      <w:r w:rsidRPr="00FA2AA2">
        <w:rPr>
          <w:rFonts w:ascii="Times New Roman" w:hAnsi="Times New Roman" w:cs="Times New Roman"/>
          <w:sz w:val="24"/>
          <w:szCs w:val="24"/>
        </w:rPr>
        <w:t xml:space="preserve"> </w:t>
      </w:r>
    </w:p>
    <w:p w:rsidR="00B15840" w:rsidRDefault="00FF5B2F" w:rsidP="00C542D4">
      <w:pPr>
        <w:spacing w:line="360" w:lineRule="auto"/>
        <w:jc w:val="both"/>
        <w:rPr>
          <w:rFonts w:ascii="Times New Roman" w:hAnsi="Times New Roman" w:cs="Times New Roman"/>
          <w:sz w:val="24"/>
          <w:szCs w:val="24"/>
        </w:rPr>
      </w:pPr>
      <w:r w:rsidRPr="00995631">
        <w:rPr>
          <w:rFonts w:ascii="Times New Roman" w:hAnsi="Times New Roman" w:cs="Times New Roman"/>
          <w:sz w:val="24"/>
          <w:szCs w:val="24"/>
        </w:rPr>
        <w:t>A two-day seminar on “Rethinking Gender and Body in Times of Health Sector Reforms in India” was held at Ce</w:t>
      </w:r>
      <w:r>
        <w:rPr>
          <w:rFonts w:ascii="Times New Roman" w:hAnsi="Times New Roman" w:cs="Times New Roman"/>
          <w:sz w:val="24"/>
          <w:szCs w:val="24"/>
        </w:rPr>
        <w:t>ntral University of Gujarat from 30</w:t>
      </w:r>
      <w:r w:rsidRPr="00FF5B2F">
        <w:rPr>
          <w:rFonts w:ascii="Times New Roman" w:hAnsi="Times New Roman" w:cs="Times New Roman"/>
          <w:sz w:val="24"/>
          <w:szCs w:val="24"/>
          <w:vertAlign w:val="superscript"/>
        </w:rPr>
        <w:t>th</w:t>
      </w:r>
      <w:r>
        <w:rPr>
          <w:rFonts w:ascii="Times New Roman" w:hAnsi="Times New Roman" w:cs="Times New Roman"/>
          <w:sz w:val="24"/>
          <w:szCs w:val="24"/>
        </w:rPr>
        <w:t xml:space="preserve"> to </w:t>
      </w:r>
      <w:r w:rsidRPr="00995631">
        <w:rPr>
          <w:rFonts w:ascii="Times New Roman" w:hAnsi="Times New Roman" w:cs="Times New Roman"/>
          <w:sz w:val="24"/>
          <w:szCs w:val="24"/>
        </w:rPr>
        <w:t>31</w:t>
      </w:r>
      <w:r w:rsidRPr="00FF5B2F">
        <w:rPr>
          <w:rFonts w:ascii="Times New Roman" w:hAnsi="Times New Roman" w:cs="Times New Roman"/>
          <w:sz w:val="24"/>
          <w:szCs w:val="24"/>
          <w:vertAlign w:val="superscript"/>
        </w:rPr>
        <w:t>st</w:t>
      </w:r>
      <w:r w:rsidRPr="00995631">
        <w:rPr>
          <w:rFonts w:ascii="Times New Roman" w:hAnsi="Times New Roman" w:cs="Times New Roman"/>
          <w:sz w:val="24"/>
          <w:szCs w:val="24"/>
        </w:rPr>
        <w:t xml:space="preserve"> October 2017. The sem</w:t>
      </w:r>
      <w:bookmarkStart w:id="38" w:name="_GoBack"/>
      <w:bookmarkEnd w:id="38"/>
      <w:r w:rsidRPr="00995631">
        <w:rPr>
          <w:rFonts w:ascii="Times New Roman" w:hAnsi="Times New Roman" w:cs="Times New Roman"/>
          <w:sz w:val="24"/>
          <w:szCs w:val="24"/>
        </w:rPr>
        <w:t xml:space="preserve">inar mapped the theoretical shifts in gender and sexuality studies, and </w:t>
      </w:r>
      <w:del w:id="39" w:author="MADHUMITA BISWAL" w:date="2018-07-28T15:47:00Z">
        <w:r w:rsidRPr="00995631" w:rsidDel="008D6633">
          <w:rPr>
            <w:rFonts w:ascii="Times New Roman" w:hAnsi="Times New Roman" w:cs="Times New Roman"/>
            <w:sz w:val="24"/>
            <w:szCs w:val="24"/>
          </w:rPr>
          <w:delText xml:space="preserve">tried to </w:delText>
        </w:r>
      </w:del>
      <w:r w:rsidRPr="00995631">
        <w:rPr>
          <w:rFonts w:ascii="Times New Roman" w:hAnsi="Times New Roman" w:cs="Times New Roman"/>
          <w:sz w:val="24"/>
          <w:szCs w:val="24"/>
        </w:rPr>
        <w:t>articulate</w:t>
      </w:r>
      <w:ins w:id="40" w:author="MADHUMITA BISWAL" w:date="2018-07-28T15:48:00Z">
        <w:r w:rsidR="008D6633">
          <w:rPr>
            <w:rFonts w:ascii="Times New Roman" w:hAnsi="Times New Roman" w:cs="Times New Roman"/>
            <w:sz w:val="24"/>
            <w:szCs w:val="24"/>
          </w:rPr>
          <w:t>d</w:t>
        </w:r>
      </w:ins>
      <w:r w:rsidRPr="00995631">
        <w:rPr>
          <w:rFonts w:ascii="Times New Roman" w:hAnsi="Times New Roman" w:cs="Times New Roman"/>
          <w:sz w:val="24"/>
          <w:szCs w:val="24"/>
        </w:rPr>
        <w:t xml:space="preserve"> how such theorization offers </w:t>
      </w:r>
      <w:del w:id="41" w:author="MADHUMITA BISWAL" w:date="2018-07-28T15:48:00Z">
        <w:r w:rsidRPr="00995631" w:rsidDel="008D6633">
          <w:rPr>
            <w:rFonts w:ascii="Times New Roman" w:hAnsi="Times New Roman" w:cs="Times New Roman"/>
            <w:sz w:val="24"/>
            <w:szCs w:val="24"/>
          </w:rPr>
          <w:delText xml:space="preserve">us </w:delText>
        </w:r>
      </w:del>
      <w:r w:rsidRPr="00995631">
        <w:rPr>
          <w:rFonts w:ascii="Times New Roman" w:hAnsi="Times New Roman" w:cs="Times New Roman"/>
          <w:sz w:val="24"/>
          <w:szCs w:val="24"/>
        </w:rPr>
        <w:t xml:space="preserve">a framework to understand reforms in the health sector. </w:t>
      </w:r>
      <w:ins w:id="42" w:author="MADHUMITA BISWAL" w:date="2018-07-28T15:48:00Z">
        <w:r w:rsidR="008D6633">
          <w:rPr>
            <w:rFonts w:ascii="Times New Roman" w:hAnsi="Times New Roman" w:cs="Times New Roman"/>
            <w:sz w:val="24"/>
            <w:szCs w:val="24"/>
          </w:rPr>
          <w:t xml:space="preserve">Taking cues from Third wave feminism’s critique of homogenous and binary representation of women and men and its emphasis on difference </w:t>
        </w:r>
      </w:ins>
      <w:ins w:id="43" w:author="MADHUMITA BISWAL" w:date="2018-07-28T15:50:00Z">
        <w:r w:rsidR="00FE3E52">
          <w:rPr>
            <w:rFonts w:ascii="Times New Roman" w:hAnsi="Times New Roman" w:cs="Times New Roman"/>
            <w:sz w:val="24"/>
            <w:szCs w:val="24"/>
          </w:rPr>
          <w:t>and existence of multiple patriarchies, our focus was to unravel interlocking forms of oppression and the complex scenario which health reforms have brought for different social categories of people.</w:t>
        </w:r>
      </w:ins>
      <w:del w:id="44" w:author="MADHUMITA BISWAL" w:date="2018-07-28T15:52:00Z">
        <w:r w:rsidDel="00FE3E52">
          <w:rPr>
            <w:rFonts w:ascii="Times New Roman" w:hAnsi="Times New Roman" w:cs="Times New Roman"/>
            <w:sz w:val="24"/>
            <w:szCs w:val="24"/>
          </w:rPr>
          <w:delText>Third-wave femini</w:delText>
        </w:r>
        <w:r w:rsidR="009C6474" w:rsidDel="00FE3E52">
          <w:rPr>
            <w:rFonts w:ascii="Times New Roman" w:hAnsi="Times New Roman" w:cs="Times New Roman"/>
            <w:sz w:val="24"/>
            <w:szCs w:val="24"/>
          </w:rPr>
          <w:delText>sts’ critique of</w:delText>
        </w:r>
        <w:r w:rsidDel="00FE3E52">
          <w:rPr>
            <w:rFonts w:ascii="Times New Roman" w:hAnsi="Times New Roman" w:cs="Times New Roman"/>
            <w:sz w:val="24"/>
            <w:szCs w:val="24"/>
          </w:rPr>
          <w:delText xml:space="preserve"> homo</w:delText>
        </w:r>
        <w:r w:rsidR="009C6474" w:rsidDel="00FE3E52">
          <w:rPr>
            <w:rFonts w:ascii="Times New Roman" w:hAnsi="Times New Roman" w:cs="Times New Roman"/>
            <w:sz w:val="24"/>
            <w:szCs w:val="24"/>
          </w:rPr>
          <w:delText>genous</w:delText>
        </w:r>
        <w:r w:rsidDel="00FE3E52">
          <w:rPr>
            <w:rFonts w:ascii="Times New Roman" w:hAnsi="Times New Roman" w:cs="Times New Roman"/>
            <w:sz w:val="24"/>
            <w:szCs w:val="24"/>
          </w:rPr>
          <w:delText xml:space="preserve"> and binary representation of women and men and emphasis on differential social locations of women and interlocking forms of oppressions which operate from the matrix of class, ethnicity, race, religion etc. are pertinent. In short, d</w:delText>
        </w:r>
        <w:r w:rsidRPr="00F51F25" w:rsidDel="00FE3E52">
          <w:rPr>
            <w:rFonts w:ascii="Times New Roman" w:hAnsi="Times New Roman" w:cs="Times New Roman"/>
            <w:sz w:val="24"/>
            <w:szCs w:val="24"/>
          </w:rPr>
          <w:delText>ifference</w:delText>
        </w:r>
        <w:r w:rsidR="009C6474" w:rsidDel="00FE3E52">
          <w:rPr>
            <w:rFonts w:ascii="Times New Roman" w:hAnsi="Times New Roman" w:cs="Times New Roman"/>
            <w:sz w:val="24"/>
            <w:szCs w:val="24"/>
          </w:rPr>
          <w:delText xml:space="preserve"> and</w:delText>
        </w:r>
        <w:r w:rsidRPr="00F51F25" w:rsidDel="00FE3E52">
          <w:rPr>
            <w:rFonts w:ascii="Times New Roman" w:hAnsi="Times New Roman" w:cs="Times New Roman"/>
            <w:sz w:val="24"/>
            <w:szCs w:val="24"/>
          </w:rPr>
          <w:delText xml:space="preserve"> recognition of the existence of multiple patriarchies has been brought to the centre </w:delText>
        </w:r>
        <w:r w:rsidDel="00FE3E52">
          <w:rPr>
            <w:rFonts w:ascii="Times New Roman" w:hAnsi="Times New Roman" w:cs="Times New Roman"/>
            <w:sz w:val="24"/>
            <w:szCs w:val="24"/>
          </w:rPr>
          <w:delText>in order to unravel</w:delText>
        </w:r>
        <w:r w:rsidRPr="00F51F25" w:rsidDel="00FE3E52">
          <w:rPr>
            <w:rFonts w:ascii="Times New Roman" w:hAnsi="Times New Roman" w:cs="Times New Roman"/>
            <w:sz w:val="24"/>
            <w:szCs w:val="24"/>
          </w:rPr>
          <w:delText xml:space="preserve"> the complex scenario which health reforms </w:delText>
        </w:r>
        <w:r w:rsidR="009C6474" w:rsidDel="00FE3E52">
          <w:rPr>
            <w:rFonts w:ascii="Times New Roman" w:hAnsi="Times New Roman" w:cs="Times New Roman"/>
            <w:sz w:val="24"/>
            <w:szCs w:val="24"/>
          </w:rPr>
          <w:delText xml:space="preserve">have </w:delText>
        </w:r>
        <w:r w:rsidRPr="00F51F25" w:rsidDel="00FE3E52">
          <w:rPr>
            <w:rFonts w:ascii="Times New Roman" w:hAnsi="Times New Roman" w:cs="Times New Roman"/>
            <w:sz w:val="24"/>
            <w:szCs w:val="24"/>
          </w:rPr>
          <w:delText>brought for different social categories of people</w:delText>
        </w:r>
        <w:r w:rsidDel="00FE3E52">
          <w:rPr>
            <w:rFonts w:ascii="Times New Roman" w:hAnsi="Times New Roman" w:cs="Times New Roman"/>
            <w:sz w:val="24"/>
            <w:szCs w:val="24"/>
          </w:rPr>
          <w:delText>.</w:delText>
        </w:r>
      </w:del>
      <w:r>
        <w:rPr>
          <w:rFonts w:ascii="Times New Roman" w:hAnsi="Times New Roman" w:cs="Times New Roman"/>
          <w:sz w:val="24"/>
          <w:szCs w:val="24"/>
        </w:rPr>
        <w:t xml:space="preserve"> </w:t>
      </w:r>
      <w:r w:rsidRPr="00995631">
        <w:rPr>
          <w:rFonts w:ascii="Times New Roman" w:hAnsi="Times New Roman" w:cs="Times New Roman"/>
          <w:sz w:val="24"/>
          <w:szCs w:val="24"/>
        </w:rPr>
        <w:t xml:space="preserve">Themes such as commercialization of health care, democratization of health </w:t>
      </w:r>
      <w:r w:rsidR="00C542D4">
        <w:rPr>
          <w:rFonts w:ascii="Times New Roman" w:hAnsi="Times New Roman" w:cs="Times New Roman"/>
          <w:sz w:val="24"/>
          <w:szCs w:val="24"/>
        </w:rPr>
        <w:t xml:space="preserve">care, recasting gender and body, debates on care economy, disability and mental illness were intensely debated. </w:t>
      </w:r>
    </w:p>
    <w:p w:rsidR="00B15840" w:rsidRDefault="00C542D4"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Seminar began with </w:t>
      </w:r>
      <w:proofErr w:type="spellStart"/>
      <w:r w:rsidRPr="00995631">
        <w:rPr>
          <w:rFonts w:ascii="Times New Roman" w:hAnsi="Times New Roman" w:cs="Times New Roman"/>
          <w:sz w:val="24"/>
          <w:szCs w:val="24"/>
        </w:rPr>
        <w:t>Imrana</w:t>
      </w:r>
      <w:proofErr w:type="spellEnd"/>
      <w:r w:rsidRPr="00995631">
        <w:rPr>
          <w:rFonts w:ascii="Times New Roman" w:hAnsi="Times New Roman" w:cs="Times New Roman"/>
          <w:sz w:val="24"/>
          <w:szCs w:val="24"/>
        </w:rPr>
        <w:t xml:space="preserve"> </w:t>
      </w:r>
      <w:proofErr w:type="spellStart"/>
      <w:r w:rsidRPr="00995631">
        <w:rPr>
          <w:rFonts w:ascii="Times New Roman" w:hAnsi="Times New Roman" w:cs="Times New Roman"/>
          <w:sz w:val="24"/>
          <w:szCs w:val="24"/>
        </w:rPr>
        <w:t>Qadeer</w:t>
      </w:r>
      <w:r>
        <w:rPr>
          <w:rFonts w:ascii="Times New Roman" w:hAnsi="Times New Roman" w:cs="Times New Roman"/>
          <w:sz w:val="24"/>
          <w:szCs w:val="24"/>
        </w:rPr>
        <w:t>’s</w:t>
      </w:r>
      <w:proofErr w:type="spellEnd"/>
      <w:r>
        <w:rPr>
          <w:rFonts w:ascii="Times New Roman" w:hAnsi="Times New Roman" w:cs="Times New Roman"/>
          <w:sz w:val="24"/>
          <w:szCs w:val="24"/>
        </w:rPr>
        <w:t xml:space="preserve"> address </w:t>
      </w:r>
      <w:r w:rsidR="009C6474">
        <w:rPr>
          <w:rFonts w:ascii="Times New Roman" w:hAnsi="Times New Roman" w:cs="Times New Roman"/>
          <w:sz w:val="24"/>
          <w:szCs w:val="24"/>
        </w:rPr>
        <w:t>cogently</w:t>
      </w:r>
      <w:r w:rsidR="00B15840" w:rsidRPr="00995631">
        <w:rPr>
          <w:rFonts w:ascii="Times New Roman" w:hAnsi="Times New Roman" w:cs="Times New Roman"/>
          <w:sz w:val="24"/>
          <w:szCs w:val="24"/>
        </w:rPr>
        <w:t xml:space="preserve"> advocating for public health approach</w:t>
      </w:r>
      <w:ins w:id="45" w:author="MADHUMITA BISWAL" w:date="2018-07-28T15:53:00Z">
        <w:r w:rsidR="00FE3E52">
          <w:rPr>
            <w:rFonts w:ascii="Times New Roman" w:hAnsi="Times New Roman" w:cs="Times New Roman"/>
            <w:sz w:val="24"/>
            <w:szCs w:val="24"/>
          </w:rPr>
          <w:t>,</w:t>
        </w:r>
      </w:ins>
      <w:r w:rsidR="00B15840" w:rsidRPr="00995631">
        <w:rPr>
          <w:rFonts w:ascii="Times New Roman" w:hAnsi="Times New Roman" w:cs="Times New Roman"/>
          <w:sz w:val="24"/>
          <w:szCs w:val="24"/>
        </w:rPr>
        <w:t xml:space="preserve"> </w:t>
      </w:r>
      <w:del w:id="46" w:author="MADHUMITA BISWAL" w:date="2018-07-28T15:53:00Z">
        <w:r w:rsidR="006E771A" w:rsidDel="00FE3E52">
          <w:rPr>
            <w:rFonts w:ascii="Times New Roman" w:hAnsi="Times New Roman" w:cs="Times New Roman"/>
            <w:sz w:val="24"/>
            <w:szCs w:val="24"/>
          </w:rPr>
          <w:delText>which</w:delText>
        </w:r>
      </w:del>
      <w:r w:rsidR="006E771A">
        <w:rPr>
          <w:rFonts w:ascii="Times New Roman" w:hAnsi="Times New Roman" w:cs="Times New Roman"/>
          <w:sz w:val="24"/>
          <w:szCs w:val="24"/>
        </w:rPr>
        <w:t xml:space="preserve"> </w:t>
      </w:r>
      <w:r>
        <w:rPr>
          <w:rFonts w:ascii="Times New Roman" w:hAnsi="Times New Roman" w:cs="Times New Roman"/>
          <w:sz w:val="24"/>
          <w:szCs w:val="24"/>
        </w:rPr>
        <w:t>built around the</w:t>
      </w:r>
      <w:r w:rsidR="006E771A">
        <w:rPr>
          <w:rFonts w:ascii="Times New Roman" w:hAnsi="Times New Roman" w:cs="Times New Roman"/>
          <w:sz w:val="24"/>
          <w:szCs w:val="24"/>
        </w:rPr>
        <w:t xml:space="preserve"> </w:t>
      </w:r>
      <w:ins w:id="47" w:author="MADHUMITA BISWAL" w:date="2018-07-28T15:53:00Z">
        <w:r w:rsidR="00FE3E52">
          <w:rPr>
            <w:rFonts w:ascii="Times New Roman" w:hAnsi="Times New Roman" w:cs="Times New Roman"/>
            <w:sz w:val="24"/>
            <w:szCs w:val="24"/>
          </w:rPr>
          <w:t xml:space="preserve">perspective that </w:t>
        </w:r>
      </w:ins>
      <w:r w:rsidR="006E771A">
        <w:rPr>
          <w:rFonts w:ascii="Times New Roman" w:hAnsi="Times New Roman" w:cs="Times New Roman"/>
          <w:sz w:val="24"/>
          <w:szCs w:val="24"/>
        </w:rPr>
        <w:t xml:space="preserve">provision of basic needs </w:t>
      </w:r>
      <w:del w:id="48" w:author="MADHUMITA BISWAL" w:date="2018-07-28T15:54:00Z">
        <w:r w:rsidR="00B15840" w:rsidRPr="00995631" w:rsidDel="00FE3E52">
          <w:rPr>
            <w:rFonts w:ascii="Times New Roman" w:hAnsi="Times New Roman" w:cs="Times New Roman"/>
            <w:sz w:val="24"/>
            <w:szCs w:val="24"/>
          </w:rPr>
          <w:delText>a</w:delText>
        </w:r>
      </w:del>
      <w:ins w:id="49" w:author="MADHUMITA BISWAL" w:date="2018-07-28T15:54:00Z">
        <w:r w:rsidR="00FE3E52">
          <w:rPr>
            <w:rFonts w:ascii="Times New Roman" w:hAnsi="Times New Roman" w:cs="Times New Roman"/>
            <w:sz w:val="24"/>
            <w:szCs w:val="24"/>
          </w:rPr>
          <w:t>i</w:t>
        </w:r>
      </w:ins>
      <w:r w:rsidR="009C6474">
        <w:rPr>
          <w:rFonts w:ascii="Times New Roman" w:hAnsi="Times New Roman" w:cs="Times New Roman"/>
          <w:sz w:val="24"/>
          <w:szCs w:val="24"/>
        </w:rPr>
        <w:t>s key to good health. In this context,</w:t>
      </w:r>
      <w:r w:rsidR="00B15840" w:rsidRPr="00995631">
        <w:rPr>
          <w:rFonts w:ascii="Times New Roman" w:hAnsi="Times New Roman" w:cs="Times New Roman"/>
          <w:sz w:val="24"/>
          <w:szCs w:val="24"/>
        </w:rPr>
        <w:t xml:space="preserve"> she differentiated </w:t>
      </w:r>
      <w:r w:rsidR="006E771A">
        <w:rPr>
          <w:rFonts w:ascii="Times New Roman" w:hAnsi="Times New Roman" w:cs="Times New Roman"/>
          <w:sz w:val="24"/>
          <w:szCs w:val="24"/>
        </w:rPr>
        <w:t xml:space="preserve">comprehensive </w:t>
      </w:r>
      <w:r w:rsidR="00B15840" w:rsidRPr="00995631">
        <w:rPr>
          <w:rFonts w:ascii="Times New Roman" w:hAnsi="Times New Roman" w:cs="Times New Roman"/>
          <w:sz w:val="24"/>
          <w:szCs w:val="24"/>
        </w:rPr>
        <w:t>pub</w:t>
      </w:r>
      <w:r w:rsidR="006E771A">
        <w:rPr>
          <w:rFonts w:ascii="Times New Roman" w:hAnsi="Times New Roman" w:cs="Times New Roman"/>
          <w:sz w:val="24"/>
          <w:szCs w:val="24"/>
        </w:rPr>
        <w:t>l</w:t>
      </w:r>
      <w:r w:rsidR="00B15840" w:rsidRPr="00995631">
        <w:rPr>
          <w:rFonts w:ascii="Times New Roman" w:hAnsi="Times New Roman" w:cs="Times New Roman"/>
          <w:sz w:val="24"/>
          <w:szCs w:val="24"/>
        </w:rPr>
        <w:t xml:space="preserve">ic </w:t>
      </w:r>
      <w:proofErr w:type="spellStart"/>
      <w:r w:rsidR="006E771A">
        <w:rPr>
          <w:rFonts w:ascii="Times New Roman" w:hAnsi="Times New Roman" w:cs="Times New Roman"/>
          <w:sz w:val="24"/>
          <w:szCs w:val="24"/>
        </w:rPr>
        <w:t>health</w:t>
      </w:r>
      <w:del w:id="50" w:author="MADHUMITA BISWAL" w:date="2018-07-28T15:54:00Z">
        <w:r w:rsidR="006E771A" w:rsidDel="00FE3E52">
          <w:rPr>
            <w:rFonts w:ascii="Times New Roman" w:hAnsi="Times New Roman" w:cs="Times New Roman"/>
            <w:sz w:val="24"/>
            <w:szCs w:val="24"/>
          </w:rPr>
          <w:delText xml:space="preserve"> – where sanitation and people’s livelihood are given equal importance – </w:delText>
        </w:r>
      </w:del>
      <w:r w:rsidR="006E771A">
        <w:rPr>
          <w:rFonts w:ascii="Times New Roman" w:hAnsi="Times New Roman" w:cs="Times New Roman"/>
          <w:sz w:val="24"/>
          <w:szCs w:val="24"/>
        </w:rPr>
        <w:t>from</w:t>
      </w:r>
      <w:proofErr w:type="spellEnd"/>
      <w:r w:rsidR="006E771A">
        <w:rPr>
          <w:rFonts w:ascii="Times New Roman" w:hAnsi="Times New Roman" w:cs="Times New Roman"/>
          <w:sz w:val="24"/>
          <w:szCs w:val="24"/>
        </w:rPr>
        <w:t xml:space="preserve"> ‘</w:t>
      </w:r>
      <w:proofErr w:type="spellStart"/>
      <w:r w:rsidR="006E771A" w:rsidRPr="00FE3E52">
        <w:rPr>
          <w:rFonts w:ascii="Times New Roman" w:hAnsi="Times New Roman" w:cs="Times New Roman"/>
          <w:i/>
          <w:sz w:val="24"/>
          <w:szCs w:val="24"/>
          <w:rPrChange w:id="51" w:author="MADHUMITA BISWAL" w:date="2018-07-28T15:55:00Z">
            <w:rPr>
              <w:rFonts w:ascii="Times New Roman" w:hAnsi="Times New Roman" w:cs="Times New Roman"/>
              <w:sz w:val="24"/>
              <w:szCs w:val="24"/>
            </w:rPr>
          </w:rPrChange>
        </w:rPr>
        <w:t>swachhata</w:t>
      </w:r>
      <w:proofErr w:type="spellEnd"/>
      <w:r w:rsidR="006E771A" w:rsidRPr="00FE3E52">
        <w:rPr>
          <w:rFonts w:ascii="Times New Roman" w:hAnsi="Times New Roman" w:cs="Times New Roman"/>
          <w:i/>
          <w:sz w:val="24"/>
          <w:szCs w:val="24"/>
          <w:rPrChange w:id="52" w:author="MADHUMITA BISWAL" w:date="2018-07-28T15:55:00Z">
            <w:rPr>
              <w:rFonts w:ascii="Times New Roman" w:hAnsi="Times New Roman" w:cs="Times New Roman"/>
              <w:sz w:val="24"/>
              <w:szCs w:val="24"/>
            </w:rPr>
          </w:rPrChange>
        </w:rPr>
        <w:t xml:space="preserve"> </w:t>
      </w:r>
      <w:proofErr w:type="spellStart"/>
      <w:r w:rsidR="006E771A" w:rsidRPr="00FE3E52">
        <w:rPr>
          <w:rFonts w:ascii="Times New Roman" w:hAnsi="Times New Roman" w:cs="Times New Roman"/>
          <w:i/>
          <w:sz w:val="24"/>
          <w:szCs w:val="24"/>
          <w:rPrChange w:id="53" w:author="MADHUMITA BISWAL" w:date="2018-07-28T15:55:00Z">
            <w:rPr>
              <w:rFonts w:ascii="Times New Roman" w:hAnsi="Times New Roman" w:cs="Times New Roman"/>
              <w:sz w:val="24"/>
              <w:szCs w:val="24"/>
            </w:rPr>
          </w:rPrChange>
        </w:rPr>
        <w:t>abhiyan</w:t>
      </w:r>
      <w:proofErr w:type="spellEnd"/>
      <w:r w:rsidR="006E771A">
        <w:rPr>
          <w:rFonts w:ascii="Times New Roman" w:hAnsi="Times New Roman" w:cs="Times New Roman"/>
          <w:sz w:val="24"/>
          <w:szCs w:val="24"/>
        </w:rPr>
        <w:t xml:space="preserve">’ undertaken by </w:t>
      </w:r>
      <w:del w:id="54" w:author="MADHUMITA BISWAL" w:date="2018-07-28T15:55:00Z">
        <w:r w:rsidR="006E771A" w:rsidDel="00FE3E52">
          <w:rPr>
            <w:rFonts w:ascii="Times New Roman" w:hAnsi="Times New Roman" w:cs="Times New Roman"/>
            <w:sz w:val="24"/>
            <w:szCs w:val="24"/>
          </w:rPr>
          <w:delText>the</w:delText>
        </w:r>
      </w:del>
      <w:ins w:id="55" w:author="MADHUMITA BISWAL" w:date="2018-07-28T15:55:00Z">
        <w:r w:rsidR="00FE3E52">
          <w:rPr>
            <w:rFonts w:ascii="Times New Roman" w:hAnsi="Times New Roman" w:cs="Times New Roman"/>
            <w:sz w:val="24"/>
            <w:szCs w:val="24"/>
          </w:rPr>
          <w:t>Indian</w:t>
        </w:r>
      </w:ins>
      <w:r w:rsidR="006E771A">
        <w:rPr>
          <w:rFonts w:ascii="Times New Roman" w:hAnsi="Times New Roman" w:cs="Times New Roman"/>
          <w:sz w:val="24"/>
          <w:szCs w:val="24"/>
        </w:rPr>
        <w:t xml:space="preserve"> state</w:t>
      </w:r>
      <w:r w:rsidR="00CC6542">
        <w:rPr>
          <w:rFonts w:ascii="Times New Roman" w:hAnsi="Times New Roman" w:cs="Times New Roman"/>
          <w:sz w:val="24"/>
          <w:szCs w:val="24"/>
        </w:rPr>
        <w:t xml:space="preserve"> which</w:t>
      </w:r>
      <w:ins w:id="56" w:author="MADHUMITA BISWAL" w:date="2018-07-28T15:55:00Z">
        <w:r w:rsidR="00FE3E52">
          <w:rPr>
            <w:rFonts w:ascii="Times New Roman" w:hAnsi="Times New Roman" w:cs="Times New Roman"/>
            <w:sz w:val="24"/>
            <w:szCs w:val="24"/>
          </w:rPr>
          <w:t xml:space="preserve"> is</w:t>
        </w:r>
      </w:ins>
      <w:r w:rsidR="00CC6542">
        <w:rPr>
          <w:rFonts w:ascii="Times New Roman" w:hAnsi="Times New Roman" w:cs="Times New Roman"/>
          <w:sz w:val="24"/>
          <w:szCs w:val="24"/>
        </w:rPr>
        <w:t xml:space="preserve"> reduce</w:t>
      </w:r>
      <w:ins w:id="57" w:author="MADHUMITA BISWAL" w:date="2018-07-28T15:55:00Z">
        <w:r w:rsidR="00FE3E52">
          <w:rPr>
            <w:rFonts w:ascii="Times New Roman" w:hAnsi="Times New Roman" w:cs="Times New Roman"/>
            <w:sz w:val="24"/>
            <w:szCs w:val="24"/>
          </w:rPr>
          <w:t>d</w:t>
        </w:r>
      </w:ins>
      <w:del w:id="58" w:author="MADHUMITA BISWAL" w:date="2018-07-28T15:55:00Z">
        <w:r w:rsidR="00CC6542" w:rsidDel="00FE3E52">
          <w:rPr>
            <w:rFonts w:ascii="Times New Roman" w:hAnsi="Times New Roman" w:cs="Times New Roman"/>
            <w:sz w:val="24"/>
            <w:szCs w:val="24"/>
          </w:rPr>
          <w:delText>s</w:delText>
        </w:r>
      </w:del>
      <w:r w:rsidR="00CC6542">
        <w:rPr>
          <w:rFonts w:ascii="Times New Roman" w:hAnsi="Times New Roman" w:cs="Times New Roman"/>
          <w:sz w:val="24"/>
          <w:szCs w:val="24"/>
        </w:rPr>
        <w:t xml:space="preserve"> </w:t>
      </w:r>
      <w:del w:id="59" w:author="MADHUMITA BISWAL" w:date="2018-07-28T15:55:00Z">
        <w:r w:rsidR="00CC6542" w:rsidDel="00FE3E52">
          <w:rPr>
            <w:rFonts w:ascii="Times New Roman" w:hAnsi="Times New Roman" w:cs="Times New Roman"/>
            <w:sz w:val="24"/>
            <w:szCs w:val="24"/>
          </w:rPr>
          <w:delText>it</w:delText>
        </w:r>
      </w:del>
      <w:r w:rsidR="00CC6542">
        <w:rPr>
          <w:rFonts w:ascii="Times New Roman" w:hAnsi="Times New Roman" w:cs="Times New Roman"/>
          <w:sz w:val="24"/>
          <w:szCs w:val="24"/>
        </w:rPr>
        <w:t xml:space="preserve"> to construction of toilets and most disturbingly</w:t>
      </w:r>
      <w:r w:rsidR="00B15840" w:rsidRPr="00995631">
        <w:rPr>
          <w:rFonts w:ascii="Times New Roman" w:hAnsi="Times New Roman" w:cs="Times New Roman"/>
          <w:sz w:val="24"/>
          <w:szCs w:val="24"/>
        </w:rPr>
        <w:t xml:space="preserve"> tr</w:t>
      </w:r>
      <w:r w:rsidR="00CC6542">
        <w:rPr>
          <w:rFonts w:ascii="Times New Roman" w:hAnsi="Times New Roman" w:cs="Times New Roman"/>
          <w:sz w:val="24"/>
          <w:szCs w:val="24"/>
        </w:rPr>
        <w:t xml:space="preserve">ansferring </w:t>
      </w:r>
      <w:del w:id="60" w:author="MADHUMITA BISWAL" w:date="2018-07-28T15:56:00Z">
        <w:r w:rsidR="00CC6542" w:rsidDel="00FE3E52">
          <w:rPr>
            <w:rFonts w:ascii="Times New Roman" w:hAnsi="Times New Roman" w:cs="Times New Roman"/>
            <w:sz w:val="24"/>
            <w:szCs w:val="24"/>
          </w:rPr>
          <w:delText>this</w:delText>
        </w:r>
      </w:del>
      <w:ins w:id="61" w:author="MADHUMITA BISWAL" w:date="2018-07-28T15:56:00Z">
        <w:r w:rsidR="00FE3E52">
          <w:rPr>
            <w:rFonts w:ascii="Times New Roman" w:hAnsi="Times New Roman" w:cs="Times New Roman"/>
            <w:sz w:val="24"/>
            <w:szCs w:val="24"/>
          </w:rPr>
          <w:t xml:space="preserve"> the public health</w:t>
        </w:r>
      </w:ins>
      <w:r w:rsidR="00CC6542">
        <w:rPr>
          <w:rFonts w:ascii="Times New Roman" w:hAnsi="Times New Roman" w:cs="Times New Roman"/>
          <w:sz w:val="24"/>
          <w:szCs w:val="24"/>
        </w:rPr>
        <w:t xml:space="preserve"> responsibility</w:t>
      </w:r>
      <w:r w:rsidR="00B15840" w:rsidRPr="00995631">
        <w:rPr>
          <w:rFonts w:ascii="Times New Roman" w:hAnsi="Times New Roman" w:cs="Times New Roman"/>
          <w:sz w:val="24"/>
          <w:szCs w:val="24"/>
        </w:rPr>
        <w:t xml:space="preserve"> to the private players. </w:t>
      </w:r>
      <w:del w:id="62" w:author="MADHUMITA BISWAL" w:date="2018-07-28T15:57:00Z">
        <w:r w:rsidR="00B15840" w:rsidRPr="00995631" w:rsidDel="00FE3E52">
          <w:rPr>
            <w:rFonts w:ascii="Times New Roman" w:hAnsi="Times New Roman" w:cs="Times New Roman"/>
            <w:sz w:val="24"/>
            <w:szCs w:val="24"/>
          </w:rPr>
          <w:delText>She pointed out that public health is a s</w:delText>
        </w:r>
        <w:r w:rsidR="00CC6542" w:rsidDel="00FE3E52">
          <w:rPr>
            <w:rFonts w:ascii="Times New Roman" w:hAnsi="Times New Roman" w:cs="Times New Roman"/>
            <w:sz w:val="24"/>
            <w:szCs w:val="24"/>
          </w:rPr>
          <w:delText>tate responsibility.</w:delText>
        </w:r>
        <w:r w:rsidR="00B15840" w:rsidRPr="00995631" w:rsidDel="00FE3E52">
          <w:rPr>
            <w:rFonts w:ascii="Times New Roman" w:hAnsi="Times New Roman" w:cs="Times New Roman"/>
            <w:sz w:val="24"/>
            <w:szCs w:val="24"/>
          </w:rPr>
          <w:delText xml:space="preserve"> </w:delText>
        </w:r>
      </w:del>
      <w:r w:rsidR="00B15840" w:rsidRPr="00995631">
        <w:rPr>
          <w:rFonts w:ascii="Times New Roman" w:hAnsi="Times New Roman" w:cs="Times New Roman"/>
          <w:sz w:val="24"/>
          <w:szCs w:val="24"/>
        </w:rPr>
        <w:t>In tracing the history of public health in post independent I</w:t>
      </w:r>
      <w:r w:rsidR="009C6474">
        <w:rPr>
          <w:rFonts w:ascii="Times New Roman" w:hAnsi="Times New Roman" w:cs="Times New Roman"/>
          <w:sz w:val="24"/>
          <w:szCs w:val="24"/>
        </w:rPr>
        <w:t>ndia, she outlined the changes</w:t>
      </w:r>
      <w:r w:rsidR="00B15840" w:rsidRPr="00995631">
        <w:rPr>
          <w:rFonts w:ascii="Times New Roman" w:hAnsi="Times New Roman" w:cs="Times New Roman"/>
          <w:sz w:val="24"/>
          <w:szCs w:val="24"/>
        </w:rPr>
        <w:t xml:space="preserve"> in the h</w:t>
      </w:r>
      <w:r w:rsidR="009C6474">
        <w:rPr>
          <w:rFonts w:ascii="Times New Roman" w:hAnsi="Times New Roman" w:cs="Times New Roman"/>
          <w:sz w:val="24"/>
          <w:szCs w:val="24"/>
        </w:rPr>
        <w:t>ealth sectors over the decades –</w:t>
      </w:r>
      <w:r w:rsidR="00B15840" w:rsidRPr="00995631">
        <w:rPr>
          <w:rFonts w:ascii="Times New Roman" w:hAnsi="Times New Roman" w:cs="Times New Roman"/>
          <w:sz w:val="24"/>
          <w:szCs w:val="24"/>
        </w:rPr>
        <w:t xml:space="preserve"> </w:t>
      </w:r>
      <w:del w:id="63" w:author="MADHUMITA BISWAL" w:date="2018-07-28T15:58:00Z">
        <w:r w:rsidR="00B15840" w:rsidRPr="00995631" w:rsidDel="00FE3E52">
          <w:rPr>
            <w:rFonts w:ascii="Times New Roman" w:hAnsi="Times New Roman" w:cs="Times New Roman"/>
            <w:sz w:val="24"/>
            <w:szCs w:val="24"/>
          </w:rPr>
          <w:delText xml:space="preserve">the </w:delText>
        </w:r>
      </w:del>
      <w:r w:rsidR="00B15840" w:rsidRPr="00995631">
        <w:rPr>
          <w:rFonts w:ascii="Times New Roman" w:hAnsi="Times New Roman" w:cs="Times New Roman"/>
          <w:sz w:val="24"/>
          <w:szCs w:val="24"/>
        </w:rPr>
        <w:t xml:space="preserve">first few decades after independence some </w:t>
      </w:r>
      <w:r w:rsidR="00B15840" w:rsidRPr="00995631">
        <w:rPr>
          <w:rFonts w:ascii="Times New Roman" w:hAnsi="Times New Roman" w:cs="Times New Roman"/>
          <w:sz w:val="24"/>
          <w:szCs w:val="24"/>
        </w:rPr>
        <w:lastRenderedPageBreak/>
        <w:t xml:space="preserve">commitment was shown to public health at least at the level of planning, by 1990s health investments were lowest, and public private partnership took over. </w:t>
      </w:r>
      <w:ins w:id="64" w:author="MADHUMITA BISWAL" w:date="2018-07-28T15:59:00Z">
        <w:r w:rsidR="00FE3E52">
          <w:rPr>
            <w:rFonts w:ascii="Times New Roman" w:hAnsi="Times New Roman" w:cs="Times New Roman"/>
            <w:sz w:val="24"/>
            <w:szCs w:val="24"/>
          </w:rPr>
          <w:t>According to her</w:t>
        </w:r>
      </w:ins>
      <w:del w:id="65" w:author="MADHUMITA BISWAL" w:date="2018-07-28T15:59:00Z">
        <w:r w:rsidR="00B15840" w:rsidRPr="00995631" w:rsidDel="00FE3E52">
          <w:rPr>
            <w:rFonts w:ascii="Times New Roman" w:hAnsi="Times New Roman" w:cs="Times New Roman"/>
            <w:sz w:val="24"/>
            <w:szCs w:val="24"/>
          </w:rPr>
          <w:delText>She pointed out that</w:delText>
        </w:r>
      </w:del>
      <w:r w:rsidR="00B15840" w:rsidRPr="00995631">
        <w:rPr>
          <w:rFonts w:ascii="Times New Roman" w:hAnsi="Times New Roman" w:cs="Times New Roman"/>
          <w:sz w:val="24"/>
          <w:szCs w:val="24"/>
        </w:rPr>
        <w:t xml:space="preserve"> feminism offers a lot to understand health condition and provides </w:t>
      </w:r>
      <w:del w:id="66" w:author="MADHUMITA BISWAL" w:date="2018-07-28T15:59:00Z">
        <w:r w:rsidR="00B15840" w:rsidRPr="00995631" w:rsidDel="00FE3E52">
          <w:rPr>
            <w:rFonts w:ascii="Times New Roman" w:hAnsi="Times New Roman" w:cs="Times New Roman"/>
            <w:sz w:val="24"/>
            <w:szCs w:val="24"/>
          </w:rPr>
          <w:delText>the</w:delText>
        </w:r>
      </w:del>
      <w:r w:rsidR="00B15840" w:rsidRPr="00995631">
        <w:rPr>
          <w:rFonts w:ascii="Times New Roman" w:hAnsi="Times New Roman" w:cs="Times New Roman"/>
          <w:sz w:val="24"/>
          <w:szCs w:val="24"/>
        </w:rPr>
        <w:t xml:space="preserve"> scope to critically </w:t>
      </w:r>
      <w:del w:id="67" w:author="MADHUMITA BISWAL" w:date="2018-07-28T15:59:00Z">
        <w:r w:rsidR="00B15840" w:rsidRPr="00995631" w:rsidDel="00FE3E52">
          <w:rPr>
            <w:rFonts w:ascii="Times New Roman" w:hAnsi="Times New Roman" w:cs="Times New Roman"/>
            <w:sz w:val="24"/>
            <w:szCs w:val="24"/>
          </w:rPr>
          <w:delText xml:space="preserve">understand </w:delText>
        </w:r>
      </w:del>
      <w:ins w:id="68" w:author="MADHUMITA BISWAL" w:date="2018-07-28T15:59:00Z">
        <w:r w:rsidR="00FE3E52">
          <w:rPr>
            <w:rFonts w:ascii="Times New Roman" w:hAnsi="Times New Roman" w:cs="Times New Roman"/>
            <w:sz w:val="24"/>
            <w:szCs w:val="24"/>
          </w:rPr>
          <w:t xml:space="preserve">analyze health policies in India. </w:t>
        </w:r>
      </w:ins>
      <w:del w:id="69" w:author="MADHUMITA BISWAL" w:date="2018-07-28T16:00:00Z">
        <w:r w:rsidR="00B15840" w:rsidRPr="00995631" w:rsidDel="00FE3E52">
          <w:rPr>
            <w:rFonts w:ascii="Times New Roman" w:hAnsi="Times New Roman" w:cs="Times New Roman"/>
            <w:sz w:val="24"/>
            <w:szCs w:val="24"/>
          </w:rPr>
          <w:delText>the process of reforms in health sector in India.</w:delText>
        </w:r>
        <w:r w:rsidR="00B15840" w:rsidRPr="00995631" w:rsidDel="005D1C01">
          <w:rPr>
            <w:rFonts w:ascii="Times New Roman" w:hAnsi="Times New Roman" w:cs="Times New Roman"/>
            <w:sz w:val="24"/>
            <w:szCs w:val="24"/>
          </w:rPr>
          <w:delText xml:space="preserve"> </w:delText>
        </w:r>
      </w:del>
      <w:r w:rsidR="00773A6C">
        <w:rPr>
          <w:rFonts w:ascii="Times New Roman" w:hAnsi="Times New Roman" w:cs="Times New Roman"/>
          <w:sz w:val="24"/>
          <w:szCs w:val="24"/>
        </w:rPr>
        <w:t>Linking the issue of livelihood</w:t>
      </w:r>
      <w:ins w:id="70" w:author="MADHUMITA BISWAL" w:date="2018-07-28T16:00:00Z">
        <w:r w:rsidR="005D1C01">
          <w:rPr>
            <w:rFonts w:ascii="Times New Roman" w:hAnsi="Times New Roman" w:cs="Times New Roman"/>
            <w:sz w:val="24"/>
            <w:szCs w:val="24"/>
          </w:rPr>
          <w:t>,</w:t>
        </w:r>
      </w:ins>
      <w:r w:rsidR="00773A6C">
        <w:rPr>
          <w:rFonts w:ascii="Times New Roman" w:hAnsi="Times New Roman" w:cs="Times New Roman"/>
          <w:sz w:val="24"/>
          <w:szCs w:val="24"/>
        </w:rPr>
        <w:t xml:space="preserve"> </w:t>
      </w:r>
      <w:del w:id="71" w:author="MADHUMITA BISWAL" w:date="2018-07-28T16:00:00Z">
        <w:r w:rsidR="00773A6C" w:rsidDel="005D1C01">
          <w:rPr>
            <w:rFonts w:ascii="Times New Roman" w:hAnsi="Times New Roman" w:cs="Times New Roman"/>
            <w:sz w:val="24"/>
            <w:szCs w:val="24"/>
          </w:rPr>
          <w:delText xml:space="preserve">and </w:delText>
        </w:r>
      </w:del>
      <w:r w:rsidR="00773A6C">
        <w:rPr>
          <w:rFonts w:ascii="Times New Roman" w:hAnsi="Times New Roman" w:cs="Times New Roman"/>
          <w:sz w:val="24"/>
          <w:szCs w:val="24"/>
        </w:rPr>
        <w:t xml:space="preserve">basic medical </w:t>
      </w:r>
      <w:r w:rsidR="009C6474">
        <w:rPr>
          <w:rFonts w:ascii="Times New Roman" w:hAnsi="Times New Roman" w:cs="Times New Roman"/>
          <w:sz w:val="24"/>
          <w:szCs w:val="24"/>
        </w:rPr>
        <w:t xml:space="preserve">care </w:t>
      </w:r>
      <w:r w:rsidR="00773A6C">
        <w:rPr>
          <w:rFonts w:ascii="Times New Roman" w:hAnsi="Times New Roman" w:cs="Times New Roman"/>
          <w:sz w:val="24"/>
          <w:szCs w:val="24"/>
        </w:rPr>
        <w:t>with gender inequality,</w:t>
      </w:r>
      <w:r w:rsidR="00CC6542">
        <w:rPr>
          <w:rFonts w:ascii="Times New Roman" w:hAnsi="Times New Roman" w:cs="Times New Roman"/>
          <w:sz w:val="24"/>
          <w:szCs w:val="24"/>
        </w:rPr>
        <w:t xml:space="preserve"> she brought the exam</w:t>
      </w:r>
      <w:r w:rsidR="009C6474">
        <w:rPr>
          <w:rFonts w:ascii="Times New Roman" w:hAnsi="Times New Roman" w:cs="Times New Roman"/>
          <w:sz w:val="24"/>
          <w:szCs w:val="24"/>
        </w:rPr>
        <w:t>ple of T</w:t>
      </w:r>
      <w:r w:rsidR="002344F7">
        <w:rPr>
          <w:rFonts w:ascii="Times New Roman" w:hAnsi="Times New Roman" w:cs="Times New Roman"/>
          <w:sz w:val="24"/>
          <w:szCs w:val="24"/>
        </w:rPr>
        <w:t>raditional</w:t>
      </w:r>
      <w:r w:rsidR="009C6474">
        <w:rPr>
          <w:rFonts w:ascii="Times New Roman" w:hAnsi="Times New Roman" w:cs="Times New Roman"/>
          <w:sz w:val="24"/>
          <w:szCs w:val="24"/>
        </w:rPr>
        <w:t xml:space="preserve"> Birth A</w:t>
      </w:r>
      <w:r w:rsidR="00773A6C">
        <w:rPr>
          <w:rFonts w:ascii="Times New Roman" w:hAnsi="Times New Roman" w:cs="Times New Roman"/>
          <w:sz w:val="24"/>
          <w:szCs w:val="24"/>
        </w:rPr>
        <w:t xml:space="preserve">ttendants (TBAs) and the politics of stigma enforced by the state. </w:t>
      </w:r>
      <w:del w:id="72" w:author="MADHUMITA BISWAL" w:date="2018-07-28T16:01:00Z">
        <w:r w:rsidR="00773A6C" w:rsidDel="005D1C01">
          <w:rPr>
            <w:rFonts w:ascii="Times New Roman" w:hAnsi="Times New Roman" w:cs="Times New Roman"/>
            <w:sz w:val="24"/>
            <w:szCs w:val="24"/>
          </w:rPr>
          <w:delText>Countering this, s</w:delText>
        </w:r>
      </w:del>
      <w:ins w:id="73" w:author="MADHUMITA BISWAL" w:date="2018-07-28T16:01:00Z">
        <w:r w:rsidR="005D1C01">
          <w:rPr>
            <w:rFonts w:ascii="Times New Roman" w:hAnsi="Times New Roman" w:cs="Times New Roman"/>
            <w:sz w:val="24"/>
            <w:szCs w:val="24"/>
          </w:rPr>
          <w:t>S</w:t>
        </w:r>
      </w:ins>
      <w:r w:rsidR="00773A6C">
        <w:rPr>
          <w:rFonts w:ascii="Times New Roman" w:hAnsi="Times New Roman" w:cs="Times New Roman"/>
          <w:sz w:val="24"/>
          <w:szCs w:val="24"/>
        </w:rPr>
        <w:t xml:space="preserve">he asserted that TBAs role in reducing maternal mortality was quite effective when they were included under public health </w:t>
      </w:r>
      <w:proofErr w:type="spellStart"/>
      <w:r w:rsidR="00773A6C">
        <w:rPr>
          <w:rFonts w:ascii="Times New Roman" w:hAnsi="Times New Roman" w:cs="Times New Roman"/>
          <w:sz w:val="24"/>
          <w:szCs w:val="24"/>
        </w:rPr>
        <w:t>programme</w:t>
      </w:r>
      <w:proofErr w:type="spellEnd"/>
      <w:r w:rsidR="00773A6C">
        <w:rPr>
          <w:rFonts w:ascii="Times New Roman" w:hAnsi="Times New Roman" w:cs="Times New Roman"/>
          <w:sz w:val="24"/>
          <w:szCs w:val="24"/>
        </w:rPr>
        <w:t xml:space="preserve"> and argued that we should refrain from the tendency of framing “tradition vs modern” in binary lens.  </w:t>
      </w:r>
    </w:p>
    <w:p w:rsidR="00B15840" w:rsidRPr="00995631" w:rsidRDefault="00890EBC" w:rsidP="00B15840">
      <w:pPr>
        <w:spacing w:line="360" w:lineRule="auto"/>
        <w:jc w:val="both"/>
        <w:rPr>
          <w:rFonts w:ascii="Times New Roman" w:hAnsi="Times New Roman" w:cs="Times New Roman"/>
          <w:sz w:val="24"/>
          <w:szCs w:val="24"/>
        </w:rPr>
      </w:pPr>
      <w:del w:id="74" w:author="MADHUMITA BISWAL" w:date="2018-07-28T16:02:00Z">
        <w:r w:rsidDel="002B0B5D">
          <w:rPr>
            <w:rFonts w:ascii="Times New Roman" w:hAnsi="Times New Roman" w:cs="Times New Roman"/>
            <w:sz w:val="24"/>
            <w:szCs w:val="24"/>
          </w:rPr>
          <w:delText>Equally m</w:delText>
        </w:r>
      </w:del>
      <w:ins w:id="75" w:author="MADHUMITA BISWAL" w:date="2018-07-28T16:02:00Z">
        <w:r w:rsidR="002B0B5D">
          <w:rPr>
            <w:rFonts w:ascii="Times New Roman" w:hAnsi="Times New Roman" w:cs="Times New Roman"/>
            <w:sz w:val="24"/>
            <w:szCs w:val="24"/>
          </w:rPr>
          <w:t>M</w:t>
        </w:r>
      </w:ins>
      <w:r>
        <w:rPr>
          <w:rFonts w:ascii="Times New Roman" w:hAnsi="Times New Roman" w:cs="Times New Roman"/>
          <w:sz w:val="24"/>
          <w:szCs w:val="24"/>
        </w:rPr>
        <w:t xml:space="preserve">atching with </w:t>
      </w:r>
      <w:proofErr w:type="spellStart"/>
      <w:r>
        <w:rPr>
          <w:rFonts w:ascii="Times New Roman" w:hAnsi="Times New Roman" w:cs="Times New Roman"/>
          <w:sz w:val="24"/>
          <w:szCs w:val="24"/>
        </w:rPr>
        <w:t>Qadeer</w:t>
      </w:r>
      <w:proofErr w:type="spellEnd"/>
      <w:r>
        <w:rPr>
          <w:rFonts w:ascii="Times New Roman" w:hAnsi="Times New Roman" w:cs="Times New Roman"/>
          <w:sz w:val="24"/>
          <w:szCs w:val="24"/>
        </w:rPr>
        <w:t xml:space="preserve">, </w:t>
      </w:r>
      <w:proofErr w:type="spellStart"/>
      <w:r w:rsidR="00B15840">
        <w:rPr>
          <w:rFonts w:ascii="Times New Roman" w:hAnsi="Times New Roman" w:cs="Times New Roman"/>
          <w:sz w:val="24"/>
          <w:szCs w:val="24"/>
        </w:rPr>
        <w:t>Ghanshyam</w:t>
      </w:r>
      <w:proofErr w:type="spellEnd"/>
      <w:r>
        <w:rPr>
          <w:rFonts w:ascii="Times New Roman" w:hAnsi="Times New Roman" w:cs="Times New Roman"/>
          <w:sz w:val="24"/>
          <w:szCs w:val="24"/>
        </w:rPr>
        <w:t xml:space="preserve"> Shah’s lecture </w:t>
      </w:r>
      <w:del w:id="76" w:author="MADHUMITA BISWAL" w:date="2018-07-28T16:02:00Z">
        <w:r w:rsidDel="002B0B5D">
          <w:rPr>
            <w:rFonts w:ascii="Times New Roman" w:hAnsi="Times New Roman" w:cs="Times New Roman"/>
            <w:sz w:val="24"/>
            <w:szCs w:val="24"/>
          </w:rPr>
          <w:delText>critically reflected on</w:delText>
        </w:r>
      </w:del>
      <w:ins w:id="77" w:author="MADHUMITA BISWAL" w:date="2018-07-28T16:02:00Z">
        <w:r w:rsidR="002B0B5D">
          <w:rPr>
            <w:rFonts w:ascii="Times New Roman" w:hAnsi="Times New Roman" w:cs="Times New Roman"/>
            <w:sz w:val="24"/>
            <w:szCs w:val="24"/>
          </w:rPr>
          <w:t>interrogated</w:t>
        </w:r>
      </w:ins>
      <w:r w:rsidR="00B15840">
        <w:rPr>
          <w:rFonts w:ascii="Times New Roman" w:hAnsi="Times New Roman" w:cs="Times New Roman"/>
          <w:sz w:val="24"/>
          <w:szCs w:val="24"/>
        </w:rPr>
        <w:t xml:space="preserve"> </w:t>
      </w:r>
      <w:r>
        <w:rPr>
          <w:rFonts w:ascii="Times New Roman" w:hAnsi="Times New Roman" w:cs="Times New Roman"/>
          <w:sz w:val="24"/>
          <w:szCs w:val="24"/>
        </w:rPr>
        <w:t xml:space="preserve">health </w:t>
      </w:r>
      <w:r w:rsidR="00B15840">
        <w:rPr>
          <w:rFonts w:ascii="Times New Roman" w:hAnsi="Times New Roman" w:cs="Times New Roman"/>
          <w:sz w:val="24"/>
          <w:szCs w:val="24"/>
        </w:rPr>
        <w:t>reforms</w:t>
      </w:r>
      <w:r>
        <w:rPr>
          <w:rFonts w:ascii="Times New Roman" w:hAnsi="Times New Roman" w:cs="Times New Roman"/>
          <w:sz w:val="24"/>
          <w:szCs w:val="24"/>
        </w:rPr>
        <w:t xml:space="preserve"> that have</w:t>
      </w:r>
      <w:r w:rsidR="00B15840">
        <w:rPr>
          <w:rFonts w:ascii="Times New Roman" w:hAnsi="Times New Roman" w:cs="Times New Roman"/>
          <w:sz w:val="24"/>
          <w:szCs w:val="24"/>
        </w:rPr>
        <w:t xml:space="preserve"> happene</w:t>
      </w:r>
      <w:r>
        <w:rPr>
          <w:rFonts w:ascii="Times New Roman" w:hAnsi="Times New Roman" w:cs="Times New Roman"/>
          <w:sz w:val="24"/>
          <w:szCs w:val="24"/>
        </w:rPr>
        <w:t xml:space="preserve">d in the neo-liberal </w:t>
      </w:r>
      <w:ins w:id="78" w:author="MADHUMITA BISWAL" w:date="2018-07-28T16:03:00Z">
        <w:r w:rsidR="002B0B5D">
          <w:rPr>
            <w:rFonts w:ascii="Times New Roman" w:hAnsi="Times New Roman" w:cs="Times New Roman"/>
            <w:sz w:val="24"/>
            <w:szCs w:val="24"/>
          </w:rPr>
          <w:t>era</w:t>
        </w:r>
      </w:ins>
      <w:del w:id="79" w:author="MADHUMITA BISWAL" w:date="2018-07-28T16:03:00Z">
        <w:r w:rsidDel="002B0B5D">
          <w:rPr>
            <w:rFonts w:ascii="Times New Roman" w:hAnsi="Times New Roman" w:cs="Times New Roman"/>
            <w:sz w:val="24"/>
            <w:szCs w:val="24"/>
          </w:rPr>
          <w:delText>economy</w:delText>
        </w:r>
      </w:del>
      <w:r>
        <w:rPr>
          <w:rFonts w:ascii="Times New Roman" w:hAnsi="Times New Roman" w:cs="Times New Roman"/>
          <w:sz w:val="24"/>
          <w:szCs w:val="24"/>
        </w:rPr>
        <w:t>. W</w:t>
      </w:r>
      <w:r w:rsidR="00B15840">
        <w:rPr>
          <w:rFonts w:ascii="Times New Roman" w:hAnsi="Times New Roman" w:cs="Times New Roman"/>
          <w:sz w:val="24"/>
          <w:szCs w:val="24"/>
        </w:rPr>
        <w:t>hile neo-liberal economy is touted with providing many choices, freedom and effi</w:t>
      </w:r>
      <w:r>
        <w:rPr>
          <w:rFonts w:ascii="Times New Roman" w:hAnsi="Times New Roman" w:cs="Times New Roman"/>
          <w:sz w:val="24"/>
          <w:szCs w:val="24"/>
        </w:rPr>
        <w:t>ciency, he accorded that Black feminist theorization</w:t>
      </w:r>
      <w:ins w:id="80" w:author="MADHUMITA BISWAL" w:date="2018-07-28T16:04:00Z">
        <w:r w:rsidR="002B0B5D">
          <w:rPr>
            <w:rFonts w:ascii="Times New Roman" w:hAnsi="Times New Roman" w:cs="Times New Roman"/>
            <w:sz w:val="24"/>
            <w:szCs w:val="24"/>
          </w:rPr>
          <w:t xml:space="preserve"> helps us to</w:t>
        </w:r>
      </w:ins>
      <w:del w:id="81" w:author="MADHUMITA BISWAL" w:date="2018-07-28T16:05:00Z">
        <w:r w:rsidDel="002B0B5D">
          <w:rPr>
            <w:rFonts w:ascii="Times New Roman" w:hAnsi="Times New Roman" w:cs="Times New Roman"/>
            <w:sz w:val="24"/>
            <w:szCs w:val="24"/>
          </w:rPr>
          <w:delText xml:space="preserve"> is</w:delText>
        </w:r>
        <w:r w:rsidR="00B15840" w:rsidDel="002B0B5D">
          <w:rPr>
            <w:rFonts w:ascii="Times New Roman" w:hAnsi="Times New Roman" w:cs="Times New Roman"/>
            <w:sz w:val="24"/>
            <w:szCs w:val="24"/>
          </w:rPr>
          <w:delText xml:space="preserve"> bett</w:delText>
        </w:r>
      </w:del>
      <w:del w:id="82" w:author="MADHUMITA BISWAL" w:date="2018-07-28T16:06:00Z">
        <w:r w:rsidR="00B15840" w:rsidDel="002B0B5D">
          <w:rPr>
            <w:rFonts w:ascii="Times New Roman" w:hAnsi="Times New Roman" w:cs="Times New Roman"/>
            <w:sz w:val="24"/>
            <w:szCs w:val="24"/>
          </w:rPr>
          <w:delText xml:space="preserve">er </w:delText>
        </w:r>
        <w:r w:rsidDel="002B0B5D">
          <w:rPr>
            <w:rFonts w:ascii="Times New Roman" w:hAnsi="Times New Roman" w:cs="Times New Roman"/>
            <w:sz w:val="24"/>
            <w:szCs w:val="24"/>
          </w:rPr>
          <w:delText>equipped to</w:delText>
        </w:r>
      </w:del>
      <w:r>
        <w:rPr>
          <w:rFonts w:ascii="Times New Roman" w:hAnsi="Times New Roman" w:cs="Times New Roman"/>
          <w:sz w:val="24"/>
          <w:szCs w:val="24"/>
        </w:rPr>
        <w:t xml:space="preserve"> understand the contradictions inherent</w:t>
      </w:r>
      <w:r w:rsidR="00B15840">
        <w:rPr>
          <w:rFonts w:ascii="Times New Roman" w:hAnsi="Times New Roman" w:cs="Times New Roman"/>
          <w:sz w:val="24"/>
          <w:szCs w:val="24"/>
        </w:rPr>
        <w:t xml:space="preserve"> </w:t>
      </w:r>
      <w:r>
        <w:rPr>
          <w:rFonts w:ascii="Times New Roman" w:hAnsi="Times New Roman" w:cs="Times New Roman"/>
          <w:sz w:val="24"/>
          <w:szCs w:val="24"/>
        </w:rPr>
        <w:t>in the very “</w:t>
      </w:r>
      <w:r w:rsidR="00B15840">
        <w:rPr>
          <w:rFonts w:ascii="Times New Roman" w:hAnsi="Times New Roman" w:cs="Times New Roman"/>
          <w:sz w:val="24"/>
          <w:szCs w:val="24"/>
        </w:rPr>
        <w:t>potentials</w:t>
      </w:r>
      <w:r>
        <w:rPr>
          <w:rFonts w:ascii="Times New Roman" w:hAnsi="Times New Roman" w:cs="Times New Roman"/>
          <w:sz w:val="24"/>
          <w:szCs w:val="24"/>
        </w:rPr>
        <w:t>” which</w:t>
      </w:r>
      <w:r w:rsidR="00B15840">
        <w:rPr>
          <w:rFonts w:ascii="Times New Roman" w:hAnsi="Times New Roman" w:cs="Times New Roman"/>
          <w:sz w:val="24"/>
          <w:szCs w:val="24"/>
        </w:rPr>
        <w:t xml:space="preserve"> neoliberal economy</w:t>
      </w:r>
      <w:r>
        <w:rPr>
          <w:rFonts w:ascii="Times New Roman" w:hAnsi="Times New Roman" w:cs="Times New Roman"/>
          <w:sz w:val="24"/>
          <w:szCs w:val="24"/>
        </w:rPr>
        <w:t xml:space="preserve"> boasts about</w:t>
      </w:r>
      <w:r w:rsidR="00B15840">
        <w:rPr>
          <w:rFonts w:ascii="Times New Roman" w:hAnsi="Times New Roman" w:cs="Times New Roman"/>
          <w:sz w:val="24"/>
          <w:szCs w:val="24"/>
        </w:rPr>
        <w:t>.  Substantiating his arguments with examples</w:t>
      </w:r>
      <w:r w:rsidR="00AC19B9">
        <w:rPr>
          <w:rFonts w:ascii="Times New Roman" w:hAnsi="Times New Roman" w:cs="Times New Roman"/>
          <w:sz w:val="24"/>
          <w:szCs w:val="24"/>
        </w:rPr>
        <w:t xml:space="preserve"> of women’s health issues</w:t>
      </w:r>
      <w:r w:rsidR="00B15840">
        <w:rPr>
          <w:rFonts w:ascii="Times New Roman" w:hAnsi="Times New Roman" w:cs="Times New Roman"/>
          <w:sz w:val="24"/>
          <w:szCs w:val="24"/>
        </w:rPr>
        <w:t xml:space="preserve"> in the context of Gujarat, Shah explained how women’s social locations determine choice and freedom. </w:t>
      </w:r>
      <w:r w:rsidR="00AC19B9">
        <w:rPr>
          <w:rFonts w:ascii="Times New Roman" w:hAnsi="Times New Roman" w:cs="Times New Roman"/>
          <w:sz w:val="24"/>
          <w:szCs w:val="24"/>
        </w:rPr>
        <w:t>For instance, in the context of booming of surrogacy industry in Gujarat, he highlighted the need to critically examine the concepts of freedom and choice, and urged for thinking about how freedom for some (affluent sections of women) creates “constrains” for others. According to him</w:t>
      </w:r>
      <w:ins w:id="83" w:author="MADHUMITA BISWAL" w:date="2018-07-28T16:09:00Z">
        <w:r w:rsidR="002B0B5D">
          <w:rPr>
            <w:rFonts w:ascii="Times New Roman" w:hAnsi="Times New Roman" w:cs="Times New Roman"/>
            <w:sz w:val="24"/>
            <w:szCs w:val="24"/>
          </w:rPr>
          <w:t>,</w:t>
        </w:r>
      </w:ins>
      <w:r w:rsidR="00AC19B9">
        <w:rPr>
          <w:rFonts w:ascii="Times New Roman" w:hAnsi="Times New Roman" w:cs="Times New Roman"/>
          <w:sz w:val="24"/>
          <w:szCs w:val="24"/>
        </w:rPr>
        <w:t xml:space="preserve"> </w:t>
      </w:r>
      <w:del w:id="84" w:author="MADHUMITA BISWAL" w:date="2018-07-28T16:09:00Z">
        <w:r w:rsidR="00AC19B9" w:rsidDel="002B0B5D">
          <w:rPr>
            <w:rFonts w:ascii="Times New Roman" w:hAnsi="Times New Roman" w:cs="Times New Roman"/>
            <w:sz w:val="24"/>
            <w:szCs w:val="24"/>
          </w:rPr>
          <w:delText xml:space="preserve">the </w:delText>
        </w:r>
      </w:del>
      <w:r w:rsidR="00AC19B9">
        <w:rPr>
          <w:rFonts w:ascii="Times New Roman" w:hAnsi="Times New Roman" w:cs="Times New Roman"/>
          <w:sz w:val="24"/>
          <w:szCs w:val="24"/>
        </w:rPr>
        <w:t>reforms in the health sector</w:t>
      </w:r>
      <w:del w:id="85" w:author="MADHUMITA BISWAL" w:date="2018-07-28T16:09:00Z">
        <w:r w:rsidR="00AC19B9" w:rsidDel="002B0B5D">
          <w:rPr>
            <w:rFonts w:ascii="Times New Roman" w:hAnsi="Times New Roman" w:cs="Times New Roman"/>
            <w:sz w:val="24"/>
            <w:szCs w:val="24"/>
          </w:rPr>
          <w:delText xml:space="preserve"> is also a reflection on</w:delText>
        </w:r>
      </w:del>
      <w:ins w:id="86" w:author="MADHUMITA BISWAL" w:date="2018-07-28T16:09:00Z">
        <w:r w:rsidR="002B0B5D">
          <w:rPr>
            <w:rFonts w:ascii="Times New Roman" w:hAnsi="Times New Roman" w:cs="Times New Roman"/>
            <w:sz w:val="24"/>
            <w:szCs w:val="24"/>
          </w:rPr>
          <w:t xml:space="preserve"> resonated as</w:t>
        </w:r>
      </w:ins>
      <w:r w:rsidR="00AC19B9">
        <w:rPr>
          <w:rFonts w:ascii="Times New Roman" w:hAnsi="Times New Roman" w:cs="Times New Roman"/>
          <w:sz w:val="24"/>
          <w:szCs w:val="24"/>
        </w:rPr>
        <w:t xml:space="preserve"> reinvention of patriarchy in diverse forms. </w:t>
      </w:r>
      <w:r w:rsidR="00B15840">
        <w:rPr>
          <w:rFonts w:ascii="Times New Roman" w:hAnsi="Times New Roman" w:cs="Times New Roman"/>
          <w:sz w:val="24"/>
          <w:szCs w:val="24"/>
        </w:rPr>
        <w:t>Drawing from data on maternal mortality rate in Gujarat</w:t>
      </w:r>
      <w:r w:rsidR="009C6474">
        <w:rPr>
          <w:rFonts w:ascii="Times New Roman" w:hAnsi="Times New Roman" w:cs="Times New Roman"/>
          <w:sz w:val="24"/>
          <w:szCs w:val="24"/>
        </w:rPr>
        <w:t>,</w:t>
      </w:r>
      <w:r w:rsidR="00B15840">
        <w:rPr>
          <w:rFonts w:ascii="Times New Roman" w:hAnsi="Times New Roman" w:cs="Times New Roman"/>
          <w:sz w:val="24"/>
          <w:szCs w:val="24"/>
        </w:rPr>
        <w:t xml:space="preserve"> he argued that while women’s health </w:t>
      </w:r>
      <w:proofErr w:type="spellStart"/>
      <w:r w:rsidR="00B15840">
        <w:rPr>
          <w:rFonts w:ascii="Times New Roman" w:hAnsi="Times New Roman" w:cs="Times New Roman"/>
          <w:sz w:val="24"/>
          <w:szCs w:val="24"/>
        </w:rPr>
        <w:t>programme</w:t>
      </w:r>
      <w:proofErr w:type="spellEnd"/>
      <w:r w:rsidR="00B15840">
        <w:rPr>
          <w:rFonts w:ascii="Times New Roman" w:hAnsi="Times New Roman" w:cs="Times New Roman"/>
          <w:sz w:val="24"/>
          <w:szCs w:val="24"/>
        </w:rPr>
        <w:t xml:space="preserve"> such as </w:t>
      </w:r>
      <w:proofErr w:type="spellStart"/>
      <w:r w:rsidR="00B15840" w:rsidRPr="0097371F">
        <w:rPr>
          <w:rFonts w:ascii="Times New Roman" w:hAnsi="Times New Roman" w:cs="Times New Roman"/>
          <w:i/>
          <w:sz w:val="24"/>
          <w:szCs w:val="24"/>
          <w:rPrChange w:id="87" w:author="MADHUMITA BISWAL" w:date="2018-07-28T16:10:00Z">
            <w:rPr>
              <w:rFonts w:ascii="Times New Roman" w:hAnsi="Times New Roman" w:cs="Times New Roman"/>
              <w:sz w:val="24"/>
              <w:szCs w:val="24"/>
            </w:rPr>
          </w:rPrChange>
        </w:rPr>
        <w:t>Janani</w:t>
      </w:r>
      <w:proofErr w:type="spellEnd"/>
      <w:r w:rsidR="00B15840" w:rsidRPr="0097371F">
        <w:rPr>
          <w:rFonts w:ascii="Times New Roman" w:hAnsi="Times New Roman" w:cs="Times New Roman"/>
          <w:i/>
          <w:sz w:val="24"/>
          <w:szCs w:val="24"/>
          <w:rPrChange w:id="88" w:author="MADHUMITA BISWAL" w:date="2018-07-28T16:10:00Z">
            <w:rPr>
              <w:rFonts w:ascii="Times New Roman" w:hAnsi="Times New Roman" w:cs="Times New Roman"/>
              <w:sz w:val="24"/>
              <w:szCs w:val="24"/>
            </w:rPr>
          </w:rPrChange>
        </w:rPr>
        <w:t xml:space="preserve"> </w:t>
      </w:r>
      <w:proofErr w:type="spellStart"/>
      <w:r w:rsidR="00B15840" w:rsidRPr="0097371F">
        <w:rPr>
          <w:rFonts w:ascii="Times New Roman" w:hAnsi="Times New Roman" w:cs="Times New Roman"/>
          <w:i/>
          <w:sz w:val="24"/>
          <w:szCs w:val="24"/>
          <w:rPrChange w:id="89" w:author="MADHUMITA BISWAL" w:date="2018-07-28T16:10:00Z">
            <w:rPr>
              <w:rFonts w:ascii="Times New Roman" w:hAnsi="Times New Roman" w:cs="Times New Roman"/>
              <w:sz w:val="24"/>
              <w:szCs w:val="24"/>
            </w:rPr>
          </w:rPrChange>
        </w:rPr>
        <w:t>Surakshya</w:t>
      </w:r>
      <w:proofErr w:type="spellEnd"/>
      <w:r w:rsidR="00B15840" w:rsidRPr="0097371F">
        <w:rPr>
          <w:rFonts w:ascii="Times New Roman" w:hAnsi="Times New Roman" w:cs="Times New Roman"/>
          <w:i/>
          <w:sz w:val="24"/>
          <w:szCs w:val="24"/>
          <w:rPrChange w:id="90" w:author="MADHUMITA BISWAL" w:date="2018-07-28T16:10:00Z">
            <w:rPr>
              <w:rFonts w:ascii="Times New Roman" w:hAnsi="Times New Roman" w:cs="Times New Roman"/>
              <w:sz w:val="24"/>
              <w:szCs w:val="24"/>
            </w:rPr>
          </w:rPrChange>
        </w:rPr>
        <w:t xml:space="preserve"> </w:t>
      </w:r>
      <w:proofErr w:type="spellStart"/>
      <w:r w:rsidR="00B15840" w:rsidRPr="0097371F">
        <w:rPr>
          <w:rFonts w:ascii="Times New Roman" w:hAnsi="Times New Roman" w:cs="Times New Roman"/>
          <w:i/>
          <w:sz w:val="24"/>
          <w:szCs w:val="24"/>
          <w:rPrChange w:id="91" w:author="MADHUMITA BISWAL" w:date="2018-07-28T16:10:00Z">
            <w:rPr>
              <w:rFonts w:ascii="Times New Roman" w:hAnsi="Times New Roman" w:cs="Times New Roman"/>
              <w:sz w:val="24"/>
              <w:szCs w:val="24"/>
            </w:rPr>
          </w:rPrChange>
        </w:rPr>
        <w:t>Yojana</w:t>
      </w:r>
      <w:proofErr w:type="spellEnd"/>
      <w:r w:rsidR="00B15840">
        <w:rPr>
          <w:rFonts w:ascii="Times New Roman" w:hAnsi="Times New Roman" w:cs="Times New Roman"/>
          <w:sz w:val="24"/>
          <w:szCs w:val="24"/>
        </w:rPr>
        <w:t xml:space="preserve"> was in public sector th</w:t>
      </w:r>
      <w:r w:rsidR="009C6474">
        <w:rPr>
          <w:rFonts w:ascii="Times New Roman" w:hAnsi="Times New Roman" w:cs="Times New Roman"/>
          <w:sz w:val="24"/>
          <w:szCs w:val="24"/>
        </w:rPr>
        <w:t>ere was substantial</w:t>
      </w:r>
      <w:r w:rsidR="00B15840">
        <w:rPr>
          <w:rFonts w:ascii="Times New Roman" w:hAnsi="Times New Roman" w:cs="Times New Roman"/>
          <w:sz w:val="24"/>
          <w:szCs w:val="24"/>
        </w:rPr>
        <w:t xml:space="preserve"> reduction in maternal mortality rate, however a rise in maternal mortality rate is seen with the introduction of private se</w:t>
      </w:r>
      <w:r w:rsidR="00AC19B9">
        <w:rPr>
          <w:rFonts w:ascii="Times New Roman" w:hAnsi="Times New Roman" w:cs="Times New Roman"/>
          <w:sz w:val="24"/>
          <w:szCs w:val="24"/>
        </w:rPr>
        <w:t xml:space="preserve">ctor into the </w:t>
      </w:r>
      <w:proofErr w:type="spellStart"/>
      <w:r w:rsidR="00AC19B9">
        <w:rPr>
          <w:rFonts w:ascii="Times New Roman" w:hAnsi="Times New Roman" w:cs="Times New Roman"/>
          <w:sz w:val="24"/>
          <w:szCs w:val="24"/>
        </w:rPr>
        <w:t>programme</w:t>
      </w:r>
      <w:proofErr w:type="spellEnd"/>
      <w:r w:rsidR="00AC19B9">
        <w:rPr>
          <w:rFonts w:ascii="Times New Roman" w:hAnsi="Times New Roman" w:cs="Times New Roman"/>
          <w:sz w:val="24"/>
          <w:szCs w:val="24"/>
        </w:rPr>
        <w:t xml:space="preserve">. His </w:t>
      </w:r>
      <w:r w:rsidR="00025FB3">
        <w:rPr>
          <w:rFonts w:ascii="Times New Roman" w:hAnsi="Times New Roman" w:cs="Times New Roman"/>
          <w:sz w:val="24"/>
          <w:szCs w:val="24"/>
        </w:rPr>
        <w:t xml:space="preserve">lecture urged for bringing </w:t>
      </w:r>
      <w:r w:rsidR="00AC19B9">
        <w:rPr>
          <w:rFonts w:ascii="Times New Roman" w:hAnsi="Times New Roman" w:cs="Times New Roman"/>
          <w:sz w:val="24"/>
          <w:szCs w:val="24"/>
        </w:rPr>
        <w:t>methodological</w:t>
      </w:r>
      <w:r w:rsidR="00025FB3">
        <w:rPr>
          <w:rFonts w:ascii="Times New Roman" w:hAnsi="Times New Roman" w:cs="Times New Roman"/>
          <w:sz w:val="24"/>
          <w:szCs w:val="24"/>
        </w:rPr>
        <w:t xml:space="preserve"> intervention in</w:t>
      </w:r>
      <w:r w:rsidR="00AC19B9">
        <w:rPr>
          <w:rFonts w:ascii="Times New Roman" w:hAnsi="Times New Roman" w:cs="Times New Roman"/>
          <w:sz w:val="24"/>
          <w:szCs w:val="24"/>
        </w:rPr>
        <w:t xml:space="preserve"> health</w:t>
      </w:r>
      <w:r w:rsidR="00025FB3">
        <w:rPr>
          <w:rFonts w:ascii="Times New Roman" w:hAnsi="Times New Roman" w:cs="Times New Roman"/>
          <w:sz w:val="24"/>
          <w:szCs w:val="24"/>
        </w:rPr>
        <w:t xml:space="preserve"> studies in terms of interrogating “values”. </w:t>
      </w:r>
      <w:r w:rsidR="00AC19B9">
        <w:rPr>
          <w:rFonts w:ascii="Times New Roman" w:hAnsi="Times New Roman" w:cs="Times New Roman"/>
          <w:sz w:val="24"/>
          <w:szCs w:val="24"/>
        </w:rPr>
        <w:t xml:space="preserve">  </w:t>
      </w:r>
    </w:p>
    <w:p w:rsidR="00B15840" w:rsidRDefault="00B15840" w:rsidP="002744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Drawing on </w:t>
      </w:r>
      <w:r w:rsidRPr="00F51F25">
        <w:rPr>
          <w:rFonts w:ascii="Times New Roman" w:hAnsi="Times New Roman" w:cs="Times New Roman"/>
          <w:sz w:val="24"/>
          <w:szCs w:val="24"/>
        </w:rPr>
        <w:t>Thomas Piketty and Lucas Chancel</w:t>
      </w:r>
      <w:r>
        <w:rPr>
          <w:rFonts w:ascii="Times New Roman" w:hAnsi="Times New Roman" w:cs="Times New Roman"/>
          <w:sz w:val="24"/>
          <w:szCs w:val="24"/>
        </w:rPr>
        <w:t>’s study and other reports</w:t>
      </w:r>
      <w:r w:rsidR="00025FB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44F8">
        <w:rPr>
          <w:rFonts w:ascii="Times New Roman" w:hAnsi="Times New Roman" w:cs="Times New Roman"/>
          <w:sz w:val="24"/>
          <w:szCs w:val="24"/>
        </w:rPr>
        <w:t>Purendra</w:t>
      </w:r>
      <w:proofErr w:type="spellEnd"/>
      <w:r w:rsidR="002744F8">
        <w:rPr>
          <w:rFonts w:ascii="Times New Roman" w:hAnsi="Times New Roman" w:cs="Times New Roman"/>
          <w:sz w:val="24"/>
          <w:szCs w:val="24"/>
        </w:rPr>
        <w:t xml:space="preserve"> Prasad’s paper</w:t>
      </w:r>
      <w:r>
        <w:rPr>
          <w:rFonts w:ascii="Times New Roman" w:hAnsi="Times New Roman" w:cs="Times New Roman"/>
          <w:sz w:val="24"/>
          <w:szCs w:val="24"/>
        </w:rPr>
        <w:t xml:space="preserve"> </w:t>
      </w:r>
      <w:del w:id="92" w:author="MADHUMITA BISWAL" w:date="2018-07-28T16:22:00Z">
        <w:r w:rsidR="002744F8" w:rsidDel="0016423B">
          <w:rPr>
            <w:rFonts w:ascii="Times New Roman" w:hAnsi="Times New Roman" w:cs="Times New Roman"/>
            <w:sz w:val="24"/>
            <w:szCs w:val="24"/>
          </w:rPr>
          <w:delText>discussed</w:delText>
        </w:r>
      </w:del>
      <w:ins w:id="93" w:author="MADHUMITA BISWAL" w:date="2018-07-28T16:22:00Z">
        <w:r w:rsidR="0016423B">
          <w:rPr>
            <w:rFonts w:ascii="Times New Roman" w:hAnsi="Times New Roman" w:cs="Times New Roman"/>
            <w:sz w:val="24"/>
            <w:szCs w:val="24"/>
          </w:rPr>
          <w:t>argued</w:t>
        </w:r>
      </w:ins>
      <w:r w:rsidR="00025FB3" w:rsidRPr="00995631">
        <w:rPr>
          <w:rFonts w:ascii="Times New Roman" w:hAnsi="Times New Roman" w:cs="Times New Roman"/>
          <w:sz w:val="24"/>
          <w:szCs w:val="24"/>
        </w:rPr>
        <w:t xml:space="preserve"> that there is </w:t>
      </w:r>
      <w:r w:rsidR="00025FB3">
        <w:rPr>
          <w:rFonts w:ascii="Times New Roman" w:hAnsi="Times New Roman" w:cs="Times New Roman"/>
          <w:sz w:val="24"/>
          <w:szCs w:val="24"/>
        </w:rPr>
        <w:t xml:space="preserve">high income inequality coupled with increase in </w:t>
      </w:r>
      <w:r w:rsidRPr="00995631">
        <w:rPr>
          <w:rFonts w:ascii="Times New Roman" w:hAnsi="Times New Roman" w:cs="Times New Roman"/>
          <w:sz w:val="24"/>
          <w:szCs w:val="24"/>
        </w:rPr>
        <w:t xml:space="preserve">landless </w:t>
      </w:r>
      <w:r w:rsidR="00DE083E">
        <w:rPr>
          <w:rFonts w:ascii="Times New Roman" w:hAnsi="Times New Roman" w:cs="Times New Roman"/>
          <w:sz w:val="24"/>
          <w:szCs w:val="24"/>
        </w:rPr>
        <w:t>among farmers</w:t>
      </w:r>
      <w:r w:rsidRPr="00995631">
        <w:rPr>
          <w:rFonts w:ascii="Times New Roman" w:hAnsi="Times New Roman" w:cs="Times New Roman"/>
          <w:sz w:val="24"/>
          <w:szCs w:val="24"/>
        </w:rPr>
        <w:t xml:space="preserve">. </w:t>
      </w:r>
      <w:del w:id="94" w:author="MADHUMITA BISWAL" w:date="2018-07-28T16:26:00Z">
        <w:r w:rsidRPr="00995631" w:rsidDel="0016423B">
          <w:rPr>
            <w:rFonts w:ascii="Times New Roman" w:hAnsi="Times New Roman" w:cs="Times New Roman"/>
            <w:sz w:val="24"/>
            <w:szCs w:val="24"/>
          </w:rPr>
          <w:delText>On the one hand</w:delText>
        </w:r>
        <w:r w:rsidR="00FE3BB4" w:rsidDel="0016423B">
          <w:rPr>
            <w:rFonts w:ascii="Times New Roman" w:hAnsi="Times New Roman" w:cs="Times New Roman"/>
            <w:sz w:val="24"/>
            <w:szCs w:val="24"/>
          </w:rPr>
          <w:delText>,</w:delText>
        </w:r>
        <w:r w:rsidRPr="00995631" w:rsidDel="0016423B">
          <w:rPr>
            <w:rFonts w:ascii="Times New Roman" w:hAnsi="Times New Roman" w:cs="Times New Roman"/>
            <w:sz w:val="24"/>
            <w:szCs w:val="24"/>
          </w:rPr>
          <w:delText xml:space="preserve"> while there is high poverty, on the other hand</w:delText>
        </w:r>
      </w:del>
      <w:ins w:id="95" w:author="MADHUMITA BISWAL" w:date="2018-07-28T16:26:00Z">
        <w:r w:rsidR="0016423B">
          <w:rPr>
            <w:rFonts w:ascii="Times New Roman" w:hAnsi="Times New Roman" w:cs="Times New Roman"/>
            <w:sz w:val="24"/>
            <w:szCs w:val="24"/>
          </w:rPr>
          <w:t>And</w:t>
        </w:r>
      </w:ins>
      <w:r w:rsidRPr="00995631">
        <w:rPr>
          <w:rFonts w:ascii="Times New Roman" w:hAnsi="Times New Roman" w:cs="Times New Roman"/>
          <w:sz w:val="24"/>
          <w:szCs w:val="24"/>
        </w:rPr>
        <w:t xml:space="preserve"> h</w:t>
      </w:r>
      <w:r w:rsidR="00FE3BB4">
        <w:rPr>
          <w:rFonts w:ascii="Times New Roman" w:hAnsi="Times New Roman" w:cs="Times New Roman"/>
          <w:sz w:val="24"/>
          <w:szCs w:val="24"/>
        </w:rPr>
        <w:t>ealth expenditure</w:t>
      </w:r>
      <w:ins w:id="96" w:author="MADHUMITA BISWAL" w:date="2018-07-28T16:26:00Z">
        <w:r w:rsidR="0016423B">
          <w:rPr>
            <w:rFonts w:ascii="Times New Roman" w:hAnsi="Times New Roman" w:cs="Times New Roman"/>
            <w:sz w:val="24"/>
            <w:szCs w:val="24"/>
          </w:rPr>
          <w:t xml:space="preserve"> constitutes</w:t>
        </w:r>
      </w:ins>
      <w:del w:id="97" w:author="MADHUMITA BISWAL" w:date="2018-07-28T16:26:00Z">
        <w:r w:rsidRPr="00995631" w:rsidDel="0016423B">
          <w:rPr>
            <w:rFonts w:ascii="Times New Roman" w:hAnsi="Times New Roman" w:cs="Times New Roman"/>
            <w:sz w:val="24"/>
            <w:szCs w:val="24"/>
          </w:rPr>
          <w:delText xml:space="preserve"> is</w:delText>
        </w:r>
      </w:del>
      <w:r w:rsidRPr="00995631">
        <w:rPr>
          <w:rFonts w:ascii="Times New Roman" w:hAnsi="Times New Roman" w:cs="Times New Roman"/>
          <w:sz w:val="24"/>
          <w:szCs w:val="24"/>
        </w:rPr>
        <w:t xml:space="preserve"> the single largest </w:t>
      </w:r>
      <w:del w:id="98" w:author="MADHUMITA BISWAL" w:date="2018-07-28T16:27:00Z">
        <w:r w:rsidRPr="00995631" w:rsidDel="0016423B">
          <w:rPr>
            <w:rFonts w:ascii="Times New Roman" w:hAnsi="Times New Roman" w:cs="Times New Roman"/>
            <w:sz w:val="24"/>
            <w:szCs w:val="24"/>
          </w:rPr>
          <w:delText xml:space="preserve">item of </w:delText>
        </w:r>
      </w:del>
      <w:r w:rsidRPr="00995631">
        <w:rPr>
          <w:rFonts w:ascii="Times New Roman" w:hAnsi="Times New Roman" w:cs="Times New Roman"/>
          <w:sz w:val="24"/>
          <w:szCs w:val="24"/>
        </w:rPr>
        <w:t xml:space="preserve">expenditure for households. </w:t>
      </w:r>
      <w:r>
        <w:rPr>
          <w:rFonts w:ascii="Times New Roman" w:hAnsi="Times New Roman" w:cs="Times New Roman"/>
          <w:sz w:val="24"/>
          <w:szCs w:val="24"/>
        </w:rPr>
        <w:t xml:space="preserve">In historically mapping the health sector reforms in the post independent era, he </w:t>
      </w:r>
      <w:proofErr w:type="spellStart"/>
      <w:r>
        <w:rPr>
          <w:rFonts w:ascii="Times New Roman" w:hAnsi="Times New Roman" w:cs="Times New Roman"/>
          <w:sz w:val="24"/>
          <w:szCs w:val="24"/>
        </w:rPr>
        <w:t>point</w:t>
      </w:r>
      <w:del w:id="99" w:author="MADHUMITA BISWAL" w:date="2018-07-28T16:27:00Z">
        <w:r w:rsidDel="0016423B">
          <w:rPr>
            <w:rFonts w:ascii="Times New Roman" w:hAnsi="Times New Roman" w:cs="Times New Roman"/>
            <w:sz w:val="24"/>
            <w:szCs w:val="24"/>
          </w:rPr>
          <w:delText>s</w:delText>
        </w:r>
      </w:del>
      <w:ins w:id="100" w:author="MADHUMITA BISWAL" w:date="2018-07-28T16:27:00Z">
        <w:r w:rsidR="0016423B">
          <w:rPr>
            <w:rFonts w:ascii="Times New Roman" w:hAnsi="Times New Roman" w:cs="Times New Roman"/>
            <w:sz w:val="24"/>
            <w:szCs w:val="24"/>
          </w:rPr>
          <w:t>d</w:t>
        </w:r>
      </w:ins>
      <w:proofErr w:type="spellEnd"/>
      <w:r>
        <w:rPr>
          <w:rFonts w:ascii="Times New Roman" w:hAnsi="Times New Roman" w:cs="Times New Roman"/>
          <w:sz w:val="24"/>
          <w:szCs w:val="24"/>
        </w:rPr>
        <w:t xml:space="preserve"> out that in the last few </w:t>
      </w:r>
      <w:r>
        <w:rPr>
          <w:rFonts w:ascii="Times New Roman" w:hAnsi="Times New Roman" w:cs="Times New Roman"/>
          <w:sz w:val="24"/>
          <w:szCs w:val="24"/>
        </w:rPr>
        <w:lastRenderedPageBreak/>
        <w:t>decades there is drastic de-emphasis on public health care institutions and decline in the government spending on health</w:t>
      </w:r>
      <w:ins w:id="101" w:author="MADHUMITA BISWAL" w:date="2018-07-28T16:33:00Z">
        <w:r w:rsidR="00CD36D6">
          <w:rPr>
            <w:rFonts w:ascii="Times New Roman" w:hAnsi="Times New Roman" w:cs="Times New Roman"/>
            <w:sz w:val="24"/>
            <w:szCs w:val="24"/>
          </w:rPr>
          <w:t>, culminated in terms of state promoting privatization of health services</w:t>
        </w:r>
      </w:ins>
      <w:r>
        <w:rPr>
          <w:rFonts w:ascii="Times New Roman" w:hAnsi="Times New Roman" w:cs="Times New Roman"/>
          <w:sz w:val="24"/>
          <w:szCs w:val="24"/>
        </w:rPr>
        <w:t>.</w:t>
      </w:r>
      <w:del w:id="102" w:author="MADHUMITA BISWAL" w:date="2018-07-28T16:34:00Z">
        <w:r w:rsidDel="00CD36D6">
          <w:rPr>
            <w:rFonts w:ascii="Times New Roman" w:hAnsi="Times New Roman" w:cs="Times New Roman"/>
            <w:sz w:val="24"/>
            <w:szCs w:val="24"/>
          </w:rPr>
          <w:delText xml:space="preserve"> Interestingly</w:delText>
        </w:r>
        <w:r w:rsidR="00DE083E" w:rsidDel="00CD36D6">
          <w:rPr>
            <w:rFonts w:ascii="Times New Roman" w:hAnsi="Times New Roman" w:cs="Times New Roman"/>
            <w:sz w:val="24"/>
            <w:szCs w:val="24"/>
          </w:rPr>
          <w:delText>,</w:delText>
        </w:r>
        <w:r w:rsidDel="00CD36D6">
          <w:rPr>
            <w:rFonts w:ascii="Times New Roman" w:hAnsi="Times New Roman" w:cs="Times New Roman"/>
            <w:sz w:val="24"/>
            <w:szCs w:val="24"/>
          </w:rPr>
          <w:delText xml:space="preserve"> the state has promoted privatization of health services by allocating government resources</w:delText>
        </w:r>
        <w:r w:rsidR="00DE083E" w:rsidDel="00CD36D6">
          <w:rPr>
            <w:rFonts w:ascii="Times New Roman" w:hAnsi="Times New Roman" w:cs="Times New Roman"/>
            <w:sz w:val="24"/>
            <w:szCs w:val="24"/>
          </w:rPr>
          <w:delText xml:space="preserve"> to these private sectors</w:delText>
        </w:r>
        <w:r w:rsidDel="00CD36D6">
          <w:rPr>
            <w:rFonts w:ascii="Times New Roman" w:hAnsi="Times New Roman" w:cs="Times New Roman"/>
            <w:sz w:val="24"/>
            <w:szCs w:val="24"/>
          </w:rPr>
          <w:delText>.</w:delText>
        </w:r>
      </w:del>
      <w:r>
        <w:rPr>
          <w:rFonts w:ascii="Times New Roman" w:hAnsi="Times New Roman" w:cs="Times New Roman"/>
          <w:sz w:val="24"/>
          <w:szCs w:val="24"/>
        </w:rPr>
        <w:t xml:space="preserve"> </w:t>
      </w:r>
      <w:r w:rsidR="00B91BD9">
        <w:rPr>
          <w:rFonts w:ascii="Times New Roman" w:hAnsi="Times New Roman" w:cs="Times New Roman"/>
          <w:sz w:val="24"/>
          <w:szCs w:val="24"/>
        </w:rPr>
        <w:t>One of the striking trends he brought forth is growing amount of commercialization</w:t>
      </w:r>
      <w:ins w:id="103" w:author="MADHUMITA BISWAL" w:date="2018-07-28T16:35:00Z">
        <w:r w:rsidR="00CD36D6">
          <w:rPr>
            <w:rFonts w:ascii="Times New Roman" w:hAnsi="Times New Roman" w:cs="Times New Roman"/>
            <w:sz w:val="24"/>
            <w:szCs w:val="24"/>
          </w:rPr>
          <w:t>,</w:t>
        </w:r>
      </w:ins>
      <w:del w:id="104" w:author="MADHUMITA BISWAL" w:date="2018-07-28T16:35:00Z">
        <w:r w:rsidR="00B91BD9" w:rsidDel="00CD36D6">
          <w:rPr>
            <w:rFonts w:ascii="Times New Roman" w:hAnsi="Times New Roman" w:cs="Times New Roman"/>
            <w:sz w:val="24"/>
            <w:szCs w:val="24"/>
          </w:rPr>
          <w:delText xml:space="preserve"> is even</w:delText>
        </w:r>
      </w:del>
      <w:r w:rsidR="00B91BD9">
        <w:rPr>
          <w:rFonts w:ascii="Times New Roman" w:hAnsi="Times New Roman" w:cs="Times New Roman"/>
          <w:sz w:val="24"/>
          <w:szCs w:val="24"/>
        </w:rPr>
        <w:t xml:space="preserve"> evident in communist ruled states like Kerala. </w:t>
      </w:r>
      <w:r>
        <w:rPr>
          <w:rFonts w:ascii="Times New Roman" w:hAnsi="Times New Roman" w:cs="Times New Roman"/>
          <w:sz w:val="24"/>
          <w:szCs w:val="24"/>
        </w:rPr>
        <w:t xml:space="preserve">The nexus between </w:t>
      </w:r>
      <w:del w:id="105" w:author="MADHUMITA BISWAL" w:date="2018-07-28T16:35:00Z">
        <w:r w:rsidDel="00CD36D6">
          <w:rPr>
            <w:rFonts w:ascii="Times New Roman" w:hAnsi="Times New Roman" w:cs="Times New Roman"/>
            <w:sz w:val="24"/>
            <w:szCs w:val="24"/>
          </w:rPr>
          <w:delText xml:space="preserve">the </w:delText>
        </w:r>
      </w:del>
      <w:r>
        <w:rPr>
          <w:rFonts w:ascii="Times New Roman" w:hAnsi="Times New Roman" w:cs="Times New Roman"/>
          <w:sz w:val="24"/>
          <w:szCs w:val="24"/>
        </w:rPr>
        <w:t>politicians and liquor lobby, real estate lobby and other corporate companies has paved the way for the private companies to receive public subsidies.</w:t>
      </w:r>
      <w:r w:rsidR="00DE083E">
        <w:rPr>
          <w:rFonts w:ascii="Times New Roman" w:hAnsi="Times New Roman" w:cs="Times New Roman"/>
          <w:sz w:val="24"/>
          <w:szCs w:val="24"/>
        </w:rPr>
        <w:t xml:space="preserve"> </w:t>
      </w:r>
      <w:r w:rsidR="00B91BD9">
        <w:rPr>
          <w:rFonts w:ascii="Times New Roman" w:hAnsi="Times New Roman" w:cs="Times New Roman"/>
          <w:sz w:val="24"/>
          <w:szCs w:val="24"/>
        </w:rPr>
        <w:t xml:space="preserve"> He </w:t>
      </w:r>
      <w:del w:id="106" w:author="MADHUMITA BISWAL" w:date="2018-07-28T16:36:00Z">
        <w:r w:rsidR="00B91BD9" w:rsidDel="00CD36D6">
          <w:rPr>
            <w:rFonts w:ascii="Times New Roman" w:hAnsi="Times New Roman" w:cs="Times New Roman"/>
            <w:sz w:val="24"/>
            <w:szCs w:val="24"/>
          </w:rPr>
          <w:delText>argued</w:delText>
        </w:r>
      </w:del>
      <w:proofErr w:type="spellStart"/>
      <w:ins w:id="107" w:author="MADHUMITA BISWAL" w:date="2018-07-28T16:36:00Z">
        <w:r w:rsidR="00CD36D6">
          <w:rPr>
            <w:rFonts w:ascii="Times New Roman" w:hAnsi="Times New Roman" w:cs="Times New Roman"/>
            <w:sz w:val="24"/>
            <w:szCs w:val="24"/>
          </w:rPr>
          <w:t>maintined</w:t>
        </w:r>
      </w:ins>
      <w:proofErr w:type="spellEnd"/>
      <w:r>
        <w:rPr>
          <w:rFonts w:ascii="Times New Roman" w:hAnsi="Times New Roman" w:cs="Times New Roman"/>
          <w:sz w:val="24"/>
          <w:szCs w:val="24"/>
        </w:rPr>
        <w:t xml:space="preserve"> that t</w:t>
      </w:r>
      <w:r w:rsidRPr="00F51F25">
        <w:rPr>
          <w:rFonts w:ascii="Times New Roman" w:hAnsi="Times New Roman" w:cs="Times New Roman"/>
          <w:sz w:val="24"/>
          <w:szCs w:val="24"/>
        </w:rPr>
        <w:t xml:space="preserve">he government of India policy documents </w:t>
      </w:r>
      <w:r>
        <w:rPr>
          <w:rFonts w:ascii="Times New Roman" w:hAnsi="Times New Roman" w:cs="Times New Roman"/>
          <w:sz w:val="24"/>
          <w:szCs w:val="24"/>
        </w:rPr>
        <w:t>from time to time recognize</w:t>
      </w:r>
      <w:r w:rsidRPr="00F51F25">
        <w:rPr>
          <w:rFonts w:ascii="Times New Roman" w:hAnsi="Times New Roman" w:cs="Times New Roman"/>
          <w:sz w:val="24"/>
          <w:szCs w:val="24"/>
        </w:rPr>
        <w:t xml:space="preserve"> the growing inequalities in access to health care and rising </w:t>
      </w:r>
      <w:r>
        <w:rPr>
          <w:rFonts w:ascii="Times New Roman" w:hAnsi="Times New Roman" w:cs="Times New Roman"/>
          <w:sz w:val="24"/>
          <w:szCs w:val="24"/>
        </w:rPr>
        <w:t>health</w:t>
      </w:r>
      <w:r w:rsidRPr="00F51F25">
        <w:rPr>
          <w:rFonts w:ascii="Times New Roman" w:hAnsi="Times New Roman" w:cs="Times New Roman"/>
          <w:sz w:val="24"/>
          <w:szCs w:val="24"/>
        </w:rPr>
        <w:t xml:space="preserve"> expenditure </w:t>
      </w:r>
      <w:r>
        <w:rPr>
          <w:rFonts w:ascii="Times New Roman" w:hAnsi="Times New Roman" w:cs="Times New Roman"/>
          <w:sz w:val="24"/>
          <w:szCs w:val="24"/>
        </w:rPr>
        <w:t xml:space="preserve">is identified </w:t>
      </w:r>
      <w:r w:rsidRPr="00F51F25">
        <w:rPr>
          <w:rFonts w:ascii="Times New Roman" w:hAnsi="Times New Roman" w:cs="Times New Roman"/>
          <w:sz w:val="24"/>
          <w:szCs w:val="24"/>
        </w:rPr>
        <w:t>as a serious concern</w:t>
      </w:r>
      <w:ins w:id="108" w:author="MADHUMITA BISWAL" w:date="2018-07-28T16:41:00Z">
        <w:r w:rsidR="00CD36D6">
          <w:rPr>
            <w:rFonts w:ascii="Times New Roman" w:hAnsi="Times New Roman" w:cs="Times New Roman"/>
            <w:sz w:val="24"/>
            <w:szCs w:val="24"/>
          </w:rPr>
          <w:t>.</w:t>
        </w:r>
      </w:ins>
      <w:r>
        <w:rPr>
          <w:rFonts w:ascii="Times New Roman" w:hAnsi="Times New Roman" w:cs="Times New Roman"/>
          <w:sz w:val="24"/>
          <w:szCs w:val="24"/>
        </w:rPr>
        <w:t xml:space="preserve"> </w:t>
      </w:r>
      <w:del w:id="109" w:author="MADHUMITA BISWAL" w:date="2018-07-28T16:41:00Z">
        <w:r w:rsidDel="00CD36D6">
          <w:rPr>
            <w:rFonts w:ascii="Times New Roman" w:hAnsi="Times New Roman" w:cs="Times New Roman"/>
            <w:sz w:val="24"/>
            <w:szCs w:val="24"/>
          </w:rPr>
          <w:delText>and t</w:delText>
        </w:r>
      </w:del>
      <w:ins w:id="110" w:author="MADHUMITA BISWAL" w:date="2018-07-28T16:41:00Z">
        <w:r w:rsidR="00CD36D6">
          <w:rPr>
            <w:rFonts w:ascii="Times New Roman" w:hAnsi="Times New Roman" w:cs="Times New Roman"/>
            <w:sz w:val="24"/>
            <w:szCs w:val="24"/>
          </w:rPr>
          <w:t>T</w:t>
        </w:r>
      </w:ins>
      <w:r w:rsidRPr="00F51F25">
        <w:rPr>
          <w:rFonts w:ascii="Times New Roman" w:hAnsi="Times New Roman" w:cs="Times New Roman"/>
          <w:sz w:val="24"/>
          <w:szCs w:val="24"/>
        </w:rPr>
        <w:t xml:space="preserve">he National Health Policy 2017 </w:t>
      </w:r>
      <w:r>
        <w:rPr>
          <w:rFonts w:ascii="Times New Roman" w:hAnsi="Times New Roman" w:cs="Times New Roman"/>
          <w:sz w:val="24"/>
          <w:szCs w:val="24"/>
        </w:rPr>
        <w:t xml:space="preserve">document </w:t>
      </w:r>
      <w:r w:rsidR="00B91BD9">
        <w:rPr>
          <w:rFonts w:ascii="Times New Roman" w:hAnsi="Times New Roman" w:cs="Times New Roman"/>
          <w:sz w:val="24"/>
          <w:szCs w:val="24"/>
        </w:rPr>
        <w:t>also echoes similar concern. H</w:t>
      </w:r>
      <w:r>
        <w:rPr>
          <w:rFonts w:ascii="Times New Roman" w:hAnsi="Times New Roman" w:cs="Times New Roman"/>
          <w:sz w:val="24"/>
          <w:szCs w:val="24"/>
        </w:rPr>
        <w:t xml:space="preserve">ealth insurance is projected as an answer to resolve these issues. Ironically, health insurance becomes a means again for transferring more public resources to private sector.  </w:t>
      </w:r>
    </w:p>
    <w:p w:rsidR="00B15840" w:rsidRDefault="00B15840" w:rsidP="00B15840">
      <w:pPr>
        <w:spacing w:line="360" w:lineRule="auto"/>
        <w:jc w:val="both"/>
        <w:rPr>
          <w:rFonts w:ascii="Times New Roman" w:hAnsi="Times New Roman" w:cs="Times New Roman"/>
          <w:sz w:val="24"/>
          <w:szCs w:val="24"/>
        </w:rPr>
      </w:pPr>
      <w:r w:rsidRPr="00995631">
        <w:rPr>
          <w:rFonts w:ascii="Times New Roman" w:hAnsi="Times New Roman" w:cs="Times New Roman"/>
          <w:sz w:val="24"/>
          <w:szCs w:val="24"/>
        </w:rPr>
        <w:t xml:space="preserve">Rukmini Sen </w:t>
      </w:r>
      <w:r>
        <w:rPr>
          <w:rFonts w:ascii="Times New Roman" w:hAnsi="Times New Roman" w:cs="Times New Roman"/>
          <w:sz w:val="24"/>
          <w:szCs w:val="24"/>
        </w:rPr>
        <w:t xml:space="preserve">in her presentation </w:t>
      </w:r>
      <w:del w:id="111" w:author="MADHUMITA BISWAL" w:date="2018-07-28T16:43:00Z">
        <w:r w:rsidR="000247D7" w:rsidDel="006E0891">
          <w:rPr>
            <w:rFonts w:ascii="Times New Roman" w:hAnsi="Times New Roman" w:cs="Times New Roman"/>
            <w:sz w:val="24"/>
            <w:szCs w:val="24"/>
          </w:rPr>
          <w:delText>convincingly</w:delText>
        </w:r>
      </w:del>
      <w:r w:rsidR="000247D7">
        <w:rPr>
          <w:rFonts w:ascii="Times New Roman" w:hAnsi="Times New Roman" w:cs="Times New Roman"/>
          <w:sz w:val="24"/>
          <w:szCs w:val="24"/>
        </w:rPr>
        <w:t xml:space="preserve"> pointed out how </w:t>
      </w:r>
      <w:del w:id="112" w:author="MADHUMITA BISWAL" w:date="2018-07-28T16:44:00Z">
        <w:r w:rsidR="000247D7" w:rsidDel="006E0891">
          <w:rPr>
            <w:rFonts w:ascii="Times New Roman" w:hAnsi="Times New Roman" w:cs="Times New Roman"/>
            <w:sz w:val="24"/>
            <w:szCs w:val="24"/>
          </w:rPr>
          <w:delText>the</w:delText>
        </w:r>
        <w:r w:rsidDel="006E0891">
          <w:rPr>
            <w:rFonts w:ascii="Times New Roman" w:hAnsi="Times New Roman" w:cs="Times New Roman"/>
            <w:sz w:val="24"/>
            <w:szCs w:val="24"/>
          </w:rPr>
          <w:delText xml:space="preserve"> </w:delText>
        </w:r>
      </w:del>
      <w:r>
        <w:rPr>
          <w:rFonts w:ascii="Times New Roman" w:hAnsi="Times New Roman" w:cs="Times New Roman"/>
          <w:sz w:val="24"/>
          <w:szCs w:val="24"/>
        </w:rPr>
        <w:t>amendments</w:t>
      </w:r>
      <w:r w:rsidRPr="00995631">
        <w:rPr>
          <w:rFonts w:ascii="Times New Roman" w:hAnsi="Times New Roman" w:cs="Times New Roman"/>
          <w:sz w:val="24"/>
          <w:szCs w:val="24"/>
        </w:rPr>
        <w:t xml:space="preserve"> </w:t>
      </w:r>
      <w:r>
        <w:rPr>
          <w:rFonts w:ascii="Times New Roman" w:hAnsi="Times New Roman" w:cs="Times New Roman"/>
          <w:sz w:val="24"/>
          <w:szCs w:val="24"/>
        </w:rPr>
        <w:t>to the M</w:t>
      </w:r>
      <w:r w:rsidRPr="00995631">
        <w:rPr>
          <w:rFonts w:ascii="Times New Roman" w:hAnsi="Times New Roman" w:cs="Times New Roman"/>
          <w:sz w:val="24"/>
          <w:szCs w:val="24"/>
        </w:rPr>
        <w:t>ate</w:t>
      </w:r>
      <w:r>
        <w:rPr>
          <w:rFonts w:ascii="Times New Roman" w:hAnsi="Times New Roman" w:cs="Times New Roman"/>
          <w:sz w:val="24"/>
          <w:szCs w:val="24"/>
        </w:rPr>
        <w:t>rn</w:t>
      </w:r>
      <w:r w:rsidR="000247D7">
        <w:rPr>
          <w:rFonts w:ascii="Times New Roman" w:hAnsi="Times New Roman" w:cs="Times New Roman"/>
          <w:sz w:val="24"/>
          <w:szCs w:val="24"/>
        </w:rPr>
        <w:t>ity Benefit Act,</w:t>
      </w:r>
      <w:r w:rsidRPr="00995631">
        <w:rPr>
          <w:rFonts w:ascii="Times New Roman" w:hAnsi="Times New Roman" w:cs="Times New Roman"/>
          <w:sz w:val="24"/>
          <w:szCs w:val="24"/>
        </w:rPr>
        <w:t xml:space="preserve"> 2017</w:t>
      </w:r>
      <w:r w:rsidR="000247D7">
        <w:rPr>
          <w:rFonts w:ascii="Times New Roman" w:hAnsi="Times New Roman" w:cs="Times New Roman"/>
          <w:sz w:val="24"/>
          <w:szCs w:val="24"/>
        </w:rPr>
        <w:t xml:space="preserve"> stabilize</w:t>
      </w:r>
      <w:del w:id="113" w:author="MADHUMITA BISWAL" w:date="2018-07-28T16:44:00Z">
        <w:r w:rsidR="000247D7" w:rsidDel="006E0891">
          <w:rPr>
            <w:rFonts w:ascii="Times New Roman" w:hAnsi="Times New Roman" w:cs="Times New Roman"/>
            <w:sz w:val="24"/>
            <w:szCs w:val="24"/>
          </w:rPr>
          <w:delText>d</w:delText>
        </w:r>
      </w:del>
      <w:r w:rsidR="000247D7">
        <w:rPr>
          <w:rFonts w:ascii="Times New Roman" w:hAnsi="Times New Roman" w:cs="Times New Roman"/>
          <w:sz w:val="24"/>
          <w:szCs w:val="24"/>
        </w:rPr>
        <w:t xml:space="preserve"> </w:t>
      </w:r>
      <w:del w:id="114" w:author="MADHUMITA BISWAL" w:date="2018-07-28T16:44:00Z">
        <w:r w:rsidR="000247D7" w:rsidDel="006E0891">
          <w:rPr>
            <w:rFonts w:ascii="Times New Roman" w:hAnsi="Times New Roman" w:cs="Times New Roman"/>
            <w:sz w:val="24"/>
            <w:szCs w:val="24"/>
          </w:rPr>
          <w:delText xml:space="preserve">the </w:delText>
        </w:r>
      </w:del>
      <w:r w:rsidR="000247D7">
        <w:rPr>
          <w:rFonts w:ascii="Times New Roman" w:hAnsi="Times New Roman" w:cs="Times New Roman"/>
          <w:sz w:val="24"/>
          <w:szCs w:val="24"/>
        </w:rPr>
        <w:t>hegemonic sexual order</w:t>
      </w:r>
      <w:ins w:id="115" w:author="MADHUMITA BISWAL" w:date="2018-07-28T16:44:00Z">
        <w:r w:rsidR="006E0891">
          <w:rPr>
            <w:rFonts w:ascii="Times New Roman" w:hAnsi="Times New Roman" w:cs="Times New Roman"/>
            <w:sz w:val="24"/>
            <w:szCs w:val="24"/>
          </w:rPr>
          <w:t xml:space="preserve"> and</w:t>
        </w:r>
      </w:ins>
      <w:r w:rsidR="000247D7">
        <w:rPr>
          <w:rFonts w:ascii="Times New Roman" w:hAnsi="Times New Roman" w:cs="Times New Roman"/>
          <w:sz w:val="24"/>
          <w:szCs w:val="24"/>
        </w:rPr>
        <w:t xml:space="preserve"> </w:t>
      </w:r>
      <w:del w:id="116" w:author="MADHUMITA BISWAL" w:date="2018-07-28T16:44:00Z">
        <w:r w:rsidR="000247D7" w:rsidDel="006E0891">
          <w:rPr>
            <w:rFonts w:ascii="Times New Roman" w:hAnsi="Times New Roman" w:cs="Times New Roman"/>
            <w:sz w:val="24"/>
            <w:szCs w:val="24"/>
          </w:rPr>
          <w:delText xml:space="preserve">as well as </w:delText>
        </w:r>
      </w:del>
      <w:r w:rsidR="000247D7">
        <w:rPr>
          <w:rFonts w:ascii="Times New Roman" w:hAnsi="Times New Roman" w:cs="Times New Roman"/>
          <w:sz w:val="24"/>
          <w:szCs w:val="24"/>
        </w:rPr>
        <w:t xml:space="preserve">class </w:t>
      </w:r>
      <w:del w:id="117" w:author="MADHUMITA BISWAL" w:date="2018-07-28T16:44:00Z">
        <w:r w:rsidR="000247D7" w:rsidDel="006E0891">
          <w:rPr>
            <w:rFonts w:ascii="Times New Roman" w:hAnsi="Times New Roman" w:cs="Times New Roman"/>
            <w:sz w:val="24"/>
            <w:szCs w:val="24"/>
          </w:rPr>
          <w:delText>biases</w:delText>
        </w:r>
      </w:del>
      <w:ins w:id="118" w:author="MADHUMITA BISWAL" w:date="2018-07-28T16:44:00Z">
        <w:r w:rsidR="006E0891">
          <w:rPr>
            <w:rFonts w:ascii="Times New Roman" w:hAnsi="Times New Roman" w:cs="Times New Roman"/>
            <w:sz w:val="24"/>
            <w:szCs w:val="24"/>
          </w:rPr>
          <w:t>differences</w:t>
        </w:r>
      </w:ins>
      <w:r w:rsidRPr="00995631">
        <w:rPr>
          <w:rFonts w:ascii="Times New Roman" w:hAnsi="Times New Roman" w:cs="Times New Roman"/>
          <w:sz w:val="24"/>
          <w:szCs w:val="24"/>
        </w:rPr>
        <w:t>.</w:t>
      </w:r>
      <w:r w:rsidR="00C042B9">
        <w:rPr>
          <w:rFonts w:ascii="Times New Roman" w:hAnsi="Times New Roman" w:cs="Times New Roman"/>
          <w:sz w:val="24"/>
          <w:szCs w:val="24"/>
        </w:rPr>
        <w:t xml:space="preserve"> </w:t>
      </w:r>
      <w:r w:rsidR="00217B2B">
        <w:rPr>
          <w:rFonts w:ascii="Times New Roman" w:hAnsi="Times New Roman" w:cs="Times New Roman"/>
          <w:sz w:val="24"/>
          <w:szCs w:val="24"/>
        </w:rPr>
        <w:t>These prejudices are mainly seen in terms of exclusion of</w:t>
      </w:r>
      <w:r w:rsidR="00C042B9">
        <w:rPr>
          <w:rFonts w:ascii="Times New Roman" w:hAnsi="Times New Roman" w:cs="Times New Roman"/>
          <w:sz w:val="24"/>
          <w:szCs w:val="24"/>
        </w:rPr>
        <w:t xml:space="preserve"> women workers in informal sectors</w:t>
      </w:r>
      <w:ins w:id="119" w:author="MADHUMITA BISWAL" w:date="2018-07-28T16:45:00Z">
        <w:r w:rsidR="006E0891">
          <w:rPr>
            <w:rFonts w:ascii="Times New Roman" w:hAnsi="Times New Roman" w:cs="Times New Roman"/>
            <w:sz w:val="24"/>
            <w:szCs w:val="24"/>
          </w:rPr>
          <w:t xml:space="preserve"> and</w:t>
        </w:r>
      </w:ins>
      <w:del w:id="120" w:author="MADHUMITA BISWAL" w:date="2018-07-28T16:45:00Z">
        <w:r w:rsidR="00C042B9" w:rsidDel="006E0891">
          <w:rPr>
            <w:rFonts w:ascii="Times New Roman" w:hAnsi="Times New Roman" w:cs="Times New Roman"/>
            <w:sz w:val="24"/>
            <w:szCs w:val="24"/>
          </w:rPr>
          <w:delText xml:space="preserve"> as well as</w:delText>
        </w:r>
      </w:del>
      <w:r w:rsidR="00C042B9">
        <w:rPr>
          <w:rFonts w:ascii="Times New Roman" w:hAnsi="Times New Roman" w:cs="Times New Roman"/>
          <w:sz w:val="24"/>
          <w:szCs w:val="24"/>
        </w:rPr>
        <w:t xml:space="preserve"> sexual subaltern like sex workers, lesbians, surrog</w:t>
      </w:r>
      <w:r w:rsidR="00217B2B">
        <w:rPr>
          <w:rFonts w:ascii="Times New Roman" w:hAnsi="Times New Roman" w:cs="Times New Roman"/>
          <w:sz w:val="24"/>
          <w:szCs w:val="24"/>
        </w:rPr>
        <w:t>ate mother, etc.</w:t>
      </w:r>
      <w:r w:rsidR="00C042B9">
        <w:rPr>
          <w:rFonts w:ascii="Times New Roman" w:hAnsi="Times New Roman" w:cs="Times New Roman"/>
          <w:sz w:val="24"/>
          <w:szCs w:val="24"/>
        </w:rPr>
        <w:t xml:space="preserve"> from availing these benefits.</w:t>
      </w:r>
      <w:r w:rsidRPr="00995631">
        <w:rPr>
          <w:rFonts w:ascii="Times New Roman" w:hAnsi="Times New Roman" w:cs="Times New Roman"/>
          <w:sz w:val="24"/>
          <w:szCs w:val="24"/>
        </w:rPr>
        <w:t xml:space="preserve"> </w:t>
      </w:r>
      <w:r w:rsidRPr="00713B98">
        <w:rPr>
          <w:rFonts w:ascii="Times New Roman" w:hAnsi="Times New Roman" w:cs="Times New Roman"/>
          <w:color w:val="FF0000"/>
          <w:sz w:val="24"/>
          <w:szCs w:val="24"/>
        </w:rPr>
        <w:t xml:space="preserve"> </w:t>
      </w:r>
      <w:del w:id="121" w:author="MADHUMITA BISWAL" w:date="2018-07-28T16:47:00Z">
        <w:r w:rsidR="00C042B9" w:rsidDel="006E0891">
          <w:rPr>
            <w:rFonts w:ascii="Times New Roman" w:hAnsi="Times New Roman" w:cs="Times New Roman"/>
            <w:sz w:val="24"/>
            <w:szCs w:val="24"/>
          </w:rPr>
          <w:delText>S</w:delText>
        </w:r>
        <w:r w:rsidDel="006E0891">
          <w:rPr>
            <w:rFonts w:ascii="Times New Roman" w:hAnsi="Times New Roman" w:cs="Times New Roman"/>
            <w:sz w:val="24"/>
            <w:szCs w:val="24"/>
          </w:rPr>
          <w:delText>he started her l</w:delText>
        </w:r>
        <w:r w:rsidR="00C042B9" w:rsidDel="006E0891">
          <w:rPr>
            <w:rFonts w:ascii="Times New Roman" w:hAnsi="Times New Roman" w:cs="Times New Roman"/>
            <w:sz w:val="24"/>
            <w:szCs w:val="24"/>
          </w:rPr>
          <w:delText xml:space="preserve">ecture by discussing </w:delText>
        </w:r>
      </w:del>
      <w:ins w:id="122" w:author="MADHUMITA BISWAL" w:date="2018-07-28T16:47:00Z">
        <w:r w:rsidR="006E0891">
          <w:rPr>
            <w:rFonts w:ascii="Times New Roman" w:hAnsi="Times New Roman" w:cs="Times New Roman"/>
            <w:sz w:val="24"/>
            <w:szCs w:val="24"/>
          </w:rPr>
          <w:t xml:space="preserve">In tracing </w:t>
        </w:r>
      </w:ins>
      <w:r w:rsidR="00C042B9">
        <w:rPr>
          <w:rFonts w:ascii="Times New Roman" w:hAnsi="Times New Roman" w:cs="Times New Roman"/>
          <w:sz w:val="24"/>
          <w:szCs w:val="24"/>
        </w:rPr>
        <w:t>the history of</w:t>
      </w:r>
      <w:r>
        <w:rPr>
          <w:rFonts w:ascii="Times New Roman" w:hAnsi="Times New Roman" w:cs="Times New Roman"/>
          <w:sz w:val="24"/>
          <w:szCs w:val="24"/>
        </w:rPr>
        <w:t xml:space="preserve"> Maternity Benefit Ac</w:t>
      </w:r>
      <w:r w:rsidR="00C042B9">
        <w:rPr>
          <w:rFonts w:ascii="Times New Roman" w:hAnsi="Times New Roman" w:cs="Times New Roman"/>
          <w:sz w:val="24"/>
          <w:szCs w:val="24"/>
        </w:rPr>
        <w:t>t in India</w:t>
      </w:r>
      <w:ins w:id="123" w:author="MADHUMITA BISWAL" w:date="2018-07-28T16:48:00Z">
        <w:r w:rsidR="006E0891">
          <w:rPr>
            <w:rFonts w:ascii="Times New Roman" w:hAnsi="Times New Roman" w:cs="Times New Roman"/>
            <w:sz w:val="24"/>
            <w:szCs w:val="24"/>
          </w:rPr>
          <w:t>, she invoked the debate</w:t>
        </w:r>
      </w:ins>
      <w:r w:rsidR="00C042B9">
        <w:rPr>
          <w:rFonts w:ascii="Times New Roman" w:hAnsi="Times New Roman" w:cs="Times New Roman"/>
          <w:sz w:val="24"/>
          <w:szCs w:val="24"/>
        </w:rPr>
        <w:t xml:space="preserve"> which started with</w:t>
      </w:r>
      <w:r>
        <w:rPr>
          <w:rFonts w:ascii="Times New Roman" w:hAnsi="Times New Roman" w:cs="Times New Roman"/>
          <w:sz w:val="24"/>
          <w:szCs w:val="24"/>
        </w:rPr>
        <w:t xml:space="preserve"> the Bombay Mate</w:t>
      </w:r>
      <w:r w:rsidR="00C042B9">
        <w:rPr>
          <w:rFonts w:ascii="Times New Roman" w:hAnsi="Times New Roman" w:cs="Times New Roman"/>
          <w:sz w:val="24"/>
          <w:szCs w:val="24"/>
        </w:rPr>
        <w:t xml:space="preserve">rnity Benefit Act in 1929. </w:t>
      </w:r>
      <w:r>
        <w:rPr>
          <w:rFonts w:ascii="Times New Roman" w:hAnsi="Times New Roman" w:cs="Times New Roman"/>
          <w:sz w:val="24"/>
          <w:szCs w:val="24"/>
        </w:rPr>
        <w:t xml:space="preserve">Sen narrated that while the women workers of textile mills demanded for maternity benefits, neither the state nor the mill workers wanted to bear the financial responsibility that the maternity benefit is accompanied with. </w:t>
      </w:r>
      <w:r w:rsidRPr="00995631">
        <w:rPr>
          <w:rFonts w:ascii="Times New Roman" w:hAnsi="Times New Roman" w:cs="Times New Roman"/>
          <w:sz w:val="24"/>
          <w:szCs w:val="24"/>
        </w:rPr>
        <w:t xml:space="preserve">Further she pointed out that in 1961, the central government Maternity Benefit Act was passed. </w:t>
      </w:r>
      <w:r>
        <w:rPr>
          <w:rFonts w:ascii="Times New Roman" w:hAnsi="Times New Roman" w:cs="Times New Roman"/>
          <w:sz w:val="24"/>
          <w:szCs w:val="24"/>
        </w:rPr>
        <w:t>Though from time to time there are amendments to Maternity Benefit Act of 1961</w:t>
      </w:r>
      <w:r w:rsidR="00B91BD9">
        <w:rPr>
          <w:rFonts w:ascii="Times New Roman" w:hAnsi="Times New Roman" w:cs="Times New Roman"/>
          <w:sz w:val="24"/>
          <w:szCs w:val="24"/>
        </w:rPr>
        <w:t>, t</w:t>
      </w:r>
      <w:r>
        <w:rPr>
          <w:rFonts w:ascii="Times New Roman" w:hAnsi="Times New Roman" w:cs="Times New Roman"/>
          <w:sz w:val="24"/>
          <w:szCs w:val="24"/>
        </w:rPr>
        <w:t xml:space="preserve">here was an attempt to connect maternity benefit with the number of living children the woman has. However, </w:t>
      </w:r>
      <w:r w:rsidR="00217B2B">
        <w:rPr>
          <w:rFonts w:ascii="Times New Roman" w:hAnsi="Times New Roman" w:cs="Times New Roman"/>
          <w:sz w:val="24"/>
          <w:szCs w:val="24"/>
        </w:rPr>
        <w:t xml:space="preserve">she critiqued this attempt by referring to </w:t>
      </w:r>
      <w:proofErr w:type="spellStart"/>
      <w:r>
        <w:rPr>
          <w:rFonts w:ascii="Times New Roman" w:hAnsi="Times New Roman" w:cs="Times New Roman"/>
          <w:sz w:val="24"/>
          <w:szCs w:val="24"/>
        </w:rPr>
        <w:t>Lotika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Sarkar</w:t>
      </w:r>
      <w:r w:rsidR="00217B2B">
        <w:rPr>
          <w:rFonts w:ascii="Times New Roman" w:hAnsi="Times New Roman" w:cs="Times New Roman"/>
          <w:sz w:val="24"/>
          <w:szCs w:val="24"/>
        </w:rPr>
        <w:t>’s</w:t>
      </w:r>
      <w:proofErr w:type="spellEnd"/>
      <w:r w:rsidR="00217B2B">
        <w:rPr>
          <w:rFonts w:ascii="Times New Roman" w:hAnsi="Times New Roman" w:cs="Times New Roman"/>
          <w:sz w:val="24"/>
          <w:szCs w:val="24"/>
        </w:rPr>
        <w:t xml:space="preserve"> argument</w:t>
      </w:r>
      <w:r>
        <w:rPr>
          <w:rFonts w:ascii="Times New Roman" w:hAnsi="Times New Roman" w:cs="Times New Roman"/>
          <w:sz w:val="24"/>
          <w:szCs w:val="24"/>
        </w:rPr>
        <w:t xml:space="preserve"> against such proposition on the ground that </w:t>
      </w:r>
      <w:r w:rsidRPr="00995631">
        <w:rPr>
          <w:rFonts w:ascii="Times New Roman" w:hAnsi="Times New Roman" w:cs="Times New Roman"/>
          <w:sz w:val="24"/>
          <w:szCs w:val="24"/>
        </w:rPr>
        <w:t>the benefit was for women to recover her health post child birth and had</w:t>
      </w:r>
      <w:r w:rsidR="00217B2B">
        <w:rPr>
          <w:rFonts w:ascii="Times New Roman" w:hAnsi="Times New Roman" w:cs="Times New Roman"/>
          <w:sz w:val="24"/>
          <w:szCs w:val="24"/>
        </w:rPr>
        <w:t xml:space="preserve"> nothing to do with the</w:t>
      </w:r>
      <w:r w:rsidRPr="00995631">
        <w:rPr>
          <w:rFonts w:ascii="Times New Roman" w:hAnsi="Times New Roman" w:cs="Times New Roman"/>
          <w:sz w:val="24"/>
          <w:szCs w:val="24"/>
        </w:rPr>
        <w:t xml:space="preserve"> of number of children.</w:t>
      </w:r>
      <w:r>
        <w:rPr>
          <w:rFonts w:ascii="Times New Roman" w:hAnsi="Times New Roman" w:cs="Times New Roman"/>
          <w:sz w:val="24"/>
          <w:szCs w:val="24"/>
        </w:rPr>
        <w:t xml:space="preserve"> However, the recent ame</w:t>
      </w:r>
      <w:r w:rsidR="00217B2B">
        <w:rPr>
          <w:rFonts w:ascii="Times New Roman" w:hAnsi="Times New Roman" w:cs="Times New Roman"/>
          <w:sz w:val="24"/>
          <w:szCs w:val="24"/>
        </w:rPr>
        <w:t>n</w:t>
      </w:r>
      <w:r>
        <w:rPr>
          <w:rFonts w:ascii="Times New Roman" w:hAnsi="Times New Roman" w:cs="Times New Roman"/>
          <w:sz w:val="24"/>
          <w:szCs w:val="24"/>
        </w:rPr>
        <w:t>dments in the maternity benefit Act in 2017</w:t>
      </w:r>
      <w:ins w:id="124" w:author="MADHUMITA BISWAL" w:date="2018-07-28T16:52:00Z">
        <w:r w:rsidR="00CC04EA">
          <w:rPr>
            <w:rFonts w:ascii="Times New Roman" w:hAnsi="Times New Roman" w:cs="Times New Roman"/>
            <w:sz w:val="24"/>
            <w:szCs w:val="24"/>
          </w:rPr>
          <w:t>, 24 weeks leave is granted to women who have two or less surviving</w:t>
        </w:r>
      </w:ins>
      <w:ins w:id="125" w:author="MADHUMITA BISWAL" w:date="2018-07-28T16:53:00Z">
        <w:r w:rsidR="00CC04EA">
          <w:rPr>
            <w:rFonts w:ascii="Times New Roman" w:hAnsi="Times New Roman" w:cs="Times New Roman"/>
            <w:sz w:val="24"/>
            <w:szCs w:val="24"/>
          </w:rPr>
          <w:t xml:space="preserve"> </w:t>
        </w:r>
        <w:proofErr w:type="spellStart"/>
        <w:r w:rsidR="00CC04EA">
          <w:rPr>
            <w:rFonts w:ascii="Times New Roman" w:hAnsi="Times New Roman" w:cs="Times New Roman"/>
            <w:sz w:val="24"/>
            <w:szCs w:val="24"/>
          </w:rPr>
          <w:t>children.</w:t>
        </w:r>
      </w:ins>
      <w:del w:id="126" w:author="MADHUMITA BISWAL" w:date="2018-07-28T16:53:00Z">
        <w:r w:rsidRPr="00337F1C" w:rsidDel="00CC04EA">
          <w:rPr>
            <w:rFonts w:ascii="Times New Roman" w:hAnsi="Times New Roman" w:cs="Times New Roman"/>
            <w:sz w:val="24"/>
            <w:szCs w:val="24"/>
          </w:rPr>
          <w:delText xml:space="preserve"> </w:delText>
        </w:r>
        <w:r w:rsidR="00B91BD9" w:rsidDel="00CC04EA">
          <w:rPr>
            <w:rFonts w:ascii="Times New Roman" w:hAnsi="Times New Roman" w:cs="Times New Roman"/>
            <w:sz w:val="24"/>
            <w:szCs w:val="24"/>
          </w:rPr>
          <w:delText>restricts</w:delText>
        </w:r>
        <w:r w:rsidRPr="00995631" w:rsidDel="00CC04EA">
          <w:rPr>
            <w:rFonts w:ascii="Times New Roman" w:hAnsi="Times New Roman" w:cs="Times New Roman"/>
            <w:sz w:val="24"/>
            <w:szCs w:val="24"/>
          </w:rPr>
          <w:delText xml:space="preserve"> women who have two or less surviving children can only avail maternity benefit of 24 weeks.</w:delText>
        </w:r>
        <w:r w:rsidDel="00CC04EA">
          <w:rPr>
            <w:rFonts w:ascii="Times New Roman" w:hAnsi="Times New Roman" w:cs="Times New Roman"/>
            <w:sz w:val="24"/>
            <w:szCs w:val="24"/>
          </w:rPr>
          <w:delText xml:space="preserve"> She forcefully argued that t</w:delText>
        </w:r>
      </w:del>
      <w:ins w:id="127" w:author="MADHUMITA BISWAL" w:date="2018-07-28T16:53:00Z">
        <w:r w:rsidR="00CC04EA">
          <w:rPr>
            <w:rFonts w:ascii="Times New Roman" w:hAnsi="Times New Roman" w:cs="Times New Roman"/>
            <w:sz w:val="24"/>
            <w:szCs w:val="24"/>
          </w:rPr>
          <w:t>T</w:t>
        </w:r>
      </w:ins>
      <w:r>
        <w:rPr>
          <w:rFonts w:ascii="Times New Roman" w:hAnsi="Times New Roman" w:cs="Times New Roman"/>
          <w:sz w:val="24"/>
          <w:szCs w:val="24"/>
        </w:rPr>
        <w:t>hough</w:t>
      </w:r>
      <w:proofErr w:type="spellEnd"/>
      <w:r>
        <w:rPr>
          <w:rFonts w:ascii="Times New Roman" w:hAnsi="Times New Roman" w:cs="Times New Roman"/>
          <w:sz w:val="24"/>
          <w:szCs w:val="24"/>
        </w:rPr>
        <w:t xml:space="preserve"> </w:t>
      </w:r>
      <w:del w:id="128" w:author="MADHUMITA BISWAL" w:date="2018-07-28T16:53:00Z">
        <w:r w:rsidDel="00CC04EA">
          <w:rPr>
            <w:rFonts w:ascii="Times New Roman" w:hAnsi="Times New Roman" w:cs="Times New Roman"/>
            <w:sz w:val="24"/>
            <w:szCs w:val="24"/>
          </w:rPr>
          <w:delText xml:space="preserve">the </w:delText>
        </w:r>
      </w:del>
      <w:r>
        <w:rPr>
          <w:rFonts w:ascii="Times New Roman" w:hAnsi="Times New Roman" w:cs="Times New Roman"/>
          <w:sz w:val="24"/>
          <w:szCs w:val="24"/>
        </w:rPr>
        <w:t xml:space="preserve">recent amendments  is projected </w:t>
      </w:r>
      <w:ins w:id="129" w:author="MADHUMITA BISWAL" w:date="2018-07-28T16:53:00Z">
        <w:r w:rsidR="00CC04EA">
          <w:rPr>
            <w:rFonts w:ascii="Times New Roman" w:hAnsi="Times New Roman" w:cs="Times New Roman"/>
            <w:sz w:val="24"/>
            <w:szCs w:val="24"/>
          </w:rPr>
          <w:t xml:space="preserve">as </w:t>
        </w:r>
      </w:ins>
      <w:ins w:id="130" w:author="MADHUMITA BISWAL" w:date="2018-07-28T16:54:00Z">
        <w:r w:rsidR="00CC04EA">
          <w:rPr>
            <w:rFonts w:ascii="Times New Roman" w:hAnsi="Times New Roman" w:cs="Times New Roman"/>
            <w:sz w:val="24"/>
            <w:szCs w:val="24"/>
          </w:rPr>
          <w:t xml:space="preserve">a </w:t>
        </w:r>
      </w:ins>
      <w:ins w:id="131" w:author="MADHUMITA BISWAL" w:date="2018-07-28T16:53:00Z">
        <w:r w:rsidR="00CC04EA">
          <w:rPr>
            <w:rFonts w:ascii="Times New Roman" w:hAnsi="Times New Roman" w:cs="Times New Roman"/>
            <w:sz w:val="24"/>
            <w:szCs w:val="24"/>
          </w:rPr>
          <w:t>progressive</w:t>
        </w:r>
      </w:ins>
      <w:ins w:id="132" w:author="MADHUMITA BISWAL" w:date="2018-07-28T16:54:00Z">
        <w:r w:rsidR="00CC04EA">
          <w:rPr>
            <w:rFonts w:ascii="Times New Roman" w:hAnsi="Times New Roman" w:cs="Times New Roman"/>
            <w:sz w:val="24"/>
            <w:szCs w:val="24"/>
          </w:rPr>
          <w:t xml:space="preserve"> move in terms of </w:t>
        </w:r>
      </w:ins>
      <w:del w:id="133" w:author="MADHUMITA BISWAL" w:date="2018-07-28T16:55:00Z">
        <w:r w:rsidDel="00CC04EA">
          <w:rPr>
            <w:rFonts w:ascii="Times New Roman" w:hAnsi="Times New Roman" w:cs="Times New Roman"/>
            <w:sz w:val="24"/>
            <w:szCs w:val="24"/>
          </w:rPr>
          <w:delText xml:space="preserve">to have introduced many positive changes in the previous Act such as: </w:delText>
        </w:r>
      </w:del>
      <w:r>
        <w:rPr>
          <w:rFonts w:ascii="Times New Roman" w:hAnsi="Times New Roman" w:cs="Times New Roman"/>
          <w:sz w:val="24"/>
          <w:szCs w:val="24"/>
        </w:rPr>
        <w:t xml:space="preserve">extending the leave provision, </w:t>
      </w:r>
      <w:r>
        <w:rPr>
          <w:rFonts w:ascii="Times New Roman" w:hAnsi="Times New Roman" w:cs="Times New Roman"/>
          <w:sz w:val="24"/>
          <w:szCs w:val="24"/>
        </w:rPr>
        <w:lastRenderedPageBreak/>
        <w:t>reducing the number of days of continuous service, providing leave for adopting mothers and commissioning mothers, such provisions only suits the interests of the middle class working women</w:t>
      </w:r>
      <w:ins w:id="134" w:author="MADHUMITA BISWAL" w:date="2018-07-28T16:56:00Z">
        <w:r w:rsidR="00CC04EA">
          <w:rPr>
            <w:rFonts w:ascii="Times New Roman" w:hAnsi="Times New Roman" w:cs="Times New Roman"/>
            <w:sz w:val="24"/>
            <w:szCs w:val="24"/>
          </w:rPr>
          <w:t xml:space="preserve"> undermining the needs of poor women</w:t>
        </w:r>
      </w:ins>
      <w:r>
        <w:rPr>
          <w:rFonts w:ascii="Times New Roman" w:hAnsi="Times New Roman" w:cs="Times New Roman"/>
          <w:sz w:val="24"/>
          <w:szCs w:val="24"/>
        </w:rPr>
        <w:t>.</w:t>
      </w:r>
      <w:del w:id="135" w:author="MADHUMITA BISWAL" w:date="2018-07-28T16:56:00Z">
        <w:r w:rsidDel="00CC04EA">
          <w:rPr>
            <w:rFonts w:ascii="Times New Roman" w:hAnsi="Times New Roman" w:cs="Times New Roman"/>
            <w:sz w:val="24"/>
            <w:szCs w:val="24"/>
          </w:rPr>
          <w:delText xml:space="preserve"> The poor women’s needs remain unaddressed.</w:delText>
        </w:r>
      </w:del>
      <w:r>
        <w:rPr>
          <w:rFonts w:ascii="Times New Roman" w:hAnsi="Times New Roman" w:cs="Times New Roman"/>
          <w:sz w:val="24"/>
          <w:szCs w:val="24"/>
        </w:rPr>
        <w:t xml:space="preserve">  </w:t>
      </w:r>
    </w:p>
    <w:p w:rsidR="00217B2B" w:rsidRPr="00F51F25" w:rsidRDefault="00217B2B" w:rsidP="00217B2B">
      <w:pPr>
        <w:spacing w:line="360" w:lineRule="auto"/>
        <w:jc w:val="both"/>
        <w:rPr>
          <w:rFonts w:ascii="Times New Roman" w:hAnsi="Times New Roman" w:cs="Times New Roman"/>
          <w:sz w:val="24"/>
          <w:szCs w:val="24"/>
        </w:rPr>
      </w:pPr>
      <w:del w:id="136" w:author="MADHUMITA BISWAL" w:date="2018-07-28T22:55:00Z">
        <w:r w:rsidRPr="00F51F25" w:rsidDel="00E84609">
          <w:rPr>
            <w:rFonts w:ascii="Times New Roman" w:hAnsi="Times New Roman" w:cs="Times New Roman"/>
            <w:sz w:val="24"/>
            <w:szCs w:val="24"/>
          </w:rPr>
          <w:delText>Dr.</w:delText>
        </w:r>
      </w:del>
      <w:r w:rsidRPr="00F51F25">
        <w:rPr>
          <w:rFonts w:ascii="Times New Roman" w:hAnsi="Times New Roman" w:cs="Times New Roman"/>
          <w:sz w:val="24"/>
          <w:szCs w:val="24"/>
        </w:rPr>
        <w:t xml:space="preserve"> </w:t>
      </w:r>
      <w:proofErr w:type="spellStart"/>
      <w:r w:rsidRPr="00F51F25">
        <w:rPr>
          <w:rFonts w:ascii="Times New Roman" w:hAnsi="Times New Roman" w:cs="Times New Roman"/>
          <w:sz w:val="24"/>
          <w:szCs w:val="24"/>
        </w:rPr>
        <w:t>Asha</w:t>
      </w:r>
      <w:proofErr w:type="spellEnd"/>
      <w:r w:rsidRPr="00F51F25">
        <w:rPr>
          <w:rFonts w:ascii="Times New Roman" w:hAnsi="Times New Roman" w:cs="Times New Roman"/>
          <w:sz w:val="24"/>
          <w:szCs w:val="24"/>
        </w:rPr>
        <w:t xml:space="preserve"> </w:t>
      </w:r>
      <w:proofErr w:type="spellStart"/>
      <w:r w:rsidRPr="00F51F25">
        <w:rPr>
          <w:rFonts w:ascii="Times New Roman" w:hAnsi="Times New Roman" w:cs="Times New Roman"/>
          <w:sz w:val="24"/>
          <w:szCs w:val="24"/>
        </w:rPr>
        <w:t>Achuthan</w:t>
      </w:r>
      <w:proofErr w:type="spellEnd"/>
      <w:r w:rsidRPr="00F51F25">
        <w:rPr>
          <w:rFonts w:ascii="Times New Roman" w:hAnsi="Times New Roman" w:cs="Times New Roman"/>
          <w:sz w:val="24"/>
          <w:szCs w:val="24"/>
        </w:rPr>
        <w:t xml:space="preserve"> </w:t>
      </w:r>
      <w:r>
        <w:rPr>
          <w:rFonts w:ascii="Times New Roman" w:hAnsi="Times New Roman" w:cs="Times New Roman"/>
          <w:sz w:val="24"/>
          <w:szCs w:val="24"/>
        </w:rPr>
        <w:t xml:space="preserve">joined the debate on democratization of health care through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w:t>
      </w:r>
      <w:del w:id="137" w:author="MADHUMITA BISWAL" w:date="2018-07-28T16:58:00Z">
        <w:r w:rsidDel="00C93DDF">
          <w:rPr>
            <w:rFonts w:ascii="Times New Roman" w:hAnsi="Times New Roman" w:cs="Times New Roman"/>
            <w:sz w:val="24"/>
            <w:szCs w:val="24"/>
          </w:rPr>
          <w:delText>new</w:delText>
        </w:r>
      </w:del>
      <w:ins w:id="138" w:author="MADHUMITA BISWAL" w:date="2018-07-28T16:58:00Z">
        <w:r w:rsidR="00C93DDF">
          <w:rPr>
            <w:rFonts w:ascii="Times New Roman" w:hAnsi="Times New Roman" w:cs="Times New Roman"/>
            <w:sz w:val="24"/>
            <w:szCs w:val="24"/>
          </w:rPr>
          <w:t>different</w:t>
        </w:r>
      </w:ins>
      <w:r>
        <w:rPr>
          <w:rFonts w:ascii="Times New Roman" w:hAnsi="Times New Roman" w:cs="Times New Roman"/>
          <w:sz w:val="24"/>
          <w:szCs w:val="24"/>
        </w:rPr>
        <w:t xml:space="preserve"> approach. By narrating many case studies, she emphasized </w:t>
      </w:r>
      <w:ins w:id="139" w:author="MADHUMITA BISWAL" w:date="2018-07-28T16:58:00Z">
        <w:r w:rsidR="00C93DDF">
          <w:rPr>
            <w:rFonts w:ascii="Times New Roman" w:hAnsi="Times New Roman" w:cs="Times New Roman"/>
            <w:sz w:val="24"/>
            <w:szCs w:val="24"/>
          </w:rPr>
          <w:t xml:space="preserve">on </w:t>
        </w:r>
      </w:ins>
      <w:r>
        <w:rPr>
          <w:rFonts w:ascii="Times New Roman" w:hAnsi="Times New Roman" w:cs="Times New Roman"/>
          <w:sz w:val="24"/>
          <w:szCs w:val="24"/>
        </w:rPr>
        <w:t>the urgency to use critical feminists’ advocacy for having clinical dialogue between doctor and patient rather than technological dialogue (through X-rays, pathology reports, etc</w:t>
      </w:r>
      <w:r w:rsidR="00930471">
        <w:rPr>
          <w:rFonts w:ascii="Times New Roman" w:hAnsi="Times New Roman" w:cs="Times New Roman"/>
          <w:sz w:val="24"/>
          <w:szCs w:val="24"/>
        </w:rPr>
        <w:t>.</w:t>
      </w:r>
      <w:r>
        <w:rPr>
          <w:rFonts w:ascii="Times New Roman" w:hAnsi="Times New Roman" w:cs="Times New Roman"/>
          <w:sz w:val="24"/>
          <w:szCs w:val="24"/>
        </w:rPr>
        <w:t xml:space="preserve"> through which doctors in medical set-up make sense of disease and body) and methodological attentiveness </w:t>
      </w:r>
      <w:del w:id="140" w:author="MADHUMITA BISWAL" w:date="2018-07-28T16:59:00Z">
        <w:r w:rsidDel="00C93DDF">
          <w:rPr>
            <w:rFonts w:ascii="Times New Roman" w:hAnsi="Times New Roman" w:cs="Times New Roman"/>
            <w:sz w:val="24"/>
            <w:szCs w:val="24"/>
          </w:rPr>
          <w:delText>in</w:delText>
        </w:r>
      </w:del>
      <w:ins w:id="141" w:author="MADHUMITA BISWAL" w:date="2018-07-28T16:59:00Z">
        <w:r w:rsidR="00C93DDF">
          <w:rPr>
            <w:rFonts w:ascii="Times New Roman" w:hAnsi="Times New Roman" w:cs="Times New Roman"/>
            <w:sz w:val="24"/>
            <w:szCs w:val="24"/>
          </w:rPr>
          <w:t>to</w:t>
        </w:r>
      </w:ins>
      <w:r>
        <w:rPr>
          <w:rFonts w:ascii="Times New Roman" w:hAnsi="Times New Roman" w:cs="Times New Roman"/>
          <w:sz w:val="24"/>
          <w:szCs w:val="24"/>
        </w:rPr>
        <w:t xml:space="preserve"> multisided and multilingual </w:t>
      </w:r>
      <w:ins w:id="142" w:author="MADHUMITA BISWAL" w:date="2018-07-28T17:00:00Z">
        <w:r w:rsidR="00C93DDF">
          <w:rPr>
            <w:rFonts w:ascii="Times New Roman" w:hAnsi="Times New Roman" w:cs="Times New Roman"/>
            <w:sz w:val="24"/>
            <w:szCs w:val="24"/>
          </w:rPr>
          <w:t>aspect</w:t>
        </w:r>
      </w:ins>
      <w:del w:id="143" w:author="MADHUMITA BISWAL" w:date="2018-07-28T17:00:00Z">
        <w:r w:rsidDel="00C93DDF">
          <w:rPr>
            <w:rFonts w:ascii="Times New Roman" w:hAnsi="Times New Roman" w:cs="Times New Roman"/>
            <w:sz w:val="24"/>
            <w:szCs w:val="24"/>
          </w:rPr>
          <w:delText>manner</w:delText>
        </w:r>
      </w:del>
      <w:r>
        <w:rPr>
          <w:rFonts w:ascii="Times New Roman" w:hAnsi="Times New Roman" w:cs="Times New Roman"/>
          <w:sz w:val="24"/>
          <w:szCs w:val="24"/>
        </w:rPr>
        <w:t xml:space="preserve"> in order to bring equity in healt</w:t>
      </w:r>
      <w:r w:rsidR="00047807">
        <w:rPr>
          <w:rFonts w:ascii="Times New Roman" w:hAnsi="Times New Roman" w:cs="Times New Roman"/>
          <w:sz w:val="24"/>
          <w:szCs w:val="24"/>
        </w:rPr>
        <w:t>h care. Simultaneously, she</w:t>
      </w:r>
      <w:r>
        <w:rPr>
          <w:rFonts w:ascii="Times New Roman" w:hAnsi="Times New Roman" w:cs="Times New Roman"/>
          <w:sz w:val="24"/>
          <w:szCs w:val="24"/>
        </w:rPr>
        <w:t xml:space="preserve"> highlighted how </w:t>
      </w:r>
      <w:del w:id="144" w:author="MADHUMITA BISWAL" w:date="2018-07-28T17:00:00Z">
        <w:r w:rsidDel="00C93DDF">
          <w:rPr>
            <w:rFonts w:ascii="Times New Roman" w:hAnsi="Times New Roman" w:cs="Times New Roman"/>
            <w:sz w:val="24"/>
            <w:szCs w:val="24"/>
          </w:rPr>
          <w:delText xml:space="preserve">in </w:delText>
        </w:r>
      </w:del>
      <w:r>
        <w:rPr>
          <w:rFonts w:ascii="Times New Roman" w:hAnsi="Times New Roman" w:cs="Times New Roman"/>
          <w:sz w:val="24"/>
          <w:szCs w:val="24"/>
        </w:rPr>
        <w:t xml:space="preserve">clinical setting </w:t>
      </w:r>
      <w:del w:id="145" w:author="MADHUMITA BISWAL" w:date="2018-07-28T17:00:00Z">
        <w:r w:rsidDel="00C93DDF">
          <w:rPr>
            <w:rFonts w:ascii="Times New Roman" w:hAnsi="Times New Roman" w:cs="Times New Roman"/>
            <w:sz w:val="24"/>
            <w:szCs w:val="24"/>
          </w:rPr>
          <w:delText xml:space="preserve">too </w:delText>
        </w:r>
      </w:del>
      <w:r>
        <w:rPr>
          <w:rFonts w:ascii="Times New Roman" w:hAnsi="Times New Roman" w:cs="Times New Roman"/>
          <w:sz w:val="24"/>
          <w:szCs w:val="24"/>
        </w:rPr>
        <w:t>become</w:t>
      </w:r>
      <w:ins w:id="146" w:author="MADHUMITA BISWAL" w:date="2018-07-28T17:01:00Z">
        <w:r w:rsidR="00C93DDF">
          <w:rPr>
            <w:rFonts w:ascii="Times New Roman" w:hAnsi="Times New Roman" w:cs="Times New Roman"/>
            <w:sz w:val="24"/>
            <w:szCs w:val="24"/>
          </w:rPr>
          <w:t>s</w:t>
        </w:r>
      </w:ins>
      <w:r>
        <w:rPr>
          <w:rFonts w:ascii="Times New Roman" w:hAnsi="Times New Roman" w:cs="Times New Roman"/>
          <w:sz w:val="24"/>
          <w:szCs w:val="24"/>
        </w:rPr>
        <w:t xml:space="preserve"> a site, where normative structure on gender and sexua</w:t>
      </w:r>
      <w:r w:rsidR="00047807">
        <w:rPr>
          <w:rFonts w:ascii="Times New Roman" w:hAnsi="Times New Roman" w:cs="Times New Roman"/>
          <w:sz w:val="24"/>
          <w:szCs w:val="24"/>
        </w:rPr>
        <w:t>lity are enacted and</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pathologisation</w:t>
      </w:r>
      <w:proofErr w:type="spellEnd"/>
      <w:r>
        <w:rPr>
          <w:rFonts w:ascii="Times New Roman" w:hAnsi="Times New Roman" w:cs="Times New Roman"/>
          <w:sz w:val="24"/>
          <w:szCs w:val="24"/>
        </w:rPr>
        <w:t xml:space="preserve"> of gender identity</w:t>
      </w:r>
      <w:r w:rsidR="00047807">
        <w:rPr>
          <w:rFonts w:ascii="Times New Roman" w:hAnsi="Times New Roman" w:cs="Times New Roman"/>
          <w:sz w:val="24"/>
          <w:szCs w:val="24"/>
        </w:rPr>
        <w:t xml:space="preserve"> are</w:t>
      </w:r>
      <w:proofErr w:type="gramEnd"/>
      <w:r w:rsidR="00047807">
        <w:rPr>
          <w:rFonts w:ascii="Times New Roman" w:hAnsi="Times New Roman" w:cs="Times New Roman"/>
          <w:sz w:val="24"/>
          <w:szCs w:val="24"/>
        </w:rPr>
        <w:t xml:space="preserve"> enforced</w:t>
      </w:r>
      <w:r>
        <w:rPr>
          <w:rFonts w:ascii="Times New Roman" w:hAnsi="Times New Roman" w:cs="Times New Roman"/>
          <w:sz w:val="24"/>
          <w:szCs w:val="24"/>
        </w:rPr>
        <w:t xml:space="preserve">. </w:t>
      </w:r>
      <w:del w:id="147" w:author="MADHUMITA BISWAL" w:date="2018-07-28T17:01:00Z">
        <w:r w:rsidDel="00C93DDF">
          <w:rPr>
            <w:rFonts w:ascii="Times New Roman" w:hAnsi="Times New Roman" w:cs="Times New Roman"/>
            <w:sz w:val="24"/>
            <w:szCs w:val="24"/>
          </w:rPr>
          <w:delText>Secondly,</w:delText>
        </w:r>
      </w:del>
      <w:ins w:id="148" w:author="MADHUMITA BISWAL" w:date="2018-07-28T17:01:00Z">
        <w:r w:rsidR="00C93DDF">
          <w:rPr>
            <w:rFonts w:ascii="Times New Roman" w:hAnsi="Times New Roman" w:cs="Times New Roman"/>
            <w:sz w:val="24"/>
            <w:szCs w:val="24"/>
          </w:rPr>
          <w:t>Further,</w:t>
        </w:r>
      </w:ins>
      <w:r>
        <w:rPr>
          <w:rFonts w:ascii="Times New Roman" w:hAnsi="Times New Roman" w:cs="Times New Roman"/>
          <w:sz w:val="24"/>
          <w:szCs w:val="24"/>
        </w:rPr>
        <w:t xml:space="preserve"> she tried to explain</w:t>
      </w:r>
      <w:r w:rsidRPr="00F51F25">
        <w:rPr>
          <w:rFonts w:ascii="Times New Roman" w:hAnsi="Times New Roman" w:cs="Times New Roman"/>
          <w:sz w:val="24"/>
          <w:szCs w:val="24"/>
        </w:rPr>
        <w:t xml:space="preserve"> the changing meanings of h</w:t>
      </w:r>
      <w:r>
        <w:rPr>
          <w:rFonts w:ascii="Times New Roman" w:hAnsi="Times New Roman" w:cs="Times New Roman"/>
          <w:sz w:val="24"/>
          <w:szCs w:val="24"/>
        </w:rPr>
        <w:t>ealth, disease, body and gender under the</w:t>
      </w:r>
      <w:r w:rsidRPr="00F51F25">
        <w:rPr>
          <w:rFonts w:ascii="Times New Roman" w:hAnsi="Times New Roman" w:cs="Times New Roman"/>
          <w:sz w:val="24"/>
          <w:szCs w:val="24"/>
        </w:rPr>
        <w:t xml:space="preserve"> </w:t>
      </w:r>
      <w:del w:id="149" w:author="MADHUMITA BISWAL" w:date="2018-07-28T17:02:00Z">
        <w:r w:rsidRPr="00F51F25" w:rsidDel="009C63EF">
          <w:rPr>
            <w:rFonts w:ascii="Times New Roman" w:hAnsi="Times New Roman" w:cs="Times New Roman"/>
            <w:sz w:val="24"/>
            <w:szCs w:val="24"/>
          </w:rPr>
          <w:delText>changing</w:delText>
        </w:r>
      </w:del>
      <w:ins w:id="150" w:author="MADHUMITA BISWAL" w:date="2018-07-28T17:02:00Z">
        <w:r w:rsidR="009C63EF">
          <w:rPr>
            <w:rFonts w:ascii="Times New Roman" w:hAnsi="Times New Roman" w:cs="Times New Roman"/>
            <w:sz w:val="24"/>
            <w:szCs w:val="24"/>
          </w:rPr>
          <w:t>shifting</w:t>
        </w:r>
      </w:ins>
      <w:r w:rsidRPr="00F51F25">
        <w:rPr>
          <w:rFonts w:ascii="Times New Roman" w:hAnsi="Times New Roman" w:cs="Times New Roman"/>
          <w:sz w:val="24"/>
          <w:szCs w:val="24"/>
        </w:rPr>
        <w:t xml:space="preserve"> relation between clinic and </w:t>
      </w:r>
      <w:r>
        <w:rPr>
          <w:rFonts w:ascii="Times New Roman" w:hAnsi="Times New Roman" w:cs="Times New Roman"/>
          <w:sz w:val="24"/>
          <w:szCs w:val="24"/>
        </w:rPr>
        <w:t>“</w:t>
      </w:r>
      <w:r w:rsidRPr="00F51F25">
        <w:rPr>
          <w:rFonts w:ascii="Times New Roman" w:hAnsi="Times New Roman" w:cs="Times New Roman"/>
          <w:sz w:val="24"/>
          <w:szCs w:val="24"/>
        </w:rPr>
        <w:t>laboratory</w:t>
      </w:r>
      <w:r>
        <w:rPr>
          <w:rFonts w:ascii="Times New Roman" w:hAnsi="Times New Roman" w:cs="Times New Roman"/>
          <w:sz w:val="24"/>
          <w:szCs w:val="24"/>
        </w:rPr>
        <w:t>”</w:t>
      </w:r>
      <w:r w:rsidRPr="00F51F25">
        <w:rPr>
          <w:rFonts w:ascii="Times New Roman" w:hAnsi="Times New Roman" w:cs="Times New Roman"/>
          <w:sz w:val="24"/>
          <w:szCs w:val="24"/>
        </w:rPr>
        <w:t xml:space="preserve"> in d</w:t>
      </w:r>
      <w:r>
        <w:rPr>
          <w:rFonts w:ascii="Times New Roman" w:hAnsi="Times New Roman" w:cs="Times New Roman"/>
          <w:sz w:val="24"/>
          <w:szCs w:val="24"/>
        </w:rPr>
        <w:t>iagnostic settings from 19</w:t>
      </w:r>
      <w:r w:rsidRPr="00BC57E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under hospital medicine to 21</w:t>
      </w:r>
      <w:r w:rsidRPr="00FE43CA">
        <w:rPr>
          <w:rFonts w:ascii="Times New Roman" w:hAnsi="Times New Roman" w:cs="Times New Roman"/>
          <w:sz w:val="24"/>
          <w:szCs w:val="24"/>
          <w:vertAlign w:val="superscript"/>
        </w:rPr>
        <w:t>st</w:t>
      </w:r>
      <w:r>
        <w:rPr>
          <w:rFonts w:ascii="Times New Roman" w:hAnsi="Times New Roman" w:cs="Times New Roman"/>
          <w:sz w:val="24"/>
          <w:szCs w:val="24"/>
        </w:rPr>
        <w:t xml:space="preserve"> century under laboratory medicine.</w:t>
      </w:r>
      <w:r w:rsidRPr="00F51F25">
        <w:rPr>
          <w:rFonts w:ascii="Times New Roman" w:hAnsi="Times New Roman" w:cs="Times New Roman"/>
          <w:sz w:val="24"/>
          <w:szCs w:val="24"/>
        </w:rPr>
        <w:t xml:space="preserve"> </w:t>
      </w:r>
      <w:del w:id="151" w:author="MADHUMITA BISWAL" w:date="2018-07-28T17:03:00Z">
        <w:r w:rsidR="00047807" w:rsidDel="009C63EF">
          <w:rPr>
            <w:rFonts w:ascii="Times New Roman" w:hAnsi="Times New Roman" w:cs="Times New Roman"/>
            <w:sz w:val="24"/>
            <w:szCs w:val="24"/>
          </w:rPr>
          <w:delText>Precisely, s</w:delText>
        </w:r>
      </w:del>
      <w:ins w:id="152" w:author="MADHUMITA BISWAL" w:date="2018-07-28T17:03:00Z">
        <w:r w:rsidR="009C63EF">
          <w:rPr>
            <w:rFonts w:ascii="Times New Roman" w:hAnsi="Times New Roman" w:cs="Times New Roman"/>
            <w:sz w:val="24"/>
            <w:szCs w:val="24"/>
          </w:rPr>
          <w:t>S</w:t>
        </w:r>
      </w:ins>
      <w:r w:rsidR="00047807">
        <w:rPr>
          <w:rFonts w:ascii="Times New Roman" w:hAnsi="Times New Roman" w:cs="Times New Roman"/>
          <w:sz w:val="24"/>
          <w:szCs w:val="24"/>
        </w:rPr>
        <w:t>he discussed</w:t>
      </w:r>
      <w:del w:id="153" w:author="MADHUMITA BISWAL" w:date="2018-07-28T17:03:00Z">
        <w:r w:rsidDel="009C63EF">
          <w:rPr>
            <w:rFonts w:ascii="Times New Roman" w:hAnsi="Times New Roman" w:cs="Times New Roman"/>
            <w:sz w:val="24"/>
            <w:szCs w:val="24"/>
          </w:rPr>
          <w:delText xml:space="preserve"> about</w:delText>
        </w:r>
      </w:del>
      <w:r>
        <w:rPr>
          <w:rFonts w:ascii="Times New Roman" w:hAnsi="Times New Roman" w:cs="Times New Roman"/>
          <w:sz w:val="24"/>
          <w:szCs w:val="24"/>
        </w:rPr>
        <w:t xml:space="preserve"> how </w:t>
      </w:r>
      <w:del w:id="154" w:author="MADHUMITA BISWAL" w:date="2018-07-28T17:04:00Z">
        <w:r w:rsidDel="009C63EF">
          <w:rPr>
            <w:rFonts w:ascii="Times New Roman" w:hAnsi="Times New Roman" w:cs="Times New Roman"/>
            <w:sz w:val="24"/>
            <w:szCs w:val="24"/>
          </w:rPr>
          <w:delText xml:space="preserve">the </w:delText>
        </w:r>
      </w:del>
      <w:r>
        <w:rPr>
          <w:rFonts w:ascii="Times New Roman" w:hAnsi="Times New Roman" w:cs="Times New Roman"/>
          <w:sz w:val="24"/>
          <w:szCs w:val="24"/>
        </w:rPr>
        <w:t>authority of the clinic has been</w:t>
      </w:r>
      <w:ins w:id="155" w:author="MADHUMITA BISWAL" w:date="2018-07-28T17:04:00Z">
        <w:r w:rsidR="009C63EF">
          <w:rPr>
            <w:rFonts w:ascii="Times New Roman" w:hAnsi="Times New Roman" w:cs="Times New Roman"/>
            <w:sz w:val="24"/>
            <w:szCs w:val="24"/>
          </w:rPr>
          <w:t xml:space="preserve"> </w:t>
        </w:r>
        <w:proofErr w:type="spellStart"/>
        <w:r w:rsidR="009C63EF">
          <w:rPr>
            <w:rFonts w:ascii="Times New Roman" w:hAnsi="Times New Roman" w:cs="Times New Roman"/>
            <w:sz w:val="24"/>
            <w:szCs w:val="24"/>
          </w:rPr>
          <w:t>diversified</w:t>
        </w:r>
      </w:ins>
      <w:del w:id="156" w:author="MADHUMITA BISWAL" w:date="2018-07-28T17:04:00Z">
        <w:r w:rsidDel="009C63EF">
          <w:rPr>
            <w:rFonts w:ascii="Times New Roman" w:hAnsi="Times New Roman" w:cs="Times New Roman"/>
            <w:sz w:val="24"/>
            <w:szCs w:val="24"/>
          </w:rPr>
          <w:delText xml:space="preserve"> undermined </w:delText>
        </w:r>
      </w:del>
      <w:r>
        <w:rPr>
          <w:rFonts w:ascii="Times New Roman" w:hAnsi="Times New Roman" w:cs="Times New Roman"/>
          <w:sz w:val="24"/>
          <w:szCs w:val="24"/>
        </w:rPr>
        <w:t>under</w:t>
      </w:r>
      <w:proofErr w:type="spellEnd"/>
      <w:r>
        <w:rPr>
          <w:rFonts w:ascii="Times New Roman" w:hAnsi="Times New Roman" w:cs="Times New Roman"/>
          <w:sz w:val="24"/>
          <w:szCs w:val="24"/>
        </w:rPr>
        <w:t xml:space="preserve"> the component of </w:t>
      </w:r>
      <w:proofErr w:type="spellStart"/>
      <w:r>
        <w:rPr>
          <w:rFonts w:ascii="Times New Roman" w:hAnsi="Times New Roman" w:cs="Times New Roman"/>
          <w:sz w:val="24"/>
          <w:szCs w:val="24"/>
        </w:rPr>
        <w:t>molecularisation</w:t>
      </w:r>
      <w:proofErr w:type="spellEnd"/>
      <w:r>
        <w:rPr>
          <w:rFonts w:ascii="Times New Roman" w:hAnsi="Times New Roman" w:cs="Times New Roman"/>
          <w:sz w:val="24"/>
          <w:szCs w:val="24"/>
        </w:rPr>
        <w:t xml:space="preserve">. </w:t>
      </w:r>
      <w:del w:id="157" w:author="MADHUMITA BISWAL" w:date="2018-07-28T17:04:00Z">
        <w:r w:rsidDel="009C63EF">
          <w:rPr>
            <w:rFonts w:ascii="Times New Roman" w:hAnsi="Times New Roman" w:cs="Times New Roman"/>
            <w:sz w:val="24"/>
            <w:szCs w:val="24"/>
          </w:rPr>
          <w:delText>She asserted that the l</w:delText>
        </w:r>
      </w:del>
      <w:ins w:id="158" w:author="MADHUMITA BISWAL" w:date="2018-07-28T17:04:00Z">
        <w:r w:rsidR="009C63EF">
          <w:rPr>
            <w:rFonts w:ascii="Times New Roman" w:hAnsi="Times New Roman" w:cs="Times New Roman"/>
            <w:sz w:val="24"/>
            <w:szCs w:val="24"/>
          </w:rPr>
          <w:t>L</w:t>
        </w:r>
      </w:ins>
      <w:r w:rsidRPr="00F51F25">
        <w:rPr>
          <w:rFonts w:ascii="Times New Roman" w:hAnsi="Times New Roman" w:cs="Times New Roman"/>
          <w:sz w:val="24"/>
          <w:szCs w:val="24"/>
        </w:rPr>
        <w:t>anguage of life sciences has shifted to metaphors</w:t>
      </w:r>
      <w:r>
        <w:rPr>
          <w:rFonts w:ascii="Times New Roman" w:hAnsi="Times New Roman" w:cs="Times New Roman"/>
          <w:sz w:val="24"/>
          <w:szCs w:val="24"/>
        </w:rPr>
        <w:t>,</w:t>
      </w:r>
      <w:r w:rsidRPr="00BC57E1">
        <w:rPr>
          <w:rFonts w:ascii="Times New Roman" w:hAnsi="Times New Roman" w:cs="Times New Roman"/>
          <w:sz w:val="24"/>
          <w:szCs w:val="24"/>
        </w:rPr>
        <w:t xml:space="preserve"> when humans begin to relate</w:t>
      </w:r>
      <w:r w:rsidR="00047807">
        <w:rPr>
          <w:rFonts w:ascii="Times New Roman" w:hAnsi="Times New Roman" w:cs="Times New Roman"/>
          <w:sz w:val="24"/>
          <w:szCs w:val="24"/>
        </w:rPr>
        <w:t xml:space="preserve"> themselves through the modicum of</w:t>
      </w:r>
      <w:r w:rsidRPr="00BC57E1">
        <w:rPr>
          <w:rFonts w:ascii="Times New Roman" w:hAnsi="Times New Roman" w:cs="Times New Roman"/>
          <w:sz w:val="24"/>
          <w:szCs w:val="24"/>
        </w:rPr>
        <w:t xml:space="preserve"> body</w:t>
      </w:r>
      <w:r w:rsidR="00047807">
        <w:rPr>
          <w:rFonts w:ascii="Times New Roman" w:hAnsi="Times New Roman" w:cs="Times New Roman"/>
          <w:sz w:val="24"/>
          <w:szCs w:val="24"/>
        </w:rPr>
        <w:t>,</w:t>
      </w:r>
      <w:r w:rsidRPr="00BC57E1">
        <w:rPr>
          <w:rFonts w:ascii="Times New Roman" w:hAnsi="Times New Roman" w:cs="Times New Roman"/>
          <w:sz w:val="24"/>
          <w:szCs w:val="24"/>
        </w:rPr>
        <w:t xml:space="preserve"> understood through its gene</w:t>
      </w:r>
      <w:r>
        <w:rPr>
          <w:rFonts w:ascii="Times New Roman" w:hAnsi="Times New Roman" w:cs="Times New Roman"/>
          <w:sz w:val="24"/>
          <w:szCs w:val="24"/>
        </w:rPr>
        <w:t xml:space="preserve">s, not completely reduced to it. </w:t>
      </w:r>
      <w:r w:rsidRPr="00BC57E1">
        <w:rPr>
          <w:rFonts w:ascii="Times New Roman" w:hAnsi="Times New Roman" w:cs="Times New Roman"/>
          <w:sz w:val="24"/>
          <w:szCs w:val="24"/>
        </w:rPr>
        <w:t xml:space="preserve">What we get is a </w:t>
      </w:r>
      <w:r w:rsidR="00047807">
        <w:rPr>
          <w:rFonts w:ascii="Times New Roman" w:hAnsi="Times New Roman" w:cs="Times New Roman"/>
          <w:sz w:val="24"/>
          <w:szCs w:val="24"/>
        </w:rPr>
        <w:t>wide variety of somatic experts –</w:t>
      </w:r>
      <w:r w:rsidRPr="00BC57E1">
        <w:rPr>
          <w:rFonts w:ascii="Times New Roman" w:hAnsi="Times New Roman" w:cs="Times New Roman"/>
          <w:sz w:val="24"/>
          <w:szCs w:val="24"/>
        </w:rPr>
        <w:t xml:space="preserve"> genetic counsellors, insurance agents, patient forms, gym instructors </w:t>
      </w:r>
      <w:r w:rsidR="00047807">
        <w:rPr>
          <w:rFonts w:ascii="Times New Roman" w:hAnsi="Times New Roman" w:cs="Times New Roman"/>
          <w:sz w:val="24"/>
          <w:szCs w:val="24"/>
        </w:rPr>
        <w:t xml:space="preserve">– </w:t>
      </w:r>
      <w:r w:rsidRPr="00BC57E1">
        <w:rPr>
          <w:rFonts w:ascii="Times New Roman" w:hAnsi="Times New Roman" w:cs="Times New Roman"/>
          <w:sz w:val="24"/>
          <w:szCs w:val="24"/>
        </w:rPr>
        <w:t xml:space="preserve">who </w:t>
      </w:r>
      <w:del w:id="159" w:author="MADHUMITA BISWAL" w:date="2018-07-28T17:07:00Z">
        <w:r w:rsidRPr="00BC57E1" w:rsidDel="009C63EF">
          <w:rPr>
            <w:rFonts w:ascii="Times New Roman" w:hAnsi="Times New Roman" w:cs="Times New Roman"/>
            <w:sz w:val="24"/>
            <w:szCs w:val="24"/>
          </w:rPr>
          <w:delText>are talking about</w:delText>
        </w:r>
      </w:del>
      <w:ins w:id="160" w:author="MADHUMITA BISWAL" w:date="2018-07-28T17:07:00Z">
        <w:r w:rsidR="009C63EF">
          <w:rPr>
            <w:rFonts w:ascii="Times New Roman" w:hAnsi="Times New Roman" w:cs="Times New Roman"/>
            <w:sz w:val="24"/>
            <w:szCs w:val="24"/>
          </w:rPr>
          <w:t xml:space="preserve"> advice</w:t>
        </w:r>
      </w:ins>
      <w:r w:rsidRPr="00BC57E1">
        <w:rPr>
          <w:rFonts w:ascii="Times New Roman" w:hAnsi="Times New Roman" w:cs="Times New Roman"/>
          <w:sz w:val="24"/>
          <w:szCs w:val="24"/>
        </w:rPr>
        <w:t xml:space="preserve"> ways of managing our healthy body in such a way </w:t>
      </w:r>
      <w:proofErr w:type="gramStart"/>
      <w:r w:rsidRPr="00BC57E1">
        <w:rPr>
          <w:rFonts w:ascii="Times New Roman" w:hAnsi="Times New Roman" w:cs="Times New Roman"/>
          <w:sz w:val="24"/>
          <w:szCs w:val="24"/>
        </w:rPr>
        <w:t>that</w:t>
      </w:r>
      <w:proofErr w:type="gramEnd"/>
      <w:r w:rsidRPr="00BC57E1">
        <w:rPr>
          <w:rFonts w:ascii="Times New Roman" w:hAnsi="Times New Roman" w:cs="Times New Roman"/>
          <w:sz w:val="24"/>
          <w:szCs w:val="24"/>
        </w:rPr>
        <w:t xml:space="preserve"> we do not fall into trouble. </w:t>
      </w:r>
    </w:p>
    <w:p w:rsidR="00B15840" w:rsidRDefault="00B15840"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Rajini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Palriwala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Deepa</w:t>
      </w:r>
      <w:proofErr w:type="spellEnd"/>
      <w:r>
        <w:rPr>
          <w:rFonts w:ascii="Times New Roman" w:hAnsi="Times New Roman" w:cs="Times New Roman"/>
          <w:sz w:val="24"/>
          <w:szCs w:val="24"/>
        </w:rPr>
        <w:t xml:space="preserve"> </w:t>
      </w:r>
      <w:proofErr w:type="spellStart"/>
      <w:r w:rsidRPr="00995631">
        <w:rPr>
          <w:rFonts w:ascii="Times New Roman" w:hAnsi="Times New Roman" w:cs="Times New Roman"/>
          <w:sz w:val="24"/>
          <w:szCs w:val="24"/>
        </w:rPr>
        <w:t>Venkethchalm’s</w:t>
      </w:r>
      <w:proofErr w:type="spellEnd"/>
      <w:r>
        <w:rPr>
          <w:rFonts w:ascii="Times New Roman" w:hAnsi="Times New Roman" w:cs="Times New Roman"/>
          <w:sz w:val="24"/>
          <w:szCs w:val="24"/>
        </w:rPr>
        <w:t xml:space="preserve"> papers </w:t>
      </w:r>
      <w:del w:id="161" w:author="MADHUMITA BISWAL" w:date="2018-07-28T17:08:00Z">
        <w:r w:rsidDel="009C63EF">
          <w:rPr>
            <w:rFonts w:ascii="Times New Roman" w:hAnsi="Times New Roman" w:cs="Times New Roman"/>
            <w:sz w:val="24"/>
            <w:szCs w:val="24"/>
          </w:rPr>
          <w:delText xml:space="preserve">also echoed </w:delText>
        </w:r>
      </w:del>
      <w:ins w:id="162" w:author="MADHUMITA BISWAL" w:date="2018-07-28T17:08:00Z">
        <w:r w:rsidR="009C63EF">
          <w:rPr>
            <w:rFonts w:ascii="Times New Roman" w:hAnsi="Times New Roman" w:cs="Times New Roman"/>
            <w:sz w:val="24"/>
            <w:szCs w:val="24"/>
          </w:rPr>
          <w:t xml:space="preserve">focused on </w:t>
        </w:r>
      </w:ins>
      <w:r>
        <w:rPr>
          <w:rFonts w:ascii="Times New Roman" w:hAnsi="Times New Roman" w:cs="Times New Roman"/>
          <w:sz w:val="24"/>
          <w:szCs w:val="24"/>
        </w:rPr>
        <w:t>the p</w:t>
      </w:r>
      <w:r w:rsidR="009633CD">
        <w:rPr>
          <w:rFonts w:ascii="Times New Roman" w:hAnsi="Times New Roman" w:cs="Times New Roman"/>
          <w:sz w:val="24"/>
          <w:szCs w:val="24"/>
        </w:rPr>
        <w:t>light of women from disadvantaged section</w:t>
      </w:r>
      <w:ins w:id="163" w:author="MADHUMITA BISWAL" w:date="2018-07-28T22:42:00Z">
        <w:r w:rsidR="00E0212D">
          <w:rPr>
            <w:rFonts w:ascii="Times New Roman" w:hAnsi="Times New Roman" w:cs="Times New Roman"/>
            <w:sz w:val="24"/>
            <w:szCs w:val="24"/>
          </w:rPr>
          <w:t>s</w:t>
        </w:r>
      </w:ins>
      <w:r>
        <w:rPr>
          <w:rFonts w:ascii="Times New Roman" w:hAnsi="Times New Roman" w:cs="Times New Roman"/>
          <w:sz w:val="24"/>
          <w:szCs w:val="24"/>
        </w:rPr>
        <w:t xml:space="preserve"> in the health sector. </w:t>
      </w:r>
      <w:del w:id="164" w:author="MADHUMITA BISWAL" w:date="2018-07-28T17:08:00Z">
        <w:r w:rsidDel="009C63EF">
          <w:rPr>
            <w:rFonts w:ascii="Times New Roman" w:hAnsi="Times New Roman" w:cs="Times New Roman"/>
            <w:sz w:val="24"/>
            <w:szCs w:val="24"/>
          </w:rPr>
          <w:delText>Palriw</w:delText>
        </w:r>
        <w:r w:rsidR="009633CD" w:rsidDel="009C63EF">
          <w:rPr>
            <w:rFonts w:ascii="Times New Roman" w:hAnsi="Times New Roman" w:cs="Times New Roman"/>
            <w:sz w:val="24"/>
            <w:szCs w:val="24"/>
          </w:rPr>
          <w:delText xml:space="preserve">ala discussed how </w:delText>
        </w:r>
        <w:r w:rsidDel="009C63EF">
          <w:rPr>
            <w:rFonts w:ascii="Times New Roman" w:hAnsi="Times New Roman" w:cs="Times New Roman"/>
            <w:sz w:val="24"/>
            <w:szCs w:val="24"/>
          </w:rPr>
          <w:delText xml:space="preserve">care </w:delText>
        </w:r>
        <w:r w:rsidR="009633CD" w:rsidDel="009C63EF">
          <w:rPr>
            <w:rFonts w:ascii="Times New Roman" w:hAnsi="Times New Roman" w:cs="Times New Roman"/>
            <w:sz w:val="24"/>
            <w:szCs w:val="24"/>
          </w:rPr>
          <w:delText xml:space="preserve">related work </w:delText>
        </w:r>
        <w:r w:rsidDel="009C63EF">
          <w:rPr>
            <w:rFonts w:ascii="Times New Roman" w:hAnsi="Times New Roman" w:cs="Times New Roman"/>
            <w:sz w:val="24"/>
            <w:szCs w:val="24"/>
          </w:rPr>
          <w:delText>is met</w:delText>
        </w:r>
        <w:r w:rsidR="009633CD" w:rsidDel="009C63EF">
          <w:rPr>
            <w:rFonts w:ascii="Times New Roman" w:hAnsi="Times New Roman" w:cs="Times New Roman"/>
            <w:sz w:val="24"/>
            <w:szCs w:val="24"/>
          </w:rPr>
          <w:delText xml:space="preserve">amorphosed into the notion of </w:delText>
        </w:r>
        <w:r w:rsidR="009633CD" w:rsidDel="009C63EF">
          <w:rPr>
            <w:rFonts w:ascii="Times New Roman" w:hAnsi="Times New Roman" w:cs="Times New Roman"/>
            <w:i/>
            <w:sz w:val="24"/>
            <w:szCs w:val="24"/>
          </w:rPr>
          <w:delText>s</w:delText>
        </w:r>
        <w:r w:rsidR="009633CD" w:rsidRPr="009633CD" w:rsidDel="009C63EF">
          <w:rPr>
            <w:rFonts w:ascii="Times New Roman" w:hAnsi="Times New Roman" w:cs="Times New Roman"/>
            <w:i/>
            <w:sz w:val="24"/>
            <w:szCs w:val="24"/>
          </w:rPr>
          <w:delText>eva</w:delText>
        </w:r>
        <w:r w:rsidDel="009C63EF">
          <w:rPr>
            <w:rFonts w:ascii="Times New Roman" w:hAnsi="Times New Roman" w:cs="Times New Roman"/>
            <w:sz w:val="24"/>
            <w:szCs w:val="24"/>
          </w:rPr>
          <w:delText>, which allows a room for curtailing t</w:delText>
        </w:r>
        <w:r w:rsidR="00047807" w:rsidDel="009C63EF">
          <w:rPr>
            <w:rFonts w:ascii="Times New Roman" w:hAnsi="Times New Roman" w:cs="Times New Roman"/>
            <w:sz w:val="24"/>
            <w:szCs w:val="24"/>
          </w:rPr>
          <w:delText>he rights of ASHA workers.</w:delText>
        </w:r>
        <w:r w:rsidDel="009C63EF">
          <w:rPr>
            <w:rFonts w:ascii="Times New Roman" w:hAnsi="Times New Roman" w:cs="Times New Roman"/>
            <w:sz w:val="24"/>
            <w:szCs w:val="24"/>
          </w:rPr>
          <w:delText xml:space="preserve"> Venkethchalm raised the ordeals of surrogate mothers and how through the systems of surveillance</w:delText>
        </w:r>
        <w:r w:rsidR="00047807" w:rsidDel="009C63EF">
          <w:rPr>
            <w:rFonts w:ascii="Times New Roman" w:hAnsi="Times New Roman" w:cs="Times New Roman"/>
            <w:sz w:val="24"/>
            <w:szCs w:val="24"/>
          </w:rPr>
          <w:delText>,</w:delText>
        </w:r>
        <w:r w:rsidDel="009C63EF">
          <w:rPr>
            <w:rFonts w:ascii="Times New Roman" w:hAnsi="Times New Roman" w:cs="Times New Roman"/>
            <w:sz w:val="24"/>
            <w:szCs w:val="24"/>
          </w:rPr>
          <w:delText xml:space="preserve"> surrogate </w:delText>
        </w:r>
        <w:r w:rsidR="00047807" w:rsidDel="009C63EF">
          <w:rPr>
            <w:rFonts w:ascii="Times New Roman" w:hAnsi="Times New Roman" w:cs="Times New Roman"/>
            <w:sz w:val="24"/>
            <w:szCs w:val="24"/>
          </w:rPr>
          <w:delText>mothers are forced to comply with</w:delText>
        </w:r>
        <w:r w:rsidDel="009C63EF">
          <w:rPr>
            <w:rFonts w:ascii="Times New Roman" w:hAnsi="Times New Roman" w:cs="Times New Roman"/>
            <w:sz w:val="24"/>
            <w:szCs w:val="24"/>
          </w:rPr>
          <w:delText xml:space="preserve"> the values </w:delText>
        </w:r>
        <w:r w:rsidR="00047807" w:rsidDel="009C63EF">
          <w:rPr>
            <w:rFonts w:ascii="Times New Roman" w:hAnsi="Times New Roman" w:cs="Times New Roman"/>
            <w:sz w:val="24"/>
            <w:szCs w:val="24"/>
          </w:rPr>
          <w:delText>of medical establishment and</w:delText>
        </w:r>
        <w:r w:rsidDel="009C63EF">
          <w:rPr>
            <w:rFonts w:ascii="Times New Roman" w:hAnsi="Times New Roman" w:cs="Times New Roman"/>
            <w:sz w:val="24"/>
            <w:szCs w:val="24"/>
          </w:rPr>
          <w:delText xml:space="preserve"> commissioning parents.</w:delText>
        </w:r>
        <w:r w:rsidR="003044D7" w:rsidDel="009C63EF">
          <w:rPr>
            <w:rFonts w:ascii="Times New Roman" w:hAnsi="Times New Roman" w:cs="Times New Roman"/>
            <w:sz w:val="24"/>
            <w:szCs w:val="24"/>
          </w:rPr>
          <w:delText xml:space="preserve"> She too extended the notion of “</w:delText>
        </w:r>
        <w:r w:rsidR="008C20E2" w:rsidDel="009C63EF">
          <w:rPr>
            <w:rFonts w:ascii="Times New Roman" w:hAnsi="Times New Roman" w:cs="Times New Roman"/>
            <w:i/>
            <w:sz w:val="24"/>
            <w:szCs w:val="24"/>
          </w:rPr>
          <w:delText>s</w:delText>
        </w:r>
        <w:r w:rsidR="003044D7" w:rsidRPr="008C20E2" w:rsidDel="009C63EF">
          <w:rPr>
            <w:rFonts w:ascii="Times New Roman" w:hAnsi="Times New Roman" w:cs="Times New Roman"/>
            <w:i/>
            <w:sz w:val="24"/>
            <w:szCs w:val="24"/>
          </w:rPr>
          <w:delText>eva</w:delText>
        </w:r>
        <w:r w:rsidR="003044D7" w:rsidDel="009C63EF">
          <w:rPr>
            <w:rFonts w:ascii="Times New Roman" w:hAnsi="Times New Roman" w:cs="Times New Roman"/>
            <w:sz w:val="24"/>
            <w:szCs w:val="24"/>
          </w:rPr>
          <w:delText xml:space="preserve">” </w:delText>
        </w:r>
        <w:r w:rsidR="008C20E2" w:rsidDel="009C63EF">
          <w:rPr>
            <w:rFonts w:ascii="Times New Roman" w:hAnsi="Times New Roman" w:cs="Times New Roman"/>
            <w:sz w:val="24"/>
            <w:szCs w:val="24"/>
          </w:rPr>
          <w:delText>through the notion of “altruism” and “sacrifice”</w:delText>
        </w:r>
        <w:r w:rsidR="003044D7" w:rsidDel="009C63EF">
          <w:rPr>
            <w:rFonts w:ascii="Times New Roman" w:hAnsi="Times New Roman" w:cs="Times New Roman"/>
            <w:sz w:val="24"/>
            <w:szCs w:val="24"/>
          </w:rPr>
          <w:delText xml:space="preserve"> </w:delText>
        </w:r>
        <w:r w:rsidR="008C20E2" w:rsidDel="009C63EF">
          <w:rPr>
            <w:rFonts w:ascii="Times New Roman" w:hAnsi="Times New Roman" w:cs="Times New Roman"/>
            <w:sz w:val="24"/>
            <w:szCs w:val="24"/>
          </w:rPr>
          <w:delText xml:space="preserve">by focusing on the new surrogacy Bill. </w:delText>
        </w:r>
      </w:del>
    </w:p>
    <w:p w:rsidR="00B15840" w:rsidRDefault="007567DE" w:rsidP="00B158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Palriwala</w:t>
      </w:r>
      <w:proofErr w:type="spellEnd"/>
      <w:ins w:id="165" w:author="MADHUMITA BISWAL" w:date="2018-07-28T17:09:00Z">
        <w:r w:rsidR="008C719D">
          <w:rPr>
            <w:rFonts w:ascii="Times New Roman" w:hAnsi="Times New Roman" w:cs="Times New Roman"/>
            <w:sz w:val="24"/>
            <w:szCs w:val="24"/>
          </w:rPr>
          <w:t xml:space="preserve"> discussed</w:t>
        </w:r>
      </w:ins>
      <w:ins w:id="166" w:author="MADHUMITA BISWAL" w:date="2018-07-28T18:01:00Z">
        <w:r w:rsidR="003E59B9">
          <w:rPr>
            <w:rFonts w:ascii="Times New Roman" w:hAnsi="Times New Roman" w:cs="Times New Roman"/>
            <w:sz w:val="24"/>
            <w:szCs w:val="24"/>
          </w:rPr>
          <w:t xml:space="preserve"> how care related work is metamorphosed into the notion of </w:t>
        </w:r>
        <w:proofErr w:type="spellStart"/>
        <w:r w:rsidR="003E59B9" w:rsidRPr="003E59B9">
          <w:rPr>
            <w:rFonts w:ascii="Times New Roman" w:hAnsi="Times New Roman" w:cs="Times New Roman"/>
            <w:i/>
            <w:sz w:val="24"/>
            <w:szCs w:val="24"/>
            <w:rPrChange w:id="167" w:author="MADHUMITA BISWAL" w:date="2018-07-28T18:01:00Z">
              <w:rPr>
                <w:rFonts w:ascii="Times New Roman" w:hAnsi="Times New Roman" w:cs="Times New Roman"/>
                <w:sz w:val="24"/>
                <w:szCs w:val="24"/>
              </w:rPr>
            </w:rPrChange>
          </w:rPr>
          <w:t>seva</w:t>
        </w:r>
        <w:proofErr w:type="spellEnd"/>
        <w:r w:rsidR="003E59B9">
          <w:rPr>
            <w:rFonts w:ascii="Times New Roman" w:hAnsi="Times New Roman" w:cs="Times New Roman"/>
            <w:sz w:val="24"/>
            <w:szCs w:val="24"/>
          </w:rPr>
          <w:t>, which allows a room for curtailing the rights of ASHA workers and their resistance.</w:t>
        </w:r>
      </w:ins>
      <w:r>
        <w:rPr>
          <w:rFonts w:ascii="Times New Roman" w:hAnsi="Times New Roman" w:cs="Times New Roman"/>
          <w:sz w:val="24"/>
          <w:szCs w:val="24"/>
        </w:rPr>
        <w:t xml:space="preserve"> </w:t>
      </w:r>
      <w:del w:id="168" w:author="MADHUMITA BISWAL" w:date="2018-07-28T17:09:00Z">
        <w:r w:rsidDel="008C719D">
          <w:rPr>
            <w:rFonts w:ascii="Times New Roman" w:hAnsi="Times New Roman" w:cs="Times New Roman"/>
            <w:sz w:val="24"/>
            <w:szCs w:val="24"/>
          </w:rPr>
          <w:delText>in her paper “T</w:delText>
        </w:r>
        <w:r w:rsidR="00B15840" w:rsidDel="008C719D">
          <w:rPr>
            <w:rFonts w:ascii="Times New Roman" w:hAnsi="Times New Roman" w:cs="Times New Roman"/>
            <w:sz w:val="24"/>
            <w:szCs w:val="24"/>
          </w:rPr>
          <w:delText xml:space="preserve">he labour and morality of care: policy contestations and practices” </w:delText>
        </w:r>
      </w:del>
      <w:del w:id="169" w:author="MADHUMITA BISWAL" w:date="2018-07-28T18:02:00Z">
        <w:r w:rsidR="00B15840" w:rsidDel="003E59B9">
          <w:rPr>
            <w:rFonts w:ascii="Times New Roman" w:hAnsi="Times New Roman" w:cs="Times New Roman"/>
            <w:sz w:val="24"/>
            <w:szCs w:val="24"/>
          </w:rPr>
          <w:delText xml:space="preserve">emphasized on the labour </w:delText>
        </w:r>
        <w:r w:rsidR="00B15840" w:rsidDel="003E59B9">
          <w:rPr>
            <w:rFonts w:ascii="Times New Roman" w:hAnsi="Times New Roman" w:cs="Times New Roman"/>
            <w:sz w:val="24"/>
            <w:szCs w:val="24"/>
          </w:rPr>
          <w:lastRenderedPageBreak/>
          <w:delText>exploitation of the ASHA workers within the health sector and their res</w:delText>
        </w:r>
        <w:r w:rsidR="00036CDE" w:rsidDel="003E59B9">
          <w:rPr>
            <w:rFonts w:ascii="Times New Roman" w:hAnsi="Times New Roman" w:cs="Times New Roman"/>
            <w:sz w:val="24"/>
            <w:szCs w:val="24"/>
          </w:rPr>
          <w:delText>istance to such exploitation.</w:delText>
        </w:r>
      </w:del>
      <w:r w:rsidR="00036CDE">
        <w:rPr>
          <w:rFonts w:ascii="Times New Roman" w:hAnsi="Times New Roman" w:cs="Times New Roman"/>
          <w:sz w:val="24"/>
          <w:szCs w:val="24"/>
        </w:rPr>
        <w:t xml:space="preserve"> </w:t>
      </w:r>
      <w:r w:rsidR="00F03F8B">
        <w:rPr>
          <w:rFonts w:ascii="Times New Roman" w:hAnsi="Times New Roman" w:cs="Times New Roman"/>
          <w:sz w:val="24"/>
          <w:szCs w:val="24"/>
        </w:rPr>
        <w:t>Building upon</w:t>
      </w:r>
      <w:r w:rsidR="00B15840">
        <w:rPr>
          <w:rFonts w:ascii="Times New Roman" w:hAnsi="Times New Roman" w:cs="Times New Roman"/>
          <w:sz w:val="24"/>
          <w:szCs w:val="24"/>
        </w:rPr>
        <w:t xml:space="preserve"> Joan</w:t>
      </w:r>
      <w:del w:id="170" w:author="MADHUMITA BISWAL" w:date="2018-07-28T22:44:00Z">
        <w:r w:rsidR="00B15840" w:rsidDel="006D6DE1">
          <w:rPr>
            <w:rFonts w:ascii="Times New Roman" w:hAnsi="Times New Roman" w:cs="Times New Roman"/>
            <w:sz w:val="24"/>
            <w:szCs w:val="24"/>
          </w:rPr>
          <w:delText>’s</w:delText>
        </w:r>
      </w:del>
      <w:r w:rsidR="00B15840">
        <w:rPr>
          <w:rFonts w:ascii="Times New Roman" w:hAnsi="Times New Roman" w:cs="Times New Roman"/>
          <w:sz w:val="24"/>
          <w:szCs w:val="24"/>
        </w:rPr>
        <w:t xml:space="preserve"> </w:t>
      </w:r>
      <w:proofErr w:type="spellStart"/>
      <w:r w:rsidR="00B15840">
        <w:rPr>
          <w:rFonts w:ascii="Times New Roman" w:hAnsi="Times New Roman" w:cs="Times New Roman"/>
          <w:sz w:val="24"/>
          <w:szCs w:val="24"/>
        </w:rPr>
        <w:t>Tronto’s</w:t>
      </w:r>
      <w:proofErr w:type="spellEnd"/>
      <w:r w:rsidR="00B15840">
        <w:rPr>
          <w:rFonts w:ascii="Times New Roman" w:hAnsi="Times New Roman" w:cs="Times New Roman"/>
          <w:sz w:val="24"/>
          <w:szCs w:val="24"/>
        </w:rPr>
        <w:t xml:space="preserve"> theorization on ‘care ethics’, </w:t>
      </w:r>
      <w:proofErr w:type="spellStart"/>
      <w:r w:rsidR="00B15840">
        <w:rPr>
          <w:rFonts w:ascii="Times New Roman" w:hAnsi="Times New Roman" w:cs="Times New Roman"/>
          <w:sz w:val="24"/>
          <w:szCs w:val="24"/>
        </w:rPr>
        <w:t>Palriwala</w:t>
      </w:r>
      <w:proofErr w:type="spellEnd"/>
      <w:r w:rsidR="00B15840">
        <w:rPr>
          <w:rFonts w:ascii="Times New Roman" w:hAnsi="Times New Roman" w:cs="Times New Roman"/>
          <w:sz w:val="24"/>
          <w:szCs w:val="24"/>
        </w:rPr>
        <w:t xml:space="preserve"> argued that very often care work has been </w:t>
      </w:r>
      <w:proofErr w:type="spellStart"/>
      <w:r w:rsidR="00B15840">
        <w:rPr>
          <w:rFonts w:ascii="Times New Roman" w:hAnsi="Times New Roman" w:cs="Times New Roman"/>
          <w:sz w:val="24"/>
          <w:szCs w:val="24"/>
        </w:rPr>
        <w:t>normativized</w:t>
      </w:r>
      <w:proofErr w:type="spellEnd"/>
      <w:r w:rsidR="00B15840">
        <w:rPr>
          <w:rFonts w:ascii="Times New Roman" w:hAnsi="Times New Roman" w:cs="Times New Roman"/>
          <w:sz w:val="24"/>
          <w:szCs w:val="24"/>
        </w:rPr>
        <w:t xml:space="preserve"> and given a moral tone, </w:t>
      </w:r>
      <w:del w:id="171" w:author="MADHUMITA BISWAL" w:date="2018-07-28T18:03:00Z">
        <w:r w:rsidR="00B15840" w:rsidDel="003E59B9">
          <w:rPr>
            <w:rFonts w:ascii="Times New Roman" w:hAnsi="Times New Roman" w:cs="Times New Roman"/>
            <w:sz w:val="24"/>
            <w:szCs w:val="24"/>
          </w:rPr>
          <w:delText>which</w:delText>
        </w:r>
      </w:del>
      <w:r w:rsidR="00B15840">
        <w:rPr>
          <w:rFonts w:ascii="Times New Roman" w:hAnsi="Times New Roman" w:cs="Times New Roman"/>
          <w:sz w:val="24"/>
          <w:szCs w:val="24"/>
        </w:rPr>
        <w:t xml:space="preserve"> creat</w:t>
      </w:r>
      <w:ins w:id="172" w:author="MADHUMITA BISWAL" w:date="2018-07-28T18:03:00Z">
        <w:r w:rsidR="003E59B9">
          <w:rPr>
            <w:rFonts w:ascii="Times New Roman" w:hAnsi="Times New Roman" w:cs="Times New Roman"/>
            <w:sz w:val="24"/>
            <w:szCs w:val="24"/>
          </w:rPr>
          <w:t>ing</w:t>
        </w:r>
      </w:ins>
      <w:del w:id="173" w:author="MADHUMITA BISWAL" w:date="2018-07-28T18:03:00Z">
        <w:r w:rsidR="00B15840" w:rsidDel="003E59B9">
          <w:rPr>
            <w:rFonts w:ascii="Times New Roman" w:hAnsi="Times New Roman" w:cs="Times New Roman"/>
            <w:sz w:val="24"/>
            <w:szCs w:val="24"/>
          </w:rPr>
          <w:delText>es</w:delText>
        </w:r>
      </w:del>
      <w:r w:rsidR="00B15840">
        <w:rPr>
          <w:rFonts w:ascii="Times New Roman" w:hAnsi="Times New Roman" w:cs="Times New Roman"/>
          <w:sz w:val="24"/>
          <w:szCs w:val="24"/>
        </w:rPr>
        <w:t xml:space="preserve"> the </w:t>
      </w:r>
      <w:del w:id="174" w:author="MADHUMITA BISWAL" w:date="2018-07-28T18:03:00Z">
        <w:r w:rsidR="00B15840" w:rsidDel="003E59B9">
          <w:rPr>
            <w:rFonts w:ascii="Times New Roman" w:hAnsi="Times New Roman" w:cs="Times New Roman"/>
            <w:sz w:val="24"/>
            <w:szCs w:val="24"/>
          </w:rPr>
          <w:delText>perception</w:delText>
        </w:r>
      </w:del>
      <w:ins w:id="175" w:author="MADHUMITA BISWAL" w:date="2018-07-28T18:03:00Z">
        <w:r w:rsidR="003E59B9">
          <w:rPr>
            <w:rFonts w:ascii="Times New Roman" w:hAnsi="Times New Roman" w:cs="Times New Roman"/>
            <w:sz w:val="24"/>
            <w:szCs w:val="24"/>
          </w:rPr>
          <w:t xml:space="preserve"> notion</w:t>
        </w:r>
      </w:ins>
      <w:r w:rsidR="00B15840">
        <w:rPr>
          <w:rFonts w:ascii="Times New Roman" w:hAnsi="Times New Roman" w:cs="Times New Roman"/>
          <w:sz w:val="24"/>
          <w:szCs w:val="24"/>
        </w:rPr>
        <w:t xml:space="preserve"> that care work is voluntary and unskilled. </w:t>
      </w:r>
      <w:r w:rsidR="00426B81">
        <w:rPr>
          <w:rFonts w:ascii="Times New Roman" w:hAnsi="Times New Roman" w:cs="Times New Roman"/>
          <w:sz w:val="24"/>
          <w:szCs w:val="24"/>
        </w:rPr>
        <w:t xml:space="preserve">However, she argued that the notion of care is not neutral rather it involves power relations. </w:t>
      </w:r>
      <w:del w:id="176" w:author="MADHUMITA BISWAL" w:date="2018-07-28T18:04:00Z">
        <w:r w:rsidR="00036CDE" w:rsidDel="003E59B9">
          <w:rPr>
            <w:rFonts w:ascii="Times New Roman" w:hAnsi="Times New Roman" w:cs="Times New Roman"/>
            <w:sz w:val="24"/>
            <w:szCs w:val="24"/>
          </w:rPr>
          <w:delText>T</w:delText>
        </w:r>
        <w:r w:rsidR="00B15840" w:rsidDel="003E59B9">
          <w:rPr>
            <w:rFonts w:ascii="Times New Roman" w:hAnsi="Times New Roman" w:cs="Times New Roman"/>
            <w:sz w:val="24"/>
            <w:szCs w:val="24"/>
          </w:rPr>
          <w:delText>he d</w:delText>
        </w:r>
      </w:del>
      <w:ins w:id="177" w:author="MADHUMITA BISWAL" w:date="2018-07-28T18:04:00Z">
        <w:r w:rsidR="003E59B9">
          <w:rPr>
            <w:rFonts w:ascii="Times New Roman" w:hAnsi="Times New Roman" w:cs="Times New Roman"/>
            <w:sz w:val="24"/>
            <w:szCs w:val="24"/>
          </w:rPr>
          <w:t>D</w:t>
        </w:r>
      </w:ins>
      <w:r w:rsidR="00B15840">
        <w:rPr>
          <w:rFonts w:ascii="Times New Roman" w:hAnsi="Times New Roman" w:cs="Times New Roman"/>
          <w:sz w:val="24"/>
          <w:szCs w:val="24"/>
        </w:rPr>
        <w:t xml:space="preserve">evaluation of care </w:t>
      </w:r>
      <w:proofErr w:type="spellStart"/>
      <w:r w:rsidR="00B15840">
        <w:rPr>
          <w:rFonts w:ascii="Times New Roman" w:hAnsi="Times New Roman" w:cs="Times New Roman"/>
          <w:sz w:val="24"/>
          <w:szCs w:val="24"/>
        </w:rPr>
        <w:t>labour</w:t>
      </w:r>
      <w:proofErr w:type="spellEnd"/>
      <w:r w:rsidR="00036CDE">
        <w:rPr>
          <w:rFonts w:ascii="Times New Roman" w:hAnsi="Times New Roman" w:cs="Times New Roman"/>
          <w:sz w:val="24"/>
          <w:szCs w:val="24"/>
        </w:rPr>
        <w:t xml:space="preserve"> also makes it gendered</w:t>
      </w:r>
      <w:r w:rsidR="00B15840">
        <w:rPr>
          <w:rFonts w:ascii="Times New Roman" w:hAnsi="Times New Roman" w:cs="Times New Roman"/>
          <w:sz w:val="24"/>
          <w:szCs w:val="24"/>
        </w:rPr>
        <w:t>. In I</w:t>
      </w:r>
      <w:r>
        <w:rPr>
          <w:rFonts w:ascii="Times New Roman" w:hAnsi="Times New Roman" w:cs="Times New Roman"/>
          <w:sz w:val="24"/>
          <w:szCs w:val="24"/>
        </w:rPr>
        <w:t>ndian context</w:t>
      </w:r>
      <w:ins w:id="178" w:author="MADHUMITA BISWAL" w:date="2018-07-28T18:04:00Z">
        <w:r w:rsidR="003E59B9">
          <w:rPr>
            <w:rFonts w:ascii="Times New Roman" w:hAnsi="Times New Roman" w:cs="Times New Roman"/>
            <w:sz w:val="24"/>
            <w:szCs w:val="24"/>
          </w:rPr>
          <w:t>,</w:t>
        </w:r>
      </w:ins>
      <w:del w:id="179" w:author="MADHUMITA BISWAL" w:date="2018-07-28T18:04:00Z">
        <w:r w:rsidDel="003E59B9">
          <w:rPr>
            <w:rFonts w:ascii="Times New Roman" w:hAnsi="Times New Roman" w:cs="Times New Roman"/>
            <w:sz w:val="24"/>
            <w:szCs w:val="24"/>
          </w:rPr>
          <w:delText xml:space="preserve"> sh</w:delText>
        </w:r>
      </w:del>
      <w:del w:id="180" w:author="MADHUMITA BISWAL" w:date="2018-07-28T18:05:00Z">
        <w:r w:rsidDel="003E59B9">
          <w:rPr>
            <w:rFonts w:ascii="Times New Roman" w:hAnsi="Times New Roman" w:cs="Times New Roman"/>
            <w:sz w:val="24"/>
            <w:szCs w:val="24"/>
          </w:rPr>
          <w:delText>e argued</w:delText>
        </w:r>
        <w:r w:rsidR="00B15840" w:rsidRPr="00995631" w:rsidDel="003E59B9">
          <w:rPr>
            <w:rFonts w:ascii="Times New Roman" w:hAnsi="Times New Roman" w:cs="Times New Roman"/>
            <w:sz w:val="24"/>
            <w:szCs w:val="24"/>
          </w:rPr>
          <w:delText xml:space="preserve"> that</w:delText>
        </w:r>
      </w:del>
      <w:r w:rsidR="00B15840" w:rsidRPr="00995631">
        <w:rPr>
          <w:rFonts w:ascii="Times New Roman" w:hAnsi="Times New Roman" w:cs="Times New Roman"/>
          <w:sz w:val="24"/>
          <w:szCs w:val="24"/>
        </w:rPr>
        <w:t xml:space="preserve"> paid care work is set to be corrup</w:t>
      </w:r>
      <w:r w:rsidR="00036CDE">
        <w:rPr>
          <w:rFonts w:ascii="Times New Roman" w:hAnsi="Times New Roman" w:cs="Times New Roman"/>
          <w:sz w:val="24"/>
          <w:szCs w:val="24"/>
        </w:rPr>
        <w:t xml:space="preserve">t since care </w:t>
      </w:r>
      <w:r>
        <w:rPr>
          <w:rFonts w:ascii="Times New Roman" w:hAnsi="Times New Roman" w:cs="Times New Roman"/>
          <w:sz w:val="24"/>
          <w:szCs w:val="24"/>
        </w:rPr>
        <w:t>work with moral tone limits payment by defying it as work.</w:t>
      </w:r>
      <w:r w:rsidR="00036CDE">
        <w:rPr>
          <w:rFonts w:ascii="Times New Roman" w:hAnsi="Times New Roman" w:cs="Times New Roman"/>
          <w:sz w:val="24"/>
          <w:szCs w:val="24"/>
        </w:rPr>
        <w:t xml:space="preserve"> </w:t>
      </w:r>
      <w:r>
        <w:rPr>
          <w:rFonts w:ascii="Times New Roman" w:hAnsi="Times New Roman" w:cs="Times New Roman"/>
          <w:sz w:val="24"/>
          <w:szCs w:val="24"/>
        </w:rPr>
        <w:t>P</w:t>
      </w:r>
      <w:r w:rsidR="00C24DEB">
        <w:rPr>
          <w:rFonts w:ascii="Times New Roman" w:hAnsi="Times New Roman" w:cs="Times New Roman"/>
          <w:sz w:val="24"/>
          <w:szCs w:val="24"/>
        </w:rPr>
        <w:t>redominantly</w:t>
      </w:r>
      <w:r w:rsidR="00B15840" w:rsidRPr="00995631">
        <w:rPr>
          <w:rFonts w:ascii="Times New Roman" w:hAnsi="Times New Roman" w:cs="Times New Roman"/>
          <w:sz w:val="24"/>
          <w:szCs w:val="24"/>
        </w:rPr>
        <w:t xml:space="preserve"> it is </w:t>
      </w:r>
      <w:del w:id="181" w:author="MADHUMITA BISWAL" w:date="2018-07-28T22:52:00Z">
        <w:r w:rsidR="00B15840" w:rsidRPr="00995631" w:rsidDel="006D6DE1">
          <w:rPr>
            <w:rFonts w:ascii="Times New Roman" w:hAnsi="Times New Roman" w:cs="Times New Roman"/>
            <w:sz w:val="24"/>
            <w:szCs w:val="24"/>
          </w:rPr>
          <w:delText>the</w:delText>
        </w:r>
      </w:del>
      <w:r w:rsidR="00B15840" w:rsidRPr="00995631">
        <w:rPr>
          <w:rFonts w:ascii="Times New Roman" w:hAnsi="Times New Roman" w:cs="Times New Roman"/>
          <w:sz w:val="24"/>
          <w:szCs w:val="24"/>
        </w:rPr>
        <w:t xml:space="preserve"> women from the weaker sections who constitute the major w</w:t>
      </w:r>
      <w:r w:rsidR="00F152BF">
        <w:rPr>
          <w:rFonts w:ascii="Times New Roman" w:hAnsi="Times New Roman" w:cs="Times New Roman"/>
          <w:sz w:val="24"/>
          <w:szCs w:val="24"/>
        </w:rPr>
        <w:t>orkforce of care economy.</w:t>
      </w:r>
      <w:r w:rsidR="00B15840" w:rsidRPr="00995631">
        <w:rPr>
          <w:rFonts w:ascii="Times New Roman" w:hAnsi="Times New Roman" w:cs="Times New Roman"/>
          <w:sz w:val="24"/>
          <w:szCs w:val="24"/>
        </w:rPr>
        <w:t xml:space="preserve"> </w:t>
      </w:r>
      <w:del w:id="182" w:author="MADHUMITA BISWAL" w:date="2018-07-28T18:10:00Z">
        <w:r w:rsidR="00B15840" w:rsidDel="003E59B9">
          <w:rPr>
            <w:rFonts w:ascii="Times New Roman" w:hAnsi="Times New Roman" w:cs="Times New Roman"/>
            <w:sz w:val="24"/>
            <w:szCs w:val="24"/>
          </w:rPr>
          <w:delText>According to her</w:delText>
        </w:r>
        <w:r w:rsidR="00F152BF" w:rsidDel="003E59B9">
          <w:rPr>
            <w:rFonts w:ascii="Times New Roman" w:hAnsi="Times New Roman" w:cs="Times New Roman"/>
            <w:sz w:val="24"/>
            <w:szCs w:val="24"/>
          </w:rPr>
          <w:delText>, alluding</w:delText>
        </w:r>
        <w:r w:rsidR="00B15840" w:rsidRPr="00995631" w:rsidDel="003E59B9">
          <w:rPr>
            <w:rFonts w:ascii="Times New Roman" w:hAnsi="Times New Roman" w:cs="Times New Roman"/>
            <w:sz w:val="24"/>
            <w:szCs w:val="24"/>
          </w:rPr>
          <w:delText xml:space="preserve"> the notion of care,</w:delText>
        </w:r>
      </w:del>
      <w:ins w:id="183" w:author="MADHUMITA BISWAL" w:date="2018-07-28T18:10:00Z">
        <w:r w:rsidR="003E59B9">
          <w:rPr>
            <w:rFonts w:ascii="Times New Roman" w:hAnsi="Times New Roman" w:cs="Times New Roman"/>
            <w:sz w:val="24"/>
            <w:szCs w:val="24"/>
          </w:rPr>
          <w:t>Extending the same logic,</w:t>
        </w:r>
      </w:ins>
      <w:del w:id="184" w:author="MADHUMITA BISWAL" w:date="2018-07-28T18:10:00Z">
        <w:r w:rsidR="00B15840" w:rsidRPr="00995631" w:rsidDel="003E59B9">
          <w:rPr>
            <w:rFonts w:ascii="Times New Roman" w:hAnsi="Times New Roman" w:cs="Times New Roman"/>
            <w:sz w:val="24"/>
            <w:szCs w:val="24"/>
          </w:rPr>
          <w:delText xml:space="preserve"> the</w:delText>
        </w:r>
      </w:del>
      <w:r w:rsidR="00B15840" w:rsidRPr="00995631">
        <w:rPr>
          <w:rFonts w:ascii="Times New Roman" w:hAnsi="Times New Roman" w:cs="Times New Roman"/>
          <w:sz w:val="24"/>
          <w:szCs w:val="24"/>
        </w:rPr>
        <w:t xml:space="preserve"> ASHA worker</w:t>
      </w:r>
      <w:r w:rsidR="00F152BF">
        <w:rPr>
          <w:rFonts w:ascii="Times New Roman" w:hAnsi="Times New Roman" w:cs="Times New Roman"/>
          <w:sz w:val="24"/>
          <w:szCs w:val="24"/>
        </w:rPr>
        <w:t>s</w:t>
      </w:r>
      <w:r w:rsidR="00B15840" w:rsidRPr="00995631">
        <w:rPr>
          <w:rFonts w:ascii="Times New Roman" w:hAnsi="Times New Roman" w:cs="Times New Roman"/>
          <w:sz w:val="24"/>
          <w:szCs w:val="24"/>
        </w:rPr>
        <w:t xml:space="preserve"> are termed as health wor</w:t>
      </w:r>
      <w:r w:rsidR="00B15840">
        <w:rPr>
          <w:rFonts w:ascii="Times New Roman" w:hAnsi="Times New Roman" w:cs="Times New Roman"/>
          <w:sz w:val="24"/>
          <w:szCs w:val="24"/>
        </w:rPr>
        <w:t>kers in rhetoric</w:t>
      </w:r>
      <w:r w:rsidR="00F152BF">
        <w:rPr>
          <w:rFonts w:ascii="Times New Roman" w:hAnsi="Times New Roman" w:cs="Times New Roman"/>
          <w:sz w:val="24"/>
          <w:szCs w:val="24"/>
        </w:rPr>
        <w:t xml:space="preserve"> without any</w:t>
      </w:r>
      <w:r w:rsidR="00B15840" w:rsidRPr="00995631">
        <w:rPr>
          <w:rFonts w:ascii="Times New Roman" w:hAnsi="Times New Roman" w:cs="Times New Roman"/>
          <w:sz w:val="24"/>
          <w:szCs w:val="24"/>
        </w:rPr>
        <w:t xml:space="preserve"> substa</w:t>
      </w:r>
      <w:r w:rsidR="00B15840">
        <w:rPr>
          <w:rFonts w:ascii="Times New Roman" w:hAnsi="Times New Roman" w:cs="Times New Roman"/>
          <w:sz w:val="24"/>
          <w:szCs w:val="24"/>
        </w:rPr>
        <w:t>ntial training on medical care</w:t>
      </w:r>
      <w:r w:rsidR="00F152BF">
        <w:rPr>
          <w:rFonts w:ascii="Times New Roman" w:hAnsi="Times New Roman" w:cs="Times New Roman"/>
          <w:sz w:val="24"/>
          <w:szCs w:val="24"/>
        </w:rPr>
        <w:t>.</w:t>
      </w:r>
      <w:r w:rsidR="00B15840">
        <w:rPr>
          <w:rFonts w:ascii="Times New Roman" w:hAnsi="Times New Roman" w:cs="Times New Roman"/>
          <w:sz w:val="24"/>
          <w:szCs w:val="24"/>
        </w:rPr>
        <w:t xml:space="preserve"> Contrarily, w</w:t>
      </w:r>
      <w:r w:rsidR="00426B81">
        <w:rPr>
          <w:rFonts w:ascii="Times New Roman" w:hAnsi="Times New Roman" w:cs="Times New Roman"/>
          <w:sz w:val="24"/>
          <w:szCs w:val="24"/>
        </w:rPr>
        <w:t>ith</w:t>
      </w:r>
      <w:r w:rsidR="00F152BF">
        <w:rPr>
          <w:rFonts w:ascii="Times New Roman" w:hAnsi="Times New Roman" w:cs="Times New Roman"/>
          <w:sz w:val="24"/>
          <w:szCs w:val="24"/>
        </w:rPr>
        <w:t xml:space="preserve"> </w:t>
      </w:r>
      <w:r w:rsidR="00B15840">
        <w:rPr>
          <w:rFonts w:ascii="Times New Roman" w:hAnsi="Times New Roman" w:cs="Times New Roman"/>
          <w:sz w:val="24"/>
          <w:szCs w:val="24"/>
        </w:rPr>
        <w:t xml:space="preserve">minimal work compensation, </w:t>
      </w:r>
      <w:r w:rsidR="00F152BF">
        <w:rPr>
          <w:rFonts w:ascii="Times New Roman" w:hAnsi="Times New Roman" w:cs="Times New Roman"/>
          <w:sz w:val="24"/>
          <w:szCs w:val="24"/>
        </w:rPr>
        <w:t>they</w:t>
      </w:r>
      <w:r w:rsidR="00B15840" w:rsidRPr="00995631">
        <w:rPr>
          <w:rFonts w:ascii="Times New Roman" w:hAnsi="Times New Roman" w:cs="Times New Roman"/>
          <w:sz w:val="24"/>
          <w:szCs w:val="24"/>
        </w:rPr>
        <w:t xml:space="preserve"> are entrusted with greater responsibilities in delivering health care at the village </w:t>
      </w:r>
      <w:r w:rsidR="00B15840">
        <w:rPr>
          <w:rFonts w:ascii="Times New Roman" w:hAnsi="Times New Roman" w:cs="Times New Roman"/>
          <w:sz w:val="24"/>
          <w:szCs w:val="24"/>
        </w:rPr>
        <w:t>level</w:t>
      </w:r>
      <w:r w:rsidR="00B15840" w:rsidRPr="00995631">
        <w:rPr>
          <w:rFonts w:ascii="Times New Roman" w:hAnsi="Times New Roman" w:cs="Times New Roman"/>
          <w:sz w:val="24"/>
          <w:szCs w:val="24"/>
        </w:rPr>
        <w:t xml:space="preserve">. </w:t>
      </w:r>
      <w:del w:id="185" w:author="MADHUMITA BISWAL" w:date="2018-07-28T18:11:00Z">
        <w:r w:rsidR="00B15840" w:rsidDel="00D211E3">
          <w:rPr>
            <w:rFonts w:ascii="Times New Roman" w:hAnsi="Times New Roman" w:cs="Times New Roman"/>
            <w:sz w:val="24"/>
            <w:szCs w:val="24"/>
          </w:rPr>
          <w:delText xml:space="preserve">At the same time they are expected </w:delText>
        </w:r>
        <w:r w:rsidR="00B15840" w:rsidRPr="00995631" w:rsidDel="00D211E3">
          <w:rPr>
            <w:rFonts w:ascii="Times New Roman" w:hAnsi="Times New Roman" w:cs="Times New Roman"/>
            <w:sz w:val="24"/>
            <w:szCs w:val="24"/>
          </w:rPr>
          <w:delText>to be dissociated from their familial role or free from motherhood responsibility.</w:delText>
        </w:r>
      </w:del>
      <w:r w:rsidR="00B15840">
        <w:rPr>
          <w:rFonts w:ascii="Times New Roman" w:hAnsi="Times New Roman" w:cs="Times New Roman"/>
          <w:sz w:val="24"/>
          <w:szCs w:val="24"/>
        </w:rPr>
        <w:t xml:space="preserve"> Framing such care</w:t>
      </w:r>
      <w:r w:rsidR="00F152BF">
        <w:rPr>
          <w:rFonts w:ascii="Times New Roman" w:hAnsi="Times New Roman" w:cs="Times New Roman"/>
          <w:sz w:val="24"/>
          <w:szCs w:val="24"/>
        </w:rPr>
        <w:t xml:space="preserve"> work through the notion of </w:t>
      </w:r>
      <w:proofErr w:type="spellStart"/>
      <w:r w:rsidR="00F152BF" w:rsidRPr="00F152BF">
        <w:rPr>
          <w:rFonts w:ascii="Times New Roman" w:hAnsi="Times New Roman" w:cs="Times New Roman"/>
          <w:i/>
          <w:sz w:val="24"/>
          <w:szCs w:val="24"/>
        </w:rPr>
        <w:t>seva</w:t>
      </w:r>
      <w:proofErr w:type="spellEnd"/>
      <w:r w:rsidR="00B15840">
        <w:rPr>
          <w:rFonts w:ascii="Times New Roman" w:hAnsi="Times New Roman" w:cs="Times New Roman"/>
          <w:sz w:val="24"/>
          <w:szCs w:val="24"/>
        </w:rPr>
        <w:t xml:space="preserve"> enables the state to exploit the </w:t>
      </w:r>
      <w:proofErr w:type="spellStart"/>
      <w:r w:rsidR="00B15840">
        <w:rPr>
          <w:rFonts w:ascii="Times New Roman" w:hAnsi="Times New Roman" w:cs="Times New Roman"/>
          <w:sz w:val="24"/>
          <w:szCs w:val="24"/>
        </w:rPr>
        <w:t>labour</w:t>
      </w:r>
      <w:proofErr w:type="spellEnd"/>
      <w:r w:rsidR="00B15840">
        <w:rPr>
          <w:rFonts w:ascii="Times New Roman" w:hAnsi="Times New Roman" w:cs="Times New Roman"/>
          <w:sz w:val="24"/>
          <w:szCs w:val="24"/>
        </w:rPr>
        <w:t xml:space="preserve"> of ASHAs. When</w:t>
      </w:r>
      <w:r w:rsidR="00B15840" w:rsidRPr="00995631">
        <w:rPr>
          <w:rFonts w:ascii="Times New Roman" w:hAnsi="Times New Roman" w:cs="Times New Roman"/>
          <w:sz w:val="24"/>
          <w:szCs w:val="24"/>
        </w:rPr>
        <w:t xml:space="preserve"> ASHA workers contest these notions and assert th</w:t>
      </w:r>
      <w:r w:rsidR="00B15840">
        <w:rPr>
          <w:rFonts w:ascii="Times New Roman" w:hAnsi="Times New Roman" w:cs="Times New Roman"/>
          <w:sz w:val="24"/>
          <w:szCs w:val="24"/>
        </w:rPr>
        <w:t xml:space="preserve">eir right to work entitlements, </w:t>
      </w:r>
      <w:del w:id="186" w:author="MADHUMITA BISWAL" w:date="2018-07-28T18:16:00Z">
        <w:r w:rsidR="00F152BF" w:rsidDel="00D211E3">
          <w:rPr>
            <w:rFonts w:ascii="Times New Roman" w:hAnsi="Times New Roman" w:cs="Times New Roman"/>
            <w:sz w:val="24"/>
            <w:szCs w:val="24"/>
          </w:rPr>
          <w:delText>most prominent</w:delText>
        </w:r>
        <w:r w:rsidDel="00D211E3">
          <w:rPr>
            <w:rFonts w:ascii="Times New Roman" w:hAnsi="Times New Roman" w:cs="Times New Roman"/>
            <w:sz w:val="24"/>
            <w:szCs w:val="24"/>
          </w:rPr>
          <w:delText>ly</w:delText>
        </w:r>
        <w:r w:rsidR="00F152BF" w:rsidDel="00D211E3">
          <w:rPr>
            <w:rFonts w:ascii="Times New Roman" w:hAnsi="Times New Roman" w:cs="Times New Roman"/>
            <w:sz w:val="24"/>
            <w:szCs w:val="24"/>
          </w:rPr>
          <w:delText xml:space="preserve"> their right to health,</w:delText>
        </w:r>
      </w:del>
      <w:r w:rsidR="00F152BF">
        <w:rPr>
          <w:rFonts w:ascii="Times New Roman" w:hAnsi="Times New Roman" w:cs="Times New Roman"/>
          <w:sz w:val="24"/>
          <w:szCs w:val="24"/>
        </w:rPr>
        <w:t xml:space="preserve"> </w:t>
      </w:r>
      <w:r w:rsidR="00B15840">
        <w:rPr>
          <w:rFonts w:ascii="Times New Roman" w:hAnsi="Times New Roman" w:cs="Times New Roman"/>
          <w:sz w:val="24"/>
          <w:szCs w:val="24"/>
        </w:rPr>
        <w:t>their protest is termed as immoral by officials for expecting in retu</w:t>
      </w:r>
      <w:r w:rsidR="00426B81">
        <w:rPr>
          <w:rFonts w:ascii="Times New Roman" w:hAnsi="Times New Roman" w:cs="Times New Roman"/>
          <w:sz w:val="24"/>
          <w:szCs w:val="24"/>
        </w:rPr>
        <w:t xml:space="preserve">rn of </w:t>
      </w:r>
      <w:proofErr w:type="spellStart"/>
      <w:r w:rsidR="00426B81" w:rsidRPr="00426B81">
        <w:rPr>
          <w:rFonts w:ascii="Times New Roman" w:hAnsi="Times New Roman" w:cs="Times New Roman"/>
          <w:i/>
          <w:sz w:val="24"/>
          <w:szCs w:val="24"/>
        </w:rPr>
        <w:t>seva</w:t>
      </w:r>
      <w:proofErr w:type="spellEnd"/>
      <w:r w:rsidR="00B15840">
        <w:rPr>
          <w:rFonts w:ascii="Times New Roman" w:hAnsi="Times New Roman" w:cs="Times New Roman"/>
          <w:sz w:val="24"/>
          <w:szCs w:val="24"/>
        </w:rPr>
        <w:t>.</w:t>
      </w:r>
    </w:p>
    <w:p w:rsidR="00B15840" w:rsidRPr="00995631" w:rsidRDefault="00B15840" w:rsidP="00B15840">
      <w:pPr>
        <w:rPr>
          <w:rFonts w:ascii="Times New Roman" w:hAnsi="Times New Roman" w:cs="Times New Roman"/>
          <w:sz w:val="24"/>
          <w:szCs w:val="24"/>
        </w:rPr>
      </w:pPr>
    </w:p>
    <w:p w:rsidR="00B15840" w:rsidRPr="00995631" w:rsidRDefault="00B15840" w:rsidP="00B15840">
      <w:pPr>
        <w:spacing w:line="360" w:lineRule="auto"/>
        <w:jc w:val="both"/>
        <w:rPr>
          <w:rFonts w:ascii="Times New Roman" w:hAnsi="Times New Roman" w:cs="Times New Roman"/>
          <w:sz w:val="24"/>
          <w:szCs w:val="24"/>
        </w:rPr>
      </w:pPr>
      <w:del w:id="187" w:author="MADHUMITA BISWAL" w:date="2018-07-28T18:17:00Z">
        <w:r w:rsidRPr="00995631" w:rsidDel="00D211E3">
          <w:rPr>
            <w:rFonts w:ascii="Times New Roman" w:hAnsi="Times New Roman" w:cs="Times New Roman"/>
            <w:sz w:val="24"/>
            <w:szCs w:val="24"/>
          </w:rPr>
          <w:delText xml:space="preserve">Deepa </w:delText>
        </w:r>
      </w:del>
      <w:proofErr w:type="spellStart"/>
      <w:r w:rsidRPr="00995631">
        <w:rPr>
          <w:rFonts w:ascii="Times New Roman" w:hAnsi="Times New Roman" w:cs="Times New Roman"/>
          <w:sz w:val="24"/>
          <w:szCs w:val="24"/>
        </w:rPr>
        <w:t>Venkethchalm</w:t>
      </w:r>
      <w:proofErr w:type="spellEnd"/>
      <w:del w:id="188" w:author="MADHUMITA BISWAL" w:date="2018-07-28T18:17:00Z">
        <w:r w:rsidRPr="00995631" w:rsidDel="00566104">
          <w:rPr>
            <w:rFonts w:ascii="Times New Roman" w:hAnsi="Times New Roman" w:cs="Times New Roman"/>
            <w:sz w:val="24"/>
            <w:szCs w:val="24"/>
          </w:rPr>
          <w:delText>’s paper discu</w:delText>
        </w:r>
        <w:r w:rsidR="006D35EA" w:rsidDel="00566104">
          <w:rPr>
            <w:rFonts w:ascii="Times New Roman" w:hAnsi="Times New Roman" w:cs="Times New Roman"/>
            <w:sz w:val="24"/>
            <w:szCs w:val="24"/>
          </w:rPr>
          <w:delText>ssed</w:delText>
        </w:r>
      </w:del>
      <w:ins w:id="189" w:author="MADHUMITA BISWAL" w:date="2018-07-28T18:17:00Z">
        <w:r w:rsidR="00566104">
          <w:rPr>
            <w:rFonts w:ascii="Times New Roman" w:hAnsi="Times New Roman" w:cs="Times New Roman"/>
            <w:sz w:val="24"/>
            <w:szCs w:val="24"/>
          </w:rPr>
          <w:t xml:space="preserve"> deliberated on</w:t>
        </w:r>
      </w:ins>
      <w:r w:rsidR="006D35EA">
        <w:rPr>
          <w:rFonts w:ascii="Times New Roman" w:hAnsi="Times New Roman" w:cs="Times New Roman"/>
          <w:sz w:val="24"/>
          <w:szCs w:val="24"/>
        </w:rPr>
        <w:t xml:space="preserve"> surrogacy against the backdrop</w:t>
      </w:r>
      <w:r w:rsidRPr="00995631">
        <w:rPr>
          <w:rFonts w:ascii="Times New Roman" w:hAnsi="Times New Roman" w:cs="Times New Roman"/>
          <w:sz w:val="24"/>
          <w:szCs w:val="24"/>
        </w:rPr>
        <w:t xml:space="preserve"> of commercialization of health care and shrinking public health care</w:t>
      </w:r>
      <w:r w:rsidR="00241CA6">
        <w:rPr>
          <w:rFonts w:ascii="Times New Roman" w:hAnsi="Times New Roman" w:cs="Times New Roman"/>
          <w:sz w:val="24"/>
          <w:szCs w:val="24"/>
        </w:rPr>
        <w:t xml:space="preserve"> on</w:t>
      </w:r>
      <w:r w:rsidR="006D35EA">
        <w:rPr>
          <w:rFonts w:ascii="Times New Roman" w:hAnsi="Times New Roman" w:cs="Times New Roman"/>
          <w:sz w:val="24"/>
          <w:szCs w:val="24"/>
        </w:rPr>
        <w:t xml:space="preserve"> one hand and </w:t>
      </w:r>
      <w:del w:id="190" w:author="MADHUMITA BISWAL" w:date="2018-07-28T18:18:00Z">
        <w:r w:rsidR="006D35EA" w:rsidDel="00566104">
          <w:rPr>
            <w:rFonts w:ascii="Times New Roman" w:hAnsi="Times New Roman" w:cs="Times New Roman"/>
            <w:sz w:val="24"/>
            <w:szCs w:val="24"/>
          </w:rPr>
          <w:delText xml:space="preserve">the </w:delText>
        </w:r>
      </w:del>
      <w:r w:rsidR="006D35EA">
        <w:rPr>
          <w:rFonts w:ascii="Times New Roman" w:hAnsi="Times New Roman" w:cs="Times New Roman"/>
          <w:sz w:val="24"/>
          <w:szCs w:val="24"/>
        </w:rPr>
        <w:t>growth of care economy on the other</w:t>
      </w:r>
      <w:r w:rsidRPr="00995631">
        <w:rPr>
          <w:rFonts w:ascii="Times New Roman" w:hAnsi="Times New Roman" w:cs="Times New Roman"/>
          <w:sz w:val="24"/>
          <w:szCs w:val="24"/>
        </w:rPr>
        <w:t>. According to her</w:t>
      </w:r>
      <w:r w:rsidR="006D35EA">
        <w:rPr>
          <w:rFonts w:ascii="Times New Roman" w:hAnsi="Times New Roman" w:cs="Times New Roman"/>
          <w:sz w:val="24"/>
          <w:szCs w:val="24"/>
        </w:rPr>
        <w:t>,</w:t>
      </w:r>
      <w:r w:rsidRPr="00995631">
        <w:rPr>
          <w:rFonts w:ascii="Times New Roman" w:hAnsi="Times New Roman" w:cs="Times New Roman"/>
          <w:sz w:val="24"/>
          <w:szCs w:val="24"/>
        </w:rPr>
        <w:t xml:space="preserve"> </w:t>
      </w:r>
      <w:del w:id="191" w:author="MADHUMITA BISWAL" w:date="2018-07-28T18:18:00Z">
        <w:r w:rsidRPr="00995631" w:rsidDel="00566104">
          <w:rPr>
            <w:rFonts w:ascii="Times New Roman" w:hAnsi="Times New Roman" w:cs="Times New Roman"/>
            <w:sz w:val="24"/>
            <w:szCs w:val="24"/>
          </w:rPr>
          <w:delText xml:space="preserve">the </w:delText>
        </w:r>
      </w:del>
      <w:r w:rsidRPr="00995631">
        <w:rPr>
          <w:rFonts w:ascii="Times New Roman" w:hAnsi="Times New Roman" w:cs="Times New Roman"/>
          <w:sz w:val="24"/>
          <w:szCs w:val="24"/>
        </w:rPr>
        <w:t xml:space="preserve">practice of surrogacy is located in the very large clout of ART industry, which is primarily in the private sector. This industry colludes with </w:t>
      </w:r>
      <w:del w:id="192" w:author="MADHUMITA BISWAL" w:date="2018-07-28T18:19:00Z">
        <w:r w:rsidRPr="00995631" w:rsidDel="00566104">
          <w:rPr>
            <w:rFonts w:ascii="Times New Roman" w:hAnsi="Times New Roman" w:cs="Times New Roman"/>
            <w:sz w:val="24"/>
            <w:szCs w:val="24"/>
          </w:rPr>
          <w:delText xml:space="preserve">the </w:delText>
        </w:r>
      </w:del>
      <w:r w:rsidRPr="00995631">
        <w:rPr>
          <w:rFonts w:ascii="Times New Roman" w:hAnsi="Times New Roman" w:cs="Times New Roman"/>
          <w:sz w:val="24"/>
          <w:szCs w:val="24"/>
        </w:rPr>
        <w:t>institution of family, which enforces the value that motherhood is compulsory and natural</w:t>
      </w:r>
      <w:ins w:id="193" w:author="MADHUMITA BISWAL" w:date="2018-07-28T18:19:00Z">
        <w:r w:rsidR="00566104">
          <w:rPr>
            <w:rFonts w:ascii="Times New Roman" w:hAnsi="Times New Roman" w:cs="Times New Roman"/>
            <w:sz w:val="24"/>
            <w:szCs w:val="24"/>
          </w:rPr>
          <w:t>,</w:t>
        </w:r>
      </w:ins>
      <w:del w:id="194" w:author="MADHUMITA BISWAL" w:date="2018-07-28T18:19:00Z">
        <w:r w:rsidRPr="00995631" w:rsidDel="00566104">
          <w:rPr>
            <w:rFonts w:ascii="Times New Roman" w:hAnsi="Times New Roman" w:cs="Times New Roman"/>
            <w:sz w:val="24"/>
            <w:szCs w:val="24"/>
          </w:rPr>
          <w:delText>. Because of such perception</w:delText>
        </w:r>
      </w:del>
      <w:ins w:id="195" w:author="MADHUMITA BISWAL" w:date="2018-07-28T18:19:00Z">
        <w:r w:rsidR="00566104">
          <w:rPr>
            <w:rFonts w:ascii="Times New Roman" w:hAnsi="Times New Roman" w:cs="Times New Roman"/>
            <w:sz w:val="24"/>
            <w:szCs w:val="24"/>
          </w:rPr>
          <w:t xml:space="preserve"> leading to</w:t>
        </w:r>
      </w:ins>
      <w:r w:rsidRPr="00995631">
        <w:rPr>
          <w:rFonts w:ascii="Times New Roman" w:hAnsi="Times New Roman" w:cs="Times New Roman"/>
          <w:sz w:val="24"/>
          <w:szCs w:val="24"/>
        </w:rPr>
        <w:t xml:space="preserve"> </w:t>
      </w:r>
      <w:proofErr w:type="spellStart"/>
      <w:ins w:id="196" w:author="MADHUMITA BISWAL" w:date="2018-07-28T18:20:00Z">
        <w:r w:rsidR="00566104">
          <w:rPr>
            <w:rFonts w:ascii="Times New Roman" w:hAnsi="Times New Roman" w:cs="Times New Roman"/>
            <w:sz w:val="24"/>
            <w:szCs w:val="24"/>
          </w:rPr>
          <w:t>ostracization</w:t>
        </w:r>
        <w:proofErr w:type="spellEnd"/>
        <w:r w:rsidR="00566104">
          <w:rPr>
            <w:rFonts w:ascii="Times New Roman" w:hAnsi="Times New Roman" w:cs="Times New Roman"/>
            <w:sz w:val="24"/>
            <w:szCs w:val="24"/>
          </w:rPr>
          <w:t xml:space="preserve"> of </w:t>
        </w:r>
      </w:ins>
      <w:r w:rsidRPr="00995631">
        <w:rPr>
          <w:rFonts w:ascii="Times New Roman" w:hAnsi="Times New Roman" w:cs="Times New Roman"/>
          <w:sz w:val="24"/>
          <w:szCs w:val="24"/>
        </w:rPr>
        <w:t>infertility</w:t>
      </w:r>
      <w:ins w:id="197" w:author="MADHUMITA BISWAL" w:date="2018-07-28T18:21:00Z">
        <w:r w:rsidR="00060EDF">
          <w:rPr>
            <w:rFonts w:ascii="Times New Roman" w:hAnsi="Times New Roman" w:cs="Times New Roman"/>
            <w:sz w:val="24"/>
            <w:szCs w:val="24"/>
          </w:rPr>
          <w:t>.</w:t>
        </w:r>
      </w:ins>
      <w:del w:id="198" w:author="MADHUMITA BISWAL" w:date="2018-07-28T18:21:00Z">
        <w:r w:rsidRPr="00995631" w:rsidDel="00060EDF">
          <w:rPr>
            <w:rFonts w:ascii="Times New Roman" w:hAnsi="Times New Roman" w:cs="Times New Roman"/>
            <w:sz w:val="24"/>
            <w:szCs w:val="24"/>
          </w:rPr>
          <w:delText xml:space="preserve"> is stigmatized.</w:delText>
        </w:r>
      </w:del>
      <w:r w:rsidRPr="00995631">
        <w:rPr>
          <w:rFonts w:ascii="Times New Roman" w:hAnsi="Times New Roman" w:cs="Times New Roman"/>
          <w:sz w:val="24"/>
          <w:szCs w:val="24"/>
        </w:rPr>
        <w:t xml:space="preserve"> </w:t>
      </w:r>
      <w:r>
        <w:rPr>
          <w:rFonts w:ascii="Times New Roman" w:hAnsi="Times New Roman" w:cs="Times New Roman"/>
          <w:sz w:val="24"/>
          <w:szCs w:val="24"/>
        </w:rPr>
        <w:t>Due to its very location in private sector,</w:t>
      </w:r>
      <w:del w:id="199" w:author="MADHUMITA BISWAL" w:date="2018-07-28T18:21:00Z">
        <w:r w:rsidRPr="00995631" w:rsidDel="00060EDF">
          <w:rPr>
            <w:rFonts w:ascii="Times New Roman" w:hAnsi="Times New Roman" w:cs="Times New Roman"/>
            <w:sz w:val="24"/>
            <w:szCs w:val="24"/>
          </w:rPr>
          <w:delText xml:space="preserve"> there is heavy presence of</w:delText>
        </w:r>
      </w:del>
      <w:r w:rsidRPr="00995631">
        <w:rPr>
          <w:rFonts w:ascii="Times New Roman" w:hAnsi="Times New Roman" w:cs="Times New Roman"/>
          <w:sz w:val="24"/>
          <w:szCs w:val="24"/>
        </w:rPr>
        <w:t xml:space="preserve"> brokerage economy</w:t>
      </w:r>
      <w:ins w:id="200" w:author="MADHUMITA BISWAL" w:date="2018-07-28T18:21:00Z">
        <w:r w:rsidR="00060EDF">
          <w:rPr>
            <w:rFonts w:ascii="Times New Roman" w:hAnsi="Times New Roman" w:cs="Times New Roman"/>
            <w:sz w:val="24"/>
            <w:szCs w:val="24"/>
          </w:rPr>
          <w:t xml:space="preserve"> gets facilitated</w:t>
        </w:r>
      </w:ins>
      <w:r w:rsidRPr="00995631">
        <w:rPr>
          <w:rFonts w:ascii="Times New Roman" w:hAnsi="Times New Roman" w:cs="Times New Roman"/>
          <w:sz w:val="24"/>
          <w:szCs w:val="24"/>
        </w:rPr>
        <w:t xml:space="preserve"> in this industry. In the whole transac</w:t>
      </w:r>
      <w:r w:rsidR="006D35EA">
        <w:rPr>
          <w:rFonts w:ascii="Times New Roman" w:hAnsi="Times New Roman" w:cs="Times New Roman"/>
          <w:sz w:val="24"/>
          <w:szCs w:val="24"/>
        </w:rPr>
        <w:t xml:space="preserve">tion </w:t>
      </w:r>
      <w:del w:id="201" w:author="MADHUMITA BISWAL" w:date="2018-07-28T18:22:00Z">
        <w:r w:rsidR="006D35EA" w:rsidDel="00060EDF">
          <w:rPr>
            <w:rFonts w:ascii="Times New Roman" w:hAnsi="Times New Roman" w:cs="Times New Roman"/>
            <w:sz w:val="24"/>
            <w:szCs w:val="24"/>
          </w:rPr>
          <w:delText xml:space="preserve">the </w:delText>
        </w:r>
      </w:del>
      <w:r w:rsidR="006D35EA">
        <w:rPr>
          <w:rFonts w:ascii="Times New Roman" w:hAnsi="Times New Roman" w:cs="Times New Roman"/>
          <w:sz w:val="24"/>
          <w:szCs w:val="24"/>
        </w:rPr>
        <w:t>surrogates are placed at</w:t>
      </w:r>
      <w:r w:rsidRPr="00995631">
        <w:rPr>
          <w:rFonts w:ascii="Times New Roman" w:hAnsi="Times New Roman" w:cs="Times New Roman"/>
          <w:sz w:val="24"/>
          <w:szCs w:val="24"/>
        </w:rPr>
        <w:t xml:space="preserve"> the margins due to the stigma attached to the work</w:t>
      </w:r>
      <w:ins w:id="202" w:author="MADHUMITA BISWAL" w:date="2018-07-28T18:22:00Z">
        <w:r w:rsidR="00060EDF">
          <w:rPr>
            <w:rFonts w:ascii="Times New Roman" w:hAnsi="Times New Roman" w:cs="Times New Roman"/>
            <w:sz w:val="24"/>
            <w:szCs w:val="24"/>
          </w:rPr>
          <w:t>.</w:t>
        </w:r>
      </w:ins>
      <w:del w:id="203" w:author="MADHUMITA BISWAL" w:date="2018-07-28T18:22:00Z">
        <w:r w:rsidRPr="00995631" w:rsidDel="00060EDF">
          <w:rPr>
            <w:rFonts w:ascii="Times New Roman" w:hAnsi="Times New Roman" w:cs="Times New Roman"/>
            <w:sz w:val="24"/>
            <w:szCs w:val="24"/>
          </w:rPr>
          <w:delText xml:space="preserve"> as well as their marginal socio-economic standing.</w:delText>
        </w:r>
      </w:del>
      <w:ins w:id="204" w:author="MADHUMITA BISWAL" w:date="2018-07-28T18:22:00Z">
        <w:r w:rsidR="00060EDF">
          <w:rPr>
            <w:rFonts w:ascii="Times New Roman" w:hAnsi="Times New Roman" w:cs="Times New Roman"/>
            <w:sz w:val="24"/>
            <w:szCs w:val="24"/>
          </w:rPr>
          <w:t xml:space="preserve"> Their low socio-economic standing</w:t>
        </w:r>
      </w:ins>
      <w:ins w:id="205" w:author="MADHUMITA BISWAL" w:date="2018-07-28T18:23:00Z">
        <w:r w:rsidR="00060EDF">
          <w:rPr>
            <w:rFonts w:ascii="Times New Roman" w:hAnsi="Times New Roman" w:cs="Times New Roman"/>
            <w:sz w:val="24"/>
            <w:szCs w:val="24"/>
          </w:rPr>
          <w:t>,</w:t>
        </w:r>
      </w:ins>
      <w:ins w:id="206" w:author="MADHUMITA BISWAL" w:date="2018-07-28T18:22:00Z">
        <w:r w:rsidR="00060EDF">
          <w:rPr>
            <w:rFonts w:ascii="Times New Roman" w:hAnsi="Times New Roman" w:cs="Times New Roman"/>
            <w:sz w:val="24"/>
            <w:szCs w:val="24"/>
          </w:rPr>
          <w:t xml:space="preserve"> further </w:t>
        </w:r>
      </w:ins>
      <w:del w:id="207" w:author="MADHUMITA BISWAL" w:date="2018-07-28T18:23:00Z">
        <w:r w:rsidRPr="00995631" w:rsidDel="00060EDF">
          <w:rPr>
            <w:rFonts w:ascii="Times New Roman" w:hAnsi="Times New Roman" w:cs="Times New Roman"/>
            <w:sz w:val="24"/>
            <w:szCs w:val="24"/>
          </w:rPr>
          <w:delText xml:space="preserve"> </w:delText>
        </w:r>
        <w:r w:rsidDel="00060EDF">
          <w:rPr>
            <w:rFonts w:ascii="Times New Roman" w:hAnsi="Times New Roman" w:cs="Times New Roman"/>
            <w:sz w:val="24"/>
            <w:szCs w:val="24"/>
          </w:rPr>
          <w:delText xml:space="preserve">This </w:delText>
        </w:r>
      </w:del>
      <w:r>
        <w:rPr>
          <w:rFonts w:ascii="Times New Roman" w:hAnsi="Times New Roman" w:cs="Times New Roman"/>
          <w:sz w:val="24"/>
          <w:szCs w:val="24"/>
        </w:rPr>
        <w:t xml:space="preserve">allows </w:t>
      </w:r>
      <w:del w:id="208" w:author="MADHUMITA BISWAL" w:date="2018-07-28T22:39:00Z">
        <w:r w:rsidDel="00AC30B2">
          <w:rPr>
            <w:rFonts w:ascii="Times New Roman" w:hAnsi="Times New Roman" w:cs="Times New Roman"/>
            <w:sz w:val="24"/>
            <w:szCs w:val="24"/>
          </w:rPr>
          <w:delText>for</w:delText>
        </w:r>
      </w:del>
      <w:r>
        <w:rPr>
          <w:rFonts w:ascii="Times New Roman" w:hAnsi="Times New Roman" w:cs="Times New Roman"/>
          <w:sz w:val="24"/>
          <w:szCs w:val="24"/>
        </w:rPr>
        <w:t xml:space="preserve"> a space for exploitation</w:t>
      </w:r>
      <w:r w:rsidRPr="00995631">
        <w:rPr>
          <w:rFonts w:ascii="Times New Roman" w:hAnsi="Times New Roman" w:cs="Times New Roman"/>
          <w:sz w:val="24"/>
          <w:szCs w:val="24"/>
        </w:rPr>
        <w:t xml:space="preserve"> </w:t>
      </w:r>
      <w:r>
        <w:rPr>
          <w:rFonts w:ascii="Times New Roman" w:hAnsi="Times New Roman" w:cs="Times New Roman"/>
          <w:sz w:val="24"/>
          <w:szCs w:val="24"/>
        </w:rPr>
        <w:t xml:space="preserve">of the surrogate mothers. Through the very techniques of surveillance surrogate woman gets de-personified. Dominant medical values and the idealized bodily and spiritual practices get superimposed on her. </w:t>
      </w:r>
      <w:r w:rsidRPr="00995631">
        <w:rPr>
          <w:rFonts w:ascii="Times New Roman" w:hAnsi="Times New Roman" w:cs="Times New Roman"/>
          <w:sz w:val="24"/>
          <w:szCs w:val="24"/>
        </w:rPr>
        <w:t xml:space="preserve">In the whole process there is also emasculation of the husbands of the surrogates. Surrogates are </w:t>
      </w:r>
      <w:r w:rsidRPr="00995631">
        <w:rPr>
          <w:rFonts w:ascii="Times New Roman" w:hAnsi="Times New Roman" w:cs="Times New Roman"/>
          <w:sz w:val="24"/>
          <w:szCs w:val="24"/>
        </w:rPr>
        <w:lastRenderedPageBreak/>
        <w:t xml:space="preserve">prohibited from having sex with their male partners. Payment given to surrogate is </w:t>
      </w:r>
      <w:proofErr w:type="spellStart"/>
      <w:r w:rsidRPr="00995631">
        <w:rPr>
          <w:rFonts w:ascii="Times New Roman" w:hAnsi="Times New Roman" w:cs="Times New Roman"/>
          <w:sz w:val="24"/>
          <w:szCs w:val="24"/>
        </w:rPr>
        <w:t>pittiance</w:t>
      </w:r>
      <w:proofErr w:type="spellEnd"/>
      <w:r w:rsidRPr="00995631">
        <w:rPr>
          <w:rFonts w:ascii="Times New Roman" w:hAnsi="Times New Roman" w:cs="Times New Roman"/>
          <w:sz w:val="24"/>
          <w:szCs w:val="24"/>
        </w:rPr>
        <w:t xml:space="preserve"> and the clinics and brokers make the whole deal. </w:t>
      </w:r>
    </w:p>
    <w:p w:rsidR="00B15840" w:rsidRDefault="00B15840" w:rsidP="00B15840">
      <w:pPr>
        <w:spacing w:line="360" w:lineRule="auto"/>
        <w:jc w:val="both"/>
        <w:rPr>
          <w:rFonts w:ascii="Times New Roman" w:hAnsi="Times New Roman" w:cs="Times New Roman"/>
          <w:sz w:val="24"/>
          <w:szCs w:val="24"/>
        </w:rPr>
      </w:pPr>
    </w:p>
    <w:p w:rsidR="00B15840" w:rsidRPr="00995631" w:rsidRDefault="00B15840" w:rsidP="00B15840">
      <w:pPr>
        <w:spacing w:line="360" w:lineRule="auto"/>
        <w:jc w:val="both"/>
        <w:rPr>
          <w:rFonts w:ascii="Times New Roman" w:hAnsi="Times New Roman" w:cs="Times New Roman"/>
          <w:sz w:val="24"/>
          <w:szCs w:val="24"/>
        </w:rPr>
      </w:pPr>
      <w:proofErr w:type="spellStart"/>
      <w:r w:rsidRPr="00995631">
        <w:rPr>
          <w:rFonts w:ascii="Times New Roman" w:hAnsi="Times New Roman" w:cs="Times New Roman"/>
          <w:sz w:val="24"/>
          <w:szCs w:val="24"/>
        </w:rPr>
        <w:t>Chayanika</w:t>
      </w:r>
      <w:proofErr w:type="spellEnd"/>
      <w:r w:rsidRPr="00995631">
        <w:rPr>
          <w:rFonts w:ascii="Times New Roman" w:hAnsi="Times New Roman" w:cs="Times New Roman"/>
          <w:sz w:val="24"/>
          <w:szCs w:val="24"/>
        </w:rPr>
        <w:t xml:space="preserve"> Shah</w:t>
      </w:r>
      <w:ins w:id="209" w:author="MADHUMITA BISWAL" w:date="2018-07-28T18:27:00Z">
        <w:r w:rsidR="00F02CA8">
          <w:rPr>
            <w:rFonts w:ascii="Times New Roman" w:hAnsi="Times New Roman" w:cs="Times New Roman"/>
            <w:sz w:val="24"/>
            <w:szCs w:val="24"/>
          </w:rPr>
          <w:t>’s presentation</w:t>
        </w:r>
      </w:ins>
      <w:r>
        <w:rPr>
          <w:rFonts w:ascii="Times New Roman" w:hAnsi="Times New Roman" w:cs="Times New Roman"/>
          <w:sz w:val="24"/>
          <w:szCs w:val="24"/>
        </w:rPr>
        <w:t xml:space="preserve"> </w:t>
      </w:r>
      <w:del w:id="210" w:author="MADHUMITA BISWAL" w:date="2018-07-28T18:27:00Z">
        <w:r w:rsidDel="00F02CA8">
          <w:rPr>
            <w:rFonts w:ascii="Times New Roman" w:hAnsi="Times New Roman" w:cs="Times New Roman"/>
            <w:sz w:val="24"/>
            <w:szCs w:val="24"/>
          </w:rPr>
          <w:delText xml:space="preserve">in her paper entitled “gender affirming medical interventions and health system” </w:delText>
        </w:r>
      </w:del>
      <w:r w:rsidR="00780FC9">
        <w:rPr>
          <w:rFonts w:ascii="Times New Roman" w:hAnsi="Times New Roman" w:cs="Times New Roman"/>
          <w:sz w:val="24"/>
          <w:szCs w:val="24"/>
        </w:rPr>
        <w:t xml:space="preserve">traced the root of regulation of body </w:t>
      </w:r>
      <w:r w:rsidR="00C65833">
        <w:rPr>
          <w:rFonts w:ascii="Times New Roman" w:hAnsi="Times New Roman" w:cs="Times New Roman"/>
          <w:sz w:val="24"/>
          <w:szCs w:val="24"/>
        </w:rPr>
        <w:t xml:space="preserve">in health set-up. She narrated how </w:t>
      </w:r>
      <w:ins w:id="211" w:author="MADHUMITA BISWAL" w:date="2018-07-28T18:28:00Z">
        <w:r w:rsidR="00F02CA8">
          <w:rPr>
            <w:rFonts w:ascii="Times New Roman" w:hAnsi="Times New Roman" w:cs="Times New Roman"/>
            <w:sz w:val="24"/>
            <w:szCs w:val="24"/>
          </w:rPr>
          <w:t xml:space="preserve">governance </w:t>
        </w:r>
      </w:ins>
      <w:del w:id="212" w:author="MADHUMITA BISWAL" w:date="2018-07-28T18:28:00Z">
        <w:r w:rsidR="00C65833" w:rsidDel="00F02CA8">
          <w:rPr>
            <w:rFonts w:ascii="Times New Roman" w:hAnsi="Times New Roman" w:cs="Times New Roman"/>
            <w:sz w:val="24"/>
            <w:szCs w:val="24"/>
          </w:rPr>
          <w:delText>regulation</w:delText>
        </w:r>
      </w:del>
      <w:r w:rsidR="00C65833">
        <w:rPr>
          <w:rFonts w:ascii="Times New Roman" w:hAnsi="Times New Roman" w:cs="Times New Roman"/>
          <w:sz w:val="24"/>
          <w:szCs w:val="24"/>
        </w:rPr>
        <w:t xml:space="preserve"> of body started with birth control which essentially tried to fulfill the logic of capitalism a</w:t>
      </w:r>
      <w:r w:rsidR="007878E6">
        <w:rPr>
          <w:rFonts w:ascii="Times New Roman" w:hAnsi="Times New Roman" w:cs="Times New Roman"/>
          <w:sz w:val="24"/>
          <w:szCs w:val="24"/>
        </w:rPr>
        <w:t>nd demographic calculation. E</w:t>
      </w:r>
      <w:r w:rsidR="00C65833">
        <w:rPr>
          <w:rFonts w:ascii="Times New Roman" w:hAnsi="Times New Roman" w:cs="Times New Roman"/>
          <w:sz w:val="24"/>
          <w:szCs w:val="24"/>
        </w:rPr>
        <w:t xml:space="preserve">ventually, through </w:t>
      </w:r>
      <w:del w:id="213" w:author="MADHUMITA BISWAL" w:date="2018-07-28T18:29:00Z">
        <w:r w:rsidR="00C65833" w:rsidDel="00F02CA8">
          <w:rPr>
            <w:rFonts w:ascii="Times New Roman" w:hAnsi="Times New Roman" w:cs="Times New Roman"/>
            <w:sz w:val="24"/>
            <w:szCs w:val="24"/>
          </w:rPr>
          <w:delText>family planning</w:delText>
        </w:r>
      </w:del>
      <w:ins w:id="214" w:author="MADHUMITA BISWAL" w:date="2018-07-28T18:29:00Z">
        <w:r w:rsidR="00F02CA8">
          <w:rPr>
            <w:rFonts w:ascii="Times New Roman" w:hAnsi="Times New Roman" w:cs="Times New Roman"/>
            <w:sz w:val="24"/>
            <w:szCs w:val="24"/>
          </w:rPr>
          <w:t xml:space="preserve"> birth control</w:t>
        </w:r>
      </w:ins>
      <w:r w:rsidR="00C65833">
        <w:rPr>
          <w:rFonts w:ascii="Times New Roman" w:hAnsi="Times New Roman" w:cs="Times New Roman"/>
          <w:sz w:val="24"/>
          <w:szCs w:val="24"/>
        </w:rPr>
        <w:t xml:space="preserve"> </w:t>
      </w:r>
      <w:proofErr w:type="spellStart"/>
      <w:r w:rsidR="00C65833">
        <w:rPr>
          <w:rFonts w:ascii="Times New Roman" w:hAnsi="Times New Roman" w:cs="Times New Roman"/>
          <w:sz w:val="24"/>
          <w:szCs w:val="24"/>
        </w:rPr>
        <w:t>programmes</w:t>
      </w:r>
      <w:proofErr w:type="spellEnd"/>
      <w:r w:rsidR="00C65833">
        <w:rPr>
          <w:rFonts w:ascii="Times New Roman" w:hAnsi="Times New Roman" w:cs="Times New Roman"/>
          <w:sz w:val="24"/>
          <w:szCs w:val="24"/>
        </w:rPr>
        <w:t xml:space="preserve"> categorization of </w:t>
      </w:r>
      <w:proofErr w:type="gramStart"/>
      <w:r w:rsidR="00C65833">
        <w:rPr>
          <w:rFonts w:ascii="Times New Roman" w:hAnsi="Times New Roman" w:cs="Times New Roman"/>
          <w:sz w:val="24"/>
          <w:szCs w:val="24"/>
        </w:rPr>
        <w:t>bodies</w:t>
      </w:r>
      <w:proofErr w:type="gramEnd"/>
      <w:r w:rsidR="00C65833">
        <w:rPr>
          <w:rFonts w:ascii="Times New Roman" w:hAnsi="Times New Roman" w:cs="Times New Roman"/>
          <w:sz w:val="24"/>
          <w:szCs w:val="24"/>
        </w:rPr>
        <w:t xml:space="preserve"> i.e. young, sex workers, queer, etc. took place </w:t>
      </w:r>
      <w:ins w:id="215" w:author="MADHUMITA BISWAL" w:date="2018-07-28T18:29:00Z">
        <w:r w:rsidR="00F02CA8">
          <w:rPr>
            <w:rFonts w:ascii="Times New Roman" w:hAnsi="Times New Roman" w:cs="Times New Roman"/>
            <w:sz w:val="24"/>
            <w:szCs w:val="24"/>
          </w:rPr>
          <w:t xml:space="preserve">and </w:t>
        </w:r>
      </w:ins>
      <w:del w:id="216" w:author="MADHUMITA BISWAL" w:date="2018-07-28T18:29:00Z">
        <w:r w:rsidR="00C65833" w:rsidDel="00F02CA8">
          <w:rPr>
            <w:rFonts w:ascii="Times New Roman" w:hAnsi="Times New Roman" w:cs="Times New Roman"/>
            <w:sz w:val="24"/>
            <w:szCs w:val="24"/>
          </w:rPr>
          <w:delText xml:space="preserve">as well as </w:delText>
        </w:r>
      </w:del>
      <w:r w:rsidR="007878E6">
        <w:rPr>
          <w:rFonts w:ascii="Times New Roman" w:hAnsi="Times New Roman" w:cs="Times New Roman"/>
          <w:sz w:val="24"/>
          <w:szCs w:val="24"/>
        </w:rPr>
        <w:t xml:space="preserve">they </w:t>
      </w:r>
      <w:r w:rsidR="00C65833">
        <w:rPr>
          <w:rFonts w:ascii="Times New Roman" w:hAnsi="Times New Roman" w:cs="Times New Roman"/>
          <w:sz w:val="24"/>
          <w:szCs w:val="24"/>
        </w:rPr>
        <w:t xml:space="preserve">became the </w:t>
      </w:r>
      <w:del w:id="217" w:author="MADHUMITA BISWAL" w:date="2018-07-28T18:30:00Z">
        <w:r w:rsidR="00C65833" w:rsidDel="00F02CA8">
          <w:rPr>
            <w:rFonts w:ascii="Times New Roman" w:hAnsi="Times New Roman" w:cs="Times New Roman"/>
            <w:sz w:val="24"/>
            <w:szCs w:val="24"/>
          </w:rPr>
          <w:delText>subject</w:delText>
        </w:r>
      </w:del>
      <w:ins w:id="218" w:author="MADHUMITA BISWAL" w:date="2018-07-28T18:30:00Z">
        <w:r w:rsidR="00F02CA8">
          <w:rPr>
            <w:rFonts w:ascii="Times New Roman" w:hAnsi="Times New Roman" w:cs="Times New Roman"/>
            <w:sz w:val="24"/>
            <w:szCs w:val="24"/>
          </w:rPr>
          <w:t xml:space="preserve"> object</w:t>
        </w:r>
      </w:ins>
      <w:r w:rsidR="00C65833">
        <w:rPr>
          <w:rFonts w:ascii="Times New Roman" w:hAnsi="Times New Roman" w:cs="Times New Roman"/>
          <w:sz w:val="24"/>
          <w:szCs w:val="24"/>
        </w:rPr>
        <w:t xml:space="preserve"> of control.</w:t>
      </w:r>
      <w:r w:rsidR="00780FC9">
        <w:rPr>
          <w:rFonts w:ascii="Times New Roman" w:hAnsi="Times New Roman" w:cs="Times New Roman"/>
          <w:sz w:val="24"/>
          <w:szCs w:val="24"/>
        </w:rPr>
        <w:t xml:space="preserve"> </w:t>
      </w:r>
      <w:r w:rsidR="00FA62CA">
        <w:rPr>
          <w:rFonts w:ascii="Times New Roman" w:hAnsi="Times New Roman" w:cs="Times New Roman"/>
          <w:sz w:val="24"/>
          <w:szCs w:val="24"/>
        </w:rPr>
        <w:t>With many insights, she narrated</w:t>
      </w:r>
      <w:r w:rsidRPr="00995631">
        <w:rPr>
          <w:rFonts w:ascii="Times New Roman" w:hAnsi="Times New Roman" w:cs="Times New Roman"/>
          <w:sz w:val="24"/>
          <w:szCs w:val="24"/>
        </w:rPr>
        <w:t xml:space="preserve"> gender affirming medical int</w:t>
      </w:r>
      <w:r w:rsidR="00FA62CA">
        <w:rPr>
          <w:rFonts w:ascii="Times New Roman" w:hAnsi="Times New Roman" w:cs="Times New Roman"/>
          <w:sz w:val="24"/>
          <w:szCs w:val="24"/>
        </w:rPr>
        <w:t>erventions</w:t>
      </w:r>
      <w:r w:rsidRPr="00995631">
        <w:rPr>
          <w:rFonts w:ascii="Times New Roman" w:hAnsi="Times New Roman" w:cs="Times New Roman"/>
          <w:sz w:val="24"/>
          <w:szCs w:val="24"/>
        </w:rPr>
        <w:t xml:space="preserve"> in relation to queer bodies. They were considered to be unnatural, abnormal and to be cured</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Hence, </w:t>
      </w:r>
      <w:del w:id="219" w:author="MADHUMITA BISWAL" w:date="2018-07-28T22:31:00Z">
        <w:r w:rsidDel="0037480F">
          <w:rPr>
            <w:rFonts w:ascii="Times New Roman" w:hAnsi="Times New Roman" w:cs="Times New Roman"/>
            <w:sz w:val="24"/>
            <w:szCs w:val="24"/>
          </w:rPr>
          <w:delText>the</w:delText>
        </w:r>
      </w:del>
      <w:r>
        <w:rPr>
          <w:rFonts w:ascii="Times New Roman" w:hAnsi="Times New Roman" w:cs="Times New Roman"/>
          <w:sz w:val="24"/>
          <w:szCs w:val="24"/>
        </w:rPr>
        <w:t xml:space="preserve"> medical perspective commensurate with the existing social norms.</w:t>
      </w:r>
      <w:proofErr w:type="gramEnd"/>
      <w:r>
        <w:rPr>
          <w:rFonts w:ascii="Times New Roman" w:hAnsi="Times New Roman" w:cs="Times New Roman"/>
          <w:sz w:val="24"/>
          <w:szCs w:val="24"/>
        </w:rPr>
        <w:t xml:space="preserve"> </w:t>
      </w:r>
      <w:del w:id="220" w:author="MADHUMITA BISWAL" w:date="2018-07-28T18:31:00Z">
        <w:r w:rsidDel="00072933">
          <w:rPr>
            <w:rFonts w:ascii="Times New Roman" w:hAnsi="Times New Roman" w:cs="Times New Roman"/>
            <w:sz w:val="24"/>
            <w:szCs w:val="24"/>
          </w:rPr>
          <w:delText>Shah pointed out that</w:delText>
        </w:r>
      </w:del>
      <w:r>
        <w:rPr>
          <w:rFonts w:ascii="Times New Roman" w:hAnsi="Times New Roman" w:cs="Times New Roman"/>
          <w:sz w:val="24"/>
          <w:szCs w:val="24"/>
        </w:rPr>
        <w:t xml:space="preserve"> </w:t>
      </w:r>
      <w:del w:id="221" w:author="MADHUMITA BISWAL" w:date="2018-07-28T18:31:00Z">
        <w:r w:rsidDel="00072933">
          <w:rPr>
            <w:rFonts w:ascii="Times New Roman" w:hAnsi="Times New Roman" w:cs="Times New Roman"/>
            <w:sz w:val="24"/>
            <w:szCs w:val="24"/>
          </w:rPr>
          <w:delText>w</w:delText>
        </w:r>
      </w:del>
      <w:ins w:id="222" w:author="MADHUMITA BISWAL" w:date="2018-07-28T18:31:00Z">
        <w:r w:rsidR="00072933">
          <w:rPr>
            <w:rFonts w:ascii="Times New Roman" w:hAnsi="Times New Roman" w:cs="Times New Roman"/>
            <w:sz w:val="24"/>
            <w:szCs w:val="24"/>
          </w:rPr>
          <w:t>W</w:t>
        </w:r>
      </w:ins>
      <w:r>
        <w:rPr>
          <w:rFonts w:ascii="Times New Roman" w:hAnsi="Times New Roman" w:cs="Times New Roman"/>
          <w:sz w:val="24"/>
          <w:szCs w:val="24"/>
        </w:rPr>
        <w:t>hile these section</w:t>
      </w:r>
      <w:r w:rsidR="007878E6">
        <w:rPr>
          <w:rFonts w:ascii="Times New Roman" w:hAnsi="Times New Roman" w:cs="Times New Roman"/>
          <w:sz w:val="24"/>
          <w:szCs w:val="24"/>
        </w:rPr>
        <w:t xml:space="preserve">s approach </w:t>
      </w:r>
      <w:r w:rsidRPr="00995631">
        <w:rPr>
          <w:rFonts w:ascii="Times New Roman" w:hAnsi="Times New Roman" w:cs="Times New Roman"/>
          <w:sz w:val="24"/>
          <w:szCs w:val="24"/>
        </w:rPr>
        <w:t>public health system</w:t>
      </w:r>
      <w:r w:rsidR="007878E6">
        <w:rPr>
          <w:rFonts w:ascii="Times New Roman" w:hAnsi="Times New Roman" w:cs="Times New Roman"/>
          <w:sz w:val="24"/>
          <w:szCs w:val="24"/>
        </w:rPr>
        <w:t>, it</w:t>
      </w:r>
      <w:r w:rsidRPr="00995631">
        <w:rPr>
          <w:rFonts w:ascii="Times New Roman" w:hAnsi="Times New Roman" w:cs="Times New Roman"/>
          <w:sz w:val="24"/>
          <w:szCs w:val="24"/>
        </w:rPr>
        <w:t xml:space="preserve"> makes moral judgments on </w:t>
      </w:r>
      <w:r w:rsidR="007878E6">
        <w:rPr>
          <w:rFonts w:ascii="Times New Roman" w:hAnsi="Times New Roman" w:cs="Times New Roman"/>
          <w:sz w:val="24"/>
          <w:szCs w:val="24"/>
        </w:rPr>
        <w:t>such persons. But,</w:t>
      </w:r>
      <w:r>
        <w:rPr>
          <w:rFonts w:ascii="Times New Roman" w:hAnsi="Times New Roman" w:cs="Times New Roman"/>
          <w:sz w:val="24"/>
          <w:szCs w:val="24"/>
        </w:rPr>
        <w:t xml:space="preserve"> in the private clinics, the</w:t>
      </w:r>
      <w:r w:rsidRPr="00995631">
        <w:rPr>
          <w:rFonts w:ascii="Times New Roman" w:hAnsi="Times New Roman" w:cs="Times New Roman"/>
          <w:sz w:val="24"/>
          <w:szCs w:val="24"/>
        </w:rPr>
        <w:t xml:space="preserve"> interest was not makin</w:t>
      </w:r>
      <w:r>
        <w:rPr>
          <w:rFonts w:ascii="Times New Roman" w:hAnsi="Times New Roman" w:cs="Times New Roman"/>
          <w:sz w:val="24"/>
          <w:szCs w:val="24"/>
        </w:rPr>
        <w:t xml:space="preserve">g moral judgments rather the main concern is </w:t>
      </w:r>
      <w:r w:rsidRPr="00995631">
        <w:rPr>
          <w:rFonts w:ascii="Times New Roman" w:hAnsi="Times New Roman" w:cs="Times New Roman"/>
          <w:sz w:val="24"/>
          <w:szCs w:val="24"/>
        </w:rPr>
        <w:t xml:space="preserve">profit. </w:t>
      </w:r>
      <w:r w:rsidR="00FA62CA">
        <w:rPr>
          <w:rFonts w:ascii="Times New Roman" w:hAnsi="Times New Roman" w:cs="Times New Roman"/>
          <w:sz w:val="24"/>
          <w:szCs w:val="24"/>
        </w:rPr>
        <w:t>Such approach forced</w:t>
      </w:r>
      <w:r>
        <w:rPr>
          <w:rFonts w:ascii="Times New Roman" w:hAnsi="Times New Roman" w:cs="Times New Roman"/>
          <w:sz w:val="24"/>
          <w:szCs w:val="24"/>
        </w:rPr>
        <w:t xml:space="preserve"> the sti</w:t>
      </w:r>
      <w:r w:rsidR="007878E6">
        <w:rPr>
          <w:rFonts w:ascii="Times New Roman" w:hAnsi="Times New Roman" w:cs="Times New Roman"/>
          <w:sz w:val="24"/>
          <w:szCs w:val="24"/>
        </w:rPr>
        <w:t>gmatized groups to often choose</w:t>
      </w:r>
      <w:r w:rsidRPr="00995631">
        <w:rPr>
          <w:rFonts w:ascii="Times New Roman" w:hAnsi="Times New Roman" w:cs="Times New Roman"/>
          <w:sz w:val="24"/>
          <w:szCs w:val="24"/>
        </w:rPr>
        <w:t xml:space="preserve"> private clinic</w:t>
      </w:r>
      <w:r>
        <w:rPr>
          <w:rFonts w:ascii="Times New Roman" w:hAnsi="Times New Roman" w:cs="Times New Roman"/>
          <w:sz w:val="24"/>
          <w:szCs w:val="24"/>
        </w:rPr>
        <w:t>s</w:t>
      </w:r>
      <w:r w:rsidRPr="00995631">
        <w:rPr>
          <w:rFonts w:ascii="Times New Roman" w:hAnsi="Times New Roman" w:cs="Times New Roman"/>
          <w:sz w:val="24"/>
          <w:szCs w:val="24"/>
        </w:rPr>
        <w:t>. She argue</w:t>
      </w:r>
      <w:ins w:id="223" w:author="MADHUMITA BISWAL" w:date="2018-07-28T18:32:00Z">
        <w:r w:rsidR="00072933">
          <w:rPr>
            <w:rFonts w:ascii="Times New Roman" w:hAnsi="Times New Roman" w:cs="Times New Roman"/>
            <w:sz w:val="24"/>
            <w:szCs w:val="24"/>
          </w:rPr>
          <w:t>d</w:t>
        </w:r>
      </w:ins>
      <w:del w:id="224" w:author="MADHUMITA BISWAL" w:date="2018-07-28T18:32:00Z">
        <w:r w:rsidRPr="00995631" w:rsidDel="00072933">
          <w:rPr>
            <w:rFonts w:ascii="Times New Roman" w:hAnsi="Times New Roman" w:cs="Times New Roman"/>
            <w:sz w:val="24"/>
            <w:szCs w:val="24"/>
          </w:rPr>
          <w:delText>s</w:delText>
        </w:r>
      </w:del>
      <w:r w:rsidRPr="00995631">
        <w:rPr>
          <w:rFonts w:ascii="Times New Roman" w:hAnsi="Times New Roman" w:cs="Times New Roman"/>
          <w:sz w:val="24"/>
          <w:szCs w:val="24"/>
        </w:rPr>
        <w:t xml:space="preserve"> that </w:t>
      </w:r>
      <w:del w:id="225" w:author="MADHUMITA BISWAL" w:date="2018-07-28T22:33:00Z">
        <w:r w:rsidRPr="00995631" w:rsidDel="0037480F">
          <w:rPr>
            <w:rFonts w:ascii="Times New Roman" w:hAnsi="Times New Roman" w:cs="Times New Roman"/>
            <w:sz w:val="24"/>
            <w:szCs w:val="24"/>
          </w:rPr>
          <w:delText xml:space="preserve">the </w:delText>
        </w:r>
      </w:del>
      <w:r w:rsidRPr="00995631">
        <w:rPr>
          <w:rFonts w:ascii="Times New Roman" w:hAnsi="Times New Roman" w:cs="Times New Roman"/>
          <w:sz w:val="24"/>
          <w:szCs w:val="24"/>
        </w:rPr>
        <w:t xml:space="preserve">queer bodies challenge the health system and </w:t>
      </w:r>
      <w:r>
        <w:rPr>
          <w:rFonts w:ascii="Times New Roman" w:hAnsi="Times New Roman" w:cs="Times New Roman"/>
          <w:sz w:val="24"/>
          <w:szCs w:val="24"/>
        </w:rPr>
        <w:t xml:space="preserve">its </w:t>
      </w:r>
      <w:r w:rsidRPr="00995631">
        <w:rPr>
          <w:rFonts w:ascii="Times New Roman" w:hAnsi="Times New Roman" w:cs="Times New Roman"/>
          <w:sz w:val="24"/>
          <w:szCs w:val="24"/>
        </w:rPr>
        <w:t xml:space="preserve">concepts of sex, gender and body. </w:t>
      </w:r>
    </w:p>
    <w:p w:rsidR="007878E6" w:rsidRDefault="00B15840" w:rsidP="007878E6">
      <w:pPr>
        <w:spacing w:line="360" w:lineRule="auto"/>
        <w:jc w:val="both"/>
        <w:rPr>
          <w:rFonts w:ascii="Times New Roman" w:hAnsi="Times New Roman" w:cs="Times New Roman"/>
          <w:sz w:val="24"/>
          <w:szCs w:val="24"/>
        </w:rPr>
      </w:pPr>
      <w:r w:rsidRPr="00995631">
        <w:rPr>
          <w:rFonts w:ascii="Times New Roman" w:hAnsi="Times New Roman" w:cs="Times New Roman"/>
          <w:sz w:val="24"/>
          <w:szCs w:val="24"/>
        </w:rPr>
        <w:t xml:space="preserve">Starting </w:t>
      </w:r>
      <w:del w:id="226" w:author="MADHUMITA BISWAL" w:date="2018-07-28T22:13:00Z">
        <w:r w:rsidRPr="00995631" w:rsidDel="00483905">
          <w:rPr>
            <w:rFonts w:ascii="Times New Roman" w:hAnsi="Times New Roman" w:cs="Times New Roman"/>
            <w:sz w:val="24"/>
            <w:szCs w:val="24"/>
          </w:rPr>
          <w:delText>her paper</w:delText>
        </w:r>
      </w:del>
      <w:ins w:id="227" w:author="MADHUMITA BISWAL" w:date="2018-07-28T22:14:00Z">
        <w:r w:rsidR="00483905">
          <w:rPr>
            <w:rFonts w:ascii="Times New Roman" w:hAnsi="Times New Roman" w:cs="Times New Roman"/>
            <w:sz w:val="24"/>
            <w:szCs w:val="24"/>
          </w:rPr>
          <w:t xml:space="preserve"> the lecture</w:t>
        </w:r>
      </w:ins>
      <w:r w:rsidRPr="00995631">
        <w:rPr>
          <w:rFonts w:ascii="Times New Roman" w:hAnsi="Times New Roman" w:cs="Times New Roman"/>
          <w:sz w:val="24"/>
          <w:szCs w:val="24"/>
        </w:rPr>
        <w:t xml:space="preserve"> </w:t>
      </w:r>
      <w:del w:id="228" w:author="MADHUMITA BISWAL" w:date="2018-07-28T22:14:00Z">
        <w:r w:rsidRPr="00995631" w:rsidDel="00483905">
          <w:rPr>
            <w:rFonts w:ascii="Times New Roman" w:hAnsi="Times New Roman" w:cs="Times New Roman"/>
            <w:sz w:val="24"/>
            <w:szCs w:val="24"/>
          </w:rPr>
          <w:delText>with an example</w:delText>
        </w:r>
      </w:del>
      <w:r w:rsidRPr="00995631">
        <w:rPr>
          <w:rFonts w:ascii="Times New Roman" w:hAnsi="Times New Roman" w:cs="Times New Roman"/>
          <w:sz w:val="24"/>
          <w:szCs w:val="24"/>
        </w:rPr>
        <w:t xml:space="preserve"> from her personal ex</w:t>
      </w:r>
      <w:r w:rsidR="007878E6">
        <w:rPr>
          <w:rFonts w:ascii="Times New Roman" w:hAnsi="Times New Roman" w:cs="Times New Roman"/>
          <w:sz w:val="24"/>
          <w:szCs w:val="24"/>
        </w:rPr>
        <w:t xml:space="preserve">perience, </w:t>
      </w:r>
      <w:proofErr w:type="spellStart"/>
      <w:r w:rsidR="007878E6">
        <w:rPr>
          <w:rFonts w:ascii="Times New Roman" w:hAnsi="Times New Roman" w:cs="Times New Roman"/>
          <w:sz w:val="24"/>
          <w:szCs w:val="24"/>
        </w:rPr>
        <w:t>Bhargavi</w:t>
      </w:r>
      <w:proofErr w:type="spellEnd"/>
      <w:r w:rsidR="007878E6">
        <w:rPr>
          <w:rFonts w:ascii="Times New Roman" w:hAnsi="Times New Roman" w:cs="Times New Roman"/>
          <w:sz w:val="24"/>
          <w:szCs w:val="24"/>
        </w:rPr>
        <w:t xml:space="preserve"> </w:t>
      </w:r>
      <w:proofErr w:type="spellStart"/>
      <w:r w:rsidR="007878E6">
        <w:rPr>
          <w:rFonts w:ascii="Times New Roman" w:hAnsi="Times New Roman" w:cs="Times New Roman"/>
          <w:sz w:val="24"/>
          <w:szCs w:val="24"/>
        </w:rPr>
        <w:t>Davar</w:t>
      </w:r>
      <w:proofErr w:type="spellEnd"/>
      <w:r w:rsidRPr="00995631">
        <w:rPr>
          <w:rFonts w:ascii="Times New Roman" w:hAnsi="Times New Roman" w:cs="Times New Roman"/>
          <w:sz w:val="24"/>
          <w:szCs w:val="24"/>
        </w:rPr>
        <w:t xml:space="preserve"> critiqued </w:t>
      </w:r>
      <w:del w:id="229" w:author="MADHUMITA BISWAL" w:date="2018-07-28T22:14:00Z">
        <w:r w:rsidRPr="00995631" w:rsidDel="00483905">
          <w:rPr>
            <w:rFonts w:ascii="Times New Roman" w:hAnsi="Times New Roman" w:cs="Times New Roman"/>
            <w:sz w:val="24"/>
            <w:szCs w:val="24"/>
          </w:rPr>
          <w:delText xml:space="preserve">the </w:delText>
        </w:r>
      </w:del>
      <w:r w:rsidRPr="00995631">
        <w:rPr>
          <w:rFonts w:ascii="Times New Roman" w:hAnsi="Times New Roman" w:cs="Times New Roman"/>
          <w:sz w:val="24"/>
          <w:szCs w:val="24"/>
        </w:rPr>
        <w:t xml:space="preserve">health care system in India in dealing with mentally ill persons. According to her, on the one hand there is a predominant tendency to </w:t>
      </w:r>
      <w:proofErr w:type="spellStart"/>
      <w:r w:rsidRPr="00995631">
        <w:rPr>
          <w:rFonts w:ascii="Times New Roman" w:hAnsi="Times New Roman" w:cs="Times New Roman"/>
          <w:sz w:val="24"/>
          <w:szCs w:val="24"/>
        </w:rPr>
        <w:t>le</w:t>
      </w:r>
      <w:del w:id="230" w:author="MADHUMITA BISWAL" w:date="2018-07-28T22:24:00Z">
        <w:r w:rsidRPr="00995631" w:rsidDel="0037480F">
          <w:rPr>
            <w:rFonts w:ascii="Times New Roman" w:hAnsi="Times New Roman" w:cs="Times New Roman"/>
            <w:sz w:val="24"/>
            <w:szCs w:val="24"/>
          </w:rPr>
          <w:delText>v</w:delText>
        </w:r>
      </w:del>
      <w:ins w:id="231" w:author="MADHUMITA BISWAL" w:date="2018-07-28T22:24:00Z">
        <w:r w:rsidR="0037480F">
          <w:rPr>
            <w:rFonts w:ascii="Times New Roman" w:hAnsi="Times New Roman" w:cs="Times New Roman"/>
            <w:sz w:val="24"/>
            <w:szCs w:val="24"/>
          </w:rPr>
          <w:t>b</w:t>
        </w:r>
      </w:ins>
      <w:r w:rsidRPr="00995631">
        <w:rPr>
          <w:rFonts w:ascii="Times New Roman" w:hAnsi="Times New Roman" w:cs="Times New Roman"/>
          <w:sz w:val="24"/>
          <w:szCs w:val="24"/>
        </w:rPr>
        <w:t>el</w:t>
      </w:r>
      <w:proofErr w:type="spellEnd"/>
      <w:r w:rsidRPr="00995631">
        <w:rPr>
          <w:rFonts w:ascii="Times New Roman" w:hAnsi="Times New Roman" w:cs="Times New Roman"/>
          <w:sz w:val="24"/>
          <w:szCs w:val="24"/>
        </w:rPr>
        <w:t xml:space="preserve"> </w:t>
      </w:r>
      <w:del w:id="232" w:author="MADHUMITA BISWAL" w:date="2018-07-28T22:15:00Z">
        <w:r w:rsidRPr="00995631" w:rsidDel="00483905">
          <w:rPr>
            <w:rFonts w:ascii="Times New Roman" w:hAnsi="Times New Roman" w:cs="Times New Roman"/>
            <w:sz w:val="24"/>
            <w:szCs w:val="24"/>
          </w:rPr>
          <w:delText>the non-</w:delText>
        </w:r>
      </w:del>
      <w:ins w:id="233" w:author="MADHUMITA BISWAL" w:date="2018-07-28T22:15:00Z">
        <w:r w:rsidR="00483905">
          <w:rPr>
            <w:rFonts w:ascii="Times New Roman" w:hAnsi="Times New Roman" w:cs="Times New Roman"/>
            <w:sz w:val="24"/>
            <w:szCs w:val="24"/>
          </w:rPr>
          <w:t>un</w:t>
        </w:r>
      </w:ins>
      <w:r w:rsidRPr="00995631">
        <w:rPr>
          <w:rFonts w:ascii="Times New Roman" w:hAnsi="Times New Roman" w:cs="Times New Roman"/>
          <w:sz w:val="24"/>
          <w:szCs w:val="24"/>
        </w:rPr>
        <w:t xml:space="preserve">conventional, assertive women as mentally ill. On the other hand, once they are brought to the health system and identified as mentally ill, </w:t>
      </w:r>
      <w:del w:id="234" w:author="MADHUMITA BISWAL" w:date="2018-07-28T22:16:00Z">
        <w:r w:rsidRPr="00995631" w:rsidDel="00483905">
          <w:rPr>
            <w:rFonts w:ascii="Times New Roman" w:hAnsi="Times New Roman" w:cs="Times New Roman"/>
            <w:sz w:val="24"/>
            <w:szCs w:val="24"/>
          </w:rPr>
          <w:delText>the</w:delText>
        </w:r>
      </w:del>
      <w:r w:rsidRPr="00995631">
        <w:rPr>
          <w:rFonts w:ascii="Times New Roman" w:hAnsi="Times New Roman" w:cs="Times New Roman"/>
          <w:sz w:val="24"/>
          <w:szCs w:val="24"/>
        </w:rPr>
        <w:t xml:space="preserve"> health care system </w:t>
      </w:r>
      <w:proofErr w:type="gramStart"/>
      <w:r w:rsidRPr="00995631">
        <w:rPr>
          <w:rFonts w:ascii="Times New Roman" w:hAnsi="Times New Roman" w:cs="Times New Roman"/>
          <w:sz w:val="24"/>
          <w:szCs w:val="24"/>
        </w:rPr>
        <w:t>itself</w:t>
      </w:r>
      <w:proofErr w:type="gramEnd"/>
      <w:r w:rsidRPr="00995631">
        <w:rPr>
          <w:rFonts w:ascii="Times New Roman" w:hAnsi="Times New Roman" w:cs="Times New Roman"/>
          <w:sz w:val="24"/>
          <w:szCs w:val="24"/>
        </w:rPr>
        <w:t xml:space="preserve"> </w:t>
      </w:r>
      <w:proofErr w:type="spellStart"/>
      <w:r w:rsidRPr="00995631">
        <w:rPr>
          <w:rFonts w:ascii="Times New Roman" w:hAnsi="Times New Roman" w:cs="Times New Roman"/>
          <w:sz w:val="24"/>
          <w:szCs w:val="24"/>
        </w:rPr>
        <w:t>depersonifies</w:t>
      </w:r>
      <w:proofErr w:type="spellEnd"/>
      <w:r w:rsidRPr="00995631">
        <w:rPr>
          <w:rFonts w:ascii="Times New Roman" w:hAnsi="Times New Roman" w:cs="Times New Roman"/>
          <w:sz w:val="24"/>
          <w:szCs w:val="24"/>
        </w:rPr>
        <w:t xml:space="preserve"> the person’s body. On many occasions the harmful effects of </w:t>
      </w:r>
      <w:del w:id="235" w:author="MADHUMITA BISWAL" w:date="2018-07-28T22:16:00Z">
        <w:r w:rsidRPr="00995631" w:rsidDel="00483905">
          <w:rPr>
            <w:rFonts w:ascii="Times New Roman" w:hAnsi="Times New Roman" w:cs="Times New Roman"/>
            <w:sz w:val="24"/>
            <w:szCs w:val="24"/>
          </w:rPr>
          <w:delText xml:space="preserve">the </w:delText>
        </w:r>
      </w:del>
      <w:r w:rsidRPr="00995631">
        <w:rPr>
          <w:rFonts w:ascii="Times New Roman" w:hAnsi="Times New Roman" w:cs="Times New Roman"/>
          <w:sz w:val="24"/>
          <w:szCs w:val="24"/>
        </w:rPr>
        <w:t xml:space="preserve">drugs paves the way </w:t>
      </w:r>
      <w:r w:rsidR="00FA62CA">
        <w:rPr>
          <w:rFonts w:ascii="Times New Roman" w:hAnsi="Times New Roman" w:cs="Times New Roman"/>
          <w:sz w:val="24"/>
          <w:szCs w:val="24"/>
        </w:rPr>
        <w:t>f</w:t>
      </w:r>
      <w:r w:rsidRPr="00995631">
        <w:rPr>
          <w:rFonts w:ascii="Times New Roman" w:hAnsi="Times New Roman" w:cs="Times New Roman"/>
          <w:sz w:val="24"/>
          <w:szCs w:val="24"/>
        </w:rPr>
        <w:t>or full blown disease. She argued that the treatment of mentally ill is based on the colonial framework, where the control of human</w:t>
      </w:r>
      <w:r w:rsidR="00FA62CA">
        <w:rPr>
          <w:rFonts w:ascii="Times New Roman" w:hAnsi="Times New Roman" w:cs="Times New Roman"/>
          <w:sz w:val="24"/>
          <w:szCs w:val="24"/>
        </w:rPr>
        <w:t xml:space="preserve"> </w:t>
      </w:r>
      <w:r w:rsidRPr="00995631">
        <w:rPr>
          <w:rFonts w:ascii="Times New Roman" w:hAnsi="Times New Roman" w:cs="Times New Roman"/>
          <w:sz w:val="24"/>
          <w:szCs w:val="24"/>
        </w:rPr>
        <w:t xml:space="preserve">being becomes the key concern in such instrumental care. </w:t>
      </w:r>
      <w:del w:id="236" w:author="MADHUMITA BISWAL" w:date="2018-07-28T22:17:00Z">
        <w:r w:rsidRPr="00995631" w:rsidDel="00483905">
          <w:rPr>
            <w:rFonts w:ascii="Times New Roman" w:hAnsi="Times New Roman" w:cs="Times New Roman"/>
            <w:sz w:val="24"/>
            <w:szCs w:val="24"/>
          </w:rPr>
          <w:delText>Once the person is identified with mental illness, is considered as ‘civil dead persona’. And the person gets treated as medico-legal subject.</w:delText>
        </w:r>
      </w:del>
      <w:r w:rsidRPr="00995631">
        <w:rPr>
          <w:rFonts w:ascii="Times New Roman" w:hAnsi="Times New Roman" w:cs="Times New Roman"/>
          <w:sz w:val="24"/>
          <w:szCs w:val="24"/>
        </w:rPr>
        <w:t xml:space="preserve"> Further </w:t>
      </w:r>
      <w:proofErr w:type="spellStart"/>
      <w:r w:rsidRPr="00995631">
        <w:rPr>
          <w:rFonts w:ascii="Times New Roman" w:hAnsi="Times New Roman" w:cs="Times New Roman"/>
          <w:sz w:val="24"/>
          <w:szCs w:val="24"/>
        </w:rPr>
        <w:t>Davar</w:t>
      </w:r>
      <w:proofErr w:type="spellEnd"/>
      <w:r w:rsidRPr="00995631">
        <w:rPr>
          <w:rFonts w:ascii="Times New Roman" w:hAnsi="Times New Roman" w:cs="Times New Roman"/>
          <w:sz w:val="24"/>
          <w:szCs w:val="24"/>
        </w:rPr>
        <w:t xml:space="preserve"> critiqued the 2017 Mental Health Act as linguistic sophistry and rather considered the CRPD (Convention on the Rights of Persons with Disability) as promising one in dealing with mental illness. </w:t>
      </w:r>
    </w:p>
    <w:p w:rsidR="00B15840" w:rsidRPr="00995631" w:rsidRDefault="007878E6" w:rsidP="007878E6">
      <w:pPr>
        <w:spacing w:line="360" w:lineRule="auto"/>
        <w:jc w:val="both"/>
        <w:rPr>
          <w:rFonts w:ascii="Times New Roman" w:hAnsi="Times New Roman" w:cs="Times New Roman"/>
          <w:sz w:val="24"/>
          <w:szCs w:val="24"/>
        </w:rPr>
      </w:pPr>
      <w:del w:id="237" w:author="MADHUMITA BISWAL" w:date="2018-07-28T22:18:00Z">
        <w:r w:rsidDel="00483905">
          <w:rPr>
            <w:rFonts w:ascii="Times New Roman" w:hAnsi="Times New Roman" w:cs="Times New Roman"/>
            <w:sz w:val="24"/>
            <w:szCs w:val="24"/>
          </w:rPr>
          <w:delText>T</w:delText>
        </w:r>
        <w:r w:rsidR="001B1FF4" w:rsidDel="00483905">
          <w:rPr>
            <w:rFonts w:ascii="Times New Roman" w:hAnsi="Times New Roman" w:cs="Times New Roman"/>
            <w:sz w:val="24"/>
            <w:szCs w:val="24"/>
          </w:rPr>
          <w:delText>h</w:delText>
        </w:r>
        <w:r w:rsidDel="00483905">
          <w:rPr>
            <w:rFonts w:ascii="Times New Roman" w:hAnsi="Times New Roman" w:cs="Times New Roman"/>
            <w:sz w:val="24"/>
            <w:szCs w:val="24"/>
          </w:rPr>
          <w:delText>e</w:delText>
        </w:r>
      </w:del>
      <w:ins w:id="238" w:author="MADHUMITA BISWAL" w:date="2018-07-28T22:19:00Z">
        <w:r w:rsidR="00483905">
          <w:rPr>
            <w:rFonts w:ascii="Times New Roman" w:hAnsi="Times New Roman" w:cs="Times New Roman"/>
            <w:sz w:val="24"/>
            <w:szCs w:val="24"/>
          </w:rPr>
          <w:t>In critically looking at recent developments in health sector through the lens of gender diver</w:t>
        </w:r>
      </w:ins>
      <w:ins w:id="239" w:author="MADHUMITA BISWAL" w:date="2018-07-28T22:20:00Z">
        <w:r w:rsidR="00483905">
          <w:rPr>
            <w:rFonts w:ascii="Times New Roman" w:hAnsi="Times New Roman" w:cs="Times New Roman"/>
            <w:sz w:val="24"/>
            <w:szCs w:val="24"/>
          </w:rPr>
          <w:t>sity, this</w:t>
        </w:r>
      </w:ins>
      <w:r w:rsidR="001B1FF4">
        <w:rPr>
          <w:rFonts w:ascii="Times New Roman" w:hAnsi="Times New Roman" w:cs="Times New Roman"/>
          <w:sz w:val="24"/>
          <w:szCs w:val="24"/>
        </w:rPr>
        <w:t xml:space="preserve"> seminar contributed immensely </w:t>
      </w:r>
      <w:del w:id="240" w:author="MADHUMITA BISWAL" w:date="2018-07-28T22:20:00Z">
        <w:r w:rsidR="001B1FF4" w:rsidDel="00483905">
          <w:rPr>
            <w:rFonts w:ascii="Times New Roman" w:hAnsi="Times New Roman" w:cs="Times New Roman"/>
            <w:sz w:val="24"/>
            <w:szCs w:val="24"/>
          </w:rPr>
          <w:delText>in</w:delText>
        </w:r>
      </w:del>
      <w:ins w:id="241" w:author="MADHUMITA BISWAL" w:date="2018-07-28T22:20:00Z">
        <w:r w:rsidR="00483905">
          <w:rPr>
            <w:rFonts w:ascii="Times New Roman" w:hAnsi="Times New Roman" w:cs="Times New Roman"/>
            <w:sz w:val="24"/>
            <w:szCs w:val="24"/>
          </w:rPr>
          <w:t>to</w:t>
        </w:r>
      </w:ins>
      <w:r w:rsidR="001B1FF4">
        <w:rPr>
          <w:rFonts w:ascii="Times New Roman" w:hAnsi="Times New Roman" w:cs="Times New Roman"/>
          <w:sz w:val="24"/>
          <w:szCs w:val="24"/>
        </w:rPr>
        <w:t xml:space="preserve"> the health</w:t>
      </w:r>
      <w:ins w:id="242" w:author="MADHUMITA BISWAL" w:date="2018-07-28T22:20:00Z">
        <w:r w:rsidR="00483905">
          <w:rPr>
            <w:rFonts w:ascii="Times New Roman" w:hAnsi="Times New Roman" w:cs="Times New Roman"/>
            <w:sz w:val="24"/>
            <w:szCs w:val="24"/>
          </w:rPr>
          <w:t xml:space="preserve"> studies.</w:t>
        </w:r>
      </w:ins>
      <w:del w:id="243" w:author="MADHUMITA BISWAL" w:date="2018-07-28T22:20:00Z">
        <w:r w:rsidR="001B1FF4" w:rsidDel="00483905">
          <w:rPr>
            <w:rFonts w:ascii="Times New Roman" w:hAnsi="Times New Roman" w:cs="Times New Roman"/>
            <w:sz w:val="24"/>
            <w:szCs w:val="24"/>
          </w:rPr>
          <w:delText xml:space="preserve"> research in terms of </w:delText>
        </w:r>
        <w:r w:rsidR="001B1FF4" w:rsidDel="00483905">
          <w:rPr>
            <w:rFonts w:ascii="Times New Roman" w:hAnsi="Times New Roman" w:cs="Times New Roman"/>
            <w:sz w:val="24"/>
            <w:szCs w:val="24"/>
          </w:rPr>
          <w:lastRenderedPageBreak/>
          <w:delText>critically looking at recent developments in health sector such as commercialization of health care, care economy, universalization of health care, maternity benefit Act, etc. through the lens of gender diversity.</w:delText>
        </w:r>
      </w:del>
      <w:r w:rsidR="001B1FF4">
        <w:rPr>
          <w:rFonts w:ascii="Times New Roman" w:hAnsi="Times New Roman" w:cs="Times New Roman"/>
          <w:sz w:val="24"/>
          <w:szCs w:val="24"/>
        </w:rPr>
        <w:t xml:space="preserve"> It was agreed that reforms in health sector has increased social inequality </w:t>
      </w:r>
      <w:del w:id="244" w:author="MADHUMITA BISWAL" w:date="2018-07-28T22:22:00Z">
        <w:r w:rsidR="001B1FF4" w:rsidDel="00483905">
          <w:rPr>
            <w:rFonts w:ascii="Times New Roman" w:hAnsi="Times New Roman" w:cs="Times New Roman"/>
            <w:sz w:val="24"/>
            <w:szCs w:val="24"/>
          </w:rPr>
          <w:delText>as well as</w:delText>
        </w:r>
      </w:del>
      <w:ins w:id="245" w:author="MADHUMITA BISWAL" w:date="2018-07-28T22:22:00Z">
        <w:r w:rsidR="00483905">
          <w:rPr>
            <w:rFonts w:ascii="Times New Roman" w:hAnsi="Times New Roman" w:cs="Times New Roman"/>
            <w:sz w:val="24"/>
            <w:szCs w:val="24"/>
          </w:rPr>
          <w:t xml:space="preserve"> and</w:t>
        </w:r>
      </w:ins>
      <w:r w:rsidR="001B1FF4">
        <w:rPr>
          <w:rFonts w:ascii="Times New Roman" w:hAnsi="Times New Roman" w:cs="Times New Roman"/>
          <w:sz w:val="24"/>
          <w:szCs w:val="24"/>
        </w:rPr>
        <w:t xml:space="preserve"> </w:t>
      </w:r>
      <w:proofErr w:type="spellStart"/>
      <w:r w:rsidR="001B1FF4">
        <w:rPr>
          <w:rFonts w:ascii="Times New Roman" w:hAnsi="Times New Roman" w:cs="Times New Roman"/>
          <w:sz w:val="24"/>
          <w:szCs w:val="24"/>
        </w:rPr>
        <w:t>reinscribe</w:t>
      </w:r>
      <w:r>
        <w:rPr>
          <w:rFonts w:ascii="Times New Roman" w:hAnsi="Times New Roman" w:cs="Times New Roman"/>
          <w:sz w:val="24"/>
          <w:szCs w:val="24"/>
        </w:rPr>
        <w:t>d</w:t>
      </w:r>
      <w:proofErr w:type="spellEnd"/>
      <w:r w:rsidR="001B1FF4">
        <w:rPr>
          <w:rFonts w:ascii="Times New Roman" w:hAnsi="Times New Roman" w:cs="Times New Roman"/>
          <w:sz w:val="24"/>
          <w:szCs w:val="24"/>
        </w:rPr>
        <w:t xml:space="preserve"> </w:t>
      </w:r>
      <w:r w:rsidR="00A00F8A">
        <w:rPr>
          <w:rFonts w:ascii="Times New Roman" w:hAnsi="Times New Roman" w:cs="Times New Roman"/>
          <w:sz w:val="24"/>
          <w:szCs w:val="24"/>
        </w:rPr>
        <w:t xml:space="preserve">a hegemonic </w:t>
      </w:r>
      <w:r>
        <w:rPr>
          <w:rFonts w:ascii="Times New Roman" w:hAnsi="Times New Roman" w:cs="Times New Roman"/>
          <w:sz w:val="24"/>
          <w:szCs w:val="24"/>
        </w:rPr>
        <w:t>hetero-</w:t>
      </w:r>
      <w:r w:rsidR="00A00F8A">
        <w:rPr>
          <w:rFonts w:ascii="Times New Roman" w:hAnsi="Times New Roman" w:cs="Times New Roman"/>
          <w:sz w:val="24"/>
          <w:szCs w:val="24"/>
        </w:rPr>
        <w:t>normative structure</w:t>
      </w:r>
      <w:r>
        <w:rPr>
          <w:rFonts w:ascii="Times New Roman" w:hAnsi="Times New Roman" w:cs="Times New Roman"/>
          <w:sz w:val="24"/>
          <w:szCs w:val="24"/>
        </w:rPr>
        <w:t>.</w:t>
      </w:r>
      <w:r w:rsidR="00A00F8A">
        <w:rPr>
          <w:rFonts w:ascii="Times New Roman" w:hAnsi="Times New Roman" w:cs="Times New Roman"/>
          <w:sz w:val="24"/>
          <w:szCs w:val="24"/>
        </w:rPr>
        <w:t xml:space="preserve"> </w:t>
      </w:r>
      <w:del w:id="246" w:author="MADHUMITA BISWAL" w:date="2018-07-28T22:22:00Z">
        <w:r w:rsidR="00A00F8A" w:rsidDel="00483905">
          <w:rPr>
            <w:rFonts w:ascii="Times New Roman" w:hAnsi="Times New Roman" w:cs="Times New Roman"/>
            <w:sz w:val="24"/>
            <w:szCs w:val="24"/>
          </w:rPr>
          <w:delText>Some of the lectured delivered actually dwelt on emerging areas of research- particularly on care economy –  as well as provided a new understanding.</w:delText>
        </w:r>
      </w:del>
      <w:r w:rsidR="00A00F8A">
        <w:rPr>
          <w:rFonts w:ascii="Times New Roman" w:hAnsi="Times New Roman" w:cs="Times New Roman"/>
          <w:sz w:val="24"/>
          <w:szCs w:val="24"/>
        </w:rPr>
        <w:t xml:space="preserve"> Methodologically, the papers pitched the need for </w:t>
      </w:r>
      <w:del w:id="247" w:author="MADHUMITA BISWAL" w:date="2018-07-28T22:28:00Z">
        <w:r w:rsidR="00A00F8A" w:rsidDel="0037480F">
          <w:rPr>
            <w:rFonts w:ascii="Times New Roman" w:hAnsi="Times New Roman" w:cs="Times New Roman"/>
            <w:sz w:val="24"/>
            <w:szCs w:val="24"/>
          </w:rPr>
          <w:delText>the</w:delText>
        </w:r>
      </w:del>
      <w:r w:rsidR="00A00F8A">
        <w:rPr>
          <w:rFonts w:ascii="Times New Roman" w:hAnsi="Times New Roman" w:cs="Times New Roman"/>
          <w:sz w:val="24"/>
          <w:szCs w:val="24"/>
        </w:rPr>
        <w:t xml:space="preserve"> researcher</w:t>
      </w:r>
      <w:ins w:id="248" w:author="MADHUMITA BISWAL" w:date="2018-07-28T22:28:00Z">
        <w:r w:rsidR="0037480F">
          <w:rPr>
            <w:rFonts w:ascii="Times New Roman" w:hAnsi="Times New Roman" w:cs="Times New Roman"/>
            <w:sz w:val="24"/>
            <w:szCs w:val="24"/>
          </w:rPr>
          <w:t>s</w:t>
        </w:r>
      </w:ins>
      <w:r w:rsidR="00A00F8A">
        <w:rPr>
          <w:rFonts w:ascii="Times New Roman" w:hAnsi="Times New Roman" w:cs="Times New Roman"/>
          <w:sz w:val="24"/>
          <w:szCs w:val="24"/>
        </w:rPr>
        <w:t xml:space="preserve"> to be sensitive to critical issues, knowing through dialogic process and interrogating dominant values</w:t>
      </w:r>
      <w:r>
        <w:rPr>
          <w:rFonts w:ascii="Times New Roman" w:hAnsi="Times New Roman" w:cs="Times New Roman"/>
          <w:sz w:val="24"/>
          <w:szCs w:val="24"/>
        </w:rPr>
        <w:t xml:space="preserve"> rather than just facts</w:t>
      </w:r>
      <w:r w:rsidR="00A00F8A">
        <w:rPr>
          <w:rFonts w:ascii="Times New Roman" w:hAnsi="Times New Roman" w:cs="Times New Roman"/>
          <w:sz w:val="24"/>
          <w:szCs w:val="24"/>
        </w:rPr>
        <w:t xml:space="preserve">. </w:t>
      </w:r>
    </w:p>
    <w:p w:rsidR="001B1FF4" w:rsidRPr="001B1FF4" w:rsidRDefault="00A00F8A" w:rsidP="001B1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 xml:space="preserve">  </w:t>
      </w:r>
    </w:p>
    <w:p w:rsidR="00B15840" w:rsidRPr="00995631" w:rsidRDefault="00B15840" w:rsidP="00B15840">
      <w:pPr>
        <w:rPr>
          <w:rFonts w:ascii="Times New Roman" w:hAnsi="Times New Roman" w:cs="Times New Roman"/>
          <w:sz w:val="24"/>
          <w:szCs w:val="24"/>
        </w:rPr>
      </w:pPr>
    </w:p>
    <w:p w:rsidR="00B15840" w:rsidRDefault="00B15840" w:rsidP="00B15840">
      <w:pPr>
        <w:spacing w:after="0" w:line="360" w:lineRule="auto"/>
        <w:jc w:val="both"/>
        <w:rPr>
          <w:rFonts w:ascii="Times New Roman" w:hAnsi="Times New Roman" w:cs="Times New Roman"/>
          <w:sz w:val="24"/>
          <w:szCs w:val="24"/>
        </w:rPr>
      </w:pPr>
    </w:p>
    <w:p w:rsidR="00B15840" w:rsidRDefault="00B15840" w:rsidP="00B15840">
      <w:pPr>
        <w:spacing w:after="0" w:line="360" w:lineRule="auto"/>
        <w:jc w:val="both"/>
        <w:rPr>
          <w:rFonts w:ascii="Times New Roman" w:hAnsi="Times New Roman" w:cs="Times New Roman"/>
          <w:sz w:val="24"/>
          <w:szCs w:val="24"/>
        </w:rPr>
      </w:pPr>
    </w:p>
    <w:p w:rsidR="00B15840" w:rsidRDefault="00B15840" w:rsidP="00B15840">
      <w:pPr>
        <w:spacing w:line="360" w:lineRule="auto"/>
        <w:jc w:val="both"/>
        <w:rPr>
          <w:rFonts w:ascii="Times New Roman" w:hAnsi="Times New Roman" w:cs="Times New Roman"/>
          <w:sz w:val="24"/>
          <w:szCs w:val="24"/>
        </w:rPr>
      </w:pPr>
    </w:p>
    <w:p w:rsidR="00FA62CA" w:rsidRDefault="00FA62CA" w:rsidP="00FA62CA">
      <w:pPr>
        <w:rPr>
          <w:rFonts w:ascii="Times New Roman" w:hAnsi="Times New Roman" w:cs="Times New Roman"/>
          <w:sz w:val="24"/>
          <w:szCs w:val="24"/>
        </w:rPr>
      </w:pPr>
    </w:p>
    <w:p w:rsidR="00FA62CA" w:rsidRDefault="00FA62CA" w:rsidP="00B15840">
      <w:pPr>
        <w:spacing w:line="360" w:lineRule="auto"/>
      </w:pPr>
    </w:p>
    <w:sectPr w:rsidR="00FA6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14A" w:rsidRDefault="005D114A" w:rsidP="00B15840">
      <w:pPr>
        <w:spacing w:after="0" w:line="240" w:lineRule="auto"/>
      </w:pPr>
      <w:r>
        <w:separator/>
      </w:r>
    </w:p>
  </w:endnote>
  <w:endnote w:type="continuationSeparator" w:id="0">
    <w:p w:rsidR="005D114A" w:rsidRDefault="005D114A" w:rsidP="00B1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14A" w:rsidRDefault="005D114A" w:rsidP="00B15840">
      <w:pPr>
        <w:spacing w:after="0" w:line="240" w:lineRule="auto"/>
      </w:pPr>
      <w:r>
        <w:separator/>
      </w:r>
    </w:p>
  </w:footnote>
  <w:footnote w:type="continuationSeparator" w:id="0">
    <w:p w:rsidR="005D114A" w:rsidRDefault="005D114A" w:rsidP="00B15840">
      <w:pPr>
        <w:spacing w:after="0" w:line="240" w:lineRule="auto"/>
      </w:pPr>
      <w:r>
        <w:continuationSeparator/>
      </w:r>
    </w:p>
  </w:footnote>
  <w:footnote w:id="1">
    <w:p w:rsidR="004754AB" w:rsidRDefault="004754AB">
      <w:pPr>
        <w:pStyle w:val="FootnoteText"/>
      </w:pPr>
      <w:r>
        <w:rPr>
          <w:rStyle w:val="FootnoteReference"/>
        </w:rPr>
        <w:footnoteRef/>
      </w:r>
      <w:r>
        <w:t xml:space="preserve"> Asima Jena and Madhumita Biswal are with Central University of Gujarat. </w:t>
      </w:r>
    </w:p>
  </w:footnote>
  <w:footnote w:id="2">
    <w:p w:rsidR="00B15840" w:rsidDel="008D6633" w:rsidRDefault="00B15840" w:rsidP="00B15840">
      <w:pPr>
        <w:pStyle w:val="FootnoteText"/>
        <w:rPr>
          <w:del w:id="29" w:author="MADHUMITA BISWAL" w:date="2018-07-28T15:43:00Z"/>
        </w:rPr>
      </w:pPr>
      <w:del w:id="30" w:author="MADHUMITA BISWAL" w:date="2018-07-28T15:43:00Z">
        <w:r w:rsidDel="008D6633">
          <w:rPr>
            <w:rStyle w:val="FootnoteReference"/>
          </w:rPr>
          <w:footnoteRef/>
        </w:r>
        <w:r w:rsidDel="008D6633">
          <w:delText xml:space="preserve"> For</w:delText>
        </w:r>
        <w:r w:rsidR="00FF5B2F" w:rsidDel="008D6633">
          <w:delText xml:space="preserve"> Details, see</w:delText>
        </w:r>
        <w:r w:rsidR="001778ED" w:rsidDel="008D6633">
          <w:delText xml:space="preserve"> Prof. Romila Thapa</w:delText>
        </w:r>
        <w:r w:rsidDel="008D6633">
          <w:delText>r’s</w:delText>
        </w:r>
        <w:r w:rsidR="00FF5B2F" w:rsidDel="008D6633">
          <w:delText xml:space="preserve"> talk at</w:delText>
        </w:r>
        <w:r w:rsidR="001778ED" w:rsidDel="008D6633">
          <w:delText xml:space="preserve"> public meeting</w:delText>
        </w:r>
        <w:r w:rsidR="00FF5B2F" w:rsidDel="008D6633">
          <w:delText xml:space="preserve"> organized by J</w:delText>
        </w:r>
        <w:r w:rsidDel="008D6633">
          <w:delText>N</w:delText>
        </w:r>
        <w:r w:rsidR="00FF5B2F" w:rsidDel="008D6633">
          <w:delText>U</w:delText>
        </w:r>
        <w:r w:rsidDel="008D6633">
          <w:delText>TA</w:delText>
        </w:r>
        <w:r w:rsidR="00FF5B2F" w:rsidDel="008D6633">
          <w:delText xml:space="preserve"> (Jawaharlal Nehru University Teachers Association) </w:delText>
        </w:r>
        <w:r w:rsidR="00411435" w:rsidDel="008D6633">
          <w:delText xml:space="preserve"> on JNU’s contribution in higher education</w:delText>
        </w:r>
        <w:r w:rsidR="00FF5B2F" w:rsidDel="008D6633">
          <w:delText>, held on February 28, 2018</w:delText>
        </w:r>
        <w:r w:rsidDel="008D6633">
          <w:delText>.</w:delText>
        </w:r>
      </w:del>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EFD"/>
    <w:rsid w:val="000247D7"/>
    <w:rsid w:val="00025FB3"/>
    <w:rsid w:val="00036CDE"/>
    <w:rsid w:val="00047807"/>
    <w:rsid w:val="00060EDF"/>
    <w:rsid w:val="00072933"/>
    <w:rsid w:val="000E5D85"/>
    <w:rsid w:val="000F65A1"/>
    <w:rsid w:val="0016423B"/>
    <w:rsid w:val="00172137"/>
    <w:rsid w:val="001778ED"/>
    <w:rsid w:val="001A2EFD"/>
    <w:rsid w:val="001B1FF4"/>
    <w:rsid w:val="00217B2B"/>
    <w:rsid w:val="00225573"/>
    <w:rsid w:val="002344F7"/>
    <w:rsid w:val="00241CA6"/>
    <w:rsid w:val="002744F8"/>
    <w:rsid w:val="00283A29"/>
    <w:rsid w:val="002B0B5D"/>
    <w:rsid w:val="002C47AC"/>
    <w:rsid w:val="003044D7"/>
    <w:rsid w:val="00344FC1"/>
    <w:rsid w:val="0037480F"/>
    <w:rsid w:val="00387AD2"/>
    <w:rsid w:val="003E59B9"/>
    <w:rsid w:val="00411435"/>
    <w:rsid w:val="00426B81"/>
    <w:rsid w:val="004754AB"/>
    <w:rsid w:val="00483905"/>
    <w:rsid w:val="00566104"/>
    <w:rsid w:val="00581D6A"/>
    <w:rsid w:val="005B4C43"/>
    <w:rsid w:val="005D114A"/>
    <w:rsid w:val="005D1C01"/>
    <w:rsid w:val="006D35EA"/>
    <w:rsid w:val="006D6DE1"/>
    <w:rsid w:val="006E0891"/>
    <w:rsid w:val="006E771A"/>
    <w:rsid w:val="007567DE"/>
    <w:rsid w:val="00773A6C"/>
    <w:rsid w:val="00780FC9"/>
    <w:rsid w:val="007878E6"/>
    <w:rsid w:val="007A38CA"/>
    <w:rsid w:val="0080062B"/>
    <w:rsid w:val="00802A42"/>
    <w:rsid w:val="00890EBC"/>
    <w:rsid w:val="008C20E2"/>
    <w:rsid w:val="008C719D"/>
    <w:rsid w:val="008D6504"/>
    <w:rsid w:val="008D6633"/>
    <w:rsid w:val="008E71ED"/>
    <w:rsid w:val="009227DE"/>
    <w:rsid w:val="00930471"/>
    <w:rsid w:val="009633CD"/>
    <w:rsid w:val="0097371F"/>
    <w:rsid w:val="00995502"/>
    <w:rsid w:val="009C63EF"/>
    <w:rsid w:val="009C6474"/>
    <w:rsid w:val="009F6772"/>
    <w:rsid w:val="00A00F8A"/>
    <w:rsid w:val="00A72D55"/>
    <w:rsid w:val="00AC19B9"/>
    <w:rsid w:val="00AC30B2"/>
    <w:rsid w:val="00AF4C79"/>
    <w:rsid w:val="00B15840"/>
    <w:rsid w:val="00B852EE"/>
    <w:rsid w:val="00B91BD9"/>
    <w:rsid w:val="00BC4D79"/>
    <w:rsid w:val="00BF0E0D"/>
    <w:rsid w:val="00C042B9"/>
    <w:rsid w:val="00C24DEB"/>
    <w:rsid w:val="00C542D4"/>
    <w:rsid w:val="00C65833"/>
    <w:rsid w:val="00C93DDF"/>
    <w:rsid w:val="00CA0F86"/>
    <w:rsid w:val="00CC04EA"/>
    <w:rsid w:val="00CC1CB7"/>
    <w:rsid w:val="00CC6542"/>
    <w:rsid w:val="00CD1F4C"/>
    <w:rsid w:val="00CD36D6"/>
    <w:rsid w:val="00D211E3"/>
    <w:rsid w:val="00D31448"/>
    <w:rsid w:val="00DE083E"/>
    <w:rsid w:val="00E0212D"/>
    <w:rsid w:val="00E77D00"/>
    <w:rsid w:val="00E84609"/>
    <w:rsid w:val="00F02CA8"/>
    <w:rsid w:val="00F03F8B"/>
    <w:rsid w:val="00F152BF"/>
    <w:rsid w:val="00F53657"/>
    <w:rsid w:val="00F60C50"/>
    <w:rsid w:val="00FA62CA"/>
    <w:rsid w:val="00FE3BB4"/>
    <w:rsid w:val="00FE3E52"/>
    <w:rsid w:val="00FF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5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840"/>
    <w:rPr>
      <w:sz w:val="20"/>
      <w:szCs w:val="20"/>
    </w:rPr>
  </w:style>
  <w:style w:type="character" w:styleId="FootnoteReference">
    <w:name w:val="footnote reference"/>
    <w:basedOn w:val="DefaultParagraphFont"/>
    <w:uiPriority w:val="99"/>
    <w:semiHidden/>
    <w:unhideWhenUsed/>
    <w:rsid w:val="00B15840"/>
    <w:rPr>
      <w:vertAlign w:val="superscript"/>
    </w:rPr>
  </w:style>
  <w:style w:type="paragraph" w:styleId="BalloonText">
    <w:name w:val="Balloon Text"/>
    <w:basedOn w:val="Normal"/>
    <w:link w:val="BalloonTextChar"/>
    <w:uiPriority w:val="99"/>
    <w:semiHidden/>
    <w:unhideWhenUsed/>
    <w:rsid w:val="00FE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E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8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58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840"/>
    <w:rPr>
      <w:sz w:val="20"/>
      <w:szCs w:val="20"/>
    </w:rPr>
  </w:style>
  <w:style w:type="character" w:styleId="FootnoteReference">
    <w:name w:val="footnote reference"/>
    <w:basedOn w:val="DefaultParagraphFont"/>
    <w:uiPriority w:val="99"/>
    <w:semiHidden/>
    <w:unhideWhenUsed/>
    <w:rsid w:val="00B15840"/>
    <w:rPr>
      <w:vertAlign w:val="superscript"/>
    </w:rPr>
  </w:style>
  <w:style w:type="paragraph" w:styleId="BalloonText">
    <w:name w:val="Balloon Text"/>
    <w:basedOn w:val="Normal"/>
    <w:link w:val="BalloonTextChar"/>
    <w:uiPriority w:val="99"/>
    <w:semiHidden/>
    <w:unhideWhenUsed/>
    <w:rsid w:val="00FE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05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F5BD9-8194-49C9-B1A3-EE5A7AEF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8</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 BISWAL</dc:creator>
  <cp:lastModifiedBy>MADHUMITA BISWAL</cp:lastModifiedBy>
  <cp:revision>17</cp:revision>
  <dcterms:created xsi:type="dcterms:W3CDTF">2018-07-28T09:59:00Z</dcterms:created>
  <dcterms:modified xsi:type="dcterms:W3CDTF">2018-07-29T10:12:00Z</dcterms:modified>
</cp:coreProperties>
</file>