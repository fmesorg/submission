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E9" w:rsidRDefault="007330E9" w:rsidP="007330E9">
      <w:pPr>
        <w:spacing w:line="240" w:lineRule="auto"/>
        <w:rPr>
          <w:rFonts w:ascii="Times New Roman" w:hAnsi="Times New Roman"/>
          <w:b/>
          <w:sz w:val="24"/>
          <w:u w:val="single"/>
          <w:lang w:val="en-US"/>
        </w:rPr>
      </w:pPr>
      <w:r w:rsidRPr="007330E9">
        <w:rPr>
          <w:rFonts w:ascii="Times New Roman" w:hAnsi="Times New Roman"/>
          <w:sz w:val="24"/>
          <w:u w:val="single"/>
          <w:lang w:val="en-US"/>
        </w:rPr>
        <w:t>Title</w:t>
      </w:r>
      <w:r w:rsidRPr="007330E9">
        <w:rPr>
          <w:rFonts w:ascii="Times New Roman" w:hAnsi="Times New Roman"/>
          <w:sz w:val="24"/>
          <w:lang w:val="en-US"/>
        </w:rPr>
        <w:t>:</w:t>
      </w:r>
      <w:r>
        <w:rPr>
          <w:rFonts w:ascii="Times New Roman" w:hAnsi="Times New Roman"/>
          <w:sz w:val="24"/>
          <w:lang w:val="en-US"/>
        </w:rPr>
        <w:t xml:space="preserve">       </w:t>
      </w:r>
      <w:r>
        <w:rPr>
          <w:rFonts w:ascii="Times New Roman" w:hAnsi="Times New Roman"/>
          <w:b/>
          <w:sz w:val="24"/>
          <w:u w:val="single"/>
          <w:lang w:val="en-US"/>
        </w:rPr>
        <w:t xml:space="preserve"> </w:t>
      </w:r>
      <w:r w:rsidR="001B31DC" w:rsidRPr="007330E9">
        <w:rPr>
          <w:rFonts w:ascii="Times New Roman" w:hAnsi="Times New Roman"/>
          <w:b/>
          <w:sz w:val="24"/>
          <w:u w:val="single"/>
          <w:lang w:val="en-US"/>
        </w:rPr>
        <w:t xml:space="preserve">Ending Commercial Surrogacy in India </w:t>
      </w:r>
      <w:r>
        <w:rPr>
          <w:rFonts w:ascii="Times New Roman" w:hAnsi="Times New Roman"/>
          <w:b/>
          <w:sz w:val="24"/>
          <w:u w:val="single"/>
          <w:lang w:val="en-US"/>
        </w:rPr>
        <w:t xml:space="preserve">- </w:t>
      </w:r>
      <w:r w:rsidR="00F72E90" w:rsidRPr="007330E9">
        <w:rPr>
          <w:rFonts w:ascii="Times New Roman" w:hAnsi="Times New Roman"/>
          <w:sz w:val="24"/>
          <w:u w:val="single"/>
          <w:lang w:val="en-US"/>
        </w:rPr>
        <w:t>Significance</w:t>
      </w:r>
      <w:r w:rsidR="00241A02" w:rsidRPr="007330E9">
        <w:rPr>
          <w:rFonts w:ascii="Times New Roman" w:hAnsi="Times New Roman"/>
          <w:sz w:val="24"/>
          <w:u w:val="single"/>
          <w:lang w:val="en-US"/>
        </w:rPr>
        <w:t xml:space="preserve"> </w:t>
      </w:r>
      <w:r w:rsidR="00CC31C7" w:rsidRPr="007330E9">
        <w:rPr>
          <w:rFonts w:ascii="Times New Roman" w:hAnsi="Times New Roman"/>
          <w:sz w:val="24"/>
          <w:u w:val="single"/>
          <w:lang w:val="en-US"/>
        </w:rPr>
        <w:t>of the</w:t>
      </w:r>
      <w:r w:rsidR="001B31DC" w:rsidRPr="007330E9">
        <w:rPr>
          <w:rFonts w:ascii="Times New Roman" w:hAnsi="Times New Roman"/>
          <w:sz w:val="24"/>
          <w:u w:val="single"/>
          <w:lang w:val="en-US"/>
        </w:rPr>
        <w:t xml:space="preserve"> </w:t>
      </w:r>
      <w:r w:rsidR="001B31DC" w:rsidRPr="007330E9">
        <w:rPr>
          <w:rFonts w:ascii="Times New Roman" w:hAnsi="Times New Roman"/>
          <w:b/>
          <w:sz w:val="24"/>
          <w:u w:val="single"/>
          <w:lang w:val="en-US"/>
        </w:rPr>
        <w:t>Surrogacy (Regulation) Bill 2016</w:t>
      </w:r>
    </w:p>
    <w:p w:rsidR="007330E9" w:rsidRDefault="007330E9" w:rsidP="007330E9">
      <w:pPr>
        <w:spacing w:line="240" w:lineRule="auto"/>
        <w:rPr>
          <w:rFonts w:ascii="Times New Roman" w:hAnsi="Times New Roman"/>
          <w:sz w:val="24"/>
          <w:lang w:val="en-US"/>
        </w:rPr>
      </w:pPr>
      <w:r>
        <w:rPr>
          <w:rFonts w:ascii="Times New Roman" w:hAnsi="Times New Roman"/>
          <w:sz w:val="24"/>
          <w:u w:val="single"/>
          <w:lang w:val="en-US"/>
        </w:rPr>
        <w:t>Author:</w:t>
      </w:r>
      <w:r w:rsidRPr="007330E9">
        <w:rPr>
          <w:rFonts w:ascii="Times New Roman" w:hAnsi="Times New Roman"/>
          <w:sz w:val="24"/>
          <w:lang w:val="en-US"/>
        </w:rPr>
        <w:t xml:space="preserve">  </w:t>
      </w:r>
      <w:r>
        <w:rPr>
          <w:rFonts w:ascii="Times New Roman" w:hAnsi="Times New Roman"/>
          <w:sz w:val="24"/>
          <w:lang w:val="en-US"/>
        </w:rPr>
        <w:t xml:space="preserve"> </w:t>
      </w:r>
      <w:proofErr w:type="spellStart"/>
      <w:r>
        <w:rPr>
          <w:rFonts w:ascii="Times New Roman" w:hAnsi="Times New Roman"/>
          <w:sz w:val="24"/>
          <w:lang w:val="en-US"/>
        </w:rPr>
        <w:t>Olinda</w:t>
      </w:r>
      <w:proofErr w:type="spellEnd"/>
      <w:r>
        <w:rPr>
          <w:rFonts w:ascii="Times New Roman" w:hAnsi="Times New Roman"/>
          <w:sz w:val="24"/>
          <w:lang w:val="en-US"/>
        </w:rPr>
        <w:t xml:space="preserve"> </w:t>
      </w:r>
      <w:proofErr w:type="spellStart"/>
      <w:r>
        <w:rPr>
          <w:rFonts w:ascii="Times New Roman" w:hAnsi="Times New Roman"/>
          <w:sz w:val="24"/>
          <w:lang w:val="en-US"/>
        </w:rPr>
        <w:t>Timms</w:t>
      </w:r>
      <w:proofErr w:type="spellEnd"/>
    </w:p>
    <w:p w:rsidR="007330E9" w:rsidRDefault="007330E9" w:rsidP="007330E9">
      <w:pPr>
        <w:spacing w:line="240" w:lineRule="auto"/>
        <w:rPr>
          <w:rFonts w:ascii="Times New Roman" w:hAnsi="Times New Roman"/>
          <w:sz w:val="24"/>
          <w:lang w:val="en-US"/>
        </w:rPr>
      </w:pPr>
      <w:r w:rsidRPr="00CD0D2E">
        <w:rPr>
          <w:rFonts w:ascii="Times New Roman" w:hAnsi="Times New Roman"/>
          <w:sz w:val="24"/>
          <w:u w:val="single"/>
          <w:lang w:val="en-US"/>
        </w:rPr>
        <w:t>Affiliation</w:t>
      </w:r>
      <w:r>
        <w:rPr>
          <w:rFonts w:ascii="Times New Roman" w:hAnsi="Times New Roman"/>
          <w:sz w:val="24"/>
          <w:lang w:val="en-US"/>
        </w:rPr>
        <w:t>: Adjunct Faculty, Division of Health and Humanities, St Johns Research Institute, Bangalore – 34, Karnataka</w:t>
      </w:r>
    </w:p>
    <w:p w:rsidR="007330E9" w:rsidRDefault="007330E9" w:rsidP="007330E9">
      <w:pPr>
        <w:spacing w:line="240" w:lineRule="auto"/>
        <w:rPr>
          <w:rFonts w:ascii="Times New Roman" w:hAnsi="Times New Roman"/>
          <w:sz w:val="24"/>
          <w:lang w:val="en-US"/>
        </w:rPr>
      </w:pPr>
      <w:r w:rsidRPr="00CD0D2E">
        <w:rPr>
          <w:rFonts w:ascii="Times New Roman" w:hAnsi="Times New Roman"/>
          <w:sz w:val="24"/>
          <w:u w:val="single"/>
          <w:lang w:val="en-US"/>
        </w:rPr>
        <w:t>Mailing Address</w:t>
      </w:r>
      <w:r>
        <w:rPr>
          <w:rFonts w:ascii="Times New Roman" w:hAnsi="Times New Roman"/>
          <w:sz w:val="24"/>
          <w:lang w:val="en-US"/>
        </w:rPr>
        <w:t xml:space="preserve">: 20, Avenue Court, </w:t>
      </w:r>
      <w:proofErr w:type="spellStart"/>
      <w:r>
        <w:rPr>
          <w:rFonts w:ascii="Times New Roman" w:hAnsi="Times New Roman"/>
          <w:sz w:val="24"/>
          <w:lang w:val="en-US"/>
        </w:rPr>
        <w:t>Meanee</w:t>
      </w:r>
      <w:proofErr w:type="spellEnd"/>
      <w:r>
        <w:rPr>
          <w:rFonts w:ascii="Times New Roman" w:hAnsi="Times New Roman"/>
          <w:sz w:val="24"/>
          <w:lang w:val="en-US"/>
        </w:rPr>
        <w:t xml:space="preserve"> Avenue Road, Bangalore – 42, Karnataka</w:t>
      </w:r>
    </w:p>
    <w:p w:rsidR="007330E9" w:rsidRDefault="007330E9" w:rsidP="007330E9">
      <w:pPr>
        <w:spacing w:line="240" w:lineRule="auto"/>
        <w:rPr>
          <w:rFonts w:ascii="Times New Roman" w:hAnsi="Times New Roman"/>
          <w:sz w:val="24"/>
          <w:lang w:val="en-US"/>
        </w:rPr>
      </w:pPr>
      <w:r w:rsidRPr="00CD0D2E">
        <w:rPr>
          <w:rFonts w:ascii="Times New Roman" w:hAnsi="Times New Roman"/>
          <w:sz w:val="24"/>
          <w:u w:val="single"/>
          <w:lang w:val="en-US"/>
        </w:rPr>
        <w:t>Email</w:t>
      </w:r>
      <w:r>
        <w:rPr>
          <w:rFonts w:ascii="Times New Roman" w:hAnsi="Times New Roman"/>
          <w:sz w:val="24"/>
          <w:lang w:val="en-US"/>
        </w:rPr>
        <w:t xml:space="preserve">: </w:t>
      </w:r>
      <w:hyperlink r:id="rId5" w:history="1">
        <w:r w:rsidRPr="006E4A0B">
          <w:rPr>
            <w:rStyle w:val="Hyperlink"/>
            <w:rFonts w:ascii="Times New Roman" w:hAnsi="Times New Roman"/>
            <w:sz w:val="24"/>
            <w:lang w:val="en-US"/>
          </w:rPr>
          <w:t>olindatimms@gmail.com</w:t>
        </w:r>
      </w:hyperlink>
    </w:p>
    <w:p w:rsidR="00C73084" w:rsidRDefault="007330E9" w:rsidP="007330E9">
      <w:pPr>
        <w:spacing w:line="240" w:lineRule="auto"/>
        <w:rPr>
          <w:rFonts w:ascii="Times New Roman" w:hAnsi="Times New Roman"/>
          <w:sz w:val="20"/>
          <w:lang w:val="en-US"/>
        </w:rPr>
      </w:pPr>
      <w:r w:rsidRPr="00CD0D2E">
        <w:rPr>
          <w:rFonts w:ascii="Times New Roman" w:hAnsi="Times New Roman"/>
          <w:sz w:val="24"/>
          <w:u w:val="single"/>
          <w:lang w:val="en-US"/>
        </w:rPr>
        <w:t>Phone</w:t>
      </w:r>
      <w:r>
        <w:rPr>
          <w:rFonts w:ascii="Times New Roman" w:hAnsi="Times New Roman"/>
          <w:sz w:val="24"/>
          <w:lang w:val="en-US"/>
        </w:rPr>
        <w:t xml:space="preserve">: </w:t>
      </w:r>
      <w:r w:rsidR="00C73084" w:rsidRPr="00C73084">
        <w:rPr>
          <w:rFonts w:ascii="Times New Roman" w:hAnsi="Times New Roman"/>
          <w:sz w:val="20"/>
          <w:lang w:val="en-US"/>
        </w:rPr>
        <w:t>080 49467200(O), 080 25308877(R), +91 9844217117(M)</w:t>
      </w:r>
    </w:p>
    <w:p w:rsidR="00C73084" w:rsidRDefault="00C73084" w:rsidP="007330E9">
      <w:pPr>
        <w:spacing w:line="240" w:lineRule="auto"/>
        <w:rPr>
          <w:rFonts w:ascii="Times New Roman" w:hAnsi="Times New Roman"/>
          <w:sz w:val="24"/>
          <w:lang w:val="en-US"/>
        </w:rPr>
      </w:pPr>
      <w:r w:rsidRPr="00CD0D2E">
        <w:rPr>
          <w:rFonts w:ascii="Times New Roman" w:hAnsi="Times New Roman"/>
          <w:sz w:val="24"/>
          <w:u w:val="single"/>
          <w:lang w:val="en-US"/>
        </w:rPr>
        <w:t>Competing Interests</w:t>
      </w:r>
      <w:r>
        <w:rPr>
          <w:rFonts w:ascii="Times New Roman" w:hAnsi="Times New Roman"/>
          <w:sz w:val="24"/>
          <w:lang w:val="en-US"/>
        </w:rPr>
        <w:t>: No Competing Interests</w:t>
      </w:r>
    </w:p>
    <w:p w:rsidR="00C73084" w:rsidRDefault="00C73084" w:rsidP="007330E9">
      <w:pPr>
        <w:spacing w:line="240" w:lineRule="auto"/>
        <w:rPr>
          <w:rFonts w:ascii="Times New Roman" w:hAnsi="Times New Roman"/>
          <w:sz w:val="24"/>
          <w:lang w:val="en-US"/>
        </w:rPr>
      </w:pPr>
      <w:r w:rsidRPr="00CD0D2E">
        <w:rPr>
          <w:rFonts w:ascii="Times New Roman" w:hAnsi="Times New Roman"/>
          <w:sz w:val="24"/>
          <w:u w:val="single"/>
          <w:lang w:val="en-US"/>
        </w:rPr>
        <w:t>Acknowledgements</w:t>
      </w:r>
      <w:r>
        <w:rPr>
          <w:rFonts w:ascii="Times New Roman" w:hAnsi="Times New Roman"/>
          <w:sz w:val="24"/>
          <w:lang w:val="en-US"/>
        </w:rPr>
        <w:t xml:space="preserve">: </w:t>
      </w:r>
      <w:proofErr w:type="spellStart"/>
      <w:r>
        <w:rPr>
          <w:rFonts w:ascii="Times New Roman" w:hAnsi="Times New Roman"/>
          <w:sz w:val="24"/>
          <w:lang w:val="en-US"/>
        </w:rPr>
        <w:t>Brocher</w:t>
      </w:r>
      <w:proofErr w:type="spellEnd"/>
      <w:r>
        <w:rPr>
          <w:rFonts w:ascii="Times New Roman" w:hAnsi="Times New Roman"/>
          <w:sz w:val="24"/>
          <w:lang w:val="en-US"/>
        </w:rPr>
        <w:t xml:space="preserve"> Foundation</w:t>
      </w:r>
    </w:p>
    <w:p w:rsidR="00CD0D2E" w:rsidRDefault="00C73084" w:rsidP="007330E9">
      <w:pPr>
        <w:spacing w:line="240" w:lineRule="auto"/>
        <w:rPr>
          <w:rFonts w:ascii="Times New Roman" w:hAnsi="Times New Roman"/>
          <w:sz w:val="24"/>
          <w:lang w:val="en-US"/>
        </w:rPr>
      </w:pPr>
      <w:r>
        <w:rPr>
          <w:rFonts w:ascii="Times New Roman" w:hAnsi="Times New Roman"/>
          <w:sz w:val="24"/>
          <w:lang w:val="en-US"/>
        </w:rPr>
        <w:t>No Previous Submission</w:t>
      </w:r>
    </w:p>
    <w:p w:rsidR="00C73084" w:rsidRDefault="00C73084" w:rsidP="007330E9">
      <w:pPr>
        <w:spacing w:line="240" w:lineRule="auto"/>
        <w:rPr>
          <w:rFonts w:ascii="Times New Roman" w:hAnsi="Times New Roman"/>
          <w:sz w:val="24"/>
          <w:lang w:val="en-US"/>
        </w:rPr>
      </w:pPr>
    </w:p>
    <w:p w:rsidR="00C73084" w:rsidRPr="00CD0D2E" w:rsidRDefault="00CD0D2E" w:rsidP="007330E9">
      <w:pPr>
        <w:spacing w:line="240" w:lineRule="auto"/>
        <w:rPr>
          <w:rFonts w:ascii="Times New Roman" w:hAnsi="Times New Roman"/>
          <w:sz w:val="24"/>
          <w:u w:val="single"/>
          <w:lang w:val="en-US"/>
        </w:rPr>
      </w:pPr>
      <w:r>
        <w:rPr>
          <w:rFonts w:ascii="Times New Roman" w:hAnsi="Times New Roman"/>
          <w:sz w:val="24"/>
          <w:u w:val="single"/>
          <w:lang w:val="en-US"/>
        </w:rPr>
        <w:t>Abstract</w:t>
      </w:r>
      <w:r w:rsidR="00C73084" w:rsidRPr="00CD0D2E">
        <w:rPr>
          <w:rFonts w:ascii="Times New Roman" w:hAnsi="Times New Roman"/>
          <w:sz w:val="24"/>
          <w:u w:val="single"/>
          <w:lang w:val="en-US"/>
        </w:rPr>
        <w:t xml:space="preserve">: </w:t>
      </w:r>
    </w:p>
    <w:p w:rsidR="001B31DC" w:rsidRPr="00C73084" w:rsidRDefault="00C73084" w:rsidP="007330E9">
      <w:pPr>
        <w:spacing w:line="240" w:lineRule="auto"/>
        <w:rPr>
          <w:rFonts w:ascii="Times New Roman" w:hAnsi="Times New Roman"/>
          <w:sz w:val="24"/>
          <w:lang w:val="en-US"/>
        </w:rPr>
      </w:pPr>
      <w:r w:rsidRPr="007330E9">
        <w:rPr>
          <w:rFonts w:ascii="Times New Roman" w:hAnsi="Times New Roman"/>
          <w:sz w:val="24"/>
          <w:lang w:val="en-US"/>
        </w:rPr>
        <w:t>The introduction of the Surrogacy (Regulation) Bill into Parliament, in August 2016, was a much-awaited response to citizen voices and human rights gr</w:t>
      </w:r>
      <w:r>
        <w:rPr>
          <w:rFonts w:ascii="Times New Roman" w:hAnsi="Times New Roman"/>
          <w:sz w:val="24"/>
          <w:lang w:val="en-US"/>
        </w:rPr>
        <w:t>oups, calling for action in the</w:t>
      </w:r>
      <w:r w:rsidRPr="007330E9">
        <w:rPr>
          <w:rFonts w:ascii="Times New Roman" w:hAnsi="Times New Roman"/>
          <w:sz w:val="24"/>
          <w:lang w:val="en-US"/>
        </w:rPr>
        <w:t xml:space="preserve"> unregulated</w:t>
      </w:r>
      <w:r>
        <w:rPr>
          <w:rFonts w:ascii="Times New Roman" w:hAnsi="Times New Roman"/>
          <w:sz w:val="24"/>
          <w:lang w:val="en-US"/>
        </w:rPr>
        <w:t xml:space="preserve"> area of commercial surrogacy arrangements. Both houses of Parliament are reviewing the Bill and its fate will be decided in the Winter Session of Parliament 2017. The Bill seeks to protect the rights of women and children </w:t>
      </w:r>
      <w:r w:rsidR="00C43F10">
        <w:rPr>
          <w:rFonts w:ascii="Times New Roman" w:hAnsi="Times New Roman"/>
          <w:sz w:val="24"/>
          <w:lang w:val="en-US"/>
        </w:rPr>
        <w:t xml:space="preserve">at risk of exploitation and </w:t>
      </w:r>
      <w:proofErr w:type="spellStart"/>
      <w:r w:rsidR="00C43F10">
        <w:rPr>
          <w:rFonts w:ascii="Times New Roman" w:hAnsi="Times New Roman"/>
          <w:sz w:val="24"/>
          <w:lang w:val="en-US"/>
        </w:rPr>
        <w:t>commodification</w:t>
      </w:r>
      <w:proofErr w:type="spellEnd"/>
      <w:r w:rsidR="00C43F10">
        <w:rPr>
          <w:rFonts w:ascii="Times New Roman" w:hAnsi="Times New Roman"/>
          <w:sz w:val="24"/>
          <w:lang w:val="en-US"/>
        </w:rPr>
        <w:t xml:space="preserve"> as </w:t>
      </w:r>
      <w:r>
        <w:rPr>
          <w:rFonts w:ascii="Times New Roman" w:hAnsi="Times New Roman"/>
          <w:sz w:val="24"/>
          <w:lang w:val="en-US"/>
        </w:rPr>
        <w:t xml:space="preserve">third parties in infertility treatments that use assisted reproductive technology. </w:t>
      </w:r>
      <w:r w:rsidR="00C43F10">
        <w:rPr>
          <w:rFonts w:ascii="Times New Roman" w:hAnsi="Times New Roman"/>
          <w:sz w:val="24"/>
          <w:lang w:val="en-US"/>
        </w:rPr>
        <w:t xml:space="preserve">The market in infertility treatment has attracted global clients </w:t>
      </w:r>
      <w:r w:rsidR="000358CF">
        <w:rPr>
          <w:rFonts w:ascii="Times New Roman" w:hAnsi="Times New Roman"/>
          <w:sz w:val="24"/>
          <w:lang w:val="en-US"/>
        </w:rPr>
        <w:t xml:space="preserve">to India, </w:t>
      </w:r>
      <w:r w:rsidR="00C43F10">
        <w:rPr>
          <w:rFonts w:ascii="Times New Roman" w:hAnsi="Times New Roman"/>
          <w:sz w:val="24"/>
          <w:lang w:val="en-US"/>
        </w:rPr>
        <w:t xml:space="preserve">seeking access to surrogates and procedures at lower costs. </w:t>
      </w:r>
      <w:r w:rsidR="000358CF">
        <w:rPr>
          <w:rFonts w:ascii="Times New Roman" w:hAnsi="Times New Roman"/>
          <w:sz w:val="24"/>
          <w:lang w:val="en-US"/>
        </w:rPr>
        <w:t xml:space="preserve">Commercial Surrogacy cannot be allowed </w:t>
      </w:r>
      <w:r w:rsidR="00527056">
        <w:rPr>
          <w:rFonts w:ascii="Times New Roman" w:hAnsi="Times New Roman"/>
          <w:sz w:val="24"/>
          <w:lang w:val="en-US"/>
        </w:rPr>
        <w:t>in a country where injustice,</w:t>
      </w:r>
      <w:r w:rsidR="000358CF">
        <w:rPr>
          <w:rFonts w:ascii="Times New Roman" w:hAnsi="Times New Roman"/>
          <w:sz w:val="24"/>
          <w:lang w:val="en-US"/>
        </w:rPr>
        <w:t xml:space="preserve"> inequalities</w:t>
      </w:r>
      <w:r w:rsidR="00527056">
        <w:rPr>
          <w:rFonts w:ascii="Times New Roman" w:hAnsi="Times New Roman"/>
          <w:sz w:val="24"/>
          <w:lang w:val="en-US"/>
        </w:rPr>
        <w:t xml:space="preserve"> and poorly implemented laws </w:t>
      </w:r>
      <w:r w:rsidR="000358CF">
        <w:rPr>
          <w:rFonts w:ascii="Times New Roman" w:hAnsi="Times New Roman"/>
          <w:sz w:val="24"/>
          <w:lang w:val="en-US"/>
        </w:rPr>
        <w:t xml:space="preserve">places the health and lives of vulnerable women and children at risk. Bringing </w:t>
      </w:r>
      <w:r w:rsidR="00527056">
        <w:rPr>
          <w:rFonts w:ascii="Times New Roman" w:hAnsi="Times New Roman"/>
          <w:sz w:val="24"/>
          <w:lang w:val="en-US"/>
        </w:rPr>
        <w:t>regulation into this sector of medical services, t</w:t>
      </w:r>
      <w:r w:rsidR="000358CF">
        <w:rPr>
          <w:rFonts w:ascii="Times New Roman" w:hAnsi="Times New Roman"/>
          <w:sz w:val="24"/>
          <w:lang w:val="en-US"/>
        </w:rPr>
        <w:t xml:space="preserve">he proposed Bill shuts the door on commercial surrogacy arrangements in India. </w:t>
      </w:r>
    </w:p>
    <w:p w:rsidR="001B31DC" w:rsidRPr="007330E9" w:rsidRDefault="001B31DC" w:rsidP="007330E9">
      <w:pPr>
        <w:spacing w:line="240" w:lineRule="auto"/>
        <w:rPr>
          <w:rFonts w:ascii="Times New Roman" w:hAnsi="Times New Roman"/>
          <w:sz w:val="24"/>
          <w:u w:val="single"/>
          <w:lang w:val="en-US"/>
        </w:rPr>
      </w:pPr>
    </w:p>
    <w:p w:rsidR="001B31DC" w:rsidRPr="007330E9" w:rsidRDefault="001B31DC"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Introduction</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The introduction of the</w:t>
      </w:r>
      <w:r w:rsidR="00A80091" w:rsidRPr="007330E9">
        <w:rPr>
          <w:rFonts w:ascii="Times New Roman" w:hAnsi="Times New Roman"/>
          <w:sz w:val="24"/>
          <w:lang w:val="en-US"/>
        </w:rPr>
        <w:t xml:space="preserve"> Surrogacy</w:t>
      </w:r>
      <w:r w:rsidR="005B34A7" w:rsidRPr="007330E9">
        <w:rPr>
          <w:rFonts w:ascii="Times New Roman" w:hAnsi="Times New Roman"/>
          <w:sz w:val="24"/>
          <w:lang w:val="en-US"/>
        </w:rPr>
        <w:t xml:space="preserve"> </w:t>
      </w:r>
      <w:r w:rsidR="00A80091" w:rsidRPr="007330E9">
        <w:rPr>
          <w:rFonts w:ascii="Times New Roman" w:hAnsi="Times New Roman"/>
          <w:sz w:val="24"/>
          <w:lang w:val="en-US"/>
        </w:rPr>
        <w:t>(Regulation) Bill</w:t>
      </w:r>
      <w:r w:rsidRPr="007330E9">
        <w:rPr>
          <w:rFonts w:ascii="Times New Roman" w:hAnsi="Times New Roman"/>
          <w:sz w:val="24"/>
          <w:lang w:val="en-US"/>
        </w:rPr>
        <w:t xml:space="preserve"> into Parliament</w:t>
      </w:r>
      <w:r w:rsidR="007E5CA2" w:rsidRPr="007330E9">
        <w:rPr>
          <w:rFonts w:ascii="Times New Roman" w:hAnsi="Times New Roman"/>
          <w:sz w:val="24"/>
          <w:lang w:val="en-US"/>
        </w:rPr>
        <w:t>,</w:t>
      </w:r>
      <w:r w:rsidRPr="007330E9">
        <w:rPr>
          <w:rFonts w:ascii="Times New Roman" w:hAnsi="Times New Roman"/>
          <w:sz w:val="24"/>
          <w:lang w:val="en-US"/>
        </w:rPr>
        <w:t xml:space="preserve"> </w:t>
      </w:r>
      <w:r w:rsidR="00A80091" w:rsidRPr="007330E9">
        <w:rPr>
          <w:rFonts w:ascii="Times New Roman" w:hAnsi="Times New Roman"/>
          <w:sz w:val="24"/>
          <w:lang w:val="en-US"/>
        </w:rPr>
        <w:t xml:space="preserve">in </w:t>
      </w:r>
      <w:r w:rsidRPr="007330E9">
        <w:rPr>
          <w:rFonts w:ascii="Times New Roman" w:hAnsi="Times New Roman"/>
          <w:sz w:val="24"/>
          <w:lang w:val="en-US"/>
        </w:rPr>
        <w:t xml:space="preserve">August 2016, was </w:t>
      </w:r>
      <w:r w:rsidR="00313872" w:rsidRPr="007330E9">
        <w:rPr>
          <w:rFonts w:ascii="Times New Roman" w:hAnsi="Times New Roman"/>
          <w:sz w:val="24"/>
          <w:lang w:val="en-US"/>
        </w:rPr>
        <w:t xml:space="preserve">a </w:t>
      </w:r>
      <w:r w:rsidR="005B34A7" w:rsidRPr="007330E9">
        <w:rPr>
          <w:rFonts w:ascii="Times New Roman" w:hAnsi="Times New Roman"/>
          <w:sz w:val="24"/>
          <w:lang w:val="en-US"/>
        </w:rPr>
        <w:t>much-awaited</w:t>
      </w:r>
      <w:r w:rsidR="00313872" w:rsidRPr="007330E9">
        <w:rPr>
          <w:rFonts w:ascii="Times New Roman" w:hAnsi="Times New Roman"/>
          <w:sz w:val="24"/>
          <w:lang w:val="en-US"/>
        </w:rPr>
        <w:t xml:space="preserve"> </w:t>
      </w:r>
      <w:r w:rsidRPr="007330E9">
        <w:rPr>
          <w:rFonts w:ascii="Times New Roman" w:hAnsi="Times New Roman"/>
          <w:sz w:val="24"/>
          <w:lang w:val="en-US"/>
        </w:rPr>
        <w:t>response to citizen voices and human rights gr</w:t>
      </w:r>
      <w:r w:rsidR="00C73084">
        <w:rPr>
          <w:rFonts w:ascii="Times New Roman" w:hAnsi="Times New Roman"/>
          <w:sz w:val="24"/>
          <w:lang w:val="en-US"/>
        </w:rPr>
        <w:t>oups, calling for action in the</w:t>
      </w:r>
      <w:r w:rsidRPr="007330E9">
        <w:rPr>
          <w:rFonts w:ascii="Times New Roman" w:hAnsi="Times New Roman"/>
          <w:sz w:val="24"/>
          <w:lang w:val="en-US"/>
        </w:rPr>
        <w:t xml:space="preserve"> unregulated sector of commercial surrogacy that </w:t>
      </w:r>
      <w:r w:rsidR="00CC31C7" w:rsidRPr="007330E9">
        <w:rPr>
          <w:rFonts w:ascii="Times New Roman" w:hAnsi="Times New Roman"/>
          <w:sz w:val="24"/>
          <w:lang w:val="en-US"/>
        </w:rPr>
        <w:t xml:space="preserve">placed </w:t>
      </w:r>
      <w:r w:rsidRPr="007330E9">
        <w:rPr>
          <w:rFonts w:ascii="Times New Roman" w:hAnsi="Times New Roman"/>
          <w:sz w:val="24"/>
          <w:lang w:val="en-US"/>
        </w:rPr>
        <w:t>the welfare of a section of Indian women and children</w:t>
      </w:r>
      <w:r w:rsidR="00CC31C7" w:rsidRPr="007330E9">
        <w:rPr>
          <w:rFonts w:ascii="Times New Roman" w:hAnsi="Times New Roman"/>
          <w:sz w:val="24"/>
          <w:lang w:val="en-US"/>
        </w:rPr>
        <w:t xml:space="preserve"> at risk</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w:t>
      </w:r>
    </w:p>
    <w:p w:rsidR="001B31DC" w:rsidRPr="007330E9" w:rsidRDefault="00BD4D54"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A</w:t>
      </w:r>
      <w:r w:rsidR="001B31DC" w:rsidRPr="007330E9">
        <w:rPr>
          <w:rFonts w:ascii="Times New Roman" w:hAnsi="Times New Roman"/>
          <w:sz w:val="24"/>
          <w:lang w:val="en-US"/>
        </w:rPr>
        <w:t>gainst the background of pre-existing guidelines and draft regulations that governed the assisted repr</w:t>
      </w:r>
      <w:r w:rsidRPr="007330E9">
        <w:rPr>
          <w:rFonts w:ascii="Times New Roman" w:hAnsi="Times New Roman"/>
          <w:sz w:val="24"/>
          <w:lang w:val="en-US"/>
        </w:rPr>
        <w:t>oductive technologies landscape, this Bill shuts the door on commercial arrangements in surrogacy in India, bringing to an end the covert exploitation of women in third party reproduction.</w:t>
      </w:r>
      <w:r w:rsidR="001B31DC" w:rsidRPr="007330E9">
        <w:rPr>
          <w:rFonts w:ascii="Times New Roman" w:hAnsi="Times New Roman"/>
          <w:sz w:val="24"/>
          <w:lang w:val="en-US"/>
        </w:rPr>
        <w:t xml:space="preserve"> </w:t>
      </w:r>
      <w:r w:rsidR="00CC31C7" w:rsidRPr="007330E9">
        <w:rPr>
          <w:rFonts w:ascii="Times New Roman" w:hAnsi="Times New Roman"/>
          <w:sz w:val="24"/>
          <w:lang w:val="en-US"/>
        </w:rPr>
        <w:t xml:space="preserve">The </w:t>
      </w:r>
      <w:r w:rsidR="001B31DC" w:rsidRPr="007330E9">
        <w:rPr>
          <w:rFonts w:ascii="Times New Roman" w:hAnsi="Times New Roman"/>
          <w:sz w:val="24"/>
          <w:lang w:val="en-US"/>
        </w:rPr>
        <w:t>Parliamentary Standing Committee’s Report No. 102 on t</w:t>
      </w:r>
      <w:r w:rsidR="00CC31C7" w:rsidRPr="007330E9">
        <w:rPr>
          <w:rFonts w:ascii="Times New Roman" w:hAnsi="Times New Roman"/>
          <w:sz w:val="24"/>
          <w:lang w:val="en-US"/>
        </w:rPr>
        <w:t xml:space="preserve">he Surrogacy (Regulation) Bill was </w:t>
      </w:r>
      <w:r w:rsidR="001B31DC" w:rsidRPr="007330E9">
        <w:rPr>
          <w:rFonts w:ascii="Times New Roman" w:hAnsi="Times New Roman"/>
          <w:sz w:val="24"/>
          <w:lang w:val="en-US"/>
        </w:rPr>
        <w:t xml:space="preserve">submitted in the </w:t>
      </w:r>
      <w:proofErr w:type="spellStart"/>
      <w:r w:rsidR="001B31DC" w:rsidRPr="007330E9">
        <w:rPr>
          <w:rFonts w:ascii="Times New Roman" w:hAnsi="Times New Roman"/>
          <w:sz w:val="24"/>
          <w:lang w:val="en-US"/>
        </w:rPr>
        <w:t>Lok</w:t>
      </w:r>
      <w:proofErr w:type="spellEnd"/>
      <w:r w:rsidR="001B31DC" w:rsidRPr="007330E9">
        <w:rPr>
          <w:rFonts w:ascii="Times New Roman" w:hAnsi="Times New Roman"/>
          <w:sz w:val="24"/>
          <w:lang w:val="en-US"/>
        </w:rPr>
        <w:t xml:space="preserve"> </w:t>
      </w:r>
      <w:proofErr w:type="spellStart"/>
      <w:r w:rsidR="001B31DC" w:rsidRPr="007330E9">
        <w:rPr>
          <w:rFonts w:ascii="Times New Roman" w:hAnsi="Times New Roman"/>
          <w:sz w:val="24"/>
          <w:lang w:val="en-US"/>
        </w:rPr>
        <w:t>Sabha</w:t>
      </w:r>
      <w:proofErr w:type="spellEnd"/>
      <w:r w:rsidR="001B31DC" w:rsidRPr="007330E9">
        <w:rPr>
          <w:rFonts w:ascii="Times New Roman" w:hAnsi="Times New Roman"/>
          <w:sz w:val="24"/>
          <w:lang w:val="en-US"/>
        </w:rPr>
        <w:t xml:space="preserve"> and </w:t>
      </w:r>
      <w:proofErr w:type="spellStart"/>
      <w:r w:rsidR="001B31DC" w:rsidRPr="007330E9">
        <w:rPr>
          <w:rFonts w:ascii="Times New Roman" w:hAnsi="Times New Roman"/>
          <w:sz w:val="24"/>
          <w:lang w:val="en-US"/>
        </w:rPr>
        <w:t>Rajya</w:t>
      </w:r>
      <w:proofErr w:type="spellEnd"/>
      <w:r w:rsidR="001B31DC" w:rsidRPr="007330E9">
        <w:rPr>
          <w:rFonts w:ascii="Times New Roman" w:hAnsi="Times New Roman"/>
          <w:sz w:val="24"/>
          <w:lang w:val="en-US"/>
        </w:rPr>
        <w:t xml:space="preserve"> </w:t>
      </w:r>
      <w:proofErr w:type="spellStart"/>
      <w:r w:rsidR="001B31DC" w:rsidRPr="007330E9">
        <w:rPr>
          <w:rFonts w:ascii="Times New Roman" w:hAnsi="Times New Roman"/>
          <w:sz w:val="24"/>
          <w:lang w:val="en-US"/>
        </w:rPr>
        <w:t>Sabha</w:t>
      </w:r>
      <w:proofErr w:type="spellEnd"/>
      <w:r w:rsidR="001B31DC" w:rsidRPr="007330E9">
        <w:rPr>
          <w:rFonts w:ascii="Times New Roman" w:hAnsi="Times New Roman"/>
          <w:sz w:val="24"/>
          <w:lang w:val="en-US"/>
        </w:rPr>
        <w:t xml:space="preserve"> on 10</w:t>
      </w:r>
      <w:r w:rsidR="001B31DC" w:rsidRPr="007330E9">
        <w:rPr>
          <w:rFonts w:ascii="Times New Roman" w:hAnsi="Times New Roman"/>
          <w:sz w:val="24"/>
          <w:vertAlign w:val="superscript"/>
          <w:lang w:val="en-US"/>
        </w:rPr>
        <w:t>th</w:t>
      </w:r>
      <w:r w:rsidR="001B31DC" w:rsidRPr="007330E9">
        <w:rPr>
          <w:rFonts w:ascii="Times New Roman" w:hAnsi="Times New Roman"/>
          <w:sz w:val="24"/>
          <w:lang w:val="en-US"/>
        </w:rPr>
        <w:t xml:space="preserve"> Aug 2017</w:t>
      </w:r>
      <w:r w:rsidR="00CC31C7" w:rsidRPr="007330E9">
        <w:rPr>
          <w:rFonts w:ascii="Times New Roman" w:hAnsi="Times New Roman"/>
          <w:sz w:val="24"/>
          <w:lang w:val="en-US"/>
        </w:rPr>
        <w:t>, and the fate of the Bill will be decided in the Winter session of Parliament this year</w:t>
      </w:r>
      <w:r w:rsidR="001B31DC"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w:t>
      </w:r>
    </w:p>
    <w:p w:rsidR="001B31DC" w:rsidRPr="007330E9" w:rsidRDefault="001B31DC" w:rsidP="007330E9">
      <w:pPr>
        <w:spacing w:line="240" w:lineRule="auto"/>
        <w:rPr>
          <w:rFonts w:ascii="Times New Roman" w:hAnsi="Times New Roman"/>
          <w:sz w:val="24"/>
          <w:lang w:val="en-US"/>
        </w:rPr>
      </w:pPr>
    </w:p>
    <w:p w:rsidR="001B31DC" w:rsidRPr="007330E9" w:rsidRDefault="001B31DC"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 xml:space="preserve">Background </w:t>
      </w:r>
      <w:r w:rsidR="00C405E1" w:rsidRPr="007330E9">
        <w:rPr>
          <w:rFonts w:ascii="Times New Roman" w:hAnsi="Times New Roman"/>
          <w:sz w:val="24"/>
          <w:u w:val="single"/>
          <w:lang w:val="en-US"/>
        </w:rPr>
        <w:t>– Third party Reproduction</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The available options to overcome infertility increased with advancement of new medical technologies using In vitro fertilization (IVF)</w:t>
      </w:r>
      <w:r w:rsidR="005B34A7" w:rsidRPr="007330E9">
        <w:rPr>
          <w:rFonts w:ascii="Times New Roman" w:hAnsi="Times New Roman"/>
          <w:sz w:val="24"/>
          <w:lang w:val="en-US"/>
        </w:rPr>
        <w:t xml:space="preserve"> </w:t>
      </w:r>
      <w:r w:rsidRPr="007330E9">
        <w:rPr>
          <w:rFonts w:ascii="Times New Roman" w:hAnsi="Times New Roman"/>
          <w:sz w:val="24"/>
          <w:lang w:val="en-US"/>
        </w:rPr>
        <w:t>since the 1980s, but along with refinement of techniques and new possibilities including gamete donation and surrogacy, came questions about the nature of parenthood, treatment of embryos and exploitation of women.</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3</w:t>
      </w:r>
      <w:r w:rsidRPr="007330E9">
        <w:rPr>
          <w:rFonts w:ascii="Times New Roman" w:hAnsi="Times New Roman"/>
          <w:sz w:val="24"/>
          <w:lang w:val="en-US"/>
        </w:rPr>
        <w:t xml:space="preserve"> Moral justification and ethical debate about harm to women, family structures and children were swept away in the hubris of this medical conquest of infertility, as doctors focused </w:t>
      </w:r>
      <w:ins w:id="0" w:author="olindatimms" w:date="2017-12-18T13:55:00Z">
        <w:r w:rsidR="0051541F">
          <w:rPr>
            <w:rFonts w:ascii="Times New Roman" w:hAnsi="Times New Roman"/>
            <w:sz w:val="24"/>
            <w:lang w:val="en-US"/>
          </w:rPr>
          <w:t xml:space="preserve">on providing </w:t>
        </w:r>
      </w:ins>
      <w:r w:rsidR="00B5628B" w:rsidRPr="00B5628B">
        <w:rPr>
          <w:rFonts w:ascii="Times New Roman" w:hAnsi="Times New Roman"/>
          <w:strike/>
          <w:sz w:val="24"/>
          <w:lang w:val="en-US"/>
          <w:rPrChange w:id="1" w:author="olindatimms" w:date="2017-12-18T13:55:00Z">
            <w:rPr>
              <w:rFonts w:ascii="Times New Roman" w:hAnsi="Times New Roman"/>
              <w:sz w:val="24"/>
              <w:lang w:val="en-US"/>
            </w:rPr>
          </w:rPrChange>
        </w:rPr>
        <w:t>selectively on providing skill-based</w:t>
      </w:r>
      <w:r w:rsidRPr="007330E9">
        <w:rPr>
          <w:rFonts w:ascii="Times New Roman" w:hAnsi="Times New Roman"/>
          <w:sz w:val="24"/>
          <w:lang w:val="en-US"/>
        </w:rPr>
        <w:t xml:space="preserve"> solutions rather than social implications or consequences.</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4,5</w:t>
      </w:r>
      <w:r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Infertility clinics flourished in the 1990s, riding the wave of a global demand for IVF and surrogacy services at lower costs in an unregulated environment, and India became stuck with the dubious reputation of being the</w:t>
      </w:r>
      <w:r w:rsidR="00BD4D54" w:rsidRPr="007330E9">
        <w:rPr>
          <w:rFonts w:ascii="Times New Roman" w:hAnsi="Times New Roman"/>
          <w:sz w:val="24"/>
          <w:lang w:val="en-US"/>
        </w:rPr>
        <w:t xml:space="preserve"> ‘most-favored’ destination; tinged with undercurrents </w:t>
      </w:r>
      <w:r w:rsidRPr="007330E9">
        <w:rPr>
          <w:rFonts w:ascii="Times New Roman" w:hAnsi="Times New Roman"/>
          <w:sz w:val="24"/>
          <w:lang w:val="en-US"/>
        </w:rPr>
        <w:t>of backroom notoriety that Indian medical tourism had certainly not intended to project.</w:t>
      </w:r>
      <w:r w:rsidR="00CD0D2E">
        <w:rPr>
          <w:rFonts w:ascii="Times New Roman" w:hAnsi="Times New Roman"/>
          <w:sz w:val="24"/>
          <w:vertAlign w:val="superscript"/>
          <w:lang w:val="en-US"/>
        </w:rPr>
        <w:t xml:space="preserve"> 6</w:t>
      </w:r>
      <w:r w:rsidR="00CD0D2E">
        <w:rPr>
          <w:rFonts w:ascii="Times New Roman" w:hAnsi="Times New Roman"/>
          <w:sz w:val="24"/>
          <w:lang w:val="en-US"/>
        </w:rPr>
        <w:t xml:space="preserve"> </w:t>
      </w:r>
      <w:r w:rsidRPr="007330E9">
        <w:rPr>
          <w:rFonts w:ascii="Times New Roman" w:hAnsi="Times New Roman"/>
          <w:sz w:val="24"/>
          <w:lang w:val="en-US"/>
        </w:rPr>
        <w:t xml:space="preserve">Objections on ethical grounds in response to reports of exploited </w:t>
      </w:r>
      <w:r w:rsidR="00BD4D54" w:rsidRPr="007330E9">
        <w:rPr>
          <w:rFonts w:ascii="Times New Roman" w:hAnsi="Times New Roman"/>
          <w:sz w:val="24"/>
          <w:lang w:val="en-US"/>
        </w:rPr>
        <w:t xml:space="preserve">egg </w:t>
      </w:r>
      <w:r w:rsidRPr="007330E9">
        <w:rPr>
          <w:rFonts w:ascii="Times New Roman" w:hAnsi="Times New Roman"/>
          <w:sz w:val="24"/>
          <w:lang w:val="en-US"/>
        </w:rPr>
        <w:t xml:space="preserve">donors and surrogates, were brushed off as uninformed, moralistic and detrimental to hapless infertile patients who were finally able to experience the joys of parenthood. </w:t>
      </w:r>
      <w:r w:rsidR="00CD0D2E">
        <w:rPr>
          <w:rFonts w:ascii="Times New Roman" w:hAnsi="Times New Roman"/>
          <w:sz w:val="24"/>
          <w:vertAlign w:val="superscript"/>
          <w:lang w:val="en-US"/>
        </w:rPr>
        <w:t>7</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This juxtaposition of rights and goods in this context was </w:t>
      </w:r>
      <w:r w:rsidR="005B34A7" w:rsidRPr="007330E9">
        <w:rPr>
          <w:rFonts w:ascii="Times New Roman" w:hAnsi="Times New Roman"/>
          <w:sz w:val="24"/>
          <w:lang w:val="en-US"/>
        </w:rPr>
        <w:t>unsettling</w:t>
      </w:r>
      <w:r w:rsidRPr="007330E9">
        <w:rPr>
          <w:rFonts w:ascii="Times New Roman" w:hAnsi="Times New Roman"/>
          <w:sz w:val="24"/>
          <w:lang w:val="en-US"/>
        </w:rPr>
        <w:t xml:space="preserve">, </w:t>
      </w:r>
      <w:r w:rsidR="005B34A7" w:rsidRPr="007330E9">
        <w:rPr>
          <w:rFonts w:ascii="Times New Roman" w:hAnsi="Times New Roman"/>
          <w:sz w:val="24"/>
          <w:lang w:val="en-US"/>
        </w:rPr>
        <w:t>constraining</w:t>
      </w:r>
      <w:r w:rsidRPr="007330E9">
        <w:rPr>
          <w:rFonts w:ascii="Times New Roman" w:hAnsi="Times New Roman"/>
          <w:sz w:val="24"/>
          <w:lang w:val="en-US"/>
        </w:rPr>
        <w:t xml:space="preserve"> discussions an</w:t>
      </w:r>
      <w:r w:rsidR="005B34A7" w:rsidRPr="007330E9">
        <w:rPr>
          <w:rFonts w:ascii="Times New Roman" w:hAnsi="Times New Roman"/>
          <w:sz w:val="24"/>
          <w:lang w:val="en-US"/>
        </w:rPr>
        <w:t>d consensus on what emerged</w:t>
      </w:r>
      <w:r w:rsidRPr="007330E9">
        <w:rPr>
          <w:rFonts w:ascii="Times New Roman" w:hAnsi="Times New Roman"/>
          <w:sz w:val="24"/>
          <w:lang w:val="en-US"/>
        </w:rPr>
        <w:t xml:space="preserve"> as an important social debate. It was becoming increasingly clear that treatment of infertile patients with new assisted reproductive techniques was unlike treatment for other medical conditions. Not only was reproductive medicine fraught with ethical concerns for infertile patients linked to high costs, hormonal stimulation, storage and manipulation of embryos, stigma and psychological distress, but there was possible harm to </w:t>
      </w:r>
      <w:r w:rsidR="00C405E1" w:rsidRPr="007330E9">
        <w:rPr>
          <w:rFonts w:ascii="Times New Roman" w:hAnsi="Times New Roman"/>
          <w:sz w:val="24"/>
          <w:lang w:val="en-US"/>
        </w:rPr>
        <w:t xml:space="preserve">third parties </w:t>
      </w:r>
      <w:r w:rsidRPr="007330E9">
        <w:rPr>
          <w:rFonts w:ascii="Times New Roman" w:hAnsi="Times New Roman"/>
          <w:sz w:val="24"/>
          <w:lang w:val="en-US"/>
        </w:rPr>
        <w:t xml:space="preserve">such as </w:t>
      </w:r>
      <w:r w:rsidR="00BD4D54" w:rsidRPr="007330E9">
        <w:rPr>
          <w:rFonts w:ascii="Times New Roman" w:hAnsi="Times New Roman"/>
          <w:sz w:val="24"/>
          <w:lang w:val="en-US"/>
        </w:rPr>
        <w:t xml:space="preserve">egg </w:t>
      </w:r>
      <w:r w:rsidRPr="007330E9">
        <w:rPr>
          <w:rFonts w:ascii="Times New Roman" w:hAnsi="Times New Roman"/>
          <w:sz w:val="24"/>
          <w:lang w:val="en-US"/>
        </w:rPr>
        <w:t>donors and surrogates.</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8</w:t>
      </w:r>
      <w:r w:rsidRPr="007330E9">
        <w:rPr>
          <w:rFonts w:ascii="Times New Roman" w:hAnsi="Times New Roman"/>
          <w:sz w:val="24"/>
          <w:lang w:val="en-US"/>
        </w:rPr>
        <w:t xml:space="preserve"> This added another dimension to infertility treatments, comparable to organ donation, </w:t>
      </w:r>
      <w:r w:rsidRPr="007330E9">
        <w:rPr>
          <w:rFonts w:ascii="Times New Roman" w:hAnsi="Times New Roman"/>
          <w:sz w:val="24"/>
          <w:u w:val="single"/>
          <w:lang w:val="en-US"/>
        </w:rPr>
        <w:t xml:space="preserve">where the rights, safety and best interest of ‘donors and surrogates’ needed to be protected. </w:t>
      </w:r>
      <w:r w:rsidR="00C405E1" w:rsidRPr="007330E9">
        <w:rPr>
          <w:rFonts w:ascii="Times New Roman" w:hAnsi="Times New Roman"/>
          <w:sz w:val="24"/>
          <w:lang w:val="en-US"/>
        </w:rPr>
        <w:t xml:space="preserve"> Not exactly </w:t>
      </w:r>
      <w:r w:rsidRPr="007330E9">
        <w:rPr>
          <w:rFonts w:ascii="Times New Roman" w:hAnsi="Times New Roman"/>
          <w:sz w:val="24"/>
          <w:lang w:val="en-US"/>
        </w:rPr>
        <w:t xml:space="preserve">patients, they would not share the same relationship with the doctor, but there was a professional duty owed to them. They could not be </w:t>
      </w:r>
      <w:proofErr w:type="spellStart"/>
      <w:r w:rsidRPr="007330E9">
        <w:rPr>
          <w:rFonts w:ascii="Times New Roman" w:hAnsi="Times New Roman"/>
          <w:sz w:val="24"/>
          <w:lang w:val="en-US"/>
        </w:rPr>
        <w:t>commodified</w:t>
      </w:r>
      <w:proofErr w:type="spellEnd"/>
      <w:r w:rsidRPr="007330E9">
        <w:rPr>
          <w:rFonts w:ascii="Times New Roman" w:hAnsi="Times New Roman"/>
          <w:sz w:val="24"/>
          <w:lang w:val="en-US"/>
        </w:rPr>
        <w:t xml:space="preserve"> as a</w:t>
      </w:r>
      <w:r w:rsidR="00C405E1" w:rsidRPr="007330E9">
        <w:rPr>
          <w:rFonts w:ascii="Times New Roman" w:hAnsi="Times New Roman"/>
          <w:sz w:val="24"/>
          <w:lang w:val="en-US"/>
        </w:rPr>
        <w:t xml:space="preserve"> third party</w:t>
      </w:r>
      <w:r w:rsidRPr="007330E9">
        <w:rPr>
          <w:rFonts w:ascii="Times New Roman" w:hAnsi="Times New Roman"/>
          <w:sz w:val="24"/>
          <w:lang w:val="en-US"/>
        </w:rPr>
        <w:t xml:space="preserve"> ‘means’ to overcome infertility.</w:t>
      </w:r>
      <w:r w:rsidR="00CD0D2E">
        <w:rPr>
          <w:rFonts w:ascii="Times New Roman" w:hAnsi="Times New Roman"/>
          <w:sz w:val="24"/>
          <w:lang w:val="en-US"/>
        </w:rPr>
        <w:t xml:space="preserve"> </w:t>
      </w:r>
      <w:r w:rsidR="00CD0D2E">
        <w:rPr>
          <w:rFonts w:ascii="Times New Roman" w:hAnsi="Times New Roman"/>
          <w:sz w:val="24"/>
          <w:vertAlign w:val="superscript"/>
          <w:lang w:val="en-US"/>
        </w:rPr>
        <w:t>9</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For this reason, when this unregulated sector boomed due to market forces and demand from abroad, it was not the medi</w:t>
      </w:r>
      <w:r w:rsidR="005B34A7" w:rsidRPr="007330E9">
        <w:rPr>
          <w:rFonts w:ascii="Times New Roman" w:hAnsi="Times New Roman"/>
          <w:sz w:val="24"/>
          <w:lang w:val="en-US"/>
        </w:rPr>
        <w:t>cal technology, but the fate of</w:t>
      </w:r>
      <w:r w:rsidRPr="007330E9">
        <w:rPr>
          <w:rFonts w:ascii="Times New Roman" w:hAnsi="Times New Roman"/>
          <w:sz w:val="24"/>
          <w:lang w:val="en-US"/>
        </w:rPr>
        <w:t xml:space="preserve"> gamete donors, surrogates and children that became the focus of concern and social condemnation. Unbridled commercialization in a context of social inequality would inevitably lead to exploitatio</w:t>
      </w:r>
      <w:r w:rsidR="005B34A7" w:rsidRPr="007330E9">
        <w:rPr>
          <w:rFonts w:ascii="Times New Roman" w:hAnsi="Times New Roman"/>
          <w:sz w:val="24"/>
          <w:lang w:val="en-US"/>
        </w:rPr>
        <w:t>n; wealthy foreigners and i</w:t>
      </w:r>
      <w:r w:rsidRPr="007330E9">
        <w:rPr>
          <w:rFonts w:ascii="Times New Roman" w:hAnsi="Times New Roman"/>
          <w:sz w:val="24"/>
          <w:lang w:val="en-US"/>
        </w:rPr>
        <w:t>nfertility clinics were in a position to drive bargains in donor or surrogacy contracts. The profile of the typical Indian surrogate, slum-dwellers, financially stressed and often desperate, deepened the conviction that this was at heart, an issue of injustice. When the surrogacy contract involved cross-border clients and Indian slum-dwellers, the polarization became extreme.</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10</w:t>
      </w:r>
    </w:p>
    <w:p w:rsidR="001B31DC" w:rsidRPr="007330E9" w:rsidRDefault="001B31DC" w:rsidP="007330E9">
      <w:pPr>
        <w:spacing w:line="240" w:lineRule="auto"/>
        <w:rPr>
          <w:rFonts w:ascii="Times New Roman" w:hAnsi="Times New Roman"/>
          <w:sz w:val="24"/>
          <w:u w:val="single"/>
          <w:lang w:val="en-US"/>
        </w:rPr>
      </w:pPr>
    </w:p>
    <w:p w:rsidR="001B31DC" w:rsidRPr="007330E9" w:rsidRDefault="001B31DC"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 xml:space="preserve">Responsive and Relevant </w:t>
      </w:r>
    </w:p>
    <w:p w:rsidR="001B31DC" w:rsidRPr="007330E9" w:rsidRDefault="00BD4D54" w:rsidP="007330E9">
      <w:pPr>
        <w:spacing w:line="240" w:lineRule="auto"/>
        <w:rPr>
          <w:rFonts w:ascii="Times New Roman" w:hAnsi="Times New Roman"/>
          <w:sz w:val="24"/>
          <w:lang w:val="en-US"/>
        </w:rPr>
      </w:pPr>
      <w:r w:rsidRPr="007330E9">
        <w:rPr>
          <w:rFonts w:ascii="Times New Roman" w:hAnsi="Times New Roman"/>
          <w:sz w:val="24"/>
          <w:lang w:val="en-US"/>
        </w:rPr>
        <w:t xml:space="preserve">It was important for </w:t>
      </w:r>
      <w:ins w:id="2" w:author="olindatimms" w:date="2017-12-19T11:33:00Z">
        <w:r w:rsidR="00CE7447">
          <w:rPr>
            <w:rFonts w:ascii="Times New Roman" w:hAnsi="Times New Roman"/>
            <w:sz w:val="24"/>
            <w:lang w:val="en-US"/>
          </w:rPr>
          <w:t xml:space="preserve">each </w:t>
        </w:r>
      </w:ins>
      <w:del w:id="3" w:author="olindatimms" w:date="2017-12-19T11:33:00Z">
        <w:r w:rsidRPr="007330E9" w:rsidDel="00CE7447">
          <w:rPr>
            <w:rFonts w:ascii="Times New Roman" w:hAnsi="Times New Roman"/>
            <w:sz w:val="24"/>
            <w:lang w:val="en-US"/>
          </w:rPr>
          <w:delText xml:space="preserve">the </w:delText>
        </w:r>
      </w:del>
      <w:r w:rsidRPr="007330E9">
        <w:rPr>
          <w:rFonts w:ascii="Times New Roman" w:hAnsi="Times New Roman"/>
          <w:sz w:val="24"/>
          <w:lang w:val="en-US"/>
        </w:rPr>
        <w:t>issue</w:t>
      </w:r>
      <w:del w:id="4" w:author="olindatimms" w:date="2017-12-19T11:33:00Z">
        <w:r w:rsidRPr="007330E9" w:rsidDel="00CE7447">
          <w:rPr>
            <w:rFonts w:ascii="Times New Roman" w:hAnsi="Times New Roman"/>
            <w:sz w:val="24"/>
            <w:lang w:val="en-US"/>
          </w:rPr>
          <w:delText>s</w:delText>
        </w:r>
      </w:del>
      <w:r w:rsidRPr="007330E9">
        <w:rPr>
          <w:rFonts w:ascii="Times New Roman" w:hAnsi="Times New Roman"/>
          <w:sz w:val="24"/>
          <w:lang w:val="en-US"/>
        </w:rPr>
        <w:t xml:space="preserve"> to be</w:t>
      </w:r>
      <w:r w:rsidR="001B31DC" w:rsidRPr="007330E9">
        <w:rPr>
          <w:rFonts w:ascii="Times New Roman" w:hAnsi="Times New Roman"/>
          <w:sz w:val="24"/>
          <w:lang w:val="en-US"/>
        </w:rPr>
        <w:t xml:space="preserve"> </w:t>
      </w:r>
      <w:ins w:id="5" w:author="olindatimms" w:date="2017-12-19T11:32:00Z">
        <w:r w:rsidR="00CE7447">
          <w:rPr>
            <w:rFonts w:ascii="Times New Roman" w:hAnsi="Times New Roman"/>
            <w:sz w:val="24"/>
            <w:lang w:val="en-US"/>
          </w:rPr>
          <w:t>defined</w:t>
        </w:r>
      </w:ins>
      <w:ins w:id="6" w:author="olindatimms" w:date="2017-12-18T13:58:00Z">
        <w:r w:rsidR="0051541F">
          <w:rPr>
            <w:rFonts w:ascii="Times New Roman" w:hAnsi="Times New Roman"/>
            <w:sz w:val="24"/>
            <w:lang w:val="en-US"/>
          </w:rPr>
          <w:t xml:space="preserve"> and viewed through </w:t>
        </w:r>
      </w:ins>
      <w:ins w:id="7" w:author="olindatimms" w:date="2017-12-19T11:33:00Z">
        <w:r w:rsidR="00CE7447">
          <w:rPr>
            <w:rFonts w:ascii="Times New Roman" w:hAnsi="Times New Roman"/>
            <w:sz w:val="24"/>
            <w:lang w:val="en-US"/>
          </w:rPr>
          <w:t xml:space="preserve">the </w:t>
        </w:r>
      </w:ins>
      <w:r w:rsidR="001B31DC" w:rsidRPr="007330E9">
        <w:rPr>
          <w:rFonts w:ascii="Times New Roman" w:hAnsi="Times New Roman"/>
          <w:sz w:val="24"/>
          <w:lang w:val="en-US"/>
        </w:rPr>
        <w:t>appropriate</w:t>
      </w:r>
      <w:del w:id="8" w:author="olindatimms" w:date="2017-12-18T13:59:00Z">
        <w:r w:rsidR="001B31DC" w:rsidRPr="007330E9" w:rsidDel="0051541F">
          <w:rPr>
            <w:rFonts w:ascii="Times New Roman" w:hAnsi="Times New Roman"/>
            <w:sz w:val="24"/>
            <w:lang w:val="en-US"/>
          </w:rPr>
          <w:delText>ly</w:delText>
        </w:r>
      </w:del>
      <w:r w:rsidR="001B31DC" w:rsidRPr="007330E9">
        <w:rPr>
          <w:rFonts w:ascii="Times New Roman" w:hAnsi="Times New Roman"/>
          <w:sz w:val="24"/>
          <w:lang w:val="en-US"/>
        </w:rPr>
        <w:t xml:space="preserve"> </w:t>
      </w:r>
      <w:ins w:id="9" w:author="olindatimms" w:date="2017-12-18T13:59:00Z">
        <w:r w:rsidR="00CE7447">
          <w:rPr>
            <w:rFonts w:ascii="Times New Roman" w:hAnsi="Times New Roman"/>
            <w:sz w:val="24"/>
            <w:lang w:val="en-US"/>
          </w:rPr>
          <w:t>lens</w:t>
        </w:r>
        <w:r w:rsidR="0051541F">
          <w:rPr>
            <w:rFonts w:ascii="Times New Roman" w:hAnsi="Times New Roman"/>
            <w:sz w:val="24"/>
            <w:lang w:val="en-US"/>
          </w:rPr>
          <w:t xml:space="preserve">, </w:t>
        </w:r>
      </w:ins>
      <w:r w:rsidR="00B5628B" w:rsidRPr="00B5628B">
        <w:rPr>
          <w:rFonts w:ascii="Times New Roman" w:hAnsi="Times New Roman"/>
          <w:strike/>
          <w:sz w:val="24"/>
          <w:lang w:val="en-US"/>
          <w:rPrChange w:id="10" w:author="olindatimms" w:date="2017-12-18T13:59:00Z">
            <w:rPr>
              <w:rFonts w:ascii="Times New Roman" w:hAnsi="Times New Roman"/>
              <w:sz w:val="24"/>
              <w:lang w:val="en-US"/>
            </w:rPr>
          </w:rPrChange>
        </w:rPr>
        <w:t>labeled and not clouded by diminution</w:t>
      </w:r>
      <w:r w:rsidR="005B34A7" w:rsidRPr="007330E9">
        <w:rPr>
          <w:rFonts w:ascii="Times New Roman" w:hAnsi="Times New Roman"/>
          <w:sz w:val="24"/>
          <w:lang w:val="en-US"/>
        </w:rPr>
        <w:t xml:space="preserve">, </w:t>
      </w:r>
      <w:r w:rsidR="001B31DC" w:rsidRPr="007330E9">
        <w:rPr>
          <w:rFonts w:ascii="Times New Roman" w:hAnsi="Times New Roman"/>
          <w:sz w:val="24"/>
          <w:lang w:val="en-US"/>
        </w:rPr>
        <w:t>so that</w:t>
      </w:r>
      <w:ins w:id="11" w:author="olindatimms" w:date="2017-12-19T11:33:00Z">
        <w:r w:rsidR="00CE7447">
          <w:rPr>
            <w:rFonts w:ascii="Times New Roman" w:hAnsi="Times New Roman"/>
            <w:sz w:val="24"/>
            <w:lang w:val="en-US"/>
          </w:rPr>
          <w:t xml:space="preserve"> it</w:t>
        </w:r>
      </w:ins>
      <w:r w:rsidR="001B31DC" w:rsidRPr="007330E9">
        <w:rPr>
          <w:rFonts w:ascii="Times New Roman" w:hAnsi="Times New Roman"/>
          <w:sz w:val="24"/>
          <w:lang w:val="en-US"/>
        </w:rPr>
        <w:t xml:space="preserve"> </w:t>
      </w:r>
      <w:r w:rsidR="001B31DC" w:rsidRPr="00CE7447">
        <w:rPr>
          <w:rFonts w:ascii="Times New Roman" w:hAnsi="Times New Roman"/>
          <w:strike/>
          <w:sz w:val="24"/>
          <w:lang w:val="en-US"/>
          <w:rPrChange w:id="12" w:author="olindatimms" w:date="2017-12-19T11:33:00Z">
            <w:rPr>
              <w:rFonts w:ascii="Times New Roman" w:hAnsi="Times New Roman"/>
              <w:sz w:val="24"/>
              <w:lang w:val="en-US"/>
            </w:rPr>
          </w:rPrChange>
        </w:rPr>
        <w:t xml:space="preserve">they </w:t>
      </w:r>
      <w:r w:rsidR="001B31DC" w:rsidRPr="007330E9">
        <w:rPr>
          <w:rFonts w:ascii="Times New Roman" w:hAnsi="Times New Roman"/>
          <w:sz w:val="24"/>
          <w:lang w:val="en-US"/>
        </w:rPr>
        <w:t>could be ultimately addressed. Even when surrogates testified about the joy experienced in helping infertile couples, and the heaven-sent ‘earnings’ from surrogacy and egg donation, it did not obscure their vulnerability to exploitation and unde</w:t>
      </w:r>
      <w:r w:rsidRPr="007330E9">
        <w:rPr>
          <w:rFonts w:ascii="Times New Roman" w:hAnsi="Times New Roman"/>
          <w:sz w:val="24"/>
          <w:lang w:val="en-US"/>
        </w:rPr>
        <w:t>rlying injustice. It just spoke</w:t>
      </w:r>
      <w:r w:rsidR="001B31DC" w:rsidRPr="007330E9">
        <w:rPr>
          <w:rFonts w:ascii="Times New Roman" w:hAnsi="Times New Roman"/>
          <w:sz w:val="24"/>
          <w:lang w:val="en-US"/>
        </w:rPr>
        <w:t xml:space="preserve"> of their impoverishment and lack of opportunity to earn adequately in a dignified manner.  </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This stark reality</w:t>
      </w:r>
      <w:ins w:id="13" w:author="olindatimms" w:date="2017-12-19T12:00:00Z">
        <w:r w:rsidR="007F0DBB">
          <w:rPr>
            <w:rFonts w:ascii="Times New Roman" w:hAnsi="Times New Roman"/>
            <w:sz w:val="24"/>
            <w:lang w:val="en-US"/>
          </w:rPr>
          <w:t xml:space="preserve"> risks being</w:t>
        </w:r>
      </w:ins>
      <w:r w:rsidRPr="007330E9">
        <w:rPr>
          <w:rFonts w:ascii="Times New Roman" w:hAnsi="Times New Roman"/>
          <w:sz w:val="24"/>
          <w:lang w:val="en-US"/>
        </w:rPr>
        <w:t xml:space="preserve"> </w:t>
      </w:r>
      <w:r w:rsidRPr="007F0DBB">
        <w:rPr>
          <w:rFonts w:ascii="Times New Roman" w:hAnsi="Times New Roman"/>
          <w:strike/>
          <w:sz w:val="24"/>
          <w:lang w:val="en-US"/>
          <w:rPrChange w:id="14" w:author="olindatimms" w:date="2017-12-19T12:00:00Z">
            <w:rPr>
              <w:rFonts w:ascii="Times New Roman" w:hAnsi="Times New Roman"/>
              <w:sz w:val="24"/>
              <w:lang w:val="en-US"/>
            </w:rPr>
          </w:rPrChange>
        </w:rPr>
        <w:t>should not be</w:t>
      </w:r>
      <w:r w:rsidRPr="007330E9">
        <w:rPr>
          <w:rFonts w:ascii="Times New Roman" w:hAnsi="Times New Roman"/>
          <w:sz w:val="24"/>
          <w:lang w:val="en-US"/>
        </w:rPr>
        <w:t xml:space="preserve"> obfuscated with arguments about rights and needs. Infertile couples undoubtedly have reproductive rights, but these clearly are negative rights. In enabling access to inf</w:t>
      </w:r>
      <w:r w:rsidR="005B34A7" w:rsidRPr="007330E9">
        <w:rPr>
          <w:rFonts w:ascii="Times New Roman" w:hAnsi="Times New Roman"/>
          <w:sz w:val="24"/>
          <w:lang w:val="en-US"/>
        </w:rPr>
        <w:t xml:space="preserve">ertility treatments, </w:t>
      </w:r>
      <w:r w:rsidRPr="007330E9">
        <w:rPr>
          <w:rFonts w:ascii="Times New Roman" w:hAnsi="Times New Roman"/>
          <w:sz w:val="24"/>
          <w:lang w:val="en-US"/>
        </w:rPr>
        <w:t xml:space="preserve">surely the modalities and means must be legally and socially acceptable. The emotional quest for parenthood </w:t>
      </w:r>
      <w:r w:rsidR="00B5628B" w:rsidRPr="00B5628B">
        <w:rPr>
          <w:rFonts w:ascii="Times New Roman" w:hAnsi="Times New Roman"/>
          <w:strike/>
          <w:sz w:val="24"/>
          <w:lang w:val="en-US"/>
          <w:rPrChange w:id="15" w:author="olindatimms" w:date="2017-12-18T14:01:00Z">
            <w:rPr>
              <w:rFonts w:ascii="Times New Roman" w:hAnsi="Times New Roman"/>
              <w:sz w:val="24"/>
              <w:lang w:val="en-US"/>
            </w:rPr>
          </w:rPrChange>
        </w:rPr>
        <w:t>must</w:t>
      </w:r>
      <w:r w:rsidRPr="007330E9">
        <w:rPr>
          <w:rFonts w:ascii="Times New Roman" w:hAnsi="Times New Roman"/>
          <w:sz w:val="24"/>
          <w:lang w:val="en-US"/>
        </w:rPr>
        <w:t xml:space="preserve"> </w:t>
      </w:r>
      <w:ins w:id="16" w:author="olindatimms" w:date="2017-12-18T14:01:00Z">
        <w:r w:rsidR="0051541F">
          <w:rPr>
            <w:rFonts w:ascii="Times New Roman" w:hAnsi="Times New Roman"/>
            <w:sz w:val="24"/>
            <w:lang w:val="en-US"/>
          </w:rPr>
          <w:t>is understan</w:t>
        </w:r>
        <w:r w:rsidR="004176D1">
          <w:rPr>
            <w:rFonts w:ascii="Times New Roman" w:hAnsi="Times New Roman"/>
            <w:sz w:val="24"/>
            <w:lang w:val="en-US"/>
          </w:rPr>
          <w:t xml:space="preserve">dable, </w:t>
        </w:r>
      </w:ins>
      <w:ins w:id="17" w:author="olindatimms" w:date="2017-12-18T14:07:00Z">
        <w:r w:rsidR="00CE7447">
          <w:rPr>
            <w:rFonts w:ascii="Times New Roman" w:hAnsi="Times New Roman"/>
            <w:sz w:val="24"/>
            <w:lang w:val="en-US"/>
          </w:rPr>
          <w:t>and may</w:t>
        </w:r>
        <w:r w:rsidR="004176D1">
          <w:rPr>
            <w:rFonts w:ascii="Times New Roman" w:hAnsi="Times New Roman"/>
            <w:sz w:val="24"/>
            <w:lang w:val="en-US"/>
          </w:rPr>
          <w:t xml:space="preserve"> be pursued </w:t>
        </w:r>
      </w:ins>
      <w:ins w:id="18" w:author="olindatimms" w:date="2017-12-18T14:01:00Z">
        <w:r w:rsidR="004176D1">
          <w:rPr>
            <w:rFonts w:ascii="Times New Roman" w:hAnsi="Times New Roman"/>
            <w:sz w:val="24"/>
            <w:lang w:val="en-US"/>
          </w:rPr>
          <w:t>within limits</w:t>
        </w:r>
      </w:ins>
      <w:ins w:id="19" w:author="olindatimms" w:date="2017-12-18T14:05:00Z">
        <w:r w:rsidR="0051541F">
          <w:rPr>
            <w:rFonts w:ascii="Times New Roman" w:hAnsi="Times New Roman"/>
            <w:sz w:val="24"/>
            <w:lang w:val="en-US"/>
          </w:rPr>
          <w:t xml:space="preserve"> </w:t>
        </w:r>
      </w:ins>
      <w:r w:rsidR="00B5628B" w:rsidRPr="00B5628B">
        <w:rPr>
          <w:rFonts w:ascii="Times New Roman" w:hAnsi="Times New Roman"/>
          <w:strike/>
          <w:sz w:val="24"/>
          <w:lang w:val="en-US"/>
          <w:rPrChange w:id="20" w:author="olindatimms" w:date="2017-12-18T14:05:00Z">
            <w:rPr>
              <w:rFonts w:ascii="Times New Roman" w:hAnsi="Times New Roman"/>
              <w:sz w:val="24"/>
              <w:lang w:val="en-US"/>
            </w:rPr>
          </w:rPrChange>
        </w:rPr>
        <w:t>not be allowed to cloud out duties and boundaries.</w:t>
      </w:r>
      <w:r w:rsidRPr="007330E9">
        <w:rPr>
          <w:rFonts w:ascii="Times New Roman" w:hAnsi="Times New Roman"/>
          <w:sz w:val="24"/>
          <w:lang w:val="en-US"/>
        </w:rPr>
        <w:t xml:space="preserve"> On the other hand, donors and surrogates enjoy a constitutional right to life in Article 21, a positive right that includes the right to health and livelihood with dignity.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11</w:t>
      </w:r>
      <w:r w:rsidRPr="007330E9">
        <w:rPr>
          <w:rFonts w:ascii="Times New Roman" w:hAnsi="Times New Roman"/>
          <w:sz w:val="24"/>
          <w:lang w:val="en-US"/>
        </w:rPr>
        <w:t xml:space="preserve"> Article 23 also describes the right not to be exploited.</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12</w:t>
      </w:r>
      <w:r w:rsidRPr="007330E9">
        <w:rPr>
          <w:rFonts w:ascii="Times New Roman" w:hAnsi="Times New Roman"/>
          <w:sz w:val="24"/>
          <w:lang w:val="en-US"/>
        </w:rPr>
        <w:t xml:space="preserve"> For this reason, Government regulation that seeks to address this undermining of fundamental rights is crucial and exigent. </w:t>
      </w:r>
      <w:r w:rsidRPr="007330E9">
        <w:rPr>
          <w:rFonts w:ascii="Times New Roman" w:hAnsi="Times New Roman"/>
          <w:sz w:val="24"/>
          <w:u w:val="single"/>
          <w:lang w:val="en-US"/>
        </w:rPr>
        <w:t>The Surrogacy (Regulation) Bill is framed to address mainly the issues of injustice and exploitation in this unregulated medical sector</w:t>
      </w:r>
      <w:r w:rsidRPr="007330E9">
        <w:rPr>
          <w:rFonts w:ascii="Times New Roman" w:hAnsi="Times New Roman"/>
          <w:sz w:val="24"/>
          <w:lang w:val="en-US"/>
        </w:rPr>
        <w:t xml:space="preserve">. </w:t>
      </w:r>
      <w:r w:rsidR="005B34A7" w:rsidRPr="007330E9">
        <w:rPr>
          <w:rFonts w:ascii="Times New Roman" w:hAnsi="Times New Roman"/>
          <w:sz w:val="24"/>
          <w:lang w:val="en-US"/>
        </w:rPr>
        <w:t xml:space="preserve">Apart from </w:t>
      </w:r>
      <w:r w:rsidR="00CB12C2" w:rsidRPr="007330E9">
        <w:rPr>
          <w:rFonts w:ascii="Times New Roman" w:hAnsi="Times New Roman"/>
          <w:sz w:val="24"/>
          <w:lang w:val="en-US"/>
        </w:rPr>
        <w:t>minor modification</w:t>
      </w:r>
      <w:r w:rsidR="005B34A7" w:rsidRPr="007330E9">
        <w:rPr>
          <w:rFonts w:ascii="Times New Roman" w:hAnsi="Times New Roman"/>
          <w:sz w:val="24"/>
          <w:lang w:val="en-US"/>
        </w:rPr>
        <w:t>s</w:t>
      </w:r>
      <w:r w:rsidRPr="007330E9">
        <w:rPr>
          <w:rFonts w:ascii="Times New Roman" w:hAnsi="Times New Roman"/>
          <w:sz w:val="24"/>
          <w:lang w:val="en-US"/>
        </w:rPr>
        <w:t xml:space="preserve">, it </w:t>
      </w:r>
      <w:r w:rsidR="00CB12C2" w:rsidRPr="007330E9">
        <w:rPr>
          <w:rFonts w:ascii="Times New Roman" w:hAnsi="Times New Roman"/>
          <w:sz w:val="24"/>
          <w:lang w:val="en-US"/>
        </w:rPr>
        <w:t>clearly signals the Government’s</w:t>
      </w:r>
      <w:r w:rsidRPr="007330E9">
        <w:rPr>
          <w:rFonts w:ascii="Times New Roman" w:hAnsi="Times New Roman"/>
          <w:sz w:val="24"/>
          <w:lang w:val="en-US"/>
        </w:rPr>
        <w:t xml:space="preserve"> intention to address the social harms linked to</w:t>
      </w:r>
      <w:r w:rsidR="00CB12C2" w:rsidRPr="007330E9">
        <w:rPr>
          <w:rFonts w:ascii="Times New Roman" w:hAnsi="Times New Roman"/>
          <w:sz w:val="24"/>
          <w:lang w:val="en-US"/>
        </w:rPr>
        <w:t xml:space="preserve"> the</w:t>
      </w:r>
      <w:r w:rsidRPr="007330E9">
        <w:rPr>
          <w:rFonts w:ascii="Times New Roman" w:hAnsi="Times New Roman"/>
          <w:sz w:val="24"/>
          <w:lang w:val="en-US"/>
        </w:rPr>
        <w:t xml:space="preserve"> commercial </w:t>
      </w:r>
      <w:r w:rsidR="00CB12C2" w:rsidRPr="007330E9">
        <w:rPr>
          <w:rFonts w:ascii="Times New Roman" w:hAnsi="Times New Roman"/>
          <w:sz w:val="24"/>
          <w:lang w:val="en-US"/>
        </w:rPr>
        <w:t xml:space="preserve">component of </w:t>
      </w:r>
      <w:r w:rsidRPr="007330E9">
        <w:rPr>
          <w:rFonts w:ascii="Times New Roman" w:hAnsi="Times New Roman"/>
          <w:sz w:val="24"/>
          <w:lang w:val="en-US"/>
        </w:rPr>
        <w:t>surrogacy</w:t>
      </w:r>
      <w:r w:rsidR="00CB12C2" w:rsidRPr="007330E9">
        <w:rPr>
          <w:rFonts w:ascii="Times New Roman" w:hAnsi="Times New Roman"/>
          <w:sz w:val="24"/>
          <w:lang w:val="en-US"/>
        </w:rPr>
        <w:t xml:space="preserve"> arrangements</w:t>
      </w:r>
      <w:r w:rsidRPr="007330E9">
        <w:rPr>
          <w:rFonts w:ascii="Times New Roman" w:hAnsi="Times New Roman"/>
          <w:sz w:val="24"/>
          <w:lang w:val="en-US"/>
        </w:rPr>
        <w:t>. In contrast, the draft Assisted Reproductive Technologies</w:t>
      </w:r>
      <w:r w:rsidR="005B34A7" w:rsidRPr="007330E9">
        <w:rPr>
          <w:rFonts w:ascii="Times New Roman" w:hAnsi="Times New Roman"/>
          <w:sz w:val="24"/>
          <w:lang w:val="en-US"/>
        </w:rPr>
        <w:t xml:space="preserve"> </w:t>
      </w:r>
      <w:r w:rsidRPr="007330E9">
        <w:rPr>
          <w:rFonts w:ascii="Times New Roman" w:hAnsi="Times New Roman"/>
          <w:sz w:val="24"/>
          <w:lang w:val="en-US"/>
        </w:rPr>
        <w:t xml:space="preserve">(ART) Bill 2014, now before Parliament, </w:t>
      </w:r>
      <w:r w:rsidR="00BD4D54" w:rsidRPr="007330E9">
        <w:rPr>
          <w:rFonts w:ascii="Times New Roman" w:hAnsi="Times New Roman"/>
          <w:sz w:val="24"/>
          <w:lang w:val="en-US"/>
        </w:rPr>
        <w:t xml:space="preserve">is silent on commercial surrogacy. It </w:t>
      </w:r>
      <w:r w:rsidRPr="007330E9">
        <w:rPr>
          <w:rFonts w:ascii="Times New Roman" w:hAnsi="Times New Roman"/>
          <w:sz w:val="24"/>
          <w:lang w:val="en-US"/>
        </w:rPr>
        <w:t xml:space="preserve">covers a broader objective of supervision and regulation of ART clinics, personnel and technical procedures, drawing </w:t>
      </w:r>
      <w:r w:rsidR="00CB12C2" w:rsidRPr="007330E9">
        <w:rPr>
          <w:rFonts w:ascii="Times New Roman" w:hAnsi="Times New Roman"/>
          <w:sz w:val="24"/>
          <w:lang w:val="en-US"/>
        </w:rPr>
        <w:t xml:space="preserve">mainly </w:t>
      </w:r>
      <w:r w:rsidRPr="007330E9">
        <w:rPr>
          <w:rFonts w:ascii="Times New Roman" w:hAnsi="Times New Roman"/>
          <w:sz w:val="24"/>
          <w:lang w:val="en-US"/>
        </w:rPr>
        <w:t>from the ICMR National Guidelines for Accreditation, Supervision and Regulation of ART Clinics in India, 2005.</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13</w:t>
      </w:r>
      <w:r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A second reason for the Surrogacy (Regulation) Bill was the </w:t>
      </w:r>
      <w:proofErr w:type="spellStart"/>
      <w:r w:rsidRPr="007330E9">
        <w:rPr>
          <w:rFonts w:ascii="Times New Roman" w:hAnsi="Times New Roman"/>
          <w:sz w:val="24"/>
          <w:u w:val="single"/>
          <w:lang w:val="en-US"/>
        </w:rPr>
        <w:t>commodification</w:t>
      </w:r>
      <w:proofErr w:type="spellEnd"/>
      <w:r w:rsidRPr="007330E9">
        <w:rPr>
          <w:rFonts w:ascii="Times New Roman" w:hAnsi="Times New Roman"/>
          <w:sz w:val="24"/>
          <w:u w:val="single"/>
          <w:lang w:val="en-US"/>
        </w:rPr>
        <w:t xml:space="preserve"> of children born through commercial surrogacy,</w:t>
      </w:r>
      <w:r w:rsidRPr="007330E9">
        <w:rPr>
          <w:rFonts w:ascii="Times New Roman" w:hAnsi="Times New Roman"/>
          <w:sz w:val="24"/>
          <w:lang w:val="en-US"/>
        </w:rPr>
        <w:t xml:space="preserve"> in violation of child rights. Here again, reports of abandonment of surrogate babies, contractual agreements for handing over children, fears of trafficking across borders and citizenship obstacles were the focus of concern. These are non-medical, ethical concerns of best interest of the child and p</w:t>
      </w:r>
      <w:r w:rsidR="005B34A7" w:rsidRPr="007330E9">
        <w:rPr>
          <w:rFonts w:ascii="Times New Roman" w:hAnsi="Times New Roman"/>
          <w:sz w:val="24"/>
          <w:lang w:val="en-US"/>
        </w:rPr>
        <w:t xml:space="preserve">arenthood that demand attention, closely tied in to a legal </w:t>
      </w:r>
      <w:r w:rsidRPr="007330E9">
        <w:rPr>
          <w:rFonts w:ascii="Times New Roman" w:hAnsi="Times New Roman"/>
          <w:sz w:val="24"/>
          <w:lang w:val="en-US"/>
        </w:rPr>
        <w:t>understanding of child rights and human dignity.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14</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Critics of the Surrogacy (Regulation) Act condemn it as hasty; designed to assuage social protest and global vilification, unmindful of the broader benefits of assisted reproductive techniques. </w:t>
      </w:r>
      <w:ins w:id="21" w:author="olindatimms" w:date="2017-12-18T13:43:00Z">
        <w:r w:rsidR="00C05020">
          <w:rPr>
            <w:rFonts w:ascii="Times New Roman" w:hAnsi="Times New Roman"/>
            <w:sz w:val="24"/>
            <w:lang w:val="en-US"/>
          </w:rPr>
          <w:t>The Draft ART Bill 2014 was expected to address the</w:t>
        </w:r>
      </w:ins>
      <w:ins w:id="22" w:author="olindatimms" w:date="2017-12-18T13:46:00Z">
        <w:r w:rsidR="00C05020">
          <w:rPr>
            <w:rFonts w:ascii="Times New Roman" w:hAnsi="Times New Roman"/>
            <w:sz w:val="24"/>
            <w:lang w:val="en-US"/>
          </w:rPr>
          <w:t>se</w:t>
        </w:r>
      </w:ins>
      <w:ins w:id="23" w:author="olindatimms" w:date="2017-12-18T13:43:00Z">
        <w:r w:rsidR="00C05020">
          <w:rPr>
            <w:rFonts w:ascii="Times New Roman" w:hAnsi="Times New Roman"/>
            <w:sz w:val="24"/>
            <w:lang w:val="en-US"/>
          </w:rPr>
          <w:t xml:space="preserve"> concerns </w:t>
        </w:r>
      </w:ins>
      <w:ins w:id="24" w:author="olindatimms" w:date="2017-12-18T13:44:00Z">
        <w:r w:rsidR="00C05020">
          <w:rPr>
            <w:rFonts w:ascii="Times New Roman" w:hAnsi="Times New Roman"/>
            <w:sz w:val="24"/>
            <w:lang w:val="en-US"/>
          </w:rPr>
          <w:t xml:space="preserve">around surrogacy and commercial exploitation. </w:t>
        </w:r>
      </w:ins>
      <w:r w:rsidRPr="007330E9">
        <w:rPr>
          <w:rFonts w:ascii="Times New Roman" w:hAnsi="Times New Roman"/>
          <w:sz w:val="24"/>
          <w:lang w:val="en-US"/>
        </w:rPr>
        <w:t xml:space="preserve">In fact, </w:t>
      </w:r>
      <w:ins w:id="25" w:author="olindatimms" w:date="2017-12-18T13:45:00Z">
        <w:r w:rsidR="00C05020">
          <w:rPr>
            <w:rFonts w:ascii="Times New Roman" w:hAnsi="Times New Roman"/>
            <w:sz w:val="24"/>
            <w:lang w:val="en-US"/>
          </w:rPr>
          <w:t>these issues were left unaddressed. T</w:t>
        </w:r>
      </w:ins>
      <w:del w:id="26" w:author="olindatimms" w:date="2017-12-18T13:45:00Z">
        <w:r w:rsidRPr="007330E9" w:rsidDel="00C05020">
          <w:rPr>
            <w:rFonts w:ascii="Times New Roman" w:hAnsi="Times New Roman"/>
            <w:sz w:val="24"/>
            <w:lang w:val="en-US"/>
          </w:rPr>
          <w:delText>t</w:delText>
        </w:r>
      </w:del>
      <w:r w:rsidRPr="007330E9">
        <w:rPr>
          <w:rFonts w:ascii="Times New Roman" w:hAnsi="Times New Roman"/>
          <w:sz w:val="24"/>
          <w:lang w:val="en-US"/>
        </w:rPr>
        <w:t xml:space="preserve">he </w:t>
      </w:r>
      <w:ins w:id="27" w:author="olindatimms" w:date="2017-12-18T13:46:00Z">
        <w:r w:rsidR="00C05020">
          <w:rPr>
            <w:rFonts w:ascii="Times New Roman" w:hAnsi="Times New Roman"/>
            <w:sz w:val="24"/>
            <w:lang w:val="en-US"/>
          </w:rPr>
          <w:t xml:space="preserve">Surrogacy </w:t>
        </w:r>
      </w:ins>
      <w:r w:rsidRPr="007330E9">
        <w:rPr>
          <w:rFonts w:ascii="Times New Roman" w:hAnsi="Times New Roman"/>
          <w:sz w:val="24"/>
          <w:lang w:val="en-US"/>
        </w:rPr>
        <w:t xml:space="preserve">Bill can be viewed as a purposive response to </w:t>
      </w:r>
      <w:r w:rsidR="00B5628B" w:rsidRPr="00B5628B">
        <w:rPr>
          <w:rFonts w:ascii="Times New Roman" w:hAnsi="Times New Roman"/>
          <w:strike/>
          <w:sz w:val="24"/>
          <w:lang w:val="en-US"/>
          <w:rPrChange w:id="28" w:author="olindatimms" w:date="2017-12-18T13:48:00Z">
            <w:rPr>
              <w:rFonts w:ascii="Times New Roman" w:hAnsi="Times New Roman"/>
              <w:sz w:val="24"/>
              <w:lang w:val="en-US"/>
            </w:rPr>
          </w:rPrChange>
        </w:rPr>
        <w:t>the uncaring attitude of</w:t>
      </w:r>
      <w:r w:rsidRPr="007330E9">
        <w:rPr>
          <w:rFonts w:ascii="Times New Roman" w:hAnsi="Times New Roman"/>
          <w:sz w:val="24"/>
          <w:lang w:val="en-US"/>
        </w:rPr>
        <w:t xml:space="preserve"> Infertility clinics and doctors, who went about the business of a baby-market, neglectful of </w:t>
      </w:r>
      <w:r w:rsidRPr="007F0DBB">
        <w:rPr>
          <w:rFonts w:ascii="Times New Roman" w:hAnsi="Times New Roman"/>
          <w:strike/>
          <w:sz w:val="24"/>
          <w:lang w:val="en-US"/>
          <w:rPrChange w:id="29" w:author="olindatimms" w:date="2017-12-19T12:01:00Z">
            <w:rPr>
              <w:rFonts w:ascii="Times New Roman" w:hAnsi="Times New Roman"/>
              <w:sz w:val="24"/>
              <w:lang w:val="en-US"/>
            </w:rPr>
          </w:rPrChange>
        </w:rPr>
        <w:t xml:space="preserve">duties to protect </w:t>
      </w:r>
      <w:r w:rsidRPr="007330E9">
        <w:rPr>
          <w:rFonts w:ascii="Times New Roman" w:hAnsi="Times New Roman"/>
          <w:sz w:val="24"/>
          <w:lang w:val="en-US"/>
        </w:rPr>
        <w:t>the interests of surrogates and children, and dismissive of ethical concerns. Beyond the obvious benefits of assisted reproductive technologies, there were ethical, legal and social implications that needed to be addressed.  It was the absence of systematic evaluation and self-regulation by the medical fraternity, even in the face of bad press and sustai</w:t>
      </w:r>
      <w:r w:rsidR="00273825" w:rsidRPr="007330E9">
        <w:rPr>
          <w:rFonts w:ascii="Times New Roman" w:hAnsi="Times New Roman"/>
          <w:sz w:val="24"/>
          <w:lang w:val="en-US"/>
        </w:rPr>
        <w:t>ned criticism by social groups</w:t>
      </w:r>
      <w:ins w:id="30" w:author="olindatimms" w:date="2017-12-18T13:48:00Z">
        <w:r w:rsidR="00C05020">
          <w:rPr>
            <w:rFonts w:ascii="Times New Roman" w:hAnsi="Times New Roman"/>
            <w:sz w:val="24"/>
            <w:lang w:val="en-US"/>
          </w:rPr>
          <w:t>,</w:t>
        </w:r>
      </w:ins>
      <w:r w:rsidR="00273825" w:rsidRPr="007330E9">
        <w:rPr>
          <w:rFonts w:ascii="Times New Roman" w:hAnsi="Times New Roman"/>
          <w:sz w:val="24"/>
          <w:lang w:val="en-US"/>
        </w:rPr>
        <w:t xml:space="preserve"> </w:t>
      </w:r>
      <w:ins w:id="31" w:author="olindatimms" w:date="2017-12-18T13:48:00Z">
        <w:r w:rsidR="00C05020">
          <w:rPr>
            <w:rFonts w:ascii="Times New Roman" w:hAnsi="Times New Roman"/>
            <w:sz w:val="24"/>
            <w:lang w:val="en-US"/>
          </w:rPr>
          <w:t>which</w:t>
        </w:r>
      </w:ins>
      <w:del w:id="32" w:author="olindatimms" w:date="2017-12-18T13:48:00Z">
        <w:r w:rsidRPr="007330E9" w:rsidDel="00C05020">
          <w:rPr>
            <w:rFonts w:ascii="Times New Roman" w:hAnsi="Times New Roman"/>
            <w:sz w:val="24"/>
            <w:lang w:val="en-US"/>
          </w:rPr>
          <w:delText>that</w:delText>
        </w:r>
      </w:del>
      <w:r w:rsidRPr="007330E9">
        <w:rPr>
          <w:rFonts w:ascii="Times New Roman" w:hAnsi="Times New Roman"/>
          <w:sz w:val="24"/>
          <w:lang w:val="en-US"/>
        </w:rPr>
        <w:t xml:space="preserve"> pressured the Government to respond with the Surrogacy (Regulation) Bill; aimed at ending the commercial and exploitative aspects of commercial surrogacy, and not the reproductive technology itself.</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15</w:t>
      </w:r>
    </w:p>
    <w:p w:rsidR="001B31DC" w:rsidRPr="007330E9" w:rsidRDefault="001B31DC" w:rsidP="007330E9">
      <w:pPr>
        <w:spacing w:line="240" w:lineRule="auto"/>
        <w:rPr>
          <w:rFonts w:ascii="Times New Roman" w:hAnsi="Times New Roman"/>
          <w:sz w:val="24"/>
          <w:lang w:val="en-US"/>
        </w:rPr>
      </w:pPr>
    </w:p>
    <w:p w:rsidR="001B31DC" w:rsidRPr="007330E9" w:rsidRDefault="00CB12C2"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 xml:space="preserve">The Culmination of </w:t>
      </w:r>
      <w:r w:rsidR="00241A02" w:rsidRPr="007330E9">
        <w:rPr>
          <w:rFonts w:ascii="Times New Roman" w:hAnsi="Times New Roman"/>
          <w:sz w:val="24"/>
          <w:u w:val="single"/>
          <w:lang w:val="en-US"/>
        </w:rPr>
        <w:t>Regulatory Effort</w:t>
      </w:r>
      <w:r w:rsidR="00ED0544" w:rsidRPr="007330E9">
        <w:rPr>
          <w:rFonts w:ascii="Times New Roman" w:hAnsi="Times New Roman"/>
          <w:sz w:val="24"/>
          <w:u w:val="single"/>
          <w:lang w:val="en-US"/>
        </w:rPr>
        <w:t xml:space="preserve"> </w:t>
      </w:r>
    </w:p>
    <w:p w:rsidR="001B31DC" w:rsidRPr="007330E9" w:rsidRDefault="00ED0544" w:rsidP="007330E9">
      <w:pPr>
        <w:spacing w:line="240" w:lineRule="auto"/>
        <w:rPr>
          <w:rFonts w:ascii="Times New Roman" w:hAnsi="Times New Roman"/>
          <w:sz w:val="24"/>
          <w:lang w:val="en-US"/>
        </w:rPr>
      </w:pPr>
      <w:r w:rsidRPr="007330E9">
        <w:rPr>
          <w:rFonts w:ascii="Times New Roman" w:hAnsi="Times New Roman"/>
          <w:sz w:val="24"/>
          <w:lang w:val="en-US"/>
        </w:rPr>
        <w:t>It is</w:t>
      </w:r>
      <w:r w:rsidR="001B31DC" w:rsidRPr="007330E9">
        <w:rPr>
          <w:rFonts w:ascii="Times New Roman" w:hAnsi="Times New Roman"/>
          <w:sz w:val="24"/>
          <w:lang w:val="en-US"/>
        </w:rPr>
        <w:t xml:space="preserve"> not that the Surrogacy Regulation Bill 2016 emerged in a vacuum. In fact it marks the end of a continuum of debate and review at many levels, </w:t>
      </w:r>
      <w:r w:rsidR="00247A12" w:rsidRPr="007330E9">
        <w:rPr>
          <w:rFonts w:ascii="Times New Roman" w:hAnsi="Times New Roman"/>
          <w:sz w:val="24"/>
          <w:lang w:val="en-US"/>
        </w:rPr>
        <w:t xml:space="preserve">that </w:t>
      </w:r>
      <w:r w:rsidR="001B31DC" w:rsidRPr="007330E9">
        <w:rPr>
          <w:rFonts w:ascii="Times New Roman" w:hAnsi="Times New Roman"/>
          <w:sz w:val="24"/>
          <w:lang w:val="en-US"/>
        </w:rPr>
        <w:t>began in the early 2000s, when commercialization of reproductive technolo</w:t>
      </w:r>
      <w:r w:rsidR="00247A12" w:rsidRPr="007330E9">
        <w:rPr>
          <w:rFonts w:ascii="Times New Roman" w:hAnsi="Times New Roman"/>
          <w:sz w:val="24"/>
          <w:lang w:val="en-US"/>
        </w:rPr>
        <w:t>gies made the news and India got</w:t>
      </w:r>
      <w:r w:rsidR="001B31DC" w:rsidRPr="007330E9">
        <w:rPr>
          <w:rFonts w:ascii="Times New Roman" w:hAnsi="Times New Roman"/>
          <w:sz w:val="24"/>
          <w:lang w:val="en-US"/>
        </w:rPr>
        <w:t xml:space="preserve"> tagged as a ‘baby outsourcing’ destination.</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16</w:t>
      </w:r>
      <w:r w:rsidR="001B31DC"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The Indian Council of Medical Research (ICMR)</w:t>
      </w:r>
      <w:ins w:id="33" w:author="olindatimms" w:date="2017-12-19T11:35:00Z">
        <w:r w:rsidR="00CE7447">
          <w:rPr>
            <w:rFonts w:ascii="Times New Roman" w:hAnsi="Times New Roman"/>
            <w:sz w:val="24"/>
            <w:lang w:val="en-US"/>
          </w:rPr>
          <w:t xml:space="preserve"> proposed</w:t>
        </w:r>
      </w:ins>
      <w:r w:rsidRPr="007330E9">
        <w:rPr>
          <w:rFonts w:ascii="Times New Roman" w:hAnsi="Times New Roman"/>
          <w:sz w:val="24"/>
          <w:lang w:val="en-US"/>
        </w:rPr>
        <w:t xml:space="preserve"> </w:t>
      </w:r>
      <w:r w:rsidRPr="00CE7447">
        <w:rPr>
          <w:rFonts w:ascii="Times New Roman" w:hAnsi="Times New Roman"/>
          <w:strike/>
          <w:sz w:val="24"/>
          <w:lang w:val="en-US"/>
          <w:rPrChange w:id="34" w:author="olindatimms" w:date="2017-12-19T11:35:00Z">
            <w:rPr>
              <w:rFonts w:ascii="Times New Roman" w:hAnsi="Times New Roman"/>
              <w:sz w:val="24"/>
              <w:lang w:val="en-US"/>
            </w:rPr>
          </w:rPrChange>
        </w:rPr>
        <w:t>was</w:t>
      </w:r>
      <w:ins w:id="35" w:author="olindatimms" w:date="2017-12-19T11:35:00Z">
        <w:r w:rsidR="00CE7447" w:rsidRPr="00CE7447">
          <w:rPr>
            <w:rFonts w:ascii="Times New Roman" w:hAnsi="Times New Roman"/>
            <w:strike/>
            <w:sz w:val="24"/>
            <w:lang w:val="en-US"/>
            <w:rPrChange w:id="36" w:author="olindatimms" w:date="2017-12-19T11:35:00Z">
              <w:rPr>
                <w:rFonts w:ascii="Times New Roman" w:hAnsi="Times New Roman"/>
                <w:sz w:val="24"/>
                <w:lang w:val="en-US"/>
              </w:rPr>
            </w:rPrChange>
          </w:rPr>
          <w:t xml:space="preserve"> </w:t>
        </w:r>
      </w:ins>
      <w:del w:id="37" w:author="olindatimms" w:date="2017-12-19T11:35:00Z">
        <w:r w:rsidRPr="00CE7447" w:rsidDel="00CE7447">
          <w:rPr>
            <w:rFonts w:ascii="Times New Roman" w:hAnsi="Times New Roman"/>
            <w:strike/>
            <w:sz w:val="24"/>
            <w:lang w:val="en-US"/>
            <w:rPrChange w:id="38" w:author="olindatimms" w:date="2017-12-19T11:35:00Z">
              <w:rPr>
                <w:rFonts w:ascii="Times New Roman" w:hAnsi="Times New Roman"/>
                <w:sz w:val="24"/>
                <w:lang w:val="en-US"/>
              </w:rPr>
            </w:rPrChange>
          </w:rPr>
          <w:delText xml:space="preserve"> </w:delText>
        </w:r>
      </w:del>
      <w:r w:rsidRPr="00CE7447">
        <w:rPr>
          <w:rFonts w:ascii="Times New Roman" w:hAnsi="Times New Roman"/>
          <w:strike/>
          <w:sz w:val="24"/>
          <w:lang w:val="en-US"/>
          <w:rPrChange w:id="39" w:author="olindatimms" w:date="2017-12-19T11:35:00Z">
            <w:rPr>
              <w:rFonts w:ascii="Times New Roman" w:hAnsi="Times New Roman"/>
              <w:sz w:val="24"/>
              <w:lang w:val="en-US"/>
            </w:rPr>
          </w:rPrChange>
        </w:rPr>
        <w:t>first off the blocks with</w:t>
      </w:r>
      <w:r w:rsidRPr="007330E9">
        <w:rPr>
          <w:rFonts w:ascii="Times New Roman" w:hAnsi="Times New Roman"/>
          <w:sz w:val="24"/>
          <w:lang w:val="en-US"/>
        </w:rPr>
        <w:t xml:space="preserve"> its Draft National G</w:t>
      </w:r>
      <w:r w:rsidR="005B34A7" w:rsidRPr="007330E9">
        <w:rPr>
          <w:rFonts w:ascii="Times New Roman" w:hAnsi="Times New Roman"/>
          <w:sz w:val="24"/>
          <w:lang w:val="en-US"/>
        </w:rPr>
        <w:t>uidelines for the Accreditation</w:t>
      </w:r>
      <w:r w:rsidRPr="007330E9">
        <w:rPr>
          <w:rFonts w:ascii="Times New Roman" w:hAnsi="Times New Roman"/>
          <w:sz w:val="24"/>
          <w:lang w:val="en-US"/>
        </w:rPr>
        <w:t>, Supervision and Regulation of A</w:t>
      </w:r>
      <w:r w:rsidR="00ED0544" w:rsidRPr="007330E9">
        <w:rPr>
          <w:rFonts w:ascii="Times New Roman" w:hAnsi="Times New Roman"/>
          <w:sz w:val="24"/>
          <w:lang w:val="en-US"/>
        </w:rPr>
        <w:t xml:space="preserve">RT Clinics in India in 2002 that mentioned </w:t>
      </w:r>
      <w:r w:rsidRPr="007330E9">
        <w:rPr>
          <w:rFonts w:ascii="Times New Roman" w:hAnsi="Times New Roman"/>
          <w:sz w:val="24"/>
          <w:lang w:val="en-US"/>
        </w:rPr>
        <w:t>commercial surrogacy</w:t>
      </w:r>
      <w:r w:rsidR="00ED0544" w:rsidRPr="007330E9">
        <w:rPr>
          <w:rFonts w:ascii="Times New Roman" w:hAnsi="Times New Roman"/>
          <w:sz w:val="24"/>
          <w:lang w:val="en-US"/>
        </w:rPr>
        <w:t xml:space="preserve"> arrangements</w:t>
      </w:r>
      <w:r w:rsidRPr="007330E9">
        <w:rPr>
          <w:rFonts w:ascii="Times New Roman" w:hAnsi="Times New Roman"/>
          <w:sz w:val="24"/>
          <w:lang w:val="en-US"/>
        </w:rPr>
        <w:t xml:space="preserve">. </w:t>
      </w:r>
      <w:r w:rsidR="005B34A7" w:rsidRPr="007330E9">
        <w:rPr>
          <w:rFonts w:ascii="Times New Roman" w:hAnsi="Times New Roman"/>
          <w:sz w:val="24"/>
          <w:lang w:val="en-US"/>
        </w:rPr>
        <w:t xml:space="preserve">The Ministry of Health </w:t>
      </w:r>
      <w:r w:rsidR="00273825" w:rsidRPr="007330E9">
        <w:rPr>
          <w:rFonts w:ascii="Times New Roman" w:hAnsi="Times New Roman"/>
          <w:sz w:val="24"/>
          <w:lang w:val="en-US"/>
        </w:rPr>
        <w:t>and Family Welfare approved these guidelines</w:t>
      </w:r>
      <w:r w:rsidRPr="007330E9">
        <w:rPr>
          <w:rFonts w:ascii="Times New Roman" w:hAnsi="Times New Roman"/>
          <w:sz w:val="24"/>
          <w:lang w:val="en-US"/>
        </w:rPr>
        <w:t xml:space="preserve"> </w:t>
      </w:r>
      <w:r w:rsidR="00247A12" w:rsidRPr="007330E9">
        <w:rPr>
          <w:rFonts w:ascii="Times New Roman" w:hAnsi="Times New Roman"/>
          <w:sz w:val="24"/>
          <w:lang w:val="en-US"/>
        </w:rPr>
        <w:t xml:space="preserve">in </w:t>
      </w:r>
      <w:r w:rsidRPr="007330E9">
        <w:rPr>
          <w:rFonts w:ascii="Times New Roman" w:hAnsi="Times New Roman"/>
          <w:sz w:val="24"/>
          <w:lang w:val="en-US"/>
        </w:rPr>
        <w:t>2005.</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13</w:t>
      </w:r>
      <w:r w:rsidRPr="007330E9">
        <w:rPr>
          <w:rFonts w:ascii="Times New Roman" w:hAnsi="Times New Roman"/>
          <w:sz w:val="24"/>
          <w:lang w:val="en-US"/>
        </w:rPr>
        <w:t xml:space="preserve"> </w:t>
      </w:r>
      <w:r w:rsidR="00ED0544" w:rsidRPr="007330E9">
        <w:rPr>
          <w:rFonts w:ascii="Times New Roman" w:hAnsi="Times New Roman"/>
          <w:sz w:val="24"/>
          <w:lang w:val="en-US"/>
        </w:rPr>
        <w:t>Commercial arrangements were not prohibited and these guidelines</w:t>
      </w:r>
      <w:r w:rsidRPr="007330E9">
        <w:rPr>
          <w:rFonts w:ascii="Times New Roman" w:hAnsi="Times New Roman"/>
          <w:sz w:val="24"/>
          <w:lang w:val="en-US"/>
        </w:rPr>
        <w:t xml:space="preserve"> </w:t>
      </w:r>
      <w:r w:rsidR="00247A12" w:rsidRPr="007330E9">
        <w:rPr>
          <w:rFonts w:ascii="Times New Roman" w:hAnsi="Times New Roman"/>
          <w:sz w:val="24"/>
          <w:lang w:val="en-US"/>
        </w:rPr>
        <w:t xml:space="preserve">were </w:t>
      </w:r>
      <w:r w:rsidR="005B34A7" w:rsidRPr="007330E9">
        <w:rPr>
          <w:rFonts w:ascii="Times New Roman" w:hAnsi="Times New Roman"/>
          <w:sz w:val="24"/>
          <w:lang w:val="en-US"/>
        </w:rPr>
        <w:t>ineffective</w:t>
      </w:r>
      <w:r w:rsidR="00CD0D2E">
        <w:rPr>
          <w:rFonts w:ascii="Times New Roman" w:hAnsi="Times New Roman"/>
          <w:sz w:val="24"/>
          <w:lang w:val="en-US"/>
        </w:rPr>
        <w:t>,</w:t>
      </w:r>
      <w:r w:rsidR="00247A12" w:rsidRPr="007330E9">
        <w:rPr>
          <w:rFonts w:ascii="Times New Roman" w:hAnsi="Times New Roman"/>
          <w:sz w:val="24"/>
          <w:lang w:val="en-US"/>
        </w:rPr>
        <w:t xml:space="preserve"> as they </w:t>
      </w:r>
      <w:r w:rsidRPr="007330E9">
        <w:rPr>
          <w:rFonts w:ascii="Times New Roman" w:hAnsi="Times New Roman"/>
          <w:sz w:val="24"/>
          <w:lang w:val="en-US"/>
        </w:rPr>
        <w:t>did not carry the weight of legislation. In response, the ICMR drafted the ‘Assisted Reproductive Techno</w:t>
      </w:r>
      <w:r w:rsidR="005B34A7" w:rsidRPr="007330E9">
        <w:rPr>
          <w:rFonts w:ascii="Times New Roman" w:hAnsi="Times New Roman"/>
          <w:sz w:val="24"/>
          <w:lang w:val="en-US"/>
        </w:rPr>
        <w:t xml:space="preserve">logy Regulation Bill’ in 2008 </w:t>
      </w:r>
      <w:r w:rsidR="00C64A00" w:rsidRPr="007330E9">
        <w:rPr>
          <w:rFonts w:ascii="Times New Roman" w:hAnsi="Times New Roman"/>
          <w:sz w:val="24"/>
          <w:lang w:val="en-US"/>
        </w:rPr>
        <w:t>(Draft ART Bill)</w:t>
      </w:r>
      <w:bookmarkStart w:id="40" w:name="_GoBack"/>
      <w:bookmarkEnd w:id="40"/>
      <w:r w:rsidRPr="007330E9">
        <w:rPr>
          <w:rFonts w:ascii="Times New Roman" w:hAnsi="Times New Roman"/>
          <w:sz w:val="24"/>
          <w:lang w:val="en-US"/>
        </w:rPr>
        <w:t xml:space="preserve"> This Bill went through repeated revisions in 2010, 2013 and 2014 as it moved through the Ministry of Health and Family Welfare, the Ministry of Law and Justice and the Cabinet successively.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17</w:t>
      </w:r>
      <w:r w:rsidRPr="007330E9">
        <w:rPr>
          <w:rFonts w:ascii="Times New Roman" w:hAnsi="Times New Roman"/>
          <w:sz w:val="24"/>
          <w:lang w:val="en-US"/>
        </w:rPr>
        <w:t xml:space="preserve"> At this point the Bill stalled, and the Infertility Clinics lobby pushed back against the progressively tightening regulations in a growing medical industry worth $400 million annually.</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18</w:t>
      </w:r>
      <w:r w:rsidRPr="007330E9">
        <w:rPr>
          <w:rFonts w:ascii="Times New Roman" w:hAnsi="Times New Roman"/>
          <w:sz w:val="24"/>
          <w:lang w:val="en-US"/>
        </w:rPr>
        <w:t xml:space="preserve"> On the other hand, the Government continued to face pressure from media reports of surrogate exploitation, abandoned babies and condemnation for allowing ‘Indian Wombs for Rent’.</w:t>
      </w:r>
      <w:r w:rsidR="00273825" w:rsidRPr="007330E9">
        <w:rPr>
          <w:rFonts w:ascii="Times New Roman" w:hAnsi="Times New Roman"/>
          <w:sz w:val="24"/>
          <w:lang w:val="en-US"/>
        </w:rPr>
        <w:t xml:space="preserve"> </w:t>
      </w:r>
      <w:r w:rsidR="00CD0D2E">
        <w:rPr>
          <w:rFonts w:ascii="Times New Roman" w:hAnsi="Times New Roman"/>
          <w:sz w:val="24"/>
          <w:vertAlign w:val="superscript"/>
          <w:lang w:val="en-US"/>
        </w:rPr>
        <w:t>19</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Report No. 228</w:t>
      </w:r>
      <w:r w:rsidRPr="007330E9">
        <w:rPr>
          <w:rFonts w:ascii="Times New Roman" w:hAnsi="Times New Roman"/>
          <w:sz w:val="24"/>
          <w:vertAlign w:val="superscript"/>
          <w:lang w:val="en-US"/>
        </w:rPr>
        <w:t xml:space="preserve"> </w:t>
      </w:r>
      <w:r w:rsidRPr="007330E9">
        <w:rPr>
          <w:rFonts w:ascii="Times New Roman" w:hAnsi="Times New Roman"/>
          <w:sz w:val="24"/>
          <w:lang w:val="en-US"/>
        </w:rPr>
        <w:t>of the Law Commission of India, on the ‘Need for Legislation to Regulate Assisted Reproductive Technology Clinics as well as Rights and Obligations to Parties to a Surrogacy’ was submitted to the Ministry of Law and Justice in Aug 2009.  It highlighted the conflict of Interest involved in Commercial surrogacy, its impact on the family unit in society, and the complexities in safeguarding rights and freedoms of those involved. It recommended prohibition of commercial arrangements, while allowing altruistic surrogacy in a regulated framework that protected the rights of all parties involved</w:t>
      </w:r>
      <w:r w:rsidR="00247A12" w:rsidRPr="007330E9">
        <w:rPr>
          <w:rFonts w:ascii="Times New Roman" w:hAnsi="Times New Roman"/>
          <w:sz w:val="24"/>
          <w:lang w:val="en-US"/>
        </w:rPr>
        <w:t>, specially the surrogate child</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20</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The Ministry of External Affairs responded to the issue of citizenship of surrogate babies in its letter of July 2012, restricting eligibility criteria for foreign nationals seeki</w:t>
      </w:r>
      <w:r w:rsidR="00247A12" w:rsidRPr="007330E9">
        <w:rPr>
          <w:rFonts w:ascii="Times New Roman" w:hAnsi="Times New Roman"/>
          <w:sz w:val="24"/>
          <w:lang w:val="en-US"/>
        </w:rPr>
        <w:t>ng surrogacy contracts in India</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21</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The Ministry of Home Affairs placed further restrictions on the medical visa in a letter dated Dec 2012</w:t>
      </w:r>
      <w:r w:rsidR="00247A12" w:rsidRPr="007330E9">
        <w:rPr>
          <w:rFonts w:ascii="Times New Roman" w:hAnsi="Times New Roman"/>
          <w:sz w:val="24"/>
          <w:lang w:val="en-US"/>
        </w:rPr>
        <w:t xml:space="preserve"> and </w:t>
      </w:r>
      <w:r w:rsidRPr="007330E9">
        <w:rPr>
          <w:rFonts w:ascii="Times New Roman" w:hAnsi="Times New Roman"/>
          <w:sz w:val="24"/>
          <w:lang w:val="en-US"/>
        </w:rPr>
        <w:t xml:space="preserve">went on to prohibit foreign nationals, </w:t>
      </w:r>
      <w:proofErr w:type="spellStart"/>
      <w:r w:rsidRPr="007330E9">
        <w:rPr>
          <w:rFonts w:ascii="Times New Roman" w:hAnsi="Times New Roman"/>
          <w:sz w:val="24"/>
          <w:lang w:val="en-US"/>
        </w:rPr>
        <w:t>PIOs</w:t>
      </w:r>
      <w:proofErr w:type="spellEnd"/>
      <w:r w:rsidRPr="007330E9">
        <w:rPr>
          <w:rFonts w:ascii="Times New Roman" w:hAnsi="Times New Roman"/>
          <w:sz w:val="24"/>
          <w:lang w:val="en-US"/>
        </w:rPr>
        <w:t xml:space="preserve"> and OCI card holders from commissioning surrogacy in India.</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22</w:t>
      </w: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A further restriction from the Ministry of Commerce prohibited import of embryos for purposes other than research in its notification dated 26</w:t>
      </w:r>
      <w:r w:rsidRPr="007330E9">
        <w:rPr>
          <w:rFonts w:ascii="Times New Roman" w:hAnsi="Times New Roman"/>
          <w:sz w:val="24"/>
          <w:vertAlign w:val="superscript"/>
          <w:lang w:val="en-US"/>
        </w:rPr>
        <w:t>th</w:t>
      </w:r>
      <w:r w:rsidRPr="007330E9">
        <w:rPr>
          <w:rFonts w:ascii="Times New Roman" w:hAnsi="Times New Roman"/>
          <w:sz w:val="24"/>
          <w:lang w:val="en-US"/>
        </w:rPr>
        <w:t xml:space="preserve"> Oct 2015. The Department of Health Research, in its notification of 4</w:t>
      </w:r>
      <w:r w:rsidRPr="007330E9">
        <w:rPr>
          <w:rFonts w:ascii="Times New Roman" w:hAnsi="Times New Roman"/>
          <w:sz w:val="24"/>
          <w:vertAlign w:val="superscript"/>
          <w:lang w:val="en-US"/>
        </w:rPr>
        <w:t>th</w:t>
      </w:r>
      <w:r w:rsidRPr="007330E9">
        <w:rPr>
          <w:rFonts w:ascii="Times New Roman" w:hAnsi="Times New Roman"/>
          <w:sz w:val="24"/>
          <w:lang w:val="en-US"/>
        </w:rPr>
        <w:t xml:space="preserve"> Nov 2015, drove a final nail in the coffin by upholding the notification of the Home Ministry to ban Commercial surrogacy in India and advised state governments of the same.</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23</w:t>
      </w:r>
      <w:r w:rsidRPr="007330E9">
        <w:rPr>
          <w:rFonts w:ascii="Times New Roman" w:hAnsi="Times New Roman"/>
          <w:sz w:val="24"/>
          <w:lang w:val="en-US"/>
        </w:rPr>
        <w:t xml:space="preserve"> </w:t>
      </w:r>
    </w:p>
    <w:p w:rsidR="001B31DC" w:rsidRPr="007330E9" w:rsidRDefault="001B31DC"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The June 2014 United Nations Human Rights Committee on Rights of Child examined the reports of India under the Convention and Protocols on Children in Armed Conflicts, Sale of Children and questions were raised about ‘legislation and cooperative measures to combat trafficking in persons as well as the sale of children </w:t>
      </w:r>
      <w:r w:rsidR="00247A12" w:rsidRPr="007330E9">
        <w:rPr>
          <w:rFonts w:ascii="Times New Roman" w:hAnsi="Times New Roman"/>
          <w:sz w:val="24"/>
          <w:lang w:val="en-US"/>
        </w:rPr>
        <w:t>through surrogacy and adoption’</w:t>
      </w:r>
      <w:r w:rsidRPr="007330E9">
        <w:rPr>
          <w:rFonts w:ascii="Times New Roman" w:hAnsi="Times New Roman"/>
          <w:sz w:val="24"/>
          <w:lang w:val="en-US"/>
        </w:rPr>
        <w:t>.</w:t>
      </w:r>
      <w:r w:rsidR="005B34A7" w:rsidRPr="007330E9">
        <w:rPr>
          <w:rFonts w:ascii="Times New Roman" w:hAnsi="Times New Roman"/>
          <w:sz w:val="24"/>
          <w:lang w:val="en-US"/>
        </w:rPr>
        <w:t xml:space="preserve"> </w:t>
      </w:r>
      <w:r w:rsidR="00CD0D2E">
        <w:rPr>
          <w:rFonts w:ascii="Times New Roman" w:hAnsi="Times New Roman"/>
          <w:sz w:val="24"/>
          <w:vertAlign w:val="superscript"/>
          <w:lang w:val="en-US"/>
        </w:rPr>
        <w:t>24</w:t>
      </w:r>
    </w:p>
    <w:p w:rsidR="00241A02" w:rsidRPr="007330E9" w:rsidRDefault="00241A02" w:rsidP="007330E9">
      <w:pPr>
        <w:spacing w:line="240" w:lineRule="auto"/>
        <w:rPr>
          <w:rFonts w:ascii="Times New Roman" w:hAnsi="Times New Roman"/>
          <w:sz w:val="24"/>
          <w:lang w:val="en-US"/>
        </w:rPr>
      </w:pPr>
    </w:p>
    <w:p w:rsidR="001B31DC" w:rsidRPr="007330E9" w:rsidRDefault="001B31DC" w:rsidP="007330E9">
      <w:pPr>
        <w:spacing w:line="240" w:lineRule="auto"/>
        <w:rPr>
          <w:rFonts w:ascii="Times New Roman" w:hAnsi="Times New Roman"/>
          <w:sz w:val="24"/>
          <w:lang w:val="en-US"/>
        </w:rPr>
      </w:pPr>
      <w:r w:rsidRPr="007330E9">
        <w:rPr>
          <w:rFonts w:ascii="Times New Roman" w:hAnsi="Times New Roman"/>
          <w:sz w:val="24"/>
          <w:lang w:val="en-US"/>
        </w:rPr>
        <w:t xml:space="preserve">Clearly, the focus of concern was the social and legal implications of </w:t>
      </w:r>
      <w:r w:rsidR="00ED0544" w:rsidRPr="007330E9">
        <w:rPr>
          <w:rFonts w:ascii="Times New Roman" w:hAnsi="Times New Roman"/>
          <w:sz w:val="24"/>
          <w:lang w:val="en-US"/>
        </w:rPr>
        <w:t xml:space="preserve">third party </w:t>
      </w:r>
      <w:r w:rsidRPr="007330E9">
        <w:rPr>
          <w:rFonts w:ascii="Times New Roman" w:hAnsi="Times New Roman"/>
          <w:sz w:val="24"/>
          <w:lang w:val="en-US"/>
        </w:rPr>
        <w:t>assisted reproductive technologies, as distin</w:t>
      </w:r>
      <w:r w:rsidR="00ED0544" w:rsidRPr="007330E9">
        <w:rPr>
          <w:rFonts w:ascii="Times New Roman" w:hAnsi="Times New Roman"/>
          <w:sz w:val="24"/>
          <w:lang w:val="en-US"/>
        </w:rPr>
        <w:t xml:space="preserve">ct from </w:t>
      </w:r>
      <w:r w:rsidR="00E509F8" w:rsidRPr="007330E9">
        <w:rPr>
          <w:rFonts w:ascii="Times New Roman" w:hAnsi="Times New Roman"/>
          <w:sz w:val="24"/>
          <w:lang w:val="en-US"/>
        </w:rPr>
        <w:t>the technology itself</w:t>
      </w:r>
      <w:r w:rsidRPr="007330E9">
        <w:rPr>
          <w:rFonts w:ascii="Times New Roman" w:hAnsi="Times New Roman"/>
          <w:sz w:val="24"/>
          <w:lang w:val="en-US"/>
        </w:rPr>
        <w:t>. These human rights concerns about exploitation of surrogates and commoditization of children were</w:t>
      </w:r>
      <w:r w:rsidRPr="007330E9">
        <w:rPr>
          <w:rFonts w:ascii="Times New Roman" w:hAnsi="Times New Roman"/>
          <w:sz w:val="24"/>
          <w:u w:val="single"/>
          <w:lang w:val="en-US"/>
        </w:rPr>
        <w:t xml:space="preserve"> inadequately addressed in the Draft ART Bill 2014</w:t>
      </w:r>
      <w:r w:rsidRPr="007330E9">
        <w:rPr>
          <w:rFonts w:ascii="Times New Roman" w:hAnsi="Times New Roman"/>
          <w:sz w:val="24"/>
          <w:lang w:val="en-US"/>
        </w:rPr>
        <w:t xml:space="preserve">.  It was against this background that the Surrogacy (Regulation) Bill was approved by the Cabinet in August 2016 and introduced into the </w:t>
      </w:r>
      <w:proofErr w:type="spellStart"/>
      <w:r w:rsidRPr="007330E9">
        <w:rPr>
          <w:rFonts w:ascii="Times New Roman" w:hAnsi="Times New Roman"/>
          <w:sz w:val="24"/>
          <w:lang w:val="en-US"/>
        </w:rPr>
        <w:t>Lok</w:t>
      </w:r>
      <w:proofErr w:type="spellEnd"/>
      <w:r w:rsidRPr="007330E9">
        <w:rPr>
          <w:rFonts w:ascii="Times New Roman" w:hAnsi="Times New Roman"/>
          <w:sz w:val="24"/>
          <w:lang w:val="en-US"/>
        </w:rPr>
        <w:t xml:space="preserve"> </w:t>
      </w:r>
      <w:proofErr w:type="spellStart"/>
      <w:r w:rsidRPr="007330E9">
        <w:rPr>
          <w:rFonts w:ascii="Times New Roman" w:hAnsi="Times New Roman"/>
          <w:sz w:val="24"/>
          <w:lang w:val="en-US"/>
        </w:rPr>
        <w:t>Sabha</w:t>
      </w:r>
      <w:proofErr w:type="spellEnd"/>
      <w:r w:rsidRPr="007330E9">
        <w:rPr>
          <w:rFonts w:ascii="Times New Roman" w:hAnsi="Times New Roman"/>
          <w:sz w:val="24"/>
          <w:lang w:val="en-US"/>
        </w:rPr>
        <w:t xml:space="preserve"> in November 2016.</w:t>
      </w:r>
    </w:p>
    <w:p w:rsidR="00E509F8" w:rsidRPr="007330E9" w:rsidRDefault="007E5CA2" w:rsidP="007330E9">
      <w:pPr>
        <w:spacing w:line="240" w:lineRule="auto"/>
        <w:rPr>
          <w:rFonts w:ascii="Times New Roman" w:hAnsi="Times New Roman"/>
          <w:sz w:val="24"/>
          <w:vertAlign w:val="superscript"/>
          <w:lang w:val="en-US"/>
        </w:rPr>
      </w:pPr>
      <w:r w:rsidRPr="007330E9">
        <w:rPr>
          <w:rFonts w:ascii="Times New Roman" w:hAnsi="Times New Roman"/>
          <w:sz w:val="24"/>
          <w:lang w:val="en-US"/>
        </w:rPr>
        <w:t xml:space="preserve">The proposed </w:t>
      </w:r>
      <w:r w:rsidR="00E509F8" w:rsidRPr="007330E9">
        <w:rPr>
          <w:rFonts w:ascii="Times New Roman" w:hAnsi="Times New Roman"/>
          <w:sz w:val="24"/>
          <w:lang w:val="en-US"/>
        </w:rPr>
        <w:t>merger</w:t>
      </w:r>
      <w:r w:rsidRPr="007330E9">
        <w:rPr>
          <w:rFonts w:ascii="Times New Roman" w:hAnsi="Times New Roman"/>
          <w:sz w:val="24"/>
          <w:lang w:val="en-US"/>
        </w:rPr>
        <w:t xml:space="preserve"> of</w:t>
      </w:r>
      <w:r w:rsidR="00E509F8" w:rsidRPr="007330E9">
        <w:rPr>
          <w:rFonts w:ascii="Times New Roman" w:hAnsi="Times New Roman"/>
          <w:sz w:val="24"/>
          <w:lang w:val="en-US"/>
        </w:rPr>
        <w:t xml:space="preserve"> these two Bills regulating this sector can be envisaged </w:t>
      </w:r>
      <w:r w:rsidR="00E509F8" w:rsidRPr="007330E9">
        <w:rPr>
          <w:rFonts w:ascii="Times New Roman" w:hAnsi="Times New Roman"/>
          <w:i/>
          <w:sz w:val="24"/>
          <w:lang w:val="en-US"/>
        </w:rPr>
        <w:t>as long as the ban on commercial surrogacy is</w:t>
      </w:r>
      <w:r w:rsidRPr="007330E9">
        <w:rPr>
          <w:rFonts w:ascii="Times New Roman" w:hAnsi="Times New Roman"/>
          <w:i/>
          <w:sz w:val="24"/>
          <w:lang w:val="en-US"/>
        </w:rPr>
        <w:t xml:space="preserve"> carried through</w:t>
      </w:r>
      <w:r w:rsidR="00E509F8" w:rsidRPr="007330E9">
        <w:rPr>
          <w:rFonts w:ascii="Times New Roman" w:hAnsi="Times New Roman"/>
          <w:sz w:val="24"/>
          <w:lang w:val="en-US"/>
        </w:rPr>
        <w:t>. India has sent a strong signal to the world</w:t>
      </w:r>
      <w:r w:rsidRPr="007330E9">
        <w:rPr>
          <w:rFonts w:ascii="Times New Roman" w:hAnsi="Times New Roman"/>
          <w:sz w:val="24"/>
          <w:lang w:val="en-US"/>
        </w:rPr>
        <w:t xml:space="preserve"> in defense of its most vulnerable citizens</w:t>
      </w:r>
      <w:r w:rsidR="00E509F8" w:rsidRPr="007330E9">
        <w:rPr>
          <w:rFonts w:ascii="Times New Roman" w:hAnsi="Times New Roman"/>
          <w:sz w:val="24"/>
          <w:lang w:val="en-US"/>
        </w:rPr>
        <w:t xml:space="preserve">, picked up by other Asian countries </w:t>
      </w:r>
      <w:r w:rsidR="005B34A7" w:rsidRPr="007330E9">
        <w:rPr>
          <w:rFonts w:ascii="Times New Roman" w:hAnsi="Times New Roman"/>
          <w:sz w:val="24"/>
          <w:lang w:val="en-US"/>
        </w:rPr>
        <w:t>that</w:t>
      </w:r>
      <w:r w:rsidR="00E509F8" w:rsidRPr="007330E9">
        <w:rPr>
          <w:rFonts w:ascii="Times New Roman" w:hAnsi="Times New Roman"/>
          <w:sz w:val="24"/>
          <w:lang w:val="en-US"/>
        </w:rPr>
        <w:t xml:space="preserve"> have also </w:t>
      </w:r>
      <w:r w:rsidRPr="007330E9">
        <w:rPr>
          <w:rFonts w:ascii="Times New Roman" w:hAnsi="Times New Roman"/>
          <w:sz w:val="24"/>
          <w:lang w:val="en-US"/>
        </w:rPr>
        <w:t xml:space="preserve">introduced </w:t>
      </w:r>
      <w:r w:rsidR="00E509F8" w:rsidRPr="007330E9">
        <w:rPr>
          <w:rFonts w:ascii="Times New Roman" w:hAnsi="Times New Roman"/>
          <w:sz w:val="24"/>
          <w:lang w:val="en-US"/>
        </w:rPr>
        <w:t xml:space="preserve">prohibitive legislation; </w:t>
      </w:r>
      <w:r w:rsidRPr="007330E9">
        <w:rPr>
          <w:rFonts w:ascii="Times New Roman" w:hAnsi="Times New Roman"/>
          <w:sz w:val="24"/>
          <w:lang w:val="en-US"/>
        </w:rPr>
        <w:t xml:space="preserve">any dilution or </w:t>
      </w:r>
      <w:r w:rsidR="005B34A7" w:rsidRPr="007330E9">
        <w:rPr>
          <w:rFonts w:ascii="Times New Roman" w:hAnsi="Times New Roman"/>
          <w:sz w:val="24"/>
          <w:lang w:val="en-US"/>
        </w:rPr>
        <w:t>rollback</w:t>
      </w:r>
      <w:r w:rsidRPr="007330E9">
        <w:rPr>
          <w:rFonts w:ascii="Times New Roman" w:hAnsi="Times New Roman"/>
          <w:sz w:val="24"/>
          <w:lang w:val="en-US"/>
        </w:rPr>
        <w:t xml:space="preserve"> of this legislation, having come so far, will be </w:t>
      </w:r>
      <w:r w:rsidR="00273825" w:rsidRPr="007330E9">
        <w:rPr>
          <w:rFonts w:ascii="Times New Roman" w:hAnsi="Times New Roman"/>
          <w:sz w:val="24"/>
          <w:lang w:val="en-US"/>
        </w:rPr>
        <w:t xml:space="preserve">viewed as </w:t>
      </w:r>
      <w:r w:rsidRPr="007330E9">
        <w:rPr>
          <w:rFonts w:ascii="Times New Roman" w:hAnsi="Times New Roman"/>
          <w:sz w:val="24"/>
          <w:lang w:val="en-US"/>
        </w:rPr>
        <w:t>an unconscionable sellout.</w:t>
      </w:r>
      <w:r w:rsidR="00313872" w:rsidRPr="007330E9">
        <w:rPr>
          <w:rFonts w:ascii="Times New Roman" w:hAnsi="Times New Roman"/>
          <w:sz w:val="24"/>
          <w:vertAlign w:val="superscript"/>
          <w:lang w:val="en-US"/>
        </w:rPr>
        <w:t>25</w:t>
      </w:r>
    </w:p>
    <w:p w:rsidR="00231AA9" w:rsidRPr="007330E9" w:rsidRDefault="00231AA9" w:rsidP="007330E9">
      <w:pPr>
        <w:spacing w:line="240" w:lineRule="auto"/>
        <w:rPr>
          <w:rFonts w:ascii="Times New Roman" w:hAnsi="Times New Roman"/>
          <w:sz w:val="24"/>
          <w:lang w:val="en-US"/>
        </w:rPr>
      </w:pPr>
    </w:p>
    <w:p w:rsidR="00CD0D2E" w:rsidRDefault="00CD0D2E" w:rsidP="007330E9">
      <w:pPr>
        <w:spacing w:line="240" w:lineRule="auto"/>
        <w:rPr>
          <w:rFonts w:ascii="Times New Roman" w:hAnsi="Times New Roman"/>
          <w:sz w:val="24"/>
          <w:u w:val="single"/>
          <w:lang w:val="en-US"/>
        </w:rPr>
      </w:pPr>
    </w:p>
    <w:p w:rsidR="00313872" w:rsidRPr="007330E9" w:rsidRDefault="00313872" w:rsidP="007330E9">
      <w:pPr>
        <w:spacing w:line="240" w:lineRule="auto"/>
        <w:rPr>
          <w:rFonts w:ascii="Times New Roman" w:hAnsi="Times New Roman"/>
          <w:sz w:val="24"/>
          <w:u w:val="single"/>
          <w:lang w:val="en-US"/>
        </w:rPr>
      </w:pPr>
      <w:r w:rsidRPr="007330E9">
        <w:rPr>
          <w:rFonts w:ascii="Times New Roman" w:hAnsi="Times New Roman"/>
          <w:sz w:val="24"/>
          <w:u w:val="single"/>
          <w:lang w:val="en-US"/>
        </w:rPr>
        <w:t>References:</w:t>
      </w:r>
    </w:p>
    <w:p w:rsidR="00313872" w:rsidRPr="007330E9" w:rsidRDefault="00313872" w:rsidP="007330E9">
      <w:pPr>
        <w:spacing w:after="0" w:line="240" w:lineRule="auto"/>
        <w:textAlignment w:val="baseline"/>
        <w:rPr>
          <w:rFonts w:ascii="Times New Roman" w:eastAsia="Times New Roman" w:hAnsi="Times New Roman" w:cs="Arial"/>
          <w:color w:val="000000"/>
          <w:sz w:val="24"/>
          <w:szCs w:val="20"/>
          <w:lang w:val="en-US" w:eastAsia="fr-CH"/>
        </w:rPr>
      </w:pPr>
      <w:r w:rsidRPr="007330E9">
        <w:rPr>
          <w:rFonts w:ascii="Times New Roman" w:eastAsia="Times New Roman" w:hAnsi="Times New Roman" w:cs="Arial"/>
          <w:color w:val="000000"/>
          <w:sz w:val="24"/>
          <w:szCs w:val="20"/>
          <w:lang w:val="en-US" w:eastAsia="fr-CH"/>
        </w:rPr>
        <w:t>1.  Department of Health Research, Government of India, “</w:t>
      </w:r>
      <w:hyperlink r:id="rId6" w:history="1">
        <w:r w:rsidRPr="007330E9">
          <w:rPr>
            <w:rFonts w:ascii="Times New Roman" w:eastAsia="Times New Roman" w:hAnsi="Times New Roman" w:cs="Arial"/>
            <w:sz w:val="24"/>
            <w:szCs w:val="20"/>
            <w:u w:val="single"/>
            <w:bdr w:val="none" w:sz="0" w:space="0" w:color="auto" w:frame="1"/>
            <w:lang w:val="en-US" w:eastAsia="fr-CH"/>
          </w:rPr>
          <w:t>The Surrogacy (Regulation) Bill, 2016</w:t>
        </w:r>
      </w:hyperlink>
      <w:r w:rsidRPr="007330E9">
        <w:rPr>
          <w:rFonts w:ascii="Times New Roman" w:eastAsia="Times New Roman" w:hAnsi="Times New Roman" w:cs="Arial"/>
          <w:color w:val="000000"/>
          <w:sz w:val="24"/>
          <w:szCs w:val="20"/>
          <w:lang w:val="en-US" w:eastAsia="fr-CH"/>
        </w:rPr>
        <w:t>” (August 2016).</w:t>
      </w:r>
      <w:r w:rsidRPr="007330E9">
        <w:rPr>
          <w:rFonts w:ascii="Times New Roman" w:hAnsi="Times New Roman"/>
          <w:sz w:val="24"/>
          <w:szCs w:val="20"/>
          <w:lang w:val="en-US"/>
        </w:rPr>
        <w:t xml:space="preserve"> Published in Gazette of India Extraordinary Part II Section 2, dated 21st </w:t>
      </w:r>
      <w:proofErr w:type="gramStart"/>
      <w:r w:rsidRPr="007330E9">
        <w:rPr>
          <w:rFonts w:ascii="Times New Roman" w:hAnsi="Times New Roman"/>
          <w:sz w:val="24"/>
          <w:szCs w:val="20"/>
          <w:lang w:val="en-US"/>
        </w:rPr>
        <w:t>November,</w:t>
      </w:r>
      <w:proofErr w:type="gramEnd"/>
      <w:r w:rsidRPr="007330E9">
        <w:rPr>
          <w:rFonts w:ascii="Times New Roman" w:hAnsi="Times New Roman"/>
          <w:sz w:val="24"/>
          <w:szCs w:val="20"/>
          <w:lang w:val="en-US"/>
        </w:rPr>
        <w:t xml:space="preserve"> 2016.</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2.  Parliament of India. </w:t>
      </w:r>
      <w:proofErr w:type="spellStart"/>
      <w:r w:rsidRPr="007330E9">
        <w:rPr>
          <w:rFonts w:ascii="Times New Roman" w:hAnsi="Times New Roman"/>
          <w:sz w:val="24"/>
          <w:szCs w:val="20"/>
          <w:lang w:val="en-US"/>
        </w:rPr>
        <w:t>Rajya</w:t>
      </w:r>
      <w:proofErr w:type="spellEnd"/>
      <w:r w:rsidRPr="007330E9">
        <w:rPr>
          <w:rFonts w:ascii="Times New Roman" w:hAnsi="Times New Roman"/>
          <w:sz w:val="24"/>
          <w:szCs w:val="20"/>
          <w:lang w:val="en-US"/>
        </w:rPr>
        <w:t xml:space="preserve"> </w:t>
      </w:r>
      <w:proofErr w:type="spellStart"/>
      <w:r w:rsidRPr="007330E9">
        <w:rPr>
          <w:rFonts w:ascii="Times New Roman" w:hAnsi="Times New Roman"/>
          <w:sz w:val="24"/>
          <w:szCs w:val="20"/>
          <w:lang w:val="en-US"/>
        </w:rPr>
        <w:t>Sabha</w:t>
      </w:r>
      <w:proofErr w:type="spellEnd"/>
      <w:r w:rsidRPr="007330E9">
        <w:rPr>
          <w:rFonts w:ascii="Times New Roman" w:hAnsi="Times New Roman"/>
          <w:sz w:val="24"/>
          <w:szCs w:val="20"/>
          <w:lang w:val="en-US"/>
        </w:rPr>
        <w:t xml:space="preserve">. Department-Related Parliamentary Standing Committee on Health and Family Welfare. </w:t>
      </w:r>
      <w:proofErr w:type="gramStart"/>
      <w:r w:rsidRPr="007330E9">
        <w:rPr>
          <w:rFonts w:ascii="Times New Roman" w:hAnsi="Times New Roman"/>
          <w:sz w:val="24"/>
          <w:szCs w:val="20"/>
          <w:lang w:val="en-US"/>
        </w:rPr>
        <w:t>Report No. 102 on The Surrogacy (Regulation) Bill, 2016.</w:t>
      </w:r>
      <w:proofErr w:type="gramEnd"/>
      <w:r w:rsidRPr="007330E9">
        <w:rPr>
          <w:rFonts w:ascii="Times New Roman" w:hAnsi="Times New Roman"/>
          <w:sz w:val="24"/>
          <w:szCs w:val="20"/>
          <w:lang w:val="en-US"/>
        </w:rPr>
        <w:t xml:space="preserve"> 10 Aug 2017 </w:t>
      </w:r>
      <w:hyperlink r:id="rId7" w:history="1">
        <w:r w:rsidRPr="007330E9">
          <w:rPr>
            <w:rFonts w:ascii="Times New Roman" w:hAnsi="Times New Roman"/>
            <w:color w:val="0563C1" w:themeColor="hyperlink"/>
            <w:sz w:val="24"/>
            <w:szCs w:val="20"/>
            <w:u w:val="single"/>
            <w:lang w:val="en-US"/>
          </w:rPr>
          <w:t>http://www.prsindia.org/uploads/media/Surrogacy/SCR-%20Surrogacy%20Bill,%202016.pdf</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3. </w:t>
      </w:r>
      <w:proofErr w:type="spellStart"/>
      <w:r w:rsidRPr="007330E9">
        <w:rPr>
          <w:rFonts w:ascii="Times New Roman" w:hAnsi="Times New Roman"/>
          <w:sz w:val="24"/>
          <w:szCs w:val="20"/>
          <w:lang w:val="en-US"/>
        </w:rPr>
        <w:t>Medew</w:t>
      </w:r>
      <w:proofErr w:type="spellEnd"/>
      <w:r w:rsidRPr="007330E9">
        <w:rPr>
          <w:rFonts w:ascii="Times New Roman" w:hAnsi="Times New Roman"/>
          <w:sz w:val="24"/>
          <w:szCs w:val="20"/>
          <w:lang w:val="en-US"/>
        </w:rPr>
        <w:t xml:space="preserve"> Julia. “Surrogacy’s Painful Path to Parenthood”, The Age, 23 March 2013, accessed on</w:t>
      </w:r>
    </w:p>
    <w:p w:rsidR="00313872" w:rsidRPr="007330E9" w:rsidRDefault="00313872" w:rsidP="007330E9">
      <w:pPr>
        <w:spacing w:after="0" w:line="240" w:lineRule="auto"/>
        <w:rPr>
          <w:rStyle w:val="Hyperlink"/>
        </w:rPr>
      </w:pPr>
      <w:r w:rsidRPr="007330E9">
        <w:rPr>
          <w:rFonts w:ascii="Times New Roman" w:hAnsi="Times New Roman"/>
          <w:sz w:val="24"/>
          <w:szCs w:val="20"/>
          <w:lang w:val="en-US"/>
        </w:rPr>
        <w:t xml:space="preserve">10.11.2016 from </w:t>
      </w:r>
      <w:r w:rsidR="00B5628B" w:rsidRPr="007330E9">
        <w:rPr>
          <w:rFonts w:ascii="Times New Roman" w:hAnsi="Times New Roman"/>
          <w:sz w:val="24"/>
          <w:szCs w:val="20"/>
          <w:lang w:val="en-US"/>
        </w:rPr>
        <w:fldChar w:fldCharType="begin"/>
      </w:r>
      <w:r w:rsidRPr="007330E9">
        <w:rPr>
          <w:rFonts w:ascii="Times New Roman" w:hAnsi="Times New Roman"/>
          <w:sz w:val="24"/>
          <w:szCs w:val="20"/>
          <w:lang w:val="en-US"/>
        </w:rPr>
        <w:instrText xml:space="preserve"> HYPERLINK "References.docx" </w:instrText>
      </w:r>
      <w:r w:rsidR="00B5628B" w:rsidRPr="007330E9">
        <w:rPr>
          <w:rFonts w:ascii="Times New Roman" w:hAnsi="Times New Roman"/>
          <w:sz w:val="24"/>
          <w:szCs w:val="20"/>
          <w:lang w:val="en-US"/>
        </w:rPr>
        <w:fldChar w:fldCharType="separate"/>
      </w:r>
      <w:r w:rsidRPr="007330E9">
        <w:rPr>
          <w:rStyle w:val="Hyperlink"/>
          <w:rFonts w:ascii="Times New Roman" w:hAnsi="Times New Roman"/>
          <w:sz w:val="24"/>
          <w:szCs w:val="20"/>
          <w:lang w:val="en-US"/>
        </w:rPr>
        <w:t>http://www.theage.com.au/national/surrogacys-painful- path-to- parenthood-</w:t>
      </w:r>
    </w:p>
    <w:p w:rsidR="00313872" w:rsidRPr="007330E9" w:rsidRDefault="00313872" w:rsidP="007330E9">
      <w:pPr>
        <w:spacing w:after="0" w:line="240" w:lineRule="auto"/>
        <w:rPr>
          <w:rFonts w:ascii="Times New Roman" w:hAnsi="Times New Roman"/>
          <w:sz w:val="24"/>
          <w:szCs w:val="20"/>
          <w:lang w:val="en-US"/>
        </w:rPr>
      </w:pPr>
      <w:r w:rsidRPr="007330E9">
        <w:rPr>
          <w:rStyle w:val="Hyperlink"/>
          <w:rFonts w:ascii="Times New Roman" w:hAnsi="Times New Roman"/>
          <w:sz w:val="24"/>
          <w:szCs w:val="20"/>
          <w:lang w:val="en-US"/>
        </w:rPr>
        <w:t>20130322-2glhn</w:t>
      </w:r>
      <w:r w:rsidR="00B5628B" w:rsidRPr="007330E9">
        <w:rPr>
          <w:rFonts w:ascii="Times New Roman" w:hAnsi="Times New Roman"/>
          <w:sz w:val="24"/>
          <w:szCs w:val="20"/>
          <w:lang w:val="en-US"/>
        </w:rPr>
        <w:fldChar w:fldCharType="end"/>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cs="Arial"/>
          <w:color w:val="000000"/>
          <w:sz w:val="24"/>
          <w:szCs w:val="20"/>
          <w:shd w:val="clear" w:color="auto" w:fill="FFFFFF"/>
          <w:lang w:val="en-US"/>
        </w:rPr>
        <w:t>4. Debora L. Spar The baby business </w:t>
      </w:r>
      <w:r w:rsidRPr="007330E9">
        <w:rPr>
          <w:rFonts w:ascii="Times New Roman" w:hAnsi="Times New Roman" w:cs="Arial"/>
          <w:i/>
          <w:iCs/>
          <w:color w:val="000000"/>
          <w:sz w:val="24"/>
          <w:szCs w:val="20"/>
          <w:shd w:val="clear" w:color="auto" w:fill="FFFFFF"/>
          <w:lang w:val="en-US"/>
        </w:rPr>
        <w:t>How money, science, and politics drive the commerce of conception</w:t>
      </w:r>
      <w:r w:rsidRPr="007330E9">
        <w:rPr>
          <w:rFonts w:ascii="Times New Roman" w:hAnsi="Times New Roman" w:cs="Arial"/>
          <w:color w:val="000000"/>
          <w:sz w:val="24"/>
          <w:szCs w:val="20"/>
          <w:shd w:val="clear" w:color="auto" w:fill="FFFFFF"/>
          <w:lang w:val="en-US"/>
        </w:rPr>
        <w:t>. 2006. Harvard Business School Press</w:t>
      </w:r>
      <w:proofErr w:type="gramStart"/>
      <w:r w:rsidRPr="007330E9">
        <w:rPr>
          <w:rFonts w:ascii="Times New Roman" w:hAnsi="Times New Roman" w:cs="Arial"/>
          <w:color w:val="000000"/>
          <w:sz w:val="24"/>
          <w:szCs w:val="20"/>
          <w:shd w:val="clear" w:color="auto" w:fill="FFFFFF"/>
          <w:lang w:val="en-US"/>
        </w:rPr>
        <w:t>.:</w:t>
      </w:r>
      <w:proofErr w:type="gramEnd"/>
      <w:r w:rsidRPr="007330E9">
        <w:rPr>
          <w:rFonts w:ascii="Times New Roman" w:hAnsi="Times New Roman" w:cs="Arial"/>
          <w:color w:val="000000"/>
          <w:sz w:val="24"/>
          <w:szCs w:val="20"/>
          <w:shd w:val="clear" w:color="auto" w:fill="FFFFFF"/>
          <w:lang w:val="en-US"/>
        </w:rPr>
        <w:t xml:space="preserve"> Boston, Massachusetts, USA. 320p. ISBN: 1-59139-620-4</w:t>
      </w:r>
    </w:p>
    <w:p w:rsidR="00313872" w:rsidRPr="007330E9" w:rsidRDefault="00313872" w:rsidP="007330E9">
      <w:pPr>
        <w:spacing w:after="0" w:line="240" w:lineRule="auto"/>
        <w:rPr>
          <w:rFonts w:ascii="Times New Roman" w:hAnsi="Times New Roman" w:cs="Arial"/>
          <w:i/>
          <w:iCs/>
          <w:color w:val="111111"/>
          <w:sz w:val="24"/>
          <w:szCs w:val="20"/>
          <w:bdr w:val="none" w:sz="0" w:space="0" w:color="auto" w:frame="1"/>
          <w:shd w:val="clear" w:color="auto" w:fill="FFFFFF"/>
          <w:lang w:val="en-US"/>
        </w:rPr>
      </w:pPr>
      <w:r w:rsidRPr="007330E9">
        <w:rPr>
          <w:rFonts w:ascii="Times New Roman" w:hAnsi="Times New Roman" w:cs="Arial"/>
          <w:i/>
          <w:iCs/>
          <w:color w:val="111111"/>
          <w:sz w:val="24"/>
          <w:szCs w:val="20"/>
          <w:bdr w:val="none" w:sz="0" w:space="0" w:color="auto" w:frame="1"/>
          <w:shd w:val="clear" w:color="auto" w:fill="FFFFFF"/>
          <w:lang w:val="en-US"/>
        </w:rPr>
        <w:t xml:space="preserve">5. </w:t>
      </w:r>
      <w:r w:rsidRPr="007330E9">
        <w:rPr>
          <w:rFonts w:ascii="Times New Roman" w:hAnsi="Times New Roman" w:cs="Arial"/>
          <w:iCs/>
          <w:color w:val="111111"/>
          <w:sz w:val="24"/>
          <w:szCs w:val="20"/>
          <w:bdr w:val="none" w:sz="0" w:space="0" w:color="auto" w:frame="1"/>
          <w:shd w:val="clear" w:color="auto" w:fill="FFFFFF"/>
          <w:lang w:val="en-US"/>
        </w:rPr>
        <w:t xml:space="preserve">Politics of the Womb; The Perils of IVF, Surrogacy &amp; Modified Babies; by </w:t>
      </w:r>
      <w:proofErr w:type="spellStart"/>
      <w:r w:rsidRPr="007330E9">
        <w:rPr>
          <w:rFonts w:ascii="Times New Roman" w:hAnsi="Times New Roman" w:cs="Arial"/>
          <w:iCs/>
          <w:color w:val="111111"/>
          <w:sz w:val="24"/>
          <w:szCs w:val="20"/>
          <w:bdr w:val="none" w:sz="0" w:space="0" w:color="auto" w:frame="1"/>
          <w:shd w:val="clear" w:color="auto" w:fill="FFFFFF"/>
          <w:lang w:val="en-US"/>
        </w:rPr>
        <w:t>Pinki</w:t>
      </w:r>
      <w:proofErr w:type="spellEnd"/>
      <w:r w:rsidRPr="007330E9">
        <w:rPr>
          <w:rFonts w:ascii="Times New Roman" w:hAnsi="Times New Roman" w:cs="Arial"/>
          <w:iCs/>
          <w:color w:val="111111"/>
          <w:sz w:val="24"/>
          <w:szCs w:val="20"/>
          <w:bdr w:val="none" w:sz="0" w:space="0" w:color="auto" w:frame="1"/>
          <w:shd w:val="clear" w:color="auto" w:fill="FFFFFF"/>
          <w:lang w:val="en-US"/>
        </w:rPr>
        <w:t xml:space="preserve"> </w:t>
      </w:r>
      <w:proofErr w:type="spellStart"/>
      <w:r w:rsidRPr="007330E9">
        <w:rPr>
          <w:rFonts w:ascii="Times New Roman" w:hAnsi="Times New Roman" w:cs="Arial"/>
          <w:iCs/>
          <w:color w:val="111111"/>
          <w:sz w:val="24"/>
          <w:szCs w:val="20"/>
          <w:bdr w:val="none" w:sz="0" w:space="0" w:color="auto" w:frame="1"/>
          <w:shd w:val="clear" w:color="auto" w:fill="FFFFFF"/>
          <w:lang w:val="en-US"/>
        </w:rPr>
        <w:t>Virani</w:t>
      </w:r>
      <w:proofErr w:type="spellEnd"/>
      <w:r w:rsidRPr="007330E9">
        <w:rPr>
          <w:rFonts w:ascii="Times New Roman" w:hAnsi="Times New Roman" w:cs="Arial"/>
          <w:iCs/>
          <w:color w:val="111111"/>
          <w:sz w:val="24"/>
          <w:szCs w:val="20"/>
          <w:bdr w:val="none" w:sz="0" w:space="0" w:color="auto" w:frame="1"/>
          <w:shd w:val="clear" w:color="auto" w:fill="FFFFFF"/>
          <w:lang w:val="en-US"/>
        </w:rPr>
        <w:t>; 2016Viking Press; 304p ISBN 9780670088720</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6. </w:t>
      </w:r>
      <w:proofErr w:type="spellStart"/>
      <w:r w:rsidRPr="007330E9">
        <w:rPr>
          <w:rFonts w:ascii="Times New Roman" w:hAnsi="Times New Roman"/>
          <w:sz w:val="24"/>
          <w:szCs w:val="20"/>
          <w:lang w:val="en-US"/>
        </w:rPr>
        <w:t>Witzleb</w:t>
      </w:r>
      <w:proofErr w:type="spellEnd"/>
      <w:r w:rsidRPr="007330E9">
        <w:rPr>
          <w:rFonts w:ascii="Times New Roman" w:hAnsi="Times New Roman"/>
          <w:sz w:val="24"/>
          <w:szCs w:val="20"/>
          <w:lang w:val="en-US"/>
        </w:rPr>
        <w:t xml:space="preserve"> </w:t>
      </w:r>
      <w:proofErr w:type="spellStart"/>
      <w:r w:rsidRPr="007330E9">
        <w:rPr>
          <w:rFonts w:ascii="Times New Roman" w:hAnsi="Times New Roman"/>
          <w:sz w:val="24"/>
          <w:szCs w:val="20"/>
          <w:lang w:val="en-US"/>
        </w:rPr>
        <w:t>Normann</w:t>
      </w:r>
      <w:proofErr w:type="spellEnd"/>
      <w:r w:rsidRPr="007330E9">
        <w:rPr>
          <w:rFonts w:ascii="Times New Roman" w:hAnsi="Times New Roman"/>
          <w:sz w:val="24"/>
          <w:szCs w:val="20"/>
          <w:lang w:val="en-US"/>
        </w:rPr>
        <w:t xml:space="preserve"> and </w:t>
      </w:r>
      <w:proofErr w:type="spellStart"/>
      <w:r w:rsidRPr="007330E9">
        <w:rPr>
          <w:rFonts w:ascii="Times New Roman" w:hAnsi="Times New Roman"/>
          <w:sz w:val="24"/>
          <w:szCs w:val="20"/>
          <w:lang w:val="en-US"/>
        </w:rPr>
        <w:t>Chawla</w:t>
      </w:r>
      <w:proofErr w:type="spellEnd"/>
      <w:r w:rsidRPr="007330E9">
        <w:rPr>
          <w:rFonts w:ascii="Times New Roman" w:hAnsi="Times New Roman"/>
          <w:sz w:val="24"/>
          <w:szCs w:val="20"/>
          <w:lang w:val="en-US"/>
        </w:rPr>
        <w:t xml:space="preserve"> </w:t>
      </w:r>
      <w:proofErr w:type="spellStart"/>
      <w:r w:rsidRPr="007330E9">
        <w:rPr>
          <w:rFonts w:ascii="Times New Roman" w:hAnsi="Times New Roman"/>
          <w:sz w:val="24"/>
          <w:szCs w:val="20"/>
          <w:lang w:val="en-US"/>
        </w:rPr>
        <w:t>Anurag</w:t>
      </w:r>
      <w:proofErr w:type="spellEnd"/>
      <w:r w:rsidRPr="007330E9">
        <w:rPr>
          <w:rFonts w:ascii="Times New Roman" w:hAnsi="Times New Roman"/>
          <w:sz w:val="24"/>
          <w:szCs w:val="20"/>
          <w:lang w:val="en-US"/>
        </w:rPr>
        <w:t>. “Surrogacy in India: Strong Demand, Weak Laws”, in</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Gerber Paula, O’Byrne Katie (eds.), Surrogacy Law and Human Rights, UK: </w:t>
      </w:r>
      <w:proofErr w:type="spellStart"/>
      <w:r w:rsidRPr="007330E9">
        <w:rPr>
          <w:rFonts w:ascii="Times New Roman" w:hAnsi="Times New Roman"/>
          <w:sz w:val="24"/>
          <w:szCs w:val="20"/>
          <w:lang w:val="en-US"/>
        </w:rPr>
        <w:t>Ashgate</w:t>
      </w:r>
      <w:proofErr w:type="spellEnd"/>
      <w:r w:rsidRPr="007330E9">
        <w:rPr>
          <w:rFonts w:ascii="Times New Roman" w:hAnsi="Times New Roman"/>
          <w:sz w:val="24"/>
          <w:szCs w:val="20"/>
          <w:lang w:val="en-US"/>
        </w:rPr>
        <w:t xml:space="preserve"> Publishing</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Limited, 2015, pp.167-191.</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7. </w:t>
      </w:r>
      <w:proofErr w:type="spellStart"/>
      <w:r w:rsidRPr="007330E9">
        <w:rPr>
          <w:rFonts w:ascii="Times New Roman" w:hAnsi="Times New Roman"/>
          <w:sz w:val="24"/>
          <w:szCs w:val="20"/>
          <w:lang w:val="en-US"/>
        </w:rPr>
        <w:t>Bindel</w:t>
      </w:r>
      <w:proofErr w:type="spellEnd"/>
      <w:r w:rsidRPr="007330E9">
        <w:rPr>
          <w:rFonts w:ascii="Times New Roman" w:hAnsi="Times New Roman"/>
          <w:sz w:val="24"/>
          <w:szCs w:val="20"/>
          <w:lang w:val="en-US"/>
        </w:rPr>
        <w:t xml:space="preserve"> Julie. “Outsourcing Pregnancy: A Visit to India’s Surrogacy Clinics”, The Guardian, 1</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April 2016, accessed on 21.10.2016 from </w:t>
      </w:r>
      <w:hyperlink r:id="rId8" w:history="1">
        <w:r w:rsidRPr="007330E9">
          <w:rPr>
            <w:rStyle w:val="Hyperlink"/>
            <w:rFonts w:ascii="Times New Roman" w:hAnsi="Times New Roman"/>
            <w:sz w:val="24"/>
            <w:szCs w:val="20"/>
            <w:lang w:val="en-US"/>
          </w:rPr>
          <w:t>https://www.theguardian.com/global-development/2016/apr/01/outsourcing-pregnancy-india-surrogacy-clinics-julie-bindel</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8. </w:t>
      </w:r>
      <w:r w:rsidRPr="007330E9">
        <w:rPr>
          <w:rFonts w:ascii="Times New Roman" w:hAnsi="Times New Roman"/>
          <w:sz w:val="24"/>
          <w:szCs w:val="20"/>
          <w:shd w:val="clear" w:color="auto" w:fill="FFFFFF"/>
          <w:lang w:val="en-US"/>
        </w:rPr>
        <w:t xml:space="preserve">SAMA Resource Group for Women and Health. Birthing a Market – A Study on Commercial Surrogacy. </w:t>
      </w:r>
      <w:proofErr w:type="gramStart"/>
      <w:r w:rsidRPr="007330E9">
        <w:rPr>
          <w:rFonts w:ascii="Times New Roman" w:hAnsi="Times New Roman"/>
          <w:sz w:val="24"/>
          <w:szCs w:val="20"/>
          <w:shd w:val="clear" w:color="auto" w:fill="FFFFFF"/>
          <w:lang w:val="en-US"/>
        </w:rPr>
        <w:t>New Delhi; 2012.</w:t>
      </w:r>
      <w:proofErr w:type="gramEnd"/>
      <w:r w:rsidRPr="007330E9">
        <w:rPr>
          <w:rFonts w:ascii="Times New Roman" w:hAnsi="Times New Roman"/>
          <w:sz w:val="24"/>
          <w:szCs w:val="20"/>
          <w:shd w:val="clear" w:color="auto" w:fill="FFFFFF"/>
          <w:lang w:val="en-US"/>
        </w:rPr>
        <w:t> </w:t>
      </w:r>
      <w:hyperlink r:id="rId9" w:history="1">
        <w:r w:rsidRPr="007330E9">
          <w:rPr>
            <w:rStyle w:val="Hyperlink"/>
            <w:rFonts w:ascii="Times New Roman" w:hAnsi="Times New Roman"/>
            <w:sz w:val="24"/>
            <w:szCs w:val="20"/>
            <w:lang w:val="en-US"/>
          </w:rPr>
          <w:t>http://www.samawomenshealth.in/birthing-market/</w:t>
        </w:r>
      </w:hyperlink>
      <w:r w:rsidRPr="007330E9">
        <w:rPr>
          <w:rFonts w:ascii="Times New Roman" w:hAnsi="Times New Roman"/>
          <w:sz w:val="24"/>
          <w:szCs w:val="20"/>
          <w:shd w:val="clear" w:color="auto" w:fill="FFFFFF"/>
          <w:lang w:val="en-US"/>
        </w:rPr>
        <w:t xml:space="preserve"> Accessed 18 Mar 2014.</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9. </w:t>
      </w:r>
      <w:r w:rsidRPr="007330E9">
        <w:rPr>
          <w:rFonts w:ascii="Times New Roman" w:hAnsi="Times New Roman"/>
          <w:color w:val="000000"/>
          <w:sz w:val="24"/>
          <w:szCs w:val="20"/>
          <w:shd w:val="clear" w:color="auto" w:fill="FFFFFF"/>
          <w:lang w:val="en-US"/>
        </w:rPr>
        <w:t xml:space="preserve">New Delhi: Ministry of Law, Justice and Company Affairs (Legislative Department); 1994. </w:t>
      </w:r>
      <w:proofErr w:type="gramStart"/>
      <w:r w:rsidRPr="007330E9">
        <w:rPr>
          <w:rFonts w:ascii="Times New Roman" w:hAnsi="Times New Roman"/>
          <w:color w:val="000000"/>
          <w:sz w:val="24"/>
          <w:szCs w:val="20"/>
          <w:shd w:val="clear" w:color="auto" w:fill="FFFFFF"/>
          <w:lang w:val="en-US"/>
        </w:rPr>
        <w:t>Jul 11th, The Transplantation of Human Organs Act 1994.</w:t>
      </w:r>
      <w:proofErr w:type="gramEnd"/>
      <w:r w:rsidRPr="007330E9">
        <w:rPr>
          <w:rFonts w:ascii="Times New Roman" w:hAnsi="Times New Roman"/>
          <w:color w:val="000000"/>
          <w:sz w:val="24"/>
          <w:szCs w:val="20"/>
          <w:shd w:val="clear" w:color="auto" w:fill="FFFFFF"/>
          <w:lang w:val="en-US"/>
        </w:rPr>
        <w:t xml:space="preserve"> No. 42.</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10.</w:t>
      </w:r>
      <w:r w:rsidRPr="007330E9">
        <w:rPr>
          <w:rFonts w:ascii="Times New Roman" w:hAnsi="Times New Roman" w:cs="Arial"/>
          <w:color w:val="303030"/>
          <w:sz w:val="24"/>
          <w:szCs w:val="20"/>
          <w:shd w:val="clear" w:color="auto" w:fill="FFFFFF"/>
          <w:lang w:val="en-US"/>
        </w:rPr>
        <w:t xml:space="preserve"> </w:t>
      </w:r>
      <w:proofErr w:type="spellStart"/>
      <w:r w:rsidRPr="007330E9">
        <w:rPr>
          <w:rFonts w:ascii="Times New Roman" w:hAnsi="Times New Roman" w:cs="Arial"/>
          <w:sz w:val="24"/>
          <w:szCs w:val="20"/>
          <w:shd w:val="clear" w:color="auto" w:fill="FFFFFF"/>
          <w:lang w:val="en-US"/>
        </w:rPr>
        <w:t>Deonandan</w:t>
      </w:r>
      <w:proofErr w:type="spellEnd"/>
      <w:r w:rsidRPr="007330E9">
        <w:rPr>
          <w:rFonts w:ascii="Times New Roman" w:hAnsi="Times New Roman" w:cs="Arial"/>
          <w:sz w:val="24"/>
          <w:szCs w:val="20"/>
          <w:shd w:val="clear" w:color="auto" w:fill="FFFFFF"/>
          <w:lang w:val="en-US"/>
        </w:rPr>
        <w:t xml:space="preserve"> R. Recent trends in reproductive tourism and international surrogacy: ethical considerations and challenges for policy. </w:t>
      </w:r>
      <w:r w:rsidRPr="007330E9">
        <w:rPr>
          <w:rFonts w:ascii="Times New Roman" w:hAnsi="Times New Roman" w:cs="Arial"/>
          <w:i/>
          <w:iCs/>
          <w:sz w:val="24"/>
          <w:szCs w:val="20"/>
          <w:shd w:val="clear" w:color="auto" w:fill="FFFFFF"/>
          <w:lang w:val="en-US"/>
        </w:rPr>
        <w:t>Risk Management and Healthcare Policy</w:t>
      </w:r>
      <w:r w:rsidRPr="007330E9">
        <w:rPr>
          <w:rFonts w:ascii="Times New Roman" w:hAnsi="Times New Roman" w:cs="Arial"/>
          <w:sz w:val="24"/>
          <w:szCs w:val="20"/>
          <w:shd w:val="clear" w:color="auto" w:fill="FFFFFF"/>
          <w:lang w:val="en-US"/>
        </w:rPr>
        <w:t>. 2015</w:t>
      </w:r>
      <w:proofErr w:type="gramStart"/>
      <w:r w:rsidRPr="007330E9">
        <w:rPr>
          <w:rFonts w:ascii="Times New Roman" w:hAnsi="Times New Roman" w:cs="Arial"/>
          <w:sz w:val="24"/>
          <w:szCs w:val="20"/>
          <w:shd w:val="clear" w:color="auto" w:fill="FFFFFF"/>
          <w:lang w:val="en-US"/>
        </w:rPr>
        <w:t>;8:111</w:t>
      </w:r>
      <w:proofErr w:type="gramEnd"/>
      <w:r w:rsidRPr="007330E9">
        <w:rPr>
          <w:rFonts w:ascii="Times New Roman" w:hAnsi="Times New Roman" w:cs="Arial"/>
          <w:sz w:val="24"/>
          <w:szCs w:val="20"/>
          <w:shd w:val="clear" w:color="auto" w:fill="FFFFFF"/>
          <w:lang w:val="en-US"/>
        </w:rPr>
        <w:t xml:space="preserve">-119. </w:t>
      </w:r>
      <w:proofErr w:type="gramStart"/>
      <w:r w:rsidRPr="007330E9">
        <w:rPr>
          <w:rFonts w:ascii="Times New Roman" w:hAnsi="Times New Roman" w:cs="Arial"/>
          <w:sz w:val="24"/>
          <w:szCs w:val="20"/>
          <w:shd w:val="clear" w:color="auto" w:fill="FFFFFF"/>
          <w:lang w:val="en-US"/>
        </w:rPr>
        <w:t>doi:10.2147</w:t>
      </w:r>
      <w:proofErr w:type="gramEnd"/>
      <w:r w:rsidRPr="007330E9">
        <w:rPr>
          <w:rFonts w:ascii="Times New Roman" w:hAnsi="Times New Roman" w:cs="Arial"/>
          <w:sz w:val="24"/>
          <w:szCs w:val="20"/>
          <w:shd w:val="clear" w:color="auto" w:fill="FFFFFF"/>
          <w:lang w:val="en-US"/>
        </w:rPr>
        <w:t>/RMHP.S63862.</w:t>
      </w:r>
      <w:r w:rsidRPr="007330E9">
        <w:rPr>
          <w:rFonts w:ascii="Times New Roman" w:hAnsi="Times New Roman"/>
          <w:sz w:val="24"/>
          <w:szCs w:val="20"/>
          <w:lang w:val="en-US"/>
        </w:rPr>
        <w:t xml:space="preserve">  </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11. Constitution of India. Article 21. </w:t>
      </w:r>
      <w:proofErr w:type="gramStart"/>
      <w:r w:rsidRPr="007330E9">
        <w:rPr>
          <w:rFonts w:ascii="Times New Roman" w:hAnsi="Times New Roman"/>
          <w:sz w:val="24"/>
          <w:szCs w:val="20"/>
          <w:lang w:val="en-US"/>
        </w:rPr>
        <w:t>Protection of life and personal liberty.</w:t>
      </w:r>
      <w:proofErr w:type="gramEnd"/>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12. Constitution of India. Article 23. Prohibition of Traffic in human beings and forced labor</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13. Indian Council of Medical Research. </w:t>
      </w:r>
      <w:proofErr w:type="gramStart"/>
      <w:r w:rsidRPr="007330E9">
        <w:rPr>
          <w:rFonts w:ascii="Times New Roman" w:hAnsi="Times New Roman"/>
          <w:sz w:val="24"/>
          <w:szCs w:val="20"/>
          <w:lang w:val="en-US"/>
        </w:rPr>
        <w:t>National Guidelines for Accreditation, Supervision and Regulation of ART Clinics in India, 2005.</w:t>
      </w:r>
      <w:proofErr w:type="gramEnd"/>
      <w:r w:rsidRPr="007330E9">
        <w:rPr>
          <w:rFonts w:ascii="Times New Roman" w:hAnsi="Times New Roman"/>
          <w:sz w:val="24"/>
          <w:szCs w:val="20"/>
          <w:lang w:val="en-US"/>
        </w:rPr>
        <w:t xml:space="preserve"> </w:t>
      </w:r>
      <w:hyperlink r:id="rId10" w:history="1">
        <w:proofErr w:type="spellStart"/>
        <w:r w:rsidRPr="007330E9">
          <w:rPr>
            <w:rFonts w:ascii="Times New Roman" w:hAnsi="Times New Roman"/>
            <w:color w:val="0563C1" w:themeColor="hyperlink"/>
            <w:sz w:val="24"/>
            <w:szCs w:val="20"/>
            <w:u w:val="single"/>
            <w:lang w:val="en-US"/>
          </w:rPr>
          <w:t>www.icmr.nic.in</w:t>
        </w:r>
        <w:proofErr w:type="spellEnd"/>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14. Scott Elizabeth S. Surrogacy and the Politics of </w:t>
      </w:r>
      <w:proofErr w:type="spellStart"/>
      <w:r w:rsidRPr="007330E9">
        <w:rPr>
          <w:rFonts w:ascii="Times New Roman" w:hAnsi="Times New Roman"/>
          <w:sz w:val="24"/>
          <w:szCs w:val="20"/>
          <w:lang w:val="en-US"/>
        </w:rPr>
        <w:t>Commodification</w:t>
      </w:r>
      <w:proofErr w:type="spellEnd"/>
      <w:r w:rsidRPr="007330E9">
        <w:rPr>
          <w:rFonts w:ascii="Times New Roman" w:hAnsi="Times New Roman"/>
          <w:sz w:val="24"/>
          <w:szCs w:val="20"/>
          <w:lang w:val="en-US"/>
        </w:rPr>
        <w:t xml:space="preserve">. </w:t>
      </w:r>
      <w:r w:rsidRPr="007330E9">
        <w:rPr>
          <w:rFonts w:ascii="Times New Roman" w:hAnsi="Times New Roman"/>
          <w:i/>
          <w:sz w:val="24"/>
          <w:szCs w:val="20"/>
          <w:lang w:val="en-US"/>
        </w:rPr>
        <w:t xml:space="preserve">Law and Contemporary Problems. </w:t>
      </w:r>
      <w:r w:rsidRPr="007330E9">
        <w:rPr>
          <w:rFonts w:ascii="Times New Roman" w:hAnsi="Times New Roman"/>
          <w:sz w:val="24"/>
          <w:szCs w:val="20"/>
          <w:lang w:val="en-US"/>
        </w:rPr>
        <w:t>2009; Vol.72</w:t>
      </w:r>
      <w:proofErr w:type="gramStart"/>
      <w:r w:rsidRPr="007330E9">
        <w:rPr>
          <w:rFonts w:ascii="Times New Roman" w:hAnsi="Times New Roman"/>
          <w:sz w:val="24"/>
          <w:szCs w:val="20"/>
          <w:lang w:val="en-US"/>
        </w:rPr>
        <w:t>:109</w:t>
      </w:r>
      <w:proofErr w:type="gramEnd"/>
      <w:r w:rsidRPr="007330E9">
        <w:rPr>
          <w:rFonts w:ascii="Times New Roman" w:hAnsi="Times New Roman"/>
          <w:sz w:val="24"/>
          <w:szCs w:val="20"/>
          <w:lang w:val="en-US"/>
        </w:rPr>
        <w:t xml:space="preserve">-143 </w:t>
      </w:r>
      <w:hyperlink r:id="rId11" w:history="1">
        <w:r w:rsidRPr="007330E9">
          <w:rPr>
            <w:rStyle w:val="Hyperlink"/>
            <w:rFonts w:ascii="Times New Roman" w:hAnsi="Times New Roman"/>
            <w:sz w:val="24"/>
            <w:szCs w:val="20"/>
            <w:lang w:val="en-US"/>
          </w:rPr>
          <w:t>http://scholarship.law.duke.edu/cgi/viewcontent.cgi?article=1539&amp;context=lcp</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15. </w:t>
      </w:r>
      <w:proofErr w:type="spellStart"/>
      <w:r w:rsidRPr="007330E9">
        <w:rPr>
          <w:rFonts w:ascii="Times New Roman" w:hAnsi="Times New Roman"/>
          <w:sz w:val="24"/>
          <w:szCs w:val="20"/>
          <w:lang w:val="en-US"/>
        </w:rPr>
        <w:t>Swaminathan</w:t>
      </w:r>
      <w:proofErr w:type="spellEnd"/>
      <w:r w:rsidRPr="007330E9">
        <w:rPr>
          <w:rFonts w:ascii="Times New Roman" w:hAnsi="Times New Roman"/>
          <w:sz w:val="24"/>
          <w:szCs w:val="20"/>
          <w:lang w:val="en-US"/>
        </w:rPr>
        <w:t xml:space="preserve"> </w:t>
      </w:r>
      <w:proofErr w:type="spellStart"/>
      <w:r w:rsidRPr="007330E9">
        <w:rPr>
          <w:rFonts w:ascii="Times New Roman" w:hAnsi="Times New Roman"/>
          <w:sz w:val="24"/>
          <w:szCs w:val="20"/>
          <w:lang w:val="en-US"/>
        </w:rPr>
        <w:t>Soumya</w:t>
      </w:r>
      <w:proofErr w:type="spellEnd"/>
      <w:r w:rsidRPr="007330E9">
        <w:rPr>
          <w:rFonts w:ascii="Times New Roman" w:hAnsi="Times New Roman"/>
          <w:sz w:val="24"/>
          <w:szCs w:val="20"/>
          <w:lang w:val="en-US"/>
        </w:rPr>
        <w:t>. “Why the Surrogacy Bill is Necessary”, The Hindu, August 28, 2016,</w:t>
      </w:r>
    </w:p>
    <w:p w:rsidR="00313872" w:rsidRPr="007330E9" w:rsidRDefault="00313872" w:rsidP="007330E9">
      <w:pPr>
        <w:spacing w:after="0" w:line="240" w:lineRule="auto"/>
        <w:rPr>
          <w:rFonts w:ascii="Times New Roman" w:hAnsi="Times New Roman"/>
          <w:sz w:val="24"/>
          <w:szCs w:val="20"/>
          <w:lang w:val="en-US"/>
        </w:rPr>
      </w:pPr>
      <w:proofErr w:type="gramStart"/>
      <w:r w:rsidRPr="007330E9">
        <w:rPr>
          <w:rFonts w:ascii="Times New Roman" w:hAnsi="Times New Roman"/>
          <w:sz w:val="24"/>
          <w:szCs w:val="20"/>
          <w:lang w:val="en-US"/>
        </w:rPr>
        <w:t>accessed</w:t>
      </w:r>
      <w:proofErr w:type="gramEnd"/>
      <w:r w:rsidRPr="007330E9">
        <w:rPr>
          <w:rFonts w:ascii="Times New Roman" w:hAnsi="Times New Roman"/>
          <w:sz w:val="24"/>
          <w:szCs w:val="20"/>
          <w:lang w:val="en-US"/>
        </w:rPr>
        <w:t xml:space="preserve"> on 18.10.2016 from http://www.thehindu.com/opinion/op-ed/why- the-surrogacy- bill-is-</w:t>
      </w:r>
    </w:p>
    <w:p w:rsidR="00313872" w:rsidRPr="007330E9" w:rsidRDefault="00313872" w:rsidP="007330E9">
      <w:pPr>
        <w:spacing w:after="0" w:line="240" w:lineRule="auto"/>
        <w:rPr>
          <w:rFonts w:ascii="Times New Roman" w:hAnsi="Times New Roman"/>
          <w:sz w:val="24"/>
          <w:szCs w:val="20"/>
          <w:lang w:val="en-US"/>
        </w:rPr>
      </w:pPr>
      <w:proofErr w:type="gramStart"/>
      <w:r w:rsidRPr="007330E9">
        <w:rPr>
          <w:rFonts w:ascii="Times New Roman" w:hAnsi="Times New Roman"/>
          <w:sz w:val="24"/>
          <w:szCs w:val="20"/>
          <w:lang w:val="en-US"/>
        </w:rPr>
        <w:t>necessary</w:t>
      </w:r>
      <w:proofErr w:type="gramEnd"/>
      <w:r w:rsidRPr="007330E9">
        <w:rPr>
          <w:rFonts w:ascii="Times New Roman" w:hAnsi="Times New Roman"/>
          <w:sz w:val="24"/>
          <w:szCs w:val="20"/>
          <w:lang w:val="en-US"/>
        </w:rPr>
        <w:t>/article9040755.ece.</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16. Goodman Ellen. </w:t>
      </w:r>
      <w:proofErr w:type="gramStart"/>
      <w:r w:rsidRPr="007330E9">
        <w:rPr>
          <w:rFonts w:ascii="Times New Roman" w:hAnsi="Times New Roman"/>
          <w:sz w:val="24"/>
          <w:szCs w:val="20"/>
          <w:lang w:val="en-US"/>
        </w:rPr>
        <w:t>‘The outsourcing of baby making’.</w:t>
      </w:r>
      <w:proofErr w:type="gramEnd"/>
      <w:r w:rsidRPr="007330E9">
        <w:rPr>
          <w:rFonts w:ascii="Times New Roman" w:hAnsi="Times New Roman"/>
          <w:sz w:val="24"/>
          <w:szCs w:val="20"/>
          <w:lang w:val="en-US"/>
        </w:rPr>
        <w:t xml:space="preserve"> </w:t>
      </w:r>
      <w:proofErr w:type="gramStart"/>
      <w:r w:rsidRPr="007330E9">
        <w:rPr>
          <w:rFonts w:ascii="Times New Roman" w:hAnsi="Times New Roman"/>
          <w:sz w:val="24"/>
          <w:szCs w:val="20"/>
          <w:lang w:val="en-US"/>
        </w:rPr>
        <w:t>The Mercury News.</w:t>
      </w:r>
      <w:proofErr w:type="gramEnd"/>
      <w:r w:rsidRPr="007330E9">
        <w:rPr>
          <w:rFonts w:ascii="Times New Roman" w:hAnsi="Times New Roman"/>
          <w:sz w:val="24"/>
          <w:szCs w:val="20"/>
          <w:lang w:val="en-US"/>
        </w:rPr>
        <w:t xml:space="preserve"> April 10, 2008. Accessed from </w:t>
      </w:r>
      <w:hyperlink r:id="rId12" w:history="1">
        <w:r w:rsidRPr="007330E9">
          <w:rPr>
            <w:rStyle w:val="Hyperlink"/>
            <w:rFonts w:ascii="Times New Roman" w:hAnsi="Times New Roman"/>
            <w:sz w:val="24"/>
            <w:szCs w:val="20"/>
            <w:lang w:val="en-US"/>
          </w:rPr>
          <w:t>http://www.mercurynews.com/2008/04/10/the-outsourcing-of-baby-making/</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17. Ministry of health and Family Welfare</w:t>
      </w:r>
      <w:proofErr w:type="gramStart"/>
      <w:r w:rsidRPr="007330E9">
        <w:rPr>
          <w:rFonts w:ascii="Times New Roman" w:hAnsi="Times New Roman"/>
          <w:sz w:val="24"/>
          <w:szCs w:val="20"/>
          <w:lang w:val="en-US"/>
        </w:rPr>
        <w:t>( Department</w:t>
      </w:r>
      <w:proofErr w:type="gramEnd"/>
      <w:r w:rsidRPr="007330E9">
        <w:rPr>
          <w:rFonts w:ascii="Times New Roman" w:hAnsi="Times New Roman"/>
          <w:sz w:val="24"/>
          <w:szCs w:val="20"/>
          <w:lang w:val="en-US"/>
        </w:rPr>
        <w:t xml:space="preserve"> of Health Research)The (Draft) Assisted Reproductive Technology (Regulation) Bill, 2008, accessed on 23.10.2016 from</w:t>
      </w:r>
    </w:p>
    <w:p w:rsidR="00313872" w:rsidRPr="007330E9" w:rsidRDefault="00B5628B" w:rsidP="007330E9">
      <w:pPr>
        <w:spacing w:after="0" w:line="240" w:lineRule="auto"/>
        <w:rPr>
          <w:rFonts w:ascii="Times New Roman" w:hAnsi="Times New Roman"/>
          <w:sz w:val="24"/>
          <w:szCs w:val="20"/>
          <w:lang w:val="en-US"/>
        </w:rPr>
      </w:pPr>
      <w:hyperlink r:id="rId13" w:history="1">
        <w:proofErr w:type="gramStart"/>
        <w:r w:rsidR="00313872" w:rsidRPr="007330E9">
          <w:rPr>
            <w:rFonts w:ascii="Times New Roman" w:hAnsi="Times New Roman"/>
            <w:color w:val="0563C1" w:themeColor="hyperlink"/>
            <w:sz w:val="24"/>
            <w:szCs w:val="20"/>
            <w:u w:val="single"/>
            <w:lang w:val="en-US"/>
          </w:rPr>
          <w:t>http://www.prsindia.org/uploads/media/vikas_doc/docs/1241500084~~DraftARTBill.pdf</w:t>
        </w:r>
      </w:hyperlink>
      <w:r w:rsidR="00313872" w:rsidRPr="007330E9">
        <w:rPr>
          <w:rFonts w:ascii="Times New Roman" w:hAnsi="Times New Roman"/>
          <w:sz w:val="24"/>
          <w:szCs w:val="20"/>
          <w:lang w:val="en-US"/>
        </w:rPr>
        <w:t>.</w:t>
      </w:r>
      <w:proofErr w:type="gramEnd"/>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18. Haworth Abigail. “Womb for Rent: Surrogate Mothers in India”, WebMD Feature from “Marie Claire” Magazine, accessed on 20.10.2016 from </w:t>
      </w:r>
      <w:hyperlink r:id="rId14" w:history="1">
        <w:r w:rsidRPr="007330E9">
          <w:rPr>
            <w:rFonts w:ascii="Times New Roman" w:hAnsi="Times New Roman"/>
            <w:color w:val="0563C1" w:themeColor="hyperlink"/>
            <w:sz w:val="24"/>
            <w:szCs w:val="20"/>
            <w:u w:val="single"/>
            <w:lang w:val="en-US"/>
          </w:rPr>
          <w:t xml:space="preserve"> http://www.webmd.com/infertility-and-reproduction/features/womb-rent- surrogate-mothers- </w:t>
        </w:r>
        <w:proofErr w:type="spellStart"/>
        <w:r w:rsidRPr="007330E9">
          <w:rPr>
            <w:rFonts w:ascii="Times New Roman" w:hAnsi="Times New Roman"/>
            <w:color w:val="0563C1" w:themeColor="hyperlink"/>
            <w:sz w:val="24"/>
            <w:szCs w:val="20"/>
            <w:u w:val="single"/>
            <w:lang w:val="en-US"/>
          </w:rPr>
          <w:t>india?page</w:t>
        </w:r>
        <w:proofErr w:type="spellEnd"/>
        <w:r w:rsidRPr="007330E9">
          <w:rPr>
            <w:rFonts w:ascii="Times New Roman" w:hAnsi="Times New Roman"/>
            <w:color w:val="0563C1" w:themeColor="hyperlink"/>
            <w:sz w:val="24"/>
            <w:szCs w:val="20"/>
            <w:u w:val="single"/>
            <w:lang w:val="en-US"/>
          </w:rPr>
          <w:t>=8;</w:t>
        </w:r>
      </w:hyperlink>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19.  </w:t>
      </w:r>
      <w:proofErr w:type="spellStart"/>
      <w:r w:rsidRPr="007330E9">
        <w:rPr>
          <w:rFonts w:ascii="Times New Roman" w:hAnsi="Times New Roman"/>
          <w:sz w:val="24"/>
          <w:szCs w:val="20"/>
          <w:lang w:val="en-US"/>
        </w:rPr>
        <w:t>Kannan</w:t>
      </w:r>
      <w:proofErr w:type="spellEnd"/>
      <w:r w:rsidRPr="007330E9">
        <w:rPr>
          <w:rFonts w:ascii="Times New Roman" w:hAnsi="Times New Roman"/>
          <w:sz w:val="24"/>
          <w:szCs w:val="20"/>
          <w:lang w:val="en-US"/>
        </w:rPr>
        <w:t xml:space="preserve"> </w:t>
      </w:r>
      <w:proofErr w:type="spellStart"/>
      <w:r w:rsidRPr="007330E9">
        <w:rPr>
          <w:rFonts w:ascii="Times New Roman" w:hAnsi="Times New Roman"/>
          <w:sz w:val="24"/>
          <w:szCs w:val="20"/>
          <w:lang w:val="en-US"/>
        </w:rPr>
        <w:t>Shilpa</w:t>
      </w:r>
      <w:proofErr w:type="spellEnd"/>
      <w:r w:rsidRPr="007330E9">
        <w:rPr>
          <w:rFonts w:ascii="Times New Roman" w:hAnsi="Times New Roman"/>
          <w:sz w:val="24"/>
          <w:szCs w:val="20"/>
          <w:lang w:val="en-US"/>
        </w:rPr>
        <w:t xml:space="preserve">. “Regulators Eye India’s Surrogacy Sector, India Business Report”, BBC World, 18 March 2009, available at </w:t>
      </w:r>
      <w:hyperlink r:id="rId15" w:history="1">
        <w:r w:rsidRPr="007330E9">
          <w:rPr>
            <w:rFonts w:ascii="Times New Roman" w:hAnsi="Times New Roman"/>
            <w:color w:val="0563C1" w:themeColor="hyperlink"/>
            <w:sz w:val="24"/>
            <w:szCs w:val="20"/>
            <w:u w:val="single"/>
            <w:lang w:val="en-US"/>
          </w:rPr>
          <w:t>http://news.bbc.co.uk/2/hi/business/7935768.stm</w:t>
        </w:r>
      </w:hyperlink>
      <w:r w:rsidRPr="007330E9">
        <w:rPr>
          <w:rFonts w:ascii="Times New Roman" w:hAnsi="Times New Roman"/>
          <w:sz w:val="24"/>
          <w:szCs w:val="20"/>
          <w:lang w:val="en-US"/>
        </w:rPr>
        <w:t xml:space="preserve"> accessed on 21.10.2016.</w:t>
      </w:r>
    </w:p>
    <w:p w:rsidR="00313872" w:rsidRPr="007330E9" w:rsidRDefault="00313872" w:rsidP="007330E9">
      <w:pPr>
        <w:spacing w:after="0" w:line="240" w:lineRule="auto"/>
        <w:rPr>
          <w:rFonts w:ascii="Times New Roman" w:eastAsia="Times New Roman" w:hAnsi="Times New Roman" w:cs="Arial"/>
          <w:color w:val="000000"/>
          <w:sz w:val="24"/>
          <w:szCs w:val="20"/>
          <w:lang w:val="en-US" w:eastAsia="fr-CH"/>
        </w:rPr>
      </w:pPr>
      <w:r w:rsidRPr="007330E9">
        <w:rPr>
          <w:rFonts w:ascii="Times New Roman" w:hAnsi="Times New Roman"/>
          <w:sz w:val="24"/>
          <w:szCs w:val="20"/>
          <w:lang w:val="en-US"/>
        </w:rPr>
        <w:t xml:space="preserve">20. </w:t>
      </w:r>
      <w:r w:rsidRPr="007330E9">
        <w:rPr>
          <w:rFonts w:ascii="Times New Roman" w:eastAsia="Times New Roman" w:hAnsi="Times New Roman" w:cs="Arial"/>
          <w:color w:val="000000"/>
          <w:sz w:val="24"/>
          <w:szCs w:val="20"/>
          <w:lang w:val="en-US" w:eastAsia="fr-CH"/>
        </w:rPr>
        <w:t>Law Commission of India, Government of India, “</w:t>
      </w:r>
      <w:hyperlink r:id="rId16" w:history="1">
        <w:r w:rsidRPr="007330E9">
          <w:rPr>
            <w:rFonts w:ascii="Times New Roman" w:eastAsia="Times New Roman" w:hAnsi="Times New Roman" w:cs="Arial"/>
            <w:sz w:val="24"/>
            <w:szCs w:val="20"/>
            <w:u w:val="single"/>
            <w:bdr w:val="none" w:sz="0" w:space="0" w:color="auto" w:frame="1"/>
            <w:lang w:val="en-US" w:eastAsia="fr-CH"/>
          </w:rPr>
          <w:t>Need for Legislation to Regulate Assisted Reproductive Technology Clinics as well as Rights and Obligations of parties to a Surrogacy</w:t>
        </w:r>
      </w:hyperlink>
      <w:r w:rsidRPr="007330E9">
        <w:rPr>
          <w:rFonts w:ascii="Times New Roman" w:eastAsia="Times New Roman" w:hAnsi="Times New Roman" w:cs="Arial"/>
          <w:color w:val="000000"/>
          <w:sz w:val="24"/>
          <w:szCs w:val="20"/>
          <w:lang w:val="en-US" w:eastAsia="fr-CH"/>
        </w:rPr>
        <w:t>,” Report Number 228 (August 2009).</w:t>
      </w:r>
    </w:p>
    <w:p w:rsidR="00313872" w:rsidRPr="007330E9" w:rsidRDefault="00313872" w:rsidP="007330E9">
      <w:pPr>
        <w:spacing w:after="0" w:line="240" w:lineRule="auto"/>
        <w:rPr>
          <w:rFonts w:ascii="Times New Roman" w:eastAsia="Times New Roman" w:hAnsi="Times New Roman" w:cs="Arial"/>
          <w:color w:val="000000"/>
          <w:sz w:val="24"/>
          <w:szCs w:val="20"/>
          <w:lang w:val="en-US" w:eastAsia="fr-CH"/>
        </w:rPr>
      </w:pPr>
      <w:r w:rsidRPr="007330E9">
        <w:rPr>
          <w:rFonts w:ascii="Times New Roman" w:hAnsi="Times New Roman"/>
          <w:sz w:val="24"/>
          <w:szCs w:val="20"/>
          <w:lang w:val="en-US"/>
        </w:rPr>
        <w:t xml:space="preserve">21. Home Affairs Notification No. 2502/74/2011-F-1 dated 9th </w:t>
      </w:r>
      <w:proofErr w:type="gramStart"/>
      <w:r w:rsidRPr="007330E9">
        <w:rPr>
          <w:rFonts w:ascii="Times New Roman" w:hAnsi="Times New Roman"/>
          <w:sz w:val="24"/>
          <w:szCs w:val="20"/>
          <w:lang w:val="en-US"/>
        </w:rPr>
        <w:t>July,</w:t>
      </w:r>
      <w:proofErr w:type="gramEnd"/>
      <w:r w:rsidRPr="007330E9">
        <w:rPr>
          <w:rFonts w:ascii="Times New Roman" w:hAnsi="Times New Roman"/>
          <w:sz w:val="24"/>
          <w:szCs w:val="20"/>
          <w:lang w:val="en-US"/>
        </w:rPr>
        <w:t xml:space="preserve"> 2012.</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22. Home Affairs Notification (No. 25022/74/2011-F-1) dated 3rd </w:t>
      </w:r>
      <w:proofErr w:type="gramStart"/>
      <w:r w:rsidRPr="007330E9">
        <w:rPr>
          <w:rFonts w:ascii="Times New Roman" w:hAnsi="Times New Roman"/>
          <w:sz w:val="24"/>
          <w:szCs w:val="20"/>
          <w:lang w:val="en-US"/>
        </w:rPr>
        <w:t>November,</w:t>
      </w:r>
      <w:proofErr w:type="gramEnd"/>
      <w:r w:rsidRPr="007330E9">
        <w:rPr>
          <w:rFonts w:ascii="Times New Roman" w:hAnsi="Times New Roman"/>
          <w:sz w:val="24"/>
          <w:szCs w:val="20"/>
          <w:lang w:val="en-US"/>
        </w:rPr>
        <w:t xml:space="preserve"> 2015</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23. Ministry of Commerce, Notification No. 25/2015-2020 dated 26th </w:t>
      </w:r>
      <w:proofErr w:type="gramStart"/>
      <w:r w:rsidRPr="007330E9">
        <w:rPr>
          <w:rFonts w:ascii="Times New Roman" w:hAnsi="Times New Roman"/>
          <w:sz w:val="24"/>
          <w:szCs w:val="20"/>
          <w:lang w:val="en-US"/>
        </w:rPr>
        <w:t>October,</w:t>
      </w:r>
      <w:proofErr w:type="gramEnd"/>
      <w:r w:rsidRPr="007330E9">
        <w:rPr>
          <w:rFonts w:ascii="Times New Roman" w:hAnsi="Times New Roman"/>
          <w:sz w:val="24"/>
          <w:szCs w:val="20"/>
          <w:lang w:val="en-US"/>
        </w:rPr>
        <w:t xml:space="preserve"> 2015 </w:t>
      </w:r>
    </w:p>
    <w:p w:rsidR="00313872" w:rsidRPr="007330E9" w:rsidRDefault="00313872" w:rsidP="007330E9">
      <w:pPr>
        <w:spacing w:after="0" w:line="240" w:lineRule="auto"/>
        <w:rPr>
          <w:rFonts w:ascii="Times New Roman" w:hAnsi="Times New Roman"/>
          <w:sz w:val="24"/>
          <w:szCs w:val="20"/>
          <w:lang w:val="en-US"/>
        </w:rPr>
      </w:pPr>
      <w:r w:rsidRPr="007330E9">
        <w:rPr>
          <w:rFonts w:ascii="Times New Roman" w:hAnsi="Times New Roman"/>
          <w:sz w:val="24"/>
          <w:szCs w:val="20"/>
          <w:lang w:val="en-US"/>
        </w:rPr>
        <w:t xml:space="preserve">       Department of Health Research notification (No. 250211/119/2015-HR) dated 4th </w:t>
      </w:r>
      <w:proofErr w:type="gramStart"/>
      <w:r w:rsidRPr="007330E9">
        <w:rPr>
          <w:rFonts w:ascii="Times New Roman" w:hAnsi="Times New Roman"/>
          <w:sz w:val="24"/>
          <w:szCs w:val="20"/>
          <w:lang w:val="en-US"/>
        </w:rPr>
        <w:t>Nov,</w:t>
      </w:r>
      <w:proofErr w:type="gramEnd"/>
      <w:r w:rsidRPr="007330E9">
        <w:rPr>
          <w:rFonts w:ascii="Times New Roman" w:hAnsi="Times New Roman"/>
          <w:sz w:val="24"/>
          <w:szCs w:val="20"/>
          <w:lang w:val="en-US"/>
        </w:rPr>
        <w:t xml:space="preserve"> 2015</w:t>
      </w:r>
    </w:p>
    <w:p w:rsidR="00313872" w:rsidRPr="007330E9" w:rsidRDefault="00313872" w:rsidP="007330E9">
      <w:pPr>
        <w:spacing w:after="0" w:line="240" w:lineRule="auto"/>
        <w:rPr>
          <w:rFonts w:ascii="Times New Roman" w:hAnsi="Times New Roman"/>
          <w:bCs/>
          <w:color w:val="000000"/>
          <w:sz w:val="24"/>
          <w:szCs w:val="20"/>
          <w:shd w:val="clear" w:color="auto" w:fill="FFFFFF"/>
          <w:lang w:val="en-US"/>
        </w:rPr>
      </w:pPr>
      <w:r w:rsidRPr="007330E9">
        <w:rPr>
          <w:rFonts w:ascii="Times New Roman" w:hAnsi="Times New Roman"/>
          <w:sz w:val="24"/>
          <w:szCs w:val="20"/>
          <w:lang w:val="en-US"/>
        </w:rPr>
        <w:t xml:space="preserve">24. </w:t>
      </w:r>
      <w:r w:rsidRPr="007330E9">
        <w:rPr>
          <w:rFonts w:ascii="Times New Roman" w:hAnsi="Times New Roman"/>
          <w:bCs/>
          <w:color w:val="000000"/>
          <w:sz w:val="24"/>
          <w:szCs w:val="20"/>
          <w:shd w:val="clear" w:color="auto" w:fill="FFFFFF"/>
          <w:lang w:val="en-US"/>
        </w:rPr>
        <w:t>Committee on Rights of Child examines reports of India under the Convention and Protocols on   Children in armed conflict, Sale of Children. 3 June 2014</w:t>
      </w:r>
    </w:p>
    <w:p w:rsidR="00313872" w:rsidRPr="007330E9" w:rsidRDefault="00313872" w:rsidP="007330E9">
      <w:pPr>
        <w:spacing w:after="0" w:line="240" w:lineRule="auto"/>
        <w:rPr>
          <w:rFonts w:ascii="Times New Roman" w:hAnsi="Times New Roman"/>
          <w:sz w:val="24"/>
          <w:lang w:val="en-US"/>
        </w:rPr>
      </w:pPr>
      <w:r w:rsidRPr="007330E9">
        <w:rPr>
          <w:rFonts w:ascii="Times New Roman" w:hAnsi="Times New Roman"/>
          <w:bCs/>
          <w:color w:val="000000"/>
          <w:sz w:val="24"/>
          <w:szCs w:val="20"/>
          <w:shd w:val="clear" w:color="auto" w:fill="FFFFFF"/>
          <w:lang w:val="en-US"/>
        </w:rPr>
        <w:t>25. Richards S.E.</w:t>
      </w:r>
      <w:r w:rsidR="004D0CC7" w:rsidRPr="007330E9">
        <w:rPr>
          <w:rFonts w:ascii="Times New Roman" w:hAnsi="Times New Roman"/>
          <w:bCs/>
          <w:color w:val="000000"/>
          <w:sz w:val="24"/>
          <w:szCs w:val="20"/>
          <w:shd w:val="clear" w:color="auto" w:fill="FFFFFF"/>
          <w:lang w:val="en-US"/>
        </w:rPr>
        <w:t xml:space="preserve"> Huffington Post. Locked out of Asia, Americans are turning to Eastern Europe to Hire Gestational Surrogates. Healthy Living. July 25, 2017. </w:t>
      </w:r>
      <w:hyperlink r:id="rId17" w:history="1">
        <w:r w:rsidR="004D0CC7" w:rsidRPr="007330E9">
          <w:rPr>
            <w:rStyle w:val="Hyperlink"/>
            <w:rFonts w:ascii="Times New Roman" w:hAnsi="Times New Roman"/>
            <w:sz w:val="24"/>
            <w:szCs w:val="20"/>
            <w:shd w:val="clear" w:color="auto" w:fill="FFFFFF"/>
            <w:lang w:val="en-US"/>
          </w:rPr>
          <w:t>https://www.huffingtonpost.com/entry/surrogacy-ukraine-russia-georgia-czech-republic_us_595fa776e4b02e9bdb0c2b47</w:t>
        </w:r>
      </w:hyperlink>
    </w:p>
    <w:sectPr w:rsidR="00313872" w:rsidRPr="007330E9" w:rsidSect="00F24A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818B7"/>
    <w:multiLevelType w:val="hybridMultilevel"/>
    <w:tmpl w:val="535E944A"/>
    <w:lvl w:ilvl="0" w:tplc="78BE7C6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08"/>
  <w:hyphenationZone w:val="425"/>
  <w:characterSpacingControl w:val="doNotCompress"/>
  <w:compat/>
  <w:rsids>
    <w:rsidRoot w:val="001B31DC"/>
    <w:rsid w:val="000358CF"/>
    <w:rsid w:val="001B31DC"/>
    <w:rsid w:val="00231AA9"/>
    <w:rsid w:val="00241A02"/>
    <w:rsid w:val="00247A12"/>
    <w:rsid w:val="00273825"/>
    <w:rsid w:val="00313872"/>
    <w:rsid w:val="004176D1"/>
    <w:rsid w:val="004D0CC7"/>
    <w:rsid w:val="0051541F"/>
    <w:rsid w:val="00527056"/>
    <w:rsid w:val="005B34A7"/>
    <w:rsid w:val="007330E9"/>
    <w:rsid w:val="007D319F"/>
    <w:rsid w:val="007E5CA2"/>
    <w:rsid w:val="007F0DBB"/>
    <w:rsid w:val="00A47C30"/>
    <w:rsid w:val="00A80091"/>
    <w:rsid w:val="00B5628B"/>
    <w:rsid w:val="00BD4D54"/>
    <w:rsid w:val="00C05020"/>
    <w:rsid w:val="00C405E1"/>
    <w:rsid w:val="00C43F10"/>
    <w:rsid w:val="00C64A00"/>
    <w:rsid w:val="00C73084"/>
    <w:rsid w:val="00CB12C2"/>
    <w:rsid w:val="00CC31C7"/>
    <w:rsid w:val="00CD0D2E"/>
    <w:rsid w:val="00CE7447"/>
    <w:rsid w:val="00E509F8"/>
    <w:rsid w:val="00ED0544"/>
    <w:rsid w:val="00F24AF4"/>
    <w:rsid w:val="00F72E90"/>
  </w:rsids>
  <m:mathPr>
    <m:mathFont m:val="Lucida Grande"/>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C31C7"/>
    <w:pPr>
      <w:ind w:left="720"/>
      <w:contextualSpacing/>
    </w:pPr>
  </w:style>
  <w:style w:type="character" w:styleId="Hyperlink">
    <w:name w:val="Hyperlink"/>
    <w:basedOn w:val="DefaultParagraphFont"/>
    <w:uiPriority w:val="99"/>
    <w:unhideWhenUsed/>
    <w:rsid w:val="00313872"/>
    <w:rPr>
      <w:color w:val="0563C1" w:themeColor="hyperlink"/>
      <w:u w:val="single"/>
    </w:rPr>
  </w:style>
  <w:style w:type="character" w:customStyle="1" w:styleId="UnresolvedMention">
    <w:name w:val="Unresolved Mention"/>
    <w:basedOn w:val="DefaultParagraphFont"/>
    <w:uiPriority w:val="99"/>
    <w:semiHidden/>
    <w:unhideWhenUsed/>
    <w:rsid w:val="004D0CC7"/>
    <w:rPr>
      <w:color w:val="808080"/>
      <w:shd w:val="clear" w:color="auto" w:fill="E6E6E6"/>
    </w:rPr>
  </w:style>
  <w:style w:type="paragraph" w:styleId="BalloonText">
    <w:name w:val="Balloon Text"/>
    <w:basedOn w:val="Normal"/>
    <w:link w:val="BalloonTextChar"/>
    <w:uiPriority w:val="99"/>
    <w:semiHidden/>
    <w:unhideWhenUsed/>
    <w:rsid w:val="00C050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02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ship.law.duke.edu/cgi/viewcontent.cgi?article=1539&amp;context=lcp" TargetMode="External"/><Relationship Id="rId12" Type="http://schemas.openxmlformats.org/officeDocument/2006/relationships/hyperlink" Target="http://www.mercurynews.com/2008/04/10/the-outsourcing-of-baby-making/" TargetMode="External"/><Relationship Id="rId13" Type="http://schemas.openxmlformats.org/officeDocument/2006/relationships/hyperlink" Target="http://www.prsindia.org/uploads/media/vikas_doc/docs/1241500084~~DraftARTBill.pdf" TargetMode="External"/><Relationship Id="rId14" Type="http://schemas.openxmlformats.org/officeDocument/2006/relationships/hyperlink" Target="%20http:/www.webmd.com/infertility-and-reproduction/features/womb-rent-%20surrogate-mothers-%20india?page=8;" TargetMode="External"/><Relationship Id="rId15" Type="http://schemas.openxmlformats.org/officeDocument/2006/relationships/hyperlink" Target="http://news.bbc.co.uk/2/hi/business/7935768.stm%20" TargetMode="External"/><Relationship Id="rId16" Type="http://schemas.openxmlformats.org/officeDocument/2006/relationships/hyperlink" Target="http://lawcommissionofindia.nic.in/reports/report228.pdf" TargetMode="External"/><Relationship Id="rId17" Type="http://schemas.openxmlformats.org/officeDocument/2006/relationships/hyperlink" Target="https://www.huffingtonpost.com/entry/surrogacy-ukraine-russia-georgia-czech-republic_us_595fa776e4b02e9bdb0c2b47"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olindatimms@gmail.com" TargetMode="External"/><Relationship Id="rId6" Type="http://schemas.openxmlformats.org/officeDocument/2006/relationships/hyperlink" Target="http://www.dhr.gov.in/sites/default/files/surrogacyregbill_0.pdf" TargetMode="External"/><Relationship Id="rId7" Type="http://schemas.openxmlformats.org/officeDocument/2006/relationships/hyperlink" Target="http://www.prsindia.org/uploads/media/Surrogacy/SCR-%20Surrogacy%20Bill,%202016.pdf" TargetMode="External"/><Relationship Id="rId8" Type="http://schemas.openxmlformats.org/officeDocument/2006/relationships/hyperlink" Target="https://www.theguardian.com/global-development/2016/apr/01/outsourcing-pregnancy-india-surrogacy-clinics-julie-bindel" TargetMode="External"/><Relationship Id="rId9" Type="http://schemas.openxmlformats.org/officeDocument/2006/relationships/hyperlink" Target="http://www.samawomenshealth.in/birthing-market/%20" TargetMode="External"/><Relationship Id="rId10" Type="http://schemas.openxmlformats.org/officeDocument/2006/relationships/hyperlink" Target="file:///C:\Users\Chercheur\Desktop\www.icmr.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2768</Words>
  <Characters>15783</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dc:creator>
  <cp:keywords/>
  <dc:description/>
  <cp:lastModifiedBy>olindatimms</cp:lastModifiedBy>
  <cp:revision>12</cp:revision>
  <dcterms:created xsi:type="dcterms:W3CDTF">2017-10-29T10:42:00Z</dcterms:created>
  <dcterms:modified xsi:type="dcterms:W3CDTF">2017-12-19T06:33:00Z</dcterms:modified>
</cp:coreProperties>
</file>