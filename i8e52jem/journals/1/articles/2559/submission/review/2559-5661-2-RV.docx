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2B8" w:rsidRPr="00A57210" w:rsidRDefault="00F642B8" w:rsidP="007804BB">
      <w:pPr>
        <w:jc w:val="center"/>
        <w:rPr>
          <w:rFonts w:cstheme="minorHAnsi"/>
          <w:b/>
        </w:rPr>
      </w:pPr>
      <w:bookmarkStart w:id="0" w:name="_GoBack"/>
      <w:bookmarkEnd w:id="0"/>
    </w:p>
    <w:p w:rsidR="007804BB" w:rsidRPr="00A57210" w:rsidRDefault="007804BB" w:rsidP="007804BB">
      <w:pPr>
        <w:jc w:val="center"/>
        <w:rPr>
          <w:rFonts w:cstheme="minorHAnsi"/>
          <w:b/>
        </w:rPr>
      </w:pPr>
      <w:r w:rsidRPr="00A57210">
        <w:rPr>
          <w:rFonts w:cstheme="minorHAnsi"/>
          <w:b/>
        </w:rPr>
        <w:t>Infanrix hexa</w:t>
      </w:r>
      <w:r w:rsidR="00F642B8" w:rsidRPr="00A57210">
        <w:rPr>
          <w:rFonts w:cstheme="minorHAnsi"/>
          <w:b/>
        </w:rPr>
        <w:t xml:space="preserve"> (combined diphtheria, tetanus, acellular pertussis, hepatitis B, inactivated poliomyelitis and Haemophilus influenza type B vaccine) and Sudden Death</w:t>
      </w:r>
      <w:r w:rsidRPr="00A57210">
        <w:rPr>
          <w:rFonts w:cstheme="minorHAnsi"/>
          <w:b/>
        </w:rPr>
        <w:t>:</w:t>
      </w:r>
      <w:r w:rsidR="00F642B8" w:rsidRPr="00A57210">
        <w:rPr>
          <w:rFonts w:cstheme="minorHAnsi"/>
          <w:b/>
        </w:rPr>
        <w:t xml:space="preserve">  </w:t>
      </w:r>
    </w:p>
    <w:p w:rsidR="00F642B8" w:rsidRPr="00A57210" w:rsidRDefault="007804BB" w:rsidP="007804BB">
      <w:pPr>
        <w:jc w:val="center"/>
        <w:rPr>
          <w:rFonts w:cstheme="minorHAnsi"/>
          <w:b/>
        </w:rPr>
      </w:pPr>
      <w:r w:rsidRPr="00A57210">
        <w:rPr>
          <w:rFonts w:cstheme="minorHAnsi"/>
          <w:b/>
        </w:rPr>
        <w:t>A</w:t>
      </w:r>
      <w:r w:rsidR="00F642B8" w:rsidRPr="00A57210">
        <w:rPr>
          <w:rFonts w:cstheme="minorHAnsi"/>
          <w:b/>
        </w:rPr>
        <w:t xml:space="preserve"> review of the</w:t>
      </w:r>
      <w:r w:rsidRPr="00A57210">
        <w:rPr>
          <w:rFonts w:cstheme="minorHAnsi"/>
          <w:b/>
        </w:rPr>
        <w:t xml:space="preserve"> periodic safety update reports submitted</w:t>
      </w:r>
      <w:r w:rsidR="00F642B8" w:rsidRPr="00A57210">
        <w:rPr>
          <w:rFonts w:cstheme="minorHAnsi"/>
          <w:b/>
        </w:rPr>
        <w:t xml:space="preserve"> </w:t>
      </w:r>
      <w:r w:rsidRPr="00A57210">
        <w:rPr>
          <w:rFonts w:cstheme="minorHAnsi"/>
          <w:b/>
        </w:rPr>
        <w:t>to the regulatory authority -</w:t>
      </w:r>
      <w:r w:rsidR="00F642B8" w:rsidRPr="00A57210">
        <w:rPr>
          <w:rFonts w:cstheme="minorHAnsi"/>
          <w:b/>
        </w:rPr>
        <w:t xml:space="preserve"> the European Medicines Agency</w:t>
      </w:r>
    </w:p>
    <w:p w:rsidR="00F642B8" w:rsidRPr="00A57210" w:rsidRDefault="00F642B8" w:rsidP="00F642B8">
      <w:pPr>
        <w:rPr>
          <w:rFonts w:cstheme="minorHAnsi"/>
        </w:rPr>
      </w:pPr>
    </w:p>
    <w:p w:rsidR="00F642B8" w:rsidRPr="00A57210" w:rsidRDefault="00F642B8" w:rsidP="00F642B8">
      <w:pPr>
        <w:rPr>
          <w:rFonts w:cstheme="minorHAnsi"/>
        </w:rPr>
      </w:pPr>
      <w:r w:rsidRPr="00A57210">
        <w:rPr>
          <w:rFonts w:cstheme="minorHAnsi"/>
        </w:rPr>
        <w:t>Jacob Puliyel MD MRCP MPhil</w:t>
      </w:r>
    </w:p>
    <w:p w:rsidR="00F642B8" w:rsidRPr="00A57210" w:rsidRDefault="00F642B8" w:rsidP="00F642B8">
      <w:pPr>
        <w:rPr>
          <w:rFonts w:cstheme="minorHAnsi"/>
        </w:rPr>
      </w:pPr>
      <w:r w:rsidRPr="00A57210">
        <w:rPr>
          <w:rFonts w:cstheme="minorHAnsi"/>
        </w:rPr>
        <w:t>Head of Department of Pediatrics</w:t>
      </w:r>
    </w:p>
    <w:p w:rsidR="00F642B8" w:rsidRPr="00A57210" w:rsidRDefault="00F642B8" w:rsidP="00F642B8">
      <w:pPr>
        <w:rPr>
          <w:rFonts w:cstheme="minorHAnsi"/>
        </w:rPr>
      </w:pPr>
      <w:r w:rsidRPr="00A57210">
        <w:rPr>
          <w:rFonts w:cstheme="minorHAnsi"/>
        </w:rPr>
        <w:t>St Stephens Hospital</w:t>
      </w:r>
      <w:r w:rsidR="007804BB" w:rsidRPr="00A57210">
        <w:rPr>
          <w:rFonts w:cstheme="minorHAnsi"/>
        </w:rPr>
        <w:t xml:space="preserve">, </w:t>
      </w:r>
      <w:r w:rsidRPr="00A57210">
        <w:rPr>
          <w:rFonts w:cstheme="minorHAnsi"/>
        </w:rPr>
        <w:t>Delhi 110054</w:t>
      </w:r>
    </w:p>
    <w:p w:rsidR="00F642B8" w:rsidRPr="00A57210" w:rsidRDefault="00F642B8" w:rsidP="00F642B8">
      <w:pPr>
        <w:rPr>
          <w:rFonts w:cstheme="minorHAnsi"/>
        </w:rPr>
      </w:pPr>
      <w:r w:rsidRPr="00A57210">
        <w:rPr>
          <w:rFonts w:cstheme="minorHAnsi"/>
        </w:rPr>
        <w:t>puliyel@gmail.com</w:t>
      </w:r>
    </w:p>
    <w:p w:rsidR="00F642B8" w:rsidRPr="00A57210" w:rsidRDefault="00F642B8" w:rsidP="00F642B8">
      <w:pPr>
        <w:rPr>
          <w:rFonts w:cstheme="minorHAnsi"/>
        </w:rPr>
      </w:pPr>
    </w:p>
    <w:p w:rsidR="00F642B8" w:rsidRPr="00A57210" w:rsidRDefault="00F642B8" w:rsidP="00F642B8">
      <w:pPr>
        <w:rPr>
          <w:rFonts w:cstheme="minorHAnsi"/>
        </w:rPr>
      </w:pPr>
      <w:r w:rsidRPr="00A57210">
        <w:rPr>
          <w:rFonts w:cstheme="minorHAnsi"/>
        </w:rPr>
        <w:t>C Sathyamala MBBS, MSc (Epidemiology), PhD (Development Studies)</w:t>
      </w:r>
    </w:p>
    <w:p w:rsidR="00F642B8" w:rsidRPr="00A57210" w:rsidRDefault="00F642B8" w:rsidP="00F642B8">
      <w:pPr>
        <w:rPr>
          <w:rFonts w:cstheme="minorHAnsi"/>
        </w:rPr>
      </w:pPr>
      <w:r w:rsidRPr="00A57210">
        <w:rPr>
          <w:rFonts w:cstheme="minorHAnsi"/>
        </w:rPr>
        <w:t>Independent Researcher</w:t>
      </w:r>
    </w:p>
    <w:p w:rsidR="00F642B8" w:rsidRPr="00A57210" w:rsidRDefault="00F642B8" w:rsidP="00F642B8">
      <w:pPr>
        <w:rPr>
          <w:rFonts w:cstheme="minorHAnsi"/>
        </w:rPr>
      </w:pPr>
      <w:r w:rsidRPr="00A57210">
        <w:rPr>
          <w:rFonts w:cstheme="minorHAnsi"/>
        </w:rPr>
        <w:t>121, Pocket-B, SFS Flats, Sukhdev Vihar</w:t>
      </w:r>
      <w:r w:rsidR="007804BB" w:rsidRPr="00A57210">
        <w:rPr>
          <w:rFonts w:cstheme="minorHAnsi"/>
        </w:rPr>
        <w:t xml:space="preserve">, </w:t>
      </w:r>
      <w:r w:rsidRPr="00A57210">
        <w:rPr>
          <w:rFonts w:cstheme="minorHAnsi"/>
        </w:rPr>
        <w:t>New Delhi 110025</w:t>
      </w:r>
    </w:p>
    <w:p w:rsidR="00F642B8" w:rsidRPr="00A57210" w:rsidRDefault="00F642B8" w:rsidP="00F642B8">
      <w:pPr>
        <w:rPr>
          <w:rFonts w:cstheme="minorHAnsi"/>
        </w:rPr>
      </w:pPr>
      <w:r w:rsidRPr="00A57210">
        <w:rPr>
          <w:rFonts w:cstheme="minorHAnsi"/>
        </w:rPr>
        <w:t>csathyamala@gmail.com</w:t>
      </w:r>
    </w:p>
    <w:p w:rsidR="00F642B8" w:rsidRPr="00A57210" w:rsidRDefault="00F642B8" w:rsidP="00F642B8">
      <w:pPr>
        <w:rPr>
          <w:rFonts w:cstheme="minorHAnsi"/>
        </w:rPr>
      </w:pPr>
    </w:p>
    <w:p w:rsidR="00F642B8" w:rsidRPr="00A57210" w:rsidRDefault="00F642B8" w:rsidP="00F642B8">
      <w:pPr>
        <w:rPr>
          <w:rFonts w:cstheme="minorHAnsi"/>
        </w:rPr>
      </w:pPr>
      <w:r w:rsidRPr="00A57210">
        <w:rPr>
          <w:rFonts w:cstheme="minorHAnsi"/>
        </w:rPr>
        <w:t>Key words</w:t>
      </w:r>
    </w:p>
    <w:p w:rsidR="00F642B8" w:rsidRPr="00A57210" w:rsidRDefault="00F642B8" w:rsidP="00F642B8">
      <w:pPr>
        <w:rPr>
          <w:rFonts w:cstheme="minorHAnsi"/>
        </w:rPr>
      </w:pPr>
      <w:r w:rsidRPr="00A57210">
        <w:rPr>
          <w:rFonts w:cstheme="minorHAnsi"/>
        </w:rPr>
        <w:t>Sudden infant death, Sudden unexpected deaths, Periodic Safety Update Reports</w:t>
      </w:r>
    </w:p>
    <w:p w:rsidR="00F642B8" w:rsidRPr="00A57210" w:rsidRDefault="00F642B8" w:rsidP="00F642B8">
      <w:pPr>
        <w:rPr>
          <w:rFonts w:cstheme="minorHAnsi"/>
        </w:rPr>
      </w:pPr>
    </w:p>
    <w:p w:rsidR="00F642B8" w:rsidRPr="00A57210" w:rsidRDefault="00F642B8" w:rsidP="00F642B8">
      <w:pPr>
        <w:rPr>
          <w:rFonts w:cstheme="minorHAnsi"/>
        </w:rPr>
      </w:pPr>
      <w:r w:rsidRPr="00A57210">
        <w:rPr>
          <w:rFonts w:cstheme="minorHAnsi"/>
        </w:rPr>
        <w:t>Address for correspondence</w:t>
      </w:r>
    </w:p>
    <w:p w:rsidR="00F642B8" w:rsidRPr="00A57210" w:rsidRDefault="00F642B8" w:rsidP="00F642B8">
      <w:pPr>
        <w:rPr>
          <w:rFonts w:cstheme="minorHAnsi"/>
        </w:rPr>
      </w:pPr>
      <w:r w:rsidRPr="00A57210">
        <w:rPr>
          <w:rFonts w:cstheme="minorHAnsi"/>
        </w:rPr>
        <w:t xml:space="preserve">Jacob Puliyel </w:t>
      </w:r>
    </w:p>
    <w:p w:rsidR="00F642B8" w:rsidRPr="00A57210" w:rsidRDefault="00F642B8" w:rsidP="00F642B8">
      <w:pPr>
        <w:rPr>
          <w:rFonts w:cstheme="minorHAnsi"/>
        </w:rPr>
      </w:pPr>
      <w:r w:rsidRPr="00A57210">
        <w:rPr>
          <w:rFonts w:cstheme="minorHAnsi"/>
        </w:rPr>
        <w:t>Head of Department of Pediatrics</w:t>
      </w:r>
    </w:p>
    <w:p w:rsidR="00F642B8" w:rsidRPr="00A57210" w:rsidRDefault="00F642B8" w:rsidP="00F642B8">
      <w:pPr>
        <w:rPr>
          <w:rFonts w:cstheme="minorHAnsi"/>
        </w:rPr>
      </w:pPr>
      <w:r w:rsidRPr="00A57210">
        <w:rPr>
          <w:rFonts w:cstheme="minorHAnsi"/>
        </w:rPr>
        <w:t>St Stephens Hospital</w:t>
      </w:r>
    </w:p>
    <w:p w:rsidR="00F642B8" w:rsidRPr="00A57210" w:rsidRDefault="00F642B8" w:rsidP="00F642B8">
      <w:pPr>
        <w:rPr>
          <w:rFonts w:cstheme="minorHAnsi"/>
        </w:rPr>
      </w:pPr>
      <w:r w:rsidRPr="00A57210">
        <w:rPr>
          <w:rFonts w:cstheme="minorHAnsi"/>
        </w:rPr>
        <w:t>Delhi 110054</w:t>
      </w:r>
    </w:p>
    <w:p w:rsidR="00F642B8" w:rsidRPr="00A57210" w:rsidRDefault="00F642B8" w:rsidP="00F642B8">
      <w:pPr>
        <w:rPr>
          <w:rFonts w:cstheme="minorHAnsi"/>
        </w:rPr>
      </w:pPr>
      <w:r w:rsidRPr="00A57210">
        <w:rPr>
          <w:rFonts w:cstheme="minorHAnsi"/>
        </w:rPr>
        <w:t>Phone 9868035091</w:t>
      </w:r>
    </w:p>
    <w:p w:rsidR="00F642B8" w:rsidRPr="00A57210" w:rsidRDefault="00F642B8" w:rsidP="00F642B8">
      <w:pPr>
        <w:rPr>
          <w:rFonts w:cstheme="minorHAnsi"/>
        </w:rPr>
      </w:pPr>
      <w:r w:rsidRPr="00A57210">
        <w:rPr>
          <w:rFonts w:cstheme="minorHAnsi"/>
        </w:rPr>
        <w:t>puliyel@gmail.com</w:t>
      </w:r>
    </w:p>
    <w:p w:rsidR="00F642B8" w:rsidRPr="00A57210" w:rsidRDefault="00F642B8" w:rsidP="00F642B8">
      <w:pPr>
        <w:rPr>
          <w:rFonts w:cstheme="minorHAnsi"/>
        </w:rPr>
      </w:pPr>
      <w:r w:rsidRPr="00A57210">
        <w:rPr>
          <w:rFonts w:cstheme="minorHAnsi"/>
        </w:rPr>
        <w:lastRenderedPageBreak/>
        <w:t>Abstract</w:t>
      </w:r>
    </w:p>
    <w:p w:rsidR="00F642B8" w:rsidRPr="00A57210" w:rsidRDefault="00F642B8" w:rsidP="00F642B8">
      <w:pPr>
        <w:rPr>
          <w:rFonts w:cstheme="minorHAnsi"/>
        </w:rPr>
      </w:pPr>
      <w:r w:rsidRPr="00A57210">
        <w:rPr>
          <w:rFonts w:cstheme="minorHAnsi"/>
        </w:rPr>
        <w:t xml:space="preserve">There have been a number of spontaneous reports of sudden unexpected deaths soon after administration of </w:t>
      </w:r>
      <w:r w:rsidR="007804BB" w:rsidRPr="00A57210">
        <w:rPr>
          <w:rFonts w:cstheme="minorHAnsi"/>
        </w:rPr>
        <w:t>Infanrix hexa</w:t>
      </w:r>
      <w:r w:rsidRPr="00A57210">
        <w:rPr>
          <w:rFonts w:cstheme="minorHAnsi"/>
        </w:rPr>
        <w:t xml:space="preserve"> (combined diphtheria, tetanus, acellular pertussis, hepatitis B, inactivated poliomyelitis and Haemophilus influenza type B vaccine). </w:t>
      </w:r>
    </w:p>
    <w:p w:rsidR="00F642B8" w:rsidRPr="00A57210" w:rsidRDefault="00F642B8" w:rsidP="00F642B8">
      <w:pPr>
        <w:rPr>
          <w:rFonts w:cstheme="minorHAnsi"/>
        </w:rPr>
      </w:pPr>
    </w:p>
    <w:p w:rsidR="00F642B8" w:rsidRPr="00A57210" w:rsidRDefault="00F642B8" w:rsidP="00F642B8">
      <w:pPr>
        <w:rPr>
          <w:rFonts w:cstheme="minorHAnsi"/>
        </w:rPr>
      </w:pPr>
      <w:r w:rsidRPr="00A57210">
        <w:rPr>
          <w:rFonts w:cstheme="minorHAnsi"/>
        </w:rPr>
        <w:t xml:space="preserve">The manufacturer GlaxoSmithKline (GSK) provides the European Medicines Agency (EMA) confidential periodic safety update reports (PSUR) about </w:t>
      </w:r>
      <w:r w:rsidR="007804BB" w:rsidRPr="00A57210">
        <w:rPr>
          <w:rFonts w:cstheme="minorHAnsi"/>
        </w:rPr>
        <w:t>Infanrix hexa</w:t>
      </w:r>
      <w:r w:rsidRPr="00A57210">
        <w:rPr>
          <w:rFonts w:cstheme="minorHAnsi"/>
        </w:rPr>
        <w:t xml:space="preserve">. The latest is the </w:t>
      </w:r>
      <w:r w:rsidR="007804BB" w:rsidRPr="00A57210">
        <w:rPr>
          <w:rFonts w:cstheme="minorHAnsi"/>
        </w:rPr>
        <w:t>PSUR 19</w:t>
      </w:r>
      <w:r w:rsidRPr="00A57210">
        <w:rPr>
          <w:rFonts w:cstheme="minorHAnsi"/>
        </w:rPr>
        <w:t xml:space="preserve">. Each PSUR contains an observed/expected analysis of sudden deaths, which show that the observed deaths soon after </w:t>
      </w:r>
      <w:r w:rsidR="006708EC" w:rsidRPr="00A57210">
        <w:rPr>
          <w:rFonts w:cstheme="minorHAnsi"/>
        </w:rPr>
        <w:t>immunization</w:t>
      </w:r>
      <w:r w:rsidRPr="00A57210">
        <w:rPr>
          <w:rFonts w:cstheme="minorHAnsi"/>
        </w:rPr>
        <w:t xml:space="preserve"> are lower than that expected by chance.</w:t>
      </w:r>
    </w:p>
    <w:p w:rsidR="00F642B8" w:rsidRPr="00A57210" w:rsidRDefault="00F642B8" w:rsidP="00F642B8">
      <w:pPr>
        <w:rPr>
          <w:rFonts w:cstheme="minorHAnsi"/>
        </w:rPr>
      </w:pPr>
    </w:p>
    <w:p w:rsidR="00F642B8" w:rsidRPr="00A57210" w:rsidRDefault="00A66BE3" w:rsidP="00F642B8">
      <w:pPr>
        <w:rPr>
          <w:rFonts w:cstheme="minorHAnsi"/>
        </w:rPr>
      </w:pPr>
      <w:r>
        <w:rPr>
          <w:rFonts w:cstheme="minorHAnsi"/>
        </w:rPr>
        <w:t xml:space="preserve">This commentary focuses on one aspect of the PSUR  that </w:t>
      </w:r>
      <w:r>
        <w:t xml:space="preserve">has a bearing on policy decisions. </w:t>
      </w:r>
      <w:r w:rsidR="00F642B8" w:rsidRPr="00A57210">
        <w:rPr>
          <w:rFonts w:cstheme="minorHAnsi"/>
        </w:rPr>
        <w:t>We analysed the data provided in the PSUR</w:t>
      </w:r>
      <w:r>
        <w:rPr>
          <w:rFonts w:cstheme="minorHAnsi"/>
        </w:rPr>
        <w:t>s</w:t>
      </w:r>
      <w:r w:rsidR="00F642B8" w:rsidRPr="00A57210">
        <w:rPr>
          <w:rFonts w:cstheme="minorHAnsi"/>
        </w:rPr>
        <w:t xml:space="preserve">. It is apparent that the deaths that were acknowledged in the </w:t>
      </w:r>
      <w:r w:rsidR="007804BB" w:rsidRPr="00A57210">
        <w:rPr>
          <w:rFonts w:cstheme="minorHAnsi"/>
        </w:rPr>
        <w:t>PSUR 16</w:t>
      </w:r>
      <w:r w:rsidR="00B55AF9" w:rsidRPr="00A57210">
        <w:rPr>
          <w:rFonts w:cstheme="minorHAnsi"/>
        </w:rPr>
        <w:t xml:space="preserve"> were deleted from</w:t>
      </w:r>
      <w:r w:rsidR="00F642B8" w:rsidRPr="00A57210">
        <w:rPr>
          <w:rFonts w:cstheme="minorHAnsi"/>
        </w:rPr>
        <w:t xml:space="preserve"> the </w:t>
      </w:r>
      <w:r w:rsidR="007804BB" w:rsidRPr="00A57210">
        <w:rPr>
          <w:rFonts w:cstheme="minorHAnsi"/>
        </w:rPr>
        <w:t>PSUR 19</w:t>
      </w:r>
      <w:r w:rsidR="00F642B8" w:rsidRPr="00A57210">
        <w:rPr>
          <w:rFonts w:cstheme="minorHAnsi"/>
        </w:rPr>
        <w:t xml:space="preserve">. </w:t>
      </w:r>
      <w:r w:rsidR="006708EC" w:rsidRPr="00A57210">
        <w:rPr>
          <w:rFonts w:cstheme="minorHAnsi"/>
        </w:rPr>
        <w:t>The observed</w:t>
      </w:r>
      <w:r w:rsidR="00F642B8" w:rsidRPr="00A57210">
        <w:rPr>
          <w:rFonts w:cstheme="minorHAnsi"/>
        </w:rPr>
        <w:t xml:space="preserve"> deaths soon after vaccination in the children older than one year was significantly higher than</w:t>
      </w:r>
      <w:r w:rsidR="00B55AF9" w:rsidRPr="00A57210">
        <w:rPr>
          <w:rFonts w:cstheme="minorHAnsi"/>
        </w:rPr>
        <w:t xml:space="preserve"> that</w:t>
      </w:r>
      <w:r w:rsidR="00F642B8" w:rsidRPr="00A57210">
        <w:rPr>
          <w:rFonts w:cstheme="minorHAnsi"/>
        </w:rPr>
        <w:t xml:space="preserve"> expected by chance</w:t>
      </w:r>
      <w:r w:rsidR="00B55AF9" w:rsidRPr="00A57210">
        <w:rPr>
          <w:rFonts w:cstheme="minorHAnsi"/>
        </w:rPr>
        <w:t xml:space="preserve"> once the deleted deaths </w:t>
      </w:r>
      <w:r w:rsidR="004A4C4E">
        <w:rPr>
          <w:rFonts w:cstheme="minorHAnsi"/>
        </w:rPr>
        <w:t>were</w:t>
      </w:r>
      <w:r>
        <w:rPr>
          <w:rFonts w:cstheme="minorHAnsi"/>
        </w:rPr>
        <w:t xml:space="preserve"> restored and </w:t>
      </w:r>
      <w:r w:rsidR="00B55AF9" w:rsidRPr="00A57210">
        <w:rPr>
          <w:rFonts w:cstheme="minorHAnsi"/>
        </w:rPr>
        <w:t>included in the analysis</w:t>
      </w:r>
      <w:r w:rsidR="00F642B8" w:rsidRPr="00A57210">
        <w:rPr>
          <w:rFonts w:cstheme="minorHAnsi"/>
        </w:rPr>
        <w:t>.</w:t>
      </w:r>
      <w:r w:rsidR="00EB01EE">
        <w:rPr>
          <w:rFonts w:cstheme="minorHAnsi"/>
        </w:rPr>
        <w:t xml:space="preserve"> </w:t>
      </w:r>
    </w:p>
    <w:p w:rsidR="00F642B8" w:rsidRPr="00A57210" w:rsidRDefault="00F642B8" w:rsidP="00F642B8">
      <w:pPr>
        <w:rPr>
          <w:rFonts w:cstheme="minorHAnsi"/>
        </w:rPr>
      </w:pPr>
      <w:r w:rsidRPr="00A57210">
        <w:rPr>
          <w:rFonts w:cstheme="minorHAnsi"/>
        </w:rPr>
        <w:t>The manu</w:t>
      </w:r>
      <w:r w:rsidR="006708EC" w:rsidRPr="00A57210">
        <w:rPr>
          <w:rFonts w:cstheme="minorHAnsi"/>
        </w:rPr>
        <w:t>facturer must explain these</w:t>
      </w:r>
      <w:r w:rsidRPr="00A57210">
        <w:rPr>
          <w:rFonts w:cstheme="minorHAnsi"/>
        </w:rPr>
        <w:t xml:space="preserve"> figures that they submitted to the regulato</w:t>
      </w:r>
      <w:r w:rsidR="006708EC" w:rsidRPr="00A57210">
        <w:rPr>
          <w:rFonts w:cstheme="minorHAnsi"/>
        </w:rPr>
        <w:t>ry authorities. The procedures</w:t>
      </w:r>
      <w:r w:rsidRPr="00A57210">
        <w:rPr>
          <w:rFonts w:cstheme="minorHAnsi"/>
        </w:rPr>
        <w:t xml:space="preserve"> undertaken by the EMA to evaluate the manufacturer's claims in the PSUR</w:t>
      </w:r>
      <w:r w:rsidR="00B55AF9" w:rsidRPr="00A57210">
        <w:rPr>
          <w:rFonts w:cstheme="minorHAnsi"/>
        </w:rPr>
        <w:t xml:space="preserve"> </w:t>
      </w:r>
      <w:r w:rsidRPr="00A57210">
        <w:rPr>
          <w:rFonts w:cstheme="minorHAnsi"/>
        </w:rPr>
        <w:t xml:space="preserve">need to be reviewed. </w:t>
      </w:r>
    </w:p>
    <w:p w:rsidR="00F642B8" w:rsidRPr="00A57210" w:rsidRDefault="00F642B8" w:rsidP="00F642B8">
      <w:pPr>
        <w:rPr>
          <w:rFonts w:cstheme="minorHAnsi"/>
        </w:rPr>
      </w:pPr>
    </w:p>
    <w:p w:rsidR="00F642B8" w:rsidRPr="00A57210" w:rsidRDefault="00F642B8" w:rsidP="00F642B8">
      <w:pPr>
        <w:rPr>
          <w:rFonts w:cstheme="minorHAnsi"/>
        </w:rPr>
      </w:pPr>
      <w:r w:rsidRPr="00A57210">
        <w:rPr>
          <w:rFonts w:cstheme="minorHAnsi"/>
        </w:rPr>
        <w:t xml:space="preserve">The Drug Controller General of India nearly automatically accepts drugs and vaccines approved by the EMA. The reliance on due diligence by </w:t>
      </w:r>
      <w:r w:rsidR="006708EC" w:rsidRPr="00A57210">
        <w:rPr>
          <w:rFonts w:cstheme="minorHAnsi"/>
        </w:rPr>
        <w:t>the EMA needs to be reappraised</w:t>
      </w:r>
      <w:r w:rsidRPr="00A57210">
        <w:rPr>
          <w:rFonts w:cstheme="minorHAnsi"/>
        </w:rPr>
        <w:t>.</w:t>
      </w:r>
    </w:p>
    <w:p w:rsidR="00F642B8" w:rsidRPr="00A57210" w:rsidRDefault="00F642B8" w:rsidP="00F642B8">
      <w:pPr>
        <w:rPr>
          <w:rFonts w:cstheme="minorHAnsi"/>
        </w:rPr>
      </w:pPr>
    </w:p>
    <w:p w:rsidR="00F642B8" w:rsidRPr="00A57210" w:rsidRDefault="00F642B8" w:rsidP="00F642B8">
      <w:pPr>
        <w:rPr>
          <w:rFonts w:cstheme="minorHAnsi"/>
        </w:rPr>
      </w:pPr>
    </w:p>
    <w:p w:rsidR="00F642B8" w:rsidRPr="00A57210" w:rsidRDefault="00F642B8" w:rsidP="00F642B8">
      <w:pPr>
        <w:rPr>
          <w:rFonts w:cstheme="minorHAnsi"/>
        </w:rPr>
      </w:pPr>
    </w:p>
    <w:p w:rsidR="00F642B8" w:rsidRPr="00A57210" w:rsidRDefault="00F642B8" w:rsidP="00F642B8">
      <w:pPr>
        <w:rPr>
          <w:rFonts w:cstheme="minorHAnsi"/>
        </w:rPr>
      </w:pPr>
    </w:p>
    <w:p w:rsidR="00F642B8" w:rsidRPr="00A57210" w:rsidRDefault="00F642B8" w:rsidP="00F642B8">
      <w:pPr>
        <w:rPr>
          <w:rFonts w:cstheme="minorHAnsi"/>
        </w:rPr>
      </w:pPr>
    </w:p>
    <w:p w:rsidR="00F642B8" w:rsidRPr="00A57210" w:rsidRDefault="00F642B8" w:rsidP="00F642B8">
      <w:pPr>
        <w:rPr>
          <w:rFonts w:cstheme="minorHAnsi"/>
        </w:rPr>
      </w:pPr>
    </w:p>
    <w:p w:rsidR="00F642B8" w:rsidRPr="00A57210" w:rsidRDefault="00F642B8" w:rsidP="00F642B8">
      <w:pPr>
        <w:rPr>
          <w:rFonts w:cstheme="minorHAnsi"/>
        </w:rPr>
      </w:pPr>
    </w:p>
    <w:p w:rsidR="00B55AF9" w:rsidRPr="00A57210" w:rsidRDefault="00B55AF9">
      <w:pPr>
        <w:rPr>
          <w:rFonts w:cstheme="minorHAnsi"/>
        </w:rPr>
      </w:pPr>
      <w:r w:rsidRPr="00A57210">
        <w:rPr>
          <w:rFonts w:cstheme="minorHAnsi"/>
        </w:rPr>
        <w:br w:type="page"/>
      </w:r>
    </w:p>
    <w:p w:rsidR="00F642B8" w:rsidRPr="00A57210" w:rsidRDefault="00F642B8" w:rsidP="00F642B8">
      <w:pPr>
        <w:rPr>
          <w:rFonts w:cstheme="minorHAnsi"/>
          <w:b/>
        </w:rPr>
      </w:pPr>
      <w:r w:rsidRPr="00A57210">
        <w:rPr>
          <w:rFonts w:cstheme="minorHAnsi"/>
          <w:b/>
        </w:rPr>
        <w:lastRenderedPageBreak/>
        <w:t>Introduction</w:t>
      </w:r>
    </w:p>
    <w:p w:rsidR="00F642B8" w:rsidRPr="00A57210" w:rsidRDefault="00F642B8" w:rsidP="00F642B8">
      <w:pPr>
        <w:rPr>
          <w:rFonts w:cstheme="minorHAnsi"/>
        </w:rPr>
      </w:pPr>
      <w:r w:rsidRPr="00A57210">
        <w:rPr>
          <w:rFonts w:cstheme="minorHAnsi"/>
        </w:rPr>
        <w:t xml:space="preserve">Two hexavalent vaccines </w:t>
      </w:r>
      <w:r w:rsidR="007804BB" w:rsidRPr="00A57210">
        <w:rPr>
          <w:rFonts w:cstheme="minorHAnsi"/>
        </w:rPr>
        <w:t>Infanrix hexa</w:t>
      </w:r>
      <w:r w:rsidRPr="00A57210">
        <w:rPr>
          <w:rFonts w:cstheme="minorHAnsi"/>
        </w:rPr>
        <w:t xml:space="preserve">® (GlaxoSmithKline plc- GSK) and Hexavac® (Sanofi Pasteur MSD, SNC), which combine diphtheria, tetanus, acellular pertussis, hepatitis B, inactivated poliomyelitis and Haemophilus influenza type B were authorized to be marketed in the European Union on 23 October 2000. Following authorization, there were a number of spontaneous reports of sudden unexpected deaths soon after administration of the vaccine. </w:t>
      </w:r>
      <w:r w:rsidR="00B55AF9" w:rsidRPr="00A57210">
        <w:rPr>
          <w:rFonts w:cstheme="minorHAnsi"/>
        </w:rPr>
        <w:t>In 2005</w:t>
      </w:r>
      <w:r w:rsidRPr="00A57210">
        <w:rPr>
          <w:rFonts w:cstheme="minorHAnsi"/>
        </w:rPr>
        <w:t xml:space="preserve">, von Kries and </w:t>
      </w:r>
      <w:r w:rsidR="00B55AF9" w:rsidRPr="00A57210">
        <w:rPr>
          <w:rFonts w:cstheme="minorHAnsi"/>
        </w:rPr>
        <w:t>colleagues (</w:t>
      </w:r>
      <w:r w:rsidRPr="00A57210">
        <w:rPr>
          <w:rFonts w:cstheme="minorHAnsi"/>
        </w:rPr>
        <w:t>1</w:t>
      </w:r>
      <w:r w:rsidR="00B55AF9" w:rsidRPr="00A57210">
        <w:rPr>
          <w:rFonts w:cstheme="minorHAnsi"/>
        </w:rPr>
        <w:t>) performed</w:t>
      </w:r>
      <w:r w:rsidRPr="00A57210">
        <w:rPr>
          <w:rFonts w:cstheme="minorHAnsi"/>
        </w:rPr>
        <w:t xml:space="preserve"> a detailed analysis in which the observed deaths soon after vaccination were compared with the deaths expected by chance. They found a significantly increased standardized mortality ratio (SMR) within two days after vaccination of Hexavac in children vaccinated in the 2nd year of life. The same was not seen with </w:t>
      </w:r>
      <w:r w:rsidR="007804BB" w:rsidRPr="00A57210">
        <w:rPr>
          <w:rFonts w:cstheme="minorHAnsi"/>
        </w:rPr>
        <w:t>Infanrix hexa</w:t>
      </w:r>
      <w:r w:rsidRPr="00A57210">
        <w:rPr>
          <w:rFonts w:cstheme="minorHAnsi"/>
        </w:rPr>
        <w:t xml:space="preserve">. After the withdrawal of Hexavac in 2005 at the request of the marketing </w:t>
      </w:r>
      <w:r w:rsidR="00B55AF9" w:rsidRPr="00A57210">
        <w:rPr>
          <w:rFonts w:cstheme="minorHAnsi"/>
        </w:rPr>
        <w:t>authorization</w:t>
      </w:r>
      <w:r w:rsidRPr="00A57210">
        <w:rPr>
          <w:rFonts w:cstheme="minorHAnsi"/>
        </w:rPr>
        <w:t xml:space="preserve"> holder, Infanrix</w:t>
      </w:r>
      <w:r w:rsidR="00B55AF9" w:rsidRPr="00A57210">
        <w:rPr>
          <w:rFonts w:cstheme="minorHAnsi"/>
        </w:rPr>
        <w:t xml:space="preserve"> h</w:t>
      </w:r>
      <w:r w:rsidRPr="00A57210">
        <w:rPr>
          <w:rFonts w:cstheme="minorHAnsi"/>
        </w:rPr>
        <w:t xml:space="preserve">exa continued to be marketed in Europe (2). </w:t>
      </w:r>
    </w:p>
    <w:p w:rsidR="00F642B8" w:rsidRPr="00A57210" w:rsidRDefault="00F642B8" w:rsidP="00F642B8">
      <w:pPr>
        <w:rPr>
          <w:rFonts w:cstheme="minorHAnsi"/>
        </w:rPr>
      </w:pPr>
    </w:p>
    <w:p w:rsidR="00F642B8" w:rsidRPr="00A57210" w:rsidRDefault="00F642B8" w:rsidP="00F642B8">
      <w:pPr>
        <w:rPr>
          <w:rFonts w:cstheme="minorHAnsi"/>
        </w:rPr>
      </w:pPr>
      <w:r w:rsidRPr="00A57210">
        <w:rPr>
          <w:rFonts w:cstheme="minorHAnsi"/>
        </w:rPr>
        <w:t>According to European law, the European Medicines Agency (EMA) is accountable for the protection of public health through evaluation of the medicines it approves as the regulatory authority. The manufacturers are responsible for the efficacy, quality and safety of their drugs (3).</w:t>
      </w:r>
    </w:p>
    <w:p w:rsidR="00F642B8" w:rsidRPr="00A57210" w:rsidRDefault="00F642B8" w:rsidP="00F642B8">
      <w:pPr>
        <w:rPr>
          <w:rFonts w:cstheme="minorHAnsi"/>
        </w:rPr>
      </w:pPr>
    </w:p>
    <w:p w:rsidR="00F642B8" w:rsidRPr="00A57210" w:rsidRDefault="00B55AF9" w:rsidP="00F642B8">
      <w:pPr>
        <w:rPr>
          <w:rFonts w:cstheme="minorHAnsi"/>
        </w:rPr>
      </w:pPr>
      <w:r w:rsidRPr="00A57210">
        <w:rPr>
          <w:rFonts w:cstheme="minorHAnsi"/>
        </w:rPr>
        <w:t>The Italian Court of Justice</w:t>
      </w:r>
      <w:r w:rsidR="00F642B8" w:rsidRPr="00A57210">
        <w:rPr>
          <w:rFonts w:cstheme="minorHAnsi"/>
        </w:rPr>
        <w:t xml:space="preserve"> Nicola Di Leo, made GlaxoSmithKline's confidential 15th and 16th Periodic Safety Update Reports (PSURs from 2009 to 2011) available to the public  (4). The </w:t>
      </w:r>
      <w:r w:rsidR="007804BB" w:rsidRPr="00A57210">
        <w:rPr>
          <w:rFonts w:cstheme="minorHAnsi"/>
        </w:rPr>
        <w:t>PSUR 19</w:t>
      </w:r>
      <w:r w:rsidR="00F642B8" w:rsidRPr="00A57210">
        <w:rPr>
          <w:rFonts w:cstheme="minorHAnsi"/>
        </w:rPr>
        <w:t xml:space="preserve"> (incor</w:t>
      </w:r>
      <w:r w:rsidR="001023D3" w:rsidRPr="00A57210">
        <w:rPr>
          <w:rFonts w:cstheme="minorHAnsi"/>
        </w:rPr>
        <w:t>porating PSUR 17, 18 and 19 dated</w:t>
      </w:r>
      <w:r w:rsidR="00F642B8" w:rsidRPr="00A57210">
        <w:rPr>
          <w:rFonts w:cstheme="minorHAnsi"/>
        </w:rPr>
        <w:t xml:space="preserve"> 15 January 2015</w:t>
      </w:r>
      <w:r w:rsidR="006708EC" w:rsidRPr="00A57210">
        <w:rPr>
          <w:rFonts w:cstheme="minorHAnsi"/>
        </w:rPr>
        <w:t>)</w:t>
      </w:r>
      <w:r w:rsidR="00F642B8" w:rsidRPr="00A57210">
        <w:rPr>
          <w:rFonts w:cstheme="minorHAnsi"/>
        </w:rPr>
        <w:t xml:space="preserve"> was obtained by Dr Loretta Bolgan from the EMA under Article 3 of the EMA rules (EMA 110196/2006 of 30 November 2010) (5). Dr Bolgan sent this PSUR to the first author (JP) to write a report to be presented to the European Parliament. </w:t>
      </w:r>
      <w:r w:rsidR="001B0A77" w:rsidRPr="00A57210">
        <w:rPr>
          <w:rFonts w:cstheme="minorHAnsi"/>
        </w:rPr>
        <w:t>This</w:t>
      </w:r>
      <w:r w:rsidR="00F642B8" w:rsidRPr="00A57210">
        <w:rPr>
          <w:rFonts w:cstheme="minorHAnsi"/>
        </w:rPr>
        <w:t xml:space="preserve"> commentary is based on </w:t>
      </w:r>
      <w:r w:rsidR="001B0A77" w:rsidRPr="00A57210">
        <w:rPr>
          <w:rFonts w:cstheme="minorHAnsi"/>
        </w:rPr>
        <w:t>those</w:t>
      </w:r>
      <w:r w:rsidR="00F642B8" w:rsidRPr="00A57210">
        <w:rPr>
          <w:rFonts w:cstheme="minorHAnsi"/>
        </w:rPr>
        <w:t xml:space="preserve"> PSURs. In the context of the safety signal previously highlighted by von Kries</w:t>
      </w:r>
      <w:r w:rsidR="001B0A77" w:rsidRPr="00A57210">
        <w:rPr>
          <w:rFonts w:cstheme="minorHAnsi"/>
        </w:rPr>
        <w:t xml:space="preserve"> </w:t>
      </w:r>
      <w:r w:rsidR="00F642B8" w:rsidRPr="00A57210">
        <w:rPr>
          <w:rFonts w:cstheme="minorHAnsi"/>
        </w:rPr>
        <w:t xml:space="preserve">(1) this commentary examines sudden deaths following use of this vaccine. Other aspects of the PSUR are not examined. </w:t>
      </w:r>
    </w:p>
    <w:p w:rsidR="00F642B8" w:rsidRPr="00A57210" w:rsidRDefault="00F642B8" w:rsidP="00F642B8">
      <w:pPr>
        <w:rPr>
          <w:rFonts w:cstheme="minorHAnsi"/>
        </w:rPr>
      </w:pPr>
    </w:p>
    <w:p w:rsidR="00A110EF" w:rsidRPr="00A57210" w:rsidRDefault="00F642B8" w:rsidP="00F642B8">
      <w:pPr>
        <w:rPr>
          <w:rFonts w:cstheme="minorHAnsi"/>
          <w:b/>
        </w:rPr>
      </w:pPr>
      <w:r w:rsidRPr="00A57210">
        <w:rPr>
          <w:rFonts w:cstheme="minorHAnsi"/>
          <w:b/>
        </w:rPr>
        <w:t xml:space="preserve">PSUR 15 – Clustering of Deaths after Vaccination </w:t>
      </w:r>
    </w:p>
    <w:p w:rsidR="00E024E5" w:rsidRPr="00A57210" w:rsidRDefault="00F642B8" w:rsidP="00F642B8">
      <w:pPr>
        <w:rPr>
          <w:rFonts w:cstheme="minorHAnsi"/>
        </w:rPr>
      </w:pPr>
      <w:r w:rsidRPr="00A57210">
        <w:rPr>
          <w:rFonts w:cstheme="minorHAnsi"/>
        </w:rPr>
        <w:t>Most deaths occurring in the post-neonatal period are due to infections, cong</w:t>
      </w:r>
      <w:r w:rsidR="00A110EF" w:rsidRPr="00A57210">
        <w:rPr>
          <w:rFonts w:cstheme="minorHAnsi"/>
        </w:rPr>
        <w:t>enital defects, malignancies or</w:t>
      </w:r>
      <w:r w:rsidRPr="00A57210">
        <w:rPr>
          <w:rFonts w:cstheme="minorHAnsi"/>
        </w:rPr>
        <w:t xml:space="preserve"> accidents. Seldom do </w:t>
      </w:r>
      <w:r w:rsidR="00E024E5" w:rsidRPr="00A57210">
        <w:rPr>
          <w:rFonts w:cstheme="minorHAnsi"/>
        </w:rPr>
        <w:t>babies</w:t>
      </w:r>
      <w:r w:rsidRPr="00A57210">
        <w:rPr>
          <w:rFonts w:cstheme="minorHAnsi"/>
        </w:rPr>
        <w:t xml:space="preserve"> die without any evident cause and such </w:t>
      </w:r>
      <w:r w:rsidR="00E024E5" w:rsidRPr="00A57210">
        <w:rPr>
          <w:rFonts w:cstheme="minorHAnsi"/>
        </w:rPr>
        <w:t>deaths are classified as SIDS (s</w:t>
      </w:r>
      <w:r w:rsidRPr="00A57210">
        <w:rPr>
          <w:rFonts w:cstheme="minorHAnsi"/>
        </w:rPr>
        <w:t xml:space="preserve">udden </w:t>
      </w:r>
      <w:r w:rsidR="00E024E5" w:rsidRPr="00A57210">
        <w:rPr>
          <w:rFonts w:cstheme="minorHAnsi"/>
        </w:rPr>
        <w:t>infant death syndrome)</w:t>
      </w:r>
      <w:r w:rsidR="009C3170" w:rsidRPr="00A57210">
        <w:rPr>
          <w:rFonts w:cstheme="minorHAnsi"/>
        </w:rPr>
        <w:t xml:space="preserve"> defined in the PSUR as death occurring in the first year of life which remains unexplained after autopsy</w:t>
      </w:r>
      <w:r w:rsidR="00E024E5" w:rsidRPr="00A57210">
        <w:rPr>
          <w:rFonts w:cstheme="minorHAnsi"/>
        </w:rPr>
        <w:t xml:space="preserve"> or SUD (s</w:t>
      </w:r>
      <w:r w:rsidRPr="00A57210">
        <w:rPr>
          <w:rFonts w:cstheme="minorHAnsi"/>
        </w:rPr>
        <w:t xml:space="preserve">udden </w:t>
      </w:r>
      <w:r w:rsidR="00E024E5" w:rsidRPr="00A57210">
        <w:rPr>
          <w:rFonts w:cstheme="minorHAnsi"/>
        </w:rPr>
        <w:t>u</w:t>
      </w:r>
      <w:r w:rsidRPr="00A57210">
        <w:rPr>
          <w:rFonts w:cstheme="minorHAnsi"/>
        </w:rPr>
        <w:t xml:space="preserve">nexpected </w:t>
      </w:r>
      <w:r w:rsidR="00E024E5" w:rsidRPr="00A57210">
        <w:rPr>
          <w:rFonts w:cstheme="minorHAnsi"/>
        </w:rPr>
        <w:t>d</w:t>
      </w:r>
      <w:r w:rsidRPr="00A57210">
        <w:rPr>
          <w:rFonts w:cstheme="minorHAnsi"/>
        </w:rPr>
        <w:t>eaths)</w:t>
      </w:r>
      <w:r w:rsidR="001023D3" w:rsidRPr="00A57210">
        <w:rPr>
          <w:rFonts w:cstheme="minorHAnsi"/>
        </w:rPr>
        <w:t xml:space="preserve"> </w:t>
      </w:r>
      <w:r w:rsidR="009C3170" w:rsidRPr="00A57210">
        <w:rPr>
          <w:rFonts w:cstheme="minorHAnsi"/>
        </w:rPr>
        <w:t>defined as death occurring in the first two years of life which remain unexplained after clinical and final event history but without autopsy.</w:t>
      </w:r>
      <w:r w:rsidR="00E024E5" w:rsidRPr="00A57210">
        <w:rPr>
          <w:rFonts w:cstheme="minorHAnsi"/>
        </w:rPr>
        <w:t xml:space="preserve"> </w:t>
      </w:r>
      <w:r w:rsidR="009C3170" w:rsidRPr="00A57210">
        <w:rPr>
          <w:rFonts w:cstheme="minorHAnsi"/>
        </w:rPr>
        <w:t>Both these are together considered as sudden death (SD) in the PSUR.</w:t>
      </w:r>
      <w:r w:rsidR="00E024E5" w:rsidRPr="00A57210">
        <w:rPr>
          <w:rFonts w:cstheme="minorHAnsi"/>
        </w:rPr>
        <w:t xml:space="preserve">  </w:t>
      </w:r>
    </w:p>
    <w:p w:rsidR="00F642B8" w:rsidRPr="00A57210" w:rsidRDefault="00F642B8" w:rsidP="00F642B8">
      <w:pPr>
        <w:rPr>
          <w:rFonts w:cstheme="minorHAnsi"/>
        </w:rPr>
      </w:pPr>
      <w:r w:rsidRPr="00A57210">
        <w:rPr>
          <w:rFonts w:cstheme="minorHAnsi"/>
        </w:rPr>
        <w:t>A number of vaccines are administered to children under the age of 2 years</w:t>
      </w:r>
      <w:r w:rsidR="00E024E5" w:rsidRPr="00A57210">
        <w:rPr>
          <w:rFonts w:cstheme="minorHAnsi"/>
        </w:rPr>
        <w:t xml:space="preserve"> and on any given </w:t>
      </w:r>
      <w:r w:rsidR="00A95494" w:rsidRPr="00A57210">
        <w:rPr>
          <w:rFonts w:cstheme="minorHAnsi"/>
        </w:rPr>
        <w:t>day;</w:t>
      </w:r>
      <w:r w:rsidR="00E024E5" w:rsidRPr="00A57210">
        <w:rPr>
          <w:rFonts w:cstheme="minorHAnsi"/>
        </w:rPr>
        <w:t xml:space="preserve"> there are a very large number of children vaccinated all over the world. It is possible that by chance some vaccinated children would die of coincidental </w:t>
      </w:r>
      <w:r w:rsidRPr="00A57210">
        <w:rPr>
          <w:rFonts w:cstheme="minorHAnsi"/>
        </w:rPr>
        <w:t>SIDS/SUD</w:t>
      </w:r>
      <w:r w:rsidR="00E024E5" w:rsidRPr="00A57210">
        <w:rPr>
          <w:rFonts w:cstheme="minorHAnsi"/>
        </w:rPr>
        <w:t xml:space="preserve"> which would have occurred </w:t>
      </w:r>
      <w:r w:rsidR="00A95494" w:rsidRPr="00A57210">
        <w:rPr>
          <w:rFonts w:cstheme="minorHAnsi"/>
        </w:rPr>
        <w:t>in those children e</w:t>
      </w:r>
      <w:r w:rsidR="00E024E5" w:rsidRPr="00A57210">
        <w:rPr>
          <w:rFonts w:cstheme="minorHAnsi"/>
        </w:rPr>
        <w:t xml:space="preserve">ven if </w:t>
      </w:r>
      <w:r w:rsidR="00A95494" w:rsidRPr="00A57210">
        <w:rPr>
          <w:rFonts w:cstheme="minorHAnsi"/>
        </w:rPr>
        <w:t>he/she</w:t>
      </w:r>
      <w:r w:rsidR="00E024E5" w:rsidRPr="00A57210">
        <w:rPr>
          <w:rFonts w:cstheme="minorHAnsi"/>
        </w:rPr>
        <w:t xml:space="preserve"> had not been vaccinated</w:t>
      </w:r>
      <w:r w:rsidR="00A95494" w:rsidRPr="00A57210">
        <w:rPr>
          <w:rFonts w:cstheme="minorHAnsi"/>
        </w:rPr>
        <w:t xml:space="preserve"> on that day</w:t>
      </w:r>
      <w:r w:rsidR="00E024E5" w:rsidRPr="00A57210">
        <w:rPr>
          <w:rFonts w:cstheme="minorHAnsi"/>
        </w:rPr>
        <w:t xml:space="preserve">.  </w:t>
      </w:r>
      <w:r w:rsidRPr="00A57210">
        <w:rPr>
          <w:rFonts w:cstheme="minorHAnsi"/>
        </w:rPr>
        <w:t xml:space="preserve">To ascertain if </w:t>
      </w:r>
      <w:r w:rsidR="00A95494" w:rsidRPr="00A57210">
        <w:rPr>
          <w:rFonts w:cstheme="minorHAnsi"/>
        </w:rPr>
        <w:t>the death was</w:t>
      </w:r>
      <w:r w:rsidRPr="00A57210">
        <w:rPr>
          <w:rFonts w:cstheme="minorHAnsi"/>
        </w:rPr>
        <w:t xml:space="preserve"> caused by vaccination </w:t>
      </w:r>
      <w:r w:rsidR="00A95494" w:rsidRPr="00A57210">
        <w:rPr>
          <w:rFonts w:cstheme="minorHAnsi"/>
        </w:rPr>
        <w:t xml:space="preserve">or if it was a coincidental event, </w:t>
      </w:r>
      <w:r w:rsidRPr="00A57210">
        <w:rPr>
          <w:rFonts w:cstheme="minorHAnsi"/>
        </w:rPr>
        <w:t>an observed/expected analysis of sudden deaths (SD) is performed to estimate if the deaths observed after vaccination exceeds that which can be expected by chance.</w:t>
      </w:r>
    </w:p>
    <w:p w:rsidR="00F642B8" w:rsidRPr="00A57210" w:rsidRDefault="00F642B8" w:rsidP="00F642B8">
      <w:pPr>
        <w:rPr>
          <w:rFonts w:cstheme="minorHAnsi"/>
          <w:b/>
        </w:rPr>
      </w:pPr>
      <w:r w:rsidRPr="00A57210">
        <w:rPr>
          <w:rFonts w:cstheme="minorHAnsi"/>
          <w:b/>
        </w:rPr>
        <w:t xml:space="preserve">Sudden Deaths: Observed vs. Expected </w:t>
      </w:r>
    </w:p>
    <w:p w:rsidR="00F642B8" w:rsidRPr="00A57210" w:rsidRDefault="00F642B8" w:rsidP="00F642B8">
      <w:pPr>
        <w:rPr>
          <w:rFonts w:cstheme="minorHAnsi"/>
        </w:rPr>
      </w:pPr>
      <w:r w:rsidRPr="00A57210">
        <w:rPr>
          <w:rFonts w:cstheme="minorHAnsi"/>
        </w:rPr>
        <w:t xml:space="preserve">The </w:t>
      </w:r>
      <w:r w:rsidR="007804BB" w:rsidRPr="00A57210">
        <w:rPr>
          <w:rFonts w:cstheme="minorHAnsi"/>
        </w:rPr>
        <w:t>PSUR 15</w:t>
      </w:r>
      <w:r w:rsidR="008D6014" w:rsidRPr="00A57210">
        <w:rPr>
          <w:rFonts w:cstheme="minorHAnsi"/>
        </w:rPr>
        <w:t xml:space="preserve"> explains how this analysis is performed (</w:t>
      </w:r>
      <w:r w:rsidRPr="00A57210">
        <w:rPr>
          <w:rFonts w:cstheme="minorHAnsi"/>
        </w:rPr>
        <w:t>page 782</w:t>
      </w:r>
      <w:r w:rsidR="008D6014" w:rsidRPr="00A57210">
        <w:rPr>
          <w:rFonts w:cstheme="minorHAnsi"/>
        </w:rPr>
        <w:t>)</w:t>
      </w:r>
      <w:r w:rsidRPr="00A57210">
        <w:rPr>
          <w:rFonts w:cstheme="minorHAnsi"/>
        </w:rPr>
        <w:t>.</w:t>
      </w:r>
      <w:r w:rsidR="000624D7" w:rsidRPr="00A57210">
        <w:rPr>
          <w:rFonts w:cstheme="minorHAnsi"/>
        </w:rPr>
        <w:t xml:space="preserve"> </w:t>
      </w:r>
      <w:r w:rsidRPr="00A57210">
        <w:rPr>
          <w:rFonts w:cstheme="minorHAnsi"/>
        </w:rPr>
        <w:t xml:space="preserve">"The company evaluated whether the number of sudden deaths reported in this age group exceeded the number one could expect to occur by coincidence.  Since the distribution of the age at which subjects are vaccinated is unknown, the Company assumed that the proportion of adverse events by age is representative for the actual age distribution at vaccination. It can thus be estimated that 90.6% of all recipients of </w:t>
      </w:r>
      <w:r w:rsidR="007804BB" w:rsidRPr="00A57210">
        <w:rPr>
          <w:rFonts w:cstheme="minorHAnsi"/>
        </w:rPr>
        <w:t>Infanrix hexa</w:t>
      </w:r>
      <w:r w:rsidRPr="00A57210">
        <w:rPr>
          <w:rFonts w:cstheme="minorHAnsi"/>
        </w:rPr>
        <w:t xml:space="preserve"> were in their first year of life, and 9.4% were in their second year of life. Therefore the number of doses (since launch) was estimated to be 54,927,729 and 5,698,904 respectively. Given that Germany is the main country where </w:t>
      </w:r>
      <w:r w:rsidR="000624D7" w:rsidRPr="00A57210">
        <w:rPr>
          <w:rFonts w:cstheme="minorHAnsi"/>
        </w:rPr>
        <w:t>Infanrix hexa</w:t>
      </w:r>
      <w:r w:rsidRPr="00A57210">
        <w:rPr>
          <w:rFonts w:cstheme="minorHAnsi"/>
        </w:rPr>
        <w:t xml:space="preserve"> doses are distributed (close to 30% only in Germany); It was assumed that the incidence of sudden death observed in Germany is representative of the entire population of </w:t>
      </w:r>
      <w:r w:rsidR="000624D7" w:rsidRPr="00A57210">
        <w:rPr>
          <w:rFonts w:cstheme="minorHAnsi"/>
        </w:rPr>
        <w:t>Infanrix hexa</w:t>
      </w:r>
      <w:r w:rsidRPr="00A57210">
        <w:rPr>
          <w:rFonts w:cstheme="minorHAnsi"/>
        </w:rPr>
        <w:t xml:space="preserve"> recipients (German Federal Bureau of Statistics, Statistisches Bundesamt; incidence rate in 1st year of life: 0.454/1,000 live births; second year: 0.062/1,000 live births, data 2008).</w:t>
      </w:r>
      <w:r w:rsidR="000624D7" w:rsidRPr="00A57210">
        <w:rPr>
          <w:rFonts w:cstheme="minorHAnsi"/>
        </w:rPr>
        <w:t>”</w:t>
      </w:r>
      <w:r w:rsidRPr="00A57210">
        <w:rPr>
          <w:rFonts w:cstheme="minorHAnsi"/>
        </w:rPr>
        <w:t xml:space="preserve"> </w:t>
      </w:r>
    </w:p>
    <w:p w:rsidR="00F642B8" w:rsidRPr="00A57210" w:rsidRDefault="00F642B8" w:rsidP="00F642B8">
      <w:pPr>
        <w:rPr>
          <w:rFonts w:cstheme="minorHAnsi"/>
        </w:rPr>
      </w:pPr>
      <w:r w:rsidRPr="00A57210">
        <w:rPr>
          <w:rFonts w:cstheme="minorHAnsi"/>
        </w:rPr>
        <w:t xml:space="preserve">The PSUR documents the deaths </w:t>
      </w:r>
      <w:r w:rsidR="00B37DEE" w:rsidRPr="00A57210">
        <w:rPr>
          <w:rFonts w:cstheme="minorHAnsi"/>
        </w:rPr>
        <w:t xml:space="preserve">reported </w:t>
      </w:r>
      <w:r w:rsidRPr="00A57210">
        <w:rPr>
          <w:rFonts w:cstheme="minorHAnsi"/>
        </w:rPr>
        <w:t xml:space="preserve">within 20 days of vaccination. </w:t>
      </w:r>
    </w:p>
    <w:p w:rsidR="0080139C" w:rsidRDefault="0080139C">
      <w:pPr>
        <w:rPr>
          <w:rFonts w:cstheme="minorHAnsi"/>
        </w:rPr>
      </w:pPr>
      <w:r>
        <w:rPr>
          <w:rFonts w:cstheme="minorHAnsi"/>
        </w:rPr>
        <w:br w:type="page"/>
      </w:r>
    </w:p>
    <w:p w:rsidR="00F642B8" w:rsidRPr="00A57210" w:rsidRDefault="00F642B8" w:rsidP="00F642B8">
      <w:pPr>
        <w:rPr>
          <w:rFonts w:cstheme="minorHAnsi"/>
        </w:rPr>
      </w:pPr>
      <w:r w:rsidRPr="00A57210">
        <w:rPr>
          <w:rFonts w:cstheme="minorHAnsi"/>
        </w:rPr>
        <w:t>Table 1</w:t>
      </w:r>
    </w:p>
    <w:p w:rsidR="00EC48E9" w:rsidRDefault="00B37DEE" w:rsidP="00F642B8">
      <w:pPr>
        <w:rPr>
          <w:rFonts w:cstheme="minorHAnsi"/>
        </w:rPr>
      </w:pPr>
      <w:r w:rsidRPr="00A57210">
        <w:rPr>
          <w:rFonts w:cstheme="minorHAnsi"/>
        </w:rPr>
        <w:t xml:space="preserve">PSUR 15: </w:t>
      </w:r>
      <w:r w:rsidR="00F642B8" w:rsidRPr="00A57210">
        <w:rPr>
          <w:rFonts w:cstheme="minorHAnsi"/>
        </w:rPr>
        <w:t>Observed/Expect</w:t>
      </w:r>
      <w:r w:rsidRPr="00A57210">
        <w:rPr>
          <w:rFonts w:cstheme="minorHAnsi"/>
        </w:rPr>
        <w:t>ed Analysis of Sudden Deaths</w:t>
      </w:r>
    </w:p>
    <w:tbl>
      <w:tblPr>
        <w:tblStyle w:val="TableGrid"/>
        <w:tblW w:w="0" w:type="auto"/>
        <w:tblLook w:val="04A0" w:firstRow="1" w:lastRow="0" w:firstColumn="1" w:lastColumn="0" w:noHBand="0" w:noVBand="1"/>
      </w:tblPr>
      <w:tblGrid>
        <w:gridCol w:w="1638"/>
        <w:gridCol w:w="1227"/>
        <w:gridCol w:w="1383"/>
        <w:gridCol w:w="1224"/>
        <w:gridCol w:w="1368"/>
        <w:gridCol w:w="1368"/>
        <w:gridCol w:w="1170"/>
      </w:tblGrid>
      <w:tr w:rsidR="004A4C4E" w:rsidTr="00FE006F">
        <w:tc>
          <w:tcPr>
            <w:tcW w:w="1638" w:type="dxa"/>
            <w:tcBorders>
              <w:bottom w:val="nil"/>
            </w:tcBorders>
          </w:tcPr>
          <w:p w:rsidR="0080139C" w:rsidRPr="004A4C4E" w:rsidRDefault="00B051C1" w:rsidP="00F642B8">
            <w:pPr>
              <w:spacing w:after="200" w:line="276" w:lineRule="auto"/>
              <w:rPr>
                <w:rFonts w:cstheme="minorHAnsi"/>
              </w:rPr>
            </w:pPr>
            <w:r>
              <w:rPr>
                <w:rFonts w:cstheme="minorHAnsi"/>
              </w:rPr>
              <w:t>Time since</w:t>
            </w:r>
          </w:p>
        </w:tc>
        <w:tc>
          <w:tcPr>
            <w:tcW w:w="1227" w:type="dxa"/>
            <w:tcBorders>
              <w:right w:val="nil"/>
            </w:tcBorders>
          </w:tcPr>
          <w:p w:rsidR="0080139C" w:rsidRPr="004A4C4E" w:rsidRDefault="0080139C" w:rsidP="00F642B8">
            <w:pPr>
              <w:spacing w:after="200" w:line="276" w:lineRule="auto"/>
              <w:rPr>
                <w:rFonts w:cstheme="minorHAnsi"/>
              </w:rPr>
            </w:pPr>
          </w:p>
        </w:tc>
        <w:tc>
          <w:tcPr>
            <w:tcW w:w="1383" w:type="dxa"/>
            <w:tcBorders>
              <w:left w:val="nil"/>
              <w:right w:val="nil"/>
            </w:tcBorders>
          </w:tcPr>
          <w:p w:rsidR="0080139C" w:rsidRPr="004A4C4E" w:rsidRDefault="00B051C1" w:rsidP="00F642B8">
            <w:pPr>
              <w:spacing w:after="200" w:line="276" w:lineRule="auto"/>
              <w:rPr>
                <w:rFonts w:cstheme="minorHAnsi"/>
              </w:rPr>
            </w:pPr>
            <w:r>
              <w:rPr>
                <w:rFonts w:cstheme="minorHAnsi"/>
              </w:rPr>
              <w:t>1</w:t>
            </w:r>
            <w:r>
              <w:rPr>
                <w:rFonts w:cstheme="minorHAnsi"/>
                <w:vertAlign w:val="superscript"/>
              </w:rPr>
              <w:t>st</w:t>
            </w:r>
            <w:r>
              <w:rPr>
                <w:rFonts w:cstheme="minorHAnsi"/>
              </w:rPr>
              <w:t xml:space="preserve"> Year</w:t>
            </w:r>
          </w:p>
        </w:tc>
        <w:tc>
          <w:tcPr>
            <w:tcW w:w="1224" w:type="dxa"/>
            <w:tcBorders>
              <w:left w:val="nil"/>
            </w:tcBorders>
          </w:tcPr>
          <w:p w:rsidR="0080139C" w:rsidRPr="004A4C4E" w:rsidRDefault="0080139C" w:rsidP="00F642B8">
            <w:pPr>
              <w:spacing w:after="200" w:line="276" w:lineRule="auto"/>
              <w:rPr>
                <w:rFonts w:cstheme="minorHAnsi"/>
              </w:rPr>
            </w:pPr>
          </w:p>
        </w:tc>
        <w:tc>
          <w:tcPr>
            <w:tcW w:w="1368" w:type="dxa"/>
            <w:tcBorders>
              <w:right w:val="nil"/>
            </w:tcBorders>
          </w:tcPr>
          <w:p w:rsidR="0080139C" w:rsidRPr="004A4C4E" w:rsidRDefault="0080139C" w:rsidP="0080139C">
            <w:pPr>
              <w:spacing w:after="200" w:line="276" w:lineRule="auto"/>
              <w:jc w:val="center"/>
              <w:rPr>
                <w:rFonts w:cstheme="minorHAnsi"/>
              </w:rPr>
            </w:pPr>
          </w:p>
        </w:tc>
        <w:tc>
          <w:tcPr>
            <w:tcW w:w="1368" w:type="dxa"/>
            <w:tcBorders>
              <w:left w:val="nil"/>
              <w:right w:val="nil"/>
            </w:tcBorders>
          </w:tcPr>
          <w:p w:rsidR="0080139C" w:rsidRPr="004A4C4E" w:rsidRDefault="00B051C1" w:rsidP="00F642B8">
            <w:pPr>
              <w:spacing w:after="200" w:line="276" w:lineRule="auto"/>
              <w:rPr>
                <w:rFonts w:cstheme="minorHAnsi"/>
              </w:rPr>
            </w:pPr>
            <w:r>
              <w:rPr>
                <w:rFonts w:cstheme="minorHAnsi"/>
              </w:rPr>
              <w:t>2</w:t>
            </w:r>
            <w:r>
              <w:rPr>
                <w:rFonts w:cstheme="minorHAnsi"/>
                <w:vertAlign w:val="superscript"/>
              </w:rPr>
              <w:t>nd</w:t>
            </w:r>
            <w:r>
              <w:rPr>
                <w:rFonts w:cstheme="minorHAnsi"/>
              </w:rPr>
              <w:t xml:space="preserve"> Year</w:t>
            </w:r>
          </w:p>
        </w:tc>
        <w:tc>
          <w:tcPr>
            <w:tcW w:w="1170" w:type="dxa"/>
            <w:tcBorders>
              <w:left w:val="nil"/>
            </w:tcBorders>
          </w:tcPr>
          <w:p w:rsidR="0080139C" w:rsidRPr="004A4C4E" w:rsidRDefault="0080139C" w:rsidP="00F642B8">
            <w:pPr>
              <w:spacing w:after="200" w:line="276" w:lineRule="auto"/>
              <w:rPr>
                <w:rFonts w:cstheme="minorHAnsi"/>
              </w:rPr>
            </w:pPr>
          </w:p>
        </w:tc>
      </w:tr>
      <w:tr w:rsidR="004A4C4E" w:rsidTr="00FE006F">
        <w:tc>
          <w:tcPr>
            <w:tcW w:w="1638" w:type="dxa"/>
            <w:tcBorders>
              <w:top w:val="nil"/>
            </w:tcBorders>
          </w:tcPr>
          <w:p w:rsidR="0080139C" w:rsidRPr="004A4C4E" w:rsidRDefault="00B051C1" w:rsidP="00F642B8">
            <w:pPr>
              <w:spacing w:after="200" w:line="276" w:lineRule="auto"/>
              <w:rPr>
                <w:rFonts w:cstheme="minorHAnsi"/>
              </w:rPr>
            </w:pPr>
            <w:r>
              <w:rPr>
                <w:rFonts w:eastAsia="Times New Roman" w:cstheme="minorHAnsi"/>
                <w:w w:val="78"/>
              </w:rPr>
              <w:t>V</w:t>
            </w:r>
            <w:r>
              <w:rPr>
                <w:rFonts w:eastAsia="Times New Roman" w:cstheme="minorHAnsi"/>
                <w:w w:val="108"/>
              </w:rPr>
              <w:t>a</w:t>
            </w:r>
            <w:r>
              <w:rPr>
                <w:rFonts w:eastAsia="Times New Roman" w:cstheme="minorHAnsi"/>
                <w:w w:val="95"/>
              </w:rPr>
              <w:t>cc</w:t>
            </w:r>
            <w:r>
              <w:rPr>
                <w:rFonts w:eastAsia="Times New Roman" w:cstheme="minorHAnsi"/>
                <w:w w:val="82"/>
              </w:rPr>
              <w:t>i</w:t>
            </w:r>
            <w:r>
              <w:rPr>
                <w:rFonts w:eastAsia="Times New Roman" w:cstheme="minorHAnsi"/>
                <w:spacing w:val="-1"/>
                <w:w w:val="105"/>
              </w:rPr>
              <w:t>n</w:t>
            </w:r>
            <w:r>
              <w:rPr>
                <w:rFonts w:eastAsia="Times New Roman" w:cstheme="minorHAnsi"/>
                <w:w w:val="108"/>
              </w:rPr>
              <w:t>a</w:t>
            </w:r>
            <w:r>
              <w:rPr>
                <w:rFonts w:eastAsia="Times New Roman" w:cstheme="minorHAnsi"/>
                <w:spacing w:val="1"/>
                <w:w w:val="121"/>
              </w:rPr>
              <w:t>t</w:t>
            </w:r>
            <w:r>
              <w:rPr>
                <w:rFonts w:eastAsia="Times New Roman" w:cstheme="minorHAnsi"/>
                <w:spacing w:val="-3"/>
                <w:w w:val="82"/>
              </w:rPr>
              <w:t>i</w:t>
            </w:r>
            <w:r>
              <w:rPr>
                <w:rFonts w:eastAsia="Times New Roman" w:cstheme="minorHAnsi"/>
                <w:spacing w:val="1"/>
                <w:w w:val="105"/>
              </w:rPr>
              <w:t>on (</w:t>
            </w:r>
            <w:r>
              <w:rPr>
                <w:rFonts w:eastAsia="Times New Roman" w:cstheme="minorHAnsi"/>
                <w:spacing w:val="-1"/>
              </w:rPr>
              <w:t>d</w:t>
            </w:r>
            <w:r>
              <w:rPr>
                <w:rFonts w:eastAsia="Times New Roman" w:cstheme="minorHAnsi"/>
              </w:rPr>
              <w:t>a</w:t>
            </w:r>
            <w:r>
              <w:rPr>
                <w:rFonts w:eastAsia="Times New Roman" w:cstheme="minorHAnsi"/>
                <w:spacing w:val="1"/>
              </w:rPr>
              <w:t>y</w:t>
            </w:r>
            <w:r>
              <w:rPr>
                <w:rFonts w:eastAsia="Times New Roman" w:cstheme="minorHAnsi"/>
              </w:rPr>
              <w:t>s)</w:t>
            </w:r>
          </w:p>
        </w:tc>
        <w:tc>
          <w:tcPr>
            <w:tcW w:w="1227" w:type="dxa"/>
          </w:tcPr>
          <w:p w:rsidR="0080139C" w:rsidRPr="004A4C4E" w:rsidRDefault="00B051C1" w:rsidP="00462A9E">
            <w:pPr>
              <w:spacing w:before="2" w:after="200" w:line="360" w:lineRule="auto"/>
              <w:ind w:left="102"/>
              <w:jc w:val="both"/>
              <w:rPr>
                <w:rFonts w:eastAsia="Times New Roman" w:cstheme="minorHAnsi"/>
                <w:w w:val="91"/>
              </w:rPr>
            </w:pPr>
            <w:r>
              <w:rPr>
                <w:rFonts w:eastAsia="Times New Roman" w:cstheme="minorHAnsi"/>
                <w:w w:val="91"/>
              </w:rPr>
              <w:t xml:space="preserve">Observed deaths </w:t>
            </w:r>
          </w:p>
          <w:p w:rsidR="0080139C" w:rsidRPr="004A4C4E" w:rsidRDefault="0080139C" w:rsidP="00F642B8">
            <w:pPr>
              <w:keepNext/>
              <w:keepLines/>
              <w:spacing w:before="200" w:line="276" w:lineRule="auto"/>
              <w:outlineLvl w:val="2"/>
              <w:rPr>
                <w:rFonts w:cstheme="minorHAnsi"/>
              </w:rPr>
            </w:pPr>
          </w:p>
        </w:tc>
        <w:tc>
          <w:tcPr>
            <w:tcW w:w="1383" w:type="dxa"/>
          </w:tcPr>
          <w:p w:rsidR="0080139C" w:rsidRPr="004A4C4E" w:rsidRDefault="00B051C1" w:rsidP="00462A9E">
            <w:pPr>
              <w:spacing w:before="2" w:after="200" w:line="360" w:lineRule="auto"/>
              <w:ind w:left="102"/>
              <w:jc w:val="both"/>
              <w:rPr>
                <w:rFonts w:eastAsia="Times New Roman" w:cstheme="minorHAnsi"/>
                <w:w w:val="105"/>
              </w:rPr>
            </w:pPr>
            <w:r>
              <w:rPr>
                <w:rFonts w:eastAsia="Times New Roman" w:cstheme="minorHAnsi"/>
                <w:w w:val="91"/>
              </w:rPr>
              <w:t>Cumulative O</w:t>
            </w:r>
            <w:r>
              <w:rPr>
                <w:rFonts w:eastAsia="Times New Roman" w:cstheme="minorHAnsi"/>
                <w:spacing w:val="-1"/>
                <w:w w:val="105"/>
              </w:rPr>
              <w:t>b</w:t>
            </w:r>
            <w:r>
              <w:rPr>
                <w:rFonts w:eastAsia="Times New Roman" w:cstheme="minorHAnsi"/>
              </w:rPr>
              <w:t>s</w:t>
            </w:r>
            <w:r>
              <w:rPr>
                <w:rFonts w:eastAsia="Times New Roman" w:cstheme="minorHAnsi"/>
                <w:spacing w:val="1"/>
                <w:w w:val="112"/>
              </w:rPr>
              <w:t>e</w:t>
            </w:r>
            <w:r>
              <w:rPr>
                <w:rFonts w:eastAsia="Times New Roman" w:cstheme="minorHAnsi"/>
                <w:w w:val="104"/>
              </w:rPr>
              <w:t>r</w:t>
            </w:r>
            <w:r>
              <w:rPr>
                <w:rFonts w:eastAsia="Times New Roman" w:cstheme="minorHAnsi"/>
                <w:spacing w:val="-1"/>
                <w:w w:val="90"/>
              </w:rPr>
              <w:t>v</w:t>
            </w:r>
            <w:r>
              <w:rPr>
                <w:rFonts w:eastAsia="Times New Roman" w:cstheme="minorHAnsi"/>
                <w:spacing w:val="1"/>
                <w:w w:val="112"/>
              </w:rPr>
              <w:t>e</w:t>
            </w:r>
            <w:r>
              <w:rPr>
                <w:rFonts w:eastAsia="Times New Roman" w:cstheme="minorHAnsi"/>
                <w:w w:val="105"/>
              </w:rPr>
              <w:t>d</w:t>
            </w:r>
          </w:p>
          <w:p w:rsidR="0080139C" w:rsidRPr="004A4C4E" w:rsidRDefault="00B051C1" w:rsidP="00462A9E">
            <w:pPr>
              <w:spacing w:before="2" w:after="200" w:line="360" w:lineRule="auto"/>
              <w:ind w:left="102"/>
              <w:jc w:val="both"/>
              <w:rPr>
                <w:rFonts w:cstheme="minorHAnsi"/>
              </w:rPr>
            </w:pPr>
            <w:r>
              <w:rPr>
                <w:rFonts w:eastAsia="Times New Roman" w:cstheme="minorHAnsi"/>
                <w:w w:val="105"/>
              </w:rPr>
              <w:t>deaths</w:t>
            </w:r>
          </w:p>
          <w:p w:rsidR="0080139C" w:rsidRPr="004A4C4E" w:rsidRDefault="0080139C" w:rsidP="00F642B8">
            <w:pPr>
              <w:keepNext/>
              <w:keepLines/>
              <w:spacing w:before="200" w:line="276" w:lineRule="auto"/>
              <w:outlineLvl w:val="2"/>
              <w:rPr>
                <w:rFonts w:cstheme="minorHAnsi"/>
              </w:rPr>
            </w:pPr>
          </w:p>
        </w:tc>
        <w:tc>
          <w:tcPr>
            <w:tcW w:w="1224" w:type="dxa"/>
          </w:tcPr>
          <w:p w:rsidR="0080139C" w:rsidRPr="004A4C4E" w:rsidRDefault="00B051C1" w:rsidP="00462A9E">
            <w:pPr>
              <w:spacing w:after="200" w:line="276" w:lineRule="auto"/>
              <w:rPr>
                <w:rFonts w:eastAsia="Times New Roman" w:cstheme="minorHAnsi"/>
                <w:w w:val="105"/>
              </w:rPr>
            </w:pPr>
            <w:r>
              <w:rPr>
                <w:rFonts w:eastAsia="Times New Roman" w:cstheme="minorHAnsi"/>
                <w:w w:val="80"/>
              </w:rPr>
              <w:t>Cumulative E</w:t>
            </w:r>
            <w:r>
              <w:rPr>
                <w:rFonts w:eastAsia="Times New Roman" w:cstheme="minorHAnsi"/>
                <w:spacing w:val="1"/>
                <w:w w:val="86"/>
              </w:rPr>
              <w:t>x</w:t>
            </w:r>
            <w:r>
              <w:rPr>
                <w:rFonts w:eastAsia="Times New Roman" w:cstheme="minorHAnsi"/>
                <w:spacing w:val="-1"/>
                <w:w w:val="105"/>
              </w:rPr>
              <w:t>p</w:t>
            </w:r>
            <w:r>
              <w:rPr>
                <w:rFonts w:eastAsia="Times New Roman" w:cstheme="minorHAnsi"/>
                <w:spacing w:val="1"/>
                <w:w w:val="112"/>
              </w:rPr>
              <w:t>e</w:t>
            </w:r>
            <w:r>
              <w:rPr>
                <w:rFonts w:eastAsia="Times New Roman" w:cstheme="minorHAnsi"/>
                <w:w w:val="95"/>
              </w:rPr>
              <w:t>c</w:t>
            </w:r>
            <w:r>
              <w:rPr>
                <w:rFonts w:eastAsia="Times New Roman" w:cstheme="minorHAnsi"/>
                <w:spacing w:val="-2"/>
                <w:w w:val="121"/>
              </w:rPr>
              <w:t>t</w:t>
            </w:r>
            <w:r>
              <w:rPr>
                <w:rFonts w:eastAsia="Times New Roman" w:cstheme="minorHAnsi"/>
                <w:spacing w:val="1"/>
                <w:w w:val="112"/>
              </w:rPr>
              <w:t>e</w:t>
            </w:r>
            <w:r>
              <w:rPr>
                <w:rFonts w:eastAsia="Times New Roman" w:cstheme="minorHAnsi"/>
                <w:w w:val="105"/>
              </w:rPr>
              <w:t>d</w:t>
            </w:r>
          </w:p>
          <w:p w:rsidR="0080139C" w:rsidRPr="004A4C4E" w:rsidRDefault="00B051C1" w:rsidP="00462A9E">
            <w:pPr>
              <w:spacing w:after="200" w:line="276" w:lineRule="auto"/>
              <w:rPr>
                <w:rFonts w:eastAsia="Times New Roman" w:cstheme="minorHAnsi"/>
                <w:w w:val="105"/>
              </w:rPr>
            </w:pPr>
            <w:r>
              <w:rPr>
                <w:rFonts w:eastAsia="Times New Roman" w:cstheme="minorHAnsi"/>
                <w:w w:val="105"/>
              </w:rPr>
              <w:t>Deaths</w:t>
            </w:r>
          </w:p>
          <w:p w:rsidR="0080139C" w:rsidRPr="004A4C4E" w:rsidRDefault="0080139C" w:rsidP="00F642B8">
            <w:pPr>
              <w:spacing w:after="200" w:line="276" w:lineRule="auto"/>
              <w:rPr>
                <w:rFonts w:cstheme="minorHAnsi"/>
              </w:rPr>
            </w:pPr>
          </w:p>
        </w:tc>
        <w:tc>
          <w:tcPr>
            <w:tcW w:w="1368" w:type="dxa"/>
          </w:tcPr>
          <w:p w:rsidR="0080139C" w:rsidRPr="004A4C4E" w:rsidRDefault="00B051C1" w:rsidP="00462A9E">
            <w:pPr>
              <w:spacing w:before="2" w:after="200" w:line="360" w:lineRule="auto"/>
              <w:ind w:left="102"/>
              <w:jc w:val="both"/>
              <w:rPr>
                <w:rFonts w:eastAsia="Times New Roman" w:cstheme="minorHAnsi"/>
                <w:w w:val="91"/>
              </w:rPr>
            </w:pPr>
            <w:r>
              <w:rPr>
                <w:rFonts w:eastAsia="Times New Roman" w:cstheme="minorHAnsi"/>
                <w:w w:val="91"/>
              </w:rPr>
              <w:t xml:space="preserve">Observed deaths </w:t>
            </w:r>
          </w:p>
          <w:p w:rsidR="0080139C" w:rsidRPr="004A4C4E" w:rsidRDefault="0080139C" w:rsidP="00F642B8">
            <w:pPr>
              <w:keepNext/>
              <w:keepLines/>
              <w:spacing w:before="200" w:line="276" w:lineRule="auto"/>
              <w:outlineLvl w:val="2"/>
              <w:rPr>
                <w:rFonts w:cstheme="minorHAnsi"/>
              </w:rPr>
            </w:pPr>
          </w:p>
        </w:tc>
        <w:tc>
          <w:tcPr>
            <w:tcW w:w="1368" w:type="dxa"/>
          </w:tcPr>
          <w:p w:rsidR="0080139C" w:rsidRPr="004A4C4E" w:rsidRDefault="00B051C1" w:rsidP="00462A9E">
            <w:pPr>
              <w:spacing w:after="200" w:line="360" w:lineRule="auto"/>
              <w:ind w:left="102"/>
              <w:jc w:val="both"/>
              <w:rPr>
                <w:rFonts w:eastAsia="Times New Roman" w:cstheme="minorHAnsi"/>
              </w:rPr>
            </w:pPr>
            <w:r>
              <w:rPr>
                <w:rFonts w:eastAsia="Times New Roman" w:cstheme="minorHAnsi"/>
              </w:rPr>
              <w:t>Cumulative</w:t>
            </w:r>
          </w:p>
          <w:p w:rsidR="0080139C" w:rsidRPr="004A4C4E" w:rsidRDefault="00B051C1" w:rsidP="00462A9E">
            <w:pPr>
              <w:spacing w:after="200" w:line="360" w:lineRule="auto"/>
              <w:ind w:left="102"/>
              <w:jc w:val="both"/>
              <w:rPr>
                <w:rFonts w:eastAsia="Times New Roman" w:cstheme="minorHAnsi"/>
              </w:rPr>
            </w:pPr>
            <w:r>
              <w:rPr>
                <w:rFonts w:eastAsia="Times New Roman" w:cstheme="minorHAnsi"/>
              </w:rPr>
              <w:t>O</w:t>
            </w:r>
            <w:r>
              <w:rPr>
                <w:rFonts w:eastAsia="Times New Roman" w:cstheme="minorHAnsi"/>
                <w:spacing w:val="-1"/>
              </w:rPr>
              <w:t>b</w:t>
            </w:r>
            <w:r>
              <w:rPr>
                <w:rFonts w:eastAsia="Times New Roman" w:cstheme="minorHAnsi"/>
              </w:rPr>
              <w:t>s</w:t>
            </w:r>
            <w:r>
              <w:rPr>
                <w:rFonts w:eastAsia="Times New Roman" w:cstheme="minorHAnsi"/>
                <w:spacing w:val="1"/>
              </w:rPr>
              <w:t>e</w:t>
            </w:r>
            <w:r>
              <w:rPr>
                <w:rFonts w:eastAsia="Times New Roman" w:cstheme="minorHAnsi"/>
              </w:rPr>
              <w:t>r</w:t>
            </w:r>
            <w:r>
              <w:rPr>
                <w:rFonts w:eastAsia="Times New Roman" w:cstheme="minorHAnsi"/>
                <w:spacing w:val="-1"/>
              </w:rPr>
              <w:t>v</w:t>
            </w:r>
            <w:r>
              <w:rPr>
                <w:rFonts w:eastAsia="Times New Roman" w:cstheme="minorHAnsi"/>
                <w:spacing w:val="1"/>
              </w:rPr>
              <w:t>e</w:t>
            </w:r>
            <w:r>
              <w:rPr>
                <w:rFonts w:eastAsia="Times New Roman" w:cstheme="minorHAnsi"/>
              </w:rPr>
              <w:t xml:space="preserve">d </w:t>
            </w:r>
          </w:p>
          <w:p w:rsidR="0080139C" w:rsidRPr="004A4C4E" w:rsidRDefault="00B051C1" w:rsidP="00462A9E">
            <w:pPr>
              <w:spacing w:after="200" w:line="360" w:lineRule="auto"/>
              <w:ind w:left="102"/>
              <w:jc w:val="both"/>
              <w:rPr>
                <w:rFonts w:eastAsia="Times New Roman" w:cstheme="minorHAnsi"/>
              </w:rPr>
            </w:pPr>
            <w:r>
              <w:rPr>
                <w:rFonts w:eastAsia="Times New Roman" w:cstheme="minorHAnsi"/>
              </w:rPr>
              <w:t>deaths</w:t>
            </w:r>
          </w:p>
          <w:p w:rsidR="0080139C" w:rsidRPr="004A4C4E" w:rsidRDefault="0080139C" w:rsidP="00F642B8">
            <w:pPr>
              <w:keepNext/>
              <w:keepLines/>
              <w:spacing w:before="200" w:line="276" w:lineRule="auto"/>
              <w:outlineLvl w:val="2"/>
              <w:rPr>
                <w:rFonts w:cstheme="minorHAnsi"/>
              </w:rPr>
            </w:pPr>
          </w:p>
        </w:tc>
        <w:tc>
          <w:tcPr>
            <w:tcW w:w="1170" w:type="dxa"/>
          </w:tcPr>
          <w:p w:rsidR="004A4C4E" w:rsidRPr="004A4C4E" w:rsidRDefault="00B051C1" w:rsidP="00462A9E">
            <w:pPr>
              <w:spacing w:after="200" w:line="276" w:lineRule="auto"/>
              <w:rPr>
                <w:rFonts w:eastAsia="Times New Roman" w:cstheme="minorHAnsi"/>
                <w:w w:val="80"/>
              </w:rPr>
            </w:pPr>
            <w:r>
              <w:rPr>
                <w:rFonts w:eastAsia="Times New Roman" w:cstheme="minorHAnsi"/>
                <w:w w:val="80"/>
              </w:rPr>
              <w:t>Cumulative</w:t>
            </w:r>
          </w:p>
          <w:p w:rsidR="0080139C" w:rsidRPr="004A4C4E" w:rsidRDefault="00B051C1" w:rsidP="00462A9E">
            <w:pPr>
              <w:spacing w:after="200" w:line="276" w:lineRule="auto"/>
              <w:rPr>
                <w:rFonts w:eastAsia="Times New Roman" w:cstheme="minorHAnsi"/>
                <w:w w:val="105"/>
              </w:rPr>
            </w:pPr>
            <w:r>
              <w:rPr>
                <w:rFonts w:eastAsia="Times New Roman" w:cstheme="minorHAnsi"/>
                <w:w w:val="80"/>
              </w:rPr>
              <w:t>E</w:t>
            </w:r>
            <w:r>
              <w:rPr>
                <w:rFonts w:eastAsia="Times New Roman" w:cstheme="minorHAnsi"/>
                <w:spacing w:val="1"/>
                <w:w w:val="86"/>
              </w:rPr>
              <w:t>x</w:t>
            </w:r>
            <w:r>
              <w:rPr>
                <w:rFonts w:eastAsia="Times New Roman" w:cstheme="minorHAnsi"/>
                <w:spacing w:val="-1"/>
                <w:w w:val="105"/>
              </w:rPr>
              <w:t>p</w:t>
            </w:r>
            <w:r>
              <w:rPr>
                <w:rFonts w:eastAsia="Times New Roman" w:cstheme="minorHAnsi"/>
                <w:spacing w:val="1"/>
                <w:w w:val="112"/>
              </w:rPr>
              <w:t>e</w:t>
            </w:r>
            <w:r>
              <w:rPr>
                <w:rFonts w:eastAsia="Times New Roman" w:cstheme="minorHAnsi"/>
                <w:w w:val="95"/>
              </w:rPr>
              <w:t>c</w:t>
            </w:r>
            <w:r>
              <w:rPr>
                <w:rFonts w:eastAsia="Times New Roman" w:cstheme="minorHAnsi"/>
                <w:spacing w:val="-2"/>
                <w:w w:val="121"/>
              </w:rPr>
              <w:t>t</w:t>
            </w:r>
            <w:r>
              <w:rPr>
                <w:rFonts w:eastAsia="Times New Roman" w:cstheme="minorHAnsi"/>
                <w:spacing w:val="1"/>
                <w:w w:val="112"/>
              </w:rPr>
              <w:t>e</w:t>
            </w:r>
            <w:r>
              <w:rPr>
                <w:rFonts w:eastAsia="Times New Roman" w:cstheme="minorHAnsi"/>
                <w:w w:val="105"/>
              </w:rPr>
              <w:t>d</w:t>
            </w:r>
          </w:p>
          <w:p w:rsidR="0080139C" w:rsidRPr="004A4C4E" w:rsidRDefault="00B051C1" w:rsidP="00462A9E">
            <w:pPr>
              <w:spacing w:after="200" w:line="276" w:lineRule="auto"/>
              <w:rPr>
                <w:rFonts w:eastAsia="Times New Roman" w:cstheme="minorHAnsi"/>
                <w:w w:val="105"/>
              </w:rPr>
            </w:pPr>
            <w:r>
              <w:rPr>
                <w:rFonts w:eastAsia="Times New Roman" w:cstheme="minorHAnsi"/>
                <w:w w:val="105"/>
              </w:rPr>
              <w:t>Deaths</w:t>
            </w:r>
          </w:p>
          <w:p w:rsidR="0080139C" w:rsidRPr="004A4C4E" w:rsidRDefault="0080139C" w:rsidP="00462A9E">
            <w:pPr>
              <w:spacing w:after="200" w:line="276" w:lineRule="auto"/>
              <w:rPr>
                <w:rFonts w:eastAsia="Times New Roman" w:cstheme="minorHAnsi"/>
                <w:w w:val="105"/>
              </w:rPr>
            </w:pPr>
          </w:p>
          <w:p w:rsidR="0080139C" w:rsidRPr="004A4C4E" w:rsidRDefault="0080139C" w:rsidP="00F642B8">
            <w:pPr>
              <w:spacing w:after="200" w:line="276" w:lineRule="auto"/>
              <w:rPr>
                <w:rFonts w:cstheme="minorHAnsi"/>
              </w:rPr>
            </w:pPr>
          </w:p>
        </w:tc>
      </w:tr>
      <w:tr w:rsidR="004A4C4E" w:rsidTr="00FE006F">
        <w:tc>
          <w:tcPr>
            <w:tcW w:w="1638" w:type="dxa"/>
          </w:tcPr>
          <w:p w:rsidR="0080139C" w:rsidRDefault="0080139C" w:rsidP="00F642B8">
            <w:pPr>
              <w:rPr>
                <w:rFonts w:cstheme="minorHAnsi"/>
              </w:rPr>
            </w:pPr>
            <w:r>
              <w:rPr>
                <w:rFonts w:eastAsia="Times New Roman" w:cstheme="minorHAnsi"/>
                <w:w w:val="101"/>
              </w:rPr>
              <w:t>Day 1</w:t>
            </w:r>
          </w:p>
        </w:tc>
        <w:tc>
          <w:tcPr>
            <w:tcW w:w="1227" w:type="dxa"/>
          </w:tcPr>
          <w:p w:rsidR="0080139C" w:rsidRDefault="0080139C" w:rsidP="00F642B8">
            <w:pPr>
              <w:rPr>
                <w:rFonts w:cstheme="minorHAnsi"/>
              </w:rPr>
            </w:pPr>
            <w:r>
              <w:rPr>
                <w:rFonts w:eastAsia="Times New Roman" w:cstheme="minorHAnsi"/>
                <w:spacing w:val="1"/>
                <w:w w:val="101"/>
              </w:rPr>
              <w:t>10</w:t>
            </w:r>
          </w:p>
        </w:tc>
        <w:tc>
          <w:tcPr>
            <w:tcW w:w="1383" w:type="dxa"/>
          </w:tcPr>
          <w:p w:rsidR="0080139C" w:rsidRDefault="0080139C" w:rsidP="00F642B8">
            <w:pPr>
              <w:rPr>
                <w:rFonts w:cstheme="minorHAnsi"/>
              </w:rPr>
            </w:pPr>
            <w:r w:rsidRPr="00A57210">
              <w:rPr>
                <w:rFonts w:eastAsia="Times New Roman" w:cstheme="minorHAnsi"/>
                <w:spacing w:val="1"/>
                <w:w w:val="101"/>
              </w:rPr>
              <w:t>1</w:t>
            </w:r>
            <w:r w:rsidRPr="00A57210">
              <w:rPr>
                <w:rFonts w:eastAsia="Times New Roman" w:cstheme="minorHAnsi"/>
                <w:w w:val="101"/>
              </w:rPr>
              <w:t>0</w:t>
            </w:r>
          </w:p>
        </w:tc>
        <w:tc>
          <w:tcPr>
            <w:tcW w:w="1224" w:type="dxa"/>
          </w:tcPr>
          <w:p w:rsidR="0080139C" w:rsidRDefault="0080139C" w:rsidP="00F642B8">
            <w:pPr>
              <w:rPr>
                <w:rFonts w:cstheme="minorHAnsi"/>
              </w:rPr>
            </w:pPr>
            <w:r w:rsidRPr="00A57210">
              <w:rPr>
                <w:rFonts w:eastAsia="Times New Roman" w:cstheme="minorHAnsi"/>
                <w:spacing w:val="1"/>
                <w:w w:val="101"/>
              </w:rPr>
              <w:t>54</w:t>
            </w:r>
            <w:r w:rsidRPr="00A57210">
              <w:rPr>
                <w:rFonts w:eastAsia="Times New Roman" w:cstheme="minorHAnsi"/>
                <w:spacing w:val="-1"/>
                <w:w w:val="101"/>
              </w:rPr>
              <w:t>.7</w:t>
            </w:r>
          </w:p>
        </w:tc>
        <w:tc>
          <w:tcPr>
            <w:tcW w:w="1368" w:type="dxa"/>
          </w:tcPr>
          <w:p w:rsidR="0080139C" w:rsidRDefault="0080139C" w:rsidP="00F642B8">
            <w:pPr>
              <w:rPr>
                <w:rFonts w:cstheme="minorHAnsi"/>
              </w:rPr>
            </w:pPr>
            <w:r>
              <w:rPr>
                <w:rFonts w:cstheme="minorHAnsi"/>
              </w:rPr>
              <w:t>1</w:t>
            </w:r>
          </w:p>
        </w:tc>
        <w:tc>
          <w:tcPr>
            <w:tcW w:w="1368" w:type="dxa"/>
          </w:tcPr>
          <w:p w:rsidR="0080139C" w:rsidRDefault="0080139C" w:rsidP="00F642B8">
            <w:pPr>
              <w:rPr>
                <w:rFonts w:cstheme="minorHAnsi"/>
              </w:rPr>
            </w:pPr>
            <w:r w:rsidRPr="00A57210">
              <w:rPr>
                <w:rFonts w:eastAsia="Times New Roman" w:cstheme="minorHAnsi"/>
                <w:w w:val="101"/>
              </w:rPr>
              <w:t>1</w:t>
            </w:r>
          </w:p>
        </w:tc>
        <w:tc>
          <w:tcPr>
            <w:tcW w:w="1170" w:type="dxa"/>
          </w:tcPr>
          <w:p w:rsidR="0080139C" w:rsidRDefault="0080139C" w:rsidP="00F642B8">
            <w:pPr>
              <w:rPr>
                <w:rFonts w:cstheme="minorHAnsi"/>
              </w:rPr>
            </w:pPr>
            <w:r w:rsidRPr="00A57210">
              <w:rPr>
                <w:rFonts w:eastAsia="Times New Roman" w:cstheme="minorHAnsi"/>
                <w:spacing w:val="1"/>
                <w:w w:val="101"/>
              </w:rPr>
              <w:t>1</w:t>
            </w:r>
            <w:r w:rsidRPr="00A57210">
              <w:rPr>
                <w:rFonts w:eastAsia="Times New Roman" w:cstheme="minorHAnsi"/>
                <w:spacing w:val="-1"/>
                <w:w w:val="101"/>
              </w:rPr>
              <w:t>.</w:t>
            </w:r>
            <w:r w:rsidRPr="00A57210">
              <w:rPr>
                <w:rFonts w:eastAsia="Times New Roman" w:cstheme="minorHAnsi"/>
                <w:spacing w:val="1"/>
                <w:w w:val="101"/>
              </w:rPr>
              <w:t>9</w:t>
            </w:r>
            <w:r w:rsidRPr="00A57210">
              <w:rPr>
                <w:rFonts w:eastAsia="Times New Roman" w:cstheme="minorHAnsi"/>
                <w:w w:val="101"/>
              </w:rPr>
              <w:t>8</w:t>
            </w:r>
          </w:p>
        </w:tc>
      </w:tr>
      <w:tr w:rsidR="004A4C4E" w:rsidTr="00FE006F">
        <w:tc>
          <w:tcPr>
            <w:tcW w:w="1638" w:type="dxa"/>
          </w:tcPr>
          <w:p w:rsidR="0080139C" w:rsidRDefault="0080139C" w:rsidP="00F642B8">
            <w:pPr>
              <w:rPr>
                <w:rFonts w:cstheme="minorHAnsi"/>
              </w:rPr>
            </w:pPr>
            <w:r>
              <w:rPr>
                <w:rFonts w:eastAsia="Times New Roman" w:cstheme="minorHAnsi"/>
                <w:w w:val="101"/>
              </w:rPr>
              <w:t>D</w:t>
            </w:r>
            <w:r w:rsidRPr="00A57210">
              <w:rPr>
                <w:rFonts w:eastAsia="Times New Roman" w:cstheme="minorHAnsi"/>
                <w:w w:val="101"/>
              </w:rPr>
              <w:t>ay</w:t>
            </w:r>
            <w:r>
              <w:rPr>
                <w:rFonts w:eastAsia="Times New Roman" w:cstheme="minorHAnsi"/>
                <w:w w:val="101"/>
              </w:rPr>
              <w:t xml:space="preserve"> 2</w:t>
            </w:r>
          </w:p>
        </w:tc>
        <w:tc>
          <w:tcPr>
            <w:tcW w:w="1227" w:type="dxa"/>
          </w:tcPr>
          <w:p w:rsidR="0080139C" w:rsidRDefault="0080139C" w:rsidP="00F642B8">
            <w:pPr>
              <w:rPr>
                <w:rFonts w:cstheme="minorHAnsi"/>
              </w:rPr>
            </w:pPr>
            <w:r>
              <w:rPr>
                <w:rFonts w:eastAsia="Times New Roman" w:cstheme="minorHAnsi"/>
                <w:spacing w:val="1"/>
                <w:w w:val="101"/>
              </w:rPr>
              <w:t>10</w:t>
            </w:r>
          </w:p>
        </w:tc>
        <w:tc>
          <w:tcPr>
            <w:tcW w:w="1383" w:type="dxa"/>
          </w:tcPr>
          <w:p w:rsidR="0080139C" w:rsidRDefault="0080139C" w:rsidP="00F642B8">
            <w:pPr>
              <w:rPr>
                <w:rFonts w:cstheme="minorHAnsi"/>
              </w:rPr>
            </w:pPr>
            <w:r w:rsidRPr="00A57210">
              <w:rPr>
                <w:rFonts w:eastAsia="Times New Roman" w:cstheme="minorHAnsi"/>
                <w:spacing w:val="1"/>
                <w:w w:val="101"/>
              </w:rPr>
              <w:t>2</w:t>
            </w:r>
            <w:r w:rsidRPr="00A57210">
              <w:rPr>
                <w:rFonts w:eastAsia="Times New Roman" w:cstheme="minorHAnsi"/>
                <w:w w:val="101"/>
              </w:rPr>
              <w:t>0</w:t>
            </w:r>
          </w:p>
        </w:tc>
        <w:tc>
          <w:tcPr>
            <w:tcW w:w="1224" w:type="dxa"/>
          </w:tcPr>
          <w:p w:rsidR="0080139C" w:rsidRDefault="0080139C" w:rsidP="00F642B8">
            <w:pPr>
              <w:rPr>
                <w:rFonts w:cstheme="minorHAnsi"/>
              </w:rPr>
            </w:pPr>
            <w:r w:rsidRPr="00A57210">
              <w:rPr>
                <w:rFonts w:eastAsia="Times New Roman" w:cstheme="minorHAnsi"/>
                <w:spacing w:val="1"/>
                <w:w w:val="101"/>
              </w:rPr>
              <w:t>1</w:t>
            </w:r>
            <w:r w:rsidRPr="00A57210">
              <w:rPr>
                <w:rFonts w:eastAsia="Times New Roman" w:cstheme="minorHAnsi"/>
                <w:spacing w:val="-1"/>
                <w:w w:val="101"/>
              </w:rPr>
              <w:t>0</w:t>
            </w:r>
            <w:r w:rsidRPr="00A57210">
              <w:rPr>
                <w:rFonts w:eastAsia="Times New Roman" w:cstheme="minorHAnsi"/>
                <w:spacing w:val="1"/>
                <w:w w:val="101"/>
              </w:rPr>
              <w:t>9.3</w:t>
            </w:r>
          </w:p>
        </w:tc>
        <w:tc>
          <w:tcPr>
            <w:tcW w:w="1368" w:type="dxa"/>
          </w:tcPr>
          <w:p w:rsidR="0080139C" w:rsidRDefault="0080139C" w:rsidP="00F642B8">
            <w:pPr>
              <w:rPr>
                <w:rFonts w:cstheme="minorHAnsi"/>
              </w:rPr>
            </w:pPr>
            <w:r>
              <w:rPr>
                <w:rFonts w:cstheme="minorHAnsi"/>
              </w:rPr>
              <w:t>1</w:t>
            </w:r>
          </w:p>
        </w:tc>
        <w:tc>
          <w:tcPr>
            <w:tcW w:w="1368" w:type="dxa"/>
          </w:tcPr>
          <w:p w:rsidR="0080139C" w:rsidRDefault="0080139C" w:rsidP="00F642B8">
            <w:pPr>
              <w:rPr>
                <w:rFonts w:cstheme="minorHAnsi"/>
              </w:rPr>
            </w:pPr>
            <w:r w:rsidRPr="00A57210">
              <w:rPr>
                <w:rFonts w:eastAsia="Times New Roman" w:cstheme="minorHAnsi"/>
                <w:w w:val="101"/>
              </w:rPr>
              <w:t>2</w:t>
            </w:r>
          </w:p>
        </w:tc>
        <w:tc>
          <w:tcPr>
            <w:tcW w:w="1170" w:type="dxa"/>
          </w:tcPr>
          <w:p w:rsidR="0080139C" w:rsidRDefault="0080139C" w:rsidP="00F642B8">
            <w:pPr>
              <w:rPr>
                <w:rFonts w:cstheme="minorHAnsi"/>
              </w:rPr>
            </w:pPr>
            <w:r w:rsidRPr="00A57210">
              <w:rPr>
                <w:rFonts w:eastAsia="Times New Roman" w:cstheme="minorHAnsi"/>
                <w:spacing w:val="1"/>
                <w:w w:val="101"/>
              </w:rPr>
              <w:t>3</w:t>
            </w:r>
            <w:r w:rsidRPr="00A57210">
              <w:rPr>
                <w:rFonts w:eastAsia="Times New Roman" w:cstheme="minorHAnsi"/>
                <w:spacing w:val="-1"/>
                <w:w w:val="101"/>
              </w:rPr>
              <w:t>.</w:t>
            </w:r>
            <w:r w:rsidRPr="00A57210">
              <w:rPr>
                <w:rFonts w:eastAsia="Times New Roman" w:cstheme="minorHAnsi"/>
                <w:spacing w:val="1"/>
                <w:w w:val="101"/>
              </w:rPr>
              <w:t>9</w:t>
            </w:r>
            <w:r w:rsidRPr="00A57210">
              <w:rPr>
                <w:rFonts w:eastAsia="Times New Roman" w:cstheme="minorHAnsi"/>
                <w:w w:val="101"/>
              </w:rPr>
              <w:t>6</w:t>
            </w:r>
          </w:p>
        </w:tc>
      </w:tr>
      <w:tr w:rsidR="004A4C4E" w:rsidTr="00FE006F">
        <w:tc>
          <w:tcPr>
            <w:tcW w:w="1638" w:type="dxa"/>
          </w:tcPr>
          <w:p w:rsidR="0080139C" w:rsidRDefault="0080139C" w:rsidP="00F642B8">
            <w:pPr>
              <w:rPr>
                <w:rFonts w:cstheme="minorHAnsi"/>
              </w:rPr>
            </w:pPr>
            <w:r>
              <w:rPr>
                <w:rFonts w:eastAsia="Times New Roman" w:cstheme="minorHAnsi"/>
                <w:w w:val="101"/>
              </w:rPr>
              <w:t>D</w:t>
            </w:r>
            <w:r w:rsidRPr="00A57210">
              <w:rPr>
                <w:rFonts w:eastAsia="Times New Roman" w:cstheme="minorHAnsi"/>
                <w:w w:val="101"/>
              </w:rPr>
              <w:t>ay</w:t>
            </w:r>
            <w:r>
              <w:rPr>
                <w:rFonts w:eastAsia="Times New Roman" w:cstheme="minorHAnsi"/>
                <w:w w:val="101"/>
              </w:rPr>
              <w:t xml:space="preserve"> 3</w:t>
            </w:r>
          </w:p>
        </w:tc>
        <w:tc>
          <w:tcPr>
            <w:tcW w:w="1227" w:type="dxa"/>
          </w:tcPr>
          <w:p w:rsidR="0080139C" w:rsidRDefault="0080139C" w:rsidP="00F642B8">
            <w:pPr>
              <w:rPr>
                <w:rFonts w:cstheme="minorHAnsi"/>
              </w:rPr>
            </w:pPr>
            <w:r>
              <w:rPr>
                <w:rFonts w:eastAsia="Times New Roman" w:cstheme="minorHAnsi"/>
                <w:spacing w:val="1"/>
                <w:w w:val="101"/>
              </w:rPr>
              <w:t>13</w:t>
            </w:r>
          </w:p>
        </w:tc>
        <w:tc>
          <w:tcPr>
            <w:tcW w:w="1383" w:type="dxa"/>
          </w:tcPr>
          <w:p w:rsidR="0080139C" w:rsidRDefault="0080139C" w:rsidP="00F642B8">
            <w:pPr>
              <w:rPr>
                <w:rFonts w:cstheme="minorHAnsi"/>
              </w:rPr>
            </w:pPr>
            <w:r w:rsidRPr="00A57210">
              <w:rPr>
                <w:rFonts w:eastAsia="Times New Roman" w:cstheme="minorHAnsi"/>
                <w:spacing w:val="1"/>
                <w:w w:val="101"/>
              </w:rPr>
              <w:t>33</w:t>
            </w:r>
          </w:p>
        </w:tc>
        <w:tc>
          <w:tcPr>
            <w:tcW w:w="1224" w:type="dxa"/>
          </w:tcPr>
          <w:p w:rsidR="0080139C" w:rsidRDefault="0080139C" w:rsidP="00F642B8">
            <w:pPr>
              <w:rPr>
                <w:rFonts w:cstheme="minorHAnsi"/>
              </w:rPr>
            </w:pPr>
            <w:r w:rsidRPr="00A57210">
              <w:rPr>
                <w:rFonts w:eastAsia="Times New Roman" w:cstheme="minorHAnsi"/>
                <w:spacing w:val="1"/>
                <w:w w:val="101"/>
              </w:rPr>
              <w:t>1</w:t>
            </w:r>
            <w:r w:rsidRPr="00A57210">
              <w:rPr>
                <w:rFonts w:eastAsia="Times New Roman" w:cstheme="minorHAnsi"/>
                <w:spacing w:val="-1"/>
                <w:w w:val="101"/>
              </w:rPr>
              <w:t>6</w:t>
            </w:r>
            <w:r w:rsidRPr="00A57210">
              <w:rPr>
                <w:rFonts w:eastAsia="Times New Roman" w:cstheme="minorHAnsi"/>
                <w:spacing w:val="1"/>
                <w:w w:val="101"/>
              </w:rPr>
              <w:t>4</w:t>
            </w:r>
          </w:p>
        </w:tc>
        <w:tc>
          <w:tcPr>
            <w:tcW w:w="1368" w:type="dxa"/>
          </w:tcPr>
          <w:p w:rsidR="0080139C" w:rsidRDefault="0080139C" w:rsidP="00F642B8">
            <w:pPr>
              <w:rPr>
                <w:rFonts w:cstheme="minorHAnsi"/>
              </w:rPr>
            </w:pPr>
            <w:r>
              <w:rPr>
                <w:rFonts w:cstheme="minorHAnsi"/>
              </w:rPr>
              <w:t>1</w:t>
            </w:r>
          </w:p>
        </w:tc>
        <w:tc>
          <w:tcPr>
            <w:tcW w:w="1368" w:type="dxa"/>
          </w:tcPr>
          <w:p w:rsidR="0080139C" w:rsidRDefault="0080139C" w:rsidP="00F642B8">
            <w:pPr>
              <w:rPr>
                <w:rFonts w:cstheme="minorHAnsi"/>
              </w:rPr>
            </w:pPr>
            <w:r w:rsidRPr="00A57210">
              <w:rPr>
                <w:rFonts w:eastAsia="Times New Roman" w:cstheme="minorHAnsi"/>
                <w:w w:val="101"/>
              </w:rPr>
              <w:t>3</w:t>
            </w:r>
          </w:p>
        </w:tc>
        <w:tc>
          <w:tcPr>
            <w:tcW w:w="1170" w:type="dxa"/>
          </w:tcPr>
          <w:p w:rsidR="0080139C" w:rsidRDefault="0080139C" w:rsidP="00F642B8">
            <w:pPr>
              <w:rPr>
                <w:rFonts w:cstheme="minorHAnsi"/>
              </w:rPr>
            </w:pPr>
            <w:r w:rsidRPr="00A57210">
              <w:rPr>
                <w:rFonts w:eastAsia="Times New Roman" w:cstheme="minorHAnsi"/>
                <w:spacing w:val="1"/>
                <w:w w:val="101"/>
              </w:rPr>
              <w:t>5</w:t>
            </w:r>
            <w:r w:rsidRPr="00A57210">
              <w:rPr>
                <w:rFonts w:eastAsia="Times New Roman" w:cstheme="minorHAnsi"/>
                <w:spacing w:val="-1"/>
                <w:w w:val="101"/>
              </w:rPr>
              <w:t>.</w:t>
            </w:r>
            <w:r w:rsidRPr="00A57210">
              <w:rPr>
                <w:rFonts w:eastAsia="Times New Roman" w:cstheme="minorHAnsi"/>
                <w:spacing w:val="1"/>
                <w:w w:val="101"/>
              </w:rPr>
              <w:t>9</w:t>
            </w:r>
            <w:r w:rsidRPr="00A57210">
              <w:rPr>
                <w:rFonts w:eastAsia="Times New Roman" w:cstheme="minorHAnsi"/>
                <w:w w:val="101"/>
              </w:rPr>
              <w:t>4</w:t>
            </w:r>
          </w:p>
        </w:tc>
      </w:tr>
      <w:tr w:rsidR="004A4C4E" w:rsidTr="00FE006F">
        <w:tc>
          <w:tcPr>
            <w:tcW w:w="1638" w:type="dxa"/>
          </w:tcPr>
          <w:p w:rsidR="0080139C" w:rsidRDefault="0080139C" w:rsidP="00F642B8">
            <w:pPr>
              <w:rPr>
                <w:rFonts w:cstheme="minorHAnsi"/>
              </w:rPr>
            </w:pPr>
            <w:r>
              <w:rPr>
                <w:rFonts w:eastAsia="Times New Roman" w:cstheme="minorHAnsi"/>
                <w:w w:val="101"/>
              </w:rPr>
              <w:t>D</w:t>
            </w:r>
            <w:r w:rsidRPr="00A57210">
              <w:rPr>
                <w:rFonts w:eastAsia="Times New Roman" w:cstheme="minorHAnsi"/>
                <w:w w:val="101"/>
              </w:rPr>
              <w:t>ay</w:t>
            </w:r>
            <w:r>
              <w:rPr>
                <w:rFonts w:eastAsia="Times New Roman" w:cstheme="minorHAnsi"/>
                <w:w w:val="101"/>
              </w:rPr>
              <w:t xml:space="preserve"> 4</w:t>
            </w:r>
          </w:p>
        </w:tc>
        <w:tc>
          <w:tcPr>
            <w:tcW w:w="1227" w:type="dxa"/>
          </w:tcPr>
          <w:p w:rsidR="0080139C" w:rsidRDefault="0080139C" w:rsidP="00F642B8">
            <w:pPr>
              <w:rPr>
                <w:rFonts w:cstheme="minorHAnsi"/>
              </w:rPr>
            </w:pPr>
            <w:r>
              <w:rPr>
                <w:rFonts w:eastAsia="Times New Roman" w:cstheme="minorHAnsi"/>
                <w:spacing w:val="1"/>
                <w:w w:val="101"/>
              </w:rPr>
              <w:t>9</w:t>
            </w:r>
          </w:p>
        </w:tc>
        <w:tc>
          <w:tcPr>
            <w:tcW w:w="1383" w:type="dxa"/>
          </w:tcPr>
          <w:p w:rsidR="0080139C" w:rsidRDefault="0080139C" w:rsidP="00F642B8">
            <w:pPr>
              <w:rPr>
                <w:rFonts w:cstheme="minorHAnsi"/>
              </w:rPr>
            </w:pPr>
            <w:r w:rsidRPr="00A57210">
              <w:rPr>
                <w:rFonts w:eastAsia="Times New Roman" w:cstheme="minorHAnsi"/>
                <w:spacing w:val="1"/>
                <w:w w:val="101"/>
              </w:rPr>
              <w:t>42</w:t>
            </w:r>
          </w:p>
        </w:tc>
        <w:tc>
          <w:tcPr>
            <w:tcW w:w="1224" w:type="dxa"/>
          </w:tcPr>
          <w:p w:rsidR="0080139C" w:rsidRDefault="0080139C" w:rsidP="00F642B8">
            <w:pPr>
              <w:rPr>
                <w:rFonts w:cstheme="minorHAnsi"/>
              </w:rPr>
            </w:pPr>
            <w:r w:rsidRPr="00A57210">
              <w:rPr>
                <w:rFonts w:eastAsia="Times New Roman" w:cstheme="minorHAnsi"/>
                <w:spacing w:val="1"/>
                <w:w w:val="101"/>
              </w:rPr>
              <w:t>2</w:t>
            </w:r>
            <w:r w:rsidRPr="00A57210">
              <w:rPr>
                <w:rFonts w:eastAsia="Times New Roman" w:cstheme="minorHAnsi"/>
                <w:spacing w:val="-1"/>
                <w:w w:val="101"/>
              </w:rPr>
              <w:t>1</w:t>
            </w:r>
            <w:r w:rsidRPr="00A57210">
              <w:rPr>
                <w:rFonts w:eastAsia="Times New Roman" w:cstheme="minorHAnsi"/>
                <w:spacing w:val="1"/>
                <w:w w:val="101"/>
              </w:rPr>
              <w:t>8.6</w:t>
            </w:r>
          </w:p>
        </w:tc>
        <w:tc>
          <w:tcPr>
            <w:tcW w:w="1368" w:type="dxa"/>
          </w:tcPr>
          <w:p w:rsidR="0080139C" w:rsidRDefault="0080139C" w:rsidP="00F642B8">
            <w:pPr>
              <w:rPr>
                <w:rFonts w:cstheme="minorHAnsi"/>
              </w:rPr>
            </w:pPr>
            <w:r>
              <w:rPr>
                <w:rFonts w:cstheme="minorHAnsi"/>
              </w:rPr>
              <w:t>0</w:t>
            </w:r>
          </w:p>
        </w:tc>
        <w:tc>
          <w:tcPr>
            <w:tcW w:w="1368" w:type="dxa"/>
          </w:tcPr>
          <w:p w:rsidR="0080139C" w:rsidRDefault="0080139C" w:rsidP="00F642B8">
            <w:pPr>
              <w:rPr>
                <w:rFonts w:cstheme="minorHAnsi"/>
              </w:rPr>
            </w:pPr>
            <w:r w:rsidRPr="00A57210">
              <w:rPr>
                <w:rFonts w:eastAsia="Times New Roman" w:cstheme="minorHAnsi"/>
                <w:w w:val="101"/>
              </w:rPr>
              <w:t>3</w:t>
            </w:r>
          </w:p>
        </w:tc>
        <w:tc>
          <w:tcPr>
            <w:tcW w:w="1170" w:type="dxa"/>
          </w:tcPr>
          <w:p w:rsidR="0080139C" w:rsidRDefault="0080139C" w:rsidP="00F642B8">
            <w:pPr>
              <w:rPr>
                <w:rFonts w:cstheme="minorHAnsi"/>
              </w:rPr>
            </w:pPr>
            <w:r w:rsidRPr="00A57210">
              <w:rPr>
                <w:rFonts w:eastAsia="Times New Roman" w:cstheme="minorHAnsi"/>
                <w:spacing w:val="1"/>
                <w:w w:val="101"/>
              </w:rPr>
              <w:t>7</w:t>
            </w:r>
            <w:r w:rsidRPr="00A57210">
              <w:rPr>
                <w:rFonts w:eastAsia="Times New Roman" w:cstheme="minorHAnsi"/>
                <w:spacing w:val="-1"/>
                <w:w w:val="101"/>
              </w:rPr>
              <w:t>.</w:t>
            </w:r>
            <w:r w:rsidRPr="00A57210">
              <w:rPr>
                <w:rFonts w:eastAsia="Times New Roman" w:cstheme="minorHAnsi"/>
                <w:spacing w:val="1"/>
                <w:w w:val="101"/>
              </w:rPr>
              <w:t>9</w:t>
            </w:r>
            <w:r w:rsidRPr="00A57210">
              <w:rPr>
                <w:rFonts w:eastAsia="Times New Roman" w:cstheme="minorHAnsi"/>
                <w:w w:val="101"/>
              </w:rPr>
              <w:t>2</w:t>
            </w:r>
          </w:p>
        </w:tc>
      </w:tr>
      <w:tr w:rsidR="004A4C4E" w:rsidTr="00FE006F">
        <w:tc>
          <w:tcPr>
            <w:tcW w:w="1638" w:type="dxa"/>
          </w:tcPr>
          <w:p w:rsidR="0080139C" w:rsidRDefault="0080139C" w:rsidP="00F642B8">
            <w:pPr>
              <w:rPr>
                <w:rFonts w:cstheme="minorHAnsi"/>
              </w:rPr>
            </w:pPr>
            <w:r>
              <w:rPr>
                <w:rFonts w:eastAsia="Times New Roman" w:cstheme="minorHAnsi"/>
                <w:w w:val="101"/>
              </w:rPr>
              <w:t>D</w:t>
            </w:r>
            <w:r w:rsidRPr="00A57210">
              <w:rPr>
                <w:rFonts w:eastAsia="Times New Roman" w:cstheme="minorHAnsi"/>
                <w:w w:val="101"/>
              </w:rPr>
              <w:t>ay</w:t>
            </w:r>
            <w:r>
              <w:rPr>
                <w:rFonts w:eastAsia="Times New Roman" w:cstheme="minorHAnsi"/>
                <w:w w:val="101"/>
              </w:rPr>
              <w:t xml:space="preserve"> 5</w:t>
            </w:r>
          </w:p>
        </w:tc>
        <w:tc>
          <w:tcPr>
            <w:tcW w:w="1227" w:type="dxa"/>
          </w:tcPr>
          <w:p w:rsidR="0080139C" w:rsidRDefault="0080139C" w:rsidP="00F642B8">
            <w:pPr>
              <w:rPr>
                <w:rFonts w:cstheme="minorHAnsi"/>
              </w:rPr>
            </w:pPr>
            <w:r>
              <w:rPr>
                <w:rFonts w:eastAsia="Times New Roman" w:cstheme="minorHAnsi"/>
                <w:w w:val="101"/>
              </w:rPr>
              <w:t>7</w:t>
            </w:r>
          </w:p>
        </w:tc>
        <w:tc>
          <w:tcPr>
            <w:tcW w:w="1383" w:type="dxa"/>
          </w:tcPr>
          <w:p w:rsidR="0080139C" w:rsidRDefault="0080139C" w:rsidP="00F642B8">
            <w:pPr>
              <w:rPr>
                <w:rFonts w:cstheme="minorHAnsi"/>
              </w:rPr>
            </w:pPr>
            <w:r w:rsidRPr="00A57210">
              <w:rPr>
                <w:rFonts w:eastAsia="Times New Roman" w:cstheme="minorHAnsi"/>
                <w:w w:val="101"/>
              </w:rPr>
              <w:t>49</w:t>
            </w:r>
          </w:p>
        </w:tc>
        <w:tc>
          <w:tcPr>
            <w:tcW w:w="1224" w:type="dxa"/>
          </w:tcPr>
          <w:p w:rsidR="0080139C" w:rsidRDefault="0080139C" w:rsidP="00F642B8">
            <w:pPr>
              <w:rPr>
                <w:rFonts w:cstheme="minorHAnsi"/>
              </w:rPr>
            </w:pPr>
            <w:r w:rsidRPr="00A57210">
              <w:rPr>
                <w:rFonts w:eastAsia="Times New Roman" w:cstheme="minorHAnsi"/>
                <w:spacing w:val="1"/>
                <w:w w:val="101"/>
              </w:rPr>
              <w:t>2</w:t>
            </w:r>
            <w:r w:rsidRPr="00A57210">
              <w:rPr>
                <w:rFonts w:eastAsia="Times New Roman" w:cstheme="minorHAnsi"/>
                <w:spacing w:val="-1"/>
                <w:w w:val="101"/>
              </w:rPr>
              <w:t>7</w:t>
            </w:r>
            <w:r w:rsidRPr="00A57210">
              <w:rPr>
                <w:rFonts w:eastAsia="Times New Roman" w:cstheme="minorHAnsi"/>
                <w:w w:val="101"/>
              </w:rPr>
              <w:t>3.3</w:t>
            </w:r>
          </w:p>
        </w:tc>
        <w:tc>
          <w:tcPr>
            <w:tcW w:w="1368" w:type="dxa"/>
          </w:tcPr>
          <w:p w:rsidR="0080139C" w:rsidRDefault="0080139C" w:rsidP="00F642B8">
            <w:pPr>
              <w:rPr>
                <w:rFonts w:cstheme="minorHAnsi"/>
              </w:rPr>
            </w:pPr>
            <w:r>
              <w:rPr>
                <w:rFonts w:cstheme="minorHAnsi"/>
              </w:rPr>
              <w:t>0</w:t>
            </w:r>
          </w:p>
        </w:tc>
        <w:tc>
          <w:tcPr>
            <w:tcW w:w="1368" w:type="dxa"/>
          </w:tcPr>
          <w:p w:rsidR="0080139C" w:rsidRDefault="0080139C" w:rsidP="00F642B8">
            <w:pPr>
              <w:rPr>
                <w:rFonts w:cstheme="minorHAnsi"/>
              </w:rPr>
            </w:pPr>
            <w:r w:rsidRPr="00A57210">
              <w:rPr>
                <w:rFonts w:eastAsia="Times New Roman" w:cstheme="minorHAnsi"/>
                <w:w w:val="101"/>
              </w:rPr>
              <w:t>3</w:t>
            </w:r>
          </w:p>
        </w:tc>
        <w:tc>
          <w:tcPr>
            <w:tcW w:w="1170" w:type="dxa"/>
          </w:tcPr>
          <w:p w:rsidR="0080139C" w:rsidRDefault="0080139C" w:rsidP="00F642B8">
            <w:pPr>
              <w:rPr>
                <w:rFonts w:cstheme="minorHAnsi"/>
              </w:rPr>
            </w:pPr>
            <w:r w:rsidRPr="00A57210">
              <w:rPr>
                <w:rFonts w:eastAsia="Times New Roman" w:cstheme="minorHAnsi"/>
                <w:spacing w:val="1"/>
                <w:w w:val="101"/>
              </w:rPr>
              <w:t>9</w:t>
            </w:r>
            <w:r w:rsidRPr="00A57210">
              <w:rPr>
                <w:rFonts w:eastAsia="Times New Roman" w:cstheme="minorHAnsi"/>
                <w:spacing w:val="-1"/>
                <w:w w:val="101"/>
              </w:rPr>
              <w:t>.</w:t>
            </w:r>
            <w:r w:rsidRPr="00A57210">
              <w:rPr>
                <w:rFonts w:eastAsia="Times New Roman" w:cstheme="minorHAnsi"/>
                <w:w w:val="101"/>
              </w:rPr>
              <w:t>9</w:t>
            </w:r>
          </w:p>
        </w:tc>
      </w:tr>
      <w:tr w:rsidR="004A4C4E" w:rsidTr="00FE006F">
        <w:tc>
          <w:tcPr>
            <w:tcW w:w="1638" w:type="dxa"/>
          </w:tcPr>
          <w:p w:rsidR="0080139C" w:rsidRDefault="0080139C" w:rsidP="00F642B8">
            <w:pPr>
              <w:rPr>
                <w:rFonts w:cstheme="minorHAnsi"/>
              </w:rPr>
            </w:pPr>
            <w:r>
              <w:rPr>
                <w:rFonts w:eastAsia="Times New Roman" w:cstheme="minorHAnsi"/>
                <w:w w:val="101"/>
              </w:rPr>
              <w:t>D</w:t>
            </w:r>
            <w:r w:rsidRPr="00A57210">
              <w:rPr>
                <w:rFonts w:eastAsia="Times New Roman" w:cstheme="minorHAnsi"/>
                <w:w w:val="101"/>
              </w:rPr>
              <w:t>ay</w:t>
            </w:r>
            <w:r>
              <w:rPr>
                <w:rFonts w:eastAsia="Times New Roman" w:cstheme="minorHAnsi"/>
                <w:w w:val="101"/>
              </w:rPr>
              <w:t xml:space="preserve"> 6</w:t>
            </w:r>
          </w:p>
        </w:tc>
        <w:tc>
          <w:tcPr>
            <w:tcW w:w="1227" w:type="dxa"/>
          </w:tcPr>
          <w:p w:rsidR="0080139C" w:rsidRDefault="0080139C" w:rsidP="00F642B8">
            <w:pPr>
              <w:rPr>
                <w:rFonts w:cstheme="minorHAnsi"/>
              </w:rPr>
            </w:pPr>
            <w:r>
              <w:rPr>
                <w:rFonts w:eastAsia="Times New Roman" w:cstheme="minorHAnsi"/>
                <w:w w:val="101"/>
              </w:rPr>
              <w:t>1</w:t>
            </w:r>
          </w:p>
        </w:tc>
        <w:tc>
          <w:tcPr>
            <w:tcW w:w="1383" w:type="dxa"/>
          </w:tcPr>
          <w:p w:rsidR="0080139C" w:rsidRDefault="0080139C" w:rsidP="00F642B8">
            <w:pPr>
              <w:rPr>
                <w:rFonts w:cstheme="minorHAnsi"/>
              </w:rPr>
            </w:pPr>
            <w:r w:rsidRPr="00A57210">
              <w:rPr>
                <w:rFonts w:eastAsia="Times New Roman" w:cstheme="minorHAnsi"/>
                <w:w w:val="101"/>
              </w:rPr>
              <w:t>50</w:t>
            </w:r>
          </w:p>
        </w:tc>
        <w:tc>
          <w:tcPr>
            <w:tcW w:w="1224" w:type="dxa"/>
          </w:tcPr>
          <w:p w:rsidR="0080139C" w:rsidRDefault="0080139C" w:rsidP="00F642B8">
            <w:pPr>
              <w:rPr>
                <w:rFonts w:cstheme="minorHAnsi"/>
              </w:rPr>
            </w:pPr>
            <w:r w:rsidRPr="00A57210">
              <w:rPr>
                <w:rFonts w:eastAsia="Times New Roman" w:cstheme="minorHAnsi"/>
                <w:spacing w:val="1"/>
                <w:w w:val="101"/>
              </w:rPr>
              <w:t>3</w:t>
            </w:r>
            <w:r w:rsidRPr="00A57210">
              <w:rPr>
                <w:rFonts w:eastAsia="Times New Roman" w:cstheme="minorHAnsi"/>
                <w:spacing w:val="-1"/>
                <w:w w:val="101"/>
              </w:rPr>
              <w:t>2</w:t>
            </w:r>
            <w:r w:rsidRPr="00A57210">
              <w:rPr>
                <w:rFonts w:eastAsia="Times New Roman" w:cstheme="minorHAnsi"/>
                <w:spacing w:val="1"/>
                <w:w w:val="101"/>
              </w:rPr>
              <w:t>7.9</w:t>
            </w:r>
          </w:p>
        </w:tc>
        <w:tc>
          <w:tcPr>
            <w:tcW w:w="1368" w:type="dxa"/>
          </w:tcPr>
          <w:p w:rsidR="0080139C" w:rsidRDefault="0080139C" w:rsidP="00F642B8">
            <w:pPr>
              <w:rPr>
                <w:rFonts w:cstheme="minorHAnsi"/>
              </w:rPr>
            </w:pPr>
            <w:r>
              <w:rPr>
                <w:rFonts w:cstheme="minorHAnsi"/>
              </w:rPr>
              <w:t>0</w:t>
            </w:r>
          </w:p>
        </w:tc>
        <w:tc>
          <w:tcPr>
            <w:tcW w:w="1368" w:type="dxa"/>
          </w:tcPr>
          <w:p w:rsidR="0080139C" w:rsidRDefault="0080139C" w:rsidP="00F642B8">
            <w:pPr>
              <w:rPr>
                <w:rFonts w:cstheme="minorHAnsi"/>
              </w:rPr>
            </w:pPr>
            <w:r w:rsidRPr="00A57210">
              <w:rPr>
                <w:rFonts w:eastAsia="Times New Roman" w:cstheme="minorHAnsi"/>
                <w:w w:val="101"/>
              </w:rPr>
              <w:t>3</w:t>
            </w:r>
          </w:p>
        </w:tc>
        <w:tc>
          <w:tcPr>
            <w:tcW w:w="1170" w:type="dxa"/>
          </w:tcPr>
          <w:p w:rsidR="0080139C" w:rsidRDefault="0080139C" w:rsidP="00F642B8">
            <w:pPr>
              <w:rPr>
                <w:rFonts w:cstheme="minorHAnsi"/>
              </w:rPr>
            </w:pPr>
            <w:r w:rsidRPr="00A57210">
              <w:rPr>
                <w:rFonts w:eastAsia="Times New Roman" w:cstheme="minorHAnsi"/>
                <w:spacing w:val="1"/>
                <w:w w:val="101"/>
              </w:rPr>
              <w:t>11</w:t>
            </w:r>
            <w:r w:rsidRPr="00A57210">
              <w:rPr>
                <w:rFonts w:eastAsia="Times New Roman" w:cstheme="minorHAnsi"/>
                <w:spacing w:val="-1"/>
                <w:w w:val="101"/>
              </w:rPr>
              <w:t>.8</w:t>
            </w:r>
            <w:r w:rsidRPr="00A57210">
              <w:rPr>
                <w:rFonts w:eastAsia="Times New Roman" w:cstheme="minorHAnsi"/>
                <w:w w:val="101"/>
              </w:rPr>
              <w:t>8</w:t>
            </w:r>
          </w:p>
        </w:tc>
      </w:tr>
      <w:tr w:rsidR="004A4C4E" w:rsidTr="00FE006F">
        <w:tc>
          <w:tcPr>
            <w:tcW w:w="1638" w:type="dxa"/>
          </w:tcPr>
          <w:p w:rsidR="0080139C" w:rsidRDefault="0080139C" w:rsidP="00F642B8">
            <w:pPr>
              <w:rPr>
                <w:rFonts w:cstheme="minorHAnsi"/>
              </w:rPr>
            </w:pPr>
            <w:r>
              <w:rPr>
                <w:rFonts w:eastAsia="Times New Roman" w:cstheme="minorHAnsi"/>
                <w:w w:val="101"/>
              </w:rPr>
              <w:t xml:space="preserve"> Day 7</w:t>
            </w:r>
          </w:p>
        </w:tc>
        <w:tc>
          <w:tcPr>
            <w:tcW w:w="1227" w:type="dxa"/>
          </w:tcPr>
          <w:p w:rsidR="0080139C" w:rsidRDefault="0080139C" w:rsidP="00F642B8">
            <w:pPr>
              <w:rPr>
                <w:rFonts w:cstheme="minorHAnsi"/>
              </w:rPr>
            </w:pPr>
            <w:r>
              <w:rPr>
                <w:rFonts w:eastAsia="Times New Roman" w:cstheme="minorHAnsi"/>
                <w:spacing w:val="1"/>
                <w:w w:val="101"/>
              </w:rPr>
              <w:t>0</w:t>
            </w:r>
          </w:p>
        </w:tc>
        <w:tc>
          <w:tcPr>
            <w:tcW w:w="1383" w:type="dxa"/>
          </w:tcPr>
          <w:p w:rsidR="0080139C" w:rsidRDefault="0080139C" w:rsidP="00F642B8">
            <w:pPr>
              <w:rPr>
                <w:rFonts w:cstheme="minorHAnsi"/>
              </w:rPr>
            </w:pPr>
            <w:r w:rsidRPr="00A57210">
              <w:rPr>
                <w:rFonts w:eastAsia="Times New Roman" w:cstheme="minorHAnsi"/>
                <w:spacing w:val="1"/>
                <w:w w:val="101"/>
              </w:rPr>
              <w:t>5</w:t>
            </w:r>
            <w:r w:rsidRPr="00A57210">
              <w:rPr>
                <w:rFonts w:eastAsia="Times New Roman" w:cstheme="minorHAnsi"/>
                <w:w w:val="101"/>
              </w:rPr>
              <w:t>0</w:t>
            </w:r>
          </w:p>
        </w:tc>
        <w:tc>
          <w:tcPr>
            <w:tcW w:w="1224" w:type="dxa"/>
          </w:tcPr>
          <w:p w:rsidR="0080139C" w:rsidRDefault="0080139C" w:rsidP="00F642B8">
            <w:pPr>
              <w:rPr>
                <w:rFonts w:cstheme="minorHAnsi"/>
              </w:rPr>
            </w:pPr>
            <w:r w:rsidRPr="00A57210">
              <w:rPr>
                <w:rFonts w:eastAsia="Times New Roman" w:cstheme="minorHAnsi"/>
                <w:spacing w:val="1"/>
                <w:w w:val="101"/>
              </w:rPr>
              <w:t>3</w:t>
            </w:r>
            <w:r w:rsidRPr="00A57210">
              <w:rPr>
                <w:rFonts w:eastAsia="Times New Roman" w:cstheme="minorHAnsi"/>
                <w:spacing w:val="-1"/>
                <w:w w:val="101"/>
              </w:rPr>
              <w:t>8</w:t>
            </w:r>
            <w:r w:rsidRPr="00A57210">
              <w:rPr>
                <w:rFonts w:eastAsia="Times New Roman" w:cstheme="minorHAnsi"/>
                <w:spacing w:val="1"/>
                <w:w w:val="101"/>
              </w:rPr>
              <w:t>2.6</w:t>
            </w:r>
          </w:p>
        </w:tc>
        <w:tc>
          <w:tcPr>
            <w:tcW w:w="1368" w:type="dxa"/>
          </w:tcPr>
          <w:p w:rsidR="0080139C" w:rsidRDefault="0080139C" w:rsidP="00F642B8">
            <w:pPr>
              <w:rPr>
                <w:rFonts w:cstheme="minorHAnsi"/>
              </w:rPr>
            </w:pPr>
            <w:r>
              <w:rPr>
                <w:rFonts w:cstheme="minorHAnsi"/>
              </w:rPr>
              <w:t>0</w:t>
            </w:r>
          </w:p>
        </w:tc>
        <w:tc>
          <w:tcPr>
            <w:tcW w:w="1368" w:type="dxa"/>
          </w:tcPr>
          <w:p w:rsidR="0080139C" w:rsidRDefault="0080139C" w:rsidP="00F642B8">
            <w:pPr>
              <w:rPr>
                <w:rFonts w:cstheme="minorHAnsi"/>
              </w:rPr>
            </w:pPr>
            <w:r w:rsidRPr="00A57210">
              <w:rPr>
                <w:rFonts w:eastAsia="Times New Roman" w:cstheme="minorHAnsi"/>
                <w:w w:val="101"/>
              </w:rPr>
              <w:t>3</w:t>
            </w:r>
          </w:p>
        </w:tc>
        <w:tc>
          <w:tcPr>
            <w:tcW w:w="1170" w:type="dxa"/>
          </w:tcPr>
          <w:p w:rsidR="0080139C" w:rsidRDefault="0080139C" w:rsidP="00F642B8">
            <w:pPr>
              <w:rPr>
                <w:rFonts w:cstheme="minorHAnsi"/>
              </w:rPr>
            </w:pPr>
            <w:r w:rsidRPr="00A57210">
              <w:rPr>
                <w:rFonts w:eastAsia="Times New Roman" w:cstheme="minorHAnsi"/>
                <w:spacing w:val="1"/>
                <w:w w:val="101"/>
              </w:rPr>
              <w:t>13</w:t>
            </w:r>
            <w:r w:rsidRPr="00A57210">
              <w:rPr>
                <w:rFonts w:eastAsia="Times New Roman" w:cstheme="minorHAnsi"/>
                <w:spacing w:val="-1"/>
                <w:w w:val="101"/>
              </w:rPr>
              <w:t>.8</w:t>
            </w:r>
            <w:r w:rsidRPr="00A57210">
              <w:rPr>
                <w:rFonts w:eastAsia="Times New Roman" w:cstheme="minorHAnsi"/>
                <w:w w:val="101"/>
              </w:rPr>
              <w:t>6</w:t>
            </w:r>
          </w:p>
        </w:tc>
      </w:tr>
      <w:tr w:rsidR="004A4C4E" w:rsidTr="00FE006F">
        <w:tc>
          <w:tcPr>
            <w:tcW w:w="1638" w:type="dxa"/>
          </w:tcPr>
          <w:p w:rsidR="0080139C" w:rsidRDefault="0080139C" w:rsidP="00F642B8">
            <w:pPr>
              <w:rPr>
                <w:rFonts w:cstheme="minorHAnsi"/>
              </w:rPr>
            </w:pPr>
            <w:r>
              <w:rPr>
                <w:rFonts w:eastAsia="Times New Roman" w:cstheme="minorHAnsi"/>
                <w:w w:val="101"/>
              </w:rPr>
              <w:t xml:space="preserve"> Day 8</w:t>
            </w:r>
          </w:p>
        </w:tc>
        <w:tc>
          <w:tcPr>
            <w:tcW w:w="1227" w:type="dxa"/>
          </w:tcPr>
          <w:p w:rsidR="0080139C" w:rsidRDefault="0080139C" w:rsidP="00F642B8">
            <w:pPr>
              <w:rPr>
                <w:rFonts w:cstheme="minorHAnsi"/>
              </w:rPr>
            </w:pPr>
            <w:r>
              <w:rPr>
                <w:rFonts w:eastAsia="Times New Roman" w:cstheme="minorHAnsi"/>
                <w:spacing w:val="1"/>
                <w:w w:val="101"/>
              </w:rPr>
              <w:t>1</w:t>
            </w:r>
          </w:p>
        </w:tc>
        <w:tc>
          <w:tcPr>
            <w:tcW w:w="1383" w:type="dxa"/>
          </w:tcPr>
          <w:p w:rsidR="0080139C" w:rsidRDefault="0080139C" w:rsidP="00F642B8">
            <w:pPr>
              <w:rPr>
                <w:rFonts w:cstheme="minorHAnsi"/>
              </w:rPr>
            </w:pPr>
            <w:r w:rsidRPr="00A57210">
              <w:rPr>
                <w:rFonts w:eastAsia="Times New Roman" w:cstheme="minorHAnsi"/>
                <w:spacing w:val="1"/>
                <w:w w:val="101"/>
              </w:rPr>
              <w:t>51</w:t>
            </w:r>
          </w:p>
        </w:tc>
        <w:tc>
          <w:tcPr>
            <w:tcW w:w="1224" w:type="dxa"/>
          </w:tcPr>
          <w:p w:rsidR="0080139C" w:rsidRDefault="0080139C" w:rsidP="00F642B8">
            <w:pPr>
              <w:rPr>
                <w:rFonts w:cstheme="minorHAnsi"/>
              </w:rPr>
            </w:pPr>
            <w:r w:rsidRPr="00A57210">
              <w:rPr>
                <w:rFonts w:eastAsia="Times New Roman" w:cstheme="minorHAnsi"/>
                <w:spacing w:val="1"/>
                <w:w w:val="101"/>
              </w:rPr>
              <w:t>4</w:t>
            </w:r>
            <w:r w:rsidRPr="00A57210">
              <w:rPr>
                <w:rFonts w:eastAsia="Times New Roman" w:cstheme="minorHAnsi"/>
                <w:spacing w:val="-1"/>
                <w:w w:val="101"/>
              </w:rPr>
              <w:t>3</w:t>
            </w:r>
            <w:r w:rsidRPr="00A57210">
              <w:rPr>
                <w:rFonts w:eastAsia="Times New Roman" w:cstheme="minorHAnsi"/>
                <w:spacing w:val="1"/>
                <w:w w:val="101"/>
              </w:rPr>
              <w:t>7.3</w:t>
            </w:r>
          </w:p>
        </w:tc>
        <w:tc>
          <w:tcPr>
            <w:tcW w:w="1368" w:type="dxa"/>
          </w:tcPr>
          <w:p w:rsidR="0080139C" w:rsidRDefault="0080139C" w:rsidP="00F642B8">
            <w:pPr>
              <w:rPr>
                <w:rFonts w:cstheme="minorHAnsi"/>
              </w:rPr>
            </w:pPr>
            <w:r>
              <w:rPr>
                <w:rFonts w:cstheme="minorHAnsi"/>
              </w:rPr>
              <w:t>1</w:t>
            </w:r>
          </w:p>
        </w:tc>
        <w:tc>
          <w:tcPr>
            <w:tcW w:w="1368" w:type="dxa"/>
          </w:tcPr>
          <w:p w:rsidR="0080139C" w:rsidRDefault="0080139C" w:rsidP="00F642B8">
            <w:pPr>
              <w:rPr>
                <w:rFonts w:cstheme="minorHAnsi"/>
              </w:rPr>
            </w:pPr>
            <w:r w:rsidRPr="00A57210">
              <w:rPr>
                <w:rFonts w:eastAsia="Times New Roman" w:cstheme="minorHAnsi"/>
                <w:w w:val="101"/>
              </w:rPr>
              <w:t>4</w:t>
            </w:r>
          </w:p>
        </w:tc>
        <w:tc>
          <w:tcPr>
            <w:tcW w:w="1170" w:type="dxa"/>
          </w:tcPr>
          <w:p w:rsidR="0080139C" w:rsidRDefault="0080139C" w:rsidP="00F642B8">
            <w:pPr>
              <w:rPr>
                <w:rFonts w:cstheme="minorHAnsi"/>
              </w:rPr>
            </w:pPr>
            <w:r w:rsidRPr="00A57210">
              <w:rPr>
                <w:rFonts w:eastAsia="Times New Roman" w:cstheme="minorHAnsi"/>
                <w:spacing w:val="1"/>
                <w:w w:val="101"/>
              </w:rPr>
              <w:t>15</w:t>
            </w:r>
            <w:r w:rsidRPr="00A57210">
              <w:rPr>
                <w:rFonts w:eastAsia="Times New Roman" w:cstheme="minorHAnsi"/>
                <w:spacing w:val="-1"/>
                <w:w w:val="101"/>
              </w:rPr>
              <w:t>.8</w:t>
            </w:r>
            <w:r w:rsidRPr="00A57210">
              <w:rPr>
                <w:rFonts w:eastAsia="Times New Roman" w:cstheme="minorHAnsi"/>
                <w:w w:val="101"/>
              </w:rPr>
              <w:t>4</w:t>
            </w:r>
          </w:p>
        </w:tc>
      </w:tr>
      <w:tr w:rsidR="004A4C4E" w:rsidTr="00FE006F">
        <w:tc>
          <w:tcPr>
            <w:tcW w:w="1638" w:type="dxa"/>
          </w:tcPr>
          <w:p w:rsidR="0080139C" w:rsidRDefault="0080139C" w:rsidP="00F642B8">
            <w:pPr>
              <w:rPr>
                <w:rFonts w:cstheme="minorHAnsi"/>
              </w:rPr>
            </w:pPr>
            <w:r>
              <w:rPr>
                <w:rFonts w:eastAsia="Times New Roman" w:cstheme="minorHAnsi"/>
                <w:w w:val="101"/>
              </w:rPr>
              <w:t xml:space="preserve"> Day 9</w:t>
            </w:r>
          </w:p>
        </w:tc>
        <w:tc>
          <w:tcPr>
            <w:tcW w:w="1227" w:type="dxa"/>
          </w:tcPr>
          <w:p w:rsidR="0080139C" w:rsidRDefault="0080139C" w:rsidP="00F642B8">
            <w:pPr>
              <w:rPr>
                <w:rFonts w:cstheme="minorHAnsi"/>
              </w:rPr>
            </w:pPr>
            <w:r>
              <w:rPr>
                <w:rFonts w:eastAsia="Times New Roman" w:cstheme="minorHAnsi"/>
                <w:spacing w:val="1"/>
                <w:w w:val="101"/>
              </w:rPr>
              <w:t>1</w:t>
            </w:r>
          </w:p>
        </w:tc>
        <w:tc>
          <w:tcPr>
            <w:tcW w:w="1383" w:type="dxa"/>
          </w:tcPr>
          <w:p w:rsidR="0080139C" w:rsidRDefault="0080139C" w:rsidP="00F642B8">
            <w:pPr>
              <w:rPr>
                <w:rFonts w:cstheme="minorHAnsi"/>
              </w:rPr>
            </w:pPr>
            <w:r w:rsidRPr="00A57210">
              <w:rPr>
                <w:rFonts w:eastAsia="Times New Roman" w:cstheme="minorHAnsi"/>
                <w:spacing w:val="1"/>
                <w:w w:val="101"/>
              </w:rPr>
              <w:t>52</w:t>
            </w:r>
          </w:p>
        </w:tc>
        <w:tc>
          <w:tcPr>
            <w:tcW w:w="1224" w:type="dxa"/>
          </w:tcPr>
          <w:p w:rsidR="0080139C" w:rsidRDefault="0080139C" w:rsidP="00F642B8">
            <w:pPr>
              <w:rPr>
                <w:rFonts w:cstheme="minorHAnsi"/>
              </w:rPr>
            </w:pPr>
            <w:r w:rsidRPr="00A57210">
              <w:rPr>
                <w:rFonts w:eastAsia="Times New Roman" w:cstheme="minorHAnsi"/>
                <w:spacing w:val="1"/>
                <w:w w:val="101"/>
              </w:rPr>
              <w:t>4</w:t>
            </w:r>
            <w:r w:rsidRPr="00A57210">
              <w:rPr>
                <w:rFonts w:eastAsia="Times New Roman" w:cstheme="minorHAnsi"/>
                <w:spacing w:val="-1"/>
                <w:w w:val="101"/>
              </w:rPr>
              <w:t>91.9</w:t>
            </w:r>
          </w:p>
        </w:tc>
        <w:tc>
          <w:tcPr>
            <w:tcW w:w="1368" w:type="dxa"/>
          </w:tcPr>
          <w:p w:rsidR="0080139C" w:rsidRDefault="0080139C" w:rsidP="00F642B8">
            <w:pPr>
              <w:rPr>
                <w:rFonts w:cstheme="minorHAnsi"/>
              </w:rPr>
            </w:pPr>
            <w:r>
              <w:rPr>
                <w:rFonts w:cstheme="minorHAnsi"/>
              </w:rPr>
              <w:t>1</w:t>
            </w:r>
          </w:p>
        </w:tc>
        <w:tc>
          <w:tcPr>
            <w:tcW w:w="1368" w:type="dxa"/>
          </w:tcPr>
          <w:p w:rsidR="0080139C" w:rsidRDefault="0080139C" w:rsidP="00F642B8">
            <w:pPr>
              <w:rPr>
                <w:rFonts w:cstheme="minorHAnsi"/>
              </w:rPr>
            </w:pPr>
            <w:r w:rsidRPr="00A57210">
              <w:rPr>
                <w:rFonts w:eastAsia="Times New Roman" w:cstheme="minorHAnsi"/>
                <w:w w:val="101"/>
              </w:rPr>
              <w:t>5</w:t>
            </w:r>
          </w:p>
        </w:tc>
        <w:tc>
          <w:tcPr>
            <w:tcW w:w="1170" w:type="dxa"/>
          </w:tcPr>
          <w:p w:rsidR="0080139C" w:rsidRDefault="0080139C" w:rsidP="00F642B8">
            <w:pPr>
              <w:rPr>
                <w:rFonts w:cstheme="minorHAnsi"/>
              </w:rPr>
            </w:pPr>
            <w:r w:rsidRPr="00A57210">
              <w:rPr>
                <w:rFonts w:eastAsia="Times New Roman" w:cstheme="minorHAnsi"/>
                <w:spacing w:val="1"/>
                <w:w w:val="101"/>
              </w:rPr>
              <w:t>17</w:t>
            </w:r>
            <w:r w:rsidRPr="00A57210">
              <w:rPr>
                <w:rFonts w:eastAsia="Times New Roman" w:cstheme="minorHAnsi"/>
                <w:spacing w:val="-1"/>
                <w:w w:val="101"/>
              </w:rPr>
              <w:t>.8</w:t>
            </w:r>
            <w:r w:rsidRPr="00A57210">
              <w:rPr>
                <w:rFonts w:eastAsia="Times New Roman" w:cstheme="minorHAnsi"/>
                <w:w w:val="101"/>
              </w:rPr>
              <w:t>2</w:t>
            </w:r>
          </w:p>
        </w:tc>
      </w:tr>
      <w:tr w:rsidR="004A4C4E" w:rsidTr="00FE006F">
        <w:tc>
          <w:tcPr>
            <w:tcW w:w="1638" w:type="dxa"/>
          </w:tcPr>
          <w:p w:rsidR="0080139C" w:rsidRDefault="0080139C" w:rsidP="00F642B8">
            <w:pPr>
              <w:rPr>
                <w:rFonts w:cstheme="minorHAnsi"/>
              </w:rPr>
            </w:pPr>
            <w:r>
              <w:rPr>
                <w:rFonts w:eastAsia="Times New Roman" w:cstheme="minorHAnsi"/>
                <w:w w:val="101"/>
              </w:rPr>
              <w:t xml:space="preserve"> Day 10</w:t>
            </w:r>
          </w:p>
        </w:tc>
        <w:tc>
          <w:tcPr>
            <w:tcW w:w="1227" w:type="dxa"/>
          </w:tcPr>
          <w:p w:rsidR="0080139C" w:rsidRDefault="0080139C" w:rsidP="00F642B8">
            <w:pPr>
              <w:rPr>
                <w:rFonts w:cstheme="minorHAnsi"/>
              </w:rPr>
            </w:pPr>
            <w:r>
              <w:rPr>
                <w:rFonts w:eastAsia="Times New Roman" w:cstheme="minorHAnsi"/>
                <w:spacing w:val="1"/>
                <w:w w:val="101"/>
              </w:rPr>
              <w:t>2</w:t>
            </w:r>
          </w:p>
        </w:tc>
        <w:tc>
          <w:tcPr>
            <w:tcW w:w="1383" w:type="dxa"/>
          </w:tcPr>
          <w:p w:rsidR="0080139C" w:rsidRDefault="0080139C" w:rsidP="00F642B8">
            <w:pPr>
              <w:rPr>
                <w:rFonts w:cstheme="minorHAnsi"/>
              </w:rPr>
            </w:pPr>
            <w:r w:rsidRPr="00A57210">
              <w:rPr>
                <w:rFonts w:eastAsia="Times New Roman" w:cstheme="minorHAnsi"/>
                <w:spacing w:val="1"/>
                <w:w w:val="101"/>
              </w:rPr>
              <w:t>54</w:t>
            </w:r>
          </w:p>
        </w:tc>
        <w:tc>
          <w:tcPr>
            <w:tcW w:w="1224" w:type="dxa"/>
          </w:tcPr>
          <w:p w:rsidR="0080139C" w:rsidRDefault="0080139C" w:rsidP="00F642B8">
            <w:pPr>
              <w:rPr>
                <w:rFonts w:cstheme="minorHAnsi"/>
              </w:rPr>
            </w:pPr>
            <w:r w:rsidRPr="00A57210">
              <w:rPr>
                <w:rFonts w:eastAsia="Times New Roman" w:cstheme="minorHAnsi"/>
                <w:spacing w:val="1"/>
                <w:w w:val="101"/>
              </w:rPr>
              <w:t>5</w:t>
            </w:r>
            <w:r w:rsidRPr="00A57210">
              <w:rPr>
                <w:rFonts w:eastAsia="Times New Roman" w:cstheme="minorHAnsi"/>
                <w:spacing w:val="-1"/>
                <w:w w:val="101"/>
              </w:rPr>
              <w:t>4</w:t>
            </w:r>
            <w:r w:rsidRPr="00A57210">
              <w:rPr>
                <w:rFonts w:eastAsia="Times New Roman" w:cstheme="minorHAnsi"/>
                <w:w w:val="101"/>
              </w:rPr>
              <w:t>6.6</w:t>
            </w:r>
          </w:p>
        </w:tc>
        <w:tc>
          <w:tcPr>
            <w:tcW w:w="1368" w:type="dxa"/>
          </w:tcPr>
          <w:p w:rsidR="0080139C" w:rsidRDefault="0080139C" w:rsidP="00F642B8">
            <w:pPr>
              <w:rPr>
                <w:rFonts w:cstheme="minorHAnsi"/>
              </w:rPr>
            </w:pPr>
            <w:r>
              <w:rPr>
                <w:rFonts w:cstheme="minorHAnsi"/>
              </w:rPr>
              <w:t>0</w:t>
            </w:r>
          </w:p>
        </w:tc>
        <w:tc>
          <w:tcPr>
            <w:tcW w:w="1368" w:type="dxa"/>
          </w:tcPr>
          <w:p w:rsidR="0080139C" w:rsidRDefault="0080139C" w:rsidP="00F642B8">
            <w:pPr>
              <w:rPr>
                <w:rFonts w:cstheme="minorHAnsi"/>
              </w:rPr>
            </w:pPr>
            <w:r w:rsidRPr="00A57210">
              <w:rPr>
                <w:rFonts w:eastAsia="Times New Roman" w:cstheme="minorHAnsi"/>
                <w:w w:val="101"/>
              </w:rPr>
              <w:t>5</w:t>
            </w:r>
          </w:p>
        </w:tc>
        <w:tc>
          <w:tcPr>
            <w:tcW w:w="1170" w:type="dxa"/>
          </w:tcPr>
          <w:p w:rsidR="0080139C" w:rsidRDefault="0080139C" w:rsidP="00F642B8">
            <w:pPr>
              <w:rPr>
                <w:rFonts w:cstheme="minorHAnsi"/>
              </w:rPr>
            </w:pPr>
            <w:r w:rsidRPr="00A57210">
              <w:rPr>
                <w:rFonts w:eastAsia="Times New Roman" w:cstheme="minorHAnsi"/>
                <w:spacing w:val="1"/>
                <w:w w:val="101"/>
              </w:rPr>
              <w:t>19</w:t>
            </w:r>
            <w:r w:rsidRPr="00A57210">
              <w:rPr>
                <w:rFonts w:eastAsia="Times New Roman" w:cstheme="minorHAnsi"/>
                <w:spacing w:val="-1"/>
                <w:w w:val="101"/>
              </w:rPr>
              <w:t>.</w:t>
            </w:r>
            <w:r w:rsidRPr="00A57210">
              <w:rPr>
                <w:rFonts w:eastAsia="Times New Roman" w:cstheme="minorHAnsi"/>
                <w:w w:val="101"/>
              </w:rPr>
              <w:t>8</w:t>
            </w:r>
          </w:p>
        </w:tc>
      </w:tr>
      <w:tr w:rsidR="004A4C4E" w:rsidTr="00FE006F">
        <w:tc>
          <w:tcPr>
            <w:tcW w:w="1638" w:type="dxa"/>
          </w:tcPr>
          <w:p w:rsidR="0080139C" w:rsidRDefault="0080139C" w:rsidP="00F642B8">
            <w:pPr>
              <w:rPr>
                <w:rFonts w:cstheme="minorHAnsi"/>
              </w:rPr>
            </w:pPr>
            <w:r>
              <w:rPr>
                <w:rFonts w:eastAsia="Times New Roman" w:cstheme="minorHAnsi"/>
                <w:w w:val="101"/>
              </w:rPr>
              <w:t xml:space="preserve"> Day</w:t>
            </w:r>
            <w:r w:rsidR="004A4C4E">
              <w:rPr>
                <w:rFonts w:eastAsia="Times New Roman" w:cstheme="minorHAnsi"/>
                <w:w w:val="101"/>
              </w:rPr>
              <w:t>s</w:t>
            </w:r>
            <w:r>
              <w:rPr>
                <w:rFonts w:eastAsia="Times New Roman" w:cstheme="minorHAnsi"/>
                <w:w w:val="101"/>
              </w:rPr>
              <w:t xml:space="preserve"> 11 to 14</w:t>
            </w:r>
          </w:p>
        </w:tc>
        <w:tc>
          <w:tcPr>
            <w:tcW w:w="1227" w:type="dxa"/>
          </w:tcPr>
          <w:p w:rsidR="0080139C" w:rsidRDefault="0080139C" w:rsidP="00F642B8">
            <w:pPr>
              <w:rPr>
                <w:rFonts w:cstheme="minorHAnsi"/>
              </w:rPr>
            </w:pPr>
            <w:r>
              <w:rPr>
                <w:rFonts w:eastAsia="Times New Roman" w:cstheme="minorHAnsi"/>
                <w:spacing w:val="1"/>
                <w:w w:val="101"/>
              </w:rPr>
              <w:t>0</w:t>
            </w:r>
          </w:p>
        </w:tc>
        <w:tc>
          <w:tcPr>
            <w:tcW w:w="1383" w:type="dxa"/>
          </w:tcPr>
          <w:p w:rsidR="0080139C" w:rsidRDefault="0080139C" w:rsidP="00F642B8">
            <w:pPr>
              <w:rPr>
                <w:rFonts w:cstheme="minorHAnsi"/>
              </w:rPr>
            </w:pPr>
            <w:r w:rsidRPr="00A57210">
              <w:rPr>
                <w:rFonts w:eastAsia="Times New Roman" w:cstheme="minorHAnsi"/>
                <w:spacing w:val="1"/>
                <w:w w:val="101"/>
              </w:rPr>
              <w:t>54</w:t>
            </w:r>
          </w:p>
        </w:tc>
        <w:tc>
          <w:tcPr>
            <w:tcW w:w="1224" w:type="dxa"/>
          </w:tcPr>
          <w:p w:rsidR="0080139C" w:rsidRDefault="0080139C" w:rsidP="00F642B8">
            <w:pPr>
              <w:rPr>
                <w:rFonts w:cstheme="minorHAnsi"/>
              </w:rPr>
            </w:pPr>
            <w:r w:rsidRPr="00A57210">
              <w:rPr>
                <w:rFonts w:eastAsia="Times New Roman" w:cstheme="minorHAnsi"/>
                <w:spacing w:val="1"/>
                <w:w w:val="101"/>
              </w:rPr>
              <w:t>7</w:t>
            </w:r>
            <w:r w:rsidRPr="00A57210">
              <w:rPr>
                <w:rFonts w:eastAsia="Times New Roman" w:cstheme="minorHAnsi"/>
                <w:spacing w:val="-1"/>
                <w:w w:val="101"/>
              </w:rPr>
              <w:t>6</w:t>
            </w:r>
            <w:r w:rsidRPr="00A57210">
              <w:rPr>
                <w:rFonts w:eastAsia="Times New Roman" w:cstheme="minorHAnsi"/>
                <w:spacing w:val="1"/>
                <w:w w:val="101"/>
              </w:rPr>
              <w:t>5.2</w:t>
            </w:r>
          </w:p>
        </w:tc>
        <w:tc>
          <w:tcPr>
            <w:tcW w:w="1368" w:type="dxa"/>
          </w:tcPr>
          <w:p w:rsidR="0080139C" w:rsidRDefault="0080139C" w:rsidP="00F642B8">
            <w:pPr>
              <w:rPr>
                <w:rFonts w:cstheme="minorHAnsi"/>
              </w:rPr>
            </w:pPr>
            <w:r>
              <w:rPr>
                <w:rFonts w:cstheme="minorHAnsi"/>
              </w:rPr>
              <w:t>1</w:t>
            </w:r>
          </w:p>
        </w:tc>
        <w:tc>
          <w:tcPr>
            <w:tcW w:w="1368" w:type="dxa"/>
          </w:tcPr>
          <w:p w:rsidR="0080139C" w:rsidRDefault="0080139C" w:rsidP="00F642B8">
            <w:pPr>
              <w:rPr>
                <w:rFonts w:cstheme="minorHAnsi"/>
              </w:rPr>
            </w:pPr>
            <w:r w:rsidRPr="00A57210">
              <w:rPr>
                <w:rFonts w:eastAsia="Times New Roman" w:cstheme="minorHAnsi"/>
                <w:w w:val="101"/>
              </w:rPr>
              <w:t>6</w:t>
            </w:r>
          </w:p>
        </w:tc>
        <w:tc>
          <w:tcPr>
            <w:tcW w:w="1170" w:type="dxa"/>
          </w:tcPr>
          <w:p w:rsidR="0080139C" w:rsidRDefault="0080139C" w:rsidP="00F642B8">
            <w:pPr>
              <w:rPr>
                <w:rFonts w:cstheme="minorHAnsi"/>
              </w:rPr>
            </w:pPr>
            <w:r w:rsidRPr="00A57210">
              <w:rPr>
                <w:rFonts w:eastAsia="Times New Roman" w:cstheme="minorHAnsi"/>
                <w:spacing w:val="1"/>
                <w:w w:val="101"/>
              </w:rPr>
              <w:t>27</w:t>
            </w:r>
            <w:r w:rsidRPr="00A57210">
              <w:rPr>
                <w:rFonts w:eastAsia="Times New Roman" w:cstheme="minorHAnsi"/>
                <w:spacing w:val="-1"/>
                <w:w w:val="101"/>
              </w:rPr>
              <w:t>.7</w:t>
            </w:r>
            <w:r w:rsidRPr="00A57210">
              <w:rPr>
                <w:rFonts w:eastAsia="Times New Roman" w:cstheme="minorHAnsi"/>
                <w:w w:val="101"/>
              </w:rPr>
              <w:t>2</w:t>
            </w:r>
          </w:p>
        </w:tc>
      </w:tr>
      <w:tr w:rsidR="004A4C4E" w:rsidTr="00FE006F">
        <w:tc>
          <w:tcPr>
            <w:tcW w:w="1638" w:type="dxa"/>
          </w:tcPr>
          <w:p w:rsidR="0080139C" w:rsidRDefault="0080139C" w:rsidP="00F642B8">
            <w:pPr>
              <w:rPr>
                <w:rFonts w:cstheme="minorHAnsi"/>
              </w:rPr>
            </w:pPr>
            <w:r>
              <w:rPr>
                <w:rFonts w:eastAsia="Times New Roman" w:cstheme="minorHAnsi"/>
                <w:w w:val="101"/>
              </w:rPr>
              <w:t xml:space="preserve"> Day</w:t>
            </w:r>
            <w:r w:rsidR="004A4C4E">
              <w:rPr>
                <w:rFonts w:eastAsia="Times New Roman" w:cstheme="minorHAnsi"/>
                <w:w w:val="101"/>
              </w:rPr>
              <w:t>s</w:t>
            </w:r>
            <w:r>
              <w:rPr>
                <w:rFonts w:eastAsia="Times New Roman" w:cstheme="minorHAnsi"/>
                <w:w w:val="101"/>
              </w:rPr>
              <w:t xml:space="preserve"> 15 to 16</w:t>
            </w:r>
          </w:p>
        </w:tc>
        <w:tc>
          <w:tcPr>
            <w:tcW w:w="1227" w:type="dxa"/>
          </w:tcPr>
          <w:p w:rsidR="0080139C" w:rsidRDefault="0080139C" w:rsidP="00F642B8">
            <w:pPr>
              <w:rPr>
                <w:rFonts w:cstheme="minorHAnsi"/>
              </w:rPr>
            </w:pPr>
            <w:r>
              <w:rPr>
                <w:rFonts w:eastAsia="Times New Roman" w:cstheme="minorHAnsi"/>
                <w:spacing w:val="1"/>
                <w:w w:val="101"/>
              </w:rPr>
              <w:t>1</w:t>
            </w:r>
          </w:p>
        </w:tc>
        <w:tc>
          <w:tcPr>
            <w:tcW w:w="1383" w:type="dxa"/>
          </w:tcPr>
          <w:p w:rsidR="0080139C" w:rsidRDefault="0080139C" w:rsidP="00F642B8">
            <w:pPr>
              <w:rPr>
                <w:rFonts w:cstheme="minorHAnsi"/>
              </w:rPr>
            </w:pPr>
            <w:r w:rsidRPr="00A57210">
              <w:rPr>
                <w:rFonts w:eastAsia="Times New Roman" w:cstheme="minorHAnsi"/>
                <w:spacing w:val="1"/>
                <w:w w:val="101"/>
              </w:rPr>
              <w:t>55</w:t>
            </w:r>
          </w:p>
        </w:tc>
        <w:tc>
          <w:tcPr>
            <w:tcW w:w="1224" w:type="dxa"/>
          </w:tcPr>
          <w:p w:rsidR="0080139C" w:rsidRDefault="0080139C" w:rsidP="00F642B8">
            <w:pPr>
              <w:rPr>
                <w:rFonts w:cstheme="minorHAnsi"/>
              </w:rPr>
            </w:pPr>
            <w:r w:rsidRPr="00A57210">
              <w:rPr>
                <w:rFonts w:eastAsia="Times New Roman" w:cstheme="minorHAnsi"/>
                <w:spacing w:val="1"/>
                <w:w w:val="101"/>
              </w:rPr>
              <w:t>8</w:t>
            </w:r>
            <w:r w:rsidRPr="00A57210">
              <w:rPr>
                <w:rFonts w:eastAsia="Times New Roman" w:cstheme="minorHAnsi"/>
                <w:spacing w:val="-1"/>
                <w:w w:val="101"/>
              </w:rPr>
              <w:t>7</w:t>
            </w:r>
            <w:r w:rsidRPr="00A57210">
              <w:rPr>
                <w:rFonts w:eastAsia="Times New Roman" w:cstheme="minorHAnsi"/>
                <w:spacing w:val="1"/>
                <w:w w:val="101"/>
              </w:rPr>
              <w:t>4.5</w:t>
            </w:r>
          </w:p>
        </w:tc>
        <w:tc>
          <w:tcPr>
            <w:tcW w:w="1368" w:type="dxa"/>
          </w:tcPr>
          <w:p w:rsidR="0080139C" w:rsidRDefault="0080139C" w:rsidP="00F642B8">
            <w:pPr>
              <w:rPr>
                <w:rFonts w:cstheme="minorHAnsi"/>
              </w:rPr>
            </w:pPr>
            <w:r>
              <w:rPr>
                <w:rFonts w:cstheme="minorHAnsi"/>
              </w:rPr>
              <w:t>0</w:t>
            </w:r>
          </w:p>
        </w:tc>
        <w:tc>
          <w:tcPr>
            <w:tcW w:w="1368" w:type="dxa"/>
          </w:tcPr>
          <w:p w:rsidR="0080139C" w:rsidRDefault="0080139C" w:rsidP="00F642B8">
            <w:pPr>
              <w:rPr>
                <w:rFonts w:cstheme="minorHAnsi"/>
              </w:rPr>
            </w:pPr>
            <w:r w:rsidRPr="00A57210">
              <w:rPr>
                <w:rFonts w:eastAsia="Times New Roman" w:cstheme="minorHAnsi"/>
                <w:w w:val="101"/>
              </w:rPr>
              <w:t>6</w:t>
            </w:r>
          </w:p>
        </w:tc>
        <w:tc>
          <w:tcPr>
            <w:tcW w:w="1170" w:type="dxa"/>
          </w:tcPr>
          <w:p w:rsidR="0080139C" w:rsidRDefault="0080139C" w:rsidP="00F642B8">
            <w:pPr>
              <w:rPr>
                <w:rFonts w:cstheme="minorHAnsi"/>
              </w:rPr>
            </w:pPr>
            <w:r w:rsidRPr="00A57210">
              <w:rPr>
                <w:rFonts w:eastAsia="Times New Roman" w:cstheme="minorHAnsi"/>
                <w:spacing w:val="1"/>
                <w:w w:val="101"/>
              </w:rPr>
              <w:t>31</w:t>
            </w:r>
            <w:r w:rsidRPr="00A57210">
              <w:rPr>
                <w:rFonts w:eastAsia="Times New Roman" w:cstheme="minorHAnsi"/>
                <w:spacing w:val="-1"/>
                <w:w w:val="101"/>
              </w:rPr>
              <w:t>.6</w:t>
            </w:r>
            <w:r w:rsidRPr="00A57210">
              <w:rPr>
                <w:rFonts w:eastAsia="Times New Roman" w:cstheme="minorHAnsi"/>
                <w:w w:val="101"/>
              </w:rPr>
              <w:t>8</w:t>
            </w:r>
          </w:p>
        </w:tc>
      </w:tr>
      <w:tr w:rsidR="004A4C4E" w:rsidTr="00FE006F">
        <w:tc>
          <w:tcPr>
            <w:tcW w:w="1638" w:type="dxa"/>
          </w:tcPr>
          <w:p w:rsidR="0080139C" w:rsidRDefault="0080139C" w:rsidP="00F642B8">
            <w:pPr>
              <w:rPr>
                <w:rFonts w:cstheme="minorHAnsi"/>
              </w:rPr>
            </w:pPr>
            <w:r>
              <w:rPr>
                <w:rFonts w:eastAsia="Times New Roman" w:cstheme="minorHAnsi"/>
                <w:w w:val="101"/>
              </w:rPr>
              <w:t xml:space="preserve"> Day 17</w:t>
            </w:r>
          </w:p>
        </w:tc>
        <w:tc>
          <w:tcPr>
            <w:tcW w:w="1227" w:type="dxa"/>
          </w:tcPr>
          <w:p w:rsidR="0080139C" w:rsidRDefault="0080139C" w:rsidP="00F642B8">
            <w:pPr>
              <w:rPr>
                <w:rFonts w:cstheme="minorHAnsi"/>
              </w:rPr>
            </w:pPr>
            <w:r>
              <w:rPr>
                <w:rFonts w:eastAsia="Times New Roman" w:cstheme="minorHAnsi"/>
                <w:spacing w:val="1"/>
                <w:w w:val="101"/>
              </w:rPr>
              <w:t>1</w:t>
            </w:r>
          </w:p>
        </w:tc>
        <w:tc>
          <w:tcPr>
            <w:tcW w:w="1383" w:type="dxa"/>
          </w:tcPr>
          <w:p w:rsidR="0080139C" w:rsidRDefault="0080139C" w:rsidP="00F642B8">
            <w:pPr>
              <w:rPr>
                <w:rFonts w:cstheme="minorHAnsi"/>
              </w:rPr>
            </w:pPr>
            <w:r w:rsidRPr="00A57210">
              <w:rPr>
                <w:rFonts w:eastAsia="Times New Roman" w:cstheme="minorHAnsi"/>
                <w:spacing w:val="1"/>
                <w:w w:val="101"/>
              </w:rPr>
              <w:t>56</w:t>
            </w:r>
          </w:p>
        </w:tc>
        <w:tc>
          <w:tcPr>
            <w:tcW w:w="1224" w:type="dxa"/>
          </w:tcPr>
          <w:p w:rsidR="0080139C" w:rsidRDefault="0080139C" w:rsidP="00F642B8">
            <w:pPr>
              <w:rPr>
                <w:rFonts w:cstheme="minorHAnsi"/>
              </w:rPr>
            </w:pPr>
            <w:r w:rsidRPr="00A57210">
              <w:rPr>
                <w:rFonts w:eastAsia="Times New Roman" w:cstheme="minorHAnsi"/>
                <w:spacing w:val="1"/>
                <w:w w:val="101"/>
              </w:rPr>
              <w:t>9</w:t>
            </w:r>
            <w:r w:rsidRPr="00A57210">
              <w:rPr>
                <w:rFonts w:eastAsia="Times New Roman" w:cstheme="minorHAnsi"/>
                <w:spacing w:val="-1"/>
                <w:w w:val="101"/>
              </w:rPr>
              <w:t>2</w:t>
            </w:r>
            <w:r w:rsidRPr="00A57210">
              <w:rPr>
                <w:rFonts w:eastAsia="Times New Roman" w:cstheme="minorHAnsi"/>
                <w:spacing w:val="1"/>
                <w:w w:val="101"/>
              </w:rPr>
              <w:t>9.2</w:t>
            </w:r>
          </w:p>
        </w:tc>
        <w:tc>
          <w:tcPr>
            <w:tcW w:w="1368" w:type="dxa"/>
          </w:tcPr>
          <w:p w:rsidR="0080139C" w:rsidRDefault="0080139C" w:rsidP="00F642B8">
            <w:pPr>
              <w:rPr>
                <w:rFonts w:cstheme="minorHAnsi"/>
              </w:rPr>
            </w:pPr>
            <w:r>
              <w:rPr>
                <w:rFonts w:cstheme="minorHAnsi"/>
              </w:rPr>
              <w:t>0</w:t>
            </w:r>
          </w:p>
        </w:tc>
        <w:tc>
          <w:tcPr>
            <w:tcW w:w="1368" w:type="dxa"/>
          </w:tcPr>
          <w:p w:rsidR="0080139C" w:rsidRDefault="0080139C" w:rsidP="00F642B8">
            <w:pPr>
              <w:rPr>
                <w:rFonts w:cstheme="minorHAnsi"/>
              </w:rPr>
            </w:pPr>
            <w:r w:rsidRPr="00A57210">
              <w:rPr>
                <w:rFonts w:eastAsia="Times New Roman" w:cstheme="minorHAnsi"/>
                <w:w w:val="101"/>
              </w:rPr>
              <w:t>6</w:t>
            </w:r>
          </w:p>
        </w:tc>
        <w:tc>
          <w:tcPr>
            <w:tcW w:w="1170" w:type="dxa"/>
          </w:tcPr>
          <w:p w:rsidR="0080139C" w:rsidRDefault="0080139C" w:rsidP="00F642B8">
            <w:pPr>
              <w:rPr>
                <w:rFonts w:cstheme="minorHAnsi"/>
              </w:rPr>
            </w:pPr>
            <w:r w:rsidRPr="00A57210">
              <w:rPr>
                <w:rFonts w:eastAsia="Times New Roman" w:cstheme="minorHAnsi"/>
                <w:spacing w:val="1"/>
                <w:w w:val="101"/>
              </w:rPr>
              <w:t>33</w:t>
            </w:r>
            <w:r w:rsidRPr="00A57210">
              <w:rPr>
                <w:rFonts w:eastAsia="Times New Roman" w:cstheme="minorHAnsi"/>
                <w:spacing w:val="-1"/>
                <w:w w:val="101"/>
              </w:rPr>
              <w:t>.6</w:t>
            </w:r>
            <w:r w:rsidRPr="00A57210">
              <w:rPr>
                <w:rFonts w:eastAsia="Times New Roman" w:cstheme="minorHAnsi"/>
                <w:w w:val="101"/>
              </w:rPr>
              <w:t>6</w:t>
            </w:r>
          </w:p>
        </w:tc>
      </w:tr>
      <w:tr w:rsidR="004A4C4E" w:rsidTr="00FE006F">
        <w:tc>
          <w:tcPr>
            <w:tcW w:w="1638" w:type="dxa"/>
          </w:tcPr>
          <w:p w:rsidR="0080139C" w:rsidRDefault="0080139C" w:rsidP="00F642B8">
            <w:pPr>
              <w:rPr>
                <w:rFonts w:cstheme="minorHAnsi"/>
              </w:rPr>
            </w:pPr>
            <w:r>
              <w:rPr>
                <w:rFonts w:eastAsia="Times New Roman" w:cstheme="minorHAnsi"/>
                <w:w w:val="101"/>
              </w:rPr>
              <w:t xml:space="preserve"> Day</w:t>
            </w:r>
            <w:r w:rsidR="004A4C4E">
              <w:rPr>
                <w:rFonts w:eastAsia="Times New Roman" w:cstheme="minorHAnsi"/>
                <w:w w:val="101"/>
              </w:rPr>
              <w:t>s</w:t>
            </w:r>
            <w:r>
              <w:rPr>
                <w:rFonts w:eastAsia="Times New Roman" w:cstheme="minorHAnsi"/>
                <w:w w:val="101"/>
              </w:rPr>
              <w:t xml:space="preserve"> 18 to 19</w:t>
            </w:r>
          </w:p>
        </w:tc>
        <w:tc>
          <w:tcPr>
            <w:tcW w:w="1227" w:type="dxa"/>
          </w:tcPr>
          <w:p w:rsidR="0080139C" w:rsidRDefault="0080139C" w:rsidP="00F642B8">
            <w:pPr>
              <w:rPr>
                <w:rFonts w:cstheme="minorHAnsi"/>
              </w:rPr>
            </w:pPr>
            <w:r>
              <w:rPr>
                <w:rFonts w:eastAsia="Times New Roman" w:cstheme="minorHAnsi"/>
                <w:spacing w:val="1"/>
                <w:w w:val="101"/>
              </w:rPr>
              <w:t>1</w:t>
            </w:r>
          </w:p>
        </w:tc>
        <w:tc>
          <w:tcPr>
            <w:tcW w:w="1383" w:type="dxa"/>
          </w:tcPr>
          <w:p w:rsidR="0080139C" w:rsidRDefault="0080139C" w:rsidP="00F642B8">
            <w:pPr>
              <w:rPr>
                <w:rFonts w:cstheme="minorHAnsi"/>
              </w:rPr>
            </w:pPr>
            <w:r w:rsidRPr="00A57210">
              <w:rPr>
                <w:rFonts w:eastAsia="Times New Roman" w:cstheme="minorHAnsi"/>
                <w:spacing w:val="1"/>
                <w:w w:val="101"/>
              </w:rPr>
              <w:t>57</w:t>
            </w:r>
          </w:p>
        </w:tc>
        <w:tc>
          <w:tcPr>
            <w:tcW w:w="1224" w:type="dxa"/>
          </w:tcPr>
          <w:p w:rsidR="0080139C" w:rsidRDefault="0080139C" w:rsidP="00F642B8">
            <w:pPr>
              <w:rPr>
                <w:rFonts w:cstheme="minorHAnsi"/>
              </w:rPr>
            </w:pPr>
            <w:r w:rsidRPr="00A57210">
              <w:rPr>
                <w:rFonts w:eastAsia="Times New Roman" w:cstheme="minorHAnsi"/>
                <w:spacing w:val="1"/>
                <w:w w:val="101"/>
              </w:rPr>
              <w:t>1</w:t>
            </w:r>
            <w:r w:rsidRPr="00A57210">
              <w:rPr>
                <w:rFonts w:eastAsia="Times New Roman" w:cstheme="minorHAnsi"/>
                <w:spacing w:val="-1"/>
                <w:w w:val="101"/>
              </w:rPr>
              <w:t>0</w:t>
            </w:r>
            <w:r w:rsidRPr="00A57210">
              <w:rPr>
                <w:rFonts w:eastAsia="Times New Roman" w:cstheme="minorHAnsi"/>
                <w:spacing w:val="1"/>
                <w:w w:val="101"/>
              </w:rPr>
              <w:t>38.5</w:t>
            </w:r>
          </w:p>
        </w:tc>
        <w:tc>
          <w:tcPr>
            <w:tcW w:w="1368" w:type="dxa"/>
          </w:tcPr>
          <w:p w:rsidR="0080139C" w:rsidRDefault="0080139C" w:rsidP="00F642B8">
            <w:pPr>
              <w:rPr>
                <w:rFonts w:cstheme="minorHAnsi"/>
              </w:rPr>
            </w:pPr>
            <w:r>
              <w:rPr>
                <w:rFonts w:cstheme="minorHAnsi"/>
              </w:rPr>
              <w:t>0</w:t>
            </w:r>
          </w:p>
        </w:tc>
        <w:tc>
          <w:tcPr>
            <w:tcW w:w="1368" w:type="dxa"/>
          </w:tcPr>
          <w:p w:rsidR="0080139C" w:rsidRDefault="0080139C" w:rsidP="00F642B8">
            <w:pPr>
              <w:rPr>
                <w:rFonts w:cstheme="minorHAnsi"/>
              </w:rPr>
            </w:pPr>
            <w:r w:rsidRPr="00A57210">
              <w:rPr>
                <w:rFonts w:eastAsia="Times New Roman" w:cstheme="minorHAnsi"/>
                <w:w w:val="101"/>
              </w:rPr>
              <w:t>6</w:t>
            </w:r>
          </w:p>
        </w:tc>
        <w:tc>
          <w:tcPr>
            <w:tcW w:w="1170" w:type="dxa"/>
          </w:tcPr>
          <w:p w:rsidR="0080139C" w:rsidRDefault="0080139C" w:rsidP="00F642B8">
            <w:pPr>
              <w:rPr>
                <w:rFonts w:cstheme="minorHAnsi"/>
              </w:rPr>
            </w:pPr>
            <w:r w:rsidRPr="00A57210">
              <w:rPr>
                <w:rFonts w:eastAsia="Times New Roman" w:cstheme="minorHAnsi"/>
                <w:spacing w:val="1"/>
                <w:w w:val="101"/>
              </w:rPr>
              <w:t>37</w:t>
            </w:r>
            <w:r w:rsidRPr="00A57210">
              <w:rPr>
                <w:rFonts w:eastAsia="Times New Roman" w:cstheme="minorHAnsi"/>
                <w:spacing w:val="-1"/>
                <w:w w:val="101"/>
              </w:rPr>
              <w:t>.6</w:t>
            </w:r>
            <w:r w:rsidRPr="00A57210">
              <w:rPr>
                <w:rFonts w:eastAsia="Times New Roman" w:cstheme="minorHAnsi"/>
                <w:w w:val="101"/>
              </w:rPr>
              <w:t>2</w:t>
            </w:r>
          </w:p>
        </w:tc>
      </w:tr>
      <w:tr w:rsidR="004A4C4E" w:rsidTr="00FE006F">
        <w:tc>
          <w:tcPr>
            <w:tcW w:w="1638" w:type="dxa"/>
          </w:tcPr>
          <w:p w:rsidR="0080139C" w:rsidRDefault="0080139C" w:rsidP="00F642B8">
            <w:pPr>
              <w:rPr>
                <w:rFonts w:cstheme="minorHAnsi"/>
              </w:rPr>
            </w:pPr>
            <w:r>
              <w:rPr>
                <w:rFonts w:eastAsia="Times New Roman" w:cstheme="minorHAnsi"/>
                <w:w w:val="101"/>
              </w:rPr>
              <w:t xml:space="preserve"> Day 20</w:t>
            </w:r>
          </w:p>
        </w:tc>
        <w:tc>
          <w:tcPr>
            <w:tcW w:w="1227" w:type="dxa"/>
          </w:tcPr>
          <w:p w:rsidR="0080139C" w:rsidRDefault="0080139C" w:rsidP="00F642B8">
            <w:pPr>
              <w:rPr>
                <w:rFonts w:cstheme="minorHAnsi"/>
              </w:rPr>
            </w:pPr>
            <w:r>
              <w:rPr>
                <w:rFonts w:eastAsia="Times New Roman" w:cstheme="minorHAnsi"/>
                <w:spacing w:val="1"/>
                <w:w w:val="101"/>
              </w:rPr>
              <w:t>1</w:t>
            </w:r>
          </w:p>
        </w:tc>
        <w:tc>
          <w:tcPr>
            <w:tcW w:w="1383" w:type="dxa"/>
          </w:tcPr>
          <w:p w:rsidR="0080139C" w:rsidRDefault="0080139C" w:rsidP="00F642B8">
            <w:pPr>
              <w:rPr>
                <w:rFonts w:cstheme="minorHAnsi"/>
              </w:rPr>
            </w:pPr>
            <w:r w:rsidRPr="00A57210">
              <w:rPr>
                <w:rFonts w:eastAsia="Times New Roman" w:cstheme="minorHAnsi"/>
                <w:spacing w:val="1"/>
                <w:w w:val="101"/>
              </w:rPr>
              <w:t>58</w:t>
            </w:r>
          </w:p>
        </w:tc>
        <w:tc>
          <w:tcPr>
            <w:tcW w:w="1224" w:type="dxa"/>
          </w:tcPr>
          <w:p w:rsidR="0080139C" w:rsidRDefault="0080139C" w:rsidP="00F642B8">
            <w:pPr>
              <w:rPr>
                <w:rFonts w:cstheme="minorHAnsi"/>
              </w:rPr>
            </w:pPr>
            <w:r w:rsidRPr="00A57210">
              <w:rPr>
                <w:rFonts w:eastAsia="Times New Roman" w:cstheme="minorHAnsi"/>
                <w:spacing w:val="1"/>
                <w:w w:val="101"/>
              </w:rPr>
              <w:t>1</w:t>
            </w:r>
            <w:r w:rsidRPr="00A57210">
              <w:rPr>
                <w:rFonts w:eastAsia="Times New Roman" w:cstheme="minorHAnsi"/>
                <w:spacing w:val="-1"/>
                <w:w w:val="101"/>
              </w:rPr>
              <w:t>0</w:t>
            </w:r>
            <w:r w:rsidRPr="00A57210">
              <w:rPr>
                <w:rFonts w:eastAsia="Times New Roman" w:cstheme="minorHAnsi"/>
                <w:spacing w:val="1"/>
                <w:w w:val="101"/>
              </w:rPr>
              <w:t>93.1</w:t>
            </w:r>
          </w:p>
        </w:tc>
        <w:tc>
          <w:tcPr>
            <w:tcW w:w="1368" w:type="dxa"/>
          </w:tcPr>
          <w:p w:rsidR="0080139C" w:rsidRDefault="0080139C" w:rsidP="00F642B8">
            <w:pPr>
              <w:rPr>
                <w:rFonts w:cstheme="minorHAnsi"/>
              </w:rPr>
            </w:pPr>
            <w:r>
              <w:rPr>
                <w:rFonts w:cstheme="minorHAnsi"/>
              </w:rPr>
              <w:t>0</w:t>
            </w:r>
          </w:p>
        </w:tc>
        <w:tc>
          <w:tcPr>
            <w:tcW w:w="1368" w:type="dxa"/>
          </w:tcPr>
          <w:p w:rsidR="0080139C" w:rsidRDefault="0080139C" w:rsidP="00F642B8">
            <w:pPr>
              <w:rPr>
                <w:rFonts w:cstheme="minorHAnsi"/>
              </w:rPr>
            </w:pPr>
            <w:r w:rsidRPr="00A57210">
              <w:rPr>
                <w:rFonts w:eastAsia="Times New Roman" w:cstheme="minorHAnsi"/>
                <w:w w:val="101"/>
              </w:rPr>
              <w:t>6</w:t>
            </w:r>
          </w:p>
        </w:tc>
        <w:tc>
          <w:tcPr>
            <w:tcW w:w="1170" w:type="dxa"/>
          </w:tcPr>
          <w:p w:rsidR="0080139C" w:rsidRDefault="0080139C" w:rsidP="00F642B8">
            <w:pPr>
              <w:rPr>
                <w:rFonts w:cstheme="minorHAnsi"/>
              </w:rPr>
            </w:pPr>
            <w:r w:rsidRPr="00A57210">
              <w:rPr>
                <w:rFonts w:eastAsia="Times New Roman" w:cstheme="minorHAnsi"/>
                <w:spacing w:val="1"/>
                <w:w w:val="101"/>
              </w:rPr>
              <w:t>39</w:t>
            </w:r>
            <w:r w:rsidRPr="00A57210">
              <w:rPr>
                <w:rFonts w:eastAsia="Times New Roman" w:cstheme="minorHAnsi"/>
                <w:spacing w:val="-1"/>
                <w:w w:val="101"/>
              </w:rPr>
              <w:t>.</w:t>
            </w:r>
            <w:r w:rsidRPr="00A57210">
              <w:rPr>
                <w:rFonts w:eastAsia="Times New Roman" w:cstheme="minorHAnsi"/>
                <w:w w:val="101"/>
              </w:rPr>
              <w:t>6</w:t>
            </w:r>
          </w:p>
        </w:tc>
      </w:tr>
    </w:tbl>
    <w:p w:rsidR="0080139C" w:rsidRDefault="0080139C" w:rsidP="00F642B8">
      <w:pPr>
        <w:rPr>
          <w:rFonts w:cstheme="minorHAnsi"/>
        </w:rPr>
      </w:pPr>
    </w:p>
    <w:p w:rsidR="00EC48E9" w:rsidRDefault="00EC48E9" w:rsidP="00F642B8">
      <w:pPr>
        <w:rPr>
          <w:rFonts w:cstheme="minorHAnsi"/>
        </w:rPr>
      </w:pPr>
    </w:p>
    <w:p w:rsidR="00F642B8" w:rsidRPr="00A57210" w:rsidRDefault="00F642B8" w:rsidP="00F642B8">
      <w:pPr>
        <w:rPr>
          <w:rFonts w:cstheme="minorHAnsi"/>
        </w:rPr>
      </w:pPr>
      <w:r w:rsidRPr="00A57210">
        <w:rPr>
          <w:rFonts w:cstheme="minorHAnsi"/>
        </w:rPr>
        <w:t>(Source:</w:t>
      </w:r>
      <w:r w:rsidR="00FE006F">
        <w:rPr>
          <w:rFonts w:cstheme="minorHAnsi"/>
        </w:rPr>
        <w:t xml:space="preserve"> Adapted from</w:t>
      </w:r>
      <w:r w:rsidRPr="00A57210">
        <w:rPr>
          <w:rFonts w:cstheme="minorHAnsi"/>
        </w:rPr>
        <w:t xml:space="preserve"> Table</w:t>
      </w:r>
      <w:r w:rsidR="00E67B28" w:rsidRPr="00A57210">
        <w:rPr>
          <w:rFonts w:cstheme="minorHAnsi"/>
        </w:rPr>
        <w:t xml:space="preserve"> </w:t>
      </w:r>
      <w:r w:rsidRPr="00A57210">
        <w:rPr>
          <w:rFonts w:cstheme="minorHAnsi"/>
        </w:rPr>
        <w:t xml:space="preserve">24 The GlaxoSmithKline Biological Clinical Safety and Pharmacovigilance report to Regulatory Authority PSUR 15) </w:t>
      </w:r>
    </w:p>
    <w:p w:rsidR="00E67B28" w:rsidRPr="00A57210" w:rsidRDefault="00F642B8" w:rsidP="00F642B8">
      <w:pPr>
        <w:rPr>
          <w:rFonts w:cstheme="minorHAnsi"/>
        </w:rPr>
      </w:pPr>
      <w:r w:rsidRPr="00A57210">
        <w:rPr>
          <w:rFonts w:cstheme="minorHAnsi"/>
        </w:rPr>
        <w:t>The ob</w:t>
      </w:r>
      <w:r w:rsidR="008D6014" w:rsidRPr="00A57210">
        <w:rPr>
          <w:rFonts w:cstheme="minorHAnsi"/>
        </w:rPr>
        <w:t>served deaths are less than what</w:t>
      </w:r>
      <w:r w:rsidRPr="00A57210">
        <w:rPr>
          <w:rFonts w:cstheme="minorHAnsi"/>
        </w:rPr>
        <w:t xml:space="preserve"> was expected (Table 1). However, among the infants, there was a clustering of deaths immediately following vaccination, with 42 deaths taking place in the first three days after vaccination, and only 8 deaths in the next 3 days. 54</w:t>
      </w:r>
      <w:r w:rsidR="00E67B28" w:rsidRPr="00A57210">
        <w:rPr>
          <w:rFonts w:cstheme="minorHAnsi"/>
        </w:rPr>
        <w:t xml:space="preserve"> </w:t>
      </w:r>
      <w:r w:rsidRPr="00A57210">
        <w:rPr>
          <w:rFonts w:cstheme="minorHAnsi"/>
        </w:rPr>
        <w:t xml:space="preserve">deaths (93%) below 1 </w:t>
      </w:r>
      <w:r w:rsidR="00B37DEE" w:rsidRPr="00A57210">
        <w:rPr>
          <w:rFonts w:cstheme="minorHAnsi"/>
        </w:rPr>
        <w:t>year</w:t>
      </w:r>
      <w:r w:rsidRPr="00A57210">
        <w:rPr>
          <w:rFonts w:cstheme="minorHAnsi"/>
        </w:rPr>
        <w:t xml:space="preserve"> occur in the first 10 days and 3 deaths </w:t>
      </w:r>
      <w:r w:rsidR="00E67B28" w:rsidRPr="00A57210">
        <w:rPr>
          <w:rFonts w:cstheme="minorHAnsi"/>
        </w:rPr>
        <w:t>(</w:t>
      </w:r>
      <w:r w:rsidRPr="00A57210">
        <w:rPr>
          <w:rFonts w:cstheme="minorHAnsi"/>
        </w:rPr>
        <w:t xml:space="preserve">7%) occur in the next 10 days. Had the deaths been ‘coincidental SIDS deaths' this disparity in a number of deaths in the two time periods, would not have been observed. </w:t>
      </w:r>
      <w:r w:rsidR="008D6014" w:rsidRPr="00A57210">
        <w:rPr>
          <w:rFonts w:eastAsia="Times New Roman" w:cstheme="minorHAnsi"/>
          <w:w w:val="101"/>
        </w:rPr>
        <w:t xml:space="preserve">SIDS deaths would have been spread uniformly over the 20 day period. </w:t>
      </w:r>
      <w:r w:rsidRPr="00A57210">
        <w:rPr>
          <w:rFonts w:cstheme="minorHAnsi"/>
        </w:rPr>
        <w:t xml:space="preserve">The fact that the rate of deaths decreases rapidly as time elapses after immunization suggests that the deaths could be related to vaccination. </w:t>
      </w:r>
    </w:p>
    <w:p w:rsidR="00F642B8" w:rsidRPr="00A57210" w:rsidRDefault="00F642B8" w:rsidP="00F642B8">
      <w:pPr>
        <w:rPr>
          <w:rFonts w:cstheme="minorHAnsi"/>
        </w:rPr>
      </w:pPr>
      <w:r w:rsidRPr="00A57210">
        <w:rPr>
          <w:rFonts w:cstheme="minorHAnsi"/>
        </w:rPr>
        <w:t>In the same way, in children older than one year, 5 deaths (83.3%) occur in the first 10 days and</w:t>
      </w:r>
      <w:r w:rsidR="00E67B28" w:rsidRPr="00A57210">
        <w:rPr>
          <w:rFonts w:cstheme="minorHAnsi"/>
        </w:rPr>
        <w:t xml:space="preserve"> </w:t>
      </w:r>
      <w:r w:rsidRPr="00A57210">
        <w:rPr>
          <w:rFonts w:cstheme="minorHAnsi"/>
        </w:rPr>
        <w:t>1 death</w:t>
      </w:r>
      <w:r w:rsidR="00E67B28" w:rsidRPr="00A57210">
        <w:rPr>
          <w:rFonts w:cstheme="minorHAnsi"/>
        </w:rPr>
        <w:t xml:space="preserve"> </w:t>
      </w:r>
      <w:r w:rsidRPr="00A57210">
        <w:rPr>
          <w:rFonts w:cstheme="minorHAnsi"/>
        </w:rPr>
        <w:t>(17%) occurs in the next 10 days. The c</w:t>
      </w:r>
      <w:r w:rsidR="00E67B28" w:rsidRPr="00A57210">
        <w:rPr>
          <w:rFonts w:cstheme="minorHAnsi"/>
        </w:rPr>
        <w:t xml:space="preserve">lustering of deaths seen in PSUR 15 was also noticed in the </w:t>
      </w:r>
      <w:r w:rsidR="007804BB" w:rsidRPr="00A57210">
        <w:rPr>
          <w:rFonts w:cstheme="minorHAnsi"/>
        </w:rPr>
        <w:t>PSUR 16</w:t>
      </w:r>
      <w:r w:rsidRPr="00A57210">
        <w:rPr>
          <w:rFonts w:cstheme="minorHAnsi"/>
        </w:rPr>
        <w:t xml:space="preserve"> </w:t>
      </w:r>
      <w:r w:rsidR="00E67B28" w:rsidRPr="00A57210">
        <w:rPr>
          <w:rFonts w:cstheme="minorHAnsi"/>
        </w:rPr>
        <w:t xml:space="preserve">and this </w:t>
      </w:r>
      <w:r w:rsidRPr="00A57210">
        <w:rPr>
          <w:rFonts w:cstheme="minorHAnsi"/>
        </w:rPr>
        <w:t>has been commented on previously (6).</w:t>
      </w:r>
    </w:p>
    <w:p w:rsidR="00F642B8" w:rsidRPr="00A57210" w:rsidRDefault="00F642B8" w:rsidP="00F642B8">
      <w:pPr>
        <w:rPr>
          <w:rFonts w:cstheme="minorHAnsi"/>
        </w:rPr>
      </w:pPr>
    </w:p>
    <w:p w:rsidR="00F642B8" w:rsidRPr="004A4C4E" w:rsidRDefault="00B051C1" w:rsidP="00F642B8">
      <w:pPr>
        <w:rPr>
          <w:rFonts w:cstheme="minorHAnsi"/>
          <w:b/>
        </w:rPr>
      </w:pPr>
      <w:r w:rsidRPr="00B051C1">
        <w:rPr>
          <w:rFonts w:cstheme="minorHAnsi"/>
          <w:b/>
        </w:rPr>
        <w:t xml:space="preserve">GSK Response </w:t>
      </w:r>
    </w:p>
    <w:p w:rsidR="00F642B8" w:rsidRPr="00A57210" w:rsidRDefault="00F642B8" w:rsidP="00F642B8">
      <w:pPr>
        <w:rPr>
          <w:rFonts w:cstheme="minorHAnsi"/>
        </w:rPr>
      </w:pPr>
      <w:r w:rsidRPr="00A57210">
        <w:rPr>
          <w:rFonts w:cstheme="minorHAnsi"/>
        </w:rPr>
        <w:t xml:space="preserve">The CEO of GlaxoSmithKline, Sir Andrew Witty, responded to this criticism (7). </w:t>
      </w:r>
    </w:p>
    <w:p w:rsidR="00F642B8" w:rsidRPr="00A57210" w:rsidRDefault="007E5F99" w:rsidP="00F642B8">
      <w:pPr>
        <w:rPr>
          <w:rFonts w:cstheme="minorHAnsi"/>
        </w:rPr>
      </w:pPr>
      <w:r w:rsidRPr="00A57210">
        <w:rPr>
          <w:rFonts w:cstheme="minorHAnsi"/>
        </w:rPr>
        <w:t>In a letter h</w:t>
      </w:r>
      <w:r w:rsidR="009F26C0" w:rsidRPr="00A57210">
        <w:rPr>
          <w:rFonts w:cstheme="minorHAnsi"/>
        </w:rPr>
        <w:t xml:space="preserve">e suggested that </w:t>
      </w:r>
      <w:r w:rsidR="00F642B8" w:rsidRPr="00A57210">
        <w:rPr>
          <w:rFonts w:cstheme="minorHAnsi"/>
        </w:rPr>
        <w:t xml:space="preserve">reporters are much more likely to think about a potential causal association and thus report an event </w:t>
      </w:r>
      <w:r w:rsidR="00FB5ED8" w:rsidRPr="00A57210">
        <w:rPr>
          <w:rFonts w:cstheme="minorHAnsi"/>
        </w:rPr>
        <w:t xml:space="preserve">to GSK </w:t>
      </w:r>
      <w:r w:rsidR="00F642B8" w:rsidRPr="00A57210">
        <w:rPr>
          <w:rFonts w:cstheme="minorHAnsi"/>
        </w:rPr>
        <w:t xml:space="preserve">when the event occurs shortly after vaccination than when it occurs weeks later. </w:t>
      </w:r>
    </w:p>
    <w:p w:rsidR="00F642B8" w:rsidRPr="00A57210" w:rsidRDefault="00FB5ED8" w:rsidP="00F642B8">
      <w:pPr>
        <w:rPr>
          <w:rFonts w:cstheme="minorHAnsi"/>
        </w:rPr>
      </w:pPr>
      <w:r w:rsidRPr="00A57210">
        <w:rPr>
          <w:rFonts w:cstheme="minorHAnsi"/>
        </w:rPr>
        <w:t>He further wrote, “</w:t>
      </w:r>
      <w:r w:rsidR="00F642B8" w:rsidRPr="00A57210">
        <w:rPr>
          <w:rFonts w:cstheme="minorHAnsi"/>
        </w:rPr>
        <w:t>In light of the above, we remain confident in the conclusions previously reached by GSK and shared with regulatory agencies and public health authorities worldwide that the currently available data do not suggest an increased risk of Sudden Infant Death following vaccination with Infanrix-hexa</w:t>
      </w:r>
      <w:r w:rsidRPr="00A57210">
        <w:rPr>
          <w:rFonts w:cstheme="minorHAnsi"/>
        </w:rPr>
        <w:t xml:space="preserve">. </w:t>
      </w:r>
      <w:r w:rsidR="00F642B8" w:rsidRPr="00A57210">
        <w:rPr>
          <w:rFonts w:cstheme="minorHAnsi"/>
        </w:rPr>
        <w:t xml:space="preserve"> Should the available data and information change to suggest that there is such an increased risk, we remain committed to promptly notify the authorities and to take the necessary actions to communicate such data and information to healthcare professionals."</w:t>
      </w:r>
    </w:p>
    <w:p w:rsidR="000327EF" w:rsidRPr="00A57210" w:rsidRDefault="00F642B8" w:rsidP="000327EF">
      <w:pPr>
        <w:rPr>
          <w:rFonts w:eastAsia="Times New Roman" w:cstheme="minorHAnsi"/>
        </w:rPr>
      </w:pPr>
      <w:r w:rsidRPr="00A57210">
        <w:rPr>
          <w:rFonts w:cstheme="minorHAnsi"/>
        </w:rPr>
        <w:t>This response tacitly admi</w:t>
      </w:r>
      <w:r w:rsidR="004A4C4E">
        <w:rPr>
          <w:rFonts w:cstheme="minorHAnsi"/>
        </w:rPr>
        <w:t>ts</w:t>
      </w:r>
      <w:r w:rsidRPr="00A57210">
        <w:rPr>
          <w:rFonts w:cstheme="minorHAnsi"/>
        </w:rPr>
        <w:t xml:space="preserve"> that there was no active surveillance during the post vaccination period and only deaths spontaneously reported to GSK were included under the heading ‘observed deaths'</w:t>
      </w:r>
      <w:r w:rsidR="004A4C4E">
        <w:rPr>
          <w:rFonts w:cstheme="minorHAnsi"/>
        </w:rPr>
        <w:t>.</w:t>
      </w:r>
      <w:r w:rsidRPr="00A57210">
        <w:rPr>
          <w:rFonts w:cstheme="minorHAnsi"/>
        </w:rPr>
        <w:t xml:space="preserve"> </w:t>
      </w:r>
      <w:r w:rsidRPr="00A945FC">
        <w:rPr>
          <w:rFonts w:cstheme="minorHAnsi"/>
        </w:rPr>
        <w:t>This is likely to underestimate the deaths following vaccination.</w:t>
      </w:r>
      <w:r w:rsidR="0005544C" w:rsidRPr="00A945FC">
        <w:rPr>
          <w:rFonts w:cstheme="minorHAnsi"/>
        </w:rPr>
        <w:t xml:space="preserve"> It will be noted that for ‘expected deaths’ </w:t>
      </w:r>
      <w:r w:rsidR="000327EF" w:rsidRPr="00A945FC">
        <w:rPr>
          <w:rFonts w:eastAsia="Times New Roman" w:cstheme="minorHAnsi"/>
        </w:rPr>
        <w:t xml:space="preserve">the number of doses of vaccine distributed </w:t>
      </w:r>
      <w:r w:rsidR="00F46F93" w:rsidRPr="00A945FC">
        <w:rPr>
          <w:rFonts w:eastAsia="Times New Roman" w:cstheme="minorHAnsi"/>
        </w:rPr>
        <w:t>is utilized</w:t>
      </w:r>
      <w:r w:rsidR="000327EF" w:rsidRPr="00A945FC">
        <w:rPr>
          <w:rFonts w:eastAsia="Times New Roman" w:cstheme="minorHAnsi"/>
        </w:rPr>
        <w:t xml:space="preserve">. The report acknowledges that all the doses of the vaccine distributed, need not have been utilized. </w:t>
      </w:r>
      <w:r w:rsidR="00F46F93" w:rsidRPr="00A945FC">
        <w:rPr>
          <w:rFonts w:eastAsia="Times New Roman" w:cstheme="minorHAnsi"/>
        </w:rPr>
        <w:t>In this way the figure for ‘expected deaths’ may be inflated.</w:t>
      </w:r>
      <w:r w:rsidR="00F46F93" w:rsidRPr="00A57210">
        <w:rPr>
          <w:rFonts w:eastAsia="Times New Roman" w:cstheme="minorHAnsi"/>
        </w:rPr>
        <w:t xml:space="preserve"> </w:t>
      </w:r>
    </w:p>
    <w:p w:rsidR="00F642B8" w:rsidRPr="00A57210" w:rsidRDefault="00F642B8" w:rsidP="00F642B8">
      <w:pPr>
        <w:rPr>
          <w:rFonts w:cstheme="minorHAnsi"/>
        </w:rPr>
      </w:pPr>
      <w:r w:rsidRPr="00A57210">
        <w:rPr>
          <w:rFonts w:cstheme="minorHAnsi"/>
        </w:rPr>
        <w:t xml:space="preserve"> However </w:t>
      </w:r>
      <w:r w:rsidR="00FB5ED8" w:rsidRPr="00A57210">
        <w:rPr>
          <w:rFonts w:cstheme="minorHAnsi"/>
        </w:rPr>
        <w:t>i</w:t>
      </w:r>
      <w:r w:rsidRPr="00A57210">
        <w:rPr>
          <w:rFonts w:cstheme="minorHAnsi"/>
        </w:rPr>
        <w:t xml:space="preserve">n view of the explanation and the assurance by the CEO that GSK was committed to promptly notify the authorities and health care professionals of any increased risk with </w:t>
      </w:r>
      <w:r w:rsidR="007804BB" w:rsidRPr="00A57210">
        <w:rPr>
          <w:rFonts w:cstheme="minorHAnsi"/>
        </w:rPr>
        <w:t>Infanrix hexa</w:t>
      </w:r>
      <w:r w:rsidRPr="00A57210">
        <w:rPr>
          <w:rFonts w:cstheme="minorHAnsi"/>
        </w:rPr>
        <w:t xml:space="preserve">, this matter of the clustering of deaths in the PSUR was </w:t>
      </w:r>
      <w:r w:rsidR="00FB5ED8" w:rsidRPr="00A57210">
        <w:rPr>
          <w:rFonts w:cstheme="minorHAnsi"/>
        </w:rPr>
        <w:t>not perused further</w:t>
      </w:r>
      <w:r w:rsidRPr="00A57210">
        <w:rPr>
          <w:rFonts w:cstheme="minorHAnsi"/>
        </w:rPr>
        <w:t xml:space="preserve">. </w:t>
      </w:r>
    </w:p>
    <w:p w:rsidR="00F642B8" w:rsidRPr="00A57210" w:rsidRDefault="00F642B8" w:rsidP="00F642B8">
      <w:pPr>
        <w:rPr>
          <w:rFonts w:cstheme="minorHAnsi"/>
        </w:rPr>
      </w:pPr>
    </w:p>
    <w:p w:rsidR="00F642B8" w:rsidRPr="00A57210" w:rsidRDefault="00F642B8" w:rsidP="00F642B8">
      <w:pPr>
        <w:rPr>
          <w:rFonts w:cstheme="minorHAnsi"/>
        </w:rPr>
      </w:pPr>
    </w:p>
    <w:p w:rsidR="00F642B8" w:rsidRPr="00A57210" w:rsidRDefault="00F642B8" w:rsidP="00F642B8">
      <w:pPr>
        <w:rPr>
          <w:rFonts w:cstheme="minorHAnsi"/>
          <w:b/>
        </w:rPr>
      </w:pPr>
      <w:r w:rsidRPr="00A57210">
        <w:rPr>
          <w:rFonts w:cstheme="minorHAnsi"/>
          <w:b/>
        </w:rPr>
        <w:t>PSUR 16</w:t>
      </w:r>
      <w:r w:rsidR="006F57EA" w:rsidRPr="00A57210">
        <w:rPr>
          <w:rFonts w:cstheme="minorHAnsi"/>
          <w:b/>
        </w:rPr>
        <w:t>: Doubling of Expected Deaths</w:t>
      </w:r>
      <w:r w:rsidRPr="00A57210">
        <w:rPr>
          <w:rFonts w:cstheme="minorHAnsi"/>
          <w:b/>
        </w:rPr>
        <w:t xml:space="preserve"> </w:t>
      </w:r>
    </w:p>
    <w:p w:rsidR="00F642B8" w:rsidRPr="00A57210" w:rsidRDefault="00AD7B6A" w:rsidP="00F642B8">
      <w:pPr>
        <w:rPr>
          <w:rFonts w:cstheme="minorHAnsi"/>
        </w:rPr>
      </w:pPr>
      <w:r w:rsidRPr="00A57210">
        <w:rPr>
          <w:rFonts w:cstheme="minorHAnsi"/>
        </w:rPr>
        <w:t>If all children who received the first dose of the vaccine went on to receive four doses and the last dose was in the second year of life, then it can be estimated that one-fourth (25%) of the doses are used in children over the age of one year. This is the vaccine-schedule recommended in Germany. However some countries like Italy advise only three doses, all in the first year and no doses in the second year. Also not all children receive all the doses recommended.</w:t>
      </w:r>
      <w:r w:rsidR="004A4C4E">
        <w:rPr>
          <w:rFonts w:cstheme="minorHAnsi"/>
        </w:rPr>
        <w:t xml:space="preserve"> </w:t>
      </w:r>
      <w:r w:rsidR="00462A9E">
        <w:rPr>
          <w:rFonts w:cstheme="minorHAnsi"/>
        </w:rPr>
        <w:t>So it is unlikely that 20 to 25% of doses are used in the 2</w:t>
      </w:r>
      <w:r w:rsidR="00B051C1" w:rsidRPr="00B051C1">
        <w:rPr>
          <w:rFonts w:cstheme="minorHAnsi"/>
          <w:vertAlign w:val="superscript"/>
        </w:rPr>
        <w:t>nd</w:t>
      </w:r>
      <w:r w:rsidR="00462A9E">
        <w:rPr>
          <w:rFonts w:cstheme="minorHAnsi"/>
        </w:rPr>
        <w:t xml:space="preserve"> year. </w:t>
      </w:r>
      <w:r w:rsidRPr="00A57210">
        <w:rPr>
          <w:rFonts w:cstheme="minorHAnsi"/>
        </w:rPr>
        <w:t>In the PSUR 15, it was estimated that 9</w:t>
      </w:r>
      <w:r w:rsidR="00A945FC">
        <w:rPr>
          <w:rFonts w:cstheme="minorHAnsi"/>
        </w:rPr>
        <w:t>0.6</w:t>
      </w:r>
      <w:r w:rsidRPr="00A57210">
        <w:rPr>
          <w:rFonts w:cstheme="minorHAnsi"/>
        </w:rPr>
        <w:t>% doses sold were used in infants under one year and 9</w:t>
      </w:r>
      <w:r w:rsidR="00A945FC">
        <w:rPr>
          <w:rFonts w:cstheme="minorHAnsi"/>
        </w:rPr>
        <w:t>.4</w:t>
      </w:r>
      <w:r w:rsidRPr="00A57210">
        <w:rPr>
          <w:rFonts w:cstheme="minorHAnsi"/>
        </w:rPr>
        <w:t xml:space="preserve">% of the doses were used after the age of one year. </w:t>
      </w:r>
      <w:r w:rsidR="007C1F08" w:rsidRPr="00A57210">
        <w:rPr>
          <w:rFonts w:cstheme="minorHAnsi"/>
        </w:rPr>
        <w:t xml:space="preserve">In </w:t>
      </w:r>
      <w:r w:rsidRPr="00A57210">
        <w:rPr>
          <w:rFonts w:cstheme="minorHAnsi"/>
        </w:rPr>
        <w:t xml:space="preserve">PSUR 16 the estimate of doses received in the second year was more than doubled from 9.4% to 20% and so the estimate of expected deaths was doubled. </w:t>
      </w:r>
      <w:r w:rsidR="00134A32" w:rsidRPr="00A57210">
        <w:rPr>
          <w:rFonts w:cstheme="minorHAnsi"/>
        </w:rPr>
        <w:t>In spite of this doubling of expected deaths, the number of observed deaths in the 2</w:t>
      </w:r>
      <w:r w:rsidR="00134A32" w:rsidRPr="00A57210">
        <w:rPr>
          <w:rFonts w:cstheme="minorHAnsi"/>
          <w:vertAlign w:val="superscript"/>
        </w:rPr>
        <w:t>nd</w:t>
      </w:r>
      <w:r w:rsidR="00134A32" w:rsidRPr="00A57210">
        <w:rPr>
          <w:rFonts w:cstheme="minorHAnsi"/>
        </w:rPr>
        <w:t xml:space="preserve"> year was higher than expected in the first </w:t>
      </w:r>
      <w:r w:rsidR="005C2CFD" w:rsidRPr="00A57210">
        <w:rPr>
          <w:rFonts w:cstheme="minorHAnsi"/>
        </w:rPr>
        <w:t>4</w:t>
      </w:r>
      <w:r w:rsidR="00134A32" w:rsidRPr="00A57210">
        <w:rPr>
          <w:rFonts w:cstheme="minorHAnsi"/>
        </w:rPr>
        <w:t xml:space="preserve"> days after vaccination (Table 36 on page 249). If the PSUR 15</w:t>
      </w:r>
      <w:r w:rsidR="00A945FC">
        <w:rPr>
          <w:rFonts w:cstheme="minorHAnsi"/>
        </w:rPr>
        <w:t xml:space="preserve"> estimate that</w:t>
      </w:r>
      <w:r w:rsidR="00134A32" w:rsidRPr="00A57210">
        <w:rPr>
          <w:rFonts w:cstheme="minorHAnsi"/>
        </w:rPr>
        <w:t xml:space="preserve"> 9</w:t>
      </w:r>
      <w:r w:rsidR="00A945FC">
        <w:rPr>
          <w:rFonts w:cstheme="minorHAnsi"/>
        </w:rPr>
        <w:t xml:space="preserve">.4 </w:t>
      </w:r>
      <w:r w:rsidR="00134A32" w:rsidRPr="00A57210">
        <w:rPr>
          <w:rFonts w:cstheme="minorHAnsi"/>
        </w:rPr>
        <w:t xml:space="preserve">% </w:t>
      </w:r>
      <w:r w:rsidR="00A945FC">
        <w:rPr>
          <w:rFonts w:cstheme="minorHAnsi"/>
        </w:rPr>
        <w:t xml:space="preserve">of the doses </w:t>
      </w:r>
      <w:r w:rsidR="00134A32" w:rsidRPr="00A57210">
        <w:rPr>
          <w:rFonts w:cstheme="minorHAnsi"/>
        </w:rPr>
        <w:t>were used</w:t>
      </w:r>
      <w:r w:rsidR="00A945FC">
        <w:rPr>
          <w:rFonts w:cstheme="minorHAnsi"/>
        </w:rPr>
        <w:t xml:space="preserve"> in the second year</w:t>
      </w:r>
      <w:r w:rsidRPr="00A57210">
        <w:rPr>
          <w:rFonts w:cstheme="minorHAnsi"/>
        </w:rPr>
        <w:t>,</w:t>
      </w:r>
      <w:r w:rsidR="00134A32" w:rsidRPr="00A57210">
        <w:rPr>
          <w:rFonts w:cstheme="minorHAnsi"/>
        </w:rPr>
        <w:t xml:space="preserve"> observed deaths would h</w:t>
      </w:r>
      <w:r w:rsidRPr="00A57210">
        <w:rPr>
          <w:rFonts w:cstheme="minorHAnsi"/>
        </w:rPr>
        <w:t>ave exceeded expected deaths for</w:t>
      </w:r>
      <w:r w:rsidR="00134A32" w:rsidRPr="00A57210">
        <w:rPr>
          <w:rFonts w:cstheme="minorHAnsi"/>
        </w:rPr>
        <w:t xml:space="preserve"> </w:t>
      </w:r>
      <w:r w:rsidR="005C2CFD" w:rsidRPr="00A57210">
        <w:rPr>
          <w:rFonts w:cstheme="minorHAnsi"/>
        </w:rPr>
        <w:t>7</w:t>
      </w:r>
      <w:r w:rsidR="00134A32" w:rsidRPr="00A57210">
        <w:rPr>
          <w:rFonts w:cstheme="minorHAnsi"/>
        </w:rPr>
        <w:t xml:space="preserve"> days.</w:t>
      </w:r>
    </w:p>
    <w:p w:rsidR="00F642B8" w:rsidRPr="00A57210" w:rsidRDefault="00F642B8" w:rsidP="00F642B8">
      <w:pPr>
        <w:rPr>
          <w:rFonts w:cstheme="minorHAnsi"/>
        </w:rPr>
      </w:pPr>
    </w:p>
    <w:p w:rsidR="00AD7B6A" w:rsidRPr="00A57210" w:rsidRDefault="00AD7B6A" w:rsidP="00AD7B6A">
      <w:pPr>
        <w:spacing w:line="360" w:lineRule="auto"/>
        <w:jc w:val="both"/>
        <w:rPr>
          <w:rFonts w:cstheme="minorHAnsi"/>
          <w:b/>
        </w:rPr>
      </w:pPr>
      <w:r w:rsidRPr="00A57210">
        <w:rPr>
          <w:rFonts w:cstheme="minorHAnsi"/>
          <w:b/>
        </w:rPr>
        <w:t>Table 2</w:t>
      </w:r>
      <w:r w:rsidRPr="00A57210">
        <w:rPr>
          <w:rFonts w:cstheme="minorHAnsi"/>
          <w:b/>
        </w:rPr>
        <w:tab/>
      </w:r>
      <w:r w:rsidRPr="00A57210">
        <w:rPr>
          <w:rFonts w:cstheme="minorHAnsi"/>
          <w:b/>
        </w:rPr>
        <w:tab/>
      </w:r>
      <w:r w:rsidRPr="00A57210">
        <w:rPr>
          <w:rFonts w:cstheme="minorHAnsi"/>
          <w:b/>
        </w:rPr>
        <w:tab/>
      </w:r>
      <w:r w:rsidRPr="00A57210">
        <w:rPr>
          <w:rFonts w:cstheme="minorHAnsi"/>
          <w:b/>
        </w:rPr>
        <w:tab/>
      </w:r>
      <w:r w:rsidRPr="00A57210">
        <w:rPr>
          <w:rFonts w:cstheme="minorHAnsi"/>
          <w:b/>
        </w:rPr>
        <w:tab/>
      </w:r>
      <w:r w:rsidRPr="00A57210">
        <w:rPr>
          <w:rFonts w:cstheme="minorHAnsi"/>
          <w:b/>
        </w:rPr>
        <w:tab/>
      </w:r>
      <w:r w:rsidRPr="00A57210">
        <w:rPr>
          <w:rFonts w:cstheme="minorHAnsi"/>
          <w:b/>
        </w:rPr>
        <w:tab/>
      </w:r>
      <w:r w:rsidRPr="00A57210">
        <w:rPr>
          <w:rFonts w:cstheme="minorHAnsi"/>
          <w:b/>
        </w:rPr>
        <w:tab/>
      </w:r>
      <w:r w:rsidRPr="00A57210">
        <w:rPr>
          <w:rFonts w:cstheme="minorHAnsi"/>
          <w:b/>
        </w:rPr>
        <w:tab/>
      </w:r>
      <w:r w:rsidRPr="00A57210">
        <w:rPr>
          <w:rFonts w:cstheme="minorHAnsi"/>
          <w:b/>
        </w:rPr>
        <w:tab/>
      </w:r>
      <w:r w:rsidRPr="00A57210">
        <w:rPr>
          <w:rFonts w:cstheme="minorHAnsi"/>
          <w:b/>
        </w:rPr>
        <w:tab/>
      </w:r>
      <w:r w:rsidRPr="00A57210">
        <w:rPr>
          <w:rFonts w:cstheme="minorHAnsi"/>
          <w:b/>
        </w:rPr>
        <w:tab/>
      </w:r>
    </w:p>
    <w:p w:rsidR="00AD7B6A" w:rsidRPr="00A57210" w:rsidRDefault="00AD7B6A" w:rsidP="00AD7B6A">
      <w:pPr>
        <w:spacing w:line="360" w:lineRule="auto"/>
        <w:jc w:val="both"/>
        <w:rPr>
          <w:rFonts w:cstheme="minorHAnsi"/>
        </w:rPr>
      </w:pPr>
      <w:r w:rsidRPr="00A57210">
        <w:rPr>
          <w:rFonts w:cstheme="minorHAnsi"/>
          <w:b/>
        </w:rPr>
        <w:t>PSUR 16: Observed/Expected death in 2nd year</w:t>
      </w:r>
    </w:p>
    <w:tbl>
      <w:tblPr>
        <w:tblStyle w:val="TableGrid"/>
        <w:tblW w:w="0" w:type="auto"/>
        <w:tblLook w:val="04A0" w:firstRow="1" w:lastRow="0" w:firstColumn="1" w:lastColumn="0" w:noHBand="0" w:noVBand="1"/>
      </w:tblPr>
      <w:tblGrid>
        <w:gridCol w:w="1596"/>
        <w:gridCol w:w="1842"/>
        <w:gridCol w:w="2430"/>
        <w:gridCol w:w="2430"/>
      </w:tblGrid>
      <w:tr w:rsidR="00AD7B6A" w:rsidRPr="00A57210" w:rsidTr="005C2CFD">
        <w:trPr>
          <w:trHeight w:val="2177"/>
        </w:trPr>
        <w:tc>
          <w:tcPr>
            <w:tcW w:w="1596" w:type="dxa"/>
          </w:tcPr>
          <w:p w:rsidR="00AD7B6A" w:rsidRPr="00A57210" w:rsidRDefault="00AD7B6A" w:rsidP="009C3170">
            <w:pPr>
              <w:spacing w:before="2" w:line="360" w:lineRule="auto"/>
              <w:ind w:left="153" w:right="-540" w:hanging="50"/>
              <w:jc w:val="both"/>
              <w:rPr>
                <w:rFonts w:cstheme="minorHAnsi"/>
              </w:rPr>
            </w:pPr>
            <w:r w:rsidRPr="00A57210">
              <w:rPr>
                <w:rFonts w:cstheme="minorHAnsi"/>
              </w:rPr>
              <w:t xml:space="preserve">Time since </w:t>
            </w:r>
          </w:p>
          <w:p w:rsidR="00AD7B6A" w:rsidRPr="00A57210" w:rsidRDefault="00AD7B6A" w:rsidP="009C3170">
            <w:pPr>
              <w:spacing w:before="2" w:line="360" w:lineRule="auto"/>
              <w:ind w:left="153" w:right="-540" w:hanging="50"/>
              <w:jc w:val="both"/>
              <w:rPr>
                <w:rFonts w:cstheme="minorHAnsi"/>
              </w:rPr>
            </w:pPr>
            <w:r w:rsidRPr="00A57210">
              <w:rPr>
                <w:rFonts w:cstheme="minorHAnsi"/>
              </w:rPr>
              <w:t>Vaccination</w:t>
            </w:r>
          </w:p>
          <w:p w:rsidR="00AD7B6A" w:rsidRPr="00A57210" w:rsidRDefault="00AD7B6A" w:rsidP="009C3170">
            <w:pPr>
              <w:spacing w:before="2" w:line="360" w:lineRule="auto"/>
              <w:ind w:left="153" w:right="-540" w:hanging="50"/>
              <w:jc w:val="both"/>
              <w:rPr>
                <w:rFonts w:cstheme="minorHAnsi"/>
              </w:rPr>
            </w:pPr>
            <w:r w:rsidRPr="00A57210">
              <w:rPr>
                <w:rFonts w:cstheme="minorHAnsi"/>
              </w:rPr>
              <w:t>(days)</w:t>
            </w:r>
          </w:p>
        </w:tc>
        <w:tc>
          <w:tcPr>
            <w:tcW w:w="1842" w:type="dxa"/>
          </w:tcPr>
          <w:p w:rsidR="00AD7B6A" w:rsidRPr="00A57210" w:rsidRDefault="00AD7B6A" w:rsidP="009C3170">
            <w:pPr>
              <w:spacing w:line="360" w:lineRule="auto"/>
              <w:ind w:left="102" w:right="-540"/>
              <w:jc w:val="both"/>
              <w:rPr>
                <w:rFonts w:cstheme="minorHAnsi"/>
              </w:rPr>
            </w:pPr>
            <w:r w:rsidRPr="00A57210">
              <w:rPr>
                <w:rFonts w:cstheme="minorHAnsi"/>
              </w:rPr>
              <w:t>Observed</w:t>
            </w:r>
          </w:p>
          <w:p w:rsidR="00AD7B6A" w:rsidRPr="00A57210" w:rsidRDefault="00AD7B6A" w:rsidP="009C3170">
            <w:pPr>
              <w:spacing w:line="360" w:lineRule="auto"/>
              <w:ind w:left="102" w:right="-540"/>
              <w:jc w:val="both"/>
              <w:rPr>
                <w:rFonts w:cstheme="minorHAnsi"/>
              </w:rPr>
            </w:pPr>
            <w:r w:rsidRPr="00A57210">
              <w:rPr>
                <w:rFonts w:cstheme="minorHAnsi"/>
              </w:rPr>
              <w:t>(2nd year)</w:t>
            </w:r>
          </w:p>
          <w:p w:rsidR="00AD7B6A" w:rsidRPr="00A57210" w:rsidRDefault="00AD7B6A" w:rsidP="009C3170">
            <w:pPr>
              <w:spacing w:line="360" w:lineRule="auto"/>
              <w:ind w:left="102" w:right="-540"/>
              <w:jc w:val="both"/>
              <w:rPr>
                <w:rFonts w:cstheme="minorHAnsi"/>
              </w:rPr>
            </w:pPr>
            <w:r w:rsidRPr="00A57210">
              <w:rPr>
                <w:rFonts w:cstheme="minorHAnsi"/>
              </w:rPr>
              <w:t>PSUR 16</w:t>
            </w:r>
          </w:p>
          <w:p w:rsidR="00AD7B6A" w:rsidRPr="00A57210" w:rsidRDefault="00AD7B6A" w:rsidP="009C3170">
            <w:pPr>
              <w:spacing w:line="360" w:lineRule="auto"/>
              <w:ind w:left="102" w:right="-540"/>
              <w:jc w:val="both"/>
              <w:rPr>
                <w:rFonts w:cstheme="minorHAnsi"/>
              </w:rPr>
            </w:pPr>
          </w:p>
        </w:tc>
        <w:tc>
          <w:tcPr>
            <w:tcW w:w="2430" w:type="dxa"/>
          </w:tcPr>
          <w:p w:rsidR="00AD7B6A" w:rsidRPr="00A57210" w:rsidRDefault="00AD7B6A" w:rsidP="009C3170">
            <w:pPr>
              <w:spacing w:before="2" w:line="360" w:lineRule="auto"/>
              <w:ind w:left="102" w:right="-540"/>
              <w:jc w:val="both"/>
              <w:rPr>
                <w:rFonts w:cstheme="minorHAnsi"/>
              </w:rPr>
            </w:pPr>
            <w:r w:rsidRPr="00A57210">
              <w:rPr>
                <w:rFonts w:cstheme="minorHAnsi"/>
              </w:rPr>
              <w:t xml:space="preserve">Expected death </w:t>
            </w:r>
          </w:p>
          <w:p w:rsidR="00AD7B6A" w:rsidRPr="00A57210" w:rsidRDefault="00AD7B6A" w:rsidP="009C3170">
            <w:pPr>
              <w:spacing w:before="2" w:line="360" w:lineRule="auto"/>
              <w:ind w:left="102" w:right="-540"/>
              <w:jc w:val="both"/>
              <w:rPr>
                <w:rFonts w:cstheme="minorHAnsi"/>
              </w:rPr>
            </w:pPr>
            <w:r w:rsidRPr="00A57210">
              <w:rPr>
                <w:rFonts w:cstheme="minorHAnsi"/>
              </w:rPr>
              <w:t>reported in PSUR 16</w:t>
            </w:r>
          </w:p>
          <w:p w:rsidR="00AD7B6A" w:rsidRPr="00A57210" w:rsidRDefault="00AD7B6A" w:rsidP="009C3170">
            <w:pPr>
              <w:spacing w:before="2" w:line="360" w:lineRule="auto"/>
              <w:ind w:left="102" w:right="-540"/>
              <w:jc w:val="both"/>
              <w:rPr>
                <w:rFonts w:cstheme="minorHAnsi"/>
              </w:rPr>
            </w:pPr>
            <w:r w:rsidRPr="00A57210">
              <w:rPr>
                <w:rFonts w:cstheme="minorHAnsi"/>
              </w:rPr>
              <w:t xml:space="preserve">after doubling </w:t>
            </w:r>
          </w:p>
          <w:p w:rsidR="00AD7B6A" w:rsidRPr="00A57210" w:rsidRDefault="00AD7B6A" w:rsidP="009C3170">
            <w:pPr>
              <w:spacing w:before="2" w:line="360" w:lineRule="auto"/>
              <w:ind w:left="102" w:right="-540"/>
              <w:jc w:val="both"/>
              <w:rPr>
                <w:rFonts w:cstheme="minorHAnsi"/>
              </w:rPr>
            </w:pPr>
            <w:r w:rsidRPr="00A57210">
              <w:rPr>
                <w:rFonts w:cstheme="minorHAnsi"/>
              </w:rPr>
              <w:t xml:space="preserve">recipient   numbers </w:t>
            </w:r>
          </w:p>
          <w:p w:rsidR="00AD7B6A" w:rsidRPr="00A57210" w:rsidRDefault="00AD7B6A" w:rsidP="009C3170">
            <w:pPr>
              <w:spacing w:before="2" w:line="360" w:lineRule="auto"/>
              <w:ind w:left="102" w:right="-540"/>
              <w:jc w:val="both"/>
              <w:rPr>
                <w:rFonts w:cstheme="minorHAnsi"/>
              </w:rPr>
            </w:pPr>
            <w:r w:rsidRPr="00A57210">
              <w:rPr>
                <w:rFonts w:cstheme="minorHAnsi"/>
              </w:rPr>
              <w:t>(20% doses in 2</w:t>
            </w:r>
            <w:r w:rsidRPr="00A57210">
              <w:rPr>
                <w:rFonts w:cstheme="minorHAnsi"/>
                <w:vertAlign w:val="superscript"/>
              </w:rPr>
              <w:t>nd</w:t>
            </w:r>
            <w:r w:rsidRPr="00A57210">
              <w:rPr>
                <w:rFonts w:cstheme="minorHAnsi"/>
              </w:rPr>
              <w:t xml:space="preserve"> year)</w:t>
            </w:r>
          </w:p>
          <w:p w:rsidR="00AD7B6A" w:rsidRPr="00A57210" w:rsidRDefault="00AD7B6A" w:rsidP="009C3170">
            <w:pPr>
              <w:spacing w:before="2" w:line="360" w:lineRule="auto"/>
              <w:ind w:left="102" w:right="-540"/>
              <w:jc w:val="both"/>
              <w:rPr>
                <w:rFonts w:cstheme="minorHAnsi"/>
              </w:rPr>
            </w:pPr>
          </w:p>
        </w:tc>
        <w:tc>
          <w:tcPr>
            <w:tcW w:w="2430" w:type="dxa"/>
          </w:tcPr>
          <w:p w:rsidR="00AD7B6A" w:rsidRPr="00A57210" w:rsidRDefault="00AD7B6A" w:rsidP="009C3170">
            <w:pPr>
              <w:spacing w:before="2" w:line="360" w:lineRule="auto"/>
              <w:ind w:left="102" w:right="-540"/>
              <w:jc w:val="both"/>
              <w:rPr>
                <w:rFonts w:cstheme="minorHAnsi"/>
              </w:rPr>
            </w:pPr>
            <w:r w:rsidRPr="00A57210">
              <w:rPr>
                <w:rFonts w:cstheme="minorHAnsi"/>
              </w:rPr>
              <w:t xml:space="preserve">Expected deaths </w:t>
            </w:r>
          </w:p>
          <w:p w:rsidR="00AD7B6A" w:rsidRPr="00A57210" w:rsidRDefault="00AD7B6A" w:rsidP="005C2CFD">
            <w:pPr>
              <w:spacing w:before="2" w:line="360" w:lineRule="auto"/>
              <w:ind w:left="102" w:right="-540"/>
              <w:jc w:val="both"/>
              <w:rPr>
                <w:rFonts w:cstheme="minorHAnsi"/>
              </w:rPr>
            </w:pPr>
            <w:r w:rsidRPr="00A57210">
              <w:rPr>
                <w:rFonts w:cstheme="minorHAnsi"/>
              </w:rPr>
              <w:t>if 9.4%</w:t>
            </w:r>
            <w:r w:rsidR="005C2CFD" w:rsidRPr="00A57210">
              <w:rPr>
                <w:rFonts w:cstheme="minorHAnsi"/>
              </w:rPr>
              <w:t xml:space="preserve"> doses </w:t>
            </w:r>
            <w:r w:rsidRPr="00A57210">
              <w:rPr>
                <w:rFonts w:cstheme="minorHAnsi"/>
              </w:rPr>
              <w:t>were</w:t>
            </w:r>
            <w:r w:rsidR="005C2CFD" w:rsidRPr="00A57210">
              <w:rPr>
                <w:rFonts w:cstheme="minorHAnsi"/>
              </w:rPr>
              <w:t xml:space="preserve"> used in </w:t>
            </w:r>
            <w:r w:rsidRPr="00A57210">
              <w:rPr>
                <w:rFonts w:cstheme="minorHAnsi"/>
              </w:rPr>
              <w:t xml:space="preserve"> in </w:t>
            </w:r>
          </w:p>
          <w:p w:rsidR="005C2CFD" w:rsidRPr="00A57210" w:rsidRDefault="005C2CFD" w:rsidP="005C2CFD">
            <w:pPr>
              <w:spacing w:before="2" w:line="360" w:lineRule="auto"/>
              <w:ind w:left="102" w:right="-540"/>
              <w:jc w:val="both"/>
              <w:rPr>
                <w:rFonts w:cstheme="minorHAnsi"/>
              </w:rPr>
            </w:pPr>
            <w:r w:rsidRPr="00A57210">
              <w:rPr>
                <w:rFonts w:cstheme="minorHAnsi"/>
              </w:rPr>
              <w:t xml:space="preserve">in the 2nd year </w:t>
            </w:r>
          </w:p>
          <w:p w:rsidR="00AD7B6A" w:rsidRPr="00A57210" w:rsidRDefault="00AD7B6A" w:rsidP="005C2CFD">
            <w:pPr>
              <w:spacing w:before="2" w:line="360" w:lineRule="auto"/>
              <w:ind w:left="102" w:right="-540"/>
              <w:jc w:val="both"/>
              <w:rPr>
                <w:rFonts w:cstheme="minorHAnsi"/>
              </w:rPr>
            </w:pPr>
            <w:r w:rsidRPr="00A57210">
              <w:rPr>
                <w:rFonts w:cstheme="minorHAnsi"/>
              </w:rPr>
              <w:t>(as in the</w:t>
            </w:r>
            <w:r w:rsidR="005C2CFD" w:rsidRPr="00A57210">
              <w:rPr>
                <w:rFonts w:cstheme="minorHAnsi"/>
              </w:rPr>
              <w:t xml:space="preserve"> </w:t>
            </w:r>
            <w:r w:rsidRPr="00A57210">
              <w:rPr>
                <w:rFonts w:cstheme="minorHAnsi"/>
              </w:rPr>
              <w:t>PSUR</w:t>
            </w:r>
            <w:r w:rsidR="005C2CFD" w:rsidRPr="00A57210">
              <w:rPr>
                <w:rFonts w:cstheme="minorHAnsi"/>
              </w:rPr>
              <w:t xml:space="preserve"> 15</w:t>
            </w:r>
            <w:r w:rsidRPr="00A57210">
              <w:rPr>
                <w:rFonts w:cstheme="minorHAnsi"/>
              </w:rPr>
              <w:t>)*</w:t>
            </w:r>
          </w:p>
        </w:tc>
      </w:tr>
      <w:tr w:rsidR="00AD7B6A" w:rsidRPr="00A57210" w:rsidTr="009C3170">
        <w:tc>
          <w:tcPr>
            <w:tcW w:w="1596" w:type="dxa"/>
          </w:tcPr>
          <w:p w:rsidR="00AD7B6A" w:rsidRPr="00A57210" w:rsidRDefault="00AD7B6A" w:rsidP="009C3170">
            <w:pPr>
              <w:spacing w:line="360" w:lineRule="auto"/>
              <w:ind w:right="-540"/>
              <w:jc w:val="both"/>
              <w:rPr>
                <w:rFonts w:cstheme="minorHAnsi"/>
              </w:rPr>
            </w:pPr>
            <w:r w:rsidRPr="00A57210">
              <w:rPr>
                <w:rFonts w:cstheme="minorHAnsi"/>
              </w:rPr>
              <w:t>0</w:t>
            </w:r>
          </w:p>
        </w:tc>
        <w:tc>
          <w:tcPr>
            <w:tcW w:w="1842" w:type="dxa"/>
          </w:tcPr>
          <w:p w:rsidR="00AD7B6A" w:rsidRPr="00A57210" w:rsidRDefault="00AD7B6A" w:rsidP="009C3170">
            <w:pPr>
              <w:spacing w:line="360" w:lineRule="auto"/>
              <w:ind w:right="-540"/>
              <w:jc w:val="both"/>
              <w:rPr>
                <w:rFonts w:cstheme="minorHAnsi"/>
              </w:rPr>
            </w:pPr>
            <w:r w:rsidRPr="00A57210">
              <w:rPr>
                <w:rFonts w:cstheme="minorHAnsi"/>
              </w:rPr>
              <w:t>2</w:t>
            </w:r>
          </w:p>
        </w:tc>
        <w:tc>
          <w:tcPr>
            <w:tcW w:w="2430" w:type="dxa"/>
          </w:tcPr>
          <w:p w:rsidR="00AD7B6A" w:rsidRPr="00A57210" w:rsidRDefault="00AD7B6A" w:rsidP="009C3170">
            <w:pPr>
              <w:spacing w:line="360" w:lineRule="auto"/>
              <w:ind w:right="-540"/>
              <w:jc w:val="both"/>
              <w:rPr>
                <w:rFonts w:cstheme="minorHAnsi"/>
              </w:rPr>
            </w:pPr>
            <w:r w:rsidRPr="00A57210">
              <w:rPr>
                <w:rFonts w:cstheme="minorHAnsi"/>
              </w:rPr>
              <w:t>1.98</w:t>
            </w:r>
          </w:p>
        </w:tc>
        <w:tc>
          <w:tcPr>
            <w:tcW w:w="2430" w:type="dxa"/>
          </w:tcPr>
          <w:p w:rsidR="00AD7B6A" w:rsidRPr="00A57210" w:rsidRDefault="00AD7B6A" w:rsidP="009C3170">
            <w:pPr>
              <w:spacing w:line="360" w:lineRule="auto"/>
              <w:ind w:right="-540"/>
              <w:jc w:val="both"/>
              <w:rPr>
                <w:rFonts w:cstheme="minorHAnsi"/>
              </w:rPr>
            </w:pPr>
            <w:r w:rsidRPr="00A57210">
              <w:rPr>
                <w:rFonts w:cstheme="minorHAnsi"/>
              </w:rPr>
              <w:t>0.93</w:t>
            </w:r>
          </w:p>
        </w:tc>
      </w:tr>
      <w:tr w:rsidR="00AD7B6A" w:rsidRPr="00A57210" w:rsidTr="009C3170">
        <w:tc>
          <w:tcPr>
            <w:tcW w:w="1596" w:type="dxa"/>
          </w:tcPr>
          <w:p w:rsidR="00AD7B6A" w:rsidRPr="00A57210" w:rsidRDefault="00AD7B6A" w:rsidP="009C3170">
            <w:pPr>
              <w:spacing w:before="2" w:line="360" w:lineRule="auto"/>
              <w:ind w:right="-540"/>
              <w:jc w:val="both"/>
              <w:rPr>
                <w:rFonts w:cstheme="minorHAnsi"/>
              </w:rPr>
            </w:pPr>
            <w:r w:rsidRPr="00A57210">
              <w:rPr>
                <w:rFonts w:cstheme="minorHAnsi"/>
              </w:rPr>
              <w:t>1</w:t>
            </w:r>
          </w:p>
        </w:tc>
        <w:tc>
          <w:tcPr>
            <w:tcW w:w="1842" w:type="dxa"/>
          </w:tcPr>
          <w:p w:rsidR="00AD7B6A" w:rsidRPr="00A57210" w:rsidRDefault="00AD7B6A" w:rsidP="009C3170">
            <w:pPr>
              <w:spacing w:before="2" w:line="360" w:lineRule="auto"/>
              <w:ind w:right="-540"/>
              <w:jc w:val="both"/>
              <w:rPr>
                <w:rFonts w:cstheme="minorHAnsi"/>
              </w:rPr>
            </w:pPr>
            <w:r w:rsidRPr="00A57210">
              <w:rPr>
                <w:rFonts w:cstheme="minorHAnsi"/>
              </w:rPr>
              <w:t>5</w:t>
            </w:r>
          </w:p>
        </w:tc>
        <w:tc>
          <w:tcPr>
            <w:tcW w:w="2430" w:type="dxa"/>
          </w:tcPr>
          <w:p w:rsidR="00AD7B6A" w:rsidRPr="00A57210" w:rsidRDefault="00AD7B6A" w:rsidP="009C3170">
            <w:pPr>
              <w:spacing w:before="2" w:line="360" w:lineRule="auto"/>
              <w:ind w:right="-540"/>
              <w:jc w:val="both"/>
              <w:rPr>
                <w:rFonts w:cstheme="minorHAnsi"/>
              </w:rPr>
            </w:pPr>
            <w:r w:rsidRPr="00A57210">
              <w:rPr>
                <w:rFonts w:cstheme="minorHAnsi"/>
              </w:rPr>
              <w:t>3.96</w:t>
            </w:r>
          </w:p>
        </w:tc>
        <w:tc>
          <w:tcPr>
            <w:tcW w:w="2430" w:type="dxa"/>
          </w:tcPr>
          <w:p w:rsidR="00AD7B6A" w:rsidRPr="00A57210" w:rsidRDefault="00AD7B6A" w:rsidP="009C3170">
            <w:pPr>
              <w:spacing w:before="2" w:line="360" w:lineRule="auto"/>
              <w:ind w:right="-540"/>
              <w:jc w:val="both"/>
              <w:rPr>
                <w:rFonts w:cstheme="minorHAnsi"/>
              </w:rPr>
            </w:pPr>
            <w:r w:rsidRPr="00A57210">
              <w:rPr>
                <w:rFonts w:cstheme="minorHAnsi"/>
              </w:rPr>
              <w:t>1.86</w:t>
            </w:r>
          </w:p>
        </w:tc>
      </w:tr>
      <w:tr w:rsidR="00AD7B6A" w:rsidRPr="00A57210" w:rsidTr="009C3170">
        <w:tc>
          <w:tcPr>
            <w:tcW w:w="1596" w:type="dxa"/>
          </w:tcPr>
          <w:p w:rsidR="00AD7B6A" w:rsidRPr="00A57210" w:rsidRDefault="00AD7B6A" w:rsidP="009C3170">
            <w:pPr>
              <w:spacing w:before="2" w:line="360" w:lineRule="auto"/>
              <w:ind w:right="-540"/>
              <w:jc w:val="both"/>
              <w:rPr>
                <w:rFonts w:cstheme="minorHAnsi"/>
              </w:rPr>
            </w:pPr>
            <w:r w:rsidRPr="00A57210">
              <w:rPr>
                <w:rFonts w:cstheme="minorHAnsi"/>
              </w:rPr>
              <w:t>2</w:t>
            </w:r>
          </w:p>
        </w:tc>
        <w:tc>
          <w:tcPr>
            <w:tcW w:w="1842" w:type="dxa"/>
          </w:tcPr>
          <w:p w:rsidR="00AD7B6A" w:rsidRPr="00A57210" w:rsidRDefault="00AD7B6A" w:rsidP="009C3170">
            <w:pPr>
              <w:spacing w:before="2" w:line="360" w:lineRule="auto"/>
              <w:ind w:right="-540"/>
              <w:jc w:val="both"/>
              <w:rPr>
                <w:rFonts w:cstheme="minorHAnsi"/>
              </w:rPr>
            </w:pPr>
            <w:r w:rsidRPr="00A57210">
              <w:rPr>
                <w:rFonts w:cstheme="minorHAnsi"/>
              </w:rPr>
              <w:t>6</w:t>
            </w:r>
          </w:p>
        </w:tc>
        <w:tc>
          <w:tcPr>
            <w:tcW w:w="2430" w:type="dxa"/>
          </w:tcPr>
          <w:p w:rsidR="00AD7B6A" w:rsidRPr="00A57210" w:rsidRDefault="00AD7B6A" w:rsidP="009C3170">
            <w:pPr>
              <w:spacing w:before="2" w:line="360" w:lineRule="auto"/>
              <w:ind w:right="-540"/>
              <w:jc w:val="both"/>
              <w:rPr>
                <w:rFonts w:cstheme="minorHAnsi"/>
              </w:rPr>
            </w:pPr>
            <w:r w:rsidRPr="00A57210">
              <w:rPr>
                <w:rFonts w:cstheme="minorHAnsi"/>
              </w:rPr>
              <w:t>5.94</w:t>
            </w:r>
          </w:p>
        </w:tc>
        <w:tc>
          <w:tcPr>
            <w:tcW w:w="2430" w:type="dxa"/>
          </w:tcPr>
          <w:p w:rsidR="00AD7B6A" w:rsidRPr="00A57210" w:rsidRDefault="00AD7B6A" w:rsidP="009C3170">
            <w:pPr>
              <w:spacing w:before="2" w:line="360" w:lineRule="auto"/>
              <w:ind w:right="-540"/>
              <w:jc w:val="both"/>
              <w:rPr>
                <w:rFonts w:cstheme="minorHAnsi"/>
              </w:rPr>
            </w:pPr>
            <w:r w:rsidRPr="00A57210">
              <w:rPr>
                <w:rFonts w:cstheme="minorHAnsi"/>
              </w:rPr>
              <w:t>2.79</w:t>
            </w:r>
          </w:p>
        </w:tc>
      </w:tr>
      <w:tr w:rsidR="00AD7B6A" w:rsidRPr="00A57210" w:rsidTr="009C3170">
        <w:tc>
          <w:tcPr>
            <w:tcW w:w="1596" w:type="dxa"/>
          </w:tcPr>
          <w:p w:rsidR="00AD7B6A" w:rsidRPr="00A57210" w:rsidRDefault="00AD7B6A" w:rsidP="009C3170">
            <w:pPr>
              <w:spacing w:before="2" w:line="360" w:lineRule="auto"/>
              <w:ind w:right="-540"/>
              <w:jc w:val="both"/>
              <w:rPr>
                <w:rFonts w:cstheme="minorHAnsi"/>
              </w:rPr>
            </w:pPr>
            <w:r w:rsidRPr="00A57210">
              <w:rPr>
                <w:rFonts w:cstheme="minorHAnsi"/>
              </w:rPr>
              <w:t>3</w:t>
            </w:r>
          </w:p>
        </w:tc>
        <w:tc>
          <w:tcPr>
            <w:tcW w:w="1842" w:type="dxa"/>
          </w:tcPr>
          <w:p w:rsidR="00AD7B6A" w:rsidRPr="00A57210" w:rsidRDefault="00AD7B6A" w:rsidP="009C3170">
            <w:pPr>
              <w:spacing w:before="2" w:line="360" w:lineRule="auto"/>
              <w:ind w:right="-540"/>
              <w:jc w:val="both"/>
              <w:rPr>
                <w:rFonts w:cstheme="minorHAnsi"/>
              </w:rPr>
            </w:pPr>
            <w:r w:rsidRPr="00A57210">
              <w:rPr>
                <w:rFonts w:cstheme="minorHAnsi"/>
              </w:rPr>
              <w:t>6</w:t>
            </w:r>
          </w:p>
        </w:tc>
        <w:tc>
          <w:tcPr>
            <w:tcW w:w="2430" w:type="dxa"/>
          </w:tcPr>
          <w:p w:rsidR="00AD7B6A" w:rsidRPr="00A57210" w:rsidRDefault="00AD7B6A" w:rsidP="009C3170">
            <w:pPr>
              <w:spacing w:before="2" w:line="360" w:lineRule="auto"/>
              <w:ind w:right="-540"/>
              <w:jc w:val="both"/>
              <w:rPr>
                <w:rFonts w:cstheme="minorHAnsi"/>
              </w:rPr>
            </w:pPr>
            <w:r w:rsidRPr="00A57210">
              <w:rPr>
                <w:rFonts w:cstheme="minorHAnsi"/>
              </w:rPr>
              <w:t>7.92</w:t>
            </w:r>
          </w:p>
        </w:tc>
        <w:tc>
          <w:tcPr>
            <w:tcW w:w="2430" w:type="dxa"/>
          </w:tcPr>
          <w:p w:rsidR="00AD7B6A" w:rsidRPr="00A57210" w:rsidRDefault="00AD7B6A" w:rsidP="009C3170">
            <w:pPr>
              <w:spacing w:before="2" w:line="360" w:lineRule="auto"/>
              <w:ind w:right="-540"/>
              <w:jc w:val="both"/>
              <w:rPr>
                <w:rFonts w:cstheme="minorHAnsi"/>
              </w:rPr>
            </w:pPr>
            <w:r w:rsidRPr="00A57210">
              <w:rPr>
                <w:rFonts w:cstheme="minorHAnsi"/>
              </w:rPr>
              <w:t>3.72</w:t>
            </w:r>
          </w:p>
        </w:tc>
      </w:tr>
      <w:tr w:rsidR="00AD7B6A" w:rsidRPr="00A57210" w:rsidTr="009C3170">
        <w:tc>
          <w:tcPr>
            <w:tcW w:w="1596" w:type="dxa"/>
          </w:tcPr>
          <w:p w:rsidR="00AD7B6A" w:rsidRPr="00A57210" w:rsidRDefault="00AD7B6A" w:rsidP="009C3170">
            <w:pPr>
              <w:spacing w:line="360" w:lineRule="auto"/>
              <w:ind w:right="-540"/>
              <w:jc w:val="both"/>
              <w:rPr>
                <w:rFonts w:cstheme="minorHAnsi"/>
              </w:rPr>
            </w:pPr>
            <w:r w:rsidRPr="00A57210">
              <w:rPr>
                <w:rFonts w:cstheme="minorHAnsi"/>
              </w:rPr>
              <w:t>4</w:t>
            </w:r>
          </w:p>
        </w:tc>
        <w:tc>
          <w:tcPr>
            <w:tcW w:w="1842" w:type="dxa"/>
          </w:tcPr>
          <w:p w:rsidR="00AD7B6A" w:rsidRPr="00A57210" w:rsidRDefault="00AD7B6A" w:rsidP="009C3170">
            <w:pPr>
              <w:spacing w:line="360" w:lineRule="auto"/>
              <w:ind w:right="-540"/>
              <w:jc w:val="both"/>
              <w:rPr>
                <w:rFonts w:cstheme="minorHAnsi"/>
              </w:rPr>
            </w:pPr>
            <w:r w:rsidRPr="00A57210">
              <w:rPr>
                <w:rFonts w:cstheme="minorHAnsi"/>
              </w:rPr>
              <w:t>6</w:t>
            </w:r>
          </w:p>
        </w:tc>
        <w:tc>
          <w:tcPr>
            <w:tcW w:w="2430" w:type="dxa"/>
          </w:tcPr>
          <w:p w:rsidR="00AD7B6A" w:rsidRPr="00A57210" w:rsidRDefault="00AD7B6A" w:rsidP="009C3170">
            <w:pPr>
              <w:spacing w:line="360" w:lineRule="auto"/>
              <w:ind w:right="-540"/>
              <w:jc w:val="both"/>
              <w:rPr>
                <w:rFonts w:cstheme="minorHAnsi"/>
              </w:rPr>
            </w:pPr>
            <w:r w:rsidRPr="00A57210">
              <w:rPr>
                <w:rFonts w:cstheme="minorHAnsi"/>
              </w:rPr>
              <w:t>9.9</w:t>
            </w:r>
          </w:p>
        </w:tc>
        <w:tc>
          <w:tcPr>
            <w:tcW w:w="2430" w:type="dxa"/>
          </w:tcPr>
          <w:p w:rsidR="00AD7B6A" w:rsidRPr="00A57210" w:rsidRDefault="00AD7B6A" w:rsidP="009C3170">
            <w:pPr>
              <w:spacing w:line="360" w:lineRule="auto"/>
              <w:ind w:right="-540"/>
              <w:jc w:val="both"/>
              <w:rPr>
                <w:rFonts w:cstheme="minorHAnsi"/>
              </w:rPr>
            </w:pPr>
            <w:r w:rsidRPr="00A57210">
              <w:rPr>
                <w:rFonts w:cstheme="minorHAnsi"/>
              </w:rPr>
              <w:t>4.65</w:t>
            </w:r>
          </w:p>
        </w:tc>
      </w:tr>
      <w:tr w:rsidR="00AD7B6A" w:rsidRPr="00A57210" w:rsidTr="009C3170">
        <w:tc>
          <w:tcPr>
            <w:tcW w:w="1596" w:type="dxa"/>
          </w:tcPr>
          <w:p w:rsidR="00AD7B6A" w:rsidRPr="00A57210" w:rsidRDefault="00AD7B6A" w:rsidP="009C3170">
            <w:pPr>
              <w:spacing w:line="360" w:lineRule="auto"/>
              <w:ind w:right="-540"/>
              <w:jc w:val="both"/>
              <w:rPr>
                <w:rFonts w:cstheme="minorHAnsi"/>
              </w:rPr>
            </w:pPr>
            <w:r w:rsidRPr="00A57210">
              <w:rPr>
                <w:rFonts w:cstheme="minorHAnsi"/>
              </w:rPr>
              <w:t>5</w:t>
            </w:r>
          </w:p>
        </w:tc>
        <w:tc>
          <w:tcPr>
            <w:tcW w:w="1842" w:type="dxa"/>
          </w:tcPr>
          <w:p w:rsidR="00AD7B6A" w:rsidRPr="00A57210" w:rsidRDefault="00AD7B6A" w:rsidP="009C3170">
            <w:pPr>
              <w:spacing w:line="360" w:lineRule="auto"/>
              <w:ind w:right="-540"/>
              <w:jc w:val="both"/>
              <w:rPr>
                <w:rFonts w:cstheme="minorHAnsi"/>
              </w:rPr>
            </w:pPr>
            <w:r w:rsidRPr="00A57210">
              <w:rPr>
                <w:rFonts w:cstheme="minorHAnsi"/>
              </w:rPr>
              <w:t>7</w:t>
            </w:r>
          </w:p>
        </w:tc>
        <w:tc>
          <w:tcPr>
            <w:tcW w:w="2430" w:type="dxa"/>
          </w:tcPr>
          <w:p w:rsidR="00AD7B6A" w:rsidRPr="00A57210" w:rsidRDefault="00AD7B6A" w:rsidP="009C3170">
            <w:pPr>
              <w:spacing w:line="360" w:lineRule="auto"/>
              <w:ind w:right="-540"/>
              <w:jc w:val="both"/>
              <w:rPr>
                <w:rFonts w:cstheme="minorHAnsi"/>
              </w:rPr>
            </w:pPr>
            <w:r w:rsidRPr="00A57210">
              <w:rPr>
                <w:rFonts w:cstheme="minorHAnsi"/>
              </w:rPr>
              <w:t>11.88</w:t>
            </w:r>
          </w:p>
        </w:tc>
        <w:tc>
          <w:tcPr>
            <w:tcW w:w="2430" w:type="dxa"/>
          </w:tcPr>
          <w:p w:rsidR="00AD7B6A" w:rsidRPr="00A57210" w:rsidRDefault="00AD7B6A" w:rsidP="009C3170">
            <w:pPr>
              <w:spacing w:line="360" w:lineRule="auto"/>
              <w:ind w:right="-540"/>
              <w:jc w:val="both"/>
              <w:rPr>
                <w:rFonts w:cstheme="minorHAnsi"/>
              </w:rPr>
            </w:pPr>
            <w:r w:rsidRPr="00A57210">
              <w:rPr>
                <w:rFonts w:cstheme="minorHAnsi"/>
              </w:rPr>
              <w:t>5.58</w:t>
            </w:r>
          </w:p>
        </w:tc>
      </w:tr>
      <w:tr w:rsidR="00AD7B6A" w:rsidRPr="00A57210" w:rsidTr="009C3170">
        <w:tc>
          <w:tcPr>
            <w:tcW w:w="1596" w:type="dxa"/>
          </w:tcPr>
          <w:p w:rsidR="00AD7B6A" w:rsidRPr="00A57210" w:rsidRDefault="00AD7B6A" w:rsidP="009C3170">
            <w:pPr>
              <w:spacing w:line="360" w:lineRule="auto"/>
              <w:ind w:right="-540"/>
              <w:jc w:val="both"/>
              <w:rPr>
                <w:rFonts w:cstheme="minorHAnsi"/>
              </w:rPr>
            </w:pPr>
            <w:r w:rsidRPr="00A57210">
              <w:rPr>
                <w:rFonts w:cstheme="minorHAnsi"/>
              </w:rPr>
              <w:t>6</w:t>
            </w:r>
          </w:p>
        </w:tc>
        <w:tc>
          <w:tcPr>
            <w:tcW w:w="1842" w:type="dxa"/>
          </w:tcPr>
          <w:p w:rsidR="00AD7B6A" w:rsidRPr="00A57210" w:rsidRDefault="00AD7B6A" w:rsidP="009C3170">
            <w:pPr>
              <w:spacing w:line="360" w:lineRule="auto"/>
              <w:ind w:right="-540"/>
              <w:jc w:val="both"/>
              <w:rPr>
                <w:rFonts w:cstheme="minorHAnsi"/>
              </w:rPr>
            </w:pPr>
            <w:r w:rsidRPr="00A57210">
              <w:rPr>
                <w:rFonts w:cstheme="minorHAnsi"/>
              </w:rPr>
              <w:t>7</w:t>
            </w:r>
          </w:p>
        </w:tc>
        <w:tc>
          <w:tcPr>
            <w:tcW w:w="2430" w:type="dxa"/>
          </w:tcPr>
          <w:p w:rsidR="00AD7B6A" w:rsidRPr="00A57210" w:rsidRDefault="00AD7B6A" w:rsidP="009C3170">
            <w:pPr>
              <w:spacing w:line="360" w:lineRule="auto"/>
              <w:ind w:right="-540"/>
              <w:jc w:val="both"/>
              <w:rPr>
                <w:rFonts w:cstheme="minorHAnsi"/>
              </w:rPr>
            </w:pPr>
            <w:r w:rsidRPr="00A57210">
              <w:rPr>
                <w:rFonts w:cstheme="minorHAnsi"/>
              </w:rPr>
              <w:t>13.86</w:t>
            </w:r>
          </w:p>
        </w:tc>
        <w:tc>
          <w:tcPr>
            <w:tcW w:w="2430" w:type="dxa"/>
          </w:tcPr>
          <w:p w:rsidR="00AD7B6A" w:rsidRPr="00A57210" w:rsidRDefault="00AD7B6A" w:rsidP="009C3170">
            <w:pPr>
              <w:spacing w:line="360" w:lineRule="auto"/>
              <w:ind w:right="-540"/>
              <w:jc w:val="both"/>
              <w:rPr>
                <w:rFonts w:cstheme="minorHAnsi"/>
              </w:rPr>
            </w:pPr>
            <w:r w:rsidRPr="00A57210">
              <w:rPr>
                <w:rFonts w:cstheme="minorHAnsi"/>
              </w:rPr>
              <w:t>6.51</w:t>
            </w:r>
          </w:p>
        </w:tc>
      </w:tr>
      <w:tr w:rsidR="00AD7B6A" w:rsidRPr="00A57210" w:rsidTr="009C3170">
        <w:tc>
          <w:tcPr>
            <w:tcW w:w="1596" w:type="dxa"/>
          </w:tcPr>
          <w:p w:rsidR="00AD7B6A" w:rsidRPr="00A57210" w:rsidRDefault="00AD7B6A" w:rsidP="009C3170">
            <w:pPr>
              <w:spacing w:line="360" w:lineRule="auto"/>
              <w:ind w:right="-540"/>
              <w:jc w:val="both"/>
              <w:rPr>
                <w:rFonts w:cstheme="minorHAnsi"/>
              </w:rPr>
            </w:pPr>
            <w:r w:rsidRPr="00A57210">
              <w:rPr>
                <w:rFonts w:cstheme="minorHAnsi"/>
              </w:rPr>
              <w:t>7</w:t>
            </w:r>
          </w:p>
        </w:tc>
        <w:tc>
          <w:tcPr>
            <w:tcW w:w="1842" w:type="dxa"/>
          </w:tcPr>
          <w:p w:rsidR="00AD7B6A" w:rsidRPr="00A57210" w:rsidRDefault="00AD7B6A" w:rsidP="009C3170">
            <w:pPr>
              <w:spacing w:line="360" w:lineRule="auto"/>
              <w:ind w:right="-540"/>
              <w:jc w:val="both"/>
              <w:rPr>
                <w:rFonts w:cstheme="minorHAnsi"/>
              </w:rPr>
            </w:pPr>
            <w:r w:rsidRPr="00A57210">
              <w:rPr>
                <w:rFonts w:cstheme="minorHAnsi"/>
              </w:rPr>
              <w:t>7</w:t>
            </w:r>
          </w:p>
        </w:tc>
        <w:tc>
          <w:tcPr>
            <w:tcW w:w="2430" w:type="dxa"/>
          </w:tcPr>
          <w:p w:rsidR="00AD7B6A" w:rsidRPr="00A57210" w:rsidRDefault="00AD7B6A" w:rsidP="009C3170">
            <w:pPr>
              <w:spacing w:line="360" w:lineRule="auto"/>
              <w:ind w:right="-540"/>
              <w:jc w:val="both"/>
              <w:rPr>
                <w:rFonts w:cstheme="minorHAnsi"/>
              </w:rPr>
            </w:pPr>
            <w:r w:rsidRPr="00A57210">
              <w:rPr>
                <w:rFonts w:cstheme="minorHAnsi"/>
              </w:rPr>
              <w:t>15.84</w:t>
            </w:r>
          </w:p>
        </w:tc>
        <w:tc>
          <w:tcPr>
            <w:tcW w:w="2430" w:type="dxa"/>
          </w:tcPr>
          <w:p w:rsidR="00AD7B6A" w:rsidRPr="00A57210" w:rsidRDefault="00AD7B6A" w:rsidP="009C3170">
            <w:pPr>
              <w:spacing w:line="360" w:lineRule="auto"/>
              <w:ind w:right="-540"/>
              <w:jc w:val="both"/>
              <w:rPr>
                <w:rFonts w:cstheme="minorHAnsi"/>
              </w:rPr>
            </w:pPr>
            <w:r w:rsidRPr="00A57210">
              <w:rPr>
                <w:rFonts w:cstheme="minorHAnsi"/>
              </w:rPr>
              <w:t>7.44</w:t>
            </w:r>
          </w:p>
        </w:tc>
      </w:tr>
    </w:tbl>
    <w:p w:rsidR="00AD7B6A" w:rsidRPr="00A57210" w:rsidRDefault="00AD7B6A" w:rsidP="005C2CFD">
      <w:pPr>
        <w:spacing w:line="360" w:lineRule="auto"/>
        <w:jc w:val="both"/>
        <w:rPr>
          <w:rFonts w:cstheme="minorHAnsi"/>
        </w:rPr>
      </w:pPr>
      <w:r w:rsidRPr="00A57210">
        <w:rPr>
          <w:rFonts w:cstheme="minorHAnsi"/>
        </w:rPr>
        <w:t>Source - Adapted from (Table 36 on page 249)</w:t>
      </w:r>
      <w:r w:rsidR="005C2CFD" w:rsidRPr="00A57210">
        <w:rPr>
          <w:rFonts w:cstheme="minorHAnsi"/>
        </w:rPr>
        <w:t xml:space="preserve"> </w:t>
      </w:r>
      <w:r w:rsidRPr="00A57210">
        <w:rPr>
          <w:rFonts w:cstheme="minorHAnsi"/>
        </w:rPr>
        <w:t>*Calculated by the author</w:t>
      </w:r>
      <w:r w:rsidR="005C2CFD" w:rsidRPr="00A57210">
        <w:rPr>
          <w:rFonts w:cstheme="minorHAnsi"/>
        </w:rPr>
        <w:t>s</w:t>
      </w:r>
      <w:r w:rsidRPr="00A57210">
        <w:rPr>
          <w:rFonts w:cstheme="minorHAnsi"/>
        </w:rPr>
        <w:t xml:space="preserve"> </w:t>
      </w:r>
    </w:p>
    <w:p w:rsidR="00F642B8" w:rsidRPr="00A57210" w:rsidRDefault="00F642B8" w:rsidP="00F642B8">
      <w:pPr>
        <w:rPr>
          <w:rFonts w:cstheme="minorHAnsi"/>
        </w:rPr>
      </w:pPr>
    </w:p>
    <w:p w:rsidR="00F642B8" w:rsidRPr="00A57210" w:rsidRDefault="00F642B8" w:rsidP="00F642B8">
      <w:pPr>
        <w:rPr>
          <w:rFonts w:cstheme="minorHAnsi"/>
          <w:b/>
        </w:rPr>
      </w:pPr>
      <w:r w:rsidRPr="00A57210">
        <w:rPr>
          <w:rFonts w:cstheme="minorHAnsi"/>
          <w:b/>
        </w:rPr>
        <w:t>PSUR 19: Expected Deaths Weighted by Country and Yearly Proportion of Doses</w:t>
      </w:r>
    </w:p>
    <w:p w:rsidR="00F642B8" w:rsidRPr="00A57210" w:rsidRDefault="00F642B8" w:rsidP="00F642B8">
      <w:pPr>
        <w:rPr>
          <w:rFonts w:cstheme="minorHAnsi"/>
        </w:rPr>
      </w:pPr>
      <w:r w:rsidRPr="00A57210">
        <w:rPr>
          <w:rFonts w:cstheme="minorHAnsi"/>
        </w:rPr>
        <w:t xml:space="preserve">In PSUR 19, a weighted average of sudden deaths by calendar time of the German, French and Dutch incidence rate was calculated to arrive at the expected incidence of sudden deaths. </w:t>
      </w:r>
      <w:r w:rsidR="004E5DB9">
        <w:rPr>
          <w:rFonts w:cstheme="minorHAnsi"/>
        </w:rPr>
        <w:t>In very simple terms this means that i</w:t>
      </w:r>
      <w:r w:rsidR="00462A9E">
        <w:rPr>
          <w:rFonts w:cstheme="minorHAnsi"/>
        </w:rPr>
        <w:t>f 60% of the doses were distributed</w:t>
      </w:r>
      <w:r w:rsidR="004E5DB9">
        <w:rPr>
          <w:rFonts w:cstheme="minorHAnsi"/>
        </w:rPr>
        <w:t xml:space="preserve"> in Germany in a given year</w:t>
      </w:r>
      <w:r w:rsidR="00D5589F">
        <w:rPr>
          <w:rFonts w:cstheme="minorHAnsi"/>
        </w:rPr>
        <w:t>,</w:t>
      </w:r>
      <w:r w:rsidR="00462A9E">
        <w:rPr>
          <w:rFonts w:cstheme="minorHAnsi"/>
        </w:rPr>
        <w:t xml:space="preserve"> the SD rate in Germany was g</w:t>
      </w:r>
      <w:r w:rsidR="004E5DB9">
        <w:rPr>
          <w:rFonts w:cstheme="minorHAnsi"/>
        </w:rPr>
        <w:t xml:space="preserve">iven a weightage of 60% </w:t>
      </w:r>
      <w:r w:rsidR="00D5589F">
        <w:rPr>
          <w:rFonts w:cstheme="minorHAnsi"/>
        </w:rPr>
        <w:t>when calculating the overall SD rate for that year</w:t>
      </w:r>
      <w:r w:rsidR="004E5DB9">
        <w:rPr>
          <w:rFonts w:cstheme="minorHAnsi"/>
        </w:rPr>
        <w:t>,  if 3</w:t>
      </w:r>
      <w:r w:rsidR="00462A9E">
        <w:rPr>
          <w:rFonts w:cstheme="minorHAnsi"/>
        </w:rPr>
        <w:t xml:space="preserve">0% was distributed in France the SD </w:t>
      </w:r>
      <w:r w:rsidR="004E5DB9">
        <w:rPr>
          <w:rFonts w:cstheme="minorHAnsi"/>
        </w:rPr>
        <w:t xml:space="preserve">rate in France was given a weightage of 30% and 10% weightage was given for the Dutch SD rate. </w:t>
      </w:r>
      <w:r w:rsidR="00D5589F">
        <w:rPr>
          <w:rFonts w:cstheme="minorHAnsi"/>
        </w:rPr>
        <w:t xml:space="preserve">Finally the overall SD rate was calculated for all the years together. </w:t>
      </w:r>
      <w:r w:rsidR="004E5DB9">
        <w:rPr>
          <w:rFonts w:cstheme="minorHAnsi"/>
        </w:rPr>
        <w:t xml:space="preserve">The overall SD rate was </w:t>
      </w:r>
      <w:r w:rsidRPr="00A57210">
        <w:rPr>
          <w:rFonts w:cstheme="minorHAnsi"/>
        </w:rPr>
        <w:t xml:space="preserve">calculated as 0.0102/1000 live births for the second year. This figure is one sixth of the expected rate used in PSUR 15 and 16 </w:t>
      </w:r>
      <w:r w:rsidR="00A945FC">
        <w:rPr>
          <w:rFonts w:cstheme="minorHAnsi"/>
        </w:rPr>
        <w:t>(</w:t>
      </w:r>
      <w:r w:rsidRPr="00A57210">
        <w:rPr>
          <w:rFonts w:cstheme="minorHAnsi"/>
        </w:rPr>
        <w:t>which calculated expected sudden deaths at 0.062/1000 live births using German data</w:t>
      </w:r>
      <w:r w:rsidR="00A945FC">
        <w:rPr>
          <w:rFonts w:cstheme="minorHAnsi"/>
        </w:rPr>
        <w:t>)</w:t>
      </w:r>
      <w:r w:rsidRPr="00A57210">
        <w:rPr>
          <w:rFonts w:cstheme="minorHAnsi"/>
        </w:rPr>
        <w:t xml:space="preserve">. </w:t>
      </w:r>
    </w:p>
    <w:p w:rsidR="00F642B8" w:rsidRPr="00A57210" w:rsidRDefault="00F642B8" w:rsidP="00F642B8">
      <w:pPr>
        <w:rPr>
          <w:rFonts w:cstheme="minorHAnsi"/>
        </w:rPr>
      </w:pPr>
    </w:p>
    <w:p w:rsidR="00F642B8" w:rsidRPr="00A57210" w:rsidRDefault="00F642B8" w:rsidP="00F642B8">
      <w:pPr>
        <w:rPr>
          <w:rFonts w:cstheme="minorHAnsi"/>
        </w:rPr>
      </w:pPr>
      <w:r w:rsidRPr="00A57210">
        <w:rPr>
          <w:rFonts w:cstheme="minorHAnsi"/>
        </w:rPr>
        <w:t>The Poisson 95%</w:t>
      </w:r>
      <w:r w:rsidR="007C782B" w:rsidRPr="00A57210">
        <w:rPr>
          <w:rFonts w:cstheme="minorHAnsi"/>
        </w:rPr>
        <w:t xml:space="preserve"> </w:t>
      </w:r>
      <w:r w:rsidRPr="00A57210">
        <w:rPr>
          <w:rFonts w:cstheme="minorHAnsi"/>
        </w:rPr>
        <w:t xml:space="preserve">CI of the observed deaths in the second year is reported in Table 8 on Page 447 of the </w:t>
      </w:r>
      <w:r w:rsidR="007804BB" w:rsidRPr="00A57210">
        <w:rPr>
          <w:rFonts w:cstheme="minorHAnsi"/>
        </w:rPr>
        <w:t>PSUR 19</w:t>
      </w:r>
      <w:r w:rsidRPr="00A57210">
        <w:rPr>
          <w:rFonts w:cstheme="minorHAnsi"/>
        </w:rPr>
        <w:t>. It is reported that for the seco</w:t>
      </w:r>
      <w:r w:rsidR="007C782B" w:rsidRPr="00A57210">
        <w:rPr>
          <w:rFonts w:cstheme="minorHAnsi"/>
        </w:rPr>
        <w:t>nd year of life the observed deaths</w:t>
      </w:r>
      <w:r w:rsidRPr="00A57210">
        <w:rPr>
          <w:rFonts w:cstheme="minorHAnsi"/>
        </w:rPr>
        <w:t xml:space="preserve"> </w:t>
      </w:r>
      <w:r w:rsidR="007C782B" w:rsidRPr="00A57210">
        <w:rPr>
          <w:rFonts w:cstheme="minorHAnsi"/>
        </w:rPr>
        <w:t>were</w:t>
      </w:r>
      <w:r w:rsidRPr="00A57210">
        <w:rPr>
          <w:rFonts w:cstheme="minorHAnsi"/>
        </w:rPr>
        <w:t xml:space="preserve"> higher than expected within a risk period 1 to 4 days post vaccination, though not significantly.</w:t>
      </w:r>
    </w:p>
    <w:p w:rsidR="00F642B8" w:rsidRPr="00A57210" w:rsidRDefault="00F642B8" w:rsidP="00F642B8">
      <w:pPr>
        <w:rPr>
          <w:rFonts w:cstheme="minorHAnsi"/>
        </w:rPr>
      </w:pPr>
    </w:p>
    <w:p w:rsidR="00F642B8" w:rsidRPr="00A57210" w:rsidRDefault="00F642B8" w:rsidP="00F642B8">
      <w:pPr>
        <w:rPr>
          <w:rFonts w:cstheme="minorHAnsi"/>
          <w:b/>
        </w:rPr>
      </w:pPr>
      <w:r w:rsidRPr="00A57210">
        <w:rPr>
          <w:rFonts w:cstheme="minorHAnsi"/>
          <w:b/>
        </w:rPr>
        <w:t xml:space="preserve">Missing Deaths in the </w:t>
      </w:r>
      <w:r w:rsidR="007804BB" w:rsidRPr="00A57210">
        <w:rPr>
          <w:rFonts w:cstheme="minorHAnsi"/>
          <w:b/>
        </w:rPr>
        <w:t>PSUR 19</w:t>
      </w:r>
    </w:p>
    <w:p w:rsidR="00F642B8" w:rsidRPr="00A57210" w:rsidRDefault="00F642B8" w:rsidP="00F642B8">
      <w:pPr>
        <w:rPr>
          <w:rFonts w:cstheme="minorHAnsi"/>
        </w:rPr>
      </w:pPr>
      <w:r w:rsidRPr="00A57210">
        <w:rPr>
          <w:rFonts w:cstheme="minorHAnsi"/>
        </w:rPr>
        <w:t>The total doses of the vaccine went up from 69 million in PSUR 16 to 112 million doses in the PSUR 19.</w:t>
      </w:r>
      <w:r w:rsidR="00E077C9" w:rsidRPr="00A57210">
        <w:rPr>
          <w:rFonts w:cstheme="minorHAnsi"/>
        </w:rPr>
        <w:t xml:space="preserve"> </w:t>
      </w:r>
      <w:r w:rsidRPr="00A57210">
        <w:rPr>
          <w:rFonts w:cstheme="minorHAnsi"/>
        </w:rPr>
        <w:t>20</w:t>
      </w:r>
      <w:r w:rsidR="007126F4">
        <w:rPr>
          <w:rFonts w:cstheme="minorHAnsi"/>
        </w:rPr>
        <w:t>.2</w:t>
      </w:r>
      <w:r w:rsidRPr="00A57210">
        <w:rPr>
          <w:rFonts w:cstheme="minorHAnsi"/>
        </w:rPr>
        <w:t>% of doses distributed were presumed to have been given to children in the second year of life (</w:t>
      </w:r>
      <w:r w:rsidR="00E077C9" w:rsidRPr="00A57210">
        <w:rPr>
          <w:rFonts w:cstheme="minorHAnsi"/>
        </w:rPr>
        <w:t>PSUR 19, p</w:t>
      </w:r>
      <w:r w:rsidRPr="00A57210">
        <w:rPr>
          <w:rFonts w:cstheme="minorHAnsi"/>
        </w:rPr>
        <w:t xml:space="preserve">age 436 to 448). </w:t>
      </w:r>
      <w:r w:rsidR="00E077C9" w:rsidRPr="00A57210">
        <w:rPr>
          <w:rFonts w:cstheme="minorHAnsi"/>
        </w:rPr>
        <w:t>Deaths where age of vaccination was not known and where time to death was not recorded or the time to death exceeded 19 days were excluded.</w:t>
      </w:r>
    </w:p>
    <w:p w:rsidR="004A31FE" w:rsidRDefault="00414B93" w:rsidP="00F642B8">
      <w:pPr>
        <w:rPr>
          <w:rFonts w:cstheme="minorHAnsi"/>
        </w:rPr>
      </w:pPr>
      <w:ins w:id="1" w:author="intel" w:date="2017-08-03T21:44:00Z">
        <w:r>
          <w:rPr>
            <w:rFonts w:cstheme="minorHAnsi"/>
          </w:rPr>
          <w:t>S</w:t>
        </w:r>
      </w:ins>
      <w:del w:id="2" w:author="intel" w:date="2017-08-03T21:44:00Z">
        <w:r w:rsidR="00F642B8" w:rsidRPr="00A57210" w:rsidDel="00414B93">
          <w:rPr>
            <w:rFonts w:cstheme="minorHAnsi"/>
          </w:rPr>
          <w:delText>The s</w:delText>
        </w:r>
      </w:del>
      <w:r w:rsidR="00F642B8" w:rsidRPr="00A57210">
        <w:rPr>
          <w:rFonts w:cstheme="minorHAnsi"/>
        </w:rPr>
        <w:t>udden deaths reported in the PSUR 16 (</w:t>
      </w:r>
      <w:r w:rsidR="00E077C9" w:rsidRPr="00A57210">
        <w:rPr>
          <w:rFonts w:cstheme="minorHAnsi"/>
        </w:rPr>
        <w:t xml:space="preserve">deaths </w:t>
      </w:r>
      <w:r w:rsidR="00F642B8" w:rsidRPr="00A57210">
        <w:rPr>
          <w:rFonts w:cstheme="minorHAnsi"/>
        </w:rPr>
        <w:t>up to 22 October 2011</w:t>
      </w:r>
      <w:r w:rsidR="00E077C9" w:rsidRPr="00A57210">
        <w:rPr>
          <w:rFonts w:cstheme="minorHAnsi"/>
        </w:rPr>
        <w:t xml:space="preserve"> where age at vaccination, and time to death was recorded to be less than 1</w:t>
      </w:r>
      <w:r w:rsidR="004A31FE">
        <w:rPr>
          <w:rFonts w:cstheme="minorHAnsi"/>
        </w:rPr>
        <w:t>4</w:t>
      </w:r>
      <w:r w:rsidR="00E077C9" w:rsidRPr="00A57210">
        <w:rPr>
          <w:rFonts w:cstheme="minorHAnsi"/>
        </w:rPr>
        <w:t xml:space="preserve"> days</w:t>
      </w:r>
      <w:r w:rsidR="00F642B8" w:rsidRPr="00A57210">
        <w:rPr>
          <w:rFonts w:cstheme="minorHAnsi"/>
        </w:rPr>
        <w:t>) are missing from the PSUR 19 (</w:t>
      </w:r>
      <w:r w:rsidR="00E077C9" w:rsidRPr="00A57210">
        <w:rPr>
          <w:rFonts w:cstheme="minorHAnsi"/>
        </w:rPr>
        <w:t xml:space="preserve">deaths </w:t>
      </w:r>
      <w:r w:rsidR="00F642B8" w:rsidRPr="00A57210">
        <w:rPr>
          <w:rFonts w:cstheme="minorHAnsi"/>
        </w:rPr>
        <w:t>up to 22 October 2014)</w:t>
      </w:r>
      <w:r w:rsidR="00E077C9" w:rsidRPr="00A57210">
        <w:rPr>
          <w:rFonts w:cstheme="minorHAnsi"/>
        </w:rPr>
        <w:t>. The</w:t>
      </w:r>
      <w:r w:rsidR="00F642B8" w:rsidRPr="00A57210">
        <w:rPr>
          <w:rFonts w:cstheme="minorHAnsi"/>
        </w:rPr>
        <w:t xml:space="preserve"> cumulative deaths reported are lower in the PSUR 19 than in the PSUR 16.</w:t>
      </w:r>
      <w:r w:rsidR="0094762F" w:rsidRPr="00A57210">
        <w:rPr>
          <w:rFonts w:cstheme="minorHAnsi"/>
        </w:rPr>
        <w:t xml:space="preserve"> In children over one year of age, t</w:t>
      </w:r>
      <w:r w:rsidR="00F642B8" w:rsidRPr="00A57210">
        <w:rPr>
          <w:rFonts w:cstheme="minorHAnsi"/>
        </w:rPr>
        <w:t xml:space="preserve">here are </w:t>
      </w:r>
      <w:r w:rsidR="00E077C9" w:rsidRPr="00A57210">
        <w:rPr>
          <w:rFonts w:cstheme="minorHAnsi"/>
        </w:rPr>
        <w:t xml:space="preserve">only </w:t>
      </w:r>
      <w:r w:rsidR="00F642B8" w:rsidRPr="00A57210">
        <w:rPr>
          <w:rFonts w:cstheme="minorHAnsi"/>
        </w:rPr>
        <w:t>5 deaths</w:t>
      </w:r>
      <w:r w:rsidR="0094762F" w:rsidRPr="00A57210">
        <w:rPr>
          <w:rFonts w:cstheme="minorHAnsi"/>
        </w:rPr>
        <w:t xml:space="preserve"> recorded</w:t>
      </w:r>
      <w:r w:rsidR="00F642B8" w:rsidRPr="00A57210">
        <w:rPr>
          <w:rFonts w:cstheme="minorHAnsi"/>
        </w:rPr>
        <w:t xml:space="preserve"> in the PSUR </w:t>
      </w:r>
      <w:r w:rsidR="00E077C9" w:rsidRPr="00A57210">
        <w:rPr>
          <w:rFonts w:cstheme="minorHAnsi"/>
        </w:rPr>
        <w:t xml:space="preserve">19 </w:t>
      </w:r>
      <w:r w:rsidR="0094762F" w:rsidRPr="00A57210">
        <w:rPr>
          <w:rFonts w:cstheme="minorHAnsi"/>
        </w:rPr>
        <w:t>in the first 19 days after vaccination, where the PSUR 16 reports</w:t>
      </w:r>
      <w:r w:rsidR="00F642B8" w:rsidRPr="00A57210">
        <w:rPr>
          <w:rFonts w:cstheme="minorHAnsi"/>
        </w:rPr>
        <w:t xml:space="preserve"> 8 deaths.  </w:t>
      </w:r>
      <w:r w:rsidR="007075F5">
        <w:rPr>
          <w:rFonts w:cstheme="minorHAnsi"/>
        </w:rPr>
        <w:t>The  numbers are not consistent with each other. We wonder why this is so.</w:t>
      </w:r>
      <w:r w:rsidR="004A31FE">
        <w:rPr>
          <w:rFonts w:cstheme="minorHAnsi"/>
        </w:rPr>
        <w:t xml:space="preserve"> </w:t>
      </w:r>
    </w:p>
    <w:p w:rsidR="00792878" w:rsidRPr="00A57210" w:rsidRDefault="00B44BD6" w:rsidP="00F642B8">
      <w:pPr>
        <w:rPr>
          <w:rFonts w:cstheme="minorHAnsi"/>
        </w:rPr>
      </w:pPr>
      <w:r w:rsidRPr="00A57210">
        <w:rPr>
          <w:rFonts w:cstheme="minorHAnsi"/>
        </w:rPr>
        <w:t xml:space="preserve">Ten years after the publication of </w:t>
      </w:r>
      <w:r w:rsidR="009D024B" w:rsidRPr="00A57210">
        <w:rPr>
          <w:rFonts w:cstheme="minorHAnsi"/>
        </w:rPr>
        <w:t xml:space="preserve">a </w:t>
      </w:r>
      <w:r w:rsidR="007A4E9D" w:rsidRPr="00A57210">
        <w:rPr>
          <w:rFonts w:cstheme="minorHAnsi"/>
        </w:rPr>
        <w:t>Center for Disease Control paper examining a relationship between</w:t>
      </w:r>
      <w:r w:rsidRPr="00A57210">
        <w:rPr>
          <w:rFonts w:cstheme="minorHAnsi"/>
        </w:rPr>
        <w:t xml:space="preserve"> MMR and autism (10)</w:t>
      </w:r>
      <w:r w:rsidR="009D024B" w:rsidRPr="00A57210">
        <w:rPr>
          <w:rFonts w:cstheme="minorHAnsi"/>
        </w:rPr>
        <w:t xml:space="preserve">, </w:t>
      </w:r>
      <w:r w:rsidR="007126F4" w:rsidRPr="00A57210">
        <w:rPr>
          <w:rFonts w:cstheme="minorHAnsi"/>
        </w:rPr>
        <w:t>one of the author</w:t>
      </w:r>
      <w:r w:rsidR="007126F4">
        <w:rPr>
          <w:rFonts w:cstheme="minorHAnsi"/>
        </w:rPr>
        <w:t xml:space="preserve">s </w:t>
      </w:r>
      <w:r w:rsidR="009D024B" w:rsidRPr="00A57210">
        <w:rPr>
          <w:rFonts w:cstheme="minorHAnsi"/>
        </w:rPr>
        <w:t xml:space="preserve">William Thompson </w:t>
      </w:r>
      <w:r w:rsidRPr="00A57210">
        <w:rPr>
          <w:rFonts w:cstheme="minorHAnsi"/>
        </w:rPr>
        <w:t>admitted</w:t>
      </w:r>
      <w:r w:rsidR="007A4E9D" w:rsidRPr="00A57210">
        <w:rPr>
          <w:rFonts w:cstheme="minorHAnsi"/>
        </w:rPr>
        <w:t xml:space="preserve"> </w:t>
      </w:r>
      <w:r w:rsidR="00F07DAC" w:rsidRPr="00A57210">
        <w:rPr>
          <w:rFonts w:cstheme="minorHAnsi"/>
        </w:rPr>
        <w:t>that</w:t>
      </w:r>
      <w:r w:rsidR="007A4E9D" w:rsidRPr="00A57210">
        <w:rPr>
          <w:rFonts w:cstheme="minorHAnsi"/>
        </w:rPr>
        <w:t xml:space="preserve"> he and his co-authors omitted statistically significant information </w:t>
      </w:r>
      <w:r w:rsidR="00F07DAC" w:rsidRPr="00A57210">
        <w:rPr>
          <w:rFonts w:cstheme="minorHAnsi"/>
        </w:rPr>
        <w:t>that African American males who received MMR before the age of 36 months were at increased risk of autism (</w:t>
      </w:r>
      <w:r w:rsidRPr="00A57210">
        <w:rPr>
          <w:rFonts w:cstheme="minorHAnsi"/>
        </w:rPr>
        <w:t>11</w:t>
      </w:r>
      <w:r w:rsidR="00F07DAC" w:rsidRPr="00A57210">
        <w:rPr>
          <w:rFonts w:cstheme="minorHAnsi"/>
        </w:rPr>
        <w:t>). The authors deleted data of children without Georgia birth certificates (</w:t>
      </w:r>
      <w:r w:rsidRPr="00A57210">
        <w:rPr>
          <w:rFonts w:cstheme="minorHAnsi"/>
        </w:rPr>
        <w:t>12</w:t>
      </w:r>
      <w:r w:rsidR="00F07DAC" w:rsidRPr="00A57210">
        <w:rPr>
          <w:rFonts w:cstheme="minorHAnsi"/>
        </w:rPr>
        <w:t xml:space="preserve">) and so disqualified a disproportionate number of black children and presented their data that there was no increased risk.   It is not clear whether the authors of the PSUR 19 performed some similar retroactive disqualification of children </w:t>
      </w:r>
      <w:ins w:id="3" w:author="intel" w:date="2017-08-03T21:46:00Z">
        <w:r w:rsidR="00414B93">
          <w:rPr>
            <w:rFonts w:cstheme="minorHAnsi"/>
          </w:rPr>
          <w:t>documented</w:t>
        </w:r>
      </w:ins>
      <w:del w:id="4" w:author="intel" w:date="2017-08-03T21:46:00Z">
        <w:r w:rsidR="00F07DAC" w:rsidRPr="00A57210" w:rsidDel="00414B93">
          <w:rPr>
            <w:rFonts w:cstheme="minorHAnsi"/>
          </w:rPr>
          <w:delText>reported</w:delText>
        </w:r>
      </w:del>
      <w:r w:rsidR="00F07DAC" w:rsidRPr="00A57210">
        <w:rPr>
          <w:rFonts w:cstheme="minorHAnsi"/>
        </w:rPr>
        <w:t xml:space="preserve"> to have died in the PSUR 16.</w:t>
      </w:r>
    </w:p>
    <w:p w:rsidR="00F642B8" w:rsidRPr="00A57210" w:rsidRDefault="00F642B8" w:rsidP="00F642B8">
      <w:pPr>
        <w:rPr>
          <w:rFonts w:cstheme="minorHAnsi"/>
        </w:rPr>
      </w:pPr>
      <w:r w:rsidRPr="00A57210">
        <w:rPr>
          <w:rFonts w:cstheme="minorHAnsi"/>
        </w:rPr>
        <w:t xml:space="preserve">Table 3 presents the observed and expected deaths of the </w:t>
      </w:r>
      <w:r w:rsidR="007804BB" w:rsidRPr="00A57210">
        <w:rPr>
          <w:rFonts w:cstheme="minorHAnsi"/>
        </w:rPr>
        <w:t>PSUR 19</w:t>
      </w:r>
      <w:r w:rsidRPr="00A57210">
        <w:rPr>
          <w:rFonts w:cstheme="minorHAnsi"/>
        </w:rPr>
        <w:t xml:space="preserve"> and the</w:t>
      </w:r>
      <w:r w:rsidR="0094762F" w:rsidRPr="00A57210">
        <w:rPr>
          <w:rFonts w:cstheme="minorHAnsi"/>
        </w:rPr>
        <w:t xml:space="preserve"> observed deaths</w:t>
      </w:r>
      <w:r w:rsidRPr="00A57210">
        <w:rPr>
          <w:rFonts w:cstheme="minorHAnsi"/>
        </w:rPr>
        <w:t xml:space="preserve"> after restoring the deaths reported in PSUR 16. </w:t>
      </w:r>
    </w:p>
    <w:p w:rsidR="00A06E1C" w:rsidRPr="00A57210" w:rsidRDefault="00A06E1C" w:rsidP="00A06E1C">
      <w:pPr>
        <w:spacing w:line="360" w:lineRule="auto"/>
        <w:jc w:val="both"/>
        <w:rPr>
          <w:rFonts w:cstheme="minorHAnsi"/>
          <w:b/>
        </w:rPr>
      </w:pPr>
      <w:r w:rsidRPr="00A57210">
        <w:rPr>
          <w:rFonts w:cstheme="minorHAnsi"/>
          <w:b/>
        </w:rPr>
        <w:t>Table 3 Observed and Expected deaths in the second year 19</w:t>
      </w:r>
      <w:r w:rsidRPr="00A57210">
        <w:rPr>
          <w:rFonts w:cstheme="minorHAnsi"/>
          <w:b/>
          <w:vertAlign w:val="superscript"/>
        </w:rPr>
        <w:t>th</w:t>
      </w:r>
      <w:r w:rsidRPr="00A57210">
        <w:rPr>
          <w:rFonts w:cstheme="minorHAnsi"/>
          <w:b/>
        </w:rPr>
        <w:t xml:space="preserve"> PSUR</w:t>
      </w:r>
    </w:p>
    <w:p w:rsidR="00F642B8" w:rsidRPr="00A57210" w:rsidRDefault="00BC5612" w:rsidP="00F642B8">
      <w:pPr>
        <w:rPr>
          <w:rFonts w:cstheme="minorHAnsi"/>
        </w:rPr>
      </w:pPr>
      <w:r w:rsidRPr="00A57210">
        <w:rPr>
          <w:rFonts w:cstheme="minorHAnsi"/>
        </w:rPr>
        <w:object w:dxaOrig="9586" w:dyaOrig="10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3pt;height:508.3pt" o:ole="">
            <v:imagedata r:id="rId9" o:title=""/>
          </v:shape>
          <o:OLEObject Type="Embed" ProgID="Word.Document.12" ShapeID="_x0000_i1025" DrawAspect="Content" ObjectID="_1563972484" r:id="rId10"/>
        </w:object>
      </w:r>
      <w:r w:rsidR="00F642B8" w:rsidRPr="00A57210">
        <w:rPr>
          <w:rFonts w:cstheme="minorHAnsi"/>
        </w:rPr>
        <w:t xml:space="preserve">Source: Data </w:t>
      </w:r>
      <w:ins w:id="5" w:author="intel" w:date="2017-08-03T21:48:00Z">
        <w:r w:rsidR="00414B93">
          <w:rPr>
            <w:rFonts w:cstheme="minorHAnsi"/>
          </w:rPr>
          <w:t xml:space="preserve">adapted </w:t>
        </w:r>
      </w:ins>
      <w:r w:rsidR="00F642B8" w:rsidRPr="00A57210">
        <w:rPr>
          <w:rFonts w:cstheme="minorHAnsi"/>
        </w:rPr>
        <w:t>from Table 8 PSUR 19</w:t>
      </w:r>
      <w:r w:rsidR="0094762F" w:rsidRPr="00A57210">
        <w:rPr>
          <w:rFonts w:cstheme="minorHAnsi"/>
        </w:rPr>
        <w:t xml:space="preserve"> on page 447</w:t>
      </w:r>
    </w:p>
    <w:p w:rsidR="00F642B8" w:rsidRPr="00A57210" w:rsidRDefault="00F642B8" w:rsidP="00F642B8">
      <w:pPr>
        <w:rPr>
          <w:rFonts w:cstheme="minorHAnsi"/>
        </w:rPr>
      </w:pPr>
      <w:r w:rsidRPr="00A57210">
        <w:rPr>
          <w:rFonts w:cstheme="minorHAnsi"/>
        </w:rPr>
        <w:t xml:space="preserve">(*Data on deaths from the </w:t>
      </w:r>
      <w:r w:rsidR="007804BB" w:rsidRPr="00A57210">
        <w:rPr>
          <w:rFonts w:cstheme="minorHAnsi"/>
        </w:rPr>
        <w:t>PSUR 16</w:t>
      </w:r>
      <w:r w:rsidRPr="00A57210">
        <w:rPr>
          <w:rFonts w:cstheme="minorHAnsi"/>
        </w:rPr>
        <w:t xml:space="preserve"> from Table 36 on page 249</w:t>
      </w:r>
      <w:r w:rsidR="00AB4FC1">
        <w:rPr>
          <w:rFonts w:cstheme="minorHAnsi"/>
        </w:rPr>
        <w:t xml:space="preserve"> with Poisson 95% CI added-in</w:t>
      </w:r>
      <w:r w:rsidRPr="00A57210">
        <w:rPr>
          <w:rFonts w:cstheme="minorHAnsi"/>
        </w:rPr>
        <w:t>)</w:t>
      </w:r>
    </w:p>
    <w:p w:rsidR="00F642B8" w:rsidRPr="00A57210" w:rsidRDefault="00F642B8" w:rsidP="00F642B8">
      <w:pPr>
        <w:rPr>
          <w:rFonts w:cstheme="minorHAnsi"/>
        </w:rPr>
      </w:pPr>
    </w:p>
    <w:p w:rsidR="00F642B8" w:rsidRPr="00A57210" w:rsidRDefault="007C269E" w:rsidP="00F642B8">
      <w:pPr>
        <w:rPr>
          <w:rFonts w:cstheme="minorHAnsi"/>
        </w:rPr>
      </w:pPr>
      <w:r w:rsidRPr="00A57210">
        <w:rPr>
          <w:rFonts w:cstheme="minorHAnsi"/>
        </w:rPr>
        <w:t>When the observed death figures from the PSUR 16 are used, observed deaths are significantly higher than expected for the first four days after vaccination</w:t>
      </w:r>
      <w:r w:rsidR="000874CA" w:rsidRPr="00A57210">
        <w:rPr>
          <w:rFonts w:cstheme="minorHAnsi"/>
        </w:rPr>
        <w:t>. It must be borne in mind</w:t>
      </w:r>
      <w:r w:rsidR="00AB4FC1">
        <w:rPr>
          <w:rFonts w:cstheme="minorHAnsi"/>
        </w:rPr>
        <w:t xml:space="preserve"> as explained previously</w:t>
      </w:r>
      <w:r w:rsidR="000874CA" w:rsidRPr="00A57210">
        <w:rPr>
          <w:rFonts w:cstheme="minorHAnsi"/>
        </w:rPr>
        <w:t xml:space="preserve"> that the observed deaths are passively collected and so is likely to be an underestimation. Expected deaths on the other hand are likely to be an overestimation as it is calculated assuming that all the doses distributed have been used without any wastage or any vaccine being discarded beyond their shelf life. </w:t>
      </w:r>
      <w:r w:rsidR="00774972" w:rsidRPr="00A57210">
        <w:rPr>
          <w:rFonts w:cstheme="minorHAnsi"/>
        </w:rPr>
        <w:t xml:space="preserve"> </w:t>
      </w:r>
      <w:r w:rsidR="00F642B8" w:rsidRPr="00A57210">
        <w:rPr>
          <w:rFonts w:cstheme="minorHAnsi"/>
        </w:rPr>
        <w:t xml:space="preserve">GSK </w:t>
      </w:r>
      <w:r w:rsidR="00A06E1C" w:rsidRPr="00A57210">
        <w:rPr>
          <w:rFonts w:cstheme="minorHAnsi"/>
        </w:rPr>
        <w:t xml:space="preserve">should </w:t>
      </w:r>
      <w:r w:rsidR="00F642B8" w:rsidRPr="00A57210">
        <w:rPr>
          <w:rFonts w:cstheme="minorHAnsi"/>
        </w:rPr>
        <w:t>have report</w:t>
      </w:r>
      <w:r w:rsidR="00A06E1C" w:rsidRPr="00A57210">
        <w:rPr>
          <w:rFonts w:cstheme="minorHAnsi"/>
        </w:rPr>
        <w:t>ed</w:t>
      </w:r>
      <w:r w:rsidR="000874CA" w:rsidRPr="00A57210">
        <w:rPr>
          <w:rFonts w:cstheme="minorHAnsi"/>
        </w:rPr>
        <w:t xml:space="preserve"> to the regulatory authority and medical practitioners of the</w:t>
      </w:r>
      <w:r w:rsidR="00F642B8" w:rsidRPr="00A57210">
        <w:rPr>
          <w:rFonts w:cstheme="minorHAnsi"/>
        </w:rPr>
        <w:t xml:space="preserve"> statistically significant increased risk of death in the</w:t>
      </w:r>
      <w:r w:rsidR="00A06E1C" w:rsidRPr="00A57210">
        <w:rPr>
          <w:rFonts w:cstheme="minorHAnsi"/>
        </w:rPr>
        <w:t xml:space="preserve"> 4 day</w:t>
      </w:r>
      <w:r w:rsidR="00F642B8" w:rsidRPr="00A57210">
        <w:rPr>
          <w:rFonts w:cstheme="minorHAnsi"/>
        </w:rPr>
        <w:t xml:space="preserve"> period after vaccination with </w:t>
      </w:r>
      <w:r w:rsidR="007804BB" w:rsidRPr="00A57210">
        <w:rPr>
          <w:rFonts w:cstheme="minorHAnsi"/>
        </w:rPr>
        <w:t>Infanrix hexa</w:t>
      </w:r>
      <w:r w:rsidR="00F642B8" w:rsidRPr="00A57210">
        <w:rPr>
          <w:rFonts w:cstheme="minorHAnsi"/>
        </w:rPr>
        <w:t xml:space="preserve">.  </w:t>
      </w:r>
    </w:p>
    <w:p w:rsidR="00F642B8" w:rsidRPr="00A57210" w:rsidRDefault="00A06E1C" w:rsidP="00F642B8">
      <w:pPr>
        <w:rPr>
          <w:rFonts w:cstheme="minorHAnsi"/>
          <w:b/>
        </w:rPr>
      </w:pPr>
      <w:r w:rsidRPr="00A57210">
        <w:rPr>
          <w:rFonts w:cstheme="minorHAnsi"/>
          <w:b/>
        </w:rPr>
        <w:t xml:space="preserve">Doses </w:t>
      </w:r>
      <w:r w:rsidR="00F642B8" w:rsidRPr="00A57210">
        <w:rPr>
          <w:rFonts w:cstheme="minorHAnsi"/>
          <w:b/>
        </w:rPr>
        <w:t>Used in the Second Year</w:t>
      </w:r>
    </w:p>
    <w:p w:rsidR="00F642B8" w:rsidRPr="00A57210" w:rsidRDefault="00F642B8" w:rsidP="00F642B8">
      <w:pPr>
        <w:rPr>
          <w:rFonts w:cstheme="minorHAnsi"/>
        </w:rPr>
      </w:pPr>
      <w:r w:rsidRPr="00A57210">
        <w:rPr>
          <w:rFonts w:cstheme="minorHAnsi"/>
        </w:rPr>
        <w:t>In the PSUR 19, it is assumed that 20.2% doses have bee</w:t>
      </w:r>
      <w:r w:rsidR="00A06E1C" w:rsidRPr="00A57210">
        <w:rPr>
          <w:rFonts w:cstheme="minorHAnsi"/>
        </w:rPr>
        <w:t xml:space="preserve">n used in the second year. </w:t>
      </w:r>
      <w:r w:rsidRPr="00A57210">
        <w:rPr>
          <w:rFonts w:cstheme="minorHAnsi"/>
        </w:rPr>
        <w:t>The PSUR states that since the distribution of the age at which subjects are vaccinated is unknown, the Company assumed that the proportion of adverse events (including deaths) by age is representative for the actual age distribution at vaccination. Thus as 20.2% of adverse events occurred in children above 1 year</w:t>
      </w:r>
      <w:r w:rsidR="00522B47" w:rsidRPr="00A57210">
        <w:rPr>
          <w:rFonts w:cstheme="minorHAnsi"/>
        </w:rPr>
        <w:t>,</w:t>
      </w:r>
      <w:r w:rsidRPr="00A57210">
        <w:rPr>
          <w:rFonts w:cstheme="minorHAnsi"/>
        </w:rPr>
        <w:t xml:space="preserve"> the company assumed that 20.2% doses were used in this age group. </w:t>
      </w:r>
    </w:p>
    <w:p w:rsidR="00F642B8" w:rsidRPr="00A57210" w:rsidRDefault="00F642B8" w:rsidP="00F642B8">
      <w:pPr>
        <w:rPr>
          <w:rFonts w:cstheme="minorHAnsi"/>
        </w:rPr>
      </w:pPr>
      <w:r w:rsidRPr="00A57210">
        <w:rPr>
          <w:rFonts w:cstheme="minorHAnsi"/>
        </w:rPr>
        <w:t xml:space="preserve">It is </w:t>
      </w:r>
      <w:r w:rsidR="00A06E1C" w:rsidRPr="00A57210">
        <w:rPr>
          <w:rFonts w:cstheme="minorHAnsi"/>
        </w:rPr>
        <w:t>facile to</w:t>
      </w:r>
      <w:r w:rsidRPr="00A57210">
        <w:rPr>
          <w:rFonts w:cstheme="minorHAnsi"/>
        </w:rPr>
        <w:t xml:space="preserve"> estimate the number of doses used in the second year from the observed adverse events </w:t>
      </w:r>
      <w:r w:rsidR="00A06E1C" w:rsidRPr="00A57210">
        <w:rPr>
          <w:rFonts w:cstheme="minorHAnsi"/>
        </w:rPr>
        <w:t>(</w:t>
      </w:r>
      <w:r w:rsidRPr="00A57210">
        <w:rPr>
          <w:rFonts w:cstheme="minorHAnsi"/>
        </w:rPr>
        <w:t>including deaths</w:t>
      </w:r>
      <w:r w:rsidR="00A06E1C" w:rsidRPr="00A57210">
        <w:rPr>
          <w:rFonts w:cstheme="minorHAnsi"/>
        </w:rPr>
        <w:t>)</w:t>
      </w:r>
      <w:r w:rsidRPr="00A57210">
        <w:rPr>
          <w:rFonts w:cstheme="minorHAnsi"/>
        </w:rPr>
        <w:t xml:space="preserve">, and then use this estimate of doses to calculate the expected deaths, and </w:t>
      </w:r>
      <w:r w:rsidR="00A06E1C" w:rsidRPr="00A57210">
        <w:rPr>
          <w:rFonts w:cstheme="minorHAnsi"/>
        </w:rPr>
        <w:t xml:space="preserve">finally </w:t>
      </w:r>
      <w:r w:rsidRPr="00A57210">
        <w:rPr>
          <w:rFonts w:cstheme="minorHAnsi"/>
        </w:rPr>
        <w:t xml:space="preserve">to compare this expected deaths with observed deaths – given that the </w:t>
      </w:r>
      <w:r w:rsidR="00522B47" w:rsidRPr="00A57210">
        <w:rPr>
          <w:rFonts w:cstheme="minorHAnsi"/>
        </w:rPr>
        <w:t xml:space="preserve">estimate of </w:t>
      </w:r>
      <w:r w:rsidRPr="00A57210">
        <w:rPr>
          <w:rFonts w:cstheme="minorHAnsi"/>
        </w:rPr>
        <w:t xml:space="preserve">expected deaths is </w:t>
      </w:r>
      <w:r w:rsidR="00522B47" w:rsidRPr="00A57210">
        <w:rPr>
          <w:rFonts w:cstheme="minorHAnsi"/>
        </w:rPr>
        <w:t xml:space="preserve">calculated </w:t>
      </w:r>
      <w:r w:rsidR="00A06E1C" w:rsidRPr="00A57210">
        <w:rPr>
          <w:rFonts w:cstheme="minorHAnsi"/>
        </w:rPr>
        <w:t xml:space="preserve">from </w:t>
      </w:r>
      <w:r w:rsidR="00522B47" w:rsidRPr="00A57210">
        <w:rPr>
          <w:rFonts w:cstheme="minorHAnsi"/>
        </w:rPr>
        <w:t>the</w:t>
      </w:r>
      <w:r w:rsidRPr="00A57210">
        <w:rPr>
          <w:rFonts w:cstheme="minorHAnsi"/>
        </w:rPr>
        <w:t xml:space="preserve"> observed adverse events </w:t>
      </w:r>
      <w:r w:rsidR="00A06E1C" w:rsidRPr="00A57210">
        <w:rPr>
          <w:rFonts w:cstheme="minorHAnsi"/>
        </w:rPr>
        <w:t>(</w:t>
      </w:r>
      <w:r w:rsidRPr="00A57210">
        <w:rPr>
          <w:rFonts w:cstheme="minorHAnsi"/>
        </w:rPr>
        <w:t>including deaths</w:t>
      </w:r>
      <w:r w:rsidR="00A06E1C" w:rsidRPr="00A57210">
        <w:rPr>
          <w:rFonts w:cstheme="minorHAnsi"/>
        </w:rPr>
        <w:t>)</w:t>
      </w:r>
      <w:r w:rsidRPr="00A57210">
        <w:rPr>
          <w:rFonts w:cstheme="minorHAnsi"/>
        </w:rPr>
        <w:t xml:space="preserve"> in the first place. </w:t>
      </w:r>
    </w:p>
    <w:p w:rsidR="00F642B8" w:rsidRPr="00A57210" w:rsidRDefault="00F642B8" w:rsidP="00F642B8">
      <w:pPr>
        <w:rPr>
          <w:rFonts w:cstheme="minorHAnsi"/>
        </w:rPr>
      </w:pPr>
      <w:r w:rsidRPr="00A57210">
        <w:rPr>
          <w:rFonts w:cstheme="minorHAnsi"/>
        </w:rPr>
        <w:t>Assuming that all deaths following vaccination are coincidental SIDS/SUD</w:t>
      </w:r>
      <w:r w:rsidR="00A06E1C" w:rsidRPr="00A57210">
        <w:rPr>
          <w:rFonts w:cstheme="minorHAnsi"/>
        </w:rPr>
        <w:t xml:space="preserve"> and not causally related to the vaccine</w:t>
      </w:r>
      <w:r w:rsidRPr="00A57210">
        <w:rPr>
          <w:rFonts w:cstheme="minorHAnsi"/>
        </w:rPr>
        <w:t xml:space="preserve">, and given that (according to the PSUR 19) </w:t>
      </w:r>
      <w:r w:rsidR="00B9356C" w:rsidRPr="00A57210">
        <w:rPr>
          <w:rFonts w:cstheme="minorHAnsi"/>
        </w:rPr>
        <w:t xml:space="preserve">the natural frequency of </w:t>
      </w:r>
      <w:r w:rsidRPr="00A57210">
        <w:rPr>
          <w:rFonts w:cstheme="minorHAnsi"/>
        </w:rPr>
        <w:t xml:space="preserve">sudden deaths in the first year </w:t>
      </w:r>
      <w:r w:rsidR="00AB4FC1">
        <w:rPr>
          <w:rFonts w:cstheme="minorHAnsi"/>
        </w:rPr>
        <w:t>is</w:t>
      </w:r>
      <w:r w:rsidRPr="00A57210">
        <w:rPr>
          <w:rFonts w:cstheme="minorHAnsi"/>
        </w:rPr>
        <w:t xml:space="preserve"> 44 times </w:t>
      </w:r>
      <w:r w:rsidR="00B9356C" w:rsidRPr="00A57210">
        <w:rPr>
          <w:rFonts w:cstheme="minorHAnsi"/>
        </w:rPr>
        <w:t xml:space="preserve">higher </w:t>
      </w:r>
      <w:r w:rsidR="00A06E1C" w:rsidRPr="00A57210">
        <w:rPr>
          <w:rFonts w:cstheme="minorHAnsi"/>
        </w:rPr>
        <w:t>than</w:t>
      </w:r>
      <w:r w:rsidR="00B9356C" w:rsidRPr="00A57210">
        <w:rPr>
          <w:rFonts w:cstheme="minorHAnsi"/>
        </w:rPr>
        <w:t xml:space="preserve"> that</w:t>
      </w:r>
      <w:r w:rsidR="00A06E1C" w:rsidRPr="00A57210">
        <w:rPr>
          <w:rFonts w:cstheme="minorHAnsi"/>
        </w:rPr>
        <w:t xml:space="preserve"> in the second year (0.441</w:t>
      </w:r>
      <w:r w:rsidRPr="00A57210">
        <w:rPr>
          <w:rFonts w:cstheme="minorHAnsi"/>
        </w:rPr>
        <w:t>/1000</w:t>
      </w:r>
      <w:r w:rsidR="00A06E1C" w:rsidRPr="00A57210">
        <w:rPr>
          <w:rFonts w:cstheme="minorHAnsi"/>
        </w:rPr>
        <w:t xml:space="preserve"> </w:t>
      </w:r>
      <w:r w:rsidRPr="00A57210">
        <w:rPr>
          <w:rFonts w:cstheme="minorHAnsi"/>
        </w:rPr>
        <w:t>in the first year and 0.0102/1000 in the second year), 44 times as many children have to be vaccinated in the second year to reach the same number of deaths as in the first year. In a cohort of 100 deaths, if 20% of sudden deaths happen in the second year</w:t>
      </w:r>
      <w:r w:rsidR="0079293D" w:rsidRPr="00A57210">
        <w:rPr>
          <w:rFonts w:cstheme="minorHAnsi"/>
        </w:rPr>
        <w:t xml:space="preserve"> and 80% first year,</w:t>
      </w:r>
      <w:r w:rsidRPr="00A57210">
        <w:rPr>
          <w:rFonts w:cstheme="minorHAnsi"/>
        </w:rPr>
        <w:t xml:space="preserve"> 880 children have to be vaccinated in the second year for every 80  vaccinated in the first year. In that case, it must be assumed that 91% of all doses of </w:t>
      </w:r>
      <w:r w:rsidR="007804BB" w:rsidRPr="00A57210">
        <w:rPr>
          <w:rFonts w:cstheme="minorHAnsi"/>
        </w:rPr>
        <w:t>Infanrix hexa</w:t>
      </w:r>
      <w:r w:rsidRPr="00A57210">
        <w:rPr>
          <w:rFonts w:cstheme="minorHAnsi"/>
        </w:rPr>
        <w:t xml:space="preserve"> are used in the second year and only 9% is used in the first year. This reflects the absurdity that one must confront if we calculate dose distribution by age, from the age distribution of adverse events that include sudden deaths</w:t>
      </w:r>
      <w:r w:rsidR="0079293D" w:rsidRPr="00A57210">
        <w:rPr>
          <w:rFonts w:cstheme="minorHAnsi"/>
        </w:rPr>
        <w:t>,</w:t>
      </w:r>
      <w:r w:rsidRPr="00A57210">
        <w:rPr>
          <w:rFonts w:cstheme="minorHAnsi"/>
        </w:rPr>
        <w:t xml:space="preserve"> as done in the GSK document. </w:t>
      </w:r>
    </w:p>
    <w:p w:rsidR="00F642B8" w:rsidRPr="00A57210" w:rsidRDefault="00F642B8" w:rsidP="00F642B8">
      <w:pPr>
        <w:rPr>
          <w:rFonts w:cstheme="minorHAnsi"/>
        </w:rPr>
      </w:pPr>
      <w:r w:rsidRPr="00A57210">
        <w:rPr>
          <w:rFonts w:cstheme="minorHAnsi"/>
        </w:rPr>
        <w:t xml:space="preserve">The only way to estimate the number of doses used in the second year, is to </w:t>
      </w:r>
      <w:r w:rsidR="001F5CBE">
        <w:rPr>
          <w:rFonts w:cstheme="minorHAnsi"/>
        </w:rPr>
        <w:t>examine</w:t>
      </w:r>
      <w:r w:rsidRPr="00A57210">
        <w:rPr>
          <w:rFonts w:cstheme="minorHAnsi"/>
        </w:rPr>
        <w:t xml:space="preserve"> the vaccination schedules in different countries – looking at countries that advise the fourth dose in the second year</w:t>
      </w:r>
      <w:r w:rsidR="00AB4FC1">
        <w:rPr>
          <w:rFonts w:cstheme="minorHAnsi"/>
        </w:rPr>
        <w:t xml:space="preserve"> and the countries that do not advise any doses in the second year. A weightage can be given for the number of doses distributed in these countries and the final</w:t>
      </w:r>
      <w:r w:rsidR="001F5CBE">
        <w:rPr>
          <w:rFonts w:cstheme="minorHAnsi"/>
        </w:rPr>
        <w:t xml:space="preserve"> calculation of proportion of doses used in the second year must factor in the dropout rate</w:t>
      </w:r>
      <w:r w:rsidRPr="00A57210">
        <w:rPr>
          <w:rFonts w:cstheme="minorHAnsi"/>
        </w:rPr>
        <w:t xml:space="preserve"> (children dropping out of the vaccination programme after receiving the first dose</w:t>
      </w:r>
      <w:r w:rsidR="001F5CBE">
        <w:rPr>
          <w:rFonts w:cstheme="minorHAnsi"/>
        </w:rPr>
        <w:t>s</w:t>
      </w:r>
      <w:r w:rsidRPr="00A57210">
        <w:rPr>
          <w:rFonts w:cstheme="minorHAnsi"/>
        </w:rPr>
        <w:t>)</w:t>
      </w:r>
      <w:r w:rsidR="001F5CBE">
        <w:rPr>
          <w:rFonts w:cstheme="minorHAnsi"/>
        </w:rPr>
        <w:t>.</w:t>
      </w:r>
      <w:r w:rsidRPr="00A57210">
        <w:rPr>
          <w:rFonts w:cstheme="minorHAnsi"/>
        </w:rPr>
        <w:t xml:space="preserve"> </w:t>
      </w:r>
      <w:r w:rsidR="00B9356C" w:rsidRPr="00A57210">
        <w:rPr>
          <w:rFonts w:cstheme="minorHAnsi"/>
        </w:rPr>
        <w:t>I</w:t>
      </w:r>
      <w:r w:rsidRPr="00A57210">
        <w:rPr>
          <w:rFonts w:cstheme="minorHAnsi"/>
        </w:rPr>
        <w:t>t would seem that 9.4%</w:t>
      </w:r>
      <w:r w:rsidR="0079293D" w:rsidRPr="00A57210">
        <w:rPr>
          <w:rFonts w:cstheme="minorHAnsi"/>
        </w:rPr>
        <w:t xml:space="preserve"> of total doses </w:t>
      </w:r>
      <w:del w:id="6" w:author="intel" w:date="2017-08-03T21:51:00Z">
        <w:r w:rsidRPr="00A57210" w:rsidDel="00414B93">
          <w:rPr>
            <w:rFonts w:cstheme="minorHAnsi"/>
          </w:rPr>
          <w:delText>is</w:delText>
        </w:r>
      </w:del>
      <w:ins w:id="7" w:author="intel" w:date="2017-08-03T21:51:00Z">
        <w:r w:rsidR="00414B93" w:rsidRPr="00A57210">
          <w:rPr>
            <w:rFonts w:cstheme="minorHAnsi"/>
          </w:rPr>
          <w:t>are</w:t>
        </w:r>
      </w:ins>
      <w:r w:rsidRPr="00A57210">
        <w:rPr>
          <w:rFonts w:cstheme="minorHAnsi"/>
        </w:rPr>
        <w:t xml:space="preserve"> probably a reasonable estimate of doses</w:t>
      </w:r>
      <w:r w:rsidR="0079293D" w:rsidRPr="00A57210">
        <w:rPr>
          <w:rFonts w:cstheme="minorHAnsi"/>
        </w:rPr>
        <w:t xml:space="preserve"> used</w:t>
      </w:r>
      <w:r w:rsidRPr="00A57210">
        <w:rPr>
          <w:rFonts w:cstheme="minorHAnsi"/>
        </w:rPr>
        <w:t xml:space="preserve"> in the second year</w:t>
      </w:r>
      <w:r w:rsidR="0079293D" w:rsidRPr="00A57210">
        <w:rPr>
          <w:rFonts w:cstheme="minorHAnsi"/>
        </w:rPr>
        <w:t xml:space="preserve"> and t</w:t>
      </w:r>
      <w:r w:rsidR="00F46A94" w:rsidRPr="00A57210">
        <w:rPr>
          <w:rFonts w:cstheme="minorHAnsi"/>
        </w:rPr>
        <w:t xml:space="preserve">his is the figure used in the </w:t>
      </w:r>
      <w:del w:id="8" w:author="intel" w:date="2017-08-03T21:25:00Z">
        <w:r w:rsidR="0079293D" w:rsidRPr="00A57210" w:rsidDel="004647C3">
          <w:rPr>
            <w:rFonts w:cstheme="minorHAnsi"/>
          </w:rPr>
          <w:delText xml:space="preserve"> </w:delText>
        </w:r>
      </w:del>
      <w:r w:rsidR="0079293D" w:rsidRPr="00A57210">
        <w:rPr>
          <w:rFonts w:cstheme="minorHAnsi"/>
        </w:rPr>
        <w:t>PSUR</w:t>
      </w:r>
      <w:r w:rsidR="00F46A94" w:rsidRPr="00A57210">
        <w:rPr>
          <w:rFonts w:cstheme="minorHAnsi"/>
        </w:rPr>
        <w:t xml:space="preserve"> 15</w:t>
      </w:r>
      <w:r w:rsidRPr="00A57210">
        <w:rPr>
          <w:rFonts w:cstheme="minorHAnsi"/>
        </w:rPr>
        <w:t xml:space="preserve">. </w:t>
      </w:r>
    </w:p>
    <w:p w:rsidR="00774972" w:rsidRPr="00A57210" w:rsidRDefault="005E44AF" w:rsidP="00F642B8">
      <w:pPr>
        <w:rPr>
          <w:rFonts w:cstheme="minorHAnsi"/>
          <w:b/>
        </w:rPr>
      </w:pPr>
      <w:r w:rsidRPr="00A57210">
        <w:rPr>
          <w:rFonts w:cstheme="minorHAnsi"/>
          <w:b/>
        </w:rPr>
        <w:t xml:space="preserve">The </w:t>
      </w:r>
      <w:r w:rsidR="00774972" w:rsidRPr="00A57210">
        <w:rPr>
          <w:rFonts w:cstheme="minorHAnsi"/>
          <w:b/>
        </w:rPr>
        <w:t>Ethical Dilemma</w:t>
      </w:r>
      <w:r w:rsidR="00724CD4" w:rsidRPr="00A57210">
        <w:rPr>
          <w:rFonts w:cstheme="minorHAnsi"/>
          <w:b/>
        </w:rPr>
        <w:t xml:space="preserve"> – The Trolley Problem</w:t>
      </w:r>
    </w:p>
    <w:p w:rsidR="006B487C" w:rsidRDefault="002E401A" w:rsidP="00F642B8">
      <w:pPr>
        <w:rPr>
          <w:rFonts w:cstheme="minorHAnsi"/>
        </w:rPr>
      </w:pPr>
      <w:r w:rsidRPr="00A57210">
        <w:rPr>
          <w:rFonts w:cstheme="minorHAnsi"/>
        </w:rPr>
        <w:t xml:space="preserve">This commentary does not attempt to examine if these </w:t>
      </w:r>
      <w:r w:rsidR="00266924" w:rsidRPr="00A57210">
        <w:rPr>
          <w:rFonts w:cstheme="minorHAnsi"/>
        </w:rPr>
        <w:t>excess death after vaccination</w:t>
      </w:r>
      <w:r w:rsidR="005E44AF" w:rsidRPr="00A57210">
        <w:rPr>
          <w:rFonts w:cstheme="minorHAnsi"/>
        </w:rPr>
        <w:t>,</w:t>
      </w:r>
      <w:r w:rsidR="00266924" w:rsidRPr="00A57210">
        <w:rPr>
          <w:rFonts w:cstheme="minorHAnsi"/>
        </w:rPr>
        <w:t xml:space="preserve"> </w:t>
      </w:r>
      <w:r w:rsidR="005E44AF" w:rsidRPr="00A57210">
        <w:rPr>
          <w:rFonts w:cstheme="minorHAnsi"/>
        </w:rPr>
        <w:t>(</w:t>
      </w:r>
      <w:r w:rsidR="00266924" w:rsidRPr="00A57210">
        <w:rPr>
          <w:rFonts w:cstheme="minorHAnsi"/>
        </w:rPr>
        <w:t>presum</w:t>
      </w:r>
      <w:r w:rsidR="005E44AF" w:rsidRPr="00A57210">
        <w:rPr>
          <w:rFonts w:cstheme="minorHAnsi"/>
        </w:rPr>
        <w:t>ed to</w:t>
      </w:r>
      <w:r w:rsidR="00266924" w:rsidRPr="00A57210">
        <w:rPr>
          <w:rFonts w:cstheme="minorHAnsi"/>
        </w:rPr>
        <w:t xml:space="preserve"> </w:t>
      </w:r>
      <w:r w:rsidR="008C0030">
        <w:rPr>
          <w:rFonts w:cstheme="minorHAnsi"/>
        </w:rPr>
        <w:t xml:space="preserve">be </w:t>
      </w:r>
      <w:r w:rsidR="00266924" w:rsidRPr="00A57210">
        <w:rPr>
          <w:rFonts w:cstheme="minorHAnsi"/>
        </w:rPr>
        <w:t>caused by the vaccine</w:t>
      </w:r>
      <w:r w:rsidR="005E44AF" w:rsidRPr="00A57210">
        <w:rPr>
          <w:rFonts w:cstheme="minorHAnsi"/>
        </w:rPr>
        <w:t>)</w:t>
      </w:r>
      <w:r w:rsidRPr="00A57210">
        <w:rPr>
          <w:rFonts w:cstheme="minorHAnsi"/>
        </w:rPr>
        <w:t xml:space="preserve"> can be offset </w:t>
      </w:r>
      <w:r w:rsidR="008C0030">
        <w:rPr>
          <w:rFonts w:cstheme="minorHAnsi"/>
        </w:rPr>
        <w:t>against</w:t>
      </w:r>
      <w:r w:rsidRPr="00A57210">
        <w:rPr>
          <w:rFonts w:cstheme="minorHAnsi"/>
        </w:rPr>
        <w:t xml:space="preserve"> the</w:t>
      </w:r>
      <w:r w:rsidR="00266924" w:rsidRPr="00A57210">
        <w:rPr>
          <w:rFonts w:cstheme="minorHAnsi"/>
        </w:rPr>
        <w:t xml:space="preserve"> </w:t>
      </w:r>
      <w:r w:rsidRPr="00A57210">
        <w:rPr>
          <w:rFonts w:cstheme="minorHAnsi"/>
        </w:rPr>
        <w:t>lives saved through disease prevention by the vaccine.</w:t>
      </w:r>
      <w:r w:rsidRPr="00A57210">
        <w:rPr>
          <w:rFonts w:cstheme="minorHAnsi"/>
          <w:b/>
        </w:rPr>
        <w:t xml:space="preserve"> </w:t>
      </w:r>
      <w:r w:rsidRPr="00A57210">
        <w:rPr>
          <w:rFonts w:cstheme="minorHAnsi"/>
          <w:bCs/>
        </w:rPr>
        <w:t xml:space="preserve">In her classical thought experiment </w:t>
      </w:r>
      <w:r w:rsidR="00266924" w:rsidRPr="00A57210">
        <w:rPr>
          <w:rFonts w:cstheme="minorHAnsi"/>
          <w:bCs/>
        </w:rPr>
        <w:t xml:space="preserve">called the ‘Trolley dilemma’ </w:t>
      </w:r>
      <w:r w:rsidR="007B2317" w:rsidRPr="00A57210">
        <w:rPr>
          <w:rFonts w:cstheme="minorHAnsi"/>
          <w:bCs/>
        </w:rPr>
        <w:t xml:space="preserve">Philippa Foot </w:t>
      </w:r>
      <w:r w:rsidR="00D1054E" w:rsidRPr="00A57210">
        <w:rPr>
          <w:rFonts w:cstheme="minorHAnsi"/>
          <w:bCs/>
        </w:rPr>
        <w:t>asks if it is ethical to redirect a</w:t>
      </w:r>
      <w:r w:rsidR="007B2317" w:rsidRPr="00A57210">
        <w:rPr>
          <w:rFonts w:cstheme="minorHAnsi"/>
          <w:bCs/>
        </w:rPr>
        <w:t xml:space="preserve"> runaway trolley </w:t>
      </w:r>
      <w:r w:rsidRPr="00A57210">
        <w:rPr>
          <w:rFonts w:cstheme="minorHAnsi"/>
          <w:bCs/>
        </w:rPr>
        <w:t xml:space="preserve">on a track </w:t>
      </w:r>
      <w:r w:rsidR="00D1054E" w:rsidRPr="00A57210">
        <w:rPr>
          <w:rFonts w:cstheme="minorHAnsi"/>
          <w:bCs/>
        </w:rPr>
        <w:t>t</w:t>
      </w:r>
      <w:r w:rsidR="007B2317" w:rsidRPr="00A57210">
        <w:rPr>
          <w:rFonts w:cstheme="minorHAnsi"/>
          <w:bCs/>
        </w:rPr>
        <w:t>hat would kill 5 persons</w:t>
      </w:r>
      <w:r w:rsidR="00724CD4" w:rsidRPr="00A57210">
        <w:rPr>
          <w:rFonts w:cstheme="minorHAnsi"/>
          <w:bCs/>
        </w:rPr>
        <w:t>,</w:t>
      </w:r>
      <w:r w:rsidR="00D1054E" w:rsidRPr="00A57210">
        <w:rPr>
          <w:rFonts w:cstheme="minorHAnsi"/>
          <w:bCs/>
        </w:rPr>
        <w:t xml:space="preserve"> to another track where</w:t>
      </w:r>
      <w:r w:rsidRPr="00A57210">
        <w:rPr>
          <w:rFonts w:cstheme="minorHAnsi"/>
          <w:bCs/>
        </w:rPr>
        <w:t xml:space="preserve"> only</w:t>
      </w:r>
      <w:r w:rsidR="00D1054E" w:rsidRPr="00A57210">
        <w:rPr>
          <w:rFonts w:cstheme="minorHAnsi"/>
          <w:bCs/>
        </w:rPr>
        <w:t xml:space="preserve"> one would die</w:t>
      </w:r>
      <w:r w:rsidR="00A520F4" w:rsidRPr="00A57210">
        <w:rPr>
          <w:rFonts w:cstheme="minorHAnsi"/>
          <w:bCs/>
        </w:rPr>
        <w:t xml:space="preserve"> (1</w:t>
      </w:r>
      <w:r w:rsidR="00B44BD6" w:rsidRPr="00A57210">
        <w:rPr>
          <w:rFonts w:cstheme="minorHAnsi"/>
          <w:bCs/>
        </w:rPr>
        <w:t>3</w:t>
      </w:r>
      <w:r w:rsidR="00A520F4" w:rsidRPr="00A57210">
        <w:rPr>
          <w:rFonts w:cstheme="minorHAnsi"/>
          <w:bCs/>
        </w:rPr>
        <w:t>)</w:t>
      </w:r>
      <w:r w:rsidR="00D1054E" w:rsidRPr="00A57210">
        <w:rPr>
          <w:rFonts w:cstheme="minorHAnsi"/>
          <w:bCs/>
        </w:rPr>
        <w:t>.</w:t>
      </w:r>
      <w:r w:rsidR="00CE5D72" w:rsidRPr="00A57210">
        <w:rPr>
          <w:rFonts w:cstheme="minorHAnsi"/>
          <w:bCs/>
        </w:rPr>
        <w:t xml:space="preserve"> </w:t>
      </w:r>
      <w:r w:rsidR="00D1054E" w:rsidRPr="00A57210">
        <w:rPr>
          <w:rFonts w:cstheme="minorHAnsi"/>
          <w:bCs/>
        </w:rPr>
        <w:t>In a variation of the troll</w:t>
      </w:r>
      <w:r w:rsidRPr="00A57210">
        <w:rPr>
          <w:rFonts w:cstheme="minorHAnsi"/>
          <w:bCs/>
        </w:rPr>
        <w:t>e</w:t>
      </w:r>
      <w:r w:rsidR="00D1054E" w:rsidRPr="00A57210">
        <w:rPr>
          <w:rFonts w:cstheme="minorHAnsi"/>
          <w:bCs/>
        </w:rPr>
        <w:t>y dilemma</w:t>
      </w:r>
      <w:r w:rsidR="009D024B" w:rsidRPr="00A57210">
        <w:rPr>
          <w:rFonts w:cstheme="minorHAnsi"/>
          <w:bCs/>
        </w:rPr>
        <w:t xml:space="preserve"> the single person on the alternate track is the child of the person who can switch the tracks. </w:t>
      </w:r>
      <w:r w:rsidR="00D1054E" w:rsidRPr="00A57210">
        <w:rPr>
          <w:rFonts w:cstheme="minorHAnsi"/>
          <w:bCs/>
        </w:rPr>
        <w:t xml:space="preserve"> </w:t>
      </w:r>
      <w:r w:rsidR="00CE5D72" w:rsidRPr="00A57210">
        <w:rPr>
          <w:rFonts w:cstheme="minorHAnsi"/>
          <w:bCs/>
        </w:rPr>
        <w:t>Judith</w:t>
      </w:r>
      <w:r w:rsidR="00D1054E" w:rsidRPr="00A57210">
        <w:rPr>
          <w:rFonts w:cstheme="minorHAnsi"/>
          <w:bCs/>
        </w:rPr>
        <w:t xml:space="preserve"> Thomson </w:t>
      </w:r>
      <w:r w:rsidR="00B9356C" w:rsidRPr="00A57210">
        <w:rPr>
          <w:rFonts w:cstheme="minorHAnsi"/>
          <w:bCs/>
        </w:rPr>
        <w:t>assumes that five</w:t>
      </w:r>
      <w:r w:rsidR="00D1054E" w:rsidRPr="00A57210">
        <w:rPr>
          <w:rFonts w:cstheme="minorHAnsi"/>
          <w:bCs/>
        </w:rPr>
        <w:t xml:space="preserve"> lives can be saved with organ </w:t>
      </w:r>
      <w:r w:rsidRPr="00A57210">
        <w:rPr>
          <w:rFonts w:cstheme="minorHAnsi"/>
          <w:bCs/>
        </w:rPr>
        <w:t>transplants from one health dono</w:t>
      </w:r>
      <w:r w:rsidR="004F7E99" w:rsidRPr="00A57210">
        <w:rPr>
          <w:rFonts w:cstheme="minorHAnsi"/>
          <w:bCs/>
        </w:rPr>
        <w:t>r,</w:t>
      </w:r>
      <w:r w:rsidR="00D1054E" w:rsidRPr="00A57210">
        <w:rPr>
          <w:rFonts w:cstheme="minorHAnsi"/>
          <w:bCs/>
        </w:rPr>
        <w:t xml:space="preserve"> </w:t>
      </w:r>
      <w:r w:rsidR="00B9356C" w:rsidRPr="00A57210">
        <w:rPr>
          <w:rFonts w:cstheme="minorHAnsi"/>
          <w:bCs/>
        </w:rPr>
        <w:t xml:space="preserve">asks if it </w:t>
      </w:r>
      <w:r w:rsidR="00D1054E" w:rsidRPr="00A57210">
        <w:rPr>
          <w:rFonts w:cstheme="minorHAnsi"/>
          <w:bCs/>
        </w:rPr>
        <w:t xml:space="preserve">would be ethical to </w:t>
      </w:r>
      <w:r w:rsidR="004F7E99" w:rsidRPr="00A57210">
        <w:rPr>
          <w:rFonts w:cstheme="minorHAnsi"/>
          <w:bCs/>
        </w:rPr>
        <w:t xml:space="preserve">surreptitiously </w:t>
      </w:r>
      <w:r w:rsidRPr="00A57210">
        <w:rPr>
          <w:rFonts w:cstheme="minorHAnsi"/>
          <w:bCs/>
        </w:rPr>
        <w:t xml:space="preserve">kill </w:t>
      </w:r>
      <w:r w:rsidR="00A520F4" w:rsidRPr="00A57210">
        <w:rPr>
          <w:rFonts w:cstheme="minorHAnsi"/>
          <w:bCs/>
        </w:rPr>
        <w:t xml:space="preserve"> one</w:t>
      </w:r>
      <w:r w:rsidR="00A57210">
        <w:rPr>
          <w:rFonts w:cstheme="minorHAnsi"/>
          <w:bCs/>
        </w:rPr>
        <w:t xml:space="preserve"> person</w:t>
      </w:r>
      <w:r w:rsidR="00A520F4" w:rsidRPr="00A57210">
        <w:rPr>
          <w:rFonts w:cstheme="minorHAnsi"/>
          <w:bCs/>
        </w:rPr>
        <w:t xml:space="preserve"> to save the other five (1</w:t>
      </w:r>
      <w:r w:rsidR="00B44BD6" w:rsidRPr="00A57210">
        <w:rPr>
          <w:rFonts w:cstheme="minorHAnsi"/>
          <w:bCs/>
        </w:rPr>
        <w:t>4</w:t>
      </w:r>
      <w:r w:rsidR="00A520F4" w:rsidRPr="00A57210">
        <w:rPr>
          <w:rFonts w:cstheme="minorHAnsi"/>
          <w:bCs/>
        </w:rPr>
        <w:t>)</w:t>
      </w:r>
      <w:r w:rsidR="00CE5D72" w:rsidRPr="00A57210">
        <w:rPr>
          <w:rFonts w:cstheme="minorHAnsi"/>
          <w:bCs/>
        </w:rPr>
        <w:t>.</w:t>
      </w:r>
      <w:r w:rsidR="004F7E99" w:rsidRPr="00A57210">
        <w:rPr>
          <w:rFonts w:cstheme="minorHAnsi"/>
          <w:bCs/>
        </w:rPr>
        <w:t xml:space="preserve"> </w:t>
      </w:r>
      <w:r w:rsidR="005E44AF" w:rsidRPr="00A57210">
        <w:rPr>
          <w:rFonts w:cstheme="minorHAnsi"/>
        </w:rPr>
        <w:t>Ethicist</w:t>
      </w:r>
      <w:r w:rsidR="008C0030">
        <w:rPr>
          <w:rFonts w:cstheme="minorHAnsi"/>
        </w:rPr>
        <w:t>s</w:t>
      </w:r>
      <w:r w:rsidR="00266924" w:rsidRPr="00A57210">
        <w:rPr>
          <w:rFonts w:cstheme="minorHAnsi"/>
        </w:rPr>
        <w:t xml:space="preserve"> argue</w:t>
      </w:r>
      <w:ins w:id="9" w:author="intel" w:date="2017-08-03T21:26:00Z">
        <w:r w:rsidR="004647C3">
          <w:rPr>
            <w:rFonts w:cstheme="minorHAnsi"/>
          </w:rPr>
          <w:t xml:space="preserve"> </w:t>
        </w:r>
      </w:ins>
      <w:del w:id="10" w:author="intel" w:date="2017-08-03T21:26:00Z">
        <w:r w:rsidR="00266924" w:rsidRPr="00A57210" w:rsidDel="004647C3">
          <w:rPr>
            <w:rFonts w:cstheme="minorHAnsi"/>
          </w:rPr>
          <w:delText xml:space="preserve"> that one is not allowed to directly </w:delText>
        </w:r>
        <w:r w:rsidR="005E44AF" w:rsidRPr="00A57210" w:rsidDel="004647C3">
          <w:rPr>
            <w:rFonts w:cstheme="minorHAnsi"/>
          </w:rPr>
          <w:delText>bring about</w:delText>
        </w:r>
        <w:r w:rsidR="00266924" w:rsidRPr="00A57210" w:rsidDel="004647C3">
          <w:rPr>
            <w:rFonts w:cstheme="minorHAnsi"/>
          </w:rPr>
          <w:delText xml:space="preserve"> harm</w:delText>
        </w:r>
      </w:del>
      <w:ins w:id="11" w:author="intel" w:date="2017-08-03T21:26:00Z">
        <w:r w:rsidR="004647C3">
          <w:rPr>
            <w:rFonts w:cstheme="minorHAnsi"/>
          </w:rPr>
          <w:t xml:space="preserve">that the </w:t>
        </w:r>
      </w:ins>
      <w:ins w:id="12" w:author="intel" w:date="2017-08-03T21:28:00Z">
        <w:r w:rsidR="004647C3">
          <w:rPr>
            <w:rFonts w:cstheme="minorHAnsi"/>
          </w:rPr>
          <w:t>end cannot justify the means</w:t>
        </w:r>
      </w:ins>
      <w:del w:id="13" w:author="intel" w:date="2017-08-03T21:28:00Z">
        <w:r w:rsidR="00266924" w:rsidRPr="00A57210" w:rsidDel="004647C3">
          <w:rPr>
            <w:rFonts w:cstheme="minorHAnsi"/>
          </w:rPr>
          <w:delText xml:space="preserve">, even </w:delText>
        </w:r>
        <w:r w:rsidR="005E44AF" w:rsidRPr="00A57210" w:rsidDel="004647C3">
          <w:rPr>
            <w:rFonts w:cstheme="minorHAnsi"/>
          </w:rPr>
          <w:delText>if it</w:delText>
        </w:r>
        <w:r w:rsidR="008C0030" w:rsidDel="004647C3">
          <w:rPr>
            <w:rFonts w:cstheme="minorHAnsi"/>
          </w:rPr>
          <w:delText xml:space="preserve"> is</w:delText>
        </w:r>
        <w:r w:rsidR="005E44AF" w:rsidRPr="00A57210" w:rsidDel="004647C3">
          <w:rPr>
            <w:rFonts w:cstheme="minorHAnsi"/>
          </w:rPr>
          <w:delText xml:space="preserve"> for </w:delText>
        </w:r>
        <w:r w:rsidR="00266924" w:rsidRPr="00A57210" w:rsidDel="004647C3">
          <w:rPr>
            <w:rFonts w:cstheme="minorHAnsi"/>
          </w:rPr>
          <w:delText>a greater good</w:delText>
        </w:r>
      </w:del>
      <w:r w:rsidR="008C0030">
        <w:rPr>
          <w:rFonts w:cstheme="minorHAnsi"/>
        </w:rPr>
        <w:t xml:space="preserve">. </w:t>
      </w:r>
      <w:r w:rsidR="001F5CBE">
        <w:rPr>
          <w:rFonts w:cstheme="minorHAnsi"/>
        </w:rPr>
        <w:t>G</w:t>
      </w:r>
      <w:r w:rsidR="003E106F">
        <w:rPr>
          <w:rFonts w:cstheme="minorHAnsi"/>
        </w:rPr>
        <w:t xml:space="preserve">lossing over </w:t>
      </w:r>
      <w:r w:rsidR="005E44AF" w:rsidRPr="00A57210">
        <w:rPr>
          <w:rFonts w:cstheme="minorHAnsi"/>
        </w:rPr>
        <w:t>of the deaths</w:t>
      </w:r>
      <w:r w:rsidR="00724CD4" w:rsidRPr="00A57210">
        <w:rPr>
          <w:rFonts w:cstheme="minorHAnsi"/>
        </w:rPr>
        <w:t xml:space="preserve"> after vaccination</w:t>
      </w:r>
      <w:r w:rsidR="003E106F">
        <w:rPr>
          <w:rFonts w:cstheme="minorHAnsi"/>
        </w:rPr>
        <w:t xml:space="preserve"> can prevent/delay evaluation of the vaccine’s safety profile and this has potential to result in more</w:t>
      </w:r>
      <w:ins w:id="14" w:author="intel" w:date="2017-08-03T21:30:00Z">
        <w:r w:rsidR="004647C3">
          <w:rPr>
            <w:rFonts w:cstheme="minorHAnsi"/>
          </w:rPr>
          <w:t>,</w:t>
        </w:r>
      </w:ins>
      <w:ins w:id="15" w:author="intel" w:date="2017-08-03T21:29:00Z">
        <w:r w:rsidR="004647C3">
          <w:rPr>
            <w:rFonts w:cstheme="minorHAnsi"/>
          </w:rPr>
          <w:t xml:space="preserve"> </w:t>
        </w:r>
      </w:ins>
      <w:ins w:id="16" w:author="intel" w:date="2017-08-03T21:30:00Z">
        <w:r w:rsidR="004647C3">
          <w:rPr>
            <w:rFonts w:cstheme="minorHAnsi"/>
          </w:rPr>
          <w:t>unnecessary</w:t>
        </w:r>
      </w:ins>
      <w:r w:rsidR="003E106F">
        <w:rPr>
          <w:rFonts w:cstheme="minorHAnsi"/>
        </w:rPr>
        <w:t xml:space="preserve"> deaths</w:t>
      </w:r>
      <w:ins w:id="17" w:author="intel" w:date="2017-08-03T21:52:00Z">
        <w:r w:rsidR="00414B93">
          <w:rPr>
            <w:rFonts w:cstheme="minorHAnsi"/>
          </w:rPr>
          <w:t xml:space="preserve"> which is difficult to justify ethic</w:t>
        </w:r>
      </w:ins>
      <w:ins w:id="18" w:author="intel" w:date="2017-08-03T21:53:00Z">
        <w:r w:rsidR="00414B93">
          <w:rPr>
            <w:rFonts w:cstheme="minorHAnsi"/>
          </w:rPr>
          <w:t>ally</w:t>
        </w:r>
      </w:ins>
      <w:r w:rsidR="008851B9">
        <w:rPr>
          <w:rFonts w:cstheme="minorHAnsi"/>
        </w:rPr>
        <w:t xml:space="preserve">. </w:t>
      </w:r>
    </w:p>
    <w:p w:rsidR="006B487C" w:rsidRDefault="006B487C" w:rsidP="00F642B8">
      <w:pPr>
        <w:rPr>
          <w:rFonts w:cstheme="minorHAnsi"/>
        </w:rPr>
      </w:pPr>
    </w:p>
    <w:p w:rsidR="00F642B8" w:rsidRPr="00A57210" w:rsidRDefault="00F642B8" w:rsidP="00F642B8">
      <w:pPr>
        <w:rPr>
          <w:rFonts w:cstheme="minorHAnsi"/>
          <w:b/>
        </w:rPr>
      </w:pPr>
      <w:r w:rsidRPr="00A57210">
        <w:rPr>
          <w:rFonts w:cstheme="minorHAnsi"/>
          <w:b/>
        </w:rPr>
        <w:t>Relevance to India</w:t>
      </w:r>
    </w:p>
    <w:p w:rsidR="00F642B8" w:rsidRPr="00A57210" w:rsidRDefault="00F642B8" w:rsidP="00F642B8">
      <w:pPr>
        <w:rPr>
          <w:rFonts w:cstheme="minorHAnsi"/>
        </w:rPr>
      </w:pPr>
      <w:r w:rsidRPr="00A57210">
        <w:rPr>
          <w:rFonts w:cstheme="minorHAnsi"/>
        </w:rPr>
        <w:t>The regulatory authority of the Government of India is the Drug Controller General of India (DCGI).</w:t>
      </w:r>
      <w:r w:rsidR="00724CD4" w:rsidRPr="00A57210">
        <w:rPr>
          <w:rFonts w:cstheme="minorHAnsi"/>
        </w:rPr>
        <w:t xml:space="preserve"> According to the DCGI rules, </w:t>
      </w:r>
      <w:r w:rsidRPr="00A57210">
        <w:rPr>
          <w:rFonts w:cstheme="minorHAnsi"/>
        </w:rPr>
        <w:t>drug</w:t>
      </w:r>
      <w:r w:rsidR="00724CD4" w:rsidRPr="00A57210">
        <w:rPr>
          <w:rFonts w:cstheme="minorHAnsi"/>
        </w:rPr>
        <w:t>s</w:t>
      </w:r>
      <w:r w:rsidRPr="00A57210">
        <w:rPr>
          <w:rFonts w:cstheme="minorHAnsi"/>
        </w:rPr>
        <w:t xml:space="preserve"> approved in one or more countries like USA, UK, </w:t>
      </w:r>
      <w:r w:rsidR="0079293D" w:rsidRPr="00A57210">
        <w:rPr>
          <w:rFonts w:cstheme="minorHAnsi"/>
        </w:rPr>
        <w:t>Canada</w:t>
      </w:r>
      <w:r w:rsidRPr="00A57210">
        <w:rPr>
          <w:rFonts w:cstheme="minorHAnsi"/>
        </w:rPr>
        <w:t>, European Union</w:t>
      </w:r>
      <w:r w:rsidR="0079293D" w:rsidRPr="00A57210">
        <w:rPr>
          <w:rFonts w:cstheme="minorHAnsi"/>
        </w:rPr>
        <w:t>,</w:t>
      </w:r>
      <w:r w:rsidRPr="00A57210">
        <w:rPr>
          <w:rFonts w:cstheme="minorHAnsi"/>
        </w:rPr>
        <w:t xml:space="preserve"> Japan and Australia will be considered for approval in India (8)</w:t>
      </w:r>
      <w:r w:rsidR="00724CD4" w:rsidRPr="00A57210">
        <w:rPr>
          <w:rFonts w:cstheme="minorHAnsi"/>
        </w:rPr>
        <w:t xml:space="preserve">. </w:t>
      </w:r>
      <w:r w:rsidR="00574D4F" w:rsidRPr="00A57210">
        <w:rPr>
          <w:rFonts w:cstheme="minorHAnsi"/>
        </w:rPr>
        <w:t>Only b</w:t>
      </w:r>
      <w:r w:rsidRPr="00A57210">
        <w:rPr>
          <w:rFonts w:cstheme="minorHAnsi"/>
        </w:rPr>
        <w:t xml:space="preserve">ridging studies </w:t>
      </w:r>
      <w:r w:rsidR="00CA400A" w:rsidRPr="00A57210">
        <w:rPr>
          <w:rFonts w:cstheme="minorHAnsi"/>
        </w:rPr>
        <w:t xml:space="preserve">for evaluation of the impact of ethnic factors on the efficacy, safety, dosage, and dose regimen </w:t>
      </w:r>
      <w:r w:rsidR="00574D4F" w:rsidRPr="00A57210">
        <w:rPr>
          <w:rFonts w:cstheme="minorHAnsi"/>
        </w:rPr>
        <w:t>are</w:t>
      </w:r>
      <w:r w:rsidRPr="00A57210">
        <w:rPr>
          <w:rFonts w:cstheme="minorHAnsi"/>
        </w:rPr>
        <w:t xml:space="preserve"> required (9). </w:t>
      </w:r>
    </w:p>
    <w:p w:rsidR="00F642B8" w:rsidRPr="00A57210" w:rsidRDefault="00F642B8" w:rsidP="00F642B8">
      <w:pPr>
        <w:rPr>
          <w:rFonts w:cstheme="minorHAnsi"/>
        </w:rPr>
      </w:pPr>
      <w:r w:rsidRPr="00A57210">
        <w:rPr>
          <w:rFonts w:cstheme="minorHAnsi"/>
        </w:rPr>
        <w:t>Recently there have been studies published from India looking at immunogenicity and safety of the Hexavalent combination in</w:t>
      </w:r>
      <w:r w:rsidR="00A520F4" w:rsidRPr="00A57210">
        <w:rPr>
          <w:rFonts w:cstheme="minorHAnsi"/>
        </w:rPr>
        <w:t xml:space="preserve"> small trials (1</w:t>
      </w:r>
      <w:r w:rsidR="00B44BD6" w:rsidRPr="00A57210">
        <w:rPr>
          <w:rFonts w:cstheme="minorHAnsi"/>
        </w:rPr>
        <w:t>5</w:t>
      </w:r>
      <w:r w:rsidR="00A520F4" w:rsidRPr="00A57210">
        <w:rPr>
          <w:rFonts w:cstheme="minorHAnsi"/>
        </w:rPr>
        <w:t>, 1</w:t>
      </w:r>
      <w:r w:rsidR="00B44BD6" w:rsidRPr="00A57210">
        <w:rPr>
          <w:rFonts w:cstheme="minorHAnsi"/>
        </w:rPr>
        <w:t>6</w:t>
      </w:r>
      <w:r w:rsidR="00CA400A" w:rsidRPr="00A57210">
        <w:rPr>
          <w:rFonts w:cstheme="minorHAnsi"/>
        </w:rPr>
        <w:t>).There has</w:t>
      </w:r>
      <w:r w:rsidRPr="00A57210">
        <w:rPr>
          <w:rFonts w:cstheme="minorHAnsi"/>
        </w:rPr>
        <w:t xml:space="preserve"> also been</w:t>
      </w:r>
      <w:r w:rsidR="00CA400A" w:rsidRPr="00A57210">
        <w:rPr>
          <w:rFonts w:cstheme="minorHAnsi"/>
        </w:rPr>
        <w:t xml:space="preserve"> an</w:t>
      </w:r>
      <w:r w:rsidRPr="00A57210">
        <w:rPr>
          <w:rFonts w:cstheme="minorHAnsi"/>
        </w:rPr>
        <w:t xml:space="preserve"> editorial published, entitled "Hexavalent Vaccinations: The Future of Routine Immunization?"(1</w:t>
      </w:r>
      <w:r w:rsidR="00B44BD6" w:rsidRPr="00A57210">
        <w:rPr>
          <w:rFonts w:cstheme="minorHAnsi"/>
        </w:rPr>
        <w:t>7</w:t>
      </w:r>
      <w:r w:rsidRPr="00A57210">
        <w:rPr>
          <w:rFonts w:cstheme="minorHAnsi"/>
        </w:rPr>
        <w:t>)</w:t>
      </w:r>
      <w:r w:rsidR="00CA400A" w:rsidRPr="00A57210">
        <w:rPr>
          <w:rFonts w:cstheme="minorHAnsi"/>
        </w:rPr>
        <w:t xml:space="preserve"> suggesting that this combined vaccine is being </w:t>
      </w:r>
      <w:r w:rsidR="00724CD4" w:rsidRPr="00A57210">
        <w:rPr>
          <w:rFonts w:cstheme="minorHAnsi"/>
        </w:rPr>
        <w:t xml:space="preserve">promoted </w:t>
      </w:r>
      <w:r w:rsidR="00CA400A" w:rsidRPr="00A57210">
        <w:rPr>
          <w:rFonts w:cstheme="minorHAnsi"/>
        </w:rPr>
        <w:t xml:space="preserve">for India.  </w:t>
      </w:r>
      <w:r w:rsidRPr="00A57210">
        <w:rPr>
          <w:rFonts w:cstheme="minorHAnsi"/>
        </w:rPr>
        <w:t xml:space="preserve">It is crucial that the regulatory authority in India is aware of the concerns raised </w:t>
      </w:r>
      <w:r w:rsidR="00A945FC">
        <w:rPr>
          <w:rFonts w:cstheme="minorHAnsi"/>
        </w:rPr>
        <w:t xml:space="preserve">in </w:t>
      </w:r>
      <w:r w:rsidRPr="00A57210">
        <w:rPr>
          <w:rFonts w:cstheme="minorHAnsi"/>
        </w:rPr>
        <w:t>this commentary on the PSUR reports.</w:t>
      </w:r>
      <w:r w:rsidR="00CA400A" w:rsidRPr="00A57210">
        <w:rPr>
          <w:rFonts w:cstheme="minorHAnsi"/>
        </w:rPr>
        <w:t xml:space="preserve"> This is especially so, because surveillance systems in India are weak. </w:t>
      </w:r>
    </w:p>
    <w:p w:rsidR="00F642B8" w:rsidRPr="00A57210" w:rsidRDefault="00F642B8" w:rsidP="00F642B8">
      <w:pPr>
        <w:rPr>
          <w:rFonts w:cstheme="minorHAnsi"/>
        </w:rPr>
      </w:pPr>
    </w:p>
    <w:p w:rsidR="00F642B8" w:rsidRPr="00A57210" w:rsidRDefault="00F642B8" w:rsidP="00F642B8">
      <w:pPr>
        <w:rPr>
          <w:rFonts w:cstheme="minorHAnsi"/>
          <w:b/>
        </w:rPr>
      </w:pPr>
      <w:r w:rsidRPr="00A57210">
        <w:rPr>
          <w:rFonts w:cstheme="minorHAnsi"/>
          <w:b/>
        </w:rPr>
        <w:t>Summary and Conclusion</w:t>
      </w:r>
    </w:p>
    <w:p w:rsidR="00F642B8" w:rsidRPr="00A57210" w:rsidRDefault="00F642B8" w:rsidP="00E71E7A">
      <w:pPr>
        <w:pStyle w:val="ListParagraph"/>
        <w:numPr>
          <w:ilvl w:val="0"/>
          <w:numId w:val="1"/>
        </w:numPr>
        <w:rPr>
          <w:rFonts w:asciiTheme="minorHAnsi" w:hAnsiTheme="minorHAnsi" w:cstheme="minorHAnsi"/>
          <w:sz w:val="22"/>
          <w:szCs w:val="22"/>
        </w:rPr>
      </w:pPr>
      <w:r w:rsidRPr="00A57210">
        <w:rPr>
          <w:rFonts w:asciiTheme="minorHAnsi" w:hAnsiTheme="minorHAnsi" w:cstheme="minorHAnsi"/>
          <w:sz w:val="22"/>
          <w:szCs w:val="22"/>
        </w:rPr>
        <w:t>Von Kries (1)</w:t>
      </w:r>
      <w:r w:rsidR="00CA400A" w:rsidRPr="00A57210">
        <w:rPr>
          <w:rFonts w:asciiTheme="minorHAnsi" w:hAnsiTheme="minorHAnsi" w:cstheme="minorHAnsi"/>
          <w:sz w:val="22"/>
          <w:szCs w:val="22"/>
        </w:rPr>
        <w:t xml:space="preserve"> </w:t>
      </w:r>
      <w:r w:rsidRPr="00A57210">
        <w:rPr>
          <w:rFonts w:asciiTheme="minorHAnsi" w:hAnsiTheme="minorHAnsi" w:cstheme="minorHAnsi"/>
          <w:sz w:val="22"/>
          <w:szCs w:val="22"/>
        </w:rPr>
        <w:t>reported a statistically significant increased standardised mortality ratio (SMR) in children in their 2</w:t>
      </w:r>
      <w:r w:rsidRPr="00A57210">
        <w:rPr>
          <w:rFonts w:asciiTheme="minorHAnsi" w:hAnsiTheme="minorHAnsi" w:cstheme="minorHAnsi"/>
          <w:sz w:val="22"/>
          <w:szCs w:val="22"/>
          <w:vertAlign w:val="superscript"/>
        </w:rPr>
        <w:t>nd</w:t>
      </w:r>
      <w:r w:rsidRPr="00A57210">
        <w:rPr>
          <w:rFonts w:asciiTheme="minorHAnsi" w:hAnsiTheme="minorHAnsi" w:cstheme="minorHAnsi"/>
          <w:sz w:val="22"/>
          <w:szCs w:val="22"/>
        </w:rPr>
        <w:t xml:space="preserve"> year of life, within two days after vaccination with Hexavac® (one of the two licensed hexavalent vaccines, now withdrawn). </w:t>
      </w:r>
    </w:p>
    <w:p w:rsidR="00F642B8" w:rsidRPr="00A57210" w:rsidRDefault="00F642B8" w:rsidP="00F642B8">
      <w:pPr>
        <w:rPr>
          <w:rFonts w:cstheme="minorHAnsi"/>
        </w:rPr>
      </w:pPr>
    </w:p>
    <w:p w:rsidR="00F642B8" w:rsidRPr="00A57210" w:rsidRDefault="00F642B8" w:rsidP="00E71E7A">
      <w:pPr>
        <w:pStyle w:val="ListParagraph"/>
        <w:numPr>
          <w:ilvl w:val="0"/>
          <w:numId w:val="1"/>
        </w:numPr>
        <w:rPr>
          <w:rFonts w:asciiTheme="minorHAnsi" w:hAnsiTheme="minorHAnsi" w:cstheme="minorHAnsi"/>
          <w:sz w:val="22"/>
          <w:szCs w:val="22"/>
        </w:rPr>
      </w:pPr>
      <w:r w:rsidRPr="00A57210">
        <w:rPr>
          <w:rFonts w:asciiTheme="minorHAnsi" w:hAnsiTheme="minorHAnsi" w:cstheme="minorHAnsi"/>
          <w:sz w:val="22"/>
          <w:szCs w:val="22"/>
        </w:rPr>
        <w:t>In its periodic safety update reports GSK</w:t>
      </w:r>
      <w:r w:rsidR="00CA400A" w:rsidRPr="00A57210">
        <w:rPr>
          <w:rFonts w:asciiTheme="minorHAnsi" w:hAnsiTheme="minorHAnsi" w:cstheme="minorHAnsi"/>
          <w:sz w:val="22"/>
          <w:szCs w:val="22"/>
        </w:rPr>
        <w:t>,</w:t>
      </w:r>
      <w:r w:rsidRPr="00A57210">
        <w:rPr>
          <w:rFonts w:asciiTheme="minorHAnsi" w:hAnsiTheme="minorHAnsi" w:cstheme="minorHAnsi"/>
          <w:sz w:val="22"/>
          <w:szCs w:val="22"/>
        </w:rPr>
        <w:t xml:space="preserve"> the company manufacturing </w:t>
      </w:r>
      <w:r w:rsidR="007804BB" w:rsidRPr="00A57210">
        <w:rPr>
          <w:rFonts w:asciiTheme="minorHAnsi" w:hAnsiTheme="minorHAnsi" w:cstheme="minorHAnsi"/>
          <w:sz w:val="22"/>
          <w:szCs w:val="22"/>
        </w:rPr>
        <w:t>Infanrix hexa</w:t>
      </w:r>
      <w:r w:rsidRPr="00A57210">
        <w:rPr>
          <w:rFonts w:asciiTheme="minorHAnsi" w:hAnsiTheme="minorHAnsi" w:cstheme="minorHAnsi"/>
          <w:sz w:val="22"/>
          <w:szCs w:val="22"/>
        </w:rPr>
        <w:t xml:space="preserve"> evaluates whether the number of sudden deaths reported after vaccination with their product, exceeded the number </w:t>
      </w:r>
      <w:r w:rsidR="00CA400A" w:rsidRPr="00A57210">
        <w:rPr>
          <w:rFonts w:asciiTheme="minorHAnsi" w:hAnsiTheme="minorHAnsi" w:cstheme="minorHAnsi"/>
          <w:sz w:val="22"/>
          <w:szCs w:val="22"/>
        </w:rPr>
        <w:t xml:space="preserve">that could be </w:t>
      </w:r>
      <w:r w:rsidRPr="00A57210">
        <w:rPr>
          <w:rFonts w:asciiTheme="minorHAnsi" w:hAnsiTheme="minorHAnsi" w:cstheme="minorHAnsi"/>
          <w:sz w:val="22"/>
          <w:szCs w:val="22"/>
        </w:rPr>
        <w:t>expect</w:t>
      </w:r>
      <w:r w:rsidR="00CA400A" w:rsidRPr="00A57210">
        <w:rPr>
          <w:rFonts w:asciiTheme="minorHAnsi" w:hAnsiTheme="minorHAnsi" w:cstheme="minorHAnsi"/>
          <w:sz w:val="22"/>
          <w:szCs w:val="22"/>
        </w:rPr>
        <w:t>ed</w:t>
      </w:r>
      <w:r w:rsidRPr="00A57210">
        <w:rPr>
          <w:rFonts w:asciiTheme="minorHAnsi" w:hAnsiTheme="minorHAnsi" w:cstheme="minorHAnsi"/>
          <w:sz w:val="22"/>
          <w:szCs w:val="22"/>
        </w:rPr>
        <w:t xml:space="preserve"> by chance.    The clustering of deaths soon</w:t>
      </w:r>
      <w:r w:rsidR="00A520F4" w:rsidRPr="00A57210">
        <w:rPr>
          <w:rFonts w:asciiTheme="minorHAnsi" w:hAnsiTheme="minorHAnsi" w:cstheme="minorHAnsi"/>
          <w:sz w:val="22"/>
          <w:szCs w:val="22"/>
        </w:rPr>
        <w:t xml:space="preserve"> after immunization </w:t>
      </w:r>
      <w:r w:rsidRPr="00A57210">
        <w:rPr>
          <w:rFonts w:asciiTheme="minorHAnsi" w:hAnsiTheme="minorHAnsi" w:cstheme="minorHAnsi"/>
          <w:sz w:val="22"/>
          <w:szCs w:val="22"/>
        </w:rPr>
        <w:t xml:space="preserve">suggests the deaths could be caused by the vaccine. </w:t>
      </w:r>
    </w:p>
    <w:p w:rsidR="00724CD4" w:rsidRPr="00A57210" w:rsidRDefault="00724CD4" w:rsidP="00724CD4">
      <w:pPr>
        <w:pStyle w:val="ListParagraph"/>
        <w:rPr>
          <w:rFonts w:asciiTheme="minorHAnsi" w:hAnsiTheme="minorHAnsi" w:cstheme="minorHAnsi"/>
          <w:sz w:val="22"/>
          <w:szCs w:val="22"/>
        </w:rPr>
      </w:pPr>
    </w:p>
    <w:p w:rsidR="00724CD4" w:rsidRPr="00A57210" w:rsidRDefault="00724CD4" w:rsidP="00A520F4">
      <w:pPr>
        <w:pStyle w:val="ListParagraph"/>
        <w:rPr>
          <w:rFonts w:asciiTheme="minorHAnsi" w:hAnsiTheme="minorHAnsi" w:cstheme="minorHAnsi"/>
          <w:sz w:val="22"/>
          <w:szCs w:val="22"/>
        </w:rPr>
      </w:pPr>
    </w:p>
    <w:p w:rsidR="00F642B8" w:rsidRPr="00A57210" w:rsidRDefault="00CA400A" w:rsidP="00F642B8">
      <w:pPr>
        <w:pStyle w:val="ListParagraph"/>
        <w:numPr>
          <w:ilvl w:val="0"/>
          <w:numId w:val="1"/>
        </w:numPr>
        <w:rPr>
          <w:rFonts w:asciiTheme="minorHAnsi" w:hAnsiTheme="minorHAnsi" w:cstheme="minorHAnsi"/>
          <w:sz w:val="22"/>
          <w:szCs w:val="22"/>
        </w:rPr>
      </w:pPr>
      <w:r w:rsidRPr="00A57210">
        <w:rPr>
          <w:rFonts w:asciiTheme="minorHAnsi" w:hAnsiTheme="minorHAnsi" w:cstheme="minorHAnsi"/>
          <w:sz w:val="22"/>
          <w:szCs w:val="22"/>
        </w:rPr>
        <w:t xml:space="preserve">This analysis shows that deaths acknowledged in the PSUR 16 have been deleted from PSUR 19. </w:t>
      </w:r>
      <w:r w:rsidR="00A945FC">
        <w:rPr>
          <w:rFonts w:asciiTheme="minorHAnsi" w:hAnsiTheme="minorHAnsi" w:cstheme="minorHAnsi"/>
          <w:sz w:val="22"/>
          <w:szCs w:val="22"/>
        </w:rPr>
        <w:t>T</w:t>
      </w:r>
      <w:r w:rsidR="000618A3" w:rsidRPr="00A57210">
        <w:rPr>
          <w:rFonts w:asciiTheme="minorHAnsi" w:hAnsiTheme="minorHAnsi" w:cstheme="minorHAnsi"/>
          <w:sz w:val="22"/>
          <w:szCs w:val="22"/>
        </w:rPr>
        <w:t xml:space="preserve">he observed deaths are spontaneously reported to GSK and this is likely to be underestimated. </w:t>
      </w:r>
      <w:r w:rsidR="00574D4F" w:rsidRPr="00A57210">
        <w:rPr>
          <w:rFonts w:asciiTheme="minorHAnsi" w:hAnsiTheme="minorHAnsi" w:cstheme="minorHAnsi"/>
          <w:sz w:val="22"/>
          <w:szCs w:val="22"/>
        </w:rPr>
        <w:t xml:space="preserve">Adding in the deaths deleted from the PSUR 16, </w:t>
      </w:r>
      <w:r w:rsidR="000618A3" w:rsidRPr="00A57210">
        <w:rPr>
          <w:rFonts w:asciiTheme="minorHAnsi" w:hAnsiTheme="minorHAnsi" w:cstheme="minorHAnsi"/>
          <w:sz w:val="22"/>
          <w:szCs w:val="22"/>
        </w:rPr>
        <w:t xml:space="preserve">there is a </w:t>
      </w:r>
      <w:r w:rsidRPr="00A57210">
        <w:rPr>
          <w:rFonts w:asciiTheme="minorHAnsi" w:hAnsiTheme="minorHAnsi" w:cstheme="minorHAnsi"/>
          <w:sz w:val="22"/>
          <w:szCs w:val="22"/>
        </w:rPr>
        <w:t>statistically significant increased risk of death in the first 4 days after vaccination</w:t>
      </w:r>
      <w:r w:rsidR="000618A3" w:rsidRPr="00A57210">
        <w:rPr>
          <w:rFonts w:asciiTheme="minorHAnsi" w:hAnsiTheme="minorHAnsi" w:cstheme="minorHAnsi"/>
          <w:sz w:val="22"/>
          <w:szCs w:val="22"/>
        </w:rPr>
        <w:t xml:space="preserve"> compared to </w:t>
      </w:r>
      <w:r w:rsidR="00A57210">
        <w:rPr>
          <w:rFonts w:asciiTheme="minorHAnsi" w:hAnsiTheme="minorHAnsi" w:cstheme="minorHAnsi"/>
          <w:sz w:val="22"/>
          <w:szCs w:val="22"/>
        </w:rPr>
        <w:t xml:space="preserve">the </w:t>
      </w:r>
      <w:r w:rsidR="000618A3" w:rsidRPr="00A57210">
        <w:rPr>
          <w:rFonts w:asciiTheme="minorHAnsi" w:hAnsiTheme="minorHAnsi" w:cstheme="minorHAnsi"/>
          <w:sz w:val="22"/>
          <w:szCs w:val="22"/>
        </w:rPr>
        <w:t>expected deaths</w:t>
      </w:r>
      <w:r w:rsidRPr="00A57210">
        <w:rPr>
          <w:rFonts w:asciiTheme="minorHAnsi" w:hAnsiTheme="minorHAnsi" w:cstheme="minorHAnsi"/>
          <w:sz w:val="22"/>
          <w:szCs w:val="22"/>
        </w:rPr>
        <w:t xml:space="preserve">. The </w:t>
      </w:r>
      <w:r w:rsidR="00E71E7A" w:rsidRPr="00A57210">
        <w:rPr>
          <w:rFonts w:asciiTheme="minorHAnsi" w:hAnsiTheme="minorHAnsi" w:cstheme="minorHAnsi"/>
          <w:sz w:val="22"/>
          <w:szCs w:val="22"/>
        </w:rPr>
        <w:t>manufacturers will need to explain why these deaths were deleted from the PSUR</w:t>
      </w:r>
      <w:r w:rsidR="00A945FC">
        <w:rPr>
          <w:rFonts w:asciiTheme="minorHAnsi" w:hAnsiTheme="minorHAnsi" w:cstheme="minorHAnsi"/>
          <w:sz w:val="22"/>
          <w:szCs w:val="22"/>
        </w:rPr>
        <w:t xml:space="preserve"> 19</w:t>
      </w:r>
      <w:r w:rsidR="00E71E7A" w:rsidRPr="00A57210">
        <w:rPr>
          <w:rFonts w:asciiTheme="minorHAnsi" w:hAnsiTheme="minorHAnsi" w:cstheme="minorHAnsi"/>
          <w:sz w:val="22"/>
          <w:szCs w:val="22"/>
        </w:rPr>
        <w:t xml:space="preserve">. The increased risk </w:t>
      </w:r>
      <w:r w:rsidR="00A945FC">
        <w:rPr>
          <w:rFonts w:asciiTheme="minorHAnsi" w:hAnsiTheme="minorHAnsi" w:cstheme="minorHAnsi"/>
          <w:sz w:val="22"/>
          <w:szCs w:val="22"/>
        </w:rPr>
        <w:t xml:space="preserve">of death </w:t>
      </w:r>
      <w:r w:rsidR="00E71E7A" w:rsidRPr="00A57210">
        <w:rPr>
          <w:rFonts w:asciiTheme="minorHAnsi" w:hAnsiTheme="minorHAnsi" w:cstheme="minorHAnsi"/>
          <w:sz w:val="22"/>
          <w:szCs w:val="22"/>
        </w:rPr>
        <w:t xml:space="preserve">was not communicated to the regulatory authorities </w:t>
      </w:r>
      <w:r w:rsidR="00A57210">
        <w:rPr>
          <w:rFonts w:asciiTheme="minorHAnsi" w:hAnsiTheme="minorHAnsi" w:cstheme="minorHAnsi"/>
          <w:sz w:val="22"/>
          <w:szCs w:val="22"/>
        </w:rPr>
        <w:t>or</w:t>
      </w:r>
      <w:r w:rsidR="00E71E7A" w:rsidRPr="00A57210">
        <w:rPr>
          <w:rFonts w:asciiTheme="minorHAnsi" w:hAnsiTheme="minorHAnsi" w:cstheme="minorHAnsi"/>
          <w:sz w:val="22"/>
          <w:szCs w:val="22"/>
        </w:rPr>
        <w:t xml:space="preserve"> to the health personnel administering this vaccine.  </w:t>
      </w:r>
      <w:r w:rsidRPr="00A57210">
        <w:rPr>
          <w:rFonts w:asciiTheme="minorHAnsi" w:hAnsiTheme="minorHAnsi" w:cstheme="minorHAnsi"/>
          <w:sz w:val="22"/>
          <w:szCs w:val="22"/>
        </w:rPr>
        <w:t xml:space="preserve"> </w:t>
      </w:r>
    </w:p>
    <w:p w:rsidR="000618A3" w:rsidRPr="00A57210" w:rsidRDefault="000618A3" w:rsidP="000618A3">
      <w:pPr>
        <w:pStyle w:val="ListParagraph"/>
        <w:rPr>
          <w:rFonts w:asciiTheme="minorHAnsi" w:hAnsiTheme="minorHAnsi" w:cstheme="minorHAnsi"/>
          <w:sz w:val="22"/>
          <w:szCs w:val="22"/>
        </w:rPr>
      </w:pPr>
    </w:p>
    <w:p w:rsidR="00F642B8" w:rsidRPr="00A57210" w:rsidRDefault="00F642B8" w:rsidP="00E71E7A">
      <w:pPr>
        <w:pStyle w:val="ListParagraph"/>
        <w:numPr>
          <w:ilvl w:val="0"/>
          <w:numId w:val="1"/>
        </w:numPr>
        <w:rPr>
          <w:rFonts w:asciiTheme="minorHAnsi" w:hAnsiTheme="minorHAnsi" w:cstheme="minorHAnsi"/>
          <w:sz w:val="22"/>
          <w:szCs w:val="22"/>
        </w:rPr>
      </w:pPr>
      <w:r w:rsidRPr="00A57210">
        <w:rPr>
          <w:rFonts w:asciiTheme="minorHAnsi" w:hAnsiTheme="minorHAnsi" w:cstheme="minorHAnsi"/>
          <w:sz w:val="22"/>
          <w:szCs w:val="22"/>
        </w:rPr>
        <w:t>Given the above, it is difficult to understand how the EMA accepted PSUR 19 at face value.</w:t>
      </w:r>
      <w:r w:rsidR="00574D4F" w:rsidRPr="00A57210">
        <w:rPr>
          <w:rFonts w:asciiTheme="minorHAnsi" w:hAnsiTheme="minorHAnsi" w:cstheme="minorHAnsi"/>
          <w:sz w:val="22"/>
          <w:szCs w:val="22"/>
        </w:rPr>
        <w:t xml:space="preserve"> I</w:t>
      </w:r>
      <w:r w:rsidRPr="00A57210">
        <w:rPr>
          <w:rFonts w:asciiTheme="minorHAnsi" w:hAnsiTheme="minorHAnsi" w:cstheme="minorHAnsi"/>
          <w:sz w:val="22"/>
          <w:szCs w:val="22"/>
        </w:rPr>
        <w:t>t may be argued that due diligence was not performed and thereby it exposed numerous children unnecessarily to the risk of death.</w:t>
      </w:r>
    </w:p>
    <w:p w:rsidR="00A520F4" w:rsidRPr="00A57210" w:rsidRDefault="00A520F4" w:rsidP="00A520F4">
      <w:pPr>
        <w:pStyle w:val="ListParagraph"/>
        <w:rPr>
          <w:rFonts w:asciiTheme="minorHAnsi" w:hAnsiTheme="minorHAnsi" w:cstheme="minorHAnsi"/>
          <w:sz w:val="22"/>
          <w:szCs w:val="22"/>
        </w:rPr>
      </w:pPr>
    </w:p>
    <w:p w:rsidR="00E71E7A" w:rsidRPr="00A57210" w:rsidRDefault="00E71E7A" w:rsidP="00E71E7A">
      <w:pPr>
        <w:pStyle w:val="ListParagraph"/>
        <w:numPr>
          <w:ilvl w:val="0"/>
          <w:numId w:val="1"/>
        </w:numPr>
        <w:rPr>
          <w:rFonts w:asciiTheme="minorHAnsi" w:hAnsiTheme="minorHAnsi" w:cstheme="minorHAnsi"/>
          <w:sz w:val="22"/>
          <w:szCs w:val="22"/>
        </w:rPr>
      </w:pPr>
      <w:r w:rsidRPr="00A57210">
        <w:rPr>
          <w:rFonts w:asciiTheme="minorHAnsi" w:hAnsiTheme="minorHAnsi" w:cstheme="minorHAnsi"/>
          <w:sz w:val="22"/>
          <w:szCs w:val="22"/>
        </w:rPr>
        <w:t xml:space="preserve">The DCGI must be made aware of these infirmities in the </w:t>
      </w:r>
      <w:r w:rsidR="00F642B8" w:rsidRPr="00A57210">
        <w:rPr>
          <w:rFonts w:asciiTheme="minorHAnsi" w:hAnsiTheme="minorHAnsi" w:cstheme="minorHAnsi"/>
          <w:sz w:val="22"/>
          <w:szCs w:val="22"/>
        </w:rPr>
        <w:t xml:space="preserve">PSUR on </w:t>
      </w:r>
      <w:r w:rsidR="007804BB" w:rsidRPr="00A57210">
        <w:rPr>
          <w:rFonts w:asciiTheme="minorHAnsi" w:hAnsiTheme="minorHAnsi" w:cstheme="minorHAnsi"/>
          <w:sz w:val="22"/>
          <w:szCs w:val="22"/>
        </w:rPr>
        <w:t>Infanrix hexa</w:t>
      </w:r>
      <w:r w:rsidR="00F642B8" w:rsidRPr="00A57210">
        <w:rPr>
          <w:rFonts w:asciiTheme="minorHAnsi" w:hAnsiTheme="minorHAnsi" w:cstheme="minorHAnsi"/>
          <w:sz w:val="22"/>
          <w:szCs w:val="22"/>
        </w:rPr>
        <w:t xml:space="preserve"> submitted to the EMA </w:t>
      </w:r>
    </w:p>
    <w:p w:rsidR="00E71E7A" w:rsidRPr="00A57210" w:rsidRDefault="00E71E7A">
      <w:pPr>
        <w:rPr>
          <w:rFonts w:eastAsia="SimSun" w:cstheme="minorHAnsi"/>
          <w:lang w:eastAsia="zh-CN"/>
        </w:rPr>
      </w:pPr>
      <w:r w:rsidRPr="00A57210">
        <w:rPr>
          <w:rFonts w:cstheme="minorHAnsi"/>
        </w:rPr>
        <w:br w:type="page"/>
      </w:r>
    </w:p>
    <w:p w:rsidR="00F642B8" w:rsidRPr="00A57210" w:rsidRDefault="00F642B8" w:rsidP="00E71E7A">
      <w:pPr>
        <w:pStyle w:val="ListParagraph"/>
        <w:rPr>
          <w:rFonts w:asciiTheme="minorHAnsi" w:hAnsiTheme="minorHAnsi" w:cstheme="minorHAnsi"/>
          <w:sz w:val="22"/>
          <w:szCs w:val="22"/>
        </w:rPr>
      </w:pPr>
    </w:p>
    <w:p w:rsidR="00F642B8" w:rsidRPr="00A57210" w:rsidRDefault="00F642B8" w:rsidP="00F642B8">
      <w:pPr>
        <w:rPr>
          <w:rFonts w:cstheme="minorHAnsi"/>
          <w:b/>
        </w:rPr>
      </w:pPr>
      <w:r w:rsidRPr="00A57210">
        <w:rPr>
          <w:rFonts w:cstheme="minorHAnsi"/>
          <w:b/>
        </w:rPr>
        <w:t>References</w:t>
      </w:r>
    </w:p>
    <w:p w:rsidR="00F642B8" w:rsidRPr="00A57210" w:rsidRDefault="00F642B8" w:rsidP="00E71E7A">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von Kries R, Toschke AM, Strassburger K, Kundi M, Kalies H, Nennstiel U, et al. Sudden and unexpected deaths after the administration of hexavalent vaccines (diphtheria, tetanus, pertussis, poliomyelitis, hepatitis B, Haemophiliusinfluenzae type b): is there a signal? European journal of Pediatrics. 2005;164:61-9.</w:t>
      </w:r>
    </w:p>
    <w:p w:rsidR="00F642B8" w:rsidRPr="00A57210" w:rsidRDefault="00F642B8" w:rsidP="00F642B8">
      <w:pPr>
        <w:rPr>
          <w:rFonts w:cstheme="minorHAnsi"/>
        </w:rPr>
      </w:pPr>
    </w:p>
    <w:p w:rsidR="00F642B8" w:rsidRPr="00A57210" w:rsidRDefault="00F642B8" w:rsidP="00E71E7A">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EMEA. Press Release European Medicines Agency recommends suspension of Hexavac. Reactions.  London, 20 September 2005. Doc. Ref. EMEA/297369/2005 Available at https://lakemedelsverket.se/upload/nyheter/2005/PressmedEMEA%5B1%5D.pdf Accessed on 12 May 2017</w:t>
      </w:r>
    </w:p>
    <w:p w:rsidR="00F642B8" w:rsidRPr="00A57210" w:rsidRDefault="00F642B8" w:rsidP="00F642B8">
      <w:pPr>
        <w:rPr>
          <w:rFonts w:cstheme="minorHAnsi"/>
        </w:rPr>
      </w:pPr>
    </w:p>
    <w:p w:rsidR="00F642B8" w:rsidRPr="00A57210" w:rsidRDefault="00F642B8" w:rsidP="00E71E7A">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Directive 2001/83/EC of the European Parliament and of the Council of 6 November 2001 on the community code relating to medicinal products for human use. Official Journal L – 311, 28/11/2004, p. 67 – 128. Available at http://www.ema.europa.eu/docs/en_GB/document_library/Regulatory_and_procedural_guideline/2009/10/WC500004481.pdf   Accessed on 3 May 2017</w:t>
      </w:r>
    </w:p>
    <w:p w:rsidR="00F642B8" w:rsidRPr="00A57210" w:rsidRDefault="00F642B8" w:rsidP="00F642B8">
      <w:pPr>
        <w:rPr>
          <w:rFonts w:cstheme="minorHAnsi"/>
        </w:rPr>
      </w:pPr>
    </w:p>
    <w:p w:rsidR="00F642B8" w:rsidRPr="00A57210" w:rsidRDefault="00314FCF" w:rsidP="00E71E7A">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 xml:space="preserve">GlaxoSmithKline Biological clinical safety and pharmacovigilance’s confidential report to the EMA: PSUR 15 and PSUR 16 </w:t>
      </w:r>
      <w:r w:rsidR="002830FE" w:rsidRPr="00A57210">
        <w:rPr>
          <w:rFonts w:asciiTheme="minorHAnsi" w:hAnsiTheme="minorHAnsi" w:cstheme="minorHAnsi"/>
          <w:sz w:val="22"/>
          <w:szCs w:val="22"/>
        </w:rPr>
        <w:t xml:space="preserve">Available at  </w:t>
      </w:r>
      <w:hyperlink r:id="rId11" w:history="1">
        <w:r w:rsidR="002830FE" w:rsidRPr="00A57210">
          <w:rPr>
            <w:rStyle w:val="Hyperlink"/>
            <w:rFonts w:asciiTheme="minorHAnsi" w:hAnsiTheme="minorHAnsi" w:cstheme="minorHAnsi"/>
            <w:sz w:val="22"/>
            <w:szCs w:val="22"/>
          </w:rPr>
          <w:t>http://autismoevaccini.files.wordpress.com/2012/12/vaccin-dc3a9cc3a8s.pdf</w:t>
        </w:r>
      </w:hyperlink>
      <w:r w:rsidR="002830FE" w:rsidRPr="00A57210">
        <w:rPr>
          <w:rFonts w:asciiTheme="minorHAnsi" w:hAnsiTheme="minorHAnsi" w:cstheme="minorHAnsi"/>
          <w:sz w:val="22"/>
          <w:szCs w:val="22"/>
        </w:rPr>
        <w:t xml:space="preserve"> Accessed on 1 August 2017</w:t>
      </w:r>
    </w:p>
    <w:p w:rsidR="00F642B8" w:rsidRPr="00A57210" w:rsidRDefault="00F642B8" w:rsidP="00F642B8">
      <w:pPr>
        <w:rPr>
          <w:rFonts w:cstheme="minorHAnsi"/>
        </w:rPr>
      </w:pPr>
    </w:p>
    <w:p w:rsidR="00314FCF" w:rsidRPr="00A57210" w:rsidRDefault="002830FE" w:rsidP="00314FCF">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GlaxoSmithKline Biological clinical safety and pharmacovigilance’s confidential report to the EMA</w:t>
      </w:r>
      <w:r w:rsidR="00314FCF" w:rsidRPr="00A57210">
        <w:rPr>
          <w:rFonts w:asciiTheme="minorHAnsi" w:hAnsiTheme="minorHAnsi" w:cstheme="minorHAnsi"/>
          <w:sz w:val="22"/>
          <w:szCs w:val="22"/>
        </w:rPr>
        <w:t xml:space="preserve">: PSUR 19 Available at </w:t>
      </w:r>
      <w:r w:rsidRPr="00A57210">
        <w:rPr>
          <w:rFonts w:asciiTheme="minorHAnsi" w:hAnsiTheme="minorHAnsi" w:cstheme="minorHAnsi"/>
          <w:sz w:val="22"/>
          <w:szCs w:val="22"/>
        </w:rPr>
        <w:t xml:space="preserve"> </w:t>
      </w:r>
      <w:hyperlink r:id="rId12" w:history="1">
        <w:r w:rsidR="00EB7706" w:rsidRPr="00A57210">
          <w:rPr>
            <w:rStyle w:val="Hyperlink"/>
            <w:rFonts w:asciiTheme="minorHAnsi" w:hAnsiTheme="minorHAnsi" w:cstheme="minorHAnsi"/>
            <w:sz w:val="22"/>
            <w:szCs w:val="22"/>
          </w:rPr>
          <w:t>http://jacob.puliyel.com/paper.php?id=395</w:t>
        </w:r>
      </w:hyperlink>
      <w:r w:rsidR="00314FCF" w:rsidRPr="00A57210">
        <w:rPr>
          <w:rFonts w:asciiTheme="minorHAnsi" w:hAnsiTheme="minorHAnsi" w:cstheme="minorHAnsi"/>
          <w:sz w:val="22"/>
          <w:szCs w:val="22"/>
        </w:rPr>
        <w:t xml:space="preserve"> Accessed on 1 August 2017</w:t>
      </w:r>
    </w:p>
    <w:p w:rsidR="00F642B8" w:rsidRPr="00A57210" w:rsidRDefault="00F642B8" w:rsidP="00314FCF">
      <w:pPr>
        <w:pStyle w:val="ListParagraph"/>
        <w:rPr>
          <w:rFonts w:asciiTheme="minorHAnsi" w:hAnsiTheme="minorHAnsi" w:cstheme="minorHAnsi"/>
          <w:sz w:val="22"/>
          <w:szCs w:val="22"/>
        </w:rPr>
      </w:pPr>
    </w:p>
    <w:p w:rsidR="00EB7706" w:rsidRPr="00A57210" w:rsidRDefault="00EB7706" w:rsidP="00EB7706">
      <w:pPr>
        <w:pStyle w:val="ListParagraph"/>
        <w:rPr>
          <w:rFonts w:asciiTheme="minorHAnsi" w:hAnsiTheme="minorHAnsi" w:cstheme="minorHAnsi"/>
          <w:sz w:val="22"/>
          <w:szCs w:val="22"/>
        </w:rPr>
      </w:pPr>
    </w:p>
    <w:p w:rsidR="00F642B8" w:rsidRDefault="00EB7706" w:rsidP="00EB7706">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Puliyel J. PubMed Commons comment on Baldo V, Bonanni P, Castro M, Gabutti G, Franco E, Marchetti F, Prato R, Vitale F.  Combined hexavalent diphtheria-tetanus-acellular pertussis-hepatitis B-inactivated poliovirus-Haemophilus influenzae type B vaccine; Infanrix™ hexa: twelve years of experience in Italy. Hum Vaccin Immunother. 2014;10(1):129-37.</w:t>
      </w:r>
      <w:r w:rsidR="0005544C" w:rsidRPr="00A57210">
        <w:rPr>
          <w:rFonts w:asciiTheme="minorHAnsi" w:hAnsiTheme="minorHAnsi" w:cstheme="minorHAnsi"/>
          <w:sz w:val="22"/>
          <w:szCs w:val="22"/>
        </w:rPr>
        <w:t xml:space="preserve"> PubMed Commons posting of 13 January 2015.</w:t>
      </w:r>
      <w:r w:rsidRPr="00A57210">
        <w:rPr>
          <w:rFonts w:asciiTheme="minorHAnsi" w:hAnsiTheme="minorHAnsi" w:cstheme="minorHAnsi"/>
          <w:sz w:val="22"/>
          <w:szCs w:val="22"/>
        </w:rPr>
        <w:t xml:space="preserve"> Available at </w:t>
      </w:r>
      <w:hyperlink r:id="rId13" w:anchor="cm24004825_8656" w:history="1">
        <w:r w:rsidRPr="00A57210">
          <w:rPr>
            <w:rStyle w:val="Hyperlink"/>
            <w:rFonts w:asciiTheme="minorHAnsi" w:hAnsiTheme="minorHAnsi" w:cstheme="minorHAnsi"/>
            <w:sz w:val="22"/>
            <w:szCs w:val="22"/>
          </w:rPr>
          <w:t>http://www.ncbi.nlm.nih.gov/pubmed/24004825#cm24004825_8656</w:t>
        </w:r>
      </w:hyperlink>
      <w:r w:rsidRPr="00A57210">
        <w:rPr>
          <w:rFonts w:asciiTheme="minorHAnsi" w:hAnsiTheme="minorHAnsi" w:cstheme="minorHAnsi"/>
          <w:sz w:val="22"/>
          <w:szCs w:val="22"/>
        </w:rPr>
        <w:t>. Accessed on 1 August 2017</w:t>
      </w:r>
    </w:p>
    <w:p w:rsidR="00A57210" w:rsidRPr="00A57210" w:rsidRDefault="00A57210" w:rsidP="00A57210">
      <w:pPr>
        <w:pStyle w:val="ListParagraph"/>
        <w:rPr>
          <w:rFonts w:asciiTheme="minorHAnsi" w:hAnsiTheme="minorHAnsi" w:cstheme="minorHAnsi"/>
          <w:sz w:val="22"/>
          <w:szCs w:val="22"/>
        </w:rPr>
      </w:pPr>
    </w:p>
    <w:p w:rsidR="00F642B8" w:rsidRPr="00A57210" w:rsidRDefault="00314FCF" w:rsidP="00314FCF">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 xml:space="preserve">Sir Andrew Witty CEO GlaxoSmithKline responds through Norman Begg to Infanrix controversy related to PSUR 16 Available at </w:t>
      </w:r>
      <w:hyperlink r:id="rId14" w:history="1">
        <w:r w:rsidRPr="00A57210">
          <w:rPr>
            <w:rStyle w:val="Hyperlink"/>
            <w:rFonts w:asciiTheme="minorHAnsi" w:hAnsiTheme="minorHAnsi" w:cstheme="minorHAnsi"/>
            <w:sz w:val="22"/>
            <w:szCs w:val="22"/>
          </w:rPr>
          <w:t>http://jacob.puliyel.com/paper.php?id=394</w:t>
        </w:r>
      </w:hyperlink>
      <w:r w:rsidR="00F642B8" w:rsidRPr="00A57210">
        <w:rPr>
          <w:rFonts w:asciiTheme="minorHAnsi" w:hAnsiTheme="minorHAnsi" w:cstheme="minorHAnsi"/>
          <w:sz w:val="22"/>
          <w:szCs w:val="22"/>
        </w:rPr>
        <w:t>.</w:t>
      </w:r>
      <w:r w:rsidRPr="00A57210">
        <w:rPr>
          <w:rFonts w:asciiTheme="minorHAnsi" w:hAnsiTheme="minorHAnsi" w:cstheme="minorHAnsi"/>
          <w:sz w:val="22"/>
          <w:szCs w:val="22"/>
        </w:rPr>
        <w:t xml:space="preserve"> Accessed on 1 August 2017</w:t>
      </w:r>
    </w:p>
    <w:p w:rsidR="00F642B8" w:rsidRPr="00A57210" w:rsidRDefault="00F642B8" w:rsidP="00F642B8">
      <w:pPr>
        <w:rPr>
          <w:rFonts w:cstheme="minorHAnsi"/>
        </w:rPr>
      </w:pPr>
    </w:p>
    <w:p w:rsidR="00F642B8" w:rsidRPr="00A57210" w:rsidRDefault="00314FCF" w:rsidP="00E71E7A">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 xml:space="preserve">Central Drugs Standard Control Organisation Delhi. Guidelines on approval of clinical trial and new drugs. Available at </w:t>
      </w:r>
      <w:hyperlink r:id="rId15" w:history="1">
        <w:r w:rsidRPr="00A57210">
          <w:rPr>
            <w:rStyle w:val="Hyperlink"/>
            <w:rFonts w:asciiTheme="minorHAnsi" w:hAnsiTheme="minorHAnsi" w:cstheme="minorHAnsi"/>
            <w:sz w:val="22"/>
            <w:szCs w:val="22"/>
          </w:rPr>
          <w:t>http://www.cdsco.nic.in/writereaddata/Guidance_for_New_Drug_Approval-23.07.2011.pdf</w:t>
        </w:r>
      </w:hyperlink>
      <w:r w:rsidRPr="00A57210">
        <w:rPr>
          <w:rFonts w:asciiTheme="minorHAnsi" w:hAnsiTheme="minorHAnsi" w:cstheme="minorHAnsi"/>
          <w:sz w:val="22"/>
          <w:szCs w:val="22"/>
        </w:rPr>
        <w:t xml:space="preserve"> Accessed on 2 August 2017</w:t>
      </w:r>
    </w:p>
    <w:p w:rsidR="00F642B8" w:rsidRPr="00A57210" w:rsidRDefault="00F642B8" w:rsidP="00F642B8">
      <w:pPr>
        <w:rPr>
          <w:rFonts w:cstheme="minorHAnsi"/>
        </w:rPr>
      </w:pPr>
    </w:p>
    <w:p w:rsidR="00F642B8" w:rsidRPr="00A57210" w:rsidRDefault="00F642B8" w:rsidP="00E71E7A">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Liu JP, Chow SC. Bridging studies in clinical development. J Biopharm Stat. 2002;12:359-67.</w:t>
      </w:r>
    </w:p>
    <w:p w:rsidR="00165848" w:rsidRPr="00A57210" w:rsidRDefault="00165848" w:rsidP="00165848">
      <w:pPr>
        <w:pStyle w:val="ListParagraph"/>
        <w:rPr>
          <w:rFonts w:asciiTheme="minorHAnsi" w:hAnsiTheme="minorHAnsi" w:cstheme="minorHAnsi"/>
          <w:sz w:val="22"/>
          <w:szCs w:val="22"/>
        </w:rPr>
      </w:pPr>
    </w:p>
    <w:p w:rsidR="00165848" w:rsidRPr="00A57210" w:rsidRDefault="00165848" w:rsidP="00165848">
      <w:pPr>
        <w:pStyle w:val="ListParagraph"/>
        <w:rPr>
          <w:rFonts w:asciiTheme="minorHAnsi" w:hAnsiTheme="minorHAnsi" w:cstheme="minorHAnsi"/>
          <w:sz w:val="22"/>
          <w:szCs w:val="22"/>
        </w:rPr>
      </w:pPr>
    </w:p>
    <w:p w:rsidR="00165848" w:rsidRPr="00A57210" w:rsidRDefault="00165848" w:rsidP="00165848">
      <w:pPr>
        <w:pStyle w:val="ListParagraph"/>
        <w:numPr>
          <w:ilvl w:val="0"/>
          <w:numId w:val="2"/>
        </w:numPr>
        <w:rPr>
          <w:rFonts w:asciiTheme="minorHAnsi" w:eastAsia="Times New Roman" w:hAnsiTheme="minorHAnsi" w:cstheme="minorHAnsi"/>
          <w:sz w:val="22"/>
          <w:szCs w:val="22"/>
        </w:rPr>
      </w:pPr>
      <w:r w:rsidRPr="00A57210">
        <w:rPr>
          <w:rFonts w:asciiTheme="minorHAnsi" w:eastAsia="Times New Roman" w:hAnsiTheme="minorHAnsi" w:cstheme="minorHAnsi"/>
          <w:sz w:val="22"/>
          <w:szCs w:val="22"/>
        </w:rPr>
        <w:t xml:space="preserve">DeStefano F, Bhasin TK,  Thompson WW,  Yeargin-Allsopp M,  Boyle C. </w:t>
      </w:r>
      <w:r w:rsidRPr="00A57210">
        <w:rPr>
          <w:rFonts w:asciiTheme="minorHAnsi" w:hAnsiTheme="minorHAnsi" w:cstheme="minorHAnsi"/>
          <w:sz w:val="22"/>
          <w:szCs w:val="22"/>
        </w:rPr>
        <w:t xml:space="preserve">Age at first measles-mumps-rubella vaccination in children with autism and school-matched control subjects: a population-based study in metropolitan Atlanta. </w:t>
      </w:r>
      <w:hyperlink r:id="rId16" w:tooltip="Pediatrics." w:history="1">
        <w:r w:rsidRPr="00A57210">
          <w:rPr>
            <w:rStyle w:val="Hyperlink"/>
            <w:rFonts w:asciiTheme="minorHAnsi" w:hAnsiTheme="minorHAnsi" w:cstheme="minorHAnsi"/>
            <w:sz w:val="22"/>
            <w:szCs w:val="22"/>
          </w:rPr>
          <w:t>Pediatrics.</w:t>
        </w:r>
      </w:hyperlink>
      <w:r w:rsidRPr="00A57210">
        <w:rPr>
          <w:rFonts w:asciiTheme="minorHAnsi" w:hAnsiTheme="minorHAnsi" w:cstheme="minorHAnsi"/>
          <w:sz w:val="22"/>
          <w:szCs w:val="22"/>
        </w:rPr>
        <w:t xml:space="preserve"> 2004;113:259-66.</w:t>
      </w:r>
    </w:p>
    <w:p w:rsidR="00B44BD6" w:rsidRPr="00A57210" w:rsidRDefault="00B44BD6" w:rsidP="00B44BD6">
      <w:pPr>
        <w:pStyle w:val="ListParagraph"/>
        <w:rPr>
          <w:rFonts w:asciiTheme="minorHAnsi" w:eastAsia="Times New Roman" w:hAnsiTheme="minorHAnsi" w:cstheme="minorHAnsi"/>
          <w:sz w:val="22"/>
          <w:szCs w:val="22"/>
        </w:rPr>
      </w:pPr>
    </w:p>
    <w:p w:rsidR="00B44BD6" w:rsidRPr="00A57210" w:rsidRDefault="00B44BD6" w:rsidP="00B44BD6">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 xml:space="preserve">Morgan FM. Statement of William W Thompson PhD, regarding the 2004 article examining the possibility of a relationship between MMR and autism dated August 27, 2015. Available at </w:t>
      </w:r>
      <w:r w:rsidR="007075F5" w:rsidRPr="007075F5">
        <w:rPr>
          <w:rFonts w:asciiTheme="minorHAnsi" w:hAnsiTheme="minorHAnsi" w:cstheme="minorHAnsi"/>
          <w:sz w:val="22"/>
          <w:szCs w:val="22"/>
        </w:rPr>
        <w:t xml:space="preserve">https://leftbrainrightbrain.co.uk/2014/08/28/statement-of-william-w-thompson-ph-d-regarding-the-2004-article-examining-the-possibility-of-a-relationship-between-mmr-vaccine-and-autism/ </w:t>
      </w:r>
      <w:r w:rsidRPr="00A57210">
        <w:rPr>
          <w:rFonts w:asciiTheme="minorHAnsi" w:hAnsiTheme="minorHAnsi" w:cstheme="minorHAnsi"/>
          <w:sz w:val="22"/>
          <w:szCs w:val="22"/>
        </w:rPr>
        <w:t xml:space="preserve">Accessed on </w:t>
      </w:r>
      <w:r w:rsidR="007075F5">
        <w:rPr>
          <w:rFonts w:asciiTheme="minorHAnsi" w:hAnsiTheme="minorHAnsi" w:cstheme="minorHAnsi"/>
          <w:sz w:val="22"/>
          <w:szCs w:val="22"/>
        </w:rPr>
        <w:t>3</w:t>
      </w:r>
      <w:r w:rsidRPr="00A57210">
        <w:rPr>
          <w:rFonts w:asciiTheme="minorHAnsi" w:hAnsiTheme="minorHAnsi" w:cstheme="minorHAnsi"/>
          <w:sz w:val="22"/>
          <w:szCs w:val="22"/>
        </w:rPr>
        <w:t xml:space="preserve"> August 2017</w:t>
      </w:r>
    </w:p>
    <w:p w:rsidR="00B44BD6" w:rsidRPr="00A57210" w:rsidRDefault="00B44BD6" w:rsidP="00B44BD6">
      <w:pPr>
        <w:pStyle w:val="ListParagraph"/>
        <w:rPr>
          <w:rFonts w:asciiTheme="minorHAnsi" w:eastAsia="Times New Roman" w:hAnsiTheme="minorHAnsi" w:cstheme="minorHAnsi"/>
          <w:sz w:val="22"/>
          <w:szCs w:val="22"/>
        </w:rPr>
      </w:pPr>
    </w:p>
    <w:p w:rsidR="00165848" w:rsidRPr="00A57210" w:rsidRDefault="00165848" w:rsidP="00165848">
      <w:pPr>
        <w:pStyle w:val="ListParagraph"/>
        <w:rPr>
          <w:rFonts w:asciiTheme="minorHAnsi" w:hAnsiTheme="minorHAnsi" w:cstheme="minorHAnsi"/>
          <w:sz w:val="22"/>
          <w:szCs w:val="22"/>
        </w:rPr>
      </w:pPr>
    </w:p>
    <w:p w:rsidR="00165848" w:rsidRPr="00A57210" w:rsidRDefault="00165848" w:rsidP="00165848">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 xml:space="preserve">CDC. CDC Statement Regarding 2004 Pediatrics Article, "Age at First Measles-Mumps-Rubella Vaccination in Children With Autism and School-matched Control Subjects: A Population-Based Study in Metropolitan Atlanta" Available at  </w:t>
      </w:r>
      <w:hyperlink r:id="rId17" w:history="1">
        <w:r w:rsidRPr="00A57210">
          <w:rPr>
            <w:rStyle w:val="Hyperlink"/>
            <w:rFonts w:asciiTheme="minorHAnsi" w:hAnsiTheme="minorHAnsi" w:cstheme="minorHAnsi"/>
            <w:sz w:val="22"/>
            <w:szCs w:val="22"/>
          </w:rPr>
          <w:t>https://www.cdc.gov/vaccinesafety/concerns/autism/cdc2004pediatrics.html</w:t>
        </w:r>
      </w:hyperlink>
      <w:r w:rsidRPr="00A57210">
        <w:rPr>
          <w:rFonts w:asciiTheme="minorHAnsi" w:hAnsiTheme="minorHAnsi" w:cstheme="minorHAnsi"/>
          <w:sz w:val="22"/>
          <w:szCs w:val="22"/>
        </w:rPr>
        <w:t xml:space="preserve"> Accessed on 2August 2017</w:t>
      </w:r>
    </w:p>
    <w:p w:rsidR="00165848" w:rsidRPr="00A57210" w:rsidRDefault="00165848" w:rsidP="00165848">
      <w:pPr>
        <w:rPr>
          <w:rFonts w:cstheme="minorHAnsi"/>
        </w:rPr>
      </w:pPr>
    </w:p>
    <w:p w:rsidR="00A520F4" w:rsidRPr="00A57210" w:rsidRDefault="00A520F4" w:rsidP="00A520F4">
      <w:pPr>
        <w:pStyle w:val="ListParagraph"/>
        <w:rPr>
          <w:rFonts w:asciiTheme="minorHAnsi" w:hAnsiTheme="minorHAnsi" w:cstheme="minorHAnsi"/>
          <w:sz w:val="22"/>
          <w:szCs w:val="22"/>
        </w:rPr>
      </w:pPr>
    </w:p>
    <w:p w:rsidR="00A520F4" w:rsidRPr="00A57210" w:rsidRDefault="00A520F4" w:rsidP="00E71E7A">
      <w:pPr>
        <w:pStyle w:val="ListParagraph"/>
        <w:numPr>
          <w:ilvl w:val="0"/>
          <w:numId w:val="2"/>
        </w:numPr>
        <w:rPr>
          <w:rStyle w:val="reference-text"/>
          <w:rFonts w:asciiTheme="minorHAnsi" w:hAnsiTheme="minorHAnsi" w:cstheme="minorHAnsi"/>
          <w:sz w:val="22"/>
          <w:szCs w:val="22"/>
        </w:rPr>
      </w:pPr>
      <w:r w:rsidRPr="00A57210">
        <w:rPr>
          <w:rFonts w:asciiTheme="minorHAnsi" w:hAnsiTheme="minorHAnsi" w:cstheme="minorHAnsi"/>
          <w:bCs/>
          <w:sz w:val="22"/>
          <w:szCs w:val="22"/>
        </w:rPr>
        <w:t xml:space="preserve">Foot PR. The Problem of Abortion and the Doctrine of the Double Effect in </w:t>
      </w:r>
      <w:r w:rsidRPr="00A57210">
        <w:rPr>
          <w:rStyle w:val="reference-text"/>
          <w:rFonts w:asciiTheme="minorHAnsi" w:hAnsiTheme="minorHAnsi" w:cstheme="minorHAnsi"/>
          <w:sz w:val="22"/>
          <w:szCs w:val="22"/>
        </w:rPr>
        <w:t xml:space="preserve"> </w:t>
      </w:r>
      <w:r w:rsidRPr="00A57210">
        <w:rPr>
          <w:rStyle w:val="reference-text"/>
          <w:rFonts w:asciiTheme="minorHAnsi" w:hAnsiTheme="minorHAnsi" w:cstheme="minorHAnsi"/>
          <w:i/>
          <w:iCs/>
          <w:sz w:val="22"/>
          <w:szCs w:val="22"/>
        </w:rPr>
        <w:t>Virtues and Vices</w:t>
      </w:r>
      <w:r w:rsidRPr="00A57210">
        <w:rPr>
          <w:rStyle w:val="reference-text"/>
          <w:rFonts w:asciiTheme="minorHAnsi" w:hAnsiTheme="minorHAnsi" w:cstheme="minorHAnsi"/>
          <w:sz w:val="22"/>
          <w:szCs w:val="22"/>
        </w:rPr>
        <w:t>. Oxford, Basil Blackwell, 1978.</w:t>
      </w:r>
    </w:p>
    <w:p w:rsidR="00A520F4" w:rsidRPr="00A57210" w:rsidRDefault="00A520F4" w:rsidP="00A520F4">
      <w:pPr>
        <w:pStyle w:val="ListParagraph"/>
        <w:rPr>
          <w:rFonts w:asciiTheme="minorHAnsi" w:hAnsiTheme="minorHAnsi" w:cstheme="minorHAnsi"/>
          <w:bCs/>
          <w:sz w:val="22"/>
          <w:szCs w:val="22"/>
        </w:rPr>
      </w:pPr>
    </w:p>
    <w:p w:rsidR="00A520F4" w:rsidRPr="00A57210" w:rsidRDefault="00A520F4" w:rsidP="00E71E7A">
      <w:pPr>
        <w:pStyle w:val="ListParagraph"/>
        <w:numPr>
          <w:ilvl w:val="0"/>
          <w:numId w:val="2"/>
        </w:numPr>
        <w:rPr>
          <w:rFonts w:asciiTheme="minorHAnsi" w:hAnsiTheme="minorHAnsi" w:cstheme="minorHAnsi"/>
          <w:sz w:val="22"/>
          <w:szCs w:val="22"/>
        </w:rPr>
      </w:pPr>
      <w:r w:rsidRPr="00A57210">
        <w:rPr>
          <w:rStyle w:val="reference-text"/>
          <w:rFonts w:asciiTheme="minorHAnsi" w:hAnsiTheme="minorHAnsi" w:cstheme="minorHAnsi"/>
          <w:sz w:val="22"/>
          <w:szCs w:val="22"/>
        </w:rPr>
        <w:t xml:space="preserve">Thomson JJ, </w:t>
      </w:r>
      <w:hyperlink r:id="rId18" w:history="1">
        <w:r w:rsidRPr="00A57210">
          <w:rPr>
            <w:rStyle w:val="Hyperlink"/>
            <w:rFonts w:asciiTheme="minorHAnsi" w:hAnsiTheme="minorHAnsi" w:cstheme="minorHAnsi"/>
            <w:i/>
            <w:iCs/>
            <w:sz w:val="22"/>
            <w:szCs w:val="22"/>
          </w:rPr>
          <w:t>The Trolley Problem</w:t>
        </w:r>
      </w:hyperlink>
      <w:r w:rsidRPr="00A57210">
        <w:rPr>
          <w:rStyle w:val="reference-text"/>
          <w:rFonts w:asciiTheme="minorHAnsi" w:hAnsiTheme="minorHAnsi" w:cstheme="minorHAnsi"/>
          <w:sz w:val="22"/>
          <w:szCs w:val="22"/>
        </w:rPr>
        <w:t xml:space="preserve">, The Yale Law Journal. 1985;94:1395-1415. </w:t>
      </w:r>
      <w:r w:rsidRPr="00A57210">
        <w:rPr>
          <w:rFonts w:asciiTheme="minorHAnsi" w:hAnsiTheme="minorHAnsi" w:cstheme="minorHAnsi"/>
          <w:bCs/>
          <w:sz w:val="22"/>
          <w:szCs w:val="22"/>
        </w:rPr>
        <w:t xml:space="preserve">  </w:t>
      </w:r>
    </w:p>
    <w:p w:rsidR="00F642B8" w:rsidRPr="00A57210" w:rsidRDefault="00F642B8" w:rsidP="00F642B8">
      <w:pPr>
        <w:rPr>
          <w:rFonts w:cstheme="minorHAnsi"/>
        </w:rPr>
      </w:pPr>
    </w:p>
    <w:p w:rsidR="00F642B8" w:rsidRPr="00A57210" w:rsidRDefault="00F642B8" w:rsidP="00E71E7A">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Chhatwal J, Lalwani S, Vidor E. Immunogenicity and Safety of a Liquid HexavalentVaccine in Indian Infants.</w:t>
      </w:r>
      <w:r w:rsidR="00E71E7A" w:rsidRPr="00A57210">
        <w:rPr>
          <w:rFonts w:asciiTheme="minorHAnsi" w:hAnsiTheme="minorHAnsi" w:cstheme="minorHAnsi"/>
          <w:sz w:val="22"/>
          <w:szCs w:val="22"/>
        </w:rPr>
        <w:t xml:space="preserve"> </w:t>
      </w:r>
      <w:r w:rsidRPr="00A57210">
        <w:rPr>
          <w:rFonts w:asciiTheme="minorHAnsi" w:hAnsiTheme="minorHAnsi" w:cstheme="minorHAnsi"/>
          <w:sz w:val="22"/>
          <w:szCs w:val="22"/>
        </w:rPr>
        <w:t>Indian Pediatr. 2017;54:15-20</w:t>
      </w:r>
    </w:p>
    <w:p w:rsidR="00F642B8" w:rsidRPr="00A57210" w:rsidRDefault="00F642B8" w:rsidP="00F642B8">
      <w:pPr>
        <w:rPr>
          <w:rFonts w:cstheme="minorHAnsi"/>
        </w:rPr>
      </w:pPr>
    </w:p>
    <w:p w:rsidR="00F642B8" w:rsidRPr="00A57210" w:rsidRDefault="00F642B8" w:rsidP="00A520F4">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Lalwani SK, Agarkhedkar S, Sundaram B, Mahantashetti NS, Malshe N, Agarkhedkar S, Van Der Meeren O, Mehta S, Karkada N, Han HH, Mesaros N. Immunogenicity and safety of 3-dose primary vaccination with combined DTPa-HBV-IPV/Hib in Indian infants. Hum VaccinImmunother. 2017;13:120-127.</w:t>
      </w:r>
    </w:p>
    <w:p w:rsidR="00F642B8" w:rsidRPr="00A57210" w:rsidRDefault="00F642B8" w:rsidP="00F642B8">
      <w:pPr>
        <w:rPr>
          <w:rFonts w:cstheme="minorHAnsi"/>
        </w:rPr>
      </w:pPr>
    </w:p>
    <w:p w:rsidR="0029014F" w:rsidRPr="00A57210" w:rsidRDefault="00A520F4" w:rsidP="00A520F4">
      <w:pPr>
        <w:pStyle w:val="ListParagraph"/>
        <w:numPr>
          <w:ilvl w:val="0"/>
          <w:numId w:val="2"/>
        </w:numPr>
        <w:rPr>
          <w:rFonts w:asciiTheme="minorHAnsi" w:hAnsiTheme="minorHAnsi" w:cstheme="minorHAnsi"/>
          <w:sz w:val="22"/>
          <w:szCs w:val="22"/>
        </w:rPr>
      </w:pPr>
      <w:r w:rsidRPr="00A57210">
        <w:rPr>
          <w:rFonts w:asciiTheme="minorHAnsi" w:hAnsiTheme="minorHAnsi" w:cstheme="minorHAnsi"/>
          <w:sz w:val="22"/>
          <w:szCs w:val="22"/>
        </w:rPr>
        <w:t xml:space="preserve"> </w:t>
      </w:r>
      <w:r w:rsidR="00F642B8" w:rsidRPr="00A57210">
        <w:rPr>
          <w:rFonts w:asciiTheme="minorHAnsi" w:hAnsiTheme="minorHAnsi" w:cstheme="minorHAnsi"/>
          <w:sz w:val="22"/>
          <w:szCs w:val="22"/>
        </w:rPr>
        <w:t>Shashidhar A</w:t>
      </w:r>
      <w:r w:rsidRPr="00A57210">
        <w:rPr>
          <w:rFonts w:asciiTheme="minorHAnsi" w:hAnsiTheme="minorHAnsi" w:cstheme="minorHAnsi"/>
          <w:sz w:val="22"/>
          <w:szCs w:val="22"/>
        </w:rPr>
        <w:t xml:space="preserve">. </w:t>
      </w:r>
      <w:r w:rsidR="00F642B8" w:rsidRPr="00A57210">
        <w:rPr>
          <w:rFonts w:asciiTheme="minorHAnsi" w:hAnsiTheme="minorHAnsi" w:cstheme="minorHAnsi"/>
          <w:sz w:val="22"/>
          <w:szCs w:val="22"/>
        </w:rPr>
        <w:t>Hexavalent</w:t>
      </w:r>
      <w:r w:rsidR="00714062">
        <w:rPr>
          <w:rFonts w:asciiTheme="minorHAnsi" w:hAnsiTheme="minorHAnsi" w:cstheme="minorHAnsi"/>
          <w:sz w:val="22"/>
          <w:szCs w:val="22"/>
        </w:rPr>
        <w:t xml:space="preserve"> </w:t>
      </w:r>
      <w:r w:rsidR="00F642B8" w:rsidRPr="00A57210">
        <w:rPr>
          <w:rFonts w:asciiTheme="minorHAnsi" w:hAnsiTheme="minorHAnsi" w:cstheme="minorHAnsi"/>
          <w:sz w:val="22"/>
          <w:szCs w:val="22"/>
        </w:rPr>
        <w:t>Vaccinations: The Future of Routine</w:t>
      </w:r>
      <w:r w:rsidRPr="00A57210">
        <w:rPr>
          <w:rFonts w:asciiTheme="minorHAnsi" w:hAnsiTheme="minorHAnsi" w:cstheme="minorHAnsi"/>
          <w:sz w:val="22"/>
          <w:szCs w:val="22"/>
        </w:rPr>
        <w:t xml:space="preserve"> </w:t>
      </w:r>
      <w:r w:rsidR="00F642B8" w:rsidRPr="00A57210">
        <w:rPr>
          <w:rFonts w:asciiTheme="minorHAnsi" w:hAnsiTheme="minorHAnsi" w:cstheme="minorHAnsi"/>
          <w:sz w:val="22"/>
          <w:szCs w:val="22"/>
        </w:rPr>
        <w:t>Immunization? Indian Pediatr. 2017;54:11-13.</w:t>
      </w:r>
    </w:p>
    <w:sectPr w:rsidR="0029014F" w:rsidRPr="00A57210" w:rsidSect="0029014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CDB" w:rsidRDefault="00092CDB" w:rsidP="00FE2400">
      <w:pPr>
        <w:spacing w:after="0" w:line="240" w:lineRule="auto"/>
      </w:pPr>
      <w:r>
        <w:separator/>
      </w:r>
    </w:p>
  </w:endnote>
  <w:endnote w:type="continuationSeparator" w:id="0">
    <w:p w:rsidR="00092CDB" w:rsidRDefault="00092CDB" w:rsidP="00FE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A9E" w:rsidRDefault="00462A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196782"/>
      <w:docPartObj>
        <w:docPartGallery w:val="Page Numbers (Bottom of Page)"/>
        <w:docPartUnique/>
      </w:docPartObj>
    </w:sdtPr>
    <w:sdtEndPr/>
    <w:sdtContent>
      <w:p w:rsidR="00462A9E" w:rsidRDefault="00092CDB">
        <w:pPr>
          <w:pStyle w:val="Footer"/>
        </w:pPr>
        <w:r>
          <w:fldChar w:fldCharType="begin"/>
        </w:r>
        <w:r>
          <w:instrText xml:space="preserve"> PAGE   \* MERGEFORMAT </w:instrText>
        </w:r>
        <w:r>
          <w:fldChar w:fldCharType="separate"/>
        </w:r>
        <w:r w:rsidR="0037564C">
          <w:rPr>
            <w:noProof/>
          </w:rPr>
          <w:t>1</w:t>
        </w:r>
        <w:r>
          <w:rPr>
            <w:noProof/>
          </w:rPr>
          <w:fldChar w:fldCharType="end"/>
        </w:r>
      </w:p>
    </w:sdtContent>
  </w:sdt>
  <w:p w:rsidR="00462A9E" w:rsidRDefault="00462A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A9E" w:rsidRDefault="00462A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CDB" w:rsidRDefault="00092CDB" w:rsidP="00FE2400">
      <w:pPr>
        <w:spacing w:after="0" w:line="240" w:lineRule="auto"/>
      </w:pPr>
      <w:r>
        <w:separator/>
      </w:r>
    </w:p>
  </w:footnote>
  <w:footnote w:type="continuationSeparator" w:id="0">
    <w:p w:rsidR="00092CDB" w:rsidRDefault="00092CDB" w:rsidP="00FE24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A9E" w:rsidRDefault="00462A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A9E" w:rsidRDefault="00462A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A9E" w:rsidRDefault="00462A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05B50"/>
    <w:multiLevelType w:val="hybridMultilevel"/>
    <w:tmpl w:val="9578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CD6F24"/>
    <w:multiLevelType w:val="hybridMultilevel"/>
    <w:tmpl w:val="58B21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B8"/>
    <w:rsid w:val="00022249"/>
    <w:rsid w:val="000245DE"/>
    <w:rsid w:val="000327EF"/>
    <w:rsid w:val="0005544C"/>
    <w:rsid w:val="000618A3"/>
    <w:rsid w:val="000624D7"/>
    <w:rsid w:val="00087398"/>
    <w:rsid w:val="000874CA"/>
    <w:rsid w:val="00092CDB"/>
    <w:rsid w:val="000A0E48"/>
    <w:rsid w:val="001023D3"/>
    <w:rsid w:val="00134A32"/>
    <w:rsid w:val="00165848"/>
    <w:rsid w:val="00173D1F"/>
    <w:rsid w:val="001A4C9F"/>
    <w:rsid w:val="001B0A77"/>
    <w:rsid w:val="001C7CC6"/>
    <w:rsid w:val="001F5CBE"/>
    <w:rsid w:val="00235C3C"/>
    <w:rsid w:val="0025219E"/>
    <w:rsid w:val="00266924"/>
    <w:rsid w:val="002830FE"/>
    <w:rsid w:val="0029014F"/>
    <w:rsid w:val="002A1873"/>
    <w:rsid w:val="002A46D0"/>
    <w:rsid w:val="002A6D73"/>
    <w:rsid w:val="002E401A"/>
    <w:rsid w:val="002F5F48"/>
    <w:rsid w:val="00314FCF"/>
    <w:rsid w:val="0037564C"/>
    <w:rsid w:val="003E106F"/>
    <w:rsid w:val="00414B93"/>
    <w:rsid w:val="00462A9E"/>
    <w:rsid w:val="004647C3"/>
    <w:rsid w:val="004A31FE"/>
    <w:rsid w:val="004A4C4E"/>
    <w:rsid w:val="004A54A5"/>
    <w:rsid w:val="004E5DB9"/>
    <w:rsid w:val="004F7E99"/>
    <w:rsid w:val="005018C8"/>
    <w:rsid w:val="00522B47"/>
    <w:rsid w:val="00574D4F"/>
    <w:rsid w:val="00597924"/>
    <w:rsid w:val="005A1405"/>
    <w:rsid w:val="005C2CFD"/>
    <w:rsid w:val="005E44AF"/>
    <w:rsid w:val="006708EC"/>
    <w:rsid w:val="006B487C"/>
    <w:rsid w:val="006B5488"/>
    <w:rsid w:val="006F57EA"/>
    <w:rsid w:val="007075F5"/>
    <w:rsid w:val="007126F4"/>
    <w:rsid w:val="00714062"/>
    <w:rsid w:val="00724CD4"/>
    <w:rsid w:val="00774972"/>
    <w:rsid w:val="007804BB"/>
    <w:rsid w:val="00792878"/>
    <w:rsid w:val="0079293D"/>
    <w:rsid w:val="007978D9"/>
    <w:rsid w:val="007A4E9D"/>
    <w:rsid w:val="007B2317"/>
    <w:rsid w:val="007C1F08"/>
    <w:rsid w:val="007C269E"/>
    <w:rsid w:val="007C782B"/>
    <w:rsid w:val="007E5F99"/>
    <w:rsid w:val="0080139C"/>
    <w:rsid w:val="008335A3"/>
    <w:rsid w:val="008851B9"/>
    <w:rsid w:val="008954E1"/>
    <w:rsid w:val="008A36B0"/>
    <w:rsid w:val="008C0030"/>
    <w:rsid w:val="008D6014"/>
    <w:rsid w:val="0094762F"/>
    <w:rsid w:val="009C3170"/>
    <w:rsid w:val="009D024B"/>
    <w:rsid w:val="009F26C0"/>
    <w:rsid w:val="00A06E1C"/>
    <w:rsid w:val="00A110EF"/>
    <w:rsid w:val="00A253BF"/>
    <w:rsid w:val="00A520F4"/>
    <w:rsid w:val="00A57210"/>
    <w:rsid w:val="00A66BE3"/>
    <w:rsid w:val="00A945FC"/>
    <w:rsid w:val="00A95494"/>
    <w:rsid w:val="00AB4FC1"/>
    <w:rsid w:val="00AD2F8E"/>
    <w:rsid w:val="00AD7B6A"/>
    <w:rsid w:val="00B051C1"/>
    <w:rsid w:val="00B315CA"/>
    <w:rsid w:val="00B37DEE"/>
    <w:rsid w:val="00B40CC5"/>
    <w:rsid w:val="00B44BD6"/>
    <w:rsid w:val="00B54373"/>
    <w:rsid w:val="00B55AF9"/>
    <w:rsid w:val="00B57037"/>
    <w:rsid w:val="00B66D9F"/>
    <w:rsid w:val="00B9356C"/>
    <w:rsid w:val="00BC5612"/>
    <w:rsid w:val="00C521D5"/>
    <w:rsid w:val="00CA400A"/>
    <w:rsid w:val="00CE12F7"/>
    <w:rsid w:val="00CE5D72"/>
    <w:rsid w:val="00CF0C64"/>
    <w:rsid w:val="00D1054E"/>
    <w:rsid w:val="00D5589F"/>
    <w:rsid w:val="00D70E04"/>
    <w:rsid w:val="00E024E5"/>
    <w:rsid w:val="00E077C9"/>
    <w:rsid w:val="00E67B28"/>
    <w:rsid w:val="00E71E7A"/>
    <w:rsid w:val="00EB01EE"/>
    <w:rsid w:val="00EB7706"/>
    <w:rsid w:val="00EC48E9"/>
    <w:rsid w:val="00F07DAC"/>
    <w:rsid w:val="00F46A94"/>
    <w:rsid w:val="00F46F93"/>
    <w:rsid w:val="00F642B8"/>
    <w:rsid w:val="00F71EF2"/>
    <w:rsid w:val="00FB5ED8"/>
    <w:rsid w:val="00FE006F"/>
    <w:rsid w:val="00FE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14F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4E5"/>
    <w:rPr>
      <w:color w:val="0000FF"/>
      <w:u w:val="single"/>
    </w:rPr>
  </w:style>
  <w:style w:type="paragraph" w:styleId="ListParagraph">
    <w:name w:val="List Paragraph"/>
    <w:basedOn w:val="Normal"/>
    <w:uiPriority w:val="34"/>
    <w:qFormat/>
    <w:rsid w:val="00AD7B6A"/>
    <w:pPr>
      <w:spacing w:after="0" w:line="240" w:lineRule="auto"/>
      <w:ind w:left="720"/>
      <w:contextualSpacing/>
    </w:pPr>
    <w:rPr>
      <w:rFonts w:ascii="Times New Roman" w:eastAsia="SimSun" w:hAnsi="Times New Roman" w:cs="Times New Roman"/>
      <w:sz w:val="24"/>
      <w:szCs w:val="24"/>
      <w:lang w:eastAsia="zh-CN"/>
    </w:rPr>
  </w:style>
  <w:style w:type="table" w:styleId="TableGrid">
    <w:name w:val="Table Grid"/>
    <w:basedOn w:val="TableNormal"/>
    <w:uiPriority w:val="59"/>
    <w:rsid w:val="00AD7B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eference-text">
    <w:name w:val="reference-text"/>
    <w:basedOn w:val="DefaultParagraphFont"/>
    <w:rsid w:val="00CF0C64"/>
  </w:style>
  <w:style w:type="character" w:customStyle="1" w:styleId="Heading1Char">
    <w:name w:val="Heading 1 Char"/>
    <w:basedOn w:val="DefaultParagraphFont"/>
    <w:link w:val="Heading1"/>
    <w:uiPriority w:val="9"/>
    <w:rsid w:val="00EB7706"/>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FE24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2400"/>
  </w:style>
  <w:style w:type="paragraph" w:styleId="Footer">
    <w:name w:val="footer"/>
    <w:basedOn w:val="Normal"/>
    <w:link w:val="FooterChar"/>
    <w:uiPriority w:val="99"/>
    <w:unhideWhenUsed/>
    <w:rsid w:val="00FE2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400"/>
  </w:style>
  <w:style w:type="character" w:styleId="FollowedHyperlink">
    <w:name w:val="FollowedHyperlink"/>
    <w:basedOn w:val="DefaultParagraphFont"/>
    <w:uiPriority w:val="99"/>
    <w:semiHidden/>
    <w:unhideWhenUsed/>
    <w:rsid w:val="0005544C"/>
    <w:rPr>
      <w:color w:val="800080" w:themeColor="followedHyperlink"/>
      <w:u w:val="single"/>
    </w:rPr>
  </w:style>
  <w:style w:type="paragraph" w:styleId="BalloonText">
    <w:name w:val="Balloon Text"/>
    <w:basedOn w:val="Normal"/>
    <w:link w:val="BalloonTextChar"/>
    <w:uiPriority w:val="99"/>
    <w:semiHidden/>
    <w:unhideWhenUsed/>
    <w:rsid w:val="009C3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170"/>
    <w:rPr>
      <w:rFonts w:ascii="Tahoma" w:hAnsi="Tahoma" w:cs="Tahoma"/>
      <w:sz w:val="16"/>
      <w:szCs w:val="16"/>
    </w:rPr>
  </w:style>
  <w:style w:type="character" w:customStyle="1" w:styleId="highwire-citation-authors">
    <w:name w:val="highwire-citation-authors"/>
    <w:basedOn w:val="DefaultParagraphFont"/>
    <w:rsid w:val="00165848"/>
  </w:style>
  <w:style w:type="character" w:customStyle="1" w:styleId="highwire-citation-author">
    <w:name w:val="highwire-citation-author"/>
    <w:basedOn w:val="DefaultParagraphFont"/>
    <w:rsid w:val="00165848"/>
  </w:style>
  <w:style w:type="character" w:customStyle="1" w:styleId="Heading2Char">
    <w:name w:val="Heading 2 Char"/>
    <w:basedOn w:val="DefaultParagraphFont"/>
    <w:link w:val="Heading2"/>
    <w:uiPriority w:val="9"/>
    <w:rsid w:val="00314FC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14F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4E5"/>
    <w:rPr>
      <w:color w:val="0000FF"/>
      <w:u w:val="single"/>
    </w:rPr>
  </w:style>
  <w:style w:type="paragraph" w:styleId="ListParagraph">
    <w:name w:val="List Paragraph"/>
    <w:basedOn w:val="Normal"/>
    <w:uiPriority w:val="34"/>
    <w:qFormat/>
    <w:rsid w:val="00AD7B6A"/>
    <w:pPr>
      <w:spacing w:after="0" w:line="240" w:lineRule="auto"/>
      <w:ind w:left="720"/>
      <w:contextualSpacing/>
    </w:pPr>
    <w:rPr>
      <w:rFonts w:ascii="Times New Roman" w:eastAsia="SimSun" w:hAnsi="Times New Roman" w:cs="Times New Roman"/>
      <w:sz w:val="24"/>
      <w:szCs w:val="24"/>
      <w:lang w:eastAsia="zh-CN"/>
    </w:rPr>
  </w:style>
  <w:style w:type="table" w:styleId="TableGrid">
    <w:name w:val="Table Grid"/>
    <w:basedOn w:val="TableNormal"/>
    <w:uiPriority w:val="59"/>
    <w:rsid w:val="00AD7B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eference-text">
    <w:name w:val="reference-text"/>
    <w:basedOn w:val="DefaultParagraphFont"/>
    <w:rsid w:val="00CF0C64"/>
  </w:style>
  <w:style w:type="character" w:customStyle="1" w:styleId="Heading1Char">
    <w:name w:val="Heading 1 Char"/>
    <w:basedOn w:val="DefaultParagraphFont"/>
    <w:link w:val="Heading1"/>
    <w:uiPriority w:val="9"/>
    <w:rsid w:val="00EB7706"/>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FE24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2400"/>
  </w:style>
  <w:style w:type="paragraph" w:styleId="Footer">
    <w:name w:val="footer"/>
    <w:basedOn w:val="Normal"/>
    <w:link w:val="FooterChar"/>
    <w:uiPriority w:val="99"/>
    <w:unhideWhenUsed/>
    <w:rsid w:val="00FE2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400"/>
  </w:style>
  <w:style w:type="character" w:styleId="FollowedHyperlink">
    <w:name w:val="FollowedHyperlink"/>
    <w:basedOn w:val="DefaultParagraphFont"/>
    <w:uiPriority w:val="99"/>
    <w:semiHidden/>
    <w:unhideWhenUsed/>
    <w:rsid w:val="0005544C"/>
    <w:rPr>
      <w:color w:val="800080" w:themeColor="followedHyperlink"/>
      <w:u w:val="single"/>
    </w:rPr>
  </w:style>
  <w:style w:type="paragraph" w:styleId="BalloonText">
    <w:name w:val="Balloon Text"/>
    <w:basedOn w:val="Normal"/>
    <w:link w:val="BalloonTextChar"/>
    <w:uiPriority w:val="99"/>
    <w:semiHidden/>
    <w:unhideWhenUsed/>
    <w:rsid w:val="009C3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170"/>
    <w:rPr>
      <w:rFonts w:ascii="Tahoma" w:hAnsi="Tahoma" w:cs="Tahoma"/>
      <w:sz w:val="16"/>
      <w:szCs w:val="16"/>
    </w:rPr>
  </w:style>
  <w:style w:type="character" w:customStyle="1" w:styleId="highwire-citation-authors">
    <w:name w:val="highwire-citation-authors"/>
    <w:basedOn w:val="DefaultParagraphFont"/>
    <w:rsid w:val="00165848"/>
  </w:style>
  <w:style w:type="character" w:customStyle="1" w:styleId="highwire-citation-author">
    <w:name w:val="highwire-citation-author"/>
    <w:basedOn w:val="DefaultParagraphFont"/>
    <w:rsid w:val="00165848"/>
  </w:style>
  <w:style w:type="character" w:customStyle="1" w:styleId="Heading2Char">
    <w:name w:val="Heading 2 Char"/>
    <w:basedOn w:val="DefaultParagraphFont"/>
    <w:link w:val="Heading2"/>
    <w:uiPriority w:val="9"/>
    <w:rsid w:val="00314F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186345">
      <w:bodyDiv w:val="1"/>
      <w:marLeft w:val="0"/>
      <w:marRight w:val="0"/>
      <w:marTop w:val="0"/>
      <w:marBottom w:val="0"/>
      <w:divBdr>
        <w:top w:val="none" w:sz="0" w:space="0" w:color="auto"/>
        <w:left w:val="none" w:sz="0" w:space="0" w:color="auto"/>
        <w:bottom w:val="none" w:sz="0" w:space="0" w:color="auto"/>
        <w:right w:val="none" w:sz="0" w:space="0" w:color="auto"/>
      </w:divBdr>
      <w:divsChild>
        <w:div w:id="1217010207">
          <w:marLeft w:val="0"/>
          <w:marRight w:val="0"/>
          <w:marTop w:val="0"/>
          <w:marBottom w:val="0"/>
          <w:divBdr>
            <w:top w:val="none" w:sz="0" w:space="0" w:color="auto"/>
            <w:left w:val="none" w:sz="0" w:space="0" w:color="auto"/>
            <w:bottom w:val="none" w:sz="0" w:space="0" w:color="auto"/>
            <w:right w:val="none" w:sz="0" w:space="0" w:color="auto"/>
          </w:divBdr>
        </w:div>
      </w:divsChild>
    </w:div>
    <w:div w:id="788283307">
      <w:bodyDiv w:val="1"/>
      <w:marLeft w:val="0"/>
      <w:marRight w:val="0"/>
      <w:marTop w:val="0"/>
      <w:marBottom w:val="0"/>
      <w:divBdr>
        <w:top w:val="none" w:sz="0" w:space="0" w:color="auto"/>
        <w:left w:val="none" w:sz="0" w:space="0" w:color="auto"/>
        <w:bottom w:val="none" w:sz="0" w:space="0" w:color="auto"/>
        <w:right w:val="none" w:sz="0" w:space="0" w:color="auto"/>
      </w:divBdr>
    </w:div>
    <w:div w:id="1091244806">
      <w:bodyDiv w:val="1"/>
      <w:marLeft w:val="0"/>
      <w:marRight w:val="0"/>
      <w:marTop w:val="0"/>
      <w:marBottom w:val="0"/>
      <w:divBdr>
        <w:top w:val="none" w:sz="0" w:space="0" w:color="auto"/>
        <w:left w:val="none" w:sz="0" w:space="0" w:color="auto"/>
        <w:bottom w:val="none" w:sz="0" w:space="0" w:color="auto"/>
        <w:right w:val="none" w:sz="0" w:space="0" w:color="auto"/>
      </w:divBdr>
      <w:divsChild>
        <w:div w:id="1728335170">
          <w:marLeft w:val="0"/>
          <w:marRight w:val="0"/>
          <w:marTop w:val="0"/>
          <w:marBottom w:val="0"/>
          <w:divBdr>
            <w:top w:val="none" w:sz="0" w:space="0" w:color="auto"/>
            <w:left w:val="none" w:sz="0" w:space="0" w:color="auto"/>
            <w:bottom w:val="none" w:sz="0" w:space="0" w:color="auto"/>
            <w:right w:val="none" w:sz="0" w:space="0" w:color="auto"/>
          </w:divBdr>
        </w:div>
        <w:div w:id="134418545">
          <w:marLeft w:val="0"/>
          <w:marRight w:val="0"/>
          <w:marTop w:val="0"/>
          <w:marBottom w:val="0"/>
          <w:divBdr>
            <w:top w:val="none" w:sz="0" w:space="0" w:color="auto"/>
            <w:left w:val="none" w:sz="0" w:space="0" w:color="auto"/>
            <w:bottom w:val="none" w:sz="0" w:space="0" w:color="auto"/>
            <w:right w:val="none" w:sz="0" w:space="0" w:color="auto"/>
          </w:divBdr>
        </w:div>
        <w:div w:id="968975637">
          <w:marLeft w:val="0"/>
          <w:marRight w:val="0"/>
          <w:marTop w:val="0"/>
          <w:marBottom w:val="0"/>
          <w:divBdr>
            <w:top w:val="none" w:sz="0" w:space="0" w:color="auto"/>
            <w:left w:val="none" w:sz="0" w:space="0" w:color="auto"/>
            <w:bottom w:val="none" w:sz="0" w:space="0" w:color="auto"/>
            <w:right w:val="none" w:sz="0" w:space="0" w:color="auto"/>
          </w:divBdr>
        </w:div>
        <w:div w:id="1900170614">
          <w:marLeft w:val="0"/>
          <w:marRight w:val="0"/>
          <w:marTop w:val="0"/>
          <w:marBottom w:val="0"/>
          <w:divBdr>
            <w:top w:val="none" w:sz="0" w:space="0" w:color="auto"/>
            <w:left w:val="none" w:sz="0" w:space="0" w:color="auto"/>
            <w:bottom w:val="none" w:sz="0" w:space="0" w:color="auto"/>
            <w:right w:val="none" w:sz="0" w:space="0" w:color="auto"/>
          </w:divBdr>
        </w:div>
        <w:div w:id="1171871148">
          <w:marLeft w:val="0"/>
          <w:marRight w:val="0"/>
          <w:marTop w:val="0"/>
          <w:marBottom w:val="0"/>
          <w:divBdr>
            <w:top w:val="none" w:sz="0" w:space="0" w:color="auto"/>
            <w:left w:val="none" w:sz="0" w:space="0" w:color="auto"/>
            <w:bottom w:val="none" w:sz="0" w:space="0" w:color="auto"/>
            <w:right w:val="none" w:sz="0" w:space="0" w:color="auto"/>
          </w:divBdr>
        </w:div>
      </w:divsChild>
    </w:div>
    <w:div w:id="1306621260">
      <w:bodyDiv w:val="1"/>
      <w:marLeft w:val="0"/>
      <w:marRight w:val="0"/>
      <w:marTop w:val="0"/>
      <w:marBottom w:val="0"/>
      <w:divBdr>
        <w:top w:val="none" w:sz="0" w:space="0" w:color="auto"/>
        <w:left w:val="none" w:sz="0" w:space="0" w:color="auto"/>
        <w:bottom w:val="none" w:sz="0" w:space="0" w:color="auto"/>
        <w:right w:val="none" w:sz="0" w:space="0" w:color="auto"/>
      </w:divBdr>
    </w:div>
    <w:div w:id="1453983283">
      <w:bodyDiv w:val="1"/>
      <w:marLeft w:val="0"/>
      <w:marRight w:val="0"/>
      <w:marTop w:val="0"/>
      <w:marBottom w:val="0"/>
      <w:divBdr>
        <w:top w:val="none" w:sz="0" w:space="0" w:color="auto"/>
        <w:left w:val="none" w:sz="0" w:space="0" w:color="auto"/>
        <w:bottom w:val="none" w:sz="0" w:space="0" w:color="auto"/>
        <w:right w:val="none" w:sz="0" w:space="0" w:color="auto"/>
      </w:divBdr>
      <w:divsChild>
        <w:div w:id="1124805841">
          <w:marLeft w:val="0"/>
          <w:marRight w:val="0"/>
          <w:marTop w:val="0"/>
          <w:marBottom w:val="0"/>
          <w:divBdr>
            <w:top w:val="none" w:sz="0" w:space="0" w:color="auto"/>
            <w:left w:val="none" w:sz="0" w:space="0" w:color="auto"/>
            <w:bottom w:val="none" w:sz="0" w:space="0" w:color="auto"/>
            <w:right w:val="none" w:sz="0" w:space="0" w:color="auto"/>
          </w:divBdr>
        </w:div>
        <w:div w:id="1433282552">
          <w:marLeft w:val="0"/>
          <w:marRight w:val="0"/>
          <w:marTop w:val="0"/>
          <w:marBottom w:val="0"/>
          <w:divBdr>
            <w:top w:val="none" w:sz="0" w:space="0" w:color="auto"/>
            <w:left w:val="none" w:sz="0" w:space="0" w:color="auto"/>
            <w:bottom w:val="none" w:sz="0" w:space="0" w:color="auto"/>
            <w:right w:val="none" w:sz="0" w:space="0" w:color="auto"/>
          </w:divBdr>
        </w:div>
      </w:divsChild>
    </w:div>
    <w:div w:id="181541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24004825" TargetMode="External"/><Relationship Id="rId18" Type="http://schemas.openxmlformats.org/officeDocument/2006/relationships/hyperlink" Target="http://philosophyfaculty.ucsd.edu/faculty/rarneson/Courses/thomsonTROLLEY.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jacob.puliyel.com/paper.php?id=395" TargetMode="External"/><Relationship Id="rId17" Type="http://schemas.openxmlformats.org/officeDocument/2006/relationships/hyperlink" Target="https://www.cdc.gov/vaccinesafety/concerns/autism/cdc2004pediatric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term=Age+at+First+Measles-Mumps-Rubella+Vaccination+in+Children+With+Autism+and+School-Matched+Control+Subjects%3A+A+Population-Based+Study+in+Metropolitan+Atlant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utismoevaccini.files.wordpress.com/2012/12/vaccin-dc3a9cc3a8s.pdf"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cdsco.nic.in/writereaddata/Guidance_for_New_Drug_Approval-23.07.2011.pdf" TargetMode="External"/><Relationship Id="rId23" Type="http://schemas.openxmlformats.org/officeDocument/2006/relationships/header" Target="header3.xml"/><Relationship Id="rId10" Type="http://schemas.openxmlformats.org/officeDocument/2006/relationships/package" Target="embeddings/Microsoft_Word_Document1.docx"/><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jacob.puliyel.com/paper.php?id=394"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E97BC4-0E67-4525-875E-8827944A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Admin</cp:lastModifiedBy>
  <cp:revision>2</cp:revision>
  <cp:lastPrinted>2017-08-01T17:32:00Z</cp:lastPrinted>
  <dcterms:created xsi:type="dcterms:W3CDTF">2017-08-11T10:32:00Z</dcterms:created>
  <dcterms:modified xsi:type="dcterms:W3CDTF">2017-08-11T10:32:00Z</dcterms:modified>
</cp:coreProperties>
</file>