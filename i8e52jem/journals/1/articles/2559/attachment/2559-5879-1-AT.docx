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4131" w:rsidRPr="00A57210" w:rsidRDefault="00BA4131" w:rsidP="00BA4131">
      <w:pPr>
        <w:rPr>
          <w:rFonts w:cstheme="minorHAnsi"/>
        </w:rPr>
      </w:pPr>
      <w:bookmarkStart w:id="0" w:name="_GoBack"/>
      <w:bookmarkEnd w:id="0"/>
      <w:r w:rsidRPr="00A57210">
        <w:rPr>
          <w:rFonts w:cstheme="minorHAnsi"/>
        </w:rPr>
        <w:t>Puliyel Sathyamala Infanrix hexa deaths: Review comments:</w:t>
      </w:r>
    </w:p>
    <w:p w:rsidR="00BA4131" w:rsidRPr="00A57210" w:rsidRDefault="00BA4131" w:rsidP="00BA4131">
      <w:pPr>
        <w:rPr>
          <w:rFonts w:cstheme="minorHAnsi"/>
        </w:rPr>
      </w:pPr>
      <w:r w:rsidRPr="00A57210">
        <w:rPr>
          <w:rFonts w:cstheme="minorHAnsi"/>
        </w:rPr>
        <w:t>Comments of Reviewer 1:</w:t>
      </w:r>
    </w:p>
    <w:p w:rsidR="00BA4131" w:rsidRPr="00A57210" w:rsidRDefault="00BA4131" w:rsidP="00BA4131">
      <w:pPr>
        <w:rPr>
          <w:rFonts w:cstheme="minorHAnsi"/>
        </w:rPr>
      </w:pPr>
    </w:p>
    <w:p w:rsidR="00BA4131" w:rsidRPr="00A57210" w:rsidRDefault="00BA4131" w:rsidP="00BA4131">
      <w:pPr>
        <w:rPr>
          <w:rFonts w:cstheme="minorHAnsi"/>
        </w:rPr>
      </w:pPr>
      <w:r w:rsidRPr="00A57210">
        <w:rPr>
          <w:rFonts w:cstheme="minorHAnsi"/>
        </w:rPr>
        <w:t>1. This paper is relevant to the journal and the discussion includes the Indian perspective adequately.</w:t>
      </w:r>
    </w:p>
    <w:p w:rsidR="00BA4131" w:rsidRPr="00367ECB" w:rsidRDefault="00BA4131" w:rsidP="00BA4131">
      <w:pPr>
        <w:rPr>
          <w:ins w:id="1" w:author="ssh258" w:date="2017-08-03T15:06:00Z"/>
          <w:rFonts w:cstheme="minorHAnsi"/>
          <w:color w:val="0070C0"/>
        </w:rPr>
      </w:pPr>
      <w:r w:rsidRPr="00367ECB">
        <w:rPr>
          <w:rFonts w:cstheme="minorHAnsi"/>
          <w:color w:val="0070C0"/>
        </w:rPr>
        <w:t>Response: We thank the reviewer for saying so</w:t>
      </w:r>
    </w:p>
    <w:p w:rsidR="00BA4131" w:rsidRPr="00A57210" w:rsidRDefault="00BA4131" w:rsidP="00BA4131">
      <w:pPr>
        <w:rPr>
          <w:rFonts w:cstheme="minorHAnsi"/>
        </w:rPr>
      </w:pPr>
    </w:p>
    <w:p w:rsidR="00BA4131" w:rsidRPr="00A57210" w:rsidRDefault="00BA4131" w:rsidP="00BA4131">
      <w:pPr>
        <w:rPr>
          <w:rFonts w:cstheme="minorHAnsi"/>
        </w:rPr>
      </w:pPr>
      <w:r w:rsidRPr="00A57210">
        <w:rPr>
          <w:rFonts w:cstheme="minorHAnsi"/>
        </w:rPr>
        <w:t xml:space="preserve">2. Much of it has appeared elsewhere in the public domain, as informed by the authors themselves. There is some new contribution in terms of information, but the ethical debate is limited and the article merely resonates the stand of the authors in the earlier mentioned works.   </w:t>
      </w:r>
    </w:p>
    <w:p w:rsidR="00BA4131" w:rsidRPr="00367ECB" w:rsidRDefault="00BA4131" w:rsidP="00BA4131">
      <w:pPr>
        <w:rPr>
          <w:ins w:id="2" w:author="ssh258" w:date="2017-08-03T15:06:00Z"/>
          <w:rFonts w:cstheme="minorHAnsi"/>
          <w:color w:val="0070C0"/>
        </w:rPr>
      </w:pPr>
      <w:r w:rsidRPr="00367ECB">
        <w:rPr>
          <w:rFonts w:cstheme="minorHAnsi"/>
          <w:color w:val="0070C0"/>
        </w:rPr>
        <w:t>Response: We thank the reviewer for saying so. Regarding the ethical debate, this comes up again in 5 below and is answered there.</w:t>
      </w:r>
    </w:p>
    <w:p w:rsidR="00BA4131" w:rsidRPr="00A57210" w:rsidRDefault="00BA4131" w:rsidP="00BA4131">
      <w:pPr>
        <w:rPr>
          <w:rFonts w:cstheme="minorHAnsi"/>
        </w:rPr>
      </w:pPr>
    </w:p>
    <w:p w:rsidR="00BA4131" w:rsidRPr="00A57210" w:rsidRDefault="00BA4131" w:rsidP="00BA4131">
      <w:pPr>
        <w:rPr>
          <w:rFonts w:cstheme="minorHAnsi"/>
        </w:rPr>
      </w:pPr>
      <w:r w:rsidRPr="00A57210">
        <w:rPr>
          <w:rFonts w:cstheme="minorHAnsi"/>
        </w:rPr>
        <w:t xml:space="preserve">3. The conclusions are warranted, but not well developed. Only one perspective is. </w:t>
      </w:r>
    </w:p>
    <w:p w:rsidR="00BA4131" w:rsidRPr="00367ECB" w:rsidRDefault="00BA4131" w:rsidP="00BA4131">
      <w:pPr>
        <w:rPr>
          <w:rFonts w:cstheme="minorHAnsi"/>
          <w:color w:val="0070C0"/>
        </w:rPr>
      </w:pPr>
      <w:r w:rsidRPr="00367ECB">
        <w:rPr>
          <w:rFonts w:cstheme="minorHAnsi"/>
          <w:color w:val="0070C0"/>
        </w:rPr>
        <w:t xml:space="preserve">Response: Thanks for saying the conclusions are warranted. </w:t>
      </w:r>
    </w:p>
    <w:p w:rsidR="00BA4131" w:rsidRDefault="00BA4131" w:rsidP="00BA4131">
      <w:pPr>
        <w:rPr>
          <w:ins w:id="3" w:author="ssh258" w:date="2017-08-03T15:06:00Z"/>
          <w:rFonts w:cstheme="minorHAnsi"/>
        </w:rPr>
      </w:pPr>
      <w:r w:rsidRPr="00367ECB">
        <w:rPr>
          <w:rFonts w:cstheme="minorHAnsi"/>
          <w:color w:val="0070C0"/>
        </w:rPr>
        <w:t>With reference to there being only one perspective: This comment is a critique of the PSUR report submitted to EMA. As such it has only one perspective – that of the critique. It is not a critique of the vaccine but merely the PSUR</w:t>
      </w:r>
      <w:r w:rsidRPr="00A57210">
        <w:rPr>
          <w:rFonts w:cstheme="minorHAnsi"/>
        </w:rPr>
        <w:t>.</w:t>
      </w:r>
    </w:p>
    <w:p w:rsidR="00BA4131" w:rsidRPr="00A57210" w:rsidRDefault="00BA4131" w:rsidP="00BA4131">
      <w:pPr>
        <w:rPr>
          <w:rFonts w:cstheme="minorHAnsi"/>
        </w:rPr>
      </w:pPr>
    </w:p>
    <w:p w:rsidR="00BA4131" w:rsidRPr="00A57210" w:rsidRDefault="00BA4131" w:rsidP="00BA4131">
      <w:pPr>
        <w:rPr>
          <w:rFonts w:cstheme="minorHAnsi"/>
        </w:rPr>
      </w:pPr>
      <w:r w:rsidRPr="00A57210">
        <w:rPr>
          <w:rFonts w:cstheme="minorHAnsi"/>
        </w:rPr>
        <w:t>4. There are no loose generalizations but it does have assumptions on the part of the authors, and these are not critiqued adequately, while assumptions made by others referred to in the paper are acutely critiqued.</w:t>
      </w:r>
    </w:p>
    <w:p w:rsidR="00BA4131" w:rsidRPr="00367ECB" w:rsidRDefault="00BA4131" w:rsidP="00BA4131">
      <w:pPr>
        <w:rPr>
          <w:ins w:id="4" w:author="ssh258" w:date="2017-08-03T15:06:00Z"/>
          <w:rFonts w:cstheme="minorHAnsi"/>
          <w:color w:val="0070C0"/>
        </w:rPr>
      </w:pPr>
      <w:r w:rsidRPr="00367ECB">
        <w:rPr>
          <w:rFonts w:cstheme="minorHAnsi"/>
          <w:color w:val="0070C0"/>
        </w:rPr>
        <w:t>Response: Thanks for saying there are no loose generalizations. As stated above the article is merely a critique of one assertion made in the PSUR</w:t>
      </w:r>
    </w:p>
    <w:p w:rsidR="00BA4131" w:rsidRPr="00A57210" w:rsidRDefault="00BA4131" w:rsidP="00BA4131">
      <w:pPr>
        <w:rPr>
          <w:rFonts w:cstheme="minorHAnsi"/>
        </w:rPr>
      </w:pPr>
    </w:p>
    <w:p w:rsidR="00BA4131" w:rsidRPr="00A57210" w:rsidRDefault="00BA4131" w:rsidP="00BA4131">
      <w:pPr>
        <w:rPr>
          <w:rFonts w:cstheme="minorHAnsi"/>
        </w:rPr>
      </w:pPr>
      <w:r w:rsidRPr="00A57210">
        <w:rPr>
          <w:rFonts w:cstheme="minorHAnsi"/>
        </w:rPr>
        <w:t xml:space="preserve">5. The approach to the risk of death is unidirectional – "thereby it exposed numerous children unnecessarily to the risk of death" – only deaths due to vaccines (assumed) is considered. The risk of death due to infectious diseases is inadequately discussed. </w:t>
      </w:r>
    </w:p>
    <w:p w:rsidR="00BA4131" w:rsidRPr="00367ECB" w:rsidRDefault="00BA4131" w:rsidP="00BA4131">
      <w:pPr>
        <w:rPr>
          <w:rFonts w:cstheme="minorHAnsi"/>
          <w:color w:val="0070C0"/>
        </w:rPr>
      </w:pPr>
      <w:r w:rsidRPr="00367ECB">
        <w:rPr>
          <w:rFonts w:cstheme="minorHAnsi"/>
          <w:color w:val="0070C0"/>
        </w:rPr>
        <w:t xml:space="preserve">Response: As stated in 3 above </w:t>
      </w:r>
    </w:p>
    <w:p w:rsidR="00BA4131" w:rsidRPr="00367ECB" w:rsidRDefault="00BA4131" w:rsidP="00BA4131">
      <w:pPr>
        <w:rPr>
          <w:rFonts w:cstheme="minorHAnsi"/>
          <w:color w:val="0070C0"/>
        </w:rPr>
      </w:pPr>
      <w:r w:rsidRPr="00367ECB">
        <w:rPr>
          <w:rFonts w:cstheme="minorHAnsi"/>
          <w:color w:val="0070C0"/>
        </w:rPr>
        <w:t>"This comment is a critique of one assertion made in the PSUR report submitted to EMA. It is not a critique of the vaccine but merely the PSUR."</w:t>
      </w:r>
    </w:p>
    <w:p w:rsidR="00BA4131" w:rsidRPr="00367ECB" w:rsidRDefault="00BA4131" w:rsidP="00BA4131">
      <w:pPr>
        <w:rPr>
          <w:rFonts w:cstheme="minorHAnsi"/>
          <w:color w:val="0070C0"/>
        </w:rPr>
      </w:pPr>
      <w:r w:rsidRPr="00367ECB">
        <w:rPr>
          <w:rFonts w:cstheme="minorHAnsi"/>
          <w:color w:val="0070C0"/>
        </w:rPr>
        <w:t>If deaths have been covered up in a PSUR made confidentially to the regulatory authority, that can casr a shadow on the trust we place on regulatory decisions.</w:t>
      </w:r>
    </w:p>
    <w:p w:rsidR="00BA4131" w:rsidRPr="00367ECB" w:rsidRDefault="00BA4131" w:rsidP="00BA4131">
      <w:pPr>
        <w:rPr>
          <w:rFonts w:cstheme="minorHAnsi"/>
          <w:color w:val="0070C0"/>
        </w:rPr>
      </w:pPr>
      <w:r w:rsidRPr="00367ECB">
        <w:rPr>
          <w:rFonts w:cstheme="minorHAnsi"/>
          <w:color w:val="0070C0"/>
        </w:rPr>
        <w:t>The benefits from vaccination are not disputed. Even for the most life-saving vaccine – a cover-up of deaths cannot be justified.</w:t>
      </w:r>
    </w:p>
    <w:p w:rsidR="00BA4131" w:rsidRPr="00A57210" w:rsidRDefault="00BA4131" w:rsidP="00BA4131">
      <w:pPr>
        <w:rPr>
          <w:rFonts w:cstheme="minorHAnsi"/>
        </w:rPr>
      </w:pPr>
      <w:r w:rsidRPr="00367ECB">
        <w:rPr>
          <w:rFonts w:cstheme="minorHAnsi"/>
          <w:color w:val="0070C0"/>
        </w:rPr>
        <w:t>The article only deals with the issue of the ‘missing deaths'</w:t>
      </w:r>
      <w:r w:rsidRPr="00A57210">
        <w:rPr>
          <w:rFonts w:cstheme="minorHAnsi"/>
        </w:rPr>
        <w:t xml:space="preserve">. </w:t>
      </w:r>
    </w:p>
    <w:p w:rsidR="00BA4131" w:rsidRPr="00A57210" w:rsidRDefault="00BA4131" w:rsidP="00BA4131">
      <w:pPr>
        <w:rPr>
          <w:rFonts w:cstheme="minorHAnsi"/>
        </w:rPr>
      </w:pPr>
    </w:p>
    <w:p w:rsidR="00BA4131" w:rsidRPr="00A57210" w:rsidRDefault="00BA4131" w:rsidP="00BA4131">
      <w:pPr>
        <w:rPr>
          <w:rFonts w:cstheme="minorHAnsi"/>
        </w:rPr>
      </w:pPr>
      <w:r w:rsidRPr="00A57210">
        <w:rPr>
          <w:rFonts w:cstheme="minorHAnsi"/>
        </w:rPr>
        <w:t>6. Ethical discussions generally try to address multiple angles of the issue and to help with the dilemmas arising in decision making. Customary examples such as the "trolley" and ‘transplant" discuss one situation vis-a-vis the other and even try to unravel layers in each situation. This paper does not reach that level, and remains a propaganda piece, albeit with important questions asked.</w:t>
      </w:r>
    </w:p>
    <w:p w:rsidR="00BA4131" w:rsidRPr="00367ECB" w:rsidRDefault="00BA4131" w:rsidP="00BA4131">
      <w:pPr>
        <w:rPr>
          <w:rFonts w:cstheme="minorHAnsi"/>
          <w:color w:val="0070C0"/>
        </w:rPr>
      </w:pPr>
      <w:r w:rsidRPr="00367ECB">
        <w:rPr>
          <w:rFonts w:cstheme="minorHAnsi"/>
          <w:color w:val="0070C0"/>
        </w:rPr>
        <w:t xml:space="preserve">Response: The paper only raises one issue that the reviewer says is an important question. </w:t>
      </w:r>
    </w:p>
    <w:p w:rsidR="00BA4131" w:rsidRPr="00367ECB" w:rsidRDefault="00BA4131" w:rsidP="00BA4131">
      <w:pPr>
        <w:rPr>
          <w:ins w:id="5" w:author="ssh258" w:date="2017-08-03T15:07:00Z"/>
          <w:rFonts w:cstheme="minorHAnsi"/>
          <w:color w:val="0070C0"/>
        </w:rPr>
      </w:pPr>
      <w:r w:rsidRPr="00367ECB">
        <w:rPr>
          <w:rFonts w:cstheme="minorHAnsi"/>
          <w:color w:val="0070C0"/>
        </w:rPr>
        <w:t>We thank the reviewer for bringing up the trolley and transplant dilemma. We have incorporated a paragraph about this in the revised manuscript. Just as in the transplant dilemma it is not justified to kill one healthy person to harvest his organs to save 5 others, a covering up deaths in</w:t>
      </w:r>
      <w:r w:rsidRPr="00A57210">
        <w:rPr>
          <w:rFonts w:cstheme="minorHAnsi"/>
        </w:rPr>
        <w:t xml:space="preserve"> </w:t>
      </w:r>
      <w:r w:rsidRPr="00367ECB">
        <w:rPr>
          <w:rFonts w:cstheme="minorHAnsi"/>
          <w:color w:val="0070C0"/>
        </w:rPr>
        <w:lastRenderedPageBreak/>
        <w:t>the PSUR cannot be justified assuming that overlooking this may help keep the vaccine in the market and the vaccine  may save lives by preventing disease</w:t>
      </w:r>
      <w:ins w:id="6" w:author="ssh258" w:date="2017-08-03T15:07:00Z">
        <w:r w:rsidRPr="00367ECB">
          <w:rPr>
            <w:rFonts w:cstheme="minorHAnsi"/>
            <w:color w:val="0070C0"/>
          </w:rPr>
          <w:t>.</w:t>
        </w:r>
      </w:ins>
    </w:p>
    <w:p w:rsidR="00BA4131" w:rsidRPr="00A57210" w:rsidRDefault="00BA4131" w:rsidP="00BA4131">
      <w:pPr>
        <w:rPr>
          <w:rFonts w:cstheme="minorHAnsi"/>
        </w:rPr>
      </w:pPr>
    </w:p>
    <w:p w:rsidR="00BA4131" w:rsidRPr="00A57210" w:rsidRDefault="00BA4131" w:rsidP="00BA4131">
      <w:pPr>
        <w:rPr>
          <w:rFonts w:cstheme="minorHAnsi"/>
        </w:rPr>
      </w:pPr>
      <w:r w:rsidRPr="00A57210">
        <w:rPr>
          <w:rFonts w:cstheme="minorHAnsi"/>
        </w:rPr>
        <w:t>7. While there are two authors – the phrase "I have previously commented", suggests otherwise.</w:t>
      </w:r>
    </w:p>
    <w:p w:rsidR="00BA4131" w:rsidRPr="00367ECB" w:rsidRDefault="00BA4131" w:rsidP="00BA4131">
      <w:pPr>
        <w:rPr>
          <w:rFonts w:cstheme="minorHAnsi"/>
          <w:color w:val="0070C0"/>
        </w:rPr>
      </w:pPr>
      <w:r w:rsidRPr="00367ECB">
        <w:rPr>
          <w:rFonts w:cstheme="minorHAnsi"/>
          <w:color w:val="0070C0"/>
        </w:rPr>
        <w:t>Response: This has been corrected. The original draft was written, as always, by one person and modified by the coauthor</w:t>
      </w:r>
    </w:p>
    <w:p w:rsidR="00BA4131" w:rsidRPr="00A57210" w:rsidRDefault="00BA4131" w:rsidP="00BA4131">
      <w:pPr>
        <w:rPr>
          <w:rFonts w:cstheme="minorHAnsi"/>
        </w:rPr>
      </w:pPr>
      <w:r w:rsidRPr="00A57210">
        <w:rPr>
          <w:rFonts w:cstheme="minorHAnsi"/>
        </w:rPr>
        <w:br w:type="page"/>
      </w:r>
    </w:p>
    <w:p w:rsidR="00CD53BE" w:rsidRPr="00D34C40" w:rsidRDefault="00CD53BE" w:rsidP="00CD53BE">
      <w:pPr>
        <w:rPr>
          <w:rFonts w:cstheme="minorHAnsi"/>
        </w:rPr>
      </w:pPr>
    </w:p>
    <w:p w:rsidR="005B7BB4" w:rsidRPr="00367ECB" w:rsidRDefault="005B7BB4" w:rsidP="003D0FA0">
      <w:pPr>
        <w:rPr>
          <w:rFonts w:ascii="Calibri" w:hAnsi="Calibri" w:cs="Calibri"/>
          <w:sz w:val="28"/>
          <w:szCs w:val="28"/>
        </w:rPr>
      </w:pPr>
      <w:r w:rsidRPr="00367ECB">
        <w:rPr>
          <w:rFonts w:ascii="Calibri" w:hAnsi="Calibri" w:cs="Calibri"/>
          <w:sz w:val="28"/>
          <w:szCs w:val="28"/>
        </w:rPr>
        <w:t>Reviewer 2</w:t>
      </w:r>
    </w:p>
    <w:p w:rsidR="005B7BB4" w:rsidRPr="00367ECB" w:rsidRDefault="005B7BB4" w:rsidP="003D0FA0">
      <w:pPr>
        <w:rPr>
          <w:rFonts w:ascii="Calibri" w:hAnsi="Calibri" w:cs="Calibri"/>
          <w:color w:val="0070C0"/>
          <w:sz w:val="28"/>
          <w:szCs w:val="28"/>
        </w:rPr>
      </w:pPr>
      <w:r w:rsidRPr="00367ECB">
        <w:rPr>
          <w:rFonts w:ascii="Calibri" w:hAnsi="Calibri" w:cs="Calibri"/>
          <w:color w:val="0070C0"/>
          <w:sz w:val="28"/>
          <w:szCs w:val="28"/>
        </w:rPr>
        <w:t>We thank the reviewer for painstakingly correcting this manuscript</w:t>
      </w:r>
      <w:r w:rsidR="00207181" w:rsidRPr="00367ECB">
        <w:rPr>
          <w:rFonts w:ascii="Calibri" w:hAnsi="Calibri" w:cs="Calibri"/>
          <w:color w:val="0070C0"/>
          <w:sz w:val="28"/>
          <w:szCs w:val="28"/>
        </w:rPr>
        <w:t xml:space="preserve">. </w:t>
      </w:r>
    </w:p>
    <w:p w:rsidR="005B7BB4" w:rsidRPr="00367ECB" w:rsidRDefault="005B7BB4" w:rsidP="003D0FA0">
      <w:pPr>
        <w:rPr>
          <w:rFonts w:ascii="Calibri" w:hAnsi="Calibri" w:cs="Calibri"/>
          <w:color w:val="0070C0"/>
          <w:sz w:val="28"/>
          <w:szCs w:val="28"/>
        </w:rPr>
      </w:pPr>
    </w:p>
    <w:p w:rsidR="005B7BB4" w:rsidRPr="00367ECB" w:rsidRDefault="005B7BB4" w:rsidP="003D0FA0">
      <w:pPr>
        <w:rPr>
          <w:rFonts w:ascii="Calibri" w:hAnsi="Calibri" w:cs="Calibri"/>
          <w:color w:val="0070C0"/>
          <w:sz w:val="28"/>
          <w:szCs w:val="28"/>
        </w:rPr>
      </w:pPr>
      <w:r w:rsidRPr="00367ECB">
        <w:rPr>
          <w:rFonts w:ascii="Calibri" w:hAnsi="Calibri" w:cs="Calibri"/>
          <w:color w:val="0070C0"/>
          <w:sz w:val="28"/>
          <w:szCs w:val="28"/>
        </w:rPr>
        <w:t xml:space="preserve">The responses </w:t>
      </w:r>
      <w:r w:rsidR="00207181" w:rsidRPr="00367ECB">
        <w:rPr>
          <w:rFonts w:ascii="Calibri" w:hAnsi="Calibri" w:cs="Calibri"/>
          <w:color w:val="0070C0"/>
          <w:sz w:val="28"/>
          <w:szCs w:val="28"/>
        </w:rPr>
        <w:t xml:space="preserve">to his queries </w:t>
      </w:r>
      <w:r w:rsidRPr="00367ECB">
        <w:rPr>
          <w:rFonts w:ascii="Calibri" w:hAnsi="Calibri" w:cs="Calibri"/>
          <w:color w:val="0070C0"/>
          <w:sz w:val="28"/>
          <w:szCs w:val="28"/>
        </w:rPr>
        <w:t>are</w:t>
      </w:r>
      <w:r w:rsidR="00207181" w:rsidRPr="00367ECB">
        <w:rPr>
          <w:rFonts w:ascii="Calibri" w:hAnsi="Calibri" w:cs="Calibri"/>
          <w:color w:val="0070C0"/>
          <w:sz w:val="28"/>
          <w:szCs w:val="28"/>
        </w:rPr>
        <w:t xml:space="preserve"> written alongside his</w:t>
      </w:r>
      <w:r w:rsidRPr="00367ECB">
        <w:rPr>
          <w:rFonts w:ascii="Calibri" w:hAnsi="Calibri" w:cs="Calibri"/>
          <w:color w:val="0070C0"/>
          <w:sz w:val="28"/>
          <w:szCs w:val="28"/>
        </w:rPr>
        <w:t xml:space="preserve"> comments.</w:t>
      </w:r>
    </w:p>
    <w:p w:rsidR="00BA4131" w:rsidRPr="00367ECB" w:rsidRDefault="005B7BB4" w:rsidP="003D0FA0">
      <w:pPr>
        <w:rPr>
          <w:rFonts w:ascii="Calibri" w:hAnsi="Calibri" w:cs="Calibri"/>
          <w:color w:val="0070C0"/>
          <w:sz w:val="28"/>
          <w:szCs w:val="28"/>
        </w:rPr>
      </w:pPr>
      <w:r w:rsidRPr="00367ECB">
        <w:rPr>
          <w:rFonts w:ascii="Calibri" w:hAnsi="Calibri" w:cs="Calibri"/>
          <w:color w:val="0070C0"/>
          <w:sz w:val="28"/>
          <w:szCs w:val="28"/>
        </w:rPr>
        <w:t>A final clean version is being submitted</w:t>
      </w:r>
      <w:r w:rsidR="00BA4131" w:rsidRPr="00367ECB">
        <w:rPr>
          <w:rFonts w:ascii="Calibri" w:hAnsi="Calibri" w:cs="Calibri"/>
          <w:color w:val="0070C0"/>
          <w:sz w:val="28"/>
          <w:szCs w:val="28"/>
        </w:rPr>
        <w:t xml:space="preserve">. </w:t>
      </w:r>
    </w:p>
    <w:p w:rsidR="00BA4131" w:rsidRPr="00367ECB" w:rsidRDefault="00BA4131" w:rsidP="003D0FA0">
      <w:pPr>
        <w:rPr>
          <w:ins w:id="7" w:author="ssh258" w:date="2017-08-03T15:12:00Z"/>
          <w:rFonts w:ascii="Calibri" w:hAnsi="Calibri" w:cs="Calibri"/>
          <w:color w:val="0070C0"/>
          <w:sz w:val="28"/>
          <w:szCs w:val="28"/>
        </w:rPr>
      </w:pPr>
    </w:p>
    <w:p w:rsidR="00D34C40" w:rsidRPr="00367ECB" w:rsidRDefault="00BA4131" w:rsidP="003D0FA0">
      <w:pPr>
        <w:rPr>
          <w:ins w:id="8" w:author="ssh258" w:date="2017-08-03T17:30:00Z"/>
          <w:rFonts w:ascii="Calibri" w:hAnsi="Calibri" w:cs="Calibri"/>
          <w:color w:val="0070C0"/>
          <w:sz w:val="28"/>
          <w:szCs w:val="28"/>
        </w:rPr>
      </w:pPr>
      <w:r w:rsidRPr="00367ECB">
        <w:rPr>
          <w:rFonts w:ascii="Calibri" w:hAnsi="Calibri" w:cs="Calibri"/>
          <w:color w:val="0070C0"/>
          <w:sz w:val="28"/>
          <w:szCs w:val="28"/>
        </w:rPr>
        <w:t>The track changes version has become messy to read and edit even for the authors. So there are a few revisions done</w:t>
      </w:r>
      <w:r w:rsidR="005B7BB4" w:rsidRPr="00367ECB">
        <w:rPr>
          <w:rFonts w:ascii="Calibri" w:hAnsi="Calibri" w:cs="Calibri"/>
          <w:color w:val="0070C0"/>
          <w:sz w:val="28"/>
          <w:szCs w:val="28"/>
        </w:rPr>
        <w:t xml:space="preserve"> </w:t>
      </w:r>
      <w:r w:rsidRPr="00367ECB">
        <w:rPr>
          <w:rFonts w:ascii="Calibri" w:hAnsi="Calibri" w:cs="Calibri"/>
          <w:color w:val="0070C0"/>
          <w:sz w:val="28"/>
          <w:szCs w:val="28"/>
        </w:rPr>
        <w:t>after we switched off the track changes mode. We hope this may be condoned and the reviewer will evaluate the clean version.</w:t>
      </w:r>
    </w:p>
    <w:p w:rsidR="00D34C40" w:rsidRDefault="00D34C40">
      <w:pPr>
        <w:spacing w:after="200" w:line="276" w:lineRule="auto"/>
        <w:rPr>
          <w:ins w:id="9" w:author="ssh258" w:date="2017-08-03T17:30:00Z"/>
          <w:rFonts w:ascii="Calibri" w:hAnsi="Calibri" w:cs="Calibri"/>
          <w:sz w:val="28"/>
          <w:szCs w:val="28"/>
        </w:rPr>
      </w:pPr>
      <w:ins w:id="10" w:author="ssh258" w:date="2017-08-03T17:30:00Z">
        <w:r>
          <w:rPr>
            <w:rFonts w:ascii="Calibri" w:hAnsi="Calibri" w:cs="Calibri"/>
            <w:sz w:val="28"/>
            <w:szCs w:val="28"/>
          </w:rPr>
          <w:br w:type="page"/>
        </w:r>
      </w:ins>
    </w:p>
    <w:p w:rsidR="00CD53BE" w:rsidRPr="00D34C40" w:rsidRDefault="00CD53BE" w:rsidP="003D0FA0">
      <w:pPr>
        <w:rPr>
          <w:rFonts w:ascii="Calibri" w:hAnsi="Calibri" w:cs="Calibri"/>
          <w:sz w:val="28"/>
          <w:szCs w:val="28"/>
          <w:rPrChange w:id="11" w:author="ssh258" w:date="2017-08-03T17:29:00Z">
            <w:rPr>
              <w:rFonts w:ascii="Calibri" w:hAnsi="Calibri" w:cs="Calibri"/>
              <w:b/>
              <w:sz w:val="28"/>
              <w:szCs w:val="28"/>
            </w:rPr>
          </w:rPrChange>
        </w:rPr>
      </w:pPr>
    </w:p>
    <w:p w:rsidR="00CD53BE" w:rsidRPr="00D34C40" w:rsidRDefault="00CD53BE" w:rsidP="003D0FA0">
      <w:pPr>
        <w:rPr>
          <w:ins w:id="12" w:author="intel" w:date="2017-08-01T23:19:00Z"/>
          <w:rFonts w:ascii="Calibri" w:hAnsi="Calibri" w:cs="Calibri"/>
          <w:sz w:val="28"/>
          <w:szCs w:val="28"/>
          <w:rPrChange w:id="13" w:author="ssh258" w:date="2017-08-03T17:29:00Z">
            <w:rPr>
              <w:ins w:id="14" w:author="intel" w:date="2017-08-01T23:19:00Z"/>
              <w:rFonts w:ascii="Calibri" w:hAnsi="Calibri" w:cs="Calibri"/>
              <w:b/>
              <w:sz w:val="28"/>
              <w:szCs w:val="28"/>
            </w:rPr>
          </w:rPrChange>
        </w:rPr>
      </w:pPr>
    </w:p>
    <w:p w:rsidR="00F0141B" w:rsidRPr="00D34C40" w:rsidDel="002E3B14" w:rsidRDefault="00EA7744" w:rsidP="003D0FA0">
      <w:pPr>
        <w:rPr>
          <w:del w:id="15" w:author="intel" w:date="2017-07-30T15:48:00Z"/>
          <w:rFonts w:ascii="Calibri" w:hAnsi="Calibri" w:cs="Calibri"/>
          <w:sz w:val="28"/>
          <w:szCs w:val="28"/>
          <w:rPrChange w:id="16" w:author="ssh258" w:date="2017-08-03T17:29:00Z">
            <w:rPr>
              <w:del w:id="17" w:author="intel" w:date="2017-07-30T15:48:00Z"/>
              <w:rFonts w:ascii="Calibri" w:hAnsi="Calibri" w:cs="Calibri"/>
              <w:b/>
              <w:sz w:val="28"/>
              <w:szCs w:val="28"/>
            </w:rPr>
          </w:rPrChange>
        </w:rPr>
      </w:pPr>
      <w:r w:rsidRPr="00D34C40">
        <w:rPr>
          <w:rFonts w:ascii="Calibri" w:hAnsi="Calibri" w:cs="Calibri"/>
          <w:sz w:val="28"/>
          <w:szCs w:val="28"/>
          <w:rPrChange w:id="18" w:author="ssh258" w:date="2017-08-03T17:29:00Z">
            <w:rPr>
              <w:rFonts w:ascii="Calibri" w:hAnsi="Calibri" w:cs="Calibri"/>
              <w:b/>
              <w:sz w:val="28"/>
              <w:szCs w:val="28"/>
            </w:rPr>
          </w:rPrChange>
        </w:rPr>
        <w:t>Infanrix</w:t>
      </w:r>
      <w:ins w:id="19" w:author="intel" w:date="2017-07-30T16:02:00Z">
        <w:r w:rsidR="00B16602" w:rsidRPr="00D34C40">
          <w:rPr>
            <w:rFonts w:ascii="Calibri" w:hAnsi="Calibri" w:cs="Calibri"/>
            <w:sz w:val="28"/>
            <w:szCs w:val="28"/>
            <w:rPrChange w:id="20" w:author="ssh258" w:date="2017-08-03T17:29:00Z">
              <w:rPr>
                <w:rFonts w:ascii="Calibri" w:hAnsi="Calibri" w:cs="Calibri"/>
                <w:b/>
                <w:sz w:val="28"/>
                <w:szCs w:val="28"/>
              </w:rPr>
            </w:rPrChange>
          </w:rPr>
          <w:t xml:space="preserve"> </w:t>
        </w:r>
      </w:ins>
      <w:r w:rsidRPr="00D34C40">
        <w:rPr>
          <w:rFonts w:ascii="Calibri" w:hAnsi="Calibri" w:cs="Calibri"/>
          <w:sz w:val="28"/>
          <w:szCs w:val="28"/>
          <w:rPrChange w:id="21" w:author="ssh258" w:date="2017-08-03T17:29:00Z">
            <w:rPr>
              <w:rFonts w:ascii="Calibri" w:hAnsi="Calibri" w:cs="Calibri"/>
              <w:b/>
              <w:sz w:val="28"/>
              <w:szCs w:val="28"/>
            </w:rPr>
          </w:rPrChange>
        </w:rPr>
        <w:t>hexa</w:t>
      </w:r>
      <w:ins w:id="22" w:author="intel" w:date="2017-07-30T15:53:00Z">
        <w:r w:rsidR="002E3B14" w:rsidRPr="00D34C40">
          <w:rPr>
            <w:rFonts w:ascii="Calibri" w:hAnsi="Calibri" w:cs="Calibri"/>
            <w:sz w:val="28"/>
            <w:szCs w:val="28"/>
            <w:rPrChange w:id="23" w:author="ssh258" w:date="2017-08-03T17:29:00Z">
              <w:rPr>
                <w:rFonts w:ascii="Calibri" w:hAnsi="Calibri" w:cs="Calibri"/>
                <w:b/>
                <w:sz w:val="28"/>
                <w:szCs w:val="28"/>
              </w:rPr>
            </w:rPrChange>
          </w:rPr>
          <w:t xml:space="preserve"> </w:t>
        </w:r>
      </w:ins>
      <w:r w:rsidR="00DE4E23" w:rsidRPr="00D34C40">
        <w:rPr>
          <w:rFonts w:ascii="Calibri" w:hAnsi="Calibri" w:cs="Calibri"/>
          <w:sz w:val="28"/>
          <w:szCs w:val="28"/>
          <w:rPrChange w:id="24" w:author="ssh258" w:date="2017-08-03T17:29:00Z">
            <w:rPr>
              <w:rFonts w:ascii="Calibri" w:hAnsi="Calibri" w:cs="Calibri"/>
              <w:b/>
              <w:sz w:val="28"/>
              <w:szCs w:val="28"/>
            </w:rPr>
          </w:rPrChange>
        </w:rPr>
        <w:t xml:space="preserve">(combined </w:t>
      </w:r>
      <w:del w:id="25" w:author="Lars Jørgensen" w:date="2017-06-02T11:10:00Z">
        <w:r w:rsidR="00DE4E23" w:rsidRPr="00D34C40" w:rsidDel="00A034F8">
          <w:rPr>
            <w:rFonts w:ascii="Calibri" w:hAnsi="Calibri" w:cs="Calibri"/>
            <w:sz w:val="28"/>
            <w:szCs w:val="28"/>
            <w:rPrChange w:id="26" w:author="ssh258" w:date="2017-08-03T17:29:00Z">
              <w:rPr>
                <w:rFonts w:ascii="Calibri" w:hAnsi="Calibri" w:cs="Calibri"/>
                <w:b/>
                <w:sz w:val="28"/>
                <w:szCs w:val="28"/>
              </w:rPr>
            </w:rPrChange>
          </w:rPr>
          <w:delText>diptheria</w:delText>
        </w:r>
      </w:del>
      <w:ins w:id="27" w:author="Lars Jørgensen" w:date="2017-06-02T11:10:00Z">
        <w:r w:rsidR="00A034F8" w:rsidRPr="00D34C40">
          <w:rPr>
            <w:rFonts w:ascii="Calibri" w:hAnsi="Calibri" w:cs="Calibri"/>
            <w:sz w:val="28"/>
            <w:szCs w:val="28"/>
            <w:rPrChange w:id="28" w:author="ssh258" w:date="2017-08-03T17:29:00Z">
              <w:rPr>
                <w:rFonts w:ascii="Calibri" w:hAnsi="Calibri" w:cs="Calibri"/>
                <w:b/>
                <w:sz w:val="28"/>
                <w:szCs w:val="28"/>
              </w:rPr>
            </w:rPrChange>
          </w:rPr>
          <w:t>diphtheria</w:t>
        </w:r>
      </w:ins>
      <w:r w:rsidR="00DE4E23" w:rsidRPr="00D34C40">
        <w:rPr>
          <w:rFonts w:ascii="Calibri" w:hAnsi="Calibri" w:cs="Calibri"/>
          <w:sz w:val="28"/>
          <w:szCs w:val="28"/>
          <w:rPrChange w:id="29" w:author="ssh258" w:date="2017-08-03T17:29:00Z">
            <w:rPr>
              <w:rFonts w:ascii="Calibri" w:hAnsi="Calibri" w:cs="Calibri"/>
              <w:b/>
              <w:sz w:val="28"/>
              <w:szCs w:val="28"/>
            </w:rPr>
          </w:rPrChange>
        </w:rPr>
        <w:t>, tetanus, acellu</w:t>
      </w:r>
      <w:ins w:id="30" w:author="Lars Jørgensen" w:date="2017-06-02T11:10:00Z">
        <w:r w:rsidR="00A034F8" w:rsidRPr="00D34C40">
          <w:rPr>
            <w:rFonts w:ascii="Calibri" w:hAnsi="Calibri" w:cs="Calibri"/>
            <w:sz w:val="28"/>
            <w:szCs w:val="28"/>
            <w:rPrChange w:id="31" w:author="ssh258" w:date="2017-08-03T17:29:00Z">
              <w:rPr>
                <w:rFonts w:ascii="Calibri" w:hAnsi="Calibri" w:cs="Calibri"/>
                <w:b/>
                <w:sz w:val="28"/>
                <w:szCs w:val="28"/>
              </w:rPr>
            </w:rPrChange>
          </w:rPr>
          <w:t>l</w:t>
        </w:r>
      </w:ins>
      <w:r w:rsidR="00DE4E23" w:rsidRPr="00D34C40">
        <w:rPr>
          <w:rFonts w:ascii="Calibri" w:hAnsi="Calibri" w:cs="Calibri"/>
          <w:sz w:val="28"/>
          <w:szCs w:val="28"/>
          <w:rPrChange w:id="32" w:author="ssh258" w:date="2017-08-03T17:29:00Z">
            <w:rPr>
              <w:rFonts w:ascii="Calibri" w:hAnsi="Calibri" w:cs="Calibri"/>
              <w:b/>
              <w:sz w:val="28"/>
              <w:szCs w:val="28"/>
            </w:rPr>
          </w:rPrChange>
        </w:rPr>
        <w:t>ar</w:t>
      </w:r>
      <w:ins w:id="33" w:author="intel" w:date="2017-07-30T15:48:00Z">
        <w:r w:rsidR="002E3B14" w:rsidRPr="00D34C40">
          <w:rPr>
            <w:rFonts w:ascii="Calibri" w:hAnsi="Calibri" w:cs="Calibri"/>
            <w:sz w:val="28"/>
            <w:szCs w:val="28"/>
            <w:rPrChange w:id="34" w:author="ssh258" w:date="2017-08-03T17:29:00Z">
              <w:rPr>
                <w:rFonts w:ascii="Calibri" w:hAnsi="Calibri" w:cs="Calibri"/>
                <w:b/>
                <w:sz w:val="28"/>
                <w:szCs w:val="28"/>
              </w:rPr>
            </w:rPrChange>
          </w:rPr>
          <w:t xml:space="preserve"> </w:t>
        </w:r>
      </w:ins>
      <w:del w:id="35" w:author="Lars Jørgensen" w:date="2017-06-02T11:10:00Z">
        <w:r w:rsidR="00DE4E23" w:rsidRPr="00D34C40" w:rsidDel="00A034F8">
          <w:rPr>
            <w:rFonts w:ascii="Calibri" w:hAnsi="Calibri" w:cs="Calibri"/>
            <w:sz w:val="28"/>
            <w:szCs w:val="28"/>
            <w:rPrChange w:id="36" w:author="ssh258" w:date="2017-08-03T17:29:00Z">
              <w:rPr>
                <w:rFonts w:ascii="Calibri" w:hAnsi="Calibri" w:cs="Calibri"/>
                <w:b/>
                <w:sz w:val="28"/>
                <w:szCs w:val="28"/>
              </w:rPr>
            </w:rPrChange>
          </w:rPr>
          <w:delText>pertusis</w:delText>
        </w:r>
      </w:del>
      <w:ins w:id="37" w:author="Lars Jørgensen" w:date="2017-06-02T11:10:00Z">
        <w:r w:rsidR="00A034F8" w:rsidRPr="00D34C40">
          <w:rPr>
            <w:rFonts w:ascii="Calibri" w:hAnsi="Calibri" w:cs="Calibri"/>
            <w:sz w:val="28"/>
            <w:szCs w:val="28"/>
            <w:rPrChange w:id="38" w:author="ssh258" w:date="2017-08-03T17:29:00Z">
              <w:rPr>
                <w:rFonts w:ascii="Calibri" w:hAnsi="Calibri" w:cs="Calibri"/>
                <w:b/>
                <w:sz w:val="28"/>
                <w:szCs w:val="28"/>
              </w:rPr>
            </w:rPrChange>
          </w:rPr>
          <w:t>pertussis</w:t>
        </w:r>
      </w:ins>
      <w:r w:rsidR="00DE4E23" w:rsidRPr="00D34C40">
        <w:rPr>
          <w:rFonts w:ascii="Calibri" w:hAnsi="Calibri" w:cs="Calibri"/>
          <w:sz w:val="28"/>
          <w:szCs w:val="28"/>
          <w:rPrChange w:id="39" w:author="ssh258" w:date="2017-08-03T17:29:00Z">
            <w:rPr>
              <w:rFonts w:ascii="Calibri" w:hAnsi="Calibri" w:cs="Calibri"/>
              <w:b/>
              <w:sz w:val="28"/>
              <w:szCs w:val="28"/>
            </w:rPr>
          </w:rPrChange>
        </w:rPr>
        <w:t>, hepatitis B, inactivated poliomyelitis and haemophilus influenza type B vaccine)</w:t>
      </w:r>
      <w:ins w:id="40" w:author="intel" w:date="2017-07-30T15:48:00Z">
        <w:r w:rsidR="002E3B14" w:rsidRPr="00D34C40">
          <w:rPr>
            <w:rFonts w:ascii="Calibri" w:hAnsi="Calibri" w:cs="Calibri"/>
            <w:sz w:val="28"/>
            <w:szCs w:val="28"/>
            <w:rPrChange w:id="41" w:author="ssh258" w:date="2017-08-03T17:29:00Z">
              <w:rPr>
                <w:rFonts w:ascii="Calibri" w:hAnsi="Calibri" w:cs="Calibri"/>
                <w:b/>
                <w:sz w:val="28"/>
                <w:szCs w:val="28"/>
              </w:rPr>
            </w:rPrChange>
          </w:rPr>
          <w:t xml:space="preserve"> </w:t>
        </w:r>
      </w:ins>
      <w:r w:rsidRPr="00D34C40">
        <w:rPr>
          <w:rFonts w:ascii="Calibri" w:hAnsi="Calibri" w:cs="Calibri"/>
          <w:sz w:val="28"/>
          <w:szCs w:val="28"/>
          <w:rPrChange w:id="42" w:author="ssh258" w:date="2017-08-03T17:29:00Z">
            <w:rPr>
              <w:rFonts w:ascii="Calibri" w:hAnsi="Calibri" w:cs="Calibri"/>
              <w:b/>
              <w:sz w:val="28"/>
              <w:szCs w:val="28"/>
            </w:rPr>
          </w:rPrChange>
        </w:rPr>
        <w:t xml:space="preserve">and </w:t>
      </w:r>
    </w:p>
    <w:p w:rsidR="00C45E4E" w:rsidRPr="00D34C40" w:rsidRDefault="00EA7744" w:rsidP="003D0FA0">
      <w:pPr>
        <w:rPr>
          <w:ins w:id="43" w:author="intel" w:date="2017-07-30T15:47:00Z"/>
          <w:rFonts w:ascii="Calibri" w:hAnsi="Calibri" w:cs="Calibri"/>
          <w:sz w:val="28"/>
          <w:szCs w:val="28"/>
          <w:rPrChange w:id="44" w:author="ssh258" w:date="2017-08-03T17:29:00Z">
            <w:rPr>
              <w:ins w:id="45" w:author="intel" w:date="2017-07-30T15:47:00Z"/>
              <w:rFonts w:ascii="Calibri" w:hAnsi="Calibri" w:cs="Calibri"/>
              <w:b/>
              <w:sz w:val="28"/>
              <w:szCs w:val="28"/>
            </w:rPr>
          </w:rPrChange>
        </w:rPr>
      </w:pPr>
      <w:r w:rsidRPr="00D34C40">
        <w:rPr>
          <w:rFonts w:ascii="Calibri" w:hAnsi="Calibri" w:cs="Calibri"/>
          <w:sz w:val="28"/>
          <w:szCs w:val="28"/>
          <w:rPrChange w:id="46" w:author="ssh258" w:date="2017-08-03T17:29:00Z">
            <w:rPr>
              <w:rFonts w:ascii="Calibri" w:hAnsi="Calibri" w:cs="Calibri"/>
              <w:b/>
              <w:sz w:val="28"/>
              <w:szCs w:val="28"/>
            </w:rPr>
          </w:rPrChange>
        </w:rPr>
        <w:t xml:space="preserve">Sudden Death – a review of </w:t>
      </w:r>
      <w:ins w:id="47" w:author="Lars Jørgensen" w:date="2017-06-02T11:10:00Z">
        <w:r w:rsidR="00A034F8" w:rsidRPr="00D34C40">
          <w:rPr>
            <w:rFonts w:ascii="Calibri" w:hAnsi="Calibri" w:cs="Calibri"/>
            <w:sz w:val="28"/>
            <w:szCs w:val="28"/>
            <w:rPrChange w:id="48" w:author="ssh258" w:date="2017-08-03T17:29:00Z">
              <w:rPr>
                <w:rFonts w:ascii="Calibri" w:hAnsi="Calibri" w:cs="Calibri"/>
                <w:b/>
                <w:sz w:val="28"/>
                <w:szCs w:val="28"/>
              </w:rPr>
            </w:rPrChange>
          </w:rPr>
          <w:t xml:space="preserve">the </w:t>
        </w:r>
      </w:ins>
      <w:r w:rsidRPr="00D34C40">
        <w:rPr>
          <w:rFonts w:ascii="Calibri" w:hAnsi="Calibri" w:cs="Calibri"/>
          <w:sz w:val="28"/>
          <w:szCs w:val="28"/>
          <w:rPrChange w:id="49" w:author="ssh258" w:date="2017-08-03T17:29:00Z">
            <w:rPr>
              <w:rFonts w:ascii="Calibri" w:hAnsi="Calibri" w:cs="Calibri"/>
              <w:b/>
              <w:sz w:val="28"/>
              <w:szCs w:val="28"/>
            </w:rPr>
          </w:rPrChange>
        </w:rPr>
        <w:t>regulatory evidence from the European Medicines Agency</w:t>
      </w:r>
    </w:p>
    <w:p w:rsidR="002E3B14" w:rsidRDefault="002E3B14" w:rsidP="003D0FA0">
      <w:pPr>
        <w:rPr>
          <w:ins w:id="50" w:author="intel" w:date="2017-07-30T15:47:00Z"/>
          <w:rFonts w:ascii="Calibri" w:hAnsi="Calibri" w:cs="Calibri"/>
          <w:b/>
          <w:sz w:val="28"/>
          <w:szCs w:val="28"/>
        </w:rPr>
      </w:pPr>
    </w:p>
    <w:p w:rsidR="002E3B14" w:rsidRPr="00604226" w:rsidRDefault="002E3B14" w:rsidP="002E3B14">
      <w:pPr>
        <w:jc w:val="both"/>
        <w:rPr>
          <w:ins w:id="51" w:author="intel" w:date="2017-07-30T15:47:00Z"/>
          <w:rFonts w:ascii="Calibri" w:hAnsi="Calibri" w:cs="Calibri"/>
        </w:rPr>
      </w:pPr>
    </w:p>
    <w:p w:rsidR="002E3B14" w:rsidRPr="00604226" w:rsidRDefault="002E3B14" w:rsidP="002E3B14">
      <w:pPr>
        <w:jc w:val="both"/>
        <w:rPr>
          <w:ins w:id="52" w:author="intel" w:date="2017-07-30T15:47:00Z"/>
          <w:rFonts w:ascii="Calibri" w:hAnsi="Calibri" w:cs="Calibri"/>
        </w:rPr>
      </w:pPr>
      <w:ins w:id="53" w:author="intel" w:date="2017-07-30T15:47:00Z">
        <w:r w:rsidRPr="00604226">
          <w:rPr>
            <w:rFonts w:ascii="Calibri" w:hAnsi="Calibri" w:cs="Calibri"/>
          </w:rPr>
          <w:t>Jacob Puliyel MD MRCP MPhil</w:t>
        </w:r>
      </w:ins>
    </w:p>
    <w:p w:rsidR="002E3B14" w:rsidRPr="00604226" w:rsidRDefault="002E3B14" w:rsidP="002E3B14">
      <w:pPr>
        <w:jc w:val="both"/>
        <w:rPr>
          <w:ins w:id="54" w:author="intel" w:date="2017-07-30T15:47:00Z"/>
          <w:rFonts w:ascii="Calibri" w:hAnsi="Calibri" w:cs="Calibri"/>
        </w:rPr>
      </w:pPr>
      <w:ins w:id="55" w:author="intel" w:date="2017-07-30T15:47:00Z">
        <w:r w:rsidRPr="00604226">
          <w:rPr>
            <w:rFonts w:ascii="Calibri" w:hAnsi="Calibri" w:cs="Calibri"/>
          </w:rPr>
          <w:t>Head of Department of Pediatrics</w:t>
        </w:r>
      </w:ins>
    </w:p>
    <w:p w:rsidR="002E3B14" w:rsidRPr="00604226" w:rsidRDefault="002E3B14" w:rsidP="002E3B14">
      <w:pPr>
        <w:jc w:val="both"/>
        <w:rPr>
          <w:ins w:id="56" w:author="intel" w:date="2017-07-30T15:47:00Z"/>
          <w:rFonts w:ascii="Calibri" w:hAnsi="Calibri" w:cs="Calibri"/>
        </w:rPr>
      </w:pPr>
      <w:ins w:id="57" w:author="intel" w:date="2017-07-30T15:47:00Z">
        <w:r w:rsidRPr="00604226">
          <w:rPr>
            <w:rFonts w:ascii="Calibri" w:hAnsi="Calibri" w:cs="Calibri"/>
          </w:rPr>
          <w:t>St Stephens Hospital</w:t>
        </w:r>
      </w:ins>
    </w:p>
    <w:p w:rsidR="002E3B14" w:rsidRDefault="002E3B14" w:rsidP="002E3B14">
      <w:pPr>
        <w:jc w:val="both"/>
        <w:rPr>
          <w:ins w:id="58" w:author="intel" w:date="2017-07-30T15:47:00Z"/>
          <w:rFonts w:ascii="Calibri" w:hAnsi="Calibri" w:cs="Calibri"/>
        </w:rPr>
      </w:pPr>
      <w:ins w:id="59" w:author="intel" w:date="2017-07-30T15:47:00Z">
        <w:r w:rsidRPr="00604226">
          <w:rPr>
            <w:rFonts w:ascii="Calibri" w:hAnsi="Calibri" w:cs="Calibri"/>
          </w:rPr>
          <w:t>Delhi 110054</w:t>
        </w:r>
      </w:ins>
    </w:p>
    <w:p w:rsidR="002E3B14" w:rsidRDefault="0093279C" w:rsidP="002E3B14">
      <w:pPr>
        <w:jc w:val="both"/>
        <w:rPr>
          <w:ins w:id="60" w:author="intel" w:date="2017-07-30T15:47:00Z"/>
          <w:rFonts w:ascii="Calibri" w:hAnsi="Calibri" w:cs="Calibri"/>
        </w:rPr>
      </w:pPr>
      <w:ins w:id="61" w:author="intel" w:date="2017-07-30T15:47:00Z">
        <w:r>
          <w:fldChar w:fldCharType="begin"/>
        </w:r>
        <w:r w:rsidR="002E3B14">
          <w:instrText>HYPERLINK "mailto:puliyel@gmail.com"</w:instrText>
        </w:r>
        <w:r>
          <w:fldChar w:fldCharType="separate"/>
        </w:r>
        <w:r w:rsidR="002E3B14" w:rsidRPr="00C620BA">
          <w:rPr>
            <w:rStyle w:val="Hyperlink"/>
            <w:rFonts w:ascii="Calibri" w:hAnsi="Calibri" w:cs="Calibri"/>
          </w:rPr>
          <w:t>puliyel@gmail.com</w:t>
        </w:r>
        <w:r>
          <w:fldChar w:fldCharType="end"/>
        </w:r>
      </w:ins>
    </w:p>
    <w:p w:rsidR="002E3B14" w:rsidRPr="00604226" w:rsidRDefault="002E3B14" w:rsidP="002E3B14">
      <w:pPr>
        <w:jc w:val="both"/>
        <w:rPr>
          <w:ins w:id="62" w:author="intel" w:date="2017-07-30T15:47:00Z"/>
          <w:rFonts w:ascii="Calibri" w:hAnsi="Calibri" w:cs="Calibri"/>
        </w:rPr>
      </w:pPr>
    </w:p>
    <w:p w:rsidR="002E3B14" w:rsidRDefault="002E3B14" w:rsidP="002E3B14">
      <w:pPr>
        <w:jc w:val="both"/>
        <w:rPr>
          <w:ins w:id="63" w:author="intel" w:date="2017-07-30T15:47:00Z"/>
          <w:rFonts w:ascii="Calibri" w:hAnsi="Calibri" w:cs="Calibri"/>
        </w:rPr>
      </w:pPr>
    </w:p>
    <w:p w:rsidR="002E3B14" w:rsidRPr="00604226" w:rsidRDefault="002E3B14" w:rsidP="002E3B14">
      <w:pPr>
        <w:jc w:val="both"/>
        <w:rPr>
          <w:ins w:id="64" w:author="intel" w:date="2017-07-30T15:47:00Z"/>
          <w:rFonts w:ascii="Calibri" w:hAnsi="Calibri" w:cs="Calibri"/>
        </w:rPr>
      </w:pPr>
      <w:ins w:id="65" w:author="intel" w:date="2017-07-30T15:47:00Z">
        <w:r w:rsidRPr="00604226">
          <w:rPr>
            <w:rFonts w:ascii="Calibri" w:hAnsi="Calibri" w:cs="Calibri"/>
          </w:rPr>
          <w:t>C Sathyamala MBBS</w:t>
        </w:r>
        <w:r>
          <w:rPr>
            <w:rFonts w:ascii="Calibri" w:hAnsi="Calibri" w:cs="Calibri"/>
          </w:rPr>
          <w:t>,</w:t>
        </w:r>
        <w:r w:rsidRPr="00604226">
          <w:rPr>
            <w:rFonts w:ascii="Calibri" w:hAnsi="Calibri" w:cs="Calibri"/>
          </w:rPr>
          <w:t xml:space="preserve"> </w:t>
        </w:r>
        <w:r>
          <w:t>MSc (Epidemiology), PhD (Development Studies)</w:t>
        </w:r>
      </w:ins>
    </w:p>
    <w:p w:rsidR="002E3B14" w:rsidRPr="00604226" w:rsidRDefault="002E3B14" w:rsidP="002E3B14">
      <w:pPr>
        <w:jc w:val="both"/>
        <w:rPr>
          <w:ins w:id="66" w:author="intel" w:date="2017-07-30T15:47:00Z"/>
          <w:rFonts w:ascii="Calibri" w:hAnsi="Calibri" w:cs="Calibri"/>
        </w:rPr>
      </w:pPr>
      <w:ins w:id="67" w:author="intel" w:date="2017-07-30T15:47:00Z">
        <w:r w:rsidRPr="00604226">
          <w:rPr>
            <w:rFonts w:ascii="Calibri" w:hAnsi="Calibri" w:cs="Calibri"/>
          </w:rPr>
          <w:t>Independent Researcher</w:t>
        </w:r>
      </w:ins>
    </w:p>
    <w:p w:rsidR="002E3B14" w:rsidRPr="00604226" w:rsidRDefault="002E3B14" w:rsidP="002E3B14">
      <w:pPr>
        <w:rPr>
          <w:ins w:id="68" w:author="intel" w:date="2017-07-30T15:47:00Z"/>
          <w:rFonts w:ascii="Calibri" w:eastAsia="Times New Roman" w:hAnsi="Calibri" w:cs="Calibri"/>
          <w:lang w:eastAsia="en-US"/>
        </w:rPr>
      </w:pPr>
      <w:ins w:id="69" w:author="intel" w:date="2017-07-30T15:47:00Z">
        <w:r w:rsidRPr="00604226">
          <w:rPr>
            <w:rFonts w:ascii="Calibri" w:eastAsia="Times New Roman" w:hAnsi="Calibri" w:cs="Calibri"/>
            <w:lang w:eastAsia="en-US"/>
          </w:rPr>
          <w:t>121, Pocket-B, SFS Flats, Sukhdev Vihar</w:t>
        </w:r>
      </w:ins>
    </w:p>
    <w:p w:rsidR="002E3B14" w:rsidRPr="00604226" w:rsidRDefault="002E3B14" w:rsidP="002E3B14">
      <w:pPr>
        <w:rPr>
          <w:ins w:id="70" w:author="intel" w:date="2017-07-30T15:47:00Z"/>
          <w:rFonts w:ascii="Calibri" w:eastAsia="Times New Roman" w:hAnsi="Calibri" w:cs="Calibri"/>
          <w:lang w:eastAsia="en-US"/>
        </w:rPr>
      </w:pPr>
      <w:ins w:id="71" w:author="intel" w:date="2017-07-30T15:47:00Z">
        <w:r w:rsidRPr="00604226">
          <w:rPr>
            <w:rFonts w:ascii="Calibri" w:eastAsia="Times New Roman" w:hAnsi="Calibri" w:cs="Calibri"/>
            <w:lang w:eastAsia="en-US"/>
          </w:rPr>
          <w:t>New Delhi 110025</w:t>
        </w:r>
      </w:ins>
    </w:p>
    <w:p w:rsidR="002E3B14" w:rsidRPr="00604226" w:rsidRDefault="002E3B14" w:rsidP="002E3B14">
      <w:pPr>
        <w:jc w:val="both"/>
        <w:rPr>
          <w:ins w:id="72" w:author="intel" w:date="2017-07-30T15:47:00Z"/>
          <w:rFonts w:ascii="Calibri" w:hAnsi="Calibri" w:cs="Calibri"/>
        </w:rPr>
      </w:pPr>
      <w:ins w:id="73" w:author="intel" w:date="2017-07-30T15:47:00Z">
        <w:r w:rsidRPr="00604226">
          <w:rPr>
            <w:rStyle w:val="go"/>
            <w:rFonts w:ascii="Calibri" w:hAnsi="Calibri" w:cs="Calibri"/>
          </w:rPr>
          <w:t>csathyamala@gmail.com</w:t>
        </w:r>
      </w:ins>
    </w:p>
    <w:p w:rsidR="002E3B14" w:rsidRPr="00604226" w:rsidRDefault="002E3B14" w:rsidP="002E3B14">
      <w:pPr>
        <w:jc w:val="both"/>
        <w:rPr>
          <w:ins w:id="74" w:author="intel" w:date="2017-07-30T15:47:00Z"/>
          <w:rFonts w:ascii="Calibri" w:hAnsi="Calibri" w:cs="Calibri"/>
        </w:rPr>
      </w:pPr>
    </w:p>
    <w:p w:rsidR="002E3B14" w:rsidRDefault="002E3B14" w:rsidP="002E3B14">
      <w:pPr>
        <w:jc w:val="both"/>
        <w:rPr>
          <w:ins w:id="75" w:author="intel" w:date="2017-07-30T15:47:00Z"/>
          <w:rFonts w:ascii="Calibri" w:hAnsi="Calibri" w:cs="Calibri"/>
        </w:rPr>
      </w:pPr>
    </w:p>
    <w:p w:rsidR="002E3B14" w:rsidRDefault="002E3B14" w:rsidP="002E3B14">
      <w:pPr>
        <w:jc w:val="both"/>
        <w:rPr>
          <w:ins w:id="76" w:author="intel" w:date="2017-07-30T15:47:00Z"/>
          <w:rFonts w:ascii="Calibri" w:hAnsi="Calibri" w:cs="Calibri"/>
        </w:rPr>
      </w:pPr>
      <w:ins w:id="77" w:author="intel" w:date="2017-07-30T15:47:00Z">
        <w:r>
          <w:rPr>
            <w:rFonts w:ascii="Calibri" w:hAnsi="Calibri" w:cs="Calibri"/>
          </w:rPr>
          <w:t>Key words</w:t>
        </w:r>
      </w:ins>
    </w:p>
    <w:p w:rsidR="002E3B14" w:rsidRDefault="002E3B14" w:rsidP="002E3B14">
      <w:pPr>
        <w:jc w:val="both"/>
        <w:rPr>
          <w:ins w:id="78" w:author="intel" w:date="2017-07-30T15:47:00Z"/>
          <w:rFonts w:ascii="Calibri" w:hAnsi="Calibri" w:cs="Calibri"/>
        </w:rPr>
      </w:pPr>
      <w:ins w:id="79" w:author="intel" w:date="2017-07-30T15:47:00Z">
        <w:r>
          <w:rPr>
            <w:rFonts w:ascii="Calibri" w:hAnsi="Calibri" w:cs="Calibri"/>
          </w:rPr>
          <w:t>Sudden infant death, Sudden unexpected deaths, Periodic Safety Update Reports</w:t>
        </w:r>
      </w:ins>
    </w:p>
    <w:p w:rsidR="002E3B14" w:rsidRDefault="002E3B14" w:rsidP="002E3B14">
      <w:pPr>
        <w:jc w:val="both"/>
        <w:rPr>
          <w:ins w:id="80" w:author="intel" w:date="2017-07-30T15:47:00Z"/>
          <w:rFonts w:ascii="Calibri" w:hAnsi="Calibri" w:cs="Calibri"/>
        </w:rPr>
      </w:pPr>
    </w:p>
    <w:p w:rsidR="002E3B14" w:rsidRPr="00604226" w:rsidRDefault="002E3B14" w:rsidP="002E3B14">
      <w:pPr>
        <w:jc w:val="both"/>
        <w:rPr>
          <w:ins w:id="81" w:author="intel" w:date="2017-07-30T15:47:00Z"/>
          <w:rFonts w:ascii="Calibri" w:hAnsi="Calibri" w:cs="Calibri"/>
        </w:rPr>
      </w:pPr>
    </w:p>
    <w:p w:rsidR="002E3B14" w:rsidRPr="00604226" w:rsidRDefault="002E3B14" w:rsidP="002E3B14">
      <w:pPr>
        <w:jc w:val="both"/>
        <w:rPr>
          <w:ins w:id="82" w:author="intel" w:date="2017-07-30T15:47:00Z"/>
          <w:rFonts w:ascii="Calibri" w:hAnsi="Calibri" w:cs="Calibri"/>
        </w:rPr>
      </w:pPr>
      <w:ins w:id="83" w:author="intel" w:date="2017-07-30T15:47:00Z">
        <w:r w:rsidRPr="00604226">
          <w:rPr>
            <w:rFonts w:ascii="Calibri" w:hAnsi="Calibri" w:cs="Calibri"/>
          </w:rPr>
          <w:t>Address for correspondence</w:t>
        </w:r>
      </w:ins>
    </w:p>
    <w:p w:rsidR="002E3B14" w:rsidRPr="00604226" w:rsidRDefault="002E3B14" w:rsidP="002E3B14">
      <w:pPr>
        <w:jc w:val="both"/>
        <w:rPr>
          <w:ins w:id="84" w:author="intel" w:date="2017-07-30T15:47:00Z"/>
          <w:rFonts w:ascii="Calibri" w:hAnsi="Calibri" w:cs="Calibri"/>
        </w:rPr>
      </w:pPr>
      <w:ins w:id="85" w:author="intel" w:date="2017-07-30T15:47:00Z">
        <w:r>
          <w:rPr>
            <w:rFonts w:ascii="Calibri" w:hAnsi="Calibri" w:cs="Calibri"/>
          </w:rPr>
          <w:t xml:space="preserve">Jacob Puliyel </w:t>
        </w:r>
      </w:ins>
    </w:p>
    <w:p w:rsidR="002E3B14" w:rsidRPr="00604226" w:rsidRDefault="002E3B14" w:rsidP="002E3B14">
      <w:pPr>
        <w:jc w:val="both"/>
        <w:rPr>
          <w:ins w:id="86" w:author="intel" w:date="2017-07-30T15:47:00Z"/>
          <w:rFonts w:ascii="Calibri" w:hAnsi="Calibri" w:cs="Calibri"/>
        </w:rPr>
      </w:pPr>
      <w:ins w:id="87" w:author="intel" w:date="2017-07-30T15:47:00Z">
        <w:r w:rsidRPr="00604226">
          <w:rPr>
            <w:rFonts w:ascii="Calibri" w:hAnsi="Calibri" w:cs="Calibri"/>
          </w:rPr>
          <w:t>Head of Department of Pediatrics</w:t>
        </w:r>
      </w:ins>
    </w:p>
    <w:p w:rsidR="002E3B14" w:rsidRPr="00604226" w:rsidRDefault="002E3B14" w:rsidP="002E3B14">
      <w:pPr>
        <w:jc w:val="both"/>
        <w:rPr>
          <w:ins w:id="88" w:author="intel" w:date="2017-07-30T15:47:00Z"/>
          <w:rFonts w:ascii="Calibri" w:hAnsi="Calibri" w:cs="Calibri"/>
        </w:rPr>
      </w:pPr>
      <w:ins w:id="89" w:author="intel" w:date="2017-07-30T15:47:00Z">
        <w:r w:rsidRPr="00604226">
          <w:rPr>
            <w:rFonts w:ascii="Calibri" w:hAnsi="Calibri" w:cs="Calibri"/>
          </w:rPr>
          <w:t>St Stephens Hospital</w:t>
        </w:r>
      </w:ins>
    </w:p>
    <w:p w:rsidR="002E3B14" w:rsidRPr="00604226" w:rsidRDefault="002E3B14" w:rsidP="002E3B14">
      <w:pPr>
        <w:jc w:val="both"/>
        <w:rPr>
          <w:ins w:id="90" w:author="intel" w:date="2017-07-30T15:47:00Z"/>
          <w:rFonts w:ascii="Calibri" w:hAnsi="Calibri" w:cs="Calibri"/>
        </w:rPr>
      </w:pPr>
      <w:ins w:id="91" w:author="intel" w:date="2017-07-30T15:47:00Z">
        <w:r w:rsidRPr="00604226">
          <w:rPr>
            <w:rFonts w:ascii="Calibri" w:hAnsi="Calibri" w:cs="Calibri"/>
          </w:rPr>
          <w:t>Delhi 110054</w:t>
        </w:r>
      </w:ins>
    </w:p>
    <w:p w:rsidR="002E3B14" w:rsidRPr="00604226" w:rsidRDefault="002E3B14" w:rsidP="002E3B14">
      <w:pPr>
        <w:jc w:val="both"/>
        <w:rPr>
          <w:ins w:id="92" w:author="intel" w:date="2017-07-30T15:47:00Z"/>
          <w:rFonts w:ascii="Calibri" w:hAnsi="Calibri" w:cs="Calibri"/>
        </w:rPr>
      </w:pPr>
      <w:ins w:id="93" w:author="intel" w:date="2017-07-30T15:47:00Z">
        <w:r w:rsidRPr="00604226">
          <w:rPr>
            <w:rFonts w:ascii="Calibri" w:hAnsi="Calibri" w:cs="Calibri"/>
          </w:rPr>
          <w:t>Phone 9868035091</w:t>
        </w:r>
      </w:ins>
    </w:p>
    <w:p w:rsidR="002E3B14" w:rsidRPr="00604226" w:rsidRDefault="002E3B14" w:rsidP="002E3B14">
      <w:pPr>
        <w:jc w:val="both"/>
        <w:rPr>
          <w:ins w:id="94" w:author="intel" w:date="2017-07-30T15:47:00Z"/>
          <w:rFonts w:ascii="Calibri" w:hAnsi="Calibri" w:cs="Calibri"/>
        </w:rPr>
      </w:pPr>
      <w:ins w:id="95" w:author="intel" w:date="2017-07-30T15:47:00Z">
        <w:r w:rsidRPr="00604226">
          <w:rPr>
            <w:rFonts w:ascii="Calibri" w:hAnsi="Calibri" w:cs="Calibri"/>
          </w:rPr>
          <w:t>puliyel@gmail.com</w:t>
        </w:r>
      </w:ins>
    </w:p>
    <w:p w:rsidR="002E3B14" w:rsidRPr="00604226" w:rsidRDefault="002E3B14" w:rsidP="002E3B14">
      <w:pPr>
        <w:spacing w:line="360" w:lineRule="auto"/>
        <w:jc w:val="both"/>
        <w:rPr>
          <w:ins w:id="96" w:author="intel" w:date="2017-07-30T15:47:00Z"/>
          <w:rFonts w:ascii="Calibri" w:hAnsi="Calibri" w:cs="Calibri"/>
        </w:rPr>
      </w:pPr>
    </w:p>
    <w:p w:rsidR="002E3B14" w:rsidRPr="00604226" w:rsidRDefault="002E3B14" w:rsidP="002E3B14">
      <w:pPr>
        <w:spacing w:line="360" w:lineRule="auto"/>
        <w:jc w:val="both"/>
        <w:rPr>
          <w:ins w:id="97" w:author="intel" w:date="2017-07-30T15:47:00Z"/>
          <w:rFonts w:ascii="Calibri" w:hAnsi="Calibri" w:cs="Calibri"/>
        </w:rPr>
      </w:pPr>
    </w:p>
    <w:p w:rsidR="00BA4131" w:rsidRDefault="002E3B14">
      <w:pPr>
        <w:tabs>
          <w:tab w:val="left" w:pos="1029"/>
        </w:tabs>
        <w:spacing w:line="360" w:lineRule="auto"/>
        <w:jc w:val="both"/>
        <w:rPr>
          <w:del w:id="98" w:author="intel" w:date="2017-08-01T23:20:00Z"/>
          <w:rFonts w:ascii="Calibri" w:hAnsi="Calibri" w:cs="Calibri"/>
          <w:b/>
          <w:sz w:val="28"/>
          <w:szCs w:val="28"/>
        </w:rPr>
        <w:pPrChange w:id="99" w:author="intel" w:date="2017-08-01T23:20:00Z">
          <w:pPr/>
        </w:pPrChange>
      </w:pPr>
      <w:ins w:id="100" w:author="intel" w:date="2017-07-30T15:47:00Z">
        <w:r w:rsidRPr="00604226">
          <w:rPr>
            <w:rFonts w:ascii="Calibri" w:hAnsi="Calibri" w:cs="Calibri"/>
          </w:rPr>
          <w:tab/>
        </w:r>
      </w:ins>
    </w:p>
    <w:p w:rsidR="00604226" w:rsidRPr="003D0FA0" w:rsidDel="00CD53BE" w:rsidRDefault="00604226" w:rsidP="00604226">
      <w:pPr>
        <w:jc w:val="both"/>
        <w:rPr>
          <w:del w:id="101" w:author="intel" w:date="2017-08-01T23:20:00Z"/>
          <w:rFonts w:ascii="Calibri" w:hAnsi="Calibri" w:cs="Calibri"/>
          <w:b/>
        </w:rPr>
      </w:pPr>
    </w:p>
    <w:p w:rsidR="00604226" w:rsidRPr="00604226" w:rsidDel="00CD53BE" w:rsidRDefault="00604226" w:rsidP="00604226">
      <w:pPr>
        <w:jc w:val="both"/>
        <w:rPr>
          <w:del w:id="102" w:author="intel" w:date="2017-08-01T23:20:00Z"/>
          <w:rFonts w:ascii="Calibri" w:hAnsi="Calibri" w:cs="Calibri"/>
        </w:rPr>
      </w:pPr>
    </w:p>
    <w:p w:rsidR="00A308BC" w:rsidRPr="00604226" w:rsidDel="00CD53BE" w:rsidRDefault="00A308BC" w:rsidP="00A308BC">
      <w:pPr>
        <w:jc w:val="both"/>
        <w:rPr>
          <w:del w:id="103" w:author="intel" w:date="2017-08-01T23:20:00Z"/>
          <w:rFonts w:ascii="Calibri" w:hAnsi="Calibri" w:cs="Calibri"/>
        </w:rPr>
      </w:pPr>
    </w:p>
    <w:p w:rsidR="00604226" w:rsidDel="00CD53BE" w:rsidRDefault="00604226" w:rsidP="00604226">
      <w:pPr>
        <w:jc w:val="both"/>
        <w:rPr>
          <w:del w:id="104" w:author="intel" w:date="2017-08-01T23:20:00Z"/>
          <w:rFonts w:ascii="Calibri" w:hAnsi="Calibri" w:cs="Calibri"/>
        </w:rPr>
      </w:pPr>
    </w:p>
    <w:p w:rsidR="00604226" w:rsidRPr="00604226" w:rsidDel="00CD53BE" w:rsidRDefault="00604226" w:rsidP="00604226">
      <w:pPr>
        <w:jc w:val="both"/>
        <w:rPr>
          <w:del w:id="105" w:author="intel" w:date="2017-08-01T23:20:00Z"/>
          <w:rFonts w:ascii="Calibri" w:hAnsi="Calibri" w:cs="Calibri"/>
        </w:rPr>
      </w:pPr>
    </w:p>
    <w:p w:rsidR="00EA7744" w:rsidRPr="00604226" w:rsidDel="00CD53BE" w:rsidRDefault="00EA7744" w:rsidP="00113146">
      <w:pPr>
        <w:spacing w:line="360" w:lineRule="auto"/>
        <w:jc w:val="both"/>
        <w:rPr>
          <w:del w:id="106" w:author="intel" w:date="2017-08-01T23:20:00Z"/>
          <w:rFonts w:ascii="Calibri" w:hAnsi="Calibri" w:cs="Calibri"/>
        </w:rPr>
      </w:pPr>
    </w:p>
    <w:p w:rsidR="00EA7744" w:rsidRPr="00604226" w:rsidDel="00CD53BE" w:rsidRDefault="00313FE3" w:rsidP="00113146">
      <w:pPr>
        <w:tabs>
          <w:tab w:val="left" w:pos="1029"/>
        </w:tabs>
        <w:spacing w:line="360" w:lineRule="auto"/>
        <w:jc w:val="both"/>
        <w:rPr>
          <w:del w:id="107" w:author="intel" w:date="2017-08-01T23:20:00Z"/>
          <w:rFonts w:ascii="Calibri" w:hAnsi="Calibri" w:cs="Calibri"/>
        </w:rPr>
      </w:pPr>
      <w:del w:id="108" w:author="intel" w:date="2017-08-01T23:20:00Z">
        <w:r w:rsidRPr="00604226" w:rsidDel="00CD53BE">
          <w:rPr>
            <w:rFonts w:ascii="Calibri" w:hAnsi="Calibri" w:cs="Calibri"/>
          </w:rPr>
          <w:tab/>
        </w:r>
      </w:del>
    </w:p>
    <w:p w:rsidR="00604226" w:rsidRPr="00604226" w:rsidDel="00CD53BE" w:rsidRDefault="00604226">
      <w:pPr>
        <w:spacing w:after="200" w:line="276" w:lineRule="auto"/>
        <w:rPr>
          <w:del w:id="109" w:author="intel" w:date="2017-08-01T23:20:00Z"/>
          <w:rFonts w:ascii="Calibri" w:hAnsi="Calibri" w:cs="Calibri"/>
        </w:rPr>
      </w:pPr>
      <w:del w:id="110" w:author="intel" w:date="2017-08-01T23:20:00Z">
        <w:r w:rsidRPr="00604226" w:rsidDel="00CD53BE">
          <w:rPr>
            <w:rFonts w:ascii="Calibri" w:hAnsi="Calibri" w:cs="Calibri"/>
          </w:rPr>
          <w:br w:type="page"/>
        </w:r>
      </w:del>
    </w:p>
    <w:p w:rsidR="00626E31" w:rsidRDefault="00626E31" w:rsidP="00113146">
      <w:pPr>
        <w:spacing w:line="360" w:lineRule="auto"/>
        <w:jc w:val="both"/>
        <w:rPr>
          <w:rFonts w:ascii="Calibri" w:hAnsi="Calibri" w:cs="Calibri"/>
          <w:b/>
        </w:rPr>
      </w:pPr>
      <w:r>
        <w:rPr>
          <w:rFonts w:ascii="Calibri" w:hAnsi="Calibri" w:cs="Calibri"/>
          <w:b/>
        </w:rPr>
        <w:t>Abstract</w:t>
      </w:r>
    </w:p>
    <w:p w:rsidR="00E24392" w:rsidRDefault="00E24392" w:rsidP="00E24392">
      <w:pPr>
        <w:spacing w:line="360" w:lineRule="auto"/>
        <w:jc w:val="both"/>
        <w:rPr>
          <w:rFonts w:ascii="Calibri" w:eastAsiaTheme="minorHAnsi" w:hAnsi="Calibri" w:cs="Calibri"/>
          <w:lang w:eastAsia="en-US"/>
        </w:rPr>
      </w:pPr>
      <w:r>
        <w:rPr>
          <w:rFonts w:ascii="Calibri" w:eastAsiaTheme="minorHAnsi" w:hAnsi="Calibri" w:cs="Calibri"/>
          <w:lang w:eastAsia="en-US"/>
        </w:rPr>
        <w:t>T</w:t>
      </w:r>
      <w:r w:rsidRPr="00536964">
        <w:rPr>
          <w:rFonts w:ascii="Calibri" w:eastAsiaTheme="minorHAnsi" w:hAnsi="Calibri" w:cs="Calibri"/>
          <w:lang w:eastAsia="en-US"/>
        </w:rPr>
        <w:t xml:space="preserve">here </w:t>
      </w:r>
      <w:r>
        <w:rPr>
          <w:rFonts w:ascii="Calibri" w:eastAsiaTheme="minorHAnsi" w:hAnsi="Calibri" w:cs="Calibri"/>
          <w:lang w:eastAsia="en-US"/>
        </w:rPr>
        <w:t xml:space="preserve">have </w:t>
      </w:r>
      <w:r w:rsidR="003B1153">
        <w:rPr>
          <w:rFonts w:ascii="Calibri" w:eastAsiaTheme="minorHAnsi" w:hAnsi="Calibri" w:cs="Calibri"/>
          <w:lang w:eastAsia="en-US"/>
        </w:rPr>
        <w:t xml:space="preserve">been </w:t>
      </w:r>
      <w:r w:rsidRPr="00536964">
        <w:rPr>
          <w:rFonts w:ascii="Calibri" w:eastAsiaTheme="minorHAnsi" w:hAnsi="Calibri" w:cs="Calibri"/>
          <w:lang w:eastAsia="en-US"/>
        </w:rPr>
        <w:t>a number of spontaneous reports of sudden</w:t>
      </w:r>
      <w:ins w:id="111" w:author="intel" w:date="2017-07-30T16:04:00Z">
        <w:r w:rsidR="00C83D42">
          <w:rPr>
            <w:rFonts w:ascii="Calibri" w:eastAsiaTheme="minorHAnsi" w:hAnsi="Calibri" w:cs="Calibri"/>
            <w:lang w:eastAsia="en-US"/>
          </w:rPr>
          <w:t xml:space="preserve"> unexpected</w:t>
        </w:r>
      </w:ins>
      <w:r w:rsidRPr="00536964">
        <w:rPr>
          <w:rFonts w:ascii="Calibri" w:eastAsiaTheme="minorHAnsi" w:hAnsi="Calibri" w:cs="Calibri"/>
          <w:lang w:eastAsia="en-US"/>
        </w:rPr>
        <w:t xml:space="preserve"> </w:t>
      </w:r>
      <w:del w:id="112" w:author="Lars Jørgensen" w:date="2017-06-02T11:11:00Z">
        <w:r w:rsidRPr="00536964" w:rsidDel="00A034F8">
          <w:rPr>
            <w:rFonts w:ascii="Calibri" w:eastAsiaTheme="minorHAnsi" w:hAnsi="Calibri" w:cs="Calibri"/>
            <w:lang w:eastAsia="en-US"/>
          </w:rPr>
          <w:delText xml:space="preserve">unexpected </w:delText>
        </w:r>
      </w:del>
      <w:r w:rsidRPr="00536964">
        <w:rPr>
          <w:rFonts w:ascii="Calibri" w:eastAsiaTheme="minorHAnsi" w:hAnsi="Calibri" w:cs="Calibri"/>
          <w:lang w:eastAsia="en-US"/>
        </w:rPr>
        <w:t>deaths s</w:t>
      </w:r>
      <w:r>
        <w:rPr>
          <w:rFonts w:ascii="Calibri" w:eastAsiaTheme="minorHAnsi" w:hAnsi="Calibri" w:cs="Calibri"/>
          <w:lang w:eastAsia="en-US"/>
        </w:rPr>
        <w:t xml:space="preserve">oon after administration of </w:t>
      </w:r>
      <w:commentRangeStart w:id="113"/>
      <w:r w:rsidRPr="00604226">
        <w:rPr>
          <w:rFonts w:ascii="Calibri" w:hAnsi="Calibri" w:cs="Calibri"/>
        </w:rPr>
        <w:t>Infanrix</w:t>
      </w:r>
      <w:ins w:id="114" w:author="intel" w:date="2017-07-30T16:04:00Z">
        <w:r w:rsidR="00C83D42">
          <w:rPr>
            <w:rFonts w:ascii="Calibri" w:hAnsi="Calibri" w:cs="Calibri"/>
          </w:rPr>
          <w:t xml:space="preserve"> </w:t>
        </w:r>
      </w:ins>
      <w:r w:rsidRPr="00604226">
        <w:rPr>
          <w:rFonts w:ascii="Calibri" w:hAnsi="Calibri" w:cs="Calibri"/>
        </w:rPr>
        <w:t xml:space="preserve">hexa </w:t>
      </w:r>
      <w:commentRangeEnd w:id="113"/>
      <w:r w:rsidR="00CD53BE">
        <w:rPr>
          <w:rStyle w:val="CommentReference"/>
        </w:rPr>
        <w:commentReference w:id="113"/>
      </w:r>
      <w:r w:rsidRPr="00604226">
        <w:rPr>
          <w:rFonts w:ascii="Calibri" w:hAnsi="Calibri" w:cs="Calibri"/>
        </w:rPr>
        <w:t xml:space="preserve">(combined </w:t>
      </w:r>
      <w:del w:id="115" w:author="Lars Jørgensen" w:date="2017-06-02T11:11:00Z">
        <w:r w:rsidRPr="00604226" w:rsidDel="00A034F8">
          <w:rPr>
            <w:rFonts w:ascii="Calibri" w:hAnsi="Calibri" w:cs="Calibri"/>
          </w:rPr>
          <w:delText>diptheria</w:delText>
        </w:r>
      </w:del>
      <w:ins w:id="116" w:author="Lars Jørgensen" w:date="2017-06-02T11:11:00Z">
        <w:r w:rsidR="00A034F8" w:rsidRPr="00604226">
          <w:rPr>
            <w:rFonts w:ascii="Calibri" w:hAnsi="Calibri" w:cs="Calibri"/>
          </w:rPr>
          <w:t>diphtheria</w:t>
        </w:r>
      </w:ins>
      <w:r w:rsidRPr="00604226">
        <w:rPr>
          <w:rFonts w:ascii="Calibri" w:hAnsi="Calibri" w:cs="Calibri"/>
        </w:rPr>
        <w:t>, tetanus, acellu</w:t>
      </w:r>
      <w:ins w:id="117" w:author="Lars Jørgensen" w:date="2017-06-02T11:11:00Z">
        <w:r w:rsidR="00A034F8">
          <w:rPr>
            <w:rFonts w:ascii="Calibri" w:hAnsi="Calibri" w:cs="Calibri"/>
          </w:rPr>
          <w:t>l</w:t>
        </w:r>
      </w:ins>
      <w:r w:rsidRPr="00604226">
        <w:rPr>
          <w:rFonts w:ascii="Calibri" w:hAnsi="Calibri" w:cs="Calibri"/>
        </w:rPr>
        <w:t>ar</w:t>
      </w:r>
      <w:del w:id="118" w:author="Lars Jørgensen" w:date="2017-06-02T11:11:00Z">
        <w:r w:rsidRPr="00604226" w:rsidDel="00A034F8">
          <w:rPr>
            <w:rFonts w:ascii="Calibri" w:hAnsi="Calibri" w:cs="Calibri"/>
          </w:rPr>
          <w:delText>pertusis</w:delText>
        </w:r>
      </w:del>
      <w:ins w:id="119" w:author="Lars Jørgensen" w:date="2017-06-02T11:11:00Z">
        <w:r w:rsidR="00A034F8" w:rsidRPr="00604226">
          <w:rPr>
            <w:rFonts w:ascii="Calibri" w:hAnsi="Calibri" w:cs="Calibri"/>
          </w:rPr>
          <w:t>pertussis</w:t>
        </w:r>
      </w:ins>
      <w:r w:rsidRPr="00604226">
        <w:rPr>
          <w:rFonts w:ascii="Calibri" w:hAnsi="Calibri" w:cs="Calibri"/>
        </w:rPr>
        <w:t>, hepatitis B, inactivated poliomyelitis and haemophilus influenza type B vaccine)</w:t>
      </w:r>
      <w:del w:id="120" w:author="Lars Jørgensen" w:date="2017-06-02T11:12:00Z">
        <w:r w:rsidRPr="00536964" w:rsidDel="00192AFB">
          <w:rPr>
            <w:rFonts w:ascii="Calibri" w:eastAsiaTheme="minorHAnsi" w:hAnsi="Calibri" w:cs="Calibri"/>
            <w:lang w:eastAsia="en-US"/>
          </w:rPr>
          <w:delText>vaccine</w:delText>
        </w:r>
      </w:del>
      <w:r>
        <w:rPr>
          <w:rFonts w:ascii="Calibri" w:eastAsiaTheme="minorHAnsi" w:hAnsi="Calibri" w:cs="Calibri"/>
          <w:lang w:eastAsia="en-US"/>
        </w:rPr>
        <w:t xml:space="preserve">. </w:t>
      </w:r>
    </w:p>
    <w:p w:rsidR="00F0141B" w:rsidRDefault="00F0141B" w:rsidP="00E24392">
      <w:pPr>
        <w:spacing w:line="360" w:lineRule="auto"/>
        <w:jc w:val="both"/>
        <w:rPr>
          <w:rFonts w:ascii="Calibri" w:hAnsi="Calibri" w:cs="Calibri"/>
          <w:b/>
        </w:rPr>
      </w:pPr>
    </w:p>
    <w:p w:rsidR="00626E31" w:rsidRDefault="00E24392" w:rsidP="007132D1">
      <w:pPr>
        <w:spacing w:line="360" w:lineRule="auto"/>
        <w:jc w:val="both"/>
        <w:rPr>
          <w:rFonts w:ascii="Calibri" w:hAnsi="Calibri" w:cs="Calibri"/>
        </w:rPr>
      </w:pPr>
      <w:r>
        <w:rPr>
          <w:rFonts w:ascii="Calibri" w:hAnsi="Calibri" w:cs="Calibri"/>
        </w:rPr>
        <w:t>The manufacturer</w:t>
      </w:r>
      <w:ins w:id="121" w:author="intel" w:date="2017-07-30T19:23:00Z">
        <w:r w:rsidR="0093480D">
          <w:rPr>
            <w:rFonts w:ascii="Calibri" w:hAnsi="Calibri" w:cs="Calibri"/>
          </w:rPr>
          <w:t xml:space="preserve"> </w:t>
        </w:r>
      </w:ins>
      <w:r w:rsidR="007132D1" w:rsidRPr="00895781">
        <w:rPr>
          <w:bCs/>
        </w:rPr>
        <w:t>GlaxoSmithKline</w:t>
      </w:r>
      <w:del w:id="122" w:author="Lars Jørgensen" w:date="2017-06-02T11:11:00Z">
        <w:r w:rsidR="007132D1" w:rsidRPr="00895781" w:rsidDel="00A034F8">
          <w:rPr>
            <w:bCs/>
          </w:rPr>
          <w:delText xml:space="preserve"> plc</w:delText>
        </w:r>
      </w:del>
      <w:r w:rsidR="003C61F5">
        <w:rPr>
          <w:bCs/>
        </w:rPr>
        <w:t xml:space="preserve"> (GSK)</w:t>
      </w:r>
      <w:commentRangeStart w:id="123"/>
      <w:ins w:id="124" w:author="Lars Jørgensen" w:date="2017-06-02T11:12:00Z">
        <w:del w:id="125" w:author="intel" w:date="2017-08-01T23:23:00Z">
          <w:r w:rsidR="00192AFB" w:rsidDel="00CD53BE">
            <w:rPr>
              <w:rFonts w:ascii="Calibri" w:hAnsi="Calibri" w:cs="Calibri"/>
            </w:rPr>
            <w:delText>continuously</w:delText>
          </w:r>
        </w:del>
      </w:ins>
      <w:commentRangeEnd w:id="123"/>
      <w:r w:rsidR="00CD53BE">
        <w:rPr>
          <w:rStyle w:val="CommentReference"/>
        </w:rPr>
        <w:commentReference w:id="123"/>
      </w:r>
      <w:ins w:id="126" w:author="Lars Jørgensen" w:date="2017-06-02T11:12:00Z">
        <w:r w:rsidR="00192AFB">
          <w:rPr>
            <w:rFonts w:ascii="Calibri" w:hAnsi="Calibri" w:cs="Calibri"/>
          </w:rPr>
          <w:t xml:space="preserve"> </w:t>
        </w:r>
      </w:ins>
      <w:r w:rsidR="007132D1">
        <w:rPr>
          <w:rFonts w:ascii="Calibri" w:hAnsi="Calibri" w:cs="Calibri"/>
        </w:rPr>
        <w:t>provides the European Medicines Agency (EMA) confidential periodic safety update reports (PSUR)</w:t>
      </w:r>
      <w:r w:rsidR="00F80BC4">
        <w:rPr>
          <w:rFonts w:ascii="Calibri" w:hAnsi="Calibri" w:cs="Calibri"/>
        </w:rPr>
        <w:t xml:space="preserve"> about </w:t>
      </w:r>
      <w:del w:id="127" w:author="Lars Jørgensen" w:date="2017-06-02T11:12:00Z">
        <w:r w:rsidR="00F80BC4" w:rsidDel="00192AFB">
          <w:rPr>
            <w:rFonts w:ascii="Calibri" w:hAnsi="Calibri" w:cs="Calibri"/>
          </w:rPr>
          <w:delText xml:space="preserve">the </w:delText>
        </w:r>
      </w:del>
      <w:ins w:id="128" w:author="Lars Jørgensen" w:date="2017-06-02T11:12:00Z">
        <w:r w:rsidR="00192AFB" w:rsidRPr="00604226">
          <w:rPr>
            <w:rFonts w:ascii="Calibri" w:hAnsi="Calibri" w:cs="Calibri"/>
          </w:rPr>
          <w:t>Infanrix</w:t>
        </w:r>
      </w:ins>
      <w:ins w:id="129" w:author="intel" w:date="2017-07-30T16:06:00Z">
        <w:r w:rsidR="00C83D42">
          <w:rPr>
            <w:rFonts w:ascii="Calibri" w:hAnsi="Calibri" w:cs="Calibri"/>
          </w:rPr>
          <w:t xml:space="preserve"> </w:t>
        </w:r>
      </w:ins>
      <w:ins w:id="130" w:author="Lars Jørgensen" w:date="2017-06-02T11:12:00Z">
        <w:r w:rsidR="00192AFB" w:rsidRPr="00604226">
          <w:rPr>
            <w:rFonts w:ascii="Calibri" w:hAnsi="Calibri" w:cs="Calibri"/>
          </w:rPr>
          <w:t>hexa</w:t>
        </w:r>
      </w:ins>
      <w:del w:id="131" w:author="Lars Jørgensen" w:date="2017-06-02T11:12:00Z">
        <w:r w:rsidR="00F80BC4" w:rsidDel="00192AFB">
          <w:rPr>
            <w:rFonts w:ascii="Calibri" w:hAnsi="Calibri" w:cs="Calibri"/>
          </w:rPr>
          <w:delText>vaccine</w:delText>
        </w:r>
      </w:del>
      <w:r>
        <w:rPr>
          <w:rFonts w:ascii="Calibri" w:hAnsi="Calibri" w:cs="Calibri"/>
        </w:rPr>
        <w:t>.</w:t>
      </w:r>
      <w:r w:rsidR="007132D1">
        <w:rPr>
          <w:rFonts w:ascii="Calibri" w:hAnsi="Calibri" w:cs="Calibri"/>
        </w:rPr>
        <w:t xml:space="preserve"> The latest is the </w:t>
      </w:r>
      <w:del w:id="132" w:author="intel" w:date="2017-08-01T23:24:00Z">
        <w:r w:rsidR="007132D1" w:rsidDel="00CD53BE">
          <w:rPr>
            <w:rFonts w:ascii="Calibri" w:hAnsi="Calibri" w:cs="Calibri"/>
          </w:rPr>
          <w:delText>19</w:delText>
        </w:r>
        <w:r w:rsidR="007132D1" w:rsidRPr="007132D1" w:rsidDel="00CD53BE">
          <w:rPr>
            <w:rFonts w:ascii="Calibri" w:hAnsi="Calibri" w:cs="Calibri"/>
            <w:vertAlign w:val="superscript"/>
          </w:rPr>
          <w:delText>th</w:delText>
        </w:r>
        <w:r w:rsidR="007132D1" w:rsidDel="00CD53BE">
          <w:rPr>
            <w:rFonts w:ascii="Calibri" w:hAnsi="Calibri" w:cs="Calibri"/>
          </w:rPr>
          <w:delText xml:space="preserve"> </w:delText>
        </w:r>
      </w:del>
      <w:r w:rsidR="007132D1">
        <w:rPr>
          <w:rFonts w:ascii="Calibri" w:hAnsi="Calibri" w:cs="Calibri"/>
        </w:rPr>
        <w:t>PSUR</w:t>
      </w:r>
      <w:ins w:id="133" w:author="intel" w:date="2017-08-01T23:24:00Z">
        <w:r w:rsidR="00CD53BE">
          <w:rPr>
            <w:rFonts w:ascii="Calibri" w:hAnsi="Calibri" w:cs="Calibri"/>
          </w:rPr>
          <w:t xml:space="preserve"> 19</w:t>
        </w:r>
      </w:ins>
      <w:r w:rsidR="007132D1">
        <w:rPr>
          <w:rFonts w:ascii="Calibri" w:hAnsi="Calibri" w:cs="Calibri"/>
        </w:rPr>
        <w:t xml:space="preserve">. Each PSUR </w:t>
      </w:r>
      <w:del w:id="134" w:author="Lars Jørgensen" w:date="2017-06-02T11:13:00Z">
        <w:r w:rsidR="007132D1" w:rsidDel="00192AFB">
          <w:rPr>
            <w:rFonts w:ascii="Calibri" w:hAnsi="Calibri" w:cs="Calibri"/>
          </w:rPr>
          <w:delText xml:space="preserve">performs </w:delText>
        </w:r>
      </w:del>
      <w:ins w:id="135" w:author="Lars Jørgensen" w:date="2017-06-02T11:13:00Z">
        <w:r w:rsidR="00192AFB">
          <w:rPr>
            <w:rFonts w:ascii="Calibri" w:hAnsi="Calibri" w:cs="Calibri"/>
          </w:rPr>
          <w:t xml:space="preserve">contains </w:t>
        </w:r>
      </w:ins>
      <w:r w:rsidR="007132D1">
        <w:rPr>
          <w:rFonts w:ascii="Calibri" w:hAnsi="Calibri" w:cs="Calibri"/>
        </w:rPr>
        <w:t>a</w:t>
      </w:r>
      <w:r w:rsidR="00804C8E">
        <w:rPr>
          <w:rFonts w:ascii="Calibri" w:hAnsi="Calibri" w:cs="Calibri"/>
        </w:rPr>
        <w:t>n</w:t>
      </w:r>
      <w:r w:rsidR="007132D1">
        <w:rPr>
          <w:rFonts w:ascii="Calibri" w:hAnsi="Calibri" w:cs="Calibri"/>
        </w:rPr>
        <w:t xml:space="preserve"> observed/expected analysis of sudden deaths</w:t>
      </w:r>
      <w:ins w:id="136" w:author="Lars Jørgensen" w:date="2017-06-02T11:13:00Z">
        <w:r w:rsidR="00192AFB">
          <w:rPr>
            <w:rFonts w:ascii="Calibri" w:hAnsi="Calibri" w:cs="Calibri"/>
          </w:rPr>
          <w:t>,</w:t>
        </w:r>
      </w:ins>
      <w:ins w:id="137" w:author="intel" w:date="2017-07-30T16:06:00Z">
        <w:r w:rsidR="00C83D42">
          <w:rPr>
            <w:rFonts w:ascii="Calibri" w:hAnsi="Calibri" w:cs="Calibri"/>
          </w:rPr>
          <w:t xml:space="preserve"> </w:t>
        </w:r>
      </w:ins>
      <w:r w:rsidR="00F0141B">
        <w:rPr>
          <w:rFonts w:ascii="Calibri" w:hAnsi="Calibri" w:cs="Calibri"/>
        </w:rPr>
        <w:t>which</w:t>
      </w:r>
      <w:r w:rsidR="007132D1">
        <w:rPr>
          <w:rFonts w:ascii="Calibri" w:hAnsi="Calibri" w:cs="Calibri"/>
        </w:rPr>
        <w:t xml:space="preserve"> show that the observed deaths </w:t>
      </w:r>
      <w:r w:rsidR="00804C8E">
        <w:rPr>
          <w:rFonts w:ascii="Calibri" w:hAnsi="Calibri" w:cs="Calibri"/>
        </w:rPr>
        <w:t>soon after immunization</w:t>
      </w:r>
      <w:r w:rsidR="00C344A3">
        <w:rPr>
          <w:rFonts w:ascii="Calibri" w:hAnsi="Calibri" w:cs="Calibri"/>
        </w:rPr>
        <w:t>,</w:t>
      </w:r>
      <w:r w:rsidR="00804C8E">
        <w:rPr>
          <w:rFonts w:ascii="Calibri" w:hAnsi="Calibri" w:cs="Calibri"/>
        </w:rPr>
        <w:t xml:space="preserve"> are</w:t>
      </w:r>
      <w:r w:rsidR="007132D1">
        <w:rPr>
          <w:rFonts w:ascii="Calibri" w:hAnsi="Calibri" w:cs="Calibri"/>
        </w:rPr>
        <w:t xml:space="preserve"> lower than that expected by chance.</w:t>
      </w:r>
    </w:p>
    <w:p w:rsidR="007132D1" w:rsidRDefault="007132D1" w:rsidP="007132D1">
      <w:pPr>
        <w:spacing w:line="360" w:lineRule="auto"/>
        <w:jc w:val="both"/>
        <w:rPr>
          <w:rFonts w:ascii="Calibri" w:hAnsi="Calibri" w:cs="Calibri"/>
        </w:rPr>
      </w:pPr>
    </w:p>
    <w:p w:rsidR="00C2797D" w:rsidRDefault="00804C8E" w:rsidP="007132D1">
      <w:pPr>
        <w:spacing w:line="360" w:lineRule="auto"/>
        <w:jc w:val="both"/>
        <w:rPr>
          <w:rFonts w:ascii="Calibri" w:hAnsi="Calibri" w:cs="Calibri"/>
        </w:rPr>
      </w:pPr>
      <w:r>
        <w:rPr>
          <w:rFonts w:ascii="Calibri" w:hAnsi="Calibri" w:cs="Calibri"/>
        </w:rPr>
        <w:t xml:space="preserve">We </w:t>
      </w:r>
      <w:del w:id="138" w:author="Lars Jørgensen" w:date="2017-06-02T11:14:00Z">
        <w:r w:rsidDel="00192AFB">
          <w:rPr>
            <w:rFonts w:ascii="Calibri" w:hAnsi="Calibri" w:cs="Calibri"/>
          </w:rPr>
          <w:delText>analyse</w:delText>
        </w:r>
      </w:del>
      <w:ins w:id="139" w:author="Lars Jørgensen" w:date="2017-06-02T11:14:00Z">
        <w:r w:rsidR="00192AFB">
          <w:rPr>
            <w:rFonts w:ascii="Calibri" w:hAnsi="Calibri" w:cs="Calibri"/>
          </w:rPr>
          <w:t>analyzed</w:t>
        </w:r>
      </w:ins>
      <w:r>
        <w:rPr>
          <w:rFonts w:ascii="Calibri" w:hAnsi="Calibri" w:cs="Calibri"/>
        </w:rPr>
        <w:t xml:space="preserve"> the data </w:t>
      </w:r>
      <w:r w:rsidR="00F0141B">
        <w:rPr>
          <w:rFonts w:ascii="Calibri" w:hAnsi="Calibri" w:cs="Calibri"/>
        </w:rPr>
        <w:t>provided in the PSUR. It is apparent</w:t>
      </w:r>
      <w:r>
        <w:rPr>
          <w:rFonts w:ascii="Calibri" w:hAnsi="Calibri" w:cs="Calibri"/>
        </w:rPr>
        <w:t xml:space="preserve"> that </w:t>
      </w:r>
      <w:ins w:id="140" w:author="Lars Jørgensen" w:date="2017-06-02T11:14:00Z">
        <w:r w:rsidR="00192AFB">
          <w:rPr>
            <w:rFonts w:ascii="Calibri" w:hAnsi="Calibri" w:cs="Calibri"/>
          </w:rPr>
          <w:t xml:space="preserve">the </w:t>
        </w:r>
      </w:ins>
      <w:r>
        <w:rPr>
          <w:rFonts w:ascii="Calibri" w:hAnsi="Calibri" w:cs="Calibri"/>
        </w:rPr>
        <w:t xml:space="preserve">deaths that </w:t>
      </w:r>
      <w:r w:rsidR="003B1153">
        <w:rPr>
          <w:rFonts w:ascii="Calibri" w:hAnsi="Calibri" w:cs="Calibri"/>
        </w:rPr>
        <w:t>were</w:t>
      </w:r>
      <w:r>
        <w:rPr>
          <w:rFonts w:ascii="Calibri" w:hAnsi="Calibri" w:cs="Calibri"/>
        </w:rPr>
        <w:t xml:space="preserve"> acknowledged in the </w:t>
      </w:r>
      <w:del w:id="141" w:author="intel" w:date="2017-08-01T23:25:00Z">
        <w:r w:rsidDel="00CD53BE">
          <w:rPr>
            <w:rFonts w:ascii="Calibri" w:hAnsi="Calibri" w:cs="Calibri"/>
          </w:rPr>
          <w:delText>16</w:delText>
        </w:r>
        <w:r w:rsidRPr="00804C8E" w:rsidDel="00CD53BE">
          <w:rPr>
            <w:rFonts w:ascii="Calibri" w:hAnsi="Calibri" w:cs="Calibri"/>
            <w:vertAlign w:val="superscript"/>
          </w:rPr>
          <w:delText>th</w:delText>
        </w:r>
        <w:r w:rsidR="00F0141B" w:rsidDel="00CD53BE">
          <w:rPr>
            <w:rFonts w:ascii="Calibri" w:hAnsi="Calibri" w:cs="Calibri"/>
          </w:rPr>
          <w:delText xml:space="preserve"> </w:delText>
        </w:r>
      </w:del>
      <w:r w:rsidR="00F0141B">
        <w:rPr>
          <w:rFonts w:ascii="Calibri" w:hAnsi="Calibri" w:cs="Calibri"/>
        </w:rPr>
        <w:t>PSUR</w:t>
      </w:r>
      <w:ins w:id="142" w:author="intel" w:date="2017-08-01T23:25:00Z">
        <w:r w:rsidR="00CD53BE">
          <w:rPr>
            <w:rFonts w:ascii="Calibri" w:hAnsi="Calibri" w:cs="Calibri"/>
          </w:rPr>
          <w:t xml:space="preserve"> 16</w:t>
        </w:r>
      </w:ins>
      <w:r w:rsidR="00F0141B">
        <w:rPr>
          <w:rFonts w:ascii="Calibri" w:hAnsi="Calibri" w:cs="Calibri"/>
        </w:rPr>
        <w:t xml:space="preserve"> </w:t>
      </w:r>
      <w:del w:id="143" w:author="Lars Jørgensen" w:date="2017-06-02T11:14:00Z">
        <w:r w:rsidR="00F0141B" w:rsidDel="00192AFB">
          <w:rPr>
            <w:rFonts w:ascii="Calibri" w:hAnsi="Calibri" w:cs="Calibri"/>
          </w:rPr>
          <w:delText>have been</w:delText>
        </w:r>
      </w:del>
      <w:ins w:id="144" w:author="Lars Jørgensen" w:date="2017-06-02T11:14:00Z">
        <w:r w:rsidR="00192AFB">
          <w:rPr>
            <w:rFonts w:ascii="Calibri" w:hAnsi="Calibri" w:cs="Calibri"/>
          </w:rPr>
          <w:t>were</w:t>
        </w:r>
      </w:ins>
      <w:r>
        <w:rPr>
          <w:rFonts w:ascii="Calibri" w:hAnsi="Calibri" w:cs="Calibri"/>
        </w:rPr>
        <w:t xml:space="preserve"> deleted </w:t>
      </w:r>
      <w:del w:id="145" w:author="Lars Jørgensen" w:date="2017-06-02T11:14:00Z">
        <w:r w:rsidDel="00192AFB">
          <w:rPr>
            <w:rFonts w:ascii="Calibri" w:hAnsi="Calibri" w:cs="Calibri"/>
          </w:rPr>
          <w:delText xml:space="preserve">from </w:delText>
        </w:r>
      </w:del>
      <w:ins w:id="146" w:author="Lars Jørgensen" w:date="2017-06-02T11:14:00Z">
        <w:r w:rsidR="00192AFB">
          <w:rPr>
            <w:rFonts w:ascii="Calibri" w:hAnsi="Calibri" w:cs="Calibri"/>
          </w:rPr>
          <w:t xml:space="preserve">in </w:t>
        </w:r>
      </w:ins>
      <w:r>
        <w:rPr>
          <w:rFonts w:ascii="Calibri" w:hAnsi="Calibri" w:cs="Calibri"/>
        </w:rPr>
        <w:t>the 19</w:t>
      </w:r>
      <w:r w:rsidRPr="00804C8E">
        <w:rPr>
          <w:rFonts w:ascii="Calibri" w:hAnsi="Calibri" w:cs="Calibri"/>
          <w:vertAlign w:val="superscript"/>
        </w:rPr>
        <w:t>th</w:t>
      </w:r>
      <w:r>
        <w:rPr>
          <w:rFonts w:ascii="Calibri" w:hAnsi="Calibri" w:cs="Calibri"/>
        </w:rPr>
        <w:t xml:space="preserve"> PSUR. </w:t>
      </w:r>
      <w:del w:id="147" w:author="Lars Jørgensen" w:date="2017-06-02T11:15:00Z">
        <w:r w:rsidDel="00322B78">
          <w:rPr>
            <w:rFonts w:ascii="Calibri" w:hAnsi="Calibri" w:cs="Calibri"/>
          </w:rPr>
          <w:delText>After restoring</w:delText>
        </w:r>
      </w:del>
      <w:ins w:id="148" w:author="Lars Jørgensen" w:date="2017-06-02T11:15:00Z">
        <w:r w:rsidR="00322B78">
          <w:rPr>
            <w:rFonts w:ascii="Calibri" w:hAnsi="Calibri" w:cs="Calibri"/>
          </w:rPr>
          <w:t>I</w:t>
        </w:r>
        <w:del w:id="149" w:author="intel" w:date="2017-08-01T23:26:00Z">
          <w:r w:rsidR="00322B78" w:rsidDel="00CD53BE">
            <w:rPr>
              <w:rFonts w:ascii="Calibri" w:hAnsi="Calibri" w:cs="Calibri"/>
            </w:rPr>
            <w:delText>ncluding</w:delText>
          </w:r>
        </w:del>
      </w:ins>
      <w:del w:id="150" w:author="intel" w:date="2017-08-01T23:26:00Z">
        <w:r w:rsidDel="00CD53BE">
          <w:rPr>
            <w:rFonts w:ascii="Calibri" w:hAnsi="Calibri" w:cs="Calibri"/>
          </w:rPr>
          <w:delText xml:space="preserve"> these deaths</w:delText>
        </w:r>
        <w:r w:rsidR="00F0141B" w:rsidDel="00CD53BE">
          <w:rPr>
            <w:rFonts w:ascii="Calibri" w:hAnsi="Calibri" w:cs="Calibri"/>
          </w:rPr>
          <w:delText>,</w:delText>
        </w:r>
      </w:del>
      <w:ins w:id="151" w:author="Lars Jørgensen" w:date="2017-06-02T11:16:00Z">
        <w:del w:id="152" w:author="intel" w:date="2017-08-01T23:26:00Z">
          <w:r w:rsidR="00322B78" w:rsidDel="00CD53BE">
            <w:rPr>
              <w:rFonts w:ascii="Calibri" w:hAnsi="Calibri" w:cs="Calibri"/>
            </w:rPr>
            <w:delText xml:space="preserve">the rate of </w:delText>
          </w:r>
        </w:del>
      </w:ins>
      <w:ins w:id="153" w:author="intel" w:date="2017-08-01T23:26:00Z">
        <w:r w:rsidR="00CD53BE">
          <w:rPr>
            <w:rFonts w:ascii="Calibri" w:hAnsi="Calibri" w:cs="Calibri"/>
          </w:rPr>
          <w:t xml:space="preserve">The </w:t>
        </w:r>
      </w:ins>
      <w:r>
        <w:rPr>
          <w:rFonts w:ascii="Calibri" w:hAnsi="Calibri" w:cs="Calibri"/>
        </w:rPr>
        <w:t>observed deaths</w:t>
      </w:r>
      <w:r w:rsidR="00C344A3">
        <w:rPr>
          <w:rFonts w:ascii="Calibri" w:hAnsi="Calibri" w:cs="Calibri"/>
        </w:rPr>
        <w:t xml:space="preserve"> soon after vaccination</w:t>
      </w:r>
      <w:r>
        <w:rPr>
          <w:rFonts w:ascii="Calibri" w:hAnsi="Calibri" w:cs="Calibri"/>
        </w:rPr>
        <w:t xml:space="preserve"> in the children older than </w:t>
      </w:r>
      <w:ins w:id="154" w:author="Lars Jørgensen" w:date="2017-06-02T11:14:00Z">
        <w:r w:rsidR="00322B78">
          <w:rPr>
            <w:rFonts w:ascii="Calibri" w:hAnsi="Calibri" w:cs="Calibri"/>
          </w:rPr>
          <w:t>one</w:t>
        </w:r>
      </w:ins>
      <w:del w:id="155" w:author="Lars Jørgensen" w:date="2017-06-02T11:14:00Z">
        <w:r w:rsidDel="00322B78">
          <w:rPr>
            <w:rFonts w:ascii="Calibri" w:hAnsi="Calibri" w:cs="Calibri"/>
          </w:rPr>
          <w:delText>1</w:delText>
        </w:r>
      </w:del>
      <w:r>
        <w:rPr>
          <w:rFonts w:ascii="Calibri" w:hAnsi="Calibri" w:cs="Calibri"/>
        </w:rPr>
        <w:t xml:space="preserve"> year</w:t>
      </w:r>
      <w:ins w:id="156" w:author="Lars Jørgensen" w:date="2017-06-02T11:15:00Z">
        <w:r w:rsidR="00322B78">
          <w:rPr>
            <w:rFonts w:ascii="Calibri" w:hAnsi="Calibri" w:cs="Calibri"/>
          </w:rPr>
          <w:t xml:space="preserve"> </w:t>
        </w:r>
      </w:ins>
      <w:ins w:id="157" w:author="intel" w:date="2017-07-30T16:08:00Z">
        <w:r w:rsidR="00C83D42">
          <w:rPr>
            <w:rFonts w:ascii="Calibri" w:hAnsi="Calibri" w:cs="Calibri"/>
          </w:rPr>
          <w:t xml:space="preserve">was </w:t>
        </w:r>
      </w:ins>
      <w:ins w:id="158" w:author="Lars Jørgensen" w:date="2017-06-02T11:15:00Z">
        <w:del w:id="159" w:author="intel" w:date="2017-07-30T16:08:00Z">
          <w:r w:rsidR="00322B78" w:rsidDel="00C83D42">
            <w:rPr>
              <w:rFonts w:ascii="Calibri" w:hAnsi="Calibri" w:cs="Calibri"/>
            </w:rPr>
            <w:delText>were</w:delText>
          </w:r>
        </w:del>
        <w:r w:rsidR="00322B78">
          <w:rPr>
            <w:rFonts w:ascii="Calibri" w:hAnsi="Calibri" w:cs="Calibri"/>
          </w:rPr>
          <w:t xml:space="preserve"> </w:t>
        </w:r>
      </w:ins>
      <w:del w:id="160" w:author="Lars Jørgensen" w:date="2017-06-02T11:15:00Z">
        <w:r w:rsidR="00C344A3" w:rsidDel="00322B78">
          <w:rPr>
            <w:rFonts w:ascii="Calibri" w:hAnsi="Calibri" w:cs="Calibri"/>
          </w:rPr>
          <w:delText>,</w:delText>
        </w:r>
        <w:r w:rsidDel="00322B78">
          <w:rPr>
            <w:rFonts w:ascii="Calibri" w:hAnsi="Calibri" w:cs="Calibri"/>
          </w:rPr>
          <w:delText xml:space="preserve"> are </w:delText>
        </w:r>
      </w:del>
      <w:r>
        <w:rPr>
          <w:rFonts w:ascii="Calibri" w:hAnsi="Calibri" w:cs="Calibri"/>
        </w:rPr>
        <w:t xml:space="preserve">significantly </w:t>
      </w:r>
      <w:del w:id="161" w:author="Lars Jørgensen" w:date="2017-06-02T11:16:00Z">
        <w:r w:rsidDel="00322B78">
          <w:rPr>
            <w:rFonts w:ascii="Calibri" w:hAnsi="Calibri" w:cs="Calibri"/>
          </w:rPr>
          <w:delText xml:space="preserve">more </w:delText>
        </w:r>
      </w:del>
      <w:ins w:id="162" w:author="Lars Jørgensen" w:date="2017-06-02T11:16:00Z">
        <w:r w:rsidR="00322B78">
          <w:rPr>
            <w:rFonts w:ascii="Calibri" w:hAnsi="Calibri" w:cs="Calibri"/>
          </w:rPr>
          <w:t xml:space="preserve">higher </w:t>
        </w:r>
      </w:ins>
      <w:r>
        <w:rPr>
          <w:rFonts w:ascii="Calibri" w:hAnsi="Calibri" w:cs="Calibri"/>
        </w:rPr>
        <w:t>than would be expected</w:t>
      </w:r>
      <w:r w:rsidR="00F0141B">
        <w:rPr>
          <w:rFonts w:ascii="Calibri" w:hAnsi="Calibri" w:cs="Calibri"/>
        </w:rPr>
        <w:t xml:space="preserve"> by chance</w:t>
      </w:r>
      <w:ins w:id="163" w:author="intel" w:date="2017-08-01T23:26:00Z">
        <w:r w:rsidR="00CD53BE">
          <w:rPr>
            <w:rFonts w:ascii="Calibri" w:hAnsi="Calibri" w:cs="Calibri"/>
          </w:rPr>
          <w:t xml:space="preserve"> once these deleted deat</w:t>
        </w:r>
      </w:ins>
      <w:ins w:id="164" w:author="intel" w:date="2017-08-01T23:27:00Z">
        <w:r w:rsidR="00CD53BE">
          <w:rPr>
            <w:rFonts w:ascii="Calibri" w:hAnsi="Calibri" w:cs="Calibri"/>
          </w:rPr>
          <w:t>hs were included in the analysis</w:t>
        </w:r>
      </w:ins>
      <w:r>
        <w:rPr>
          <w:rFonts w:ascii="Calibri" w:hAnsi="Calibri" w:cs="Calibri"/>
        </w:rPr>
        <w:t>.</w:t>
      </w:r>
      <w:del w:id="165" w:author="Lars Jørgensen" w:date="2017-06-02T11:16:00Z">
        <w:r w:rsidR="00F80BC4" w:rsidDel="00322B78">
          <w:rPr>
            <w:rFonts w:ascii="Calibri" w:hAnsi="Calibri" w:cs="Calibri"/>
          </w:rPr>
          <w:delText xml:space="preserve">This analysis does not examine overall benefits from the vaccine against </w:delText>
        </w:r>
        <w:r w:rsidR="00C344A3" w:rsidDel="00322B78">
          <w:rPr>
            <w:rFonts w:ascii="Calibri" w:hAnsi="Calibri" w:cs="Calibri"/>
          </w:rPr>
          <w:delText>the</w:delText>
        </w:r>
        <w:r w:rsidR="00F80BC4" w:rsidDel="00322B78">
          <w:rPr>
            <w:rFonts w:ascii="Calibri" w:hAnsi="Calibri" w:cs="Calibri"/>
          </w:rPr>
          <w:delText xml:space="preserve"> deaths nor does it claim that </w:delText>
        </w:r>
      </w:del>
      <w:del w:id="166" w:author="intel" w:date="2017-08-01T23:29:00Z">
        <w:r w:rsidR="00F80BC4" w:rsidDel="004C196E">
          <w:rPr>
            <w:rFonts w:ascii="Calibri" w:hAnsi="Calibri" w:cs="Calibri"/>
          </w:rPr>
          <w:delText>m</w:delText>
        </w:r>
      </w:del>
      <w:del w:id="167" w:author="Lars Jørgensen" w:date="2017-06-02T11:16:00Z">
        <w:r w:rsidR="00F80BC4" w:rsidDel="00322B78">
          <w:rPr>
            <w:rFonts w:ascii="Calibri" w:hAnsi="Calibri" w:cs="Calibri"/>
          </w:rPr>
          <w:delText xml:space="preserve">ore harm is being done than good. </w:delText>
        </w:r>
      </w:del>
    </w:p>
    <w:p w:rsidR="00C2797D" w:rsidRDefault="00C2797D" w:rsidP="007132D1">
      <w:pPr>
        <w:spacing w:line="360" w:lineRule="auto"/>
        <w:jc w:val="both"/>
        <w:rPr>
          <w:rFonts w:ascii="Calibri" w:hAnsi="Calibri" w:cs="Calibri"/>
        </w:rPr>
      </w:pPr>
    </w:p>
    <w:p w:rsidR="00F80BC4" w:rsidRDefault="00F80BC4" w:rsidP="007132D1">
      <w:pPr>
        <w:spacing w:line="360" w:lineRule="auto"/>
        <w:jc w:val="both"/>
        <w:rPr>
          <w:rFonts w:ascii="Calibri" w:hAnsi="Calibri" w:cs="Calibri"/>
        </w:rPr>
      </w:pPr>
      <w:del w:id="168" w:author="Lars Jørgensen" w:date="2017-06-02T11:17:00Z">
        <w:r w:rsidDel="00322B78">
          <w:rPr>
            <w:rFonts w:ascii="Calibri" w:hAnsi="Calibri" w:cs="Calibri"/>
          </w:rPr>
          <w:delText>The</w:delText>
        </w:r>
      </w:del>
      <w:ins w:id="169" w:author="Lars Jørgensen" w:date="2017-06-02T11:17:00Z">
        <w:r w:rsidR="00322B78">
          <w:rPr>
            <w:rFonts w:ascii="Calibri" w:hAnsi="Calibri" w:cs="Calibri"/>
          </w:rPr>
          <w:t>T</w:t>
        </w:r>
      </w:ins>
      <w:del w:id="170" w:author="Lars Jørgensen" w:date="2017-06-02T11:17:00Z">
        <w:r w:rsidR="0072156A" w:rsidDel="00322B78">
          <w:rPr>
            <w:rFonts w:ascii="Calibri" w:hAnsi="Calibri" w:cs="Calibri"/>
          </w:rPr>
          <w:delText xml:space="preserve">commentary suggests that </w:delText>
        </w:r>
        <w:r w:rsidR="00051854" w:rsidDel="00322B78">
          <w:rPr>
            <w:rFonts w:ascii="Calibri" w:hAnsi="Calibri" w:cs="Calibri"/>
          </w:rPr>
          <w:delText>t</w:delText>
        </w:r>
      </w:del>
      <w:r w:rsidR="00051854">
        <w:rPr>
          <w:rFonts w:ascii="Calibri" w:hAnsi="Calibri" w:cs="Calibri"/>
        </w:rPr>
        <w:t xml:space="preserve">he </w:t>
      </w:r>
      <w:r w:rsidR="00C2797D">
        <w:rPr>
          <w:rFonts w:ascii="Calibri" w:hAnsi="Calibri" w:cs="Calibri"/>
        </w:rPr>
        <w:t>manufacturer</w:t>
      </w:r>
      <w:del w:id="171" w:author="Lars Jørgensen" w:date="2017-06-02T11:17:00Z">
        <w:r w:rsidDel="00322B78">
          <w:rPr>
            <w:rFonts w:ascii="Calibri" w:hAnsi="Calibri" w:cs="Calibri"/>
          </w:rPr>
          <w:delText>needs to</w:delText>
        </w:r>
      </w:del>
      <w:ins w:id="172" w:author="Lars Jørgensen" w:date="2017-06-02T11:17:00Z">
        <w:r w:rsidR="00322B78">
          <w:rPr>
            <w:rFonts w:ascii="Calibri" w:hAnsi="Calibri" w:cs="Calibri"/>
          </w:rPr>
          <w:t>must</w:t>
        </w:r>
      </w:ins>
      <w:r w:rsidR="00C2797D">
        <w:rPr>
          <w:rFonts w:ascii="Calibri" w:hAnsi="Calibri" w:cs="Calibri"/>
        </w:rPr>
        <w:t xml:space="preserve"> explain </w:t>
      </w:r>
      <w:r w:rsidR="004714D8">
        <w:rPr>
          <w:rFonts w:ascii="Calibri" w:hAnsi="Calibri" w:cs="Calibri"/>
        </w:rPr>
        <w:t>the</w:t>
      </w:r>
      <w:del w:id="173" w:author="Lars Jørgensen" w:date="2017-06-02T11:17:00Z">
        <w:r w:rsidR="004714D8" w:rsidDel="00322B78">
          <w:rPr>
            <w:rFonts w:ascii="Calibri" w:hAnsi="Calibri" w:cs="Calibri"/>
          </w:rPr>
          <w:delText xml:space="preserve"> apparently</w:delText>
        </w:r>
      </w:del>
      <w:r w:rsidR="004714D8">
        <w:rPr>
          <w:rFonts w:ascii="Calibri" w:hAnsi="Calibri" w:cs="Calibri"/>
        </w:rPr>
        <w:t xml:space="preserve"> faulty figures</w:t>
      </w:r>
      <w:r>
        <w:rPr>
          <w:rFonts w:ascii="Calibri" w:hAnsi="Calibri" w:cs="Calibri"/>
        </w:rPr>
        <w:t xml:space="preserve"> that</w:t>
      </w:r>
      <w:r w:rsidR="004714D8">
        <w:rPr>
          <w:rFonts w:ascii="Calibri" w:hAnsi="Calibri" w:cs="Calibri"/>
        </w:rPr>
        <w:t xml:space="preserve"> they submitted to the regulatory authorities</w:t>
      </w:r>
      <w:r>
        <w:rPr>
          <w:rFonts w:ascii="Calibri" w:hAnsi="Calibri" w:cs="Calibri"/>
        </w:rPr>
        <w:t>.</w:t>
      </w:r>
      <w:ins w:id="174" w:author="intel" w:date="2017-07-30T16:08:00Z">
        <w:r w:rsidR="00C83D42">
          <w:rPr>
            <w:rFonts w:ascii="Calibri" w:hAnsi="Calibri" w:cs="Calibri"/>
          </w:rPr>
          <w:t xml:space="preserve"> </w:t>
        </w:r>
      </w:ins>
      <w:r w:rsidR="0072156A">
        <w:rPr>
          <w:rFonts w:ascii="Calibri" w:hAnsi="Calibri" w:cs="Calibri"/>
        </w:rPr>
        <w:t>The procedure undertaken by the EMA to evaluate the</w:t>
      </w:r>
      <w:del w:id="175" w:author="Lars Jørgensen" w:date="2017-06-02T11:18:00Z">
        <w:r w:rsidR="0072156A" w:rsidDel="00322B78">
          <w:rPr>
            <w:rFonts w:ascii="Calibri" w:hAnsi="Calibri" w:cs="Calibri"/>
          </w:rPr>
          <w:delText>se</w:delText>
        </w:r>
      </w:del>
      <w:r w:rsidR="00C344A3">
        <w:rPr>
          <w:rFonts w:ascii="Calibri" w:hAnsi="Calibri" w:cs="Calibri"/>
        </w:rPr>
        <w:t>manufacturer</w:t>
      </w:r>
      <w:ins w:id="176" w:author="Lars Jørgensen" w:date="2017-06-02T11:18:00Z">
        <w:r w:rsidR="00322B78">
          <w:rPr>
            <w:rFonts w:ascii="Calibri" w:hAnsi="Calibri" w:cs="Calibri"/>
          </w:rPr>
          <w:t>’s</w:t>
        </w:r>
      </w:ins>
      <w:r w:rsidR="00C344A3">
        <w:rPr>
          <w:rFonts w:ascii="Calibri" w:hAnsi="Calibri" w:cs="Calibri"/>
        </w:rPr>
        <w:t xml:space="preserve"> claims in the </w:t>
      </w:r>
      <w:r w:rsidR="0072156A">
        <w:rPr>
          <w:rFonts w:ascii="Calibri" w:hAnsi="Calibri" w:cs="Calibri"/>
        </w:rPr>
        <w:t>PSUR</w:t>
      </w:r>
      <w:del w:id="177" w:author="Lars Jørgensen" w:date="2017-06-02T11:18:00Z">
        <w:r w:rsidR="00C344A3" w:rsidDel="00322B78">
          <w:rPr>
            <w:rFonts w:ascii="Calibri" w:hAnsi="Calibri" w:cs="Calibri"/>
          </w:rPr>
          <w:delText>,</w:delText>
        </w:r>
        <w:r w:rsidR="0072156A" w:rsidDel="00322B78">
          <w:rPr>
            <w:rFonts w:ascii="Calibri" w:hAnsi="Calibri" w:cs="Calibri"/>
          </w:rPr>
          <w:delText xml:space="preserve"> may also </w:delText>
        </w:r>
      </w:del>
      <w:r w:rsidR="0072156A">
        <w:rPr>
          <w:rFonts w:ascii="Calibri" w:hAnsi="Calibri" w:cs="Calibri"/>
        </w:rPr>
        <w:t>need to be reviewed</w:t>
      </w:r>
      <w:del w:id="178" w:author="Lars Jørgensen" w:date="2017-06-02T11:18:00Z">
        <w:r w:rsidR="0072156A" w:rsidDel="00322B78">
          <w:rPr>
            <w:rFonts w:ascii="Calibri" w:hAnsi="Calibri" w:cs="Calibri"/>
          </w:rPr>
          <w:delText xml:space="preserve"> internally</w:delText>
        </w:r>
      </w:del>
      <w:r w:rsidR="0072156A">
        <w:rPr>
          <w:rFonts w:ascii="Calibri" w:hAnsi="Calibri" w:cs="Calibri"/>
        </w:rPr>
        <w:t xml:space="preserve">. </w:t>
      </w:r>
    </w:p>
    <w:p w:rsidR="0072156A" w:rsidRDefault="0072156A" w:rsidP="007132D1">
      <w:pPr>
        <w:spacing w:line="360" w:lineRule="auto"/>
        <w:jc w:val="both"/>
        <w:rPr>
          <w:rFonts w:ascii="Calibri" w:hAnsi="Calibri" w:cs="Calibri"/>
        </w:rPr>
      </w:pPr>
    </w:p>
    <w:p w:rsidR="00F80BC4" w:rsidRDefault="0072156A" w:rsidP="007132D1">
      <w:pPr>
        <w:spacing w:line="360" w:lineRule="auto"/>
        <w:jc w:val="both"/>
        <w:rPr>
          <w:rFonts w:ascii="Calibri" w:hAnsi="Calibri" w:cs="Calibri"/>
        </w:rPr>
      </w:pPr>
      <w:del w:id="179" w:author="Lars Jørgensen" w:date="2017-06-02T11:18:00Z">
        <w:r w:rsidDel="00F10957">
          <w:rPr>
            <w:rFonts w:ascii="Calibri" w:hAnsi="Calibri" w:cs="Calibri"/>
          </w:rPr>
          <w:delText xml:space="preserve">In the Indian context, </w:delText>
        </w:r>
      </w:del>
      <w:ins w:id="180" w:author="Lars Jørgensen" w:date="2017-06-02T11:18:00Z">
        <w:r w:rsidR="00F10957">
          <w:rPr>
            <w:rFonts w:ascii="Calibri" w:hAnsi="Calibri" w:cs="Calibri"/>
          </w:rPr>
          <w:t>T</w:t>
        </w:r>
      </w:ins>
      <w:del w:id="181" w:author="Lars Jørgensen" w:date="2017-06-02T11:18:00Z">
        <w:r w:rsidDel="00F10957">
          <w:rPr>
            <w:rFonts w:ascii="Calibri" w:hAnsi="Calibri" w:cs="Calibri"/>
          </w:rPr>
          <w:delText>t</w:delText>
        </w:r>
      </w:del>
      <w:r>
        <w:rPr>
          <w:rFonts w:ascii="Calibri" w:hAnsi="Calibri" w:cs="Calibri"/>
        </w:rPr>
        <w:t>he Drug Controller General of India</w:t>
      </w:r>
      <w:ins w:id="182" w:author="intel" w:date="2017-07-30T16:09:00Z">
        <w:r w:rsidR="00C83D42">
          <w:rPr>
            <w:rFonts w:ascii="Calibri" w:hAnsi="Calibri" w:cs="Calibri"/>
          </w:rPr>
          <w:t xml:space="preserve"> </w:t>
        </w:r>
      </w:ins>
      <w:ins w:id="183" w:author="Lars Jørgensen" w:date="2017-06-02T11:19:00Z">
        <w:r w:rsidR="00F10957">
          <w:rPr>
            <w:rFonts w:ascii="Calibri" w:hAnsi="Calibri" w:cs="Calibri"/>
          </w:rPr>
          <w:t>nearly automatically</w:t>
        </w:r>
      </w:ins>
      <w:r>
        <w:rPr>
          <w:rFonts w:ascii="Calibri" w:hAnsi="Calibri" w:cs="Calibri"/>
        </w:rPr>
        <w:t xml:space="preserve"> accepts </w:t>
      </w:r>
      <w:ins w:id="184" w:author="Lars Jørgensen" w:date="2017-06-02T11:19:00Z">
        <w:r w:rsidR="00F10957">
          <w:rPr>
            <w:rFonts w:ascii="Calibri" w:hAnsi="Calibri" w:cs="Calibri"/>
          </w:rPr>
          <w:t xml:space="preserve">drugs and vaccines approved by the </w:t>
        </w:r>
      </w:ins>
      <w:r>
        <w:rPr>
          <w:rFonts w:ascii="Calibri" w:hAnsi="Calibri" w:cs="Calibri"/>
        </w:rPr>
        <w:t xml:space="preserve">EMA </w:t>
      </w:r>
      <w:del w:id="185" w:author="Lars Jørgensen" w:date="2017-06-02T11:19:00Z">
        <w:r w:rsidDel="00F10957">
          <w:rPr>
            <w:rFonts w:ascii="Calibri" w:hAnsi="Calibri" w:cs="Calibri"/>
          </w:rPr>
          <w:delText>approved drugs nearly automatically</w:delText>
        </w:r>
        <w:r w:rsidR="00C344A3" w:rsidDel="00AB15A2">
          <w:rPr>
            <w:rFonts w:ascii="Calibri" w:hAnsi="Calibri" w:cs="Calibri"/>
          </w:rPr>
          <w:delText>,</w:delText>
        </w:r>
        <w:r w:rsidDel="00AB15A2">
          <w:rPr>
            <w:rFonts w:ascii="Calibri" w:hAnsi="Calibri" w:cs="Calibri"/>
          </w:rPr>
          <w:delText xml:space="preserve"> subject to small</w:delText>
        </w:r>
        <w:r w:rsidR="00051854" w:rsidDel="00AB15A2">
          <w:rPr>
            <w:rFonts w:ascii="Calibri" w:hAnsi="Calibri" w:cs="Calibri"/>
          </w:rPr>
          <w:delText xml:space="preserve"> bridging studies</w:delText>
        </w:r>
      </w:del>
      <w:r>
        <w:rPr>
          <w:rFonts w:ascii="Calibri" w:hAnsi="Calibri" w:cs="Calibri"/>
        </w:rPr>
        <w:t>. Th</w:t>
      </w:r>
      <w:ins w:id="186" w:author="Lars Jørgensen" w:date="2017-06-02T11:20:00Z">
        <w:r w:rsidR="00AB15A2">
          <w:rPr>
            <w:rFonts w:ascii="Calibri" w:hAnsi="Calibri" w:cs="Calibri"/>
          </w:rPr>
          <w:t>e</w:t>
        </w:r>
      </w:ins>
      <w:del w:id="187" w:author="Lars Jørgensen" w:date="2017-06-02T11:20:00Z">
        <w:r w:rsidDel="00AB15A2">
          <w:rPr>
            <w:rFonts w:ascii="Calibri" w:hAnsi="Calibri" w:cs="Calibri"/>
          </w:rPr>
          <w:delText>is</w:delText>
        </w:r>
      </w:del>
      <w:r w:rsidR="00C344A3">
        <w:rPr>
          <w:rFonts w:ascii="Calibri" w:hAnsi="Calibri" w:cs="Calibri"/>
        </w:rPr>
        <w:t xml:space="preserve">reliance on due diligence by the EMA </w:t>
      </w:r>
      <w:del w:id="188" w:author="Lars Jørgensen" w:date="2017-06-02T11:20:00Z">
        <w:r w:rsidR="00C344A3" w:rsidDel="00AB15A2">
          <w:rPr>
            <w:rFonts w:ascii="Calibri" w:hAnsi="Calibri" w:cs="Calibri"/>
          </w:rPr>
          <w:delText xml:space="preserve">may </w:delText>
        </w:r>
      </w:del>
      <w:r>
        <w:rPr>
          <w:rFonts w:ascii="Calibri" w:hAnsi="Calibri" w:cs="Calibri"/>
        </w:rPr>
        <w:t>need</w:t>
      </w:r>
      <w:ins w:id="189" w:author="intel" w:date="2017-07-30T16:10:00Z">
        <w:r w:rsidR="00C83D42">
          <w:rPr>
            <w:rFonts w:ascii="Calibri" w:hAnsi="Calibri" w:cs="Calibri"/>
          </w:rPr>
          <w:t>s</w:t>
        </w:r>
      </w:ins>
      <w:r>
        <w:rPr>
          <w:rFonts w:ascii="Calibri" w:hAnsi="Calibri" w:cs="Calibri"/>
        </w:rPr>
        <w:t xml:space="preserve"> to be </w:t>
      </w:r>
      <w:del w:id="190" w:author="Lars Jørgensen" w:date="2017-06-02T11:20:00Z">
        <w:r w:rsidDel="00AB15A2">
          <w:rPr>
            <w:rFonts w:ascii="Calibri" w:hAnsi="Calibri" w:cs="Calibri"/>
          </w:rPr>
          <w:delText>re</w:delText>
        </w:r>
      </w:del>
      <w:ins w:id="191" w:author="intel" w:date="2017-07-30T16:10:00Z">
        <w:r w:rsidR="00C83D42">
          <w:rPr>
            <w:rFonts w:ascii="Calibri" w:hAnsi="Calibri" w:cs="Calibri"/>
          </w:rPr>
          <w:t xml:space="preserve"> re-</w:t>
        </w:r>
      </w:ins>
      <w:r>
        <w:rPr>
          <w:rFonts w:ascii="Calibri" w:hAnsi="Calibri" w:cs="Calibri"/>
        </w:rPr>
        <w:t>evaluated</w:t>
      </w:r>
      <w:r w:rsidR="00C344A3">
        <w:rPr>
          <w:rFonts w:ascii="Calibri" w:hAnsi="Calibri" w:cs="Calibri"/>
        </w:rPr>
        <w:t>.</w:t>
      </w:r>
    </w:p>
    <w:p w:rsidR="007132D1" w:rsidDel="004C196E" w:rsidRDefault="007132D1" w:rsidP="007132D1">
      <w:pPr>
        <w:spacing w:line="360" w:lineRule="auto"/>
        <w:jc w:val="both"/>
        <w:rPr>
          <w:del w:id="192" w:author="intel" w:date="2017-08-01T23:29:00Z"/>
          <w:rFonts w:ascii="Calibri" w:hAnsi="Calibri" w:cs="Calibri"/>
        </w:rPr>
      </w:pPr>
    </w:p>
    <w:p w:rsidR="007132D1" w:rsidDel="004C196E" w:rsidRDefault="007132D1" w:rsidP="007132D1">
      <w:pPr>
        <w:spacing w:line="360" w:lineRule="auto"/>
        <w:jc w:val="both"/>
        <w:rPr>
          <w:del w:id="193" w:author="intel" w:date="2017-08-01T23:29:00Z"/>
          <w:rFonts w:ascii="Calibri" w:hAnsi="Calibri" w:cs="Calibri"/>
        </w:rPr>
      </w:pPr>
    </w:p>
    <w:p w:rsidR="007132D1" w:rsidDel="004C196E" w:rsidRDefault="007132D1" w:rsidP="007132D1">
      <w:pPr>
        <w:spacing w:line="360" w:lineRule="auto"/>
        <w:jc w:val="both"/>
        <w:rPr>
          <w:del w:id="194" w:author="intel" w:date="2017-08-01T23:29:00Z"/>
          <w:rFonts w:ascii="Calibri" w:hAnsi="Calibri" w:cs="Calibri"/>
        </w:rPr>
      </w:pPr>
    </w:p>
    <w:p w:rsidR="007132D1" w:rsidDel="004C196E" w:rsidRDefault="007132D1" w:rsidP="007132D1">
      <w:pPr>
        <w:spacing w:line="360" w:lineRule="auto"/>
        <w:jc w:val="both"/>
        <w:rPr>
          <w:del w:id="195" w:author="intel" w:date="2017-08-01T23:29:00Z"/>
          <w:rFonts w:ascii="Calibri" w:hAnsi="Calibri" w:cs="Calibri"/>
        </w:rPr>
      </w:pPr>
    </w:p>
    <w:p w:rsidR="007132D1" w:rsidDel="004C196E" w:rsidRDefault="007132D1" w:rsidP="007132D1">
      <w:pPr>
        <w:spacing w:line="360" w:lineRule="auto"/>
        <w:jc w:val="both"/>
        <w:rPr>
          <w:del w:id="196" w:author="intel" w:date="2017-08-01T23:29:00Z"/>
          <w:rFonts w:ascii="Calibri" w:hAnsi="Calibri" w:cs="Calibri"/>
        </w:rPr>
      </w:pPr>
    </w:p>
    <w:p w:rsidR="007132D1" w:rsidDel="004C196E" w:rsidRDefault="007132D1" w:rsidP="007132D1">
      <w:pPr>
        <w:spacing w:line="360" w:lineRule="auto"/>
        <w:jc w:val="both"/>
        <w:rPr>
          <w:del w:id="197" w:author="intel" w:date="2017-08-01T23:29:00Z"/>
          <w:rFonts w:ascii="Calibri" w:hAnsi="Calibri" w:cs="Calibri"/>
        </w:rPr>
      </w:pPr>
    </w:p>
    <w:p w:rsidR="007132D1" w:rsidDel="004C196E" w:rsidRDefault="007132D1" w:rsidP="007132D1">
      <w:pPr>
        <w:spacing w:line="360" w:lineRule="auto"/>
        <w:jc w:val="both"/>
        <w:rPr>
          <w:del w:id="198" w:author="intel" w:date="2017-08-01T23:29:00Z"/>
          <w:rFonts w:ascii="Calibri" w:hAnsi="Calibri" w:cs="Calibri"/>
        </w:rPr>
      </w:pPr>
    </w:p>
    <w:p w:rsidR="007132D1" w:rsidDel="007B56BE" w:rsidRDefault="007132D1" w:rsidP="007132D1">
      <w:pPr>
        <w:spacing w:line="360" w:lineRule="auto"/>
        <w:jc w:val="both"/>
        <w:rPr>
          <w:del w:id="199" w:author="Lars Jørgensen" w:date="2017-06-02T11:20:00Z"/>
          <w:rFonts w:ascii="Calibri" w:hAnsi="Calibri" w:cs="Calibri"/>
        </w:rPr>
      </w:pPr>
    </w:p>
    <w:p w:rsidR="007132D1" w:rsidDel="007B56BE" w:rsidRDefault="007132D1" w:rsidP="007132D1">
      <w:pPr>
        <w:spacing w:line="360" w:lineRule="auto"/>
        <w:jc w:val="both"/>
        <w:rPr>
          <w:del w:id="200" w:author="Lars Jørgensen" w:date="2017-06-02T11:20:00Z"/>
          <w:rFonts w:ascii="Calibri" w:hAnsi="Calibri" w:cs="Calibri"/>
        </w:rPr>
      </w:pPr>
    </w:p>
    <w:p w:rsidR="007132D1" w:rsidDel="007B56BE" w:rsidRDefault="007132D1" w:rsidP="007132D1">
      <w:pPr>
        <w:spacing w:line="360" w:lineRule="auto"/>
        <w:jc w:val="both"/>
        <w:rPr>
          <w:del w:id="201" w:author="Lars Jørgensen" w:date="2017-06-02T11:20:00Z"/>
          <w:rFonts w:ascii="Calibri" w:hAnsi="Calibri" w:cs="Calibri"/>
          <w:b/>
        </w:rPr>
      </w:pPr>
    </w:p>
    <w:p w:rsidR="00EA7744" w:rsidRPr="00313FE3" w:rsidRDefault="00D672EC" w:rsidP="00113146">
      <w:pPr>
        <w:spacing w:line="360" w:lineRule="auto"/>
        <w:jc w:val="both"/>
        <w:rPr>
          <w:rFonts w:ascii="Calibri" w:hAnsi="Calibri" w:cs="Calibri"/>
          <w:b/>
        </w:rPr>
      </w:pPr>
      <w:r w:rsidRPr="00313FE3">
        <w:rPr>
          <w:rFonts w:ascii="Calibri" w:hAnsi="Calibri" w:cs="Calibri"/>
          <w:b/>
        </w:rPr>
        <w:t>Introduction</w:t>
      </w:r>
    </w:p>
    <w:p w:rsidR="001A4E7F" w:rsidRDefault="006B2451" w:rsidP="00113146">
      <w:pPr>
        <w:autoSpaceDE w:val="0"/>
        <w:autoSpaceDN w:val="0"/>
        <w:adjustRightInd w:val="0"/>
        <w:spacing w:line="360" w:lineRule="auto"/>
        <w:jc w:val="both"/>
        <w:rPr>
          <w:rFonts w:ascii="Calibri" w:eastAsiaTheme="minorHAnsi" w:hAnsi="Calibri" w:cs="Calibri"/>
          <w:lang w:eastAsia="en-US"/>
        </w:rPr>
      </w:pPr>
      <w:r w:rsidRPr="00536964">
        <w:rPr>
          <w:rFonts w:ascii="Calibri" w:eastAsiaTheme="minorHAnsi" w:hAnsi="Calibri" w:cs="Calibri"/>
          <w:lang w:eastAsia="en-US"/>
        </w:rPr>
        <w:t>T</w:t>
      </w:r>
      <w:r w:rsidR="00EA7744" w:rsidRPr="00536964">
        <w:rPr>
          <w:rFonts w:ascii="Calibri" w:eastAsiaTheme="minorHAnsi" w:hAnsi="Calibri" w:cs="Calibri"/>
          <w:lang w:eastAsia="en-US"/>
        </w:rPr>
        <w:t>wo hexavalent vaccines</w:t>
      </w:r>
      <w:ins w:id="202" w:author="intel" w:date="2017-07-30T16:10:00Z">
        <w:r w:rsidR="00C83D42">
          <w:rPr>
            <w:rFonts w:ascii="Calibri" w:eastAsiaTheme="minorHAnsi" w:hAnsi="Calibri" w:cs="Calibri"/>
            <w:lang w:eastAsia="en-US"/>
          </w:rPr>
          <w:t xml:space="preserve"> </w:t>
        </w:r>
      </w:ins>
      <w:r w:rsidR="001A4E7F" w:rsidRPr="00536964">
        <w:rPr>
          <w:rFonts w:ascii="Calibri" w:eastAsiaTheme="minorHAnsi" w:hAnsi="Calibri" w:cs="Calibri"/>
          <w:lang w:eastAsia="en-US"/>
        </w:rPr>
        <w:t>Infanrix</w:t>
      </w:r>
      <w:ins w:id="203" w:author="intel" w:date="2017-07-30T16:11:00Z">
        <w:r w:rsidR="00C83D42">
          <w:rPr>
            <w:rFonts w:ascii="Calibri" w:eastAsiaTheme="minorHAnsi" w:hAnsi="Calibri" w:cs="Calibri"/>
            <w:lang w:eastAsia="en-US"/>
          </w:rPr>
          <w:t xml:space="preserve"> </w:t>
        </w:r>
      </w:ins>
      <w:ins w:id="204" w:author="intel" w:date="2017-08-01T23:29:00Z">
        <w:r w:rsidR="004C196E">
          <w:rPr>
            <w:rFonts w:ascii="Calibri" w:eastAsiaTheme="minorHAnsi" w:hAnsi="Calibri" w:cs="Calibri"/>
            <w:lang w:eastAsia="en-US"/>
          </w:rPr>
          <w:t>h</w:t>
        </w:r>
      </w:ins>
      <w:del w:id="205" w:author="intel" w:date="2017-08-01T23:29:00Z">
        <w:r w:rsidR="001A4E7F" w:rsidRPr="00536964" w:rsidDel="004C196E">
          <w:rPr>
            <w:rFonts w:ascii="Calibri" w:eastAsiaTheme="minorHAnsi" w:hAnsi="Calibri" w:cs="Calibri"/>
            <w:lang w:eastAsia="en-US"/>
          </w:rPr>
          <w:delText>H</w:delText>
        </w:r>
      </w:del>
      <w:r w:rsidR="001A4E7F" w:rsidRPr="00536964">
        <w:rPr>
          <w:rFonts w:ascii="Calibri" w:eastAsiaTheme="minorHAnsi" w:hAnsi="Calibri" w:cs="Calibri"/>
          <w:lang w:eastAsia="en-US"/>
        </w:rPr>
        <w:t>exa®</w:t>
      </w:r>
      <w:r w:rsidR="00691488">
        <w:rPr>
          <w:rFonts w:ascii="Calibri" w:eastAsiaTheme="minorHAnsi" w:hAnsi="Calibri" w:cs="Calibri"/>
          <w:lang w:eastAsia="en-US"/>
        </w:rPr>
        <w:t xml:space="preserve"> (</w:t>
      </w:r>
      <w:r w:rsidR="00691488" w:rsidRPr="00895781">
        <w:rPr>
          <w:bCs/>
        </w:rPr>
        <w:t>GlaxoSmithKline plc</w:t>
      </w:r>
      <w:r w:rsidR="003B1153">
        <w:rPr>
          <w:rFonts w:ascii="Calibri" w:hAnsi="Calibri" w:cs="Calibri"/>
        </w:rPr>
        <w:t xml:space="preserve">- </w:t>
      </w:r>
      <w:r w:rsidR="00691488" w:rsidRPr="00536964">
        <w:rPr>
          <w:rFonts w:ascii="Calibri" w:hAnsi="Calibri" w:cs="Calibri"/>
        </w:rPr>
        <w:t>GSK</w:t>
      </w:r>
      <w:r w:rsidR="00691488">
        <w:rPr>
          <w:rFonts w:ascii="Calibri" w:hAnsi="Calibri" w:cs="Calibri"/>
        </w:rPr>
        <w:t>)</w:t>
      </w:r>
      <w:ins w:id="206" w:author="intel" w:date="2017-07-30T16:11:00Z">
        <w:r w:rsidR="00C83D42">
          <w:rPr>
            <w:rFonts w:ascii="Calibri" w:hAnsi="Calibri" w:cs="Calibri"/>
          </w:rPr>
          <w:t xml:space="preserve"> </w:t>
        </w:r>
      </w:ins>
      <w:r w:rsidR="001A4E7F" w:rsidRPr="00536964">
        <w:rPr>
          <w:rFonts w:ascii="Calibri" w:eastAsiaTheme="minorHAnsi" w:hAnsi="Calibri" w:cs="Calibri"/>
          <w:lang w:eastAsia="en-US"/>
        </w:rPr>
        <w:t>and Hexavac®</w:t>
      </w:r>
      <w:r w:rsidR="00781982">
        <w:rPr>
          <w:rFonts w:ascii="Calibri" w:eastAsiaTheme="minorHAnsi" w:hAnsi="Calibri" w:cs="Calibri"/>
          <w:lang w:eastAsia="en-US"/>
        </w:rPr>
        <w:t xml:space="preserve"> (S</w:t>
      </w:r>
      <w:r w:rsidR="00781982">
        <w:t>anofi Pasteur MSD, SNC)</w:t>
      </w:r>
      <w:r w:rsidR="00781982" w:rsidRPr="00536964">
        <w:rPr>
          <w:rFonts w:ascii="Calibri" w:eastAsiaTheme="minorHAnsi" w:hAnsi="Calibri" w:cs="Calibri"/>
          <w:lang w:eastAsia="en-US"/>
        </w:rPr>
        <w:t xml:space="preserve">, </w:t>
      </w:r>
      <w:r w:rsidR="00747A9F" w:rsidRPr="00536964">
        <w:rPr>
          <w:rFonts w:ascii="Calibri" w:hAnsi="Calibri" w:cs="Calibri"/>
        </w:rPr>
        <w:t xml:space="preserve">which </w:t>
      </w:r>
      <w:r w:rsidRPr="00536964">
        <w:rPr>
          <w:rFonts w:ascii="Calibri" w:hAnsi="Calibri" w:cs="Calibri"/>
        </w:rPr>
        <w:t xml:space="preserve">combine </w:t>
      </w:r>
      <w:del w:id="207" w:author="Lars Jørgensen" w:date="2017-06-02T11:21:00Z">
        <w:r w:rsidR="00DE4E23" w:rsidDel="007B56BE">
          <w:rPr>
            <w:rFonts w:ascii="Calibri" w:hAnsi="Calibri" w:cs="Calibri"/>
          </w:rPr>
          <w:delText>d</w:delText>
        </w:r>
        <w:r w:rsidRPr="00536964" w:rsidDel="007B56BE">
          <w:rPr>
            <w:rFonts w:ascii="Calibri" w:hAnsi="Calibri" w:cs="Calibri"/>
          </w:rPr>
          <w:delText>iptheria</w:delText>
        </w:r>
      </w:del>
      <w:ins w:id="208" w:author="Lars Jørgensen" w:date="2017-06-02T11:21:00Z">
        <w:r w:rsidR="007B56BE">
          <w:rPr>
            <w:rFonts w:ascii="Calibri" w:hAnsi="Calibri" w:cs="Calibri"/>
          </w:rPr>
          <w:t>d</w:t>
        </w:r>
        <w:r w:rsidR="007B56BE" w:rsidRPr="00536964">
          <w:rPr>
            <w:rFonts w:ascii="Calibri" w:hAnsi="Calibri" w:cs="Calibri"/>
          </w:rPr>
          <w:t>iphtheria</w:t>
        </w:r>
      </w:ins>
      <w:r w:rsidR="00DE4E23">
        <w:rPr>
          <w:rFonts w:ascii="Calibri" w:hAnsi="Calibri" w:cs="Calibri"/>
        </w:rPr>
        <w:t>, t</w:t>
      </w:r>
      <w:r w:rsidRPr="00536964">
        <w:rPr>
          <w:rFonts w:ascii="Calibri" w:hAnsi="Calibri" w:cs="Calibri"/>
        </w:rPr>
        <w:t>etanus</w:t>
      </w:r>
      <w:r w:rsidR="00DE4E23">
        <w:rPr>
          <w:rFonts w:ascii="Calibri" w:hAnsi="Calibri" w:cs="Calibri"/>
        </w:rPr>
        <w:t>,</w:t>
      </w:r>
      <w:ins w:id="209" w:author="intel" w:date="2017-07-30T16:11:00Z">
        <w:r w:rsidR="00C83D42">
          <w:rPr>
            <w:rFonts w:ascii="Calibri" w:hAnsi="Calibri" w:cs="Calibri"/>
          </w:rPr>
          <w:t xml:space="preserve"> </w:t>
        </w:r>
      </w:ins>
      <w:r w:rsidR="00DE4E23">
        <w:rPr>
          <w:rFonts w:ascii="Calibri" w:hAnsi="Calibri" w:cs="Calibri"/>
        </w:rPr>
        <w:t>acellu</w:t>
      </w:r>
      <w:ins w:id="210" w:author="Lars Jørgensen" w:date="2017-06-02T11:21:00Z">
        <w:r w:rsidR="007B56BE">
          <w:rPr>
            <w:rFonts w:ascii="Calibri" w:hAnsi="Calibri" w:cs="Calibri"/>
          </w:rPr>
          <w:t>l</w:t>
        </w:r>
      </w:ins>
      <w:r w:rsidR="00DE4E23">
        <w:rPr>
          <w:rFonts w:ascii="Calibri" w:hAnsi="Calibri" w:cs="Calibri"/>
        </w:rPr>
        <w:t>ar</w:t>
      </w:r>
      <w:ins w:id="211" w:author="intel" w:date="2017-07-30T16:11:00Z">
        <w:r w:rsidR="00C83D42">
          <w:rPr>
            <w:rFonts w:ascii="Calibri" w:hAnsi="Calibri" w:cs="Calibri"/>
          </w:rPr>
          <w:t xml:space="preserve"> </w:t>
        </w:r>
      </w:ins>
      <w:r w:rsidR="00DE4E23">
        <w:rPr>
          <w:rFonts w:ascii="Calibri" w:hAnsi="Calibri" w:cs="Calibri"/>
        </w:rPr>
        <w:t>pertusis, h</w:t>
      </w:r>
      <w:r w:rsidRPr="00536964">
        <w:rPr>
          <w:rFonts w:ascii="Calibri" w:hAnsi="Calibri" w:cs="Calibri"/>
        </w:rPr>
        <w:t xml:space="preserve">epatitis B, inactivated </w:t>
      </w:r>
      <w:r w:rsidR="00DE4E23">
        <w:rPr>
          <w:rFonts w:ascii="Calibri" w:hAnsi="Calibri" w:cs="Calibri"/>
        </w:rPr>
        <w:t>p</w:t>
      </w:r>
      <w:r w:rsidRPr="00536964">
        <w:rPr>
          <w:rFonts w:ascii="Calibri" w:hAnsi="Calibri" w:cs="Calibri"/>
        </w:rPr>
        <w:t xml:space="preserve">oliomyelitis and </w:t>
      </w:r>
      <w:r w:rsidR="00DE4E23">
        <w:rPr>
          <w:rFonts w:ascii="Calibri" w:hAnsi="Calibri" w:cs="Calibri"/>
        </w:rPr>
        <w:t>h</w:t>
      </w:r>
      <w:r w:rsidRPr="00536964">
        <w:rPr>
          <w:rFonts w:ascii="Calibri" w:hAnsi="Calibri" w:cs="Calibri"/>
        </w:rPr>
        <w:t>aemophilus</w:t>
      </w:r>
      <w:ins w:id="212" w:author="intel" w:date="2017-07-30T16:11:00Z">
        <w:r w:rsidR="00C83D42">
          <w:rPr>
            <w:rFonts w:ascii="Calibri" w:hAnsi="Calibri" w:cs="Calibri"/>
          </w:rPr>
          <w:t xml:space="preserve"> </w:t>
        </w:r>
      </w:ins>
      <w:r w:rsidR="00DE4E23" w:rsidRPr="00536964">
        <w:rPr>
          <w:rFonts w:ascii="Calibri" w:hAnsi="Calibri" w:cs="Calibri"/>
        </w:rPr>
        <w:t>i</w:t>
      </w:r>
      <w:r w:rsidR="00DE4E23">
        <w:t>nfluenza</w:t>
      </w:r>
      <w:ins w:id="213" w:author="intel" w:date="2017-07-30T16:11:00Z">
        <w:r w:rsidR="00C83D42">
          <w:t xml:space="preserve"> </w:t>
        </w:r>
      </w:ins>
      <w:r w:rsidRPr="00536964">
        <w:rPr>
          <w:rFonts w:ascii="Calibri" w:hAnsi="Calibri" w:cs="Calibri"/>
        </w:rPr>
        <w:t>type B</w:t>
      </w:r>
      <w:r w:rsidR="00EA7744" w:rsidRPr="00536964">
        <w:rPr>
          <w:rFonts w:ascii="Calibri" w:eastAsiaTheme="minorHAnsi" w:hAnsi="Calibri" w:cs="Calibri"/>
          <w:lang w:eastAsia="en-US"/>
        </w:rPr>
        <w:t xml:space="preserve"> were</w:t>
      </w:r>
      <w:del w:id="214" w:author="Lars Jørgensen" w:date="2017-06-02T11:21:00Z">
        <w:r w:rsidR="00EA7744" w:rsidRPr="00536964" w:rsidDel="007B56BE">
          <w:rPr>
            <w:rFonts w:ascii="Calibri" w:eastAsiaTheme="minorHAnsi" w:hAnsi="Calibri" w:cs="Calibri"/>
            <w:lang w:eastAsia="en-US"/>
          </w:rPr>
          <w:delText>authorised</w:delText>
        </w:r>
      </w:del>
      <w:ins w:id="215" w:author="Lars Jørgensen" w:date="2017-06-02T11:21:00Z">
        <w:r w:rsidR="007B56BE" w:rsidRPr="00536964">
          <w:rPr>
            <w:rFonts w:ascii="Calibri" w:eastAsiaTheme="minorHAnsi" w:hAnsi="Calibri" w:cs="Calibri"/>
            <w:lang w:eastAsia="en-US"/>
          </w:rPr>
          <w:t>authorized</w:t>
        </w:r>
      </w:ins>
      <w:r w:rsidR="00EA7744" w:rsidRPr="00536964">
        <w:rPr>
          <w:rFonts w:ascii="Calibri" w:eastAsiaTheme="minorHAnsi" w:hAnsi="Calibri" w:cs="Calibri"/>
          <w:lang w:eastAsia="en-US"/>
        </w:rPr>
        <w:t xml:space="preserve"> to be marketed in </w:t>
      </w:r>
      <w:ins w:id="216" w:author="Lars Jørgensen" w:date="2017-06-02T11:21:00Z">
        <w:r w:rsidR="007B56BE">
          <w:rPr>
            <w:rFonts w:ascii="Calibri" w:eastAsiaTheme="minorHAnsi" w:hAnsi="Calibri" w:cs="Calibri"/>
            <w:lang w:eastAsia="en-US"/>
          </w:rPr>
          <w:t xml:space="preserve">the </w:t>
        </w:r>
      </w:ins>
      <w:r w:rsidR="00EA7744" w:rsidRPr="00536964">
        <w:rPr>
          <w:rFonts w:ascii="Calibri" w:eastAsiaTheme="minorHAnsi" w:hAnsi="Calibri" w:cs="Calibri"/>
          <w:lang w:eastAsia="en-US"/>
        </w:rPr>
        <w:t>Europe</w:t>
      </w:r>
      <w:ins w:id="217" w:author="Lars Jørgensen" w:date="2017-06-02T11:21:00Z">
        <w:r w:rsidR="007B56BE">
          <w:rPr>
            <w:rFonts w:ascii="Calibri" w:eastAsiaTheme="minorHAnsi" w:hAnsi="Calibri" w:cs="Calibri"/>
            <w:lang w:eastAsia="en-US"/>
          </w:rPr>
          <w:t>an Union</w:t>
        </w:r>
      </w:ins>
      <w:r w:rsidRPr="00536964">
        <w:rPr>
          <w:rFonts w:ascii="Calibri" w:eastAsiaTheme="minorHAnsi" w:hAnsi="Calibri" w:cs="Calibri"/>
          <w:lang w:eastAsia="en-US"/>
        </w:rPr>
        <w:t xml:space="preserve"> on 23 October 2000</w:t>
      </w:r>
      <w:r w:rsidR="00EA7744" w:rsidRPr="00536964">
        <w:rPr>
          <w:rFonts w:ascii="Calibri" w:eastAsiaTheme="minorHAnsi" w:hAnsi="Calibri" w:cs="Calibri"/>
          <w:lang w:eastAsia="en-US"/>
        </w:rPr>
        <w:t>.</w:t>
      </w:r>
      <w:ins w:id="218" w:author="intel" w:date="2017-07-30T16:11:00Z">
        <w:r w:rsidR="00C83D42">
          <w:rPr>
            <w:rFonts w:ascii="Calibri" w:eastAsiaTheme="minorHAnsi" w:hAnsi="Calibri" w:cs="Calibri"/>
            <w:lang w:eastAsia="en-US"/>
          </w:rPr>
          <w:t xml:space="preserve"> </w:t>
        </w:r>
      </w:ins>
      <w:r w:rsidR="00FF2CD2" w:rsidRPr="00536964">
        <w:rPr>
          <w:rFonts w:ascii="Calibri" w:eastAsiaTheme="minorHAnsi" w:hAnsi="Calibri" w:cs="Calibri"/>
          <w:lang w:eastAsia="en-US"/>
        </w:rPr>
        <w:t>Following a</w:t>
      </w:r>
      <w:r w:rsidR="00781982">
        <w:rPr>
          <w:rFonts w:ascii="Calibri" w:eastAsiaTheme="minorHAnsi" w:hAnsi="Calibri" w:cs="Calibri"/>
          <w:lang w:eastAsia="en-US"/>
        </w:rPr>
        <w:t>uthori</w:t>
      </w:r>
      <w:ins w:id="219" w:author="Lars Jørgensen" w:date="2017-06-02T11:22:00Z">
        <w:r w:rsidR="007B56BE">
          <w:rPr>
            <w:rFonts w:ascii="Calibri" w:eastAsiaTheme="minorHAnsi" w:hAnsi="Calibri" w:cs="Calibri"/>
            <w:lang w:eastAsia="en-US"/>
          </w:rPr>
          <w:t>z</w:t>
        </w:r>
      </w:ins>
      <w:del w:id="220" w:author="Lars Jørgensen" w:date="2017-06-02T11:21:00Z">
        <w:r w:rsidR="00781982" w:rsidDel="007B56BE">
          <w:rPr>
            <w:rFonts w:ascii="Calibri" w:eastAsiaTheme="minorHAnsi" w:hAnsi="Calibri" w:cs="Calibri"/>
            <w:lang w:eastAsia="en-US"/>
          </w:rPr>
          <w:delText>s</w:delText>
        </w:r>
      </w:del>
      <w:r w:rsidR="00FF2CD2" w:rsidRPr="00536964">
        <w:rPr>
          <w:rFonts w:ascii="Calibri" w:eastAsiaTheme="minorHAnsi" w:hAnsi="Calibri" w:cs="Calibri"/>
          <w:lang w:eastAsia="en-US"/>
        </w:rPr>
        <w:t xml:space="preserve">ation there were a number of spontaneous reports of sudden unexpected deaths soon after administration of the vaccine. </w:t>
      </w:r>
      <w:ins w:id="221" w:author="Lars Jørgensen" w:date="2017-06-02T11:22:00Z">
        <w:r w:rsidR="007B56BE">
          <w:rPr>
            <w:rFonts w:ascii="Calibri" w:eastAsiaTheme="minorHAnsi" w:hAnsi="Calibri" w:cs="Calibri"/>
            <w:lang w:eastAsia="en-US"/>
          </w:rPr>
          <w:t>I</w:t>
        </w:r>
        <w:r w:rsidR="007B56BE" w:rsidRPr="00536964">
          <w:rPr>
            <w:rFonts w:ascii="Calibri" w:eastAsiaTheme="minorHAnsi" w:hAnsi="Calibri" w:cs="Calibri"/>
            <w:lang w:eastAsia="en-US"/>
          </w:rPr>
          <w:t>n  2005</w:t>
        </w:r>
        <w:r w:rsidR="007B56BE">
          <w:rPr>
            <w:rFonts w:ascii="Calibri" w:eastAsiaTheme="minorHAnsi" w:hAnsi="Calibri" w:cs="Calibri"/>
            <w:lang w:eastAsia="en-US"/>
          </w:rPr>
          <w:t xml:space="preserve">, </w:t>
        </w:r>
      </w:ins>
      <w:r w:rsidR="00F075C5" w:rsidRPr="00536964">
        <w:rPr>
          <w:rFonts w:ascii="Calibri" w:eastAsiaTheme="minorHAnsi" w:hAnsi="Calibri" w:cs="Calibri"/>
          <w:lang w:eastAsia="en-US"/>
        </w:rPr>
        <w:t>v</w:t>
      </w:r>
      <w:r w:rsidRPr="00536964">
        <w:rPr>
          <w:rFonts w:ascii="Calibri" w:eastAsiaTheme="minorHAnsi" w:hAnsi="Calibri" w:cs="Calibri"/>
          <w:lang w:eastAsia="en-US"/>
        </w:rPr>
        <w:t>onKries</w:t>
      </w:r>
      <w:r w:rsidR="001A4E7F" w:rsidRPr="00536964">
        <w:rPr>
          <w:rFonts w:ascii="Calibri" w:eastAsiaTheme="minorHAnsi" w:hAnsi="Calibri" w:cs="Calibri"/>
          <w:lang w:eastAsia="en-US"/>
        </w:rPr>
        <w:t xml:space="preserve"> and colleagues</w:t>
      </w:r>
      <w:del w:id="222" w:author="Lars Jørgensen" w:date="2017-06-02T11:22:00Z">
        <w:r w:rsidRPr="00536964" w:rsidDel="007B56BE">
          <w:rPr>
            <w:rFonts w:ascii="Calibri" w:eastAsiaTheme="minorHAnsi" w:hAnsi="Calibri" w:cs="Calibri"/>
            <w:lang w:eastAsia="en-US"/>
          </w:rPr>
          <w:delText xml:space="preserve">in </w:delText>
        </w:r>
        <w:r w:rsidR="00FF2CD2" w:rsidRPr="00536964" w:rsidDel="007B56BE">
          <w:rPr>
            <w:rFonts w:ascii="Calibri" w:eastAsiaTheme="minorHAnsi" w:hAnsi="Calibri" w:cs="Calibri"/>
            <w:lang w:eastAsia="en-US"/>
          </w:rPr>
          <w:delText xml:space="preserve"> 2005</w:delText>
        </w:r>
      </w:del>
      <w:r w:rsidR="00E40C9A">
        <w:rPr>
          <w:rFonts w:ascii="Calibri" w:eastAsiaTheme="minorHAnsi" w:hAnsi="Calibri" w:cs="Calibri"/>
          <w:lang w:eastAsia="en-US"/>
        </w:rPr>
        <w:t xml:space="preserve">(1) </w:t>
      </w:r>
      <w:r w:rsidR="00FF2CD2" w:rsidRPr="00536964">
        <w:rPr>
          <w:rFonts w:ascii="Calibri" w:eastAsiaTheme="minorHAnsi" w:hAnsi="Calibri" w:cs="Calibri"/>
          <w:lang w:eastAsia="en-US"/>
        </w:rPr>
        <w:t xml:space="preserve"> performed </w:t>
      </w:r>
      <w:ins w:id="223" w:author="intel" w:date="2017-07-30T16:12:00Z">
        <w:r w:rsidR="00C83D42">
          <w:rPr>
            <w:rFonts w:ascii="Calibri" w:eastAsiaTheme="minorHAnsi" w:hAnsi="Calibri" w:cs="Calibri"/>
            <w:lang w:eastAsia="en-US"/>
          </w:rPr>
          <w:t>a</w:t>
        </w:r>
      </w:ins>
      <w:del w:id="224" w:author="intel" w:date="2017-07-30T16:12:00Z">
        <w:r w:rsidR="00CE54BD" w:rsidRPr="00536964" w:rsidDel="00C83D42">
          <w:rPr>
            <w:rFonts w:ascii="Calibri" w:eastAsiaTheme="minorHAnsi" w:hAnsi="Calibri" w:cs="Calibri"/>
            <w:lang w:eastAsia="en-US"/>
          </w:rPr>
          <w:delText xml:space="preserve">the </w:delText>
        </w:r>
        <w:r w:rsidR="00EA7744" w:rsidRPr="00536964" w:rsidDel="00C83D42">
          <w:rPr>
            <w:rFonts w:ascii="Calibri" w:eastAsiaTheme="minorHAnsi" w:hAnsi="Calibri" w:cs="Calibri"/>
            <w:lang w:eastAsia="en-US"/>
          </w:rPr>
          <w:delText>first</w:delText>
        </w:r>
      </w:del>
      <w:r w:rsidR="00EA7744" w:rsidRPr="00536964">
        <w:rPr>
          <w:rFonts w:ascii="Calibri" w:eastAsiaTheme="minorHAnsi" w:hAnsi="Calibri" w:cs="Calibri"/>
          <w:lang w:eastAsia="en-US"/>
        </w:rPr>
        <w:t xml:space="preserve"> </w:t>
      </w:r>
      <w:r w:rsidR="00DE4E23">
        <w:rPr>
          <w:rFonts w:ascii="Calibri" w:eastAsiaTheme="minorHAnsi" w:hAnsi="Calibri" w:cs="Calibri"/>
          <w:lang w:eastAsia="en-US"/>
        </w:rPr>
        <w:t>detailed</w:t>
      </w:r>
      <w:r w:rsidR="00EA7744" w:rsidRPr="00536964">
        <w:rPr>
          <w:rFonts w:ascii="Calibri" w:eastAsiaTheme="minorHAnsi" w:hAnsi="Calibri" w:cs="Calibri"/>
          <w:lang w:eastAsia="en-US"/>
        </w:rPr>
        <w:t xml:space="preserve"> analysis </w:t>
      </w:r>
      <w:r w:rsidR="00CE54BD" w:rsidRPr="00536964">
        <w:rPr>
          <w:rFonts w:ascii="Calibri" w:eastAsiaTheme="minorHAnsi" w:hAnsi="Calibri" w:cs="Calibri"/>
          <w:lang w:eastAsia="en-US"/>
        </w:rPr>
        <w:t xml:space="preserve">in which </w:t>
      </w:r>
      <w:r w:rsidR="00757EDA">
        <w:rPr>
          <w:rFonts w:ascii="Calibri" w:eastAsiaTheme="minorHAnsi" w:hAnsi="Calibri" w:cs="Calibri"/>
          <w:lang w:eastAsia="en-US"/>
        </w:rPr>
        <w:t xml:space="preserve">the </w:t>
      </w:r>
      <w:r w:rsidR="00CE54BD" w:rsidRPr="00536964">
        <w:rPr>
          <w:rFonts w:ascii="Calibri" w:eastAsiaTheme="minorHAnsi" w:hAnsi="Calibri" w:cs="Calibri"/>
          <w:lang w:eastAsia="en-US"/>
        </w:rPr>
        <w:t xml:space="preserve">observed deaths </w:t>
      </w:r>
      <w:r w:rsidR="003C61F5">
        <w:rPr>
          <w:rFonts w:ascii="Calibri" w:eastAsiaTheme="minorHAnsi" w:hAnsi="Calibri" w:cs="Calibri"/>
          <w:lang w:eastAsia="en-US"/>
        </w:rPr>
        <w:t>soon after vaccination</w:t>
      </w:r>
      <w:del w:id="225" w:author="Lars Jørgensen" w:date="2017-06-02T11:22:00Z">
        <w:r w:rsidR="003C61F5" w:rsidDel="007B56BE">
          <w:rPr>
            <w:rFonts w:ascii="Calibri" w:eastAsiaTheme="minorHAnsi" w:hAnsi="Calibri" w:cs="Calibri"/>
            <w:lang w:eastAsia="en-US"/>
          </w:rPr>
          <w:delText>,</w:delText>
        </w:r>
      </w:del>
      <w:ins w:id="226" w:author="intel" w:date="2017-07-30T16:12:00Z">
        <w:r w:rsidR="00C83D42">
          <w:rPr>
            <w:rFonts w:ascii="Calibri" w:eastAsiaTheme="minorHAnsi" w:hAnsi="Calibri" w:cs="Calibri"/>
            <w:lang w:eastAsia="en-US"/>
          </w:rPr>
          <w:t xml:space="preserve"> </w:t>
        </w:r>
      </w:ins>
      <w:r w:rsidR="00CE54BD" w:rsidRPr="00536964">
        <w:rPr>
          <w:rFonts w:ascii="Calibri" w:eastAsiaTheme="minorHAnsi" w:hAnsi="Calibri" w:cs="Calibri"/>
          <w:lang w:eastAsia="en-US"/>
        </w:rPr>
        <w:t xml:space="preserve">were compared with </w:t>
      </w:r>
      <w:r w:rsidR="003C61F5">
        <w:rPr>
          <w:rFonts w:ascii="Calibri" w:eastAsiaTheme="minorHAnsi" w:hAnsi="Calibri" w:cs="Calibri"/>
          <w:lang w:eastAsia="en-US"/>
        </w:rPr>
        <w:t xml:space="preserve">the deaths </w:t>
      </w:r>
      <w:r w:rsidR="00CE54BD" w:rsidRPr="00536964">
        <w:rPr>
          <w:rFonts w:ascii="Calibri" w:eastAsiaTheme="minorHAnsi" w:hAnsi="Calibri" w:cs="Calibri"/>
          <w:lang w:eastAsia="en-US"/>
        </w:rPr>
        <w:t>expected</w:t>
      </w:r>
      <w:r w:rsidR="003C61F5">
        <w:rPr>
          <w:rFonts w:ascii="Calibri" w:eastAsiaTheme="minorHAnsi" w:hAnsi="Calibri" w:cs="Calibri"/>
          <w:lang w:eastAsia="en-US"/>
        </w:rPr>
        <w:t xml:space="preserve"> by chance</w:t>
      </w:r>
      <w:r w:rsidR="001A4E7F" w:rsidRPr="00536964">
        <w:rPr>
          <w:rFonts w:ascii="Calibri" w:eastAsiaTheme="minorHAnsi" w:hAnsi="Calibri" w:cs="Calibri"/>
          <w:lang w:eastAsia="en-US"/>
        </w:rPr>
        <w:t>. They</w:t>
      </w:r>
      <w:r w:rsidR="00CE54BD" w:rsidRPr="00536964">
        <w:rPr>
          <w:rFonts w:ascii="Calibri" w:eastAsiaTheme="minorHAnsi" w:hAnsi="Calibri" w:cs="Calibri"/>
          <w:lang w:eastAsia="en-US"/>
        </w:rPr>
        <w:t xml:space="preserve"> found a </w:t>
      </w:r>
      <w:del w:id="227" w:author="Lars Jørgensen" w:date="2017-06-02T11:23:00Z">
        <w:r w:rsidR="00CE54BD" w:rsidRPr="00536964" w:rsidDel="007B56BE">
          <w:rPr>
            <w:rFonts w:ascii="Calibri" w:eastAsiaTheme="minorHAnsi" w:hAnsi="Calibri" w:cs="Calibri"/>
            <w:lang w:eastAsia="en-US"/>
          </w:rPr>
          <w:delText xml:space="preserve">statistically </w:delText>
        </w:r>
      </w:del>
      <w:r w:rsidR="00CE54BD" w:rsidRPr="00536964">
        <w:rPr>
          <w:rFonts w:ascii="Calibri" w:eastAsiaTheme="minorHAnsi" w:hAnsi="Calibri" w:cs="Calibri"/>
          <w:lang w:eastAsia="en-US"/>
        </w:rPr>
        <w:t xml:space="preserve">significantly </w:t>
      </w:r>
      <w:r w:rsidR="00796EF7" w:rsidRPr="00536964">
        <w:rPr>
          <w:rFonts w:ascii="Calibri" w:eastAsiaTheme="minorHAnsi" w:hAnsi="Calibri" w:cs="Calibri"/>
          <w:lang w:eastAsia="en-US"/>
        </w:rPr>
        <w:t>increased standardi</w:t>
      </w:r>
      <w:ins w:id="228" w:author="Lars Jørgensen" w:date="2017-06-02T11:23:00Z">
        <w:r w:rsidR="007B56BE">
          <w:rPr>
            <w:rFonts w:ascii="Calibri" w:eastAsiaTheme="minorHAnsi" w:hAnsi="Calibri" w:cs="Calibri"/>
            <w:lang w:eastAsia="en-US"/>
          </w:rPr>
          <w:t>z</w:t>
        </w:r>
      </w:ins>
      <w:del w:id="229" w:author="Lars Jørgensen" w:date="2017-06-02T11:23:00Z">
        <w:r w:rsidR="00796EF7" w:rsidRPr="00536964" w:rsidDel="007B56BE">
          <w:rPr>
            <w:rFonts w:ascii="Calibri" w:eastAsiaTheme="minorHAnsi" w:hAnsi="Calibri" w:cs="Calibri"/>
            <w:lang w:eastAsia="en-US"/>
          </w:rPr>
          <w:delText>s</w:delText>
        </w:r>
      </w:del>
      <w:r w:rsidR="00796EF7" w:rsidRPr="00536964">
        <w:rPr>
          <w:rFonts w:ascii="Calibri" w:eastAsiaTheme="minorHAnsi" w:hAnsi="Calibri" w:cs="Calibri"/>
          <w:lang w:eastAsia="en-US"/>
        </w:rPr>
        <w:t>ed</w:t>
      </w:r>
      <w:r w:rsidR="00CE54BD" w:rsidRPr="00536964">
        <w:rPr>
          <w:rFonts w:ascii="Calibri" w:eastAsiaTheme="minorHAnsi" w:hAnsi="Calibri" w:cs="Calibri"/>
          <w:lang w:eastAsia="en-US"/>
        </w:rPr>
        <w:t xml:space="preserve"> mortality ratio (</w:t>
      </w:r>
      <w:commentRangeStart w:id="230"/>
      <w:r w:rsidR="00CE54BD" w:rsidRPr="00536964">
        <w:rPr>
          <w:rFonts w:ascii="Calibri" w:eastAsiaTheme="minorHAnsi" w:hAnsi="Calibri" w:cs="Calibri"/>
          <w:lang w:eastAsia="en-US"/>
        </w:rPr>
        <w:t>SMR</w:t>
      </w:r>
      <w:commentRangeEnd w:id="230"/>
      <w:r w:rsidR="00377126">
        <w:rPr>
          <w:rStyle w:val="CommentReference"/>
        </w:rPr>
        <w:commentReference w:id="230"/>
      </w:r>
      <w:r w:rsidR="00CE54BD" w:rsidRPr="00536964">
        <w:rPr>
          <w:rFonts w:ascii="Calibri" w:eastAsiaTheme="minorHAnsi" w:hAnsi="Calibri" w:cs="Calibri"/>
          <w:lang w:eastAsia="en-US"/>
        </w:rPr>
        <w:t>) within two days after vaccination</w:t>
      </w:r>
      <w:ins w:id="231" w:author="intel" w:date="2017-07-30T16:13:00Z">
        <w:r w:rsidR="00C83D42">
          <w:rPr>
            <w:rFonts w:ascii="Calibri" w:eastAsiaTheme="minorHAnsi" w:hAnsi="Calibri" w:cs="Calibri"/>
            <w:lang w:eastAsia="en-US"/>
          </w:rPr>
          <w:t xml:space="preserve"> </w:t>
        </w:r>
      </w:ins>
      <w:r w:rsidR="00796EF7" w:rsidRPr="00536964">
        <w:rPr>
          <w:rFonts w:ascii="Calibri" w:eastAsiaTheme="minorHAnsi" w:hAnsi="Calibri" w:cs="Calibri"/>
          <w:lang w:eastAsia="en-US"/>
        </w:rPr>
        <w:t>of Hexavac® in</w:t>
      </w:r>
      <w:r w:rsidR="00D672EC" w:rsidRPr="00536964">
        <w:rPr>
          <w:rFonts w:ascii="Calibri" w:eastAsiaTheme="minorHAnsi" w:hAnsi="Calibri" w:cs="Calibri"/>
          <w:lang w:eastAsia="en-US"/>
        </w:rPr>
        <w:t xml:space="preserve"> children vaccinated in the 2</w:t>
      </w:r>
      <w:r w:rsidR="00D672EC" w:rsidRPr="00536964">
        <w:rPr>
          <w:rFonts w:ascii="Calibri" w:eastAsiaTheme="minorHAnsi" w:hAnsi="Calibri" w:cs="Calibri"/>
          <w:vertAlign w:val="superscript"/>
          <w:lang w:eastAsia="en-US"/>
        </w:rPr>
        <w:t>nd</w:t>
      </w:r>
      <w:r w:rsidR="00D672EC" w:rsidRPr="00536964">
        <w:rPr>
          <w:rFonts w:ascii="Calibri" w:eastAsiaTheme="minorHAnsi" w:hAnsi="Calibri" w:cs="Calibri"/>
          <w:lang w:eastAsia="en-US"/>
        </w:rPr>
        <w:t xml:space="preserve"> year of life</w:t>
      </w:r>
      <w:r w:rsidR="00EA7744" w:rsidRPr="00536964">
        <w:rPr>
          <w:rFonts w:ascii="Calibri" w:eastAsiaTheme="minorHAnsi" w:hAnsi="Calibri" w:cs="Calibri"/>
          <w:lang w:eastAsia="en-US"/>
        </w:rPr>
        <w:t>.</w:t>
      </w:r>
      <w:ins w:id="232" w:author="intel" w:date="2017-07-30T16:13:00Z">
        <w:r w:rsidR="00C83D42">
          <w:rPr>
            <w:rFonts w:ascii="Calibri" w:eastAsiaTheme="minorHAnsi" w:hAnsi="Calibri" w:cs="Calibri"/>
            <w:lang w:eastAsia="en-US"/>
          </w:rPr>
          <w:t xml:space="preserve"> </w:t>
        </w:r>
      </w:ins>
      <w:r w:rsidR="00DE4E23">
        <w:rPr>
          <w:rFonts w:ascii="Calibri" w:eastAsiaTheme="minorHAnsi" w:hAnsi="Calibri" w:cs="Calibri"/>
          <w:lang w:eastAsia="en-US"/>
        </w:rPr>
        <w:t>The same was not seen with Infanrix</w:t>
      </w:r>
      <w:ins w:id="233" w:author="intel" w:date="2017-07-30T16:13:00Z">
        <w:r w:rsidR="00C83D42">
          <w:rPr>
            <w:rFonts w:ascii="Calibri" w:eastAsiaTheme="minorHAnsi" w:hAnsi="Calibri" w:cs="Calibri"/>
            <w:lang w:eastAsia="en-US"/>
          </w:rPr>
          <w:t xml:space="preserve"> </w:t>
        </w:r>
      </w:ins>
      <w:r w:rsidR="00DE4E23">
        <w:rPr>
          <w:rFonts w:ascii="Calibri" w:eastAsiaTheme="minorHAnsi" w:hAnsi="Calibri" w:cs="Calibri"/>
          <w:lang w:eastAsia="en-US"/>
        </w:rPr>
        <w:t xml:space="preserve">hexa. </w:t>
      </w:r>
      <w:r w:rsidR="00796EF7" w:rsidRPr="00536964">
        <w:rPr>
          <w:rFonts w:ascii="Calibri" w:eastAsiaTheme="minorHAnsi" w:hAnsi="Calibri" w:cs="Calibri"/>
          <w:lang w:eastAsia="en-US"/>
        </w:rPr>
        <w:t>After the withdrawal of</w:t>
      </w:r>
      <w:ins w:id="234" w:author="intel" w:date="2017-07-30T16:13:00Z">
        <w:r w:rsidR="00C83D42">
          <w:rPr>
            <w:rFonts w:ascii="Calibri" w:eastAsiaTheme="minorHAnsi" w:hAnsi="Calibri" w:cs="Calibri"/>
            <w:lang w:eastAsia="en-US"/>
          </w:rPr>
          <w:t xml:space="preserve"> </w:t>
        </w:r>
      </w:ins>
      <w:r w:rsidR="00DE4E23">
        <w:rPr>
          <w:rFonts w:ascii="Calibri" w:eastAsiaTheme="minorHAnsi" w:hAnsi="Calibri" w:cs="Calibri"/>
          <w:lang w:eastAsia="en-US"/>
        </w:rPr>
        <w:t>Hexavac</w:t>
      </w:r>
      <w:r w:rsidR="00796EF7" w:rsidRPr="00536964">
        <w:rPr>
          <w:rFonts w:ascii="Calibri" w:eastAsiaTheme="minorHAnsi" w:hAnsi="Calibri" w:cs="Calibri"/>
          <w:lang w:eastAsia="en-US"/>
        </w:rPr>
        <w:t xml:space="preserve"> in 2005 </w:t>
      </w:r>
      <w:r w:rsidR="00781982">
        <w:t>at the request of the marketing</w:t>
      </w:r>
      <w:del w:id="235" w:author="intel" w:date="2017-08-01T23:31:00Z">
        <w:r w:rsidR="00781982" w:rsidDel="004C196E">
          <w:delText>-</w:delText>
        </w:r>
      </w:del>
      <w:ins w:id="236" w:author="intel" w:date="2017-08-01T23:31:00Z">
        <w:r w:rsidR="004C196E">
          <w:t xml:space="preserve"> </w:t>
        </w:r>
      </w:ins>
      <w:del w:id="237" w:author="intel" w:date="2017-08-01T23:31:00Z">
        <w:r w:rsidR="00781982" w:rsidDel="004C196E">
          <w:delText>authorisation</w:delText>
        </w:r>
      </w:del>
      <w:ins w:id="238" w:author="intel" w:date="2017-08-01T23:31:00Z">
        <w:r w:rsidR="004C196E">
          <w:t>authorization</w:t>
        </w:r>
      </w:ins>
      <w:r w:rsidR="00781982">
        <w:t xml:space="preserve"> holder, </w:t>
      </w:r>
      <w:del w:id="239" w:author="Lars Jørgensen" w:date="2017-06-02T11:24:00Z">
        <w:r w:rsidR="00796EF7" w:rsidRPr="00536964" w:rsidDel="007B56BE">
          <w:rPr>
            <w:rFonts w:ascii="Calibri" w:eastAsiaTheme="minorHAnsi" w:hAnsi="Calibri" w:cs="Calibri"/>
            <w:lang w:eastAsia="en-US"/>
          </w:rPr>
          <w:delText xml:space="preserve">the other vaccine </w:delText>
        </w:r>
      </w:del>
      <w:r w:rsidR="00796EF7" w:rsidRPr="00536964">
        <w:rPr>
          <w:rFonts w:ascii="Calibri" w:eastAsiaTheme="minorHAnsi" w:hAnsi="Calibri" w:cs="Calibri"/>
          <w:lang w:eastAsia="en-US"/>
        </w:rPr>
        <w:t>Infanrix</w:t>
      </w:r>
      <w:ins w:id="240" w:author="intel" w:date="2017-08-01T23:32:00Z">
        <w:r w:rsidR="004C196E">
          <w:rPr>
            <w:rFonts w:ascii="Calibri" w:eastAsiaTheme="minorHAnsi" w:hAnsi="Calibri" w:cs="Calibri"/>
            <w:lang w:eastAsia="en-US"/>
          </w:rPr>
          <w:t xml:space="preserve"> </w:t>
        </w:r>
      </w:ins>
      <w:del w:id="241" w:author="intel" w:date="2017-08-01T23:32:00Z">
        <w:r w:rsidR="00796EF7" w:rsidRPr="00536964" w:rsidDel="004C196E">
          <w:rPr>
            <w:rFonts w:ascii="Calibri" w:eastAsiaTheme="minorHAnsi" w:hAnsi="Calibri" w:cs="Calibri"/>
            <w:lang w:eastAsia="en-US"/>
          </w:rPr>
          <w:delText>H</w:delText>
        </w:r>
      </w:del>
      <w:ins w:id="242" w:author="intel" w:date="2017-08-01T23:32:00Z">
        <w:r w:rsidR="004C196E">
          <w:rPr>
            <w:rFonts w:ascii="Calibri" w:eastAsiaTheme="minorHAnsi" w:hAnsi="Calibri" w:cs="Calibri"/>
            <w:lang w:eastAsia="en-US"/>
          </w:rPr>
          <w:t>h</w:t>
        </w:r>
      </w:ins>
      <w:r w:rsidR="00796EF7" w:rsidRPr="00536964">
        <w:rPr>
          <w:rFonts w:ascii="Calibri" w:eastAsiaTheme="minorHAnsi" w:hAnsi="Calibri" w:cs="Calibri"/>
          <w:lang w:eastAsia="en-US"/>
        </w:rPr>
        <w:t>exa continue</w:t>
      </w:r>
      <w:r w:rsidR="00DE4E23">
        <w:rPr>
          <w:rFonts w:ascii="Calibri" w:eastAsiaTheme="minorHAnsi" w:hAnsi="Calibri" w:cs="Calibri"/>
          <w:lang w:eastAsia="en-US"/>
        </w:rPr>
        <w:t>d</w:t>
      </w:r>
      <w:r w:rsidR="00796EF7" w:rsidRPr="00536964">
        <w:rPr>
          <w:rFonts w:ascii="Calibri" w:eastAsiaTheme="minorHAnsi" w:hAnsi="Calibri" w:cs="Calibri"/>
          <w:lang w:eastAsia="en-US"/>
        </w:rPr>
        <w:t xml:space="preserve"> to be marketed in Europe</w:t>
      </w:r>
      <w:r w:rsidR="00781982">
        <w:rPr>
          <w:rFonts w:ascii="Calibri" w:eastAsiaTheme="minorHAnsi" w:hAnsi="Calibri" w:cs="Calibri"/>
          <w:lang w:eastAsia="en-US"/>
        </w:rPr>
        <w:t xml:space="preserve"> (2)</w:t>
      </w:r>
      <w:r w:rsidR="00796EF7" w:rsidRPr="00536964">
        <w:rPr>
          <w:rFonts w:ascii="Calibri" w:eastAsiaTheme="minorHAnsi" w:hAnsi="Calibri" w:cs="Calibri"/>
          <w:lang w:eastAsia="en-US"/>
        </w:rPr>
        <w:t xml:space="preserve">. </w:t>
      </w:r>
    </w:p>
    <w:p w:rsidR="000E09A5" w:rsidRPr="00536964" w:rsidRDefault="000E09A5" w:rsidP="00113146">
      <w:pPr>
        <w:autoSpaceDE w:val="0"/>
        <w:autoSpaceDN w:val="0"/>
        <w:adjustRightInd w:val="0"/>
        <w:spacing w:line="360" w:lineRule="auto"/>
        <w:jc w:val="both"/>
        <w:rPr>
          <w:rFonts w:ascii="Calibri" w:eastAsiaTheme="minorHAnsi" w:hAnsi="Calibri" w:cs="Calibri"/>
          <w:lang w:eastAsia="en-US"/>
        </w:rPr>
      </w:pPr>
    </w:p>
    <w:p w:rsidR="00DA6172" w:rsidRDefault="00BB4E95" w:rsidP="00113146">
      <w:pPr>
        <w:spacing w:line="360" w:lineRule="auto"/>
        <w:jc w:val="both"/>
        <w:rPr>
          <w:rFonts w:ascii="Calibri" w:eastAsiaTheme="minorHAnsi" w:hAnsi="Calibri" w:cs="Calibri"/>
          <w:lang w:eastAsia="en-US"/>
        </w:rPr>
      </w:pPr>
      <w:r>
        <w:rPr>
          <w:rFonts w:ascii="Calibri" w:eastAsiaTheme="minorHAnsi" w:hAnsi="Calibri" w:cs="Calibri"/>
          <w:lang w:eastAsia="en-US"/>
        </w:rPr>
        <w:t xml:space="preserve">According to </w:t>
      </w:r>
      <w:r w:rsidR="001A4E7F" w:rsidRPr="00536964">
        <w:rPr>
          <w:rFonts w:ascii="Calibri" w:eastAsiaTheme="minorHAnsi" w:hAnsi="Calibri" w:cs="Calibri"/>
          <w:lang w:eastAsia="en-US"/>
        </w:rPr>
        <w:t>European law</w:t>
      </w:r>
      <w:ins w:id="243" w:author="Lars Jørgensen" w:date="2017-06-02T11:25:00Z">
        <w:r w:rsidR="00105CAF">
          <w:rPr>
            <w:rFonts w:ascii="Calibri" w:eastAsiaTheme="minorHAnsi" w:hAnsi="Calibri" w:cs="Calibri"/>
            <w:lang w:eastAsia="en-US"/>
          </w:rPr>
          <w:t>,</w:t>
        </w:r>
      </w:ins>
      <w:ins w:id="244" w:author="intel" w:date="2017-07-30T16:13:00Z">
        <w:r w:rsidR="008538D7">
          <w:rPr>
            <w:rFonts w:ascii="Calibri" w:eastAsiaTheme="minorHAnsi" w:hAnsi="Calibri" w:cs="Calibri"/>
            <w:lang w:eastAsia="en-US"/>
          </w:rPr>
          <w:t xml:space="preserve"> </w:t>
        </w:r>
      </w:ins>
      <w:r w:rsidRPr="00536964">
        <w:rPr>
          <w:rFonts w:ascii="Calibri" w:eastAsiaTheme="minorHAnsi" w:hAnsi="Calibri" w:cs="Calibri"/>
          <w:lang w:eastAsia="en-US"/>
        </w:rPr>
        <w:t xml:space="preserve">the European Medicines Agency (EMA) is accountable </w:t>
      </w:r>
      <w:r w:rsidRPr="00BB4E95">
        <w:rPr>
          <w:rFonts w:ascii="Calibri" w:eastAsiaTheme="minorHAnsi" w:hAnsi="Calibri" w:cs="Calibri"/>
          <w:lang w:eastAsia="en-US"/>
        </w:rPr>
        <w:t>for the protection of public health through evaluation of the medicines it approves</w:t>
      </w:r>
      <w:r>
        <w:rPr>
          <w:rFonts w:ascii="Calibri" w:eastAsiaTheme="minorHAnsi" w:hAnsi="Calibri" w:cs="Calibri"/>
          <w:lang w:eastAsia="en-US"/>
        </w:rPr>
        <w:t xml:space="preserve"> as the regulatory authority</w:t>
      </w:r>
      <w:ins w:id="245" w:author="Lars Jørgensen" w:date="2017-06-02T11:25:00Z">
        <w:r w:rsidR="00105CAF">
          <w:rPr>
            <w:rFonts w:ascii="Calibri" w:eastAsiaTheme="minorHAnsi" w:hAnsi="Calibri" w:cs="Calibri"/>
            <w:lang w:eastAsia="en-US"/>
          </w:rPr>
          <w:t xml:space="preserve">. </w:t>
        </w:r>
      </w:ins>
      <w:del w:id="246" w:author="Lars Jørgensen" w:date="2017-06-02T11:25:00Z">
        <w:r w:rsidDel="00105CAF">
          <w:rPr>
            <w:rFonts w:ascii="Calibri" w:eastAsiaTheme="minorHAnsi" w:hAnsi="Calibri" w:cs="Calibri"/>
            <w:lang w:eastAsia="en-US"/>
          </w:rPr>
          <w:delText xml:space="preserve">, </w:delText>
        </w:r>
        <w:r w:rsidR="00757EDA" w:rsidDel="00105CAF">
          <w:rPr>
            <w:rFonts w:ascii="Calibri" w:eastAsiaTheme="minorHAnsi" w:hAnsi="Calibri" w:cs="Calibri"/>
            <w:lang w:eastAsia="en-US"/>
          </w:rPr>
          <w:delText xml:space="preserve">and </w:delText>
        </w:r>
      </w:del>
      <w:ins w:id="247" w:author="Lars Jørgensen" w:date="2017-06-02T11:25:00Z">
        <w:r w:rsidR="00105CAF">
          <w:rPr>
            <w:rFonts w:ascii="Calibri" w:eastAsiaTheme="minorHAnsi" w:hAnsi="Calibri" w:cs="Calibri"/>
            <w:lang w:eastAsia="en-US"/>
          </w:rPr>
          <w:t>T</w:t>
        </w:r>
      </w:ins>
      <w:del w:id="248" w:author="Lars Jørgensen" w:date="2017-06-02T11:25:00Z">
        <w:r w:rsidR="00757EDA" w:rsidRPr="00536964" w:rsidDel="00105CAF">
          <w:rPr>
            <w:rFonts w:ascii="Calibri" w:eastAsiaTheme="minorHAnsi" w:hAnsi="Calibri" w:cs="Calibri"/>
            <w:lang w:eastAsia="en-US"/>
          </w:rPr>
          <w:delText>t</w:delText>
        </w:r>
      </w:del>
      <w:r w:rsidR="00757EDA" w:rsidRPr="00536964">
        <w:rPr>
          <w:rFonts w:ascii="Calibri" w:eastAsiaTheme="minorHAnsi" w:hAnsi="Calibri" w:cs="Calibri"/>
          <w:lang w:eastAsia="en-US"/>
        </w:rPr>
        <w:t>he</w:t>
      </w:r>
      <w:r w:rsidR="001A4E7F" w:rsidRPr="00536964">
        <w:rPr>
          <w:rFonts w:ascii="Calibri" w:eastAsiaTheme="minorHAnsi" w:hAnsi="Calibri" w:cs="Calibri"/>
          <w:lang w:eastAsia="en-US"/>
        </w:rPr>
        <w:t xml:space="preserve"> manufacturers are responsible for the efficacy, quality and safety of their</w:t>
      </w:r>
      <w:r>
        <w:rPr>
          <w:rFonts w:ascii="Calibri" w:eastAsiaTheme="minorHAnsi" w:hAnsi="Calibri" w:cs="Calibri"/>
          <w:lang w:eastAsia="en-US"/>
        </w:rPr>
        <w:t xml:space="preserve"> drugs</w:t>
      </w:r>
      <w:r w:rsidR="00781982">
        <w:rPr>
          <w:rFonts w:ascii="Calibri" w:eastAsiaTheme="minorHAnsi" w:hAnsi="Calibri" w:cs="Calibri"/>
          <w:lang w:eastAsia="en-US"/>
        </w:rPr>
        <w:t xml:space="preserve"> (3)</w:t>
      </w:r>
      <w:r>
        <w:rPr>
          <w:rFonts w:ascii="Calibri" w:eastAsiaTheme="minorHAnsi" w:hAnsi="Calibri" w:cs="Calibri"/>
          <w:lang w:eastAsia="en-US"/>
        </w:rPr>
        <w:t>.</w:t>
      </w:r>
    </w:p>
    <w:p w:rsidR="000E09A5" w:rsidRPr="00536964" w:rsidRDefault="000E09A5" w:rsidP="00113146">
      <w:pPr>
        <w:spacing w:line="360" w:lineRule="auto"/>
        <w:jc w:val="both"/>
        <w:rPr>
          <w:rFonts w:ascii="Calibri" w:hAnsi="Calibri" w:cs="Calibri"/>
        </w:rPr>
      </w:pPr>
    </w:p>
    <w:p w:rsidR="00BA4131" w:rsidRDefault="00105CAF">
      <w:pPr>
        <w:spacing w:line="360" w:lineRule="auto"/>
        <w:jc w:val="both"/>
        <w:rPr>
          <w:ins w:id="249" w:author="Lars Jørgensen" w:date="2017-06-02T11:34:00Z"/>
          <w:rFonts w:ascii="Calibri" w:hAnsi="Calibri" w:cs="Calibri"/>
        </w:rPr>
        <w:pPrChange w:id="250" w:author="Lars Jørgensen" w:date="2017-06-02T11:33:00Z">
          <w:pPr>
            <w:autoSpaceDE w:val="0"/>
            <w:autoSpaceDN w:val="0"/>
            <w:adjustRightInd w:val="0"/>
            <w:spacing w:line="360" w:lineRule="auto"/>
            <w:jc w:val="both"/>
          </w:pPr>
        </w:pPrChange>
      </w:pPr>
      <w:ins w:id="251" w:author="Lars Jørgensen" w:date="2017-06-02T11:29:00Z">
        <w:del w:id="252" w:author="intel" w:date="2017-07-30T16:20:00Z">
          <w:r w:rsidDel="008538D7">
            <w:rPr>
              <w:rFonts w:ascii="Calibri" w:hAnsi="Calibri" w:cs="Calibri"/>
            </w:rPr>
            <w:delText xml:space="preserve">In _, </w:delText>
          </w:r>
        </w:del>
      </w:ins>
      <w:ins w:id="253" w:author="intel" w:date="2017-07-30T16:20:00Z">
        <w:r w:rsidR="008538D7">
          <w:rPr>
            <w:rFonts w:ascii="Calibri" w:hAnsi="Calibri" w:cs="Calibri"/>
          </w:rPr>
          <w:t>T</w:t>
        </w:r>
      </w:ins>
      <w:ins w:id="254" w:author="Lars Jørgensen" w:date="2017-06-02T11:29:00Z">
        <w:del w:id="255" w:author="intel" w:date="2017-07-30T16:20:00Z">
          <w:r w:rsidRPr="00536964" w:rsidDel="008538D7">
            <w:rPr>
              <w:rFonts w:ascii="Calibri" w:hAnsi="Calibri" w:cs="Calibri"/>
            </w:rPr>
            <w:delText>t</w:delText>
          </w:r>
        </w:del>
        <w:r w:rsidRPr="00536964">
          <w:rPr>
            <w:rFonts w:ascii="Calibri" w:hAnsi="Calibri" w:cs="Calibri"/>
          </w:rPr>
          <w:t>he Italian Court of Justice</w:t>
        </w:r>
        <w:r>
          <w:rPr>
            <w:rFonts w:ascii="Calibri" w:hAnsi="Calibri" w:cs="Calibri"/>
          </w:rPr>
          <w:t>,</w:t>
        </w:r>
        <w:r w:rsidRPr="00536964">
          <w:rPr>
            <w:rFonts w:ascii="Calibri" w:hAnsi="Calibri" w:cs="Calibri"/>
          </w:rPr>
          <w:t xml:space="preserve"> Nicola Di Leo</w:t>
        </w:r>
        <w:r>
          <w:rPr>
            <w:rFonts w:ascii="Calibri" w:hAnsi="Calibri" w:cs="Calibri"/>
          </w:rPr>
          <w:t xml:space="preserve">, made </w:t>
        </w:r>
      </w:ins>
      <w:del w:id="256" w:author="Lars Jørgensen" w:date="2017-06-02T11:25:00Z">
        <w:r w:rsidR="001A4E7F" w:rsidRPr="00536964" w:rsidDel="00105CAF">
          <w:rPr>
            <w:rFonts w:ascii="Calibri" w:hAnsi="Calibri" w:cs="Calibri"/>
          </w:rPr>
          <w:delText>The manufacturer</w:delText>
        </w:r>
      </w:del>
      <w:r w:rsidR="00BB4E95">
        <w:rPr>
          <w:rFonts w:ascii="Calibri" w:hAnsi="Calibri" w:cs="Calibri"/>
        </w:rPr>
        <w:t>GlaxoSmithKline</w:t>
      </w:r>
      <w:ins w:id="257" w:author="Lars Jørgensen" w:date="2017-06-02T11:25:00Z">
        <w:r>
          <w:rPr>
            <w:rFonts w:ascii="Calibri" w:hAnsi="Calibri" w:cs="Calibri"/>
          </w:rPr>
          <w:t>’s</w:t>
        </w:r>
      </w:ins>
      <w:ins w:id="258" w:author="intel" w:date="2017-07-30T16:19:00Z">
        <w:r w:rsidR="008538D7">
          <w:rPr>
            <w:rFonts w:ascii="Calibri" w:hAnsi="Calibri" w:cs="Calibri"/>
          </w:rPr>
          <w:t xml:space="preserve"> </w:t>
        </w:r>
      </w:ins>
      <w:ins w:id="259" w:author="Lars Jørgensen" w:date="2017-06-02T11:26:00Z">
        <w:r w:rsidRPr="00536964">
          <w:rPr>
            <w:rFonts w:ascii="Calibri" w:hAnsi="Calibri" w:cs="Calibri"/>
          </w:rPr>
          <w:t xml:space="preserve">confidential </w:t>
        </w:r>
      </w:ins>
      <w:del w:id="260" w:author="Lars Jørgensen" w:date="2017-06-02T11:25:00Z">
        <w:r w:rsidR="00BB4E95" w:rsidDel="00105CAF">
          <w:rPr>
            <w:rFonts w:ascii="Calibri" w:hAnsi="Calibri" w:cs="Calibri"/>
          </w:rPr>
          <w:delText>Biological</w:delText>
        </w:r>
        <w:r w:rsidR="00757EDA" w:rsidDel="00105CAF">
          <w:rPr>
            <w:rFonts w:ascii="Calibri" w:hAnsi="Calibri" w:cs="Calibri"/>
          </w:rPr>
          <w:delText>’s</w:delText>
        </w:r>
      </w:del>
      <w:del w:id="261" w:author="Lars Jørgensen" w:date="2017-06-02T11:26:00Z">
        <w:r w:rsidR="00BB4E95" w:rsidDel="00105CAF">
          <w:rPr>
            <w:rFonts w:ascii="Calibri" w:hAnsi="Calibri" w:cs="Calibri"/>
          </w:rPr>
          <w:delText>c</w:delText>
        </w:r>
        <w:r w:rsidR="001A4E7F" w:rsidRPr="00536964" w:rsidDel="00105CAF">
          <w:rPr>
            <w:rFonts w:ascii="Calibri" w:hAnsi="Calibri" w:cs="Calibri"/>
          </w:rPr>
          <w:delText xml:space="preserve">linical </w:delText>
        </w:r>
        <w:r w:rsidR="00BB4E95" w:rsidDel="00105CAF">
          <w:rPr>
            <w:rFonts w:ascii="Calibri" w:hAnsi="Calibri" w:cs="Calibri"/>
          </w:rPr>
          <w:delText>s</w:delText>
        </w:r>
        <w:r w:rsidR="001A4E7F" w:rsidRPr="00536964" w:rsidDel="00105CAF">
          <w:rPr>
            <w:rFonts w:ascii="Calibri" w:hAnsi="Calibri" w:cs="Calibri"/>
          </w:rPr>
          <w:delText xml:space="preserve">afety and </w:delText>
        </w:r>
      </w:del>
      <w:ins w:id="262" w:author="Lars Jørgensen" w:date="2017-06-02T11:26:00Z">
        <w:r w:rsidRPr="00536964">
          <w:rPr>
            <w:rFonts w:ascii="Calibri" w:hAnsi="Calibri" w:cs="Calibri"/>
          </w:rPr>
          <w:t>15th and 16th Periodic Safety Update Report</w:t>
        </w:r>
        <w:r>
          <w:rPr>
            <w:rFonts w:ascii="Calibri" w:hAnsi="Calibri" w:cs="Calibri"/>
          </w:rPr>
          <w:t>s</w:t>
        </w:r>
      </w:ins>
      <w:ins w:id="263" w:author="intel" w:date="2017-07-30T16:19:00Z">
        <w:r w:rsidR="008538D7">
          <w:rPr>
            <w:rFonts w:ascii="Calibri" w:hAnsi="Calibri" w:cs="Calibri"/>
          </w:rPr>
          <w:t xml:space="preserve"> </w:t>
        </w:r>
      </w:ins>
      <w:ins w:id="264" w:author="Lars Jørgensen" w:date="2017-06-02T11:26:00Z">
        <w:r w:rsidRPr="00536964">
          <w:rPr>
            <w:rFonts w:ascii="Calibri" w:hAnsi="Calibri" w:cs="Calibri"/>
          </w:rPr>
          <w:t>(PSUR</w:t>
        </w:r>
        <w:r>
          <w:rPr>
            <w:rFonts w:ascii="Calibri" w:hAnsi="Calibri" w:cs="Calibri"/>
          </w:rPr>
          <w:t>s</w:t>
        </w:r>
      </w:ins>
      <w:ins w:id="265" w:author="Lars Jørgensen" w:date="2017-06-02T11:28:00Z">
        <w:r>
          <w:rPr>
            <w:rFonts w:ascii="Calibri" w:hAnsi="Calibri" w:cs="Calibri"/>
          </w:rPr>
          <w:t>, from 2009 to 2011</w:t>
        </w:r>
      </w:ins>
      <w:ins w:id="266" w:author="Lars Jørgensen" w:date="2017-06-02T11:29:00Z">
        <w:r>
          <w:rPr>
            <w:rFonts w:ascii="Calibri" w:hAnsi="Calibri" w:cs="Calibri"/>
          </w:rPr>
          <w:t xml:space="preserve">) </w:t>
        </w:r>
      </w:ins>
      <w:del w:id="267" w:author="Lars Jørgensen" w:date="2017-06-02T11:26:00Z">
        <w:r w:rsidR="00BB4E95" w:rsidDel="00105CAF">
          <w:rPr>
            <w:rFonts w:ascii="Calibri" w:hAnsi="Calibri" w:cs="Calibri"/>
          </w:rPr>
          <w:delText>p</w:delText>
        </w:r>
        <w:r w:rsidR="001A4E7F" w:rsidRPr="00536964" w:rsidDel="00105CAF">
          <w:rPr>
            <w:rFonts w:ascii="Calibri" w:hAnsi="Calibri" w:cs="Calibri"/>
          </w:rPr>
          <w:delText>harmacovigilanc</w:delText>
        </w:r>
        <w:r w:rsidR="00121FA0" w:rsidRPr="00536964" w:rsidDel="00105CAF">
          <w:rPr>
            <w:rFonts w:ascii="Calibri" w:hAnsi="Calibri" w:cs="Calibri"/>
          </w:rPr>
          <w:delText>e confidential report</w:delText>
        </w:r>
      </w:del>
      <w:del w:id="268" w:author="Lars Jørgensen" w:date="2017-06-02T11:29:00Z">
        <w:r w:rsidR="00121FA0" w:rsidRPr="00536964" w:rsidDel="00105CAF">
          <w:rPr>
            <w:rFonts w:ascii="Calibri" w:hAnsi="Calibri" w:cs="Calibri"/>
          </w:rPr>
          <w:delText xml:space="preserve"> to the </w:delText>
        </w:r>
        <w:r w:rsidR="00D672EC" w:rsidRPr="00536964" w:rsidDel="00105CAF">
          <w:rPr>
            <w:rFonts w:ascii="Calibri" w:hAnsi="Calibri" w:cs="Calibri"/>
          </w:rPr>
          <w:delText>EMA</w:delText>
        </w:r>
      </w:del>
      <w:del w:id="269" w:author="Lars Jørgensen" w:date="2017-06-02T11:28:00Z">
        <w:r w:rsidR="001A4E7F" w:rsidRPr="00536964" w:rsidDel="00105CAF">
          <w:rPr>
            <w:rFonts w:ascii="Calibri" w:hAnsi="Calibri" w:cs="Calibri"/>
          </w:rPr>
          <w:delText>for the period 23 October 2009 to 22 October 2011</w:delText>
        </w:r>
      </w:del>
      <w:del w:id="270" w:author="Lars Jørgensen" w:date="2017-06-02T11:27:00Z">
        <w:r w:rsidR="001A4E7F" w:rsidRPr="00536964" w:rsidDel="00105CAF">
          <w:rPr>
            <w:rFonts w:ascii="Calibri" w:hAnsi="Calibri" w:cs="Calibri"/>
          </w:rPr>
          <w:delText xml:space="preserve"> (the</w:delText>
        </w:r>
      </w:del>
      <w:del w:id="271" w:author="Lars Jørgensen" w:date="2017-06-02T11:26:00Z">
        <w:r w:rsidR="001A4E7F" w:rsidRPr="00536964" w:rsidDel="00105CAF">
          <w:rPr>
            <w:rFonts w:ascii="Calibri" w:hAnsi="Calibri" w:cs="Calibri"/>
          </w:rPr>
          <w:delText xml:space="preserve"> 15th and 16th Periodic Safety Update Report (PSUR)</w:delText>
        </w:r>
      </w:del>
      <w:del w:id="272" w:author="Lars Jørgensen" w:date="2017-06-02T11:27:00Z">
        <w:r w:rsidR="001A4E7F" w:rsidRPr="00536964" w:rsidDel="00105CAF">
          <w:rPr>
            <w:rFonts w:ascii="Calibri" w:hAnsi="Calibri" w:cs="Calibri"/>
          </w:rPr>
          <w:delText>)</w:delText>
        </w:r>
      </w:del>
      <w:del w:id="273" w:author="Lars Jørgensen" w:date="2017-06-02T11:28:00Z">
        <w:r w:rsidR="001A4E7F" w:rsidRPr="00536964" w:rsidDel="00105CAF">
          <w:rPr>
            <w:rFonts w:ascii="Calibri" w:hAnsi="Calibri" w:cs="Calibri"/>
          </w:rPr>
          <w:delText xml:space="preserve"> has been</w:delText>
        </w:r>
      </w:del>
      <w:del w:id="274" w:author="Lars Jørgensen" w:date="2017-06-02T11:30:00Z">
        <w:r w:rsidR="001A4E7F" w:rsidRPr="00536964" w:rsidDel="00105CAF">
          <w:rPr>
            <w:rFonts w:ascii="Calibri" w:hAnsi="Calibri" w:cs="Calibri"/>
          </w:rPr>
          <w:delText xml:space="preserve"> made </w:delText>
        </w:r>
      </w:del>
      <w:r w:rsidR="001A4E7F" w:rsidRPr="00536964">
        <w:rPr>
          <w:rFonts w:ascii="Calibri" w:hAnsi="Calibri" w:cs="Calibri"/>
        </w:rPr>
        <w:t xml:space="preserve">available to the public </w:t>
      </w:r>
      <w:del w:id="275" w:author="intel" w:date="2017-07-30T16:19:00Z">
        <w:r w:rsidR="001A4E7F" w:rsidRPr="00536964" w:rsidDel="008538D7">
          <w:rPr>
            <w:rFonts w:ascii="Calibri" w:hAnsi="Calibri" w:cs="Calibri"/>
          </w:rPr>
          <w:delText>by</w:delText>
        </w:r>
      </w:del>
      <w:r w:rsidR="001A4E7F" w:rsidRPr="00536964">
        <w:rPr>
          <w:rFonts w:ascii="Calibri" w:hAnsi="Calibri" w:cs="Calibri"/>
        </w:rPr>
        <w:t xml:space="preserve"> </w:t>
      </w:r>
      <w:del w:id="276" w:author="Lars Jørgensen" w:date="2017-06-02T11:29:00Z">
        <w:r w:rsidR="001A4E7F" w:rsidRPr="00536964" w:rsidDel="00105CAF">
          <w:rPr>
            <w:rFonts w:ascii="Calibri" w:hAnsi="Calibri" w:cs="Calibri"/>
          </w:rPr>
          <w:delText>the Italian Court of Justice Nicola Di Leo</w:delText>
        </w:r>
      </w:del>
      <w:del w:id="277" w:author="Lars Jørgensen" w:date="2017-06-02T11:28:00Z">
        <w:r w:rsidR="001A4E7F" w:rsidRPr="00536964" w:rsidDel="00105CAF">
          <w:rPr>
            <w:rFonts w:ascii="Calibri" w:hAnsi="Calibri" w:cs="Calibri"/>
          </w:rPr>
          <w:delText xml:space="preserve"> and is now available on the internet</w:delText>
        </w:r>
      </w:del>
      <w:r w:rsidR="00781982">
        <w:rPr>
          <w:rFonts w:ascii="Calibri" w:hAnsi="Calibri" w:cs="Calibri"/>
        </w:rPr>
        <w:t>(4)</w:t>
      </w:r>
      <w:ins w:id="278" w:author="Lars Jørgensen" w:date="2017-06-02T11:28:00Z">
        <w:r>
          <w:rPr>
            <w:rFonts w:ascii="Calibri" w:hAnsi="Calibri" w:cs="Calibri"/>
          </w:rPr>
          <w:t>.</w:t>
        </w:r>
      </w:ins>
      <w:del w:id="279" w:author="Lars Jørgensen" w:date="2017-06-02T11:33:00Z">
        <w:r w:rsidR="005213AB" w:rsidRPr="00536964" w:rsidDel="00735004">
          <w:rPr>
            <w:rFonts w:ascii="Calibri" w:hAnsi="Calibri" w:cs="Calibri"/>
          </w:rPr>
          <w:delText>The 19</w:delText>
        </w:r>
        <w:r w:rsidR="005213AB" w:rsidRPr="00536964" w:rsidDel="00735004">
          <w:rPr>
            <w:rFonts w:ascii="Calibri" w:hAnsi="Calibri" w:cs="Calibri"/>
            <w:vertAlign w:val="superscript"/>
          </w:rPr>
          <w:delText>th</w:delText>
        </w:r>
        <w:r w:rsidR="005213AB" w:rsidRPr="00536964" w:rsidDel="00735004">
          <w:rPr>
            <w:rFonts w:ascii="Calibri" w:hAnsi="Calibri" w:cs="Calibri"/>
          </w:rPr>
          <w:delText xml:space="preserve"> PSUR </w:delText>
        </w:r>
        <w:r w:rsidR="00757EDA" w:rsidDel="00735004">
          <w:rPr>
            <w:rFonts w:ascii="Calibri" w:hAnsi="Calibri" w:cs="Calibri"/>
          </w:rPr>
          <w:delText>(incorporating</w:delText>
        </w:r>
        <w:r w:rsidR="005213AB" w:rsidRPr="00536964" w:rsidDel="00735004">
          <w:rPr>
            <w:rFonts w:ascii="Calibri" w:hAnsi="Calibri" w:cs="Calibri"/>
          </w:rPr>
          <w:delText xml:space="preserve"> PSUR 17, 18 and 19</w:delText>
        </w:r>
      </w:del>
      <w:del w:id="280" w:author="Lars Jørgensen" w:date="2017-06-02T11:30:00Z">
        <w:r w:rsidR="005213AB" w:rsidRPr="00536964" w:rsidDel="00967538">
          <w:rPr>
            <w:rFonts w:ascii="Calibri" w:hAnsi="Calibri" w:cs="Calibri"/>
          </w:rPr>
          <w:delText xml:space="preserve"> for the period from 23 October 2011 to 22 October 2014</w:delText>
        </w:r>
      </w:del>
      <w:del w:id="281" w:author="Lars Jørgensen" w:date="2017-06-02T11:31:00Z">
        <w:r w:rsidR="00757EDA" w:rsidDel="00967538">
          <w:rPr>
            <w:rFonts w:ascii="Calibri" w:hAnsi="Calibri" w:cs="Calibri"/>
          </w:rPr>
          <w:delText>)</w:delText>
        </w:r>
      </w:del>
      <w:del w:id="282" w:author="Lars Jørgensen" w:date="2017-06-02T11:30:00Z">
        <w:r w:rsidR="005213AB" w:rsidRPr="00536964" w:rsidDel="00967538">
          <w:rPr>
            <w:rFonts w:ascii="Calibri" w:hAnsi="Calibri" w:cs="Calibri"/>
          </w:rPr>
          <w:delText xml:space="preserve">dated </w:delText>
        </w:r>
      </w:del>
      <w:del w:id="283" w:author="Lars Jørgensen" w:date="2017-06-02T11:33:00Z">
        <w:r w:rsidR="005213AB" w:rsidRPr="00536964" w:rsidDel="00735004">
          <w:rPr>
            <w:rFonts w:ascii="Calibri" w:hAnsi="Calibri" w:cs="Calibri"/>
          </w:rPr>
          <w:delText xml:space="preserve">15 January 2015 </w:delText>
        </w:r>
      </w:del>
      <w:del w:id="284" w:author="Lars Jørgensen" w:date="2017-06-02T11:31:00Z">
        <w:r w:rsidR="005213AB" w:rsidRPr="00536964" w:rsidDel="00967538">
          <w:rPr>
            <w:rFonts w:ascii="Calibri" w:hAnsi="Calibri" w:cs="Calibri"/>
          </w:rPr>
          <w:delText xml:space="preserve">was obtained by Dr Loretta Bolgan from the EMA under Article 3 of EMA rules and EMA policy on access to documents related to medicinal products for human and veterinary use (EMA 110196/2006 of 30 November 2010). </w:delText>
        </w:r>
        <w:r w:rsidR="00121FA0" w:rsidRPr="00536964" w:rsidDel="00967538">
          <w:rPr>
            <w:rFonts w:ascii="Calibri" w:hAnsi="Calibri" w:cs="Calibri"/>
          </w:rPr>
          <w:delText xml:space="preserve">This PSUR 19 </w:delText>
        </w:r>
        <w:r w:rsidR="00A37DCB" w:rsidDel="00967538">
          <w:rPr>
            <w:rFonts w:ascii="Calibri" w:hAnsi="Calibri" w:cs="Calibri"/>
          </w:rPr>
          <w:delText>(which can be downloaded from here</w:delText>
        </w:r>
        <w:r w:rsidR="00781982" w:rsidDel="00967538">
          <w:rPr>
            <w:rFonts w:ascii="Calibri" w:hAnsi="Calibri" w:cs="Calibri"/>
          </w:rPr>
          <w:delText xml:space="preserve"> (5)</w:delText>
        </w:r>
      </w:del>
      <w:del w:id="285" w:author="Lars Jørgensen" w:date="2017-06-02T11:33:00Z">
        <w:r w:rsidR="00121FA0" w:rsidRPr="00536964" w:rsidDel="00735004">
          <w:rPr>
            <w:rFonts w:ascii="Calibri" w:hAnsi="Calibri" w:cs="Calibri"/>
          </w:rPr>
          <w:delText xml:space="preserve">was provided to </w:delText>
        </w:r>
      </w:del>
      <w:del w:id="286" w:author="Lars Jørgensen" w:date="2017-06-02T11:31:00Z">
        <w:r w:rsidR="00121FA0" w:rsidRPr="00536964" w:rsidDel="00967538">
          <w:rPr>
            <w:rFonts w:ascii="Calibri" w:hAnsi="Calibri" w:cs="Calibri"/>
          </w:rPr>
          <w:delText>the author of this commentary</w:delText>
        </w:r>
        <w:r w:rsidR="00757EDA" w:rsidDel="00967538">
          <w:rPr>
            <w:rFonts w:ascii="Calibri" w:hAnsi="Calibri" w:cs="Calibri"/>
          </w:rPr>
          <w:delText xml:space="preserve"> (JP)</w:delText>
        </w:r>
      </w:del>
      <w:del w:id="287" w:author="Lars Jørgensen" w:date="2017-06-02T11:33:00Z">
        <w:r w:rsidR="00121FA0" w:rsidRPr="00536964" w:rsidDel="00735004">
          <w:rPr>
            <w:rFonts w:ascii="Calibri" w:hAnsi="Calibri" w:cs="Calibri"/>
          </w:rPr>
          <w:delText xml:space="preserve"> by </w:delText>
        </w:r>
        <w:r w:rsidR="00093171" w:rsidRPr="00536964" w:rsidDel="00735004">
          <w:rPr>
            <w:rFonts w:ascii="Calibri" w:hAnsi="Calibri" w:cs="Calibri"/>
          </w:rPr>
          <w:delText>Dr Bolgan</w:delText>
        </w:r>
      </w:del>
      <w:r w:rsidR="00093171" w:rsidRPr="00536964">
        <w:rPr>
          <w:rFonts w:ascii="Calibri" w:hAnsi="Calibri" w:cs="Calibri"/>
        </w:rPr>
        <w:t>to write a report</w:t>
      </w:r>
      <w:del w:id="288" w:author="Lars Jørgensen" w:date="2017-06-02T11:32:00Z">
        <w:r w:rsidR="00093171" w:rsidRPr="00536964" w:rsidDel="00967538">
          <w:rPr>
            <w:rFonts w:ascii="Calibri" w:hAnsi="Calibri" w:cs="Calibri"/>
          </w:rPr>
          <w:delText xml:space="preserve"> for presentation </w:delText>
        </w:r>
      </w:del>
      <w:r w:rsidR="00093171" w:rsidRPr="00536964">
        <w:rPr>
          <w:rFonts w:ascii="Calibri" w:hAnsi="Calibri" w:cs="Calibri"/>
        </w:rPr>
        <w:t>to the European Parliament.</w:t>
      </w:r>
    </w:p>
    <w:p w:rsidR="00BA4131" w:rsidRDefault="008538D7">
      <w:pPr>
        <w:spacing w:line="360" w:lineRule="auto"/>
        <w:jc w:val="both"/>
        <w:rPr>
          <w:ins w:id="289" w:author="Lars Jørgensen" w:date="2017-06-02T11:34:00Z"/>
          <w:rFonts w:ascii="Calibri" w:hAnsi="Calibri" w:cs="Calibri"/>
        </w:rPr>
        <w:pPrChange w:id="290" w:author="Lars Jørgensen" w:date="2017-06-02T11:33:00Z">
          <w:pPr>
            <w:autoSpaceDE w:val="0"/>
            <w:autoSpaceDN w:val="0"/>
            <w:adjustRightInd w:val="0"/>
            <w:spacing w:line="360" w:lineRule="auto"/>
            <w:jc w:val="both"/>
          </w:pPr>
        </w:pPrChange>
      </w:pPr>
      <w:ins w:id="291" w:author="intel" w:date="2017-07-30T16:22:00Z">
        <w:r>
          <w:rPr>
            <w:rFonts w:ascii="Calibri" w:hAnsi="Calibri" w:cs="Calibri"/>
          </w:rPr>
          <w:t xml:space="preserve"> </w:t>
        </w:r>
        <w:commentRangeStart w:id="292"/>
        <w:r>
          <w:rPr>
            <w:rFonts w:ascii="Calibri" w:hAnsi="Calibri" w:cs="Calibri"/>
          </w:rPr>
          <w:t xml:space="preserve">The </w:t>
        </w:r>
      </w:ins>
      <w:ins w:id="293" w:author="intel" w:date="2017-07-30T16:23:00Z">
        <w:r>
          <w:rPr>
            <w:rFonts w:ascii="Calibri" w:hAnsi="Calibri" w:cs="Calibri"/>
          </w:rPr>
          <w:t xml:space="preserve">PSUR </w:t>
        </w:r>
      </w:ins>
      <w:ins w:id="294" w:author="intel" w:date="2017-08-01T23:34:00Z">
        <w:r w:rsidR="004C196E">
          <w:rPr>
            <w:rFonts w:ascii="Calibri" w:hAnsi="Calibri" w:cs="Calibri"/>
          </w:rPr>
          <w:t xml:space="preserve">19 </w:t>
        </w:r>
      </w:ins>
      <w:ins w:id="295" w:author="intel" w:date="2017-07-30T16:23:00Z">
        <w:r>
          <w:rPr>
            <w:rFonts w:ascii="Calibri" w:hAnsi="Calibri" w:cs="Calibri"/>
          </w:rPr>
          <w:t>(incorporating</w:t>
        </w:r>
        <w:r w:rsidRPr="00536964">
          <w:rPr>
            <w:rFonts w:ascii="Calibri" w:hAnsi="Calibri" w:cs="Calibri"/>
          </w:rPr>
          <w:t xml:space="preserve"> PSUR 17, 18 and 19</w:t>
        </w:r>
        <w:r>
          <w:rPr>
            <w:rFonts w:ascii="Calibri" w:hAnsi="Calibri" w:cs="Calibri"/>
          </w:rPr>
          <w:t xml:space="preserve"> </w:t>
        </w:r>
      </w:ins>
      <w:ins w:id="296" w:author="intel" w:date="2017-08-01T23:34:00Z">
        <w:r w:rsidR="004C196E">
          <w:rPr>
            <w:rFonts w:ascii="Calibri" w:hAnsi="Calibri" w:cs="Calibri"/>
          </w:rPr>
          <w:t>dated</w:t>
        </w:r>
      </w:ins>
      <w:ins w:id="297" w:author="intel" w:date="2017-07-30T16:23:00Z">
        <w:r w:rsidR="001C7F40">
          <w:rPr>
            <w:rFonts w:ascii="Calibri" w:hAnsi="Calibri" w:cs="Calibri"/>
          </w:rPr>
          <w:t xml:space="preserve"> 15 January 2015 was obtained by Dr Loretta Bolgan from the EMA under Article 3 of the EMA rules (EMA 110196/2006 of 30 November 2010</w:t>
        </w:r>
      </w:ins>
      <w:ins w:id="298" w:author="intel" w:date="2017-07-30T16:31:00Z">
        <w:r w:rsidR="001C7F40">
          <w:rPr>
            <w:rFonts w:ascii="Calibri" w:hAnsi="Calibri" w:cs="Calibri"/>
          </w:rPr>
          <w:t>) (5)</w:t>
        </w:r>
      </w:ins>
      <w:ins w:id="299" w:author="intel" w:date="2017-07-30T16:23:00Z">
        <w:r w:rsidR="001C7F40">
          <w:rPr>
            <w:rFonts w:ascii="Calibri" w:hAnsi="Calibri" w:cs="Calibri"/>
          </w:rPr>
          <w:t xml:space="preserve">. </w:t>
        </w:r>
      </w:ins>
      <w:ins w:id="300" w:author="intel" w:date="2017-07-30T16:36:00Z">
        <w:r w:rsidR="00DF6C9F">
          <w:rPr>
            <w:rFonts w:ascii="Calibri" w:hAnsi="Calibri" w:cs="Calibri"/>
          </w:rPr>
          <w:t xml:space="preserve">Dr Bolgan sent this </w:t>
        </w:r>
      </w:ins>
      <w:ins w:id="301" w:author="intel" w:date="2017-07-30T16:35:00Z">
        <w:r w:rsidR="00DF6C9F">
          <w:rPr>
            <w:rFonts w:ascii="Calibri" w:hAnsi="Calibri" w:cs="Calibri"/>
          </w:rPr>
          <w:t>PSUR to t</w:t>
        </w:r>
      </w:ins>
      <w:ins w:id="302" w:author="intel" w:date="2017-07-30T16:32:00Z">
        <w:r w:rsidR="001C7F40">
          <w:rPr>
            <w:rFonts w:ascii="Calibri" w:hAnsi="Calibri" w:cs="Calibri"/>
          </w:rPr>
          <w:t xml:space="preserve">he first author (JP) to write a report to be presented to the </w:t>
        </w:r>
        <w:r w:rsidR="00DF6C9F">
          <w:rPr>
            <w:rFonts w:ascii="Calibri" w:hAnsi="Calibri" w:cs="Calibri"/>
          </w:rPr>
          <w:t>European Parliament</w:t>
        </w:r>
        <w:r w:rsidR="001C7F40">
          <w:rPr>
            <w:rFonts w:ascii="Calibri" w:hAnsi="Calibri" w:cs="Calibri"/>
          </w:rPr>
          <w:t xml:space="preserve">. </w:t>
        </w:r>
      </w:ins>
      <w:ins w:id="303" w:author="intel" w:date="2017-07-30T16:34:00Z">
        <w:r w:rsidR="00DF6C9F">
          <w:rPr>
            <w:rFonts w:ascii="Calibri" w:hAnsi="Calibri" w:cs="Calibri"/>
          </w:rPr>
          <w:t>Our commentary is based on these PSURs</w:t>
        </w:r>
      </w:ins>
      <w:commentRangeEnd w:id="292"/>
      <w:ins w:id="304" w:author="intel" w:date="2017-08-01T23:36:00Z">
        <w:r w:rsidR="004C196E">
          <w:rPr>
            <w:rStyle w:val="CommentReference"/>
          </w:rPr>
          <w:commentReference w:id="292"/>
        </w:r>
      </w:ins>
      <w:ins w:id="305" w:author="intel" w:date="2017-07-30T16:34:00Z">
        <w:r w:rsidR="00DF6C9F">
          <w:rPr>
            <w:rFonts w:ascii="Calibri" w:hAnsi="Calibri" w:cs="Calibri"/>
          </w:rPr>
          <w:t>.</w:t>
        </w:r>
      </w:ins>
      <w:ins w:id="306" w:author="intel" w:date="2017-07-30T16:23:00Z">
        <w:r w:rsidR="001C7F40">
          <w:rPr>
            <w:rFonts w:ascii="Calibri" w:hAnsi="Calibri" w:cs="Calibri"/>
          </w:rPr>
          <w:t xml:space="preserve"> </w:t>
        </w:r>
      </w:ins>
    </w:p>
    <w:p w:rsidR="00093171" w:rsidRPr="00105CAF" w:rsidDel="00735004" w:rsidRDefault="00BB4E95" w:rsidP="00113146">
      <w:pPr>
        <w:spacing w:line="360" w:lineRule="auto"/>
        <w:jc w:val="both"/>
        <w:rPr>
          <w:del w:id="307" w:author="Lars Jørgensen" w:date="2017-06-02T11:33:00Z"/>
          <w:rFonts w:ascii="Calibri" w:hAnsi="Calibri" w:cs="Calibri"/>
          <w:rPrChange w:id="308" w:author="Lars Jørgensen" w:date="2017-06-02T11:27:00Z">
            <w:rPr>
              <w:del w:id="309" w:author="Lars Jørgensen" w:date="2017-06-02T11:33:00Z"/>
              <w:rFonts w:ascii="Calibri" w:eastAsiaTheme="minorHAnsi" w:hAnsi="Calibri" w:cs="Calibri"/>
              <w:lang w:eastAsia="en-US"/>
            </w:rPr>
          </w:rPrChange>
        </w:rPr>
      </w:pPr>
      <w:del w:id="310" w:author="Lars Jørgensen" w:date="2017-06-02T11:33:00Z">
        <w:r w:rsidDel="00735004">
          <w:rPr>
            <w:rFonts w:ascii="Calibri" w:hAnsi="Calibri" w:cs="Calibri"/>
          </w:rPr>
          <w:delText xml:space="preserve">This </w:delText>
        </w:r>
      </w:del>
      <w:ins w:id="311" w:author="Lars Jørgensen" w:date="2017-06-02T11:33:00Z">
        <w:del w:id="312" w:author="intel" w:date="2017-07-30T16:38:00Z">
          <w:r w:rsidR="00735004" w:rsidDel="00DF6C9F">
            <w:rPr>
              <w:rFonts w:ascii="Calibri" w:hAnsi="Calibri" w:cs="Calibri"/>
            </w:rPr>
            <w:delText xml:space="preserve">Our </w:delText>
          </w:r>
        </w:del>
      </w:ins>
      <w:del w:id="313" w:author="intel" w:date="2017-07-30T16:38:00Z">
        <w:r w:rsidDel="00DF6C9F">
          <w:rPr>
            <w:rFonts w:ascii="Calibri" w:hAnsi="Calibri" w:cs="Calibri"/>
          </w:rPr>
          <w:delText xml:space="preserve">commentary is based on </w:delText>
        </w:r>
      </w:del>
      <w:ins w:id="314" w:author="Lars Jørgensen" w:date="2017-06-02T11:33:00Z">
        <w:del w:id="315" w:author="intel" w:date="2017-07-30T16:38:00Z">
          <w:r w:rsidR="00735004" w:rsidDel="00DF6C9F">
            <w:rPr>
              <w:rFonts w:ascii="Calibri" w:hAnsi="Calibri" w:cs="Calibri"/>
            </w:rPr>
            <w:delText>t</w:delText>
          </w:r>
          <w:r w:rsidR="00735004" w:rsidRPr="00536964" w:rsidDel="00DF6C9F">
            <w:rPr>
              <w:rFonts w:ascii="Calibri" w:hAnsi="Calibri" w:cs="Calibri"/>
            </w:rPr>
            <w:delText>he 19</w:delText>
          </w:r>
          <w:r w:rsidR="00735004" w:rsidRPr="00536964" w:rsidDel="00DF6C9F">
            <w:rPr>
              <w:rFonts w:ascii="Calibri" w:hAnsi="Calibri" w:cs="Calibri"/>
              <w:vertAlign w:val="superscript"/>
            </w:rPr>
            <w:delText>th</w:delText>
          </w:r>
          <w:r w:rsidR="00735004" w:rsidRPr="00536964" w:rsidDel="00DF6C9F">
            <w:rPr>
              <w:rFonts w:ascii="Calibri" w:hAnsi="Calibri" w:cs="Calibri"/>
            </w:rPr>
            <w:delText xml:space="preserve"> PSUR </w:delText>
          </w:r>
          <w:r w:rsidR="00735004" w:rsidDel="00DF6C9F">
            <w:rPr>
              <w:rFonts w:ascii="Calibri" w:hAnsi="Calibri" w:cs="Calibri"/>
            </w:rPr>
            <w:delText>(incorporating</w:delText>
          </w:r>
          <w:r w:rsidR="00735004" w:rsidRPr="00536964" w:rsidDel="00DF6C9F">
            <w:rPr>
              <w:rFonts w:ascii="Calibri" w:hAnsi="Calibri" w:cs="Calibri"/>
            </w:rPr>
            <w:delText xml:space="preserve"> PSUR 17, 18 and 19</w:delText>
          </w:r>
          <w:r w:rsidR="00735004" w:rsidDel="00DF6C9F">
            <w:rPr>
              <w:rFonts w:ascii="Calibri" w:hAnsi="Calibri" w:cs="Calibri"/>
            </w:rPr>
            <w:delText>,from</w:delText>
          </w:r>
          <w:r w:rsidR="00735004" w:rsidRPr="00536964" w:rsidDel="00DF6C9F">
            <w:rPr>
              <w:rFonts w:ascii="Calibri" w:hAnsi="Calibri" w:cs="Calibri"/>
            </w:rPr>
            <w:delText xml:space="preserve"> 15 January 2015</w:delText>
          </w:r>
          <w:r w:rsidR="00735004" w:rsidDel="00DF6C9F">
            <w:rPr>
              <w:rFonts w:ascii="Calibri" w:hAnsi="Calibri" w:cs="Calibri"/>
            </w:rPr>
            <w:delText xml:space="preserve">, </w:delText>
          </w:r>
          <w:r w:rsidR="00735004" w:rsidRPr="00536964" w:rsidDel="00DF6C9F">
            <w:rPr>
              <w:rFonts w:ascii="Calibri" w:hAnsi="Calibri" w:cs="Calibri"/>
            </w:rPr>
            <w:delText xml:space="preserve">provided to </w:delText>
          </w:r>
          <w:r w:rsidR="00735004" w:rsidDel="00DF6C9F">
            <w:rPr>
              <w:rFonts w:ascii="Calibri" w:hAnsi="Calibri" w:cs="Calibri"/>
            </w:rPr>
            <w:delText>us</w:delText>
          </w:r>
          <w:r w:rsidR="00735004" w:rsidRPr="00536964" w:rsidDel="00DF6C9F">
            <w:rPr>
              <w:rFonts w:ascii="Calibri" w:hAnsi="Calibri" w:cs="Calibri"/>
            </w:rPr>
            <w:delText xml:space="preserve"> by Dr Bolgan</w:delText>
          </w:r>
        </w:del>
      </w:ins>
      <w:ins w:id="316" w:author="Lars Jørgensen" w:date="2017-06-02T11:34:00Z">
        <w:del w:id="317" w:author="intel" w:date="2017-07-30T16:38:00Z">
          <w:r w:rsidR="00735004" w:rsidDel="00DF6C9F">
            <w:rPr>
              <w:rFonts w:ascii="Calibri" w:hAnsi="Calibri" w:cs="Calibri"/>
            </w:rPr>
            <w:delText xml:space="preserve">) and reviews </w:delText>
          </w:r>
        </w:del>
      </w:ins>
      <w:del w:id="318" w:author="intel" w:date="2017-07-30T16:38:00Z">
        <w:r w:rsidDel="00DF6C9F">
          <w:rPr>
            <w:rFonts w:ascii="Calibri" w:hAnsi="Calibri" w:cs="Calibri"/>
          </w:rPr>
          <w:delText>thefindings of that report.</w:delText>
        </w:r>
      </w:del>
    </w:p>
    <w:p w:rsidR="00093171" w:rsidRPr="00536964" w:rsidDel="00735004" w:rsidRDefault="00093171" w:rsidP="00113146">
      <w:pPr>
        <w:autoSpaceDE w:val="0"/>
        <w:autoSpaceDN w:val="0"/>
        <w:adjustRightInd w:val="0"/>
        <w:spacing w:line="360" w:lineRule="auto"/>
        <w:jc w:val="both"/>
        <w:rPr>
          <w:del w:id="319" w:author="Lars Jørgensen" w:date="2017-06-02T11:33:00Z"/>
          <w:rFonts w:ascii="Calibri" w:hAnsi="Calibri" w:cs="Calibri"/>
        </w:rPr>
      </w:pPr>
    </w:p>
    <w:p w:rsidR="00BA4131" w:rsidRDefault="00BD3216">
      <w:pPr>
        <w:spacing w:line="360" w:lineRule="auto"/>
        <w:jc w:val="both"/>
        <w:rPr>
          <w:del w:id="320" w:author="intel" w:date="2017-07-30T16:39:00Z"/>
          <w:rFonts w:ascii="Calibri" w:hAnsi="Calibri" w:cs="Calibri"/>
        </w:rPr>
        <w:pPrChange w:id="321" w:author="Lars Jørgensen" w:date="2017-06-02T11:34:00Z">
          <w:pPr>
            <w:autoSpaceDE w:val="0"/>
            <w:autoSpaceDN w:val="0"/>
            <w:adjustRightInd w:val="0"/>
            <w:spacing w:line="360" w:lineRule="auto"/>
            <w:jc w:val="both"/>
          </w:pPr>
        </w:pPrChange>
      </w:pPr>
      <w:del w:id="322" w:author="intel" w:date="2017-07-30T16:39:00Z">
        <w:r w:rsidRPr="00536964" w:rsidDel="00DF6C9F">
          <w:rPr>
            <w:rFonts w:ascii="Calibri" w:hAnsi="Calibri" w:cs="Calibri"/>
          </w:rPr>
          <w:delText>In the context of the safety signal previously highlighted by von Kries,</w:delText>
        </w:r>
        <w:r w:rsidR="00E40C9A" w:rsidDel="00DF6C9F">
          <w:rPr>
            <w:rFonts w:ascii="Calibri" w:hAnsi="Calibri" w:cs="Calibri"/>
          </w:rPr>
          <w:delText xml:space="preserve"> (1)</w:delText>
        </w:r>
        <w:r w:rsidRPr="00536964" w:rsidDel="00DF6C9F">
          <w:rPr>
            <w:rFonts w:ascii="Calibri" w:hAnsi="Calibri" w:cs="Calibri"/>
          </w:rPr>
          <w:delText xml:space="preserve"> t</w:delText>
        </w:r>
        <w:r w:rsidR="00093171" w:rsidRPr="00536964" w:rsidDel="00DF6C9F">
          <w:rPr>
            <w:rFonts w:ascii="Calibri" w:hAnsi="Calibri" w:cs="Calibri"/>
          </w:rPr>
          <w:delText xml:space="preserve">his commentary looks at </w:delText>
        </w:r>
        <w:r w:rsidR="00D672EC" w:rsidRPr="00536964" w:rsidDel="00DF6C9F">
          <w:rPr>
            <w:rFonts w:ascii="Calibri" w:hAnsi="Calibri" w:cs="Calibri"/>
          </w:rPr>
          <w:delText>sudden</w:delText>
        </w:r>
        <w:r w:rsidR="00E40C9A" w:rsidDel="00DF6C9F">
          <w:rPr>
            <w:rFonts w:ascii="Calibri" w:hAnsi="Calibri" w:cs="Calibri"/>
          </w:rPr>
          <w:delText xml:space="preserve"> deaths following </w:delText>
        </w:r>
      </w:del>
      <w:ins w:id="323" w:author="Lars Jørgensen" w:date="2017-06-02T11:34:00Z">
        <w:del w:id="324" w:author="intel" w:date="2017-07-30T16:39:00Z">
          <w:r w:rsidR="00735004" w:rsidDel="00DF6C9F">
            <w:rPr>
              <w:rFonts w:ascii="Calibri" w:hAnsi="Calibri" w:cs="Calibri"/>
            </w:rPr>
            <w:delText xml:space="preserve">the </w:delText>
          </w:r>
        </w:del>
      </w:ins>
      <w:del w:id="325" w:author="intel" w:date="2017-07-30T16:39:00Z">
        <w:r w:rsidR="00E40C9A" w:rsidDel="00DF6C9F">
          <w:rPr>
            <w:rFonts w:ascii="Calibri" w:hAnsi="Calibri" w:cs="Calibri"/>
          </w:rPr>
          <w:delText>use of the</w:delText>
        </w:r>
      </w:del>
      <w:commentRangeStart w:id="326"/>
      <w:ins w:id="327" w:author="Lars Jørgensen" w:date="2017-06-02T11:35:00Z">
        <w:del w:id="328" w:author="intel" w:date="2017-07-30T16:39:00Z">
          <w:r w:rsidR="00735004" w:rsidRPr="00536964" w:rsidDel="00DF6C9F">
            <w:rPr>
              <w:rFonts w:ascii="Calibri" w:eastAsiaTheme="minorHAnsi" w:hAnsi="Calibri" w:cs="Calibri"/>
              <w:lang w:eastAsia="en-US"/>
            </w:rPr>
            <w:delText>Infanrix</w:delText>
          </w:r>
        </w:del>
      </w:ins>
      <w:commentRangeEnd w:id="326"/>
      <w:del w:id="329" w:author="intel" w:date="2017-07-30T16:39:00Z">
        <w:r w:rsidR="00377126" w:rsidDel="00DF6C9F">
          <w:rPr>
            <w:rStyle w:val="CommentReference"/>
          </w:rPr>
          <w:commentReference w:id="326"/>
        </w:r>
      </w:del>
      <w:ins w:id="330" w:author="Lars Jørgensen" w:date="2017-06-02T11:35:00Z">
        <w:del w:id="331" w:author="intel" w:date="2017-07-30T16:39:00Z">
          <w:r w:rsidR="00735004" w:rsidRPr="00536964" w:rsidDel="00DF6C9F">
            <w:rPr>
              <w:rFonts w:ascii="Calibri" w:eastAsiaTheme="minorHAnsi" w:hAnsi="Calibri" w:cs="Calibri"/>
              <w:lang w:eastAsia="en-US"/>
            </w:rPr>
            <w:delText>Hexa</w:delText>
          </w:r>
        </w:del>
      </w:ins>
      <w:del w:id="332" w:author="intel" w:date="2017-07-30T16:39:00Z">
        <w:r w:rsidR="00093171" w:rsidRPr="00536964" w:rsidDel="00DF6C9F">
          <w:rPr>
            <w:rFonts w:ascii="Calibri" w:hAnsi="Calibri" w:cs="Calibri"/>
          </w:rPr>
          <w:delText xml:space="preserve">vaccine. The original </w:delText>
        </w:r>
        <w:r w:rsidR="00796EF7" w:rsidRPr="00536964" w:rsidDel="00DF6C9F">
          <w:rPr>
            <w:rFonts w:ascii="Calibri" w:hAnsi="Calibri" w:cs="Calibri"/>
          </w:rPr>
          <w:delText>PSUR</w:delText>
        </w:r>
      </w:del>
      <w:ins w:id="333" w:author="Lars Jørgensen" w:date="2017-06-02T11:35:00Z">
        <w:del w:id="334" w:author="intel" w:date="2017-07-30T16:39:00Z">
          <w:r w:rsidR="00734B14" w:rsidDel="00DF6C9F">
            <w:rPr>
              <w:rFonts w:ascii="Calibri" w:hAnsi="Calibri" w:cs="Calibri"/>
            </w:rPr>
            <w:delText xml:space="preserve">’s </w:delText>
          </w:r>
        </w:del>
      </w:ins>
      <w:del w:id="335" w:author="intel" w:date="2017-07-30T16:39:00Z">
        <w:r w:rsidR="00093171" w:rsidRPr="00536964" w:rsidDel="00DF6C9F">
          <w:rPr>
            <w:rFonts w:ascii="Calibri" w:hAnsi="Calibri" w:cs="Calibri"/>
          </w:rPr>
          <w:delText>documents</w:delText>
        </w:r>
        <w:r w:rsidR="00796EF7" w:rsidRPr="00536964" w:rsidDel="00DF6C9F">
          <w:rPr>
            <w:rFonts w:ascii="Calibri" w:hAnsi="Calibri" w:cs="Calibri"/>
          </w:rPr>
          <w:delText xml:space="preserve">and the </w:delText>
        </w:r>
      </w:del>
      <w:ins w:id="336" w:author="Lars Jørgensen" w:date="2017-06-02T11:35:00Z">
        <w:del w:id="337" w:author="intel" w:date="2017-07-30T16:39:00Z">
          <w:r w:rsidR="00734B14" w:rsidDel="00DF6C9F">
            <w:rPr>
              <w:rFonts w:ascii="Calibri" w:hAnsi="Calibri" w:cs="Calibri"/>
            </w:rPr>
            <w:delText xml:space="preserve">manufacturer </w:delText>
          </w:r>
        </w:del>
      </w:ins>
      <w:del w:id="338" w:author="intel" w:date="2017-07-30T16:39:00Z">
        <w:r w:rsidR="00796EF7" w:rsidRPr="00536964" w:rsidDel="00DF6C9F">
          <w:rPr>
            <w:rFonts w:ascii="Calibri" w:hAnsi="Calibri" w:cs="Calibri"/>
          </w:rPr>
          <w:delText>response</w:delText>
        </w:r>
      </w:del>
      <w:ins w:id="339" w:author="Lars Jørgensen" w:date="2017-06-02T11:35:00Z">
        <w:del w:id="340" w:author="intel" w:date="2017-07-30T16:39:00Z">
          <w:r w:rsidR="00734B14" w:rsidDel="00DF6C9F">
            <w:rPr>
              <w:rFonts w:ascii="Calibri" w:hAnsi="Calibri" w:cs="Calibri"/>
            </w:rPr>
            <w:delText>s</w:delText>
          </w:r>
        </w:del>
      </w:ins>
      <w:del w:id="341" w:author="intel" w:date="2017-07-30T16:39:00Z">
        <w:r w:rsidR="00796EF7" w:rsidRPr="00536964" w:rsidDel="00DF6C9F">
          <w:rPr>
            <w:rFonts w:ascii="Calibri" w:hAnsi="Calibri" w:cs="Calibri"/>
          </w:rPr>
          <w:delText>of</w:delText>
        </w:r>
        <w:r w:rsidR="00691488" w:rsidDel="00DF6C9F">
          <w:rPr>
            <w:rFonts w:ascii="Calibri" w:hAnsi="Calibri" w:cs="Calibri"/>
          </w:rPr>
          <w:delText>G</w:delText>
        </w:r>
        <w:r w:rsidR="00796EF7" w:rsidRPr="00536964" w:rsidDel="00DF6C9F">
          <w:rPr>
            <w:rFonts w:ascii="Calibri" w:hAnsi="Calibri" w:cs="Calibri"/>
          </w:rPr>
          <w:delText>SK</w:delText>
        </w:r>
        <w:r w:rsidR="00093171" w:rsidRPr="00536964" w:rsidDel="00DF6C9F">
          <w:rPr>
            <w:rFonts w:ascii="Calibri" w:hAnsi="Calibri" w:cs="Calibri"/>
          </w:rPr>
          <w:delText>are being made available to readers</w:delText>
        </w:r>
      </w:del>
      <w:ins w:id="342" w:author="Lars Jørgensen" w:date="2017-06-02T11:36:00Z">
        <w:del w:id="343" w:author="intel" w:date="2017-07-30T16:39:00Z">
          <w:r w:rsidR="00734B14" w:rsidDel="00DF6C9F">
            <w:rPr>
              <w:rFonts w:ascii="Calibri" w:hAnsi="Calibri" w:cs="Calibri"/>
            </w:rPr>
            <w:delText xml:space="preserve"> on request…?</w:delText>
          </w:r>
        </w:del>
      </w:ins>
      <w:del w:id="344" w:author="intel" w:date="2017-07-30T16:39:00Z">
        <w:r w:rsidR="004408BD" w:rsidRPr="00536964" w:rsidDel="00DF6C9F">
          <w:rPr>
            <w:rFonts w:ascii="Calibri" w:hAnsi="Calibri" w:cs="Calibri"/>
          </w:rPr>
          <w:delText xml:space="preserve">to verify </w:delText>
        </w:r>
        <w:r w:rsidR="00D672EC" w:rsidRPr="00536964" w:rsidDel="00DF6C9F">
          <w:rPr>
            <w:rFonts w:ascii="Calibri" w:hAnsi="Calibri" w:cs="Calibri"/>
          </w:rPr>
          <w:delText xml:space="preserve">the </w:delText>
        </w:r>
        <w:r w:rsidR="004408BD" w:rsidRPr="00536964" w:rsidDel="00DF6C9F">
          <w:rPr>
            <w:rFonts w:ascii="Calibri" w:hAnsi="Calibri" w:cs="Calibri"/>
          </w:rPr>
          <w:delText>assertions</w:delText>
        </w:r>
        <w:r w:rsidR="00D672EC" w:rsidRPr="00536964" w:rsidDel="00DF6C9F">
          <w:rPr>
            <w:rFonts w:ascii="Calibri" w:hAnsi="Calibri" w:cs="Calibri"/>
          </w:rPr>
          <w:delText xml:space="preserve"> made in this commentary</w:delText>
        </w:r>
        <w:r w:rsidR="004408BD" w:rsidRPr="00536964" w:rsidDel="00DF6C9F">
          <w:rPr>
            <w:rFonts w:ascii="Calibri" w:hAnsi="Calibri" w:cs="Calibri"/>
          </w:rPr>
          <w:delText xml:space="preserve"> and </w:delText>
        </w:r>
        <w:r w:rsidR="00781982" w:rsidDel="00DF6C9F">
          <w:rPr>
            <w:rFonts w:ascii="Calibri" w:hAnsi="Calibri" w:cs="Calibri"/>
          </w:rPr>
          <w:delText xml:space="preserve">to </w:delText>
        </w:r>
        <w:r w:rsidRPr="00536964" w:rsidDel="00DF6C9F">
          <w:rPr>
            <w:rFonts w:ascii="Calibri" w:hAnsi="Calibri" w:cs="Calibri"/>
          </w:rPr>
          <w:delText xml:space="preserve">examine other aspects of the PSUR that are </w:delText>
        </w:r>
        <w:r w:rsidR="004408BD" w:rsidRPr="00536964" w:rsidDel="00DF6C9F">
          <w:rPr>
            <w:rFonts w:ascii="Calibri" w:hAnsi="Calibri" w:cs="Calibri"/>
          </w:rPr>
          <w:delText>not covered in this paper.</w:delText>
        </w:r>
      </w:del>
    </w:p>
    <w:p w:rsidR="004408BD" w:rsidRPr="00536964" w:rsidRDefault="00DF6C9F" w:rsidP="00113146">
      <w:pPr>
        <w:autoSpaceDE w:val="0"/>
        <w:autoSpaceDN w:val="0"/>
        <w:adjustRightInd w:val="0"/>
        <w:spacing w:line="360" w:lineRule="auto"/>
        <w:jc w:val="both"/>
        <w:rPr>
          <w:rFonts w:ascii="Calibri" w:hAnsi="Calibri" w:cs="Calibri"/>
        </w:rPr>
      </w:pPr>
      <w:ins w:id="345" w:author="intel" w:date="2017-07-30T16:39:00Z">
        <w:r>
          <w:rPr>
            <w:rFonts w:ascii="Calibri" w:hAnsi="Calibri" w:cs="Calibri"/>
          </w:rPr>
          <w:t>In the context of the safety signal previously highlighted by von Kries</w:t>
        </w:r>
      </w:ins>
      <w:ins w:id="346" w:author="intel" w:date="2017-08-01T23:40:00Z">
        <w:r w:rsidR="00DE5B78">
          <w:rPr>
            <w:rFonts w:ascii="Calibri" w:hAnsi="Calibri" w:cs="Calibri"/>
          </w:rPr>
          <w:t xml:space="preserve"> </w:t>
        </w:r>
      </w:ins>
      <w:ins w:id="347" w:author="intel" w:date="2017-07-30T16:39:00Z">
        <w:r>
          <w:rPr>
            <w:rFonts w:ascii="Calibri" w:hAnsi="Calibri" w:cs="Calibri"/>
          </w:rPr>
          <w:t xml:space="preserve">(1) this commentary examines sudden deaths following use of this vaccine. Other aspects of the PSUR are not </w:t>
        </w:r>
      </w:ins>
      <w:ins w:id="348" w:author="intel" w:date="2017-07-30T16:42:00Z">
        <w:r w:rsidR="00650FB3">
          <w:rPr>
            <w:rFonts w:ascii="Calibri" w:hAnsi="Calibri" w:cs="Calibri"/>
          </w:rPr>
          <w:t>examined</w:t>
        </w:r>
      </w:ins>
      <w:ins w:id="349" w:author="intel" w:date="2017-07-30T17:38:00Z">
        <w:r w:rsidR="00650FB3">
          <w:rPr>
            <w:rFonts w:ascii="Calibri" w:hAnsi="Calibri" w:cs="Calibri"/>
          </w:rPr>
          <w:t xml:space="preserve">. </w:t>
        </w:r>
      </w:ins>
    </w:p>
    <w:p w:rsidR="00796EF7" w:rsidRPr="00536964" w:rsidRDefault="00796EF7" w:rsidP="00113146">
      <w:pPr>
        <w:autoSpaceDE w:val="0"/>
        <w:autoSpaceDN w:val="0"/>
        <w:adjustRightInd w:val="0"/>
        <w:spacing w:line="360" w:lineRule="auto"/>
        <w:jc w:val="both"/>
        <w:rPr>
          <w:rFonts w:ascii="Calibri" w:hAnsi="Calibri" w:cs="Calibri"/>
        </w:rPr>
      </w:pPr>
    </w:p>
    <w:p w:rsidR="004408BD" w:rsidRPr="00536964" w:rsidRDefault="0079726D" w:rsidP="00113146">
      <w:pPr>
        <w:autoSpaceDE w:val="0"/>
        <w:autoSpaceDN w:val="0"/>
        <w:adjustRightInd w:val="0"/>
        <w:spacing w:line="360" w:lineRule="auto"/>
        <w:jc w:val="both"/>
        <w:rPr>
          <w:rFonts w:ascii="Calibri" w:hAnsi="Calibri" w:cs="Calibri"/>
          <w:b/>
        </w:rPr>
      </w:pPr>
      <w:del w:id="350" w:author="Lars Jørgensen" w:date="2017-06-02T11:36:00Z">
        <w:r w:rsidRPr="00536964" w:rsidDel="00734B14">
          <w:rPr>
            <w:rFonts w:ascii="Calibri" w:hAnsi="Calibri" w:cs="Calibri"/>
            <w:b/>
          </w:rPr>
          <w:delText xml:space="preserve">Report on </w:delText>
        </w:r>
      </w:del>
      <w:r w:rsidR="004408BD" w:rsidRPr="00536964">
        <w:rPr>
          <w:rFonts w:ascii="Calibri" w:hAnsi="Calibri" w:cs="Calibri"/>
          <w:b/>
        </w:rPr>
        <w:t>PSUR 15</w:t>
      </w:r>
      <w:r w:rsidR="00BD3216" w:rsidRPr="00536964">
        <w:rPr>
          <w:rFonts w:ascii="Calibri" w:hAnsi="Calibri" w:cs="Calibri"/>
          <w:b/>
        </w:rPr>
        <w:t xml:space="preserve"> – Clustering of Deaths </w:t>
      </w:r>
      <w:r w:rsidR="001B08FF" w:rsidRPr="00536964">
        <w:rPr>
          <w:rFonts w:ascii="Calibri" w:hAnsi="Calibri" w:cs="Calibri"/>
          <w:b/>
        </w:rPr>
        <w:t>after</w:t>
      </w:r>
      <w:r w:rsidR="00BD3216" w:rsidRPr="00536964">
        <w:rPr>
          <w:rFonts w:ascii="Calibri" w:hAnsi="Calibri" w:cs="Calibri"/>
          <w:b/>
        </w:rPr>
        <w:t xml:space="preserve"> Vaccination</w:t>
      </w:r>
      <w:ins w:id="351" w:author="Lars Jørgensen" w:date="2017-06-02T11:36:00Z">
        <w:r w:rsidR="001F2B70">
          <w:rPr>
            <w:rFonts w:ascii="Calibri" w:hAnsi="Calibri" w:cs="Calibri"/>
            <w:b/>
          </w:rPr>
          <w:t xml:space="preserve"> </w:t>
        </w:r>
        <w:commentRangeStart w:id="352"/>
        <w:del w:id="353" w:author="intel" w:date="2017-08-01T23:41:00Z">
          <w:r w:rsidR="001F2B70" w:rsidDel="00DE5B78">
            <w:rPr>
              <w:rFonts w:ascii="Calibri" w:hAnsi="Calibri" w:cs="Calibri"/>
              <w:b/>
            </w:rPr>
            <w:delText>with</w:delText>
          </w:r>
        </w:del>
      </w:ins>
      <w:commentRangeEnd w:id="352"/>
      <w:r w:rsidR="00DE5B78">
        <w:rPr>
          <w:rStyle w:val="CommentReference"/>
        </w:rPr>
        <w:commentReference w:id="352"/>
      </w:r>
      <w:ins w:id="354" w:author="Lars Jørgensen" w:date="2017-06-02T11:36:00Z">
        <w:del w:id="355" w:author="intel" w:date="2017-08-01T23:41:00Z">
          <w:r w:rsidR="001F2B70" w:rsidDel="00DE5B78">
            <w:rPr>
              <w:rFonts w:ascii="Calibri" w:hAnsi="Calibri" w:cs="Calibri"/>
              <w:b/>
            </w:rPr>
            <w:delText xml:space="preserve"> </w:delText>
          </w:r>
          <w:r w:rsidR="001F2B70" w:rsidRPr="00536964" w:rsidDel="00DE5B78">
            <w:rPr>
              <w:rFonts w:ascii="Calibri" w:eastAsiaTheme="minorHAnsi" w:hAnsi="Calibri" w:cs="Calibri"/>
              <w:lang w:eastAsia="en-US"/>
            </w:rPr>
            <w:delText>InfanrixHexa</w:delText>
          </w:r>
        </w:del>
      </w:ins>
    </w:p>
    <w:p w:rsidR="00A85766" w:rsidRDefault="004408BD" w:rsidP="00113146">
      <w:pPr>
        <w:pStyle w:val="NormalWeb"/>
        <w:spacing w:line="360" w:lineRule="auto"/>
        <w:jc w:val="both"/>
        <w:rPr>
          <w:ins w:id="356" w:author="intel" w:date="2017-08-01T23:47:00Z"/>
          <w:rFonts w:cstheme="minorHAnsi"/>
        </w:rPr>
      </w:pPr>
      <w:r w:rsidRPr="00536964">
        <w:rPr>
          <w:rFonts w:ascii="Calibri" w:hAnsi="Calibri" w:cs="Calibri"/>
        </w:rPr>
        <w:t xml:space="preserve">Most deaths occurring </w:t>
      </w:r>
      <w:del w:id="357" w:author="Lars Jørgensen" w:date="2017-06-02T11:38:00Z">
        <w:r w:rsidRPr="00536964" w:rsidDel="0070219B">
          <w:rPr>
            <w:rFonts w:ascii="Calibri" w:hAnsi="Calibri" w:cs="Calibri"/>
          </w:rPr>
          <w:delText>early in life</w:delText>
        </w:r>
        <w:r w:rsidR="00E40C9A" w:rsidDel="0070219B">
          <w:rPr>
            <w:rFonts w:ascii="Calibri" w:hAnsi="Calibri" w:cs="Calibri"/>
          </w:rPr>
          <w:delText xml:space="preserve"> after</w:delText>
        </w:r>
      </w:del>
      <w:ins w:id="358" w:author="Lars Jørgensen" w:date="2017-06-02T11:38:00Z">
        <w:r w:rsidR="0070219B">
          <w:rPr>
            <w:rFonts w:ascii="Calibri" w:hAnsi="Calibri" w:cs="Calibri"/>
          </w:rPr>
          <w:t>in</w:t>
        </w:r>
      </w:ins>
      <w:r w:rsidR="00E40C9A">
        <w:rPr>
          <w:rFonts w:ascii="Calibri" w:hAnsi="Calibri" w:cs="Calibri"/>
        </w:rPr>
        <w:t xml:space="preserve"> the</w:t>
      </w:r>
      <w:ins w:id="359" w:author="intel" w:date="2017-07-30T17:43:00Z">
        <w:r w:rsidR="00650FB3">
          <w:rPr>
            <w:rFonts w:ascii="Calibri" w:hAnsi="Calibri" w:cs="Calibri"/>
          </w:rPr>
          <w:t xml:space="preserve"> post-</w:t>
        </w:r>
      </w:ins>
      <w:del w:id="360" w:author="intel" w:date="2017-07-30T17:43:00Z">
        <w:r w:rsidR="00E40C9A" w:rsidDel="00650FB3">
          <w:rPr>
            <w:rFonts w:ascii="Calibri" w:hAnsi="Calibri" w:cs="Calibri"/>
          </w:rPr>
          <w:delText xml:space="preserve"> </w:delText>
        </w:r>
      </w:del>
      <w:r w:rsidR="00E40C9A">
        <w:rPr>
          <w:rFonts w:ascii="Calibri" w:hAnsi="Calibri" w:cs="Calibri"/>
        </w:rPr>
        <w:t>neonatal period</w:t>
      </w:r>
      <w:del w:id="361" w:author="Lars Jørgensen" w:date="2017-06-02T11:38:00Z">
        <w:r w:rsidR="00E40C9A" w:rsidDel="0070219B">
          <w:rPr>
            <w:rFonts w:ascii="Calibri" w:hAnsi="Calibri" w:cs="Calibri"/>
          </w:rPr>
          <w:delText>,</w:delText>
        </w:r>
      </w:del>
      <w:ins w:id="362" w:author="intel" w:date="2017-07-30T17:42:00Z">
        <w:r w:rsidR="00650FB3">
          <w:rPr>
            <w:rFonts w:ascii="Calibri" w:hAnsi="Calibri" w:cs="Calibri"/>
          </w:rPr>
          <w:t xml:space="preserve"> </w:t>
        </w:r>
      </w:ins>
      <w:r w:rsidRPr="00536964">
        <w:rPr>
          <w:rFonts w:ascii="Calibri" w:hAnsi="Calibri" w:cs="Calibri"/>
        </w:rPr>
        <w:t>are</w:t>
      </w:r>
      <w:ins w:id="363" w:author="intel" w:date="2017-07-30T17:42:00Z">
        <w:r w:rsidR="00650FB3">
          <w:rPr>
            <w:rFonts w:ascii="Calibri" w:hAnsi="Calibri" w:cs="Calibri"/>
          </w:rPr>
          <w:t xml:space="preserve"> </w:t>
        </w:r>
      </w:ins>
      <w:del w:id="364" w:author="intel" w:date="2017-07-30T17:42:00Z">
        <w:r w:rsidR="00691488" w:rsidDel="00650FB3">
          <w:rPr>
            <w:rFonts w:ascii="Calibri" w:hAnsi="Calibri" w:cs="Calibri"/>
          </w:rPr>
          <w:delText>mainly</w:delText>
        </w:r>
      </w:del>
      <w:r w:rsidR="00691488">
        <w:rPr>
          <w:rFonts w:ascii="Calibri" w:hAnsi="Calibri" w:cs="Calibri"/>
        </w:rPr>
        <w:t xml:space="preserve"> </w:t>
      </w:r>
      <w:del w:id="365" w:author="Lars Jørgensen" w:date="2017-06-02T11:38:00Z">
        <w:r w:rsidR="0079726D" w:rsidRPr="00536964" w:rsidDel="0070219B">
          <w:rPr>
            <w:rFonts w:ascii="Calibri" w:hAnsi="Calibri" w:cs="Calibri"/>
          </w:rPr>
          <w:delText xml:space="preserve">attributable </w:delText>
        </w:r>
      </w:del>
      <w:ins w:id="366" w:author="Lars Jørgensen" w:date="2017-06-02T11:38:00Z">
        <w:r w:rsidR="0070219B">
          <w:rPr>
            <w:rFonts w:ascii="Calibri" w:hAnsi="Calibri" w:cs="Calibri"/>
          </w:rPr>
          <w:t>due</w:t>
        </w:r>
      </w:ins>
      <w:ins w:id="367" w:author="intel" w:date="2017-07-30T17:43:00Z">
        <w:r w:rsidR="00650FB3">
          <w:rPr>
            <w:rFonts w:ascii="Calibri" w:hAnsi="Calibri" w:cs="Calibri"/>
          </w:rPr>
          <w:t xml:space="preserve"> </w:t>
        </w:r>
      </w:ins>
      <w:r w:rsidR="0079726D" w:rsidRPr="00536964">
        <w:rPr>
          <w:rFonts w:ascii="Calibri" w:hAnsi="Calibri" w:cs="Calibri"/>
        </w:rPr>
        <w:t>to</w:t>
      </w:r>
      <w:ins w:id="368" w:author="intel" w:date="2017-07-30T17:43:00Z">
        <w:r w:rsidR="00650FB3">
          <w:rPr>
            <w:rFonts w:ascii="Calibri" w:hAnsi="Calibri" w:cs="Calibri"/>
          </w:rPr>
          <w:t xml:space="preserve"> </w:t>
        </w:r>
      </w:ins>
      <w:r w:rsidRPr="00536964">
        <w:rPr>
          <w:rFonts w:ascii="Calibri" w:hAnsi="Calibri" w:cs="Calibri"/>
        </w:rPr>
        <w:t xml:space="preserve">infections, congenital defects, </w:t>
      </w:r>
      <w:commentRangeStart w:id="369"/>
      <w:r w:rsidRPr="00536964">
        <w:rPr>
          <w:rFonts w:ascii="Calibri" w:hAnsi="Calibri" w:cs="Calibri"/>
        </w:rPr>
        <w:t>malignancies</w:t>
      </w:r>
      <w:commentRangeEnd w:id="369"/>
      <w:r w:rsidR="00377126">
        <w:rPr>
          <w:rStyle w:val="CommentReference"/>
          <w:rFonts w:eastAsia="SimSun" w:cstheme="minorBidi"/>
          <w:lang w:eastAsia="zh-CN"/>
        </w:rPr>
        <w:commentReference w:id="369"/>
      </w:r>
      <w:r w:rsidRPr="00536964">
        <w:rPr>
          <w:rFonts w:ascii="Calibri" w:hAnsi="Calibri" w:cs="Calibri"/>
        </w:rPr>
        <w:t xml:space="preserve"> and accidents. </w:t>
      </w:r>
      <w:del w:id="370" w:author="Lars Jørgensen" w:date="2017-06-02T11:38:00Z">
        <w:r w:rsidRPr="00536964" w:rsidDel="0070219B">
          <w:rPr>
            <w:rFonts w:ascii="Calibri" w:hAnsi="Calibri" w:cs="Calibri"/>
          </w:rPr>
          <w:delText xml:space="preserve">Very </w:delText>
        </w:r>
      </w:del>
      <w:ins w:id="371" w:author="Lars Jørgensen" w:date="2017-06-02T11:38:00Z">
        <w:r w:rsidR="0070219B">
          <w:rPr>
            <w:rFonts w:ascii="Calibri" w:hAnsi="Calibri" w:cs="Calibri"/>
          </w:rPr>
          <w:t>S</w:t>
        </w:r>
      </w:ins>
      <w:del w:id="372" w:author="Lars Jørgensen" w:date="2017-06-02T11:38:00Z">
        <w:r w:rsidRPr="00536964" w:rsidDel="0070219B">
          <w:rPr>
            <w:rFonts w:ascii="Calibri" w:hAnsi="Calibri" w:cs="Calibri"/>
          </w:rPr>
          <w:delText>s</w:delText>
        </w:r>
      </w:del>
      <w:r w:rsidRPr="00536964">
        <w:rPr>
          <w:rFonts w:ascii="Calibri" w:hAnsi="Calibri" w:cs="Calibri"/>
        </w:rPr>
        <w:t>eldom</w:t>
      </w:r>
      <w:ins w:id="373" w:author="Lars Jørgensen" w:date="2017-06-02T11:38:00Z">
        <w:del w:id="374" w:author="intel" w:date="2017-07-30T17:44:00Z">
          <w:r w:rsidR="0070219B" w:rsidDel="00650FB3">
            <w:rPr>
              <w:rFonts w:ascii="Calibri" w:hAnsi="Calibri" w:cs="Calibri"/>
            </w:rPr>
            <w:delText>ly</w:delText>
          </w:r>
        </w:del>
      </w:ins>
      <w:r w:rsidRPr="00536964">
        <w:rPr>
          <w:rFonts w:ascii="Calibri" w:hAnsi="Calibri" w:cs="Calibri"/>
        </w:rPr>
        <w:t xml:space="preserve"> do </w:t>
      </w:r>
      <w:del w:id="375" w:author="Lars Jørgensen" w:date="2017-06-02T11:38:00Z">
        <w:r w:rsidRPr="00536964" w:rsidDel="0070219B">
          <w:rPr>
            <w:rFonts w:ascii="Calibri" w:hAnsi="Calibri" w:cs="Calibri"/>
          </w:rPr>
          <w:delText>apparently healthy children</w:delText>
        </w:r>
      </w:del>
      <w:ins w:id="376" w:author="Lars Jørgensen" w:date="2017-06-02T11:38:00Z">
        <w:del w:id="377" w:author="intel" w:date="2017-08-01T23:43:00Z">
          <w:r w:rsidR="0070219B" w:rsidDel="00DE5B78">
            <w:rPr>
              <w:rFonts w:ascii="Calibri" w:hAnsi="Calibri" w:cs="Calibri"/>
            </w:rPr>
            <w:delText>infants</w:delText>
          </w:r>
        </w:del>
      </w:ins>
      <w:ins w:id="378" w:author="intel" w:date="2017-08-01T23:43:00Z">
        <w:r w:rsidR="00DE5B78">
          <w:rPr>
            <w:rFonts w:ascii="Calibri" w:hAnsi="Calibri" w:cs="Calibri"/>
          </w:rPr>
          <w:t xml:space="preserve"> babies</w:t>
        </w:r>
      </w:ins>
      <w:r w:rsidRPr="00536964">
        <w:rPr>
          <w:rFonts w:ascii="Calibri" w:hAnsi="Calibri" w:cs="Calibri"/>
        </w:rPr>
        <w:t xml:space="preserve"> die without any evident cause and </w:t>
      </w:r>
      <w:r w:rsidR="00691488">
        <w:rPr>
          <w:rFonts w:ascii="Calibri" w:hAnsi="Calibri" w:cs="Calibri"/>
        </w:rPr>
        <w:t xml:space="preserve">such deaths </w:t>
      </w:r>
      <w:r w:rsidRPr="00536964">
        <w:rPr>
          <w:rFonts w:ascii="Calibri" w:hAnsi="Calibri" w:cs="Calibri"/>
        </w:rPr>
        <w:t xml:space="preserve">are classified as </w:t>
      </w:r>
      <w:commentRangeStart w:id="379"/>
      <w:r w:rsidRPr="00536964">
        <w:rPr>
          <w:rFonts w:ascii="Calibri" w:hAnsi="Calibri" w:cs="Calibri"/>
        </w:rPr>
        <w:t>SIDS (Sudden Infant Dea</w:t>
      </w:r>
      <w:r w:rsidR="00757EDA">
        <w:rPr>
          <w:rFonts w:ascii="Calibri" w:hAnsi="Calibri" w:cs="Calibri"/>
        </w:rPr>
        <w:t>th Syndrome) or</w:t>
      </w:r>
      <w:r w:rsidRPr="00536964">
        <w:rPr>
          <w:rFonts w:ascii="Calibri" w:hAnsi="Calibri" w:cs="Calibri"/>
        </w:rPr>
        <w:t xml:space="preserve"> </w:t>
      </w:r>
      <w:ins w:id="380" w:author="intel" w:date="2017-08-01T23:45:00Z">
        <w:r w:rsidR="00DE5B78">
          <w:rPr>
            <w:rFonts w:ascii="Calibri" w:hAnsi="Calibri" w:cs="Calibri"/>
          </w:rPr>
          <w:t xml:space="preserve">otherwise </w:t>
        </w:r>
      </w:ins>
      <w:r w:rsidRPr="00536964">
        <w:rPr>
          <w:rFonts w:ascii="Calibri" w:hAnsi="Calibri" w:cs="Calibri"/>
        </w:rPr>
        <w:t>SUD</w:t>
      </w:r>
      <w:ins w:id="381" w:author="intel" w:date="2017-08-01T23:46:00Z">
        <w:r w:rsidR="00DE5B78">
          <w:rPr>
            <w:rFonts w:ascii="Calibri" w:hAnsi="Calibri" w:cs="Calibri"/>
          </w:rPr>
          <w:t>s</w:t>
        </w:r>
      </w:ins>
      <w:r w:rsidRPr="00536964">
        <w:rPr>
          <w:rFonts w:ascii="Calibri" w:hAnsi="Calibri" w:cs="Calibri"/>
        </w:rPr>
        <w:t xml:space="preserve"> (Sudden Unexpected Deaths</w:t>
      </w:r>
      <w:ins w:id="382" w:author="Lars Jørgensen" w:date="2017-06-02T11:39:00Z">
        <w:r w:rsidR="0070219B">
          <w:rPr>
            <w:rFonts w:ascii="Calibri" w:hAnsi="Calibri" w:cs="Calibri"/>
          </w:rPr>
          <w:t>)</w:t>
        </w:r>
      </w:ins>
      <w:commentRangeEnd w:id="379"/>
      <w:ins w:id="383" w:author="intel" w:date="2017-08-01T23:45:00Z">
        <w:r w:rsidR="00DE5B78">
          <w:rPr>
            <w:rFonts w:ascii="Calibri" w:hAnsi="Calibri" w:cs="Calibri"/>
          </w:rPr>
          <w:t xml:space="preserve"> </w:t>
        </w:r>
      </w:ins>
      <w:ins w:id="384" w:author="intel" w:date="2017-08-01T23:46:00Z">
        <w:r w:rsidR="00DE5B78">
          <w:rPr>
            <w:rFonts w:ascii="Calibri" w:hAnsi="Calibri" w:cs="Calibri"/>
          </w:rPr>
          <w:t xml:space="preserve">beyond </w:t>
        </w:r>
      </w:ins>
      <w:ins w:id="385" w:author="intel" w:date="2017-08-01T23:45:00Z">
        <w:r w:rsidR="00DE5B78">
          <w:rPr>
            <w:rFonts w:ascii="Calibri" w:hAnsi="Calibri" w:cs="Calibri"/>
          </w:rPr>
          <w:t xml:space="preserve"> infancy</w:t>
        </w:r>
      </w:ins>
      <w:r w:rsidR="00377126">
        <w:rPr>
          <w:rStyle w:val="CommentReference"/>
          <w:rFonts w:eastAsia="SimSun" w:cstheme="minorBidi"/>
          <w:lang w:eastAsia="zh-CN"/>
        </w:rPr>
        <w:commentReference w:id="379"/>
      </w:r>
      <w:ins w:id="386" w:author="Lars Jørgensen" w:date="2017-06-02T11:39:00Z">
        <w:r w:rsidR="0070219B">
          <w:rPr>
            <w:rFonts w:ascii="Calibri" w:hAnsi="Calibri" w:cs="Calibri"/>
          </w:rPr>
          <w:t>.</w:t>
        </w:r>
      </w:ins>
      <w:del w:id="387" w:author="Lars Jørgensen" w:date="2017-06-02T11:39:00Z">
        <w:r w:rsidRPr="00536964" w:rsidDel="0070219B">
          <w:rPr>
            <w:rFonts w:ascii="Calibri" w:hAnsi="Calibri" w:cs="Calibri"/>
          </w:rPr>
          <w:delText>) if the death occurs after infancy.</w:delText>
        </w:r>
      </w:del>
      <w:ins w:id="388" w:author="intel" w:date="2017-08-01T23:47:00Z">
        <w:r w:rsidR="00DE5B78" w:rsidRPr="00DE5B78">
          <w:rPr>
            <w:rFonts w:cstheme="minorHAnsi"/>
          </w:rPr>
          <w:t xml:space="preserve"> </w:t>
        </w:r>
        <w:r w:rsidR="00DE5B78" w:rsidRPr="00FE2400">
          <w:rPr>
            <w:rFonts w:cstheme="minorHAnsi"/>
          </w:rPr>
          <w:t xml:space="preserve">Diagnosis requires that the death remains unexplained even after a thorough autopsy and detailed death scene investigation.  </w:t>
        </w:r>
      </w:ins>
    </w:p>
    <w:p w:rsidR="0079726D" w:rsidRPr="00536964" w:rsidRDefault="00757EDA" w:rsidP="00113146">
      <w:pPr>
        <w:pStyle w:val="NormalWeb"/>
        <w:spacing w:line="360" w:lineRule="auto"/>
        <w:jc w:val="both"/>
        <w:rPr>
          <w:rStyle w:val="None"/>
          <w:rFonts w:ascii="Calibri" w:eastAsiaTheme="minorEastAsia" w:hAnsi="Calibri" w:cs="Calibri"/>
        </w:rPr>
      </w:pPr>
      <w:commentRangeStart w:id="389"/>
      <w:r>
        <w:rPr>
          <w:rFonts w:ascii="Calibri" w:hAnsi="Calibri" w:cs="Calibri"/>
        </w:rPr>
        <w:t>A</w:t>
      </w:r>
      <w:r w:rsidR="004408BD" w:rsidRPr="00536964">
        <w:rPr>
          <w:rFonts w:ascii="Calibri" w:hAnsi="Calibri" w:cs="Calibri"/>
        </w:rPr>
        <w:t xml:space="preserve"> number of vaccines </w:t>
      </w:r>
      <w:commentRangeEnd w:id="389"/>
      <w:r w:rsidR="00377126">
        <w:rPr>
          <w:rStyle w:val="CommentReference"/>
          <w:rFonts w:eastAsia="SimSun" w:cstheme="minorBidi"/>
          <w:lang w:eastAsia="zh-CN"/>
        </w:rPr>
        <w:commentReference w:id="389"/>
      </w:r>
      <w:r w:rsidR="004408BD" w:rsidRPr="00536964">
        <w:rPr>
          <w:rFonts w:ascii="Calibri" w:hAnsi="Calibri" w:cs="Calibri"/>
        </w:rPr>
        <w:t xml:space="preserve">are administered </w:t>
      </w:r>
      <w:r>
        <w:rPr>
          <w:rFonts w:ascii="Calibri" w:hAnsi="Calibri" w:cs="Calibri"/>
        </w:rPr>
        <w:t xml:space="preserve">to children under the age of 2 years </w:t>
      </w:r>
      <w:r w:rsidR="004408BD" w:rsidRPr="00536964">
        <w:rPr>
          <w:rFonts w:ascii="Calibri" w:hAnsi="Calibri" w:cs="Calibri"/>
        </w:rPr>
        <w:t>and</w:t>
      </w:r>
      <w:ins w:id="390" w:author="intel" w:date="2017-08-01T23:48:00Z">
        <w:r w:rsidR="00A85766">
          <w:rPr>
            <w:rFonts w:ascii="Calibri" w:hAnsi="Calibri" w:cs="Calibri"/>
          </w:rPr>
          <w:t xml:space="preserve"> on any given day; there are a very large number of children </w:t>
        </w:r>
      </w:ins>
      <w:ins w:id="391" w:author="intel" w:date="2017-08-01T23:49:00Z">
        <w:r w:rsidR="00A85766">
          <w:rPr>
            <w:rFonts w:ascii="Calibri" w:hAnsi="Calibri" w:cs="Calibri"/>
          </w:rPr>
          <w:t xml:space="preserve">vaccinated all over the world. It is possible  that by chance vaccinated children </w:t>
        </w:r>
      </w:ins>
      <w:ins w:id="392" w:author="intel" w:date="2017-08-01T23:50:00Z">
        <w:r w:rsidR="00A85766">
          <w:rPr>
            <w:rFonts w:ascii="Calibri" w:hAnsi="Calibri" w:cs="Calibri"/>
          </w:rPr>
          <w:t>would die of coincidental SIDS/SUD which would have occurred in those children even if they had not been</w:t>
        </w:r>
      </w:ins>
      <w:ins w:id="393" w:author="intel" w:date="2017-08-01T23:51:00Z">
        <w:r w:rsidR="00A85766">
          <w:rPr>
            <w:rFonts w:ascii="Calibri" w:hAnsi="Calibri" w:cs="Calibri"/>
          </w:rPr>
          <w:t xml:space="preserve"> vaccinated on that day. </w:t>
        </w:r>
      </w:ins>
      <w:del w:id="394" w:author="intel" w:date="2017-08-01T23:52:00Z">
        <w:r w:rsidR="004408BD" w:rsidRPr="00536964" w:rsidDel="00A85766">
          <w:rPr>
            <w:rFonts w:ascii="Calibri" w:hAnsi="Calibri" w:cs="Calibri"/>
          </w:rPr>
          <w:delText xml:space="preserve"> some ev</w:delText>
        </w:r>
        <w:r w:rsidR="0079726D" w:rsidRPr="00536964" w:rsidDel="00A85766">
          <w:rPr>
            <w:rFonts w:ascii="Calibri" w:hAnsi="Calibri" w:cs="Calibri"/>
          </w:rPr>
          <w:delText>ents of unexplained deaths (SIDS/</w:delText>
        </w:r>
        <w:r w:rsidR="004408BD" w:rsidRPr="00536964" w:rsidDel="00A85766">
          <w:rPr>
            <w:rFonts w:ascii="Calibri" w:hAnsi="Calibri" w:cs="Calibri"/>
          </w:rPr>
          <w:delText>SUD</w:delText>
        </w:r>
        <w:r w:rsidR="0079726D" w:rsidRPr="00536964" w:rsidDel="00A85766">
          <w:rPr>
            <w:rFonts w:ascii="Calibri" w:hAnsi="Calibri" w:cs="Calibri"/>
          </w:rPr>
          <w:delText>)</w:delText>
        </w:r>
        <w:r w:rsidR="004408BD" w:rsidRPr="00536964" w:rsidDel="00A85766">
          <w:rPr>
            <w:rFonts w:ascii="Calibri" w:hAnsi="Calibri" w:cs="Calibri"/>
          </w:rPr>
          <w:delText>can occurtemporal</w:delText>
        </w:r>
        <w:r w:rsidR="0079726D" w:rsidRPr="00536964" w:rsidDel="00A85766">
          <w:rPr>
            <w:rFonts w:ascii="Calibri" w:hAnsi="Calibri" w:cs="Calibri"/>
          </w:rPr>
          <w:delText>ly associatedwith vaccination</w:delText>
        </w:r>
        <w:r w:rsidR="00691488" w:rsidDel="00A85766">
          <w:rPr>
            <w:rFonts w:ascii="Calibri" w:hAnsi="Calibri" w:cs="Calibri"/>
          </w:rPr>
          <w:delText xml:space="preserve"> without there being a causal association.</w:delText>
        </w:r>
        <w:r w:rsidR="004408BD" w:rsidRPr="00536964" w:rsidDel="00A85766">
          <w:rPr>
            <w:rStyle w:val="None"/>
            <w:rFonts w:ascii="Calibri" w:eastAsiaTheme="minorEastAsia" w:hAnsi="Calibri" w:cs="Calibri"/>
          </w:rPr>
          <w:delText xml:space="preserve">It is acknowledged widely that it is difficult to say whether a death soon after immunization is caused by the vaccine or a coincidental event.   </w:delText>
        </w:r>
      </w:del>
      <w:r w:rsidR="0062259A" w:rsidRPr="00536964">
        <w:rPr>
          <w:rStyle w:val="None"/>
          <w:rFonts w:ascii="Calibri" w:eastAsiaTheme="minorEastAsia" w:hAnsi="Calibri" w:cs="Calibri"/>
        </w:rPr>
        <w:t xml:space="preserve">To </w:t>
      </w:r>
      <w:r w:rsidR="0079726D" w:rsidRPr="00536964">
        <w:rPr>
          <w:rStyle w:val="None"/>
          <w:rFonts w:ascii="Calibri" w:eastAsiaTheme="minorEastAsia" w:hAnsi="Calibri" w:cs="Calibri"/>
        </w:rPr>
        <w:t xml:space="preserve">ascertain if </w:t>
      </w:r>
      <w:ins w:id="395" w:author="Lars Jørgensen" w:date="2017-06-02T11:41:00Z">
        <w:r w:rsidR="0056798D" w:rsidRPr="00536964">
          <w:rPr>
            <w:rFonts w:ascii="Calibri" w:hAnsi="Calibri" w:cs="Calibri"/>
          </w:rPr>
          <w:t xml:space="preserve">SIDS/SUD </w:t>
        </w:r>
      </w:ins>
      <w:del w:id="396" w:author="Lars Jørgensen" w:date="2017-06-02T11:41:00Z">
        <w:r w:rsidR="0079726D" w:rsidRPr="00536964" w:rsidDel="0056798D">
          <w:rPr>
            <w:rStyle w:val="None"/>
            <w:rFonts w:ascii="Calibri" w:eastAsiaTheme="minorEastAsia" w:hAnsi="Calibri" w:cs="Calibri"/>
          </w:rPr>
          <w:delText xml:space="preserve">deaths </w:delText>
        </w:r>
      </w:del>
      <w:r w:rsidR="0079726D" w:rsidRPr="00536964">
        <w:rPr>
          <w:rStyle w:val="None"/>
          <w:rFonts w:ascii="Calibri" w:eastAsiaTheme="minorEastAsia" w:hAnsi="Calibri" w:cs="Calibri"/>
        </w:rPr>
        <w:t xml:space="preserve">are </w:t>
      </w:r>
      <w:del w:id="397" w:author="Lars Jørgensen" w:date="2017-06-02T11:41:00Z">
        <w:r w:rsidR="0079726D" w:rsidRPr="00536964" w:rsidDel="0056798D">
          <w:rPr>
            <w:rStyle w:val="None"/>
            <w:rFonts w:ascii="Calibri" w:eastAsiaTheme="minorEastAsia" w:hAnsi="Calibri" w:cs="Calibri"/>
          </w:rPr>
          <w:delText xml:space="preserve">likely to be </w:delText>
        </w:r>
      </w:del>
      <w:r w:rsidR="0079726D" w:rsidRPr="00536964">
        <w:rPr>
          <w:rStyle w:val="None"/>
          <w:rFonts w:ascii="Calibri" w:eastAsiaTheme="minorEastAsia" w:hAnsi="Calibri" w:cs="Calibri"/>
        </w:rPr>
        <w:t>caused by vaccination an observed/expected analysis of sudden deaths (SD) is performed</w:t>
      </w:r>
      <w:del w:id="398" w:author="Lars Jørgensen" w:date="2017-06-02T11:41:00Z">
        <w:r w:rsidR="00E40C9A" w:rsidDel="0056798D">
          <w:rPr>
            <w:rStyle w:val="None"/>
            <w:rFonts w:ascii="Calibri" w:eastAsiaTheme="minorEastAsia" w:hAnsi="Calibri" w:cs="Calibri"/>
          </w:rPr>
          <w:delText>,</w:delText>
        </w:r>
      </w:del>
      <w:r w:rsidR="0079726D" w:rsidRPr="00536964">
        <w:rPr>
          <w:rStyle w:val="None"/>
          <w:rFonts w:ascii="Calibri" w:eastAsiaTheme="minorEastAsia" w:hAnsi="Calibri" w:cs="Calibri"/>
        </w:rPr>
        <w:t xml:space="preserve"> to </w:t>
      </w:r>
      <w:r w:rsidR="0062259A" w:rsidRPr="00536964">
        <w:rPr>
          <w:rStyle w:val="None"/>
          <w:rFonts w:ascii="Calibri" w:eastAsiaTheme="minorEastAsia" w:hAnsi="Calibri" w:cs="Calibri"/>
        </w:rPr>
        <w:t>estimate if the deaths observed after vaccination</w:t>
      </w:r>
      <w:r w:rsidR="00E40C9A">
        <w:rPr>
          <w:rStyle w:val="None"/>
          <w:rFonts w:ascii="Calibri" w:eastAsiaTheme="minorEastAsia" w:hAnsi="Calibri" w:cs="Calibri"/>
        </w:rPr>
        <w:t xml:space="preserve"> exceeds that which</w:t>
      </w:r>
      <w:r w:rsidR="0062259A" w:rsidRPr="00536964">
        <w:rPr>
          <w:rStyle w:val="None"/>
          <w:rFonts w:ascii="Calibri" w:eastAsiaTheme="minorEastAsia" w:hAnsi="Calibri" w:cs="Calibri"/>
        </w:rPr>
        <w:t xml:space="preserve"> can be expected by chance</w:t>
      </w:r>
      <w:r w:rsidR="0079726D" w:rsidRPr="00536964">
        <w:rPr>
          <w:rStyle w:val="None"/>
          <w:rFonts w:ascii="Calibri" w:eastAsiaTheme="minorEastAsia" w:hAnsi="Calibri" w:cs="Calibri"/>
        </w:rPr>
        <w:t>.</w:t>
      </w:r>
    </w:p>
    <w:p w:rsidR="004408BD" w:rsidRPr="00536964" w:rsidDel="008F42A9" w:rsidRDefault="0079726D" w:rsidP="00113146">
      <w:pPr>
        <w:pStyle w:val="NormalWeb"/>
        <w:spacing w:line="360" w:lineRule="auto"/>
        <w:jc w:val="both"/>
        <w:rPr>
          <w:del w:id="399" w:author="Lars Jørgensen" w:date="2017-06-02T11:43:00Z"/>
          <w:rStyle w:val="None"/>
          <w:rFonts w:ascii="Calibri" w:eastAsiaTheme="minorEastAsia" w:hAnsi="Calibri" w:cs="Calibri"/>
        </w:rPr>
      </w:pPr>
      <w:del w:id="400" w:author="Lars Jørgensen" w:date="2017-06-02T11:43:00Z">
        <w:r w:rsidRPr="00536964" w:rsidDel="008F42A9">
          <w:rPr>
            <w:rStyle w:val="None"/>
            <w:rFonts w:ascii="Calibri" w:eastAsiaTheme="minorEastAsia" w:hAnsi="Calibri" w:cs="Calibri"/>
          </w:rPr>
          <w:delText>T</w:delText>
        </w:r>
        <w:r w:rsidR="0062259A" w:rsidRPr="00536964" w:rsidDel="008F42A9">
          <w:rPr>
            <w:rStyle w:val="None"/>
            <w:rFonts w:ascii="Calibri" w:eastAsiaTheme="minorEastAsia" w:hAnsi="Calibri" w:cs="Calibri"/>
          </w:rPr>
          <w:delText xml:space="preserve">he </w:delText>
        </w:r>
        <w:r w:rsidRPr="00536964" w:rsidDel="008F42A9">
          <w:rPr>
            <w:rStyle w:val="None"/>
            <w:rFonts w:ascii="Calibri" w:eastAsiaTheme="minorEastAsia" w:hAnsi="Calibri" w:cs="Calibri"/>
          </w:rPr>
          <w:delText>15</w:delText>
        </w:r>
        <w:r w:rsidRPr="00536964" w:rsidDel="008F42A9">
          <w:rPr>
            <w:rStyle w:val="None"/>
            <w:rFonts w:ascii="Calibri" w:eastAsiaTheme="minorEastAsia" w:hAnsi="Calibri" w:cs="Calibri"/>
            <w:vertAlign w:val="superscript"/>
          </w:rPr>
          <w:delText>th</w:delText>
        </w:r>
        <w:r w:rsidRPr="00536964" w:rsidDel="008F42A9">
          <w:rPr>
            <w:rStyle w:val="None"/>
            <w:rFonts w:ascii="Calibri" w:eastAsiaTheme="minorEastAsia" w:hAnsi="Calibri" w:cs="Calibri"/>
          </w:rPr>
          <w:delText xml:space="preserve"> PSUR report has such an observed/expected a</w:delText>
        </w:r>
        <w:r w:rsidR="0062259A" w:rsidRPr="00536964" w:rsidDel="008F42A9">
          <w:rPr>
            <w:rStyle w:val="None"/>
            <w:rFonts w:ascii="Calibri" w:eastAsiaTheme="minorEastAsia" w:hAnsi="Calibri" w:cs="Calibri"/>
          </w:rPr>
          <w:delText xml:space="preserve">nalysis of </w:delText>
        </w:r>
        <w:r w:rsidRPr="00536964" w:rsidDel="008F42A9">
          <w:rPr>
            <w:rStyle w:val="None"/>
            <w:rFonts w:ascii="Calibri" w:eastAsiaTheme="minorEastAsia" w:hAnsi="Calibri" w:cs="Calibri"/>
          </w:rPr>
          <w:delText>s</w:delText>
        </w:r>
        <w:r w:rsidR="0062259A" w:rsidRPr="00536964" w:rsidDel="008F42A9">
          <w:rPr>
            <w:rStyle w:val="None"/>
            <w:rFonts w:ascii="Calibri" w:eastAsiaTheme="minorEastAsia" w:hAnsi="Calibri" w:cs="Calibri"/>
          </w:rPr>
          <w:delText xml:space="preserve">udden </w:delText>
        </w:r>
        <w:r w:rsidRPr="00536964" w:rsidDel="008F42A9">
          <w:rPr>
            <w:rStyle w:val="None"/>
            <w:rFonts w:ascii="Calibri" w:eastAsiaTheme="minorEastAsia" w:hAnsi="Calibri" w:cs="Calibri"/>
          </w:rPr>
          <w:delText>d</w:delText>
        </w:r>
        <w:r w:rsidR="0062259A" w:rsidRPr="00536964" w:rsidDel="008F42A9">
          <w:rPr>
            <w:rStyle w:val="None"/>
            <w:rFonts w:ascii="Calibri" w:eastAsiaTheme="minorEastAsia" w:hAnsi="Calibri" w:cs="Calibri"/>
          </w:rPr>
          <w:delText xml:space="preserve">eaths </w:delText>
        </w:r>
        <w:r w:rsidRPr="00536964" w:rsidDel="008F42A9">
          <w:rPr>
            <w:rStyle w:val="None"/>
            <w:rFonts w:ascii="Calibri" w:eastAsiaTheme="minorEastAsia" w:hAnsi="Calibri" w:cs="Calibri"/>
          </w:rPr>
          <w:delText xml:space="preserve">and </w:delText>
        </w:r>
        <w:r w:rsidR="003B1153" w:rsidDel="008F42A9">
          <w:rPr>
            <w:rStyle w:val="None"/>
            <w:rFonts w:ascii="Calibri" w:eastAsiaTheme="minorEastAsia" w:hAnsi="Calibri" w:cs="Calibri"/>
          </w:rPr>
          <w:delText>this is a</w:delText>
        </w:r>
        <w:r w:rsidRPr="00536964" w:rsidDel="008F42A9">
          <w:rPr>
            <w:rStyle w:val="None"/>
            <w:rFonts w:ascii="Calibri" w:eastAsiaTheme="minorEastAsia" w:hAnsi="Calibri" w:cs="Calibri"/>
          </w:rPr>
          <w:delText xml:space="preserve">quote from </w:delText>
        </w:r>
        <w:r w:rsidR="004408BD" w:rsidRPr="00536964" w:rsidDel="008F42A9">
          <w:rPr>
            <w:rStyle w:val="None"/>
            <w:rFonts w:ascii="Calibri" w:eastAsiaTheme="minorEastAsia" w:hAnsi="Calibri" w:cs="Calibri"/>
          </w:rPr>
          <w:delText xml:space="preserve">page 782 of the document.  </w:delText>
        </w:r>
      </w:del>
    </w:p>
    <w:p w:rsidR="004408BD" w:rsidRDefault="004408BD" w:rsidP="00113146">
      <w:pPr>
        <w:pStyle w:val="NormalWeb"/>
        <w:spacing w:line="360" w:lineRule="auto"/>
        <w:ind w:firstLine="720"/>
        <w:jc w:val="both"/>
        <w:rPr>
          <w:ins w:id="401" w:author="intel" w:date="2017-07-30T17:54:00Z"/>
          <w:rFonts w:ascii="Calibri" w:hAnsi="Calibri" w:cs="Calibri"/>
          <w:b/>
        </w:rPr>
      </w:pPr>
      <w:del w:id="402" w:author="Lars Jørgensen" w:date="2017-06-02T11:43:00Z">
        <w:r w:rsidRPr="00536964" w:rsidDel="00E13A96">
          <w:rPr>
            <w:rFonts w:ascii="Calibri" w:hAnsi="Calibri" w:cs="Calibri"/>
            <w:b/>
          </w:rPr>
          <w:delText xml:space="preserve">Observed/Expected Analysis of </w:delText>
        </w:r>
      </w:del>
      <w:r w:rsidRPr="00536964">
        <w:rPr>
          <w:rFonts w:ascii="Calibri" w:hAnsi="Calibri" w:cs="Calibri"/>
          <w:b/>
        </w:rPr>
        <w:t>Sudden Deaths</w:t>
      </w:r>
      <w:ins w:id="403" w:author="Lars Jørgensen" w:date="2017-06-02T11:43:00Z">
        <w:r w:rsidR="00E13A96">
          <w:rPr>
            <w:rFonts w:ascii="Calibri" w:hAnsi="Calibri" w:cs="Calibri"/>
            <w:b/>
          </w:rPr>
          <w:t xml:space="preserve">: </w:t>
        </w:r>
        <w:r w:rsidR="00E13A96" w:rsidRPr="00536964">
          <w:rPr>
            <w:rFonts w:ascii="Calibri" w:hAnsi="Calibri" w:cs="Calibri"/>
            <w:b/>
          </w:rPr>
          <w:t>Observed</w:t>
        </w:r>
        <w:r w:rsidR="00E13A96">
          <w:rPr>
            <w:rFonts w:ascii="Calibri" w:hAnsi="Calibri" w:cs="Calibri"/>
            <w:b/>
          </w:rPr>
          <w:t xml:space="preserve"> vs. </w:t>
        </w:r>
        <w:r w:rsidR="00E13A96" w:rsidRPr="00536964">
          <w:rPr>
            <w:rFonts w:ascii="Calibri" w:hAnsi="Calibri" w:cs="Calibri"/>
            <w:b/>
          </w:rPr>
          <w:t xml:space="preserve">Expected </w:t>
        </w:r>
      </w:ins>
      <w:del w:id="404" w:author="Lars Jørgensen" w:date="2017-06-02T11:43:00Z">
        <w:r w:rsidRPr="00536964" w:rsidDel="00E13A96">
          <w:rPr>
            <w:rFonts w:ascii="Calibri" w:hAnsi="Calibri" w:cs="Calibri"/>
            <w:b/>
          </w:rPr>
          <w:delText xml:space="preserve"> (SD)</w:delText>
        </w:r>
      </w:del>
    </w:p>
    <w:p w:rsidR="00E92D54" w:rsidRPr="00536964" w:rsidRDefault="00E92D54" w:rsidP="00113146">
      <w:pPr>
        <w:pStyle w:val="NormalWeb"/>
        <w:spacing w:line="360" w:lineRule="auto"/>
        <w:ind w:firstLine="720"/>
        <w:jc w:val="both"/>
        <w:rPr>
          <w:rFonts w:ascii="Calibri" w:hAnsi="Calibri" w:cs="Calibri"/>
          <w:b/>
        </w:rPr>
      </w:pPr>
      <w:ins w:id="405" w:author="intel" w:date="2017-07-30T17:55:00Z">
        <w:r>
          <w:rPr>
            <w:rFonts w:ascii="Calibri" w:hAnsi="Calibri" w:cs="Calibri"/>
            <w:b/>
          </w:rPr>
          <w:t>T</w:t>
        </w:r>
      </w:ins>
      <w:ins w:id="406" w:author="intel" w:date="2017-07-30T17:54:00Z">
        <w:r>
          <w:rPr>
            <w:rFonts w:ascii="Calibri" w:hAnsi="Calibri" w:cs="Calibri"/>
            <w:b/>
          </w:rPr>
          <w:t>he 15</w:t>
        </w:r>
        <w:r w:rsidR="0093279C" w:rsidRPr="0093279C">
          <w:rPr>
            <w:rFonts w:ascii="Calibri" w:hAnsi="Calibri" w:cs="Calibri"/>
            <w:b/>
            <w:vertAlign w:val="superscript"/>
            <w:rPrChange w:id="407" w:author="intel" w:date="2017-07-30T17:54:00Z">
              <w:rPr>
                <w:rFonts w:ascii="Calibri" w:eastAsia="SimSun" w:hAnsi="Calibri" w:cs="Calibri"/>
                <w:b/>
                <w:lang w:eastAsia="zh-CN"/>
              </w:rPr>
            </w:rPrChange>
          </w:rPr>
          <w:t>th</w:t>
        </w:r>
        <w:r>
          <w:rPr>
            <w:rFonts w:ascii="Calibri" w:hAnsi="Calibri" w:cs="Calibri"/>
            <w:b/>
          </w:rPr>
          <w:t xml:space="preserve"> PSUR</w:t>
        </w:r>
      </w:ins>
      <w:ins w:id="408" w:author="intel" w:date="2017-07-30T17:55:00Z">
        <w:r>
          <w:rPr>
            <w:rFonts w:ascii="Calibri" w:hAnsi="Calibri" w:cs="Calibri"/>
            <w:b/>
          </w:rPr>
          <w:t xml:space="preserve"> </w:t>
        </w:r>
      </w:ins>
      <w:ins w:id="409" w:author="intel" w:date="2017-07-30T17:57:00Z">
        <w:r w:rsidR="00111CCD">
          <w:rPr>
            <w:rFonts w:ascii="Calibri" w:hAnsi="Calibri" w:cs="Calibri"/>
            <w:b/>
          </w:rPr>
          <w:t xml:space="preserve">explains how </w:t>
        </w:r>
        <w:r w:rsidR="00A13357">
          <w:rPr>
            <w:rFonts w:ascii="Calibri" w:hAnsi="Calibri" w:cs="Calibri"/>
            <w:b/>
          </w:rPr>
          <w:t xml:space="preserve">this analysis </w:t>
        </w:r>
      </w:ins>
      <w:ins w:id="410" w:author="intel" w:date="2017-08-02T00:03:00Z">
        <w:r w:rsidR="00A13357">
          <w:rPr>
            <w:rFonts w:ascii="Calibri" w:hAnsi="Calibri" w:cs="Calibri"/>
            <w:b/>
          </w:rPr>
          <w:t>i</w:t>
        </w:r>
      </w:ins>
      <w:ins w:id="411" w:author="intel" w:date="2017-07-30T17:57:00Z">
        <w:r w:rsidR="00111CCD">
          <w:rPr>
            <w:rFonts w:ascii="Calibri" w:hAnsi="Calibri" w:cs="Calibri"/>
            <w:b/>
          </w:rPr>
          <w:t>s performed</w:t>
        </w:r>
      </w:ins>
      <w:ins w:id="412" w:author="intel" w:date="2017-07-30T17:59:00Z">
        <w:r w:rsidR="00111CCD">
          <w:rPr>
            <w:rFonts w:ascii="Calibri" w:hAnsi="Calibri" w:cs="Calibri"/>
            <w:b/>
          </w:rPr>
          <w:t xml:space="preserve"> </w:t>
        </w:r>
      </w:ins>
      <w:ins w:id="413" w:author="intel" w:date="2017-07-30T18:00:00Z">
        <w:r w:rsidR="00111CCD">
          <w:rPr>
            <w:rFonts w:ascii="Calibri" w:hAnsi="Calibri" w:cs="Calibri"/>
            <w:b/>
          </w:rPr>
          <w:t xml:space="preserve"> </w:t>
        </w:r>
      </w:ins>
      <w:ins w:id="414" w:author="intel" w:date="2017-08-02T00:04:00Z">
        <w:r w:rsidR="00A13357">
          <w:rPr>
            <w:rFonts w:ascii="Calibri" w:hAnsi="Calibri" w:cs="Calibri"/>
            <w:b/>
          </w:rPr>
          <w:t>(</w:t>
        </w:r>
      </w:ins>
      <w:ins w:id="415" w:author="intel" w:date="2017-07-30T17:59:00Z">
        <w:r w:rsidR="00111CCD">
          <w:rPr>
            <w:rFonts w:ascii="Calibri" w:hAnsi="Calibri" w:cs="Calibri"/>
            <w:b/>
          </w:rPr>
          <w:t>page 782</w:t>
        </w:r>
      </w:ins>
      <w:ins w:id="416" w:author="intel" w:date="2017-08-02T00:04:00Z">
        <w:r w:rsidR="00A13357">
          <w:rPr>
            <w:rFonts w:ascii="Calibri" w:hAnsi="Calibri" w:cs="Calibri"/>
            <w:b/>
          </w:rPr>
          <w:t>)</w:t>
        </w:r>
      </w:ins>
      <w:ins w:id="417" w:author="intel" w:date="2017-07-30T17:58:00Z">
        <w:r w:rsidR="00111CCD">
          <w:rPr>
            <w:rFonts w:ascii="Calibri" w:hAnsi="Calibri" w:cs="Calibri"/>
            <w:b/>
          </w:rPr>
          <w:t>.</w:t>
        </w:r>
      </w:ins>
    </w:p>
    <w:p w:rsidR="004408BD" w:rsidRPr="00536964" w:rsidRDefault="004408BD" w:rsidP="00113146">
      <w:pPr>
        <w:pStyle w:val="NormalWeb"/>
        <w:spacing w:line="360" w:lineRule="auto"/>
        <w:ind w:left="720"/>
        <w:jc w:val="both"/>
        <w:rPr>
          <w:rStyle w:val="None"/>
          <w:rFonts w:ascii="Calibri" w:eastAsiaTheme="minorEastAsia" w:hAnsi="Calibri" w:cs="Calibri"/>
        </w:rPr>
      </w:pPr>
      <w:commentRangeStart w:id="418"/>
      <w:del w:id="419" w:author="intel" w:date="2017-07-30T17:53:00Z">
        <w:r w:rsidRPr="00536964" w:rsidDel="00E92D54">
          <w:rPr>
            <w:rStyle w:val="None"/>
            <w:rFonts w:ascii="Calibri" w:eastAsiaTheme="minorEastAsia" w:hAnsi="Calibri" w:cs="Calibri"/>
          </w:rPr>
          <w:delText xml:space="preserve">“Given the attention that has been given to the occurrence of sudden deaths in children in the second year of life within 14 days of the administration of hexavalent vaccines, the </w:delText>
        </w:r>
      </w:del>
      <w:ins w:id="420" w:author="intel" w:date="2017-07-30T17:53:00Z">
        <w:r w:rsidR="00E92D54">
          <w:rPr>
            <w:rStyle w:val="None"/>
            <w:rFonts w:ascii="Calibri" w:eastAsiaTheme="minorEastAsia" w:hAnsi="Calibri" w:cs="Calibri"/>
          </w:rPr>
          <w:t>“The c</w:t>
        </w:r>
      </w:ins>
      <w:del w:id="421" w:author="intel" w:date="2017-07-30T17:53:00Z">
        <w:r w:rsidRPr="00536964" w:rsidDel="00E92D54">
          <w:rPr>
            <w:rStyle w:val="None"/>
            <w:rFonts w:ascii="Calibri" w:eastAsiaTheme="minorEastAsia" w:hAnsi="Calibri" w:cs="Calibri"/>
          </w:rPr>
          <w:delText>C</w:delText>
        </w:r>
      </w:del>
      <w:r w:rsidRPr="00536964">
        <w:rPr>
          <w:rStyle w:val="None"/>
          <w:rFonts w:ascii="Calibri" w:eastAsiaTheme="minorEastAsia" w:hAnsi="Calibri" w:cs="Calibri"/>
        </w:rPr>
        <w:t xml:space="preserve">ompany evaluated whether the number of sudden deaths reported in this age group exceeded the number one could expect to occur by coincidence.    </w:t>
      </w:r>
    </w:p>
    <w:p w:rsidR="004408BD" w:rsidRPr="00536964" w:rsidRDefault="004408BD" w:rsidP="00113146">
      <w:pPr>
        <w:pStyle w:val="NormalWeb"/>
        <w:spacing w:line="360" w:lineRule="auto"/>
        <w:ind w:left="720"/>
        <w:jc w:val="both"/>
        <w:rPr>
          <w:rStyle w:val="None"/>
          <w:rFonts w:ascii="Calibri" w:eastAsiaTheme="minorEastAsia" w:hAnsi="Calibri" w:cs="Calibri"/>
        </w:rPr>
      </w:pPr>
      <w:r w:rsidRPr="00536964">
        <w:rPr>
          <w:rStyle w:val="None"/>
          <w:rFonts w:ascii="Calibri" w:eastAsiaTheme="minorEastAsia" w:hAnsi="Calibri" w:cs="Calibri"/>
        </w:rPr>
        <w:t>Since the distribution of the age at which subjects are vaccinated is unknown, the Company assumed that the proportion of adverse events by age is representative for the actual age distribution at vaccination. It can thus be estimated that 90.6% of all recipients of Infanrix</w:t>
      </w:r>
      <w:ins w:id="422" w:author="intel" w:date="2017-07-30T17:59:00Z">
        <w:r w:rsidR="00111CCD">
          <w:rPr>
            <w:rStyle w:val="None"/>
            <w:rFonts w:ascii="Calibri" w:eastAsiaTheme="minorEastAsia" w:hAnsi="Calibri" w:cs="Calibri"/>
          </w:rPr>
          <w:t xml:space="preserve"> </w:t>
        </w:r>
      </w:ins>
      <w:r w:rsidRPr="00536964">
        <w:rPr>
          <w:rStyle w:val="None"/>
          <w:rFonts w:ascii="Calibri" w:eastAsiaTheme="minorEastAsia" w:hAnsi="Calibri" w:cs="Calibri"/>
        </w:rPr>
        <w:t>hexa™ were in their first year of life, and 9.4% were in their second year of life. Therefore the number of doses (since launch) was estimated to be 54,927,729 and 5,698,904 respectively. Given that Germany is the main country where Infanrix</w:t>
      </w:r>
      <w:ins w:id="423" w:author="intel" w:date="2017-07-30T17:59:00Z">
        <w:r w:rsidR="00111CCD">
          <w:rPr>
            <w:rStyle w:val="None"/>
            <w:rFonts w:ascii="Calibri" w:eastAsiaTheme="minorEastAsia" w:hAnsi="Calibri" w:cs="Calibri"/>
          </w:rPr>
          <w:t xml:space="preserve"> </w:t>
        </w:r>
      </w:ins>
      <w:r w:rsidRPr="00536964">
        <w:rPr>
          <w:rStyle w:val="None"/>
          <w:rFonts w:ascii="Calibri" w:eastAsiaTheme="minorEastAsia" w:hAnsi="Calibri" w:cs="Calibri"/>
        </w:rPr>
        <w:t>hexa™ doses are distributed (close to 30% only in Germany); It was assumed that the incidence of sudden death observed in Germany is representative for the entire population of Infanrix</w:t>
      </w:r>
      <w:ins w:id="424" w:author="intel" w:date="2017-07-30T19:04:00Z">
        <w:r w:rsidR="008B0461">
          <w:rPr>
            <w:rStyle w:val="None"/>
            <w:rFonts w:ascii="Calibri" w:eastAsiaTheme="minorEastAsia" w:hAnsi="Calibri" w:cs="Calibri"/>
          </w:rPr>
          <w:t xml:space="preserve"> </w:t>
        </w:r>
      </w:ins>
      <w:r w:rsidRPr="00536964">
        <w:rPr>
          <w:rStyle w:val="None"/>
          <w:rFonts w:ascii="Calibri" w:eastAsiaTheme="minorEastAsia" w:hAnsi="Calibri" w:cs="Calibri"/>
        </w:rPr>
        <w:t>hexa™ recipients (German Federal Bureau of Statistics, Statistisches</w:t>
      </w:r>
      <w:ins w:id="425" w:author="intel" w:date="2017-07-30T19:05:00Z">
        <w:r w:rsidR="008B0461">
          <w:rPr>
            <w:rStyle w:val="None"/>
            <w:rFonts w:ascii="Calibri" w:eastAsiaTheme="minorEastAsia" w:hAnsi="Calibri" w:cs="Calibri"/>
          </w:rPr>
          <w:t xml:space="preserve"> </w:t>
        </w:r>
      </w:ins>
      <w:r w:rsidRPr="00536964">
        <w:rPr>
          <w:rStyle w:val="None"/>
          <w:rFonts w:ascii="Calibri" w:eastAsiaTheme="minorEastAsia" w:hAnsi="Calibri" w:cs="Calibri"/>
        </w:rPr>
        <w:t xml:space="preserve">Bundesamt; incidence rate in 1st year of life: 0.454/1,000 live births; second year: 0.062/1,000 live births, data 2008). </w:t>
      </w:r>
      <w:del w:id="426" w:author="intel" w:date="2017-07-30T17:52:00Z">
        <w:r w:rsidRPr="00536964" w:rsidDel="00E92D54">
          <w:rPr>
            <w:rStyle w:val="None"/>
            <w:rFonts w:ascii="Calibri" w:eastAsiaTheme="minorEastAsia" w:hAnsi="Calibri" w:cs="Calibri"/>
          </w:rPr>
          <w:delText xml:space="preserve">A healthy vaccinee correction factor (taken here to be 0.8 based on various case-control studies of SIDS or SUID) was applied.” </w:delText>
        </w:r>
        <w:commentRangeEnd w:id="418"/>
        <w:r w:rsidR="00377126" w:rsidDel="00E92D54">
          <w:rPr>
            <w:rStyle w:val="CommentReference"/>
            <w:rFonts w:eastAsia="SimSun" w:cstheme="minorBidi"/>
            <w:lang w:eastAsia="zh-CN"/>
          </w:rPr>
          <w:commentReference w:id="418"/>
        </w:r>
      </w:del>
    </w:p>
    <w:p w:rsidR="00F00E78" w:rsidRPr="00536964" w:rsidRDefault="004408BD" w:rsidP="00113146">
      <w:pPr>
        <w:pStyle w:val="NormalWeb"/>
        <w:spacing w:line="360" w:lineRule="auto"/>
        <w:jc w:val="both"/>
        <w:rPr>
          <w:rStyle w:val="None"/>
          <w:rFonts w:ascii="Calibri" w:eastAsiaTheme="minorEastAsia" w:hAnsi="Calibri" w:cs="Calibri"/>
        </w:rPr>
      </w:pPr>
      <w:r w:rsidRPr="00536964">
        <w:rPr>
          <w:rStyle w:val="None"/>
          <w:rFonts w:ascii="Calibri" w:eastAsiaTheme="minorEastAsia" w:hAnsi="Calibri" w:cs="Calibri"/>
        </w:rPr>
        <w:t>The PSUR</w:t>
      </w:r>
      <w:ins w:id="427" w:author="Lars Jørgensen" w:date="2017-06-02T11:44:00Z">
        <w:del w:id="428" w:author="intel" w:date="2017-07-30T18:00:00Z">
          <w:r w:rsidR="00E13A96" w:rsidDel="00111CCD">
            <w:rPr>
              <w:rStyle w:val="None"/>
              <w:rFonts w:ascii="Calibri" w:eastAsiaTheme="minorEastAsia" w:hAnsi="Calibri" w:cs="Calibri"/>
            </w:rPr>
            <w:delText>’s</w:delText>
          </w:r>
        </w:del>
        <w:r w:rsidR="00E13A96">
          <w:rPr>
            <w:rStyle w:val="None"/>
            <w:rFonts w:ascii="Calibri" w:eastAsiaTheme="minorEastAsia" w:hAnsi="Calibri" w:cs="Calibri"/>
          </w:rPr>
          <w:t xml:space="preserve"> </w:t>
        </w:r>
      </w:ins>
      <w:del w:id="429" w:author="Lars Jørgensen" w:date="2017-06-02T11:44:00Z">
        <w:r w:rsidRPr="00536964" w:rsidDel="00E13A96">
          <w:rPr>
            <w:rStyle w:val="None"/>
            <w:rFonts w:ascii="Calibri" w:eastAsiaTheme="minorEastAsia" w:hAnsi="Calibri" w:cs="Calibri"/>
          </w:rPr>
          <w:delText xml:space="preserve"> report </w:delText>
        </w:r>
      </w:del>
      <w:r w:rsidRPr="00536964">
        <w:rPr>
          <w:rStyle w:val="None"/>
          <w:rFonts w:ascii="Calibri" w:eastAsiaTheme="minorEastAsia" w:hAnsi="Calibri" w:cs="Calibri"/>
        </w:rPr>
        <w:t>document</w:t>
      </w:r>
      <w:ins w:id="430" w:author="intel" w:date="2017-07-30T18:01:00Z">
        <w:r w:rsidR="00111CCD">
          <w:rPr>
            <w:rStyle w:val="None"/>
            <w:rFonts w:ascii="Calibri" w:eastAsiaTheme="minorEastAsia" w:hAnsi="Calibri" w:cs="Calibri"/>
          </w:rPr>
          <w:t>s</w:t>
        </w:r>
      </w:ins>
      <w:del w:id="431" w:author="Lars Jørgensen" w:date="2017-06-02T11:44:00Z">
        <w:r w:rsidRPr="00536964" w:rsidDel="00E13A96">
          <w:rPr>
            <w:rStyle w:val="None"/>
            <w:rFonts w:ascii="Calibri" w:eastAsiaTheme="minorEastAsia" w:hAnsi="Calibri" w:cs="Calibri"/>
          </w:rPr>
          <w:delText xml:space="preserve">s </w:delText>
        </w:r>
      </w:del>
      <w:r w:rsidRPr="00536964">
        <w:rPr>
          <w:rStyle w:val="None"/>
          <w:rFonts w:ascii="Calibri" w:eastAsiaTheme="minorEastAsia" w:hAnsi="Calibri" w:cs="Calibri"/>
        </w:rPr>
        <w:t xml:space="preserve">the deaths that have happened within 20 days of vaccination. </w:t>
      </w:r>
      <w:del w:id="432" w:author="intel" w:date="2017-07-30T18:00:00Z">
        <w:r w:rsidR="00F00E78" w:rsidRPr="00536964" w:rsidDel="00111CCD">
          <w:rPr>
            <w:rStyle w:val="None"/>
            <w:rFonts w:ascii="Calibri" w:eastAsiaTheme="minorEastAsia" w:hAnsi="Calibri" w:cs="Calibri"/>
          </w:rPr>
          <w:delText xml:space="preserve">They then </w:delText>
        </w:r>
        <w:r w:rsidR="00F00E78" w:rsidDel="00111CCD">
          <w:rPr>
            <w:rStyle w:val="None"/>
            <w:rFonts w:ascii="Calibri" w:eastAsiaTheme="minorEastAsia" w:hAnsi="Calibri" w:cs="Calibri"/>
          </w:rPr>
          <w:delText>consider</w:delText>
        </w:r>
        <w:r w:rsidR="00F00E78" w:rsidRPr="00536964" w:rsidDel="00111CCD">
          <w:rPr>
            <w:rStyle w:val="None"/>
            <w:rFonts w:ascii="Calibri" w:eastAsiaTheme="minorEastAsia" w:hAnsi="Calibri" w:cs="Calibri"/>
          </w:rPr>
          <w:delText xml:space="preserve"> it against the expected deaths during </w:delText>
        </w:r>
        <w:r w:rsidR="00F00E78" w:rsidDel="00111CCD">
          <w:rPr>
            <w:rStyle w:val="None"/>
            <w:rFonts w:ascii="Calibri" w:eastAsiaTheme="minorEastAsia" w:hAnsi="Calibri" w:cs="Calibri"/>
          </w:rPr>
          <w:delText xml:space="preserve">the same </w:delText>
        </w:r>
        <w:r w:rsidR="00F00E78" w:rsidRPr="00536964" w:rsidDel="00111CCD">
          <w:rPr>
            <w:rStyle w:val="None"/>
            <w:rFonts w:ascii="Calibri" w:eastAsiaTheme="minorEastAsia" w:hAnsi="Calibri" w:cs="Calibri"/>
          </w:rPr>
          <w:delText xml:space="preserve">period.    </w:delText>
        </w:r>
      </w:del>
    </w:p>
    <w:p w:rsidR="00697E9C" w:rsidRPr="00536964" w:rsidRDefault="00697E9C" w:rsidP="00113146">
      <w:pPr>
        <w:spacing w:before="7" w:line="360" w:lineRule="auto"/>
        <w:jc w:val="both"/>
        <w:rPr>
          <w:rFonts w:ascii="Calibri" w:hAnsi="Calibri" w:cs="Calibri"/>
          <w:b/>
        </w:rPr>
      </w:pPr>
      <w:r w:rsidRPr="00536964">
        <w:rPr>
          <w:rFonts w:ascii="Calibri" w:hAnsi="Calibri" w:cs="Calibri"/>
          <w:b/>
        </w:rPr>
        <w:t>Table 1</w:t>
      </w:r>
    </w:p>
    <w:p w:rsidR="004408BD" w:rsidRPr="00536964" w:rsidRDefault="00697E9C" w:rsidP="00113146">
      <w:pPr>
        <w:spacing w:before="7" w:line="360" w:lineRule="auto"/>
        <w:jc w:val="both"/>
        <w:rPr>
          <w:rFonts w:ascii="Calibri" w:hAnsi="Calibri" w:cs="Calibri"/>
        </w:rPr>
      </w:pPr>
      <w:r w:rsidRPr="00536964">
        <w:rPr>
          <w:rFonts w:ascii="Calibri" w:hAnsi="Calibri" w:cs="Calibri"/>
          <w:b/>
        </w:rPr>
        <w:t>Observed/Expected Analysis of Sudden Deaths in PSUR 15</w:t>
      </w:r>
    </w:p>
    <w:tbl>
      <w:tblPr>
        <w:tblW w:w="0" w:type="auto"/>
        <w:tblInd w:w="106" w:type="dxa"/>
        <w:tblLayout w:type="fixed"/>
        <w:tblCellMar>
          <w:left w:w="0" w:type="dxa"/>
          <w:right w:w="0" w:type="dxa"/>
        </w:tblCellMar>
        <w:tblLook w:val="01E0" w:firstRow="1" w:lastRow="1" w:firstColumn="1" w:lastColumn="1" w:noHBand="0" w:noVBand="0"/>
      </w:tblPr>
      <w:tblGrid>
        <w:gridCol w:w="2240"/>
        <w:gridCol w:w="1590"/>
        <w:gridCol w:w="1915"/>
        <w:gridCol w:w="1915"/>
        <w:gridCol w:w="1915"/>
      </w:tblGrid>
      <w:tr w:rsidR="004408BD" w:rsidRPr="00536964" w:rsidTr="00C0535C">
        <w:trPr>
          <w:trHeight w:hRule="exact" w:val="1227"/>
        </w:trPr>
        <w:tc>
          <w:tcPr>
            <w:tcW w:w="2240" w:type="dxa"/>
            <w:tcBorders>
              <w:top w:val="single" w:sz="5" w:space="0" w:color="000000"/>
              <w:left w:val="single" w:sz="5" w:space="0" w:color="000000"/>
              <w:bottom w:val="single" w:sz="5" w:space="0" w:color="000000"/>
              <w:right w:val="single" w:sz="5" w:space="0" w:color="000000"/>
            </w:tcBorders>
          </w:tcPr>
          <w:p w:rsidR="004408BD" w:rsidRPr="00536964" w:rsidRDefault="004408BD" w:rsidP="00113146">
            <w:pPr>
              <w:spacing w:before="2" w:line="360" w:lineRule="auto"/>
              <w:ind w:left="153" w:right="669" w:hanging="50"/>
              <w:jc w:val="both"/>
              <w:rPr>
                <w:rFonts w:ascii="Calibri" w:eastAsia="Times New Roman" w:hAnsi="Calibri" w:cs="Calibri"/>
                <w:spacing w:val="1"/>
                <w:w w:val="105"/>
              </w:rPr>
            </w:pPr>
            <w:r w:rsidRPr="00536964">
              <w:rPr>
                <w:rFonts w:ascii="Calibri" w:eastAsia="Times New Roman" w:hAnsi="Calibri" w:cs="Calibri"/>
                <w:spacing w:val="1"/>
                <w:w w:val="95"/>
              </w:rPr>
              <w:t>T</w:t>
            </w:r>
            <w:r w:rsidRPr="00536964">
              <w:rPr>
                <w:rFonts w:ascii="Calibri" w:eastAsia="Times New Roman" w:hAnsi="Calibri" w:cs="Calibri"/>
                <w:w w:val="95"/>
              </w:rPr>
              <w:t>i</w:t>
            </w:r>
            <w:r w:rsidRPr="00536964">
              <w:rPr>
                <w:rFonts w:ascii="Calibri" w:eastAsia="Times New Roman" w:hAnsi="Calibri" w:cs="Calibri"/>
                <w:spacing w:val="2"/>
                <w:w w:val="95"/>
              </w:rPr>
              <w:t>m</w:t>
            </w:r>
            <w:r w:rsidRPr="00536964">
              <w:rPr>
                <w:rFonts w:ascii="Calibri" w:eastAsia="Times New Roman" w:hAnsi="Calibri" w:cs="Calibri"/>
                <w:w w:val="95"/>
              </w:rPr>
              <w:t>e</w:t>
            </w:r>
            <w:ins w:id="433" w:author="intel" w:date="2017-07-31T22:23:00Z">
              <w:r w:rsidR="008663E2">
                <w:rPr>
                  <w:rFonts w:ascii="Calibri" w:eastAsia="Times New Roman" w:hAnsi="Calibri" w:cs="Calibri"/>
                  <w:w w:val="95"/>
                </w:rPr>
                <w:t xml:space="preserve"> </w:t>
              </w:r>
            </w:ins>
            <w:r w:rsidRPr="00536964">
              <w:rPr>
                <w:rFonts w:ascii="Calibri" w:eastAsia="Times New Roman" w:hAnsi="Calibri" w:cs="Calibri"/>
                <w:w w:val="95"/>
              </w:rPr>
              <w:t>s</w:t>
            </w:r>
            <w:r w:rsidRPr="00536964">
              <w:rPr>
                <w:rFonts w:ascii="Calibri" w:eastAsia="Times New Roman" w:hAnsi="Calibri" w:cs="Calibri"/>
                <w:w w:val="82"/>
              </w:rPr>
              <w:t>i</w:t>
            </w:r>
            <w:r w:rsidRPr="00536964">
              <w:rPr>
                <w:rFonts w:ascii="Calibri" w:eastAsia="Times New Roman" w:hAnsi="Calibri" w:cs="Calibri"/>
                <w:spacing w:val="-1"/>
                <w:w w:val="105"/>
              </w:rPr>
              <w:t>n</w:t>
            </w:r>
            <w:r w:rsidRPr="00536964">
              <w:rPr>
                <w:rFonts w:ascii="Calibri" w:eastAsia="Times New Roman" w:hAnsi="Calibri" w:cs="Calibri"/>
                <w:w w:val="95"/>
              </w:rPr>
              <w:t>c</w:t>
            </w:r>
            <w:r w:rsidRPr="00536964">
              <w:rPr>
                <w:rFonts w:ascii="Calibri" w:eastAsia="Times New Roman" w:hAnsi="Calibri" w:cs="Calibri"/>
                <w:w w:val="112"/>
              </w:rPr>
              <w:t xml:space="preserve">e </w:t>
            </w:r>
            <w:r w:rsidRPr="00536964">
              <w:rPr>
                <w:rFonts w:ascii="Calibri" w:eastAsia="Times New Roman" w:hAnsi="Calibri" w:cs="Calibri"/>
                <w:w w:val="78"/>
              </w:rPr>
              <w:t>V</w:t>
            </w:r>
            <w:r w:rsidRPr="00536964">
              <w:rPr>
                <w:rFonts w:ascii="Calibri" w:eastAsia="Times New Roman" w:hAnsi="Calibri" w:cs="Calibri"/>
                <w:w w:val="108"/>
              </w:rPr>
              <w:t>a</w:t>
            </w:r>
            <w:r w:rsidRPr="00536964">
              <w:rPr>
                <w:rFonts w:ascii="Calibri" w:eastAsia="Times New Roman" w:hAnsi="Calibri" w:cs="Calibri"/>
                <w:w w:val="95"/>
              </w:rPr>
              <w:t>cc</w:t>
            </w:r>
            <w:r w:rsidRPr="00536964">
              <w:rPr>
                <w:rFonts w:ascii="Calibri" w:eastAsia="Times New Roman" w:hAnsi="Calibri" w:cs="Calibri"/>
                <w:w w:val="82"/>
              </w:rPr>
              <w:t>i</w:t>
            </w:r>
            <w:r w:rsidRPr="00536964">
              <w:rPr>
                <w:rFonts w:ascii="Calibri" w:eastAsia="Times New Roman" w:hAnsi="Calibri" w:cs="Calibri"/>
                <w:spacing w:val="-1"/>
                <w:w w:val="105"/>
              </w:rPr>
              <w:t>n</w:t>
            </w:r>
            <w:r w:rsidRPr="00536964">
              <w:rPr>
                <w:rFonts w:ascii="Calibri" w:eastAsia="Times New Roman" w:hAnsi="Calibri" w:cs="Calibri"/>
                <w:w w:val="108"/>
              </w:rPr>
              <w:t>a</w:t>
            </w:r>
            <w:r w:rsidRPr="00536964">
              <w:rPr>
                <w:rFonts w:ascii="Calibri" w:eastAsia="Times New Roman" w:hAnsi="Calibri" w:cs="Calibri"/>
                <w:spacing w:val="1"/>
                <w:w w:val="121"/>
              </w:rPr>
              <w:t>t</w:t>
            </w:r>
            <w:r w:rsidRPr="00536964">
              <w:rPr>
                <w:rFonts w:ascii="Calibri" w:eastAsia="Times New Roman" w:hAnsi="Calibri" w:cs="Calibri"/>
                <w:spacing w:val="-3"/>
                <w:w w:val="82"/>
              </w:rPr>
              <w:t>i</w:t>
            </w:r>
            <w:r w:rsidRPr="00536964">
              <w:rPr>
                <w:rFonts w:ascii="Calibri" w:eastAsia="Times New Roman" w:hAnsi="Calibri" w:cs="Calibri"/>
                <w:spacing w:val="1"/>
                <w:w w:val="105"/>
              </w:rPr>
              <w:t>on</w:t>
            </w:r>
          </w:p>
          <w:p w:rsidR="004408BD" w:rsidRPr="00536964" w:rsidRDefault="004408BD" w:rsidP="00113146">
            <w:pPr>
              <w:spacing w:before="2" w:line="360" w:lineRule="auto"/>
              <w:ind w:left="153" w:right="669" w:hanging="50"/>
              <w:jc w:val="both"/>
              <w:rPr>
                <w:rFonts w:ascii="Calibri" w:hAnsi="Calibri" w:cs="Calibri"/>
              </w:rPr>
            </w:pPr>
            <w:r w:rsidRPr="00536964">
              <w:rPr>
                <w:rFonts w:ascii="Calibri" w:eastAsia="Times New Roman" w:hAnsi="Calibri" w:cs="Calibri"/>
              </w:rPr>
              <w:t>(</w:t>
            </w:r>
            <w:r w:rsidRPr="00536964">
              <w:rPr>
                <w:rFonts w:ascii="Calibri" w:eastAsia="Times New Roman" w:hAnsi="Calibri" w:cs="Calibri"/>
                <w:spacing w:val="-1"/>
              </w:rPr>
              <w:t>d</w:t>
            </w:r>
            <w:r w:rsidRPr="00536964">
              <w:rPr>
                <w:rFonts w:ascii="Calibri" w:eastAsia="Times New Roman" w:hAnsi="Calibri" w:cs="Calibri"/>
              </w:rPr>
              <w:t>a</w:t>
            </w:r>
            <w:r w:rsidRPr="00536964">
              <w:rPr>
                <w:rFonts w:ascii="Calibri" w:eastAsia="Times New Roman" w:hAnsi="Calibri" w:cs="Calibri"/>
                <w:spacing w:val="1"/>
              </w:rPr>
              <w:t>y</w:t>
            </w:r>
            <w:r w:rsidRPr="00536964">
              <w:rPr>
                <w:rFonts w:ascii="Calibri" w:eastAsia="Times New Roman" w:hAnsi="Calibri" w:cs="Calibri"/>
              </w:rPr>
              <w:t>s)</w:t>
            </w:r>
          </w:p>
        </w:tc>
        <w:tc>
          <w:tcPr>
            <w:tcW w:w="1590" w:type="dxa"/>
            <w:tcBorders>
              <w:top w:val="single" w:sz="5" w:space="0" w:color="000000"/>
              <w:left w:val="single" w:sz="5" w:space="0" w:color="000000"/>
              <w:bottom w:val="single" w:sz="5" w:space="0" w:color="000000"/>
              <w:right w:val="single" w:sz="5" w:space="0" w:color="000000"/>
            </w:tcBorders>
          </w:tcPr>
          <w:p w:rsidR="004408BD" w:rsidRPr="00536964" w:rsidRDefault="004408BD" w:rsidP="00113146">
            <w:pPr>
              <w:spacing w:before="2" w:line="360" w:lineRule="auto"/>
              <w:ind w:left="102"/>
              <w:jc w:val="both"/>
              <w:rPr>
                <w:rFonts w:ascii="Calibri" w:hAnsi="Calibri" w:cs="Calibri"/>
              </w:rPr>
            </w:pPr>
            <w:r w:rsidRPr="00536964">
              <w:rPr>
                <w:rFonts w:ascii="Calibri" w:eastAsia="Times New Roman" w:hAnsi="Calibri" w:cs="Calibri"/>
                <w:w w:val="91"/>
              </w:rPr>
              <w:t>O</w:t>
            </w:r>
            <w:r w:rsidRPr="00536964">
              <w:rPr>
                <w:rFonts w:ascii="Calibri" w:eastAsia="Times New Roman" w:hAnsi="Calibri" w:cs="Calibri"/>
                <w:spacing w:val="-1"/>
                <w:w w:val="105"/>
              </w:rPr>
              <w:t>b</w:t>
            </w:r>
            <w:r w:rsidRPr="00536964">
              <w:rPr>
                <w:rFonts w:ascii="Calibri" w:eastAsia="Times New Roman" w:hAnsi="Calibri" w:cs="Calibri"/>
              </w:rPr>
              <w:t>s</w:t>
            </w:r>
            <w:r w:rsidRPr="00536964">
              <w:rPr>
                <w:rFonts w:ascii="Calibri" w:eastAsia="Times New Roman" w:hAnsi="Calibri" w:cs="Calibri"/>
                <w:spacing w:val="1"/>
                <w:w w:val="112"/>
              </w:rPr>
              <w:t>e</w:t>
            </w:r>
            <w:r w:rsidRPr="00536964">
              <w:rPr>
                <w:rFonts w:ascii="Calibri" w:eastAsia="Times New Roman" w:hAnsi="Calibri" w:cs="Calibri"/>
                <w:w w:val="104"/>
              </w:rPr>
              <w:t>r</w:t>
            </w:r>
            <w:r w:rsidRPr="00536964">
              <w:rPr>
                <w:rFonts w:ascii="Calibri" w:eastAsia="Times New Roman" w:hAnsi="Calibri" w:cs="Calibri"/>
                <w:spacing w:val="-1"/>
                <w:w w:val="90"/>
              </w:rPr>
              <w:t>v</w:t>
            </w:r>
            <w:r w:rsidRPr="00536964">
              <w:rPr>
                <w:rFonts w:ascii="Calibri" w:eastAsia="Times New Roman" w:hAnsi="Calibri" w:cs="Calibri"/>
                <w:spacing w:val="1"/>
                <w:w w:val="112"/>
              </w:rPr>
              <w:t>e</w:t>
            </w:r>
            <w:r w:rsidRPr="00536964">
              <w:rPr>
                <w:rFonts w:ascii="Calibri" w:eastAsia="Times New Roman" w:hAnsi="Calibri" w:cs="Calibri"/>
                <w:w w:val="105"/>
              </w:rPr>
              <w:t>d</w:t>
            </w:r>
          </w:p>
          <w:p w:rsidR="004408BD" w:rsidRPr="00536964" w:rsidRDefault="004408BD" w:rsidP="00113146">
            <w:pPr>
              <w:spacing w:line="360" w:lineRule="auto"/>
              <w:ind w:left="102"/>
              <w:jc w:val="both"/>
              <w:rPr>
                <w:rFonts w:ascii="Calibri" w:hAnsi="Calibri" w:cs="Calibri"/>
              </w:rPr>
            </w:pPr>
            <w:r w:rsidRPr="00536964">
              <w:rPr>
                <w:rFonts w:ascii="Calibri" w:eastAsia="Times New Roman" w:hAnsi="Calibri" w:cs="Calibri"/>
                <w:position w:val="-1"/>
              </w:rPr>
              <w:t>(</w:t>
            </w:r>
            <w:r w:rsidRPr="00536964">
              <w:rPr>
                <w:rFonts w:ascii="Calibri" w:eastAsia="Times New Roman" w:hAnsi="Calibri" w:cs="Calibri"/>
                <w:spacing w:val="1"/>
                <w:position w:val="-1"/>
              </w:rPr>
              <w:t>1</w:t>
            </w:r>
            <w:r w:rsidRPr="00536964">
              <w:rPr>
                <w:rFonts w:ascii="Calibri" w:eastAsia="Times New Roman" w:hAnsi="Calibri" w:cs="Calibri"/>
                <w:spacing w:val="1"/>
                <w:position w:val="10"/>
              </w:rPr>
              <w:t>s</w:t>
            </w:r>
            <w:r w:rsidRPr="00536964">
              <w:rPr>
                <w:rFonts w:ascii="Calibri" w:eastAsia="Times New Roman" w:hAnsi="Calibri" w:cs="Calibri"/>
                <w:position w:val="10"/>
              </w:rPr>
              <w:t>t</w:t>
            </w:r>
            <w:r w:rsidRPr="00536964">
              <w:rPr>
                <w:rFonts w:ascii="Calibri" w:eastAsia="Times New Roman" w:hAnsi="Calibri" w:cs="Calibri"/>
                <w:spacing w:val="-1"/>
                <w:w w:val="90"/>
                <w:position w:val="-1"/>
              </w:rPr>
              <w:t>y</w:t>
            </w:r>
            <w:r w:rsidRPr="00536964">
              <w:rPr>
                <w:rFonts w:ascii="Calibri" w:eastAsia="Times New Roman" w:hAnsi="Calibri" w:cs="Calibri"/>
                <w:spacing w:val="1"/>
                <w:w w:val="112"/>
                <w:position w:val="-1"/>
              </w:rPr>
              <w:t>e</w:t>
            </w:r>
            <w:r w:rsidRPr="00536964">
              <w:rPr>
                <w:rFonts w:ascii="Calibri" w:eastAsia="Times New Roman" w:hAnsi="Calibri" w:cs="Calibri"/>
                <w:w w:val="108"/>
                <w:position w:val="-1"/>
              </w:rPr>
              <w:t>a</w:t>
            </w:r>
            <w:r w:rsidRPr="00536964">
              <w:rPr>
                <w:rFonts w:ascii="Calibri" w:eastAsia="Times New Roman" w:hAnsi="Calibri" w:cs="Calibri"/>
                <w:w w:val="104"/>
                <w:position w:val="-1"/>
              </w:rPr>
              <w:t>r</w:t>
            </w:r>
            <w:r w:rsidRPr="00536964">
              <w:rPr>
                <w:rFonts w:ascii="Calibri" w:eastAsia="Times New Roman" w:hAnsi="Calibri" w:cs="Calibri"/>
                <w:w w:val="91"/>
                <w:position w:val="-1"/>
              </w:rPr>
              <w:t>)</w:t>
            </w:r>
          </w:p>
        </w:tc>
        <w:tc>
          <w:tcPr>
            <w:tcW w:w="1915" w:type="dxa"/>
            <w:tcBorders>
              <w:top w:val="single" w:sz="5" w:space="0" w:color="000000"/>
              <w:left w:val="single" w:sz="5" w:space="0" w:color="000000"/>
              <w:bottom w:val="single" w:sz="5" w:space="0" w:color="000000"/>
              <w:right w:val="single" w:sz="5" w:space="0" w:color="000000"/>
            </w:tcBorders>
          </w:tcPr>
          <w:p w:rsidR="004408BD" w:rsidRPr="00536964" w:rsidRDefault="004408BD" w:rsidP="00113146">
            <w:pPr>
              <w:spacing w:before="2" w:line="360" w:lineRule="auto"/>
              <w:ind w:left="102"/>
              <w:jc w:val="both"/>
              <w:rPr>
                <w:rFonts w:ascii="Calibri" w:hAnsi="Calibri" w:cs="Calibri"/>
              </w:rPr>
            </w:pPr>
            <w:r w:rsidRPr="00536964">
              <w:rPr>
                <w:rFonts w:ascii="Calibri" w:eastAsia="Times New Roman" w:hAnsi="Calibri" w:cs="Calibri"/>
                <w:w w:val="80"/>
              </w:rPr>
              <w:t>E</w:t>
            </w:r>
            <w:r w:rsidRPr="00536964">
              <w:rPr>
                <w:rFonts w:ascii="Calibri" w:eastAsia="Times New Roman" w:hAnsi="Calibri" w:cs="Calibri"/>
                <w:spacing w:val="1"/>
                <w:w w:val="86"/>
              </w:rPr>
              <w:t>x</w:t>
            </w:r>
            <w:r w:rsidRPr="00536964">
              <w:rPr>
                <w:rFonts w:ascii="Calibri" w:eastAsia="Times New Roman" w:hAnsi="Calibri" w:cs="Calibri"/>
                <w:spacing w:val="-1"/>
                <w:w w:val="105"/>
              </w:rPr>
              <w:t>p</w:t>
            </w:r>
            <w:r w:rsidRPr="00536964">
              <w:rPr>
                <w:rFonts w:ascii="Calibri" w:eastAsia="Times New Roman" w:hAnsi="Calibri" w:cs="Calibri"/>
                <w:spacing w:val="1"/>
                <w:w w:val="112"/>
              </w:rPr>
              <w:t>e</w:t>
            </w:r>
            <w:r w:rsidRPr="00536964">
              <w:rPr>
                <w:rFonts w:ascii="Calibri" w:eastAsia="Times New Roman" w:hAnsi="Calibri" w:cs="Calibri"/>
                <w:w w:val="95"/>
              </w:rPr>
              <w:t>c</w:t>
            </w:r>
            <w:r w:rsidRPr="00536964">
              <w:rPr>
                <w:rFonts w:ascii="Calibri" w:eastAsia="Times New Roman" w:hAnsi="Calibri" w:cs="Calibri"/>
                <w:spacing w:val="-2"/>
                <w:w w:val="121"/>
              </w:rPr>
              <w:t>t</w:t>
            </w:r>
            <w:r w:rsidRPr="00536964">
              <w:rPr>
                <w:rFonts w:ascii="Calibri" w:eastAsia="Times New Roman" w:hAnsi="Calibri" w:cs="Calibri"/>
                <w:spacing w:val="1"/>
                <w:w w:val="112"/>
              </w:rPr>
              <w:t>e</w:t>
            </w:r>
            <w:r w:rsidRPr="00536964">
              <w:rPr>
                <w:rFonts w:ascii="Calibri" w:eastAsia="Times New Roman" w:hAnsi="Calibri" w:cs="Calibri"/>
                <w:w w:val="105"/>
              </w:rPr>
              <w:t>d</w:t>
            </w:r>
          </w:p>
        </w:tc>
        <w:tc>
          <w:tcPr>
            <w:tcW w:w="1915" w:type="dxa"/>
            <w:tcBorders>
              <w:top w:val="single" w:sz="5" w:space="0" w:color="000000"/>
              <w:left w:val="single" w:sz="5" w:space="0" w:color="000000"/>
              <w:bottom w:val="single" w:sz="5" w:space="0" w:color="000000"/>
              <w:right w:val="single" w:sz="5" w:space="0" w:color="000000"/>
            </w:tcBorders>
          </w:tcPr>
          <w:p w:rsidR="004408BD" w:rsidRPr="00536964" w:rsidRDefault="004408BD" w:rsidP="00113146">
            <w:pPr>
              <w:spacing w:line="360" w:lineRule="auto"/>
              <w:ind w:left="102"/>
              <w:jc w:val="both"/>
              <w:rPr>
                <w:rFonts w:ascii="Calibri" w:hAnsi="Calibri" w:cs="Calibri"/>
              </w:rPr>
            </w:pPr>
            <w:r w:rsidRPr="00536964">
              <w:rPr>
                <w:rFonts w:ascii="Calibri" w:eastAsia="Times New Roman" w:hAnsi="Calibri" w:cs="Calibri"/>
              </w:rPr>
              <w:t>O</w:t>
            </w:r>
            <w:r w:rsidRPr="00536964">
              <w:rPr>
                <w:rFonts w:ascii="Calibri" w:eastAsia="Times New Roman" w:hAnsi="Calibri" w:cs="Calibri"/>
                <w:spacing w:val="-1"/>
              </w:rPr>
              <w:t>b</w:t>
            </w:r>
            <w:r w:rsidRPr="00536964">
              <w:rPr>
                <w:rFonts w:ascii="Calibri" w:eastAsia="Times New Roman" w:hAnsi="Calibri" w:cs="Calibri"/>
              </w:rPr>
              <w:t>s</w:t>
            </w:r>
            <w:r w:rsidRPr="00536964">
              <w:rPr>
                <w:rFonts w:ascii="Calibri" w:eastAsia="Times New Roman" w:hAnsi="Calibri" w:cs="Calibri"/>
                <w:spacing w:val="1"/>
              </w:rPr>
              <w:t>e</w:t>
            </w:r>
            <w:r w:rsidRPr="00536964">
              <w:rPr>
                <w:rFonts w:ascii="Calibri" w:eastAsia="Times New Roman" w:hAnsi="Calibri" w:cs="Calibri"/>
              </w:rPr>
              <w:t>r</w:t>
            </w:r>
            <w:r w:rsidRPr="00536964">
              <w:rPr>
                <w:rFonts w:ascii="Calibri" w:eastAsia="Times New Roman" w:hAnsi="Calibri" w:cs="Calibri"/>
                <w:spacing w:val="-1"/>
              </w:rPr>
              <w:t>v</w:t>
            </w:r>
            <w:r w:rsidRPr="00536964">
              <w:rPr>
                <w:rFonts w:ascii="Calibri" w:eastAsia="Times New Roman" w:hAnsi="Calibri" w:cs="Calibri"/>
                <w:spacing w:val="1"/>
              </w:rPr>
              <w:t>e</w:t>
            </w:r>
            <w:r w:rsidRPr="00536964">
              <w:rPr>
                <w:rFonts w:ascii="Calibri" w:eastAsia="Times New Roman" w:hAnsi="Calibri" w:cs="Calibri"/>
              </w:rPr>
              <w:t>d</w:t>
            </w:r>
            <w:r w:rsidRPr="00536964">
              <w:rPr>
                <w:rFonts w:ascii="Calibri" w:eastAsia="Times New Roman" w:hAnsi="Calibri" w:cs="Calibri"/>
                <w:spacing w:val="-2"/>
                <w:w w:val="91"/>
              </w:rPr>
              <w:t>(</w:t>
            </w:r>
            <w:r w:rsidRPr="00536964">
              <w:rPr>
                <w:rFonts w:ascii="Calibri" w:eastAsia="Times New Roman" w:hAnsi="Calibri" w:cs="Calibri"/>
                <w:spacing w:val="1"/>
                <w:w w:val="101"/>
              </w:rPr>
              <w:t>2</w:t>
            </w:r>
            <w:r w:rsidRPr="00536964">
              <w:rPr>
                <w:rFonts w:ascii="Calibri" w:eastAsia="Times New Roman" w:hAnsi="Calibri" w:cs="Calibri"/>
                <w:spacing w:val="-1"/>
                <w:w w:val="104"/>
                <w:position w:val="10"/>
              </w:rPr>
              <w:t>n</w:t>
            </w:r>
            <w:r w:rsidRPr="00536964">
              <w:rPr>
                <w:rFonts w:ascii="Calibri" w:eastAsia="Times New Roman" w:hAnsi="Calibri" w:cs="Calibri"/>
                <w:w w:val="104"/>
                <w:position w:val="10"/>
              </w:rPr>
              <w:t>d</w:t>
            </w:r>
          </w:p>
          <w:p w:rsidR="004408BD" w:rsidRPr="00536964" w:rsidRDefault="004408BD" w:rsidP="00113146">
            <w:pPr>
              <w:spacing w:before="13" w:line="360" w:lineRule="auto"/>
              <w:ind w:left="102"/>
              <w:jc w:val="both"/>
              <w:rPr>
                <w:rFonts w:ascii="Calibri" w:hAnsi="Calibri" w:cs="Calibri"/>
              </w:rPr>
            </w:pPr>
            <w:r w:rsidRPr="00536964">
              <w:rPr>
                <w:rFonts w:ascii="Calibri" w:eastAsia="Times New Roman" w:hAnsi="Calibri" w:cs="Calibri"/>
                <w:spacing w:val="1"/>
                <w:w w:val="90"/>
              </w:rPr>
              <w:t>y</w:t>
            </w:r>
            <w:r w:rsidRPr="00536964">
              <w:rPr>
                <w:rFonts w:ascii="Calibri" w:eastAsia="Times New Roman" w:hAnsi="Calibri" w:cs="Calibri"/>
                <w:spacing w:val="1"/>
                <w:w w:val="112"/>
              </w:rPr>
              <w:t>e</w:t>
            </w:r>
            <w:r w:rsidRPr="00536964">
              <w:rPr>
                <w:rFonts w:ascii="Calibri" w:eastAsia="Times New Roman" w:hAnsi="Calibri" w:cs="Calibri"/>
                <w:w w:val="108"/>
              </w:rPr>
              <w:t>a</w:t>
            </w:r>
            <w:r w:rsidRPr="00536964">
              <w:rPr>
                <w:rFonts w:ascii="Calibri" w:eastAsia="Times New Roman" w:hAnsi="Calibri" w:cs="Calibri"/>
                <w:w w:val="104"/>
              </w:rPr>
              <w:t>r</w:t>
            </w:r>
            <w:r w:rsidRPr="00536964">
              <w:rPr>
                <w:rFonts w:ascii="Calibri" w:eastAsia="Times New Roman" w:hAnsi="Calibri" w:cs="Calibri"/>
                <w:w w:val="91"/>
              </w:rPr>
              <w:t>)</w:t>
            </w:r>
          </w:p>
        </w:tc>
        <w:tc>
          <w:tcPr>
            <w:tcW w:w="1915" w:type="dxa"/>
            <w:tcBorders>
              <w:top w:val="single" w:sz="5" w:space="0" w:color="000000"/>
              <w:left w:val="single" w:sz="5" w:space="0" w:color="000000"/>
              <w:bottom w:val="single" w:sz="5" w:space="0" w:color="000000"/>
              <w:right w:val="single" w:sz="5" w:space="0" w:color="000000"/>
            </w:tcBorders>
          </w:tcPr>
          <w:p w:rsidR="004408BD" w:rsidRPr="00536964" w:rsidRDefault="004408BD" w:rsidP="00113146">
            <w:pPr>
              <w:spacing w:before="2" w:line="360" w:lineRule="auto"/>
              <w:ind w:left="102"/>
              <w:jc w:val="both"/>
              <w:rPr>
                <w:rFonts w:ascii="Calibri" w:hAnsi="Calibri" w:cs="Calibri"/>
              </w:rPr>
            </w:pPr>
            <w:r w:rsidRPr="00536964">
              <w:rPr>
                <w:rFonts w:ascii="Calibri" w:eastAsia="Times New Roman" w:hAnsi="Calibri" w:cs="Calibri"/>
                <w:w w:val="80"/>
              </w:rPr>
              <w:t>E</w:t>
            </w:r>
            <w:r w:rsidRPr="00536964">
              <w:rPr>
                <w:rFonts w:ascii="Calibri" w:eastAsia="Times New Roman" w:hAnsi="Calibri" w:cs="Calibri"/>
                <w:spacing w:val="1"/>
                <w:w w:val="86"/>
              </w:rPr>
              <w:t>x</w:t>
            </w:r>
            <w:r w:rsidRPr="00536964">
              <w:rPr>
                <w:rFonts w:ascii="Calibri" w:eastAsia="Times New Roman" w:hAnsi="Calibri" w:cs="Calibri"/>
                <w:spacing w:val="-1"/>
                <w:w w:val="105"/>
              </w:rPr>
              <w:t>p</w:t>
            </w:r>
            <w:r w:rsidRPr="00536964">
              <w:rPr>
                <w:rFonts w:ascii="Calibri" w:eastAsia="Times New Roman" w:hAnsi="Calibri" w:cs="Calibri"/>
                <w:spacing w:val="1"/>
                <w:w w:val="112"/>
              </w:rPr>
              <w:t>e</w:t>
            </w:r>
            <w:r w:rsidRPr="00536964">
              <w:rPr>
                <w:rFonts w:ascii="Calibri" w:eastAsia="Times New Roman" w:hAnsi="Calibri" w:cs="Calibri"/>
                <w:w w:val="95"/>
              </w:rPr>
              <w:t>c</w:t>
            </w:r>
            <w:r w:rsidRPr="00536964">
              <w:rPr>
                <w:rFonts w:ascii="Calibri" w:eastAsia="Times New Roman" w:hAnsi="Calibri" w:cs="Calibri"/>
                <w:spacing w:val="-2"/>
                <w:w w:val="121"/>
              </w:rPr>
              <w:t>t</w:t>
            </w:r>
            <w:r w:rsidRPr="00536964">
              <w:rPr>
                <w:rFonts w:ascii="Calibri" w:eastAsia="Times New Roman" w:hAnsi="Calibri" w:cs="Calibri"/>
                <w:spacing w:val="1"/>
                <w:w w:val="112"/>
              </w:rPr>
              <w:t>e</w:t>
            </w:r>
            <w:r w:rsidRPr="00536964">
              <w:rPr>
                <w:rFonts w:ascii="Calibri" w:eastAsia="Times New Roman" w:hAnsi="Calibri" w:cs="Calibri"/>
                <w:w w:val="105"/>
              </w:rPr>
              <w:t>d</w:t>
            </w:r>
          </w:p>
        </w:tc>
      </w:tr>
      <w:tr w:rsidR="004408BD" w:rsidRPr="00536964" w:rsidTr="00C0535C">
        <w:trPr>
          <w:trHeight w:hRule="exact" w:val="278"/>
        </w:trPr>
        <w:tc>
          <w:tcPr>
            <w:tcW w:w="2240" w:type="dxa"/>
            <w:tcBorders>
              <w:top w:val="single" w:sz="5" w:space="0" w:color="000000"/>
              <w:left w:val="single" w:sz="5" w:space="0" w:color="000000"/>
              <w:bottom w:val="single" w:sz="5" w:space="0" w:color="000000"/>
              <w:right w:val="single" w:sz="5" w:space="0" w:color="000000"/>
            </w:tcBorders>
          </w:tcPr>
          <w:p w:rsidR="004408BD" w:rsidRPr="00536964" w:rsidRDefault="004408BD" w:rsidP="00113146">
            <w:pPr>
              <w:spacing w:line="360" w:lineRule="auto"/>
              <w:ind w:right="101"/>
              <w:jc w:val="both"/>
              <w:rPr>
                <w:rFonts w:ascii="Calibri" w:hAnsi="Calibri" w:cs="Calibri"/>
              </w:rPr>
            </w:pPr>
            <w:r w:rsidRPr="00536964">
              <w:rPr>
                <w:rFonts w:ascii="Calibri" w:eastAsia="Times New Roman" w:hAnsi="Calibri" w:cs="Calibri"/>
                <w:w w:val="101"/>
              </w:rPr>
              <w:t>Less than 1 day</w:t>
            </w:r>
          </w:p>
        </w:tc>
        <w:tc>
          <w:tcPr>
            <w:tcW w:w="1590" w:type="dxa"/>
            <w:tcBorders>
              <w:top w:val="single" w:sz="5" w:space="0" w:color="000000"/>
              <w:left w:val="single" w:sz="5" w:space="0" w:color="000000"/>
              <w:bottom w:val="single" w:sz="5" w:space="0" w:color="000000"/>
              <w:right w:val="single" w:sz="5" w:space="0" w:color="000000"/>
            </w:tcBorders>
          </w:tcPr>
          <w:p w:rsidR="004408BD" w:rsidRPr="00536964" w:rsidRDefault="004408BD" w:rsidP="00113146">
            <w:pPr>
              <w:spacing w:line="360" w:lineRule="auto"/>
              <w:ind w:right="101"/>
              <w:jc w:val="both"/>
              <w:rPr>
                <w:rFonts w:ascii="Calibri" w:hAnsi="Calibri" w:cs="Calibri"/>
              </w:rPr>
            </w:pPr>
            <w:r w:rsidRPr="00536964">
              <w:rPr>
                <w:rFonts w:ascii="Calibri" w:eastAsia="Times New Roman" w:hAnsi="Calibri" w:cs="Calibri"/>
                <w:spacing w:val="1"/>
                <w:w w:val="101"/>
              </w:rPr>
              <w:t>1</w:t>
            </w:r>
            <w:r w:rsidRPr="00536964">
              <w:rPr>
                <w:rFonts w:ascii="Calibri" w:eastAsia="Times New Roman" w:hAnsi="Calibri" w:cs="Calibri"/>
                <w:w w:val="101"/>
              </w:rPr>
              <w:t>0</w:t>
            </w:r>
          </w:p>
        </w:tc>
        <w:tc>
          <w:tcPr>
            <w:tcW w:w="1915" w:type="dxa"/>
            <w:tcBorders>
              <w:top w:val="single" w:sz="5" w:space="0" w:color="000000"/>
              <w:left w:val="single" w:sz="5" w:space="0" w:color="000000"/>
              <w:bottom w:val="single" w:sz="5" w:space="0" w:color="000000"/>
              <w:right w:val="single" w:sz="5" w:space="0" w:color="000000"/>
            </w:tcBorders>
          </w:tcPr>
          <w:p w:rsidR="004408BD" w:rsidRPr="00536964" w:rsidRDefault="004408BD" w:rsidP="00113146">
            <w:pPr>
              <w:spacing w:line="360" w:lineRule="auto"/>
              <w:ind w:right="101"/>
              <w:jc w:val="both"/>
              <w:rPr>
                <w:rFonts w:ascii="Calibri" w:hAnsi="Calibri" w:cs="Calibri"/>
              </w:rPr>
            </w:pPr>
            <w:r w:rsidRPr="00536964">
              <w:rPr>
                <w:rFonts w:ascii="Calibri" w:eastAsia="Times New Roman" w:hAnsi="Calibri" w:cs="Calibri"/>
                <w:spacing w:val="1"/>
                <w:w w:val="101"/>
              </w:rPr>
              <w:t>54</w:t>
            </w:r>
            <w:r w:rsidRPr="00536964">
              <w:rPr>
                <w:rFonts w:ascii="Calibri" w:eastAsia="Times New Roman" w:hAnsi="Calibri" w:cs="Calibri"/>
                <w:spacing w:val="-1"/>
                <w:w w:val="101"/>
              </w:rPr>
              <w:t>.7</w:t>
            </w:r>
          </w:p>
        </w:tc>
        <w:tc>
          <w:tcPr>
            <w:tcW w:w="1915" w:type="dxa"/>
            <w:tcBorders>
              <w:top w:val="single" w:sz="5" w:space="0" w:color="000000"/>
              <w:left w:val="single" w:sz="5" w:space="0" w:color="000000"/>
              <w:bottom w:val="single" w:sz="5" w:space="0" w:color="000000"/>
              <w:right w:val="single" w:sz="5" w:space="0" w:color="000000"/>
            </w:tcBorders>
          </w:tcPr>
          <w:p w:rsidR="004408BD" w:rsidRPr="00536964" w:rsidRDefault="004408BD" w:rsidP="00113146">
            <w:pPr>
              <w:spacing w:line="360" w:lineRule="auto"/>
              <w:ind w:right="101"/>
              <w:jc w:val="both"/>
              <w:rPr>
                <w:rFonts w:ascii="Calibri" w:hAnsi="Calibri" w:cs="Calibri"/>
              </w:rPr>
            </w:pPr>
            <w:r w:rsidRPr="00536964">
              <w:rPr>
                <w:rFonts w:ascii="Calibri" w:eastAsia="Times New Roman" w:hAnsi="Calibri" w:cs="Calibri"/>
                <w:w w:val="101"/>
              </w:rPr>
              <w:t>1</w:t>
            </w:r>
          </w:p>
        </w:tc>
        <w:tc>
          <w:tcPr>
            <w:tcW w:w="1915" w:type="dxa"/>
            <w:tcBorders>
              <w:top w:val="single" w:sz="5" w:space="0" w:color="000000"/>
              <w:left w:val="single" w:sz="5" w:space="0" w:color="000000"/>
              <w:bottom w:val="single" w:sz="5" w:space="0" w:color="000000"/>
              <w:right w:val="single" w:sz="5" w:space="0" w:color="000000"/>
            </w:tcBorders>
          </w:tcPr>
          <w:p w:rsidR="004408BD" w:rsidRPr="00536964" w:rsidRDefault="004408BD" w:rsidP="00113146">
            <w:pPr>
              <w:spacing w:line="360" w:lineRule="auto"/>
              <w:ind w:right="101"/>
              <w:jc w:val="both"/>
              <w:rPr>
                <w:rFonts w:ascii="Calibri" w:hAnsi="Calibri" w:cs="Calibri"/>
              </w:rPr>
            </w:pPr>
            <w:r w:rsidRPr="00536964">
              <w:rPr>
                <w:rFonts w:ascii="Calibri" w:eastAsia="Times New Roman" w:hAnsi="Calibri" w:cs="Calibri"/>
                <w:spacing w:val="1"/>
                <w:w w:val="101"/>
              </w:rPr>
              <w:t>1</w:t>
            </w:r>
            <w:r w:rsidRPr="00536964">
              <w:rPr>
                <w:rFonts w:ascii="Calibri" w:eastAsia="Times New Roman" w:hAnsi="Calibri" w:cs="Calibri"/>
                <w:spacing w:val="-1"/>
                <w:w w:val="101"/>
              </w:rPr>
              <w:t>.</w:t>
            </w:r>
            <w:r w:rsidRPr="00536964">
              <w:rPr>
                <w:rFonts w:ascii="Calibri" w:eastAsia="Times New Roman" w:hAnsi="Calibri" w:cs="Calibri"/>
                <w:spacing w:val="1"/>
                <w:w w:val="101"/>
              </w:rPr>
              <w:t>9</w:t>
            </w:r>
            <w:r w:rsidRPr="00536964">
              <w:rPr>
                <w:rFonts w:ascii="Calibri" w:eastAsia="Times New Roman" w:hAnsi="Calibri" w:cs="Calibri"/>
                <w:w w:val="101"/>
              </w:rPr>
              <w:t>8</w:t>
            </w:r>
          </w:p>
        </w:tc>
      </w:tr>
      <w:tr w:rsidR="004408BD" w:rsidRPr="00536964" w:rsidTr="00C0535C">
        <w:trPr>
          <w:trHeight w:hRule="exact" w:val="278"/>
        </w:trPr>
        <w:tc>
          <w:tcPr>
            <w:tcW w:w="2240" w:type="dxa"/>
            <w:tcBorders>
              <w:top w:val="single" w:sz="5" w:space="0" w:color="000000"/>
              <w:left w:val="single" w:sz="5" w:space="0" w:color="000000"/>
              <w:bottom w:val="single" w:sz="5" w:space="0" w:color="000000"/>
              <w:right w:val="single" w:sz="5" w:space="0" w:color="000000"/>
            </w:tcBorders>
          </w:tcPr>
          <w:p w:rsidR="004408BD" w:rsidRPr="00536964" w:rsidRDefault="004408BD" w:rsidP="00113146">
            <w:pPr>
              <w:spacing w:before="2" w:line="360" w:lineRule="auto"/>
              <w:ind w:right="101"/>
              <w:jc w:val="both"/>
              <w:rPr>
                <w:rFonts w:ascii="Calibri" w:hAnsi="Calibri" w:cs="Calibri"/>
              </w:rPr>
            </w:pPr>
            <w:r w:rsidRPr="00536964">
              <w:rPr>
                <w:rFonts w:ascii="Calibri" w:eastAsia="Times New Roman" w:hAnsi="Calibri" w:cs="Calibri"/>
                <w:w w:val="101"/>
              </w:rPr>
              <w:t>1 day</w:t>
            </w:r>
          </w:p>
        </w:tc>
        <w:tc>
          <w:tcPr>
            <w:tcW w:w="1590" w:type="dxa"/>
            <w:tcBorders>
              <w:top w:val="single" w:sz="5" w:space="0" w:color="000000"/>
              <w:left w:val="single" w:sz="5" w:space="0" w:color="000000"/>
              <w:bottom w:val="single" w:sz="5" w:space="0" w:color="000000"/>
              <w:right w:val="single" w:sz="5" w:space="0" w:color="000000"/>
            </w:tcBorders>
          </w:tcPr>
          <w:p w:rsidR="004408BD" w:rsidRPr="00536964" w:rsidRDefault="004408BD" w:rsidP="00113146">
            <w:pPr>
              <w:spacing w:before="2" w:line="360" w:lineRule="auto"/>
              <w:ind w:right="101"/>
              <w:jc w:val="both"/>
              <w:rPr>
                <w:rFonts w:ascii="Calibri" w:hAnsi="Calibri" w:cs="Calibri"/>
              </w:rPr>
            </w:pPr>
            <w:r w:rsidRPr="00536964">
              <w:rPr>
                <w:rFonts w:ascii="Calibri" w:eastAsia="Times New Roman" w:hAnsi="Calibri" w:cs="Calibri"/>
                <w:spacing w:val="1"/>
                <w:w w:val="101"/>
              </w:rPr>
              <w:t>2</w:t>
            </w:r>
            <w:r w:rsidRPr="00536964">
              <w:rPr>
                <w:rFonts w:ascii="Calibri" w:eastAsia="Times New Roman" w:hAnsi="Calibri" w:cs="Calibri"/>
                <w:w w:val="101"/>
              </w:rPr>
              <w:t>0</w:t>
            </w:r>
          </w:p>
        </w:tc>
        <w:tc>
          <w:tcPr>
            <w:tcW w:w="1915" w:type="dxa"/>
            <w:tcBorders>
              <w:top w:val="single" w:sz="5" w:space="0" w:color="000000"/>
              <w:left w:val="single" w:sz="5" w:space="0" w:color="000000"/>
              <w:bottom w:val="single" w:sz="5" w:space="0" w:color="000000"/>
              <w:right w:val="single" w:sz="5" w:space="0" w:color="000000"/>
            </w:tcBorders>
          </w:tcPr>
          <w:p w:rsidR="004408BD" w:rsidRPr="00536964" w:rsidRDefault="004408BD" w:rsidP="00113146">
            <w:pPr>
              <w:spacing w:before="2" w:line="360" w:lineRule="auto"/>
              <w:ind w:right="101"/>
              <w:jc w:val="both"/>
              <w:rPr>
                <w:rFonts w:ascii="Calibri" w:hAnsi="Calibri" w:cs="Calibri"/>
              </w:rPr>
            </w:pPr>
            <w:r w:rsidRPr="00536964">
              <w:rPr>
                <w:rFonts w:ascii="Calibri" w:eastAsia="Times New Roman" w:hAnsi="Calibri" w:cs="Calibri"/>
                <w:spacing w:val="1"/>
                <w:w w:val="101"/>
              </w:rPr>
              <w:t>1</w:t>
            </w:r>
            <w:r w:rsidRPr="00536964">
              <w:rPr>
                <w:rFonts w:ascii="Calibri" w:eastAsia="Times New Roman" w:hAnsi="Calibri" w:cs="Calibri"/>
                <w:spacing w:val="-1"/>
                <w:w w:val="101"/>
              </w:rPr>
              <w:t>0</w:t>
            </w:r>
            <w:r w:rsidRPr="00536964">
              <w:rPr>
                <w:rFonts w:ascii="Calibri" w:eastAsia="Times New Roman" w:hAnsi="Calibri" w:cs="Calibri"/>
                <w:spacing w:val="1"/>
                <w:w w:val="101"/>
              </w:rPr>
              <w:t>9.3</w:t>
            </w:r>
          </w:p>
        </w:tc>
        <w:tc>
          <w:tcPr>
            <w:tcW w:w="1915" w:type="dxa"/>
            <w:tcBorders>
              <w:top w:val="single" w:sz="5" w:space="0" w:color="000000"/>
              <w:left w:val="single" w:sz="5" w:space="0" w:color="000000"/>
              <w:bottom w:val="single" w:sz="5" w:space="0" w:color="000000"/>
              <w:right w:val="single" w:sz="5" w:space="0" w:color="000000"/>
            </w:tcBorders>
          </w:tcPr>
          <w:p w:rsidR="004408BD" w:rsidRPr="00536964" w:rsidRDefault="004408BD" w:rsidP="00113146">
            <w:pPr>
              <w:spacing w:before="2" w:line="360" w:lineRule="auto"/>
              <w:ind w:right="101"/>
              <w:jc w:val="both"/>
              <w:rPr>
                <w:rFonts w:ascii="Calibri" w:hAnsi="Calibri" w:cs="Calibri"/>
              </w:rPr>
            </w:pPr>
            <w:r w:rsidRPr="00536964">
              <w:rPr>
                <w:rFonts w:ascii="Calibri" w:eastAsia="Times New Roman" w:hAnsi="Calibri" w:cs="Calibri"/>
                <w:w w:val="101"/>
              </w:rPr>
              <w:t>2</w:t>
            </w:r>
          </w:p>
        </w:tc>
        <w:tc>
          <w:tcPr>
            <w:tcW w:w="1915" w:type="dxa"/>
            <w:tcBorders>
              <w:top w:val="single" w:sz="5" w:space="0" w:color="000000"/>
              <w:left w:val="single" w:sz="5" w:space="0" w:color="000000"/>
              <w:bottom w:val="single" w:sz="5" w:space="0" w:color="000000"/>
              <w:right w:val="single" w:sz="5" w:space="0" w:color="000000"/>
            </w:tcBorders>
          </w:tcPr>
          <w:p w:rsidR="004408BD" w:rsidRPr="00536964" w:rsidRDefault="004408BD" w:rsidP="00113146">
            <w:pPr>
              <w:spacing w:before="2" w:line="360" w:lineRule="auto"/>
              <w:ind w:right="101"/>
              <w:jc w:val="both"/>
              <w:rPr>
                <w:rFonts w:ascii="Calibri" w:hAnsi="Calibri" w:cs="Calibri"/>
              </w:rPr>
            </w:pPr>
            <w:r w:rsidRPr="00536964">
              <w:rPr>
                <w:rFonts w:ascii="Calibri" w:eastAsia="Times New Roman" w:hAnsi="Calibri" w:cs="Calibri"/>
                <w:spacing w:val="1"/>
                <w:w w:val="101"/>
              </w:rPr>
              <w:t>3</w:t>
            </w:r>
            <w:r w:rsidRPr="00536964">
              <w:rPr>
                <w:rFonts w:ascii="Calibri" w:eastAsia="Times New Roman" w:hAnsi="Calibri" w:cs="Calibri"/>
                <w:spacing w:val="-1"/>
                <w:w w:val="101"/>
              </w:rPr>
              <w:t>.</w:t>
            </w:r>
            <w:r w:rsidRPr="00536964">
              <w:rPr>
                <w:rFonts w:ascii="Calibri" w:eastAsia="Times New Roman" w:hAnsi="Calibri" w:cs="Calibri"/>
                <w:spacing w:val="1"/>
                <w:w w:val="101"/>
              </w:rPr>
              <w:t>9</w:t>
            </w:r>
            <w:r w:rsidRPr="00536964">
              <w:rPr>
                <w:rFonts w:ascii="Calibri" w:eastAsia="Times New Roman" w:hAnsi="Calibri" w:cs="Calibri"/>
                <w:w w:val="101"/>
              </w:rPr>
              <w:t>6</w:t>
            </w:r>
          </w:p>
        </w:tc>
      </w:tr>
      <w:tr w:rsidR="004408BD" w:rsidRPr="00536964" w:rsidTr="00C0535C">
        <w:trPr>
          <w:trHeight w:hRule="exact" w:val="278"/>
        </w:trPr>
        <w:tc>
          <w:tcPr>
            <w:tcW w:w="2240" w:type="dxa"/>
            <w:tcBorders>
              <w:top w:val="single" w:sz="5" w:space="0" w:color="000000"/>
              <w:left w:val="single" w:sz="5" w:space="0" w:color="000000"/>
              <w:bottom w:val="single" w:sz="5" w:space="0" w:color="000000"/>
              <w:right w:val="single" w:sz="5" w:space="0" w:color="000000"/>
            </w:tcBorders>
          </w:tcPr>
          <w:p w:rsidR="004408BD" w:rsidRPr="00536964" w:rsidRDefault="004408BD" w:rsidP="00113146">
            <w:pPr>
              <w:spacing w:before="2" w:line="360" w:lineRule="auto"/>
              <w:ind w:right="101"/>
              <w:jc w:val="both"/>
              <w:rPr>
                <w:rFonts w:ascii="Calibri" w:hAnsi="Calibri" w:cs="Calibri"/>
              </w:rPr>
            </w:pPr>
            <w:r w:rsidRPr="00536964">
              <w:rPr>
                <w:rFonts w:ascii="Calibri" w:eastAsia="Times New Roman" w:hAnsi="Calibri" w:cs="Calibri"/>
                <w:w w:val="101"/>
              </w:rPr>
              <w:t>2 days</w:t>
            </w:r>
          </w:p>
        </w:tc>
        <w:tc>
          <w:tcPr>
            <w:tcW w:w="1590" w:type="dxa"/>
            <w:tcBorders>
              <w:top w:val="single" w:sz="5" w:space="0" w:color="000000"/>
              <w:left w:val="single" w:sz="5" w:space="0" w:color="000000"/>
              <w:bottom w:val="single" w:sz="5" w:space="0" w:color="000000"/>
              <w:right w:val="single" w:sz="5" w:space="0" w:color="000000"/>
            </w:tcBorders>
          </w:tcPr>
          <w:p w:rsidR="004408BD" w:rsidRPr="00536964" w:rsidRDefault="004408BD" w:rsidP="00113146">
            <w:pPr>
              <w:spacing w:before="2" w:line="360" w:lineRule="auto"/>
              <w:ind w:right="101"/>
              <w:jc w:val="both"/>
              <w:rPr>
                <w:rFonts w:ascii="Calibri" w:hAnsi="Calibri" w:cs="Calibri"/>
              </w:rPr>
            </w:pPr>
            <w:r w:rsidRPr="00536964">
              <w:rPr>
                <w:rFonts w:ascii="Calibri" w:eastAsia="Times New Roman" w:hAnsi="Calibri" w:cs="Calibri"/>
                <w:spacing w:val="1"/>
                <w:w w:val="101"/>
              </w:rPr>
              <w:t>33</w:t>
            </w:r>
          </w:p>
        </w:tc>
        <w:tc>
          <w:tcPr>
            <w:tcW w:w="1915" w:type="dxa"/>
            <w:tcBorders>
              <w:top w:val="single" w:sz="5" w:space="0" w:color="000000"/>
              <w:left w:val="single" w:sz="5" w:space="0" w:color="000000"/>
              <w:bottom w:val="single" w:sz="5" w:space="0" w:color="000000"/>
              <w:right w:val="single" w:sz="5" w:space="0" w:color="000000"/>
            </w:tcBorders>
          </w:tcPr>
          <w:p w:rsidR="004408BD" w:rsidRPr="00536964" w:rsidRDefault="004408BD" w:rsidP="00113146">
            <w:pPr>
              <w:spacing w:before="2" w:line="360" w:lineRule="auto"/>
              <w:ind w:right="101"/>
              <w:jc w:val="both"/>
              <w:rPr>
                <w:rFonts w:ascii="Calibri" w:hAnsi="Calibri" w:cs="Calibri"/>
              </w:rPr>
            </w:pPr>
            <w:r w:rsidRPr="00536964">
              <w:rPr>
                <w:rFonts w:ascii="Calibri" w:eastAsia="Times New Roman" w:hAnsi="Calibri" w:cs="Calibri"/>
                <w:spacing w:val="1"/>
                <w:w w:val="101"/>
              </w:rPr>
              <w:t>1</w:t>
            </w:r>
            <w:r w:rsidRPr="00536964">
              <w:rPr>
                <w:rFonts w:ascii="Calibri" w:eastAsia="Times New Roman" w:hAnsi="Calibri" w:cs="Calibri"/>
                <w:spacing w:val="-1"/>
                <w:w w:val="101"/>
              </w:rPr>
              <w:t>6</w:t>
            </w:r>
            <w:r w:rsidRPr="00536964">
              <w:rPr>
                <w:rFonts w:ascii="Calibri" w:eastAsia="Times New Roman" w:hAnsi="Calibri" w:cs="Calibri"/>
                <w:spacing w:val="1"/>
                <w:w w:val="101"/>
              </w:rPr>
              <w:t>4</w:t>
            </w:r>
          </w:p>
        </w:tc>
        <w:tc>
          <w:tcPr>
            <w:tcW w:w="1915" w:type="dxa"/>
            <w:tcBorders>
              <w:top w:val="single" w:sz="5" w:space="0" w:color="000000"/>
              <w:left w:val="single" w:sz="5" w:space="0" w:color="000000"/>
              <w:bottom w:val="single" w:sz="5" w:space="0" w:color="000000"/>
              <w:right w:val="single" w:sz="5" w:space="0" w:color="000000"/>
            </w:tcBorders>
          </w:tcPr>
          <w:p w:rsidR="004408BD" w:rsidRPr="00536964" w:rsidRDefault="004408BD" w:rsidP="00113146">
            <w:pPr>
              <w:spacing w:before="2" w:line="360" w:lineRule="auto"/>
              <w:ind w:right="101"/>
              <w:jc w:val="both"/>
              <w:rPr>
                <w:rFonts w:ascii="Calibri" w:hAnsi="Calibri" w:cs="Calibri"/>
              </w:rPr>
            </w:pPr>
            <w:r w:rsidRPr="00536964">
              <w:rPr>
                <w:rFonts w:ascii="Calibri" w:eastAsia="Times New Roman" w:hAnsi="Calibri" w:cs="Calibri"/>
                <w:w w:val="101"/>
              </w:rPr>
              <w:t>3</w:t>
            </w:r>
          </w:p>
        </w:tc>
        <w:tc>
          <w:tcPr>
            <w:tcW w:w="1915" w:type="dxa"/>
            <w:tcBorders>
              <w:top w:val="single" w:sz="5" w:space="0" w:color="000000"/>
              <w:left w:val="single" w:sz="5" w:space="0" w:color="000000"/>
              <w:bottom w:val="single" w:sz="5" w:space="0" w:color="000000"/>
              <w:right w:val="single" w:sz="5" w:space="0" w:color="000000"/>
            </w:tcBorders>
          </w:tcPr>
          <w:p w:rsidR="004408BD" w:rsidRPr="00536964" w:rsidRDefault="004408BD" w:rsidP="00113146">
            <w:pPr>
              <w:spacing w:before="2" w:line="360" w:lineRule="auto"/>
              <w:ind w:right="101"/>
              <w:jc w:val="both"/>
              <w:rPr>
                <w:rFonts w:ascii="Calibri" w:hAnsi="Calibri" w:cs="Calibri"/>
              </w:rPr>
            </w:pPr>
            <w:r w:rsidRPr="00536964">
              <w:rPr>
                <w:rFonts w:ascii="Calibri" w:eastAsia="Times New Roman" w:hAnsi="Calibri" w:cs="Calibri"/>
                <w:spacing w:val="1"/>
                <w:w w:val="101"/>
              </w:rPr>
              <w:t>5</w:t>
            </w:r>
            <w:r w:rsidRPr="00536964">
              <w:rPr>
                <w:rFonts w:ascii="Calibri" w:eastAsia="Times New Roman" w:hAnsi="Calibri" w:cs="Calibri"/>
                <w:spacing w:val="-1"/>
                <w:w w:val="101"/>
              </w:rPr>
              <w:t>.</w:t>
            </w:r>
            <w:r w:rsidRPr="00536964">
              <w:rPr>
                <w:rFonts w:ascii="Calibri" w:eastAsia="Times New Roman" w:hAnsi="Calibri" w:cs="Calibri"/>
                <w:spacing w:val="1"/>
                <w:w w:val="101"/>
              </w:rPr>
              <w:t>9</w:t>
            </w:r>
            <w:r w:rsidRPr="00536964">
              <w:rPr>
                <w:rFonts w:ascii="Calibri" w:eastAsia="Times New Roman" w:hAnsi="Calibri" w:cs="Calibri"/>
                <w:w w:val="101"/>
              </w:rPr>
              <w:t>4</w:t>
            </w:r>
          </w:p>
        </w:tc>
      </w:tr>
      <w:tr w:rsidR="004408BD" w:rsidRPr="00536964" w:rsidTr="00C0535C">
        <w:trPr>
          <w:trHeight w:hRule="exact" w:val="281"/>
        </w:trPr>
        <w:tc>
          <w:tcPr>
            <w:tcW w:w="2240" w:type="dxa"/>
            <w:tcBorders>
              <w:top w:val="single" w:sz="5" w:space="0" w:color="000000"/>
              <w:left w:val="single" w:sz="5" w:space="0" w:color="000000"/>
              <w:bottom w:val="single" w:sz="5" w:space="0" w:color="000000"/>
              <w:right w:val="single" w:sz="5" w:space="0" w:color="000000"/>
            </w:tcBorders>
          </w:tcPr>
          <w:p w:rsidR="004408BD" w:rsidRPr="00536964" w:rsidRDefault="004408BD" w:rsidP="00113146">
            <w:pPr>
              <w:spacing w:before="2" w:line="360" w:lineRule="auto"/>
              <w:ind w:right="101"/>
              <w:jc w:val="both"/>
              <w:rPr>
                <w:rFonts w:ascii="Calibri" w:hAnsi="Calibri" w:cs="Calibri"/>
              </w:rPr>
            </w:pPr>
            <w:r w:rsidRPr="00536964">
              <w:rPr>
                <w:rFonts w:ascii="Calibri" w:eastAsia="Times New Roman" w:hAnsi="Calibri" w:cs="Calibri"/>
                <w:w w:val="101"/>
              </w:rPr>
              <w:t>3 days</w:t>
            </w:r>
          </w:p>
        </w:tc>
        <w:tc>
          <w:tcPr>
            <w:tcW w:w="1590" w:type="dxa"/>
            <w:tcBorders>
              <w:top w:val="single" w:sz="5" w:space="0" w:color="000000"/>
              <w:left w:val="single" w:sz="5" w:space="0" w:color="000000"/>
              <w:bottom w:val="single" w:sz="5" w:space="0" w:color="000000"/>
              <w:right w:val="single" w:sz="5" w:space="0" w:color="000000"/>
            </w:tcBorders>
          </w:tcPr>
          <w:p w:rsidR="004408BD" w:rsidRPr="00536964" w:rsidRDefault="004408BD" w:rsidP="00113146">
            <w:pPr>
              <w:spacing w:before="2" w:line="360" w:lineRule="auto"/>
              <w:ind w:right="101"/>
              <w:jc w:val="both"/>
              <w:rPr>
                <w:rFonts w:ascii="Calibri" w:hAnsi="Calibri" w:cs="Calibri"/>
              </w:rPr>
            </w:pPr>
            <w:r w:rsidRPr="00536964">
              <w:rPr>
                <w:rFonts w:ascii="Calibri" w:eastAsia="Times New Roman" w:hAnsi="Calibri" w:cs="Calibri"/>
                <w:spacing w:val="1"/>
                <w:w w:val="101"/>
              </w:rPr>
              <w:t>42</w:t>
            </w:r>
          </w:p>
        </w:tc>
        <w:tc>
          <w:tcPr>
            <w:tcW w:w="1915" w:type="dxa"/>
            <w:tcBorders>
              <w:top w:val="single" w:sz="5" w:space="0" w:color="000000"/>
              <w:left w:val="single" w:sz="5" w:space="0" w:color="000000"/>
              <w:bottom w:val="single" w:sz="5" w:space="0" w:color="000000"/>
              <w:right w:val="single" w:sz="5" w:space="0" w:color="000000"/>
            </w:tcBorders>
          </w:tcPr>
          <w:p w:rsidR="004408BD" w:rsidRPr="00536964" w:rsidRDefault="004408BD" w:rsidP="00113146">
            <w:pPr>
              <w:spacing w:before="2" w:line="360" w:lineRule="auto"/>
              <w:ind w:right="101"/>
              <w:jc w:val="both"/>
              <w:rPr>
                <w:rFonts w:ascii="Calibri" w:hAnsi="Calibri" w:cs="Calibri"/>
              </w:rPr>
            </w:pPr>
            <w:r w:rsidRPr="00536964">
              <w:rPr>
                <w:rFonts w:ascii="Calibri" w:eastAsia="Times New Roman" w:hAnsi="Calibri" w:cs="Calibri"/>
                <w:spacing w:val="1"/>
                <w:w w:val="101"/>
              </w:rPr>
              <w:t>2</w:t>
            </w:r>
            <w:r w:rsidRPr="00536964">
              <w:rPr>
                <w:rFonts w:ascii="Calibri" w:eastAsia="Times New Roman" w:hAnsi="Calibri" w:cs="Calibri"/>
                <w:spacing w:val="-1"/>
                <w:w w:val="101"/>
              </w:rPr>
              <w:t>1</w:t>
            </w:r>
            <w:r w:rsidRPr="00536964">
              <w:rPr>
                <w:rFonts w:ascii="Calibri" w:eastAsia="Times New Roman" w:hAnsi="Calibri" w:cs="Calibri"/>
                <w:spacing w:val="1"/>
                <w:w w:val="101"/>
              </w:rPr>
              <w:t>8.6</w:t>
            </w:r>
          </w:p>
        </w:tc>
        <w:tc>
          <w:tcPr>
            <w:tcW w:w="1915" w:type="dxa"/>
            <w:tcBorders>
              <w:top w:val="single" w:sz="5" w:space="0" w:color="000000"/>
              <w:left w:val="single" w:sz="5" w:space="0" w:color="000000"/>
              <w:bottom w:val="single" w:sz="5" w:space="0" w:color="000000"/>
              <w:right w:val="single" w:sz="5" w:space="0" w:color="000000"/>
            </w:tcBorders>
          </w:tcPr>
          <w:p w:rsidR="004408BD" w:rsidRPr="00536964" w:rsidRDefault="004408BD" w:rsidP="00113146">
            <w:pPr>
              <w:spacing w:before="2" w:line="360" w:lineRule="auto"/>
              <w:ind w:right="101"/>
              <w:jc w:val="both"/>
              <w:rPr>
                <w:rFonts w:ascii="Calibri" w:hAnsi="Calibri" w:cs="Calibri"/>
              </w:rPr>
            </w:pPr>
            <w:r w:rsidRPr="00536964">
              <w:rPr>
                <w:rFonts w:ascii="Calibri" w:eastAsia="Times New Roman" w:hAnsi="Calibri" w:cs="Calibri"/>
                <w:w w:val="101"/>
              </w:rPr>
              <w:t>3</w:t>
            </w:r>
          </w:p>
        </w:tc>
        <w:tc>
          <w:tcPr>
            <w:tcW w:w="1915" w:type="dxa"/>
            <w:tcBorders>
              <w:top w:val="single" w:sz="5" w:space="0" w:color="000000"/>
              <w:left w:val="single" w:sz="5" w:space="0" w:color="000000"/>
              <w:bottom w:val="single" w:sz="5" w:space="0" w:color="000000"/>
              <w:right w:val="single" w:sz="5" w:space="0" w:color="000000"/>
            </w:tcBorders>
          </w:tcPr>
          <w:p w:rsidR="004408BD" w:rsidRPr="00536964" w:rsidRDefault="004408BD" w:rsidP="00113146">
            <w:pPr>
              <w:spacing w:before="2" w:line="360" w:lineRule="auto"/>
              <w:ind w:right="101"/>
              <w:jc w:val="both"/>
              <w:rPr>
                <w:rFonts w:ascii="Calibri" w:hAnsi="Calibri" w:cs="Calibri"/>
              </w:rPr>
            </w:pPr>
            <w:r w:rsidRPr="00536964">
              <w:rPr>
                <w:rFonts w:ascii="Calibri" w:eastAsia="Times New Roman" w:hAnsi="Calibri" w:cs="Calibri"/>
                <w:spacing w:val="1"/>
                <w:w w:val="101"/>
              </w:rPr>
              <w:t>7</w:t>
            </w:r>
            <w:r w:rsidRPr="00536964">
              <w:rPr>
                <w:rFonts w:ascii="Calibri" w:eastAsia="Times New Roman" w:hAnsi="Calibri" w:cs="Calibri"/>
                <w:spacing w:val="-1"/>
                <w:w w:val="101"/>
              </w:rPr>
              <w:t>.</w:t>
            </w:r>
            <w:r w:rsidRPr="00536964">
              <w:rPr>
                <w:rFonts w:ascii="Calibri" w:eastAsia="Times New Roman" w:hAnsi="Calibri" w:cs="Calibri"/>
                <w:spacing w:val="1"/>
                <w:w w:val="101"/>
              </w:rPr>
              <w:t>9</w:t>
            </w:r>
            <w:r w:rsidRPr="00536964">
              <w:rPr>
                <w:rFonts w:ascii="Calibri" w:eastAsia="Times New Roman" w:hAnsi="Calibri" w:cs="Calibri"/>
                <w:w w:val="101"/>
              </w:rPr>
              <w:t>2</w:t>
            </w:r>
          </w:p>
        </w:tc>
      </w:tr>
      <w:tr w:rsidR="004408BD" w:rsidRPr="00536964" w:rsidTr="00C0535C">
        <w:trPr>
          <w:trHeight w:hRule="exact" w:val="278"/>
        </w:trPr>
        <w:tc>
          <w:tcPr>
            <w:tcW w:w="2240" w:type="dxa"/>
            <w:tcBorders>
              <w:top w:val="single" w:sz="5" w:space="0" w:color="000000"/>
              <w:left w:val="single" w:sz="5" w:space="0" w:color="000000"/>
              <w:bottom w:val="single" w:sz="5" w:space="0" w:color="000000"/>
              <w:right w:val="single" w:sz="5" w:space="0" w:color="000000"/>
            </w:tcBorders>
          </w:tcPr>
          <w:p w:rsidR="004408BD" w:rsidRPr="00536964" w:rsidRDefault="004408BD" w:rsidP="00113146">
            <w:pPr>
              <w:spacing w:line="360" w:lineRule="auto"/>
              <w:ind w:right="101"/>
              <w:jc w:val="both"/>
              <w:rPr>
                <w:rFonts w:ascii="Calibri" w:hAnsi="Calibri" w:cs="Calibri"/>
              </w:rPr>
            </w:pPr>
            <w:r w:rsidRPr="00536964">
              <w:rPr>
                <w:rFonts w:ascii="Calibri" w:eastAsia="Times New Roman" w:hAnsi="Calibri" w:cs="Calibri"/>
                <w:w w:val="101"/>
              </w:rPr>
              <w:t>4 days</w:t>
            </w:r>
          </w:p>
        </w:tc>
        <w:tc>
          <w:tcPr>
            <w:tcW w:w="1590" w:type="dxa"/>
            <w:tcBorders>
              <w:top w:val="single" w:sz="5" w:space="0" w:color="000000"/>
              <w:left w:val="single" w:sz="5" w:space="0" w:color="000000"/>
              <w:bottom w:val="single" w:sz="5" w:space="0" w:color="000000"/>
              <w:right w:val="single" w:sz="5" w:space="0" w:color="000000"/>
            </w:tcBorders>
          </w:tcPr>
          <w:p w:rsidR="004408BD" w:rsidRPr="00536964" w:rsidRDefault="004408BD" w:rsidP="00113146">
            <w:pPr>
              <w:spacing w:line="360" w:lineRule="auto"/>
              <w:ind w:right="101"/>
              <w:jc w:val="both"/>
              <w:rPr>
                <w:rFonts w:ascii="Calibri" w:hAnsi="Calibri" w:cs="Calibri"/>
              </w:rPr>
            </w:pPr>
            <w:r w:rsidRPr="00536964">
              <w:rPr>
                <w:rFonts w:ascii="Calibri" w:eastAsia="Times New Roman" w:hAnsi="Calibri" w:cs="Calibri"/>
                <w:w w:val="101"/>
              </w:rPr>
              <w:t>49</w:t>
            </w:r>
          </w:p>
        </w:tc>
        <w:tc>
          <w:tcPr>
            <w:tcW w:w="1915" w:type="dxa"/>
            <w:tcBorders>
              <w:top w:val="single" w:sz="5" w:space="0" w:color="000000"/>
              <w:left w:val="single" w:sz="5" w:space="0" w:color="000000"/>
              <w:bottom w:val="single" w:sz="5" w:space="0" w:color="000000"/>
              <w:right w:val="single" w:sz="5" w:space="0" w:color="000000"/>
            </w:tcBorders>
          </w:tcPr>
          <w:p w:rsidR="004408BD" w:rsidRPr="00536964" w:rsidRDefault="004408BD" w:rsidP="00113146">
            <w:pPr>
              <w:spacing w:line="360" w:lineRule="auto"/>
              <w:ind w:right="101"/>
              <w:jc w:val="both"/>
              <w:rPr>
                <w:rFonts w:ascii="Calibri" w:hAnsi="Calibri" w:cs="Calibri"/>
              </w:rPr>
            </w:pPr>
            <w:r w:rsidRPr="00536964">
              <w:rPr>
                <w:rFonts w:ascii="Calibri" w:eastAsia="Times New Roman" w:hAnsi="Calibri" w:cs="Calibri"/>
                <w:spacing w:val="1"/>
                <w:w w:val="101"/>
              </w:rPr>
              <w:t>2</w:t>
            </w:r>
            <w:r w:rsidRPr="00536964">
              <w:rPr>
                <w:rFonts w:ascii="Calibri" w:eastAsia="Times New Roman" w:hAnsi="Calibri" w:cs="Calibri"/>
                <w:spacing w:val="-1"/>
                <w:w w:val="101"/>
              </w:rPr>
              <w:t>7</w:t>
            </w:r>
            <w:r w:rsidRPr="00536964">
              <w:rPr>
                <w:rFonts w:ascii="Calibri" w:eastAsia="Times New Roman" w:hAnsi="Calibri" w:cs="Calibri"/>
                <w:w w:val="101"/>
              </w:rPr>
              <w:t>3.3</w:t>
            </w:r>
          </w:p>
        </w:tc>
        <w:tc>
          <w:tcPr>
            <w:tcW w:w="1915" w:type="dxa"/>
            <w:tcBorders>
              <w:top w:val="single" w:sz="5" w:space="0" w:color="000000"/>
              <w:left w:val="single" w:sz="5" w:space="0" w:color="000000"/>
              <w:bottom w:val="single" w:sz="5" w:space="0" w:color="000000"/>
              <w:right w:val="single" w:sz="5" w:space="0" w:color="000000"/>
            </w:tcBorders>
          </w:tcPr>
          <w:p w:rsidR="004408BD" w:rsidRPr="00536964" w:rsidRDefault="004408BD" w:rsidP="00113146">
            <w:pPr>
              <w:spacing w:line="360" w:lineRule="auto"/>
              <w:ind w:right="101"/>
              <w:jc w:val="both"/>
              <w:rPr>
                <w:rFonts w:ascii="Calibri" w:hAnsi="Calibri" w:cs="Calibri"/>
              </w:rPr>
            </w:pPr>
            <w:r w:rsidRPr="00536964">
              <w:rPr>
                <w:rFonts w:ascii="Calibri" w:eastAsia="Times New Roman" w:hAnsi="Calibri" w:cs="Calibri"/>
                <w:w w:val="101"/>
              </w:rPr>
              <w:t>3</w:t>
            </w:r>
          </w:p>
        </w:tc>
        <w:tc>
          <w:tcPr>
            <w:tcW w:w="1915" w:type="dxa"/>
            <w:tcBorders>
              <w:top w:val="single" w:sz="5" w:space="0" w:color="000000"/>
              <w:left w:val="single" w:sz="5" w:space="0" w:color="000000"/>
              <w:bottom w:val="single" w:sz="5" w:space="0" w:color="000000"/>
              <w:right w:val="single" w:sz="5" w:space="0" w:color="000000"/>
            </w:tcBorders>
          </w:tcPr>
          <w:p w:rsidR="004408BD" w:rsidRPr="00536964" w:rsidRDefault="004408BD" w:rsidP="00113146">
            <w:pPr>
              <w:spacing w:line="360" w:lineRule="auto"/>
              <w:ind w:right="101"/>
              <w:jc w:val="both"/>
              <w:rPr>
                <w:rFonts w:ascii="Calibri" w:hAnsi="Calibri" w:cs="Calibri"/>
              </w:rPr>
            </w:pPr>
            <w:r w:rsidRPr="00536964">
              <w:rPr>
                <w:rFonts w:ascii="Calibri" w:eastAsia="Times New Roman" w:hAnsi="Calibri" w:cs="Calibri"/>
                <w:spacing w:val="1"/>
                <w:w w:val="101"/>
              </w:rPr>
              <w:t>9</w:t>
            </w:r>
            <w:r w:rsidRPr="00536964">
              <w:rPr>
                <w:rFonts w:ascii="Calibri" w:eastAsia="Times New Roman" w:hAnsi="Calibri" w:cs="Calibri"/>
                <w:spacing w:val="-1"/>
                <w:w w:val="101"/>
              </w:rPr>
              <w:t>.</w:t>
            </w:r>
            <w:r w:rsidRPr="00536964">
              <w:rPr>
                <w:rFonts w:ascii="Calibri" w:eastAsia="Times New Roman" w:hAnsi="Calibri" w:cs="Calibri"/>
                <w:w w:val="101"/>
              </w:rPr>
              <w:t>9</w:t>
            </w:r>
          </w:p>
        </w:tc>
      </w:tr>
      <w:tr w:rsidR="004408BD" w:rsidRPr="00536964" w:rsidTr="00C0535C">
        <w:trPr>
          <w:trHeight w:hRule="exact" w:val="278"/>
        </w:trPr>
        <w:tc>
          <w:tcPr>
            <w:tcW w:w="2240" w:type="dxa"/>
            <w:tcBorders>
              <w:top w:val="single" w:sz="5" w:space="0" w:color="000000"/>
              <w:left w:val="single" w:sz="5" w:space="0" w:color="000000"/>
              <w:bottom w:val="single" w:sz="5" w:space="0" w:color="000000"/>
              <w:right w:val="single" w:sz="5" w:space="0" w:color="000000"/>
            </w:tcBorders>
          </w:tcPr>
          <w:p w:rsidR="004408BD" w:rsidRPr="00536964" w:rsidRDefault="004408BD" w:rsidP="00113146">
            <w:pPr>
              <w:spacing w:line="360" w:lineRule="auto"/>
              <w:ind w:right="101"/>
              <w:jc w:val="both"/>
              <w:rPr>
                <w:rFonts w:ascii="Calibri" w:hAnsi="Calibri" w:cs="Calibri"/>
              </w:rPr>
            </w:pPr>
            <w:r w:rsidRPr="00536964">
              <w:rPr>
                <w:rFonts w:ascii="Calibri" w:eastAsia="Times New Roman" w:hAnsi="Calibri" w:cs="Calibri"/>
                <w:w w:val="101"/>
              </w:rPr>
              <w:t>5 days</w:t>
            </w:r>
          </w:p>
        </w:tc>
        <w:tc>
          <w:tcPr>
            <w:tcW w:w="1590" w:type="dxa"/>
            <w:tcBorders>
              <w:top w:val="single" w:sz="5" w:space="0" w:color="000000"/>
              <w:left w:val="single" w:sz="5" w:space="0" w:color="000000"/>
              <w:bottom w:val="single" w:sz="5" w:space="0" w:color="000000"/>
              <w:right w:val="single" w:sz="5" w:space="0" w:color="000000"/>
            </w:tcBorders>
          </w:tcPr>
          <w:p w:rsidR="004408BD" w:rsidRPr="00536964" w:rsidRDefault="004408BD" w:rsidP="00113146">
            <w:pPr>
              <w:spacing w:line="360" w:lineRule="auto"/>
              <w:ind w:right="101"/>
              <w:jc w:val="both"/>
              <w:rPr>
                <w:rFonts w:ascii="Calibri" w:hAnsi="Calibri" w:cs="Calibri"/>
              </w:rPr>
            </w:pPr>
            <w:r w:rsidRPr="00536964">
              <w:rPr>
                <w:rFonts w:ascii="Calibri" w:eastAsia="Times New Roman" w:hAnsi="Calibri" w:cs="Calibri"/>
                <w:w w:val="101"/>
              </w:rPr>
              <w:t>50</w:t>
            </w:r>
          </w:p>
        </w:tc>
        <w:tc>
          <w:tcPr>
            <w:tcW w:w="1915" w:type="dxa"/>
            <w:tcBorders>
              <w:top w:val="single" w:sz="5" w:space="0" w:color="000000"/>
              <w:left w:val="single" w:sz="5" w:space="0" w:color="000000"/>
              <w:bottom w:val="single" w:sz="5" w:space="0" w:color="000000"/>
              <w:right w:val="single" w:sz="5" w:space="0" w:color="000000"/>
            </w:tcBorders>
          </w:tcPr>
          <w:p w:rsidR="004408BD" w:rsidRPr="00536964" w:rsidRDefault="004408BD" w:rsidP="00113146">
            <w:pPr>
              <w:spacing w:line="360" w:lineRule="auto"/>
              <w:ind w:right="101"/>
              <w:jc w:val="both"/>
              <w:rPr>
                <w:rFonts w:ascii="Calibri" w:hAnsi="Calibri" w:cs="Calibri"/>
              </w:rPr>
            </w:pPr>
            <w:r w:rsidRPr="00536964">
              <w:rPr>
                <w:rFonts w:ascii="Calibri" w:eastAsia="Times New Roman" w:hAnsi="Calibri" w:cs="Calibri"/>
                <w:spacing w:val="1"/>
                <w:w w:val="101"/>
              </w:rPr>
              <w:t>3</w:t>
            </w:r>
            <w:r w:rsidRPr="00536964">
              <w:rPr>
                <w:rFonts w:ascii="Calibri" w:eastAsia="Times New Roman" w:hAnsi="Calibri" w:cs="Calibri"/>
                <w:spacing w:val="-1"/>
                <w:w w:val="101"/>
              </w:rPr>
              <w:t>2</w:t>
            </w:r>
            <w:r w:rsidRPr="00536964">
              <w:rPr>
                <w:rFonts w:ascii="Calibri" w:eastAsia="Times New Roman" w:hAnsi="Calibri" w:cs="Calibri"/>
                <w:spacing w:val="1"/>
                <w:w w:val="101"/>
              </w:rPr>
              <w:t>7.9</w:t>
            </w:r>
          </w:p>
        </w:tc>
        <w:tc>
          <w:tcPr>
            <w:tcW w:w="1915" w:type="dxa"/>
            <w:tcBorders>
              <w:top w:val="single" w:sz="5" w:space="0" w:color="000000"/>
              <w:left w:val="single" w:sz="5" w:space="0" w:color="000000"/>
              <w:bottom w:val="single" w:sz="5" w:space="0" w:color="000000"/>
              <w:right w:val="single" w:sz="5" w:space="0" w:color="000000"/>
            </w:tcBorders>
          </w:tcPr>
          <w:p w:rsidR="004408BD" w:rsidRPr="00536964" w:rsidRDefault="004408BD" w:rsidP="00113146">
            <w:pPr>
              <w:spacing w:line="360" w:lineRule="auto"/>
              <w:ind w:right="101"/>
              <w:jc w:val="both"/>
              <w:rPr>
                <w:rFonts w:ascii="Calibri" w:hAnsi="Calibri" w:cs="Calibri"/>
              </w:rPr>
            </w:pPr>
            <w:r w:rsidRPr="00536964">
              <w:rPr>
                <w:rFonts w:ascii="Calibri" w:eastAsia="Times New Roman" w:hAnsi="Calibri" w:cs="Calibri"/>
                <w:w w:val="101"/>
              </w:rPr>
              <w:t>3</w:t>
            </w:r>
          </w:p>
        </w:tc>
        <w:tc>
          <w:tcPr>
            <w:tcW w:w="1915" w:type="dxa"/>
            <w:tcBorders>
              <w:top w:val="single" w:sz="5" w:space="0" w:color="000000"/>
              <w:left w:val="single" w:sz="5" w:space="0" w:color="000000"/>
              <w:bottom w:val="single" w:sz="5" w:space="0" w:color="000000"/>
              <w:right w:val="single" w:sz="5" w:space="0" w:color="000000"/>
            </w:tcBorders>
          </w:tcPr>
          <w:p w:rsidR="004408BD" w:rsidRPr="00536964" w:rsidRDefault="004408BD" w:rsidP="00113146">
            <w:pPr>
              <w:spacing w:line="360" w:lineRule="auto"/>
              <w:ind w:right="101"/>
              <w:jc w:val="both"/>
              <w:rPr>
                <w:rFonts w:ascii="Calibri" w:hAnsi="Calibri" w:cs="Calibri"/>
              </w:rPr>
            </w:pPr>
            <w:r w:rsidRPr="00536964">
              <w:rPr>
                <w:rFonts w:ascii="Calibri" w:eastAsia="Times New Roman" w:hAnsi="Calibri" w:cs="Calibri"/>
                <w:spacing w:val="1"/>
                <w:w w:val="101"/>
              </w:rPr>
              <w:t>11</w:t>
            </w:r>
            <w:r w:rsidRPr="00536964">
              <w:rPr>
                <w:rFonts w:ascii="Calibri" w:eastAsia="Times New Roman" w:hAnsi="Calibri" w:cs="Calibri"/>
                <w:spacing w:val="-1"/>
                <w:w w:val="101"/>
              </w:rPr>
              <w:t>.8</w:t>
            </w:r>
            <w:r w:rsidRPr="00536964">
              <w:rPr>
                <w:rFonts w:ascii="Calibri" w:eastAsia="Times New Roman" w:hAnsi="Calibri" w:cs="Calibri"/>
                <w:w w:val="101"/>
              </w:rPr>
              <w:t>8</w:t>
            </w:r>
          </w:p>
        </w:tc>
      </w:tr>
      <w:tr w:rsidR="004408BD" w:rsidRPr="00536964" w:rsidTr="00C0535C">
        <w:trPr>
          <w:trHeight w:hRule="exact" w:val="278"/>
        </w:trPr>
        <w:tc>
          <w:tcPr>
            <w:tcW w:w="2240" w:type="dxa"/>
            <w:tcBorders>
              <w:top w:val="single" w:sz="5" w:space="0" w:color="000000"/>
              <w:left w:val="single" w:sz="5" w:space="0" w:color="000000"/>
              <w:bottom w:val="single" w:sz="5" w:space="0" w:color="000000"/>
              <w:right w:val="single" w:sz="5" w:space="0" w:color="000000"/>
            </w:tcBorders>
          </w:tcPr>
          <w:p w:rsidR="004408BD" w:rsidRPr="00536964" w:rsidRDefault="004408BD" w:rsidP="00113146">
            <w:pPr>
              <w:spacing w:line="360" w:lineRule="auto"/>
              <w:ind w:right="101"/>
              <w:jc w:val="both"/>
              <w:rPr>
                <w:rFonts w:ascii="Calibri" w:hAnsi="Calibri" w:cs="Calibri"/>
              </w:rPr>
            </w:pPr>
            <w:r w:rsidRPr="00536964">
              <w:rPr>
                <w:rFonts w:ascii="Calibri" w:eastAsia="Times New Roman" w:hAnsi="Calibri" w:cs="Calibri"/>
                <w:w w:val="101"/>
              </w:rPr>
              <w:t>6 days</w:t>
            </w:r>
          </w:p>
        </w:tc>
        <w:tc>
          <w:tcPr>
            <w:tcW w:w="1590" w:type="dxa"/>
            <w:tcBorders>
              <w:top w:val="single" w:sz="5" w:space="0" w:color="000000"/>
              <w:left w:val="single" w:sz="5" w:space="0" w:color="000000"/>
              <w:bottom w:val="single" w:sz="5" w:space="0" w:color="000000"/>
              <w:right w:val="single" w:sz="5" w:space="0" w:color="000000"/>
            </w:tcBorders>
          </w:tcPr>
          <w:p w:rsidR="004408BD" w:rsidRPr="00536964" w:rsidRDefault="004408BD" w:rsidP="00113146">
            <w:pPr>
              <w:spacing w:line="360" w:lineRule="auto"/>
              <w:ind w:right="101"/>
              <w:jc w:val="both"/>
              <w:rPr>
                <w:rFonts w:ascii="Calibri" w:hAnsi="Calibri" w:cs="Calibri"/>
              </w:rPr>
            </w:pPr>
            <w:r w:rsidRPr="00536964">
              <w:rPr>
                <w:rFonts w:ascii="Calibri" w:eastAsia="Times New Roman" w:hAnsi="Calibri" w:cs="Calibri"/>
                <w:spacing w:val="1"/>
                <w:w w:val="101"/>
              </w:rPr>
              <w:t>5</w:t>
            </w:r>
            <w:r w:rsidRPr="00536964">
              <w:rPr>
                <w:rFonts w:ascii="Calibri" w:eastAsia="Times New Roman" w:hAnsi="Calibri" w:cs="Calibri"/>
                <w:w w:val="101"/>
              </w:rPr>
              <w:t>0</w:t>
            </w:r>
          </w:p>
        </w:tc>
        <w:tc>
          <w:tcPr>
            <w:tcW w:w="1915" w:type="dxa"/>
            <w:tcBorders>
              <w:top w:val="single" w:sz="5" w:space="0" w:color="000000"/>
              <w:left w:val="single" w:sz="5" w:space="0" w:color="000000"/>
              <w:bottom w:val="single" w:sz="5" w:space="0" w:color="000000"/>
              <w:right w:val="single" w:sz="5" w:space="0" w:color="000000"/>
            </w:tcBorders>
          </w:tcPr>
          <w:p w:rsidR="004408BD" w:rsidRPr="00536964" w:rsidRDefault="004408BD" w:rsidP="00113146">
            <w:pPr>
              <w:spacing w:line="360" w:lineRule="auto"/>
              <w:ind w:right="101"/>
              <w:jc w:val="both"/>
              <w:rPr>
                <w:rFonts w:ascii="Calibri" w:hAnsi="Calibri" w:cs="Calibri"/>
              </w:rPr>
            </w:pPr>
            <w:r w:rsidRPr="00536964">
              <w:rPr>
                <w:rFonts w:ascii="Calibri" w:eastAsia="Times New Roman" w:hAnsi="Calibri" w:cs="Calibri"/>
                <w:spacing w:val="1"/>
                <w:w w:val="101"/>
              </w:rPr>
              <w:t>3</w:t>
            </w:r>
            <w:r w:rsidRPr="00536964">
              <w:rPr>
                <w:rFonts w:ascii="Calibri" w:eastAsia="Times New Roman" w:hAnsi="Calibri" w:cs="Calibri"/>
                <w:spacing w:val="-1"/>
                <w:w w:val="101"/>
              </w:rPr>
              <w:t>8</w:t>
            </w:r>
            <w:r w:rsidRPr="00536964">
              <w:rPr>
                <w:rFonts w:ascii="Calibri" w:eastAsia="Times New Roman" w:hAnsi="Calibri" w:cs="Calibri"/>
                <w:spacing w:val="1"/>
                <w:w w:val="101"/>
              </w:rPr>
              <w:t>2.6</w:t>
            </w:r>
          </w:p>
        </w:tc>
        <w:tc>
          <w:tcPr>
            <w:tcW w:w="1915" w:type="dxa"/>
            <w:tcBorders>
              <w:top w:val="single" w:sz="5" w:space="0" w:color="000000"/>
              <w:left w:val="single" w:sz="5" w:space="0" w:color="000000"/>
              <w:bottom w:val="single" w:sz="5" w:space="0" w:color="000000"/>
              <w:right w:val="single" w:sz="5" w:space="0" w:color="000000"/>
            </w:tcBorders>
          </w:tcPr>
          <w:p w:rsidR="004408BD" w:rsidRPr="00536964" w:rsidRDefault="004408BD" w:rsidP="00113146">
            <w:pPr>
              <w:spacing w:line="360" w:lineRule="auto"/>
              <w:ind w:right="101"/>
              <w:jc w:val="both"/>
              <w:rPr>
                <w:rFonts w:ascii="Calibri" w:hAnsi="Calibri" w:cs="Calibri"/>
              </w:rPr>
            </w:pPr>
            <w:r w:rsidRPr="00536964">
              <w:rPr>
                <w:rFonts w:ascii="Calibri" w:eastAsia="Times New Roman" w:hAnsi="Calibri" w:cs="Calibri"/>
                <w:w w:val="101"/>
              </w:rPr>
              <w:t>3</w:t>
            </w:r>
          </w:p>
        </w:tc>
        <w:tc>
          <w:tcPr>
            <w:tcW w:w="1915" w:type="dxa"/>
            <w:tcBorders>
              <w:top w:val="single" w:sz="5" w:space="0" w:color="000000"/>
              <w:left w:val="single" w:sz="5" w:space="0" w:color="000000"/>
              <w:bottom w:val="single" w:sz="5" w:space="0" w:color="000000"/>
              <w:right w:val="single" w:sz="5" w:space="0" w:color="000000"/>
            </w:tcBorders>
          </w:tcPr>
          <w:p w:rsidR="004408BD" w:rsidRPr="00536964" w:rsidRDefault="004408BD" w:rsidP="00113146">
            <w:pPr>
              <w:spacing w:line="360" w:lineRule="auto"/>
              <w:ind w:right="101"/>
              <w:jc w:val="both"/>
              <w:rPr>
                <w:rFonts w:ascii="Calibri" w:hAnsi="Calibri" w:cs="Calibri"/>
              </w:rPr>
            </w:pPr>
            <w:r w:rsidRPr="00536964">
              <w:rPr>
                <w:rFonts w:ascii="Calibri" w:eastAsia="Times New Roman" w:hAnsi="Calibri" w:cs="Calibri"/>
                <w:spacing w:val="1"/>
                <w:w w:val="101"/>
              </w:rPr>
              <w:t>13</w:t>
            </w:r>
            <w:r w:rsidRPr="00536964">
              <w:rPr>
                <w:rFonts w:ascii="Calibri" w:eastAsia="Times New Roman" w:hAnsi="Calibri" w:cs="Calibri"/>
                <w:spacing w:val="-1"/>
                <w:w w:val="101"/>
              </w:rPr>
              <w:t>.8</w:t>
            </w:r>
            <w:r w:rsidRPr="00536964">
              <w:rPr>
                <w:rFonts w:ascii="Calibri" w:eastAsia="Times New Roman" w:hAnsi="Calibri" w:cs="Calibri"/>
                <w:w w:val="101"/>
              </w:rPr>
              <w:t>6</w:t>
            </w:r>
          </w:p>
        </w:tc>
      </w:tr>
      <w:tr w:rsidR="004408BD" w:rsidRPr="00536964" w:rsidTr="00C0535C">
        <w:trPr>
          <w:trHeight w:hRule="exact" w:val="278"/>
        </w:trPr>
        <w:tc>
          <w:tcPr>
            <w:tcW w:w="2240" w:type="dxa"/>
            <w:tcBorders>
              <w:top w:val="single" w:sz="5" w:space="0" w:color="000000"/>
              <w:left w:val="single" w:sz="5" w:space="0" w:color="000000"/>
              <w:bottom w:val="single" w:sz="5" w:space="0" w:color="000000"/>
              <w:right w:val="single" w:sz="5" w:space="0" w:color="000000"/>
            </w:tcBorders>
          </w:tcPr>
          <w:p w:rsidR="004408BD" w:rsidRPr="00536964" w:rsidRDefault="004408BD" w:rsidP="00113146">
            <w:pPr>
              <w:spacing w:line="360" w:lineRule="auto"/>
              <w:ind w:right="101"/>
              <w:jc w:val="both"/>
              <w:rPr>
                <w:rFonts w:ascii="Calibri" w:hAnsi="Calibri" w:cs="Calibri"/>
              </w:rPr>
            </w:pPr>
            <w:r w:rsidRPr="00536964">
              <w:rPr>
                <w:rFonts w:ascii="Calibri" w:eastAsia="Times New Roman" w:hAnsi="Calibri" w:cs="Calibri"/>
                <w:w w:val="101"/>
              </w:rPr>
              <w:t>7 days</w:t>
            </w:r>
          </w:p>
        </w:tc>
        <w:tc>
          <w:tcPr>
            <w:tcW w:w="1590" w:type="dxa"/>
            <w:tcBorders>
              <w:top w:val="single" w:sz="5" w:space="0" w:color="000000"/>
              <w:left w:val="single" w:sz="5" w:space="0" w:color="000000"/>
              <w:bottom w:val="single" w:sz="5" w:space="0" w:color="000000"/>
              <w:right w:val="single" w:sz="5" w:space="0" w:color="000000"/>
            </w:tcBorders>
          </w:tcPr>
          <w:p w:rsidR="004408BD" w:rsidRPr="00536964" w:rsidRDefault="004408BD" w:rsidP="00113146">
            <w:pPr>
              <w:spacing w:line="360" w:lineRule="auto"/>
              <w:ind w:right="101"/>
              <w:jc w:val="both"/>
              <w:rPr>
                <w:rFonts w:ascii="Calibri" w:hAnsi="Calibri" w:cs="Calibri"/>
              </w:rPr>
            </w:pPr>
            <w:r w:rsidRPr="00536964">
              <w:rPr>
                <w:rFonts w:ascii="Calibri" w:eastAsia="Times New Roman" w:hAnsi="Calibri" w:cs="Calibri"/>
                <w:spacing w:val="1"/>
                <w:w w:val="101"/>
              </w:rPr>
              <w:t>51</w:t>
            </w:r>
          </w:p>
        </w:tc>
        <w:tc>
          <w:tcPr>
            <w:tcW w:w="1915" w:type="dxa"/>
            <w:tcBorders>
              <w:top w:val="single" w:sz="5" w:space="0" w:color="000000"/>
              <w:left w:val="single" w:sz="5" w:space="0" w:color="000000"/>
              <w:bottom w:val="single" w:sz="5" w:space="0" w:color="000000"/>
              <w:right w:val="single" w:sz="5" w:space="0" w:color="000000"/>
            </w:tcBorders>
          </w:tcPr>
          <w:p w:rsidR="004408BD" w:rsidRPr="00536964" w:rsidRDefault="004408BD" w:rsidP="00113146">
            <w:pPr>
              <w:spacing w:line="360" w:lineRule="auto"/>
              <w:ind w:right="101"/>
              <w:jc w:val="both"/>
              <w:rPr>
                <w:rFonts w:ascii="Calibri" w:hAnsi="Calibri" w:cs="Calibri"/>
              </w:rPr>
            </w:pPr>
            <w:r w:rsidRPr="00536964">
              <w:rPr>
                <w:rFonts w:ascii="Calibri" w:eastAsia="Times New Roman" w:hAnsi="Calibri" w:cs="Calibri"/>
                <w:spacing w:val="1"/>
                <w:w w:val="101"/>
              </w:rPr>
              <w:t>4</w:t>
            </w:r>
            <w:r w:rsidRPr="00536964">
              <w:rPr>
                <w:rFonts w:ascii="Calibri" w:eastAsia="Times New Roman" w:hAnsi="Calibri" w:cs="Calibri"/>
                <w:spacing w:val="-1"/>
                <w:w w:val="101"/>
              </w:rPr>
              <w:t>3</w:t>
            </w:r>
            <w:r w:rsidRPr="00536964">
              <w:rPr>
                <w:rFonts w:ascii="Calibri" w:eastAsia="Times New Roman" w:hAnsi="Calibri" w:cs="Calibri"/>
                <w:spacing w:val="1"/>
                <w:w w:val="101"/>
              </w:rPr>
              <w:t>7.3</w:t>
            </w:r>
          </w:p>
        </w:tc>
        <w:tc>
          <w:tcPr>
            <w:tcW w:w="1915" w:type="dxa"/>
            <w:tcBorders>
              <w:top w:val="single" w:sz="5" w:space="0" w:color="000000"/>
              <w:left w:val="single" w:sz="5" w:space="0" w:color="000000"/>
              <w:bottom w:val="single" w:sz="5" w:space="0" w:color="000000"/>
              <w:right w:val="single" w:sz="5" w:space="0" w:color="000000"/>
            </w:tcBorders>
          </w:tcPr>
          <w:p w:rsidR="004408BD" w:rsidRPr="00536964" w:rsidRDefault="004408BD" w:rsidP="00113146">
            <w:pPr>
              <w:spacing w:line="360" w:lineRule="auto"/>
              <w:ind w:right="101"/>
              <w:jc w:val="both"/>
              <w:rPr>
                <w:rFonts w:ascii="Calibri" w:hAnsi="Calibri" w:cs="Calibri"/>
              </w:rPr>
            </w:pPr>
            <w:r w:rsidRPr="00536964">
              <w:rPr>
                <w:rFonts w:ascii="Calibri" w:eastAsia="Times New Roman" w:hAnsi="Calibri" w:cs="Calibri"/>
                <w:w w:val="101"/>
              </w:rPr>
              <w:t>4</w:t>
            </w:r>
          </w:p>
        </w:tc>
        <w:tc>
          <w:tcPr>
            <w:tcW w:w="1915" w:type="dxa"/>
            <w:tcBorders>
              <w:top w:val="single" w:sz="5" w:space="0" w:color="000000"/>
              <w:left w:val="single" w:sz="5" w:space="0" w:color="000000"/>
              <w:bottom w:val="single" w:sz="5" w:space="0" w:color="000000"/>
              <w:right w:val="single" w:sz="5" w:space="0" w:color="000000"/>
            </w:tcBorders>
          </w:tcPr>
          <w:p w:rsidR="004408BD" w:rsidRPr="00536964" w:rsidRDefault="004408BD" w:rsidP="00113146">
            <w:pPr>
              <w:spacing w:line="360" w:lineRule="auto"/>
              <w:ind w:right="101"/>
              <w:jc w:val="both"/>
              <w:rPr>
                <w:rFonts w:ascii="Calibri" w:hAnsi="Calibri" w:cs="Calibri"/>
              </w:rPr>
            </w:pPr>
            <w:r w:rsidRPr="00536964">
              <w:rPr>
                <w:rFonts w:ascii="Calibri" w:eastAsia="Times New Roman" w:hAnsi="Calibri" w:cs="Calibri"/>
                <w:spacing w:val="1"/>
                <w:w w:val="101"/>
              </w:rPr>
              <w:t>15</w:t>
            </w:r>
            <w:r w:rsidRPr="00536964">
              <w:rPr>
                <w:rFonts w:ascii="Calibri" w:eastAsia="Times New Roman" w:hAnsi="Calibri" w:cs="Calibri"/>
                <w:spacing w:val="-1"/>
                <w:w w:val="101"/>
              </w:rPr>
              <w:t>.8</w:t>
            </w:r>
            <w:r w:rsidRPr="00536964">
              <w:rPr>
                <w:rFonts w:ascii="Calibri" w:eastAsia="Times New Roman" w:hAnsi="Calibri" w:cs="Calibri"/>
                <w:w w:val="101"/>
              </w:rPr>
              <w:t>4</w:t>
            </w:r>
          </w:p>
        </w:tc>
      </w:tr>
      <w:tr w:rsidR="004408BD" w:rsidRPr="00536964" w:rsidTr="00C0535C">
        <w:trPr>
          <w:trHeight w:hRule="exact" w:val="278"/>
        </w:trPr>
        <w:tc>
          <w:tcPr>
            <w:tcW w:w="2240" w:type="dxa"/>
            <w:tcBorders>
              <w:top w:val="single" w:sz="5" w:space="0" w:color="000000"/>
              <w:left w:val="single" w:sz="5" w:space="0" w:color="000000"/>
              <w:bottom w:val="single" w:sz="5" w:space="0" w:color="000000"/>
              <w:right w:val="single" w:sz="5" w:space="0" w:color="000000"/>
            </w:tcBorders>
          </w:tcPr>
          <w:p w:rsidR="004408BD" w:rsidRPr="00536964" w:rsidRDefault="004408BD" w:rsidP="00113146">
            <w:pPr>
              <w:spacing w:line="360" w:lineRule="auto"/>
              <w:ind w:right="101"/>
              <w:jc w:val="both"/>
              <w:rPr>
                <w:rFonts w:ascii="Calibri" w:hAnsi="Calibri" w:cs="Calibri"/>
              </w:rPr>
            </w:pPr>
            <w:r w:rsidRPr="00536964">
              <w:rPr>
                <w:rFonts w:ascii="Calibri" w:eastAsia="Times New Roman" w:hAnsi="Calibri" w:cs="Calibri"/>
                <w:w w:val="101"/>
              </w:rPr>
              <w:t>8 days</w:t>
            </w:r>
          </w:p>
        </w:tc>
        <w:tc>
          <w:tcPr>
            <w:tcW w:w="1590" w:type="dxa"/>
            <w:tcBorders>
              <w:top w:val="single" w:sz="5" w:space="0" w:color="000000"/>
              <w:left w:val="single" w:sz="5" w:space="0" w:color="000000"/>
              <w:bottom w:val="single" w:sz="5" w:space="0" w:color="000000"/>
              <w:right w:val="single" w:sz="5" w:space="0" w:color="000000"/>
            </w:tcBorders>
          </w:tcPr>
          <w:p w:rsidR="004408BD" w:rsidRPr="00536964" w:rsidRDefault="004408BD" w:rsidP="00113146">
            <w:pPr>
              <w:spacing w:line="360" w:lineRule="auto"/>
              <w:ind w:right="101"/>
              <w:jc w:val="both"/>
              <w:rPr>
                <w:rFonts w:ascii="Calibri" w:hAnsi="Calibri" w:cs="Calibri"/>
              </w:rPr>
            </w:pPr>
            <w:r w:rsidRPr="00536964">
              <w:rPr>
                <w:rFonts w:ascii="Calibri" w:eastAsia="Times New Roman" w:hAnsi="Calibri" w:cs="Calibri"/>
                <w:spacing w:val="1"/>
                <w:w w:val="101"/>
              </w:rPr>
              <w:t>52</w:t>
            </w:r>
          </w:p>
        </w:tc>
        <w:tc>
          <w:tcPr>
            <w:tcW w:w="1915" w:type="dxa"/>
            <w:tcBorders>
              <w:top w:val="single" w:sz="5" w:space="0" w:color="000000"/>
              <w:left w:val="single" w:sz="5" w:space="0" w:color="000000"/>
              <w:bottom w:val="single" w:sz="5" w:space="0" w:color="000000"/>
              <w:right w:val="single" w:sz="5" w:space="0" w:color="000000"/>
            </w:tcBorders>
          </w:tcPr>
          <w:p w:rsidR="004408BD" w:rsidRPr="00536964" w:rsidRDefault="004408BD" w:rsidP="00113146">
            <w:pPr>
              <w:spacing w:line="360" w:lineRule="auto"/>
              <w:ind w:right="101"/>
              <w:jc w:val="both"/>
              <w:rPr>
                <w:rFonts w:ascii="Calibri" w:hAnsi="Calibri" w:cs="Calibri"/>
              </w:rPr>
            </w:pPr>
            <w:r w:rsidRPr="00536964">
              <w:rPr>
                <w:rFonts w:ascii="Calibri" w:eastAsia="Times New Roman" w:hAnsi="Calibri" w:cs="Calibri"/>
                <w:spacing w:val="1"/>
                <w:w w:val="101"/>
              </w:rPr>
              <w:t>4</w:t>
            </w:r>
            <w:r w:rsidRPr="00536964">
              <w:rPr>
                <w:rFonts w:ascii="Calibri" w:eastAsia="Times New Roman" w:hAnsi="Calibri" w:cs="Calibri"/>
                <w:spacing w:val="-1"/>
                <w:w w:val="101"/>
              </w:rPr>
              <w:t>91.9</w:t>
            </w:r>
          </w:p>
        </w:tc>
        <w:tc>
          <w:tcPr>
            <w:tcW w:w="1915" w:type="dxa"/>
            <w:tcBorders>
              <w:top w:val="single" w:sz="5" w:space="0" w:color="000000"/>
              <w:left w:val="single" w:sz="5" w:space="0" w:color="000000"/>
              <w:bottom w:val="single" w:sz="5" w:space="0" w:color="000000"/>
              <w:right w:val="single" w:sz="5" w:space="0" w:color="000000"/>
            </w:tcBorders>
          </w:tcPr>
          <w:p w:rsidR="004408BD" w:rsidRPr="00536964" w:rsidRDefault="004408BD" w:rsidP="00113146">
            <w:pPr>
              <w:spacing w:line="360" w:lineRule="auto"/>
              <w:ind w:right="101"/>
              <w:jc w:val="both"/>
              <w:rPr>
                <w:rFonts w:ascii="Calibri" w:hAnsi="Calibri" w:cs="Calibri"/>
              </w:rPr>
            </w:pPr>
            <w:r w:rsidRPr="00536964">
              <w:rPr>
                <w:rFonts w:ascii="Calibri" w:eastAsia="Times New Roman" w:hAnsi="Calibri" w:cs="Calibri"/>
                <w:w w:val="101"/>
              </w:rPr>
              <w:t>5</w:t>
            </w:r>
          </w:p>
        </w:tc>
        <w:tc>
          <w:tcPr>
            <w:tcW w:w="1915" w:type="dxa"/>
            <w:tcBorders>
              <w:top w:val="single" w:sz="5" w:space="0" w:color="000000"/>
              <w:left w:val="single" w:sz="5" w:space="0" w:color="000000"/>
              <w:bottom w:val="single" w:sz="5" w:space="0" w:color="000000"/>
              <w:right w:val="single" w:sz="5" w:space="0" w:color="000000"/>
            </w:tcBorders>
          </w:tcPr>
          <w:p w:rsidR="004408BD" w:rsidRPr="00536964" w:rsidRDefault="004408BD" w:rsidP="00113146">
            <w:pPr>
              <w:spacing w:line="360" w:lineRule="auto"/>
              <w:ind w:right="101"/>
              <w:jc w:val="both"/>
              <w:rPr>
                <w:rFonts w:ascii="Calibri" w:hAnsi="Calibri" w:cs="Calibri"/>
              </w:rPr>
            </w:pPr>
            <w:r w:rsidRPr="00536964">
              <w:rPr>
                <w:rFonts w:ascii="Calibri" w:eastAsia="Times New Roman" w:hAnsi="Calibri" w:cs="Calibri"/>
                <w:spacing w:val="1"/>
                <w:w w:val="101"/>
              </w:rPr>
              <w:t>17</w:t>
            </w:r>
            <w:r w:rsidRPr="00536964">
              <w:rPr>
                <w:rFonts w:ascii="Calibri" w:eastAsia="Times New Roman" w:hAnsi="Calibri" w:cs="Calibri"/>
                <w:spacing w:val="-1"/>
                <w:w w:val="101"/>
              </w:rPr>
              <w:t>.8</w:t>
            </w:r>
            <w:r w:rsidRPr="00536964">
              <w:rPr>
                <w:rFonts w:ascii="Calibri" w:eastAsia="Times New Roman" w:hAnsi="Calibri" w:cs="Calibri"/>
                <w:w w:val="101"/>
              </w:rPr>
              <w:t>2</w:t>
            </w:r>
          </w:p>
        </w:tc>
      </w:tr>
      <w:tr w:rsidR="004408BD" w:rsidRPr="00536964" w:rsidTr="00C0535C">
        <w:trPr>
          <w:trHeight w:hRule="exact" w:val="278"/>
        </w:trPr>
        <w:tc>
          <w:tcPr>
            <w:tcW w:w="2240" w:type="dxa"/>
            <w:tcBorders>
              <w:top w:val="single" w:sz="5" w:space="0" w:color="000000"/>
              <w:left w:val="single" w:sz="5" w:space="0" w:color="000000"/>
              <w:bottom w:val="single" w:sz="5" w:space="0" w:color="000000"/>
              <w:right w:val="single" w:sz="5" w:space="0" w:color="000000"/>
            </w:tcBorders>
          </w:tcPr>
          <w:p w:rsidR="004408BD" w:rsidRPr="00536964" w:rsidRDefault="004408BD" w:rsidP="00113146">
            <w:pPr>
              <w:spacing w:line="360" w:lineRule="auto"/>
              <w:ind w:right="101"/>
              <w:jc w:val="both"/>
              <w:rPr>
                <w:rFonts w:ascii="Calibri" w:hAnsi="Calibri" w:cs="Calibri"/>
              </w:rPr>
            </w:pPr>
            <w:r w:rsidRPr="00536964">
              <w:rPr>
                <w:rFonts w:ascii="Calibri" w:eastAsia="Times New Roman" w:hAnsi="Calibri" w:cs="Calibri"/>
                <w:w w:val="101"/>
              </w:rPr>
              <w:t>9 days</w:t>
            </w:r>
          </w:p>
        </w:tc>
        <w:tc>
          <w:tcPr>
            <w:tcW w:w="1590" w:type="dxa"/>
            <w:tcBorders>
              <w:top w:val="single" w:sz="5" w:space="0" w:color="000000"/>
              <w:left w:val="single" w:sz="5" w:space="0" w:color="000000"/>
              <w:bottom w:val="single" w:sz="5" w:space="0" w:color="000000"/>
              <w:right w:val="single" w:sz="5" w:space="0" w:color="000000"/>
            </w:tcBorders>
          </w:tcPr>
          <w:p w:rsidR="004408BD" w:rsidRPr="00536964" w:rsidRDefault="004408BD" w:rsidP="00113146">
            <w:pPr>
              <w:spacing w:line="360" w:lineRule="auto"/>
              <w:ind w:right="101"/>
              <w:jc w:val="both"/>
              <w:rPr>
                <w:rFonts w:ascii="Calibri" w:hAnsi="Calibri" w:cs="Calibri"/>
              </w:rPr>
            </w:pPr>
            <w:r w:rsidRPr="00536964">
              <w:rPr>
                <w:rFonts w:ascii="Calibri" w:eastAsia="Times New Roman" w:hAnsi="Calibri" w:cs="Calibri"/>
                <w:spacing w:val="1"/>
                <w:w w:val="101"/>
              </w:rPr>
              <w:t>54</w:t>
            </w:r>
          </w:p>
        </w:tc>
        <w:tc>
          <w:tcPr>
            <w:tcW w:w="1915" w:type="dxa"/>
            <w:tcBorders>
              <w:top w:val="single" w:sz="5" w:space="0" w:color="000000"/>
              <w:left w:val="single" w:sz="5" w:space="0" w:color="000000"/>
              <w:bottom w:val="single" w:sz="5" w:space="0" w:color="000000"/>
              <w:right w:val="single" w:sz="5" w:space="0" w:color="000000"/>
            </w:tcBorders>
          </w:tcPr>
          <w:p w:rsidR="004408BD" w:rsidRPr="00536964" w:rsidRDefault="004408BD" w:rsidP="00113146">
            <w:pPr>
              <w:spacing w:line="360" w:lineRule="auto"/>
              <w:ind w:right="101"/>
              <w:jc w:val="both"/>
              <w:rPr>
                <w:rFonts w:ascii="Calibri" w:hAnsi="Calibri" w:cs="Calibri"/>
              </w:rPr>
            </w:pPr>
            <w:r w:rsidRPr="00536964">
              <w:rPr>
                <w:rFonts w:ascii="Calibri" w:eastAsia="Times New Roman" w:hAnsi="Calibri" w:cs="Calibri"/>
                <w:spacing w:val="1"/>
                <w:w w:val="101"/>
              </w:rPr>
              <w:t>5</w:t>
            </w:r>
            <w:r w:rsidRPr="00536964">
              <w:rPr>
                <w:rFonts w:ascii="Calibri" w:eastAsia="Times New Roman" w:hAnsi="Calibri" w:cs="Calibri"/>
                <w:spacing w:val="-1"/>
                <w:w w:val="101"/>
              </w:rPr>
              <w:t>4</w:t>
            </w:r>
            <w:r w:rsidRPr="00536964">
              <w:rPr>
                <w:rFonts w:ascii="Calibri" w:eastAsia="Times New Roman" w:hAnsi="Calibri" w:cs="Calibri"/>
                <w:w w:val="101"/>
              </w:rPr>
              <w:t>6.6</w:t>
            </w:r>
          </w:p>
        </w:tc>
        <w:tc>
          <w:tcPr>
            <w:tcW w:w="1915" w:type="dxa"/>
            <w:tcBorders>
              <w:top w:val="single" w:sz="5" w:space="0" w:color="000000"/>
              <w:left w:val="single" w:sz="5" w:space="0" w:color="000000"/>
              <w:bottom w:val="single" w:sz="5" w:space="0" w:color="000000"/>
              <w:right w:val="single" w:sz="5" w:space="0" w:color="000000"/>
            </w:tcBorders>
          </w:tcPr>
          <w:p w:rsidR="004408BD" w:rsidRPr="00536964" w:rsidRDefault="004408BD" w:rsidP="00113146">
            <w:pPr>
              <w:spacing w:line="360" w:lineRule="auto"/>
              <w:ind w:right="101"/>
              <w:jc w:val="both"/>
              <w:rPr>
                <w:rFonts w:ascii="Calibri" w:hAnsi="Calibri" w:cs="Calibri"/>
              </w:rPr>
            </w:pPr>
            <w:r w:rsidRPr="00536964">
              <w:rPr>
                <w:rFonts w:ascii="Calibri" w:eastAsia="Times New Roman" w:hAnsi="Calibri" w:cs="Calibri"/>
                <w:w w:val="101"/>
              </w:rPr>
              <w:t>5</w:t>
            </w:r>
          </w:p>
        </w:tc>
        <w:tc>
          <w:tcPr>
            <w:tcW w:w="1915" w:type="dxa"/>
            <w:tcBorders>
              <w:top w:val="single" w:sz="5" w:space="0" w:color="000000"/>
              <w:left w:val="single" w:sz="5" w:space="0" w:color="000000"/>
              <w:bottom w:val="single" w:sz="5" w:space="0" w:color="000000"/>
              <w:right w:val="single" w:sz="5" w:space="0" w:color="000000"/>
            </w:tcBorders>
          </w:tcPr>
          <w:p w:rsidR="004408BD" w:rsidRPr="00536964" w:rsidRDefault="004408BD" w:rsidP="00113146">
            <w:pPr>
              <w:spacing w:line="360" w:lineRule="auto"/>
              <w:ind w:right="101"/>
              <w:jc w:val="both"/>
              <w:rPr>
                <w:rFonts w:ascii="Calibri" w:hAnsi="Calibri" w:cs="Calibri"/>
              </w:rPr>
            </w:pPr>
            <w:r w:rsidRPr="00536964">
              <w:rPr>
                <w:rFonts w:ascii="Calibri" w:eastAsia="Times New Roman" w:hAnsi="Calibri" w:cs="Calibri"/>
                <w:spacing w:val="1"/>
                <w:w w:val="101"/>
              </w:rPr>
              <w:t>19</w:t>
            </w:r>
            <w:r w:rsidRPr="00536964">
              <w:rPr>
                <w:rFonts w:ascii="Calibri" w:eastAsia="Times New Roman" w:hAnsi="Calibri" w:cs="Calibri"/>
                <w:spacing w:val="-1"/>
                <w:w w:val="101"/>
              </w:rPr>
              <w:t>.</w:t>
            </w:r>
            <w:r w:rsidRPr="00536964">
              <w:rPr>
                <w:rFonts w:ascii="Calibri" w:eastAsia="Times New Roman" w:hAnsi="Calibri" w:cs="Calibri"/>
                <w:w w:val="101"/>
              </w:rPr>
              <w:t>8</w:t>
            </w:r>
          </w:p>
        </w:tc>
      </w:tr>
      <w:tr w:rsidR="004408BD" w:rsidRPr="00536964" w:rsidTr="00C0535C">
        <w:trPr>
          <w:trHeight w:hRule="exact" w:val="278"/>
        </w:trPr>
        <w:tc>
          <w:tcPr>
            <w:tcW w:w="2240" w:type="dxa"/>
            <w:tcBorders>
              <w:top w:val="single" w:sz="5" w:space="0" w:color="000000"/>
              <w:left w:val="single" w:sz="5" w:space="0" w:color="000000"/>
              <w:bottom w:val="single" w:sz="5" w:space="0" w:color="000000"/>
              <w:right w:val="single" w:sz="5" w:space="0" w:color="000000"/>
            </w:tcBorders>
          </w:tcPr>
          <w:p w:rsidR="004408BD" w:rsidRPr="00536964" w:rsidRDefault="004408BD" w:rsidP="00113146">
            <w:pPr>
              <w:spacing w:line="360" w:lineRule="auto"/>
              <w:ind w:right="101"/>
              <w:jc w:val="both"/>
              <w:rPr>
                <w:rFonts w:ascii="Calibri" w:hAnsi="Calibri" w:cs="Calibri"/>
              </w:rPr>
            </w:pPr>
            <w:r w:rsidRPr="00536964">
              <w:rPr>
                <w:rFonts w:ascii="Calibri" w:eastAsia="Times New Roman" w:hAnsi="Calibri" w:cs="Calibri"/>
                <w:spacing w:val="1"/>
                <w:w w:val="101"/>
              </w:rPr>
              <w:t>1</w:t>
            </w:r>
            <w:r w:rsidRPr="00536964">
              <w:rPr>
                <w:rFonts w:ascii="Calibri" w:eastAsia="Times New Roman" w:hAnsi="Calibri" w:cs="Calibri"/>
                <w:w w:val="101"/>
              </w:rPr>
              <w:t>3 days</w:t>
            </w:r>
          </w:p>
        </w:tc>
        <w:tc>
          <w:tcPr>
            <w:tcW w:w="1590" w:type="dxa"/>
            <w:tcBorders>
              <w:top w:val="single" w:sz="5" w:space="0" w:color="000000"/>
              <w:left w:val="single" w:sz="5" w:space="0" w:color="000000"/>
              <w:bottom w:val="single" w:sz="5" w:space="0" w:color="000000"/>
              <w:right w:val="single" w:sz="5" w:space="0" w:color="000000"/>
            </w:tcBorders>
          </w:tcPr>
          <w:p w:rsidR="004408BD" w:rsidRPr="00536964" w:rsidRDefault="004408BD" w:rsidP="00113146">
            <w:pPr>
              <w:spacing w:line="360" w:lineRule="auto"/>
              <w:ind w:right="101"/>
              <w:jc w:val="both"/>
              <w:rPr>
                <w:rFonts w:ascii="Calibri" w:hAnsi="Calibri" w:cs="Calibri"/>
              </w:rPr>
            </w:pPr>
            <w:r w:rsidRPr="00536964">
              <w:rPr>
                <w:rFonts w:ascii="Calibri" w:eastAsia="Times New Roman" w:hAnsi="Calibri" w:cs="Calibri"/>
                <w:spacing w:val="1"/>
                <w:w w:val="101"/>
              </w:rPr>
              <w:t>54</w:t>
            </w:r>
          </w:p>
        </w:tc>
        <w:tc>
          <w:tcPr>
            <w:tcW w:w="1915" w:type="dxa"/>
            <w:tcBorders>
              <w:top w:val="single" w:sz="5" w:space="0" w:color="000000"/>
              <w:left w:val="single" w:sz="5" w:space="0" w:color="000000"/>
              <w:bottom w:val="single" w:sz="5" w:space="0" w:color="000000"/>
              <w:right w:val="single" w:sz="5" w:space="0" w:color="000000"/>
            </w:tcBorders>
          </w:tcPr>
          <w:p w:rsidR="004408BD" w:rsidRPr="00536964" w:rsidRDefault="004408BD" w:rsidP="00113146">
            <w:pPr>
              <w:spacing w:line="360" w:lineRule="auto"/>
              <w:ind w:right="101"/>
              <w:jc w:val="both"/>
              <w:rPr>
                <w:rFonts w:ascii="Calibri" w:hAnsi="Calibri" w:cs="Calibri"/>
              </w:rPr>
            </w:pPr>
            <w:r w:rsidRPr="00536964">
              <w:rPr>
                <w:rFonts w:ascii="Calibri" w:eastAsia="Times New Roman" w:hAnsi="Calibri" w:cs="Calibri"/>
                <w:spacing w:val="1"/>
                <w:w w:val="101"/>
              </w:rPr>
              <w:t>7</w:t>
            </w:r>
            <w:r w:rsidRPr="00536964">
              <w:rPr>
                <w:rFonts w:ascii="Calibri" w:eastAsia="Times New Roman" w:hAnsi="Calibri" w:cs="Calibri"/>
                <w:spacing w:val="-1"/>
                <w:w w:val="101"/>
              </w:rPr>
              <w:t>6</w:t>
            </w:r>
            <w:r w:rsidRPr="00536964">
              <w:rPr>
                <w:rFonts w:ascii="Calibri" w:eastAsia="Times New Roman" w:hAnsi="Calibri" w:cs="Calibri"/>
                <w:spacing w:val="1"/>
                <w:w w:val="101"/>
              </w:rPr>
              <w:t>5.2</w:t>
            </w:r>
          </w:p>
        </w:tc>
        <w:tc>
          <w:tcPr>
            <w:tcW w:w="1915" w:type="dxa"/>
            <w:tcBorders>
              <w:top w:val="single" w:sz="5" w:space="0" w:color="000000"/>
              <w:left w:val="single" w:sz="5" w:space="0" w:color="000000"/>
              <w:bottom w:val="single" w:sz="5" w:space="0" w:color="000000"/>
              <w:right w:val="single" w:sz="5" w:space="0" w:color="000000"/>
            </w:tcBorders>
          </w:tcPr>
          <w:p w:rsidR="004408BD" w:rsidRPr="00536964" w:rsidRDefault="004408BD" w:rsidP="00113146">
            <w:pPr>
              <w:spacing w:line="360" w:lineRule="auto"/>
              <w:ind w:right="101"/>
              <w:jc w:val="both"/>
              <w:rPr>
                <w:rFonts w:ascii="Calibri" w:hAnsi="Calibri" w:cs="Calibri"/>
              </w:rPr>
            </w:pPr>
            <w:r w:rsidRPr="00536964">
              <w:rPr>
                <w:rFonts w:ascii="Calibri" w:eastAsia="Times New Roman" w:hAnsi="Calibri" w:cs="Calibri"/>
                <w:w w:val="101"/>
              </w:rPr>
              <w:t>6</w:t>
            </w:r>
          </w:p>
        </w:tc>
        <w:tc>
          <w:tcPr>
            <w:tcW w:w="1915" w:type="dxa"/>
            <w:tcBorders>
              <w:top w:val="single" w:sz="5" w:space="0" w:color="000000"/>
              <w:left w:val="single" w:sz="5" w:space="0" w:color="000000"/>
              <w:bottom w:val="single" w:sz="5" w:space="0" w:color="000000"/>
              <w:right w:val="single" w:sz="5" w:space="0" w:color="000000"/>
            </w:tcBorders>
          </w:tcPr>
          <w:p w:rsidR="004408BD" w:rsidRPr="00536964" w:rsidRDefault="004408BD" w:rsidP="00113146">
            <w:pPr>
              <w:spacing w:line="360" w:lineRule="auto"/>
              <w:ind w:right="101"/>
              <w:jc w:val="both"/>
              <w:rPr>
                <w:rFonts w:ascii="Calibri" w:hAnsi="Calibri" w:cs="Calibri"/>
              </w:rPr>
            </w:pPr>
            <w:r w:rsidRPr="00536964">
              <w:rPr>
                <w:rFonts w:ascii="Calibri" w:eastAsia="Times New Roman" w:hAnsi="Calibri" w:cs="Calibri"/>
                <w:spacing w:val="1"/>
                <w:w w:val="101"/>
              </w:rPr>
              <w:t>27</w:t>
            </w:r>
            <w:r w:rsidRPr="00536964">
              <w:rPr>
                <w:rFonts w:ascii="Calibri" w:eastAsia="Times New Roman" w:hAnsi="Calibri" w:cs="Calibri"/>
                <w:spacing w:val="-1"/>
                <w:w w:val="101"/>
              </w:rPr>
              <w:t>.7</w:t>
            </w:r>
            <w:r w:rsidRPr="00536964">
              <w:rPr>
                <w:rFonts w:ascii="Calibri" w:eastAsia="Times New Roman" w:hAnsi="Calibri" w:cs="Calibri"/>
                <w:w w:val="101"/>
              </w:rPr>
              <w:t>2</w:t>
            </w:r>
          </w:p>
        </w:tc>
      </w:tr>
      <w:tr w:rsidR="004408BD" w:rsidRPr="00536964" w:rsidTr="00C0535C">
        <w:trPr>
          <w:trHeight w:hRule="exact" w:val="278"/>
        </w:trPr>
        <w:tc>
          <w:tcPr>
            <w:tcW w:w="2240" w:type="dxa"/>
            <w:tcBorders>
              <w:top w:val="single" w:sz="5" w:space="0" w:color="000000"/>
              <w:left w:val="single" w:sz="5" w:space="0" w:color="000000"/>
              <w:bottom w:val="single" w:sz="5" w:space="0" w:color="000000"/>
              <w:right w:val="single" w:sz="5" w:space="0" w:color="000000"/>
            </w:tcBorders>
          </w:tcPr>
          <w:p w:rsidR="004408BD" w:rsidRPr="00536964" w:rsidRDefault="004408BD" w:rsidP="00113146">
            <w:pPr>
              <w:spacing w:line="360" w:lineRule="auto"/>
              <w:ind w:right="101"/>
              <w:jc w:val="both"/>
              <w:rPr>
                <w:rFonts w:ascii="Calibri" w:hAnsi="Calibri" w:cs="Calibri"/>
              </w:rPr>
            </w:pPr>
            <w:r w:rsidRPr="00536964">
              <w:rPr>
                <w:rFonts w:ascii="Calibri" w:eastAsia="Times New Roman" w:hAnsi="Calibri" w:cs="Calibri"/>
                <w:spacing w:val="1"/>
                <w:w w:val="101"/>
              </w:rPr>
              <w:t>1</w:t>
            </w:r>
            <w:r w:rsidRPr="00536964">
              <w:rPr>
                <w:rFonts w:ascii="Calibri" w:eastAsia="Times New Roman" w:hAnsi="Calibri" w:cs="Calibri"/>
                <w:w w:val="101"/>
              </w:rPr>
              <w:t>5 days</w:t>
            </w:r>
          </w:p>
        </w:tc>
        <w:tc>
          <w:tcPr>
            <w:tcW w:w="1590" w:type="dxa"/>
            <w:tcBorders>
              <w:top w:val="single" w:sz="5" w:space="0" w:color="000000"/>
              <w:left w:val="single" w:sz="5" w:space="0" w:color="000000"/>
              <w:bottom w:val="single" w:sz="5" w:space="0" w:color="000000"/>
              <w:right w:val="single" w:sz="5" w:space="0" w:color="000000"/>
            </w:tcBorders>
          </w:tcPr>
          <w:p w:rsidR="004408BD" w:rsidRPr="00536964" w:rsidRDefault="004408BD" w:rsidP="00113146">
            <w:pPr>
              <w:spacing w:line="360" w:lineRule="auto"/>
              <w:ind w:right="101"/>
              <w:jc w:val="both"/>
              <w:rPr>
                <w:rFonts w:ascii="Calibri" w:hAnsi="Calibri" w:cs="Calibri"/>
              </w:rPr>
            </w:pPr>
            <w:r w:rsidRPr="00536964">
              <w:rPr>
                <w:rFonts w:ascii="Calibri" w:eastAsia="Times New Roman" w:hAnsi="Calibri" w:cs="Calibri"/>
                <w:spacing w:val="1"/>
                <w:w w:val="101"/>
              </w:rPr>
              <w:t>55</w:t>
            </w:r>
          </w:p>
        </w:tc>
        <w:tc>
          <w:tcPr>
            <w:tcW w:w="1915" w:type="dxa"/>
            <w:tcBorders>
              <w:top w:val="single" w:sz="5" w:space="0" w:color="000000"/>
              <w:left w:val="single" w:sz="5" w:space="0" w:color="000000"/>
              <w:bottom w:val="single" w:sz="5" w:space="0" w:color="000000"/>
              <w:right w:val="single" w:sz="5" w:space="0" w:color="000000"/>
            </w:tcBorders>
          </w:tcPr>
          <w:p w:rsidR="004408BD" w:rsidRPr="00536964" w:rsidRDefault="004408BD" w:rsidP="00113146">
            <w:pPr>
              <w:spacing w:line="360" w:lineRule="auto"/>
              <w:ind w:right="101"/>
              <w:jc w:val="both"/>
              <w:rPr>
                <w:rFonts w:ascii="Calibri" w:hAnsi="Calibri" w:cs="Calibri"/>
              </w:rPr>
            </w:pPr>
            <w:r w:rsidRPr="00536964">
              <w:rPr>
                <w:rFonts w:ascii="Calibri" w:eastAsia="Times New Roman" w:hAnsi="Calibri" w:cs="Calibri"/>
                <w:spacing w:val="1"/>
                <w:w w:val="101"/>
              </w:rPr>
              <w:t>8</w:t>
            </w:r>
            <w:r w:rsidRPr="00536964">
              <w:rPr>
                <w:rFonts w:ascii="Calibri" w:eastAsia="Times New Roman" w:hAnsi="Calibri" w:cs="Calibri"/>
                <w:spacing w:val="-1"/>
                <w:w w:val="101"/>
              </w:rPr>
              <w:t>7</w:t>
            </w:r>
            <w:r w:rsidRPr="00536964">
              <w:rPr>
                <w:rFonts w:ascii="Calibri" w:eastAsia="Times New Roman" w:hAnsi="Calibri" w:cs="Calibri"/>
                <w:spacing w:val="1"/>
                <w:w w:val="101"/>
              </w:rPr>
              <w:t>4.5</w:t>
            </w:r>
          </w:p>
        </w:tc>
        <w:tc>
          <w:tcPr>
            <w:tcW w:w="1915" w:type="dxa"/>
            <w:tcBorders>
              <w:top w:val="single" w:sz="5" w:space="0" w:color="000000"/>
              <w:left w:val="single" w:sz="5" w:space="0" w:color="000000"/>
              <w:bottom w:val="single" w:sz="5" w:space="0" w:color="000000"/>
              <w:right w:val="single" w:sz="5" w:space="0" w:color="000000"/>
            </w:tcBorders>
          </w:tcPr>
          <w:p w:rsidR="004408BD" w:rsidRPr="00536964" w:rsidRDefault="004408BD" w:rsidP="00113146">
            <w:pPr>
              <w:spacing w:line="360" w:lineRule="auto"/>
              <w:ind w:right="101"/>
              <w:jc w:val="both"/>
              <w:rPr>
                <w:rFonts w:ascii="Calibri" w:hAnsi="Calibri" w:cs="Calibri"/>
              </w:rPr>
            </w:pPr>
            <w:r w:rsidRPr="00536964">
              <w:rPr>
                <w:rFonts w:ascii="Calibri" w:eastAsia="Times New Roman" w:hAnsi="Calibri" w:cs="Calibri"/>
                <w:w w:val="101"/>
              </w:rPr>
              <w:t>6</w:t>
            </w:r>
          </w:p>
        </w:tc>
        <w:tc>
          <w:tcPr>
            <w:tcW w:w="1915" w:type="dxa"/>
            <w:tcBorders>
              <w:top w:val="single" w:sz="5" w:space="0" w:color="000000"/>
              <w:left w:val="single" w:sz="5" w:space="0" w:color="000000"/>
              <w:bottom w:val="single" w:sz="5" w:space="0" w:color="000000"/>
              <w:right w:val="single" w:sz="5" w:space="0" w:color="000000"/>
            </w:tcBorders>
          </w:tcPr>
          <w:p w:rsidR="004408BD" w:rsidRPr="00536964" w:rsidRDefault="004408BD" w:rsidP="00113146">
            <w:pPr>
              <w:spacing w:line="360" w:lineRule="auto"/>
              <w:ind w:right="101"/>
              <w:jc w:val="both"/>
              <w:rPr>
                <w:rFonts w:ascii="Calibri" w:hAnsi="Calibri" w:cs="Calibri"/>
              </w:rPr>
            </w:pPr>
            <w:r w:rsidRPr="00536964">
              <w:rPr>
                <w:rFonts w:ascii="Calibri" w:eastAsia="Times New Roman" w:hAnsi="Calibri" w:cs="Calibri"/>
                <w:spacing w:val="1"/>
                <w:w w:val="101"/>
              </w:rPr>
              <w:t>31</w:t>
            </w:r>
            <w:r w:rsidRPr="00536964">
              <w:rPr>
                <w:rFonts w:ascii="Calibri" w:eastAsia="Times New Roman" w:hAnsi="Calibri" w:cs="Calibri"/>
                <w:spacing w:val="-1"/>
                <w:w w:val="101"/>
              </w:rPr>
              <w:t>.6</w:t>
            </w:r>
            <w:r w:rsidRPr="00536964">
              <w:rPr>
                <w:rFonts w:ascii="Calibri" w:eastAsia="Times New Roman" w:hAnsi="Calibri" w:cs="Calibri"/>
                <w:w w:val="101"/>
              </w:rPr>
              <w:t>8</w:t>
            </w:r>
          </w:p>
        </w:tc>
      </w:tr>
      <w:tr w:rsidR="004408BD" w:rsidRPr="00536964" w:rsidTr="00C0535C">
        <w:trPr>
          <w:trHeight w:hRule="exact" w:val="278"/>
        </w:trPr>
        <w:tc>
          <w:tcPr>
            <w:tcW w:w="2240" w:type="dxa"/>
            <w:tcBorders>
              <w:top w:val="single" w:sz="5" w:space="0" w:color="000000"/>
              <w:left w:val="single" w:sz="5" w:space="0" w:color="000000"/>
              <w:bottom w:val="single" w:sz="5" w:space="0" w:color="000000"/>
              <w:right w:val="single" w:sz="5" w:space="0" w:color="000000"/>
            </w:tcBorders>
          </w:tcPr>
          <w:p w:rsidR="004408BD" w:rsidRPr="00536964" w:rsidRDefault="004408BD" w:rsidP="00113146">
            <w:pPr>
              <w:spacing w:line="360" w:lineRule="auto"/>
              <w:ind w:right="101"/>
              <w:jc w:val="both"/>
              <w:rPr>
                <w:rFonts w:ascii="Calibri" w:hAnsi="Calibri" w:cs="Calibri"/>
              </w:rPr>
            </w:pPr>
            <w:r w:rsidRPr="00536964">
              <w:rPr>
                <w:rFonts w:ascii="Calibri" w:eastAsia="Times New Roman" w:hAnsi="Calibri" w:cs="Calibri"/>
                <w:spacing w:val="1"/>
                <w:w w:val="101"/>
              </w:rPr>
              <w:t>1</w:t>
            </w:r>
            <w:r w:rsidRPr="00536964">
              <w:rPr>
                <w:rFonts w:ascii="Calibri" w:eastAsia="Times New Roman" w:hAnsi="Calibri" w:cs="Calibri"/>
                <w:w w:val="101"/>
              </w:rPr>
              <w:t>6 days</w:t>
            </w:r>
          </w:p>
        </w:tc>
        <w:tc>
          <w:tcPr>
            <w:tcW w:w="1590" w:type="dxa"/>
            <w:tcBorders>
              <w:top w:val="single" w:sz="5" w:space="0" w:color="000000"/>
              <w:left w:val="single" w:sz="5" w:space="0" w:color="000000"/>
              <w:bottom w:val="single" w:sz="5" w:space="0" w:color="000000"/>
              <w:right w:val="single" w:sz="5" w:space="0" w:color="000000"/>
            </w:tcBorders>
          </w:tcPr>
          <w:p w:rsidR="004408BD" w:rsidRPr="00536964" w:rsidRDefault="004408BD" w:rsidP="00113146">
            <w:pPr>
              <w:spacing w:line="360" w:lineRule="auto"/>
              <w:ind w:right="101"/>
              <w:jc w:val="both"/>
              <w:rPr>
                <w:rFonts w:ascii="Calibri" w:hAnsi="Calibri" w:cs="Calibri"/>
              </w:rPr>
            </w:pPr>
            <w:r w:rsidRPr="00536964">
              <w:rPr>
                <w:rFonts w:ascii="Calibri" w:eastAsia="Times New Roman" w:hAnsi="Calibri" w:cs="Calibri"/>
                <w:spacing w:val="1"/>
                <w:w w:val="101"/>
              </w:rPr>
              <w:t>56</w:t>
            </w:r>
          </w:p>
        </w:tc>
        <w:tc>
          <w:tcPr>
            <w:tcW w:w="1915" w:type="dxa"/>
            <w:tcBorders>
              <w:top w:val="single" w:sz="5" w:space="0" w:color="000000"/>
              <w:left w:val="single" w:sz="5" w:space="0" w:color="000000"/>
              <w:bottom w:val="single" w:sz="5" w:space="0" w:color="000000"/>
              <w:right w:val="single" w:sz="5" w:space="0" w:color="000000"/>
            </w:tcBorders>
          </w:tcPr>
          <w:p w:rsidR="004408BD" w:rsidRPr="00536964" w:rsidRDefault="004408BD" w:rsidP="00113146">
            <w:pPr>
              <w:spacing w:line="360" w:lineRule="auto"/>
              <w:ind w:right="101"/>
              <w:jc w:val="both"/>
              <w:rPr>
                <w:rFonts w:ascii="Calibri" w:hAnsi="Calibri" w:cs="Calibri"/>
              </w:rPr>
            </w:pPr>
            <w:r w:rsidRPr="00536964">
              <w:rPr>
                <w:rFonts w:ascii="Calibri" w:eastAsia="Times New Roman" w:hAnsi="Calibri" w:cs="Calibri"/>
                <w:spacing w:val="1"/>
                <w:w w:val="101"/>
              </w:rPr>
              <w:t>9</w:t>
            </w:r>
            <w:r w:rsidRPr="00536964">
              <w:rPr>
                <w:rFonts w:ascii="Calibri" w:eastAsia="Times New Roman" w:hAnsi="Calibri" w:cs="Calibri"/>
                <w:spacing w:val="-1"/>
                <w:w w:val="101"/>
              </w:rPr>
              <w:t>2</w:t>
            </w:r>
            <w:r w:rsidRPr="00536964">
              <w:rPr>
                <w:rFonts w:ascii="Calibri" w:eastAsia="Times New Roman" w:hAnsi="Calibri" w:cs="Calibri"/>
                <w:spacing w:val="1"/>
                <w:w w:val="101"/>
              </w:rPr>
              <w:t>9.2</w:t>
            </w:r>
          </w:p>
        </w:tc>
        <w:tc>
          <w:tcPr>
            <w:tcW w:w="1915" w:type="dxa"/>
            <w:tcBorders>
              <w:top w:val="single" w:sz="5" w:space="0" w:color="000000"/>
              <w:left w:val="single" w:sz="5" w:space="0" w:color="000000"/>
              <w:bottom w:val="single" w:sz="5" w:space="0" w:color="000000"/>
              <w:right w:val="single" w:sz="5" w:space="0" w:color="000000"/>
            </w:tcBorders>
          </w:tcPr>
          <w:p w:rsidR="004408BD" w:rsidRPr="00536964" w:rsidRDefault="004408BD" w:rsidP="00113146">
            <w:pPr>
              <w:spacing w:line="360" w:lineRule="auto"/>
              <w:ind w:right="101"/>
              <w:jc w:val="both"/>
              <w:rPr>
                <w:rFonts w:ascii="Calibri" w:hAnsi="Calibri" w:cs="Calibri"/>
              </w:rPr>
            </w:pPr>
            <w:r w:rsidRPr="00536964">
              <w:rPr>
                <w:rFonts w:ascii="Calibri" w:eastAsia="Times New Roman" w:hAnsi="Calibri" w:cs="Calibri"/>
                <w:w w:val="101"/>
              </w:rPr>
              <w:t>6</w:t>
            </w:r>
          </w:p>
        </w:tc>
        <w:tc>
          <w:tcPr>
            <w:tcW w:w="1915" w:type="dxa"/>
            <w:tcBorders>
              <w:top w:val="single" w:sz="5" w:space="0" w:color="000000"/>
              <w:left w:val="single" w:sz="5" w:space="0" w:color="000000"/>
              <w:bottom w:val="single" w:sz="5" w:space="0" w:color="000000"/>
              <w:right w:val="single" w:sz="5" w:space="0" w:color="000000"/>
            </w:tcBorders>
          </w:tcPr>
          <w:p w:rsidR="004408BD" w:rsidRPr="00536964" w:rsidRDefault="004408BD" w:rsidP="00113146">
            <w:pPr>
              <w:spacing w:line="360" w:lineRule="auto"/>
              <w:ind w:right="101"/>
              <w:jc w:val="both"/>
              <w:rPr>
                <w:rFonts w:ascii="Calibri" w:hAnsi="Calibri" w:cs="Calibri"/>
              </w:rPr>
            </w:pPr>
            <w:r w:rsidRPr="00536964">
              <w:rPr>
                <w:rFonts w:ascii="Calibri" w:eastAsia="Times New Roman" w:hAnsi="Calibri" w:cs="Calibri"/>
                <w:spacing w:val="1"/>
                <w:w w:val="101"/>
              </w:rPr>
              <w:t>33</w:t>
            </w:r>
            <w:r w:rsidRPr="00536964">
              <w:rPr>
                <w:rFonts w:ascii="Calibri" w:eastAsia="Times New Roman" w:hAnsi="Calibri" w:cs="Calibri"/>
                <w:spacing w:val="-1"/>
                <w:w w:val="101"/>
              </w:rPr>
              <w:t>.6</w:t>
            </w:r>
            <w:r w:rsidRPr="00536964">
              <w:rPr>
                <w:rFonts w:ascii="Calibri" w:eastAsia="Times New Roman" w:hAnsi="Calibri" w:cs="Calibri"/>
                <w:w w:val="101"/>
              </w:rPr>
              <w:t>6</w:t>
            </w:r>
          </w:p>
        </w:tc>
      </w:tr>
      <w:tr w:rsidR="004408BD" w:rsidRPr="00536964" w:rsidTr="00C0535C">
        <w:trPr>
          <w:trHeight w:hRule="exact" w:val="278"/>
        </w:trPr>
        <w:tc>
          <w:tcPr>
            <w:tcW w:w="2240" w:type="dxa"/>
            <w:tcBorders>
              <w:top w:val="single" w:sz="5" w:space="0" w:color="000000"/>
              <w:left w:val="single" w:sz="5" w:space="0" w:color="000000"/>
              <w:bottom w:val="single" w:sz="5" w:space="0" w:color="000000"/>
              <w:right w:val="single" w:sz="5" w:space="0" w:color="000000"/>
            </w:tcBorders>
          </w:tcPr>
          <w:p w:rsidR="004408BD" w:rsidRPr="00536964" w:rsidRDefault="004408BD" w:rsidP="00113146">
            <w:pPr>
              <w:spacing w:line="360" w:lineRule="auto"/>
              <w:ind w:right="101"/>
              <w:jc w:val="both"/>
              <w:rPr>
                <w:rFonts w:ascii="Calibri" w:hAnsi="Calibri" w:cs="Calibri"/>
              </w:rPr>
            </w:pPr>
            <w:r w:rsidRPr="00536964">
              <w:rPr>
                <w:rFonts w:ascii="Calibri" w:eastAsia="Times New Roman" w:hAnsi="Calibri" w:cs="Calibri"/>
                <w:spacing w:val="1"/>
                <w:w w:val="101"/>
              </w:rPr>
              <w:t>1</w:t>
            </w:r>
            <w:r w:rsidRPr="00536964">
              <w:rPr>
                <w:rFonts w:ascii="Calibri" w:eastAsia="Times New Roman" w:hAnsi="Calibri" w:cs="Calibri"/>
                <w:w w:val="101"/>
              </w:rPr>
              <w:t>8 days</w:t>
            </w:r>
          </w:p>
        </w:tc>
        <w:tc>
          <w:tcPr>
            <w:tcW w:w="1590" w:type="dxa"/>
            <w:tcBorders>
              <w:top w:val="single" w:sz="5" w:space="0" w:color="000000"/>
              <w:left w:val="single" w:sz="5" w:space="0" w:color="000000"/>
              <w:bottom w:val="single" w:sz="5" w:space="0" w:color="000000"/>
              <w:right w:val="single" w:sz="5" w:space="0" w:color="000000"/>
            </w:tcBorders>
          </w:tcPr>
          <w:p w:rsidR="004408BD" w:rsidRPr="00536964" w:rsidRDefault="004408BD" w:rsidP="00113146">
            <w:pPr>
              <w:spacing w:line="360" w:lineRule="auto"/>
              <w:ind w:right="101"/>
              <w:jc w:val="both"/>
              <w:rPr>
                <w:rFonts w:ascii="Calibri" w:hAnsi="Calibri" w:cs="Calibri"/>
              </w:rPr>
            </w:pPr>
            <w:r w:rsidRPr="00536964">
              <w:rPr>
                <w:rFonts w:ascii="Calibri" w:eastAsia="Times New Roman" w:hAnsi="Calibri" w:cs="Calibri"/>
                <w:spacing w:val="1"/>
                <w:w w:val="101"/>
              </w:rPr>
              <w:t>57</w:t>
            </w:r>
          </w:p>
        </w:tc>
        <w:tc>
          <w:tcPr>
            <w:tcW w:w="1915" w:type="dxa"/>
            <w:tcBorders>
              <w:top w:val="single" w:sz="5" w:space="0" w:color="000000"/>
              <w:left w:val="single" w:sz="5" w:space="0" w:color="000000"/>
              <w:bottom w:val="single" w:sz="5" w:space="0" w:color="000000"/>
              <w:right w:val="single" w:sz="5" w:space="0" w:color="000000"/>
            </w:tcBorders>
          </w:tcPr>
          <w:p w:rsidR="004408BD" w:rsidRPr="00536964" w:rsidRDefault="004408BD" w:rsidP="00113146">
            <w:pPr>
              <w:spacing w:line="360" w:lineRule="auto"/>
              <w:jc w:val="both"/>
              <w:rPr>
                <w:rFonts w:ascii="Calibri" w:hAnsi="Calibri" w:cs="Calibri"/>
              </w:rPr>
            </w:pPr>
            <w:r w:rsidRPr="00536964">
              <w:rPr>
                <w:rFonts w:ascii="Calibri" w:eastAsia="Times New Roman" w:hAnsi="Calibri" w:cs="Calibri"/>
                <w:spacing w:val="1"/>
                <w:w w:val="101"/>
              </w:rPr>
              <w:t>1</w:t>
            </w:r>
            <w:r w:rsidRPr="00536964">
              <w:rPr>
                <w:rFonts w:ascii="Calibri" w:eastAsia="Times New Roman" w:hAnsi="Calibri" w:cs="Calibri"/>
                <w:spacing w:val="-1"/>
                <w:w w:val="101"/>
              </w:rPr>
              <w:t>0</w:t>
            </w:r>
            <w:r w:rsidRPr="00536964">
              <w:rPr>
                <w:rFonts w:ascii="Calibri" w:eastAsia="Times New Roman" w:hAnsi="Calibri" w:cs="Calibri"/>
                <w:spacing w:val="1"/>
                <w:w w:val="101"/>
              </w:rPr>
              <w:t>38.5</w:t>
            </w:r>
          </w:p>
        </w:tc>
        <w:tc>
          <w:tcPr>
            <w:tcW w:w="1915" w:type="dxa"/>
            <w:tcBorders>
              <w:top w:val="single" w:sz="5" w:space="0" w:color="000000"/>
              <w:left w:val="single" w:sz="5" w:space="0" w:color="000000"/>
              <w:bottom w:val="single" w:sz="5" w:space="0" w:color="000000"/>
              <w:right w:val="single" w:sz="5" w:space="0" w:color="000000"/>
            </w:tcBorders>
          </w:tcPr>
          <w:p w:rsidR="004408BD" w:rsidRPr="00536964" w:rsidRDefault="004408BD" w:rsidP="00113146">
            <w:pPr>
              <w:spacing w:line="360" w:lineRule="auto"/>
              <w:ind w:right="101"/>
              <w:jc w:val="both"/>
              <w:rPr>
                <w:rFonts w:ascii="Calibri" w:hAnsi="Calibri" w:cs="Calibri"/>
              </w:rPr>
            </w:pPr>
            <w:r w:rsidRPr="00536964">
              <w:rPr>
                <w:rFonts w:ascii="Calibri" w:eastAsia="Times New Roman" w:hAnsi="Calibri" w:cs="Calibri"/>
                <w:w w:val="101"/>
              </w:rPr>
              <w:t>6</w:t>
            </w:r>
          </w:p>
        </w:tc>
        <w:tc>
          <w:tcPr>
            <w:tcW w:w="1915" w:type="dxa"/>
            <w:tcBorders>
              <w:top w:val="single" w:sz="5" w:space="0" w:color="000000"/>
              <w:left w:val="single" w:sz="5" w:space="0" w:color="000000"/>
              <w:bottom w:val="single" w:sz="5" w:space="0" w:color="000000"/>
              <w:right w:val="single" w:sz="5" w:space="0" w:color="000000"/>
            </w:tcBorders>
          </w:tcPr>
          <w:p w:rsidR="004408BD" w:rsidRPr="00536964" w:rsidRDefault="004408BD" w:rsidP="00113146">
            <w:pPr>
              <w:spacing w:line="360" w:lineRule="auto"/>
              <w:ind w:right="101"/>
              <w:jc w:val="both"/>
              <w:rPr>
                <w:rFonts w:ascii="Calibri" w:hAnsi="Calibri" w:cs="Calibri"/>
              </w:rPr>
            </w:pPr>
            <w:r w:rsidRPr="00536964">
              <w:rPr>
                <w:rFonts w:ascii="Calibri" w:eastAsia="Times New Roman" w:hAnsi="Calibri" w:cs="Calibri"/>
                <w:spacing w:val="1"/>
                <w:w w:val="101"/>
              </w:rPr>
              <w:t>37</w:t>
            </w:r>
            <w:r w:rsidRPr="00536964">
              <w:rPr>
                <w:rFonts w:ascii="Calibri" w:eastAsia="Times New Roman" w:hAnsi="Calibri" w:cs="Calibri"/>
                <w:spacing w:val="-1"/>
                <w:w w:val="101"/>
              </w:rPr>
              <w:t>.6</w:t>
            </w:r>
            <w:r w:rsidRPr="00536964">
              <w:rPr>
                <w:rFonts w:ascii="Calibri" w:eastAsia="Times New Roman" w:hAnsi="Calibri" w:cs="Calibri"/>
                <w:w w:val="101"/>
              </w:rPr>
              <w:t>2</w:t>
            </w:r>
          </w:p>
        </w:tc>
      </w:tr>
      <w:tr w:rsidR="004408BD" w:rsidRPr="00536964" w:rsidTr="00C0535C">
        <w:trPr>
          <w:trHeight w:hRule="exact" w:val="278"/>
        </w:trPr>
        <w:tc>
          <w:tcPr>
            <w:tcW w:w="2240" w:type="dxa"/>
            <w:tcBorders>
              <w:top w:val="single" w:sz="5" w:space="0" w:color="000000"/>
              <w:left w:val="single" w:sz="5" w:space="0" w:color="000000"/>
              <w:bottom w:val="single" w:sz="5" w:space="0" w:color="000000"/>
              <w:right w:val="single" w:sz="5" w:space="0" w:color="000000"/>
            </w:tcBorders>
          </w:tcPr>
          <w:p w:rsidR="004408BD" w:rsidRPr="00536964" w:rsidRDefault="004408BD" w:rsidP="00113146">
            <w:pPr>
              <w:spacing w:line="360" w:lineRule="auto"/>
              <w:ind w:right="101"/>
              <w:jc w:val="both"/>
              <w:rPr>
                <w:rFonts w:ascii="Calibri" w:hAnsi="Calibri" w:cs="Calibri"/>
              </w:rPr>
            </w:pPr>
            <w:r w:rsidRPr="00536964">
              <w:rPr>
                <w:rFonts w:ascii="Calibri" w:eastAsia="Times New Roman" w:hAnsi="Calibri" w:cs="Calibri"/>
                <w:spacing w:val="1"/>
                <w:w w:val="101"/>
              </w:rPr>
              <w:t>1</w:t>
            </w:r>
            <w:r w:rsidRPr="00536964">
              <w:rPr>
                <w:rFonts w:ascii="Calibri" w:eastAsia="Times New Roman" w:hAnsi="Calibri" w:cs="Calibri"/>
                <w:w w:val="101"/>
              </w:rPr>
              <w:t>9 days</w:t>
            </w:r>
          </w:p>
        </w:tc>
        <w:tc>
          <w:tcPr>
            <w:tcW w:w="1590" w:type="dxa"/>
            <w:tcBorders>
              <w:top w:val="single" w:sz="5" w:space="0" w:color="000000"/>
              <w:left w:val="single" w:sz="5" w:space="0" w:color="000000"/>
              <w:bottom w:val="single" w:sz="5" w:space="0" w:color="000000"/>
              <w:right w:val="single" w:sz="5" w:space="0" w:color="000000"/>
            </w:tcBorders>
          </w:tcPr>
          <w:p w:rsidR="004408BD" w:rsidRPr="00536964" w:rsidRDefault="004408BD" w:rsidP="00113146">
            <w:pPr>
              <w:spacing w:line="360" w:lineRule="auto"/>
              <w:ind w:right="101"/>
              <w:jc w:val="both"/>
              <w:rPr>
                <w:rFonts w:ascii="Calibri" w:hAnsi="Calibri" w:cs="Calibri"/>
              </w:rPr>
            </w:pPr>
            <w:r w:rsidRPr="00536964">
              <w:rPr>
                <w:rFonts w:ascii="Calibri" w:eastAsia="Times New Roman" w:hAnsi="Calibri" w:cs="Calibri"/>
                <w:spacing w:val="1"/>
                <w:w w:val="101"/>
              </w:rPr>
              <w:t>58</w:t>
            </w:r>
          </w:p>
        </w:tc>
        <w:tc>
          <w:tcPr>
            <w:tcW w:w="1915" w:type="dxa"/>
            <w:tcBorders>
              <w:top w:val="single" w:sz="5" w:space="0" w:color="000000"/>
              <w:left w:val="single" w:sz="5" w:space="0" w:color="000000"/>
              <w:bottom w:val="single" w:sz="5" w:space="0" w:color="000000"/>
              <w:right w:val="single" w:sz="5" w:space="0" w:color="000000"/>
            </w:tcBorders>
          </w:tcPr>
          <w:p w:rsidR="004408BD" w:rsidRPr="00536964" w:rsidRDefault="004408BD" w:rsidP="00113146">
            <w:pPr>
              <w:spacing w:line="360" w:lineRule="auto"/>
              <w:ind w:right="101"/>
              <w:jc w:val="both"/>
              <w:rPr>
                <w:rFonts w:ascii="Calibri" w:hAnsi="Calibri" w:cs="Calibri"/>
              </w:rPr>
            </w:pPr>
            <w:r w:rsidRPr="00536964">
              <w:rPr>
                <w:rFonts w:ascii="Calibri" w:eastAsia="Times New Roman" w:hAnsi="Calibri" w:cs="Calibri"/>
                <w:spacing w:val="1"/>
                <w:w w:val="101"/>
              </w:rPr>
              <w:t>1</w:t>
            </w:r>
            <w:r w:rsidRPr="00536964">
              <w:rPr>
                <w:rFonts w:ascii="Calibri" w:eastAsia="Times New Roman" w:hAnsi="Calibri" w:cs="Calibri"/>
                <w:spacing w:val="-1"/>
                <w:w w:val="101"/>
              </w:rPr>
              <w:t>0</w:t>
            </w:r>
            <w:r w:rsidRPr="00536964">
              <w:rPr>
                <w:rFonts w:ascii="Calibri" w:eastAsia="Times New Roman" w:hAnsi="Calibri" w:cs="Calibri"/>
                <w:spacing w:val="1"/>
                <w:w w:val="101"/>
              </w:rPr>
              <w:t>93.1</w:t>
            </w:r>
          </w:p>
        </w:tc>
        <w:tc>
          <w:tcPr>
            <w:tcW w:w="1915" w:type="dxa"/>
            <w:tcBorders>
              <w:top w:val="single" w:sz="5" w:space="0" w:color="000000"/>
              <w:left w:val="single" w:sz="5" w:space="0" w:color="000000"/>
              <w:bottom w:val="single" w:sz="5" w:space="0" w:color="000000"/>
              <w:right w:val="single" w:sz="5" w:space="0" w:color="000000"/>
            </w:tcBorders>
          </w:tcPr>
          <w:p w:rsidR="004408BD" w:rsidRPr="00536964" w:rsidRDefault="004408BD" w:rsidP="00113146">
            <w:pPr>
              <w:spacing w:line="360" w:lineRule="auto"/>
              <w:ind w:right="101"/>
              <w:jc w:val="both"/>
              <w:rPr>
                <w:rFonts w:ascii="Calibri" w:hAnsi="Calibri" w:cs="Calibri"/>
              </w:rPr>
            </w:pPr>
            <w:r w:rsidRPr="00536964">
              <w:rPr>
                <w:rFonts w:ascii="Calibri" w:eastAsia="Times New Roman" w:hAnsi="Calibri" w:cs="Calibri"/>
                <w:w w:val="101"/>
              </w:rPr>
              <w:t>6</w:t>
            </w:r>
          </w:p>
        </w:tc>
        <w:tc>
          <w:tcPr>
            <w:tcW w:w="1915" w:type="dxa"/>
            <w:tcBorders>
              <w:top w:val="single" w:sz="5" w:space="0" w:color="000000"/>
              <w:left w:val="single" w:sz="5" w:space="0" w:color="000000"/>
              <w:bottom w:val="single" w:sz="5" w:space="0" w:color="000000"/>
              <w:right w:val="single" w:sz="5" w:space="0" w:color="000000"/>
            </w:tcBorders>
          </w:tcPr>
          <w:p w:rsidR="004408BD" w:rsidRPr="00536964" w:rsidRDefault="004408BD" w:rsidP="00113146">
            <w:pPr>
              <w:spacing w:line="360" w:lineRule="auto"/>
              <w:ind w:right="101"/>
              <w:jc w:val="both"/>
              <w:rPr>
                <w:rFonts w:ascii="Calibri" w:hAnsi="Calibri" w:cs="Calibri"/>
              </w:rPr>
            </w:pPr>
            <w:r w:rsidRPr="00536964">
              <w:rPr>
                <w:rFonts w:ascii="Calibri" w:eastAsia="Times New Roman" w:hAnsi="Calibri" w:cs="Calibri"/>
                <w:spacing w:val="1"/>
                <w:w w:val="101"/>
              </w:rPr>
              <w:t>39</w:t>
            </w:r>
            <w:r w:rsidRPr="00536964">
              <w:rPr>
                <w:rFonts w:ascii="Calibri" w:eastAsia="Times New Roman" w:hAnsi="Calibri" w:cs="Calibri"/>
                <w:spacing w:val="-1"/>
                <w:w w:val="101"/>
              </w:rPr>
              <w:t>.</w:t>
            </w:r>
            <w:r w:rsidRPr="00536964">
              <w:rPr>
                <w:rFonts w:ascii="Calibri" w:eastAsia="Times New Roman" w:hAnsi="Calibri" w:cs="Calibri"/>
                <w:w w:val="101"/>
              </w:rPr>
              <w:t>6</w:t>
            </w:r>
          </w:p>
        </w:tc>
      </w:tr>
    </w:tbl>
    <w:p w:rsidR="004408BD" w:rsidRPr="00536964" w:rsidRDefault="004408BD" w:rsidP="00113146">
      <w:pPr>
        <w:spacing w:before="20" w:line="360" w:lineRule="auto"/>
        <w:ind w:left="220"/>
        <w:jc w:val="both"/>
        <w:rPr>
          <w:rFonts w:ascii="Calibri" w:eastAsia="Times New Roman" w:hAnsi="Calibri" w:cs="Calibri"/>
          <w:w w:val="91"/>
        </w:rPr>
      </w:pPr>
      <w:r w:rsidRPr="00536964">
        <w:rPr>
          <w:rFonts w:ascii="Calibri" w:eastAsia="Times New Roman" w:hAnsi="Calibri" w:cs="Calibri"/>
          <w:w w:val="98"/>
        </w:rPr>
        <w:t>(</w:t>
      </w:r>
      <w:r w:rsidRPr="00536964">
        <w:rPr>
          <w:rFonts w:ascii="Calibri" w:eastAsia="Times New Roman" w:hAnsi="Calibri" w:cs="Calibri"/>
          <w:spacing w:val="-1"/>
          <w:w w:val="98"/>
        </w:rPr>
        <w:t>S</w:t>
      </w:r>
      <w:r w:rsidRPr="00536964">
        <w:rPr>
          <w:rFonts w:ascii="Calibri" w:eastAsia="Times New Roman" w:hAnsi="Calibri" w:cs="Calibri"/>
          <w:spacing w:val="1"/>
          <w:w w:val="98"/>
        </w:rPr>
        <w:t>o</w:t>
      </w:r>
      <w:r w:rsidRPr="00536964">
        <w:rPr>
          <w:rFonts w:ascii="Calibri" w:eastAsia="Times New Roman" w:hAnsi="Calibri" w:cs="Calibri"/>
          <w:spacing w:val="-1"/>
          <w:w w:val="98"/>
        </w:rPr>
        <w:t>u</w:t>
      </w:r>
      <w:r w:rsidRPr="00536964">
        <w:rPr>
          <w:rFonts w:ascii="Calibri" w:eastAsia="Times New Roman" w:hAnsi="Calibri" w:cs="Calibri"/>
          <w:w w:val="98"/>
        </w:rPr>
        <w:t>rc</w:t>
      </w:r>
      <w:r w:rsidRPr="00536964">
        <w:rPr>
          <w:rFonts w:ascii="Calibri" w:eastAsia="Times New Roman" w:hAnsi="Calibri" w:cs="Calibri"/>
          <w:spacing w:val="-2"/>
          <w:w w:val="98"/>
        </w:rPr>
        <w:t>e</w:t>
      </w:r>
      <w:r w:rsidRPr="00536964">
        <w:rPr>
          <w:rFonts w:ascii="Calibri" w:eastAsia="Times New Roman" w:hAnsi="Calibri" w:cs="Calibri"/>
          <w:w w:val="98"/>
        </w:rPr>
        <w:t>:</w:t>
      </w:r>
      <w:ins w:id="434" w:author="intel" w:date="2017-07-30T18:02:00Z">
        <w:r w:rsidR="00111CCD">
          <w:rPr>
            <w:rFonts w:ascii="Calibri" w:eastAsia="Times New Roman" w:hAnsi="Calibri" w:cs="Calibri"/>
            <w:w w:val="98"/>
          </w:rPr>
          <w:t xml:space="preserve"> </w:t>
        </w:r>
      </w:ins>
      <w:r w:rsidRPr="00536964">
        <w:rPr>
          <w:rFonts w:ascii="Calibri" w:eastAsia="Times New Roman" w:hAnsi="Calibri" w:cs="Calibri"/>
          <w:spacing w:val="1"/>
          <w:w w:val="80"/>
        </w:rPr>
        <w:t>T</w:t>
      </w:r>
      <w:r w:rsidRPr="00536964">
        <w:rPr>
          <w:rFonts w:ascii="Calibri" w:eastAsia="Times New Roman" w:hAnsi="Calibri" w:cs="Calibri"/>
          <w:w w:val="108"/>
        </w:rPr>
        <w:t>a</w:t>
      </w:r>
      <w:r w:rsidRPr="00536964">
        <w:rPr>
          <w:rFonts w:ascii="Calibri" w:eastAsia="Times New Roman" w:hAnsi="Calibri" w:cs="Calibri"/>
          <w:spacing w:val="-1"/>
          <w:w w:val="105"/>
        </w:rPr>
        <w:t>b</w:t>
      </w:r>
      <w:r w:rsidRPr="00536964">
        <w:rPr>
          <w:rFonts w:ascii="Calibri" w:eastAsia="Times New Roman" w:hAnsi="Calibri" w:cs="Calibri"/>
          <w:w w:val="82"/>
        </w:rPr>
        <w:t>l</w:t>
      </w:r>
      <w:r w:rsidRPr="00536964">
        <w:rPr>
          <w:rFonts w:ascii="Calibri" w:eastAsia="Times New Roman" w:hAnsi="Calibri" w:cs="Calibri"/>
          <w:w w:val="112"/>
        </w:rPr>
        <w:t>e</w:t>
      </w:r>
      <w:r w:rsidRPr="00536964">
        <w:rPr>
          <w:rFonts w:ascii="Calibri" w:eastAsia="Times New Roman" w:hAnsi="Calibri" w:cs="Calibri"/>
          <w:spacing w:val="1"/>
        </w:rPr>
        <w:t>24</w:t>
      </w:r>
      <w:ins w:id="435" w:author="intel" w:date="2017-07-30T18:01:00Z">
        <w:r w:rsidR="00111CCD">
          <w:rPr>
            <w:rFonts w:ascii="Calibri" w:eastAsia="Times New Roman" w:hAnsi="Calibri" w:cs="Calibri"/>
            <w:spacing w:val="1"/>
          </w:rPr>
          <w:t xml:space="preserve"> </w:t>
        </w:r>
      </w:ins>
      <w:r w:rsidRPr="00536964">
        <w:rPr>
          <w:rFonts w:ascii="Calibri" w:eastAsia="Times New Roman" w:hAnsi="Calibri" w:cs="Calibri"/>
          <w:spacing w:val="1"/>
          <w:w w:val="80"/>
        </w:rPr>
        <w:t>T</w:t>
      </w:r>
      <w:r w:rsidRPr="00536964">
        <w:rPr>
          <w:rFonts w:ascii="Calibri" w:eastAsia="Times New Roman" w:hAnsi="Calibri" w:cs="Calibri"/>
          <w:spacing w:val="-1"/>
          <w:w w:val="105"/>
        </w:rPr>
        <w:t>h</w:t>
      </w:r>
      <w:r w:rsidRPr="00536964">
        <w:rPr>
          <w:rFonts w:ascii="Calibri" w:eastAsia="Times New Roman" w:hAnsi="Calibri" w:cs="Calibri"/>
          <w:w w:val="112"/>
        </w:rPr>
        <w:t>e</w:t>
      </w:r>
      <w:ins w:id="436" w:author="intel" w:date="2017-07-30T18:01:00Z">
        <w:r w:rsidR="00111CCD">
          <w:rPr>
            <w:rFonts w:ascii="Calibri" w:eastAsia="Times New Roman" w:hAnsi="Calibri" w:cs="Calibri"/>
            <w:w w:val="112"/>
          </w:rPr>
          <w:t xml:space="preserve"> </w:t>
        </w:r>
      </w:ins>
      <w:r w:rsidRPr="00536964">
        <w:rPr>
          <w:rFonts w:ascii="Calibri" w:eastAsia="Times New Roman" w:hAnsi="Calibri" w:cs="Calibri"/>
          <w:w w:val="87"/>
        </w:rPr>
        <w:t>G</w:t>
      </w:r>
      <w:r w:rsidRPr="00536964">
        <w:rPr>
          <w:rFonts w:ascii="Calibri" w:eastAsia="Times New Roman" w:hAnsi="Calibri" w:cs="Calibri"/>
          <w:spacing w:val="-3"/>
          <w:w w:val="82"/>
        </w:rPr>
        <w:t>l</w:t>
      </w:r>
      <w:r w:rsidRPr="00536964">
        <w:rPr>
          <w:rFonts w:ascii="Calibri" w:eastAsia="Times New Roman" w:hAnsi="Calibri" w:cs="Calibri"/>
          <w:w w:val="108"/>
        </w:rPr>
        <w:t>a</w:t>
      </w:r>
      <w:r w:rsidRPr="00536964">
        <w:rPr>
          <w:rFonts w:ascii="Calibri" w:eastAsia="Times New Roman" w:hAnsi="Calibri" w:cs="Calibri"/>
          <w:spacing w:val="-2"/>
          <w:w w:val="86"/>
        </w:rPr>
        <w:t>x</w:t>
      </w:r>
      <w:r w:rsidRPr="00536964">
        <w:rPr>
          <w:rFonts w:ascii="Calibri" w:eastAsia="Times New Roman" w:hAnsi="Calibri" w:cs="Calibri"/>
          <w:spacing w:val="1"/>
          <w:w w:val="105"/>
        </w:rPr>
        <w:t>o</w:t>
      </w:r>
      <w:r w:rsidRPr="00536964">
        <w:rPr>
          <w:rFonts w:ascii="Calibri" w:eastAsia="Times New Roman" w:hAnsi="Calibri" w:cs="Calibri"/>
          <w:spacing w:val="-1"/>
          <w:w w:val="82"/>
        </w:rPr>
        <w:t>S</w:t>
      </w:r>
      <w:r w:rsidRPr="00536964">
        <w:rPr>
          <w:rFonts w:ascii="Calibri" w:eastAsia="Times New Roman" w:hAnsi="Calibri" w:cs="Calibri"/>
          <w:spacing w:val="2"/>
          <w:w w:val="102"/>
        </w:rPr>
        <w:t>m</w:t>
      </w:r>
      <w:r w:rsidRPr="00536964">
        <w:rPr>
          <w:rFonts w:ascii="Calibri" w:eastAsia="Times New Roman" w:hAnsi="Calibri" w:cs="Calibri"/>
          <w:spacing w:val="-3"/>
          <w:w w:val="82"/>
        </w:rPr>
        <w:t>i</w:t>
      </w:r>
      <w:r w:rsidRPr="00536964">
        <w:rPr>
          <w:rFonts w:ascii="Calibri" w:eastAsia="Times New Roman" w:hAnsi="Calibri" w:cs="Calibri"/>
          <w:spacing w:val="1"/>
          <w:w w:val="121"/>
        </w:rPr>
        <w:t>t</w:t>
      </w:r>
      <w:r w:rsidRPr="00536964">
        <w:rPr>
          <w:rFonts w:ascii="Calibri" w:eastAsia="Times New Roman" w:hAnsi="Calibri" w:cs="Calibri"/>
          <w:spacing w:val="-1"/>
          <w:w w:val="105"/>
        </w:rPr>
        <w:t>h</w:t>
      </w:r>
      <w:r w:rsidRPr="00536964">
        <w:rPr>
          <w:rFonts w:ascii="Calibri" w:eastAsia="Times New Roman" w:hAnsi="Calibri" w:cs="Calibri"/>
          <w:spacing w:val="1"/>
          <w:w w:val="72"/>
        </w:rPr>
        <w:t>K</w:t>
      </w:r>
      <w:r w:rsidRPr="00536964">
        <w:rPr>
          <w:rFonts w:ascii="Calibri" w:eastAsia="Times New Roman" w:hAnsi="Calibri" w:cs="Calibri"/>
          <w:w w:val="82"/>
        </w:rPr>
        <w:t>li</w:t>
      </w:r>
      <w:r w:rsidRPr="00536964">
        <w:rPr>
          <w:rFonts w:ascii="Calibri" w:eastAsia="Times New Roman" w:hAnsi="Calibri" w:cs="Calibri"/>
          <w:spacing w:val="-1"/>
          <w:w w:val="105"/>
        </w:rPr>
        <w:t>n</w:t>
      </w:r>
      <w:r w:rsidRPr="00536964">
        <w:rPr>
          <w:rFonts w:ascii="Calibri" w:eastAsia="Times New Roman" w:hAnsi="Calibri" w:cs="Calibri"/>
          <w:w w:val="112"/>
        </w:rPr>
        <w:t>e</w:t>
      </w:r>
      <w:ins w:id="437" w:author="intel" w:date="2017-07-30T18:01:00Z">
        <w:r w:rsidR="00111CCD">
          <w:rPr>
            <w:rFonts w:ascii="Calibri" w:eastAsia="Times New Roman" w:hAnsi="Calibri" w:cs="Calibri"/>
            <w:w w:val="112"/>
          </w:rPr>
          <w:t xml:space="preserve"> </w:t>
        </w:r>
      </w:ins>
      <w:r w:rsidRPr="00536964">
        <w:rPr>
          <w:rFonts w:ascii="Calibri" w:eastAsia="Times New Roman" w:hAnsi="Calibri" w:cs="Calibri"/>
          <w:w w:val="91"/>
        </w:rPr>
        <w:t>B</w:t>
      </w:r>
      <w:r w:rsidRPr="00536964">
        <w:rPr>
          <w:rFonts w:ascii="Calibri" w:eastAsia="Times New Roman" w:hAnsi="Calibri" w:cs="Calibri"/>
          <w:spacing w:val="-3"/>
          <w:w w:val="91"/>
        </w:rPr>
        <w:t>i</w:t>
      </w:r>
      <w:r w:rsidRPr="00536964">
        <w:rPr>
          <w:rFonts w:ascii="Calibri" w:eastAsia="Times New Roman" w:hAnsi="Calibri" w:cs="Calibri"/>
          <w:spacing w:val="1"/>
          <w:w w:val="91"/>
        </w:rPr>
        <w:t>o</w:t>
      </w:r>
      <w:r w:rsidRPr="00536964">
        <w:rPr>
          <w:rFonts w:ascii="Calibri" w:eastAsia="Times New Roman" w:hAnsi="Calibri" w:cs="Calibri"/>
          <w:spacing w:val="-3"/>
          <w:w w:val="91"/>
        </w:rPr>
        <w:t>l</w:t>
      </w:r>
      <w:r w:rsidRPr="00536964">
        <w:rPr>
          <w:rFonts w:ascii="Calibri" w:eastAsia="Times New Roman" w:hAnsi="Calibri" w:cs="Calibri"/>
          <w:spacing w:val="1"/>
          <w:w w:val="91"/>
        </w:rPr>
        <w:t>o</w:t>
      </w:r>
      <w:r w:rsidRPr="00536964">
        <w:rPr>
          <w:rFonts w:ascii="Calibri" w:eastAsia="Times New Roman" w:hAnsi="Calibri" w:cs="Calibri"/>
          <w:w w:val="91"/>
        </w:rPr>
        <w:t>gical</w:t>
      </w:r>
      <w:ins w:id="438" w:author="intel" w:date="2017-07-30T18:01:00Z">
        <w:r w:rsidR="00111CCD">
          <w:rPr>
            <w:rFonts w:ascii="Calibri" w:eastAsia="Times New Roman" w:hAnsi="Calibri" w:cs="Calibri"/>
            <w:w w:val="91"/>
          </w:rPr>
          <w:t xml:space="preserve"> </w:t>
        </w:r>
      </w:ins>
      <w:r w:rsidRPr="00536964">
        <w:rPr>
          <w:rFonts w:ascii="Calibri" w:eastAsia="Times New Roman" w:hAnsi="Calibri" w:cs="Calibri"/>
          <w:spacing w:val="1"/>
          <w:w w:val="91"/>
        </w:rPr>
        <w:t>C</w:t>
      </w:r>
      <w:r w:rsidRPr="00536964">
        <w:rPr>
          <w:rFonts w:ascii="Calibri" w:eastAsia="Times New Roman" w:hAnsi="Calibri" w:cs="Calibri"/>
          <w:w w:val="91"/>
        </w:rPr>
        <w:t>li</w:t>
      </w:r>
      <w:r w:rsidRPr="00536964">
        <w:rPr>
          <w:rFonts w:ascii="Calibri" w:eastAsia="Times New Roman" w:hAnsi="Calibri" w:cs="Calibri"/>
          <w:spacing w:val="-1"/>
          <w:w w:val="91"/>
        </w:rPr>
        <w:t>n</w:t>
      </w:r>
      <w:r w:rsidRPr="00536964">
        <w:rPr>
          <w:rFonts w:ascii="Calibri" w:eastAsia="Times New Roman" w:hAnsi="Calibri" w:cs="Calibri"/>
          <w:spacing w:val="-3"/>
          <w:w w:val="91"/>
        </w:rPr>
        <w:t>i</w:t>
      </w:r>
      <w:r w:rsidRPr="00536964">
        <w:rPr>
          <w:rFonts w:ascii="Calibri" w:eastAsia="Times New Roman" w:hAnsi="Calibri" w:cs="Calibri"/>
          <w:w w:val="91"/>
        </w:rPr>
        <w:t>cal</w:t>
      </w:r>
      <w:ins w:id="439" w:author="intel" w:date="2017-07-30T18:01:00Z">
        <w:r w:rsidR="00111CCD">
          <w:rPr>
            <w:rFonts w:ascii="Calibri" w:eastAsia="Times New Roman" w:hAnsi="Calibri" w:cs="Calibri"/>
            <w:w w:val="91"/>
          </w:rPr>
          <w:t xml:space="preserve"> </w:t>
        </w:r>
      </w:ins>
      <w:r w:rsidRPr="00536964">
        <w:rPr>
          <w:rFonts w:ascii="Calibri" w:eastAsia="Times New Roman" w:hAnsi="Calibri" w:cs="Calibri"/>
          <w:spacing w:val="-1"/>
          <w:w w:val="98"/>
        </w:rPr>
        <w:t>S</w:t>
      </w:r>
      <w:r w:rsidRPr="00536964">
        <w:rPr>
          <w:rFonts w:ascii="Calibri" w:eastAsia="Times New Roman" w:hAnsi="Calibri" w:cs="Calibri"/>
          <w:w w:val="98"/>
        </w:rPr>
        <w:t>af</w:t>
      </w:r>
      <w:r w:rsidRPr="00536964">
        <w:rPr>
          <w:rFonts w:ascii="Calibri" w:eastAsia="Times New Roman" w:hAnsi="Calibri" w:cs="Calibri"/>
          <w:spacing w:val="1"/>
          <w:w w:val="98"/>
        </w:rPr>
        <w:t>e</w:t>
      </w:r>
      <w:r w:rsidRPr="00536964">
        <w:rPr>
          <w:rFonts w:ascii="Calibri" w:eastAsia="Times New Roman" w:hAnsi="Calibri" w:cs="Calibri"/>
          <w:spacing w:val="-2"/>
          <w:w w:val="98"/>
        </w:rPr>
        <w:t>t</w:t>
      </w:r>
      <w:r w:rsidRPr="00536964">
        <w:rPr>
          <w:rFonts w:ascii="Calibri" w:eastAsia="Times New Roman" w:hAnsi="Calibri" w:cs="Calibri"/>
          <w:w w:val="98"/>
        </w:rPr>
        <w:t>y</w:t>
      </w:r>
      <w:ins w:id="440" w:author="intel" w:date="2017-07-30T18:01:00Z">
        <w:r w:rsidR="00111CCD">
          <w:rPr>
            <w:rFonts w:ascii="Calibri" w:eastAsia="Times New Roman" w:hAnsi="Calibri" w:cs="Calibri"/>
            <w:w w:val="98"/>
          </w:rPr>
          <w:t xml:space="preserve"> </w:t>
        </w:r>
      </w:ins>
      <w:r w:rsidRPr="00536964">
        <w:rPr>
          <w:rFonts w:ascii="Calibri" w:eastAsia="Times New Roman" w:hAnsi="Calibri" w:cs="Calibri"/>
        </w:rPr>
        <w:t>a</w:t>
      </w:r>
      <w:r w:rsidRPr="00536964">
        <w:rPr>
          <w:rFonts w:ascii="Calibri" w:eastAsia="Times New Roman" w:hAnsi="Calibri" w:cs="Calibri"/>
          <w:spacing w:val="-1"/>
        </w:rPr>
        <w:t>n</w:t>
      </w:r>
      <w:r w:rsidRPr="00536964">
        <w:rPr>
          <w:rFonts w:ascii="Calibri" w:eastAsia="Times New Roman" w:hAnsi="Calibri" w:cs="Calibri"/>
        </w:rPr>
        <w:t>d</w:t>
      </w:r>
      <w:ins w:id="441" w:author="intel" w:date="2017-07-30T18:01:00Z">
        <w:r w:rsidR="00111CCD">
          <w:rPr>
            <w:rFonts w:ascii="Calibri" w:eastAsia="Times New Roman" w:hAnsi="Calibri" w:cs="Calibri"/>
          </w:rPr>
          <w:t xml:space="preserve"> </w:t>
        </w:r>
      </w:ins>
      <w:r w:rsidRPr="00536964">
        <w:rPr>
          <w:rFonts w:ascii="Calibri" w:eastAsia="Times New Roman" w:hAnsi="Calibri" w:cs="Calibri"/>
          <w:spacing w:val="1"/>
          <w:w w:val="93"/>
        </w:rPr>
        <w:t>P</w:t>
      </w:r>
      <w:r w:rsidRPr="00536964">
        <w:rPr>
          <w:rFonts w:ascii="Calibri" w:eastAsia="Times New Roman" w:hAnsi="Calibri" w:cs="Calibri"/>
          <w:spacing w:val="-1"/>
          <w:w w:val="105"/>
        </w:rPr>
        <w:t>h</w:t>
      </w:r>
      <w:r w:rsidRPr="00536964">
        <w:rPr>
          <w:rFonts w:ascii="Calibri" w:eastAsia="Times New Roman" w:hAnsi="Calibri" w:cs="Calibri"/>
          <w:w w:val="108"/>
        </w:rPr>
        <w:t>a</w:t>
      </w:r>
      <w:r w:rsidRPr="00536964">
        <w:rPr>
          <w:rFonts w:ascii="Calibri" w:eastAsia="Times New Roman" w:hAnsi="Calibri" w:cs="Calibri"/>
          <w:w w:val="104"/>
        </w:rPr>
        <w:t>r</w:t>
      </w:r>
      <w:r w:rsidRPr="00536964">
        <w:rPr>
          <w:rFonts w:ascii="Calibri" w:eastAsia="Times New Roman" w:hAnsi="Calibri" w:cs="Calibri"/>
          <w:spacing w:val="-1"/>
          <w:w w:val="102"/>
        </w:rPr>
        <w:t>m</w:t>
      </w:r>
      <w:r w:rsidRPr="00536964">
        <w:rPr>
          <w:rFonts w:ascii="Calibri" w:eastAsia="Times New Roman" w:hAnsi="Calibri" w:cs="Calibri"/>
          <w:w w:val="108"/>
        </w:rPr>
        <w:t>a</w:t>
      </w:r>
      <w:r w:rsidRPr="00536964">
        <w:rPr>
          <w:rFonts w:ascii="Calibri" w:eastAsia="Times New Roman" w:hAnsi="Calibri" w:cs="Calibri"/>
          <w:w w:val="95"/>
        </w:rPr>
        <w:t>c</w:t>
      </w:r>
      <w:r w:rsidRPr="00536964">
        <w:rPr>
          <w:rFonts w:ascii="Calibri" w:eastAsia="Times New Roman" w:hAnsi="Calibri" w:cs="Calibri"/>
          <w:spacing w:val="-1"/>
          <w:w w:val="105"/>
        </w:rPr>
        <w:t>o</w:t>
      </w:r>
      <w:r w:rsidRPr="00536964">
        <w:rPr>
          <w:rFonts w:ascii="Calibri" w:eastAsia="Times New Roman" w:hAnsi="Calibri" w:cs="Calibri"/>
          <w:spacing w:val="1"/>
          <w:w w:val="90"/>
        </w:rPr>
        <w:t>v</w:t>
      </w:r>
      <w:r w:rsidRPr="00536964">
        <w:rPr>
          <w:rFonts w:ascii="Calibri" w:eastAsia="Times New Roman" w:hAnsi="Calibri" w:cs="Calibri"/>
          <w:w w:val="82"/>
        </w:rPr>
        <w:t>i</w:t>
      </w:r>
      <w:r w:rsidRPr="00536964">
        <w:rPr>
          <w:rFonts w:ascii="Calibri" w:eastAsia="Times New Roman" w:hAnsi="Calibri" w:cs="Calibri"/>
          <w:spacing w:val="-3"/>
          <w:w w:val="94"/>
        </w:rPr>
        <w:t>g</w:t>
      </w:r>
      <w:r w:rsidRPr="00536964">
        <w:rPr>
          <w:rFonts w:ascii="Calibri" w:eastAsia="Times New Roman" w:hAnsi="Calibri" w:cs="Calibri"/>
          <w:w w:val="82"/>
        </w:rPr>
        <w:t>il</w:t>
      </w:r>
      <w:r w:rsidRPr="00536964">
        <w:rPr>
          <w:rFonts w:ascii="Calibri" w:eastAsia="Times New Roman" w:hAnsi="Calibri" w:cs="Calibri"/>
          <w:w w:val="108"/>
        </w:rPr>
        <w:t>a</w:t>
      </w:r>
      <w:r w:rsidRPr="00536964">
        <w:rPr>
          <w:rFonts w:ascii="Calibri" w:eastAsia="Times New Roman" w:hAnsi="Calibri" w:cs="Calibri"/>
          <w:spacing w:val="-1"/>
          <w:w w:val="105"/>
        </w:rPr>
        <w:t>n</w:t>
      </w:r>
      <w:r w:rsidRPr="00536964">
        <w:rPr>
          <w:rFonts w:ascii="Calibri" w:eastAsia="Times New Roman" w:hAnsi="Calibri" w:cs="Calibri"/>
          <w:w w:val="95"/>
        </w:rPr>
        <w:t>c</w:t>
      </w:r>
      <w:r w:rsidRPr="00536964">
        <w:rPr>
          <w:rFonts w:ascii="Calibri" w:eastAsia="Times New Roman" w:hAnsi="Calibri" w:cs="Calibri"/>
          <w:w w:val="112"/>
        </w:rPr>
        <w:t>e</w:t>
      </w:r>
      <w:ins w:id="442" w:author="intel" w:date="2017-07-30T18:01:00Z">
        <w:r w:rsidR="00111CCD">
          <w:rPr>
            <w:rFonts w:ascii="Calibri" w:eastAsia="Times New Roman" w:hAnsi="Calibri" w:cs="Calibri"/>
            <w:w w:val="112"/>
          </w:rPr>
          <w:t xml:space="preserve"> </w:t>
        </w:r>
      </w:ins>
      <w:r w:rsidRPr="00536964">
        <w:rPr>
          <w:rFonts w:ascii="Calibri" w:eastAsia="Times New Roman" w:hAnsi="Calibri" w:cs="Calibri"/>
        </w:rPr>
        <w:t>r</w:t>
      </w:r>
      <w:r w:rsidRPr="00536964">
        <w:rPr>
          <w:rFonts w:ascii="Calibri" w:eastAsia="Times New Roman" w:hAnsi="Calibri" w:cs="Calibri"/>
          <w:spacing w:val="1"/>
        </w:rPr>
        <w:t>e</w:t>
      </w:r>
      <w:r w:rsidRPr="00536964">
        <w:rPr>
          <w:rFonts w:ascii="Calibri" w:eastAsia="Times New Roman" w:hAnsi="Calibri" w:cs="Calibri"/>
          <w:spacing w:val="-3"/>
        </w:rPr>
        <w:t>p</w:t>
      </w:r>
      <w:r w:rsidRPr="00536964">
        <w:rPr>
          <w:rFonts w:ascii="Calibri" w:eastAsia="Times New Roman" w:hAnsi="Calibri" w:cs="Calibri"/>
          <w:spacing w:val="1"/>
        </w:rPr>
        <w:t>o</w:t>
      </w:r>
      <w:r w:rsidRPr="00536964">
        <w:rPr>
          <w:rFonts w:ascii="Calibri" w:eastAsia="Times New Roman" w:hAnsi="Calibri" w:cs="Calibri"/>
        </w:rPr>
        <w:t>rt</w:t>
      </w:r>
      <w:ins w:id="443" w:author="intel" w:date="2017-07-30T18:01:00Z">
        <w:r w:rsidR="00111CCD">
          <w:rPr>
            <w:rFonts w:ascii="Calibri" w:eastAsia="Times New Roman" w:hAnsi="Calibri" w:cs="Calibri"/>
          </w:rPr>
          <w:t xml:space="preserve"> </w:t>
        </w:r>
      </w:ins>
      <w:r w:rsidRPr="00536964">
        <w:rPr>
          <w:rFonts w:ascii="Calibri" w:eastAsia="Times New Roman" w:hAnsi="Calibri" w:cs="Calibri"/>
          <w:spacing w:val="1"/>
          <w:w w:val="121"/>
        </w:rPr>
        <w:t>t</w:t>
      </w:r>
      <w:r w:rsidRPr="00536964">
        <w:rPr>
          <w:rFonts w:ascii="Calibri" w:eastAsia="Times New Roman" w:hAnsi="Calibri" w:cs="Calibri"/>
          <w:w w:val="105"/>
        </w:rPr>
        <w:t>o</w:t>
      </w:r>
      <w:ins w:id="444" w:author="intel" w:date="2017-07-30T18:01:00Z">
        <w:r w:rsidR="00111CCD">
          <w:rPr>
            <w:rFonts w:ascii="Calibri" w:eastAsia="Times New Roman" w:hAnsi="Calibri" w:cs="Calibri"/>
            <w:w w:val="105"/>
          </w:rPr>
          <w:t xml:space="preserve"> </w:t>
        </w:r>
      </w:ins>
      <w:r w:rsidRPr="00536964">
        <w:rPr>
          <w:rFonts w:ascii="Calibri" w:eastAsia="Times New Roman" w:hAnsi="Calibri" w:cs="Calibri"/>
          <w:w w:val="81"/>
        </w:rPr>
        <w:t>R</w:t>
      </w:r>
      <w:r w:rsidRPr="00536964">
        <w:rPr>
          <w:rFonts w:ascii="Calibri" w:eastAsia="Times New Roman" w:hAnsi="Calibri" w:cs="Calibri"/>
          <w:spacing w:val="1"/>
          <w:w w:val="112"/>
        </w:rPr>
        <w:t>e</w:t>
      </w:r>
      <w:r w:rsidRPr="00536964">
        <w:rPr>
          <w:rFonts w:ascii="Calibri" w:eastAsia="Times New Roman" w:hAnsi="Calibri" w:cs="Calibri"/>
          <w:w w:val="94"/>
        </w:rPr>
        <w:t>g</w:t>
      </w:r>
      <w:r w:rsidRPr="00536964">
        <w:rPr>
          <w:rFonts w:ascii="Calibri" w:eastAsia="Times New Roman" w:hAnsi="Calibri" w:cs="Calibri"/>
          <w:spacing w:val="-1"/>
          <w:w w:val="105"/>
        </w:rPr>
        <w:t>u</w:t>
      </w:r>
      <w:r w:rsidRPr="00536964">
        <w:rPr>
          <w:rFonts w:ascii="Calibri" w:eastAsia="Times New Roman" w:hAnsi="Calibri" w:cs="Calibri"/>
          <w:w w:val="82"/>
        </w:rPr>
        <w:t>l</w:t>
      </w:r>
      <w:r w:rsidRPr="00536964">
        <w:rPr>
          <w:rFonts w:ascii="Calibri" w:eastAsia="Times New Roman" w:hAnsi="Calibri" w:cs="Calibri"/>
          <w:w w:val="108"/>
        </w:rPr>
        <w:t>a</w:t>
      </w:r>
      <w:r w:rsidRPr="00536964">
        <w:rPr>
          <w:rFonts w:ascii="Calibri" w:eastAsia="Times New Roman" w:hAnsi="Calibri" w:cs="Calibri"/>
          <w:spacing w:val="1"/>
          <w:w w:val="121"/>
        </w:rPr>
        <w:t>t</w:t>
      </w:r>
      <w:r w:rsidRPr="00536964">
        <w:rPr>
          <w:rFonts w:ascii="Calibri" w:eastAsia="Times New Roman" w:hAnsi="Calibri" w:cs="Calibri"/>
          <w:spacing w:val="1"/>
          <w:w w:val="105"/>
        </w:rPr>
        <w:t>o</w:t>
      </w:r>
      <w:r w:rsidRPr="00536964">
        <w:rPr>
          <w:rFonts w:ascii="Calibri" w:eastAsia="Times New Roman" w:hAnsi="Calibri" w:cs="Calibri"/>
          <w:spacing w:val="-2"/>
          <w:w w:val="104"/>
        </w:rPr>
        <w:t>r</w:t>
      </w:r>
      <w:r w:rsidRPr="00536964">
        <w:rPr>
          <w:rFonts w:ascii="Calibri" w:eastAsia="Times New Roman" w:hAnsi="Calibri" w:cs="Calibri"/>
          <w:w w:val="90"/>
        </w:rPr>
        <w:t>y</w:t>
      </w:r>
      <w:ins w:id="445" w:author="intel" w:date="2017-07-30T18:02:00Z">
        <w:r w:rsidR="00111CCD">
          <w:rPr>
            <w:rFonts w:ascii="Calibri" w:eastAsia="Times New Roman" w:hAnsi="Calibri" w:cs="Calibri"/>
            <w:w w:val="90"/>
          </w:rPr>
          <w:t xml:space="preserve"> </w:t>
        </w:r>
      </w:ins>
      <w:r w:rsidRPr="00536964">
        <w:rPr>
          <w:rFonts w:ascii="Calibri" w:eastAsia="Times New Roman" w:hAnsi="Calibri" w:cs="Calibri"/>
          <w:w w:val="80"/>
        </w:rPr>
        <w:t>A</w:t>
      </w:r>
      <w:r w:rsidRPr="00536964">
        <w:rPr>
          <w:rFonts w:ascii="Calibri" w:eastAsia="Times New Roman" w:hAnsi="Calibri" w:cs="Calibri"/>
          <w:spacing w:val="-1"/>
          <w:w w:val="105"/>
        </w:rPr>
        <w:t>u</w:t>
      </w:r>
      <w:r w:rsidRPr="00536964">
        <w:rPr>
          <w:rFonts w:ascii="Calibri" w:eastAsia="Times New Roman" w:hAnsi="Calibri" w:cs="Calibri"/>
          <w:spacing w:val="1"/>
          <w:w w:val="121"/>
        </w:rPr>
        <w:t>t</w:t>
      </w:r>
      <w:r w:rsidRPr="00536964">
        <w:rPr>
          <w:rFonts w:ascii="Calibri" w:eastAsia="Times New Roman" w:hAnsi="Calibri" w:cs="Calibri"/>
          <w:spacing w:val="-3"/>
          <w:w w:val="105"/>
        </w:rPr>
        <w:t>h</w:t>
      </w:r>
      <w:r w:rsidRPr="00536964">
        <w:rPr>
          <w:rFonts w:ascii="Calibri" w:eastAsia="Times New Roman" w:hAnsi="Calibri" w:cs="Calibri"/>
          <w:spacing w:val="1"/>
          <w:w w:val="105"/>
        </w:rPr>
        <w:t>o</w:t>
      </w:r>
      <w:r w:rsidRPr="00536964">
        <w:rPr>
          <w:rFonts w:ascii="Calibri" w:eastAsia="Times New Roman" w:hAnsi="Calibri" w:cs="Calibri"/>
          <w:w w:val="104"/>
        </w:rPr>
        <w:t>r</w:t>
      </w:r>
      <w:r w:rsidRPr="00536964">
        <w:rPr>
          <w:rFonts w:ascii="Calibri" w:eastAsia="Times New Roman" w:hAnsi="Calibri" w:cs="Calibri"/>
          <w:w w:val="82"/>
        </w:rPr>
        <w:t>i</w:t>
      </w:r>
      <w:r w:rsidRPr="00536964">
        <w:rPr>
          <w:rFonts w:ascii="Calibri" w:eastAsia="Times New Roman" w:hAnsi="Calibri" w:cs="Calibri"/>
          <w:spacing w:val="1"/>
          <w:w w:val="121"/>
        </w:rPr>
        <w:t>t</w:t>
      </w:r>
      <w:r w:rsidRPr="00536964">
        <w:rPr>
          <w:rFonts w:ascii="Calibri" w:eastAsia="Times New Roman" w:hAnsi="Calibri" w:cs="Calibri"/>
          <w:spacing w:val="-1"/>
          <w:w w:val="90"/>
        </w:rPr>
        <w:t>y PSUR 15</w:t>
      </w:r>
      <w:r w:rsidRPr="00536964">
        <w:rPr>
          <w:rFonts w:ascii="Calibri" w:eastAsia="Times New Roman" w:hAnsi="Calibri" w:cs="Calibri"/>
          <w:w w:val="91"/>
        </w:rPr>
        <w:t xml:space="preserve">) </w:t>
      </w:r>
    </w:p>
    <w:p w:rsidR="00697E9C" w:rsidRPr="00536964" w:rsidRDefault="00697E9C" w:rsidP="00113146">
      <w:pPr>
        <w:spacing w:before="59" w:line="360" w:lineRule="auto"/>
        <w:jc w:val="both"/>
        <w:rPr>
          <w:rFonts w:ascii="Calibri" w:eastAsia="Times New Roman" w:hAnsi="Calibri" w:cs="Calibri"/>
          <w:w w:val="91"/>
        </w:rPr>
      </w:pPr>
    </w:p>
    <w:p w:rsidR="00F00E78" w:rsidRPr="00536964" w:rsidDel="004A7C26" w:rsidRDefault="00F00E78" w:rsidP="00113146">
      <w:pPr>
        <w:spacing w:before="59" w:line="360" w:lineRule="auto"/>
        <w:jc w:val="both"/>
        <w:rPr>
          <w:del w:id="446" w:author="Lars Jørgensen" w:date="2017-06-02T11:46:00Z"/>
          <w:rFonts w:ascii="Calibri" w:eastAsia="Times New Roman" w:hAnsi="Calibri" w:cs="Calibri"/>
          <w:w w:val="91"/>
        </w:rPr>
      </w:pPr>
      <w:del w:id="447" w:author="Lars Jørgensen" w:date="2017-06-02T11:46:00Z">
        <w:r w:rsidDel="00FE0B58">
          <w:rPr>
            <w:rFonts w:ascii="Calibri" w:eastAsia="Times New Roman" w:hAnsi="Calibri" w:cs="Calibri"/>
            <w:w w:val="91"/>
          </w:rPr>
          <w:delText xml:space="preserve">As per their </w:delText>
        </w:r>
        <w:r w:rsidRPr="00536964" w:rsidDel="00FE0B58">
          <w:rPr>
            <w:rFonts w:ascii="Calibri" w:eastAsia="Times New Roman" w:hAnsi="Calibri" w:cs="Calibri"/>
            <w:w w:val="91"/>
          </w:rPr>
          <w:delText xml:space="preserve">calculations, </w:delText>
        </w:r>
      </w:del>
      <w:ins w:id="448" w:author="Lars Jørgensen" w:date="2017-06-02T11:46:00Z">
        <w:r w:rsidR="00FE0B58">
          <w:rPr>
            <w:rFonts w:ascii="Calibri" w:eastAsia="Times New Roman" w:hAnsi="Calibri" w:cs="Calibri"/>
            <w:w w:val="91"/>
          </w:rPr>
          <w:t>T</w:t>
        </w:r>
      </w:ins>
      <w:del w:id="449" w:author="Lars Jørgensen" w:date="2017-06-02T11:46:00Z">
        <w:r w:rsidRPr="00536964" w:rsidDel="00FE0B58">
          <w:rPr>
            <w:rFonts w:ascii="Calibri" w:eastAsia="Times New Roman" w:hAnsi="Calibri" w:cs="Calibri"/>
            <w:w w:val="91"/>
          </w:rPr>
          <w:delText>t</w:delText>
        </w:r>
      </w:del>
      <w:r w:rsidRPr="00536964">
        <w:rPr>
          <w:rFonts w:ascii="Calibri" w:eastAsia="Times New Roman" w:hAnsi="Calibri" w:cs="Calibri"/>
          <w:w w:val="91"/>
        </w:rPr>
        <w:t xml:space="preserve">he observed deaths </w:t>
      </w:r>
      <w:ins w:id="450" w:author="intel" w:date="2017-07-30T18:02:00Z">
        <w:r w:rsidR="00111CCD">
          <w:rPr>
            <w:rFonts w:ascii="Calibri" w:eastAsia="Times New Roman" w:hAnsi="Calibri" w:cs="Calibri"/>
            <w:w w:val="91"/>
          </w:rPr>
          <w:t>are</w:t>
        </w:r>
      </w:ins>
      <w:del w:id="451" w:author="intel" w:date="2017-07-30T18:02:00Z">
        <w:r w:rsidDel="00111CCD">
          <w:rPr>
            <w:rFonts w:ascii="Calibri" w:eastAsia="Times New Roman" w:hAnsi="Calibri" w:cs="Calibri"/>
            <w:w w:val="91"/>
          </w:rPr>
          <w:delText>were</w:delText>
        </w:r>
      </w:del>
      <w:r w:rsidRPr="00536964">
        <w:rPr>
          <w:rFonts w:ascii="Calibri" w:eastAsia="Times New Roman" w:hAnsi="Calibri" w:cs="Calibri"/>
          <w:w w:val="91"/>
        </w:rPr>
        <w:t xml:space="preserve"> less than </w:t>
      </w:r>
      <w:ins w:id="452" w:author="intel" w:date="2017-08-02T00:08:00Z">
        <w:r w:rsidR="001529A5">
          <w:rPr>
            <w:rFonts w:ascii="Calibri" w:eastAsia="Times New Roman" w:hAnsi="Calibri" w:cs="Calibri"/>
            <w:w w:val="91"/>
          </w:rPr>
          <w:t>what</w:t>
        </w:r>
      </w:ins>
      <w:del w:id="453" w:author="intel" w:date="2017-08-02T00:08:00Z">
        <w:r w:rsidRPr="00536964" w:rsidDel="001529A5">
          <w:rPr>
            <w:rFonts w:ascii="Calibri" w:eastAsia="Times New Roman" w:hAnsi="Calibri" w:cs="Calibri"/>
            <w:w w:val="91"/>
          </w:rPr>
          <w:delText>that</w:delText>
        </w:r>
      </w:del>
      <w:r w:rsidRPr="00536964">
        <w:rPr>
          <w:rFonts w:ascii="Calibri" w:eastAsia="Times New Roman" w:hAnsi="Calibri" w:cs="Calibri"/>
          <w:w w:val="91"/>
        </w:rPr>
        <w:t xml:space="preserve"> </w:t>
      </w:r>
      <w:r>
        <w:rPr>
          <w:rFonts w:ascii="Calibri" w:eastAsia="Times New Roman" w:hAnsi="Calibri" w:cs="Calibri"/>
          <w:w w:val="91"/>
        </w:rPr>
        <w:t>was</w:t>
      </w:r>
      <w:r w:rsidRPr="00536964">
        <w:rPr>
          <w:rFonts w:ascii="Calibri" w:eastAsia="Times New Roman" w:hAnsi="Calibri" w:cs="Calibri"/>
          <w:w w:val="91"/>
        </w:rPr>
        <w:t xml:space="preserve"> expected</w:t>
      </w:r>
      <w:ins w:id="454" w:author="Lars Jørgensen" w:date="2017-06-02T11:46:00Z">
        <w:r w:rsidR="00FE0B58">
          <w:rPr>
            <w:rFonts w:ascii="Calibri" w:eastAsia="Times New Roman" w:hAnsi="Calibri" w:cs="Calibri"/>
            <w:w w:val="91"/>
          </w:rPr>
          <w:t xml:space="preserve"> (Table 1)</w:t>
        </w:r>
      </w:ins>
      <w:r w:rsidRPr="00536964">
        <w:rPr>
          <w:rFonts w:ascii="Calibri" w:eastAsia="Times New Roman" w:hAnsi="Calibri" w:cs="Calibri"/>
          <w:w w:val="91"/>
        </w:rPr>
        <w:t xml:space="preserve">. </w:t>
      </w:r>
    </w:p>
    <w:p w:rsidR="00BA4131" w:rsidRDefault="00F00E78">
      <w:pPr>
        <w:spacing w:before="59" w:line="360" w:lineRule="auto"/>
        <w:jc w:val="both"/>
        <w:rPr>
          <w:del w:id="455" w:author="intel" w:date="2017-07-30T18:19:00Z"/>
          <w:rFonts w:ascii="Calibri" w:hAnsi="Calibri" w:cs="Calibri"/>
        </w:rPr>
        <w:pPrChange w:id="456" w:author="Lars Jørgensen" w:date="2017-06-02T11:46:00Z">
          <w:pPr>
            <w:spacing w:line="360" w:lineRule="auto"/>
            <w:ind w:right="188"/>
            <w:jc w:val="both"/>
          </w:pPr>
        </w:pPrChange>
      </w:pPr>
      <w:r w:rsidRPr="00536964">
        <w:rPr>
          <w:rFonts w:ascii="Calibri" w:eastAsia="Times New Roman" w:hAnsi="Calibri" w:cs="Calibri"/>
          <w:spacing w:val="1"/>
        </w:rPr>
        <w:t>However</w:t>
      </w:r>
      <w:r>
        <w:rPr>
          <w:rFonts w:ascii="Calibri" w:eastAsia="Times New Roman" w:hAnsi="Calibri" w:cs="Calibri"/>
          <w:spacing w:val="1"/>
        </w:rPr>
        <w:t>, among the infants, there was a clustering of deaths</w:t>
      </w:r>
      <w:r w:rsidR="00F1542F">
        <w:rPr>
          <w:rFonts w:ascii="Calibri" w:eastAsia="Times New Roman" w:hAnsi="Calibri" w:cs="Calibri"/>
          <w:spacing w:val="1"/>
        </w:rPr>
        <w:t xml:space="preserve"> immediately following vaccination,</w:t>
      </w:r>
      <w:r>
        <w:rPr>
          <w:rFonts w:ascii="Calibri" w:eastAsia="Times New Roman" w:hAnsi="Calibri" w:cs="Calibri"/>
          <w:spacing w:val="1"/>
        </w:rPr>
        <w:t xml:space="preserve"> with</w:t>
      </w:r>
      <w:r w:rsidRPr="00536964">
        <w:rPr>
          <w:rFonts w:ascii="Calibri" w:eastAsia="Times New Roman" w:hAnsi="Calibri" w:cs="Calibri"/>
          <w:spacing w:val="1"/>
        </w:rPr>
        <w:t xml:space="preserve"> 4</w:t>
      </w:r>
      <w:r w:rsidRPr="00536964">
        <w:rPr>
          <w:rFonts w:ascii="Calibri" w:eastAsia="Times New Roman" w:hAnsi="Calibri" w:cs="Calibri"/>
        </w:rPr>
        <w:t>2</w:t>
      </w:r>
      <w:ins w:id="457" w:author="intel" w:date="2017-07-30T18:02:00Z">
        <w:r w:rsidR="00111CCD">
          <w:rPr>
            <w:rFonts w:ascii="Calibri" w:eastAsia="Times New Roman" w:hAnsi="Calibri" w:cs="Calibri"/>
          </w:rPr>
          <w:t xml:space="preserve"> </w:t>
        </w:r>
      </w:ins>
      <w:r w:rsidRPr="00536964">
        <w:rPr>
          <w:rFonts w:ascii="Calibri" w:eastAsia="Times New Roman" w:hAnsi="Calibri" w:cs="Calibri"/>
          <w:spacing w:val="-1"/>
        </w:rPr>
        <w:t>dea</w:t>
      </w:r>
      <w:r w:rsidRPr="00536964">
        <w:rPr>
          <w:rFonts w:ascii="Calibri" w:eastAsia="Times New Roman" w:hAnsi="Calibri" w:cs="Calibri"/>
        </w:rPr>
        <w:t>t</w:t>
      </w:r>
      <w:r w:rsidRPr="00536964">
        <w:rPr>
          <w:rFonts w:ascii="Calibri" w:eastAsia="Times New Roman" w:hAnsi="Calibri" w:cs="Calibri"/>
          <w:spacing w:val="-1"/>
        </w:rPr>
        <w:t>h</w:t>
      </w:r>
      <w:r w:rsidRPr="00536964">
        <w:rPr>
          <w:rFonts w:ascii="Calibri" w:eastAsia="Times New Roman" w:hAnsi="Calibri" w:cs="Calibri"/>
        </w:rPr>
        <w:t>s</w:t>
      </w:r>
      <w:ins w:id="458" w:author="intel" w:date="2017-07-30T18:02:00Z">
        <w:r w:rsidR="00111CCD">
          <w:rPr>
            <w:rFonts w:ascii="Calibri" w:eastAsia="Times New Roman" w:hAnsi="Calibri" w:cs="Calibri"/>
          </w:rPr>
          <w:t xml:space="preserve"> </w:t>
        </w:r>
      </w:ins>
      <w:r>
        <w:rPr>
          <w:rFonts w:ascii="Calibri" w:eastAsia="Times New Roman" w:hAnsi="Calibri" w:cs="Calibri"/>
          <w:spacing w:val="-1"/>
        </w:rPr>
        <w:t>taking</w:t>
      </w:r>
      <w:ins w:id="459" w:author="intel" w:date="2017-07-30T18:02:00Z">
        <w:r w:rsidR="00111CCD">
          <w:rPr>
            <w:rFonts w:ascii="Calibri" w:eastAsia="Times New Roman" w:hAnsi="Calibri" w:cs="Calibri"/>
            <w:spacing w:val="-1"/>
          </w:rPr>
          <w:t xml:space="preserve"> </w:t>
        </w:r>
      </w:ins>
      <w:r w:rsidRPr="00536964">
        <w:rPr>
          <w:rFonts w:ascii="Calibri" w:eastAsia="Times New Roman" w:hAnsi="Calibri" w:cs="Calibri"/>
          <w:spacing w:val="-1"/>
          <w:w w:val="105"/>
        </w:rPr>
        <w:t>p</w:t>
      </w:r>
      <w:r w:rsidRPr="00536964">
        <w:rPr>
          <w:rFonts w:ascii="Calibri" w:eastAsia="Times New Roman" w:hAnsi="Calibri" w:cs="Calibri"/>
          <w:spacing w:val="-3"/>
          <w:w w:val="82"/>
        </w:rPr>
        <w:t>l</w:t>
      </w:r>
      <w:r w:rsidRPr="00536964">
        <w:rPr>
          <w:rFonts w:ascii="Calibri" w:eastAsia="Times New Roman" w:hAnsi="Calibri" w:cs="Calibri"/>
          <w:w w:val="108"/>
        </w:rPr>
        <w:t>a</w:t>
      </w:r>
      <w:r w:rsidRPr="00536964">
        <w:rPr>
          <w:rFonts w:ascii="Calibri" w:eastAsia="Times New Roman" w:hAnsi="Calibri" w:cs="Calibri"/>
          <w:w w:val="95"/>
        </w:rPr>
        <w:t>c</w:t>
      </w:r>
      <w:r w:rsidRPr="00536964">
        <w:rPr>
          <w:rFonts w:ascii="Calibri" w:eastAsia="Times New Roman" w:hAnsi="Calibri" w:cs="Calibri"/>
          <w:w w:val="112"/>
        </w:rPr>
        <w:t>e</w:t>
      </w:r>
      <w:ins w:id="460" w:author="intel" w:date="2017-07-30T18:02:00Z">
        <w:r w:rsidR="00111CCD">
          <w:rPr>
            <w:rFonts w:ascii="Calibri" w:eastAsia="Times New Roman" w:hAnsi="Calibri" w:cs="Calibri"/>
            <w:w w:val="112"/>
          </w:rPr>
          <w:t xml:space="preserve"> </w:t>
        </w:r>
      </w:ins>
      <w:r w:rsidRPr="00536964">
        <w:rPr>
          <w:rFonts w:ascii="Calibri" w:eastAsia="Times New Roman" w:hAnsi="Calibri" w:cs="Calibri"/>
          <w:w w:val="96"/>
        </w:rPr>
        <w:t>in</w:t>
      </w:r>
      <w:ins w:id="461" w:author="intel" w:date="2017-07-30T18:03:00Z">
        <w:r w:rsidR="00111CCD">
          <w:rPr>
            <w:rFonts w:ascii="Calibri" w:eastAsia="Times New Roman" w:hAnsi="Calibri" w:cs="Calibri"/>
            <w:w w:val="96"/>
          </w:rPr>
          <w:t xml:space="preserve"> </w:t>
        </w:r>
      </w:ins>
      <w:r w:rsidRPr="00536964">
        <w:rPr>
          <w:rFonts w:ascii="Calibri" w:eastAsia="Times New Roman" w:hAnsi="Calibri" w:cs="Calibri"/>
          <w:spacing w:val="1"/>
        </w:rPr>
        <w:t>t</w:t>
      </w:r>
      <w:r w:rsidRPr="00536964">
        <w:rPr>
          <w:rFonts w:ascii="Calibri" w:eastAsia="Times New Roman" w:hAnsi="Calibri" w:cs="Calibri"/>
          <w:spacing w:val="-3"/>
        </w:rPr>
        <w:t>h</w:t>
      </w:r>
      <w:r w:rsidRPr="00536964">
        <w:rPr>
          <w:rFonts w:ascii="Calibri" w:eastAsia="Times New Roman" w:hAnsi="Calibri" w:cs="Calibri"/>
        </w:rPr>
        <w:t>e</w:t>
      </w:r>
      <w:ins w:id="462" w:author="intel" w:date="2017-07-30T18:03:00Z">
        <w:r w:rsidR="00111CCD">
          <w:rPr>
            <w:rFonts w:ascii="Calibri" w:eastAsia="Times New Roman" w:hAnsi="Calibri" w:cs="Calibri"/>
          </w:rPr>
          <w:t xml:space="preserve"> </w:t>
        </w:r>
      </w:ins>
      <w:r w:rsidRPr="00536964">
        <w:rPr>
          <w:rFonts w:ascii="Calibri" w:eastAsia="Times New Roman" w:hAnsi="Calibri" w:cs="Calibri"/>
          <w:w w:val="91"/>
        </w:rPr>
        <w:t>f</w:t>
      </w:r>
      <w:r w:rsidRPr="00536964">
        <w:rPr>
          <w:rFonts w:ascii="Calibri" w:eastAsia="Times New Roman" w:hAnsi="Calibri" w:cs="Calibri"/>
          <w:w w:val="82"/>
        </w:rPr>
        <w:t>i</w:t>
      </w:r>
      <w:r w:rsidRPr="00536964">
        <w:rPr>
          <w:rFonts w:ascii="Calibri" w:eastAsia="Times New Roman" w:hAnsi="Calibri" w:cs="Calibri"/>
          <w:w w:val="104"/>
        </w:rPr>
        <w:t>r</w:t>
      </w:r>
      <w:r w:rsidRPr="00536964">
        <w:rPr>
          <w:rFonts w:ascii="Calibri" w:eastAsia="Times New Roman" w:hAnsi="Calibri" w:cs="Calibri"/>
        </w:rPr>
        <w:t>s</w:t>
      </w:r>
      <w:r w:rsidRPr="00536964">
        <w:rPr>
          <w:rFonts w:ascii="Calibri" w:eastAsia="Times New Roman" w:hAnsi="Calibri" w:cs="Calibri"/>
          <w:w w:val="121"/>
        </w:rPr>
        <w:t>t</w:t>
      </w:r>
      <w:ins w:id="463" w:author="intel" w:date="2017-07-30T18:03:00Z">
        <w:r w:rsidR="00111CCD">
          <w:rPr>
            <w:rFonts w:ascii="Calibri" w:eastAsia="Times New Roman" w:hAnsi="Calibri" w:cs="Calibri"/>
            <w:w w:val="121"/>
          </w:rPr>
          <w:t xml:space="preserve"> </w:t>
        </w:r>
      </w:ins>
      <w:r w:rsidRPr="00536964">
        <w:rPr>
          <w:rFonts w:ascii="Calibri" w:eastAsia="Times New Roman" w:hAnsi="Calibri" w:cs="Calibri"/>
          <w:spacing w:val="1"/>
          <w:w w:val="121"/>
        </w:rPr>
        <w:t>t</w:t>
      </w:r>
      <w:r w:rsidRPr="00536964">
        <w:rPr>
          <w:rFonts w:ascii="Calibri" w:eastAsia="Times New Roman" w:hAnsi="Calibri" w:cs="Calibri"/>
          <w:spacing w:val="-1"/>
          <w:w w:val="105"/>
        </w:rPr>
        <w:t>h</w:t>
      </w:r>
      <w:r w:rsidRPr="00536964">
        <w:rPr>
          <w:rFonts w:ascii="Calibri" w:eastAsia="Times New Roman" w:hAnsi="Calibri" w:cs="Calibri"/>
          <w:w w:val="104"/>
        </w:rPr>
        <w:t>r</w:t>
      </w:r>
      <w:r w:rsidRPr="00536964">
        <w:rPr>
          <w:rFonts w:ascii="Calibri" w:eastAsia="Times New Roman" w:hAnsi="Calibri" w:cs="Calibri"/>
          <w:spacing w:val="-2"/>
          <w:w w:val="112"/>
        </w:rPr>
        <w:t>e</w:t>
      </w:r>
      <w:r w:rsidRPr="00536964">
        <w:rPr>
          <w:rFonts w:ascii="Calibri" w:eastAsia="Times New Roman" w:hAnsi="Calibri" w:cs="Calibri"/>
          <w:w w:val="112"/>
        </w:rPr>
        <w:t xml:space="preserve">e </w:t>
      </w:r>
      <w:r w:rsidRPr="00536964">
        <w:rPr>
          <w:rFonts w:ascii="Calibri" w:eastAsia="Times New Roman" w:hAnsi="Calibri" w:cs="Calibri"/>
          <w:spacing w:val="-1"/>
        </w:rPr>
        <w:t>d</w:t>
      </w:r>
      <w:r w:rsidRPr="00536964">
        <w:rPr>
          <w:rFonts w:ascii="Calibri" w:eastAsia="Times New Roman" w:hAnsi="Calibri" w:cs="Calibri"/>
        </w:rPr>
        <w:t>a</w:t>
      </w:r>
      <w:r w:rsidRPr="00536964">
        <w:rPr>
          <w:rFonts w:ascii="Calibri" w:eastAsia="Times New Roman" w:hAnsi="Calibri" w:cs="Calibri"/>
          <w:spacing w:val="1"/>
        </w:rPr>
        <w:t>y</w:t>
      </w:r>
      <w:r w:rsidRPr="00536964">
        <w:rPr>
          <w:rFonts w:ascii="Calibri" w:eastAsia="Times New Roman" w:hAnsi="Calibri" w:cs="Calibri"/>
        </w:rPr>
        <w:t>s</w:t>
      </w:r>
      <w:ins w:id="464" w:author="intel" w:date="2017-07-30T18:03:00Z">
        <w:r w:rsidR="00111CCD">
          <w:rPr>
            <w:rFonts w:ascii="Calibri" w:eastAsia="Times New Roman" w:hAnsi="Calibri" w:cs="Calibri"/>
          </w:rPr>
          <w:t xml:space="preserve"> </w:t>
        </w:r>
      </w:ins>
      <w:r w:rsidRPr="00536964">
        <w:rPr>
          <w:rFonts w:ascii="Calibri" w:eastAsia="Times New Roman" w:hAnsi="Calibri" w:cs="Calibri"/>
        </w:rPr>
        <w:t>af</w:t>
      </w:r>
      <w:r w:rsidRPr="00536964">
        <w:rPr>
          <w:rFonts w:ascii="Calibri" w:eastAsia="Times New Roman" w:hAnsi="Calibri" w:cs="Calibri"/>
          <w:spacing w:val="-2"/>
        </w:rPr>
        <w:t>t</w:t>
      </w:r>
      <w:r w:rsidRPr="00536964">
        <w:rPr>
          <w:rFonts w:ascii="Calibri" w:eastAsia="Times New Roman" w:hAnsi="Calibri" w:cs="Calibri"/>
          <w:spacing w:val="1"/>
        </w:rPr>
        <w:t>e</w:t>
      </w:r>
      <w:r w:rsidRPr="00536964">
        <w:rPr>
          <w:rFonts w:ascii="Calibri" w:eastAsia="Times New Roman" w:hAnsi="Calibri" w:cs="Calibri"/>
        </w:rPr>
        <w:t>r</w:t>
      </w:r>
      <w:ins w:id="465" w:author="intel" w:date="2017-07-30T18:03:00Z">
        <w:r w:rsidR="00111CCD">
          <w:rPr>
            <w:rFonts w:ascii="Calibri" w:eastAsia="Times New Roman" w:hAnsi="Calibri" w:cs="Calibri"/>
          </w:rPr>
          <w:t xml:space="preserve"> </w:t>
        </w:r>
      </w:ins>
      <w:r w:rsidRPr="00536964">
        <w:rPr>
          <w:rFonts w:ascii="Calibri" w:eastAsia="Times New Roman" w:hAnsi="Calibri" w:cs="Calibri"/>
          <w:spacing w:val="1"/>
          <w:w w:val="90"/>
        </w:rPr>
        <w:t>v</w:t>
      </w:r>
      <w:r w:rsidRPr="00536964">
        <w:rPr>
          <w:rFonts w:ascii="Calibri" w:eastAsia="Times New Roman" w:hAnsi="Calibri" w:cs="Calibri"/>
          <w:w w:val="108"/>
        </w:rPr>
        <w:t>a</w:t>
      </w:r>
      <w:r w:rsidRPr="00536964">
        <w:rPr>
          <w:rFonts w:ascii="Calibri" w:eastAsia="Times New Roman" w:hAnsi="Calibri" w:cs="Calibri"/>
          <w:w w:val="95"/>
        </w:rPr>
        <w:t>cc</w:t>
      </w:r>
      <w:r w:rsidRPr="00536964">
        <w:rPr>
          <w:rFonts w:ascii="Calibri" w:eastAsia="Times New Roman" w:hAnsi="Calibri" w:cs="Calibri"/>
          <w:w w:val="82"/>
        </w:rPr>
        <w:t>i</w:t>
      </w:r>
      <w:r w:rsidRPr="00536964">
        <w:rPr>
          <w:rFonts w:ascii="Calibri" w:eastAsia="Times New Roman" w:hAnsi="Calibri" w:cs="Calibri"/>
          <w:spacing w:val="-1"/>
          <w:w w:val="105"/>
        </w:rPr>
        <w:t>n</w:t>
      </w:r>
      <w:r w:rsidRPr="00536964">
        <w:rPr>
          <w:rFonts w:ascii="Calibri" w:eastAsia="Times New Roman" w:hAnsi="Calibri" w:cs="Calibri"/>
          <w:w w:val="108"/>
        </w:rPr>
        <w:t>a</w:t>
      </w:r>
      <w:r w:rsidRPr="00536964">
        <w:rPr>
          <w:rFonts w:ascii="Calibri" w:eastAsia="Times New Roman" w:hAnsi="Calibri" w:cs="Calibri"/>
          <w:spacing w:val="1"/>
          <w:w w:val="121"/>
        </w:rPr>
        <w:t>t</w:t>
      </w:r>
      <w:r w:rsidRPr="00536964">
        <w:rPr>
          <w:rFonts w:ascii="Calibri" w:eastAsia="Times New Roman" w:hAnsi="Calibri" w:cs="Calibri"/>
          <w:spacing w:val="-3"/>
          <w:w w:val="82"/>
        </w:rPr>
        <w:t>i</w:t>
      </w:r>
      <w:r w:rsidRPr="00536964">
        <w:rPr>
          <w:rFonts w:ascii="Calibri" w:eastAsia="Times New Roman" w:hAnsi="Calibri" w:cs="Calibri"/>
          <w:spacing w:val="1"/>
          <w:w w:val="105"/>
        </w:rPr>
        <w:t>o</w:t>
      </w:r>
      <w:r w:rsidRPr="00536964">
        <w:rPr>
          <w:rFonts w:ascii="Calibri" w:eastAsia="Times New Roman" w:hAnsi="Calibri" w:cs="Calibri"/>
          <w:spacing w:val="-1"/>
          <w:w w:val="105"/>
        </w:rPr>
        <w:t>n</w:t>
      </w:r>
      <w:r>
        <w:rPr>
          <w:rFonts w:ascii="Calibri" w:eastAsia="Times New Roman" w:hAnsi="Calibri" w:cs="Calibri"/>
          <w:spacing w:val="-1"/>
          <w:w w:val="105"/>
        </w:rPr>
        <w:t xml:space="preserve">, and </w:t>
      </w:r>
      <w:r w:rsidRPr="00536964">
        <w:rPr>
          <w:rFonts w:ascii="Calibri" w:eastAsia="Times New Roman" w:hAnsi="Calibri" w:cs="Calibri"/>
          <w:w w:val="99"/>
        </w:rPr>
        <w:t>only</w:t>
      </w:r>
      <w:ins w:id="466" w:author="intel" w:date="2017-07-30T18:03:00Z">
        <w:r w:rsidR="00111CCD">
          <w:rPr>
            <w:rFonts w:ascii="Calibri" w:eastAsia="Times New Roman" w:hAnsi="Calibri" w:cs="Calibri"/>
            <w:w w:val="99"/>
          </w:rPr>
          <w:t xml:space="preserve"> </w:t>
        </w:r>
      </w:ins>
      <w:r w:rsidRPr="00536964">
        <w:rPr>
          <w:rFonts w:ascii="Calibri" w:eastAsia="Times New Roman" w:hAnsi="Calibri" w:cs="Calibri"/>
          <w:spacing w:val="1"/>
        </w:rPr>
        <w:t>8</w:t>
      </w:r>
      <w:ins w:id="467" w:author="intel" w:date="2017-07-30T18:03:00Z">
        <w:r w:rsidR="00111CCD">
          <w:rPr>
            <w:rFonts w:ascii="Calibri" w:eastAsia="Times New Roman" w:hAnsi="Calibri" w:cs="Calibri"/>
            <w:spacing w:val="1"/>
          </w:rPr>
          <w:t xml:space="preserve"> </w:t>
        </w:r>
      </w:ins>
      <w:r w:rsidRPr="00536964">
        <w:rPr>
          <w:rFonts w:ascii="Calibri" w:eastAsia="Times New Roman" w:hAnsi="Calibri" w:cs="Calibri"/>
          <w:spacing w:val="-3"/>
        </w:rPr>
        <w:t>d</w:t>
      </w:r>
      <w:r w:rsidRPr="00536964">
        <w:rPr>
          <w:rFonts w:ascii="Calibri" w:eastAsia="Times New Roman" w:hAnsi="Calibri" w:cs="Calibri"/>
          <w:spacing w:val="-1"/>
        </w:rPr>
        <w:t>ea</w:t>
      </w:r>
      <w:r w:rsidRPr="00536964">
        <w:rPr>
          <w:rFonts w:ascii="Calibri" w:eastAsia="Times New Roman" w:hAnsi="Calibri" w:cs="Calibri"/>
        </w:rPr>
        <w:t>t</w:t>
      </w:r>
      <w:r w:rsidRPr="00536964">
        <w:rPr>
          <w:rFonts w:ascii="Calibri" w:eastAsia="Times New Roman" w:hAnsi="Calibri" w:cs="Calibri"/>
          <w:spacing w:val="-1"/>
        </w:rPr>
        <w:t>h</w:t>
      </w:r>
      <w:r w:rsidRPr="00536964">
        <w:rPr>
          <w:rFonts w:ascii="Calibri" w:eastAsia="Times New Roman" w:hAnsi="Calibri" w:cs="Calibri"/>
        </w:rPr>
        <w:t>s</w:t>
      </w:r>
      <w:ins w:id="468" w:author="intel" w:date="2017-07-30T18:03:00Z">
        <w:r w:rsidR="00111CCD">
          <w:rPr>
            <w:rFonts w:ascii="Calibri" w:eastAsia="Times New Roman" w:hAnsi="Calibri" w:cs="Calibri"/>
          </w:rPr>
          <w:t xml:space="preserve"> </w:t>
        </w:r>
      </w:ins>
      <w:r w:rsidRPr="00536964">
        <w:rPr>
          <w:rFonts w:ascii="Calibri" w:eastAsia="Times New Roman" w:hAnsi="Calibri" w:cs="Calibri"/>
          <w:w w:val="96"/>
        </w:rPr>
        <w:t>in</w:t>
      </w:r>
      <w:ins w:id="469" w:author="intel" w:date="2017-07-30T18:03:00Z">
        <w:r w:rsidR="00111CCD">
          <w:rPr>
            <w:rFonts w:ascii="Calibri" w:eastAsia="Times New Roman" w:hAnsi="Calibri" w:cs="Calibri"/>
            <w:w w:val="96"/>
          </w:rPr>
          <w:t xml:space="preserve"> </w:t>
        </w:r>
      </w:ins>
      <w:r w:rsidRPr="00536964">
        <w:rPr>
          <w:rFonts w:ascii="Calibri" w:eastAsia="Times New Roman" w:hAnsi="Calibri" w:cs="Calibri"/>
          <w:spacing w:val="1"/>
        </w:rPr>
        <w:t>t</w:t>
      </w:r>
      <w:r w:rsidRPr="00536964">
        <w:rPr>
          <w:rFonts w:ascii="Calibri" w:eastAsia="Times New Roman" w:hAnsi="Calibri" w:cs="Calibri"/>
          <w:spacing w:val="-1"/>
        </w:rPr>
        <w:t>h</w:t>
      </w:r>
      <w:r w:rsidRPr="00536964">
        <w:rPr>
          <w:rFonts w:ascii="Calibri" w:eastAsia="Times New Roman" w:hAnsi="Calibri" w:cs="Calibri"/>
        </w:rPr>
        <w:t>e</w:t>
      </w:r>
      <w:ins w:id="470" w:author="intel" w:date="2017-07-30T18:03:00Z">
        <w:r w:rsidR="00111CCD">
          <w:rPr>
            <w:rFonts w:ascii="Calibri" w:eastAsia="Times New Roman" w:hAnsi="Calibri" w:cs="Calibri"/>
          </w:rPr>
          <w:t xml:space="preserve"> </w:t>
        </w:r>
      </w:ins>
      <w:r w:rsidRPr="00536964">
        <w:rPr>
          <w:rFonts w:ascii="Calibri" w:eastAsia="Times New Roman" w:hAnsi="Calibri" w:cs="Calibri"/>
          <w:spacing w:val="-1"/>
        </w:rPr>
        <w:t>n</w:t>
      </w:r>
      <w:r w:rsidRPr="00536964">
        <w:rPr>
          <w:rFonts w:ascii="Calibri" w:eastAsia="Times New Roman" w:hAnsi="Calibri" w:cs="Calibri"/>
          <w:spacing w:val="-2"/>
        </w:rPr>
        <w:t>e</w:t>
      </w:r>
      <w:r w:rsidRPr="00536964">
        <w:rPr>
          <w:rFonts w:ascii="Calibri" w:eastAsia="Times New Roman" w:hAnsi="Calibri" w:cs="Calibri"/>
          <w:spacing w:val="1"/>
        </w:rPr>
        <w:t>x</w:t>
      </w:r>
      <w:r w:rsidRPr="00536964">
        <w:rPr>
          <w:rFonts w:ascii="Calibri" w:eastAsia="Times New Roman" w:hAnsi="Calibri" w:cs="Calibri"/>
        </w:rPr>
        <w:t>t</w:t>
      </w:r>
      <w:ins w:id="471" w:author="intel" w:date="2017-07-30T18:03:00Z">
        <w:r w:rsidR="00111CCD">
          <w:rPr>
            <w:rFonts w:ascii="Calibri" w:eastAsia="Times New Roman" w:hAnsi="Calibri" w:cs="Calibri"/>
          </w:rPr>
          <w:t xml:space="preserve"> </w:t>
        </w:r>
      </w:ins>
      <w:r w:rsidRPr="00536964">
        <w:rPr>
          <w:rFonts w:ascii="Calibri" w:eastAsia="Times New Roman" w:hAnsi="Calibri" w:cs="Calibri"/>
        </w:rPr>
        <w:t>3</w:t>
      </w:r>
      <w:ins w:id="472" w:author="intel" w:date="2017-07-30T18:03:00Z">
        <w:r w:rsidR="00111CCD">
          <w:rPr>
            <w:rFonts w:ascii="Calibri" w:eastAsia="Times New Roman" w:hAnsi="Calibri" w:cs="Calibri"/>
          </w:rPr>
          <w:t xml:space="preserve"> </w:t>
        </w:r>
      </w:ins>
      <w:r w:rsidRPr="00536964">
        <w:rPr>
          <w:rFonts w:ascii="Calibri" w:eastAsia="Times New Roman" w:hAnsi="Calibri" w:cs="Calibri"/>
          <w:spacing w:val="-1"/>
        </w:rPr>
        <w:t>d</w:t>
      </w:r>
      <w:r w:rsidRPr="00536964">
        <w:rPr>
          <w:rFonts w:ascii="Calibri" w:eastAsia="Times New Roman" w:hAnsi="Calibri" w:cs="Calibri"/>
          <w:spacing w:val="-2"/>
        </w:rPr>
        <w:t>a</w:t>
      </w:r>
      <w:r w:rsidRPr="00536964">
        <w:rPr>
          <w:rFonts w:ascii="Calibri" w:eastAsia="Times New Roman" w:hAnsi="Calibri" w:cs="Calibri"/>
          <w:spacing w:val="1"/>
        </w:rPr>
        <w:t>y</w:t>
      </w:r>
      <w:r w:rsidRPr="00536964">
        <w:rPr>
          <w:rFonts w:ascii="Calibri" w:eastAsia="Times New Roman" w:hAnsi="Calibri" w:cs="Calibri"/>
        </w:rPr>
        <w:t>s.</w:t>
      </w:r>
      <w:ins w:id="473" w:author="intel" w:date="2017-07-30T18:03:00Z">
        <w:r w:rsidR="00111CCD">
          <w:rPr>
            <w:rFonts w:ascii="Calibri" w:eastAsia="Times New Roman" w:hAnsi="Calibri" w:cs="Calibri"/>
          </w:rPr>
          <w:t xml:space="preserve"> </w:t>
        </w:r>
      </w:ins>
      <w:ins w:id="474" w:author="intel" w:date="2017-07-30T18:04:00Z">
        <w:r w:rsidR="00111CCD">
          <w:rPr>
            <w:rFonts w:ascii="Calibri" w:eastAsia="Times New Roman" w:hAnsi="Calibri" w:cs="Calibri"/>
            <w:w w:val="93"/>
          </w:rPr>
          <w:t>54</w:t>
        </w:r>
      </w:ins>
      <w:commentRangeStart w:id="475"/>
      <w:del w:id="476" w:author="intel" w:date="2017-07-30T18:04:00Z">
        <w:r w:rsidRPr="00536964" w:rsidDel="00111CCD">
          <w:rPr>
            <w:rFonts w:ascii="Calibri" w:eastAsia="Times New Roman" w:hAnsi="Calibri" w:cs="Calibri"/>
            <w:spacing w:val="1"/>
            <w:w w:val="93"/>
          </w:rPr>
          <w:delText>9</w:delText>
        </w:r>
        <w:r w:rsidRPr="00536964" w:rsidDel="00111CCD">
          <w:rPr>
            <w:rFonts w:ascii="Calibri" w:eastAsia="Times New Roman" w:hAnsi="Calibri" w:cs="Calibri"/>
            <w:spacing w:val="-1"/>
            <w:w w:val="93"/>
          </w:rPr>
          <w:delText>3</w:delText>
        </w:r>
        <w:r w:rsidRPr="00536964" w:rsidDel="00111CCD">
          <w:rPr>
            <w:rFonts w:ascii="Calibri" w:eastAsia="Times New Roman" w:hAnsi="Calibri" w:cs="Calibri"/>
            <w:w w:val="93"/>
          </w:rPr>
          <w:delText>%</w:delText>
        </w:r>
        <w:r w:rsidRPr="00536964" w:rsidDel="00111CCD">
          <w:rPr>
            <w:rFonts w:ascii="Calibri" w:eastAsia="Times New Roman" w:hAnsi="Calibri" w:cs="Calibri"/>
            <w:spacing w:val="1"/>
          </w:rPr>
          <w:delText>o</w:delText>
        </w:r>
        <w:r w:rsidRPr="00536964" w:rsidDel="00111CCD">
          <w:rPr>
            <w:rFonts w:ascii="Calibri" w:eastAsia="Times New Roman" w:hAnsi="Calibri" w:cs="Calibri"/>
          </w:rPr>
          <w:delText>f</w:delText>
        </w:r>
      </w:del>
      <w:r w:rsidRPr="00536964">
        <w:rPr>
          <w:rFonts w:ascii="Calibri" w:eastAsia="Times New Roman" w:hAnsi="Calibri" w:cs="Calibri"/>
          <w:spacing w:val="-1"/>
        </w:rPr>
        <w:t>d</w:t>
      </w:r>
      <w:r w:rsidRPr="00536964">
        <w:rPr>
          <w:rFonts w:ascii="Calibri" w:eastAsia="Times New Roman" w:hAnsi="Calibri" w:cs="Calibri"/>
          <w:spacing w:val="1"/>
        </w:rPr>
        <w:t>e</w:t>
      </w:r>
      <w:r w:rsidRPr="00536964">
        <w:rPr>
          <w:rFonts w:ascii="Calibri" w:eastAsia="Times New Roman" w:hAnsi="Calibri" w:cs="Calibri"/>
        </w:rPr>
        <w:t>a</w:t>
      </w:r>
      <w:r w:rsidRPr="00536964">
        <w:rPr>
          <w:rFonts w:ascii="Calibri" w:eastAsia="Times New Roman" w:hAnsi="Calibri" w:cs="Calibri"/>
          <w:spacing w:val="1"/>
        </w:rPr>
        <w:t>t</w:t>
      </w:r>
      <w:r w:rsidRPr="00536964">
        <w:rPr>
          <w:rFonts w:ascii="Calibri" w:eastAsia="Times New Roman" w:hAnsi="Calibri" w:cs="Calibri"/>
          <w:spacing w:val="-1"/>
        </w:rPr>
        <w:t>h</w:t>
      </w:r>
      <w:r w:rsidRPr="00536964">
        <w:rPr>
          <w:rFonts w:ascii="Calibri" w:eastAsia="Times New Roman" w:hAnsi="Calibri" w:cs="Calibri"/>
        </w:rPr>
        <w:t>s</w:t>
      </w:r>
      <w:ins w:id="477" w:author="intel" w:date="2017-07-30T18:04:00Z">
        <w:r w:rsidR="00111CCD">
          <w:rPr>
            <w:rFonts w:ascii="Calibri" w:eastAsia="Times New Roman" w:hAnsi="Calibri" w:cs="Calibri"/>
          </w:rPr>
          <w:t xml:space="preserve"> </w:t>
        </w:r>
      </w:ins>
      <w:r w:rsidRPr="00536964">
        <w:rPr>
          <w:rFonts w:ascii="Calibri" w:eastAsia="Times New Roman" w:hAnsi="Calibri" w:cs="Calibri"/>
        </w:rPr>
        <w:t>(</w:t>
      </w:r>
      <w:ins w:id="478" w:author="intel" w:date="2017-07-30T18:04:00Z">
        <w:r w:rsidR="00111CCD">
          <w:rPr>
            <w:rFonts w:ascii="Calibri" w:eastAsia="Times New Roman" w:hAnsi="Calibri" w:cs="Calibri"/>
          </w:rPr>
          <w:t>93%</w:t>
        </w:r>
      </w:ins>
      <w:del w:id="479" w:author="intel" w:date="2017-07-30T18:04:00Z">
        <w:r w:rsidRPr="00536964" w:rsidDel="00111CCD">
          <w:rPr>
            <w:rFonts w:ascii="Calibri" w:eastAsia="Times New Roman" w:hAnsi="Calibri" w:cs="Calibri"/>
            <w:spacing w:val="-1"/>
          </w:rPr>
          <w:delText>54d</w:delText>
        </w:r>
        <w:r w:rsidRPr="00536964" w:rsidDel="00111CCD">
          <w:rPr>
            <w:rFonts w:ascii="Calibri" w:eastAsia="Times New Roman" w:hAnsi="Calibri" w:cs="Calibri"/>
            <w:spacing w:val="-2"/>
          </w:rPr>
          <w:delText>ea</w:delText>
        </w:r>
        <w:r w:rsidRPr="00536964" w:rsidDel="00111CCD">
          <w:rPr>
            <w:rFonts w:ascii="Calibri" w:eastAsia="Times New Roman" w:hAnsi="Calibri" w:cs="Calibri"/>
            <w:spacing w:val="1"/>
          </w:rPr>
          <w:delText>t</w:delText>
        </w:r>
        <w:r w:rsidRPr="00536964" w:rsidDel="00111CCD">
          <w:rPr>
            <w:rFonts w:ascii="Calibri" w:eastAsia="Times New Roman" w:hAnsi="Calibri" w:cs="Calibri"/>
            <w:spacing w:val="-1"/>
          </w:rPr>
          <w:delText>h</w:delText>
        </w:r>
        <w:r w:rsidRPr="00536964" w:rsidDel="00111CCD">
          <w:rPr>
            <w:rFonts w:ascii="Calibri" w:eastAsia="Times New Roman" w:hAnsi="Calibri" w:cs="Calibri"/>
          </w:rPr>
          <w:delText>s</w:delText>
        </w:r>
      </w:del>
      <w:r w:rsidRPr="00536964">
        <w:rPr>
          <w:rFonts w:ascii="Calibri" w:eastAsia="Times New Roman" w:hAnsi="Calibri" w:cs="Calibri"/>
        </w:rPr>
        <w:t>)</w:t>
      </w:r>
      <w:del w:id="480" w:author="intel" w:date="2017-07-30T18:05:00Z">
        <w:r w:rsidRPr="00536964" w:rsidDel="00111CCD">
          <w:rPr>
            <w:rFonts w:ascii="Calibri" w:eastAsia="Times New Roman" w:hAnsi="Calibri" w:cs="Calibri"/>
            <w:w w:val="96"/>
          </w:rPr>
          <w:delText>in</w:delText>
        </w:r>
        <w:r w:rsidRPr="00536964" w:rsidDel="00111CCD">
          <w:rPr>
            <w:rFonts w:ascii="Calibri" w:eastAsia="Times New Roman" w:hAnsi="Calibri" w:cs="Calibri"/>
            <w:spacing w:val="1"/>
          </w:rPr>
          <w:delText>t</w:delText>
        </w:r>
        <w:r w:rsidRPr="00536964" w:rsidDel="00111CCD">
          <w:rPr>
            <w:rFonts w:ascii="Calibri" w:eastAsia="Times New Roman" w:hAnsi="Calibri" w:cs="Calibri"/>
            <w:spacing w:val="-1"/>
          </w:rPr>
          <w:delText>h</w:delText>
        </w:r>
        <w:r w:rsidRPr="00536964" w:rsidDel="00111CCD">
          <w:rPr>
            <w:rFonts w:ascii="Calibri" w:eastAsia="Times New Roman" w:hAnsi="Calibri" w:cs="Calibri"/>
          </w:rPr>
          <w:delText>e</w:delText>
        </w:r>
        <w:r w:rsidRPr="00536964" w:rsidDel="00111CCD">
          <w:rPr>
            <w:rFonts w:ascii="Calibri" w:eastAsia="Times New Roman" w:hAnsi="Calibri" w:cs="Calibri"/>
            <w:w w:val="82"/>
          </w:rPr>
          <w:delText>i</w:delText>
        </w:r>
        <w:r w:rsidRPr="00536964" w:rsidDel="00111CCD">
          <w:rPr>
            <w:rFonts w:ascii="Calibri" w:eastAsia="Times New Roman" w:hAnsi="Calibri" w:cs="Calibri"/>
            <w:spacing w:val="-1"/>
            <w:w w:val="105"/>
          </w:rPr>
          <w:delText>n</w:delText>
        </w:r>
        <w:r w:rsidRPr="00536964" w:rsidDel="00111CCD">
          <w:rPr>
            <w:rFonts w:ascii="Calibri" w:eastAsia="Times New Roman" w:hAnsi="Calibri" w:cs="Calibri"/>
            <w:w w:val="91"/>
          </w:rPr>
          <w:delText>f</w:delText>
        </w:r>
        <w:r w:rsidRPr="00536964" w:rsidDel="00111CCD">
          <w:rPr>
            <w:rFonts w:ascii="Calibri" w:eastAsia="Times New Roman" w:hAnsi="Calibri" w:cs="Calibri"/>
            <w:w w:val="108"/>
          </w:rPr>
          <w:delText>a</w:delText>
        </w:r>
        <w:r w:rsidRPr="00536964" w:rsidDel="00111CCD">
          <w:rPr>
            <w:rFonts w:ascii="Calibri" w:eastAsia="Times New Roman" w:hAnsi="Calibri" w:cs="Calibri"/>
            <w:spacing w:val="-1"/>
            <w:w w:val="105"/>
          </w:rPr>
          <w:delText>n</w:delText>
        </w:r>
        <w:r w:rsidRPr="00536964" w:rsidDel="00111CCD">
          <w:rPr>
            <w:rFonts w:ascii="Calibri" w:eastAsia="Times New Roman" w:hAnsi="Calibri" w:cs="Calibri"/>
            <w:spacing w:val="1"/>
            <w:w w:val="121"/>
          </w:rPr>
          <w:delText>t</w:delText>
        </w:r>
        <w:r w:rsidRPr="00536964" w:rsidDel="00111CCD">
          <w:rPr>
            <w:rFonts w:ascii="Calibri" w:eastAsia="Times New Roman" w:hAnsi="Calibri" w:cs="Calibri"/>
          </w:rPr>
          <w:delText>s</w:delText>
        </w:r>
      </w:del>
      <w:r w:rsidRPr="00536964">
        <w:rPr>
          <w:rFonts w:ascii="Calibri" w:eastAsia="Times New Roman" w:hAnsi="Calibri" w:cs="Calibri"/>
        </w:rPr>
        <w:t xml:space="preserve"> </w:t>
      </w:r>
      <w:r w:rsidRPr="00536964">
        <w:rPr>
          <w:rFonts w:ascii="Calibri" w:eastAsia="Times New Roman" w:hAnsi="Calibri" w:cs="Calibri"/>
          <w:spacing w:val="-1"/>
          <w:w w:val="105"/>
        </w:rPr>
        <w:t>b</w:t>
      </w:r>
      <w:r w:rsidRPr="00536964">
        <w:rPr>
          <w:rFonts w:ascii="Calibri" w:eastAsia="Times New Roman" w:hAnsi="Calibri" w:cs="Calibri"/>
          <w:spacing w:val="1"/>
          <w:w w:val="112"/>
        </w:rPr>
        <w:t>e</w:t>
      </w:r>
      <w:r w:rsidRPr="00536964">
        <w:rPr>
          <w:rFonts w:ascii="Calibri" w:eastAsia="Times New Roman" w:hAnsi="Calibri" w:cs="Calibri"/>
          <w:w w:val="82"/>
        </w:rPr>
        <w:t>l</w:t>
      </w:r>
      <w:r w:rsidRPr="00536964">
        <w:rPr>
          <w:rFonts w:ascii="Calibri" w:eastAsia="Times New Roman" w:hAnsi="Calibri" w:cs="Calibri"/>
          <w:spacing w:val="1"/>
          <w:w w:val="105"/>
        </w:rPr>
        <w:t>o</w:t>
      </w:r>
      <w:r w:rsidRPr="00536964">
        <w:rPr>
          <w:rFonts w:ascii="Calibri" w:eastAsia="Times New Roman" w:hAnsi="Calibri" w:cs="Calibri"/>
          <w:w w:val="99"/>
        </w:rPr>
        <w:t>w</w:t>
      </w:r>
      <w:ins w:id="481" w:author="intel" w:date="2017-07-30T18:05:00Z">
        <w:r w:rsidR="00111CCD">
          <w:rPr>
            <w:rFonts w:ascii="Calibri" w:eastAsia="Times New Roman" w:hAnsi="Calibri" w:cs="Calibri"/>
            <w:w w:val="99"/>
          </w:rPr>
          <w:t xml:space="preserve"> </w:t>
        </w:r>
      </w:ins>
      <w:r w:rsidRPr="00536964">
        <w:rPr>
          <w:rFonts w:ascii="Calibri" w:eastAsia="Times New Roman" w:hAnsi="Calibri" w:cs="Calibri"/>
        </w:rPr>
        <w:t>1</w:t>
      </w:r>
      <w:ins w:id="482" w:author="intel" w:date="2017-07-30T18:05:00Z">
        <w:r w:rsidR="00111CCD">
          <w:rPr>
            <w:rFonts w:ascii="Calibri" w:eastAsia="Times New Roman" w:hAnsi="Calibri" w:cs="Calibri"/>
          </w:rPr>
          <w:t xml:space="preserve"> </w:t>
        </w:r>
      </w:ins>
      <w:r w:rsidRPr="00536964">
        <w:rPr>
          <w:rFonts w:ascii="Calibri" w:eastAsia="Times New Roman" w:hAnsi="Calibri" w:cs="Calibri"/>
          <w:spacing w:val="1"/>
        </w:rPr>
        <w:t>ye</w:t>
      </w:r>
      <w:r w:rsidRPr="00536964">
        <w:rPr>
          <w:rFonts w:ascii="Calibri" w:eastAsia="Times New Roman" w:hAnsi="Calibri" w:cs="Calibri"/>
        </w:rPr>
        <w:t>a</w:t>
      </w:r>
      <w:r w:rsidRPr="00536964">
        <w:rPr>
          <w:rFonts w:ascii="Calibri" w:eastAsia="Times New Roman" w:hAnsi="Calibri" w:cs="Calibri"/>
          <w:spacing w:val="-2"/>
        </w:rPr>
        <w:t>r</w:t>
      </w:r>
      <w:r w:rsidRPr="00536964">
        <w:rPr>
          <w:rFonts w:ascii="Calibri" w:eastAsia="Times New Roman" w:hAnsi="Calibri" w:cs="Calibri"/>
        </w:rPr>
        <w:t>,</w:t>
      </w:r>
      <w:ins w:id="483" w:author="intel" w:date="2017-07-30T18:05:00Z">
        <w:r w:rsidR="00111CCD">
          <w:rPr>
            <w:rFonts w:ascii="Calibri" w:eastAsia="Times New Roman" w:hAnsi="Calibri" w:cs="Calibri"/>
          </w:rPr>
          <w:t xml:space="preserve"> </w:t>
        </w:r>
      </w:ins>
      <w:r w:rsidRPr="00536964">
        <w:rPr>
          <w:rFonts w:ascii="Calibri" w:eastAsia="Times New Roman" w:hAnsi="Calibri" w:cs="Calibri"/>
          <w:spacing w:val="-1"/>
        </w:rPr>
        <w:t>o</w:t>
      </w:r>
      <w:r w:rsidRPr="00536964">
        <w:rPr>
          <w:rFonts w:ascii="Calibri" w:eastAsia="Times New Roman" w:hAnsi="Calibri" w:cs="Calibri"/>
        </w:rPr>
        <w:t>cc</w:t>
      </w:r>
      <w:r w:rsidRPr="00536964">
        <w:rPr>
          <w:rFonts w:ascii="Calibri" w:eastAsia="Times New Roman" w:hAnsi="Calibri" w:cs="Calibri"/>
          <w:spacing w:val="-1"/>
        </w:rPr>
        <w:t>u</w:t>
      </w:r>
      <w:r w:rsidRPr="00536964">
        <w:rPr>
          <w:rFonts w:ascii="Calibri" w:eastAsia="Times New Roman" w:hAnsi="Calibri" w:cs="Calibri"/>
        </w:rPr>
        <w:t>r</w:t>
      </w:r>
      <w:ins w:id="484" w:author="intel" w:date="2017-07-30T18:05:00Z">
        <w:r w:rsidR="00111CCD">
          <w:rPr>
            <w:rFonts w:ascii="Calibri" w:eastAsia="Times New Roman" w:hAnsi="Calibri" w:cs="Calibri"/>
          </w:rPr>
          <w:t xml:space="preserve"> </w:t>
        </w:r>
      </w:ins>
      <w:r w:rsidRPr="00536964">
        <w:rPr>
          <w:rFonts w:ascii="Calibri" w:eastAsia="Times New Roman" w:hAnsi="Calibri" w:cs="Calibri"/>
          <w:w w:val="96"/>
        </w:rPr>
        <w:t>in</w:t>
      </w:r>
      <w:ins w:id="485" w:author="intel" w:date="2017-07-30T18:05:00Z">
        <w:r w:rsidR="00111CCD">
          <w:rPr>
            <w:rFonts w:ascii="Calibri" w:eastAsia="Times New Roman" w:hAnsi="Calibri" w:cs="Calibri"/>
            <w:w w:val="96"/>
          </w:rPr>
          <w:t xml:space="preserve"> </w:t>
        </w:r>
      </w:ins>
      <w:r w:rsidRPr="00536964">
        <w:rPr>
          <w:rFonts w:ascii="Calibri" w:eastAsia="Times New Roman" w:hAnsi="Calibri" w:cs="Calibri"/>
          <w:spacing w:val="1"/>
        </w:rPr>
        <w:t>t</w:t>
      </w:r>
      <w:r w:rsidRPr="00536964">
        <w:rPr>
          <w:rFonts w:ascii="Calibri" w:eastAsia="Times New Roman" w:hAnsi="Calibri" w:cs="Calibri"/>
          <w:spacing w:val="-3"/>
        </w:rPr>
        <w:t>h</w:t>
      </w:r>
      <w:r w:rsidRPr="00536964">
        <w:rPr>
          <w:rFonts w:ascii="Calibri" w:eastAsia="Times New Roman" w:hAnsi="Calibri" w:cs="Calibri"/>
        </w:rPr>
        <w:t>e</w:t>
      </w:r>
      <w:ins w:id="486" w:author="intel" w:date="2017-07-30T18:05:00Z">
        <w:r w:rsidR="00111CCD">
          <w:rPr>
            <w:rFonts w:ascii="Calibri" w:eastAsia="Times New Roman" w:hAnsi="Calibri" w:cs="Calibri"/>
          </w:rPr>
          <w:t xml:space="preserve"> </w:t>
        </w:r>
      </w:ins>
      <w:r w:rsidRPr="00536964">
        <w:rPr>
          <w:rFonts w:ascii="Calibri" w:eastAsia="Times New Roman" w:hAnsi="Calibri" w:cs="Calibri"/>
          <w:spacing w:val="-2"/>
          <w:w w:val="91"/>
        </w:rPr>
        <w:t>f</w:t>
      </w:r>
      <w:r w:rsidRPr="00536964">
        <w:rPr>
          <w:rFonts w:ascii="Calibri" w:eastAsia="Times New Roman" w:hAnsi="Calibri" w:cs="Calibri"/>
          <w:w w:val="82"/>
        </w:rPr>
        <w:t>i</w:t>
      </w:r>
      <w:r w:rsidRPr="00536964">
        <w:rPr>
          <w:rFonts w:ascii="Calibri" w:eastAsia="Times New Roman" w:hAnsi="Calibri" w:cs="Calibri"/>
          <w:w w:val="104"/>
        </w:rPr>
        <w:t>r</w:t>
      </w:r>
      <w:r w:rsidRPr="00536964">
        <w:rPr>
          <w:rFonts w:ascii="Calibri" w:eastAsia="Times New Roman" w:hAnsi="Calibri" w:cs="Calibri"/>
        </w:rPr>
        <w:t>s</w:t>
      </w:r>
      <w:r w:rsidRPr="00536964">
        <w:rPr>
          <w:rFonts w:ascii="Calibri" w:eastAsia="Times New Roman" w:hAnsi="Calibri" w:cs="Calibri"/>
          <w:w w:val="121"/>
        </w:rPr>
        <w:t>t</w:t>
      </w:r>
      <w:ins w:id="487" w:author="intel" w:date="2017-07-30T18:05:00Z">
        <w:r w:rsidR="00111CCD">
          <w:rPr>
            <w:rFonts w:ascii="Calibri" w:eastAsia="Times New Roman" w:hAnsi="Calibri" w:cs="Calibri"/>
            <w:w w:val="121"/>
          </w:rPr>
          <w:t xml:space="preserve"> </w:t>
        </w:r>
      </w:ins>
      <w:r w:rsidRPr="00536964">
        <w:rPr>
          <w:rFonts w:ascii="Calibri" w:eastAsia="Times New Roman" w:hAnsi="Calibri" w:cs="Calibri"/>
          <w:spacing w:val="-1"/>
        </w:rPr>
        <w:t>1</w:t>
      </w:r>
      <w:r w:rsidRPr="00536964">
        <w:rPr>
          <w:rFonts w:ascii="Calibri" w:eastAsia="Times New Roman" w:hAnsi="Calibri" w:cs="Calibri"/>
        </w:rPr>
        <w:t>0</w:t>
      </w:r>
      <w:r w:rsidRPr="00536964">
        <w:rPr>
          <w:rFonts w:ascii="Calibri" w:eastAsia="Times New Roman" w:hAnsi="Calibri" w:cs="Calibri"/>
          <w:spacing w:val="-1"/>
        </w:rPr>
        <w:t xml:space="preserve"> d</w:t>
      </w:r>
      <w:r w:rsidRPr="00536964">
        <w:rPr>
          <w:rFonts w:ascii="Calibri" w:eastAsia="Times New Roman" w:hAnsi="Calibri" w:cs="Calibri"/>
        </w:rPr>
        <w:t>a</w:t>
      </w:r>
      <w:r w:rsidRPr="00536964">
        <w:rPr>
          <w:rFonts w:ascii="Calibri" w:eastAsia="Times New Roman" w:hAnsi="Calibri" w:cs="Calibri"/>
          <w:spacing w:val="-1"/>
        </w:rPr>
        <w:t>y</w:t>
      </w:r>
      <w:r w:rsidRPr="00536964">
        <w:rPr>
          <w:rFonts w:ascii="Calibri" w:eastAsia="Times New Roman" w:hAnsi="Calibri" w:cs="Calibri"/>
        </w:rPr>
        <w:t>s</w:t>
      </w:r>
      <w:ins w:id="488" w:author="intel" w:date="2017-07-30T18:05:00Z">
        <w:r w:rsidR="00111CCD">
          <w:rPr>
            <w:rFonts w:ascii="Calibri" w:eastAsia="Times New Roman" w:hAnsi="Calibri" w:cs="Calibri"/>
          </w:rPr>
          <w:t xml:space="preserve"> </w:t>
        </w:r>
      </w:ins>
      <w:r w:rsidRPr="00536964">
        <w:rPr>
          <w:rFonts w:ascii="Calibri" w:eastAsia="Times New Roman" w:hAnsi="Calibri" w:cs="Calibri"/>
        </w:rPr>
        <w:t>a</w:t>
      </w:r>
      <w:r w:rsidRPr="00536964">
        <w:rPr>
          <w:rFonts w:ascii="Calibri" w:eastAsia="Times New Roman" w:hAnsi="Calibri" w:cs="Calibri"/>
          <w:spacing w:val="-1"/>
        </w:rPr>
        <w:t>n</w:t>
      </w:r>
      <w:r w:rsidRPr="00536964">
        <w:rPr>
          <w:rFonts w:ascii="Calibri" w:eastAsia="Times New Roman" w:hAnsi="Calibri" w:cs="Calibri"/>
        </w:rPr>
        <w:t>d</w:t>
      </w:r>
      <w:ins w:id="489" w:author="intel" w:date="2017-07-30T18:05:00Z">
        <w:r w:rsidR="00111CCD">
          <w:rPr>
            <w:rFonts w:ascii="Calibri" w:eastAsia="Times New Roman" w:hAnsi="Calibri" w:cs="Calibri"/>
          </w:rPr>
          <w:t xml:space="preserve"> 3 deaths </w:t>
        </w:r>
      </w:ins>
      <w:del w:id="490" w:author="intel" w:date="2017-07-30T18:05:00Z">
        <w:r w:rsidRPr="00536964" w:rsidDel="00111CCD">
          <w:rPr>
            <w:rFonts w:ascii="Calibri" w:eastAsia="Times New Roman" w:hAnsi="Calibri" w:cs="Calibri"/>
            <w:spacing w:val="-1"/>
            <w:w w:val="90"/>
          </w:rPr>
          <w:delText>7</w:delText>
        </w:r>
        <w:r w:rsidRPr="00536964" w:rsidDel="00111CCD">
          <w:rPr>
            <w:rFonts w:ascii="Calibri" w:eastAsia="Times New Roman" w:hAnsi="Calibri" w:cs="Calibri"/>
            <w:w w:val="90"/>
          </w:rPr>
          <w:delText>%</w:delText>
        </w:r>
        <w:r w:rsidRPr="00536964" w:rsidDel="00111CCD">
          <w:rPr>
            <w:rFonts w:ascii="Calibri" w:eastAsia="Times New Roman" w:hAnsi="Calibri" w:cs="Calibri"/>
            <w:spacing w:val="-2"/>
          </w:rPr>
          <w:delText>(</w:delText>
        </w:r>
        <w:r w:rsidRPr="00536964" w:rsidDel="00111CCD">
          <w:rPr>
            <w:rFonts w:ascii="Calibri" w:eastAsia="Times New Roman" w:hAnsi="Calibri" w:cs="Calibri"/>
          </w:rPr>
          <w:delText>2</w:delText>
        </w:r>
        <w:r w:rsidRPr="00536964" w:rsidDel="00111CCD">
          <w:rPr>
            <w:rFonts w:ascii="Calibri" w:eastAsia="Times New Roman" w:hAnsi="Calibri" w:cs="Calibri"/>
            <w:spacing w:val="-1"/>
          </w:rPr>
          <w:delText>d</w:delText>
        </w:r>
        <w:r w:rsidRPr="00536964" w:rsidDel="00111CCD">
          <w:rPr>
            <w:rFonts w:ascii="Calibri" w:eastAsia="Times New Roman" w:hAnsi="Calibri" w:cs="Calibri"/>
            <w:spacing w:val="-2"/>
          </w:rPr>
          <w:delText>e</w:delText>
        </w:r>
        <w:r w:rsidRPr="00536964" w:rsidDel="00111CCD">
          <w:rPr>
            <w:rFonts w:ascii="Calibri" w:eastAsia="Times New Roman" w:hAnsi="Calibri" w:cs="Calibri"/>
          </w:rPr>
          <w:delText>a</w:delText>
        </w:r>
        <w:r w:rsidRPr="00536964" w:rsidDel="00111CCD">
          <w:rPr>
            <w:rFonts w:ascii="Calibri" w:eastAsia="Times New Roman" w:hAnsi="Calibri" w:cs="Calibri"/>
            <w:spacing w:val="-2"/>
          </w:rPr>
          <w:delText>t</w:delText>
        </w:r>
        <w:r w:rsidRPr="00536964" w:rsidDel="00111CCD">
          <w:rPr>
            <w:rFonts w:ascii="Calibri" w:eastAsia="Times New Roman" w:hAnsi="Calibri" w:cs="Calibri"/>
            <w:spacing w:val="-1"/>
          </w:rPr>
          <w:delText>h</w:delText>
        </w:r>
        <w:r w:rsidRPr="00536964" w:rsidDel="00111CCD">
          <w:rPr>
            <w:rFonts w:ascii="Calibri" w:eastAsia="Times New Roman" w:hAnsi="Calibri" w:cs="Calibri"/>
          </w:rPr>
          <w:delText>s</w:delText>
        </w:r>
      </w:del>
      <w:ins w:id="491" w:author="intel" w:date="2017-07-30T18:06:00Z">
        <w:r w:rsidR="00111CCD">
          <w:rPr>
            <w:rFonts w:ascii="Calibri" w:eastAsia="Times New Roman" w:hAnsi="Calibri" w:cs="Calibri"/>
          </w:rPr>
          <w:t>7%</w:t>
        </w:r>
      </w:ins>
      <w:r w:rsidRPr="00536964">
        <w:rPr>
          <w:rFonts w:ascii="Calibri" w:eastAsia="Times New Roman" w:hAnsi="Calibri" w:cs="Calibri"/>
        </w:rPr>
        <w:t>)</w:t>
      </w:r>
      <w:ins w:id="492" w:author="intel" w:date="2017-07-30T18:06:00Z">
        <w:r w:rsidR="00111CCD">
          <w:rPr>
            <w:rFonts w:ascii="Calibri" w:eastAsia="Times New Roman" w:hAnsi="Calibri" w:cs="Calibri"/>
          </w:rPr>
          <w:t xml:space="preserve"> </w:t>
        </w:r>
      </w:ins>
      <w:r w:rsidRPr="00536964">
        <w:rPr>
          <w:rFonts w:ascii="Calibri" w:eastAsia="Times New Roman" w:hAnsi="Calibri" w:cs="Calibri"/>
          <w:spacing w:val="1"/>
        </w:rPr>
        <w:t>o</w:t>
      </w:r>
      <w:r w:rsidRPr="00536964">
        <w:rPr>
          <w:rFonts w:ascii="Calibri" w:eastAsia="Times New Roman" w:hAnsi="Calibri" w:cs="Calibri"/>
          <w:spacing w:val="-2"/>
        </w:rPr>
        <w:t>c</w:t>
      </w:r>
      <w:r w:rsidRPr="00536964">
        <w:rPr>
          <w:rFonts w:ascii="Calibri" w:eastAsia="Times New Roman" w:hAnsi="Calibri" w:cs="Calibri"/>
        </w:rPr>
        <w:t>c</w:t>
      </w:r>
      <w:r w:rsidRPr="00536964">
        <w:rPr>
          <w:rFonts w:ascii="Calibri" w:eastAsia="Times New Roman" w:hAnsi="Calibri" w:cs="Calibri"/>
          <w:spacing w:val="-1"/>
        </w:rPr>
        <w:t>u</w:t>
      </w:r>
      <w:r w:rsidRPr="00536964">
        <w:rPr>
          <w:rFonts w:ascii="Calibri" w:eastAsia="Times New Roman" w:hAnsi="Calibri" w:cs="Calibri"/>
        </w:rPr>
        <w:t>r</w:t>
      </w:r>
      <w:ins w:id="493" w:author="intel" w:date="2017-07-30T18:06:00Z">
        <w:r w:rsidR="00111CCD">
          <w:rPr>
            <w:rFonts w:ascii="Calibri" w:eastAsia="Times New Roman" w:hAnsi="Calibri" w:cs="Calibri"/>
          </w:rPr>
          <w:t xml:space="preserve"> </w:t>
        </w:r>
      </w:ins>
      <w:r w:rsidRPr="00536964">
        <w:rPr>
          <w:rFonts w:ascii="Calibri" w:eastAsia="Times New Roman" w:hAnsi="Calibri" w:cs="Calibri"/>
          <w:w w:val="96"/>
        </w:rPr>
        <w:t>in</w:t>
      </w:r>
      <w:ins w:id="494" w:author="intel" w:date="2017-07-30T18:06:00Z">
        <w:r w:rsidR="00111CCD">
          <w:rPr>
            <w:rFonts w:ascii="Calibri" w:eastAsia="Times New Roman" w:hAnsi="Calibri" w:cs="Calibri"/>
            <w:w w:val="96"/>
          </w:rPr>
          <w:t xml:space="preserve"> </w:t>
        </w:r>
      </w:ins>
      <w:r w:rsidRPr="00536964">
        <w:rPr>
          <w:rFonts w:ascii="Calibri" w:eastAsia="Times New Roman" w:hAnsi="Calibri" w:cs="Calibri"/>
          <w:spacing w:val="1"/>
        </w:rPr>
        <w:t>t</w:t>
      </w:r>
      <w:r w:rsidRPr="00536964">
        <w:rPr>
          <w:rFonts w:ascii="Calibri" w:eastAsia="Times New Roman" w:hAnsi="Calibri" w:cs="Calibri"/>
          <w:spacing w:val="-1"/>
        </w:rPr>
        <w:t>h</w:t>
      </w:r>
      <w:r w:rsidRPr="00536964">
        <w:rPr>
          <w:rFonts w:ascii="Calibri" w:eastAsia="Times New Roman" w:hAnsi="Calibri" w:cs="Calibri"/>
        </w:rPr>
        <w:t>e</w:t>
      </w:r>
      <w:ins w:id="495" w:author="intel" w:date="2017-07-30T18:06:00Z">
        <w:r w:rsidR="00111CCD">
          <w:rPr>
            <w:rFonts w:ascii="Calibri" w:eastAsia="Times New Roman" w:hAnsi="Calibri" w:cs="Calibri"/>
          </w:rPr>
          <w:t xml:space="preserve"> </w:t>
        </w:r>
      </w:ins>
      <w:r w:rsidRPr="00536964">
        <w:rPr>
          <w:rFonts w:ascii="Calibri" w:eastAsia="Times New Roman" w:hAnsi="Calibri" w:cs="Calibri"/>
          <w:spacing w:val="-1"/>
        </w:rPr>
        <w:t>n</w:t>
      </w:r>
      <w:r w:rsidRPr="00536964">
        <w:rPr>
          <w:rFonts w:ascii="Calibri" w:eastAsia="Times New Roman" w:hAnsi="Calibri" w:cs="Calibri"/>
          <w:spacing w:val="1"/>
        </w:rPr>
        <w:t>ex</w:t>
      </w:r>
      <w:r w:rsidRPr="00536964">
        <w:rPr>
          <w:rFonts w:ascii="Calibri" w:eastAsia="Times New Roman" w:hAnsi="Calibri" w:cs="Calibri"/>
        </w:rPr>
        <w:t>t</w:t>
      </w:r>
      <w:ins w:id="496" w:author="intel" w:date="2017-07-30T18:06:00Z">
        <w:r w:rsidR="00111CCD">
          <w:rPr>
            <w:rFonts w:ascii="Calibri" w:eastAsia="Times New Roman" w:hAnsi="Calibri" w:cs="Calibri"/>
          </w:rPr>
          <w:t xml:space="preserve"> </w:t>
        </w:r>
      </w:ins>
      <w:r w:rsidRPr="00536964">
        <w:rPr>
          <w:rFonts w:ascii="Calibri" w:eastAsia="Times New Roman" w:hAnsi="Calibri" w:cs="Calibri"/>
          <w:spacing w:val="-1"/>
        </w:rPr>
        <w:t>1</w:t>
      </w:r>
      <w:r w:rsidRPr="00536964">
        <w:rPr>
          <w:rFonts w:ascii="Calibri" w:eastAsia="Times New Roman" w:hAnsi="Calibri" w:cs="Calibri"/>
        </w:rPr>
        <w:t>0</w:t>
      </w:r>
      <w:r w:rsidRPr="00536964">
        <w:rPr>
          <w:rFonts w:ascii="Calibri" w:eastAsia="Times New Roman" w:hAnsi="Calibri" w:cs="Calibri"/>
          <w:spacing w:val="-1"/>
        </w:rPr>
        <w:t xml:space="preserve"> d</w:t>
      </w:r>
      <w:r w:rsidRPr="00536964">
        <w:rPr>
          <w:rFonts w:ascii="Calibri" w:eastAsia="Times New Roman" w:hAnsi="Calibri" w:cs="Calibri"/>
          <w:spacing w:val="-2"/>
        </w:rPr>
        <w:t>a</w:t>
      </w:r>
      <w:r w:rsidRPr="00536964">
        <w:rPr>
          <w:rFonts w:ascii="Calibri" w:eastAsia="Times New Roman" w:hAnsi="Calibri" w:cs="Calibri"/>
          <w:spacing w:val="1"/>
        </w:rPr>
        <w:t>y</w:t>
      </w:r>
      <w:r w:rsidRPr="00536964">
        <w:rPr>
          <w:rFonts w:ascii="Calibri" w:eastAsia="Times New Roman" w:hAnsi="Calibri" w:cs="Calibri"/>
        </w:rPr>
        <w:t>s</w:t>
      </w:r>
      <w:commentRangeEnd w:id="475"/>
      <w:r w:rsidR="00377126">
        <w:rPr>
          <w:rStyle w:val="CommentReference"/>
        </w:rPr>
        <w:commentReference w:id="475"/>
      </w:r>
      <w:r w:rsidRPr="00536964">
        <w:rPr>
          <w:rFonts w:ascii="Calibri" w:eastAsia="Times New Roman" w:hAnsi="Calibri" w:cs="Calibri"/>
        </w:rPr>
        <w:t>.</w:t>
      </w:r>
      <w:ins w:id="497" w:author="intel" w:date="2017-07-30T18:06:00Z">
        <w:r w:rsidR="00111CCD">
          <w:rPr>
            <w:rFonts w:ascii="Calibri" w:eastAsia="Times New Roman" w:hAnsi="Calibri" w:cs="Calibri"/>
          </w:rPr>
          <w:t xml:space="preserve"> </w:t>
        </w:r>
      </w:ins>
      <w:commentRangeStart w:id="498"/>
      <w:r w:rsidRPr="00536964">
        <w:rPr>
          <w:rFonts w:ascii="Calibri" w:eastAsia="Times New Roman" w:hAnsi="Calibri" w:cs="Calibri"/>
          <w:spacing w:val="-1"/>
        </w:rPr>
        <w:t>H</w:t>
      </w:r>
      <w:r w:rsidRPr="00536964">
        <w:rPr>
          <w:rFonts w:ascii="Calibri" w:eastAsia="Times New Roman" w:hAnsi="Calibri" w:cs="Calibri"/>
        </w:rPr>
        <w:t xml:space="preserve">ad </w:t>
      </w:r>
      <w:r w:rsidRPr="00536964">
        <w:rPr>
          <w:rFonts w:ascii="Calibri" w:eastAsia="Times New Roman" w:hAnsi="Calibri" w:cs="Calibri"/>
          <w:spacing w:val="-14"/>
        </w:rPr>
        <w:t>the</w:t>
      </w:r>
      <w:ins w:id="499" w:author="intel" w:date="2017-07-30T18:06:00Z">
        <w:r w:rsidR="00111CCD">
          <w:rPr>
            <w:rFonts w:ascii="Calibri" w:eastAsia="Times New Roman" w:hAnsi="Calibri" w:cs="Calibri"/>
            <w:spacing w:val="-14"/>
          </w:rPr>
          <w:t xml:space="preserve"> </w:t>
        </w:r>
      </w:ins>
      <w:r w:rsidRPr="00536964">
        <w:rPr>
          <w:rFonts w:ascii="Calibri" w:eastAsia="Times New Roman" w:hAnsi="Calibri" w:cs="Calibri"/>
          <w:spacing w:val="-1"/>
        </w:rPr>
        <w:t>d</w:t>
      </w:r>
      <w:r w:rsidRPr="00536964">
        <w:rPr>
          <w:rFonts w:ascii="Calibri" w:eastAsia="Times New Roman" w:hAnsi="Calibri" w:cs="Calibri"/>
          <w:spacing w:val="1"/>
        </w:rPr>
        <w:t>e</w:t>
      </w:r>
      <w:r w:rsidRPr="00536964">
        <w:rPr>
          <w:rFonts w:ascii="Calibri" w:eastAsia="Times New Roman" w:hAnsi="Calibri" w:cs="Calibri"/>
        </w:rPr>
        <w:t>a</w:t>
      </w:r>
      <w:r w:rsidRPr="00536964">
        <w:rPr>
          <w:rFonts w:ascii="Calibri" w:eastAsia="Times New Roman" w:hAnsi="Calibri" w:cs="Calibri"/>
          <w:spacing w:val="1"/>
        </w:rPr>
        <w:t>t</w:t>
      </w:r>
      <w:r w:rsidRPr="00536964">
        <w:rPr>
          <w:rFonts w:ascii="Calibri" w:eastAsia="Times New Roman" w:hAnsi="Calibri" w:cs="Calibri"/>
          <w:spacing w:val="-1"/>
        </w:rPr>
        <w:t>h</w:t>
      </w:r>
      <w:r w:rsidRPr="00536964">
        <w:rPr>
          <w:rFonts w:ascii="Calibri" w:eastAsia="Times New Roman" w:hAnsi="Calibri" w:cs="Calibri"/>
        </w:rPr>
        <w:t>s</w:t>
      </w:r>
      <w:ins w:id="500" w:author="intel" w:date="2017-07-30T18:06:00Z">
        <w:r w:rsidR="00111CCD">
          <w:rPr>
            <w:rFonts w:ascii="Calibri" w:eastAsia="Times New Roman" w:hAnsi="Calibri" w:cs="Calibri"/>
          </w:rPr>
          <w:t xml:space="preserve"> </w:t>
        </w:r>
      </w:ins>
      <w:r w:rsidRPr="00536964">
        <w:rPr>
          <w:rFonts w:ascii="Calibri" w:eastAsia="Times New Roman" w:hAnsi="Calibri" w:cs="Calibri"/>
          <w:w w:val="105"/>
        </w:rPr>
        <w:t>b</w:t>
      </w:r>
      <w:r w:rsidRPr="00536964">
        <w:rPr>
          <w:rFonts w:ascii="Calibri" w:eastAsia="Times New Roman" w:hAnsi="Calibri" w:cs="Calibri"/>
          <w:spacing w:val="1"/>
          <w:w w:val="112"/>
        </w:rPr>
        <w:t>ee</w:t>
      </w:r>
      <w:r w:rsidRPr="00536964">
        <w:rPr>
          <w:rFonts w:ascii="Calibri" w:eastAsia="Times New Roman" w:hAnsi="Calibri" w:cs="Calibri"/>
          <w:w w:val="105"/>
        </w:rPr>
        <w:t xml:space="preserve">n </w:t>
      </w:r>
      <w:r w:rsidRPr="00536964">
        <w:rPr>
          <w:rFonts w:ascii="Calibri" w:eastAsia="Times New Roman" w:hAnsi="Calibri" w:cs="Calibri"/>
          <w:w w:val="75"/>
        </w:rPr>
        <w:t>‘</w:t>
      </w:r>
      <w:r w:rsidRPr="00536964">
        <w:rPr>
          <w:rFonts w:ascii="Calibri" w:eastAsia="Times New Roman" w:hAnsi="Calibri" w:cs="Calibri"/>
          <w:w w:val="95"/>
        </w:rPr>
        <w:t>c</w:t>
      </w:r>
      <w:r w:rsidRPr="00536964">
        <w:rPr>
          <w:rFonts w:ascii="Calibri" w:eastAsia="Times New Roman" w:hAnsi="Calibri" w:cs="Calibri"/>
          <w:spacing w:val="1"/>
          <w:w w:val="105"/>
        </w:rPr>
        <w:t>o</w:t>
      </w:r>
      <w:r w:rsidRPr="00536964">
        <w:rPr>
          <w:rFonts w:ascii="Calibri" w:eastAsia="Times New Roman" w:hAnsi="Calibri" w:cs="Calibri"/>
          <w:w w:val="82"/>
        </w:rPr>
        <w:t>i</w:t>
      </w:r>
      <w:r w:rsidRPr="00536964">
        <w:rPr>
          <w:rFonts w:ascii="Calibri" w:eastAsia="Times New Roman" w:hAnsi="Calibri" w:cs="Calibri"/>
          <w:spacing w:val="-1"/>
          <w:w w:val="105"/>
        </w:rPr>
        <w:t>n</w:t>
      </w:r>
      <w:r w:rsidRPr="00536964">
        <w:rPr>
          <w:rFonts w:ascii="Calibri" w:eastAsia="Times New Roman" w:hAnsi="Calibri" w:cs="Calibri"/>
          <w:w w:val="95"/>
        </w:rPr>
        <w:t>c</w:t>
      </w:r>
      <w:r w:rsidRPr="00536964">
        <w:rPr>
          <w:rFonts w:ascii="Calibri" w:eastAsia="Times New Roman" w:hAnsi="Calibri" w:cs="Calibri"/>
          <w:w w:val="82"/>
        </w:rPr>
        <w:t>i</w:t>
      </w:r>
      <w:r w:rsidRPr="00536964">
        <w:rPr>
          <w:rFonts w:ascii="Calibri" w:eastAsia="Times New Roman" w:hAnsi="Calibri" w:cs="Calibri"/>
          <w:spacing w:val="-1"/>
          <w:w w:val="105"/>
        </w:rPr>
        <w:t>d</w:t>
      </w:r>
      <w:r w:rsidRPr="00536964">
        <w:rPr>
          <w:rFonts w:ascii="Calibri" w:eastAsia="Times New Roman" w:hAnsi="Calibri" w:cs="Calibri"/>
          <w:spacing w:val="1"/>
          <w:w w:val="112"/>
        </w:rPr>
        <w:t>e</w:t>
      </w:r>
      <w:r w:rsidRPr="00536964">
        <w:rPr>
          <w:rFonts w:ascii="Calibri" w:eastAsia="Times New Roman" w:hAnsi="Calibri" w:cs="Calibri"/>
          <w:spacing w:val="-1"/>
          <w:w w:val="105"/>
        </w:rPr>
        <w:t>n</w:t>
      </w:r>
      <w:r w:rsidRPr="00536964">
        <w:rPr>
          <w:rFonts w:ascii="Calibri" w:eastAsia="Times New Roman" w:hAnsi="Calibri" w:cs="Calibri"/>
          <w:spacing w:val="1"/>
          <w:w w:val="121"/>
        </w:rPr>
        <w:t>t</w:t>
      </w:r>
      <w:r w:rsidRPr="00536964">
        <w:rPr>
          <w:rFonts w:ascii="Calibri" w:eastAsia="Times New Roman" w:hAnsi="Calibri" w:cs="Calibri"/>
          <w:w w:val="108"/>
        </w:rPr>
        <w:t>a</w:t>
      </w:r>
      <w:r w:rsidRPr="00536964">
        <w:rPr>
          <w:rFonts w:ascii="Calibri" w:eastAsia="Times New Roman" w:hAnsi="Calibri" w:cs="Calibri"/>
          <w:w w:val="82"/>
        </w:rPr>
        <w:t>l</w:t>
      </w:r>
      <w:ins w:id="501" w:author="intel" w:date="2017-07-30T18:06:00Z">
        <w:r w:rsidR="00111CCD">
          <w:rPr>
            <w:rFonts w:ascii="Calibri" w:eastAsia="Times New Roman" w:hAnsi="Calibri" w:cs="Calibri"/>
            <w:w w:val="82"/>
          </w:rPr>
          <w:t xml:space="preserve"> </w:t>
        </w:r>
      </w:ins>
      <w:r w:rsidRPr="00536964">
        <w:rPr>
          <w:rFonts w:ascii="Calibri" w:eastAsia="Times New Roman" w:hAnsi="Calibri" w:cs="Calibri"/>
          <w:spacing w:val="-1"/>
          <w:w w:val="81"/>
        </w:rPr>
        <w:t>S</w:t>
      </w:r>
      <w:r w:rsidRPr="00536964">
        <w:rPr>
          <w:rFonts w:ascii="Calibri" w:eastAsia="Times New Roman" w:hAnsi="Calibri" w:cs="Calibri"/>
          <w:w w:val="81"/>
        </w:rPr>
        <w:t>I</w:t>
      </w:r>
      <w:r w:rsidRPr="00536964">
        <w:rPr>
          <w:rFonts w:ascii="Calibri" w:eastAsia="Times New Roman" w:hAnsi="Calibri" w:cs="Calibri"/>
          <w:spacing w:val="1"/>
          <w:w w:val="81"/>
        </w:rPr>
        <w:t>D</w:t>
      </w:r>
      <w:r w:rsidRPr="00536964">
        <w:rPr>
          <w:rFonts w:ascii="Calibri" w:eastAsia="Times New Roman" w:hAnsi="Calibri" w:cs="Calibri"/>
          <w:w w:val="81"/>
        </w:rPr>
        <w:t>S</w:t>
      </w:r>
      <w:ins w:id="502" w:author="intel" w:date="2017-07-30T18:06:00Z">
        <w:r w:rsidR="00111CCD">
          <w:rPr>
            <w:rFonts w:ascii="Calibri" w:eastAsia="Times New Roman" w:hAnsi="Calibri" w:cs="Calibri"/>
            <w:w w:val="81"/>
          </w:rPr>
          <w:t xml:space="preserve"> </w:t>
        </w:r>
      </w:ins>
      <w:r w:rsidRPr="00536964">
        <w:rPr>
          <w:rFonts w:ascii="Calibri" w:eastAsia="Times New Roman" w:hAnsi="Calibri" w:cs="Calibri"/>
          <w:spacing w:val="-1"/>
          <w:w w:val="105"/>
        </w:rPr>
        <w:t>d</w:t>
      </w:r>
      <w:r w:rsidRPr="00536964">
        <w:rPr>
          <w:rFonts w:ascii="Calibri" w:eastAsia="Times New Roman" w:hAnsi="Calibri" w:cs="Calibri"/>
          <w:spacing w:val="-2"/>
          <w:w w:val="112"/>
        </w:rPr>
        <w:t>e</w:t>
      </w:r>
      <w:r w:rsidRPr="00536964">
        <w:rPr>
          <w:rFonts w:ascii="Calibri" w:eastAsia="Times New Roman" w:hAnsi="Calibri" w:cs="Calibri"/>
          <w:w w:val="108"/>
        </w:rPr>
        <w:t>a</w:t>
      </w:r>
      <w:r w:rsidRPr="00536964">
        <w:rPr>
          <w:rFonts w:ascii="Calibri" w:eastAsia="Times New Roman" w:hAnsi="Calibri" w:cs="Calibri"/>
          <w:spacing w:val="1"/>
          <w:w w:val="121"/>
        </w:rPr>
        <w:t>t</w:t>
      </w:r>
      <w:r w:rsidRPr="00536964">
        <w:rPr>
          <w:rFonts w:ascii="Calibri" w:eastAsia="Times New Roman" w:hAnsi="Calibri" w:cs="Calibri"/>
          <w:spacing w:val="-1"/>
          <w:w w:val="105"/>
        </w:rPr>
        <w:t>h</w:t>
      </w:r>
      <w:r w:rsidRPr="00536964">
        <w:rPr>
          <w:rFonts w:ascii="Calibri" w:eastAsia="Times New Roman" w:hAnsi="Calibri" w:cs="Calibri"/>
        </w:rPr>
        <w:t>s</w:t>
      </w:r>
      <w:r w:rsidRPr="00536964">
        <w:rPr>
          <w:rFonts w:ascii="Calibri" w:eastAsia="Times New Roman" w:hAnsi="Calibri" w:cs="Calibri"/>
          <w:w w:val="75"/>
        </w:rPr>
        <w:t>’</w:t>
      </w:r>
      <w:ins w:id="503" w:author="intel" w:date="2017-07-30T18:06:00Z">
        <w:r w:rsidR="00111CCD">
          <w:rPr>
            <w:rFonts w:ascii="Calibri" w:eastAsia="Times New Roman" w:hAnsi="Calibri" w:cs="Calibri"/>
            <w:w w:val="75"/>
          </w:rPr>
          <w:t xml:space="preserve"> </w:t>
        </w:r>
      </w:ins>
      <w:r w:rsidRPr="00536964">
        <w:rPr>
          <w:rFonts w:ascii="Calibri" w:eastAsia="Times New Roman" w:hAnsi="Calibri" w:cs="Calibri"/>
          <w:spacing w:val="-2"/>
          <w:w w:val="121"/>
        </w:rPr>
        <w:t>t</w:t>
      </w:r>
      <w:r w:rsidRPr="00536964">
        <w:rPr>
          <w:rFonts w:ascii="Calibri" w:eastAsia="Times New Roman" w:hAnsi="Calibri" w:cs="Calibri"/>
          <w:spacing w:val="-1"/>
          <w:w w:val="105"/>
        </w:rPr>
        <w:t>h</w:t>
      </w:r>
      <w:r w:rsidRPr="00536964">
        <w:rPr>
          <w:rFonts w:ascii="Calibri" w:eastAsia="Times New Roman" w:hAnsi="Calibri" w:cs="Calibri"/>
          <w:w w:val="82"/>
        </w:rPr>
        <w:t>i</w:t>
      </w:r>
      <w:r w:rsidRPr="00536964">
        <w:rPr>
          <w:rFonts w:ascii="Calibri" w:eastAsia="Times New Roman" w:hAnsi="Calibri" w:cs="Calibri"/>
        </w:rPr>
        <w:t>s</w:t>
      </w:r>
      <w:ins w:id="504" w:author="intel" w:date="2017-07-30T18:06:00Z">
        <w:r w:rsidR="00111CCD">
          <w:rPr>
            <w:rFonts w:ascii="Calibri" w:eastAsia="Times New Roman" w:hAnsi="Calibri" w:cs="Calibri"/>
          </w:rPr>
          <w:t xml:space="preserve"> </w:t>
        </w:r>
      </w:ins>
      <w:r w:rsidRPr="00536964">
        <w:rPr>
          <w:rFonts w:ascii="Calibri" w:eastAsia="Times New Roman" w:hAnsi="Calibri" w:cs="Calibri"/>
          <w:spacing w:val="-1"/>
          <w:w w:val="105"/>
        </w:rPr>
        <w:t>d</w:t>
      </w:r>
      <w:r w:rsidRPr="00536964">
        <w:rPr>
          <w:rFonts w:ascii="Calibri" w:eastAsia="Times New Roman" w:hAnsi="Calibri" w:cs="Calibri"/>
          <w:w w:val="82"/>
        </w:rPr>
        <w:t>i</w:t>
      </w:r>
      <w:r w:rsidRPr="00536964">
        <w:rPr>
          <w:rFonts w:ascii="Calibri" w:eastAsia="Times New Roman" w:hAnsi="Calibri" w:cs="Calibri"/>
        </w:rPr>
        <w:t>s</w:t>
      </w:r>
      <w:r w:rsidRPr="00536964">
        <w:rPr>
          <w:rFonts w:ascii="Calibri" w:eastAsia="Times New Roman" w:hAnsi="Calibri" w:cs="Calibri"/>
          <w:spacing w:val="-1"/>
          <w:w w:val="105"/>
        </w:rPr>
        <w:t>p</w:t>
      </w:r>
      <w:r w:rsidRPr="00536964">
        <w:rPr>
          <w:rFonts w:ascii="Calibri" w:eastAsia="Times New Roman" w:hAnsi="Calibri" w:cs="Calibri"/>
          <w:w w:val="108"/>
        </w:rPr>
        <w:t>a</w:t>
      </w:r>
      <w:r w:rsidRPr="00536964">
        <w:rPr>
          <w:rFonts w:ascii="Calibri" w:eastAsia="Times New Roman" w:hAnsi="Calibri" w:cs="Calibri"/>
          <w:w w:val="104"/>
        </w:rPr>
        <w:t>r</w:t>
      </w:r>
      <w:r w:rsidRPr="00536964">
        <w:rPr>
          <w:rFonts w:ascii="Calibri" w:eastAsia="Times New Roman" w:hAnsi="Calibri" w:cs="Calibri"/>
          <w:w w:val="82"/>
        </w:rPr>
        <w:t>i</w:t>
      </w:r>
      <w:r w:rsidRPr="00536964">
        <w:rPr>
          <w:rFonts w:ascii="Calibri" w:eastAsia="Times New Roman" w:hAnsi="Calibri" w:cs="Calibri"/>
          <w:spacing w:val="1"/>
          <w:w w:val="121"/>
        </w:rPr>
        <w:t>t</w:t>
      </w:r>
      <w:r w:rsidRPr="00536964">
        <w:rPr>
          <w:rFonts w:ascii="Calibri" w:eastAsia="Times New Roman" w:hAnsi="Calibri" w:cs="Calibri"/>
          <w:w w:val="90"/>
        </w:rPr>
        <w:t>y</w:t>
      </w:r>
      <w:ins w:id="505" w:author="intel" w:date="2017-07-30T18:06:00Z">
        <w:r w:rsidR="00111CCD">
          <w:rPr>
            <w:rFonts w:ascii="Calibri" w:eastAsia="Times New Roman" w:hAnsi="Calibri" w:cs="Calibri"/>
            <w:w w:val="90"/>
          </w:rPr>
          <w:t xml:space="preserve"> </w:t>
        </w:r>
      </w:ins>
      <w:r w:rsidRPr="00536964">
        <w:rPr>
          <w:rFonts w:ascii="Calibri" w:eastAsia="Times New Roman" w:hAnsi="Calibri" w:cs="Calibri"/>
          <w:w w:val="96"/>
        </w:rPr>
        <w:t>in</w:t>
      </w:r>
      <w:ins w:id="506" w:author="intel" w:date="2017-07-30T18:06:00Z">
        <w:r w:rsidR="00111CCD">
          <w:rPr>
            <w:rFonts w:ascii="Calibri" w:eastAsia="Times New Roman" w:hAnsi="Calibri" w:cs="Calibri"/>
            <w:w w:val="96"/>
          </w:rPr>
          <w:t xml:space="preserve"> </w:t>
        </w:r>
      </w:ins>
      <w:r w:rsidRPr="00536964">
        <w:rPr>
          <w:rFonts w:ascii="Calibri" w:eastAsia="Times New Roman" w:hAnsi="Calibri" w:cs="Calibri"/>
          <w:spacing w:val="-1"/>
        </w:rPr>
        <w:t>n</w:t>
      </w:r>
      <w:r w:rsidRPr="00536964">
        <w:rPr>
          <w:rFonts w:ascii="Calibri" w:eastAsia="Times New Roman" w:hAnsi="Calibri" w:cs="Calibri"/>
          <w:spacing w:val="-3"/>
        </w:rPr>
        <w:t>u</w:t>
      </w:r>
      <w:r w:rsidRPr="00536964">
        <w:rPr>
          <w:rFonts w:ascii="Calibri" w:eastAsia="Times New Roman" w:hAnsi="Calibri" w:cs="Calibri"/>
          <w:spacing w:val="2"/>
        </w:rPr>
        <w:t>m</w:t>
      </w:r>
      <w:r w:rsidRPr="00536964">
        <w:rPr>
          <w:rFonts w:ascii="Calibri" w:eastAsia="Times New Roman" w:hAnsi="Calibri" w:cs="Calibri"/>
          <w:spacing w:val="-1"/>
        </w:rPr>
        <w:t>b</w:t>
      </w:r>
      <w:r w:rsidRPr="00536964">
        <w:rPr>
          <w:rFonts w:ascii="Calibri" w:eastAsia="Times New Roman" w:hAnsi="Calibri" w:cs="Calibri"/>
          <w:spacing w:val="1"/>
        </w:rPr>
        <w:t>e</w:t>
      </w:r>
      <w:r w:rsidRPr="00536964">
        <w:rPr>
          <w:rFonts w:ascii="Calibri" w:eastAsia="Times New Roman" w:hAnsi="Calibri" w:cs="Calibri"/>
        </w:rPr>
        <w:t>r</w:t>
      </w:r>
      <w:ins w:id="507" w:author="intel" w:date="2017-07-30T18:06:00Z">
        <w:r w:rsidR="00111CCD">
          <w:rPr>
            <w:rFonts w:ascii="Calibri" w:eastAsia="Times New Roman" w:hAnsi="Calibri" w:cs="Calibri"/>
          </w:rPr>
          <w:t xml:space="preserve"> </w:t>
        </w:r>
      </w:ins>
      <w:r w:rsidRPr="00536964">
        <w:rPr>
          <w:rFonts w:ascii="Calibri" w:eastAsia="Times New Roman" w:hAnsi="Calibri" w:cs="Calibri"/>
          <w:spacing w:val="1"/>
        </w:rPr>
        <w:t>o</w:t>
      </w:r>
      <w:r w:rsidRPr="00536964">
        <w:rPr>
          <w:rFonts w:ascii="Calibri" w:eastAsia="Times New Roman" w:hAnsi="Calibri" w:cs="Calibri"/>
        </w:rPr>
        <w:t>f</w:t>
      </w:r>
      <w:ins w:id="508" w:author="intel" w:date="2017-07-30T18:06:00Z">
        <w:r w:rsidR="00111CCD">
          <w:rPr>
            <w:rFonts w:ascii="Calibri" w:eastAsia="Times New Roman" w:hAnsi="Calibri" w:cs="Calibri"/>
          </w:rPr>
          <w:t xml:space="preserve"> </w:t>
        </w:r>
      </w:ins>
      <w:r w:rsidRPr="00536964">
        <w:rPr>
          <w:rFonts w:ascii="Calibri" w:eastAsia="Times New Roman" w:hAnsi="Calibri" w:cs="Calibri"/>
          <w:spacing w:val="-3"/>
        </w:rPr>
        <w:t>d</w:t>
      </w:r>
      <w:r w:rsidRPr="00536964">
        <w:rPr>
          <w:rFonts w:ascii="Calibri" w:eastAsia="Times New Roman" w:hAnsi="Calibri" w:cs="Calibri"/>
          <w:spacing w:val="1"/>
        </w:rPr>
        <w:t>e</w:t>
      </w:r>
      <w:r w:rsidRPr="00536964">
        <w:rPr>
          <w:rFonts w:ascii="Calibri" w:eastAsia="Times New Roman" w:hAnsi="Calibri" w:cs="Calibri"/>
        </w:rPr>
        <w:t>a</w:t>
      </w:r>
      <w:r w:rsidRPr="00536964">
        <w:rPr>
          <w:rFonts w:ascii="Calibri" w:eastAsia="Times New Roman" w:hAnsi="Calibri" w:cs="Calibri"/>
          <w:spacing w:val="1"/>
        </w:rPr>
        <w:t>t</w:t>
      </w:r>
      <w:r w:rsidRPr="00536964">
        <w:rPr>
          <w:rFonts w:ascii="Calibri" w:eastAsia="Times New Roman" w:hAnsi="Calibri" w:cs="Calibri"/>
          <w:spacing w:val="-1"/>
        </w:rPr>
        <w:t>h</w:t>
      </w:r>
      <w:r w:rsidRPr="00536964">
        <w:rPr>
          <w:rFonts w:ascii="Calibri" w:eastAsia="Times New Roman" w:hAnsi="Calibri" w:cs="Calibri"/>
        </w:rPr>
        <w:t>s</w:t>
      </w:r>
      <w:ins w:id="509" w:author="intel" w:date="2017-07-30T18:06:00Z">
        <w:r w:rsidR="00111CCD">
          <w:rPr>
            <w:rFonts w:ascii="Calibri" w:eastAsia="Times New Roman" w:hAnsi="Calibri" w:cs="Calibri"/>
          </w:rPr>
          <w:t xml:space="preserve"> </w:t>
        </w:r>
      </w:ins>
      <w:r w:rsidRPr="00536964">
        <w:rPr>
          <w:rFonts w:ascii="Calibri" w:eastAsia="Times New Roman" w:hAnsi="Calibri" w:cs="Calibri"/>
          <w:w w:val="96"/>
        </w:rPr>
        <w:t>in</w:t>
      </w:r>
      <w:ins w:id="510" w:author="intel" w:date="2017-07-30T18:06:00Z">
        <w:r w:rsidR="00111CCD">
          <w:rPr>
            <w:rFonts w:ascii="Calibri" w:eastAsia="Times New Roman" w:hAnsi="Calibri" w:cs="Calibri"/>
            <w:w w:val="96"/>
          </w:rPr>
          <w:t xml:space="preserve"> </w:t>
        </w:r>
      </w:ins>
      <w:r w:rsidRPr="00536964">
        <w:rPr>
          <w:rFonts w:ascii="Calibri" w:eastAsia="Times New Roman" w:hAnsi="Calibri" w:cs="Calibri"/>
          <w:spacing w:val="1"/>
        </w:rPr>
        <w:t>t</w:t>
      </w:r>
      <w:r w:rsidRPr="00536964">
        <w:rPr>
          <w:rFonts w:ascii="Calibri" w:eastAsia="Times New Roman" w:hAnsi="Calibri" w:cs="Calibri"/>
          <w:spacing w:val="-3"/>
        </w:rPr>
        <w:t>h</w:t>
      </w:r>
      <w:r w:rsidRPr="00536964">
        <w:rPr>
          <w:rFonts w:ascii="Calibri" w:eastAsia="Times New Roman" w:hAnsi="Calibri" w:cs="Calibri"/>
        </w:rPr>
        <w:t>e</w:t>
      </w:r>
      <w:ins w:id="511" w:author="intel" w:date="2017-07-30T18:06:00Z">
        <w:r w:rsidR="00111CCD">
          <w:rPr>
            <w:rFonts w:ascii="Calibri" w:eastAsia="Times New Roman" w:hAnsi="Calibri" w:cs="Calibri"/>
          </w:rPr>
          <w:t xml:space="preserve"> </w:t>
        </w:r>
      </w:ins>
      <w:r w:rsidRPr="00536964">
        <w:rPr>
          <w:rFonts w:ascii="Calibri" w:eastAsia="Times New Roman" w:hAnsi="Calibri" w:cs="Calibri"/>
          <w:spacing w:val="-2"/>
        </w:rPr>
        <w:t>t</w:t>
      </w:r>
      <w:r w:rsidRPr="00536964">
        <w:rPr>
          <w:rFonts w:ascii="Calibri" w:eastAsia="Times New Roman" w:hAnsi="Calibri" w:cs="Calibri"/>
          <w:spacing w:val="1"/>
        </w:rPr>
        <w:t>w</w:t>
      </w:r>
      <w:r w:rsidRPr="00536964">
        <w:rPr>
          <w:rFonts w:ascii="Calibri" w:eastAsia="Times New Roman" w:hAnsi="Calibri" w:cs="Calibri"/>
        </w:rPr>
        <w:t>o</w:t>
      </w:r>
      <w:ins w:id="512" w:author="intel" w:date="2017-07-30T18:06:00Z">
        <w:r w:rsidR="00111CCD">
          <w:rPr>
            <w:rFonts w:ascii="Calibri" w:eastAsia="Times New Roman" w:hAnsi="Calibri" w:cs="Calibri"/>
          </w:rPr>
          <w:t xml:space="preserve"> </w:t>
        </w:r>
      </w:ins>
      <w:r w:rsidRPr="00536964">
        <w:rPr>
          <w:rFonts w:ascii="Calibri" w:eastAsia="Times New Roman" w:hAnsi="Calibri" w:cs="Calibri"/>
          <w:spacing w:val="1"/>
          <w:w w:val="121"/>
        </w:rPr>
        <w:t>t</w:t>
      </w:r>
      <w:r w:rsidRPr="00536964">
        <w:rPr>
          <w:rFonts w:ascii="Calibri" w:eastAsia="Times New Roman" w:hAnsi="Calibri" w:cs="Calibri"/>
          <w:spacing w:val="-3"/>
          <w:w w:val="82"/>
        </w:rPr>
        <w:t>i</w:t>
      </w:r>
      <w:r w:rsidRPr="00536964">
        <w:rPr>
          <w:rFonts w:ascii="Calibri" w:eastAsia="Times New Roman" w:hAnsi="Calibri" w:cs="Calibri"/>
          <w:spacing w:val="2"/>
          <w:w w:val="102"/>
        </w:rPr>
        <w:t>m</w:t>
      </w:r>
      <w:r w:rsidRPr="00536964">
        <w:rPr>
          <w:rFonts w:ascii="Calibri" w:eastAsia="Times New Roman" w:hAnsi="Calibri" w:cs="Calibri"/>
          <w:w w:val="112"/>
        </w:rPr>
        <w:t>e</w:t>
      </w:r>
      <w:ins w:id="513" w:author="intel" w:date="2017-07-30T18:07:00Z">
        <w:r w:rsidR="00111CCD">
          <w:rPr>
            <w:rFonts w:ascii="Calibri" w:eastAsia="Times New Roman" w:hAnsi="Calibri" w:cs="Calibri"/>
            <w:w w:val="112"/>
          </w:rPr>
          <w:t xml:space="preserve"> </w:t>
        </w:r>
      </w:ins>
      <w:r w:rsidRPr="00536964">
        <w:rPr>
          <w:rFonts w:ascii="Calibri" w:eastAsia="Times New Roman" w:hAnsi="Calibri" w:cs="Calibri"/>
          <w:spacing w:val="-1"/>
          <w:w w:val="105"/>
        </w:rPr>
        <w:t>p</w:t>
      </w:r>
      <w:r w:rsidRPr="00536964">
        <w:rPr>
          <w:rFonts w:ascii="Calibri" w:eastAsia="Times New Roman" w:hAnsi="Calibri" w:cs="Calibri"/>
          <w:spacing w:val="-2"/>
          <w:w w:val="112"/>
        </w:rPr>
        <w:t>e</w:t>
      </w:r>
      <w:r w:rsidRPr="00536964">
        <w:rPr>
          <w:rFonts w:ascii="Calibri" w:eastAsia="Times New Roman" w:hAnsi="Calibri" w:cs="Calibri"/>
          <w:w w:val="104"/>
        </w:rPr>
        <w:t>r</w:t>
      </w:r>
      <w:r w:rsidRPr="00536964">
        <w:rPr>
          <w:rFonts w:ascii="Calibri" w:eastAsia="Times New Roman" w:hAnsi="Calibri" w:cs="Calibri"/>
          <w:w w:val="82"/>
        </w:rPr>
        <w:t>i</w:t>
      </w:r>
      <w:r w:rsidRPr="00536964">
        <w:rPr>
          <w:rFonts w:ascii="Calibri" w:eastAsia="Times New Roman" w:hAnsi="Calibri" w:cs="Calibri"/>
          <w:spacing w:val="-1"/>
          <w:w w:val="105"/>
        </w:rPr>
        <w:t>od</w:t>
      </w:r>
      <w:r w:rsidRPr="00536964">
        <w:rPr>
          <w:rFonts w:ascii="Calibri" w:eastAsia="Times New Roman" w:hAnsi="Calibri" w:cs="Calibri"/>
        </w:rPr>
        <w:t>s</w:t>
      </w:r>
      <w:r w:rsidRPr="00536964">
        <w:rPr>
          <w:rFonts w:ascii="Calibri" w:eastAsia="Times New Roman" w:hAnsi="Calibri" w:cs="Calibri"/>
          <w:w w:val="99"/>
        </w:rPr>
        <w:t>,</w:t>
      </w:r>
      <w:ins w:id="514" w:author="intel" w:date="2017-07-30T18:07:00Z">
        <w:r w:rsidR="00111CCD">
          <w:rPr>
            <w:rFonts w:ascii="Calibri" w:eastAsia="Times New Roman" w:hAnsi="Calibri" w:cs="Calibri"/>
            <w:w w:val="99"/>
          </w:rPr>
          <w:t xml:space="preserve"> </w:t>
        </w:r>
      </w:ins>
      <w:r w:rsidRPr="00536964">
        <w:rPr>
          <w:rFonts w:ascii="Calibri" w:eastAsia="Times New Roman" w:hAnsi="Calibri" w:cs="Calibri"/>
          <w:spacing w:val="-2"/>
          <w:w w:val="99"/>
        </w:rPr>
        <w:t>w</w:t>
      </w:r>
      <w:r w:rsidRPr="00536964">
        <w:rPr>
          <w:rFonts w:ascii="Calibri" w:eastAsia="Times New Roman" w:hAnsi="Calibri" w:cs="Calibri"/>
          <w:spacing w:val="1"/>
          <w:w w:val="105"/>
        </w:rPr>
        <w:t>o</w:t>
      </w:r>
      <w:r w:rsidRPr="00536964">
        <w:rPr>
          <w:rFonts w:ascii="Calibri" w:eastAsia="Times New Roman" w:hAnsi="Calibri" w:cs="Calibri"/>
          <w:spacing w:val="-1"/>
          <w:w w:val="105"/>
        </w:rPr>
        <w:t>u</w:t>
      </w:r>
      <w:r w:rsidRPr="00536964">
        <w:rPr>
          <w:rFonts w:ascii="Calibri" w:eastAsia="Times New Roman" w:hAnsi="Calibri" w:cs="Calibri"/>
          <w:w w:val="82"/>
        </w:rPr>
        <w:t>l</w:t>
      </w:r>
      <w:r w:rsidRPr="00536964">
        <w:rPr>
          <w:rFonts w:ascii="Calibri" w:eastAsia="Times New Roman" w:hAnsi="Calibri" w:cs="Calibri"/>
          <w:w w:val="105"/>
        </w:rPr>
        <w:t>d</w:t>
      </w:r>
      <w:ins w:id="515" w:author="intel" w:date="2017-07-30T18:07:00Z">
        <w:r w:rsidR="00111CCD">
          <w:rPr>
            <w:rFonts w:ascii="Calibri" w:eastAsia="Times New Roman" w:hAnsi="Calibri" w:cs="Calibri"/>
            <w:w w:val="105"/>
          </w:rPr>
          <w:t xml:space="preserve"> </w:t>
        </w:r>
      </w:ins>
      <w:r w:rsidRPr="00536964">
        <w:rPr>
          <w:rFonts w:ascii="Calibri" w:eastAsia="Times New Roman" w:hAnsi="Calibri" w:cs="Calibri"/>
          <w:spacing w:val="-1"/>
        </w:rPr>
        <w:t>n</w:t>
      </w:r>
      <w:r w:rsidRPr="00536964">
        <w:rPr>
          <w:rFonts w:ascii="Calibri" w:eastAsia="Times New Roman" w:hAnsi="Calibri" w:cs="Calibri"/>
          <w:spacing w:val="1"/>
        </w:rPr>
        <w:t>o</w:t>
      </w:r>
      <w:r w:rsidRPr="00536964">
        <w:rPr>
          <w:rFonts w:ascii="Calibri" w:eastAsia="Times New Roman" w:hAnsi="Calibri" w:cs="Calibri"/>
        </w:rPr>
        <w:t>t</w:t>
      </w:r>
      <w:ins w:id="516" w:author="intel" w:date="2017-07-30T18:07:00Z">
        <w:r w:rsidR="00111CCD">
          <w:rPr>
            <w:rFonts w:ascii="Calibri" w:eastAsia="Times New Roman" w:hAnsi="Calibri" w:cs="Calibri"/>
          </w:rPr>
          <w:t xml:space="preserve"> </w:t>
        </w:r>
      </w:ins>
      <w:r w:rsidRPr="00536964">
        <w:rPr>
          <w:rFonts w:ascii="Calibri" w:eastAsia="Times New Roman" w:hAnsi="Calibri" w:cs="Calibri"/>
          <w:spacing w:val="-1"/>
          <w:w w:val="105"/>
        </w:rPr>
        <w:t>h</w:t>
      </w:r>
      <w:r w:rsidRPr="00536964">
        <w:rPr>
          <w:rFonts w:ascii="Calibri" w:eastAsia="Times New Roman" w:hAnsi="Calibri" w:cs="Calibri"/>
          <w:spacing w:val="-2"/>
          <w:w w:val="108"/>
        </w:rPr>
        <w:t>a</w:t>
      </w:r>
      <w:r w:rsidRPr="00536964">
        <w:rPr>
          <w:rFonts w:ascii="Calibri" w:eastAsia="Times New Roman" w:hAnsi="Calibri" w:cs="Calibri"/>
          <w:spacing w:val="1"/>
          <w:w w:val="90"/>
        </w:rPr>
        <w:t>v</w:t>
      </w:r>
      <w:r w:rsidRPr="00536964">
        <w:rPr>
          <w:rFonts w:ascii="Calibri" w:eastAsia="Times New Roman" w:hAnsi="Calibri" w:cs="Calibri"/>
          <w:w w:val="112"/>
        </w:rPr>
        <w:t xml:space="preserve">e </w:t>
      </w:r>
      <w:r w:rsidRPr="00536964">
        <w:rPr>
          <w:rFonts w:ascii="Calibri" w:eastAsia="Times New Roman" w:hAnsi="Calibri" w:cs="Calibri"/>
          <w:spacing w:val="-1"/>
        </w:rPr>
        <w:t>b</w:t>
      </w:r>
      <w:r w:rsidRPr="00536964">
        <w:rPr>
          <w:rFonts w:ascii="Calibri" w:eastAsia="Times New Roman" w:hAnsi="Calibri" w:cs="Calibri"/>
          <w:spacing w:val="1"/>
        </w:rPr>
        <w:t>ee</w:t>
      </w:r>
      <w:r w:rsidRPr="00536964">
        <w:rPr>
          <w:rFonts w:ascii="Calibri" w:eastAsia="Times New Roman" w:hAnsi="Calibri" w:cs="Calibri"/>
        </w:rPr>
        <w:t>n</w:t>
      </w:r>
      <w:ins w:id="517" w:author="intel" w:date="2017-07-30T18:07:00Z">
        <w:r w:rsidR="00111CCD">
          <w:rPr>
            <w:rFonts w:ascii="Calibri" w:eastAsia="Times New Roman" w:hAnsi="Calibri" w:cs="Calibri"/>
          </w:rPr>
          <w:t xml:space="preserve"> </w:t>
        </w:r>
      </w:ins>
      <w:r>
        <w:rPr>
          <w:rFonts w:ascii="Calibri" w:eastAsia="Times New Roman" w:hAnsi="Calibri" w:cs="Calibri"/>
        </w:rPr>
        <w:t>observed</w:t>
      </w:r>
      <w:r w:rsidRPr="00536964">
        <w:rPr>
          <w:rFonts w:ascii="Calibri" w:eastAsia="Times New Roman" w:hAnsi="Calibri" w:cs="Calibri"/>
          <w:w w:val="101"/>
        </w:rPr>
        <w:t>.</w:t>
      </w:r>
      <w:ins w:id="518" w:author="intel" w:date="2017-08-02T00:09:00Z">
        <w:r w:rsidR="001529A5">
          <w:rPr>
            <w:rFonts w:ascii="Calibri" w:eastAsia="Times New Roman" w:hAnsi="Calibri" w:cs="Calibri"/>
            <w:w w:val="101"/>
          </w:rPr>
          <w:t xml:space="preserve"> SIDS deaths would have</w:t>
        </w:r>
      </w:ins>
      <w:ins w:id="519" w:author="intel" w:date="2017-08-02T00:10:00Z">
        <w:r w:rsidR="001529A5">
          <w:rPr>
            <w:rFonts w:ascii="Calibri" w:eastAsia="Times New Roman" w:hAnsi="Calibri" w:cs="Calibri"/>
            <w:w w:val="101"/>
          </w:rPr>
          <w:t xml:space="preserve"> been spread uniformly over the 20 day period.</w:t>
        </w:r>
      </w:ins>
      <w:r w:rsidRPr="00536964">
        <w:rPr>
          <w:rFonts w:ascii="Calibri" w:eastAsia="Times New Roman" w:hAnsi="Calibri" w:cs="Calibri"/>
          <w:w w:val="101"/>
        </w:rPr>
        <w:t xml:space="preserve"> </w:t>
      </w:r>
      <w:r w:rsidRPr="00536964">
        <w:rPr>
          <w:rFonts w:ascii="Calibri" w:eastAsia="Times New Roman" w:hAnsi="Calibri" w:cs="Calibri"/>
          <w:spacing w:val="1"/>
          <w:w w:val="80"/>
        </w:rPr>
        <w:t>T</w:t>
      </w:r>
      <w:r w:rsidRPr="00536964">
        <w:rPr>
          <w:rFonts w:ascii="Calibri" w:eastAsia="Times New Roman" w:hAnsi="Calibri" w:cs="Calibri"/>
          <w:spacing w:val="-1"/>
          <w:w w:val="105"/>
        </w:rPr>
        <w:t>h</w:t>
      </w:r>
      <w:r w:rsidRPr="00536964">
        <w:rPr>
          <w:rFonts w:ascii="Calibri" w:eastAsia="Times New Roman" w:hAnsi="Calibri" w:cs="Calibri"/>
          <w:w w:val="112"/>
        </w:rPr>
        <w:t>e</w:t>
      </w:r>
      <w:ins w:id="520" w:author="intel" w:date="2017-07-30T18:07:00Z">
        <w:r w:rsidR="00111CCD">
          <w:rPr>
            <w:rFonts w:ascii="Calibri" w:eastAsia="Times New Roman" w:hAnsi="Calibri" w:cs="Calibri"/>
            <w:w w:val="112"/>
          </w:rPr>
          <w:t xml:space="preserve"> </w:t>
        </w:r>
      </w:ins>
      <w:r w:rsidRPr="00536964">
        <w:rPr>
          <w:rFonts w:ascii="Calibri" w:eastAsia="Times New Roman" w:hAnsi="Calibri" w:cs="Calibri"/>
          <w:w w:val="91"/>
        </w:rPr>
        <w:t>f</w:t>
      </w:r>
      <w:r w:rsidRPr="00536964">
        <w:rPr>
          <w:rFonts w:ascii="Calibri" w:eastAsia="Times New Roman" w:hAnsi="Calibri" w:cs="Calibri"/>
          <w:w w:val="108"/>
        </w:rPr>
        <w:t>a</w:t>
      </w:r>
      <w:r w:rsidRPr="00536964">
        <w:rPr>
          <w:rFonts w:ascii="Calibri" w:eastAsia="Times New Roman" w:hAnsi="Calibri" w:cs="Calibri"/>
          <w:spacing w:val="-2"/>
          <w:w w:val="95"/>
        </w:rPr>
        <w:t>c</w:t>
      </w:r>
      <w:r w:rsidRPr="00536964">
        <w:rPr>
          <w:rFonts w:ascii="Calibri" w:eastAsia="Times New Roman" w:hAnsi="Calibri" w:cs="Calibri"/>
          <w:w w:val="121"/>
        </w:rPr>
        <w:t xml:space="preserve">t </w:t>
      </w:r>
      <w:r w:rsidRPr="00536964">
        <w:rPr>
          <w:rFonts w:ascii="Calibri" w:eastAsia="Times New Roman" w:hAnsi="Calibri" w:cs="Calibri"/>
          <w:spacing w:val="1"/>
        </w:rPr>
        <w:t>t</w:t>
      </w:r>
      <w:r w:rsidRPr="00536964">
        <w:rPr>
          <w:rFonts w:ascii="Calibri" w:eastAsia="Times New Roman" w:hAnsi="Calibri" w:cs="Calibri"/>
          <w:spacing w:val="-1"/>
        </w:rPr>
        <w:t>h</w:t>
      </w:r>
      <w:r w:rsidRPr="00536964">
        <w:rPr>
          <w:rFonts w:ascii="Calibri" w:eastAsia="Times New Roman" w:hAnsi="Calibri" w:cs="Calibri"/>
        </w:rPr>
        <w:t>at</w:t>
      </w:r>
      <w:ins w:id="521" w:author="intel" w:date="2017-07-30T18:07:00Z">
        <w:r w:rsidR="00111CCD">
          <w:rPr>
            <w:rFonts w:ascii="Calibri" w:eastAsia="Times New Roman" w:hAnsi="Calibri" w:cs="Calibri"/>
          </w:rPr>
          <w:t xml:space="preserve"> the </w:t>
        </w:r>
      </w:ins>
      <w:r w:rsidRPr="00536964">
        <w:rPr>
          <w:rFonts w:ascii="Calibri" w:eastAsia="Times New Roman" w:hAnsi="Calibri" w:cs="Calibri"/>
        </w:rPr>
        <w:t>ra</w:t>
      </w:r>
      <w:r w:rsidRPr="00536964">
        <w:rPr>
          <w:rFonts w:ascii="Calibri" w:eastAsia="Times New Roman" w:hAnsi="Calibri" w:cs="Calibri"/>
          <w:spacing w:val="-2"/>
        </w:rPr>
        <w:t>t</w:t>
      </w:r>
      <w:r w:rsidRPr="00536964">
        <w:rPr>
          <w:rFonts w:ascii="Calibri" w:eastAsia="Times New Roman" w:hAnsi="Calibri" w:cs="Calibri"/>
        </w:rPr>
        <w:t>e</w:t>
      </w:r>
      <w:ins w:id="522" w:author="intel" w:date="2017-07-30T18:07:00Z">
        <w:r w:rsidR="00111CCD">
          <w:rPr>
            <w:rFonts w:ascii="Calibri" w:eastAsia="Times New Roman" w:hAnsi="Calibri" w:cs="Calibri"/>
          </w:rPr>
          <w:t xml:space="preserve"> </w:t>
        </w:r>
      </w:ins>
      <w:r w:rsidRPr="00536964">
        <w:rPr>
          <w:rFonts w:ascii="Calibri" w:eastAsia="Times New Roman" w:hAnsi="Calibri" w:cs="Calibri"/>
          <w:spacing w:val="1"/>
        </w:rPr>
        <w:t>o</w:t>
      </w:r>
      <w:r w:rsidRPr="00536964">
        <w:rPr>
          <w:rFonts w:ascii="Calibri" w:eastAsia="Times New Roman" w:hAnsi="Calibri" w:cs="Calibri"/>
        </w:rPr>
        <w:t>f</w:t>
      </w:r>
      <w:ins w:id="523" w:author="intel" w:date="2017-07-30T18:07:00Z">
        <w:r w:rsidR="00111CCD">
          <w:rPr>
            <w:rFonts w:ascii="Calibri" w:eastAsia="Times New Roman" w:hAnsi="Calibri" w:cs="Calibri"/>
          </w:rPr>
          <w:t xml:space="preserve"> </w:t>
        </w:r>
      </w:ins>
      <w:r w:rsidRPr="00536964">
        <w:rPr>
          <w:rFonts w:ascii="Calibri" w:eastAsia="Times New Roman" w:hAnsi="Calibri" w:cs="Calibri"/>
          <w:spacing w:val="-1"/>
        </w:rPr>
        <w:t>d</w:t>
      </w:r>
      <w:r w:rsidRPr="00536964">
        <w:rPr>
          <w:rFonts w:ascii="Calibri" w:eastAsia="Times New Roman" w:hAnsi="Calibri" w:cs="Calibri"/>
          <w:spacing w:val="1"/>
        </w:rPr>
        <w:t>e</w:t>
      </w:r>
      <w:r w:rsidRPr="00536964">
        <w:rPr>
          <w:rFonts w:ascii="Calibri" w:eastAsia="Times New Roman" w:hAnsi="Calibri" w:cs="Calibri"/>
        </w:rPr>
        <w:t>a</w:t>
      </w:r>
      <w:r w:rsidRPr="00536964">
        <w:rPr>
          <w:rFonts w:ascii="Calibri" w:eastAsia="Times New Roman" w:hAnsi="Calibri" w:cs="Calibri"/>
          <w:spacing w:val="1"/>
        </w:rPr>
        <w:t>t</w:t>
      </w:r>
      <w:r w:rsidRPr="00536964">
        <w:rPr>
          <w:rFonts w:ascii="Calibri" w:eastAsia="Times New Roman" w:hAnsi="Calibri" w:cs="Calibri"/>
          <w:spacing w:val="-1"/>
        </w:rPr>
        <w:t>h</w:t>
      </w:r>
      <w:r w:rsidRPr="00536964">
        <w:rPr>
          <w:rFonts w:ascii="Calibri" w:eastAsia="Times New Roman" w:hAnsi="Calibri" w:cs="Calibri"/>
        </w:rPr>
        <w:t>s</w:t>
      </w:r>
      <w:ins w:id="524" w:author="intel" w:date="2017-07-30T18:07:00Z">
        <w:r w:rsidR="00111CCD">
          <w:rPr>
            <w:rFonts w:ascii="Calibri" w:eastAsia="Times New Roman" w:hAnsi="Calibri" w:cs="Calibri"/>
          </w:rPr>
          <w:t xml:space="preserve"> </w:t>
        </w:r>
      </w:ins>
      <w:r w:rsidRPr="00536964">
        <w:rPr>
          <w:rFonts w:ascii="Calibri" w:eastAsia="Times New Roman" w:hAnsi="Calibri" w:cs="Calibri"/>
          <w:spacing w:val="-1"/>
        </w:rPr>
        <w:t>d</w:t>
      </w:r>
      <w:r w:rsidRPr="00536964">
        <w:rPr>
          <w:rFonts w:ascii="Calibri" w:eastAsia="Times New Roman" w:hAnsi="Calibri" w:cs="Calibri"/>
          <w:spacing w:val="1"/>
        </w:rPr>
        <w:t>e</w:t>
      </w:r>
      <w:r w:rsidRPr="00536964">
        <w:rPr>
          <w:rFonts w:ascii="Calibri" w:eastAsia="Times New Roman" w:hAnsi="Calibri" w:cs="Calibri"/>
        </w:rPr>
        <w:t>c</w:t>
      </w:r>
      <w:r w:rsidRPr="00536964">
        <w:rPr>
          <w:rFonts w:ascii="Calibri" w:eastAsia="Times New Roman" w:hAnsi="Calibri" w:cs="Calibri"/>
          <w:spacing w:val="-2"/>
        </w:rPr>
        <w:t>r</w:t>
      </w:r>
      <w:r w:rsidRPr="00536964">
        <w:rPr>
          <w:rFonts w:ascii="Calibri" w:eastAsia="Times New Roman" w:hAnsi="Calibri" w:cs="Calibri"/>
          <w:spacing w:val="1"/>
        </w:rPr>
        <w:t>e</w:t>
      </w:r>
      <w:r w:rsidRPr="00536964">
        <w:rPr>
          <w:rFonts w:ascii="Calibri" w:eastAsia="Times New Roman" w:hAnsi="Calibri" w:cs="Calibri"/>
        </w:rPr>
        <w:t>a</w:t>
      </w:r>
      <w:r w:rsidRPr="00536964">
        <w:rPr>
          <w:rFonts w:ascii="Calibri" w:eastAsia="Times New Roman" w:hAnsi="Calibri" w:cs="Calibri"/>
          <w:spacing w:val="-2"/>
        </w:rPr>
        <w:t>s</w:t>
      </w:r>
      <w:r w:rsidRPr="00536964">
        <w:rPr>
          <w:rFonts w:ascii="Calibri" w:eastAsia="Times New Roman" w:hAnsi="Calibri" w:cs="Calibri"/>
          <w:spacing w:val="1"/>
        </w:rPr>
        <w:t>e</w:t>
      </w:r>
      <w:r w:rsidRPr="00536964">
        <w:rPr>
          <w:rFonts w:ascii="Calibri" w:eastAsia="Times New Roman" w:hAnsi="Calibri" w:cs="Calibri"/>
        </w:rPr>
        <w:t>s</w:t>
      </w:r>
      <w:ins w:id="525" w:author="intel" w:date="2017-07-30T18:07:00Z">
        <w:r w:rsidR="00111CCD">
          <w:rPr>
            <w:rFonts w:ascii="Calibri" w:eastAsia="Times New Roman" w:hAnsi="Calibri" w:cs="Calibri"/>
          </w:rPr>
          <w:t xml:space="preserve"> </w:t>
        </w:r>
      </w:ins>
      <w:r w:rsidRPr="00536964">
        <w:rPr>
          <w:rFonts w:ascii="Calibri" w:eastAsia="Times New Roman" w:hAnsi="Calibri" w:cs="Calibri"/>
          <w:w w:val="98"/>
        </w:rPr>
        <w:t>ra</w:t>
      </w:r>
      <w:r w:rsidRPr="00536964">
        <w:rPr>
          <w:rFonts w:ascii="Calibri" w:eastAsia="Times New Roman" w:hAnsi="Calibri" w:cs="Calibri"/>
          <w:spacing w:val="-1"/>
          <w:w w:val="98"/>
        </w:rPr>
        <w:t>p</w:t>
      </w:r>
      <w:r w:rsidRPr="00536964">
        <w:rPr>
          <w:rFonts w:ascii="Calibri" w:eastAsia="Times New Roman" w:hAnsi="Calibri" w:cs="Calibri"/>
          <w:w w:val="98"/>
        </w:rPr>
        <w:t>i</w:t>
      </w:r>
      <w:r w:rsidRPr="00536964">
        <w:rPr>
          <w:rFonts w:ascii="Calibri" w:eastAsia="Times New Roman" w:hAnsi="Calibri" w:cs="Calibri"/>
          <w:spacing w:val="-1"/>
          <w:w w:val="98"/>
        </w:rPr>
        <w:t>d</w:t>
      </w:r>
      <w:r w:rsidRPr="00536964">
        <w:rPr>
          <w:rFonts w:ascii="Calibri" w:eastAsia="Times New Roman" w:hAnsi="Calibri" w:cs="Calibri"/>
          <w:w w:val="98"/>
        </w:rPr>
        <w:t>ly</w:t>
      </w:r>
      <w:ins w:id="526" w:author="intel" w:date="2017-07-30T18:07:00Z">
        <w:r w:rsidR="00111CCD">
          <w:rPr>
            <w:rFonts w:ascii="Calibri" w:eastAsia="Times New Roman" w:hAnsi="Calibri" w:cs="Calibri"/>
            <w:w w:val="98"/>
          </w:rPr>
          <w:t xml:space="preserve"> </w:t>
        </w:r>
      </w:ins>
      <w:r w:rsidRPr="00536964">
        <w:rPr>
          <w:rFonts w:ascii="Calibri" w:eastAsia="Times New Roman" w:hAnsi="Calibri" w:cs="Calibri"/>
        </w:rPr>
        <w:t>as</w:t>
      </w:r>
      <w:ins w:id="527" w:author="intel" w:date="2017-07-30T18:07:00Z">
        <w:r w:rsidR="00111CCD">
          <w:rPr>
            <w:rFonts w:ascii="Calibri" w:eastAsia="Times New Roman" w:hAnsi="Calibri" w:cs="Calibri"/>
          </w:rPr>
          <w:t xml:space="preserve"> </w:t>
        </w:r>
      </w:ins>
      <w:r w:rsidRPr="00536964">
        <w:rPr>
          <w:rFonts w:ascii="Calibri" w:eastAsia="Times New Roman" w:hAnsi="Calibri" w:cs="Calibri"/>
          <w:spacing w:val="1"/>
          <w:w w:val="121"/>
        </w:rPr>
        <w:t>t</w:t>
      </w:r>
      <w:r w:rsidRPr="00536964">
        <w:rPr>
          <w:rFonts w:ascii="Calibri" w:eastAsia="Times New Roman" w:hAnsi="Calibri" w:cs="Calibri"/>
          <w:spacing w:val="-3"/>
          <w:w w:val="82"/>
        </w:rPr>
        <w:t>i</w:t>
      </w:r>
      <w:r w:rsidRPr="00536964">
        <w:rPr>
          <w:rFonts w:ascii="Calibri" w:eastAsia="Times New Roman" w:hAnsi="Calibri" w:cs="Calibri"/>
          <w:spacing w:val="2"/>
          <w:w w:val="102"/>
        </w:rPr>
        <w:t>m</w:t>
      </w:r>
      <w:r w:rsidRPr="00536964">
        <w:rPr>
          <w:rFonts w:ascii="Calibri" w:eastAsia="Times New Roman" w:hAnsi="Calibri" w:cs="Calibri"/>
          <w:w w:val="112"/>
        </w:rPr>
        <w:t>e</w:t>
      </w:r>
      <w:ins w:id="528" w:author="intel" w:date="2017-07-30T18:07:00Z">
        <w:r w:rsidR="00111CCD">
          <w:rPr>
            <w:rFonts w:ascii="Calibri" w:eastAsia="Times New Roman" w:hAnsi="Calibri" w:cs="Calibri"/>
            <w:w w:val="112"/>
          </w:rPr>
          <w:t xml:space="preserve"> </w:t>
        </w:r>
      </w:ins>
      <w:r w:rsidRPr="00536964">
        <w:rPr>
          <w:rFonts w:ascii="Calibri" w:eastAsia="Times New Roman" w:hAnsi="Calibri" w:cs="Calibri"/>
          <w:spacing w:val="1"/>
          <w:w w:val="112"/>
        </w:rPr>
        <w:t>e</w:t>
      </w:r>
      <w:r w:rsidRPr="00536964">
        <w:rPr>
          <w:rFonts w:ascii="Calibri" w:eastAsia="Times New Roman" w:hAnsi="Calibri" w:cs="Calibri"/>
          <w:w w:val="82"/>
        </w:rPr>
        <w:t>l</w:t>
      </w:r>
      <w:r w:rsidRPr="00536964">
        <w:rPr>
          <w:rFonts w:ascii="Calibri" w:eastAsia="Times New Roman" w:hAnsi="Calibri" w:cs="Calibri"/>
          <w:w w:val="108"/>
        </w:rPr>
        <w:t>a</w:t>
      </w:r>
      <w:r w:rsidRPr="00536964">
        <w:rPr>
          <w:rFonts w:ascii="Calibri" w:eastAsia="Times New Roman" w:hAnsi="Calibri" w:cs="Calibri"/>
          <w:spacing w:val="-1"/>
          <w:w w:val="105"/>
        </w:rPr>
        <w:t>p</w:t>
      </w:r>
      <w:r w:rsidRPr="00536964">
        <w:rPr>
          <w:rFonts w:ascii="Calibri" w:eastAsia="Times New Roman" w:hAnsi="Calibri" w:cs="Calibri"/>
        </w:rPr>
        <w:t>s</w:t>
      </w:r>
      <w:r w:rsidRPr="00536964">
        <w:rPr>
          <w:rFonts w:ascii="Calibri" w:eastAsia="Times New Roman" w:hAnsi="Calibri" w:cs="Calibri"/>
          <w:spacing w:val="1"/>
          <w:w w:val="112"/>
        </w:rPr>
        <w:t>e</w:t>
      </w:r>
      <w:r w:rsidRPr="00536964">
        <w:rPr>
          <w:rFonts w:ascii="Calibri" w:eastAsia="Times New Roman" w:hAnsi="Calibri" w:cs="Calibri"/>
        </w:rPr>
        <w:t>s</w:t>
      </w:r>
      <w:ins w:id="529" w:author="intel" w:date="2017-07-30T18:07:00Z">
        <w:r w:rsidR="00111CCD">
          <w:rPr>
            <w:rFonts w:ascii="Calibri" w:eastAsia="Times New Roman" w:hAnsi="Calibri" w:cs="Calibri"/>
          </w:rPr>
          <w:t xml:space="preserve"> </w:t>
        </w:r>
      </w:ins>
      <w:r w:rsidRPr="00536964">
        <w:rPr>
          <w:rFonts w:ascii="Calibri" w:eastAsia="Times New Roman" w:hAnsi="Calibri" w:cs="Calibri"/>
        </w:rPr>
        <w:t>af</w:t>
      </w:r>
      <w:r w:rsidRPr="00536964">
        <w:rPr>
          <w:rFonts w:ascii="Calibri" w:eastAsia="Times New Roman" w:hAnsi="Calibri" w:cs="Calibri"/>
          <w:spacing w:val="1"/>
        </w:rPr>
        <w:t>t</w:t>
      </w:r>
      <w:r w:rsidRPr="00536964">
        <w:rPr>
          <w:rFonts w:ascii="Calibri" w:eastAsia="Times New Roman" w:hAnsi="Calibri" w:cs="Calibri"/>
          <w:spacing w:val="-2"/>
        </w:rPr>
        <w:t>e</w:t>
      </w:r>
      <w:r w:rsidRPr="00536964">
        <w:rPr>
          <w:rFonts w:ascii="Calibri" w:eastAsia="Times New Roman" w:hAnsi="Calibri" w:cs="Calibri"/>
        </w:rPr>
        <w:t>r</w:t>
      </w:r>
      <w:ins w:id="530" w:author="intel" w:date="2017-07-30T18:07:00Z">
        <w:r w:rsidR="00111CCD">
          <w:rPr>
            <w:rFonts w:ascii="Calibri" w:eastAsia="Times New Roman" w:hAnsi="Calibri" w:cs="Calibri"/>
          </w:rPr>
          <w:t xml:space="preserve"> </w:t>
        </w:r>
      </w:ins>
      <w:r w:rsidRPr="00536964">
        <w:rPr>
          <w:rFonts w:ascii="Calibri" w:eastAsia="Times New Roman" w:hAnsi="Calibri" w:cs="Calibri"/>
          <w:spacing w:val="-3"/>
          <w:w w:val="82"/>
        </w:rPr>
        <w:t>i</w:t>
      </w:r>
      <w:r w:rsidRPr="00536964">
        <w:rPr>
          <w:rFonts w:ascii="Calibri" w:eastAsia="Times New Roman" w:hAnsi="Calibri" w:cs="Calibri"/>
          <w:spacing w:val="2"/>
          <w:w w:val="102"/>
        </w:rPr>
        <w:t>mm</w:t>
      </w:r>
      <w:r w:rsidRPr="00536964">
        <w:rPr>
          <w:rFonts w:ascii="Calibri" w:eastAsia="Times New Roman" w:hAnsi="Calibri" w:cs="Calibri"/>
          <w:spacing w:val="-1"/>
          <w:w w:val="105"/>
        </w:rPr>
        <w:t>un</w:t>
      </w:r>
      <w:r w:rsidRPr="00536964">
        <w:rPr>
          <w:rFonts w:ascii="Calibri" w:eastAsia="Times New Roman" w:hAnsi="Calibri" w:cs="Calibri"/>
          <w:w w:val="82"/>
        </w:rPr>
        <w:t>i</w:t>
      </w:r>
      <w:r w:rsidRPr="00536964">
        <w:rPr>
          <w:rFonts w:ascii="Calibri" w:eastAsia="Times New Roman" w:hAnsi="Calibri" w:cs="Calibri"/>
          <w:spacing w:val="-1"/>
          <w:w w:val="89"/>
        </w:rPr>
        <w:t>z</w:t>
      </w:r>
      <w:r w:rsidRPr="00536964">
        <w:rPr>
          <w:rFonts w:ascii="Calibri" w:eastAsia="Times New Roman" w:hAnsi="Calibri" w:cs="Calibri"/>
          <w:w w:val="108"/>
        </w:rPr>
        <w:t>a</w:t>
      </w:r>
      <w:r w:rsidRPr="00536964">
        <w:rPr>
          <w:rFonts w:ascii="Calibri" w:eastAsia="Times New Roman" w:hAnsi="Calibri" w:cs="Calibri"/>
          <w:spacing w:val="1"/>
          <w:w w:val="121"/>
        </w:rPr>
        <w:t>t</w:t>
      </w:r>
      <w:r w:rsidRPr="00536964">
        <w:rPr>
          <w:rFonts w:ascii="Calibri" w:eastAsia="Times New Roman" w:hAnsi="Calibri" w:cs="Calibri"/>
          <w:spacing w:val="-3"/>
          <w:w w:val="82"/>
        </w:rPr>
        <w:t>i</w:t>
      </w:r>
      <w:r w:rsidRPr="00536964">
        <w:rPr>
          <w:rFonts w:ascii="Calibri" w:eastAsia="Times New Roman" w:hAnsi="Calibri" w:cs="Calibri"/>
          <w:spacing w:val="1"/>
          <w:w w:val="105"/>
        </w:rPr>
        <w:t>o</w:t>
      </w:r>
      <w:r w:rsidRPr="00536964">
        <w:rPr>
          <w:rFonts w:ascii="Calibri" w:eastAsia="Times New Roman" w:hAnsi="Calibri" w:cs="Calibri"/>
          <w:w w:val="105"/>
        </w:rPr>
        <w:t>n</w:t>
      </w:r>
      <w:r w:rsidRPr="00536964">
        <w:rPr>
          <w:rFonts w:ascii="Calibri" w:eastAsia="Times New Roman" w:hAnsi="Calibri" w:cs="Calibri"/>
          <w:spacing w:val="-5"/>
        </w:rPr>
        <w:t xml:space="preserve"> suggests </w:t>
      </w:r>
      <w:r w:rsidRPr="00536964">
        <w:rPr>
          <w:rFonts w:ascii="Calibri" w:eastAsia="Times New Roman" w:hAnsi="Calibri" w:cs="Calibri"/>
          <w:spacing w:val="1"/>
        </w:rPr>
        <w:t>t</w:t>
      </w:r>
      <w:r w:rsidRPr="00536964">
        <w:rPr>
          <w:rFonts w:ascii="Calibri" w:eastAsia="Times New Roman" w:hAnsi="Calibri" w:cs="Calibri"/>
          <w:spacing w:val="-1"/>
        </w:rPr>
        <w:t>h</w:t>
      </w:r>
      <w:r w:rsidRPr="00536964">
        <w:rPr>
          <w:rFonts w:ascii="Calibri" w:eastAsia="Times New Roman" w:hAnsi="Calibri" w:cs="Calibri"/>
        </w:rPr>
        <w:t>at</w:t>
      </w:r>
      <w:ins w:id="531" w:author="intel" w:date="2017-07-30T18:08:00Z">
        <w:r w:rsidR="00111CCD">
          <w:rPr>
            <w:rFonts w:ascii="Calibri" w:eastAsia="Times New Roman" w:hAnsi="Calibri" w:cs="Calibri"/>
          </w:rPr>
          <w:t xml:space="preserve"> </w:t>
        </w:r>
      </w:ins>
      <w:r w:rsidRPr="00536964">
        <w:rPr>
          <w:rFonts w:ascii="Calibri" w:eastAsia="Times New Roman" w:hAnsi="Calibri" w:cs="Calibri"/>
          <w:spacing w:val="1"/>
        </w:rPr>
        <w:t>t</w:t>
      </w:r>
      <w:r w:rsidRPr="00536964">
        <w:rPr>
          <w:rFonts w:ascii="Calibri" w:eastAsia="Times New Roman" w:hAnsi="Calibri" w:cs="Calibri"/>
          <w:spacing w:val="-1"/>
        </w:rPr>
        <w:t>h</w:t>
      </w:r>
      <w:r w:rsidRPr="00536964">
        <w:rPr>
          <w:rFonts w:ascii="Calibri" w:eastAsia="Times New Roman" w:hAnsi="Calibri" w:cs="Calibri"/>
        </w:rPr>
        <w:t>e</w:t>
      </w:r>
      <w:ins w:id="532" w:author="intel" w:date="2017-07-30T18:08:00Z">
        <w:r w:rsidR="00111CCD">
          <w:rPr>
            <w:rFonts w:ascii="Calibri" w:eastAsia="Times New Roman" w:hAnsi="Calibri" w:cs="Calibri"/>
          </w:rPr>
          <w:t xml:space="preserve"> </w:t>
        </w:r>
      </w:ins>
      <w:r w:rsidRPr="00536964">
        <w:rPr>
          <w:rFonts w:ascii="Calibri" w:eastAsia="Times New Roman" w:hAnsi="Calibri" w:cs="Calibri"/>
          <w:spacing w:val="-1"/>
        </w:rPr>
        <w:t>d</w:t>
      </w:r>
      <w:r w:rsidRPr="00536964">
        <w:rPr>
          <w:rFonts w:ascii="Calibri" w:eastAsia="Times New Roman" w:hAnsi="Calibri" w:cs="Calibri"/>
          <w:spacing w:val="1"/>
        </w:rPr>
        <w:t>e</w:t>
      </w:r>
      <w:r w:rsidRPr="00536964">
        <w:rPr>
          <w:rFonts w:ascii="Calibri" w:eastAsia="Times New Roman" w:hAnsi="Calibri" w:cs="Calibri"/>
        </w:rPr>
        <w:t>a</w:t>
      </w:r>
      <w:r w:rsidRPr="00536964">
        <w:rPr>
          <w:rFonts w:ascii="Calibri" w:eastAsia="Times New Roman" w:hAnsi="Calibri" w:cs="Calibri"/>
          <w:spacing w:val="1"/>
        </w:rPr>
        <w:t>t</w:t>
      </w:r>
      <w:r w:rsidRPr="00536964">
        <w:rPr>
          <w:rFonts w:ascii="Calibri" w:eastAsia="Times New Roman" w:hAnsi="Calibri" w:cs="Calibri"/>
          <w:spacing w:val="-1"/>
        </w:rPr>
        <w:t>h</w:t>
      </w:r>
      <w:r w:rsidRPr="00536964">
        <w:rPr>
          <w:rFonts w:ascii="Calibri" w:eastAsia="Times New Roman" w:hAnsi="Calibri" w:cs="Calibri"/>
        </w:rPr>
        <w:t>s</w:t>
      </w:r>
      <w:ins w:id="533" w:author="intel" w:date="2017-07-30T18:08:00Z">
        <w:r w:rsidR="00111CCD">
          <w:rPr>
            <w:rFonts w:ascii="Calibri" w:eastAsia="Times New Roman" w:hAnsi="Calibri" w:cs="Calibri"/>
          </w:rPr>
          <w:t xml:space="preserve"> </w:t>
        </w:r>
      </w:ins>
      <w:r>
        <w:rPr>
          <w:rFonts w:ascii="Calibri" w:eastAsia="Times New Roman" w:hAnsi="Calibri" w:cs="Calibri"/>
          <w:spacing w:val="36"/>
        </w:rPr>
        <w:t xml:space="preserve">could be </w:t>
      </w:r>
      <w:r w:rsidRPr="00536964">
        <w:rPr>
          <w:rFonts w:ascii="Calibri" w:eastAsia="Times New Roman" w:hAnsi="Calibri" w:cs="Calibri"/>
          <w:spacing w:val="-2"/>
          <w:w w:val="104"/>
        </w:rPr>
        <w:t>r</w:t>
      </w:r>
      <w:r w:rsidRPr="00536964">
        <w:rPr>
          <w:rFonts w:ascii="Calibri" w:eastAsia="Times New Roman" w:hAnsi="Calibri" w:cs="Calibri"/>
          <w:spacing w:val="-2"/>
          <w:w w:val="112"/>
        </w:rPr>
        <w:t>e</w:t>
      </w:r>
      <w:r w:rsidRPr="00536964">
        <w:rPr>
          <w:rFonts w:ascii="Calibri" w:eastAsia="Times New Roman" w:hAnsi="Calibri" w:cs="Calibri"/>
          <w:w w:val="82"/>
        </w:rPr>
        <w:t>l</w:t>
      </w:r>
      <w:r w:rsidRPr="00536964">
        <w:rPr>
          <w:rFonts w:ascii="Calibri" w:eastAsia="Times New Roman" w:hAnsi="Calibri" w:cs="Calibri"/>
          <w:w w:val="108"/>
        </w:rPr>
        <w:t>a</w:t>
      </w:r>
      <w:r w:rsidRPr="00536964">
        <w:rPr>
          <w:rFonts w:ascii="Calibri" w:eastAsia="Times New Roman" w:hAnsi="Calibri" w:cs="Calibri"/>
          <w:spacing w:val="1"/>
          <w:w w:val="121"/>
        </w:rPr>
        <w:t>t</w:t>
      </w:r>
      <w:r w:rsidRPr="00536964">
        <w:rPr>
          <w:rFonts w:ascii="Calibri" w:eastAsia="Times New Roman" w:hAnsi="Calibri" w:cs="Calibri"/>
          <w:spacing w:val="1"/>
          <w:w w:val="112"/>
        </w:rPr>
        <w:t>e</w:t>
      </w:r>
      <w:r w:rsidRPr="00536964">
        <w:rPr>
          <w:rFonts w:ascii="Calibri" w:eastAsia="Times New Roman" w:hAnsi="Calibri" w:cs="Calibri"/>
          <w:w w:val="105"/>
        </w:rPr>
        <w:t>d</w:t>
      </w:r>
      <w:ins w:id="534" w:author="intel" w:date="2017-07-30T18:08:00Z">
        <w:r w:rsidR="00111CCD">
          <w:rPr>
            <w:rFonts w:ascii="Calibri" w:eastAsia="Times New Roman" w:hAnsi="Calibri" w:cs="Calibri"/>
            <w:w w:val="105"/>
          </w:rPr>
          <w:t xml:space="preserve"> </w:t>
        </w:r>
      </w:ins>
      <w:r w:rsidRPr="00536964">
        <w:rPr>
          <w:rFonts w:ascii="Calibri" w:eastAsia="Times New Roman" w:hAnsi="Calibri" w:cs="Calibri"/>
          <w:spacing w:val="-2"/>
        </w:rPr>
        <w:t>t</w:t>
      </w:r>
      <w:r w:rsidRPr="00536964">
        <w:rPr>
          <w:rFonts w:ascii="Calibri" w:eastAsia="Times New Roman" w:hAnsi="Calibri" w:cs="Calibri"/>
        </w:rPr>
        <w:t>o</w:t>
      </w:r>
      <w:ins w:id="535" w:author="intel" w:date="2017-07-30T18:08:00Z">
        <w:r w:rsidR="00111CCD">
          <w:rPr>
            <w:rFonts w:ascii="Calibri" w:eastAsia="Times New Roman" w:hAnsi="Calibri" w:cs="Calibri"/>
          </w:rPr>
          <w:t xml:space="preserve"> </w:t>
        </w:r>
      </w:ins>
      <w:r w:rsidRPr="00536964">
        <w:rPr>
          <w:rFonts w:ascii="Calibri" w:eastAsia="Times New Roman" w:hAnsi="Calibri" w:cs="Calibri"/>
          <w:spacing w:val="-1"/>
          <w:w w:val="90"/>
        </w:rPr>
        <w:t>v</w:t>
      </w:r>
      <w:r w:rsidRPr="00536964">
        <w:rPr>
          <w:rFonts w:ascii="Calibri" w:eastAsia="Times New Roman" w:hAnsi="Calibri" w:cs="Calibri"/>
          <w:w w:val="108"/>
        </w:rPr>
        <w:t>a</w:t>
      </w:r>
      <w:r w:rsidRPr="00536964">
        <w:rPr>
          <w:rFonts w:ascii="Calibri" w:eastAsia="Times New Roman" w:hAnsi="Calibri" w:cs="Calibri"/>
          <w:w w:val="95"/>
        </w:rPr>
        <w:t>cc</w:t>
      </w:r>
      <w:r w:rsidRPr="00536964">
        <w:rPr>
          <w:rFonts w:ascii="Calibri" w:eastAsia="Times New Roman" w:hAnsi="Calibri" w:cs="Calibri"/>
          <w:w w:val="82"/>
        </w:rPr>
        <w:t>i</w:t>
      </w:r>
      <w:r w:rsidRPr="00536964">
        <w:rPr>
          <w:rFonts w:ascii="Calibri" w:eastAsia="Times New Roman" w:hAnsi="Calibri" w:cs="Calibri"/>
          <w:spacing w:val="-1"/>
          <w:w w:val="105"/>
        </w:rPr>
        <w:t>n</w:t>
      </w:r>
      <w:r w:rsidRPr="00536964">
        <w:rPr>
          <w:rFonts w:ascii="Calibri" w:eastAsia="Times New Roman" w:hAnsi="Calibri" w:cs="Calibri"/>
          <w:w w:val="108"/>
        </w:rPr>
        <w:t>a</w:t>
      </w:r>
      <w:r w:rsidRPr="00536964">
        <w:rPr>
          <w:rFonts w:ascii="Calibri" w:eastAsia="Times New Roman" w:hAnsi="Calibri" w:cs="Calibri"/>
          <w:spacing w:val="1"/>
          <w:w w:val="121"/>
        </w:rPr>
        <w:t>t</w:t>
      </w:r>
      <w:r w:rsidRPr="00536964">
        <w:rPr>
          <w:rFonts w:ascii="Calibri" w:eastAsia="Times New Roman" w:hAnsi="Calibri" w:cs="Calibri"/>
          <w:spacing w:val="-3"/>
          <w:w w:val="82"/>
        </w:rPr>
        <w:t>i</w:t>
      </w:r>
      <w:r w:rsidRPr="00536964">
        <w:rPr>
          <w:rFonts w:ascii="Calibri" w:eastAsia="Times New Roman" w:hAnsi="Calibri" w:cs="Calibri"/>
          <w:spacing w:val="2"/>
          <w:w w:val="105"/>
        </w:rPr>
        <w:t>o</w:t>
      </w:r>
      <w:r w:rsidRPr="00536964">
        <w:rPr>
          <w:rFonts w:ascii="Calibri" w:eastAsia="Times New Roman" w:hAnsi="Calibri" w:cs="Calibri"/>
          <w:w w:val="105"/>
        </w:rPr>
        <w:t>n</w:t>
      </w:r>
      <w:r w:rsidRPr="00536964">
        <w:rPr>
          <w:rFonts w:ascii="Calibri" w:eastAsia="Times New Roman" w:hAnsi="Calibri" w:cs="Calibri"/>
          <w:w w:val="101"/>
        </w:rPr>
        <w:t xml:space="preserve">. </w:t>
      </w:r>
      <w:del w:id="536" w:author="intel" w:date="2017-08-02T00:12:00Z">
        <w:r w:rsidRPr="00536964" w:rsidDel="001529A5">
          <w:rPr>
            <w:rFonts w:ascii="Calibri" w:eastAsia="Times New Roman" w:hAnsi="Calibri" w:cs="Calibri"/>
            <w:w w:val="101"/>
          </w:rPr>
          <w:delText xml:space="preserve">These </w:delText>
        </w:r>
      </w:del>
      <w:del w:id="537" w:author="intel" w:date="2017-07-30T18:08:00Z">
        <w:r w:rsidRPr="00536964" w:rsidDel="000C0FC9">
          <w:rPr>
            <w:rFonts w:ascii="Calibri" w:eastAsia="Times New Roman" w:hAnsi="Calibri" w:cs="Calibri"/>
            <w:w w:val="101"/>
          </w:rPr>
          <w:delText>are otherwise</w:delText>
        </w:r>
      </w:del>
      <w:del w:id="538" w:author="intel" w:date="2017-08-02T00:12:00Z">
        <w:r w:rsidRPr="00536964" w:rsidDel="001529A5">
          <w:rPr>
            <w:rFonts w:ascii="Calibri" w:eastAsia="Times New Roman" w:hAnsi="Calibri" w:cs="Calibri"/>
            <w:w w:val="101"/>
          </w:rPr>
          <w:delText xml:space="preserve"> ‘unexplained deaths’ </w:delText>
        </w:r>
      </w:del>
      <w:del w:id="539" w:author="intel" w:date="2017-07-30T18:08:00Z">
        <w:r w:rsidRPr="00536964" w:rsidDel="000C0FC9">
          <w:rPr>
            <w:rFonts w:ascii="Calibri" w:eastAsia="Times New Roman" w:hAnsi="Calibri" w:cs="Calibri"/>
            <w:w w:val="101"/>
          </w:rPr>
          <w:delText xml:space="preserve">and </w:delText>
        </w:r>
      </w:del>
      <w:del w:id="540" w:author="intel" w:date="2017-08-02T00:12:00Z">
        <w:r w:rsidRPr="00536964" w:rsidDel="001529A5">
          <w:rPr>
            <w:rFonts w:ascii="Calibri" w:hAnsi="Calibri" w:cs="Calibri"/>
          </w:rPr>
          <w:delText xml:space="preserve">will have been investigated by a </w:delText>
        </w:r>
      </w:del>
      <w:del w:id="541" w:author="intel" w:date="2017-07-30T18:09:00Z">
        <w:r w:rsidRPr="00536964" w:rsidDel="000C0FC9">
          <w:rPr>
            <w:rFonts w:ascii="Calibri" w:hAnsi="Calibri" w:cs="Calibri"/>
          </w:rPr>
          <w:delText xml:space="preserve">competent </w:delText>
        </w:r>
      </w:del>
      <w:del w:id="542" w:author="intel" w:date="2017-08-02T00:12:00Z">
        <w:r w:rsidRPr="00536964" w:rsidDel="001529A5">
          <w:rPr>
            <w:rFonts w:ascii="Calibri" w:hAnsi="Calibri" w:cs="Calibri"/>
          </w:rPr>
          <w:delText>forensic team and the immunization records will have been examined to check if the infant was up to date with its vaccinations.</w:delText>
        </w:r>
      </w:del>
      <w:del w:id="543" w:author="intel" w:date="2017-07-30T18:15:00Z">
        <w:r w:rsidRPr="00536964" w:rsidDel="000C0FC9">
          <w:rPr>
            <w:rFonts w:ascii="Calibri" w:hAnsi="Calibri" w:cs="Calibri"/>
          </w:rPr>
          <w:delText xml:space="preserve"> </w:delText>
        </w:r>
      </w:del>
      <w:del w:id="544" w:author="intel" w:date="2017-07-30T18:19:00Z">
        <w:r w:rsidRPr="00536964" w:rsidDel="006F09FD">
          <w:rPr>
            <w:rFonts w:ascii="Calibri" w:hAnsi="Calibri" w:cs="Calibri"/>
          </w:rPr>
          <w:delText>Reporting bias has little role under these circumstances.</w:delText>
        </w:r>
        <w:commentRangeEnd w:id="498"/>
        <w:r w:rsidR="00377126" w:rsidDel="006F09FD">
          <w:rPr>
            <w:rStyle w:val="CommentReference"/>
          </w:rPr>
          <w:commentReference w:id="498"/>
        </w:r>
      </w:del>
    </w:p>
    <w:p w:rsidR="004408BD" w:rsidRPr="00536964" w:rsidRDefault="004408BD" w:rsidP="00113146">
      <w:pPr>
        <w:spacing w:before="13" w:line="360" w:lineRule="auto"/>
        <w:jc w:val="both"/>
        <w:rPr>
          <w:rFonts w:ascii="Calibri" w:hAnsi="Calibri" w:cs="Calibri"/>
        </w:rPr>
      </w:pPr>
    </w:p>
    <w:p w:rsidR="00912537" w:rsidRDefault="004408BD" w:rsidP="00113146">
      <w:pPr>
        <w:spacing w:line="360" w:lineRule="auto"/>
        <w:jc w:val="both"/>
        <w:rPr>
          <w:rFonts w:ascii="Calibri" w:hAnsi="Calibri" w:cs="Calibri"/>
        </w:rPr>
      </w:pPr>
      <w:r w:rsidRPr="00536964">
        <w:rPr>
          <w:rFonts w:ascii="Calibri" w:eastAsia="Times New Roman" w:hAnsi="Calibri" w:cs="Calibri"/>
          <w:w w:val="75"/>
        </w:rPr>
        <w:t>I</w:t>
      </w:r>
      <w:r w:rsidRPr="00536964">
        <w:rPr>
          <w:rFonts w:ascii="Calibri" w:eastAsia="Times New Roman" w:hAnsi="Calibri" w:cs="Calibri"/>
          <w:w w:val="105"/>
        </w:rPr>
        <w:t>n</w:t>
      </w:r>
      <w:ins w:id="545" w:author="intel" w:date="2017-07-30T18:19:00Z">
        <w:r w:rsidR="006F09FD">
          <w:rPr>
            <w:rFonts w:ascii="Calibri" w:eastAsia="Times New Roman" w:hAnsi="Calibri" w:cs="Calibri"/>
            <w:w w:val="105"/>
          </w:rPr>
          <w:t xml:space="preserve"> </w:t>
        </w:r>
      </w:ins>
      <w:r w:rsidRPr="00536964">
        <w:rPr>
          <w:rFonts w:ascii="Calibri" w:eastAsia="Times New Roman" w:hAnsi="Calibri" w:cs="Calibri"/>
          <w:spacing w:val="1"/>
        </w:rPr>
        <w:t>t</w:t>
      </w:r>
      <w:r w:rsidRPr="00536964">
        <w:rPr>
          <w:rFonts w:ascii="Calibri" w:eastAsia="Times New Roman" w:hAnsi="Calibri" w:cs="Calibri"/>
          <w:spacing w:val="-1"/>
        </w:rPr>
        <w:t>h</w:t>
      </w:r>
      <w:r w:rsidRPr="00536964">
        <w:rPr>
          <w:rFonts w:ascii="Calibri" w:eastAsia="Times New Roman" w:hAnsi="Calibri" w:cs="Calibri"/>
        </w:rPr>
        <w:t>e</w:t>
      </w:r>
      <w:ins w:id="546" w:author="intel" w:date="2017-07-30T18:19:00Z">
        <w:r w:rsidR="006F09FD">
          <w:rPr>
            <w:rFonts w:ascii="Calibri" w:eastAsia="Times New Roman" w:hAnsi="Calibri" w:cs="Calibri"/>
          </w:rPr>
          <w:t xml:space="preserve"> </w:t>
        </w:r>
      </w:ins>
      <w:r w:rsidRPr="00536964">
        <w:rPr>
          <w:rFonts w:ascii="Calibri" w:eastAsia="Times New Roman" w:hAnsi="Calibri" w:cs="Calibri"/>
        </w:rPr>
        <w:t>s</w:t>
      </w:r>
      <w:r w:rsidRPr="00536964">
        <w:rPr>
          <w:rFonts w:ascii="Calibri" w:eastAsia="Times New Roman" w:hAnsi="Calibri" w:cs="Calibri"/>
          <w:spacing w:val="-2"/>
        </w:rPr>
        <w:t>a</w:t>
      </w:r>
      <w:r w:rsidRPr="00536964">
        <w:rPr>
          <w:rFonts w:ascii="Calibri" w:eastAsia="Times New Roman" w:hAnsi="Calibri" w:cs="Calibri"/>
          <w:spacing w:val="2"/>
        </w:rPr>
        <w:t>m</w:t>
      </w:r>
      <w:r w:rsidRPr="00536964">
        <w:rPr>
          <w:rFonts w:ascii="Calibri" w:eastAsia="Times New Roman" w:hAnsi="Calibri" w:cs="Calibri"/>
        </w:rPr>
        <w:t>e</w:t>
      </w:r>
      <w:ins w:id="547" w:author="intel" w:date="2017-07-30T18:19:00Z">
        <w:r w:rsidR="006F09FD">
          <w:rPr>
            <w:rFonts w:ascii="Calibri" w:eastAsia="Times New Roman" w:hAnsi="Calibri" w:cs="Calibri"/>
          </w:rPr>
          <w:t xml:space="preserve"> </w:t>
        </w:r>
      </w:ins>
      <w:r w:rsidRPr="00536964">
        <w:rPr>
          <w:rFonts w:ascii="Calibri" w:eastAsia="Times New Roman" w:hAnsi="Calibri" w:cs="Calibri"/>
          <w:spacing w:val="1"/>
        </w:rPr>
        <w:t>w</w:t>
      </w:r>
      <w:r w:rsidRPr="00536964">
        <w:rPr>
          <w:rFonts w:ascii="Calibri" w:eastAsia="Times New Roman" w:hAnsi="Calibri" w:cs="Calibri"/>
          <w:spacing w:val="-2"/>
        </w:rPr>
        <w:t>a</w:t>
      </w:r>
      <w:r w:rsidRPr="00536964">
        <w:rPr>
          <w:rFonts w:ascii="Calibri" w:eastAsia="Times New Roman" w:hAnsi="Calibri" w:cs="Calibri"/>
        </w:rPr>
        <w:t>y</w:t>
      </w:r>
      <w:r w:rsidR="00697E9C" w:rsidRPr="00536964">
        <w:rPr>
          <w:rFonts w:ascii="Calibri" w:eastAsia="Times New Roman" w:hAnsi="Calibri" w:cs="Calibri"/>
        </w:rPr>
        <w:t>,</w:t>
      </w:r>
      <w:ins w:id="548" w:author="intel" w:date="2017-07-30T18:19:00Z">
        <w:r w:rsidR="006F09FD">
          <w:rPr>
            <w:rFonts w:ascii="Calibri" w:eastAsia="Times New Roman" w:hAnsi="Calibri" w:cs="Calibri"/>
          </w:rPr>
          <w:t xml:space="preserve"> </w:t>
        </w:r>
      </w:ins>
      <w:r w:rsidRPr="00536964">
        <w:rPr>
          <w:rFonts w:ascii="Calibri" w:eastAsia="Times New Roman" w:hAnsi="Calibri" w:cs="Calibri"/>
          <w:w w:val="96"/>
        </w:rPr>
        <w:t>in</w:t>
      </w:r>
      <w:ins w:id="549" w:author="intel" w:date="2017-07-30T18:19:00Z">
        <w:r w:rsidR="006F09FD">
          <w:rPr>
            <w:rFonts w:ascii="Calibri" w:eastAsia="Times New Roman" w:hAnsi="Calibri" w:cs="Calibri"/>
            <w:w w:val="96"/>
          </w:rPr>
          <w:t xml:space="preserve"> </w:t>
        </w:r>
      </w:ins>
      <w:r w:rsidRPr="00536964">
        <w:rPr>
          <w:rFonts w:ascii="Calibri" w:eastAsia="Times New Roman" w:hAnsi="Calibri" w:cs="Calibri"/>
          <w:w w:val="95"/>
        </w:rPr>
        <w:t>c</w:t>
      </w:r>
      <w:r w:rsidRPr="00536964">
        <w:rPr>
          <w:rFonts w:ascii="Calibri" w:eastAsia="Times New Roman" w:hAnsi="Calibri" w:cs="Calibri"/>
          <w:spacing w:val="-1"/>
          <w:w w:val="105"/>
        </w:rPr>
        <w:t>h</w:t>
      </w:r>
      <w:r w:rsidRPr="00536964">
        <w:rPr>
          <w:rFonts w:ascii="Calibri" w:eastAsia="Times New Roman" w:hAnsi="Calibri" w:cs="Calibri"/>
          <w:w w:val="82"/>
        </w:rPr>
        <w:t>il</w:t>
      </w:r>
      <w:r w:rsidRPr="00536964">
        <w:rPr>
          <w:rFonts w:ascii="Calibri" w:eastAsia="Times New Roman" w:hAnsi="Calibri" w:cs="Calibri"/>
          <w:spacing w:val="-1"/>
          <w:w w:val="105"/>
        </w:rPr>
        <w:t>d</w:t>
      </w:r>
      <w:r w:rsidRPr="00536964">
        <w:rPr>
          <w:rFonts w:ascii="Calibri" w:eastAsia="Times New Roman" w:hAnsi="Calibri" w:cs="Calibri"/>
          <w:w w:val="104"/>
        </w:rPr>
        <w:t>r</w:t>
      </w:r>
      <w:r w:rsidRPr="00536964">
        <w:rPr>
          <w:rFonts w:ascii="Calibri" w:eastAsia="Times New Roman" w:hAnsi="Calibri" w:cs="Calibri"/>
          <w:spacing w:val="1"/>
          <w:w w:val="112"/>
        </w:rPr>
        <w:t>e</w:t>
      </w:r>
      <w:r w:rsidRPr="00536964">
        <w:rPr>
          <w:rFonts w:ascii="Calibri" w:eastAsia="Times New Roman" w:hAnsi="Calibri" w:cs="Calibri"/>
          <w:w w:val="105"/>
        </w:rPr>
        <w:t>n</w:t>
      </w:r>
      <w:ins w:id="550" w:author="intel" w:date="2017-07-30T18:19:00Z">
        <w:r w:rsidR="006F09FD">
          <w:rPr>
            <w:rFonts w:ascii="Calibri" w:eastAsia="Times New Roman" w:hAnsi="Calibri" w:cs="Calibri"/>
            <w:w w:val="105"/>
          </w:rPr>
          <w:t xml:space="preserve"> </w:t>
        </w:r>
      </w:ins>
      <w:r w:rsidRPr="00536964">
        <w:rPr>
          <w:rFonts w:ascii="Calibri" w:eastAsia="Times New Roman" w:hAnsi="Calibri" w:cs="Calibri"/>
          <w:spacing w:val="1"/>
          <w:w w:val="105"/>
        </w:rPr>
        <w:t>o</w:t>
      </w:r>
      <w:r w:rsidRPr="00536964">
        <w:rPr>
          <w:rFonts w:ascii="Calibri" w:eastAsia="Times New Roman" w:hAnsi="Calibri" w:cs="Calibri"/>
          <w:w w:val="82"/>
        </w:rPr>
        <w:t>l</w:t>
      </w:r>
      <w:r w:rsidRPr="00536964">
        <w:rPr>
          <w:rFonts w:ascii="Calibri" w:eastAsia="Times New Roman" w:hAnsi="Calibri" w:cs="Calibri"/>
          <w:spacing w:val="-1"/>
          <w:w w:val="105"/>
        </w:rPr>
        <w:t>d</w:t>
      </w:r>
      <w:r w:rsidRPr="00536964">
        <w:rPr>
          <w:rFonts w:ascii="Calibri" w:eastAsia="Times New Roman" w:hAnsi="Calibri" w:cs="Calibri"/>
          <w:spacing w:val="1"/>
          <w:w w:val="112"/>
        </w:rPr>
        <w:t>e</w:t>
      </w:r>
      <w:r w:rsidRPr="00536964">
        <w:rPr>
          <w:rFonts w:ascii="Calibri" w:eastAsia="Times New Roman" w:hAnsi="Calibri" w:cs="Calibri"/>
          <w:w w:val="104"/>
        </w:rPr>
        <w:t>r</w:t>
      </w:r>
      <w:ins w:id="551" w:author="intel" w:date="2017-07-30T18:19:00Z">
        <w:r w:rsidR="006F09FD">
          <w:rPr>
            <w:rFonts w:ascii="Calibri" w:eastAsia="Times New Roman" w:hAnsi="Calibri" w:cs="Calibri"/>
            <w:w w:val="104"/>
          </w:rPr>
          <w:t xml:space="preserve"> </w:t>
        </w:r>
      </w:ins>
      <w:r w:rsidRPr="00536964">
        <w:rPr>
          <w:rFonts w:ascii="Calibri" w:eastAsia="Times New Roman" w:hAnsi="Calibri" w:cs="Calibri"/>
          <w:spacing w:val="1"/>
        </w:rPr>
        <w:t>t</w:t>
      </w:r>
      <w:r w:rsidRPr="00536964">
        <w:rPr>
          <w:rFonts w:ascii="Calibri" w:eastAsia="Times New Roman" w:hAnsi="Calibri" w:cs="Calibri"/>
          <w:spacing w:val="-1"/>
        </w:rPr>
        <w:t>h</w:t>
      </w:r>
      <w:r w:rsidRPr="00536964">
        <w:rPr>
          <w:rFonts w:ascii="Calibri" w:eastAsia="Times New Roman" w:hAnsi="Calibri" w:cs="Calibri"/>
        </w:rPr>
        <w:t>an</w:t>
      </w:r>
      <w:ins w:id="552" w:author="intel" w:date="2017-07-30T18:19:00Z">
        <w:r w:rsidR="006F09FD">
          <w:rPr>
            <w:rFonts w:ascii="Calibri" w:eastAsia="Times New Roman" w:hAnsi="Calibri" w:cs="Calibri"/>
          </w:rPr>
          <w:t xml:space="preserve"> </w:t>
        </w:r>
      </w:ins>
      <w:ins w:id="553" w:author="Lars Jørgensen" w:date="2017-06-02T11:50:00Z">
        <w:r w:rsidR="004A7C26">
          <w:rPr>
            <w:rFonts w:ascii="Calibri" w:eastAsia="Times New Roman" w:hAnsi="Calibri" w:cs="Calibri"/>
          </w:rPr>
          <w:t>one</w:t>
        </w:r>
      </w:ins>
      <w:del w:id="554" w:author="Lars Jørgensen" w:date="2017-06-02T11:50:00Z">
        <w:r w:rsidRPr="00536964" w:rsidDel="004A7C26">
          <w:rPr>
            <w:rFonts w:ascii="Calibri" w:eastAsia="Times New Roman" w:hAnsi="Calibri" w:cs="Calibri"/>
          </w:rPr>
          <w:delText>1</w:delText>
        </w:r>
      </w:del>
      <w:r w:rsidRPr="00536964">
        <w:rPr>
          <w:rFonts w:ascii="Calibri" w:eastAsia="Times New Roman" w:hAnsi="Calibri" w:cs="Calibri"/>
          <w:spacing w:val="1"/>
        </w:rPr>
        <w:t>y</w:t>
      </w:r>
      <w:r w:rsidRPr="00536964">
        <w:rPr>
          <w:rFonts w:ascii="Calibri" w:eastAsia="Times New Roman" w:hAnsi="Calibri" w:cs="Calibri"/>
          <w:spacing w:val="-2"/>
        </w:rPr>
        <w:t>e</w:t>
      </w:r>
      <w:r w:rsidRPr="00536964">
        <w:rPr>
          <w:rFonts w:ascii="Calibri" w:eastAsia="Times New Roman" w:hAnsi="Calibri" w:cs="Calibri"/>
        </w:rPr>
        <w:t>ar</w:t>
      </w:r>
      <w:r w:rsidR="00697E9C" w:rsidRPr="00536964">
        <w:rPr>
          <w:rFonts w:ascii="Calibri" w:eastAsia="Times New Roman" w:hAnsi="Calibri" w:cs="Calibri"/>
        </w:rPr>
        <w:t>,</w:t>
      </w:r>
      <w:ins w:id="555" w:author="intel" w:date="2017-07-30T18:20:00Z">
        <w:r w:rsidR="006F09FD">
          <w:rPr>
            <w:rFonts w:ascii="Calibri" w:eastAsia="Times New Roman" w:hAnsi="Calibri" w:cs="Calibri"/>
          </w:rPr>
          <w:t xml:space="preserve"> 5 deaths </w:t>
        </w:r>
      </w:ins>
      <w:del w:id="556" w:author="intel" w:date="2017-07-30T18:20:00Z">
        <w:r w:rsidRPr="00536964" w:rsidDel="006F09FD">
          <w:rPr>
            <w:rFonts w:ascii="Calibri" w:eastAsia="Times New Roman" w:hAnsi="Calibri" w:cs="Calibri"/>
            <w:spacing w:val="-1"/>
            <w:w w:val="95"/>
          </w:rPr>
          <w:delText>8</w:delText>
        </w:r>
        <w:r w:rsidRPr="00536964" w:rsidDel="006F09FD">
          <w:rPr>
            <w:rFonts w:ascii="Calibri" w:eastAsia="Times New Roman" w:hAnsi="Calibri" w:cs="Calibri"/>
            <w:spacing w:val="1"/>
            <w:w w:val="95"/>
          </w:rPr>
          <w:delText>3</w:delText>
        </w:r>
        <w:r w:rsidR="00907A06" w:rsidDel="006F09FD">
          <w:rPr>
            <w:rFonts w:ascii="Calibri" w:eastAsia="Times New Roman" w:hAnsi="Calibri" w:cs="Calibri"/>
            <w:spacing w:val="1"/>
            <w:w w:val="95"/>
          </w:rPr>
          <w:delText>.</w:delText>
        </w:r>
        <w:r w:rsidRPr="00536964" w:rsidDel="006F09FD">
          <w:rPr>
            <w:rFonts w:ascii="Calibri" w:eastAsia="Times New Roman" w:hAnsi="Calibri" w:cs="Calibri"/>
            <w:spacing w:val="1"/>
            <w:w w:val="95"/>
          </w:rPr>
          <w:delText>3</w:delText>
        </w:r>
        <w:r w:rsidRPr="00536964" w:rsidDel="006F09FD">
          <w:rPr>
            <w:rFonts w:ascii="Calibri" w:eastAsia="Times New Roman" w:hAnsi="Calibri" w:cs="Calibri"/>
            <w:w w:val="95"/>
          </w:rPr>
          <w:delText>%</w:delText>
        </w:r>
        <w:r w:rsidRPr="00536964" w:rsidDel="006F09FD">
          <w:rPr>
            <w:rFonts w:ascii="Calibri" w:eastAsia="Times New Roman" w:hAnsi="Calibri" w:cs="Calibri"/>
            <w:spacing w:val="-1"/>
          </w:rPr>
          <w:delText>d</w:delText>
        </w:r>
        <w:r w:rsidRPr="00536964" w:rsidDel="006F09FD">
          <w:rPr>
            <w:rFonts w:ascii="Calibri" w:eastAsia="Times New Roman" w:hAnsi="Calibri" w:cs="Calibri"/>
            <w:spacing w:val="-2"/>
          </w:rPr>
          <w:delText>e</w:delText>
        </w:r>
        <w:r w:rsidRPr="00536964" w:rsidDel="006F09FD">
          <w:rPr>
            <w:rFonts w:ascii="Calibri" w:eastAsia="Times New Roman" w:hAnsi="Calibri" w:cs="Calibri"/>
          </w:rPr>
          <w:delText>a</w:delText>
        </w:r>
        <w:r w:rsidRPr="00536964" w:rsidDel="006F09FD">
          <w:rPr>
            <w:rFonts w:ascii="Calibri" w:eastAsia="Times New Roman" w:hAnsi="Calibri" w:cs="Calibri"/>
            <w:spacing w:val="1"/>
          </w:rPr>
          <w:delText>t</w:delText>
        </w:r>
        <w:r w:rsidRPr="00536964" w:rsidDel="006F09FD">
          <w:rPr>
            <w:rFonts w:ascii="Calibri" w:eastAsia="Times New Roman" w:hAnsi="Calibri" w:cs="Calibri"/>
            <w:spacing w:val="-1"/>
          </w:rPr>
          <w:delText>h</w:delText>
        </w:r>
        <w:r w:rsidRPr="00536964" w:rsidDel="006F09FD">
          <w:rPr>
            <w:rFonts w:ascii="Calibri" w:eastAsia="Times New Roman" w:hAnsi="Calibri" w:cs="Calibri"/>
          </w:rPr>
          <w:delText>s</w:delText>
        </w:r>
      </w:del>
      <w:r w:rsidRPr="00536964">
        <w:rPr>
          <w:rFonts w:ascii="Calibri" w:eastAsia="Times New Roman" w:hAnsi="Calibri" w:cs="Calibri"/>
        </w:rPr>
        <w:t>(</w:t>
      </w:r>
      <w:del w:id="557" w:author="intel" w:date="2017-07-30T18:20:00Z">
        <w:r w:rsidRPr="00536964" w:rsidDel="006F09FD">
          <w:rPr>
            <w:rFonts w:ascii="Calibri" w:eastAsia="Times New Roman" w:hAnsi="Calibri" w:cs="Calibri"/>
          </w:rPr>
          <w:delText>5</w:delText>
        </w:r>
        <w:r w:rsidRPr="00536964" w:rsidDel="006F09FD">
          <w:rPr>
            <w:rFonts w:ascii="Calibri" w:eastAsia="Times New Roman" w:hAnsi="Calibri" w:cs="Calibri"/>
            <w:spacing w:val="-1"/>
          </w:rPr>
          <w:delText>d</w:delText>
        </w:r>
        <w:r w:rsidRPr="00536964" w:rsidDel="006F09FD">
          <w:rPr>
            <w:rFonts w:ascii="Calibri" w:eastAsia="Times New Roman" w:hAnsi="Calibri" w:cs="Calibri"/>
            <w:spacing w:val="1"/>
          </w:rPr>
          <w:delText>e</w:delText>
        </w:r>
        <w:r w:rsidRPr="00536964" w:rsidDel="006F09FD">
          <w:rPr>
            <w:rFonts w:ascii="Calibri" w:eastAsia="Times New Roman" w:hAnsi="Calibri" w:cs="Calibri"/>
          </w:rPr>
          <w:delText>a</w:delText>
        </w:r>
        <w:r w:rsidRPr="00536964" w:rsidDel="006F09FD">
          <w:rPr>
            <w:rFonts w:ascii="Calibri" w:eastAsia="Times New Roman" w:hAnsi="Calibri" w:cs="Calibri"/>
            <w:spacing w:val="1"/>
          </w:rPr>
          <w:delText>t</w:delText>
        </w:r>
        <w:r w:rsidRPr="00536964" w:rsidDel="006F09FD">
          <w:rPr>
            <w:rFonts w:ascii="Calibri" w:eastAsia="Times New Roman" w:hAnsi="Calibri" w:cs="Calibri"/>
            <w:spacing w:val="-1"/>
          </w:rPr>
          <w:delText>h</w:delText>
        </w:r>
        <w:r w:rsidRPr="00536964" w:rsidDel="006F09FD">
          <w:rPr>
            <w:rFonts w:ascii="Calibri" w:eastAsia="Times New Roman" w:hAnsi="Calibri" w:cs="Calibri"/>
          </w:rPr>
          <w:delText>s</w:delText>
        </w:r>
      </w:del>
      <w:ins w:id="558" w:author="intel" w:date="2017-07-30T18:20:00Z">
        <w:r w:rsidR="006F09FD">
          <w:rPr>
            <w:rFonts w:ascii="Calibri" w:eastAsia="Times New Roman" w:hAnsi="Calibri" w:cs="Calibri"/>
          </w:rPr>
          <w:t>83.3%</w:t>
        </w:r>
      </w:ins>
      <w:r w:rsidRPr="00536964">
        <w:rPr>
          <w:rFonts w:ascii="Calibri" w:eastAsia="Times New Roman" w:hAnsi="Calibri" w:cs="Calibri"/>
        </w:rPr>
        <w:t>)</w:t>
      </w:r>
      <w:ins w:id="559" w:author="intel" w:date="2017-07-30T18:20:00Z">
        <w:r w:rsidR="006F09FD">
          <w:rPr>
            <w:rFonts w:ascii="Calibri" w:eastAsia="Times New Roman" w:hAnsi="Calibri" w:cs="Calibri"/>
          </w:rPr>
          <w:t xml:space="preserve"> </w:t>
        </w:r>
      </w:ins>
      <w:r w:rsidRPr="00536964">
        <w:rPr>
          <w:rFonts w:ascii="Calibri" w:eastAsia="Times New Roman" w:hAnsi="Calibri" w:cs="Calibri"/>
          <w:spacing w:val="1"/>
        </w:rPr>
        <w:t>o</w:t>
      </w:r>
      <w:r w:rsidRPr="00536964">
        <w:rPr>
          <w:rFonts w:ascii="Calibri" w:eastAsia="Times New Roman" w:hAnsi="Calibri" w:cs="Calibri"/>
          <w:spacing w:val="-2"/>
        </w:rPr>
        <w:t>c</w:t>
      </w:r>
      <w:r w:rsidRPr="00536964">
        <w:rPr>
          <w:rFonts w:ascii="Calibri" w:eastAsia="Times New Roman" w:hAnsi="Calibri" w:cs="Calibri"/>
        </w:rPr>
        <w:t>c</w:t>
      </w:r>
      <w:r w:rsidRPr="00536964">
        <w:rPr>
          <w:rFonts w:ascii="Calibri" w:eastAsia="Times New Roman" w:hAnsi="Calibri" w:cs="Calibri"/>
          <w:spacing w:val="-3"/>
        </w:rPr>
        <w:t>u</w:t>
      </w:r>
      <w:r w:rsidRPr="00536964">
        <w:rPr>
          <w:rFonts w:ascii="Calibri" w:eastAsia="Times New Roman" w:hAnsi="Calibri" w:cs="Calibri"/>
        </w:rPr>
        <w:t>r</w:t>
      </w:r>
      <w:ins w:id="560" w:author="intel" w:date="2017-07-30T18:20:00Z">
        <w:r w:rsidR="006F09FD">
          <w:rPr>
            <w:rFonts w:ascii="Calibri" w:eastAsia="Times New Roman" w:hAnsi="Calibri" w:cs="Calibri"/>
          </w:rPr>
          <w:t xml:space="preserve"> </w:t>
        </w:r>
      </w:ins>
      <w:r w:rsidRPr="00536964">
        <w:rPr>
          <w:rFonts w:ascii="Calibri" w:eastAsia="Times New Roman" w:hAnsi="Calibri" w:cs="Calibri"/>
          <w:w w:val="96"/>
        </w:rPr>
        <w:t>in</w:t>
      </w:r>
      <w:ins w:id="561" w:author="intel" w:date="2017-07-30T18:20:00Z">
        <w:r w:rsidR="006F09FD">
          <w:rPr>
            <w:rFonts w:ascii="Calibri" w:eastAsia="Times New Roman" w:hAnsi="Calibri" w:cs="Calibri"/>
            <w:w w:val="96"/>
          </w:rPr>
          <w:t xml:space="preserve"> </w:t>
        </w:r>
      </w:ins>
      <w:r w:rsidRPr="00536964">
        <w:rPr>
          <w:rFonts w:ascii="Calibri" w:eastAsia="Times New Roman" w:hAnsi="Calibri" w:cs="Calibri"/>
          <w:spacing w:val="1"/>
        </w:rPr>
        <w:t>t</w:t>
      </w:r>
      <w:r w:rsidRPr="00536964">
        <w:rPr>
          <w:rFonts w:ascii="Calibri" w:eastAsia="Times New Roman" w:hAnsi="Calibri" w:cs="Calibri"/>
          <w:spacing w:val="-1"/>
        </w:rPr>
        <w:t>h</w:t>
      </w:r>
      <w:r w:rsidRPr="00536964">
        <w:rPr>
          <w:rFonts w:ascii="Calibri" w:eastAsia="Times New Roman" w:hAnsi="Calibri" w:cs="Calibri"/>
        </w:rPr>
        <w:t>e</w:t>
      </w:r>
      <w:ins w:id="562" w:author="intel" w:date="2017-07-30T18:20:00Z">
        <w:r w:rsidR="006F09FD">
          <w:rPr>
            <w:rFonts w:ascii="Calibri" w:eastAsia="Times New Roman" w:hAnsi="Calibri" w:cs="Calibri"/>
          </w:rPr>
          <w:t xml:space="preserve"> </w:t>
        </w:r>
      </w:ins>
      <w:r w:rsidRPr="00536964">
        <w:rPr>
          <w:rFonts w:ascii="Calibri" w:eastAsia="Times New Roman" w:hAnsi="Calibri" w:cs="Calibri"/>
          <w:w w:val="91"/>
        </w:rPr>
        <w:t>f</w:t>
      </w:r>
      <w:r w:rsidRPr="00536964">
        <w:rPr>
          <w:rFonts w:ascii="Calibri" w:eastAsia="Times New Roman" w:hAnsi="Calibri" w:cs="Calibri"/>
          <w:w w:val="82"/>
        </w:rPr>
        <w:t>i</w:t>
      </w:r>
      <w:r w:rsidRPr="00536964">
        <w:rPr>
          <w:rFonts w:ascii="Calibri" w:eastAsia="Times New Roman" w:hAnsi="Calibri" w:cs="Calibri"/>
          <w:w w:val="104"/>
        </w:rPr>
        <w:t>r</w:t>
      </w:r>
      <w:r w:rsidRPr="00536964">
        <w:rPr>
          <w:rFonts w:ascii="Calibri" w:eastAsia="Times New Roman" w:hAnsi="Calibri" w:cs="Calibri"/>
          <w:spacing w:val="-2"/>
        </w:rPr>
        <w:t>s</w:t>
      </w:r>
      <w:r w:rsidRPr="00536964">
        <w:rPr>
          <w:rFonts w:ascii="Calibri" w:eastAsia="Times New Roman" w:hAnsi="Calibri" w:cs="Calibri"/>
          <w:w w:val="121"/>
        </w:rPr>
        <w:t>t</w:t>
      </w:r>
      <w:ins w:id="563" w:author="intel" w:date="2017-07-30T18:20:00Z">
        <w:r w:rsidR="006F09FD">
          <w:rPr>
            <w:rFonts w:ascii="Calibri" w:eastAsia="Times New Roman" w:hAnsi="Calibri" w:cs="Calibri"/>
            <w:w w:val="121"/>
          </w:rPr>
          <w:t xml:space="preserve"> </w:t>
        </w:r>
      </w:ins>
      <w:r w:rsidRPr="00536964">
        <w:rPr>
          <w:rFonts w:ascii="Calibri" w:eastAsia="Times New Roman" w:hAnsi="Calibri" w:cs="Calibri"/>
          <w:spacing w:val="-1"/>
        </w:rPr>
        <w:t>1</w:t>
      </w:r>
      <w:r w:rsidRPr="00536964">
        <w:rPr>
          <w:rFonts w:ascii="Calibri" w:eastAsia="Times New Roman" w:hAnsi="Calibri" w:cs="Calibri"/>
        </w:rPr>
        <w:t>0</w:t>
      </w:r>
      <w:ins w:id="564" w:author="intel" w:date="2017-07-30T18:20:00Z">
        <w:r w:rsidR="006F09FD">
          <w:rPr>
            <w:rFonts w:ascii="Calibri" w:eastAsia="Times New Roman" w:hAnsi="Calibri" w:cs="Calibri"/>
          </w:rPr>
          <w:t xml:space="preserve"> </w:t>
        </w:r>
      </w:ins>
      <w:r w:rsidRPr="00536964">
        <w:rPr>
          <w:rFonts w:ascii="Calibri" w:eastAsia="Times New Roman" w:hAnsi="Calibri" w:cs="Calibri"/>
          <w:spacing w:val="-1"/>
          <w:w w:val="105"/>
        </w:rPr>
        <w:t>d</w:t>
      </w:r>
      <w:r w:rsidRPr="00536964">
        <w:rPr>
          <w:rFonts w:ascii="Calibri" w:eastAsia="Times New Roman" w:hAnsi="Calibri" w:cs="Calibri"/>
          <w:spacing w:val="-2"/>
          <w:w w:val="108"/>
        </w:rPr>
        <w:t>a</w:t>
      </w:r>
      <w:r w:rsidRPr="00536964">
        <w:rPr>
          <w:rFonts w:ascii="Calibri" w:eastAsia="Times New Roman" w:hAnsi="Calibri" w:cs="Calibri"/>
          <w:spacing w:val="2"/>
          <w:w w:val="90"/>
        </w:rPr>
        <w:t>y</w:t>
      </w:r>
      <w:r w:rsidRPr="00536964">
        <w:rPr>
          <w:rFonts w:ascii="Calibri" w:eastAsia="Times New Roman" w:hAnsi="Calibri" w:cs="Calibri"/>
        </w:rPr>
        <w:t>s a</w:t>
      </w:r>
      <w:r w:rsidRPr="00536964">
        <w:rPr>
          <w:rFonts w:ascii="Calibri" w:eastAsia="Times New Roman" w:hAnsi="Calibri" w:cs="Calibri"/>
          <w:spacing w:val="-1"/>
        </w:rPr>
        <w:t>n</w:t>
      </w:r>
      <w:r w:rsidRPr="00536964">
        <w:rPr>
          <w:rFonts w:ascii="Calibri" w:eastAsia="Times New Roman" w:hAnsi="Calibri" w:cs="Calibri"/>
        </w:rPr>
        <w:t>d</w:t>
      </w:r>
      <w:r w:rsidRPr="00536964">
        <w:rPr>
          <w:rFonts w:ascii="Calibri" w:eastAsia="Times New Roman" w:hAnsi="Calibri" w:cs="Calibri"/>
          <w:spacing w:val="1"/>
          <w:w w:val="95"/>
        </w:rPr>
        <w:t>1</w:t>
      </w:r>
      <w:ins w:id="565" w:author="intel" w:date="2017-07-30T18:21:00Z">
        <w:r w:rsidR="006F09FD">
          <w:rPr>
            <w:rFonts w:ascii="Calibri" w:eastAsia="Times New Roman" w:hAnsi="Calibri" w:cs="Calibri"/>
            <w:spacing w:val="1"/>
            <w:w w:val="95"/>
          </w:rPr>
          <w:t xml:space="preserve"> death</w:t>
        </w:r>
      </w:ins>
      <w:del w:id="566" w:author="Lars Jørgensen" w:date="2017-06-02T11:49:00Z">
        <w:r w:rsidRPr="00536964" w:rsidDel="004A7C26">
          <w:rPr>
            <w:rFonts w:ascii="Calibri" w:eastAsia="Times New Roman" w:hAnsi="Calibri" w:cs="Calibri"/>
            <w:spacing w:val="1"/>
            <w:w w:val="95"/>
          </w:rPr>
          <w:delText>6.</w:delText>
        </w:r>
      </w:del>
      <w:del w:id="567" w:author="intel" w:date="2017-07-30T18:21:00Z">
        <w:r w:rsidRPr="00536964" w:rsidDel="006F09FD">
          <w:rPr>
            <w:rFonts w:ascii="Calibri" w:eastAsia="Times New Roman" w:hAnsi="Calibri" w:cs="Calibri"/>
            <w:spacing w:val="1"/>
            <w:w w:val="95"/>
          </w:rPr>
          <w:delText>7</w:delText>
        </w:r>
        <w:r w:rsidRPr="00536964" w:rsidDel="006F09FD">
          <w:rPr>
            <w:rFonts w:ascii="Calibri" w:eastAsia="Times New Roman" w:hAnsi="Calibri" w:cs="Calibri"/>
            <w:w w:val="95"/>
          </w:rPr>
          <w:delText>%</w:delText>
        </w:r>
      </w:del>
      <w:r w:rsidRPr="00536964">
        <w:rPr>
          <w:rFonts w:ascii="Calibri" w:eastAsia="Times New Roman" w:hAnsi="Calibri" w:cs="Calibri"/>
          <w:spacing w:val="-2"/>
        </w:rPr>
        <w:t>(</w:t>
      </w:r>
      <w:ins w:id="568" w:author="intel" w:date="2017-07-30T18:21:00Z">
        <w:r w:rsidR="006F09FD">
          <w:rPr>
            <w:rFonts w:ascii="Calibri" w:eastAsia="Times New Roman" w:hAnsi="Calibri" w:cs="Calibri"/>
            <w:spacing w:val="-2"/>
          </w:rPr>
          <w:t>17%</w:t>
        </w:r>
      </w:ins>
      <w:del w:id="569" w:author="intel" w:date="2017-07-30T18:21:00Z">
        <w:r w:rsidRPr="00536964" w:rsidDel="006F09FD">
          <w:rPr>
            <w:rFonts w:ascii="Calibri" w:eastAsia="Times New Roman" w:hAnsi="Calibri" w:cs="Calibri"/>
          </w:rPr>
          <w:delText>1</w:delText>
        </w:r>
        <w:r w:rsidRPr="00536964" w:rsidDel="006F09FD">
          <w:rPr>
            <w:rFonts w:ascii="Calibri" w:eastAsia="Times New Roman" w:hAnsi="Calibri" w:cs="Calibri"/>
            <w:spacing w:val="-1"/>
          </w:rPr>
          <w:delText>d</w:delText>
        </w:r>
        <w:r w:rsidRPr="00536964" w:rsidDel="006F09FD">
          <w:rPr>
            <w:rFonts w:ascii="Calibri" w:eastAsia="Times New Roman" w:hAnsi="Calibri" w:cs="Calibri"/>
            <w:spacing w:val="-2"/>
          </w:rPr>
          <w:delText>e</w:delText>
        </w:r>
        <w:r w:rsidRPr="00536964" w:rsidDel="006F09FD">
          <w:rPr>
            <w:rFonts w:ascii="Calibri" w:eastAsia="Times New Roman" w:hAnsi="Calibri" w:cs="Calibri"/>
          </w:rPr>
          <w:delText>a</w:delText>
        </w:r>
        <w:r w:rsidRPr="00536964" w:rsidDel="006F09FD">
          <w:rPr>
            <w:rFonts w:ascii="Calibri" w:eastAsia="Times New Roman" w:hAnsi="Calibri" w:cs="Calibri"/>
            <w:spacing w:val="1"/>
          </w:rPr>
          <w:delText>t</w:delText>
        </w:r>
        <w:r w:rsidRPr="00536964" w:rsidDel="006F09FD">
          <w:rPr>
            <w:rFonts w:ascii="Calibri" w:eastAsia="Times New Roman" w:hAnsi="Calibri" w:cs="Calibri"/>
            <w:spacing w:val="-1"/>
          </w:rPr>
          <w:delText>h</w:delText>
        </w:r>
      </w:del>
      <w:r w:rsidRPr="00536964">
        <w:rPr>
          <w:rFonts w:ascii="Calibri" w:eastAsia="Times New Roman" w:hAnsi="Calibri" w:cs="Calibri"/>
        </w:rPr>
        <w:t>)</w:t>
      </w:r>
      <w:ins w:id="570" w:author="intel" w:date="2017-07-30T18:21:00Z">
        <w:r w:rsidR="006F09FD">
          <w:rPr>
            <w:rFonts w:ascii="Calibri" w:eastAsia="Times New Roman" w:hAnsi="Calibri" w:cs="Calibri"/>
          </w:rPr>
          <w:t xml:space="preserve"> </w:t>
        </w:r>
      </w:ins>
      <w:r w:rsidRPr="00536964">
        <w:rPr>
          <w:rFonts w:ascii="Calibri" w:eastAsia="Times New Roman" w:hAnsi="Calibri" w:cs="Calibri"/>
          <w:spacing w:val="1"/>
        </w:rPr>
        <w:t>o</w:t>
      </w:r>
      <w:r w:rsidRPr="00536964">
        <w:rPr>
          <w:rFonts w:ascii="Calibri" w:eastAsia="Times New Roman" w:hAnsi="Calibri" w:cs="Calibri"/>
        </w:rPr>
        <w:t>cc</w:t>
      </w:r>
      <w:r w:rsidRPr="00536964">
        <w:rPr>
          <w:rFonts w:ascii="Calibri" w:eastAsia="Times New Roman" w:hAnsi="Calibri" w:cs="Calibri"/>
          <w:spacing w:val="-1"/>
        </w:rPr>
        <w:t>u</w:t>
      </w:r>
      <w:r w:rsidRPr="00536964">
        <w:rPr>
          <w:rFonts w:ascii="Calibri" w:eastAsia="Times New Roman" w:hAnsi="Calibri" w:cs="Calibri"/>
        </w:rPr>
        <w:t>rs</w:t>
      </w:r>
      <w:ins w:id="571" w:author="intel" w:date="2017-07-30T18:21:00Z">
        <w:r w:rsidR="006F09FD">
          <w:rPr>
            <w:rFonts w:ascii="Calibri" w:eastAsia="Times New Roman" w:hAnsi="Calibri" w:cs="Calibri"/>
          </w:rPr>
          <w:t xml:space="preserve"> </w:t>
        </w:r>
      </w:ins>
      <w:r w:rsidRPr="00536964">
        <w:rPr>
          <w:rFonts w:ascii="Calibri" w:eastAsia="Times New Roman" w:hAnsi="Calibri" w:cs="Calibri"/>
          <w:w w:val="96"/>
        </w:rPr>
        <w:t>in</w:t>
      </w:r>
      <w:ins w:id="572" w:author="intel" w:date="2017-07-30T18:21:00Z">
        <w:r w:rsidR="006F09FD">
          <w:rPr>
            <w:rFonts w:ascii="Calibri" w:eastAsia="Times New Roman" w:hAnsi="Calibri" w:cs="Calibri"/>
            <w:w w:val="96"/>
          </w:rPr>
          <w:t xml:space="preserve"> </w:t>
        </w:r>
      </w:ins>
      <w:r w:rsidRPr="00536964">
        <w:rPr>
          <w:rFonts w:ascii="Calibri" w:eastAsia="Times New Roman" w:hAnsi="Calibri" w:cs="Calibri"/>
          <w:spacing w:val="1"/>
        </w:rPr>
        <w:t>t</w:t>
      </w:r>
      <w:r w:rsidRPr="00536964">
        <w:rPr>
          <w:rFonts w:ascii="Calibri" w:eastAsia="Times New Roman" w:hAnsi="Calibri" w:cs="Calibri"/>
          <w:spacing w:val="-1"/>
        </w:rPr>
        <w:t>h</w:t>
      </w:r>
      <w:r w:rsidRPr="00536964">
        <w:rPr>
          <w:rFonts w:ascii="Calibri" w:eastAsia="Times New Roman" w:hAnsi="Calibri" w:cs="Calibri"/>
        </w:rPr>
        <w:t>e</w:t>
      </w:r>
      <w:ins w:id="573" w:author="intel" w:date="2017-07-30T18:21:00Z">
        <w:r w:rsidR="006F09FD">
          <w:rPr>
            <w:rFonts w:ascii="Calibri" w:eastAsia="Times New Roman" w:hAnsi="Calibri" w:cs="Calibri"/>
          </w:rPr>
          <w:t xml:space="preserve"> </w:t>
        </w:r>
      </w:ins>
      <w:r w:rsidRPr="00536964">
        <w:rPr>
          <w:rFonts w:ascii="Calibri" w:eastAsia="Times New Roman" w:hAnsi="Calibri" w:cs="Calibri"/>
          <w:spacing w:val="-1"/>
        </w:rPr>
        <w:t>n</w:t>
      </w:r>
      <w:r w:rsidRPr="00536964">
        <w:rPr>
          <w:rFonts w:ascii="Calibri" w:eastAsia="Times New Roman" w:hAnsi="Calibri" w:cs="Calibri"/>
          <w:spacing w:val="-2"/>
        </w:rPr>
        <w:t>e</w:t>
      </w:r>
      <w:r w:rsidRPr="00536964">
        <w:rPr>
          <w:rFonts w:ascii="Calibri" w:eastAsia="Times New Roman" w:hAnsi="Calibri" w:cs="Calibri"/>
          <w:spacing w:val="1"/>
        </w:rPr>
        <w:t>x</w:t>
      </w:r>
      <w:r w:rsidRPr="00536964">
        <w:rPr>
          <w:rFonts w:ascii="Calibri" w:eastAsia="Times New Roman" w:hAnsi="Calibri" w:cs="Calibri"/>
        </w:rPr>
        <w:t>t</w:t>
      </w:r>
      <w:ins w:id="574" w:author="intel" w:date="2017-07-30T18:21:00Z">
        <w:r w:rsidR="006F09FD">
          <w:rPr>
            <w:rFonts w:ascii="Calibri" w:eastAsia="Times New Roman" w:hAnsi="Calibri" w:cs="Calibri"/>
          </w:rPr>
          <w:t xml:space="preserve"> </w:t>
        </w:r>
      </w:ins>
      <w:r w:rsidRPr="00536964">
        <w:rPr>
          <w:rFonts w:ascii="Calibri" w:eastAsia="Times New Roman" w:hAnsi="Calibri" w:cs="Calibri"/>
          <w:spacing w:val="1"/>
        </w:rPr>
        <w:t>1</w:t>
      </w:r>
      <w:r w:rsidRPr="00536964">
        <w:rPr>
          <w:rFonts w:ascii="Calibri" w:eastAsia="Times New Roman" w:hAnsi="Calibri" w:cs="Calibri"/>
        </w:rPr>
        <w:t>0</w:t>
      </w:r>
      <w:ins w:id="575" w:author="intel" w:date="2017-07-30T18:21:00Z">
        <w:r w:rsidR="006F09FD">
          <w:rPr>
            <w:rFonts w:ascii="Calibri" w:eastAsia="Times New Roman" w:hAnsi="Calibri" w:cs="Calibri"/>
          </w:rPr>
          <w:t xml:space="preserve"> </w:t>
        </w:r>
      </w:ins>
      <w:r w:rsidRPr="00536964">
        <w:rPr>
          <w:rFonts w:ascii="Calibri" w:eastAsia="Times New Roman" w:hAnsi="Calibri" w:cs="Calibri"/>
          <w:spacing w:val="-1"/>
          <w:w w:val="105"/>
        </w:rPr>
        <w:t>d</w:t>
      </w:r>
      <w:r w:rsidRPr="00536964">
        <w:rPr>
          <w:rFonts w:ascii="Calibri" w:eastAsia="Times New Roman" w:hAnsi="Calibri" w:cs="Calibri"/>
          <w:w w:val="108"/>
        </w:rPr>
        <w:t>a</w:t>
      </w:r>
      <w:r w:rsidRPr="00536964">
        <w:rPr>
          <w:rFonts w:ascii="Calibri" w:eastAsia="Times New Roman" w:hAnsi="Calibri" w:cs="Calibri"/>
          <w:spacing w:val="1"/>
          <w:w w:val="90"/>
        </w:rPr>
        <w:t>y</w:t>
      </w:r>
      <w:r w:rsidRPr="00536964">
        <w:rPr>
          <w:rFonts w:ascii="Calibri" w:eastAsia="Times New Roman" w:hAnsi="Calibri" w:cs="Calibri"/>
        </w:rPr>
        <w:t>s</w:t>
      </w:r>
      <w:commentRangeStart w:id="576"/>
      <w:r w:rsidR="000E2808" w:rsidRPr="00536964">
        <w:rPr>
          <w:rFonts w:ascii="Calibri" w:hAnsi="Calibri" w:cs="Calibri"/>
        </w:rPr>
        <w:t>.</w:t>
      </w:r>
      <w:del w:id="577" w:author="intel" w:date="2017-07-30T18:23:00Z">
        <w:r w:rsidR="000E2808" w:rsidRPr="00536964" w:rsidDel="006F09FD">
          <w:rPr>
            <w:rFonts w:ascii="Calibri" w:hAnsi="Calibri" w:cs="Calibri"/>
          </w:rPr>
          <w:delText xml:space="preserve"> </w:delText>
        </w:r>
        <w:r w:rsidR="00912537" w:rsidRPr="00536964" w:rsidDel="006F09FD">
          <w:rPr>
            <w:rFonts w:ascii="Calibri" w:hAnsi="Calibri" w:cs="Calibri"/>
          </w:rPr>
          <w:delText xml:space="preserve">I </w:delText>
        </w:r>
      </w:del>
      <w:commentRangeEnd w:id="576"/>
      <w:r w:rsidR="00377126">
        <w:rPr>
          <w:rStyle w:val="CommentReference"/>
        </w:rPr>
        <w:commentReference w:id="576"/>
      </w:r>
      <w:ins w:id="578" w:author="intel" w:date="2017-07-30T18:23:00Z">
        <w:r w:rsidR="006F09FD">
          <w:rPr>
            <w:rFonts w:ascii="Calibri" w:hAnsi="Calibri" w:cs="Calibri"/>
          </w:rPr>
          <w:t xml:space="preserve"> The c</w:t>
        </w:r>
        <w:r w:rsidR="001529A5">
          <w:rPr>
            <w:rFonts w:ascii="Calibri" w:hAnsi="Calibri" w:cs="Calibri"/>
          </w:rPr>
          <w:t xml:space="preserve">lustering of deaths seen in </w:t>
        </w:r>
      </w:ins>
      <w:ins w:id="579" w:author="intel" w:date="2017-08-02T00:12:00Z">
        <w:r w:rsidR="001529A5">
          <w:rPr>
            <w:rFonts w:ascii="Calibri" w:hAnsi="Calibri" w:cs="Calibri"/>
          </w:rPr>
          <w:t xml:space="preserve">PSUR </w:t>
        </w:r>
      </w:ins>
      <w:ins w:id="580" w:author="intel" w:date="2017-07-30T18:23:00Z">
        <w:r w:rsidR="006F09FD">
          <w:rPr>
            <w:rFonts w:ascii="Calibri" w:hAnsi="Calibri" w:cs="Calibri"/>
          </w:rPr>
          <w:t>15</w:t>
        </w:r>
      </w:ins>
      <w:ins w:id="581" w:author="intel" w:date="2017-08-02T00:13:00Z">
        <w:r w:rsidR="001529A5">
          <w:rPr>
            <w:rFonts w:ascii="Calibri" w:hAnsi="Calibri" w:cs="Calibri"/>
          </w:rPr>
          <w:t xml:space="preserve"> was als</w:t>
        </w:r>
      </w:ins>
      <w:ins w:id="582" w:author="intel" w:date="2017-08-02T00:14:00Z">
        <w:r w:rsidR="001529A5">
          <w:rPr>
            <w:rFonts w:ascii="Calibri" w:hAnsi="Calibri" w:cs="Calibri"/>
          </w:rPr>
          <w:t>o noticed in the</w:t>
        </w:r>
      </w:ins>
      <w:ins w:id="583" w:author="intel" w:date="2017-07-30T18:23:00Z">
        <w:r w:rsidR="006F09FD">
          <w:rPr>
            <w:rFonts w:ascii="Calibri" w:hAnsi="Calibri" w:cs="Calibri"/>
          </w:rPr>
          <w:t xml:space="preserve"> </w:t>
        </w:r>
      </w:ins>
      <w:ins w:id="584" w:author="intel" w:date="2017-08-02T00:13:00Z">
        <w:r w:rsidR="001529A5">
          <w:rPr>
            <w:rFonts w:ascii="Calibri" w:hAnsi="Calibri" w:cs="Calibri"/>
          </w:rPr>
          <w:t>PSUR</w:t>
        </w:r>
      </w:ins>
      <w:ins w:id="585" w:author="intel" w:date="2017-07-30T18:23:00Z">
        <w:r w:rsidR="006F09FD">
          <w:rPr>
            <w:rFonts w:ascii="Calibri" w:hAnsi="Calibri" w:cs="Calibri"/>
          </w:rPr>
          <w:t xml:space="preserve"> 16 </w:t>
        </w:r>
      </w:ins>
      <w:ins w:id="586" w:author="intel" w:date="2017-08-02T00:14:00Z">
        <w:r w:rsidR="001529A5">
          <w:rPr>
            <w:rFonts w:ascii="Calibri" w:hAnsi="Calibri" w:cs="Calibri"/>
          </w:rPr>
          <w:t>and this</w:t>
        </w:r>
      </w:ins>
      <w:ins w:id="587" w:author="intel" w:date="2017-07-30T18:23:00Z">
        <w:r w:rsidR="006F09FD">
          <w:rPr>
            <w:rFonts w:ascii="Calibri" w:hAnsi="Calibri" w:cs="Calibri"/>
          </w:rPr>
          <w:t xml:space="preserve"> has been commented on previously </w:t>
        </w:r>
      </w:ins>
      <w:del w:id="588" w:author="intel" w:date="2017-07-30T18:24:00Z">
        <w:r w:rsidR="00912537" w:rsidRPr="00536964" w:rsidDel="006F09FD">
          <w:rPr>
            <w:rFonts w:ascii="Calibri" w:hAnsi="Calibri" w:cs="Calibri"/>
          </w:rPr>
          <w:delText>have previously commented on the fact that the sudden deaths are clustered around the date of vaccination</w:delText>
        </w:r>
      </w:del>
      <w:ins w:id="589" w:author="Lars Jørgensen" w:date="2017-06-02T11:50:00Z">
        <w:del w:id="590" w:author="intel" w:date="2017-07-30T18:24:00Z">
          <w:r w:rsidR="00390012" w:rsidDel="006F09FD">
            <w:rPr>
              <w:rFonts w:ascii="Calibri" w:hAnsi="Calibri" w:cs="Calibri"/>
            </w:rPr>
            <w:delText>,</w:delText>
          </w:r>
        </w:del>
      </w:ins>
      <w:commentRangeStart w:id="591"/>
      <w:del w:id="592" w:author="intel" w:date="2017-07-30T18:24:00Z">
        <w:r w:rsidR="00F1542F" w:rsidDel="006F09FD">
          <w:rPr>
            <w:rFonts w:ascii="Calibri" w:hAnsi="Calibri" w:cs="Calibri"/>
          </w:rPr>
          <w:delText>which is</w:delText>
        </w:r>
        <w:r w:rsidR="00912537" w:rsidRPr="00536964" w:rsidDel="006F09FD">
          <w:rPr>
            <w:rFonts w:ascii="Calibri" w:hAnsi="Calibri" w:cs="Calibri"/>
          </w:rPr>
          <w:delText xml:space="preserve"> also seen in the 16</w:delText>
        </w:r>
        <w:r w:rsidR="00912537" w:rsidRPr="00536964" w:rsidDel="006F09FD">
          <w:rPr>
            <w:rFonts w:ascii="Calibri" w:hAnsi="Calibri" w:cs="Calibri"/>
            <w:vertAlign w:val="superscript"/>
          </w:rPr>
          <w:delText>th</w:delText>
        </w:r>
        <w:r w:rsidR="00912537" w:rsidRPr="00536964" w:rsidDel="006F09FD">
          <w:rPr>
            <w:rFonts w:ascii="Calibri" w:hAnsi="Calibri" w:cs="Calibri"/>
          </w:rPr>
          <w:delText xml:space="preserve"> PSUR</w:delText>
        </w:r>
      </w:del>
      <w:r w:rsidR="00597F3A">
        <w:rPr>
          <w:rFonts w:ascii="Calibri" w:hAnsi="Calibri" w:cs="Calibri"/>
        </w:rPr>
        <w:t>(6).</w:t>
      </w:r>
      <w:commentRangeEnd w:id="591"/>
      <w:r w:rsidR="00377126">
        <w:rPr>
          <w:rStyle w:val="CommentReference"/>
        </w:rPr>
        <w:commentReference w:id="591"/>
      </w:r>
    </w:p>
    <w:p w:rsidR="000E09A5" w:rsidRPr="00536964" w:rsidRDefault="000E09A5" w:rsidP="00113146">
      <w:pPr>
        <w:spacing w:line="360" w:lineRule="auto"/>
        <w:jc w:val="both"/>
        <w:rPr>
          <w:rFonts w:ascii="Calibri" w:hAnsi="Calibri" w:cs="Calibri"/>
        </w:rPr>
      </w:pPr>
    </w:p>
    <w:p w:rsidR="00905CC5" w:rsidRPr="00536964" w:rsidRDefault="00905CC5" w:rsidP="00113146">
      <w:pPr>
        <w:spacing w:line="360" w:lineRule="auto"/>
        <w:jc w:val="both"/>
        <w:rPr>
          <w:rFonts w:ascii="Calibri" w:hAnsi="Calibri" w:cs="Calibri"/>
          <w:b/>
        </w:rPr>
      </w:pPr>
      <w:r w:rsidRPr="00536964">
        <w:rPr>
          <w:rFonts w:ascii="Calibri" w:hAnsi="Calibri" w:cs="Calibri"/>
          <w:b/>
        </w:rPr>
        <w:t xml:space="preserve">GSK Response </w:t>
      </w:r>
    </w:p>
    <w:p w:rsidR="00912537" w:rsidRPr="00536964" w:rsidDel="00390012" w:rsidRDefault="00912537" w:rsidP="00113146">
      <w:pPr>
        <w:spacing w:line="360" w:lineRule="auto"/>
        <w:jc w:val="both"/>
        <w:rPr>
          <w:del w:id="593" w:author="Lars Jørgensen" w:date="2017-06-02T11:51:00Z"/>
          <w:rFonts w:ascii="Calibri" w:hAnsi="Calibri" w:cs="Calibri"/>
        </w:rPr>
      </w:pPr>
      <w:r w:rsidRPr="00536964">
        <w:rPr>
          <w:rFonts w:ascii="Calibri" w:hAnsi="Calibri" w:cs="Calibri"/>
        </w:rPr>
        <w:t>The CEO of GlaxoSmithKline</w:t>
      </w:r>
      <w:ins w:id="594" w:author="Lars Jørgensen" w:date="2017-06-02T11:50:00Z">
        <w:r w:rsidR="00390012">
          <w:rPr>
            <w:rFonts w:ascii="Calibri" w:hAnsi="Calibri" w:cs="Calibri"/>
          </w:rPr>
          <w:t>,</w:t>
        </w:r>
      </w:ins>
      <w:r w:rsidRPr="00536964">
        <w:rPr>
          <w:rFonts w:ascii="Calibri" w:hAnsi="Calibri" w:cs="Calibri"/>
        </w:rPr>
        <w:t xml:space="preserve"> Sir Andrew Witty</w:t>
      </w:r>
      <w:ins w:id="595" w:author="Lars Jørgensen" w:date="2017-06-02T11:50:00Z">
        <w:r w:rsidR="00390012">
          <w:rPr>
            <w:rFonts w:ascii="Calibri" w:hAnsi="Calibri" w:cs="Calibri"/>
          </w:rPr>
          <w:t>,</w:t>
        </w:r>
      </w:ins>
      <w:r w:rsidRPr="00536964">
        <w:rPr>
          <w:rFonts w:ascii="Calibri" w:hAnsi="Calibri" w:cs="Calibri"/>
        </w:rPr>
        <w:t xml:space="preserve"> responded to this criticism </w:t>
      </w:r>
      <w:del w:id="596" w:author="Lars Jørgensen" w:date="2017-06-02T11:51:00Z">
        <w:r w:rsidRPr="00536964" w:rsidDel="00390012">
          <w:rPr>
            <w:rFonts w:ascii="Calibri" w:hAnsi="Calibri" w:cs="Calibri"/>
          </w:rPr>
          <w:delText xml:space="preserve">through Dr Norman Begg </w:delText>
        </w:r>
        <w:r w:rsidR="00A37DCB" w:rsidDel="00390012">
          <w:rPr>
            <w:rFonts w:ascii="Calibri" w:hAnsi="Calibri" w:cs="Calibri"/>
          </w:rPr>
          <w:delText>his Chief Medical Officer. T</w:delText>
        </w:r>
        <w:r w:rsidRPr="00536964" w:rsidDel="00390012">
          <w:rPr>
            <w:rFonts w:ascii="Calibri" w:hAnsi="Calibri" w:cs="Calibri"/>
          </w:rPr>
          <w:delText xml:space="preserve">he response is uploaded here </w:delText>
        </w:r>
      </w:del>
      <w:r w:rsidR="00597F3A">
        <w:rPr>
          <w:rFonts w:ascii="Calibri" w:hAnsi="Calibri" w:cs="Calibri"/>
        </w:rPr>
        <w:t>(7)</w:t>
      </w:r>
      <w:ins w:id="597" w:author="Lars Jørgensen" w:date="2017-06-02T11:51:00Z">
        <w:r w:rsidR="00390012">
          <w:rPr>
            <w:rFonts w:ascii="Calibri" w:hAnsi="Calibri" w:cs="Calibri"/>
          </w:rPr>
          <w:t xml:space="preserve">. </w:t>
        </w:r>
      </w:ins>
    </w:p>
    <w:p w:rsidR="00912537" w:rsidRPr="00536964" w:rsidDel="00390012" w:rsidRDefault="00912537" w:rsidP="00113146">
      <w:pPr>
        <w:spacing w:line="360" w:lineRule="auto"/>
        <w:jc w:val="both"/>
        <w:rPr>
          <w:del w:id="598" w:author="Lars Jørgensen" w:date="2017-06-02T11:51:00Z"/>
          <w:rFonts w:ascii="Calibri" w:hAnsi="Calibri" w:cs="Calibri"/>
        </w:rPr>
      </w:pPr>
    </w:p>
    <w:p w:rsidR="00912537" w:rsidRPr="00536964" w:rsidRDefault="00912537" w:rsidP="00113146">
      <w:pPr>
        <w:spacing w:line="360" w:lineRule="auto"/>
        <w:jc w:val="both"/>
        <w:rPr>
          <w:rFonts w:ascii="Calibri" w:hAnsi="Calibri" w:cs="Calibri"/>
        </w:rPr>
      </w:pPr>
      <w:del w:id="599" w:author="intel" w:date="2017-07-30T18:26:00Z">
        <w:r w:rsidRPr="00536964" w:rsidDel="006F09FD">
          <w:rPr>
            <w:rFonts w:ascii="Calibri" w:hAnsi="Calibri" w:cs="Calibri"/>
          </w:rPr>
          <w:delText>He wrote</w:delText>
        </w:r>
      </w:del>
      <w:ins w:id="600" w:author="Lars Jørgensen" w:date="2017-06-02T11:51:00Z">
        <w:del w:id="601" w:author="intel" w:date="2017-07-30T18:26:00Z">
          <w:r w:rsidR="00390012" w:rsidDel="006F09FD">
            <w:rPr>
              <w:rFonts w:ascii="Calibri" w:hAnsi="Calibri" w:cs="Calibri"/>
            </w:rPr>
            <w:delText xml:space="preserve"> </w:delText>
          </w:r>
        </w:del>
        <w:del w:id="602" w:author="intel" w:date="2017-07-30T18:25:00Z">
          <w:r w:rsidR="00390012" w:rsidDel="006F09FD">
            <w:rPr>
              <w:rFonts w:ascii="Calibri" w:hAnsi="Calibri" w:cs="Calibri"/>
            </w:rPr>
            <w:delText>that,</w:delText>
          </w:r>
        </w:del>
      </w:ins>
    </w:p>
    <w:p w:rsidR="00912537" w:rsidRPr="00536964" w:rsidRDefault="001529A5" w:rsidP="00113146">
      <w:pPr>
        <w:spacing w:line="360" w:lineRule="auto"/>
        <w:ind w:left="720"/>
        <w:jc w:val="both"/>
        <w:rPr>
          <w:rFonts w:ascii="Calibri" w:hAnsi="Calibri" w:cs="Calibri"/>
        </w:rPr>
      </w:pPr>
      <w:ins w:id="603" w:author="intel" w:date="2017-08-02T00:15:00Z">
        <w:r>
          <w:rPr>
            <w:rFonts w:ascii="Calibri" w:hAnsi="Calibri" w:cs="Calibri"/>
          </w:rPr>
          <w:t>In the letter he suggeststhat reporters are more likely to think about a po</w:t>
        </w:r>
      </w:ins>
      <w:ins w:id="604" w:author="intel" w:date="2017-08-02T00:16:00Z">
        <w:r>
          <w:rPr>
            <w:rFonts w:ascii="Calibri" w:hAnsi="Calibri" w:cs="Calibri"/>
          </w:rPr>
          <w:t>tential causal association and thus report an event to GSK when the event occurs shortly after vaccination than whe</w:t>
        </w:r>
      </w:ins>
      <w:ins w:id="605" w:author="intel" w:date="2017-08-02T00:17:00Z">
        <w:r>
          <w:rPr>
            <w:rFonts w:ascii="Calibri" w:hAnsi="Calibri" w:cs="Calibri"/>
          </w:rPr>
          <w:t xml:space="preserve">n it occurs weeks </w:t>
        </w:r>
      </w:ins>
      <w:commentRangeStart w:id="606"/>
      <w:del w:id="607" w:author="intel" w:date="2017-08-02T00:17:00Z">
        <w:r w:rsidR="00912537" w:rsidRPr="00536964" w:rsidDel="001529A5">
          <w:rPr>
            <w:rFonts w:ascii="Calibri" w:hAnsi="Calibri" w:cs="Calibri"/>
          </w:rPr>
          <w:delText xml:space="preserve">“Based on the figures presented in Table 36 of the GSK PSUR </w:delText>
        </w:r>
        <w:r w:rsidR="00697E9C" w:rsidRPr="00536964" w:rsidDel="001529A5">
          <w:rPr>
            <w:rFonts w:ascii="Calibri" w:hAnsi="Calibri" w:cs="Calibri"/>
          </w:rPr>
          <w:delText>(</w:delText>
        </w:r>
        <w:r w:rsidR="00697E9C" w:rsidRPr="00536964" w:rsidDel="001529A5">
          <w:rPr>
            <w:rFonts w:ascii="Calibri" w:hAnsi="Calibri" w:cs="Calibri"/>
            <w:i/>
          </w:rPr>
          <w:delText xml:space="preserve">PSUR 16- explanatory note added by me) </w:delText>
        </w:r>
        <w:r w:rsidR="00912537" w:rsidRPr="00536964" w:rsidDel="001529A5">
          <w:rPr>
            <w:rFonts w:ascii="Calibri" w:hAnsi="Calibri" w:cs="Calibri"/>
          </w:rPr>
          <w:delText>referred to above and a second table that you prepared entitled “Daily increment in Sudden Death following Infanrixhexa in children in their first and second year of life,” you have suggested that if the reported sudden death rates had been “coincidental SIDS deaths,” there should not have been a  difference in the number of reported sudden deaths between the two periods of time (0-9 days v. 10-19 days). Such an assumption (that there should be no difference in the number of cases reported during the two time periods) could be valid only if the reporting of sudden death cases were to occur independently of the time from vaccination to death. In other words, the underlying premise of your analysis would thus be valid only if a sudden death case were to have equal probability of being spontaneously reported regardless of whether it occurred on the day of vaccination or 2 weeks later.</w:delText>
        </w:r>
        <w:r w:rsidR="00912537" w:rsidRPr="00536964" w:rsidDel="001529A5">
          <w:rPr>
            <w:rFonts w:ascii="Calibri" w:hAnsi="Calibri" w:cs="Calibri"/>
          </w:rPr>
          <w:br/>
        </w:r>
        <w:r w:rsidR="00912537" w:rsidRPr="00536964" w:rsidDel="001529A5">
          <w:rPr>
            <w:rFonts w:ascii="Calibri" w:hAnsi="Calibri" w:cs="Calibri"/>
          </w:rPr>
          <w:br/>
          <w:delText xml:space="preserve">Such an equal probability is highly unlikely. We know from the extensive spontaneous report data available to us that reporting of cases does not occur independently of the time from vaccination to event. On the contrary, available data show that potential reporters are much more likely to think about a potential causal association and thus report an event when the event occurs shortly after vaccination than when it occurs weeks later. </w:delText>
        </w:r>
        <w:r w:rsidR="00912537" w:rsidRPr="00536964" w:rsidDel="001529A5">
          <w:rPr>
            <w:rFonts w:ascii="Calibri" w:hAnsi="Calibri" w:cs="Calibri"/>
          </w:rPr>
          <w:br/>
        </w:r>
        <w:r w:rsidR="00912537" w:rsidRPr="00536964" w:rsidDel="001529A5">
          <w:rPr>
            <w:rFonts w:ascii="Calibri" w:hAnsi="Calibri" w:cs="Calibri"/>
          </w:rPr>
          <w:br/>
        </w:r>
      </w:del>
      <w:ins w:id="608" w:author="intel" w:date="2017-08-02T00:17:00Z">
        <w:r>
          <w:rPr>
            <w:rFonts w:ascii="Calibri" w:hAnsi="Calibri" w:cs="Calibri"/>
          </w:rPr>
          <w:t xml:space="preserve">He further wrote, </w:t>
        </w:r>
      </w:ins>
      <w:ins w:id="609" w:author="intel" w:date="2017-08-02T00:18:00Z">
        <w:r>
          <w:rPr>
            <w:rFonts w:ascii="Calibri" w:hAnsi="Calibri" w:cs="Calibri"/>
          </w:rPr>
          <w:t>“</w:t>
        </w:r>
      </w:ins>
      <w:r w:rsidR="00912537" w:rsidRPr="00536964">
        <w:rPr>
          <w:rFonts w:ascii="Calibri" w:hAnsi="Calibri" w:cs="Calibri"/>
        </w:rPr>
        <w:t>In light of the above, we remain confident in the conclusions previously reached by GSK and shared with regulatory agencies and public health authorities worldwide that the currently available data do not suggest an increased risk of Sudden Infant Death following vaccination with Infanrix-hexa. Nevertheless, as part of our ongoing monitoring and evaluation of the safety of all of medicines and vaccines, we will continue to monitor and evaluate all cases of Sudden Infant Death reported and share the results of those analyses with authorities in those countries where Infanrixhexa is licensed. Should the available data and information change to suggest that there is such an increased risk, we remain committed to promptly notifying the authorities and to taking the necessary actions to communicate such data and information to healthcare professionals.”</w:t>
      </w:r>
      <w:commentRangeEnd w:id="606"/>
      <w:r w:rsidR="00B3697A">
        <w:rPr>
          <w:rStyle w:val="CommentReference"/>
        </w:rPr>
        <w:commentReference w:id="606"/>
      </w:r>
    </w:p>
    <w:p w:rsidR="00912537" w:rsidRPr="00536964" w:rsidDel="002E7940" w:rsidRDefault="00912537" w:rsidP="00113146">
      <w:pPr>
        <w:spacing w:line="360" w:lineRule="auto"/>
        <w:jc w:val="both"/>
        <w:rPr>
          <w:del w:id="610" w:author="intel" w:date="2017-07-30T18:39:00Z"/>
          <w:rFonts w:ascii="Calibri" w:hAnsi="Calibri" w:cs="Calibri"/>
        </w:rPr>
      </w:pPr>
    </w:p>
    <w:p w:rsidR="00912537" w:rsidRPr="00536964" w:rsidDel="002E7940" w:rsidRDefault="00912537" w:rsidP="00113146">
      <w:pPr>
        <w:spacing w:line="360" w:lineRule="auto"/>
        <w:jc w:val="both"/>
        <w:rPr>
          <w:del w:id="611" w:author="intel" w:date="2017-07-30T18:39:00Z"/>
          <w:rFonts w:ascii="Calibri" w:hAnsi="Calibri" w:cs="Calibri"/>
        </w:rPr>
      </w:pPr>
      <w:commentRangeStart w:id="612"/>
      <w:del w:id="613" w:author="intel" w:date="2017-07-30T18:28:00Z">
        <w:r w:rsidRPr="00536964" w:rsidDel="006F09FD">
          <w:rPr>
            <w:rFonts w:ascii="Calibri" w:hAnsi="Calibri" w:cs="Calibri"/>
          </w:rPr>
          <w:delText xml:space="preserve">This argument </w:delText>
        </w:r>
        <w:commentRangeEnd w:id="612"/>
        <w:r w:rsidR="00B3697A" w:rsidDel="006F09FD">
          <w:rPr>
            <w:rStyle w:val="CommentReference"/>
          </w:rPr>
          <w:commentReference w:id="612"/>
        </w:r>
        <w:r w:rsidRPr="00536964" w:rsidDel="006F09FD">
          <w:rPr>
            <w:rFonts w:ascii="Calibri" w:hAnsi="Calibri" w:cs="Calibri"/>
          </w:rPr>
          <w:delText>was not taken forward at that time</w:delText>
        </w:r>
        <w:r w:rsidR="00627AFA" w:rsidDel="006F09FD">
          <w:rPr>
            <w:rFonts w:ascii="Calibri" w:hAnsi="Calibri" w:cs="Calibri"/>
          </w:rPr>
          <w:delText>,</w:delText>
        </w:r>
        <w:r w:rsidRPr="00536964" w:rsidDel="006F09FD">
          <w:rPr>
            <w:rFonts w:ascii="Calibri" w:hAnsi="Calibri" w:cs="Calibri"/>
          </w:rPr>
          <w:delText xml:space="preserve"> g</w:delText>
        </w:r>
      </w:del>
      <w:del w:id="614" w:author="intel" w:date="2017-07-30T18:39:00Z">
        <w:r w:rsidRPr="00536964" w:rsidDel="002E7940">
          <w:rPr>
            <w:rFonts w:ascii="Calibri" w:hAnsi="Calibri" w:cs="Calibri"/>
          </w:rPr>
          <w:delText xml:space="preserve">iven this plausible explanation by the CEO of GSK </w:delText>
        </w:r>
      </w:del>
      <w:del w:id="615" w:author="intel" w:date="2017-07-30T18:34:00Z">
        <w:r w:rsidRPr="00536964" w:rsidDel="00747CDA">
          <w:rPr>
            <w:rFonts w:ascii="Calibri" w:hAnsi="Calibri" w:cs="Calibri"/>
          </w:rPr>
          <w:delText xml:space="preserve">that persons reporting SD are much </w:delText>
        </w:r>
        <w:commentRangeStart w:id="616"/>
        <w:r w:rsidRPr="00536964" w:rsidDel="00747CDA">
          <w:rPr>
            <w:rFonts w:ascii="Calibri" w:hAnsi="Calibri" w:cs="Calibri"/>
          </w:rPr>
          <w:delText xml:space="preserve">more likely to think about a potential causal association and thus report an event to GSK when the event occurs shortly after vaccination </w:delText>
        </w:r>
      </w:del>
      <w:del w:id="617" w:author="intel" w:date="2017-07-30T18:28:00Z">
        <w:r w:rsidRPr="00536964" w:rsidDel="00747CDA">
          <w:rPr>
            <w:rFonts w:ascii="Calibri" w:hAnsi="Calibri" w:cs="Calibri"/>
          </w:rPr>
          <w:delText xml:space="preserve">than when it occurs weeks later </w:delText>
        </w:r>
      </w:del>
      <w:del w:id="618" w:author="intel" w:date="2017-07-30T18:39:00Z">
        <w:r w:rsidRPr="00536964" w:rsidDel="002E7940">
          <w:rPr>
            <w:rFonts w:ascii="Calibri" w:hAnsi="Calibri" w:cs="Calibri"/>
          </w:rPr>
          <w:delText xml:space="preserve">and </w:delText>
        </w:r>
      </w:del>
      <w:del w:id="619" w:author="intel" w:date="2017-07-30T18:28:00Z">
        <w:r w:rsidRPr="00536964" w:rsidDel="00747CDA">
          <w:rPr>
            <w:rFonts w:ascii="Calibri" w:hAnsi="Calibri" w:cs="Calibri"/>
          </w:rPr>
          <w:delText>gi</w:delText>
        </w:r>
      </w:del>
      <w:del w:id="620" w:author="intel" w:date="2017-07-30T18:29:00Z">
        <w:r w:rsidRPr="00536964" w:rsidDel="00747CDA">
          <w:rPr>
            <w:rFonts w:ascii="Calibri" w:hAnsi="Calibri" w:cs="Calibri"/>
          </w:rPr>
          <w:delText>ve</w:delText>
        </w:r>
      </w:del>
      <w:del w:id="621" w:author="intel" w:date="2017-07-30T18:39:00Z">
        <w:r w:rsidRPr="00536964" w:rsidDel="002E7940">
          <w:rPr>
            <w:rFonts w:ascii="Calibri" w:hAnsi="Calibri" w:cs="Calibri"/>
          </w:rPr>
          <w:delText>n the assurance that GSK w</w:delText>
        </w:r>
      </w:del>
      <w:del w:id="622" w:author="intel" w:date="2017-07-30T18:34:00Z">
        <w:r w:rsidRPr="00536964" w:rsidDel="00747CDA">
          <w:rPr>
            <w:rFonts w:ascii="Calibri" w:hAnsi="Calibri" w:cs="Calibri"/>
          </w:rPr>
          <w:delText>ill</w:delText>
        </w:r>
      </w:del>
      <w:del w:id="623" w:author="intel" w:date="2017-07-30T18:39:00Z">
        <w:r w:rsidRPr="00536964" w:rsidDel="002E7940">
          <w:rPr>
            <w:rFonts w:ascii="Calibri" w:hAnsi="Calibri" w:cs="Calibri"/>
          </w:rPr>
          <w:delText xml:space="preserve"> </w:delText>
        </w:r>
      </w:del>
      <w:del w:id="624" w:author="intel" w:date="2017-07-30T18:34:00Z">
        <w:r w:rsidRPr="00536964" w:rsidDel="00747CDA">
          <w:rPr>
            <w:rFonts w:ascii="Calibri" w:hAnsi="Calibri" w:cs="Calibri"/>
          </w:rPr>
          <w:delText xml:space="preserve">continue to </w:delText>
        </w:r>
      </w:del>
      <w:del w:id="625" w:author="intel" w:date="2017-07-30T18:39:00Z">
        <w:r w:rsidRPr="00536964" w:rsidDel="002E7940">
          <w:rPr>
            <w:rFonts w:ascii="Calibri" w:hAnsi="Calibri" w:cs="Calibri"/>
          </w:rPr>
          <w:delText xml:space="preserve">monitor </w:delText>
        </w:r>
      </w:del>
      <w:del w:id="626" w:author="intel" w:date="2017-07-30T18:34:00Z">
        <w:r w:rsidRPr="00536964" w:rsidDel="00747CDA">
          <w:rPr>
            <w:rFonts w:ascii="Calibri" w:hAnsi="Calibri" w:cs="Calibri"/>
          </w:rPr>
          <w:delText xml:space="preserve">and evaluate </w:delText>
        </w:r>
      </w:del>
      <w:del w:id="627" w:author="intel" w:date="2017-07-30T18:39:00Z">
        <w:r w:rsidRPr="00536964" w:rsidDel="002E7940">
          <w:rPr>
            <w:rFonts w:ascii="Calibri" w:hAnsi="Calibri" w:cs="Calibri"/>
          </w:rPr>
          <w:delText xml:space="preserve">all cases of Sudden Infant Death </w:delText>
        </w:r>
      </w:del>
      <w:del w:id="628" w:author="intel" w:date="2017-07-30T18:30:00Z">
        <w:r w:rsidRPr="00536964" w:rsidDel="00747CDA">
          <w:rPr>
            <w:rFonts w:ascii="Calibri" w:hAnsi="Calibri" w:cs="Calibri"/>
          </w:rPr>
          <w:delText xml:space="preserve">reported </w:delText>
        </w:r>
      </w:del>
      <w:del w:id="629" w:author="intel" w:date="2017-07-30T18:39:00Z">
        <w:r w:rsidRPr="00536964" w:rsidDel="002E7940">
          <w:rPr>
            <w:rFonts w:ascii="Calibri" w:hAnsi="Calibri" w:cs="Calibri"/>
          </w:rPr>
          <w:delText xml:space="preserve">and </w:delText>
        </w:r>
      </w:del>
      <w:del w:id="630" w:author="intel" w:date="2017-07-30T18:32:00Z">
        <w:r w:rsidRPr="00536964" w:rsidDel="00747CDA">
          <w:rPr>
            <w:rFonts w:ascii="Calibri" w:hAnsi="Calibri" w:cs="Calibri"/>
          </w:rPr>
          <w:delText>“should</w:delText>
        </w:r>
      </w:del>
      <w:del w:id="631" w:author="intel" w:date="2017-07-30T18:39:00Z">
        <w:r w:rsidRPr="00536964" w:rsidDel="002E7940">
          <w:rPr>
            <w:rFonts w:ascii="Calibri" w:hAnsi="Calibri" w:cs="Calibri"/>
          </w:rPr>
          <w:delText xml:space="preserve"> the available data and information change to suggest that there is such an increased risk</w:delText>
        </w:r>
      </w:del>
      <w:del w:id="632" w:author="intel" w:date="2017-07-30T18:32:00Z">
        <w:r w:rsidRPr="00536964" w:rsidDel="00747CDA">
          <w:rPr>
            <w:rFonts w:ascii="Calibri" w:hAnsi="Calibri" w:cs="Calibri"/>
          </w:rPr>
          <w:delText>, we remain committed to promptly notifying the authorities and to taking the necessary actions to communicate such data and information to healthcare professionals.”</w:delText>
        </w:r>
      </w:del>
      <w:del w:id="633" w:author="intel" w:date="2017-07-30T18:39:00Z">
        <w:r w:rsidRPr="00536964" w:rsidDel="002E7940">
          <w:rPr>
            <w:rFonts w:ascii="Calibri" w:hAnsi="Calibri" w:cs="Calibri"/>
          </w:rPr>
          <w:delText xml:space="preserve"> </w:delText>
        </w:r>
        <w:commentRangeEnd w:id="616"/>
        <w:r w:rsidR="00390012" w:rsidDel="002E7940">
          <w:rPr>
            <w:rStyle w:val="CommentReference"/>
          </w:rPr>
          <w:commentReference w:id="616"/>
        </w:r>
      </w:del>
    </w:p>
    <w:p w:rsidR="00905CC5" w:rsidRPr="00536964" w:rsidDel="002E7940" w:rsidRDefault="00905CC5" w:rsidP="00113146">
      <w:pPr>
        <w:spacing w:line="360" w:lineRule="auto"/>
        <w:jc w:val="both"/>
        <w:rPr>
          <w:del w:id="634" w:author="intel" w:date="2017-07-30T18:44:00Z"/>
          <w:rFonts w:ascii="Calibri" w:hAnsi="Calibri" w:cs="Calibri"/>
        </w:rPr>
      </w:pPr>
    </w:p>
    <w:p w:rsidR="00912537" w:rsidRPr="00536964" w:rsidDel="002E7940" w:rsidRDefault="003D5BB9" w:rsidP="00113146">
      <w:pPr>
        <w:spacing w:line="360" w:lineRule="auto"/>
        <w:jc w:val="both"/>
        <w:rPr>
          <w:del w:id="635" w:author="intel" w:date="2017-07-30T18:45:00Z"/>
          <w:rFonts w:ascii="Calibri" w:hAnsi="Calibri" w:cs="Calibri"/>
        </w:rPr>
      </w:pPr>
      <w:commentRangeStart w:id="636"/>
      <w:del w:id="637" w:author="intel" w:date="2017-07-30T18:45:00Z">
        <w:r w:rsidRPr="00536964" w:rsidDel="002E7940">
          <w:rPr>
            <w:rFonts w:ascii="Calibri" w:hAnsi="Calibri" w:cs="Calibri"/>
          </w:rPr>
          <w:delText>It was</w:delText>
        </w:r>
        <w:r w:rsidR="00912537" w:rsidRPr="00536964" w:rsidDel="002E7940">
          <w:rPr>
            <w:rFonts w:ascii="Calibri" w:hAnsi="Calibri" w:cs="Calibri"/>
          </w:rPr>
          <w:delText xml:space="preserve"> noted</w:delText>
        </w:r>
      </w:del>
      <w:del w:id="638" w:author="intel" w:date="2017-07-30T18:44:00Z">
        <w:r w:rsidR="00912537" w:rsidRPr="00536964" w:rsidDel="002E7940">
          <w:rPr>
            <w:rFonts w:ascii="Calibri" w:hAnsi="Calibri" w:cs="Calibri"/>
          </w:rPr>
          <w:delText xml:space="preserve"> </w:delText>
        </w:r>
        <w:r w:rsidRPr="00536964" w:rsidDel="002E7940">
          <w:rPr>
            <w:rFonts w:ascii="Calibri" w:hAnsi="Calibri" w:cs="Calibri"/>
          </w:rPr>
          <w:delText xml:space="preserve">at the same time </w:delText>
        </w:r>
        <w:r w:rsidR="00912537" w:rsidRPr="00536964" w:rsidDel="002E7940">
          <w:rPr>
            <w:rFonts w:ascii="Calibri" w:hAnsi="Calibri" w:cs="Calibri"/>
          </w:rPr>
          <w:delText>that</w:delText>
        </w:r>
        <w:r w:rsidR="00C07862" w:rsidDel="002E7940">
          <w:rPr>
            <w:rFonts w:ascii="Calibri" w:hAnsi="Calibri" w:cs="Calibri"/>
          </w:rPr>
          <w:delText>t</w:delText>
        </w:r>
      </w:del>
      <w:del w:id="639" w:author="intel" w:date="2017-07-30T18:45:00Z">
        <w:r w:rsidR="00C07862" w:rsidDel="002E7940">
          <w:rPr>
            <w:rFonts w:ascii="Calibri" w:hAnsi="Calibri" w:cs="Calibri"/>
          </w:rPr>
          <w:delText>he response included</w:delText>
        </w:r>
        <w:r w:rsidR="00912537" w:rsidRPr="00536964" w:rsidDel="002E7940">
          <w:rPr>
            <w:rFonts w:ascii="Calibri" w:hAnsi="Calibri" w:cs="Calibri"/>
          </w:rPr>
          <w:delText xml:space="preserve"> a tacit admission of the fact that only deaths reported to GSK are included in the ‘observed deaths’ analysis and this is likely to be a gross underestimation of deaths in the post vaccination period</w:delText>
        </w:r>
        <w:commentRangeEnd w:id="636"/>
        <w:r w:rsidR="00B3697A" w:rsidDel="002E7940">
          <w:rPr>
            <w:rStyle w:val="CommentReference"/>
          </w:rPr>
          <w:commentReference w:id="636"/>
        </w:r>
        <w:r w:rsidR="00912537" w:rsidRPr="00536964" w:rsidDel="002E7940">
          <w:rPr>
            <w:rFonts w:ascii="Calibri" w:hAnsi="Calibri" w:cs="Calibri"/>
          </w:rPr>
          <w:delText>.</w:delText>
        </w:r>
      </w:del>
      <w:ins w:id="640" w:author="intel" w:date="2017-07-30T18:45:00Z">
        <w:r w:rsidR="002E7940">
          <w:rPr>
            <w:rFonts w:ascii="Calibri" w:hAnsi="Calibri" w:cs="Calibri"/>
          </w:rPr>
          <w:t xml:space="preserve">This response tacitly </w:t>
        </w:r>
      </w:ins>
      <w:ins w:id="641" w:author="intel" w:date="2017-07-30T18:46:00Z">
        <w:r w:rsidR="002E7940">
          <w:rPr>
            <w:rFonts w:ascii="Calibri" w:hAnsi="Calibri" w:cs="Calibri"/>
          </w:rPr>
          <w:t>admitted that</w:t>
        </w:r>
      </w:ins>
      <w:ins w:id="642" w:author="intel" w:date="2017-07-30T18:49:00Z">
        <w:r w:rsidR="00E36630">
          <w:rPr>
            <w:rFonts w:ascii="Calibri" w:hAnsi="Calibri" w:cs="Calibri"/>
          </w:rPr>
          <w:t xml:space="preserve"> there was no</w:t>
        </w:r>
        <w:r w:rsidR="0079018E">
          <w:rPr>
            <w:rFonts w:ascii="Calibri" w:hAnsi="Calibri" w:cs="Calibri"/>
          </w:rPr>
          <w:t xml:space="preserve"> active surveillance during the post vaccination period and </w:t>
        </w:r>
      </w:ins>
      <w:ins w:id="643" w:author="intel" w:date="2017-07-30T18:46:00Z">
        <w:r w:rsidR="002E7940">
          <w:rPr>
            <w:rFonts w:ascii="Calibri" w:hAnsi="Calibri" w:cs="Calibri"/>
          </w:rPr>
          <w:t xml:space="preserve">only deaths </w:t>
        </w:r>
      </w:ins>
      <w:ins w:id="644" w:author="intel" w:date="2017-07-30T18:52:00Z">
        <w:r w:rsidR="0079018E">
          <w:rPr>
            <w:rFonts w:ascii="Calibri" w:hAnsi="Calibri" w:cs="Calibri"/>
          </w:rPr>
          <w:t xml:space="preserve">spontaneously </w:t>
        </w:r>
      </w:ins>
      <w:ins w:id="645" w:author="intel" w:date="2017-07-30T18:46:00Z">
        <w:r w:rsidR="002E7940">
          <w:rPr>
            <w:rFonts w:ascii="Calibri" w:hAnsi="Calibri" w:cs="Calibri"/>
          </w:rPr>
          <w:t xml:space="preserve">reported to GSK were included under the heading </w:t>
        </w:r>
      </w:ins>
      <w:ins w:id="646" w:author="intel" w:date="2017-07-30T18:47:00Z">
        <w:r w:rsidR="002E7940">
          <w:rPr>
            <w:rFonts w:ascii="Calibri" w:hAnsi="Calibri" w:cs="Calibri"/>
          </w:rPr>
          <w:t>‘observed deaths</w:t>
        </w:r>
      </w:ins>
      <w:ins w:id="647" w:author="intel" w:date="2017-07-30T18:48:00Z">
        <w:r w:rsidR="002E7940">
          <w:rPr>
            <w:rFonts w:ascii="Calibri" w:hAnsi="Calibri" w:cs="Calibri"/>
          </w:rPr>
          <w:t>’</w:t>
        </w:r>
      </w:ins>
      <w:ins w:id="648" w:author="intel" w:date="2017-08-02T00:19:00Z">
        <w:r w:rsidR="00E36630">
          <w:rPr>
            <w:rFonts w:ascii="Calibri" w:hAnsi="Calibri" w:cs="Calibri"/>
          </w:rPr>
          <w:t>.</w:t>
        </w:r>
      </w:ins>
      <w:ins w:id="649" w:author="intel" w:date="2017-07-30T18:50:00Z">
        <w:r w:rsidR="0079018E">
          <w:rPr>
            <w:rFonts w:ascii="Calibri" w:hAnsi="Calibri" w:cs="Calibri"/>
          </w:rPr>
          <w:t xml:space="preserve"> This is likely to underestimate the deaths following vaccination. However</w:t>
        </w:r>
      </w:ins>
      <w:ins w:id="650" w:author="intel" w:date="2017-07-30T18:52:00Z">
        <w:r w:rsidR="0079018E">
          <w:rPr>
            <w:rFonts w:ascii="Calibri" w:hAnsi="Calibri" w:cs="Calibri"/>
          </w:rPr>
          <w:t xml:space="preserve"> </w:t>
        </w:r>
      </w:ins>
      <w:ins w:id="651" w:author="intel" w:date="2017-08-02T00:20:00Z">
        <w:r w:rsidR="00E36630">
          <w:rPr>
            <w:rFonts w:ascii="Calibri" w:hAnsi="Calibri" w:cs="Calibri"/>
          </w:rPr>
          <w:t>in</w:t>
        </w:r>
      </w:ins>
    </w:p>
    <w:p w:rsidR="002E7940" w:rsidRPr="00536964" w:rsidRDefault="0079018E" w:rsidP="002E7940">
      <w:pPr>
        <w:spacing w:line="360" w:lineRule="auto"/>
        <w:jc w:val="both"/>
        <w:rPr>
          <w:ins w:id="652" w:author="intel" w:date="2017-07-30T18:45:00Z"/>
          <w:rFonts w:ascii="Calibri" w:hAnsi="Calibri" w:cs="Calibri"/>
        </w:rPr>
      </w:pPr>
      <w:ins w:id="653" w:author="intel" w:date="2017-07-30T18:53:00Z">
        <w:r>
          <w:rPr>
            <w:rFonts w:ascii="Calibri" w:hAnsi="Calibri" w:cs="Calibri"/>
          </w:rPr>
          <w:t xml:space="preserve"> view of </w:t>
        </w:r>
      </w:ins>
      <w:ins w:id="654" w:author="intel" w:date="2017-07-30T18:45:00Z">
        <w:r>
          <w:rPr>
            <w:rFonts w:ascii="Calibri" w:hAnsi="Calibri" w:cs="Calibri"/>
          </w:rPr>
          <w:t>th</w:t>
        </w:r>
      </w:ins>
      <w:ins w:id="655" w:author="intel" w:date="2017-07-30T18:51:00Z">
        <w:r>
          <w:rPr>
            <w:rFonts w:ascii="Calibri" w:hAnsi="Calibri" w:cs="Calibri"/>
          </w:rPr>
          <w:t>e</w:t>
        </w:r>
      </w:ins>
      <w:ins w:id="656" w:author="intel" w:date="2017-07-30T18:45:00Z">
        <w:r w:rsidR="002E7940">
          <w:rPr>
            <w:rFonts w:ascii="Calibri" w:hAnsi="Calibri" w:cs="Calibri"/>
          </w:rPr>
          <w:t xml:space="preserve"> explanation and the assurance by the CEO that GSK was committed to promptly notify the authorities and health care profession</w:t>
        </w:r>
        <w:r w:rsidR="00E36630">
          <w:rPr>
            <w:rFonts w:ascii="Calibri" w:hAnsi="Calibri" w:cs="Calibri"/>
          </w:rPr>
          <w:t xml:space="preserve">als of any increased risk with </w:t>
        </w:r>
      </w:ins>
      <w:ins w:id="657" w:author="intel" w:date="2017-08-02T00:20:00Z">
        <w:r w:rsidR="00E36630">
          <w:rPr>
            <w:rFonts w:ascii="Calibri" w:hAnsi="Calibri" w:cs="Calibri"/>
          </w:rPr>
          <w:t>I</w:t>
        </w:r>
      </w:ins>
      <w:ins w:id="658" w:author="intel" w:date="2017-07-30T18:45:00Z">
        <w:r w:rsidR="002E7940">
          <w:rPr>
            <w:rFonts w:ascii="Calibri" w:hAnsi="Calibri" w:cs="Calibri"/>
          </w:rPr>
          <w:t>nfanrix hexa observed, this matter of the clustering of deaths in the PSUR was</w:t>
        </w:r>
      </w:ins>
      <w:ins w:id="659" w:author="intel" w:date="2017-07-30T18:54:00Z">
        <w:r>
          <w:rPr>
            <w:rFonts w:ascii="Calibri" w:hAnsi="Calibri" w:cs="Calibri"/>
          </w:rPr>
          <w:t xml:space="preserve"> put</w:t>
        </w:r>
      </w:ins>
      <w:ins w:id="660" w:author="intel" w:date="2017-07-30T18:45:00Z">
        <w:r w:rsidR="002E7940">
          <w:rPr>
            <w:rFonts w:ascii="Calibri" w:hAnsi="Calibri" w:cs="Calibri"/>
          </w:rPr>
          <w:t xml:space="preserve"> aside. </w:t>
        </w:r>
      </w:ins>
    </w:p>
    <w:p w:rsidR="00912537" w:rsidRPr="00536964" w:rsidRDefault="00912537" w:rsidP="00113146">
      <w:pPr>
        <w:spacing w:line="360" w:lineRule="auto"/>
        <w:jc w:val="both"/>
        <w:rPr>
          <w:rFonts w:ascii="Calibri" w:hAnsi="Calibri" w:cs="Calibri"/>
        </w:rPr>
      </w:pPr>
    </w:p>
    <w:p w:rsidR="001B08FF" w:rsidRPr="00536964" w:rsidRDefault="001B08FF" w:rsidP="00113146">
      <w:pPr>
        <w:spacing w:line="360" w:lineRule="auto"/>
        <w:ind w:right="410"/>
        <w:jc w:val="both"/>
        <w:rPr>
          <w:rFonts w:ascii="Calibri" w:eastAsia="Times New Roman" w:hAnsi="Calibri" w:cs="Calibri"/>
          <w:w w:val="101"/>
        </w:rPr>
      </w:pPr>
    </w:p>
    <w:p w:rsidR="001B08FF" w:rsidRPr="00536964" w:rsidRDefault="001B08FF" w:rsidP="00113146">
      <w:pPr>
        <w:autoSpaceDE w:val="0"/>
        <w:autoSpaceDN w:val="0"/>
        <w:adjustRightInd w:val="0"/>
        <w:spacing w:line="360" w:lineRule="auto"/>
        <w:jc w:val="both"/>
        <w:rPr>
          <w:rFonts w:ascii="Calibri" w:hAnsi="Calibri" w:cs="Calibri"/>
          <w:b/>
        </w:rPr>
      </w:pPr>
      <w:r w:rsidRPr="00536964">
        <w:rPr>
          <w:rFonts w:ascii="Calibri" w:hAnsi="Calibri" w:cs="Calibri"/>
          <w:b/>
        </w:rPr>
        <w:t xml:space="preserve">PSUR 16 –Doubling of Expected Deaths </w:t>
      </w:r>
    </w:p>
    <w:p w:rsidR="00BA7E2A" w:rsidRPr="00536964" w:rsidRDefault="00BA7E2A" w:rsidP="00113146">
      <w:pPr>
        <w:autoSpaceDE w:val="0"/>
        <w:autoSpaceDN w:val="0"/>
        <w:adjustRightInd w:val="0"/>
        <w:spacing w:line="360" w:lineRule="auto"/>
        <w:jc w:val="both"/>
        <w:rPr>
          <w:rFonts w:ascii="Calibri" w:hAnsi="Calibri" w:cs="Calibri"/>
          <w:b/>
        </w:rPr>
      </w:pPr>
    </w:p>
    <w:p w:rsidR="00FF3B71" w:rsidRPr="00FE2400" w:rsidRDefault="00FF3B71" w:rsidP="00FF3B71">
      <w:pPr>
        <w:rPr>
          <w:ins w:id="661" w:author="intel" w:date="2017-08-02T00:35:00Z"/>
          <w:rFonts w:cstheme="minorHAnsi"/>
        </w:rPr>
      </w:pPr>
      <w:ins w:id="662" w:author="intel" w:date="2017-08-02T00:28:00Z">
        <w:r w:rsidRPr="00536964">
          <w:rPr>
            <w:rFonts w:ascii="Calibri" w:hAnsi="Calibri" w:cs="Calibri"/>
          </w:rPr>
          <w:t>If all children who received the first dose of the vaccine went on to receive</w:t>
        </w:r>
        <w:r>
          <w:rPr>
            <w:rFonts w:ascii="Calibri" w:hAnsi="Calibri" w:cs="Calibri"/>
          </w:rPr>
          <w:t xml:space="preserve"> four </w:t>
        </w:r>
        <w:r w:rsidRPr="00536964">
          <w:rPr>
            <w:rFonts w:ascii="Calibri" w:hAnsi="Calibri" w:cs="Calibri"/>
          </w:rPr>
          <w:t xml:space="preserve">doses and the last dose was in the second year of life, then it can be estimated that one fourth (25%) of the doses </w:t>
        </w:r>
        <w:r>
          <w:rPr>
            <w:rFonts w:ascii="Calibri" w:hAnsi="Calibri" w:cs="Calibri"/>
          </w:rPr>
          <w:t xml:space="preserve">were </w:t>
        </w:r>
        <w:r w:rsidRPr="00536964">
          <w:rPr>
            <w:rFonts w:ascii="Calibri" w:hAnsi="Calibri" w:cs="Calibri"/>
          </w:rPr>
          <w:t xml:space="preserve">used in children over the age of </w:t>
        </w:r>
        <w:r>
          <w:rPr>
            <w:rFonts w:ascii="Calibri" w:hAnsi="Calibri" w:cs="Calibri"/>
          </w:rPr>
          <w:t>one</w:t>
        </w:r>
        <w:r w:rsidRPr="00536964">
          <w:rPr>
            <w:rFonts w:ascii="Calibri" w:hAnsi="Calibri" w:cs="Calibri"/>
          </w:rPr>
          <w:t xml:space="preserve"> year</w:t>
        </w:r>
        <w:commentRangeStart w:id="663"/>
        <w:r w:rsidRPr="00536964">
          <w:rPr>
            <w:rFonts w:ascii="Calibri" w:hAnsi="Calibri" w:cs="Calibri"/>
          </w:rPr>
          <w:t xml:space="preserve">. This is the vaccine-schedule recommended in Germany. However not all children receive all the doses recommended. </w:t>
        </w:r>
        <w:commentRangeEnd w:id="663"/>
        <w:r>
          <w:rPr>
            <w:rStyle w:val="CommentReference"/>
          </w:rPr>
          <w:commentReference w:id="663"/>
        </w:r>
        <w:r>
          <w:rPr>
            <w:rFonts w:ascii="Calibri" w:hAnsi="Calibri" w:cs="Calibri"/>
          </w:rPr>
          <w:t>However</w:t>
        </w:r>
        <w:r w:rsidRPr="00536964">
          <w:rPr>
            <w:rFonts w:ascii="Calibri" w:hAnsi="Calibri" w:cs="Calibri"/>
          </w:rPr>
          <w:t xml:space="preserve"> some countries</w:t>
        </w:r>
        <w:r>
          <w:rPr>
            <w:rFonts w:ascii="Calibri" w:hAnsi="Calibri" w:cs="Calibri"/>
          </w:rPr>
          <w:t xml:space="preserve"> like Italy</w:t>
        </w:r>
        <w:r w:rsidRPr="00536964">
          <w:rPr>
            <w:rFonts w:ascii="Calibri" w:hAnsi="Calibri" w:cs="Calibri"/>
          </w:rPr>
          <w:t xml:space="preserve"> advise </w:t>
        </w:r>
        <w:r>
          <w:rPr>
            <w:rFonts w:ascii="Calibri" w:hAnsi="Calibri" w:cs="Calibri"/>
          </w:rPr>
          <w:t xml:space="preserve">three </w:t>
        </w:r>
        <w:r w:rsidRPr="00536964">
          <w:rPr>
            <w:rFonts w:ascii="Calibri" w:hAnsi="Calibri" w:cs="Calibri"/>
          </w:rPr>
          <w:t>doses in the first year and no doses in the second year.</w:t>
        </w:r>
      </w:ins>
      <w:ins w:id="664" w:author="intel" w:date="2017-08-02T00:31:00Z">
        <w:r>
          <w:rPr>
            <w:rFonts w:ascii="Calibri" w:hAnsi="Calibri" w:cs="Calibri"/>
          </w:rPr>
          <w:t xml:space="preserve"> Also not all children receive all the doses recommended. </w:t>
        </w:r>
      </w:ins>
      <w:ins w:id="665" w:author="intel" w:date="2017-08-02T00:32:00Z">
        <w:r>
          <w:rPr>
            <w:rFonts w:ascii="Calibri" w:hAnsi="Calibri" w:cs="Calibri"/>
          </w:rPr>
          <w:t>In PSUR 15 it was estimated that 9</w:t>
        </w:r>
      </w:ins>
      <w:ins w:id="666" w:author="intel" w:date="2017-08-02T00:33:00Z">
        <w:r>
          <w:rPr>
            <w:rFonts w:ascii="Calibri" w:hAnsi="Calibri" w:cs="Calibri"/>
          </w:rPr>
          <w:t>1% doses sold were used in infants and 9% of the doses were used in the second year.</w:t>
        </w:r>
      </w:ins>
      <w:ins w:id="667" w:author="intel" w:date="2017-08-02T00:34:00Z">
        <w:r>
          <w:rPr>
            <w:rFonts w:ascii="Calibri" w:hAnsi="Calibri" w:cs="Calibri"/>
          </w:rPr>
          <w:t xml:space="preserve"> </w:t>
        </w:r>
      </w:ins>
      <w:del w:id="668" w:author="intel" w:date="2017-08-02T00:35:00Z">
        <w:r w:rsidR="00BA7E2A" w:rsidRPr="00536964" w:rsidDel="00FF3B71">
          <w:rPr>
            <w:rFonts w:ascii="Calibri" w:hAnsi="Calibri" w:cs="Calibri"/>
          </w:rPr>
          <w:delText xml:space="preserve">The number of </w:delText>
        </w:r>
        <w:r w:rsidR="00C07862" w:rsidRPr="00536964" w:rsidDel="00FF3B71">
          <w:rPr>
            <w:rFonts w:ascii="Calibri" w:hAnsi="Calibri" w:cs="Calibri"/>
          </w:rPr>
          <w:delText>deaths in</w:delText>
        </w:r>
        <w:r w:rsidR="00BA7E2A" w:rsidRPr="00536964" w:rsidDel="00FF3B71">
          <w:rPr>
            <w:rFonts w:ascii="Calibri" w:hAnsi="Calibri" w:cs="Calibri"/>
          </w:rPr>
          <w:delText xml:space="preserve"> the 2</w:delText>
        </w:r>
        <w:r w:rsidR="00BA7E2A" w:rsidRPr="00536964" w:rsidDel="00FF3B71">
          <w:rPr>
            <w:rFonts w:ascii="Calibri" w:hAnsi="Calibri" w:cs="Calibri"/>
            <w:vertAlign w:val="superscript"/>
          </w:rPr>
          <w:delText>nd</w:delText>
        </w:r>
        <w:r w:rsidR="00BA7E2A" w:rsidRPr="00536964" w:rsidDel="00FF3B71">
          <w:rPr>
            <w:rFonts w:ascii="Calibri" w:hAnsi="Calibri" w:cs="Calibri"/>
          </w:rPr>
          <w:delText xml:space="preserve"> year in the 16</w:delText>
        </w:r>
        <w:r w:rsidR="00BA7E2A" w:rsidRPr="00536964" w:rsidDel="00FF3B71">
          <w:rPr>
            <w:rFonts w:ascii="Calibri" w:hAnsi="Calibri" w:cs="Calibri"/>
            <w:vertAlign w:val="superscript"/>
          </w:rPr>
          <w:delText>th</w:delText>
        </w:r>
        <w:r w:rsidR="00BA7E2A" w:rsidRPr="00536964" w:rsidDel="00FF3B71">
          <w:rPr>
            <w:rFonts w:ascii="Calibri" w:hAnsi="Calibri" w:cs="Calibri"/>
          </w:rPr>
          <w:delText xml:space="preserve"> PSUR was higher than expected in the first 5 days after vaccination. </w:delText>
        </w:r>
        <w:r w:rsidR="00905CC5" w:rsidRPr="00536964" w:rsidDel="00FF3B71">
          <w:rPr>
            <w:rFonts w:ascii="Calibri" w:hAnsi="Calibri" w:cs="Calibri"/>
          </w:rPr>
          <w:delText>Presumably t</w:delText>
        </w:r>
        <w:r w:rsidR="00BA7E2A" w:rsidRPr="00536964" w:rsidDel="00FF3B71">
          <w:rPr>
            <w:rFonts w:ascii="Calibri" w:hAnsi="Calibri" w:cs="Calibri"/>
          </w:rPr>
          <w:delText xml:space="preserve">o match the observed deaths, </w:delText>
        </w:r>
        <w:commentRangeStart w:id="669"/>
        <w:r w:rsidR="00BA7E2A" w:rsidRPr="00536964" w:rsidDel="00FF3B71">
          <w:rPr>
            <w:rFonts w:ascii="Calibri" w:hAnsi="Calibri" w:cs="Calibri"/>
          </w:rPr>
          <w:delText xml:space="preserve">expected deaths </w:delText>
        </w:r>
        <w:commentRangeEnd w:id="669"/>
        <w:r w:rsidR="00B3697A" w:rsidDel="00FF3B71">
          <w:rPr>
            <w:rStyle w:val="CommentReference"/>
          </w:rPr>
          <w:commentReference w:id="669"/>
        </w:r>
        <w:r w:rsidR="00BA7E2A" w:rsidRPr="00536964" w:rsidDel="00FF3B71">
          <w:rPr>
            <w:rFonts w:ascii="Calibri" w:hAnsi="Calibri" w:cs="Calibri"/>
          </w:rPr>
          <w:delText>in the second year was doubled</w:delText>
        </w:r>
        <w:r w:rsidR="00C07862" w:rsidDel="00FF3B71">
          <w:rPr>
            <w:rFonts w:ascii="Calibri" w:hAnsi="Calibri" w:cs="Calibri"/>
          </w:rPr>
          <w:delText>.</w:delText>
        </w:r>
        <w:r w:rsidR="00BA7E2A" w:rsidRPr="00536964" w:rsidDel="00FF3B71">
          <w:rPr>
            <w:rFonts w:ascii="Calibri" w:hAnsi="Calibri" w:cs="Calibri"/>
          </w:rPr>
          <w:delText xml:space="preserve"> This was accomplished by assuming that 20% of all doses were used in the second year (in the 16</w:delText>
        </w:r>
        <w:r w:rsidR="00BA7E2A" w:rsidRPr="00536964" w:rsidDel="00FF3B71">
          <w:rPr>
            <w:rFonts w:ascii="Calibri" w:hAnsi="Calibri" w:cs="Calibri"/>
            <w:vertAlign w:val="superscript"/>
          </w:rPr>
          <w:delText>th</w:delText>
        </w:r>
        <w:r w:rsidR="00BA7E2A" w:rsidRPr="00536964" w:rsidDel="00FF3B71">
          <w:rPr>
            <w:rFonts w:ascii="Calibri" w:hAnsi="Calibri" w:cs="Calibri"/>
          </w:rPr>
          <w:delText xml:space="preserve"> PSUR) instead of 9.4% as reported in the 15</w:delText>
        </w:r>
        <w:r w:rsidR="00BA7E2A" w:rsidRPr="00536964" w:rsidDel="00FF3B71">
          <w:rPr>
            <w:rFonts w:ascii="Calibri" w:hAnsi="Calibri" w:cs="Calibri"/>
            <w:vertAlign w:val="superscript"/>
          </w:rPr>
          <w:delText>th</w:delText>
        </w:r>
        <w:r w:rsidR="00BA7E2A" w:rsidRPr="00536964" w:rsidDel="00FF3B71">
          <w:rPr>
            <w:rFonts w:ascii="Calibri" w:hAnsi="Calibri" w:cs="Calibri"/>
          </w:rPr>
          <w:delText xml:space="preserve"> PSUR (Table 36 on page 249). </w:delText>
        </w:r>
      </w:del>
      <w:ins w:id="670" w:author="intel" w:date="2017-08-02T00:35:00Z">
        <w:r>
          <w:rPr>
            <w:rFonts w:cstheme="minorHAnsi"/>
          </w:rPr>
          <w:t xml:space="preserve">In </w:t>
        </w:r>
        <w:r w:rsidRPr="00FE2400">
          <w:rPr>
            <w:rFonts w:cstheme="minorHAnsi"/>
          </w:rPr>
          <w:t>PSUR 16 the estimate of doses received in the second year was more than doubled from 9.4% to 20% and so the estimate of expected deaths was doubled. In spite of this doubling of expected deaths, the number of observed deaths in the 2</w:t>
        </w:r>
        <w:r w:rsidRPr="00FE2400">
          <w:rPr>
            <w:rFonts w:cstheme="minorHAnsi"/>
            <w:vertAlign w:val="superscript"/>
          </w:rPr>
          <w:t>nd</w:t>
        </w:r>
        <w:r w:rsidRPr="00FE2400">
          <w:rPr>
            <w:rFonts w:cstheme="minorHAnsi"/>
          </w:rPr>
          <w:t xml:space="preserve"> year was higher than expected in the first 4 days after vaccination (Table 36 on page 249). If the PSUR 15 criteria of 9% were used, observed deaths would have exceeded expected deaths for 7 days.</w:t>
        </w:r>
      </w:ins>
    </w:p>
    <w:p w:rsidR="00BA7E2A" w:rsidRDefault="00BA7E2A" w:rsidP="00113146">
      <w:pPr>
        <w:spacing w:line="360" w:lineRule="auto"/>
        <w:jc w:val="both"/>
        <w:rPr>
          <w:ins w:id="671" w:author="intel" w:date="2017-07-30T19:07:00Z"/>
          <w:rFonts w:ascii="Calibri" w:hAnsi="Calibri" w:cs="Calibri"/>
        </w:rPr>
      </w:pPr>
    </w:p>
    <w:p w:rsidR="008B0461" w:rsidRPr="00536964" w:rsidDel="00E36630" w:rsidRDefault="008B0461" w:rsidP="00113146">
      <w:pPr>
        <w:spacing w:line="360" w:lineRule="auto"/>
        <w:jc w:val="both"/>
        <w:rPr>
          <w:del w:id="672" w:author="intel" w:date="2017-08-02T00:26:00Z"/>
          <w:rFonts w:ascii="Calibri" w:hAnsi="Calibri" w:cs="Calibri"/>
        </w:rPr>
      </w:pPr>
    </w:p>
    <w:p w:rsidR="00BA7E2A" w:rsidRPr="00536964" w:rsidDel="00E36630" w:rsidRDefault="00BA7E2A" w:rsidP="00113146">
      <w:pPr>
        <w:spacing w:line="360" w:lineRule="auto"/>
        <w:ind w:left="720"/>
        <w:jc w:val="both"/>
        <w:rPr>
          <w:del w:id="673" w:author="intel" w:date="2017-08-02T00:26:00Z"/>
          <w:rFonts w:ascii="Calibri" w:hAnsi="Calibri" w:cs="Calibri"/>
        </w:rPr>
      </w:pPr>
      <w:del w:id="674" w:author="intel" w:date="2017-08-02T00:26:00Z">
        <w:r w:rsidRPr="00536964" w:rsidDel="00E36630">
          <w:rPr>
            <w:rFonts w:ascii="Calibri" w:hAnsi="Calibri" w:cs="Calibri"/>
          </w:rPr>
          <w:delText>“It can thus be estimated that 75% of all recipients of Infanrixhexa were in their first year of life, and 20% were in their second year of life (5% were not attributable because the age at vaccination was unknown). Therefore the number of doses (since launch) was estimated to be 54,7 and 14,6 millions respectively.”</w:delText>
        </w:r>
      </w:del>
    </w:p>
    <w:p w:rsidR="001B08FF" w:rsidRPr="00536964" w:rsidDel="00E36630" w:rsidRDefault="001B08FF" w:rsidP="00113146">
      <w:pPr>
        <w:autoSpaceDE w:val="0"/>
        <w:autoSpaceDN w:val="0"/>
        <w:adjustRightInd w:val="0"/>
        <w:spacing w:line="360" w:lineRule="auto"/>
        <w:jc w:val="both"/>
        <w:rPr>
          <w:del w:id="675" w:author="intel" w:date="2017-08-02T00:26:00Z"/>
          <w:rFonts w:ascii="Calibri" w:hAnsi="Calibri" w:cs="Calibri"/>
        </w:rPr>
      </w:pPr>
    </w:p>
    <w:p w:rsidR="009A5F23" w:rsidRDefault="004408BD" w:rsidP="00113146">
      <w:pPr>
        <w:spacing w:line="360" w:lineRule="auto"/>
        <w:jc w:val="both"/>
        <w:rPr>
          <w:rFonts w:ascii="Calibri" w:hAnsi="Calibri" w:cs="Calibri"/>
        </w:rPr>
      </w:pPr>
      <w:del w:id="676" w:author="intel" w:date="2017-08-02T00:27:00Z">
        <w:r w:rsidRPr="00536964" w:rsidDel="00E36630">
          <w:rPr>
            <w:rFonts w:ascii="Calibri" w:hAnsi="Calibri" w:cs="Calibri"/>
          </w:rPr>
          <w:delText>If all children who received</w:delText>
        </w:r>
        <w:r w:rsidR="00905CC5" w:rsidRPr="00536964" w:rsidDel="00E36630">
          <w:rPr>
            <w:rFonts w:ascii="Calibri" w:hAnsi="Calibri" w:cs="Calibri"/>
          </w:rPr>
          <w:delText xml:space="preserve"> the first</w:delText>
        </w:r>
        <w:r w:rsidRPr="00536964" w:rsidDel="00E36630">
          <w:rPr>
            <w:rFonts w:ascii="Calibri" w:hAnsi="Calibri" w:cs="Calibri"/>
          </w:rPr>
          <w:delText xml:space="preserve"> dose</w:delText>
        </w:r>
        <w:r w:rsidR="00905CC5" w:rsidRPr="00536964" w:rsidDel="00E36630">
          <w:rPr>
            <w:rFonts w:ascii="Calibri" w:hAnsi="Calibri" w:cs="Calibri"/>
          </w:rPr>
          <w:delText xml:space="preserve"> of the vaccine</w:delText>
        </w:r>
        <w:r w:rsidRPr="00536964" w:rsidDel="00E36630">
          <w:rPr>
            <w:rFonts w:ascii="Calibri" w:hAnsi="Calibri" w:cs="Calibri"/>
          </w:rPr>
          <w:delText xml:space="preserve"> went on to receive</w:delText>
        </w:r>
      </w:del>
      <w:ins w:id="677" w:author="Lars Jørgensen" w:date="2017-06-02T11:55:00Z">
        <w:del w:id="678" w:author="intel" w:date="2017-08-02T00:27:00Z">
          <w:r w:rsidR="00C30621" w:rsidDel="00E36630">
            <w:rPr>
              <w:rFonts w:ascii="Calibri" w:hAnsi="Calibri" w:cs="Calibri"/>
            </w:rPr>
            <w:delText xml:space="preserve">four </w:delText>
          </w:r>
        </w:del>
      </w:ins>
      <w:del w:id="679" w:author="intel" w:date="2017-08-02T00:27:00Z">
        <w:r w:rsidRPr="00536964" w:rsidDel="00E36630">
          <w:rPr>
            <w:rFonts w:ascii="Calibri" w:hAnsi="Calibri" w:cs="Calibri"/>
          </w:rPr>
          <w:delText xml:space="preserve">4 doses and the last dose was </w:delText>
        </w:r>
        <w:r w:rsidR="00905CC5" w:rsidRPr="00536964" w:rsidDel="00E36630">
          <w:rPr>
            <w:rFonts w:ascii="Calibri" w:hAnsi="Calibri" w:cs="Calibri"/>
          </w:rPr>
          <w:delText xml:space="preserve">in the second year of life, </w:delText>
        </w:r>
        <w:r w:rsidRPr="00536964" w:rsidDel="00E36630">
          <w:rPr>
            <w:rFonts w:ascii="Calibri" w:hAnsi="Calibri" w:cs="Calibri"/>
          </w:rPr>
          <w:delText>then it can be estimated that one fourth (25%) of the doses used</w:delText>
        </w:r>
      </w:del>
      <w:ins w:id="680" w:author="Lars Jørgensen" w:date="2017-06-02T11:55:00Z">
        <w:del w:id="681" w:author="intel" w:date="2017-08-02T00:27:00Z">
          <w:r w:rsidR="00C30621" w:rsidDel="00E36630">
            <w:rPr>
              <w:rFonts w:ascii="Calibri" w:hAnsi="Calibri" w:cs="Calibri"/>
            </w:rPr>
            <w:delText xml:space="preserve">were </w:delText>
          </w:r>
        </w:del>
      </w:ins>
      <w:del w:id="682" w:author="intel" w:date="2017-08-02T00:27:00Z">
        <w:r w:rsidRPr="00536964" w:rsidDel="00E36630">
          <w:rPr>
            <w:rFonts w:ascii="Calibri" w:hAnsi="Calibri" w:cs="Calibri"/>
          </w:rPr>
          <w:delText xml:space="preserve">, are used in children over the age of </w:delText>
        </w:r>
      </w:del>
      <w:ins w:id="683" w:author="Lars Jørgensen" w:date="2017-06-02T11:55:00Z">
        <w:del w:id="684" w:author="intel" w:date="2017-08-02T00:27:00Z">
          <w:r w:rsidR="00C30621" w:rsidDel="00E36630">
            <w:rPr>
              <w:rFonts w:ascii="Calibri" w:hAnsi="Calibri" w:cs="Calibri"/>
            </w:rPr>
            <w:delText>one</w:delText>
          </w:r>
        </w:del>
      </w:ins>
      <w:del w:id="685" w:author="intel" w:date="2017-08-02T00:27:00Z">
        <w:r w:rsidRPr="00536964" w:rsidDel="00E36630">
          <w:rPr>
            <w:rFonts w:ascii="Calibri" w:hAnsi="Calibri" w:cs="Calibri"/>
          </w:rPr>
          <w:delText>1 year</w:delText>
        </w:r>
        <w:commentRangeStart w:id="686"/>
        <w:r w:rsidRPr="00536964" w:rsidDel="00E36630">
          <w:rPr>
            <w:rFonts w:ascii="Calibri" w:hAnsi="Calibri" w:cs="Calibri"/>
          </w:rPr>
          <w:delText>. This is the vaccine-schedule recommended in Germany</w:delText>
        </w:r>
        <w:r w:rsidR="00905CC5" w:rsidRPr="00536964" w:rsidDel="00E36630">
          <w:rPr>
            <w:rFonts w:ascii="Calibri" w:hAnsi="Calibri" w:cs="Calibri"/>
          </w:rPr>
          <w:delText xml:space="preserve">. However not all </w:delText>
        </w:r>
        <w:r w:rsidR="003D5BB9" w:rsidRPr="00536964" w:rsidDel="00E36630">
          <w:rPr>
            <w:rFonts w:ascii="Calibri" w:hAnsi="Calibri" w:cs="Calibri"/>
          </w:rPr>
          <w:delText xml:space="preserve">children </w:delText>
        </w:r>
        <w:r w:rsidR="00905CC5" w:rsidRPr="00536964" w:rsidDel="00E36630">
          <w:rPr>
            <w:rFonts w:ascii="Calibri" w:hAnsi="Calibri" w:cs="Calibri"/>
          </w:rPr>
          <w:delText xml:space="preserve">receive all the doses recommended. </w:delText>
        </w:r>
        <w:commentRangeEnd w:id="686"/>
        <w:r w:rsidR="00B3697A" w:rsidDel="00E36630">
          <w:rPr>
            <w:rStyle w:val="CommentReference"/>
          </w:rPr>
          <w:commentReference w:id="686"/>
        </w:r>
        <w:r w:rsidR="00905CC5" w:rsidRPr="00536964" w:rsidDel="00E36630">
          <w:rPr>
            <w:rFonts w:ascii="Calibri" w:hAnsi="Calibri" w:cs="Calibri"/>
          </w:rPr>
          <w:delText>Furthermore</w:delText>
        </w:r>
        <w:r w:rsidR="00AB5BCB" w:rsidDel="00E36630">
          <w:rPr>
            <w:rFonts w:ascii="Calibri" w:hAnsi="Calibri" w:cs="Calibri"/>
          </w:rPr>
          <w:delText>,</w:delText>
        </w:r>
        <w:r w:rsidR="00905CC5" w:rsidRPr="00536964" w:rsidDel="00E36630">
          <w:rPr>
            <w:rFonts w:ascii="Calibri" w:hAnsi="Calibri" w:cs="Calibri"/>
          </w:rPr>
          <w:delText xml:space="preserve"> some</w:delText>
        </w:r>
        <w:r w:rsidRPr="00536964" w:rsidDel="00E36630">
          <w:rPr>
            <w:rFonts w:ascii="Calibri" w:hAnsi="Calibri" w:cs="Calibri"/>
          </w:rPr>
          <w:delText xml:space="preserve"> countries like Italy advise only </w:delText>
        </w:r>
      </w:del>
      <w:ins w:id="687" w:author="Lars Jørgensen" w:date="2017-06-02T11:56:00Z">
        <w:del w:id="688" w:author="intel" w:date="2017-08-02T00:27:00Z">
          <w:r w:rsidR="00C30621" w:rsidDel="00E36630">
            <w:rPr>
              <w:rFonts w:ascii="Calibri" w:hAnsi="Calibri" w:cs="Calibri"/>
            </w:rPr>
            <w:delText xml:space="preserve">three </w:delText>
          </w:r>
        </w:del>
      </w:ins>
      <w:del w:id="689" w:author="intel" w:date="2017-08-02T00:27:00Z">
        <w:r w:rsidRPr="00536964" w:rsidDel="00E36630">
          <w:rPr>
            <w:rFonts w:ascii="Calibri" w:hAnsi="Calibri" w:cs="Calibri"/>
          </w:rPr>
          <w:delText>3 doses in the first year and no d</w:delText>
        </w:r>
        <w:r w:rsidR="000E2808" w:rsidRPr="00536964" w:rsidDel="00E36630">
          <w:rPr>
            <w:rFonts w:ascii="Calibri" w:hAnsi="Calibri" w:cs="Calibri"/>
          </w:rPr>
          <w:delText xml:space="preserve">oses in the second year. </w:delText>
        </w:r>
      </w:del>
      <w:del w:id="690" w:author="intel" w:date="2017-08-02T00:36:00Z">
        <w:r w:rsidR="000E2808" w:rsidRPr="00536964" w:rsidDel="00FF3B71">
          <w:rPr>
            <w:rFonts w:ascii="Calibri" w:hAnsi="Calibri" w:cs="Calibri"/>
          </w:rPr>
          <w:delText xml:space="preserve">In </w:delText>
        </w:r>
        <w:r w:rsidRPr="00536964" w:rsidDel="00FF3B71">
          <w:rPr>
            <w:rFonts w:ascii="Calibri" w:hAnsi="Calibri" w:cs="Calibri"/>
          </w:rPr>
          <w:delText>the 15th PSUR it was estimated that 9</w:delText>
        </w:r>
      </w:del>
      <w:ins w:id="691" w:author="Lars Jørgensen" w:date="2017-06-02T11:57:00Z">
        <w:del w:id="692" w:author="intel" w:date="2017-08-02T00:36:00Z">
          <w:r w:rsidR="00C30621" w:rsidDel="00FF3B71">
            <w:rPr>
              <w:rFonts w:ascii="Calibri" w:hAnsi="Calibri" w:cs="Calibri"/>
            </w:rPr>
            <w:delText>1</w:delText>
          </w:r>
        </w:del>
      </w:ins>
      <w:del w:id="693" w:author="intel" w:date="2017-08-02T00:36:00Z">
        <w:r w:rsidRPr="00536964" w:rsidDel="00FF3B71">
          <w:rPr>
            <w:rFonts w:ascii="Calibri" w:hAnsi="Calibri" w:cs="Calibri"/>
          </w:rPr>
          <w:delText xml:space="preserve">0.6% doses were used in infants under </w:delText>
        </w:r>
      </w:del>
      <w:ins w:id="694" w:author="Lars Jørgensen" w:date="2017-06-02T11:57:00Z">
        <w:del w:id="695" w:author="intel" w:date="2017-08-02T00:36:00Z">
          <w:r w:rsidR="00C30621" w:rsidDel="00FF3B71">
            <w:rPr>
              <w:rFonts w:ascii="Calibri" w:hAnsi="Calibri" w:cs="Calibri"/>
            </w:rPr>
            <w:delText>one</w:delText>
          </w:r>
        </w:del>
      </w:ins>
      <w:del w:id="696" w:author="intel" w:date="2017-08-02T00:36:00Z">
        <w:r w:rsidRPr="00536964" w:rsidDel="00FF3B71">
          <w:rPr>
            <w:rFonts w:ascii="Calibri" w:hAnsi="Calibri" w:cs="Calibri"/>
          </w:rPr>
          <w:delText xml:space="preserve">1 year and 9.4% of the doses were used after the age of </w:delText>
        </w:r>
      </w:del>
      <w:ins w:id="697" w:author="Lars Jørgensen" w:date="2017-06-02T11:57:00Z">
        <w:del w:id="698" w:author="intel" w:date="2017-08-02T00:36:00Z">
          <w:r w:rsidR="00C30621" w:rsidDel="00FF3B71">
            <w:rPr>
              <w:rFonts w:ascii="Calibri" w:hAnsi="Calibri" w:cs="Calibri"/>
            </w:rPr>
            <w:delText>one</w:delText>
          </w:r>
        </w:del>
      </w:ins>
      <w:del w:id="699" w:author="intel" w:date="2017-08-02T00:36:00Z">
        <w:r w:rsidRPr="00536964" w:rsidDel="00FF3B71">
          <w:rPr>
            <w:rFonts w:ascii="Calibri" w:hAnsi="Calibri" w:cs="Calibri"/>
          </w:rPr>
          <w:delText xml:space="preserve">1 year. </w:delText>
        </w:r>
        <w:r w:rsidR="00B74ECA" w:rsidRPr="00536964" w:rsidDel="00FF3B71">
          <w:rPr>
            <w:rFonts w:ascii="Calibri" w:hAnsi="Calibri" w:cs="Calibri"/>
          </w:rPr>
          <w:delText xml:space="preserve">The </w:delText>
        </w:r>
        <w:r w:rsidR="00905CC5" w:rsidRPr="00536964" w:rsidDel="00FF3B71">
          <w:rPr>
            <w:rFonts w:ascii="Calibri" w:hAnsi="Calibri" w:cs="Calibri"/>
          </w:rPr>
          <w:delText>16</w:delText>
        </w:r>
        <w:r w:rsidR="00905CC5" w:rsidRPr="00536964" w:rsidDel="00FF3B71">
          <w:rPr>
            <w:rFonts w:ascii="Calibri" w:hAnsi="Calibri" w:cs="Calibri"/>
            <w:vertAlign w:val="superscript"/>
          </w:rPr>
          <w:delText>th</w:delText>
        </w:r>
        <w:r w:rsidR="00B74ECA" w:rsidRPr="00536964" w:rsidDel="00FF3B71">
          <w:rPr>
            <w:rFonts w:ascii="Calibri" w:hAnsi="Calibri" w:cs="Calibri"/>
          </w:rPr>
          <w:delText xml:space="preserve">PSUR </w:delText>
        </w:r>
        <w:r w:rsidR="003D5BB9" w:rsidRPr="00536964" w:rsidDel="00FF3B71">
          <w:rPr>
            <w:rFonts w:ascii="Calibri" w:hAnsi="Calibri" w:cs="Calibri"/>
          </w:rPr>
          <w:delText>estimate of doses received in the second year was more than doubled</w:delText>
        </w:r>
        <w:r w:rsidR="00905CC5" w:rsidRPr="00536964" w:rsidDel="00FF3B71">
          <w:rPr>
            <w:rFonts w:ascii="Calibri" w:hAnsi="Calibri" w:cs="Calibri"/>
          </w:rPr>
          <w:delText xml:space="preserve"> from </w:delText>
        </w:r>
        <w:r w:rsidR="00B74ECA" w:rsidRPr="00536964" w:rsidDel="00FF3B71">
          <w:rPr>
            <w:rFonts w:ascii="Calibri" w:hAnsi="Calibri" w:cs="Calibri"/>
          </w:rPr>
          <w:delText>9.4%</w:delText>
        </w:r>
        <w:r w:rsidR="00905CC5" w:rsidRPr="00536964" w:rsidDel="00FF3B71">
          <w:rPr>
            <w:rFonts w:ascii="Calibri" w:hAnsi="Calibri" w:cs="Calibri"/>
          </w:rPr>
          <w:delText xml:space="preserve"> to 20%</w:delText>
        </w:r>
        <w:r w:rsidR="003D5BB9" w:rsidRPr="00536964" w:rsidDel="00FF3B71">
          <w:rPr>
            <w:rFonts w:ascii="Calibri" w:hAnsi="Calibri" w:cs="Calibri"/>
          </w:rPr>
          <w:delText xml:space="preserve"> and so the estimate of expected deaths was doubled</w:delText>
        </w:r>
        <w:r w:rsidR="00B74ECA" w:rsidRPr="00536964" w:rsidDel="00FF3B71">
          <w:rPr>
            <w:rFonts w:ascii="Calibri" w:hAnsi="Calibri" w:cs="Calibri"/>
          </w:rPr>
          <w:delText>.</w:delText>
        </w:r>
      </w:del>
      <w:r w:rsidR="00B74ECA" w:rsidRPr="00536964">
        <w:rPr>
          <w:rFonts w:ascii="Calibri" w:hAnsi="Calibri" w:cs="Calibri"/>
        </w:rPr>
        <w:t xml:space="preserve"> </w:t>
      </w:r>
    </w:p>
    <w:p w:rsidR="00A37DCB" w:rsidRPr="00A37DCB" w:rsidRDefault="00A37DCB" w:rsidP="00113146">
      <w:pPr>
        <w:spacing w:line="360" w:lineRule="auto"/>
        <w:jc w:val="both"/>
        <w:rPr>
          <w:rFonts w:ascii="Calibri" w:hAnsi="Calibri" w:cs="Calibri"/>
        </w:rPr>
      </w:pPr>
    </w:p>
    <w:p w:rsidR="004408BD" w:rsidRPr="00313FE3" w:rsidRDefault="00CB45E0" w:rsidP="00113146">
      <w:pPr>
        <w:spacing w:line="360" w:lineRule="auto"/>
        <w:jc w:val="both"/>
        <w:rPr>
          <w:rFonts w:ascii="Calibri" w:hAnsi="Calibri" w:cs="Calibri"/>
          <w:b/>
        </w:rPr>
      </w:pPr>
      <w:r w:rsidRPr="00313FE3">
        <w:rPr>
          <w:rFonts w:ascii="Calibri" w:hAnsi="Calibri" w:cs="Calibri"/>
          <w:b/>
        </w:rPr>
        <w:t>Table 2</w:t>
      </w:r>
      <w:r w:rsidR="004408BD" w:rsidRPr="00313FE3">
        <w:rPr>
          <w:rFonts w:ascii="Calibri" w:hAnsi="Calibri" w:cs="Calibri"/>
          <w:b/>
        </w:rPr>
        <w:tab/>
      </w:r>
      <w:r w:rsidR="004408BD" w:rsidRPr="00313FE3">
        <w:rPr>
          <w:rFonts w:ascii="Calibri" w:hAnsi="Calibri" w:cs="Calibri"/>
          <w:b/>
        </w:rPr>
        <w:tab/>
      </w:r>
      <w:r w:rsidR="004408BD" w:rsidRPr="00313FE3">
        <w:rPr>
          <w:rFonts w:ascii="Calibri" w:hAnsi="Calibri" w:cs="Calibri"/>
          <w:b/>
        </w:rPr>
        <w:tab/>
      </w:r>
      <w:r w:rsidR="004408BD" w:rsidRPr="00313FE3">
        <w:rPr>
          <w:rFonts w:ascii="Calibri" w:hAnsi="Calibri" w:cs="Calibri"/>
          <w:b/>
        </w:rPr>
        <w:tab/>
      </w:r>
      <w:r w:rsidR="004408BD" w:rsidRPr="00313FE3">
        <w:rPr>
          <w:rFonts w:ascii="Calibri" w:hAnsi="Calibri" w:cs="Calibri"/>
          <w:b/>
        </w:rPr>
        <w:tab/>
      </w:r>
      <w:r w:rsidR="004408BD" w:rsidRPr="00313FE3">
        <w:rPr>
          <w:rFonts w:ascii="Calibri" w:hAnsi="Calibri" w:cs="Calibri"/>
          <w:b/>
        </w:rPr>
        <w:tab/>
      </w:r>
      <w:r w:rsidR="004408BD" w:rsidRPr="00313FE3">
        <w:rPr>
          <w:rFonts w:ascii="Calibri" w:hAnsi="Calibri" w:cs="Calibri"/>
          <w:b/>
        </w:rPr>
        <w:tab/>
      </w:r>
      <w:r w:rsidR="004408BD" w:rsidRPr="00313FE3">
        <w:rPr>
          <w:rFonts w:ascii="Calibri" w:hAnsi="Calibri" w:cs="Calibri"/>
          <w:b/>
        </w:rPr>
        <w:tab/>
      </w:r>
      <w:r w:rsidR="004408BD" w:rsidRPr="00313FE3">
        <w:rPr>
          <w:rFonts w:ascii="Calibri" w:hAnsi="Calibri" w:cs="Calibri"/>
          <w:b/>
        </w:rPr>
        <w:tab/>
      </w:r>
      <w:r w:rsidR="004408BD" w:rsidRPr="00313FE3">
        <w:rPr>
          <w:rFonts w:ascii="Calibri" w:hAnsi="Calibri" w:cs="Calibri"/>
          <w:b/>
        </w:rPr>
        <w:tab/>
      </w:r>
      <w:r w:rsidR="004408BD" w:rsidRPr="00313FE3">
        <w:rPr>
          <w:rFonts w:ascii="Calibri" w:hAnsi="Calibri" w:cs="Calibri"/>
          <w:b/>
        </w:rPr>
        <w:tab/>
      </w:r>
      <w:r w:rsidR="004408BD" w:rsidRPr="00313FE3">
        <w:rPr>
          <w:rFonts w:ascii="Calibri" w:hAnsi="Calibri" w:cs="Calibri"/>
          <w:b/>
        </w:rPr>
        <w:tab/>
      </w:r>
    </w:p>
    <w:p w:rsidR="00122B7D" w:rsidRPr="00536964" w:rsidRDefault="00C30621" w:rsidP="00113146">
      <w:pPr>
        <w:spacing w:line="360" w:lineRule="auto"/>
        <w:jc w:val="both"/>
        <w:rPr>
          <w:rFonts w:ascii="Calibri" w:hAnsi="Calibri" w:cs="Calibri"/>
        </w:rPr>
      </w:pPr>
      <w:ins w:id="700" w:author="Lars Jørgensen" w:date="2017-06-02T11:57:00Z">
        <w:r w:rsidRPr="00536964">
          <w:rPr>
            <w:rFonts w:ascii="Calibri" w:hAnsi="Calibri" w:cs="Calibri"/>
            <w:b/>
          </w:rPr>
          <w:t>PSUR 16</w:t>
        </w:r>
        <w:r>
          <w:rPr>
            <w:rFonts w:ascii="Calibri" w:hAnsi="Calibri" w:cs="Calibri"/>
            <w:b/>
          </w:rPr>
          <w:t xml:space="preserve">: </w:t>
        </w:r>
      </w:ins>
      <w:r w:rsidR="00122B7D" w:rsidRPr="00536964">
        <w:rPr>
          <w:rFonts w:ascii="Calibri" w:hAnsi="Calibri" w:cs="Calibri"/>
          <w:b/>
        </w:rPr>
        <w:t>Observed/Expected death in 2nd year</w:t>
      </w:r>
      <w:del w:id="701" w:author="Lars Jørgensen" w:date="2017-06-02T11:57:00Z">
        <w:r w:rsidR="00CB45E0" w:rsidRPr="00536964" w:rsidDel="00C30621">
          <w:rPr>
            <w:rFonts w:ascii="Calibri" w:hAnsi="Calibri" w:cs="Calibri"/>
            <w:b/>
          </w:rPr>
          <w:delText>(PSUR 16)</w:delText>
        </w:r>
      </w:del>
    </w:p>
    <w:tbl>
      <w:tblPr>
        <w:tblStyle w:val="TableGrid"/>
        <w:tblW w:w="0" w:type="auto"/>
        <w:tblLook w:val="04A0" w:firstRow="1" w:lastRow="0" w:firstColumn="1" w:lastColumn="0" w:noHBand="0" w:noVBand="1"/>
      </w:tblPr>
      <w:tblGrid>
        <w:gridCol w:w="1596"/>
        <w:gridCol w:w="1842"/>
        <w:gridCol w:w="2430"/>
        <w:gridCol w:w="2430"/>
      </w:tblGrid>
      <w:tr w:rsidR="00122B7D" w:rsidRPr="00536964" w:rsidTr="00CB45E0">
        <w:trPr>
          <w:trHeight w:val="2609"/>
        </w:trPr>
        <w:tc>
          <w:tcPr>
            <w:tcW w:w="1596" w:type="dxa"/>
          </w:tcPr>
          <w:p w:rsidR="00122B7D" w:rsidRPr="00536964" w:rsidRDefault="00122B7D" w:rsidP="00113146">
            <w:pPr>
              <w:spacing w:before="2" w:line="360" w:lineRule="auto"/>
              <w:ind w:left="153" w:right="-540" w:hanging="50"/>
              <w:jc w:val="both"/>
              <w:rPr>
                <w:rFonts w:ascii="Calibri" w:hAnsi="Calibri" w:cs="Calibri"/>
              </w:rPr>
            </w:pPr>
            <w:r w:rsidRPr="00536964">
              <w:rPr>
                <w:rFonts w:ascii="Calibri" w:hAnsi="Calibri" w:cs="Calibri"/>
              </w:rPr>
              <w:t xml:space="preserve">Time since </w:t>
            </w:r>
          </w:p>
          <w:p w:rsidR="00122B7D" w:rsidRPr="00536964" w:rsidRDefault="00122B7D" w:rsidP="00113146">
            <w:pPr>
              <w:spacing w:before="2" w:line="360" w:lineRule="auto"/>
              <w:ind w:left="153" w:right="-540" w:hanging="50"/>
              <w:jc w:val="both"/>
              <w:rPr>
                <w:rFonts w:ascii="Calibri" w:hAnsi="Calibri" w:cs="Calibri"/>
              </w:rPr>
            </w:pPr>
            <w:r w:rsidRPr="00536964">
              <w:rPr>
                <w:rFonts w:ascii="Calibri" w:hAnsi="Calibri" w:cs="Calibri"/>
              </w:rPr>
              <w:t>Vaccination</w:t>
            </w:r>
          </w:p>
          <w:p w:rsidR="00122B7D" w:rsidRPr="00536964" w:rsidRDefault="00122B7D" w:rsidP="00113146">
            <w:pPr>
              <w:spacing w:before="2" w:line="360" w:lineRule="auto"/>
              <w:ind w:left="153" w:right="-540" w:hanging="50"/>
              <w:jc w:val="both"/>
              <w:rPr>
                <w:rFonts w:ascii="Calibri" w:hAnsi="Calibri" w:cs="Calibri"/>
              </w:rPr>
            </w:pPr>
            <w:r w:rsidRPr="00536964">
              <w:rPr>
                <w:rFonts w:ascii="Calibri" w:hAnsi="Calibri" w:cs="Calibri"/>
              </w:rPr>
              <w:t>(days)</w:t>
            </w:r>
          </w:p>
        </w:tc>
        <w:tc>
          <w:tcPr>
            <w:tcW w:w="1842" w:type="dxa"/>
          </w:tcPr>
          <w:p w:rsidR="00122B7D" w:rsidRPr="00536964" w:rsidRDefault="00122B7D" w:rsidP="00113146">
            <w:pPr>
              <w:spacing w:line="360" w:lineRule="auto"/>
              <w:ind w:left="102" w:right="-540"/>
              <w:jc w:val="both"/>
              <w:rPr>
                <w:rFonts w:ascii="Calibri" w:hAnsi="Calibri" w:cs="Calibri"/>
              </w:rPr>
            </w:pPr>
            <w:r w:rsidRPr="00536964">
              <w:rPr>
                <w:rFonts w:ascii="Calibri" w:hAnsi="Calibri" w:cs="Calibri"/>
              </w:rPr>
              <w:t>Observed</w:t>
            </w:r>
          </w:p>
          <w:p w:rsidR="00122B7D" w:rsidRPr="00536964" w:rsidRDefault="00122B7D" w:rsidP="00113146">
            <w:pPr>
              <w:spacing w:line="360" w:lineRule="auto"/>
              <w:ind w:left="102" w:right="-540"/>
              <w:jc w:val="both"/>
              <w:rPr>
                <w:rFonts w:ascii="Calibri" w:hAnsi="Calibri" w:cs="Calibri"/>
              </w:rPr>
            </w:pPr>
            <w:r w:rsidRPr="00536964">
              <w:rPr>
                <w:rFonts w:ascii="Calibri" w:hAnsi="Calibri" w:cs="Calibri"/>
              </w:rPr>
              <w:t>(2nd year)</w:t>
            </w:r>
          </w:p>
          <w:p w:rsidR="00122B7D" w:rsidRPr="00536964" w:rsidRDefault="00122B7D" w:rsidP="00113146">
            <w:pPr>
              <w:spacing w:line="360" w:lineRule="auto"/>
              <w:ind w:left="102" w:right="-540"/>
              <w:jc w:val="both"/>
              <w:rPr>
                <w:rFonts w:ascii="Calibri" w:hAnsi="Calibri" w:cs="Calibri"/>
              </w:rPr>
            </w:pPr>
            <w:r w:rsidRPr="00536964">
              <w:rPr>
                <w:rFonts w:ascii="Calibri" w:hAnsi="Calibri" w:cs="Calibri"/>
              </w:rPr>
              <w:t>PSUR 16</w:t>
            </w:r>
          </w:p>
          <w:p w:rsidR="00122B7D" w:rsidRPr="00536964" w:rsidRDefault="00122B7D" w:rsidP="00113146">
            <w:pPr>
              <w:spacing w:line="360" w:lineRule="auto"/>
              <w:ind w:left="102" w:right="-540"/>
              <w:jc w:val="both"/>
              <w:rPr>
                <w:rFonts w:ascii="Calibri" w:hAnsi="Calibri" w:cs="Calibri"/>
              </w:rPr>
            </w:pPr>
          </w:p>
        </w:tc>
        <w:tc>
          <w:tcPr>
            <w:tcW w:w="2430" w:type="dxa"/>
          </w:tcPr>
          <w:p w:rsidR="00CB45E0" w:rsidRPr="00536964" w:rsidRDefault="00122B7D" w:rsidP="00113146">
            <w:pPr>
              <w:spacing w:before="2" w:line="360" w:lineRule="auto"/>
              <w:ind w:left="102" w:right="-540"/>
              <w:jc w:val="both"/>
              <w:rPr>
                <w:rFonts w:ascii="Calibri" w:hAnsi="Calibri" w:cs="Calibri"/>
              </w:rPr>
            </w:pPr>
            <w:r w:rsidRPr="00536964">
              <w:rPr>
                <w:rFonts w:ascii="Calibri" w:hAnsi="Calibri" w:cs="Calibri"/>
              </w:rPr>
              <w:t xml:space="preserve">Expected death reported in  16 PSUR  after </w:t>
            </w:r>
          </w:p>
          <w:p w:rsidR="00122B7D" w:rsidRPr="00536964" w:rsidRDefault="00122B7D" w:rsidP="00113146">
            <w:pPr>
              <w:spacing w:before="2" w:line="360" w:lineRule="auto"/>
              <w:ind w:left="102" w:right="-540"/>
              <w:jc w:val="both"/>
              <w:rPr>
                <w:rFonts w:ascii="Calibri" w:hAnsi="Calibri" w:cs="Calibri"/>
              </w:rPr>
            </w:pPr>
            <w:r w:rsidRPr="00536964">
              <w:rPr>
                <w:rFonts w:ascii="Calibri" w:hAnsi="Calibri" w:cs="Calibri"/>
              </w:rPr>
              <w:t xml:space="preserve">doubling </w:t>
            </w:r>
          </w:p>
          <w:p w:rsidR="00122B7D" w:rsidRPr="00536964" w:rsidRDefault="00CB45E0" w:rsidP="00113146">
            <w:pPr>
              <w:spacing w:before="2" w:line="360" w:lineRule="auto"/>
              <w:ind w:left="102" w:right="-540"/>
              <w:jc w:val="both"/>
              <w:rPr>
                <w:rFonts w:ascii="Calibri" w:hAnsi="Calibri" w:cs="Calibri"/>
              </w:rPr>
            </w:pPr>
            <w:r w:rsidRPr="00536964">
              <w:rPr>
                <w:rFonts w:ascii="Calibri" w:hAnsi="Calibri" w:cs="Calibri"/>
              </w:rPr>
              <w:t>r</w:t>
            </w:r>
            <w:r w:rsidR="00122B7D" w:rsidRPr="00536964">
              <w:rPr>
                <w:rFonts w:ascii="Calibri" w:hAnsi="Calibri" w:cs="Calibri"/>
              </w:rPr>
              <w:t xml:space="preserve">ecipient   numbers </w:t>
            </w:r>
          </w:p>
          <w:p w:rsidR="00122B7D" w:rsidRPr="00536964" w:rsidRDefault="00122B7D" w:rsidP="00113146">
            <w:pPr>
              <w:spacing w:before="2" w:line="360" w:lineRule="auto"/>
              <w:ind w:left="102" w:right="-540"/>
              <w:jc w:val="both"/>
              <w:rPr>
                <w:rFonts w:ascii="Calibri" w:hAnsi="Calibri" w:cs="Calibri"/>
              </w:rPr>
            </w:pPr>
            <w:r w:rsidRPr="00536964">
              <w:rPr>
                <w:rFonts w:ascii="Calibri" w:hAnsi="Calibri" w:cs="Calibri"/>
              </w:rPr>
              <w:t>(20% doses in 2</w:t>
            </w:r>
            <w:r w:rsidRPr="00536964">
              <w:rPr>
                <w:rFonts w:ascii="Calibri" w:hAnsi="Calibri" w:cs="Calibri"/>
                <w:vertAlign w:val="superscript"/>
              </w:rPr>
              <w:t>nd</w:t>
            </w:r>
            <w:r w:rsidRPr="00536964">
              <w:rPr>
                <w:rFonts w:ascii="Calibri" w:hAnsi="Calibri" w:cs="Calibri"/>
              </w:rPr>
              <w:t xml:space="preserve"> year)</w:t>
            </w:r>
          </w:p>
          <w:p w:rsidR="00122B7D" w:rsidRPr="00536964" w:rsidRDefault="00122B7D" w:rsidP="00113146">
            <w:pPr>
              <w:spacing w:before="2" w:line="360" w:lineRule="auto"/>
              <w:ind w:left="102" w:right="-540"/>
              <w:jc w:val="both"/>
              <w:rPr>
                <w:rFonts w:ascii="Calibri" w:hAnsi="Calibri" w:cs="Calibri"/>
              </w:rPr>
            </w:pPr>
          </w:p>
        </w:tc>
        <w:tc>
          <w:tcPr>
            <w:tcW w:w="2430" w:type="dxa"/>
          </w:tcPr>
          <w:p w:rsidR="00122B7D" w:rsidRPr="00536964" w:rsidRDefault="00122B7D" w:rsidP="00113146">
            <w:pPr>
              <w:spacing w:before="2" w:line="360" w:lineRule="auto"/>
              <w:ind w:left="102" w:right="-540"/>
              <w:jc w:val="both"/>
              <w:rPr>
                <w:rFonts w:ascii="Calibri" w:hAnsi="Calibri" w:cs="Calibri"/>
              </w:rPr>
            </w:pPr>
            <w:r w:rsidRPr="00536964">
              <w:rPr>
                <w:rFonts w:ascii="Calibri" w:hAnsi="Calibri" w:cs="Calibri"/>
              </w:rPr>
              <w:t xml:space="preserve">Expected deaths </w:t>
            </w:r>
          </w:p>
          <w:p w:rsidR="003D5BB9" w:rsidRPr="00536964" w:rsidRDefault="00122B7D" w:rsidP="00113146">
            <w:pPr>
              <w:spacing w:before="2" w:line="360" w:lineRule="auto"/>
              <w:ind w:left="102" w:right="-540"/>
              <w:jc w:val="both"/>
              <w:rPr>
                <w:rFonts w:ascii="Calibri" w:hAnsi="Calibri" w:cs="Calibri"/>
              </w:rPr>
            </w:pPr>
            <w:r w:rsidRPr="00536964">
              <w:rPr>
                <w:rFonts w:ascii="Calibri" w:hAnsi="Calibri" w:cs="Calibri"/>
              </w:rPr>
              <w:t xml:space="preserve">if 9.4% </w:t>
            </w:r>
            <w:r w:rsidR="003D5BB9" w:rsidRPr="00536964">
              <w:rPr>
                <w:rFonts w:ascii="Calibri" w:hAnsi="Calibri" w:cs="Calibri"/>
              </w:rPr>
              <w:t xml:space="preserve">children </w:t>
            </w:r>
          </w:p>
          <w:p w:rsidR="00122B7D" w:rsidRPr="00536964" w:rsidRDefault="003D5BB9" w:rsidP="00113146">
            <w:pPr>
              <w:spacing w:before="2" w:line="360" w:lineRule="auto"/>
              <w:ind w:left="102" w:right="-540"/>
              <w:jc w:val="both"/>
              <w:rPr>
                <w:rFonts w:ascii="Calibri" w:hAnsi="Calibri" w:cs="Calibri"/>
              </w:rPr>
            </w:pPr>
            <w:r w:rsidRPr="00536964">
              <w:rPr>
                <w:rFonts w:ascii="Calibri" w:hAnsi="Calibri" w:cs="Calibri"/>
              </w:rPr>
              <w:t xml:space="preserve">vaccinated </w:t>
            </w:r>
            <w:r w:rsidR="00122B7D" w:rsidRPr="00536964">
              <w:rPr>
                <w:rFonts w:ascii="Calibri" w:hAnsi="Calibri" w:cs="Calibri"/>
              </w:rPr>
              <w:t xml:space="preserve">were in </w:t>
            </w:r>
          </w:p>
          <w:p w:rsidR="00122B7D" w:rsidRPr="00536964" w:rsidRDefault="00122B7D" w:rsidP="00113146">
            <w:pPr>
              <w:spacing w:before="2" w:line="360" w:lineRule="auto"/>
              <w:ind w:left="102" w:right="-540"/>
              <w:jc w:val="both"/>
              <w:rPr>
                <w:rFonts w:ascii="Calibri" w:hAnsi="Calibri" w:cs="Calibri"/>
              </w:rPr>
            </w:pPr>
            <w:r w:rsidRPr="00536964">
              <w:rPr>
                <w:rFonts w:ascii="Calibri" w:hAnsi="Calibri" w:cs="Calibri"/>
              </w:rPr>
              <w:t xml:space="preserve">their second </w:t>
            </w:r>
          </w:p>
          <w:p w:rsidR="00122B7D" w:rsidRPr="00536964" w:rsidRDefault="00122B7D" w:rsidP="00113146">
            <w:pPr>
              <w:spacing w:before="2" w:line="360" w:lineRule="auto"/>
              <w:ind w:left="102" w:right="-540"/>
              <w:jc w:val="both"/>
              <w:rPr>
                <w:rFonts w:ascii="Calibri" w:hAnsi="Calibri" w:cs="Calibri"/>
              </w:rPr>
            </w:pPr>
            <w:r w:rsidRPr="00536964">
              <w:rPr>
                <w:rFonts w:ascii="Calibri" w:hAnsi="Calibri" w:cs="Calibri"/>
              </w:rPr>
              <w:t xml:space="preserve">year of life </w:t>
            </w:r>
          </w:p>
          <w:p w:rsidR="00122B7D" w:rsidRPr="00536964" w:rsidRDefault="00122B7D" w:rsidP="00113146">
            <w:pPr>
              <w:spacing w:before="2" w:line="360" w:lineRule="auto"/>
              <w:ind w:left="102" w:right="-540"/>
              <w:jc w:val="both"/>
              <w:rPr>
                <w:rFonts w:ascii="Calibri" w:hAnsi="Calibri" w:cs="Calibri"/>
              </w:rPr>
            </w:pPr>
            <w:r w:rsidRPr="00536964">
              <w:rPr>
                <w:rFonts w:ascii="Calibri" w:hAnsi="Calibri" w:cs="Calibri"/>
              </w:rPr>
              <w:t xml:space="preserve">( as in the 15th </w:t>
            </w:r>
          </w:p>
          <w:p w:rsidR="00122B7D" w:rsidRPr="00536964" w:rsidRDefault="00122B7D" w:rsidP="00113146">
            <w:pPr>
              <w:spacing w:before="2" w:line="360" w:lineRule="auto"/>
              <w:ind w:left="102" w:right="-540"/>
              <w:jc w:val="both"/>
              <w:rPr>
                <w:rFonts w:ascii="Calibri" w:hAnsi="Calibri" w:cs="Calibri"/>
              </w:rPr>
            </w:pPr>
            <w:r w:rsidRPr="00536964">
              <w:rPr>
                <w:rFonts w:ascii="Calibri" w:hAnsi="Calibri" w:cs="Calibri"/>
              </w:rPr>
              <w:t>PSUR)</w:t>
            </w:r>
            <w:r w:rsidR="000E09A5">
              <w:rPr>
                <w:rFonts w:ascii="Calibri" w:hAnsi="Calibri" w:cs="Calibri"/>
              </w:rPr>
              <w:t>*</w:t>
            </w:r>
          </w:p>
        </w:tc>
      </w:tr>
      <w:tr w:rsidR="00122B7D" w:rsidRPr="00536964" w:rsidTr="00CB45E0">
        <w:tc>
          <w:tcPr>
            <w:tcW w:w="1596" w:type="dxa"/>
          </w:tcPr>
          <w:p w:rsidR="00122B7D" w:rsidRPr="00536964" w:rsidRDefault="00122B7D" w:rsidP="00113146">
            <w:pPr>
              <w:spacing w:line="360" w:lineRule="auto"/>
              <w:ind w:right="-540"/>
              <w:jc w:val="both"/>
              <w:rPr>
                <w:rFonts w:ascii="Calibri" w:hAnsi="Calibri" w:cs="Calibri"/>
              </w:rPr>
            </w:pPr>
            <w:r w:rsidRPr="00536964">
              <w:rPr>
                <w:rFonts w:ascii="Calibri" w:hAnsi="Calibri" w:cs="Calibri"/>
              </w:rPr>
              <w:t>0</w:t>
            </w:r>
          </w:p>
        </w:tc>
        <w:tc>
          <w:tcPr>
            <w:tcW w:w="1842" w:type="dxa"/>
          </w:tcPr>
          <w:p w:rsidR="00122B7D" w:rsidRPr="00536964" w:rsidRDefault="00122B7D" w:rsidP="00113146">
            <w:pPr>
              <w:spacing w:line="360" w:lineRule="auto"/>
              <w:ind w:right="-540"/>
              <w:jc w:val="both"/>
              <w:rPr>
                <w:rFonts w:ascii="Calibri" w:hAnsi="Calibri" w:cs="Calibri"/>
              </w:rPr>
            </w:pPr>
            <w:r w:rsidRPr="00536964">
              <w:rPr>
                <w:rFonts w:ascii="Calibri" w:hAnsi="Calibri" w:cs="Calibri"/>
              </w:rPr>
              <w:t>2</w:t>
            </w:r>
          </w:p>
        </w:tc>
        <w:tc>
          <w:tcPr>
            <w:tcW w:w="2430" w:type="dxa"/>
          </w:tcPr>
          <w:p w:rsidR="00122B7D" w:rsidRPr="00536964" w:rsidRDefault="00122B7D" w:rsidP="00113146">
            <w:pPr>
              <w:spacing w:line="360" w:lineRule="auto"/>
              <w:ind w:right="-540"/>
              <w:jc w:val="both"/>
              <w:rPr>
                <w:rFonts w:ascii="Calibri" w:hAnsi="Calibri" w:cs="Calibri"/>
              </w:rPr>
            </w:pPr>
            <w:r w:rsidRPr="00536964">
              <w:rPr>
                <w:rFonts w:ascii="Calibri" w:hAnsi="Calibri" w:cs="Calibri"/>
              </w:rPr>
              <w:t>1.98</w:t>
            </w:r>
          </w:p>
        </w:tc>
        <w:tc>
          <w:tcPr>
            <w:tcW w:w="2430" w:type="dxa"/>
          </w:tcPr>
          <w:p w:rsidR="00122B7D" w:rsidRPr="00536964" w:rsidRDefault="00122B7D" w:rsidP="00113146">
            <w:pPr>
              <w:spacing w:line="360" w:lineRule="auto"/>
              <w:ind w:right="-540"/>
              <w:jc w:val="both"/>
              <w:rPr>
                <w:rFonts w:ascii="Calibri" w:hAnsi="Calibri" w:cs="Calibri"/>
              </w:rPr>
            </w:pPr>
            <w:r w:rsidRPr="00536964">
              <w:rPr>
                <w:rFonts w:ascii="Calibri" w:hAnsi="Calibri" w:cs="Calibri"/>
              </w:rPr>
              <w:t>0.93</w:t>
            </w:r>
          </w:p>
        </w:tc>
      </w:tr>
      <w:tr w:rsidR="00122B7D" w:rsidRPr="00536964" w:rsidTr="00CB45E0">
        <w:tc>
          <w:tcPr>
            <w:tcW w:w="1596" w:type="dxa"/>
          </w:tcPr>
          <w:p w:rsidR="00122B7D" w:rsidRPr="00536964" w:rsidRDefault="00122B7D" w:rsidP="00113146">
            <w:pPr>
              <w:spacing w:before="2" w:line="360" w:lineRule="auto"/>
              <w:ind w:right="-540"/>
              <w:jc w:val="both"/>
              <w:rPr>
                <w:rFonts w:ascii="Calibri" w:hAnsi="Calibri" w:cs="Calibri"/>
              </w:rPr>
            </w:pPr>
            <w:r w:rsidRPr="00536964">
              <w:rPr>
                <w:rFonts w:ascii="Calibri" w:hAnsi="Calibri" w:cs="Calibri"/>
              </w:rPr>
              <w:t>1</w:t>
            </w:r>
          </w:p>
        </w:tc>
        <w:tc>
          <w:tcPr>
            <w:tcW w:w="1842" w:type="dxa"/>
          </w:tcPr>
          <w:p w:rsidR="00122B7D" w:rsidRPr="00536964" w:rsidRDefault="00122B7D" w:rsidP="00113146">
            <w:pPr>
              <w:spacing w:before="2" w:line="360" w:lineRule="auto"/>
              <w:ind w:right="-540"/>
              <w:jc w:val="both"/>
              <w:rPr>
                <w:rFonts w:ascii="Calibri" w:hAnsi="Calibri" w:cs="Calibri"/>
              </w:rPr>
            </w:pPr>
            <w:r w:rsidRPr="00536964">
              <w:rPr>
                <w:rFonts w:ascii="Calibri" w:hAnsi="Calibri" w:cs="Calibri"/>
              </w:rPr>
              <w:t>5</w:t>
            </w:r>
          </w:p>
        </w:tc>
        <w:tc>
          <w:tcPr>
            <w:tcW w:w="2430" w:type="dxa"/>
          </w:tcPr>
          <w:p w:rsidR="00122B7D" w:rsidRPr="00536964" w:rsidRDefault="00122B7D" w:rsidP="00113146">
            <w:pPr>
              <w:spacing w:before="2" w:line="360" w:lineRule="auto"/>
              <w:ind w:right="-540"/>
              <w:jc w:val="both"/>
              <w:rPr>
                <w:rFonts w:ascii="Calibri" w:hAnsi="Calibri" w:cs="Calibri"/>
              </w:rPr>
            </w:pPr>
            <w:r w:rsidRPr="00536964">
              <w:rPr>
                <w:rFonts w:ascii="Calibri" w:hAnsi="Calibri" w:cs="Calibri"/>
              </w:rPr>
              <w:t>3.96</w:t>
            </w:r>
          </w:p>
        </w:tc>
        <w:tc>
          <w:tcPr>
            <w:tcW w:w="2430" w:type="dxa"/>
          </w:tcPr>
          <w:p w:rsidR="00122B7D" w:rsidRPr="00536964" w:rsidRDefault="00122B7D" w:rsidP="00113146">
            <w:pPr>
              <w:spacing w:before="2" w:line="360" w:lineRule="auto"/>
              <w:ind w:right="-540"/>
              <w:jc w:val="both"/>
              <w:rPr>
                <w:rFonts w:ascii="Calibri" w:hAnsi="Calibri" w:cs="Calibri"/>
              </w:rPr>
            </w:pPr>
            <w:r w:rsidRPr="00536964">
              <w:rPr>
                <w:rFonts w:ascii="Calibri" w:hAnsi="Calibri" w:cs="Calibri"/>
              </w:rPr>
              <w:t>1.86</w:t>
            </w:r>
          </w:p>
        </w:tc>
      </w:tr>
      <w:tr w:rsidR="00122B7D" w:rsidRPr="00536964" w:rsidTr="00CB45E0">
        <w:tc>
          <w:tcPr>
            <w:tcW w:w="1596" w:type="dxa"/>
          </w:tcPr>
          <w:p w:rsidR="00122B7D" w:rsidRPr="00536964" w:rsidRDefault="00122B7D" w:rsidP="00113146">
            <w:pPr>
              <w:spacing w:before="2" w:line="360" w:lineRule="auto"/>
              <w:ind w:right="-540"/>
              <w:jc w:val="both"/>
              <w:rPr>
                <w:rFonts w:ascii="Calibri" w:hAnsi="Calibri" w:cs="Calibri"/>
              </w:rPr>
            </w:pPr>
            <w:r w:rsidRPr="00536964">
              <w:rPr>
                <w:rFonts w:ascii="Calibri" w:hAnsi="Calibri" w:cs="Calibri"/>
              </w:rPr>
              <w:t>2</w:t>
            </w:r>
          </w:p>
        </w:tc>
        <w:tc>
          <w:tcPr>
            <w:tcW w:w="1842" w:type="dxa"/>
          </w:tcPr>
          <w:p w:rsidR="00122B7D" w:rsidRPr="00536964" w:rsidRDefault="00122B7D" w:rsidP="00113146">
            <w:pPr>
              <w:spacing w:before="2" w:line="360" w:lineRule="auto"/>
              <w:ind w:right="-540"/>
              <w:jc w:val="both"/>
              <w:rPr>
                <w:rFonts w:ascii="Calibri" w:hAnsi="Calibri" w:cs="Calibri"/>
              </w:rPr>
            </w:pPr>
            <w:r w:rsidRPr="00536964">
              <w:rPr>
                <w:rFonts w:ascii="Calibri" w:hAnsi="Calibri" w:cs="Calibri"/>
              </w:rPr>
              <w:t>6</w:t>
            </w:r>
          </w:p>
        </w:tc>
        <w:tc>
          <w:tcPr>
            <w:tcW w:w="2430" w:type="dxa"/>
          </w:tcPr>
          <w:p w:rsidR="00122B7D" w:rsidRPr="00536964" w:rsidRDefault="00122B7D" w:rsidP="00113146">
            <w:pPr>
              <w:spacing w:before="2" w:line="360" w:lineRule="auto"/>
              <w:ind w:right="-540"/>
              <w:jc w:val="both"/>
              <w:rPr>
                <w:rFonts w:ascii="Calibri" w:hAnsi="Calibri" w:cs="Calibri"/>
              </w:rPr>
            </w:pPr>
            <w:r w:rsidRPr="00536964">
              <w:rPr>
                <w:rFonts w:ascii="Calibri" w:hAnsi="Calibri" w:cs="Calibri"/>
              </w:rPr>
              <w:t>5.94</w:t>
            </w:r>
          </w:p>
        </w:tc>
        <w:tc>
          <w:tcPr>
            <w:tcW w:w="2430" w:type="dxa"/>
          </w:tcPr>
          <w:p w:rsidR="00122B7D" w:rsidRPr="00536964" w:rsidRDefault="00122B7D" w:rsidP="00113146">
            <w:pPr>
              <w:spacing w:before="2" w:line="360" w:lineRule="auto"/>
              <w:ind w:right="-540"/>
              <w:jc w:val="both"/>
              <w:rPr>
                <w:rFonts w:ascii="Calibri" w:hAnsi="Calibri" w:cs="Calibri"/>
              </w:rPr>
            </w:pPr>
            <w:r w:rsidRPr="00536964">
              <w:rPr>
                <w:rFonts w:ascii="Calibri" w:hAnsi="Calibri" w:cs="Calibri"/>
              </w:rPr>
              <w:t>2.79</w:t>
            </w:r>
          </w:p>
        </w:tc>
      </w:tr>
      <w:tr w:rsidR="00122B7D" w:rsidRPr="00536964" w:rsidTr="00CB45E0">
        <w:tc>
          <w:tcPr>
            <w:tcW w:w="1596" w:type="dxa"/>
          </w:tcPr>
          <w:p w:rsidR="00122B7D" w:rsidRPr="00536964" w:rsidRDefault="00122B7D" w:rsidP="00113146">
            <w:pPr>
              <w:spacing w:before="2" w:line="360" w:lineRule="auto"/>
              <w:ind w:right="-540"/>
              <w:jc w:val="both"/>
              <w:rPr>
                <w:rFonts w:ascii="Calibri" w:hAnsi="Calibri" w:cs="Calibri"/>
              </w:rPr>
            </w:pPr>
            <w:r w:rsidRPr="00536964">
              <w:rPr>
                <w:rFonts w:ascii="Calibri" w:hAnsi="Calibri" w:cs="Calibri"/>
              </w:rPr>
              <w:t>3</w:t>
            </w:r>
          </w:p>
        </w:tc>
        <w:tc>
          <w:tcPr>
            <w:tcW w:w="1842" w:type="dxa"/>
          </w:tcPr>
          <w:p w:rsidR="00122B7D" w:rsidRPr="00536964" w:rsidRDefault="00122B7D" w:rsidP="00113146">
            <w:pPr>
              <w:spacing w:before="2" w:line="360" w:lineRule="auto"/>
              <w:ind w:right="-540"/>
              <w:jc w:val="both"/>
              <w:rPr>
                <w:rFonts w:ascii="Calibri" w:hAnsi="Calibri" w:cs="Calibri"/>
              </w:rPr>
            </w:pPr>
            <w:r w:rsidRPr="00536964">
              <w:rPr>
                <w:rFonts w:ascii="Calibri" w:hAnsi="Calibri" w:cs="Calibri"/>
              </w:rPr>
              <w:t>6</w:t>
            </w:r>
          </w:p>
        </w:tc>
        <w:tc>
          <w:tcPr>
            <w:tcW w:w="2430" w:type="dxa"/>
          </w:tcPr>
          <w:p w:rsidR="00122B7D" w:rsidRPr="00536964" w:rsidRDefault="00122B7D" w:rsidP="00113146">
            <w:pPr>
              <w:spacing w:before="2" w:line="360" w:lineRule="auto"/>
              <w:ind w:right="-540"/>
              <w:jc w:val="both"/>
              <w:rPr>
                <w:rFonts w:ascii="Calibri" w:hAnsi="Calibri" w:cs="Calibri"/>
              </w:rPr>
            </w:pPr>
            <w:r w:rsidRPr="00536964">
              <w:rPr>
                <w:rFonts w:ascii="Calibri" w:hAnsi="Calibri" w:cs="Calibri"/>
              </w:rPr>
              <w:t>7.92</w:t>
            </w:r>
          </w:p>
        </w:tc>
        <w:tc>
          <w:tcPr>
            <w:tcW w:w="2430" w:type="dxa"/>
          </w:tcPr>
          <w:p w:rsidR="00122B7D" w:rsidRPr="00536964" w:rsidRDefault="00122B7D" w:rsidP="00113146">
            <w:pPr>
              <w:spacing w:before="2" w:line="360" w:lineRule="auto"/>
              <w:ind w:right="-540"/>
              <w:jc w:val="both"/>
              <w:rPr>
                <w:rFonts w:ascii="Calibri" w:hAnsi="Calibri" w:cs="Calibri"/>
              </w:rPr>
            </w:pPr>
            <w:r w:rsidRPr="00536964">
              <w:rPr>
                <w:rFonts w:ascii="Calibri" w:hAnsi="Calibri" w:cs="Calibri"/>
              </w:rPr>
              <w:t>3.72</w:t>
            </w:r>
          </w:p>
        </w:tc>
      </w:tr>
      <w:tr w:rsidR="00122B7D" w:rsidRPr="00536964" w:rsidTr="00CB45E0">
        <w:tc>
          <w:tcPr>
            <w:tcW w:w="1596" w:type="dxa"/>
          </w:tcPr>
          <w:p w:rsidR="00122B7D" w:rsidRPr="00536964" w:rsidRDefault="00122B7D" w:rsidP="00113146">
            <w:pPr>
              <w:spacing w:line="360" w:lineRule="auto"/>
              <w:ind w:right="-540"/>
              <w:jc w:val="both"/>
              <w:rPr>
                <w:rFonts w:ascii="Calibri" w:hAnsi="Calibri" w:cs="Calibri"/>
              </w:rPr>
            </w:pPr>
            <w:r w:rsidRPr="00536964">
              <w:rPr>
                <w:rFonts w:ascii="Calibri" w:hAnsi="Calibri" w:cs="Calibri"/>
              </w:rPr>
              <w:t>4</w:t>
            </w:r>
          </w:p>
        </w:tc>
        <w:tc>
          <w:tcPr>
            <w:tcW w:w="1842" w:type="dxa"/>
          </w:tcPr>
          <w:p w:rsidR="00122B7D" w:rsidRPr="00536964" w:rsidRDefault="00122B7D" w:rsidP="00113146">
            <w:pPr>
              <w:spacing w:line="360" w:lineRule="auto"/>
              <w:ind w:right="-540"/>
              <w:jc w:val="both"/>
              <w:rPr>
                <w:rFonts w:ascii="Calibri" w:hAnsi="Calibri" w:cs="Calibri"/>
              </w:rPr>
            </w:pPr>
            <w:r w:rsidRPr="00536964">
              <w:rPr>
                <w:rFonts w:ascii="Calibri" w:hAnsi="Calibri" w:cs="Calibri"/>
              </w:rPr>
              <w:t>6</w:t>
            </w:r>
          </w:p>
        </w:tc>
        <w:tc>
          <w:tcPr>
            <w:tcW w:w="2430" w:type="dxa"/>
          </w:tcPr>
          <w:p w:rsidR="00122B7D" w:rsidRPr="00536964" w:rsidRDefault="00122B7D" w:rsidP="00113146">
            <w:pPr>
              <w:spacing w:line="360" w:lineRule="auto"/>
              <w:ind w:right="-540"/>
              <w:jc w:val="both"/>
              <w:rPr>
                <w:rFonts w:ascii="Calibri" w:hAnsi="Calibri" w:cs="Calibri"/>
              </w:rPr>
            </w:pPr>
            <w:r w:rsidRPr="00536964">
              <w:rPr>
                <w:rFonts w:ascii="Calibri" w:hAnsi="Calibri" w:cs="Calibri"/>
              </w:rPr>
              <w:t>9.9</w:t>
            </w:r>
          </w:p>
        </w:tc>
        <w:tc>
          <w:tcPr>
            <w:tcW w:w="2430" w:type="dxa"/>
          </w:tcPr>
          <w:p w:rsidR="00122B7D" w:rsidRPr="00536964" w:rsidRDefault="00122B7D" w:rsidP="00113146">
            <w:pPr>
              <w:spacing w:line="360" w:lineRule="auto"/>
              <w:ind w:right="-540"/>
              <w:jc w:val="both"/>
              <w:rPr>
                <w:rFonts w:ascii="Calibri" w:hAnsi="Calibri" w:cs="Calibri"/>
              </w:rPr>
            </w:pPr>
            <w:r w:rsidRPr="00536964">
              <w:rPr>
                <w:rFonts w:ascii="Calibri" w:hAnsi="Calibri" w:cs="Calibri"/>
              </w:rPr>
              <w:t>4.65</w:t>
            </w:r>
          </w:p>
        </w:tc>
      </w:tr>
      <w:tr w:rsidR="00122B7D" w:rsidRPr="00536964" w:rsidTr="00CB45E0">
        <w:tc>
          <w:tcPr>
            <w:tcW w:w="1596" w:type="dxa"/>
          </w:tcPr>
          <w:p w:rsidR="00122B7D" w:rsidRPr="00536964" w:rsidRDefault="00122B7D" w:rsidP="00113146">
            <w:pPr>
              <w:spacing w:line="360" w:lineRule="auto"/>
              <w:ind w:right="-540"/>
              <w:jc w:val="both"/>
              <w:rPr>
                <w:rFonts w:ascii="Calibri" w:hAnsi="Calibri" w:cs="Calibri"/>
              </w:rPr>
            </w:pPr>
            <w:r w:rsidRPr="00536964">
              <w:rPr>
                <w:rFonts w:ascii="Calibri" w:hAnsi="Calibri" w:cs="Calibri"/>
              </w:rPr>
              <w:t>5</w:t>
            </w:r>
          </w:p>
        </w:tc>
        <w:tc>
          <w:tcPr>
            <w:tcW w:w="1842" w:type="dxa"/>
          </w:tcPr>
          <w:p w:rsidR="00122B7D" w:rsidRPr="00536964" w:rsidRDefault="00122B7D" w:rsidP="00113146">
            <w:pPr>
              <w:spacing w:line="360" w:lineRule="auto"/>
              <w:ind w:right="-540"/>
              <w:jc w:val="both"/>
              <w:rPr>
                <w:rFonts w:ascii="Calibri" w:hAnsi="Calibri" w:cs="Calibri"/>
              </w:rPr>
            </w:pPr>
            <w:r w:rsidRPr="00536964">
              <w:rPr>
                <w:rFonts w:ascii="Calibri" w:hAnsi="Calibri" w:cs="Calibri"/>
              </w:rPr>
              <w:t>7</w:t>
            </w:r>
          </w:p>
        </w:tc>
        <w:tc>
          <w:tcPr>
            <w:tcW w:w="2430" w:type="dxa"/>
          </w:tcPr>
          <w:p w:rsidR="00122B7D" w:rsidRPr="00536964" w:rsidRDefault="00122B7D" w:rsidP="00113146">
            <w:pPr>
              <w:spacing w:line="360" w:lineRule="auto"/>
              <w:ind w:right="-540"/>
              <w:jc w:val="both"/>
              <w:rPr>
                <w:rFonts w:ascii="Calibri" w:hAnsi="Calibri" w:cs="Calibri"/>
              </w:rPr>
            </w:pPr>
            <w:r w:rsidRPr="00536964">
              <w:rPr>
                <w:rFonts w:ascii="Calibri" w:hAnsi="Calibri" w:cs="Calibri"/>
              </w:rPr>
              <w:t>11.88</w:t>
            </w:r>
          </w:p>
        </w:tc>
        <w:tc>
          <w:tcPr>
            <w:tcW w:w="2430" w:type="dxa"/>
          </w:tcPr>
          <w:p w:rsidR="00122B7D" w:rsidRPr="00536964" w:rsidRDefault="00122B7D" w:rsidP="00113146">
            <w:pPr>
              <w:spacing w:line="360" w:lineRule="auto"/>
              <w:ind w:right="-540"/>
              <w:jc w:val="both"/>
              <w:rPr>
                <w:rFonts w:ascii="Calibri" w:hAnsi="Calibri" w:cs="Calibri"/>
              </w:rPr>
            </w:pPr>
            <w:r w:rsidRPr="00536964">
              <w:rPr>
                <w:rFonts w:ascii="Calibri" w:hAnsi="Calibri" w:cs="Calibri"/>
              </w:rPr>
              <w:t>5.58</w:t>
            </w:r>
          </w:p>
        </w:tc>
      </w:tr>
      <w:tr w:rsidR="00122B7D" w:rsidRPr="00536964" w:rsidTr="00CB45E0">
        <w:tc>
          <w:tcPr>
            <w:tcW w:w="1596" w:type="dxa"/>
          </w:tcPr>
          <w:p w:rsidR="00122B7D" w:rsidRPr="00536964" w:rsidRDefault="00122B7D" w:rsidP="00113146">
            <w:pPr>
              <w:spacing w:line="360" w:lineRule="auto"/>
              <w:ind w:right="-540"/>
              <w:jc w:val="both"/>
              <w:rPr>
                <w:rFonts w:ascii="Calibri" w:hAnsi="Calibri" w:cs="Calibri"/>
              </w:rPr>
            </w:pPr>
            <w:r w:rsidRPr="00536964">
              <w:rPr>
                <w:rFonts w:ascii="Calibri" w:hAnsi="Calibri" w:cs="Calibri"/>
              </w:rPr>
              <w:t>6</w:t>
            </w:r>
          </w:p>
        </w:tc>
        <w:tc>
          <w:tcPr>
            <w:tcW w:w="1842" w:type="dxa"/>
          </w:tcPr>
          <w:p w:rsidR="00122B7D" w:rsidRPr="00536964" w:rsidRDefault="00122B7D" w:rsidP="00113146">
            <w:pPr>
              <w:spacing w:line="360" w:lineRule="auto"/>
              <w:ind w:right="-540"/>
              <w:jc w:val="both"/>
              <w:rPr>
                <w:rFonts w:ascii="Calibri" w:hAnsi="Calibri" w:cs="Calibri"/>
              </w:rPr>
            </w:pPr>
            <w:r w:rsidRPr="00536964">
              <w:rPr>
                <w:rFonts w:ascii="Calibri" w:hAnsi="Calibri" w:cs="Calibri"/>
              </w:rPr>
              <w:t>7</w:t>
            </w:r>
          </w:p>
        </w:tc>
        <w:tc>
          <w:tcPr>
            <w:tcW w:w="2430" w:type="dxa"/>
          </w:tcPr>
          <w:p w:rsidR="00122B7D" w:rsidRPr="00536964" w:rsidRDefault="00122B7D" w:rsidP="00113146">
            <w:pPr>
              <w:spacing w:line="360" w:lineRule="auto"/>
              <w:ind w:right="-540"/>
              <w:jc w:val="both"/>
              <w:rPr>
                <w:rFonts w:ascii="Calibri" w:hAnsi="Calibri" w:cs="Calibri"/>
              </w:rPr>
            </w:pPr>
            <w:r w:rsidRPr="00536964">
              <w:rPr>
                <w:rFonts w:ascii="Calibri" w:hAnsi="Calibri" w:cs="Calibri"/>
              </w:rPr>
              <w:t>13.86</w:t>
            </w:r>
          </w:p>
        </w:tc>
        <w:tc>
          <w:tcPr>
            <w:tcW w:w="2430" w:type="dxa"/>
          </w:tcPr>
          <w:p w:rsidR="00122B7D" w:rsidRPr="00536964" w:rsidRDefault="00122B7D" w:rsidP="00113146">
            <w:pPr>
              <w:spacing w:line="360" w:lineRule="auto"/>
              <w:ind w:right="-540"/>
              <w:jc w:val="both"/>
              <w:rPr>
                <w:rFonts w:ascii="Calibri" w:hAnsi="Calibri" w:cs="Calibri"/>
              </w:rPr>
            </w:pPr>
            <w:r w:rsidRPr="00536964">
              <w:rPr>
                <w:rFonts w:ascii="Calibri" w:hAnsi="Calibri" w:cs="Calibri"/>
              </w:rPr>
              <w:t>6.51</w:t>
            </w:r>
          </w:p>
        </w:tc>
      </w:tr>
      <w:tr w:rsidR="00122B7D" w:rsidRPr="00536964" w:rsidTr="00CB45E0">
        <w:tc>
          <w:tcPr>
            <w:tcW w:w="1596" w:type="dxa"/>
          </w:tcPr>
          <w:p w:rsidR="00122B7D" w:rsidRPr="00536964" w:rsidRDefault="00122B7D" w:rsidP="00113146">
            <w:pPr>
              <w:spacing w:line="360" w:lineRule="auto"/>
              <w:ind w:right="-540"/>
              <w:jc w:val="both"/>
              <w:rPr>
                <w:rFonts w:ascii="Calibri" w:hAnsi="Calibri" w:cs="Calibri"/>
              </w:rPr>
            </w:pPr>
            <w:r w:rsidRPr="00536964">
              <w:rPr>
                <w:rFonts w:ascii="Calibri" w:hAnsi="Calibri" w:cs="Calibri"/>
              </w:rPr>
              <w:t>7</w:t>
            </w:r>
          </w:p>
        </w:tc>
        <w:tc>
          <w:tcPr>
            <w:tcW w:w="1842" w:type="dxa"/>
          </w:tcPr>
          <w:p w:rsidR="00122B7D" w:rsidRPr="00536964" w:rsidRDefault="00122B7D" w:rsidP="00113146">
            <w:pPr>
              <w:spacing w:line="360" w:lineRule="auto"/>
              <w:ind w:right="-540"/>
              <w:jc w:val="both"/>
              <w:rPr>
                <w:rFonts w:ascii="Calibri" w:hAnsi="Calibri" w:cs="Calibri"/>
              </w:rPr>
            </w:pPr>
            <w:r w:rsidRPr="00536964">
              <w:rPr>
                <w:rFonts w:ascii="Calibri" w:hAnsi="Calibri" w:cs="Calibri"/>
              </w:rPr>
              <w:t>7</w:t>
            </w:r>
          </w:p>
        </w:tc>
        <w:tc>
          <w:tcPr>
            <w:tcW w:w="2430" w:type="dxa"/>
          </w:tcPr>
          <w:p w:rsidR="00122B7D" w:rsidRPr="00536964" w:rsidRDefault="00122B7D" w:rsidP="00113146">
            <w:pPr>
              <w:spacing w:line="360" w:lineRule="auto"/>
              <w:ind w:right="-540"/>
              <w:jc w:val="both"/>
              <w:rPr>
                <w:rFonts w:ascii="Calibri" w:hAnsi="Calibri" w:cs="Calibri"/>
              </w:rPr>
            </w:pPr>
            <w:r w:rsidRPr="00536964">
              <w:rPr>
                <w:rFonts w:ascii="Calibri" w:hAnsi="Calibri" w:cs="Calibri"/>
              </w:rPr>
              <w:t>15.84</w:t>
            </w:r>
          </w:p>
        </w:tc>
        <w:tc>
          <w:tcPr>
            <w:tcW w:w="2430" w:type="dxa"/>
          </w:tcPr>
          <w:p w:rsidR="00122B7D" w:rsidRPr="00536964" w:rsidRDefault="00122B7D" w:rsidP="00113146">
            <w:pPr>
              <w:spacing w:line="360" w:lineRule="auto"/>
              <w:ind w:right="-540"/>
              <w:jc w:val="both"/>
              <w:rPr>
                <w:rFonts w:ascii="Calibri" w:hAnsi="Calibri" w:cs="Calibri"/>
              </w:rPr>
            </w:pPr>
            <w:r w:rsidRPr="00536964">
              <w:rPr>
                <w:rFonts w:ascii="Calibri" w:hAnsi="Calibri" w:cs="Calibri"/>
              </w:rPr>
              <w:t>7.44</w:t>
            </w:r>
          </w:p>
        </w:tc>
      </w:tr>
    </w:tbl>
    <w:p w:rsidR="00C0535C" w:rsidRDefault="003D5BB9" w:rsidP="00113146">
      <w:pPr>
        <w:spacing w:line="360" w:lineRule="auto"/>
        <w:jc w:val="both"/>
        <w:rPr>
          <w:rFonts w:ascii="Calibri" w:hAnsi="Calibri" w:cs="Calibri"/>
        </w:rPr>
      </w:pPr>
      <w:r w:rsidRPr="00536964">
        <w:rPr>
          <w:rFonts w:ascii="Calibri" w:hAnsi="Calibri" w:cs="Calibri"/>
        </w:rPr>
        <w:t xml:space="preserve">Source - </w:t>
      </w:r>
      <w:r w:rsidR="00122B7D" w:rsidRPr="00536964">
        <w:rPr>
          <w:rFonts w:ascii="Calibri" w:hAnsi="Calibri" w:cs="Calibri"/>
        </w:rPr>
        <w:t>Adapted from (Table 36 on page 249)</w:t>
      </w:r>
    </w:p>
    <w:p w:rsidR="000E09A5" w:rsidRPr="000E09A5" w:rsidRDefault="000E09A5" w:rsidP="00113146">
      <w:pPr>
        <w:pStyle w:val="ListParagraph"/>
        <w:spacing w:line="360" w:lineRule="auto"/>
        <w:ind w:left="1080"/>
        <w:jc w:val="both"/>
        <w:rPr>
          <w:rFonts w:ascii="Calibri" w:hAnsi="Calibri" w:cs="Calibri"/>
        </w:rPr>
      </w:pPr>
      <w:r>
        <w:rPr>
          <w:rFonts w:ascii="Calibri" w:hAnsi="Calibri" w:cs="Calibri"/>
        </w:rPr>
        <w:t xml:space="preserve">*Calculated by the author </w:t>
      </w:r>
    </w:p>
    <w:p w:rsidR="00A37DCB" w:rsidRDefault="00A37DCB" w:rsidP="00113146">
      <w:pPr>
        <w:spacing w:after="200" w:line="360" w:lineRule="auto"/>
        <w:jc w:val="both"/>
        <w:rPr>
          <w:rFonts w:ascii="Calibri" w:hAnsi="Calibri" w:cs="Calibri"/>
        </w:rPr>
      </w:pPr>
    </w:p>
    <w:p w:rsidR="00CB45E0" w:rsidRPr="00536964" w:rsidDel="00467AD2" w:rsidRDefault="00CB45E0" w:rsidP="00113146">
      <w:pPr>
        <w:spacing w:after="200" w:line="360" w:lineRule="auto"/>
        <w:jc w:val="both"/>
        <w:rPr>
          <w:del w:id="702" w:author="intel" w:date="2017-08-02T00:38:00Z"/>
          <w:rFonts w:ascii="Calibri" w:hAnsi="Calibri" w:cs="Calibri"/>
        </w:rPr>
      </w:pPr>
      <w:commentRangeStart w:id="703"/>
      <w:del w:id="704" w:author="intel" w:date="2017-08-02T00:38:00Z">
        <w:r w:rsidRPr="00536964" w:rsidDel="00467AD2">
          <w:rPr>
            <w:rFonts w:ascii="Calibri" w:hAnsi="Calibri" w:cs="Calibri"/>
          </w:rPr>
          <w:delText xml:space="preserve">Observed deaths exceeded expected deaths in the first </w:delText>
        </w:r>
      </w:del>
      <w:del w:id="705" w:author="intel" w:date="2017-08-02T00:36:00Z">
        <w:r w:rsidRPr="00536964" w:rsidDel="00FF3B71">
          <w:rPr>
            <w:rFonts w:ascii="Calibri" w:hAnsi="Calibri" w:cs="Calibri"/>
          </w:rPr>
          <w:delText>3</w:delText>
        </w:r>
      </w:del>
      <w:del w:id="706" w:author="intel" w:date="2017-08-02T00:38:00Z">
        <w:r w:rsidRPr="00536964" w:rsidDel="00467AD2">
          <w:rPr>
            <w:rFonts w:ascii="Calibri" w:hAnsi="Calibri" w:cs="Calibri"/>
          </w:rPr>
          <w:delText xml:space="preserve"> days even after doubling the expected deaths. </w:delText>
        </w:r>
        <w:commentRangeEnd w:id="703"/>
        <w:r w:rsidR="00B3697A" w:rsidDel="00467AD2">
          <w:rPr>
            <w:rStyle w:val="CommentReference"/>
          </w:rPr>
          <w:commentReference w:id="703"/>
        </w:r>
        <w:r w:rsidRPr="00536964" w:rsidDel="00467AD2">
          <w:rPr>
            <w:rFonts w:ascii="Calibri" w:hAnsi="Calibri" w:cs="Calibri"/>
          </w:rPr>
          <w:delText>It was higher than expected deaths for the first 7 days</w:delText>
        </w:r>
        <w:r w:rsidR="00C07862" w:rsidDel="00467AD2">
          <w:rPr>
            <w:rFonts w:ascii="Calibri" w:hAnsi="Calibri" w:cs="Calibri"/>
          </w:rPr>
          <w:delText>,</w:delText>
        </w:r>
        <w:r w:rsidRPr="00536964" w:rsidDel="00467AD2">
          <w:rPr>
            <w:rFonts w:ascii="Calibri" w:hAnsi="Calibri" w:cs="Calibri"/>
          </w:rPr>
          <w:delText xml:space="preserve"> if it was assumed that 9.4% doses were used in the second year.</w:delText>
        </w:r>
      </w:del>
    </w:p>
    <w:p w:rsidR="00CB45E0" w:rsidRPr="00536964" w:rsidRDefault="00CB45E0" w:rsidP="00113146">
      <w:pPr>
        <w:spacing w:after="200" w:line="360" w:lineRule="auto"/>
        <w:jc w:val="both"/>
        <w:rPr>
          <w:rFonts w:ascii="Calibri" w:hAnsi="Calibri" w:cs="Calibri"/>
        </w:rPr>
      </w:pPr>
    </w:p>
    <w:p w:rsidR="00CB45E0" w:rsidRPr="00536964" w:rsidRDefault="00CB45E0" w:rsidP="00113146">
      <w:pPr>
        <w:spacing w:after="200" w:line="360" w:lineRule="auto"/>
        <w:jc w:val="both"/>
        <w:rPr>
          <w:rFonts w:ascii="Calibri" w:hAnsi="Calibri" w:cs="Calibri"/>
          <w:b/>
        </w:rPr>
      </w:pPr>
      <w:r w:rsidRPr="00536964">
        <w:rPr>
          <w:rFonts w:ascii="Calibri" w:hAnsi="Calibri" w:cs="Calibri"/>
          <w:b/>
        </w:rPr>
        <w:t>PSUR 19</w:t>
      </w:r>
      <w:ins w:id="707" w:author="Lars Jørgensen" w:date="2017-06-02T11:59:00Z">
        <w:r w:rsidR="00C30621">
          <w:rPr>
            <w:rFonts w:ascii="Calibri" w:hAnsi="Calibri" w:cs="Calibri"/>
            <w:b/>
          </w:rPr>
          <w:t>:</w:t>
        </w:r>
      </w:ins>
      <w:r w:rsidRPr="00536964">
        <w:rPr>
          <w:rFonts w:ascii="Calibri" w:hAnsi="Calibri" w:cs="Calibri"/>
          <w:b/>
        </w:rPr>
        <w:t xml:space="preserve"> Expected Deaths Weighted by Country </w:t>
      </w:r>
      <w:r w:rsidR="00E63782" w:rsidRPr="00536964">
        <w:rPr>
          <w:rFonts w:ascii="Calibri" w:hAnsi="Calibri" w:cs="Calibri"/>
          <w:b/>
        </w:rPr>
        <w:t>and Yearly Proportion of Doses</w:t>
      </w:r>
    </w:p>
    <w:p w:rsidR="00DA6D76" w:rsidRPr="00536964" w:rsidRDefault="00C30621" w:rsidP="00113146">
      <w:pPr>
        <w:spacing w:line="360" w:lineRule="auto"/>
        <w:jc w:val="both"/>
        <w:rPr>
          <w:rFonts w:ascii="Calibri" w:hAnsi="Calibri" w:cs="Calibri"/>
        </w:rPr>
      </w:pPr>
      <w:ins w:id="708" w:author="Lars Jørgensen" w:date="2017-06-02T11:59:00Z">
        <w:r>
          <w:rPr>
            <w:rFonts w:ascii="Calibri" w:hAnsi="Calibri" w:cs="Calibri"/>
          </w:rPr>
          <w:t>In PSUR 19, a</w:t>
        </w:r>
      </w:ins>
      <w:del w:id="709" w:author="Lars Jørgensen" w:date="2017-06-02T11:59:00Z">
        <w:r w:rsidR="00E63782" w:rsidRPr="00536964" w:rsidDel="00C30621">
          <w:rPr>
            <w:rFonts w:ascii="Calibri" w:hAnsi="Calibri" w:cs="Calibri"/>
          </w:rPr>
          <w:delText>A</w:delText>
        </w:r>
      </w:del>
      <w:r w:rsidR="00E63782" w:rsidRPr="00536964">
        <w:rPr>
          <w:rFonts w:ascii="Calibri" w:hAnsi="Calibri" w:cs="Calibri"/>
        </w:rPr>
        <w:t xml:space="preserve"> weighted average</w:t>
      </w:r>
      <w:ins w:id="710" w:author="intel" w:date="2017-08-02T00:38:00Z">
        <w:r w:rsidR="00467AD2">
          <w:rPr>
            <w:rFonts w:ascii="Calibri" w:hAnsi="Calibri" w:cs="Calibri"/>
          </w:rPr>
          <w:t xml:space="preserve"> </w:t>
        </w:r>
      </w:ins>
      <w:r w:rsidR="00DA6D76" w:rsidRPr="00536964">
        <w:rPr>
          <w:rFonts w:ascii="Calibri" w:hAnsi="Calibri" w:cs="Calibri"/>
        </w:rPr>
        <w:t>of sudden deaths</w:t>
      </w:r>
      <w:del w:id="711" w:author="Lars Jørgensen" w:date="2017-06-02T11:59:00Z">
        <w:r w:rsidR="000569CC" w:rsidRPr="00536964" w:rsidDel="00C30621">
          <w:rPr>
            <w:rFonts w:ascii="Calibri" w:hAnsi="Calibri" w:cs="Calibri"/>
          </w:rPr>
          <w:delText>(weighted by country and yearly proportion of doses</w:delText>
        </w:r>
        <w:r w:rsidR="003D5BB9" w:rsidRPr="00536964" w:rsidDel="00C30621">
          <w:rPr>
            <w:rFonts w:ascii="Calibri" w:hAnsi="Calibri" w:cs="Calibri"/>
          </w:rPr>
          <w:delText xml:space="preserve"> distributed</w:delText>
        </w:r>
        <w:r w:rsidR="00855057" w:rsidRPr="00536964" w:rsidDel="00C30621">
          <w:rPr>
            <w:rFonts w:ascii="Calibri" w:hAnsi="Calibri" w:cs="Calibri"/>
          </w:rPr>
          <w:delText>)</w:delText>
        </w:r>
      </w:del>
      <w:r w:rsidR="00E63782" w:rsidRPr="00536964">
        <w:rPr>
          <w:rFonts w:ascii="Calibri" w:hAnsi="Calibri" w:cs="Calibri"/>
        </w:rPr>
        <w:t xml:space="preserve">by calendar time of the German, French and Dutch incidence rate was calculated to </w:t>
      </w:r>
      <w:r w:rsidR="000569CC" w:rsidRPr="00536964">
        <w:rPr>
          <w:rFonts w:ascii="Calibri" w:hAnsi="Calibri" w:cs="Calibri"/>
        </w:rPr>
        <w:t>arrive at the</w:t>
      </w:r>
      <w:r w:rsidR="00E63782" w:rsidRPr="00536964">
        <w:rPr>
          <w:rFonts w:ascii="Calibri" w:hAnsi="Calibri" w:cs="Calibri"/>
        </w:rPr>
        <w:t xml:space="preserve"> expected incidence</w:t>
      </w:r>
      <w:r w:rsidR="00855057" w:rsidRPr="00536964">
        <w:rPr>
          <w:rFonts w:ascii="Calibri" w:hAnsi="Calibri" w:cs="Calibri"/>
        </w:rPr>
        <w:t xml:space="preserve"> of sudden deaths</w:t>
      </w:r>
      <w:del w:id="712" w:author="Lars Jørgensen" w:date="2017-06-02T11:59:00Z">
        <w:r w:rsidR="00103B54" w:rsidRPr="00536964" w:rsidDel="00C30621">
          <w:rPr>
            <w:rFonts w:ascii="Calibri" w:hAnsi="Calibri" w:cs="Calibri"/>
          </w:rPr>
          <w:delText xml:space="preserve"> in the 19</w:delText>
        </w:r>
        <w:r w:rsidR="00103B54" w:rsidRPr="00536964" w:rsidDel="00C30621">
          <w:rPr>
            <w:rFonts w:ascii="Calibri" w:hAnsi="Calibri" w:cs="Calibri"/>
            <w:vertAlign w:val="superscript"/>
          </w:rPr>
          <w:delText>th</w:delText>
        </w:r>
        <w:r w:rsidR="00103B54" w:rsidRPr="00536964" w:rsidDel="00C30621">
          <w:rPr>
            <w:rFonts w:ascii="Calibri" w:hAnsi="Calibri" w:cs="Calibri"/>
          </w:rPr>
          <w:delText xml:space="preserve"> PSUR</w:delText>
        </w:r>
      </w:del>
      <w:r w:rsidR="00E63782" w:rsidRPr="00536964">
        <w:rPr>
          <w:rFonts w:ascii="Calibri" w:hAnsi="Calibri" w:cs="Calibri"/>
        </w:rPr>
        <w:t xml:space="preserve">.  </w:t>
      </w:r>
      <w:r w:rsidR="00855057" w:rsidRPr="00536964">
        <w:rPr>
          <w:rFonts w:ascii="Calibri" w:hAnsi="Calibri" w:cs="Calibri"/>
        </w:rPr>
        <w:t>This was calculated as</w:t>
      </w:r>
      <w:ins w:id="713" w:author="intel" w:date="2017-07-30T19:08:00Z">
        <w:r w:rsidR="008B0461">
          <w:rPr>
            <w:rFonts w:ascii="Calibri" w:hAnsi="Calibri" w:cs="Calibri"/>
          </w:rPr>
          <w:t xml:space="preserve"> </w:t>
        </w:r>
      </w:ins>
      <w:commentRangeStart w:id="714"/>
      <w:r w:rsidR="0010628E" w:rsidRPr="00536964">
        <w:rPr>
          <w:rFonts w:ascii="Calibri" w:hAnsi="Calibri" w:cs="Calibri"/>
        </w:rPr>
        <w:t>0.0102/1000 live births for the second year</w:t>
      </w:r>
      <w:commentRangeEnd w:id="714"/>
      <w:r w:rsidR="00B3697A">
        <w:rPr>
          <w:rStyle w:val="CommentReference"/>
        </w:rPr>
        <w:commentReference w:id="714"/>
      </w:r>
      <w:r w:rsidR="00855057" w:rsidRPr="00536964">
        <w:rPr>
          <w:rFonts w:ascii="Calibri" w:hAnsi="Calibri" w:cs="Calibri"/>
        </w:rPr>
        <w:t xml:space="preserve">. This figure is one sixth of the expected rate </w:t>
      </w:r>
      <w:r w:rsidR="0010628E" w:rsidRPr="00536964">
        <w:rPr>
          <w:rFonts w:ascii="Calibri" w:hAnsi="Calibri" w:cs="Calibri"/>
        </w:rPr>
        <w:t>used in PSUR 15 and 16</w:t>
      </w:r>
      <w:r w:rsidR="00855057" w:rsidRPr="00536964">
        <w:rPr>
          <w:rFonts w:ascii="Calibri" w:hAnsi="Calibri" w:cs="Calibri"/>
        </w:rPr>
        <w:t xml:space="preserve"> which calculated expected sudden deaths at 0.062/1000 live births </w:t>
      </w:r>
      <w:r w:rsidR="00C07862">
        <w:rPr>
          <w:rFonts w:ascii="Calibri" w:hAnsi="Calibri" w:cs="Calibri"/>
        </w:rPr>
        <w:t xml:space="preserve">using </w:t>
      </w:r>
      <w:commentRangeStart w:id="715"/>
      <w:r w:rsidR="00C07862">
        <w:rPr>
          <w:rFonts w:ascii="Calibri" w:hAnsi="Calibri" w:cs="Calibri"/>
        </w:rPr>
        <w:t>German data</w:t>
      </w:r>
      <w:commentRangeEnd w:id="715"/>
      <w:r w:rsidR="00B3697A">
        <w:rPr>
          <w:rStyle w:val="CommentReference"/>
        </w:rPr>
        <w:commentReference w:id="715"/>
      </w:r>
      <w:r w:rsidR="0010628E" w:rsidRPr="00536964">
        <w:rPr>
          <w:rFonts w:ascii="Calibri" w:hAnsi="Calibri" w:cs="Calibri"/>
        </w:rPr>
        <w:t xml:space="preserve">. </w:t>
      </w:r>
    </w:p>
    <w:p w:rsidR="004A39AE" w:rsidRPr="00536964" w:rsidRDefault="004A39AE" w:rsidP="00113146">
      <w:pPr>
        <w:spacing w:line="360" w:lineRule="auto"/>
        <w:ind w:right="-540"/>
        <w:jc w:val="both"/>
        <w:rPr>
          <w:rFonts w:ascii="Calibri" w:hAnsi="Calibri" w:cs="Calibri"/>
        </w:rPr>
      </w:pPr>
    </w:p>
    <w:p w:rsidR="00855057" w:rsidRPr="00536964" w:rsidRDefault="00855057" w:rsidP="00113146">
      <w:pPr>
        <w:spacing w:line="360" w:lineRule="auto"/>
        <w:ind w:right="-540"/>
        <w:jc w:val="both"/>
        <w:rPr>
          <w:rFonts w:ascii="Calibri" w:hAnsi="Calibri" w:cs="Calibri"/>
        </w:rPr>
      </w:pPr>
      <w:commentRangeStart w:id="716"/>
      <w:r w:rsidRPr="00536964">
        <w:rPr>
          <w:rFonts w:ascii="Calibri" w:hAnsi="Calibri" w:cs="Calibri"/>
        </w:rPr>
        <w:t>The Poisson 95%</w:t>
      </w:r>
      <w:ins w:id="717" w:author="intel" w:date="2017-08-02T00:40:00Z">
        <w:r w:rsidR="00467AD2">
          <w:rPr>
            <w:rFonts w:ascii="Calibri" w:hAnsi="Calibri" w:cs="Calibri"/>
          </w:rPr>
          <w:t xml:space="preserve"> </w:t>
        </w:r>
      </w:ins>
      <w:r w:rsidRPr="00536964">
        <w:rPr>
          <w:rFonts w:ascii="Calibri" w:hAnsi="Calibri" w:cs="Calibri"/>
        </w:rPr>
        <w:t xml:space="preserve">CI of the observed deaths </w:t>
      </w:r>
      <w:r w:rsidR="004A39AE" w:rsidRPr="00536964">
        <w:rPr>
          <w:rFonts w:ascii="Calibri" w:hAnsi="Calibri" w:cs="Calibri"/>
        </w:rPr>
        <w:t xml:space="preserve">in the second year </w:t>
      </w:r>
      <w:r w:rsidR="005B5C4E" w:rsidRPr="00536964">
        <w:rPr>
          <w:rFonts w:ascii="Calibri" w:hAnsi="Calibri" w:cs="Calibri"/>
        </w:rPr>
        <w:t>is</w:t>
      </w:r>
      <w:r w:rsidR="004A39AE" w:rsidRPr="00536964">
        <w:rPr>
          <w:rFonts w:ascii="Calibri" w:hAnsi="Calibri" w:cs="Calibri"/>
        </w:rPr>
        <w:t xml:space="preserve"> reported in Table 8 on Page 447 of the 19</w:t>
      </w:r>
      <w:r w:rsidR="004A39AE" w:rsidRPr="00536964">
        <w:rPr>
          <w:rFonts w:ascii="Calibri" w:hAnsi="Calibri" w:cs="Calibri"/>
          <w:vertAlign w:val="superscript"/>
        </w:rPr>
        <w:t>th</w:t>
      </w:r>
      <w:r w:rsidR="004A39AE" w:rsidRPr="00536964">
        <w:rPr>
          <w:rFonts w:ascii="Calibri" w:hAnsi="Calibri" w:cs="Calibri"/>
        </w:rPr>
        <w:t xml:space="preserve"> PSUR. It is reported that for the second year of life the observed SDs was higher than expected within a risk period 1</w:t>
      </w:r>
      <w:ins w:id="718" w:author="intel" w:date="2017-07-30T19:12:00Z">
        <w:r w:rsidR="00C06B5F">
          <w:rPr>
            <w:rFonts w:ascii="Calibri" w:hAnsi="Calibri" w:cs="Calibri"/>
          </w:rPr>
          <w:t xml:space="preserve"> </w:t>
        </w:r>
      </w:ins>
      <w:r w:rsidR="004A39AE" w:rsidRPr="00536964">
        <w:rPr>
          <w:rFonts w:ascii="Calibri" w:hAnsi="Calibri" w:cs="Calibri"/>
        </w:rPr>
        <w:t>to 4 days post vaccination, though not significantly.</w:t>
      </w:r>
      <w:commentRangeEnd w:id="716"/>
      <w:r w:rsidR="00B3697A">
        <w:rPr>
          <w:rStyle w:val="CommentReference"/>
        </w:rPr>
        <w:commentReference w:id="716"/>
      </w:r>
    </w:p>
    <w:p w:rsidR="004A39AE" w:rsidRPr="00536964" w:rsidRDefault="004A39AE" w:rsidP="00113146">
      <w:pPr>
        <w:spacing w:line="360" w:lineRule="auto"/>
        <w:ind w:right="-540"/>
        <w:jc w:val="both"/>
        <w:rPr>
          <w:rFonts w:ascii="Calibri" w:hAnsi="Calibri" w:cs="Calibri"/>
          <w:noProof/>
          <w:lang w:eastAsia="en-US"/>
        </w:rPr>
      </w:pPr>
    </w:p>
    <w:p w:rsidR="004A39AE" w:rsidRPr="00536964" w:rsidRDefault="004A39AE" w:rsidP="00113146">
      <w:pPr>
        <w:spacing w:line="360" w:lineRule="auto"/>
        <w:ind w:right="-540"/>
        <w:jc w:val="both"/>
        <w:rPr>
          <w:rFonts w:ascii="Calibri" w:hAnsi="Calibri" w:cs="Calibri"/>
          <w:b/>
          <w:noProof/>
          <w:lang w:eastAsia="en-US"/>
        </w:rPr>
      </w:pPr>
      <w:r w:rsidRPr="00536964">
        <w:rPr>
          <w:rFonts w:ascii="Calibri" w:hAnsi="Calibri" w:cs="Calibri"/>
          <w:b/>
          <w:noProof/>
          <w:lang w:eastAsia="en-US"/>
        </w:rPr>
        <w:t>Missing Deaths in the 19</w:t>
      </w:r>
      <w:r w:rsidRPr="00536964">
        <w:rPr>
          <w:rFonts w:ascii="Calibri" w:hAnsi="Calibri" w:cs="Calibri"/>
          <w:b/>
          <w:noProof/>
          <w:vertAlign w:val="superscript"/>
          <w:lang w:eastAsia="en-US"/>
        </w:rPr>
        <w:t>th</w:t>
      </w:r>
      <w:r w:rsidRPr="00536964">
        <w:rPr>
          <w:rFonts w:ascii="Calibri" w:hAnsi="Calibri" w:cs="Calibri"/>
          <w:b/>
          <w:noProof/>
          <w:lang w:eastAsia="en-US"/>
        </w:rPr>
        <w:t xml:space="preserve"> PSUR</w:t>
      </w:r>
    </w:p>
    <w:p w:rsidR="004A39AE" w:rsidRPr="00536964" w:rsidRDefault="004A39AE" w:rsidP="00113146">
      <w:pPr>
        <w:spacing w:line="360" w:lineRule="auto"/>
        <w:jc w:val="both"/>
        <w:rPr>
          <w:rFonts w:ascii="Calibri" w:hAnsi="Calibri" w:cs="Calibri"/>
        </w:rPr>
      </w:pPr>
      <w:r w:rsidRPr="00536964">
        <w:rPr>
          <w:rFonts w:ascii="Calibri" w:hAnsi="Calibri" w:cs="Calibri"/>
        </w:rPr>
        <w:t>The total doses of the vaccine went up from 69</w:t>
      </w:r>
      <w:del w:id="719" w:author="Lars Jørgensen" w:date="2017-06-02T12:02:00Z">
        <w:r w:rsidRPr="00536964" w:rsidDel="00C35507">
          <w:rPr>
            <w:rFonts w:ascii="Calibri" w:hAnsi="Calibri" w:cs="Calibri"/>
          </w:rPr>
          <w:delText>.3</w:delText>
        </w:r>
      </w:del>
      <w:r w:rsidRPr="00536964">
        <w:rPr>
          <w:rFonts w:ascii="Calibri" w:hAnsi="Calibri" w:cs="Calibri"/>
        </w:rPr>
        <w:t xml:space="preserve"> million in PSUR 16 to 11</w:t>
      </w:r>
      <w:ins w:id="720" w:author="Lars Jørgensen" w:date="2017-06-02T12:02:00Z">
        <w:r w:rsidR="00C35507">
          <w:rPr>
            <w:rFonts w:ascii="Calibri" w:hAnsi="Calibri" w:cs="Calibri"/>
          </w:rPr>
          <w:t>2</w:t>
        </w:r>
      </w:ins>
      <w:del w:id="721" w:author="Lars Jørgensen" w:date="2017-06-02T12:02:00Z">
        <w:r w:rsidRPr="00536964" w:rsidDel="00C35507">
          <w:rPr>
            <w:rFonts w:ascii="Calibri" w:hAnsi="Calibri" w:cs="Calibri"/>
          </w:rPr>
          <w:delText>1.7</w:delText>
        </w:r>
      </w:del>
      <w:r w:rsidRPr="00536964">
        <w:rPr>
          <w:rFonts w:ascii="Calibri" w:hAnsi="Calibri" w:cs="Calibri"/>
        </w:rPr>
        <w:t xml:space="preserve"> million doses </w:t>
      </w:r>
      <w:r w:rsidR="00AB5BCB">
        <w:rPr>
          <w:rFonts w:ascii="Calibri" w:hAnsi="Calibri" w:cs="Calibri"/>
        </w:rPr>
        <w:t xml:space="preserve">in </w:t>
      </w:r>
      <w:r w:rsidRPr="00536964">
        <w:rPr>
          <w:rFonts w:ascii="Calibri" w:hAnsi="Calibri" w:cs="Calibri"/>
        </w:rPr>
        <w:t xml:space="preserve">the </w:t>
      </w:r>
      <w:del w:id="722" w:author="Lars Jørgensen" w:date="2017-06-02T12:02:00Z">
        <w:r w:rsidRPr="00536964" w:rsidDel="00C35507">
          <w:rPr>
            <w:rFonts w:ascii="Calibri" w:hAnsi="Calibri" w:cs="Calibri"/>
          </w:rPr>
          <w:delText xml:space="preserve">19th </w:delText>
        </w:r>
      </w:del>
      <w:r w:rsidRPr="00536964">
        <w:rPr>
          <w:rFonts w:ascii="Calibri" w:hAnsi="Calibri" w:cs="Calibri"/>
        </w:rPr>
        <w:t>PSUR</w:t>
      </w:r>
      <w:ins w:id="723" w:author="Lars Jørgensen" w:date="2017-06-02T12:02:00Z">
        <w:r w:rsidR="00C35507">
          <w:rPr>
            <w:rFonts w:ascii="Calibri" w:hAnsi="Calibri" w:cs="Calibri"/>
          </w:rPr>
          <w:t xml:space="preserve"> 19</w:t>
        </w:r>
      </w:ins>
      <w:ins w:id="724" w:author="intel" w:date="2017-07-30T19:14:00Z">
        <w:r w:rsidR="00C06B5F">
          <w:rPr>
            <w:rFonts w:ascii="Calibri" w:hAnsi="Calibri" w:cs="Calibri"/>
          </w:rPr>
          <w:t>.</w:t>
        </w:r>
      </w:ins>
      <w:ins w:id="725" w:author="Lars Jørgensen" w:date="2017-06-02T12:02:00Z">
        <w:del w:id="726" w:author="intel" w:date="2017-07-30T19:14:00Z">
          <w:r w:rsidR="00C35507" w:rsidDel="00C06B5F">
            <w:rPr>
              <w:rFonts w:ascii="Calibri" w:hAnsi="Calibri" w:cs="Calibri"/>
            </w:rPr>
            <w:delText xml:space="preserve"> where </w:delText>
          </w:r>
        </w:del>
      </w:ins>
      <w:del w:id="727" w:author="Lars Jørgensen" w:date="2017-06-02T12:02:00Z">
        <w:r w:rsidRPr="00536964" w:rsidDel="00C35507">
          <w:rPr>
            <w:rFonts w:ascii="Calibri" w:hAnsi="Calibri" w:cs="Calibri"/>
          </w:rPr>
          <w:delText>. In the 19</w:delText>
        </w:r>
        <w:r w:rsidR="00AB5BCB" w:rsidDel="00C35507">
          <w:rPr>
            <w:rFonts w:ascii="Calibri" w:hAnsi="Calibri" w:cs="Calibri"/>
          </w:rPr>
          <w:delText xml:space="preserve">th report (Page 436 to 448) </w:delText>
        </w:r>
      </w:del>
      <w:r w:rsidR="00AB5BCB">
        <w:rPr>
          <w:rFonts w:ascii="Calibri" w:hAnsi="Calibri" w:cs="Calibri"/>
        </w:rPr>
        <w:t>20</w:t>
      </w:r>
      <w:del w:id="728" w:author="Lars Jørgensen" w:date="2017-06-02T12:02:00Z">
        <w:r w:rsidR="00AB5BCB" w:rsidDel="00C35507">
          <w:rPr>
            <w:rFonts w:ascii="Calibri" w:hAnsi="Calibri" w:cs="Calibri"/>
          </w:rPr>
          <w:delText>.2</w:delText>
        </w:r>
      </w:del>
      <w:r w:rsidRPr="00536964">
        <w:rPr>
          <w:rFonts w:ascii="Calibri" w:hAnsi="Calibri" w:cs="Calibri"/>
        </w:rPr>
        <w:t xml:space="preserve">% of </w:t>
      </w:r>
      <w:del w:id="729" w:author="Lars Jørgensen" w:date="2017-06-02T12:02:00Z">
        <w:r w:rsidRPr="00536964" w:rsidDel="00C35507">
          <w:rPr>
            <w:rFonts w:ascii="Calibri" w:hAnsi="Calibri" w:cs="Calibri"/>
          </w:rPr>
          <w:delText xml:space="preserve">all </w:delText>
        </w:r>
      </w:del>
      <w:r w:rsidRPr="00536964">
        <w:rPr>
          <w:rFonts w:ascii="Calibri" w:hAnsi="Calibri" w:cs="Calibri"/>
        </w:rPr>
        <w:t>doses distributed were presumed to have been given to children in the second year of life</w:t>
      </w:r>
      <w:ins w:id="730" w:author="Lars Jørgensen" w:date="2017-06-02T12:02:00Z">
        <w:r w:rsidR="00C35507">
          <w:rPr>
            <w:rFonts w:ascii="Calibri" w:hAnsi="Calibri" w:cs="Calibri"/>
          </w:rPr>
          <w:t xml:space="preserve"> (Page 436 to 448)</w:t>
        </w:r>
      </w:ins>
      <w:r w:rsidRPr="00536964">
        <w:rPr>
          <w:rFonts w:ascii="Calibri" w:hAnsi="Calibri" w:cs="Calibri"/>
        </w:rPr>
        <w:t xml:space="preserve">. </w:t>
      </w:r>
      <w:ins w:id="731" w:author="intel" w:date="2017-08-02T00:41:00Z">
        <w:r w:rsidR="00467AD2">
          <w:rPr>
            <w:rFonts w:ascii="Calibri" w:hAnsi="Calibri" w:cs="Calibri"/>
          </w:rPr>
          <w:t xml:space="preserve">Deaths where age of vaccination was not known </w:t>
        </w:r>
      </w:ins>
      <w:ins w:id="732" w:author="intel" w:date="2017-08-02T00:42:00Z">
        <w:r w:rsidR="00467AD2">
          <w:rPr>
            <w:rFonts w:ascii="Calibri" w:hAnsi="Calibri" w:cs="Calibri"/>
          </w:rPr>
          <w:t>and where time to death was not recorded or the time to death exceeded 19 days were excluded.</w:t>
        </w:r>
      </w:ins>
    </w:p>
    <w:p w:rsidR="006A0227" w:rsidRPr="00536964" w:rsidRDefault="006A0227" w:rsidP="00113146">
      <w:pPr>
        <w:spacing w:line="360" w:lineRule="auto"/>
        <w:jc w:val="both"/>
        <w:rPr>
          <w:rFonts w:ascii="Calibri" w:hAnsi="Calibri" w:cs="Calibri"/>
        </w:rPr>
      </w:pPr>
    </w:p>
    <w:p w:rsidR="006A0227" w:rsidRPr="00536964" w:rsidRDefault="006A0227" w:rsidP="00113146">
      <w:pPr>
        <w:spacing w:line="360" w:lineRule="auto"/>
        <w:jc w:val="both"/>
        <w:rPr>
          <w:rFonts w:ascii="Calibri" w:hAnsi="Calibri" w:cs="Calibri"/>
        </w:rPr>
      </w:pPr>
      <w:del w:id="733" w:author="Lars Jørgensen" w:date="2017-06-02T12:03:00Z">
        <w:r w:rsidRPr="00536964" w:rsidDel="00C35507">
          <w:rPr>
            <w:rFonts w:ascii="Calibri" w:hAnsi="Calibri" w:cs="Calibri"/>
          </w:rPr>
          <w:delText xml:space="preserve">Strangely however, </w:delText>
        </w:r>
      </w:del>
      <w:ins w:id="734" w:author="Lars Jørgensen" w:date="2017-06-02T12:03:00Z">
        <w:r w:rsidR="00C35507">
          <w:rPr>
            <w:rFonts w:ascii="Calibri" w:hAnsi="Calibri" w:cs="Calibri"/>
          </w:rPr>
          <w:t>T</w:t>
        </w:r>
      </w:ins>
      <w:del w:id="735" w:author="Lars Jørgensen" w:date="2017-06-02T12:03:00Z">
        <w:r w:rsidRPr="00536964" w:rsidDel="00C35507">
          <w:rPr>
            <w:rFonts w:ascii="Calibri" w:hAnsi="Calibri" w:cs="Calibri"/>
          </w:rPr>
          <w:delText>t</w:delText>
        </w:r>
      </w:del>
      <w:r w:rsidRPr="00536964">
        <w:rPr>
          <w:rFonts w:ascii="Calibri" w:hAnsi="Calibri" w:cs="Calibri"/>
        </w:rPr>
        <w:t xml:space="preserve">he sudden deaths reported in the </w:t>
      </w:r>
      <w:del w:id="736" w:author="Lars Jørgensen" w:date="2017-06-02T12:03:00Z">
        <w:r w:rsidRPr="00536964" w:rsidDel="00C35507">
          <w:rPr>
            <w:rFonts w:ascii="Calibri" w:hAnsi="Calibri" w:cs="Calibri"/>
          </w:rPr>
          <w:delText xml:space="preserve">16th </w:delText>
        </w:r>
      </w:del>
      <w:r w:rsidRPr="00536964">
        <w:rPr>
          <w:rFonts w:ascii="Calibri" w:hAnsi="Calibri" w:cs="Calibri"/>
        </w:rPr>
        <w:t xml:space="preserve">PSUR </w:t>
      </w:r>
      <w:ins w:id="737" w:author="Lars Jørgensen" w:date="2017-06-02T12:03:00Z">
        <w:r w:rsidR="00C35507">
          <w:rPr>
            <w:rFonts w:ascii="Calibri" w:hAnsi="Calibri" w:cs="Calibri"/>
          </w:rPr>
          <w:t>16</w:t>
        </w:r>
      </w:ins>
      <w:ins w:id="738" w:author="intel" w:date="2017-07-30T19:27:00Z">
        <w:r w:rsidR="0093480D">
          <w:rPr>
            <w:rFonts w:ascii="Calibri" w:hAnsi="Calibri" w:cs="Calibri"/>
          </w:rPr>
          <w:t xml:space="preserve"> (up to 22 October 2011)</w:t>
        </w:r>
      </w:ins>
      <w:ins w:id="739" w:author="Lars Jørgensen" w:date="2017-06-02T12:03:00Z">
        <w:r w:rsidR="00C35507">
          <w:rPr>
            <w:rFonts w:ascii="Calibri" w:hAnsi="Calibri" w:cs="Calibri"/>
          </w:rPr>
          <w:t xml:space="preserve"> </w:t>
        </w:r>
      </w:ins>
      <w:r w:rsidR="005B5C4E" w:rsidRPr="00536964">
        <w:rPr>
          <w:rFonts w:ascii="Calibri" w:hAnsi="Calibri" w:cs="Calibri"/>
        </w:rPr>
        <w:t>are missing from the</w:t>
      </w:r>
      <w:del w:id="740" w:author="Lars Jørgensen" w:date="2017-06-02T12:03:00Z">
        <w:r w:rsidR="005B5C4E" w:rsidRPr="00536964" w:rsidDel="00C35507">
          <w:rPr>
            <w:rFonts w:ascii="Calibri" w:hAnsi="Calibri" w:cs="Calibri"/>
          </w:rPr>
          <w:delText xml:space="preserve"> 19</w:delText>
        </w:r>
        <w:r w:rsidR="005B5C4E" w:rsidRPr="00536964" w:rsidDel="00C35507">
          <w:rPr>
            <w:rFonts w:ascii="Calibri" w:hAnsi="Calibri" w:cs="Calibri"/>
            <w:vertAlign w:val="superscript"/>
          </w:rPr>
          <w:delText>th</w:delText>
        </w:r>
      </w:del>
      <w:r w:rsidR="005B5C4E" w:rsidRPr="00536964">
        <w:rPr>
          <w:rFonts w:ascii="Calibri" w:hAnsi="Calibri" w:cs="Calibri"/>
        </w:rPr>
        <w:t xml:space="preserve"> PSUR </w:t>
      </w:r>
      <w:ins w:id="741" w:author="Lars Jørgensen" w:date="2017-06-02T12:03:00Z">
        <w:r w:rsidR="00C35507">
          <w:rPr>
            <w:rFonts w:ascii="Calibri" w:hAnsi="Calibri" w:cs="Calibri"/>
          </w:rPr>
          <w:t xml:space="preserve">19 </w:t>
        </w:r>
      </w:ins>
      <w:ins w:id="742" w:author="intel" w:date="2017-07-30T19:28:00Z">
        <w:r w:rsidR="00467AD2">
          <w:rPr>
            <w:rFonts w:ascii="Calibri" w:hAnsi="Calibri" w:cs="Calibri"/>
          </w:rPr>
          <w:t>(</w:t>
        </w:r>
      </w:ins>
      <w:ins w:id="743" w:author="intel" w:date="2017-08-02T00:43:00Z">
        <w:r w:rsidR="00467AD2">
          <w:rPr>
            <w:rFonts w:ascii="Calibri" w:hAnsi="Calibri" w:cs="Calibri"/>
          </w:rPr>
          <w:t>deaths</w:t>
        </w:r>
      </w:ins>
      <w:ins w:id="744" w:author="intel" w:date="2017-07-30T19:28:00Z">
        <w:r w:rsidR="0093480D">
          <w:rPr>
            <w:rFonts w:ascii="Calibri" w:hAnsi="Calibri" w:cs="Calibri"/>
          </w:rPr>
          <w:t xml:space="preserve"> up to 22 October 2014)</w:t>
        </w:r>
      </w:ins>
      <w:ins w:id="745" w:author="intel" w:date="2017-08-02T00:43:00Z">
        <w:r w:rsidR="00467AD2">
          <w:rPr>
            <w:rFonts w:ascii="Calibri" w:hAnsi="Calibri" w:cs="Calibri"/>
          </w:rPr>
          <w:t xml:space="preserve">. The </w:t>
        </w:r>
      </w:ins>
      <w:ins w:id="746" w:author="intel" w:date="2017-07-30T19:28:00Z">
        <w:r w:rsidR="0093480D">
          <w:rPr>
            <w:rFonts w:ascii="Calibri" w:hAnsi="Calibri" w:cs="Calibri"/>
          </w:rPr>
          <w:t xml:space="preserve"> </w:t>
        </w:r>
      </w:ins>
      <w:r w:rsidRPr="00536964">
        <w:rPr>
          <w:rFonts w:ascii="Calibri" w:hAnsi="Calibri" w:cs="Calibri"/>
        </w:rPr>
        <w:t>and cumulative deaths reported are lower in the</w:t>
      </w:r>
      <w:del w:id="747" w:author="intel" w:date="2017-07-30T19:15:00Z">
        <w:r w:rsidRPr="00536964" w:rsidDel="00C06B5F">
          <w:rPr>
            <w:rFonts w:ascii="Calibri" w:hAnsi="Calibri" w:cs="Calibri"/>
          </w:rPr>
          <w:delText xml:space="preserve"> </w:delText>
        </w:r>
        <w:commentRangeStart w:id="748"/>
        <w:r w:rsidRPr="00536964" w:rsidDel="00C06B5F">
          <w:rPr>
            <w:rFonts w:ascii="Calibri" w:hAnsi="Calibri" w:cs="Calibri"/>
          </w:rPr>
          <w:delText>19</w:delText>
        </w:r>
        <w:r w:rsidRPr="00536964" w:rsidDel="00C06B5F">
          <w:rPr>
            <w:rFonts w:ascii="Calibri" w:hAnsi="Calibri" w:cs="Calibri"/>
            <w:vertAlign w:val="superscript"/>
          </w:rPr>
          <w:delText>th</w:delText>
        </w:r>
      </w:del>
      <w:r w:rsidRPr="00536964">
        <w:rPr>
          <w:rFonts w:ascii="Calibri" w:hAnsi="Calibri" w:cs="Calibri"/>
        </w:rPr>
        <w:t xml:space="preserve"> PSUR</w:t>
      </w:r>
      <w:ins w:id="749" w:author="intel" w:date="2017-07-30T19:15:00Z">
        <w:r w:rsidR="00C06B5F">
          <w:rPr>
            <w:rFonts w:ascii="Calibri" w:hAnsi="Calibri" w:cs="Calibri"/>
          </w:rPr>
          <w:t xml:space="preserve"> 19</w:t>
        </w:r>
      </w:ins>
      <w:r w:rsidRPr="00536964">
        <w:rPr>
          <w:rFonts w:ascii="Calibri" w:hAnsi="Calibri" w:cs="Calibri"/>
        </w:rPr>
        <w:t xml:space="preserve"> </w:t>
      </w:r>
      <w:commentRangeEnd w:id="748"/>
      <w:r w:rsidR="00FB7D0E">
        <w:rPr>
          <w:rStyle w:val="CommentReference"/>
        </w:rPr>
        <w:commentReference w:id="748"/>
      </w:r>
      <w:r w:rsidRPr="00536964">
        <w:rPr>
          <w:rFonts w:ascii="Calibri" w:hAnsi="Calibri" w:cs="Calibri"/>
        </w:rPr>
        <w:t xml:space="preserve">than in the </w:t>
      </w:r>
      <w:del w:id="750" w:author="intel" w:date="2017-07-30T19:15:00Z">
        <w:r w:rsidRPr="00536964" w:rsidDel="00C06B5F">
          <w:rPr>
            <w:rFonts w:ascii="Calibri" w:hAnsi="Calibri" w:cs="Calibri"/>
          </w:rPr>
          <w:delText xml:space="preserve">16th </w:delText>
        </w:r>
      </w:del>
      <w:r w:rsidRPr="00536964">
        <w:rPr>
          <w:rFonts w:ascii="Calibri" w:hAnsi="Calibri" w:cs="Calibri"/>
        </w:rPr>
        <w:t>PSUR</w:t>
      </w:r>
      <w:ins w:id="751" w:author="intel" w:date="2017-07-30T19:15:00Z">
        <w:r w:rsidR="00C06B5F">
          <w:rPr>
            <w:rFonts w:ascii="Calibri" w:hAnsi="Calibri" w:cs="Calibri"/>
          </w:rPr>
          <w:t xml:space="preserve"> 16</w:t>
        </w:r>
      </w:ins>
      <w:r w:rsidRPr="00536964">
        <w:rPr>
          <w:rFonts w:ascii="Calibri" w:hAnsi="Calibri" w:cs="Calibri"/>
        </w:rPr>
        <w:t xml:space="preserve">. There are </w:t>
      </w:r>
      <w:del w:id="752" w:author="Lars Jørgensen" w:date="2017-06-02T12:04:00Z">
        <w:r w:rsidRPr="00536964" w:rsidDel="00C35507">
          <w:rPr>
            <w:rFonts w:ascii="Calibri" w:hAnsi="Calibri" w:cs="Calibri"/>
          </w:rPr>
          <w:delText xml:space="preserve">only </w:delText>
        </w:r>
      </w:del>
      <w:r w:rsidRPr="00536964">
        <w:rPr>
          <w:rFonts w:ascii="Calibri" w:hAnsi="Calibri" w:cs="Calibri"/>
        </w:rPr>
        <w:t>5 deaths in the 20 days after vaccination</w:t>
      </w:r>
      <w:r w:rsidR="00C07862">
        <w:rPr>
          <w:rFonts w:ascii="Calibri" w:hAnsi="Calibri" w:cs="Calibri"/>
        </w:rPr>
        <w:t xml:space="preserve"> in children over </w:t>
      </w:r>
      <w:ins w:id="753" w:author="Lars Jørgensen" w:date="2017-06-02T12:04:00Z">
        <w:r w:rsidR="00C35507">
          <w:rPr>
            <w:rFonts w:ascii="Calibri" w:hAnsi="Calibri" w:cs="Calibri"/>
          </w:rPr>
          <w:t>one</w:t>
        </w:r>
      </w:ins>
      <w:del w:id="754" w:author="Lars Jørgensen" w:date="2017-06-02T12:04:00Z">
        <w:r w:rsidR="00C07862" w:rsidDel="00C35507">
          <w:rPr>
            <w:rFonts w:ascii="Calibri" w:hAnsi="Calibri" w:cs="Calibri"/>
          </w:rPr>
          <w:delText>1</w:delText>
        </w:r>
      </w:del>
      <w:r w:rsidR="00C07862">
        <w:rPr>
          <w:rFonts w:ascii="Calibri" w:hAnsi="Calibri" w:cs="Calibri"/>
        </w:rPr>
        <w:t xml:space="preserve"> year,</w:t>
      </w:r>
      <w:r w:rsidRPr="00536964">
        <w:rPr>
          <w:rFonts w:ascii="Calibri" w:hAnsi="Calibri" w:cs="Calibri"/>
        </w:rPr>
        <w:t xml:space="preserve"> reported in the </w:t>
      </w:r>
      <w:del w:id="755" w:author="intel" w:date="2017-07-30T19:16:00Z">
        <w:r w:rsidRPr="00536964" w:rsidDel="00C06B5F">
          <w:rPr>
            <w:rFonts w:ascii="Calibri" w:hAnsi="Calibri" w:cs="Calibri"/>
          </w:rPr>
          <w:delText xml:space="preserve">19th </w:delText>
        </w:r>
      </w:del>
      <w:r w:rsidRPr="00536964">
        <w:rPr>
          <w:rFonts w:ascii="Calibri" w:hAnsi="Calibri" w:cs="Calibri"/>
        </w:rPr>
        <w:t>PSUR</w:t>
      </w:r>
      <w:ins w:id="756" w:author="intel" w:date="2017-07-30T19:16:00Z">
        <w:r w:rsidR="00C06B5F">
          <w:rPr>
            <w:rFonts w:ascii="Calibri" w:hAnsi="Calibri" w:cs="Calibri"/>
          </w:rPr>
          <w:t xml:space="preserve"> </w:t>
        </w:r>
      </w:ins>
      <w:del w:id="757" w:author="intel" w:date="2017-07-30T19:29:00Z">
        <w:r w:rsidRPr="00536964" w:rsidDel="0093480D">
          <w:rPr>
            <w:rFonts w:ascii="Calibri" w:hAnsi="Calibri" w:cs="Calibri"/>
          </w:rPr>
          <w:delText xml:space="preserve"> </w:delText>
        </w:r>
      </w:del>
      <w:del w:id="758" w:author="intel" w:date="2017-07-30T19:22:00Z">
        <w:r w:rsidRPr="00536964" w:rsidDel="0093480D">
          <w:rPr>
            <w:rFonts w:ascii="Calibri" w:hAnsi="Calibri" w:cs="Calibri"/>
          </w:rPr>
          <w:delText xml:space="preserve">when 23.1 million doses were </w:delText>
        </w:r>
      </w:del>
      <w:commentRangeStart w:id="759"/>
      <w:del w:id="760" w:author="intel" w:date="2017-07-30T19:17:00Z">
        <w:r w:rsidRPr="00536964" w:rsidDel="00C06B5F">
          <w:rPr>
            <w:rFonts w:ascii="Calibri" w:hAnsi="Calibri" w:cs="Calibri"/>
          </w:rPr>
          <w:delText xml:space="preserve">assumed to be </w:delText>
        </w:r>
      </w:del>
      <w:commentRangeEnd w:id="759"/>
      <w:del w:id="761" w:author="intel" w:date="2017-07-30T19:29:00Z">
        <w:r w:rsidR="00FB7D0E" w:rsidDel="0093480D">
          <w:rPr>
            <w:rStyle w:val="CommentReference"/>
          </w:rPr>
          <w:commentReference w:id="759"/>
        </w:r>
      </w:del>
      <w:del w:id="762" w:author="intel" w:date="2017-07-30T19:22:00Z">
        <w:r w:rsidRPr="00536964" w:rsidDel="0093480D">
          <w:rPr>
            <w:rFonts w:ascii="Calibri" w:hAnsi="Calibri" w:cs="Calibri"/>
          </w:rPr>
          <w:delText>administered</w:delText>
        </w:r>
      </w:del>
      <w:del w:id="763" w:author="intel" w:date="2017-07-30T19:29:00Z">
        <w:r w:rsidR="000124A5" w:rsidDel="0093480D">
          <w:rPr>
            <w:rFonts w:ascii="Calibri" w:hAnsi="Calibri" w:cs="Calibri"/>
          </w:rPr>
          <w:delText>.</w:delText>
        </w:r>
        <w:r w:rsidRPr="00536964" w:rsidDel="0093480D">
          <w:rPr>
            <w:rFonts w:ascii="Calibri" w:hAnsi="Calibri" w:cs="Calibri"/>
          </w:rPr>
          <w:delText xml:space="preserve"> </w:delText>
        </w:r>
      </w:del>
      <w:del w:id="764" w:author="intel" w:date="2017-07-30T19:18:00Z">
        <w:r w:rsidRPr="00536964" w:rsidDel="00C06B5F">
          <w:rPr>
            <w:rFonts w:ascii="Calibri" w:hAnsi="Calibri" w:cs="Calibri"/>
          </w:rPr>
          <w:delText xml:space="preserve">Up to 16 December 2011 – (the period of the </w:delText>
        </w:r>
      </w:del>
      <w:del w:id="765" w:author="intel" w:date="2017-07-30T19:17:00Z">
        <w:r w:rsidRPr="00536964" w:rsidDel="00C06B5F">
          <w:rPr>
            <w:rFonts w:ascii="Calibri" w:hAnsi="Calibri" w:cs="Calibri"/>
          </w:rPr>
          <w:delText>16th</w:delText>
        </w:r>
      </w:del>
      <w:ins w:id="766" w:author="intel" w:date="2017-07-30T19:29:00Z">
        <w:r w:rsidR="00CA3BEF">
          <w:rPr>
            <w:rFonts w:ascii="Calibri" w:hAnsi="Calibri" w:cs="Calibri"/>
          </w:rPr>
          <w:t>where the</w:t>
        </w:r>
      </w:ins>
      <w:r w:rsidRPr="00536964">
        <w:rPr>
          <w:rFonts w:ascii="Calibri" w:hAnsi="Calibri" w:cs="Calibri"/>
        </w:rPr>
        <w:t xml:space="preserve"> PSUR</w:t>
      </w:r>
      <w:ins w:id="767" w:author="intel" w:date="2017-07-30T19:17:00Z">
        <w:r w:rsidR="00C06B5F">
          <w:rPr>
            <w:rFonts w:ascii="Calibri" w:hAnsi="Calibri" w:cs="Calibri"/>
          </w:rPr>
          <w:t xml:space="preserve"> 16</w:t>
        </w:r>
      </w:ins>
      <w:del w:id="768" w:author="intel" w:date="2017-07-30T19:18:00Z">
        <w:r w:rsidRPr="00536964" w:rsidDel="00C06B5F">
          <w:rPr>
            <w:rFonts w:ascii="Calibri" w:hAnsi="Calibri" w:cs="Calibri"/>
          </w:rPr>
          <w:delText>)</w:delText>
        </w:r>
      </w:del>
      <w:ins w:id="769" w:author="intel" w:date="2017-07-30T19:18:00Z">
        <w:r w:rsidR="00C06B5F">
          <w:rPr>
            <w:rFonts w:ascii="Calibri" w:hAnsi="Calibri" w:cs="Calibri"/>
          </w:rPr>
          <w:t xml:space="preserve"> </w:t>
        </w:r>
      </w:ins>
      <w:ins w:id="770" w:author="intel" w:date="2017-07-30T19:26:00Z">
        <w:r w:rsidR="0093480D">
          <w:rPr>
            <w:rFonts w:ascii="Calibri" w:hAnsi="Calibri" w:cs="Calibri"/>
          </w:rPr>
          <w:t xml:space="preserve">records </w:t>
        </w:r>
      </w:ins>
      <w:del w:id="771" w:author="intel" w:date="2017-07-30T19:26:00Z">
        <w:r w:rsidRPr="00536964" w:rsidDel="0093480D">
          <w:rPr>
            <w:rFonts w:ascii="Calibri" w:hAnsi="Calibri" w:cs="Calibri"/>
          </w:rPr>
          <w:delText xml:space="preserve"> </w:delText>
        </w:r>
      </w:del>
      <w:r w:rsidRPr="00536964">
        <w:rPr>
          <w:rFonts w:ascii="Calibri" w:hAnsi="Calibri" w:cs="Calibri"/>
        </w:rPr>
        <w:t>8 deaths</w:t>
      </w:r>
      <w:del w:id="772" w:author="intel" w:date="2017-07-30T19:18:00Z">
        <w:r w:rsidRPr="00536964" w:rsidDel="00C06B5F">
          <w:rPr>
            <w:rFonts w:ascii="Calibri" w:hAnsi="Calibri" w:cs="Calibri"/>
          </w:rPr>
          <w:delText xml:space="preserve"> had </w:delText>
        </w:r>
        <w:r w:rsidR="005B5C4E" w:rsidRPr="00536964" w:rsidDel="00C06B5F">
          <w:rPr>
            <w:rFonts w:ascii="Calibri" w:hAnsi="Calibri" w:cs="Calibri"/>
          </w:rPr>
          <w:delText xml:space="preserve">already </w:delText>
        </w:r>
        <w:r w:rsidRPr="00536964" w:rsidDel="00C06B5F">
          <w:rPr>
            <w:rFonts w:ascii="Calibri" w:hAnsi="Calibri" w:cs="Calibri"/>
          </w:rPr>
          <w:delText>been re</w:delText>
        </w:r>
      </w:del>
      <w:del w:id="773" w:author="intel" w:date="2017-07-30T19:19:00Z">
        <w:r w:rsidRPr="00536964" w:rsidDel="00C06B5F">
          <w:rPr>
            <w:rFonts w:ascii="Calibri" w:hAnsi="Calibri" w:cs="Calibri"/>
          </w:rPr>
          <w:delText>corded</w:delText>
        </w:r>
      </w:del>
      <w:ins w:id="774" w:author="intel" w:date="2017-07-30T19:19:00Z">
        <w:r w:rsidR="0093480D">
          <w:rPr>
            <w:rFonts w:ascii="Calibri" w:hAnsi="Calibri" w:cs="Calibri"/>
          </w:rPr>
          <w:t xml:space="preserve">by </w:t>
        </w:r>
      </w:ins>
      <w:del w:id="775" w:author="intel" w:date="2017-07-30T19:22:00Z">
        <w:r w:rsidRPr="00536964" w:rsidDel="0093480D">
          <w:rPr>
            <w:rFonts w:ascii="Calibri" w:hAnsi="Calibri" w:cs="Calibri"/>
          </w:rPr>
          <w:delText xml:space="preserve"> when </w:delText>
        </w:r>
      </w:del>
      <w:ins w:id="776" w:author="Lars Jørgensen" w:date="2017-06-02T12:05:00Z">
        <w:del w:id="777" w:author="intel" w:date="2017-07-30T19:22:00Z">
          <w:r w:rsidR="00C35507" w:rsidDel="0093480D">
            <w:rPr>
              <w:rFonts w:ascii="Calibri" w:hAnsi="Calibri" w:cs="Calibri"/>
            </w:rPr>
            <w:delText>for</w:delText>
          </w:r>
        </w:del>
      </w:ins>
      <w:del w:id="778" w:author="intel" w:date="2017-07-30T19:22:00Z">
        <w:r w:rsidRPr="00536964" w:rsidDel="0093480D">
          <w:rPr>
            <w:rFonts w:ascii="Calibri" w:hAnsi="Calibri" w:cs="Calibri"/>
          </w:rPr>
          <w:delText>1</w:delText>
        </w:r>
      </w:del>
      <w:ins w:id="779" w:author="Lars Jørgensen" w:date="2017-06-02T12:05:00Z">
        <w:del w:id="780" w:author="intel" w:date="2017-07-30T19:22:00Z">
          <w:r w:rsidR="00C35507" w:rsidDel="0093480D">
            <w:rPr>
              <w:rFonts w:ascii="Calibri" w:hAnsi="Calibri" w:cs="Calibri"/>
            </w:rPr>
            <w:delText>5</w:delText>
          </w:r>
        </w:del>
      </w:ins>
      <w:del w:id="781" w:author="intel" w:date="2017-07-30T19:22:00Z">
        <w:r w:rsidRPr="00536964" w:rsidDel="0093480D">
          <w:rPr>
            <w:rFonts w:ascii="Calibri" w:hAnsi="Calibri" w:cs="Calibri"/>
          </w:rPr>
          <w:delText xml:space="preserve">4.9 million doses </w:delText>
        </w:r>
      </w:del>
      <w:del w:id="782" w:author="Lars Jørgensen" w:date="2017-06-02T12:05:00Z">
        <w:r w:rsidRPr="00536964" w:rsidDel="00C35507">
          <w:rPr>
            <w:rFonts w:ascii="Calibri" w:hAnsi="Calibri" w:cs="Calibri"/>
          </w:rPr>
          <w:delText>were administered</w:delText>
        </w:r>
      </w:del>
      <w:r w:rsidRPr="00536964">
        <w:rPr>
          <w:rFonts w:ascii="Calibri" w:hAnsi="Calibri" w:cs="Calibri"/>
        </w:rPr>
        <w:t xml:space="preserve">.  </w:t>
      </w:r>
      <w:commentRangeStart w:id="783"/>
      <w:del w:id="784" w:author="ssh258" w:date="2017-08-03T15:32:00Z">
        <w:r w:rsidRPr="00536964" w:rsidDel="00EC7DC4">
          <w:rPr>
            <w:rFonts w:ascii="Calibri" w:hAnsi="Calibri" w:cs="Calibri"/>
          </w:rPr>
          <w:delText>This can happen if there</w:delText>
        </w:r>
        <w:r w:rsidR="00DE243B" w:rsidDel="00EC7DC4">
          <w:rPr>
            <w:rFonts w:ascii="Calibri" w:hAnsi="Calibri" w:cs="Calibri"/>
          </w:rPr>
          <w:delText xml:space="preserve"> were</w:delText>
        </w:r>
        <w:r w:rsidRPr="00536964" w:rsidDel="00EC7DC4">
          <w:rPr>
            <w:rFonts w:ascii="Calibri" w:hAnsi="Calibri" w:cs="Calibri"/>
          </w:rPr>
          <w:delText xml:space="preserve"> no additional deaths when 8.2 million extra doses were administered in the period</w:delText>
        </w:r>
      </w:del>
      <w:ins w:id="785" w:author="intel" w:date="2017-07-30T19:29:00Z">
        <w:del w:id="786" w:author="ssh258" w:date="2017-08-03T15:32:00Z">
          <w:r w:rsidR="00CA3BEF" w:rsidDel="00EC7DC4">
            <w:rPr>
              <w:rFonts w:ascii="Calibri" w:hAnsi="Calibri" w:cs="Calibri"/>
            </w:rPr>
            <w:delText xml:space="preserve"> between October 2011 to October 2014, </w:delText>
          </w:r>
        </w:del>
      </w:ins>
      <w:del w:id="787" w:author="ssh258" w:date="2017-08-03T15:32:00Z">
        <w:r w:rsidRPr="00536964" w:rsidDel="00EC7DC4">
          <w:rPr>
            <w:rFonts w:ascii="Calibri" w:hAnsi="Calibri" w:cs="Calibri"/>
          </w:rPr>
          <w:delText xml:space="preserve"> </w:delText>
        </w:r>
      </w:del>
      <w:ins w:id="788" w:author="intel" w:date="2017-07-30T19:30:00Z">
        <w:del w:id="789" w:author="ssh258" w:date="2017-08-03T15:32:00Z">
          <w:r w:rsidR="00CA3BEF" w:rsidDel="00EC7DC4">
            <w:rPr>
              <w:rFonts w:ascii="Calibri" w:hAnsi="Calibri" w:cs="Calibri"/>
            </w:rPr>
            <w:delText>(</w:delText>
          </w:r>
        </w:del>
      </w:ins>
      <w:ins w:id="790" w:author="intel" w:date="2017-07-30T19:31:00Z">
        <w:del w:id="791" w:author="ssh258" w:date="2017-08-03T15:32:00Z">
          <w:r w:rsidR="00CA3BEF" w:rsidDel="00EC7DC4">
            <w:rPr>
              <w:rFonts w:ascii="Calibri" w:hAnsi="Calibri" w:cs="Calibri"/>
            </w:rPr>
            <w:delText xml:space="preserve">the time period </w:delText>
          </w:r>
        </w:del>
      </w:ins>
      <w:del w:id="792" w:author="ssh258" w:date="2017-08-03T15:32:00Z">
        <w:r w:rsidRPr="00536964" w:rsidDel="00EC7DC4">
          <w:rPr>
            <w:rFonts w:ascii="Calibri" w:hAnsi="Calibri" w:cs="Calibri"/>
          </w:rPr>
          <w:delText>between PSUR 16 and PSUR 19</w:delText>
        </w:r>
      </w:del>
      <w:ins w:id="793" w:author="intel" w:date="2017-07-30T19:30:00Z">
        <w:del w:id="794" w:author="ssh258" w:date="2017-08-03T15:32:00Z">
          <w:r w:rsidR="00CA3BEF" w:rsidDel="00EC7DC4">
            <w:rPr>
              <w:rFonts w:ascii="Calibri" w:hAnsi="Calibri" w:cs="Calibri"/>
            </w:rPr>
            <w:delText>)</w:delText>
          </w:r>
        </w:del>
      </w:ins>
      <w:del w:id="795" w:author="ssh258" w:date="2017-08-03T15:32:00Z">
        <w:r w:rsidRPr="00536964" w:rsidDel="00EC7DC4">
          <w:rPr>
            <w:rFonts w:ascii="Calibri" w:hAnsi="Calibri" w:cs="Calibri"/>
          </w:rPr>
          <w:delText xml:space="preserve">, and 3 of the children reported as dead earlier, are somehow alive now! </w:delText>
        </w:r>
        <w:commentRangeEnd w:id="783"/>
        <w:r w:rsidR="00FB7D0E" w:rsidDel="00EC7DC4">
          <w:rPr>
            <w:rStyle w:val="CommentReference"/>
          </w:rPr>
          <w:commentReference w:id="783"/>
        </w:r>
      </w:del>
      <w:r w:rsidRPr="00536964">
        <w:rPr>
          <w:rFonts w:ascii="Calibri" w:hAnsi="Calibri" w:cs="Calibri"/>
        </w:rPr>
        <w:t xml:space="preserve">All the 8 deaths reported in the PSUR 16 were in children in the second year and within 14 days of </w:t>
      </w:r>
      <w:del w:id="796" w:author="intel" w:date="2017-08-02T00:45:00Z">
        <w:r w:rsidRPr="00536964" w:rsidDel="00467AD2">
          <w:rPr>
            <w:rFonts w:ascii="Calibri" w:hAnsi="Calibri" w:cs="Calibri"/>
          </w:rPr>
          <w:delText>vaccination</w:delText>
        </w:r>
      </w:del>
      <w:ins w:id="797" w:author="Lars Jørgensen" w:date="2017-06-02T12:06:00Z">
        <w:del w:id="798" w:author="intel" w:date="2017-08-02T00:45:00Z">
          <w:r w:rsidR="00BE3F0D" w:rsidDel="00467AD2">
            <w:rPr>
              <w:rFonts w:ascii="Calibri" w:hAnsi="Calibri" w:cs="Calibri"/>
            </w:rPr>
            <w:delText>.</w:delText>
          </w:r>
        </w:del>
      </w:ins>
      <w:del w:id="799" w:author="intel" w:date="2017-08-02T00:45:00Z">
        <w:r w:rsidRPr="00536964" w:rsidDel="00467AD2">
          <w:rPr>
            <w:rFonts w:ascii="Calibri" w:hAnsi="Calibri" w:cs="Calibri"/>
          </w:rPr>
          <w:delText xml:space="preserve"> and so</w:delText>
        </w:r>
      </w:del>
      <w:ins w:id="800" w:author="Lars Jørgensen" w:date="2017-06-02T12:06:00Z">
        <w:del w:id="801" w:author="intel" w:date="2017-08-02T00:45:00Z">
          <w:r w:rsidR="00BE3F0D" w:rsidDel="00467AD2">
            <w:rPr>
              <w:rFonts w:ascii="Calibri" w:hAnsi="Calibri" w:cs="Calibri"/>
            </w:rPr>
            <w:delText>We</w:delText>
          </w:r>
        </w:del>
      </w:ins>
      <w:ins w:id="802" w:author="intel" w:date="2017-08-02T00:45:00Z">
        <w:r w:rsidR="00467AD2" w:rsidRPr="00536964">
          <w:rPr>
            <w:rFonts w:ascii="Calibri" w:hAnsi="Calibri" w:cs="Calibri"/>
          </w:rPr>
          <w:t>vaccination</w:t>
        </w:r>
        <w:r w:rsidR="00467AD2">
          <w:rPr>
            <w:rFonts w:ascii="Calibri" w:hAnsi="Calibri" w:cs="Calibri"/>
          </w:rPr>
          <w:t>. We</w:t>
        </w:r>
      </w:ins>
      <w:ins w:id="803" w:author="Lars Jørgensen" w:date="2017-06-02T12:06:00Z">
        <w:r w:rsidR="00BE3F0D">
          <w:rPr>
            <w:rFonts w:ascii="Calibri" w:hAnsi="Calibri" w:cs="Calibri"/>
          </w:rPr>
          <w:t xml:space="preserve"> wonder</w:t>
        </w:r>
      </w:ins>
      <w:del w:id="804" w:author="Lars Jørgensen" w:date="2017-06-02T12:06:00Z">
        <w:r w:rsidRPr="00536964" w:rsidDel="00BE3F0D">
          <w:rPr>
            <w:rFonts w:ascii="Calibri" w:hAnsi="Calibri" w:cs="Calibri"/>
          </w:rPr>
          <w:delText xml:space="preserve">it is difficult to seehow </w:delText>
        </w:r>
      </w:del>
      <w:ins w:id="805" w:author="Lars Jørgensen" w:date="2017-06-02T12:06:00Z">
        <w:r w:rsidR="00BE3F0D">
          <w:rPr>
            <w:rFonts w:ascii="Calibri" w:hAnsi="Calibri" w:cs="Calibri"/>
          </w:rPr>
          <w:t>why</w:t>
        </w:r>
      </w:ins>
      <w:ins w:id="806" w:author="intel" w:date="2017-08-02T00:45:00Z">
        <w:r w:rsidR="00467AD2">
          <w:rPr>
            <w:rFonts w:ascii="Calibri" w:hAnsi="Calibri" w:cs="Calibri"/>
          </w:rPr>
          <w:t xml:space="preserve"> </w:t>
        </w:r>
      </w:ins>
      <w:r w:rsidRPr="00536964">
        <w:rPr>
          <w:rFonts w:ascii="Calibri" w:hAnsi="Calibri" w:cs="Calibri"/>
        </w:rPr>
        <w:t xml:space="preserve">the </w:t>
      </w:r>
      <w:ins w:id="807" w:author="Lars Jørgensen" w:date="2017-06-02T12:06:00Z">
        <w:r w:rsidR="00BE3F0D">
          <w:rPr>
            <w:rFonts w:ascii="Calibri" w:hAnsi="Calibri" w:cs="Calibri"/>
          </w:rPr>
          <w:t>three</w:t>
        </w:r>
      </w:ins>
      <w:del w:id="808" w:author="Lars Jørgensen" w:date="2017-06-02T12:06:00Z">
        <w:r w:rsidRPr="00536964" w:rsidDel="00BE3F0D">
          <w:rPr>
            <w:rFonts w:ascii="Calibri" w:hAnsi="Calibri" w:cs="Calibri"/>
          </w:rPr>
          <w:delText>3</w:delText>
        </w:r>
      </w:del>
      <w:r w:rsidRPr="00536964">
        <w:rPr>
          <w:rFonts w:ascii="Calibri" w:hAnsi="Calibri" w:cs="Calibri"/>
        </w:rPr>
        <w:t xml:space="preserve"> deaths </w:t>
      </w:r>
      <w:del w:id="809" w:author="Lars Jørgensen" w:date="2017-06-02T12:06:00Z">
        <w:r w:rsidRPr="00536964" w:rsidDel="00BE3F0D">
          <w:rPr>
            <w:rFonts w:ascii="Calibri" w:hAnsi="Calibri" w:cs="Calibri"/>
          </w:rPr>
          <w:delText xml:space="preserve">(reported previously) </w:delText>
        </w:r>
      </w:del>
      <w:r w:rsidRPr="00536964">
        <w:rPr>
          <w:rFonts w:ascii="Calibri" w:hAnsi="Calibri" w:cs="Calibri"/>
        </w:rPr>
        <w:t xml:space="preserve">were erased. </w:t>
      </w:r>
    </w:p>
    <w:p w:rsidR="005B5C4E" w:rsidRPr="00536964" w:rsidDel="00CA3BEF" w:rsidRDefault="005B5C4E" w:rsidP="00113146">
      <w:pPr>
        <w:spacing w:line="360" w:lineRule="auto"/>
        <w:jc w:val="both"/>
        <w:rPr>
          <w:del w:id="810" w:author="intel" w:date="2017-07-30T19:37:00Z"/>
          <w:rFonts w:ascii="Calibri" w:hAnsi="Calibri" w:cs="Calibri"/>
        </w:rPr>
      </w:pPr>
      <w:r w:rsidRPr="00536964">
        <w:rPr>
          <w:rFonts w:ascii="Calibri" w:hAnsi="Calibri" w:cs="Calibri"/>
        </w:rPr>
        <w:t>Table 3 presents the observed and expected deaths of the 19</w:t>
      </w:r>
      <w:r w:rsidRPr="00536964">
        <w:rPr>
          <w:rFonts w:ascii="Calibri" w:hAnsi="Calibri" w:cs="Calibri"/>
          <w:vertAlign w:val="superscript"/>
        </w:rPr>
        <w:t>th</w:t>
      </w:r>
      <w:r w:rsidRPr="00536964">
        <w:rPr>
          <w:rFonts w:ascii="Calibri" w:hAnsi="Calibri" w:cs="Calibri"/>
        </w:rPr>
        <w:t xml:space="preserve"> PSUR </w:t>
      </w:r>
      <w:ins w:id="811" w:author="intel" w:date="2017-07-30T19:37:00Z">
        <w:r w:rsidR="00CA3BEF">
          <w:rPr>
            <w:rFonts w:ascii="Calibri" w:hAnsi="Calibri" w:cs="Calibri"/>
          </w:rPr>
          <w:t xml:space="preserve">and the figures </w:t>
        </w:r>
      </w:ins>
      <w:r w:rsidRPr="00536964">
        <w:rPr>
          <w:rFonts w:ascii="Calibri" w:hAnsi="Calibri" w:cs="Calibri"/>
        </w:rPr>
        <w:t>after restoring the d</w:t>
      </w:r>
      <w:r w:rsidR="000124A5">
        <w:rPr>
          <w:rFonts w:ascii="Calibri" w:hAnsi="Calibri" w:cs="Calibri"/>
        </w:rPr>
        <w:t xml:space="preserve">eaths reported in PSUR 16. </w:t>
      </w:r>
      <w:ins w:id="812" w:author="Lars Jørgensen" w:date="2017-06-02T12:07:00Z">
        <w:del w:id="813" w:author="intel" w:date="2017-07-30T19:37:00Z">
          <w:r w:rsidR="00BE3F0D" w:rsidDel="00CA3BEF">
            <w:rPr>
              <w:rFonts w:ascii="Calibri" w:hAnsi="Calibri" w:cs="Calibri"/>
            </w:rPr>
            <w:delText>(</w:delText>
          </w:r>
        </w:del>
      </w:ins>
      <w:del w:id="814" w:author="intel" w:date="2017-07-30T19:37:00Z">
        <w:r w:rsidR="000124A5" w:rsidDel="00CA3BEF">
          <w:rPr>
            <w:rFonts w:ascii="Calibri" w:hAnsi="Calibri" w:cs="Calibri"/>
          </w:rPr>
          <w:delText xml:space="preserve">The </w:delText>
        </w:r>
        <w:r w:rsidRPr="00536964" w:rsidDel="00CA3BEF">
          <w:rPr>
            <w:rFonts w:ascii="Calibri" w:hAnsi="Calibri" w:cs="Calibri"/>
          </w:rPr>
          <w:delText>figures</w:delText>
        </w:r>
        <w:r w:rsidR="000124A5" w:rsidDel="00CA3BEF">
          <w:rPr>
            <w:rFonts w:ascii="Calibri" w:hAnsi="Calibri" w:cs="Calibri"/>
          </w:rPr>
          <w:delText xml:space="preserve"> for deaths,</w:delText>
        </w:r>
        <w:r w:rsidRPr="00536964" w:rsidDel="00CA3BEF">
          <w:rPr>
            <w:rFonts w:ascii="Calibri" w:hAnsi="Calibri" w:cs="Calibri"/>
          </w:rPr>
          <w:delText xml:space="preserve"> as reported in the 19</w:delText>
        </w:r>
        <w:r w:rsidRPr="00536964" w:rsidDel="00CA3BEF">
          <w:rPr>
            <w:rFonts w:ascii="Calibri" w:hAnsi="Calibri" w:cs="Calibri"/>
            <w:vertAlign w:val="superscript"/>
          </w:rPr>
          <w:delText>th</w:delText>
        </w:r>
        <w:r w:rsidRPr="00536964" w:rsidDel="00CA3BEF">
          <w:rPr>
            <w:rFonts w:ascii="Calibri" w:hAnsi="Calibri" w:cs="Calibri"/>
          </w:rPr>
          <w:delText xml:space="preserve"> report are put in parenthesis</w:delText>
        </w:r>
      </w:del>
      <w:ins w:id="815" w:author="Lars Jørgensen" w:date="2017-06-02T12:07:00Z">
        <w:del w:id="816" w:author="intel" w:date="2017-07-30T19:37:00Z">
          <w:r w:rsidR="00BE3F0D" w:rsidDel="00CA3BEF">
            <w:rPr>
              <w:rFonts w:ascii="Calibri" w:hAnsi="Calibri" w:cs="Calibri"/>
            </w:rPr>
            <w:delText>, i.e.“</w:delText>
          </w:r>
        </w:del>
      </w:ins>
      <w:del w:id="817" w:author="intel" w:date="2017-07-30T19:37:00Z">
        <w:r w:rsidRPr="00536964" w:rsidDel="00CA3BEF">
          <w:rPr>
            <w:rFonts w:ascii="Calibri" w:hAnsi="Calibri" w:cs="Calibri"/>
          </w:rPr>
          <w:delText>[</w:delText>
        </w:r>
      </w:del>
      <w:ins w:id="818" w:author="Lars Jørgensen" w:date="2017-06-02T12:07:00Z">
        <w:del w:id="819" w:author="intel" w:date="2017-07-30T19:37:00Z">
          <w:r w:rsidR="00BE3F0D" w:rsidDel="00CA3BEF">
            <w:rPr>
              <w:rFonts w:ascii="Calibri" w:hAnsi="Calibri" w:cs="Calibri"/>
            </w:rPr>
            <w:delText>…</w:delText>
          </w:r>
        </w:del>
      </w:ins>
      <w:del w:id="820" w:author="intel" w:date="2017-07-30T19:37:00Z">
        <w:r w:rsidRPr="00536964" w:rsidDel="00CA3BEF">
          <w:rPr>
            <w:rFonts w:ascii="Calibri" w:hAnsi="Calibri" w:cs="Calibri"/>
          </w:rPr>
          <w:delText>]</w:delText>
        </w:r>
      </w:del>
      <w:ins w:id="821" w:author="Lars Jørgensen" w:date="2017-06-02T12:07:00Z">
        <w:del w:id="822" w:author="intel" w:date="2017-07-30T19:37:00Z">
          <w:r w:rsidR="00BE3F0D" w:rsidDel="00CA3BEF">
            <w:rPr>
              <w:rFonts w:ascii="Calibri" w:hAnsi="Calibri" w:cs="Calibri"/>
            </w:rPr>
            <w:delText>”)</w:delText>
          </w:r>
        </w:del>
      </w:ins>
    </w:p>
    <w:p w:rsidR="00E36958" w:rsidRPr="00536964" w:rsidRDefault="00E36958" w:rsidP="00113146">
      <w:pPr>
        <w:spacing w:line="360" w:lineRule="auto"/>
        <w:jc w:val="both"/>
        <w:rPr>
          <w:rFonts w:ascii="Calibri" w:hAnsi="Calibri" w:cs="Calibri"/>
        </w:rPr>
      </w:pPr>
    </w:p>
    <w:p w:rsidR="006A0227" w:rsidRPr="00536964" w:rsidRDefault="006A0227" w:rsidP="00113146">
      <w:pPr>
        <w:spacing w:line="360" w:lineRule="auto"/>
        <w:jc w:val="both"/>
        <w:rPr>
          <w:rFonts w:ascii="Calibri" w:hAnsi="Calibri" w:cs="Calibri"/>
          <w:b/>
        </w:rPr>
      </w:pPr>
      <w:r w:rsidRPr="00536964">
        <w:rPr>
          <w:rFonts w:ascii="Calibri" w:hAnsi="Calibri" w:cs="Calibri"/>
          <w:b/>
        </w:rPr>
        <w:t xml:space="preserve">Table 3 </w:t>
      </w:r>
      <w:r w:rsidR="00E36958" w:rsidRPr="00536964">
        <w:rPr>
          <w:rFonts w:ascii="Calibri" w:hAnsi="Calibri" w:cs="Calibri"/>
          <w:b/>
        </w:rPr>
        <w:t>Observed and Expected deaths in the second year 19</w:t>
      </w:r>
      <w:r w:rsidR="00E36958" w:rsidRPr="00536964">
        <w:rPr>
          <w:rFonts w:ascii="Calibri" w:hAnsi="Calibri" w:cs="Calibri"/>
          <w:b/>
          <w:vertAlign w:val="superscript"/>
        </w:rPr>
        <w:t>th</w:t>
      </w:r>
      <w:r w:rsidR="00E36958" w:rsidRPr="00536964">
        <w:rPr>
          <w:rFonts w:ascii="Calibri" w:hAnsi="Calibri" w:cs="Calibri"/>
          <w:b/>
        </w:rPr>
        <w:t xml:space="preserve"> PSUR</w:t>
      </w:r>
    </w:p>
    <w:tbl>
      <w:tblPr>
        <w:tblStyle w:val="TableGrid"/>
        <w:tblW w:w="7578" w:type="dxa"/>
        <w:tblLook w:val="04A0" w:firstRow="1" w:lastRow="0" w:firstColumn="1" w:lastColumn="0" w:noHBand="0" w:noVBand="1"/>
        <w:tblPrChange w:id="823" w:author="intel" w:date="2017-08-01T00:27:00Z">
          <w:tblPr>
            <w:tblStyle w:val="TableGrid"/>
            <w:tblW w:w="12078" w:type="dxa"/>
            <w:tblLook w:val="04A0" w:firstRow="1" w:lastRow="0" w:firstColumn="1" w:lastColumn="0" w:noHBand="0" w:noVBand="1"/>
          </w:tblPr>
        </w:tblPrChange>
      </w:tblPr>
      <w:tblGrid>
        <w:gridCol w:w="1458"/>
        <w:gridCol w:w="1800"/>
        <w:gridCol w:w="1890"/>
        <w:gridCol w:w="2430"/>
        <w:tblGridChange w:id="824">
          <w:tblGrid>
            <w:gridCol w:w="2448"/>
            <w:gridCol w:w="2250"/>
            <w:gridCol w:w="3510"/>
            <w:gridCol w:w="3870"/>
          </w:tblGrid>
        </w:tblGridChange>
      </w:tblGrid>
      <w:tr w:rsidR="00CA3BEF" w:rsidRPr="00536964" w:rsidTr="00E95FAF">
        <w:tc>
          <w:tcPr>
            <w:tcW w:w="1458" w:type="dxa"/>
            <w:tcPrChange w:id="825" w:author="intel" w:date="2017-08-01T00:27:00Z">
              <w:tcPr>
                <w:tcW w:w="2448" w:type="dxa"/>
              </w:tcPr>
            </w:tcPrChange>
          </w:tcPr>
          <w:p w:rsidR="00E95FAF" w:rsidRDefault="00CA3BEF" w:rsidP="00113146">
            <w:pPr>
              <w:spacing w:line="360" w:lineRule="auto"/>
              <w:jc w:val="both"/>
              <w:rPr>
                <w:ins w:id="826" w:author="intel" w:date="2017-08-01T00:20:00Z"/>
                <w:rFonts w:ascii="Calibri" w:hAnsi="Calibri" w:cs="Calibri"/>
              </w:rPr>
            </w:pPr>
            <w:r w:rsidRPr="00536964">
              <w:rPr>
                <w:rFonts w:ascii="Calibri" w:hAnsi="Calibri" w:cs="Calibri"/>
              </w:rPr>
              <w:t xml:space="preserve">Time since </w:t>
            </w:r>
          </w:p>
          <w:p w:rsidR="00CA3BEF" w:rsidRPr="00536964" w:rsidRDefault="00CA3BEF" w:rsidP="00113146">
            <w:pPr>
              <w:spacing w:line="360" w:lineRule="auto"/>
              <w:jc w:val="both"/>
              <w:rPr>
                <w:rFonts w:ascii="Calibri" w:hAnsi="Calibri" w:cs="Calibri"/>
              </w:rPr>
            </w:pPr>
            <w:r w:rsidRPr="00536964">
              <w:rPr>
                <w:rFonts w:ascii="Calibri" w:hAnsi="Calibri" w:cs="Calibri"/>
              </w:rPr>
              <w:t>Vaccination (days)</w:t>
            </w:r>
          </w:p>
        </w:tc>
        <w:tc>
          <w:tcPr>
            <w:tcW w:w="1800" w:type="dxa"/>
            <w:tcPrChange w:id="827" w:author="intel" w:date="2017-08-01T00:27:00Z">
              <w:tcPr>
                <w:tcW w:w="2250" w:type="dxa"/>
              </w:tcPr>
            </w:tcPrChange>
          </w:tcPr>
          <w:p w:rsidR="00B97099" w:rsidRDefault="00CA3BEF" w:rsidP="00113146">
            <w:pPr>
              <w:spacing w:line="360" w:lineRule="auto"/>
              <w:jc w:val="both"/>
              <w:rPr>
                <w:ins w:id="828" w:author="intel" w:date="2017-08-01T00:19:00Z"/>
                <w:rFonts w:ascii="Calibri" w:hAnsi="Calibri" w:cs="Calibri"/>
              </w:rPr>
            </w:pPr>
            <w:r>
              <w:rPr>
                <w:rFonts w:ascii="Calibri" w:hAnsi="Calibri" w:cs="Calibri"/>
              </w:rPr>
              <w:t xml:space="preserve">Observed deaths </w:t>
            </w:r>
          </w:p>
          <w:p w:rsidR="00CA3BEF" w:rsidRPr="00536964" w:rsidRDefault="00CA3BEF" w:rsidP="00113146">
            <w:pPr>
              <w:spacing w:line="360" w:lineRule="auto"/>
              <w:jc w:val="both"/>
              <w:rPr>
                <w:rFonts w:ascii="Calibri" w:hAnsi="Calibri" w:cs="Calibri"/>
              </w:rPr>
            </w:pPr>
            <w:r>
              <w:rPr>
                <w:rFonts w:ascii="Calibri" w:hAnsi="Calibri" w:cs="Calibri"/>
              </w:rPr>
              <w:t>according to PSUR 19</w:t>
            </w:r>
          </w:p>
        </w:tc>
        <w:tc>
          <w:tcPr>
            <w:tcW w:w="1890" w:type="dxa"/>
            <w:tcPrChange w:id="829" w:author="intel" w:date="2017-08-01T00:27:00Z">
              <w:tcPr>
                <w:tcW w:w="3510" w:type="dxa"/>
              </w:tcPr>
            </w:tcPrChange>
          </w:tcPr>
          <w:p w:rsidR="00E95FAF" w:rsidRDefault="00E95FAF" w:rsidP="00113146">
            <w:pPr>
              <w:spacing w:line="360" w:lineRule="auto"/>
              <w:jc w:val="both"/>
              <w:rPr>
                <w:rFonts w:ascii="Calibri" w:hAnsi="Calibri" w:cs="Calibri"/>
              </w:rPr>
            </w:pPr>
            <w:r>
              <w:rPr>
                <w:rFonts w:ascii="Calibri" w:hAnsi="Calibri" w:cs="Calibri"/>
              </w:rPr>
              <w:t>O</w:t>
            </w:r>
            <w:r w:rsidR="00CA3BEF" w:rsidRPr="00536964">
              <w:rPr>
                <w:rFonts w:ascii="Calibri" w:hAnsi="Calibri" w:cs="Calibri"/>
              </w:rPr>
              <w:t xml:space="preserve">bserved deaths </w:t>
            </w:r>
          </w:p>
          <w:p w:rsidR="00E95FAF" w:rsidRDefault="00E95FAF" w:rsidP="00113146">
            <w:pPr>
              <w:spacing w:line="360" w:lineRule="auto"/>
              <w:jc w:val="both"/>
              <w:rPr>
                <w:rFonts w:ascii="Calibri" w:hAnsi="Calibri" w:cs="Calibri"/>
              </w:rPr>
            </w:pPr>
            <w:r w:rsidRPr="00536964">
              <w:rPr>
                <w:rFonts w:ascii="Calibri" w:hAnsi="Calibri" w:cs="Calibri"/>
              </w:rPr>
              <w:t>I</w:t>
            </w:r>
            <w:r w:rsidR="00CA3BEF" w:rsidRPr="00536964">
              <w:rPr>
                <w:rFonts w:ascii="Calibri" w:hAnsi="Calibri" w:cs="Calibri"/>
              </w:rPr>
              <w:t>n</w:t>
            </w:r>
            <w:r>
              <w:rPr>
                <w:rFonts w:ascii="Calibri" w:hAnsi="Calibri" w:cs="Calibri"/>
              </w:rPr>
              <w:t xml:space="preserve"> </w:t>
            </w:r>
            <w:r w:rsidR="00CA3BEF" w:rsidRPr="00536964">
              <w:rPr>
                <w:rFonts w:ascii="Calibri" w:hAnsi="Calibri" w:cs="Calibri"/>
              </w:rPr>
              <w:t>PSUR 16</w:t>
            </w:r>
            <w:r w:rsidR="00CA3BEF">
              <w:rPr>
                <w:rFonts w:ascii="Calibri" w:hAnsi="Calibri" w:cs="Calibri"/>
              </w:rPr>
              <w:t>*</w:t>
            </w:r>
          </w:p>
          <w:p w:rsidR="00CA3BEF" w:rsidRPr="00536964" w:rsidRDefault="00CA3BEF" w:rsidP="00113146">
            <w:pPr>
              <w:spacing w:line="360" w:lineRule="auto"/>
              <w:jc w:val="both"/>
              <w:rPr>
                <w:rFonts w:ascii="Calibri" w:hAnsi="Calibri" w:cs="Calibri"/>
              </w:rPr>
            </w:pPr>
            <w:r w:rsidRPr="00536964">
              <w:rPr>
                <w:rFonts w:ascii="Calibri" w:hAnsi="Calibri" w:cs="Calibri"/>
              </w:rPr>
              <w:t>(Poisson 95%</w:t>
            </w:r>
            <w:r w:rsidR="00E95FAF">
              <w:rPr>
                <w:rFonts w:ascii="Calibri" w:hAnsi="Calibri" w:cs="Calibri"/>
              </w:rPr>
              <w:t xml:space="preserve"> </w:t>
            </w:r>
            <w:r w:rsidRPr="00536964">
              <w:rPr>
                <w:rFonts w:ascii="Calibri" w:hAnsi="Calibri" w:cs="Calibri"/>
              </w:rPr>
              <w:t xml:space="preserve">CI ) </w:t>
            </w:r>
          </w:p>
          <w:p w:rsidR="00CA3BEF" w:rsidRPr="00536964" w:rsidRDefault="00CA3BEF" w:rsidP="00113146">
            <w:pPr>
              <w:spacing w:line="360" w:lineRule="auto"/>
              <w:jc w:val="both"/>
              <w:rPr>
                <w:rFonts w:ascii="Calibri" w:hAnsi="Calibri" w:cs="Calibri"/>
              </w:rPr>
            </w:pPr>
          </w:p>
        </w:tc>
        <w:tc>
          <w:tcPr>
            <w:tcW w:w="2430" w:type="dxa"/>
            <w:tcPrChange w:id="830" w:author="intel" w:date="2017-08-01T00:27:00Z">
              <w:tcPr>
                <w:tcW w:w="3870" w:type="dxa"/>
              </w:tcPr>
            </w:tcPrChange>
          </w:tcPr>
          <w:p w:rsidR="00E95FAF" w:rsidRDefault="00CA3BEF" w:rsidP="00113146">
            <w:pPr>
              <w:spacing w:line="360" w:lineRule="auto"/>
              <w:jc w:val="both"/>
              <w:rPr>
                <w:rFonts w:ascii="Calibri" w:hAnsi="Calibri" w:cs="Calibri"/>
              </w:rPr>
            </w:pPr>
            <w:r w:rsidRPr="00536964">
              <w:rPr>
                <w:rFonts w:ascii="Calibri" w:hAnsi="Calibri" w:cs="Calibri"/>
              </w:rPr>
              <w:t xml:space="preserve">Expected deaths </w:t>
            </w:r>
          </w:p>
          <w:p w:rsidR="00CA3BEF" w:rsidRPr="00536964" w:rsidRDefault="00CA3BEF" w:rsidP="00E95FAF">
            <w:pPr>
              <w:spacing w:line="360" w:lineRule="auto"/>
              <w:jc w:val="both"/>
              <w:rPr>
                <w:rFonts w:ascii="Calibri" w:hAnsi="Calibri" w:cs="Calibri"/>
              </w:rPr>
            </w:pPr>
            <w:r w:rsidRPr="00536964">
              <w:rPr>
                <w:rFonts w:ascii="Calibri" w:hAnsi="Calibri" w:cs="Calibri"/>
              </w:rPr>
              <w:t>according to  PSUR</w:t>
            </w:r>
            <w:r w:rsidR="00E95FAF">
              <w:rPr>
                <w:rFonts w:ascii="Calibri" w:hAnsi="Calibri" w:cs="Calibri"/>
              </w:rPr>
              <w:t xml:space="preserve"> 19</w:t>
            </w:r>
          </w:p>
        </w:tc>
      </w:tr>
      <w:tr w:rsidR="00CA3BEF" w:rsidRPr="00536964" w:rsidTr="00E95FAF">
        <w:tc>
          <w:tcPr>
            <w:tcW w:w="1458" w:type="dxa"/>
            <w:tcPrChange w:id="831" w:author="intel" w:date="2017-08-01T00:27:00Z">
              <w:tcPr>
                <w:tcW w:w="2448" w:type="dxa"/>
              </w:tcPr>
            </w:tcPrChange>
          </w:tcPr>
          <w:p w:rsidR="00CA3BEF" w:rsidRPr="00536964" w:rsidRDefault="00CA3BEF" w:rsidP="00113146">
            <w:pPr>
              <w:spacing w:line="360" w:lineRule="auto"/>
              <w:jc w:val="both"/>
              <w:rPr>
                <w:rFonts w:ascii="Calibri" w:hAnsi="Calibri" w:cs="Calibri"/>
              </w:rPr>
            </w:pPr>
            <w:r w:rsidRPr="00536964">
              <w:rPr>
                <w:rFonts w:ascii="Calibri" w:hAnsi="Calibri" w:cs="Calibri"/>
              </w:rPr>
              <w:t>0</w:t>
            </w:r>
          </w:p>
        </w:tc>
        <w:tc>
          <w:tcPr>
            <w:tcW w:w="1800" w:type="dxa"/>
            <w:tcPrChange w:id="832" w:author="intel" w:date="2017-08-01T00:27:00Z">
              <w:tcPr>
                <w:tcW w:w="2250" w:type="dxa"/>
              </w:tcPr>
            </w:tcPrChange>
          </w:tcPr>
          <w:p w:rsidR="00CA3BEF" w:rsidRPr="00536964" w:rsidRDefault="00CA3BEF" w:rsidP="00113146">
            <w:pPr>
              <w:spacing w:line="360" w:lineRule="auto"/>
              <w:jc w:val="both"/>
              <w:rPr>
                <w:rFonts w:ascii="Calibri" w:hAnsi="Calibri" w:cs="Calibri"/>
              </w:rPr>
            </w:pPr>
            <w:r>
              <w:rPr>
                <w:rFonts w:ascii="Calibri" w:hAnsi="Calibri" w:cs="Calibri"/>
              </w:rPr>
              <w:t>0</w:t>
            </w:r>
          </w:p>
        </w:tc>
        <w:tc>
          <w:tcPr>
            <w:tcW w:w="1890" w:type="dxa"/>
            <w:tcPrChange w:id="833" w:author="intel" w:date="2017-08-01T00:27:00Z">
              <w:tcPr>
                <w:tcW w:w="3510" w:type="dxa"/>
              </w:tcPr>
            </w:tcPrChange>
          </w:tcPr>
          <w:p w:rsidR="00CA3BEF" w:rsidRPr="00536964" w:rsidRDefault="00CA3BEF" w:rsidP="00CA3BEF">
            <w:pPr>
              <w:spacing w:line="360" w:lineRule="auto"/>
              <w:jc w:val="both"/>
              <w:rPr>
                <w:rFonts w:ascii="Calibri" w:hAnsi="Calibri" w:cs="Calibri"/>
              </w:rPr>
            </w:pPr>
            <w:r w:rsidRPr="00536964">
              <w:rPr>
                <w:rFonts w:ascii="Calibri" w:hAnsi="Calibri" w:cs="Calibri"/>
              </w:rPr>
              <w:t xml:space="preserve">2 (0.24-7.22)        </w:t>
            </w:r>
          </w:p>
        </w:tc>
        <w:tc>
          <w:tcPr>
            <w:tcW w:w="2430" w:type="dxa"/>
            <w:tcPrChange w:id="834" w:author="intel" w:date="2017-08-01T00:27:00Z">
              <w:tcPr>
                <w:tcW w:w="3870" w:type="dxa"/>
              </w:tcPr>
            </w:tcPrChange>
          </w:tcPr>
          <w:p w:rsidR="00CA3BEF" w:rsidRPr="00536964" w:rsidRDefault="00CA3BEF" w:rsidP="00113146">
            <w:pPr>
              <w:spacing w:line="360" w:lineRule="auto"/>
              <w:jc w:val="both"/>
              <w:rPr>
                <w:rFonts w:ascii="Calibri" w:hAnsi="Calibri" w:cs="Calibri"/>
              </w:rPr>
            </w:pPr>
            <w:r w:rsidRPr="00536964">
              <w:rPr>
                <w:rFonts w:ascii="Calibri" w:hAnsi="Calibri" w:cs="Calibri"/>
              </w:rPr>
              <w:t>0.54</w:t>
            </w:r>
          </w:p>
        </w:tc>
      </w:tr>
      <w:tr w:rsidR="00CA3BEF" w:rsidRPr="00536964" w:rsidTr="00E95FAF">
        <w:tc>
          <w:tcPr>
            <w:tcW w:w="1458" w:type="dxa"/>
            <w:tcPrChange w:id="835" w:author="intel" w:date="2017-08-01T00:27:00Z">
              <w:tcPr>
                <w:tcW w:w="2448" w:type="dxa"/>
              </w:tcPr>
            </w:tcPrChange>
          </w:tcPr>
          <w:p w:rsidR="00CA3BEF" w:rsidRPr="00536964" w:rsidRDefault="00CA3BEF" w:rsidP="00113146">
            <w:pPr>
              <w:spacing w:line="360" w:lineRule="auto"/>
              <w:jc w:val="both"/>
              <w:rPr>
                <w:rFonts w:ascii="Calibri" w:hAnsi="Calibri" w:cs="Calibri"/>
              </w:rPr>
            </w:pPr>
            <w:r w:rsidRPr="00536964">
              <w:rPr>
                <w:rFonts w:ascii="Calibri" w:hAnsi="Calibri" w:cs="Calibri"/>
              </w:rPr>
              <w:t>1</w:t>
            </w:r>
          </w:p>
        </w:tc>
        <w:tc>
          <w:tcPr>
            <w:tcW w:w="1800" w:type="dxa"/>
            <w:tcPrChange w:id="836" w:author="intel" w:date="2017-08-01T00:27:00Z">
              <w:tcPr>
                <w:tcW w:w="2250" w:type="dxa"/>
              </w:tcPr>
            </w:tcPrChange>
          </w:tcPr>
          <w:p w:rsidR="00CA3BEF" w:rsidRPr="00536964" w:rsidRDefault="00CA3BEF" w:rsidP="00113146">
            <w:pPr>
              <w:spacing w:line="360" w:lineRule="auto"/>
              <w:jc w:val="both"/>
              <w:rPr>
                <w:rFonts w:ascii="Calibri" w:hAnsi="Calibri" w:cs="Calibri"/>
              </w:rPr>
            </w:pPr>
            <w:r>
              <w:rPr>
                <w:rFonts w:ascii="Calibri" w:hAnsi="Calibri" w:cs="Calibri"/>
              </w:rPr>
              <w:t>2</w:t>
            </w:r>
          </w:p>
        </w:tc>
        <w:tc>
          <w:tcPr>
            <w:tcW w:w="1890" w:type="dxa"/>
            <w:tcPrChange w:id="837" w:author="intel" w:date="2017-08-01T00:27:00Z">
              <w:tcPr>
                <w:tcW w:w="3510" w:type="dxa"/>
              </w:tcPr>
            </w:tcPrChange>
          </w:tcPr>
          <w:p w:rsidR="00CA3BEF" w:rsidRPr="00536964" w:rsidRDefault="00CA3BEF" w:rsidP="00CA3BEF">
            <w:pPr>
              <w:spacing w:line="360" w:lineRule="auto"/>
              <w:jc w:val="both"/>
              <w:rPr>
                <w:rFonts w:ascii="Calibri" w:hAnsi="Calibri" w:cs="Calibri"/>
              </w:rPr>
            </w:pPr>
            <w:r w:rsidRPr="00536964">
              <w:rPr>
                <w:rFonts w:ascii="Calibri" w:hAnsi="Calibri" w:cs="Calibri"/>
              </w:rPr>
              <w:t xml:space="preserve">5 (1.62-11.67)         </w:t>
            </w:r>
          </w:p>
        </w:tc>
        <w:tc>
          <w:tcPr>
            <w:tcW w:w="2430" w:type="dxa"/>
            <w:tcPrChange w:id="838" w:author="intel" w:date="2017-08-01T00:27:00Z">
              <w:tcPr>
                <w:tcW w:w="3870" w:type="dxa"/>
              </w:tcPr>
            </w:tcPrChange>
          </w:tcPr>
          <w:p w:rsidR="00CA3BEF" w:rsidRPr="00536964" w:rsidRDefault="00CA3BEF" w:rsidP="00113146">
            <w:pPr>
              <w:spacing w:line="360" w:lineRule="auto"/>
              <w:jc w:val="both"/>
              <w:rPr>
                <w:rFonts w:ascii="Calibri" w:hAnsi="Calibri" w:cs="Calibri"/>
              </w:rPr>
            </w:pPr>
            <w:r w:rsidRPr="00536964">
              <w:rPr>
                <w:rFonts w:ascii="Calibri" w:hAnsi="Calibri" w:cs="Calibri"/>
              </w:rPr>
              <w:t>1.08</w:t>
            </w:r>
          </w:p>
        </w:tc>
      </w:tr>
      <w:tr w:rsidR="00CA3BEF" w:rsidRPr="00536964" w:rsidTr="00E95FAF">
        <w:tc>
          <w:tcPr>
            <w:tcW w:w="1458" w:type="dxa"/>
            <w:tcPrChange w:id="839" w:author="intel" w:date="2017-08-01T00:27:00Z">
              <w:tcPr>
                <w:tcW w:w="2448" w:type="dxa"/>
              </w:tcPr>
            </w:tcPrChange>
          </w:tcPr>
          <w:p w:rsidR="00CA3BEF" w:rsidRPr="00536964" w:rsidRDefault="00CA3BEF" w:rsidP="00113146">
            <w:pPr>
              <w:spacing w:line="360" w:lineRule="auto"/>
              <w:jc w:val="both"/>
              <w:rPr>
                <w:rFonts w:ascii="Calibri" w:hAnsi="Calibri" w:cs="Calibri"/>
              </w:rPr>
            </w:pPr>
            <w:r w:rsidRPr="00536964">
              <w:rPr>
                <w:rFonts w:ascii="Calibri" w:hAnsi="Calibri" w:cs="Calibri"/>
              </w:rPr>
              <w:t>2</w:t>
            </w:r>
          </w:p>
        </w:tc>
        <w:tc>
          <w:tcPr>
            <w:tcW w:w="1800" w:type="dxa"/>
            <w:tcPrChange w:id="840" w:author="intel" w:date="2017-08-01T00:27:00Z">
              <w:tcPr>
                <w:tcW w:w="2250" w:type="dxa"/>
              </w:tcPr>
            </w:tcPrChange>
          </w:tcPr>
          <w:p w:rsidR="00CA3BEF" w:rsidRPr="00536964" w:rsidRDefault="00CA3BEF" w:rsidP="00113146">
            <w:pPr>
              <w:spacing w:line="360" w:lineRule="auto"/>
              <w:jc w:val="both"/>
              <w:rPr>
                <w:rFonts w:ascii="Calibri" w:hAnsi="Calibri" w:cs="Calibri"/>
              </w:rPr>
            </w:pPr>
            <w:r>
              <w:rPr>
                <w:rFonts w:ascii="Calibri" w:hAnsi="Calibri" w:cs="Calibri"/>
              </w:rPr>
              <w:t>3</w:t>
            </w:r>
          </w:p>
        </w:tc>
        <w:tc>
          <w:tcPr>
            <w:tcW w:w="1890" w:type="dxa"/>
            <w:tcPrChange w:id="841" w:author="intel" w:date="2017-08-01T00:27:00Z">
              <w:tcPr>
                <w:tcW w:w="3510" w:type="dxa"/>
              </w:tcPr>
            </w:tcPrChange>
          </w:tcPr>
          <w:p w:rsidR="00CA3BEF" w:rsidRPr="00536964" w:rsidRDefault="00CA3BEF" w:rsidP="00CA3BEF">
            <w:pPr>
              <w:spacing w:line="360" w:lineRule="auto"/>
              <w:jc w:val="both"/>
              <w:rPr>
                <w:rFonts w:ascii="Calibri" w:hAnsi="Calibri" w:cs="Calibri"/>
              </w:rPr>
            </w:pPr>
            <w:r w:rsidRPr="00536964">
              <w:rPr>
                <w:rFonts w:ascii="Calibri" w:hAnsi="Calibri" w:cs="Calibri"/>
              </w:rPr>
              <w:t xml:space="preserve">6 (2.20-13.05)          </w:t>
            </w:r>
          </w:p>
        </w:tc>
        <w:tc>
          <w:tcPr>
            <w:tcW w:w="2430" w:type="dxa"/>
            <w:tcPrChange w:id="842" w:author="intel" w:date="2017-08-01T00:27:00Z">
              <w:tcPr>
                <w:tcW w:w="3870" w:type="dxa"/>
              </w:tcPr>
            </w:tcPrChange>
          </w:tcPr>
          <w:p w:rsidR="00CA3BEF" w:rsidRPr="00536964" w:rsidRDefault="00CA3BEF" w:rsidP="00113146">
            <w:pPr>
              <w:spacing w:line="360" w:lineRule="auto"/>
              <w:jc w:val="both"/>
              <w:rPr>
                <w:rFonts w:ascii="Calibri" w:hAnsi="Calibri" w:cs="Calibri"/>
              </w:rPr>
            </w:pPr>
            <w:r w:rsidRPr="00536964">
              <w:rPr>
                <w:rFonts w:ascii="Calibri" w:hAnsi="Calibri" w:cs="Calibri"/>
              </w:rPr>
              <w:t>1.62</w:t>
            </w:r>
          </w:p>
        </w:tc>
      </w:tr>
      <w:tr w:rsidR="00CA3BEF" w:rsidRPr="00536964" w:rsidTr="00E95FAF">
        <w:tc>
          <w:tcPr>
            <w:tcW w:w="1458" w:type="dxa"/>
            <w:tcPrChange w:id="843" w:author="intel" w:date="2017-08-01T00:27:00Z">
              <w:tcPr>
                <w:tcW w:w="2448" w:type="dxa"/>
              </w:tcPr>
            </w:tcPrChange>
          </w:tcPr>
          <w:p w:rsidR="00CA3BEF" w:rsidRPr="00536964" w:rsidRDefault="00CA3BEF" w:rsidP="00113146">
            <w:pPr>
              <w:spacing w:line="360" w:lineRule="auto"/>
              <w:jc w:val="both"/>
              <w:rPr>
                <w:rFonts w:ascii="Calibri" w:hAnsi="Calibri" w:cs="Calibri"/>
              </w:rPr>
            </w:pPr>
            <w:r w:rsidRPr="00536964">
              <w:rPr>
                <w:rFonts w:ascii="Calibri" w:hAnsi="Calibri" w:cs="Calibri"/>
              </w:rPr>
              <w:t>3</w:t>
            </w:r>
          </w:p>
        </w:tc>
        <w:tc>
          <w:tcPr>
            <w:tcW w:w="1800" w:type="dxa"/>
            <w:tcPrChange w:id="844" w:author="intel" w:date="2017-08-01T00:27:00Z">
              <w:tcPr>
                <w:tcW w:w="2250" w:type="dxa"/>
              </w:tcPr>
            </w:tcPrChange>
          </w:tcPr>
          <w:p w:rsidR="00CA3BEF" w:rsidRPr="00536964" w:rsidRDefault="00CA3BEF" w:rsidP="00113146">
            <w:pPr>
              <w:spacing w:line="360" w:lineRule="auto"/>
              <w:jc w:val="both"/>
              <w:rPr>
                <w:rFonts w:ascii="Calibri" w:hAnsi="Calibri" w:cs="Calibri"/>
              </w:rPr>
            </w:pPr>
            <w:r>
              <w:rPr>
                <w:rFonts w:ascii="Calibri" w:hAnsi="Calibri" w:cs="Calibri"/>
              </w:rPr>
              <w:t>3</w:t>
            </w:r>
          </w:p>
        </w:tc>
        <w:tc>
          <w:tcPr>
            <w:tcW w:w="1890" w:type="dxa"/>
            <w:tcPrChange w:id="845" w:author="intel" w:date="2017-08-01T00:27:00Z">
              <w:tcPr>
                <w:tcW w:w="3510" w:type="dxa"/>
              </w:tcPr>
            </w:tcPrChange>
          </w:tcPr>
          <w:p w:rsidR="00CA3BEF" w:rsidRPr="00536964" w:rsidRDefault="00CA3BEF" w:rsidP="00113146">
            <w:pPr>
              <w:spacing w:line="360" w:lineRule="auto"/>
              <w:jc w:val="both"/>
              <w:rPr>
                <w:rFonts w:ascii="Calibri" w:hAnsi="Calibri" w:cs="Calibri"/>
              </w:rPr>
            </w:pPr>
            <w:r w:rsidRPr="00536964">
              <w:rPr>
                <w:rFonts w:ascii="Calibri" w:hAnsi="Calibri" w:cs="Calibri"/>
              </w:rPr>
              <w:t xml:space="preserve">6 (2.20-13.05)          </w:t>
            </w:r>
          </w:p>
        </w:tc>
        <w:tc>
          <w:tcPr>
            <w:tcW w:w="2430" w:type="dxa"/>
            <w:tcPrChange w:id="846" w:author="intel" w:date="2017-08-01T00:27:00Z">
              <w:tcPr>
                <w:tcW w:w="3870" w:type="dxa"/>
              </w:tcPr>
            </w:tcPrChange>
          </w:tcPr>
          <w:p w:rsidR="00CA3BEF" w:rsidRPr="00536964" w:rsidRDefault="00CA3BEF" w:rsidP="00113146">
            <w:pPr>
              <w:spacing w:line="360" w:lineRule="auto"/>
              <w:jc w:val="both"/>
              <w:rPr>
                <w:rFonts w:ascii="Calibri" w:hAnsi="Calibri" w:cs="Calibri"/>
              </w:rPr>
            </w:pPr>
            <w:r w:rsidRPr="00536964">
              <w:rPr>
                <w:rFonts w:ascii="Calibri" w:hAnsi="Calibri" w:cs="Calibri"/>
              </w:rPr>
              <w:t>2.16</w:t>
            </w:r>
          </w:p>
        </w:tc>
      </w:tr>
      <w:tr w:rsidR="00CA3BEF" w:rsidRPr="00536964" w:rsidTr="00E95FAF">
        <w:tc>
          <w:tcPr>
            <w:tcW w:w="1458" w:type="dxa"/>
            <w:tcPrChange w:id="847" w:author="intel" w:date="2017-08-01T00:27:00Z">
              <w:tcPr>
                <w:tcW w:w="2448" w:type="dxa"/>
              </w:tcPr>
            </w:tcPrChange>
          </w:tcPr>
          <w:p w:rsidR="00CA3BEF" w:rsidRPr="00536964" w:rsidRDefault="00CA3BEF" w:rsidP="00113146">
            <w:pPr>
              <w:spacing w:line="360" w:lineRule="auto"/>
              <w:jc w:val="both"/>
              <w:rPr>
                <w:rFonts w:ascii="Calibri" w:hAnsi="Calibri" w:cs="Calibri"/>
              </w:rPr>
            </w:pPr>
            <w:r w:rsidRPr="00536964">
              <w:rPr>
                <w:rFonts w:ascii="Calibri" w:hAnsi="Calibri" w:cs="Calibri"/>
              </w:rPr>
              <w:t>4</w:t>
            </w:r>
          </w:p>
        </w:tc>
        <w:tc>
          <w:tcPr>
            <w:tcW w:w="1800" w:type="dxa"/>
            <w:tcPrChange w:id="848" w:author="intel" w:date="2017-08-01T00:27:00Z">
              <w:tcPr>
                <w:tcW w:w="2250" w:type="dxa"/>
              </w:tcPr>
            </w:tcPrChange>
          </w:tcPr>
          <w:p w:rsidR="00CA3BEF" w:rsidRPr="00536964" w:rsidRDefault="00CA3BEF" w:rsidP="00113146">
            <w:pPr>
              <w:spacing w:line="360" w:lineRule="auto"/>
              <w:jc w:val="both"/>
              <w:rPr>
                <w:rFonts w:ascii="Calibri" w:hAnsi="Calibri" w:cs="Calibri"/>
              </w:rPr>
            </w:pPr>
            <w:r>
              <w:rPr>
                <w:rFonts w:ascii="Calibri" w:hAnsi="Calibri" w:cs="Calibri"/>
              </w:rPr>
              <w:t>3</w:t>
            </w:r>
          </w:p>
        </w:tc>
        <w:tc>
          <w:tcPr>
            <w:tcW w:w="1890" w:type="dxa"/>
            <w:tcPrChange w:id="849" w:author="intel" w:date="2017-08-01T00:27:00Z">
              <w:tcPr>
                <w:tcW w:w="3510" w:type="dxa"/>
              </w:tcPr>
            </w:tcPrChange>
          </w:tcPr>
          <w:p w:rsidR="00CA3BEF" w:rsidRPr="00536964" w:rsidRDefault="00CA3BEF" w:rsidP="00113146">
            <w:pPr>
              <w:spacing w:line="360" w:lineRule="auto"/>
              <w:jc w:val="both"/>
              <w:rPr>
                <w:rFonts w:ascii="Calibri" w:hAnsi="Calibri" w:cs="Calibri"/>
              </w:rPr>
            </w:pPr>
            <w:r w:rsidRPr="00536964">
              <w:rPr>
                <w:rFonts w:ascii="Calibri" w:hAnsi="Calibri" w:cs="Calibri"/>
              </w:rPr>
              <w:t xml:space="preserve">6 (2.20-13.05)          </w:t>
            </w:r>
          </w:p>
        </w:tc>
        <w:tc>
          <w:tcPr>
            <w:tcW w:w="2430" w:type="dxa"/>
            <w:tcPrChange w:id="850" w:author="intel" w:date="2017-08-01T00:27:00Z">
              <w:tcPr>
                <w:tcW w:w="3870" w:type="dxa"/>
              </w:tcPr>
            </w:tcPrChange>
          </w:tcPr>
          <w:p w:rsidR="00CA3BEF" w:rsidRPr="00536964" w:rsidRDefault="00CA3BEF" w:rsidP="00113146">
            <w:pPr>
              <w:spacing w:line="360" w:lineRule="auto"/>
              <w:jc w:val="both"/>
              <w:rPr>
                <w:rFonts w:ascii="Calibri" w:hAnsi="Calibri" w:cs="Calibri"/>
              </w:rPr>
            </w:pPr>
            <w:r w:rsidRPr="00536964">
              <w:rPr>
                <w:rFonts w:ascii="Calibri" w:hAnsi="Calibri" w:cs="Calibri"/>
              </w:rPr>
              <w:t>2.70</w:t>
            </w:r>
          </w:p>
        </w:tc>
      </w:tr>
      <w:tr w:rsidR="00CA3BEF" w:rsidRPr="00536964" w:rsidTr="00E95FAF">
        <w:tc>
          <w:tcPr>
            <w:tcW w:w="1458" w:type="dxa"/>
            <w:tcPrChange w:id="851" w:author="intel" w:date="2017-08-01T00:27:00Z">
              <w:tcPr>
                <w:tcW w:w="2448" w:type="dxa"/>
              </w:tcPr>
            </w:tcPrChange>
          </w:tcPr>
          <w:p w:rsidR="00CA3BEF" w:rsidRPr="00536964" w:rsidRDefault="00CA3BEF" w:rsidP="00113146">
            <w:pPr>
              <w:spacing w:line="360" w:lineRule="auto"/>
              <w:jc w:val="both"/>
              <w:rPr>
                <w:rFonts w:ascii="Calibri" w:hAnsi="Calibri" w:cs="Calibri"/>
              </w:rPr>
            </w:pPr>
            <w:r w:rsidRPr="00536964">
              <w:rPr>
                <w:rFonts w:ascii="Calibri" w:hAnsi="Calibri" w:cs="Calibri"/>
              </w:rPr>
              <w:t>5</w:t>
            </w:r>
          </w:p>
        </w:tc>
        <w:tc>
          <w:tcPr>
            <w:tcW w:w="1800" w:type="dxa"/>
            <w:tcPrChange w:id="852" w:author="intel" w:date="2017-08-01T00:27:00Z">
              <w:tcPr>
                <w:tcW w:w="2250" w:type="dxa"/>
              </w:tcPr>
            </w:tcPrChange>
          </w:tcPr>
          <w:p w:rsidR="00CA3BEF" w:rsidRPr="00536964" w:rsidRDefault="00CA3BEF" w:rsidP="00113146">
            <w:pPr>
              <w:spacing w:line="360" w:lineRule="auto"/>
              <w:jc w:val="both"/>
              <w:rPr>
                <w:rFonts w:ascii="Calibri" w:hAnsi="Calibri" w:cs="Calibri"/>
              </w:rPr>
            </w:pPr>
            <w:r>
              <w:rPr>
                <w:rFonts w:ascii="Calibri" w:hAnsi="Calibri" w:cs="Calibri"/>
              </w:rPr>
              <w:t>3</w:t>
            </w:r>
          </w:p>
        </w:tc>
        <w:tc>
          <w:tcPr>
            <w:tcW w:w="1890" w:type="dxa"/>
            <w:tcPrChange w:id="853" w:author="intel" w:date="2017-08-01T00:27:00Z">
              <w:tcPr>
                <w:tcW w:w="3510" w:type="dxa"/>
              </w:tcPr>
            </w:tcPrChange>
          </w:tcPr>
          <w:p w:rsidR="00CA3BEF" w:rsidRPr="00536964" w:rsidRDefault="00CA3BEF" w:rsidP="00113146">
            <w:pPr>
              <w:spacing w:line="360" w:lineRule="auto"/>
              <w:jc w:val="both"/>
              <w:rPr>
                <w:rFonts w:ascii="Calibri" w:hAnsi="Calibri" w:cs="Calibri"/>
              </w:rPr>
            </w:pPr>
            <w:r w:rsidRPr="00536964">
              <w:rPr>
                <w:rFonts w:ascii="Calibri" w:hAnsi="Calibri" w:cs="Calibri"/>
              </w:rPr>
              <w:t xml:space="preserve">7 (2.81-14.42)          </w:t>
            </w:r>
          </w:p>
        </w:tc>
        <w:tc>
          <w:tcPr>
            <w:tcW w:w="2430" w:type="dxa"/>
            <w:tcPrChange w:id="854" w:author="intel" w:date="2017-08-01T00:27:00Z">
              <w:tcPr>
                <w:tcW w:w="3870" w:type="dxa"/>
              </w:tcPr>
            </w:tcPrChange>
          </w:tcPr>
          <w:p w:rsidR="00CA3BEF" w:rsidRPr="00536964" w:rsidRDefault="00CA3BEF" w:rsidP="00113146">
            <w:pPr>
              <w:spacing w:line="360" w:lineRule="auto"/>
              <w:jc w:val="both"/>
              <w:rPr>
                <w:rFonts w:ascii="Calibri" w:hAnsi="Calibri" w:cs="Calibri"/>
              </w:rPr>
            </w:pPr>
            <w:r w:rsidRPr="00536964">
              <w:rPr>
                <w:rFonts w:ascii="Calibri" w:hAnsi="Calibri" w:cs="Calibri"/>
              </w:rPr>
              <w:t>3.24</w:t>
            </w:r>
          </w:p>
        </w:tc>
      </w:tr>
      <w:tr w:rsidR="00CA3BEF" w:rsidRPr="00536964" w:rsidTr="00E95FAF">
        <w:tc>
          <w:tcPr>
            <w:tcW w:w="1458" w:type="dxa"/>
            <w:tcPrChange w:id="855" w:author="intel" w:date="2017-08-01T00:27:00Z">
              <w:tcPr>
                <w:tcW w:w="2448" w:type="dxa"/>
              </w:tcPr>
            </w:tcPrChange>
          </w:tcPr>
          <w:p w:rsidR="00CA3BEF" w:rsidRPr="00536964" w:rsidRDefault="00CA3BEF" w:rsidP="00113146">
            <w:pPr>
              <w:spacing w:line="360" w:lineRule="auto"/>
              <w:jc w:val="both"/>
              <w:rPr>
                <w:rFonts w:ascii="Calibri" w:hAnsi="Calibri" w:cs="Calibri"/>
              </w:rPr>
            </w:pPr>
            <w:r w:rsidRPr="00536964">
              <w:rPr>
                <w:rFonts w:ascii="Calibri" w:hAnsi="Calibri" w:cs="Calibri"/>
              </w:rPr>
              <w:t>6</w:t>
            </w:r>
          </w:p>
        </w:tc>
        <w:tc>
          <w:tcPr>
            <w:tcW w:w="1800" w:type="dxa"/>
            <w:tcPrChange w:id="856" w:author="intel" w:date="2017-08-01T00:27:00Z">
              <w:tcPr>
                <w:tcW w:w="2250" w:type="dxa"/>
              </w:tcPr>
            </w:tcPrChange>
          </w:tcPr>
          <w:p w:rsidR="00CA3BEF" w:rsidRPr="00536964" w:rsidRDefault="00CA3BEF" w:rsidP="00113146">
            <w:pPr>
              <w:spacing w:line="360" w:lineRule="auto"/>
              <w:jc w:val="both"/>
              <w:rPr>
                <w:rFonts w:ascii="Calibri" w:hAnsi="Calibri" w:cs="Calibri"/>
              </w:rPr>
            </w:pPr>
            <w:r>
              <w:rPr>
                <w:rFonts w:ascii="Calibri" w:hAnsi="Calibri" w:cs="Calibri"/>
              </w:rPr>
              <w:t>3</w:t>
            </w:r>
          </w:p>
        </w:tc>
        <w:tc>
          <w:tcPr>
            <w:tcW w:w="1890" w:type="dxa"/>
            <w:tcPrChange w:id="857" w:author="intel" w:date="2017-08-01T00:27:00Z">
              <w:tcPr>
                <w:tcW w:w="3510" w:type="dxa"/>
              </w:tcPr>
            </w:tcPrChange>
          </w:tcPr>
          <w:p w:rsidR="00CA3BEF" w:rsidRPr="00536964" w:rsidRDefault="00CA3BEF" w:rsidP="00113146">
            <w:pPr>
              <w:spacing w:line="360" w:lineRule="auto"/>
              <w:jc w:val="both"/>
              <w:rPr>
                <w:rFonts w:ascii="Calibri" w:hAnsi="Calibri" w:cs="Calibri"/>
              </w:rPr>
            </w:pPr>
            <w:r w:rsidRPr="00536964">
              <w:rPr>
                <w:rFonts w:ascii="Calibri" w:hAnsi="Calibri" w:cs="Calibri"/>
              </w:rPr>
              <w:t xml:space="preserve">7 (2.81-14.42)         </w:t>
            </w:r>
          </w:p>
        </w:tc>
        <w:tc>
          <w:tcPr>
            <w:tcW w:w="2430" w:type="dxa"/>
            <w:tcPrChange w:id="858" w:author="intel" w:date="2017-08-01T00:27:00Z">
              <w:tcPr>
                <w:tcW w:w="3870" w:type="dxa"/>
              </w:tcPr>
            </w:tcPrChange>
          </w:tcPr>
          <w:p w:rsidR="00CA3BEF" w:rsidRPr="00536964" w:rsidRDefault="00CA3BEF" w:rsidP="00113146">
            <w:pPr>
              <w:spacing w:line="360" w:lineRule="auto"/>
              <w:jc w:val="both"/>
              <w:rPr>
                <w:rFonts w:ascii="Calibri" w:hAnsi="Calibri" w:cs="Calibri"/>
              </w:rPr>
            </w:pPr>
            <w:r w:rsidRPr="00536964">
              <w:rPr>
                <w:rFonts w:ascii="Calibri" w:hAnsi="Calibri" w:cs="Calibri"/>
              </w:rPr>
              <w:t>3.77</w:t>
            </w:r>
          </w:p>
        </w:tc>
      </w:tr>
      <w:tr w:rsidR="00CA3BEF" w:rsidRPr="00536964" w:rsidTr="00E95FAF">
        <w:tc>
          <w:tcPr>
            <w:tcW w:w="1458" w:type="dxa"/>
            <w:tcPrChange w:id="859" w:author="intel" w:date="2017-08-01T00:27:00Z">
              <w:tcPr>
                <w:tcW w:w="2448" w:type="dxa"/>
              </w:tcPr>
            </w:tcPrChange>
          </w:tcPr>
          <w:p w:rsidR="00CA3BEF" w:rsidRPr="00536964" w:rsidRDefault="00CA3BEF" w:rsidP="00113146">
            <w:pPr>
              <w:spacing w:line="360" w:lineRule="auto"/>
              <w:jc w:val="both"/>
              <w:rPr>
                <w:rFonts w:ascii="Calibri" w:hAnsi="Calibri" w:cs="Calibri"/>
              </w:rPr>
            </w:pPr>
            <w:r w:rsidRPr="00536964">
              <w:rPr>
                <w:rFonts w:ascii="Calibri" w:hAnsi="Calibri" w:cs="Calibri"/>
              </w:rPr>
              <w:t>7</w:t>
            </w:r>
          </w:p>
        </w:tc>
        <w:tc>
          <w:tcPr>
            <w:tcW w:w="1800" w:type="dxa"/>
            <w:tcPrChange w:id="860" w:author="intel" w:date="2017-08-01T00:27:00Z">
              <w:tcPr>
                <w:tcW w:w="2250" w:type="dxa"/>
              </w:tcPr>
            </w:tcPrChange>
          </w:tcPr>
          <w:p w:rsidR="00CA3BEF" w:rsidRPr="00536964" w:rsidRDefault="00CA3BEF" w:rsidP="00113146">
            <w:pPr>
              <w:spacing w:line="360" w:lineRule="auto"/>
              <w:jc w:val="both"/>
              <w:rPr>
                <w:rFonts w:ascii="Calibri" w:hAnsi="Calibri" w:cs="Calibri"/>
              </w:rPr>
            </w:pPr>
            <w:r>
              <w:rPr>
                <w:rFonts w:ascii="Calibri" w:hAnsi="Calibri" w:cs="Calibri"/>
              </w:rPr>
              <w:t>3</w:t>
            </w:r>
          </w:p>
        </w:tc>
        <w:tc>
          <w:tcPr>
            <w:tcW w:w="1890" w:type="dxa"/>
            <w:tcPrChange w:id="861" w:author="intel" w:date="2017-08-01T00:27:00Z">
              <w:tcPr>
                <w:tcW w:w="3510" w:type="dxa"/>
              </w:tcPr>
            </w:tcPrChange>
          </w:tcPr>
          <w:p w:rsidR="00CA3BEF" w:rsidRPr="00536964" w:rsidRDefault="00CA3BEF" w:rsidP="00113146">
            <w:pPr>
              <w:spacing w:line="360" w:lineRule="auto"/>
              <w:jc w:val="both"/>
              <w:rPr>
                <w:rFonts w:ascii="Calibri" w:hAnsi="Calibri" w:cs="Calibri"/>
              </w:rPr>
            </w:pPr>
            <w:r w:rsidRPr="00536964">
              <w:rPr>
                <w:rFonts w:ascii="Calibri" w:hAnsi="Calibri" w:cs="Calibri"/>
              </w:rPr>
              <w:t xml:space="preserve">7 (2.81-14.42)          </w:t>
            </w:r>
          </w:p>
        </w:tc>
        <w:tc>
          <w:tcPr>
            <w:tcW w:w="2430" w:type="dxa"/>
            <w:tcPrChange w:id="862" w:author="intel" w:date="2017-08-01T00:27:00Z">
              <w:tcPr>
                <w:tcW w:w="3870" w:type="dxa"/>
              </w:tcPr>
            </w:tcPrChange>
          </w:tcPr>
          <w:p w:rsidR="00CA3BEF" w:rsidRPr="00536964" w:rsidRDefault="00CA3BEF" w:rsidP="00113146">
            <w:pPr>
              <w:spacing w:line="360" w:lineRule="auto"/>
              <w:jc w:val="both"/>
              <w:rPr>
                <w:rFonts w:ascii="Calibri" w:hAnsi="Calibri" w:cs="Calibri"/>
              </w:rPr>
            </w:pPr>
            <w:r w:rsidRPr="00536964">
              <w:rPr>
                <w:rFonts w:ascii="Calibri" w:hAnsi="Calibri" w:cs="Calibri"/>
              </w:rPr>
              <w:t>4.31</w:t>
            </w:r>
          </w:p>
        </w:tc>
      </w:tr>
      <w:tr w:rsidR="00CA3BEF" w:rsidRPr="00536964" w:rsidTr="00E95FAF">
        <w:tc>
          <w:tcPr>
            <w:tcW w:w="1458" w:type="dxa"/>
            <w:tcPrChange w:id="863" w:author="intel" w:date="2017-08-01T00:27:00Z">
              <w:tcPr>
                <w:tcW w:w="2448" w:type="dxa"/>
              </w:tcPr>
            </w:tcPrChange>
          </w:tcPr>
          <w:p w:rsidR="00CA3BEF" w:rsidRPr="00536964" w:rsidRDefault="00CA3BEF" w:rsidP="00113146">
            <w:pPr>
              <w:spacing w:line="360" w:lineRule="auto"/>
              <w:jc w:val="both"/>
              <w:rPr>
                <w:rFonts w:ascii="Calibri" w:hAnsi="Calibri" w:cs="Calibri"/>
              </w:rPr>
            </w:pPr>
            <w:r w:rsidRPr="00536964">
              <w:rPr>
                <w:rFonts w:ascii="Calibri" w:hAnsi="Calibri" w:cs="Calibri"/>
              </w:rPr>
              <w:t>8</w:t>
            </w:r>
          </w:p>
        </w:tc>
        <w:tc>
          <w:tcPr>
            <w:tcW w:w="1800" w:type="dxa"/>
            <w:tcPrChange w:id="864" w:author="intel" w:date="2017-08-01T00:27:00Z">
              <w:tcPr>
                <w:tcW w:w="2250" w:type="dxa"/>
              </w:tcPr>
            </w:tcPrChange>
          </w:tcPr>
          <w:p w:rsidR="00CA3BEF" w:rsidRPr="00536964" w:rsidRDefault="00CA3BEF" w:rsidP="00113146">
            <w:pPr>
              <w:spacing w:line="360" w:lineRule="auto"/>
              <w:jc w:val="both"/>
              <w:rPr>
                <w:rFonts w:ascii="Calibri" w:hAnsi="Calibri" w:cs="Calibri"/>
              </w:rPr>
            </w:pPr>
            <w:r>
              <w:rPr>
                <w:rFonts w:ascii="Calibri" w:hAnsi="Calibri" w:cs="Calibri"/>
              </w:rPr>
              <w:t>4</w:t>
            </w:r>
          </w:p>
        </w:tc>
        <w:tc>
          <w:tcPr>
            <w:tcW w:w="1890" w:type="dxa"/>
            <w:tcPrChange w:id="865" w:author="intel" w:date="2017-08-01T00:27:00Z">
              <w:tcPr>
                <w:tcW w:w="3510" w:type="dxa"/>
              </w:tcPr>
            </w:tcPrChange>
          </w:tcPr>
          <w:p w:rsidR="00CA3BEF" w:rsidRPr="00536964" w:rsidRDefault="00CA3BEF" w:rsidP="00113146">
            <w:pPr>
              <w:spacing w:line="360" w:lineRule="auto"/>
              <w:jc w:val="both"/>
              <w:rPr>
                <w:rFonts w:ascii="Calibri" w:hAnsi="Calibri" w:cs="Calibri"/>
              </w:rPr>
            </w:pPr>
            <w:r w:rsidRPr="00536964">
              <w:rPr>
                <w:rFonts w:ascii="Calibri" w:hAnsi="Calibri" w:cs="Calibri"/>
              </w:rPr>
              <w:t xml:space="preserve">7 (2.81-14.42)          </w:t>
            </w:r>
          </w:p>
        </w:tc>
        <w:tc>
          <w:tcPr>
            <w:tcW w:w="2430" w:type="dxa"/>
            <w:tcPrChange w:id="866" w:author="intel" w:date="2017-08-01T00:27:00Z">
              <w:tcPr>
                <w:tcW w:w="3870" w:type="dxa"/>
              </w:tcPr>
            </w:tcPrChange>
          </w:tcPr>
          <w:p w:rsidR="00CA3BEF" w:rsidRPr="00536964" w:rsidRDefault="00CA3BEF" w:rsidP="00113146">
            <w:pPr>
              <w:spacing w:line="360" w:lineRule="auto"/>
              <w:jc w:val="both"/>
              <w:rPr>
                <w:rFonts w:ascii="Calibri" w:hAnsi="Calibri" w:cs="Calibri"/>
              </w:rPr>
            </w:pPr>
            <w:r w:rsidRPr="00536964">
              <w:rPr>
                <w:rFonts w:ascii="Calibri" w:hAnsi="Calibri" w:cs="Calibri"/>
              </w:rPr>
              <w:t>4.85</w:t>
            </w:r>
          </w:p>
        </w:tc>
      </w:tr>
      <w:tr w:rsidR="00CA3BEF" w:rsidRPr="00536964" w:rsidTr="00E95FAF">
        <w:tc>
          <w:tcPr>
            <w:tcW w:w="1458" w:type="dxa"/>
            <w:tcPrChange w:id="867" w:author="intel" w:date="2017-08-01T00:27:00Z">
              <w:tcPr>
                <w:tcW w:w="2448" w:type="dxa"/>
              </w:tcPr>
            </w:tcPrChange>
          </w:tcPr>
          <w:p w:rsidR="00CA3BEF" w:rsidRPr="00536964" w:rsidRDefault="00CA3BEF" w:rsidP="00113146">
            <w:pPr>
              <w:spacing w:line="360" w:lineRule="auto"/>
              <w:jc w:val="both"/>
              <w:rPr>
                <w:rFonts w:ascii="Calibri" w:hAnsi="Calibri" w:cs="Calibri"/>
              </w:rPr>
            </w:pPr>
            <w:r w:rsidRPr="00536964">
              <w:rPr>
                <w:rFonts w:ascii="Calibri" w:hAnsi="Calibri" w:cs="Calibri"/>
              </w:rPr>
              <w:t>9</w:t>
            </w:r>
          </w:p>
        </w:tc>
        <w:tc>
          <w:tcPr>
            <w:tcW w:w="1800" w:type="dxa"/>
            <w:tcPrChange w:id="868" w:author="intel" w:date="2017-08-01T00:27:00Z">
              <w:tcPr>
                <w:tcW w:w="2250" w:type="dxa"/>
              </w:tcPr>
            </w:tcPrChange>
          </w:tcPr>
          <w:p w:rsidR="00CA3BEF" w:rsidRPr="00536964" w:rsidRDefault="00CA3BEF" w:rsidP="00113146">
            <w:pPr>
              <w:spacing w:line="360" w:lineRule="auto"/>
              <w:jc w:val="both"/>
              <w:rPr>
                <w:rFonts w:ascii="Calibri" w:hAnsi="Calibri" w:cs="Calibri"/>
              </w:rPr>
            </w:pPr>
            <w:r>
              <w:rPr>
                <w:rFonts w:ascii="Calibri" w:hAnsi="Calibri" w:cs="Calibri"/>
              </w:rPr>
              <w:t>4</w:t>
            </w:r>
          </w:p>
        </w:tc>
        <w:tc>
          <w:tcPr>
            <w:tcW w:w="1890" w:type="dxa"/>
            <w:tcPrChange w:id="869" w:author="intel" w:date="2017-08-01T00:27:00Z">
              <w:tcPr>
                <w:tcW w:w="3510" w:type="dxa"/>
              </w:tcPr>
            </w:tcPrChange>
          </w:tcPr>
          <w:p w:rsidR="00CA3BEF" w:rsidRPr="00536964" w:rsidRDefault="00CA3BEF" w:rsidP="00113146">
            <w:pPr>
              <w:spacing w:line="360" w:lineRule="auto"/>
              <w:jc w:val="both"/>
              <w:rPr>
                <w:rFonts w:ascii="Calibri" w:hAnsi="Calibri" w:cs="Calibri"/>
              </w:rPr>
            </w:pPr>
            <w:r w:rsidRPr="00536964">
              <w:rPr>
                <w:rFonts w:ascii="Calibri" w:hAnsi="Calibri" w:cs="Calibri"/>
              </w:rPr>
              <w:t xml:space="preserve">7 (2.81-14.42)          </w:t>
            </w:r>
          </w:p>
        </w:tc>
        <w:tc>
          <w:tcPr>
            <w:tcW w:w="2430" w:type="dxa"/>
            <w:tcPrChange w:id="870" w:author="intel" w:date="2017-08-01T00:27:00Z">
              <w:tcPr>
                <w:tcW w:w="3870" w:type="dxa"/>
              </w:tcPr>
            </w:tcPrChange>
          </w:tcPr>
          <w:p w:rsidR="00CA3BEF" w:rsidRPr="00536964" w:rsidRDefault="00CA3BEF" w:rsidP="00113146">
            <w:pPr>
              <w:spacing w:line="360" w:lineRule="auto"/>
              <w:jc w:val="both"/>
              <w:rPr>
                <w:rFonts w:ascii="Calibri" w:hAnsi="Calibri" w:cs="Calibri"/>
              </w:rPr>
            </w:pPr>
            <w:r w:rsidRPr="00536964">
              <w:rPr>
                <w:rFonts w:ascii="Calibri" w:hAnsi="Calibri" w:cs="Calibri"/>
              </w:rPr>
              <w:t>5.39</w:t>
            </w:r>
          </w:p>
        </w:tc>
      </w:tr>
      <w:tr w:rsidR="00CA3BEF" w:rsidRPr="00536964" w:rsidTr="00E95FAF">
        <w:tc>
          <w:tcPr>
            <w:tcW w:w="1458" w:type="dxa"/>
            <w:tcPrChange w:id="871" w:author="intel" w:date="2017-08-01T00:27:00Z">
              <w:tcPr>
                <w:tcW w:w="2448" w:type="dxa"/>
              </w:tcPr>
            </w:tcPrChange>
          </w:tcPr>
          <w:p w:rsidR="00CA3BEF" w:rsidRPr="00536964" w:rsidRDefault="00CA3BEF" w:rsidP="00113146">
            <w:pPr>
              <w:spacing w:line="360" w:lineRule="auto"/>
              <w:jc w:val="both"/>
              <w:rPr>
                <w:rFonts w:ascii="Calibri" w:hAnsi="Calibri" w:cs="Calibri"/>
              </w:rPr>
            </w:pPr>
            <w:r w:rsidRPr="00536964">
              <w:rPr>
                <w:rFonts w:ascii="Calibri" w:hAnsi="Calibri" w:cs="Calibri"/>
              </w:rPr>
              <w:t>10</w:t>
            </w:r>
          </w:p>
        </w:tc>
        <w:tc>
          <w:tcPr>
            <w:tcW w:w="1800" w:type="dxa"/>
            <w:tcPrChange w:id="872" w:author="intel" w:date="2017-08-01T00:27:00Z">
              <w:tcPr>
                <w:tcW w:w="2250" w:type="dxa"/>
              </w:tcPr>
            </w:tcPrChange>
          </w:tcPr>
          <w:p w:rsidR="00CA3BEF" w:rsidRPr="00536964" w:rsidRDefault="00CA3BEF" w:rsidP="00113146">
            <w:pPr>
              <w:spacing w:line="360" w:lineRule="auto"/>
              <w:jc w:val="both"/>
              <w:rPr>
                <w:rFonts w:ascii="Calibri" w:hAnsi="Calibri" w:cs="Calibri"/>
              </w:rPr>
            </w:pPr>
            <w:r>
              <w:rPr>
                <w:rFonts w:ascii="Calibri" w:hAnsi="Calibri" w:cs="Calibri"/>
              </w:rPr>
              <w:t>4</w:t>
            </w:r>
          </w:p>
        </w:tc>
        <w:tc>
          <w:tcPr>
            <w:tcW w:w="1890" w:type="dxa"/>
            <w:tcPrChange w:id="873" w:author="intel" w:date="2017-08-01T00:27:00Z">
              <w:tcPr>
                <w:tcW w:w="3510" w:type="dxa"/>
              </w:tcPr>
            </w:tcPrChange>
          </w:tcPr>
          <w:p w:rsidR="00CA3BEF" w:rsidRPr="00536964" w:rsidRDefault="00CA3BEF" w:rsidP="00113146">
            <w:pPr>
              <w:spacing w:line="360" w:lineRule="auto"/>
              <w:jc w:val="both"/>
              <w:rPr>
                <w:rFonts w:ascii="Calibri" w:hAnsi="Calibri" w:cs="Calibri"/>
              </w:rPr>
            </w:pPr>
            <w:r w:rsidRPr="00536964">
              <w:rPr>
                <w:rFonts w:ascii="Calibri" w:hAnsi="Calibri" w:cs="Calibri"/>
              </w:rPr>
              <w:t xml:space="preserve">7 (2.81-14.42)          </w:t>
            </w:r>
          </w:p>
        </w:tc>
        <w:tc>
          <w:tcPr>
            <w:tcW w:w="2430" w:type="dxa"/>
            <w:tcPrChange w:id="874" w:author="intel" w:date="2017-08-01T00:27:00Z">
              <w:tcPr>
                <w:tcW w:w="3870" w:type="dxa"/>
              </w:tcPr>
            </w:tcPrChange>
          </w:tcPr>
          <w:p w:rsidR="00CA3BEF" w:rsidRPr="00536964" w:rsidRDefault="00CA3BEF" w:rsidP="00113146">
            <w:pPr>
              <w:spacing w:line="360" w:lineRule="auto"/>
              <w:jc w:val="both"/>
              <w:rPr>
                <w:rFonts w:ascii="Calibri" w:hAnsi="Calibri" w:cs="Calibri"/>
              </w:rPr>
            </w:pPr>
            <w:r w:rsidRPr="00536964">
              <w:rPr>
                <w:rFonts w:ascii="Calibri" w:hAnsi="Calibri" w:cs="Calibri"/>
              </w:rPr>
              <w:t>5.93</w:t>
            </w:r>
          </w:p>
        </w:tc>
      </w:tr>
      <w:tr w:rsidR="00CA3BEF" w:rsidRPr="00536964" w:rsidTr="00E95FAF">
        <w:tc>
          <w:tcPr>
            <w:tcW w:w="1458" w:type="dxa"/>
            <w:tcPrChange w:id="875" w:author="intel" w:date="2017-08-01T00:27:00Z">
              <w:tcPr>
                <w:tcW w:w="2448" w:type="dxa"/>
              </w:tcPr>
            </w:tcPrChange>
          </w:tcPr>
          <w:p w:rsidR="00CA3BEF" w:rsidRPr="00536964" w:rsidRDefault="00CA3BEF" w:rsidP="00113146">
            <w:pPr>
              <w:spacing w:line="360" w:lineRule="auto"/>
              <w:jc w:val="both"/>
              <w:rPr>
                <w:rFonts w:ascii="Calibri" w:hAnsi="Calibri" w:cs="Calibri"/>
              </w:rPr>
            </w:pPr>
            <w:r w:rsidRPr="00536964">
              <w:rPr>
                <w:rFonts w:ascii="Calibri" w:hAnsi="Calibri" w:cs="Calibri"/>
              </w:rPr>
              <w:t>11</w:t>
            </w:r>
          </w:p>
        </w:tc>
        <w:tc>
          <w:tcPr>
            <w:tcW w:w="1800" w:type="dxa"/>
            <w:tcPrChange w:id="876" w:author="intel" w:date="2017-08-01T00:27:00Z">
              <w:tcPr>
                <w:tcW w:w="2250" w:type="dxa"/>
              </w:tcPr>
            </w:tcPrChange>
          </w:tcPr>
          <w:p w:rsidR="00CA3BEF" w:rsidRPr="00536964" w:rsidRDefault="00CA3BEF" w:rsidP="00113146">
            <w:pPr>
              <w:spacing w:line="360" w:lineRule="auto"/>
              <w:jc w:val="both"/>
              <w:rPr>
                <w:rFonts w:ascii="Calibri" w:hAnsi="Calibri" w:cs="Calibri"/>
              </w:rPr>
            </w:pPr>
            <w:r>
              <w:rPr>
                <w:rFonts w:ascii="Calibri" w:hAnsi="Calibri" w:cs="Calibri"/>
              </w:rPr>
              <w:t>4</w:t>
            </w:r>
          </w:p>
        </w:tc>
        <w:tc>
          <w:tcPr>
            <w:tcW w:w="1890" w:type="dxa"/>
            <w:tcPrChange w:id="877" w:author="intel" w:date="2017-08-01T00:27:00Z">
              <w:tcPr>
                <w:tcW w:w="3510" w:type="dxa"/>
              </w:tcPr>
            </w:tcPrChange>
          </w:tcPr>
          <w:p w:rsidR="00CA3BEF" w:rsidRPr="00536964" w:rsidRDefault="00CA3BEF" w:rsidP="00113146">
            <w:pPr>
              <w:spacing w:line="360" w:lineRule="auto"/>
              <w:jc w:val="both"/>
              <w:rPr>
                <w:rFonts w:ascii="Calibri" w:hAnsi="Calibri" w:cs="Calibri"/>
              </w:rPr>
            </w:pPr>
            <w:r w:rsidRPr="00536964">
              <w:rPr>
                <w:rFonts w:ascii="Calibri" w:hAnsi="Calibri" w:cs="Calibri"/>
              </w:rPr>
              <w:t xml:space="preserve">7 (2.81-14.42)          </w:t>
            </w:r>
          </w:p>
        </w:tc>
        <w:tc>
          <w:tcPr>
            <w:tcW w:w="2430" w:type="dxa"/>
            <w:tcPrChange w:id="878" w:author="intel" w:date="2017-08-01T00:27:00Z">
              <w:tcPr>
                <w:tcW w:w="3870" w:type="dxa"/>
              </w:tcPr>
            </w:tcPrChange>
          </w:tcPr>
          <w:p w:rsidR="00CA3BEF" w:rsidRPr="00536964" w:rsidRDefault="00CA3BEF" w:rsidP="00113146">
            <w:pPr>
              <w:spacing w:line="360" w:lineRule="auto"/>
              <w:jc w:val="both"/>
              <w:rPr>
                <w:rFonts w:ascii="Calibri" w:hAnsi="Calibri" w:cs="Calibri"/>
              </w:rPr>
            </w:pPr>
            <w:r w:rsidRPr="00536964">
              <w:rPr>
                <w:rFonts w:ascii="Calibri" w:hAnsi="Calibri" w:cs="Calibri"/>
              </w:rPr>
              <w:t>6.47</w:t>
            </w:r>
          </w:p>
        </w:tc>
      </w:tr>
      <w:tr w:rsidR="00CA3BEF" w:rsidRPr="00536964" w:rsidTr="00E95FAF">
        <w:tc>
          <w:tcPr>
            <w:tcW w:w="1458" w:type="dxa"/>
            <w:tcPrChange w:id="879" w:author="intel" w:date="2017-08-01T00:27:00Z">
              <w:tcPr>
                <w:tcW w:w="2448" w:type="dxa"/>
              </w:tcPr>
            </w:tcPrChange>
          </w:tcPr>
          <w:p w:rsidR="00CA3BEF" w:rsidRPr="00536964" w:rsidRDefault="00CA3BEF" w:rsidP="00113146">
            <w:pPr>
              <w:spacing w:line="360" w:lineRule="auto"/>
              <w:jc w:val="both"/>
              <w:rPr>
                <w:rFonts w:ascii="Calibri" w:hAnsi="Calibri" w:cs="Calibri"/>
              </w:rPr>
            </w:pPr>
            <w:r w:rsidRPr="00536964">
              <w:rPr>
                <w:rFonts w:ascii="Calibri" w:hAnsi="Calibri" w:cs="Calibri"/>
              </w:rPr>
              <w:t>12</w:t>
            </w:r>
          </w:p>
        </w:tc>
        <w:tc>
          <w:tcPr>
            <w:tcW w:w="1800" w:type="dxa"/>
            <w:tcPrChange w:id="880" w:author="intel" w:date="2017-08-01T00:27:00Z">
              <w:tcPr>
                <w:tcW w:w="2250" w:type="dxa"/>
              </w:tcPr>
            </w:tcPrChange>
          </w:tcPr>
          <w:p w:rsidR="00CA3BEF" w:rsidRPr="00536964" w:rsidRDefault="00CA3BEF" w:rsidP="00113146">
            <w:pPr>
              <w:spacing w:line="360" w:lineRule="auto"/>
              <w:jc w:val="both"/>
              <w:rPr>
                <w:rFonts w:ascii="Calibri" w:hAnsi="Calibri" w:cs="Calibri"/>
              </w:rPr>
            </w:pPr>
            <w:r>
              <w:rPr>
                <w:rFonts w:ascii="Calibri" w:hAnsi="Calibri" w:cs="Calibri"/>
              </w:rPr>
              <w:t>4</w:t>
            </w:r>
          </w:p>
        </w:tc>
        <w:tc>
          <w:tcPr>
            <w:tcW w:w="1890" w:type="dxa"/>
            <w:tcPrChange w:id="881" w:author="intel" w:date="2017-08-01T00:27:00Z">
              <w:tcPr>
                <w:tcW w:w="3510" w:type="dxa"/>
              </w:tcPr>
            </w:tcPrChange>
          </w:tcPr>
          <w:p w:rsidR="00CA3BEF" w:rsidRPr="00536964" w:rsidRDefault="00CA3BEF" w:rsidP="00113146">
            <w:pPr>
              <w:spacing w:line="360" w:lineRule="auto"/>
              <w:jc w:val="both"/>
              <w:rPr>
                <w:rFonts w:ascii="Calibri" w:hAnsi="Calibri" w:cs="Calibri"/>
              </w:rPr>
            </w:pPr>
            <w:r w:rsidRPr="00536964">
              <w:rPr>
                <w:rFonts w:ascii="Calibri" w:hAnsi="Calibri" w:cs="Calibri"/>
              </w:rPr>
              <w:t xml:space="preserve">7 (2.81-14.42)          </w:t>
            </w:r>
          </w:p>
        </w:tc>
        <w:tc>
          <w:tcPr>
            <w:tcW w:w="2430" w:type="dxa"/>
            <w:tcPrChange w:id="882" w:author="intel" w:date="2017-08-01T00:27:00Z">
              <w:tcPr>
                <w:tcW w:w="3870" w:type="dxa"/>
              </w:tcPr>
            </w:tcPrChange>
          </w:tcPr>
          <w:p w:rsidR="00CA3BEF" w:rsidRPr="00536964" w:rsidRDefault="00CA3BEF" w:rsidP="00113146">
            <w:pPr>
              <w:spacing w:line="360" w:lineRule="auto"/>
              <w:jc w:val="both"/>
              <w:rPr>
                <w:rFonts w:ascii="Calibri" w:hAnsi="Calibri" w:cs="Calibri"/>
              </w:rPr>
            </w:pPr>
            <w:r w:rsidRPr="00536964">
              <w:rPr>
                <w:rFonts w:ascii="Calibri" w:hAnsi="Calibri" w:cs="Calibri"/>
              </w:rPr>
              <w:t>7.01</w:t>
            </w:r>
          </w:p>
        </w:tc>
      </w:tr>
      <w:tr w:rsidR="00CA3BEF" w:rsidRPr="00536964" w:rsidTr="00E95FAF">
        <w:tc>
          <w:tcPr>
            <w:tcW w:w="1458" w:type="dxa"/>
            <w:tcPrChange w:id="883" w:author="intel" w:date="2017-08-01T00:27:00Z">
              <w:tcPr>
                <w:tcW w:w="2448" w:type="dxa"/>
              </w:tcPr>
            </w:tcPrChange>
          </w:tcPr>
          <w:p w:rsidR="00CA3BEF" w:rsidRPr="00536964" w:rsidRDefault="00CA3BEF" w:rsidP="00113146">
            <w:pPr>
              <w:spacing w:line="360" w:lineRule="auto"/>
              <w:jc w:val="both"/>
              <w:rPr>
                <w:rFonts w:ascii="Calibri" w:hAnsi="Calibri" w:cs="Calibri"/>
              </w:rPr>
            </w:pPr>
            <w:r w:rsidRPr="00536964">
              <w:rPr>
                <w:rFonts w:ascii="Calibri" w:hAnsi="Calibri" w:cs="Calibri"/>
              </w:rPr>
              <w:t>13</w:t>
            </w:r>
          </w:p>
        </w:tc>
        <w:tc>
          <w:tcPr>
            <w:tcW w:w="1800" w:type="dxa"/>
            <w:tcPrChange w:id="884" w:author="intel" w:date="2017-08-01T00:27:00Z">
              <w:tcPr>
                <w:tcW w:w="2250" w:type="dxa"/>
              </w:tcPr>
            </w:tcPrChange>
          </w:tcPr>
          <w:p w:rsidR="00CA3BEF" w:rsidRPr="00536964" w:rsidRDefault="00CA3BEF" w:rsidP="00113146">
            <w:pPr>
              <w:spacing w:line="360" w:lineRule="auto"/>
              <w:jc w:val="both"/>
              <w:rPr>
                <w:rFonts w:ascii="Calibri" w:hAnsi="Calibri" w:cs="Calibri"/>
              </w:rPr>
            </w:pPr>
            <w:r>
              <w:rPr>
                <w:rFonts w:ascii="Calibri" w:hAnsi="Calibri" w:cs="Calibri"/>
              </w:rPr>
              <w:t>5</w:t>
            </w:r>
          </w:p>
        </w:tc>
        <w:tc>
          <w:tcPr>
            <w:tcW w:w="1890" w:type="dxa"/>
            <w:tcPrChange w:id="885" w:author="intel" w:date="2017-08-01T00:27:00Z">
              <w:tcPr>
                <w:tcW w:w="3510" w:type="dxa"/>
              </w:tcPr>
            </w:tcPrChange>
          </w:tcPr>
          <w:p w:rsidR="00CA3BEF" w:rsidRPr="00536964" w:rsidRDefault="00CA3BEF" w:rsidP="00113146">
            <w:pPr>
              <w:spacing w:line="360" w:lineRule="auto"/>
              <w:jc w:val="both"/>
              <w:rPr>
                <w:rFonts w:ascii="Calibri" w:hAnsi="Calibri" w:cs="Calibri"/>
              </w:rPr>
            </w:pPr>
            <w:r w:rsidRPr="00536964">
              <w:rPr>
                <w:rFonts w:ascii="Calibri" w:hAnsi="Calibri" w:cs="Calibri"/>
              </w:rPr>
              <w:t xml:space="preserve">8 (3.45-15.76)          </w:t>
            </w:r>
          </w:p>
        </w:tc>
        <w:tc>
          <w:tcPr>
            <w:tcW w:w="2430" w:type="dxa"/>
            <w:tcPrChange w:id="886" w:author="intel" w:date="2017-08-01T00:27:00Z">
              <w:tcPr>
                <w:tcW w:w="3870" w:type="dxa"/>
              </w:tcPr>
            </w:tcPrChange>
          </w:tcPr>
          <w:p w:rsidR="00CA3BEF" w:rsidRPr="00536964" w:rsidRDefault="00CA3BEF" w:rsidP="00113146">
            <w:pPr>
              <w:spacing w:line="360" w:lineRule="auto"/>
              <w:jc w:val="both"/>
              <w:rPr>
                <w:rFonts w:ascii="Calibri" w:hAnsi="Calibri" w:cs="Calibri"/>
              </w:rPr>
            </w:pPr>
            <w:r w:rsidRPr="00536964">
              <w:rPr>
                <w:rFonts w:ascii="Calibri" w:hAnsi="Calibri" w:cs="Calibri"/>
              </w:rPr>
              <w:t>7.55</w:t>
            </w:r>
          </w:p>
        </w:tc>
      </w:tr>
      <w:tr w:rsidR="00CA3BEF" w:rsidRPr="00536964" w:rsidTr="00E95FAF">
        <w:tc>
          <w:tcPr>
            <w:tcW w:w="1458" w:type="dxa"/>
            <w:tcPrChange w:id="887" w:author="intel" w:date="2017-08-01T00:27:00Z">
              <w:tcPr>
                <w:tcW w:w="2448" w:type="dxa"/>
              </w:tcPr>
            </w:tcPrChange>
          </w:tcPr>
          <w:p w:rsidR="00CA3BEF" w:rsidRPr="00536964" w:rsidRDefault="00CA3BEF" w:rsidP="00113146">
            <w:pPr>
              <w:spacing w:line="360" w:lineRule="auto"/>
              <w:jc w:val="both"/>
              <w:rPr>
                <w:rFonts w:ascii="Calibri" w:hAnsi="Calibri" w:cs="Calibri"/>
              </w:rPr>
            </w:pPr>
            <w:r w:rsidRPr="00536964">
              <w:rPr>
                <w:rFonts w:ascii="Calibri" w:hAnsi="Calibri" w:cs="Calibri"/>
              </w:rPr>
              <w:t>14</w:t>
            </w:r>
          </w:p>
        </w:tc>
        <w:tc>
          <w:tcPr>
            <w:tcW w:w="1800" w:type="dxa"/>
            <w:tcPrChange w:id="888" w:author="intel" w:date="2017-08-01T00:27:00Z">
              <w:tcPr>
                <w:tcW w:w="2250" w:type="dxa"/>
              </w:tcPr>
            </w:tcPrChange>
          </w:tcPr>
          <w:p w:rsidR="00CA3BEF" w:rsidRPr="00536964" w:rsidRDefault="00CA3BEF" w:rsidP="00113146">
            <w:pPr>
              <w:spacing w:line="360" w:lineRule="auto"/>
              <w:jc w:val="both"/>
              <w:rPr>
                <w:rFonts w:ascii="Calibri" w:hAnsi="Calibri" w:cs="Calibri"/>
              </w:rPr>
            </w:pPr>
            <w:r>
              <w:rPr>
                <w:rFonts w:ascii="Calibri" w:hAnsi="Calibri" w:cs="Calibri"/>
              </w:rPr>
              <w:t>5</w:t>
            </w:r>
          </w:p>
        </w:tc>
        <w:tc>
          <w:tcPr>
            <w:tcW w:w="1890" w:type="dxa"/>
            <w:tcPrChange w:id="889" w:author="intel" w:date="2017-08-01T00:27:00Z">
              <w:tcPr>
                <w:tcW w:w="3510" w:type="dxa"/>
              </w:tcPr>
            </w:tcPrChange>
          </w:tcPr>
          <w:p w:rsidR="00CA3BEF" w:rsidRPr="00536964" w:rsidRDefault="00CA3BEF" w:rsidP="00113146">
            <w:pPr>
              <w:spacing w:line="360" w:lineRule="auto"/>
              <w:jc w:val="both"/>
              <w:rPr>
                <w:rFonts w:ascii="Calibri" w:hAnsi="Calibri" w:cs="Calibri"/>
              </w:rPr>
            </w:pPr>
            <w:r w:rsidRPr="00536964">
              <w:rPr>
                <w:rFonts w:ascii="Calibri" w:hAnsi="Calibri" w:cs="Calibri"/>
              </w:rPr>
              <w:t xml:space="preserve">8 (3.45-15.76)          </w:t>
            </w:r>
          </w:p>
        </w:tc>
        <w:tc>
          <w:tcPr>
            <w:tcW w:w="2430" w:type="dxa"/>
            <w:tcPrChange w:id="890" w:author="intel" w:date="2017-08-01T00:27:00Z">
              <w:tcPr>
                <w:tcW w:w="3870" w:type="dxa"/>
              </w:tcPr>
            </w:tcPrChange>
          </w:tcPr>
          <w:p w:rsidR="00CA3BEF" w:rsidRPr="00536964" w:rsidRDefault="00CA3BEF" w:rsidP="00113146">
            <w:pPr>
              <w:spacing w:line="360" w:lineRule="auto"/>
              <w:jc w:val="both"/>
              <w:rPr>
                <w:rFonts w:ascii="Calibri" w:hAnsi="Calibri" w:cs="Calibri"/>
              </w:rPr>
            </w:pPr>
            <w:r w:rsidRPr="00536964">
              <w:rPr>
                <w:rFonts w:ascii="Calibri" w:hAnsi="Calibri" w:cs="Calibri"/>
              </w:rPr>
              <w:t>8.09</w:t>
            </w:r>
          </w:p>
        </w:tc>
      </w:tr>
      <w:tr w:rsidR="00CA3BEF" w:rsidRPr="00536964" w:rsidTr="00E95FAF">
        <w:tc>
          <w:tcPr>
            <w:tcW w:w="1458" w:type="dxa"/>
            <w:tcPrChange w:id="891" w:author="intel" w:date="2017-08-01T00:27:00Z">
              <w:tcPr>
                <w:tcW w:w="2448" w:type="dxa"/>
              </w:tcPr>
            </w:tcPrChange>
          </w:tcPr>
          <w:p w:rsidR="00CA3BEF" w:rsidRPr="00536964" w:rsidRDefault="00CA3BEF" w:rsidP="00113146">
            <w:pPr>
              <w:spacing w:line="360" w:lineRule="auto"/>
              <w:jc w:val="both"/>
              <w:rPr>
                <w:rFonts w:ascii="Calibri" w:hAnsi="Calibri" w:cs="Calibri"/>
              </w:rPr>
            </w:pPr>
            <w:r w:rsidRPr="00536964">
              <w:rPr>
                <w:rFonts w:ascii="Calibri" w:hAnsi="Calibri" w:cs="Calibri"/>
              </w:rPr>
              <w:t>15</w:t>
            </w:r>
          </w:p>
        </w:tc>
        <w:tc>
          <w:tcPr>
            <w:tcW w:w="1800" w:type="dxa"/>
            <w:tcPrChange w:id="892" w:author="intel" w:date="2017-08-01T00:27:00Z">
              <w:tcPr>
                <w:tcW w:w="2250" w:type="dxa"/>
              </w:tcPr>
            </w:tcPrChange>
          </w:tcPr>
          <w:p w:rsidR="00CA3BEF" w:rsidRPr="00536964" w:rsidRDefault="00CA3BEF" w:rsidP="00113146">
            <w:pPr>
              <w:spacing w:line="360" w:lineRule="auto"/>
              <w:jc w:val="both"/>
              <w:rPr>
                <w:rFonts w:ascii="Calibri" w:hAnsi="Calibri" w:cs="Calibri"/>
              </w:rPr>
            </w:pPr>
            <w:r>
              <w:rPr>
                <w:rFonts w:ascii="Calibri" w:hAnsi="Calibri" w:cs="Calibri"/>
              </w:rPr>
              <w:t>5</w:t>
            </w:r>
          </w:p>
        </w:tc>
        <w:tc>
          <w:tcPr>
            <w:tcW w:w="1890" w:type="dxa"/>
            <w:tcPrChange w:id="893" w:author="intel" w:date="2017-08-01T00:27:00Z">
              <w:tcPr>
                <w:tcW w:w="3510" w:type="dxa"/>
              </w:tcPr>
            </w:tcPrChange>
          </w:tcPr>
          <w:p w:rsidR="00CA3BEF" w:rsidRPr="00536964" w:rsidRDefault="00CA3BEF" w:rsidP="00113146">
            <w:pPr>
              <w:spacing w:line="360" w:lineRule="auto"/>
              <w:jc w:val="both"/>
              <w:rPr>
                <w:rFonts w:ascii="Calibri" w:hAnsi="Calibri" w:cs="Calibri"/>
              </w:rPr>
            </w:pPr>
            <w:r w:rsidRPr="00536964">
              <w:rPr>
                <w:rFonts w:ascii="Calibri" w:hAnsi="Calibri" w:cs="Calibri"/>
              </w:rPr>
              <w:t xml:space="preserve">8 (3.45-15.76)          </w:t>
            </w:r>
          </w:p>
        </w:tc>
        <w:tc>
          <w:tcPr>
            <w:tcW w:w="2430" w:type="dxa"/>
            <w:tcPrChange w:id="894" w:author="intel" w:date="2017-08-01T00:27:00Z">
              <w:tcPr>
                <w:tcW w:w="3870" w:type="dxa"/>
              </w:tcPr>
            </w:tcPrChange>
          </w:tcPr>
          <w:p w:rsidR="00CA3BEF" w:rsidRPr="00536964" w:rsidRDefault="00CA3BEF" w:rsidP="00113146">
            <w:pPr>
              <w:spacing w:line="360" w:lineRule="auto"/>
              <w:jc w:val="both"/>
              <w:rPr>
                <w:rFonts w:ascii="Calibri" w:hAnsi="Calibri" w:cs="Calibri"/>
              </w:rPr>
            </w:pPr>
            <w:r w:rsidRPr="00536964">
              <w:rPr>
                <w:rFonts w:ascii="Calibri" w:hAnsi="Calibri" w:cs="Calibri"/>
              </w:rPr>
              <w:t>8.63</w:t>
            </w:r>
          </w:p>
        </w:tc>
      </w:tr>
      <w:tr w:rsidR="00CA3BEF" w:rsidRPr="00536964" w:rsidTr="00E95FAF">
        <w:tc>
          <w:tcPr>
            <w:tcW w:w="1458" w:type="dxa"/>
            <w:tcPrChange w:id="895" w:author="intel" w:date="2017-08-01T00:27:00Z">
              <w:tcPr>
                <w:tcW w:w="2448" w:type="dxa"/>
              </w:tcPr>
            </w:tcPrChange>
          </w:tcPr>
          <w:p w:rsidR="00CA3BEF" w:rsidRPr="00536964" w:rsidRDefault="00CA3BEF" w:rsidP="00113146">
            <w:pPr>
              <w:spacing w:line="360" w:lineRule="auto"/>
              <w:jc w:val="both"/>
              <w:rPr>
                <w:rFonts w:ascii="Calibri" w:hAnsi="Calibri" w:cs="Calibri"/>
              </w:rPr>
            </w:pPr>
            <w:r w:rsidRPr="00536964">
              <w:rPr>
                <w:rFonts w:ascii="Calibri" w:hAnsi="Calibri" w:cs="Calibri"/>
              </w:rPr>
              <w:t>16</w:t>
            </w:r>
          </w:p>
        </w:tc>
        <w:tc>
          <w:tcPr>
            <w:tcW w:w="1800" w:type="dxa"/>
            <w:tcPrChange w:id="896" w:author="intel" w:date="2017-08-01T00:27:00Z">
              <w:tcPr>
                <w:tcW w:w="2250" w:type="dxa"/>
              </w:tcPr>
            </w:tcPrChange>
          </w:tcPr>
          <w:p w:rsidR="00CA3BEF" w:rsidRPr="00536964" w:rsidRDefault="00CA3BEF" w:rsidP="00113146">
            <w:pPr>
              <w:spacing w:line="360" w:lineRule="auto"/>
              <w:jc w:val="both"/>
              <w:rPr>
                <w:rFonts w:ascii="Calibri" w:hAnsi="Calibri" w:cs="Calibri"/>
              </w:rPr>
            </w:pPr>
            <w:r>
              <w:rPr>
                <w:rFonts w:ascii="Calibri" w:hAnsi="Calibri" w:cs="Calibri"/>
              </w:rPr>
              <w:t>5</w:t>
            </w:r>
          </w:p>
        </w:tc>
        <w:tc>
          <w:tcPr>
            <w:tcW w:w="1890" w:type="dxa"/>
            <w:tcPrChange w:id="897" w:author="intel" w:date="2017-08-01T00:27:00Z">
              <w:tcPr>
                <w:tcW w:w="3510" w:type="dxa"/>
              </w:tcPr>
            </w:tcPrChange>
          </w:tcPr>
          <w:p w:rsidR="00CA3BEF" w:rsidRPr="00536964" w:rsidRDefault="00CA3BEF" w:rsidP="00113146">
            <w:pPr>
              <w:spacing w:line="360" w:lineRule="auto"/>
              <w:jc w:val="both"/>
              <w:rPr>
                <w:rFonts w:ascii="Calibri" w:hAnsi="Calibri" w:cs="Calibri"/>
              </w:rPr>
            </w:pPr>
            <w:r w:rsidRPr="00536964">
              <w:rPr>
                <w:rFonts w:ascii="Calibri" w:hAnsi="Calibri" w:cs="Calibri"/>
              </w:rPr>
              <w:t xml:space="preserve">8 (3.45-15.76)          </w:t>
            </w:r>
          </w:p>
        </w:tc>
        <w:tc>
          <w:tcPr>
            <w:tcW w:w="2430" w:type="dxa"/>
            <w:tcPrChange w:id="898" w:author="intel" w:date="2017-08-01T00:27:00Z">
              <w:tcPr>
                <w:tcW w:w="3870" w:type="dxa"/>
              </w:tcPr>
            </w:tcPrChange>
          </w:tcPr>
          <w:p w:rsidR="00CA3BEF" w:rsidRPr="00536964" w:rsidRDefault="00CA3BEF" w:rsidP="00113146">
            <w:pPr>
              <w:spacing w:line="360" w:lineRule="auto"/>
              <w:jc w:val="both"/>
              <w:rPr>
                <w:rFonts w:ascii="Calibri" w:hAnsi="Calibri" w:cs="Calibri"/>
              </w:rPr>
            </w:pPr>
            <w:r w:rsidRPr="00536964">
              <w:rPr>
                <w:rFonts w:ascii="Calibri" w:hAnsi="Calibri" w:cs="Calibri"/>
              </w:rPr>
              <w:t>9.17</w:t>
            </w:r>
          </w:p>
        </w:tc>
      </w:tr>
      <w:tr w:rsidR="00CA3BEF" w:rsidRPr="00536964" w:rsidTr="00E95FAF">
        <w:tc>
          <w:tcPr>
            <w:tcW w:w="1458" w:type="dxa"/>
            <w:tcPrChange w:id="899" w:author="intel" w:date="2017-08-01T00:27:00Z">
              <w:tcPr>
                <w:tcW w:w="2448" w:type="dxa"/>
              </w:tcPr>
            </w:tcPrChange>
          </w:tcPr>
          <w:p w:rsidR="00CA3BEF" w:rsidRPr="00536964" w:rsidRDefault="00CA3BEF" w:rsidP="00113146">
            <w:pPr>
              <w:spacing w:line="360" w:lineRule="auto"/>
              <w:jc w:val="both"/>
              <w:rPr>
                <w:rFonts w:ascii="Calibri" w:hAnsi="Calibri" w:cs="Calibri"/>
              </w:rPr>
            </w:pPr>
            <w:r w:rsidRPr="00536964">
              <w:rPr>
                <w:rFonts w:ascii="Calibri" w:hAnsi="Calibri" w:cs="Calibri"/>
              </w:rPr>
              <w:t>17</w:t>
            </w:r>
          </w:p>
        </w:tc>
        <w:tc>
          <w:tcPr>
            <w:tcW w:w="1800" w:type="dxa"/>
            <w:tcPrChange w:id="900" w:author="intel" w:date="2017-08-01T00:27:00Z">
              <w:tcPr>
                <w:tcW w:w="2250" w:type="dxa"/>
              </w:tcPr>
            </w:tcPrChange>
          </w:tcPr>
          <w:p w:rsidR="00CA3BEF" w:rsidRPr="00536964" w:rsidRDefault="00CA3BEF" w:rsidP="00113146">
            <w:pPr>
              <w:spacing w:line="360" w:lineRule="auto"/>
              <w:jc w:val="both"/>
              <w:rPr>
                <w:rFonts w:ascii="Calibri" w:hAnsi="Calibri" w:cs="Calibri"/>
              </w:rPr>
            </w:pPr>
            <w:r>
              <w:rPr>
                <w:rFonts w:ascii="Calibri" w:hAnsi="Calibri" w:cs="Calibri"/>
              </w:rPr>
              <w:t>5</w:t>
            </w:r>
          </w:p>
        </w:tc>
        <w:tc>
          <w:tcPr>
            <w:tcW w:w="1890" w:type="dxa"/>
            <w:tcPrChange w:id="901" w:author="intel" w:date="2017-08-01T00:27:00Z">
              <w:tcPr>
                <w:tcW w:w="3510" w:type="dxa"/>
              </w:tcPr>
            </w:tcPrChange>
          </w:tcPr>
          <w:p w:rsidR="00CA3BEF" w:rsidRPr="00536964" w:rsidRDefault="00CA3BEF" w:rsidP="00113146">
            <w:pPr>
              <w:spacing w:line="360" w:lineRule="auto"/>
              <w:jc w:val="both"/>
              <w:rPr>
                <w:rFonts w:ascii="Calibri" w:hAnsi="Calibri" w:cs="Calibri"/>
              </w:rPr>
            </w:pPr>
            <w:r w:rsidRPr="00536964">
              <w:rPr>
                <w:rFonts w:ascii="Calibri" w:hAnsi="Calibri" w:cs="Calibri"/>
              </w:rPr>
              <w:t xml:space="preserve">8 (3.45-15.76)          </w:t>
            </w:r>
          </w:p>
        </w:tc>
        <w:tc>
          <w:tcPr>
            <w:tcW w:w="2430" w:type="dxa"/>
            <w:tcPrChange w:id="902" w:author="intel" w:date="2017-08-01T00:27:00Z">
              <w:tcPr>
                <w:tcW w:w="3870" w:type="dxa"/>
              </w:tcPr>
            </w:tcPrChange>
          </w:tcPr>
          <w:p w:rsidR="00CA3BEF" w:rsidRPr="00536964" w:rsidRDefault="00CA3BEF" w:rsidP="00113146">
            <w:pPr>
              <w:spacing w:line="360" w:lineRule="auto"/>
              <w:jc w:val="both"/>
              <w:rPr>
                <w:rFonts w:ascii="Calibri" w:hAnsi="Calibri" w:cs="Calibri"/>
              </w:rPr>
            </w:pPr>
            <w:r w:rsidRPr="00536964">
              <w:rPr>
                <w:rFonts w:ascii="Calibri" w:hAnsi="Calibri" w:cs="Calibri"/>
              </w:rPr>
              <w:t>9.71</w:t>
            </w:r>
          </w:p>
        </w:tc>
      </w:tr>
      <w:tr w:rsidR="00CA3BEF" w:rsidRPr="00536964" w:rsidTr="00E95FAF">
        <w:tc>
          <w:tcPr>
            <w:tcW w:w="1458" w:type="dxa"/>
            <w:tcPrChange w:id="903" w:author="intel" w:date="2017-08-01T00:27:00Z">
              <w:tcPr>
                <w:tcW w:w="2448" w:type="dxa"/>
              </w:tcPr>
            </w:tcPrChange>
          </w:tcPr>
          <w:p w:rsidR="00CA3BEF" w:rsidRPr="00536964" w:rsidRDefault="00CA3BEF" w:rsidP="00113146">
            <w:pPr>
              <w:spacing w:line="360" w:lineRule="auto"/>
              <w:jc w:val="both"/>
              <w:rPr>
                <w:rFonts w:ascii="Calibri" w:hAnsi="Calibri" w:cs="Calibri"/>
              </w:rPr>
            </w:pPr>
            <w:r w:rsidRPr="00536964">
              <w:rPr>
                <w:rFonts w:ascii="Calibri" w:hAnsi="Calibri" w:cs="Calibri"/>
              </w:rPr>
              <w:t>18</w:t>
            </w:r>
          </w:p>
        </w:tc>
        <w:tc>
          <w:tcPr>
            <w:tcW w:w="1800" w:type="dxa"/>
            <w:tcPrChange w:id="904" w:author="intel" w:date="2017-08-01T00:27:00Z">
              <w:tcPr>
                <w:tcW w:w="2250" w:type="dxa"/>
              </w:tcPr>
            </w:tcPrChange>
          </w:tcPr>
          <w:p w:rsidR="00CA3BEF" w:rsidRPr="00536964" w:rsidRDefault="00CA3BEF" w:rsidP="00113146">
            <w:pPr>
              <w:spacing w:line="360" w:lineRule="auto"/>
              <w:jc w:val="both"/>
              <w:rPr>
                <w:rFonts w:ascii="Calibri" w:hAnsi="Calibri" w:cs="Calibri"/>
              </w:rPr>
            </w:pPr>
            <w:r>
              <w:rPr>
                <w:rFonts w:ascii="Calibri" w:hAnsi="Calibri" w:cs="Calibri"/>
              </w:rPr>
              <w:t>5</w:t>
            </w:r>
          </w:p>
        </w:tc>
        <w:tc>
          <w:tcPr>
            <w:tcW w:w="1890" w:type="dxa"/>
            <w:tcPrChange w:id="905" w:author="intel" w:date="2017-08-01T00:27:00Z">
              <w:tcPr>
                <w:tcW w:w="3510" w:type="dxa"/>
              </w:tcPr>
            </w:tcPrChange>
          </w:tcPr>
          <w:p w:rsidR="00CA3BEF" w:rsidRPr="00536964" w:rsidRDefault="00CA3BEF" w:rsidP="00113146">
            <w:pPr>
              <w:spacing w:line="360" w:lineRule="auto"/>
              <w:jc w:val="both"/>
              <w:rPr>
                <w:rFonts w:ascii="Calibri" w:hAnsi="Calibri" w:cs="Calibri"/>
              </w:rPr>
            </w:pPr>
            <w:r w:rsidRPr="00536964">
              <w:rPr>
                <w:rFonts w:ascii="Calibri" w:hAnsi="Calibri" w:cs="Calibri"/>
              </w:rPr>
              <w:t xml:space="preserve">8 (3.45-15.76)          </w:t>
            </w:r>
          </w:p>
        </w:tc>
        <w:tc>
          <w:tcPr>
            <w:tcW w:w="2430" w:type="dxa"/>
            <w:tcPrChange w:id="906" w:author="intel" w:date="2017-08-01T00:27:00Z">
              <w:tcPr>
                <w:tcW w:w="3870" w:type="dxa"/>
              </w:tcPr>
            </w:tcPrChange>
          </w:tcPr>
          <w:p w:rsidR="00CA3BEF" w:rsidRPr="00536964" w:rsidRDefault="00CA3BEF" w:rsidP="00113146">
            <w:pPr>
              <w:spacing w:line="360" w:lineRule="auto"/>
              <w:jc w:val="both"/>
              <w:rPr>
                <w:rFonts w:ascii="Calibri" w:hAnsi="Calibri" w:cs="Calibri"/>
              </w:rPr>
            </w:pPr>
            <w:r w:rsidRPr="00536964">
              <w:rPr>
                <w:rFonts w:ascii="Calibri" w:hAnsi="Calibri" w:cs="Calibri"/>
              </w:rPr>
              <w:t>10.24</w:t>
            </w:r>
          </w:p>
        </w:tc>
      </w:tr>
      <w:tr w:rsidR="00CA3BEF" w:rsidRPr="00536964" w:rsidTr="00E95FAF">
        <w:tc>
          <w:tcPr>
            <w:tcW w:w="1458" w:type="dxa"/>
            <w:tcPrChange w:id="907" w:author="intel" w:date="2017-08-01T00:27:00Z">
              <w:tcPr>
                <w:tcW w:w="2448" w:type="dxa"/>
              </w:tcPr>
            </w:tcPrChange>
          </w:tcPr>
          <w:p w:rsidR="00CA3BEF" w:rsidRPr="00536964" w:rsidRDefault="00CA3BEF" w:rsidP="00113146">
            <w:pPr>
              <w:spacing w:line="360" w:lineRule="auto"/>
              <w:jc w:val="both"/>
              <w:rPr>
                <w:rFonts w:ascii="Calibri" w:hAnsi="Calibri" w:cs="Calibri"/>
              </w:rPr>
            </w:pPr>
            <w:r w:rsidRPr="00536964">
              <w:rPr>
                <w:rFonts w:ascii="Calibri" w:hAnsi="Calibri" w:cs="Calibri"/>
              </w:rPr>
              <w:t>19</w:t>
            </w:r>
          </w:p>
        </w:tc>
        <w:tc>
          <w:tcPr>
            <w:tcW w:w="1800" w:type="dxa"/>
            <w:tcPrChange w:id="908" w:author="intel" w:date="2017-08-01T00:27:00Z">
              <w:tcPr>
                <w:tcW w:w="2250" w:type="dxa"/>
              </w:tcPr>
            </w:tcPrChange>
          </w:tcPr>
          <w:p w:rsidR="00CA3BEF" w:rsidRPr="00536964" w:rsidRDefault="00CA3BEF" w:rsidP="00113146">
            <w:pPr>
              <w:spacing w:line="360" w:lineRule="auto"/>
              <w:jc w:val="both"/>
              <w:rPr>
                <w:rFonts w:ascii="Calibri" w:hAnsi="Calibri" w:cs="Calibri"/>
              </w:rPr>
            </w:pPr>
            <w:r>
              <w:rPr>
                <w:rFonts w:ascii="Calibri" w:hAnsi="Calibri" w:cs="Calibri"/>
              </w:rPr>
              <w:t>5</w:t>
            </w:r>
          </w:p>
        </w:tc>
        <w:tc>
          <w:tcPr>
            <w:tcW w:w="1890" w:type="dxa"/>
            <w:tcPrChange w:id="909" w:author="intel" w:date="2017-08-01T00:27:00Z">
              <w:tcPr>
                <w:tcW w:w="3510" w:type="dxa"/>
              </w:tcPr>
            </w:tcPrChange>
          </w:tcPr>
          <w:p w:rsidR="00CA3BEF" w:rsidRPr="00536964" w:rsidRDefault="00CA3BEF" w:rsidP="00113146">
            <w:pPr>
              <w:spacing w:line="360" w:lineRule="auto"/>
              <w:jc w:val="both"/>
              <w:rPr>
                <w:rFonts w:ascii="Calibri" w:hAnsi="Calibri" w:cs="Calibri"/>
              </w:rPr>
            </w:pPr>
            <w:r w:rsidRPr="00536964">
              <w:rPr>
                <w:rFonts w:ascii="Calibri" w:hAnsi="Calibri" w:cs="Calibri"/>
              </w:rPr>
              <w:t xml:space="preserve">8 (3.45-15.76)          </w:t>
            </w:r>
          </w:p>
        </w:tc>
        <w:tc>
          <w:tcPr>
            <w:tcW w:w="2430" w:type="dxa"/>
            <w:tcPrChange w:id="910" w:author="intel" w:date="2017-08-01T00:27:00Z">
              <w:tcPr>
                <w:tcW w:w="3870" w:type="dxa"/>
              </w:tcPr>
            </w:tcPrChange>
          </w:tcPr>
          <w:p w:rsidR="00CA3BEF" w:rsidRPr="00536964" w:rsidRDefault="00CA3BEF" w:rsidP="00113146">
            <w:pPr>
              <w:spacing w:line="360" w:lineRule="auto"/>
              <w:jc w:val="both"/>
              <w:rPr>
                <w:rFonts w:ascii="Calibri" w:hAnsi="Calibri" w:cs="Calibri"/>
              </w:rPr>
            </w:pPr>
            <w:r w:rsidRPr="00536964">
              <w:rPr>
                <w:rFonts w:ascii="Calibri" w:hAnsi="Calibri" w:cs="Calibri"/>
              </w:rPr>
              <w:t>10.78</w:t>
            </w:r>
          </w:p>
        </w:tc>
      </w:tr>
    </w:tbl>
    <w:p w:rsidR="00113146" w:rsidRDefault="00103B54" w:rsidP="00113146">
      <w:pPr>
        <w:spacing w:line="360" w:lineRule="auto"/>
        <w:jc w:val="both"/>
        <w:rPr>
          <w:rFonts w:ascii="Calibri" w:hAnsi="Calibri" w:cs="Calibri"/>
        </w:rPr>
      </w:pPr>
      <w:r w:rsidRPr="00313FE3">
        <w:rPr>
          <w:rFonts w:ascii="Calibri" w:hAnsi="Calibri" w:cs="Calibri"/>
        </w:rPr>
        <w:t xml:space="preserve">Source: </w:t>
      </w:r>
      <w:r w:rsidR="00E36958" w:rsidRPr="00313FE3">
        <w:rPr>
          <w:rFonts w:ascii="Calibri" w:hAnsi="Calibri" w:cs="Calibri"/>
        </w:rPr>
        <w:t>Data from Table 8 PSUR 19</w:t>
      </w:r>
    </w:p>
    <w:p w:rsidR="004A39AE" w:rsidRPr="00313FE3" w:rsidRDefault="000E09A5" w:rsidP="00113146">
      <w:pPr>
        <w:spacing w:line="360" w:lineRule="auto"/>
        <w:jc w:val="both"/>
        <w:rPr>
          <w:rFonts w:ascii="Calibri" w:hAnsi="Calibri" w:cs="Calibri"/>
        </w:rPr>
      </w:pPr>
      <w:r>
        <w:rPr>
          <w:rFonts w:ascii="Calibri" w:hAnsi="Calibri" w:cs="Calibri"/>
        </w:rPr>
        <w:t>(</w:t>
      </w:r>
      <w:r w:rsidR="00113146">
        <w:rPr>
          <w:rFonts w:ascii="Calibri" w:hAnsi="Calibri" w:cs="Calibri"/>
        </w:rPr>
        <w:t>*</w:t>
      </w:r>
      <w:r>
        <w:rPr>
          <w:rFonts w:ascii="Calibri" w:hAnsi="Calibri" w:cs="Calibri"/>
        </w:rPr>
        <w:t>Data on deaths from the 16</w:t>
      </w:r>
      <w:r w:rsidRPr="000E09A5">
        <w:rPr>
          <w:rFonts w:ascii="Calibri" w:hAnsi="Calibri" w:cs="Calibri"/>
          <w:vertAlign w:val="superscript"/>
        </w:rPr>
        <w:t>th</w:t>
      </w:r>
      <w:r>
        <w:rPr>
          <w:rFonts w:ascii="Calibri" w:hAnsi="Calibri" w:cs="Calibri"/>
        </w:rPr>
        <w:t xml:space="preserve"> PSUR from </w:t>
      </w:r>
      <w:r w:rsidRPr="00536964">
        <w:rPr>
          <w:rFonts w:ascii="Calibri" w:hAnsi="Calibri" w:cs="Calibri"/>
        </w:rPr>
        <w:t>Table 36 on page 249</w:t>
      </w:r>
      <w:r>
        <w:rPr>
          <w:rFonts w:ascii="Calibri" w:hAnsi="Calibri" w:cs="Calibri"/>
        </w:rPr>
        <w:t>)</w:t>
      </w:r>
    </w:p>
    <w:p w:rsidR="00E36958" w:rsidRPr="00313FE3" w:rsidRDefault="00E36958" w:rsidP="00113146">
      <w:pPr>
        <w:spacing w:line="360" w:lineRule="auto"/>
        <w:ind w:right="-540"/>
        <w:jc w:val="both"/>
        <w:rPr>
          <w:rFonts w:ascii="Calibri" w:hAnsi="Calibri" w:cs="Calibri"/>
        </w:rPr>
      </w:pPr>
    </w:p>
    <w:p w:rsidR="00E36958" w:rsidRPr="00536964" w:rsidDel="00467AD2" w:rsidRDefault="00627087" w:rsidP="00113146">
      <w:pPr>
        <w:spacing w:line="360" w:lineRule="auto"/>
        <w:jc w:val="both"/>
        <w:rPr>
          <w:del w:id="911" w:author="intel" w:date="2017-08-02T00:48:00Z"/>
          <w:rFonts w:ascii="Calibri" w:hAnsi="Calibri" w:cs="Calibri"/>
        </w:rPr>
      </w:pPr>
      <w:del w:id="912" w:author="intel" w:date="2017-08-02T00:48:00Z">
        <w:r w:rsidRPr="00536964" w:rsidDel="00467AD2">
          <w:rPr>
            <w:rFonts w:ascii="Calibri" w:hAnsi="Calibri" w:cs="Calibri"/>
          </w:rPr>
          <w:delText xml:space="preserve">When </w:delText>
        </w:r>
        <w:r w:rsidR="00E36958" w:rsidRPr="00536964" w:rsidDel="00467AD2">
          <w:rPr>
            <w:rFonts w:ascii="Calibri" w:hAnsi="Calibri" w:cs="Calibri"/>
          </w:rPr>
          <w:delText xml:space="preserve">the </w:delText>
        </w:r>
        <w:r w:rsidRPr="00536964" w:rsidDel="00467AD2">
          <w:rPr>
            <w:rFonts w:ascii="Calibri" w:hAnsi="Calibri" w:cs="Calibri"/>
          </w:rPr>
          <w:delText xml:space="preserve">observed </w:delText>
        </w:r>
        <w:r w:rsidR="00E36958" w:rsidRPr="00536964" w:rsidDel="00467AD2">
          <w:rPr>
            <w:rFonts w:ascii="Calibri" w:hAnsi="Calibri" w:cs="Calibri"/>
          </w:rPr>
          <w:delText>death figures from the 16th PSUR are used</w:delText>
        </w:r>
        <w:r w:rsidR="00103B54" w:rsidRPr="00536964" w:rsidDel="00467AD2">
          <w:rPr>
            <w:rFonts w:ascii="Calibri" w:hAnsi="Calibri" w:cs="Calibri"/>
          </w:rPr>
          <w:delText>,</w:delText>
        </w:r>
        <w:r w:rsidRPr="00536964" w:rsidDel="00467AD2">
          <w:rPr>
            <w:rFonts w:ascii="Calibri" w:hAnsi="Calibri" w:cs="Calibri"/>
          </w:rPr>
          <w:delText xml:space="preserve"> observed deaths </w:delText>
        </w:r>
        <w:r w:rsidR="00E36958" w:rsidRPr="00536964" w:rsidDel="00467AD2">
          <w:rPr>
            <w:rFonts w:ascii="Calibri" w:hAnsi="Calibri" w:cs="Calibri"/>
          </w:rPr>
          <w:delText>are seen to be significant</w:delText>
        </w:r>
        <w:r w:rsidRPr="00536964" w:rsidDel="00467AD2">
          <w:rPr>
            <w:rFonts w:ascii="Calibri" w:hAnsi="Calibri" w:cs="Calibri"/>
          </w:rPr>
          <w:delText>ly</w:delText>
        </w:r>
        <w:r w:rsidR="00E36958" w:rsidRPr="00536964" w:rsidDel="00467AD2">
          <w:rPr>
            <w:rFonts w:ascii="Calibri" w:hAnsi="Calibri" w:cs="Calibri"/>
          </w:rPr>
          <w:delText xml:space="preserve"> higher than expected for the first </w:delText>
        </w:r>
      </w:del>
      <w:ins w:id="913" w:author="Lars Jørgensen" w:date="2017-06-02T12:08:00Z">
        <w:del w:id="914" w:author="intel" w:date="2017-08-02T00:48:00Z">
          <w:r w:rsidR="00BE3F0D" w:rsidDel="00467AD2">
            <w:rPr>
              <w:rFonts w:ascii="Calibri" w:hAnsi="Calibri" w:cs="Calibri"/>
            </w:rPr>
            <w:delText>four</w:delText>
          </w:r>
        </w:del>
      </w:ins>
      <w:del w:id="915" w:author="intel" w:date="2017-08-02T00:48:00Z">
        <w:r w:rsidR="00E36958" w:rsidRPr="00536964" w:rsidDel="00467AD2">
          <w:rPr>
            <w:rFonts w:ascii="Calibri" w:hAnsi="Calibri" w:cs="Calibri"/>
          </w:rPr>
          <w:delText xml:space="preserve">4 days after vaccination (risk period Day 0 to Day 3). </w:delText>
        </w:r>
      </w:del>
    </w:p>
    <w:p w:rsidR="00172256" w:rsidRPr="00FE2400" w:rsidRDefault="00172256" w:rsidP="00172256">
      <w:pPr>
        <w:rPr>
          <w:ins w:id="916" w:author="intel" w:date="2017-08-02T00:48:00Z"/>
          <w:rFonts w:cstheme="minorHAnsi"/>
        </w:rPr>
      </w:pPr>
      <w:ins w:id="917" w:author="intel" w:date="2017-08-02T00:48:00Z">
        <w:r w:rsidRPr="00FE2400">
          <w:rPr>
            <w:rFonts w:cstheme="minorHAnsi"/>
          </w:rPr>
          <w:t xml:space="preserve">It must be borne in mind that the observed deaths are passively collected and so is likely to be an underestimation. Expected deaths on the other hand are derived assuming that all the doses sold have been used without any wastage or any vaccine being discarded as having crossed their expiry date, are likely to overestimation. When the observed death figures from the PSUR 16 are used, observed deaths are significantly higher than expected for the first four days after vaccination in spite the infirmities of the estimation techniques described. GSK should have reported that there was a statistically significant increased risk of death in the 4 day period after vaccination with Infanrix hexa.  </w:t>
        </w:r>
      </w:ins>
    </w:p>
    <w:p w:rsidR="00E36958" w:rsidRPr="00536964" w:rsidRDefault="00E36958" w:rsidP="00113146">
      <w:pPr>
        <w:spacing w:line="360" w:lineRule="auto"/>
        <w:jc w:val="both"/>
        <w:rPr>
          <w:rFonts w:ascii="Calibri" w:hAnsi="Calibri" w:cs="Calibri"/>
        </w:rPr>
      </w:pPr>
    </w:p>
    <w:p w:rsidR="00F00E78" w:rsidRPr="00536964" w:rsidDel="00172256" w:rsidRDefault="00F00E78" w:rsidP="00113146">
      <w:pPr>
        <w:spacing w:line="360" w:lineRule="auto"/>
        <w:jc w:val="both"/>
        <w:rPr>
          <w:del w:id="918" w:author="intel" w:date="2017-08-02T00:48:00Z"/>
          <w:rFonts w:ascii="Calibri" w:hAnsi="Calibri" w:cs="Calibri"/>
        </w:rPr>
      </w:pPr>
      <w:commentRangeStart w:id="919"/>
      <w:del w:id="920" w:author="intel" w:date="2017-07-30T19:44:00Z">
        <w:r w:rsidRPr="00536964" w:rsidDel="00790B27">
          <w:rPr>
            <w:rFonts w:ascii="Calibri" w:hAnsi="Calibri" w:cs="Calibri"/>
          </w:rPr>
          <w:delText>T</w:delText>
        </w:r>
      </w:del>
      <w:del w:id="921" w:author="intel" w:date="2017-08-02T00:48:00Z">
        <w:r w:rsidRPr="00536964" w:rsidDel="00172256">
          <w:rPr>
            <w:rFonts w:ascii="Calibri" w:hAnsi="Calibri" w:cs="Calibri"/>
          </w:rPr>
          <w:delText xml:space="preserve">his may be why deaths reported earlier have been deleted from the 19th PSUR. </w:delText>
        </w:r>
        <w:commentRangeEnd w:id="919"/>
        <w:r w:rsidR="00FB7D0E" w:rsidDel="00172256">
          <w:rPr>
            <w:rStyle w:val="CommentReference"/>
          </w:rPr>
          <w:commentReference w:id="919"/>
        </w:r>
        <w:r w:rsidRPr="00536964" w:rsidDel="00172256">
          <w:rPr>
            <w:rFonts w:ascii="Calibri" w:hAnsi="Calibri" w:cs="Calibri"/>
          </w:rPr>
          <w:delText xml:space="preserve">The real purpose of the expected to observed analysis does not seem to be to evaluate whether number of sudden deaths after vaccination exceeded </w:delText>
        </w:r>
        <w:r w:rsidDel="00172256">
          <w:rPr>
            <w:rFonts w:ascii="Calibri" w:hAnsi="Calibri" w:cs="Calibri"/>
          </w:rPr>
          <w:delText>that</w:delText>
        </w:r>
        <w:r w:rsidRPr="00536964" w:rsidDel="00172256">
          <w:rPr>
            <w:rFonts w:ascii="Calibri" w:hAnsi="Calibri" w:cs="Calibri"/>
          </w:rPr>
          <w:delText xml:space="preserve"> expected to occur by </w:delText>
        </w:r>
        <w:r w:rsidR="00DE243B" w:rsidDel="00172256">
          <w:rPr>
            <w:rFonts w:ascii="Calibri" w:hAnsi="Calibri" w:cs="Calibri"/>
          </w:rPr>
          <w:delText>chance</w:delText>
        </w:r>
        <w:r w:rsidRPr="00536964" w:rsidDel="00172256">
          <w:rPr>
            <w:rFonts w:ascii="Calibri" w:hAnsi="Calibri" w:cs="Calibri"/>
          </w:rPr>
          <w:delText xml:space="preserve">, but </w:delText>
        </w:r>
        <w:r w:rsidDel="00172256">
          <w:rPr>
            <w:rFonts w:ascii="Calibri" w:hAnsi="Calibri" w:cs="Calibri"/>
          </w:rPr>
          <w:delText>in order</w:delText>
        </w:r>
        <w:r w:rsidRPr="00536964" w:rsidDel="00172256">
          <w:rPr>
            <w:rFonts w:ascii="Calibri" w:hAnsi="Calibri" w:cs="Calibri"/>
          </w:rPr>
          <w:delText xml:space="preserve"> to make it appear that the deaths with vaccine were </w:delText>
        </w:r>
        <w:r w:rsidDel="00172256">
          <w:rPr>
            <w:rFonts w:ascii="Calibri" w:hAnsi="Calibri" w:cs="Calibri"/>
          </w:rPr>
          <w:delText>unrelated events</w:delText>
        </w:r>
        <w:r w:rsidRPr="00536964" w:rsidDel="00172256">
          <w:rPr>
            <w:rFonts w:ascii="Calibri" w:hAnsi="Calibri" w:cs="Calibri"/>
          </w:rPr>
          <w:delText xml:space="preserve">. </w:delText>
        </w:r>
      </w:del>
    </w:p>
    <w:p w:rsidR="00F00E78" w:rsidRPr="00536964" w:rsidRDefault="00F00E78" w:rsidP="00113146">
      <w:pPr>
        <w:spacing w:line="360" w:lineRule="auto"/>
        <w:jc w:val="both"/>
        <w:rPr>
          <w:rFonts w:ascii="Calibri" w:hAnsi="Calibri" w:cs="Calibri"/>
        </w:rPr>
      </w:pPr>
    </w:p>
    <w:p w:rsidR="000E506E" w:rsidRPr="00536964" w:rsidRDefault="000E506E" w:rsidP="00113146">
      <w:pPr>
        <w:spacing w:line="360" w:lineRule="auto"/>
        <w:jc w:val="both"/>
        <w:rPr>
          <w:rFonts w:ascii="Calibri" w:hAnsi="Calibri" w:cs="Calibri"/>
        </w:rPr>
      </w:pPr>
    </w:p>
    <w:p w:rsidR="000E506E" w:rsidRPr="00536964" w:rsidRDefault="00627AFA" w:rsidP="00113146">
      <w:pPr>
        <w:spacing w:line="360" w:lineRule="auto"/>
        <w:jc w:val="both"/>
        <w:rPr>
          <w:rFonts w:ascii="Calibri" w:hAnsi="Calibri" w:cs="Calibri"/>
          <w:b/>
        </w:rPr>
      </w:pPr>
      <w:commentRangeStart w:id="922"/>
      <w:del w:id="923" w:author="intel" w:date="2017-07-30T19:48:00Z">
        <w:r w:rsidDel="00790B27">
          <w:rPr>
            <w:rFonts w:ascii="Calibri" w:hAnsi="Calibri" w:cs="Calibri"/>
            <w:b/>
          </w:rPr>
          <w:delText>Rationale to Assume 20.2</w:delText>
        </w:r>
        <w:r w:rsidR="000E506E" w:rsidRPr="00536964" w:rsidDel="00790B27">
          <w:rPr>
            <w:rFonts w:ascii="Calibri" w:hAnsi="Calibri" w:cs="Calibri"/>
            <w:b/>
          </w:rPr>
          <w:delText xml:space="preserve">% </w:delText>
        </w:r>
      </w:del>
      <w:r w:rsidR="000E506E" w:rsidRPr="00536964">
        <w:rPr>
          <w:rFonts w:ascii="Calibri" w:hAnsi="Calibri" w:cs="Calibri"/>
          <w:b/>
        </w:rPr>
        <w:t>Doses are Used in the Second Year</w:t>
      </w:r>
      <w:commentRangeEnd w:id="922"/>
      <w:r w:rsidR="00FB7D0E">
        <w:rPr>
          <w:rStyle w:val="CommentReference"/>
        </w:rPr>
        <w:commentReference w:id="922"/>
      </w:r>
    </w:p>
    <w:p w:rsidR="00B63D65" w:rsidRPr="00536964" w:rsidRDefault="000E506E" w:rsidP="00113146">
      <w:pPr>
        <w:spacing w:line="360" w:lineRule="auto"/>
        <w:jc w:val="both"/>
        <w:rPr>
          <w:rFonts w:ascii="Calibri" w:hAnsi="Calibri" w:cs="Calibri"/>
        </w:rPr>
      </w:pPr>
      <w:r w:rsidRPr="00536964">
        <w:rPr>
          <w:rFonts w:ascii="Calibri" w:hAnsi="Calibri" w:cs="Calibri"/>
        </w:rPr>
        <w:t>In the PSUR 19</w:t>
      </w:r>
      <w:r w:rsidR="001E3FC4" w:rsidRPr="00536964">
        <w:rPr>
          <w:rFonts w:ascii="Calibri" w:hAnsi="Calibri" w:cs="Calibri"/>
        </w:rPr>
        <w:t xml:space="preserve">, it is </w:t>
      </w:r>
      <w:r w:rsidRPr="00536964">
        <w:rPr>
          <w:rFonts w:ascii="Calibri" w:hAnsi="Calibri" w:cs="Calibri"/>
        </w:rPr>
        <w:t xml:space="preserve">assumed </w:t>
      </w:r>
      <w:r w:rsidR="00B63D65" w:rsidRPr="00536964">
        <w:rPr>
          <w:rFonts w:ascii="Calibri" w:hAnsi="Calibri" w:cs="Calibri"/>
        </w:rPr>
        <w:t>that 20.2</w:t>
      </w:r>
      <w:r w:rsidR="001E3FC4" w:rsidRPr="00536964">
        <w:rPr>
          <w:rFonts w:ascii="Calibri" w:hAnsi="Calibri" w:cs="Calibri"/>
        </w:rPr>
        <w:t xml:space="preserve">% doses </w:t>
      </w:r>
      <w:r w:rsidRPr="00536964">
        <w:rPr>
          <w:rFonts w:ascii="Calibri" w:hAnsi="Calibri" w:cs="Calibri"/>
        </w:rPr>
        <w:t>have been used in the second y</w:t>
      </w:r>
      <w:r w:rsidR="00B63D65" w:rsidRPr="00536964">
        <w:rPr>
          <w:rFonts w:ascii="Calibri" w:hAnsi="Calibri" w:cs="Calibri"/>
        </w:rPr>
        <w:t>ear</w:t>
      </w:r>
      <w:del w:id="924" w:author="Lars Jørgensen" w:date="2017-06-02T12:11:00Z">
        <w:r w:rsidR="00B63D65" w:rsidRPr="00536964" w:rsidDel="004B1D7B">
          <w:rPr>
            <w:rFonts w:ascii="Calibri" w:hAnsi="Calibri" w:cs="Calibri"/>
          </w:rPr>
          <w:delText>. The rationale given is as follows</w:delText>
        </w:r>
      </w:del>
      <w:r w:rsidR="00B63D65" w:rsidRPr="00536964">
        <w:rPr>
          <w:rFonts w:ascii="Calibri" w:hAnsi="Calibri" w:cs="Calibri"/>
        </w:rPr>
        <w:t>:</w:t>
      </w:r>
      <w:ins w:id="925" w:author="intel" w:date="2017-07-30T19:49:00Z">
        <w:r w:rsidR="008B1ACF">
          <w:rPr>
            <w:rFonts w:ascii="Calibri" w:hAnsi="Calibri" w:cs="Calibri"/>
          </w:rPr>
          <w:t xml:space="preserve">The PSUR </w:t>
        </w:r>
      </w:ins>
      <w:ins w:id="926" w:author="intel" w:date="2017-07-30T19:53:00Z">
        <w:r w:rsidR="008B1ACF">
          <w:rPr>
            <w:rFonts w:ascii="Calibri" w:hAnsi="Calibri" w:cs="Calibri"/>
          </w:rPr>
          <w:t xml:space="preserve">states that </w:t>
        </w:r>
      </w:ins>
      <w:ins w:id="927" w:author="intel" w:date="2017-07-30T19:54:00Z">
        <w:r w:rsidR="008B1ACF">
          <w:rPr>
            <w:rStyle w:val="None"/>
            <w:rFonts w:ascii="Calibri" w:eastAsiaTheme="minorEastAsia" w:hAnsi="Calibri" w:cs="Calibri"/>
          </w:rPr>
          <w:t>s</w:t>
        </w:r>
        <w:r w:rsidR="008B1ACF" w:rsidRPr="00536964">
          <w:rPr>
            <w:rStyle w:val="None"/>
            <w:rFonts w:ascii="Calibri" w:eastAsiaTheme="minorEastAsia" w:hAnsi="Calibri" w:cs="Calibri"/>
          </w:rPr>
          <w:t>ince the distribution of the age at which subjects are vaccinated is unknown, the Company assumed that the proportion of adverse events</w:t>
        </w:r>
      </w:ins>
      <w:ins w:id="928" w:author="intel" w:date="2017-07-30T22:04:00Z">
        <w:r w:rsidR="00C608D0">
          <w:rPr>
            <w:rStyle w:val="None"/>
            <w:rFonts w:ascii="Calibri" w:eastAsiaTheme="minorEastAsia" w:hAnsi="Calibri" w:cs="Calibri"/>
          </w:rPr>
          <w:t xml:space="preserve"> </w:t>
        </w:r>
      </w:ins>
      <w:ins w:id="929" w:author="intel" w:date="2017-07-30T22:20:00Z">
        <w:r w:rsidR="00F546F2">
          <w:rPr>
            <w:rStyle w:val="None"/>
            <w:rFonts w:ascii="Calibri" w:eastAsiaTheme="minorEastAsia" w:hAnsi="Calibri" w:cs="Calibri"/>
          </w:rPr>
          <w:t xml:space="preserve">(including deaths) </w:t>
        </w:r>
      </w:ins>
      <w:ins w:id="930" w:author="intel" w:date="2017-07-30T19:54:00Z">
        <w:r w:rsidR="008B1ACF" w:rsidRPr="00536964">
          <w:rPr>
            <w:rStyle w:val="None"/>
            <w:rFonts w:ascii="Calibri" w:eastAsiaTheme="minorEastAsia" w:hAnsi="Calibri" w:cs="Calibri"/>
          </w:rPr>
          <w:t>by age is representative for the actual age distribution at vaccination.</w:t>
        </w:r>
      </w:ins>
      <w:ins w:id="931" w:author="intel" w:date="2017-07-30T19:55:00Z">
        <w:r w:rsidR="008B1ACF">
          <w:rPr>
            <w:rStyle w:val="None"/>
            <w:rFonts w:ascii="Calibri" w:eastAsiaTheme="minorEastAsia" w:hAnsi="Calibri" w:cs="Calibri"/>
          </w:rPr>
          <w:t xml:space="preserve"> Thus as 20.2% of adverse events occurred in children above 1 year the company assumed that 20.2% doses were used in this age group.</w:t>
        </w:r>
      </w:ins>
      <w:ins w:id="932" w:author="intel" w:date="2017-07-30T20:20:00Z">
        <w:r w:rsidR="006B0288">
          <w:rPr>
            <w:rStyle w:val="None"/>
            <w:rFonts w:ascii="Calibri" w:eastAsiaTheme="minorEastAsia" w:hAnsi="Calibri" w:cs="Calibri"/>
          </w:rPr>
          <w:t xml:space="preserve"> </w:t>
        </w:r>
      </w:ins>
    </w:p>
    <w:p w:rsidR="00ED1B48" w:rsidRPr="00536964" w:rsidDel="008B1ACF" w:rsidRDefault="00B63D65" w:rsidP="00113146">
      <w:pPr>
        <w:spacing w:line="360" w:lineRule="auto"/>
        <w:ind w:left="720"/>
        <w:jc w:val="both"/>
        <w:rPr>
          <w:del w:id="933" w:author="intel" w:date="2017-07-30T19:56:00Z"/>
          <w:rFonts w:ascii="Calibri" w:hAnsi="Calibri" w:cs="Calibri"/>
        </w:rPr>
      </w:pPr>
      <w:del w:id="934" w:author="intel" w:date="2017-07-30T19:56:00Z">
        <w:r w:rsidRPr="00536964" w:rsidDel="008B1ACF">
          <w:rPr>
            <w:rFonts w:ascii="Calibri" w:hAnsi="Calibri" w:cs="Calibri"/>
          </w:rPr>
          <w:delText>“</w:delText>
        </w:r>
        <w:commentRangeStart w:id="935"/>
        <w:r w:rsidRPr="00536964" w:rsidDel="008B1ACF">
          <w:rPr>
            <w:rFonts w:ascii="Calibri" w:hAnsi="Calibri" w:cs="Calibri"/>
          </w:rPr>
          <w:delText>S</w:delText>
        </w:r>
        <w:r w:rsidR="000E506E" w:rsidRPr="00536964" w:rsidDel="008B1ACF">
          <w:rPr>
            <w:rFonts w:ascii="Calibri" w:hAnsi="Calibri" w:cs="Calibri"/>
          </w:rPr>
          <w:delText xml:space="preserve">ince the distribution of the age at which subjects are vaccinated is not directly available, it was assumed that the frequency distribution of the age at onset of the first event in spontaneous cases reported is representative of the actual age distribution at vaccination. The age distribution from all (ie sudden death and non-fatal) spontaneous cases in the database with known ageat event onset for Infanrixhexa was usedto approximate the age distribution: 73.2% doses if Infanrixhexa were administered in the first year </w:delText>
        </w:r>
        <w:r w:rsidR="001E3FC4" w:rsidRPr="00536964" w:rsidDel="008B1ACF">
          <w:rPr>
            <w:rFonts w:ascii="Calibri" w:hAnsi="Calibri" w:cs="Calibri"/>
          </w:rPr>
          <w:delText>while 20.</w:delText>
        </w:r>
        <w:r w:rsidR="00905728" w:rsidRPr="00536964" w:rsidDel="008B1ACF">
          <w:rPr>
            <w:rFonts w:ascii="Calibri" w:hAnsi="Calibri" w:cs="Calibri"/>
          </w:rPr>
          <w:delText>2</w:delText>
        </w:r>
        <w:r w:rsidR="001E3FC4" w:rsidRPr="00536964" w:rsidDel="008B1ACF">
          <w:rPr>
            <w:rFonts w:ascii="Calibri" w:hAnsi="Calibri" w:cs="Calibri"/>
          </w:rPr>
          <w:delText xml:space="preserve">% of doses were administered in the second year of life. </w:delText>
        </w:r>
        <w:commentRangeEnd w:id="935"/>
        <w:r w:rsidR="00FB7D0E" w:rsidDel="008B1ACF">
          <w:rPr>
            <w:rStyle w:val="CommentReference"/>
          </w:rPr>
          <w:commentReference w:id="935"/>
        </w:r>
        <w:r w:rsidRPr="00536964" w:rsidDel="008B1ACF">
          <w:rPr>
            <w:rFonts w:ascii="Calibri" w:hAnsi="Calibri" w:cs="Calibri"/>
          </w:rPr>
          <w:delText>“</w:delText>
        </w:r>
      </w:del>
    </w:p>
    <w:p w:rsidR="00B63D65" w:rsidRPr="00536964" w:rsidRDefault="00B63D65" w:rsidP="00113146">
      <w:pPr>
        <w:spacing w:line="360" w:lineRule="auto"/>
        <w:jc w:val="both"/>
        <w:rPr>
          <w:rFonts w:ascii="Calibri" w:hAnsi="Calibri" w:cs="Calibri"/>
        </w:rPr>
      </w:pPr>
    </w:p>
    <w:p w:rsidR="00B16046" w:rsidRPr="00536964" w:rsidDel="00172256" w:rsidRDefault="00B16046" w:rsidP="00172256">
      <w:pPr>
        <w:spacing w:line="360" w:lineRule="auto"/>
        <w:jc w:val="both"/>
        <w:rPr>
          <w:del w:id="936" w:author="intel" w:date="2017-08-02T00:53:00Z"/>
          <w:rFonts w:ascii="Calibri" w:hAnsi="Calibri" w:cs="Calibri"/>
        </w:rPr>
      </w:pPr>
      <w:commentRangeStart w:id="937"/>
      <w:del w:id="938" w:author="Lars Jørgensen" w:date="2017-06-02T12:12:00Z">
        <w:r w:rsidRPr="00536964" w:rsidDel="004B1D7B">
          <w:rPr>
            <w:rFonts w:ascii="Calibri" w:hAnsi="Calibri" w:cs="Calibri"/>
          </w:rPr>
          <w:delText xml:space="preserve">This is circular logic. </w:delText>
        </w:r>
      </w:del>
      <w:del w:id="939" w:author="intel" w:date="2017-08-02T00:53:00Z">
        <w:r w:rsidRPr="00536964" w:rsidDel="00172256">
          <w:rPr>
            <w:rFonts w:ascii="Calibri" w:hAnsi="Calibri" w:cs="Calibri"/>
          </w:rPr>
          <w:delText xml:space="preserve">It is </w:delText>
        </w:r>
      </w:del>
      <w:del w:id="940" w:author="intel" w:date="2017-07-30T19:58:00Z">
        <w:r w:rsidRPr="00536964" w:rsidDel="008B1ACF">
          <w:rPr>
            <w:rFonts w:ascii="Calibri" w:hAnsi="Calibri" w:cs="Calibri"/>
          </w:rPr>
          <w:delText>futile</w:delText>
        </w:r>
      </w:del>
      <w:del w:id="941" w:author="intel" w:date="2017-08-02T00:53:00Z">
        <w:r w:rsidRPr="00536964" w:rsidDel="00172256">
          <w:rPr>
            <w:rFonts w:ascii="Calibri" w:hAnsi="Calibri" w:cs="Calibri"/>
          </w:rPr>
          <w:delText xml:space="preserve"> to try and estimate the number o</w:delText>
        </w:r>
        <w:r w:rsidR="00B63D65" w:rsidRPr="00536964" w:rsidDel="00172256">
          <w:rPr>
            <w:rFonts w:ascii="Calibri" w:hAnsi="Calibri" w:cs="Calibri"/>
          </w:rPr>
          <w:delText>f doses used in the second year</w:delText>
        </w:r>
        <w:r w:rsidRPr="00536964" w:rsidDel="00172256">
          <w:rPr>
            <w:rFonts w:ascii="Calibri" w:hAnsi="Calibri" w:cs="Calibri"/>
          </w:rPr>
          <w:delText xml:space="preserve"> from the </w:delText>
        </w:r>
      </w:del>
      <w:del w:id="942" w:author="intel" w:date="2017-07-30T20:19:00Z">
        <w:r w:rsidR="00DA197C" w:rsidRPr="00536964" w:rsidDel="006B0288">
          <w:rPr>
            <w:rFonts w:ascii="Calibri" w:hAnsi="Calibri" w:cs="Calibri"/>
          </w:rPr>
          <w:delText>‘</w:delText>
        </w:r>
      </w:del>
      <w:del w:id="943" w:author="intel" w:date="2017-08-02T00:53:00Z">
        <w:r w:rsidRPr="00536964" w:rsidDel="00172256">
          <w:rPr>
            <w:rFonts w:ascii="Calibri" w:hAnsi="Calibri" w:cs="Calibri"/>
          </w:rPr>
          <w:delText>observed deaths</w:delText>
        </w:r>
      </w:del>
      <w:del w:id="944" w:author="intel" w:date="2017-07-30T20:19:00Z">
        <w:r w:rsidR="00DA197C" w:rsidRPr="00536964" w:rsidDel="006B0288">
          <w:rPr>
            <w:rFonts w:ascii="Calibri" w:hAnsi="Calibri" w:cs="Calibri"/>
          </w:rPr>
          <w:delText>’</w:delText>
        </w:r>
      </w:del>
      <w:del w:id="945" w:author="intel" w:date="2017-08-02T00:53:00Z">
        <w:r w:rsidR="00B63D65" w:rsidRPr="00536964" w:rsidDel="00172256">
          <w:rPr>
            <w:rFonts w:ascii="Calibri" w:hAnsi="Calibri" w:cs="Calibri"/>
          </w:rPr>
          <w:delText>,</w:delText>
        </w:r>
        <w:r w:rsidRPr="00536964" w:rsidDel="00172256">
          <w:rPr>
            <w:rFonts w:ascii="Calibri" w:hAnsi="Calibri" w:cs="Calibri"/>
          </w:rPr>
          <w:delText xml:space="preserve"> and</w:delText>
        </w:r>
      </w:del>
      <w:del w:id="946" w:author="intel" w:date="2017-08-02T00:50:00Z">
        <w:r w:rsidR="00B63D65" w:rsidRPr="00536964" w:rsidDel="00172256">
          <w:rPr>
            <w:rFonts w:ascii="Calibri" w:hAnsi="Calibri" w:cs="Calibri"/>
          </w:rPr>
          <w:delText xml:space="preserve"> then</w:delText>
        </w:r>
      </w:del>
      <w:del w:id="947" w:author="intel" w:date="2017-08-02T00:53:00Z">
        <w:r w:rsidR="00B63D65" w:rsidRPr="00536964" w:rsidDel="00172256">
          <w:rPr>
            <w:rFonts w:ascii="Calibri" w:hAnsi="Calibri" w:cs="Calibri"/>
          </w:rPr>
          <w:delText xml:space="preserve"> use this </w:delText>
        </w:r>
      </w:del>
      <w:del w:id="948" w:author="intel" w:date="2017-07-30T19:59:00Z">
        <w:r w:rsidR="002746C4" w:rsidDel="008B1ACF">
          <w:rPr>
            <w:rFonts w:ascii="Calibri" w:hAnsi="Calibri" w:cs="Calibri"/>
          </w:rPr>
          <w:delText>‘</w:delText>
        </w:r>
      </w:del>
      <w:del w:id="949" w:author="intel" w:date="2017-08-02T00:53:00Z">
        <w:r w:rsidR="00B63D65" w:rsidRPr="00536964" w:rsidDel="00172256">
          <w:rPr>
            <w:rFonts w:ascii="Calibri" w:hAnsi="Calibri" w:cs="Calibri"/>
          </w:rPr>
          <w:delText>estimate of doses</w:delText>
        </w:r>
      </w:del>
      <w:del w:id="950" w:author="intel" w:date="2017-07-30T19:59:00Z">
        <w:r w:rsidR="002746C4" w:rsidDel="008B1ACF">
          <w:rPr>
            <w:rFonts w:ascii="Calibri" w:hAnsi="Calibri" w:cs="Calibri"/>
          </w:rPr>
          <w:delText>’</w:delText>
        </w:r>
      </w:del>
      <w:del w:id="951" w:author="intel" w:date="2017-08-02T00:53:00Z">
        <w:r w:rsidR="00B63D65" w:rsidRPr="00536964" w:rsidDel="00172256">
          <w:rPr>
            <w:rFonts w:ascii="Calibri" w:hAnsi="Calibri" w:cs="Calibri"/>
          </w:rPr>
          <w:delText xml:space="preserve"> to calculate the </w:delText>
        </w:r>
      </w:del>
      <w:del w:id="952" w:author="intel" w:date="2017-07-30T19:59:00Z">
        <w:r w:rsidR="00B63D65" w:rsidRPr="00536964" w:rsidDel="008B1ACF">
          <w:rPr>
            <w:rFonts w:ascii="Calibri" w:hAnsi="Calibri" w:cs="Calibri"/>
          </w:rPr>
          <w:delText>‘</w:delText>
        </w:r>
      </w:del>
      <w:del w:id="953" w:author="intel" w:date="2017-08-02T00:53:00Z">
        <w:r w:rsidR="00B63D65" w:rsidRPr="00536964" w:rsidDel="00172256">
          <w:rPr>
            <w:rFonts w:ascii="Calibri" w:hAnsi="Calibri" w:cs="Calibri"/>
          </w:rPr>
          <w:delText>expected deaths</w:delText>
        </w:r>
      </w:del>
      <w:del w:id="954" w:author="intel" w:date="2017-07-30T19:59:00Z">
        <w:r w:rsidR="00B63D65" w:rsidRPr="00536964" w:rsidDel="008B1ACF">
          <w:rPr>
            <w:rFonts w:ascii="Calibri" w:hAnsi="Calibri" w:cs="Calibri"/>
          </w:rPr>
          <w:delText>’</w:delText>
        </w:r>
      </w:del>
      <w:del w:id="955" w:author="intel" w:date="2017-08-02T00:53:00Z">
        <w:r w:rsidR="00DA197C" w:rsidRPr="00536964" w:rsidDel="00172256">
          <w:rPr>
            <w:rFonts w:ascii="Calibri" w:hAnsi="Calibri" w:cs="Calibri"/>
          </w:rPr>
          <w:delText>, and</w:delText>
        </w:r>
        <w:r w:rsidR="00B63D65" w:rsidRPr="00536964" w:rsidDel="00172256">
          <w:rPr>
            <w:rFonts w:ascii="Calibri" w:hAnsi="Calibri" w:cs="Calibri"/>
          </w:rPr>
          <w:delText>then to compare this</w:delText>
        </w:r>
        <w:r w:rsidR="00DA197C" w:rsidRPr="00536964" w:rsidDel="00172256">
          <w:rPr>
            <w:rFonts w:ascii="Calibri" w:hAnsi="Calibri" w:cs="Calibri"/>
          </w:rPr>
          <w:delText xml:space="preserve"> </w:delText>
        </w:r>
      </w:del>
      <w:del w:id="956" w:author="intel" w:date="2017-07-30T20:27:00Z">
        <w:r w:rsidR="00DA197C" w:rsidRPr="00536964" w:rsidDel="006B0288">
          <w:rPr>
            <w:rFonts w:ascii="Calibri" w:hAnsi="Calibri" w:cs="Calibri"/>
          </w:rPr>
          <w:delText>‘</w:delText>
        </w:r>
      </w:del>
      <w:del w:id="957" w:author="intel" w:date="2017-08-02T00:53:00Z">
        <w:r w:rsidR="00DA197C" w:rsidRPr="00536964" w:rsidDel="00172256">
          <w:rPr>
            <w:rFonts w:ascii="Calibri" w:hAnsi="Calibri" w:cs="Calibri"/>
          </w:rPr>
          <w:delText>expected deaths</w:delText>
        </w:r>
      </w:del>
      <w:del w:id="958" w:author="intel" w:date="2017-07-30T20:27:00Z">
        <w:r w:rsidR="00DA197C" w:rsidRPr="00536964" w:rsidDel="006B0288">
          <w:rPr>
            <w:rFonts w:ascii="Calibri" w:hAnsi="Calibri" w:cs="Calibri"/>
          </w:rPr>
          <w:delText>’</w:delText>
        </w:r>
      </w:del>
      <w:del w:id="959" w:author="intel" w:date="2017-08-02T00:53:00Z">
        <w:r w:rsidRPr="00536964" w:rsidDel="00172256">
          <w:rPr>
            <w:rFonts w:ascii="Calibri" w:hAnsi="Calibri" w:cs="Calibri"/>
          </w:rPr>
          <w:delText xml:space="preserve">with </w:delText>
        </w:r>
      </w:del>
      <w:del w:id="960" w:author="intel" w:date="2017-07-30T20:27:00Z">
        <w:r w:rsidR="00DA197C" w:rsidRPr="00536964" w:rsidDel="006B0288">
          <w:rPr>
            <w:rFonts w:ascii="Calibri" w:hAnsi="Calibri" w:cs="Calibri"/>
          </w:rPr>
          <w:delText>‘</w:delText>
        </w:r>
      </w:del>
      <w:del w:id="961" w:author="intel" w:date="2017-08-02T00:53:00Z">
        <w:r w:rsidRPr="00536964" w:rsidDel="00172256">
          <w:rPr>
            <w:rFonts w:ascii="Calibri" w:hAnsi="Calibri" w:cs="Calibri"/>
          </w:rPr>
          <w:delText>observed deaths</w:delText>
        </w:r>
      </w:del>
      <w:del w:id="962" w:author="intel" w:date="2017-07-30T20:28:00Z">
        <w:r w:rsidR="00DA197C" w:rsidRPr="00536964" w:rsidDel="006B0288">
          <w:rPr>
            <w:rFonts w:ascii="Calibri" w:hAnsi="Calibri" w:cs="Calibri"/>
          </w:rPr>
          <w:delText>’</w:delText>
        </w:r>
      </w:del>
      <w:del w:id="963" w:author="intel" w:date="2017-08-02T00:53:00Z">
        <w:r w:rsidR="00DA197C" w:rsidRPr="00536964" w:rsidDel="00172256">
          <w:rPr>
            <w:rFonts w:ascii="Calibri" w:hAnsi="Calibri" w:cs="Calibri"/>
          </w:rPr>
          <w:delText xml:space="preserve"> – given that the expected deaths is derived</w:delText>
        </w:r>
        <w:r w:rsidR="002746C4" w:rsidDel="00172256">
          <w:rPr>
            <w:rFonts w:ascii="Calibri" w:hAnsi="Calibri" w:cs="Calibri"/>
          </w:rPr>
          <w:delText xml:space="preserve"> </w:delText>
        </w:r>
      </w:del>
      <w:del w:id="964" w:author="intel" w:date="2017-07-30T19:59:00Z">
        <w:r w:rsidR="002746C4" w:rsidDel="007D41E0">
          <w:rPr>
            <w:rFonts w:ascii="Calibri" w:hAnsi="Calibri" w:cs="Calibri"/>
          </w:rPr>
          <w:delText>‘</w:delText>
        </w:r>
      </w:del>
      <w:del w:id="965" w:author="intel" w:date="2017-08-02T00:53:00Z">
        <w:r w:rsidR="002746C4" w:rsidDel="00172256">
          <w:rPr>
            <w:rFonts w:ascii="Calibri" w:hAnsi="Calibri" w:cs="Calibri"/>
          </w:rPr>
          <w:delText>estimate of doses</w:delText>
        </w:r>
      </w:del>
      <w:del w:id="966" w:author="intel" w:date="2017-07-30T19:59:00Z">
        <w:r w:rsidR="002746C4" w:rsidDel="007D41E0">
          <w:rPr>
            <w:rFonts w:ascii="Calibri" w:hAnsi="Calibri" w:cs="Calibri"/>
          </w:rPr>
          <w:delText>’</w:delText>
        </w:r>
      </w:del>
      <w:del w:id="967" w:author="intel" w:date="2017-08-02T00:53:00Z">
        <w:r w:rsidR="002746C4" w:rsidDel="00172256">
          <w:rPr>
            <w:rFonts w:ascii="Calibri" w:hAnsi="Calibri" w:cs="Calibri"/>
          </w:rPr>
          <w:delText xml:space="preserve"> derived</w:delText>
        </w:r>
        <w:r w:rsidR="00DA197C" w:rsidRPr="00536964" w:rsidDel="00172256">
          <w:rPr>
            <w:rFonts w:ascii="Calibri" w:hAnsi="Calibri" w:cs="Calibri"/>
          </w:rPr>
          <w:delText xml:space="preserve"> from observed deaths</w:delText>
        </w:r>
        <w:r w:rsidR="002746C4" w:rsidDel="00172256">
          <w:rPr>
            <w:rFonts w:ascii="Calibri" w:hAnsi="Calibri" w:cs="Calibri"/>
          </w:rPr>
          <w:delText xml:space="preserve"> in the first place</w:delText>
        </w:r>
        <w:commentRangeEnd w:id="937"/>
        <w:r w:rsidR="00FB7D0E" w:rsidDel="00172256">
          <w:rPr>
            <w:rStyle w:val="CommentReference"/>
          </w:rPr>
          <w:commentReference w:id="937"/>
        </w:r>
        <w:r w:rsidRPr="00536964" w:rsidDel="00172256">
          <w:rPr>
            <w:rFonts w:ascii="Calibri" w:hAnsi="Calibri" w:cs="Calibri"/>
          </w:rPr>
          <w:delText xml:space="preserve">. </w:delText>
        </w:r>
      </w:del>
    </w:p>
    <w:p w:rsidR="00ED1B48" w:rsidRPr="00536964" w:rsidDel="00172256" w:rsidRDefault="00ED1B48" w:rsidP="00172256">
      <w:pPr>
        <w:spacing w:line="360" w:lineRule="auto"/>
        <w:jc w:val="both"/>
        <w:rPr>
          <w:del w:id="968" w:author="intel" w:date="2017-08-02T00:53:00Z"/>
          <w:rFonts w:ascii="Calibri" w:hAnsi="Calibri" w:cs="Calibri"/>
          <w:noProof/>
          <w:lang w:eastAsia="en-US"/>
        </w:rPr>
      </w:pPr>
    </w:p>
    <w:p w:rsidR="00172256" w:rsidRPr="00FE2400" w:rsidRDefault="002746C4" w:rsidP="00172256">
      <w:pPr>
        <w:rPr>
          <w:ins w:id="969" w:author="intel" w:date="2017-08-02T00:53:00Z"/>
          <w:rFonts w:cstheme="minorHAnsi"/>
        </w:rPr>
      </w:pPr>
      <w:commentRangeStart w:id="970"/>
      <w:del w:id="971" w:author="intel" w:date="2017-08-02T00:53:00Z">
        <w:r w:rsidDel="00172256">
          <w:rPr>
            <w:rFonts w:ascii="Calibri" w:hAnsi="Calibri" w:cs="Calibri"/>
            <w:noProof/>
            <w:lang w:eastAsia="en-US"/>
          </w:rPr>
          <w:delText xml:space="preserve">Assuming that all deaths following vaccination are coincidental SIDS/SUD, </w:delText>
        </w:r>
        <w:r w:rsidR="002D0965" w:rsidDel="00172256">
          <w:rPr>
            <w:rFonts w:ascii="Calibri" w:hAnsi="Calibri" w:cs="Calibri"/>
            <w:noProof/>
            <w:lang w:eastAsia="en-US"/>
          </w:rPr>
          <w:delText xml:space="preserve">and given that </w:delText>
        </w:r>
        <w:r w:rsidDel="00172256">
          <w:rPr>
            <w:rFonts w:ascii="Calibri" w:hAnsi="Calibri" w:cs="Calibri"/>
            <w:noProof/>
            <w:lang w:eastAsia="en-US"/>
          </w:rPr>
          <w:delText>s</w:delText>
        </w:r>
        <w:r w:rsidR="001E3FC4" w:rsidRPr="00536964" w:rsidDel="00172256">
          <w:rPr>
            <w:rFonts w:ascii="Calibri" w:hAnsi="Calibri" w:cs="Calibri"/>
            <w:noProof/>
            <w:lang w:eastAsia="en-US"/>
          </w:rPr>
          <w:delText xml:space="preserve">udden deaths in the </w:delText>
        </w:r>
        <w:r w:rsidR="00015809" w:rsidDel="00172256">
          <w:rPr>
            <w:rFonts w:ascii="Calibri" w:hAnsi="Calibri" w:cs="Calibri"/>
            <w:noProof/>
            <w:lang w:eastAsia="en-US"/>
          </w:rPr>
          <w:delText xml:space="preserve">first year </w:delText>
        </w:r>
        <w:r w:rsidR="001E3FC4" w:rsidRPr="00536964" w:rsidDel="00172256">
          <w:rPr>
            <w:rFonts w:ascii="Calibri" w:hAnsi="Calibri" w:cs="Calibri"/>
            <w:noProof/>
            <w:lang w:eastAsia="en-US"/>
          </w:rPr>
          <w:delText>are</w:delText>
        </w:r>
        <w:r w:rsidDel="00172256">
          <w:rPr>
            <w:rFonts w:ascii="Calibri" w:hAnsi="Calibri" w:cs="Calibri"/>
            <w:noProof/>
            <w:lang w:eastAsia="en-US"/>
          </w:rPr>
          <w:delText>44</w:delText>
        </w:r>
        <w:r w:rsidR="00DD43D6" w:rsidRPr="00536964" w:rsidDel="00172256">
          <w:rPr>
            <w:rFonts w:ascii="Calibri" w:hAnsi="Calibri" w:cs="Calibri"/>
            <w:noProof/>
            <w:lang w:eastAsia="en-US"/>
          </w:rPr>
          <w:delText xml:space="preserve"> times</w:delText>
        </w:r>
        <w:r w:rsidR="00015809" w:rsidDel="00172256">
          <w:rPr>
            <w:rFonts w:ascii="Calibri" w:hAnsi="Calibri" w:cs="Calibri"/>
            <w:noProof/>
            <w:lang w:eastAsia="en-US"/>
          </w:rPr>
          <w:delText>more</w:delText>
        </w:r>
        <w:r w:rsidR="001E3FC4" w:rsidRPr="00536964" w:rsidDel="00172256">
          <w:rPr>
            <w:rFonts w:ascii="Calibri" w:hAnsi="Calibri" w:cs="Calibri"/>
            <w:noProof/>
            <w:lang w:eastAsia="en-US"/>
          </w:rPr>
          <w:delText xml:space="preserve"> frequent than in the </w:delText>
        </w:r>
        <w:r w:rsidR="00015809" w:rsidDel="00172256">
          <w:rPr>
            <w:rFonts w:ascii="Calibri" w:hAnsi="Calibri" w:cs="Calibri"/>
            <w:noProof/>
            <w:lang w:eastAsia="en-US"/>
          </w:rPr>
          <w:delText>second year</w:delText>
        </w:r>
        <w:commentRangeStart w:id="972"/>
        <w:r w:rsidR="00015809" w:rsidDel="00172256">
          <w:rPr>
            <w:rFonts w:ascii="Calibri" w:hAnsi="Calibri" w:cs="Calibri"/>
            <w:noProof/>
            <w:lang w:eastAsia="en-US"/>
          </w:rPr>
          <w:delText>(</w:delText>
        </w:r>
        <w:r w:rsidR="001E3FC4" w:rsidRPr="00536964" w:rsidDel="00172256">
          <w:rPr>
            <w:rFonts w:ascii="Calibri" w:hAnsi="Calibri" w:cs="Calibri"/>
          </w:rPr>
          <w:delText>0.</w:delText>
        </w:r>
        <w:r w:rsidDel="00172256">
          <w:rPr>
            <w:rFonts w:ascii="Calibri" w:hAnsi="Calibri" w:cs="Calibri"/>
          </w:rPr>
          <w:delText>454</w:delText>
        </w:r>
        <w:r w:rsidR="001E3FC4" w:rsidRPr="00536964" w:rsidDel="00172256">
          <w:rPr>
            <w:rFonts w:ascii="Calibri" w:hAnsi="Calibri" w:cs="Calibri"/>
          </w:rPr>
          <w:delText>/1000</w:delText>
        </w:r>
        <w:commentRangeEnd w:id="972"/>
        <w:r w:rsidR="00FB7D0E" w:rsidDel="00172256">
          <w:rPr>
            <w:rStyle w:val="CommentReference"/>
          </w:rPr>
          <w:commentReference w:id="972"/>
        </w:r>
        <w:r w:rsidR="00DD43D6" w:rsidRPr="00536964" w:rsidDel="00172256">
          <w:rPr>
            <w:rFonts w:ascii="Calibri" w:hAnsi="Calibri" w:cs="Calibri"/>
          </w:rPr>
          <w:delText>in the first year and 0.0102/1000 in the second year</w:delText>
        </w:r>
        <w:r w:rsidR="002D0965" w:rsidDel="00172256">
          <w:rPr>
            <w:rFonts w:ascii="Calibri" w:hAnsi="Calibri" w:cs="Calibri"/>
          </w:rPr>
          <w:delText>)</w:delText>
        </w:r>
        <w:r w:rsidR="00627AFA" w:rsidDel="00172256">
          <w:rPr>
            <w:rFonts w:ascii="Calibri" w:hAnsi="Calibri" w:cs="Calibri"/>
          </w:rPr>
          <w:delText xml:space="preserve">, </w:delText>
        </w:r>
        <w:r w:rsidR="00627AFA" w:rsidRPr="00536964" w:rsidDel="00172256">
          <w:rPr>
            <w:rFonts w:ascii="Calibri" w:hAnsi="Calibri" w:cs="Calibri"/>
          </w:rPr>
          <w:delText>44</w:delText>
        </w:r>
        <w:r w:rsidR="00B16046" w:rsidRPr="00536964" w:rsidDel="00172256">
          <w:rPr>
            <w:rFonts w:ascii="Calibri" w:hAnsi="Calibri" w:cs="Calibri"/>
          </w:rPr>
          <w:delText xml:space="preserve"> times as many</w:delText>
        </w:r>
        <w:r w:rsidR="00DD43D6" w:rsidRPr="00536964" w:rsidDel="00172256">
          <w:rPr>
            <w:rFonts w:ascii="Calibri" w:hAnsi="Calibri" w:cs="Calibri"/>
          </w:rPr>
          <w:delText xml:space="preserve"> children have to be vaccinated in the second year to reach the same</w:delText>
        </w:r>
        <w:r w:rsidR="00905728" w:rsidRPr="00536964" w:rsidDel="00172256">
          <w:rPr>
            <w:rFonts w:ascii="Calibri" w:hAnsi="Calibri" w:cs="Calibri"/>
          </w:rPr>
          <w:delText xml:space="preserve"> number of</w:delText>
        </w:r>
        <w:r w:rsidR="00DD43D6" w:rsidRPr="00536964" w:rsidDel="00172256">
          <w:rPr>
            <w:rFonts w:ascii="Calibri" w:hAnsi="Calibri" w:cs="Calibri"/>
          </w:rPr>
          <w:delText xml:space="preserve"> death</w:delText>
        </w:r>
        <w:r w:rsidDel="00172256">
          <w:rPr>
            <w:rFonts w:ascii="Calibri" w:hAnsi="Calibri" w:cs="Calibri"/>
          </w:rPr>
          <w:delText>s</w:delText>
        </w:r>
        <w:r w:rsidR="00DD43D6" w:rsidRPr="00536964" w:rsidDel="00172256">
          <w:rPr>
            <w:rFonts w:ascii="Calibri" w:hAnsi="Calibri" w:cs="Calibri"/>
          </w:rPr>
          <w:delText xml:space="preserve"> as in the first year.</w:delText>
        </w:r>
        <w:r w:rsidDel="00172256">
          <w:rPr>
            <w:rFonts w:ascii="Calibri" w:hAnsi="Calibri" w:cs="Calibri"/>
          </w:rPr>
          <w:delText xml:space="preserve"> In a cohort of 100 deaths</w:delText>
        </w:r>
        <w:r w:rsidR="00015809" w:rsidDel="00172256">
          <w:rPr>
            <w:rFonts w:ascii="Calibri" w:hAnsi="Calibri" w:cs="Calibri"/>
          </w:rPr>
          <w:delText>,</w:delText>
        </w:r>
        <w:r w:rsidDel="00172256">
          <w:rPr>
            <w:rFonts w:ascii="Calibri" w:hAnsi="Calibri" w:cs="Calibri"/>
          </w:rPr>
          <w:delText xml:space="preserve"> i</w:delText>
        </w:r>
        <w:r w:rsidR="00905728" w:rsidRPr="00536964" w:rsidDel="00172256">
          <w:rPr>
            <w:rFonts w:ascii="Calibri" w:hAnsi="Calibri" w:cs="Calibri"/>
          </w:rPr>
          <w:delText>f 20</w:delText>
        </w:r>
      </w:del>
      <w:del w:id="973" w:author="intel" w:date="2017-07-30T22:26:00Z">
        <w:r w:rsidR="00905728" w:rsidRPr="00536964" w:rsidDel="004B1338">
          <w:rPr>
            <w:rFonts w:ascii="Calibri" w:hAnsi="Calibri" w:cs="Calibri"/>
          </w:rPr>
          <w:delText>.3</w:delText>
        </w:r>
      </w:del>
      <w:del w:id="974" w:author="intel" w:date="2017-08-02T00:53:00Z">
        <w:r w:rsidR="00905728" w:rsidRPr="00536964" w:rsidDel="00172256">
          <w:rPr>
            <w:rFonts w:ascii="Calibri" w:hAnsi="Calibri" w:cs="Calibri"/>
          </w:rPr>
          <w:delText xml:space="preserve">% of sudden deaths happen in the second year then </w:delText>
        </w:r>
        <w:r w:rsidR="002D0965" w:rsidDel="00172256">
          <w:rPr>
            <w:rFonts w:ascii="Calibri" w:hAnsi="Calibri" w:cs="Calibri"/>
          </w:rPr>
          <w:delText>8</w:delText>
        </w:r>
      </w:del>
      <w:del w:id="975" w:author="intel" w:date="2017-07-30T22:26:00Z">
        <w:r w:rsidR="002D0965" w:rsidDel="004B1338">
          <w:rPr>
            <w:rFonts w:ascii="Calibri" w:hAnsi="Calibri" w:cs="Calibri"/>
          </w:rPr>
          <w:delText>93</w:delText>
        </w:r>
      </w:del>
      <w:del w:id="976" w:author="intel" w:date="2017-08-02T00:53:00Z">
        <w:r w:rsidR="002D0965" w:rsidDel="00172256">
          <w:rPr>
            <w:rFonts w:ascii="Calibri" w:hAnsi="Calibri" w:cs="Calibri"/>
          </w:rPr>
          <w:delText xml:space="preserve"> children have to be v</w:delText>
        </w:r>
        <w:r w:rsidR="00DE243B" w:rsidDel="00172256">
          <w:rPr>
            <w:rFonts w:ascii="Calibri" w:hAnsi="Calibri" w:cs="Calibri"/>
          </w:rPr>
          <w:delText>accinated in the second year for every</w:delText>
        </w:r>
        <w:r w:rsidR="002D0965" w:rsidDel="00172256">
          <w:rPr>
            <w:rFonts w:ascii="Calibri" w:hAnsi="Calibri" w:cs="Calibri"/>
          </w:rPr>
          <w:delText xml:space="preserve"> 80 </w:delText>
        </w:r>
      </w:del>
      <w:del w:id="977" w:author="intel" w:date="2017-07-30T22:26:00Z">
        <w:r w:rsidR="002D0965" w:rsidDel="004B1338">
          <w:rPr>
            <w:rFonts w:ascii="Calibri" w:hAnsi="Calibri" w:cs="Calibri"/>
          </w:rPr>
          <w:delText>(approxim</w:delText>
        </w:r>
        <w:r w:rsidR="00DE243B" w:rsidDel="004B1338">
          <w:rPr>
            <w:rFonts w:ascii="Calibri" w:hAnsi="Calibri" w:cs="Calibri"/>
          </w:rPr>
          <w:delText>ation</w:delText>
        </w:r>
        <w:r w:rsidR="002D0965" w:rsidDel="004B1338">
          <w:rPr>
            <w:rFonts w:ascii="Calibri" w:hAnsi="Calibri" w:cs="Calibri"/>
          </w:rPr>
          <w:delText>)</w:delText>
        </w:r>
      </w:del>
      <w:del w:id="978" w:author="intel" w:date="2017-08-02T00:53:00Z">
        <w:r w:rsidR="002D0965" w:rsidDel="00172256">
          <w:rPr>
            <w:rFonts w:ascii="Calibri" w:hAnsi="Calibri" w:cs="Calibri"/>
          </w:rPr>
          <w:delText xml:space="preserve"> </w:delText>
        </w:r>
        <w:r w:rsidR="004C3D7D" w:rsidDel="00172256">
          <w:rPr>
            <w:rFonts w:ascii="Calibri" w:hAnsi="Calibri" w:cs="Calibri"/>
          </w:rPr>
          <w:delText xml:space="preserve">vaccinated in the first year. In that case it must be assumed that 91% of all doses of Infanrixhexa are used in the second year and only 9% is used in the first year. </w:delText>
        </w:r>
        <w:r w:rsidR="004C3D7D" w:rsidRPr="00536964" w:rsidDel="00172256">
          <w:rPr>
            <w:rFonts w:ascii="Calibri" w:hAnsi="Calibri" w:cs="Calibri"/>
          </w:rPr>
          <w:delText xml:space="preserve">This </w:delText>
        </w:r>
      </w:del>
      <w:del w:id="979" w:author="intel" w:date="2017-07-30T22:30:00Z">
        <w:r w:rsidR="004C3D7D" w:rsidRPr="00536964" w:rsidDel="004B1338">
          <w:rPr>
            <w:rFonts w:ascii="Calibri" w:hAnsi="Calibri" w:cs="Calibri"/>
          </w:rPr>
          <w:delText>is the</w:delText>
        </w:r>
      </w:del>
      <w:del w:id="980" w:author="intel" w:date="2017-08-02T00:53:00Z">
        <w:r w:rsidR="004C3D7D" w:rsidRPr="00536964" w:rsidDel="00172256">
          <w:rPr>
            <w:rFonts w:ascii="Calibri" w:hAnsi="Calibri" w:cs="Calibri"/>
          </w:rPr>
          <w:delText xml:space="preserve"> absurdity that one</w:delText>
        </w:r>
        <w:r w:rsidR="004C3D7D" w:rsidDel="00172256">
          <w:rPr>
            <w:rFonts w:ascii="Calibri" w:hAnsi="Calibri" w:cs="Calibri"/>
          </w:rPr>
          <w:delText xml:space="preserve"> must </w:delText>
        </w:r>
        <w:r w:rsidR="004C3D7D" w:rsidRPr="00536964" w:rsidDel="00172256">
          <w:rPr>
            <w:rFonts w:ascii="Calibri" w:hAnsi="Calibri" w:cs="Calibri"/>
          </w:rPr>
          <w:delText xml:space="preserve">conclude if we </w:delText>
        </w:r>
        <w:r w:rsidR="004C3D7D" w:rsidDel="00172256">
          <w:rPr>
            <w:rFonts w:ascii="Calibri" w:hAnsi="Calibri" w:cs="Calibri"/>
          </w:rPr>
          <w:delText>calculate dose distribution by age, from the age distribution of sudden deaths as done in the GSK document</w:delText>
        </w:r>
        <w:r w:rsidR="004C3D7D" w:rsidRPr="00536964" w:rsidDel="00172256">
          <w:rPr>
            <w:rFonts w:ascii="Calibri" w:hAnsi="Calibri" w:cs="Calibri"/>
          </w:rPr>
          <w:delText xml:space="preserve">. </w:delText>
        </w:r>
        <w:r w:rsidR="005D5758" w:rsidDel="00172256">
          <w:rPr>
            <w:rFonts w:ascii="Calibri" w:hAnsi="Calibri" w:cs="Calibri"/>
          </w:rPr>
          <w:delText>The EMA seems to have accepted this unquestioningly.</w:delText>
        </w:r>
        <w:commentRangeEnd w:id="970"/>
        <w:r w:rsidR="00FB7D0E" w:rsidDel="00172256">
          <w:rPr>
            <w:rStyle w:val="CommentReference"/>
          </w:rPr>
          <w:commentReference w:id="970"/>
        </w:r>
      </w:del>
      <w:ins w:id="981" w:author="intel" w:date="2017-08-02T00:53:00Z">
        <w:r w:rsidR="00172256" w:rsidRPr="00172256">
          <w:rPr>
            <w:rFonts w:cstheme="minorHAnsi"/>
          </w:rPr>
          <w:t xml:space="preserve"> </w:t>
        </w:r>
        <w:r w:rsidR="00172256" w:rsidRPr="00FE2400">
          <w:rPr>
            <w:rFonts w:cstheme="minorHAnsi"/>
          </w:rPr>
          <w:t xml:space="preserve">It is facile to estimate the number of doses used in the second year from the observed adverse events (including deaths), and then use this estimate of doses to calculate the expected deaths, and finally to compare this expected deaths with observed deaths – given that the expected deaths is derived from estimate of doses which was derived from observed adverse events (including deaths) in the first place. </w:t>
        </w:r>
      </w:ins>
    </w:p>
    <w:p w:rsidR="00172256" w:rsidRPr="00FE2400" w:rsidRDefault="00172256" w:rsidP="00172256">
      <w:pPr>
        <w:rPr>
          <w:ins w:id="982" w:author="intel" w:date="2017-08-02T00:53:00Z"/>
          <w:rFonts w:cstheme="minorHAnsi"/>
        </w:rPr>
      </w:pPr>
      <w:ins w:id="983" w:author="intel" w:date="2017-08-02T00:53:00Z">
        <w:r w:rsidRPr="00FE2400">
          <w:rPr>
            <w:rFonts w:cstheme="minorHAnsi"/>
          </w:rPr>
          <w:t>Assuming that all deaths following vaccination are coincidental SIDS/SUD and not causally related to the vaccine, and given that (according to the PSUR 19) sudden deaths in the first year are 44 times more frequent than in the second year (0.441/1000 in the first year and 0.0102/1000 in the second year), 44 times as many children have to be vaccinated in the second year to reach the same number of deaths as in the first year. In a cohort of 100 deaths, if 20% of sudden deaths happen in the second year and 80% first year, 880 children have to be vaccinated in the second year for every 80  vaccinated in the first year. In that case, it must be assumed that 91% of all doses of Infanrix hexa are used in the second year and only 9% is used in the first year. This reflects the absurdity that one must confront if we calculate dose distribution by age, from the age distribution of adverse events that include sudden deaths, as done in the GSK document. The EMA seems to have accepted this unquestioningly.</w:t>
        </w:r>
      </w:ins>
    </w:p>
    <w:p w:rsidR="004C3D7D" w:rsidRPr="00536964" w:rsidRDefault="004C3D7D" w:rsidP="00172256">
      <w:pPr>
        <w:spacing w:line="360" w:lineRule="auto"/>
        <w:jc w:val="both"/>
        <w:rPr>
          <w:rFonts w:ascii="Calibri" w:hAnsi="Calibri" w:cs="Calibri"/>
        </w:rPr>
      </w:pPr>
    </w:p>
    <w:p w:rsidR="004C3D7D" w:rsidRPr="00536964" w:rsidRDefault="004C3D7D" w:rsidP="00113146">
      <w:pPr>
        <w:spacing w:line="360" w:lineRule="auto"/>
        <w:jc w:val="both"/>
        <w:rPr>
          <w:rFonts w:ascii="Calibri" w:hAnsi="Calibri" w:cs="Calibri"/>
        </w:rPr>
      </w:pPr>
    </w:p>
    <w:p w:rsidR="004C3D7D" w:rsidRDefault="004C3D7D" w:rsidP="00113146">
      <w:pPr>
        <w:spacing w:line="360" w:lineRule="auto"/>
        <w:jc w:val="both"/>
        <w:rPr>
          <w:ins w:id="984" w:author="ssh258" w:date="2017-08-03T15:39:00Z"/>
          <w:rFonts w:ascii="Calibri" w:hAnsi="Calibri" w:cs="Calibri"/>
        </w:rPr>
      </w:pPr>
      <w:commentRangeStart w:id="985"/>
      <w:del w:id="986" w:author="Lars Jørgensen" w:date="2017-06-02T12:14:00Z">
        <w:r w:rsidRPr="00536964" w:rsidDel="004B1D7B">
          <w:rPr>
            <w:rFonts w:ascii="Calibri" w:hAnsi="Calibri" w:cs="Calibri"/>
          </w:rPr>
          <w:delText>It is clear that t</w:delText>
        </w:r>
      </w:del>
      <w:ins w:id="987" w:author="Lars Jørgensen" w:date="2017-06-02T12:14:00Z">
        <w:r w:rsidR="004B1D7B">
          <w:rPr>
            <w:rFonts w:ascii="Calibri" w:hAnsi="Calibri" w:cs="Calibri"/>
          </w:rPr>
          <w:t>T</w:t>
        </w:r>
      </w:ins>
      <w:r w:rsidRPr="00536964">
        <w:rPr>
          <w:rFonts w:ascii="Calibri" w:hAnsi="Calibri" w:cs="Calibri"/>
        </w:rPr>
        <w:t>he only</w:t>
      </w:r>
      <w:del w:id="988" w:author="Lars Jørgensen" w:date="2017-06-02T12:14:00Z">
        <w:r w:rsidDel="004B1D7B">
          <w:rPr>
            <w:rFonts w:ascii="Calibri" w:hAnsi="Calibri" w:cs="Calibri"/>
          </w:rPr>
          <w:delText>rational</w:delText>
        </w:r>
      </w:del>
      <w:r w:rsidRPr="00536964">
        <w:rPr>
          <w:rFonts w:ascii="Calibri" w:hAnsi="Calibri" w:cs="Calibri"/>
        </w:rPr>
        <w:t xml:space="preserve">way to estimate the number of doses </w:t>
      </w:r>
      <w:r>
        <w:rPr>
          <w:rFonts w:ascii="Calibri" w:hAnsi="Calibri" w:cs="Calibri"/>
        </w:rPr>
        <w:t xml:space="preserve">used in the </w:t>
      </w:r>
      <w:r w:rsidRPr="00536964">
        <w:rPr>
          <w:rFonts w:ascii="Calibri" w:hAnsi="Calibri" w:cs="Calibri"/>
        </w:rPr>
        <w:t>second year</w:t>
      </w:r>
      <w:r>
        <w:rPr>
          <w:rFonts w:ascii="Calibri" w:hAnsi="Calibri" w:cs="Calibri"/>
        </w:rPr>
        <w:t>,</w:t>
      </w:r>
      <w:r w:rsidRPr="00536964">
        <w:rPr>
          <w:rFonts w:ascii="Calibri" w:hAnsi="Calibri" w:cs="Calibri"/>
        </w:rPr>
        <w:t xml:space="preserve"> is </w:t>
      </w:r>
      <w:r>
        <w:rPr>
          <w:rFonts w:ascii="Calibri" w:hAnsi="Calibri" w:cs="Calibri"/>
        </w:rPr>
        <w:t xml:space="preserve">to </w:t>
      </w:r>
      <w:r w:rsidRPr="00536964">
        <w:rPr>
          <w:rFonts w:ascii="Calibri" w:hAnsi="Calibri" w:cs="Calibri"/>
        </w:rPr>
        <w:t>look at the vaccination schedules in different countries</w:t>
      </w:r>
      <w:ins w:id="989" w:author="intel" w:date="2017-07-30T22:33:00Z">
        <w:r w:rsidR="004B1338">
          <w:rPr>
            <w:rFonts w:ascii="Calibri" w:hAnsi="Calibri" w:cs="Calibri"/>
          </w:rPr>
          <w:t xml:space="preserve"> – looking </w:t>
        </w:r>
        <w:r w:rsidR="00142A37">
          <w:rPr>
            <w:rFonts w:ascii="Calibri" w:hAnsi="Calibri" w:cs="Calibri"/>
          </w:rPr>
          <w:t>at countries that advise a forth dose in the second year,</w:t>
        </w:r>
      </w:ins>
      <w:ins w:id="990" w:author="intel" w:date="2017-07-30T22:32:00Z">
        <w:r w:rsidR="004B1338">
          <w:rPr>
            <w:rFonts w:ascii="Calibri" w:hAnsi="Calibri" w:cs="Calibri"/>
          </w:rPr>
          <w:t xml:space="preserve"> </w:t>
        </w:r>
      </w:ins>
      <w:ins w:id="991" w:author="intel" w:date="2017-07-30T22:31:00Z">
        <w:r w:rsidR="004B1338">
          <w:rPr>
            <w:rFonts w:ascii="Calibri" w:hAnsi="Calibri" w:cs="Calibri"/>
          </w:rPr>
          <w:t>and</w:t>
        </w:r>
      </w:ins>
      <w:ins w:id="992" w:author="intel" w:date="2017-07-30T20:29:00Z">
        <w:r w:rsidR="00894CA4">
          <w:rPr>
            <w:rFonts w:ascii="Calibri" w:hAnsi="Calibri" w:cs="Calibri"/>
          </w:rPr>
          <w:t xml:space="preserve"> </w:t>
        </w:r>
      </w:ins>
      <w:ins w:id="993" w:author="intel" w:date="2017-07-30T20:30:00Z">
        <w:r w:rsidR="00894CA4">
          <w:rPr>
            <w:rFonts w:ascii="Calibri" w:hAnsi="Calibri" w:cs="Calibri"/>
          </w:rPr>
          <w:t>from the distribution of doses in those countries</w:t>
        </w:r>
      </w:ins>
      <w:ins w:id="994" w:author="intel" w:date="2017-07-30T22:32:00Z">
        <w:r w:rsidR="004B1338">
          <w:rPr>
            <w:rFonts w:ascii="Calibri" w:hAnsi="Calibri" w:cs="Calibri"/>
          </w:rPr>
          <w:t xml:space="preserve"> calculate after factoring in</w:t>
        </w:r>
      </w:ins>
      <w:del w:id="995" w:author="intel" w:date="2017-07-30T20:30:00Z">
        <w:r w:rsidRPr="00536964" w:rsidDel="00894CA4">
          <w:rPr>
            <w:rFonts w:ascii="Calibri" w:hAnsi="Calibri" w:cs="Calibri"/>
          </w:rPr>
          <w:delText xml:space="preserve"> </w:delText>
        </w:r>
      </w:del>
      <w:del w:id="996" w:author="intel" w:date="2017-07-30T22:32:00Z">
        <w:r w:rsidRPr="00536964" w:rsidDel="004B1338">
          <w:rPr>
            <w:rFonts w:ascii="Calibri" w:hAnsi="Calibri" w:cs="Calibri"/>
          </w:rPr>
          <w:delText xml:space="preserve">and </w:delText>
        </w:r>
      </w:del>
      <w:r w:rsidRPr="00536964">
        <w:rPr>
          <w:rFonts w:ascii="Calibri" w:hAnsi="Calibri" w:cs="Calibri"/>
        </w:rPr>
        <w:t>the dropout rate (children dropping out of the vaccination programme after receiving the first dose)</w:t>
      </w:r>
      <w:ins w:id="997" w:author="intel" w:date="2017-07-30T20:30:00Z">
        <w:r w:rsidR="00894CA4">
          <w:rPr>
            <w:rFonts w:ascii="Calibri" w:hAnsi="Calibri" w:cs="Calibri"/>
          </w:rPr>
          <w:t xml:space="preserve"> estimate the </w:t>
        </w:r>
      </w:ins>
      <w:ins w:id="998" w:author="intel" w:date="2017-07-30T20:31:00Z">
        <w:r w:rsidR="00894CA4">
          <w:rPr>
            <w:rFonts w:ascii="Calibri" w:hAnsi="Calibri" w:cs="Calibri"/>
          </w:rPr>
          <w:t xml:space="preserve">proportion of </w:t>
        </w:r>
      </w:ins>
      <w:ins w:id="999" w:author="intel" w:date="2017-07-30T20:30:00Z">
        <w:r w:rsidR="00894CA4">
          <w:rPr>
            <w:rFonts w:ascii="Calibri" w:hAnsi="Calibri" w:cs="Calibri"/>
          </w:rPr>
          <w:t>doses used in the</w:t>
        </w:r>
      </w:ins>
      <w:ins w:id="1000" w:author="intel" w:date="2017-07-30T20:31:00Z">
        <w:r w:rsidR="00894CA4">
          <w:rPr>
            <w:rFonts w:ascii="Calibri" w:hAnsi="Calibri" w:cs="Calibri"/>
          </w:rPr>
          <w:t xml:space="preserve"> children </w:t>
        </w:r>
      </w:ins>
      <w:ins w:id="1001" w:author="intel" w:date="2017-07-30T20:32:00Z">
        <w:r w:rsidR="00894CA4">
          <w:rPr>
            <w:rFonts w:ascii="Calibri" w:hAnsi="Calibri" w:cs="Calibri"/>
          </w:rPr>
          <w:t>over</w:t>
        </w:r>
      </w:ins>
      <w:ins w:id="1002" w:author="intel" w:date="2017-07-30T20:31:00Z">
        <w:r w:rsidR="00894CA4">
          <w:rPr>
            <w:rFonts w:ascii="Calibri" w:hAnsi="Calibri" w:cs="Calibri"/>
          </w:rPr>
          <w:t xml:space="preserve"> the age of one year</w:t>
        </w:r>
      </w:ins>
      <w:ins w:id="1003" w:author="intel" w:date="2017-07-30T20:30:00Z">
        <w:r w:rsidR="00894CA4">
          <w:rPr>
            <w:rFonts w:ascii="Calibri" w:hAnsi="Calibri" w:cs="Calibri"/>
          </w:rPr>
          <w:t xml:space="preserve"> </w:t>
        </w:r>
      </w:ins>
      <w:r w:rsidRPr="00536964">
        <w:rPr>
          <w:rFonts w:ascii="Calibri" w:hAnsi="Calibri" w:cs="Calibri"/>
        </w:rPr>
        <w:t xml:space="preserve">. </w:t>
      </w:r>
      <w:commentRangeEnd w:id="985"/>
      <w:r w:rsidR="00FB7D0E">
        <w:rPr>
          <w:rStyle w:val="CommentReference"/>
        </w:rPr>
        <w:commentReference w:id="985"/>
      </w:r>
      <w:r>
        <w:rPr>
          <w:rFonts w:ascii="Calibri" w:hAnsi="Calibri" w:cs="Calibri"/>
        </w:rPr>
        <w:t>By this estimation i</w:t>
      </w:r>
      <w:r w:rsidRPr="00536964">
        <w:rPr>
          <w:rFonts w:ascii="Calibri" w:hAnsi="Calibri" w:cs="Calibri"/>
        </w:rPr>
        <w:t xml:space="preserve">t would seem that 9.4% as employed in the 15 PSUR is </w:t>
      </w:r>
      <w:r w:rsidR="00DE243B">
        <w:rPr>
          <w:rFonts w:ascii="Calibri" w:hAnsi="Calibri" w:cs="Calibri"/>
        </w:rPr>
        <w:t xml:space="preserve">probably </w:t>
      </w:r>
      <w:r w:rsidRPr="00536964">
        <w:rPr>
          <w:rFonts w:ascii="Calibri" w:hAnsi="Calibri" w:cs="Calibri"/>
        </w:rPr>
        <w:t xml:space="preserve">a reasonable estimate of doses in the second year. </w:t>
      </w:r>
    </w:p>
    <w:p w:rsidR="00EC7DC4" w:rsidRPr="00A57210" w:rsidRDefault="00EC7DC4" w:rsidP="00EC7DC4">
      <w:pPr>
        <w:rPr>
          <w:ins w:id="1004" w:author="ssh258" w:date="2017-08-03T15:39:00Z"/>
          <w:rFonts w:cstheme="minorHAnsi"/>
          <w:b/>
        </w:rPr>
      </w:pPr>
      <w:ins w:id="1005" w:author="ssh258" w:date="2017-08-03T15:39:00Z">
        <w:r w:rsidRPr="00A57210">
          <w:rPr>
            <w:rFonts w:cstheme="minorHAnsi"/>
            <w:b/>
          </w:rPr>
          <w:t>The Ethical Dilemma – The Trolley Problem</w:t>
        </w:r>
      </w:ins>
    </w:p>
    <w:p w:rsidR="00EC7DC4" w:rsidRPr="00536964" w:rsidDel="00EC7DC4" w:rsidRDefault="00EC7DC4" w:rsidP="00113146">
      <w:pPr>
        <w:spacing w:line="360" w:lineRule="auto"/>
        <w:jc w:val="both"/>
        <w:rPr>
          <w:del w:id="1006" w:author="ssh258" w:date="2017-08-03T15:39:00Z"/>
          <w:rFonts w:ascii="Calibri" w:hAnsi="Calibri" w:cs="Calibri"/>
        </w:rPr>
      </w:pPr>
    </w:p>
    <w:p w:rsidR="00EC7DC4" w:rsidRDefault="00EC7DC4" w:rsidP="00EC7DC4">
      <w:pPr>
        <w:rPr>
          <w:ins w:id="1007" w:author="ssh258" w:date="2017-08-03T15:38:00Z"/>
          <w:rFonts w:cstheme="minorHAnsi"/>
        </w:rPr>
      </w:pPr>
      <w:ins w:id="1008" w:author="ssh258" w:date="2017-08-03T15:38:00Z">
        <w:r w:rsidRPr="00A57210">
          <w:rPr>
            <w:rFonts w:cstheme="minorHAnsi"/>
          </w:rPr>
          <w:t xml:space="preserve">This commentary does not attempt to examine if these excess death after vaccination, (presumed to </w:t>
        </w:r>
        <w:r>
          <w:rPr>
            <w:rFonts w:cstheme="minorHAnsi"/>
          </w:rPr>
          <w:t xml:space="preserve">be </w:t>
        </w:r>
        <w:r w:rsidRPr="00A57210">
          <w:rPr>
            <w:rFonts w:cstheme="minorHAnsi"/>
          </w:rPr>
          <w:t xml:space="preserve">caused by the vaccine) can be offset </w:t>
        </w:r>
        <w:r>
          <w:rPr>
            <w:rFonts w:cstheme="minorHAnsi"/>
          </w:rPr>
          <w:t>against</w:t>
        </w:r>
        <w:r w:rsidRPr="00A57210">
          <w:rPr>
            <w:rFonts w:cstheme="minorHAnsi"/>
          </w:rPr>
          <w:t xml:space="preserve"> the lives saved through disease prevention by the vaccine.</w:t>
        </w:r>
        <w:r w:rsidRPr="00A57210">
          <w:rPr>
            <w:rFonts w:cstheme="minorHAnsi"/>
            <w:b/>
          </w:rPr>
          <w:t xml:space="preserve"> </w:t>
        </w:r>
        <w:r w:rsidRPr="00A57210">
          <w:rPr>
            <w:rFonts w:cstheme="minorHAnsi"/>
            <w:bCs/>
          </w:rPr>
          <w:t>In her classical thought experiment called the ‘Trolley dilemma’ Philippa Foot asks if it is ethical to redirect a runaway trolley on a track that would kill 5 persons, to another track where only one would die (13). In a variation of the trolley dilemma the single person on the alternate track is the child of the person who can switch the tracks.  Judith Thomson assumes that five lives can be saved with organ transplants from one health donor, asks if it would be ethical to surreptitiously kill  one</w:t>
        </w:r>
        <w:r>
          <w:rPr>
            <w:rFonts w:cstheme="minorHAnsi"/>
            <w:bCs/>
          </w:rPr>
          <w:t xml:space="preserve"> person</w:t>
        </w:r>
        <w:r w:rsidRPr="00A57210">
          <w:rPr>
            <w:rFonts w:cstheme="minorHAnsi"/>
            <w:bCs/>
          </w:rPr>
          <w:t xml:space="preserve"> to save the other five (14). </w:t>
        </w:r>
        <w:r w:rsidRPr="00A57210">
          <w:rPr>
            <w:rFonts w:cstheme="minorHAnsi"/>
          </w:rPr>
          <w:t>Ethicist</w:t>
        </w:r>
        <w:r>
          <w:rPr>
            <w:rFonts w:cstheme="minorHAnsi"/>
          </w:rPr>
          <w:t>s</w:t>
        </w:r>
        <w:r w:rsidRPr="00A57210">
          <w:rPr>
            <w:rFonts w:cstheme="minorHAnsi"/>
          </w:rPr>
          <w:t xml:space="preserve"> argue that one is not allowed to directly bring about harm, even if it</w:t>
        </w:r>
        <w:r>
          <w:rPr>
            <w:rFonts w:cstheme="minorHAnsi"/>
          </w:rPr>
          <w:t xml:space="preserve"> is</w:t>
        </w:r>
        <w:r w:rsidRPr="00A57210">
          <w:rPr>
            <w:rFonts w:cstheme="minorHAnsi"/>
          </w:rPr>
          <w:t xml:space="preserve"> for a greater good</w:t>
        </w:r>
        <w:r>
          <w:rPr>
            <w:rFonts w:cstheme="minorHAnsi"/>
          </w:rPr>
          <w:t xml:space="preserve">. </w:t>
        </w:r>
        <w:r w:rsidRPr="00A57210">
          <w:rPr>
            <w:rFonts w:cstheme="minorHAnsi"/>
          </w:rPr>
          <w:t xml:space="preserve">A </w:t>
        </w:r>
        <w:r>
          <w:rPr>
            <w:rFonts w:cstheme="minorHAnsi"/>
          </w:rPr>
          <w:t xml:space="preserve">glossing over </w:t>
        </w:r>
        <w:r w:rsidRPr="00A57210">
          <w:rPr>
            <w:rFonts w:cstheme="minorHAnsi"/>
          </w:rPr>
          <w:t>of the deaths after vaccination</w:t>
        </w:r>
        <w:r>
          <w:rPr>
            <w:rFonts w:cstheme="minorHAnsi"/>
          </w:rPr>
          <w:t xml:space="preserve"> can prevent/delay evaluation of the vaccine’s safety profile and this has potential to result in more deaths. </w:t>
        </w:r>
      </w:ins>
    </w:p>
    <w:p w:rsidR="00F00E78" w:rsidRPr="00536964" w:rsidRDefault="00F00E78">
      <w:pPr>
        <w:rPr>
          <w:rFonts w:ascii="Calibri" w:hAnsi="Calibri" w:cs="Calibri"/>
        </w:rPr>
        <w:pPrChange w:id="1009" w:author="ssh258" w:date="2017-08-03T15:36:00Z">
          <w:pPr>
            <w:spacing w:line="360" w:lineRule="auto"/>
            <w:jc w:val="both"/>
          </w:pPr>
        </w:pPrChange>
      </w:pPr>
    </w:p>
    <w:p w:rsidR="00ED1B48" w:rsidRPr="00536964" w:rsidDel="00894CA4" w:rsidRDefault="00ED1B48" w:rsidP="00113146">
      <w:pPr>
        <w:spacing w:line="360" w:lineRule="auto"/>
        <w:jc w:val="both"/>
        <w:rPr>
          <w:del w:id="1010" w:author="intel" w:date="2017-07-30T20:34:00Z"/>
          <w:rFonts w:ascii="Calibri" w:hAnsi="Calibri" w:cs="Calibri"/>
        </w:rPr>
      </w:pPr>
    </w:p>
    <w:p w:rsidR="00ED1B48" w:rsidRPr="00536964" w:rsidDel="00894CA4" w:rsidRDefault="00ED1B48" w:rsidP="00113146">
      <w:pPr>
        <w:spacing w:line="360" w:lineRule="auto"/>
        <w:ind w:right="-540"/>
        <w:jc w:val="both"/>
        <w:rPr>
          <w:del w:id="1011" w:author="intel" w:date="2017-07-30T20:34:00Z"/>
          <w:rFonts w:ascii="Calibri" w:hAnsi="Calibri" w:cs="Calibri"/>
          <w:b/>
        </w:rPr>
      </w:pPr>
      <w:del w:id="1012" w:author="intel" w:date="2017-07-30T20:34:00Z">
        <w:r w:rsidRPr="00536964" w:rsidDel="00894CA4">
          <w:rPr>
            <w:rFonts w:ascii="Calibri" w:hAnsi="Calibri" w:cs="Calibri"/>
            <w:b/>
          </w:rPr>
          <w:delText xml:space="preserve">Table 4.  PSUR 16 </w:delText>
        </w:r>
        <w:commentRangeStart w:id="1013"/>
        <w:r w:rsidR="002C5F73" w:rsidRPr="00536964" w:rsidDel="00894CA4">
          <w:rPr>
            <w:rFonts w:ascii="Calibri" w:hAnsi="Calibri" w:cs="Calibri"/>
            <w:b/>
          </w:rPr>
          <w:delText xml:space="preserve">Revised </w:delText>
        </w:r>
        <w:commentRangeEnd w:id="1013"/>
        <w:r w:rsidR="00FB7D0E" w:rsidDel="00894CA4">
          <w:rPr>
            <w:rStyle w:val="CommentReference"/>
          </w:rPr>
          <w:commentReference w:id="1013"/>
        </w:r>
        <w:r w:rsidRPr="00536964" w:rsidDel="00894CA4">
          <w:rPr>
            <w:rFonts w:ascii="Calibri" w:hAnsi="Calibri" w:cs="Calibri"/>
            <w:b/>
          </w:rPr>
          <w:delText>Observed/Expected death</w:delText>
        </w:r>
        <w:r w:rsidR="002C5F73" w:rsidRPr="00536964" w:rsidDel="00894CA4">
          <w:rPr>
            <w:rFonts w:ascii="Calibri" w:hAnsi="Calibri" w:cs="Calibri"/>
            <w:b/>
          </w:rPr>
          <w:delText xml:space="preserve"> in 2nd year</w:delText>
        </w:r>
        <w:r w:rsidRPr="00536964" w:rsidDel="00894CA4">
          <w:rPr>
            <w:rFonts w:ascii="Calibri" w:hAnsi="Calibri" w:cs="Calibri"/>
            <w:b/>
          </w:rPr>
          <w:delText xml:space="preserve"> weighted by country, by yearly proportion of doses</w:delText>
        </w:r>
        <w:r w:rsidR="002C5F73" w:rsidRPr="00536964" w:rsidDel="00894CA4">
          <w:rPr>
            <w:rFonts w:ascii="Calibri" w:hAnsi="Calibri" w:cs="Calibri"/>
            <w:b/>
          </w:rPr>
          <w:delText xml:space="preserve"> (as in PSUR 19)</w:delText>
        </w:r>
        <w:r w:rsidRPr="00536964" w:rsidDel="00894CA4">
          <w:rPr>
            <w:rFonts w:ascii="Calibri" w:hAnsi="Calibri" w:cs="Calibri"/>
            <w:b/>
          </w:rPr>
          <w:delText>.</w:delText>
        </w:r>
      </w:del>
    </w:p>
    <w:tbl>
      <w:tblPr>
        <w:tblStyle w:val="TableGrid"/>
        <w:tblW w:w="0" w:type="auto"/>
        <w:tblLook w:val="04A0" w:firstRow="1" w:lastRow="0" w:firstColumn="1" w:lastColumn="0" w:noHBand="0" w:noVBand="1"/>
      </w:tblPr>
      <w:tblGrid>
        <w:gridCol w:w="1368"/>
        <w:gridCol w:w="1530"/>
        <w:gridCol w:w="1620"/>
        <w:gridCol w:w="1530"/>
        <w:gridCol w:w="1800"/>
        <w:gridCol w:w="1728"/>
      </w:tblGrid>
      <w:tr w:rsidR="00ED1B48" w:rsidRPr="00536964" w:rsidDel="00894CA4" w:rsidTr="00D47B69">
        <w:trPr>
          <w:trHeight w:val="4310"/>
          <w:del w:id="1014" w:author="intel" w:date="2017-07-30T20:34:00Z"/>
        </w:trPr>
        <w:tc>
          <w:tcPr>
            <w:tcW w:w="1368" w:type="dxa"/>
          </w:tcPr>
          <w:p w:rsidR="00ED1B48" w:rsidRPr="00536964" w:rsidDel="00894CA4" w:rsidRDefault="00ED1B48" w:rsidP="00113146">
            <w:pPr>
              <w:spacing w:before="2" w:line="360" w:lineRule="auto"/>
              <w:ind w:left="153" w:right="-540" w:hanging="50"/>
              <w:jc w:val="both"/>
              <w:rPr>
                <w:del w:id="1015" w:author="intel" w:date="2017-07-30T20:34:00Z"/>
                <w:rFonts w:ascii="Calibri" w:hAnsi="Calibri" w:cs="Calibri"/>
              </w:rPr>
            </w:pPr>
            <w:del w:id="1016" w:author="intel" w:date="2017-07-30T20:34:00Z">
              <w:r w:rsidRPr="00536964" w:rsidDel="00894CA4">
                <w:rPr>
                  <w:rFonts w:ascii="Calibri" w:hAnsi="Calibri" w:cs="Calibri"/>
                </w:rPr>
                <w:delText xml:space="preserve">Time since </w:delText>
              </w:r>
            </w:del>
          </w:p>
          <w:p w:rsidR="00ED1B48" w:rsidRPr="00536964" w:rsidDel="00894CA4" w:rsidRDefault="00ED1B48" w:rsidP="00113146">
            <w:pPr>
              <w:spacing w:before="2" w:line="360" w:lineRule="auto"/>
              <w:ind w:right="-540"/>
              <w:jc w:val="both"/>
              <w:rPr>
                <w:del w:id="1017" w:author="intel" w:date="2017-07-30T20:34:00Z"/>
                <w:rFonts w:ascii="Calibri" w:hAnsi="Calibri" w:cs="Calibri"/>
              </w:rPr>
            </w:pPr>
            <w:del w:id="1018" w:author="intel" w:date="2017-07-30T20:34:00Z">
              <w:r w:rsidRPr="00536964" w:rsidDel="00894CA4">
                <w:rPr>
                  <w:rFonts w:ascii="Calibri" w:hAnsi="Calibri" w:cs="Calibri"/>
                </w:rPr>
                <w:delText>Vaccination</w:delText>
              </w:r>
            </w:del>
          </w:p>
          <w:p w:rsidR="00ED1B48" w:rsidRPr="00536964" w:rsidDel="00894CA4" w:rsidRDefault="00ED1B48" w:rsidP="00113146">
            <w:pPr>
              <w:spacing w:before="2" w:line="360" w:lineRule="auto"/>
              <w:ind w:left="153" w:right="-540" w:hanging="50"/>
              <w:jc w:val="both"/>
              <w:rPr>
                <w:del w:id="1019" w:author="intel" w:date="2017-07-30T20:34:00Z"/>
                <w:rFonts w:ascii="Calibri" w:hAnsi="Calibri" w:cs="Calibri"/>
              </w:rPr>
            </w:pPr>
            <w:del w:id="1020" w:author="intel" w:date="2017-07-30T20:34:00Z">
              <w:r w:rsidRPr="00536964" w:rsidDel="00894CA4">
                <w:rPr>
                  <w:rFonts w:ascii="Calibri" w:hAnsi="Calibri" w:cs="Calibri"/>
                </w:rPr>
                <w:delText>(days)</w:delText>
              </w:r>
            </w:del>
          </w:p>
        </w:tc>
        <w:tc>
          <w:tcPr>
            <w:tcW w:w="1530" w:type="dxa"/>
            <w:shd w:val="clear" w:color="auto" w:fill="B8CCE4" w:themeFill="accent1" w:themeFillTint="66"/>
          </w:tcPr>
          <w:p w:rsidR="00ED1B48" w:rsidRPr="00536964" w:rsidDel="00894CA4" w:rsidRDefault="00ED1B48" w:rsidP="00113146">
            <w:pPr>
              <w:spacing w:line="360" w:lineRule="auto"/>
              <w:ind w:left="102" w:right="-540"/>
              <w:jc w:val="both"/>
              <w:rPr>
                <w:del w:id="1021" w:author="intel" w:date="2017-07-30T20:34:00Z"/>
                <w:rFonts w:ascii="Calibri" w:hAnsi="Calibri" w:cs="Calibri"/>
              </w:rPr>
            </w:pPr>
            <w:del w:id="1022" w:author="intel" w:date="2017-07-30T20:34:00Z">
              <w:r w:rsidRPr="00536964" w:rsidDel="00894CA4">
                <w:rPr>
                  <w:rFonts w:ascii="Calibri" w:hAnsi="Calibri" w:cs="Calibri"/>
                </w:rPr>
                <w:delText>Observed</w:delText>
              </w:r>
            </w:del>
          </w:p>
          <w:p w:rsidR="00ED1B48" w:rsidRPr="00536964" w:rsidDel="00894CA4" w:rsidRDefault="00ED1B48" w:rsidP="00113146">
            <w:pPr>
              <w:spacing w:line="360" w:lineRule="auto"/>
              <w:ind w:left="102" w:right="-540"/>
              <w:jc w:val="both"/>
              <w:rPr>
                <w:del w:id="1023" w:author="intel" w:date="2017-07-30T20:34:00Z"/>
                <w:rFonts w:ascii="Calibri" w:hAnsi="Calibri" w:cs="Calibri"/>
              </w:rPr>
            </w:pPr>
            <w:del w:id="1024" w:author="intel" w:date="2017-07-30T20:34:00Z">
              <w:r w:rsidRPr="00536964" w:rsidDel="00894CA4">
                <w:rPr>
                  <w:rFonts w:ascii="Calibri" w:hAnsi="Calibri" w:cs="Calibri"/>
                </w:rPr>
                <w:delText>(2nd year)</w:delText>
              </w:r>
            </w:del>
          </w:p>
          <w:p w:rsidR="00ED1B48" w:rsidRPr="00536964" w:rsidDel="00894CA4" w:rsidRDefault="00ED1B48" w:rsidP="00113146">
            <w:pPr>
              <w:spacing w:line="360" w:lineRule="auto"/>
              <w:ind w:left="102" w:right="-540"/>
              <w:jc w:val="both"/>
              <w:rPr>
                <w:del w:id="1025" w:author="intel" w:date="2017-07-30T20:34:00Z"/>
                <w:rFonts w:ascii="Calibri" w:hAnsi="Calibri" w:cs="Calibri"/>
              </w:rPr>
            </w:pPr>
            <w:del w:id="1026" w:author="intel" w:date="2017-07-30T20:34:00Z">
              <w:r w:rsidRPr="00536964" w:rsidDel="00894CA4">
                <w:rPr>
                  <w:rFonts w:ascii="Calibri" w:hAnsi="Calibri" w:cs="Calibri"/>
                </w:rPr>
                <w:delText>PSUR 16</w:delText>
              </w:r>
            </w:del>
          </w:p>
          <w:p w:rsidR="00ED1B48" w:rsidRPr="00536964" w:rsidDel="00894CA4" w:rsidRDefault="00ED1B48" w:rsidP="00113146">
            <w:pPr>
              <w:spacing w:line="360" w:lineRule="auto"/>
              <w:ind w:left="102" w:right="-540"/>
              <w:jc w:val="both"/>
              <w:rPr>
                <w:del w:id="1027" w:author="intel" w:date="2017-07-30T20:34:00Z"/>
                <w:rFonts w:ascii="Calibri" w:hAnsi="Calibri" w:cs="Calibri"/>
              </w:rPr>
            </w:pPr>
            <w:del w:id="1028" w:author="intel" w:date="2017-07-30T20:34:00Z">
              <w:r w:rsidRPr="00536964" w:rsidDel="00894CA4">
                <w:rPr>
                  <w:rFonts w:ascii="Calibri" w:hAnsi="Calibri" w:cs="Calibri"/>
                </w:rPr>
                <w:delText xml:space="preserve">(Poisson </w:delText>
              </w:r>
            </w:del>
          </w:p>
          <w:p w:rsidR="00ED1B48" w:rsidRPr="00536964" w:rsidDel="00894CA4" w:rsidRDefault="00ED1B48" w:rsidP="00113146">
            <w:pPr>
              <w:spacing w:line="360" w:lineRule="auto"/>
              <w:ind w:left="102" w:right="-540"/>
              <w:jc w:val="both"/>
              <w:rPr>
                <w:del w:id="1029" w:author="intel" w:date="2017-07-30T20:34:00Z"/>
                <w:rFonts w:ascii="Calibri" w:hAnsi="Calibri" w:cs="Calibri"/>
              </w:rPr>
            </w:pPr>
            <w:del w:id="1030" w:author="intel" w:date="2017-07-30T20:34:00Z">
              <w:r w:rsidRPr="00536964" w:rsidDel="00894CA4">
                <w:rPr>
                  <w:rFonts w:ascii="Calibri" w:hAnsi="Calibri" w:cs="Calibri"/>
                </w:rPr>
                <w:delText>95%CI)</w:delText>
              </w:r>
            </w:del>
          </w:p>
        </w:tc>
        <w:tc>
          <w:tcPr>
            <w:tcW w:w="1620" w:type="dxa"/>
          </w:tcPr>
          <w:p w:rsidR="008A5622" w:rsidRPr="00536964" w:rsidDel="00894CA4" w:rsidRDefault="00ED1B48" w:rsidP="00113146">
            <w:pPr>
              <w:spacing w:before="2" w:line="360" w:lineRule="auto"/>
              <w:ind w:left="102" w:right="-540"/>
              <w:jc w:val="both"/>
              <w:rPr>
                <w:del w:id="1031" w:author="intel" w:date="2017-07-30T20:34:00Z"/>
                <w:rFonts w:ascii="Calibri" w:hAnsi="Calibri" w:cs="Calibri"/>
              </w:rPr>
            </w:pPr>
            <w:del w:id="1032" w:author="intel" w:date="2017-07-30T20:34:00Z">
              <w:r w:rsidRPr="00536964" w:rsidDel="00894CA4">
                <w:rPr>
                  <w:rFonts w:ascii="Calibri" w:hAnsi="Calibri" w:cs="Calibri"/>
                </w:rPr>
                <w:delText xml:space="preserve">Expected </w:delText>
              </w:r>
            </w:del>
          </w:p>
          <w:p w:rsidR="00ED1B48" w:rsidRPr="00536964" w:rsidDel="00894CA4" w:rsidRDefault="00ED1B48" w:rsidP="00113146">
            <w:pPr>
              <w:spacing w:before="2" w:line="360" w:lineRule="auto"/>
              <w:ind w:left="102" w:right="-540"/>
              <w:jc w:val="both"/>
              <w:rPr>
                <w:del w:id="1033" w:author="intel" w:date="2017-07-30T20:34:00Z"/>
                <w:rFonts w:ascii="Calibri" w:hAnsi="Calibri" w:cs="Calibri"/>
              </w:rPr>
            </w:pPr>
            <w:del w:id="1034" w:author="intel" w:date="2017-07-30T20:34:00Z">
              <w:r w:rsidRPr="00536964" w:rsidDel="00894CA4">
                <w:rPr>
                  <w:rFonts w:ascii="Calibri" w:hAnsi="Calibri" w:cs="Calibri"/>
                </w:rPr>
                <w:delText xml:space="preserve">death </w:delText>
              </w:r>
            </w:del>
          </w:p>
          <w:p w:rsidR="008A5622" w:rsidRPr="00536964" w:rsidDel="00894CA4" w:rsidRDefault="00ED1B48" w:rsidP="00113146">
            <w:pPr>
              <w:spacing w:before="2" w:line="360" w:lineRule="auto"/>
              <w:ind w:left="102" w:right="-540"/>
              <w:jc w:val="both"/>
              <w:rPr>
                <w:del w:id="1035" w:author="intel" w:date="2017-07-30T20:34:00Z"/>
                <w:rFonts w:ascii="Calibri" w:hAnsi="Calibri" w:cs="Calibri"/>
              </w:rPr>
            </w:pPr>
            <w:del w:id="1036" w:author="intel" w:date="2017-07-30T20:34:00Z">
              <w:r w:rsidRPr="00536964" w:rsidDel="00894CA4">
                <w:rPr>
                  <w:rFonts w:ascii="Calibri" w:hAnsi="Calibri" w:cs="Calibri"/>
                </w:rPr>
                <w:delText xml:space="preserve">reported in </w:delText>
              </w:r>
            </w:del>
          </w:p>
          <w:p w:rsidR="008A5622" w:rsidRPr="00536964" w:rsidDel="00894CA4" w:rsidRDefault="00ED1B48" w:rsidP="00113146">
            <w:pPr>
              <w:spacing w:before="2" w:line="360" w:lineRule="auto"/>
              <w:ind w:left="102" w:right="-540"/>
              <w:jc w:val="both"/>
              <w:rPr>
                <w:del w:id="1037" w:author="intel" w:date="2017-07-30T20:34:00Z"/>
                <w:rFonts w:ascii="Calibri" w:hAnsi="Calibri" w:cs="Calibri"/>
              </w:rPr>
            </w:pPr>
            <w:del w:id="1038" w:author="intel" w:date="2017-07-30T20:34:00Z">
              <w:r w:rsidRPr="00536964" w:rsidDel="00894CA4">
                <w:rPr>
                  <w:rFonts w:ascii="Calibri" w:hAnsi="Calibri" w:cs="Calibri"/>
                </w:rPr>
                <w:delText xml:space="preserve"> 16 PSUR  </w:delText>
              </w:r>
            </w:del>
          </w:p>
          <w:p w:rsidR="00ED1B48" w:rsidRPr="00536964" w:rsidDel="00894CA4" w:rsidRDefault="008A5622" w:rsidP="00113146">
            <w:pPr>
              <w:spacing w:before="2" w:line="360" w:lineRule="auto"/>
              <w:ind w:left="102" w:right="-540"/>
              <w:jc w:val="both"/>
              <w:rPr>
                <w:del w:id="1039" w:author="intel" w:date="2017-07-30T20:34:00Z"/>
                <w:rFonts w:ascii="Calibri" w:hAnsi="Calibri" w:cs="Calibri"/>
              </w:rPr>
            </w:pPr>
            <w:del w:id="1040" w:author="intel" w:date="2017-07-30T20:34:00Z">
              <w:r w:rsidRPr="00536964" w:rsidDel="00894CA4">
                <w:rPr>
                  <w:rFonts w:ascii="Calibri" w:hAnsi="Calibri" w:cs="Calibri"/>
                </w:rPr>
                <w:delText>(</w:delText>
              </w:r>
              <w:r w:rsidR="00ED1B48" w:rsidRPr="00536964" w:rsidDel="00894CA4">
                <w:rPr>
                  <w:rFonts w:ascii="Calibri" w:hAnsi="Calibri" w:cs="Calibri"/>
                </w:rPr>
                <w:delText xml:space="preserve">20%  of doses </w:delText>
              </w:r>
            </w:del>
          </w:p>
          <w:p w:rsidR="008A5622" w:rsidRPr="00536964" w:rsidDel="00894CA4" w:rsidRDefault="008E3226" w:rsidP="00113146">
            <w:pPr>
              <w:spacing w:before="2" w:line="360" w:lineRule="auto"/>
              <w:ind w:left="102" w:right="-540"/>
              <w:jc w:val="both"/>
              <w:rPr>
                <w:del w:id="1041" w:author="intel" w:date="2017-07-30T20:34:00Z"/>
                <w:rFonts w:ascii="Calibri" w:hAnsi="Calibri" w:cs="Calibri"/>
              </w:rPr>
            </w:pPr>
            <w:del w:id="1042" w:author="intel" w:date="2017-07-30T20:34:00Z">
              <w:r w:rsidRPr="00536964" w:rsidDel="00894CA4">
                <w:rPr>
                  <w:rFonts w:ascii="Calibri" w:hAnsi="Calibri" w:cs="Calibri"/>
                </w:rPr>
                <w:delText>u</w:delText>
              </w:r>
              <w:r w:rsidR="00ED1B48" w:rsidRPr="00536964" w:rsidDel="00894CA4">
                <w:rPr>
                  <w:rFonts w:ascii="Calibri" w:hAnsi="Calibri" w:cs="Calibri"/>
                </w:rPr>
                <w:delText>sedover 1</w:delText>
              </w:r>
            </w:del>
          </w:p>
          <w:p w:rsidR="00ED1B48" w:rsidRPr="00536964" w:rsidDel="00894CA4" w:rsidRDefault="00ED1B48" w:rsidP="00113146">
            <w:pPr>
              <w:spacing w:before="2" w:line="360" w:lineRule="auto"/>
              <w:ind w:left="102" w:right="-540"/>
              <w:jc w:val="both"/>
              <w:rPr>
                <w:del w:id="1043" w:author="intel" w:date="2017-07-30T20:34:00Z"/>
                <w:rFonts w:ascii="Calibri" w:hAnsi="Calibri" w:cs="Calibri"/>
              </w:rPr>
            </w:pPr>
            <w:del w:id="1044" w:author="intel" w:date="2017-07-30T20:34:00Z">
              <w:r w:rsidRPr="00536964" w:rsidDel="00894CA4">
                <w:rPr>
                  <w:rFonts w:ascii="Calibri" w:hAnsi="Calibri" w:cs="Calibri"/>
                </w:rPr>
                <w:delText xml:space="preserve"> year </w:delText>
              </w:r>
            </w:del>
          </w:p>
          <w:p w:rsidR="008E3226" w:rsidRPr="00536964" w:rsidDel="00894CA4" w:rsidRDefault="00ED1B48" w:rsidP="00113146">
            <w:pPr>
              <w:spacing w:before="2" w:line="360" w:lineRule="auto"/>
              <w:ind w:left="102" w:right="-540"/>
              <w:jc w:val="both"/>
              <w:rPr>
                <w:del w:id="1045" w:author="intel" w:date="2017-07-30T20:34:00Z"/>
                <w:rFonts w:ascii="Calibri" w:hAnsi="Calibri" w:cs="Calibri"/>
              </w:rPr>
            </w:pPr>
            <w:del w:id="1046" w:author="intel" w:date="2017-07-30T20:34:00Z">
              <w:r w:rsidRPr="00536964" w:rsidDel="00894CA4">
                <w:rPr>
                  <w:rFonts w:ascii="Calibri" w:hAnsi="Calibri" w:cs="Calibri"/>
                </w:rPr>
                <w:delText>(</w:delText>
              </w:r>
              <w:r w:rsidRPr="00330F03" w:rsidDel="00894CA4">
                <w:rPr>
                  <w:rFonts w:ascii="Calibri" w:hAnsi="Calibri" w:cs="Calibri"/>
                  <w:b/>
                </w:rPr>
                <w:delText xml:space="preserve">Incidence </w:delText>
              </w:r>
              <w:r w:rsidR="008E3226" w:rsidRPr="00330F03" w:rsidDel="00894CA4">
                <w:rPr>
                  <w:rFonts w:ascii="Calibri" w:hAnsi="Calibri" w:cs="Calibri"/>
                  <w:b/>
                </w:rPr>
                <w:delText>SD</w:delText>
              </w:r>
            </w:del>
          </w:p>
          <w:p w:rsidR="00ED1B48" w:rsidRPr="00536964" w:rsidDel="00894CA4" w:rsidRDefault="00ED1B48" w:rsidP="00113146">
            <w:pPr>
              <w:spacing w:before="2" w:line="360" w:lineRule="auto"/>
              <w:ind w:left="102" w:right="-540"/>
              <w:jc w:val="both"/>
              <w:rPr>
                <w:del w:id="1047" w:author="intel" w:date="2017-07-30T20:34:00Z"/>
                <w:rFonts w:ascii="Calibri" w:hAnsi="Calibri" w:cs="Calibri"/>
              </w:rPr>
            </w:pPr>
            <w:del w:id="1048" w:author="intel" w:date="2017-07-30T20:34:00Z">
              <w:r w:rsidRPr="00536964" w:rsidDel="00894CA4">
                <w:rPr>
                  <w:rFonts w:ascii="Calibri" w:hAnsi="Calibri" w:cs="Calibri"/>
                </w:rPr>
                <w:delText xml:space="preserve">Germany </w:delText>
              </w:r>
            </w:del>
          </w:p>
          <w:p w:rsidR="00ED1B48" w:rsidDel="00894CA4" w:rsidRDefault="00ED1B48" w:rsidP="00113146">
            <w:pPr>
              <w:spacing w:before="2" w:line="360" w:lineRule="auto"/>
              <w:ind w:left="102" w:right="-540"/>
              <w:jc w:val="both"/>
              <w:rPr>
                <w:del w:id="1049" w:author="intel" w:date="2017-07-30T20:34:00Z"/>
                <w:rFonts w:ascii="Calibri" w:hAnsi="Calibri" w:cs="Calibri"/>
              </w:rPr>
            </w:pPr>
            <w:del w:id="1050" w:author="intel" w:date="2017-07-30T20:34:00Z">
              <w:r w:rsidRPr="00330F03" w:rsidDel="00894CA4">
                <w:rPr>
                  <w:rFonts w:ascii="Calibri" w:hAnsi="Calibri" w:cs="Calibri"/>
                  <w:b/>
                </w:rPr>
                <w:delText>0.062/1000</w:delText>
              </w:r>
              <w:r w:rsidRPr="00536964" w:rsidDel="00894CA4">
                <w:rPr>
                  <w:rFonts w:ascii="Calibri" w:hAnsi="Calibri" w:cs="Calibri"/>
                </w:rPr>
                <w:delText>)</w:delText>
              </w:r>
            </w:del>
          </w:p>
          <w:p w:rsidR="00015809" w:rsidRPr="00536964" w:rsidDel="00894CA4" w:rsidRDefault="00015809" w:rsidP="00113146">
            <w:pPr>
              <w:spacing w:before="2" w:line="360" w:lineRule="auto"/>
              <w:ind w:right="-540"/>
              <w:jc w:val="both"/>
              <w:rPr>
                <w:del w:id="1051" w:author="intel" w:date="2017-07-30T20:34:00Z"/>
                <w:rFonts w:ascii="Calibri" w:hAnsi="Calibri" w:cs="Calibri"/>
              </w:rPr>
            </w:pPr>
          </w:p>
        </w:tc>
        <w:tc>
          <w:tcPr>
            <w:tcW w:w="1530" w:type="dxa"/>
          </w:tcPr>
          <w:p w:rsidR="008E3226" w:rsidRPr="00536964" w:rsidDel="00894CA4" w:rsidRDefault="008E3226" w:rsidP="00113146">
            <w:pPr>
              <w:spacing w:before="2" w:line="360" w:lineRule="auto"/>
              <w:ind w:left="102" w:right="-540"/>
              <w:jc w:val="both"/>
              <w:rPr>
                <w:del w:id="1052" w:author="intel" w:date="2017-07-30T20:34:00Z"/>
                <w:rFonts w:ascii="Calibri" w:hAnsi="Calibri" w:cs="Calibri"/>
              </w:rPr>
            </w:pPr>
            <w:del w:id="1053" w:author="intel" w:date="2017-07-30T20:34:00Z">
              <w:r w:rsidRPr="00536964" w:rsidDel="00894CA4">
                <w:rPr>
                  <w:rFonts w:ascii="Calibri" w:hAnsi="Calibri" w:cs="Calibri"/>
                </w:rPr>
                <w:delText xml:space="preserve">Expected </w:delText>
              </w:r>
            </w:del>
          </w:p>
          <w:p w:rsidR="008E3226" w:rsidRPr="00536964" w:rsidDel="00894CA4" w:rsidRDefault="008E3226" w:rsidP="00113146">
            <w:pPr>
              <w:spacing w:before="2" w:line="360" w:lineRule="auto"/>
              <w:ind w:left="102" w:right="-540"/>
              <w:jc w:val="both"/>
              <w:rPr>
                <w:del w:id="1054" w:author="intel" w:date="2017-07-30T20:34:00Z"/>
                <w:rFonts w:ascii="Calibri" w:hAnsi="Calibri" w:cs="Calibri"/>
              </w:rPr>
            </w:pPr>
            <w:del w:id="1055" w:author="intel" w:date="2017-07-30T20:34:00Z">
              <w:r w:rsidRPr="00536964" w:rsidDel="00894CA4">
                <w:rPr>
                  <w:rFonts w:ascii="Calibri" w:hAnsi="Calibri" w:cs="Calibri"/>
                </w:rPr>
                <w:delText xml:space="preserve">death </w:delText>
              </w:r>
            </w:del>
          </w:p>
          <w:p w:rsidR="008E3226" w:rsidRPr="00536964" w:rsidDel="00894CA4" w:rsidRDefault="008E3226" w:rsidP="00113146">
            <w:pPr>
              <w:spacing w:before="2" w:line="360" w:lineRule="auto"/>
              <w:ind w:left="102" w:right="-540"/>
              <w:jc w:val="both"/>
              <w:rPr>
                <w:del w:id="1056" w:author="intel" w:date="2017-07-30T20:34:00Z"/>
                <w:rFonts w:ascii="Calibri" w:hAnsi="Calibri" w:cs="Calibri"/>
              </w:rPr>
            </w:pPr>
            <w:del w:id="1057" w:author="intel" w:date="2017-07-30T20:34:00Z">
              <w:r w:rsidRPr="00536964" w:rsidDel="00894CA4">
                <w:rPr>
                  <w:rFonts w:ascii="Calibri" w:hAnsi="Calibri" w:cs="Calibri"/>
                </w:rPr>
                <w:delText xml:space="preserve">reported in </w:delText>
              </w:r>
            </w:del>
          </w:p>
          <w:p w:rsidR="008E3226" w:rsidRPr="00536964" w:rsidDel="00894CA4" w:rsidRDefault="008E3226" w:rsidP="00113146">
            <w:pPr>
              <w:spacing w:before="2" w:line="360" w:lineRule="auto"/>
              <w:ind w:left="102" w:right="-540"/>
              <w:jc w:val="both"/>
              <w:rPr>
                <w:del w:id="1058" w:author="intel" w:date="2017-07-30T20:34:00Z"/>
                <w:rFonts w:ascii="Calibri" w:hAnsi="Calibri" w:cs="Calibri"/>
              </w:rPr>
            </w:pPr>
            <w:del w:id="1059" w:author="intel" w:date="2017-07-30T20:34:00Z">
              <w:r w:rsidRPr="00536964" w:rsidDel="00894CA4">
                <w:rPr>
                  <w:rFonts w:ascii="Calibri" w:hAnsi="Calibri" w:cs="Calibri"/>
                </w:rPr>
                <w:delText xml:space="preserve"> 16 PSUR  </w:delText>
              </w:r>
            </w:del>
          </w:p>
          <w:p w:rsidR="008E3226" w:rsidRPr="00536964" w:rsidDel="00894CA4" w:rsidRDefault="008E3226" w:rsidP="00113146">
            <w:pPr>
              <w:spacing w:before="2" w:line="360" w:lineRule="auto"/>
              <w:ind w:left="102" w:right="-540"/>
              <w:jc w:val="both"/>
              <w:rPr>
                <w:del w:id="1060" w:author="intel" w:date="2017-07-30T20:34:00Z"/>
                <w:rFonts w:ascii="Calibri" w:hAnsi="Calibri" w:cs="Calibri"/>
              </w:rPr>
            </w:pPr>
            <w:del w:id="1061" w:author="intel" w:date="2017-07-30T20:34:00Z">
              <w:r w:rsidRPr="00536964" w:rsidDel="00894CA4">
                <w:rPr>
                  <w:rFonts w:ascii="Calibri" w:hAnsi="Calibri" w:cs="Calibri"/>
                </w:rPr>
                <w:delText xml:space="preserve">(9.4%  of </w:delText>
              </w:r>
            </w:del>
          </w:p>
          <w:p w:rsidR="008E3226" w:rsidRPr="00536964" w:rsidDel="00894CA4" w:rsidRDefault="008E3226" w:rsidP="00113146">
            <w:pPr>
              <w:spacing w:before="2" w:line="360" w:lineRule="auto"/>
              <w:ind w:left="102" w:right="-540"/>
              <w:jc w:val="both"/>
              <w:rPr>
                <w:del w:id="1062" w:author="intel" w:date="2017-07-30T20:34:00Z"/>
                <w:rFonts w:ascii="Calibri" w:hAnsi="Calibri" w:cs="Calibri"/>
              </w:rPr>
            </w:pPr>
            <w:del w:id="1063" w:author="intel" w:date="2017-07-30T20:34:00Z">
              <w:r w:rsidRPr="00536964" w:rsidDel="00894CA4">
                <w:rPr>
                  <w:rFonts w:ascii="Calibri" w:hAnsi="Calibri" w:cs="Calibri"/>
                </w:rPr>
                <w:delText xml:space="preserve">doses used </w:delText>
              </w:r>
            </w:del>
          </w:p>
          <w:p w:rsidR="008E3226" w:rsidRPr="00536964" w:rsidDel="00894CA4" w:rsidRDefault="008E3226" w:rsidP="00113146">
            <w:pPr>
              <w:spacing w:before="2" w:line="360" w:lineRule="auto"/>
              <w:ind w:left="102" w:right="-540"/>
              <w:jc w:val="both"/>
              <w:rPr>
                <w:del w:id="1064" w:author="intel" w:date="2017-07-30T20:34:00Z"/>
                <w:rFonts w:ascii="Calibri" w:hAnsi="Calibri" w:cs="Calibri"/>
              </w:rPr>
            </w:pPr>
            <w:del w:id="1065" w:author="intel" w:date="2017-07-30T20:34:00Z">
              <w:r w:rsidRPr="00536964" w:rsidDel="00894CA4">
                <w:rPr>
                  <w:rFonts w:ascii="Calibri" w:hAnsi="Calibri" w:cs="Calibri"/>
                </w:rPr>
                <w:delText xml:space="preserve">over 1  year </w:delText>
              </w:r>
            </w:del>
          </w:p>
          <w:p w:rsidR="008E3226" w:rsidRPr="00536964" w:rsidDel="00894CA4" w:rsidRDefault="008E3226" w:rsidP="00113146">
            <w:pPr>
              <w:spacing w:before="2" w:line="360" w:lineRule="auto"/>
              <w:ind w:left="102" w:right="-540"/>
              <w:jc w:val="both"/>
              <w:rPr>
                <w:del w:id="1066" w:author="intel" w:date="2017-07-30T20:34:00Z"/>
                <w:rFonts w:ascii="Calibri" w:hAnsi="Calibri" w:cs="Calibri"/>
              </w:rPr>
            </w:pPr>
            <w:del w:id="1067" w:author="intel" w:date="2017-07-30T20:34:00Z">
              <w:r w:rsidRPr="00536964" w:rsidDel="00894CA4">
                <w:rPr>
                  <w:rFonts w:ascii="Calibri" w:hAnsi="Calibri" w:cs="Calibri"/>
                </w:rPr>
                <w:delText>(</w:delText>
              </w:r>
              <w:r w:rsidRPr="00330F03" w:rsidDel="00894CA4">
                <w:rPr>
                  <w:rFonts w:ascii="Calibri" w:hAnsi="Calibri" w:cs="Calibri"/>
                  <w:b/>
                </w:rPr>
                <w:delText>Incidence SD</w:delText>
              </w:r>
            </w:del>
          </w:p>
          <w:p w:rsidR="008E3226" w:rsidRPr="00536964" w:rsidDel="00894CA4" w:rsidRDefault="008E3226" w:rsidP="00113146">
            <w:pPr>
              <w:spacing w:before="2" w:line="360" w:lineRule="auto"/>
              <w:ind w:left="102" w:right="-540"/>
              <w:jc w:val="both"/>
              <w:rPr>
                <w:del w:id="1068" w:author="intel" w:date="2017-07-30T20:34:00Z"/>
                <w:rFonts w:ascii="Calibri" w:hAnsi="Calibri" w:cs="Calibri"/>
              </w:rPr>
            </w:pPr>
            <w:del w:id="1069" w:author="intel" w:date="2017-07-30T20:34:00Z">
              <w:r w:rsidRPr="00536964" w:rsidDel="00894CA4">
                <w:rPr>
                  <w:rFonts w:ascii="Calibri" w:hAnsi="Calibri" w:cs="Calibri"/>
                </w:rPr>
                <w:delText xml:space="preserve">Germany </w:delText>
              </w:r>
            </w:del>
          </w:p>
          <w:p w:rsidR="00ED1B48" w:rsidRPr="00536964" w:rsidDel="00894CA4" w:rsidRDefault="008E3226" w:rsidP="00113146">
            <w:pPr>
              <w:spacing w:before="2" w:line="360" w:lineRule="auto"/>
              <w:ind w:left="102" w:right="-540"/>
              <w:jc w:val="both"/>
              <w:rPr>
                <w:del w:id="1070" w:author="intel" w:date="2017-07-30T20:34:00Z"/>
                <w:rFonts w:ascii="Calibri" w:hAnsi="Calibri" w:cs="Calibri"/>
              </w:rPr>
            </w:pPr>
            <w:del w:id="1071" w:author="intel" w:date="2017-07-30T20:34:00Z">
              <w:r w:rsidRPr="00330F03" w:rsidDel="00894CA4">
                <w:rPr>
                  <w:rFonts w:ascii="Calibri" w:hAnsi="Calibri" w:cs="Calibri"/>
                  <w:b/>
                </w:rPr>
                <w:delText>0.062/1000</w:delText>
              </w:r>
              <w:r w:rsidRPr="00536964" w:rsidDel="00894CA4">
                <w:rPr>
                  <w:rFonts w:ascii="Calibri" w:hAnsi="Calibri" w:cs="Calibri"/>
                </w:rPr>
                <w:delText>)</w:delText>
              </w:r>
            </w:del>
          </w:p>
        </w:tc>
        <w:tc>
          <w:tcPr>
            <w:tcW w:w="1800" w:type="dxa"/>
            <w:shd w:val="clear" w:color="auto" w:fill="B8CCE4" w:themeFill="accent1" w:themeFillTint="66"/>
          </w:tcPr>
          <w:p w:rsidR="00ED1B48" w:rsidRPr="00536964" w:rsidDel="00894CA4" w:rsidRDefault="008E3226" w:rsidP="00113146">
            <w:pPr>
              <w:spacing w:before="2" w:line="360" w:lineRule="auto"/>
              <w:ind w:left="102" w:right="-540"/>
              <w:jc w:val="both"/>
              <w:rPr>
                <w:del w:id="1072" w:author="intel" w:date="2017-07-30T20:34:00Z"/>
                <w:rFonts w:ascii="Calibri" w:hAnsi="Calibri" w:cs="Calibri"/>
              </w:rPr>
            </w:pPr>
            <w:del w:id="1073" w:author="intel" w:date="2017-07-30T20:34:00Z">
              <w:r w:rsidRPr="00330F03" w:rsidDel="00894CA4">
                <w:rPr>
                  <w:rFonts w:ascii="Calibri" w:hAnsi="Calibri" w:cs="Calibri"/>
                  <w:b/>
                </w:rPr>
                <w:delText>Incidence</w:delText>
              </w:r>
              <w:r w:rsidRPr="00536964" w:rsidDel="00894CA4">
                <w:rPr>
                  <w:rFonts w:ascii="Calibri" w:hAnsi="Calibri" w:cs="Calibri"/>
                </w:rPr>
                <w:delText xml:space="preserve"> SD </w:delText>
              </w:r>
              <w:r w:rsidR="00ED1B48" w:rsidRPr="00536964" w:rsidDel="00894CA4">
                <w:rPr>
                  <w:rFonts w:ascii="Calibri" w:hAnsi="Calibri" w:cs="Calibri"/>
                </w:rPr>
                <w:delText xml:space="preserve">weighted </w:delText>
              </w:r>
            </w:del>
          </w:p>
          <w:p w:rsidR="00ED1B48" w:rsidRPr="00536964" w:rsidDel="00894CA4" w:rsidRDefault="00ED1B48" w:rsidP="00113146">
            <w:pPr>
              <w:spacing w:before="2" w:line="360" w:lineRule="auto"/>
              <w:ind w:left="102" w:right="-540"/>
              <w:jc w:val="both"/>
              <w:rPr>
                <w:del w:id="1074" w:author="intel" w:date="2017-07-30T20:34:00Z"/>
                <w:rFonts w:ascii="Calibri" w:hAnsi="Calibri" w:cs="Calibri"/>
              </w:rPr>
            </w:pPr>
            <w:del w:id="1075" w:author="intel" w:date="2017-07-30T20:34:00Z">
              <w:r w:rsidRPr="00536964" w:rsidDel="00894CA4">
                <w:rPr>
                  <w:rFonts w:ascii="Calibri" w:hAnsi="Calibri" w:cs="Calibri"/>
                </w:rPr>
                <w:delText xml:space="preserve">by country by </w:delText>
              </w:r>
            </w:del>
          </w:p>
          <w:p w:rsidR="00015809" w:rsidDel="00894CA4" w:rsidRDefault="00ED1B48" w:rsidP="00113146">
            <w:pPr>
              <w:spacing w:before="2" w:line="360" w:lineRule="auto"/>
              <w:ind w:left="102" w:right="-540"/>
              <w:jc w:val="both"/>
              <w:rPr>
                <w:del w:id="1076" w:author="intel" w:date="2017-07-30T20:34:00Z"/>
                <w:rFonts w:ascii="Calibri" w:hAnsi="Calibri" w:cs="Calibri"/>
              </w:rPr>
            </w:pPr>
            <w:del w:id="1077" w:author="intel" w:date="2017-07-30T20:34:00Z">
              <w:r w:rsidRPr="00536964" w:rsidDel="00894CA4">
                <w:rPr>
                  <w:rFonts w:ascii="Calibri" w:hAnsi="Calibri" w:cs="Calibri"/>
                </w:rPr>
                <w:delText xml:space="preserve">yearly </w:delText>
              </w:r>
            </w:del>
          </w:p>
          <w:p w:rsidR="00ED1B48" w:rsidRPr="00536964" w:rsidDel="00894CA4" w:rsidRDefault="00ED1B48" w:rsidP="00113146">
            <w:pPr>
              <w:spacing w:before="2" w:line="360" w:lineRule="auto"/>
              <w:ind w:left="102" w:right="-540"/>
              <w:jc w:val="both"/>
              <w:rPr>
                <w:del w:id="1078" w:author="intel" w:date="2017-07-30T20:34:00Z"/>
                <w:rFonts w:ascii="Calibri" w:hAnsi="Calibri" w:cs="Calibri"/>
              </w:rPr>
            </w:pPr>
            <w:del w:id="1079" w:author="intel" w:date="2017-07-30T20:34:00Z">
              <w:r w:rsidRPr="00536964" w:rsidDel="00894CA4">
                <w:rPr>
                  <w:rFonts w:ascii="Calibri" w:hAnsi="Calibri" w:cs="Calibri"/>
                </w:rPr>
                <w:delText xml:space="preserve">proportion of </w:delText>
              </w:r>
            </w:del>
          </w:p>
          <w:p w:rsidR="008E3226" w:rsidRPr="00536964" w:rsidDel="00894CA4" w:rsidRDefault="00ED1B48" w:rsidP="00113146">
            <w:pPr>
              <w:spacing w:before="2" w:line="360" w:lineRule="auto"/>
              <w:ind w:left="102" w:right="-540"/>
              <w:jc w:val="both"/>
              <w:rPr>
                <w:del w:id="1080" w:author="intel" w:date="2017-07-30T20:34:00Z"/>
                <w:rFonts w:ascii="Calibri" w:hAnsi="Calibri" w:cs="Calibri"/>
              </w:rPr>
            </w:pPr>
            <w:del w:id="1081" w:author="intel" w:date="2017-07-30T20:34:00Z">
              <w:r w:rsidRPr="00536964" w:rsidDel="00894CA4">
                <w:rPr>
                  <w:rFonts w:ascii="Calibri" w:hAnsi="Calibri" w:cs="Calibri"/>
                </w:rPr>
                <w:delText xml:space="preserve">doses is </w:delText>
              </w:r>
            </w:del>
          </w:p>
          <w:p w:rsidR="008E3226" w:rsidRPr="00330F03" w:rsidDel="00894CA4" w:rsidRDefault="00ED1B48" w:rsidP="00113146">
            <w:pPr>
              <w:spacing w:before="2" w:line="360" w:lineRule="auto"/>
              <w:ind w:left="102" w:right="-540"/>
              <w:jc w:val="both"/>
              <w:rPr>
                <w:del w:id="1082" w:author="intel" w:date="2017-07-30T20:34:00Z"/>
                <w:rFonts w:ascii="Calibri" w:hAnsi="Calibri" w:cs="Calibri"/>
                <w:b/>
              </w:rPr>
            </w:pPr>
            <w:del w:id="1083" w:author="intel" w:date="2017-07-30T20:34:00Z">
              <w:r w:rsidRPr="00330F03" w:rsidDel="00894CA4">
                <w:rPr>
                  <w:rFonts w:ascii="Calibri" w:hAnsi="Calibri" w:cs="Calibri"/>
                  <w:b/>
                </w:rPr>
                <w:delText xml:space="preserve">0.0102/1000 </w:delText>
              </w:r>
            </w:del>
          </w:p>
          <w:p w:rsidR="008E3226" w:rsidRPr="00536964" w:rsidDel="00894CA4" w:rsidRDefault="00ED1B48" w:rsidP="00113146">
            <w:pPr>
              <w:spacing w:before="2" w:line="360" w:lineRule="auto"/>
              <w:ind w:left="102" w:right="-540"/>
              <w:jc w:val="both"/>
              <w:rPr>
                <w:del w:id="1084" w:author="intel" w:date="2017-07-30T20:34:00Z"/>
                <w:rFonts w:ascii="Calibri" w:hAnsi="Calibri" w:cs="Calibri"/>
              </w:rPr>
            </w:pPr>
            <w:del w:id="1085" w:author="intel" w:date="2017-07-30T20:34:00Z">
              <w:r w:rsidRPr="00536964" w:rsidDel="00894CA4">
                <w:rPr>
                  <w:rFonts w:ascii="Calibri" w:hAnsi="Calibri" w:cs="Calibri"/>
                </w:rPr>
                <w:delText>(</w:delText>
              </w:r>
              <w:r w:rsidR="008E3226" w:rsidRPr="00536964" w:rsidDel="00894CA4">
                <w:rPr>
                  <w:rFonts w:ascii="Calibri" w:hAnsi="Calibri" w:cs="Calibri"/>
                </w:rPr>
                <w:delText xml:space="preserve">9.4%  of </w:delText>
              </w:r>
            </w:del>
          </w:p>
          <w:p w:rsidR="008E3226" w:rsidRPr="00536964" w:rsidDel="00894CA4" w:rsidRDefault="008E3226" w:rsidP="00113146">
            <w:pPr>
              <w:spacing w:before="2" w:line="360" w:lineRule="auto"/>
              <w:ind w:left="102" w:right="-540"/>
              <w:jc w:val="both"/>
              <w:rPr>
                <w:del w:id="1086" w:author="intel" w:date="2017-07-30T20:34:00Z"/>
                <w:rFonts w:ascii="Calibri" w:hAnsi="Calibri" w:cs="Calibri"/>
              </w:rPr>
            </w:pPr>
            <w:del w:id="1087" w:author="intel" w:date="2017-07-30T20:34:00Z">
              <w:r w:rsidRPr="00536964" w:rsidDel="00894CA4">
                <w:rPr>
                  <w:rFonts w:ascii="Calibri" w:hAnsi="Calibri" w:cs="Calibri"/>
                </w:rPr>
                <w:delText xml:space="preserve">doses used </w:delText>
              </w:r>
            </w:del>
          </w:p>
          <w:p w:rsidR="008E3226" w:rsidRPr="00536964" w:rsidDel="00894CA4" w:rsidRDefault="008E3226" w:rsidP="00113146">
            <w:pPr>
              <w:spacing w:before="2" w:line="360" w:lineRule="auto"/>
              <w:ind w:left="102" w:right="-540"/>
              <w:jc w:val="both"/>
              <w:rPr>
                <w:del w:id="1088" w:author="intel" w:date="2017-07-30T20:34:00Z"/>
                <w:rFonts w:ascii="Calibri" w:hAnsi="Calibri" w:cs="Calibri"/>
              </w:rPr>
            </w:pPr>
            <w:del w:id="1089" w:author="intel" w:date="2017-07-30T20:34:00Z">
              <w:r w:rsidRPr="00536964" w:rsidDel="00894CA4">
                <w:rPr>
                  <w:rFonts w:ascii="Calibri" w:hAnsi="Calibri" w:cs="Calibri"/>
                </w:rPr>
                <w:delText xml:space="preserve">over 1  year) </w:delText>
              </w:r>
            </w:del>
          </w:p>
          <w:p w:rsidR="00ED1B48" w:rsidRPr="00536964" w:rsidDel="00894CA4" w:rsidRDefault="00ED1B48" w:rsidP="00113146">
            <w:pPr>
              <w:spacing w:before="2" w:line="360" w:lineRule="auto"/>
              <w:ind w:left="102" w:right="-540"/>
              <w:jc w:val="both"/>
              <w:rPr>
                <w:del w:id="1090" w:author="intel" w:date="2017-07-30T20:34:00Z"/>
                <w:rFonts w:ascii="Calibri" w:hAnsi="Calibri" w:cs="Calibri"/>
              </w:rPr>
            </w:pPr>
          </w:p>
        </w:tc>
        <w:tc>
          <w:tcPr>
            <w:tcW w:w="1728" w:type="dxa"/>
            <w:shd w:val="clear" w:color="auto" w:fill="B8CCE4" w:themeFill="accent1" w:themeFillTint="66"/>
          </w:tcPr>
          <w:p w:rsidR="008E3226" w:rsidRPr="00536964" w:rsidDel="00894CA4" w:rsidRDefault="008E3226" w:rsidP="00113146">
            <w:pPr>
              <w:spacing w:before="2" w:line="360" w:lineRule="auto"/>
              <w:ind w:left="102" w:right="-540"/>
              <w:jc w:val="both"/>
              <w:rPr>
                <w:del w:id="1091" w:author="intel" w:date="2017-07-30T20:34:00Z"/>
                <w:rFonts w:ascii="Calibri" w:hAnsi="Calibri" w:cs="Calibri"/>
              </w:rPr>
            </w:pPr>
            <w:del w:id="1092" w:author="intel" w:date="2017-07-30T20:34:00Z">
              <w:r w:rsidRPr="00330F03" w:rsidDel="00894CA4">
                <w:rPr>
                  <w:rFonts w:ascii="Calibri" w:hAnsi="Calibri" w:cs="Calibri"/>
                  <w:b/>
                </w:rPr>
                <w:delText>Incidence</w:delText>
              </w:r>
              <w:r w:rsidRPr="00536964" w:rsidDel="00894CA4">
                <w:rPr>
                  <w:rFonts w:ascii="Calibri" w:hAnsi="Calibri" w:cs="Calibri"/>
                </w:rPr>
                <w:delText xml:space="preserve"> SD weighted </w:delText>
              </w:r>
            </w:del>
          </w:p>
          <w:p w:rsidR="008E3226" w:rsidRPr="00536964" w:rsidDel="00894CA4" w:rsidRDefault="008E3226" w:rsidP="00113146">
            <w:pPr>
              <w:spacing w:before="2" w:line="360" w:lineRule="auto"/>
              <w:ind w:left="102" w:right="-540"/>
              <w:jc w:val="both"/>
              <w:rPr>
                <w:del w:id="1093" w:author="intel" w:date="2017-07-30T20:34:00Z"/>
                <w:rFonts w:ascii="Calibri" w:hAnsi="Calibri" w:cs="Calibri"/>
              </w:rPr>
            </w:pPr>
            <w:del w:id="1094" w:author="intel" w:date="2017-07-30T20:34:00Z">
              <w:r w:rsidRPr="00536964" w:rsidDel="00894CA4">
                <w:rPr>
                  <w:rFonts w:ascii="Calibri" w:hAnsi="Calibri" w:cs="Calibri"/>
                </w:rPr>
                <w:delText xml:space="preserve">by country by </w:delText>
              </w:r>
            </w:del>
          </w:p>
          <w:p w:rsidR="00015809" w:rsidDel="00894CA4" w:rsidRDefault="008E3226" w:rsidP="00113146">
            <w:pPr>
              <w:spacing w:before="2" w:line="360" w:lineRule="auto"/>
              <w:ind w:left="102" w:right="-540"/>
              <w:jc w:val="both"/>
              <w:rPr>
                <w:del w:id="1095" w:author="intel" w:date="2017-07-30T20:34:00Z"/>
                <w:rFonts w:ascii="Calibri" w:hAnsi="Calibri" w:cs="Calibri"/>
              </w:rPr>
            </w:pPr>
            <w:del w:id="1096" w:author="intel" w:date="2017-07-30T20:34:00Z">
              <w:r w:rsidRPr="00536964" w:rsidDel="00894CA4">
                <w:rPr>
                  <w:rFonts w:ascii="Calibri" w:hAnsi="Calibri" w:cs="Calibri"/>
                </w:rPr>
                <w:delText xml:space="preserve">yearly </w:delText>
              </w:r>
            </w:del>
          </w:p>
          <w:p w:rsidR="008E3226" w:rsidRPr="00536964" w:rsidDel="00894CA4" w:rsidRDefault="008E3226" w:rsidP="00113146">
            <w:pPr>
              <w:spacing w:before="2" w:line="360" w:lineRule="auto"/>
              <w:ind w:left="102" w:right="-540"/>
              <w:jc w:val="both"/>
              <w:rPr>
                <w:del w:id="1097" w:author="intel" w:date="2017-07-30T20:34:00Z"/>
                <w:rFonts w:ascii="Calibri" w:hAnsi="Calibri" w:cs="Calibri"/>
              </w:rPr>
            </w:pPr>
            <w:del w:id="1098" w:author="intel" w:date="2017-07-30T20:34:00Z">
              <w:r w:rsidRPr="00536964" w:rsidDel="00894CA4">
                <w:rPr>
                  <w:rFonts w:ascii="Calibri" w:hAnsi="Calibri" w:cs="Calibri"/>
                </w:rPr>
                <w:delText xml:space="preserve">proportion of </w:delText>
              </w:r>
            </w:del>
          </w:p>
          <w:p w:rsidR="008E3226" w:rsidRPr="00536964" w:rsidDel="00894CA4" w:rsidRDefault="008E3226" w:rsidP="00113146">
            <w:pPr>
              <w:spacing w:before="2" w:line="360" w:lineRule="auto"/>
              <w:ind w:left="102" w:right="-540"/>
              <w:jc w:val="both"/>
              <w:rPr>
                <w:del w:id="1099" w:author="intel" w:date="2017-07-30T20:34:00Z"/>
                <w:rFonts w:ascii="Calibri" w:hAnsi="Calibri" w:cs="Calibri"/>
              </w:rPr>
            </w:pPr>
            <w:del w:id="1100" w:author="intel" w:date="2017-07-30T20:34:00Z">
              <w:r w:rsidRPr="00536964" w:rsidDel="00894CA4">
                <w:rPr>
                  <w:rFonts w:ascii="Calibri" w:hAnsi="Calibri" w:cs="Calibri"/>
                </w:rPr>
                <w:delText xml:space="preserve">doses is </w:delText>
              </w:r>
            </w:del>
          </w:p>
          <w:p w:rsidR="008E3226" w:rsidRPr="00330F03" w:rsidDel="00894CA4" w:rsidRDefault="008E3226" w:rsidP="00113146">
            <w:pPr>
              <w:spacing w:before="2" w:line="360" w:lineRule="auto"/>
              <w:ind w:left="102" w:right="-540"/>
              <w:jc w:val="both"/>
              <w:rPr>
                <w:del w:id="1101" w:author="intel" w:date="2017-07-30T20:34:00Z"/>
                <w:rFonts w:ascii="Calibri" w:hAnsi="Calibri" w:cs="Calibri"/>
                <w:b/>
              </w:rPr>
            </w:pPr>
            <w:del w:id="1102" w:author="intel" w:date="2017-07-30T20:34:00Z">
              <w:r w:rsidRPr="00330F03" w:rsidDel="00894CA4">
                <w:rPr>
                  <w:rFonts w:ascii="Calibri" w:hAnsi="Calibri" w:cs="Calibri"/>
                  <w:b/>
                </w:rPr>
                <w:delText xml:space="preserve">0.0102/1000 </w:delText>
              </w:r>
            </w:del>
          </w:p>
          <w:p w:rsidR="008E3226" w:rsidRPr="00536964" w:rsidDel="00894CA4" w:rsidRDefault="008E3226" w:rsidP="00113146">
            <w:pPr>
              <w:spacing w:before="2" w:line="360" w:lineRule="auto"/>
              <w:ind w:left="102" w:right="-540"/>
              <w:jc w:val="both"/>
              <w:rPr>
                <w:del w:id="1103" w:author="intel" w:date="2017-07-30T20:34:00Z"/>
                <w:rFonts w:ascii="Calibri" w:hAnsi="Calibri" w:cs="Calibri"/>
              </w:rPr>
            </w:pPr>
            <w:del w:id="1104" w:author="intel" w:date="2017-07-30T20:34:00Z">
              <w:r w:rsidRPr="00536964" w:rsidDel="00894CA4">
                <w:rPr>
                  <w:rFonts w:ascii="Calibri" w:hAnsi="Calibri" w:cs="Calibri"/>
                </w:rPr>
                <w:delText xml:space="preserve">(20%  of </w:delText>
              </w:r>
            </w:del>
          </w:p>
          <w:p w:rsidR="008E3226" w:rsidRPr="00536964" w:rsidDel="00894CA4" w:rsidRDefault="008E3226" w:rsidP="00113146">
            <w:pPr>
              <w:spacing w:before="2" w:line="360" w:lineRule="auto"/>
              <w:ind w:left="102" w:right="-540"/>
              <w:jc w:val="both"/>
              <w:rPr>
                <w:del w:id="1105" w:author="intel" w:date="2017-07-30T20:34:00Z"/>
                <w:rFonts w:ascii="Calibri" w:hAnsi="Calibri" w:cs="Calibri"/>
              </w:rPr>
            </w:pPr>
            <w:del w:id="1106" w:author="intel" w:date="2017-07-30T20:34:00Z">
              <w:r w:rsidRPr="00536964" w:rsidDel="00894CA4">
                <w:rPr>
                  <w:rFonts w:ascii="Calibri" w:hAnsi="Calibri" w:cs="Calibri"/>
                </w:rPr>
                <w:delText xml:space="preserve">doses used </w:delText>
              </w:r>
            </w:del>
          </w:p>
          <w:p w:rsidR="00ED1B48" w:rsidRPr="00536964" w:rsidDel="00894CA4" w:rsidRDefault="008E3226" w:rsidP="00113146">
            <w:pPr>
              <w:spacing w:before="2" w:line="360" w:lineRule="auto"/>
              <w:ind w:left="102" w:right="-540"/>
              <w:jc w:val="both"/>
              <w:rPr>
                <w:del w:id="1107" w:author="intel" w:date="2017-07-30T20:34:00Z"/>
                <w:rFonts w:ascii="Calibri" w:hAnsi="Calibri" w:cs="Calibri"/>
              </w:rPr>
            </w:pPr>
            <w:del w:id="1108" w:author="intel" w:date="2017-07-30T20:34:00Z">
              <w:r w:rsidRPr="00536964" w:rsidDel="00894CA4">
                <w:rPr>
                  <w:rFonts w:ascii="Calibri" w:hAnsi="Calibri" w:cs="Calibri"/>
                </w:rPr>
                <w:delText>over 1  year)</w:delText>
              </w:r>
            </w:del>
          </w:p>
        </w:tc>
      </w:tr>
      <w:tr w:rsidR="00ED1B48" w:rsidRPr="00536964" w:rsidDel="00894CA4" w:rsidTr="00015809">
        <w:trPr>
          <w:del w:id="1109" w:author="intel" w:date="2017-07-30T20:34:00Z"/>
        </w:trPr>
        <w:tc>
          <w:tcPr>
            <w:tcW w:w="1368" w:type="dxa"/>
          </w:tcPr>
          <w:p w:rsidR="00ED1B48" w:rsidRPr="00536964" w:rsidDel="00894CA4" w:rsidRDefault="00ED1B48" w:rsidP="00113146">
            <w:pPr>
              <w:spacing w:line="360" w:lineRule="auto"/>
              <w:ind w:right="-540"/>
              <w:jc w:val="both"/>
              <w:rPr>
                <w:del w:id="1110" w:author="intel" w:date="2017-07-30T20:34:00Z"/>
                <w:rFonts w:ascii="Calibri" w:hAnsi="Calibri" w:cs="Calibri"/>
              </w:rPr>
            </w:pPr>
            <w:del w:id="1111" w:author="intel" w:date="2017-07-30T20:34:00Z">
              <w:r w:rsidRPr="00536964" w:rsidDel="00894CA4">
                <w:rPr>
                  <w:rFonts w:ascii="Calibri" w:hAnsi="Calibri" w:cs="Calibri"/>
                </w:rPr>
                <w:delText>0</w:delText>
              </w:r>
            </w:del>
          </w:p>
        </w:tc>
        <w:tc>
          <w:tcPr>
            <w:tcW w:w="1530" w:type="dxa"/>
            <w:shd w:val="clear" w:color="auto" w:fill="B8CCE4" w:themeFill="accent1" w:themeFillTint="66"/>
          </w:tcPr>
          <w:p w:rsidR="00ED1B48" w:rsidRPr="00536964" w:rsidDel="00894CA4" w:rsidRDefault="00ED1B48" w:rsidP="00113146">
            <w:pPr>
              <w:spacing w:line="360" w:lineRule="auto"/>
              <w:ind w:right="-540"/>
              <w:jc w:val="both"/>
              <w:rPr>
                <w:del w:id="1112" w:author="intel" w:date="2017-07-30T20:34:00Z"/>
                <w:rFonts w:ascii="Calibri" w:hAnsi="Calibri" w:cs="Calibri"/>
              </w:rPr>
            </w:pPr>
            <w:del w:id="1113" w:author="intel" w:date="2017-07-30T20:34:00Z">
              <w:r w:rsidRPr="00536964" w:rsidDel="00894CA4">
                <w:rPr>
                  <w:rFonts w:ascii="Calibri" w:hAnsi="Calibri" w:cs="Calibri"/>
                </w:rPr>
                <w:delText>2 (0.24-7.22)</w:delText>
              </w:r>
            </w:del>
          </w:p>
        </w:tc>
        <w:tc>
          <w:tcPr>
            <w:tcW w:w="1620" w:type="dxa"/>
          </w:tcPr>
          <w:p w:rsidR="00ED1B48" w:rsidRPr="00536964" w:rsidDel="00894CA4" w:rsidRDefault="00ED1B48" w:rsidP="00113146">
            <w:pPr>
              <w:spacing w:line="360" w:lineRule="auto"/>
              <w:ind w:right="-540"/>
              <w:jc w:val="both"/>
              <w:rPr>
                <w:del w:id="1114" w:author="intel" w:date="2017-07-30T20:34:00Z"/>
                <w:rFonts w:ascii="Calibri" w:hAnsi="Calibri" w:cs="Calibri"/>
              </w:rPr>
            </w:pPr>
            <w:del w:id="1115" w:author="intel" w:date="2017-07-30T20:34:00Z">
              <w:r w:rsidRPr="00536964" w:rsidDel="00894CA4">
                <w:rPr>
                  <w:rFonts w:ascii="Calibri" w:hAnsi="Calibri" w:cs="Calibri"/>
                </w:rPr>
                <w:delText>1.98</w:delText>
              </w:r>
            </w:del>
          </w:p>
        </w:tc>
        <w:tc>
          <w:tcPr>
            <w:tcW w:w="1530" w:type="dxa"/>
          </w:tcPr>
          <w:p w:rsidR="00ED1B48" w:rsidRPr="00536964" w:rsidDel="00894CA4" w:rsidRDefault="00ED1B48" w:rsidP="00113146">
            <w:pPr>
              <w:spacing w:line="360" w:lineRule="auto"/>
              <w:ind w:right="-540"/>
              <w:jc w:val="both"/>
              <w:rPr>
                <w:del w:id="1116" w:author="intel" w:date="2017-07-30T20:34:00Z"/>
                <w:rFonts w:ascii="Calibri" w:hAnsi="Calibri" w:cs="Calibri"/>
              </w:rPr>
            </w:pPr>
            <w:del w:id="1117" w:author="intel" w:date="2017-07-30T20:34:00Z">
              <w:r w:rsidRPr="00536964" w:rsidDel="00894CA4">
                <w:rPr>
                  <w:rFonts w:ascii="Calibri" w:hAnsi="Calibri" w:cs="Calibri"/>
                </w:rPr>
                <w:delText>0.93</w:delText>
              </w:r>
            </w:del>
          </w:p>
        </w:tc>
        <w:tc>
          <w:tcPr>
            <w:tcW w:w="1800" w:type="dxa"/>
            <w:shd w:val="clear" w:color="auto" w:fill="B8CCE4" w:themeFill="accent1" w:themeFillTint="66"/>
          </w:tcPr>
          <w:p w:rsidR="00ED1B48" w:rsidRPr="00536964" w:rsidDel="00894CA4" w:rsidRDefault="00ED1B48" w:rsidP="00113146">
            <w:pPr>
              <w:spacing w:line="360" w:lineRule="auto"/>
              <w:ind w:right="-540"/>
              <w:jc w:val="both"/>
              <w:rPr>
                <w:del w:id="1118" w:author="intel" w:date="2017-07-30T20:34:00Z"/>
                <w:rFonts w:ascii="Calibri" w:hAnsi="Calibri" w:cs="Calibri"/>
              </w:rPr>
            </w:pPr>
            <w:del w:id="1119" w:author="intel" w:date="2017-07-30T20:34:00Z">
              <w:r w:rsidRPr="00536964" w:rsidDel="00894CA4">
                <w:rPr>
                  <w:rFonts w:ascii="Calibri" w:hAnsi="Calibri" w:cs="Calibri"/>
                </w:rPr>
                <w:delText>0.15</w:delText>
              </w:r>
            </w:del>
          </w:p>
        </w:tc>
        <w:tc>
          <w:tcPr>
            <w:tcW w:w="1728" w:type="dxa"/>
            <w:shd w:val="clear" w:color="auto" w:fill="B8CCE4" w:themeFill="accent1" w:themeFillTint="66"/>
          </w:tcPr>
          <w:p w:rsidR="00ED1B48" w:rsidRPr="00536964" w:rsidDel="00894CA4" w:rsidRDefault="00ED1B48" w:rsidP="00113146">
            <w:pPr>
              <w:spacing w:line="360" w:lineRule="auto"/>
              <w:ind w:right="-540"/>
              <w:jc w:val="both"/>
              <w:rPr>
                <w:del w:id="1120" w:author="intel" w:date="2017-07-30T20:34:00Z"/>
                <w:rFonts w:ascii="Calibri" w:hAnsi="Calibri" w:cs="Calibri"/>
              </w:rPr>
            </w:pPr>
            <w:del w:id="1121" w:author="intel" w:date="2017-07-30T20:34:00Z">
              <w:r w:rsidRPr="00536964" w:rsidDel="00894CA4">
                <w:rPr>
                  <w:rFonts w:ascii="Calibri" w:hAnsi="Calibri" w:cs="Calibri"/>
                </w:rPr>
                <w:delText>0.32</w:delText>
              </w:r>
            </w:del>
          </w:p>
        </w:tc>
      </w:tr>
      <w:tr w:rsidR="00ED1B48" w:rsidRPr="00536964" w:rsidDel="00894CA4" w:rsidTr="00015809">
        <w:trPr>
          <w:del w:id="1122" w:author="intel" w:date="2017-07-30T20:34:00Z"/>
        </w:trPr>
        <w:tc>
          <w:tcPr>
            <w:tcW w:w="1368" w:type="dxa"/>
          </w:tcPr>
          <w:p w:rsidR="00ED1B48" w:rsidRPr="00536964" w:rsidDel="00894CA4" w:rsidRDefault="00ED1B48" w:rsidP="00113146">
            <w:pPr>
              <w:spacing w:before="2" w:line="360" w:lineRule="auto"/>
              <w:ind w:right="-540"/>
              <w:jc w:val="both"/>
              <w:rPr>
                <w:del w:id="1123" w:author="intel" w:date="2017-07-30T20:34:00Z"/>
                <w:rFonts w:ascii="Calibri" w:hAnsi="Calibri" w:cs="Calibri"/>
              </w:rPr>
            </w:pPr>
            <w:del w:id="1124" w:author="intel" w:date="2017-07-30T20:34:00Z">
              <w:r w:rsidRPr="00536964" w:rsidDel="00894CA4">
                <w:rPr>
                  <w:rFonts w:ascii="Calibri" w:hAnsi="Calibri" w:cs="Calibri"/>
                </w:rPr>
                <w:delText>1</w:delText>
              </w:r>
            </w:del>
          </w:p>
        </w:tc>
        <w:tc>
          <w:tcPr>
            <w:tcW w:w="1530" w:type="dxa"/>
            <w:shd w:val="clear" w:color="auto" w:fill="B8CCE4" w:themeFill="accent1" w:themeFillTint="66"/>
          </w:tcPr>
          <w:p w:rsidR="00ED1B48" w:rsidRPr="00536964" w:rsidDel="00894CA4" w:rsidRDefault="00ED1B48" w:rsidP="00113146">
            <w:pPr>
              <w:spacing w:before="2" w:line="360" w:lineRule="auto"/>
              <w:ind w:right="-540"/>
              <w:jc w:val="both"/>
              <w:rPr>
                <w:del w:id="1125" w:author="intel" w:date="2017-07-30T20:34:00Z"/>
                <w:rFonts w:ascii="Calibri" w:hAnsi="Calibri" w:cs="Calibri"/>
              </w:rPr>
            </w:pPr>
            <w:del w:id="1126" w:author="intel" w:date="2017-07-30T20:34:00Z">
              <w:r w:rsidRPr="00536964" w:rsidDel="00894CA4">
                <w:rPr>
                  <w:rFonts w:ascii="Calibri" w:hAnsi="Calibri" w:cs="Calibri"/>
                </w:rPr>
                <w:delText>5 (1.62-11.67)</w:delText>
              </w:r>
            </w:del>
          </w:p>
        </w:tc>
        <w:tc>
          <w:tcPr>
            <w:tcW w:w="1620" w:type="dxa"/>
          </w:tcPr>
          <w:p w:rsidR="00ED1B48" w:rsidRPr="00536964" w:rsidDel="00894CA4" w:rsidRDefault="00ED1B48" w:rsidP="00113146">
            <w:pPr>
              <w:spacing w:before="2" w:line="360" w:lineRule="auto"/>
              <w:ind w:right="-540"/>
              <w:jc w:val="both"/>
              <w:rPr>
                <w:del w:id="1127" w:author="intel" w:date="2017-07-30T20:34:00Z"/>
                <w:rFonts w:ascii="Calibri" w:hAnsi="Calibri" w:cs="Calibri"/>
              </w:rPr>
            </w:pPr>
            <w:del w:id="1128" w:author="intel" w:date="2017-07-30T20:34:00Z">
              <w:r w:rsidRPr="00536964" w:rsidDel="00894CA4">
                <w:rPr>
                  <w:rFonts w:ascii="Calibri" w:hAnsi="Calibri" w:cs="Calibri"/>
                </w:rPr>
                <w:delText>3.96</w:delText>
              </w:r>
            </w:del>
          </w:p>
        </w:tc>
        <w:tc>
          <w:tcPr>
            <w:tcW w:w="1530" w:type="dxa"/>
          </w:tcPr>
          <w:p w:rsidR="00ED1B48" w:rsidRPr="00536964" w:rsidDel="00894CA4" w:rsidRDefault="00ED1B48" w:rsidP="00113146">
            <w:pPr>
              <w:spacing w:before="2" w:line="360" w:lineRule="auto"/>
              <w:ind w:right="-540"/>
              <w:jc w:val="both"/>
              <w:rPr>
                <w:del w:id="1129" w:author="intel" w:date="2017-07-30T20:34:00Z"/>
                <w:rFonts w:ascii="Calibri" w:hAnsi="Calibri" w:cs="Calibri"/>
              </w:rPr>
            </w:pPr>
            <w:del w:id="1130" w:author="intel" w:date="2017-07-30T20:34:00Z">
              <w:r w:rsidRPr="00536964" w:rsidDel="00894CA4">
                <w:rPr>
                  <w:rFonts w:ascii="Calibri" w:hAnsi="Calibri" w:cs="Calibri"/>
                </w:rPr>
                <w:delText>1.86</w:delText>
              </w:r>
            </w:del>
          </w:p>
        </w:tc>
        <w:tc>
          <w:tcPr>
            <w:tcW w:w="1800" w:type="dxa"/>
            <w:shd w:val="clear" w:color="auto" w:fill="B8CCE4" w:themeFill="accent1" w:themeFillTint="66"/>
          </w:tcPr>
          <w:p w:rsidR="00ED1B48" w:rsidRPr="00536964" w:rsidDel="00894CA4" w:rsidRDefault="00ED1B48" w:rsidP="00113146">
            <w:pPr>
              <w:spacing w:before="2" w:line="360" w:lineRule="auto"/>
              <w:ind w:right="-540"/>
              <w:jc w:val="both"/>
              <w:rPr>
                <w:del w:id="1131" w:author="intel" w:date="2017-07-30T20:34:00Z"/>
                <w:rFonts w:ascii="Calibri" w:hAnsi="Calibri" w:cs="Calibri"/>
              </w:rPr>
            </w:pPr>
            <w:del w:id="1132" w:author="intel" w:date="2017-07-30T20:34:00Z">
              <w:r w:rsidRPr="00536964" w:rsidDel="00894CA4">
                <w:rPr>
                  <w:rFonts w:ascii="Calibri" w:hAnsi="Calibri" w:cs="Calibri"/>
                </w:rPr>
                <w:delText>0.31</w:delText>
              </w:r>
            </w:del>
          </w:p>
        </w:tc>
        <w:tc>
          <w:tcPr>
            <w:tcW w:w="1728" w:type="dxa"/>
            <w:shd w:val="clear" w:color="auto" w:fill="B8CCE4" w:themeFill="accent1" w:themeFillTint="66"/>
          </w:tcPr>
          <w:p w:rsidR="00ED1B48" w:rsidRPr="00536964" w:rsidDel="00894CA4" w:rsidRDefault="00ED1B48" w:rsidP="00113146">
            <w:pPr>
              <w:spacing w:before="2" w:line="360" w:lineRule="auto"/>
              <w:ind w:right="-540"/>
              <w:jc w:val="both"/>
              <w:rPr>
                <w:del w:id="1133" w:author="intel" w:date="2017-07-30T20:34:00Z"/>
                <w:rFonts w:ascii="Calibri" w:hAnsi="Calibri" w:cs="Calibri"/>
              </w:rPr>
            </w:pPr>
            <w:del w:id="1134" w:author="intel" w:date="2017-07-30T20:34:00Z">
              <w:r w:rsidRPr="00536964" w:rsidDel="00894CA4">
                <w:rPr>
                  <w:rFonts w:ascii="Calibri" w:hAnsi="Calibri" w:cs="Calibri"/>
                </w:rPr>
                <w:delText>0.66</w:delText>
              </w:r>
            </w:del>
          </w:p>
        </w:tc>
      </w:tr>
      <w:tr w:rsidR="00ED1B48" w:rsidRPr="00536964" w:rsidDel="00894CA4" w:rsidTr="00015809">
        <w:trPr>
          <w:del w:id="1135" w:author="intel" w:date="2017-07-30T20:34:00Z"/>
        </w:trPr>
        <w:tc>
          <w:tcPr>
            <w:tcW w:w="1368" w:type="dxa"/>
          </w:tcPr>
          <w:p w:rsidR="00ED1B48" w:rsidRPr="00536964" w:rsidDel="00894CA4" w:rsidRDefault="00ED1B48" w:rsidP="00113146">
            <w:pPr>
              <w:spacing w:before="2" w:line="360" w:lineRule="auto"/>
              <w:ind w:right="-540"/>
              <w:jc w:val="both"/>
              <w:rPr>
                <w:del w:id="1136" w:author="intel" w:date="2017-07-30T20:34:00Z"/>
                <w:rFonts w:ascii="Calibri" w:hAnsi="Calibri" w:cs="Calibri"/>
              </w:rPr>
            </w:pPr>
            <w:del w:id="1137" w:author="intel" w:date="2017-07-30T20:34:00Z">
              <w:r w:rsidRPr="00536964" w:rsidDel="00894CA4">
                <w:rPr>
                  <w:rFonts w:ascii="Calibri" w:hAnsi="Calibri" w:cs="Calibri"/>
                </w:rPr>
                <w:delText>2</w:delText>
              </w:r>
            </w:del>
          </w:p>
        </w:tc>
        <w:tc>
          <w:tcPr>
            <w:tcW w:w="1530" w:type="dxa"/>
            <w:shd w:val="clear" w:color="auto" w:fill="B8CCE4" w:themeFill="accent1" w:themeFillTint="66"/>
          </w:tcPr>
          <w:p w:rsidR="00ED1B48" w:rsidRPr="00536964" w:rsidDel="00894CA4" w:rsidRDefault="00ED1B48" w:rsidP="00113146">
            <w:pPr>
              <w:spacing w:before="2" w:line="360" w:lineRule="auto"/>
              <w:ind w:right="-540"/>
              <w:jc w:val="both"/>
              <w:rPr>
                <w:del w:id="1138" w:author="intel" w:date="2017-07-30T20:34:00Z"/>
                <w:rFonts w:ascii="Calibri" w:hAnsi="Calibri" w:cs="Calibri"/>
              </w:rPr>
            </w:pPr>
            <w:del w:id="1139" w:author="intel" w:date="2017-07-30T20:34:00Z">
              <w:r w:rsidRPr="00536964" w:rsidDel="00894CA4">
                <w:rPr>
                  <w:rFonts w:ascii="Calibri" w:hAnsi="Calibri" w:cs="Calibri"/>
                </w:rPr>
                <w:delText>6 (2.20-13.05)</w:delText>
              </w:r>
            </w:del>
          </w:p>
        </w:tc>
        <w:tc>
          <w:tcPr>
            <w:tcW w:w="1620" w:type="dxa"/>
          </w:tcPr>
          <w:p w:rsidR="00ED1B48" w:rsidRPr="00536964" w:rsidDel="00894CA4" w:rsidRDefault="00ED1B48" w:rsidP="00113146">
            <w:pPr>
              <w:spacing w:before="2" w:line="360" w:lineRule="auto"/>
              <w:ind w:right="-540"/>
              <w:jc w:val="both"/>
              <w:rPr>
                <w:del w:id="1140" w:author="intel" w:date="2017-07-30T20:34:00Z"/>
                <w:rFonts w:ascii="Calibri" w:hAnsi="Calibri" w:cs="Calibri"/>
              </w:rPr>
            </w:pPr>
            <w:del w:id="1141" w:author="intel" w:date="2017-07-30T20:34:00Z">
              <w:r w:rsidRPr="00536964" w:rsidDel="00894CA4">
                <w:rPr>
                  <w:rFonts w:ascii="Calibri" w:hAnsi="Calibri" w:cs="Calibri"/>
                </w:rPr>
                <w:delText>5.94</w:delText>
              </w:r>
            </w:del>
          </w:p>
        </w:tc>
        <w:tc>
          <w:tcPr>
            <w:tcW w:w="1530" w:type="dxa"/>
          </w:tcPr>
          <w:p w:rsidR="00ED1B48" w:rsidRPr="00536964" w:rsidDel="00894CA4" w:rsidRDefault="00ED1B48" w:rsidP="00113146">
            <w:pPr>
              <w:spacing w:before="2" w:line="360" w:lineRule="auto"/>
              <w:ind w:right="-540"/>
              <w:jc w:val="both"/>
              <w:rPr>
                <w:del w:id="1142" w:author="intel" w:date="2017-07-30T20:34:00Z"/>
                <w:rFonts w:ascii="Calibri" w:hAnsi="Calibri" w:cs="Calibri"/>
              </w:rPr>
            </w:pPr>
            <w:del w:id="1143" w:author="intel" w:date="2017-07-30T20:34:00Z">
              <w:r w:rsidRPr="00536964" w:rsidDel="00894CA4">
                <w:rPr>
                  <w:rFonts w:ascii="Calibri" w:hAnsi="Calibri" w:cs="Calibri"/>
                </w:rPr>
                <w:delText>2.79</w:delText>
              </w:r>
            </w:del>
          </w:p>
        </w:tc>
        <w:tc>
          <w:tcPr>
            <w:tcW w:w="1800" w:type="dxa"/>
            <w:shd w:val="clear" w:color="auto" w:fill="B8CCE4" w:themeFill="accent1" w:themeFillTint="66"/>
          </w:tcPr>
          <w:p w:rsidR="00ED1B48" w:rsidRPr="00536964" w:rsidDel="00894CA4" w:rsidRDefault="00ED1B48" w:rsidP="00113146">
            <w:pPr>
              <w:spacing w:before="2" w:line="360" w:lineRule="auto"/>
              <w:ind w:right="-540"/>
              <w:jc w:val="both"/>
              <w:rPr>
                <w:del w:id="1144" w:author="intel" w:date="2017-07-30T20:34:00Z"/>
                <w:rFonts w:ascii="Calibri" w:hAnsi="Calibri" w:cs="Calibri"/>
              </w:rPr>
            </w:pPr>
            <w:del w:id="1145" w:author="intel" w:date="2017-07-30T20:34:00Z">
              <w:r w:rsidRPr="00536964" w:rsidDel="00894CA4">
                <w:rPr>
                  <w:rFonts w:ascii="Calibri" w:hAnsi="Calibri" w:cs="Calibri"/>
                </w:rPr>
                <w:delText>0. 46</w:delText>
              </w:r>
            </w:del>
          </w:p>
        </w:tc>
        <w:tc>
          <w:tcPr>
            <w:tcW w:w="1728" w:type="dxa"/>
            <w:shd w:val="clear" w:color="auto" w:fill="B8CCE4" w:themeFill="accent1" w:themeFillTint="66"/>
          </w:tcPr>
          <w:p w:rsidR="00ED1B48" w:rsidRPr="00536964" w:rsidDel="00894CA4" w:rsidRDefault="00ED1B48" w:rsidP="00113146">
            <w:pPr>
              <w:spacing w:before="2" w:line="360" w:lineRule="auto"/>
              <w:ind w:right="-540"/>
              <w:jc w:val="both"/>
              <w:rPr>
                <w:del w:id="1146" w:author="intel" w:date="2017-07-30T20:34:00Z"/>
                <w:rFonts w:ascii="Calibri" w:hAnsi="Calibri" w:cs="Calibri"/>
              </w:rPr>
            </w:pPr>
            <w:del w:id="1147" w:author="intel" w:date="2017-07-30T20:34:00Z">
              <w:r w:rsidRPr="00536964" w:rsidDel="00894CA4">
                <w:rPr>
                  <w:rFonts w:ascii="Calibri" w:hAnsi="Calibri" w:cs="Calibri"/>
                </w:rPr>
                <w:delText>0.98</w:delText>
              </w:r>
            </w:del>
          </w:p>
        </w:tc>
      </w:tr>
      <w:tr w:rsidR="00ED1B48" w:rsidRPr="00536964" w:rsidDel="00894CA4" w:rsidTr="00015809">
        <w:trPr>
          <w:del w:id="1148" w:author="intel" w:date="2017-07-30T20:34:00Z"/>
        </w:trPr>
        <w:tc>
          <w:tcPr>
            <w:tcW w:w="1368" w:type="dxa"/>
          </w:tcPr>
          <w:p w:rsidR="00ED1B48" w:rsidRPr="00536964" w:rsidDel="00894CA4" w:rsidRDefault="00ED1B48" w:rsidP="00113146">
            <w:pPr>
              <w:spacing w:before="2" w:line="360" w:lineRule="auto"/>
              <w:ind w:right="-540"/>
              <w:jc w:val="both"/>
              <w:rPr>
                <w:del w:id="1149" w:author="intel" w:date="2017-07-30T20:34:00Z"/>
                <w:rFonts w:ascii="Calibri" w:hAnsi="Calibri" w:cs="Calibri"/>
              </w:rPr>
            </w:pPr>
            <w:del w:id="1150" w:author="intel" w:date="2017-07-30T20:34:00Z">
              <w:r w:rsidRPr="00536964" w:rsidDel="00894CA4">
                <w:rPr>
                  <w:rFonts w:ascii="Calibri" w:hAnsi="Calibri" w:cs="Calibri"/>
                </w:rPr>
                <w:delText>3</w:delText>
              </w:r>
            </w:del>
          </w:p>
        </w:tc>
        <w:tc>
          <w:tcPr>
            <w:tcW w:w="1530" w:type="dxa"/>
            <w:shd w:val="clear" w:color="auto" w:fill="B8CCE4" w:themeFill="accent1" w:themeFillTint="66"/>
          </w:tcPr>
          <w:p w:rsidR="00ED1B48" w:rsidRPr="00536964" w:rsidDel="00894CA4" w:rsidRDefault="00ED1B48" w:rsidP="00113146">
            <w:pPr>
              <w:spacing w:before="2" w:line="360" w:lineRule="auto"/>
              <w:ind w:right="-540"/>
              <w:jc w:val="both"/>
              <w:rPr>
                <w:del w:id="1151" w:author="intel" w:date="2017-07-30T20:34:00Z"/>
                <w:rFonts w:ascii="Calibri" w:hAnsi="Calibri" w:cs="Calibri"/>
              </w:rPr>
            </w:pPr>
            <w:del w:id="1152" w:author="intel" w:date="2017-07-30T20:34:00Z">
              <w:r w:rsidRPr="00536964" w:rsidDel="00894CA4">
                <w:rPr>
                  <w:rFonts w:ascii="Calibri" w:hAnsi="Calibri" w:cs="Calibri"/>
                </w:rPr>
                <w:delText>6 (2.20-13.05)</w:delText>
              </w:r>
            </w:del>
          </w:p>
        </w:tc>
        <w:tc>
          <w:tcPr>
            <w:tcW w:w="1620" w:type="dxa"/>
          </w:tcPr>
          <w:p w:rsidR="00ED1B48" w:rsidRPr="00536964" w:rsidDel="00894CA4" w:rsidRDefault="00ED1B48" w:rsidP="00113146">
            <w:pPr>
              <w:spacing w:before="2" w:line="360" w:lineRule="auto"/>
              <w:ind w:right="-540"/>
              <w:jc w:val="both"/>
              <w:rPr>
                <w:del w:id="1153" w:author="intel" w:date="2017-07-30T20:34:00Z"/>
                <w:rFonts w:ascii="Calibri" w:hAnsi="Calibri" w:cs="Calibri"/>
              </w:rPr>
            </w:pPr>
            <w:del w:id="1154" w:author="intel" w:date="2017-07-30T20:34:00Z">
              <w:r w:rsidRPr="00536964" w:rsidDel="00894CA4">
                <w:rPr>
                  <w:rFonts w:ascii="Calibri" w:hAnsi="Calibri" w:cs="Calibri"/>
                </w:rPr>
                <w:delText>7.92</w:delText>
              </w:r>
            </w:del>
          </w:p>
        </w:tc>
        <w:tc>
          <w:tcPr>
            <w:tcW w:w="1530" w:type="dxa"/>
          </w:tcPr>
          <w:p w:rsidR="00ED1B48" w:rsidRPr="00536964" w:rsidDel="00894CA4" w:rsidRDefault="00ED1B48" w:rsidP="00113146">
            <w:pPr>
              <w:spacing w:before="2" w:line="360" w:lineRule="auto"/>
              <w:ind w:right="-540"/>
              <w:jc w:val="both"/>
              <w:rPr>
                <w:del w:id="1155" w:author="intel" w:date="2017-07-30T20:34:00Z"/>
                <w:rFonts w:ascii="Calibri" w:hAnsi="Calibri" w:cs="Calibri"/>
              </w:rPr>
            </w:pPr>
            <w:del w:id="1156" w:author="intel" w:date="2017-07-30T20:34:00Z">
              <w:r w:rsidRPr="00536964" w:rsidDel="00894CA4">
                <w:rPr>
                  <w:rFonts w:ascii="Calibri" w:hAnsi="Calibri" w:cs="Calibri"/>
                </w:rPr>
                <w:delText>3.72</w:delText>
              </w:r>
            </w:del>
          </w:p>
        </w:tc>
        <w:tc>
          <w:tcPr>
            <w:tcW w:w="1800" w:type="dxa"/>
            <w:shd w:val="clear" w:color="auto" w:fill="B8CCE4" w:themeFill="accent1" w:themeFillTint="66"/>
          </w:tcPr>
          <w:p w:rsidR="00ED1B48" w:rsidRPr="00536964" w:rsidDel="00894CA4" w:rsidRDefault="00ED1B48" w:rsidP="00113146">
            <w:pPr>
              <w:spacing w:before="2" w:line="360" w:lineRule="auto"/>
              <w:ind w:right="-540"/>
              <w:jc w:val="both"/>
              <w:rPr>
                <w:del w:id="1157" w:author="intel" w:date="2017-07-30T20:34:00Z"/>
                <w:rFonts w:ascii="Calibri" w:hAnsi="Calibri" w:cs="Calibri"/>
              </w:rPr>
            </w:pPr>
            <w:del w:id="1158" w:author="intel" w:date="2017-07-30T20:34:00Z">
              <w:r w:rsidRPr="00536964" w:rsidDel="00894CA4">
                <w:rPr>
                  <w:rFonts w:ascii="Calibri" w:hAnsi="Calibri" w:cs="Calibri"/>
                </w:rPr>
                <w:delText>0. 61</w:delText>
              </w:r>
            </w:del>
          </w:p>
        </w:tc>
        <w:tc>
          <w:tcPr>
            <w:tcW w:w="1728" w:type="dxa"/>
            <w:shd w:val="clear" w:color="auto" w:fill="B8CCE4" w:themeFill="accent1" w:themeFillTint="66"/>
          </w:tcPr>
          <w:p w:rsidR="00ED1B48" w:rsidRPr="00536964" w:rsidDel="00894CA4" w:rsidRDefault="00ED1B48" w:rsidP="00113146">
            <w:pPr>
              <w:spacing w:before="2" w:line="360" w:lineRule="auto"/>
              <w:ind w:right="-540"/>
              <w:jc w:val="both"/>
              <w:rPr>
                <w:del w:id="1159" w:author="intel" w:date="2017-07-30T20:34:00Z"/>
                <w:rFonts w:ascii="Calibri" w:hAnsi="Calibri" w:cs="Calibri"/>
              </w:rPr>
            </w:pPr>
            <w:del w:id="1160" w:author="intel" w:date="2017-07-30T20:34:00Z">
              <w:r w:rsidRPr="00536964" w:rsidDel="00894CA4">
                <w:rPr>
                  <w:rFonts w:ascii="Calibri" w:hAnsi="Calibri" w:cs="Calibri"/>
                </w:rPr>
                <w:delText>1.3</w:delText>
              </w:r>
            </w:del>
          </w:p>
        </w:tc>
      </w:tr>
      <w:tr w:rsidR="00ED1B48" w:rsidRPr="00536964" w:rsidDel="00894CA4" w:rsidTr="00015809">
        <w:trPr>
          <w:del w:id="1161" w:author="intel" w:date="2017-07-30T20:34:00Z"/>
        </w:trPr>
        <w:tc>
          <w:tcPr>
            <w:tcW w:w="1368" w:type="dxa"/>
          </w:tcPr>
          <w:p w:rsidR="00ED1B48" w:rsidRPr="00536964" w:rsidDel="00894CA4" w:rsidRDefault="00ED1B48" w:rsidP="00113146">
            <w:pPr>
              <w:spacing w:line="360" w:lineRule="auto"/>
              <w:ind w:right="-540"/>
              <w:jc w:val="both"/>
              <w:rPr>
                <w:del w:id="1162" w:author="intel" w:date="2017-07-30T20:34:00Z"/>
                <w:rFonts w:ascii="Calibri" w:hAnsi="Calibri" w:cs="Calibri"/>
              </w:rPr>
            </w:pPr>
            <w:del w:id="1163" w:author="intel" w:date="2017-07-30T20:34:00Z">
              <w:r w:rsidRPr="00536964" w:rsidDel="00894CA4">
                <w:rPr>
                  <w:rFonts w:ascii="Calibri" w:hAnsi="Calibri" w:cs="Calibri"/>
                </w:rPr>
                <w:delText>4</w:delText>
              </w:r>
            </w:del>
          </w:p>
        </w:tc>
        <w:tc>
          <w:tcPr>
            <w:tcW w:w="1530" w:type="dxa"/>
            <w:shd w:val="clear" w:color="auto" w:fill="B8CCE4" w:themeFill="accent1" w:themeFillTint="66"/>
          </w:tcPr>
          <w:p w:rsidR="00ED1B48" w:rsidRPr="00536964" w:rsidDel="00894CA4" w:rsidRDefault="00ED1B48" w:rsidP="00113146">
            <w:pPr>
              <w:spacing w:line="360" w:lineRule="auto"/>
              <w:ind w:right="-540"/>
              <w:jc w:val="both"/>
              <w:rPr>
                <w:del w:id="1164" w:author="intel" w:date="2017-07-30T20:34:00Z"/>
                <w:rFonts w:ascii="Calibri" w:hAnsi="Calibri" w:cs="Calibri"/>
              </w:rPr>
            </w:pPr>
            <w:del w:id="1165" w:author="intel" w:date="2017-07-30T20:34:00Z">
              <w:r w:rsidRPr="00536964" w:rsidDel="00894CA4">
                <w:rPr>
                  <w:rFonts w:ascii="Calibri" w:hAnsi="Calibri" w:cs="Calibri"/>
                </w:rPr>
                <w:delText>6 (2.20-13.05)</w:delText>
              </w:r>
            </w:del>
          </w:p>
        </w:tc>
        <w:tc>
          <w:tcPr>
            <w:tcW w:w="1620" w:type="dxa"/>
          </w:tcPr>
          <w:p w:rsidR="00ED1B48" w:rsidRPr="00536964" w:rsidDel="00894CA4" w:rsidRDefault="00ED1B48" w:rsidP="00113146">
            <w:pPr>
              <w:spacing w:line="360" w:lineRule="auto"/>
              <w:ind w:right="-540"/>
              <w:jc w:val="both"/>
              <w:rPr>
                <w:del w:id="1166" w:author="intel" w:date="2017-07-30T20:34:00Z"/>
                <w:rFonts w:ascii="Calibri" w:hAnsi="Calibri" w:cs="Calibri"/>
              </w:rPr>
            </w:pPr>
            <w:del w:id="1167" w:author="intel" w:date="2017-07-30T20:34:00Z">
              <w:r w:rsidRPr="00536964" w:rsidDel="00894CA4">
                <w:rPr>
                  <w:rFonts w:ascii="Calibri" w:hAnsi="Calibri" w:cs="Calibri"/>
                </w:rPr>
                <w:delText>9.9</w:delText>
              </w:r>
            </w:del>
          </w:p>
        </w:tc>
        <w:tc>
          <w:tcPr>
            <w:tcW w:w="1530" w:type="dxa"/>
          </w:tcPr>
          <w:p w:rsidR="00ED1B48" w:rsidRPr="00536964" w:rsidDel="00894CA4" w:rsidRDefault="00ED1B48" w:rsidP="00113146">
            <w:pPr>
              <w:spacing w:line="360" w:lineRule="auto"/>
              <w:ind w:right="-540"/>
              <w:jc w:val="both"/>
              <w:rPr>
                <w:del w:id="1168" w:author="intel" w:date="2017-07-30T20:34:00Z"/>
                <w:rFonts w:ascii="Calibri" w:hAnsi="Calibri" w:cs="Calibri"/>
              </w:rPr>
            </w:pPr>
            <w:del w:id="1169" w:author="intel" w:date="2017-07-30T20:34:00Z">
              <w:r w:rsidRPr="00536964" w:rsidDel="00894CA4">
                <w:rPr>
                  <w:rFonts w:ascii="Calibri" w:hAnsi="Calibri" w:cs="Calibri"/>
                </w:rPr>
                <w:delText>4.65</w:delText>
              </w:r>
            </w:del>
          </w:p>
        </w:tc>
        <w:tc>
          <w:tcPr>
            <w:tcW w:w="1800" w:type="dxa"/>
            <w:shd w:val="clear" w:color="auto" w:fill="B8CCE4" w:themeFill="accent1" w:themeFillTint="66"/>
          </w:tcPr>
          <w:p w:rsidR="00ED1B48" w:rsidRPr="00536964" w:rsidDel="00894CA4" w:rsidRDefault="00ED1B48" w:rsidP="00113146">
            <w:pPr>
              <w:spacing w:line="360" w:lineRule="auto"/>
              <w:ind w:right="-540"/>
              <w:jc w:val="both"/>
              <w:rPr>
                <w:del w:id="1170" w:author="intel" w:date="2017-07-30T20:34:00Z"/>
                <w:rFonts w:ascii="Calibri" w:hAnsi="Calibri" w:cs="Calibri"/>
              </w:rPr>
            </w:pPr>
            <w:del w:id="1171" w:author="intel" w:date="2017-07-30T20:34:00Z">
              <w:r w:rsidRPr="00536964" w:rsidDel="00894CA4">
                <w:rPr>
                  <w:rFonts w:ascii="Calibri" w:hAnsi="Calibri" w:cs="Calibri"/>
                </w:rPr>
                <w:delText>0. 77</w:delText>
              </w:r>
            </w:del>
          </w:p>
        </w:tc>
        <w:tc>
          <w:tcPr>
            <w:tcW w:w="1728" w:type="dxa"/>
            <w:shd w:val="clear" w:color="auto" w:fill="B8CCE4" w:themeFill="accent1" w:themeFillTint="66"/>
          </w:tcPr>
          <w:p w:rsidR="00ED1B48" w:rsidRPr="00536964" w:rsidDel="00894CA4" w:rsidRDefault="00ED1B48" w:rsidP="00113146">
            <w:pPr>
              <w:spacing w:line="360" w:lineRule="auto"/>
              <w:ind w:right="-540"/>
              <w:jc w:val="both"/>
              <w:rPr>
                <w:del w:id="1172" w:author="intel" w:date="2017-07-30T20:34:00Z"/>
                <w:rFonts w:ascii="Calibri" w:hAnsi="Calibri" w:cs="Calibri"/>
              </w:rPr>
            </w:pPr>
            <w:del w:id="1173" w:author="intel" w:date="2017-07-30T20:34:00Z">
              <w:r w:rsidRPr="00536964" w:rsidDel="00894CA4">
                <w:rPr>
                  <w:rFonts w:ascii="Calibri" w:hAnsi="Calibri" w:cs="Calibri"/>
                </w:rPr>
                <w:delText>1.64</w:delText>
              </w:r>
            </w:del>
          </w:p>
        </w:tc>
      </w:tr>
      <w:tr w:rsidR="00ED1B48" w:rsidRPr="00536964" w:rsidDel="00894CA4" w:rsidTr="00015809">
        <w:trPr>
          <w:del w:id="1174" w:author="intel" w:date="2017-07-30T20:34:00Z"/>
        </w:trPr>
        <w:tc>
          <w:tcPr>
            <w:tcW w:w="1368" w:type="dxa"/>
          </w:tcPr>
          <w:p w:rsidR="00ED1B48" w:rsidRPr="00536964" w:rsidDel="00894CA4" w:rsidRDefault="00ED1B48" w:rsidP="00113146">
            <w:pPr>
              <w:spacing w:line="360" w:lineRule="auto"/>
              <w:ind w:right="-540"/>
              <w:jc w:val="both"/>
              <w:rPr>
                <w:del w:id="1175" w:author="intel" w:date="2017-07-30T20:34:00Z"/>
                <w:rFonts w:ascii="Calibri" w:hAnsi="Calibri" w:cs="Calibri"/>
              </w:rPr>
            </w:pPr>
            <w:del w:id="1176" w:author="intel" w:date="2017-07-30T20:34:00Z">
              <w:r w:rsidRPr="00536964" w:rsidDel="00894CA4">
                <w:rPr>
                  <w:rFonts w:ascii="Calibri" w:hAnsi="Calibri" w:cs="Calibri"/>
                </w:rPr>
                <w:delText>5</w:delText>
              </w:r>
            </w:del>
          </w:p>
        </w:tc>
        <w:tc>
          <w:tcPr>
            <w:tcW w:w="1530" w:type="dxa"/>
            <w:shd w:val="clear" w:color="auto" w:fill="B8CCE4" w:themeFill="accent1" w:themeFillTint="66"/>
          </w:tcPr>
          <w:p w:rsidR="00ED1B48" w:rsidRPr="00536964" w:rsidDel="00894CA4" w:rsidRDefault="00ED1B48" w:rsidP="00113146">
            <w:pPr>
              <w:spacing w:line="360" w:lineRule="auto"/>
              <w:ind w:right="-540"/>
              <w:jc w:val="both"/>
              <w:rPr>
                <w:del w:id="1177" w:author="intel" w:date="2017-07-30T20:34:00Z"/>
                <w:rFonts w:ascii="Calibri" w:hAnsi="Calibri" w:cs="Calibri"/>
              </w:rPr>
            </w:pPr>
            <w:del w:id="1178" w:author="intel" w:date="2017-07-30T20:34:00Z">
              <w:r w:rsidRPr="00536964" w:rsidDel="00894CA4">
                <w:rPr>
                  <w:rFonts w:ascii="Calibri" w:hAnsi="Calibri" w:cs="Calibri"/>
                </w:rPr>
                <w:delText>7(2.81-14.42)</w:delText>
              </w:r>
            </w:del>
          </w:p>
        </w:tc>
        <w:tc>
          <w:tcPr>
            <w:tcW w:w="1620" w:type="dxa"/>
          </w:tcPr>
          <w:p w:rsidR="00ED1B48" w:rsidRPr="00536964" w:rsidDel="00894CA4" w:rsidRDefault="00ED1B48" w:rsidP="00113146">
            <w:pPr>
              <w:spacing w:line="360" w:lineRule="auto"/>
              <w:ind w:right="-540"/>
              <w:jc w:val="both"/>
              <w:rPr>
                <w:del w:id="1179" w:author="intel" w:date="2017-07-30T20:34:00Z"/>
                <w:rFonts w:ascii="Calibri" w:hAnsi="Calibri" w:cs="Calibri"/>
              </w:rPr>
            </w:pPr>
            <w:del w:id="1180" w:author="intel" w:date="2017-07-30T20:34:00Z">
              <w:r w:rsidRPr="00536964" w:rsidDel="00894CA4">
                <w:rPr>
                  <w:rFonts w:ascii="Calibri" w:hAnsi="Calibri" w:cs="Calibri"/>
                </w:rPr>
                <w:delText>11.88</w:delText>
              </w:r>
            </w:del>
          </w:p>
        </w:tc>
        <w:tc>
          <w:tcPr>
            <w:tcW w:w="1530" w:type="dxa"/>
          </w:tcPr>
          <w:p w:rsidR="00ED1B48" w:rsidRPr="00536964" w:rsidDel="00894CA4" w:rsidRDefault="00ED1B48" w:rsidP="00113146">
            <w:pPr>
              <w:spacing w:line="360" w:lineRule="auto"/>
              <w:ind w:right="-540"/>
              <w:jc w:val="both"/>
              <w:rPr>
                <w:del w:id="1181" w:author="intel" w:date="2017-07-30T20:34:00Z"/>
                <w:rFonts w:ascii="Calibri" w:hAnsi="Calibri" w:cs="Calibri"/>
              </w:rPr>
            </w:pPr>
            <w:del w:id="1182" w:author="intel" w:date="2017-07-30T20:34:00Z">
              <w:r w:rsidRPr="00536964" w:rsidDel="00894CA4">
                <w:rPr>
                  <w:rFonts w:ascii="Calibri" w:hAnsi="Calibri" w:cs="Calibri"/>
                </w:rPr>
                <w:delText>5.58</w:delText>
              </w:r>
            </w:del>
          </w:p>
        </w:tc>
        <w:tc>
          <w:tcPr>
            <w:tcW w:w="1800" w:type="dxa"/>
            <w:shd w:val="clear" w:color="auto" w:fill="B8CCE4" w:themeFill="accent1" w:themeFillTint="66"/>
          </w:tcPr>
          <w:p w:rsidR="00ED1B48" w:rsidRPr="00536964" w:rsidDel="00894CA4" w:rsidRDefault="00ED1B48" w:rsidP="00113146">
            <w:pPr>
              <w:spacing w:line="360" w:lineRule="auto"/>
              <w:ind w:right="-540"/>
              <w:jc w:val="both"/>
              <w:rPr>
                <w:del w:id="1183" w:author="intel" w:date="2017-07-30T20:34:00Z"/>
                <w:rFonts w:ascii="Calibri" w:hAnsi="Calibri" w:cs="Calibri"/>
              </w:rPr>
            </w:pPr>
            <w:del w:id="1184" w:author="intel" w:date="2017-07-30T20:34:00Z">
              <w:r w:rsidRPr="00536964" w:rsidDel="00894CA4">
                <w:rPr>
                  <w:rFonts w:ascii="Calibri" w:hAnsi="Calibri" w:cs="Calibri"/>
                </w:rPr>
                <w:delText>0. 92</w:delText>
              </w:r>
            </w:del>
          </w:p>
        </w:tc>
        <w:tc>
          <w:tcPr>
            <w:tcW w:w="1728" w:type="dxa"/>
            <w:shd w:val="clear" w:color="auto" w:fill="B8CCE4" w:themeFill="accent1" w:themeFillTint="66"/>
          </w:tcPr>
          <w:p w:rsidR="00ED1B48" w:rsidRPr="00536964" w:rsidDel="00894CA4" w:rsidRDefault="00ED1B48" w:rsidP="00113146">
            <w:pPr>
              <w:spacing w:line="360" w:lineRule="auto"/>
              <w:ind w:right="-540"/>
              <w:jc w:val="both"/>
              <w:rPr>
                <w:del w:id="1185" w:author="intel" w:date="2017-07-30T20:34:00Z"/>
                <w:rFonts w:ascii="Calibri" w:hAnsi="Calibri" w:cs="Calibri"/>
              </w:rPr>
            </w:pPr>
            <w:del w:id="1186" w:author="intel" w:date="2017-07-30T20:34:00Z">
              <w:r w:rsidRPr="00536964" w:rsidDel="00894CA4">
                <w:rPr>
                  <w:rFonts w:ascii="Calibri" w:hAnsi="Calibri" w:cs="Calibri"/>
                </w:rPr>
                <w:delText>1.96</w:delText>
              </w:r>
            </w:del>
          </w:p>
        </w:tc>
      </w:tr>
      <w:tr w:rsidR="00ED1B48" w:rsidRPr="00536964" w:rsidDel="00894CA4" w:rsidTr="00015809">
        <w:trPr>
          <w:del w:id="1187" w:author="intel" w:date="2017-07-30T20:34:00Z"/>
        </w:trPr>
        <w:tc>
          <w:tcPr>
            <w:tcW w:w="1368" w:type="dxa"/>
          </w:tcPr>
          <w:p w:rsidR="00ED1B48" w:rsidRPr="00536964" w:rsidDel="00894CA4" w:rsidRDefault="00ED1B48" w:rsidP="00113146">
            <w:pPr>
              <w:spacing w:line="360" w:lineRule="auto"/>
              <w:ind w:right="-540"/>
              <w:jc w:val="both"/>
              <w:rPr>
                <w:del w:id="1188" w:author="intel" w:date="2017-07-30T20:34:00Z"/>
                <w:rFonts w:ascii="Calibri" w:hAnsi="Calibri" w:cs="Calibri"/>
              </w:rPr>
            </w:pPr>
            <w:del w:id="1189" w:author="intel" w:date="2017-07-30T20:34:00Z">
              <w:r w:rsidRPr="00536964" w:rsidDel="00894CA4">
                <w:rPr>
                  <w:rFonts w:ascii="Calibri" w:hAnsi="Calibri" w:cs="Calibri"/>
                </w:rPr>
                <w:delText>6</w:delText>
              </w:r>
            </w:del>
          </w:p>
        </w:tc>
        <w:tc>
          <w:tcPr>
            <w:tcW w:w="1530" w:type="dxa"/>
            <w:shd w:val="clear" w:color="auto" w:fill="B8CCE4" w:themeFill="accent1" w:themeFillTint="66"/>
          </w:tcPr>
          <w:p w:rsidR="00ED1B48" w:rsidRPr="00536964" w:rsidDel="00894CA4" w:rsidRDefault="00ED1B48" w:rsidP="00113146">
            <w:pPr>
              <w:spacing w:line="360" w:lineRule="auto"/>
              <w:ind w:right="-540"/>
              <w:jc w:val="both"/>
              <w:rPr>
                <w:del w:id="1190" w:author="intel" w:date="2017-07-30T20:34:00Z"/>
                <w:rFonts w:ascii="Calibri" w:hAnsi="Calibri" w:cs="Calibri"/>
              </w:rPr>
            </w:pPr>
            <w:del w:id="1191" w:author="intel" w:date="2017-07-30T20:34:00Z">
              <w:r w:rsidRPr="00536964" w:rsidDel="00894CA4">
                <w:rPr>
                  <w:rFonts w:ascii="Calibri" w:hAnsi="Calibri" w:cs="Calibri"/>
                </w:rPr>
                <w:delText>7 (2.81-14.42)</w:delText>
              </w:r>
            </w:del>
          </w:p>
        </w:tc>
        <w:tc>
          <w:tcPr>
            <w:tcW w:w="1620" w:type="dxa"/>
          </w:tcPr>
          <w:p w:rsidR="00ED1B48" w:rsidRPr="00536964" w:rsidDel="00894CA4" w:rsidRDefault="00ED1B48" w:rsidP="00113146">
            <w:pPr>
              <w:spacing w:line="360" w:lineRule="auto"/>
              <w:ind w:right="-540"/>
              <w:jc w:val="both"/>
              <w:rPr>
                <w:del w:id="1192" w:author="intel" w:date="2017-07-30T20:34:00Z"/>
                <w:rFonts w:ascii="Calibri" w:hAnsi="Calibri" w:cs="Calibri"/>
              </w:rPr>
            </w:pPr>
            <w:del w:id="1193" w:author="intel" w:date="2017-07-30T20:34:00Z">
              <w:r w:rsidRPr="00536964" w:rsidDel="00894CA4">
                <w:rPr>
                  <w:rFonts w:ascii="Calibri" w:hAnsi="Calibri" w:cs="Calibri"/>
                </w:rPr>
                <w:delText>13.86</w:delText>
              </w:r>
            </w:del>
          </w:p>
        </w:tc>
        <w:tc>
          <w:tcPr>
            <w:tcW w:w="1530" w:type="dxa"/>
          </w:tcPr>
          <w:p w:rsidR="00ED1B48" w:rsidRPr="00536964" w:rsidDel="00894CA4" w:rsidRDefault="00ED1B48" w:rsidP="00113146">
            <w:pPr>
              <w:spacing w:line="360" w:lineRule="auto"/>
              <w:ind w:right="-540"/>
              <w:jc w:val="both"/>
              <w:rPr>
                <w:del w:id="1194" w:author="intel" w:date="2017-07-30T20:34:00Z"/>
                <w:rFonts w:ascii="Calibri" w:hAnsi="Calibri" w:cs="Calibri"/>
              </w:rPr>
            </w:pPr>
            <w:del w:id="1195" w:author="intel" w:date="2017-07-30T20:34:00Z">
              <w:r w:rsidRPr="00536964" w:rsidDel="00894CA4">
                <w:rPr>
                  <w:rFonts w:ascii="Calibri" w:hAnsi="Calibri" w:cs="Calibri"/>
                </w:rPr>
                <w:delText>6.51</w:delText>
              </w:r>
            </w:del>
          </w:p>
        </w:tc>
        <w:tc>
          <w:tcPr>
            <w:tcW w:w="1800" w:type="dxa"/>
            <w:shd w:val="clear" w:color="auto" w:fill="B8CCE4" w:themeFill="accent1" w:themeFillTint="66"/>
          </w:tcPr>
          <w:p w:rsidR="00ED1B48" w:rsidRPr="00536964" w:rsidDel="00894CA4" w:rsidRDefault="00ED1B48" w:rsidP="00113146">
            <w:pPr>
              <w:spacing w:line="360" w:lineRule="auto"/>
              <w:ind w:right="-540"/>
              <w:jc w:val="both"/>
              <w:rPr>
                <w:del w:id="1196" w:author="intel" w:date="2017-07-30T20:34:00Z"/>
                <w:rFonts w:ascii="Calibri" w:hAnsi="Calibri" w:cs="Calibri"/>
              </w:rPr>
            </w:pPr>
            <w:del w:id="1197" w:author="intel" w:date="2017-07-30T20:34:00Z">
              <w:r w:rsidRPr="00536964" w:rsidDel="00894CA4">
                <w:rPr>
                  <w:rFonts w:ascii="Calibri" w:hAnsi="Calibri" w:cs="Calibri"/>
                </w:rPr>
                <w:delText>1.07</w:delText>
              </w:r>
            </w:del>
          </w:p>
        </w:tc>
        <w:tc>
          <w:tcPr>
            <w:tcW w:w="1728" w:type="dxa"/>
            <w:shd w:val="clear" w:color="auto" w:fill="B8CCE4" w:themeFill="accent1" w:themeFillTint="66"/>
          </w:tcPr>
          <w:p w:rsidR="00ED1B48" w:rsidRPr="00536964" w:rsidDel="00894CA4" w:rsidRDefault="00ED1B48" w:rsidP="00113146">
            <w:pPr>
              <w:spacing w:line="360" w:lineRule="auto"/>
              <w:ind w:right="-540"/>
              <w:jc w:val="both"/>
              <w:rPr>
                <w:del w:id="1198" w:author="intel" w:date="2017-07-30T20:34:00Z"/>
                <w:rFonts w:ascii="Calibri" w:hAnsi="Calibri" w:cs="Calibri"/>
              </w:rPr>
            </w:pPr>
            <w:del w:id="1199" w:author="intel" w:date="2017-07-30T20:34:00Z">
              <w:r w:rsidRPr="00536964" w:rsidDel="00894CA4">
                <w:rPr>
                  <w:rFonts w:ascii="Calibri" w:hAnsi="Calibri" w:cs="Calibri"/>
                </w:rPr>
                <w:delText>2.28</w:delText>
              </w:r>
            </w:del>
          </w:p>
        </w:tc>
      </w:tr>
      <w:tr w:rsidR="00ED1B48" w:rsidRPr="00536964" w:rsidDel="00894CA4" w:rsidTr="00015809">
        <w:trPr>
          <w:del w:id="1200" w:author="intel" w:date="2017-07-30T20:34:00Z"/>
        </w:trPr>
        <w:tc>
          <w:tcPr>
            <w:tcW w:w="1368" w:type="dxa"/>
          </w:tcPr>
          <w:p w:rsidR="00ED1B48" w:rsidRPr="00536964" w:rsidDel="00894CA4" w:rsidRDefault="00ED1B48" w:rsidP="00113146">
            <w:pPr>
              <w:spacing w:line="360" w:lineRule="auto"/>
              <w:ind w:right="-540"/>
              <w:jc w:val="both"/>
              <w:rPr>
                <w:del w:id="1201" w:author="intel" w:date="2017-07-30T20:34:00Z"/>
                <w:rFonts w:ascii="Calibri" w:hAnsi="Calibri" w:cs="Calibri"/>
              </w:rPr>
            </w:pPr>
            <w:del w:id="1202" w:author="intel" w:date="2017-07-30T20:34:00Z">
              <w:r w:rsidRPr="00536964" w:rsidDel="00894CA4">
                <w:rPr>
                  <w:rFonts w:ascii="Calibri" w:hAnsi="Calibri" w:cs="Calibri"/>
                </w:rPr>
                <w:delText>7</w:delText>
              </w:r>
            </w:del>
          </w:p>
        </w:tc>
        <w:tc>
          <w:tcPr>
            <w:tcW w:w="1530" w:type="dxa"/>
            <w:shd w:val="clear" w:color="auto" w:fill="B8CCE4" w:themeFill="accent1" w:themeFillTint="66"/>
          </w:tcPr>
          <w:p w:rsidR="00ED1B48" w:rsidRPr="00536964" w:rsidDel="00894CA4" w:rsidRDefault="00ED1B48" w:rsidP="00113146">
            <w:pPr>
              <w:spacing w:line="360" w:lineRule="auto"/>
              <w:ind w:right="-540"/>
              <w:jc w:val="both"/>
              <w:rPr>
                <w:del w:id="1203" w:author="intel" w:date="2017-07-30T20:34:00Z"/>
                <w:rFonts w:ascii="Calibri" w:hAnsi="Calibri" w:cs="Calibri"/>
              </w:rPr>
            </w:pPr>
            <w:del w:id="1204" w:author="intel" w:date="2017-07-30T20:34:00Z">
              <w:r w:rsidRPr="00536964" w:rsidDel="00894CA4">
                <w:rPr>
                  <w:rFonts w:ascii="Calibri" w:hAnsi="Calibri" w:cs="Calibri"/>
                </w:rPr>
                <w:delText>7 (2.81-14.42)</w:delText>
              </w:r>
            </w:del>
          </w:p>
        </w:tc>
        <w:tc>
          <w:tcPr>
            <w:tcW w:w="1620" w:type="dxa"/>
          </w:tcPr>
          <w:p w:rsidR="00ED1B48" w:rsidRPr="00536964" w:rsidDel="00894CA4" w:rsidRDefault="00ED1B48" w:rsidP="00113146">
            <w:pPr>
              <w:spacing w:line="360" w:lineRule="auto"/>
              <w:ind w:right="-540"/>
              <w:jc w:val="both"/>
              <w:rPr>
                <w:del w:id="1205" w:author="intel" w:date="2017-07-30T20:34:00Z"/>
                <w:rFonts w:ascii="Calibri" w:hAnsi="Calibri" w:cs="Calibri"/>
              </w:rPr>
            </w:pPr>
            <w:del w:id="1206" w:author="intel" w:date="2017-07-30T20:34:00Z">
              <w:r w:rsidRPr="00536964" w:rsidDel="00894CA4">
                <w:rPr>
                  <w:rFonts w:ascii="Calibri" w:hAnsi="Calibri" w:cs="Calibri"/>
                </w:rPr>
                <w:delText>15.84</w:delText>
              </w:r>
            </w:del>
          </w:p>
        </w:tc>
        <w:tc>
          <w:tcPr>
            <w:tcW w:w="1530" w:type="dxa"/>
          </w:tcPr>
          <w:p w:rsidR="00ED1B48" w:rsidRPr="00536964" w:rsidDel="00894CA4" w:rsidRDefault="00ED1B48" w:rsidP="00113146">
            <w:pPr>
              <w:spacing w:line="360" w:lineRule="auto"/>
              <w:ind w:right="-540"/>
              <w:jc w:val="both"/>
              <w:rPr>
                <w:del w:id="1207" w:author="intel" w:date="2017-07-30T20:34:00Z"/>
                <w:rFonts w:ascii="Calibri" w:hAnsi="Calibri" w:cs="Calibri"/>
              </w:rPr>
            </w:pPr>
            <w:del w:id="1208" w:author="intel" w:date="2017-07-30T20:34:00Z">
              <w:r w:rsidRPr="00536964" w:rsidDel="00894CA4">
                <w:rPr>
                  <w:rFonts w:ascii="Calibri" w:hAnsi="Calibri" w:cs="Calibri"/>
                </w:rPr>
                <w:delText>7.44</w:delText>
              </w:r>
            </w:del>
          </w:p>
        </w:tc>
        <w:tc>
          <w:tcPr>
            <w:tcW w:w="1800" w:type="dxa"/>
            <w:shd w:val="clear" w:color="auto" w:fill="B8CCE4" w:themeFill="accent1" w:themeFillTint="66"/>
          </w:tcPr>
          <w:p w:rsidR="00ED1B48" w:rsidRPr="00536964" w:rsidDel="00894CA4" w:rsidRDefault="00ED1B48" w:rsidP="00113146">
            <w:pPr>
              <w:spacing w:line="360" w:lineRule="auto"/>
              <w:ind w:right="-540"/>
              <w:jc w:val="both"/>
              <w:rPr>
                <w:del w:id="1209" w:author="intel" w:date="2017-07-30T20:34:00Z"/>
                <w:rFonts w:ascii="Calibri" w:hAnsi="Calibri" w:cs="Calibri"/>
              </w:rPr>
            </w:pPr>
            <w:del w:id="1210" w:author="intel" w:date="2017-07-30T20:34:00Z">
              <w:r w:rsidRPr="00536964" w:rsidDel="00894CA4">
                <w:rPr>
                  <w:rFonts w:ascii="Calibri" w:hAnsi="Calibri" w:cs="Calibri"/>
                </w:rPr>
                <w:delText>1.23</w:delText>
              </w:r>
            </w:del>
          </w:p>
        </w:tc>
        <w:tc>
          <w:tcPr>
            <w:tcW w:w="1728" w:type="dxa"/>
            <w:shd w:val="clear" w:color="auto" w:fill="B8CCE4" w:themeFill="accent1" w:themeFillTint="66"/>
          </w:tcPr>
          <w:p w:rsidR="00ED1B48" w:rsidRPr="00536964" w:rsidDel="00894CA4" w:rsidRDefault="00ED1B48" w:rsidP="00113146">
            <w:pPr>
              <w:spacing w:line="360" w:lineRule="auto"/>
              <w:ind w:right="-540"/>
              <w:jc w:val="both"/>
              <w:rPr>
                <w:del w:id="1211" w:author="intel" w:date="2017-07-30T20:34:00Z"/>
                <w:rFonts w:ascii="Calibri" w:hAnsi="Calibri" w:cs="Calibri"/>
              </w:rPr>
            </w:pPr>
            <w:del w:id="1212" w:author="intel" w:date="2017-07-30T20:34:00Z">
              <w:r w:rsidRPr="00536964" w:rsidDel="00894CA4">
                <w:rPr>
                  <w:rFonts w:ascii="Calibri" w:hAnsi="Calibri" w:cs="Calibri"/>
                </w:rPr>
                <w:delText>2.62</w:delText>
              </w:r>
            </w:del>
          </w:p>
        </w:tc>
      </w:tr>
      <w:tr w:rsidR="00ED1B48" w:rsidRPr="00536964" w:rsidDel="00894CA4" w:rsidTr="00015809">
        <w:trPr>
          <w:del w:id="1213" w:author="intel" w:date="2017-07-30T20:34:00Z"/>
        </w:trPr>
        <w:tc>
          <w:tcPr>
            <w:tcW w:w="1368" w:type="dxa"/>
          </w:tcPr>
          <w:p w:rsidR="00ED1B48" w:rsidRPr="00536964" w:rsidDel="00894CA4" w:rsidRDefault="00ED1B48" w:rsidP="00113146">
            <w:pPr>
              <w:spacing w:line="360" w:lineRule="auto"/>
              <w:ind w:right="-540"/>
              <w:jc w:val="both"/>
              <w:rPr>
                <w:del w:id="1214" w:author="intel" w:date="2017-07-30T20:34:00Z"/>
                <w:rFonts w:ascii="Calibri" w:hAnsi="Calibri" w:cs="Calibri"/>
              </w:rPr>
            </w:pPr>
            <w:del w:id="1215" w:author="intel" w:date="2017-07-30T20:34:00Z">
              <w:r w:rsidRPr="00536964" w:rsidDel="00894CA4">
                <w:rPr>
                  <w:rFonts w:ascii="Calibri" w:hAnsi="Calibri" w:cs="Calibri"/>
                </w:rPr>
                <w:delText>8</w:delText>
              </w:r>
            </w:del>
          </w:p>
        </w:tc>
        <w:tc>
          <w:tcPr>
            <w:tcW w:w="1530" w:type="dxa"/>
            <w:shd w:val="clear" w:color="auto" w:fill="B8CCE4" w:themeFill="accent1" w:themeFillTint="66"/>
          </w:tcPr>
          <w:p w:rsidR="00ED1B48" w:rsidRPr="00536964" w:rsidDel="00894CA4" w:rsidRDefault="00ED1B48" w:rsidP="00113146">
            <w:pPr>
              <w:spacing w:line="360" w:lineRule="auto"/>
              <w:ind w:right="-540"/>
              <w:jc w:val="both"/>
              <w:rPr>
                <w:del w:id="1216" w:author="intel" w:date="2017-07-30T20:34:00Z"/>
                <w:rFonts w:ascii="Calibri" w:hAnsi="Calibri" w:cs="Calibri"/>
              </w:rPr>
            </w:pPr>
            <w:del w:id="1217" w:author="intel" w:date="2017-07-30T20:34:00Z">
              <w:r w:rsidRPr="00536964" w:rsidDel="00894CA4">
                <w:rPr>
                  <w:rFonts w:ascii="Calibri" w:hAnsi="Calibri" w:cs="Calibri"/>
                </w:rPr>
                <w:delText>7 (2.81-14.42)</w:delText>
              </w:r>
            </w:del>
          </w:p>
        </w:tc>
        <w:tc>
          <w:tcPr>
            <w:tcW w:w="1620" w:type="dxa"/>
          </w:tcPr>
          <w:p w:rsidR="00ED1B48" w:rsidRPr="00536964" w:rsidDel="00894CA4" w:rsidRDefault="00ED1B48" w:rsidP="00113146">
            <w:pPr>
              <w:spacing w:line="360" w:lineRule="auto"/>
              <w:ind w:right="-540"/>
              <w:jc w:val="both"/>
              <w:rPr>
                <w:del w:id="1218" w:author="intel" w:date="2017-07-30T20:34:00Z"/>
                <w:rFonts w:ascii="Calibri" w:hAnsi="Calibri" w:cs="Calibri"/>
              </w:rPr>
            </w:pPr>
            <w:del w:id="1219" w:author="intel" w:date="2017-07-30T20:34:00Z">
              <w:r w:rsidRPr="00536964" w:rsidDel="00894CA4">
                <w:rPr>
                  <w:rFonts w:ascii="Calibri" w:hAnsi="Calibri" w:cs="Calibri"/>
                </w:rPr>
                <w:delText>17.82</w:delText>
              </w:r>
            </w:del>
          </w:p>
        </w:tc>
        <w:tc>
          <w:tcPr>
            <w:tcW w:w="1530" w:type="dxa"/>
          </w:tcPr>
          <w:p w:rsidR="00ED1B48" w:rsidRPr="00536964" w:rsidDel="00894CA4" w:rsidRDefault="00ED1B48" w:rsidP="00113146">
            <w:pPr>
              <w:spacing w:line="360" w:lineRule="auto"/>
              <w:ind w:right="-540"/>
              <w:jc w:val="both"/>
              <w:rPr>
                <w:del w:id="1220" w:author="intel" w:date="2017-07-30T20:34:00Z"/>
                <w:rFonts w:ascii="Calibri" w:hAnsi="Calibri" w:cs="Calibri"/>
              </w:rPr>
            </w:pPr>
            <w:del w:id="1221" w:author="intel" w:date="2017-07-30T20:34:00Z">
              <w:r w:rsidRPr="00536964" w:rsidDel="00894CA4">
                <w:rPr>
                  <w:rFonts w:ascii="Calibri" w:hAnsi="Calibri" w:cs="Calibri"/>
                </w:rPr>
                <w:delText>8.37</w:delText>
              </w:r>
            </w:del>
          </w:p>
        </w:tc>
        <w:tc>
          <w:tcPr>
            <w:tcW w:w="1800" w:type="dxa"/>
            <w:shd w:val="clear" w:color="auto" w:fill="B8CCE4" w:themeFill="accent1" w:themeFillTint="66"/>
          </w:tcPr>
          <w:p w:rsidR="00ED1B48" w:rsidRPr="00536964" w:rsidDel="00894CA4" w:rsidRDefault="00ED1B48" w:rsidP="00113146">
            <w:pPr>
              <w:spacing w:line="360" w:lineRule="auto"/>
              <w:ind w:right="-540"/>
              <w:jc w:val="both"/>
              <w:rPr>
                <w:del w:id="1222" w:author="intel" w:date="2017-07-30T20:34:00Z"/>
                <w:rFonts w:ascii="Calibri" w:hAnsi="Calibri" w:cs="Calibri"/>
              </w:rPr>
            </w:pPr>
            <w:del w:id="1223" w:author="intel" w:date="2017-07-30T20:34:00Z">
              <w:r w:rsidRPr="00536964" w:rsidDel="00894CA4">
                <w:rPr>
                  <w:rFonts w:ascii="Calibri" w:hAnsi="Calibri" w:cs="Calibri"/>
                </w:rPr>
                <w:delText>1.38</w:delText>
              </w:r>
            </w:del>
          </w:p>
        </w:tc>
        <w:tc>
          <w:tcPr>
            <w:tcW w:w="1728" w:type="dxa"/>
            <w:shd w:val="clear" w:color="auto" w:fill="B8CCE4" w:themeFill="accent1" w:themeFillTint="66"/>
          </w:tcPr>
          <w:p w:rsidR="00ED1B48" w:rsidRPr="00536964" w:rsidDel="00894CA4" w:rsidRDefault="00ED1B48" w:rsidP="00113146">
            <w:pPr>
              <w:spacing w:line="360" w:lineRule="auto"/>
              <w:ind w:right="-540"/>
              <w:jc w:val="both"/>
              <w:rPr>
                <w:del w:id="1224" w:author="intel" w:date="2017-07-30T20:34:00Z"/>
                <w:rFonts w:ascii="Calibri" w:hAnsi="Calibri" w:cs="Calibri"/>
              </w:rPr>
            </w:pPr>
            <w:del w:id="1225" w:author="intel" w:date="2017-07-30T20:34:00Z">
              <w:r w:rsidRPr="00536964" w:rsidDel="00894CA4">
                <w:rPr>
                  <w:rFonts w:ascii="Calibri" w:hAnsi="Calibri" w:cs="Calibri"/>
                </w:rPr>
                <w:delText>2.94</w:delText>
              </w:r>
            </w:del>
          </w:p>
        </w:tc>
      </w:tr>
      <w:tr w:rsidR="00ED1B48" w:rsidRPr="00536964" w:rsidDel="00894CA4" w:rsidTr="00015809">
        <w:trPr>
          <w:del w:id="1226" w:author="intel" w:date="2017-07-30T20:34:00Z"/>
        </w:trPr>
        <w:tc>
          <w:tcPr>
            <w:tcW w:w="1368" w:type="dxa"/>
          </w:tcPr>
          <w:p w:rsidR="00ED1B48" w:rsidRPr="00536964" w:rsidDel="00894CA4" w:rsidRDefault="00ED1B48" w:rsidP="00113146">
            <w:pPr>
              <w:spacing w:line="360" w:lineRule="auto"/>
              <w:ind w:right="-540"/>
              <w:jc w:val="both"/>
              <w:rPr>
                <w:del w:id="1227" w:author="intel" w:date="2017-07-30T20:34:00Z"/>
                <w:rFonts w:ascii="Calibri" w:hAnsi="Calibri" w:cs="Calibri"/>
              </w:rPr>
            </w:pPr>
            <w:del w:id="1228" w:author="intel" w:date="2017-07-30T20:34:00Z">
              <w:r w:rsidRPr="00536964" w:rsidDel="00894CA4">
                <w:rPr>
                  <w:rFonts w:ascii="Calibri" w:hAnsi="Calibri" w:cs="Calibri"/>
                </w:rPr>
                <w:delText>9</w:delText>
              </w:r>
            </w:del>
          </w:p>
        </w:tc>
        <w:tc>
          <w:tcPr>
            <w:tcW w:w="1530" w:type="dxa"/>
            <w:shd w:val="clear" w:color="auto" w:fill="B8CCE4" w:themeFill="accent1" w:themeFillTint="66"/>
          </w:tcPr>
          <w:p w:rsidR="00ED1B48" w:rsidRPr="00536964" w:rsidDel="00894CA4" w:rsidRDefault="00ED1B48" w:rsidP="00113146">
            <w:pPr>
              <w:spacing w:line="360" w:lineRule="auto"/>
              <w:ind w:right="-540"/>
              <w:jc w:val="both"/>
              <w:rPr>
                <w:del w:id="1229" w:author="intel" w:date="2017-07-30T20:34:00Z"/>
                <w:rFonts w:ascii="Calibri" w:hAnsi="Calibri" w:cs="Calibri"/>
              </w:rPr>
            </w:pPr>
            <w:del w:id="1230" w:author="intel" w:date="2017-07-30T20:34:00Z">
              <w:r w:rsidRPr="00536964" w:rsidDel="00894CA4">
                <w:rPr>
                  <w:rFonts w:ascii="Calibri" w:hAnsi="Calibri" w:cs="Calibri"/>
                </w:rPr>
                <w:delText>7 (2.81-14.42)</w:delText>
              </w:r>
            </w:del>
          </w:p>
        </w:tc>
        <w:tc>
          <w:tcPr>
            <w:tcW w:w="1620" w:type="dxa"/>
          </w:tcPr>
          <w:p w:rsidR="00ED1B48" w:rsidRPr="00536964" w:rsidDel="00894CA4" w:rsidRDefault="00ED1B48" w:rsidP="00113146">
            <w:pPr>
              <w:spacing w:line="360" w:lineRule="auto"/>
              <w:ind w:right="-540"/>
              <w:jc w:val="both"/>
              <w:rPr>
                <w:del w:id="1231" w:author="intel" w:date="2017-07-30T20:34:00Z"/>
                <w:rFonts w:ascii="Calibri" w:hAnsi="Calibri" w:cs="Calibri"/>
              </w:rPr>
            </w:pPr>
            <w:del w:id="1232" w:author="intel" w:date="2017-07-30T20:34:00Z">
              <w:r w:rsidRPr="00536964" w:rsidDel="00894CA4">
                <w:rPr>
                  <w:rFonts w:ascii="Calibri" w:hAnsi="Calibri" w:cs="Calibri"/>
                </w:rPr>
                <w:delText>19.8</w:delText>
              </w:r>
            </w:del>
          </w:p>
        </w:tc>
        <w:tc>
          <w:tcPr>
            <w:tcW w:w="1530" w:type="dxa"/>
          </w:tcPr>
          <w:p w:rsidR="00ED1B48" w:rsidRPr="00536964" w:rsidDel="00894CA4" w:rsidRDefault="00ED1B48" w:rsidP="00113146">
            <w:pPr>
              <w:spacing w:line="360" w:lineRule="auto"/>
              <w:ind w:right="-540"/>
              <w:jc w:val="both"/>
              <w:rPr>
                <w:del w:id="1233" w:author="intel" w:date="2017-07-30T20:34:00Z"/>
                <w:rFonts w:ascii="Calibri" w:hAnsi="Calibri" w:cs="Calibri"/>
              </w:rPr>
            </w:pPr>
            <w:del w:id="1234" w:author="intel" w:date="2017-07-30T20:34:00Z">
              <w:r w:rsidRPr="00536964" w:rsidDel="00894CA4">
                <w:rPr>
                  <w:rFonts w:ascii="Calibri" w:hAnsi="Calibri" w:cs="Calibri"/>
                </w:rPr>
                <w:delText>9.30</w:delText>
              </w:r>
            </w:del>
          </w:p>
        </w:tc>
        <w:tc>
          <w:tcPr>
            <w:tcW w:w="1800" w:type="dxa"/>
            <w:shd w:val="clear" w:color="auto" w:fill="B8CCE4" w:themeFill="accent1" w:themeFillTint="66"/>
          </w:tcPr>
          <w:p w:rsidR="00ED1B48" w:rsidRPr="00536964" w:rsidDel="00894CA4" w:rsidRDefault="00ED1B48" w:rsidP="00113146">
            <w:pPr>
              <w:spacing w:line="360" w:lineRule="auto"/>
              <w:ind w:right="-540"/>
              <w:jc w:val="both"/>
              <w:rPr>
                <w:del w:id="1235" w:author="intel" w:date="2017-07-30T20:34:00Z"/>
                <w:rFonts w:ascii="Calibri" w:hAnsi="Calibri" w:cs="Calibri"/>
              </w:rPr>
            </w:pPr>
            <w:del w:id="1236" w:author="intel" w:date="2017-07-30T20:34:00Z">
              <w:r w:rsidRPr="00536964" w:rsidDel="00894CA4">
                <w:rPr>
                  <w:rFonts w:ascii="Calibri" w:hAnsi="Calibri" w:cs="Calibri"/>
                </w:rPr>
                <w:delText>1.53</w:delText>
              </w:r>
            </w:del>
          </w:p>
        </w:tc>
        <w:tc>
          <w:tcPr>
            <w:tcW w:w="1728" w:type="dxa"/>
            <w:shd w:val="clear" w:color="auto" w:fill="B8CCE4" w:themeFill="accent1" w:themeFillTint="66"/>
          </w:tcPr>
          <w:p w:rsidR="00ED1B48" w:rsidRPr="00536964" w:rsidDel="00894CA4" w:rsidRDefault="00ED1B48" w:rsidP="00113146">
            <w:pPr>
              <w:spacing w:line="360" w:lineRule="auto"/>
              <w:ind w:right="-540"/>
              <w:jc w:val="both"/>
              <w:rPr>
                <w:del w:id="1237" w:author="intel" w:date="2017-07-30T20:34:00Z"/>
                <w:rFonts w:ascii="Calibri" w:hAnsi="Calibri" w:cs="Calibri"/>
              </w:rPr>
            </w:pPr>
            <w:del w:id="1238" w:author="intel" w:date="2017-07-30T20:34:00Z">
              <w:r w:rsidRPr="00536964" w:rsidDel="00894CA4">
                <w:rPr>
                  <w:rFonts w:ascii="Calibri" w:hAnsi="Calibri" w:cs="Calibri"/>
                </w:rPr>
                <w:delText>3.26</w:delText>
              </w:r>
            </w:del>
          </w:p>
        </w:tc>
      </w:tr>
      <w:tr w:rsidR="00ED1B48" w:rsidRPr="00536964" w:rsidDel="00894CA4" w:rsidTr="00015809">
        <w:trPr>
          <w:del w:id="1239" w:author="intel" w:date="2017-07-30T20:34:00Z"/>
        </w:trPr>
        <w:tc>
          <w:tcPr>
            <w:tcW w:w="1368" w:type="dxa"/>
          </w:tcPr>
          <w:p w:rsidR="00ED1B48" w:rsidRPr="00536964" w:rsidDel="00894CA4" w:rsidRDefault="00ED1B48" w:rsidP="00113146">
            <w:pPr>
              <w:spacing w:line="360" w:lineRule="auto"/>
              <w:ind w:right="-540"/>
              <w:jc w:val="both"/>
              <w:rPr>
                <w:del w:id="1240" w:author="intel" w:date="2017-07-30T20:34:00Z"/>
                <w:rFonts w:ascii="Calibri" w:hAnsi="Calibri" w:cs="Calibri"/>
              </w:rPr>
            </w:pPr>
            <w:del w:id="1241" w:author="intel" w:date="2017-07-30T20:34:00Z">
              <w:r w:rsidRPr="00536964" w:rsidDel="00894CA4">
                <w:rPr>
                  <w:rFonts w:ascii="Calibri" w:hAnsi="Calibri" w:cs="Calibri"/>
                </w:rPr>
                <w:delText>10</w:delText>
              </w:r>
            </w:del>
          </w:p>
        </w:tc>
        <w:tc>
          <w:tcPr>
            <w:tcW w:w="1530" w:type="dxa"/>
            <w:shd w:val="clear" w:color="auto" w:fill="B8CCE4" w:themeFill="accent1" w:themeFillTint="66"/>
          </w:tcPr>
          <w:p w:rsidR="00ED1B48" w:rsidRPr="00536964" w:rsidDel="00894CA4" w:rsidRDefault="00ED1B48" w:rsidP="00113146">
            <w:pPr>
              <w:spacing w:line="360" w:lineRule="auto"/>
              <w:ind w:right="-540"/>
              <w:jc w:val="both"/>
              <w:rPr>
                <w:del w:id="1242" w:author="intel" w:date="2017-07-30T20:34:00Z"/>
                <w:rFonts w:ascii="Calibri" w:hAnsi="Calibri" w:cs="Calibri"/>
              </w:rPr>
            </w:pPr>
            <w:del w:id="1243" w:author="intel" w:date="2017-07-30T20:34:00Z">
              <w:r w:rsidRPr="00536964" w:rsidDel="00894CA4">
                <w:rPr>
                  <w:rFonts w:ascii="Calibri" w:hAnsi="Calibri" w:cs="Calibri"/>
                </w:rPr>
                <w:delText>7 (2.81-14.42)</w:delText>
              </w:r>
            </w:del>
          </w:p>
        </w:tc>
        <w:tc>
          <w:tcPr>
            <w:tcW w:w="1620" w:type="dxa"/>
          </w:tcPr>
          <w:p w:rsidR="00ED1B48" w:rsidRPr="00536964" w:rsidDel="00894CA4" w:rsidRDefault="00ED1B48" w:rsidP="00113146">
            <w:pPr>
              <w:spacing w:line="360" w:lineRule="auto"/>
              <w:ind w:right="-540"/>
              <w:jc w:val="both"/>
              <w:rPr>
                <w:del w:id="1244" w:author="intel" w:date="2017-07-30T20:34:00Z"/>
                <w:rFonts w:ascii="Calibri" w:hAnsi="Calibri" w:cs="Calibri"/>
              </w:rPr>
            </w:pPr>
            <w:del w:id="1245" w:author="intel" w:date="2017-07-30T20:34:00Z">
              <w:r w:rsidRPr="00536964" w:rsidDel="00894CA4">
                <w:rPr>
                  <w:rFonts w:ascii="Calibri" w:hAnsi="Calibri" w:cs="Calibri"/>
                </w:rPr>
                <w:delText>21.78</w:delText>
              </w:r>
            </w:del>
          </w:p>
        </w:tc>
        <w:tc>
          <w:tcPr>
            <w:tcW w:w="1530" w:type="dxa"/>
          </w:tcPr>
          <w:p w:rsidR="00ED1B48" w:rsidRPr="00536964" w:rsidDel="00894CA4" w:rsidRDefault="00ED1B48" w:rsidP="00113146">
            <w:pPr>
              <w:spacing w:line="360" w:lineRule="auto"/>
              <w:ind w:right="-540"/>
              <w:jc w:val="both"/>
              <w:rPr>
                <w:del w:id="1246" w:author="intel" w:date="2017-07-30T20:34:00Z"/>
                <w:rFonts w:ascii="Calibri" w:hAnsi="Calibri" w:cs="Calibri"/>
              </w:rPr>
            </w:pPr>
            <w:del w:id="1247" w:author="intel" w:date="2017-07-30T20:34:00Z">
              <w:r w:rsidRPr="00536964" w:rsidDel="00894CA4">
                <w:rPr>
                  <w:rFonts w:ascii="Calibri" w:hAnsi="Calibri" w:cs="Calibri"/>
                </w:rPr>
                <w:delText>10.23</w:delText>
              </w:r>
            </w:del>
          </w:p>
        </w:tc>
        <w:tc>
          <w:tcPr>
            <w:tcW w:w="1800" w:type="dxa"/>
            <w:shd w:val="clear" w:color="auto" w:fill="B8CCE4" w:themeFill="accent1" w:themeFillTint="66"/>
          </w:tcPr>
          <w:p w:rsidR="00ED1B48" w:rsidRPr="00536964" w:rsidDel="00894CA4" w:rsidRDefault="00ED1B48" w:rsidP="00113146">
            <w:pPr>
              <w:spacing w:line="360" w:lineRule="auto"/>
              <w:ind w:right="-540"/>
              <w:jc w:val="both"/>
              <w:rPr>
                <w:del w:id="1248" w:author="intel" w:date="2017-07-30T20:34:00Z"/>
                <w:rFonts w:ascii="Calibri" w:hAnsi="Calibri" w:cs="Calibri"/>
              </w:rPr>
            </w:pPr>
            <w:del w:id="1249" w:author="intel" w:date="2017-07-30T20:34:00Z">
              <w:r w:rsidRPr="00536964" w:rsidDel="00894CA4">
                <w:rPr>
                  <w:rFonts w:ascii="Calibri" w:hAnsi="Calibri" w:cs="Calibri"/>
                </w:rPr>
                <w:delText>1.69</w:delText>
              </w:r>
            </w:del>
          </w:p>
        </w:tc>
        <w:tc>
          <w:tcPr>
            <w:tcW w:w="1728" w:type="dxa"/>
            <w:shd w:val="clear" w:color="auto" w:fill="B8CCE4" w:themeFill="accent1" w:themeFillTint="66"/>
          </w:tcPr>
          <w:p w:rsidR="00ED1B48" w:rsidRPr="00536964" w:rsidDel="00894CA4" w:rsidRDefault="00ED1B48" w:rsidP="00113146">
            <w:pPr>
              <w:spacing w:line="360" w:lineRule="auto"/>
              <w:ind w:right="-540"/>
              <w:jc w:val="both"/>
              <w:rPr>
                <w:del w:id="1250" w:author="intel" w:date="2017-07-30T20:34:00Z"/>
                <w:rFonts w:ascii="Calibri" w:hAnsi="Calibri" w:cs="Calibri"/>
              </w:rPr>
            </w:pPr>
            <w:del w:id="1251" w:author="intel" w:date="2017-07-30T20:34:00Z">
              <w:r w:rsidRPr="00536964" w:rsidDel="00894CA4">
                <w:rPr>
                  <w:rFonts w:ascii="Calibri" w:hAnsi="Calibri" w:cs="Calibri"/>
                </w:rPr>
                <w:delText>3.6</w:delText>
              </w:r>
            </w:del>
          </w:p>
        </w:tc>
      </w:tr>
      <w:tr w:rsidR="00ED1B48" w:rsidRPr="00536964" w:rsidDel="00894CA4" w:rsidTr="00015809">
        <w:trPr>
          <w:del w:id="1252" w:author="intel" w:date="2017-07-30T20:34:00Z"/>
        </w:trPr>
        <w:tc>
          <w:tcPr>
            <w:tcW w:w="1368" w:type="dxa"/>
          </w:tcPr>
          <w:p w:rsidR="00ED1B48" w:rsidRPr="00536964" w:rsidDel="00894CA4" w:rsidRDefault="00ED1B48" w:rsidP="00113146">
            <w:pPr>
              <w:spacing w:line="360" w:lineRule="auto"/>
              <w:ind w:right="-540"/>
              <w:jc w:val="both"/>
              <w:rPr>
                <w:del w:id="1253" w:author="intel" w:date="2017-07-30T20:34:00Z"/>
                <w:rFonts w:ascii="Calibri" w:hAnsi="Calibri" w:cs="Calibri"/>
              </w:rPr>
            </w:pPr>
            <w:del w:id="1254" w:author="intel" w:date="2017-07-30T20:34:00Z">
              <w:r w:rsidRPr="00536964" w:rsidDel="00894CA4">
                <w:rPr>
                  <w:rFonts w:ascii="Calibri" w:hAnsi="Calibri" w:cs="Calibri"/>
                </w:rPr>
                <w:delText>11</w:delText>
              </w:r>
            </w:del>
          </w:p>
        </w:tc>
        <w:tc>
          <w:tcPr>
            <w:tcW w:w="1530" w:type="dxa"/>
            <w:shd w:val="clear" w:color="auto" w:fill="B8CCE4" w:themeFill="accent1" w:themeFillTint="66"/>
          </w:tcPr>
          <w:p w:rsidR="00ED1B48" w:rsidRPr="00536964" w:rsidDel="00894CA4" w:rsidRDefault="00ED1B48" w:rsidP="00113146">
            <w:pPr>
              <w:spacing w:line="360" w:lineRule="auto"/>
              <w:ind w:right="-540"/>
              <w:jc w:val="both"/>
              <w:rPr>
                <w:del w:id="1255" w:author="intel" w:date="2017-07-30T20:34:00Z"/>
                <w:rFonts w:ascii="Calibri" w:hAnsi="Calibri" w:cs="Calibri"/>
              </w:rPr>
            </w:pPr>
            <w:del w:id="1256" w:author="intel" w:date="2017-07-30T20:34:00Z">
              <w:r w:rsidRPr="00536964" w:rsidDel="00894CA4">
                <w:rPr>
                  <w:rFonts w:ascii="Calibri" w:hAnsi="Calibri" w:cs="Calibri"/>
                </w:rPr>
                <w:delText>7 (2.81-14.42)</w:delText>
              </w:r>
            </w:del>
          </w:p>
        </w:tc>
        <w:tc>
          <w:tcPr>
            <w:tcW w:w="1620" w:type="dxa"/>
          </w:tcPr>
          <w:p w:rsidR="00ED1B48" w:rsidRPr="00536964" w:rsidDel="00894CA4" w:rsidRDefault="00ED1B48" w:rsidP="00113146">
            <w:pPr>
              <w:spacing w:line="360" w:lineRule="auto"/>
              <w:ind w:right="-540"/>
              <w:jc w:val="both"/>
              <w:rPr>
                <w:del w:id="1257" w:author="intel" w:date="2017-07-30T20:34:00Z"/>
                <w:rFonts w:ascii="Calibri" w:hAnsi="Calibri" w:cs="Calibri"/>
              </w:rPr>
            </w:pPr>
            <w:del w:id="1258" w:author="intel" w:date="2017-07-30T20:34:00Z">
              <w:r w:rsidRPr="00536964" w:rsidDel="00894CA4">
                <w:rPr>
                  <w:rFonts w:ascii="Calibri" w:hAnsi="Calibri" w:cs="Calibri"/>
                </w:rPr>
                <w:delText>23.76</w:delText>
              </w:r>
            </w:del>
          </w:p>
        </w:tc>
        <w:tc>
          <w:tcPr>
            <w:tcW w:w="1530" w:type="dxa"/>
          </w:tcPr>
          <w:p w:rsidR="00ED1B48" w:rsidRPr="00536964" w:rsidDel="00894CA4" w:rsidRDefault="00ED1B48" w:rsidP="00113146">
            <w:pPr>
              <w:spacing w:line="360" w:lineRule="auto"/>
              <w:ind w:right="-540"/>
              <w:jc w:val="both"/>
              <w:rPr>
                <w:del w:id="1259" w:author="intel" w:date="2017-07-30T20:34:00Z"/>
                <w:rFonts w:ascii="Calibri" w:hAnsi="Calibri" w:cs="Calibri"/>
              </w:rPr>
            </w:pPr>
            <w:del w:id="1260" w:author="intel" w:date="2017-07-30T20:34:00Z">
              <w:r w:rsidRPr="00536964" w:rsidDel="00894CA4">
                <w:rPr>
                  <w:rFonts w:ascii="Calibri" w:hAnsi="Calibri" w:cs="Calibri"/>
                </w:rPr>
                <w:delText>11.16</w:delText>
              </w:r>
            </w:del>
          </w:p>
        </w:tc>
        <w:tc>
          <w:tcPr>
            <w:tcW w:w="1800" w:type="dxa"/>
            <w:shd w:val="clear" w:color="auto" w:fill="B8CCE4" w:themeFill="accent1" w:themeFillTint="66"/>
          </w:tcPr>
          <w:p w:rsidR="00ED1B48" w:rsidRPr="00536964" w:rsidDel="00894CA4" w:rsidRDefault="00ED1B48" w:rsidP="00113146">
            <w:pPr>
              <w:spacing w:line="360" w:lineRule="auto"/>
              <w:ind w:right="-540"/>
              <w:jc w:val="both"/>
              <w:rPr>
                <w:del w:id="1261" w:author="intel" w:date="2017-07-30T20:34:00Z"/>
                <w:rFonts w:ascii="Calibri" w:hAnsi="Calibri" w:cs="Calibri"/>
              </w:rPr>
            </w:pPr>
            <w:del w:id="1262" w:author="intel" w:date="2017-07-30T20:34:00Z">
              <w:r w:rsidRPr="00536964" w:rsidDel="00894CA4">
                <w:rPr>
                  <w:rFonts w:ascii="Calibri" w:hAnsi="Calibri" w:cs="Calibri"/>
                </w:rPr>
                <w:delText>1.84</w:delText>
              </w:r>
            </w:del>
          </w:p>
        </w:tc>
        <w:tc>
          <w:tcPr>
            <w:tcW w:w="1728" w:type="dxa"/>
            <w:shd w:val="clear" w:color="auto" w:fill="B8CCE4" w:themeFill="accent1" w:themeFillTint="66"/>
          </w:tcPr>
          <w:p w:rsidR="00ED1B48" w:rsidRPr="00536964" w:rsidDel="00894CA4" w:rsidRDefault="00ED1B48" w:rsidP="00113146">
            <w:pPr>
              <w:spacing w:line="360" w:lineRule="auto"/>
              <w:ind w:right="-540"/>
              <w:jc w:val="both"/>
              <w:rPr>
                <w:del w:id="1263" w:author="intel" w:date="2017-07-30T20:34:00Z"/>
                <w:rFonts w:ascii="Calibri" w:hAnsi="Calibri" w:cs="Calibri"/>
              </w:rPr>
            </w:pPr>
            <w:del w:id="1264" w:author="intel" w:date="2017-07-30T20:34:00Z">
              <w:r w:rsidRPr="00536964" w:rsidDel="00894CA4">
                <w:rPr>
                  <w:rFonts w:ascii="Calibri" w:hAnsi="Calibri" w:cs="Calibri"/>
                </w:rPr>
                <w:delText>3.91</w:delText>
              </w:r>
            </w:del>
          </w:p>
        </w:tc>
      </w:tr>
      <w:tr w:rsidR="00ED1B48" w:rsidRPr="00536964" w:rsidDel="00894CA4" w:rsidTr="00015809">
        <w:trPr>
          <w:del w:id="1265" w:author="intel" w:date="2017-07-30T20:34:00Z"/>
        </w:trPr>
        <w:tc>
          <w:tcPr>
            <w:tcW w:w="1368" w:type="dxa"/>
          </w:tcPr>
          <w:p w:rsidR="00ED1B48" w:rsidRPr="00536964" w:rsidDel="00894CA4" w:rsidRDefault="00ED1B48" w:rsidP="00113146">
            <w:pPr>
              <w:spacing w:line="360" w:lineRule="auto"/>
              <w:ind w:right="-540"/>
              <w:jc w:val="both"/>
              <w:rPr>
                <w:del w:id="1266" w:author="intel" w:date="2017-07-30T20:34:00Z"/>
                <w:rFonts w:ascii="Calibri" w:hAnsi="Calibri" w:cs="Calibri"/>
              </w:rPr>
            </w:pPr>
            <w:del w:id="1267" w:author="intel" w:date="2017-07-30T20:34:00Z">
              <w:r w:rsidRPr="00536964" w:rsidDel="00894CA4">
                <w:rPr>
                  <w:rFonts w:ascii="Calibri" w:hAnsi="Calibri" w:cs="Calibri"/>
                </w:rPr>
                <w:delText>12</w:delText>
              </w:r>
            </w:del>
          </w:p>
        </w:tc>
        <w:tc>
          <w:tcPr>
            <w:tcW w:w="1530" w:type="dxa"/>
            <w:shd w:val="clear" w:color="auto" w:fill="B8CCE4" w:themeFill="accent1" w:themeFillTint="66"/>
          </w:tcPr>
          <w:p w:rsidR="00ED1B48" w:rsidRPr="00536964" w:rsidDel="00894CA4" w:rsidRDefault="00ED1B48" w:rsidP="00113146">
            <w:pPr>
              <w:spacing w:line="360" w:lineRule="auto"/>
              <w:ind w:right="-540"/>
              <w:jc w:val="both"/>
              <w:rPr>
                <w:del w:id="1268" w:author="intel" w:date="2017-07-30T20:34:00Z"/>
                <w:rFonts w:ascii="Calibri" w:hAnsi="Calibri" w:cs="Calibri"/>
              </w:rPr>
            </w:pPr>
            <w:del w:id="1269" w:author="intel" w:date="2017-07-30T20:34:00Z">
              <w:r w:rsidRPr="00536964" w:rsidDel="00894CA4">
                <w:rPr>
                  <w:rFonts w:ascii="Calibri" w:hAnsi="Calibri" w:cs="Calibri"/>
                </w:rPr>
                <w:delText>7 (2.81-14.42)</w:delText>
              </w:r>
            </w:del>
          </w:p>
        </w:tc>
        <w:tc>
          <w:tcPr>
            <w:tcW w:w="1620" w:type="dxa"/>
          </w:tcPr>
          <w:p w:rsidR="00ED1B48" w:rsidRPr="00536964" w:rsidDel="00894CA4" w:rsidRDefault="00ED1B48" w:rsidP="00113146">
            <w:pPr>
              <w:spacing w:line="360" w:lineRule="auto"/>
              <w:ind w:right="-540"/>
              <w:jc w:val="both"/>
              <w:rPr>
                <w:del w:id="1270" w:author="intel" w:date="2017-07-30T20:34:00Z"/>
                <w:rFonts w:ascii="Calibri" w:hAnsi="Calibri" w:cs="Calibri"/>
              </w:rPr>
            </w:pPr>
            <w:del w:id="1271" w:author="intel" w:date="2017-07-30T20:34:00Z">
              <w:r w:rsidRPr="00536964" w:rsidDel="00894CA4">
                <w:rPr>
                  <w:rFonts w:ascii="Calibri" w:hAnsi="Calibri" w:cs="Calibri"/>
                </w:rPr>
                <w:delText>25.74</w:delText>
              </w:r>
            </w:del>
          </w:p>
        </w:tc>
        <w:tc>
          <w:tcPr>
            <w:tcW w:w="1530" w:type="dxa"/>
          </w:tcPr>
          <w:p w:rsidR="00ED1B48" w:rsidRPr="00536964" w:rsidDel="00894CA4" w:rsidRDefault="00ED1B48" w:rsidP="00113146">
            <w:pPr>
              <w:spacing w:line="360" w:lineRule="auto"/>
              <w:ind w:right="-540"/>
              <w:jc w:val="both"/>
              <w:rPr>
                <w:del w:id="1272" w:author="intel" w:date="2017-07-30T20:34:00Z"/>
                <w:rFonts w:ascii="Calibri" w:hAnsi="Calibri" w:cs="Calibri"/>
              </w:rPr>
            </w:pPr>
            <w:del w:id="1273" w:author="intel" w:date="2017-07-30T20:34:00Z">
              <w:r w:rsidRPr="00536964" w:rsidDel="00894CA4">
                <w:rPr>
                  <w:rFonts w:ascii="Calibri" w:hAnsi="Calibri" w:cs="Calibri"/>
                </w:rPr>
                <w:delText>12.09</w:delText>
              </w:r>
            </w:del>
          </w:p>
        </w:tc>
        <w:tc>
          <w:tcPr>
            <w:tcW w:w="1800" w:type="dxa"/>
            <w:shd w:val="clear" w:color="auto" w:fill="B8CCE4" w:themeFill="accent1" w:themeFillTint="66"/>
          </w:tcPr>
          <w:p w:rsidR="00ED1B48" w:rsidRPr="00536964" w:rsidDel="00894CA4" w:rsidRDefault="00ED1B48" w:rsidP="00113146">
            <w:pPr>
              <w:spacing w:line="360" w:lineRule="auto"/>
              <w:ind w:right="-540"/>
              <w:jc w:val="both"/>
              <w:rPr>
                <w:del w:id="1274" w:author="intel" w:date="2017-07-30T20:34:00Z"/>
                <w:rFonts w:ascii="Calibri" w:hAnsi="Calibri" w:cs="Calibri"/>
              </w:rPr>
            </w:pPr>
            <w:del w:id="1275" w:author="intel" w:date="2017-07-30T20:34:00Z">
              <w:r w:rsidRPr="00536964" w:rsidDel="00894CA4">
                <w:rPr>
                  <w:rFonts w:ascii="Calibri" w:hAnsi="Calibri" w:cs="Calibri"/>
                </w:rPr>
                <w:delText>1.99</w:delText>
              </w:r>
            </w:del>
          </w:p>
        </w:tc>
        <w:tc>
          <w:tcPr>
            <w:tcW w:w="1728" w:type="dxa"/>
            <w:shd w:val="clear" w:color="auto" w:fill="B8CCE4" w:themeFill="accent1" w:themeFillTint="66"/>
          </w:tcPr>
          <w:p w:rsidR="00ED1B48" w:rsidRPr="00536964" w:rsidDel="00894CA4" w:rsidRDefault="00ED1B48" w:rsidP="00113146">
            <w:pPr>
              <w:spacing w:line="360" w:lineRule="auto"/>
              <w:ind w:right="-540"/>
              <w:jc w:val="both"/>
              <w:rPr>
                <w:del w:id="1276" w:author="intel" w:date="2017-07-30T20:34:00Z"/>
                <w:rFonts w:ascii="Calibri" w:hAnsi="Calibri" w:cs="Calibri"/>
              </w:rPr>
            </w:pPr>
            <w:del w:id="1277" w:author="intel" w:date="2017-07-30T20:34:00Z">
              <w:r w:rsidRPr="00536964" w:rsidDel="00894CA4">
                <w:rPr>
                  <w:rFonts w:ascii="Calibri" w:hAnsi="Calibri" w:cs="Calibri"/>
                </w:rPr>
                <w:delText>4.23</w:delText>
              </w:r>
            </w:del>
          </w:p>
        </w:tc>
      </w:tr>
      <w:tr w:rsidR="00ED1B48" w:rsidRPr="00536964" w:rsidDel="00894CA4" w:rsidTr="00015809">
        <w:trPr>
          <w:del w:id="1278" w:author="intel" w:date="2017-07-30T20:34:00Z"/>
        </w:trPr>
        <w:tc>
          <w:tcPr>
            <w:tcW w:w="1368" w:type="dxa"/>
          </w:tcPr>
          <w:p w:rsidR="00ED1B48" w:rsidRPr="00536964" w:rsidDel="00894CA4" w:rsidRDefault="00ED1B48" w:rsidP="00113146">
            <w:pPr>
              <w:spacing w:line="360" w:lineRule="auto"/>
              <w:ind w:right="-540"/>
              <w:jc w:val="both"/>
              <w:rPr>
                <w:del w:id="1279" w:author="intel" w:date="2017-07-30T20:34:00Z"/>
                <w:rFonts w:ascii="Calibri" w:hAnsi="Calibri" w:cs="Calibri"/>
              </w:rPr>
            </w:pPr>
            <w:del w:id="1280" w:author="intel" w:date="2017-07-30T20:34:00Z">
              <w:r w:rsidRPr="00536964" w:rsidDel="00894CA4">
                <w:rPr>
                  <w:rFonts w:ascii="Calibri" w:hAnsi="Calibri" w:cs="Calibri"/>
                </w:rPr>
                <w:delText>13</w:delText>
              </w:r>
            </w:del>
          </w:p>
        </w:tc>
        <w:tc>
          <w:tcPr>
            <w:tcW w:w="1530" w:type="dxa"/>
            <w:shd w:val="clear" w:color="auto" w:fill="B8CCE4" w:themeFill="accent1" w:themeFillTint="66"/>
          </w:tcPr>
          <w:p w:rsidR="00ED1B48" w:rsidRPr="00536964" w:rsidDel="00894CA4" w:rsidRDefault="00ED1B48" w:rsidP="00113146">
            <w:pPr>
              <w:spacing w:line="360" w:lineRule="auto"/>
              <w:ind w:right="-540"/>
              <w:jc w:val="both"/>
              <w:rPr>
                <w:del w:id="1281" w:author="intel" w:date="2017-07-30T20:34:00Z"/>
                <w:rFonts w:ascii="Calibri" w:hAnsi="Calibri" w:cs="Calibri"/>
              </w:rPr>
            </w:pPr>
            <w:del w:id="1282" w:author="intel" w:date="2017-07-30T20:34:00Z">
              <w:r w:rsidRPr="00536964" w:rsidDel="00894CA4">
                <w:rPr>
                  <w:rFonts w:ascii="Calibri" w:hAnsi="Calibri" w:cs="Calibri"/>
                </w:rPr>
                <w:delText>8 (3.45-15.76)</w:delText>
              </w:r>
            </w:del>
          </w:p>
        </w:tc>
        <w:tc>
          <w:tcPr>
            <w:tcW w:w="1620" w:type="dxa"/>
          </w:tcPr>
          <w:p w:rsidR="00ED1B48" w:rsidRPr="00536964" w:rsidDel="00894CA4" w:rsidRDefault="00ED1B48" w:rsidP="00113146">
            <w:pPr>
              <w:spacing w:line="360" w:lineRule="auto"/>
              <w:ind w:right="-540"/>
              <w:jc w:val="both"/>
              <w:rPr>
                <w:del w:id="1283" w:author="intel" w:date="2017-07-30T20:34:00Z"/>
                <w:rFonts w:ascii="Calibri" w:hAnsi="Calibri" w:cs="Calibri"/>
              </w:rPr>
            </w:pPr>
            <w:del w:id="1284" w:author="intel" w:date="2017-07-30T20:34:00Z">
              <w:r w:rsidRPr="00536964" w:rsidDel="00894CA4">
                <w:rPr>
                  <w:rFonts w:ascii="Calibri" w:hAnsi="Calibri" w:cs="Calibri"/>
                </w:rPr>
                <w:delText>27.72</w:delText>
              </w:r>
            </w:del>
          </w:p>
        </w:tc>
        <w:tc>
          <w:tcPr>
            <w:tcW w:w="1530" w:type="dxa"/>
          </w:tcPr>
          <w:p w:rsidR="00ED1B48" w:rsidRPr="00536964" w:rsidDel="00894CA4" w:rsidRDefault="00ED1B48" w:rsidP="00113146">
            <w:pPr>
              <w:spacing w:line="360" w:lineRule="auto"/>
              <w:ind w:right="-540"/>
              <w:jc w:val="both"/>
              <w:rPr>
                <w:del w:id="1285" w:author="intel" w:date="2017-07-30T20:34:00Z"/>
                <w:rFonts w:ascii="Calibri" w:hAnsi="Calibri" w:cs="Calibri"/>
              </w:rPr>
            </w:pPr>
            <w:del w:id="1286" w:author="intel" w:date="2017-07-30T20:34:00Z">
              <w:r w:rsidRPr="00536964" w:rsidDel="00894CA4">
                <w:rPr>
                  <w:rFonts w:ascii="Calibri" w:hAnsi="Calibri" w:cs="Calibri"/>
                </w:rPr>
                <w:delText>13.02</w:delText>
              </w:r>
            </w:del>
          </w:p>
        </w:tc>
        <w:tc>
          <w:tcPr>
            <w:tcW w:w="1800" w:type="dxa"/>
            <w:shd w:val="clear" w:color="auto" w:fill="B8CCE4" w:themeFill="accent1" w:themeFillTint="66"/>
          </w:tcPr>
          <w:p w:rsidR="00ED1B48" w:rsidRPr="00536964" w:rsidDel="00894CA4" w:rsidRDefault="00ED1B48" w:rsidP="00113146">
            <w:pPr>
              <w:spacing w:line="360" w:lineRule="auto"/>
              <w:ind w:right="-540"/>
              <w:jc w:val="both"/>
              <w:rPr>
                <w:del w:id="1287" w:author="intel" w:date="2017-07-30T20:34:00Z"/>
                <w:rFonts w:ascii="Calibri" w:hAnsi="Calibri" w:cs="Calibri"/>
              </w:rPr>
            </w:pPr>
            <w:del w:id="1288" w:author="intel" w:date="2017-07-30T20:34:00Z">
              <w:r w:rsidRPr="00536964" w:rsidDel="00894CA4">
                <w:rPr>
                  <w:rFonts w:ascii="Calibri" w:hAnsi="Calibri" w:cs="Calibri"/>
                </w:rPr>
                <w:delText>2.14</w:delText>
              </w:r>
            </w:del>
          </w:p>
        </w:tc>
        <w:tc>
          <w:tcPr>
            <w:tcW w:w="1728" w:type="dxa"/>
            <w:shd w:val="clear" w:color="auto" w:fill="B8CCE4" w:themeFill="accent1" w:themeFillTint="66"/>
          </w:tcPr>
          <w:p w:rsidR="00ED1B48" w:rsidRPr="00536964" w:rsidDel="00894CA4" w:rsidRDefault="00ED1B48" w:rsidP="00113146">
            <w:pPr>
              <w:spacing w:line="360" w:lineRule="auto"/>
              <w:ind w:right="-540"/>
              <w:jc w:val="both"/>
              <w:rPr>
                <w:del w:id="1289" w:author="intel" w:date="2017-07-30T20:34:00Z"/>
                <w:rFonts w:ascii="Calibri" w:hAnsi="Calibri" w:cs="Calibri"/>
              </w:rPr>
            </w:pPr>
            <w:del w:id="1290" w:author="intel" w:date="2017-07-30T20:34:00Z">
              <w:r w:rsidRPr="00536964" w:rsidDel="00894CA4">
                <w:rPr>
                  <w:rFonts w:ascii="Calibri" w:hAnsi="Calibri" w:cs="Calibri"/>
                </w:rPr>
                <w:delText>4.6</w:delText>
              </w:r>
            </w:del>
          </w:p>
        </w:tc>
      </w:tr>
      <w:tr w:rsidR="00ED1B48" w:rsidRPr="00536964" w:rsidDel="00894CA4" w:rsidTr="00015809">
        <w:trPr>
          <w:del w:id="1291" w:author="intel" w:date="2017-07-30T20:34:00Z"/>
        </w:trPr>
        <w:tc>
          <w:tcPr>
            <w:tcW w:w="1368" w:type="dxa"/>
          </w:tcPr>
          <w:p w:rsidR="00ED1B48" w:rsidRPr="00536964" w:rsidDel="00894CA4" w:rsidRDefault="00ED1B48" w:rsidP="00113146">
            <w:pPr>
              <w:spacing w:line="360" w:lineRule="auto"/>
              <w:ind w:right="-540"/>
              <w:jc w:val="both"/>
              <w:rPr>
                <w:del w:id="1292" w:author="intel" w:date="2017-07-30T20:34:00Z"/>
                <w:rFonts w:ascii="Calibri" w:hAnsi="Calibri" w:cs="Calibri"/>
              </w:rPr>
            </w:pPr>
            <w:del w:id="1293" w:author="intel" w:date="2017-07-30T20:34:00Z">
              <w:r w:rsidRPr="00536964" w:rsidDel="00894CA4">
                <w:rPr>
                  <w:rFonts w:ascii="Calibri" w:hAnsi="Calibri" w:cs="Calibri"/>
                </w:rPr>
                <w:delText>14</w:delText>
              </w:r>
            </w:del>
          </w:p>
        </w:tc>
        <w:tc>
          <w:tcPr>
            <w:tcW w:w="1530" w:type="dxa"/>
            <w:shd w:val="clear" w:color="auto" w:fill="B8CCE4" w:themeFill="accent1" w:themeFillTint="66"/>
          </w:tcPr>
          <w:p w:rsidR="00ED1B48" w:rsidRPr="00536964" w:rsidDel="00894CA4" w:rsidRDefault="00ED1B48" w:rsidP="00113146">
            <w:pPr>
              <w:spacing w:line="360" w:lineRule="auto"/>
              <w:ind w:right="-540"/>
              <w:jc w:val="both"/>
              <w:rPr>
                <w:del w:id="1294" w:author="intel" w:date="2017-07-30T20:34:00Z"/>
                <w:rFonts w:ascii="Calibri" w:hAnsi="Calibri" w:cs="Calibri"/>
              </w:rPr>
            </w:pPr>
            <w:del w:id="1295" w:author="intel" w:date="2017-07-30T20:34:00Z">
              <w:r w:rsidRPr="00536964" w:rsidDel="00894CA4">
                <w:rPr>
                  <w:rFonts w:ascii="Calibri" w:hAnsi="Calibri" w:cs="Calibri"/>
                </w:rPr>
                <w:delText>8 (3.45-15.76)</w:delText>
              </w:r>
            </w:del>
          </w:p>
        </w:tc>
        <w:tc>
          <w:tcPr>
            <w:tcW w:w="1620" w:type="dxa"/>
          </w:tcPr>
          <w:p w:rsidR="00ED1B48" w:rsidRPr="00536964" w:rsidDel="00894CA4" w:rsidRDefault="00ED1B48" w:rsidP="00113146">
            <w:pPr>
              <w:spacing w:line="360" w:lineRule="auto"/>
              <w:ind w:right="-540"/>
              <w:jc w:val="both"/>
              <w:rPr>
                <w:del w:id="1296" w:author="intel" w:date="2017-07-30T20:34:00Z"/>
                <w:rFonts w:ascii="Calibri" w:hAnsi="Calibri" w:cs="Calibri"/>
              </w:rPr>
            </w:pPr>
            <w:del w:id="1297" w:author="intel" w:date="2017-07-30T20:34:00Z">
              <w:r w:rsidRPr="00536964" w:rsidDel="00894CA4">
                <w:rPr>
                  <w:rFonts w:ascii="Calibri" w:hAnsi="Calibri" w:cs="Calibri"/>
                </w:rPr>
                <w:delText>29.7</w:delText>
              </w:r>
            </w:del>
          </w:p>
        </w:tc>
        <w:tc>
          <w:tcPr>
            <w:tcW w:w="1530" w:type="dxa"/>
          </w:tcPr>
          <w:p w:rsidR="00ED1B48" w:rsidRPr="00536964" w:rsidDel="00894CA4" w:rsidRDefault="00ED1B48" w:rsidP="00113146">
            <w:pPr>
              <w:spacing w:line="360" w:lineRule="auto"/>
              <w:ind w:right="-540"/>
              <w:jc w:val="both"/>
              <w:rPr>
                <w:del w:id="1298" w:author="intel" w:date="2017-07-30T20:34:00Z"/>
                <w:rFonts w:ascii="Calibri" w:hAnsi="Calibri" w:cs="Calibri"/>
              </w:rPr>
            </w:pPr>
            <w:del w:id="1299" w:author="intel" w:date="2017-07-30T20:34:00Z">
              <w:r w:rsidRPr="00536964" w:rsidDel="00894CA4">
                <w:rPr>
                  <w:rFonts w:ascii="Calibri" w:hAnsi="Calibri" w:cs="Calibri"/>
                </w:rPr>
                <w:delText>13.95</w:delText>
              </w:r>
            </w:del>
          </w:p>
        </w:tc>
        <w:tc>
          <w:tcPr>
            <w:tcW w:w="1800" w:type="dxa"/>
            <w:shd w:val="clear" w:color="auto" w:fill="B8CCE4" w:themeFill="accent1" w:themeFillTint="66"/>
          </w:tcPr>
          <w:p w:rsidR="00ED1B48" w:rsidRPr="00536964" w:rsidDel="00894CA4" w:rsidRDefault="00ED1B48" w:rsidP="00113146">
            <w:pPr>
              <w:spacing w:line="360" w:lineRule="auto"/>
              <w:ind w:right="-540"/>
              <w:jc w:val="both"/>
              <w:rPr>
                <w:del w:id="1300" w:author="intel" w:date="2017-07-30T20:34:00Z"/>
                <w:rFonts w:ascii="Calibri" w:hAnsi="Calibri" w:cs="Calibri"/>
              </w:rPr>
            </w:pPr>
            <w:del w:id="1301" w:author="intel" w:date="2017-07-30T20:34:00Z">
              <w:r w:rsidRPr="00536964" w:rsidDel="00894CA4">
                <w:rPr>
                  <w:rFonts w:ascii="Calibri" w:hAnsi="Calibri" w:cs="Calibri"/>
                </w:rPr>
                <w:delText>2.3</w:delText>
              </w:r>
            </w:del>
          </w:p>
        </w:tc>
        <w:tc>
          <w:tcPr>
            <w:tcW w:w="1728" w:type="dxa"/>
            <w:shd w:val="clear" w:color="auto" w:fill="B8CCE4" w:themeFill="accent1" w:themeFillTint="66"/>
          </w:tcPr>
          <w:p w:rsidR="00ED1B48" w:rsidRPr="00536964" w:rsidDel="00894CA4" w:rsidRDefault="00ED1B48" w:rsidP="00113146">
            <w:pPr>
              <w:spacing w:line="360" w:lineRule="auto"/>
              <w:ind w:right="-540"/>
              <w:jc w:val="both"/>
              <w:rPr>
                <w:del w:id="1302" w:author="intel" w:date="2017-07-30T20:34:00Z"/>
                <w:rFonts w:ascii="Calibri" w:hAnsi="Calibri" w:cs="Calibri"/>
              </w:rPr>
            </w:pPr>
            <w:del w:id="1303" w:author="intel" w:date="2017-07-30T20:34:00Z">
              <w:r w:rsidRPr="00536964" w:rsidDel="00894CA4">
                <w:rPr>
                  <w:rFonts w:ascii="Calibri" w:hAnsi="Calibri" w:cs="Calibri"/>
                </w:rPr>
                <w:delText>4.89</w:delText>
              </w:r>
            </w:del>
          </w:p>
        </w:tc>
      </w:tr>
      <w:tr w:rsidR="00ED1B48" w:rsidRPr="00536964" w:rsidDel="00894CA4" w:rsidTr="00015809">
        <w:trPr>
          <w:del w:id="1304" w:author="intel" w:date="2017-07-30T20:34:00Z"/>
        </w:trPr>
        <w:tc>
          <w:tcPr>
            <w:tcW w:w="1368" w:type="dxa"/>
          </w:tcPr>
          <w:p w:rsidR="00ED1B48" w:rsidRPr="00536964" w:rsidDel="00894CA4" w:rsidRDefault="00ED1B48" w:rsidP="00113146">
            <w:pPr>
              <w:spacing w:line="360" w:lineRule="auto"/>
              <w:ind w:right="-540"/>
              <w:jc w:val="both"/>
              <w:rPr>
                <w:del w:id="1305" w:author="intel" w:date="2017-07-30T20:34:00Z"/>
                <w:rFonts w:ascii="Calibri" w:hAnsi="Calibri" w:cs="Calibri"/>
              </w:rPr>
            </w:pPr>
            <w:del w:id="1306" w:author="intel" w:date="2017-07-30T20:34:00Z">
              <w:r w:rsidRPr="00536964" w:rsidDel="00894CA4">
                <w:rPr>
                  <w:rFonts w:ascii="Calibri" w:hAnsi="Calibri" w:cs="Calibri"/>
                </w:rPr>
                <w:delText>15</w:delText>
              </w:r>
            </w:del>
          </w:p>
        </w:tc>
        <w:tc>
          <w:tcPr>
            <w:tcW w:w="1530" w:type="dxa"/>
            <w:shd w:val="clear" w:color="auto" w:fill="B8CCE4" w:themeFill="accent1" w:themeFillTint="66"/>
          </w:tcPr>
          <w:p w:rsidR="00ED1B48" w:rsidRPr="00536964" w:rsidDel="00894CA4" w:rsidRDefault="00ED1B48" w:rsidP="00113146">
            <w:pPr>
              <w:spacing w:line="360" w:lineRule="auto"/>
              <w:ind w:right="-540"/>
              <w:jc w:val="both"/>
              <w:rPr>
                <w:del w:id="1307" w:author="intel" w:date="2017-07-30T20:34:00Z"/>
                <w:rFonts w:ascii="Calibri" w:hAnsi="Calibri" w:cs="Calibri"/>
              </w:rPr>
            </w:pPr>
            <w:del w:id="1308" w:author="intel" w:date="2017-07-30T20:34:00Z">
              <w:r w:rsidRPr="00536964" w:rsidDel="00894CA4">
                <w:rPr>
                  <w:rFonts w:ascii="Calibri" w:hAnsi="Calibri" w:cs="Calibri"/>
                </w:rPr>
                <w:delText>8 (3.45-15.76)</w:delText>
              </w:r>
            </w:del>
          </w:p>
        </w:tc>
        <w:tc>
          <w:tcPr>
            <w:tcW w:w="1620" w:type="dxa"/>
          </w:tcPr>
          <w:p w:rsidR="00ED1B48" w:rsidRPr="00536964" w:rsidDel="00894CA4" w:rsidRDefault="00ED1B48" w:rsidP="00113146">
            <w:pPr>
              <w:spacing w:line="360" w:lineRule="auto"/>
              <w:ind w:right="-540"/>
              <w:jc w:val="both"/>
              <w:rPr>
                <w:del w:id="1309" w:author="intel" w:date="2017-07-30T20:34:00Z"/>
                <w:rFonts w:ascii="Calibri" w:hAnsi="Calibri" w:cs="Calibri"/>
              </w:rPr>
            </w:pPr>
            <w:del w:id="1310" w:author="intel" w:date="2017-07-30T20:34:00Z">
              <w:r w:rsidRPr="00536964" w:rsidDel="00894CA4">
                <w:rPr>
                  <w:rFonts w:ascii="Calibri" w:hAnsi="Calibri" w:cs="Calibri"/>
                </w:rPr>
                <w:delText>31.68</w:delText>
              </w:r>
            </w:del>
          </w:p>
        </w:tc>
        <w:tc>
          <w:tcPr>
            <w:tcW w:w="1530" w:type="dxa"/>
          </w:tcPr>
          <w:p w:rsidR="00ED1B48" w:rsidRPr="00536964" w:rsidDel="00894CA4" w:rsidRDefault="00ED1B48" w:rsidP="00113146">
            <w:pPr>
              <w:spacing w:line="360" w:lineRule="auto"/>
              <w:ind w:right="-540"/>
              <w:jc w:val="both"/>
              <w:rPr>
                <w:del w:id="1311" w:author="intel" w:date="2017-07-30T20:34:00Z"/>
                <w:rFonts w:ascii="Calibri" w:hAnsi="Calibri" w:cs="Calibri"/>
              </w:rPr>
            </w:pPr>
            <w:del w:id="1312" w:author="intel" w:date="2017-07-30T20:34:00Z">
              <w:r w:rsidRPr="00536964" w:rsidDel="00894CA4">
                <w:rPr>
                  <w:rFonts w:ascii="Calibri" w:hAnsi="Calibri" w:cs="Calibri"/>
                </w:rPr>
                <w:delText>14.88</w:delText>
              </w:r>
            </w:del>
          </w:p>
        </w:tc>
        <w:tc>
          <w:tcPr>
            <w:tcW w:w="1800" w:type="dxa"/>
            <w:shd w:val="clear" w:color="auto" w:fill="B8CCE4" w:themeFill="accent1" w:themeFillTint="66"/>
          </w:tcPr>
          <w:p w:rsidR="00ED1B48" w:rsidRPr="00536964" w:rsidDel="00894CA4" w:rsidRDefault="00ED1B48" w:rsidP="00113146">
            <w:pPr>
              <w:spacing w:line="360" w:lineRule="auto"/>
              <w:ind w:right="-540"/>
              <w:jc w:val="both"/>
              <w:rPr>
                <w:del w:id="1313" w:author="intel" w:date="2017-07-30T20:34:00Z"/>
                <w:rFonts w:ascii="Calibri" w:hAnsi="Calibri" w:cs="Calibri"/>
              </w:rPr>
            </w:pPr>
            <w:del w:id="1314" w:author="intel" w:date="2017-07-30T20:34:00Z">
              <w:r w:rsidRPr="00536964" w:rsidDel="00894CA4">
                <w:rPr>
                  <w:rFonts w:ascii="Calibri" w:hAnsi="Calibri" w:cs="Calibri"/>
                </w:rPr>
                <w:delText>2.46</w:delText>
              </w:r>
            </w:del>
          </w:p>
        </w:tc>
        <w:tc>
          <w:tcPr>
            <w:tcW w:w="1728" w:type="dxa"/>
            <w:shd w:val="clear" w:color="auto" w:fill="B8CCE4" w:themeFill="accent1" w:themeFillTint="66"/>
          </w:tcPr>
          <w:p w:rsidR="00ED1B48" w:rsidRPr="00536964" w:rsidDel="00894CA4" w:rsidRDefault="00ED1B48" w:rsidP="00113146">
            <w:pPr>
              <w:spacing w:line="360" w:lineRule="auto"/>
              <w:ind w:right="-540"/>
              <w:jc w:val="both"/>
              <w:rPr>
                <w:del w:id="1315" w:author="intel" w:date="2017-07-30T20:34:00Z"/>
                <w:rFonts w:ascii="Calibri" w:hAnsi="Calibri" w:cs="Calibri"/>
              </w:rPr>
            </w:pPr>
            <w:del w:id="1316" w:author="intel" w:date="2017-07-30T20:34:00Z">
              <w:r w:rsidRPr="00536964" w:rsidDel="00894CA4">
                <w:rPr>
                  <w:rFonts w:ascii="Calibri" w:hAnsi="Calibri" w:cs="Calibri"/>
                </w:rPr>
                <w:delText>5.23</w:delText>
              </w:r>
            </w:del>
          </w:p>
        </w:tc>
      </w:tr>
      <w:tr w:rsidR="00ED1B48" w:rsidRPr="00536964" w:rsidDel="00894CA4" w:rsidTr="00015809">
        <w:trPr>
          <w:del w:id="1317" w:author="intel" w:date="2017-07-30T20:34:00Z"/>
        </w:trPr>
        <w:tc>
          <w:tcPr>
            <w:tcW w:w="1368" w:type="dxa"/>
          </w:tcPr>
          <w:p w:rsidR="00ED1B48" w:rsidRPr="00536964" w:rsidDel="00894CA4" w:rsidRDefault="00ED1B48" w:rsidP="00113146">
            <w:pPr>
              <w:spacing w:line="360" w:lineRule="auto"/>
              <w:ind w:right="-540"/>
              <w:jc w:val="both"/>
              <w:rPr>
                <w:del w:id="1318" w:author="intel" w:date="2017-07-30T20:34:00Z"/>
                <w:rFonts w:ascii="Calibri" w:hAnsi="Calibri" w:cs="Calibri"/>
              </w:rPr>
            </w:pPr>
            <w:del w:id="1319" w:author="intel" w:date="2017-07-30T20:34:00Z">
              <w:r w:rsidRPr="00536964" w:rsidDel="00894CA4">
                <w:rPr>
                  <w:rFonts w:ascii="Calibri" w:hAnsi="Calibri" w:cs="Calibri"/>
                </w:rPr>
                <w:delText>16</w:delText>
              </w:r>
            </w:del>
          </w:p>
        </w:tc>
        <w:tc>
          <w:tcPr>
            <w:tcW w:w="1530" w:type="dxa"/>
            <w:shd w:val="clear" w:color="auto" w:fill="B8CCE4" w:themeFill="accent1" w:themeFillTint="66"/>
          </w:tcPr>
          <w:p w:rsidR="00ED1B48" w:rsidRPr="00536964" w:rsidDel="00894CA4" w:rsidRDefault="00ED1B48" w:rsidP="00113146">
            <w:pPr>
              <w:spacing w:line="360" w:lineRule="auto"/>
              <w:ind w:right="-540"/>
              <w:jc w:val="both"/>
              <w:rPr>
                <w:del w:id="1320" w:author="intel" w:date="2017-07-30T20:34:00Z"/>
                <w:rFonts w:ascii="Calibri" w:hAnsi="Calibri" w:cs="Calibri"/>
              </w:rPr>
            </w:pPr>
            <w:del w:id="1321" w:author="intel" w:date="2017-07-30T20:34:00Z">
              <w:r w:rsidRPr="00536964" w:rsidDel="00894CA4">
                <w:rPr>
                  <w:rFonts w:ascii="Calibri" w:hAnsi="Calibri" w:cs="Calibri"/>
                </w:rPr>
                <w:delText>8 (3.45-15.76)</w:delText>
              </w:r>
            </w:del>
          </w:p>
        </w:tc>
        <w:tc>
          <w:tcPr>
            <w:tcW w:w="1620" w:type="dxa"/>
          </w:tcPr>
          <w:p w:rsidR="00ED1B48" w:rsidRPr="00536964" w:rsidDel="00894CA4" w:rsidRDefault="00ED1B48" w:rsidP="00113146">
            <w:pPr>
              <w:spacing w:line="360" w:lineRule="auto"/>
              <w:ind w:right="-540"/>
              <w:jc w:val="both"/>
              <w:rPr>
                <w:del w:id="1322" w:author="intel" w:date="2017-07-30T20:34:00Z"/>
                <w:rFonts w:ascii="Calibri" w:hAnsi="Calibri" w:cs="Calibri"/>
              </w:rPr>
            </w:pPr>
            <w:del w:id="1323" w:author="intel" w:date="2017-07-30T20:34:00Z">
              <w:r w:rsidRPr="00536964" w:rsidDel="00894CA4">
                <w:rPr>
                  <w:rFonts w:ascii="Calibri" w:hAnsi="Calibri" w:cs="Calibri"/>
                </w:rPr>
                <w:delText>33.66</w:delText>
              </w:r>
            </w:del>
          </w:p>
        </w:tc>
        <w:tc>
          <w:tcPr>
            <w:tcW w:w="1530" w:type="dxa"/>
          </w:tcPr>
          <w:p w:rsidR="00ED1B48" w:rsidRPr="00536964" w:rsidDel="00894CA4" w:rsidRDefault="00ED1B48" w:rsidP="00113146">
            <w:pPr>
              <w:spacing w:line="360" w:lineRule="auto"/>
              <w:ind w:right="-540"/>
              <w:jc w:val="both"/>
              <w:rPr>
                <w:del w:id="1324" w:author="intel" w:date="2017-07-30T20:34:00Z"/>
                <w:rFonts w:ascii="Calibri" w:hAnsi="Calibri" w:cs="Calibri"/>
              </w:rPr>
            </w:pPr>
            <w:del w:id="1325" w:author="intel" w:date="2017-07-30T20:34:00Z">
              <w:r w:rsidRPr="00536964" w:rsidDel="00894CA4">
                <w:rPr>
                  <w:rFonts w:ascii="Calibri" w:hAnsi="Calibri" w:cs="Calibri"/>
                </w:rPr>
                <w:delText>15.81</w:delText>
              </w:r>
            </w:del>
          </w:p>
        </w:tc>
        <w:tc>
          <w:tcPr>
            <w:tcW w:w="1800" w:type="dxa"/>
            <w:shd w:val="clear" w:color="auto" w:fill="B8CCE4" w:themeFill="accent1" w:themeFillTint="66"/>
          </w:tcPr>
          <w:p w:rsidR="00ED1B48" w:rsidRPr="00536964" w:rsidDel="00894CA4" w:rsidRDefault="00ED1B48" w:rsidP="00113146">
            <w:pPr>
              <w:spacing w:line="360" w:lineRule="auto"/>
              <w:ind w:right="-540"/>
              <w:jc w:val="both"/>
              <w:rPr>
                <w:del w:id="1326" w:author="intel" w:date="2017-07-30T20:34:00Z"/>
                <w:rFonts w:ascii="Calibri" w:hAnsi="Calibri" w:cs="Calibri"/>
              </w:rPr>
            </w:pPr>
            <w:del w:id="1327" w:author="intel" w:date="2017-07-30T20:34:00Z">
              <w:r w:rsidRPr="00536964" w:rsidDel="00894CA4">
                <w:rPr>
                  <w:rFonts w:ascii="Calibri" w:hAnsi="Calibri" w:cs="Calibri"/>
                </w:rPr>
                <w:delText>2.61</w:delText>
              </w:r>
            </w:del>
          </w:p>
        </w:tc>
        <w:tc>
          <w:tcPr>
            <w:tcW w:w="1728" w:type="dxa"/>
            <w:shd w:val="clear" w:color="auto" w:fill="B8CCE4" w:themeFill="accent1" w:themeFillTint="66"/>
          </w:tcPr>
          <w:p w:rsidR="00ED1B48" w:rsidRPr="00536964" w:rsidDel="00894CA4" w:rsidRDefault="00ED1B48" w:rsidP="00113146">
            <w:pPr>
              <w:spacing w:line="360" w:lineRule="auto"/>
              <w:ind w:right="-540"/>
              <w:jc w:val="both"/>
              <w:rPr>
                <w:del w:id="1328" w:author="intel" w:date="2017-07-30T20:34:00Z"/>
                <w:rFonts w:ascii="Calibri" w:hAnsi="Calibri" w:cs="Calibri"/>
              </w:rPr>
            </w:pPr>
            <w:del w:id="1329" w:author="intel" w:date="2017-07-30T20:34:00Z">
              <w:r w:rsidRPr="00536964" w:rsidDel="00894CA4">
                <w:rPr>
                  <w:rFonts w:ascii="Calibri" w:hAnsi="Calibri" w:cs="Calibri"/>
                </w:rPr>
                <w:delText>5.55</w:delText>
              </w:r>
            </w:del>
          </w:p>
        </w:tc>
      </w:tr>
      <w:tr w:rsidR="00ED1B48" w:rsidRPr="00536964" w:rsidDel="00894CA4" w:rsidTr="00015809">
        <w:trPr>
          <w:del w:id="1330" w:author="intel" w:date="2017-07-30T20:34:00Z"/>
        </w:trPr>
        <w:tc>
          <w:tcPr>
            <w:tcW w:w="1368" w:type="dxa"/>
          </w:tcPr>
          <w:p w:rsidR="00ED1B48" w:rsidRPr="00536964" w:rsidDel="00894CA4" w:rsidRDefault="00ED1B48" w:rsidP="00113146">
            <w:pPr>
              <w:spacing w:line="360" w:lineRule="auto"/>
              <w:ind w:right="-540"/>
              <w:jc w:val="both"/>
              <w:rPr>
                <w:del w:id="1331" w:author="intel" w:date="2017-07-30T20:34:00Z"/>
                <w:rFonts w:ascii="Calibri" w:hAnsi="Calibri" w:cs="Calibri"/>
              </w:rPr>
            </w:pPr>
            <w:del w:id="1332" w:author="intel" w:date="2017-07-30T20:34:00Z">
              <w:r w:rsidRPr="00536964" w:rsidDel="00894CA4">
                <w:rPr>
                  <w:rFonts w:ascii="Calibri" w:hAnsi="Calibri" w:cs="Calibri"/>
                </w:rPr>
                <w:delText>17</w:delText>
              </w:r>
            </w:del>
          </w:p>
        </w:tc>
        <w:tc>
          <w:tcPr>
            <w:tcW w:w="1530" w:type="dxa"/>
            <w:shd w:val="clear" w:color="auto" w:fill="B8CCE4" w:themeFill="accent1" w:themeFillTint="66"/>
          </w:tcPr>
          <w:p w:rsidR="00ED1B48" w:rsidRPr="00536964" w:rsidDel="00894CA4" w:rsidRDefault="00ED1B48" w:rsidP="00113146">
            <w:pPr>
              <w:spacing w:line="360" w:lineRule="auto"/>
              <w:ind w:right="-540"/>
              <w:jc w:val="both"/>
              <w:rPr>
                <w:del w:id="1333" w:author="intel" w:date="2017-07-30T20:34:00Z"/>
                <w:rFonts w:ascii="Calibri" w:hAnsi="Calibri" w:cs="Calibri"/>
              </w:rPr>
            </w:pPr>
            <w:del w:id="1334" w:author="intel" w:date="2017-07-30T20:34:00Z">
              <w:r w:rsidRPr="00536964" w:rsidDel="00894CA4">
                <w:rPr>
                  <w:rFonts w:ascii="Calibri" w:hAnsi="Calibri" w:cs="Calibri"/>
                </w:rPr>
                <w:delText>8 (3.45-15.76</w:delText>
              </w:r>
            </w:del>
          </w:p>
        </w:tc>
        <w:tc>
          <w:tcPr>
            <w:tcW w:w="1620" w:type="dxa"/>
          </w:tcPr>
          <w:p w:rsidR="00ED1B48" w:rsidRPr="00536964" w:rsidDel="00894CA4" w:rsidRDefault="00ED1B48" w:rsidP="00113146">
            <w:pPr>
              <w:spacing w:line="360" w:lineRule="auto"/>
              <w:ind w:right="-540"/>
              <w:jc w:val="both"/>
              <w:rPr>
                <w:del w:id="1335" w:author="intel" w:date="2017-07-30T20:34:00Z"/>
                <w:rFonts w:ascii="Calibri" w:hAnsi="Calibri" w:cs="Calibri"/>
              </w:rPr>
            </w:pPr>
            <w:del w:id="1336" w:author="intel" w:date="2017-07-30T20:34:00Z">
              <w:r w:rsidRPr="00536964" w:rsidDel="00894CA4">
                <w:rPr>
                  <w:rFonts w:ascii="Calibri" w:hAnsi="Calibri" w:cs="Calibri"/>
                </w:rPr>
                <w:delText>35.64</w:delText>
              </w:r>
            </w:del>
          </w:p>
        </w:tc>
        <w:tc>
          <w:tcPr>
            <w:tcW w:w="1530" w:type="dxa"/>
          </w:tcPr>
          <w:p w:rsidR="00ED1B48" w:rsidRPr="00536964" w:rsidDel="00894CA4" w:rsidRDefault="00ED1B48" w:rsidP="00113146">
            <w:pPr>
              <w:spacing w:line="360" w:lineRule="auto"/>
              <w:ind w:right="-540"/>
              <w:jc w:val="both"/>
              <w:rPr>
                <w:del w:id="1337" w:author="intel" w:date="2017-07-30T20:34:00Z"/>
                <w:rFonts w:ascii="Calibri" w:hAnsi="Calibri" w:cs="Calibri"/>
              </w:rPr>
            </w:pPr>
            <w:del w:id="1338" w:author="intel" w:date="2017-07-30T20:34:00Z">
              <w:r w:rsidRPr="00536964" w:rsidDel="00894CA4">
                <w:rPr>
                  <w:rFonts w:ascii="Calibri" w:hAnsi="Calibri" w:cs="Calibri"/>
                </w:rPr>
                <w:delText>16.74</w:delText>
              </w:r>
            </w:del>
          </w:p>
        </w:tc>
        <w:tc>
          <w:tcPr>
            <w:tcW w:w="1800" w:type="dxa"/>
            <w:shd w:val="clear" w:color="auto" w:fill="B8CCE4" w:themeFill="accent1" w:themeFillTint="66"/>
          </w:tcPr>
          <w:p w:rsidR="00ED1B48" w:rsidRPr="00536964" w:rsidDel="00894CA4" w:rsidRDefault="00ED1B48" w:rsidP="00113146">
            <w:pPr>
              <w:spacing w:line="360" w:lineRule="auto"/>
              <w:ind w:right="-540"/>
              <w:jc w:val="both"/>
              <w:rPr>
                <w:del w:id="1339" w:author="intel" w:date="2017-07-30T20:34:00Z"/>
                <w:rFonts w:ascii="Calibri" w:hAnsi="Calibri" w:cs="Calibri"/>
              </w:rPr>
            </w:pPr>
            <w:del w:id="1340" w:author="intel" w:date="2017-07-30T20:34:00Z">
              <w:r w:rsidRPr="00536964" w:rsidDel="00894CA4">
                <w:rPr>
                  <w:rFonts w:ascii="Calibri" w:hAnsi="Calibri" w:cs="Calibri"/>
                </w:rPr>
                <w:delText>2.76</w:delText>
              </w:r>
            </w:del>
          </w:p>
        </w:tc>
        <w:tc>
          <w:tcPr>
            <w:tcW w:w="1728" w:type="dxa"/>
            <w:shd w:val="clear" w:color="auto" w:fill="B8CCE4" w:themeFill="accent1" w:themeFillTint="66"/>
          </w:tcPr>
          <w:p w:rsidR="00ED1B48" w:rsidRPr="00536964" w:rsidDel="00894CA4" w:rsidRDefault="00ED1B48" w:rsidP="00113146">
            <w:pPr>
              <w:spacing w:line="360" w:lineRule="auto"/>
              <w:ind w:right="-540"/>
              <w:jc w:val="both"/>
              <w:rPr>
                <w:del w:id="1341" w:author="intel" w:date="2017-07-30T20:34:00Z"/>
                <w:rFonts w:ascii="Calibri" w:hAnsi="Calibri" w:cs="Calibri"/>
              </w:rPr>
            </w:pPr>
            <w:del w:id="1342" w:author="intel" w:date="2017-07-30T20:34:00Z">
              <w:r w:rsidRPr="00536964" w:rsidDel="00894CA4">
                <w:rPr>
                  <w:rFonts w:ascii="Calibri" w:hAnsi="Calibri" w:cs="Calibri"/>
                </w:rPr>
                <w:delText>5.87</w:delText>
              </w:r>
            </w:del>
          </w:p>
        </w:tc>
      </w:tr>
      <w:tr w:rsidR="00ED1B48" w:rsidRPr="00536964" w:rsidDel="00894CA4" w:rsidTr="00015809">
        <w:trPr>
          <w:del w:id="1343" w:author="intel" w:date="2017-07-30T20:34:00Z"/>
        </w:trPr>
        <w:tc>
          <w:tcPr>
            <w:tcW w:w="1368" w:type="dxa"/>
          </w:tcPr>
          <w:p w:rsidR="00ED1B48" w:rsidRPr="00536964" w:rsidDel="00894CA4" w:rsidRDefault="00ED1B48" w:rsidP="00113146">
            <w:pPr>
              <w:spacing w:line="360" w:lineRule="auto"/>
              <w:ind w:right="-540"/>
              <w:jc w:val="both"/>
              <w:rPr>
                <w:del w:id="1344" w:author="intel" w:date="2017-07-30T20:34:00Z"/>
                <w:rFonts w:ascii="Calibri" w:hAnsi="Calibri" w:cs="Calibri"/>
              </w:rPr>
            </w:pPr>
            <w:del w:id="1345" w:author="intel" w:date="2017-07-30T20:34:00Z">
              <w:r w:rsidRPr="00536964" w:rsidDel="00894CA4">
                <w:rPr>
                  <w:rFonts w:ascii="Calibri" w:hAnsi="Calibri" w:cs="Calibri"/>
                </w:rPr>
                <w:delText>18</w:delText>
              </w:r>
            </w:del>
          </w:p>
        </w:tc>
        <w:tc>
          <w:tcPr>
            <w:tcW w:w="1530" w:type="dxa"/>
            <w:shd w:val="clear" w:color="auto" w:fill="B8CCE4" w:themeFill="accent1" w:themeFillTint="66"/>
          </w:tcPr>
          <w:p w:rsidR="00ED1B48" w:rsidRPr="00536964" w:rsidDel="00894CA4" w:rsidRDefault="00ED1B48" w:rsidP="00113146">
            <w:pPr>
              <w:spacing w:line="360" w:lineRule="auto"/>
              <w:ind w:right="-540"/>
              <w:jc w:val="both"/>
              <w:rPr>
                <w:del w:id="1346" w:author="intel" w:date="2017-07-30T20:34:00Z"/>
                <w:rFonts w:ascii="Calibri" w:hAnsi="Calibri" w:cs="Calibri"/>
              </w:rPr>
            </w:pPr>
            <w:del w:id="1347" w:author="intel" w:date="2017-07-30T20:34:00Z">
              <w:r w:rsidRPr="00536964" w:rsidDel="00894CA4">
                <w:rPr>
                  <w:rFonts w:ascii="Calibri" w:hAnsi="Calibri" w:cs="Calibri"/>
                </w:rPr>
                <w:delText>8 (3.45-15.76)</w:delText>
              </w:r>
            </w:del>
          </w:p>
        </w:tc>
        <w:tc>
          <w:tcPr>
            <w:tcW w:w="1620" w:type="dxa"/>
          </w:tcPr>
          <w:p w:rsidR="00ED1B48" w:rsidRPr="00536964" w:rsidDel="00894CA4" w:rsidRDefault="00ED1B48" w:rsidP="00113146">
            <w:pPr>
              <w:spacing w:line="360" w:lineRule="auto"/>
              <w:ind w:right="-540"/>
              <w:jc w:val="both"/>
              <w:rPr>
                <w:del w:id="1348" w:author="intel" w:date="2017-07-30T20:34:00Z"/>
                <w:rFonts w:ascii="Calibri" w:hAnsi="Calibri" w:cs="Calibri"/>
              </w:rPr>
            </w:pPr>
            <w:del w:id="1349" w:author="intel" w:date="2017-07-30T20:34:00Z">
              <w:r w:rsidRPr="00536964" w:rsidDel="00894CA4">
                <w:rPr>
                  <w:rFonts w:ascii="Calibri" w:hAnsi="Calibri" w:cs="Calibri"/>
                </w:rPr>
                <w:delText>37.62</w:delText>
              </w:r>
            </w:del>
          </w:p>
        </w:tc>
        <w:tc>
          <w:tcPr>
            <w:tcW w:w="1530" w:type="dxa"/>
          </w:tcPr>
          <w:p w:rsidR="00ED1B48" w:rsidRPr="00536964" w:rsidDel="00894CA4" w:rsidRDefault="00ED1B48" w:rsidP="00113146">
            <w:pPr>
              <w:spacing w:line="360" w:lineRule="auto"/>
              <w:ind w:right="-540"/>
              <w:jc w:val="both"/>
              <w:rPr>
                <w:del w:id="1350" w:author="intel" w:date="2017-07-30T20:34:00Z"/>
                <w:rFonts w:ascii="Calibri" w:hAnsi="Calibri" w:cs="Calibri"/>
              </w:rPr>
            </w:pPr>
            <w:del w:id="1351" w:author="intel" w:date="2017-07-30T20:34:00Z">
              <w:r w:rsidRPr="00536964" w:rsidDel="00894CA4">
                <w:rPr>
                  <w:rFonts w:ascii="Calibri" w:hAnsi="Calibri" w:cs="Calibri"/>
                </w:rPr>
                <w:delText>17.67</w:delText>
              </w:r>
            </w:del>
          </w:p>
        </w:tc>
        <w:tc>
          <w:tcPr>
            <w:tcW w:w="1800" w:type="dxa"/>
            <w:shd w:val="clear" w:color="auto" w:fill="B8CCE4" w:themeFill="accent1" w:themeFillTint="66"/>
          </w:tcPr>
          <w:p w:rsidR="00ED1B48" w:rsidRPr="00536964" w:rsidDel="00894CA4" w:rsidRDefault="00ED1B48" w:rsidP="00113146">
            <w:pPr>
              <w:spacing w:line="360" w:lineRule="auto"/>
              <w:ind w:right="-540"/>
              <w:jc w:val="both"/>
              <w:rPr>
                <w:del w:id="1352" w:author="intel" w:date="2017-07-30T20:34:00Z"/>
                <w:rFonts w:ascii="Calibri" w:hAnsi="Calibri" w:cs="Calibri"/>
              </w:rPr>
            </w:pPr>
            <w:del w:id="1353" w:author="intel" w:date="2017-07-30T20:34:00Z">
              <w:r w:rsidRPr="00536964" w:rsidDel="00894CA4">
                <w:rPr>
                  <w:rFonts w:ascii="Calibri" w:hAnsi="Calibri" w:cs="Calibri"/>
                </w:rPr>
                <w:delText>2.92</w:delText>
              </w:r>
            </w:del>
          </w:p>
        </w:tc>
        <w:tc>
          <w:tcPr>
            <w:tcW w:w="1728" w:type="dxa"/>
            <w:shd w:val="clear" w:color="auto" w:fill="B8CCE4" w:themeFill="accent1" w:themeFillTint="66"/>
          </w:tcPr>
          <w:p w:rsidR="00ED1B48" w:rsidRPr="00536964" w:rsidDel="00894CA4" w:rsidRDefault="00ED1B48" w:rsidP="00113146">
            <w:pPr>
              <w:spacing w:line="360" w:lineRule="auto"/>
              <w:ind w:right="-540"/>
              <w:jc w:val="both"/>
              <w:rPr>
                <w:del w:id="1354" w:author="intel" w:date="2017-07-30T20:34:00Z"/>
                <w:rFonts w:ascii="Calibri" w:hAnsi="Calibri" w:cs="Calibri"/>
              </w:rPr>
            </w:pPr>
            <w:del w:id="1355" w:author="intel" w:date="2017-07-30T20:34:00Z">
              <w:r w:rsidRPr="00536964" w:rsidDel="00894CA4">
                <w:rPr>
                  <w:rFonts w:ascii="Calibri" w:hAnsi="Calibri" w:cs="Calibri"/>
                </w:rPr>
                <w:delText>6.21</w:delText>
              </w:r>
            </w:del>
          </w:p>
        </w:tc>
      </w:tr>
      <w:tr w:rsidR="00ED1B48" w:rsidRPr="00536964" w:rsidDel="00894CA4" w:rsidTr="00015809">
        <w:trPr>
          <w:del w:id="1356" w:author="intel" w:date="2017-07-30T20:34:00Z"/>
        </w:trPr>
        <w:tc>
          <w:tcPr>
            <w:tcW w:w="1368" w:type="dxa"/>
          </w:tcPr>
          <w:p w:rsidR="00ED1B48" w:rsidRPr="00536964" w:rsidDel="00894CA4" w:rsidRDefault="00ED1B48" w:rsidP="00113146">
            <w:pPr>
              <w:spacing w:line="360" w:lineRule="auto"/>
              <w:ind w:right="-540"/>
              <w:jc w:val="both"/>
              <w:rPr>
                <w:del w:id="1357" w:author="intel" w:date="2017-07-30T20:34:00Z"/>
                <w:rFonts w:ascii="Calibri" w:hAnsi="Calibri" w:cs="Calibri"/>
              </w:rPr>
            </w:pPr>
            <w:del w:id="1358" w:author="intel" w:date="2017-07-30T20:34:00Z">
              <w:r w:rsidRPr="00536964" w:rsidDel="00894CA4">
                <w:rPr>
                  <w:rFonts w:ascii="Calibri" w:hAnsi="Calibri" w:cs="Calibri"/>
                </w:rPr>
                <w:delText>19</w:delText>
              </w:r>
            </w:del>
          </w:p>
        </w:tc>
        <w:tc>
          <w:tcPr>
            <w:tcW w:w="1530" w:type="dxa"/>
            <w:shd w:val="clear" w:color="auto" w:fill="B8CCE4" w:themeFill="accent1" w:themeFillTint="66"/>
          </w:tcPr>
          <w:p w:rsidR="00ED1B48" w:rsidRPr="00536964" w:rsidDel="00894CA4" w:rsidRDefault="00ED1B48" w:rsidP="00113146">
            <w:pPr>
              <w:spacing w:line="360" w:lineRule="auto"/>
              <w:ind w:right="-540"/>
              <w:jc w:val="both"/>
              <w:rPr>
                <w:del w:id="1359" w:author="intel" w:date="2017-07-30T20:34:00Z"/>
                <w:rFonts w:ascii="Calibri" w:hAnsi="Calibri" w:cs="Calibri"/>
              </w:rPr>
            </w:pPr>
            <w:commentRangeStart w:id="1360"/>
            <w:del w:id="1361" w:author="intel" w:date="2017-07-30T20:34:00Z">
              <w:r w:rsidRPr="00536964" w:rsidDel="00894CA4">
                <w:rPr>
                  <w:rFonts w:ascii="Calibri" w:hAnsi="Calibri" w:cs="Calibri"/>
                </w:rPr>
                <w:delText>8 (3.45-15.76)</w:delText>
              </w:r>
              <w:commentRangeEnd w:id="1360"/>
              <w:r w:rsidR="00FB7D0E" w:rsidDel="00894CA4">
                <w:rPr>
                  <w:rStyle w:val="CommentReference"/>
                </w:rPr>
                <w:commentReference w:id="1360"/>
              </w:r>
            </w:del>
          </w:p>
        </w:tc>
        <w:tc>
          <w:tcPr>
            <w:tcW w:w="1620" w:type="dxa"/>
          </w:tcPr>
          <w:p w:rsidR="00ED1B48" w:rsidRPr="00536964" w:rsidDel="00894CA4" w:rsidRDefault="00ED1B48" w:rsidP="00113146">
            <w:pPr>
              <w:spacing w:line="360" w:lineRule="auto"/>
              <w:ind w:right="-540"/>
              <w:jc w:val="both"/>
              <w:rPr>
                <w:del w:id="1362" w:author="intel" w:date="2017-07-30T20:34:00Z"/>
                <w:rFonts w:ascii="Calibri" w:hAnsi="Calibri" w:cs="Calibri"/>
              </w:rPr>
            </w:pPr>
            <w:del w:id="1363" w:author="intel" w:date="2017-07-30T20:34:00Z">
              <w:r w:rsidRPr="00536964" w:rsidDel="00894CA4">
                <w:rPr>
                  <w:rFonts w:ascii="Calibri" w:hAnsi="Calibri" w:cs="Calibri"/>
                </w:rPr>
                <w:delText>39.6</w:delText>
              </w:r>
            </w:del>
          </w:p>
        </w:tc>
        <w:tc>
          <w:tcPr>
            <w:tcW w:w="1530" w:type="dxa"/>
          </w:tcPr>
          <w:p w:rsidR="00ED1B48" w:rsidRPr="00536964" w:rsidDel="00894CA4" w:rsidRDefault="00ED1B48" w:rsidP="00113146">
            <w:pPr>
              <w:spacing w:line="360" w:lineRule="auto"/>
              <w:ind w:right="-540"/>
              <w:jc w:val="both"/>
              <w:rPr>
                <w:del w:id="1364" w:author="intel" w:date="2017-07-30T20:34:00Z"/>
                <w:rFonts w:ascii="Calibri" w:hAnsi="Calibri" w:cs="Calibri"/>
              </w:rPr>
            </w:pPr>
            <w:del w:id="1365" w:author="intel" w:date="2017-07-30T20:34:00Z">
              <w:r w:rsidRPr="00536964" w:rsidDel="00894CA4">
                <w:rPr>
                  <w:rFonts w:ascii="Calibri" w:hAnsi="Calibri" w:cs="Calibri"/>
                </w:rPr>
                <w:delText>18.6</w:delText>
              </w:r>
            </w:del>
          </w:p>
        </w:tc>
        <w:tc>
          <w:tcPr>
            <w:tcW w:w="1800" w:type="dxa"/>
            <w:shd w:val="clear" w:color="auto" w:fill="B8CCE4" w:themeFill="accent1" w:themeFillTint="66"/>
          </w:tcPr>
          <w:p w:rsidR="00ED1B48" w:rsidRPr="00536964" w:rsidDel="00894CA4" w:rsidRDefault="00ED1B48" w:rsidP="00113146">
            <w:pPr>
              <w:spacing w:line="360" w:lineRule="auto"/>
              <w:ind w:right="-540"/>
              <w:jc w:val="both"/>
              <w:rPr>
                <w:del w:id="1366" w:author="intel" w:date="2017-07-30T20:34:00Z"/>
                <w:rFonts w:ascii="Calibri" w:hAnsi="Calibri" w:cs="Calibri"/>
              </w:rPr>
            </w:pPr>
            <w:del w:id="1367" w:author="intel" w:date="2017-07-30T20:34:00Z">
              <w:r w:rsidRPr="00536964" w:rsidDel="00894CA4">
                <w:rPr>
                  <w:rFonts w:ascii="Calibri" w:hAnsi="Calibri" w:cs="Calibri"/>
                </w:rPr>
                <w:delText>3.07</w:delText>
              </w:r>
            </w:del>
          </w:p>
        </w:tc>
        <w:tc>
          <w:tcPr>
            <w:tcW w:w="1728" w:type="dxa"/>
            <w:shd w:val="clear" w:color="auto" w:fill="B8CCE4" w:themeFill="accent1" w:themeFillTint="66"/>
          </w:tcPr>
          <w:p w:rsidR="00ED1B48" w:rsidRPr="00536964" w:rsidDel="00894CA4" w:rsidRDefault="00ED1B48" w:rsidP="00113146">
            <w:pPr>
              <w:spacing w:line="360" w:lineRule="auto"/>
              <w:ind w:right="-540"/>
              <w:jc w:val="both"/>
              <w:rPr>
                <w:del w:id="1368" w:author="intel" w:date="2017-07-30T20:34:00Z"/>
                <w:rFonts w:ascii="Calibri" w:hAnsi="Calibri" w:cs="Calibri"/>
              </w:rPr>
            </w:pPr>
            <w:del w:id="1369" w:author="intel" w:date="2017-07-30T20:34:00Z">
              <w:r w:rsidRPr="00536964" w:rsidDel="00894CA4">
                <w:rPr>
                  <w:rFonts w:ascii="Calibri" w:hAnsi="Calibri" w:cs="Calibri"/>
                </w:rPr>
                <w:delText>6.53</w:delText>
              </w:r>
            </w:del>
          </w:p>
        </w:tc>
      </w:tr>
    </w:tbl>
    <w:p w:rsidR="008E3226" w:rsidRPr="00015809" w:rsidDel="00894CA4" w:rsidRDefault="00313FE3" w:rsidP="00113146">
      <w:pPr>
        <w:spacing w:line="360" w:lineRule="auto"/>
        <w:ind w:right="-540"/>
        <w:jc w:val="both"/>
        <w:rPr>
          <w:del w:id="1370" w:author="intel" w:date="2017-07-30T20:34:00Z"/>
          <w:rFonts w:ascii="Calibri" w:hAnsi="Calibri" w:cs="Calibri"/>
        </w:rPr>
      </w:pPr>
      <w:del w:id="1371" w:author="intel" w:date="2017-07-30T20:34:00Z">
        <w:r w:rsidDel="00894CA4">
          <w:rPr>
            <w:rFonts w:ascii="Calibri" w:hAnsi="Calibri" w:cs="Calibri"/>
          </w:rPr>
          <w:delText>(</w:delText>
        </w:r>
        <w:r w:rsidR="008E3226" w:rsidRPr="00015809" w:rsidDel="00894CA4">
          <w:rPr>
            <w:rFonts w:ascii="Calibri" w:hAnsi="Calibri" w:cs="Calibri"/>
          </w:rPr>
          <w:delText>Both the assumptions that 9.4% doses (as in 15th PSUR) and the a</w:delText>
        </w:r>
        <w:r w:rsidR="00015809" w:rsidDel="00894CA4">
          <w:rPr>
            <w:rFonts w:ascii="Calibri" w:hAnsi="Calibri" w:cs="Calibri"/>
          </w:rPr>
          <w:delText xml:space="preserve">ssumption that 20% doses (as in </w:delText>
        </w:r>
        <w:r w:rsidR="008E3226" w:rsidRPr="00015809" w:rsidDel="00894CA4">
          <w:rPr>
            <w:rFonts w:ascii="Calibri" w:hAnsi="Calibri" w:cs="Calibri"/>
          </w:rPr>
          <w:delText xml:space="preserve">PSUR 16) were used in the second year of </w:delText>
        </w:r>
        <w:r w:rsidR="007C5E7D" w:rsidRPr="00015809" w:rsidDel="00894CA4">
          <w:rPr>
            <w:rFonts w:ascii="Calibri" w:hAnsi="Calibri" w:cs="Calibri"/>
          </w:rPr>
          <w:delText>life</w:delText>
        </w:r>
        <w:r w:rsidR="008E3226" w:rsidRPr="00015809" w:rsidDel="00894CA4">
          <w:rPr>
            <w:rFonts w:ascii="Calibri" w:hAnsi="Calibri" w:cs="Calibri"/>
          </w:rPr>
          <w:delText xml:space="preserve"> are </w:delText>
        </w:r>
        <w:r w:rsidR="007C5E7D" w:rsidRPr="00015809" w:rsidDel="00894CA4">
          <w:rPr>
            <w:rFonts w:ascii="Calibri" w:hAnsi="Calibri" w:cs="Calibri"/>
          </w:rPr>
          <w:delText>tested)</w:delText>
        </w:r>
      </w:del>
    </w:p>
    <w:p w:rsidR="00ED1B48" w:rsidRPr="00536964" w:rsidDel="00894CA4" w:rsidRDefault="00ED1B48" w:rsidP="00113146">
      <w:pPr>
        <w:spacing w:line="360" w:lineRule="auto"/>
        <w:jc w:val="both"/>
        <w:rPr>
          <w:del w:id="1372" w:author="intel" w:date="2017-07-30T20:34:00Z"/>
          <w:rFonts w:ascii="Calibri" w:hAnsi="Calibri" w:cs="Calibri"/>
        </w:rPr>
      </w:pPr>
    </w:p>
    <w:p w:rsidR="00ED1B48" w:rsidRPr="00536964" w:rsidDel="00894CA4" w:rsidRDefault="00ED1B48" w:rsidP="00113146">
      <w:pPr>
        <w:spacing w:line="360" w:lineRule="auto"/>
        <w:jc w:val="both"/>
        <w:rPr>
          <w:del w:id="1373" w:author="intel" w:date="2017-07-30T20:34:00Z"/>
          <w:rFonts w:ascii="Calibri" w:hAnsi="Calibri" w:cs="Calibri"/>
        </w:rPr>
      </w:pPr>
      <w:del w:id="1374" w:author="intel" w:date="2017-07-30T20:34:00Z">
        <w:r w:rsidRPr="00536964" w:rsidDel="00894CA4">
          <w:rPr>
            <w:rFonts w:ascii="Calibri" w:hAnsi="Calibri" w:cs="Calibri"/>
          </w:rPr>
          <w:delText>The observed deaths were</w:delText>
        </w:r>
        <w:r w:rsidR="008E3226" w:rsidRPr="00536964" w:rsidDel="00894CA4">
          <w:rPr>
            <w:rFonts w:ascii="Calibri" w:hAnsi="Calibri" w:cs="Calibri"/>
          </w:rPr>
          <w:delText xml:space="preserve"> significantly </w:delText>
        </w:r>
        <w:r w:rsidRPr="00536964" w:rsidDel="00894CA4">
          <w:rPr>
            <w:rFonts w:ascii="Calibri" w:hAnsi="Calibri" w:cs="Calibri"/>
          </w:rPr>
          <w:delText xml:space="preserve">higher than expected for the first </w:delText>
        </w:r>
      </w:del>
      <w:ins w:id="1375" w:author="Lars Jørgensen" w:date="2017-06-02T12:16:00Z">
        <w:del w:id="1376" w:author="intel" w:date="2017-07-30T20:34:00Z">
          <w:r w:rsidR="001B21BA" w:rsidDel="00894CA4">
            <w:rPr>
              <w:rFonts w:ascii="Calibri" w:hAnsi="Calibri" w:cs="Calibri"/>
            </w:rPr>
            <w:delText>eight</w:delText>
          </w:r>
        </w:del>
      </w:ins>
      <w:del w:id="1377" w:author="intel" w:date="2017-07-30T20:34:00Z">
        <w:r w:rsidRPr="00536964" w:rsidDel="00894CA4">
          <w:rPr>
            <w:rFonts w:ascii="Calibri" w:hAnsi="Calibri" w:cs="Calibri"/>
          </w:rPr>
          <w:delText xml:space="preserve">8 days after vaccination (except on </w:delText>
        </w:r>
      </w:del>
      <w:ins w:id="1378" w:author="Lars Jørgensen" w:date="2017-06-02T12:17:00Z">
        <w:del w:id="1379" w:author="intel" w:date="2017-07-30T20:34:00Z">
          <w:r w:rsidR="001B21BA" w:rsidDel="00894CA4">
            <w:rPr>
              <w:rFonts w:ascii="Calibri" w:hAnsi="Calibri" w:cs="Calibri"/>
            </w:rPr>
            <w:delText xml:space="preserve">the first </w:delText>
          </w:r>
        </w:del>
      </w:ins>
      <w:del w:id="1380" w:author="intel" w:date="2017-07-30T20:34:00Z">
        <w:r w:rsidRPr="00536964" w:rsidDel="00894CA4">
          <w:rPr>
            <w:rFonts w:ascii="Calibri" w:hAnsi="Calibri" w:cs="Calibri"/>
          </w:rPr>
          <w:delText>day</w:delText>
        </w:r>
        <w:r w:rsidR="000124A5" w:rsidDel="00894CA4">
          <w:rPr>
            <w:rFonts w:ascii="Calibri" w:hAnsi="Calibri" w:cs="Calibri"/>
          </w:rPr>
          <w:delText>0</w:delText>
        </w:r>
        <w:r w:rsidRPr="00536964" w:rsidDel="00894CA4">
          <w:rPr>
            <w:rFonts w:ascii="Calibri" w:hAnsi="Calibri" w:cs="Calibri"/>
          </w:rPr>
          <w:delText>) if 20% doses were assumed to be used in the 2nd year</w:delText>
        </w:r>
        <w:r w:rsidR="008E3226" w:rsidRPr="00536964" w:rsidDel="00894CA4">
          <w:rPr>
            <w:rFonts w:ascii="Calibri" w:hAnsi="Calibri" w:cs="Calibri"/>
          </w:rPr>
          <w:delText xml:space="preserve"> (as reported in PSUR 16). It</w:delText>
        </w:r>
        <w:r w:rsidRPr="00536964" w:rsidDel="00894CA4">
          <w:rPr>
            <w:rFonts w:ascii="Calibri" w:hAnsi="Calibri" w:cs="Calibri"/>
          </w:rPr>
          <w:delText xml:space="preserve"> was significantly higher on all 20 days if we assume that 9.4% doses were used in the second year (as in PSUR 15)</w:delText>
        </w:r>
      </w:del>
    </w:p>
    <w:p w:rsidR="00E63782" w:rsidRPr="00536964" w:rsidRDefault="00E63782" w:rsidP="00113146">
      <w:pPr>
        <w:spacing w:line="360" w:lineRule="auto"/>
        <w:jc w:val="both"/>
        <w:rPr>
          <w:rFonts w:ascii="Calibri" w:hAnsi="Calibri" w:cs="Calibri"/>
        </w:rPr>
      </w:pPr>
    </w:p>
    <w:p w:rsidR="00CB45E0" w:rsidRPr="00536964" w:rsidDel="00142A37" w:rsidRDefault="002C5F73" w:rsidP="00113146">
      <w:pPr>
        <w:spacing w:line="360" w:lineRule="auto"/>
        <w:jc w:val="both"/>
        <w:rPr>
          <w:del w:id="1381" w:author="intel" w:date="2017-07-30T22:37:00Z"/>
          <w:rFonts w:ascii="Calibri" w:hAnsi="Calibri" w:cs="Calibri"/>
        </w:rPr>
      </w:pPr>
      <w:commentRangeStart w:id="1382"/>
      <w:del w:id="1383" w:author="intel" w:date="2017-07-30T20:35:00Z">
        <w:r w:rsidRPr="00536964" w:rsidDel="00894CA4">
          <w:rPr>
            <w:rFonts w:ascii="Calibri" w:hAnsi="Calibri" w:cs="Calibri"/>
          </w:rPr>
          <w:delText xml:space="preserve">The </w:delText>
        </w:r>
        <w:r w:rsidR="00CB45E0" w:rsidRPr="00536964" w:rsidDel="00894CA4">
          <w:rPr>
            <w:rFonts w:ascii="Calibri" w:hAnsi="Calibri" w:cs="Calibri"/>
          </w:rPr>
          <w:delText>GSK explanation rings hollow with the 19th PSUR</w:delText>
        </w:r>
        <w:r w:rsidR="000124A5" w:rsidDel="00894CA4">
          <w:rPr>
            <w:rFonts w:ascii="Calibri" w:hAnsi="Calibri" w:cs="Calibri"/>
          </w:rPr>
          <w:delText>,</w:delText>
        </w:r>
        <w:r w:rsidR="00CB45E0" w:rsidRPr="00536964" w:rsidDel="00894CA4">
          <w:rPr>
            <w:rFonts w:ascii="Calibri" w:hAnsi="Calibri" w:cs="Calibri"/>
          </w:rPr>
          <w:delText xml:space="preserve"> where observed </w:delText>
        </w:r>
        <w:r w:rsidR="000124A5" w:rsidDel="00894CA4">
          <w:rPr>
            <w:rFonts w:ascii="Calibri" w:hAnsi="Calibri" w:cs="Calibri"/>
          </w:rPr>
          <w:delText xml:space="preserve">deaths in children over 1 year, </w:delText>
        </w:r>
        <w:r w:rsidR="00CB45E0" w:rsidRPr="00536964" w:rsidDel="00894CA4">
          <w:rPr>
            <w:rFonts w:ascii="Calibri" w:hAnsi="Calibri" w:cs="Calibri"/>
          </w:rPr>
          <w:delText xml:space="preserve">in the period soon after immunization is statistically higher than </w:delText>
        </w:r>
        <w:r w:rsidR="000124A5" w:rsidDel="00894CA4">
          <w:rPr>
            <w:rFonts w:ascii="Calibri" w:hAnsi="Calibri" w:cs="Calibri"/>
          </w:rPr>
          <w:delText>‘</w:delText>
        </w:r>
        <w:r w:rsidR="00CB45E0" w:rsidRPr="00536964" w:rsidDel="00894CA4">
          <w:rPr>
            <w:rFonts w:ascii="Calibri" w:hAnsi="Calibri" w:cs="Calibri"/>
          </w:rPr>
          <w:delText>expected deaths</w:delText>
        </w:r>
        <w:r w:rsidR="000124A5" w:rsidDel="00894CA4">
          <w:rPr>
            <w:rFonts w:ascii="Calibri" w:hAnsi="Calibri" w:cs="Calibri"/>
          </w:rPr>
          <w:delText>’</w:delText>
        </w:r>
        <w:r w:rsidR="00CB45E0" w:rsidRPr="00536964" w:rsidDel="00894CA4">
          <w:rPr>
            <w:rFonts w:ascii="Calibri" w:hAnsi="Calibri" w:cs="Calibri"/>
          </w:rPr>
          <w:delText>. Furthermore t</w:delText>
        </w:r>
      </w:del>
      <w:del w:id="1384" w:author="intel" w:date="2017-07-30T22:37:00Z">
        <w:r w:rsidR="00CB45E0" w:rsidRPr="00536964" w:rsidDel="00142A37">
          <w:rPr>
            <w:rFonts w:ascii="Calibri" w:hAnsi="Calibri" w:cs="Calibri"/>
          </w:rPr>
          <w:delText>he deletion of deaths in the 19th PSUR</w:delText>
        </w:r>
        <w:r w:rsidR="00330F03" w:rsidDel="00142A37">
          <w:rPr>
            <w:rFonts w:ascii="Calibri" w:hAnsi="Calibri" w:cs="Calibri"/>
          </w:rPr>
          <w:delText xml:space="preserve">seems to suggest that </w:delText>
        </w:r>
        <w:r w:rsidR="00CB45E0" w:rsidRPr="00536964" w:rsidDel="00142A37">
          <w:rPr>
            <w:rFonts w:ascii="Calibri" w:hAnsi="Calibri" w:cs="Calibri"/>
          </w:rPr>
          <w:delText>GSK does not plan to</w:delText>
        </w:r>
      </w:del>
      <w:del w:id="1385" w:author="intel" w:date="2017-07-30T22:35:00Z">
        <w:r w:rsidR="00CB45E0" w:rsidRPr="00536964" w:rsidDel="00142A37">
          <w:rPr>
            <w:rFonts w:ascii="Calibri" w:hAnsi="Calibri" w:cs="Calibri"/>
          </w:rPr>
          <w:delText xml:space="preserve"> honestly monitor and </w:delText>
        </w:r>
      </w:del>
      <w:del w:id="1386" w:author="intel" w:date="2017-07-30T22:37:00Z">
        <w:r w:rsidR="00CB45E0" w:rsidRPr="00536964" w:rsidDel="00142A37">
          <w:rPr>
            <w:rFonts w:ascii="Calibri" w:hAnsi="Calibri" w:cs="Calibri"/>
          </w:rPr>
          <w:delText xml:space="preserve">evaluate </w:delText>
        </w:r>
      </w:del>
      <w:del w:id="1387" w:author="intel" w:date="2017-07-30T22:36:00Z">
        <w:r w:rsidR="00CB45E0" w:rsidRPr="00536964" w:rsidDel="00142A37">
          <w:rPr>
            <w:rFonts w:ascii="Calibri" w:hAnsi="Calibri" w:cs="Calibri"/>
          </w:rPr>
          <w:delText xml:space="preserve">all </w:delText>
        </w:r>
      </w:del>
      <w:del w:id="1388" w:author="intel" w:date="2017-07-30T22:37:00Z">
        <w:r w:rsidR="00CB45E0" w:rsidRPr="00536964" w:rsidDel="00142A37">
          <w:rPr>
            <w:rFonts w:ascii="Calibri" w:hAnsi="Calibri" w:cs="Calibri"/>
          </w:rPr>
          <w:delText xml:space="preserve">available data </w:delText>
        </w:r>
        <w:r w:rsidR="00B73982" w:rsidDel="00142A37">
          <w:rPr>
            <w:rFonts w:ascii="Calibri" w:hAnsi="Calibri" w:cs="Calibri"/>
          </w:rPr>
          <w:delText xml:space="preserve">or fulfill </w:delText>
        </w:r>
      </w:del>
      <w:del w:id="1389" w:author="intel" w:date="2017-07-30T22:36:00Z">
        <w:r w:rsidR="00B73982" w:rsidDel="00142A37">
          <w:rPr>
            <w:rFonts w:ascii="Calibri" w:hAnsi="Calibri" w:cs="Calibri"/>
          </w:rPr>
          <w:delText>their</w:delText>
        </w:r>
      </w:del>
      <w:del w:id="1390" w:author="intel" w:date="2017-07-30T22:37:00Z">
        <w:r w:rsidR="00B73982" w:rsidDel="00142A37">
          <w:rPr>
            <w:rFonts w:ascii="Calibri" w:hAnsi="Calibri" w:cs="Calibri"/>
          </w:rPr>
          <w:delText xml:space="preserve"> promise </w:delText>
        </w:r>
      </w:del>
      <w:del w:id="1391" w:author="intel" w:date="2017-07-30T22:36:00Z">
        <w:r w:rsidR="00B73982" w:rsidDel="00142A37">
          <w:rPr>
            <w:rFonts w:ascii="Calibri" w:hAnsi="Calibri" w:cs="Calibri"/>
          </w:rPr>
          <w:delText>of“</w:delText>
        </w:r>
      </w:del>
      <w:del w:id="1392" w:author="intel" w:date="2017-07-30T22:37:00Z">
        <w:r w:rsidR="00B73982" w:rsidDel="00142A37">
          <w:rPr>
            <w:rFonts w:ascii="Calibri" w:hAnsi="Calibri" w:cs="Calibri"/>
          </w:rPr>
          <w:delText>promptly notifying</w:delText>
        </w:r>
        <w:r w:rsidR="00B73982" w:rsidRPr="00536964" w:rsidDel="00142A37">
          <w:rPr>
            <w:rFonts w:ascii="Calibri" w:hAnsi="Calibri" w:cs="Calibri"/>
          </w:rPr>
          <w:delText xml:space="preserve"> the authorities </w:delText>
        </w:r>
      </w:del>
      <w:del w:id="1393" w:author="intel" w:date="2017-07-30T22:36:00Z">
        <w:r w:rsidR="00B73982" w:rsidRPr="00536964" w:rsidDel="00142A37">
          <w:rPr>
            <w:rFonts w:ascii="Calibri" w:hAnsi="Calibri" w:cs="Calibri"/>
          </w:rPr>
          <w:delText xml:space="preserve">and to taking the necessary actions to communicate such data and information to </w:delText>
        </w:r>
      </w:del>
      <w:del w:id="1394" w:author="intel" w:date="2017-07-30T22:37:00Z">
        <w:r w:rsidR="00B73982" w:rsidRPr="00536964" w:rsidDel="00142A37">
          <w:rPr>
            <w:rFonts w:ascii="Calibri" w:hAnsi="Calibri" w:cs="Calibri"/>
          </w:rPr>
          <w:delText>healthcare professionals</w:delText>
        </w:r>
        <w:r w:rsidR="00B73982" w:rsidDel="00142A37">
          <w:rPr>
            <w:rFonts w:ascii="Calibri" w:hAnsi="Calibri" w:cs="Calibri"/>
          </w:rPr>
          <w:delText>”.</w:delText>
        </w:r>
        <w:commentRangeEnd w:id="1382"/>
        <w:r w:rsidR="00FB7D0E" w:rsidDel="00142A37">
          <w:rPr>
            <w:rStyle w:val="CommentReference"/>
          </w:rPr>
          <w:commentReference w:id="1382"/>
        </w:r>
      </w:del>
    </w:p>
    <w:p w:rsidR="00CB45E0" w:rsidRPr="00536964" w:rsidRDefault="00CB45E0" w:rsidP="00113146">
      <w:pPr>
        <w:spacing w:line="360" w:lineRule="auto"/>
        <w:ind w:right="-540"/>
        <w:jc w:val="both"/>
        <w:rPr>
          <w:rFonts w:ascii="Calibri" w:hAnsi="Calibri" w:cs="Calibri"/>
          <w:b/>
        </w:rPr>
      </w:pPr>
    </w:p>
    <w:p w:rsidR="0052382C" w:rsidRPr="00536964" w:rsidRDefault="0052382C" w:rsidP="00113146">
      <w:pPr>
        <w:spacing w:line="360" w:lineRule="auto"/>
        <w:ind w:right="-540"/>
        <w:jc w:val="both"/>
        <w:rPr>
          <w:rFonts w:ascii="Calibri" w:hAnsi="Calibri" w:cs="Calibri"/>
          <w:b/>
        </w:rPr>
      </w:pPr>
      <w:r w:rsidRPr="00536964">
        <w:rPr>
          <w:rFonts w:ascii="Calibri" w:hAnsi="Calibri" w:cs="Calibri"/>
          <w:b/>
        </w:rPr>
        <w:t>Relevance to India</w:t>
      </w:r>
    </w:p>
    <w:p w:rsidR="00353D91" w:rsidRPr="00330F03" w:rsidRDefault="0095359E" w:rsidP="00113146">
      <w:pPr>
        <w:spacing w:line="360" w:lineRule="auto"/>
        <w:jc w:val="both"/>
        <w:rPr>
          <w:rFonts w:ascii="Calibri" w:eastAsia="Times New Roman" w:hAnsi="Calibri" w:cs="Calibri"/>
          <w:lang w:eastAsia="en-US"/>
        </w:rPr>
      </w:pPr>
      <w:r w:rsidRPr="00536964">
        <w:rPr>
          <w:rFonts w:ascii="Calibri" w:eastAsiaTheme="minorHAnsi" w:hAnsi="Calibri" w:cs="Calibri"/>
          <w:lang w:eastAsia="en-US"/>
        </w:rPr>
        <w:t xml:space="preserve">The regulatory authority of the Government of India is the Drug Controller General of India (DCGI). According to the DCGI rules, </w:t>
      </w:r>
      <w:del w:id="1395" w:author="Lars Jørgensen" w:date="2017-06-02T12:19:00Z">
        <w:r w:rsidRPr="00536964" w:rsidDel="00313C43">
          <w:rPr>
            <w:rFonts w:ascii="Calibri" w:eastAsia="Times New Roman" w:hAnsi="Calibri" w:cs="Calibri"/>
            <w:lang w:eastAsia="en-US"/>
          </w:rPr>
          <w:delText xml:space="preserve">new </w:delText>
        </w:r>
      </w:del>
      <w:ins w:id="1396" w:author="Lars Jørgensen" w:date="2017-06-02T12:19:00Z">
        <w:r w:rsidR="00313C43">
          <w:rPr>
            <w:rFonts w:ascii="Calibri" w:eastAsia="Times New Roman" w:hAnsi="Calibri" w:cs="Calibri"/>
            <w:lang w:eastAsia="en-US"/>
          </w:rPr>
          <w:t>a</w:t>
        </w:r>
      </w:ins>
      <w:ins w:id="1397" w:author="intel" w:date="2017-07-30T20:36:00Z">
        <w:r w:rsidR="00894CA4">
          <w:rPr>
            <w:rFonts w:ascii="Calibri" w:eastAsia="Times New Roman" w:hAnsi="Calibri" w:cs="Calibri"/>
            <w:lang w:eastAsia="en-US"/>
          </w:rPr>
          <w:t xml:space="preserve"> </w:t>
        </w:r>
      </w:ins>
      <w:r w:rsidRPr="00536964">
        <w:rPr>
          <w:rFonts w:ascii="Calibri" w:eastAsia="Times New Roman" w:hAnsi="Calibri" w:cs="Calibri"/>
          <w:lang w:eastAsia="en-US"/>
        </w:rPr>
        <w:t>drug</w:t>
      </w:r>
      <w:del w:id="1398" w:author="Lars Jørgensen" w:date="2017-06-02T12:19:00Z">
        <w:r w:rsidRPr="00536964" w:rsidDel="00313C43">
          <w:rPr>
            <w:rFonts w:ascii="Calibri" w:eastAsia="Times New Roman" w:hAnsi="Calibri" w:cs="Calibri"/>
            <w:lang w:eastAsia="en-US"/>
          </w:rPr>
          <w:delText xml:space="preserve">swhich are </w:delText>
        </w:r>
      </w:del>
      <w:r w:rsidRPr="00536964">
        <w:rPr>
          <w:rFonts w:ascii="Calibri" w:eastAsia="Times New Roman" w:hAnsi="Calibri" w:cs="Calibri"/>
          <w:lang w:eastAsia="en-US"/>
        </w:rPr>
        <w:t xml:space="preserve">approved in one or more countries </w:t>
      </w:r>
      <w:ins w:id="1399" w:author="intel" w:date="2017-07-30T20:36:00Z">
        <w:r w:rsidR="00894CA4">
          <w:rPr>
            <w:rFonts w:ascii="Calibri" w:eastAsia="Times New Roman" w:hAnsi="Calibri" w:cs="Calibri"/>
            <w:lang w:eastAsia="en-US"/>
          </w:rPr>
          <w:t xml:space="preserve">like USA, UK, Canda, European Union Japan and Australia </w:t>
        </w:r>
      </w:ins>
      <w:del w:id="1400" w:author="Lars Jørgensen" w:date="2017-06-02T12:19:00Z">
        <w:r w:rsidRPr="00536964" w:rsidDel="00313C43">
          <w:rPr>
            <w:rFonts w:ascii="Calibri" w:eastAsia="Times New Roman" w:hAnsi="Calibri" w:cs="Calibri"/>
            <w:lang w:eastAsia="en-US"/>
          </w:rPr>
          <w:delText xml:space="preserve">like USA, UK, Canada, European Union, Japan, and Australia </w:delText>
        </w:r>
      </w:del>
      <w:r w:rsidRPr="00536964">
        <w:rPr>
          <w:rFonts w:ascii="Calibri" w:eastAsia="Times New Roman" w:hAnsi="Calibri" w:cs="Calibri"/>
          <w:lang w:eastAsia="en-US"/>
        </w:rPr>
        <w:t xml:space="preserve">will be considered for approval </w:t>
      </w:r>
      <w:ins w:id="1401" w:author="intel" w:date="2017-08-02T00:56:00Z">
        <w:r w:rsidR="00172256">
          <w:rPr>
            <w:rFonts w:ascii="Calibri" w:eastAsia="Times New Roman" w:hAnsi="Calibri" w:cs="Calibri"/>
            <w:lang w:eastAsia="en-US"/>
          </w:rPr>
          <w:t>in India</w:t>
        </w:r>
      </w:ins>
      <w:del w:id="1402" w:author="Lars Jørgensen" w:date="2017-06-02T12:19:00Z">
        <w:r w:rsidRPr="00536964" w:rsidDel="00313C43">
          <w:rPr>
            <w:rFonts w:ascii="Calibri" w:eastAsia="Times New Roman" w:hAnsi="Calibri" w:cs="Calibri"/>
            <w:lang w:eastAsia="en-US"/>
          </w:rPr>
          <w:delText xml:space="preserve">of manufacture/import &amp; marketing </w:delText>
        </w:r>
      </w:del>
      <w:r w:rsidRPr="00536964">
        <w:rPr>
          <w:rFonts w:ascii="Calibri" w:eastAsia="Times New Roman" w:hAnsi="Calibri" w:cs="Calibri"/>
          <w:lang w:eastAsia="en-US"/>
        </w:rPr>
        <w:t xml:space="preserve">in India </w:t>
      </w:r>
      <w:del w:id="1403" w:author="Lars Jørgensen" w:date="2017-06-02T12:20:00Z">
        <w:r w:rsidRPr="00536964" w:rsidDel="00313C43">
          <w:rPr>
            <w:rFonts w:ascii="Calibri" w:eastAsia="Times New Roman" w:hAnsi="Calibri" w:cs="Calibri"/>
            <w:lang w:eastAsia="en-US"/>
          </w:rPr>
          <w:delText>if drug is for a significant unmet medical needor significant public health issue and the drug under evaluation is offering added significant advantage over the existing treatment modalities for a specific disease</w:delText>
        </w:r>
      </w:del>
      <w:r w:rsidR="00597F3A">
        <w:rPr>
          <w:rFonts w:ascii="Calibri" w:eastAsia="Times New Roman" w:hAnsi="Calibri" w:cs="Calibri"/>
          <w:lang w:eastAsia="en-US"/>
        </w:rPr>
        <w:t>(8)</w:t>
      </w:r>
      <w:r w:rsidRPr="00536964">
        <w:rPr>
          <w:rFonts w:ascii="Calibri" w:eastAsia="Times New Roman" w:hAnsi="Calibri" w:cs="Calibri"/>
          <w:lang w:eastAsia="en-US"/>
        </w:rPr>
        <w:t xml:space="preserve">. </w:t>
      </w:r>
      <w:commentRangeStart w:id="1404"/>
      <w:del w:id="1405" w:author="intel" w:date="2017-07-30T20:37:00Z">
        <w:r w:rsidR="00353D91" w:rsidRPr="00536964" w:rsidDel="00894CA4">
          <w:rPr>
            <w:rFonts w:ascii="Calibri" w:eastAsia="Times New Roman" w:hAnsi="Calibri" w:cs="Calibri"/>
            <w:lang w:eastAsia="en-US"/>
          </w:rPr>
          <w:delText xml:space="preserve">Small </w:delText>
        </w:r>
        <w:commentRangeEnd w:id="1404"/>
        <w:r w:rsidR="00FB7D0E" w:rsidDel="00894CA4">
          <w:rPr>
            <w:rStyle w:val="CommentReference"/>
          </w:rPr>
          <w:commentReference w:id="1404"/>
        </w:r>
        <w:r w:rsidR="00353D91" w:rsidRPr="00536964" w:rsidDel="00894CA4">
          <w:rPr>
            <w:rFonts w:ascii="Calibri" w:eastAsia="Times New Roman" w:hAnsi="Calibri" w:cs="Calibri"/>
            <w:lang w:eastAsia="en-US"/>
          </w:rPr>
          <w:delText>b</w:delText>
        </w:r>
      </w:del>
      <w:ins w:id="1406" w:author="intel" w:date="2017-07-30T20:37:00Z">
        <w:r w:rsidR="00894CA4">
          <w:rPr>
            <w:rFonts w:ascii="Calibri" w:eastAsia="Times New Roman" w:hAnsi="Calibri" w:cs="Calibri"/>
            <w:lang w:eastAsia="en-US"/>
          </w:rPr>
          <w:t>B</w:t>
        </w:r>
      </w:ins>
      <w:r w:rsidRPr="00536964">
        <w:rPr>
          <w:rFonts w:ascii="Calibri" w:eastAsia="Times New Roman" w:hAnsi="Calibri" w:cs="Calibri"/>
          <w:lang w:eastAsia="en-US"/>
        </w:rPr>
        <w:t xml:space="preserve">ridging studies </w:t>
      </w:r>
      <w:r w:rsidR="00353D91" w:rsidRPr="00536964">
        <w:rPr>
          <w:rFonts w:ascii="Calibri" w:eastAsia="Times New Roman" w:hAnsi="Calibri" w:cs="Calibri"/>
          <w:lang w:eastAsia="en-US"/>
        </w:rPr>
        <w:t xml:space="preserve">are all that is required </w:t>
      </w:r>
      <w:r w:rsidR="00353D91" w:rsidRPr="00536964">
        <w:rPr>
          <w:rFonts w:ascii="Calibri" w:hAnsi="Calibri" w:cs="Calibri"/>
        </w:rPr>
        <w:t>for evaluation of the impact of ethnic factors on the efficacy, safety, dosage, and dose regimen</w:t>
      </w:r>
      <w:r w:rsidR="00597F3A">
        <w:rPr>
          <w:rFonts w:ascii="Calibri" w:hAnsi="Calibri" w:cs="Calibri"/>
        </w:rPr>
        <w:t xml:space="preserve"> (</w:t>
      </w:r>
      <w:r w:rsidR="00DA6172">
        <w:rPr>
          <w:rFonts w:ascii="Calibri" w:hAnsi="Calibri" w:cs="Calibri"/>
        </w:rPr>
        <w:t>9</w:t>
      </w:r>
      <w:r w:rsidR="00597F3A">
        <w:rPr>
          <w:rFonts w:ascii="Calibri" w:hAnsi="Calibri" w:cs="Calibri"/>
        </w:rPr>
        <w:t>)</w:t>
      </w:r>
      <w:r w:rsidR="00353D91" w:rsidRPr="00536964">
        <w:rPr>
          <w:rFonts w:ascii="Calibri" w:hAnsi="Calibri" w:cs="Calibri"/>
        </w:rPr>
        <w:t xml:space="preserve">. </w:t>
      </w:r>
    </w:p>
    <w:p w:rsidR="0095359E" w:rsidRPr="00536964" w:rsidRDefault="0095359E" w:rsidP="00113146">
      <w:pPr>
        <w:autoSpaceDE w:val="0"/>
        <w:autoSpaceDN w:val="0"/>
        <w:adjustRightInd w:val="0"/>
        <w:spacing w:line="360" w:lineRule="auto"/>
        <w:jc w:val="both"/>
        <w:rPr>
          <w:rFonts w:ascii="Calibri" w:eastAsiaTheme="minorHAnsi" w:hAnsi="Calibri" w:cs="Calibri"/>
          <w:vertAlign w:val="superscript"/>
          <w:lang w:eastAsia="en-US"/>
        </w:rPr>
      </w:pPr>
    </w:p>
    <w:p w:rsidR="004C3D7D" w:rsidRPr="00330F03" w:rsidRDefault="00353D91" w:rsidP="00330F03">
      <w:pPr>
        <w:spacing w:line="360" w:lineRule="auto"/>
        <w:jc w:val="both"/>
        <w:rPr>
          <w:rFonts w:ascii="Calibri" w:hAnsi="Calibri" w:cs="Calibri"/>
        </w:rPr>
      </w:pPr>
      <w:r w:rsidRPr="00536964">
        <w:rPr>
          <w:rFonts w:ascii="Calibri" w:hAnsi="Calibri" w:cs="Calibri"/>
        </w:rPr>
        <w:t xml:space="preserve">Recently there have been studies published from India looking at immunogenicity and safety </w:t>
      </w:r>
      <w:r w:rsidR="00D370AA">
        <w:rPr>
          <w:rFonts w:ascii="Calibri" w:hAnsi="Calibri" w:cs="Calibri"/>
        </w:rPr>
        <w:t xml:space="preserve">of the Hexavalent combination </w:t>
      </w:r>
      <w:r w:rsidRPr="00536964">
        <w:rPr>
          <w:rFonts w:ascii="Calibri" w:hAnsi="Calibri" w:cs="Calibri"/>
        </w:rPr>
        <w:t>in small trials</w:t>
      </w:r>
      <w:r w:rsidR="00DA6172">
        <w:rPr>
          <w:rFonts w:ascii="Calibri" w:hAnsi="Calibri" w:cs="Calibri"/>
        </w:rPr>
        <w:t xml:space="preserve"> (</w:t>
      </w:r>
      <w:r w:rsidR="00597F3A">
        <w:rPr>
          <w:rFonts w:ascii="Calibri" w:hAnsi="Calibri" w:cs="Calibri"/>
        </w:rPr>
        <w:t>10</w:t>
      </w:r>
      <w:r w:rsidR="00DA6172">
        <w:rPr>
          <w:rFonts w:ascii="Calibri" w:hAnsi="Calibri" w:cs="Calibri"/>
        </w:rPr>
        <w:t>,11</w:t>
      </w:r>
      <w:r w:rsidR="00597F3A">
        <w:rPr>
          <w:rFonts w:ascii="Calibri" w:hAnsi="Calibri" w:cs="Calibri"/>
        </w:rPr>
        <w:t>)</w:t>
      </w:r>
      <w:r w:rsidR="00DA6172">
        <w:rPr>
          <w:rFonts w:ascii="Calibri" w:hAnsi="Calibri" w:cs="Calibri"/>
        </w:rPr>
        <w:t>.</w:t>
      </w:r>
      <w:commentRangeStart w:id="1407"/>
      <w:r w:rsidR="00D370AA">
        <w:rPr>
          <w:rFonts w:ascii="Calibri" w:hAnsi="Calibri" w:cs="Calibri"/>
        </w:rPr>
        <w:t>T</w:t>
      </w:r>
      <w:r w:rsidR="00E12E0D" w:rsidRPr="00536964">
        <w:rPr>
          <w:rFonts w:ascii="Calibri" w:hAnsi="Calibri" w:cs="Calibri"/>
        </w:rPr>
        <w:t>here have</w:t>
      </w:r>
      <w:r w:rsidR="00D370AA">
        <w:rPr>
          <w:rFonts w:ascii="Calibri" w:hAnsi="Calibri" w:cs="Calibri"/>
        </w:rPr>
        <w:t xml:space="preserve"> also</w:t>
      </w:r>
      <w:r w:rsidR="00E12E0D" w:rsidRPr="00536964">
        <w:rPr>
          <w:rFonts w:ascii="Calibri" w:hAnsi="Calibri" w:cs="Calibri"/>
        </w:rPr>
        <w:t xml:space="preserve"> been editorials published</w:t>
      </w:r>
      <w:r w:rsidR="00D370AA">
        <w:rPr>
          <w:rFonts w:ascii="Calibri" w:hAnsi="Calibri" w:cs="Calibri"/>
        </w:rPr>
        <w:t>,</w:t>
      </w:r>
      <w:r w:rsidR="00E12E0D" w:rsidRPr="00536964">
        <w:rPr>
          <w:rFonts w:ascii="Calibri" w:hAnsi="Calibri" w:cs="Calibri"/>
        </w:rPr>
        <w:t xml:space="preserve"> entitled “</w:t>
      </w:r>
      <w:r w:rsidR="00E12E0D" w:rsidRPr="00536964">
        <w:rPr>
          <w:rStyle w:val="highlight"/>
          <w:rFonts w:ascii="Calibri" w:hAnsi="Calibri" w:cs="Calibri"/>
        </w:rPr>
        <w:t>Hexavalent</w:t>
      </w:r>
      <w:ins w:id="1408" w:author="intel" w:date="2017-07-30T20:38:00Z">
        <w:r w:rsidR="00894CA4">
          <w:rPr>
            <w:rStyle w:val="highlight"/>
            <w:rFonts w:ascii="Calibri" w:hAnsi="Calibri" w:cs="Calibri"/>
          </w:rPr>
          <w:t xml:space="preserve"> </w:t>
        </w:r>
      </w:ins>
      <w:r w:rsidR="00E12E0D" w:rsidRPr="00536964">
        <w:rPr>
          <w:rStyle w:val="highlight"/>
          <w:rFonts w:ascii="Calibri" w:hAnsi="Calibri" w:cs="Calibri"/>
        </w:rPr>
        <w:t>Vaccinations</w:t>
      </w:r>
      <w:r w:rsidR="00E12E0D" w:rsidRPr="00536964">
        <w:rPr>
          <w:rFonts w:ascii="Calibri" w:hAnsi="Calibri" w:cs="Calibri"/>
        </w:rPr>
        <w:t xml:space="preserve">: The </w:t>
      </w:r>
      <w:r w:rsidR="00E12E0D" w:rsidRPr="00536964">
        <w:rPr>
          <w:rStyle w:val="highlight"/>
          <w:rFonts w:ascii="Calibri" w:hAnsi="Calibri" w:cs="Calibri"/>
        </w:rPr>
        <w:t>Future</w:t>
      </w:r>
      <w:r w:rsidR="00E12E0D" w:rsidRPr="00536964">
        <w:rPr>
          <w:rFonts w:ascii="Calibri" w:hAnsi="Calibri" w:cs="Calibri"/>
        </w:rPr>
        <w:t xml:space="preserve"> of </w:t>
      </w:r>
      <w:r w:rsidR="00E12E0D" w:rsidRPr="00536964">
        <w:rPr>
          <w:rStyle w:val="highlight"/>
          <w:rFonts w:ascii="Calibri" w:hAnsi="Calibri" w:cs="Calibri"/>
        </w:rPr>
        <w:t>Routine</w:t>
      </w:r>
      <w:ins w:id="1409" w:author="intel" w:date="2017-07-30T20:38:00Z">
        <w:r w:rsidR="00894CA4">
          <w:rPr>
            <w:rStyle w:val="highlight"/>
            <w:rFonts w:ascii="Calibri" w:hAnsi="Calibri" w:cs="Calibri"/>
          </w:rPr>
          <w:t xml:space="preserve"> </w:t>
        </w:r>
      </w:ins>
      <w:r w:rsidR="00E12E0D" w:rsidRPr="00536964">
        <w:rPr>
          <w:rStyle w:val="highlight"/>
          <w:rFonts w:ascii="Calibri" w:hAnsi="Calibri" w:cs="Calibri"/>
        </w:rPr>
        <w:t>Immunization</w:t>
      </w:r>
      <w:r w:rsidR="00E12E0D" w:rsidRPr="00536964">
        <w:rPr>
          <w:rFonts w:ascii="Calibri" w:hAnsi="Calibri" w:cs="Calibri"/>
        </w:rPr>
        <w:t>?”</w:t>
      </w:r>
      <w:r w:rsidR="00597F3A">
        <w:rPr>
          <w:rFonts w:ascii="Calibri" w:hAnsi="Calibri" w:cs="Calibri"/>
        </w:rPr>
        <w:t>(1</w:t>
      </w:r>
      <w:r w:rsidR="00DA6172">
        <w:rPr>
          <w:rFonts w:ascii="Calibri" w:hAnsi="Calibri" w:cs="Calibri"/>
        </w:rPr>
        <w:t>2</w:t>
      </w:r>
      <w:commentRangeEnd w:id="1407"/>
      <w:r w:rsidR="00FB7D0E">
        <w:rPr>
          <w:rStyle w:val="CommentReference"/>
        </w:rPr>
        <w:commentReference w:id="1407"/>
      </w:r>
      <w:r w:rsidR="00597F3A">
        <w:rPr>
          <w:rFonts w:ascii="Calibri" w:hAnsi="Calibri" w:cs="Calibri"/>
        </w:rPr>
        <w:t>)</w:t>
      </w:r>
      <w:ins w:id="1410" w:author="intel" w:date="2017-08-02T00:57:00Z">
        <w:r w:rsidR="00172256">
          <w:rPr>
            <w:rFonts w:ascii="Calibri" w:hAnsi="Calibri" w:cs="Calibri"/>
          </w:rPr>
          <w:t xml:space="preserve"> suggesting that thiscombined vaccine is being promoted in India</w:t>
        </w:r>
      </w:ins>
      <w:ins w:id="1411" w:author="intel" w:date="2017-08-02T00:58:00Z">
        <w:r w:rsidR="00172256">
          <w:rPr>
            <w:rFonts w:ascii="Calibri" w:hAnsi="Calibri" w:cs="Calibri"/>
          </w:rPr>
          <w:t xml:space="preserve">. </w:t>
        </w:r>
      </w:ins>
      <w:r w:rsidR="004C3D7D" w:rsidRPr="00330F03">
        <w:rPr>
          <w:rFonts w:ascii="Calibri" w:hAnsi="Calibri" w:cs="Calibri"/>
        </w:rPr>
        <w:t xml:space="preserve">It is crucial that the regulatory authority in India is aware of </w:t>
      </w:r>
      <w:ins w:id="1412" w:author="Lars Jørgensen" w:date="2017-06-02T12:22:00Z">
        <w:r w:rsidR="00F11750">
          <w:rPr>
            <w:rFonts w:ascii="Calibri" w:hAnsi="Calibri" w:cs="Calibri"/>
          </w:rPr>
          <w:t xml:space="preserve">the </w:t>
        </w:r>
        <w:r w:rsidR="00F11750" w:rsidRPr="00330F03">
          <w:rPr>
            <w:rFonts w:ascii="Calibri" w:hAnsi="Calibri" w:cs="Calibri"/>
          </w:rPr>
          <w:t>concerns raised through this commentary</w:t>
        </w:r>
        <w:r w:rsidR="00F11750">
          <w:rPr>
            <w:rFonts w:ascii="Calibri" w:hAnsi="Calibri" w:cs="Calibri"/>
          </w:rPr>
          <w:t xml:space="preserve"> on </w:t>
        </w:r>
      </w:ins>
      <w:r w:rsidR="004C3D7D" w:rsidRPr="00330F03">
        <w:rPr>
          <w:rFonts w:ascii="Calibri" w:hAnsi="Calibri" w:cs="Calibri"/>
        </w:rPr>
        <w:t>the PSUR reports</w:t>
      </w:r>
      <w:ins w:id="1413" w:author="Lars Jørgensen" w:date="2017-06-02T12:23:00Z">
        <w:r w:rsidR="00F11750">
          <w:rPr>
            <w:rFonts w:ascii="Calibri" w:hAnsi="Calibri" w:cs="Calibri"/>
          </w:rPr>
          <w:t>.</w:t>
        </w:r>
      </w:ins>
      <w:del w:id="1414" w:author="Lars Jørgensen" w:date="2017-06-02T12:22:00Z">
        <w:r w:rsidR="004C3D7D" w:rsidRPr="00330F03" w:rsidDel="00F11750">
          <w:rPr>
            <w:rFonts w:ascii="Calibri" w:hAnsi="Calibri" w:cs="Calibri"/>
          </w:rPr>
          <w:delText>provided to the EMA and the concerns raised through this commentary</w:delText>
        </w:r>
      </w:del>
    </w:p>
    <w:p w:rsidR="004C3D7D" w:rsidRPr="00536964" w:rsidRDefault="004C3D7D" w:rsidP="00113146">
      <w:pPr>
        <w:spacing w:line="360" w:lineRule="auto"/>
        <w:jc w:val="both"/>
        <w:rPr>
          <w:rFonts w:ascii="Calibri" w:hAnsi="Calibri" w:cs="Calibri"/>
        </w:rPr>
      </w:pPr>
    </w:p>
    <w:p w:rsidR="004C3D7D" w:rsidRDefault="004C3D7D" w:rsidP="00113146">
      <w:pPr>
        <w:spacing w:line="360" w:lineRule="auto"/>
        <w:jc w:val="both"/>
        <w:rPr>
          <w:ins w:id="1415" w:author="intel" w:date="2017-08-02T00:58:00Z"/>
          <w:rFonts w:ascii="Calibri" w:hAnsi="Calibri" w:cs="Calibri"/>
          <w:b/>
        </w:rPr>
      </w:pPr>
      <w:commentRangeStart w:id="1416"/>
      <w:r w:rsidRPr="00536964">
        <w:rPr>
          <w:rFonts w:ascii="Calibri" w:hAnsi="Calibri" w:cs="Calibri"/>
          <w:b/>
        </w:rPr>
        <w:t>Summary and Conclusion</w:t>
      </w:r>
      <w:commentRangeEnd w:id="1416"/>
      <w:r w:rsidR="008C5B5D">
        <w:rPr>
          <w:rStyle w:val="CommentReference"/>
        </w:rPr>
        <w:commentReference w:id="1416"/>
      </w:r>
    </w:p>
    <w:p w:rsidR="00BB33BE" w:rsidRPr="00FE2400" w:rsidRDefault="00BB33BE" w:rsidP="00BB33BE">
      <w:pPr>
        <w:rPr>
          <w:ins w:id="1417" w:author="intel" w:date="2017-08-02T00:58:00Z"/>
          <w:rFonts w:cstheme="minorHAnsi"/>
          <w:b/>
        </w:rPr>
      </w:pPr>
      <w:ins w:id="1418" w:author="intel" w:date="2017-08-02T00:58:00Z">
        <w:r w:rsidRPr="00FE2400">
          <w:rPr>
            <w:rFonts w:cstheme="minorHAnsi"/>
            <w:b/>
          </w:rPr>
          <w:t>Summary and Conclusion</w:t>
        </w:r>
      </w:ins>
    </w:p>
    <w:p w:rsidR="00BB33BE" w:rsidRPr="00FE2400" w:rsidRDefault="00BB33BE" w:rsidP="00BB33BE">
      <w:pPr>
        <w:pStyle w:val="ListParagraph"/>
        <w:numPr>
          <w:ilvl w:val="0"/>
          <w:numId w:val="7"/>
        </w:numPr>
        <w:rPr>
          <w:ins w:id="1419" w:author="intel" w:date="2017-08-02T00:58:00Z"/>
          <w:rFonts w:asciiTheme="minorHAnsi" w:hAnsiTheme="minorHAnsi" w:cstheme="minorHAnsi"/>
          <w:sz w:val="22"/>
          <w:szCs w:val="22"/>
        </w:rPr>
      </w:pPr>
      <w:ins w:id="1420" w:author="intel" w:date="2017-08-02T00:58:00Z">
        <w:r w:rsidRPr="00FE2400">
          <w:rPr>
            <w:rFonts w:asciiTheme="minorHAnsi" w:hAnsiTheme="minorHAnsi" w:cstheme="minorHAnsi"/>
            <w:sz w:val="22"/>
            <w:szCs w:val="22"/>
          </w:rPr>
          <w:t>Von Kries (1) reported a statistically significant increased standardised mortality ratio (SMR) in children in their 2</w:t>
        </w:r>
        <w:r w:rsidRPr="00FE2400">
          <w:rPr>
            <w:rFonts w:asciiTheme="minorHAnsi" w:hAnsiTheme="minorHAnsi" w:cstheme="minorHAnsi"/>
            <w:sz w:val="22"/>
            <w:szCs w:val="22"/>
            <w:vertAlign w:val="superscript"/>
          </w:rPr>
          <w:t>nd</w:t>
        </w:r>
        <w:r w:rsidRPr="00FE2400">
          <w:rPr>
            <w:rFonts w:asciiTheme="minorHAnsi" w:hAnsiTheme="minorHAnsi" w:cstheme="minorHAnsi"/>
            <w:sz w:val="22"/>
            <w:szCs w:val="22"/>
          </w:rPr>
          <w:t xml:space="preserve"> year of life, within two days after vaccination with Hexavac® (one of the two licensed hexavalent vaccines, now withdrawn). </w:t>
        </w:r>
      </w:ins>
    </w:p>
    <w:p w:rsidR="00BB33BE" w:rsidRPr="00FE2400" w:rsidRDefault="00BB33BE" w:rsidP="00BB33BE">
      <w:pPr>
        <w:rPr>
          <w:ins w:id="1421" w:author="intel" w:date="2017-08-02T00:58:00Z"/>
          <w:rFonts w:cstheme="minorHAnsi"/>
        </w:rPr>
      </w:pPr>
    </w:p>
    <w:p w:rsidR="00BB33BE" w:rsidRPr="00FE2400" w:rsidRDefault="00BB33BE" w:rsidP="00BB33BE">
      <w:pPr>
        <w:pStyle w:val="ListParagraph"/>
        <w:numPr>
          <w:ilvl w:val="0"/>
          <w:numId w:val="7"/>
        </w:numPr>
        <w:rPr>
          <w:ins w:id="1422" w:author="intel" w:date="2017-08-02T00:58:00Z"/>
          <w:rFonts w:asciiTheme="minorHAnsi" w:hAnsiTheme="minorHAnsi" w:cstheme="minorHAnsi"/>
          <w:sz w:val="22"/>
          <w:szCs w:val="22"/>
        </w:rPr>
      </w:pPr>
      <w:ins w:id="1423" w:author="intel" w:date="2017-08-02T00:58:00Z">
        <w:r w:rsidRPr="00FE2400">
          <w:rPr>
            <w:rFonts w:asciiTheme="minorHAnsi" w:hAnsiTheme="minorHAnsi" w:cstheme="minorHAnsi"/>
            <w:sz w:val="22"/>
            <w:szCs w:val="22"/>
          </w:rPr>
          <w:t xml:space="preserve">In its periodic safety update reports GSK, the company manufacturing Infanrix hexa evaluates whether the number of sudden deaths reported after vaccination with their product, exceeded the number that could be expected by chance.    The clustering of deaths soon after immunization suggests the deaths could be caused by the vaccine. </w:t>
        </w:r>
      </w:ins>
    </w:p>
    <w:p w:rsidR="00BB33BE" w:rsidRPr="00FE2400" w:rsidRDefault="00BB33BE" w:rsidP="00BB33BE">
      <w:pPr>
        <w:pStyle w:val="ListParagraph"/>
        <w:rPr>
          <w:ins w:id="1424" w:author="intel" w:date="2017-08-02T00:58:00Z"/>
          <w:rFonts w:asciiTheme="minorHAnsi" w:hAnsiTheme="minorHAnsi" w:cstheme="minorHAnsi"/>
          <w:sz w:val="22"/>
          <w:szCs w:val="22"/>
        </w:rPr>
      </w:pPr>
    </w:p>
    <w:p w:rsidR="00BB33BE" w:rsidRPr="00FE2400" w:rsidRDefault="00BB33BE" w:rsidP="00BB33BE">
      <w:pPr>
        <w:pStyle w:val="ListParagraph"/>
        <w:rPr>
          <w:ins w:id="1425" w:author="intel" w:date="2017-08-02T00:58:00Z"/>
          <w:rFonts w:asciiTheme="minorHAnsi" w:hAnsiTheme="minorHAnsi" w:cstheme="minorHAnsi"/>
          <w:sz w:val="22"/>
          <w:szCs w:val="22"/>
        </w:rPr>
      </w:pPr>
    </w:p>
    <w:p w:rsidR="00BB33BE" w:rsidRPr="00FE2400" w:rsidRDefault="00BB33BE" w:rsidP="00BB33BE">
      <w:pPr>
        <w:pStyle w:val="ListParagraph"/>
        <w:numPr>
          <w:ilvl w:val="0"/>
          <w:numId w:val="7"/>
        </w:numPr>
        <w:rPr>
          <w:ins w:id="1426" w:author="intel" w:date="2017-08-02T00:58:00Z"/>
          <w:rFonts w:asciiTheme="minorHAnsi" w:hAnsiTheme="minorHAnsi" w:cstheme="minorHAnsi"/>
          <w:sz w:val="22"/>
          <w:szCs w:val="22"/>
        </w:rPr>
      </w:pPr>
      <w:ins w:id="1427" w:author="intel" w:date="2017-08-02T00:58:00Z">
        <w:r w:rsidRPr="00FE2400">
          <w:rPr>
            <w:rFonts w:asciiTheme="minorHAnsi" w:hAnsiTheme="minorHAnsi" w:cstheme="minorHAnsi"/>
            <w:sz w:val="22"/>
            <w:szCs w:val="22"/>
          </w:rPr>
          <w:t xml:space="preserve">This analysis shows that deaths acknowledged in the PSUR 16 have been deleted from PSUR 19. There seems to be statistically significant increased in risk of death in the first 4 days after vaccination. The manufacturers will need to explain why these deaths were deleted from the PSUR. The increased risk was not communicated to the regulatory authorities or to the health personnel administering this vaccine.   </w:t>
        </w:r>
      </w:ins>
    </w:p>
    <w:p w:rsidR="00BB33BE" w:rsidRPr="00FE2400" w:rsidRDefault="00BB33BE" w:rsidP="00BB33BE">
      <w:pPr>
        <w:pStyle w:val="ListParagraph"/>
        <w:numPr>
          <w:ilvl w:val="0"/>
          <w:numId w:val="7"/>
        </w:numPr>
        <w:rPr>
          <w:ins w:id="1428" w:author="intel" w:date="2017-08-02T00:58:00Z"/>
          <w:rFonts w:asciiTheme="minorHAnsi" w:hAnsiTheme="minorHAnsi" w:cstheme="minorHAnsi"/>
          <w:sz w:val="22"/>
          <w:szCs w:val="22"/>
        </w:rPr>
      </w:pPr>
      <w:ins w:id="1429" w:author="intel" w:date="2017-08-02T00:58:00Z">
        <w:r w:rsidRPr="00FE2400">
          <w:rPr>
            <w:rFonts w:asciiTheme="minorHAnsi" w:hAnsiTheme="minorHAnsi" w:cstheme="minorHAnsi"/>
            <w:sz w:val="22"/>
            <w:szCs w:val="22"/>
          </w:rPr>
          <w:t>Given the above, it is difficult to understand how the EMA accepted PSUR 19 at face value. As the regulator, it may be argued that due diligence was not performed and thereby it exposed numerous children unnecessarily to the risk of death.</w:t>
        </w:r>
      </w:ins>
    </w:p>
    <w:p w:rsidR="00BB33BE" w:rsidRPr="00FE2400" w:rsidRDefault="00BB33BE" w:rsidP="00BB33BE">
      <w:pPr>
        <w:pStyle w:val="ListParagraph"/>
        <w:rPr>
          <w:ins w:id="1430" w:author="intel" w:date="2017-08-02T00:58:00Z"/>
          <w:rFonts w:asciiTheme="minorHAnsi" w:hAnsiTheme="minorHAnsi" w:cstheme="minorHAnsi"/>
          <w:sz w:val="22"/>
          <w:szCs w:val="22"/>
        </w:rPr>
      </w:pPr>
    </w:p>
    <w:p w:rsidR="00BB33BE" w:rsidRPr="00FE2400" w:rsidRDefault="00BB33BE" w:rsidP="00BB33BE">
      <w:pPr>
        <w:pStyle w:val="ListParagraph"/>
        <w:numPr>
          <w:ilvl w:val="0"/>
          <w:numId w:val="7"/>
        </w:numPr>
        <w:rPr>
          <w:ins w:id="1431" w:author="intel" w:date="2017-08-02T00:58:00Z"/>
          <w:rFonts w:asciiTheme="minorHAnsi" w:hAnsiTheme="minorHAnsi" w:cstheme="minorHAnsi"/>
          <w:sz w:val="22"/>
          <w:szCs w:val="22"/>
        </w:rPr>
      </w:pPr>
      <w:ins w:id="1432" w:author="intel" w:date="2017-08-02T00:58:00Z">
        <w:r w:rsidRPr="00FE2400">
          <w:rPr>
            <w:rFonts w:asciiTheme="minorHAnsi" w:hAnsiTheme="minorHAnsi" w:cstheme="minorHAnsi"/>
            <w:sz w:val="22"/>
            <w:szCs w:val="22"/>
          </w:rPr>
          <w:t xml:space="preserve">The DCGI must be made aware of these infirmities in the PSUR on Infanrix hexa submitted to the EMA </w:t>
        </w:r>
      </w:ins>
    </w:p>
    <w:p w:rsidR="00BB33BE" w:rsidRPr="00FE2400" w:rsidRDefault="00BB33BE" w:rsidP="00BB33BE">
      <w:pPr>
        <w:rPr>
          <w:ins w:id="1433" w:author="intel" w:date="2017-08-02T00:58:00Z"/>
          <w:rFonts w:cstheme="minorHAnsi"/>
        </w:rPr>
      </w:pPr>
      <w:ins w:id="1434" w:author="intel" w:date="2017-08-02T00:58:00Z">
        <w:r w:rsidRPr="00FE2400">
          <w:rPr>
            <w:rFonts w:cstheme="minorHAnsi"/>
          </w:rPr>
          <w:br w:type="page"/>
        </w:r>
      </w:ins>
    </w:p>
    <w:p w:rsidR="00BB33BE" w:rsidRPr="00536964" w:rsidDel="00BB33BE" w:rsidRDefault="00BB33BE" w:rsidP="00113146">
      <w:pPr>
        <w:spacing w:line="360" w:lineRule="auto"/>
        <w:jc w:val="both"/>
        <w:rPr>
          <w:del w:id="1435" w:author="intel" w:date="2017-08-02T00:59:00Z"/>
          <w:rFonts w:ascii="Calibri" w:hAnsi="Calibri" w:cs="Calibri"/>
          <w:b/>
        </w:rPr>
      </w:pPr>
    </w:p>
    <w:p w:rsidR="004C3D7D" w:rsidRPr="00536964" w:rsidDel="00BB33BE" w:rsidRDefault="004C3D7D" w:rsidP="00113146">
      <w:pPr>
        <w:pStyle w:val="ListParagraph"/>
        <w:numPr>
          <w:ilvl w:val="0"/>
          <w:numId w:val="2"/>
        </w:numPr>
        <w:autoSpaceDE w:val="0"/>
        <w:autoSpaceDN w:val="0"/>
        <w:adjustRightInd w:val="0"/>
        <w:spacing w:line="360" w:lineRule="auto"/>
        <w:jc w:val="both"/>
        <w:rPr>
          <w:del w:id="1436" w:author="intel" w:date="2017-08-02T00:59:00Z"/>
          <w:rFonts w:ascii="Calibri" w:eastAsiaTheme="minorHAnsi" w:hAnsi="Calibri" w:cs="Calibri"/>
          <w:lang w:eastAsia="en-US"/>
        </w:rPr>
      </w:pPr>
      <w:del w:id="1437" w:author="intel" w:date="2017-08-02T00:59:00Z">
        <w:r w:rsidRPr="00536964" w:rsidDel="00BB33BE">
          <w:rPr>
            <w:rFonts w:ascii="Calibri" w:eastAsiaTheme="minorHAnsi" w:hAnsi="Calibri" w:cs="Calibri"/>
            <w:lang w:eastAsia="en-US"/>
          </w:rPr>
          <w:delText>Von Kries</w:delText>
        </w:r>
        <w:r w:rsidDel="00BB33BE">
          <w:rPr>
            <w:rFonts w:ascii="Calibri" w:eastAsiaTheme="minorHAnsi" w:hAnsi="Calibri" w:cs="Calibri"/>
            <w:lang w:eastAsia="en-US"/>
          </w:rPr>
          <w:delText xml:space="preserve"> (1)</w:delText>
        </w:r>
        <w:r w:rsidRPr="00536964" w:rsidDel="00BB33BE">
          <w:rPr>
            <w:rFonts w:ascii="Calibri" w:eastAsiaTheme="minorHAnsi" w:hAnsi="Calibri" w:cs="Calibri"/>
            <w:lang w:eastAsia="en-US"/>
          </w:rPr>
          <w:delText xml:space="preserve">reported a statistically significant increased standardised mortality ratio (SMR) </w:delText>
        </w:r>
        <w:r w:rsidR="009D6C07" w:rsidDel="00BB33BE">
          <w:rPr>
            <w:rFonts w:ascii="Calibri" w:eastAsiaTheme="minorHAnsi" w:hAnsi="Calibri" w:cs="Calibri"/>
            <w:lang w:eastAsia="en-US"/>
          </w:rPr>
          <w:delText xml:space="preserve">in </w:delText>
        </w:r>
        <w:r w:rsidRPr="00536964" w:rsidDel="00BB33BE">
          <w:rPr>
            <w:rFonts w:ascii="Calibri" w:eastAsiaTheme="minorHAnsi" w:hAnsi="Calibri" w:cs="Calibri"/>
            <w:lang w:eastAsia="en-US"/>
          </w:rPr>
          <w:delText>children in their 2</w:delText>
        </w:r>
        <w:r w:rsidRPr="00536964" w:rsidDel="00BB33BE">
          <w:rPr>
            <w:rFonts w:ascii="Calibri" w:eastAsiaTheme="minorHAnsi" w:hAnsi="Calibri" w:cs="Calibri"/>
            <w:vertAlign w:val="superscript"/>
            <w:lang w:eastAsia="en-US"/>
          </w:rPr>
          <w:delText>nd</w:delText>
        </w:r>
        <w:r w:rsidRPr="00536964" w:rsidDel="00BB33BE">
          <w:rPr>
            <w:rFonts w:ascii="Calibri" w:eastAsiaTheme="minorHAnsi" w:hAnsi="Calibri" w:cs="Calibri"/>
            <w:lang w:eastAsia="en-US"/>
          </w:rPr>
          <w:delText xml:space="preserve"> year of life</w:delText>
        </w:r>
        <w:r w:rsidR="009D6C07" w:rsidDel="00BB33BE">
          <w:rPr>
            <w:rFonts w:ascii="Calibri" w:eastAsiaTheme="minorHAnsi" w:hAnsi="Calibri" w:cs="Calibri"/>
            <w:lang w:eastAsia="en-US"/>
          </w:rPr>
          <w:delText>,</w:delText>
        </w:r>
        <w:r w:rsidRPr="00536964" w:rsidDel="00BB33BE">
          <w:rPr>
            <w:rFonts w:ascii="Calibri" w:eastAsiaTheme="minorHAnsi" w:hAnsi="Calibri" w:cs="Calibri"/>
            <w:lang w:eastAsia="en-US"/>
          </w:rPr>
          <w:delText xml:space="preserve"> within two days after vaccination with Hexavac® (one of </w:delText>
        </w:r>
        <w:r w:rsidDel="00BB33BE">
          <w:rPr>
            <w:rFonts w:ascii="Calibri" w:eastAsiaTheme="minorHAnsi" w:hAnsi="Calibri" w:cs="Calibri"/>
            <w:lang w:eastAsia="en-US"/>
          </w:rPr>
          <w:delText xml:space="preserve">the </w:delText>
        </w:r>
        <w:r w:rsidRPr="00536964" w:rsidDel="00BB33BE">
          <w:rPr>
            <w:rFonts w:ascii="Calibri" w:eastAsiaTheme="minorHAnsi" w:hAnsi="Calibri" w:cs="Calibri"/>
            <w:lang w:eastAsia="en-US"/>
          </w:rPr>
          <w:delText>two licensed hexavalent vaccines</w:delText>
        </w:r>
        <w:r w:rsidDel="00BB33BE">
          <w:rPr>
            <w:rFonts w:ascii="Calibri" w:eastAsiaTheme="minorHAnsi" w:hAnsi="Calibri" w:cs="Calibri"/>
            <w:lang w:eastAsia="en-US"/>
          </w:rPr>
          <w:delText>, now withdrawn</w:delText>
        </w:r>
        <w:r w:rsidRPr="00536964" w:rsidDel="00BB33BE">
          <w:rPr>
            <w:rFonts w:ascii="Calibri" w:eastAsiaTheme="minorHAnsi" w:hAnsi="Calibri" w:cs="Calibri"/>
            <w:lang w:eastAsia="en-US"/>
          </w:rPr>
          <w:delText xml:space="preserve">). </w:delText>
        </w:r>
      </w:del>
    </w:p>
    <w:p w:rsidR="004C3D7D" w:rsidRPr="00536964" w:rsidDel="00BB33BE" w:rsidRDefault="004C3D7D" w:rsidP="00113146">
      <w:pPr>
        <w:pStyle w:val="ListParagraph"/>
        <w:autoSpaceDE w:val="0"/>
        <w:autoSpaceDN w:val="0"/>
        <w:adjustRightInd w:val="0"/>
        <w:spacing w:line="360" w:lineRule="auto"/>
        <w:jc w:val="both"/>
        <w:rPr>
          <w:del w:id="1438" w:author="intel" w:date="2017-08-02T00:59:00Z"/>
          <w:rFonts w:ascii="Calibri" w:eastAsiaTheme="minorHAnsi" w:hAnsi="Calibri" w:cs="Calibri"/>
          <w:lang w:eastAsia="en-US"/>
        </w:rPr>
      </w:pPr>
    </w:p>
    <w:p w:rsidR="004C3D7D" w:rsidRPr="00536964" w:rsidDel="00BB33BE" w:rsidRDefault="00051854" w:rsidP="00113146">
      <w:pPr>
        <w:pStyle w:val="ListParagraph"/>
        <w:numPr>
          <w:ilvl w:val="0"/>
          <w:numId w:val="2"/>
        </w:numPr>
        <w:spacing w:line="360" w:lineRule="auto"/>
        <w:jc w:val="both"/>
        <w:rPr>
          <w:del w:id="1439" w:author="intel" w:date="2017-08-02T00:59:00Z"/>
          <w:rFonts w:ascii="Calibri" w:hAnsi="Calibri" w:cs="Calibri"/>
        </w:rPr>
      </w:pPr>
      <w:del w:id="1440" w:author="intel" w:date="2017-08-02T00:59:00Z">
        <w:r w:rsidDel="00BB33BE">
          <w:rPr>
            <w:rFonts w:ascii="Calibri" w:hAnsi="Calibri" w:cs="Calibri"/>
          </w:rPr>
          <w:delText xml:space="preserve">In its periodic safety update reports </w:delText>
        </w:r>
        <w:r w:rsidR="00D513C6" w:rsidDel="00BB33BE">
          <w:rPr>
            <w:rFonts w:ascii="Calibri" w:hAnsi="Calibri" w:cs="Calibri"/>
          </w:rPr>
          <w:delText>GSK</w:delText>
        </w:r>
        <w:r w:rsidR="005D5758" w:rsidDel="00BB33BE">
          <w:rPr>
            <w:rFonts w:ascii="Calibri" w:hAnsi="Calibri" w:cs="Calibri"/>
          </w:rPr>
          <w:delText xml:space="preserve"> the c</w:delText>
        </w:r>
        <w:r w:rsidR="00776AA1" w:rsidDel="00BB33BE">
          <w:rPr>
            <w:rFonts w:ascii="Calibri" w:hAnsi="Calibri" w:cs="Calibri"/>
          </w:rPr>
          <w:delText>ompany</w:delText>
        </w:r>
        <w:r w:rsidDel="00BB33BE">
          <w:rPr>
            <w:rFonts w:ascii="Calibri" w:hAnsi="Calibri" w:cs="Calibri"/>
          </w:rPr>
          <w:delText>manufacturing Infanrixhexa</w:delText>
        </w:r>
        <w:r w:rsidR="005D5758" w:rsidDel="00BB33BE">
          <w:rPr>
            <w:rFonts w:ascii="Calibri" w:hAnsi="Calibri" w:cs="Calibri"/>
          </w:rPr>
          <w:delText xml:space="preserve">evaluates </w:delText>
        </w:r>
        <w:r w:rsidR="004C3D7D" w:rsidRPr="00536964" w:rsidDel="00BB33BE">
          <w:rPr>
            <w:rFonts w:ascii="Calibri" w:hAnsi="Calibri" w:cs="Calibri"/>
          </w:rPr>
          <w:delText>whether the number of sudden deaths reported in this age gr</w:delText>
        </w:r>
        <w:r w:rsidR="001676F8" w:rsidDel="00BB33BE">
          <w:rPr>
            <w:rFonts w:ascii="Calibri" w:hAnsi="Calibri" w:cs="Calibri"/>
          </w:rPr>
          <w:delText>oup</w:delText>
        </w:r>
        <w:r w:rsidDel="00BB33BE">
          <w:rPr>
            <w:rFonts w:ascii="Calibri" w:hAnsi="Calibri" w:cs="Calibri"/>
          </w:rPr>
          <w:delText xml:space="preserve"> after vaccination with their product, </w:delText>
        </w:r>
        <w:r w:rsidR="001676F8" w:rsidDel="00BB33BE">
          <w:rPr>
            <w:rFonts w:ascii="Calibri" w:hAnsi="Calibri" w:cs="Calibri"/>
          </w:rPr>
          <w:delText>exceeded the number one should</w:delText>
        </w:r>
        <w:r w:rsidR="000563F0" w:rsidDel="00BB33BE">
          <w:rPr>
            <w:rFonts w:ascii="Calibri" w:hAnsi="Calibri" w:cs="Calibri"/>
          </w:rPr>
          <w:delText xml:space="preserve"> expect by chance</w:delText>
        </w:r>
        <w:r w:rsidR="004C3D7D" w:rsidRPr="00536964" w:rsidDel="00BB33BE">
          <w:rPr>
            <w:rFonts w:ascii="Calibri" w:hAnsi="Calibri" w:cs="Calibri"/>
          </w:rPr>
          <w:delText xml:space="preserve">.    </w:delText>
        </w:r>
      </w:del>
    </w:p>
    <w:p w:rsidR="004C3D7D" w:rsidRPr="00536964" w:rsidDel="00BB33BE" w:rsidRDefault="004C3D7D" w:rsidP="00113146">
      <w:pPr>
        <w:spacing w:line="360" w:lineRule="auto"/>
        <w:jc w:val="both"/>
        <w:rPr>
          <w:del w:id="1441" w:author="intel" w:date="2017-08-02T00:59:00Z"/>
          <w:rFonts w:ascii="Calibri" w:hAnsi="Calibri" w:cs="Calibri"/>
        </w:rPr>
      </w:pPr>
    </w:p>
    <w:p w:rsidR="004C3D7D" w:rsidRPr="00536964" w:rsidDel="00BB33BE" w:rsidRDefault="004C3D7D" w:rsidP="00113146">
      <w:pPr>
        <w:pStyle w:val="ListParagraph"/>
        <w:numPr>
          <w:ilvl w:val="0"/>
          <w:numId w:val="2"/>
        </w:numPr>
        <w:spacing w:line="360" w:lineRule="auto"/>
        <w:jc w:val="both"/>
        <w:rPr>
          <w:del w:id="1442" w:author="intel" w:date="2017-08-02T00:59:00Z"/>
          <w:rFonts w:ascii="Calibri" w:hAnsi="Calibri" w:cs="Calibri"/>
        </w:rPr>
      </w:pPr>
      <w:del w:id="1443" w:author="intel" w:date="2017-08-02T00:59:00Z">
        <w:r w:rsidRPr="00536964" w:rsidDel="00BB33BE">
          <w:rPr>
            <w:rFonts w:ascii="Calibri" w:hAnsi="Calibri" w:cs="Calibri"/>
          </w:rPr>
          <w:delText>The clustering of dea</w:delText>
        </w:r>
        <w:r w:rsidR="00776AA1" w:rsidDel="00BB33BE">
          <w:rPr>
            <w:rFonts w:ascii="Calibri" w:hAnsi="Calibri" w:cs="Calibri"/>
          </w:rPr>
          <w:delText>ths soon after immunization</w:delText>
        </w:r>
        <w:r w:rsidR="0059089D" w:rsidDel="00BB33BE">
          <w:rPr>
            <w:rFonts w:ascii="Calibri" w:hAnsi="Calibri" w:cs="Calibri"/>
          </w:rPr>
          <w:delText>(</w:delText>
        </w:r>
        <w:r w:rsidR="00776AA1" w:rsidDel="00BB33BE">
          <w:rPr>
            <w:rFonts w:ascii="Calibri" w:hAnsi="Calibri" w:cs="Calibri"/>
          </w:rPr>
          <w:delText>see</w:delText>
        </w:r>
        <w:r w:rsidRPr="00536964" w:rsidDel="00BB33BE">
          <w:rPr>
            <w:rFonts w:ascii="Calibri" w:hAnsi="Calibri" w:cs="Calibri"/>
          </w:rPr>
          <w:delText xml:space="preserve"> Table 1</w:delText>
        </w:r>
        <w:r w:rsidR="0059089D" w:rsidDel="00BB33BE">
          <w:rPr>
            <w:rFonts w:ascii="Calibri" w:hAnsi="Calibri" w:cs="Calibri"/>
          </w:rPr>
          <w:delText>)</w:delText>
        </w:r>
        <w:r w:rsidR="0059089D" w:rsidRPr="00536964" w:rsidDel="00BB33BE">
          <w:rPr>
            <w:rFonts w:ascii="Calibri" w:eastAsia="Times New Roman" w:hAnsi="Calibri" w:cs="Calibri"/>
            <w:w w:val="96"/>
          </w:rPr>
          <w:delText>in</w:delText>
        </w:r>
        <w:r w:rsidR="0059089D" w:rsidRPr="00536964" w:rsidDel="00BB33BE">
          <w:rPr>
            <w:rFonts w:ascii="Calibri" w:eastAsia="Times New Roman" w:hAnsi="Calibri" w:cs="Calibri"/>
            <w:spacing w:val="1"/>
          </w:rPr>
          <w:delText>t</w:delText>
        </w:r>
        <w:r w:rsidR="0059089D" w:rsidRPr="00536964" w:rsidDel="00BB33BE">
          <w:rPr>
            <w:rFonts w:ascii="Calibri" w:eastAsia="Times New Roman" w:hAnsi="Calibri" w:cs="Calibri"/>
            <w:spacing w:val="-1"/>
          </w:rPr>
          <w:delText>h</w:delText>
        </w:r>
        <w:r w:rsidR="0059089D" w:rsidRPr="00536964" w:rsidDel="00BB33BE">
          <w:rPr>
            <w:rFonts w:ascii="Calibri" w:eastAsia="Times New Roman" w:hAnsi="Calibri" w:cs="Calibri"/>
          </w:rPr>
          <w:delText>e</w:delText>
        </w:r>
        <w:r w:rsidR="0059089D" w:rsidRPr="00536964" w:rsidDel="00BB33BE">
          <w:rPr>
            <w:rFonts w:ascii="Calibri" w:eastAsia="Times New Roman" w:hAnsi="Calibri" w:cs="Calibri"/>
            <w:w w:val="82"/>
          </w:rPr>
          <w:delText>i</w:delText>
        </w:r>
        <w:r w:rsidR="0059089D" w:rsidRPr="00536964" w:rsidDel="00BB33BE">
          <w:rPr>
            <w:rFonts w:ascii="Calibri" w:eastAsia="Times New Roman" w:hAnsi="Calibri" w:cs="Calibri"/>
            <w:spacing w:val="-1"/>
            <w:w w:val="105"/>
          </w:rPr>
          <w:delText>n</w:delText>
        </w:r>
        <w:r w:rsidR="0059089D" w:rsidRPr="00536964" w:rsidDel="00BB33BE">
          <w:rPr>
            <w:rFonts w:ascii="Calibri" w:eastAsia="Times New Roman" w:hAnsi="Calibri" w:cs="Calibri"/>
            <w:w w:val="91"/>
          </w:rPr>
          <w:delText>f</w:delText>
        </w:r>
        <w:r w:rsidR="0059089D" w:rsidRPr="00536964" w:rsidDel="00BB33BE">
          <w:rPr>
            <w:rFonts w:ascii="Calibri" w:eastAsia="Times New Roman" w:hAnsi="Calibri" w:cs="Calibri"/>
            <w:w w:val="108"/>
          </w:rPr>
          <w:delText>a</w:delText>
        </w:r>
        <w:r w:rsidR="0059089D" w:rsidRPr="00536964" w:rsidDel="00BB33BE">
          <w:rPr>
            <w:rFonts w:ascii="Calibri" w:eastAsia="Times New Roman" w:hAnsi="Calibri" w:cs="Calibri"/>
            <w:spacing w:val="-1"/>
            <w:w w:val="105"/>
          </w:rPr>
          <w:delText>n</w:delText>
        </w:r>
        <w:r w:rsidR="0059089D" w:rsidRPr="00536964" w:rsidDel="00BB33BE">
          <w:rPr>
            <w:rFonts w:ascii="Calibri" w:eastAsia="Times New Roman" w:hAnsi="Calibri" w:cs="Calibri"/>
            <w:spacing w:val="1"/>
            <w:w w:val="121"/>
          </w:rPr>
          <w:delText>t</w:delText>
        </w:r>
        <w:r w:rsidR="0059089D" w:rsidRPr="00536964" w:rsidDel="00BB33BE">
          <w:rPr>
            <w:rFonts w:ascii="Calibri" w:eastAsia="Times New Roman" w:hAnsi="Calibri" w:cs="Calibri"/>
          </w:rPr>
          <w:delText xml:space="preserve">s </w:delText>
        </w:r>
        <w:r w:rsidR="0059089D" w:rsidRPr="00536964" w:rsidDel="00BB33BE">
          <w:rPr>
            <w:rFonts w:ascii="Calibri" w:eastAsia="Times New Roman" w:hAnsi="Calibri" w:cs="Calibri"/>
            <w:spacing w:val="-1"/>
            <w:w w:val="105"/>
          </w:rPr>
          <w:delText>b</w:delText>
        </w:r>
        <w:r w:rsidR="0059089D" w:rsidRPr="00536964" w:rsidDel="00BB33BE">
          <w:rPr>
            <w:rFonts w:ascii="Calibri" w:eastAsia="Times New Roman" w:hAnsi="Calibri" w:cs="Calibri"/>
            <w:spacing w:val="1"/>
            <w:w w:val="112"/>
          </w:rPr>
          <w:delText>e</w:delText>
        </w:r>
        <w:r w:rsidR="0059089D" w:rsidRPr="00536964" w:rsidDel="00BB33BE">
          <w:rPr>
            <w:rFonts w:ascii="Calibri" w:eastAsia="Times New Roman" w:hAnsi="Calibri" w:cs="Calibri"/>
            <w:w w:val="82"/>
          </w:rPr>
          <w:delText>l</w:delText>
        </w:r>
        <w:r w:rsidR="0059089D" w:rsidRPr="00536964" w:rsidDel="00BB33BE">
          <w:rPr>
            <w:rFonts w:ascii="Calibri" w:eastAsia="Times New Roman" w:hAnsi="Calibri" w:cs="Calibri"/>
            <w:spacing w:val="1"/>
            <w:w w:val="105"/>
          </w:rPr>
          <w:delText>o</w:delText>
        </w:r>
        <w:r w:rsidR="0059089D" w:rsidRPr="00536964" w:rsidDel="00BB33BE">
          <w:rPr>
            <w:rFonts w:ascii="Calibri" w:eastAsia="Times New Roman" w:hAnsi="Calibri" w:cs="Calibri"/>
            <w:w w:val="99"/>
          </w:rPr>
          <w:delText>w</w:delText>
        </w:r>
        <w:r w:rsidR="0059089D" w:rsidRPr="00536964" w:rsidDel="00BB33BE">
          <w:rPr>
            <w:rFonts w:ascii="Calibri" w:eastAsia="Times New Roman" w:hAnsi="Calibri" w:cs="Calibri"/>
          </w:rPr>
          <w:delText>1</w:delText>
        </w:r>
        <w:r w:rsidR="0059089D" w:rsidRPr="00536964" w:rsidDel="00BB33BE">
          <w:rPr>
            <w:rFonts w:ascii="Calibri" w:eastAsia="Times New Roman" w:hAnsi="Calibri" w:cs="Calibri"/>
            <w:spacing w:val="1"/>
          </w:rPr>
          <w:delText>ye</w:delText>
        </w:r>
        <w:r w:rsidR="0059089D" w:rsidRPr="00536964" w:rsidDel="00BB33BE">
          <w:rPr>
            <w:rFonts w:ascii="Calibri" w:eastAsia="Times New Roman" w:hAnsi="Calibri" w:cs="Calibri"/>
          </w:rPr>
          <w:delText>a</w:delText>
        </w:r>
        <w:r w:rsidR="0059089D" w:rsidRPr="00536964" w:rsidDel="00BB33BE">
          <w:rPr>
            <w:rFonts w:ascii="Calibri" w:eastAsia="Times New Roman" w:hAnsi="Calibri" w:cs="Calibri"/>
            <w:spacing w:val="-2"/>
          </w:rPr>
          <w:delText>r</w:delText>
        </w:r>
        <w:r w:rsidRPr="00536964" w:rsidDel="00BB33BE">
          <w:rPr>
            <w:rFonts w:ascii="Calibri" w:hAnsi="Calibri" w:cs="Calibri"/>
          </w:rPr>
          <w:delText>(</w:delText>
        </w:r>
        <w:r w:rsidRPr="00536964" w:rsidDel="00BB33BE">
          <w:rPr>
            <w:rFonts w:ascii="Calibri" w:eastAsia="Times New Roman" w:hAnsi="Calibri" w:cs="Calibri"/>
            <w:spacing w:val="1"/>
            <w:w w:val="93"/>
          </w:rPr>
          <w:delText>9</w:delText>
        </w:r>
        <w:r w:rsidRPr="00536964" w:rsidDel="00BB33BE">
          <w:rPr>
            <w:rFonts w:ascii="Calibri" w:eastAsia="Times New Roman" w:hAnsi="Calibri" w:cs="Calibri"/>
            <w:spacing w:val="-1"/>
            <w:w w:val="93"/>
          </w:rPr>
          <w:delText>3</w:delText>
        </w:r>
        <w:r w:rsidRPr="00536964" w:rsidDel="00BB33BE">
          <w:rPr>
            <w:rFonts w:ascii="Calibri" w:eastAsia="Times New Roman" w:hAnsi="Calibri" w:cs="Calibri"/>
            <w:w w:val="93"/>
          </w:rPr>
          <w:delText>%</w:delText>
        </w:r>
        <w:r w:rsidRPr="00536964" w:rsidDel="00BB33BE">
          <w:rPr>
            <w:rFonts w:ascii="Calibri" w:eastAsia="Times New Roman" w:hAnsi="Calibri" w:cs="Calibri"/>
            <w:spacing w:val="1"/>
          </w:rPr>
          <w:delText>o</w:delText>
        </w:r>
        <w:r w:rsidRPr="00536964" w:rsidDel="00BB33BE">
          <w:rPr>
            <w:rFonts w:ascii="Calibri" w:eastAsia="Times New Roman" w:hAnsi="Calibri" w:cs="Calibri"/>
          </w:rPr>
          <w:delText>f</w:delText>
        </w:r>
        <w:r w:rsidRPr="00536964" w:rsidDel="00BB33BE">
          <w:rPr>
            <w:rFonts w:ascii="Calibri" w:eastAsia="Times New Roman" w:hAnsi="Calibri" w:cs="Calibri"/>
            <w:spacing w:val="-1"/>
          </w:rPr>
          <w:delText>d</w:delText>
        </w:r>
        <w:r w:rsidRPr="00536964" w:rsidDel="00BB33BE">
          <w:rPr>
            <w:rFonts w:ascii="Calibri" w:eastAsia="Times New Roman" w:hAnsi="Calibri" w:cs="Calibri"/>
            <w:spacing w:val="1"/>
          </w:rPr>
          <w:delText>e</w:delText>
        </w:r>
        <w:r w:rsidRPr="00536964" w:rsidDel="00BB33BE">
          <w:rPr>
            <w:rFonts w:ascii="Calibri" w:eastAsia="Times New Roman" w:hAnsi="Calibri" w:cs="Calibri"/>
          </w:rPr>
          <w:delText>a</w:delText>
        </w:r>
        <w:r w:rsidRPr="00536964" w:rsidDel="00BB33BE">
          <w:rPr>
            <w:rFonts w:ascii="Calibri" w:eastAsia="Times New Roman" w:hAnsi="Calibri" w:cs="Calibri"/>
            <w:spacing w:val="1"/>
          </w:rPr>
          <w:delText>t</w:delText>
        </w:r>
        <w:r w:rsidRPr="00536964" w:rsidDel="00BB33BE">
          <w:rPr>
            <w:rFonts w:ascii="Calibri" w:eastAsia="Times New Roman" w:hAnsi="Calibri" w:cs="Calibri"/>
            <w:spacing w:val="-1"/>
          </w:rPr>
          <w:delText>h</w:delText>
        </w:r>
        <w:r w:rsidRPr="00536964" w:rsidDel="00BB33BE">
          <w:rPr>
            <w:rFonts w:ascii="Calibri" w:eastAsia="Times New Roman" w:hAnsi="Calibri" w:cs="Calibri"/>
          </w:rPr>
          <w:delText>s(</w:delText>
        </w:r>
        <w:r w:rsidRPr="00536964" w:rsidDel="00BB33BE">
          <w:rPr>
            <w:rFonts w:ascii="Calibri" w:eastAsia="Times New Roman" w:hAnsi="Calibri" w:cs="Calibri"/>
            <w:spacing w:val="-1"/>
          </w:rPr>
          <w:delText>54d</w:delText>
        </w:r>
        <w:r w:rsidRPr="00536964" w:rsidDel="00BB33BE">
          <w:rPr>
            <w:rFonts w:ascii="Calibri" w:eastAsia="Times New Roman" w:hAnsi="Calibri" w:cs="Calibri"/>
            <w:spacing w:val="-2"/>
          </w:rPr>
          <w:delText>ea</w:delText>
        </w:r>
        <w:r w:rsidRPr="00536964" w:rsidDel="00BB33BE">
          <w:rPr>
            <w:rFonts w:ascii="Calibri" w:eastAsia="Times New Roman" w:hAnsi="Calibri" w:cs="Calibri"/>
            <w:spacing w:val="1"/>
          </w:rPr>
          <w:delText>t</w:delText>
        </w:r>
        <w:r w:rsidRPr="00536964" w:rsidDel="00BB33BE">
          <w:rPr>
            <w:rFonts w:ascii="Calibri" w:eastAsia="Times New Roman" w:hAnsi="Calibri" w:cs="Calibri"/>
            <w:spacing w:val="-1"/>
          </w:rPr>
          <w:delText>h</w:delText>
        </w:r>
        <w:r w:rsidRPr="00536964" w:rsidDel="00BB33BE">
          <w:rPr>
            <w:rFonts w:ascii="Calibri" w:eastAsia="Times New Roman" w:hAnsi="Calibri" w:cs="Calibri"/>
          </w:rPr>
          <w:delText>s),</w:delText>
        </w:r>
        <w:r w:rsidRPr="00536964" w:rsidDel="00BB33BE">
          <w:rPr>
            <w:rFonts w:ascii="Calibri" w:eastAsia="Times New Roman" w:hAnsi="Calibri" w:cs="Calibri"/>
            <w:spacing w:val="-1"/>
          </w:rPr>
          <w:delText>o</w:delText>
        </w:r>
        <w:r w:rsidRPr="00536964" w:rsidDel="00BB33BE">
          <w:rPr>
            <w:rFonts w:ascii="Calibri" w:eastAsia="Times New Roman" w:hAnsi="Calibri" w:cs="Calibri"/>
          </w:rPr>
          <w:delText>cc</w:delText>
        </w:r>
        <w:r w:rsidRPr="00536964" w:rsidDel="00BB33BE">
          <w:rPr>
            <w:rFonts w:ascii="Calibri" w:eastAsia="Times New Roman" w:hAnsi="Calibri" w:cs="Calibri"/>
            <w:spacing w:val="-1"/>
          </w:rPr>
          <w:delText>u</w:delText>
        </w:r>
        <w:r w:rsidRPr="00536964" w:rsidDel="00BB33BE">
          <w:rPr>
            <w:rFonts w:ascii="Calibri" w:eastAsia="Times New Roman" w:hAnsi="Calibri" w:cs="Calibri"/>
          </w:rPr>
          <w:delText>r</w:delText>
        </w:r>
        <w:r w:rsidRPr="00536964" w:rsidDel="00BB33BE">
          <w:rPr>
            <w:rFonts w:ascii="Calibri" w:eastAsia="Times New Roman" w:hAnsi="Calibri" w:cs="Calibri"/>
            <w:w w:val="96"/>
          </w:rPr>
          <w:delText>in</w:delText>
        </w:r>
        <w:r w:rsidRPr="00536964" w:rsidDel="00BB33BE">
          <w:rPr>
            <w:rFonts w:ascii="Calibri" w:eastAsia="Times New Roman" w:hAnsi="Calibri" w:cs="Calibri"/>
            <w:spacing w:val="1"/>
          </w:rPr>
          <w:delText>t</w:delText>
        </w:r>
        <w:r w:rsidRPr="00536964" w:rsidDel="00BB33BE">
          <w:rPr>
            <w:rFonts w:ascii="Calibri" w:eastAsia="Times New Roman" w:hAnsi="Calibri" w:cs="Calibri"/>
            <w:spacing w:val="-3"/>
          </w:rPr>
          <w:delText>h</w:delText>
        </w:r>
        <w:r w:rsidRPr="00536964" w:rsidDel="00BB33BE">
          <w:rPr>
            <w:rFonts w:ascii="Calibri" w:eastAsia="Times New Roman" w:hAnsi="Calibri" w:cs="Calibri"/>
          </w:rPr>
          <w:delText>e</w:delText>
        </w:r>
        <w:r w:rsidRPr="00536964" w:rsidDel="00BB33BE">
          <w:rPr>
            <w:rFonts w:ascii="Calibri" w:eastAsia="Times New Roman" w:hAnsi="Calibri" w:cs="Calibri"/>
            <w:spacing w:val="-2"/>
            <w:w w:val="91"/>
          </w:rPr>
          <w:delText>f</w:delText>
        </w:r>
        <w:r w:rsidRPr="00536964" w:rsidDel="00BB33BE">
          <w:rPr>
            <w:rFonts w:ascii="Calibri" w:eastAsia="Times New Roman" w:hAnsi="Calibri" w:cs="Calibri"/>
            <w:w w:val="82"/>
          </w:rPr>
          <w:delText>i</w:delText>
        </w:r>
        <w:r w:rsidRPr="00536964" w:rsidDel="00BB33BE">
          <w:rPr>
            <w:rFonts w:ascii="Calibri" w:eastAsia="Times New Roman" w:hAnsi="Calibri" w:cs="Calibri"/>
            <w:w w:val="104"/>
          </w:rPr>
          <w:delText>r</w:delText>
        </w:r>
        <w:r w:rsidRPr="00536964" w:rsidDel="00BB33BE">
          <w:rPr>
            <w:rFonts w:ascii="Calibri" w:eastAsia="Times New Roman" w:hAnsi="Calibri" w:cs="Calibri"/>
          </w:rPr>
          <w:delText>s</w:delText>
        </w:r>
        <w:r w:rsidRPr="00536964" w:rsidDel="00BB33BE">
          <w:rPr>
            <w:rFonts w:ascii="Calibri" w:eastAsia="Times New Roman" w:hAnsi="Calibri" w:cs="Calibri"/>
            <w:w w:val="121"/>
          </w:rPr>
          <w:delText>t</w:delText>
        </w:r>
        <w:r w:rsidRPr="00536964" w:rsidDel="00BB33BE">
          <w:rPr>
            <w:rFonts w:ascii="Calibri" w:eastAsia="Times New Roman" w:hAnsi="Calibri" w:cs="Calibri"/>
            <w:spacing w:val="-1"/>
          </w:rPr>
          <w:delText>1</w:delText>
        </w:r>
        <w:r w:rsidRPr="00536964" w:rsidDel="00BB33BE">
          <w:rPr>
            <w:rFonts w:ascii="Calibri" w:eastAsia="Times New Roman" w:hAnsi="Calibri" w:cs="Calibri"/>
          </w:rPr>
          <w:delText>0</w:delText>
        </w:r>
        <w:r w:rsidRPr="00536964" w:rsidDel="00BB33BE">
          <w:rPr>
            <w:rFonts w:ascii="Calibri" w:eastAsia="Times New Roman" w:hAnsi="Calibri" w:cs="Calibri"/>
            <w:spacing w:val="-1"/>
          </w:rPr>
          <w:delText xml:space="preserve"> d</w:delText>
        </w:r>
        <w:r w:rsidRPr="00536964" w:rsidDel="00BB33BE">
          <w:rPr>
            <w:rFonts w:ascii="Calibri" w:eastAsia="Times New Roman" w:hAnsi="Calibri" w:cs="Calibri"/>
          </w:rPr>
          <w:delText>a</w:delText>
        </w:r>
        <w:r w:rsidRPr="00536964" w:rsidDel="00BB33BE">
          <w:rPr>
            <w:rFonts w:ascii="Calibri" w:eastAsia="Times New Roman" w:hAnsi="Calibri" w:cs="Calibri"/>
            <w:spacing w:val="-1"/>
          </w:rPr>
          <w:delText>y</w:delText>
        </w:r>
        <w:r w:rsidRPr="00536964" w:rsidDel="00BB33BE">
          <w:rPr>
            <w:rFonts w:ascii="Calibri" w:eastAsia="Times New Roman" w:hAnsi="Calibri" w:cs="Calibri"/>
          </w:rPr>
          <w:delText>sa</w:delText>
        </w:r>
        <w:r w:rsidRPr="00536964" w:rsidDel="00BB33BE">
          <w:rPr>
            <w:rFonts w:ascii="Calibri" w:eastAsia="Times New Roman" w:hAnsi="Calibri" w:cs="Calibri"/>
            <w:spacing w:val="-1"/>
          </w:rPr>
          <w:delText>n</w:delText>
        </w:r>
        <w:r w:rsidRPr="00536964" w:rsidDel="00BB33BE">
          <w:rPr>
            <w:rFonts w:ascii="Calibri" w:eastAsia="Times New Roman" w:hAnsi="Calibri" w:cs="Calibri"/>
          </w:rPr>
          <w:delText>d</w:delText>
        </w:r>
        <w:r w:rsidRPr="00536964" w:rsidDel="00BB33BE">
          <w:rPr>
            <w:rFonts w:ascii="Calibri" w:eastAsia="Times New Roman" w:hAnsi="Calibri" w:cs="Calibri"/>
            <w:spacing w:val="-1"/>
            <w:w w:val="90"/>
          </w:rPr>
          <w:delText>7</w:delText>
        </w:r>
        <w:r w:rsidRPr="00536964" w:rsidDel="00BB33BE">
          <w:rPr>
            <w:rFonts w:ascii="Calibri" w:eastAsia="Times New Roman" w:hAnsi="Calibri" w:cs="Calibri"/>
            <w:w w:val="90"/>
          </w:rPr>
          <w:delText>%</w:delText>
        </w:r>
        <w:r w:rsidRPr="00536964" w:rsidDel="00BB33BE">
          <w:rPr>
            <w:rFonts w:ascii="Calibri" w:eastAsia="Times New Roman" w:hAnsi="Calibri" w:cs="Calibri"/>
            <w:spacing w:val="-2"/>
          </w:rPr>
          <w:delText>(</w:delText>
        </w:r>
        <w:r w:rsidRPr="00536964" w:rsidDel="00BB33BE">
          <w:rPr>
            <w:rFonts w:ascii="Calibri" w:eastAsia="Times New Roman" w:hAnsi="Calibri" w:cs="Calibri"/>
          </w:rPr>
          <w:delText>2</w:delText>
        </w:r>
        <w:r w:rsidRPr="00536964" w:rsidDel="00BB33BE">
          <w:rPr>
            <w:rFonts w:ascii="Calibri" w:eastAsia="Times New Roman" w:hAnsi="Calibri" w:cs="Calibri"/>
            <w:spacing w:val="-1"/>
          </w:rPr>
          <w:delText>d</w:delText>
        </w:r>
        <w:r w:rsidRPr="00536964" w:rsidDel="00BB33BE">
          <w:rPr>
            <w:rFonts w:ascii="Calibri" w:eastAsia="Times New Roman" w:hAnsi="Calibri" w:cs="Calibri"/>
            <w:spacing w:val="-2"/>
          </w:rPr>
          <w:delText>e</w:delText>
        </w:r>
        <w:r w:rsidRPr="00536964" w:rsidDel="00BB33BE">
          <w:rPr>
            <w:rFonts w:ascii="Calibri" w:eastAsia="Times New Roman" w:hAnsi="Calibri" w:cs="Calibri"/>
          </w:rPr>
          <w:delText>a</w:delText>
        </w:r>
        <w:r w:rsidRPr="00536964" w:rsidDel="00BB33BE">
          <w:rPr>
            <w:rFonts w:ascii="Calibri" w:eastAsia="Times New Roman" w:hAnsi="Calibri" w:cs="Calibri"/>
            <w:spacing w:val="-2"/>
          </w:rPr>
          <w:delText>t</w:delText>
        </w:r>
        <w:r w:rsidRPr="00536964" w:rsidDel="00BB33BE">
          <w:rPr>
            <w:rFonts w:ascii="Calibri" w:eastAsia="Times New Roman" w:hAnsi="Calibri" w:cs="Calibri"/>
            <w:spacing w:val="-1"/>
          </w:rPr>
          <w:delText>h</w:delText>
        </w:r>
        <w:r w:rsidRPr="00536964" w:rsidDel="00BB33BE">
          <w:rPr>
            <w:rFonts w:ascii="Calibri" w:eastAsia="Times New Roman" w:hAnsi="Calibri" w:cs="Calibri"/>
          </w:rPr>
          <w:delText>s)</w:delText>
        </w:r>
        <w:r w:rsidRPr="00536964" w:rsidDel="00BB33BE">
          <w:rPr>
            <w:rFonts w:ascii="Calibri" w:eastAsia="Times New Roman" w:hAnsi="Calibri" w:cs="Calibri"/>
            <w:spacing w:val="1"/>
          </w:rPr>
          <w:delText>o</w:delText>
        </w:r>
        <w:r w:rsidRPr="00536964" w:rsidDel="00BB33BE">
          <w:rPr>
            <w:rFonts w:ascii="Calibri" w:eastAsia="Times New Roman" w:hAnsi="Calibri" w:cs="Calibri"/>
            <w:spacing w:val="-2"/>
          </w:rPr>
          <w:delText>c</w:delText>
        </w:r>
        <w:r w:rsidRPr="00536964" w:rsidDel="00BB33BE">
          <w:rPr>
            <w:rFonts w:ascii="Calibri" w:eastAsia="Times New Roman" w:hAnsi="Calibri" w:cs="Calibri"/>
          </w:rPr>
          <w:delText>c</w:delText>
        </w:r>
        <w:r w:rsidRPr="00536964" w:rsidDel="00BB33BE">
          <w:rPr>
            <w:rFonts w:ascii="Calibri" w:eastAsia="Times New Roman" w:hAnsi="Calibri" w:cs="Calibri"/>
            <w:spacing w:val="-1"/>
          </w:rPr>
          <w:delText>u</w:delText>
        </w:r>
        <w:r w:rsidRPr="00536964" w:rsidDel="00BB33BE">
          <w:rPr>
            <w:rFonts w:ascii="Calibri" w:eastAsia="Times New Roman" w:hAnsi="Calibri" w:cs="Calibri"/>
          </w:rPr>
          <w:delText>r</w:delText>
        </w:r>
        <w:r w:rsidRPr="00536964" w:rsidDel="00BB33BE">
          <w:rPr>
            <w:rFonts w:ascii="Calibri" w:eastAsia="Times New Roman" w:hAnsi="Calibri" w:cs="Calibri"/>
            <w:w w:val="96"/>
          </w:rPr>
          <w:delText>in</w:delText>
        </w:r>
        <w:r w:rsidRPr="00536964" w:rsidDel="00BB33BE">
          <w:rPr>
            <w:rFonts w:ascii="Calibri" w:eastAsia="Times New Roman" w:hAnsi="Calibri" w:cs="Calibri"/>
            <w:spacing w:val="1"/>
          </w:rPr>
          <w:delText>t</w:delText>
        </w:r>
        <w:r w:rsidRPr="00536964" w:rsidDel="00BB33BE">
          <w:rPr>
            <w:rFonts w:ascii="Calibri" w:eastAsia="Times New Roman" w:hAnsi="Calibri" w:cs="Calibri"/>
            <w:spacing w:val="-1"/>
          </w:rPr>
          <w:delText>h</w:delText>
        </w:r>
        <w:r w:rsidRPr="00536964" w:rsidDel="00BB33BE">
          <w:rPr>
            <w:rFonts w:ascii="Calibri" w:eastAsia="Times New Roman" w:hAnsi="Calibri" w:cs="Calibri"/>
          </w:rPr>
          <w:delText>e</w:delText>
        </w:r>
        <w:r w:rsidRPr="00536964" w:rsidDel="00BB33BE">
          <w:rPr>
            <w:rFonts w:ascii="Calibri" w:eastAsia="Times New Roman" w:hAnsi="Calibri" w:cs="Calibri"/>
            <w:spacing w:val="-1"/>
          </w:rPr>
          <w:delText>n</w:delText>
        </w:r>
        <w:r w:rsidRPr="00536964" w:rsidDel="00BB33BE">
          <w:rPr>
            <w:rFonts w:ascii="Calibri" w:eastAsia="Times New Roman" w:hAnsi="Calibri" w:cs="Calibri"/>
            <w:spacing w:val="1"/>
          </w:rPr>
          <w:delText>ex</w:delText>
        </w:r>
        <w:r w:rsidRPr="00536964" w:rsidDel="00BB33BE">
          <w:rPr>
            <w:rFonts w:ascii="Calibri" w:eastAsia="Times New Roman" w:hAnsi="Calibri" w:cs="Calibri"/>
          </w:rPr>
          <w:delText>t</w:delText>
        </w:r>
        <w:r w:rsidRPr="00536964" w:rsidDel="00BB33BE">
          <w:rPr>
            <w:rFonts w:ascii="Calibri" w:eastAsia="Times New Roman" w:hAnsi="Calibri" w:cs="Calibri"/>
            <w:spacing w:val="-1"/>
          </w:rPr>
          <w:delText>1</w:delText>
        </w:r>
        <w:r w:rsidRPr="00536964" w:rsidDel="00BB33BE">
          <w:rPr>
            <w:rFonts w:ascii="Calibri" w:eastAsia="Times New Roman" w:hAnsi="Calibri" w:cs="Calibri"/>
          </w:rPr>
          <w:delText>0</w:delText>
        </w:r>
        <w:r w:rsidRPr="00536964" w:rsidDel="00BB33BE">
          <w:rPr>
            <w:rFonts w:ascii="Calibri" w:eastAsia="Times New Roman" w:hAnsi="Calibri" w:cs="Calibri"/>
            <w:spacing w:val="-1"/>
          </w:rPr>
          <w:delText xml:space="preserve"> d</w:delText>
        </w:r>
        <w:r w:rsidRPr="00536964" w:rsidDel="00BB33BE">
          <w:rPr>
            <w:rFonts w:ascii="Calibri" w:eastAsia="Times New Roman" w:hAnsi="Calibri" w:cs="Calibri"/>
            <w:spacing w:val="-2"/>
          </w:rPr>
          <w:delText>a</w:delText>
        </w:r>
        <w:r w:rsidRPr="00536964" w:rsidDel="00BB33BE">
          <w:rPr>
            <w:rFonts w:ascii="Calibri" w:eastAsia="Times New Roman" w:hAnsi="Calibri" w:cs="Calibri"/>
            <w:spacing w:val="1"/>
          </w:rPr>
          <w:delText>y</w:delText>
        </w:r>
        <w:r w:rsidRPr="00536964" w:rsidDel="00BB33BE">
          <w:rPr>
            <w:rFonts w:ascii="Calibri" w:eastAsia="Times New Roman" w:hAnsi="Calibri" w:cs="Calibri"/>
          </w:rPr>
          <w:delText>s</w:delText>
        </w:r>
        <w:r w:rsidRPr="00536964" w:rsidDel="00BB33BE">
          <w:rPr>
            <w:rFonts w:ascii="Calibri" w:hAnsi="Calibri" w:cs="Calibri"/>
          </w:rPr>
          <w:delText>) suggest</w:delText>
        </w:r>
        <w:r w:rsidR="0059089D" w:rsidDel="00BB33BE">
          <w:rPr>
            <w:rFonts w:ascii="Calibri" w:hAnsi="Calibri" w:cs="Calibri"/>
          </w:rPr>
          <w:delText>s</w:delText>
        </w:r>
        <w:r w:rsidRPr="00536964" w:rsidDel="00BB33BE">
          <w:rPr>
            <w:rFonts w:ascii="Calibri" w:hAnsi="Calibri" w:cs="Calibri"/>
          </w:rPr>
          <w:delText xml:space="preserve"> the deaths could be caused by the vaccine. </w:delText>
        </w:r>
      </w:del>
    </w:p>
    <w:p w:rsidR="00C0535C" w:rsidRPr="00776AA1" w:rsidDel="00BB33BE" w:rsidRDefault="00C0535C" w:rsidP="00776AA1">
      <w:pPr>
        <w:spacing w:line="360" w:lineRule="auto"/>
        <w:jc w:val="both"/>
        <w:rPr>
          <w:del w:id="1444" w:author="intel" w:date="2017-08-02T00:59:00Z"/>
          <w:rFonts w:ascii="Calibri" w:hAnsi="Calibri" w:cs="Calibri"/>
        </w:rPr>
      </w:pPr>
    </w:p>
    <w:p w:rsidR="004C3D7D" w:rsidRPr="00536964" w:rsidDel="003D5F65" w:rsidRDefault="004C3D7D" w:rsidP="00113146">
      <w:pPr>
        <w:spacing w:line="360" w:lineRule="auto"/>
        <w:ind w:left="1080"/>
        <w:jc w:val="both"/>
        <w:rPr>
          <w:del w:id="1445" w:author="intel" w:date="2017-07-30T20:50:00Z"/>
          <w:rFonts w:ascii="Calibri" w:hAnsi="Calibri" w:cs="Calibri"/>
        </w:rPr>
      </w:pPr>
      <w:del w:id="1446" w:author="intel" w:date="2017-07-30T20:50:00Z">
        <w:r w:rsidRPr="00536964" w:rsidDel="003D5F65">
          <w:rPr>
            <w:rFonts w:ascii="Calibri" w:hAnsi="Calibri" w:cs="Calibri"/>
          </w:rPr>
          <w:delText>The CEO of GSK suggest</w:delText>
        </w:r>
        <w:r w:rsidDel="003D5F65">
          <w:rPr>
            <w:rFonts w:ascii="Calibri" w:hAnsi="Calibri" w:cs="Calibri"/>
          </w:rPr>
          <w:delText xml:space="preserve">s </w:delText>
        </w:r>
        <w:r w:rsidRPr="00536964" w:rsidDel="003D5F65">
          <w:rPr>
            <w:rFonts w:ascii="Calibri" w:hAnsi="Calibri" w:cs="Calibri"/>
          </w:rPr>
          <w:delText>instead, that persons reporting Sudden Deaths are much more likely to think about a potential causal association and thus report an event to GSK when the event occurs shortly after vaccination than when it occurs later</w:delText>
        </w:r>
        <w:r w:rsidR="00776AA1" w:rsidDel="003D5F65">
          <w:rPr>
            <w:rFonts w:ascii="Calibri" w:hAnsi="Calibri" w:cs="Calibri"/>
          </w:rPr>
          <w:delText xml:space="preserve"> and this could explain the clustering</w:delText>
        </w:r>
        <w:r w:rsidRPr="00536964" w:rsidDel="003D5F65">
          <w:rPr>
            <w:rFonts w:ascii="Calibri" w:hAnsi="Calibri" w:cs="Calibri"/>
          </w:rPr>
          <w:delText>. He g</w:delText>
        </w:r>
        <w:r w:rsidR="001676F8" w:rsidDel="003D5F65">
          <w:rPr>
            <w:rFonts w:ascii="Calibri" w:hAnsi="Calibri" w:cs="Calibri"/>
          </w:rPr>
          <w:delText>ave</w:delText>
        </w:r>
        <w:r w:rsidRPr="00536964" w:rsidDel="003D5F65">
          <w:rPr>
            <w:rFonts w:ascii="Calibri" w:hAnsi="Calibri" w:cs="Calibri"/>
          </w:rPr>
          <w:delText xml:space="preserve"> an assurance that should the available data and information change to suggest that there is an increased risk, GSK remain</w:delText>
        </w:r>
        <w:r w:rsidR="0059089D" w:rsidDel="003D5F65">
          <w:rPr>
            <w:rFonts w:ascii="Calibri" w:hAnsi="Calibri" w:cs="Calibri"/>
          </w:rPr>
          <w:delText xml:space="preserve">s committed to promptly notify the authorities and to take </w:delText>
        </w:r>
        <w:r w:rsidRPr="00536964" w:rsidDel="003D5F65">
          <w:rPr>
            <w:rFonts w:ascii="Calibri" w:hAnsi="Calibri" w:cs="Calibri"/>
          </w:rPr>
          <w:delText>the necessary actions to communicate such data and information to healthcare professionals where Infanrixhexa is licensed.</w:delText>
        </w:r>
      </w:del>
    </w:p>
    <w:p w:rsidR="00C0535C" w:rsidRPr="00536964" w:rsidDel="003D5F65" w:rsidRDefault="00C0535C" w:rsidP="00113146">
      <w:pPr>
        <w:spacing w:line="360" w:lineRule="auto"/>
        <w:ind w:left="720"/>
        <w:jc w:val="both"/>
        <w:rPr>
          <w:del w:id="1447" w:author="intel" w:date="2017-07-30T20:50:00Z"/>
          <w:rFonts w:ascii="Calibri" w:hAnsi="Calibri" w:cs="Calibri"/>
        </w:rPr>
      </w:pPr>
    </w:p>
    <w:p w:rsidR="00C0535C" w:rsidDel="00BB33BE" w:rsidRDefault="00C0535C" w:rsidP="00113146">
      <w:pPr>
        <w:pStyle w:val="ListParagraph"/>
        <w:numPr>
          <w:ilvl w:val="0"/>
          <w:numId w:val="2"/>
        </w:numPr>
        <w:spacing w:line="360" w:lineRule="auto"/>
        <w:jc w:val="both"/>
        <w:rPr>
          <w:del w:id="1448" w:author="intel" w:date="2017-08-02T00:59:00Z"/>
          <w:rFonts w:ascii="Calibri" w:hAnsi="Calibri" w:cs="Calibri"/>
        </w:rPr>
      </w:pPr>
      <w:del w:id="1449" w:author="intel" w:date="2017-08-02T00:59:00Z">
        <w:r w:rsidRPr="00536964" w:rsidDel="00BB33BE">
          <w:rPr>
            <w:rFonts w:ascii="Calibri" w:hAnsi="Calibri" w:cs="Calibri"/>
          </w:rPr>
          <w:delText xml:space="preserve">It is clear from the GSK letter that ‘observed’ deaths are actually ‘deaths reported spontaneously to GSK’ </w:delText>
        </w:r>
        <w:r w:rsidR="001676F8" w:rsidDel="00BB33BE">
          <w:rPr>
            <w:rFonts w:ascii="Calibri" w:hAnsi="Calibri" w:cs="Calibri"/>
          </w:rPr>
          <w:delText>(</w:delText>
        </w:r>
        <w:r w:rsidR="00627AFA" w:rsidDel="00BB33BE">
          <w:rPr>
            <w:rFonts w:ascii="Calibri" w:hAnsi="Calibri" w:cs="Calibri"/>
          </w:rPr>
          <w:delText>ie</w:delText>
        </w:r>
        <w:r w:rsidR="001676F8" w:rsidDel="00BB33BE">
          <w:rPr>
            <w:rFonts w:ascii="Calibri" w:hAnsi="Calibri" w:cs="Calibri"/>
          </w:rPr>
          <w:delText xml:space="preserve"> following</w:delText>
        </w:r>
        <w:r w:rsidR="00627AFA" w:rsidDel="00BB33BE">
          <w:rPr>
            <w:rFonts w:ascii="Calibri" w:hAnsi="Calibri" w:cs="Calibri"/>
          </w:rPr>
          <w:delText xml:space="preserve"> passive surveillance</w:delText>
        </w:r>
        <w:r w:rsidR="001676F8" w:rsidDel="00BB33BE">
          <w:rPr>
            <w:rFonts w:ascii="Calibri" w:hAnsi="Calibri" w:cs="Calibri"/>
          </w:rPr>
          <w:delText>)</w:delText>
        </w:r>
        <w:r w:rsidRPr="00536964" w:rsidDel="00BB33BE">
          <w:rPr>
            <w:rFonts w:ascii="Calibri" w:hAnsi="Calibri" w:cs="Calibri"/>
          </w:rPr>
          <w:delText>and are likely to underestimate the real death rate a</w:delText>
        </w:r>
        <w:r w:rsidR="007062EA" w:rsidDel="00BB33BE">
          <w:rPr>
            <w:rFonts w:ascii="Calibri" w:hAnsi="Calibri" w:cs="Calibri"/>
          </w:rPr>
          <w:delText xml:space="preserve">fter immunization.  </w:delText>
        </w:r>
      </w:del>
    </w:p>
    <w:p w:rsidR="00113146" w:rsidRPr="00536964" w:rsidDel="00BB33BE" w:rsidRDefault="00113146" w:rsidP="00113146">
      <w:pPr>
        <w:pStyle w:val="ListParagraph"/>
        <w:spacing w:line="360" w:lineRule="auto"/>
        <w:ind w:left="1080"/>
        <w:jc w:val="both"/>
        <w:rPr>
          <w:del w:id="1450" w:author="intel" w:date="2017-08-02T00:59:00Z"/>
          <w:rFonts w:ascii="Calibri" w:hAnsi="Calibri" w:cs="Calibri"/>
        </w:rPr>
      </w:pPr>
    </w:p>
    <w:p w:rsidR="00D53F0A" w:rsidRPr="00536964" w:rsidDel="00BB33BE" w:rsidRDefault="00D53F0A" w:rsidP="00D53F0A">
      <w:pPr>
        <w:pStyle w:val="ListParagraph"/>
        <w:numPr>
          <w:ilvl w:val="0"/>
          <w:numId w:val="2"/>
        </w:numPr>
        <w:spacing w:line="360" w:lineRule="auto"/>
        <w:jc w:val="both"/>
        <w:rPr>
          <w:del w:id="1451" w:author="intel" w:date="2017-08-02T00:59:00Z"/>
          <w:rFonts w:ascii="Calibri" w:hAnsi="Calibri" w:cs="Calibri"/>
        </w:rPr>
      </w:pPr>
      <w:del w:id="1452" w:author="intel" w:date="2017-08-02T00:59:00Z">
        <w:r w:rsidDel="00BB33BE">
          <w:rPr>
            <w:rFonts w:ascii="Calibri" w:hAnsi="Calibri" w:cs="Calibri"/>
          </w:rPr>
          <w:delText>T</w:delText>
        </w:r>
        <w:r w:rsidRPr="00536964" w:rsidDel="00BB33BE">
          <w:rPr>
            <w:rFonts w:ascii="Calibri" w:hAnsi="Calibri" w:cs="Calibri"/>
          </w:rPr>
          <w:delText>he cumulative count of deaths in th</w:delText>
        </w:r>
        <w:r w:rsidR="0033284F" w:rsidDel="00BB33BE">
          <w:rPr>
            <w:rFonts w:ascii="Calibri" w:hAnsi="Calibri" w:cs="Calibri"/>
          </w:rPr>
          <w:delText>e 19th PSUR is less than that in</w:delText>
        </w:r>
        <w:r w:rsidRPr="00536964" w:rsidDel="00BB33BE">
          <w:rPr>
            <w:rFonts w:ascii="Calibri" w:hAnsi="Calibri" w:cs="Calibri"/>
          </w:rPr>
          <w:delText xml:space="preserve"> the 16th PSUR – as if some of those who had died</w:delText>
        </w:r>
        <w:r w:rsidR="0033284F" w:rsidDel="00BB33BE">
          <w:rPr>
            <w:rFonts w:ascii="Calibri" w:hAnsi="Calibri" w:cs="Calibri"/>
          </w:rPr>
          <w:delText xml:space="preserve"> within 20</w:delText>
        </w:r>
        <w:r w:rsidRPr="00536964" w:rsidDel="00BB33BE">
          <w:rPr>
            <w:rFonts w:ascii="Calibri" w:hAnsi="Calibri" w:cs="Calibri"/>
          </w:rPr>
          <w:delText xml:space="preserve"> days of vaccination</w:delText>
        </w:r>
        <w:r w:rsidR="005D5758" w:rsidDel="00BB33BE">
          <w:rPr>
            <w:rFonts w:ascii="Calibri" w:hAnsi="Calibri" w:cs="Calibri"/>
          </w:rPr>
          <w:delText>,</w:delText>
        </w:r>
        <w:r w:rsidRPr="00536964" w:rsidDel="00BB33BE">
          <w:rPr>
            <w:rFonts w:ascii="Calibri" w:hAnsi="Calibri" w:cs="Calibri"/>
          </w:rPr>
          <w:delText xml:space="preserve"> had been restored to life or declared not dead.</w:delText>
        </w:r>
      </w:del>
    </w:p>
    <w:p w:rsidR="00D53F0A" w:rsidDel="00BB33BE" w:rsidRDefault="00D53F0A" w:rsidP="00D53F0A">
      <w:pPr>
        <w:pStyle w:val="ListParagraph"/>
        <w:spacing w:line="360" w:lineRule="auto"/>
        <w:ind w:left="1080"/>
        <w:jc w:val="both"/>
        <w:rPr>
          <w:del w:id="1453" w:author="intel" w:date="2017-08-02T00:59:00Z"/>
          <w:rFonts w:ascii="Calibri" w:hAnsi="Calibri" w:cs="Calibri"/>
        </w:rPr>
      </w:pPr>
    </w:p>
    <w:p w:rsidR="004C3D7D" w:rsidDel="00BB33BE" w:rsidRDefault="003A20FD" w:rsidP="00D53F0A">
      <w:pPr>
        <w:pStyle w:val="ListParagraph"/>
        <w:spacing w:line="360" w:lineRule="auto"/>
        <w:ind w:left="1080"/>
        <w:jc w:val="both"/>
        <w:rPr>
          <w:del w:id="1454" w:author="intel" w:date="2017-08-02T00:59:00Z"/>
          <w:rFonts w:ascii="Calibri" w:hAnsi="Calibri" w:cs="Calibri"/>
        </w:rPr>
      </w:pPr>
      <w:del w:id="1455" w:author="intel" w:date="2017-08-02T00:59:00Z">
        <w:r w:rsidRPr="003A20FD" w:rsidDel="00BB33BE">
          <w:rPr>
            <w:rFonts w:ascii="Calibri" w:hAnsi="Calibri" w:cs="Calibri"/>
          </w:rPr>
          <w:delText xml:space="preserve">After </w:delText>
        </w:r>
        <w:r w:rsidR="0033284F" w:rsidDel="00BB33BE">
          <w:rPr>
            <w:rFonts w:ascii="Calibri" w:hAnsi="Calibri" w:cs="Calibri"/>
          </w:rPr>
          <w:delText xml:space="preserve">the </w:delText>
        </w:r>
        <w:r w:rsidRPr="003A20FD" w:rsidDel="00BB33BE">
          <w:rPr>
            <w:rFonts w:ascii="Calibri" w:hAnsi="Calibri" w:cs="Calibri"/>
          </w:rPr>
          <w:delText>deaths already reported in the 16</w:delText>
        </w:r>
        <w:r w:rsidRPr="003A20FD" w:rsidDel="00BB33BE">
          <w:rPr>
            <w:rFonts w:ascii="Calibri" w:hAnsi="Calibri" w:cs="Calibri"/>
            <w:vertAlign w:val="superscript"/>
          </w:rPr>
          <w:delText>th</w:delText>
        </w:r>
        <w:r w:rsidRPr="003A20FD" w:rsidDel="00BB33BE">
          <w:rPr>
            <w:rFonts w:ascii="Calibri" w:hAnsi="Calibri" w:cs="Calibri"/>
          </w:rPr>
          <w:delText xml:space="preserve"> PSUR were restored to the </w:delText>
        </w:r>
        <w:r w:rsidDel="00BB33BE">
          <w:rPr>
            <w:rFonts w:ascii="Calibri" w:hAnsi="Calibri" w:cs="Calibri"/>
          </w:rPr>
          <w:delText>Observed/</w:delText>
        </w:r>
        <w:r w:rsidR="004C3D7D" w:rsidRPr="003A20FD" w:rsidDel="00BB33BE">
          <w:rPr>
            <w:rFonts w:ascii="Calibri" w:hAnsi="Calibri" w:cs="Calibri"/>
          </w:rPr>
          <w:delText xml:space="preserve">Expected </w:delText>
        </w:r>
        <w:r w:rsidRPr="003A20FD" w:rsidDel="00BB33BE">
          <w:rPr>
            <w:rFonts w:ascii="Calibri" w:hAnsi="Calibri" w:cs="Calibri"/>
          </w:rPr>
          <w:delText>analysis</w:delText>
        </w:r>
        <w:r w:rsidDel="00BB33BE">
          <w:rPr>
            <w:rFonts w:ascii="Calibri" w:hAnsi="Calibri" w:cs="Calibri"/>
          </w:rPr>
          <w:delText>,</w:delText>
        </w:r>
        <w:r w:rsidR="004C3D7D" w:rsidRPr="003A20FD" w:rsidDel="00BB33BE">
          <w:rPr>
            <w:rFonts w:ascii="Calibri" w:hAnsi="Calibri" w:cs="Calibri"/>
          </w:rPr>
          <w:delText xml:space="preserve"> in the second year (Table 3) </w:delText>
        </w:r>
        <w:r w:rsidDel="00BB33BE">
          <w:rPr>
            <w:rFonts w:ascii="Calibri" w:hAnsi="Calibri" w:cs="Calibri"/>
          </w:rPr>
          <w:delText xml:space="preserve">there is a </w:delText>
        </w:r>
        <w:r w:rsidR="004C3D7D" w:rsidRPr="003A20FD" w:rsidDel="00BB33BE">
          <w:rPr>
            <w:rFonts w:ascii="Calibri" w:hAnsi="Calibri" w:cs="Calibri"/>
          </w:rPr>
          <w:delText xml:space="preserve">statistically </w:delText>
        </w:r>
        <w:r w:rsidR="007062EA" w:rsidRPr="003A20FD" w:rsidDel="00BB33BE">
          <w:rPr>
            <w:rFonts w:ascii="Calibri" w:hAnsi="Calibri" w:cs="Calibri"/>
          </w:rPr>
          <w:delText xml:space="preserve">significant </w:delText>
        </w:r>
        <w:r w:rsidRPr="003A20FD" w:rsidDel="00BB33BE">
          <w:rPr>
            <w:rFonts w:ascii="Calibri" w:hAnsi="Calibri" w:cs="Calibri"/>
          </w:rPr>
          <w:delText xml:space="preserve">excess of </w:delText>
        </w:r>
        <w:r w:rsidR="0033284F" w:rsidDel="00BB33BE">
          <w:rPr>
            <w:rFonts w:ascii="Calibri" w:hAnsi="Calibri" w:cs="Calibri"/>
          </w:rPr>
          <w:delText xml:space="preserve">observed </w:delText>
        </w:r>
        <w:r w:rsidRPr="003A20FD" w:rsidDel="00BB33BE">
          <w:rPr>
            <w:rFonts w:ascii="Calibri" w:hAnsi="Calibri" w:cs="Calibri"/>
          </w:rPr>
          <w:delText xml:space="preserve">deaths </w:delText>
        </w:r>
        <w:r w:rsidR="004C3D7D" w:rsidRPr="003A20FD" w:rsidDel="00BB33BE">
          <w:rPr>
            <w:rFonts w:ascii="Calibri" w:hAnsi="Calibri" w:cs="Calibri"/>
          </w:rPr>
          <w:delText xml:space="preserve">in the </w:delText>
        </w:r>
        <w:r w:rsidR="007062EA" w:rsidRPr="003A20FD" w:rsidDel="00BB33BE">
          <w:rPr>
            <w:rFonts w:ascii="Calibri" w:hAnsi="Calibri" w:cs="Calibri"/>
          </w:rPr>
          <w:delText>first 5 days after immunization</w:delText>
        </w:r>
        <w:r w:rsidR="0033284F" w:rsidDel="00BB33BE">
          <w:rPr>
            <w:rFonts w:ascii="Calibri" w:hAnsi="Calibri" w:cs="Calibri"/>
          </w:rPr>
          <w:delText xml:space="preserve"> compared to expected deaths</w:delText>
        </w:r>
        <w:r w:rsidRPr="003A20FD" w:rsidDel="00BB33BE">
          <w:rPr>
            <w:rFonts w:ascii="Calibri" w:hAnsi="Calibri" w:cs="Calibri"/>
          </w:rPr>
          <w:delText>.</w:delText>
        </w:r>
      </w:del>
    </w:p>
    <w:p w:rsidR="00D53F0A" w:rsidRPr="00D53F0A" w:rsidDel="00BB33BE" w:rsidRDefault="00D53F0A" w:rsidP="00D53F0A">
      <w:pPr>
        <w:pStyle w:val="ListParagraph"/>
        <w:rPr>
          <w:del w:id="1456" w:author="intel" w:date="2017-08-02T00:59:00Z"/>
          <w:rFonts w:ascii="Calibri" w:hAnsi="Calibri" w:cs="Calibri"/>
        </w:rPr>
      </w:pPr>
    </w:p>
    <w:p w:rsidR="00D53F0A" w:rsidRPr="00536964" w:rsidDel="00BB33BE" w:rsidRDefault="00D53F0A" w:rsidP="00D53F0A">
      <w:pPr>
        <w:pStyle w:val="ListParagraph"/>
        <w:spacing w:line="360" w:lineRule="auto"/>
        <w:ind w:left="1080"/>
        <w:jc w:val="both"/>
        <w:rPr>
          <w:del w:id="1457" w:author="intel" w:date="2017-08-02T00:59:00Z"/>
          <w:rFonts w:ascii="Calibri" w:hAnsi="Calibri" w:cs="Calibri"/>
        </w:rPr>
      </w:pPr>
      <w:del w:id="1458" w:author="intel" w:date="2017-08-02T00:59:00Z">
        <w:r w:rsidRPr="00536964" w:rsidDel="00BB33BE">
          <w:rPr>
            <w:rFonts w:ascii="Calibri" w:hAnsi="Calibri" w:cs="Calibri"/>
          </w:rPr>
          <w:delText xml:space="preserve">The manufacturer GlaxoSmithKline Biological needs to explain how 3 deaths reported within 14 days of immunization in the 16th PSUR are missing from the 19th PSUR. </w:delText>
        </w:r>
      </w:del>
    </w:p>
    <w:p w:rsidR="003A20FD" w:rsidRPr="003A20FD" w:rsidDel="00BB33BE" w:rsidRDefault="003A20FD" w:rsidP="003A20FD">
      <w:pPr>
        <w:pStyle w:val="ListParagraph"/>
        <w:rPr>
          <w:del w:id="1459" w:author="intel" w:date="2017-08-02T00:59:00Z"/>
          <w:rFonts w:ascii="Calibri" w:hAnsi="Calibri" w:cs="Calibri"/>
        </w:rPr>
      </w:pPr>
    </w:p>
    <w:p w:rsidR="003A20FD" w:rsidRPr="003A20FD" w:rsidDel="00BB33BE" w:rsidRDefault="003A20FD" w:rsidP="003A20FD">
      <w:pPr>
        <w:pStyle w:val="ListParagraph"/>
        <w:spacing w:line="360" w:lineRule="auto"/>
        <w:ind w:left="1080"/>
        <w:jc w:val="both"/>
        <w:rPr>
          <w:del w:id="1460" w:author="intel" w:date="2017-08-02T00:59:00Z"/>
          <w:rFonts w:ascii="Calibri" w:hAnsi="Calibri" w:cs="Calibri"/>
        </w:rPr>
      </w:pPr>
    </w:p>
    <w:p w:rsidR="00D53F0A" w:rsidDel="003D5F65" w:rsidRDefault="004C3D7D" w:rsidP="00113146">
      <w:pPr>
        <w:pStyle w:val="ListParagraph"/>
        <w:numPr>
          <w:ilvl w:val="0"/>
          <w:numId w:val="2"/>
        </w:numPr>
        <w:spacing w:line="360" w:lineRule="auto"/>
        <w:jc w:val="both"/>
        <w:rPr>
          <w:del w:id="1461" w:author="intel" w:date="2017-07-30T20:51:00Z"/>
          <w:rFonts w:ascii="Calibri" w:hAnsi="Calibri" w:cs="Calibri"/>
        </w:rPr>
      </w:pPr>
      <w:del w:id="1462" w:author="intel" w:date="2017-07-30T20:51:00Z">
        <w:r w:rsidDel="003D5F65">
          <w:rPr>
            <w:rFonts w:ascii="Calibri" w:hAnsi="Calibri" w:cs="Calibri"/>
          </w:rPr>
          <w:delText>Re-evaluating PSUR16 data (</w:delText>
        </w:r>
        <w:r w:rsidRPr="00536964" w:rsidDel="003D5F65">
          <w:rPr>
            <w:rFonts w:ascii="Calibri" w:hAnsi="Calibri" w:cs="Calibri"/>
          </w:rPr>
          <w:delText>Table 4</w:delText>
        </w:r>
        <w:r w:rsidDel="003D5F65">
          <w:rPr>
            <w:rFonts w:ascii="Calibri" w:hAnsi="Calibri" w:cs="Calibri"/>
          </w:rPr>
          <w:delText>)</w:delText>
        </w:r>
        <w:r w:rsidR="0033284F" w:rsidDel="003D5F65">
          <w:rPr>
            <w:rFonts w:ascii="Calibri" w:hAnsi="Calibri" w:cs="Calibri"/>
          </w:rPr>
          <w:delText xml:space="preserve">also </w:delText>
        </w:r>
        <w:r w:rsidDel="003D5F65">
          <w:rPr>
            <w:rFonts w:ascii="Calibri" w:hAnsi="Calibri" w:cs="Calibri"/>
          </w:rPr>
          <w:delText xml:space="preserve">shows </w:delText>
        </w:r>
        <w:r w:rsidR="00D53F0A" w:rsidDel="003D5F65">
          <w:rPr>
            <w:rFonts w:ascii="Calibri" w:hAnsi="Calibri" w:cs="Calibri"/>
          </w:rPr>
          <w:delText>that there was a</w:delText>
        </w:r>
        <w:r w:rsidR="0059089D" w:rsidDel="003D5F65">
          <w:rPr>
            <w:rFonts w:ascii="Calibri" w:hAnsi="Calibri" w:cs="Calibri"/>
          </w:rPr>
          <w:delText xml:space="preserve"> statistically </w:delText>
        </w:r>
        <w:r w:rsidR="00D53F0A" w:rsidDel="003D5F65">
          <w:rPr>
            <w:rFonts w:ascii="Calibri" w:hAnsi="Calibri" w:cs="Calibri"/>
          </w:rPr>
          <w:delText xml:space="preserve">significant increasein </w:delText>
        </w:r>
        <w:r w:rsidR="0059089D" w:rsidDel="003D5F65">
          <w:rPr>
            <w:rFonts w:ascii="Calibri" w:hAnsi="Calibri" w:cs="Calibri"/>
          </w:rPr>
          <w:delText>deaths</w:delText>
        </w:r>
        <w:r w:rsidRPr="00536964" w:rsidDel="003D5F65">
          <w:rPr>
            <w:rFonts w:ascii="Calibri" w:hAnsi="Calibri" w:cs="Calibri"/>
          </w:rPr>
          <w:delText xml:space="preserve"> observed in the second year, following immunization with Infranrixhexa. </w:delText>
        </w:r>
      </w:del>
    </w:p>
    <w:p w:rsidR="00D53F0A" w:rsidDel="003D5F65" w:rsidRDefault="00D53F0A" w:rsidP="00D53F0A">
      <w:pPr>
        <w:pStyle w:val="ListParagraph"/>
        <w:spacing w:line="360" w:lineRule="auto"/>
        <w:ind w:left="1080"/>
        <w:jc w:val="both"/>
        <w:rPr>
          <w:del w:id="1463" w:author="intel" w:date="2017-07-30T20:51:00Z"/>
          <w:rFonts w:ascii="Calibri" w:hAnsi="Calibri" w:cs="Calibri"/>
        </w:rPr>
      </w:pPr>
    </w:p>
    <w:p w:rsidR="004C3D7D" w:rsidRPr="00536964" w:rsidDel="003D5F65" w:rsidRDefault="003A20FD" w:rsidP="00D53F0A">
      <w:pPr>
        <w:pStyle w:val="ListParagraph"/>
        <w:spacing w:line="360" w:lineRule="auto"/>
        <w:ind w:left="1080"/>
        <w:jc w:val="both"/>
        <w:rPr>
          <w:del w:id="1464" w:author="intel" w:date="2017-07-30T20:51:00Z"/>
          <w:rFonts w:ascii="Calibri" w:hAnsi="Calibri" w:cs="Calibri"/>
        </w:rPr>
      </w:pPr>
      <w:del w:id="1465" w:author="intel" w:date="2017-07-30T20:51:00Z">
        <w:r w:rsidDel="003D5F65">
          <w:rPr>
            <w:rFonts w:ascii="Calibri" w:hAnsi="Calibri" w:cs="Calibri"/>
          </w:rPr>
          <w:delText xml:space="preserve">In this PSUR 16 </w:delText>
        </w:r>
        <w:r w:rsidR="004C3D7D" w:rsidRPr="00536964" w:rsidDel="003D5F65">
          <w:rPr>
            <w:rFonts w:ascii="Calibri" w:hAnsi="Calibri" w:cs="Calibri"/>
          </w:rPr>
          <w:delText xml:space="preserve">‘expected deaths’ were doubled by assuming 20% of the doses were used in the second year instead of 9.4% as in </w:delText>
        </w:r>
        <w:r w:rsidDel="003D5F65">
          <w:rPr>
            <w:rFonts w:ascii="Calibri" w:hAnsi="Calibri" w:cs="Calibri"/>
          </w:rPr>
          <w:delText>PSUR 15</w:delText>
        </w:r>
        <w:r w:rsidR="004C3D7D" w:rsidRPr="00536964" w:rsidDel="003D5F65">
          <w:rPr>
            <w:rFonts w:ascii="Calibri" w:hAnsi="Calibri" w:cs="Calibri"/>
          </w:rPr>
          <w:delText xml:space="preserve">. </w:delText>
        </w:r>
        <w:r w:rsidDel="003D5F65">
          <w:rPr>
            <w:rFonts w:ascii="Calibri" w:hAnsi="Calibri" w:cs="Calibri"/>
          </w:rPr>
          <w:delText xml:space="preserve">The observed deaths were significantly higher </w:delText>
        </w:r>
        <w:r w:rsidR="00D53F0A" w:rsidDel="003D5F65">
          <w:rPr>
            <w:rFonts w:ascii="Calibri" w:hAnsi="Calibri" w:cs="Calibri"/>
          </w:rPr>
          <w:delText>than expected, even after doubling the expected deaths</w:delText>
        </w:r>
        <w:r w:rsidDel="003D5F65">
          <w:rPr>
            <w:rFonts w:ascii="Calibri" w:hAnsi="Calibri" w:cs="Calibri"/>
          </w:rPr>
          <w:delText>.</w:delText>
        </w:r>
      </w:del>
    </w:p>
    <w:p w:rsidR="004C3D7D" w:rsidRPr="00536964" w:rsidDel="003D5F65" w:rsidRDefault="004C3D7D" w:rsidP="00113146">
      <w:pPr>
        <w:pStyle w:val="ListParagraph"/>
        <w:spacing w:line="360" w:lineRule="auto"/>
        <w:jc w:val="both"/>
        <w:rPr>
          <w:del w:id="1466" w:author="intel" w:date="2017-07-30T20:51:00Z"/>
          <w:rFonts w:ascii="Calibri" w:hAnsi="Calibri" w:cs="Calibri"/>
        </w:rPr>
      </w:pPr>
    </w:p>
    <w:p w:rsidR="00C0535C" w:rsidRPr="00536964" w:rsidDel="003D5F65" w:rsidRDefault="00C0535C" w:rsidP="00113146">
      <w:pPr>
        <w:pStyle w:val="ListParagraph"/>
        <w:numPr>
          <w:ilvl w:val="0"/>
          <w:numId w:val="2"/>
        </w:numPr>
        <w:spacing w:line="360" w:lineRule="auto"/>
        <w:jc w:val="both"/>
        <w:rPr>
          <w:del w:id="1467" w:author="intel" w:date="2017-07-30T20:51:00Z"/>
          <w:rFonts w:ascii="Calibri" w:hAnsi="Calibri" w:cs="Calibri"/>
        </w:rPr>
      </w:pPr>
      <w:del w:id="1468" w:author="intel" w:date="2017-07-30T20:51:00Z">
        <w:r w:rsidRPr="00536964" w:rsidDel="003D5F65">
          <w:rPr>
            <w:rFonts w:ascii="Calibri" w:hAnsi="Calibri" w:cs="Calibri"/>
          </w:rPr>
          <w:delText xml:space="preserve">The CEO of GSK </w:delText>
        </w:r>
        <w:r w:rsidR="00435E64" w:rsidDel="003D5F65">
          <w:rPr>
            <w:rFonts w:ascii="Calibri" w:hAnsi="Calibri" w:cs="Calibri"/>
          </w:rPr>
          <w:delText xml:space="preserve">has not </w:delText>
        </w:r>
        <w:r w:rsidRPr="00536964" w:rsidDel="003D5F65">
          <w:rPr>
            <w:rFonts w:ascii="Calibri" w:hAnsi="Calibri" w:cs="Calibri"/>
          </w:rPr>
          <w:delText>inform</w:delText>
        </w:r>
        <w:r w:rsidR="00435E64" w:rsidDel="003D5F65">
          <w:rPr>
            <w:rFonts w:ascii="Calibri" w:hAnsi="Calibri" w:cs="Calibri"/>
          </w:rPr>
          <w:delText>ed</w:delText>
        </w:r>
        <w:r w:rsidRPr="00536964" w:rsidDel="003D5F65">
          <w:rPr>
            <w:rFonts w:ascii="Calibri" w:hAnsi="Calibri" w:cs="Calibri"/>
          </w:rPr>
          <w:delText xml:space="preserve"> health professionals of the risk</w:delText>
        </w:r>
        <w:r w:rsidR="0033284F" w:rsidDel="003D5F65">
          <w:rPr>
            <w:rFonts w:ascii="Calibri" w:hAnsi="Calibri" w:cs="Calibri"/>
          </w:rPr>
          <w:delText xml:space="preserve">of death </w:delText>
        </w:r>
        <w:r w:rsidR="00435E64" w:rsidDel="003D5F65">
          <w:rPr>
            <w:rFonts w:ascii="Calibri" w:hAnsi="Calibri" w:cs="Calibri"/>
          </w:rPr>
          <w:delText>as he had said he would in his letter through his chief medical officer</w:delText>
        </w:r>
        <w:r w:rsidRPr="00536964" w:rsidDel="003D5F65">
          <w:rPr>
            <w:rFonts w:ascii="Calibri" w:hAnsi="Calibri" w:cs="Calibri"/>
          </w:rPr>
          <w:delText>.</w:delText>
        </w:r>
        <w:r w:rsidR="001676F8" w:rsidDel="003D5F65">
          <w:rPr>
            <w:rFonts w:ascii="Calibri" w:hAnsi="Calibri" w:cs="Calibri"/>
          </w:rPr>
          <w:delText xml:space="preserve"> The</w:delText>
        </w:r>
        <w:r w:rsidR="0052382C" w:rsidRPr="00536964" w:rsidDel="003D5F65">
          <w:rPr>
            <w:rFonts w:ascii="Calibri" w:hAnsi="Calibri" w:cs="Calibri"/>
          </w:rPr>
          <w:delText xml:space="preserve"> increased risk</w:delText>
        </w:r>
        <w:r w:rsidR="00435E64" w:rsidDel="003D5F65">
          <w:rPr>
            <w:rFonts w:ascii="Calibri" w:hAnsi="Calibri" w:cs="Calibri"/>
          </w:rPr>
          <w:delText xml:space="preserve"> is</w:delText>
        </w:r>
        <w:r w:rsidR="0052382C" w:rsidRPr="00536964" w:rsidDel="003D5F65">
          <w:rPr>
            <w:rFonts w:ascii="Calibri" w:hAnsi="Calibri" w:cs="Calibri"/>
          </w:rPr>
          <w:delText xml:space="preserve"> seen because the expected </w:delText>
        </w:r>
        <w:r w:rsidR="004C3D7D" w:rsidRPr="00536964" w:rsidDel="003D5F65">
          <w:rPr>
            <w:rFonts w:ascii="Calibri" w:hAnsi="Calibri" w:cs="Calibri"/>
          </w:rPr>
          <w:delText>death in second year is</w:delText>
        </w:r>
        <w:r w:rsidR="0052382C" w:rsidRPr="00536964" w:rsidDel="003D5F65">
          <w:rPr>
            <w:rFonts w:ascii="Calibri" w:hAnsi="Calibri" w:cs="Calibri"/>
          </w:rPr>
          <w:delText xml:space="preserve"> 0.012/1000 </w:delText>
        </w:r>
        <w:r w:rsidR="00D53F0A" w:rsidDel="003D5F65">
          <w:rPr>
            <w:rFonts w:ascii="Calibri" w:hAnsi="Calibri" w:cs="Calibri"/>
          </w:rPr>
          <w:delText xml:space="preserve">and not </w:delText>
        </w:r>
        <w:r w:rsidR="0052382C" w:rsidRPr="00536964" w:rsidDel="003D5F65">
          <w:rPr>
            <w:rFonts w:ascii="Calibri" w:hAnsi="Calibri" w:cs="Calibri"/>
          </w:rPr>
          <w:delText>0.064/1000 as reported in PSUR 16.</w:delText>
        </w:r>
      </w:del>
    </w:p>
    <w:p w:rsidR="00C0535C" w:rsidRPr="00536964" w:rsidDel="00BB33BE" w:rsidRDefault="00C0535C" w:rsidP="00113146">
      <w:pPr>
        <w:spacing w:line="360" w:lineRule="auto"/>
        <w:jc w:val="both"/>
        <w:rPr>
          <w:del w:id="1469" w:author="intel" w:date="2017-08-02T00:59:00Z"/>
          <w:rFonts w:ascii="Calibri" w:hAnsi="Calibri" w:cs="Calibri"/>
        </w:rPr>
      </w:pPr>
    </w:p>
    <w:p w:rsidR="00C0535C" w:rsidRPr="00536964" w:rsidDel="00BB33BE" w:rsidRDefault="00C0535C" w:rsidP="00113146">
      <w:pPr>
        <w:pStyle w:val="ListParagraph"/>
        <w:spacing w:line="360" w:lineRule="auto"/>
        <w:jc w:val="both"/>
        <w:rPr>
          <w:del w:id="1470" w:author="intel" w:date="2017-08-02T00:59:00Z"/>
          <w:rFonts w:ascii="Calibri" w:hAnsi="Calibri" w:cs="Calibri"/>
        </w:rPr>
      </w:pPr>
    </w:p>
    <w:p w:rsidR="00C0535C" w:rsidDel="00BB33BE" w:rsidRDefault="001676F8" w:rsidP="00113146">
      <w:pPr>
        <w:pStyle w:val="ListParagraph"/>
        <w:numPr>
          <w:ilvl w:val="0"/>
          <w:numId w:val="2"/>
        </w:numPr>
        <w:spacing w:line="360" w:lineRule="auto"/>
        <w:jc w:val="both"/>
        <w:rPr>
          <w:del w:id="1471" w:author="intel" w:date="2017-08-02T00:59:00Z"/>
          <w:rFonts w:ascii="Calibri" w:hAnsi="Calibri" w:cs="Calibri"/>
        </w:rPr>
      </w:pPr>
      <w:del w:id="1472" w:author="intel" w:date="2017-08-02T00:59:00Z">
        <w:r w:rsidDel="00BB33BE">
          <w:delText xml:space="preserve">Given the above, </w:delText>
        </w:r>
        <w:r w:rsidR="00435E64" w:rsidDel="00BB33BE">
          <w:delText>it is difficult to understand how the EMA</w:delText>
        </w:r>
        <w:r w:rsidR="004C3D7D" w:rsidDel="00BB33BE">
          <w:delText xml:space="preserve"> accepted</w:delText>
        </w:r>
        <w:r w:rsidR="00C0535C" w:rsidRPr="00536964" w:rsidDel="00BB33BE">
          <w:rPr>
            <w:rFonts w:ascii="Calibri" w:hAnsi="Calibri" w:cs="Calibri"/>
          </w:rPr>
          <w:delText>PSUR 19</w:delText>
        </w:r>
        <w:r w:rsidR="009D6C07" w:rsidDel="00BB33BE">
          <w:rPr>
            <w:rFonts w:ascii="Calibri" w:hAnsi="Calibri" w:cs="Calibri"/>
          </w:rPr>
          <w:delText xml:space="preserve"> at face value</w:delText>
        </w:r>
        <w:r w:rsidR="00C0535C" w:rsidRPr="00536964" w:rsidDel="00BB33BE">
          <w:rPr>
            <w:rFonts w:ascii="Calibri" w:hAnsi="Calibri" w:cs="Calibri"/>
          </w:rPr>
          <w:delText xml:space="preserve">. </w:delText>
        </w:r>
        <w:r w:rsidR="009D6C07" w:rsidDel="00BB33BE">
          <w:rPr>
            <w:rFonts w:ascii="Calibri" w:hAnsi="Calibri" w:cs="Calibri"/>
          </w:rPr>
          <w:delText xml:space="preserve">As the regulator it may be argued that due diligence was not performed and thereby it </w:delText>
        </w:r>
        <w:r w:rsidR="00C0535C" w:rsidRPr="00536964" w:rsidDel="00BB33BE">
          <w:rPr>
            <w:rFonts w:ascii="Calibri" w:hAnsi="Calibri" w:cs="Calibri"/>
          </w:rPr>
          <w:delText xml:space="preserve">exposed numerous </w:delText>
        </w:r>
        <w:r w:rsidR="0049054E" w:rsidDel="00BB33BE">
          <w:rPr>
            <w:rFonts w:ascii="Calibri" w:hAnsi="Calibri" w:cs="Calibri"/>
          </w:rPr>
          <w:delText>children</w:delText>
        </w:r>
        <w:r w:rsidR="00C0535C" w:rsidRPr="00536964" w:rsidDel="00BB33BE">
          <w:rPr>
            <w:rFonts w:ascii="Calibri" w:hAnsi="Calibri" w:cs="Calibri"/>
          </w:rPr>
          <w:delText xml:space="preserve"> unnecessarily to the risk of death.</w:delText>
        </w:r>
      </w:del>
    </w:p>
    <w:p w:rsidR="00313FE3" w:rsidDel="00BB33BE" w:rsidRDefault="00313FE3" w:rsidP="00113146">
      <w:pPr>
        <w:pStyle w:val="ListParagraph"/>
        <w:spacing w:line="360" w:lineRule="auto"/>
        <w:jc w:val="both"/>
        <w:rPr>
          <w:del w:id="1473" w:author="intel" w:date="2017-08-02T00:59:00Z"/>
          <w:rFonts w:ascii="Calibri" w:hAnsi="Calibri" w:cs="Calibri"/>
        </w:rPr>
      </w:pPr>
    </w:p>
    <w:p w:rsidR="00313FE3" w:rsidDel="00BB33BE" w:rsidRDefault="00313FE3" w:rsidP="00113146">
      <w:pPr>
        <w:pStyle w:val="ListParagraph"/>
        <w:numPr>
          <w:ilvl w:val="0"/>
          <w:numId w:val="2"/>
        </w:numPr>
        <w:spacing w:line="360" w:lineRule="auto"/>
        <w:jc w:val="both"/>
        <w:rPr>
          <w:del w:id="1474" w:author="intel" w:date="2017-08-02T00:59:00Z"/>
          <w:rFonts w:ascii="Calibri" w:hAnsi="Calibri" w:cs="Calibri"/>
        </w:rPr>
      </w:pPr>
      <w:del w:id="1475" w:author="intel" w:date="2017-08-02T00:59:00Z">
        <w:r w:rsidDel="00BB33BE">
          <w:rPr>
            <w:rFonts w:ascii="Calibri" w:hAnsi="Calibri" w:cs="Calibri"/>
          </w:rPr>
          <w:delText>The</w:delText>
        </w:r>
        <w:r w:rsidR="0051235C" w:rsidDel="00BB33BE">
          <w:rPr>
            <w:rFonts w:ascii="Calibri" w:hAnsi="Calibri" w:cs="Calibri"/>
          </w:rPr>
          <w:delText>se facts</w:delText>
        </w:r>
        <w:r w:rsidDel="00BB33BE">
          <w:rPr>
            <w:rFonts w:ascii="Calibri" w:hAnsi="Calibri" w:cs="Calibri"/>
          </w:rPr>
          <w:delText xml:space="preserve">with regard the PSUR on Infanrixhexa submitted to the EMA must be made </w:delText>
        </w:r>
        <w:r w:rsidR="0051235C" w:rsidDel="00BB33BE">
          <w:rPr>
            <w:rFonts w:ascii="Calibri" w:hAnsi="Calibri" w:cs="Calibri"/>
          </w:rPr>
          <w:delText xml:space="preserve">available </w:delText>
        </w:r>
        <w:r w:rsidDel="00BB33BE">
          <w:rPr>
            <w:rFonts w:ascii="Calibri" w:hAnsi="Calibri" w:cs="Calibri"/>
          </w:rPr>
          <w:delText>to the DCGI</w:delText>
        </w:r>
        <w:r w:rsidR="00D513C6" w:rsidDel="00BB33BE">
          <w:rPr>
            <w:rFonts w:ascii="Calibri" w:hAnsi="Calibri" w:cs="Calibri"/>
          </w:rPr>
          <w:delText>.</w:delText>
        </w:r>
      </w:del>
    </w:p>
    <w:p w:rsidR="00141A45" w:rsidRPr="00141A45" w:rsidDel="00BB33BE" w:rsidRDefault="00141A45" w:rsidP="00113146">
      <w:pPr>
        <w:pStyle w:val="ListParagraph"/>
        <w:jc w:val="both"/>
        <w:rPr>
          <w:del w:id="1476" w:author="intel" w:date="2017-08-02T00:59:00Z"/>
          <w:rFonts w:ascii="Calibri" w:hAnsi="Calibri" w:cs="Calibri"/>
        </w:rPr>
      </w:pPr>
    </w:p>
    <w:p w:rsidR="00141A45" w:rsidRPr="00141A45" w:rsidRDefault="00141A45" w:rsidP="00113146">
      <w:pPr>
        <w:spacing w:line="360" w:lineRule="auto"/>
        <w:jc w:val="both"/>
        <w:rPr>
          <w:rFonts w:ascii="Calibri" w:hAnsi="Calibri" w:cs="Calibri"/>
          <w:b/>
        </w:rPr>
      </w:pPr>
    </w:p>
    <w:p w:rsidR="00141A45" w:rsidRDefault="00141A45" w:rsidP="00113146">
      <w:pPr>
        <w:spacing w:line="360" w:lineRule="auto"/>
        <w:jc w:val="both"/>
        <w:rPr>
          <w:ins w:id="1477" w:author="intel" w:date="2017-08-02T00:59:00Z"/>
          <w:rFonts w:ascii="Calibri" w:hAnsi="Calibri" w:cs="Calibri"/>
          <w:b/>
        </w:rPr>
      </w:pPr>
      <w:commentRangeStart w:id="1478"/>
      <w:r w:rsidRPr="00141A45">
        <w:rPr>
          <w:rFonts w:ascii="Calibri" w:hAnsi="Calibri" w:cs="Calibri"/>
          <w:b/>
        </w:rPr>
        <w:t>References</w:t>
      </w:r>
      <w:commentRangeEnd w:id="1478"/>
      <w:r w:rsidR="008C5B5D">
        <w:rPr>
          <w:rStyle w:val="CommentReference"/>
        </w:rPr>
        <w:commentReference w:id="1478"/>
      </w:r>
    </w:p>
    <w:p w:rsidR="00BB33BE" w:rsidRPr="00FE2400" w:rsidRDefault="00BB33BE" w:rsidP="00BB33BE">
      <w:pPr>
        <w:pStyle w:val="ListParagraph"/>
        <w:rPr>
          <w:ins w:id="1479" w:author="intel" w:date="2017-08-02T00:59:00Z"/>
          <w:rFonts w:asciiTheme="minorHAnsi" w:hAnsiTheme="minorHAnsi" w:cstheme="minorHAnsi"/>
          <w:sz w:val="22"/>
          <w:szCs w:val="22"/>
        </w:rPr>
      </w:pPr>
    </w:p>
    <w:p w:rsidR="00BB33BE" w:rsidRPr="00FE2400" w:rsidRDefault="00BB33BE" w:rsidP="00BB33BE">
      <w:pPr>
        <w:rPr>
          <w:ins w:id="1480" w:author="intel" w:date="2017-08-02T00:59:00Z"/>
          <w:rFonts w:cstheme="minorHAnsi"/>
          <w:b/>
        </w:rPr>
      </w:pPr>
      <w:ins w:id="1481" w:author="intel" w:date="2017-08-02T00:59:00Z">
        <w:r w:rsidRPr="00FE2400">
          <w:rPr>
            <w:rFonts w:cstheme="minorHAnsi"/>
            <w:b/>
          </w:rPr>
          <w:t>References</w:t>
        </w:r>
      </w:ins>
    </w:p>
    <w:p w:rsidR="00BB33BE" w:rsidRPr="00FE2400" w:rsidRDefault="00BB33BE" w:rsidP="00BB33BE">
      <w:pPr>
        <w:pStyle w:val="ListParagraph"/>
        <w:numPr>
          <w:ilvl w:val="0"/>
          <w:numId w:val="8"/>
        </w:numPr>
        <w:rPr>
          <w:ins w:id="1482" w:author="intel" w:date="2017-08-02T00:59:00Z"/>
          <w:rFonts w:asciiTheme="minorHAnsi" w:hAnsiTheme="minorHAnsi" w:cstheme="minorHAnsi"/>
          <w:sz w:val="22"/>
          <w:szCs w:val="22"/>
        </w:rPr>
      </w:pPr>
      <w:ins w:id="1483" w:author="intel" w:date="2017-08-02T00:59:00Z">
        <w:r w:rsidRPr="00FE2400">
          <w:rPr>
            <w:rFonts w:asciiTheme="minorHAnsi" w:hAnsiTheme="minorHAnsi" w:cstheme="minorHAnsi"/>
            <w:sz w:val="22"/>
            <w:szCs w:val="22"/>
          </w:rPr>
          <w:t>von Kries R, Toschke AM, Strassburger K, Kundi M, Kalies H, Nennstiel U, et al. Sudden and unexpected deaths after the administration of hexavalent vaccines (diphtheria, tetanus, pertussis, poliomyelitis, hepatitis B, Haemophiliusinfluenzae type b): is there a signal? European journal of Pediatrics. 2005;164:61-9.</w:t>
        </w:r>
      </w:ins>
    </w:p>
    <w:p w:rsidR="00BB33BE" w:rsidRPr="00FE2400" w:rsidRDefault="00BB33BE" w:rsidP="00BB33BE">
      <w:pPr>
        <w:rPr>
          <w:ins w:id="1484" w:author="intel" w:date="2017-08-02T00:59:00Z"/>
          <w:rFonts w:cstheme="minorHAnsi"/>
        </w:rPr>
      </w:pPr>
    </w:p>
    <w:p w:rsidR="00BB33BE" w:rsidRPr="00FE2400" w:rsidRDefault="00BB33BE" w:rsidP="00BB33BE">
      <w:pPr>
        <w:pStyle w:val="ListParagraph"/>
        <w:numPr>
          <w:ilvl w:val="0"/>
          <w:numId w:val="8"/>
        </w:numPr>
        <w:rPr>
          <w:ins w:id="1485" w:author="intel" w:date="2017-08-02T00:59:00Z"/>
          <w:rFonts w:asciiTheme="minorHAnsi" w:hAnsiTheme="minorHAnsi" w:cstheme="minorHAnsi"/>
          <w:sz w:val="22"/>
          <w:szCs w:val="22"/>
        </w:rPr>
      </w:pPr>
      <w:ins w:id="1486" w:author="intel" w:date="2017-08-02T00:59:00Z">
        <w:r w:rsidRPr="00FE2400">
          <w:rPr>
            <w:rFonts w:asciiTheme="minorHAnsi" w:hAnsiTheme="minorHAnsi" w:cstheme="minorHAnsi"/>
            <w:sz w:val="22"/>
            <w:szCs w:val="22"/>
          </w:rPr>
          <w:t>EMEA. Press Release European Medicines Agency recommends suspension of Hexavac. Reactions.  London, 20 September 2005. Doc. Ref. EMEA/297369/2005 Available at https://lakemedelsverket.se/upload/nyheter/2005/PressmedEMEA%5B1%5D.pdf Accessed on 12 May 2017</w:t>
        </w:r>
      </w:ins>
    </w:p>
    <w:p w:rsidR="00BB33BE" w:rsidRPr="00FE2400" w:rsidRDefault="00BB33BE" w:rsidP="00BB33BE">
      <w:pPr>
        <w:rPr>
          <w:ins w:id="1487" w:author="intel" w:date="2017-08-02T00:59:00Z"/>
          <w:rFonts w:cstheme="minorHAnsi"/>
        </w:rPr>
      </w:pPr>
    </w:p>
    <w:p w:rsidR="00BB33BE" w:rsidRPr="00FE2400" w:rsidRDefault="00BB33BE" w:rsidP="00BB33BE">
      <w:pPr>
        <w:rPr>
          <w:ins w:id="1488" w:author="intel" w:date="2017-08-02T00:59:00Z"/>
          <w:rFonts w:cstheme="minorHAnsi"/>
        </w:rPr>
      </w:pPr>
    </w:p>
    <w:p w:rsidR="00BB33BE" w:rsidRPr="00FE2400" w:rsidRDefault="00BB33BE" w:rsidP="00BB33BE">
      <w:pPr>
        <w:pStyle w:val="ListParagraph"/>
        <w:numPr>
          <w:ilvl w:val="0"/>
          <w:numId w:val="8"/>
        </w:numPr>
        <w:rPr>
          <w:ins w:id="1489" w:author="intel" w:date="2017-08-02T00:59:00Z"/>
          <w:rFonts w:asciiTheme="minorHAnsi" w:hAnsiTheme="minorHAnsi" w:cstheme="minorHAnsi"/>
          <w:sz w:val="22"/>
          <w:szCs w:val="22"/>
        </w:rPr>
      </w:pPr>
      <w:ins w:id="1490" w:author="intel" w:date="2017-08-02T00:59:00Z">
        <w:r w:rsidRPr="00FE2400">
          <w:rPr>
            <w:rFonts w:asciiTheme="minorHAnsi" w:hAnsiTheme="minorHAnsi" w:cstheme="minorHAnsi"/>
            <w:sz w:val="22"/>
            <w:szCs w:val="22"/>
          </w:rPr>
          <w:t>Directive 2001/83/EC of the European Parliament and of the Council of 6 November 2001 on the community code relating to medicinal products for human use. Official Journal L – 311, 28/11/2004, p. 67 – 128. Available at http://www.ema.europa.eu/docs/en_GB/document_library/Regulatory_and_procedural_guideline/2009/10/WC500004481.pdf   Accessed on 3 May 2017</w:t>
        </w:r>
      </w:ins>
    </w:p>
    <w:p w:rsidR="00BB33BE" w:rsidRPr="00FE2400" w:rsidRDefault="00BB33BE" w:rsidP="00BB33BE">
      <w:pPr>
        <w:rPr>
          <w:ins w:id="1491" w:author="intel" w:date="2017-08-02T00:59:00Z"/>
          <w:rFonts w:cstheme="minorHAnsi"/>
        </w:rPr>
      </w:pPr>
    </w:p>
    <w:p w:rsidR="00BB33BE" w:rsidRPr="00FE2400" w:rsidRDefault="00BB33BE" w:rsidP="00BB33BE">
      <w:pPr>
        <w:pStyle w:val="ListParagraph"/>
        <w:numPr>
          <w:ilvl w:val="0"/>
          <w:numId w:val="8"/>
        </w:numPr>
        <w:rPr>
          <w:ins w:id="1492" w:author="intel" w:date="2017-08-02T00:59:00Z"/>
          <w:rFonts w:asciiTheme="minorHAnsi" w:hAnsiTheme="minorHAnsi" w:cstheme="minorHAnsi"/>
          <w:sz w:val="22"/>
          <w:szCs w:val="22"/>
        </w:rPr>
      </w:pPr>
      <w:ins w:id="1493" w:author="intel" w:date="2017-08-02T00:59:00Z">
        <w:r w:rsidRPr="00FE2400">
          <w:rPr>
            <w:rFonts w:asciiTheme="minorHAnsi" w:hAnsiTheme="minorHAnsi" w:cstheme="minorHAnsi"/>
            <w:sz w:val="22"/>
            <w:szCs w:val="22"/>
          </w:rPr>
          <w:t>http://autismoevaccini.files.wordpress.com/2012/12/vaccin-dc3a9cc3a8s.pdf</w:t>
        </w:r>
      </w:ins>
    </w:p>
    <w:p w:rsidR="00BB33BE" w:rsidRPr="00FE2400" w:rsidRDefault="00BB33BE" w:rsidP="00BB33BE">
      <w:pPr>
        <w:rPr>
          <w:ins w:id="1494" w:author="intel" w:date="2017-08-02T00:59:00Z"/>
          <w:rFonts w:cstheme="minorHAnsi"/>
        </w:rPr>
      </w:pPr>
    </w:p>
    <w:p w:rsidR="00BB33BE" w:rsidRPr="00FE2400" w:rsidRDefault="0093279C" w:rsidP="00BB33BE">
      <w:pPr>
        <w:pStyle w:val="ListParagraph"/>
        <w:numPr>
          <w:ilvl w:val="0"/>
          <w:numId w:val="8"/>
        </w:numPr>
        <w:rPr>
          <w:ins w:id="1495" w:author="intel" w:date="2017-08-02T00:59:00Z"/>
          <w:rFonts w:asciiTheme="minorHAnsi" w:hAnsiTheme="minorHAnsi" w:cstheme="minorHAnsi"/>
          <w:sz w:val="22"/>
          <w:szCs w:val="22"/>
        </w:rPr>
      </w:pPr>
      <w:ins w:id="1496" w:author="intel" w:date="2017-08-02T00:59:00Z">
        <w:r>
          <w:fldChar w:fldCharType="begin"/>
        </w:r>
        <w:r w:rsidR="00BB33BE">
          <w:instrText>HYPERLINK "http://jacob.puliyel.com/paper.php?id=395"</w:instrText>
        </w:r>
        <w:r>
          <w:fldChar w:fldCharType="separate"/>
        </w:r>
        <w:r w:rsidR="00BB33BE" w:rsidRPr="00FE2400">
          <w:rPr>
            <w:rStyle w:val="Hyperlink"/>
            <w:rFonts w:asciiTheme="minorHAnsi" w:hAnsiTheme="minorHAnsi" w:cstheme="minorHAnsi"/>
            <w:sz w:val="22"/>
            <w:szCs w:val="22"/>
          </w:rPr>
          <w:t>http://jacob.puliyel.com/paper.php?id=395</w:t>
        </w:r>
        <w:r>
          <w:fldChar w:fldCharType="end"/>
        </w:r>
      </w:ins>
    </w:p>
    <w:p w:rsidR="00BB33BE" w:rsidRPr="00FE2400" w:rsidRDefault="00BB33BE" w:rsidP="00BB33BE">
      <w:pPr>
        <w:pStyle w:val="ListParagraph"/>
        <w:rPr>
          <w:ins w:id="1497" w:author="intel" w:date="2017-08-02T00:59:00Z"/>
          <w:rFonts w:asciiTheme="minorHAnsi" w:hAnsiTheme="minorHAnsi" w:cstheme="minorHAnsi"/>
          <w:sz w:val="22"/>
          <w:szCs w:val="22"/>
        </w:rPr>
      </w:pPr>
    </w:p>
    <w:p w:rsidR="00BB33BE" w:rsidRPr="00FE2400" w:rsidRDefault="00BB33BE" w:rsidP="00BB33BE">
      <w:pPr>
        <w:pStyle w:val="ListParagraph"/>
        <w:numPr>
          <w:ilvl w:val="0"/>
          <w:numId w:val="8"/>
        </w:numPr>
        <w:rPr>
          <w:ins w:id="1498" w:author="intel" w:date="2017-08-02T00:59:00Z"/>
          <w:rFonts w:asciiTheme="minorHAnsi" w:hAnsiTheme="minorHAnsi" w:cstheme="minorHAnsi"/>
          <w:sz w:val="22"/>
          <w:szCs w:val="22"/>
        </w:rPr>
      </w:pPr>
      <w:ins w:id="1499" w:author="intel" w:date="2017-08-02T00:59:00Z">
        <w:r w:rsidRPr="00FE2400">
          <w:rPr>
            <w:rFonts w:asciiTheme="minorHAnsi" w:hAnsiTheme="minorHAnsi" w:cstheme="minorHAnsi"/>
            <w:sz w:val="22"/>
            <w:szCs w:val="22"/>
          </w:rPr>
          <w:t xml:space="preserve">Puliyel J. PubMed Commons comment on Baldo V, Bonanni P, Castro M, Gabutti G, Franco E, Marchetti F, Prato R, Vitale F.  Combined hexavalent diphtheria-tetanus-acellular pertussis-hepatitis B-inactivated poliovirus-Haemophilus influenzae type B vaccine; Infanrix™ hexa: twelve years of experience in Italy. Hum Vaccin Immunother. 2014;10(1):129-37. Available at </w:t>
        </w:r>
        <w:r w:rsidR="0093279C">
          <w:fldChar w:fldCharType="begin"/>
        </w:r>
        <w:r>
          <w:instrText>HYPERLINK "http://www.ncbi.nlm.nih.gov/pubmed/24004825" \l "cm24004825_8656"</w:instrText>
        </w:r>
        <w:r w:rsidR="0093279C">
          <w:fldChar w:fldCharType="separate"/>
        </w:r>
        <w:r w:rsidRPr="00FE2400">
          <w:rPr>
            <w:rStyle w:val="Hyperlink"/>
            <w:rFonts w:asciiTheme="minorHAnsi" w:hAnsiTheme="minorHAnsi" w:cstheme="minorHAnsi"/>
            <w:sz w:val="22"/>
            <w:szCs w:val="22"/>
          </w:rPr>
          <w:t>http://www.ncbi.nlm.nih.gov/pubmed/24004825#cm24004825_8656</w:t>
        </w:r>
        <w:r w:rsidR="0093279C">
          <w:fldChar w:fldCharType="end"/>
        </w:r>
        <w:r w:rsidRPr="00FE2400">
          <w:rPr>
            <w:rFonts w:asciiTheme="minorHAnsi" w:hAnsiTheme="minorHAnsi" w:cstheme="minorHAnsi"/>
            <w:sz w:val="22"/>
            <w:szCs w:val="22"/>
          </w:rPr>
          <w:t>. Accessed on 1 August 2017</w:t>
        </w:r>
      </w:ins>
    </w:p>
    <w:p w:rsidR="00BB33BE" w:rsidRPr="00FE2400" w:rsidRDefault="00BB33BE" w:rsidP="00BB33BE">
      <w:pPr>
        <w:rPr>
          <w:ins w:id="1500" w:author="intel" w:date="2017-08-02T00:59:00Z"/>
          <w:rFonts w:cstheme="minorHAnsi"/>
        </w:rPr>
      </w:pPr>
    </w:p>
    <w:p w:rsidR="00BB33BE" w:rsidRPr="00FE2400" w:rsidRDefault="00BB33BE" w:rsidP="00BB33BE">
      <w:pPr>
        <w:pStyle w:val="ListParagraph"/>
        <w:numPr>
          <w:ilvl w:val="0"/>
          <w:numId w:val="8"/>
        </w:numPr>
        <w:rPr>
          <w:ins w:id="1501" w:author="intel" w:date="2017-08-02T00:59:00Z"/>
          <w:rFonts w:asciiTheme="minorHAnsi" w:hAnsiTheme="minorHAnsi" w:cstheme="minorHAnsi"/>
          <w:sz w:val="22"/>
          <w:szCs w:val="22"/>
        </w:rPr>
      </w:pPr>
      <w:ins w:id="1502" w:author="intel" w:date="2017-08-02T00:59:00Z">
        <w:r w:rsidRPr="00FE2400">
          <w:rPr>
            <w:rFonts w:asciiTheme="minorHAnsi" w:hAnsiTheme="minorHAnsi" w:cstheme="minorHAnsi"/>
            <w:sz w:val="22"/>
            <w:szCs w:val="22"/>
          </w:rPr>
          <w:t>http://jacob.puliyel.com/paper.php?id=394.</w:t>
        </w:r>
      </w:ins>
    </w:p>
    <w:p w:rsidR="00BB33BE" w:rsidRPr="00FE2400" w:rsidRDefault="00BB33BE" w:rsidP="00BB33BE">
      <w:pPr>
        <w:rPr>
          <w:ins w:id="1503" w:author="intel" w:date="2017-08-02T00:59:00Z"/>
          <w:rFonts w:cstheme="minorHAnsi"/>
        </w:rPr>
      </w:pPr>
    </w:p>
    <w:p w:rsidR="00BB33BE" w:rsidRPr="00FE2400" w:rsidRDefault="00BB33BE" w:rsidP="00BB33BE">
      <w:pPr>
        <w:pStyle w:val="ListParagraph"/>
        <w:numPr>
          <w:ilvl w:val="0"/>
          <w:numId w:val="8"/>
        </w:numPr>
        <w:rPr>
          <w:ins w:id="1504" w:author="intel" w:date="2017-08-02T00:59:00Z"/>
          <w:rFonts w:asciiTheme="minorHAnsi" w:hAnsiTheme="minorHAnsi" w:cstheme="minorHAnsi"/>
          <w:sz w:val="22"/>
          <w:szCs w:val="22"/>
        </w:rPr>
      </w:pPr>
      <w:ins w:id="1505" w:author="intel" w:date="2017-08-02T00:59:00Z">
        <w:r w:rsidRPr="00FE2400">
          <w:rPr>
            <w:rFonts w:asciiTheme="minorHAnsi" w:hAnsiTheme="minorHAnsi" w:cstheme="minorHAnsi"/>
            <w:sz w:val="22"/>
            <w:szCs w:val="22"/>
          </w:rPr>
          <w:t>http://www.cdsco.nic.in/writereaddata/Guidance_for_New_Drug_Approval-23.07.2011.pdf</w:t>
        </w:r>
      </w:ins>
    </w:p>
    <w:p w:rsidR="00BB33BE" w:rsidRPr="00FE2400" w:rsidRDefault="00BB33BE" w:rsidP="00BB33BE">
      <w:pPr>
        <w:rPr>
          <w:ins w:id="1506" w:author="intel" w:date="2017-08-02T00:59:00Z"/>
          <w:rFonts w:cstheme="minorHAnsi"/>
        </w:rPr>
      </w:pPr>
    </w:p>
    <w:p w:rsidR="00BB33BE" w:rsidRPr="00FE2400" w:rsidRDefault="00BB33BE" w:rsidP="00BB33BE">
      <w:pPr>
        <w:pStyle w:val="ListParagraph"/>
        <w:numPr>
          <w:ilvl w:val="0"/>
          <w:numId w:val="8"/>
        </w:numPr>
        <w:rPr>
          <w:ins w:id="1507" w:author="intel" w:date="2017-08-02T00:59:00Z"/>
          <w:rFonts w:asciiTheme="minorHAnsi" w:hAnsiTheme="minorHAnsi" w:cstheme="minorHAnsi"/>
          <w:sz w:val="22"/>
          <w:szCs w:val="22"/>
        </w:rPr>
      </w:pPr>
      <w:ins w:id="1508" w:author="intel" w:date="2017-08-02T00:59:00Z">
        <w:r w:rsidRPr="00FE2400">
          <w:rPr>
            <w:rFonts w:asciiTheme="minorHAnsi" w:hAnsiTheme="minorHAnsi" w:cstheme="minorHAnsi"/>
            <w:sz w:val="22"/>
            <w:szCs w:val="22"/>
          </w:rPr>
          <w:t>Liu JP, Chow SC. Bridging studies in clinical development. J Biopharm Stat. 2002;12:359-67.</w:t>
        </w:r>
      </w:ins>
    </w:p>
    <w:p w:rsidR="00BB33BE" w:rsidRPr="00FE2400" w:rsidRDefault="00BB33BE" w:rsidP="00BB33BE">
      <w:pPr>
        <w:pStyle w:val="ListParagraph"/>
        <w:rPr>
          <w:ins w:id="1509" w:author="intel" w:date="2017-08-02T00:59:00Z"/>
          <w:rFonts w:asciiTheme="minorHAnsi" w:hAnsiTheme="minorHAnsi" w:cstheme="minorHAnsi"/>
          <w:sz w:val="22"/>
          <w:szCs w:val="22"/>
        </w:rPr>
      </w:pPr>
    </w:p>
    <w:p w:rsidR="00BB33BE" w:rsidRPr="00FE2400" w:rsidRDefault="00BB33BE" w:rsidP="00BB33BE">
      <w:pPr>
        <w:pStyle w:val="ListParagraph"/>
        <w:numPr>
          <w:ilvl w:val="0"/>
          <w:numId w:val="8"/>
        </w:numPr>
        <w:rPr>
          <w:ins w:id="1510" w:author="intel" w:date="2017-08-02T00:59:00Z"/>
          <w:rStyle w:val="reference-text"/>
          <w:rFonts w:asciiTheme="minorHAnsi" w:hAnsiTheme="minorHAnsi" w:cstheme="minorHAnsi"/>
          <w:sz w:val="22"/>
          <w:szCs w:val="22"/>
        </w:rPr>
      </w:pPr>
      <w:ins w:id="1511" w:author="intel" w:date="2017-08-02T00:59:00Z">
        <w:r w:rsidRPr="00FE2400">
          <w:rPr>
            <w:rFonts w:asciiTheme="minorHAnsi" w:hAnsiTheme="minorHAnsi" w:cstheme="minorHAnsi"/>
            <w:bCs/>
            <w:sz w:val="22"/>
            <w:szCs w:val="22"/>
          </w:rPr>
          <w:t xml:space="preserve">Foot PR. The Problem of Abortion and the Doctrine of the Double Effect in </w:t>
        </w:r>
        <w:r w:rsidRPr="00FE2400">
          <w:rPr>
            <w:rStyle w:val="reference-text"/>
            <w:rFonts w:asciiTheme="minorHAnsi" w:hAnsiTheme="minorHAnsi" w:cstheme="minorHAnsi"/>
            <w:sz w:val="22"/>
            <w:szCs w:val="22"/>
          </w:rPr>
          <w:t xml:space="preserve"> </w:t>
        </w:r>
        <w:r w:rsidRPr="00FE2400">
          <w:rPr>
            <w:rStyle w:val="reference-text"/>
            <w:rFonts w:asciiTheme="minorHAnsi" w:hAnsiTheme="minorHAnsi" w:cstheme="minorHAnsi"/>
            <w:i/>
            <w:iCs/>
            <w:sz w:val="22"/>
            <w:szCs w:val="22"/>
          </w:rPr>
          <w:t>Virtues and Vices</w:t>
        </w:r>
        <w:r w:rsidRPr="00FE2400">
          <w:rPr>
            <w:rStyle w:val="reference-text"/>
            <w:rFonts w:asciiTheme="minorHAnsi" w:hAnsiTheme="minorHAnsi" w:cstheme="minorHAnsi"/>
            <w:sz w:val="22"/>
            <w:szCs w:val="22"/>
          </w:rPr>
          <w:t>. Oxford, Basil Blackwell, 1978.</w:t>
        </w:r>
      </w:ins>
    </w:p>
    <w:p w:rsidR="00BB33BE" w:rsidRPr="00FE2400" w:rsidRDefault="00BB33BE" w:rsidP="00BB33BE">
      <w:pPr>
        <w:pStyle w:val="ListParagraph"/>
        <w:rPr>
          <w:ins w:id="1512" w:author="intel" w:date="2017-08-02T00:59:00Z"/>
          <w:rFonts w:asciiTheme="minorHAnsi" w:hAnsiTheme="minorHAnsi" w:cstheme="minorHAnsi"/>
          <w:bCs/>
          <w:sz w:val="22"/>
          <w:szCs w:val="22"/>
        </w:rPr>
      </w:pPr>
    </w:p>
    <w:p w:rsidR="00BB33BE" w:rsidRPr="00FE2400" w:rsidRDefault="00BB33BE" w:rsidP="00BB33BE">
      <w:pPr>
        <w:pStyle w:val="ListParagraph"/>
        <w:numPr>
          <w:ilvl w:val="0"/>
          <w:numId w:val="8"/>
        </w:numPr>
        <w:rPr>
          <w:ins w:id="1513" w:author="intel" w:date="2017-08-02T00:59:00Z"/>
          <w:rFonts w:asciiTheme="minorHAnsi" w:hAnsiTheme="minorHAnsi" w:cstheme="minorHAnsi"/>
          <w:sz w:val="22"/>
          <w:szCs w:val="22"/>
        </w:rPr>
      </w:pPr>
      <w:ins w:id="1514" w:author="intel" w:date="2017-08-02T00:59:00Z">
        <w:r w:rsidRPr="00FE2400">
          <w:rPr>
            <w:rStyle w:val="reference-text"/>
            <w:rFonts w:asciiTheme="minorHAnsi" w:hAnsiTheme="minorHAnsi" w:cstheme="minorHAnsi"/>
            <w:sz w:val="22"/>
            <w:szCs w:val="22"/>
          </w:rPr>
          <w:t xml:space="preserve">Thomson JJ, </w:t>
        </w:r>
        <w:r w:rsidR="0093279C">
          <w:fldChar w:fldCharType="begin"/>
        </w:r>
        <w:r>
          <w:instrText>HYPERLINK "http://philosophyfaculty.ucsd.edu/faculty/rarneson/Courses/thomsonTROLLEY.pdf"</w:instrText>
        </w:r>
        <w:r w:rsidR="0093279C">
          <w:fldChar w:fldCharType="separate"/>
        </w:r>
        <w:r w:rsidRPr="00FE2400">
          <w:rPr>
            <w:rStyle w:val="Hyperlink"/>
            <w:rFonts w:asciiTheme="minorHAnsi" w:hAnsiTheme="minorHAnsi" w:cstheme="minorHAnsi"/>
            <w:i/>
            <w:iCs/>
            <w:sz w:val="22"/>
            <w:szCs w:val="22"/>
          </w:rPr>
          <w:t>The Trolley Problem</w:t>
        </w:r>
        <w:r w:rsidR="0093279C">
          <w:fldChar w:fldCharType="end"/>
        </w:r>
        <w:r w:rsidRPr="00FE2400">
          <w:rPr>
            <w:rStyle w:val="reference-text"/>
            <w:rFonts w:asciiTheme="minorHAnsi" w:hAnsiTheme="minorHAnsi" w:cstheme="minorHAnsi"/>
            <w:sz w:val="22"/>
            <w:szCs w:val="22"/>
          </w:rPr>
          <w:t xml:space="preserve">, The Yale Law Journal. 1985;94:1395-1415. </w:t>
        </w:r>
        <w:r w:rsidRPr="00FE2400">
          <w:rPr>
            <w:rFonts w:asciiTheme="minorHAnsi" w:hAnsiTheme="minorHAnsi" w:cstheme="minorHAnsi"/>
            <w:bCs/>
            <w:sz w:val="22"/>
            <w:szCs w:val="22"/>
          </w:rPr>
          <w:t xml:space="preserve">  </w:t>
        </w:r>
      </w:ins>
    </w:p>
    <w:p w:rsidR="00BB33BE" w:rsidRPr="00FE2400" w:rsidRDefault="00BB33BE" w:rsidP="00BB33BE">
      <w:pPr>
        <w:rPr>
          <w:ins w:id="1515" w:author="intel" w:date="2017-08-02T00:59:00Z"/>
          <w:rFonts w:cstheme="minorHAnsi"/>
        </w:rPr>
      </w:pPr>
    </w:p>
    <w:p w:rsidR="00BB33BE" w:rsidRPr="00FE2400" w:rsidRDefault="00BB33BE" w:rsidP="00BB33BE">
      <w:pPr>
        <w:pStyle w:val="ListParagraph"/>
        <w:numPr>
          <w:ilvl w:val="0"/>
          <w:numId w:val="8"/>
        </w:numPr>
        <w:rPr>
          <w:ins w:id="1516" w:author="intel" w:date="2017-08-02T00:59:00Z"/>
          <w:rFonts w:asciiTheme="minorHAnsi" w:hAnsiTheme="minorHAnsi" w:cstheme="minorHAnsi"/>
          <w:sz w:val="22"/>
          <w:szCs w:val="22"/>
        </w:rPr>
      </w:pPr>
      <w:ins w:id="1517" w:author="intel" w:date="2017-08-02T00:59:00Z">
        <w:r w:rsidRPr="00FE2400">
          <w:rPr>
            <w:rFonts w:asciiTheme="minorHAnsi" w:hAnsiTheme="minorHAnsi" w:cstheme="minorHAnsi"/>
            <w:sz w:val="22"/>
            <w:szCs w:val="22"/>
          </w:rPr>
          <w:t>Chhatwal J, Lalwani S, Vidor E. Immunogenicity and Safety of a Liquid HexavalentVaccine in Indian Infants. Indian Pediatr. 2017;54:15-20</w:t>
        </w:r>
      </w:ins>
    </w:p>
    <w:p w:rsidR="00BB33BE" w:rsidRPr="00FE2400" w:rsidRDefault="00BB33BE" w:rsidP="00BB33BE">
      <w:pPr>
        <w:rPr>
          <w:ins w:id="1518" w:author="intel" w:date="2017-08-02T00:59:00Z"/>
          <w:rFonts w:cstheme="minorHAnsi"/>
        </w:rPr>
      </w:pPr>
    </w:p>
    <w:p w:rsidR="00BB33BE" w:rsidRPr="00FE2400" w:rsidRDefault="00BB33BE" w:rsidP="00BB33BE">
      <w:pPr>
        <w:pStyle w:val="ListParagraph"/>
        <w:numPr>
          <w:ilvl w:val="0"/>
          <w:numId w:val="8"/>
        </w:numPr>
        <w:rPr>
          <w:ins w:id="1519" w:author="intel" w:date="2017-08-02T00:59:00Z"/>
          <w:rFonts w:asciiTheme="minorHAnsi" w:hAnsiTheme="minorHAnsi" w:cstheme="minorHAnsi"/>
          <w:sz w:val="22"/>
          <w:szCs w:val="22"/>
        </w:rPr>
      </w:pPr>
      <w:ins w:id="1520" w:author="intel" w:date="2017-08-02T00:59:00Z">
        <w:r w:rsidRPr="00FE2400">
          <w:rPr>
            <w:rFonts w:asciiTheme="minorHAnsi" w:hAnsiTheme="minorHAnsi" w:cstheme="minorHAnsi"/>
            <w:sz w:val="22"/>
            <w:szCs w:val="22"/>
          </w:rPr>
          <w:t>Lalwani SK, Agarkhedkar S, Sundaram B, Mahantashetti NS, Malshe N, Agarkhedkar S, Van Der Meeren O, Mehta S, Karkada N, Han HH, Mesaros N. Immunogenicity and safety of 3-dose primary vaccination with combined DTPa-HBV-IPV/Hib in Indian infants. Hum VaccinImmunother. 2017;13:120-127.</w:t>
        </w:r>
      </w:ins>
    </w:p>
    <w:p w:rsidR="00BB33BE" w:rsidRPr="00FE2400" w:rsidRDefault="00BB33BE" w:rsidP="00BB33BE">
      <w:pPr>
        <w:rPr>
          <w:ins w:id="1521" w:author="intel" w:date="2017-08-02T00:59:00Z"/>
          <w:rFonts w:cstheme="minorHAnsi"/>
        </w:rPr>
      </w:pPr>
    </w:p>
    <w:p w:rsidR="00BB33BE" w:rsidRPr="00FE2400" w:rsidRDefault="00BB33BE" w:rsidP="00BB33BE">
      <w:pPr>
        <w:pStyle w:val="ListParagraph"/>
        <w:numPr>
          <w:ilvl w:val="0"/>
          <w:numId w:val="8"/>
        </w:numPr>
        <w:rPr>
          <w:ins w:id="1522" w:author="intel" w:date="2017-08-02T00:59:00Z"/>
          <w:rFonts w:asciiTheme="minorHAnsi" w:hAnsiTheme="minorHAnsi" w:cstheme="minorHAnsi"/>
          <w:sz w:val="22"/>
          <w:szCs w:val="22"/>
        </w:rPr>
      </w:pPr>
      <w:ins w:id="1523" w:author="intel" w:date="2017-08-02T00:59:00Z">
        <w:r w:rsidRPr="00FE2400">
          <w:rPr>
            <w:rFonts w:asciiTheme="minorHAnsi" w:hAnsiTheme="minorHAnsi" w:cstheme="minorHAnsi"/>
            <w:sz w:val="22"/>
            <w:szCs w:val="22"/>
          </w:rPr>
          <w:t xml:space="preserve"> Shashidhar A. HexavalentVaccinations: The Future of Routine Immunization? Indian Pediatr. 2017;54:11-13.</w:t>
        </w:r>
      </w:ins>
    </w:p>
    <w:p w:rsidR="00BB33BE" w:rsidRPr="00141A45" w:rsidDel="00BB33BE" w:rsidRDefault="00BB33BE" w:rsidP="00BB33BE">
      <w:pPr>
        <w:spacing w:line="360" w:lineRule="auto"/>
        <w:jc w:val="both"/>
        <w:rPr>
          <w:del w:id="1524" w:author="intel" w:date="2017-08-02T01:00:00Z"/>
          <w:rFonts w:ascii="Calibri" w:hAnsi="Calibri" w:cs="Calibri"/>
          <w:b/>
        </w:rPr>
      </w:pPr>
    </w:p>
    <w:p w:rsidR="00BA4131" w:rsidRDefault="00141A45">
      <w:pPr>
        <w:spacing w:line="360" w:lineRule="auto"/>
        <w:jc w:val="both"/>
        <w:rPr>
          <w:del w:id="1525" w:author="intel" w:date="2017-08-02T01:00:00Z"/>
          <w:rFonts w:ascii="Calibri" w:hAnsi="Calibri" w:cs="Calibri"/>
        </w:rPr>
        <w:pPrChange w:id="1526" w:author="intel" w:date="2017-08-02T01:00:00Z">
          <w:pPr>
            <w:pStyle w:val="ListParagraph"/>
            <w:numPr>
              <w:numId w:val="4"/>
            </w:numPr>
            <w:spacing w:line="480" w:lineRule="auto"/>
            <w:ind w:hanging="360"/>
            <w:jc w:val="both"/>
          </w:pPr>
        </w:pPrChange>
      </w:pPr>
      <w:del w:id="1527" w:author="intel" w:date="2017-08-02T01:00:00Z">
        <w:r w:rsidRPr="00336CAC" w:rsidDel="00BB33BE">
          <w:rPr>
            <w:rFonts w:ascii="Calibri" w:eastAsiaTheme="minorHAnsi" w:hAnsi="Calibri" w:cs="Calibri"/>
            <w:lang w:eastAsia="en-US"/>
          </w:rPr>
          <w:delText>vonKries R, Toschke AM, Strassburger K, Kundi M, Kalies H, Nennstiel U, et al. Sudden and unexpected deaths after the administration of hexavalent vaccines (diphtheria, tetanus, pertussis, poliomyelitis, hepatitis B, Haemophiliusinfluenzae type b): is there a signal? European</w:delText>
        </w:r>
        <w:r w:rsidR="00712843" w:rsidDel="00BB33BE">
          <w:rPr>
            <w:rFonts w:ascii="Calibri" w:eastAsiaTheme="minorHAnsi" w:hAnsi="Calibri" w:cs="Calibri"/>
            <w:lang w:eastAsia="en-US"/>
          </w:rPr>
          <w:delText xml:space="preserve"> journal of pediatrics. 2005</w:delText>
        </w:r>
        <w:r w:rsidRPr="00336CAC" w:rsidDel="00BB33BE">
          <w:rPr>
            <w:rFonts w:ascii="Calibri" w:eastAsiaTheme="minorHAnsi" w:hAnsi="Calibri" w:cs="Calibri"/>
            <w:lang w:eastAsia="en-US"/>
          </w:rPr>
          <w:delText>;164:61-9.</w:delText>
        </w:r>
      </w:del>
    </w:p>
    <w:p w:rsidR="00BA4131" w:rsidRDefault="00BA4131">
      <w:pPr>
        <w:spacing w:line="360" w:lineRule="auto"/>
        <w:jc w:val="both"/>
        <w:rPr>
          <w:del w:id="1528" w:author="intel" w:date="2017-08-02T01:00:00Z"/>
          <w:rFonts w:ascii="Calibri" w:hAnsi="Calibri" w:cs="Calibri"/>
        </w:rPr>
        <w:pPrChange w:id="1529" w:author="intel" w:date="2017-08-02T01:00:00Z">
          <w:pPr>
            <w:pStyle w:val="ListParagraph"/>
            <w:spacing w:line="480" w:lineRule="auto"/>
            <w:jc w:val="both"/>
          </w:pPr>
        </w:pPrChange>
      </w:pPr>
    </w:p>
    <w:p w:rsidR="00BA4131" w:rsidRDefault="00141A45">
      <w:pPr>
        <w:spacing w:line="360" w:lineRule="auto"/>
        <w:jc w:val="both"/>
        <w:rPr>
          <w:del w:id="1530" w:author="intel" w:date="2017-08-02T01:00:00Z"/>
          <w:rFonts w:ascii="Calibri" w:eastAsia="Times New Roman" w:hAnsi="Calibri" w:cs="Calibri"/>
          <w:lang w:eastAsia="en-US"/>
        </w:rPr>
        <w:pPrChange w:id="1531" w:author="intel" w:date="2017-08-02T01:00:00Z">
          <w:pPr>
            <w:pStyle w:val="ListParagraph"/>
            <w:numPr>
              <w:numId w:val="4"/>
            </w:numPr>
            <w:spacing w:line="480" w:lineRule="auto"/>
            <w:ind w:hanging="360"/>
            <w:jc w:val="both"/>
          </w:pPr>
        </w:pPrChange>
      </w:pPr>
      <w:del w:id="1532" w:author="intel" w:date="2017-08-02T01:00:00Z">
        <w:r w:rsidRPr="00336CAC" w:rsidDel="00BB33BE">
          <w:rPr>
            <w:rFonts w:ascii="Calibri" w:eastAsiaTheme="minorHAnsi" w:hAnsi="Calibri" w:cs="Calibri"/>
            <w:lang w:eastAsia="en-US"/>
          </w:rPr>
          <w:delText xml:space="preserve">EMEA. Press Release European Medicines Agency recommends suspension of Hexavac. Reactions.  </w:delText>
        </w:r>
        <w:r w:rsidRPr="00336CAC" w:rsidDel="00BB33BE">
          <w:rPr>
            <w:rFonts w:ascii="Calibri" w:eastAsia="Times New Roman" w:hAnsi="Calibri" w:cs="Calibri"/>
            <w:lang w:eastAsia="en-US"/>
          </w:rPr>
          <w:delText xml:space="preserve">London, 20 September 2005. Doc. Ref. EMEA/297369/2005 Available at </w:delText>
        </w:r>
        <w:r w:rsidR="0093279C" w:rsidDel="00BB33BE">
          <w:fldChar w:fldCharType="begin"/>
        </w:r>
        <w:r w:rsidR="0037748D" w:rsidDel="00BB33BE">
          <w:delInstrText>HYPERLINK "https://lakemedelsverket.se/upload/nyheter/2005/PressmedEMEA%5B1%5D.pdf"</w:delInstrText>
        </w:r>
        <w:r w:rsidR="0093279C" w:rsidDel="00BB33BE">
          <w:fldChar w:fldCharType="separate"/>
        </w:r>
        <w:r w:rsidRPr="00336CAC" w:rsidDel="00BB33BE">
          <w:rPr>
            <w:rStyle w:val="Hyperlink"/>
            <w:rFonts w:ascii="Calibri" w:eastAsia="Times New Roman" w:hAnsi="Calibri" w:cs="Calibri"/>
            <w:lang w:eastAsia="en-US"/>
          </w:rPr>
          <w:delText>https://lakemedelsverket.se/upload/nyheter/2005/PressmedEMEA%5B1%5D.pdf</w:delText>
        </w:r>
        <w:r w:rsidR="0093279C" w:rsidDel="00BB33BE">
          <w:fldChar w:fldCharType="end"/>
        </w:r>
        <w:r w:rsidRPr="00336CAC" w:rsidDel="00BB33BE">
          <w:rPr>
            <w:rFonts w:ascii="Calibri" w:eastAsia="Times New Roman" w:hAnsi="Calibri" w:cs="Calibri"/>
            <w:lang w:eastAsia="en-US"/>
          </w:rPr>
          <w:delText xml:space="preserve"> Accessed on 12 May 2017</w:delText>
        </w:r>
      </w:del>
    </w:p>
    <w:p w:rsidR="00BA4131" w:rsidRDefault="00BA4131">
      <w:pPr>
        <w:spacing w:line="360" w:lineRule="auto"/>
        <w:jc w:val="both"/>
        <w:rPr>
          <w:del w:id="1533" w:author="intel" w:date="2017-08-02T01:00:00Z"/>
          <w:rFonts w:ascii="Calibri" w:hAnsi="Calibri" w:cs="Calibri"/>
        </w:rPr>
        <w:pPrChange w:id="1534" w:author="intel" w:date="2017-08-02T01:00:00Z">
          <w:pPr>
            <w:pStyle w:val="ListParagraph"/>
            <w:spacing w:line="480" w:lineRule="auto"/>
            <w:jc w:val="both"/>
          </w:pPr>
        </w:pPrChange>
      </w:pPr>
    </w:p>
    <w:p w:rsidR="00BA4131" w:rsidRDefault="00BA4131">
      <w:pPr>
        <w:spacing w:line="360" w:lineRule="auto"/>
        <w:jc w:val="both"/>
        <w:rPr>
          <w:del w:id="1535" w:author="intel" w:date="2017-08-02T01:00:00Z"/>
          <w:rFonts w:ascii="Calibri" w:eastAsia="Times New Roman" w:hAnsi="Calibri" w:cs="Calibri"/>
          <w:lang w:eastAsia="en-US"/>
        </w:rPr>
        <w:pPrChange w:id="1536" w:author="intel" w:date="2017-08-02T01:00:00Z">
          <w:pPr>
            <w:spacing w:line="480" w:lineRule="auto"/>
            <w:jc w:val="both"/>
          </w:pPr>
        </w:pPrChange>
      </w:pPr>
    </w:p>
    <w:p w:rsidR="00BA4131" w:rsidRDefault="00141A45">
      <w:pPr>
        <w:spacing w:line="360" w:lineRule="auto"/>
        <w:jc w:val="both"/>
        <w:rPr>
          <w:del w:id="1537" w:author="intel" w:date="2017-08-02T01:00:00Z"/>
          <w:rFonts w:ascii="Calibri" w:eastAsiaTheme="minorHAnsi" w:hAnsi="Calibri" w:cs="Calibri"/>
          <w:lang w:eastAsia="en-US"/>
        </w:rPr>
        <w:pPrChange w:id="1538" w:author="intel" w:date="2017-08-02T01:00:00Z">
          <w:pPr>
            <w:pStyle w:val="ListParagraph"/>
            <w:numPr>
              <w:numId w:val="4"/>
            </w:numPr>
            <w:spacing w:line="480" w:lineRule="auto"/>
            <w:ind w:hanging="360"/>
            <w:jc w:val="both"/>
          </w:pPr>
        </w:pPrChange>
      </w:pPr>
      <w:del w:id="1539" w:author="intel" w:date="2017-08-02T01:00:00Z">
        <w:r w:rsidRPr="00336CAC" w:rsidDel="00BB33BE">
          <w:rPr>
            <w:rFonts w:ascii="Calibri" w:eastAsia="Times New Roman" w:hAnsi="Calibri" w:cs="Calibri"/>
            <w:lang w:eastAsia="en-US"/>
          </w:rPr>
          <w:delText>Directive 2001/83/EC of the European Parliament and of the Council of 6 November 2001 on the community code relating to medicinal products for human use. Official Journal L – 311, 28/11/2004, p. 67 – 128</w:delText>
        </w:r>
        <w:r w:rsidRPr="00336CAC" w:rsidDel="00BB33BE">
          <w:rPr>
            <w:rFonts w:ascii="Calibri" w:eastAsiaTheme="minorHAnsi" w:hAnsi="Calibri" w:cs="Calibri"/>
            <w:lang w:eastAsia="en-US"/>
          </w:rPr>
          <w:delText xml:space="preserve">. Available at </w:delText>
        </w:r>
        <w:r w:rsidR="0093279C" w:rsidDel="00BB33BE">
          <w:fldChar w:fldCharType="begin"/>
        </w:r>
        <w:r w:rsidR="0037748D" w:rsidDel="00BB33BE">
          <w:delInstrText>HYPERLINK "http://www.ema.europa.eu/docs/en_GB/document_library/Regulatory_and_procedural_guideline/2009/10/WC500004481.pdf"</w:delInstrText>
        </w:r>
        <w:r w:rsidR="0093279C" w:rsidDel="00BB33BE">
          <w:fldChar w:fldCharType="separate"/>
        </w:r>
        <w:r w:rsidRPr="00336CAC" w:rsidDel="00BB33BE">
          <w:rPr>
            <w:rStyle w:val="Hyperlink"/>
            <w:rFonts w:ascii="Calibri" w:eastAsiaTheme="minorHAnsi" w:hAnsi="Calibri" w:cs="Calibri"/>
            <w:lang w:eastAsia="en-US"/>
          </w:rPr>
          <w:delText>http://www.ema.europa.eu/docs/en_GB/document_library/Regulatory_and_procedural_guideline/2009/10/WC500004481.pdf</w:delText>
        </w:r>
        <w:r w:rsidR="0093279C" w:rsidDel="00BB33BE">
          <w:fldChar w:fldCharType="end"/>
        </w:r>
        <w:r w:rsidRPr="00336CAC" w:rsidDel="00BB33BE">
          <w:rPr>
            <w:rFonts w:ascii="Calibri" w:eastAsiaTheme="minorHAnsi" w:hAnsi="Calibri" w:cs="Calibri"/>
            <w:lang w:eastAsia="en-US"/>
          </w:rPr>
          <w:delText xml:space="preserve">   Accessed on 3 May 2017</w:delText>
        </w:r>
      </w:del>
    </w:p>
    <w:p w:rsidR="00BA4131" w:rsidRDefault="00BA4131">
      <w:pPr>
        <w:spacing w:line="360" w:lineRule="auto"/>
        <w:jc w:val="both"/>
        <w:rPr>
          <w:del w:id="1540" w:author="intel" w:date="2017-08-02T01:00:00Z"/>
          <w:rFonts w:ascii="Calibri" w:eastAsiaTheme="minorHAnsi" w:hAnsi="Calibri" w:cs="Calibri"/>
          <w:lang w:eastAsia="en-US"/>
        </w:rPr>
        <w:pPrChange w:id="1541" w:author="intel" w:date="2017-08-02T01:00:00Z">
          <w:pPr>
            <w:pStyle w:val="ListParagraph"/>
            <w:spacing w:line="480" w:lineRule="auto"/>
            <w:jc w:val="both"/>
          </w:pPr>
        </w:pPrChange>
      </w:pPr>
    </w:p>
    <w:commentRangeStart w:id="1542"/>
    <w:p w:rsidR="00BA4131" w:rsidRDefault="0093279C">
      <w:pPr>
        <w:spacing w:line="360" w:lineRule="auto"/>
        <w:jc w:val="both"/>
        <w:rPr>
          <w:del w:id="1543" w:author="intel" w:date="2017-08-02T01:00:00Z"/>
          <w:rFonts w:ascii="Calibri" w:eastAsiaTheme="minorHAnsi" w:hAnsi="Calibri" w:cs="Calibri"/>
          <w:lang w:eastAsia="en-US"/>
        </w:rPr>
        <w:pPrChange w:id="1544" w:author="intel" w:date="2017-08-02T01:00:00Z">
          <w:pPr>
            <w:pStyle w:val="ListParagraph"/>
            <w:numPr>
              <w:numId w:val="4"/>
            </w:numPr>
            <w:spacing w:line="480" w:lineRule="auto"/>
            <w:ind w:hanging="360"/>
            <w:jc w:val="both"/>
          </w:pPr>
        </w:pPrChange>
      </w:pPr>
      <w:del w:id="1545" w:author="intel" w:date="2017-08-02T01:00:00Z">
        <w:r w:rsidDel="00BB33BE">
          <w:fldChar w:fldCharType="begin"/>
        </w:r>
        <w:r w:rsidR="00FB7D0E" w:rsidDel="00BB33BE">
          <w:delInstrText xml:space="preserve"> HYPERLINK "http://autismoevaccini.files.wordpress.com/2012/12/vaccin-dc3a9cc3a8s.pdf" </w:delInstrText>
        </w:r>
        <w:r w:rsidDel="00BB33BE">
          <w:fldChar w:fldCharType="separate"/>
        </w:r>
        <w:r w:rsidR="00141A45" w:rsidRPr="00336CAC" w:rsidDel="00BB33BE">
          <w:rPr>
            <w:rStyle w:val="Hyperlink"/>
            <w:rFonts w:ascii="Calibri" w:hAnsi="Calibri" w:cs="Calibri"/>
          </w:rPr>
          <w:delText>http://autismoevaccini.files.wordpress.com/2012/12/vaccin-dc3a9cc3a8s.pdf</w:delText>
        </w:r>
        <w:r w:rsidDel="00BB33BE">
          <w:rPr>
            <w:rStyle w:val="Hyperlink"/>
            <w:rFonts w:ascii="Calibri" w:hAnsi="Calibri" w:cs="Calibri"/>
          </w:rPr>
          <w:fldChar w:fldCharType="end"/>
        </w:r>
      </w:del>
    </w:p>
    <w:p w:rsidR="00BA4131" w:rsidRDefault="00BA4131">
      <w:pPr>
        <w:spacing w:line="360" w:lineRule="auto"/>
        <w:jc w:val="both"/>
        <w:rPr>
          <w:del w:id="1546" w:author="intel" w:date="2017-08-02T01:00:00Z"/>
          <w:rFonts w:ascii="Calibri" w:eastAsiaTheme="minorHAnsi" w:hAnsi="Calibri" w:cs="Calibri"/>
          <w:lang w:eastAsia="en-US"/>
        </w:rPr>
        <w:pPrChange w:id="1547" w:author="intel" w:date="2017-08-02T01:00:00Z">
          <w:pPr>
            <w:pStyle w:val="ListParagraph"/>
            <w:spacing w:line="480" w:lineRule="auto"/>
            <w:jc w:val="both"/>
          </w:pPr>
        </w:pPrChange>
      </w:pPr>
    </w:p>
    <w:p w:rsidR="00BA4131" w:rsidRDefault="0093279C">
      <w:pPr>
        <w:spacing w:line="360" w:lineRule="auto"/>
        <w:jc w:val="both"/>
        <w:rPr>
          <w:del w:id="1548" w:author="intel" w:date="2017-08-02T01:00:00Z"/>
          <w:rFonts w:ascii="Calibri" w:eastAsiaTheme="minorHAnsi" w:hAnsi="Calibri" w:cs="Calibri"/>
          <w:lang w:eastAsia="en-US"/>
        </w:rPr>
        <w:pPrChange w:id="1549" w:author="intel" w:date="2017-08-02T01:00:00Z">
          <w:pPr>
            <w:pStyle w:val="ListParagraph"/>
            <w:numPr>
              <w:numId w:val="4"/>
            </w:numPr>
            <w:spacing w:line="480" w:lineRule="auto"/>
            <w:ind w:hanging="360"/>
            <w:jc w:val="both"/>
          </w:pPr>
        </w:pPrChange>
      </w:pPr>
      <w:del w:id="1550" w:author="intel" w:date="2017-08-02T01:00:00Z">
        <w:r w:rsidDel="00BB33BE">
          <w:fldChar w:fldCharType="begin"/>
        </w:r>
        <w:r w:rsidR="0037748D" w:rsidDel="00BB33BE">
          <w:delInstrText>HYPERLINK "http://jacob.puliyel.com/paper.php?id=395"</w:delInstrText>
        </w:r>
        <w:r w:rsidDel="00BB33BE">
          <w:fldChar w:fldCharType="separate"/>
        </w:r>
        <w:r w:rsidR="00141A45" w:rsidRPr="00336CAC" w:rsidDel="00BB33BE">
          <w:rPr>
            <w:rStyle w:val="Hyperlink"/>
            <w:rFonts w:ascii="Calibri" w:hAnsi="Calibri" w:cs="Calibri"/>
          </w:rPr>
          <w:delText>http://jacob.puliyel.com/paper.php?id=395</w:delText>
        </w:r>
        <w:r w:rsidDel="00BB33BE">
          <w:fldChar w:fldCharType="end"/>
        </w:r>
      </w:del>
    </w:p>
    <w:p w:rsidR="00BA4131" w:rsidRDefault="00BA4131">
      <w:pPr>
        <w:spacing w:line="360" w:lineRule="auto"/>
        <w:jc w:val="both"/>
        <w:rPr>
          <w:del w:id="1551" w:author="intel" w:date="2017-08-02T01:00:00Z"/>
          <w:rFonts w:ascii="Calibri" w:eastAsiaTheme="minorHAnsi" w:hAnsi="Calibri" w:cs="Calibri"/>
          <w:lang w:eastAsia="en-US"/>
        </w:rPr>
        <w:pPrChange w:id="1552" w:author="intel" w:date="2017-08-02T01:00:00Z">
          <w:pPr>
            <w:pStyle w:val="ListParagraph"/>
            <w:spacing w:line="480" w:lineRule="auto"/>
            <w:jc w:val="both"/>
          </w:pPr>
        </w:pPrChange>
      </w:pPr>
    </w:p>
    <w:p w:rsidR="00BA4131" w:rsidRDefault="0093279C">
      <w:pPr>
        <w:spacing w:line="360" w:lineRule="auto"/>
        <w:jc w:val="both"/>
        <w:rPr>
          <w:del w:id="1553" w:author="intel" w:date="2017-08-02T01:00:00Z"/>
          <w:rFonts w:ascii="Calibri" w:eastAsiaTheme="minorHAnsi" w:hAnsi="Calibri" w:cs="Calibri"/>
          <w:lang w:eastAsia="en-US"/>
        </w:rPr>
        <w:pPrChange w:id="1554" w:author="intel" w:date="2017-08-02T01:00:00Z">
          <w:pPr>
            <w:pStyle w:val="ListParagraph"/>
            <w:numPr>
              <w:numId w:val="4"/>
            </w:numPr>
            <w:spacing w:line="480" w:lineRule="auto"/>
            <w:ind w:hanging="360"/>
            <w:jc w:val="both"/>
          </w:pPr>
        </w:pPrChange>
      </w:pPr>
      <w:del w:id="1555" w:author="intel" w:date="2017-08-02T01:00:00Z">
        <w:r w:rsidDel="00BB33BE">
          <w:fldChar w:fldCharType="begin"/>
        </w:r>
        <w:r w:rsidR="0037748D" w:rsidDel="00BB33BE">
          <w:delInstrText>HYPERLINK "http://www.ncbi.nlm.nih.gov/pubmed/24004825" \l "cm24004825_8656"</w:delInstrText>
        </w:r>
        <w:r w:rsidDel="00BB33BE">
          <w:fldChar w:fldCharType="separate"/>
        </w:r>
        <w:r w:rsidR="00141A45" w:rsidRPr="00336CAC" w:rsidDel="00BB33BE">
          <w:rPr>
            <w:rFonts w:ascii="Calibri" w:hAnsi="Calibri" w:cs="Calibri"/>
          </w:rPr>
          <w:delText>http://www.ncbi.nlm.nih.gov/pubmed/24004825#cm24004825_8656</w:delText>
        </w:r>
        <w:r w:rsidDel="00BB33BE">
          <w:fldChar w:fldCharType="end"/>
        </w:r>
      </w:del>
    </w:p>
    <w:p w:rsidR="00BA4131" w:rsidRDefault="00BA4131">
      <w:pPr>
        <w:spacing w:line="360" w:lineRule="auto"/>
        <w:jc w:val="both"/>
        <w:rPr>
          <w:del w:id="1556" w:author="intel" w:date="2017-08-02T01:00:00Z"/>
          <w:rFonts w:ascii="Calibri" w:eastAsiaTheme="minorHAnsi" w:hAnsi="Calibri" w:cs="Calibri"/>
          <w:lang w:eastAsia="en-US"/>
        </w:rPr>
        <w:pPrChange w:id="1557" w:author="intel" w:date="2017-08-02T01:00:00Z">
          <w:pPr>
            <w:pStyle w:val="ListParagraph"/>
            <w:spacing w:line="480" w:lineRule="auto"/>
            <w:jc w:val="both"/>
          </w:pPr>
        </w:pPrChange>
      </w:pPr>
    </w:p>
    <w:p w:rsidR="00BA4131" w:rsidRDefault="0093279C">
      <w:pPr>
        <w:spacing w:line="360" w:lineRule="auto"/>
        <w:jc w:val="both"/>
        <w:rPr>
          <w:del w:id="1558" w:author="intel" w:date="2017-08-02T01:00:00Z"/>
          <w:rFonts w:ascii="Calibri" w:eastAsiaTheme="minorHAnsi" w:hAnsi="Calibri" w:cs="Calibri"/>
          <w:lang w:eastAsia="en-US"/>
        </w:rPr>
        <w:pPrChange w:id="1559" w:author="intel" w:date="2017-08-02T01:00:00Z">
          <w:pPr>
            <w:pStyle w:val="ListParagraph"/>
            <w:numPr>
              <w:numId w:val="4"/>
            </w:numPr>
            <w:spacing w:line="480" w:lineRule="auto"/>
            <w:ind w:hanging="360"/>
            <w:jc w:val="both"/>
          </w:pPr>
        </w:pPrChange>
      </w:pPr>
      <w:del w:id="1560" w:author="intel" w:date="2017-08-02T01:00:00Z">
        <w:r w:rsidDel="00BB33BE">
          <w:fldChar w:fldCharType="begin"/>
        </w:r>
        <w:r w:rsidR="0037748D" w:rsidDel="00BB33BE">
          <w:delInstrText>HYPERLINK "http://jacob.puliyel.com/paper.php?id=394"</w:delInstrText>
        </w:r>
        <w:r w:rsidDel="00BB33BE">
          <w:fldChar w:fldCharType="separate"/>
        </w:r>
        <w:r w:rsidR="00141A45" w:rsidRPr="00336CAC" w:rsidDel="00BB33BE">
          <w:rPr>
            <w:rFonts w:ascii="Calibri" w:hAnsi="Calibri" w:cs="Calibri"/>
          </w:rPr>
          <w:delText>http://jacob.puliyel.com/paper.php?id=394</w:delText>
        </w:r>
        <w:r w:rsidDel="00BB33BE">
          <w:fldChar w:fldCharType="end"/>
        </w:r>
        <w:r w:rsidR="00141A45" w:rsidRPr="00336CAC" w:rsidDel="00BB33BE">
          <w:rPr>
            <w:rFonts w:ascii="Calibri" w:hAnsi="Calibri" w:cs="Calibri"/>
          </w:rPr>
          <w:delText>.</w:delText>
        </w:r>
      </w:del>
    </w:p>
    <w:p w:rsidR="00BA4131" w:rsidRDefault="00BA4131">
      <w:pPr>
        <w:spacing w:line="360" w:lineRule="auto"/>
        <w:jc w:val="both"/>
        <w:rPr>
          <w:del w:id="1561" w:author="intel" w:date="2017-08-02T01:00:00Z"/>
          <w:rFonts w:ascii="Calibri" w:eastAsiaTheme="minorHAnsi" w:hAnsi="Calibri" w:cs="Calibri"/>
          <w:lang w:eastAsia="en-US"/>
        </w:rPr>
        <w:pPrChange w:id="1562" w:author="intel" w:date="2017-08-02T01:00:00Z">
          <w:pPr>
            <w:pStyle w:val="ListParagraph"/>
            <w:spacing w:line="480" w:lineRule="auto"/>
            <w:jc w:val="both"/>
          </w:pPr>
        </w:pPrChange>
      </w:pPr>
    </w:p>
    <w:p w:rsidR="00BA4131" w:rsidRDefault="0093279C">
      <w:pPr>
        <w:spacing w:line="360" w:lineRule="auto"/>
        <w:jc w:val="both"/>
        <w:rPr>
          <w:del w:id="1563" w:author="intel" w:date="2017-08-02T01:00:00Z"/>
          <w:rFonts w:ascii="Calibri" w:eastAsiaTheme="minorHAnsi" w:hAnsi="Calibri" w:cs="Calibri"/>
          <w:lang w:eastAsia="en-US"/>
        </w:rPr>
        <w:pPrChange w:id="1564" w:author="intel" w:date="2017-08-02T01:00:00Z">
          <w:pPr>
            <w:pStyle w:val="ListParagraph"/>
            <w:numPr>
              <w:numId w:val="4"/>
            </w:numPr>
            <w:spacing w:line="480" w:lineRule="auto"/>
            <w:ind w:hanging="360"/>
            <w:jc w:val="both"/>
          </w:pPr>
        </w:pPrChange>
      </w:pPr>
      <w:del w:id="1565" w:author="intel" w:date="2017-08-02T01:00:00Z">
        <w:r w:rsidDel="00BB33BE">
          <w:fldChar w:fldCharType="begin"/>
        </w:r>
        <w:r w:rsidR="0037748D" w:rsidDel="00BB33BE">
          <w:delInstrText>HYPERLINK "http://www.cdsco.nic.in/writereaddata/Guidance_for_New_Drug_Approval-23.07.2011.pdf"</w:delInstrText>
        </w:r>
        <w:r w:rsidDel="00BB33BE">
          <w:fldChar w:fldCharType="separate"/>
        </w:r>
        <w:r w:rsidR="00141A45" w:rsidRPr="00336CAC" w:rsidDel="00BB33BE">
          <w:rPr>
            <w:rStyle w:val="Hyperlink"/>
            <w:rFonts w:ascii="Calibri" w:eastAsiaTheme="minorHAnsi" w:hAnsi="Calibri" w:cs="Calibri"/>
            <w:lang w:eastAsia="en-US"/>
          </w:rPr>
          <w:delText>http://www.cdsco.nic.in/writereaddata/Guidance_for_New_Drug_Approval-23.07.2011.pdf</w:delText>
        </w:r>
        <w:r w:rsidDel="00BB33BE">
          <w:fldChar w:fldCharType="end"/>
        </w:r>
      </w:del>
    </w:p>
    <w:commentRangeEnd w:id="1542"/>
    <w:p w:rsidR="00BA4131" w:rsidRDefault="008C5B5D">
      <w:pPr>
        <w:spacing w:line="360" w:lineRule="auto"/>
        <w:jc w:val="both"/>
        <w:rPr>
          <w:del w:id="1566" w:author="intel" w:date="2017-08-02T01:00:00Z"/>
          <w:rFonts w:ascii="Calibri" w:eastAsiaTheme="minorHAnsi" w:hAnsi="Calibri" w:cs="Calibri"/>
          <w:lang w:eastAsia="en-US"/>
        </w:rPr>
        <w:pPrChange w:id="1567" w:author="intel" w:date="2017-08-02T01:00:00Z">
          <w:pPr>
            <w:pStyle w:val="ListParagraph"/>
            <w:spacing w:line="480" w:lineRule="auto"/>
            <w:jc w:val="both"/>
          </w:pPr>
        </w:pPrChange>
      </w:pPr>
      <w:del w:id="1568" w:author="intel" w:date="2017-08-02T01:00:00Z">
        <w:r w:rsidDel="00BB33BE">
          <w:rPr>
            <w:rStyle w:val="CommentReference"/>
          </w:rPr>
          <w:commentReference w:id="1542"/>
        </w:r>
      </w:del>
    </w:p>
    <w:p w:rsidR="00BA4131" w:rsidRDefault="0093279C">
      <w:pPr>
        <w:spacing w:line="360" w:lineRule="auto"/>
        <w:jc w:val="both"/>
        <w:rPr>
          <w:del w:id="1569" w:author="intel" w:date="2017-08-02T01:00:00Z"/>
          <w:rFonts w:ascii="Calibri" w:eastAsiaTheme="minorHAnsi" w:hAnsi="Calibri" w:cs="Calibri"/>
          <w:lang w:eastAsia="en-US"/>
        </w:rPr>
        <w:pPrChange w:id="1570" w:author="intel" w:date="2017-08-02T01:00:00Z">
          <w:pPr>
            <w:pStyle w:val="ListParagraph"/>
            <w:numPr>
              <w:numId w:val="4"/>
            </w:numPr>
            <w:spacing w:line="480" w:lineRule="auto"/>
            <w:ind w:hanging="360"/>
            <w:jc w:val="both"/>
          </w:pPr>
        </w:pPrChange>
      </w:pPr>
      <w:del w:id="1571" w:author="intel" w:date="2017-08-02T01:00:00Z">
        <w:r w:rsidDel="00BB33BE">
          <w:fldChar w:fldCharType="begin"/>
        </w:r>
        <w:r w:rsidR="0037748D" w:rsidDel="00BB33BE">
          <w:delInstrText>HYPERLINK "https://www.ncbi.nlm.nih.gov/pubmed/?term=Liu%20JP%5BAuthor%5D&amp;cauthor=true&amp;cauthor_uid=12448577"</w:delInstrText>
        </w:r>
        <w:r w:rsidDel="00BB33BE">
          <w:fldChar w:fldCharType="separate"/>
        </w:r>
        <w:r w:rsidR="00141A45" w:rsidRPr="00336CAC" w:rsidDel="00BB33BE">
          <w:rPr>
            <w:rStyle w:val="Hyperlink"/>
            <w:rFonts w:ascii="Calibri" w:hAnsi="Calibri" w:cs="Calibri"/>
          </w:rPr>
          <w:delText>Liu JP</w:delText>
        </w:r>
        <w:r w:rsidDel="00BB33BE">
          <w:fldChar w:fldCharType="end"/>
        </w:r>
        <w:r w:rsidR="00141A45" w:rsidRPr="00336CAC" w:rsidDel="00BB33BE">
          <w:rPr>
            <w:rFonts w:ascii="Calibri" w:hAnsi="Calibri" w:cs="Calibri"/>
          </w:rPr>
          <w:delText xml:space="preserve">, </w:delText>
        </w:r>
        <w:r w:rsidDel="00BB33BE">
          <w:fldChar w:fldCharType="begin"/>
        </w:r>
        <w:r w:rsidR="0037748D" w:rsidDel="00BB33BE">
          <w:delInstrText>HYPERLINK "https://www.ncbi.nlm.nih.gov/pubmed/?term=Chow%20SC%5BAuthor%5D&amp;cauthor=true&amp;cauthor_uid=12448577"</w:delInstrText>
        </w:r>
        <w:r w:rsidDel="00BB33BE">
          <w:fldChar w:fldCharType="separate"/>
        </w:r>
        <w:r w:rsidR="00141A45" w:rsidRPr="00336CAC" w:rsidDel="00BB33BE">
          <w:rPr>
            <w:rStyle w:val="Hyperlink"/>
            <w:rFonts w:ascii="Calibri" w:hAnsi="Calibri" w:cs="Calibri"/>
          </w:rPr>
          <w:delText>Chow SC</w:delText>
        </w:r>
        <w:r w:rsidDel="00BB33BE">
          <w:fldChar w:fldCharType="end"/>
        </w:r>
        <w:r w:rsidR="00141A45" w:rsidRPr="00336CAC" w:rsidDel="00BB33BE">
          <w:rPr>
            <w:rFonts w:ascii="Calibri" w:hAnsi="Calibri" w:cs="Calibri"/>
          </w:rPr>
          <w:delText xml:space="preserve">. Bridging studies in clinical development. </w:delText>
        </w:r>
        <w:r w:rsidDel="00BB33BE">
          <w:fldChar w:fldCharType="begin"/>
        </w:r>
        <w:r w:rsidR="0037748D" w:rsidDel="00BB33BE">
          <w:delInstrText>HYPERLINK "https://www.ncbi.nlm.nih.gov/pubmed/12448577" \o "Journal of biopharmaceutical statistics."</w:delInstrText>
        </w:r>
        <w:r w:rsidDel="00BB33BE">
          <w:fldChar w:fldCharType="separate"/>
        </w:r>
        <w:r w:rsidR="00141A45" w:rsidRPr="00336CAC" w:rsidDel="00BB33BE">
          <w:rPr>
            <w:rStyle w:val="Hyperlink"/>
            <w:rFonts w:ascii="Calibri" w:hAnsi="Calibri" w:cs="Calibri"/>
          </w:rPr>
          <w:delText>J Biopharm Stat.</w:delText>
        </w:r>
        <w:r w:rsidDel="00BB33BE">
          <w:fldChar w:fldCharType="end"/>
        </w:r>
        <w:r w:rsidR="00712843" w:rsidDel="00BB33BE">
          <w:rPr>
            <w:rFonts w:ascii="Calibri" w:hAnsi="Calibri" w:cs="Calibri"/>
          </w:rPr>
          <w:delText xml:space="preserve"> 2002</w:delText>
        </w:r>
        <w:r w:rsidR="00141A45" w:rsidDel="00BB33BE">
          <w:rPr>
            <w:rFonts w:ascii="Calibri" w:hAnsi="Calibri" w:cs="Calibri"/>
          </w:rPr>
          <w:delText>;12:359-67.</w:delText>
        </w:r>
      </w:del>
    </w:p>
    <w:p w:rsidR="00BA4131" w:rsidRDefault="00BA4131">
      <w:pPr>
        <w:spacing w:line="360" w:lineRule="auto"/>
        <w:jc w:val="both"/>
        <w:rPr>
          <w:del w:id="1572" w:author="intel" w:date="2017-08-02T01:00:00Z"/>
          <w:rFonts w:ascii="Calibri" w:eastAsiaTheme="minorHAnsi" w:hAnsi="Calibri" w:cs="Calibri"/>
          <w:lang w:eastAsia="en-US"/>
        </w:rPr>
        <w:pPrChange w:id="1573" w:author="intel" w:date="2017-08-02T01:00:00Z">
          <w:pPr>
            <w:pStyle w:val="ListParagraph"/>
            <w:spacing w:line="480" w:lineRule="auto"/>
            <w:jc w:val="both"/>
          </w:pPr>
        </w:pPrChange>
      </w:pPr>
    </w:p>
    <w:p w:rsidR="00BA4131" w:rsidRDefault="00141A45">
      <w:pPr>
        <w:spacing w:line="360" w:lineRule="auto"/>
        <w:jc w:val="both"/>
        <w:rPr>
          <w:del w:id="1574" w:author="intel" w:date="2017-08-02T01:00:00Z"/>
          <w:rFonts w:ascii="Calibri" w:hAnsi="Calibri" w:cs="Calibri"/>
        </w:rPr>
        <w:pPrChange w:id="1575" w:author="intel" w:date="2017-08-02T01:00:00Z">
          <w:pPr>
            <w:pStyle w:val="ListParagraph"/>
            <w:numPr>
              <w:numId w:val="4"/>
            </w:numPr>
            <w:spacing w:line="480" w:lineRule="auto"/>
            <w:ind w:hanging="360"/>
            <w:jc w:val="both"/>
          </w:pPr>
        </w:pPrChange>
      </w:pPr>
      <w:del w:id="1576" w:author="intel" w:date="2017-08-02T01:00:00Z">
        <w:r w:rsidRPr="00336CAC" w:rsidDel="00BB33BE">
          <w:rPr>
            <w:rFonts w:ascii="Calibri" w:hAnsi="Calibri" w:cs="Calibri"/>
          </w:rPr>
          <w:delText xml:space="preserve">Chhatwal J, Lalwani S, Vidor E. </w:delText>
        </w:r>
        <w:r w:rsidR="0093279C" w:rsidDel="00BB33BE">
          <w:fldChar w:fldCharType="begin"/>
        </w:r>
        <w:r w:rsidR="0037748D" w:rsidDel="00BB33BE">
          <w:delInstrText>HYPERLINK "https://www.ncbi.nlm.nih.gov/pubmed/27889711"</w:delInstrText>
        </w:r>
        <w:r w:rsidR="0093279C" w:rsidDel="00BB33BE">
          <w:fldChar w:fldCharType="separate"/>
        </w:r>
        <w:r w:rsidRPr="00336CAC" w:rsidDel="00BB33BE">
          <w:rPr>
            <w:rStyle w:val="Hyperlink"/>
            <w:rFonts w:ascii="Calibri" w:eastAsiaTheme="majorEastAsia" w:hAnsi="Calibri" w:cs="Calibri"/>
          </w:rPr>
          <w:delText xml:space="preserve">Immunogenicity and Safety of a Liquid </w:delText>
        </w:r>
        <w:r w:rsidRPr="00336CAC" w:rsidDel="00BB33BE">
          <w:rPr>
            <w:rStyle w:val="Hyperlink"/>
            <w:rFonts w:ascii="Calibri" w:eastAsiaTheme="majorEastAsia" w:hAnsi="Calibri" w:cs="Calibri"/>
            <w:b/>
            <w:bCs/>
          </w:rPr>
          <w:delText>HexavalentVaccine</w:delText>
        </w:r>
        <w:r w:rsidRPr="00336CAC" w:rsidDel="00BB33BE">
          <w:rPr>
            <w:rStyle w:val="Hyperlink"/>
            <w:rFonts w:ascii="Calibri" w:eastAsiaTheme="majorEastAsia" w:hAnsi="Calibri" w:cs="Calibri"/>
          </w:rPr>
          <w:delText xml:space="preserve"> in Indian Infants.</w:delText>
        </w:r>
        <w:r w:rsidR="0093279C" w:rsidDel="00BB33BE">
          <w:fldChar w:fldCharType="end"/>
        </w:r>
        <w:r w:rsidRPr="00336CAC" w:rsidDel="00BB33BE">
          <w:rPr>
            <w:rStyle w:val="jrnl"/>
            <w:rFonts w:ascii="Calibri" w:hAnsi="Calibri" w:cs="Calibri"/>
          </w:rPr>
          <w:delText>Indian Pediatr</w:delText>
        </w:r>
        <w:r w:rsidRPr="00336CAC" w:rsidDel="00BB33BE">
          <w:rPr>
            <w:rFonts w:ascii="Calibri" w:hAnsi="Calibri" w:cs="Calibri"/>
          </w:rPr>
          <w:delText>. 2017;54:15-20</w:delText>
        </w:r>
      </w:del>
    </w:p>
    <w:p w:rsidR="00BA4131" w:rsidRDefault="00BA4131">
      <w:pPr>
        <w:spacing w:line="360" w:lineRule="auto"/>
        <w:jc w:val="both"/>
        <w:rPr>
          <w:del w:id="1577" w:author="intel" w:date="2017-08-02T01:00:00Z"/>
          <w:rFonts w:ascii="Calibri" w:hAnsi="Calibri" w:cs="Calibri"/>
        </w:rPr>
        <w:pPrChange w:id="1578" w:author="intel" w:date="2017-08-02T01:00:00Z">
          <w:pPr>
            <w:pStyle w:val="ListParagraph"/>
            <w:spacing w:line="480" w:lineRule="auto"/>
            <w:jc w:val="both"/>
          </w:pPr>
        </w:pPrChange>
      </w:pPr>
    </w:p>
    <w:p w:rsidR="00BA4131" w:rsidRDefault="00141A45">
      <w:pPr>
        <w:spacing w:line="360" w:lineRule="auto"/>
        <w:jc w:val="both"/>
        <w:rPr>
          <w:del w:id="1579" w:author="intel" w:date="2017-08-02T01:00:00Z"/>
          <w:rFonts w:ascii="Calibri" w:hAnsi="Calibri" w:cs="Calibri"/>
        </w:rPr>
        <w:pPrChange w:id="1580" w:author="intel" w:date="2017-08-02T01:00:00Z">
          <w:pPr>
            <w:pStyle w:val="ListParagraph"/>
            <w:numPr>
              <w:numId w:val="4"/>
            </w:numPr>
            <w:spacing w:line="480" w:lineRule="auto"/>
            <w:ind w:hanging="360"/>
            <w:jc w:val="both"/>
          </w:pPr>
        </w:pPrChange>
      </w:pPr>
      <w:del w:id="1581" w:author="intel" w:date="2017-08-02T01:00:00Z">
        <w:r w:rsidRPr="00336CAC" w:rsidDel="00BB33BE">
          <w:rPr>
            <w:rFonts w:ascii="Calibri" w:hAnsi="Calibri" w:cs="Calibri"/>
          </w:rPr>
          <w:delText xml:space="preserve">Lalwani SK, Agarkhedkar S, Sundaram B, Mahantashetti NS, Malshe N, Agarkhedkar S, Van Der Meeren O, Mehta S, Karkada N, Han HH, Mesaros N. </w:delText>
        </w:r>
        <w:r w:rsidR="0093279C" w:rsidDel="00BB33BE">
          <w:fldChar w:fldCharType="begin"/>
        </w:r>
        <w:r w:rsidR="0037748D" w:rsidDel="00BB33BE">
          <w:delInstrText>HYPERLINK "https://www.ncbi.nlm.nih.gov/pubmed/27629913"</w:delInstrText>
        </w:r>
        <w:r w:rsidR="0093279C" w:rsidDel="00BB33BE">
          <w:fldChar w:fldCharType="separate"/>
        </w:r>
        <w:r w:rsidRPr="00336CAC" w:rsidDel="00BB33BE">
          <w:rPr>
            <w:rStyle w:val="Hyperlink"/>
            <w:rFonts w:ascii="Calibri" w:eastAsiaTheme="majorEastAsia" w:hAnsi="Calibri" w:cs="Calibri"/>
          </w:rPr>
          <w:delText>Immunogenicity and safety of 3-dose primary vaccination with combined DTPa-HBV-IPV/Hib in Indian infants.</w:delText>
        </w:r>
        <w:r w:rsidR="0093279C" w:rsidDel="00BB33BE">
          <w:fldChar w:fldCharType="end"/>
        </w:r>
        <w:r w:rsidRPr="00336CAC" w:rsidDel="00BB33BE">
          <w:rPr>
            <w:rStyle w:val="jrnl"/>
            <w:rFonts w:ascii="Calibri" w:hAnsi="Calibri" w:cs="Calibri"/>
          </w:rPr>
          <w:delText>Hum VaccinImmunother</w:delText>
        </w:r>
        <w:r w:rsidRPr="00336CAC" w:rsidDel="00BB33BE">
          <w:rPr>
            <w:rFonts w:ascii="Calibri" w:hAnsi="Calibri" w:cs="Calibri"/>
          </w:rPr>
          <w:delText>. 2017;13:120-127.</w:delText>
        </w:r>
      </w:del>
    </w:p>
    <w:p w:rsidR="00BA4131" w:rsidRDefault="00BA4131">
      <w:pPr>
        <w:spacing w:line="360" w:lineRule="auto"/>
        <w:jc w:val="both"/>
        <w:rPr>
          <w:del w:id="1582" w:author="intel" w:date="2017-08-02T01:00:00Z"/>
          <w:rFonts w:ascii="Calibri" w:hAnsi="Calibri" w:cs="Calibri"/>
        </w:rPr>
        <w:pPrChange w:id="1583" w:author="intel" w:date="2017-08-02T01:00:00Z">
          <w:pPr>
            <w:pStyle w:val="ListParagraph"/>
            <w:spacing w:line="480" w:lineRule="auto"/>
            <w:jc w:val="both"/>
          </w:pPr>
        </w:pPrChange>
      </w:pPr>
    </w:p>
    <w:p w:rsidR="00BA4131" w:rsidRDefault="0093279C">
      <w:pPr>
        <w:spacing w:line="360" w:lineRule="auto"/>
        <w:jc w:val="both"/>
        <w:rPr>
          <w:del w:id="1584" w:author="intel" w:date="2017-08-02T01:00:00Z"/>
          <w:rFonts w:ascii="Calibri" w:hAnsi="Calibri" w:cs="Calibri"/>
        </w:rPr>
        <w:pPrChange w:id="1585" w:author="intel" w:date="2017-08-02T01:00:00Z">
          <w:pPr>
            <w:pStyle w:val="ListParagraph"/>
            <w:numPr>
              <w:numId w:val="4"/>
            </w:numPr>
            <w:spacing w:line="480" w:lineRule="auto"/>
            <w:ind w:hanging="360"/>
            <w:jc w:val="both"/>
          </w:pPr>
        </w:pPrChange>
      </w:pPr>
      <w:del w:id="1586" w:author="intel" w:date="2017-08-02T01:00:00Z">
        <w:r w:rsidDel="00BB33BE">
          <w:fldChar w:fldCharType="begin"/>
        </w:r>
        <w:r w:rsidR="0037748D" w:rsidDel="00BB33BE">
          <w:delInstrText>HYPERLINK "https://www.ncbi.nlm.nih.gov/pubmed/?term=Shashidhar%20A%5BAuthor%5D&amp;cauthor=true&amp;cauthor_uid=28141560"</w:delInstrText>
        </w:r>
        <w:r w:rsidDel="00BB33BE">
          <w:fldChar w:fldCharType="separate"/>
        </w:r>
        <w:r w:rsidR="00141A45" w:rsidRPr="00336CAC" w:rsidDel="00BB33BE">
          <w:rPr>
            <w:rStyle w:val="Hyperlink"/>
            <w:rFonts w:ascii="Calibri" w:hAnsi="Calibri" w:cs="Calibri"/>
          </w:rPr>
          <w:delText>Shashidhar A</w:delText>
        </w:r>
        <w:r w:rsidDel="00BB33BE">
          <w:fldChar w:fldCharType="end"/>
        </w:r>
        <w:r w:rsidR="00141A45" w:rsidRPr="00336CAC" w:rsidDel="00BB33BE">
          <w:rPr>
            <w:rStyle w:val="highlight"/>
            <w:rFonts w:ascii="Calibri" w:hAnsi="Calibri" w:cs="Calibri"/>
          </w:rPr>
          <w:delText>HexavalentVaccinations</w:delText>
        </w:r>
        <w:r w:rsidR="00141A45" w:rsidRPr="00336CAC" w:rsidDel="00BB33BE">
          <w:rPr>
            <w:rFonts w:ascii="Calibri" w:hAnsi="Calibri" w:cs="Calibri"/>
          </w:rPr>
          <w:delText xml:space="preserve">: The </w:delText>
        </w:r>
        <w:r w:rsidR="00141A45" w:rsidRPr="00336CAC" w:rsidDel="00BB33BE">
          <w:rPr>
            <w:rStyle w:val="highlight"/>
            <w:rFonts w:ascii="Calibri" w:hAnsi="Calibri" w:cs="Calibri"/>
          </w:rPr>
          <w:delText>Future</w:delText>
        </w:r>
        <w:r w:rsidR="00141A45" w:rsidRPr="00336CAC" w:rsidDel="00BB33BE">
          <w:rPr>
            <w:rFonts w:ascii="Calibri" w:hAnsi="Calibri" w:cs="Calibri"/>
          </w:rPr>
          <w:delText xml:space="preserve"> of </w:delText>
        </w:r>
        <w:r w:rsidR="00141A45" w:rsidRPr="00336CAC" w:rsidDel="00BB33BE">
          <w:rPr>
            <w:rStyle w:val="highlight"/>
            <w:rFonts w:ascii="Calibri" w:hAnsi="Calibri" w:cs="Calibri"/>
          </w:rPr>
          <w:delText>RoutineImmunization</w:delText>
        </w:r>
        <w:r w:rsidR="00141A45" w:rsidRPr="00336CAC" w:rsidDel="00BB33BE">
          <w:rPr>
            <w:rFonts w:ascii="Calibri" w:hAnsi="Calibri" w:cs="Calibri"/>
          </w:rPr>
          <w:delText xml:space="preserve">? </w:delText>
        </w:r>
        <w:r w:rsidDel="00BB33BE">
          <w:fldChar w:fldCharType="begin"/>
        </w:r>
        <w:r w:rsidR="0037748D" w:rsidDel="00BB33BE">
          <w:delInstrText>HYPERLINK "https://www.ncbi.nlm.nih.gov/pubmed/?term=Hexavalent+Vaccinations%3A+The+Future+of+Routine+Immunization%3F" \o "Indian pediatrics."</w:delInstrText>
        </w:r>
        <w:r w:rsidDel="00BB33BE">
          <w:fldChar w:fldCharType="separate"/>
        </w:r>
        <w:r w:rsidR="00141A45" w:rsidRPr="00336CAC" w:rsidDel="00BB33BE">
          <w:rPr>
            <w:rStyle w:val="Hyperlink"/>
            <w:rFonts w:ascii="Calibri" w:hAnsi="Calibri" w:cs="Calibri"/>
          </w:rPr>
          <w:delText>Indian Pediatr.</w:delText>
        </w:r>
        <w:r w:rsidDel="00BB33BE">
          <w:fldChar w:fldCharType="end"/>
        </w:r>
        <w:r w:rsidR="00141A45" w:rsidRPr="00336CAC" w:rsidDel="00BB33BE">
          <w:rPr>
            <w:rFonts w:ascii="Calibri" w:hAnsi="Calibri" w:cs="Calibri"/>
          </w:rPr>
          <w:delText xml:space="preserve"> 2017;54:11-13.</w:delText>
        </w:r>
      </w:del>
    </w:p>
    <w:p w:rsidR="004408BD" w:rsidRPr="00536964" w:rsidRDefault="004408BD" w:rsidP="00113146">
      <w:pPr>
        <w:spacing w:after="200" w:line="360" w:lineRule="auto"/>
        <w:jc w:val="both"/>
        <w:rPr>
          <w:rFonts w:ascii="Calibri" w:hAnsi="Calibri" w:cs="Calibri"/>
        </w:rPr>
      </w:pPr>
    </w:p>
    <w:sectPr w:rsidR="004408BD" w:rsidRPr="00536964" w:rsidSect="00C45E4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13" w:author="intel" w:date="2017-08-02T01:00:00Z" w:initials="i">
    <w:p w:rsidR="00BA4131" w:rsidRDefault="00BA4131">
      <w:pPr>
        <w:pStyle w:val="CommentText"/>
      </w:pPr>
      <w:r>
        <w:rPr>
          <w:rStyle w:val="CommentReference"/>
        </w:rPr>
        <w:annotationRef/>
      </w:r>
      <w:r>
        <w:t>This is the spelling used in the PSUR</w:t>
      </w:r>
    </w:p>
  </w:comment>
  <w:comment w:id="123" w:author="intel" w:date="2017-08-02T01:00:00Z" w:initials="i">
    <w:p w:rsidR="00BA4131" w:rsidRDefault="00BA4131">
      <w:pPr>
        <w:pStyle w:val="CommentText"/>
      </w:pPr>
      <w:r>
        <w:rPr>
          <w:rStyle w:val="CommentReference"/>
        </w:rPr>
        <w:annotationRef/>
      </w:r>
      <w:r>
        <w:t>Deleted continuously as it is a periodic safety update</w:t>
      </w:r>
    </w:p>
  </w:comment>
  <w:comment w:id="230" w:author="Admin" w:date="2017-08-02T01:00:00Z" w:initials="A">
    <w:p w:rsidR="00BA4131" w:rsidRDefault="00BA4131" w:rsidP="00377126">
      <w:pPr>
        <w:pStyle w:val="CommentText"/>
      </w:pPr>
      <w:r>
        <w:rPr>
          <w:rStyle w:val="CommentReference"/>
        </w:rPr>
        <w:annotationRef/>
      </w:r>
      <w:r>
        <w:t>Not a standard abbreviation</w:t>
      </w:r>
    </w:p>
    <w:p w:rsidR="00BA4131" w:rsidRDefault="00BA4131" w:rsidP="00377126">
      <w:pPr>
        <w:pStyle w:val="CommentText"/>
      </w:pPr>
    </w:p>
    <w:p w:rsidR="00BA4131" w:rsidRDefault="00BA4131" w:rsidP="00377126">
      <w:pPr>
        <w:pStyle w:val="CommentText"/>
      </w:pPr>
      <w:r>
        <w:t>Response The full form is given before the non-standard abbreviation</w:t>
      </w:r>
    </w:p>
    <w:p w:rsidR="00BA4131" w:rsidRDefault="00BA4131">
      <w:pPr>
        <w:pStyle w:val="CommentText"/>
      </w:pPr>
    </w:p>
  </w:comment>
  <w:comment w:id="292" w:author="intel" w:date="2017-08-03T15:14:00Z" w:initials="i">
    <w:p w:rsidR="00BA4131" w:rsidRDefault="00BA4131">
      <w:pPr>
        <w:pStyle w:val="CommentText"/>
      </w:pPr>
      <w:r>
        <w:rPr>
          <w:rStyle w:val="CommentReference"/>
        </w:rPr>
        <w:annotationRef/>
      </w:r>
      <w:r>
        <w:t xml:space="preserve">I have retained this to make clear, the legitimacy of my acquiring the confidential report. This is not a leaked document (wiki leak like document)  which I have come to acquire. </w:t>
      </w:r>
    </w:p>
  </w:comment>
  <w:comment w:id="326" w:author="Admin" w:date="2017-08-03T15:15:00Z" w:initials="A">
    <w:p w:rsidR="00BA4131" w:rsidRDefault="00BA4131" w:rsidP="00377126">
      <w:pPr>
        <w:pStyle w:val="CommentText"/>
      </w:pPr>
      <w:r>
        <w:rPr>
          <w:rStyle w:val="CommentReference"/>
        </w:rPr>
        <w:annotationRef/>
      </w:r>
      <w:r w:rsidRPr="00536964">
        <w:rPr>
          <w:rFonts w:ascii="Calibri" w:eastAsiaTheme="minorHAnsi" w:hAnsi="Calibri" w:cs="Calibri"/>
          <w:lang w:eastAsia="en-US"/>
        </w:rPr>
        <w:t>InfanrixHexa</w:t>
      </w:r>
      <w:r>
        <w:rPr>
          <w:rFonts w:ascii="Calibri" w:eastAsiaTheme="minorHAnsi" w:hAnsi="Calibri" w:cs="Calibri"/>
          <w:lang w:eastAsia="en-US"/>
        </w:rPr>
        <w:t xml:space="preserve"> ???</w:t>
      </w:r>
    </w:p>
    <w:p w:rsidR="00BA4131" w:rsidRDefault="00BA4131">
      <w:pPr>
        <w:pStyle w:val="CommentText"/>
      </w:pPr>
    </w:p>
    <w:p w:rsidR="00BA4131" w:rsidRDefault="00BA4131">
      <w:pPr>
        <w:pStyle w:val="CommentText"/>
      </w:pPr>
      <w:r>
        <w:t>Infanrix hexa</w:t>
      </w:r>
    </w:p>
  </w:comment>
  <w:comment w:id="352" w:author="intel" w:date="2017-08-03T15:15:00Z" w:initials="i">
    <w:p w:rsidR="00BA4131" w:rsidRDefault="00BA4131">
      <w:pPr>
        <w:pStyle w:val="CommentText"/>
      </w:pPr>
      <w:r>
        <w:rPr>
          <w:rStyle w:val="CommentReference"/>
        </w:rPr>
        <w:annotationRef/>
      </w:r>
      <w:r>
        <w:t>Deleted as the fact that PSUR relates to Infanrix hexa has been stated previously</w:t>
      </w:r>
    </w:p>
  </w:comment>
  <w:comment w:id="369" w:author="Admin" w:date="2017-08-02T01:00:00Z" w:initials="A">
    <w:p w:rsidR="00BA4131" w:rsidRDefault="00BA4131" w:rsidP="00377126">
      <w:pPr>
        <w:pStyle w:val="CommentText"/>
      </w:pPr>
      <w:r>
        <w:rPr>
          <w:rStyle w:val="CommentReference"/>
        </w:rPr>
        <w:annotationRef/>
      </w:r>
      <w:r>
        <w:t>Really?!</w:t>
      </w:r>
    </w:p>
    <w:p w:rsidR="00BA4131" w:rsidRDefault="00BA4131">
      <w:pPr>
        <w:pStyle w:val="CommentText"/>
      </w:pPr>
      <w:r>
        <w:t xml:space="preserve">Infections and accidents are main. Then comes genetic defects, and rarely malignancies. </w:t>
      </w:r>
    </w:p>
  </w:comment>
  <w:comment w:id="379" w:author="Admin" w:date="2017-08-03T15:16:00Z" w:initials="A">
    <w:p w:rsidR="00BA4131" w:rsidRDefault="00BA4131" w:rsidP="00377126">
      <w:pPr>
        <w:pStyle w:val="CommentText"/>
      </w:pPr>
      <w:r>
        <w:rPr>
          <w:rStyle w:val="CommentReference"/>
        </w:rPr>
        <w:annotationRef/>
      </w:r>
      <w:r>
        <w:t>You don’t really use this terminology in the text</w:t>
      </w:r>
    </w:p>
    <w:p w:rsidR="00BA4131" w:rsidRDefault="00BA4131" w:rsidP="00377126">
      <w:pPr>
        <w:pStyle w:val="CommentText"/>
      </w:pPr>
    </w:p>
    <w:p w:rsidR="00BA4131" w:rsidRDefault="00BA4131" w:rsidP="00377126">
      <w:pPr>
        <w:pStyle w:val="CommentText"/>
      </w:pPr>
      <w:r>
        <w:t>Yes where we assume all deaths after vaccination are coincidental SIDS</w:t>
      </w:r>
    </w:p>
    <w:p w:rsidR="00BA4131" w:rsidRDefault="00BA4131">
      <w:pPr>
        <w:pStyle w:val="CommentText"/>
      </w:pPr>
      <w:r>
        <w:t>The cleaned version uses definitions from the PSUR itself</w:t>
      </w:r>
    </w:p>
  </w:comment>
  <w:comment w:id="389" w:author="Admin" w:date="2017-08-03T15:17:00Z" w:initials="A">
    <w:p w:rsidR="00BA4131" w:rsidRDefault="00BA4131">
      <w:pPr>
        <w:pStyle w:val="CommentText"/>
      </w:pPr>
      <w:r>
        <w:rPr>
          <w:rStyle w:val="CommentReference"/>
        </w:rPr>
        <w:annotationRef/>
      </w:r>
      <w:r>
        <w:t>How many?</w:t>
      </w:r>
    </w:p>
    <w:p w:rsidR="00BA4131" w:rsidRDefault="00BA4131">
      <w:pPr>
        <w:pStyle w:val="CommentText"/>
      </w:pPr>
    </w:p>
    <w:p w:rsidR="00BA4131" w:rsidRDefault="00BA4131">
      <w:pPr>
        <w:pStyle w:val="CommentText"/>
      </w:pPr>
      <w:r>
        <w:t xml:space="preserve">There is no universally applicable number so the question cannot be answered. </w:t>
      </w:r>
    </w:p>
  </w:comment>
  <w:comment w:id="418" w:author="Admin" w:date="2017-08-03T15:19:00Z" w:initials="A">
    <w:p w:rsidR="00BA4131" w:rsidRDefault="00BA4131" w:rsidP="00377126">
      <w:pPr>
        <w:pStyle w:val="CommentText"/>
      </w:pPr>
      <w:r>
        <w:rPr>
          <w:rStyle w:val="CommentReference"/>
        </w:rPr>
        <w:annotationRef/>
      </w:r>
      <w:r>
        <w:t>WAY TOO LONG!</w:t>
      </w:r>
    </w:p>
    <w:p w:rsidR="00BA4131" w:rsidRDefault="00BA4131" w:rsidP="00377126">
      <w:pPr>
        <w:pStyle w:val="CommentText"/>
      </w:pPr>
    </w:p>
    <w:p w:rsidR="00BA4131" w:rsidRDefault="00BA4131" w:rsidP="00377126">
      <w:pPr>
        <w:pStyle w:val="CommentText"/>
      </w:pPr>
      <w:r>
        <w:t xml:space="preserve">We have quoted verbatim where possible so that we are not accused of misrepresenting what is written in the PSUR . </w:t>
      </w:r>
    </w:p>
    <w:p w:rsidR="00BA4131" w:rsidRDefault="00BA4131" w:rsidP="00377126">
      <w:pPr>
        <w:pStyle w:val="CommentText"/>
      </w:pPr>
      <w:r>
        <w:t>We have chopped off a little bit above and below</w:t>
      </w:r>
    </w:p>
    <w:p w:rsidR="00BA4131" w:rsidRDefault="00BA4131" w:rsidP="00377126">
      <w:pPr>
        <w:pStyle w:val="CommentText"/>
      </w:pPr>
    </w:p>
    <w:p w:rsidR="00BA4131" w:rsidRDefault="00BA4131">
      <w:pPr>
        <w:pStyle w:val="CommentText"/>
      </w:pPr>
    </w:p>
  </w:comment>
  <w:comment w:id="475" w:author="Admin" w:date="2017-08-03T15:19:00Z" w:initials="A">
    <w:p w:rsidR="00BA4131" w:rsidRDefault="00BA4131" w:rsidP="00377126">
      <w:pPr>
        <w:pStyle w:val="CommentText"/>
      </w:pPr>
      <w:r>
        <w:rPr>
          <w:rStyle w:val="CommentReference"/>
        </w:rPr>
        <w:annotationRef/>
      </w:r>
      <w:r>
        <w:t>Reverse % with numbers of deaths</w:t>
      </w:r>
    </w:p>
    <w:p w:rsidR="00BA4131" w:rsidRDefault="00BA4131" w:rsidP="00377126">
      <w:pPr>
        <w:pStyle w:val="CommentText"/>
      </w:pPr>
    </w:p>
    <w:p w:rsidR="00BA4131" w:rsidRDefault="00BA4131" w:rsidP="00377126">
      <w:pPr>
        <w:pStyle w:val="CommentText"/>
      </w:pPr>
      <w:r>
        <w:t>Done</w:t>
      </w:r>
    </w:p>
    <w:p w:rsidR="00BA4131" w:rsidRDefault="00BA4131">
      <w:pPr>
        <w:pStyle w:val="CommentText"/>
      </w:pPr>
    </w:p>
  </w:comment>
  <w:comment w:id="498" w:author="Admin" w:date="2017-08-02T01:00:00Z" w:initials="A">
    <w:p w:rsidR="00BA4131" w:rsidRDefault="00BA4131" w:rsidP="00377126">
      <w:pPr>
        <w:pStyle w:val="CommentText"/>
      </w:pPr>
      <w:r>
        <w:rPr>
          <w:rStyle w:val="CommentReference"/>
        </w:rPr>
        <w:annotationRef/>
      </w:r>
      <w:r>
        <w:t>Rephrase for clarity</w:t>
      </w:r>
    </w:p>
    <w:p w:rsidR="00BA4131" w:rsidRDefault="00BA4131">
      <w:pPr>
        <w:pStyle w:val="CommentText"/>
      </w:pPr>
    </w:p>
    <w:p w:rsidR="00BA4131" w:rsidRDefault="00BA4131">
      <w:pPr>
        <w:pStyle w:val="CommentText"/>
      </w:pPr>
      <w:r>
        <w:t>Done</w:t>
      </w:r>
    </w:p>
  </w:comment>
  <w:comment w:id="576" w:author="Admin" w:date="2017-08-03T15:20:00Z" w:initials="A">
    <w:p w:rsidR="00BA4131" w:rsidRDefault="00BA4131" w:rsidP="00377126">
      <w:pPr>
        <w:pStyle w:val="CommentText"/>
      </w:pPr>
      <w:r>
        <w:rPr>
          <w:rStyle w:val="CommentReference"/>
        </w:rPr>
        <w:annotationRef/>
      </w:r>
      <w:r>
        <w:t>Who?</w:t>
      </w:r>
    </w:p>
    <w:p w:rsidR="00BA4131" w:rsidRDefault="00BA4131">
      <w:pPr>
        <w:pStyle w:val="CommentText"/>
      </w:pPr>
    </w:p>
    <w:p w:rsidR="00BA4131" w:rsidRDefault="00BA4131">
      <w:pPr>
        <w:pStyle w:val="CommentText"/>
      </w:pPr>
      <w:r>
        <w:t>Reference provided</w:t>
      </w:r>
    </w:p>
  </w:comment>
  <w:comment w:id="591" w:author="Admin" w:date="2017-08-02T01:00:00Z" w:initials="A">
    <w:p w:rsidR="00BA4131" w:rsidRDefault="00BA4131">
      <w:pPr>
        <w:pStyle w:val="CommentText"/>
      </w:pPr>
      <w:r>
        <w:rPr>
          <w:rStyle w:val="CommentReference"/>
        </w:rPr>
        <w:annotationRef/>
      </w:r>
      <w:r>
        <w:t>Please summarise</w:t>
      </w:r>
    </w:p>
    <w:p w:rsidR="00BA4131" w:rsidRDefault="00BA4131">
      <w:pPr>
        <w:pStyle w:val="CommentText"/>
      </w:pPr>
    </w:p>
    <w:p w:rsidR="00BA4131" w:rsidRDefault="00BA4131">
      <w:pPr>
        <w:pStyle w:val="CommentText"/>
      </w:pPr>
      <w:r>
        <w:t>Abbreviated by deletion.</w:t>
      </w:r>
    </w:p>
    <w:p w:rsidR="00BA4131" w:rsidRDefault="00BA4131">
      <w:pPr>
        <w:pStyle w:val="CommentText"/>
      </w:pPr>
    </w:p>
  </w:comment>
  <w:comment w:id="606" w:author="Admin" w:date="2017-08-03T15:21:00Z" w:initials="A">
    <w:p w:rsidR="00BA4131" w:rsidRDefault="00BA4131" w:rsidP="00B3697A">
      <w:pPr>
        <w:pStyle w:val="CommentText"/>
      </w:pPr>
      <w:r>
        <w:rPr>
          <w:rStyle w:val="CommentReference"/>
        </w:rPr>
        <w:annotationRef/>
      </w:r>
      <w:r>
        <w:t>TOO LONG, SUMMARISE MAIN POINTS!</w:t>
      </w:r>
    </w:p>
    <w:p w:rsidR="00737E8C" w:rsidRDefault="00737E8C" w:rsidP="00B3697A">
      <w:pPr>
        <w:pStyle w:val="CommentText"/>
      </w:pPr>
    </w:p>
    <w:p w:rsidR="00737E8C" w:rsidRDefault="00737E8C" w:rsidP="00B3697A">
      <w:pPr>
        <w:pStyle w:val="CommentText"/>
      </w:pPr>
      <w:r>
        <w:t xml:space="preserve">Done: Summarized by deleting redundant bits </w:t>
      </w:r>
    </w:p>
    <w:p w:rsidR="00BA4131" w:rsidRDefault="00BA4131">
      <w:pPr>
        <w:pStyle w:val="CommentText"/>
      </w:pPr>
    </w:p>
  </w:comment>
  <w:comment w:id="612" w:author="Admin" w:date="2017-08-03T15:21:00Z" w:initials="A">
    <w:p w:rsidR="00BA4131" w:rsidRDefault="00BA4131" w:rsidP="00B3697A">
      <w:pPr>
        <w:pStyle w:val="CommentText"/>
      </w:pPr>
      <w:r>
        <w:rPr>
          <w:rStyle w:val="CommentReference"/>
        </w:rPr>
        <w:annotationRef/>
      </w:r>
      <w:r>
        <w:t>Which one?</w:t>
      </w:r>
    </w:p>
    <w:p w:rsidR="00737E8C" w:rsidRDefault="00737E8C" w:rsidP="00B3697A">
      <w:pPr>
        <w:pStyle w:val="CommentText"/>
      </w:pPr>
    </w:p>
    <w:p w:rsidR="00BA4131" w:rsidRDefault="00BA4131" w:rsidP="00B3697A">
      <w:pPr>
        <w:pStyle w:val="CommentText"/>
      </w:pPr>
      <w:r>
        <w:t xml:space="preserve">Deleted to avoid confusion </w:t>
      </w:r>
    </w:p>
    <w:p w:rsidR="00BA4131" w:rsidRDefault="00BA4131">
      <w:pPr>
        <w:pStyle w:val="CommentText"/>
      </w:pPr>
    </w:p>
  </w:comment>
  <w:comment w:id="616" w:author="Lars Jørgensen" w:date="2017-08-03T15:22:00Z" w:initials="LJ">
    <w:p w:rsidR="00BA4131" w:rsidRDefault="00BA4131">
      <w:pPr>
        <w:pStyle w:val="CommentText"/>
      </w:pPr>
      <w:r>
        <w:rPr>
          <w:rStyle w:val="CommentReference"/>
        </w:rPr>
        <w:annotationRef/>
      </w:r>
      <w:r>
        <w:t>Rephrase for clarity</w:t>
      </w:r>
    </w:p>
    <w:p w:rsidR="00737E8C" w:rsidRDefault="00737E8C">
      <w:pPr>
        <w:pStyle w:val="CommentText"/>
      </w:pPr>
      <w:r>
        <w:t>Deleted as redundant</w:t>
      </w:r>
    </w:p>
  </w:comment>
  <w:comment w:id="636" w:author="Admin" w:date="2017-08-03T15:24:00Z" w:initials="A">
    <w:p w:rsidR="00BA4131" w:rsidRDefault="00BA4131" w:rsidP="00B3697A">
      <w:pPr>
        <w:pStyle w:val="CommentText"/>
      </w:pPr>
      <w:r>
        <w:rPr>
          <w:rStyle w:val="CommentReference"/>
        </w:rPr>
        <w:annotationRef/>
      </w:r>
      <w:r>
        <w:t>Specify</w:t>
      </w:r>
    </w:p>
    <w:p w:rsidR="00737E8C" w:rsidRDefault="00737E8C" w:rsidP="00B3697A">
      <w:pPr>
        <w:pStyle w:val="CommentText"/>
      </w:pPr>
    </w:p>
    <w:p w:rsidR="00737E8C" w:rsidRDefault="00737E8C" w:rsidP="00B3697A">
      <w:pPr>
        <w:pStyle w:val="CommentText"/>
      </w:pPr>
      <w:r>
        <w:t xml:space="preserve">The response of CEO GSK, in the preceeding paragraph. </w:t>
      </w:r>
    </w:p>
    <w:p w:rsidR="00BA4131" w:rsidRDefault="00BA4131">
      <w:pPr>
        <w:pStyle w:val="CommentText"/>
      </w:pPr>
    </w:p>
  </w:comment>
  <w:comment w:id="663" w:author="Admin" w:date="2017-08-03T15:26:00Z" w:initials="A">
    <w:p w:rsidR="00BA4131" w:rsidRDefault="00BA4131" w:rsidP="00FF3B71">
      <w:pPr>
        <w:pStyle w:val="CommentText"/>
      </w:pPr>
      <w:r>
        <w:rPr>
          <w:rStyle w:val="CommentReference"/>
        </w:rPr>
        <w:annotationRef/>
      </w:r>
      <w:r>
        <w:t>Specify the point</w:t>
      </w:r>
    </w:p>
    <w:p w:rsidR="00737E8C" w:rsidRDefault="00737E8C" w:rsidP="00FF3B71">
      <w:pPr>
        <w:pStyle w:val="CommentText"/>
      </w:pPr>
    </w:p>
    <w:p w:rsidR="00737E8C" w:rsidRDefault="00737E8C" w:rsidP="00FF3B71">
      <w:pPr>
        <w:pStyle w:val="CommentText"/>
      </w:pPr>
      <w:r>
        <w:t>The point is that very few countries use the 4</w:t>
      </w:r>
      <w:r w:rsidRPr="00737E8C">
        <w:rPr>
          <w:vertAlign w:val="superscript"/>
        </w:rPr>
        <w:t>th</w:t>
      </w:r>
      <w:r>
        <w:t xml:space="preserve"> dose in the second year. All the others use only 3 doses and all in the first year. So to assume 20% doses are used in the 2</w:t>
      </w:r>
      <w:r w:rsidRPr="00737E8C">
        <w:rPr>
          <w:vertAlign w:val="superscript"/>
        </w:rPr>
        <w:t>nd</w:t>
      </w:r>
      <w:r>
        <w:t xml:space="preserve"> year is not likely to be correct. </w:t>
      </w:r>
    </w:p>
  </w:comment>
  <w:comment w:id="669" w:author="Admin" w:date="2017-08-02T01:00:00Z" w:initials="A">
    <w:p w:rsidR="00BA4131" w:rsidRDefault="00BA4131" w:rsidP="00B3697A">
      <w:pPr>
        <w:pStyle w:val="CommentText"/>
      </w:pPr>
      <w:r>
        <w:rPr>
          <w:rStyle w:val="CommentReference"/>
        </w:rPr>
        <w:annotationRef/>
      </w:r>
      <w:r>
        <w:t>How are these calculated?</w:t>
      </w:r>
    </w:p>
    <w:p w:rsidR="00BA4131" w:rsidRDefault="00BA4131" w:rsidP="00B3697A">
      <w:pPr>
        <w:pStyle w:val="CommentText"/>
      </w:pPr>
      <w:r>
        <w:t xml:space="preserve">Response See above </w:t>
      </w:r>
    </w:p>
    <w:p w:rsidR="00BA4131" w:rsidRDefault="00BA4131" w:rsidP="00B3697A">
      <w:pPr>
        <w:pStyle w:val="CommentText"/>
      </w:pPr>
      <w:r w:rsidRPr="00536964">
        <w:rPr>
          <w:rStyle w:val="None"/>
          <w:rFonts w:ascii="Calibri" w:eastAsiaTheme="minorEastAsia" w:hAnsi="Calibri" w:cs="Calibri"/>
        </w:rPr>
        <w:t>Since the distribution of the age at which subjects are vaccinated is unknown, the Company assumed that the proportion of adverse events by age is representative for the actual age distribution at vaccination.</w:t>
      </w:r>
    </w:p>
    <w:p w:rsidR="00BA4131" w:rsidRDefault="00BA4131" w:rsidP="00B3697A">
      <w:pPr>
        <w:pStyle w:val="CommentText"/>
      </w:pPr>
    </w:p>
    <w:p w:rsidR="00BA4131" w:rsidRDefault="00BA4131">
      <w:pPr>
        <w:pStyle w:val="CommentText"/>
      </w:pPr>
    </w:p>
  </w:comment>
  <w:comment w:id="686" w:author="Admin" w:date="2017-08-03T15:28:00Z" w:initials="A">
    <w:p w:rsidR="00BA4131" w:rsidRDefault="00BA4131">
      <w:pPr>
        <w:pStyle w:val="CommentText"/>
      </w:pPr>
      <w:r>
        <w:rPr>
          <w:rStyle w:val="CommentReference"/>
        </w:rPr>
        <w:annotationRef/>
      </w:r>
      <w:r>
        <w:t>Specify the point</w:t>
      </w:r>
    </w:p>
    <w:p w:rsidR="00737E8C" w:rsidRDefault="00737E8C">
      <w:pPr>
        <w:pStyle w:val="CommentText"/>
      </w:pPr>
    </w:p>
    <w:p w:rsidR="00737E8C" w:rsidRDefault="00737E8C">
      <w:pPr>
        <w:pStyle w:val="CommentText"/>
      </w:pPr>
      <w:r>
        <w:t>Redundant paragraph so deleted</w:t>
      </w:r>
    </w:p>
  </w:comment>
  <w:comment w:id="703" w:author="Admin" w:date="2017-08-03T15:28:00Z" w:initials="A">
    <w:p w:rsidR="00BA4131" w:rsidRDefault="00BA4131" w:rsidP="00B3697A">
      <w:pPr>
        <w:pStyle w:val="CommentText"/>
      </w:pPr>
      <w:r>
        <w:rPr>
          <w:rStyle w:val="CommentReference"/>
        </w:rPr>
        <w:annotationRef/>
      </w:r>
      <w:r>
        <w:t xml:space="preserve">Small numbers, I doubt they are significant? </w:t>
      </w:r>
    </w:p>
    <w:p w:rsidR="00737E8C" w:rsidRDefault="00737E8C" w:rsidP="00B3697A">
      <w:pPr>
        <w:pStyle w:val="CommentText"/>
      </w:pPr>
    </w:p>
    <w:p w:rsidR="00BA4131" w:rsidRDefault="00BA4131" w:rsidP="00B3697A">
      <w:pPr>
        <w:pStyle w:val="CommentText"/>
      </w:pPr>
      <w:r>
        <w:t>Response Please see statistical significance discussed below</w:t>
      </w:r>
    </w:p>
    <w:p w:rsidR="00BA4131" w:rsidRDefault="00BA4131">
      <w:pPr>
        <w:pStyle w:val="CommentText"/>
      </w:pPr>
      <w:r>
        <w:t>Poisson statistics</w:t>
      </w:r>
    </w:p>
  </w:comment>
  <w:comment w:id="714" w:author="Admin" w:date="2017-08-03T15:28:00Z" w:initials="A">
    <w:p w:rsidR="00BA4131" w:rsidRDefault="00BA4131" w:rsidP="00B3697A">
      <w:pPr>
        <w:pStyle w:val="CommentText"/>
      </w:pPr>
      <w:r>
        <w:rPr>
          <w:rStyle w:val="CommentReference"/>
        </w:rPr>
        <w:annotationRef/>
      </w:r>
      <w:r>
        <w:t>How?</w:t>
      </w:r>
    </w:p>
    <w:p w:rsidR="00737E8C" w:rsidRDefault="00737E8C" w:rsidP="00B3697A">
      <w:pPr>
        <w:pStyle w:val="CommentText"/>
      </w:pPr>
    </w:p>
    <w:p w:rsidR="00BA4131" w:rsidRDefault="00BA4131" w:rsidP="00B3697A">
      <w:pPr>
        <w:pStyle w:val="CommentText"/>
      </w:pPr>
      <w:r>
        <w:t xml:space="preserve">Response </w:t>
      </w:r>
    </w:p>
    <w:p w:rsidR="00BA4131" w:rsidRDefault="00BA4131" w:rsidP="00B3697A">
      <w:pPr>
        <w:pStyle w:val="CommentText"/>
      </w:pPr>
      <w:r>
        <w:t xml:space="preserve">Using </w:t>
      </w:r>
      <w:r>
        <w:rPr>
          <w:rFonts w:ascii="Calibri" w:hAnsi="Calibri" w:cs="Calibri"/>
        </w:rPr>
        <w:t>a</w:t>
      </w:r>
      <w:r w:rsidRPr="00536964">
        <w:rPr>
          <w:rFonts w:ascii="Calibri" w:hAnsi="Calibri" w:cs="Calibri"/>
        </w:rPr>
        <w:t xml:space="preserve"> weighted average</w:t>
      </w:r>
      <w:r>
        <w:rPr>
          <w:rFonts w:ascii="Calibri" w:hAnsi="Calibri" w:cs="Calibri"/>
        </w:rPr>
        <w:t xml:space="preserve"> </w:t>
      </w:r>
      <w:r w:rsidRPr="00536964">
        <w:rPr>
          <w:rFonts w:ascii="Calibri" w:hAnsi="Calibri" w:cs="Calibri"/>
        </w:rPr>
        <w:t>of sudden deaths</w:t>
      </w:r>
      <w:r>
        <w:rPr>
          <w:rFonts w:ascii="Calibri" w:hAnsi="Calibri" w:cs="Calibri"/>
        </w:rPr>
        <w:t xml:space="preserve"> </w:t>
      </w:r>
      <w:r w:rsidRPr="00536964">
        <w:rPr>
          <w:rFonts w:ascii="Calibri" w:hAnsi="Calibri" w:cs="Calibri"/>
        </w:rPr>
        <w:t>by calendar time of the German, French and Dutch incidence rate was calculated to arrive at the expected incidence of sudden deaths</w:t>
      </w:r>
    </w:p>
    <w:p w:rsidR="00BA4131" w:rsidRDefault="00BA4131">
      <w:pPr>
        <w:pStyle w:val="CommentText"/>
      </w:pPr>
    </w:p>
  </w:comment>
  <w:comment w:id="715" w:author="Admin" w:date="2017-08-03T15:29:00Z" w:initials="A">
    <w:p w:rsidR="00BA4131" w:rsidRDefault="00BA4131" w:rsidP="00B3697A">
      <w:pPr>
        <w:pStyle w:val="CommentText"/>
      </w:pPr>
      <w:r>
        <w:rPr>
          <w:rStyle w:val="CommentReference"/>
        </w:rPr>
        <w:annotationRef/>
      </w:r>
      <w:r>
        <w:t>Maybe this is the actual difference?</w:t>
      </w:r>
    </w:p>
    <w:p w:rsidR="00737E8C" w:rsidRDefault="00737E8C" w:rsidP="00B3697A">
      <w:pPr>
        <w:pStyle w:val="CommentText"/>
      </w:pPr>
    </w:p>
    <w:p w:rsidR="00BA4131" w:rsidRDefault="00BA4131" w:rsidP="00B3697A">
      <w:pPr>
        <w:pStyle w:val="CommentText"/>
      </w:pPr>
      <w:r>
        <w:t>The vaccine is used in many coun</w:t>
      </w:r>
      <w:r w:rsidR="00737E8C">
        <w:t>tries. In the new calculation because</w:t>
      </w:r>
      <w:r>
        <w:t xml:space="preserve"> 10% doses were used in Italy and 40% in France, they gave the Italian death rate 10% weightage and France 40% weightage etc. </w:t>
      </w:r>
    </w:p>
    <w:p w:rsidR="00BA4131" w:rsidRDefault="00BA4131" w:rsidP="00B3697A">
      <w:pPr>
        <w:pStyle w:val="CommentText"/>
      </w:pPr>
      <w:r>
        <w:t>The old calculation assumed 100% was used in Germany</w:t>
      </w:r>
    </w:p>
    <w:p w:rsidR="00BA4131" w:rsidRDefault="00BA4131">
      <w:pPr>
        <w:pStyle w:val="CommentText"/>
      </w:pPr>
    </w:p>
  </w:comment>
  <w:comment w:id="716" w:author="Admin" w:date="2017-08-02T01:00:00Z" w:initials="A">
    <w:p w:rsidR="00BA4131" w:rsidRDefault="00BA4131" w:rsidP="00B3697A">
      <w:pPr>
        <w:pStyle w:val="CommentText"/>
      </w:pPr>
      <w:r>
        <w:rPr>
          <w:rStyle w:val="CommentReference"/>
        </w:rPr>
        <w:annotationRef/>
      </w:r>
      <w:r>
        <w:t>Shorten and summarise</w:t>
      </w:r>
    </w:p>
    <w:p w:rsidR="00BA4131" w:rsidRDefault="00BA4131">
      <w:pPr>
        <w:pStyle w:val="CommentText"/>
      </w:pPr>
    </w:p>
  </w:comment>
  <w:comment w:id="748" w:author="Admin" w:date="2017-08-03T15:31:00Z" w:initials="A">
    <w:p w:rsidR="00BA4131" w:rsidRDefault="00BA4131" w:rsidP="00FB7D0E">
      <w:pPr>
        <w:pStyle w:val="CommentText"/>
      </w:pPr>
      <w:r>
        <w:rPr>
          <w:rStyle w:val="CommentReference"/>
        </w:rPr>
        <w:annotationRef/>
      </w:r>
      <w:r>
        <w:t>Please be consistent in the referral of PSURs</w:t>
      </w:r>
    </w:p>
    <w:p w:rsidR="00EC7DC4" w:rsidRDefault="00EC7DC4" w:rsidP="00FB7D0E">
      <w:pPr>
        <w:pStyle w:val="CommentText"/>
      </w:pPr>
    </w:p>
    <w:p w:rsidR="00BA4131" w:rsidRDefault="00BA4131" w:rsidP="00FB7D0E">
      <w:pPr>
        <w:pStyle w:val="CommentText"/>
      </w:pPr>
      <w:r>
        <w:t>Done</w:t>
      </w:r>
    </w:p>
    <w:p w:rsidR="00BA4131" w:rsidRDefault="00BA4131">
      <w:pPr>
        <w:pStyle w:val="CommentText"/>
      </w:pPr>
    </w:p>
  </w:comment>
  <w:comment w:id="759" w:author="Admin" w:date="2017-08-03T15:31:00Z" w:initials="A">
    <w:p w:rsidR="00BA4131" w:rsidRDefault="00BA4131" w:rsidP="00FB7D0E">
      <w:pPr>
        <w:pStyle w:val="CommentText"/>
      </w:pPr>
      <w:r>
        <w:rPr>
          <w:rStyle w:val="CommentReference"/>
        </w:rPr>
        <w:annotationRef/>
      </w:r>
      <w:r>
        <w:t>What do you mean?</w:t>
      </w:r>
    </w:p>
    <w:p w:rsidR="00EC7DC4" w:rsidRDefault="00EC7DC4" w:rsidP="00FB7D0E">
      <w:pPr>
        <w:pStyle w:val="CommentText"/>
      </w:pPr>
    </w:p>
    <w:p w:rsidR="00BA4131" w:rsidRDefault="00BA4131" w:rsidP="00FB7D0E">
      <w:pPr>
        <w:pStyle w:val="CommentText"/>
      </w:pPr>
      <w:r>
        <w:t>Deleted for clarity</w:t>
      </w:r>
    </w:p>
    <w:p w:rsidR="00BA4131" w:rsidRDefault="00BA4131">
      <w:pPr>
        <w:pStyle w:val="CommentText"/>
      </w:pPr>
    </w:p>
  </w:comment>
  <w:comment w:id="783" w:author="Admin" w:date="2017-08-03T15:33:00Z" w:initials="A">
    <w:p w:rsidR="00BA4131" w:rsidRDefault="00BA4131" w:rsidP="00FB7D0E">
      <w:pPr>
        <w:pStyle w:val="CommentText"/>
      </w:pPr>
      <w:r>
        <w:rPr>
          <w:rStyle w:val="CommentReference"/>
        </w:rPr>
        <w:annotationRef/>
      </w:r>
      <w:r>
        <w:t>Please show me, i.e., guide the reader</w:t>
      </w:r>
    </w:p>
    <w:p w:rsidR="00BA4131" w:rsidRDefault="00BA4131">
      <w:pPr>
        <w:pStyle w:val="CommentText"/>
      </w:pPr>
    </w:p>
    <w:p w:rsidR="00EC7DC4" w:rsidRDefault="00EC7DC4">
      <w:pPr>
        <w:pStyle w:val="CommentText"/>
      </w:pPr>
      <w:r>
        <w:t>Deleted to make it easier to read</w:t>
      </w:r>
    </w:p>
    <w:p w:rsidR="00EC7DC4" w:rsidRDefault="00EC7DC4">
      <w:pPr>
        <w:pStyle w:val="CommentText"/>
      </w:pPr>
    </w:p>
  </w:comment>
  <w:comment w:id="919" w:author="Admin" w:date="2017-08-03T15:34:00Z" w:initials="A">
    <w:p w:rsidR="00BA4131" w:rsidRDefault="00BA4131" w:rsidP="00FB7D0E">
      <w:pPr>
        <w:pStyle w:val="CommentText"/>
      </w:pPr>
      <w:r>
        <w:rPr>
          <w:rStyle w:val="CommentReference"/>
        </w:rPr>
        <w:annotationRef/>
      </w:r>
      <w:r>
        <w:t>Why?</w:t>
      </w:r>
    </w:p>
    <w:p w:rsidR="00EC7DC4" w:rsidRDefault="00EC7DC4" w:rsidP="00FB7D0E">
      <w:pPr>
        <w:pStyle w:val="CommentText"/>
      </w:pPr>
    </w:p>
    <w:p w:rsidR="00BA4131" w:rsidRDefault="00BA4131" w:rsidP="00FB7D0E">
      <w:pPr>
        <w:pStyle w:val="CommentText"/>
      </w:pPr>
      <w:r>
        <w:t>Because otherwise they would have to report significant increase in deaths</w:t>
      </w:r>
    </w:p>
    <w:p w:rsidR="00BA4131" w:rsidRDefault="00BA4131">
      <w:pPr>
        <w:pStyle w:val="CommentText"/>
      </w:pPr>
    </w:p>
    <w:p w:rsidR="00EC7DC4" w:rsidRDefault="00EC7DC4">
      <w:pPr>
        <w:pStyle w:val="CommentText"/>
      </w:pPr>
      <w:r>
        <w:t>But this is now deleted as it is speculative</w:t>
      </w:r>
    </w:p>
  </w:comment>
  <w:comment w:id="922" w:author="Admin" w:date="2017-08-03T15:34:00Z" w:initials="A">
    <w:p w:rsidR="00BA4131" w:rsidRDefault="00BA4131" w:rsidP="00FB7D0E">
      <w:pPr>
        <w:pStyle w:val="CommentText"/>
      </w:pPr>
      <w:r>
        <w:rPr>
          <w:rStyle w:val="CommentReference"/>
        </w:rPr>
        <w:annotationRef/>
      </w:r>
      <w:r>
        <w:t>Rephrase</w:t>
      </w:r>
    </w:p>
    <w:p w:rsidR="00EC7DC4" w:rsidRDefault="00EC7DC4" w:rsidP="00FB7D0E">
      <w:pPr>
        <w:pStyle w:val="CommentText"/>
      </w:pPr>
    </w:p>
    <w:p w:rsidR="00BA4131" w:rsidRDefault="00BA4131" w:rsidP="00FB7D0E">
      <w:pPr>
        <w:pStyle w:val="CommentText"/>
      </w:pPr>
      <w:r>
        <w:t>Done</w:t>
      </w:r>
    </w:p>
    <w:p w:rsidR="00BA4131" w:rsidRDefault="00BA4131">
      <w:pPr>
        <w:pStyle w:val="CommentText"/>
      </w:pPr>
    </w:p>
  </w:comment>
  <w:comment w:id="935" w:author="Admin" w:date="2017-08-02T01:00:00Z" w:initials="A">
    <w:p w:rsidR="00BA4131" w:rsidRDefault="00BA4131" w:rsidP="00FB7D0E">
      <w:pPr>
        <w:pStyle w:val="CommentText"/>
      </w:pPr>
      <w:r>
        <w:rPr>
          <w:rStyle w:val="CommentReference"/>
        </w:rPr>
        <w:annotationRef/>
      </w:r>
      <w:r>
        <w:t>This is unclear. Again, shorten and summarize your main point</w:t>
      </w:r>
    </w:p>
    <w:p w:rsidR="00BA4131" w:rsidRDefault="00BA4131">
      <w:pPr>
        <w:pStyle w:val="CommentText"/>
      </w:pPr>
    </w:p>
    <w:p w:rsidR="00BA4131" w:rsidRDefault="00BA4131">
      <w:pPr>
        <w:pStyle w:val="CommentText"/>
      </w:pPr>
      <w:r>
        <w:t>Done</w:t>
      </w:r>
    </w:p>
  </w:comment>
  <w:comment w:id="937" w:author="Admin" w:date="2017-08-03T15:34:00Z" w:initials="A">
    <w:p w:rsidR="00BA4131" w:rsidRDefault="00BA4131" w:rsidP="00FB7D0E">
      <w:pPr>
        <w:pStyle w:val="CommentText"/>
      </w:pPr>
      <w:r>
        <w:rPr>
          <w:rStyle w:val="CommentReference"/>
        </w:rPr>
        <w:annotationRef/>
      </w:r>
      <w:r>
        <w:t>Rephrase</w:t>
      </w:r>
    </w:p>
    <w:p w:rsidR="00EC7DC4" w:rsidRDefault="00EC7DC4" w:rsidP="00FB7D0E">
      <w:pPr>
        <w:pStyle w:val="CommentText"/>
      </w:pPr>
    </w:p>
    <w:p w:rsidR="00BA4131" w:rsidRDefault="00BA4131" w:rsidP="00FB7D0E">
      <w:pPr>
        <w:pStyle w:val="CommentText"/>
      </w:pPr>
      <w:r>
        <w:t>Done</w:t>
      </w:r>
    </w:p>
    <w:p w:rsidR="00BA4131" w:rsidRDefault="00BA4131">
      <w:pPr>
        <w:pStyle w:val="CommentText"/>
      </w:pPr>
    </w:p>
  </w:comment>
  <w:comment w:id="972" w:author="Admin" w:date="2017-08-03T15:36:00Z" w:initials="A">
    <w:p w:rsidR="00BA4131" w:rsidRDefault="00BA4131" w:rsidP="00FB7D0E">
      <w:pPr>
        <w:pStyle w:val="CommentText"/>
      </w:pPr>
      <w:r>
        <w:rPr>
          <w:rStyle w:val="CommentReference"/>
        </w:rPr>
        <w:annotationRef/>
      </w:r>
      <w:r>
        <w:t>Where is this from?</w:t>
      </w:r>
    </w:p>
    <w:p w:rsidR="00EC7DC4" w:rsidRDefault="00EC7DC4" w:rsidP="00FB7D0E">
      <w:pPr>
        <w:pStyle w:val="CommentText"/>
      </w:pPr>
    </w:p>
    <w:p w:rsidR="00BA4131" w:rsidRDefault="00BA4131" w:rsidP="00FB7D0E">
      <w:pPr>
        <w:pStyle w:val="CommentText"/>
      </w:pPr>
      <w:r>
        <w:t>See Table 19</w:t>
      </w:r>
      <w:r w:rsidRPr="001712CD">
        <w:rPr>
          <w:vertAlign w:val="superscript"/>
        </w:rPr>
        <w:t>th</w:t>
      </w:r>
      <w:r>
        <w:t xml:space="preserve"> PSUR</w:t>
      </w:r>
    </w:p>
    <w:p w:rsidR="00EC7DC4" w:rsidRDefault="00EC7DC4" w:rsidP="00FB7D0E">
      <w:pPr>
        <w:pStyle w:val="CommentText"/>
      </w:pPr>
      <w:r>
        <w:t>But actually this figure should read 0.441/1000</w:t>
      </w:r>
    </w:p>
    <w:p w:rsidR="00BA4131" w:rsidRDefault="00BA4131">
      <w:pPr>
        <w:pStyle w:val="CommentText"/>
      </w:pPr>
    </w:p>
  </w:comment>
  <w:comment w:id="970" w:author="Admin" w:date="2017-08-02T01:00:00Z" w:initials="A">
    <w:p w:rsidR="00BA4131" w:rsidRDefault="00BA4131" w:rsidP="00FB7D0E">
      <w:pPr>
        <w:pStyle w:val="CommentText"/>
      </w:pPr>
      <w:r>
        <w:rPr>
          <w:rStyle w:val="CommentReference"/>
        </w:rPr>
        <w:annotationRef/>
      </w:r>
      <w:r>
        <w:t>Rephrase for clarity</w:t>
      </w:r>
    </w:p>
    <w:p w:rsidR="00BA4131" w:rsidRDefault="00BA4131" w:rsidP="00FB7D0E">
      <w:pPr>
        <w:pStyle w:val="CommentText"/>
      </w:pPr>
      <w:r>
        <w:t>Done</w:t>
      </w:r>
    </w:p>
    <w:p w:rsidR="00BA4131" w:rsidRDefault="00BA4131">
      <w:pPr>
        <w:pStyle w:val="CommentText"/>
      </w:pPr>
    </w:p>
  </w:comment>
  <w:comment w:id="985" w:author="Admin" w:date="2017-08-03T15:36:00Z" w:initials="A">
    <w:p w:rsidR="00BA4131" w:rsidRDefault="00BA4131" w:rsidP="00FB7D0E">
      <w:pPr>
        <w:pStyle w:val="CommentText"/>
      </w:pPr>
      <w:r>
        <w:rPr>
          <w:rStyle w:val="CommentReference"/>
        </w:rPr>
        <w:annotationRef/>
      </w:r>
      <w:r>
        <w:t>Why?</w:t>
      </w:r>
    </w:p>
    <w:p w:rsidR="00EC7DC4" w:rsidRDefault="00EC7DC4" w:rsidP="00FB7D0E">
      <w:pPr>
        <w:pStyle w:val="CommentText"/>
      </w:pPr>
    </w:p>
    <w:p w:rsidR="00BA4131" w:rsidRDefault="00BA4131" w:rsidP="00FB7D0E">
      <w:pPr>
        <w:pStyle w:val="CommentText"/>
      </w:pPr>
      <w:r>
        <w:t>Rephrased</w:t>
      </w:r>
    </w:p>
    <w:p w:rsidR="00BA4131" w:rsidRDefault="00BA4131">
      <w:pPr>
        <w:pStyle w:val="CommentText"/>
      </w:pPr>
    </w:p>
  </w:comment>
  <w:comment w:id="1013" w:author="Admin" w:date="2017-08-02T01:00:00Z" w:initials="A">
    <w:p w:rsidR="00BA4131" w:rsidRDefault="00BA4131" w:rsidP="00FB7D0E">
      <w:pPr>
        <w:pStyle w:val="CommentText"/>
      </w:pPr>
      <w:r>
        <w:rPr>
          <w:rStyle w:val="CommentReference"/>
        </w:rPr>
        <w:annotationRef/>
      </w:r>
      <w:r>
        <w:t>Revised by whom? Why? /How?</w:t>
      </w:r>
    </w:p>
    <w:p w:rsidR="00BA4131" w:rsidRDefault="00BA4131">
      <w:pPr>
        <w:pStyle w:val="CommentText"/>
      </w:pPr>
      <w:r>
        <w:t>Deleted</w:t>
      </w:r>
    </w:p>
  </w:comment>
  <w:comment w:id="1360" w:author="Admin" w:date="2017-08-03T15:39:00Z" w:initials="A">
    <w:p w:rsidR="00BA4131" w:rsidRDefault="00BA4131" w:rsidP="00FB7D0E">
      <w:pPr>
        <w:pStyle w:val="CommentText"/>
      </w:pPr>
      <w:r>
        <w:rPr>
          <w:rStyle w:val="CommentReference"/>
        </w:rPr>
        <w:annotationRef/>
      </w:r>
      <w:r>
        <w:t>It seems like these are cumulative. Is that so?</w:t>
      </w:r>
    </w:p>
    <w:p w:rsidR="00EC7DC4" w:rsidRDefault="00EC7DC4" w:rsidP="00FB7D0E">
      <w:pPr>
        <w:pStyle w:val="CommentText"/>
      </w:pPr>
    </w:p>
    <w:p w:rsidR="00BA4131" w:rsidRDefault="00BA4131" w:rsidP="00FB7D0E">
      <w:pPr>
        <w:pStyle w:val="CommentText"/>
      </w:pPr>
      <w:r>
        <w:t>Yes cumulative</w:t>
      </w:r>
    </w:p>
    <w:p w:rsidR="00BA4131" w:rsidRDefault="00BA4131" w:rsidP="00FB7D0E">
      <w:pPr>
        <w:pStyle w:val="CommentText"/>
      </w:pPr>
      <w:r>
        <w:t>Now deleted</w:t>
      </w:r>
    </w:p>
    <w:p w:rsidR="00BA4131" w:rsidRDefault="00BA4131">
      <w:pPr>
        <w:pStyle w:val="CommentText"/>
      </w:pPr>
    </w:p>
  </w:comment>
  <w:comment w:id="1382" w:author="Admin" w:date="2017-08-03T15:40:00Z" w:initials="A">
    <w:p w:rsidR="00BA4131" w:rsidRDefault="00BA4131" w:rsidP="00FB7D0E">
      <w:pPr>
        <w:pStyle w:val="CommentText"/>
      </w:pPr>
      <w:r>
        <w:rPr>
          <w:rStyle w:val="CommentReference"/>
        </w:rPr>
        <w:annotationRef/>
      </w:r>
      <w:r>
        <w:t>Rephrase for clarity and tone down assumptions</w:t>
      </w:r>
    </w:p>
    <w:p w:rsidR="00EC7DC4" w:rsidRDefault="00EC7DC4" w:rsidP="00FB7D0E">
      <w:pPr>
        <w:pStyle w:val="CommentText"/>
      </w:pPr>
    </w:p>
    <w:p w:rsidR="00BA4131" w:rsidRDefault="00BA4131" w:rsidP="00FB7D0E">
      <w:pPr>
        <w:pStyle w:val="CommentText"/>
      </w:pPr>
      <w:r>
        <w:t>Deleted</w:t>
      </w:r>
    </w:p>
    <w:p w:rsidR="00BA4131" w:rsidRDefault="00BA4131">
      <w:pPr>
        <w:pStyle w:val="CommentText"/>
      </w:pPr>
    </w:p>
  </w:comment>
  <w:comment w:id="1404" w:author="Admin" w:date="2017-08-03T15:40:00Z" w:initials="A">
    <w:p w:rsidR="00BA4131" w:rsidRDefault="00BA4131" w:rsidP="00FB7D0E">
      <w:pPr>
        <w:pStyle w:val="CommentText"/>
      </w:pPr>
      <w:r>
        <w:rPr>
          <w:rStyle w:val="CommentReference"/>
        </w:rPr>
        <w:annotationRef/>
      </w:r>
      <w:r>
        <w:t>Specify</w:t>
      </w:r>
    </w:p>
    <w:p w:rsidR="00207181" w:rsidRDefault="00207181" w:rsidP="00FB7D0E">
      <w:pPr>
        <w:pStyle w:val="CommentText"/>
      </w:pPr>
    </w:p>
    <w:p w:rsidR="00BA4131" w:rsidRDefault="00BA4131" w:rsidP="00FB7D0E">
      <w:pPr>
        <w:pStyle w:val="CommentText"/>
      </w:pPr>
      <w:r>
        <w:t>Deleted ‘Small’</w:t>
      </w:r>
    </w:p>
    <w:p w:rsidR="00BA4131" w:rsidRDefault="00BA4131">
      <w:pPr>
        <w:pStyle w:val="CommentText"/>
      </w:pPr>
    </w:p>
  </w:comment>
  <w:comment w:id="1407" w:author="Admin" w:date="2017-08-03T15:41:00Z" w:initials="A">
    <w:p w:rsidR="00BA4131" w:rsidRDefault="00BA4131" w:rsidP="00FB7D0E">
      <w:pPr>
        <w:pStyle w:val="CommentText"/>
      </w:pPr>
      <w:r>
        <w:rPr>
          <w:rStyle w:val="CommentReference"/>
        </w:rPr>
        <w:annotationRef/>
      </w:r>
      <w:r>
        <w:t>What is the point with this info.?</w:t>
      </w:r>
    </w:p>
    <w:p w:rsidR="00207181" w:rsidRDefault="00207181" w:rsidP="00FB7D0E">
      <w:pPr>
        <w:pStyle w:val="CommentText"/>
      </w:pPr>
    </w:p>
    <w:p w:rsidR="00BA4131" w:rsidRDefault="00BA4131">
      <w:pPr>
        <w:pStyle w:val="CommentText"/>
      </w:pPr>
      <w:r>
        <w:t>Response This shows that there is a push to introduce Hexavalent in India</w:t>
      </w:r>
      <w:r w:rsidR="00207181">
        <w:t xml:space="preserve"> </w:t>
      </w:r>
    </w:p>
  </w:comment>
  <w:comment w:id="1416" w:author="Admin" w:date="2017-08-03T15:42:00Z" w:initials="A">
    <w:p w:rsidR="00BA4131" w:rsidRDefault="00BA4131" w:rsidP="008C5B5D">
      <w:pPr>
        <w:pStyle w:val="CommentText"/>
      </w:pPr>
      <w:r>
        <w:rPr>
          <w:rStyle w:val="CommentReference"/>
        </w:rPr>
        <w:annotationRef/>
      </w:r>
      <w:r>
        <w:t>The long conclusion with summary points not effective. Please pick the three most important points</w:t>
      </w:r>
    </w:p>
    <w:p w:rsidR="00207181" w:rsidRDefault="00207181" w:rsidP="008C5B5D">
      <w:pPr>
        <w:pStyle w:val="CommentText"/>
      </w:pPr>
    </w:p>
    <w:p w:rsidR="00BA4131" w:rsidRDefault="00207181" w:rsidP="008C5B5D">
      <w:pPr>
        <w:pStyle w:val="CommentText"/>
      </w:pPr>
      <w:r>
        <w:t>Shortened albeit to 5 points!</w:t>
      </w:r>
    </w:p>
    <w:p w:rsidR="00BA4131" w:rsidRDefault="00BA4131">
      <w:pPr>
        <w:pStyle w:val="CommentText"/>
      </w:pPr>
    </w:p>
  </w:comment>
  <w:comment w:id="1478" w:author="Admin" w:date="2017-08-03T17:24:00Z" w:initials="A">
    <w:p w:rsidR="00BA4131" w:rsidRDefault="00BA4131" w:rsidP="008C5B5D">
      <w:pPr>
        <w:pStyle w:val="CommentText"/>
      </w:pPr>
      <w:r>
        <w:rPr>
          <w:rStyle w:val="CommentReference"/>
        </w:rPr>
        <w:annotationRef/>
      </w:r>
      <w:r>
        <w:t>Reference list is inadequate. Please provide further info.—especially for websites.</w:t>
      </w:r>
    </w:p>
    <w:p w:rsidR="00BA4131" w:rsidRDefault="00BA4131" w:rsidP="008C5B5D">
      <w:pPr>
        <w:pStyle w:val="CommentText"/>
      </w:pPr>
    </w:p>
    <w:p w:rsidR="00BA4131" w:rsidRDefault="00BA4131" w:rsidP="001712CD">
      <w:pPr>
        <w:pStyle w:val="CommentText"/>
      </w:pPr>
      <w:r>
        <w:t>Response This is not the final reference.</w:t>
      </w:r>
    </w:p>
    <w:p w:rsidR="00BA4131" w:rsidRDefault="00BA4131" w:rsidP="001712CD">
      <w:pPr>
        <w:pStyle w:val="CommentText"/>
      </w:pPr>
      <w:r>
        <w:t>When the article was commissioned the Editor had said that he will verify the source data and then house them on the IJME website so it is available permanently.</w:t>
      </w:r>
    </w:p>
    <w:p w:rsidR="00BA4131" w:rsidRDefault="00BA4131" w:rsidP="001712CD">
      <w:pPr>
        <w:pStyle w:val="CommentText"/>
      </w:pPr>
      <w:r>
        <w:t>The final paper will give those references.</w:t>
      </w:r>
    </w:p>
    <w:p w:rsidR="00193815" w:rsidRDefault="00193815" w:rsidP="001712CD">
      <w:pPr>
        <w:pStyle w:val="CommentText"/>
      </w:pPr>
    </w:p>
    <w:p w:rsidR="00193815" w:rsidRDefault="00193815" w:rsidP="001712CD">
      <w:pPr>
        <w:pStyle w:val="CommentText"/>
      </w:pPr>
      <w:r>
        <w:t>The clean copy has the full references except that the links are the temporary ones</w:t>
      </w:r>
    </w:p>
    <w:p w:rsidR="00BA4131" w:rsidRDefault="00BA4131">
      <w:pPr>
        <w:pStyle w:val="CommentText"/>
      </w:pPr>
    </w:p>
  </w:comment>
  <w:comment w:id="1542" w:author="Admin" w:date="2017-08-03T17:26:00Z" w:initials="A">
    <w:p w:rsidR="00BA4131" w:rsidRDefault="00BA4131">
      <w:pPr>
        <w:pStyle w:val="CommentText"/>
      </w:pPr>
      <w:r>
        <w:rPr>
          <w:rStyle w:val="CommentReference"/>
        </w:rPr>
        <w:annotationRef/>
      </w:r>
      <w:r>
        <w:t>Please provide full details of website references in IJME format.</w:t>
      </w:r>
    </w:p>
    <w:p w:rsidR="00BA4131" w:rsidRDefault="00BA4131">
      <w:pPr>
        <w:pStyle w:val="CommentText"/>
      </w:pPr>
      <w:r>
        <w:t>Response This is not the final reference.</w:t>
      </w:r>
    </w:p>
    <w:p w:rsidR="00BA4131" w:rsidRDefault="00BA4131">
      <w:pPr>
        <w:pStyle w:val="CommentText"/>
      </w:pPr>
      <w:r>
        <w:t>When the article was commissioned the Editor had said that he will verify the source data and then house them on the IJME website so it is available permanently.</w:t>
      </w:r>
    </w:p>
    <w:p w:rsidR="00BA4131" w:rsidRDefault="00BA4131">
      <w:pPr>
        <w:pStyle w:val="CommentText"/>
      </w:pPr>
      <w:r>
        <w:t>The final paper will give those references.</w:t>
      </w:r>
    </w:p>
    <w:p w:rsidR="00193815" w:rsidRDefault="00193815">
      <w:pPr>
        <w:pStyle w:val="CommentText"/>
      </w:pPr>
    </w:p>
    <w:p w:rsidR="00193815" w:rsidRDefault="00193815">
      <w:pPr>
        <w:pStyle w:val="CommentText"/>
      </w:pPr>
      <w:r>
        <w:t>The clean copy has the full references except the links are the temporary links till it is finally accepted by IJME and the documents are uploaded on their web site</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2492" w:rsidRDefault="004A2492" w:rsidP="00C0535C">
      <w:r>
        <w:separator/>
      </w:r>
    </w:p>
  </w:endnote>
  <w:endnote w:type="continuationSeparator" w:id="0">
    <w:p w:rsidR="004A2492" w:rsidRDefault="004A2492" w:rsidP="00C053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Lucida Sans">
    <w:panose1 w:val="020B0602030504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2492" w:rsidRDefault="004A2492" w:rsidP="00C0535C">
      <w:r>
        <w:separator/>
      </w:r>
    </w:p>
  </w:footnote>
  <w:footnote w:type="continuationSeparator" w:id="0">
    <w:p w:rsidR="004A2492" w:rsidRDefault="004A2492" w:rsidP="00C0535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E05B50"/>
    <w:multiLevelType w:val="hybridMultilevel"/>
    <w:tmpl w:val="9578AC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4DE78A4"/>
    <w:multiLevelType w:val="hybridMultilevel"/>
    <w:tmpl w:val="2C062A44"/>
    <w:lvl w:ilvl="0" w:tplc="A6C8F1EA">
      <w:start w:val="7"/>
      <w:numFmt w:val="bullet"/>
      <w:lvlText w:val=""/>
      <w:lvlJc w:val="left"/>
      <w:pPr>
        <w:ind w:left="720" w:hanging="360"/>
      </w:pPr>
      <w:rPr>
        <w:rFonts w:ascii="Symbol" w:eastAsia="SimSun"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2CF03D6"/>
    <w:multiLevelType w:val="hybridMultilevel"/>
    <w:tmpl w:val="FC18E1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5461D21"/>
    <w:multiLevelType w:val="hybridMultilevel"/>
    <w:tmpl w:val="BE009EA6"/>
    <w:lvl w:ilvl="0" w:tplc="6042398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9617F45"/>
    <w:multiLevelType w:val="hybridMultilevel"/>
    <w:tmpl w:val="FF82E8EA"/>
    <w:lvl w:ilvl="0" w:tplc="37C637AA">
      <w:start w:val="1"/>
      <w:numFmt w:val="decimal"/>
      <w:lvlText w:val="%1."/>
      <w:lvlJc w:val="left"/>
      <w:pPr>
        <w:ind w:left="580" w:hanging="360"/>
      </w:pPr>
      <w:rPr>
        <w:rFonts w:hint="default"/>
      </w:rPr>
    </w:lvl>
    <w:lvl w:ilvl="1" w:tplc="04090019" w:tentative="1">
      <w:start w:val="1"/>
      <w:numFmt w:val="lowerLetter"/>
      <w:lvlText w:val="%2."/>
      <w:lvlJc w:val="left"/>
      <w:pPr>
        <w:ind w:left="1300" w:hanging="360"/>
      </w:pPr>
    </w:lvl>
    <w:lvl w:ilvl="2" w:tplc="0409001B" w:tentative="1">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abstractNum w:abstractNumId="5">
    <w:nsid w:val="72CD6F24"/>
    <w:multiLevelType w:val="hybridMultilevel"/>
    <w:tmpl w:val="58B21E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2FD1BB4"/>
    <w:multiLevelType w:val="hybridMultilevel"/>
    <w:tmpl w:val="2FE6F7A2"/>
    <w:lvl w:ilvl="0" w:tplc="D262A7E2">
      <w:start w:val="1"/>
      <w:numFmt w:val="decimal"/>
      <w:lvlText w:val="%1."/>
      <w:lvlJc w:val="left"/>
      <w:pPr>
        <w:ind w:left="1080" w:hanging="360"/>
      </w:pPr>
      <w:rPr>
        <w:rFonts w:hint="default"/>
        <w:sz w:val="19"/>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9BF5C57"/>
    <w:multiLevelType w:val="hybridMultilevel"/>
    <w:tmpl w:val="DBE2115E"/>
    <w:lvl w:ilvl="0" w:tplc="E41A6414">
      <w:start w:val="7"/>
      <w:numFmt w:val="bullet"/>
      <w:lvlText w:val=""/>
      <w:lvlJc w:val="left"/>
      <w:pPr>
        <w:ind w:left="1080" w:hanging="360"/>
      </w:pPr>
      <w:rPr>
        <w:rFonts w:ascii="Symbol" w:eastAsia="SimSun" w:hAnsi="Symbol"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6"/>
  </w:num>
  <w:num w:numId="3">
    <w:abstractNumId w:val="3"/>
  </w:num>
  <w:num w:numId="4">
    <w:abstractNumId w:val="2"/>
  </w:num>
  <w:num w:numId="5">
    <w:abstractNumId w:val="1"/>
  </w:num>
  <w:num w:numId="6">
    <w:abstractNumId w:val="7"/>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6724"/>
    <w:rsid w:val="000124A5"/>
    <w:rsid w:val="00015809"/>
    <w:rsid w:val="00022340"/>
    <w:rsid w:val="000441F9"/>
    <w:rsid w:val="00051854"/>
    <w:rsid w:val="000563F0"/>
    <w:rsid w:val="000569CC"/>
    <w:rsid w:val="0006636E"/>
    <w:rsid w:val="000700C1"/>
    <w:rsid w:val="00093171"/>
    <w:rsid w:val="000A0C83"/>
    <w:rsid w:val="000B7BE0"/>
    <w:rsid w:val="000C0FC9"/>
    <w:rsid w:val="000D56DD"/>
    <w:rsid w:val="000E09A5"/>
    <w:rsid w:val="000E2808"/>
    <w:rsid w:val="000E506E"/>
    <w:rsid w:val="00103B54"/>
    <w:rsid w:val="00105536"/>
    <w:rsid w:val="00105CAF"/>
    <w:rsid w:val="0010628E"/>
    <w:rsid w:val="00111CCD"/>
    <w:rsid w:val="00112732"/>
    <w:rsid w:val="00113146"/>
    <w:rsid w:val="00121FA0"/>
    <w:rsid w:val="00122B7D"/>
    <w:rsid w:val="00136FF7"/>
    <w:rsid w:val="00141A45"/>
    <w:rsid w:val="00142A37"/>
    <w:rsid w:val="001529A5"/>
    <w:rsid w:val="001532DD"/>
    <w:rsid w:val="00162063"/>
    <w:rsid w:val="00166117"/>
    <w:rsid w:val="001676F8"/>
    <w:rsid w:val="001712CD"/>
    <w:rsid w:val="00172256"/>
    <w:rsid w:val="00173F29"/>
    <w:rsid w:val="00180E68"/>
    <w:rsid w:val="00187241"/>
    <w:rsid w:val="00187914"/>
    <w:rsid w:val="00192AFB"/>
    <w:rsid w:val="00193815"/>
    <w:rsid w:val="001A4E7F"/>
    <w:rsid w:val="001A5BE7"/>
    <w:rsid w:val="001B08FF"/>
    <w:rsid w:val="001B09EB"/>
    <w:rsid w:val="001B1C8A"/>
    <w:rsid w:val="001B21BA"/>
    <w:rsid w:val="001C7759"/>
    <w:rsid w:val="001C7F40"/>
    <w:rsid w:val="001D63D4"/>
    <w:rsid w:val="001D73E8"/>
    <w:rsid w:val="001E1F2F"/>
    <w:rsid w:val="001E3FC4"/>
    <w:rsid w:val="001F2B70"/>
    <w:rsid w:val="00207181"/>
    <w:rsid w:val="00212D40"/>
    <w:rsid w:val="00240A18"/>
    <w:rsid w:val="002421FD"/>
    <w:rsid w:val="00244A0D"/>
    <w:rsid w:val="002534C4"/>
    <w:rsid w:val="002746C4"/>
    <w:rsid w:val="00297EF5"/>
    <w:rsid w:val="002A7612"/>
    <w:rsid w:val="002B1556"/>
    <w:rsid w:val="002C038E"/>
    <w:rsid w:val="002C5F73"/>
    <w:rsid w:val="002D0965"/>
    <w:rsid w:val="002D2DC4"/>
    <w:rsid w:val="002D4173"/>
    <w:rsid w:val="002E3B14"/>
    <w:rsid w:val="002E7940"/>
    <w:rsid w:val="00313C43"/>
    <w:rsid w:val="00313FE3"/>
    <w:rsid w:val="00322B78"/>
    <w:rsid w:val="00330F03"/>
    <w:rsid w:val="003319AD"/>
    <w:rsid w:val="0033284F"/>
    <w:rsid w:val="003468D9"/>
    <w:rsid w:val="00353D91"/>
    <w:rsid w:val="00367ECB"/>
    <w:rsid w:val="00376724"/>
    <w:rsid w:val="00377126"/>
    <w:rsid w:val="0037748D"/>
    <w:rsid w:val="00390012"/>
    <w:rsid w:val="003A20FD"/>
    <w:rsid w:val="003B1153"/>
    <w:rsid w:val="003B191A"/>
    <w:rsid w:val="003C3830"/>
    <w:rsid w:val="003C61F5"/>
    <w:rsid w:val="003D073D"/>
    <w:rsid w:val="003D0FA0"/>
    <w:rsid w:val="003D5BB9"/>
    <w:rsid w:val="003D5F65"/>
    <w:rsid w:val="003E479D"/>
    <w:rsid w:val="003F0183"/>
    <w:rsid w:val="004070D4"/>
    <w:rsid w:val="00422F39"/>
    <w:rsid w:val="00432FFB"/>
    <w:rsid w:val="00434959"/>
    <w:rsid w:val="00435E64"/>
    <w:rsid w:val="004408BD"/>
    <w:rsid w:val="00467AD2"/>
    <w:rsid w:val="004714D8"/>
    <w:rsid w:val="0049054E"/>
    <w:rsid w:val="004A2492"/>
    <w:rsid w:val="004A39AE"/>
    <w:rsid w:val="004A7C26"/>
    <w:rsid w:val="004B1338"/>
    <w:rsid w:val="004B1D7B"/>
    <w:rsid w:val="004C196E"/>
    <w:rsid w:val="004C3D7D"/>
    <w:rsid w:val="004F1DC0"/>
    <w:rsid w:val="0051235C"/>
    <w:rsid w:val="005213AB"/>
    <w:rsid w:val="0052382C"/>
    <w:rsid w:val="00536964"/>
    <w:rsid w:val="0056798D"/>
    <w:rsid w:val="00574228"/>
    <w:rsid w:val="0059089D"/>
    <w:rsid w:val="00597F3A"/>
    <w:rsid w:val="005A06B1"/>
    <w:rsid w:val="005B5C4E"/>
    <w:rsid w:val="005B6F79"/>
    <w:rsid w:val="005B7BB4"/>
    <w:rsid w:val="005C5D47"/>
    <w:rsid w:val="005D1C4F"/>
    <w:rsid w:val="005D5758"/>
    <w:rsid w:val="005E4674"/>
    <w:rsid w:val="005E511A"/>
    <w:rsid w:val="00604226"/>
    <w:rsid w:val="0062259A"/>
    <w:rsid w:val="00626E31"/>
    <w:rsid w:val="00627087"/>
    <w:rsid w:val="00627AFA"/>
    <w:rsid w:val="00645AF7"/>
    <w:rsid w:val="00650FB3"/>
    <w:rsid w:val="00652177"/>
    <w:rsid w:val="006756B0"/>
    <w:rsid w:val="00681325"/>
    <w:rsid w:val="0069050A"/>
    <w:rsid w:val="00691488"/>
    <w:rsid w:val="00697E9C"/>
    <w:rsid w:val="006A0227"/>
    <w:rsid w:val="006A0377"/>
    <w:rsid w:val="006B0288"/>
    <w:rsid w:val="006B2045"/>
    <w:rsid w:val="006B2451"/>
    <w:rsid w:val="006B73AD"/>
    <w:rsid w:val="006F09FD"/>
    <w:rsid w:val="006F1BC5"/>
    <w:rsid w:val="0070219B"/>
    <w:rsid w:val="007062EA"/>
    <w:rsid w:val="00712843"/>
    <w:rsid w:val="007132D1"/>
    <w:rsid w:val="0072156A"/>
    <w:rsid w:val="007242E4"/>
    <w:rsid w:val="00731ADE"/>
    <w:rsid w:val="00731B69"/>
    <w:rsid w:val="00734B14"/>
    <w:rsid w:val="00735004"/>
    <w:rsid w:val="00736572"/>
    <w:rsid w:val="00737E8C"/>
    <w:rsid w:val="00747A9F"/>
    <w:rsid w:val="00747CDA"/>
    <w:rsid w:val="00757EDA"/>
    <w:rsid w:val="007715DA"/>
    <w:rsid w:val="00776AA1"/>
    <w:rsid w:val="00777862"/>
    <w:rsid w:val="00781982"/>
    <w:rsid w:val="0079018E"/>
    <w:rsid w:val="00790B27"/>
    <w:rsid w:val="00792155"/>
    <w:rsid w:val="00794CDB"/>
    <w:rsid w:val="007954D9"/>
    <w:rsid w:val="00796773"/>
    <w:rsid w:val="00796EF7"/>
    <w:rsid w:val="0079726D"/>
    <w:rsid w:val="007B56BE"/>
    <w:rsid w:val="007C5E7D"/>
    <w:rsid w:val="007C6DD8"/>
    <w:rsid w:val="007D41E0"/>
    <w:rsid w:val="007D4632"/>
    <w:rsid w:val="007F561F"/>
    <w:rsid w:val="00804C8E"/>
    <w:rsid w:val="00826AF5"/>
    <w:rsid w:val="00827C76"/>
    <w:rsid w:val="008538D7"/>
    <w:rsid w:val="00855057"/>
    <w:rsid w:val="008663E2"/>
    <w:rsid w:val="008803B8"/>
    <w:rsid w:val="00881D17"/>
    <w:rsid w:val="00894CA4"/>
    <w:rsid w:val="00895781"/>
    <w:rsid w:val="008A5622"/>
    <w:rsid w:val="008B0461"/>
    <w:rsid w:val="008B0890"/>
    <w:rsid w:val="008B1ACF"/>
    <w:rsid w:val="008B2AD0"/>
    <w:rsid w:val="008C5B5D"/>
    <w:rsid w:val="008D40D1"/>
    <w:rsid w:val="008D598B"/>
    <w:rsid w:val="008E3226"/>
    <w:rsid w:val="008F42A9"/>
    <w:rsid w:val="009034B5"/>
    <w:rsid w:val="00905728"/>
    <w:rsid w:val="00905CC5"/>
    <w:rsid w:val="00907A06"/>
    <w:rsid w:val="00910F70"/>
    <w:rsid w:val="00912537"/>
    <w:rsid w:val="0093279C"/>
    <w:rsid w:val="0093480D"/>
    <w:rsid w:val="00945887"/>
    <w:rsid w:val="0095359E"/>
    <w:rsid w:val="00962AEB"/>
    <w:rsid w:val="00967538"/>
    <w:rsid w:val="00975B55"/>
    <w:rsid w:val="009804CD"/>
    <w:rsid w:val="0099457C"/>
    <w:rsid w:val="009A525D"/>
    <w:rsid w:val="009A5F23"/>
    <w:rsid w:val="009D15C9"/>
    <w:rsid w:val="009D6C07"/>
    <w:rsid w:val="00A034F8"/>
    <w:rsid w:val="00A13357"/>
    <w:rsid w:val="00A1406B"/>
    <w:rsid w:val="00A308BC"/>
    <w:rsid w:val="00A37430"/>
    <w:rsid w:val="00A37DCB"/>
    <w:rsid w:val="00A51313"/>
    <w:rsid w:val="00A72BA6"/>
    <w:rsid w:val="00A85766"/>
    <w:rsid w:val="00AB15A2"/>
    <w:rsid w:val="00AB5BCB"/>
    <w:rsid w:val="00AB7DDB"/>
    <w:rsid w:val="00AE4F65"/>
    <w:rsid w:val="00B10521"/>
    <w:rsid w:val="00B16046"/>
    <w:rsid w:val="00B16602"/>
    <w:rsid w:val="00B169B1"/>
    <w:rsid w:val="00B3697A"/>
    <w:rsid w:val="00B63D65"/>
    <w:rsid w:val="00B73982"/>
    <w:rsid w:val="00B74ECA"/>
    <w:rsid w:val="00B9294A"/>
    <w:rsid w:val="00B97099"/>
    <w:rsid w:val="00BA0E39"/>
    <w:rsid w:val="00BA4131"/>
    <w:rsid w:val="00BA7E2A"/>
    <w:rsid w:val="00BB33BE"/>
    <w:rsid w:val="00BB4E95"/>
    <w:rsid w:val="00BD31EA"/>
    <w:rsid w:val="00BD3216"/>
    <w:rsid w:val="00BD6284"/>
    <w:rsid w:val="00BE3F0D"/>
    <w:rsid w:val="00BF5CBF"/>
    <w:rsid w:val="00C007CC"/>
    <w:rsid w:val="00C0535C"/>
    <w:rsid w:val="00C06B5F"/>
    <w:rsid w:val="00C07862"/>
    <w:rsid w:val="00C2797D"/>
    <w:rsid w:val="00C30621"/>
    <w:rsid w:val="00C344A3"/>
    <w:rsid w:val="00C35507"/>
    <w:rsid w:val="00C45E4E"/>
    <w:rsid w:val="00C608D0"/>
    <w:rsid w:val="00C6390E"/>
    <w:rsid w:val="00C64B8D"/>
    <w:rsid w:val="00C70AA7"/>
    <w:rsid w:val="00C83D42"/>
    <w:rsid w:val="00C84EA5"/>
    <w:rsid w:val="00C9788E"/>
    <w:rsid w:val="00CA3BEF"/>
    <w:rsid w:val="00CA4640"/>
    <w:rsid w:val="00CA6C59"/>
    <w:rsid w:val="00CB3FE2"/>
    <w:rsid w:val="00CB45E0"/>
    <w:rsid w:val="00CB5A24"/>
    <w:rsid w:val="00CB7590"/>
    <w:rsid w:val="00CD53BE"/>
    <w:rsid w:val="00CE54BD"/>
    <w:rsid w:val="00D07C01"/>
    <w:rsid w:val="00D22030"/>
    <w:rsid w:val="00D31936"/>
    <w:rsid w:val="00D34C40"/>
    <w:rsid w:val="00D370AA"/>
    <w:rsid w:val="00D46FB0"/>
    <w:rsid w:val="00D47B69"/>
    <w:rsid w:val="00D513C6"/>
    <w:rsid w:val="00D53F0A"/>
    <w:rsid w:val="00D672EC"/>
    <w:rsid w:val="00D7125D"/>
    <w:rsid w:val="00D71D0D"/>
    <w:rsid w:val="00D80510"/>
    <w:rsid w:val="00D82636"/>
    <w:rsid w:val="00D82F54"/>
    <w:rsid w:val="00DA02DB"/>
    <w:rsid w:val="00DA197C"/>
    <w:rsid w:val="00DA6172"/>
    <w:rsid w:val="00DA6D76"/>
    <w:rsid w:val="00DB3FBA"/>
    <w:rsid w:val="00DB4369"/>
    <w:rsid w:val="00DB4908"/>
    <w:rsid w:val="00DC71A0"/>
    <w:rsid w:val="00DD21D1"/>
    <w:rsid w:val="00DD412C"/>
    <w:rsid w:val="00DD43D6"/>
    <w:rsid w:val="00DE243B"/>
    <w:rsid w:val="00DE4E23"/>
    <w:rsid w:val="00DE5B78"/>
    <w:rsid w:val="00DF027E"/>
    <w:rsid w:val="00DF4601"/>
    <w:rsid w:val="00DF6C9F"/>
    <w:rsid w:val="00E12E0D"/>
    <w:rsid w:val="00E13A96"/>
    <w:rsid w:val="00E24392"/>
    <w:rsid w:val="00E25C05"/>
    <w:rsid w:val="00E36630"/>
    <w:rsid w:val="00E36958"/>
    <w:rsid w:val="00E40C9A"/>
    <w:rsid w:val="00E63782"/>
    <w:rsid w:val="00E92D54"/>
    <w:rsid w:val="00E95FAF"/>
    <w:rsid w:val="00EA7744"/>
    <w:rsid w:val="00EB04D8"/>
    <w:rsid w:val="00EB6C03"/>
    <w:rsid w:val="00EC7DC4"/>
    <w:rsid w:val="00ED135F"/>
    <w:rsid w:val="00ED1B48"/>
    <w:rsid w:val="00EE48F2"/>
    <w:rsid w:val="00EF14D5"/>
    <w:rsid w:val="00F00E78"/>
    <w:rsid w:val="00F0141B"/>
    <w:rsid w:val="00F05B64"/>
    <w:rsid w:val="00F075C5"/>
    <w:rsid w:val="00F10957"/>
    <w:rsid w:val="00F11750"/>
    <w:rsid w:val="00F1542F"/>
    <w:rsid w:val="00F258E4"/>
    <w:rsid w:val="00F32C0C"/>
    <w:rsid w:val="00F546F2"/>
    <w:rsid w:val="00F6537B"/>
    <w:rsid w:val="00F73981"/>
    <w:rsid w:val="00F80BC4"/>
    <w:rsid w:val="00F87502"/>
    <w:rsid w:val="00F879E3"/>
    <w:rsid w:val="00FB7D0E"/>
    <w:rsid w:val="00FE0B58"/>
    <w:rsid w:val="00FF2CD2"/>
    <w:rsid w:val="00FF3A15"/>
    <w:rsid w:val="00FF3B7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5A24"/>
    <w:pPr>
      <w:spacing w:after="0" w:line="240" w:lineRule="auto"/>
    </w:pPr>
    <w:rPr>
      <w:rFonts w:ascii="Times New Roman" w:eastAsia="SimSun" w:hAnsi="Times New Roman"/>
      <w:sz w:val="24"/>
      <w:szCs w:val="24"/>
      <w:lang w:eastAsia="zh-CN"/>
    </w:rPr>
  </w:style>
  <w:style w:type="paragraph" w:styleId="Heading1">
    <w:name w:val="heading 1"/>
    <w:basedOn w:val="Normal"/>
    <w:next w:val="Normal"/>
    <w:link w:val="Heading1Char"/>
    <w:uiPriority w:val="9"/>
    <w:qFormat/>
    <w:rsid w:val="00CB5A24"/>
    <w:pPr>
      <w:keepNext/>
      <w:tabs>
        <w:tab w:val="num" w:pos="720"/>
      </w:tabs>
      <w:spacing w:before="240" w:after="60"/>
      <w:ind w:left="720" w:hanging="720"/>
      <w:outlineLvl w:val="0"/>
    </w:pPr>
    <w:rPr>
      <w:rFonts w:asciiTheme="majorHAnsi" w:eastAsiaTheme="majorEastAsia" w:hAnsiTheme="majorHAnsi" w:cstheme="majorBidi"/>
      <w:b/>
      <w:bCs/>
      <w:kern w:val="32"/>
      <w:sz w:val="32"/>
      <w:szCs w:val="32"/>
      <w:lang w:eastAsia="en-US"/>
    </w:rPr>
  </w:style>
  <w:style w:type="paragraph" w:styleId="Heading2">
    <w:name w:val="heading 2"/>
    <w:basedOn w:val="Normal"/>
    <w:next w:val="Normal"/>
    <w:link w:val="Heading2Char"/>
    <w:uiPriority w:val="9"/>
    <w:semiHidden/>
    <w:unhideWhenUsed/>
    <w:qFormat/>
    <w:rsid w:val="00CB5A24"/>
    <w:pPr>
      <w:keepNext/>
      <w:tabs>
        <w:tab w:val="num" w:pos="1440"/>
      </w:tabs>
      <w:spacing w:before="240" w:after="60"/>
      <w:ind w:left="1440" w:hanging="720"/>
      <w:outlineLvl w:val="1"/>
    </w:pPr>
    <w:rPr>
      <w:rFonts w:asciiTheme="majorHAnsi" w:eastAsiaTheme="majorEastAsia" w:hAnsiTheme="majorHAnsi" w:cstheme="majorBidi"/>
      <w:b/>
      <w:bCs/>
      <w:i/>
      <w:iCs/>
      <w:sz w:val="28"/>
      <w:szCs w:val="28"/>
      <w:lang w:eastAsia="en-US"/>
    </w:rPr>
  </w:style>
  <w:style w:type="paragraph" w:styleId="Heading3">
    <w:name w:val="heading 3"/>
    <w:basedOn w:val="Normal"/>
    <w:next w:val="Normal"/>
    <w:link w:val="Heading3Char"/>
    <w:uiPriority w:val="9"/>
    <w:semiHidden/>
    <w:unhideWhenUsed/>
    <w:qFormat/>
    <w:rsid w:val="00CB5A24"/>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B5A24"/>
    <w:pPr>
      <w:keepNext/>
      <w:tabs>
        <w:tab w:val="num" w:pos="2880"/>
      </w:tabs>
      <w:spacing w:before="240" w:after="60"/>
      <w:ind w:left="2880" w:hanging="720"/>
      <w:outlineLvl w:val="3"/>
    </w:pPr>
    <w:rPr>
      <w:rFonts w:asciiTheme="minorHAnsi" w:eastAsiaTheme="minorEastAsia" w:hAnsiTheme="minorHAnsi"/>
      <w:b/>
      <w:bCs/>
      <w:sz w:val="28"/>
      <w:szCs w:val="28"/>
      <w:lang w:eastAsia="en-US"/>
    </w:rPr>
  </w:style>
  <w:style w:type="paragraph" w:styleId="Heading5">
    <w:name w:val="heading 5"/>
    <w:basedOn w:val="Normal"/>
    <w:next w:val="Normal"/>
    <w:link w:val="Heading5Char"/>
    <w:uiPriority w:val="9"/>
    <w:semiHidden/>
    <w:unhideWhenUsed/>
    <w:qFormat/>
    <w:rsid w:val="00CB5A24"/>
    <w:pPr>
      <w:tabs>
        <w:tab w:val="num" w:pos="3600"/>
      </w:tabs>
      <w:spacing w:before="240" w:after="60"/>
      <w:ind w:left="3600" w:hanging="720"/>
      <w:outlineLvl w:val="4"/>
    </w:pPr>
    <w:rPr>
      <w:rFonts w:asciiTheme="minorHAnsi" w:eastAsiaTheme="minorEastAsia" w:hAnsiTheme="minorHAnsi"/>
      <w:b/>
      <w:bCs/>
      <w:i/>
      <w:iCs/>
      <w:sz w:val="26"/>
      <w:szCs w:val="26"/>
      <w:lang w:eastAsia="en-US"/>
    </w:rPr>
  </w:style>
  <w:style w:type="paragraph" w:styleId="Heading6">
    <w:name w:val="heading 6"/>
    <w:basedOn w:val="Normal"/>
    <w:next w:val="Normal"/>
    <w:link w:val="Heading6Char"/>
    <w:qFormat/>
    <w:rsid w:val="00CB5A24"/>
    <w:pPr>
      <w:tabs>
        <w:tab w:val="num" w:pos="4320"/>
      </w:tabs>
      <w:spacing w:before="240" w:after="60"/>
      <w:ind w:left="4320" w:hanging="720"/>
      <w:outlineLvl w:val="5"/>
    </w:pPr>
    <w:rPr>
      <w:rFonts w:eastAsia="Times New Roman" w:cs="Times New Roman"/>
      <w:b/>
      <w:bCs/>
      <w:sz w:val="22"/>
      <w:szCs w:val="22"/>
      <w:lang w:eastAsia="en-US"/>
    </w:rPr>
  </w:style>
  <w:style w:type="paragraph" w:styleId="Heading7">
    <w:name w:val="heading 7"/>
    <w:basedOn w:val="Normal"/>
    <w:next w:val="Normal"/>
    <w:link w:val="Heading7Char"/>
    <w:uiPriority w:val="9"/>
    <w:semiHidden/>
    <w:unhideWhenUsed/>
    <w:qFormat/>
    <w:rsid w:val="00CB5A24"/>
    <w:pPr>
      <w:tabs>
        <w:tab w:val="num" w:pos="5040"/>
      </w:tabs>
      <w:spacing w:before="240" w:after="60"/>
      <w:ind w:left="5040" w:hanging="720"/>
      <w:outlineLvl w:val="6"/>
    </w:pPr>
    <w:rPr>
      <w:rFonts w:asciiTheme="minorHAnsi" w:eastAsiaTheme="minorEastAsia" w:hAnsiTheme="minorHAnsi"/>
      <w:lang w:eastAsia="en-US"/>
    </w:rPr>
  </w:style>
  <w:style w:type="paragraph" w:styleId="Heading8">
    <w:name w:val="heading 8"/>
    <w:basedOn w:val="Normal"/>
    <w:next w:val="Normal"/>
    <w:link w:val="Heading8Char"/>
    <w:uiPriority w:val="9"/>
    <w:semiHidden/>
    <w:unhideWhenUsed/>
    <w:qFormat/>
    <w:rsid w:val="00CB5A24"/>
    <w:pPr>
      <w:tabs>
        <w:tab w:val="num" w:pos="5760"/>
      </w:tabs>
      <w:spacing w:before="240" w:after="60"/>
      <w:ind w:left="5760" w:hanging="720"/>
      <w:outlineLvl w:val="7"/>
    </w:pPr>
    <w:rPr>
      <w:rFonts w:asciiTheme="minorHAnsi" w:eastAsiaTheme="minorEastAsia" w:hAnsiTheme="minorHAnsi"/>
      <w:i/>
      <w:iCs/>
      <w:lang w:eastAsia="en-US"/>
    </w:rPr>
  </w:style>
  <w:style w:type="paragraph" w:styleId="Heading9">
    <w:name w:val="heading 9"/>
    <w:basedOn w:val="Normal"/>
    <w:next w:val="Normal"/>
    <w:link w:val="Heading9Char"/>
    <w:uiPriority w:val="9"/>
    <w:semiHidden/>
    <w:unhideWhenUsed/>
    <w:qFormat/>
    <w:rsid w:val="00CB5A24"/>
    <w:pPr>
      <w:tabs>
        <w:tab w:val="num" w:pos="6480"/>
      </w:tabs>
      <w:spacing w:before="240" w:after="60"/>
      <w:ind w:left="6480" w:hanging="720"/>
      <w:outlineLvl w:val="8"/>
    </w:pPr>
    <w:rPr>
      <w:rFonts w:asciiTheme="majorHAnsi" w:eastAsiaTheme="majorEastAsia" w:hAnsiTheme="majorHAnsi" w:cstheme="majorBid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5A24"/>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CB5A24"/>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CB5A24"/>
    <w:rPr>
      <w:rFonts w:asciiTheme="majorHAnsi" w:eastAsiaTheme="majorEastAsia" w:hAnsiTheme="majorHAnsi" w:cstheme="majorBidi"/>
      <w:b/>
      <w:bCs/>
      <w:color w:val="4F81BD" w:themeColor="accent1"/>
      <w:sz w:val="24"/>
      <w:szCs w:val="24"/>
      <w:lang w:eastAsia="zh-CN"/>
    </w:rPr>
  </w:style>
  <w:style w:type="character" w:customStyle="1" w:styleId="Heading4Char">
    <w:name w:val="Heading 4 Char"/>
    <w:basedOn w:val="DefaultParagraphFont"/>
    <w:link w:val="Heading4"/>
    <w:uiPriority w:val="9"/>
    <w:semiHidden/>
    <w:rsid w:val="00CB5A24"/>
    <w:rPr>
      <w:rFonts w:eastAsiaTheme="minorEastAsia"/>
      <w:b/>
      <w:bCs/>
      <w:sz w:val="28"/>
      <w:szCs w:val="28"/>
    </w:rPr>
  </w:style>
  <w:style w:type="character" w:customStyle="1" w:styleId="Heading5Char">
    <w:name w:val="Heading 5 Char"/>
    <w:basedOn w:val="DefaultParagraphFont"/>
    <w:link w:val="Heading5"/>
    <w:uiPriority w:val="9"/>
    <w:semiHidden/>
    <w:rsid w:val="00CB5A24"/>
    <w:rPr>
      <w:rFonts w:eastAsiaTheme="minorEastAsia"/>
      <w:b/>
      <w:bCs/>
      <w:i/>
      <w:iCs/>
      <w:sz w:val="26"/>
      <w:szCs w:val="26"/>
    </w:rPr>
  </w:style>
  <w:style w:type="character" w:customStyle="1" w:styleId="Heading6Char">
    <w:name w:val="Heading 6 Char"/>
    <w:basedOn w:val="DefaultParagraphFont"/>
    <w:link w:val="Heading6"/>
    <w:rsid w:val="00CB5A24"/>
    <w:rPr>
      <w:rFonts w:ascii="Times New Roman" w:eastAsia="Times New Roman" w:hAnsi="Times New Roman" w:cs="Times New Roman"/>
      <w:b/>
      <w:bCs/>
    </w:rPr>
  </w:style>
  <w:style w:type="character" w:customStyle="1" w:styleId="Heading7Char">
    <w:name w:val="Heading 7 Char"/>
    <w:basedOn w:val="DefaultParagraphFont"/>
    <w:link w:val="Heading7"/>
    <w:uiPriority w:val="9"/>
    <w:semiHidden/>
    <w:rsid w:val="00CB5A24"/>
    <w:rPr>
      <w:rFonts w:eastAsiaTheme="minorEastAsia"/>
      <w:sz w:val="24"/>
      <w:szCs w:val="24"/>
    </w:rPr>
  </w:style>
  <w:style w:type="character" w:customStyle="1" w:styleId="Heading8Char">
    <w:name w:val="Heading 8 Char"/>
    <w:basedOn w:val="DefaultParagraphFont"/>
    <w:link w:val="Heading8"/>
    <w:uiPriority w:val="9"/>
    <w:semiHidden/>
    <w:rsid w:val="00CB5A24"/>
    <w:rPr>
      <w:rFonts w:eastAsiaTheme="minorEastAsia"/>
      <w:i/>
      <w:iCs/>
      <w:sz w:val="24"/>
      <w:szCs w:val="24"/>
    </w:rPr>
  </w:style>
  <w:style w:type="character" w:customStyle="1" w:styleId="Heading9Char">
    <w:name w:val="Heading 9 Char"/>
    <w:basedOn w:val="DefaultParagraphFont"/>
    <w:link w:val="Heading9"/>
    <w:uiPriority w:val="9"/>
    <w:semiHidden/>
    <w:rsid w:val="00CB5A24"/>
    <w:rPr>
      <w:rFonts w:asciiTheme="majorHAnsi" w:eastAsiaTheme="majorEastAsia" w:hAnsiTheme="majorHAnsi" w:cstheme="majorBidi"/>
    </w:rPr>
  </w:style>
  <w:style w:type="character" w:styleId="Emphasis">
    <w:name w:val="Emphasis"/>
    <w:basedOn w:val="DefaultParagraphFont"/>
    <w:uiPriority w:val="20"/>
    <w:qFormat/>
    <w:rsid w:val="00CB5A24"/>
    <w:rPr>
      <w:i/>
      <w:iCs/>
    </w:rPr>
  </w:style>
  <w:style w:type="paragraph" w:styleId="NoSpacing">
    <w:name w:val="No Spacing"/>
    <w:uiPriority w:val="1"/>
    <w:qFormat/>
    <w:rsid w:val="00CB5A24"/>
    <w:pPr>
      <w:spacing w:after="0" w:line="240" w:lineRule="auto"/>
    </w:pPr>
    <w:rPr>
      <w:rFonts w:ascii="Times New Roman" w:eastAsia="SimSun" w:hAnsi="Times New Roman" w:cs="Times New Roman"/>
      <w:sz w:val="24"/>
      <w:szCs w:val="24"/>
      <w:lang w:eastAsia="zh-CN"/>
    </w:rPr>
  </w:style>
  <w:style w:type="paragraph" w:styleId="ListParagraph">
    <w:name w:val="List Paragraph"/>
    <w:basedOn w:val="Normal"/>
    <w:uiPriority w:val="34"/>
    <w:qFormat/>
    <w:rsid w:val="00CB5A24"/>
    <w:pPr>
      <w:ind w:left="720"/>
      <w:contextualSpacing/>
    </w:pPr>
    <w:rPr>
      <w:rFonts w:cs="Times New Roman"/>
    </w:rPr>
  </w:style>
  <w:style w:type="character" w:styleId="Hyperlink">
    <w:name w:val="Hyperlink"/>
    <w:basedOn w:val="DefaultParagraphFont"/>
    <w:uiPriority w:val="99"/>
    <w:unhideWhenUsed/>
    <w:rsid w:val="001A4E7F"/>
    <w:rPr>
      <w:color w:val="0000FF" w:themeColor="hyperlink"/>
      <w:u w:val="single"/>
    </w:rPr>
  </w:style>
  <w:style w:type="character" w:customStyle="1" w:styleId="None">
    <w:name w:val="None"/>
    <w:rsid w:val="004408BD"/>
  </w:style>
  <w:style w:type="paragraph" w:customStyle="1" w:styleId="p">
    <w:name w:val="p"/>
    <w:basedOn w:val="Normal"/>
    <w:rsid w:val="004408BD"/>
    <w:pPr>
      <w:spacing w:before="100" w:beforeAutospacing="1" w:after="100" w:afterAutospacing="1"/>
    </w:pPr>
    <w:rPr>
      <w:rFonts w:eastAsia="Times New Roman" w:cs="Times New Roman"/>
      <w:lang w:eastAsia="en-US"/>
    </w:rPr>
  </w:style>
  <w:style w:type="paragraph" w:styleId="NormalWeb">
    <w:name w:val="Normal (Web)"/>
    <w:basedOn w:val="Normal"/>
    <w:uiPriority w:val="99"/>
    <w:unhideWhenUsed/>
    <w:rsid w:val="004408BD"/>
    <w:pPr>
      <w:spacing w:before="100" w:beforeAutospacing="1" w:after="100" w:afterAutospacing="1"/>
    </w:pPr>
    <w:rPr>
      <w:rFonts w:eastAsia="Times New Roman" w:cs="Times New Roman"/>
      <w:lang w:eastAsia="en-US"/>
    </w:rPr>
  </w:style>
  <w:style w:type="table" w:styleId="TableGrid">
    <w:name w:val="Table Grid"/>
    <w:basedOn w:val="TableNormal"/>
    <w:uiPriority w:val="59"/>
    <w:rsid w:val="00C0535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FootnoteReference">
    <w:name w:val="footnote reference"/>
    <w:basedOn w:val="DefaultParagraphFont"/>
    <w:uiPriority w:val="99"/>
    <w:semiHidden/>
    <w:unhideWhenUsed/>
    <w:rsid w:val="00C0535C"/>
    <w:rPr>
      <w:vertAlign w:val="superscript"/>
    </w:rPr>
  </w:style>
  <w:style w:type="character" w:customStyle="1" w:styleId="ui-ncbitoggler-master-text">
    <w:name w:val="ui-ncbitoggler-master-text"/>
    <w:basedOn w:val="DefaultParagraphFont"/>
    <w:rsid w:val="008B2AD0"/>
  </w:style>
  <w:style w:type="paragraph" w:customStyle="1" w:styleId="Title1">
    <w:name w:val="Title1"/>
    <w:basedOn w:val="Normal"/>
    <w:rsid w:val="00DC71A0"/>
    <w:pPr>
      <w:spacing w:before="100" w:beforeAutospacing="1" w:after="100" w:afterAutospacing="1"/>
    </w:pPr>
    <w:rPr>
      <w:rFonts w:eastAsia="Times New Roman" w:cs="Times New Roman"/>
      <w:lang w:eastAsia="en-US"/>
    </w:rPr>
  </w:style>
  <w:style w:type="paragraph" w:customStyle="1" w:styleId="desc">
    <w:name w:val="desc"/>
    <w:basedOn w:val="Normal"/>
    <w:rsid w:val="00DC71A0"/>
    <w:pPr>
      <w:spacing w:before="100" w:beforeAutospacing="1" w:after="100" w:afterAutospacing="1"/>
    </w:pPr>
    <w:rPr>
      <w:rFonts w:eastAsia="Times New Roman" w:cs="Times New Roman"/>
      <w:lang w:eastAsia="en-US"/>
    </w:rPr>
  </w:style>
  <w:style w:type="paragraph" w:customStyle="1" w:styleId="details">
    <w:name w:val="details"/>
    <w:basedOn w:val="Normal"/>
    <w:rsid w:val="00DC71A0"/>
    <w:pPr>
      <w:spacing w:before="100" w:beforeAutospacing="1" w:after="100" w:afterAutospacing="1"/>
    </w:pPr>
    <w:rPr>
      <w:rFonts w:eastAsia="Times New Roman" w:cs="Times New Roman"/>
      <w:lang w:eastAsia="en-US"/>
    </w:rPr>
  </w:style>
  <w:style w:type="character" w:customStyle="1" w:styleId="jrnl">
    <w:name w:val="jrnl"/>
    <w:basedOn w:val="DefaultParagraphFont"/>
    <w:rsid w:val="00DC71A0"/>
  </w:style>
  <w:style w:type="character" w:customStyle="1" w:styleId="highlight">
    <w:name w:val="highlight"/>
    <w:basedOn w:val="DefaultParagraphFont"/>
    <w:rsid w:val="001D63D4"/>
  </w:style>
  <w:style w:type="paragraph" w:styleId="BalloonText">
    <w:name w:val="Balloon Text"/>
    <w:basedOn w:val="Normal"/>
    <w:link w:val="BalloonTextChar"/>
    <w:uiPriority w:val="99"/>
    <w:semiHidden/>
    <w:unhideWhenUsed/>
    <w:rsid w:val="00E63782"/>
    <w:rPr>
      <w:rFonts w:ascii="Tahoma" w:hAnsi="Tahoma" w:cs="Tahoma"/>
      <w:sz w:val="16"/>
      <w:szCs w:val="16"/>
    </w:rPr>
  </w:style>
  <w:style w:type="character" w:customStyle="1" w:styleId="BalloonTextChar">
    <w:name w:val="Balloon Text Char"/>
    <w:basedOn w:val="DefaultParagraphFont"/>
    <w:link w:val="BalloonText"/>
    <w:uiPriority w:val="99"/>
    <w:semiHidden/>
    <w:rsid w:val="00E63782"/>
    <w:rPr>
      <w:rFonts w:ascii="Tahoma" w:eastAsia="SimSun" w:hAnsi="Tahoma" w:cs="Tahoma"/>
      <w:sz w:val="16"/>
      <w:szCs w:val="16"/>
      <w:lang w:eastAsia="zh-CN"/>
    </w:rPr>
  </w:style>
  <w:style w:type="character" w:styleId="CommentReference">
    <w:name w:val="annotation reference"/>
    <w:basedOn w:val="DefaultParagraphFont"/>
    <w:uiPriority w:val="99"/>
    <w:semiHidden/>
    <w:unhideWhenUsed/>
    <w:rsid w:val="00212D40"/>
    <w:rPr>
      <w:sz w:val="16"/>
      <w:szCs w:val="16"/>
    </w:rPr>
  </w:style>
  <w:style w:type="paragraph" w:styleId="CommentText">
    <w:name w:val="annotation text"/>
    <w:basedOn w:val="Normal"/>
    <w:link w:val="CommentTextChar"/>
    <w:uiPriority w:val="99"/>
    <w:semiHidden/>
    <w:unhideWhenUsed/>
    <w:rsid w:val="00212D40"/>
    <w:rPr>
      <w:sz w:val="20"/>
      <w:szCs w:val="20"/>
    </w:rPr>
  </w:style>
  <w:style w:type="character" w:customStyle="1" w:styleId="CommentTextChar">
    <w:name w:val="Comment Text Char"/>
    <w:basedOn w:val="DefaultParagraphFont"/>
    <w:link w:val="CommentText"/>
    <w:uiPriority w:val="99"/>
    <w:semiHidden/>
    <w:rsid w:val="00212D40"/>
    <w:rPr>
      <w:rFonts w:ascii="Times New Roman" w:eastAsia="SimSun" w:hAnsi="Times New Roman"/>
      <w:sz w:val="20"/>
      <w:szCs w:val="20"/>
      <w:lang w:eastAsia="zh-CN"/>
    </w:rPr>
  </w:style>
  <w:style w:type="paragraph" w:styleId="CommentSubject">
    <w:name w:val="annotation subject"/>
    <w:basedOn w:val="CommentText"/>
    <w:next w:val="CommentText"/>
    <w:link w:val="CommentSubjectChar"/>
    <w:uiPriority w:val="99"/>
    <w:semiHidden/>
    <w:unhideWhenUsed/>
    <w:rsid w:val="00212D40"/>
    <w:rPr>
      <w:b/>
      <w:bCs/>
    </w:rPr>
  </w:style>
  <w:style w:type="character" w:customStyle="1" w:styleId="CommentSubjectChar">
    <w:name w:val="Comment Subject Char"/>
    <w:basedOn w:val="CommentTextChar"/>
    <w:link w:val="CommentSubject"/>
    <w:uiPriority w:val="99"/>
    <w:semiHidden/>
    <w:rsid w:val="00212D40"/>
    <w:rPr>
      <w:rFonts w:ascii="Times New Roman" w:eastAsia="SimSun" w:hAnsi="Times New Roman"/>
      <w:b/>
      <w:bCs/>
      <w:sz w:val="20"/>
      <w:szCs w:val="20"/>
      <w:lang w:eastAsia="zh-CN"/>
    </w:rPr>
  </w:style>
  <w:style w:type="character" w:customStyle="1" w:styleId="go">
    <w:name w:val="go"/>
    <w:basedOn w:val="DefaultParagraphFont"/>
    <w:rsid w:val="00604226"/>
  </w:style>
  <w:style w:type="character" w:customStyle="1" w:styleId="reference-text">
    <w:name w:val="reference-text"/>
    <w:basedOn w:val="DefaultParagraphFont"/>
    <w:rsid w:val="0017225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5A24"/>
    <w:pPr>
      <w:spacing w:after="0" w:line="240" w:lineRule="auto"/>
    </w:pPr>
    <w:rPr>
      <w:rFonts w:ascii="Times New Roman" w:eastAsia="SimSun" w:hAnsi="Times New Roman"/>
      <w:sz w:val="24"/>
      <w:szCs w:val="24"/>
      <w:lang w:eastAsia="zh-CN"/>
    </w:rPr>
  </w:style>
  <w:style w:type="paragraph" w:styleId="Heading1">
    <w:name w:val="heading 1"/>
    <w:basedOn w:val="Normal"/>
    <w:next w:val="Normal"/>
    <w:link w:val="Heading1Char"/>
    <w:uiPriority w:val="9"/>
    <w:qFormat/>
    <w:rsid w:val="00CB5A24"/>
    <w:pPr>
      <w:keepNext/>
      <w:tabs>
        <w:tab w:val="num" w:pos="720"/>
      </w:tabs>
      <w:spacing w:before="240" w:after="60"/>
      <w:ind w:left="720" w:hanging="720"/>
      <w:outlineLvl w:val="0"/>
    </w:pPr>
    <w:rPr>
      <w:rFonts w:asciiTheme="majorHAnsi" w:eastAsiaTheme="majorEastAsia" w:hAnsiTheme="majorHAnsi" w:cstheme="majorBidi"/>
      <w:b/>
      <w:bCs/>
      <w:kern w:val="32"/>
      <w:sz w:val="32"/>
      <w:szCs w:val="32"/>
      <w:lang w:eastAsia="en-US"/>
    </w:rPr>
  </w:style>
  <w:style w:type="paragraph" w:styleId="Heading2">
    <w:name w:val="heading 2"/>
    <w:basedOn w:val="Normal"/>
    <w:next w:val="Normal"/>
    <w:link w:val="Heading2Char"/>
    <w:uiPriority w:val="9"/>
    <w:semiHidden/>
    <w:unhideWhenUsed/>
    <w:qFormat/>
    <w:rsid w:val="00CB5A24"/>
    <w:pPr>
      <w:keepNext/>
      <w:tabs>
        <w:tab w:val="num" w:pos="1440"/>
      </w:tabs>
      <w:spacing w:before="240" w:after="60"/>
      <w:ind w:left="1440" w:hanging="720"/>
      <w:outlineLvl w:val="1"/>
    </w:pPr>
    <w:rPr>
      <w:rFonts w:asciiTheme="majorHAnsi" w:eastAsiaTheme="majorEastAsia" w:hAnsiTheme="majorHAnsi" w:cstheme="majorBidi"/>
      <w:b/>
      <w:bCs/>
      <w:i/>
      <w:iCs/>
      <w:sz w:val="28"/>
      <w:szCs w:val="28"/>
      <w:lang w:eastAsia="en-US"/>
    </w:rPr>
  </w:style>
  <w:style w:type="paragraph" w:styleId="Heading3">
    <w:name w:val="heading 3"/>
    <w:basedOn w:val="Normal"/>
    <w:next w:val="Normal"/>
    <w:link w:val="Heading3Char"/>
    <w:uiPriority w:val="9"/>
    <w:semiHidden/>
    <w:unhideWhenUsed/>
    <w:qFormat/>
    <w:rsid w:val="00CB5A24"/>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B5A24"/>
    <w:pPr>
      <w:keepNext/>
      <w:tabs>
        <w:tab w:val="num" w:pos="2880"/>
      </w:tabs>
      <w:spacing w:before="240" w:after="60"/>
      <w:ind w:left="2880" w:hanging="720"/>
      <w:outlineLvl w:val="3"/>
    </w:pPr>
    <w:rPr>
      <w:rFonts w:asciiTheme="minorHAnsi" w:eastAsiaTheme="minorEastAsia" w:hAnsiTheme="minorHAnsi"/>
      <w:b/>
      <w:bCs/>
      <w:sz w:val="28"/>
      <w:szCs w:val="28"/>
      <w:lang w:eastAsia="en-US"/>
    </w:rPr>
  </w:style>
  <w:style w:type="paragraph" w:styleId="Heading5">
    <w:name w:val="heading 5"/>
    <w:basedOn w:val="Normal"/>
    <w:next w:val="Normal"/>
    <w:link w:val="Heading5Char"/>
    <w:uiPriority w:val="9"/>
    <w:semiHidden/>
    <w:unhideWhenUsed/>
    <w:qFormat/>
    <w:rsid w:val="00CB5A24"/>
    <w:pPr>
      <w:tabs>
        <w:tab w:val="num" w:pos="3600"/>
      </w:tabs>
      <w:spacing w:before="240" w:after="60"/>
      <w:ind w:left="3600" w:hanging="720"/>
      <w:outlineLvl w:val="4"/>
    </w:pPr>
    <w:rPr>
      <w:rFonts w:asciiTheme="minorHAnsi" w:eastAsiaTheme="minorEastAsia" w:hAnsiTheme="minorHAnsi"/>
      <w:b/>
      <w:bCs/>
      <w:i/>
      <w:iCs/>
      <w:sz w:val="26"/>
      <w:szCs w:val="26"/>
      <w:lang w:eastAsia="en-US"/>
    </w:rPr>
  </w:style>
  <w:style w:type="paragraph" w:styleId="Heading6">
    <w:name w:val="heading 6"/>
    <w:basedOn w:val="Normal"/>
    <w:next w:val="Normal"/>
    <w:link w:val="Heading6Char"/>
    <w:qFormat/>
    <w:rsid w:val="00CB5A24"/>
    <w:pPr>
      <w:tabs>
        <w:tab w:val="num" w:pos="4320"/>
      </w:tabs>
      <w:spacing w:before="240" w:after="60"/>
      <w:ind w:left="4320" w:hanging="720"/>
      <w:outlineLvl w:val="5"/>
    </w:pPr>
    <w:rPr>
      <w:rFonts w:eastAsia="Times New Roman" w:cs="Times New Roman"/>
      <w:b/>
      <w:bCs/>
      <w:sz w:val="22"/>
      <w:szCs w:val="22"/>
      <w:lang w:eastAsia="en-US"/>
    </w:rPr>
  </w:style>
  <w:style w:type="paragraph" w:styleId="Heading7">
    <w:name w:val="heading 7"/>
    <w:basedOn w:val="Normal"/>
    <w:next w:val="Normal"/>
    <w:link w:val="Heading7Char"/>
    <w:uiPriority w:val="9"/>
    <w:semiHidden/>
    <w:unhideWhenUsed/>
    <w:qFormat/>
    <w:rsid w:val="00CB5A24"/>
    <w:pPr>
      <w:tabs>
        <w:tab w:val="num" w:pos="5040"/>
      </w:tabs>
      <w:spacing w:before="240" w:after="60"/>
      <w:ind w:left="5040" w:hanging="720"/>
      <w:outlineLvl w:val="6"/>
    </w:pPr>
    <w:rPr>
      <w:rFonts w:asciiTheme="minorHAnsi" w:eastAsiaTheme="minorEastAsia" w:hAnsiTheme="minorHAnsi"/>
      <w:lang w:eastAsia="en-US"/>
    </w:rPr>
  </w:style>
  <w:style w:type="paragraph" w:styleId="Heading8">
    <w:name w:val="heading 8"/>
    <w:basedOn w:val="Normal"/>
    <w:next w:val="Normal"/>
    <w:link w:val="Heading8Char"/>
    <w:uiPriority w:val="9"/>
    <w:semiHidden/>
    <w:unhideWhenUsed/>
    <w:qFormat/>
    <w:rsid w:val="00CB5A24"/>
    <w:pPr>
      <w:tabs>
        <w:tab w:val="num" w:pos="5760"/>
      </w:tabs>
      <w:spacing w:before="240" w:after="60"/>
      <w:ind w:left="5760" w:hanging="720"/>
      <w:outlineLvl w:val="7"/>
    </w:pPr>
    <w:rPr>
      <w:rFonts w:asciiTheme="minorHAnsi" w:eastAsiaTheme="minorEastAsia" w:hAnsiTheme="minorHAnsi"/>
      <w:i/>
      <w:iCs/>
      <w:lang w:eastAsia="en-US"/>
    </w:rPr>
  </w:style>
  <w:style w:type="paragraph" w:styleId="Heading9">
    <w:name w:val="heading 9"/>
    <w:basedOn w:val="Normal"/>
    <w:next w:val="Normal"/>
    <w:link w:val="Heading9Char"/>
    <w:uiPriority w:val="9"/>
    <w:semiHidden/>
    <w:unhideWhenUsed/>
    <w:qFormat/>
    <w:rsid w:val="00CB5A24"/>
    <w:pPr>
      <w:tabs>
        <w:tab w:val="num" w:pos="6480"/>
      </w:tabs>
      <w:spacing w:before="240" w:after="60"/>
      <w:ind w:left="6480" w:hanging="720"/>
      <w:outlineLvl w:val="8"/>
    </w:pPr>
    <w:rPr>
      <w:rFonts w:asciiTheme="majorHAnsi" w:eastAsiaTheme="majorEastAsia" w:hAnsiTheme="majorHAnsi" w:cstheme="majorBid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5A24"/>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CB5A24"/>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CB5A24"/>
    <w:rPr>
      <w:rFonts w:asciiTheme="majorHAnsi" w:eastAsiaTheme="majorEastAsia" w:hAnsiTheme="majorHAnsi" w:cstheme="majorBidi"/>
      <w:b/>
      <w:bCs/>
      <w:color w:val="4F81BD" w:themeColor="accent1"/>
      <w:sz w:val="24"/>
      <w:szCs w:val="24"/>
      <w:lang w:eastAsia="zh-CN"/>
    </w:rPr>
  </w:style>
  <w:style w:type="character" w:customStyle="1" w:styleId="Heading4Char">
    <w:name w:val="Heading 4 Char"/>
    <w:basedOn w:val="DefaultParagraphFont"/>
    <w:link w:val="Heading4"/>
    <w:uiPriority w:val="9"/>
    <w:semiHidden/>
    <w:rsid w:val="00CB5A24"/>
    <w:rPr>
      <w:rFonts w:eastAsiaTheme="minorEastAsia"/>
      <w:b/>
      <w:bCs/>
      <w:sz w:val="28"/>
      <w:szCs w:val="28"/>
    </w:rPr>
  </w:style>
  <w:style w:type="character" w:customStyle="1" w:styleId="Heading5Char">
    <w:name w:val="Heading 5 Char"/>
    <w:basedOn w:val="DefaultParagraphFont"/>
    <w:link w:val="Heading5"/>
    <w:uiPriority w:val="9"/>
    <w:semiHidden/>
    <w:rsid w:val="00CB5A24"/>
    <w:rPr>
      <w:rFonts w:eastAsiaTheme="minorEastAsia"/>
      <w:b/>
      <w:bCs/>
      <w:i/>
      <w:iCs/>
      <w:sz w:val="26"/>
      <w:szCs w:val="26"/>
    </w:rPr>
  </w:style>
  <w:style w:type="character" w:customStyle="1" w:styleId="Heading6Char">
    <w:name w:val="Heading 6 Char"/>
    <w:basedOn w:val="DefaultParagraphFont"/>
    <w:link w:val="Heading6"/>
    <w:rsid w:val="00CB5A24"/>
    <w:rPr>
      <w:rFonts w:ascii="Times New Roman" w:eastAsia="Times New Roman" w:hAnsi="Times New Roman" w:cs="Times New Roman"/>
      <w:b/>
      <w:bCs/>
    </w:rPr>
  </w:style>
  <w:style w:type="character" w:customStyle="1" w:styleId="Heading7Char">
    <w:name w:val="Heading 7 Char"/>
    <w:basedOn w:val="DefaultParagraphFont"/>
    <w:link w:val="Heading7"/>
    <w:uiPriority w:val="9"/>
    <w:semiHidden/>
    <w:rsid w:val="00CB5A24"/>
    <w:rPr>
      <w:rFonts w:eastAsiaTheme="minorEastAsia"/>
      <w:sz w:val="24"/>
      <w:szCs w:val="24"/>
    </w:rPr>
  </w:style>
  <w:style w:type="character" w:customStyle="1" w:styleId="Heading8Char">
    <w:name w:val="Heading 8 Char"/>
    <w:basedOn w:val="DefaultParagraphFont"/>
    <w:link w:val="Heading8"/>
    <w:uiPriority w:val="9"/>
    <w:semiHidden/>
    <w:rsid w:val="00CB5A24"/>
    <w:rPr>
      <w:rFonts w:eastAsiaTheme="minorEastAsia"/>
      <w:i/>
      <w:iCs/>
      <w:sz w:val="24"/>
      <w:szCs w:val="24"/>
    </w:rPr>
  </w:style>
  <w:style w:type="character" w:customStyle="1" w:styleId="Heading9Char">
    <w:name w:val="Heading 9 Char"/>
    <w:basedOn w:val="DefaultParagraphFont"/>
    <w:link w:val="Heading9"/>
    <w:uiPriority w:val="9"/>
    <w:semiHidden/>
    <w:rsid w:val="00CB5A24"/>
    <w:rPr>
      <w:rFonts w:asciiTheme="majorHAnsi" w:eastAsiaTheme="majorEastAsia" w:hAnsiTheme="majorHAnsi" w:cstheme="majorBidi"/>
    </w:rPr>
  </w:style>
  <w:style w:type="character" w:styleId="Emphasis">
    <w:name w:val="Emphasis"/>
    <w:basedOn w:val="DefaultParagraphFont"/>
    <w:uiPriority w:val="20"/>
    <w:qFormat/>
    <w:rsid w:val="00CB5A24"/>
    <w:rPr>
      <w:i/>
      <w:iCs/>
    </w:rPr>
  </w:style>
  <w:style w:type="paragraph" w:styleId="NoSpacing">
    <w:name w:val="No Spacing"/>
    <w:uiPriority w:val="1"/>
    <w:qFormat/>
    <w:rsid w:val="00CB5A24"/>
    <w:pPr>
      <w:spacing w:after="0" w:line="240" w:lineRule="auto"/>
    </w:pPr>
    <w:rPr>
      <w:rFonts w:ascii="Times New Roman" w:eastAsia="SimSun" w:hAnsi="Times New Roman" w:cs="Times New Roman"/>
      <w:sz w:val="24"/>
      <w:szCs w:val="24"/>
      <w:lang w:eastAsia="zh-CN"/>
    </w:rPr>
  </w:style>
  <w:style w:type="paragraph" w:styleId="ListParagraph">
    <w:name w:val="List Paragraph"/>
    <w:basedOn w:val="Normal"/>
    <w:uiPriority w:val="34"/>
    <w:qFormat/>
    <w:rsid w:val="00CB5A24"/>
    <w:pPr>
      <w:ind w:left="720"/>
      <w:contextualSpacing/>
    </w:pPr>
    <w:rPr>
      <w:rFonts w:cs="Times New Roman"/>
    </w:rPr>
  </w:style>
  <w:style w:type="character" w:styleId="Hyperlink">
    <w:name w:val="Hyperlink"/>
    <w:basedOn w:val="DefaultParagraphFont"/>
    <w:uiPriority w:val="99"/>
    <w:unhideWhenUsed/>
    <w:rsid w:val="001A4E7F"/>
    <w:rPr>
      <w:color w:val="0000FF" w:themeColor="hyperlink"/>
      <w:u w:val="single"/>
    </w:rPr>
  </w:style>
  <w:style w:type="character" w:customStyle="1" w:styleId="None">
    <w:name w:val="None"/>
    <w:rsid w:val="004408BD"/>
  </w:style>
  <w:style w:type="paragraph" w:customStyle="1" w:styleId="p">
    <w:name w:val="p"/>
    <w:basedOn w:val="Normal"/>
    <w:rsid w:val="004408BD"/>
    <w:pPr>
      <w:spacing w:before="100" w:beforeAutospacing="1" w:after="100" w:afterAutospacing="1"/>
    </w:pPr>
    <w:rPr>
      <w:rFonts w:eastAsia="Times New Roman" w:cs="Times New Roman"/>
      <w:lang w:eastAsia="en-US"/>
    </w:rPr>
  </w:style>
  <w:style w:type="paragraph" w:styleId="NormalWeb">
    <w:name w:val="Normal (Web)"/>
    <w:basedOn w:val="Normal"/>
    <w:uiPriority w:val="99"/>
    <w:unhideWhenUsed/>
    <w:rsid w:val="004408BD"/>
    <w:pPr>
      <w:spacing w:before="100" w:beforeAutospacing="1" w:after="100" w:afterAutospacing="1"/>
    </w:pPr>
    <w:rPr>
      <w:rFonts w:eastAsia="Times New Roman" w:cs="Times New Roman"/>
      <w:lang w:eastAsia="en-US"/>
    </w:rPr>
  </w:style>
  <w:style w:type="table" w:styleId="TableGrid">
    <w:name w:val="Table Grid"/>
    <w:basedOn w:val="TableNormal"/>
    <w:uiPriority w:val="59"/>
    <w:rsid w:val="00C0535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FootnoteReference">
    <w:name w:val="footnote reference"/>
    <w:basedOn w:val="DefaultParagraphFont"/>
    <w:uiPriority w:val="99"/>
    <w:semiHidden/>
    <w:unhideWhenUsed/>
    <w:rsid w:val="00C0535C"/>
    <w:rPr>
      <w:vertAlign w:val="superscript"/>
    </w:rPr>
  </w:style>
  <w:style w:type="character" w:customStyle="1" w:styleId="ui-ncbitoggler-master-text">
    <w:name w:val="ui-ncbitoggler-master-text"/>
    <w:basedOn w:val="DefaultParagraphFont"/>
    <w:rsid w:val="008B2AD0"/>
  </w:style>
  <w:style w:type="paragraph" w:customStyle="1" w:styleId="Title1">
    <w:name w:val="Title1"/>
    <w:basedOn w:val="Normal"/>
    <w:rsid w:val="00DC71A0"/>
    <w:pPr>
      <w:spacing w:before="100" w:beforeAutospacing="1" w:after="100" w:afterAutospacing="1"/>
    </w:pPr>
    <w:rPr>
      <w:rFonts w:eastAsia="Times New Roman" w:cs="Times New Roman"/>
      <w:lang w:eastAsia="en-US"/>
    </w:rPr>
  </w:style>
  <w:style w:type="paragraph" w:customStyle="1" w:styleId="desc">
    <w:name w:val="desc"/>
    <w:basedOn w:val="Normal"/>
    <w:rsid w:val="00DC71A0"/>
    <w:pPr>
      <w:spacing w:before="100" w:beforeAutospacing="1" w:after="100" w:afterAutospacing="1"/>
    </w:pPr>
    <w:rPr>
      <w:rFonts w:eastAsia="Times New Roman" w:cs="Times New Roman"/>
      <w:lang w:eastAsia="en-US"/>
    </w:rPr>
  </w:style>
  <w:style w:type="paragraph" w:customStyle="1" w:styleId="details">
    <w:name w:val="details"/>
    <w:basedOn w:val="Normal"/>
    <w:rsid w:val="00DC71A0"/>
    <w:pPr>
      <w:spacing w:before="100" w:beforeAutospacing="1" w:after="100" w:afterAutospacing="1"/>
    </w:pPr>
    <w:rPr>
      <w:rFonts w:eastAsia="Times New Roman" w:cs="Times New Roman"/>
      <w:lang w:eastAsia="en-US"/>
    </w:rPr>
  </w:style>
  <w:style w:type="character" w:customStyle="1" w:styleId="jrnl">
    <w:name w:val="jrnl"/>
    <w:basedOn w:val="DefaultParagraphFont"/>
    <w:rsid w:val="00DC71A0"/>
  </w:style>
  <w:style w:type="character" w:customStyle="1" w:styleId="highlight">
    <w:name w:val="highlight"/>
    <w:basedOn w:val="DefaultParagraphFont"/>
    <w:rsid w:val="001D63D4"/>
  </w:style>
  <w:style w:type="paragraph" w:styleId="BalloonText">
    <w:name w:val="Balloon Text"/>
    <w:basedOn w:val="Normal"/>
    <w:link w:val="BalloonTextChar"/>
    <w:uiPriority w:val="99"/>
    <w:semiHidden/>
    <w:unhideWhenUsed/>
    <w:rsid w:val="00E63782"/>
    <w:rPr>
      <w:rFonts w:ascii="Tahoma" w:hAnsi="Tahoma" w:cs="Tahoma"/>
      <w:sz w:val="16"/>
      <w:szCs w:val="16"/>
    </w:rPr>
  </w:style>
  <w:style w:type="character" w:customStyle="1" w:styleId="BalloonTextChar">
    <w:name w:val="Balloon Text Char"/>
    <w:basedOn w:val="DefaultParagraphFont"/>
    <w:link w:val="BalloonText"/>
    <w:uiPriority w:val="99"/>
    <w:semiHidden/>
    <w:rsid w:val="00E63782"/>
    <w:rPr>
      <w:rFonts w:ascii="Tahoma" w:eastAsia="SimSun" w:hAnsi="Tahoma" w:cs="Tahoma"/>
      <w:sz w:val="16"/>
      <w:szCs w:val="16"/>
      <w:lang w:eastAsia="zh-CN"/>
    </w:rPr>
  </w:style>
  <w:style w:type="character" w:styleId="CommentReference">
    <w:name w:val="annotation reference"/>
    <w:basedOn w:val="DefaultParagraphFont"/>
    <w:uiPriority w:val="99"/>
    <w:semiHidden/>
    <w:unhideWhenUsed/>
    <w:rsid w:val="00212D40"/>
    <w:rPr>
      <w:sz w:val="16"/>
      <w:szCs w:val="16"/>
    </w:rPr>
  </w:style>
  <w:style w:type="paragraph" w:styleId="CommentText">
    <w:name w:val="annotation text"/>
    <w:basedOn w:val="Normal"/>
    <w:link w:val="CommentTextChar"/>
    <w:uiPriority w:val="99"/>
    <w:semiHidden/>
    <w:unhideWhenUsed/>
    <w:rsid w:val="00212D40"/>
    <w:rPr>
      <w:sz w:val="20"/>
      <w:szCs w:val="20"/>
    </w:rPr>
  </w:style>
  <w:style w:type="character" w:customStyle="1" w:styleId="CommentTextChar">
    <w:name w:val="Comment Text Char"/>
    <w:basedOn w:val="DefaultParagraphFont"/>
    <w:link w:val="CommentText"/>
    <w:uiPriority w:val="99"/>
    <w:semiHidden/>
    <w:rsid w:val="00212D40"/>
    <w:rPr>
      <w:rFonts w:ascii="Times New Roman" w:eastAsia="SimSun" w:hAnsi="Times New Roman"/>
      <w:sz w:val="20"/>
      <w:szCs w:val="20"/>
      <w:lang w:eastAsia="zh-CN"/>
    </w:rPr>
  </w:style>
  <w:style w:type="paragraph" w:styleId="CommentSubject">
    <w:name w:val="annotation subject"/>
    <w:basedOn w:val="CommentText"/>
    <w:next w:val="CommentText"/>
    <w:link w:val="CommentSubjectChar"/>
    <w:uiPriority w:val="99"/>
    <w:semiHidden/>
    <w:unhideWhenUsed/>
    <w:rsid w:val="00212D40"/>
    <w:rPr>
      <w:b/>
      <w:bCs/>
    </w:rPr>
  </w:style>
  <w:style w:type="character" w:customStyle="1" w:styleId="CommentSubjectChar">
    <w:name w:val="Comment Subject Char"/>
    <w:basedOn w:val="CommentTextChar"/>
    <w:link w:val="CommentSubject"/>
    <w:uiPriority w:val="99"/>
    <w:semiHidden/>
    <w:rsid w:val="00212D40"/>
    <w:rPr>
      <w:rFonts w:ascii="Times New Roman" w:eastAsia="SimSun" w:hAnsi="Times New Roman"/>
      <w:b/>
      <w:bCs/>
      <w:sz w:val="20"/>
      <w:szCs w:val="20"/>
      <w:lang w:eastAsia="zh-CN"/>
    </w:rPr>
  </w:style>
  <w:style w:type="character" w:customStyle="1" w:styleId="go">
    <w:name w:val="go"/>
    <w:basedOn w:val="DefaultParagraphFont"/>
    <w:rsid w:val="00604226"/>
  </w:style>
  <w:style w:type="character" w:customStyle="1" w:styleId="reference-text">
    <w:name w:val="reference-text"/>
    <w:basedOn w:val="DefaultParagraphFont"/>
    <w:rsid w:val="001722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058815">
      <w:bodyDiv w:val="1"/>
      <w:marLeft w:val="0"/>
      <w:marRight w:val="0"/>
      <w:marTop w:val="0"/>
      <w:marBottom w:val="0"/>
      <w:divBdr>
        <w:top w:val="none" w:sz="0" w:space="0" w:color="auto"/>
        <w:left w:val="none" w:sz="0" w:space="0" w:color="auto"/>
        <w:bottom w:val="none" w:sz="0" w:space="0" w:color="auto"/>
        <w:right w:val="none" w:sz="0" w:space="0" w:color="auto"/>
      </w:divBdr>
      <w:divsChild>
        <w:div w:id="1642613640">
          <w:marLeft w:val="0"/>
          <w:marRight w:val="0"/>
          <w:marTop w:val="0"/>
          <w:marBottom w:val="0"/>
          <w:divBdr>
            <w:top w:val="none" w:sz="0" w:space="0" w:color="auto"/>
            <w:left w:val="none" w:sz="0" w:space="0" w:color="auto"/>
            <w:bottom w:val="none" w:sz="0" w:space="0" w:color="auto"/>
            <w:right w:val="none" w:sz="0" w:space="0" w:color="auto"/>
          </w:divBdr>
        </w:div>
        <w:div w:id="951791369">
          <w:marLeft w:val="0"/>
          <w:marRight w:val="0"/>
          <w:marTop w:val="0"/>
          <w:marBottom w:val="0"/>
          <w:divBdr>
            <w:top w:val="none" w:sz="0" w:space="0" w:color="auto"/>
            <w:left w:val="none" w:sz="0" w:space="0" w:color="auto"/>
            <w:bottom w:val="none" w:sz="0" w:space="0" w:color="auto"/>
            <w:right w:val="none" w:sz="0" w:space="0" w:color="auto"/>
          </w:divBdr>
        </w:div>
      </w:divsChild>
    </w:div>
    <w:div w:id="181211816">
      <w:bodyDiv w:val="1"/>
      <w:marLeft w:val="0"/>
      <w:marRight w:val="0"/>
      <w:marTop w:val="0"/>
      <w:marBottom w:val="0"/>
      <w:divBdr>
        <w:top w:val="none" w:sz="0" w:space="0" w:color="auto"/>
        <w:left w:val="none" w:sz="0" w:space="0" w:color="auto"/>
        <w:bottom w:val="none" w:sz="0" w:space="0" w:color="auto"/>
        <w:right w:val="none" w:sz="0" w:space="0" w:color="auto"/>
      </w:divBdr>
      <w:divsChild>
        <w:div w:id="350838013">
          <w:marLeft w:val="0"/>
          <w:marRight w:val="0"/>
          <w:marTop w:val="0"/>
          <w:marBottom w:val="0"/>
          <w:divBdr>
            <w:top w:val="none" w:sz="0" w:space="0" w:color="auto"/>
            <w:left w:val="none" w:sz="0" w:space="0" w:color="auto"/>
            <w:bottom w:val="none" w:sz="0" w:space="0" w:color="auto"/>
            <w:right w:val="none" w:sz="0" w:space="0" w:color="auto"/>
          </w:divBdr>
        </w:div>
      </w:divsChild>
    </w:div>
    <w:div w:id="200290820">
      <w:bodyDiv w:val="1"/>
      <w:marLeft w:val="0"/>
      <w:marRight w:val="0"/>
      <w:marTop w:val="0"/>
      <w:marBottom w:val="0"/>
      <w:divBdr>
        <w:top w:val="none" w:sz="0" w:space="0" w:color="auto"/>
        <w:left w:val="none" w:sz="0" w:space="0" w:color="auto"/>
        <w:bottom w:val="none" w:sz="0" w:space="0" w:color="auto"/>
        <w:right w:val="none" w:sz="0" w:space="0" w:color="auto"/>
      </w:divBdr>
      <w:divsChild>
        <w:div w:id="1389644303">
          <w:marLeft w:val="0"/>
          <w:marRight w:val="0"/>
          <w:marTop w:val="0"/>
          <w:marBottom w:val="0"/>
          <w:divBdr>
            <w:top w:val="none" w:sz="0" w:space="0" w:color="auto"/>
            <w:left w:val="none" w:sz="0" w:space="0" w:color="auto"/>
            <w:bottom w:val="none" w:sz="0" w:space="0" w:color="auto"/>
            <w:right w:val="none" w:sz="0" w:space="0" w:color="auto"/>
          </w:divBdr>
          <w:divsChild>
            <w:div w:id="1112700570">
              <w:marLeft w:val="0"/>
              <w:marRight w:val="0"/>
              <w:marTop w:val="0"/>
              <w:marBottom w:val="0"/>
              <w:divBdr>
                <w:top w:val="none" w:sz="0" w:space="0" w:color="auto"/>
                <w:left w:val="none" w:sz="0" w:space="0" w:color="auto"/>
                <w:bottom w:val="none" w:sz="0" w:space="0" w:color="auto"/>
                <w:right w:val="none" w:sz="0" w:space="0" w:color="auto"/>
              </w:divBdr>
            </w:div>
            <w:div w:id="251669626">
              <w:marLeft w:val="0"/>
              <w:marRight w:val="0"/>
              <w:marTop w:val="0"/>
              <w:marBottom w:val="0"/>
              <w:divBdr>
                <w:top w:val="none" w:sz="0" w:space="0" w:color="auto"/>
                <w:left w:val="none" w:sz="0" w:space="0" w:color="auto"/>
                <w:bottom w:val="none" w:sz="0" w:space="0" w:color="auto"/>
                <w:right w:val="none" w:sz="0" w:space="0" w:color="auto"/>
              </w:divBdr>
            </w:div>
            <w:div w:id="1557544246">
              <w:marLeft w:val="0"/>
              <w:marRight w:val="0"/>
              <w:marTop w:val="0"/>
              <w:marBottom w:val="0"/>
              <w:divBdr>
                <w:top w:val="none" w:sz="0" w:space="0" w:color="auto"/>
                <w:left w:val="none" w:sz="0" w:space="0" w:color="auto"/>
                <w:bottom w:val="none" w:sz="0" w:space="0" w:color="auto"/>
                <w:right w:val="none" w:sz="0" w:space="0" w:color="auto"/>
              </w:divBdr>
            </w:div>
            <w:div w:id="1390110890">
              <w:marLeft w:val="0"/>
              <w:marRight w:val="0"/>
              <w:marTop w:val="0"/>
              <w:marBottom w:val="0"/>
              <w:divBdr>
                <w:top w:val="none" w:sz="0" w:space="0" w:color="auto"/>
                <w:left w:val="none" w:sz="0" w:space="0" w:color="auto"/>
                <w:bottom w:val="none" w:sz="0" w:space="0" w:color="auto"/>
                <w:right w:val="none" w:sz="0" w:space="0" w:color="auto"/>
              </w:divBdr>
            </w:div>
            <w:div w:id="1931113920">
              <w:marLeft w:val="0"/>
              <w:marRight w:val="0"/>
              <w:marTop w:val="0"/>
              <w:marBottom w:val="0"/>
              <w:divBdr>
                <w:top w:val="none" w:sz="0" w:space="0" w:color="auto"/>
                <w:left w:val="none" w:sz="0" w:space="0" w:color="auto"/>
                <w:bottom w:val="none" w:sz="0" w:space="0" w:color="auto"/>
                <w:right w:val="none" w:sz="0" w:space="0" w:color="auto"/>
              </w:divBdr>
            </w:div>
            <w:div w:id="1899170879">
              <w:marLeft w:val="0"/>
              <w:marRight w:val="0"/>
              <w:marTop w:val="0"/>
              <w:marBottom w:val="0"/>
              <w:divBdr>
                <w:top w:val="none" w:sz="0" w:space="0" w:color="auto"/>
                <w:left w:val="none" w:sz="0" w:space="0" w:color="auto"/>
                <w:bottom w:val="none" w:sz="0" w:space="0" w:color="auto"/>
                <w:right w:val="none" w:sz="0" w:space="0" w:color="auto"/>
              </w:divBdr>
            </w:div>
            <w:div w:id="1502507431">
              <w:marLeft w:val="0"/>
              <w:marRight w:val="0"/>
              <w:marTop w:val="0"/>
              <w:marBottom w:val="0"/>
              <w:divBdr>
                <w:top w:val="none" w:sz="0" w:space="0" w:color="auto"/>
                <w:left w:val="none" w:sz="0" w:space="0" w:color="auto"/>
                <w:bottom w:val="none" w:sz="0" w:space="0" w:color="auto"/>
                <w:right w:val="none" w:sz="0" w:space="0" w:color="auto"/>
              </w:divBdr>
            </w:div>
            <w:div w:id="1342004902">
              <w:marLeft w:val="0"/>
              <w:marRight w:val="0"/>
              <w:marTop w:val="0"/>
              <w:marBottom w:val="0"/>
              <w:divBdr>
                <w:top w:val="none" w:sz="0" w:space="0" w:color="auto"/>
                <w:left w:val="none" w:sz="0" w:space="0" w:color="auto"/>
                <w:bottom w:val="none" w:sz="0" w:space="0" w:color="auto"/>
                <w:right w:val="none" w:sz="0" w:space="0" w:color="auto"/>
              </w:divBdr>
            </w:div>
            <w:div w:id="604927862">
              <w:marLeft w:val="0"/>
              <w:marRight w:val="0"/>
              <w:marTop w:val="0"/>
              <w:marBottom w:val="0"/>
              <w:divBdr>
                <w:top w:val="none" w:sz="0" w:space="0" w:color="auto"/>
                <w:left w:val="none" w:sz="0" w:space="0" w:color="auto"/>
                <w:bottom w:val="none" w:sz="0" w:space="0" w:color="auto"/>
                <w:right w:val="none" w:sz="0" w:space="0" w:color="auto"/>
              </w:divBdr>
            </w:div>
            <w:div w:id="369427807">
              <w:marLeft w:val="0"/>
              <w:marRight w:val="0"/>
              <w:marTop w:val="0"/>
              <w:marBottom w:val="0"/>
              <w:divBdr>
                <w:top w:val="none" w:sz="0" w:space="0" w:color="auto"/>
                <w:left w:val="none" w:sz="0" w:space="0" w:color="auto"/>
                <w:bottom w:val="none" w:sz="0" w:space="0" w:color="auto"/>
                <w:right w:val="none" w:sz="0" w:space="0" w:color="auto"/>
              </w:divBdr>
            </w:div>
            <w:div w:id="409039461">
              <w:marLeft w:val="0"/>
              <w:marRight w:val="0"/>
              <w:marTop w:val="0"/>
              <w:marBottom w:val="0"/>
              <w:divBdr>
                <w:top w:val="none" w:sz="0" w:space="0" w:color="auto"/>
                <w:left w:val="none" w:sz="0" w:space="0" w:color="auto"/>
                <w:bottom w:val="none" w:sz="0" w:space="0" w:color="auto"/>
                <w:right w:val="none" w:sz="0" w:space="0" w:color="auto"/>
              </w:divBdr>
            </w:div>
            <w:div w:id="1015494157">
              <w:marLeft w:val="0"/>
              <w:marRight w:val="0"/>
              <w:marTop w:val="0"/>
              <w:marBottom w:val="0"/>
              <w:divBdr>
                <w:top w:val="none" w:sz="0" w:space="0" w:color="auto"/>
                <w:left w:val="none" w:sz="0" w:space="0" w:color="auto"/>
                <w:bottom w:val="none" w:sz="0" w:space="0" w:color="auto"/>
                <w:right w:val="none" w:sz="0" w:space="0" w:color="auto"/>
              </w:divBdr>
            </w:div>
            <w:div w:id="456988589">
              <w:marLeft w:val="0"/>
              <w:marRight w:val="0"/>
              <w:marTop w:val="0"/>
              <w:marBottom w:val="0"/>
              <w:divBdr>
                <w:top w:val="none" w:sz="0" w:space="0" w:color="auto"/>
                <w:left w:val="none" w:sz="0" w:space="0" w:color="auto"/>
                <w:bottom w:val="none" w:sz="0" w:space="0" w:color="auto"/>
                <w:right w:val="none" w:sz="0" w:space="0" w:color="auto"/>
              </w:divBdr>
            </w:div>
            <w:div w:id="1627157210">
              <w:marLeft w:val="0"/>
              <w:marRight w:val="0"/>
              <w:marTop w:val="0"/>
              <w:marBottom w:val="0"/>
              <w:divBdr>
                <w:top w:val="none" w:sz="0" w:space="0" w:color="auto"/>
                <w:left w:val="none" w:sz="0" w:space="0" w:color="auto"/>
                <w:bottom w:val="none" w:sz="0" w:space="0" w:color="auto"/>
                <w:right w:val="none" w:sz="0" w:space="0" w:color="auto"/>
              </w:divBdr>
            </w:div>
            <w:div w:id="1050494928">
              <w:marLeft w:val="0"/>
              <w:marRight w:val="0"/>
              <w:marTop w:val="0"/>
              <w:marBottom w:val="0"/>
              <w:divBdr>
                <w:top w:val="none" w:sz="0" w:space="0" w:color="auto"/>
                <w:left w:val="none" w:sz="0" w:space="0" w:color="auto"/>
                <w:bottom w:val="none" w:sz="0" w:space="0" w:color="auto"/>
                <w:right w:val="none" w:sz="0" w:space="0" w:color="auto"/>
              </w:divBdr>
            </w:div>
            <w:div w:id="360015694">
              <w:marLeft w:val="0"/>
              <w:marRight w:val="0"/>
              <w:marTop w:val="0"/>
              <w:marBottom w:val="0"/>
              <w:divBdr>
                <w:top w:val="none" w:sz="0" w:space="0" w:color="auto"/>
                <w:left w:val="none" w:sz="0" w:space="0" w:color="auto"/>
                <w:bottom w:val="none" w:sz="0" w:space="0" w:color="auto"/>
                <w:right w:val="none" w:sz="0" w:space="0" w:color="auto"/>
              </w:divBdr>
            </w:div>
            <w:div w:id="1102266563">
              <w:marLeft w:val="0"/>
              <w:marRight w:val="0"/>
              <w:marTop w:val="0"/>
              <w:marBottom w:val="0"/>
              <w:divBdr>
                <w:top w:val="none" w:sz="0" w:space="0" w:color="auto"/>
                <w:left w:val="none" w:sz="0" w:space="0" w:color="auto"/>
                <w:bottom w:val="none" w:sz="0" w:space="0" w:color="auto"/>
                <w:right w:val="none" w:sz="0" w:space="0" w:color="auto"/>
              </w:divBdr>
            </w:div>
            <w:div w:id="391734154">
              <w:marLeft w:val="0"/>
              <w:marRight w:val="0"/>
              <w:marTop w:val="0"/>
              <w:marBottom w:val="0"/>
              <w:divBdr>
                <w:top w:val="none" w:sz="0" w:space="0" w:color="auto"/>
                <w:left w:val="none" w:sz="0" w:space="0" w:color="auto"/>
                <w:bottom w:val="none" w:sz="0" w:space="0" w:color="auto"/>
                <w:right w:val="none" w:sz="0" w:space="0" w:color="auto"/>
              </w:divBdr>
            </w:div>
            <w:div w:id="1199197794">
              <w:marLeft w:val="0"/>
              <w:marRight w:val="0"/>
              <w:marTop w:val="0"/>
              <w:marBottom w:val="0"/>
              <w:divBdr>
                <w:top w:val="none" w:sz="0" w:space="0" w:color="auto"/>
                <w:left w:val="none" w:sz="0" w:space="0" w:color="auto"/>
                <w:bottom w:val="none" w:sz="0" w:space="0" w:color="auto"/>
                <w:right w:val="none" w:sz="0" w:space="0" w:color="auto"/>
              </w:divBdr>
            </w:div>
            <w:div w:id="299654302">
              <w:marLeft w:val="0"/>
              <w:marRight w:val="0"/>
              <w:marTop w:val="0"/>
              <w:marBottom w:val="0"/>
              <w:divBdr>
                <w:top w:val="none" w:sz="0" w:space="0" w:color="auto"/>
                <w:left w:val="none" w:sz="0" w:space="0" w:color="auto"/>
                <w:bottom w:val="none" w:sz="0" w:space="0" w:color="auto"/>
                <w:right w:val="none" w:sz="0" w:space="0" w:color="auto"/>
              </w:divBdr>
            </w:div>
            <w:div w:id="1068727434">
              <w:marLeft w:val="0"/>
              <w:marRight w:val="0"/>
              <w:marTop w:val="0"/>
              <w:marBottom w:val="0"/>
              <w:divBdr>
                <w:top w:val="none" w:sz="0" w:space="0" w:color="auto"/>
                <w:left w:val="none" w:sz="0" w:space="0" w:color="auto"/>
                <w:bottom w:val="none" w:sz="0" w:space="0" w:color="auto"/>
                <w:right w:val="none" w:sz="0" w:space="0" w:color="auto"/>
              </w:divBdr>
            </w:div>
            <w:div w:id="1535924918">
              <w:marLeft w:val="0"/>
              <w:marRight w:val="0"/>
              <w:marTop w:val="0"/>
              <w:marBottom w:val="0"/>
              <w:divBdr>
                <w:top w:val="none" w:sz="0" w:space="0" w:color="auto"/>
                <w:left w:val="none" w:sz="0" w:space="0" w:color="auto"/>
                <w:bottom w:val="none" w:sz="0" w:space="0" w:color="auto"/>
                <w:right w:val="none" w:sz="0" w:space="0" w:color="auto"/>
              </w:divBdr>
            </w:div>
            <w:div w:id="753674098">
              <w:marLeft w:val="0"/>
              <w:marRight w:val="0"/>
              <w:marTop w:val="0"/>
              <w:marBottom w:val="0"/>
              <w:divBdr>
                <w:top w:val="none" w:sz="0" w:space="0" w:color="auto"/>
                <w:left w:val="none" w:sz="0" w:space="0" w:color="auto"/>
                <w:bottom w:val="none" w:sz="0" w:space="0" w:color="auto"/>
                <w:right w:val="none" w:sz="0" w:space="0" w:color="auto"/>
              </w:divBdr>
            </w:div>
            <w:div w:id="1194417699">
              <w:marLeft w:val="0"/>
              <w:marRight w:val="0"/>
              <w:marTop w:val="0"/>
              <w:marBottom w:val="0"/>
              <w:divBdr>
                <w:top w:val="none" w:sz="0" w:space="0" w:color="auto"/>
                <w:left w:val="none" w:sz="0" w:space="0" w:color="auto"/>
                <w:bottom w:val="none" w:sz="0" w:space="0" w:color="auto"/>
                <w:right w:val="none" w:sz="0" w:space="0" w:color="auto"/>
              </w:divBdr>
            </w:div>
            <w:div w:id="286282645">
              <w:marLeft w:val="0"/>
              <w:marRight w:val="0"/>
              <w:marTop w:val="0"/>
              <w:marBottom w:val="0"/>
              <w:divBdr>
                <w:top w:val="none" w:sz="0" w:space="0" w:color="auto"/>
                <w:left w:val="none" w:sz="0" w:space="0" w:color="auto"/>
                <w:bottom w:val="none" w:sz="0" w:space="0" w:color="auto"/>
                <w:right w:val="none" w:sz="0" w:space="0" w:color="auto"/>
              </w:divBdr>
            </w:div>
            <w:div w:id="586772173">
              <w:marLeft w:val="0"/>
              <w:marRight w:val="0"/>
              <w:marTop w:val="0"/>
              <w:marBottom w:val="0"/>
              <w:divBdr>
                <w:top w:val="none" w:sz="0" w:space="0" w:color="auto"/>
                <w:left w:val="none" w:sz="0" w:space="0" w:color="auto"/>
                <w:bottom w:val="none" w:sz="0" w:space="0" w:color="auto"/>
                <w:right w:val="none" w:sz="0" w:space="0" w:color="auto"/>
              </w:divBdr>
            </w:div>
            <w:div w:id="1230535462">
              <w:marLeft w:val="0"/>
              <w:marRight w:val="0"/>
              <w:marTop w:val="0"/>
              <w:marBottom w:val="0"/>
              <w:divBdr>
                <w:top w:val="none" w:sz="0" w:space="0" w:color="auto"/>
                <w:left w:val="none" w:sz="0" w:space="0" w:color="auto"/>
                <w:bottom w:val="none" w:sz="0" w:space="0" w:color="auto"/>
                <w:right w:val="none" w:sz="0" w:space="0" w:color="auto"/>
              </w:divBdr>
            </w:div>
            <w:div w:id="376970333">
              <w:marLeft w:val="0"/>
              <w:marRight w:val="0"/>
              <w:marTop w:val="0"/>
              <w:marBottom w:val="0"/>
              <w:divBdr>
                <w:top w:val="none" w:sz="0" w:space="0" w:color="auto"/>
                <w:left w:val="none" w:sz="0" w:space="0" w:color="auto"/>
                <w:bottom w:val="none" w:sz="0" w:space="0" w:color="auto"/>
                <w:right w:val="none" w:sz="0" w:space="0" w:color="auto"/>
              </w:divBdr>
            </w:div>
            <w:div w:id="1039085761">
              <w:marLeft w:val="0"/>
              <w:marRight w:val="0"/>
              <w:marTop w:val="0"/>
              <w:marBottom w:val="0"/>
              <w:divBdr>
                <w:top w:val="none" w:sz="0" w:space="0" w:color="auto"/>
                <w:left w:val="none" w:sz="0" w:space="0" w:color="auto"/>
                <w:bottom w:val="none" w:sz="0" w:space="0" w:color="auto"/>
                <w:right w:val="none" w:sz="0" w:space="0" w:color="auto"/>
              </w:divBdr>
            </w:div>
            <w:div w:id="1902711287">
              <w:marLeft w:val="0"/>
              <w:marRight w:val="0"/>
              <w:marTop w:val="0"/>
              <w:marBottom w:val="0"/>
              <w:divBdr>
                <w:top w:val="none" w:sz="0" w:space="0" w:color="auto"/>
                <w:left w:val="none" w:sz="0" w:space="0" w:color="auto"/>
                <w:bottom w:val="none" w:sz="0" w:space="0" w:color="auto"/>
                <w:right w:val="none" w:sz="0" w:space="0" w:color="auto"/>
              </w:divBdr>
            </w:div>
            <w:div w:id="833644205">
              <w:marLeft w:val="0"/>
              <w:marRight w:val="0"/>
              <w:marTop w:val="0"/>
              <w:marBottom w:val="0"/>
              <w:divBdr>
                <w:top w:val="none" w:sz="0" w:space="0" w:color="auto"/>
                <w:left w:val="none" w:sz="0" w:space="0" w:color="auto"/>
                <w:bottom w:val="none" w:sz="0" w:space="0" w:color="auto"/>
                <w:right w:val="none" w:sz="0" w:space="0" w:color="auto"/>
              </w:divBdr>
            </w:div>
            <w:div w:id="290719195">
              <w:marLeft w:val="0"/>
              <w:marRight w:val="0"/>
              <w:marTop w:val="0"/>
              <w:marBottom w:val="0"/>
              <w:divBdr>
                <w:top w:val="none" w:sz="0" w:space="0" w:color="auto"/>
                <w:left w:val="none" w:sz="0" w:space="0" w:color="auto"/>
                <w:bottom w:val="none" w:sz="0" w:space="0" w:color="auto"/>
                <w:right w:val="none" w:sz="0" w:space="0" w:color="auto"/>
              </w:divBdr>
            </w:div>
            <w:div w:id="1039860775">
              <w:marLeft w:val="0"/>
              <w:marRight w:val="0"/>
              <w:marTop w:val="0"/>
              <w:marBottom w:val="0"/>
              <w:divBdr>
                <w:top w:val="none" w:sz="0" w:space="0" w:color="auto"/>
                <w:left w:val="none" w:sz="0" w:space="0" w:color="auto"/>
                <w:bottom w:val="none" w:sz="0" w:space="0" w:color="auto"/>
                <w:right w:val="none" w:sz="0" w:space="0" w:color="auto"/>
              </w:divBdr>
            </w:div>
            <w:div w:id="1456481139">
              <w:marLeft w:val="0"/>
              <w:marRight w:val="0"/>
              <w:marTop w:val="0"/>
              <w:marBottom w:val="0"/>
              <w:divBdr>
                <w:top w:val="none" w:sz="0" w:space="0" w:color="auto"/>
                <w:left w:val="none" w:sz="0" w:space="0" w:color="auto"/>
                <w:bottom w:val="none" w:sz="0" w:space="0" w:color="auto"/>
                <w:right w:val="none" w:sz="0" w:space="0" w:color="auto"/>
              </w:divBdr>
            </w:div>
            <w:div w:id="10567272">
              <w:marLeft w:val="0"/>
              <w:marRight w:val="0"/>
              <w:marTop w:val="0"/>
              <w:marBottom w:val="0"/>
              <w:divBdr>
                <w:top w:val="none" w:sz="0" w:space="0" w:color="auto"/>
                <w:left w:val="none" w:sz="0" w:space="0" w:color="auto"/>
                <w:bottom w:val="none" w:sz="0" w:space="0" w:color="auto"/>
                <w:right w:val="none" w:sz="0" w:space="0" w:color="auto"/>
              </w:divBdr>
            </w:div>
            <w:div w:id="676660905">
              <w:marLeft w:val="0"/>
              <w:marRight w:val="0"/>
              <w:marTop w:val="0"/>
              <w:marBottom w:val="0"/>
              <w:divBdr>
                <w:top w:val="none" w:sz="0" w:space="0" w:color="auto"/>
                <w:left w:val="none" w:sz="0" w:space="0" w:color="auto"/>
                <w:bottom w:val="none" w:sz="0" w:space="0" w:color="auto"/>
                <w:right w:val="none" w:sz="0" w:space="0" w:color="auto"/>
              </w:divBdr>
            </w:div>
            <w:div w:id="193926795">
              <w:marLeft w:val="0"/>
              <w:marRight w:val="0"/>
              <w:marTop w:val="0"/>
              <w:marBottom w:val="0"/>
              <w:divBdr>
                <w:top w:val="none" w:sz="0" w:space="0" w:color="auto"/>
                <w:left w:val="none" w:sz="0" w:space="0" w:color="auto"/>
                <w:bottom w:val="none" w:sz="0" w:space="0" w:color="auto"/>
                <w:right w:val="none" w:sz="0" w:space="0" w:color="auto"/>
              </w:divBdr>
            </w:div>
            <w:div w:id="1394693980">
              <w:marLeft w:val="0"/>
              <w:marRight w:val="0"/>
              <w:marTop w:val="0"/>
              <w:marBottom w:val="0"/>
              <w:divBdr>
                <w:top w:val="none" w:sz="0" w:space="0" w:color="auto"/>
                <w:left w:val="none" w:sz="0" w:space="0" w:color="auto"/>
                <w:bottom w:val="none" w:sz="0" w:space="0" w:color="auto"/>
                <w:right w:val="none" w:sz="0" w:space="0" w:color="auto"/>
              </w:divBdr>
            </w:div>
            <w:div w:id="348339338">
              <w:marLeft w:val="0"/>
              <w:marRight w:val="0"/>
              <w:marTop w:val="0"/>
              <w:marBottom w:val="0"/>
              <w:divBdr>
                <w:top w:val="none" w:sz="0" w:space="0" w:color="auto"/>
                <w:left w:val="none" w:sz="0" w:space="0" w:color="auto"/>
                <w:bottom w:val="none" w:sz="0" w:space="0" w:color="auto"/>
                <w:right w:val="none" w:sz="0" w:space="0" w:color="auto"/>
              </w:divBdr>
            </w:div>
            <w:div w:id="139539959">
              <w:marLeft w:val="0"/>
              <w:marRight w:val="0"/>
              <w:marTop w:val="0"/>
              <w:marBottom w:val="0"/>
              <w:divBdr>
                <w:top w:val="none" w:sz="0" w:space="0" w:color="auto"/>
                <w:left w:val="none" w:sz="0" w:space="0" w:color="auto"/>
                <w:bottom w:val="none" w:sz="0" w:space="0" w:color="auto"/>
                <w:right w:val="none" w:sz="0" w:space="0" w:color="auto"/>
              </w:divBdr>
            </w:div>
            <w:div w:id="1265576619">
              <w:marLeft w:val="0"/>
              <w:marRight w:val="0"/>
              <w:marTop w:val="0"/>
              <w:marBottom w:val="0"/>
              <w:divBdr>
                <w:top w:val="none" w:sz="0" w:space="0" w:color="auto"/>
                <w:left w:val="none" w:sz="0" w:space="0" w:color="auto"/>
                <w:bottom w:val="none" w:sz="0" w:space="0" w:color="auto"/>
                <w:right w:val="none" w:sz="0" w:space="0" w:color="auto"/>
              </w:divBdr>
            </w:div>
            <w:div w:id="26374607">
              <w:marLeft w:val="0"/>
              <w:marRight w:val="0"/>
              <w:marTop w:val="0"/>
              <w:marBottom w:val="0"/>
              <w:divBdr>
                <w:top w:val="none" w:sz="0" w:space="0" w:color="auto"/>
                <w:left w:val="none" w:sz="0" w:space="0" w:color="auto"/>
                <w:bottom w:val="none" w:sz="0" w:space="0" w:color="auto"/>
                <w:right w:val="none" w:sz="0" w:space="0" w:color="auto"/>
              </w:divBdr>
            </w:div>
            <w:div w:id="1180659986">
              <w:marLeft w:val="0"/>
              <w:marRight w:val="0"/>
              <w:marTop w:val="0"/>
              <w:marBottom w:val="0"/>
              <w:divBdr>
                <w:top w:val="none" w:sz="0" w:space="0" w:color="auto"/>
                <w:left w:val="none" w:sz="0" w:space="0" w:color="auto"/>
                <w:bottom w:val="none" w:sz="0" w:space="0" w:color="auto"/>
                <w:right w:val="none" w:sz="0" w:space="0" w:color="auto"/>
              </w:divBdr>
            </w:div>
            <w:div w:id="1648243869">
              <w:marLeft w:val="0"/>
              <w:marRight w:val="0"/>
              <w:marTop w:val="0"/>
              <w:marBottom w:val="0"/>
              <w:divBdr>
                <w:top w:val="none" w:sz="0" w:space="0" w:color="auto"/>
                <w:left w:val="none" w:sz="0" w:space="0" w:color="auto"/>
                <w:bottom w:val="none" w:sz="0" w:space="0" w:color="auto"/>
                <w:right w:val="none" w:sz="0" w:space="0" w:color="auto"/>
              </w:divBdr>
            </w:div>
            <w:div w:id="22825853">
              <w:marLeft w:val="0"/>
              <w:marRight w:val="0"/>
              <w:marTop w:val="0"/>
              <w:marBottom w:val="0"/>
              <w:divBdr>
                <w:top w:val="none" w:sz="0" w:space="0" w:color="auto"/>
                <w:left w:val="none" w:sz="0" w:space="0" w:color="auto"/>
                <w:bottom w:val="none" w:sz="0" w:space="0" w:color="auto"/>
                <w:right w:val="none" w:sz="0" w:space="0" w:color="auto"/>
              </w:divBdr>
            </w:div>
            <w:div w:id="515535762">
              <w:marLeft w:val="0"/>
              <w:marRight w:val="0"/>
              <w:marTop w:val="0"/>
              <w:marBottom w:val="0"/>
              <w:divBdr>
                <w:top w:val="none" w:sz="0" w:space="0" w:color="auto"/>
                <w:left w:val="none" w:sz="0" w:space="0" w:color="auto"/>
                <w:bottom w:val="none" w:sz="0" w:space="0" w:color="auto"/>
                <w:right w:val="none" w:sz="0" w:space="0" w:color="auto"/>
              </w:divBdr>
            </w:div>
            <w:div w:id="1202282239">
              <w:marLeft w:val="0"/>
              <w:marRight w:val="0"/>
              <w:marTop w:val="0"/>
              <w:marBottom w:val="0"/>
              <w:divBdr>
                <w:top w:val="none" w:sz="0" w:space="0" w:color="auto"/>
                <w:left w:val="none" w:sz="0" w:space="0" w:color="auto"/>
                <w:bottom w:val="none" w:sz="0" w:space="0" w:color="auto"/>
                <w:right w:val="none" w:sz="0" w:space="0" w:color="auto"/>
              </w:divBdr>
            </w:div>
            <w:div w:id="2013874651">
              <w:marLeft w:val="0"/>
              <w:marRight w:val="0"/>
              <w:marTop w:val="0"/>
              <w:marBottom w:val="0"/>
              <w:divBdr>
                <w:top w:val="none" w:sz="0" w:space="0" w:color="auto"/>
                <w:left w:val="none" w:sz="0" w:space="0" w:color="auto"/>
                <w:bottom w:val="none" w:sz="0" w:space="0" w:color="auto"/>
                <w:right w:val="none" w:sz="0" w:space="0" w:color="auto"/>
              </w:divBdr>
            </w:div>
            <w:div w:id="1813206686">
              <w:marLeft w:val="0"/>
              <w:marRight w:val="0"/>
              <w:marTop w:val="0"/>
              <w:marBottom w:val="0"/>
              <w:divBdr>
                <w:top w:val="none" w:sz="0" w:space="0" w:color="auto"/>
                <w:left w:val="none" w:sz="0" w:space="0" w:color="auto"/>
                <w:bottom w:val="none" w:sz="0" w:space="0" w:color="auto"/>
                <w:right w:val="none" w:sz="0" w:space="0" w:color="auto"/>
              </w:divBdr>
            </w:div>
            <w:div w:id="17245296">
              <w:marLeft w:val="0"/>
              <w:marRight w:val="0"/>
              <w:marTop w:val="0"/>
              <w:marBottom w:val="0"/>
              <w:divBdr>
                <w:top w:val="none" w:sz="0" w:space="0" w:color="auto"/>
                <w:left w:val="none" w:sz="0" w:space="0" w:color="auto"/>
                <w:bottom w:val="none" w:sz="0" w:space="0" w:color="auto"/>
                <w:right w:val="none" w:sz="0" w:space="0" w:color="auto"/>
              </w:divBdr>
            </w:div>
            <w:div w:id="1919823262">
              <w:marLeft w:val="0"/>
              <w:marRight w:val="0"/>
              <w:marTop w:val="0"/>
              <w:marBottom w:val="0"/>
              <w:divBdr>
                <w:top w:val="none" w:sz="0" w:space="0" w:color="auto"/>
                <w:left w:val="none" w:sz="0" w:space="0" w:color="auto"/>
                <w:bottom w:val="none" w:sz="0" w:space="0" w:color="auto"/>
                <w:right w:val="none" w:sz="0" w:space="0" w:color="auto"/>
              </w:divBdr>
            </w:div>
            <w:div w:id="579564583">
              <w:marLeft w:val="0"/>
              <w:marRight w:val="0"/>
              <w:marTop w:val="0"/>
              <w:marBottom w:val="0"/>
              <w:divBdr>
                <w:top w:val="none" w:sz="0" w:space="0" w:color="auto"/>
                <w:left w:val="none" w:sz="0" w:space="0" w:color="auto"/>
                <w:bottom w:val="none" w:sz="0" w:space="0" w:color="auto"/>
                <w:right w:val="none" w:sz="0" w:space="0" w:color="auto"/>
              </w:divBdr>
            </w:div>
            <w:div w:id="658078323">
              <w:marLeft w:val="0"/>
              <w:marRight w:val="0"/>
              <w:marTop w:val="0"/>
              <w:marBottom w:val="0"/>
              <w:divBdr>
                <w:top w:val="none" w:sz="0" w:space="0" w:color="auto"/>
                <w:left w:val="none" w:sz="0" w:space="0" w:color="auto"/>
                <w:bottom w:val="none" w:sz="0" w:space="0" w:color="auto"/>
                <w:right w:val="none" w:sz="0" w:space="0" w:color="auto"/>
              </w:divBdr>
            </w:div>
            <w:div w:id="739407469">
              <w:marLeft w:val="0"/>
              <w:marRight w:val="0"/>
              <w:marTop w:val="0"/>
              <w:marBottom w:val="0"/>
              <w:divBdr>
                <w:top w:val="none" w:sz="0" w:space="0" w:color="auto"/>
                <w:left w:val="none" w:sz="0" w:space="0" w:color="auto"/>
                <w:bottom w:val="none" w:sz="0" w:space="0" w:color="auto"/>
                <w:right w:val="none" w:sz="0" w:space="0" w:color="auto"/>
              </w:divBdr>
            </w:div>
            <w:div w:id="1895115791">
              <w:marLeft w:val="0"/>
              <w:marRight w:val="0"/>
              <w:marTop w:val="0"/>
              <w:marBottom w:val="0"/>
              <w:divBdr>
                <w:top w:val="none" w:sz="0" w:space="0" w:color="auto"/>
                <w:left w:val="none" w:sz="0" w:space="0" w:color="auto"/>
                <w:bottom w:val="none" w:sz="0" w:space="0" w:color="auto"/>
                <w:right w:val="none" w:sz="0" w:space="0" w:color="auto"/>
              </w:divBdr>
            </w:div>
            <w:div w:id="1407268683">
              <w:marLeft w:val="0"/>
              <w:marRight w:val="0"/>
              <w:marTop w:val="0"/>
              <w:marBottom w:val="0"/>
              <w:divBdr>
                <w:top w:val="none" w:sz="0" w:space="0" w:color="auto"/>
                <w:left w:val="none" w:sz="0" w:space="0" w:color="auto"/>
                <w:bottom w:val="none" w:sz="0" w:space="0" w:color="auto"/>
                <w:right w:val="none" w:sz="0" w:space="0" w:color="auto"/>
              </w:divBdr>
            </w:div>
            <w:div w:id="1390112427">
              <w:marLeft w:val="0"/>
              <w:marRight w:val="0"/>
              <w:marTop w:val="0"/>
              <w:marBottom w:val="0"/>
              <w:divBdr>
                <w:top w:val="none" w:sz="0" w:space="0" w:color="auto"/>
                <w:left w:val="none" w:sz="0" w:space="0" w:color="auto"/>
                <w:bottom w:val="none" w:sz="0" w:space="0" w:color="auto"/>
                <w:right w:val="none" w:sz="0" w:space="0" w:color="auto"/>
              </w:divBdr>
            </w:div>
            <w:div w:id="746608230">
              <w:marLeft w:val="0"/>
              <w:marRight w:val="0"/>
              <w:marTop w:val="0"/>
              <w:marBottom w:val="0"/>
              <w:divBdr>
                <w:top w:val="none" w:sz="0" w:space="0" w:color="auto"/>
                <w:left w:val="none" w:sz="0" w:space="0" w:color="auto"/>
                <w:bottom w:val="none" w:sz="0" w:space="0" w:color="auto"/>
                <w:right w:val="none" w:sz="0" w:space="0" w:color="auto"/>
              </w:divBdr>
            </w:div>
            <w:div w:id="987593850">
              <w:marLeft w:val="0"/>
              <w:marRight w:val="0"/>
              <w:marTop w:val="0"/>
              <w:marBottom w:val="0"/>
              <w:divBdr>
                <w:top w:val="none" w:sz="0" w:space="0" w:color="auto"/>
                <w:left w:val="none" w:sz="0" w:space="0" w:color="auto"/>
                <w:bottom w:val="none" w:sz="0" w:space="0" w:color="auto"/>
                <w:right w:val="none" w:sz="0" w:space="0" w:color="auto"/>
              </w:divBdr>
            </w:div>
            <w:div w:id="151332627">
              <w:marLeft w:val="0"/>
              <w:marRight w:val="0"/>
              <w:marTop w:val="0"/>
              <w:marBottom w:val="0"/>
              <w:divBdr>
                <w:top w:val="none" w:sz="0" w:space="0" w:color="auto"/>
                <w:left w:val="none" w:sz="0" w:space="0" w:color="auto"/>
                <w:bottom w:val="none" w:sz="0" w:space="0" w:color="auto"/>
                <w:right w:val="none" w:sz="0" w:space="0" w:color="auto"/>
              </w:divBdr>
            </w:div>
            <w:div w:id="376667262">
              <w:marLeft w:val="0"/>
              <w:marRight w:val="0"/>
              <w:marTop w:val="0"/>
              <w:marBottom w:val="0"/>
              <w:divBdr>
                <w:top w:val="none" w:sz="0" w:space="0" w:color="auto"/>
                <w:left w:val="none" w:sz="0" w:space="0" w:color="auto"/>
                <w:bottom w:val="none" w:sz="0" w:space="0" w:color="auto"/>
                <w:right w:val="none" w:sz="0" w:space="0" w:color="auto"/>
              </w:divBdr>
            </w:div>
            <w:div w:id="434517141">
              <w:marLeft w:val="0"/>
              <w:marRight w:val="0"/>
              <w:marTop w:val="0"/>
              <w:marBottom w:val="0"/>
              <w:divBdr>
                <w:top w:val="none" w:sz="0" w:space="0" w:color="auto"/>
                <w:left w:val="none" w:sz="0" w:space="0" w:color="auto"/>
                <w:bottom w:val="none" w:sz="0" w:space="0" w:color="auto"/>
                <w:right w:val="none" w:sz="0" w:space="0" w:color="auto"/>
              </w:divBdr>
            </w:div>
            <w:div w:id="1124301705">
              <w:marLeft w:val="0"/>
              <w:marRight w:val="0"/>
              <w:marTop w:val="0"/>
              <w:marBottom w:val="0"/>
              <w:divBdr>
                <w:top w:val="none" w:sz="0" w:space="0" w:color="auto"/>
                <w:left w:val="none" w:sz="0" w:space="0" w:color="auto"/>
                <w:bottom w:val="none" w:sz="0" w:space="0" w:color="auto"/>
                <w:right w:val="none" w:sz="0" w:space="0" w:color="auto"/>
              </w:divBdr>
            </w:div>
            <w:div w:id="1453088948">
              <w:marLeft w:val="0"/>
              <w:marRight w:val="0"/>
              <w:marTop w:val="0"/>
              <w:marBottom w:val="0"/>
              <w:divBdr>
                <w:top w:val="none" w:sz="0" w:space="0" w:color="auto"/>
                <w:left w:val="none" w:sz="0" w:space="0" w:color="auto"/>
                <w:bottom w:val="none" w:sz="0" w:space="0" w:color="auto"/>
                <w:right w:val="none" w:sz="0" w:space="0" w:color="auto"/>
              </w:divBdr>
            </w:div>
            <w:div w:id="2058965333">
              <w:marLeft w:val="0"/>
              <w:marRight w:val="0"/>
              <w:marTop w:val="0"/>
              <w:marBottom w:val="0"/>
              <w:divBdr>
                <w:top w:val="none" w:sz="0" w:space="0" w:color="auto"/>
                <w:left w:val="none" w:sz="0" w:space="0" w:color="auto"/>
                <w:bottom w:val="none" w:sz="0" w:space="0" w:color="auto"/>
                <w:right w:val="none" w:sz="0" w:space="0" w:color="auto"/>
              </w:divBdr>
            </w:div>
            <w:div w:id="1413434936">
              <w:marLeft w:val="0"/>
              <w:marRight w:val="0"/>
              <w:marTop w:val="0"/>
              <w:marBottom w:val="0"/>
              <w:divBdr>
                <w:top w:val="none" w:sz="0" w:space="0" w:color="auto"/>
                <w:left w:val="none" w:sz="0" w:space="0" w:color="auto"/>
                <w:bottom w:val="none" w:sz="0" w:space="0" w:color="auto"/>
                <w:right w:val="none" w:sz="0" w:space="0" w:color="auto"/>
              </w:divBdr>
            </w:div>
          </w:divsChild>
        </w:div>
        <w:div w:id="791359590">
          <w:marLeft w:val="0"/>
          <w:marRight w:val="0"/>
          <w:marTop w:val="0"/>
          <w:marBottom w:val="0"/>
          <w:divBdr>
            <w:top w:val="none" w:sz="0" w:space="0" w:color="auto"/>
            <w:left w:val="none" w:sz="0" w:space="0" w:color="auto"/>
            <w:bottom w:val="none" w:sz="0" w:space="0" w:color="auto"/>
            <w:right w:val="none" w:sz="0" w:space="0" w:color="auto"/>
          </w:divBdr>
        </w:div>
        <w:div w:id="1367483782">
          <w:marLeft w:val="0"/>
          <w:marRight w:val="0"/>
          <w:marTop w:val="0"/>
          <w:marBottom w:val="0"/>
          <w:divBdr>
            <w:top w:val="none" w:sz="0" w:space="0" w:color="auto"/>
            <w:left w:val="none" w:sz="0" w:space="0" w:color="auto"/>
            <w:bottom w:val="none" w:sz="0" w:space="0" w:color="auto"/>
            <w:right w:val="none" w:sz="0" w:space="0" w:color="auto"/>
          </w:divBdr>
        </w:div>
        <w:div w:id="458378736">
          <w:marLeft w:val="0"/>
          <w:marRight w:val="0"/>
          <w:marTop w:val="0"/>
          <w:marBottom w:val="0"/>
          <w:divBdr>
            <w:top w:val="none" w:sz="0" w:space="0" w:color="auto"/>
            <w:left w:val="none" w:sz="0" w:space="0" w:color="auto"/>
            <w:bottom w:val="none" w:sz="0" w:space="0" w:color="auto"/>
            <w:right w:val="none" w:sz="0" w:space="0" w:color="auto"/>
          </w:divBdr>
        </w:div>
        <w:div w:id="2137941481">
          <w:marLeft w:val="0"/>
          <w:marRight w:val="0"/>
          <w:marTop w:val="0"/>
          <w:marBottom w:val="0"/>
          <w:divBdr>
            <w:top w:val="none" w:sz="0" w:space="0" w:color="auto"/>
            <w:left w:val="none" w:sz="0" w:space="0" w:color="auto"/>
            <w:bottom w:val="none" w:sz="0" w:space="0" w:color="auto"/>
            <w:right w:val="none" w:sz="0" w:space="0" w:color="auto"/>
          </w:divBdr>
        </w:div>
        <w:div w:id="802818953">
          <w:marLeft w:val="0"/>
          <w:marRight w:val="0"/>
          <w:marTop w:val="0"/>
          <w:marBottom w:val="0"/>
          <w:divBdr>
            <w:top w:val="none" w:sz="0" w:space="0" w:color="auto"/>
            <w:left w:val="none" w:sz="0" w:space="0" w:color="auto"/>
            <w:bottom w:val="none" w:sz="0" w:space="0" w:color="auto"/>
            <w:right w:val="none" w:sz="0" w:space="0" w:color="auto"/>
          </w:divBdr>
        </w:div>
        <w:div w:id="113141796">
          <w:marLeft w:val="0"/>
          <w:marRight w:val="0"/>
          <w:marTop w:val="0"/>
          <w:marBottom w:val="0"/>
          <w:divBdr>
            <w:top w:val="none" w:sz="0" w:space="0" w:color="auto"/>
            <w:left w:val="none" w:sz="0" w:space="0" w:color="auto"/>
            <w:bottom w:val="none" w:sz="0" w:space="0" w:color="auto"/>
            <w:right w:val="none" w:sz="0" w:space="0" w:color="auto"/>
          </w:divBdr>
        </w:div>
        <w:div w:id="1370833896">
          <w:marLeft w:val="0"/>
          <w:marRight w:val="0"/>
          <w:marTop w:val="0"/>
          <w:marBottom w:val="0"/>
          <w:divBdr>
            <w:top w:val="none" w:sz="0" w:space="0" w:color="auto"/>
            <w:left w:val="none" w:sz="0" w:space="0" w:color="auto"/>
            <w:bottom w:val="none" w:sz="0" w:space="0" w:color="auto"/>
            <w:right w:val="none" w:sz="0" w:space="0" w:color="auto"/>
          </w:divBdr>
        </w:div>
        <w:div w:id="723673843">
          <w:marLeft w:val="0"/>
          <w:marRight w:val="0"/>
          <w:marTop w:val="0"/>
          <w:marBottom w:val="0"/>
          <w:divBdr>
            <w:top w:val="none" w:sz="0" w:space="0" w:color="auto"/>
            <w:left w:val="none" w:sz="0" w:space="0" w:color="auto"/>
            <w:bottom w:val="none" w:sz="0" w:space="0" w:color="auto"/>
            <w:right w:val="none" w:sz="0" w:space="0" w:color="auto"/>
          </w:divBdr>
        </w:div>
        <w:div w:id="877551229">
          <w:marLeft w:val="0"/>
          <w:marRight w:val="0"/>
          <w:marTop w:val="0"/>
          <w:marBottom w:val="0"/>
          <w:divBdr>
            <w:top w:val="none" w:sz="0" w:space="0" w:color="auto"/>
            <w:left w:val="none" w:sz="0" w:space="0" w:color="auto"/>
            <w:bottom w:val="none" w:sz="0" w:space="0" w:color="auto"/>
            <w:right w:val="none" w:sz="0" w:space="0" w:color="auto"/>
          </w:divBdr>
        </w:div>
        <w:div w:id="2022970630">
          <w:marLeft w:val="0"/>
          <w:marRight w:val="0"/>
          <w:marTop w:val="0"/>
          <w:marBottom w:val="0"/>
          <w:divBdr>
            <w:top w:val="none" w:sz="0" w:space="0" w:color="auto"/>
            <w:left w:val="none" w:sz="0" w:space="0" w:color="auto"/>
            <w:bottom w:val="none" w:sz="0" w:space="0" w:color="auto"/>
            <w:right w:val="none" w:sz="0" w:space="0" w:color="auto"/>
          </w:divBdr>
        </w:div>
        <w:div w:id="351226148">
          <w:marLeft w:val="0"/>
          <w:marRight w:val="0"/>
          <w:marTop w:val="0"/>
          <w:marBottom w:val="0"/>
          <w:divBdr>
            <w:top w:val="none" w:sz="0" w:space="0" w:color="auto"/>
            <w:left w:val="none" w:sz="0" w:space="0" w:color="auto"/>
            <w:bottom w:val="none" w:sz="0" w:space="0" w:color="auto"/>
            <w:right w:val="none" w:sz="0" w:space="0" w:color="auto"/>
          </w:divBdr>
        </w:div>
        <w:div w:id="256060741">
          <w:marLeft w:val="0"/>
          <w:marRight w:val="0"/>
          <w:marTop w:val="0"/>
          <w:marBottom w:val="0"/>
          <w:divBdr>
            <w:top w:val="none" w:sz="0" w:space="0" w:color="auto"/>
            <w:left w:val="none" w:sz="0" w:space="0" w:color="auto"/>
            <w:bottom w:val="none" w:sz="0" w:space="0" w:color="auto"/>
            <w:right w:val="none" w:sz="0" w:space="0" w:color="auto"/>
          </w:divBdr>
        </w:div>
        <w:div w:id="1061825278">
          <w:marLeft w:val="0"/>
          <w:marRight w:val="0"/>
          <w:marTop w:val="0"/>
          <w:marBottom w:val="0"/>
          <w:divBdr>
            <w:top w:val="none" w:sz="0" w:space="0" w:color="auto"/>
            <w:left w:val="none" w:sz="0" w:space="0" w:color="auto"/>
            <w:bottom w:val="none" w:sz="0" w:space="0" w:color="auto"/>
            <w:right w:val="none" w:sz="0" w:space="0" w:color="auto"/>
          </w:divBdr>
        </w:div>
        <w:div w:id="1791782574">
          <w:marLeft w:val="0"/>
          <w:marRight w:val="0"/>
          <w:marTop w:val="0"/>
          <w:marBottom w:val="0"/>
          <w:divBdr>
            <w:top w:val="none" w:sz="0" w:space="0" w:color="auto"/>
            <w:left w:val="none" w:sz="0" w:space="0" w:color="auto"/>
            <w:bottom w:val="none" w:sz="0" w:space="0" w:color="auto"/>
            <w:right w:val="none" w:sz="0" w:space="0" w:color="auto"/>
          </w:divBdr>
        </w:div>
        <w:div w:id="752513011">
          <w:marLeft w:val="0"/>
          <w:marRight w:val="0"/>
          <w:marTop w:val="0"/>
          <w:marBottom w:val="0"/>
          <w:divBdr>
            <w:top w:val="none" w:sz="0" w:space="0" w:color="auto"/>
            <w:left w:val="none" w:sz="0" w:space="0" w:color="auto"/>
            <w:bottom w:val="none" w:sz="0" w:space="0" w:color="auto"/>
            <w:right w:val="none" w:sz="0" w:space="0" w:color="auto"/>
          </w:divBdr>
        </w:div>
        <w:div w:id="1863591094">
          <w:marLeft w:val="0"/>
          <w:marRight w:val="0"/>
          <w:marTop w:val="0"/>
          <w:marBottom w:val="0"/>
          <w:divBdr>
            <w:top w:val="none" w:sz="0" w:space="0" w:color="auto"/>
            <w:left w:val="none" w:sz="0" w:space="0" w:color="auto"/>
            <w:bottom w:val="none" w:sz="0" w:space="0" w:color="auto"/>
            <w:right w:val="none" w:sz="0" w:space="0" w:color="auto"/>
          </w:divBdr>
        </w:div>
        <w:div w:id="1675766696">
          <w:marLeft w:val="0"/>
          <w:marRight w:val="0"/>
          <w:marTop w:val="0"/>
          <w:marBottom w:val="0"/>
          <w:divBdr>
            <w:top w:val="none" w:sz="0" w:space="0" w:color="auto"/>
            <w:left w:val="none" w:sz="0" w:space="0" w:color="auto"/>
            <w:bottom w:val="none" w:sz="0" w:space="0" w:color="auto"/>
            <w:right w:val="none" w:sz="0" w:space="0" w:color="auto"/>
          </w:divBdr>
        </w:div>
        <w:div w:id="1385135159">
          <w:marLeft w:val="0"/>
          <w:marRight w:val="0"/>
          <w:marTop w:val="0"/>
          <w:marBottom w:val="0"/>
          <w:divBdr>
            <w:top w:val="none" w:sz="0" w:space="0" w:color="auto"/>
            <w:left w:val="none" w:sz="0" w:space="0" w:color="auto"/>
            <w:bottom w:val="none" w:sz="0" w:space="0" w:color="auto"/>
            <w:right w:val="none" w:sz="0" w:space="0" w:color="auto"/>
          </w:divBdr>
        </w:div>
        <w:div w:id="118958791">
          <w:marLeft w:val="0"/>
          <w:marRight w:val="0"/>
          <w:marTop w:val="0"/>
          <w:marBottom w:val="0"/>
          <w:divBdr>
            <w:top w:val="none" w:sz="0" w:space="0" w:color="auto"/>
            <w:left w:val="none" w:sz="0" w:space="0" w:color="auto"/>
            <w:bottom w:val="none" w:sz="0" w:space="0" w:color="auto"/>
            <w:right w:val="none" w:sz="0" w:space="0" w:color="auto"/>
          </w:divBdr>
        </w:div>
        <w:div w:id="1008867723">
          <w:marLeft w:val="0"/>
          <w:marRight w:val="0"/>
          <w:marTop w:val="0"/>
          <w:marBottom w:val="0"/>
          <w:divBdr>
            <w:top w:val="none" w:sz="0" w:space="0" w:color="auto"/>
            <w:left w:val="none" w:sz="0" w:space="0" w:color="auto"/>
            <w:bottom w:val="none" w:sz="0" w:space="0" w:color="auto"/>
            <w:right w:val="none" w:sz="0" w:space="0" w:color="auto"/>
          </w:divBdr>
        </w:div>
        <w:div w:id="174809659">
          <w:marLeft w:val="0"/>
          <w:marRight w:val="0"/>
          <w:marTop w:val="0"/>
          <w:marBottom w:val="0"/>
          <w:divBdr>
            <w:top w:val="none" w:sz="0" w:space="0" w:color="auto"/>
            <w:left w:val="none" w:sz="0" w:space="0" w:color="auto"/>
            <w:bottom w:val="none" w:sz="0" w:space="0" w:color="auto"/>
            <w:right w:val="none" w:sz="0" w:space="0" w:color="auto"/>
          </w:divBdr>
        </w:div>
        <w:div w:id="559023073">
          <w:marLeft w:val="0"/>
          <w:marRight w:val="0"/>
          <w:marTop w:val="0"/>
          <w:marBottom w:val="0"/>
          <w:divBdr>
            <w:top w:val="none" w:sz="0" w:space="0" w:color="auto"/>
            <w:left w:val="none" w:sz="0" w:space="0" w:color="auto"/>
            <w:bottom w:val="none" w:sz="0" w:space="0" w:color="auto"/>
            <w:right w:val="none" w:sz="0" w:space="0" w:color="auto"/>
          </w:divBdr>
        </w:div>
        <w:div w:id="1612275599">
          <w:marLeft w:val="0"/>
          <w:marRight w:val="0"/>
          <w:marTop w:val="0"/>
          <w:marBottom w:val="0"/>
          <w:divBdr>
            <w:top w:val="none" w:sz="0" w:space="0" w:color="auto"/>
            <w:left w:val="none" w:sz="0" w:space="0" w:color="auto"/>
            <w:bottom w:val="none" w:sz="0" w:space="0" w:color="auto"/>
            <w:right w:val="none" w:sz="0" w:space="0" w:color="auto"/>
          </w:divBdr>
        </w:div>
      </w:divsChild>
    </w:div>
    <w:div w:id="351881088">
      <w:bodyDiv w:val="1"/>
      <w:marLeft w:val="0"/>
      <w:marRight w:val="0"/>
      <w:marTop w:val="0"/>
      <w:marBottom w:val="0"/>
      <w:divBdr>
        <w:top w:val="none" w:sz="0" w:space="0" w:color="auto"/>
        <w:left w:val="none" w:sz="0" w:space="0" w:color="auto"/>
        <w:bottom w:val="none" w:sz="0" w:space="0" w:color="auto"/>
        <w:right w:val="none" w:sz="0" w:space="0" w:color="auto"/>
      </w:divBdr>
      <w:divsChild>
        <w:div w:id="388654233">
          <w:marLeft w:val="0"/>
          <w:marRight w:val="0"/>
          <w:marTop w:val="0"/>
          <w:marBottom w:val="0"/>
          <w:divBdr>
            <w:top w:val="none" w:sz="0" w:space="0" w:color="auto"/>
            <w:left w:val="none" w:sz="0" w:space="0" w:color="auto"/>
            <w:bottom w:val="none" w:sz="0" w:space="0" w:color="auto"/>
            <w:right w:val="none" w:sz="0" w:space="0" w:color="auto"/>
          </w:divBdr>
        </w:div>
        <w:div w:id="2042389534">
          <w:marLeft w:val="0"/>
          <w:marRight w:val="0"/>
          <w:marTop w:val="0"/>
          <w:marBottom w:val="0"/>
          <w:divBdr>
            <w:top w:val="none" w:sz="0" w:space="0" w:color="auto"/>
            <w:left w:val="none" w:sz="0" w:space="0" w:color="auto"/>
            <w:bottom w:val="none" w:sz="0" w:space="0" w:color="auto"/>
            <w:right w:val="none" w:sz="0" w:space="0" w:color="auto"/>
          </w:divBdr>
        </w:div>
        <w:div w:id="120922280">
          <w:marLeft w:val="0"/>
          <w:marRight w:val="0"/>
          <w:marTop w:val="0"/>
          <w:marBottom w:val="0"/>
          <w:divBdr>
            <w:top w:val="none" w:sz="0" w:space="0" w:color="auto"/>
            <w:left w:val="none" w:sz="0" w:space="0" w:color="auto"/>
            <w:bottom w:val="none" w:sz="0" w:space="0" w:color="auto"/>
            <w:right w:val="none" w:sz="0" w:space="0" w:color="auto"/>
          </w:divBdr>
        </w:div>
        <w:div w:id="1685937891">
          <w:marLeft w:val="0"/>
          <w:marRight w:val="0"/>
          <w:marTop w:val="0"/>
          <w:marBottom w:val="0"/>
          <w:divBdr>
            <w:top w:val="none" w:sz="0" w:space="0" w:color="auto"/>
            <w:left w:val="none" w:sz="0" w:space="0" w:color="auto"/>
            <w:bottom w:val="none" w:sz="0" w:space="0" w:color="auto"/>
            <w:right w:val="none" w:sz="0" w:space="0" w:color="auto"/>
          </w:divBdr>
        </w:div>
        <w:div w:id="1114708207">
          <w:marLeft w:val="0"/>
          <w:marRight w:val="0"/>
          <w:marTop w:val="0"/>
          <w:marBottom w:val="0"/>
          <w:divBdr>
            <w:top w:val="none" w:sz="0" w:space="0" w:color="auto"/>
            <w:left w:val="none" w:sz="0" w:space="0" w:color="auto"/>
            <w:bottom w:val="none" w:sz="0" w:space="0" w:color="auto"/>
            <w:right w:val="none" w:sz="0" w:space="0" w:color="auto"/>
          </w:divBdr>
        </w:div>
        <w:div w:id="301931963">
          <w:marLeft w:val="0"/>
          <w:marRight w:val="0"/>
          <w:marTop w:val="0"/>
          <w:marBottom w:val="0"/>
          <w:divBdr>
            <w:top w:val="none" w:sz="0" w:space="0" w:color="auto"/>
            <w:left w:val="none" w:sz="0" w:space="0" w:color="auto"/>
            <w:bottom w:val="none" w:sz="0" w:space="0" w:color="auto"/>
            <w:right w:val="none" w:sz="0" w:space="0" w:color="auto"/>
          </w:divBdr>
        </w:div>
        <w:div w:id="283974275">
          <w:marLeft w:val="0"/>
          <w:marRight w:val="0"/>
          <w:marTop w:val="0"/>
          <w:marBottom w:val="0"/>
          <w:divBdr>
            <w:top w:val="none" w:sz="0" w:space="0" w:color="auto"/>
            <w:left w:val="none" w:sz="0" w:space="0" w:color="auto"/>
            <w:bottom w:val="none" w:sz="0" w:space="0" w:color="auto"/>
            <w:right w:val="none" w:sz="0" w:space="0" w:color="auto"/>
          </w:divBdr>
        </w:div>
        <w:div w:id="732198855">
          <w:marLeft w:val="0"/>
          <w:marRight w:val="0"/>
          <w:marTop w:val="0"/>
          <w:marBottom w:val="0"/>
          <w:divBdr>
            <w:top w:val="none" w:sz="0" w:space="0" w:color="auto"/>
            <w:left w:val="none" w:sz="0" w:space="0" w:color="auto"/>
            <w:bottom w:val="none" w:sz="0" w:space="0" w:color="auto"/>
            <w:right w:val="none" w:sz="0" w:space="0" w:color="auto"/>
          </w:divBdr>
        </w:div>
        <w:div w:id="696808070">
          <w:marLeft w:val="0"/>
          <w:marRight w:val="0"/>
          <w:marTop w:val="0"/>
          <w:marBottom w:val="0"/>
          <w:divBdr>
            <w:top w:val="none" w:sz="0" w:space="0" w:color="auto"/>
            <w:left w:val="none" w:sz="0" w:space="0" w:color="auto"/>
            <w:bottom w:val="none" w:sz="0" w:space="0" w:color="auto"/>
            <w:right w:val="none" w:sz="0" w:space="0" w:color="auto"/>
          </w:divBdr>
        </w:div>
        <w:div w:id="845286612">
          <w:marLeft w:val="0"/>
          <w:marRight w:val="0"/>
          <w:marTop w:val="0"/>
          <w:marBottom w:val="0"/>
          <w:divBdr>
            <w:top w:val="none" w:sz="0" w:space="0" w:color="auto"/>
            <w:left w:val="none" w:sz="0" w:space="0" w:color="auto"/>
            <w:bottom w:val="none" w:sz="0" w:space="0" w:color="auto"/>
            <w:right w:val="none" w:sz="0" w:space="0" w:color="auto"/>
          </w:divBdr>
        </w:div>
        <w:div w:id="617955266">
          <w:marLeft w:val="0"/>
          <w:marRight w:val="0"/>
          <w:marTop w:val="0"/>
          <w:marBottom w:val="0"/>
          <w:divBdr>
            <w:top w:val="none" w:sz="0" w:space="0" w:color="auto"/>
            <w:left w:val="none" w:sz="0" w:space="0" w:color="auto"/>
            <w:bottom w:val="none" w:sz="0" w:space="0" w:color="auto"/>
            <w:right w:val="none" w:sz="0" w:space="0" w:color="auto"/>
          </w:divBdr>
        </w:div>
        <w:div w:id="456531774">
          <w:marLeft w:val="0"/>
          <w:marRight w:val="0"/>
          <w:marTop w:val="0"/>
          <w:marBottom w:val="0"/>
          <w:divBdr>
            <w:top w:val="none" w:sz="0" w:space="0" w:color="auto"/>
            <w:left w:val="none" w:sz="0" w:space="0" w:color="auto"/>
            <w:bottom w:val="none" w:sz="0" w:space="0" w:color="auto"/>
            <w:right w:val="none" w:sz="0" w:space="0" w:color="auto"/>
          </w:divBdr>
        </w:div>
        <w:div w:id="397634080">
          <w:marLeft w:val="0"/>
          <w:marRight w:val="0"/>
          <w:marTop w:val="0"/>
          <w:marBottom w:val="0"/>
          <w:divBdr>
            <w:top w:val="none" w:sz="0" w:space="0" w:color="auto"/>
            <w:left w:val="none" w:sz="0" w:space="0" w:color="auto"/>
            <w:bottom w:val="none" w:sz="0" w:space="0" w:color="auto"/>
            <w:right w:val="none" w:sz="0" w:space="0" w:color="auto"/>
          </w:divBdr>
        </w:div>
        <w:div w:id="1788814537">
          <w:marLeft w:val="0"/>
          <w:marRight w:val="0"/>
          <w:marTop w:val="0"/>
          <w:marBottom w:val="0"/>
          <w:divBdr>
            <w:top w:val="none" w:sz="0" w:space="0" w:color="auto"/>
            <w:left w:val="none" w:sz="0" w:space="0" w:color="auto"/>
            <w:bottom w:val="none" w:sz="0" w:space="0" w:color="auto"/>
            <w:right w:val="none" w:sz="0" w:space="0" w:color="auto"/>
          </w:divBdr>
        </w:div>
        <w:div w:id="1376588761">
          <w:marLeft w:val="0"/>
          <w:marRight w:val="0"/>
          <w:marTop w:val="0"/>
          <w:marBottom w:val="0"/>
          <w:divBdr>
            <w:top w:val="none" w:sz="0" w:space="0" w:color="auto"/>
            <w:left w:val="none" w:sz="0" w:space="0" w:color="auto"/>
            <w:bottom w:val="none" w:sz="0" w:space="0" w:color="auto"/>
            <w:right w:val="none" w:sz="0" w:space="0" w:color="auto"/>
          </w:divBdr>
        </w:div>
        <w:div w:id="1777629750">
          <w:marLeft w:val="0"/>
          <w:marRight w:val="0"/>
          <w:marTop w:val="0"/>
          <w:marBottom w:val="0"/>
          <w:divBdr>
            <w:top w:val="none" w:sz="0" w:space="0" w:color="auto"/>
            <w:left w:val="none" w:sz="0" w:space="0" w:color="auto"/>
            <w:bottom w:val="none" w:sz="0" w:space="0" w:color="auto"/>
            <w:right w:val="none" w:sz="0" w:space="0" w:color="auto"/>
          </w:divBdr>
        </w:div>
        <w:div w:id="297878597">
          <w:marLeft w:val="0"/>
          <w:marRight w:val="0"/>
          <w:marTop w:val="0"/>
          <w:marBottom w:val="0"/>
          <w:divBdr>
            <w:top w:val="none" w:sz="0" w:space="0" w:color="auto"/>
            <w:left w:val="none" w:sz="0" w:space="0" w:color="auto"/>
            <w:bottom w:val="none" w:sz="0" w:space="0" w:color="auto"/>
            <w:right w:val="none" w:sz="0" w:space="0" w:color="auto"/>
          </w:divBdr>
        </w:div>
        <w:div w:id="915866582">
          <w:marLeft w:val="0"/>
          <w:marRight w:val="0"/>
          <w:marTop w:val="0"/>
          <w:marBottom w:val="0"/>
          <w:divBdr>
            <w:top w:val="none" w:sz="0" w:space="0" w:color="auto"/>
            <w:left w:val="none" w:sz="0" w:space="0" w:color="auto"/>
            <w:bottom w:val="none" w:sz="0" w:space="0" w:color="auto"/>
            <w:right w:val="none" w:sz="0" w:space="0" w:color="auto"/>
          </w:divBdr>
        </w:div>
        <w:div w:id="705645063">
          <w:marLeft w:val="0"/>
          <w:marRight w:val="0"/>
          <w:marTop w:val="0"/>
          <w:marBottom w:val="0"/>
          <w:divBdr>
            <w:top w:val="none" w:sz="0" w:space="0" w:color="auto"/>
            <w:left w:val="none" w:sz="0" w:space="0" w:color="auto"/>
            <w:bottom w:val="none" w:sz="0" w:space="0" w:color="auto"/>
            <w:right w:val="none" w:sz="0" w:space="0" w:color="auto"/>
          </w:divBdr>
        </w:div>
      </w:divsChild>
    </w:div>
    <w:div w:id="402795831">
      <w:bodyDiv w:val="1"/>
      <w:marLeft w:val="0"/>
      <w:marRight w:val="0"/>
      <w:marTop w:val="0"/>
      <w:marBottom w:val="0"/>
      <w:divBdr>
        <w:top w:val="none" w:sz="0" w:space="0" w:color="auto"/>
        <w:left w:val="none" w:sz="0" w:space="0" w:color="auto"/>
        <w:bottom w:val="none" w:sz="0" w:space="0" w:color="auto"/>
        <w:right w:val="none" w:sz="0" w:space="0" w:color="auto"/>
      </w:divBdr>
      <w:divsChild>
        <w:div w:id="898788582">
          <w:marLeft w:val="0"/>
          <w:marRight w:val="0"/>
          <w:marTop w:val="0"/>
          <w:marBottom w:val="0"/>
          <w:divBdr>
            <w:top w:val="none" w:sz="0" w:space="0" w:color="auto"/>
            <w:left w:val="none" w:sz="0" w:space="0" w:color="auto"/>
            <w:bottom w:val="none" w:sz="0" w:space="0" w:color="auto"/>
            <w:right w:val="none" w:sz="0" w:space="0" w:color="auto"/>
          </w:divBdr>
        </w:div>
        <w:div w:id="1615212926">
          <w:marLeft w:val="0"/>
          <w:marRight w:val="0"/>
          <w:marTop w:val="0"/>
          <w:marBottom w:val="0"/>
          <w:divBdr>
            <w:top w:val="none" w:sz="0" w:space="0" w:color="auto"/>
            <w:left w:val="none" w:sz="0" w:space="0" w:color="auto"/>
            <w:bottom w:val="none" w:sz="0" w:space="0" w:color="auto"/>
            <w:right w:val="none" w:sz="0" w:space="0" w:color="auto"/>
          </w:divBdr>
        </w:div>
        <w:div w:id="994842732">
          <w:marLeft w:val="0"/>
          <w:marRight w:val="0"/>
          <w:marTop w:val="0"/>
          <w:marBottom w:val="0"/>
          <w:divBdr>
            <w:top w:val="none" w:sz="0" w:space="0" w:color="auto"/>
            <w:left w:val="none" w:sz="0" w:space="0" w:color="auto"/>
            <w:bottom w:val="none" w:sz="0" w:space="0" w:color="auto"/>
            <w:right w:val="none" w:sz="0" w:space="0" w:color="auto"/>
          </w:divBdr>
        </w:div>
        <w:div w:id="64421915">
          <w:marLeft w:val="0"/>
          <w:marRight w:val="0"/>
          <w:marTop w:val="0"/>
          <w:marBottom w:val="0"/>
          <w:divBdr>
            <w:top w:val="none" w:sz="0" w:space="0" w:color="auto"/>
            <w:left w:val="none" w:sz="0" w:space="0" w:color="auto"/>
            <w:bottom w:val="none" w:sz="0" w:space="0" w:color="auto"/>
            <w:right w:val="none" w:sz="0" w:space="0" w:color="auto"/>
          </w:divBdr>
        </w:div>
        <w:div w:id="525947991">
          <w:marLeft w:val="0"/>
          <w:marRight w:val="0"/>
          <w:marTop w:val="0"/>
          <w:marBottom w:val="0"/>
          <w:divBdr>
            <w:top w:val="none" w:sz="0" w:space="0" w:color="auto"/>
            <w:left w:val="none" w:sz="0" w:space="0" w:color="auto"/>
            <w:bottom w:val="none" w:sz="0" w:space="0" w:color="auto"/>
            <w:right w:val="none" w:sz="0" w:space="0" w:color="auto"/>
          </w:divBdr>
        </w:div>
        <w:div w:id="771557038">
          <w:marLeft w:val="0"/>
          <w:marRight w:val="0"/>
          <w:marTop w:val="0"/>
          <w:marBottom w:val="0"/>
          <w:divBdr>
            <w:top w:val="none" w:sz="0" w:space="0" w:color="auto"/>
            <w:left w:val="none" w:sz="0" w:space="0" w:color="auto"/>
            <w:bottom w:val="none" w:sz="0" w:space="0" w:color="auto"/>
            <w:right w:val="none" w:sz="0" w:space="0" w:color="auto"/>
          </w:divBdr>
        </w:div>
        <w:div w:id="1176110317">
          <w:marLeft w:val="0"/>
          <w:marRight w:val="0"/>
          <w:marTop w:val="0"/>
          <w:marBottom w:val="0"/>
          <w:divBdr>
            <w:top w:val="none" w:sz="0" w:space="0" w:color="auto"/>
            <w:left w:val="none" w:sz="0" w:space="0" w:color="auto"/>
            <w:bottom w:val="none" w:sz="0" w:space="0" w:color="auto"/>
            <w:right w:val="none" w:sz="0" w:space="0" w:color="auto"/>
          </w:divBdr>
        </w:div>
        <w:div w:id="31805910">
          <w:marLeft w:val="0"/>
          <w:marRight w:val="0"/>
          <w:marTop w:val="0"/>
          <w:marBottom w:val="0"/>
          <w:divBdr>
            <w:top w:val="none" w:sz="0" w:space="0" w:color="auto"/>
            <w:left w:val="none" w:sz="0" w:space="0" w:color="auto"/>
            <w:bottom w:val="none" w:sz="0" w:space="0" w:color="auto"/>
            <w:right w:val="none" w:sz="0" w:space="0" w:color="auto"/>
          </w:divBdr>
        </w:div>
        <w:div w:id="479421305">
          <w:marLeft w:val="0"/>
          <w:marRight w:val="0"/>
          <w:marTop w:val="0"/>
          <w:marBottom w:val="0"/>
          <w:divBdr>
            <w:top w:val="none" w:sz="0" w:space="0" w:color="auto"/>
            <w:left w:val="none" w:sz="0" w:space="0" w:color="auto"/>
            <w:bottom w:val="none" w:sz="0" w:space="0" w:color="auto"/>
            <w:right w:val="none" w:sz="0" w:space="0" w:color="auto"/>
          </w:divBdr>
        </w:div>
        <w:div w:id="1338001880">
          <w:marLeft w:val="0"/>
          <w:marRight w:val="0"/>
          <w:marTop w:val="0"/>
          <w:marBottom w:val="0"/>
          <w:divBdr>
            <w:top w:val="none" w:sz="0" w:space="0" w:color="auto"/>
            <w:left w:val="none" w:sz="0" w:space="0" w:color="auto"/>
            <w:bottom w:val="none" w:sz="0" w:space="0" w:color="auto"/>
            <w:right w:val="none" w:sz="0" w:space="0" w:color="auto"/>
          </w:divBdr>
        </w:div>
        <w:div w:id="2066440647">
          <w:marLeft w:val="0"/>
          <w:marRight w:val="0"/>
          <w:marTop w:val="0"/>
          <w:marBottom w:val="0"/>
          <w:divBdr>
            <w:top w:val="none" w:sz="0" w:space="0" w:color="auto"/>
            <w:left w:val="none" w:sz="0" w:space="0" w:color="auto"/>
            <w:bottom w:val="none" w:sz="0" w:space="0" w:color="auto"/>
            <w:right w:val="none" w:sz="0" w:space="0" w:color="auto"/>
          </w:divBdr>
        </w:div>
        <w:div w:id="904996105">
          <w:marLeft w:val="0"/>
          <w:marRight w:val="0"/>
          <w:marTop w:val="0"/>
          <w:marBottom w:val="0"/>
          <w:divBdr>
            <w:top w:val="none" w:sz="0" w:space="0" w:color="auto"/>
            <w:left w:val="none" w:sz="0" w:space="0" w:color="auto"/>
            <w:bottom w:val="none" w:sz="0" w:space="0" w:color="auto"/>
            <w:right w:val="none" w:sz="0" w:space="0" w:color="auto"/>
          </w:divBdr>
        </w:div>
        <w:div w:id="1814758804">
          <w:marLeft w:val="0"/>
          <w:marRight w:val="0"/>
          <w:marTop w:val="0"/>
          <w:marBottom w:val="0"/>
          <w:divBdr>
            <w:top w:val="none" w:sz="0" w:space="0" w:color="auto"/>
            <w:left w:val="none" w:sz="0" w:space="0" w:color="auto"/>
            <w:bottom w:val="none" w:sz="0" w:space="0" w:color="auto"/>
            <w:right w:val="none" w:sz="0" w:space="0" w:color="auto"/>
          </w:divBdr>
        </w:div>
      </w:divsChild>
    </w:div>
    <w:div w:id="553543191">
      <w:bodyDiv w:val="1"/>
      <w:marLeft w:val="0"/>
      <w:marRight w:val="0"/>
      <w:marTop w:val="0"/>
      <w:marBottom w:val="0"/>
      <w:divBdr>
        <w:top w:val="none" w:sz="0" w:space="0" w:color="auto"/>
        <w:left w:val="none" w:sz="0" w:space="0" w:color="auto"/>
        <w:bottom w:val="none" w:sz="0" w:space="0" w:color="auto"/>
        <w:right w:val="none" w:sz="0" w:space="0" w:color="auto"/>
      </w:divBdr>
      <w:divsChild>
        <w:div w:id="1806578592">
          <w:marLeft w:val="0"/>
          <w:marRight w:val="0"/>
          <w:marTop w:val="0"/>
          <w:marBottom w:val="0"/>
          <w:divBdr>
            <w:top w:val="none" w:sz="0" w:space="0" w:color="auto"/>
            <w:left w:val="none" w:sz="0" w:space="0" w:color="auto"/>
            <w:bottom w:val="none" w:sz="0" w:space="0" w:color="auto"/>
            <w:right w:val="none" w:sz="0" w:space="0" w:color="auto"/>
          </w:divBdr>
        </w:div>
        <w:div w:id="162359187">
          <w:marLeft w:val="0"/>
          <w:marRight w:val="0"/>
          <w:marTop w:val="0"/>
          <w:marBottom w:val="0"/>
          <w:divBdr>
            <w:top w:val="none" w:sz="0" w:space="0" w:color="auto"/>
            <w:left w:val="none" w:sz="0" w:space="0" w:color="auto"/>
            <w:bottom w:val="none" w:sz="0" w:space="0" w:color="auto"/>
            <w:right w:val="none" w:sz="0" w:space="0" w:color="auto"/>
          </w:divBdr>
        </w:div>
        <w:div w:id="532377897">
          <w:marLeft w:val="0"/>
          <w:marRight w:val="0"/>
          <w:marTop w:val="0"/>
          <w:marBottom w:val="0"/>
          <w:divBdr>
            <w:top w:val="none" w:sz="0" w:space="0" w:color="auto"/>
            <w:left w:val="none" w:sz="0" w:space="0" w:color="auto"/>
            <w:bottom w:val="none" w:sz="0" w:space="0" w:color="auto"/>
            <w:right w:val="none" w:sz="0" w:space="0" w:color="auto"/>
          </w:divBdr>
        </w:div>
        <w:div w:id="1669283401">
          <w:marLeft w:val="0"/>
          <w:marRight w:val="0"/>
          <w:marTop w:val="0"/>
          <w:marBottom w:val="0"/>
          <w:divBdr>
            <w:top w:val="none" w:sz="0" w:space="0" w:color="auto"/>
            <w:left w:val="none" w:sz="0" w:space="0" w:color="auto"/>
            <w:bottom w:val="none" w:sz="0" w:space="0" w:color="auto"/>
            <w:right w:val="none" w:sz="0" w:space="0" w:color="auto"/>
          </w:divBdr>
        </w:div>
        <w:div w:id="338654847">
          <w:marLeft w:val="0"/>
          <w:marRight w:val="0"/>
          <w:marTop w:val="0"/>
          <w:marBottom w:val="0"/>
          <w:divBdr>
            <w:top w:val="none" w:sz="0" w:space="0" w:color="auto"/>
            <w:left w:val="none" w:sz="0" w:space="0" w:color="auto"/>
            <w:bottom w:val="none" w:sz="0" w:space="0" w:color="auto"/>
            <w:right w:val="none" w:sz="0" w:space="0" w:color="auto"/>
          </w:divBdr>
        </w:div>
        <w:div w:id="496383454">
          <w:marLeft w:val="0"/>
          <w:marRight w:val="0"/>
          <w:marTop w:val="0"/>
          <w:marBottom w:val="0"/>
          <w:divBdr>
            <w:top w:val="none" w:sz="0" w:space="0" w:color="auto"/>
            <w:left w:val="none" w:sz="0" w:space="0" w:color="auto"/>
            <w:bottom w:val="none" w:sz="0" w:space="0" w:color="auto"/>
            <w:right w:val="none" w:sz="0" w:space="0" w:color="auto"/>
          </w:divBdr>
        </w:div>
        <w:div w:id="357581071">
          <w:marLeft w:val="0"/>
          <w:marRight w:val="0"/>
          <w:marTop w:val="0"/>
          <w:marBottom w:val="0"/>
          <w:divBdr>
            <w:top w:val="none" w:sz="0" w:space="0" w:color="auto"/>
            <w:left w:val="none" w:sz="0" w:space="0" w:color="auto"/>
            <w:bottom w:val="none" w:sz="0" w:space="0" w:color="auto"/>
            <w:right w:val="none" w:sz="0" w:space="0" w:color="auto"/>
          </w:divBdr>
        </w:div>
        <w:div w:id="2105685420">
          <w:marLeft w:val="0"/>
          <w:marRight w:val="0"/>
          <w:marTop w:val="0"/>
          <w:marBottom w:val="0"/>
          <w:divBdr>
            <w:top w:val="none" w:sz="0" w:space="0" w:color="auto"/>
            <w:left w:val="none" w:sz="0" w:space="0" w:color="auto"/>
            <w:bottom w:val="none" w:sz="0" w:space="0" w:color="auto"/>
            <w:right w:val="none" w:sz="0" w:space="0" w:color="auto"/>
          </w:divBdr>
        </w:div>
      </w:divsChild>
    </w:div>
    <w:div w:id="671906827">
      <w:bodyDiv w:val="1"/>
      <w:marLeft w:val="0"/>
      <w:marRight w:val="0"/>
      <w:marTop w:val="0"/>
      <w:marBottom w:val="0"/>
      <w:divBdr>
        <w:top w:val="none" w:sz="0" w:space="0" w:color="auto"/>
        <w:left w:val="none" w:sz="0" w:space="0" w:color="auto"/>
        <w:bottom w:val="none" w:sz="0" w:space="0" w:color="auto"/>
        <w:right w:val="none" w:sz="0" w:space="0" w:color="auto"/>
      </w:divBdr>
      <w:divsChild>
        <w:div w:id="21832683">
          <w:marLeft w:val="0"/>
          <w:marRight w:val="0"/>
          <w:marTop w:val="0"/>
          <w:marBottom w:val="0"/>
          <w:divBdr>
            <w:top w:val="none" w:sz="0" w:space="0" w:color="auto"/>
            <w:left w:val="none" w:sz="0" w:space="0" w:color="auto"/>
            <w:bottom w:val="none" w:sz="0" w:space="0" w:color="auto"/>
            <w:right w:val="none" w:sz="0" w:space="0" w:color="auto"/>
          </w:divBdr>
        </w:div>
        <w:div w:id="2124691507">
          <w:marLeft w:val="0"/>
          <w:marRight w:val="0"/>
          <w:marTop w:val="0"/>
          <w:marBottom w:val="0"/>
          <w:divBdr>
            <w:top w:val="none" w:sz="0" w:space="0" w:color="auto"/>
            <w:left w:val="none" w:sz="0" w:space="0" w:color="auto"/>
            <w:bottom w:val="none" w:sz="0" w:space="0" w:color="auto"/>
            <w:right w:val="none" w:sz="0" w:space="0" w:color="auto"/>
          </w:divBdr>
        </w:div>
        <w:div w:id="147745149">
          <w:marLeft w:val="0"/>
          <w:marRight w:val="0"/>
          <w:marTop w:val="0"/>
          <w:marBottom w:val="0"/>
          <w:divBdr>
            <w:top w:val="none" w:sz="0" w:space="0" w:color="auto"/>
            <w:left w:val="none" w:sz="0" w:space="0" w:color="auto"/>
            <w:bottom w:val="none" w:sz="0" w:space="0" w:color="auto"/>
            <w:right w:val="none" w:sz="0" w:space="0" w:color="auto"/>
          </w:divBdr>
        </w:div>
        <w:div w:id="236087284">
          <w:marLeft w:val="0"/>
          <w:marRight w:val="0"/>
          <w:marTop w:val="0"/>
          <w:marBottom w:val="0"/>
          <w:divBdr>
            <w:top w:val="none" w:sz="0" w:space="0" w:color="auto"/>
            <w:left w:val="none" w:sz="0" w:space="0" w:color="auto"/>
            <w:bottom w:val="none" w:sz="0" w:space="0" w:color="auto"/>
            <w:right w:val="none" w:sz="0" w:space="0" w:color="auto"/>
          </w:divBdr>
        </w:div>
        <w:div w:id="396706685">
          <w:marLeft w:val="0"/>
          <w:marRight w:val="0"/>
          <w:marTop w:val="0"/>
          <w:marBottom w:val="0"/>
          <w:divBdr>
            <w:top w:val="none" w:sz="0" w:space="0" w:color="auto"/>
            <w:left w:val="none" w:sz="0" w:space="0" w:color="auto"/>
            <w:bottom w:val="none" w:sz="0" w:space="0" w:color="auto"/>
            <w:right w:val="none" w:sz="0" w:space="0" w:color="auto"/>
          </w:divBdr>
        </w:div>
        <w:div w:id="500700574">
          <w:marLeft w:val="0"/>
          <w:marRight w:val="0"/>
          <w:marTop w:val="0"/>
          <w:marBottom w:val="0"/>
          <w:divBdr>
            <w:top w:val="none" w:sz="0" w:space="0" w:color="auto"/>
            <w:left w:val="none" w:sz="0" w:space="0" w:color="auto"/>
            <w:bottom w:val="none" w:sz="0" w:space="0" w:color="auto"/>
            <w:right w:val="none" w:sz="0" w:space="0" w:color="auto"/>
          </w:divBdr>
        </w:div>
        <w:div w:id="1790277601">
          <w:marLeft w:val="0"/>
          <w:marRight w:val="0"/>
          <w:marTop w:val="0"/>
          <w:marBottom w:val="0"/>
          <w:divBdr>
            <w:top w:val="none" w:sz="0" w:space="0" w:color="auto"/>
            <w:left w:val="none" w:sz="0" w:space="0" w:color="auto"/>
            <w:bottom w:val="none" w:sz="0" w:space="0" w:color="auto"/>
            <w:right w:val="none" w:sz="0" w:space="0" w:color="auto"/>
          </w:divBdr>
        </w:div>
      </w:divsChild>
    </w:div>
    <w:div w:id="870535737">
      <w:bodyDiv w:val="1"/>
      <w:marLeft w:val="0"/>
      <w:marRight w:val="0"/>
      <w:marTop w:val="0"/>
      <w:marBottom w:val="0"/>
      <w:divBdr>
        <w:top w:val="none" w:sz="0" w:space="0" w:color="auto"/>
        <w:left w:val="none" w:sz="0" w:space="0" w:color="auto"/>
        <w:bottom w:val="none" w:sz="0" w:space="0" w:color="auto"/>
        <w:right w:val="none" w:sz="0" w:space="0" w:color="auto"/>
      </w:divBdr>
      <w:divsChild>
        <w:div w:id="130948263">
          <w:marLeft w:val="0"/>
          <w:marRight w:val="0"/>
          <w:marTop w:val="0"/>
          <w:marBottom w:val="0"/>
          <w:divBdr>
            <w:top w:val="none" w:sz="0" w:space="0" w:color="auto"/>
            <w:left w:val="none" w:sz="0" w:space="0" w:color="auto"/>
            <w:bottom w:val="none" w:sz="0" w:space="0" w:color="auto"/>
            <w:right w:val="none" w:sz="0" w:space="0" w:color="auto"/>
          </w:divBdr>
        </w:div>
        <w:div w:id="1112702736">
          <w:marLeft w:val="0"/>
          <w:marRight w:val="0"/>
          <w:marTop w:val="0"/>
          <w:marBottom w:val="0"/>
          <w:divBdr>
            <w:top w:val="none" w:sz="0" w:space="0" w:color="auto"/>
            <w:left w:val="none" w:sz="0" w:space="0" w:color="auto"/>
            <w:bottom w:val="none" w:sz="0" w:space="0" w:color="auto"/>
            <w:right w:val="none" w:sz="0" w:space="0" w:color="auto"/>
          </w:divBdr>
        </w:div>
        <w:div w:id="1039207780">
          <w:marLeft w:val="0"/>
          <w:marRight w:val="0"/>
          <w:marTop w:val="0"/>
          <w:marBottom w:val="0"/>
          <w:divBdr>
            <w:top w:val="none" w:sz="0" w:space="0" w:color="auto"/>
            <w:left w:val="none" w:sz="0" w:space="0" w:color="auto"/>
            <w:bottom w:val="none" w:sz="0" w:space="0" w:color="auto"/>
            <w:right w:val="none" w:sz="0" w:space="0" w:color="auto"/>
          </w:divBdr>
        </w:div>
        <w:div w:id="1275672965">
          <w:marLeft w:val="0"/>
          <w:marRight w:val="0"/>
          <w:marTop w:val="0"/>
          <w:marBottom w:val="0"/>
          <w:divBdr>
            <w:top w:val="none" w:sz="0" w:space="0" w:color="auto"/>
            <w:left w:val="none" w:sz="0" w:space="0" w:color="auto"/>
            <w:bottom w:val="none" w:sz="0" w:space="0" w:color="auto"/>
            <w:right w:val="none" w:sz="0" w:space="0" w:color="auto"/>
          </w:divBdr>
          <w:divsChild>
            <w:div w:id="1202471792">
              <w:marLeft w:val="0"/>
              <w:marRight w:val="0"/>
              <w:marTop w:val="0"/>
              <w:marBottom w:val="0"/>
              <w:divBdr>
                <w:top w:val="none" w:sz="0" w:space="0" w:color="auto"/>
                <w:left w:val="none" w:sz="0" w:space="0" w:color="auto"/>
                <w:bottom w:val="none" w:sz="0" w:space="0" w:color="auto"/>
                <w:right w:val="none" w:sz="0" w:space="0" w:color="auto"/>
              </w:divBdr>
            </w:div>
          </w:divsChild>
        </w:div>
        <w:div w:id="610671489">
          <w:marLeft w:val="0"/>
          <w:marRight w:val="0"/>
          <w:marTop w:val="0"/>
          <w:marBottom w:val="0"/>
          <w:divBdr>
            <w:top w:val="none" w:sz="0" w:space="0" w:color="auto"/>
            <w:left w:val="none" w:sz="0" w:space="0" w:color="auto"/>
            <w:bottom w:val="none" w:sz="0" w:space="0" w:color="auto"/>
            <w:right w:val="none" w:sz="0" w:space="0" w:color="auto"/>
          </w:divBdr>
          <w:divsChild>
            <w:div w:id="132108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289255">
      <w:bodyDiv w:val="1"/>
      <w:marLeft w:val="0"/>
      <w:marRight w:val="0"/>
      <w:marTop w:val="0"/>
      <w:marBottom w:val="0"/>
      <w:divBdr>
        <w:top w:val="none" w:sz="0" w:space="0" w:color="auto"/>
        <w:left w:val="none" w:sz="0" w:space="0" w:color="auto"/>
        <w:bottom w:val="none" w:sz="0" w:space="0" w:color="auto"/>
        <w:right w:val="none" w:sz="0" w:space="0" w:color="auto"/>
      </w:divBdr>
      <w:divsChild>
        <w:div w:id="1434519564">
          <w:marLeft w:val="0"/>
          <w:marRight w:val="0"/>
          <w:marTop w:val="0"/>
          <w:marBottom w:val="0"/>
          <w:divBdr>
            <w:top w:val="none" w:sz="0" w:space="0" w:color="auto"/>
            <w:left w:val="none" w:sz="0" w:space="0" w:color="auto"/>
            <w:bottom w:val="none" w:sz="0" w:space="0" w:color="auto"/>
            <w:right w:val="none" w:sz="0" w:space="0" w:color="auto"/>
          </w:divBdr>
        </w:div>
      </w:divsChild>
    </w:div>
    <w:div w:id="1334722088">
      <w:bodyDiv w:val="1"/>
      <w:marLeft w:val="0"/>
      <w:marRight w:val="0"/>
      <w:marTop w:val="0"/>
      <w:marBottom w:val="0"/>
      <w:divBdr>
        <w:top w:val="none" w:sz="0" w:space="0" w:color="auto"/>
        <w:left w:val="none" w:sz="0" w:space="0" w:color="auto"/>
        <w:bottom w:val="none" w:sz="0" w:space="0" w:color="auto"/>
        <w:right w:val="none" w:sz="0" w:space="0" w:color="auto"/>
      </w:divBdr>
      <w:divsChild>
        <w:div w:id="970207087">
          <w:marLeft w:val="0"/>
          <w:marRight w:val="0"/>
          <w:marTop w:val="0"/>
          <w:marBottom w:val="0"/>
          <w:divBdr>
            <w:top w:val="none" w:sz="0" w:space="0" w:color="auto"/>
            <w:left w:val="none" w:sz="0" w:space="0" w:color="auto"/>
            <w:bottom w:val="none" w:sz="0" w:space="0" w:color="auto"/>
            <w:right w:val="none" w:sz="0" w:space="0" w:color="auto"/>
          </w:divBdr>
          <w:divsChild>
            <w:div w:id="1011759326">
              <w:marLeft w:val="0"/>
              <w:marRight w:val="0"/>
              <w:marTop w:val="0"/>
              <w:marBottom w:val="0"/>
              <w:divBdr>
                <w:top w:val="none" w:sz="0" w:space="0" w:color="auto"/>
                <w:left w:val="none" w:sz="0" w:space="0" w:color="auto"/>
                <w:bottom w:val="none" w:sz="0" w:space="0" w:color="auto"/>
                <w:right w:val="none" w:sz="0" w:space="0" w:color="auto"/>
              </w:divBdr>
            </w:div>
            <w:div w:id="874734793">
              <w:marLeft w:val="0"/>
              <w:marRight w:val="0"/>
              <w:marTop w:val="0"/>
              <w:marBottom w:val="0"/>
              <w:divBdr>
                <w:top w:val="none" w:sz="0" w:space="0" w:color="auto"/>
                <w:left w:val="none" w:sz="0" w:space="0" w:color="auto"/>
                <w:bottom w:val="none" w:sz="0" w:space="0" w:color="auto"/>
                <w:right w:val="none" w:sz="0" w:space="0" w:color="auto"/>
              </w:divBdr>
            </w:div>
            <w:div w:id="454907909">
              <w:marLeft w:val="0"/>
              <w:marRight w:val="0"/>
              <w:marTop w:val="0"/>
              <w:marBottom w:val="0"/>
              <w:divBdr>
                <w:top w:val="none" w:sz="0" w:space="0" w:color="auto"/>
                <w:left w:val="none" w:sz="0" w:space="0" w:color="auto"/>
                <w:bottom w:val="none" w:sz="0" w:space="0" w:color="auto"/>
                <w:right w:val="none" w:sz="0" w:space="0" w:color="auto"/>
              </w:divBdr>
            </w:div>
            <w:div w:id="1824734322">
              <w:marLeft w:val="0"/>
              <w:marRight w:val="0"/>
              <w:marTop w:val="0"/>
              <w:marBottom w:val="0"/>
              <w:divBdr>
                <w:top w:val="none" w:sz="0" w:space="0" w:color="auto"/>
                <w:left w:val="none" w:sz="0" w:space="0" w:color="auto"/>
                <w:bottom w:val="none" w:sz="0" w:space="0" w:color="auto"/>
                <w:right w:val="none" w:sz="0" w:space="0" w:color="auto"/>
              </w:divBdr>
            </w:div>
            <w:div w:id="1998261770">
              <w:marLeft w:val="0"/>
              <w:marRight w:val="0"/>
              <w:marTop w:val="0"/>
              <w:marBottom w:val="0"/>
              <w:divBdr>
                <w:top w:val="none" w:sz="0" w:space="0" w:color="auto"/>
                <w:left w:val="none" w:sz="0" w:space="0" w:color="auto"/>
                <w:bottom w:val="none" w:sz="0" w:space="0" w:color="auto"/>
                <w:right w:val="none" w:sz="0" w:space="0" w:color="auto"/>
              </w:divBdr>
            </w:div>
            <w:div w:id="295962343">
              <w:marLeft w:val="0"/>
              <w:marRight w:val="0"/>
              <w:marTop w:val="0"/>
              <w:marBottom w:val="0"/>
              <w:divBdr>
                <w:top w:val="none" w:sz="0" w:space="0" w:color="auto"/>
                <w:left w:val="none" w:sz="0" w:space="0" w:color="auto"/>
                <w:bottom w:val="none" w:sz="0" w:space="0" w:color="auto"/>
                <w:right w:val="none" w:sz="0" w:space="0" w:color="auto"/>
              </w:divBdr>
            </w:div>
            <w:div w:id="1180971168">
              <w:marLeft w:val="0"/>
              <w:marRight w:val="0"/>
              <w:marTop w:val="0"/>
              <w:marBottom w:val="0"/>
              <w:divBdr>
                <w:top w:val="none" w:sz="0" w:space="0" w:color="auto"/>
                <w:left w:val="none" w:sz="0" w:space="0" w:color="auto"/>
                <w:bottom w:val="none" w:sz="0" w:space="0" w:color="auto"/>
                <w:right w:val="none" w:sz="0" w:space="0" w:color="auto"/>
              </w:divBdr>
            </w:div>
            <w:div w:id="22722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208607">
      <w:bodyDiv w:val="1"/>
      <w:marLeft w:val="0"/>
      <w:marRight w:val="0"/>
      <w:marTop w:val="0"/>
      <w:marBottom w:val="0"/>
      <w:divBdr>
        <w:top w:val="none" w:sz="0" w:space="0" w:color="auto"/>
        <w:left w:val="none" w:sz="0" w:space="0" w:color="auto"/>
        <w:bottom w:val="none" w:sz="0" w:space="0" w:color="auto"/>
        <w:right w:val="none" w:sz="0" w:space="0" w:color="auto"/>
      </w:divBdr>
      <w:divsChild>
        <w:div w:id="341592412">
          <w:marLeft w:val="0"/>
          <w:marRight w:val="0"/>
          <w:marTop w:val="0"/>
          <w:marBottom w:val="0"/>
          <w:divBdr>
            <w:top w:val="none" w:sz="0" w:space="0" w:color="auto"/>
            <w:left w:val="none" w:sz="0" w:space="0" w:color="auto"/>
            <w:bottom w:val="none" w:sz="0" w:space="0" w:color="auto"/>
            <w:right w:val="none" w:sz="0" w:space="0" w:color="auto"/>
          </w:divBdr>
        </w:div>
      </w:divsChild>
    </w:div>
    <w:div w:id="1732846185">
      <w:bodyDiv w:val="1"/>
      <w:marLeft w:val="0"/>
      <w:marRight w:val="0"/>
      <w:marTop w:val="0"/>
      <w:marBottom w:val="0"/>
      <w:divBdr>
        <w:top w:val="none" w:sz="0" w:space="0" w:color="auto"/>
        <w:left w:val="none" w:sz="0" w:space="0" w:color="auto"/>
        <w:bottom w:val="none" w:sz="0" w:space="0" w:color="auto"/>
        <w:right w:val="none" w:sz="0" w:space="0" w:color="auto"/>
      </w:divBdr>
      <w:divsChild>
        <w:div w:id="1686057741">
          <w:marLeft w:val="0"/>
          <w:marRight w:val="0"/>
          <w:marTop w:val="0"/>
          <w:marBottom w:val="0"/>
          <w:divBdr>
            <w:top w:val="none" w:sz="0" w:space="0" w:color="auto"/>
            <w:left w:val="none" w:sz="0" w:space="0" w:color="auto"/>
            <w:bottom w:val="none" w:sz="0" w:space="0" w:color="auto"/>
            <w:right w:val="none" w:sz="0" w:space="0" w:color="auto"/>
          </w:divBdr>
        </w:div>
        <w:div w:id="4380624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pex">
      <a:majorFont>
        <a:latin typeface="Lucida Sans"/>
        <a:ea typeface=""/>
        <a:cs typeface=""/>
        <a:font script="Grek" typeface="Arial"/>
        <a:font script="Cyrl" typeface="Arial"/>
        <a:font script="Jpan" typeface="HG丸ｺﾞｼｯｸM-PRO"/>
        <a:font script="Hang" typeface="휴먼옛체"/>
        <a:font script="Hans" typeface="黑体"/>
        <a:font script="Hant" typeface="微軟正黑體"/>
        <a:font script="Arab" typeface="Tahoma"/>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Book Antiqua"/>
        <a:ea typeface=""/>
        <a:cs typeface=""/>
        <a:font script="Grek" typeface="Times New Roman"/>
        <a:font script="Cyrl" typeface="Times New Roman"/>
        <a:font script="Jpan" typeface="HG明朝B"/>
        <a:font script="Hang" typeface="돋움"/>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7095</Words>
  <Characters>40447</Characters>
  <Application>Microsoft Office Word</Application>
  <DocSecurity>0</DocSecurity>
  <Lines>337</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ssh258</dc:creator>
  <cp:lastModifiedBy>Admin</cp:lastModifiedBy>
  <cp:revision>2</cp:revision>
  <dcterms:created xsi:type="dcterms:W3CDTF">2017-08-11T10:29:00Z</dcterms:created>
  <dcterms:modified xsi:type="dcterms:W3CDTF">2017-08-11T10:29:00Z</dcterms:modified>
</cp:coreProperties>
</file>