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7CE" w:rsidRDefault="00DB63C4" w:rsidP="00D617D6">
      <w:pPr>
        <w:spacing w:line="240" w:lineRule="auto"/>
        <w:jc w:val="center"/>
        <w:rPr>
          <w:rFonts w:ascii="Times New Roman" w:hAnsi="Times New Roman" w:cs="Times New Roman"/>
          <w:b/>
          <w:sz w:val="24"/>
          <w:szCs w:val="24"/>
        </w:rPr>
      </w:pPr>
      <w:r w:rsidRPr="00272B46">
        <w:rPr>
          <w:rFonts w:ascii="Times New Roman" w:hAnsi="Times New Roman" w:cs="Times New Roman"/>
          <w:b/>
          <w:sz w:val="24"/>
          <w:szCs w:val="24"/>
        </w:rPr>
        <w:t>UNRELATED RENAL TRANSPLANTATION: AN ETHICAL ENIGMA</w:t>
      </w:r>
    </w:p>
    <w:p w:rsidR="00610AF0" w:rsidRPr="00272B46" w:rsidRDefault="00610AF0" w:rsidP="00D617D6">
      <w:pPr>
        <w:spacing w:line="240" w:lineRule="auto"/>
        <w:jc w:val="center"/>
        <w:rPr>
          <w:rFonts w:ascii="Times New Roman" w:hAnsi="Times New Roman" w:cs="Times New Roman"/>
          <w:b/>
          <w:sz w:val="24"/>
          <w:szCs w:val="24"/>
        </w:rPr>
      </w:pPr>
    </w:p>
    <w:p w:rsidR="00965F00" w:rsidRPr="00272B46" w:rsidRDefault="00965F00" w:rsidP="00D617D6">
      <w:pPr>
        <w:spacing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b/>
          <w:sz w:val="24"/>
          <w:szCs w:val="24"/>
        </w:rPr>
        <w:t xml:space="preserve">Running Title: </w:t>
      </w:r>
      <w:r w:rsidR="00FE635D" w:rsidRPr="00272B46">
        <w:rPr>
          <w:rFonts w:ascii="Times New Roman" w:eastAsia="Times New Roman" w:hAnsi="Times New Roman" w:cs="Times New Roman"/>
          <w:sz w:val="24"/>
          <w:szCs w:val="24"/>
        </w:rPr>
        <w:t>Unrelated Renal transplantation.</w:t>
      </w:r>
    </w:p>
    <w:p w:rsidR="00965F00" w:rsidRDefault="00965F00" w:rsidP="00D617D6">
      <w:pPr>
        <w:spacing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b/>
          <w:sz w:val="24"/>
          <w:szCs w:val="24"/>
        </w:rPr>
        <w:t>Type of Article:</w:t>
      </w:r>
      <w:r w:rsidRPr="00272B46">
        <w:rPr>
          <w:rFonts w:ascii="Times New Roman" w:eastAsia="Times New Roman" w:hAnsi="Times New Roman" w:cs="Times New Roman"/>
          <w:sz w:val="24"/>
          <w:szCs w:val="24"/>
        </w:rPr>
        <w:t xml:space="preserve"> </w:t>
      </w:r>
      <w:r w:rsidR="00031AEE" w:rsidRPr="00272B46">
        <w:rPr>
          <w:rFonts w:ascii="Times New Roman" w:eastAsia="Times New Roman" w:hAnsi="Times New Roman" w:cs="Times New Roman"/>
          <w:sz w:val="24"/>
          <w:szCs w:val="24"/>
        </w:rPr>
        <w:t xml:space="preserve"> </w:t>
      </w:r>
      <w:r w:rsidR="00D30866">
        <w:rPr>
          <w:rFonts w:ascii="Times New Roman" w:eastAsia="Times New Roman" w:hAnsi="Times New Roman" w:cs="Times New Roman"/>
          <w:sz w:val="24"/>
          <w:szCs w:val="24"/>
        </w:rPr>
        <w:t>Discussion.</w:t>
      </w:r>
    </w:p>
    <w:p w:rsidR="00D30866" w:rsidRPr="00272B46" w:rsidRDefault="00D30866" w:rsidP="00D617D6">
      <w:pPr>
        <w:spacing w:line="240" w:lineRule="auto"/>
        <w:rPr>
          <w:rFonts w:ascii="Times New Roman" w:eastAsia="Times New Roman" w:hAnsi="Times New Roman" w:cs="Times New Roman"/>
          <w:sz w:val="24"/>
          <w:szCs w:val="24"/>
        </w:rPr>
      </w:pPr>
    </w:p>
    <w:p w:rsidR="00061373" w:rsidRPr="00272B46" w:rsidRDefault="00061373" w:rsidP="00D617D6">
      <w:pPr>
        <w:spacing w:line="240" w:lineRule="auto"/>
        <w:rPr>
          <w:rFonts w:ascii="Times New Roman" w:hAnsi="Times New Roman" w:cs="Times New Roman"/>
          <w:b/>
          <w:sz w:val="24"/>
          <w:szCs w:val="24"/>
          <w:u w:val="single"/>
        </w:rPr>
      </w:pPr>
      <w:r w:rsidRPr="00272B46">
        <w:rPr>
          <w:rFonts w:ascii="Times New Roman" w:hAnsi="Times New Roman" w:cs="Times New Roman"/>
          <w:b/>
          <w:sz w:val="24"/>
          <w:szCs w:val="24"/>
          <w:u w:val="single"/>
        </w:rPr>
        <w:t>Abstract:</w:t>
      </w:r>
    </w:p>
    <w:p w:rsidR="00816838" w:rsidRPr="00272B46" w:rsidRDefault="008168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End Stage Renal Disease (ESRD) is a condition better discussed than suffered. People suffering from ESRD are shorthanded, not only financially, but also emotionally as well as in their</w:t>
      </w:r>
      <w:r w:rsidR="00085031" w:rsidRPr="00272B46">
        <w:rPr>
          <w:rFonts w:ascii="Times New Roman" w:hAnsi="Times New Roman" w:cs="Times New Roman"/>
          <w:sz w:val="24"/>
          <w:szCs w:val="24"/>
        </w:rPr>
        <w:t xml:space="preserve"> quality of lives</w:t>
      </w:r>
      <w:r w:rsidRPr="00272B46">
        <w:rPr>
          <w:rFonts w:ascii="Times New Roman" w:hAnsi="Times New Roman" w:cs="Times New Roman"/>
          <w:sz w:val="24"/>
          <w:szCs w:val="24"/>
        </w:rPr>
        <w:t>.</w:t>
      </w:r>
    </w:p>
    <w:p w:rsidR="00816838" w:rsidRPr="00272B46" w:rsidRDefault="008168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Majority of their productive time is spent in hospital, on dialysis machines, or in the search for a suitable kidney donor, so that they may be able to improve upon the quality of their remaining lifespan. Only a “lucky few” are able to find a suitable matching donor, be it living (related) or a cadaver, whilst the others are left to fend for themselves.</w:t>
      </w:r>
    </w:p>
    <w:p w:rsidR="008C6528" w:rsidRPr="00272B46" w:rsidRDefault="00816838" w:rsidP="00D617D6">
      <w:pPr>
        <w:spacing w:line="240" w:lineRule="auto"/>
        <w:jc w:val="both"/>
        <w:rPr>
          <w:rFonts w:ascii="Times New Roman" w:hAnsi="Times New Roman" w:cs="Times New Roman"/>
          <w:bCs/>
          <w:sz w:val="24"/>
          <w:szCs w:val="24"/>
        </w:rPr>
      </w:pPr>
      <w:r w:rsidRPr="00272B46">
        <w:rPr>
          <w:rFonts w:ascii="Times New Roman" w:hAnsi="Times New Roman" w:cs="Times New Roman"/>
          <w:sz w:val="24"/>
          <w:szCs w:val="24"/>
        </w:rPr>
        <w:t>As the supply fails to cope up with demands, people go to the extent of exploring the pool of “Unrelated Donors”. Though not legalised yet, this</w:t>
      </w:r>
      <w:r w:rsidR="008C6528" w:rsidRPr="00272B46">
        <w:rPr>
          <w:rFonts w:ascii="Times New Roman" w:hAnsi="Times New Roman" w:cs="Times New Roman"/>
          <w:bCs/>
          <w:sz w:val="24"/>
          <w:szCs w:val="24"/>
        </w:rPr>
        <w:t xml:space="preserve"> is one </w:t>
      </w:r>
      <w:r w:rsidRPr="00272B46">
        <w:rPr>
          <w:rFonts w:ascii="Times New Roman" w:hAnsi="Times New Roman" w:cs="Times New Roman"/>
          <w:bCs/>
          <w:sz w:val="24"/>
          <w:szCs w:val="24"/>
        </w:rPr>
        <w:t xml:space="preserve">domain, yet </w:t>
      </w:r>
      <w:r w:rsidR="008C6528" w:rsidRPr="00272B46">
        <w:rPr>
          <w:rFonts w:ascii="Times New Roman" w:hAnsi="Times New Roman" w:cs="Times New Roman"/>
          <w:bCs/>
          <w:sz w:val="24"/>
          <w:szCs w:val="24"/>
        </w:rPr>
        <w:t>to be explored</w:t>
      </w:r>
      <w:r w:rsidRPr="00272B46">
        <w:rPr>
          <w:rFonts w:ascii="Times New Roman" w:hAnsi="Times New Roman" w:cs="Times New Roman"/>
          <w:bCs/>
          <w:sz w:val="24"/>
          <w:szCs w:val="24"/>
        </w:rPr>
        <w:t xml:space="preserve"> in entirety, </w:t>
      </w:r>
      <w:r w:rsidR="008C6528" w:rsidRPr="00272B46">
        <w:rPr>
          <w:rFonts w:ascii="Times New Roman" w:hAnsi="Times New Roman" w:cs="Times New Roman"/>
          <w:bCs/>
          <w:sz w:val="24"/>
          <w:szCs w:val="24"/>
        </w:rPr>
        <w:t>on</w:t>
      </w:r>
      <w:r w:rsidRPr="00272B46">
        <w:rPr>
          <w:rFonts w:ascii="Times New Roman" w:hAnsi="Times New Roman" w:cs="Times New Roman"/>
          <w:bCs/>
          <w:sz w:val="24"/>
          <w:szCs w:val="24"/>
        </w:rPr>
        <w:t xml:space="preserve"> both </w:t>
      </w:r>
      <w:r w:rsidR="008C6528" w:rsidRPr="00272B46">
        <w:rPr>
          <w:rFonts w:ascii="Times New Roman" w:hAnsi="Times New Roman" w:cs="Times New Roman"/>
          <w:bCs/>
          <w:sz w:val="24"/>
          <w:szCs w:val="24"/>
        </w:rPr>
        <w:t>humanitarian a</w:t>
      </w:r>
      <w:r w:rsidRPr="00272B46">
        <w:rPr>
          <w:rFonts w:ascii="Times New Roman" w:hAnsi="Times New Roman" w:cs="Times New Roman"/>
          <w:bCs/>
          <w:sz w:val="24"/>
          <w:szCs w:val="24"/>
        </w:rPr>
        <w:t>s well as</w:t>
      </w:r>
      <w:r w:rsidR="008C6528" w:rsidRPr="00272B46">
        <w:rPr>
          <w:rFonts w:ascii="Times New Roman" w:hAnsi="Times New Roman" w:cs="Times New Roman"/>
          <w:bCs/>
          <w:sz w:val="24"/>
          <w:szCs w:val="24"/>
        </w:rPr>
        <w:t xml:space="preserve"> ethical grounds.</w:t>
      </w:r>
    </w:p>
    <w:p w:rsidR="00816838" w:rsidRPr="00272B46" w:rsidRDefault="0019480F" w:rsidP="00D617D6">
      <w:pPr>
        <w:spacing w:line="240" w:lineRule="auto"/>
        <w:jc w:val="both"/>
        <w:rPr>
          <w:rFonts w:ascii="Times New Roman" w:hAnsi="Times New Roman" w:cs="Times New Roman"/>
          <w:bCs/>
          <w:sz w:val="24"/>
          <w:szCs w:val="24"/>
        </w:rPr>
      </w:pPr>
      <w:r w:rsidRPr="00272B46">
        <w:rPr>
          <w:rFonts w:ascii="Times New Roman" w:hAnsi="Times New Roman" w:cs="Times New Roman"/>
          <w:bCs/>
          <w:sz w:val="24"/>
          <w:szCs w:val="24"/>
        </w:rPr>
        <w:t xml:space="preserve">Our current work hopes to highlight this scenario and also provides a few options that may well become </w:t>
      </w:r>
      <w:r w:rsidRPr="00272B46">
        <w:rPr>
          <w:rFonts w:ascii="Times New Roman" w:hAnsi="Times New Roman" w:cs="Times New Roman"/>
          <w:bCs/>
          <w:i/>
          <w:sz w:val="24"/>
          <w:szCs w:val="24"/>
        </w:rPr>
        <w:t>“ethically acceptable”</w:t>
      </w:r>
      <w:r w:rsidRPr="00272B46">
        <w:rPr>
          <w:rFonts w:ascii="Times New Roman" w:hAnsi="Times New Roman" w:cs="Times New Roman"/>
          <w:bCs/>
          <w:sz w:val="24"/>
          <w:szCs w:val="24"/>
        </w:rPr>
        <w:t xml:space="preserve"> in the not-so-far future.</w:t>
      </w:r>
    </w:p>
    <w:p w:rsidR="0040462C" w:rsidRPr="00272B46" w:rsidRDefault="0040462C" w:rsidP="00D617D6">
      <w:pPr>
        <w:spacing w:line="240" w:lineRule="auto"/>
        <w:jc w:val="both"/>
        <w:rPr>
          <w:rFonts w:ascii="Times New Roman" w:hAnsi="Times New Roman" w:cs="Times New Roman"/>
          <w:sz w:val="24"/>
          <w:szCs w:val="24"/>
        </w:rPr>
      </w:pPr>
    </w:p>
    <w:p w:rsidR="008C6528" w:rsidRPr="00272B46" w:rsidRDefault="0040462C" w:rsidP="00D617D6">
      <w:pPr>
        <w:spacing w:line="240" w:lineRule="auto"/>
        <w:rPr>
          <w:rFonts w:ascii="Times New Roman" w:hAnsi="Times New Roman" w:cs="Times New Roman"/>
          <w:b/>
          <w:sz w:val="24"/>
          <w:szCs w:val="24"/>
          <w:u w:val="single"/>
        </w:rPr>
      </w:pPr>
      <w:r w:rsidRPr="00272B46">
        <w:rPr>
          <w:rFonts w:ascii="Times New Roman" w:hAnsi="Times New Roman" w:cs="Times New Roman"/>
          <w:b/>
          <w:sz w:val="24"/>
          <w:szCs w:val="24"/>
          <w:u w:val="single"/>
        </w:rPr>
        <w:t>Keywords:</w:t>
      </w:r>
    </w:p>
    <w:p w:rsidR="0040462C" w:rsidRPr="00272B46" w:rsidRDefault="0040462C" w:rsidP="00D617D6">
      <w:pPr>
        <w:spacing w:line="240" w:lineRule="auto"/>
        <w:rPr>
          <w:rFonts w:ascii="Times New Roman" w:hAnsi="Times New Roman" w:cs="Times New Roman"/>
          <w:sz w:val="24"/>
          <w:szCs w:val="24"/>
        </w:rPr>
      </w:pPr>
      <w:r w:rsidRPr="00272B46">
        <w:rPr>
          <w:rFonts w:ascii="Times New Roman" w:hAnsi="Times New Roman" w:cs="Times New Roman"/>
          <w:sz w:val="24"/>
          <w:szCs w:val="24"/>
        </w:rPr>
        <w:t xml:space="preserve">Cadaver donors; Ethical Enigma; </w:t>
      </w:r>
      <w:proofErr w:type="gramStart"/>
      <w:r w:rsidRPr="00272B46">
        <w:rPr>
          <w:rFonts w:ascii="Times New Roman" w:hAnsi="Times New Roman" w:cs="Times New Roman"/>
          <w:sz w:val="24"/>
          <w:szCs w:val="24"/>
        </w:rPr>
        <w:t>Kidney ;</w:t>
      </w:r>
      <w:proofErr w:type="gramEnd"/>
      <w:r w:rsidRPr="00272B46">
        <w:rPr>
          <w:rFonts w:ascii="Times New Roman" w:hAnsi="Times New Roman" w:cs="Times New Roman"/>
          <w:sz w:val="24"/>
          <w:szCs w:val="24"/>
        </w:rPr>
        <w:t xml:space="preserve"> Transplant tourism;  Unrelated renal transplant; </w:t>
      </w:r>
    </w:p>
    <w:p w:rsidR="0040462C" w:rsidRPr="00272B46" w:rsidRDefault="0040462C"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Default="00D617D6" w:rsidP="00D617D6">
      <w:pPr>
        <w:spacing w:line="240" w:lineRule="auto"/>
        <w:rPr>
          <w:rFonts w:ascii="Times New Roman" w:hAnsi="Times New Roman" w:cs="Times New Roman"/>
          <w:b/>
          <w:sz w:val="24"/>
          <w:szCs w:val="24"/>
          <w:u w:val="single"/>
        </w:rPr>
      </w:pPr>
    </w:p>
    <w:p w:rsidR="0049618F" w:rsidRPr="00272B46" w:rsidRDefault="0049618F"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Default="00D617D6" w:rsidP="00D617D6">
      <w:pPr>
        <w:spacing w:line="240" w:lineRule="auto"/>
        <w:rPr>
          <w:rFonts w:ascii="Times New Roman" w:hAnsi="Times New Roman" w:cs="Times New Roman"/>
          <w:b/>
          <w:sz w:val="24"/>
          <w:szCs w:val="24"/>
          <w:u w:val="single"/>
        </w:rPr>
      </w:pPr>
    </w:p>
    <w:p w:rsidR="00610AF0" w:rsidRDefault="00610AF0" w:rsidP="00D617D6">
      <w:pPr>
        <w:spacing w:line="240" w:lineRule="auto"/>
        <w:rPr>
          <w:rFonts w:ascii="Times New Roman" w:hAnsi="Times New Roman" w:cs="Times New Roman"/>
          <w:b/>
          <w:sz w:val="24"/>
          <w:szCs w:val="24"/>
          <w:u w:val="single"/>
        </w:rPr>
      </w:pPr>
    </w:p>
    <w:p w:rsidR="00610AF0" w:rsidRPr="00272B46" w:rsidRDefault="00610AF0"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D617D6" w:rsidRPr="00272B46" w:rsidRDefault="00D617D6" w:rsidP="00D617D6">
      <w:pPr>
        <w:spacing w:line="240" w:lineRule="auto"/>
        <w:rPr>
          <w:rFonts w:ascii="Times New Roman" w:hAnsi="Times New Roman" w:cs="Times New Roman"/>
          <w:b/>
          <w:sz w:val="24"/>
          <w:szCs w:val="24"/>
          <w:u w:val="single"/>
        </w:rPr>
      </w:pPr>
    </w:p>
    <w:p w:rsidR="00031AEE" w:rsidRPr="00272B46" w:rsidRDefault="00031AEE" w:rsidP="00D617D6">
      <w:pPr>
        <w:spacing w:line="240" w:lineRule="auto"/>
        <w:jc w:val="center"/>
        <w:rPr>
          <w:rFonts w:ascii="Times New Roman" w:hAnsi="Times New Roman" w:cs="Times New Roman"/>
          <w:b/>
          <w:sz w:val="24"/>
          <w:szCs w:val="24"/>
          <w:u w:val="single"/>
        </w:rPr>
      </w:pPr>
      <w:r w:rsidRPr="00272B46">
        <w:rPr>
          <w:rFonts w:ascii="Times New Roman" w:hAnsi="Times New Roman" w:cs="Times New Roman"/>
          <w:b/>
          <w:sz w:val="24"/>
          <w:szCs w:val="24"/>
          <w:u w:val="single"/>
        </w:rPr>
        <w:lastRenderedPageBreak/>
        <w:t>UNRELATED RENAL TRANSPLANTATION: AN ETHICAL ENIGMA</w:t>
      </w:r>
    </w:p>
    <w:p w:rsidR="00DB63C4" w:rsidRPr="00272B46" w:rsidRDefault="00DB63C4" w:rsidP="00D617D6">
      <w:pPr>
        <w:spacing w:line="240" w:lineRule="auto"/>
        <w:jc w:val="center"/>
        <w:rPr>
          <w:rFonts w:ascii="Times New Roman" w:hAnsi="Times New Roman" w:cs="Times New Roman"/>
          <w:b/>
          <w:sz w:val="24"/>
          <w:szCs w:val="24"/>
          <w:u w:val="single"/>
        </w:rPr>
      </w:pPr>
    </w:p>
    <w:p w:rsidR="00AC5259" w:rsidRPr="00272B46" w:rsidRDefault="00DB63C4"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t>
      </w:r>
      <w:r w:rsidR="00AC5259" w:rsidRPr="00272B46">
        <w:rPr>
          <w:rFonts w:ascii="Times New Roman" w:hAnsi="Times New Roman" w:cs="Times New Roman"/>
          <w:i/>
          <w:sz w:val="24"/>
          <w:szCs w:val="24"/>
        </w:rPr>
        <w:t>Kidneys are special, in their own way...</w:t>
      </w:r>
    </w:p>
    <w:p w:rsidR="00AC5259" w:rsidRPr="00272B46" w:rsidRDefault="00AC5259"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So special are they, that, they have their own day...</w:t>
      </w:r>
    </w:p>
    <w:p w:rsidR="00AC5259" w:rsidRPr="00272B46" w:rsidRDefault="00AC5259" w:rsidP="00D617D6">
      <w:pPr>
        <w:spacing w:line="240" w:lineRule="auto"/>
        <w:jc w:val="both"/>
        <w:rPr>
          <w:rFonts w:ascii="Times New Roman" w:hAnsi="Times New Roman" w:cs="Times New Roman"/>
          <w:i/>
          <w:sz w:val="24"/>
          <w:szCs w:val="24"/>
        </w:rPr>
      </w:pPr>
      <w:proofErr w:type="gramStart"/>
      <w:r w:rsidRPr="00272B46">
        <w:rPr>
          <w:rFonts w:ascii="Times New Roman" w:hAnsi="Times New Roman" w:cs="Times New Roman"/>
          <w:i/>
          <w:sz w:val="24"/>
          <w:szCs w:val="24"/>
        </w:rPr>
        <w:t>From removal of wastes.... to helping our health gain.....</w:t>
      </w:r>
      <w:proofErr w:type="gramEnd"/>
    </w:p>
    <w:p w:rsidR="00AC5259" w:rsidRPr="00272B46" w:rsidRDefault="00AC5259"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Be it morning or evening</w:t>
      </w:r>
      <w:r w:rsidR="008232E6" w:rsidRPr="00272B46">
        <w:rPr>
          <w:rFonts w:ascii="Times New Roman" w:hAnsi="Times New Roman" w:cs="Times New Roman"/>
          <w:i/>
          <w:sz w:val="24"/>
          <w:szCs w:val="24"/>
        </w:rPr>
        <w:t xml:space="preserve">.... </w:t>
      </w:r>
      <w:proofErr w:type="gramStart"/>
      <w:r w:rsidR="008232E6" w:rsidRPr="00272B46">
        <w:rPr>
          <w:rFonts w:ascii="Times New Roman" w:hAnsi="Times New Roman" w:cs="Times New Roman"/>
          <w:i/>
          <w:sz w:val="24"/>
          <w:szCs w:val="24"/>
        </w:rPr>
        <w:t>Sunshine or rain.</w:t>
      </w:r>
      <w:proofErr w:type="gramEnd"/>
      <w:r w:rsidR="008232E6" w:rsidRPr="00272B46">
        <w:rPr>
          <w:rFonts w:ascii="Times New Roman" w:hAnsi="Times New Roman" w:cs="Times New Roman"/>
          <w:i/>
          <w:sz w:val="24"/>
          <w:szCs w:val="24"/>
        </w:rPr>
        <w:t xml:space="preserve"> “</w:t>
      </w:r>
    </w:p>
    <w:p w:rsidR="00B80ADA" w:rsidRPr="00272B46" w:rsidRDefault="00B80ADA"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The above stanza typically exemplifies the work put in by our kidneys, non-stop, to keep us healthy.  Like any tireless machine, they are continuously on the move, to ensure no </w:t>
      </w:r>
      <w:r w:rsidRPr="00272B46">
        <w:rPr>
          <w:rFonts w:ascii="Times New Roman" w:hAnsi="Times New Roman" w:cs="Times New Roman"/>
          <w:i/>
          <w:sz w:val="24"/>
          <w:szCs w:val="24"/>
        </w:rPr>
        <w:t xml:space="preserve">“toxicity” </w:t>
      </w:r>
      <w:r w:rsidRPr="00272B46">
        <w:rPr>
          <w:rFonts w:ascii="Times New Roman" w:hAnsi="Times New Roman" w:cs="Times New Roman"/>
          <w:sz w:val="24"/>
          <w:szCs w:val="24"/>
        </w:rPr>
        <w:t>ever sets in. But, what would happen if this God given gift developed fatigue and shut shop?</w:t>
      </w:r>
    </w:p>
    <w:p w:rsidR="000B12CC" w:rsidRPr="00272B46" w:rsidRDefault="000B12CC" w:rsidP="00D617D6">
      <w:pPr>
        <w:spacing w:line="240" w:lineRule="auto"/>
        <w:jc w:val="both"/>
        <w:rPr>
          <w:rFonts w:ascii="Times New Roman" w:hAnsi="Times New Roman" w:cs="Times New Roman"/>
          <w:sz w:val="24"/>
          <w:szCs w:val="24"/>
        </w:rPr>
      </w:pPr>
    </w:p>
    <w:p w:rsidR="000863A0" w:rsidRPr="00272B46" w:rsidRDefault="000863A0"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A Hypothetical Scenario:</w:t>
      </w:r>
    </w:p>
    <w:p w:rsidR="00DB63C4" w:rsidRPr="00272B46" w:rsidRDefault="00F61724"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Consider a hypothetical </w:t>
      </w:r>
      <w:r w:rsidR="00DB63C4" w:rsidRPr="00272B46">
        <w:rPr>
          <w:rFonts w:ascii="Times New Roman" w:hAnsi="Times New Roman" w:cs="Times New Roman"/>
          <w:sz w:val="24"/>
          <w:szCs w:val="24"/>
        </w:rPr>
        <w:t>scenario-</w:t>
      </w:r>
    </w:p>
    <w:p w:rsidR="00DB63C4" w:rsidRPr="00272B46" w:rsidRDefault="00DB63C4" w:rsidP="00D617D6">
      <w:pPr>
        <w:spacing w:line="240" w:lineRule="auto"/>
        <w:jc w:val="both"/>
        <w:rPr>
          <w:rFonts w:ascii="Times New Roman" w:hAnsi="Times New Roman" w:cs="Times New Roman"/>
          <w:sz w:val="24"/>
          <w:szCs w:val="24"/>
        </w:rPr>
      </w:pPr>
      <w:proofErr w:type="spellStart"/>
      <w:r w:rsidRPr="00272B46">
        <w:rPr>
          <w:rFonts w:ascii="Times New Roman" w:hAnsi="Times New Roman" w:cs="Times New Roman"/>
          <w:sz w:val="24"/>
          <w:szCs w:val="24"/>
        </w:rPr>
        <w:t>Pooja</w:t>
      </w:r>
      <w:proofErr w:type="spellEnd"/>
      <w:r w:rsidRPr="00272B46">
        <w:rPr>
          <w:rFonts w:ascii="Times New Roman" w:hAnsi="Times New Roman" w:cs="Times New Roman"/>
          <w:sz w:val="24"/>
          <w:szCs w:val="24"/>
        </w:rPr>
        <w:t>, an 18 year old girl</w:t>
      </w:r>
      <w:r w:rsidR="008D7D4D" w:rsidRPr="00272B46">
        <w:rPr>
          <w:rFonts w:ascii="Times New Roman" w:hAnsi="Times New Roman" w:cs="Times New Roman"/>
          <w:sz w:val="24"/>
          <w:szCs w:val="24"/>
        </w:rPr>
        <w:t>,</w:t>
      </w:r>
      <w:r w:rsidRPr="00272B46">
        <w:rPr>
          <w:rFonts w:ascii="Times New Roman" w:hAnsi="Times New Roman" w:cs="Times New Roman"/>
          <w:sz w:val="24"/>
          <w:szCs w:val="24"/>
        </w:rPr>
        <w:t xml:space="preserve"> is the only child of her parents. </w:t>
      </w:r>
      <w:r w:rsidR="00C306EF" w:rsidRPr="00272B46">
        <w:rPr>
          <w:rFonts w:ascii="Times New Roman" w:hAnsi="Times New Roman" w:cs="Times New Roman"/>
          <w:sz w:val="24"/>
          <w:szCs w:val="24"/>
        </w:rPr>
        <w:t>Theirs</w:t>
      </w:r>
      <w:r w:rsidRPr="00272B46">
        <w:rPr>
          <w:rFonts w:ascii="Times New Roman" w:hAnsi="Times New Roman" w:cs="Times New Roman"/>
          <w:sz w:val="24"/>
          <w:szCs w:val="24"/>
        </w:rPr>
        <w:t xml:space="preserve"> is a nuclear family, belonging to the upper socio-economic strata</w:t>
      </w:r>
      <w:r w:rsidR="00326EA4" w:rsidRPr="00272B46">
        <w:rPr>
          <w:rFonts w:ascii="Times New Roman" w:hAnsi="Times New Roman" w:cs="Times New Roman"/>
          <w:sz w:val="24"/>
          <w:szCs w:val="24"/>
        </w:rPr>
        <w:t xml:space="preserve">. What’s wrong with this, one would ask. Well, </w:t>
      </w:r>
      <w:proofErr w:type="spellStart"/>
      <w:r w:rsidR="00326EA4" w:rsidRPr="00272B46">
        <w:rPr>
          <w:rFonts w:ascii="Times New Roman" w:hAnsi="Times New Roman" w:cs="Times New Roman"/>
          <w:sz w:val="24"/>
          <w:szCs w:val="24"/>
        </w:rPr>
        <w:t>Pooja</w:t>
      </w:r>
      <w:proofErr w:type="spellEnd"/>
      <w:r w:rsidR="00326EA4" w:rsidRPr="00272B46">
        <w:rPr>
          <w:rFonts w:ascii="Times New Roman" w:hAnsi="Times New Roman" w:cs="Times New Roman"/>
          <w:sz w:val="24"/>
          <w:szCs w:val="24"/>
        </w:rPr>
        <w:t xml:space="preserve"> is surviving on alternate day haemodialysis, since the past 5 years, on account of End-stage renal disease. She spends more than 60% of her time shuttling between home and hospital, her parents in tow, with whatever remainder of her time left, utilized in study and recreation</w:t>
      </w:r>
      <w:r w:rsidR="00AC49D7" w:rsidRPr="00272B46">
        <w:rPr>
          <w:rFonts w:ascii="Times New Roman" w:hAnsi="Times New Roman" w:cs="Times New Roman"/>
          <w:sz w:val="24"/>
          <w:szCs w:val="24"/>
        </w:rPr>
        <w:t>.</w:t>
      </w:r>
      <w:r w:rsidR="007342BF" w:rsidRPr="00272B46">
        <w:rPr>
          <w:rFonts w:ascii="Times New Roman" w:hAnsi="Times New Roman" w:cs="Times New Roman"/>
          <w:sz w:val="24"/>
          <w:szCs w:val="24"/>
        </w:rPr>
        <w:t xml:space="preserve"> What is </w:t>
      </w:r>
      <w:r w:rsidR="00C21C8C" w:rsidRPr="00272B46">
        <w:rPr>
          <w:rFonts w:ascii="Times New Roman" w:hAnsi="Times New Roman" w:cs="Times New Roman"/>
          <w:sz w:val="24"/>
          <w:szCs w:val="24"/>
        </w:rPr>
        <w:t xml:space="preserve">her </w:t>
      </w:r>
      <w:proofErr w:type="spellStart"/>
      <w:r w:rsidR="00C21C8C" w:rsidRPr="00272B46">
        <w:rPr>
          <w:rFonts w:ascii="Times New Roman" w:hAnsi="Times New Roman" w:cs="Times New Roman"/>
          <w:sz w:val="24"/>
          <w:szCs w:val="24"/>
        </w:rPr>
        <w:t>misendeavour</w:t>
      </w:r>
      <w:proofErr w:type="spellEnd"/>
      <w:r w:rsidR="00C21C8C" w:rsidRPr="00272B46">
        <w:rPr>
          <w:rFonts w:ascii="Times New Roman" w:hAnsi="Times New Roman" w:cs="Times New Roman"/>
          <w:sz w:val="24"/>
          <w:szCs w:val="24"/>
        </w:rPr>
        <w:t>?</w:t>
      </w:r>
      <w:r w:rsidR="007D64FD" w:rsidRPr="00272B46">
        <w:rPr>
          <w:rFonts w:ascii="Times New Roman" w:hAnsi="Times New Roman" w:cs="Times New Roman"/>
          <w:sz w:val="24"/>
          <w:szCs w:val="24"/>
        </w:rPr>
        <w:t xml:space="preserve"> Has she not taken good care of her kidneys?</w:t>
      </w:r>
    </w:p>
    <w:p w:rsidR="00C21C8C" w:rsidRPr="00272B46" w:rsidRDefault="0096186F"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Why can’t she go in for a </w:t>
      </w:r>
      <w:r w:rsidR="00BE1CF2" w:rsidRPr="00272B46">
        <w:rPr>
          <w:rFonts w:ascii="Times New Roman" w:hAnsi="Times New Roman" w:cs="Times New Roman"/>
          <w:sz w:val="24"/>
          <w:szCs w:val="24"/>
        </w:rPr>
        <w:t>r</w:t>
      </w:r>
      <w:r w:rsidRPr="00272B46">
        <w:rPr>
          <w:rFonts w:ascii="Times New Roman" w:hAnsi="Times New Roman" w:cs="Times New Roman"/>
          <w:sz w:val="24"/>
          <w:szCs w:val="24"/>
        </w:rPr>
        <w:t>enal transplant</w:t>
      </w:r>
      <w:r w:rsidR="00AC15AB" w:rsidRPr="00272B46">
        <w:rPr>
          <w:rFonts w:ascii="Times New Roman" w:hAnsi="Times New Roman" w:cs="Times New Roman"/>
          <w:sz w:val="24"/>
          <w:szCs w:val="24"/>
        </w:rPr>
        <w:t xml:space="preserve"> and replace her machinery</w:t>
      </w:r>
      <w:r w:rsidRPr="00272B46">
        <w:rPr>
          <w:rFonts w:ascii="Times New Roman" w:hAnsi="Times New Roman" w:cs="Times New Roman"/>
          <w:sz w:val="24"/>
          <w:szCs w:val="24"/>
        </w:rPr>
        <w:t xml:space="preserve">? </w:t>
      </w:r>
      <w:r w:rsidR="005E2B98" w:rsidRPr="00272B46">
        <w:rPr>
          <w:rFonts w:ascii="Times New Roman" w:hAnsi="Times New Roman" w:cs="Times New Roman"/>
          <w:sz w:val="24"/>
          <w:szCs w:val="24"/>
        </w:rPr>
        <w:t xml:space="preserve"> </w:t>
      </w:r>
      <w:r w:rsidR="00A73E65" w:rsidRPr="00272B46">
        <w:rPr>
          <w:rFonts w:ascii="Times New Roman" w:hAnsi="Times New Roman" w:cs="Times New Roman"/>
          <w:sz w:val="24"/>
          <w:szCs w:val="24"/>
        </w:rPr>
        <w:t xml:space="preserve">She can, however </w:t>
      </w:r>
      <w:r w:rsidR="000B1719" w:rsidRPr="00272B46">
        <w:rPr>
          <w:rFonts w:ascii="Times New Roman" w:hAnsi="Times New Roman" w:cs="Times New Roman"/>
          <w:sz w:val="24"/>
          <w:szCs w:val="24"/>
        </w:rPr>
        <w:t>she needs a donor. Her parents, though more than willing, have been ruled out on account of ABO incompatibility. She has been enrolled 5 years ago, on the cadaver</w:t>
      </w:r>
      <w:r w:rsidR="005E2B98" w:rsidRPr="00272B46">
        <w:rPr>
          <w:rFonts w:ascii="Times New Roman" w:hAnsi="Times New Roman" w:cs="Times New Roman"/>
          <w:sz w:val="24"/>
          <w:szCs w:val="24"/>
        </w:rPr>
        <w:t xml:space="preserve">ic transplant </w:t>
      </w:r>
      <w:r w:rsidR="000B1719" w:rsidRPr="00272B46">
        <w:rPr>
          <w:rFonts w:ascii="Times New Roman" w:hAnsi="Times New Roman" w:cs="Times New Roman"/>
          <w:sz w:val="24"/>
          <w:szCs w:val="24"/>
        </w:rPr>
        <w:t>wait list, where she has moved on, from a dismal wait list number of 275, to a probable 120, over this period.</w:t>
      </w:r>
      <w:r w:rsidR="00FC2E9A" w:rsidRPr="00272B46">
        <w:rPr>
          <w:rFonts w:ascii="Times New Roman" w:hAnsi="Times New Roman" w:cs="Times New Roman"/>
          <w:sz w:val="24"/>
          <w:szCs w:val="24"/>
        </w:rPr>
        <w:t xml:space="preserve"> </w:t>
      </w:r>
      <w:r w:rsidR="00E64B74" w:rsidRPr="00272B46">
        <w:rPr>
          <w:rFonts w:ascii="Times New Roman" w:hAnsi="Times New Roman" w:cs="Times New Roman"/>
          <w:sz w:val="24"/>
          <w:szCs w:val="24"/>
        </w:rPr>
        <w:t>It is safe to say that she will figure on the operation theatre list only after another 3-4 years.</w:t>
      </w:r>
    </w:p>
    <w:p w:rsidR="00FC2E9A" w:rsidRPr="00272B46" w:rsidRDefault="00FC2E9A"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What is </w:t>
      </w:r>
      <w:proofErr w:type="spellStart"/>
      <w:r w:rsidRPr="00272B46">
        <w:rPr>
          <w:rFonts w:ascii="Times New Roman" w:hAnsi="Times New Roman" w:cs="Times New Roman"/>
          <w:sz w:val="24"/>
          <w:szCs w:val="24"/>
        </w:rPr>
        <w:t>Pooja’s</w:t>
      </w:r>
      <w:proofErr w:type="spellEnd"/>
      <w:r w:rsidRPr="00272B46">
        <w:rPr>
          <w:rFonts w:ascii="Times New Roman" w:hAnsi="Times New Roman" w:cs="Times New Roman"/>
          <w:sz w:val="24"/>
          <w:szCs w:val="24"/>
        </w:rPr>
        <w:t xml:space="preserve"> fault here? </w:t>
      </w:r>
      <w:r w:rsidR="00991850" w:rsidRPr="00272B46">
        <w:rPr>
          <w:rFonts w:ascii="Times New Roman" w:hAnsi="Times New Roman" w:cs="Times New Roman"/>
          <w:sz w:val="24"/>
          <w:szCs w:val="24"/>
        </w:rPr>
        <w:t xml:space="preserve">Born and brought up in a nuclear, modern family, there are hardly any other relatives, willing to donate their kidneys, simply out of “love and affection” for her, as acceptable under the norms of the </w:t>
      </w:r>
      <w:r w:rsidR="00EB0D93" w:rsidRPr="00272B46">
        <w:rPr>
          <w:rFonts w:ascii="Times New Roman" w:hAnsi="Times New Roman" w:cs="Times New Roman"/>
          <w:sz w:val="24"/>
          <w:szCs w:val="24"/>
        </w:rPr>
        <w:t>“Transplantation of Human Organs Act”</w:t>
      </w:r>
      <w:r w:rsidR="00421A6C" w:rsidRPr="00272B46">
        <w:rPr>
          <w:rFonts w:ascii="Times New Roman" w:hAnsi="Times New Roman" w:cs="Times New Roman"/>
          <w:sz w:val="24"/>
          <w:szCs w:val="24"/>
          <w:vertAlign w:val="superscript"/>
        </w:rPr>
        <w:t xml:space="preserve"> [1]</w:t>
      </w:r>
      <w:r w:rsidR="00EB0D93" w:rsidRPr="00272B46">
        <w:rPr>
          <w:rFonts w:ascii="Times New Roman" w:hAnsi="Times New Roman" w:cs="Times New Roman"/>
          <w:sz w:val="24"/>
          <w:szCs w:val="24"/>
        </w:rPr>
        <w:t>.</w:t>
      </w:r>
    </w:p>
    <w:p w:rsidR="00B35047" w:rsidRPr="00272B46" w:rsidRDefault="00B35047" w:rsidP="00D617D6">
      <w:pPr>
        <w:spacing w:line="240" w:lineRule="auto"/>
        <w:jc w:val="both"/>
        <w:rPr>
          <w:rFonts w:ascii="Times New Roman" w:hAnsi="Times New Roman" w:cs="Times New Roman"/>
          <w:sz w:val="24"/>
          <w:szCs w:val="24"/>
        </w:rPr>
      </w:pPr>
    </w:p>
    <w:p w:rsidR="000863A0" w:rsidRPr="00272B46" w:rsidRDefault="000863A0"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 xml:space="preserve">The Transplantation of </w:t>
      </w:r>
      <w:ins w:id="0" w:author="user" w:date="2016-01-15T18:03:00Z">
        <w:r w:rsidR="00D44BE2">
          <w:rPr>
            <w:rFonts w:ascii="Times New Roman" w:hAnsi="Times New Roman" w:cs="Times New Roman"/>
            <w:b/>
            <w:sz w:val="24"/>
            <w:szCs w:val="24"/>
          </w:rPr>
          <w:t>H</w:t>
        </w:r>
      </w:ins>
      <w:del w:id="1" w:author="user" w:date="2016-01-15T18:03:00Z">
        <w:r w:rsidRPr="00272B46" w:rsidDel="00D44BE2">
          <w:rPr>
            <w:rFonts w:ascii="Times New Roman" w:hAnsi="Times New Roman" w:cs="Times New Roman"/>
            <w:b/>
            <w:sz w:val="24"/>
            <w:szCs w:val="24"/>
          </w:rPr>
          <w:delText>h</w:delText>
        </w:r>
      </w:del>
      <w:r w:rsidRPr="00272B46">
        <w:rPr>
          <w:rFonts w:ascii="Times New Roman" w:hAnsi="Times New Roman" w:cs="Times New Roman"/>
          <w:b/>
          <w:sz w:val="24"/>
          <w:szCs w:val="24"/>
        </w:rPr>
        <w:t xml:space="preserve">uman </w:t>
      </w:r>
      <w:ins w:id="2" w:author="user" w:date="2016-01-15T18:03:00Z">
        <w:r w:rsidR="00197370">
          <w:rPr>
            <w:rFonts w:ascii="Times New Roman" w:hAnsi="Times New Roman" w:cs="Times New Roman"/>
            <w:b/>
            <w:sz w:val="24"/>
            <w:szCs w:val="24"/>
          </w:rPr>
          <w:t>O</w:t>
        </w:r>
      </w:ins>
      <w:del w:id="3" w:author="user" w:date="2016-01-15T18:03:00Z">
        <w:r w:rsidRPr="00272B46" w:rsidDel="00197370">
          <w:rPr>
            <w:rFonts w:ascii="Times New Roman" w:hAnsi="Times New Roman" w:cs="Times New Roman"/>
            <w:b/>
            <w:sz w:val="24"/>
            <w:szCs w:val="24"/>
          </w:rPr>
          <w:delText>o</w:delText>
        </w:r>
      </w:del>
      <w:r w:rsidRPr="00272B46">
        <w:rPr>
          <w:rFonts w:ascii="Times New Roman" w:hAnsi="Times New Roman" w:cs="Times New Roman"/>
          <w:b/>
          <w:sz w:val="24"/>
          <w:szCs w:val="24"/>
        </w:rPr>
        <w:t>rgans Act (THO)</w:t>
      </w:r>
      <w:r w:rsidR="00B35047" w:rsidRPr="00272B46">
        <w:rPr>
          <w:rFonts w:ascii="Times New Roman" w:hAnsi="Times New Roman" w:cs="Times New Roman"/>
          <w:b/>
          <w:sz w:val="24"/>
          <w:szCs w:val="24"/>
        </w:rPr>
        <w:t xml:space="preserve"> and Pitfalls</w:t>
      </w:r>
      <w:r w:rsidRPr="00272B46">
        <w:rPr>
          <w:rFonts w:ascii="Times New Roman" w:hAnsi="Times New Roman" w:cs="Times New Roman"/>
          <w:b/>
          <w:sz w:val="24"/>
          <w:szCs w:val="24"/>
        </w:rPr>
        <w:t>:</w:t>
      </w:r>
    </w:p>
    <w:p w:rsidR="00277F7E" w:rsidRPr="00272B46" w:rsidRDefault="00277F7E"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The Transplantation of Human Organs Act (THO)</w:t>
      </w:r>
      <w:r w:rsidR="00421A6C" w:rsidRPr="00272B46">
        <w:rPr>
          <w:rFonts w:ascii="Times New Roman" w:hAnsi="Times New Roman" w:cs="Times New Roman"/>
          <w:sz w:val="24"/>
          <w:szCs w:val="24"/>
        </w:rPr>
        <w:t xml:space="preserve"> </w:t>
      </w:r>
      <w:r w:rsidR="00421A6C" w:rsidRPr="00272B46">
        <w:rPr>
          <w:rFonts w:ascii="Times New Roman" w:hAnsi="Times New Roman" w:cs="Times New Roman"/>
          <w:sz w:val="24"/>
          <w:szCs w:val="24"/>
          <w:vertAlign w:val="superscript"/>
        </w:rPr>
        <w:t>[1]</w:t>
      </w:r>
      <w:r w:rsidR="004125E9" w:rsidRPr="00272B46">
        <w:rPr>
          <w:rFonts w:ascii="Times New Roman" w:hAnsi="Times New Roman" w:cs="Times New Roman"/>
          <w:sz w:val="24"/>
          <w:szCs w:val="24"/>
        </w:rPr>
        <w:t xml:space="preserve"> </w:t>
      </w:r>
      <w:r w:rsidRPr="00272B46">
        <w:rPr>
          <w:rFonts w:ascii="Times New Roman" w:hAnsi="Times New Roman" w:cs="Times New Roman"/>
          <w:sz w:val="24"/>
          <w:szCs w:val="24"/>
        </w:rPr>
        <w:t>was adjudicated</w:t>
      </w:r>
      <w:r w:rsidR="004125E9" w:rsidRPr="00272B46">
        <w:rPr>
          <w:rFonts w:ascii="Times New Roman" w:hAnsi="Times New Roman" w:cs="Times New Roman"/>
          <w:sz w:val="24"/>
          <w:szCs w:val="24"/>
        </w:rPr>
        <w:t xml:space="preserve"> way back in 1994, </w:t>
      </w:r>
      <w:r w:rsidRPr="00272B46">
        <w:rPr>
          <w:rFonts w:ascii="Times New Roman" w:hAnsi="Times New Roman" w:cs="Times New Roman"/>
          <w:sz w:val="24"/>
          <w:szCs w:val="24"/>
        </w:rPr>
        <w:t>to regulate the removal, storage and transplantation of human organs for therapeutic purposes and for the prevention of commercial dealings in human organs. It defines all possible organ donors, as well as the role of various regulatory bodies. However, it also goes on to state that in the absence of a first degree relative</w:t>
      </w:r>
      <w:r w:rsidR="00DD14DD" w:rsidRPr="00272B46">
        <w:rPr>
          <w:rFonts w:ascii="Times New Roman" w:hAnsi="Times New Roman" w:cs="Times New Roman"/>
          <w:sz w:val="24"/>
          <w:szCs w:val="24"/>
        </w:rPr>
        <w:t xml:space="preserve"> (mother, father, son, daughter, brother, sister</w:t>
      </w:r>
      <w:r w:rsidR="00173A73" w:rsidRPr="00272B46">
        <w:rPr>
          <w:rFonts w:ascii="Times New Roman" w:hAnsi="Times New Roman" w:cs="Times New Roman"/>
          <w:sz w:val="24"/>
          <w:szCs w:val="24"/>
        </w:rPr>
        <w:t xml:space="preserve">, </w:t>
      </w:r>
      <w:r w:rsidR="00DD14DD" w:rsidRPr="00272B46">
        <w:rPr>
          <w:rFonts w:ascii="Times New Roman" w:hAnsi="Times New Roman" w:cs="Times New Roman"/>
          <w:sz w:val="24"/>
          <w:szCs w:val="24"/>
        </w:rPr>
        <w:t>spouse</w:t>
      </w:r>
      <w:r w:rsidR="00880068" w:rsidRPr="00272B46">
        <w:rPr>
          <w:rFonts w:ascii="Times New Roman" w:hAnsi="Times New Roman" w:cs="Times New Roman"/>
          <w:sz w:val="24"/>
          <w:szCs w:val="24"/>
        </w:rPr>
        <w:t xml:space="preserve"> and pending amendment</w:t>
      </w:r>
      <w:r w:rsidR="00E834F7" w:rsidRPr="00272B46">
        <w:rPr>
          <w:rFonts w:ascii="Times New Roman" w:hAnsi="Times New Roman" w:cs="Times New Roman"/>
          <w:sz w:val="24"/>
          <w:szCs w:val="24"/>
        </w:rPr>
        <w:t>-</w:t>
      </w:r>
      <w:r w:rsidR="00180AB6" w:rsidRPr="00272B46">
        <w:rPr>
          <w:rFonts w:ascii="Times New Roman" w:hAnsi="Times New Roman" w:cs="Times New Roman"/>
          <w:sz w:val="24"/>
          <w:szCs w:val="24"/>
        </w:rPr>
        <w:t xml:space="preserve"> </w:t>
      </w:r>
      <w:r w:rsidR="00DD14DD" w:rsidRPr="00272B46">
        <w:rPr>
          <w:rFonts w:ascii="Times New Roman" w:hAnsi="Times New Roman" w:cs="Times New Roman"/>
          <w:sz w:val="24"/>
          <w:szCs w:val="24"/>
        </w:rPr>
        <w:t xml:space="preserve">grandparents) </w:t>
      </w:r>
      <w:r w:rsidRPr="00272B46">
        <w:rPr>
          <w:rFonts w:ascii="Times New Roman" w:hAnsi="Times New Roman" w:cs="Times New Roman"/>
          <w:sz w:val="24"/>
          <w:szCs w:val="24"/>
        </w:rPr>
        <w:t xml:space="preserve">special permission may be obtained from </w:t>
      </w:r>
      <w:r w:rsidR="0018600A" w:rsidRPr="00272B46">
        <w:rPr>
          <w:rFonts w:ascii="Times New Roman" w:hAnsi="Times New Roman" w:cs="Times New Roman"/>
          <w:sz w:val="24"/>
          <w:szCs w:val="24"/>
        </w:rPr>
        <w:t>a</w:t>
      </w:r>
      <w:r w:rsidRPr="00272B46">
        <w:rPr>
          <w:rFonts w:ascii="Times New Roman" w:hAnsi="Times New Roman" w:cs="Times New Roman"/>
          <w:sz w:val="24"/>
          <w:szCs w:val="24"/>
        </w:rPr>
        <w:t xml:space="preserve"> government appointed authorization committee, to prove that the motive of donation is “purely altruism and affection” for the recipient</w:t>
      </w:r>
      <w:r w:rsidR="001A2368" w:rsidRPr="00272B46">
        <w:rPr>
          <w:rFonts w:ascii="Times New Roman" w:hAnsi="Times New Roman" w:cs="Times New Roman"/>
          <w:sz w:val="24"/>
          <w:szCs w:val="24"/>
          <w:vertAlign w:val="superscript"/>
        </w:rPr>
        <w:t>[1]</w:t>
      </w:r>
      <w:r w:rsidRPr="00272B46">
        <w:rPr>
          <w:rFonts w:ascii="Times New Roman" w:hAnsi="Times New Roman" w:cs="Times New Roman"/>
          <w:sz w:val="24"/>
          <w:szCs w:val="24"/>
        </w:rPr>
        <w:t xml:space="preserve">. </w:t>
      </w:r>
      <w:r w:rsidR="00CD09C0" w:rsidRPr="00272B46">
        <w:rPr>
          <w:rFonts w:ascii="Times New Roman" w:hAnsi="Times New Roman" w:cs="Times New Roman"/>
          <w:sz w:val="24"/>
          <w:szCs w:val="24"/>
        </w:rPr>
        <w:t xml:space="preserve">It is this very </w:t>
      </w:r>
      <w:r w:rsidR="00022A58" w:rsidRPr="00272B46">
        <w:rPr>
          <w:rFonts w:ascii="Times New Roman" w:hAnsi="Times New Roman" w:cs="Times New Roman"/>
          <w:sz w:val="24"/>
          <w:szCs w:val="24"/>
        </w:rPr>
        <w:t xml:space="preserve">loophole of “love and </w:t>
      </w:r>
      <w:r w:rsidR="00022A58" w:rsidRPr="00272B46">
        <w:rPr>
          <w:rFonts w:ascii="Times New Roman" w:hAnsi="Times New Roman" w:cs="Times New Roman"/>
          <w:sz w:val="24"/>
          <w:szCs w:val="24"/>
        </w:rPr>
        <w:lastRenderedPageBreak/>
        <w:t xml:space="preserve">affection” that has been repeatedly used or </w:t>
      </w:r>
      <w:r w:rsidR="002718CD" w:rsidRPr="00272B46">
        <w:rPr>
          <w:rFonts w:ascii="Times New Roman" w:hAnsi="Times New Roman" w:cs="Times New Roman"/>
          <w:sz w:val="24"/>
          <w:szCs w:val="24"/>
        </w:rPr>
        <w:t xml:space="preserve">rather </w:t>
      </w:r>
      <w:r w:rsidR="00022A58" w:rsidRPr="00272B46">
        <w:rPr>
          <w:rFonts w:ascii="Times New Roman" w:hAnsi="Times New Roman" w:cs="Times New Roman"/>
          <w:sz w:val="24"/>
          <w:szCs w:val="24"/>
        </w:rPr>
        <w:t xml:space="preserve">misused in order to </w:t>
      </w:r>
      <w:r w:rsidR="008254CE" w:rsidRPr="00272B46">
        <w:rPr>
          <w:rFonts w:ascii="Times New Roman" w:hAnsi="Times New Roman" w:cs="Times New Roman"/>
          <w:sz w:val="24"/>
          <w:szCs w:val="24"/>
        </w:rPr>
        <w:t xml:space="preserve">legalise </w:t>
      </w:r>
      <w:r w:rsidR="00022A58" w:rsidRPr="00272B46">
        <w:rPr>
          <w:rFonts w:ascii="Times New Roman" w:hAnsi="Times New Roman" w:cs="Times New Roman"/>
          <w:sz w:val="24"/>
          <w:szCs w:val="24"/>
        </w:rPr>
        <w:t xml:space="preserve">unrelated renal </w:t>
      </w:r>
      <w:proofErr w:type="gramStart"/>
      <w:r w:rsidR="00022A58" w:rsidRPr="00272B46">
        <w:rPr>
          <w:rFonts w:ascii="Times New Roman" w:hAnsi="Times New Roman" w:cs="Times New Roman"/>
          <w:sz w:val="24"/>
          <w:szCs w:val="24"/>
        </w:rPr>
        <w:t>transplants</w:t>
      </w:r>
      <w:r w:rsidR="005B4586" w:rsidRPr="00272B46">
        <w:rPr>
          <w:rFonts w:ascii="Times New Roman" w:hAnsi="Times New Roman" w:cs="Times New Roman"/>
          <w:sz w:val="24"/>
          <w:szCs w:val="24"/>
          <w:vertAlign w:val="superscript"/>
        </w:rPr>
        <w:t>[</w:t>
      </w:r>
      <w:proofErr w:type="gramEnd"/>
      <w:r w:rsidR="005B4586" w:rsidRPr="00272B46">
        <w:rPr>
          <w:rFonts w:ascii="Times New Roman" w:hAnsi="Times New Roman" w:cs="Times New Roman"/>
          <w:sz w:val="24"/>
          <w:szCs w:val="24"/>
          <w:vertAlign w:val="superscript"/>
        </w:rPr>
        <w:t>1,2]</w:t>
      </w:r>
      <w:r w:rsidR="00022A58" w:rsidRPr="00272B46">
        <w:rPr>
          <w:rFonts w:ascii="Times New Roman" w:hAnsi="Times New Roman" w:cs="Times New Roman"/>
          <w:sz w:val="24"/>
          <w:szCs w:val="24"/>
        </w:rPr>
        <w:t>.</w:t>
      </w:r>
    </w:p>
    <w:p w:rsidR="00022A58" w:rsidRPr="00272B46" w:rsidRDefault="0005463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In lieu of the ever expanding pool of End-stage renal disease (ESRD) patients, the rift between the demand and supply of “kidneys” has only widened, resulting in widespread use of th</w:t>
      </w:r>
      <w:r w:rsidR="006A32EF" w:rsidRPr="00272B46">
        <w:rPr>
          <w:rFonts w:ascii="Times New Roman" w:hAnsi="Times New Roman" w:cs="Times New Roman"/>
          <w:sz w:val="24"/>
          <w:szCs w:val="24"/>
        </w:rPr>
        <w:t>is</w:t>
      </w:r>
      <w:r w:rsidRPr="00272B46">
        <w:rPr>
          <w:rFonts w:ascii="Times New Roman" w:hAnsi="Times New Roman" w:cs="Times New Roman"/>
          <w:sz w:val="24"/>
          <w:szCs w:val="24"/>
        </w:rPr>
        <w:t xml:space="preserve"> misnomer of “love and affection” of the THO act</w:t>
      </w:r>
      <w:r w:rsidR="003A5C84" w:rsidRPr="00272B46">
        <w:rPr>
          <w:rFonts w:ascii="Times New Roman" w:hAnsi="Times New Roman" w:cs="Times New Roman"/>
          <w:sz w:val="24"/>
          <w:szCs w:val="24"/>
          <w:vertAlign w:val="superscript"/>
        </w:rPr>
        <w:t>[1,2]</w:t>
      </w:r>
      <w:r w:rsidRPr="00272B46">
        <w:rPr>
          <w:rFonts w:ascii="Times New Roman" w:hAnsi="Times New Roman" w:cs="Times New Roman"/>
          <w:sz w:val="24"/>
          <w:szCs w:val="24"/>
        </w:rPr>
        <w:t>.</w:t>
      </w:r>
    </w:p>
    <w:p w:rsidR="00F23DCA" w:rsidRPr="00272B46" w:rsidRDefault="00054638" w:rsidP="00D617D6">
      <w:pPr>
        <w:spacing w:line="240" w:lineRule="auto"/>
        <w:jc w:val="both"/>
        <w:rPr>
          <w:rFonts w:ascii="Times New Roman" w:hAnsi="Times New Roman" w:cs="Times New Roman"/>
          <w:i/>
          <w:sz w:val="24"/>
          <w:szCs w:val="24"/>
        </w:rPr>
      </w:pPr>
      <w:r w:rsidRPr="00272B46">
        <w:rPr>
          <w:rFonts w:ascii="Times New Roman" w:hAnsi="Times New Roman" w:cs="Times New Roman"/>
          <w:sz w:val="24"/>
          <w:szCs w:val="24"/>
        </w:rPr>
        <w:t>Additionally, it has led to a tremendous increase in “</w:t>
      </w:r>
      <w:r w:rsidRPr="00272B46">
        <w:rPr>
          <w:rFonts w:ascii="Times New Roman" w:hAnsi="Times New Roman" w:cs="Times New Roman"/>
          <w:i/>
          <w:sz w:val="24"/>
          <w:szCs w:val="24"/>
        </w:rPr>
        <w:t>Transplant Tourism</w:t>
      </w:r>
      <w:r w:rsidRPr="00272B46">
        <w:rPr>
          <w:rFonts w:ascii="Times New Roman" w:hAnsi="Times New Roman" w:cs="Times New Roman"/>
          <w:sz w:val="24"/>
          <w:szCs w:val="24"/>
        </w:rPr>
        <w:t xml:space="preserve">” </w:t>
      </w:r>
      <w:r w:rsidR="00A20015" w:rsidRPr="00272B46">
        <w:rPr>
          <w:rFonts w:ascii="Times New Roman" w:hAnsi="Times New Roman" w:cs="Times New Roman"/>
          <w:sz w:val="24"/>
          <w:szCs w:val="24"/>
        </w:rPr>
        <w:t>from those countries having strict law-enforcement agencies, to countries such as India and China, where this is somewhat lax, leading to such countries being nick-named as “</w:t>
      </w:r>
      <w:r w:rsidR="00A20015" w:rsidRPr="00272B46">
        <w:rPr>
          <w:rFonts w:ascii="Times New Roman" w:hAnsi="Times New Roman" w:cs="Times New Roman"/>
          <w:i/>
          <w:sz w:val="24"/>
          <w:szCs w:val="24"/>
        </w:rPr>
        <w:t>Warehouses for Kidneys</w:t>
      </w:r>
      <w:r w:rsidR="00A20015" w:rsidRPr="00272B46">
        <w:rPr>
          <w:rFonts w:ascii="Times New Roman" w:hAnsi="Times New Roman" w:cs="Times New Roman"/>
          <w:sz w:val="24"/>
          <w:szCs w:val="24"/>
        </w:rPr>
        <w:t>” or specifically for us, “</w:t>
      </w:r>
      <w:r w:rsidR="00A20015" w:rsidRPr="00272B46">
        <w:rPr>
          <w:rFonts w:ascii="Times New Roman" w:hAnsi="Times New Roman" w:cs="Times New Roman"/>
          <w:i/>
          <w:sz w:val="24"/>
          <w:szCs w:val="24"/>
        </w:rPr>
        <w:t>The Great Indian Kidney Bazaar”</w:t>
      </w:r>
      <w:r w:rsidR="004317F2" w:rsidRPr="00272B46">
        <w:rPr>
          <w:rFonts w:ascii="Times New Roman" w:hAnsi="Times New Roman" w:cs="Times New Roman"/>
          <w:i/>
          <w:sz w:val="24"/>
          <w:szCs w:val="24"/>
        </w:rPr>
        <w:t xml:space="preserve"> </w:t>
      </w:r>
      <w:r w:rsidR="00BD27AA" w:rsidRPr="00272B46">
        <w:rPr>
          <w:rFonts w:ascii="Times New Roman" w:hAnsi="Times New Roman" w:cs="Times New Roman"/>
          <w:sz w:val="24"/>
          <w:szCs w:val="24"/>
          <w:vertAlign w:val="superscript"/>
        </w:rPr>
        <w:t>[</w:t>
      </w:r>
      <w:r w:rsidR="004317F2" w:rsidRPr="00272B46">
        <w:rPr>
          <w:rFonts w:ascii="Times New Roman" w:hAnsi="Times New Roman" w:cs="Times New Roman"/>
          <w:sz w:val="24"/>
          <w:szCs w:val="24"/>
          <w:vertAlign w:val="superscript"/>
        </w:rPr>
        <w:t>2,3</w:t>
      </w:r>
      <w:r w:rsidR="00B8239C" w:rsidRPr="00272B46">
        <w:rPr>
          <w:rFonts w:ascii="Times New Roman" w:hAnsi="Times New Roman" w:cs="Times New Roman"/>
          <w:sz w:val="24"/>
          <w:szCs w:val="24"/>
          <w:vertAlign w:val="superscript"/>
        </w:rPr>
        <w:t>,4</w:t>
      </w:r>
      <w:r w:rsidR="004317F2" w:rsidRPr="00272B46">
        <w:rPr>
          <w:rFonts w:ascii="Times New Roman" w:hAnsi="Times New Roman" w:cs="Times New Roman"/>
          <w:sz w:val="24"/>
          <w:szCs w:val="24"/>
          <w:vertAlign w:val="superscript"/>
        </w:rPr>
        <w:t>]</w:t>
      </w:r>
      <w:r w:rsidR="00A20015" w:rsidRPr="00272B46">
        <w:rPr>
          <w:rFonts w:ascii="Times New Roman" w:hAnsi="Times New Roman" w:cs="Times New Roman"/>
          <w:i/>
          <w:sz w:val="24"/>
          <w:szCs w:val="24"/>
        </w:rPr>
        <w:t xml:space="preserve">. </w:t>
      </w:r>
      <w:r w:rsidR="00CD5180" w:rsidRPr="00272B46">
        <w:rPr>
          <w:rFonts w:ascii="Times New Roman" w:hAnsi="Times New Roman" w:cs="Times New Roman"/>
          <w:i/>
          <w:sz w:val="24"/>
          <w:szCs w:val="24"/>
        </w:rPr>
        <w:t xml:space="preserve"> </w:t>
      </w:r>
    </w:p>
    <w:p w:rsidR="00B35047" w:rsidRPr="00272B46" w:rsidRDefault="0099399C"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It’s ramifications have led to a “</w:t>
      </w:r>
      <w:r w:rsidRPr="00272B46">
        <w:rPr>
          <w:rFonts w:ascii="Times New Roman" w:hAnsi="Times New Roman" w:cs="Times New Roman"/>
          <w:i/>
          <w:sz w:val="24"/>
          <w:szCs w:val="24"/>
        </w:rPr>
        <w:t xml:space="preserve">wedding among </w:t>
      </w:r>
      <w:proofErr w:type="spellStart"/>
      <w:r w:rsidRPr="00272B46">
        <w:rPr>
          <w:rFonts w:ascii="Times New Roman" w:hAnsi="Times New Roman" w:cs="Times New Roman"/>
          <w:i/>
          <w:sz w:val="24"/>
          <w:szCs w:val="24"/>
        </w:rPr>
        <w:t>unequals</w:t>
      </w:r>
      <w:proofErr w:type="spellEnd"/>
      <w:r w:rsidRPr="00272B46">
        <w:rPr>
          <w:rFonts w:ascii="Times New Roman" w:hAnsi="Times New Roman" w:cs="Times New Roman"/>
          <w:i/>
          <w:sz w:val="24"/>
          <w:szCs w:val="24"/>
        </w:rPr>
        <w:t>”</w:t>
      </w:r>
      <w:r w:rsidR="00700C2F" w:rsidRPr="00272B46">
        <w:rPr>
          <w:rFonts w:ascii="Times New Roman" w:hAnsi="Times New Roman" w:cs="Times New Roman"/>
          <w:sz w:val="24"/>
          <w:szCs w:val="24"/>
        </w:rPr>
        <w:t>, viz. an organ-wedding</w:t>
      </w:r>
      <w:r w:rsidR="009A6C4D" w:rsidRPr="00272B46">
        <w:rPr>
          <w:rFonts w:ascii="Times New Roman" w:hAnsi="Times New Roman" w:cs="Times New Roman"/>
          <w:sz w:val="24"/>
          <w:szCs w:val="24"/>
        </w:rPr>
        <w:t xml:space="preserve"> between wealthy, but desperate people, dependent on dialysis machines, with those </w:t>
      </w:r>
      <w:r w:rsidR="009C2641" w:rsidRPr="00272B46">
        <w:rPr>
          <w:rFonts w:ascii="Times New Roman" w:hAnsi="Times New Roman" w:cs="Times New Roman"/>
          <w:sz w:val="24"/>
          <w:szCs w:val="24"/>
        </w:rPr>
        <w:t>economically impoverished destitute, who are more than willing to part with one of their kidneys, for short-term monetary gains to pay off their debts, without having any understanding</w:t>
      </w:r>
      <w:r w:rsidR="00076B1B" w:rsidRPr="00272B46">
        <w:rPr>
          <w:rFonts w:ascii="Times New Roman" w:hAnsi="Times New Roman" w:cs="Times New Roman"/>
          <w:sz w:val="24"/>
          <w:szCs w:val="24"/>
        </w:rPr>
        <w:t xml:space="preserve"> of the physical and psychological implications</w:t>
      </w:r>
      <w:r w:rsidR="00A17C03" w:rsidRPr="00272B46">
        <w:rPr>
          <w:rFonts w:ascii="Times New Roman" w:hAnsi="Times New Roman" w:cs="Times New Roman"/>
          <w:sz w:val="24"/>
          <w:szCs w:val="24"/>
        </w:rPr>
        <w:t xml:space="preserve"> </w:t>
      </w:r>
      <w:r w:rsidR="00A17C03" w:rsidRPr="00272B46">
        <w:rPr>
          <w:rFonts w:ascii="Times New Roman" w:hAnsi="Times New Roman" w:cs="Times New Roman"/>
          <w:sz w:val="24"/>
          <w:szCs w:val="24"/>
          <w:vertAlign w:val="superscript"/>
        </w:rPr>
        <w:t>[4,5]</w:t>
      </w:r>
      <w:r w:rsidR="00076B1B" w:rsidRPr="00272B46">
        <w:rPr>
          <w:rFonts w:ascii="Times New Roman" w:hAnsi="Times New Roman" w:cs="Times New Roman"/>
          <w:sz w:val="24"/>
          <w:szCs w:val="24"/>
        </w:rPr>
        <w:t>.</w:t>
      </w:r>
      <w:r w:rsidR="00502E49" w:rsidRPr="00272B46">
        <w:rPr>
          <w:rFonts w:ascii="Times New Roman" w:hAnsi="Times New Roman" w:cs="Times New Roman"/>
          <w:sz w:val="24"/>
          <w:szCs w:val="24"/>
        </w:rPr>
        <w:t xml:space="preserve"> Strangely, surveys carried out by various </w:t>
      </w:r>
      <w:r w:rsidR="00D604BD" w:rsidRPr="00272B46">
        <w:rPr>
          <w:rFonts w:ascii="Times New Roman" w:hAnsi="Times New Roman" w:cs="Times New Roman"/>
          <w:sz w:val="24"/>
          <w:szCs w:val="24"/>
        </w:rPr>
        <w:t>Non- government organisations (</w:t>
      </w:r>
      <w:r w:rsidR="00502E49" w:rsidRPr="00272B46">
        <w:rPr>
          <w:rFonts w:ascii="Times New Roman" w:hAnsi="Times New Roman" w:cs="Times New Roman"/>
          <w:sz w:val="24"/>
          <w:szCs w:val="24"/>
        </w:rPr>
        <w:t>NGO’s</w:t>
      </w:r>
      <w:r w:rsidR="00D604BD" w:rsidRPr="00272B46">
        <w:rPr>
          <w:rFonts w:ascii="Times New Roman" w:hAnsi="Times New Roman" w:cs="Times New Roman"/>
          <w:sz w:val="24"/>
          <w:szCs w:val="24"/>
        </w:rPr>
        <w:t xml:space="preserve">) </w:t>
      </w:r>
      <w:r w:rsidR="00502E49" w:rsidRPr="00272B46">
        <w:rPr>
          <w:rFonts w:ascii="Times New Roman" w:hAnsi="Times New Roman" w:cs="Times New Roman"/>
          <w:sz w:val="24"/>
          <w:szCs w:val="24"/>
        </w:rPr>
        <w:t xml:space="preserve">, even 5 years after such commercial donation, found more than 84% of such donors still remaining drowned in </w:t>
      </w:r>
      <w:r w:rsidR="002B277D" w:rsidRPr="00272B46">
        <w:rPr>
          <w:rFonts w:ascii="Times New Roman" w:hAnsi="Times New Roman" w:cs="Times New Roman"/>
          <w:sz w:val="24"/>
          <w:szCs w:val="24"/>
        </w:rPr>
        <w:t>various debts (despite receiving the promised sum of money)</w:t>
      </w:r>
      <w:r w:rsidR="00AF1A7B" w:rsidRPr="00272B46">
        <w:rPr>
          <w:rFonts w:ascii="Times New Roman" w:hAnsi="Times New Roman" w:cs="Times New Roman"/>
          <w:sz w:val="24"/>
          <w:szCs w:val="24"/>
          <w:vertAlign w:val="superscript"/>
        </w:rPr>
        <w:t>[6]</w:t>
      </w:r>
      <w:r w:rsidR="002B277D" w:rsidRPr="00272B46">
        <w:rPr>
          <w:rFonts w:ascii="Times New Roman" w:hAnsi="Times New Roman" w:cs="Times New Roman"/>
          <w:sz w:val="24"/>
          <w:szCs w:val="24"/>
        </w:rPr>
        <w:t>.</w:t>
      </w:r>
    </w:p>
    <w:p w:rsidR="00B35047" w:rsidRPr="00272B46" w:rsidRDefault="00B35047" w:rsidP="00D617D6">
      <w:pPr>
        <w:spacing w:line="240" w:lineRule="auto"/>
        <w:jc w:val="both"/>
        <w:rPr>
          <w:rFonts w:ascii="Times New Roman" w:hAnsi="Times New Roman" w:cs="Times New Roman"/>
          <w:sz w:val="24"/>
          <w:szCs w:val="24"/>
        </w:rPr>
      </w:pPr>
    </w:p>
    <w:p w:rsidR="00B35047" w:rsidRPr="00272B46" w:rsidRDefault="00B35047"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The Problem:</w:t>
      </w:r>
    </w:p>
    <w:p w:rsidR="00C44BE1" w:rsidRPr="00272B46" w:rsidRDefault="007A1E70"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So, where </w:t>
      </w:r>
      <w:proofErr w:type="gramStart"/>
      <w:r w:rsidRPr="00272B46">
        <w:rPr>
          <w:rFonts w:ascii="Times New Roman" w:hAnsi="Times New Roman" w:cs="Times New Roman"/>
          <w:sz w:val="24"/>
          <w:szCs w:val="24"/>
        </w:rPr>
        <w:t>lies</w:t>
      </w:r>
      <w:proofErr w:type="gramEnd"/>
      <w:r w:rsidRPr="00272B46">
        <w:rPr>
          <w:rFonts w:ascii="Times New Roman" w:hAnsi="Times New Roman" w:cs="Times New Roman"/>
          <w:sz w:val="24"/>
          <w:szCs w:val="24"/>
        </w:rPr>
        <w:t xml:space="preserve"> the crux</w:t>
      </w:r>
      <w:r w:rsidR="009C2641" w:rsidRPr="00272B46">
        <w:rPr>
          <w:rFonts w:ascii="Times New Roman" w:hAnsi="Times New Roman" w:cs="Times New Roman"/>
          <w:sz w:val="24"/>
          <w:szCs w:val="24"/>
        </w:rPr>
        <w:t xml:space="preserve"> </w:t>
      </w:r>
      <w:r w:rsidRPr="00272B46">
        <w:rPr>
          <w:rFonts w:ascii="Times New Roman" w:hAnsi="Times New Roman" w:cs="Times New Roman"/>
          <w:sz w:val="24"/>
          <w:szCs w:val="24"/>
        </w:rPr>
        <w:t>of the problem?</w:t>
      </w:r>
      <w:r w:rsidR="0087555B" w:rsidRPr="00272B46">
        <w:rPr>
          <w:rFonts w:ascii="Times New Roman" w:hAnsi="Times New Roman" w:cs="Times New Roman"/>
          <w:sz w:val="24"/>
          <w:szCs w:val="24"/>
        </w:rPr>
        <w:t xml:space="preserve"> Is it in the proper enforcement of the THO law or is it a societal issue</w:t>
      </w:r>
      <w:r w:rsidR="0022108B" w:rsidRPr="00272B46">
        <w:rPr>
          <w:rFonts w:ascii="Times New Roman" w:hAnsi="Times New Roman" w:cs="Times New Roman"/>
          <w:sz w:val="24"/>
          <w:szCs w:val="24"/>
        </w:rPr>
        <w:t xml:space="preserve">, that such nefarious activities have become widely accepted. </w:t>
      </w:r>
      <w:r w:rsidR="004B6930" w:rsidRPr="00272B46">
        <w:rPr>
          <w:rFonts w:ascii="Times New Roman" w:hAnsi="Times New Roman" w:cs="Times New Roman"/>
          <w:sz w:val="24"/>
          <w:szCs w:val="24"/>
        </w:rPr>
        <w:t xml:space="preserve">The dictum </w:t>
      </w:r>
      <w:r w:rsidR="004B6930" w:rsidRPr="00272B46">
        <w:rPr>
          <w:rFonts w:ascii="Times New Roman" w:hAnsi="Times New Roman" w:cs="Times New Roman"/>
          <w:i/>
          <w:sz w:val="24"/>
          <w:szCs w:val="24"/>
        </w:rPr>
        <w:t>“when you can buy one, why donate”</w:t>
      </w:r>
      <w:r w:rsidR="002463D2" w:rsidRPr="00272B46">
        <w:rPr>
          <w:rFonts w:ascii="Times New Roman" w:hAnsi="Times New Roman" w:cs="Times New Roman"/>
          <w:i/>
          <w:sz w:val="24"/>
          <w:szCs w:val="24"/>
        </w:rPr>
        <w:t xml:space="preserve"> </w:t>
      </w:r>
      <w:r w:rsidR="006F18C5" w:rsidRPr="00272B46">
        <w:rPr>
          <w:rFonts w:ascii="Times New Roman" w:hAnsi="Times New Roman" w:cs="Times New Roman"/>
          <w:sz w:val="24"/>
          <w:szCs w:val="24"/>
          <w:vertAlign w:val="superscript"/>
        </w:rPr>
        <w:t>[5</w:t>
      </w:r>
      <w:proofErr w:type="gramStart"/>
      <w:r w:rsidR="006834B2" w:rsidRPr="00272B46">
        <w:rPr>
          <w:rFonts w:ascii="Times New Roman" w:hAnsi="Times New Roman" w:cs="Times New Roman"/>
          <w:sz w:val="24"/>
          <w:szCs w:val="24"/>
          <w:vertAlign w:val="superscript"/>
        </w:rPr>
        <w:t>,6</w:t>
      </w:r>
      <w:proofErr w:type="gramEnd"/>
      <w:r w:rsidR="006F18C5" w:rsidRPr="00272B46">
        <w:rPr>
          <w:rFonts w:ascii="Times New Roman" w:hAnsi="Times New Roman" w:cs="Times New Roman"/>
          <w:sz w:val="24"/>
          <w:szCs w:val="24"/>
          <w:vertAlign w:val="superscript"/>
        </w:rPr>
        <w:t xml:space="preserve">] </w:t>
      </w:r>
      <w:r w:rsidR="002463D2" w:rsidRPr="00272B46">
        <w:rPr>
          <w:rFonts w:ascii="Times New Roman" w:hAnsi="Times New Roman" w:cs="Times New Roman"/>
          <w:sz w:val="24"/>
          <w:szCs w:val="24"/>
        </w:rPr>
        <w:t>still holds very much true.</w:t>
      </w:r>
      <w:r w:rsidR="00044522" w:rsidRPr="00272B46">
        <w:rPr>
          <w:rFonts w:ascii="Times New Roman" w:hAnsi="Times New Roman" w:cs="Times New Roman"/>
          <w:sz w:val="24"/>
          <w:szCs w:val="24"/>
        </w:rPr>
        <w:t xml:space="preserve"> In today’s self-</w:t>
      </w:r>
      <w:proofErr w:type="spellStart"/>
      <w:r w:rsidR="00044522" w:rsidRPr="00272B46">
        <w:rPr>
          <w:rFonts w:ascii="Times New Roman" w:hAnsi="Times New Roman" w:cs="Times New Roman"/>
          <w:sz w:val="24"/>
          <w:szCs w:val="24"/>
        </w:rPr>
        <w:t>centered</w:t>
      </w:r>
      <w:proofErr w:type="spellEnd"/>
      <w:r w:rsidR="00044522" w:rsidRPr="00272B46">
        <w:rPr>
          <w:rFonts w:ascii="Times New Roman" w:hAnsi="Times New Roman" w:cs="Times New Roman"/>
          <w:sz w:val="24"/>
          <w:szCs w:val="24"/>
        </w:rPr>
        <w:t>, self-proclaimed “</w:t>
      </w:r>
      <w:r w:rsidR="00044522" w:rsidRPr="00272B46">
        <w:rPr>
          <w:rFonts w:ascii="Times New Roman" w:hAnsi="Times New Roman" w:cs="Times New Roman"/>
          <w:i/>
          <w:sz w:val="24"/>
          <w:szCs w:val="24"/>
        </w:rPr>
        <w:t>modern”</w:t>
      </w:r>
      <w:r w:rsidR="00044522" w:rsidRPr="00272B46">
        <w:rPr>
          <w:rFonts w:ascii="Times New Roman" w:hAnsi="Times New Roman" w:cs="Times New Roman"/>
          <w:sz w:val="24"/>
          <w:szCs w:val="24"/>
        </w:rPr>
        <w:t xml:space="preserve"> society, where bonding between relations has become an abyss, is there any scope of expanding the law, so as to legalise unrelated transplants, is what needs to be explored.</w:t>
      </w:r>
      <w:r w:rsidR="00EF310F" w:rsidRPr="00272B46">
        <w:rPr>
          <w:rFonts w:ascii="Times New Roman" w:hAnsi="Times New Roman" w:cs="Times New Roman"/>
          <w:sz w:val="24"/>
          <w:szCs w:val="24"/>
        </w:rPr>
        <w:t xml:space="preserve"> </w:t>
      </w:r>
    </w:p>
    <w:p w:rsidR="005653E7" w:rsidRDefault="0014307F"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In India, despite the THO act</w:t>
      </w:r>
      <w:r w:rsidR="006834B2" w:rsidRPr="00272B46">
        <w:rPr>
          <w:rFonts w:ascii="Times New Roman" w:hAnsi="Times New Roman" w:cs="Times New Roman"/>
          <w:sz w:val="24"/>
          <w:szCs w:val="24"/>
          <w:vertAlign w:val="superscript"/>
        </w:rPr>
        <w:t xml:space="preserve"> [1]</w:t>
      </w:r>
      <w:r w:rsidRPr="00272B46">
        <w:rPr>
          <w:rFonts w:ascii="Times New Roman" w:hAnsi="Times New Roman" w:cs="Times New Roman"/>
          <w:sz w:val="24"/>
          <w:szCs w:val="24"/>
        </w:rPr>
        <w:t xml:space="preserve">, neither has the </w:t>
      </w:r>
      <w:r w:rsidR="008254CE" w:rsidRPr="00272B46">
        <w:rPr>
          <w:rFonts w:ascii="Times New Roman" w:hAnsi="Times New Roman" w:cs="Times New Roman"/>
          <w:sz w:val="24"/>
          <w:szCs w:val="24"/>
        </w:rPr>
        <w:t>organ</w:t>
      </w:r>
      <w:r w:rsidR="00F6444B" w:rsidRPr="00272B46">
        <w:rPr>
          <w:rFonts w:ascii="Times New Roman" w:hAnsi="Times New Roman" w:cs="Times New Roman"/>
          <w:sz w:val="24"/>
          <w:szCs w:val="24"/>
        </w:rPr>
        <w:t xml:space="preserve"> </w:t>
      </w:r>
      <w:r w:rsidRPr="00272B46">
        <w:rPr>
          <w:rFonts w:ascii="Times New Roman" w:hAnsi="Times New Roman" w:cs="Times New Roman"/>
          <w:sz w:val="24"/>
          <w:szCs w:val="24"/>
        </w:rPr>
        <w:t>commerce stopped, nor have the number of deceased donors increased, to take care of this organ shortage.</w:t>
      </w:r>
      <w:r w:rsidR="001030FF" w:rsidRPr="00272B46">
        <w:rPr>
          <w:rFonts w:ascii="Times New Roman" w:hAnsi="Times New Roman" w:cs="Times New Roman"/>
          <w:sz w:val="24"/>
          <w:szCs w:val="24"/>
        </w:rPr>
        <w:t xml:space="preserve"> India</w:t>
      </w:r>
      <w:r w:rsidR="00A04F93" w:rsidRPr="00272B46">
        <w:rPr>
          <w:rFonts w:ascii="Times New Roman" w:hAnsi="Times New Roman" w:cs="Times New Roman"/>
          <w:sz w:val="24"/>
          <w:szCs w:val="24"/>
        </w:rPr>
        <w:t xml:space="preserve"> currently has a deceased donation rate of 0.05-0.0</w:t>
      </w:r>
      <w:r w:rsidR="00697043" w:rsidRPr="00272B46">
        <w:rPr>
          <w:rFonts w:ascii="Times New Roman" w:hAnsi="Times New Roman" w:cs="Times New Roman"/>
          <w:sz w:val="24"/>
          <w:szCs w:val="24"/>
        </w:rPr>
        <w:t>8/</w:t>
      </w:r>
      <w:r w:rsidR="00A04F93" w:rsidRPr="00272B46">
        <w:rPr>
          <w:rFonts w:ascii="Times New Roman" w:hAnsi="Times New Roman" w:cs="Times New Roman"/>
          <w:sz w:val="24"/>
          <w:szCs w:val="24"/>
        </w:rPr>
        <w:t>million population</w:t>
      </w:r>
      <w:r w:rsidR="00A63808" w:rsidRPr="00272B46">
        <w:rPr>
          <w:rFonts w:ascii="Times New Roman" w:hAnsi="Times New Roman" w:cs="Times New Roman"/>
          <w:sz w:val="24"/>
          <w:szCs w:val="24"/>
        </w:rPr>
        <w:t xml:space="preserve"> </w:t>
      </w:r>
      <w:r w:rsidR="00CE639D" w:rsidRPr="00272B46">
        <w:rPr>
          <w:rFonts w:ascii="Times New Roman" w:hAnsi="Times New Roman" w:cs="Times New Roman"/>
          <w:sz w:val="24"/>
          <w:szCs w:val="24"/>
          <w:vertAlign w:val="superscript"/>
        </w:rPr>
        <w:t>[7]</w:t>
      </w:r>
      <w:r w:rsidR="005665BB" w:rsidRPr="00272B46">
        <w:rPr>
          <w:rFonts w:ascii="Times New Roman" w:hAnsi="Times New Roman" w:cs="Times New Roman"/>
          <w:sz w:val="24"/>
          <w:szCs w:val="24"/>
        </w:rPr>
        <w:t>, whi</w:t>
      </w:r>
      <w:r w:rsidR="00BC7B3B" w:rsidRPr="00272B46">
        <w:rPr>
          <w:rFonts w:ascii="Times New Roman" w:hAnsi="Times New Roman" w:cs="Times New Roman"/>
          <w:sz w:val="24"/>
          <w:szCs w:val="24"/>
        </w:rPr>
        <w:t>ch is way below the requirement</w:t>
      </w:r>
      <w:r w:rsidR="005665BB" w:rsidRPr="00272B46">
        <w:rPr>
          <w:rFonts w:ascii="Times New Roman" w:hAnsi="Times New Roman" w:cs="Times New Roman"/>
          <w:sz w:val="24"/>
          <w:szCs w:val="24"/>
        </w:rPr>
        <w:t>.</w:t>
      </w:r>
      <w:r w:rsidR="00F94397" w:rsidRPr="00272B46">
        <w:rPr>
          <w:rFonts w:ascii="Times New Roman" w:hAnsi="Times New Roman" w:cs="Times New Roman"/>
          <w:sz w:val="24"/>
          <w:szCs w:val="24"/>
        </w:rPr>
        <w:t xml:space="preserve"> </w:t>
      </w:r>
    </w:p>
    <w:p w:rsidR="0002336A" w:rsidRDefault="00F94397" w:rsidP="00D617D6">
      <w:pPr>
        <w:spacing w:line="240" w:lineRule="auto"/>
        <w:jc w:val="both"/>
        <w:rPr>
          <w:ins w:id="4" w:author="apollo" w:date="2016-01-23T13:00:00Z"/>
          <w:rFonts w:ascii="Times New Roman" w:hAnsi="Times New Roman" w:cs="Times New Roman"/>
          <w:sz w:val="24"/>
          <w:szCs w:val="24"/>
        </w:rPr>
      </w:pPr>
      <w:r w:rsidRPr="00272B46">
        <w:rPr>
          <w:rFonts w:ascii="Times New Roman" w:hAnsi="Times New Roman" w:cs="Times New Roman"/>
          <w:sz w:val="24"/>
          <w:szCs w:val="24"/>
        </w:rPr>
        <w:t>This entire social scenario has led to a boom in unrelated transplantation mostly under the cloak of a legal authority from an authorization committee, to take advantage of the loopholes of the interpretation of this act</w:t>
      </w:r>
      <w:r w:rsidR="005653E7">
        <w:rPr>
          <w:rFonts w:ascii="Times New Roman" w:hAnsi="Times New Roman" w:cs="Times New Roman"/>
          <w:sz w:val="24"/>
          <w:szCs w:val="24"/>
        </w:rPr>
        <w:t xml:space="preserve">, </w:t>
      </w:r>
      <w:ins w:id="5" w:author="apollo" w:date="2016-01-23T12:56:00Z">
        <w:r w:rsidR="005653E7">
          <w:rPr>
            <w:rFonts w:ascii="Times New Roman" w:hAnsi="Times New Roman" w:cs="Times New Roman"/>
            <w:sz w:val="24"/>
            <w:szCs w:val="24"/>
          </w:rPr>
          <w:t>as evident from the various kidney racket scam</w:t>
        </w:r>
      </w:ins>
      <w:ins w:id="6" w:author="apollo" w:date="2016-01-23T12:57:00Z">
        <w:r w:rsidR="005653E7">
          <w:rPr>
            <w:rFonts w:ascii="Times New Roman" w:hAnsi="Times New Roman" w:cs="Times New Roman"/>
            <w:sz w:val="24"/>
            <w:szCs w:val="24"/>
          </w:rPr>
          <w:t xml:space="preserve">s, over the years, viz. the </w:t>
        </w:r>
        <w:proofErr w:type="spellStart"/>
        <w:r w:rsidR="005653E7">
          <w:rPr>
            <w:rFonts w:ascii="Times New Roman" w:hAnsi="Times New Roman" w:cs="Times New Roman"/>
            <w:sz w:val="24"/>
            <w:szCs w:val="24"/>
          </w:rPr>
          <w:t>Gurgaon</w:t>
        </w:r>
        <w:proofErr w:type="spellEnd"/>
        <w:r w:rsidR="005653E7">
          <w:rPr>
            <w:rFonts w:ascii="Times New Roman" w:hAnsi="Times New Roman" w:cs="Times New Roman"/>
            <w:sz w:val="24"/>
            <w:szCs w:val="24"/>
          </w:rPr>
          <w:t xml:space="preserve"> kidney racket </w:t>
        </w:r>
      </w:ins>
      <w:ins w:id="7" w:author="apollo" w:date="2016-01-23T12:59:00Z">
        <w:r w:rsidR="005653E7">
          <w:rPr>
            <w:rFonts w:ascii="Times New Roman" w:hAnsi="Times New Roman" w:cs="Times New Roman"/>
            <w:sz w:val="24"/>
            <w:szCs w:val="24"/>
          </w:rPr>
          <w:t>S</w:t>
        </w:r>
      </w:ins>
      <w:ins w:id="8" w:author="apollo" w:date="2016-01-23T12:57:00Z">
        <w:r w:rsidR="005653E7">
          <w:rPr>
            <w:rFonts w:ascii="Times New Roman" w:hAnsi="Times New Roman" w:cs="Times New Roman"/>
            <w:sz w:val="24"/>
            <w:szCs w:val="24"/>
          </w:rPr>
          <w:t>cam(2008)</w:t>
        </w:r>
      </w:ins>
      <w:ins w:id="9" w:author="apollo" w:date="2016-01-23T12:58:00Z">
        <w:r w:rsidR="005653E7">
          <w:rPr>
            <w:rFonts w:ascii="Times New Roman" w:hAnsi="Times New Roman" w:cs="Times New Roman"/>
            <w:sz w:val="24"/>
            <w:szCs w:val="24"/>
          </w:rPr>
          <w:t xml:space="preserve"> and the </w:t>
        </w:r>
        <w:proofErr w:type="spellStart"/>
        <w:r w:rsidR="005653E7">
          <w:rPr>
            <w:rFonts w:ascii="Times New Roman" w:hAnsi="Times New Roman" w:cs="Times New Roman"/>
            <w:sz w:val="24"/>
            <w:szCs w:val="24"/>
          </w:rPr>
          <w:t>Lucknow</w:t>
        </w:r>
        <w:proofErr w:type="spellEnd"/>
        <w:r w:rsidR="005653E7">
          <w:rPr>
            <w:rFonts w:ascii="Times New Roman" w:hAnsi="Times New Roman" w:cs="Times New Roman"/>
            <w:sz w:val="24"/>
            <w:szCs w:val="24"/>
          </w:rPr>
          <w:t xml:space="preserve"> </w:t>
        </w:r>
      </w:ins>
      <w:ins w:id="10" w:author="apollo" w:date="2016-01-23T12:59:00Z">
        <w:r w:rsidR="005653E7">
          <w:rPr>
            <w:rFonts w:ascii="Times New Roman" w:hAnsi="Times New Roman" w:cs="Times New Roman"/>
            <w:sz w:val="24"/>
            <w:szCs w:val="24"/>
          </w:rPr>
          <w:t>S</w:t>
        </w:r>
      </w:ins>
      <w:ins w:id="11" w:author="apollo" w:date="2016-01-23T12:58:00Z">
        <w:r w:rsidR="005653E7">
          <w:rPr>
            <w:rFonts w:ascii="Times New Roman" w:hAnsi="Times New Roman" w:cs="Times New Roman"/>
            <w:sz w:val="24"/>
            <w:szCs w:val="24"/>
          </w:rPr>
          <w:t>cam(20</w:t>
        </w:r>
      </w:ins>
      <w:ins w:id="12" w:author="apollo" w:date="2016-01-23T12:59:00Z">
        <w:r w:rsidR="005653E7">
          <w:rPr>
            <w:rFonts w:ascii="Times New Roman" w:hAnsi="Times New Roman" w:cs="Times New Roman"/>
            <w:sz w:val="24"/>
            <w:szCs w:val="24"/>
          </w:rPr>
          <w:t xml:space="preserve">11) </w:t>
        </w:r>
        <w:r w:rsidR="005653E7" w:rsidRPr="005653E7">
          <w:rPr>
            <w:rFonts w:ascii="Times New Roman" w:hAnsi="Times New Roman" w:cs="Times New Roman"/>
            <w:sz w:val="24"/>
            <w:szCs w:val="24"/>
            <w:vertAlign w:val="superscript"/>
            <w:rPrChange w:id="13" w:author="apollo" w:date="2016-01-23T12:59:00Z">
              <w:rPr>
                <w:rFonts w:ascii="Times New Roman" w:hAnsi="Times New Roman" w:cs="Times New Roman"/>
                <w:sz w:val="24"/>
                <w:szCs w:val="24"/>
              </w:rPr>
            </w:rPrChange>
          </w:rPr>
          <w:t>[8]</w:t>
        </w:r>
        <w:r w:rsidR="005653E7">
          <w:rPr>
            <w:rFonts w:ascii="Times New Roman" w:hAnsi="Times New Roman" w:cs="Times New Roman"/>
            <w:sz w:val="24"/>
            <w:szCs w:val="24"/>
          </w:rPr>
          <w:t xml:space="preserve">. </w:t>
        </w:r>
        <w:r w:rsidR="0002336A">
          <w:rPr>
            <w:rFonts w:ascii="Times New Roman" w:hAnsi="Times New Roman" w:cs="Times New Roman"/>
            <w:sz w:val="24"/>
            <w:szCs w:val="24"/>
          </w:rPr>
          <w:t>Prima facie evidence even suggested the involvement of a senior po</w:t>
        </w:r>
      </w:ins>
      <w:ins w:id="14" w:author="apollo" w:date="2016-01-23T13:00:00Z">
        <w:r w:rsidR="0002336A">
          <w:rPr>
            <w:rFonts w:ascii="Times New Roman" w:hAnsi="Times New Roman" w:cs="Times New Roman"/>
            <w:sz w:val="24"/>
            <w:szCs w:val="24"/>
          </w:rPr>
          <w:t xml:space="preserve">lice officer and a </w:t>
        </w:r>
        <w:r w:rsidR="0002336A">
          <w:rPr>
            <w:rFonts w:ascii="Times New Roman" w:hAnsi="Times New Roman" w:cs="Times New Roman"/>
            <w:sz w:val="24"/>
            <w:szCs w:val="24"/>
          </w:rPr>
          <w:t>“</w:t>
        </w:r>
        <w:r w:rsidR="0002336A">
          <w:rPr>
            <w:rFonts w:ascii="Times New Roman" w:hAnsi="Times New Roman" w:cs="Times New Roman"/>
            <w:sz w:val="24"/>
            <w:szCs w:val="24"/>
          </w:rPr>
          <w:t>quack</w:t>
        </w:r>
        <w:r w:rsidR="0002336A">
          <w:rPr>
            <w:rFonts w:ascii="Times New Roman" w:hAnsi="Times New Roman" w:cs="Times New Roman"/>
            <w:sz w:val="24"/>
            <w:szCs w:val="24"/>
          </w:rPr>
          <w:t>”</w:t>
        </w:r>
        <w:r w:rsidR="0002336A">
          <w:rPr>
            <w:rFonts w:ascii="Times New Roman" w:hAnsi="Times New Roman" w:cs="Times New Roman"/>
            <w:sz w:val="24"/>
            <w:szCs w:val="24"/>
          </w:rPr>
          <w:t xml:space="preserve"> doctor </w:t>
        </w:r>
        <w:r w:rsidR="0002336A" w:rsidRPr="0002336A">
          <w:rPr>
            <w:rFonts w:ascii="Times New Roman" w:hAnsi="Times New Roman" w:cs="Times New Roman"/>
            <w:sz w:val="24"/>
            <w:szCs w:val="24"/>
            <w:vertAlign w:val="superscript"/>
            <w:rPrChange w:id="15" w:author="apollo" w:date="2016-01-23T13:00:00Z">
              <w:rPr>
                <w:rFonts w:ascii="Times New Roman" w:hAnsi="Times New Roman" w:cs="Times New Roman"/>
                <w:sz w:val="24"/>
                <w:szCs w:val="24"/>
              </w:rPr>
            </w:rPrChange>
          </w:rPr>
          <w:t>[8]</w:t>
        </w:r>
        <w:r w:rsidR="0002336A">
          <w:rPr>
            <w:rFonts w:ascii="Times New Roman" w:hAnsi="Times New Roman" w:cs="Times New Roman"/>
            <w:sz w:val="24"/>
            <w:szCs w:val="24"/>
          </w:rPr>
          <w:t xml:space="preserve">. </w:t>
        </w:r>
      </w:ins>
    </w:p>
    <w:p w:rsidR="0002336A" w:rsidRPr="00272B46" w:rsidRDefault="0002336A" w:rsidP="00D617D6">
      <w:pPr>
        <w:spacing w:line="240" w:lineRule="auto"/>
        <w:jc w:val="both"/>
        <w:rPr>
          <w:rFonts w:ascii="Times New Roman" w:hAnsi="Times New Roman" w:cs="Times New Roman"/>
          <w:sz w:val="24"/>
          <w:szCs w:val="24"/>
        </w:rPr>
      </w:pPr>
      <w:ins w:id="16" w:author="apollo" w:date="2016-01-23T13:00:00Z">
        <w:r>
          <w:rPr>
            <w:rFonts w:ascii="Times New Roman" w:hAnsi="Times New Roman" w:cs="Times New Roman"/>
            <w:sz w:val="24"/>
            <w:szCs w:val="24"/>
          </w:rPr>
          <w:t>These are just a few instances that have come forth into the public domain, and ma</w:t>
        </w:r>
      </w:ins>
      <w:ins w:id="17" w:author="apollo" w:date="2016-01-23T13:01:00Z">
        <w:r>
          <w:rPr>
            <w:rFonts w:ascii="Times New Roman" w:hAnsi="Times New Roman" w:cs="Times New Roman"/>
            <w:sz w:val="24"/>
            <w:szCs w:val="24"/>
          </w:rPr>
          <w:t xml:space="preserve">y even be just the tip of the </w:t>
        </w:r>
        <w:proofErr w:type="spellStart"/>
        <w:r>
          <w:rPr>
            <w:rFonts w:ascii="Times New Roman" w:hAnsi="Times New Roman" w:cs="Times New Roman"/>
            <w:sz w:val="24"/>
            <w:szCs w:val="24"/>
          </w:rPr>
          <w:t>iceburg</w:t>
        </w:r>
        <w:proofErr w:type="spellEnd"/>
        <w:r>
          <w:rPr>
            <w:rFonts w:ascii="Times New Roman" w:hAnsi="Times New Roman" w:cs="Times New Roman"/>
            <w:sz w:val="24"/>
            <w:szCs w:val="24"/>
          </w:rPr>
          <w:t>, that is yet to be unravelled.</w:t>
        </w:r>
      </w:ins>
      <w:ins w:id="18" w:author="apollo" w:date="2016-01-23T13:07:00Z">
        <w:r w:rsidR="007D3D9F">
          <w:rPr>
            <w:rFonts w:ascii="Times New Roman" w:hAnsi="Times New Roman" w:cs="Times New Roman"/>
            <w:sz w:val="24"/>
            <w:szCs w:val="24"/>
          </w:rPr>
          <w:t xml:space="preserve"> </w:t>
        </w:r>
        <w:proofErr w:type="gramStart"/>
        <w:r w:rsidR="007D3D9F">
          <w:rPr>
            <w:rFonts w:ascii="Times New Roman" w:hAnsi="Times New Roman" w:cs="Times New Roman"/>
            <w:sz w:val="24"/>
            <w:szCs w:val="24"/>
          </w:rPr>
          <w:t xml:space="preserve">Thus, the need to get to the root of this problem, so as to be able to </w:t>
        </w:r>
        <w:r w:rsidR="007D3D9F">
          <w:rPr>
            <w:rFonts w:ascii="Times New Roman" w:hAnsi="Times New Roman" w:cs="Times New Roman"/>
            <w:sz w:val="24"/>
            <w:szCs w:val="24"/>
          </w:rPr>
          <w:t>“</w:t>
        </w:r>
        <w:r w:rsidR="007D3D9F" w:rsidRPr="007D3D9F">
          <w:rPr>
            <w:rFonts w:ascii="Times New Roman" w:hAnsi="Times New Roman" w:cs="Times New Roman"/>
            <w:i/>
            <w:sz w:val="24"/>
            <w:szCs w:val="24"/>
            <w:rPrChange w:id="19" w:author="apollo" w:date="2016-01-23T13:07:00Z">
              <w:rPr>
                <w:rFonts w:ascii="Times New Roman" w:hAnsi="Times New Roman" w:cs="Times New Roman"/>
                <w:sz w:val="24"/>
                <w:szCs w:val="24"/>
              </w:rPr>
            </w:rPrChange>
          </w:rPr>
          <w:t>nip the evil in the bud</w:t>
        </w:r>
        <w:r w:rsidR="007D3D9F">
          <w:rPr>
            <w:rFonts w:ascii="Times New Roman" w:hAnsi="Times New Roman" w:cs="Times New Roman"/>
            <w:i/>
            <w:sz w:val="24"/>
            <w:szCs w:val="24"/>
          </w:rPr>
          <w:t>”</w:t>
        </w:r>
        <w:r w:rsidR="007D3D9F">
          <w:rPr>
            <w:rFonts w:ascii="Times New Roman" w:hAnsi="Times New Roman" w:cs="Times New Roman"/>
            <w:sz w:val="24"/>
            <w:szCs w:val="24"/>
          </w:rPr>
          <w:t>, in an ethically acceptable manner.</w:t>
        </w:r>
      </w:ins>
      <w:proofErr w:type="gramEnd"/>
    </w:p>
    <w:p w:rsidR="00D617D6" w:rsidRPr="00272B46" w:rsidRDefault="00D617D6" w:rsidP="00D617D6">
      <w:pPr>
        <w:spacing w:line="240" w:lineRule="auto"/>
        <w:jc w:val="both"/>
        <w:rPr>
          <w:rFonts w:ascii="Times New Roman" w:hAnsi="Times New Roman" w:cs="Times New Roman"/>
          <w:sz w:val="24"/>
          <w:szCs w:val="24"/>
        </w:rPr>
      </w:pPr>
    </w:p>
    <w:p w:rsidR="00A237B2" w:rsidRPr="00272B46" w:rsidRDefault="00A237B2"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So, should </w:t>
      </w:r>
      <w:proofErr w:type="spellStart"/>
      <w:r w:rsidRPr="00272B46">
        <w:rPr>
          <w:rFonts w:ascii="Times New Roman" w:hAnsi="Times New Roman" w:cs="Times New Roman"/>
          <w:sz w:val="24"/>
          <w:szCs w:val="24"/>
        </w:rPr>
        <w:t>Pooja</w:t>
      </w:r>
      <w:proofErr w:type="spellEnd"/>
      <w:r w:rsidRPr="00272B46">
        <w:rPr>
          <w:rFonts w:ascii="Times New Roman" w:hAnsi="Times New Roman" w:cs="Times New Roman"/>
          <w:sz w:val="24"/>
          <w:szCs w:val="24"/>
        </w:rPr>
        <w:t xml:space="preserve"> and her economically sound parents pursue this very course?</w:t>
      </w:r>
    </w:p>
    <w:p w:rsidR="008E3591" w:rsidRDefault="00A237B2" w:rsidP="00D617D6">
      <w:pPr>
        <w:spacing w:line="240" w:lineRule="auto"/>
        <w:jc w:val="both"/>
        <w:rPr>
          <w:ins w:id="20" w:author="user" w:date="2016-01-12T21:15:00Z"/>
          <w:rFonts w:ascii="Times New Roman" w:hAnsi="Times New Roman" w:cs="Times New Roman"/>
          <w:sz w:val="24"/>
          <w:szCs w:val="24"/>
        </w:rPr>
      </w:pPr>
      <w:r w:rsidRPr="00272B46">
        <w:rPr>
          <w:rFonts w:ascii="Times New Roman" w:hAnsi="Times New Roman" w:cs="Times New Roman"/>
          <w:sz w:val="24"/>
          <w:szCs w:val="24"/>
        </w:rPr>
        <w:lastRenderedPageBreak/>
        <w:t>Transplant-ethicists would say an overwhelming “No”, but other non-purists would opt for a “why not, if they can afford to”</w:t>
      </w:r>
      <w:r w:rsidR="004F6D63" w:rsidRPr="00272B46">
        <w:rPr>
          <w:rFonts w:ascii="Times New Roman" w:hAnsi="Times New Roman" w:cs="Times New Roman"/>
          <w:sz w:val="24"/>
          <w:szCs w:val="24"/>
        </w:rPr>
        <w:t>. Let us look at both aspects.</w:t>
      </w:r>
    </w:p>
    <w:p w:rsidR="006256EA" w:rsidRPr="0089559A" w:rsidRDefault="006256EA" w:rsidP="00D617D6">
      <w:pPr>
        <w:spacing w:line="240" w:lineRule="auto"/>
        <w:jc w:val="both"/>
        <w:rPr>
          <w:ins w:id="21" w:author="user" w:date="2016-01-12T21:15:00Z"/>
          <w:rFonts w:ascii="Times New Roman" w:hAnsi="Times New Roman" w:cs="Times New Roman"/>
          <w:sz w:val="24"/>
          <w:szCs w:val="24"/>
        </w:rPr>
      </w:pPr>
    </w:p>
    <w:p w:rsidR="006256EA" w:rsidRPr="0089559A" w:rsidRDefault="003B219B" w:rsidP="00D617D6">
      <w:pPr>
        <w:spacing w:line="240" w:lineRule="auto"/>
        <w:jc w:val="both"/>
        <w:rPr>
          <w:rFonts w:ascii="Times New Roman" w:hAnsi="Times New Roman" w:cs="Times New Roman"/>
          <w:b/>
          <w:sz w:val="24"/>
          <w:szCs w:val="24"/>
          <w:rPrChange w:id="22" w:author="user" w:date="2016-01-12T21:25:00Z">
            <w:rPr>
              <w:rFonts w:ascii="Times New Roman" w:hAnsi="Times New Roman" w:cs="Times New Roman"/>
              <w:sz w:val="24"/>
              <w:szCs w:val="24"/>
            </w:rPr>
          </w:rPrChange>
        </w:rPr>
      </w:pPr>
      <w:ins w:id="23" w:author="user" w:date="2016-01-12T21:15:00Z">
        <w:r w:rsidRPr="003B219B">
          <w:rPr>
            <w:rFonts w:ascii="Times New Roman" w:hAnsi="Times New Roman" w:cs="Times New Roman"/>
            <w:b/>
            <w:sz w:val="24"/>
            <w:szCs w:val="24"/>
            <w:rPrChange w:id="24" w:author="user" w:date="2016-01-12T21:25:00Z">
              <w:rPr>
                <w:rFonts w:ascii="Times New Roman" w:hAnsi="Times New Roman" w:cs="Times New Roman"/>
                <w:sz w:val="24"/>
                <w:szCs w:val="24"/>
              </w:rPr>
            </w:rPrChange>
          </w:rPr>
          <w:t>Legalisation of Unr</w:t>
        </w:r>
      </w:ins>
      <w:ins w:id="25" w:author="user" w:date="2016-01-12T21:16:00Z">
        <w:r w:rsidRPr="003B219B">
          <w:rPr>
            <w:rFonts w:ascii="Times New Roman" w:hAnsi="Times New Roman" w:cs="Times New Roman"/>
            <w:b/>
            <w:sz w:val="24"/>
            <w:szCs w:val="24"/>
            <w:rPrChange w:id="26" w:author="user" w:date="2016-01-12T21:25:00Z">
              <w:rPr>
                <w:rFonts w:ascii="Times New Roman" w:hAnsi="Times New Roman" w:cs="Times New Roman"/>
                <w:sz w:val="24"/>
                <w:szCs w:val="24"/>
              </w:rPr>
            </w:rPrChange>
          </w:rPr>
          <w:t xml:space="preserve">elated transplants: </w:t>
        </w:r>
        <w:r w:rsidR="00E414CA" w:rsidRPr="0089559A">
          <w:rPr>
            <w:rFonts w:ascii="Times New Roman" w:hAnsi="Times New Roman" w:cs="Times New Roman"/>
            <w:b/>
            <w:sz w:val="24"/>
            <w:szCs w:val="24"/>
          </w:rPr>
          <w:t xml:space="preserve">the </w:t>
        </w:r>
        <w:r w:rsidRPr="003B219B">
          <w:rPr>
            <w:rFonts w:ascii="Times New Roman" w:hAnsi="Times New Roman" w:cs="Times New Roman"/>
            <w:b/>
            <w:sz w:val="24"/>
            <w:szCs w:val="24"/>
            <w:rPrChange w:id="27" w:author="user" w:date="2016-01-12T21:25:00Z">
              <w:rPr>
                <w:rFonts w:ascii="Times New Roman" w:hAnsi="Times New Roman" w:cs="Times New Roman"/>
                <w:sz w:val="24"/>
                <w:szCs w:val="24"/>
              </w:rPr>
            </w:rPrChange>
          </w:rPr>
          <w:t>good,</w:t>
        </w:r>
        <w:r w:rsidR="00E414CA" w:rsidRPr="0089559A">
          <w:rPr>
            <w:rFonts w:ascii="Times New Roman" w:hAnsi="Times New Roman" w:cs="Times New Roman"/>
            <w:b/>
            <w:sz w:val="24"/>
            <w:szCs w:val="24"/>
          </w:rPr>
          <w:t xml:space="preserve"> the</w:t>
        </w:r>
        <w:r w:rsidRPr="003B219B">
          <w:rPr>
            <w:rFonts w:ascii="Times New Roman" w:hAnsi="Times New Roman" w:cs="Times New Roman"/>
            <w:b/>
            <w:sz w:val="24"/>
            <w:szCs w:val="24"/>
            <w:rPrChange w:id="28" w:author="user" w:date="2016-01-12T21:25:00Z">
              <w:rPr>
                <w:rFonts w:ascii="Times New Roman" w:hAnsi="Times New Roman" w:cs="Times New Roman"/>
                <w:sz w:val="24"/>
                <w:szCs w:val="24"/>
              </w:rPr>
            </w:rPrChange>
          </w:rPr>
          <w:t xml:space="preserve"> bad or ugly?</w:t>
        </w:r>
      </w:ins>
    </w:p>
    <w:p w:rsidR="00C90245" w:rsidRPr="00272B46" w:rsidRDefault="007F3DD5"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Unrelated organ transplantation has been legalised in countries like Iran</w:t>
      </w:r>
      <w:r w:rsidR="00AE4016" w:rsidRPr="00272B46">
        <w:rPr>
          <w:rFonts w:ascii="Times New Roman" w:hAnsi="Times New Roman" w:cs="Times New Roman"/>
          <w:sz w:val="24"/>
          <w:szCs w:val="24"/>
        </w:rPr>
        <w:t xml:space="preserve"> and Singapore</w:t>
      </w:r>
      <w:r w:rsidR="00950EB1" w:rsidRPr="00272B46">
        <w:rPr>
          <w:rFonts w:ascii="Times New Roman" w:hAnsi="Times New Roman" w:cs="Times New Roman"/>
          <w:sz w:val="24"/>
          <w:szCs w:val="24"/>
        </w:rPr>
        <w:t>, where the basis of legalising this, lies on the fact that most “law suits” occur, post transplantation only if the capita</w:t>
      </w:r>
      <w:r w:rsidR="00F74706" w:rsidRPr="00272B46">
        <w:rPr>
          <w:rFonts w:ascii="Times New Roman" w:hAnsi="Times New Roman" w:cs="Times New Roman"/>
          <w:sz w:val="24"/>
          <w:szCs w:val="24"/>
        </w:rPr>
        <w:t>l gain promised to the donor has</w:t>
      </w:r>
      <w:r w:rsidR="00950EB1" w:rsidRPr="00272B46">
        <w:rPr>
          <w:rFonts w:ascii="Times New Roman" w:hAnsi="Times New Roman" w:cs="Times New Roman"/>
          <w:sz w:val="24"/>
          <w:szCs w:val="24"/>
        </w:rPr>
        <w:t xml:space="preserve">n’t been fulfilled as committed by the recipient. Hence, an authority that can regulate this </w:t>
      </w:r>
      <w:r w:rsidR="00950EB1" w:rsidRPr="00272B46">
        <w:rPr>
          <w:rFonts w:ascii="Times New Roman" w:hAnsi="Times New Roman" w:cs="Times New Roman"/>
          <w:i/>
          <w:sz w:val="24"/>
          <w:szCs w:val="24"/>
        </w:rPr>
        <w:t>give and take</w:t>
      </w:r>
      <w:r w:rsidR="00950EB1" w:rsidRPr="00272B46">
        <w:rPr>
          <w:rFonts w:ascii="Times New Roman" w:hAnsi="Times New Roman" w:cs="Times New Roman"/>
          <w:sz w:val="24"/>
          <w:szCs w:val="24"/>
        </w:rPr>
        <w:t>, would not only reduce black marketing and the role of middle men, but would also ensure an adequate compensation reaching the donor in a timely and legalised manner</w:t>
      </w:r>
      <w:r w:rsidR="002E0CBE" w:rsidRPr="00272B46">
        <w:rPr>
          <w:rFonts w:ascii="Times New Roman" w:hAnsi="Times New Roman" w:cs="Times New Roman"/>
          <w:sz w:val="24"/>
          <w:szCs w:val="24"/>
        </w:rPr>
        <w:t xml:space="preserve"> </w:t>
      </w:r>
      <w:r w:rsidR="00706712" w:rsidRPr="00272B46">
        <w:rPr>
          <w:rFonts w:ascii="Times New Roman" w:hAnsi="Times New Roman" w:cs="Times New Roman"/>
          <w:sz w:val="24"/>
          <w:szCs w:val="24"/>
          <w:vertAlign w:val="superscript"/>
        </w:rPr>
        <w:t>[</w:t>
      </w:r>
      <w:del w:id="29" w:author="apollo" w:date="2016-01-23T13:01:00Z">
        <w:r w:rsidR="00706712" w:rsidRPr="00272B46" w:rsidDel="0002336A">
          <w:rPr>
            <w:rFonts w:ascii="Times New Roman" w:hAnsi="Times New Roman" w:cs="Times New Roman"/>
            <w:sz w:val="24"/>
            <w:szCs w:val="24"/>
            <w:vertAlign w:val="superscript"/>
          </w:rPr>
          <w:delText>8</w:delText>
        </w:r>
      </w:del>
      <w:ins w:id="30" w:author="apollo" w:date="2016-01-23T13:01:00Z">
        <w:r w:rsidR="0002336A">
          <w:rPr>
            <w:rFonts w:ascii="Times New Roman" w:hAnsi="Times New Roman" w:cs="Times New Roman"/>
            <w:sz w:val="24"/>
            <w:szCs w:val="24"/>
            <w:vertAlign w:val="superscript"/>
          </w:rPr>
          <w:t>9</w:t>
        </w:r>
      </w:ins>
      <w:r w:rsidR="00706712" w:rsidRPr="00272B46">
        <w:rPr>
          <w:rFonts w:ascii="Times New Roman" w:hAnsi="Times New Roman" w:cs="Times New Roman"/>
          <w:sz w:val="24"/>
          <w:szCs w:val="24"/>
          <w:vertAlign w:val="superscript"/>
        </w:rPr>
        <w:t>]</w:t>
      </w:r>
      <w:r w:rsidR="00950EB1" w:rsidRPr="00272B46">
        <w:rPr>
          <w:rFonts w:ascii="Times New Roman" w:hAnsi="Times New Roman" w:cs="Times New Roman"/>
          <w:sz w:val="24"/>
          <w:szCs w:val="24"/>
        </w:rPr>
        <w:t>. Needless to say, this would also help to cut short the long deceased-donor transplant waiting lists</w:t>
      </w:r>
      <w:r w:rsidR="00F95933" w:rsidRPr="00272B46">
        <w:rPr>
          <w:rFonts w:ascii="Times New Roman" w:hAnsi="Times New Roman" w:cs="Times New Roman"/>
          <w:sz w:val="24"/>
          <w:szCs w:val="24"/>
        </w:rPr>
        <w:t xml:space="preserve"> </w:t>
      </w:r>
      <w:r w:rsidR="00F95933" w:rsidRPr="00272B46">
        <w:rPr>
          <w:rFonts w:ascii="Times New Roman" w:hAnsi="Times New Roman" w:cs="Times New Roman"/>
          <w:sz w:val="24"/>
          <w:szCs w:val="24"/>
          <w:vertAlign w:val="superscript"/>
        </w:rPr>
        <w:t>[7</w:t>
      </w:r>
      <w:proofErr w:type="gramStart"/>
      <w:r w:rsidR="00F95933" w:rsidRPr="00272B46">
        <w:rPr>
          <w:rFonts w:ascii="Times New Roman" w:hAnsi="Times New Roman" w:cs="Times New Roman"/>
          <w:sz w:val="24"/>
          <w:szCs w:val="24"/>
          <w:vertAlign w:val="superscript"/>
        </w:rPr>
        <w:t>,</w:t>
      </w:r>
      <w:ins w:id="31" w:author="apollo" w:date="2016-01-23T13:01:00Z">
        <w:r w:rsidR="0002336A">
          <w:rPr>
            <w:rFonts w:ascii="Times New Roman" w:hAnsi="Times New Roman" w:cs="Times New Roman"/>
            <w:sz w:val="24"/>
            <w:szCs w:val="24"/>
            <w:vertAlign w:val="superscript"/>
          </w:rPr>
          <w:t>9</w:t>
        </w:r>
      </w:ins>
      <w:proofErr w:type="gramEnd"/>
      <w:del w:id="32" w:author="apollo" w:date="2016-01-23T13:01:00Z">
        <w:r w:rsidR="00F95933" w:rsidRPr="00272B46" w:rsidDel="0002336A">
          <w:rPr>
            <w:rFonts w:ascii="Times New Roman" w:hAnsi="Times New Roman" w:cs="Times New Roman"/>
            <w:sz w:val="24"/>
            <w:szCs w:val="24"/>
            <w:vertAlign w:val="superscript"/>
          </w:rPr>
          <w:delText>8</w:delText>
        </w:r>
      </w:del>
      <w:r w:rsidR="00F95933" w:rsidRPr="00272B46">
        <w:rPr>
          <w:rFonts w:ascii="Times New Roman" w:hAnsi="Times New Roman" w:cs="Times New Roman"/>
          <w:sz w:val="24"/>
          <w:szCs w:val="24"/>
          <w:vertAlign w:val="superscript"/>
        </w:rPr>
        <w:t>]</w:t>
      </w:r>
      <w:r w:rsidR="00950EB1" w:rsidRPr="00272B46">
        <w:rPr>
          <w:rFonts w:ascii="Times New Roman" w:hAnsi="Times New Roman" w:cs="Times New Roman"/>
          <w:sz w:val="24"/>
          <w:szCs w:val="24"/>
        </w:rPr>
        <w:t>.</w:t>
      </w:r>
      <w:r w:rsidR="00856F2E" w:rsidRPr="00272B46">
        <w:rPr>
          <w:rFonts w:ascii="Times New Roman" w:hAnsi="Times New Roman" w:cs="Times New Roman"/>
          <w:sz w:val="24"/>
          <w:szCs w:val="24"/>
        </w:rPr>
        <w:t xml:space="preserve"> </w:t>
      </w:r>
    </w:p>
    <w:p w:rsidR="005B2EF3" w:rsidRDefault="00C90245" w:rsidP="00D617D6">
      <w:pPr>
        <w:spacing w:line="240" w:lineRule="auto"/>
        <w:jc w:val="both"/>
        <w:rPr>
          <w:ins w:id="33" w:author="user" w:date="2016-01-12T22:00:00Z"/>
          <w:rFonts w:ascii="Times New Roman" w:hAnsi="Times New Roman" w:cs="Times New Roman"/>
          <w:sz w:val="24"/>
          <w:szCs w:val="24"/>
        </w:rPr>
      </w:pPr>
      <w:r w:rsidRPr="00272B46">
        <w:rPr>
          <w:rFonts w:ascii="Times New Roman" w:hAnsi="Times New Roman" w:cs="Times New Roman"/>
          <w:sz w:val="24"/>
          <w:szCs w:val="24"/>
        </w:rPr>
        <w:t xml:space="preserve">What is however, an </w:t>
      </w:r>
      <w:r w:rsidRPr="00272B46">
        <w:rPr>
          <w:rFonts w:ascii="Times New Roman" w:hAnsi="Times New Roman" w:cs="Times New Roman"/>
          <w:i/>
          <w:sz w:val="24"/>
          <w:szCs w:val="24"/>
        </w:rPr>
        <w:t>“adequate”</w:t>
      </w:r>
      <w:r w:rsidRPr="00272B46">
        <w:rPr>
          <w:rFonts w:ascii="Times New Roman" w:hAnsi="Times New Roman" w:cs="Times New Roman"/>
          <w:sz w:val="24"/>
          <w:szCs w:val="24"/>
        </w:rPr>
        <w:t xml:space="preserve"> compensation? As per an American study, a kidney donation subjects the individual to a loss of around 4.5 years of</w:t>
      </w:r>
      <w:r w:rsidR="00804E4B" w:rsidRPr="00272B46">
        <w:rPr>
          <w:rFonts w:ascii="Times New Roman" w:hAnsi="Times New Roman" w:cs="Times New Roman"/>
          <w:sz w:val="24"/>
          <w:szCs w:val="24"/>
        </w:rPr>
        <w:t xml:space="preserve"> livelihood, which in monetary terms, equates to around 98000 US </w:t>
      </w:r>
      <w:proofErr w:type="gramStart"/>
      <w:r w:rsidR="00804E4B" w:rsidRPr="00272B46">
        <w:rPr>
          <w:rFonts w:ascii="Times New Roman" w:hAnsi="Times New Roman" w:cs="Times New Roman"/>
          <w:sz w:val="24"/>
          <w:szCs w:val="24"/>
        </w:rPr>
        <w:t>dollars</w:t>
      </w:r>
      <w:r w:rsidR="00C45DAA" w:rsidRPr="00272B46">
        <w:rPr>
          <w:rFonts w:ascii="Times New Roman" w:hAnsi="Times New Roman" w:cs="Times New Roman"/>
          <w:sz w:val="24"/>
          <w:szCs w:val="24"/>
          <w:vertAlign w:val="superscript"/>
        </w:rPr>
        <w:t>[</w:t>
      </w:r>
      <w:proofErr w:type="gramEnd"/>
      <w:ins w:id="34" w:author="apollo" w:date="2016-01-23T13:01:00Z">
        <w:r w:rsidR="0002336A">
          <w:rPr>
            <w:rFonts w:ascii="Times New Roman" w:hAnsi="Times New Roman" w:cs="Times New Roman"/>
            <w:sz w:val="24"/>
            <w:szCs w:val="24"/>
            <w:vertAlign w:val="superscript"/>
          </w:rPr>
          <w:t>10</w:t>
        </w:r>
      </w:ins>
      <w:del w:id="35" w:author="apollo" w:date="2016-01-23T13:01:00Z">
        <w:r w:rsidR="00C45DAA" w:rsidRPr="00272B46" w:rsidDel="0002336A">
          <w:rPr>
            <w:rFonts w:ascii="Times New Roman" w:hAnsi="Times New Roman" w:cs="Times New Roman"/>
            <w:sz w:val="24"/>
            <w:szCs w:val="24"/>
            <w:vertAlign w:val="superscript"/>
          </w:rPr>
          <w:delText>9</w:delText>
        </w:r>
      </w:del>
      <w:r w:rsidR="00C45DAA" w:rsidRPr="00272B46">
        <w:rPr>
          <w:rFonts w:ascii="Times New Roman" w:hAnsi="Times New Roman" w:cs="Times New Roman"/>
          <w:sz w:val="24"/>
          <w:szCs w:val="24"/>
          <w:vertAlign w:val="superscript"/>
        </w:rPr>
        <w:t>]</w:t>
      </w:r>
      <w:r w:rsidR="00804E4B" w:rsidRPr="00272B46">
        <w:rPr>
          <w:rFonts w:ascii="Times New Roman" w:hAnsi="Times New Roman" w:cs="Times New Roman"/>
          <w:sz w:val="24"/>
          <w:szCs w:val="24"/>
        </w:rPr>
        <w:t>.</w:t>
      </w:r>
      <w:r w:rsidR="00E577C8" w:rsidRPr="00272B46">
        <w:rPr>
          <w:rFonts w:ascii="Times New Roman" w:hAnsi="Times New Roman" w:cs="Times New Roman"/>
          <w:sz w:val="24"/>
          <w:szCs w:val="24"/>
        </w:rPr>
        <w:t xml:space="preserve"> Needless to say that such an </w:t>
      </w:r>
      <w:r w:rsidR="00342CC4" w:rsidRPr="00272B46">
        <w:rPr>
          <w:rFonts w:ascii="Times New Roman" w:hAnsi="Times New Roman" w:cs="Times New Roman"/>
          <w:sz w:val="24"/>
          <w:szCs w:val="24"/>
        </w:rPr>
        <w:t>exorbitant</w:t>
      </w:r>
      <w:r w:rsidR="00E577C8" w:rsidRPr="00272B46">
        <w:rPr>
          <w:rFonts w:ascii="Times New Roman" w:hAnsi="Times New Roman" w:cs="Times New Roman"/>
          <w:sz w:val="24"/>
          <w:szCs w:val="24"/>
        </w:rPr>
        <w:t xml:space="preserve"> sum of money</w:t>
      </w:r>
      <w:r w:rsidRPr="00272B46">
        <w:rPr>
          <w:rFonts w:ascii="Times New Roman" w:hAnsi="Times New Roman" w:cs="Times New Roman"/>
          <w:sz w:val="24"/>
          <w:szCs w:val="24"/>
        </w:rPr>
        <w:t xml:space="preserve"> </w:t>
      </w:r>
      <w:r w:rsidR="00E577C8" w:rsidRPr="00272B46">
        <w:rPr>
          <w:rFonts w:ascii="Times New Roman" w:hAnsi="Times New Roman" w:cs="Times New Roman"/>
          <w:sz w:val="24"/>
          <w:szCs w:val="24"/>
        </w:rPr>
        <w:t xml:space="preserve">can’t be afforded by everyone and only a privileged few would </w:t>
      </w:r>
      <w:proofErr w:type="gramStart"/>
      <w:r w:rsidR="00E577C8" w:rsidRPr="00272B46">
        <w:rPr>
          <w:rFonts w:ascii="Times New Roman" w:hAnsi="Times New Roman" w:cs="Times New Roman"/>
          <w:sz w:val="24"/>
          <w:szCs w:val="24"/>
        </w:rPr>
        <w:t>benefit</w:t>
      </w:r>
      <w:r w:rsidR="000D0D2D" w:rsidRPr="00272B46">
        <w:rPr>
          <w:rFonts w:ascii="Times New Roman" w:hAnsi="Times New Roman" w:cs="Times New Roman"/>
          <w:sz w:val="24"/>
          <w:szCs w:val="24"/>
        </w:rPr>
        <w:t>[</w:t>
      </w:r>
      <w:proofErr w:type="gramEnd"/>
      <w:r w:rsidR="000D0D2D" w:rsidRPr="00272B46">
        <w:rPr>
          <w:rFonts w:ascii="Times New Roman" w:hAnsi="Times New Roman" w:cs="Times New Roman"/>
          <w:sz w:val="24"/>
          <w:szCs w:val="24"/>
          <w:vertAlign w:val="superscript"/>
        </w:rPr>
        <w:t>9]</w:t>
      </w:r>
      <w:r w:rsidR="00E577C8" w:rsidRPr="00272B46">
        <w:rPr>
          <w:rFonts w:ascii="Times New Roman" w:hAnsi="Times New Roman" w:cs="Times New Roman"/>
          <w:sz w:val="24"/>
          <w:szCs w:val="24"/>
        </w:rPr>
        <w:t xml:space="preserve">. </w:t>
      </w:r>
      <w:ins w:id="36" w:author="user" w:date="2016-01-12T21:58:00Z">
        <w:r w:rsidR="00E311B1">
          <w:rPr>
            <w:rFonts w:ascii="Times New Roman" w:hAnsi="Times New Roman" w:cs="Times New Roman"/>
            <w:sz w:val="24"/>
            <w:szCs w:val="24"/>
          </w:rPr>
          <w:t xml:space="preserve"> Additionally, what would be “adequate” would also vary, from country to country.</w:t>
        </w:r>
        <w:r w:rsidR="004F69B1">
          <w:rPr>
            <w:rFonts w:ascii="Times New Roman" w:hAnsi="Times New Roman" w:cs="Times New Roman"/>
            <w:sz w:val="24"/>
            <w:szCs w:val="24"/>
          </w:rPr>
          <w:t xml:space="preserve"> Th</w:t>
        </w:r>
      </w:ins>
      <w:ins w:id="37" w:author="user" w:date="2016-01-12T21:59:00Z">
        <w:r w:rsidR="004F69B1">
          <w:rPr>
            <w:rFonts w:ascii="Times New Roman" w:hAnsi="Times New Roman" w:cs="Times New Roman"/>
            <w:sz w:val="24"/>
            <w:szCs w:val="24"/>
          </w:rPr>
          <w:t xml:space="preserve">ough the importance of a kidney is the same, be it in a developed, or a developing nation, the </w:t>
        </w:r>
        <w:r w:rsidR="005B2EF3">
          <w:rPr>
            <w:rFonts w:ascii="Times New Roman" w:hAnsi="Times New Roman" w:cs="Times New Roman"/>
            <w:sz w:val="24"/>
            <w:szCs w:val="24"/>
          </w:rPr>
          <w:t>compensation, needless to say, would never be the same, unless regulated by a</w:t>
        </w:r>
      </w:ins>
      <w:ins w:id="38" w:author="user" w:date="2016-01-12T22:00:00Z">
        <w:r w:rsidR="005B2EF3">
          <w:rPr>
            <w:rFonts w:ascii="Times New Roman" w:hAnsi="Times New Roman" w:cs="Times New Roman"/>
            <w:sz w:val="24"/>
            <w:szCs w:val="24"/>
          </w:rPr>
          <w:t>n appellate authority worldwide.</w:t>
        </w:r>
      </w:ins>
    </w:p>
    <w:p w:rsidR="00C765B9" w:rsidDel="000A62E0" w:rsidRDefault="00E577C8" w:rsidP="00D617D6">
      <w:pPr>
        <w:spacing w:line="240" w:lineRule="auto"/>
        <w:jc w:val="both"/>
        <w:rPr>
          <w:del w:id="39" w:author="user" w:date="2016-01-12T21:58:00Z"/>
          <w:rFonts w:ascii="Times New Roman" w:hAnsi="Times New Roman" w:cs="Times New Roman"/>
          <w:sz w:val="24"/>
          <w:szCs w:val="24"/>
        </w:rPr>
      </w:pPr>
      <w:del w:id="40" w:author="user" w:date="2016-01-12T22:00:00Z">
        <w:r w:rsidRPr="00272B46" w:rsidDel="005B2EF3">
          <w:rPr>
            <w:rFonts w:ascii="Times New Roman" w:hAnsi="Times New Roman" w:cs="Times New Roman"/>
            <w:sz w:val="24"/>
            <w:szCs w:val="24"/>
          </w:rPr>
          <w:delText xml:space="preserve"> </w:delText>
        </w:r>
      </w:del>
      <w:r w:rsidR="000E524F" w:rsidRPr="00272B46">
        <w:rPr>
          <w:rFonts w:ascii="Times New Roman" w:hAnsi="Times New Roman" w:cs="Times New Roman"/>
          <w:sz w:val="24"/>
          <w:szCs w:val="24"/>
        </w:rPr>
        <w:t>Taking this a step</w:t>
      </w:r>
      <w:r w:rsidRPr="00272B46">
        <w:rPr>
          <w:rFonts w:ascii="Times New Roman" w:hAnsi="Times New Roman" w:cs="Times New Roman"/>
          <w:sz w:val="24"/>
          <w:szCs w:val="24"/>
        </w:rPr>
        <w:t xml:space="preserve"> even</w:t>
      </w:r>
      <w:r w:rsidR="000E524F" w:rsidRPr="00272B46">
        <w:rPr>
          <w:rFonts w:ascii="Times New Roman" w:hAnsi="Times New Roman" w:cs="Times New Roman"/>
          <w:sz w:val="24"/>
          <w:szCs w:val="24"/>
        </w:rPr>
        <w:t xml:space="preserve"> further, some people have even advocated an </w:t>
      </w:r>
      <w:r w:rsidR="000E524F" w:rsidRPr="00272B46">
        <w:rPr>
          <w:rFonts w:ascii="Times New Roman" w:hAnsi="Times New Roman" w:cs="Times New Roman"/>
          <w:i/>
          <w:sz w:val="24"/>
          <w:szCs w:val="24"/>
        </w:rPr>
        <w:t xml:space="preserve">“Organ Auction” </w:t>
      </w:r>
      <w:r w:rsidR="000E524F" w:rsidRPr="00272B46">
        <w:rPr>
          <w:rFonts w:ascii="Times New Roman" w:hAnsi="Times New Roman" w:cs="Times New Roman"/>
          <w:sz w:val="24"/>
          <w:szCs w:val="24"/>
        </w:rPr>
        <w:t xml:space="preserve">in a legalised manner, to ensure that the donor is adequately compensated, by the highest bidder or synchronously by the recipient and a government authority, specifically set up for this </w:t>
      </w:r>
      <w:proofErr w:type="spellStart"/>
      <w:r w:rsidR="000E524F" w:rsidRPr="00272B46">
        <w:rPr>
          <w:rFonts w:ascii="Times New Roman" w:hAnsi="Times New Roman" w:cs="Times New Roman"/>
          <w:sz w:val="24"/>
          <w:szCs w:val="24"/>
        </w:rPr>
        <w:t>purpose.</w:t>
      </w:r>
    </w:p>
    <w:p w:rsidR="000A62E0" w:rsidRPr="00272B46" w:rsidRDefault="005E57C4" w:rsidP="00D617D6">
      <w:pPr>
        <w:spacing w:line="240" w:lineRule="auto"/>
        <w:jc w:val="both"/>
        <w:rPr>
          <w:ins w:id="41" w:author="user" w:date="2016-01-12T21:58:00Z"/>
          <w:rFonts w:ascii="Times New Roman" w:hAnsi="Times New Roman" w:cs="Times New Roman"/>
          <w:sz w:val="24"/>
          <w:szCs w:val="24"/>
        </w:rPr>
      </w:pPr>
      <w:ins w:id="42" w:author="user" w:date="2016-01-15T18:45:00Z">
        <w:r>
          <w:rPr>
            <w:rFonts w:ascii="Times New Roman" w:hAnsi="Times New Roman" w:cs="Times New Roman"/>
            <w:sz w:val="24"/>
            <w:szCs w:val="24"/>
          </w:rPr>
          <w:t>I</w:t>
        </w:r>
      </w:ins>
      <w:ins w:id="43" w:author="user" w:date="2016-01-15T18:46:00Z">
        <w:r>
          <w:rPr>
            <w:rFonts w:ascii="Times New Roman" w:hAnsi="Times New Roman" w:cs="Times New Roman"/>
            <w:sz w:val="24"/>
            <w:szCs w:val="24"/>
          </w:rPr>
          <w:t>n</w:t>
        </w:r>
        <w:proofErr w:type="spellEnd"/>
        <w:r>
          <w:rPr>
            <w:rFonts w:ascii="Times New Roman" w:hAnsi="Times New Roman" w:cs="Times New Roman"/>
            <w:sz w:val="24"/>
            <w:szCs w:val="24"/>
          </w:rPr>
          <w:t xml:space="preserve"> today’s society, where “health insurance” is sacrosanct, </w:t>
        </w:r>
      </w:ins>
      <w:ins w:id="44" w:author="user" w:date="2016-01-15T18:48:00Z">
        <w:r w:rsidR="00D246D4">
          <w:rPr>
            <w:rFonts w:ascii="Times New Roman" w:hAnsi="Times New Roman" w:cs="Times New Roman"/>
            <w:sz w:val="24"/>
            <w:szCs w:val="24"/>
          </w:rPr>
          <w:t>altruists</w:t>
        </w:r>
      </w:ins>
      <w:ins w:id="45" w:author="user" w:date="2016-01-15T18:46:00Z">
        <w:r>
          <w:rPr>
            <w:rFonts w:ascii="Times New Roman" w:hAnsi="Times New Roman" w:cs="Times New Roman"/>
            <w:sz w:val="24"/>
            <w:szCs w:val="24"/>
          </w:rPr>
          <w:t xml:space="preserve"> have advocated such insurance for these “unrelated donors”, so as to be take care-of</w:t>
        </w:r>
      </w:ins>
      <w:ins w:id="46" w:author="user" w:date="2016-01-15T18:47:00Z">
        <w:r>
          <w:rPr>
            <w:rFonts w:ascii="Times New Roman" w:hAnsi="Times New Roman" w:cs="Times New Roman"/>
            <w:sz w:val="24"/>
            <w:szCs w:val="24"/>
          </w:rPr>
          <w:t xml:space="preserve">, both medically as well in the long term, for any loss of </w:t>
        </w:r>
      </w:ins>
      <w:ins w:id="47" w:author="user" w:date="2016-01-15T18:48:00Z">
        <w:r>
          <w:rPr>
            <w:rFonts w:ascii="Times New Roman" w:hAnsi="Times New Roman" w:cs="Times New Roman"/>
            <w:sz w:val="24"/>
            <w:szCs w:val="24"/>
          </w:rPr>
          <w:t>“</w:t>
        </w:r>
      </w:ins>
      <w:ins w:id="48" w:author="user" w:date="2016-01-15T18:47:00Z">
        <w:r>
          <w:rPr>
            <w:rFonts w:ascii="Times New Roman" w:hAnsi="Times New Roman" w:cs="Times New Roman"/>
            <w:sz w:val="24"/>
            <w:szCs w:val="24"/>
          </w:rPr>
          <w:t>productive life-years”</w:t>
        </w:r>
      </w:ins>
      <w:ins w:id="49" w:author="user" w:date="2016-01-15T18:48:00Z">
        <w:r>
          <w:rPr>
            <w:rFonts w:ascii="Times New Roman" w:hAnsi="Times New Roman" w:cs="Times New Roman"/>
            <w:sz w:val="24"/>
            <w:szCs w:val="24"/>
          </w:rPr>
          <w:t xml:space="preserve"> due to organ donation, at any later stage and age of life.</w:t>
        </w:r>
      </w:ins>
    </w:p>
    <w:p w:rsidR="00226D1F" w:rsidRDefault="00856F2E" w:rsidP="00D617D6">
      <w:pPr>
        <w:spacing w:line="240" w:lineRule="auto"/>
        <w:jc w:val="both"/>
        <w:rPr>
          <w:ins w:id="50" w:author="user" w:date="2016-01-12T21:37:00Z"/>
          <w:rFonts w:ascii="Times New Roman" w:hAnsi="Times New Roman" w:cs="Times New Roman"/>
          <w:sz w:val="24"/>
          <w:szCs w:val="24"/>
        </w:rPr>
      </w:pPr>
      <w:r w:rsidRPr="00272B46">
        <w:rPr>
          <w:rFonts w:ascii="Times New Roman" w:hAnsi="Times New Roman" w:cs="Times New Roman"/>
          <w:sz w:val="24"/>
          <w:szCs w:val="24"/>
        </w:rPr>
        <w:t>Ethicists and disciplinarians would however beg to differ. They would say that a “kidney” is not a “commodity” to be bought and sold, and the procedure of organ donation has short and long term effects on the donor as well as his/her family, and this needs thorough understanding and awareness.</w:t>
      </w:r>
      <w:ins w:id="51" w:author="user" w:date="2016-01-12T21:35:00Z">
        <w:r w:rsidR="00226D1F">
          <w:rPr>
            <w:rFonts w:ascii="Times New Roman" w:hAnsi="Times New Roman" w:cs="Times New Roman"/>
            <w:sz w:val="24"/>
            <w:szCs w:val="24"/>
          </w:rPr>
          <w:t xml:space="preserve"> </w:t>
        </w:r>
      </w:ins>
      <w:ins w:id="52" w:author="user" w:date="2016-01-15T18:49:00Z">
        <w:r w:rsidR="00D37133">
          <w:rPr>
            <w:rFonts w:ascii="Times New Roman" w:hAnsi="Times New Roman" w:cs="Times New Roman"/>
            <w:sz w:val="24"/>
            <w:szCs w:val="24"/>
          </w:rPr>
          <w:t>Not only in the pre-donation workup, but also later in life, with annual health check</w:t>
        </w:r>
      </w:ins>
      <w:ins w:id="53" w:author="user" w:date="2016-01-15T18:50:00Z">
        <w:r w:rsidR="00D37133">
          <w:rPr>
            <w:rFonts w:ascii="Times New Roman" w:hAnsi="Times New Roman" w:cs="Times New Roman"/>
            <w:sz w:val="24"/>
            <w:szCs w:val="24"/>
          </w:rPr>
          <w:t>-</w:t>
        </w:r>
      </w:ins>
      <w:ins w:id="54" w:author="user" w:date="2016-01-15T18:49:00Z">
        <w:r w:rsidR="00D37133">
          <w:rPr>
            <w:rFonts w:ascii="Times New Roman" w:hAnsi="Times New Roman" w:cs="Times New Roman"/>
            <w:sz w:val="24"/>
            <w:szCs w:val="24"/>
          </w:rPr>
          <w:t xml:space="preserve">ups, </w:t>
        </w:r>
      </w:ins>
      <w:ins w:id="55" w:author="user" w:date="2016-01-15T18:50:00Z">
        <w:r w:rsidR="003A319B">
          <w:rPr>
            <w:rFonts w:ascii="Times New Roman" w:hAnsi="Times New Roman" w:cs="Times New Roman"/>
            <w:sz w:val="24"/>
            <w:szCs w:val="24"/>
          </w:rPr>
          <w:t>organ</w:t>
        </w:r>
      </w:ins>
      <w:ins w:id="56" w:author="user" w:date="2016-01-15T18:49:00Z">
        <w:r w:rsidR="00D37133">
          <w:rPr>
            <w:rFonts w:ascii="Times New Roman" w:hAnsi="Times New Roman" w:cs="Times New Roman"/>
            <w:sz w:val="24"/>
            <w:szCs w:val="24"/>
          </w:rPr>
          <w:t xml:space="preserve"> donors need to be followed up for their lifetime, to </w:t>
        </w:r>
      </w:ins>
      <w:ins w:id="57" w:author="user" w:date="2016-01-15T18:50:00Z">
        <w:r w:rsidR="00D37133">
          <w:rPr>
            <w:rFonts w:ascii="Times New Roman" w:hAnsi="Times New Roman" w:cs="Times New Roman"/>
            <w:sz w:val="24"/>
            <w:szCs w:val="24"/>
          </w:rPr>
          <w:t>pre-emptively pick up and treat any possible disease or infirmity.</w:t>
        </w:r>
      </w:ins>
    </w:p>
    <w:p w:rsidR="00856F2E" w:rsidRDefault="00226D1F" w:rsidP="00D617D6">
      <w:pPr>
        <w:spacing w:line="240" w:lineRule="auto"/>
        <w:jc w:val="both"/>
        <w:rPr>
          <w:ins w:id="58" w:author="user" w:date="2016-01-12T21:42:00Z"/>
          <w:rFonts w:ascii="Times New Roman" w:hAnsi="Times New Roman" w:cs="Times New Roman"/>
          <w:sz w:val="24"/>
          <w:szCs w:val="24"/>
        </w:rPr>
      </w:pPr>
      <w:ins w:id="59" w:author="user" w:date="2016-01-12T21:35:00Z">
        <w:r>
          <w:rPr>
            <w:rFonts w:ascii="Times New Roman" w:hAnsi="Times New Roman" w:cs="Times New Roman"/>
            <w:sz w:val="24"/>
            <w:szCs w:val="24"/>
          </w:rPr>
          <w:t>Most of the</w:t>
        </w:r>
      </w:ins>
      <w:ins w:id="60" w:author="user" w:date="2016-01-12T21:39:00Z">
        <w:r w:rsidR="00FF274F">
          <w:rPr>
            <w:rFonts w:ascii="Times New Roman" w:hAnsi="Times New Roman" w:cs="Times New Roman"/>
            <w:sz w:val="24"/>
            <w:szCs w:val="24"/>
          </w:rPr>
          <w:t xml:space="preserve"> unre</w:t>
        </w:r>
        <w:r w:rsidR="00B66C15">
          <w:rPr>
            <w:rFonts w:ascii="Times New Roman" w:hAnsi="Times New Roman" w:cs="Times New Roman"/>
            <w:sz w:val="24"/>
            <w:szCs w:val="24"/>
          </w:rPr>
          <w:t>lated, “altruistic”</w:t>
        </w:r>
      </w:ins>
      <w:ins w:id="61" w:author="user" w:date="2016-01-12T21:35:00Z">
        <w:r>
          <w:rPr>
            <w:rFonts w:ascii="Times New Roman" w:hAnsi="Times New Roman" w:cs="Times New Roman"/>
            <w:sz w:val="24"/>
            <w:szCs w:val="24"/>
          </w:rPr>
          <w:t xml:space="preserve"> donors and their “unwillingly-willing”</w:t>
        </w:r>
      </w:ins>
      <w:ins w:id="62" w:author="user" w:date="2016-01-12T21:36:00Z">
        <w:r>
          <w:rPr>
            <w:rFonts w:ascii="Times New Roman" w:hAnsi="Times New Roman" w:cs="Times New Roman"/>
            <w:sz w:val="24"/>
            <w:szCs w:val="24"/>
          </w:rPr>
          <w:t xml:space="preserve"> families are not even aware of the possible aftermath of the procedure, as well as the long term effects, and the only stimulus for donation, remains “monetary”, so as to </w:t>
        </w:r>
      </w:ins>
      <w:ins w:id="63" w:author="user" w:date="2016-01-12T21:37:00Z">
        <w:r>
          <w:rPr>
            <w:rFonts w:ascii="Times New Roman" w:hAnsi="Times New Roman" w:cs="Times New Roman"/>
            <w:sz w:val="24"/>
            <w:szCs w:val="24"/>
          </w:rPr>
          <w:t>overcome immediate socio-economic difficulties, and as such, they ma</w:t>
        </w:r>
      </w:ins>
      <w:ins w:id="64" w:author="user" w:date="2016-01-12T21:38:00Z">
        <w:r>
          <w:rPr>
            <w:rFonts w:ascii="Times New Roman" w:hAnsi="Times New Roman" w:cs="Times New Roman"/>
            <w:sz w:val="24"/>
            <w:szCs w:val="24"/>
          </w:rPr>
          <w:t>y be inadequately</w:t>
        </w:r>
        <w:r w:rsidR="003B219B" w:rsidRPr="003B219B">
          <w:rPr>
            <w:rFonts w:ascii="Times New Roman" w:hAnsi="Times New Roman" w:cs="Times New Roman"/>
            <w:i/>
            <w:sz w:val="24"/>
            <w:szCs w:val="24"/>
            <w:rPrChange w:id="65" w:author="user" w:date="2016-01-12T21:38:00Z">
              <w:rPr>
                <w:rFonts w:ascii="Times New Roman" w:hAnsi="Times New Roman" w:cs="Times New Roman"/>
                <w:sz w:val="24"/>
                <w:szCs w:val="24"/>
              </w:rPr>
            </w:rPrChange>
          </w:rPr>
          <w:t xml:space="preserve"> worked-up</w:t>
        </w:r>
        <w:r>
          <w:rPr>
            <w:rFonts w:ascii="Times New Roman" w:hAnsi="Times New Roman" w:cs="Times New Roman"/>
            <w:sz w:val="24"/>
            <w:szCs w:val="24"/>
          </w:rPr>
          <w:t xml:space="preserve"> for donation, so as to </w:t>
        </w:r>
        <w:proofErr w:type="spellStart"/>
        <w:r>
          <w:rPr>
            <w:rFonts w:ascii="Times New Roman" w:hAnsi="Times New Roman" w:cs="Times New Roman"/>
            <w:sz w:val="24"/>
            <w:szCs w:val="24"/>
          </w:rPr>
          <w:t>fastrack</w:t>
        </w:r>
        <w:proofErr w:type="spellEnd"/>
        <w:r>
          <w:rPr>
            <w:rFonts w:ascii="Times New Roman" w:hAnsi="Times New Roman" w:cs="Times New Roman"/>
            <w:sz w:val="24"/>
            <w:szCs w:val="24"/>
          </w:rPr>
          <w:t xml:space="preserve"> the entire process</w:t>
        </w:r>
      </w:ins>
      <w:ins w:id="66" w:author="user" w:date="2016-01-12T21:39:00Z">
        <w:r>
          <w:rPr>
            <w:rFonts w:ascii="Times New Roman" w:hAnsi="Times New Roman" w:cs="Times New Roman"/>
            <w:sz w:val="24"/>
            <w:szCs w:val="24"/>
          </w:rPr>
          <w:t>.</w:t>
        </w:r>
      </w:ins>
    </w:p>
    <w:p w:rsidR="00B66C15" w:rsidRDefault="00B66C15" w:rsidP="00D617D6">
      <w:pPr>
        <w:spacing w:line="240" w:lineRule="auto"/>
        <w:jc w:val="both"/>
        <w:rPr>
          <w:ins w:id="67" w:author="user" w:date="2016-01-12T21:17:00Z"/>
          <w:rFonts w:ascii="Times New Roman" w:hAnsi="Times New Roman" w:cs="Times New Roman"/>
          <w:sz w:val="24"/>
          <w:szCs w:val="24"/>
        </w:rPr>
      </w:pPr>
      <w:ins w:id="68" w:author="user" w:date="2016-01-12T21:42:00Z">
        <w:r>
          <w:rPr>
            <w:rFonts w:ascii="Times New Roman" w:hAnsi="Times New Roman" w:cs="Times New Roman"/>
            <w:sz w:val="24"/>
            <w:szCs w:val="24"/>
          </w:rPr>
          <w:t>Though legalisation</w:t>
        </w:r>
      </w:ins>
      <w:ins w:id="69" w:author="user" w:date="2016-01-12T21:43:00Z">
        <w:r>
          <w:rPr>
            <w:rFonts w:ascii="Times New Roman" w:hAnsi="Times New Roman" w:cs="Times New Roman"/>
            <w:sz w:val="24"/>
            <w:szCs w:val="24"/>
          </w:rPr>
          <w:t xml:space="preserve"> of unrelated donation </w:t>
        </w:r>
      </w:ins>
      <w:ins w:id="70" w:author="user" w:date="2016-01-12T21:42:00Z">
        <w:r>
          <w:rPr>
            <w:rFonts w:ascii="Times New Roman" w:hAnsi="Times New Roman" w:cs="Times New Roman"/>
            <w:sz w:val="24"/>
            <w:szCs w:val="24"/>
          </w:rPr>
          <w:t>may help overcome the acute organ shortage</w:t>
        </w:r>
      </w:ins>
      <w:ins w:id="71" w:author="user" w:date="2016-01-12T21:43:00Z">
        <w:r>
          <w:rPr>
            <w:rFonts w:ascii="Times New Roman" w:hAnsi="Times New Roman" w:cs="Times New Roman"/>
            <w:sz w:val="24"/>
            <w:szCs w:val="24"/>
          </w:rPr>
          <w:t xml:space="preserve">, </w:t>
        </w:r>
      </w:ins>
      <w:ins w:id="72" w:author="user" w:date="2016-01-12T21:45:00Z">
        <w:r>
          <w:rPr>
            <w:rFonts w:ascii="Times New Roman" w:hAnsi="Times New Roman" w:cs="Times New Roman"/>
            <w:sz w:val="24"/>
            <w:szCs w:val="24"/>
          </w:rPr>
          <w:t xml:space="preserve">this should not be </w:t>
        </w:r>
      </w:ins>
      <w:ins w:id="73" w:author="user" w:date="2016-01-12T21:46:00Z">
        <w:r>
          <w:rPr>
            <w:rFonts w:ascii="Times New Roman" w:hAnsi="Times New Roman" w:cs="Times New Roman"/>
            <w:sz w:val="24"/>
            <w:szCs w:val="24"/>
          </w:rPr>
          <w:t>without its own “disclaimer”</w:t>
        </w:r>
      </w:ins>
    </w:p>
    <w:p w:rsidR="00E414CA" w:rsidRPr="00E414CA" w:rsidRDefault="00E414CA" w:rsidP="00D617D6">
      <w:pPr>
        <w:spacing w:line="240" w:lineRule="auto"/>
        <w:jc w:val="both"/>
        <w:rPr>
          <w:ins w:id="74" w:author="user" w:date="2016-01-12T21:17:00Z"/>
          <w:rFonts w:ascii="Times New Roman" w:hAnsi="Times New Roman" w:cs="Times New Roman"/>
          <w:b/>
          <w:sz w:val="24"/>
          <w:szCs w:val="24"/>
          <w:rPrChange w:id="75" w:author="user" w:date="2016-01-12T21:18:00Z">
            <w:rPr>
              <w:ins w:id="76" w:author="user" w:date="2016-01-12T21:17:00Z"/>
              <w:rFonts w:ascii="Times New Roman" w:hAnsi="Times New Roman" w:cs="Times New Roman"/>
              <w:sz w:val="24"/>
              <w:szCs w:val="24"/>
            </w:rPr>
          </w:rPrChange>
        </w:rPr>
      </w:pPr>
    </w:p>
    <w:p w:rsidR="00E414CA" w:rsidRPr="00E414CA" w:rsidRDefault="003B219B" w:rsidP="00D617D6">
      <w:pPr>
        <w:spacing w:line="240" w:lineRule="auto"/>
        <w:jc w:val="both"/>
        <w:rPr>
          <w:rFonts w:ascii="Times New Roman" w:hAnsi="Times New Roman" w:cs="Times New Roman"/>
          <w:b/>
          <w:sz w:val="24"/>
          <w:szCs w:val="24"/>
          <w:rPrChange w:id="77" w:author="user" w:date="2016-01-12T21:18:00Z">
            <w:rPr>
              <w:rFonts w:ascii="Times New Roman" w:hAnsi="Times New Roman" w:cs="Times New Roman"/>
              <w:sz w:val="24"/>
              <w:szCs w:val="24"/>
            </w:rPr>
          </w:rPrChange>
        </w:rPr>
      </w:pPr>
      <w:ins w:id="78" w:author="user" w:date="2016-01-12T21:17:00Z">
        <w:r w:rsidRPr="003B219B">
          <w:rPr>
            <w:rFonts w:ascii="Times New Roman" w:hAnsi="Times New Roman" w:cs="Times New Roman"/>
            <w:b/>
            <w:sz w:val="24"/>
            <w:szCs w:val="24"/>
            <w:rPrChange w:id="79" w:author="user" w:date="2016-01-12T21:18:00Z">
              <w:rPr>
                <w:rFonts w:ascii="Times New Roman" w:hAnsi="Times New Roman" w:cs="Times New Roman"/>
                <w:sz w:val="24"/>
                <w:szCs w:val="24"/>
              </w:rPr>
            </w:rPrChange>
          </w:rPr>
          <w:t>The Indian S</w:t>
        </w:r>
      </w:ins>
      <w:ins w:id="80" w:author="user" w:date="2016-01-12T21:19:00Z">
        <w:r w:rsidR="00DD3675">
          <w:rPr>
            <w:rFonts w:ascii="Times New Roman" w:hAnsi="Times New Roman" w:cs="Times New Roman"/>
            <w:b/>
            <w:sz w:val="24"/>
            <w:szCs w:val="24"/>
          </w:rPr>
          <w:t>cene &amp; State of Mind</w:t>
        </w:r>
      </w:ins>
      <w:ins w:id="81" w:author="user" w:date="2016-01-12T21:18:00Z">
        <w:r w:rsidRPr="003B219B">
          <w:rPr>
            <w:rFonts w:ascii="Times New Roman" w:hAnsi="Times New Roman" w:cs="Times New Roman"/>
            <w:b/>
            <w:sz w:val="24"/>
            <w:szCs w:val="24"/>
            <w:rPrChange w:id="82" w:author="user" w:date="2016-01-12T21:18:00Z">
              <w:rPr>
                <w:rFonts w:ascii="Times New Roman" w:hAnsi="Times New Roman" w:cs="Times New Roman"/>
                <w:sz w:val="24"/>
                <w:szCs w:val="24"/>
              </w:rPr>
            </w:rPrChange>
          </w:rPr>
          <w:t>:</w:t>
        </w:r>
      </w:ins>
    </w:p>
    <w:p w:rsidR="00F667DC" w:rsidRDefault="00D91F1C" w:rsidP="00D617D6">
      <w:pPr>
        <w:spacing w:line="240" w:lineRule="auto"/>
        <w:jc w:val="both"/>
        <w:rPr>
          <w:ins w:id="83" w:author="apollo" w:date="2016-01-23T13:11:00Z"/>
          <w:rFonts w:ascii="Times New Roman" w:hAnsi="Times New Roman" w:cs="Times New Roman"/>
          <w:sz w:val="24"/>
          <w:szCs w:val="24"/>
        </w:rPr>
      </w:pPr>
      <w:r w:rsidRPr="00272B46">
        <w:rPr>
          <w:rFonts w:ascii="Times New Roman" w:hAnsi="Times New Roman" w:cs="Times New Roman"/>
          <w:sz w:val="24"/>
          <w:szCs w:val="24"/>
        </w:rPr>
        <w:lastRenderedPageBreak/>
        <w:t>Currently, there are over 120 transplant centres in India, performing around 3000-4000 kidney transplants annually, with rough estimates</w:t>
      </w:r>
      <w:r w:rsidR="00E70E07" w:rsidRPr="00272B46">
        <w:rPr>
          <w:rFonts w:ascii="Times New Roman" w:hAnsi="Times New Roman" w:cs="Times New Roman"/>
          <w:sz w:val="24"/>
          <w:szCs w:val="24"/>
        </w:rPr>
        <w:t xml:space="preserve"> of arou</w:t>
      </w:r>
      <w:r w:rsidR="001B1A39" w:rsidRPr="00272B46">
        <w:rPr>
          <w:rFonts w:ascii="Times New Roman" w:hAnsi="Times New Roman" w:cs="Times New Roman"/>
          <w:sz w:val="24"/>
          <w:szCs w:val="24"/>
        </w:rPr>
        <w:t>nd 15</w:t>
      </w:r>
      <w:r w:rsidR="00C45DA3" w:rsidRPr="00272B46">
        <w:rPr>
          <w:rFonts w:ascii="Times New Roman" w:hAnsi="Times New Roman" w:cs="Times New Roman"/>
          <w:sz w:val="24"/>
          <w:szCs w:val="24"/>
        </w:rPr>
        <w:t>% as unrelated transplants, where</w:t>
      </w:r>
      <w:r w:rsidR="001B1A39" w:rsidRPr="00272B46">
        <w:rPr>
          <w:rFonts w:ascii="Times New Roman" w:hAnsi="Times New Roman" w:cs="Times New Roman"/>
          <w:sz w:val="24"/>
          <w:szCs w:val="24"/>
        </w:rPr>
        <w:t xml:space="preserve"> donation </w:t>
      </w:r>
      <w:r w:rsidR="00C45DA3" w:rsidRPr="00272B46">
        <w:rPr>
          <w:rFonts w:ascii="Times New Roman" w:hAnsi="Times New Roman" w:cs="Times New Roman"/>
          <w:sz w:val="24"/>
          <w:szCs w:val="24"/>
        </w:rPr>
        <w:t xml:space="preserve">was </w:t>
      </w:r>
      <w:r w:rsidR="001B1A39" w:rsidRPr="00272B46">
        <w:rPr>
          <w:rFonts w:ascii="Times New Roman" w:hAnsi="Times New Roman" w:cs="Times New Roman"/>
          <w:sz w:val="24"/>
          <w:szCs w:val="24"/>
        </w:rPr>
        <w:t>done out of “love and affection”</w:t>
      </w:r>
      <w:r w:rsidR="009D44DD" w:rsidRPr="00272B46">
        <w:rPr>
          <w:rFonts w:ascii="Times New Roman" w:hAnsi="Times New Roman" w:cs="Times New Roman"/>
          <w:sz w:val="24"/>
          <w:szCs w:val="24"/>
          <w:vertAlign w:val="superscript"/>
        </w:rPr>
        <w:t>[</w:t>
      </w:r>
      <w:ins w:id="84" w:author="apollo" w:date="2016-01-23T13:01:00Z">
        <w:r w:rsidR="0002336A">
          <w:rPr>
            <w:rFonts w:ascii="Times New Roman" w:hAnsi="Times New Roman" w:cs="Times New Roman"/>
            <w:sz w:val="24"/>
            <w:szCs w:val="24"/>
            <w:vertAlign w:val="superscript"/>
          </w:rPr>
          <w:t>11</w:t>
        </w:r>
      </w:ins>
      <w:del w:id="85" w:author="apollo" w:date="2016-01-23T13:01:00Z">
        <w:r w:rsidR="009D44DD" w:rsidRPr="00272B46" w:rsidDel="0002336A">
          <w:rPr>
            <w:rFonts w:ascii="Times New Roman" w:hAnsi="Times New Roman" w:cs="Times New Roman"/>
            <w:sz w:val="24"/>
            <w:szCs w:val="24"/>
            <w:vertAlign w:val="superscript"/>
          </w:rPr>
          <w:delText>10</w:delText>
        </w:r>
      </w:del>
      <w:r w:rsidR="009D44DD" w:rsidRPr="00272B46">
        <w:rPr>
          <w:rFonts w:ascii="Times New Roman" w:hAnsi="Times New Roman" w:cs="Times New Roman"/>
          <w:sz w:val="24"/>
          <w:szCs w:val="24"/>
          <w:vertAlign w:val="superscript"/>
        </w:rPr>
        <w:t>]</w:t>
      </w:r>
      <w:r w:rsidR="001B1A39" w:rsidRPr="00272B46">
        <w:rPr>
          <w:rFonts w:ascii="Times New Roman" w:hAnsi="Times New Roman" w:cs="Times New Roman"/>
          <w:sz w:val="24"/>
          <w:szCs w:val="24"/>
        </w:rPr>
        <w:t>.</w:t>
      </w:r>
      <w:ins w:id="86" w:author="apollo" w:date="2016-01-23T13:09:00Z">
        <w:r w:rsidR="00F667DC">
          <w:rPr>
            <w:rFonts w:ascii="Times New Roman" w:hAnsi="Times New Roman" w:cs="Times New Roman"/>
            <w:sz w:val="24"/>
            <w:szCs w:val="24"/>
          </w:rPr>
          <w:t xml:space="preserve"> Being done</w:t>
        </w:r>
      </w:ins>
      <w:ins w:id="87" w:author="apollo" w:date="2016-01-23T13:10:00Z">
        <w:r w:rsidR="00F667DC">
          <w:rPr>
            <w:rFonts w:ascii="Times New Roman" w:hAnsi="Times New Roman" w:cs="Times New Roman"/>
            <w:sz w:val="24"/>
            <w:szCs w:val="24"/>
          </w:rPr>
          <w:t xml:space="preserve"> </w:t>
        </w:r>
      </w:ins>
      <w:ins w:id="88" w:author="apollo" w:date="2016-01-23T13:09:00Z">
        <w:r w:rsidR="00F667DC">
          <w:rPr>
            <w:rFonts w:ascii="Times New Roman" w:hAnsi="Times New Roman" w:cs="Times New Roman"/>
            <w:sz w:val="24"/>
            <w:szCs w:val="24"/>
          </w:rPr>
          <w:t xml:space="preserve">against the legal </w:t>
        </w:r>
        <w:r w:rsidR="00F667DC">
          <w:rPr>
            <w:rFonts w:ascii="Times New Roman" w:hAnsi="Times New Roman" w:cs="Times New Roman"/>
            <w:sz w:val="24"/>
            <w:szCs w:val="24"/>
          </w:rPr>
          <w:t>appellate</w:t>
        </w:r>
        <w:r w:rsidR="00F667DC">
          <w:rPr>
            <w:rFonts w:ascii="Times New Roman" w:hAnsi="Times New Roman" w:cs="Times New Roman"/>
            <w:sz w:val="24"/>
            <w:szCs w:val="24"/>
          </w:rPr>
          <w:t xml:space="preserve"> authorit</w:t>
        </w:r>
      </w:ins>
      <w:ins w:id="89" w:author="apollo" w:date="2016-01-23T13:11:00Z">
        <w:r w:rsidR="00F667DC">
          <w:rPr>
            <w:rFonts w:ascii="Times New Roman" w:hAnsi="Times New Roman" w:cs="Times New Roman"/>
            <w:sz w:val="24"/>
            <w:szCs w:val="24"/>
          </w:rPr>
          <w:t>y</w:t>
        </w:r>
        <w:r w:rsidR="00F667DC">
          <w:rPr>
            <w:rFonts w:ascii="Times New Roman" w:hAnsi="Times New Roman" w:cs="Times New Roman"/>
            <w:sz w:val="24"/>
            <w:szCs w:val="24"/>
          </w:rPr>
          <w:t>’</w:t>
        </w:r>
        <w:r w:rsidR="00F667DC">
          <w:rPr>
            <w:rFonts w:ascii="Times New Roman" w:hAnsi="Times New Roman" w:cs="Times New Roman"/>
            <w:sz w:val="24"/>
            <w:szCs w:val="24"/>
          </w:rPr>
          <w:t>s knowledge</w:t>
        </w:r>
      </w:ins>
      <w:ins w:id="90" w:author="apollo" w:date="2016-01-23T13:10:00Z">
        <w:r w:rsidR="00F667DC">
          <w:rPr>
            <w:rFonts w:ascii="Times New Roman" w:hAnsi="Times New Roman" w:cs="Times New Roman"/>
            <w:sz w:val="24"/>
            <w:szCs w:val="24"/>
          </w:rPr>
          <w:t xml:space="preserve">, it is impossible to judge the exact numbers of such </w:t>
        </w:r>
      </w:ins>
      <w:ins w:id="91" w:author="apollo" w:date="2016-01-23T13:13:00Z">
        <w:r w:rsidR="00F667DC">
          <w:rPr>
            <w:rFonts w:ascii="Times New Roman" w:hAnsi="Times New Roman" w:cs="Times New Roman"/>
            <w:sz w:val="24"/>
            <w:szCs w:val="24"/>
          </w:rPr>
          <w:t xml:space="preserve">unrelated </w:t>
        </w:r>
      </w:ins>
      <w:ins w:id="92" w:author="apollo" w:date="2016-01-23T13:10:00Z">
        <w:r w:rsidR="00F667DC">
          <w:rPr>
            <w:rFonts w:ascii="Times New Roman" w:hAnsi="Times New Roman" w:cs="Times New Roman"/>
            <w:sz w:val="24"/>
            <w:szCs w:val="24"/>
          </w:rPr>
          <w:t xml:space="preserve">transplants being done both in India as well as elsewhere, and these figures </w:t>
        </w:r>
      </w:ins>
      <w:ins w:id="93" w:author="apollo" w:date="2016-01-23T13:11:00Z">
        <w:r w:rsidR="00F667DC">
          <w:rPr>
            <w:rFonts w:ascii="Times New Roman" w:hAnsi="Times New Roman" w:cs="Times New Roman"/>
            <w:sz w:val="24"/>
            <w:szCs w:val="24"/>
          </w:rPr>
          <w:t>co</w:t>
        </w:r>
      </w:ins>
      <w:ins w:id="94" w:author="apollo" w:date="2016-01-23T13:12:00Z">
        <w:r w:rsidR="00F667DC">
          <w:rPr>
            <w:rFonts w:ascii="Times New Roman" w:hAnsi="Times New Roman" w:cs="Times New Roman"/>
            <w:sz w:val="24"/>
            <w:szCs w:val="24"/>
          </w:rPr>
          <w:t>uld</w:t>
        </w:r>
      </w:ins>
      <w:ins w:id="95" w:author="apollo" w:date="2016-01-23T13:10:00Z">
        <w:r w:rsidR="00F667DC">
          <w:rPr>
            <w:rFonts w:ascii="Times New Roman" w:hAnsi="Times New Roman" w:cs="Times New Roman"/>
            <w:sz w:val="24"/>
            <w:szCs w:val="24"/>
          </w:rPr>
          <w:t xml:space="preserve"> just</w:t>
        </w:r>
      </w:ins>
      <w:ins w:id="96" w:author="apollo" w:date="2016-01-23T13:12:00Z">
        <w:r w:rsidR="00F667DC">
          <w:rPr>
            <w:rFonts w:ascii="Times New Roman" w:hAnsi="Times New Roman" w:cs="Times New Roman"/>
            <w:sz w:val="24"/>
            <w:szCs w:val="24"/>
          </w:rPr>
          <w:t xml:space="preserve"> be</w:t>
        </w:r>
      </w:ins>
      <w:ins w:id="97" w:author="apollo" w:date="2016-01-23T13:10:00Z">
        <w:r w:rsidR="00F667DC">
          <w:rPr>
            <w:rFonts w:ascii="Times New Roman" w:hAnsi="Times New Roman" w:cs="Times New Roman"/>
            <w:sz w:val="24"/>
            <w:szCs w:val="24"/>
          </w:rPr>
          <w:t xml:space="preserve"> those </w:t>
        </w:r>
      </w:ins>
      <w:ins w:id="98" w:author="apollo" w:date="2016-01-23T13:11:00Z">
        <w:r w:rsidR="00F667DC">
          <w:rPr>
            <w:rFonts w:ascii="Times New Roman" w:hAnsi="Times New Roman" w:cs="Times New Roman"/>
            <w:sz w:val="24"/>
            <w:szCs w:val="24"/>
          </w:rPr>
          <w:t xml:space="preserve">that can be </w:t>
        </w:r>
        <w:r w:rsidR="00F667DC">
          <w:rPr>
            <w:rFonts w:ascii="Times New Roman" w:hAnsi="Times New Roman" w:cs="Times New Roman"/>
            <w:sz w:val="24"/>
            <w:szCs w:val="24"/>
          </w:rPr>
          <w:t>extrapolated</w:t>
        </w:r>
        <w:r w:rsidR="00F667DC">
          <w:rPr>
            <w:rFonts w:ascii="Times New Roman" w:hAnsi="Times New Roman" w:cs="Times New Roman"/>
            <w:sz w:val="24"/>
            <w:szCs w:val="24"/>
          </w:rPr>
          <w:t xml:space="preserve"> from the microscopic to the gross level.</w:t>
        </w:r>
      </w:ins>
      <w:ins w:id="99" w:author="apollo" w:date="2016-01-23T13:12:00Z">
        <w:r w:rsidR="00F667DC">
          <w:rPr>
            <w:rFonts w:ascii="Times New Roman" w:hAnsi="Times New Roman" w:cs="Times New Roman"/>
            <w:sz w:val="24"/>
            <w:szCs w:val="24"/>
          </w:rPr>
          <w:t xml:space="preserve">  This however, </w:t>
        </w:r>
        <w:r w:rsidR="00F667DC">
          <w:rPr>
            <w:rFonts w:ascii="Times New Roman" w:hAnsi="Times New Roman" w:cs="Times New Roman"/>
            <w:sz w:val="24"/>
            <w:szCs w:val="24"/>
          </w:rPr>
          <w:t>doesn’t</w:t>
        </w:r>
        <w:r w:rsidR="00F667DC">
          <w:rPr>
            <w:rFonts w:ascii="Times New Roman" w:hAnsi="Times New Roman" w:cs="Times New Roman"/>
            <w:sz w:val="24"/>
            <w:szCs w:val="24"/>
          </w:rPr>
          <w:t xml:space="preserve"> dampen the overall issue, rather makes it all the more significant to be dealt with.</w:t>
        </w:r>
      </w:ins>
    </w:p>
    <w:p w:rsidR="00554777" w:rsidRPr="00272B46" w:rsidRDefault="00F667DC" w:rsidP="00D617D6">
      <w:pPr>
        <w:spacing w:line="240" w:lineRule="auto"/>
        <w:jc w:val="both"/>
        <w:rPr>
          <w:rFonts w:ascii="Times New Roman" w:hAnsi="Times New Roman" w:cs="Times New Roman"/>
          <w:sz w:val="24"/>
          <w:szCs w:val="24"/>
        </w:rPr>
      </w:pPr>
      <w:ins w:id="100" w:author="apollo" w:date="2016-01-23T13:11:00Z">
        <w:r>
          <w:rPr>
            <w:rFonts w:ascii="Times New Roman" w:hAnsi="Times New Roman" w:cs="Times New Roman"/>
            <w:sz w:val="24"/>
            <w:szCs w:val="24"/>
          </w:rPr>
          <w:t xml:space="preserve">Nevertheless, </w:t>
        </w:r>
      </w:ins>
      <w:del w:id="101" w:author="apollo" w:date="2016-01-23T13:11:00Z">
        <w:r w:rsidR="001B1A39" w:rsidRPr="00272B46" w:rsidDel="00F667DC">
          <w:rPr>
            <w:rFonts w:ascii="Times New Roman" w:hAnsi="Times New Roman" w:cs="Times New Roman"/>
            <w:sz w:val="24"/>
            <w:szCs w:val="24"/>
          </w:rPr>
          <w:delText xml:space="preserve"> </w:delText>
        </w:r>
        <w:r w:rsidR="004F32BA" w:rsidRPr="00272B46" w:rsidDel="00F667DC">
          <w:rPr>
            <w:rFonts w:ascii="Times New Roman" w:hAnsi="Times New Roman" w:cs="Times New Roman"/>
            <w:sz w:val="24"/>
            <w:szCs w:val="24"/>
          </w:rPr>
          <w:delText>T</w:delText>
        </w:r>
      </w:del>
      <w:ins w:id="102" w:author="apollo" w:date="2016-01-23T13:11:00Z">
        <w:r>
          <w:rPr>
            <w:rFonts w:ascii="Times New Roman" w:hAnsi="Times New Roman" w:cs="Times New Roman"/>
            <w:sz w:val="24"/>
            <w:szCs w:val="24"/>
          </w:rPr>
          <w:t>t</w:t>
        </w:r>
      </w:ins>
      <w:r w:rsidR="004F32BA" w:rsidRPr="00272B46">
        <w:rPr>
          <w:rFonts w:ascii="Times New Roman" w:hAnsi="Times New Roman" w:cs="Times New Roman"/>
          <w:sz w:val="24"/>
          <w:szCs w:val="24"/>
        </w:rPr>
        <w:t>he economic disparity between the donors and rec</w:t>
      </w:r>
      <w:r w:rsidR="0068720D" w:rsidRPr="00272B46">
        <w:rPr>
          <w:rFonts w:ascii="Times New Roman" w:hAnsi="Times New Roman" w:cs="Times New Roman"/>
          <w:sz w:val="24"/>
          <w:szCs w:val="24"/>
        </w:rPr>
        <w:t>ipients</w:t>
      </w:r>
      <w:r w:rsidR="004F32BA" w:rsidRPr="00272B46">
        <w:rPr>
          <w:rFonts w:ascii="Times New Roman" w:hAnsi="Times New Roman" w:cs="Times New Roman"/>
          <w:sz w:val="24"/>
          <w:szCs w:val="24"/>
        </w:rPr>
        <w:t xml:space="preserve"> however makes it a very hard pill to digest, as to how these downtrodden people suddenly developed such affection towards the economically sound </w:t>
      </w:r>
      <w:r w:rsidR="00511B8F" w:rsidRPr="00272B46">
        <w:rPr>
          <w:rFonts w:ascii="Times New Roman" w:hAnsi="Times New Roman" w:cs="Times New Roman"/>
          <w:sz w:val="24"/>
          <w:szCs w:val="24"/>
        </w:rPr>
        <w:t>recipient</w:t>
      </w:r>
      <w:r w:rsidR="004F32BA" w:rsidRPr="00272B46">
        <w:rPr>
          <w:rFonts w:ascii="Times New Roman" w:hAnsi="Times New Roman" w:cs="Times New Roman"/>
          <w:sz w:val="24"/>
          <w:szCs w:val="24"/>
        </w:rPr>
        <w:t>.</w:t>
      </w:r>
      <w:r w:rsidR="00511B8F" w:rsidRPr="00272B46">
        <w:rPr>
          <w:rFonts w:ascii="Times New Roman" w:hAnsi="Times New Roman" w:cs="Times New Roman"/>
          <w:sz w:val="24"/>
          <w:szCs w:val="24"/>
        </w:rPr>
        <w:t xml:space="preserve"> Nevertheless, it is clearly evident that the THO act, despite having been passed</w:t>
      </w:r>
      <w:r w:rsidR="00DC0A7B" w:rsidRPr="00272B46">
        <w:rPr>
          <w:rFonts w:ascii="Times New Roman" w:hAnsi="Times New Roman" w:cs="Times New Roman"/>
          <w:sz w:val="24"/>
          <w:szCs w:val="24"/>
        </w:rPr>
        <w:t xml:space="preserve"> more than 20</w:t>
      </w:r>
      <w:r w:rsidR="00511B8F" w:rsidRPr="00272B46">
        <w:rPr>
          <w:rFonts w:ascii="Times New Roman" w:hAnsi="Times New Roman" w:cs="Times New Roman"/>
          <w:sz w:val="24"/>
          <w:szCs w:val="24"/>
        </w:rPr>
        <w:t xml:space="preserve"> years ago, has neither curbed commerce, nor helped in promotion of deceased donation</w:t>
      </w:r>
      <w:r w:rsidR="008C33F1" w:rsidRPr="00272B46">
        <w:rPr>
          <w:rFonts w:ascii="Times New Roman" w:hAnsi="Times New Roman" w:cs="Times New Roman"/>
          <w:sz w:val="24"/>
          <w:szCs w:val="24"/>
        </w:rPr>
        <w:t>, to bridge the rift.</w:t>
      </w:r>
    </w:p>
    <w:p w:rsidR="00AF33F7" w:rsidRPr="00272B46" w:rsidRDefault="009024A2"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Deceased organ donation, commonly known as “cadaveric transplant” </w:t>
      </w:r>
      <w:r w:rsidR="00080EC3" w:rsidRPr="00272B46">
        <w:rPr>
          <w:rFonts w:ascii="Times New Roman" w:hAnsi="Times New Roman" w:cs="Times New Roman"/>
          <w:sz w:val="24"/>
          <w:szCs w:val="24"/>
        </w:rPr>
        <w:t>if organised prope</w:t>
      </w:r>
      <w:r w:rsidR="00B97EB4" w:rsidRPr="00272B46">
        <w:rPr>
          <w:rFonts w:ascii="Times New Roman" w:hAnsi="Times New Roman" w:cs="Times New Roman"/>
          <w:sz w:val="24"/>
          <w:szCs w:val="24"/>
        </w:rPr>
        <w:t>rly and in a timely manner, has</w:t>
      </w:r>
      <w:r w:rsidR="00080EC3" w:rsidRPr="00272B46">
        <w:rPr>
          <w:rFonts w:ascii="Times New Roman" w:hAnsi="Times New Roman" w:cs="Times New Roman"/>
          <w:sz w:val="24"/>
          <w:szCs w:val="24"/>
        </w:rPr>
        <w:t xml:space="preserve"> the potential to take care of the majority of the demands of renal transplantation of a particular </w:t>
      </w:r>
      <w:proofErr w:type="gramStart"/>
      <w:r w:rsidR="00080EC3" w:rsidRPr="00272B46">
        <w:rPr>
          <w:rFonts w:ascii="Times New Roman" w:hAnsi="Times New Roman" w:cs="Times New Roman"/>
          <w:sz w:val="24"/>
          <w:szCs w:val="24"/>
        </w:rPr>
        <w:t>state</w:t>
      </w:r>
      <w:r w:rsidR="00B35047" w:rsidRPr="00272B46">
        <w:rPr>
          <w:rFonts w:ascii="Times New Roman" w:hAnsi="Times New Roman" w:cs="Times New Roman"/>
          <w:sz w:val="24"/>
          <w:szCs w:val="24"/>
        </w:rPr>
        <w:t xml:space="preserve"> </w:t>
      </w:r>
      <w:r w:rsidR="00080EC3" w:rsidRPr="00272B46">
        <w:rPr>
          <w:rFonts w:ascii="Times New Roman" w:hAnsi="Times New Roman" w:cs="Times New Roman"/>
          <w:sz w:val="24"/>
          <w:szCs w:val="24"/>
        </w:rPr>
        <w:t>.</w:t>
      </w:r>
      <w:proofErr w:type="gramEnd"/>
      <w:r w:rsidR="00332A1D" w:rsidRPr="00272B46">
        <w:rPr>
          <w:rFonts w:ascii="Times New Roman" w:hAnsi="Times New Roman" w:cs="Times New Roman"/>
          <w:sz w:val="24"/>
          <w:szCs w:val="24"/>
        </w:rPr>
        <w:t xml:space="preserve"> These transplants, though more technically demanding and requiring a higher level of organisational skill</w:t>
      </w:r>
      <w:r w:rsidR="00AF35B0" w:rsidRPr="00272B46">
        <w:rPr>
          <w:rFonts w:ascii="Times New Roman" w:hAnsi="Times New Roman" w:cs="Times New Roman"/>
          <w:sz w:val="24"/>
          <w:szCs w:val="24"/>
        </w:rPr>
        <w:t xml:space="preserve">, </w:t>
      </w:r>
      <w:r w:rsidR="00332A1D" w:rsidRPr="00272B46">
        <w:rPr>
          <w:rFonts w:ascii="Times New Roman" w:hAnsi="Times New Roman" w:cs="Times New Roman"/>
          <w:sz w:val="24"/>
          <w:szCs w:val="24"/>
        </w:rPr>
        <w:t xml:space="preserve"> have become inculcated into the culture of only a very few s</w:t>
      </w:r>
      <w:r w:rsidR="00CA4443" w:rsidRPr="00272B46">
        <w:rPr>
          <w:rFonts w:ascii="Times New Roman" w:hAnsi="Times New Roman" w:cs="Times New Roman"/>
          <w:sz w:val="24"/>
          <w:szCs w:val="24"/>
        </w:rPr>
        <w:t>t</w:t>
      </w:r>
      <w:r w:rsidR="00332A1D" w:rsidRPr="00272B46">
        <w:rPr>
          <w:rFonts w:ascii="Times New Roman" w:hAnsi="Times New Roman" w:cs="Times New Roman"/>
          <w:sz w:val="24"/>
          <w:szCs w:val="24"/>
        </w:rPr>
        <w:t xml:space="preserve">ates in India, viz. </w:t>
      </w:r>
      <w:r w:rsidR="00EC4553" w:rsidRPr="00272B46">
        <w:rPr>
          <w:rFonts w:ascii="Times New Roman" w:hAnsi="Times New Roman" w:cs="Times New Roman"/>
          <w:sz w:val="24"/>
          <w:szCs w:val="24"/>
        </w:rPr>
        <w:t xml:space="preserve">Kerala, </w:t>
      </w:r>
      <w:r w:rsidR="003E6105" w:rsidRPr="00272B46">
        <w:rPr>
          <w:rFonts w:ascii="Times New Roman" w:hAnsi="Times New Roman" w:cs="Times New Roman"/>
          <w:sz w:val="24"/>
          <w:szCs w:val="24"/>
        </w:rPr>
        <w:t>G</w:t>
      </w:r>
      <w:r w:rsidR="00EC4553" w:rsidRPr="00272B46">
        <w:rPr>
          <w:rFonts w:ascii="Times New Roman" w:hAnsi="Times New Roman" w:cs="Times New Roman"/>
          <w:sz w:val="24"/>
          <w:szCs w:val="24"/>
        </w:rPr>
        <w:t>uj</w:t>
      </w:r>
      <w:r w:rsidR="003E6105" w:rsidRPr="00272B46">
        <w:rPr>
          <w:rFonts w:ascii="Times New Roman" w:hAnsi="Times New Roman" w:cs="Times New Roman"/>
          <w:sz w:val="24"/>
          <w:szCs w:val="24"/>
        </w:rPr>
        <w:t>a</w:t>
      </w:r>
      <w:r w:rsidR="00EC4553" w:rsidRPr="00272B46">
        <w:rPr>
          <w:rFonts w:ascii="Times New Roman" w:hAnsi="Times New Roman" w:cs="Times New Roman"/>
          <w:sz w:val="24"/>
          <w:szCs w:val="24"/>
        </w:rPr>
        <w:t>rat</w:t>
      </w:r>
      <w:r w:rsidR="003E6105" w:rsidRPr="00272B46">
        <w:rPr>
          <w:rFonts w:ascii="Times New Roman" w:hAnsi="Times New Roman" w:cs="Times New Roman"/>
          <w:sz w:val="24"/>
          <w:szCs w:val="24"/>
        </w:rPr>
        <w:t>,</w:t>
      </w:r>
      <w:r w:rsidR="00EC4553" w:rsidRPr="00272B46">
        <w:rPr>
          <w:rFonts w:ascii="Times New Roman" w:hAnsi="Times New Roman" w:cs="Times New Roman"/>
          <w:sz w:val="24"/>
          <w:szCs w:val="24"/>
        </w:rPr>
        <w:t xml:space="preserve"> </w:t>
      </w:r>
      <w:r w:rsidR="00332A1D" w:rsidRPr="00272B46">
        <w:rPr>
          <w:rFonts w:ascii="Times New Roman" w:hAnsi="Times New Roman" w:cs="Times New Roman"/>
          <w:sz w:val="24"/>
          <w:szCs w:val="24"/>
        </w:rPr>
        <w:t>Tamil Nadu,  Andhra Pradesh and Maharashtra.</w:t>
      </w:r>
      <w:r w:rsidR="00CA4443" w:rsidRPr="00272B46">
        <w:rPr>
          <w:rFonts w:ascii="Times New Roman" w:hAnsi="Times New Roman" w:cs="Times New Roman"/>
          <w:sz w:val="24"/>
          <w:szCs w:val="24"/>
        </w:rPr>
        <w:t xml:space="preserve"> </w:t>
      </w:r>
      <w:r w:rsidR="00AF33F7" w:rsidRPr="00272B46">
        <w:rPr>
          <w:rFonts w:ascii="Times New Roman" w:hAnsi="Times New Roman" w:cs="Times New Roman"/>
          <w:sz w:val="24"/>
          <w:szCs w:val="24"/>
        </w:rPr>
        <w:t xml:space="preserve">Probably it is these states that are following the norm of </w:t>
      </w:r>
      <w:r w:rsidR="00AF33F7" w:rsidRPr="00272B46">
        <w:rPr>
          <w:rFonts w:ascii="Times New Roman" w:hAnsi="Times New Roman" w:cs="Times New Roman"/>
          <w:i/>
          <w:sz w:val="24"/>
          <w:szCs w:val="24"/>
        </w:rPr>
        <w:t>“charity begins at home”</w:t>
      </w:r>
      <w:r w:rsidR="000F306D" w:rsidRPr="00272B46">
        <w:rPr>
          <w:rFonts w:ascii="Times New Roman" w:hAnsi="Times New Roman" w:cs="Times New Roman"/>
          <w:sz w:val="24"/>
          <w:szCs w:val="24"/>
        </w:rPr>
        <w:t xml:space="preserve"> </w:t>
      </w:r>
      <w:r w:rsidR="00AF33F7" w:rsidRPr="00272B46">
        <w:rPr>
          <w:rFonts w:ascii="Times New Roman" w:hAnsi="Times New Roman" w:cs="Times New Roman"/>
          <w:sz w:val="24"/>
          <w:szCs w:val="24"/>
        </w:rPr>
        <w:t xml:space="preserve">to the core, by providing a new dawn in the lives of several patients, simply by donating the organs of their deceased near and dear ones. </w:t>
      </w:r>
    </w:p>
    <w:p w:rsidR="002000F8" w:rsidRPr="00272B46" w:rsidRDefault="000F306D"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The organisation</w:t>
      </w:r>
      <w:r w:rsidR="00B55182" w:rsidRPr="00272B46">
        <w:rPr>
          <w:rFonts w:ascii="Times New Roman" w:hAnsi="Times New Roman" w:cs="Times New Roman"/>
          <w:sz w:val="24"/>
          <w:szCs w:val="24"/>
        </w:rPr>
        <w:t xml:space="preserve"> of such </w:t>
      </w:r>
      <w:r w:rsidR="00761765" w:rsidRPr="00272B46">
        <w:rPr>
          <w:rFonts w:ascii="Times New Roman" w:hAnsi="Times New Roman" w:cs="Times New Roman"/>
          <w:sz w:val="24"/>
          <w:szCs w:val="24"/>
        </w:rPr>
        <w:t xml:space="preserve">cadaveric </w:t>
      </w:r>
      <w:r w:rsidR="00B55182" w:rsidRPr="00272B46">
        <w:rPr>
          <w:rFonts w:ascii="Times New Roman" w:hAnsi="Times New Roman" w:cs="Times New Roman"/>
          <w:sz w:val="24"/>
          <w:szCs w:val="24"/>
        </w:rPr>
        <w:t>transplantation</w:t>
      </w:r>
      <w:r w:rsidRPr="00272B46">
        <w:rPr>
          <w:rFonts w:ascii="Times New Roman" w:hAnsi="Times New Roman" w:cs="Times New Roman"/>
          <w:sz w:val="24"/>
          <w:szCs w:val="24"/>
        </w:rPr>
        <w:t xml:space="preserve"> has also been left to certain NGO’s (Non Government organisations) with little or no co-operation from government agencies. Not only does this put increased pressure on the already overloaded “living donation programme”, but it also leads to a manifold wastage of life-saving organs from potential brain dead donors or those who have succumbed to road traffic accidents.</w:t>
      </w:r>
      <w:r w:rsidR="000848B4" w:rsidRPr="00272B46">
        <w:rPr>
          <w:rFonts w:ascii="Times New Roman" w:hAnsi="Times New Roman" w:cs="Times New Roman"/>
          <w:sz w:val="24"/>
          <w:szCs w:val="24"/>
        </w:rPr>
        <w:t xml:space="preserve"> A very high level of motivation and compassion is mandatory in order to orchestrate a</w:t>
      </w:r>
      <w:r w:rsidR="00444096" w:rsidRPr="00272B46">
        <w:rPr>
          <w:rFonts w:ascii="Times New Roman" w:hAnsi="Times New Roman" w:cs="Times New Roman"/>
          <w:sz w:val="24"/>
          <w:szCs w:val="24"/>
        </w:rPr>
        <w:t xml:space="preserve"> </w:t>
      </w:r>
      <w:r w:rsidR="000848B4" w:rsidRPr="00272B46">
        <w:rPr>
          <w:rFonts w:ascii="Times New Roman" w:hAnsi="Times New Roman" w:cs="Times New Roman"/>
          <w:sz w:val="24"/>
          <w:szCs w:val="24"/>
        </w:rPr>
        <w:t>deceased donor transplant programme across all states in our country</w:t>
      </w:r>
      <w:r w:rsidR="00046057" w:rsidRPr="00272B46">
        <w:rPr>
          <w:rFonts w:ascii="Times New Roman" w:hAnsi="Times New Roman" w:cs="Times New Roman"/>
          <w:sz w:val="24"/>
          <w:szCs w:val="24"/>
        </w:rPr>
        <w:t>, as well as worldwide.</w:t>
      </w:r>
    </w:p>
    <w:p w:rsidR="00B11842" w:rsidRPr="00272B46" w:rsidRDefault="002000F8"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C</w:t>
      </w:r>
      <w:r w:rsidR="00444096" w:rsidRPr="00272B46">
        <w:rPr>
          <w:rFonts w:ascii="Times New Roman" w:hAnsi="Times New Roman" w:cs="Times New Roman"/>
          <w:sz w:val="24"/>
          <w:szCs w:val="24"/>
        </w:rPr>
        <w:t xml:space="preserve">ultural and religious beliefs form another road block to this programme. In countries as India, religious beliefs generally discourage organ harvesting from cadavers, thus making it very hard to convince relatives to donate the organs of their loved ones </w:t>
      </w:r>
      <w:del w:id="103" w:author="user" w:date="2016-01-13T22:15:00Z">
        <w:r w:rsidR="00444096" w:rsidRPr="00272B46" w:rsidDel="00232F7E">
          <w:rPr>
            <w:rFonts w:ascii="Times New Roman" w:hAnsi="Times New Roman" w:cs="Times New Roman"/>
            <w:sz w:val="24"/>
            <w:szCs w:val="24"/>
          </w:rPr>
          <w:delText>even when</w:delText>
        </w:r>
      </w:del>
      <w:ins w:id="104" w:author="user" w:date="2016-01-13T22:15:00Z">
        <w:r w:rsidR="00232F7E">
          <w:rPr>
            <w:rFonts w:ascii="Times New Roman" w:hAnsi="Times New Roman" w:cs="Times New Roman"/>
            <w:sz w:val="24"/>
            <w:szCs w:val="24"/>
          </w:rPr>
          <w:t>whilst</w:t>
        </w:r>
      </w:ins>
      <w:r w:rsidR="00444096" w:rsidRPr="00272B46">
        <w:rPr>
          <w:rFonts w:ascii="Times New Roman" w:hAnsi="Times New Roman" w:cs="Times New Roman"/>
          <w:sz w:val="24"/>
          <w:szCs w:val="24"/>
        </w:rPr>
        <w:t xml:space="preserve"> the heart is still beating.</w:t>
      </w:r>
      <w:r w:rsidR="0005323C" w:rsidRPr="00272B46">
        <w:rPr>
          <w:rFonts w:ascii="Times New Roman" w:hAnsi="Times New Roman" w:cs="Times New Roman"/>
          <w:sz w:val="24"/>
          <w:szCs w:val="24"/>
        </w:rPr>
        <w:t xml:space="preserve"> A brain-dead patient, kept “alive” via life-support system will look completely normal and thus most relatives find it impossible to accept that the person is </w:t>
      </w:r>
      <w:ins w:id="105" w:author="user" w:date="2016-01-13T22:15:00Z">
        <w:r w:rsidR="00642B2C">
          <w:rPr>
            <w:rFonts w:ascii="Times New Roman" w:hAnsi="Times New Roman" w:cs="Times New Roman"/>
            <w:sz w:val="24"/>
            <w:szCs w:val="24"/>
          </w:rPr>
          <w:t xml:space="preserve">in a vegetative state </w:t>
        </w:r>
      </w:ins>
      <w:del w:id="106" w:author="user" w:date="2016-01-13T22:15:00Z">
        <w:r w:rsidR="0005323C" w:rsidRPr="00272B46" w:rsidDel="00642B2C">
          <w:rPr>
            <w:rFonts w:ascii="Times New Roman" w:hAnsi="Times New Roman" w:cs="Times New Roman"/>
            <w:sz w:val="24"/>
            <w:szCs w:val="24"/>
          </w:rPr>
          <w:delText>really dead</w:delText>
        </w:r>
      </w:del>
      <w:r w:rsidR="0005323C" w:rsidRPr="00272B46">
        <w:rPr>
          <w:rFonts w:ascii="Times New Roman" w:hAnsi="Times New Roman" w:cs="Times New Roman"/>
          <w:sz w:val="24"/>
          <w:szCs w:val="24"/>
        </w:rPr>
        <w:t xml:space="preserve"> and will certainly never allow the removal of organs from their loved ones.</w:t>
      </w:r>
      <w:r w:rsidR="00B11842" w:rsidRPr="00272B46">
        <w:rPr>
          <w:rFonts w:ascii="Times New Roman" w:hAnsi="Times New Roman" w:cs="Times New Roman"/>
          <w:sz w:val="24"/>
          <w:szCs w:val="24"/>
        </w:rPr>
        <w:t xml:space="preserve"> Thus the need to bring ab</w:t>
      </w:r>
      <w:r w:rsidR="00EF4DF8" w:rsidRPr="00272B46">
        <w:rPr>
          <w:rFonts w:ascii="Times New Roman" w:hAnsi="Times New Roman" w:cs="Times New Roman"/>
          <w:sz w:val="24"/>
          <w:szCs w:val="24"/>
        </w:rPr>
        <w:t xml:space="preserve">out a sea change in the </w:t>
      </w:r>
      <w:del w:id="107" w:author="user" w:date="2016-01-13T22:16:00Z">
        <w:r w:rsidR="00EF4DF8" w:rsidRPr="00272B46" w:rsidDel="0017639C">
          <w:rPr>
            <w:rFonts w:ascii="Times New Roman" w:hAnsi="Times New Roman" w:cs="Times New Roman"/>
            <w:sz w:val="24"/>
            <w:szCs w:val="24"/>
          </w:rPr>
          <w:delText>mindset</w:delText>
        </w:r>
        <w:r w:rsidR="00B11842" w:rsidRPr="00272B46" w:rsidDel="0017639C">
          <w:rPr>
            <w:rFonts w:ascii="Times New Roman" w:hAnsi="Times New Roman" w:cs="Times New Roman"/>
            <w:sz w:val="24"/>
            <w:szCs w:val="24"/>
          </w:rPr>
          <w:delText xml:space="preserve"> </w:delText>
        </w:r>
      </w:del>
      <w:ins w:id="108" w:author="user" w:date="2016-01-13T22:16:00Z">
        <w:r w:rsidR="0017639C">
          <w:rPr>
            <w:rFonts w:ascii="Times New Roman" w:hAnsi="Times New Roman" w:cs="Times New Roman"/>
            <w:sz w:val="24"/>
            <w:szCs w:val="24"/>
          </w:rPr>
          <w:t>socio-cultural beliefs</w:t>
        </w:r>
        <w:r w:rsidR="0017639C" w:rsidRPr="00272B46">
          <w:rPr>
            <w:rFonts w:ascii="Times New Roman" w:hAnsi="Times New Roman" w:cs="Times New Roman"/>
            <w:sz w:val="24"/>
            <w:szCs w:val="24"/>
          </w:rPr>
          <w:t xml:space="preserve"> </w:t>
        </w:r>
      </w:ins>
      <w:r w:rsidR="00B11842" w:rsidRPr="00272B46">
        <w:rPr>
          <w:rFonts w:ascii="Times New Roman" w:hAnsi="Times New Roman" w:cs="Times New Roman"/>
          <w:sz w:val="24"/>
          <w:szCs w:val="24"/>
        </w:rPr>
        <w:t xml:space="preserve">of </w:t>
      </w:r>
      <w:proofErr w:type="spellStart"/>
      <w:r w:rsidR="00B11842" w:rsidRPr="00272B46">
        <w:rPr>
          <w:rFonts w:ascii="Times New Roman" w:hAnsi="Times New Roman" w:cs="Times New Roman"/>
          <w:sz w:val="24"/>
          <w:szCs w:val="24"/>
        </w:rPr>
        <w:t>people</w:t>
      </w:r>
      <w:del w:id="109" w:author="user" w:date="2016-01-13T22:16:00Z">
        <w:r w:rsidR="00B11842" w:rsidRPr="00272B46" w:rsidDel="0017639C">
          <w:rPr>
            <w:rFonts w:ascii="Times New Roman" w:hAnsi="Times New Roman" w:cs="Times New Roman"/>
            <w:sz w:val="24"/>
            <w:szCs w:val="24"/>
          </w:rPr>
          <w:delText xml:space="preserve"> at the grass-root level,</w:delText>
        </w:r>
      </w:del>
      <w:ins w:id="110" w:author="user" w:date="2016-01-13T22:16:00Z">
        <w:r w:rsidR="00224145">
          <w:rPr>
            <w:rFonts w:ascii="Times New Roman" w:hAnsi="Times New Roman" w:cs="Times New Roman"/>
            <w:sz w:val="24"/>
            <w:szCs w:val="24"/>
          </w:rPr>
          <w:t>in</w:t>
        </w:r>
        <w:proofErr w:type="spellEnd"/>
        <w:r w:rsidR="00224145">
          <w:rPr>
            <w:rFonts w:ascii="Times New Roman" w:hAnsi="Times New Roman" w:cs="Times New Roman"/>
            <w:sz w:val="24"/>
            <w:szCs w:val="24"/>
          </w:rPr>
          <w:t xml:space="preserve"> order</w:t>
        </w:r>
      </w:ins>
      <w:r w:rsidR="00B11842" w:rsidRPr="00272B46">
        <w:rPr>
          <w:rFonts w:ascii="Times New Roman" w:hAnsi="Times New Roman" w:cs="Times New Roman"/>
          <w:sz w:val="24"/>
          <w:szCs w:val="24"/>
        </w:rPr>
        <w:t xml:space="preserve"> to ensure that this huge organ-pool doesn’t get wasted</w:t>
      </w:r>
      <w:r w:rsidR="000D0D2D" w:rsidRPr="00272B46">
        <w:rPr>
          <w:rFonts w:ascii="Times New Roman" w:hAnsi="Times New Roman" w:cs="Times New Roman"/>
          <w:sz w:val="24"/>
          <w:szCs w:val="24"/>
        </w:rPr>
        <w:t xml:space="preserve"> </w:t>
      </w:r>
      <w:r w:rsidR="000D0D2D" w:rsidRPr="00272B46">
        <w:rPr>
          <w:rFonts w:ascii="Times New Roman" w:hAnsi="Times New Roman" w:cs="Times New Roman"/>
          <w:sz w:val="24"/>
          <w:szCs w:val="24"/>
          <w:vertAlign w:val="superscript"/>
        </w:rPr>
        <w:t>[</w:t>
      </w:r>
      <w:r w:rsidR="0089593D" w:rsidRPr="00272B46">
        <w:rPr>
          <w:rFonts w:ascii="Times New Roman" w:hAnsi="Times New Roman" w:cs="Times New Roman"/>
          <w:sz w:val="24"/>
          <w:szCs w:val="24"/>
          <w:vertAlign w:val="superscript"/>
        </w:rPr>
        <w:t>11</w:t>
      </w:r>
      <w:proofErr w:type="gramStart"/>
      <w:r w:rsidR="000D0D2D" w:rsidRPr="00272B46">
        <w:rPr>
          <w:rFonts w:ascii="Times New Roman" w:hAnsi="Times New Roman" w:cs="Times New Roman"/>
          <w:sz w:val="24"/>
          <w:szCs w:val="24"/>
          <w:vertAlign w:val="superscript"/>
        </w:rPr>
        <w:t>]</w:t>
      </w:r>
      <w:r w:rsidR="002F25BD" w:rsidRPr="00272B46">
        <w:rPr>
          <w:rFonts w:ascii="Times New Roman" w:hAnsi="Times New Roman" w:cs="Times New Roman"/>
          <w:sz w:val="24"/>
          <w:szCs w:val="24"/>
        </w:rPr>
        <w:t xml:space="preserve"> </w:t>
      </w:r>
      <w:r w:rsidR="00B11842" w:rsidRPr="00272B46">
        <w:rPr>
          <w:rFonts w:ascii="Times New Roman" w:hAnsi="Times New Roman" w:cs="Times New Roman"/>
          <w:sz w:val="24"/>
          <w:szCs w:val="24"/>
        </w:rPr>
        <w:t>.</w:t>
      </w:r>
      <w:proofErr w:type="gramEnd"/>
    </w:p>
    <w:p w:rsidR="00867994" w:rsidRPr="00272B46" w:rsidRDefault="00B63740"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On the other hand</w:t>
      </w:r>
      <w:r w:rsidR="00733351" w:rsidRPr="00272B46">
        <w:rPr>
          <w:rFonts w:ascii="Times New Roman" w:hAnsi="Times New Roman" w:cs="Times New Roman"/>
          <w:sz w:val="24"/>
          <w:szCs w:val="24"/>
        </w:rPr>
        <w:t>,</w:t>
      </w:r>
      <w:r w:rsidR="001A668D" w:rsidRPr="00272B46">
        <w:rPr>
          <w:rFonts w:ascii="Times New Roman" w:hAnsi="Times New Roman" w:cs="Times New Roman"/>
          <w:sz w:val="24"/>
          <w:szCs w:val="24"/>
        </w:rPr>
        <w:t xml:space="preserve"> what is the harm in</w:t>
      </w:r>
      <w:r w:rsidR="00733351" w:rsidRPr="00272B46">
        <w:rPr>
          <w:rFonts w:ascii="Times New Roman" w:hAnsi="Times New Roman" w:cs="Times New Roman"/>
          <w:sz w:val="24"/>
          <w:szCs w:val="24"/>
        </w:rPr>
        <w:t xml:space="preserve"> let</w:t>
      </w:r>
      <w:r w:rsidR="001A668D" w:rsidRPr="00272B46">
        <w:rPr>
          <w:rFonts w:ascii="Times New Roman" w:hAnsi="Times New Roman" w:cs="Times New Roman"/>
          <w:sz w:val="24"/>
          <w:szCs w:val="24"/>
        </w:rPr>
        <w:t>ting</w:t>
      </w:r>
      <w:r w:rsidR="00733351" w:rsidRPr="00272B46">
        <w:rPr>
          <w:rFonts w:ascii="Times New Roman" w:hAnsi="Times New Roman" w:cs="Times New Roman"/>
          <w:sz w:val="24"/>
          <w:szCs w:val="24"/>
        </w:rPr>
        <w:t xml:space="preserve"> these people with End-stage renal disease</w:t>
      </w:r>
      <w:r w:rsidR="0046567B" w:rsidRPr="00272B46">
        <w:rPr>
          <w:rFonts w:ascii="Times New Roman" w:hAnsi="Times New Roman" w:cs="Times New Roman"/>
          <w:sz w:val="24"/>
          <w:szCs w:val="24"/>
        </w:rPr>
        <w:t xml:space="preserve"> (ESRD)</w:t>
      </w:r>
      <w:ins w:id="111" w:author="user" w:date="2016-01-13T22:20:00Z">
        <w:r w:rsidR="00300D4B">
          <w:rPr>
            <w:rFonts w:ascii="Times New Roman" w:hAnsi="Times New Roman" w:cs="Times New Roman"/>
            <w:sz w:val="24"/>
            <w:szCs w:val="24"/>
          </w:rPr>
          <w:t>/ CKD-V (Chronic kidney disease)/ Renal failure</w:t>
        </w:r>
      </w:ins>
      <w:r w:rsidR="00733351" w:rsidRPr="00272B46">
        <w:rPr>
          <w:rFonts w:ascii="Times New Roman" w:hAnsi="Times New Roman" w:cs="Times New Roman"/>
          <w:sz w:val="24"/>
          <w:szCs w:val="24"/>
        </w:rPr>
        <w:t xml:space="preserve"> remain on dialysis till they find</w:t>
      </w:r>
      <w:r w:rsidR="001A668D" w:rsidRPr="00272B46">
        <w:rPr>
          <w:rFonts w:ascii="Times New Roman" w:hAnsi="Times New Roman" w:cs="Times New Roman"/>
          <w:sz w:val="24"/>
          <w:szCs w:val="24"/>
        </w:rPr>
        <w:t xml:space="preserve"> </w:t>
      </w:r>
      <w:r w:rsidR="00733351" w:rsidRPr="00272B46">
        <w:rPr>
          <w:rFonts w:ascii="Times New Roman" w:hAnsi="Times New Roman" w:cs="Times New Roman"/>
          <w:sz w:val="24"/>
          <w:szCs w:val="24"/>
        </w:rPr>
        <w:t>a cadaveric donor, or any first-degree relative willingly donates his or her kidney.</w:t>
      </w:r>
      <w:r w:rsidR="00651F1A" w:rsidRPr="00272B46">
        <w:rPr>
          <w:rFonts w:ascii="Times New Roman" w:hAnsi="Times New Roman" w:cs="Times New Roman"/>
          <w:sz w:val="24"/>
          <w:szCs w:val="24"/>
        </w:rPr>
        <w:t xml:space="preserve"> There is absolutely no harm, but, as per recent Indian data, it must be seen as to how long the 650 government-authorised dialysis units available, would be able to sustain the burden of approximately 80,000 new patients being annually diagnosed with ESRD</w:t>
      </w:r>
      <w:r w:rsidR="00A341D0" w:rsidRPr="00272B46">
        <w:rPr>
          <w:rFonts w:ascii="Times New Roman" w:hAnsi="Times New Roman" w:cs="Times New Roman"/>
          <w:sz w:val="24"/>
          <w:szCs w:val="24"/>
        </w:rPr>
        <w:t xml:space="preserve"> </w:t>
      </w:r>
      <w:r w:rsidR="00A341D0" w:rsidRPr="00272B46">
        <w:rPr>
          <w:rFonts w:ascii="Times New Roman" w:hAnsi="Times New Roman" w:cs="Times New Roman"/>
          <w:sz w:val="24"/>
          <w:szCs w:val="24"/>
          <w:vertAlign w:val="superscript"/>
        </w:rPr>
        <w:t>[</w:t>
      </w:r>
      <w:r w:rsidR="00C270B4" w:rsidRPr="00272B46">
        <w:rPr>
          <w:rFonts w:ascii="Times New Roman" w:hAnsi="Times New Roman" w:cs="Times New Roman"/>
          <w:sz w:val="24"/>
          <w:szCs w:val="24"/>
          <w:vertAlign w:val="superscript"/>
        </w:rPr>
        <w:t>12</w:t>
      </w:r>
      <w:ins w:id="112" w:author="apollo" w:date="2016-01-23T13:02:00Z">
        <w:r w:rsidR="0002336A">
          <w:rPr>
            <w:rFonts w:ascii="Times New Roman" w:hAnsi="Times New Roman" w:cs="Times New Roman"/>
            <w:sz w:val="24"/>
            <w:szCs w:val="24"/>
            <w:vertAlign w:val="superscript"/>
          </w:rPr>
          <w:t>, 13</w:t>
        </w:r>
      </w:ins>
      <w:r w:rsidR="00A341D0" w:rsidRPr="00272B46">
        <w:rPr>
          <w:rFonts w:ascii="Times New Roman" w:hAnsi="Times New Roman" w:cs="Times New Roman"/>
          <w:sz w:val="24"/>
          <w:szCs w:val="24"/>
          <w:vertAlign w:val="superscript"/>
        </w:rPr>
        <w:t>]</w:t>
      </w:r>
      <w:r w:rsidR="00651F1A" w:rsidRPr="00272B46">
        <w:rPr>
          <w:rFonts w:ascii="Times New Roman" w:hAnsi="Times New Roman" w:cs="Times New Roman"/>
          <w:sz w:val="24"/>
          <w:szCs w:val="24"/>
        </w:rPr>
        <w:t>.</w:t>
      </w:r>
      <w:r w:rsidR="00046A0E" w:rsidRPr="00272B46">
        <w:rPr>
          <w:rFonts w:ascii="Times New Roman" w:hAnsi="Times New Roman" w:cs="Times New Roman"/>
          <w:sz w:val="24"/>
          <w:szCs w:val="24"/>
        </w:rPr>
        <w:t xml:space="preserve"> </w:t>
      </w:r>
    </w:p>
    <w:p w:rsidR="0003221A" w:rsidRPr="00272B46" w:rsidRDefault="0003221A" w:rsidP="00D617D6">
      <w:pPr>
        <w:spacing w:line="240" w:lineRule="auto"/>
        <w:jc w:val="both"/>
        <w:rPr>
          <w:rFonts w:ascii="Times New Roman" w:hAnsi="Times New Roman" w:cs="Times New Roman"/>
          <w:sz w:val="24"/>
          <w:szCs w:val="24"/>
        </w:rPr>
      </w:pPr>
      <w:r w:rsidRPr="00272B46">
        <w:rPr>
          <w:rFonts w:ascii="Times New Roman" w:hAnsi="Times New Roman" w:cs="Times New Roman"/>
          <w:color w:val="000000" w:themeColor="text1"/>
          <w:sz w:val="24"/>
          <w:szCs w:val="24"/>
        </w:rPr>
        <w:t>Compared with long-term dialysis, renal transplantation generally offers a longer life span and a better quality of life.</w:t>
      </w:r>
      <w:r w:rsidR="00830DB7" w:rsidRPr="00272B46">
        <w:rPr>
          <w:rFonts w:ascii="Times New Roman" w:hAnsi="Times New Roman" w:cs="Times New Roman"/>
          <w:color w:val="000000" w:themeColor="text1"/>
          <w:sz w:val="24"/>
          <w:szCs w:val="24"/>
        </w:rPr>
        <w:t xml:space="preserve"> </w:t>
      </w:r>
      <w:r w:rsidRPr="00272B46">
        <w:rPr>
          <w:rFonts w:ascii="Times New Roman" w:hAnsi="Times New Roman" w:cs="Times New Roman"/>
          <w:color w:val="000000" w:themeColor="text1"/>
          <w:sz w:val="24"/>
          <w:szCs w:val="24"/>
        </w:rPr>
        <w:t xml:space="preserve">However, nearly every country </w:t>
      </w:r>
      <w:r w:rsidR="00521B7A" w:rsidRPr="00272B46">
        <w:rPr>
          <w:rFonts w:ascii="Times New Roman" w:hAnsi="Times New Roman" w:cs="Times New Roman"/>
          <w:color w:val="000000" w:themeColor="text1"/>
          <w:sz w:val="24"/>
          <w:szCs w:val="24"/>
        </w:rPr>
        <w:t xml:space="preserve">is facing an acute </w:t>
      </w:r>
      <w:r w:rsidRPr="00272B46">
        <w:rPr>
          <w:rFonts w:ascii="Times New Roman" w:hAnsi="Times New Roman" w:cs="Times New Roman"/>
          <w:color w:val="000000" w:themeColor="text1"/>
          <w:sz w:val="24"/>
          <w:szCs w:val="24"/>
        </w:rPr>
        <w:t>shortage of kidneys for transplantation. In the United States, 50 000 individuals are waiting for kidney transplantation, yet only 15 000 kidneys are transplanted annually</w:t>
      </w:r>
      <w:r w:rsidR="00F21D71" w:rsidRPr="00272B46">
        <w:rPr>
          <w:rFonts w:ascii="Times New Roman" w:hAnsi="Times New Roman" w:cs="Times New Roman"/>
          <w:color w:val="000000" w:themeColor="text1"/>
          <w:sz w:val="24"/>
          <w:szCs w:val="24"/>
          <w:vertAlign w:val="superscript"/>
        </w:rPr>
        <w:t xml:space="preserve"> [5]</w:t>
      </w:r>
      <w:r w:rsidRPr="00272B46">
        <w:rPr>
          <w:rFonts w:ascii="Times New Roman" w:hAnsi="Times New Roman" w:cs="Times New Roman"/>
          <w:color w:val="000000" w:themeColor="text1"/>
          <w:sz w:val="24"/>
          <w:szCs w:val="24"/>
        </w:rPr>
        <w:t xml:space="preserve">. The shortage is even </w:t>
      </w:r>
      <w:r w:rsidRPr="00272B46">
        <w:rPr>
          <w:rFonts w:ascii="Times New Roman" w:hAnsi="Times New Roman" w:cs="Times New Roman"/>
          <w:color w:val="000000" w:themeColor="text1"/>
          <w:sz w:val="24"/>
          <w:szCs w:val="24"/>
        </w:rPr>
        <w:lastRenderedPageBreak/>
        <w:t>more severe in deve</w:t>
      </w:r>
      <w:r w:rsidR="00830DB7" w:rsidRPr="00272B46">
        <w:rPr>
          <w:rFonts w:ascii="Times New Roman" w:hAnsi="Times New Roman" w:cs="Times New Roman"/>
          <w:color w:val="000000" w:themeColor="text1"/>
          <w:sz w:val="24"/>
          <w:szCs w:val="24"/>
        </w:rPr>
        <w:t>loping countries. Despite India</w:t>
      </w:r>
      <w:r w:rsidRPr="00272B46">
        <w:rPr>
          <w:rFonts w:ascii="Times New Roman" w:hAnsi="Times New Roman" w:cs="Times New Roman"/>
          <w:color w:val="000000" w:themeColor="text1"/>
          <w:sz w:val="24"/>
          <w:szCs w:val="24"/>
        </w:rPr>
        <w:t xml:space="preserve"> having 4 times the population of the United States, Indian physicians transplant fewer than 4000 kidneys annually, and a number of the organs are received by non-Indian</w:t>
      </w:r>
      <w:r w:rsidR="00A87BEC" w:rsidRPr="00272B46">
        <w:rPr>
          <w:rFonts w:ascii="Times New Roman" w:hAnsi="Times New Roman" w:cs="Times New Roman"/>
          <w:color w:val="000000" w:themeColor="text1"/>
          <w:sz w:val="24"/>
          <w:szCs w:val="24"/>
        </w:rPr>
        <w:t>, transplant tourists</w:t>
      </w:r>
      <w:r w:rsidR="00A62A21" w:rsidRPr="00272B46">
        <w:rPr>
          <w:rFonts w:ascii="Times New Roman" w:hAnsi="Times New Roman" w:cs="Times New Roman"/>
          <w:color w:val="000000" w:themeColor="text1"/>
          <w:sz w:val="24"/>
          <w:szCs w:val="24"/>
        </w:rPr>
        <w:t xml:space="preserve"> </w:t>
      </w:r>
      <w:r w:rsidR="00A62A21" w:rsidRPr="00272B46">
        <w:rPr>
          <w:rFonts w:ascii="Times New Roman" w:hAnsi="Times New Roman" w:cs="Times New Roman"/>
          <w:color w:val="000000" w:themeColor="text1"/>
          <w:sz w:val="24"/>
          <w:szCs w:val="24"/>
          <w:vertAlign w:val="superscript"/>
        </w:rPr>
        <w:t>[</w:t>
      </w:r>
      <w:del w:id="113" w:author="apollo" w:date="2016-01-23T13:02:00Z">
        <w:r w:rsidR="00A62A21" w:rsidRPr="00272B46" w:rsidDel="0002336A">
          <w:rPr>
            <w:rFonts w:ascii="Times New Roman" w:hAnsi="Times New Roman" w:cs="Times New Roman"/>
            <w:color w:val="000000" w:themeColor="text1"/>
            <w:sz w:val="24"/>
            <w:szCs w:val="24"/>
            <w:vertAlign w:val="superscript"/>
          </w:rPr>
          <w:delText>11</w:delText>
        </w:r>
      </w:del>
      <w:r w:rsidR="00855197" w:rsidRPr="00272B46">
        <w:rPr>
          <w:rFonts w:ascii="Times New Roman" w:hAnsi="Times New Roman" w:cs="Times New Roman"/>
          <w:color w:val="000000" w:themeColor="text1"/>
          <w:sz w:val="24"/>
          <w:szCs w:val="24"/>
          <w:vertAlign w:val="superscript"/>
        </w:rPr>
        <w:t>, 12</w:t>
      </w:r>
      <w:proofErr w:type="gramStart"/>
      <w:r w:rsidR="00BC4680" w:rsidRPr="00272B46">
        <w:rPr>
          <w:rFonts w:ascii="Times New Roman" w:hAnsi="Times New Roman" w:cs="Times New Roman"/>
          <w:color w:val="000000" w:themeColor="text1"/>
          <w:sz w:val="24"/>
          <w:szCs w:val="24"/>
          <w:vertAlign w:val="superscript"/>
        </w:rPr>
        <w:t>,13</w:t>
      </w:r>
      <w:proofErr w:type="gramEnd"/>
      <w:ins w:id="114" w:author="apollo" w:date="2016-01-23T13:02:00Z">
        <w:r w:rsidR="0002336A">
          <w:rPr>
            <w:rFonts w:ascii="Times New Roman" w:hAnsi="Times New Roman" w:cs="Times New Roman"/>
            <w:color w:val="000000" w:themeColor="text1"/>
            <w:sz w:val="24"/>
            <w:szCs w:val="24"/>
            <w:vertAlign w:val="superscript"/>
          </w:rPr>
          <w:t>, 14</w:t>
        </w:r>
      </w:ins>
      <w:r w:rsidR="00A62A21" w:rsidRPr="00272B46">
        <w:rPr>
          <w:rFonts w:ascii="Times New Roman" w:hAnsi="Times New Roman" w:cs="Times New Roman"/>
          <w:color w:val="000000" w:themeColor="text1"/>
          <w:sz w:val="24"/>
          <w:szCs w:val="24"/>
          <w:vertAlign w:val="superscript"/>
        </w:rPr>
        <w:t>]</w:t>
      </w:r>
      <w:r w:rsidR="00A87BEC" w:rsidRPr="00272B46">
        <w:rPr>
          <w:rFonts w:ascii="Times New Roman" w:hAnsi="Times New Roman" w:cs="Times New Roman"/>
          <w:color w:val="000000" w:themeColor="text1"/>
          <w:sz w:val="24"/>
          <w:szCs w:val="24"/>
        </w:rPr>
        <w:t>.</w:t>
      </w:r>
    </w:p>
    <w:p w:rsidR="000A4216" w:rsidRPr="00272B46" w:rsidRDefault="000A4216"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Another fac</w:t>
      </w:r>
      <w:r w:rsidR="00727DC1" w:rsidRPr="00272B46">
        <w:rPr>
          <w:rFonts w:ascii="Times New Roman" w:hAnsi="Times New Roman" w:cs="Times New Roman"/>
          <w:sz w:val="24"/>
          <w:szCs w:val="24"/>
        </w:rPr>
        <w:t>et</w:t>
      </w:r>
      <w:r w:rsidRPr="00272B46">
        <w:rPr>
          <w:rFonts w:ascii="Times New Roman" w:hAnsi="Times New Roman" w:cs="Times New Roman"/>
          <w:sz w:val="24"/>
          <w:szCs w:val="24"/>
        </w:rPr>
        <w:t xml:space="preserve"> to this entire picture is that these patients of End-stage renal disease (ESRD) have a very poor quality of life and are almost social neglects, due to their substantial </w:t>
      </w:r>
      <w:r w:rsidRPr="00272B46">
        <w:rPr>
          <w:rFonts w:ascii="Times New Roman" w:hAnsi="Times New Roman" w:cs="Times New Roman"/>
          <w:i/>
          <w:sz w:val="24"/>
          <w:szCs w:val="24"/>
        </w:rPr>
        <w:t>“in dialysis”</w:t>
      </w:r>
      <w:r w:rsidRPr="00272B46">
        <w:rPr>
          <w:rFonts w:ascii="Times New Roman" w:hAnsi="Times New Roman" w:cs="Times New Roman"/>
          <w:sz w:val="24"/>
          <w:szCs w:val="24"/>
        </w:rPr>
        <w:t xml:space="preserve"> time.</w:t>
      </w:r>
      <w:r w:rsidR="008F5DE7" w:rsidRPr="00272B46">
        <w:rPr>
          <w:rFonts w:ascii="Times New Roman" w:hAnsi="Times New Roman" w:cs="Times New Roman"/>
          <w:sz w:val="24"/>
          <w:szCs w:val="24"/>
        </w:rPr>
        <w:t xml:space="preserve"> </w:t>
      </w:r>
    </w:p>
    <w:p w:rsidR="008F5DE7" w:rsidRPr="00272B46" w:rsidRDefault="008F5DE7"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 xml:space="preserve">A prevent plea made by a group of 90 </w:t>
      </w:r>
      <w:r w:rsidR="00B35047" w:rsidRPr="00272B46">
        <w:rPr>
          <w:rFonts w:ascii="Times New Roman" w:hAnsi="Times New Roman" w:cs="Times New Roman"/>
          <w:sz w:val="24"/>
          <w:szCs w:val="24"/>
        </w:rPr>
        <w:t xml:space="preserve">Indian </w:t>
      </w:r>
      <w:r w:rsidRPr="00272B46">
        <w:rPr>
          <w:rFonts w:ascii="Times New Roman" w:hAnsi="Times New Roman" w:cs="Times New Roman"/>
          <w:sz w:val="24"/>
          <w:szCs w:val="24"/>
        </w:rPr>
        <w:t xml:space="preserve">patients awaiting renal transplant, via the unrelated donor programme against the ban, aptly summarises the situation. They stated </w:t>
      </w:r>
      <w:proofErr w:type="gramStart"/>
      <w:r w:rsidRPr="00272B46">
        <w:rPr>
          <w:rFonts w:ascii="Times New Roman" w:hAnsi="Times New Roman" w:cs="Times New Roman"/>
          <w:i/>
          <w:sz w:val="24"/>
          <w:szCs w:val="24"/>
        </w:rPr>
        <w:t>“ True</w:t>
      </w:r>
      <w:proofErr w:type="gramEnd"/>
      <w:r w:rsidRPr="00272B46">
        <w:rPr>
          <w:rFonts w:ascii="Times New Roman" w:hAnsi="Times New Roman" w:cs="Times New Roman"/>
          <w:i/>
          <w:sz w:val="24"/>
          <w:szCs w:val="24"/>
        </w:rPr>
        <w:t>, hard destiny forces people to sell their kidneys, but by this act, they bless ill-fated people like us with a new lease of life. This country has the unique distinction of giving re birth to ESRD patients</w:t>
      </w:r>
      <w:proofErr w:type="gramStart"/>
      <w:r w:rsidR="00712F13" w:rsidRPr="00272B46">
        <w:rPr>
          <w:rFonts w:ascii="Times New Roman" w:hAnsi="Times New Roman" w:cs="Times New Roman"/>
          <w:i/>
          <w:sz w:val="24"/>
          <w:szCs w:val="24"/>
        </w:rPr>
        <w:t xml:space="preserve">”  </w:t>
      </w:r>
      <w:r w:rsidR="00712F13" w:rsidRPr="00272B46">
        <w:rPr>
          <w:rFonts w:ascii="Times New Roman" w:hAnsi="Times New Roman" w:cs="Times New Roman"/>
          <w:sz w:val="24"/>
          <w:szCs w:val="24"/>
          <w:vertAlign w:val="superscript"/>
        </w:rPr>
        <w:t>[</w:t>
      </w:r>
      <w:proofErr w:type="gramEnd"/>
      <w:ins w:id="115" w:author="apollo" w:date="2016-01-23T13:02:00Z">
        <w:r w:rsidR="0002336A">
          <w:rPr>
            <w:rFonts w:ascii="Times New Roman" w:hAnsi="Times New Roman" w:cs="Times New Roman"/>
            <w:sz w:val="24"/>
            <w:szCs w:val="24"/>
            <w:vertAlign w:val="superscript"/>
          </w:rPr>
          <w:t>15</w:t>
        </w:r>
      </w:ins>
      <w:del w:id="116" w:author="apollo" w:date="2016-01-23T13:02:00Z">
        <w:r w:rsidR="00712F13" w:rsidRPr="00272B46" w:rsidDel="0002336A">
          <w:rPr>
            <w:rFonts w:ascii="Times New Roman" w:hAnsi="Times New Roman" w:cs="Times New Roman"/>
            <w:sz w:val="24"/>
            <w:szCs w:val="24"/>
            <w:vertAlign w:val="superscript"/>
          </w:rPr>
          <w:delText>14</w:delText>
        </w:r>
      </w:del>
      <w:r w:rsidR="00712F13" w:rsidRPr="00272B46">
        <w:rPr>
          <w:rFonts w:ascii="Times New Roman" w:hAnsi="Times New Roman" w:cs="Times New Roman"/>
          <w:sz w:val="24"/>
          <w:szCs w:val="24"/>
          <w:vertAlign w:val="superscript"/>
        </w:rPr>
        <w:t>]</w:t>
      </w:r>
      <w:r w:rsidRPr="00272B46">
        <w:rPr>
          <w:rFonts w:ascii="Times New Roman" w:hAnsi="Times New Roman" w:cs="Times New Roman"/>
          <w:i/>
          <w:sz w:val="24"/>
          <w:szCs w:val="24"/>
        </w:rPr>
        <w:t xml:space="preserve">. </w:t>
      </w:r>
      <w:r w:rsidR="00727DC1" w:rsidRPr="00272B46">
        <w:rPr>
          <w:rFonts w:ascii="Times New Roman" w:hAnsi="Times New Roman" w:cs="Times New Roman"/>
          <w:i/>
          <w:sz w:val="24"/>
          <w:szCs w:val="24"/>
        </w:rPr>
        <w:t xml:space="preserve"> </w:t>
      </w:r>
      <w:r w:rsidR="00752658" w:rsidRPr="00272B46">
        <w:rPr>
          <w:rFonts w:ascii="Times New Roman" w:hAnsi="Times New Roman" w:cs="Times New Roman"/>
          <w:sz w:val="24"/>
          <w:szCs w:val="24"/>
        </w:rPr>
        <w:t>However, they also clarified that they aren’t opposed to the bill, but urged the government to allow the unrelated donor programme to continue till such time as all hospitals switch over totally to the cadaveric programme.</w:t>
      </w:r>
    </w:p>
    <w:p w:rsidR="00F46514" w:rsidRPr="00272B46" w:rsidRDefault="00F46514" w:rsidP="00D617D6">
      <w:pPr>
        <w:spacing w:line="240" w:lineRule="auto"/>
        <w:jc w:val="both"/>
        <w:rPr>
          <w:rFonts w:ascii="Times New Roman" w:hAnsi="Times New Roman" w:cs="Times New Roman"/>
          <w:sz w:val="24"/>
          <w:szCs w:val="24"/>
        </w:rPr>
      </w:pPr>
    </w:p>
    <w:p w:rsidR="00F46514" w:rsidRPr="00272B46" w:rsidRDefault="00F46514"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Introspection:</w:t>
      </w:r>
    </w:p>
    <w:p w:rsidR="004F6D63" w:rsidRPr="00272B46" w:rsidRDefault="006E7869"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To introspect, the main reason for th</w:t>
      </w:r>
      <w:r w:rsidR="00295CAC" w:rsidRPr="00272B46">
        <w:rPr>
          <w:rFonts w:ascii="Times New Roman" w:hAnsi="Times New Roman" w:cs="Times New Roman"/>
          <w:sz w:val="24"/>
          <w:szCs w:val="24"/>
        </w:rPr>
        <w:t>is</w:t>
      </w:r>
      <w:r w:rsidR="007F3DD5" w:rsidRPr="00272B46">
        <w:rPr>
          <w:rFonts w:ascii="Times New Roman" w:hAnsi="Times New Roman" w:cs="Times New Roman"/>
          <w:sz w:val="24"/>
          <w:szCs w:val="24"/>
        </w:rPr>
        <w:t xml:space="preserve"> increasing number of patients on the renal transplant waiting list</w:t>
      </w:r>
      <w:r w:rsidR="008C33F1" w:rsidRPr="00272B46">
        <w:rPr>
          <w:rFonts w:ascii="Times New Roman" w:hAnsi="Times New Roman" w:cs="Times New Roman"/>
          <w:sz w:val="24"/>
          <w:szCs w:val="24"/>
        </w:rPr>
        <w:t>s</w:t>
      </w:r>
      <w:r w:rsidR="007F3DD5" w:rsidRPr="00272B46">
        <w:rPr>
          <w:rFonts w:ascii="Times New Roman" w:hAnsi="Times New Roman" w:cs="Times New Roman"/>
          <w:sz w:val="24"/>
          <w:szCs w:val="24"/>
        </w:rPr>
        <w:t xml:space="preserve"> is the steady growth of a patient population that needs renal replacement therapy worldwide. At the end of 2001, </w:t>
      </w:r>
      <w:r w:rsidR="007B0EB9" w:rsidRPr="00272B46">
        <w:rPr>
          <w:rFonts w:ascii="Times New Roman" w:hAnsi="Times New Roman" w:cs="Times New Roman"/>
          <w:sz w:val="24"/>
          <w:szCs w:val="24"/>
        </w:rPr>
        <w:t xml:space="preserve">as per WHO estimates, </w:t>
      </w:r>
      <w:r w:rsidR="007F3DD5" w:rsidRPr="00272B46">
        <w:rPr>
          <w:rFonts w:ascii="Times New Roman" w:hAnsi="Times New Roman" w:cs="Times New Roman"/>
          <w:sz w:val="24"/>
          <w:szCs w:val="24"/>
        </w:rPr>
        <w:t xml:space="preserve">approximately 1,479,000 people were alive in the world just because they had access to dialysis and renal transplant facilities. This number increased </w:t>
      </w:r>
      <w:r w:rsidR="00C3734E" w:rsidRPr="00272B46">
        <w:rPr>
          <w:rFonts w:ascii="Times New Roman" w:hAnsi="Times New Roman" w:cs="Times New Roman"/>
          <w:sz w:val="24"/>
          <w:szCs w:val="24"/>
        </w:rPr>
        <w:t>to 1,783,000 by the end of 2004 and further exponentially thereafter</w:t>
      </w:r>
      <w:r w:rsidR="00A92EAE" w:rsidRPr="00272B46">
        <w:rPr>
          <w:rFonts w:ascii="Times New Roman" w:hAnsi="Times New Roman" w:cs="Times New Roman"/>
          <w:sz w:val="24"/>
          <w:szCs w:val="24"/>
        </w:rPr>
        <w:t xml:space="preserve"> </w:t>
      </w:r>
      <w:r w:rsidR="00A92EAE" w:rsidRPr="00272B46">
        <w:rPr>
          <w:rFonts w:ascii="Times New Roman" w:hAnsi="Times New Roman" w:cs="Times New Roman"/>
          <w:sz w:val="24"/>
          <w:szCs w:val="24"/>
          <w:vertAlign w:val="superscript"/>
        </w:rPr>
        <w:t>[</w:t>
      </w:r>
      <w:del w:id="117" w:author="apollo" w:date="2016-01-23T13:02:00Z">
        <w:r w:rsidR="00A92EAE" w:rsidRPr="00272B46" w:rsidDel="0002336A">
          <w:rPr>
            <w:rFonts w:ascii="Times New Roman" w:hAnsi="Times New Roman" w:cs="Times New Roman"/>
            <w:sz w:val="24"/>
            <w:szCs w:val="24"/>
            <w:vertAlign w:val="superscript"/>
          </w:rPr>
          <w:delText>13</w:delText>
        </w:r>
      </w:del>
      <w:proofErr w:type="gramStart"/>
      <w:r w:rsidR="00A92EAE" w:rsidRPr="00272B46">
        <w:rPr>
          <w:rFonts w:ascii="Times New Roman" w:hAnsi="Times New Roman" w:cs="Times New Roman"/>
          <w:sz w:val="24"/>
          <w:szCs w:val="24"/>
          <w:vertAlign w:val="superscript"/>
        </w:rPr>
        <w:t>,14</w:t>
      </w:r>
      <w:proofErr w:type="gramEnd"/>
      <w:ins w:id="118" w:author="apollo" w:date="2016-01-23T13:02:00Z">
        <w:r w:rsidR="0002336A">
          <w:rPr>
            <w:rFonts w:ascii="Times New Roman" w:hAnsi="Times New Roman" w:cs="Times New Roman"/>
            <w:sz w:val="24"/>
            <w:szCs w:val="24"/>
            <w:vertAlign w:val="superscript"/>
          </w:rPr>
          <w:t>, 15</w:t>
        </w:r>
      </w:ins>
      <w:r w:rsidR="00A92EAE" w:rsidRPr="00272B46">
        <w:rPr>
          <w:rFonts w:ascii="Times New Roman" w:hAnsi="Times New Roman" w:cs="Times New Roman"/>
          <w:sz w:val="24"/>
          <w:szCs w:val="24"/>
          <w:vertAlign w:val="superscript"/>
        </w:rPr>
        <w:t>]</w:t>
      </w:r>
      <w:r w:rsidR="00C3734E" w:rsidRPr="00272B46">
        <w:rPr>
          <w:rFonts w:ascii="Times New Roman" w:hAnsi="Times New Roman" w:cs="Times New Roman"/>
          <w:sz w:val="24"/>
          <w:szCs w:val="24"/>
        </w:rPr>
        <w:t xml:space="preserve">. </w:t>
      </w:r>
      <w:r w:rsidR="007F3DD5" w:rsidRPr="00272B46">
        <w:rPr>
          <w:rFonts w:ascii="Times New Roman" w:hAnsi="Times New Roman" w:cs="Times New Roman"/>
          <w:sz w:val="24"/>
          <w:szCs w:val="24"/>
        </w:rPr>
        <w:t xml:space="preserve"> The major factors that contribute to this continuous growth in the number of patients with ESRD has been explained by universal aging of populations, higher life expectancy of treated patients with ESRD and increasing access to dialysis and renal transplantation facilities of a generally younger patient population from developing countries. The effective strategies to prevent increasing numbers of patients with ESRD or new treatment modalities to be either superior or </w:t>
      </w:r>
      <w:r w:rsidR="007B0EB9" w:rsidRPr="00272B46">
        <w:rPr>
          <w:rFonts w:ascii="Times New Roman" w:hAnsi="Times New Roman" w:cs="Times New Roman"/>
          <w:sz w:val="24"/>
          <w:szCs w:val="24"/>
        </w:rPr>
        <w:t xml:space="preserve">as an </w:t>
      </w:r>
      <w:r w:rsidR="007F3DD5" w:rsidRPr="00272B46">
        <w:rPr>
          <w:rFonts w:ascii="Times New Roman" w:hAnsi="Times New Roman" w:cs="Times New Roman"/>
          <w:sz w:val="24"/>
          <w:szCs w:val="24"/>
        </w:rPr>
        <w:t xml:space="preserve">alternative to dialysis and renal transplantation are not expected to be available </w:t>
      </w:r>
      <w:r w:rsidR="008C33F1" w:rsidRPr="00272B46">
        <w:rPr>
          <w:rFonts w:ascii="Times New Roman" w:hAnsi="Times New Roman" w:cs="Times New Roman"/>
          <w:sz w:val="24"/>
          <w:szCs w:val="24"/>
        </w:rPr>
        <w:t xml:space="preserve">at least in the upcoming decade. </w:t>
      </w:r>
      <w:r w:rsidR="00240F8B" w:rsidRPr="00272B46">
        <w:rPr>
          <w:rFonts w:ascii="Times New Roman" w:hAnsi="Times New Roman" w:cs="Times New Roman"/>
          <w:sz w:val="24"/>
          <w:szCs w:val="24"/>
        </w:rPr>
        <w:t xml:space="preserve">Herein </w:t>
      </w:r>
      <w:r w:rsidR="006B3D9D" w:rsidRPr="00272B46">
        <w:rPr>
          <w:rFonts w:ascii="Times New Roman" w:hAnsi="Times New Roman" w:cs="Times New Roman"/>
          <w:sz w:val="24"/>
          <w:szCs w:val="24"/>
        </w:rPr>
        <w:t>lay</w:t>
      </w:r>
      <w:r w:rsidR="003816C7" w:rsidRPr="00272B46">
        <w:rPr>
          <w:rFonts w:ascii="Times New Roman" w:hAnsi="Times New Roman" w:cs="Times New Roman"/>
          <w:sz w:val="24"/>
          <w:szCs w:val="24"/>
        </w:rPr>
        <w:t>s</w:t>
      </w:r>
      <w:r w:rsidR="00A37B8B" w:rsidRPr="00272B46">
        <w:rPr>
          <w:rFonts w:ascii="Times New Roman" w:hAnsi="Times New Roman" w:cs="Times New Roman"/>
          <w:sz w:val="24"/>
          <w:szCs w:val="24"/>
        </w:rPr>
        <w:t xml:space="preserve"> </w:t>
      </w:r>
      <w:r w:rsidR="00A414DF" w:rsidRPr="00272B46">
        <w:rPr>
          <w:rFonts w:ascii="Times New Roman" w:hAnsi="Times New Roman" w:cs="Times New Roman"/>
          <w:sz w:val="24"/>
          <w:szCs w:val="24"/>
        </w:rPr>
        <w:t>the need to find alternative</w:t>
      </w:r>
      <w:r w:rsidR="0016290B" w:rsidRPr="00272B46">
        <w:rPr>
          <w:rFonts w:ascii="Times New Roman" w:hAnsi="Times New Roman" w:cs="Times New Roman"/>
          <w:sz w:val="24"/>
          <w:szCs w:val="24"/>
        </w:rPr>
        <w:t xml:space="preserve"> feasible</w:t>
      </w:r>
      <w:r w:rsidR="00A414DF" w:rsidRPr="00272B46">
        <w:rPr>
          <w:rFonts w:ascii="Times New Roman" w:hAnsi="Times New Roman" w:cs="Times New Roman"/>
          <w:sz w:val="24"/>
          <w:szCs w:val="24"/>
        </w:rPr>
        <w:t xml:space="preserve"> solutions.</w:t>
      </w:r>
      <w:r w:rsidR="00342BC1" w:rsidRPr="00272B46">
        <w:rPr>
          <w:rFonts w:ascii="Times New Roman" w:hAnsi="Times New Roman" w:cs="Times New Roman"/>
          <w:sz w:val="24"/>
          <w:szCs w:val="24"/>
        </w:rPr>
        <w:t xml:space="preserve"> </w:t>
      </w:r>
    </w:p>
    <w:p w:rsidR="00101027" w:rsidRDefault="00065F2C" w:rsidP="00D617D6">
      <w:pPr>
        <w:spacing w:line="240" w:lineRule="auto"/>
        <w:jc w:val="both"/>
        <w:rPr>
          <w:ins w:id="119" w:author="user" w:date="2016-01-15T18:30:00Z"/>
          <w:rFonts w:ascii="Times New Roman" w:hAnsi="Times New Roman" w:cs="Times New Roman"/>
          <w:sz w:val="24"/>
          <w:szCs w:val="24"/>
        </w:rPr>
      </w:pPr>
      <w:r w:rsidRPr="00272B46">
        <w:rPr>
          <w:rFonts w:ascii="Times New Roman" w:hAnsi="Times New Roman" w:cs="Times New Roman"/>
          <w:sz w:val="24"/>
          <w:szCs w:val="24"/>
        </w:rPr>
        <w:t>In a recent report</w:t>
      </w:r>
      <w:r w:rsidR="00FA2516" w:rsidRPr="00272B46">
        <w:rPr>
          <w:rFonts w:ascii="Times New Roman" w:hAnsi="Times New Roman" w:cs="Times New Roman"/>
          <w:sz w:val="24"/>
          <w:szCs w:val="24"/>
        </w:rPr>
        <w:t xml:space="preserve"> </w:t>
      </w:r>
      <w:r w:rsidR="00FA2516" w:rsidRPr="00272B46">
        <w:rPr>
          <w:rFonts w:ascii="Times New Roman" w:hAnsi="Times New Roman" w:cs="Times New Roman"/>
          <w:sz w:val="24"/>
          <w:szCs w:val="24"/>
          <w:vertAlign w:val="superscript"/>
        </w:rPr>
        <w:t>[</w:t>
      </w:r>
      <w:ins w:id="120" w:author="apollo" w:date="2016-01-23T13:02:00Z">
        <w:r w:rsidR="0002336A">
          <w:rPr>
            <w:rFonts w:ascii="Times New Roman" w:hAnsi="Times New Roman" w:cs="Times New Roman"/>
            <w:sz w:val="24"/>
            <w:szCs w:val="24"/>
            <w:vertAlign w:val="superscript"/>
          </w:rPr>
          <w:t>15</w:t>
        </w:r>
      </w:ins>
      <w:del w:id="121" w:author="apollo" w:date="2016-01-23T13:02:00Z">
        <w:r w:rsidR="00FA2516" w:rsidRPr="00272B46" w:rsidDel="0002336A">
          <w:rPr>
            <w:rFonts w:ascii="Times New Roman" w:hAnsi="Times New Roman" w:cs="Times New Roman"/>
            <w:sz w:val="24"/>
            <w:szCs w:val="24"/>
            <w:vertAlign w:val="superscript"/>
          </w:rPr>
          <w:delText>14</w:delText>
        </w:r>
      </w:del>
      <w:r w:rsidR="00FA2516" w:rsidRPr="00272B46">
        <w:rPr>
          <w:rFonts w:ascii="Times New Roman" w:hAnsi="Times New Roman" w:cs="Times New Roman"/>
          <w:sz w:val="24"/>
          <w:szCs w:val="24"/>
          <w:vertAlign w:val="superscript"/>
        </w:rPr>
        <w:t>]</w:t>
      </w:r>
      <w:r w:rsidRPr="00272B46">
        <w:rPr>
          <w:rFonts w:ascii="Times New Roman" w:hAnsi="Times New Roman" w:cs="Times New Roman"/>
          <w:sz w:val="24"/>
          <w:szCs w:val="24"/>
        </w:rPr>
        <w:t xml:space="preserve">, in a case similar to that of </w:t>
      </w:r>
      <w:proofErr w:type="spellStart"/>
      <w:r w:rsidRPr="00272B46">
        <w:rPr>
          <w:rFonts w:ascii="Times New Roman" w:hAnsi="Times New Roman" w:cs="Times New Roman"/>
          <w:sz w:val="24"/>
          <w:szCs w:val="24"/>
        </w:rPr>
        <w:t>Pooja’s</w:t>
      </w:r>
      <w:proofErr w:type="spellEnd"/>
      <w:r w:rsidRPr="00272B46">
        <w:rPr>
          <w:rFonts w:ascii="Times New Roman" w:hAnsi="Times New Roman" w:cs="Times New Roman"/>
          <w:sz w:val="24"/>
          <w:szCs w:val="24"/>
        </w:rPr>
        <w:t xml:space="preserve">, a transplant team at Mumbai, has successfully carried out a transplant, despite ABO </w:t>
      </w:r>
      <w:proofErr w:type="gramStart"/>
      <w:r w:rsidR="00AD4B81" w:rsidRPr="00272B46">
        <w:rPr>
          <w:rFonts w:ascii="Times New Roman" w:hAnsi="Times New Roman" w:cs="Times New Roman"/>
          <w:sz w:val="24"/>
          <w:szCs w:val="24"/>
        </w:rPr>
        <w:t>incompatibility ,</w:t>
      </w:r>
      <w:proofErr w:type="gramEnd"/>
      <w:r w:rsidRPr="00272B46">
        <w:rPr>
          <w:rFonts w:ascii="Times New Roman" w:hAnsi="Times New Roman" w:cs="Times New Roman"/>
          <w:sz w:val="24"/>
          <w:szCs w:val="24"/>
        </w:rPr>
        <w:t xml:space="preserve"> from mother to son. </w:t>
      </w:r>
      <w:r w:rsidR="008E2826" w:rsidRPr="00272B46">
        <w:rPr>
          <w:rFonts w:ascii="Times New Roman" w:hAnsi="Times New Roman" w:cs="Times New Roman"/>
          <w:sz w:val="24"/>
          <w:szCs w:val="24"/>
        </w:rPr>
        <w:t xml:space="preserve">The only glitch, so to say, is that the patient needed plasma exchange and induction via </w:t>
      </w:r>
      <w:proofErr w:type="spellStart"/>
      <w:r w:rsidR="008E2826" w:rsidRPr="00272B46">
        <w:rPr>
          <w:rFonts w:ascii="Times New Roman" w:hAnsi="Times New Roman" w:cs="Times New Roman"/>
          <w:sz w:val="24"/>
          <w:szCs w:val="24"/>
        </w:rPr>
        <w:t>Rituximab</w:t>
      </w:r>
      <w:proofErr w:type="spellEnd"/>
      <w:r w:rsidR="008E2826" w:rsidRPr="00272B46">
        <w:rPr>
          <w:rFonts w:ascii="Times New Roman" w:hAnsi="Times New Roman" w:cs="Times New Roman"/>
          <w:sz w:val="24"/>
          <w:szCs w:val="24"/>
        </w:rPr>
        <w:t>, and was admitted almost 15 days prior to the actual transplant, which exponentially increased the costs to nearly 7 times the normal.</w:t>
      </w:r>
      <w:r w:rsidR="00847624" w:rsidRPr="00272B46">
        <w:rPr>
          <w:rFonts w:ascii="Times New Roman" w:hAnsi="Times New Roman" w:cs="Times New Roman"/>
          <w:sz w:val="24"/>
          <w:szCs w:val="24"/>
        </w:rPr>
        <w:t xml:space="preserve"> How many people could afford this, in an impoverished, developing and even a developed society, is a matter of debate.</w:t>
      </w:r>
      <w:r w:rsidR="00226948" w:rsidRPr="00272B46">
        <w:rPr>
          <w:rFonts w:ascii="Times New Roman" w:hAnsi="Times New Roman" w:cs="Times New Roman"/>
          <w:sz w:val="24"/>
          <w:szCs w:val="24"/>
        </w:rPr>
        <w:t xml:space="preserve"> Also, the long term follow-up results are not yet available, to safely extend this as a standard of care.</w:t>
      </w:r>
      <w:r w:rsidR="007F1944" w:rsidRPr="00272B46">
        <w:rPr>
          <w:rFonts w:ascii="Times New Roman" w:hAnsi="Times New Roman" w:cs="Times New Roman"/>
          <w:sz w:val="24"/>
          <w:szCs w:val="24"/>
        </w:rPr>
        <w:t xml:space="preserve"> </w:t>
      </w:r>
    </w:p>
    <w:p w:rsidR="00C71A79" w:rsidRDefault="00C71A79" w:rsidP="00D617D6">
      <w:pPr>
        <w:spacing w:line="240" w:lineRule="auto"/>
        <w:jc w:val="both"/>
        <w:rPr>
          <w:ins w:id="122" w:author="user" w:date="2016-01-12T21:24:00Z"/>
          <w:rFonts w:ascii="Times New Roman" w:hAnsi="Times New Roman" w:cs="Times New Roman"/>
          <w:sz w:val="24"/>
          <w:szCs w:val="24"/>
        </w:rPr>
      </w:pPr>
    </w:p>
    <w:p w:rsidR="00B9424C" w:rsidRPr="00C71A79" w:rsidDel="00C71A79" w:rsidRDefault="00E34276" w:rsidP="00D617D6">
      <w:pPr>
        <w:spacing w:line="240" w:lineRule="auto"/>
        <w:jc w:val="both"/>
        <w:rPr>
          <w:del w:id="123" w:author="user" w:date="2016-01-15T18:30:00Z"/>
          <w:rFonts w:ascii="Times New Roman" w:hAnsi="Times New Roman" w:cs="Times New Roman"/>
          <w:sz w:val="24"/>
          <w:szCs w:val="24"/>
        </w:rPr>
      </w:pPr>
      <w:ins w:id="124" w:author="user" w:date="2016-01-15T18:30:00Z">
        <w:r>
          <w:rPr>
            <w:rFonts w:ascii="Times New Roman" w:hAnsi="Times New Roman" w:cs="Times New Roman"/>
            <w:b/>
            <w:sz w:val="24"/>
            <w:szCs w:val="24"/>
          </w:rPr>
          <w:t>Role of Marginal Donors</w:t>
        </w:r>
        <w:r w:rsidR="00C71A79" w:rsidRPr="0010170B">
          <w:rPr>
            <w:rFonts w:ascii="Times New Roman" w:hAnsi="Times New Roman" w:cs="Times New Roman"/>
            <w:b/>
            <w:sz w:val="24"/>
            <w:szCs w:val="24"/>
          </w:rPr>
          <w:t>:</w:t>
        </w:r>
      </w:ins>
    </w:p>
    <w:p w:rsidR="006646F1" w:rsidRDefault="001C62AD" w:rsidP="00D617D6">
      <w:pPr>
        <w:spacing w:line="240" w:lineRule="auto"/>
        <w:jc w:val="both"/>
        <w:rPr>
          <w:ins w:id="125" w:author="user" w:date="2016-01-15T18:36:00Z"/>
          <w:rFonts w:ascii="Times New Roman" w:hAnsi="Times New Roman" w:cs="Times New Roman"/>
          <w:sz w:val="24"/>
          <w:szCs w:val="24"/>
        </w:rPr>
      </w:pPr>
      <w:ins w:id="126" w:author="user" w:date="2016-01-15T18:08:00Z">
        <w:r>
          <w:rPr>
            <w:rFonts w:ascii="Times New Roman" w:hAnsi="Times New Roman" w:cs="Times New Roman"/>
            <w:sz w:val="24"/>
            <w:szCs w:val="24"/>
          </w:rPr>
          <w:t>“</w:t>
        </w:r>
        <w:r w:rsidR="003B219B" w:rsidRPr="003B219B">
          <w:rPr>
            <w:rFonts w:ascii="Times New Roman" w:hAnsi="Times New Roman" w:cs="Times New Roman"/>
            <w:i/>
            <w:sz w:val="24"/>
            <w:szCs w:val="24"/>
            <w:rPrChange w:id="127" w:author="user" w:date="2016-01-15T18:08:00Z">
              <w:rPr>
                <w:rFonts w:ascii="Times New Roman" w:hAnsi="Times New Roman" w:cs="Times New Roman"/>
                <w:sz w:val="24"/>
                <w:szCs w:val="24"/>
              </w:rPr>
            </w:rPrChange>
          </w:rPr>
          <w:t>Marginal Donors</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or  </w:t>
        </w:r>
      </w:ins>
      <w:ins w:id="128" w:author="user" w:date="2016-01-15T18:09:00Z">
        <w:r w:rsidR="003B219B" w:rsidRPr="003B219B">
          <w:rPr>
            <w:rFonts w:ascii="Times New Roman" w:hAnsi="Times New Roman" w:cs="Times New Roman"/>
            <w:i/>
            <w:sz w:val="24"/>
            <w:szCs w:val="24"/>
            <w:rPrChange w:id="129" w:author="user" w:date="2016-01-15T18:09:00Z">
              <w:rPr>
                <w:rFonts w:ascii="Times New Roman" w:hAnsi="Times New Roman" w:cs="Times New Roman"/>
                <w:sz w:val="24"/>
                <w:szCs w:val="24"/>
              </w:rPr>
            </w:rPrChange>
          </w:rPr>
          <w:t>“</w:t>
        </w:r>
        <w:proofErr w:type="gramEnd"/>
        <w:r w:rsidR="003B219B" w:rsidRPr="003B219B">
          <w:rPr>
            <w:rFonts w:ascii="Times New Roman" w:hAnsi="Times New Roman" w:cs="Times New Roman"/>
            <w:i/>
            <w:sz w:val="24"/>
            <w:szCs w:val="24"/>
            <w:rPrChange w:id="130" w:author="user" w:date="2016-01-15T18:09:00Z">
              <w:rPr>
                <w:rFonts w:ascii="Times New Roman" w:hAnsi="Times New Roman" w:cs="Times New Roman"/>
                <w:sz w:val="24"/>
                <w:szCs w:val="24"/>
              </w:rPr>
            </w:rPrChange>
          </w:rPr>
          <w:t xml:space="preserve"> Expanded criteria donors</w:t>
        </w:r>
        <w:r>
          <w:rPr>
            <w:rFonts w:ascii="Times New Roman" w:hAnsi="Times New Roman" w:cs="Times New Roman"/>
            <w:sz w:val="24"/>
            <w:szCs w:val="24"/>
          </w:rPr>
          <w:t>” are a pool of the population, that needs immediate a</w:t>
        </w:r>
      </w:ins>
      <w:ins w:id="131" w:author="user" w:date="2016-01-15T18:10:00Z">
        <w:r>
          <w:rPr>
            <w:rFonts w:ascii="Times New Roman" w:hAnsi="Times New Roman" w:cs="Times New Roman"/>
            <w:sz w:val="24"/>
            <w:szCs w:val="24"/>
          </w:rPr>
          <w:t>ttention, so as to reduce this organ-dearth.</w:t>
        </w:r>
      </w:ins>
      <w:ins w:id="132" w:author="user" w:date="2016-01-15T18:11:00Z">
        <w:r>
          <w:rPr>
            <w:rFonts w:ascii="Times New Roman" w:hAnsi="Times New Roman" w:cs="Times New Roman"/>
            <w:sz w:val="24"/>
            <w:szCs w:val="24"/>
          </w:rPr>
          <w:t xml:space="preserve"> They imply using suboptimal cadaveric renal </w:t>
        </w:r>
        <w:proofErr w:type="spellStart"/>
        <w:r>
          <w:rPr>
            <w:rFonts w:ascii="Times New Roman" w:hAnsi="Times New Roman" w:cs="Times New Roman"/>
            <w:sz w:val="24"/>
            <w:szCs w:val="24"/>
          </w:rPr>
          <w:t>allografts</w:t>
        </w:r>
        <w:proofErr w:type="spellEnd"/>
        <w:r>
          <w:rPr>
            <w:rFonts w:ascii="Times New Roman" w:hAnsi="Times New Roman" w:cs="Times New Roman"/>
            <w:sz w:val="24"/>
            <w:szCs w:val="24"/>
          </w:rPr>
          <w:t xml:space="preserve">, non heart beating donors or </w:t>
        </w:r>
        <w:r w:rsidR="00272E1E">
          <w:rPr>
            <w:rFonts w:ascii="Times New Roman" w:hAnsi="Times New Roman" w:cs="Times New Roman"/>
            <w:sz w:val="24"/>
            <w:szCs w:val="24"/>
          </w:rPr>
          <w:t>living donors with accepta</w:t>
        </w:r>
      </w:ins>
      <w:ins w:id="133" w:author="user" w:date="2016-01-15T18:12:00Z">
        <w:r w:rsidR="00272E1E">
          <w:rPr>
            <w:rFonts w:ascii="Times New Roman" w:hAnsi="Times New Roman" w:cs="Times New Roman"/>
            <w:sz w:val="24"/>
            <w:szCs w:val="24"/>
          </w:rPr>
          <w:t xml:space="preserve">ble medical </w:t>
        </w:r>
        <w:proofErr w:type="gramStart"/>
        <w:r w:rsidR="00272E1E">
          <w:rPr>
            <w:rFonts w:ascii="Times New Roman" w:hAnsi="Times New Roman" w:cs="Times New Roman"/>
            <w:sz w:val="24"/>
            <w:szCs w:val="24"/>
          </w:rPr>
          <w:t>risks</w:t>
        </w:r>
        <w:r w:rsidR="003B219B" w:rsidRPr="003B219B">
          <w:rPr>
            <w:rFonts w:ascii="Times New Roman" w:hAnsi="Times New Roman" w:cs="Times New Roman"/>
            <w:sz w:val="24"/>
            <w:szCs w:val="24"/>
            <w:vertAlign w:val="superscript"/>
            <w:rPrChange w:id="134" w:author="user" w:date="2016-01-15T18:12:00Z">
              <w:rPr>
                <w:rFonts w:ascii="Times New Roman" w:hAnsi="Times New Roman" w:cs="Times New Roman"/>
                <w:sz w:val="24"/>
                <w:szCs w:val="24"/>
              </w:rPr>
            </w:rPrChange>
          </w:rPr>
          <w:t>[</w:t>
        </w:r>
      </w:ins>
      <w:proofErr w:type="gramEnd"/>
      <w:ins w:id="135" w:author="apollo" w:date="2016-01-23T13:03:00Z">
        <w:r w:rsidR="0002336A">
          <w:rPr>
            <w:rFonts w:ascii="Times New Roman" w:hAnsi="Times New Roman" w:cs="Times New Roman"/>
            <w:sz w:val="24"/>
            <w:szCs w:val="24"/>
            <w:vertAlign w:val="superscript"/>
          </w:rPr>
          <w:t>16</w:t>
        </w:r>
      </w:ins>
      <w:ins w:id="136" w:author="user" w:date="2016-01-15T18:12:00Z">
        <w:del w:id="137" w:author="apollo" w:date="2016-01-23T13:03:00Z">
          <w:r w:rsidR="003B219B" w:rsidRPr="003B219B" w:rsidDel="0002336A">
            <w:rPr>
              <w:rFonts w:ascii="Times New Roman" w:hAnsi="Times New Roman" w:cs="Times New Roman"/>
              <w:sz w:val="24"/>
              <w:szCs w:val="24"/>
              <w:vertAlign w:val="superscript"/>
              <w:rPrChange w:id="138" w:author="user" w:date="2016-01-15T18:12:00Z">
                <w:rPr>
                  <w:rFonts w:ascii="Times New Roman" w:hAnsi="Times New Roman" w:cs="Times New Roman"/>
                  <w:sz w:val="24"/>
                  <w:szCs w:val="24"/>
                </w:rPr>
              </w:rPrChange>
            </w:rPr>
            <w:delText>15</w:delText>
          </w:r>
        </w:del>
        <w:r w:rsidR="003B219B" w:rsidRPr="003B219B">
          <w:rPr>
            <w:rFonts w:ascii="Times New Roman" w:hAnsi="Times New Roman" w:cs="Times New Roman"/>
            <w:sz w:val="24"/>
            <w:szCs w:val="24"/>
            <w:vertAlign w:val="superscript"/>
            <w:rPrChange w:id="139" w:author="user" w:date="2016-01-15T18:12:00Z">
              <w:rPr>
                <w:rFonts w:ascii="Times New Roman" w:hAnsi="Times New Roman" w:cs="Times New Roman"/>
                <w:sz w:val="24"/>
                <w:szCs w:val="24"/>
              </w:rPr>
            </w:rPrChange>
          </w:rPr>
          <w:t>]</w:t>
        </w:r>
        <w:r w:rsidR="00272E1E">
          <w:rPr>
            <w:rFonts w:ascii="Times New Roman" w:hAnsi="Times New Roman" w:cs="Times New Roman"/>
            <w:sz w:val="24"/>
            <w:szCs w:val="24"/>
          </w:rPr>
          <w:t>.</w:t>
        </w:r>
        <w:r w:rsidR="00E44AB0">
          <w:rPr>
            <w:rFonts w:ascii="Times New Roman" w:hAnsi="Times New Roman" w:cs="Times New Roman"/>
            <w:sz w:val="24"/>
            <w:szCs w:val="24"/>
          </w:rPr>
          <w:t xml:space="preserve"> </w:t>
        </w:r>
      </w:ins>
      <w:ins w:id="140" w:author="user" w:date="2016-01-15T18:21:00Z">
        <w:r w:rsidR="00944B4C">
          <w:rPr>
            <w:rFonts w:ascii="Times New Roman" w:hAnsi="Times New Roman" w:cs="Times New Roman"/>
            <w:sz w:val="24"/>
            <w:szCs w:val="24"/>
          </w:rPr>
          <w:t xml:space="preserve"> </w:t>
        </w:r>
      </w:ins>
      <w:ins w:id="141" w:author="user" w:date="2016-01-15T18:18:00Z">
        <w:r w:rsidR="001809B7">
          <w:rPr>
            <w:rFonts w:ascii="Times New Roman" w:hAnsi="Times New Roman" w:cs="Times New Roman"/>
            <w:sz w:val="24"/>
            <w:szCs w:val="24"/>
          </w:rPr>
          <w:t xml:space="preserve">This expanded pool would include </w:t>
        </w:r>
      </w:ins>
      <w:ins w:id="142" w:author="user" w:date="2016-01-15T18:19:00Z">
        <w:r w:rsidR="001809B7">
          <w:rPr>
            <w:rFonts w:ascii="Times New Roman" w:hAnsi="Times New Roman" w:cs="Times New Roman"/>
            <w:sz w:val="24"/>
            <w:szCs w:val="24"/>
          </w:rPr>
          <w:t xml:space="preserve">Elderly living donors (with an age-corrected </w:t>
        </w:r>
        <w:proofErr w:type="spellStart"/>
        <w:r w:rsidR="001809B7">
          <w:rPr>
            <w:rFonts w:ascii="Times New Roman" w:hAnsi="Times New Roman" w:cs="Times New Roman"/>
            <w:sz w:val="24"/>
            <w:szCs w:val="24"/>
          </w:rPr>
          <w:t>Glomerular</w:t>
        </w:r>
        <w:proofErr w:type="spellEnd"/>
        <w:r w:rsidR="001809B7">
          <w:rPr>
            <w:rFonts w:ascii="Times New Roman" w:hAnsi="Times New Roman" w:cs="Times New Roman"/>
            <w:sz w:val="24"/>
            <w:szCs w:val="24"/>
          </w:rPr>
          <w:t xml:space="preserve"> filtration rate [GFR]), living hypertensive, diabetic or </w:t>
        </w:r>
        <w:proofErr w:type="spellStart"/>
        <w:r w:rsidR="001809B7">
          <w:rPr>
            <w:rFonts w:ascii="Times New Roman" w:hAnsi="Times New Roman" w:cs="Times New Roman"/>
            <w:sz w:val="24"/>
            <w:szCs w:val="24"/>
          </w:rPr>
          <w:t>proteinur</w:t>
        </w:r>
      </w:ins>
      <w:ins w:id="143" w:author="user" w:date="2016-01-15T18:20:00Z">
        <w:r w:rsidR="001809B7">
          <w:rPr>
            <w:rFonts w:ascii="Times New Roman" w:hAnsi="Times New Roman" w:cs="Times New Roman"/>
            <w:sz w:val="24"/>
            <w:szCs w:val="24"/>
          </w:rPr>
          <w:t>i</w:t>
        </w:r>
      </w:ins>
      <w:ins w:id="144" w:author="user" w:date="2016-01-15T18:19:00Z">
        <w:r w:rsidR="001809B7">
          <w:rPr>
            <w:rFonts w:ascii="Times New Roman" w:hAnsi="Times New Roman" w:cs="Times New Roman"/>
            <w:sz w:val="24"/>
            <w:szCs w:val="24"/>
          </w:rPr>
          <w:t>c</w:t>
        </w:r>
        <w:proofErr w:type="spellEnd"/>
        <w:r w:rsidR="001809B7">
          <w:rPr>
            <w:rFonts w:ascii="Times New Roman" w:hAnsi="Times New Roman" w:cs="Times New Roman"/>
            <w:sz w:val="24"/>
            <w:szCs w:val="24"/>
          </w:rPr>
          <w:t xml:space="preserve"> donors</w:t>
        </w:r>
      </w:ins>
      <w:ins w:id="145" w:author="user" w:date="2016-01-15T18:20:00Z">
        <w:r w:rsidR="001809B7">
          <w:rPr>
            <w:rFonts w:ascii="Times New Roman" w:hAnsi="Times New Roman" w:cs="Times New Roman"/>
            <w:sz w:val="24"/>
            <w:szCs w:val="24"/>
          </w:rPr>
          <w:t xml:space="preserve">, living </w:t>
        </w:r>
        <w:proofErr w:type="spellStart"/>
        <w:r w:rsidR="001809B7">
          <w:rPr>
            <w:rFonts w:ascii="Times New Roman" w:hAnsi="Times New Roman" w:cs="Times New Roman"/>
            <w:sz w:val="24"/>
            <w:szCs w:val="24"/>
          </w:rPr>
          <w:lastRenderedPageBreak/>
          <w:t>dyslipidemic</w:t>
        </w:r>
        <w:proofErr w:type="spellEnd"/>
        <w:r w:rsidR="001809B7">
          <w:rPr>
            <w:rFonts w:ascii="Times New Roman" w:hAnsi="Times New Roman" w:cs="Times New Roman"/>
            <w:sz w:val="24"/>
            <w:szCs w:val="24"/>
          </w:rPr>
          <w:t xml:space="preserve"> donors, living donors with history of malignancy as well as donors with a history o</w:t>
        </w:r>
      </w:ins>
      <w:ins w:id="146" w:author="user" w:date="2016-01-15T18:21:00Z">
        <w:r w:rsidR="001809B7">
          <w:rPr>
            <w:rFonts w:ascii="Times New Roman" w:hAnsi="Times New Roman" w:cs="Times New Roman"/>
            <w:sz w:val="24"/>
            <w:szCs w:val="24"/>
          </w:rPr>
          <w:t xml:space="preserve">f </w:t>
        </w:r>
        <w:proofErr w:type="spellStart"/>
        <w:proofErr w:type="gramStart"/>
        <w:r w:rsidR="001809B7">
          <w:rPr>
            <w:rFonts w:ascii="Times New Roman" w:hAnsi="Times New Roman" w:cs="Times New Roman"/>
            <w:sz w:val="24"/>
            <w:szCs w:val="24"/>
          </w:rPr>
          <w:t>nephrolithiasis</w:t>
        </w:r>
        <w:proofErr w:type="spellEnd"/>
        <w:r w:rsidR="003B219B" w:rsidRPr="003B219B">
          <w:rPr>
            <w:rFonts w:ascii="Times New Roman" w:hAnsi="Times New Roman" w:cs="Times New Roman"/>
            <w:sz w:val="24"/>
            <w:szCs w:val="24"/>
            <w:vertAlign w:val="superscript"/>
            <w:rPrChange w:id="147" w:author="user" w:date="2016-01-15T18:21:00Z">
              <w:rPr>
                <w:rFonts w:ascii="Times New Roman" w:hAnsi="Times New Roman" w:cs="Times New Roman"/>
                <w:sz w:val="24"/>
                <w:szCs w:val="24"/>
              </w:rPr>
            </w:rPrChange>
          </w:rPr>
          <w:t>[</w:t>
        </w:r>
      </w:ins>
      <w:proofErr w:type="gramEnd"/>
      <w:ins w:id="148" w:author="apollo" w:date="2016-01-23T13:03:00Z">
        <w:r w:rsidR="0002336A">
          <w:rPr>
            <w:rFonts w:ascii="Times New Roman" w:hAnsi="Times New Roman" w:cs="Times New Roman"/>
            <w:sz w:val="24"/>
            <w:szCs w:val="24"/>
            <w:vertAlign w:val="superscript"/>
          </w:rPr>
          <w:t>16</w:t>
        </w:r>
      </w:ins>
      <w:ins w:id="149" w:author="user" w:date="2016-01-15T18:21:00Z">
        <w:del w:id="150" w:author="apollo" w:date="2016-01-23T13:03:00Z">
          <w:r w:rsidR="003B219B" w:rsidRPr="003B219B" w:rsidDel="0002336A">
            <w:rPr>
              <w:rFonts w:ascii="Times New Roman" w:hAnsi="Times New Roman" w:cs="Times New Roman"/>
              <w:sz w:val="24"/>
              <w:szCs w:val="24"/>
              <w:vertAlign w:val="superscript"/>
              <w:rPrChange w:id="151" w:author="user" w:date="2016-01-15T18:21:00Z">
                <w:rPr>
                  <w:rFonts w:ascii="Times New Roman" w:hAnsi="Times New Roman" w:cs="Times New Roman"/>
                  <w:sz w:val="24"/>
                  <w:szCs w:val="24"/>
                </w:rPr>
              </w:rPrChange>
            </w:rPr>
            <w:delText>15</w:delText>
          </w:r>
        </w:del>
        <w:r w:rsidR="003B219B" w:rsidRPr="003B219B">
          <w:rPr>
            <w:rFonts w:ascii="Times New Roman" w:hAnsi="Times New Roman" w:cs="Times New Roman"/>
            <w:sz w:val="24"/>
            <w:szCs w:val="24"/>
            <w:vertAlign w:val="superscript"/>
            <w:rPrChange w:id="152" w:author="user" w:date="2016-01-15T18:21:00Z">
              <w:rPr>
                <w:rFonts w:ascii="Times New Roman" w:hAnsi="Times New Roman" w:cs="Times New Roman"/>
                <w:sz w:val="24"/>
                <w:szCs w:val="24"/>
              </w:rPr>
            </w:rPrChange>
          </w:rPr>
          <w:t>]</w:t>
        </w:r>
        <w:r w:rsidR="001809B7">
          <w:rPr>
            <w:rFonts w:ascii="Times New Roman" w:hAnsi="Times New Roman" w:cs="Times New Roman"/>
            <w:sz w:val="24"/>
            <w:szCs w:val="24"/>
          </w:rPr>
          <w:t>.</w:t>
        </w:r>
      </w:ins>
      <w:ins w:id="153" w:author="user" w:date="2016-01-15T18:32:00Z">
        <w:r w:rsidR="00304FBD">
          <w:rPr>
            <w:rFonts w:ascii="Times New Roman" w:hAnsi="Times New Roman" w:cs="Times New Roman"/>
            <w:sz w:val="24"/>
            <w:szCs w:val="24"/>
          </w:rPr>
          <w:t xml:space="preserve">  </w:t>
        </w:r>
      </w:ins>
    </w:p>
    <w:p w:rsidR="00304FBD" w:rsidRDefault="00304FBD" w:rsidP="00D617D6">
      <w:pPr>
        <w:spacing w:line="240" w:lineRule="auto"/>
        <w:jc w:val="both"/>
        <w:rPr>
          <w:ins w:id="154" w:author="user" w:date="2016-01-15T18:39:00Z"/>
          <w:rFonts w:ascii="Times New Roman" w:hAnsi="Times New Roman" w:cs="Times New Roman"/>
          <w:sz w:val="24"/>
          <w:szCs w:val="24"/>
        </w:rPr>
      </w:pPr>
      <w:ins w:id="155" w:author="user" w:date="2016-01-15T18:32:00Z">
        <w:r>
          <w:rPr>
            <w:rFonts w:ascii="Times New Roman" w:hAnsi="Times New Roman" w:cs="Times New Roman"/>
            <w:sz w:val="24"/>
            <w:szCs w:val="24"/>
          </w:rPr>
          <w:t>As per the definition of “</w:t>
        </w:r>
      </w:ins>
      <w:ins w:id="156" w:author="user" w:date="2016-01-15T18:33:00Z">
        <w:r w:rsidR="008A0326">
          <w:rPr>
            <w:rFonts w:ascii="Times New Roman" w:hAnsi="Times New Roman" w:cs="Times New Roman"/>
            <w:i/>
            <w:sz w:val="24"/>
            <w:szCs w:val="24"/>
          </w:rPr>
          <w:t xml:space="preserve">Expanded Criteria </w:t>
        </w:r>
      </w:ins>
      <w:ins w:id="157" w:author="user" w:date="2016-01-15T18:32:00Z">
        <w:r w:rsidR="003B219B" w:rsidRPr="003B219B">
          <w:rPr>
            <w:rFonts w:ascii="Times New Roman" w:hAnsi="Times New Roman" w:cs="Times New Roman"/>
            <w:i/>
            <w:sz w:val="24"/>
            <w:szCs w:val="24"/>
            <w:rPrChange w:id="158" w:author="user" w:date="2016-01-15T18:33:00Z">
              <w:rPr>
                <w:rFonts w:ascii="Times New Roman" w:hAnsi="Times New Roman" w:cs="Times New Roman"/>
                <w:sz w:val="24"/>
                <w:szCs w:val="24"/>
              </w:rPr>
            </w:rPrChange>
          </w:rPr>
          <w:t>Donors</w:t>
        </w:r>
        <w:r>
          <w:rPr>
            <w:rFonts w:ascii="Times New Roman" w:hAnsi="Times New Roman" w:cs="Times New Roman"/>
            <w:sz w:val="24"/>
            <w:szCs w:val="24"/>
          </w:rPr>
          <w:t xml:space="preserve">”, coded in 2002, </w:t>
        </w:r>
      </w:ins>
      <w:ins w:id="159" w:author="user" w:date="2016-01-15T18:33:00Z">
        <w:r w:rsidR="008A0326">
          <w:rPr>
            <w:rFonts w:ascii="Times New Roman" w:hAnsi="Times New Roman" w:cs="Times New Roman"/>
            <w:sz w:val="24"/>
            <w:szCs w:val="24"/>
          </w:rPr>
          <w:t xml:space="preserve">kidney </w:t>
        </w:r>
      </w:ins>
      <w:ins w:id="160" w:author="user" w:date="2016-01-15T18:34:00Z">
        <w:r w:rsidR="008A0326">
          <w:rPr>
            <w:rFonts w:ascii="Times New Roman" w:hAnsi="Times New Roman" w:cs="Times New Roman"/>
            <w:sz w:val="24"/>
            <w:szCs w:val="24"/>
          </w:rPr>
          <w:t>donors</w:t>
        </w:r>
      </w:ins>
      <w:ins w:id="161" w:author="user" w:date="2016-01-15T18:44:00Z">
        <w:r w:rsidR="005E57C4">
          <w:rPr>
            <w:rFonts w:ascii="Times New Roman" w:hAnsi="Times New Roman" w:cs="Times New Roman"/>
            <w:sz w:val="24"/>
            <w:szCs w:val="24"/>
          </w:rPr>
          <w:t xml:space="preserve"> </w:t>
        </w:r>
      </w:ins>
      <w:ins w:id="162" w:author="user" w:date="2016-01-15T18:34:00Z">
        <w:r w:rsidR="008A0326">
          <w:rPr>
            <w:rFonts w:ascii="Times New Roman" w:hAnsi="Times New Roman" w:cs="Times New Roman"/>
            <w:sz w:val="24"/>
            <w:szCs w:val="24"/>
          </w:rPr>
          <w:t>over the age of 60 yea</w:t>
        </w:r>
      </w:ins>
      <w:ins w:id="163" w:author="user" w:date="2016-01-15T18:35:00Z">
        <w:r w:rsidR="008A0326">
          <w:rPr>
            <w:rFonts w:ascii="Times New Roman" w:hAnsi="Times New Roman" w:cs="Times New Roman"/>
            <w:sz w:val="24"/>
            <w:szCs w:val="24"/>
          </w:rPr>
          <w:t>r</w:t>
        </w:r>
      </w:ins>
      <w:ins w:id="164" w:author="user" w:date="2016-01-15T18:34:00Z">
        <w:r w:rsidR="008A0326">
          <w:rPr>
            <w:rFonts w:ascii="Times New Roman" w:hAnsi="Times New Roman" w:cs="Times New Roman"/>
            <w:sz w:val="24"/>
            <w:szCs w:val="24"/>
          </w:rPr>
          <w:t>s without any co-morbidity or donors over the age of 50 years with any two co-morbidities out o</w:t>
        </w:r>
      </w:ins>
      <w:ins w:id="165" w:author="user" w:date="2016-01-15T18:35:00Z">
        <w:r w:rsidR="008A0326">
          <w:rPr>
            <w:rFonts w:ascii="Times New Roman" w:hAnsi="Times New Roman" w:cs="Times New Roman"/>
            <w:sz w:val="24"/>
            <w:szCs w:val="24"/>
          </w:rPr>
          <w:t xml:space="preserve">f hypertension, death from a </w:t>
        </w:r>
        <w:proofErr w:type="spellStart"/>
        <w:r w:rsidR="008A0326">
          <w:rPr>
            <w:rFonts w:ascii="Times New Roman" w:hAnsi="Times New Roman" w:cs="Times New Roman"/>
            <w:sz w:val="24"/>
            <w:szCs w:val="24"/>
          </w:rPr>
          <w:t>cerebrovascular</w:t>
        </w:r>
        <w:proofErr w:type="spellEnd"/>
        <w:r w:rsidR="008A0326">
          <w:rPr>
            <w:rFonts w:ascii="Times New Roman" w:hAnsi="Times New Roman" w:cs="Times New Roman"/>
            <w:sz w:val="24"/>
            <w:szCs w:val="24"/>
          </w:rPr>
          <w:t xml:space="preserve"> accident or serum </w:t>
        </w:r>
        <w:proofErr w:type="spellStart"/>
        <w:r w:rsidR="008A0326">
          <w:rPr>
            <w:rFonts w:ascii="Times New Roman" w:hAnsi="Times New Roman" w:cs="Times New Roman"/>
            <w:sz w:val="24"/>
            <w:szCs w:val="24"/>
          </w:rPr>
          <w:t>creatinine</w:t>
        </w:r>
        <w:proofErr w:type="spellEnd"/>
        <w:r w:rsidR="008A0326">
          <w:rPr>
            <w:rFonts w:ascii="Times New Roman" w:hAnsi="Times New Roman" w:cs="Times New Roman"/>
            <w:sz w:val="24"/>
            <w:szCs w:val="24"/>
          </w:rPr>
          <w:t xml:space="preserve"> levels &gt; 1.5 mg/dl, would be acceptable </w:t>
        </w:r>
        <w:r w:rsidR="003B219B" w:rsidRPr="003B219B">
          <w:rPr>
            <w:rFonts w:ascii="Times New Roman" w:hAnsi="Times New Roman" w:cs="Times New Roman"/>
            <w:sz w:val="24"/>
            <w:szCs w:val="24"/>
            <w:vertAlign w:val="superscript"/>
            <w:rPrChange w:id="166" w:author="user" w:date="2016-01-15T18:36:00Z">
              <w:rPr>
                <w:rFonts w:ascii="Times New Roman" w:hAnsi="Times New Roman" w:cs="Times New Roman"/>
                <w:sz w:val="24"/>
                <w:szCs w:val="24"/>
              </w:rPr>
            </w:rPrChange>
          </w:rPr>
          <w:t>[</w:t>
        </w:r>
      </w:ins>
      <w:ins w:id="167" w:author="apollo" w:date="2016-01-23T13:03:00Z">
        <w:r w:rsidR="0002336A">
          <w:rPr>
            <w:rFonts w:ascii="Times New Roman" w:hAnsi="Times New Roman" w:cs="Times New Roman"/>
            <w:sz w:val="24"/>
            <w:szCs w:val="24"/>
            <w:vertAlign w:val="superscript"/>
          </w:rPr>
          <w:t>17]</w:t>
        </w:r>
      </w:ins>
      <w:ins w:id="168" w:author="user" w:date="2016-01-15T18:35:00Z">
        <w:del w:id="169" w:author="apollo" w:date="2016-01-23T13:03:00Z">
          <w:r w:rsidR="003B219B" w:rsidRPr="003B219B" w:rsidDel="0002336A">
            <w:rPr>
              <w:rFonts w:ascii="Times New Roman" w:hAnsi="Times New Roman" w:cs="Times New Roman"/>
              <w:sz w:val="24"/>
              <w:szCs w:val="24"/>
              <w:vertAlign w:val="superscript"/>
              <w:rPrChange w:id="170" w:author="user" w:date="2016-01-15T18:36:00Z">
                <w:rPr>
                  <w:rFonts w:ascii="Times New Roman" w:hAnsi="Times New Roman" w:cs="Times New Roman"/>
                  <w:sz w:val="24"/>
                  <w:szCs w:val="24"/>
                </w:rPr>
              </w:rPrChange>
            </w:rPr>
            <w:delText>16</w:delText>
          </w:r>
        </w:del>
      </w:ins>
      <w:ins w:id="171" w:author="user" w:date="2016-01-15T18:36:00Z">
        <w:del w:id="172" w:author="apollo" w:date="2016-01-23T13:03:00Z">
          <w:r w:rsidR="003B219B" w:rsidRPr="003B219B" w:rsidDel="0002336A">
            <w:rPr>
              <w:rFonts w:ascii="Times New Roman" w:hAnsi="Times New Roman" w:cs="Times New Roman"/>
              <w:sz w:val="24"/>
              <w:szCs w:val="24"/>
              <w:vertAlign w:val="superscript"/>
              <w:rPrChange w:id="173" w:author="user" w:date="2016-01-15T18:36:00Z">
                <w:rPr>
                  <w:rFonts w:ascii="Times New Roman" w:hAnsi="Times New Roman" w:cs="Times New Roman"/>
                  <w:sz w:val="24"/>
                  <w:szCs w:val="24"/>
                </w:rPr>
              </w:rPrChange>
            </w:rPr>
            <w:delText>]</w:delText>
          </w:r>
        </w:del>
        <w:r w:rsidR="008A0326">
          <w:rPr>
            <w:rFonts w:ascii="Times New Roman" w:hAnsi="Times New Roman" w:cs="Times New Roman"/>
            <w:sz w:val="24"/>
            <w:szCs w:val="24"/>
          </w:rPr>
          <w:t>.</w:t>
        </w:r>
        <w:r w:rsidR="006646F1">
          <w:rPr>
            <w:rFonts w:ascii="Times New Roman" w:hAnsi="Times New Roman" w:cs="Times New Roman"/>
            <w:sz w:val="24"/>
            <w:szCs w:val="24"/>
          </w:rPr>
          <w:t xml:space="preserve"> </w:t>
        </w:r>
      </w:ins>
      <w:ins w:id="174" w:author="user" w:date="2016-01-15T18:37:00Z">
        <w:r w:rsidR="006646F1">
          <w:rPr>
            <w:rFonts w:ascii="Times New Roman" w:hAnsi="Times New Roman" w:cs="Times New Roman"/>
            <w:sz w:val="24"/>
            <w:szCs w:val="24"/>
          </w:rPr>
          <w:t xml:space="preserve"> What should be the upper limit of age for such donation, has still not been defined </w:t>
        </w:r>
        <w:r w:rsidR="003B219B" w:rsidRPr="003B219B">
          <w:rPr>
            <w:rFonts w:ascii="Times New Roman" w:hAnsi="Times New Roman" w:cs="Times New Roman"/>
            <w:sz w:val="24"/>
            <w:szCs w:val="24"/>
            <w:vertAlign w:val="superscript"/>
            <w:rPrChange w:id="175" w:author="user" w:date="2016-01-15T18:37:00Z">
              <w:rPr>
                <w:rFonts w:ascii="Times New Roman" w:hAnsi="Times New Roman" w:cs="Times New Roman"/>
                <w:sz w:val="24"/>
                <w:szCs w:val="24"/>
              </w:rPr>
            </w:rPrChange>
          </w:rPr>
          <w:t>[</w:t>
        </w:r>
      </w:ins>
      <w:ins w:id="176" w:author="apollo" w:date="2016-01-23T13:03:00Z">
        <w:r w:rsidR="0002336A">
          <w:rPr>
            <w:rFonts w:ascii="Times New Roman" w:hAnsi="Times New Roman" w:cs="Times New Roman"/>
            <w:sz w:val="24"/>
            <w:szCs w:val="24"/>
            <w:vertAlign w:val="superscript"/>
          </w:rPr>
          <w:t>17</w:t>
        </w:r>
      </w:ins>
      <w:ins w:id="177" w:author="user" w:date="2016-01-15T18:37:00Z">
        <w:del w:id="178" w:author="apollo" w:date="2016-01-23T13:03:00Z">
          <w:r w:rsidR="003B219B" w:rsidRPr="003B219B" w:rsidDel="0002336A">
            <w:rPr>
              <w:rFonts w:ascii="Times New Roman" w:hAnsi="Times New Roman" w:cs="Times New Roman"/>
              <w:sz w:val="24"/>
              <w:szCs w:val="24"/>
              <w:vertAlign w:val="superscript"/>
              <w:rPrChange w:id="179" w:author="user" w:date="2016-01-15T18:37:00Z">
                <w:rPr>
                  <w:rFonts w:ascii="Times New Roman" w:hAnsi="Times New Roman" w:cs="Times New Roman"/>
                  <w:sz w:val="24"/>
                  <w:szCs w:val="24"/>
                </w:rPr>
              </w:rPrChange>
            </w:rPr>
            <w:delText>16</w:delText>
          </w:r>
        </w:del>
        <w:r w:rsidR="003B219B" w:rsidRPr="003B219B">
          <w:rPr>
            <w:rFonts w:ascii="Times New Roman" w:hAnsi="Times New Roman" w:cs="Times New Roman"/>
            <w:sz w:val="24"/>
            <w:szCs w:val="24"/>
            <w:vertAlign w:val="superscript"/>
            <w:rPrChange w:id="180" w:author="user" w:date="2016-01-15T18:37:00Z">
              <w:rPr>
                <w:rFonts w:ascii="Times New Roman" w:hAnsi="Times New Roman" w:cs="Times New Roman"/>
                <w:sz w:val="24"/>
                <w:szCs w:val="24"/>
              </w:rPr>
            </w:rPrChange>
          </w:rPr>
          <w:t>]</w:t>
        </w:r>
        <w:r w:rsidR="006646F1">
          <w:rPr>
            <w:rFonts w:ascii="Times New Roman" w:hAnsi="Times New Roman" w:cs="Times New Roman"/>
            <w:sz w:val="24"/>
            <w:szCs w:val="24"/>
          </w:rPr>
          <w:t>.</w:t>
        </w:r>
      </w:ins>
      <w:ins w:id="181" w:author="user" w:date="2016-01-15T18:38:00Z">
        <w:r w:rsidR="00F56773">
          <w:rPr>
            <w:rFonts w:ascii="Times New Roman" w:hAnsi="Times New Roman" w:cs="Times New Roman"/>
            <w:sz w:val="24"/>
            <w:szCs w:val="24"/>
          </w:rPr>
          <w:t xml:space="preserve"> </w:t>
        </w:r>
      </w:ins>
    </w:p>
    <w:p w:rsidR="00F56773" w:rsidRDefault="00F56773" w:rsidP="00D617D6">
      <w:pPr>
        <w:spacing w:line="240" w:lineRule="auto"/>
        <w:jc w:val="both"/>
        <w:rPr>
          <w:ins w:id="182" w:author="user" w:date="2016-01-15T18:17:00Z"/>
          <w:rFonts w:ascii="Times New Roman" w:hAnsi="Times New Roman" w:cs="Times New Roman"/>
          <w:sz w:val="24"/>
          <w:szCs w:val="24"/>
        </w:rPr>
      </w:pPr>
      <w:ins w:id="183" w:author="user" w:date="2016-01-15T18:39:00Z">
        <w:r>
          <w:rPr>
            <w:rFonts w:ascii="Times New Roman" w:hAnsi="Times New Roman" w:cs="Times New Roman"/>
            <w:sz w:val="24"/>
            <w:szCs w:val="24"/>
          </w:rPr>
          <w:t>Another shortcoming could be the overall graft survival from such d</w:t>
        </w:r>
      </w:ins>
      <w:ins w:id="184" w:author="user" w:date="2016-01-15T18:40:00Z">
        <w:r>
          <w:rPr>
            <w:rFonts w:ascii="Times New Roman" w:hAnsi="Times New Roman" w:cs="Times New Roman"/>
            <w:sz w:val="24"/>
            <w:szCs w:val="24"/>
          </w:rPr>
          <w:t>o</w:t>
        </w:r>
      </w:ins>
      <w:ins w:id="185" w:author="user" w:date="2016-01-15T18:39:00Z">
        <w:r>
          <w:rPr>
            <w:rFonts w:ascii="Times New Roman" w:hAnsi="Times New Roman" w:cs="Times New Roman"/>
            <w:sz w:val="24"/>
            <w:szCs w:val="24"/>
          </w:rPr>
          <w:t>no</w:t>
        </w:r>
      </w:ins>
      <w:ins w:id="186" w:author="user" w:date="2016-01-15T18:40:00Z">
        <w:r>
          <w:rPr>
            <w:rFonts w:ascii="Times New Roman" w:hAnsi="Times New Roman" w:cs="Times New Roman"/>
            <w:sz w:val="24"/>
            <w:szCs w:val="24"/>
          </w:rPr>
          <w:t xml:space="preserve">rs, which has been reported to be overall inferior when compared to </w:t>
        </w:r>
        <w:proofErr w:type="spellStart"/>
        <w:r>
          <w:rPr>
            <w:rFonts w:ascii="Times New Roman" w:hAnsi="Times New Roman" w:cs="Times New Roman"/>
            <w:sz w:val="24"/>
            <w:szCs w:val="24"/>
          </w:rPr>
          <w:t>reciepients</w:t>
        </w:r>
        <w:proofErr w:type="spellEnd"/>
        <w:r>
          <w:rPr>
            <w:rFonts w:ascii="Times New Roman" w:hAnsi="Times New Roman" w:cs="Times New Roman"/>
            <w:sz w:val="24"/>
            <w:szCs w:val="24"/>
          </w:rPr>
          <w:t xml:space="preserve"> of the sta</w:t>
        </w:r>
      </w:ins>
      <w:ins w:id="187" w:author="user" w:date="2016-01-15T18:41:00Z">
        <w:r>
          <w:rPr>
            <w:rFonts w:ascii="Times New Roman" w:hAnsi="Times New Roman" w:cs="Times New Roman"/>
            <w:sz w:val="24"/>
            <w:szCs w:val="24"/>
          </w:rPr>
          <w:t xml:space="preserve">ndard criteria-medically fit, donor </w:t>
        </w:r>
        <w:proofErr w:type="gramStart"/>
        <w:r>
          <w:rPr>
            <w:rFonts w:ascii="Times New Roman" w:hAnsi="Times New Roman" w:cs="Times New Roman"/>
            <w:sz w:val="24"/>
            <w:szCs w:val="24"/>
          </w:rPr>
          <w:t xml:space="preserve">kidneys </w:t>
        </w:r>
        <w:proofErr w:type="gramEnd"/>
        <w:del w:id="188" w:author="apollo" w:date="2016-01-23T13:03:00Z">
          <w:r w:rsidR="003B219B" w:rsidRPr="003B219B" w:rsidDel="0002336A">
            <w:rPr>
              <w:rFonts w:ascii="Times New Roman" w:hAnsi="Times New Roman" w:cs="Times New Roman"/>
              <w:sz w:val="24"/>
              <w:szCs w:val="24"/>
              <w:vertAlign w:val="superscript"/>
              <w:rPrChange w:id="189" w:author="user" w:date="2016-01-15T18:41:00Z">
                <w:rPr>
                  <w:rFonts w:ascii="Times New Roman" w:hAnsi="Times New Roman" w:cs="Times New Roman"/>
                  <w:sz w:val="24"/>
                  <w:szCs w:val="24"/>
                </w:rPr>
              </w:rPrChange>
            </w:rPr>
            <w:delText>[17</w:delText>
          </w:r>
        </w:del>
        <w:r w:rsidR="003B219B" w:rsidRPr="003B219B">
          <w:rPr>
            <w:rFonts w:ascii="Times New Roman" w:hAnsi="Times New Roman" w:cs="Times New Roman"/>
            <w:sz w:val="24"/>
            <w:szCs w:val="24"/>
            <w:vertAlign w:val="superscript"/>
            <w:rPrChange w:id="190" w:author="user" w:date="2016-01-15T18:41:00Z">
              <w:rPr>
                <w:rFonts w:ascii="Times New Roman" w:hAnsi="Times New Roman" w:cs="Times New Roman"/>
                <w:sz w:val="24"/>
                <w:szCs w:val="24"/>
              </w:rPr>
            </w:rPrChange>
          </w:rPr>
          <w:t xml:space="preserve">, </w:t>
        </w:r>
      </w:ins>
      <w:ins w:id="191" w:author="apollo" w:date="2016-01-23T13:03:00Z">
        <w:r w:rsidR="0002336A">
          <w:rPr>
            <w:rFonts w:ascii="Times New Roman" w:hAnsi="Times New Roman" w:cs="Times New Roman"/>
            <w:sz w:val="24"/>
            <w:szCs w:val="24"/>
            <w:vertAlign w:val="superscript"/>
          </w:rPr>
          <w:t>[</w:t>
        </w:r>
      </w:ins>
      <w:ins w:id="192" w:author="user" w:date="2016-01-15T18:41:00Z">
        <w:r w:rsidR="003B219B" w:rsidRPr="003B219B">
          <w:rPr>
            <w:rFonts w:ascii="Times New Roman" w:hAnsi="Times New Roman" w:cs="Times New Roman"/>
            <w:sz w:val="24"/>
            <w:szCs w:val="24"/>
            <w:vertAlign w:val="superscript"/>
            <w:rPrChange w:id="193" w:author="user" w:date="2016-01-15T18:41:00Z">
              <w:rPr>
                <w:rFonts w:ascii="Times New Roman" w:hAnsi="Times New Roman" w:cs="Times New Roman"/>
                <w:sz w:val="24"/>
                <w:szCs w:val="24"/>
              </w:rPr>
            </w:rPrChange>
          </w:rPr>
          <w:t>18</w:t>
        </w:r>
      </w:ins>
      <w:ins w:id="194" w:author="apollo" w:date="2016-01-23T13:03:00Z">
        <w:r w:rsidR="0002336A">
          <w:rPr>
            <w:rFonts w:ascii="Times New Roman" w:hAnsi="Times New Roman" w:cs="Times New Roman"/>
            <w:sz w:val="24"/>
            <w:szCs w:val="24"/>
            <w:vertAlign w:val="superscript"/>
          </w:rPr>
          <w:t>, 19</w:t>
        </w:r>
      </w:ins>
      <w:ins w:id="195" w:author="user" w:date="2016-01-15T18:41:00Z">
        <w:r w:rsidR="003B219B" w:rsidRPr="003B219B">
          <w:rPr>
            <w:rFonts w:ascii="Times New Roman" w:hAnsi="Times New Roman" w:cs="Times New Roman"/>
            <w:sz w:val="24"/>
            <w:szCs w:val="24"/>
            <w:vertAlign w:val="superscript"/>
            <w:rPrChange w:id="196" w:author="user" w:date="2016-01-15T18:41:00Z">
              <w:rPr>
                <w:rFonts w:ascii="Times New Roman" w:hAnsi="Times New Roman" w:cs="Times New Roman"/>
                <w:sz w:val="24"/>
                <w:szCs w:val="24"/>
              </w:rPr>
            </w:rPrChange>
          </w:rPr>
          <w:t>]</w:t>
        </w:r>
        <w:r>
          <w:rPr>
            <w:rFonts w:ascii="Times New Roman" w:hAnsi="Times New Roman" w:cs="Times New Roman"/>
            <w:sz w:val="24"/>
            <w:szCs w:val="24"/>
          </w:rPr>
          <w:t>.</w:t>
        </w:r>
      </w:ins>
    </w:p>
    <w:p w:rsidR="006646F1" w:rsidRDefault="006646F1" w:rsidP="00D617D6">
      <w:pPr>
        <w:spacing w:line="240" w:lineRule="auto"/>
        <w:jc w:val="both"/>
        <w:rPr>
          <w:ins w:id="197" w:author="user" w:date="2016-01-15T18:41:00Z"/>
          <w:rFonts w:ascii="Times New Roman" w:hAnsi="Times New Roman" w:cs="Times New Roman"/>
          <w:sz w:val="24"/>
          <w:szCs w:val="24"/>
        </w:rPr>
      </w:pPr>
      <w:ins w:id="198" w:author="user" w:date="2016-01-15T18:36:00Z">
        <w:r>
          <w:rPr>
            <w:rFonts w:ascii="Times New Roman" w:hAnsi="Times New Roman" w:cs="Times New Roman"/>
            <w:sz w:val="24"/>
            <w:szCs w:val="24"/>
          </w:rPr>
          <w:t xml:space="preserve">Despite all pitfalls of “Marginal donation”, they </w:t>
        </w:r>
      </w:ins>
      <w:ins w:id="199" w:author="user" w:date="2016-01-15T18:16:00Z">
        <w:r w:rsidR="00E467D5">
          <w:rPr>
            <w:rFonts w:ascii="Times New Roman" w:hAnsi="Times New Roman" w:cs="Times New Roman"/>
            <w:sz w:val="24"/>
            <w:szCs w:val="24"/>
          </w:rPr>
          <w:t>would in turn</w:t>
        </w:r>
      </w:ins>
      <w:ins w:id="200" w:author="user" w:date="2016-01-15T18:36:00Z">
        <w:r>
          <w:rPr>
            <w:rFonts w:ascii="Times New Roman" w:hAnsi="Times New Roman" w:cs="Times New Roman"/>
            <w:sz w:val="24"/>
            <w:szCs w:val="24"/>
          </w:rPr>
          <w:t xml:space="preserve"> still</w:t>
        </w:r>
      </w:ins>
      <w:ins w:id="201" w:author="user" w:date="2016-01-15T18:16:00Z">
        <w:r w:rsidR="00E467D5">
          <w:rPr>
            <w:rFonts w:ascii="Times New Roman" w:hAnsi="Times New Roman" w:cs="Times New Roman"/>
            <w:sz w:val="24"/>
            <w:szCs w:val="24"/>
          </w:rPr>
          <w:t xml:space="preserve"> probably lead to an increase in the legally and socially acceptable related organ transplantation rate</w:t>
        </w:r>
      </w:ins>
      <w:ins w:id="202" w:author="user" w:date="2016-01-15T18:23:00Z">
        <w:r w:rsidR="003F6DF0">
          <w:rPr>
            <w:rFonts w:ascii="Times New Roman" w:hAnsi="Times New Roman" w:cs="Times New Roman"/>
            <w:sz w:val="24"/>
            <w:szCs w:val="24"/>
          </w:rPr>
          <w:t xml:space="preserve">. </w:t>
        </w:r>
      </w:ins>
    </w:p>
    <w:p w:rsidR="00E90128" w:rsidRDefault="00E90128" w:rsidP="00D617D6">
      <w:pPr>
        <w:spacing w:line="240" w:lineRule="auto"/>
        <w:jc w:val="both"/>
        <w:rPr>
          <w:ins w:id="203" w:author="user" w:date="2016-01-15T18:36:00Z"/>
          <w:rFonts w:ascii="Times New Roman" w:hAnsi="Times New Roman" w:cs="Times New Roman"/>
          <w:sz w:val="24"/>
          <w:szCs w:val="24"/>
        </w:rPr>
      </w:pPr>
      <w:ins w:id="204" w:author="user" w:date="2016-01-15T18:41:00Z">
        <w:r>
          <w:rPr>
            <w:rFonts w:ascii="Times New Roman" w:hAnsi="Times New Roman" w:cs="Times New Roman"/>
            <w:sz w:val="24"/>
            <w:szCs w:val="24"/>
          </w:rPr>
          <w:t>More</w:t>
        </w:r>
      </w:ins>
      <w:ins w:id="205" w:author="user" w:date="2016-01-15T18:42:00Z">
        <w:r>
          <w:rPr>
            <w:rFonts w:ascii="Times New Roman" w:hAnsi="Times New Roman" w:cs="Times New Roman"/>
            <w:sz w:val="24"/>
            <w:szCs w:val="24"/>
          </w:rPr>
          <w:t xml:space="preserve">over, economically too, they have been found to be more cost-effective, when compared with long term dialysis-dependent </w:t>
        </w:r>
        <w:proofErr w:type="gramStart"/>
        <w:r>
          <w:rPr>
            <w:rFonts w:ascii="Times New Roman" w:hAnsi="Times New Roman" w:cs="Times New Roman"/>
            <w:sz w:val="24"/>
            <w:szCs w:val="24"/>
          </w:rPr>
          <w:t>life</w:t>
        </w:r>
        <w:r w:rsidR="003B219B" w:rsidRPr="003B219B">
          <w:rPr>
            <w:rFonts w:ascii="Times New Roman" w:hAnsi="Times New Roman" w:cs="Times New Roman"/>
            <w:sz w:val="24"/>
            <w:szCs w:val="24"/>
            <w:vertAlign w:val="superscript"/>
            <w:rPrChange w:id="206" w:author="user" w:date="2016-01-15T18:43:00Z">
              <w:rPr>
                <w:rFonts w:ascii="Times New Roman" w:hAnsi="Times New Roman" w:cs="Times New Roman"/>
                <w:sz w:val="24"/>
                <w:szCs w:val="24"/>
              </w:rPr>
            </w:rPrChange>
          </w:rPr>
          <w:t>[</w:t>
        </w:r>
      </w:ins>
      <w:proofErr w:type="gramEnd"/>
      <w:ins w:id="207" w:author="apollo" w:date="2016-01-23T13:03:00Z">
        <w:r w:rsidR="0002336A">
          <w:rPr>
            <w:rFonts w:ascii="Times New Roman" w:hAnsi="Times New Roman" w:cs="Times New Roman"/>
            <w:sz w:val="24"/>
            <w:szCs w:val="24"/>
            <w:vertAlign w:val="superscript"/>
          </w:rPr>
          <w:t>20</w:t>
        </w:r>
      </w:ins>
      <w:ins w:id="208" w:author="user" w:date="2016-01-15T18:43:00Z">
        <w:del w:id="209" w:author="apollo" w:date="2016-01-23T13:03:00Z">
          <w:r w:rsidR="003B219B" w:rsidRPr="003B219B" w:rsidDel="0002336A">
            <w:rPr>
              <w:rFonts w:ascii="Times New Roman" w:hAnsi="Times New Roman" w:cs="Times New Roman"/>
              <w:sz w:val="24"/>
              <w:szCs w:val="24"/>
              <w:vertAlign w:val="superscript"/>
              <w:rPrChange w:id="210" w:author="user" w:date="2016-01-15T18:43:00Z">
                <w:rPr>
                  <w:rFonts w:ascii="Times New Roman" w:hAnsi="Times New Roman" w:cs="Times New Roman"/>
                  <w:sz w:val="24"/>
                  <w:szCs w:val="24"/>
                </w:rPr>
              </w:rPrChange>
            </w:rPr>
            <w:delText>19</w:delText>
          </w:r>
        </w:del>
        <w:r w:rsidR="003B219B" w:rsidRPr="003B219B">
          <w:rPr>
            <w:rFonts w:ascii="Times New Roman" w:hAnsi="Times New Roman" w:cs="Times New Roman"/>
            <w:sz w:val="24"/>
            <w:szCs w:val="24"/>
            <w:vertAlign w:val="superscript"/>
            <w:rPrChange w:id="211" w:author="user" w:date="2016-01-15T18:43:00Z">
              <w:rPr>
                <w:rFonts w:ascii="Times New Roman" w:hAnsi="Times New Roman" w:cs="Times New Roman"/>
                <w:sz w:val="24"/>
                <w:szCs w:val="24"/>
              </w:rPr>
            </w:rPrChange>
          </w:rPr>
          <w:t>]</w:t>
        </w:r>
        <w:r>
          <w:rPr>
            <w:rFonts w:ascii="Times New Roman" w:hAnsi="Times New Roman" w:cs="Times New Roman"/>
            <w:sz w:val="24"/>
            <w:szCs w:val="24"/>
          </w:rPr>
          <w:t>.</w:t>
        </w:r>
      </w:ins>
    </w:p>
    <w:p w:rsidR="001C62AD" w:rsidRDefault="003F6DF0" w:rsidP="00D617D6">
      <w:pPr>
        <w:spacing w:line="240" w:lineRule="auto"/>
        <w:jc w:val="both"/>
        <w:rPr>
          <w:ins w:id="212" w:author="user" w:date="2016-01-15T18:30:00Z"/>
          <w:rFonts w:ascii="Times New Roman" w:hAnsi="Times New Roman" w:cs="Times New Roman"/>
          <w:sz w:val="24"/>
          <w:szCs w:val="24"/>
        </w:rPr>
      </w:pPr>
      <w:ins w:id="213" w:author="user" w:date="2016-01-15T18:23:00Z">
        <w:r>
          <w:rPr>
            <w:rFonts w:ascii="Times New Roman" w:hAnsi="Times New Roman" w:cs="Times New Roman"/>
            <w:sz w:val="24"/>
            <w:szCs w:val="24"/>
          </w:rPr>
          <w:t xml:space="preserve">As is rightly said </w:t>
        </w:r>
        <w:r w:rsidR="003B219B" w:rsidRPr="003B219B">
          <w:rPr>
            <w:rFonts w:ascii="Times New Roman" w:hAnsi="Times New Roman" w:cs="Times New Roman"/>
            <w:i/>
            <w:sz w:val="24"/>
            <w:szCs w:val="24"/>
            <w:rPrChange w:id="214" w:author="user" w:date="2016-01-15T18:24:00Z">
              <w:rPr>
                <w:rFonts w:ascii="Times New Roman" w:hAnsi="Times New Roman" w:cs="Times New Roman"/>
                <w:sz w:val="24"/>
                <w:szCs w:val="24"/>
              </w:rPr>
            </w:rPrChange>
          </w:rPr>
          <w:t>“every single drop</w:t>
        </w:r>
      </w:ins>
      <w:ins w:id="215" w:author="user" w:date="2016-01-15T18:24:00Z">
        <w:r w:rsidR="003B219B" w:rsidRPr="003B219B">
          <w:rPr>
            <w:rFonts w:ascii="Times New Roman" w:hAnsi="Times New Roman" w:cs="Times New Roman"/>
            <w:i/>
            <w:sz w:val="24"/>
            <w:szCs w:val="24"/>
            <w:rPrChange w:id="216" w:author="user" w:date="2016-01-15T18:24:00Z">
              <w:rPr>
                <w:rFonts w:ascii="Times New Roman" w:hAnsi="Times New Roman" w:cs="Times New Roman"/>
                <w:sz w:val="24"/>
                <w:szCs w:val="24"/>
              </w:rPr>
            </w:rPrChange>
          </w:rPr>
          <w:t xml:space="preserve"> accumulates to form an ocean”</w:t>
        </w:r>
        <w:r>
          <w:rPr>
            <w:rFonts w:ascii="Times New Roman" w:hAnsi="Times New Roman" w:cs="Times New Roman"/>
            <w:sz w:val="24"/>
            <w:szCs w:val="24"/>
          </w:rPr>
          <w:t>, so too, every single acceptable kidney would help to i</w:t>
        </w:r>
      </w:ins>
      <w:ins w:id="217" w:author="user" w:date="2016-01-15T18:25:00Z">
        <w:r>
          <w:rPr>
            <w:rFonts w:ascii="Times New Roman" w:hAnsi="Times New Roman" w:cs="Times New Roman"/>
            <w:sz w:val="24"/>
            <w:szCs w:val="24"/>
          </w:rPr>
          <w:t xml:space="preserve">mprove the lives of </w:t>
        </w:r>
        <w:proofErr w:type="spellStart"/>
        <w:r>
          <w:rPr>
            <w:rFonts w:ascii="Times New Roman" w:hAnsi="Times New Roman" w:cs="Times New Roman"/>
            <w:sz w:val="24"/>
            <w:szCs w:val="24"/>
          </w:rPr>
          <w:t>thes</w:t>
        </w:r>
      </w:ins>
      <w:proofErr w:type="spellEnd"/>
      <w:ins w:id="218" w:author="user" w:date="2016-01-15T18:26:00Z">
        <w:r>
          <w:rPr>
            <w:rFonts w:ascii="Times New Roman" w:hAnsi="Times New Roman" w:cs="Times New Roman"/>
            <w:sz w:val="24"/>
            <w:szCs w:val="24"/>
          </w:rPr>
          <w:t xml:space="preserve"> ocean of </w:t>
        </w:r>
      </w:ins>
      <w:ins w:id="219" w:author="user" w:date="2016-01-15T18:25:00Z">
        <w:r>
          <w:rPr>
            <w:rFonts w:ascii="Times New Roman" w:hAnsi="Times New Roman" w:cs="Times New Roman"/>
            <w:sz w:val="24"/>
            <w:szCs w:val="24"/>
          </w:rPr>
          <w:t>people with renal failure</w:t>
        </w:r>
      </w:ins>
      <w:ins w:id="220" w:author="user" w:date="2016-01-15T18:26:00Z">
        <w:r>
          <w:rPr>
            <w:rFonts w:ascii="Times New Roman" w:hAnsi="Times New Roman" w:cs="Times New Roman"/>
            <w:sz w:val="24"/>
            <w:szCs w:val="24"/>
          </w:rPr>
          <w:t>, struggling to find a medically, ethically and legally acceptable donor.</w:t>
        </w:r>
      </w:ins>
    </w:p>
    <w:p w:rsidR="00304FBD" w:rsidRDefault="00304FBD" w:rsidP="00D617D6">
      <w:pPr>
        <w:spacing w:line="240" w:lineRule="auto"/>
        <w:jc w:val="both"/>
        <w:rPr>
          <w:ins w:id="221" w:author="user" w:date="2016-01-15T18:29:00Z"/>
          <w:rFonts w:ascii="Times New Roman" w:hAnsi="Times New Roman" w:cs="Times New Roman"/>
          <w:sz w:val="24"/>
          <w:szCs w:val="24"/>
        </w:rPr>
      </w:pPr>
    </w:p>
    <w:p w:rsidR="00C552A4" w:rsidRDefault="00C552A4" w:rsidP="00D617D6">
      <w:pPr>
        <w:spacing w:line="240" w:lineRule="auto"/>
        <w:jc w:val="both"/>
        <w:rPr>
          <w:ins w:id="222" w:author="user" w:date="2016-01-15T18:29:00Z"/>
          <w:rFonts w:ascii="Times New Roman" w:hAnsi="Times New Roman" w:cs="Times New Roman"/>
          <w:sz w:val="24"/>
          <w:szCs w:val="24"/>
        </w:rPr>
      </w:pPr>
    </w:p>
    <w:p w:rsidR="00C552A4" w:rsidRDefault="00C552A4" w:rsidP="00D617D6">
      <w:pPr>
        <w:spacing w:line="240" w:lineRule="auto"/>
        <w:jc w:val="both"/>
        <w:rPr>
          <w:ins w:id="223" w:author="user" w:date="2016-01-15T18:08:00Z"/>
          <w:rFonts w:ascii="Times New Roman" w:hAnsi="Times New Roman" w:cs="Times New Roman"/>
          <w:sz w:val="24"/>
          <w:szCs w:val="24"/>
        </w:rPr>
      </w:pPr>
      <w:ins w:id="224" w:author="user" w:date="2016-01-15T18:30:00Z">
        <w:r w:rsidRPr="0010170B">
          <w:rPr>
            <w:rFonts w:ascii="Times New Roman" w:hAnsi="Times New Roman" w:cs="Times New Roman"/>
            <w:b/>
            <w:sz w:val="24"/>
            <w:szCs w:val="24"/>
          </w:rPr>
          <w:t>Future Scope:</w:t>
        </w:r>
      </w:ins>
    </w:p>
    <w:p w:rsidR="00065F2C" w:rsidRPr="00272B46" w:rsidRDefault="00101027" w:rsidP="00D617D6">
      <w:pPr>
        <w:spacing w:line="240" w:lineRule="auto"/>
        <w:jc w:val="both"/>
        <w:rPr>
          <w:rFonts w:ascii="Times New Roman" w:hAnsi="Times New Roman" w:cs="Times New Roman"/>
          <w:sz w:val="24"/>
          <w:szCs w:val="24"/>
        </w:rPr>
      </w:pPr>
      <w:r w:rsidRPr="00272B46">
        <w:rPr>
          <w:rFonts w:ascii="Times New Roman" w:hAnsi="Times New Roman" w:cs="Times New Roman"/>
          <w:i/>
          <w:sz w:val="24"/>
          <w:szCs w:val="24"/>
        </w:rPr>
        <w:t xml:space="preserve">“Swap or Pair transplants” </w:t>
      </w:r>
      <w:ins w:id="225" w:author="user" w:date="2016-01-15T18:10:00Z">
        <w:r w:rsidR="001C62AD">
          <w:rPr>
            <w:rFonts w:ascii="Times New Roman" w:hAnsi="Times New Roman" w:cs="Times New Roman"/>
            <w:sz w:val="24"/>
            <w:szCs w:val="24"/>
          </w:rPr>
          <w:t>c</w:t>
        </w:r>
      </w:ins>
      <w:del w:id="226" w:author="user" w:date="2016-01-15T18:10:00Z">
        <w:r w:rsidRPr="00272B46" w:rsidDel="001C62AD">
          <w:rPr>
            <w:rFonts w:ascii="Times New Roman" w:hAnsi="Times New Roman" w:cs="Times New Roman"/>
            <w:sz w:val="24"/>
            <w:szCs w:val="24"/>
          </w:rPr>
          <w:delText>w</w:delText>
        </w:r>
      </w:del>
      <w:r w:rsidRPr="00272B46">
        <w:rPr>
          <w:rFonts w:ascii="Times New Roman" w:hAnsi="Times New Roman" w:cs="Times New Roman"/>
          <w:sz w:val="24"/>
          <w:szCs w:val="24"/>
        </w:rPr>
        <w:t>ould</w:t>
      </w:r>
      <w:ins w:id="227" w:author="user" w:date="2016-01-15T18:10:00Z">
        <w:r w:rsidR="001C62AD">
          <w:rPr>
            <w:rFonts w:ascii="Times New Roman" w:hAnsi="Times New Roman" w:cs="Times New Roman"/>
            <w:sz w:val="24"/>
            <w:szCs w:val="24"/>
          </w:rPr>
          <w:t xml:space="preserve"> also</w:t>
        </w:r>
      </w:ins>
      <w:r w:rsidRPr="00272B46">
        <w:rPr>
          <w:rFonts w:ascii="Times New Roman" w:hAnsi="Times New Roman" w:cs="Times New Roman"/>
          <w:sz w:val="24"/>
          <w:szCs w:val="24"/>
        </w:rPr>
        <w:t xml:space="preserve"> be an immediate strategy that can be utilised to prevent organ-exhaustion. Here, there is an exchange of kidneys between two pairs of </w:t>
      </w:r>
      <w:proofErr w:type="gramStart"/>
      <w:r w:rsidRPr="00272B46">
        <w:rPr>
          <w:rFonts w:ascii="Times New Roman" w:hAnsi="Times New Roman" w:cs="Times New Roman"/>
          <w:sz w:val="24"/>
          <w:szCs w:val="24"/>
        </w:rPr>
        <w:t>people</w:t>
      </w:r>
      <w:r w:rsidR="004547F5" w:rsidRPr="00272B46">
        <w:rPr>
          <w:rFonts w:ascii="Times New Roman" w:hAnsi="Times New Roman" w:cs="Times New Roman"/>
          <w:sz w:val="24"/>
          <w:szCs w:val="24"/>
        </w:rPr>
        <w:t>(</w:t>
      </w:r>
      <w:proofErr w:type="gramEnd"/>
      <w:r w:rsidR="004547F5" w:rsidRPr="00272B46">
        <w:rPr>
          <w:rFonts w:ascii="Times New Roman" w:hAnsi="Times New Roman" w:cs="Times New Roman"/>
          <w:sz w:val="24"/>
          <w:szCs w:val="24"/>
        </w:rPr>
        <w:t>two couples)</w:t>
      </w:r>
      <w:r w:rsidRPr="00272B46">
        <w:rPr>
          <w:rFonts w:ascii="Times New Roman" w:hAnsi="Times New Roman" w:cs="Times New Roman"/>
          <w:sz w:val="24"/>
          <w:szCs w:val="24"/>
        </w:rPr>
        <w:t xml:space="preserve"> based on their ABO compatibility, to benefit each other’s recipient.</w:t>
      </w:r>
      <w:r w:rsidR="009600D5" w:rsidRPr="00272B46">
        <w:rPr>
          <w:rFonts w:ascii="Times New Roman" w:hAnsi="Times New Roman" w:cs="Times New Roman"/>
          <w:sz w:val="24"/>
          <w:szCs w:val="24"/>
        </w:rPr>
        <w:t xml:space="preserve"> This probably would be the most ethical of unrelated transplantation.</w:t>
      </w:r>
    </w:p>
    <w:p w:rsidR="00434D4B" w:rsidRDefault="007F1944" w:rsidP="00D617D6">
      <w:pPr>
        <w:spacing w:line="240" w:lineRule="auto"/>
        <w:jc w:val="both"/>
        <w:rPr>
          <w:ins w:id="228" w:author="user" w:date="2016-01-15T18:54:00Z"/>
          <w:rFonts w:ascii="Times New Roman" w:hAnsi="Times New Roman" w:cs="Times New Roman"/>
          <w:sz w:val="24"/>
          <w:szCs w:val="24"/>
        </w:rPr>
      </w:pPr>
      <w:r w:rsidRPr="00272B46">
        <w:rPr>
          <w:rFonts w:ascii="Times New Roman" w:hAnsi="Times New Roman" w:cs="Times New Roman"/>
          <w:sz w:val="24"/>
          <w:szCs w:val="24"/>
        </w:rPr>
        <w:t>Man</w:t>
      </w:r>
      <w:r w:rsidR="00F4732B" w:rsidRPr="00272B46">
        <w:rPr>
          <w:rFonts w:ascii="Times New Roman" w:hAnsi="Times New Roman" w:cs="Times New Roman"/>
          <w:sz w:val="24"/>
          <w:szCs w:val="24"/>
        </w:rPr>
        <w:t xml:space="preserve">, by </w:t>
      </w:r>
      <w:r w:rsidR="009A126F" w:rsidRPr="00272B46">
        <w:rPr>
          <w:rFonts w:ascii="Times New Roman" w:hAnsi="Times New Roman" w:cs="Times New Roman"/>
          <w:sz w:val="24"/>
          <w:szCs w:val="24"/>
        </w:rPr>
        <w:t>nature</w:t>
      </w:r>
      <w:r w:rsidR="00F4732B" w:rsidRPr="00272B46">
        <w:rPr>
          <w:rFonts w:ascii="Times New Roman" w:hAnsi="Times New Roman" w:cs="Times New Roman"/>
          <w:sz w:val="24"/>
          <w:szCs w:val="24"/>
        </w:rPr>
        <w:t>,</w:t>
      </w:r>
      <w:r w:rsidRPr="00272B46">
        <w:rPr>
          <w:rFonts w:ascii="Times New Roman" w:hAnsi="Times New Roman" w:cs="Times New Roman"/>
          <w:sz w:val="24"/>
          <w:szCs w:val="24"/>
        </w:rPr>
        <w:t xml:space="preserve"> is a thinking animal and medical science is evolving by leaps and bounds. Newer, cost efficient therapies are the need of the hour, to salvage the situation for these renal failure patients.</w:t>
      </w:r>
      <w:r w:rsidR="00434D4B" w:rsidRPr="00272B46">
        <w:rPr>
          <w:rFonts w:ascii="Times New Roman" w:hAnsi="Times New Roman" w:cs="Times New Roman"/>
          <w:sz w:val="24"/>
          <w:szCs w:val="24"/>
        </w:rPr>
        <w:t xml:space="preserve"> </w:t>
      </w:r>
      <w:r w:rsidR="00001D6F" w:rsidRPr="00272B46">
        <w:rPr>
          <w:rFonts w:ascii="Times New Roman" w:hAnsi="Times New Roman" w:cs="Times New Roman"/>
          <w:sz w:val="24"/>
          <w:szCs w:val="24"/>
        </w:rPr>
        <w:t>The role of tissue engineering, stem cells or “</w:t>
      </w:r>
      <w:r w:rsidR="00001D6F" w:rsidRPr="00272B46">
        <w:rPr>
          <w:rFonts w:ascii="Times New Roman" w:hAnsi="Times New Roman" w:cs="Times New Roman"/>
          <w:i/>
          <w:sz w:val="24"/>
          <w:szCs w:val="24"/>
        </w:rPr>
        <w:t>in-vitro kidneys”,</w:t>
      </w:r>
      <w:r w:rsidR="00001D6F" w:rsidRPr="00272B46">
        <w:rPr>
          <w:rFonts w:ascii="Times New Roman" w:hAnsi="Times New Roman" w:cs="Times New Roman"/>
          <w:sz w:val="24"/>
          <w:szCs w:val="24"/>
        </w:rPr>
        <w:t xml:space="preserve"> in providing </w:t>
      </w:r>
      <w:r w:rsidR="00CA2EAC" w:rsidRPr="00272B46">
        <w:rPr>
          <w:rFonts w:ascii="Times New Roman" w:hAnsi="Times New Roman" w:cs="Times New Roman"/>
          <w:sz w:val="24"/>
          <w:szCs w:val="24"/>
        </w:rPr>
        <w:t>alternative organ resources are</w:t>
      </w:r>
      <w:r w:rsidR="00001D6F" w:rsidRPr="00272B46">
        <w:rPr>
          <w:rFonts w:ascii="Times New Roman" w:hAnsi="Times New Roman" w:cs="Times New Roman"/>
          <w:sz w:val="24"/>
          <w:szCs w:val="24"/>
        </w:rPr>
        <w:t xml:space="preserve"> some facets that need to be explored in the near future.</w:t>
      </w:r>
    </w:p>
    <w:p w:rsidR="00102B7B" w:rsidRDefault="00973B22" w:rsidP="00D617D6">
      <w:pPr>
        <w:spacing w:line="240" w:lineRule="auto"/>
        <w:jc w:val="both"/>
        <w:rPr>
          <w:ins w:id="229" w:author="user" w:date="2016-01-15T18:57:00Z"/>
          <w:rFonts w:ascii="Times New Roman" w:hAnsi="Times New Roman" w:cs="Times New Roman"/>
          <w:sz w:val="24"/>
          <w:szCs w:val="24"/>
        </w:rPr>
      </w:pPr>
      <w:ins w:id="230" w:author="user" w:date="2016-01-15T18:54:00Z">
        <w:r>
          <w:rPr>
            <w:rFonts w:ascii="Times New Roman" w:hAnsi="Times New Roman" w:cs="Times New Roman"/>
            <w:sz w:val="24"/>
            <w:szCs w:val="24"/>
          </w:rPr>
          <w:t xml:space="preserve">One such step in this direction has been put forth by researchers in </w:t>
        </w:r>
      </w:ins>
      <w:ins w:id="231" w:author="user" w:date="2016-01-15T18:55:00Z">
        <w:r>
          <w:rPr>
            <w:rFonts w:ascii="Times New Roman" w:hAnsi="Times New Roman" w:cs="Times New Roman"/>
            <w:sz w:val="24"/>
            <w:szCs w:val="24"/>
          </w:rPr>
          <w:t>United States, where they have developed a prototype of a surgically implantable, artificial kidney</w:t>
        </w:r>
      </w:ins>
      <w:ins w:id="232" w:author="user" w:date="2016-01-15T18:56:00Z">
        <w:r>
          <w:rPr>
            <w:rFonts w:ascii="Times New Roman" w:hAnsi="Times New Roman" w:cs="Times New Roman"/>
            <w:sz w:val="24"/>
            <w:szCs w:val="24"/>
          </w:rPr>
          <w:t>. Human trials are the next in line for these “wear-on” k</w:t>
        </w:r>
      </w:ins>
      <w:ins w:id="233" w:author="user" w:date="2016-01-15T18:57:00Z">
        <w:r>
          <w:rPr>
            <w:rFonts w:ascii="Times New Roman" w:hAnsi="Times New Roman" w:cs="Times New Roman"/>
            <w:sz w:val="24"/>
            <w:szCs w:val="24"/>
          </w:rPr>
          <w:t>idneys to be accepted into the field of “renal transplantation”.</w:t>
        </w:r>
      </w:ins>
    </w:p>
    <w:p w:rsidR="00D33633" w:rsidRPr="00272B46" w:rsidRDefault="00D33633" w:rsidP="00D617D6">
      <w:pPr>
        <w:spacing w:line="240" w:lineRule="auto"/>
        <w:jc w:val="both"/>
        <w:rPr>
          <w:rFonts w:ascii="Times New Roman" w:hAnsi="Times New Roman" w:cs="Times New Roman"/>
          <w:sz w:val="24"/>
          <w:szCs w:val="24"/>
        </w:rPr>
      </w:pPr>
    </w:p>
    <w:p w:rsidR="00C53A0C" w:rsidRDefault="0016290B" w:rsidP="00D617D6">
      <w:pPr>
        <w:spacing w:line="240" w:lineRule="auto"/>
        <w:jc w:val="both"/>
        <w:rPr>
          <w:ins w:id="234" w:author="user" w:date="2016-01-12T21:25:00Z"/>
          <w:rFonts w:ascii="Times New Roman" w:hAnsi="Times New Roman" w:cs="Times New Roman"/>
          <w:i/>
          <w:sz w:val="24"/>
          <w:szCs w:val="24"/>
        </w:rPr>
      </w:pPr>
      <w:r w:rsidRPr="00272B46">
        <w:rPr>
          <w:rFonts w:ascii="Times New Roman" w:hAnsi="Times New Roman" w:cs="Times New Roman"/>
          <w:sz w:val="24"/>
          <w:szCs w:val="24"/>
        </w:rPr>
        <w:t>Till such time, it would</w:t>
      </w:r>
      <w:r w:rsidR="00434D4B" w:rsidRPr="00272B46">
        <w:rPr>
          <w:rFonts w:ascii="Times New Roman" w:hAnsi="Times New Roman" w:cs="Times New Roman"/>
          <w:sz w:val="24"/>
          <w:szCs w:val="24"/>
        </w:rPr>
        <w:t xml:space="preserve"> probably</w:t>
      </w:r>
      <w:r w:rsidRPr="00272B46">
        <w:rPr>
          <w:rFonts w:ascii="Times New Roman" w:hAnsi="Times New Roman" w:cs="Times New Roman"/>
          <w:sz w:val="24"/>
          <w:szCs w:val="24"/>
        </w:rPr>
        <w:t xml:space="preserve"> be safe to say that Unrelated Renal transplantation form</w:t>
      </w:r>
      <w:r w:rsidR="002400D9" w:rsidRPr="00272B46">
        <w:rPr>
          <w:rFonts w:ascii="Times New Roman" w:hAnsi="Times New Roman" w:cs="Times New Roman"/>
          <w:sz w:val="24"/>
          <w:szCs w:val="24"/>
        </w:rPr>
        <w:t>s</w:t>
      </w:r>
      <w:r w:rsidRPr="00272B46">
        <w:rPr>
          <w:rFonts w:ascii="Times New Roman" w:hAnsi="Times New Roman" w:cs="Times New Roman"/>
          <w:sz w:val="24"/>
          <w:szCs w:val="24"/>
        </w:rPr>
        <w:t xml:space="preserve"> the </w:t>
      </w:r>
      <w:r w:rsidRPr="00272B46">
        <w:rPr>
          <w:rFonts w:ascii="Times New Roman" w:hAnsi="Times New Roman" w:cs="Times New Roman"/>
          <w:i/>
          <w:sz w:val="24"/>
          <w:szCs w:val="24"/>
        </w:rPr>
        <w:t>“ledge of a precipice</w:t>
      </w:r>
      <w:r w:rsidR="006429C1" w:rsidRPr="00272B46">
        <w:rPr>
          <w:rFonts w:ascii="Times New Roman" w:hAnsi="Times New Roman" w:cs="Times New Roman"/>
          <w:i/>
          <w:sz w:val="24"/>
          <w:szCs w:val="24"/>
        </w:rPr>
        <w:t xml:space="preserve">”. </w:t>
      </w:r>
    </w:p>
    <w:p w:rsidR="00102B7B" w:rsidRPr="00272B46" w:rsidRDefault="00102B7B" w:rsidP="00D617D6">
      <w:pPr>
        <w:spacing w:line="240" w:lineRule="auto"/>
        <w:jc w:val="both"/>
        <w:rPr>
          <w:rFonts w:ascii="Times New Roman" w:hAnsi="Times New Roman" w:cs="Times New Roman"/>
          <w:i/>
          <w:sz w:val="24"/>
          <w:szCs w:val="24"/>
        </w:rPr>
      </w:pPr>
    </w:p>
    <w:p w:rsidR="00BE6F37" w:rsidRPr="00272B46" w:rsidRDefault="004E075D" w:rsidP="00D617D6">
      <w:pPr>
        <w:spacing w:line="240" w:lineRule="auto"/>
        <w:jc w:val="both"/>
        <w:rPr>
          <w:rFonts w:ascii="Times New Roman" w:hAnsi="Times New Roman" w:cs="Times New Roman"/>
          <w:sz w:val="24"/>
          <w:szCs w:val="24"/>
        </w:rPr>
      </w:pPr>
      <w:r w:rsidRPr="00272B46">
        <w:rPr>
          <w:rFonts w:ascii="Times New Roman" w:hAnsi="Times New Roman" w:cs="Times New Roman"/>
          <w:sz w:val="24"/>
          <w:szCs w:val="24"/>
        </w:rPr>
        <w:t>Maybe the following paragraph may give an apt insight into the mindset of an ESRD patient and his family:</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lastRenderedPageBreak/>
        <w:t xml:space="preserve"> Donate to a stranger.....Keep another family whole....</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While filling your heart and inspiring your soul.....</w:t>
      </w:r>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Who knows, when you give a part of yourself</w:t>
      </w:r>
      <w:proofErr w:type="gramStart"/>
      <w:r w:rsidRPr="00272B46">
        <w:rPr>
          <w:rFonts w:ascii="Times New Roman" w:hAnsi="Times New Roman" w:cs="Times New Roman"/>
          <w:i/>
          <w:sz w:val="24"/>
          <w:szCs w:val="24"/>
        </w:rPr>
        <w:t>.....</w:t>
      </w:r>
      <w:proofErr w:type="gramEnd"/>
    </w:p>
    <w:p w:rsidR="004E075D" w:rsidRPr="00272B46" w:rsidRDefault="004E075D" w:rsidP="00D617D6">
      <w:pPr>
        <w:spacing w:line="240" w:lineRule="auto"/>
        <w:jc w:val="both"/>
        <w:rPr>
          <w:rFonts w:ascii="Times New Roman" w:hAnsi="Times New Roman" w:cs="Times New Roman"/>
          <w:i/>
          <w:sz w:val="24"/>
          <w:szCs w:val="24"/>
        </w:rPr>
      </w:pPr>
      <w:r w:rsidRPr="00272B46">
        <w:rPr>
          <w:rFonts w:ascii="Times New Roman" w:hAnsi="Times New Roman" w:cs="Times New Roman"/>
          <w:i/>
          <w:sz w:val="24"/>
          <w:szCs w:val="24"/>
        </w:rPr>
        <w:t>You’ll end up, more fulfilled and complete</w:t>
      </w:r>
      <w:r w:rsidR="00DC016B" w:rsidRPr="00272B46">
        <w:rPr>
          <w:rFonts w:ascii="Times New Roman" w:hAnsi="Times New Roman" w:cs="Times New Roman"/>
          <w:i/>
          <w:sz w:val="24"/>
          <w:szCs w:val="24"/>
        </w:rPr>
        <w:t>,</w:t>
      </w:r>
      <w:r w:rsidRPr="00272B46">
        <w:rPr>
          <w:rFonts w:ascii="Times New Roman" w:hAnsi="Times New Roman" w:cs="Times New Roman"/>
          <w:i/>
          <w:sz w:val="24"/>
          <w:szCs w:val="24"/>
        </w:rPr>
        <w:t xml:space="preserve"> </w:t>
      </w:r>
      <w:r w:rsidR="000B12CC" w:rsidRPr="00272B46">
        <w:rPr>
          <w:rFonts w:ascii="Times New Roman" w:hAnsi="Times New Roman" w:cs="Times New Roman"/>
          <w:i/>
          <w:sz w:val="24"/>
          <w:szCs w:val="24"/>
        </w:rPr>
        <w:t xml:space="preserve">much </w:t>
      </w:r>
      <w:proofErr w:type="spellStart"/>
      <w:r w:rsidR="000B12CC" w:rsidRPr="00272B46">
        <w:rPr>
          <w:rFonts w:ascii="Times New Roman" w:hAnsi="Times New Roman" w:cs="Times New Roman"/>
          <w:i/>
          <w:sz w:val="24"/>
          <w:szCs w:val="24"/>
        </w:rPr>
        <w:t>much</w:t>
      </w:r>
      <w:proofErr w:type="spellEnd"/>
      <w:r w:rsidR="000B12CC" w:rsidRPr="00272B46">
        <w:rPr>
          <w:rFonts w:ascii="Times New Roman" w:hAnsi="Times New Roman" w:cs="Times New Roman"/>
          <w:i/>
          <w:sz w:val="24"/>
          <w:szCs w:val="24"/>
        </w:rPr>
        <w:t xml:space="preserve"> more, </w:t>
      </w:r>
      <w:r w:rsidRPr="00272B46">
        <w:rPr>
          <w:rFonts w:ascii="Times New Roman" w:hAnsi="Times New Roman" w:cs="Times New Roman"/>
          <w:i/>
          <w:sz w:val="24"/>
          <w:szCs w:val="24"/>
        </w:rPr>
        <w:t>than before....</w:t>
      </w:r>
    </w:p>
    <w:p w:rsidR="00D617D6" w:rsidRPr="00272B46" w:rsidRDefault="00D617D6" w:rsidP="00D617D6">
      <w:pPr>
        <w:spacing w:line="240" w:lineRule="auto"/>
        <w:jc w:val="both"/>
        <w:rPr>
          <w:rFonts w:ascii="Times New Roman" w:hAnsi="Times New Roman" w:cs="Times New Roman"/>
          <w:i/>
          <w:sz w:val="24"/>
          <w:szCs w:val="24"/>
        </w:rPr>
      </w:pPr>
    </w:p>
    <w:p w:rsidR="00D617D6" w:rsidRPr="00C476D0" w:rsidRDefault="00C476D0" w:rsidP="00D617D6">
      <w:pPr>
        <w:spacing w:line="240" w:lineRule="auto"/>
        <w:jc w:val="both"/>
        <w:rPr>
          <w:rFonts w:ascii="Times New Roman" w:hAnsi="Times New Roman" w:cs="Times New Roman"/>
          <w:sz w:val="24"/>
          <w:szCs w:val="24"/>
          <w:rPrChange w:id="235" w:author="user" w:date="2016-01-12T21:51:00Z">
            <w:rPr>
              <w:rFonts w:ascii="Times New Roman" w:hAnsi="Times New Roman" w:cs="Times New Roman"/>
              <w:i/>
              <w:sz w:val="24"/>
              <w:szCs w:val="24"/>
            </w:rPr>
          </w:rPrChange>
        </w:rPr>
      </w:pPr>
      <w:ins w:id="236" w:author="user" w:date="2016-01-12T21:51:00Z">
        <w:r>
          <w:t xml:space="preserve">Thus, </w:t>
        </w:r>
      </w:ins>
      <w:ins w:id="237" w:author="user" w:date="2016-01-15T18:57:00Z">
        <w:r w:rsidR="00D33633">
          <w:t xml:space="preserve">it would be safe to say that </w:t>
        </w:r>
      </w:ins>
      <w:ins w:id="238" w:author="user" w:date="2016-01-12T21:51:00Z">
        <w:r>
          <w:t>though transplant recipients have a “net gai</w:t>
        </w:r>
        <w:r w:rsidR="00D33633">
          <w:t>n”</w:t>
        </w:r>
      </w:ins>
      <w:ins w:id="239" w:author="user" w:date="2016-01-15T18:57:00Z">
        <w:r w:rsidR="00D33633">
          <w:t xml:space="preserve"> and</w:t>
        </w:r>
      </w:ins>
      <w:ins w:id="240" w:author="user" w:date="2016-01-12T21:51:00Z">
        <w:r>
          <w:t xml:space="preserve"> the impoverished kidney donors may incur a “net loss”</w:t>
        </w:r>
      </w:ins>
      <w:ins w:id="241" w:author="user" w:date="2016-01-12T21:52:00Z">
        <w:r>
          <w:t xml:space="preserve"> in the long term</w:t>
        </w:r>
      </w:ins>
      <w:ins w:id="242" w:author="user" w:date="2016-01-15T18:57:00Z">
        <w:r w:rsidR="00D33633">
          <w:t xml:space="preserve">, </w:t>
        </w:r>
      </w:ins>
      <w:ins w:id="243" w:author="user" w:date="2016-01-15T18:58:00Z">
        <w:r w:rsidR="00D33633">
          <w:t>there are no trials or studies to prove the same and h</w:t>
        </w:r>
      </w:ins>
      <w:ins w:id="244" w:author="user" w:date="2016-01-12T21:52:00Z">
        <w:r>
          <w:t>ow the right balance</w:t>
        </w:r>
      </w:ins>
      <w:ins w:id="245" w:author="user" w:date="2016-01-12T21:53:00Z">
        <w:r>
          <w:t xml:space="preserve">- legally, socially as well as </w:t>
        </w:r>
        <w:proofErr w:type="spellStart"/>
        <w:r>
          <w:t>ethically</w:t>
        </w:r>
        <w:proofErr w:type="gramStart"/>
        <w:r>
          <w:t>,</w:t>
        </w:r>
      </w:ins>
      <w:ins w:id="246" w:author="user" w:date="2016-01-15T18:58:00Z">
        <w:r w:rsidR="00D33633">
          <w:t>can</w:t>
        </w:r>
        <w:proofErr w:type="spellEnd"/>
        <w:proofErr w:type="gramEnd"/>
        <w:r w:rsidR="00D33633">
          <w:t xml:space="preserve"> be obtained, </w:t>
        </w:r>
      </w:ins>
      <w:ins w:id="247" w:author="user" w:date="2016-01-12T21:53:00Z">
        <w:r>
          <w:t xml:space="preserve"> is </w:t>
        </w:r>
      </w:ins>
      <w:ins w:id="248" w:author="user" w:date="2016-01-12T21:52:00Z">
        <w:r>
          <w:t xml:space="preserve"> what remains to be debated, so as to  obtain a “win-win”</w:t>
        </w:r>
      </w:ins>
      <w:ins w:id="249" w:author="user" w:date="2016-01-12T21:53:00Z">
        <w:r>
          <w:t xml:space="preserve"> situation</w:t>
        </w:r>
      </w:ins>
      <w:ins w:id="250" w:author="user" w:date="2016-01-12T21:51:00Z">
        <w:r>
          <w:t xml:space="preserve"> </w:t>
        </w:r>
      </w:ins>
      <w:ins w:id="251" w:author="user" w:date="2016-01-15T18:58:00Z">
        <w:r w:rsidR="00D33633">
          <w:t>for all.</w:t>
        </w:r>
      </w:ins>
    </w:p>
    <w:p w:rsidR="004E075D" w:rsidRPr="00272B46" w:rsidRDefault="004E075D" w:rsidP="00D617D6">
      <w:pPr>
        <w:spacing w:line="240" w:lineRule="auto"/>
        <w:jc w:val="both"/>
        <w:rPr>
          <w:rFonts w:ascii="Times New Roman" w:hAnsi="Times New Roman" w:cs="Times New Roman"/>
          <w:i/>
          <w:sz w:val="24"/>
          <w:szCs w:val="24"/>
        </w:rPr>
      </w:pPr>
    </w:p>
    <w:p w:rsidR="004013A9" w:rsidRPr="00272B46" w:rsidRDefault="004013A9" w:rsidP="00D617D6">
      <w:pPr>
        <w:spacing w:line="240" w:lineRule="auto"/>
        <w:jc w:val="both"/>
        <w:rPr>
          <w:rFonts w:ascii="Times New Roman" w:hAnsi="Times New Roman" w:cs="Times New Roman"/>
          <w:b/>
          <w:sz w:val="24"/>
          <w:szCs w:val="24"/>
        </w:rPr>
      </w:pPr>
      <w:r w:rsidRPr="00272B46">
        <w:rPr>
          <w:rFonts w:ascii="Times New Roman" w:hAnsi="Times New Roman" w:cs="Times New Roman"/>
          <w:b/>
          <w:sz w:val="24"/>
          <w:szCs w:val="24"/>
        </w:rPr>
        <w:t>References:</w:t>
      </w:r>
    </w:p>
    <w:p w:rsidR="004013A9" w:rsidRPr="00272B46" w:rsidRDefault="00801CF6" w:rsidP="00D617D6">
      <w:pPr>
        <w:pStyle w:val="ListParagraph"/>
        <w:numPr>
          <w:ilvl w:val="0"/>
          <w:numId w:val="2"/>
        </w:numPr>
        <w:spacing w:line="240" w:lineRule="auto"/>
        <w:jc w:val="both"/>
        <w:rPr>
          <w:rStyle w:val="element-citation"/>
          <w:rFonts w:ascii="Times New Roman" w:hAnsi="Times New Roman" w:cs="Times New Roman"/>
          <w:color w:val="000000"/>
          <w:sz w:val="24"/>
          <w:szCs w:val="24"/>
          <w:shd w:val="clear" w:color="auto" w:fill="FFFFFF"/>
        </w:rPr>
      </w:pPr>
      <w:r w:rsidRPr="00272B46">
        <w:rPr>
          <w:rStyle w:val="element-citation"/>
          <w:rFonts w:ascii="Times New Roman" w:hAnsi="Times New Roman" w:cs="Times New Roman"/>
          <w:color w:val="000000"/>
          <w:sz w:val="24"/>
          <w:szCs w:val="24"/>
          <w:shd w:val="clear" w:color="auto" w:fill="FFFFFF"/>
        </w:rPr>
        <w:t>Government of India.</w:t>
      </w:r>
      <w:r w:rsidRPr="00272B46">
        <w:rPr>
          <w:rStyle w:val="apple-converted-space"/>
          <w:rFonts w:ascii="Times New Roman" w:hAnsi="Times New Roman" w:cs="Times New Roman"/>
          <w:color w:val="000000"/>
          <w:sz w:val="24"/>
          <w:szCs w:val="24"/>
          <w:shd w:val="clear" w:color="auto" w:fill="FFFFFF"/>
        </w:rPr>
        <w:t> </w:t>
      </w:r>
      <w:r w:rsidRPr="00272B46">
        <w:rPr>
          <w:rStyle w:val="ref-journal"/>
          <w:rFonts w:ascii="Times New Roman" w:hAnsi="Times New Roman" w:cs="Times New Roman"/>
          <w:color w:val="000000"/>
          <w:sz w:val="24"/>
          <w:szCs w:val="24"/>
          <w:shd w:val="clear" w:color="auto" w:fill="FFFFFF"/>
        </w:rPr>
        <w:t>Transplantation of Human Organs Act, 1994.</w:t>
      </w:r>
      <w:r w:rsidRPr="00272B46">
        <w:rPr>
          <w:rStyle w:val="apple-converted-space"/>
          <w:rFonts w:ascii="Times New Roman" w:hAnsi="Times New Roman" w:cs="Times New Roman"/>
          <w:color w:val="000000"/>
          <w:sz w:val="24"/>
          <w:szCs w:val="24"/>
          <w:shd w:val="clear" w:color="auto" w:fill="FFFFFF"/>
        </w:rPr>
        <w:t> </w:t>
      </w:r>
      <w:r w:rsidRPr="00272B46">
        <w:rPr>
          <w:rStyle w:val="element-citation"/>
          <w:rFonts w:ascii="Times New Roman" w:hAnsi="Times New Roman" w:cs="Times New Roman"/>
          <w:color w:val="000000"/>
          <w:sz w:val="24"/>
          <w:szCs w:val="24"/>
          <w:shd w:val="clear" w:color="auto" w:fill="FFFFFF"/>
        </w:rPr>
        <w:t>1994. Central Act 42 of [cited 2007 Mar 9] Available from:</w:t>
      </w:r>
      <w:r w:rsidRPr="00272B46">
        <w:rPr>
          <w:rStyle w:val="apple-converted-space"/>
          <w:rFonts w:ascii="Times New Roman" w:hAnsi="Times New Roman" w:cs="Times New Roman"/>
          <w:color w:val="000000"/>
          <w:sz w:val="24"/>
          <w:szCs w:val="24"/>
          <w:shd w:val="clear" w:color="auto" w:fill="FFFFFF"/>
        </w:rPr>
        <w:t> </w:t>
      </w:r>
      <w:r w:rsidRPr="00272B46">
        <w:rPr>
          <w:rFonts w:ascii="Times New Roman" w:hAnsi="Times New Roman" w:cs="Times New Roman"/>
          <w:sz w:val="24"/>
          <w:szCs w:val="24"/>
          <w:shd w:val="clear" w:color="auto" w:fill="FFFFFF"/>
        </w:rPr>
        <w:t>http://wwwmedindianet/tho/thobill1asp</w:t>
      </w:r>
      <w:r w:rsidR="00180086" w:rsidRPr="00272B46">
        <w:rPr>
          <w:rStyle w:val="element-citation"/>
          <w:rFonts w:ascii="Times New Roman" w:hAnsi="Times New Roman" w:cs="Times New Roman"/>
          <w:color w:val="000000"/>
          <w:sz w:val="24"/>
          <w:szCs w:val="24"/>
          <w:shd w:val="clear" w:color="auto" w:fill="FFFFFF"/>
        </w:rPr>
        <w:t>.</w:t>
      </w:r>
    </w:p>
    <w:p w:rsidR="00801CF6" w:rsidRPr="00272B46" w:rsidRDefault="00357978" w:rsidP="00D617D6">
      <w:pPr>
        <w:pStyle w:val="ListParagraph"/>
        <w:numPr>
          <w:ilvl w:val="0"/>
          <w:numId w:val="2"/>
        </w:numPr>
        <w:spacing w:line="240" w:lineRule="auto"/>
        <w:jc w:val="both"/>
        <w:rPr>
          <w:rStyle w:val="element-citation"/>
          <w:rFonts w:ascii="Times New Roman" w:hAnsi="Times New Roman" w:cs="Times New Roman"/>
          <w:b/>
          <w:sz w:val="24"/>
          <w:szCs w:val="24"/>
        </w:rPr>
      </w:pPr>
      <w:r w:rsidRPr="00272B46">
        <w:rPr>
          <w:rStyle w:val="apple-converted-space"/>
          <w:rFonts w:ascii="Times New Roman" w:hAnsi="Times New Roman" w:cs="Times New Roman"/>
          <w:color w:val="000000"/>
          <w:sz w:val="24"/>
          <w:szCs w:val="24"/>
          <w:shd w:val="clear" w:color="auto" w:fill="FFFFFF"/>
        </w:rPr>
        <w:t xml:space="preserve"> </w:t>
      </w:r>
      <w:r w:rsidR="004F2110" w:rsidRPr="00272B46">
        <w:rPr>
          <w:rStyle w:val="element-citation"/>
          <w:rFonts w:ascii="Times New Roman" w:hAnsi="Times New Roman" w:cs="Times New Roman"/>
          <w:color w:val="000000"/>
          <w:sz w:val="24"/>
          <w:szCs w:val="24"/>
          <w:shd w:val="clear" w:color="auto" w:fill="FFFFFF"/>
        </w:rPr>
        <w:t>Cohen LR. Where It Hurts: Indian Material for an Ethics of Organ Transplantation.</w:t>
      </w:r>
      <w:r w:rsidR="004F2110" w:rsidRPr="00272B46">
        <w:rPr>
          <w:rStyle w:val="apple-converted-space"/>
          <w:rFonts w:ascii="Times New Roman" w:hAnsi="Times New Roman" w:cs="Times New Roman"/>
          <w:color w:val="000000"/>
          <w:sz w:val="24"/>
          <w:szCs w:val="24"/>
          <w:shd w:val="clear" w:color="auto" w:fill="FFFFFF"/>
        </w:rPr>
        <w:t> </w:t>
      </w:r>
      <w:r w:rsidR="004F2110" w:rsidRPr="00272B46">
        <w:rPr>
          <w:rStyle w:val="ref-journal"/>
          <w:rFonts w:ascii="Times New Roman" w:hAnsi="Times New Roman" w:cs="Times New Roman"/>
          <w:color w:val="000000"/>
          <w:sz w:val="24"/>
          <w:szCs w:val="24"/>
          <w:shd w:val="clear" w:color="auto" w:fill="FFFFFF"/>
        </w:rPr>
        <w:t>Daedalus.</w:t>
      </w:r>
      <w:r w:rsidR="004F2110" w:rsidRPr="00272B46">
        <w:rPr>
          <w:rStyle w:val="element-citation"/>
          <w:rFonts w:ascii="Times New Roman" w:hAnsi="Times New Roman" w:cs="Times New Roman"/>
          <w:color w:val="000000"/>
          <w:sz w:val="24"/>
          <w:szCs w:val="24"/>
          <w:shd w:val="clear" w:color="auto" w:fill="FFFFFF"/>
        </w:rPr>
        <w:t>1999</w:t>
      </w:r>
      <w:proofErr w:type="gramStart"/>
      <w:r w:rsidR="004F2110" w:rsidRPr="00272B46">
        <w:rPr>
          <w:rStyle w:val="element-citation"/>
          <w:rFonts w:ascii="Times New Roman" w:hAnsi="Times New Roman" w:cs="Times New Roman"/>
          <w:color w:val="000000"/>
          <w:sz w:val="24"/>
          <w:szCs w:val="24"/>
          <w:shd w:val="clear" w:color="auto" w:fill="FFFFFF"/>
        </w:rPr>
        <w:t>;</w:t>
      </w:r>
      <w:r w:rsidR="004F2110" w:rsidRPr="00272B46">
        <w:rPr>
          <w:rStyle w:val="ref-vol"/>
          <w:rFonts w:ascii="Times New Roman" w:hAnsi="Times New Roman" w:cs="Times New Roman"/>
          <w:color w:val="000000"/>
          <w:sz w:val="24"/>
          <w:szCs w:val="24"/>
          <w:shd w:val="clear" w:color="auto" w:fill="FFFFFF"/>
        </w:rPr>
        <w:t>128</w:t>
      </w:r>
      <w:r w:rsidR="004F2110" w:rsidRPr="00272B46">
        <w:rPr>
          <w:rStyle w:val="element-citation"/>
          <w:rFonts w:ascii="Times New Roman" w:hAnsi="Times New Roman" w:cs="Times New Roman"/>
          <w:color w:val="000000"/>
          <w:sz w:val="24"/>
          <w:szCs w:val="24"/>
          <w:shd w:val="clear" w:color="auto" w:fill="FFFFFF"/>
        </w:rPr>
        <w:t>:135</w:t>
      </w:r>
      <w:proofErr w:type="gramEnd"/>
      <w:r w:rsidR="004F2110" w:rsidRPr="00272B46">
        <w:rPr>
          <w:rStyle w:val="element-citation"/>
          <w:rFonts w:ascii="Times New Roman" w:hAnsi="Times New Roman" w:cs="Times New Roman"/>
          <w:color w:val="000000"/>
          <w:sz w:val="24"/>
          <w:szCs w:val="24"/>
          <w:shd w:val="clear" w:color="auto" w:fill="FFFFFF"/>
        </w:rPr>
        <w:t>–65.</w:t>
      </w:r>
    </w:p>
    <w:p w:rsidR="004F2110" w:rsidRPr="00272B46" w:rsidRDefault="009E0657" w:rsidP="00D617D6">
      <w:pPr>
        <w:pStyle w:val="ListParagraph"/>
        <w:numPr>
          <w:ilvl w:val="0"/>
          <w:numId w:val="2"/>
        </w:numPr>
        <w:spacing w:line="240" w:lineRule="auto"/>
        <w:jc w:val="both"/>
        <w:rPr>
          <w:rStyle w:val="element-citation"/>
          <w:rFonts w:ascii="Times New Roman" w:hAnsi="Times New Roman" w:cs="Times New Roman"/>
          <w:b/>
          <w:sz w:val="24"/>
          <w:szCs w:val="24"/>
        </w:rPr>
      </w:pPr>
      <w:r w:rsidRPr="00272B46">
        <w:rPr>
          <w:rStyle w:val="apple-converted-space"/>
          <w:rFonts w:ascii="Times New Roman" w:hAnsi="Times New Roman" w:cs="Times New Roman"/>
          <w:color w:val="000000"/>
          <w:sz w:val="24"/>
          <w:szCs w:val="24"/>
          <w:shd w:val="clear" w:color="auto" w:fill="FFFFFF"/>
        </w:rPr>
        <w:t> </w:t>
      </w:r>
      <w:proofErr w:type="spellStart"/>
      <w:r w:rsidRPr="00272B46">
        <w:rPr>
          <w:rStyle w:val="element-citation"/>
          <w:rFonts w:ascii="Times New Roman" w:hAnsi="Times New Roman" w:cs="Times New Roman"/>
          <w:color w:val="000000"/>
          <w:sz w:val="24"/>
          <w:szCs w:val="24"/>
          <w:shd w:val="clear" w:color="auto" w:fill="FFFFFF"/>
        </w:rPr>
        <w:t>Shroff</w:t>
      </w:r>
      <w:proofErr w:type="spellEnd"/>
      <w:r w:rsidRPr="00272B46">
        <w:rPr>
          <w:rStyle w:val="element-citation"/>
          <w:rFonts w:ascii="Times New Roman" w:hAnsi="Times New Roman" w:cs="Times New Roman"/>
          <w:color w:val="000000"/>
          <w:sz w:val="24"/>
          <w:szCs w:val="24"/>
          <w:shd w:val="clear" w:color="auto" w:fill="FFFFFF"/>
        </w:rPr>
        <w:t xml:space="preserve"> S. Working towards ethical organ transplants.</w:t>
      </w:r>
      <w:r w:rsidRPr="00272B46">
        <w:rPr>
          <w:rStyle w:val="apple-converted-space"/>
          <w:rFonts w:ascii="Times New Roman" w:hAnsi="Times New Roman" w:cs="Times New Roman"/>
          <w:color w:val="000000"/>
          <w:sz w:val="24"/>
          <w:szCs w:val="24"/>
          <w:shd w:val="clear" w:color="auto" w:fill="FFFFFF"/>
        </w:rPr>
        <w:t> </w:t>
      </w:r>
      <w:r w:rsidRPr="00272B46">
        <w:rPr>
          <w:rStyle w:val="ref-journal"/>
          <w:rFonts w:ascii="Times New Roman" w:hAnsi="Times New Roman" w:cs="Times New Roman"/>
          <w:color w:val="000000"/>
          <w:sz w:val="24"/>
          <w:szCs w:val="24"/>
          <w:shd w:val="clear" w:color="auto" w:fill="FFFFFF"/>
        </w:rPr>
        <w:t>Indian J Med Ethics.</w:t>
      </w:r>
      <w:r w:rsidRPr="00272B46">
        <w:rPr>
          <w:rStyle w:val="apple-converted-space"/>
          <w:rFonts w:ascii="Times New Roman" w:hAnsi="Times New Roman" w:cs="Times New Roman"/>
          <w:color w:val="000000"/>
          <w:sz w:val="24"/>
          <w:szCs w:val="24"/>
          <w:shd w:val="clear" w:color="auto" w:fill="FFFFFF"/>
        </w:rPr>
        <w:t> </w:t>
      </w:r>
      <w:r w:rsidRPr="00272B46">
        <w:rPr>
          <w:rStyle w:val="element-citation"/>
          <w:rFonts w:ascii="Times New Roman" w:hAnsi="Times New Roman" w:cs="Times New Roman"/>
          <w:color w:val="000000"/>
          <w:sz w:val="24"/>
          <w:szCs w:val="24"/>
          <w:shd w:val="clear" w:color="auto" w:fill="FFFFFF"/>
        </w:rPr>
        <w:t>2007;</w:t>
      </w:r>
      <w:r w:rsidRPr="00272B46">
        <w:rPr>
          <w:rStyle w:val="ref-vol"/>
          <w:rFonts w:ascii="Times New Roman" w:hAnsi="Times New Roman" w:cs="Times New Roman"/>
          <w:color w:val="000000"/>
          <w:sz w:val="24"/>
          <w:szCs w:val="24"/>
          <w:shd w:val="clear" w:color="auto" w:fill="FFFFFF"/>
        </w:rPr>
        <w:t>4</w:t>
      </w:r>
      <w:r w:rsidR="0050782B" w:rsidRPr="00272B46">
        <w:rPr>
          <w:rStyle w:val="element-citation"/>
          <w:rFonts w:ascii="Times New Roman" w:hAnsi="Times New Roman" w:cs="Times New Roman"/>
          <w:color w:val="000000"/>
          <w:sz w:val="24"/>
          <w:szCs w:val="24"/>
          <w:shd w:val="clear" w:color="auto" w:fill="FFFFFF"/>
        </w:rPr>
        <w:t>:68</w:t>
      </w:r>
      <w:r w:rsidRPr="00272B46">
        <w:rPr>
          <w:rStyle w:val="element-citation"/>
          <w:rFonts w:ascii="Times New Roman" w:hAnsi="Times New Roman" w:cs="Times New Roman"/>
          <w:color w:val="000000"/>
          <w:sz w:val="24"/>
          <w:szCs w:val="24"/>
          <w:shd w:val="clear" w:color="auto" w:fill="FFFFFF"/>
        </w:rPr>
        <w:t>9</w:t>
      </w:r>
    </w:p>
    <w:p w:rsidR="006F18C5" w:rsidRPr="00272B46" w:rsidRDefault="00180086"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272B46">
        <w:rPr>
          <w:rFonts w:ascii="Times New Roman" w:eastAsia="Times New Roman" w:hAnsi="Times New Roman" w:cs="Times New Roman"/>
          <w:color w:val="000000"/>
          <w:sz w:val="24"/>
          <w:szCs w:val="24"/>
        </w:rPr>
        <w:t>Friese</w:t>
      </w:r>
      <w:proofErr w:type="spellEnd"/>
      <w:r w:rsidRPr="00272B46">
        <w:rPr>
          <w:rFonts w:ascii="Times New Roman" w:eastAsia="Times New Roman" w:hAnsi="Times New Roman" w:cs="Times New Roman"/>
          <w:color w:val="000000"/>
          <w:sz w:val="24"/>
          <w:szCs w:val="24"/>
        </w:rPr>
        <w:t xml:space="preserve">, Kai and </w:t>
      </w:r>
      <w:proofErr w:type="spellStart"/>
      <w:r w:rsidRPr="00272B46">
        <w:rPr>
          <w:rFonts w:ascii="Times New Roman" w:eastAsia="Times New Roman" w:hAnsi="Times New Roman" w:cs="Times New Roman"/>
          <w:color w:val="000000"/>
          <w:sz w:val="24"/>
          <w:szCs w:val="24"/>
        </w:rPr>
        <w:t>Rai</w:t>
      </w:r>
      <w:proofErr w:type="spellEnd"/>
      <w:r w:rsidRPr="00272B46">
        <w:rPr>
          <w:rFonts w:ascii="Times New Roman" w:eastAsia="Times New Roman" w:hAnsi="Times New Roman" w:cs="Times New Roman"/>
          <w:color w:val="000000"/>
          <w:sz w:val="24"/>
          <w:szCs w:val="24"/>
        </w:rPr>
        <w:t xml:space="preserve">, </w:t>
      </w:r>
      <w:proofErr w:type="spellStart"/>
      <w:r w:rsidRPr="00272B46">
        <w:rPr>
          <w:rFonts w:ascii="Times New Roman" w:eastAsia="Times New Roman" w:hAnsi="Times New Roman" w:cs="Times New Roman"/>
          <w:color w:val="000000"/>
          <w:sz w:val="24"/>
          <w:szCs w:val="24"/>
        </w:rPr>
        <w:t>Saritha</w:t>
      </w:r>
      <w:proofErr w:type="spellEnd"/>
      <w:r w:rsidRPr="00272B46">
        <w:rPr>
          <w:rFonts w:ascii="Times New Roman" w:eastAsia="Times New Roman" w:hAnsi="Times New Roman" w:cs="Times New Roman"/>
          <w:color w:val="000000"/>
          <w:sz w:val="24"/>
          <w:szCs w:val="24"/>
        </w:rPr>
        <w:t xml:space="preserve">.  India Today.  "Kidney Transplants: Business </w:t>
      </w:r>
      <w:proofErr w:type="gramStart"/>
      <w:r w:rsidRPr="00272B46">
        <w:rPr>
          <w:rFonts w:ascii="Times New Roman" w:eastAsia="Times New Roman" w:hAnsi="Times New Roman" w:cs="Times New Roman"/>
          <w:color w:val="000000"/>
          <w:sz w:val="24"/>
          <w:szCs w:val="24"/>
        </w:rPr>
        <w:t>As</w:t>
      </w:r>
      <w:proofErr w:type="gramEnd"/>
      <w:r w:rsidRPr="00272B46">
        <w:rPr>
          <w:rFonts w:ascii="Times New Roman" w:eastAsia="Times New Roman" w:hAnsi="Times New Roman" w:cs="Times New Roman"/>
          <w:color w:val="000000"/>
          <w:sz w:val="24"/>
          <w:szCs w:val="24"/>
        </w:rPr>
        <w:t xml:space="preserve"> Usual". March 15, 1995.  p.89.</w:t>
      </w:r>
      <w:bookmarkStart w:id="252" w:name="R1"/>
    </w:p>
    <w:p w:rsidR="00DD297D" w:rsidRPr="00272B46" w:rsidRDefault="006F18C5"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72B46">
        <w:rPr>
          <w:rFonts w:ascii="Times New Roman" w:eastAsia="Times New Roman" w:hAnsi="Times New Roman" w:cs="Times New Roman"/>
          <w:sz w:val="24"/>
          <w:szCs w:val="24"/>
          <w:bdr w:val="none" w:sz="0" w:space="0" w:color="auto" w:frame="1"/>
        </w:rPr>
        <w:t>Cherry MJ.</w:t>
      </w:r>
      <w:r w:rsidRPr="00272B46">
        <w:rPr>
          <w:rFonts w:ascii="Times New Roman" w:eastAsia="Times New Roman" w:hAnsi="Times New Roman" w:cs="Times New Roman"/>
          <w:sz w:val="24"/>
          <w:szCs w:val="24"/>
        </w:rPr>
        <w:t> </w:t>
      </w:r>
      <w:r w:rsidRPr="00272B46">
        <w:rPr>
          <w:rFonts w:ascii="Times New Roman" w:eastAsia="Times New Roman" w:hAnsi="Times New Roman" w:cs="Times New Roman"/>
          <w:iCs/>
          <w:sz w:val="24"/>
          <w:szCs w:val="24"/>
        </w:rPr>
        <w:t>Kidney for sale by owner: human organs, transplantation, and the market.</w:t>
      </w:r>
      <w:r w:rsidRPr="00272B46">
        <w:rPr>
          <w:rFonts w:ascii="Times New Roman" w:eastAsia="Times New Roman" w:hAnsi="Times New Roman" w:cs="Times New Roman"/>
          <w:sz w:val="24"/>
          <w:szCs w:val="24"/>
        </w:rPr>
        <w:t> </w:t>
      </w:r>
      <w:r w:rsidRPr="00272B46">
        <w:rPr>
          <w:rFonts w:ascii="Times New Roman" w:eastAsia="Times New Roman" w:hAnsi="Times New Roman" w:cs="Times New Roman"/>
          <w:sz w:val="24"/>
          <w:szCs w:val="24"/>
          <w:bdr w:val="none" w:sz="0" w:space="0" w:color="auto" w:frame="1"/>
        </w:rPr>
        <w:t>Washington: Georgetown University Press; 2005</w:t>
      </w:r>
      <w:bookmarkEnd w:id="252"/>
      <w:r w:rsidR="00DD297D" w:rsidRPr="00272B46">
        <w:rPr>
          <w:rFonts w:ascii="Times New Roman" w:eastAsia="Times New Roman" w:hAnsi="Times New Roman" w:cs="Times New Roman"/>
          <w:sz w:val="24"/>
          <w:szCs w:val="24"/>
          <w:bdr w:val="none" w:sz="0" w:space="0" w:color="auto" w:frame="1"/>
        </w:rPr>
        <w:t>.</w:t>
      </w:r>
    </w:p>
    <w:p w:rsidR="00DD297D" w:rsidRPr="00272B46" w:rsidRDefault="003B219B" w:rsidP="00D617D6">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it"/>
          <w:rFonts w:ascii="Times New Roman" w:eastAsia="Times New Roman" w:hAnsi="Times New Roman" w:cs="Times New Roman"/>
          <w:sz w:val="24"/>
          <w:szCs w:val="24"/>
        </w:rPr>
      </w:pPr>
      <w:hyperlink r:id="rId8" w:history="1">
        <w:r w:rsidR="00DD297D" w:rsidRPr="00272B46">
          <w:rPr>
            <w:rStyle w:val="Hyperlink"/>
            <w:rFonts w:ascii="Times New Roman" w:hAnsi="Times New Roman" w:cs="Times New Roman"/>
            <w:color w:val="auto"/>
            <w:sz w:val="24"/>
            <w:szCs w:val="24"/>
            <w:u w:val="none"/>
          </w:rPr>
          <w:t xml:space="preserve">Jacob A </w:t>
        </w:r>
        <w:proofErr w:type="spellStart"/>
        <w:r w:rsidR="00DD297D" w:rsidRPr="00272B46">
          <w:rPr>
            <w:rStyle w:val="Hyperlink"/>
            <w:rFonts w:ascii="Times New Roman" w:hAnsi="Times New Roman" w:cs="Times New Roman"/>
            <w:color w:val="auto"/>
            <w:sz w:val="24"/>
            <w:szCs w:val="24"/>
            <w:u w:val="none"/>
          </w:rPr>
          <w:t>Akoh</w:t>
        </w:r>
        <w:proofErr w:type="spellEnd"/>
      </w:hyperlink>
      <w:r w:rsidR="00DD297D" w:rsidRPr="00272B46">
        <w:rPr>
          <w:rFonts w:ascii="Times New Roman" w:hAnsi="Times New Roman" w:cs="Times New Roman"/>
          <w:sz w:val="24"/>
          <w:szCs w:val="24"/>
        </w:rPr>
        <w:t>.</w:t>
      </w:r>
      <w:r w:rsidR="00DD297D" w:rsidRPr="00272B46">
        <w:rPr>
          <w:rFonts w:ascii="Times New Roman" w:hAnsi="Times New Roman" w:cs="Times New Roman"/>
          <w:color w:val="000000"/>
          <w:sz w:val="24"/>
          <w:szCs w:val="24"/>
        </w:rPr>
        <w:t xml:space="preserve"> Key issues in transplant tourism </w:t>
      </w:r>
      <w:r w:rsidR="00DD297D" w:rsidRPr="00272B46">
        <w:rPr>
          <w:rStyle w:val="cit"/>
          <w:rFonts w:ascii="Times New Roman" w:hAnsi="Times New Roman" w:cs="Times New Roman"/>
          <w:color w:val="000000"/>
          <w:sz w:val="24"/>
          <w:szCs w:val="24"/>
        </w:rPr>
        <w:t>World J Transplant. 2012 Feb 24; 2(1): 9–18.</w:t>
      </w:r>
    </w:p>
    <w:p w:rsidR="00771C79" w:rsidRPr="0002336A" w:rsidRDefault="0010778B" w:rsidP="00D617D6">
      <w:pPr>
        <w:pStyle w:val="ListParagraph"/>
        <w:numPr>
          <w:ilvl w:val="0"/>
          <w:numId w:val="2"/>
        </w:numPr>
        <w:spacing w:after="0" w:line="240" w:lineRule="auto"/>
        <w:rPr>
          <w:ins w:id="253" w:author="apollo" w:date="2016-01-23T13:04:00Z"/>
          <w:rFonts w:ascii="Times New Roman" w:hAnsi="Times New Roman" w:cs="Times New Roman"/>
          <w:bCs/>
          <w:sz w:val="24"/>
          <w:szCs w:val="24"/>
        </w:rPr>
      </w:pPr>
      <w:r w:rsidRPr="00272B46">
        <w:rPr>
          <w:rFonts w:ascii="Times New Roman" w:hAnsi="Times New Roman" w:cs="Times New Roman"/>
          <w:bCs/>
          <w:sz w:val="24"/>
          <w:szCs w:val="24"/>
        </w:rPr>
        <w:t>Organ donation is still a topic not well understood.</w:t>
      </w:r>
      <w:r w:rsidRPr="00272B46">
        <w:rPr>
          <w:rFonts w:ascii="Times New Roman" w:hAnsi="Times New Roman" w:cs="Times New Roman"/>
          <w:sz w:val="24"/>
          <w:szCs w:val="24"/>
        </w:rPr>
        <w:t xml:space="preserve"> [Online] October 20 2011.</w:t>
      </w:r>
      <w:r w:rsidR="00990A6F" w:rsidRPr="00272B46">
        <w:rPr>
          <w:rFonts w:ascii="Times New Roman" w:hAnsi="Times New Roman" w:cs="Times New Roman"/>
          <w:sz w:val="24"/>
          <w:szCs w:val="24"/>
        </w:rPr>
        <w:t xml:space="preserve"> [Cited: </w:t>
      </w:r>
      <w:r w:rsidRPr="00272B46">
        <w:rPr>
          <w:rFonts w:ascii="Times New Roman" w:hAnsi="Times New Roman" w:cs="Times New Roman"/>
          <w:sz w:val="24"/>
          <w:szCs w:val="24"/>
        </w:rPr>
        <w:t>November 25 2011];</w:t>
      </w:r>
      <w:r w:rsidR="00990A6F" w:rsidRPr="00272B46">
        <w:rPr>
          <w:rFonts w:ascii="Times New Roman" w:hAnsi="Times New Roman" w:cs="Times New Roman"/>
          <w:sz w:val="24"/>
          <w:szCs w:val="24"/>
        </w:rPr>
        <w:t xml:space="preserve"> </w:t>
      </w:r>
      <w:r w:rsidR="00990A6F" w:rsidRPr="00272B46">
        <w:rPr>
          <w:rFonts w:ascii="Times New Roman" w:hAnsi="Times New Roman" w:cs="Times New Roman"/>
          <w:bCs/>
          <w:sz w:val="24"/>
          <w:szCs w:val="24"/>
        </w:rPr>
        <w:t>Available</w:t>
      </w:r>
      <w:r w:rsidRPr="00272B46">
        <w:rPr>
          <w:rFonts w:ascii="Times New Roman" w:hAnsi="Times New Roman" w:cs="Times New Roman"/>
          <w:bCs/>
          <w:sz w:val="24"/>
          <w:szCs w:val="24"/>
        </w:rPr>
        <w:t>From:URL:</w:t>
      </w:r>
      <w:r w:rsidRPr="00272B46">
        <w:rPr>
          <w:rFonts w:ascii="Times New Roman" w:hAnsi="Times New Roman" w:cs="Times New Roman"/>
          <w:sz w:val="24"/>
          <w:szCs w:val="24"/>
        </w:rPr>
        <w:t>http://www.tribuneindia.com/2011/20111020/edit.htm#7</w:t>
      </w:r>
      <w:r w:rsidR="00990A6F" w:rsidRPr="00272B46">
        <w:rPr>
          <w:rFonts w:ascii="Times New Roman" w:hAnsi="Times New Roman" w:cs="Times New Roman"/>
          <w:sz w:val="24"/>
          <w:szCs w:val="24"/>
        </w:rPr>
        <w:t>.</w:t>
      </w:r>
    </w:p>
    <w:p w:rsidR="008E20D3" w:rsidRPr="008E20D3" w:rsidRDefault="008E20D3" w:rsidP="008E20D3">
      <w:pPr>
        <w:numPr>
          <w:ilvl w:val="0"/>
          <w:numId w:val="2"/>
        </w:numPr>
        <w:shd w:val="clear" w:color="auto" w:fill="FFFFFF"/>
        <w:spacing w:after="0" w:line="240" w:lineRule="auto"/>
        <w:ind w:right="240"/>
        <w:textAlignment w:val="baseline"/>
        <w:rPr>
          <w:ins w:id="254" w:author="apollo" w:date="2016-01-23T13:04:00Z"/>
          <w:rFonts w:ascii="Times New Roman" w:eastAsia="Times New Roman" w:hAnsi="Times New Roman" w:cs="Times New Roman"/>
          <w:color w:val="262626"/>
          <w:sz w:val="24"/>
          <w:szCs w:val="24"/>
          <w:lang w:val="en-US" w:eastAsia="en-US"/>
          <w:rPrChange w:id="255" w:author="apollo" w:date="2016-01-23T13:05:00Z">
            <w:rPr>
              <w:ins w:id="256" w:author="apollo" w:date="2016-01-23T13:04:00Z"/>
              <w:rFonts w:ascii="Helvetica" w:eastAsia="Times New Roman" w:hAnsi="Helvetica" w:cs="Times New Roman"/>
              <w:color w:val="262626"/>
              <w:sz w:val="17"/>
              <w:szCs w:val="17"/>
              <w:lang w:val="en-US" w:eastAsia="en-US"/>
            </w:rPr>
          </w:rPrChange>
        </w:rPr>
      </w:pPr>
      <w:proofErr w:type="spellStart"/>
      <w:ins w:id="257" w:author="apollo" w:date="2016-01-23T13:04:00Z">
        <w:r w:rsidRPr="008E20D3">
          <w:rPr>
            <w:rFonts w:ascii="Times New Roman" w:eastAsia="Times New Roman" w:hAnsi="Times New Roman" w:cs="Times New Roman"/>
            <w:b/>
            <w:bCs/>
            <w:color w:val="262626"/>
            <w:sz w:val="24"/>
            <w:szCs w:val="24"/>
            <w:bdr w:val="none" w:sz="0" w:space="0" w:color="auto" w:frame="1"/>
            <w:lang w:val="en-US" w:eastAsia="en-US"/>
            <w:rPrChange w:id="258" w:author="apollo" w:date="2016-01-23T13:05:00Z">
              <w:rPr>
                <w:rFonts w:ascii="Helvetica" w:eastAsia="Times New Roman" w:hAnsi="Helvetica" w:cs="Times New Roman"/>
                <w:b/>
                <w:bCs/>
                <w:color w:val="262626"/>
                <w:sz w:val="17"/>
                <w:szCs w:val="17"/>
                <w:bdr w:val="none" w:sz="0" w:space="0" w:color="auto" w:frame="1"/>
                <w:lang w:val="en-US" w:eastAsia="en-US"/>
              </w:rPr>
            </w:rPrChange>
          </w:rPr>
          <w:t>Parshad</w:t>
        </w:r>
      </w:ins>
      <w:proofErr w:type="spellEnd"/>
      <w:ins w:id="259" w:author="apollo" w:date="2016-01-23T13:05:00Z">
        <w:r>
          <w:rPr>
            <w:rFonts w:ascii="Times New Roman" w:eastAsia="Times New Roman" w:hAnsi="Times New Roman" w:cs="Times New Roman"/>
            <w:b/>
            <w:bCs/>
            <w:color w:val="262626"/>
            <w:sz w:val="24"/>
            <w:szCs w:val="24"/>
            <w:bdr w:val="none" w:sz="0" w:space="0" w:color="auto" w:frame="1"/>
            <w:lang w:val="en-US" w:eastAsia="en-US"/>
          </w:rPr>
          <w:t xml:space="preserve"> SP. Court </w:t>
        </w:r>
      </w:ins>
      <w:ins w:id="260" w:author="apollo" w:date="2016-01-23T13:06:00Z">
        <w:r>
          <w:rPr>
            <w:rFonts w:ascii="Times New Roman" w:eastAsia="Times New Roman" w:hAnsi="Times New Roman" w:cs="Times New Roman"/>
            <w:b/>
            <w:bCs/>
            <w:color w:val="262626"/>
            <w:sz w:val="24"/>
            <w:szCs w:val="24"/>
            <w:bdr w:val="none" w:sz="0" w:space="0" w:color="auto" w:frame="1"/>
            <w:lang w:val="en-US" w:eastAsia="en-US"/>
          </w:rPr>
          <w:t>h</w:t>
        </w:r>
      </w:ins>
      <w:ins w:id="261" w:author="apollo" w:date="2016-01-23T13:05:00Z">
        <w:r>
          <w:rPr>
            <w:rFonts w:ascii="Times New Roman" w:eastAsia="Times New Roman" w:hAnsi="Times New Roman" w:cs="Times New Roman"/>
            <w:b/>
            <w:bCs/>
            <w:color w:val="262626"/>
            <w:sz w:val="24"/>
            <w:szCs w:val="24"/>
            <w:bdr w:val="none" w:sz="0" w:space="0" w:color="auto" w:frame="1"/>
            <w:lang w:val="en-US" w:eastAsia="en-US"/>
          </w:rPr>
          <w:t>olds Six</w:t>
        </w:r>
      </w:ins>
      <w:ins w:id="262" w:author="apollo" w:date="2016-01-23T13:06:00Z">
        <w:r>
          <w:rPr>
            <w:rFonts w:ascii="Times New Roman" w:eastAsia="Times New Roman" w:hAnsi="Times New Roman" w:cs="Times New Roman"/>
            <w:b/>
            <w:bCs/>
            <w:color w:val="262626"/>
            <w:sz w:val="24"/>
            <w:szCs w:val="24"/>
            <w:bdr w:val="none" w:sz="0" w:space="0" w:color="auto" w:frame="1"/>
            <w:lang w:val="en-US" w:eastAsia="en-US"/>
          </w:rPr>
          <w:t>, including 5 docs, guilty in kidney scam.</w:t>
        </w:r>
      </w:ins>
      <w:ins w:id="263" w:author="apollo" w:date="2016-01-23T13:04:00Z">
        <w:r w:rsidRPr="008E20D3">
          <w:rPr>
            <w:rFonts w:ascii="Times New Roman" w:eastAsia="Times New Roman" w:hAnsi="Times New Roman" w:cs="Times New Roman"/>
            <w:b/>
            <w:bCs/>
            <w:color w:val="262626"/>
            <w:sz w:val="24"/>
            <w:szCs w:val="24"/>
            <w:bdr w:val="none" w:sz="0" w:space="0" w:color="auto" w:frame="1"/>
            <w:lang w:val="en-US" w:eastAsia="en-US"/>
            <w:rPrChange w:id="264" w:author="apollo" w:date="2016-01-23T13:05:00Z">
              <w:rPr>
                <w:rFonts w:ascii="Helvetica" w:eastAsia="Times New Roman" w:hAnsi="Helvetica" w:cs="Times New Roman"/>
                <w:b/>
                <w:bCs/>
                <w:color w:val="262626"/>
                <w:sz w:val="17"/>
                <w:szCs w:val="17"/>
                <w:bdr w:val="none" w:sz="0" w:space="0" w:color="auto" w:frame="1"/>
                <w:lang w:val="en-US" w:eastAsia="en-US"/>
              </w:rPr>
            </w:rPrChange>
          </w:rPr>
          <w:t xml:space="preserve"> Hindustan Times, Amritsar</w:t>
        </w:r>
      </w:ins>
      <w:ins w:id="265" w:author="apollo" w:date="2016-01-23T13:05:00Z">
        <w:r>
          <w:rPr>
            <w:rFonts w:ascii="Times New Roman" w:eastAsia="Times New Roman" w:hAnsi="Times New Roman" w:cs="Times New Roman"/>
            <w:b/>
            <w:bCs/>
            <w:color w:val="262626"/>
            <w:sz w:val="24"/>
            <w:szCs w:val="24"/>
            <w:bdr w:val="none" w:sz="0" w:space="0" w:color="auto" w:frame="1"/>
            <w:lang w:val="en-US" w:eastAsia="en-US"/>
          </w:rPr>
          <w:t>. November 03, 2013.</w:t>
        </w:r>
      </w:ins>
    </w:p>
    <w:p w:rsidR="0002336A" w:rsidRPr="008E20D3" w:rsidRDefault="008E20D3" w:rsidP="008E20D3">
      <w:pPr>
        <w:shd w:val="clear" w:color="auto" w:fill="FFFFFF"/>
        <w:spacing w:after="0" w:line="240" w:lineRule="auto"/>
        <w:ind w:left="270" w:right="240"/>
        <w:textAlignment w:val="baseline"/>
        <w:rPr>
          <w:rFonts w:ascii="Helvetica" w:eastAsia="Times New Roman" w:hAnsi="Helvetica" w:cs="Times New Roman"/>
          <w:color w:val="959494"/>
          <w:sz w:val="18"/>
          <w:szCs w:val="18"/>
          <w:lang w:val="en-US" w:eastAsia="en-US"/>
          <w:rPrChange w:id="266" w:author="apollo" w:date="2016-01-23T13:04:00Z">
            <w:rPr/>
          </w:rPrChange>
        </w:rPr>
        <w:pPrChange w:id="267" w:author="apollo" w:date="2016-01-23T13:04:00Z">
          <w:pPr>
            <w:pStyle w:val="ListParagraph"/>
            <w:numPr>
              <w:numId w:val="2"/>
            </w:numPr>
            <w:spacing w:after="0" w:line="240" w:lineRule="auto"/>
            <w:ind w:hanging="360"/>
          </w:pPr>
        </w:pPrChange>
      </w:pPr>
      <w:ins w:id="268" w:author="apollo" w:date="2016-01-23T13:04:00Z">
        <w:r w:rsidRPr="008E20D3">
          <w:rPr>
            <w:rFonts w:ascii="Helvetica" w:eastAsia="Times New Roman" w:hAnsi="Helvetica" w:cs="Times New Roman"/>
            <w:color w:val="959494"/>
            <w:sz w:val="18"/>
            <w:lang w:val="en-US" w:eastAsia="en-US"/>
          </w:rPr>
          <w:t> </w:t>
        </w:r>
        <w:r w:rsidRPr="008E20D3">
          <w:rPr>
            <w:rFonts w:ascii="Helvetica" w:eastAsia="Times New Roman" w:hAnsi="Helvetica" w:cs="Times New Roman"/>
            <w:color w:val="959494"/>
            <w:sz w:val="18"/>
            <w:szCs w:val="18"/>
            <w:lang w:val="en-US" w:eastAsia="en-US"/>
          </w:rPr>
          <w:t>| </w:t>
        </w:r>
        <w:r w:rsidRPr="008E20D3">
          <w:rPr>
            <w:rFonts w:ascii="Helvetica" w:eastAsia="Times New Roman" w:hAnsi="Helvetica" w:cs="Times New Roman"/>
            <w:color w:val="959494"/>
            <w:sz w:val="18"/>
            <w:lang w:val="en-US" w:eastAsia="en-US"/>
          </w:rPr>
          <w:t> </w:t>
        </w:r>
      </w:ins>
    </w:p>
    <w:p w:rsidR="00771C79" w:rsidRPr="00272B46" w:rsidRDefault="001733A9" w:rsidP="00D617D6">
      <w:pPr>
        <w:pStyle w:val="ListParagraph"/>
        <w:numPr>
          <w:ilvl w:val="0"/>
          <w:numId w:val="2"/>
        </w:numPr>
        <w:spacing w:after="0" w:line="240" w:lineRule="auto"/>
        <w:rPr>
          <w:rFonts w:ascii="Times New Roman" w:hAnsi="Times New Roman" w:cs="Times New Roman"/>
          <w:bCs/>
          <w:sz w:val="24"/>
          <w:szCs w:val="24"/>
        </w:rPr>
      </w:pPr>
      <w:proofErr w:type="spellStart"/>
      <w:r w:rsidRPr="00272B46">
        <w:rPr>
          <w:rFonts w:ascii="Times New Roman" w:hAnsi="Times New Roman" w:cs="Times New Roman"/>
          <w:sz w:val="24"/>
          <w:szCs w:val="24"/>
        </w:rPr>
        <w:t>Shroff</w:t>
      </w:r>
      <w:proofErr w:type="spellEnd"/>
      <w:r w:rsidRPr="00272B46">
        <w:rPr>
          <w:rFonts w:ascii="Times New Roman" w:hAnsi="Times New Roman" w:cs="Times New Roman"/>
          <w:sz w:val="24"/>
          <w:szCs w:val="24"/>
        </w:rPr>
        <w:t xml:space="preserve"> S. Legal and ethical aspects of organ donation and transplantation. Indian J </w:t>
      </w:r>
      <w:proofErr w:type="spellStart"/>
      <w:r w:rsidRPr="00272B46">
        <w:rPr>
          <w:rFonts w:ascii="Times New Roman" w:hAnsi="Times New Roman" w:cs="Times New Roman"/>
          <w:sz w:val="24"/>
          <w:szCs w:val="24"/>
        </w:rPr>
        <w:t>Urol</w:t>
      </w:r>
      <w:proofErr w:type="spellEnd"/>
      <w:r w:rsidRPr="00272B46">
        <w:rPr>
          <w:rFonts w:ascii="Times New Roman" w:hAnsi="Times New Roman" w:cs="Times New Roman"/>
          <w:sz w:val="24"/>
          <w:szCs w:val="24"/>
        </w:rPr>
        <w:t xml:space="preserve"> </w:t>
      </w:r>
      <w:r w:rsidRPr="00272B46">
        <w:rPr>
          <w:rFonts w:ascii="Times New Roman" w:hAnsi="Times New Roman" w:cs="Times New Roman"/>
          <w:bCs/>
          <w:sz w:val="24"/>
          <w:szCs w:val="24"/>
        </w:rPr>
        <w:t>[serial online]</w:t>
      </w:r>
      <w:r w:rsidRPr="00272B46">
        <w:rPr>
          <w:rFonts w:ascii="Times New Roman" w:hAnsi="Times New Roman" w:cs="Times New Roman"/>
          <w:sz w:val="24"/>
          <w:szCs w:val="24"/>
        </w:rPr>
        <w:t xml:space="preserve"> 2009 July; 25(3):348-55</w:t>
      </w:r>
      <w:r w:rsidR="00771C79" w:rsidRPr="00272B46">
        <w:rPr>
          <w:rFonts w:ascii="Times New Roman" w:hAnsi="Times New Roman" w:cs="Times New Roman"/>
          <w:sz w:val="24"/>
          <w:szCs w:val="24"/>
        </w:rPr>
        <w:t xml:space="preserve"> </w:t>
      </w:r>
    </w:p>
    <w:p w:rsidR="00625B93" w:rsidRPr="00272B46" w:rsidRDefault="00625B93"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bCs/>
          <w:sz w:val="24"/>
          <w:szCs w:val="24"/>
        </w:rPr>
        <w:t xml:space="preserve">Held, P. J., McCormick, F., </w:t>
      </w:r>
      <w:proofErr w:type="spellStart"/>
      <w:r w:rsidRPr="00272B46">
        <w:rPr>
          <w:rFonts w:ascii="Times New Roman" w:hAnsi="Times New Roman" w:cs="Times New Roman"/>
          <w:bCs/>
          <w:sz w:val="24"/>
          <w:szCs w:val="24"/>
        </w:rPr>
        <w:t>Ojo</w:t>
      </w:r>
      <w:proofErr w:type="spellEnd"/>
      <w:r w:rsidRPr="00272B46">
        <w:rPr>
          <w:rFonts w:ascii="Times New Roman" w:hAnsi="Times New Roman" w:cs="Times New Roman"/>
          <w:bCs/>
          <w:sz w:val="24"/>
          <w:szCs w:val="24"/>
        </w:rPr>
        <w:t xml:space="preserve">, A. and Roberts, J. P. (2015), A Cost-Benefit Analysis of Government Compensation of Kidney Donors. American Journal of Transplantation. </w:t>
      </w:r>
      <w:proofErr w:type="spellStart"/>
      <w:proofErr w:type="gramStart"/>
      <w:r w:rsidRPr="00272B46">
        <w:rPr>
          <w:rFonts w:ascii="Times New Roman" w:hAnsi="Times New Roman" w:cs="Times New Roman"/>
          <w:bCs/>
          <w:sz w:val="24"/>
          <w:szCs w:val="24"/>
        </w:rPr>
        <w:t>doi</w:t>
      </w:r>
      <w:proofErr w:type="spellEnd"/>
      <w:proofErr w:type="gramEnd"/>
      <w:r w:rsidRPr="00272B46">
        <w:rPr>
          <w:rFonts w:ascii="Times New Roman" w:hAnsi="Times New Roman" w:cs="Times New Roman"/>
          <w:bCs/>
          <w:sz w:val="24"/>
          <w:szCs w:val="24"/>
        </w:rPr>
        <w:t>: 10.1111/ajt.13490.</w:t>
      </w:r>
    </w:p>
    <w:p w:rsidR="002E4F2E" w:rsidRPr="00272B46" w:rsidRDefault="002E4F2E"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Dar R, Dar SK.  Legal Framework, Issues and Challenges of Living Organ Donation in India IOSR Journal of Dental and Medical Sciences (IOSR-JDMS) e-ISSN: 2279-0853, p-ISSN: 2279-0861.Volume 14, Issue 8 Ver. VIII (Aug. 2015), PP 59-66DOI: 10.9790/0853-14885966.</w:t>
      </w:r>
    </w:p>
    <w:p w:rsidR="006905DB" w:rsidRPr="00272B46" w:rsidRDefault="00DA1942"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sz w:val="24"/>
          <w:szCs w:val="24"/>
        </w:rPr>
        <w:t xml:space="preserve"> </w:t>
      </w:r>
      <w:proofErr w:type="spellStart"/>
      <w:r w:rsidR="00771C79" w:rsidRPr="00272B46">
        <w:rPr>
          <w:rFonts w:ascii="Times New Roman" w:hAnsi="Times New Roman" w:cs="Times New Roman"/>
          <w:sz w:val="24"/>
          <w:szCs w:val="24"/>
        </w:rPr>
        <w:t>Parul</w:t>
      </w:r>
      <w:proofErr w:type="spellEnd"/>
      <w:r w:rsidR="00771C79" w:rsidRPr="00272B46">
        <w:rPr>
          <w:rFonts w:ascii="Times New Roman" w:hAnsi="Times New Roman" w:cs="Times New Roman"/>
          <w:sz w:val="24"/>
          <w:szCs w:val="24"/>
        </w:rPr>
        <w:t xml:space="preserve"> Chopra. Cadaver organ donation in India [Online] 24 March 2010. [Cited  November 16 2011];</w:t>
      </w:r>
      <w:r w:rsidR="00771C79" w:rsidRPr="00272B46">
        <w:rPr>
          <w:rFonts w:ascii="Times New Roman" w:hAnsi="Times New Roman" w:cs="Times New Roman"/>
          <w:bCs/>
          <w:sz w:val="24"/>
          <w:szCs w:val="24"/>
        </w:rPr>
        <w:t xml:space="preserve"> Available From: </w:t>
      </w:r>
      <w:r w:rsidR="006905DB" w:rsidRPr="00272B46">
        <w:rPr>
          <w:rFonts w:ascii="Times New Roman" w:hAnsi="Times New Roman" w:cs="Times New Roman"/>
          <w:bCs/>
          <w:sz w:val="24"/>
          <w:szCs w:val="24"/>
        </w:rPr>
        <w:t>URL</w:t>
      </w:r>
      <w:r w:rsidR="006905DB" w:rsidRPr="00272B46">
        <w:rPr>
          <w:rFonts w:ascii="Times New Roman" w:hAnsi="Times New Roman" w:cs="Times New Roman"/>
          <w:sz w:val="24"/>
          <w:szCs w:val="24"/>
        </w:rPr>
        <w:t>:http://doctor.ndtv.com/storypage/ndtv/id/3774/type/feature/Cadaver_organ_donation_in_India.html?cp</w:t>
      </w:r>
    </w:p>
    <w:p w:rsidR="00ED2FE6" w:rsidRPr="00272B46" w:rsidRDefault="006905DB" w:rsidP="00D617D6">
      <w:pPr>
        <w:pStyle w:val="ListParagraph"/>
        <w:numPr>
          <w:ilvl w:val="0"/>
          <w:numId w:val="2"/>
        </w:numPr>
        <w:spacing w:after="0" w:line="240" w:lineRule="auto"/>
        <w:rPr>
          <w:rFonts w:ascii="Times New Roman" w:hAnsi="Times New Roman" w:cs="Times New Roman"/>
          <w:bCs/>
          <w:sz w:val="24"/>
          <w:szCs w:val="24"/>
        </w:rPr>
      </w:pPr>
      <w:proofErr w:type="spellStart"/>
      <w:r w:rsidRPr="00272B46">
        <w:rPr>
          <w:rFonts w:ascii="Times New Roman" w:hAnsi="Times New Roman" w:cs="Times New Roman"/>
          <w:sz w:val="24"/>
          <w:szCs w:val="24"/>
        </w:rPr>
        <w:t>Kandela</w:t>
      </w:r>
      <w:proofErr w:type="spellEnd"/>
      <w:r w:rsidRPr="00272B46">
        <w:rPr>
          <w:rFonts w:ascii="Times New Roman" w:hAnsi="Times New Roman" w:cs="Times New Roman"/>
          <w:sz w:val="24"/>
          <w:szCs w:val="24"/>
        </w:rPr>
        <w:t>, Peter.  Lancet.  "India:  Kidney Bazaar".  June 22</w:t>
      </w:r>
      <w:proofErr w:type="gramStart"/>
      <w:r w:rsidRPr="00272B46">
        <w:rPr>
          <w:rFonts w:ascii="Times New Roman" w:hAnsi="Times New Roman" w:cs="Times New Roman"/>
          <w:sz w:val="24"/>
          <w:szCs w:val="24"/>
        </w:rPr>
        <w:t>,</w:t>
      </w:r>
      <w:r w:rsidRPr="00272B46">
        <w:rPr>
          <w:rFonts w:ascii="Times New Roman" w:eastAsia="Times New Roman" w:hAnsi="Times New Roman" w:cs="Times New Roman"/>
          <w:sz w:val="24"/>
          <w:szCs w:val="24"/>
        </w:rPr>
        <w:t>1991</w:t>
      </w:r>
      <w:proofErr w:type="gramEnd"/>
      <w:r w:rsidRPr="00272B46">
        <w:rPr>
          <w:rFonts w:ascii="Times New Roman" w:eastAsia="Times New Roman" w:hAnsi="Times New Roman" w:cs="Times New Roman"/>
          <w:sz w:val="24"/>
          <w:szCs w:val="24"/>
        </w:rPr>
        <w:t>.  vol. 337, issue#756.</w:t>
      </w:r>
    </w:p>
    <w:p w:rsidR="00ED2FE6" w:rsidRPr="00272B46" w:rsidRDefault="00ED2FE6" w:rsidP="00D617D6">
      <w:pPr>
        <w:pStyle w:val="ListParagraph"/>
        <w:numPr>
          <w:ilvl w:val="0"/>
          <w:numId w:val="2"/>
        </w:numPr>
        <w:spacing w:after="0" w:line="240" w:lineRule="auto"/>
        <w:rPr>
          <w:rFonts w:ascii="Times New Roman" w:hAnsi="Times New Roman" w:cs="Times New Roman"/>
          <w:bCs/>
          <w:sz w:val="24"/>
          <w:szCs w:val="24"/>
        </w:rPr>
      </w:pPr>
      <w:r w:rsidRPr="00272B46">
        <w:rPr>
          <w:rFonts w:ascii="Times New Roman" w:hAnsi="Times New Roman" w:cs="Times New Roman"/>
          <w:color w:val="000000"/>
          <w:sz w:val="24"/>
          <w:szCs w:val="24"/>
        </w:rPr>
        <w:lastRenderedPageBreak/>
        <w:t xml:space="preserve">Chandra, </w:t>
      </w:r>
      <w:proofErr w:type="spellStart"/>
      <w:r w:rsidRPr="00272B46">
        <w:rPr>
          <w:rFonts w:ascii="Times New Roman" w:hAnsi="Times New Roman" w:cs="Times New Roman"/>
          <w:color w:val="000000"/>
          <w:sz w:val="24"/>
          <w:szCs w:val="24"/>
        </w:rPr>
        <w:t>Prakash</w:t>
      </w:r>
      <w:proofErr w:type="spellEnd"/>
      <w:r w:rsidRPr="00272B46">
        <w:rPr>
          <w:rFonts w:ascii="Times New Roman" w:hAnsi="Times New Roman" w:cs="Times New Roman"/>
          <w:color w:val="000000"/>
          <w:sz w:val="24"/>
          <w:szCs w:val="24"/>
        </w:rPr>
        <w:t xml:space="preserve">.  World Press </w:t>
      </w:r>
      <w:proofErr w:type="spellStart"/>
      <w:r w:rsidRPr="00272B46">
        <w:rPr>
          <w:rFonts w:ascii="Times New Roman" w:hAnsi="Times New Roman" w:cs="Times New Roman"/>
          <w:color w:val="000000"/>
          <w:sz w:val="24"/>
          <w:szCs w:val="24"/>
        </w:rPr>
        <w:t>Revies</w:t>
      </w:r>
      <w:proofErr w:type="spellEnd"/>
      <w:r w:rsidRPr="00272B46">
        <w:rPr>
          <w:rFonts w:ascii="Times New Roman" w:hAnsi="Times New Roman" w:cs="Times New Roman"/>
          <w:color w:val="000000"/>
          <w:sz w:val="24"/>
          <w:szCs w:val="24"/>
        </w:rPr>
        <w:t xml:space="preserve">.  "Kidneys </w:t>
      </w:r>
      <w:proofErr w:type="gramStart"/>
      <w:r w:rsidRPr="00272B46">
        <w:rPr>
          <w:rFonts w:ascii="Times New Roman" w:hAnsi="Times New Roman" w:cs="Times New Roman"/>
          <w:color w:val="000000"/>
          <w:sz w:val="24"/>
          <w:szCs w:val="24"/>
        </w:rPr>
        <w:t>For</w:t>
      </w:r>
      <w:proofErr w:type="gramEnd"/>
      <w:r w:rsidRPr="00272B46">
        <w:rPr>
          <w:rFonts w:ascii="Times New Roman" w:hAnsi="Times New Roman" w:cs="Times New Roman"/>
          <w:color w:val="000000"/>
          <w:sz w:val="24"/>
          <w:szCs w:val="24"/>
        </w:rPr>
        <w:t xml:space="preserve"> Sale". February 1991.  v.38n2. p.53</w:t>
      </w:r>
    </w:p>
    <w:p w:rsidR="000845AD" w:rsidRDefault="00185A0E" w:rsidP="000845AD">
      <w:pPr>
        <w:pStyle w:val="ListParagraph"/>
        <w:numPr>
          <w:ilvl w:val="0"/>
          <w:numId w:val="2"/>
        </w:numPr>
        <w:spacing w:after="0" w:line="240" w:lineRule="auto"/>
        <w:rPr>
          <w:ins w:id="269" w:author="user" w:date="2016-01-15T18:14:00Z"/>
          <w:rFonts w:ascii="Times New Roman" w:hAnsi="Times New Roman" w:cs="Times New Roman"/>
          <w:bCs/>
          <w:sz w:val="24"/>
          <w:szCs w:val="24"/>
        </w:rPr>
      </w:pPr>
      <w:proofErr w:type="spellStart"/>
      <w:r w:rsidRPr="00272B46">
        <w:rPr>
          <w:rFonts w:ascii="Times New Roman" w:hAnsi="Times New Roman" w:cs="Times New Roman"/>
          <w:bCs/>
          <w:sz w:val="24"/>
          <w:szCs w:val="24"/>
        </w:rPr>
        <w:t>Nadesan</w:t>
      </w:r>
      <w:proofErr w:type="spellEnd"/>
      <w:r w:rsidRPr="00272B46">
        <w:rPr>
          <w:rFonts w:ascii="Times New Roman" w:hAnsi="Times New Roman" w:cs="Times New Roman"/>
          <w:bCs/>
          <w:sz w:val="24"/>
          <w:szCs w:val="24"/>
        </w:rPr>
        <w:t xml:space="preserve"> </w:t>
      </w:r>
      <w:r w:rsidR="005B678F" w:rsidRPr="00272B46">
        <w:rPr>
          <w:rFonts w:ascii="Times New Roman" w:hAnsi="Times New Roman" w:cs="Times New Roman"/>
          <w:bCs/>
          <w:sz w:val="24"/>
          <w:szCs w:val="24"/>
        </w:rPr>
        <w:t>K</w:t>
      </w:r>
      <w:r w:rsidRPr="00272B46">
        <w:rPr>
          <w:rFonts w:ascii="Times New Roman" w:hAnsi="Times New Roman" w:cs="Times New Roman"/>
          <w:bCs/>
          <w:sz w:val="24"/>
          <w:szCs w:val="24"/>
        </w:rPr>
        <w:t>. Ethical aspects of unrelated kidney donor programme. JUMMEC 1996: 1(1); 37-39.</w:t>
      </w:r>
    </w:p>
    <w:p w:rsidR="006D2DF1" w:rsidRPr="006D2DF1" w:rsidRDefault="003B219B" w:rsidP="000845AD">
      <w:pPr>
        <w:pStyle w:val="ListParagraph"/>
        <w:numPr>
          <w:ilvl w:val="0"/>
          <w:numId w:val="2"/>
        </w:numPr>
        <w:spacing w:after="0" w:line="240" w:lineRule="auto"/>
        <w:rPr>
          <w:ins w:id="270" w:author="user" w:date="2016-01-15T18:38:00Z"/>
          <w:rStyle w:val="cit"/>
          <w:rFonts w:ascii="Times New Roman" w:hAnsi="Times New Roman" w:cs="Times New Roman"/>
          <w:bCs/>
          <w:sz w:val="24"/>
          <w:szCs w:val="24"/>
          <w:rPrChange w:id="271" w:author="user" w:date="2016-01-15T18:38:00Z">
            <w:rPr>
              <w:ins w:id="272" w:author="user" w:date="2016-01-15T18:38:00Z"/>
              <w:rStyle w:val="cit"/>
              <w:rFonts w:ascii="Times New Roman" w:hAnsi="Times New Roman" w:cs="Times New Roman"/>
              <w:color w:val="000000"/>
              <w:sz w:val="24"/>
              <w:szCs w:val="24"/>
            </w:rPr>
          </w:rPrChange>
        </w:rPr>
      </w:pPr>
      <w:ins w:id="273" w:author="user" w:date="2016-01-15T18:14:00Z">
        <w:r w:rsidRPr="003B219B">
          <w:rPr>
            <w:rFonts w:ascii="Times New Roman" w:hAnsi="Times New Roman" w:cs="Times New Roman"/>
            <w:color w:val="000000"/>
            <w:sz w:val="24"/>
            <w:szCs w:val="24"/>
            <w:rPrChange w:id="274" w:author="user" w:date="2016-01-15T18:28:00Z">
              <w:rPr>
                <w:color w:val="000000"/>
                <w:sz w:val="27"/>
                <w:szCs w:val="27"/>
                <w:u w:val="single"/>
              </w:rPr>
            </w:rPrChange>
          </w:rPr>
          <w:fldChar w:fldCharType="begin"/>
        </w:r>
        <w:r w:rsidRPr="003B219B">
          <w:rPr>
            <w:rFonts w:ascii="Times New Roman" w:hAnsi="Times New Roman" w:cs="Times New Roman"/>
            <w:color w:val="000000"/>
            <w:sz w:val="24"/>
            <w:szCs w:val="24"/>
            <w:rPrChange w:id="275" w:author="user" w:date="2016-01-15T18:28:00Z">
              <w:rPr>
                <w:color w:val="000000"/>
                <w:sz w:val="27"/>
                <w:szCs w:val="27"/>
              </w:rPr>
            </w:rPrChange>
          </w:rPr>
          <w:instrText xml:space="preserve"> HYPERLINK "http://www.ncbi.nlm.nih.gov/pubmed/?term=Gopalakrishnan%20G%5Bauth%5D" </w:instrText>
        </w:r>
        <w:r w:rsidRPr="003B219B">
          <w:rPr>
            <w:rFonts w:ascii="Times New Roman" w:hAnsi="Times New Roman" w:cs="Times New Roman"/>
            <w:color w:val="000000"/>
            <w:sz w:val="24"/>
            <w:szCs w:val="24"/>
            <w:rPrChange w:id="276" w:author="user" w:date="2016-01-15T18:28:00Z">
              <w:rPr>
                <w:color w:val="000000"/>
                <w:sz w:val="27"/>
                <w:szCs w:val="27"/>
                <w:u w:val="single"/>
              </w:rPr>
            </w:rPrChange>
          </w:rPr>
          <w:fldChar w:fldCharType="separate"/>
        </w:r>
        <w:proofErr w:type="spellStart"/>
        <w:r w:rsidRPr="003B219B">
          <w:rPr>
            <w:rStyle w:val="Hyperlink"/>
            <w:rFonts w:ascii="Times New Roman" w:hAnsi="Times New Roman" w:cs="Times New Roman"/>
            <w:sz w:val="24"/>
            <w:szCs w:val="24"/>
            <w:rPrChange w:id="277" w:author="user" w:date="2016-01-15T18:28:00Z">
              <w:rPr>
                <w:rStyle w:val="Hyperlink"/>
                <w:sz w:val="27"/>
                <w:szCs w:val="27"/>
              </w:rPr>
            </w:rPrChange>
          </w:rPr>
          <w:t>Gopalakrishnan</w:t>
        </w:r>
        <w:proofErr w:type="spellEnd"/>
        <w:r w:rsidRPr="003B219B">
          <w:rPr>
            <w:rFonts w:ascii="Times New Roman" w:hAnsi="Times New Roman" w:cs="Times New Roman"/>
            <w:color w:val="000000"/>
            <w:sz w:val="24"/>
            <w:szCs w:val="24"/>
            <w:rPrChange w:id="278" w:author="user" w:date="2016-01-15T18:28:00Z">
              <w:rPr>
                <w:color w:val="000000"/>
                <w:sz w:val="27"/>
                <w:szCs w:val="27"/>
                <w:u w:val="single"/>
              </w:rPr>
            </w:rPrChange>
          </w:rPr>
          <w:fldChar w:fldCharType="end"/>
        </w:r>
        <w:r w:rsidRPr="003B219B">
          <w:rPr>
            <w:rStyle w:val="apple-converted-space"/>
            <w:rFonts w:ascii="Times New Roman" w:hAnsi="Times New Roman" w:cs="Times New Roman"/>
            <w:color w:val="000000"/>
            <w:sz w:val="24"/>
            <w:szCs w:val="24"/>
            <w:rPrChange w:id="279" w:author="user" w:date="2016-01-15T18:28:00Z">
              <w:rPr>
                <w:rStyle w:val="apple-converted-space"/>
                <w:color w:val="000000"/>
                <w:sz w:val="27"/>
                <w:szCs w:val="27"/>
              </w:rPr>
            </w:rPrChange>
          </w:rPr>
          <w:t xml:space="preserve"> G, </w:t>
        </w:r>
        <w:r w:rsidRPr="003B219B">
          <w:rPr>
            <w:rFonts w:ascii="Times New Roman" w:hAnsi="Times New Roman" w:cs="Times New Roman"/>
            <w:color w:val="000000"/>
            <w:sz w:val="24"/>
            <w:szCs w:val="24"/>
            <w:rPrChange w:id="280" w:author="user" w:date="2016-01-15T18:28:00Z">
              <w:rPr>
                <w:color w:val="000000"/>
                <w:sz w:val="27"/>
                <w:szCs w:val="27"/>
                <w:u w:val="single"/>
              </w:rPr>
            </w:rPrChange>
          </w:rPr>
          <w:fldChar w:fldCharType="begin"/>
        </w:r>
        <w:r w:rsidRPr="003B219B">
          <w:rPr>
            <w:rFonts w:ascii="Times New Roman" w:hAnsi="Times New Roman" w:cs="Times New Roman"/>
            <w:color w:val="000000"/>
            <w:sz w:val="24"/>
            <w:szCs w:val="24"/>
            <w:rPrChange w:id="281" w:author="user" w:date="2016-01-15T18:28:00Z">
              <w:rPr>
                <w:color w:val="000000"/>
                <w:sz w:val="27"/>
                <w:szCs w:val="27"/>
              </w:rPr>
            </w:rPrChange>
          </w:rPr>
          <w:instrText xml:space="preserve"> HYPERLINK "http://www.ncbi.nlm.nih.gov/pubmed/?term=Gourabathini%20SP%5Bauth%5D" </w:instrText>
        </w:r>
        <w:r w:rsidRPr="003B219B">
          <w:rPr>
            <w:rFonts w:ascii="Times New Roman" w:hAnsi="Times New Roman" w:cs="Times New Roman"/>
            <w:color w:val="000000"/>
            <w:sz w:val="24"/>
            <w:szCs w:val="24"/>
            <w:rPrChange w:id="282" w:author="user" w:date="2016-01-15T18:28:00Z">
              <w:rPr>
                <w:color w:val="000000"/>
                <w:sz w:val="27"/>
                <w:szCs w:val="27"/>
                <w:u w:val="single"/>
              </w:rPr>
            </w:rPrChange>
          </w:rPr>
          <w:fldChar w:fldCharType="separate"/>
        </w:r>
        <w:proofErr w:type="spellStart"/>
        <w:r w:rsidRPr="003B219B">
          <w:rPr>
            <w:rStyle w:val="Hyperlink"/>
            <w:rFonts w:ascii="Times New Roman" w:hAnsi="Times New Roman" w:cs="Times New Roman"/>
            <w:sz w:val="24"/>
            <w:szCs w:val="24"/>
            <w:rPrChange w:id="283" w:author="user" w:date="2016-01-15T18:28:00Z">
              <w:rPr>
                <w:rStyle w:val="Hyperlink"/>
                <w:sz w:val="27"/>
                <w:szCs w:val="27"/>
              </w:rPr>
            </w:rPrChange>
          </w:rPr>
          <w:t>Gourabathini</w:t>
        </w:r>
        <w:proofErr w:type="spellEnd"/>
        <w:r w:rsidRPr="003B219B">
          <w:rPr>
            <w:rFonts w:ascii="Times New Roman" w:hAnsi="Times New Roman" w:cs="Times New Roman"/>
            <w:color w:val="000000"/>
            <w:sz w:val="24"/>
            <w:szCs w:val="24"/>
            <w:rPrChange w:id="284" w:author="user" w:date="2016-01-15T18:28:00Z">
              <w:rPr>
                <w:color w:val="000000"/>
                <w:sz w:val="27"/>
                <w:szCs w:val="27"/>
                <w:u w:val="single"/>
              </w:rPr>
            </w:rPrChange>
          </w:rPr>
          <w:fldChar w:fldCharType="end"/>
        </w:r>
        <w:r w:rsidRPr="003B219B">
          <w:rPr>
            <w:rFonts w:ascii="Times New Roman" w:hAnsi="Times New Roman" w:cs="Times New Roman"/>
            <w:color w:val="000000"/>
            <w:sz w:val="24"/>
            <w:szCs w:val="24"/>
            <w:rPrChange w:id="285" w:author="user" w:date="2016-01-15T18:28:00Z">
              <w:rPr>
                <w:color w:val="000000"/>
                <w:sz w:val="27"/>
                <w:szCs w:val="27"/>
                <w:u w:val="single"/>
              </w:rPr>
            </w:rPrChange>
          </w:rPr>
          <w:t xml:space="preserve"> SP. Marginal kidney </w:t>
        </w:r>
        <w:proofErr w:type="gramStart"/>
        <w:r w:rsidRPr="003B219B">
          <w:rPr>
            <w:rFonts w:ascii="Times New Roman" w:hAnsi="Times New Roman" w:cs="Times New Roman"/>
            <w:color w:val="000000"/>
            <w:sz w:val="24"/>
            <w:szCs w:val="24"/>
            <w:rPrChange w:id="286" w:author="user" w:date="2016-01-15T18:28:00Z">
              <w:rPr>
                <w:color w:val="000000"/>
                <w:sz w:val="27"/>
                <w:szCs w:val="27"/>
                <w:u w:val="single"/>
              </w:rPr>
            </w:rPrChange>
          </w:rPr>
          <w:t>donor</w:t>
        </w:r>
        <w:r w:rsidRPr="003B219B">
          <w:rPr>
            <w:rStyle w:val="cit"/>
            <w:rFonts w:ascii="Times New Roman" w:hAnsi="Times New Roman" w:cs="Times New Roman"/>
            <w:color w:val="000000"/>
            <w:sz w:val="24"/>
            <w:szCs w:val="24"/>
            <w:rPrChange w:id="287" w:author="user" w:date="2016-01-15T18:28:00Z">
              <w:rPr>
                <w:rStyle w:val="cit"/>
                <w:color w:val="000000"/>
                <w:sz w:val="27"/>
                <w:szCs w:val="27"/>
              </w:rPr>
            </w:rPrChange>
          </w:rPr>
          <w:t xml:space="preserve"> .</w:t>
        </w:r>
        <w:proofErr w:type="gramEnd"/>
        <w:r w:rsidRPr="003B219B">
          <w:rPr>
            <w:rStyle w:val="cit"/>
            <w:rFonts w:ascii="Times New Roman" w:hAnsi="Times New Roman" w:cs="Times New Roman"/>
            <w:color w:val="000000"/>
            <w:sz w:val="24"/>
            <w:szCs w:val="24"/>
            <w:rPrChange w:id="288" w:author="user" w:date="2016-01-15T18:28:00Z">
              <w:rPr>
                <w:rStyle w:val="cit"/>
                <w:color w:val="000000"/>
                <w:sz w:val="27"/>
                <w:szCs w:val="27"/>
              </w:rPr>
            </w:rPrChange>
          </w:rPr>
          <w:t xml:space="preserve"> </w:t>
        </w:r>
      </w:ins>
      <w:ins w:id="289" w:author="user" w:date="2016-01-15T18:13:00Z">
        <w:r w:rsidRPr="003B219B">
          <w:rPr>
            <w:rStyle w:val="cit"/>
            <w:rFonts w:ascii="Times New Roman" w:hAnsi="Times New Roman" w:cs="Times New Roman"/>
            <w:color w:val="000000"/>
            <w:sz w:val="24"/>
            <w:szCs w:val="24"/>
            <w:rPrChange w:id="290" w:author="user" w:date="2016-01-15T18:28:00Z">
              <w:rPr>
                <w:rStyle w:val="cit"/>
                <w:color w:val="000000"/>
                <w:sz w:val="27"/>
                <w:szCs w:val="27"/>
              </w:rPr>
            </w:rPrChange>
          </w:rPr>
          <w:t>Indian J Urol. 2007 Jul-Sep; 23(3): 286–293.</w:t>
        </w:r>
      </w:ins>
    </w:p>
    <w:p w:rsidR="00B073BC" w:rsidRPr="00B30E66" w:rsidRDefault="006D2DF1" w:rsidP="000845AD">
      <w:pPr>
        <w:pStyle w:val="ListParagraph"/>
        <w:numPr>
          <w:ilvl w:val="0"/>
          <w:numId w:val="2"/>
        </w:numPr>
        <w:spacing w:after="0" w:line="240" w:lineRule="auto"/>
        <w:rPr>
          <w:ins w:id="291" w:author="user" w:date="2016-01-15T18:28:00Z"/>
          <w:rStyle w:val="cit"/>
          <w:rFonts w:ascii="Times New Roman" w:hAnsi="Times New Roman" w:cs="Times New Roman"/>
          <w:bCs/>
          <w:sz w:val="24"/>
          <w:szCs w:val="24"/>
          <w:rPrChange w:id="292" w:author="user" w:date="2016-01-15T18:28:00Z">
            <w:rPr>
              <w:ins w:id="293" w:author="user" w:date="2016-01-15T18:28:00Z"/>
              <w:rStyle w:val="cit"/>
              <w:rFonts w:ascii="Times New Roman" w:hAnsi="Times New Roman" w:cs="Times New Roman"/>
              <w:color w:val="000000"/>
              <w:sz w:val="24"/>
              <w:szCs w:val="24"/>
            </w:rPr>
          </w:rPrChange>
        </w:rPr>
      </w:pPr>
      <w:ins w:id="294" w:author="user" w:date="2016-01-15T18:38:00Z">
        <w:r>
          <w:rPr>
            <w:rFonts w:ascii="Times" w:hAnsi="Times" w:cs="Times"/>
            <w:color w:val="000000"/>
            <w:sz w:val="26"/>
            <w:szCs w:val="26"/>
            <w:shd w:val="clear" w:color="auto" w:fill="FFFFFF"/>
          </w:rPr>
          <w:t>Port FK, Bragg-Gresham JL, Metzger RA et al., “Donor characteristics associated with reduced graft survival: an approach to expanding the pool of kidney donors,”</w:t>
        </w:r>
        <w:r>
          <w:rPr>
            <w:rStyle w:val="apple-converted-space"/>
            <w:rFonts w:ascii="Times" w:hAnsi="Times" w:cs="Times"/>
            <w:color w:val="000000"/>
            <w:sz w:val="26"/>
            <w:szCs w:val="26"/>
            <w:shd w:val="clear" w:color="auto" w:fill="FFFFFF"/>
          </w:rPr>
          <w:t> </w:t>
        </w:r>
        <w:r>
          <w:rPr>
            <w:rFonts w:ascii="Minion W08 Italic" w:hAnsi="Minion W08 Italic"/>
            <w:color w:val="000000"/>
            <w:sz w:val="26"/>
            <w:szCs w:val="26"/>
            <w:shd w:val="clear" w:color="auto" w:fill="FFFFFF"/>
          </w:rPr>
          <w:t>Transplantation</w:t>
        </w:r>
        <w:r>
          <w:rPr>
            <w:rFonts w:ascii="Times" w:hAnsi="Times" w:cs="Times"/>
            <w:color w:val="000000"/>
            <w:sz w:val="26"/>
            <w:szCs w:val="26"/>
            <w:shd w:val="clear" w:color="auto" w:fill="FFFFFF"/>
          </w:rPr>
          <w:t>, vol. 74, no. 9, pp. 1281–1286, 2002</w:t>
        </w:r>
      </w:ins>
    </w:p>
    <w:p w:rsidR="00B30E66" w:rsidRDefault="00B30E66" w:rsidP="00B30E66">
      <w:pPr>
        <w:numPr>
          <w:ilvl w:val="0"/>
          <w:numId w:val="2"/>
        </w:numPr>
        <w:shd w:val="clear" w:color="auto" w:fill="FFFFFF"/>
        <w:spacing w:after="0" w:line="300" w:lineRule="atLeast"/>
        <w:jc w:val="both"/>
        <w:rPr>
          <w:ins w:id="295" w:author="user" w:date="2016-01-15T18:28:00Z"/>
          <w:rFonts w:ascii="inherit" w:hAnsi="inherit"/>
          <w:color w:val="000000"/>
          <w:sz w:val="26"/>
          <w:szCs w:val="26"/>
        </w:rPr>
      </w:pPr>
      <w:ins w:id="296" w:author="user" w:date="2016-01-15T18:28:00Z">
        <w:r>
          <w:rPr>
            <w:rFonts w:ascii="inherit" w:hAnsi="inherit"/>
            <w:color w:val="000000"/>
            <w:sz w:val="26"/>
            <w:szCs w:val="26"/>
          </w:rPr>
          <w:t>Merion RM, Ashby VB, Wolfe RA et al., Deceased-donor characteristics and the survival benefit of kidney transplantation</w:t>
        </w:r>
      </w:ins>
      <w:ins w:id="297" w:author="user" w:date="2016-01-15T18:29:00Z">
        <w:r>
          <w:rPr>
            <w:rFonts w:ascii="inherit" w:hAnsi="inherit"/>
            <w:color w:val="000000"/>
            <w:sz w:val="26"/>
            <w:szCs w:val="26"/>
          </w:rPr>
          <w:t xml:space="preserve">. </w:t>
        </w:r>
      </w:ins>
      <w:ins w:id="298" w:author="user" w:date="2016-01-15T18:28:00Z">
        <w:r>
          <w:rPr>
            <w:rStyle w:val="apple-converted-space"/>
            <w:rFonts w:ascii="inherit" w:hAnsi="inherit"/>
            <w:color w:val="000000"/>
            <w:sz w:val="26"/>
            <w:szCs w:val="26"/>
          </w:rPr>
          <w:t> </w:t>
        </w:r>
        <w:r>
          <w:rPr>
            <w:rFonts w:ascii="Minion W08 Italic" w:hAnsi="Minion W08 Italic"/>
            <w:color w:val="000000"/>
            <w:sz w:val="26"/>
            <w:szCs w:val="26"/>
          </w:rPr>
          <w:t>Journal of the American Medical Association</w:t>
        </w:r>
        <w:r>
          <w:rPr>
            <w:rFonts w:ascii="inherit" w:hAnsi="inherit"/>
            <w:color w:val="000000"/>
            <w:sz w:val="26"/>
            <w:szCs w:val="26"/>
          </w:rPr>
          <w:t>, vol. 294, no. 21, pp. 2726–2733, 2005.</w:t>
        </w:r>
        <w:r>
          <w:rPr>
            <w:rStyle w:val="apple-converted-space"/>
            <w:rFonts w:ascii="inherit" w:hAnsi="inherit"/>
            <w:color w:val="000000"/>
            <w:sz w:val="26"/>
            <w:szCs w:val="26"/>
            <w:bdr w:val="none" w:sz="0" w:space="0" w:color="auto" w:frame="1"/>
          </w:rPr>
          <w:t> </w:t>
        </w:r>
      </w:ins>
    </w:p>
    <w:p w:rsidR="00000000" w:rsidRDefault="00B30E66">
      <w:pPr>
        <w:numPr>
          <w:ilvl w:val="0"/>
          <w:numId w:val="2"/>
        </w:numPr>
        <w:shd w:val="clear" w:color="auto" w:fill="FFFFFF"/>
        <w:spacing w:after="180" w:line="300" w:lineRule="atLeast"/>
        <w:jc w:val="both"/>
        <w:rPr>
          <w:ins w:id="299" w:author="user" w:date="2016-01-15T18:52:00Z"/>
          <w:rFonts w:ascii="inherit" w:hAnsi="inherit"/>
          <w:color w:val="000000"/>
          <w:sz w:val="26"/>
          <w:szCs w:val="26"/>
        </w:rPr>
        <w:pPrChange w:id="300" w:author="user" w:date="2016-01-15T18:52:00Z">
          <w:pPr>
            <w:pStyle w:val="ListParagraph"/>
            <w:numPr>
              <w:numId w:val="2"/>
            </w:numPr>
            <w:spacing w:after="0" w:line="240" w:lineRule="auto"/>
            <w:ind w:hanging="360"/>
          </w:pPr>
        </w:pPrChange>
      </w:pPr>
      <w:proofErr w:type="spellStart"/>
      <w:ins w:id="301" w:author="user" w:date="2016-01-15T18:28:00Z">
        <w:r>
          <w:rPr>
            <w:rFonts w:ascii="inherit" w:hAnsi="inherit"/>
            <w:color w:val="000000"/>
            <w:sz w:val="26"/>
            <w:szCs w:val="26"/>
          </w:rPr>
          <w:t>Ojo</w:t>
        </w:r>
      </w:ins>
      <w:proofErr w:type="spellEnd"/>
      <w:ins w:id="302" w:author="user" w:date="2016-01-15T18:29:00Z">
        <w:r>
          <w:rPr>
            <w:rFonts w:ascii="inherit" w:hAnsi="inherit"/>
            <w:color w:val="000000"/>
            <w:sz w:val="26"/>
            <w:szCs w:val="26"/>
          </w:rPr>
          <w:t xml:space="preserve"> AO</w:t>
        </w:r>
      </w:ins>
      <w:ins w:id="303" w:author="user" w:date="2016-01-15T18:28:00Z">
        <w:r>
          <w:rPr>
            <w:rFonts w:ascii="inherit" w:hAnsi="inherit"/>
            <w:color w:val="000000"/>
            <w:sz w:val="26"/>
            <w:szCs w:val="26"/>
          </w:rPr>
          <w:t>,</w:t>
        </w:r>
      </w:ins>
      <w:ins w:id="304" w:author="user" w:date="2016-01-15T18:29:00Z">
        <w:r>
          <w:rPr>
            <w:rFonts w:ascii="inherit" w:hAnsi="inherit"/>
            <w:color w:val="000000"/>
            <w:sz w:val="26"/>
            <w:szCs w:val="26"/>
          </w:rPr>
          <w:t xml:space="preserve"> </w:t>
        </w:r>
      </w:ins>
      <w:ins w:id="305" w:author="user" w:date="2016-01-15T18:28:00Z">
        <w:r>
          <w:rPr>
            <w:rFonts w:ascii="inherit" w:hAnsi="inherit"/>
            <w:color w:val="000000"/>
            <w:sz w:val="26"/>
            <w:szCs w:val="26"/>
          </w:rPr>
          <w:t>Hanson</w:t>
        </w:r>
      </w:ins>
      <w:ins w:id="306" w:author="user" w:date="2016-01-15T18:29:00Z">
        <w:r>
          <w:rPr>
            <w:rFonts w:ascii="inherit" w:hAnsi="inherit"/>
            <w:color w:val="000000"/>
            <w:sz w:val="26"/>
            <w:szCs w:val="26"/>
          </w:rPr>
          <w:t xml:space="preserve"> JA</w:t>
        </w:r>
      </w:ins>
      <w:ins w:id="307" w:author="user" w:date="2016-01-15T18:28:00Z">
        <w:r>
          <w:rPr>
            <w:rFonts w:ascii="inherit" w:hAnsi="inherit"/>
            <w:color w:val="000000"/>
            <w:sz w:val="26"/>
            <w:szCs w:val="26"/>
          </w:rPr>
          <w:t>,</w:t>
        </w:r>
      </w:ins>
      <w:ins w:id="308" w:author="user" w:date="2016-01-15T18:29:00Z">
        <w:r>
          <w:rPr>
            <w:rFonts w:ascii="inherit" w:hAnsi="inherit"/>
            <w:color w:val="000000"/>
            <w:sz w:val="26"/>
            <w:szCs w:val="26"/>
          </w:rPr>
          <w:t xml:space="preserve"> </w:t>
        </w:r>
      </w:ins>
      <w:ins w:id="309" w:author="user" w:date="2016-01-15T18:28:00Z">
        <w:r>
          <w:rPr>
            <w:rFonts w:ascii="inherit" w:hAnsi="inherit"/>
            <w:color w:val="000000"/>
            <w:sz w:val="26"/>
            <w:szCs w:val="26"/>
          </w:rPr>
          <w:t>Meier-</w:t>
        </w:r>
        <w:proofErr w:type="spellStart"/>
        <w:r>
          <w:rPr>
            <w:rFonts w:ascii="inherit" w:hAnsi="inherit"/>
            <w:color w:val="000000"/>
            <w:sz w:val="26"/>
            <w:szCs w:val="26"/>
          </w:rPr>
          <w:t>Kriesche</w:t>
        </w:r>
      </w:ins>
      <w:proofErr w:type="spellEnd"/>
      <w:ins w:id="310" w:author="user" w:date="2016-01-15T18:29:00Z">
        <w:r>
          <w:rPr>
            <w:rFonts w:ascii="inherit" w:hAnsi="inherit"/>
            <w:color w:val="000000"/>
            <w:sz w:val="26"/>
            <w:szCs w:val="26"/>
          </w:rPr>
          <w:t xml:space="preserve"> HU</w:t>
        </w:r>
      </w:ins>
      <w:ins w:id="311" w:author="user" w:date="2016-01-15T18:28:00Z">
        <w:r>
          <w:rPr>
            <w:rFonts w:ascii="inherit" w:hAnsi="inherit"/>
            <w:color w:val="000000"/>
            <w:sz w:val="26"/>
            <w:szCs w:val="26"/>
          </w:rPr>
          <w:t xml:space="preserve"> et al., “Survival in recipients of marginal cadaveric donor kidneys compared with other recipients and wait-listed transplant candidates,”</w:t>
        </w:r>
        <w:r>
          <w:rPr>
            <w:rStyle w:val="apple-converted-space"/>
            <w:rFonts w:ascii="inherit" w:hAnsi="inherit"/>
            <w:color w:val="000000"/>
            <w:sz w:val="26"/>
            <w:szCs w:val="26"/>
          </w:rPr>
          <w:t> </w:t>
        </w:r>
        <w:r>
          <w:rPr>
            <w:rFonts w:ascii="Minion W08 Italic" w:hAnsi="Minion W08 Italic"/>
            <w:color w:val="000000"/>
            <w:sz w:val="26"/>
            <w:szCs w:val="26"/>
          </w:rPr>
          <w:t>Journal of the American Society of Nephrology</w:t>
        </w:r>
        <w:r>
          <w:rPr>
            <w:rFonts w:ascii="inherit" w:hAnsi="inherit"/>
            <w:color w:val="000000"/>
            <w:sz w:val="26"/>
            <w:szCs w:val="26"/>
          </w:rPr>
          <w:t>, vol. 12, no. 3, pp. 589–597, 2001.</w:t>
        </w:r>
      </w:ins>
      <w:ins w:id="312" w:author="user" w:date="2016-01-15T18:43:00Z">
        <w:r w:rsidR="002566D8" w:rsidRPr="002566D8">
          <w:rPr>
            <w:rFonts w:ascii="Times" w:hAnsi="Times" w:cs="Times"/>
            <w:color w:val="000000"/>
            <w:sz w:val="26"/>
            <w:szCs w:val="26"/>
            <w:shd w:val="clear" w:color="auto" w:fill="FFFFFF"/>
          </w:rPr>
          <w:t xml:space="preserve"> </w:t>
        </w:r>
      </w:ins>
    </w:p>
    <w:p w:rsidR="00000000" w:rsidRDefault="002566D8">
      <w:pPr>
        <w:numPr>
          <w:ilvl w:val="0"/>
          <w:numId w:val="2"/>
        </w:numPr>
        <w:shd w:val="clear" w:color="auto" w:fill="FFFFFF"/>
        <w:spacing w:after="180" w:line="300" w:lineRule="atLeast"/>
        <w:jc w:val="both"/>
        <w:rPr>
          <w:rFonts w:ascii="inherit" w:hAnsi="inherit"/>
          <w:color w:val="000000"/>
          <w:sz w:val="26"/>
          <w:szCs w:val="26"/>
          <w:rPrChange w:id="313" w:author="user" w:date="2016-01-15T18:52:00Z">
            <w:rPr>
              <w:bCs/>
            </w:rPr>
          </w:rPrChange>
        </w:rPr>
        <w:pPrChange w:id="314" w:author="user" w:date="2016-01-15T18:52:00Z">
          <w:pPr>
            <w:pStyle w:val="ListParagraph"/>
            <w:numPr>
              <w:numId w:val="2"/>
            </w:numPr>
            <w:spacing w:after="0" w:line="240" w:lineRule="auto"/>
            <w:ind w:hanging="360"/>
          </w:pPr>
        </w:pPrChange>
      </w:pPr>
      <w:ins w:id="315" w:author="user" w:date="2016-01-15T18:43:00Z">
        <w:r w:rsidRPr="000A4DDB">
          <w:rPr>
            <w:rFonts w:ascii="Times" w:hAnsi="Times" w:cs="Times"/>
            <w:color w:val="000000"/>
            <w:sz w:val="26"/>
            <w:szCs w:val="26"/>
            <w:shd w:val="clear" w:color="auto" w:fill="FFFFFF"/>
          </w:rPr>
          <w:t>Whiting JF</w:t>
        </w:r>
        <w:proofErr w:type="gramStart"/>
        <w:r w:rsidRPr="000A4DDB">
          <w:rPr>
            <w:rFonts w:ascii="Times" w:hAnsi="Times" w:cs="Times"/>
            <w:color w:val="000000"/>
            <w:sz w:val="26"/>
            <w:szCs w:val="26"/>
            <w:shd w:val="clear" w:color="auto" w:fill="FFFFFF"/>
          </w:rPr>
          <w:t>,  Zavala</w:t>
        </w:r>
        <w:proofErr w:type="gramEnd"/>
        <w:r w:rsidR="003B219B">
          <w:rPr>
            <w:rFonts w:ascii="Times" w:hAnsi="Times" w:cs="Times"/>
            <w:color w:val="000000"/>
            <w:sz w:val="26"/>
            <w:szCs w:val="26"/>
            <w:shd w:val="clear" w:color="auto" w:fill="FFFFFF"/>
          </w:rPr>
          <w:t xml:space="preserve"> EY, Alexander JW </w:t>
        </w:r>
      </w:ins>
      <w:ins w:id="316" w:author="user" w:date="2016-01-15T18:44:00Z">
        <w:r w:rsidR="003B219B">
          <w:rPr>
            <w:rFonts w:ascii="Times" w:hAnsi="Times" w:cs="Times"/>
            <w:color w:val="000000"/>
            <w:sz w:val="26"/>
            <w:szCs w:val="26"/>
            <w:shd w:val="clear" w:color="auto" w:fill="FFFFFF"/>
          </w:rPr>
          <w:t xml:space="preserve">et al. </w:t>
        </w:r>
      </w:ins>
      <w:ins w:id="317" w:author="user" w:date="2016-01-15T18:43:00Z">
        <w:r w:rsidR="003B219B">
          <w:rPr>
            <w:rFonts w:ascii="Times" w:hAnsi="Times" w:cs="Times"/>
            <w:color w:val="000000"/>
            <w:sz w:val="26"/>
            <w:szCs w:val="26"/>
            <w:shd w:val="clear" w:color="auto" w:fill="FFFFFF"/>
          </w:rPr>
          <w:t>The cost-effectiveness of transplantation with expanded donor kidneys</w:t>
        </w:r>
      </w:ins>
      <w:ins w:id="318" w:author="user" w:date="2016-01-15T18:44:00Z">
        <w:r w:rsidR="003B219B">
          <w:rPr>
            <w:rFonts w:ascii="Times" w:hAnsi="Times" w:cs="Times"/>
            <w:color w:val="000000"/>
            <w:sz w:val="26"/>
            <w:szCs w:val="26"/>
            <w:shd w:val="clear" w:color="auto" w:fill="FFFFFF"/>
          </w:rPr>
          <w:t xml:space="preserve">. </w:t>
        </w:r>
      </w:ins>
      <w:ins w:id="319" w:author="user" w:date="2016-01-15T18:43:00Z">
        <w:r w:rsidR="003B219B">
          <w:rPr>
            <w:rStyle w:val="apple-converted-space"/>
            <w:rFonts w:ascii="Times" w:hAnsi="Times" w:cs="Times"/>
            <w:color w:val="000000"/>
            <w:sz w:val="26"/>
            <w:szCs w:val="26"/>
            <w:shd w:val="clear" w:color="auto" w:fill="FFFFFF"/>
          </w:rPr>
          <w:t> </w:t>
        </w:r>
        <w:r w:rsidR="003B219B">
          <w:rPr>
            <w:rFonts w:ascii="Minion W08 Italic" w:hAnsi="Minion W08 Italic"/>
            <w:color w:val="000000"/>
            <w:sz w:val="26"/>
            <w:szCs w:val="26"/>
            <w:shd w:val="clear" w:color="auto" w:fill="FFFFFF"/>
          </w:rPr>
          <w:t>Transplantation Proceedings</w:t>
        </w:r>
        <w:r w:rsidR="003B219B">
          <w:rPr>
            <w:rFonts w:ascii="Times" w:hAnsi="Times" w:cs="Times"/>
            <w:color w:val="000000"/>
            <w:sz w:val="26"/>
            <w:szCs w:val="26"/>
            <w:shd w:val="clear" w:color="auto" w:fill="FFFFFF"/>
          </w:rPr>
          <w:t>, vol. 31, no. 1-2, pp. 1320–1321, 1999</w:t>
        </w:r>
      </w:ins>
      <w:ins w:id="320" w:author="user" w:date="2016-01-15T18:44:00Z">
        <w:r w:rsidR="003B219B">
          <w:rPr>
            <w:rFonts w:ascii="Times" w:hAnsi="Times" w:cs="Times"/>
            <w:color w:val="000000"/>
            <w:sz w:val="26"/>
            <w:szCs w:val="26"/>
            <w:shd w:val="clear" w:color="auto" w:fill="FFFFFF"/>
          </w:rPr>
          <w:t>.</w:t>
        </w:r>
      </w:ins>
    </w:p>
    <w:p w:rsidR="009E0657" w:rsidRPr="00272B46" w:rsidRDefault="009E0657" w:rsidP="00D617D6">
      <w:pPr>
        <w:pStyle w:val="ListParagraph"/>
        <w:spacing w:line="240" w:lineRule="auto"/>
        <w:jc w:val="both"/>
        <w:rPr>
          <w:rFonts w:ascii="Times New Roman" w:hAnsi="Times New Roman" w:cs="Times New Roman"/>
          <w:b/>
          <w:sz w:val="24"/>
          <w:szCs w:val="24"/>
        </w:rPr>
      </w:pPr>
    </w:p>
    <w:p w:rsidR="00157081" w:rsidRPr="00272B46" w:rsidRDefault="00157081" w:rsidP="00D617D6">
      <w:pPr>
        <w:pStyle w:val="ListParagraph"/>
        <w:spacing w:line="240" w:lineRule="auto"/>
        <w:jc w:val="both"/>
        <w:rPr>
          <w:rFonts w:ascii="Times New Roman" w:hAnsi="Times New Roman" w:cs="Times New Roman"/>
          <w:b/>
          <w:sz w:val="24"/>
          <w:szCs w:val="24"/>
        </w:rPr>
      </w:pPr>
    </w:p>
    <w:p w:rsidR="004013A9" w:rsidRPr="00272B46" w:rsidRDefault="004013A9" w:rsidP="00D617D6">
      <w:pPr>
        <w:spacing w:line="240" w:lineRule="auto"/>
        <w:jc w:val="both"/>
        <w:rPr>
          <w:rFonts w:ascii="Times New Roman" w:hAnsi="Times New Roman" w:cs="Times New Roman"/>
          <w:sz w:val="24"/>
          <w:szCs w:val="24"/>
        </w:rPr>
      </w:pPr>
      <w:r w:rsidRPr="00272B46">
        <w:rPr>
          <w:rFonts w:ascii="Times New Roman" w:hAnsi="Times New Roman" w:cs="Times New Roman"/>
          <w:b/>
          <w:sz w:val="24"/>
          <w:szCs w:val="24"/>
        </w:rPr>
        <w:t xml:space="preserve">Source of Funding: </w:t>
      </w:r>
      <w:r w:rsidRPr="00272B46">
        <w:rPr>
          <w:rFonts w:ascii="Times New Roman" w:hAnsi="Times New Roman" w:cs="Times New Roman"/>
          <w:sz w:val="24"/>
          <w:szCs w:val="24"/>
        </w:rPr>
        <w:t>Nil</w:t>
      </w:r>
    </w:p>
    <w:p w:rsidR="004013A9" w:rsidRPr="00272B46" w:rsidRDefault="004013A9" w:rsidP="00D617D6">
      <w:pPr>
        <w:spacing w:line="240" w:lineRule="auto"/>
        <w:jc w:val="both"/>
        <w:rPr>
          <w:rFonts w:ascii="Times New Roman" w:hAnsi="Times New Roman" w:cs="Times New Roman"/>
          <w:sz w:val="24"/>
          <w:szCs w:val="24"/>
        </w:rPr>
      </w:pPr>
      <w:r w:rsidRPr="00272B46">
        <w:rPr>
          <w:rFonts w:ascii="Times New Roman" w:hAnsi="Times New Roman" w:cs="Times New Roman"/>
          <w:b/>
          <w:sz w:val="24"/>
          <w:szCs w:val="24"/>
        </w:rPr>
        <w:t xml:space="preserve">Conflict of Interest: </w:t>
      </w:r>
      <w:r w:rsidR="008809A7">
        <w:rPr>
          <w:rFonts w:ascii="Times New Roman" w:hAnsi="Times New Roman" w:cs="Times New Roman"/>
          <w:sz w:val="24"/>
          <w:szCs w:val="24"/>
        </w:rPr>
        <w:t>The authors declare that they have no competing interests.</w:t>
      </w:r>
    </w:p>
    <w:p w:rsidR="004013A9" w:rsidRPr="00272B46" w:rsidRDefault="004013A9" w:rsidP="00D617D6">
      <w:pPr>
        <w:spacing w:line="240" w:lineRule="auto"/>
        <w:jc w:val="both"/>
        <w:rPr>
          <w:rFonts w:ascii="Times New Roman" w:hAnsi="Times New Roman" w:cs="Times New Roman"/>
          <w:sz w:val="24"/>
          <w:szCs w:val="24"/>
        </w:rPr>
      </w:pPr>
    </w:p>
    <w:p w:rsidR="00686B64" w:rsidRPr="00272B46" w:rsidRDefault="00686B64" w:rsidP="00D617D6">
      <w:pPr>
        <w:spacing w:line="240" w:lineRule="auto"/>
        <w:jc w:val="both"/>
        <w:rPr>
          <w:rFonts w:ascii="Times New Roman" w:hAnsi="Times New Roman" w:cs="Times New Roman"/>
          <w:i/>
          <w:sz w:val="24"/>
          <w:szCs w:val="24"/>
        </w:rPr>
      </w:pPr>
    </w:p>
    <w:p w:rsidR="00686B64" w:rsidRPr="00272B46" w:rsidRDefault="00686B64" w:rsidP="00D617D6">
      <w:pPr>
        <w:spacing w:line="240" w:lineRule="auto"/>
        <w:jc w:val="both"/>
        <w:rPr>
          <w:rFonts w:ascii="Times New Roman" w:hAnsi="Times New Roman" w:cs="Times New Roman"/>
          <w:sz w:val="24"/>
          <w:szCs w:val="24"/>
        </w:rPr>
      </w:pPr>
    </w:p>
    <w:sectPr w:rsidR="00686B64" w:rsidRPr="00272B46" w:rsidSect="009977CE">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23E" w:rsidRDefault="00BB223E" w:rsidP="00EE6B3A">
      <w:pPr>
        <w:spacing w:after="0" w:line="240" w:lineRule="auto"/>
      </w:pPr>
      <w:r>
        <w:separator/>
      </w:r>
    </w:p>
  </w:endnote>
  <w:endnote w:type="continuationSeparator" w:id="0">
    <w:p w:rsidR="00BB223E" w:rsidRDefault="00BB223E" w:rsidP="00EE6B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inion W08 Italic">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319185"/>
      <w:docPartObj>
        <w:docPartGallery w:val="Page Numbers (Bottom of Page)"/>
        <w:docPartUnique/>
      </w:docPartObj>
    </w:sdtPr>
    <w:sdtContent>
      <w:p w:rsidR="00304FBD" w:rsidRDefault="003B219B">
        <w:pPr>
          <w:pStyle w:val="Footer"/>
          <w:jc w:val="right"/>
        </w:pPr>
        <w:fldSimple w:instr=" PAGE   \* MERGEFORMAT ">
          <w:r w:rsidR="00F667DC">
            <w:rPr>
              <w:noProof/>
            </w:rPr>
            <w:t>5</w:t>
          </w:r>
        </w:fldSimple>
      </w:p>
    </w:sdtContent>
  </w:sdt>
  <w:p w:rsidR="00304FBD" w:rsidRDefault="00304F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23E" w:rsidRDefault="00BB223E" w:rsidP="00EE6B3A">
      <w:pPr>
        <w:spacing w:after="0" w:line="240" w:lineRule="auto"/>
      </w:pPr>
      <w:r>
        <w:separator/>
      </w:r>
    </w:p>
  </w:footnote>
  <w:footnote w:type="continuationSeparator" w:id="0">
    <w:p w:rsidR="00BB223E" w:rsidRDefault="00BB223E" w:rsidP="00EE6B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4474"/>
    <w:multiLevelType w:val="hybridMultilevel"/>
    <w:tmpl w:val="3C3E9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35614"/>
    <w:multiLevelType w:val="hybridMultilevel"/>
    <w:tmpl w:val="E536F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33BB2"/>
    <w:multiLevelType w:val="hybridMultilevel"/>
    <w:tmpl w:val="E17CF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88C62FA"/>
    <w:multiLevelType w:val="multilevel"/>
    <w:tmpl w:val="9F36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731F20"/>
    <w:multiLevelType w:val="hybridMultilevel"/>
    <w:tmpl w:val="29DC5B68"/>
    <w:lvl w:ilvl="0" w:tplc="3678F2AA">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6BF6A34"/>
    <w:multiLevelType w:val="multilevel"/>
    <w:tmpl w:val="1192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0E2D4E"/>
    <w:multiLevelType w:val="multilevel"/>
    <w:tmpl w:val="6B8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DB63C4"/>
    <w:rsid w:val="00001D6F"/>
    <w:rsid w:val="00022A58"/>
    <w:rsid w:val="0002336A"/>
    <w:rsid w:val="00031AEE"/>
    <w:rsid w:val="0003221A"/>
    <w:rsid w:val="00044522"/>
    <w:rsid w:val="00046057"/>
    <w:rsid w:val="00046A0E"/>
    <w:rsid w:val="000515E5"/>
    <w:rsid w:val="00051F52"/>
    <w:rsid w:val="0005323C"/>
    <w:rsid w:val="00054638"/>
    <w:rsid w:val="00061373"/>
    <w:rsid w:val="00065F2C"/>
    <w:rsid w:val="00076B1B"/>
    <w:rsid w:val="00080730"/>
    <w:rsid w:val="00080EC3"/>
    <w:rsid w:val="000845AD"/>
    <w:rsid w:val="000848B4"/>
    <w:rsid w:val="00085031"/>
    <w:rsid w:val="000863A0"/>
    <w:rsid w:val="000A4216"/>
    <w:rsid w:val="000A4DDB"/>
    <w:rsid w:val="000A5499"/>
    <w:rsid w:val="000A62E0"/>
    <w:rsid w:val="000B0B7E"/>
    <w:rsid w:val="000B0F05"/>
    <w:rsid w:val="000B12CC"/>
    <w:rsid w:val="000B1719"/>
    <w:rsid w:val="000B2146"/>
    <w:rsid w:val="000D0D2D"/>
    <w:rsid w:val="000E4F86"/>
    <w:rsid w:val="000E524F"/>
    <w:rsid w:val="000F306D"/>
    <w:rsid w:val="000F7C9C"/>
    <w:rsid w:val="00101027"/>
    <w:rsid w:val="0010170B"/>
    <w:rsid w:val="00102B7B"/>
    <w:rsid w:val="001030FF"/>
    <w:rsid w:val="0010778B"/>
    <w:rsid w:val="001304E7"/>
    <w:rsid w:val="0014307F"/>
    <w:rsid w:val="00143559"/>
    <w:rsid w:val="00156E36"/>
    <w:rsid w:val="00157081"/>
    <w:rsid w:val="0016290B"/>
    <w:rsid w:val="00166DF4"/>
    <w:rsid w:val="001733A9"/>
    <w:rsid w:val="00173A73"/>
    <w:rsid w:val="0017639C"/>
    <w:rsid w:val="00180086"/>
    <w:rsid w:val="001809B7"/>
    <w:rsid w:val="00180AB6"/>
    <w:rsid w:val="00185A0E"/>
    <w:rsid w:val="0018600A"/>
    <w:rsid w:val="0019480F"/>
    <w:rsid w:val="00197370"/>
    <w:rsid w:val="001A2368"/>
    <w:rsid w:val="001A668D"/>
    <w:rsid w:val="001B1A39"/>
    <w:rsid w:val="001C4BBB"/>
    <w:rsid w:val="001C62AD"/>
    <w:rsid w:val="001E169B"/>
    <w:rsid w:val="002000F8"/>
    <w:rsid w:val="0022108B"/>
    <w:rsid w:val="00224145"/>
    <w:rsid w:val="00226948"/>
    <w:rsid w:val="00226D1F"/>
    <w:rsid w:val="00232F7E"/>
    <w:rsid w:val="002400D9"/>
    <w:rsid w:val="00240F8B"/>
    <w:rsid w:val="002463D2"/>
    <w:rsid w:val="002566D8"/>
    <w:rsid w:val="00260212"/>
    <w:rsid w:val="002718CD"/>
    <w:rsid w:val="00272B46"/>
    <w:rsid w:val="00272E1E"/>
    <w:rsid w:val="00273079"/>
    <w:rsid w:val="00275649"/>
    <w:rsid w:val="00275B50"/>
    <w:rsid w:val="00277F7E"/>
    <w:rsid w:val="002947E6"/>
    <w:rsid w:val="00295CAC"/>
    <w:rsid w:val="002B130E"/>
    <w:rsid w:val="002B277D"/>
    <w:rsid w:val="002D6838"/>
    <w:rsid w:val="002E0CBE"/>
    <w:rsid w:val="002E4F2E"/>
    <w:rsid w:val="002F25BD"/>
    <w:rsid w:val="003002B9"/>
    <w:rsid w:val="00300D4B"/>
    <w:rsid w:val="00304FBD"/>
    <w:rsid w:val="00326EA4"/>
    <w:rsid w:val="00332A1D"/>
    <w:rsid w:val="00342BC1"/>
    <w:rsid w:val="00342CC4"/>
    <w:rsid w:val="00357978"/>
    <w:rsid w:val="0036494B"/>
    <w:rsid w:val="00381395"/>
    <w:rsid w:val="003816C7"/>
    <w:rsid w:val="003A319B"/>
    <w:rsid w:val="003A5C84"/>
    <w:rsid w:val="003B0DA1"/>
    <w:rsid w:val="003B219B"/>
    <w:rsid w:val="003B4C7A"/>
    <w:rsid w:val="003C35E3"/>
    <w:rsid w:val="003D24C6"/>
    <w:rsid w:val="003D4395"/>
    <w:rsid w:val="003E6105"/>
    <w:rsid w:val="003F6DF0"/>
    <w:rsid w:val="004013A9"/>
    <w:rsid w:val="00401F23"/>
    <w:rsid w:val="0040462C"/>
    <w:rsid w:val="004125E9"/>
    <w:rsid w:val="00421A6C"/>
    <w:rsid w:val="004317F2"/>
    <w:rsid w:val="00434D4B"/>
    <w:rsid w:val="00444096"/>
    <w:rsid w:val="004523DE"/>
    <w:rsid w:val="004547F5"/>
    <w:rsid w:val="0046567B"/>
    <w:rsid w:val="00472984"/>
    <w:rsid w:val="00487501"/>
    <w:rsid w:val="0049618F"/>
    <w:rsid w:val="004A0119"/>
    <w:rsid w:val="004B6930"/>
    <w:rsid w:val="004E075D"/>
    <w:rsid w:val="004F2110"/>
    <w:rsid w:val="004F32BA"/>
    <w:rsid w:val="004F69B1"/>
    <w:rsid w:val="004F6D63"/>
    <w:rsid w:val="00502E49"/>
    <w:rsid w:val="0050782B"/>
    <w:rsid w:val="00511B8F"/>
    <w:rsid w:val="00521B7A"/>
    <w:rsid w:val="00536317"/>
    <w:rsid w:val="00550781"/>
    <w:rsid w:val="00554777"/>
    <w:rsid w:val="005653E7"/>
    <w:rsid w:val="005665BB"/>
    <w:rsid w:val="005B2EF3"/>
    <w:rsid w:val="005B4586"/>
    <w:rsid w:val="005B55CE"/>
    <w:rsid w:val="005B678F"/>
    <w:rsid w:val="005D229A"/>
    <w:rsid w:val="005E2B98"/>
    <w:rsid w:val="005E57C4"/>
    <w:rsid w:val="00606E40"/>
    <w:rsid w:val="00610AF0"/>
    <w:rsid w:val="00616FCF"/>
    <w:rsid w:val="006256EA"/>
    <w:rsid w:val="00625B93"/>
    <w:rsid w:val="006429C1"/>
    <w:rsid w:val="00642B2C"/>
    <w:rsid w:val="00651F1A"/>
    <w:rsid w:val="006646F1"/>
    <w:rsid w:val="0068124D"/>
    <w:rsid w:val="006834B2"/>
    <w:rsid w:val="00686B64"/>
    <w:rsid w:val="0068720D"/>
    <w:rsid w:val="006905DB"/>
    <w:rsid w:val="00697043"/>
    <w:rsid w:val="006A32EF"/>
    <w:rsid w:val="006B3D9D"/>
    <w:rsid w:val="006C1E78"/>
    <w:rsid w:val="006D1B3A"/>
    <w:rsid w:val="006D2DF1"/>
    <w:rsid w:val="006D74C2"/>
    <w:rsid w:val="006E310B"/>
    <w:rsid w:val="006E7869"/>
    <w:rsid w:val="006F18C5"/>
    <w:rsid w:val="00700C2F"/>
    <w:rsid w:val="00706712"/>
    <w:rsid w:val="00712F13"/>
    <w:rsid w:val="007158EE"/>
    <w:rsid w:val="0072314D"/>
    <w:rsid w:val="00727DC1"/>
    <w:rsid w:val="0073145E"/>
    <w:rsid w:val="00733351"/>
    <w:rsid w:val="007342BF"/>
    <w:rsid w:val="00752658"/>
    <w:rsid w:val="00761765"/>
    <w:rsid w:val="00771C79"/>
    <w:rsid w:val="007A1E70"/>
    <w:rsid w:val="007A27F0"/>
    <w:rsid w:val="007B0EB9"/>
    <w:rsid w:val="007B21D4"/>
    <w:rsid w:val="007D2814"/>
    <w:rsid w:val="007D3D9F"/>
    <w:rsid w:val="007D64FD"/>
    <w:rsid w:val="007E6396"/>
    <w:rsid w:val="007F1944"/>
    <w:rsid w:val="007F3DD5"/>
    <w:rsid w:val="00800085"/>
    <w:rsid w:val="00801CF6"/>
    <w:rsid w:val="00804E4B"/>
    <w:rsid w:val="0080505C"/>
    <w:rsid w:val="00816838"/>
    <w:rsid w:val="008232E6"/>
    <w:rsid w:val="008254CE"/>
    <w:rsid w:val="00830DB7"/>
    <w:rsid w:val="00832ABB"/>
    <w:rsid w:val="00847624"/>
    <w:rsid w:val="00855197"/>
    <w:rsid w:val="00856F2E"/>
    <w:rsid w:val="00867994"/>
    <w:rsid w:val="00870124"/>
    <w:rsid w:val="0087555B"/>
    <w:rsid w:val="00880068"/>
    <w:rsid w:val="008809A7"/>
    <w:rsid w:val="0089559A"/>
    <w:rsid w:val="0089593D"/>
    <w:rsid w:val="008A0326"/>
    <w:rsid w:val="008B6203"/>
    <w:rsid w:val="008C33F1"/>
    <w:rsid w:val="008C6528"/>
    <w:rsid w:val="008D7D4D"/>
    <w:rsid w:val="008E20D3"/>
    <w:rsid w:val="008E2826"/>
    <w:rsid w:val="008E3591"/>
    <w:rsid w:val="008E6A37"/>
    <w:rsid w:val="008F5DE7"/>
    <w:rsid w:val="009024A2"/>
    <w:rsid w:val="00944B4C"/>
    <w:rsid w:val="00950EB1"/>
    <w:rsid w:val="009600D5"/>
    <w:rsid w:val="0096186F"/>
    <w:rsid w:val="00962F98"/>
    <w:rsid w:val="00965F00"/>
    <w:rsid w:val="0097065D"/>
    <w:rsid w:val="00973B22"/>
    <w:rsid w:val="00981002"/>
    <w:rsid w:val="00990A6F"/>
    <w:rsid w:val="00991850"/>
    <w:rsid w:val="0099399C"/>
    <w:rsid w:val="009977CE"/>
    <w:rsid w:val="009A126F"/>
    <w:rsid w:val="009A6C4D"/>
    <w:rsid w:val="009C2641"/>
    <w:rsid w:val="009D44DD"/>
    <w:rsid w:val="009E0657"/>
    <w:rsid w:val="00A04F93"/>
    <w:rsid w:val="00A1092C"/>
    <w:rsid w:val="00A17C03"/>
    <w:rsid w:val="00A20015"/>
    <w:rsid w:val="00A237B2"/>
    <w:rsid w:val="00A341D0"/>
    <w:rsid w:val="00A37B8B"/>
    <w:rsid w:val="00A414DF"/>
    <w:rsid w:val="00A426C2"/>
    <w:rsid w:val="00A55F00"/>
    <w:rsid w:val="00A62A21"/>
    <w:rsid w:val="00A63808"/>
    <w:rsid w:val="00A73E65"/>
    <w:rsid w:val="00A84043"/>
    <w:rsid w:val="00A87BEC"/>
    <w:rsid w:val="00A92EAE"/>
    <w:rsid w:val="00AA1A2F"/>
    <w:rsid w:val="00AB0AD0"/>
    <w:rsid w:val="00AB1237"/>
    <w:rsid w:val="00AC15AB"/>
    <w:rsid w:val="00AC49D7"/>
    <w:rsid w:val="00AC5259"/>
    <w:rsid w:val="00AD4B81"/>
    <w:rsid w:val="00AE4016"/>
    <w:rsid w:val="00AF1A7B"/>
    <w:rsid w:val="00AF33F7"/>
    <w:rsid w:val="00AF35B0"/>
    <w:rsid w:val="00B073BC"/>
    <w:rsid w:val="00B115E7"/>
    <w:rsid w:val="00B11842"/>
    <w:rsid w:val="00B16994"/>
    <w:rsid w:val="00B22910"/>
    <w:rsid w:val="00B30E66"/>
    <w:rsid w:val="00B33C53"/>
    <w:rsid w:val="00B35047"/>
    <w:rsid w:val="00B35E37"/>
    <w:rsid w:val="00B40961"/>
    <w:rsid w:val="00B42487"/>
    <w:rsid w:val="00B55182"/>
    <w:rsid w:val="00B63740"/>
    <w:rsid w:val="00B66C15"/>
    <w:rsid w:val="00B76822"/>
    <w:rsid w:val="00B80ADA"/>
    <w:rsid w:val="00B80B5A"/>
    <w:rsid w:val="00B8239C"/>
    <w:rsid w:val="00B9089A"/>
    <w:rsid w:val="00B9424C"/>
    <w:rsid w:val="00B977CC"/>
    <w:rsid w:val="00B97EB4"/>
    <w:rsid w:val="00BA674B"/>
    <w:rsid w:val="00BB223E"/>
    <w:rsid w:val="00BC4680"/>
    <w:rsid w:val="00BC7B3B"/>
    <w:rsid w:val="00BC7FDC"/>
    <w:rsid w:val="00BD27AA"/>
    <w:rsid w:val="00BE1CF2"/>
    <w:rsid w:val="00BE6F37"/>
    <w:rsid w:val="00C02247"/>
    <w:rsid w:val="00C21C8C"/>
    <w:rsid w:val="00C270B4"/>
    <w:rsid w:val="00C306EF"/>
    <w:rsid w:val="00C33F25"/>
    <w:rsid w:val="00C3734E"/>
    <w:rsid w:val="00C40E84"/>
    <w:rsid w:val="00C44BE1"/>
    <w:rsid w:val="00C45DA3"/>
    <w:rsid w:val="00C45DAA"/>
    <w:rsid w:val="00C476D0"/>
    <w:rsid w:val="00C50CA5"/>
    <w:rsid w:val="00C50ECF"/>
    <w:rsid w:val="00C53A0C"/>
    <w:rsid w:val="00C552A4"/>
    <w:rsid w:val="00C71A79"/>
    <w:rsid w:val="00C7400C"/>
    <w:rsid w:val="00C765B9"/>
    <w:rsid w:val="00C90245"/>
    <w:rsid w:val="00C979D9"/>
    <w:rsid w:val="00CA2EAC"/>
    <w:rsid w:val="00CA4443"/>
    <w:rsid w:val="00CD09C0"/>
    <w:rsid w:val="00CD5180"/>
    <w:rsid w:val="00CD7C10"/>
    <w:rsid w:val="00CE19D5"/>
    <w:rsid w:val="00CE639D"/>
    <w:rsid w:val="00CF3F4B"/>
    <w:rsid w:val="00D21E59"/>
    <w:rsid w:val="00D246D4"/>
    <w:rsid w:val="00D30866"/>
    <w:rsid w:val="00D33633"/>
    <w:rsid w:val="00D37133"/>
    <w:rsid w:val="00D44BE2"/>
    <w:rsid w:val="00D50962"/>
    <w:rsid w:val="00D604BD"/>
    <w:rsid w:val="00D617D6"/>
    <w:rsid w:val="00D62420"/>
    <w:rsid w:val="00D70BCB"/>
    <w:rsid w:val="00D832AB"/>
    <w:rsid w:val="00D841B3"/>
    <w:rsid w:val="00D91F1C"/>
    <w:rsid w:val="00D94D67"/>
    <w:rsid w:val="00DA1942"/>
    <w:rsid w:val="00DB07AF"/>
    <w:rsid w:val="00DB63C4"/>
    <w:rsid w:val="00DC016B"/>
    <w:rsid w:val="00DC0A7B"/>
    <w:rsid w:val="00DD14DD"/>
    <w:rsid w:val="00DD297D"/>
    <w:rsid w:val="00DD3675"/>
    <w:rsid w:val="00E07BBF"/>
    <w:rsid w:val="00E2724A"/>
    <w:rsid w:val="00E311B1"/>
    <w:rsid w:val="00E34276"/>
    <w:rsid w:val="00E414CA"/>
    <w:rsid w:val="00E44AB0"/>
    <w:rsid w:val="00E467D5"/>
    <w:rsid w:val="00E51C47"/>
    <w:rsid w:val="00E577C8"/>
    <w:rsid w:val="00E64B74"/>
    <w:rsid w:val="00E70E07"/>
    <w:rsid w:val="00E834F7"/>
    <w:rsid w:val="00E90128"/>
    <w:rsid w:val="00EB0D93"/>
    <w:rsid w:val="00EC4553"/>
    <w:rsid w:val="00ED2268"/>
    <w:rsid w:val="00ED2FE6"/>
    <w:rsid w:val="00ED4F8C"/>
    <w:rsid w:val="00EE4E25"/>
    <w:rsid w:val="00EE6B3A"/>
    <w:rsid w:val="00EF310F"/>
    <w:rsid w:val="00EF4DF8"/>
    <w:rsid w:val="00F21D71"/>
    <w:rsid w:val="00F23DCA"/>
    <w:rsid w:val="00F255B1"/>
    <w:rsid w:val="00F3148C"/>
    <w:rsid w:val="00F36EE5"/>
    <w:rsid w:val="00F46514"/>
    <w:rsid w:val="00F4732B"/>
    <w:rsid w:val="00F479F2"/>
    <w:rsid w:val="00F5124C"/>
    <w:rsid w:val="00F52558"/>
    <w:rsid w:val="00F56773"/>
    <w:rsid w:val="00F61724"/>
    <w:rsid w:val="00F6444B"/>
    <w:rsid w:val="00F667DC"/>
    <w:rsid w:val="00F74706"/>
    <w:rsid w:val="00F80348"/>
    <w:rsid w:val="00F803D8"/>
    <w:rsid w:val="00F94397"/>
    <w:rsid w:val="00F95933"/>
    <w:rsid w:val="00FA2516"/>
    <w:rsid w:val="00FC1315"/>
    <w:rsid w:val="00FC15D7"/>
    <w:rsid w:val="00FC2E9A"/>
    <w:rsid w:val="00FE635D"/>
    <w:rsid w:val="00FF27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7CE"/>
  </w:style>
  <w:style w:type="paragraph" w:styleId="Heading1">
    <w:name w:val="heading 1"/>
    <w:basedOn w:val="Normal"/>
    <w:link w:val="Heading1Char"/>
    <w:uiPriority w:val="9"/>
    <w:qFormat/>
    <w:rsid w:val="00DD29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6B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6B3A"/>
  </w:style>
  <w:style w:type="paragraph" w:styleId="Footer">
    <w:name w:val="footer"/>
    <w:basedOn w:val="Normal"/>
    <w:link w:val="FooterChar"/>
    <w:uiPriority w:val="99"/>
    <w:unhideWhenUsed/>
    <w:rsid w:val="00EE6B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B3A"/>
  </w:style>
  <w:style w:type="paragraph" w:styleId="BalloonText">
    <w:name w:val="Balloon Text"/>
    <w:basedOn w:val="Normal"/>
    <w:link w:val="BalloonTextChar"/>
    <w:uiPriority w:val="99"/>
    <w:semiHidden/>
    <w:unhideWhenUsed/>
    <w:rsid w:val="00032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1A"/>
    <w:rPr>
      <w:rFonts w:ascii="Tahoma" w:hAnsi="Tahoma" w:cs="Tahoma"/>
      <w:sz w:val="16"/>
      <w:szCs w:val="16"/>
    </w:rPr>
  </w:style>
  <w:style w:type="character" w:styleId="Hyperlink">
    <w:name w:val="Hyperlink"/>
    <w:basedOn w:val="DefaultParagraphFont"/>
    <w:uiPriority w:val="99"/>
    <w:unhideWhenUsed/>
    <w:rsid w:val="0003221A"/>
    <w:rPr>
      <w:color w:val="0000FF" w:themeColor="hyperlink"/>
      <w:u w:val="single"/>
    </w:rPr>
  </w:style>
  <w:style w:type="paragraph" w:styleId="ListParagraph">
    <w:name w:val="List Paragraph"/>
    <w:basedOn w:val="Normal"/>
    <w:uiPriority w:val="34"/>
    <w:qFormat/>
    <w:rsid w:val="00801CF6"/>
    <w:pPr>
      <w:ind w:left="720"/>
      <w:contextualSpacing/>
    </w:pPr>
  </w:style>
  <w:style w:type="character" w:customStyle="1" w:styleId="apple-converted-space">
    <w:name w:val="apple-converted-space"/>
    <w:basedOn w:val="DefaultParagraphFont"/>
    <w:rsid w:val="00801CF6"/>
  </w:style>
  <w:style w:type="character" w:customStyle="1" w:styleId="element-citation">
    <w:name w:val="element-citation"/>
    <w:basedOn w:val="DefaultParagraphFont"/>
    <w:rsid w:val="00801CF6"/>
  </w:style>
  <w:style w:type="character" w:customStyle="1" w:styleId="ref-journal">
    <w:name w:val="ref-journal"/>
    <w:basedOn w:val="DefaultParagraphFont"/>
    <w:rsid w:val="00801CF6"/>
  </w:style>
  <w:style w:type="character" w:customStyle="1" w:styleId="ref-vol">
    <w:name w:val="ref-vol"/>
    <w:basedOn w:val="DefaultParagraphFont"/>
    <w:rsid w:val="004F2110"/>
  </w:style>
  <w:style w:type="paragraph" w:styleId="HTMLPreformatted">
    <w:name w:val="HTML Preformatted"/>
    <w:basedOn w:val="Normal"/>
    <w:link w:val="HTMLPreformattedChar"/>
    <w:uiPriority w:val="99"/>
    <w:semiHidden/>
    <w:unhideWhenUsed/>
    <w:rsid w:val="0018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0086"/>
    <w:rPr>
      <w:rFonts w:ascii="Courier New" w:eastAsia="Times New Roman" w:hAnsi="Courier New" w:cs="Courier New"/>
      <w:sz w:val="20"/>
      <w:szCs w:val="20"/>
    </w:rPr>
  </w:style>
  <w:style w:type="character" w:styleId="Emphasis">
    <w:name w:val="Emphasis"/>
    <w:basedOn w:val="DefaultParagraphFont"/>
    <w:uiPriority w:val="20"/>
    <w:qFormat/>
    <w:rsid w:val="006F18C5"/>
    <w:rPr>
      <w:i/>
      <w:iCs/>
    </w:rPr>
  </w:style>
  <w:style w:type="character" w:customStyle="1" w:styleId="Heading1Char">
    <w:name w:val="Heading 1 Char"/>
    <w:basedOn w:val="DefaultParagraphFont"/>
    <w:link w:val="Heading1"/>
    <w:uiPriority w:val="9"/>
    <w:rsid w:val="00DD297D"/>
    <w:rPr>
      <w:rFonts w:ascii="Times New Roman" w:eastAsia="Times New Roman" w:hAnsi="Times New Roman" w:cs="Times New Roman"/>
      <w:b/>
      <w:bCs/>
      <w:kern w:val="36"/>
      <w:sz w:val="48"/>
      <w:szCs w:val="48"/>
    </w:rPr>
  </w:style>
  <w:style w:type="character" w:customStyle="1" w:styleId="cit">
    <w:name w:val="cit"/>
    <w:basedOn w:val="DefaultParagraphFont"/>
    <w:rsid w:val="00DD297D"/>
  </w:style>
  <w:style w:type="character" w:customStyle="1" w:styleId="fm-vol-iss-date">
    <w:name w:val="fm-vol-iss-date"/>
    <w:basedOn w:val="DefaultParagraphFont"/>
    <w:rsid w:val="00DD297D"/>
  </w:style>
  <w:style w:type="character" w:customStyle="1" w:styleId="doi">
    <w:name w:val="doi"/>
    <w:basedOn w:val="DefaultParagraphFont"/>
    <w:rsid w:val="00DD297D"/>
  </w:style>
  <w:style w:type="character" w:customStyle="1" w:styleId="fm-citation-ids-label">
    <w:name w:val="fm-citation-ids-label"/>
    <w:basedOn w:val="DefaultParagraphFont"/>
    <w:rsid w:val="00DD297D"/>
  </w:style>
  <w:style w:type="paragraph" w:styleId="NormalWeb">
    <w:name w:val="Normal (Web)"/>
    <w:basedOn w:val="Normal"/>
    <w:uiPriority w:val="99"/>
    <w:unhideWhenUsed/>
    <w:rsid w:val="00771C7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reflinks">
    <w:name w:val="reflinks"/>
    <w:basedOn w:val="DefaultParagraphFont"/>
    <w:rsid w:val="00B30E66"/>
  </w:style>
  <w:style w:type="character" w:customStyle="1" w:styleId="sep">
    <w:name w:val="sep"/>
    <w:basedOn w:val="DefaultParagraphFont"/>
    <w:rsid w:val="00B30E66"/>
  </w:style>
</w:styles>
</file>

<file path=word/webSettings.xml><?xml version="1.0" encoding="utf-8"?>
<w:webSettings xmlns:r="http://schemas.openxmlformats.org/officeDocument/2006/relationships" xmlns:w="http://schemas.openxmlformats.org/wordprocessingml/2006/main">
  <w:divs>
    <w:div w:id="12923900">
      <w:bodyDiv w:val="1"/>
      <w:marLeft w:val="0"/>
      <w:marRight w:val="0"/>
      <w:marTop w:val="0"/>
      <w:marBottom w:val="0"/>
      <w:divBdr>
        <w:top w:val="none" w:sz="0" w:space="0" w:color="auto"/>
        <w:left w:val="none" w:sz="0" w:space="0" w:color="auto"/>
        <w:bottom w:val="none" w:sz="0" w:space="0" w:color="auto"/>
        <w:right w:val="none" w:sz="0" w:space="0" w:color="auto"/>
      </w:divBdr>
    </w:div>
    <w:div w:id="146750069">
      <w:bodyDiv w:val="1"/>
      <w:marLeft w:val="0"/>
      <w:marRight w:val="0"/>
      <w:marTop w:val="0"/>
      <w:marBottom w:val="0"/>
      <w:divBdr>
        <w:top w:val="none" w:sz="0" w:space="0" w:color="auto"/>
        <w:left w:val="none" w:sz="0" w:space="0" w:color="auto"/>
        <w:bottom w:val="none" w:sz="0" w:space="0" w:color="auto"/>
        <w:right w:val="none" w:sz="0" w:space="0" w:color="auto"/>
      </w:divBdr>
      <w:divsChild>
        <w:div w:id="1761833357">
          <w:marLeft w:val="0"/>
          <w:marRight w:val="0"/>
          <w:marTop w:val="0"/>
          <w:marBottom w:val="0"/>
          <w:divBdr>
            <w:top w:val="none" w:sz="0" w:space="0" w:color="auto"/>
            <w:left w:val="none" w:sz="0" w:space="0" w:color="auto"/>
            <w:bottom w:val="none" w:sz="0" w:space="0" w:color="auto"/>
            <w:right w:val="none" w:sz="0" w:space="0" w:color="auto"/>
          </w:divBdr>
        </w:div>
        <w:div w:id="1441949910">
          <w:marLeft w:val="0"/>
          <w:marRight w:val="0"/>
          <w:marTop w:val="0"/>
          <w:marBottom w:val="0"/>
          <w:divBdr>
            <w:top w:val="none" w:sz="0" w:space="0" w:color="auto"/>
            <w:left w:val="none" w:sz="0" w:space="0" w:color="auto"/>
            <w:bottom w:val="none" w:sz="0" w:space="0" w:color="auto"/>
            <w:right w:val="none" w:sz="0" w:space="0" w:color="auto"/>
          </w:divBdr>
        </w:div>
      </w:divsChild>
    </w:div>
    <w:div w:id="150023031">
      <w:bodyDiv w:val="1"/>
      <w:marLeft w:val="0"/>
      <w:marRight w:val="0"/>
      <w:marTop w:val="0"/>
      <w:marBottom w:val="0"/>
      <w:divBdr>
        <w:top w:val="none" w:sz="0" w:space="0" w:color="auto"/>
        <w:left w:val="none" w:sz="0" w:space="0" w:color="auto"/>
        <w:bottom w:val="none" w:sz="0" w:space="0" w:color="auto"/>
        <w:right w:val="none" w:sz="0" w:space="0" w:color="auto"/>
      </w:divBdr>
      <w:divsChild>
        <w:div w:id="1859075858">
          <w:marLeft w:val="0"/>
          <w:marRight w:val="0"/>
          <w:marTop w:val="0"/>
          <w:marBottom w:val="0"/>
          <w:divBdr>
            <w:top w:val="none" w:sz="0" w:space="0" w:color="auto"/>
            <w:left w:val="none" w:sz="0" w:space="0" w:color="auto"/>
            <w:bottom w:val="none" w:sz="0" w:space="0" w:color="auto"/>
            <w:right w:val="none" w:sz="0" w:space="0" w:color="auto"/>
          </w:divBdr>
        </w:div>
        <w:div w:id="600574967">
          <w:marLeft w:val="0"/>
          <w:marRight w:val="0"/>
          <w:marTop w:val="0"/>
          <w:marBottom w:val="0"/>
          <w:divBdr>
            <w:top w:val="none" w:sz="0" w:space="0" w:color="auto"/>
            <w:left w:val="none" w:sz="0" w:space="0" w:color="auto"/>
            <w:bottom w:val="none" w:sz="0" w:space="0" w:color="auto"/>
            <w:right w:val="none" w:sz="0" w:space="0" w:color="auto"/>
          </w:divBdr>
        </w:div>
      </w:divsChild>
    </w:div>
    <w:div w:id="176818850">
      <w:bodyDiv w:val="1"/>
      <w:marLeft w:val="0"/>
      <w:marRight w:val="0"/>
      <w:marTop w:val="0"/>
      <w:marBottom w:val="0"/>
      <w:divBdr>
        <w:top w:val="none" w:sz="0" w:space="0" w:color="auto"/>
        <w:left w:val="none" w:sz="0" w:space="0" w:color="auto"/>
        <w:bottom w:val="none" w:sz="0" w:space="0" w:color="auto"/>
        <w:right w:val="none" w:sz="0" w:space="0" w:color="auto"/>
      </w:divBdr>
    </w:div>
    <w:div w:id="423652738">
      <w:bodyDiv w:val="1"/>
      <w:marLeft w:val="0"/>
      <w:marRight w:val="0"/>
      <w:marTop w:val="0"/>
      <w:marBottom w:val="0"/>
      <w:divBdr>
        <w:top w:val="none" w:sz="0" w:space="0" w:color="auto"/>
        <w:left w:val="none" w:sz="0" w:space="0" w:color="auto"/>
        <w:bottom w:val="none" w:sz="0" w:space="0" w:color="auto"/>
        <w:right w:val="none" w:sz="0" w:space="0" w:color="auto"/>
      </w:divBdr>
    </w:div>
    <w:div w:id="723597637">
      <w:bodyDiv w:val="1"/>
      <w:marLeft w:val="0"/>
      <w:marRight w:val="0"/>
      <w:marTop w:val="0"/>
      <w:marBottom w:val="0"/>
      <w:divBdr>
        <w:top w:val="none" w:sz="0" w:space="0" w:color="auto"/>
        <w:left w:val="none" w:sz="0" w:space="0" w:color="auto"/>
        <w:bottom w:val="none" w:sz="0" w:space="0" w:color="auto"/>
        <w:right w:val="none" w:sz="0" w:space="0" w:color="auto"/>
      </w:divBdr>
      <w:divsChild>
        <w:div w:id="1052920026">
          <w:marLeft w:val="0"/>
          <w:marRight w:val="0"/>
          <w:marTop w:val="0"/>
          <w:marBottom w:val="166"/>
          <w:divBdr>
            <w:top w:val="none" w:sz="0" w:space="0" w:color="auto"/>
            <w:left w:val="none" w:sz="0" w:space="0" w:color="auto"/>
            <w:bottom w:val="none" w:sz="0" w:space="0" w:color="auto"/>
            <w:right w:val="none" w:sz="0" w:space="0" w:color="auto"/>
          </w:divBdr>
          <w:divsChild>
            <w:div w:id="778641909">
              <w:marLeft w:val="0"/>
              <w:marRight w:val="0"/>
              <w:marTop w:val="0"/>
              <w:marBottom w:val="0"/>
              <w:divBdr>
                <w:top w:val="none" w:sz="0" w:space="0" w:color="auto"/>
                <w:left w:val="none" w:sz="0" w:space="0" w:color="auto"/>
                <w:bottom w:val="none" w:sz="0" w:space="0" w:color="auto"/>
                <w:right w:val="none" w:sz="0" w:space="0" w:color="auto"/>
              </w:divBdr>
              <w:divsChild>
                <w:div w:id="846024032">
                  <w:marLeft w:val="0"/>
                  <w:marRight w:val="0"/>
                  <w:marTop w:val="0"/>
                  <w:marBottom w:val="0"/>
                  <w:divBdr>
                    <w:top w:val="none" w:sz="0" w:space="0" w:color="auto"/>
                    <w:left w:val="none" w:sz="0" w:space="0" w:color="auto"/>
                    <w:bottom w:val="none" w:sz="0" w:space="0" w:color="auto"/>
                    <w:right w:val="none" w:sz="0" w:space="0" w:color="auto"/>
                  </w:divBdr>
                  <w:divsChild>
                    <w:div w:id="1862207583">
                      <w:marLeft w:val="0"/>
                      <w:marRight w:val="0"/>
                      <w:marTop w:val="0"/>
                      <w:marBottom w:val="0"/>
                      <w:divBdr>
                        <w:top w:val="none" w:sz="0" w:space="0" w:color="auto"/>
                        <w:left w:val="none" w:sz="0" w:space="0" w:color="auto"/>
                        <w:bottom w:val="none" w:sz="0" w:space="0" w:color="auto"/>
                        <w:right w:val="none" w:sz="0" w:space="0" w:color="auto"/>
                      </w:divBdr>
                      <w:divsChild>
                        <w:div w:id="17320844">
                          <w:marLeft w:val="0"/>
                          <w:marRight w:val="0"/>
                          <w:marTop w:val="0"/>
                          <w:marBottom w:val="0"/>
                          <w:divBdr>
                            <w:top w:val="none" w:sz="0" w:space="0" w:color="auto"/>
                            <w:left w:val="none" w:sz="0" w:space="0" w:color="auto"/>
                            <w:bottom w:val="none" w:sz="0" w:space="0" w:color="auto"/>
                            <w:right w:val="none" w:sz="0" w:space="0" w:color="auto"/>
                          </w:divBdr>
                        </w:div>
                        <w:div w:id="12944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0074">
                  <w:marLeft w:val="0"/>
                  <w:marRight w:val="0"/>
                  <w:marTop w:val="0"/>
                  <w:marBottom w:val="0"/>
                  <w:divBdr>
                    <w:top w:val="none" w:sz="0" w:space="0" w:color="auto"/>
                    <w:left w:val="none" w:sz="0" w:space="0" w:color="auto"/>
                    <w:bottom w:val="none" w:sz="0" w:space="0" w:color="auto"/>
                    <w:right w:val="none" w:sz="0" w:space="0" w:color="auto"/>
                  </w:divBdr>
                  <w:divsChild>
                    <w:div w:id="19004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1343">
          <w:marLeft w:val="0"/>
          <w:marRight w:val="0"/>
          <w:marTop w:val="166"/>
          <w:marBottom w:val="166"/>
          <w:divBdr>
            <w:top w:val="none" w:sz="0" w:space="0" w:color="auto"/>
            <w:left w:val="none" w:sz="0" w:space="0" w:color="auto"/>
            <w:bottom w:val="none" w:sz="0" w:space="0" w:color="auto"/>
            <w:right w:val="none" w:sz="0" w:space="0" w:color="auto"/>
          </w:divBdr>
          <w:divsChild>
            <w:div w:id="27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7337">
      <w:bodyDiv w:val="1"/>
      <w:marLeft w:val="0"/>
      <w:marRight w:val="0"/>
      <w:marTop w:val="0"/>
      <w:marBottom w:val="0"/>
      <w:divBdr>
        <w:top w:val="none" w:sz="0" w:space="0" w:color="auto"/>
        <w:left w:val="none" w:sz="0" w:space="0" w:color="auto"/>
        <w:bottom w:val="none" w:sz="0" w:space="0" w:color="auto"/>
        <w:right w:val="none" w:sz="0" w:space="0" w:color="auto"/>
      </w:divBdr>
    </w:div>
    <w:div w:id="909657517">
      <w:bodyDiv w:val="1"/>
      <w:marLeft w:val="0"/>
      <w:marRight w:val="0"/>
      <w:marTop w:val="0"/>
      <w:marBottom w:val="0"/>
      <w:divBdr>
        <w:top w:val="none" w:sz="0" w:space="0" w:color="auto"/>
        <w:left w:val="none" w:sz="0" w:space="0" w:color="auto"/>
        <w:bottom w:val="none" w:sz="0" w:space="0" w:color="auto"/>
        <w:right w:val="none" w:sz="0" w:space="0" w:color="auto"/>
      </w:divBdr>
    </w:div>
    <w:div w:id="1179270079">
      <w:bodyDiv w:val="1"/>
      <w:marLeft w:val="0"/>
      <w:marRight w:val="0"/>
      <w:marTop w:val="0"/>
      <w:marBottom w:val="0"/>
      <w:divBdr>
        <w:top w:val="none" w:sz="0" w:space="0" w:color="auto"/>
        <w:left w:val="none" w:sz="0" w:space="0" w:color="auto"/>
        <w:bottom w:val="none" w:sz="0" w:space="0" w:color="auto"/>
        <w:right w:val="none" w:sz="0" w:space="0" w:color="auto"/>
      </w:divBdr>
    </w:div>
    <w:div w:id="1498492684">
      <w:bodyDiv w:val="1"/>
      <w:marLeft w:val="0"/>
      <w:marRight w:val="0"/>
      <w:marTop w:val="0"/>
      <w:marBottom w:val="0"/>
      <w:divBdr>
        <w:top w:val="none" w:sz="0" w:space="0" w:color="auto"/>
        <w:left w:val="none" w:sz="0" w:space="0" w:color="auto"/>
        <w:bottom w:val="none" w:sz="0" w:space="0" w:color="auto"/>
        <w:right w:val="none" w:sz="0" w:space="0" w:color="auto"/>
      </w:divBdr>
      <w:divsChild>
        <w:div w:id="1607928151">
          <w:marLeft w:val="0"/>
          <w:marRight w:val="0"/>
          <w:marTop w:val="0"/>
          <w:marBottom w:val="0"/>
          <w:divBdr>
            <w:top w:val="none" w:sz="0" w:space="0" w:color="auto"/>
            <w:left w:val="none" w:sz="0" w:space="0" w:color="auto"/>
            <w:bottom w:val="none" w:sz="0" w:space="0" w:color="auto"/>
            <w:right w:val="none" w:sz="0" w:space="0" w:color="auto"/>
          </w:divBdr>
          <w:divsChild>
            <w:div w:id="878542579">
              <w:marLeft w:val="0"/>
              <w:marRight w:val="0"/>
              <w:marTop w:val="0"/>
              <w:marBottom w:val="0"/>
              <w:divBdr>
                <w:top w:val="none" w:sz="0" w:space="0" w:color="auto"/>
                <w:left w:val="none" w:sz="0" w:space="0" w:color="auto"/>
                <w:bottom w:val="none" w:sz="0" w:space="0" w:color="auto"/>
                <w:right w:val="none" w:sz="0" w:space="0" w:color="auto"/>
              </w:divBdr>
              <w:divsChild>
                <w:div w:id="1763337075">
                  <w:marLeft w:val="0"/>
                  <w:marRight w:val="0"/>
                  <w:marTop w:val="0"/>
                  <w:marBottom w:val="0"/>
                  <w:divBdr>
                    <w:top w:val="none" w:sz="0" w:space="0" w:color="auto"/>
                    <w:left w:val="none" w:sz="0" w:space="0" w:color="auto"/>
                    <w:bottom w:val="none" w:sz="0" w:space="0" w:color="auto"/>
                    <w:right w:val="none" w:sz="0" w:space="0" w:color="auto"/>
                  </w:divBdr>
                  <w:divsChild>
                    <w:div w:id="1711951283">
                      <w:marLeft w:val="0"/>
                      <w:marRight w:val="0"/>
                      <w:marTop w:val="0"/>
                      <w:marBottom w:val="0"/>
                      <w:divBdr>
                        <w:top w:val="none" w:sz="0" w:space="0" w:color="auto"/>
                        <w:left w:val="none" w:sz="0" w:space="0" w:color="auto"/>
                        <w:bottom w:val="none" w:sz="0" w:space="0" w:color="auto"/>
                        <w:right w:val="none" w:sz="0" w:space="0" w:color="auto"/>
                      </w:divBdr>
                      <w:divsChild>
                        <w:div w:id="514468184">
                          <w:marLeft w:val="0"/>
                          <w:marRight w:val="0"/>
                          <w:marTop w:val="0"/>
                          <w:marBottom w:val="0"/>
                          <w:divBdr>
                            <w:top w:val="none" w:sz="0" w:space="0" w:color="auto"/>
                            <w:left w:val="none" w:sz="0" w:space="0" w:color="auto"/>
                            <w:bottom w:val="none" w:sz="0" w:space="0" w:color="auto"/>
                            <w:right w:val="none" w:sz="0" w:space="0" w:color="auto"/>
                          </w:divBdr>
                        </w:div>
                        <w:div w:id="9656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9385">
                  <w:marLeft w:val="0"/>
                  <w:marRight w:val="0"/>
                  <w:marTop w:val="0"/>
                  <w:marBottom w:val="0"/>
                  <w:divBdr>
                    <w:top w:val="none" w:sz="0" w:space="0" w:color="auto"/>
                    <w:left w:val="none" w:sz="0" w:space="0" w:color="auto"/>
                    <w:bottom w:val="none" w:sz="0" w:space="0" w:color="auto"/>
                    <w:right w:val="none" w:sz="0" w:space="0" w:color="auto"/>
                  </w:divBdr>
                  <w:divsChild>
                    <w:div w:id="1302728315">
                      <w:marLeft w:val="0"/>
                      <w:marRight w:val="0"/>
                      <w:marTop w:val="0"/>
                      <w:marBottom w:val="0"/>
                      <w:divBdr>
                        <w:top w:val="none" w:sz="0" w:space="0" w:color="auto"/>
                        <w:left w:val="none" w:sz="0" w:space="0" w:color="auto"/>
                        <w:bottom w:val="none" w:sz="0" w:space="0" w:color="auto"/>
                        <w:right w:val="none" w:sz="0" w:space="0" w:color="auto"/>
                      </w:divBdr>
                      <w:divsChild>
                        <w:div w:id="16338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25625">
          <w:marLeft w:val="0"/>
          <w:marRight w:val="0"/>
          <w:marTop w:val="0"/>
          <w:marBottom w:val="0"/>
          <w:divBdr>
            <w:top w:val="none" w:sz="0" w:space="0" w:color="auto"/>
            <w:left w:val="none" w:sz="0" w:space="0" w:color="auto"/>
            <w:bottom w:val="none" w:sz="0" w:space="0" w:color="auto"/>
            <w:right w:val="none" w:sz="0" w:space="0" w:color="auto"/>
          </w:divBdr>
          <w:divsChild>
            <w:div w:id="15208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8486">
      <w:bodyDiv w:val="1"/>
      <w:marLeft w:val="0"/>
      <w:marRight w:val="0"/>
      <w:marTop w:val="0"/>
      <w:marBottom w:val="0"/>
      <w:divBdr>
        <w:top w:val="none" w:sz="0" w:space="0" w:color="auto"/>
        <w:left w:val="none" w:sz="0" w:space="0" w:color="auto"/>
        <w:bottom w:val="none" w:sz="0" w:space="0" w:color="auto"/>
        <w:right w:val="none" w:sz="0" w:space="0" w:color="auto"/>
      </w:divBdr>
    </w:div>
    <w:div w:id="16766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Akoh%20JA%5Bauth%5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AC610-CB2D-45EB-95E6-881E3B509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3568</Words>
  <Characters>20342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apollo</cp:lastModifiedBy>
  <cp:revision>2</cp:revision>
  <dcterms:created xsi:type="dcterms:W3CDTF">2016-01-23T07:54:00Z</dcterms:created>
  <dcterms:modified xsi:type="dcterms:W3CDTF">2016-01-23T07:54:00Z</dcterms:modified>
</cp:coreProperties>
</file>