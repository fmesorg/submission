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EA0" w:rsidRPr="00D51974" w:rsidRDefault="00C35EA0" w:rsidP="00DC3DFD">
      <w:pPr>
        <w:pBdr>
          <w:bottom w:val="single" w:sz="4" w:space="1" w:color="auto"/>
        </w:pBdr>
        <w:bidi w:val="0"/>
        <w:spacing w:after="120" w:line="240" w:lineRule="auto"/>
        <w:jc w:val="center"/>
        <w:rPr>
          <w:rStyle w:val="fontstyle01"/>
          <w:rFonts w:ascii="Times New Roman" w:hAnsi="Times New Roman" w:cs="Times New Roman"/>
          <w:i w:val="0"/>
          <w:iCs w:val="0"/>
          <w:sz w:val="24"/>
          <w:szCs w:val="24"/>
        </w:rPr>
      </w:pPr>
      <w:r>
        <w:rPr>
          <w:rStyle w:val="fontstyle01"/>
          <w:rFonts w:ascii="Times New Roman" w:hAnsi="Times New Roman" w:cs="Times New Roman"/>
          <w:i w:val="0"/>
          <w:iCs w:val="0"/>
          <w:sz w:val="24"/>
          <w:szCs w:val="24"/>
        </w:rPr>
        <w:t>T</w:t>
      </w:r>
      <w:r w:rsidRPr="00D51974">
        <w:rPr>
          <w:rStyle w:val="fontstyle01"/>
          <w:rFonts w:ascii="Times New Roman" w:hAnsi="Times New Roman" w:cs="Times New Roman"/>
          <w:i w:val="0"/>
          <w:iCs w:val="0"/>
          <w:sz w:val="24"/>
          <w:szCs w:val="24"/>
        </w:rPr>
        <w:t xml:space="preserve">he effect of group reflection </w:t>
      </w:r>
      <w:r>
        <w:rPr>
          <w:rStyle w:val="fontstyle01"/>
          <w:rFonts w:ascii="Times New Roman" w:hAnsi="Times New Roman" w:cs="Times New Roman"/>
          <w:i w:val="0"/>
          <w:iCs w:val="0"/>
          <w:sz w:val="24"/>
          <w:szCs w:val="24"/>
        </w:rPr>
        <w:br/>
      </w:r>
      <w:r w:rsidRPr="00D51974">
        <w:rPr>
          <w:rStyle w:val="fontstyle01"/>
          <w:rFonts w:ascii="Times New Roman" w:hAnsi="Times New Roman" w:cs="Times New Roman"/>
          <w:i w:val="0"/>
          <w:iCs w:val="0"/>
          <w:sz w:val="24"/>
          <w:szCs w:val="24"/>
        </w:rPr>
        <w:t>on</w:t>
      </w:r>
      <w:r>
        <w:rPr>
          <w:rStyle w:val="fontstyle01"/>
          <w:rFonts w:ascii="Times New Roman" w:hAnsi="Times New Roman" w:cs="Times New Roman"/>
          <w:i w:val="0"/>
          <w:iCs w:val="0"/>
          <w:sz w:val="24"/>
          <w:szCs w:val="24"/>
        </w:rPr>
        <w:t xml:space="preserve"> </w:t>
      </w:r>
      <w:r w:rsidRPr="00D51974">
        <w:rPr>
          <w:rStyle w:val="fontstyle01"/>
          <w:rFonts w:ascii="Times New Roman" w:hAnsi="Times New Roman" w:cs="Times New Roman"/>
          <w:i w:val="0"/>
          <w:iCs w:val="0"/>
          <w:sz w:val="24"/>
          <w:szCs w:val="24"/>
        </w:rPr>
        <w:t>nurses’ knowledge, attitude, and performance in relation to ethical codes</w:t>
      </w:r>
    </w:p>
    <w:p w:rsidR="00C35EA0" w:rsidRPr="00D51974" w:rsidRDefault="00C35EA0" w:rsidP="00DC3DFD">
      <w:pPr>
        <w:tabs>
          <w:tab w:val="left" w:pos="2730"/>
        </w:tabs>
        <w:bidi w:val="0"/>
        <w:spacing w:after="120" w:line="240" w:lineRule="auto"/>
        <w:rPr>
          <w:rFonts w:ascii="Times New Roman" w:eastAsia="SimSun" w:hAnsi="Times New Roman" w:cs="Times New Roman"/>
          <w:b/>
          <w:bCs/>
          <w:i/>
          <w:iCs/>
          <w:sz w:val="24"/>
          <w:szCs w:val="24"/>
          <w:lang w:eastAsia="zh-CN"/>
        </w:rPr>
      </w:pPr>
      <w:proofErr w:type="spellStart"/>
      <w:r w:rsidRPr="00D51974">
        <w:rPr>
          <w:rFonts w:ascii="Times New Roman" w:hAnsi="Times New Roman" w:cs="Times New Roman"/>
          <w:b/>
          <w:bCs/>
          <w:iCs/>
          <w:sz w:val="24"/>
          <w:szCs w:val="24"/>
        </w:rPr>
        <w:t>Marzieh</w:t>
      </w:r>
      <w:proofErr w:type="spellEnd"/>
      <w:r w:rsidRPr="00D51974">
        <w:rPr>
          <w:rFonts w:ascii="Times New Roman" w:hAnsi="Times New Roman" w:cs="Times New Roman"/>
          <w:b/>
          <w:bCs/>
          <w:iCs/>
          <w:sz w:val="24"/>
          <w:szCs w:val="24"/>
        </w:rPr>
        <w:t xml:space="preserve"> </w:t>
      </w:r>
      <w:proofErr w:type="spellStart"/>
      <w:r w:rsidRPr="00D51974">
        <w:rPr>
          <w:rFonts w:ascii="Times New Roman" w:hAnsi="Times New Roman" w:cs="Times New Roman"/>
          <w:b/>
          <w:bCs/>
          <w:iCs/>
          <w:sz w:val="24"/>
          <w:szCs w:val="24"/>
        </w:rPr>
        <w:t>Momennasab</w:t>
      </w:r>
      <w:proofErr w:type="spellEnd"/>
    </w:p>
    <w:p w:rsidR="00C35EA0" w:rsidRPr="00D51974" w:rsidRDefault="00C35EA0" w:rsidP="00DC3DFD">
      <w:pPr>
        <w:tabs>
          <w:tab w:val="left" w:pos="2730"/>
        </w:tabs>
        <w:bidi w:val="0"/>
        <w:spacing w:after="120" w:line="240" w:lineRule="auto"/>
        <w:rPr>
          <w:rFonts w:ascii="Times New Roman" w:hAnsi="Times New Roman" w:cs="Times New Roman"/>
          <w:i/>
          <w:iCs/>
          <w:sz w:val="24"/>
          <w:szCs w:val="24"/>
        </w:rPr>
      </w:pPr>
      <w:r w:rsidRPr="00D51974">
        <w:rPr>
          <w:rFonts w:ascii="Times New Roman" w:hAnsi="Times New Roman" w:cs="Times New Roman"/>
          <w:iCs/>
          <w:sz w:val="24"/>
          <w:szCs w:val="24"/>
        </w:rPr>
        <w:t>Associate Professor, Department of Nursing, School of Nursing and Midwifery, Shiraz University of Medical Sciences, Shiraz, Iran (momennasab@sums.ac.ir)</w:t>
      </w:r>
    </w:p>
    <w:p w:rsidR="00C35EA0" w:rsidRPr="00D51974" w:rsidRDefault="00C35EA0" w:rsidP="00DC3DFD">
      <w:pPr>
        <w:tabs>
          <w:tab w:val="left" w:pos="2730"/>
        </w:tabs>
        <w:bidi w:val="0"/>
        <w:spacing w:after="120" w:line="240" w:lineRule="auto"/>
        <w:rPr>
          <w:rFonts w:ascii="Times New Roman" w:hAnsi="Times New Roman" w:cs="Times New Roman"/>
          <w:b/>
          <w:bCs/>
          <w:i/>
          <w:iCs/>
          <w:sz w:val="24"/>
          <w:szCs w:val="24"/>
        </w:rPr>
      </w:pPr>
      <w:proofErr w:type="spellStart"/>
      <w:r w:rsidRPr="00D51974">
        <w:rPr>
          <w:rFonts w:ascii="Times New Roman" w:hAnsi="Times New Roman" w:cs="Times New Roman"/>
          <w:b/>
          <w:bCs/>
          <w:iCs/>
          <w:sz w:val="24"/>
          <w:szCs w:val="24"/>
        </w:rPr>
        <w:t>Marjan</w:t>
      </w:r>
      <w:proofErr w:type="spellEnd"/>
      <w:r w:rsidRPr="00D51974">
        <w:rPr>
          <w:rFonts w:ascii="Times New Roman" w:hAnsi="Times New Roman" w:cs="Times New Roman"/>
          <w:b/>
          <w:bCs/>
          <w:iCs/>
          <w:sz w:val="24"/>
          <w:szCs w:val="24"/>
        </w:rPr>
        <w:t xml:space="preserve"> </w:t>
      </w:r>
      <w:proofErr w:type="spellStart"/>
      <w:r w:rsidRPr="00D51974">
        <w:rPr>
          <w:rFonts w:ascii="Times New Roman" w:hAnsi="Times New Roman" w:cs="Times New Roman"/>
          <w:b/>
          <w:bCs/>
          <w:iCs/>
          <w:sz w:val="24"/>
          <w:szCs w:val="24"/>
        </w:rPr>
        <w:t>Ghanbari</w:t>
      </w:r>
      <w:proofErr w:type="spellEnd"/>
    </w:p>
    <w:p w:rsidR="00C35EA0" w:rsidRPr="00D51974" w:rsidRDefault="00C35EA0" w:rsidP="00DC3DFD">
      <w:pPr>
        <w:tabs>
          <w:tab w:val="left" w:pos="2730"/>
        </w:tabs>
        <w:bidi w:val="0"/>
        <w:spacing w:after="120" w:line="240" w:lineRule="auto"/>
        <w:rPr>
          <w:rFonts w:ascii="Times New Roman" w:hAnsi="Times New Roman" w:cs="Times New Roman"/>
          <w:i/>
          <w:iCs/>
          <w:sz w:val="24"/>
          <w:szCs w:val="24"/>
        </w:rPr>
      </w:pPr>
      <w:r w:rsidRPr="00D51974">
        <w:rPr>
          <w:rFonts w:ascii="Times New Roman" w:hAnsi="Times New Roman" w:cs="Times New Roman"/>
          <w:iCs/>
          <w:sz w:val="24"/>
          <w:szCs w:val="24"/>
        </w:rPr>
        <w:t>Student research committee, School of Nursing and Midwifery, Shiraz University of Medical Sciences, Shiraz, Iran (marjanghanbari2@gmail.com)</w:t>
      </w:r>
    </w:p>
    <w:p w:rsidR="00C35EA0" w:rsidRPr="00D51974" w:rsidRDefault="00C35EA0" w:rsidP="00DC3DFD">
      <w:pPr>
        <w:tabs>
          <w:tab w:val="left" w:pos="2730"/>
        </w:tabs>
        <w:bidi w:val="0"/>
        <w:spacing w:after="120" w:line="240" w:lineRule="auto"/>
        <w:rPr>
          <w:rFonts w:ascii="Times New Roman" w:hAnsi="Times New Roman" w:cs="Times New Roman"/>
          <w:b/>
          <w:bCs/>
          <w:i/>
          <w:iCs/>
          <w:sz w:val="24"/>
          <w:szCs w:val="24"/>
        </w:rPr>
      </w:pPr>
      <w:proofErr w:type="spellStart"/>
      <w:r w:rsidRPr="00D51974">
        <w:rPr>
          <w:rFonts w:ascii="Times New Roman" w:hAnsi="Times New Roman" w:cs="Times New Roman"/>
          <w:b/>
          <w:bCs/>
          <w:iCs/>
          <w:sz w:val="24"/>
          <w:szCs w:val="24"/>
        </w:rPr>
        <w:t>Mozhgan</w:t>
      </w:r>
      <w:proofErr w:type="spellEnd"/>
      <w:r w:rsidRPr="00D51974">
        <w:rPr>
          <w:rFonts w:ascii="Times New Roman" w:hAnsi="Times New Roman" w:cs="Times New Roman"/>
          <w:b/>
          <w:bCs/>
          <w:iCs/>
          <w:sz w:val="24"/>
          <w:szCs w:val="24"/>
        </w:rPr>
        <w:t xml:space="preserve"> </w:t>
      </w:r>
      <w:proofErr w:type="spellStart"/>
      <w:r w:rsidRPr="00D51974">
        <w:rPr>
          <w:rFonts w:ascii="Times New Roman" w:hAnsi="Times New Roman" w:cs="Times New Roman"/>
          <w:b/>
          <w:bCs/>
          <w:iCs/>
          <w:sz w:val="24"/>
          <w:szCs w:val="24"/>
        </w:rPr>
        <w:t>Rivaz</w:t>
      </w:r>
      <w:proofErr w:type="spellEnd"/>
      <w:r w:rsidRPr="00D51974">
        <w:rPr>
          <w:rFonts w:ascii="Times New Roman" w:hAnsi="Times New Roman" w:cs="Times New Roman"/>
          <w:b/>
          <w:bCs/>
          <w:iCs/>
          <w:sz w:val="24"/>
          <w:szCs w:val="24"/>
        </w:rPr>
        <w:t xml:space="preserve"> </w:t>
      </w:r>
    </w:p>
    <w:p w:rsidR="00C35EA0" w:rsidRPr="00D51974" w:rsidRDefault="00C35EA0" w:rsidP="00DC3DFD">
      <w:pPr>
        <w:tabs>
          <w:tab w:val="left" w:pos="2730"/>
        </w:tabs>
        <w:bidi w:val="0"/>
        <w:spacing w:after="120" w:line="240" w:lineRule="auto"/>
        <w:rPr>
          <w:rFonts w:ascii="Times New Roman" w:hAnsi="Times New Roman" w:cs="Times New Roman"/>
          <w:b/>
          <w:bCs/>
          <w:i/>
          <w:iCs/>
          <w:sz w:val="24"/>
          <w:szCs w:val="24"/>
        </w:rPr>
      </w:pPr>
      <w:r w:rsidRPr="00D51974">
        <w:rPr>
          <w:rFonts w:ascii="Times New Roman" w:hAnsi="Times New Roman" w:cs="Times New Roman"/>
          <w:iCs/>
          <w:sz w:val="24"/>
          <w:szCs w:val="24"/>
        </w:rPr>
        <w:t>Assistant Professor, Community Based Psychiatric Care Research Center, Department of Nursing, School of Nursing and Midwifery, Shiraz University of Medical Sciences, Shiraz, Iran (mrivaz@sums.ac.ir)</w:t>
      </w:r>
    </w:p>
    <w:p w:rsidR="00C35EA0" w:rsidRPr="00D51974" w:rsidRDefault="00C35EA0" w:rsidP="00DC3DFD">
      <w:pPr>
        <w:tabs>
          <w:tab w:val="left" w:pos="2730"/>
        </w:tabs>
        <w:bidi w:val="0"/>
        <w:spacing w:after="120" w:line="240" w:lineRule="auto"/>
        <w:rPr>
          <w:rFonts w:ascii="Times New Roman" w:hAnsi="Times New Roman" w:cs="Times New Roman"/>
          <w:b/>
          <w:bCs/>
          <w:i/>
          <w:iCs/>
          <w:sz w:val="24"/>
          <w:szCs w:val="24"/>
        </w:rPr>
      </w:pPr>
    </w:p>
    <w:p w:rsidR="00C35EA0" w:rsidRPr="00D51974" w:rsidRDefault="00C35EA0" w:rsidP="00DC3DFD">
      <w:pPr>
        <w:tabs>
          <w:tab w:val="left" w:pos="2730"/>
        </w:tabs>
        <w:bidi w:val="0"/>
        <w:spacing w:after="120" w:line="240" w:lineRule="auto"/>
        <w:rPr>
          <w:rFonts w:ascii="Times New Roman" w:hAnsi="Times New Roman" w:cs="Times New Roman"/>
          <w:b/>
          <w:bCs/>
          <w:i/>
          <w:iCs/>
          <w:sz w:val="24"/>
          <w:szCs w:val="24"/>
        </w:rPr>
      </w:pPr>
      <w:r w:rsidRPr="00D51974">
        <w:rPr>
          <w:rFonts w:ascii="Times New Roman" w:hAnsi="Times New Roman" w:cs="Times New Roman"/>
          <w:b/>
          <w:bCs/>
          <w:iCs/>
          <w:sz w:val="24"/>
          <w:szCs w:val="24"/>
        </w:rPr>
        <w:t>Corresponding author:</w:t>
      </w:r>
    </w:p>
    <w:p w:rsidR="00C35EA0" w:rsidRPr="00D51974" w:rsidRDefault="00C35EA0" w:rsidP="00DC3DFD">
      <w:pPr>
        <w:tabs>
          <w:tab w:val="left" w:pos="2730"/>
        </w:tabs>
        <w:bidi w:val="0"/>
        <w:spacing w:after="120" w:line="240" w:lineRule="auto"/>
        <w:rPr>
          <w:rFonts w:ascii="Times New Roman" w:hAnsi="Times New Roman" w:cs="Times New Roman"/>
          <w:b/>
          <w:bCs/>
          <w:i/>
          <w:iCs/>
          <w:sz w:val="24"/>
          <w:szCs w:val="24"/>
        </w:rPr>
      </w:pPr>
      <w:proofErr w:type="spellStart"/>
      <w:r w:rsidRPr="00D51974">
        <w:rPr>
          <w:rFonts w:ascii="Times New Roman" w:hAnsi="Times New Roman" w:cs="Times New Roman"/>
          <w:b/>
          <w:bCs/>
          <w:iCs/>
          <w:sz w:val="24"/>
          <w:szCs w:val="24"/>
        </w:rPr>
        <w:t>Mozhgan</w:t>
      </w:r>
      <w:proofErr w:type="spellEnd"/>
      <w:r w:rsidRPr="00D51974">
        <w:rPr>
          <w:rFonts w:ascii="Times New Roman" w:hAnsi="Times New Roman" w:cs="Times New Roman"/>
          <w:b/>
          <w:bCs/>
          <w:iCs/>
          <w:sz w:val="24"/>
          <w:szCs w:val="24"/>
        </w:rPr>
        <w:t xml:space="preserve"> </w:t>
      </w:r>
      <w:proofErr w:type="spellStart"/>
      <w:r w:rsidRPr="00D51974">
        <w:rPr>
          <w:rFonts w:ascii="Times New Roman" w:hAnsi="Times New Roman" w:cs="Times New Roman"/>
          <w:b/>
          <w:bCs/>
          <w:iCs/>
          <w:sz w:val="24"/>
          <w:szCs w:val="24"/>
        </w:rPr>
        <w:t>Rivaz</w:t>
      </w:r>
      <w:proofErr w:type="spellEnd"/>
      <w:r w:rsidRPr="00D51974">
        <w:rPr>
          <w:rFonts w:ascii="Times New Roman" w:hAnsi="Times New Roman" w:cs="Times New Roman"/>
          <w:b/>
          <w:bCs/>
          <w:iCs/>
          <w:sz w:val="24"/>
          <w:szCs w:val="24"/>
        </w:rPr>
        <w:t xml:space="preserve"> </w:t>
      </w:r>
    </w:p>
    <w:p w:rsidR="00C35EA0" w:rsidRPr="00D51974" w:rsidRDefault="00C35EA0" w:rsidP="00DC3DFD">
      <w:pPr>
        <w:tabs>
          <w:tab w:val="left" w:pos="2730"/>
        </w:tabs>
        <w:bidi w:val="0"/>
        <w:spacing w:after="120" w:line="240" w:lineRule="auto"/>
        <w:rPr>
          <w:rFonts w:ascii="Times New Roman" w:hAnsi="Times New Roman" w:cs="Times New Roman"/>
          <w:b/>
          <w:bCs/>
          <w:i/>
          <w:iCs/>
          <w:sz w:val="24"/>
          <w:szCs w:val="24"/>
        </w:rPr>
      </w:pPr>
      <w:r w:rsidRPr="00D51974">
        <w:rPr>
          <w:rFonts w:ascii="Times New Roman" w:hAnsi="Times New Roman" w:cs="Times New Roman"/>
          <w:iCs/>
          <w:sz w:val="24"/>
          <w:szCs w:val="24"/>
        </w:rPr>
        <w:t>Assistant Professor, Community Based Psychiatric Care Research Center, Department of Nursing, School of Nursing and Midwifery, Shiraz University of Medical Sciences, Shiraz, Iran</w:t>
      </w:r>
    </w:p>
    <w:p w:rsidR="00C35EA0" w:rsidRDefault="00C35EA0" w:rsidP="00DC3DFD">
      <w:pPr>
        <w:tabs>
          <w:tab w:val="left" w:pos="2730"/>
        </w:tabs>
        <w:bidi w:val="0"/>
        <w:spacing w:after="120" w:line="240" w:lineRule="auto"/>
        <w:rPr>
          <w:rFonts w:ascii="Times New Roman" w:eastAsia="SimSun" w:hAnsi="Times New Roman" w:cs="Times New Roman"/>
          <w:b/>
          <w:bCs/>
          <w:iCs/>
          <w:sz w:val="24"/>
          <w:szCs w:val="24"/>
          <w:lang w:eastAsia="zh-CN"/>
        </w:rPr>
      </w:pPr>
    </w:p>
    <w:p w:rsidR="00C35EA0" w:rsidRPr="00D51974" w:rsidRDefault="00C35EA0" w:rsidP="00DC3DFD">
      <w:pPr>
        <w:tabs>
          <w:tab w:val="left" w:pos="2730"/>
        </w:tabs>
        <w:bidi w:val="0"/>
        <w:spacing w:after="120" w:line="240" w:lineRule="auto"/>
        <w:rPr>
          <w:rFonts w:ascii="Times New Roman" w:eastAsia="SimSun" w:hAnsi="Times New Roman" w:cs="Times New Roman"/>
          <w:b/>
          <w:bCs/>
          <w:i/>
          <w:iCs/>
          <w:sz w:val="24"/>
          <w:szCs w:val="24"/>
          <w:lang w:eastAsia="zh-CN"/>
        </w:rPr>
      </w:pPr>
      <w:r w:rsidRPr="00D51974">
        <w:rPr>
          <w:rFonts w:ascii="Times New Roman" w:eastAsia="SimSun" w:hAnsi="Times New Roman" w:cs="Times New Roman"/>
          <w:b/>
          <w:bCs/>
          <w:iCs/>
          <w:sz w:val="24"/>
          <w:szCs w:val="24"/>
          <w:lang w:eastAsia="zh-CN"/>
        </w:rPr>
        <w:t>Corresponding Address:</w:t>
      </w:r>
    </w:p>
    <w:p w:rsidR="00C35EA0" w:rsidRPr="00D51974" w:rsidRDefault="00C35EA0" w:rsidP="00DC3DFD">
      <w:pPr>
        <w:tabs>
          <w:tab w:val="left" w:pos="2730"/>
        </w:tabs>
        <w:bidi w:val="0"/>
        <w:spacing w:after="120" w:line="240" w:lineRule="auto"/>
        <w:rPr>
          <w:rFonts w:ascii="Times New Roman" w:hAnsi="Times New Roman" w:cs="Times New Roman"/>
          <w:i/>
          <w:iCs/>
          <w:sz w:val="24"/>
          <w:szCs w:val="24"/>
        </w:rPr>
      </w:pPr>
      <w:proofErr w:type="gramStart"/>
      <w:r w:rsidRPr="00D51974">
        <w:rPr>
          <w:rFonts w:ascii="Times New Roman" w:hAnsi="Times New Roman" w:cs="Times New Roman"/>
          <w:iCs/>
          <w:sz w:val="24"/>
          <w:szCs w:val="24"/>
        </w:rPr>
        <w:t xml:space="preserve">School of Nursing and Midwifery, Shiraz University of Medical Sciences, </w:t>
      </w:r>
      <w:proofErr w:type="spellStart"/>
      <w:r w:rsidRPr="00D51974">
        <w:rPr>
          <w:rFonts w:ascii="Times New Roman" w:hAnsi="Times New Roman" w:cs="Times New Roman"/>
          <w:iCs/>
          <w:sz w:val="24"/>
          <w:szCs w:val="24"/>
        </w:rPr>
        <w:t>Zand</w:t>
      </w:r>
      <w:proofErr w:type="spellEnd"/>
      <w:r w:rsidRPr="00D51974">
        <w:rPr>
          <w:rFonts w:ascii="Times New Roman" w:hAnsi="Times New Roman" w:cs="Times New Roman"/>
          <w:iCs/>
          <w:sz w:val="24"/>
          <w:szCs w:val="24"/>
        </w:rPr>
        <w:t xml:space="preserve"> St., </w:t>
      </w:r>
      <w:proofErr w:type="spellStart"/>
      <w:r w:rsidRPr="00D51974">
        <w:rPr>
          <w:rFonts w:ascii="Times New Roman" w:hAnsi="Times New Roman" w:cs="Times New Roman"/>
          <w:iCs/>
          <w:sz w:val="24"/>
          <w:szCs w:val="24"/>
        </w:rPr>
        <w:t>Namazee</w:t>
      </w:r>
      <w:proofErr w:type="spellEnd"/>
      <w:r w:rsidRPr="00D51974">
        <w:rPr>
          <w:rFonts w:ascii="Times New Roman" w:hAnsi="Times New Roman" w:cs="Times New Roman"/>
          <w:iCs/>
          <w:sz w:val="24"/>
          <w:szCs w:val="24"/>
        </w:rPr>
        <w:t xml:space="preserve"> Sq.</w:t>
      </w:r>
      <w:proofErr w:type="gramEnd"/>
    </w:p>
    <w:p w:rsidR="00C35EA0" w:rsidRPr="00D51974" w:rsidRDefault="00C35EA0" w:rsidP="00DC3DFD">
      <w:pPr>
        <w:tabs>
          <w:tab w:val="left" w:pos="2730"/>
        </w:tabs>
        <w:bidi w:val="0"/>
        <w:spacing w:after="120" w:line="240" w:lineRule="auto"/>
        <w:rPr>
          <w:rFonts w:ascii="Times New Roman" w:eastAsia="SimSun" w:hAnsi="Times New Roman" w:cs="Times New Roman"/>
          <w:i/>
          <w:iCs/>
          <w:sz w:val="24"/>
          <w:szCs w:val="24"/>
          <w:lang w:eastAsia="zh-CN"/>
        </w:rPr>
      </w:pPr>
      <w:r w:rsidRPr="00D51974">
        <w:rPr>
          <w:rFonts w:ascii="Times New Roman" w:eastAsia="SimSun" w:hAnsi="Times New Roman" w:cs="Times New Roman"/>
          <w:b/>
          <w:bCs/>
          <w:iCs/>
          <w:sz w:val="24"/>
          <w:szCs w:val="24"/>
          <w:lang w:eastAsia="zh-CN"/>
        </w:rPr>
        <w:t>Postal Code:</w:t>
      </w:r>
      <w:r w:rsidRPr="00D51974">
        <w:rPr>
          <w:rFonts w:ascii="Times New Roman" w:hAnsi="Times New Roman" w:cs="Times New Roman"/>
          <w:iCs/>
          <w:sz w:val="24"/>
          <w:szCs w:val="24"/>
        </w:rPr>
        <w:t xml:space="preserve"> 7193613119 Shiraz, Iran.</w:t>
      </w:r>
    </w:p>
    <w:p w:rsidR="00C35EA0" w:rsidRPr="00D51974" w:rsidRDefault="00C35EA0" w:rsidP="00DC3DFD">
      <w:pPr>
        <w:tabs>
          <w:tab w:val="left" w:pos="2730"/>
        </w:tabs>
        <w:bidi w:val="0"/>
        <w:spacing w:after="120" w:line="240" w:lineRule="auto"/>
        <w:rPr>
          <w:rFonts w:ascii="Times New Roman" w:eastAsia="SimSun" w:hAnsi="Times New Roman" w:cs="Times New Roman"/>
          <w:i/>
          <w:iCs/>
          <w:sz w:val="24"/>
          <w:szCs w:val="24"/>
          <w:lang w:eastAsia="zh-CN"/>
        </w:rPr>
      </w:pPr>
      <w:r w:rsidRPr="00D51974">
        <w:rPr>
          <w:rFonts w:ascii="Times New Roman" w:eastAsia="SimSun" w:hAnsi="Times New Roman" w:cs="Times New Roman"/>
          <w:b/>
          <w:bCs/>
          <w:iCs/>
          <w:sz w:val="24"/>
          <w:szCs w:val="24"/>
          <w:lang w:eastAsia="zh-CN"/>
        </w:rPr>
        <w:t xml:space="preserve">Tel:  </w:t>
      </w:r>
      <w:r w:rsidRPr="00D51974">
        <w:rPr>
          <w:rFonts w:ascii="Times New Roman" w:hAnsi="Times New Roman" w:cs="Times New Roman"/>
          <w:iCs/>
          <w:sz w:val="24"/>
          <w:szCs w:val="24"/>
        </w:rPr>
        <w:t xml:space="preserve">+98 711 6474256    </w:t>
      </w:r>
      <w:r w:rsidRPr="00D51974">
        <w:rPr>
          <w:rFonts w:ascii="Times New Roman" w:eastAsia="SimSun" w:hAnsi="Times New Roman" w:cs="Times New Roman"/>
          <w:b/>
          <w:bCs/>
          <w:iCs/>
          <w:sz w:val="24"/>
          <w:szCs w:val="24"/>
          <w:lang w:eastAsia="zh-CN"/>
        </w:rPr>
        <w:t xml:space="preserve">Fax: </w:t>
      </w:r>
      <w:r w:rsidRPr="00D51974">
        <w:rPr>
          <w:rFonts w:ascii="Times New Roman" w:hAnsi="Times New Roman" w:cs="Times New Roman"/>
          <w:iCs/>
          <w:sz w:val="24"/>
          <w:szCs w:val="24"/>
        </w:rPr>
        <w:t>+98 711 6474252</w:t>
      </w:r>
    </w:p>
    <w:p w:rsidR="00C35EA0" w:rsidRPr="00D51974" w:rsidRDefault="00C35EA0" w:rsidP="00DC3DFD">
      <w:pPr>
        <w:tabs>
          <w:tab w:val="left" w:pos="2730"/>
        </w:tabs>
        <w:bidi w:val="0"/>
        <w:spacing w:after="120" w:line="240" w:lineRule="auto"/>
        <w:rPr>
          <w:rFonts w:ascii="Times New Roman" w:eastAsia="SimSun" w:hAnsi="Times New Roman" w:cs="Times New Roman"/>
          <w:b/>
          <w:bCs/>
          <w:i/>
          <w:iCs/>
          <w:sz w:val="24"/>
          <w:szCs w:val="24"/>
          <w:lang w:eastAsia="zh-CN"/>
        </w:rPr>
      </w:pPr>
      <w:del w:id="0" w:author="Author">
        <w:r w:rsidRPr="00D51974" w:rsidDel="005B3D69">
          <w:rPr>
            <w:rFonts w:ascii="Times New Roman" w:eastAsia="SimSun" w:hAnsi="Times New Roman" w:cs="Times New Roman"/>
            <w:b/>
            <w:bCs/>
            <w:iCs/>
            <w:sz w:val="24"/>
            <w:szCs w:val="24"/>
            <w:lang w:eastAsia="zh-CN"/>
          </w:rPr>
          <w:delText>Email</w:delText>
        </w:r>
      </w:del>
      <w:proofErr w:type="gramStart"/>
      <w:ins w:id="1" w:author="Author">
        <w:r>
          <w:rPr>
            <w:rFonts w:ascii="Times New Roman" w:eastAsia="SimSun" w:hAnsi="Times New Roman" w:cs="Times New Roman"/>
            <w:b/>
            <w:bCs/>
            <w:iCs/>
            <w:sz w:val="24"/>
            <w:szCs w:val="24"/>
            <w:lang w:eastAsia="zh-CN"/>
          </w:rPr>
          <w:t>e</w:t>
        </w:r>
        <w:r w:rsidRPr="00D51974">
          <w:rPr>
            <w:rFonts w:ascii="Times New Roman" w:eastAsia="SimSun" w:hAnsi="Times New Roman" w:cs="Times New Roman"/>
            <w:b/>
            <w:bCs/>
            <w:iCs/>
            <w:sz w:val="24"/>
            <w:szCs w:val="24"/>
            <w:lang w:eastAsia="zh-CN"/>
          </w:rPr>
          <w:t>mail</w:t>
        </w:r>
      </w:ins>
      <w:proofErr w:type="gramEnd"/>
      <w:r w:rsidRPr="00D51974">
        <w:rPr>
          <w:rFonts w:ascii="Times New Roman" w:eastAsia="SimSun" w:hAnsi="Times New Roman" w:cs="Times New Roman"/>
          <w:b/>
          <w:bCs/>
          <w:iCs/>
          <w:sz w:val="24"/>
          <w:szCs w:val="24"/>
          <w:lang w:eastAsia="zh-CN"/>
        </w:rPr>
        <w:t xml:space="preserve">: </w:t>
      </w:r>
      <w:ins w:id="2" w:author="Author">
        <w:r>
          <w:rPr>
            <w:color w:val="0000FF"/>
            <w:u w:val="single"/>
          </w:rPr>
          <w:fldChar w:fldCharType="begin"/>
        </w:r>
        <w:r>
          <w:rPr>
            <w:color w:val="0000FF"/>
            <w:u w:val="single"/>
          </w:rPr>
          <w:instrText xml:space="preserve"> HYPERLINK "mailto:mrivaz@sums.ac.ir" </w:instrText>
        </w:r>
        <w:r>
          <w:rPr>
            <w:color w:val="0000FF"/>
            <w:u w:val="single"/>
          </w:rPr>
          <w:fldChar w:fldCharType="separate"/>
        </w:r>
        <w:r w:rsidRPr="002545A7">
          <w:rPr>
            <w:rStyle w:val="Hyperlink"/>
          </w:rPr>
          <w:t>mrivaz@sums.ac.ir</w:t>
        </w:r>
        <w:r>
          <w:rPr>
            <w:color w:val="0000FF"/>
            <w:u w:val="single"/>
          </w:rPr>
          <w:fldChar w:fldCharType="end"/>
        </w:r>
        <w:r>
          <w:rPr>
            <w:color w:val="0000FF"/>
            <w:u w:val="single"/>
          </w:rPr>
          <w:t xml:space="preserve"> </w:t>
        </w:r>
        <w:del w:id="3" w:author="Author">
          <w:r w:rsidDel="00CA1AA9">
            <w:rPr>
              <w:rFonts w:ascii="Times New Roman" w:eastAsia="SimSun" w:hAnsi="Times New Roman" w:cs="Times New Roman"/>
              <w:b/>
              <w:bCs/>
              <w:iCs/>
              <w:sz w:val="24"/>
              <w:szCs w:val="24"/>
              <w:lang w:eastAsia="zh-CN"/>
            </w:rPr>
            <w:delText>email?</w:delText>
          </w:r>
        </w:del>
      </w:ins>
    </w:p>
    <w:p w:rsidR="00C35EA0" w:rsidRPr="00D51974" w:rsidRDefault="00C35EA0" w:rsidP="00DC3DFD">
      <w:pPr>
        <w:tabs>
          <w:tab w:val="right" w:pos="720"/>
          <w:tab w:val="left" w:pos="4185"/>
        </w:tabs>
        <w:bidi w:val="0"/>
        <w:spacing w:after="120" w:line="240" w:lineRule="auto"/>
        <w:rPr>
          <w:rFonts w:ascii="Times New Roman" w:hAnsi="Times New Roman" w:cs="Times New Roman"/>
          <w:b/>
          <w:bCs/>
          <w:i/>
          <w:iCs/>
          <w:sz w:val="24"/>
          <w:szCs w:val="24"/>
        </w:rPr>
      </w:pPr>
      <w:r w:rsidRPr="00D51974">
        <w:rPr>
          <w:rFonts w:ascii="Times New Roman" w:eastAsia="SimSun" w:hAnsi="Times New Roman" w:cs="Times New Roman"/>
          <w:b/>
          <w:bCs/>
          <w:iCs/>
          <w:sz w:val="24"/>
          <w:szCs w:val="24"/>
          <w:lang w:eastAsia="zh-CN"/>
        </w:rPr>
        <w:t xml:space="preserve">Conflict of interest: </w:t>
      </w:r>
      <w:r w:rsidRPr="00D51974">
        <w:rPr>
          <w:rFonts w:ascii="Times New Roman" w:eastAsia="SimSun" w:hAnsi="Times New Roman" w:cs="Times New Roman"/>
          <w:iCs/>
          <w:sz w:val="24"/>
          <w:szCs w:val="24"/>
          <w:lang w:eastAsia="zh-CN"/>
        </w:rPr>
        <w:t>None declared</w:t>
      </w:r>
    </w:p>
    <w:p w:rsidR="00C35EA0" w:rsidRDefault="00C35EA0" w:rsidP="00DC3DFD">
      <w:pPr>
        <w:bidi w:val="0"/>
        <w:spacing w:after="120" w:line="240" w:lineRule="auto"/>
        <w:rPr>
          <w:rStyle w:val="fontstyle01"/>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b/>
          <w:bCs/>
          <w:i/>
          <w:sz w:val="24"/>
          <w:szCs w:val="24"/>
        </w:rPr>
      </w:pPr>
      <w:r w:rsidRPr="00D51974">
        <w:rPr>
          <w:rStyle w:val="fontstyle01"/>
          <w:rFonts w:ascii="Times New Roman" w:hAnsi="Times New Roman" w:cs="Times New Roman"/>
          <w:sz w:val="24"/>
          <w:szCs w:val="24"/>
        </w:rPr>
        <w:t xml:space="preserve"> </w:t>
      </w:r>
      <w:r w:rsidRPr="00D51974">
        <w:rPr>
          <w:rFonts w:ascii="Times New Roman" w:hAnsi="Times New Roman" w:cs="Times New Roman"/>
          <w:b/>
          <w:bCs/>
          <w:i/>
          <w:sz w:val="24"/>
          <w:szCs w:val="24"/>
        </w:rPr>
        <w:t>Abstract</w:t>
      </w:r>
      <w:r w:rsidRPr="00D51974">
        <w:rPr>
          <w:rFonts w:ascii="Times New Roman" w:hAnsi="Times New Roman" w:cs="Times New Roman"/>
          <w:b/>
          <w:bCs/>
          <w:i/>
          <w:sz w:val="24"/>
          <w:szCs w:val="24"/>
        </w:rPr>
        <w:br/>
      </w:r>
      <w:commentRangeStart w:id="4"/>
      <w:proofErr w:type="gramStart"/>
      <w:r w:rsidRPr="00D51974">
        <w:rPr>
          <w:rFonts w:ascii="Times New Roman" w:hAnsi="Times New Roman" w:cs="Times New Roman"/>
          <w:i/>
          <w:color w:val="000000"/>
          <w:sz w:val="24"/>
          <w:szCs w:val="24"/>
        </w:rPr>
        <w:t>The</w:t>
      </w:r>
      <w:proofErr w:type="gramEnd"/>
      <w:r w:rsidRPr="00D51974">
        <w:rPr>
          <w:rFonts w:ascii="Times New Roman" w:hAnsi="Times New Roman" w:cs="Times New Roman"/>
          <w:i/>
          <w:color w:val="000000"/>
          <w:sz w:val="24"/>
          <w:szCs w:val="24"/>
        </w:rPr>
        <w:t xml:space="preserve"> aim of this study was </w:t>
      </w:r>
      <w:ins w:id="5" w:author="Author">
        <w:r>
          <w:rPr>
            <w:rFonts w:ascii="Times New Roman" w:hAnsi="Times New Roman" w:cs="Times New Roman"/>
            <w:i/>
            <w:color w:val="000000"/>
            <w:sz w:val="24"/>
            <w:szCs w:val="24"/>
          </w:rPr>
          <w:t xml:space="preserve">to </w:t>
        </w:r>
      </w:ins>
      <w:r w:rsidRPr="00D51974">
        <w:rPr>
          <w:rFonts w:ascii="Times New Roman" w:hAnsi="Times New Roman" w:cs="Times New Roman"/>
          <w:i/>
          <w:color w:val="000000"/>
          <w:sz w:val="24"/>
          <w:szCs w:val="24"/>
        </w:rPr>
        <w:t>determin</w:t>
      </w:r>
      <w:ins w:id="6" w:author="Author">
        <w:r>
          <w:rPr>
            <w:rFonts w:ascii="Times New Roman" w:hAnsi="Times New Roman" w:cs="Times New Roman"/>
            <w:i/>
            <w:color w:val="000000"/>
            <w:sz w:val="24"/>
            <w:szCs w:val="24"/>
          </w:rPr>
          <w:t>e</w:t>
        </w:r>
      </w:ins>
      <w:del w:id="7" w:author="Author">
        <w:r w:rsidRPr="00D51974" w:rsidDel="00507A50">
          <w:rPr>
            <w:rFonts w:ascii="Times New Roman" w:hAnsi="Times New Roman" w:cs="Times New Roman"/>
            <w:i/>
            <w:color w:val="000000"/>
            <w:sz w:val="24"/>
            <w:szCs w:val="24"/>
          </w:rPr>
          <w:delText>ing</w:delText>
        </w:r>
      </w:del>
      <w:r w:rsidRPr="00D51974">
        <w:rPr>
          <w:rFonts w:ascii="Times New Roman" w:hAnsi="Times New Roman" w:cs="Times New Roman"/>
          <w:i/>
          <w:color w:val="000000"/>
          <w:sz w:val="24"/>
          <w:szCs w:val="24"/>
        </w:rPr>
        <w:t xml:space="preserve"> the effect of group reflection on </w:t>
      </w:r>
      <w:ins w:id="8" w:author="Author">
        <w:r>
          <w:rPr>
            <w:rFonts w:ascii="Times New Roman" w:hAnsi="Times New Roman" w:cs="Times New Roman"/>
            <w:i/>
            <w:color w:val="000000"/>
            <w:sz w:val="24"/>
            <w:szCs w:val="24"/>
          </w:rPr>
          <w:t xml:space="preserve">the </w:t>
        </w:r>
      </w:ins>
      <w:del w:id="9" w:author="Author">
        <w:r w:rsidRPr="00D51974" w:rsidDel="00507A50">
          <w:rPr>
            <w:rFonts w:ascii="Times New Roman" w:hAnsi="Times New Roman" w:cs="Times New Roman"/>
            <w:i/>
            <w:color w:val="000000"/>
            <w:sz w:val="24"/>
            <w:szCs w:val="24"/>
          </w:rPr>
          <w:delText>nurses’</w:delText>
        </w:r>
      </w:del>
      <w:r w:rsidRPr="00D51974">
        <w:rPr>
          <w:rFonts w:ascii="Times New Roman" w:hAnsi="Times New Roman" w:cs="Times New Roman"/>
          <w:i/>
          <w:color w:val="000000"/>
          <w:sz w:val="24"/>
          <w:szCs w:val="24"/>
        </w:rPr>
        <w:br/>
        <w:t xml:space="preserve">knowledge, attitude and performance of </w:t>
      </w:r>
      <w:ins w:id="10" w:author="Author">
        <w:r>
          <w:rPr>
            <w:rFonts w:ascii="Times New Roman" w:hAnsi="Times New Roman" w:cs="Times New Roman"/>
            <w:i/>
            <w:color w:val="000000"/>
            <w:sz w:val="24"/>
            <w:szCs w:val="24"/>
          </w:rPr>
          <w:t xml:space="preserve">nurses </w:t>
        </w:r>
      </w:ins>
      <w:r w:rsidRPr="00D51974">
        <w:rPr>
          <w:rFonts w:ascii="Times New Roman" w:hAnsi="Times New Roman" w:cs="Times New Roman"/>
          <w:i/>
          <w:color w:val="000000"/>
          <w:sz w:val="24"/>
          <w:szCs w:val="24"/>
        </w:rPr>
        <w:t xml:space="preserve">in relation to ethical codes. </w:t>
      </w:r>
      <w:ins w:id="11" w:author="Author">
        <w:r>
          <w:rPr>
            <w:rFonts w:ascii="Times New Roman" w:hAnsi="Times New Roman" w:cs="Times New Roman"/>
            <w:i/>
            <w:color w:val="000000"/>
            <w:sz w:val="24"/>
            <w:szCs w:val="24"/>
          </w:rPr>
          <w:t>A total of 86 nurses participated in t</w:t>
        </w:r>
      </w:ins>
      <w:del w:id="12" w:author="Author">
        <w:r w:rsidRPr="00D51974" w:rsidDel="00507A50">
          <w:rPr>
            <w:rFonts w:ascii="Times New Roman" w:hAnsi="Times New Roman" w:cs="Times New Roman"/>
            <w:i/>
            <w:color w:val="000000"/>
            <w:sz w:val="24"/>
            <w:szCs w:val="24"/>
          </w:rPr>
          <w:delText>T</w:delText>
        </w:r>
      </w:del>
      <w:r w:rsidRPr="00D51974">
        <w:rPr>
          <w:rFonts w:ascii="Times New Roman" w:hAnsi="Times New Roman" w:cs="Times New Roman"/>
          <w:i/>
          <w:color w:val="000000"/>
          <w:sz w:val="24"/>
          <w:szCs w:val="24"/>
        </w:rPr>
        <w:t>his educational trial</w:t>
      </w:r>
      <w:ins w:id="13" w:author="Author">
        <w:r>
          <w:rPr>
            <w:rFonts w:ascii="Times New Roman" w:hAnsi="Times New Roman" w:cs="Times New Roman"/>
            <w:i/>
            <w:color w:val="000000"/>
            <w:sz w:val="24"/>
            <w:szCs w:val="24"/>
          </w:rPr>
          <w:t xml:space="preserve">; the </w:t>
        </w:r>
        <w:proofErr w:type="spellStart"/>
        <w:r>
          <w:rPr>
            <w:rFonts w:ascii="Times New Roman" w:hAnsi="Times New Roman" w:cs="Times New Roman"/>
            <w:i/>
            <w:color w:val="000000"/>
            <w:sz w:val="24"/>
            <w:szCs w:val="24"/>
          </w:rPr>
          <w:t>nurses</w:t>
        </w:r>
      </w:ins>
      <w:del w:id="14" w:author="Author">
        <w:r w:rsidRPr="00D51974" w:rsidDel="00507A50">
          <w:rPr>
            <w:rFonts w:ascii="Times New Roman" w:hAnsi="Times New Roman" w:cs="Times New Roman"/>
            <w:i/>
            <w:color w:val="000000"/>
            <w:sz w:val="24"/>
            <w:szCs w:val="24"/>
          </w:rPr>
          <w:delText xml:space="preserve"> was conducted on 86 nurses that </w:delText>
        </w:r>
      </w:del>
      <w:r w:rsidRPr="00D51974">
        <w:rPr>
          <w:rFonts w:ascii="Times New Roman" w:hAnsi="Times New Roman" w:cs="Times New Roman"/>
          <w:i/>
          <w:color w:val="000000"/>
          <w:sz w:val="24"/>
          <w:szCs w:val="24"/>
        </w:rPr>
        <w:t>were</w:t>
      </w:r>
      <w:proofErr w:type="spellEnd"/>
      <w:r w:rsidRPr="00D51974">
        <w:rPr>
          <w:rFonts w:ascii="Times New Roman" w:hAnsi="Times New Roman" w:cs="Times New Roman"/>
          <w:i/>
          <w:color w:val="000000"/>
          <w:sz w:val="24"/>
          <w:szCs w:val="24"/>
        </w:rPr>
        <w:t xml:space="preserve"> </w:t>
      </w:r>
      <w:commentRangeEnd w:id="4"/>
      <w:r>
        <w:rPr>
          <w:rStyle w:val="CommentReference"/>
          <w:rFonts w:cs="Times New Roman"/>
          <w:lang w:val="x-none" w:eastAsia="x-none" w:bidi="ar-SA"/>
        </w:rPr>
        <w:commentReference w:id="4"/>
      </w:r>
      <w:r w:rsidRPr="00D51974">
        <w:rPr>
          <w:rFonts w:ascii="Times New Roman" w:hAnsi="Times New Roman" w:cs="Times New Roman"/>
          <w:i/>
          <w:color w:val="000000"/>
          <w:sz w:val="24"/>
          <w:szCs w:val="24"/>
        </w:rPr>
        <w:t>randomly divided into an intervention group (n=44), who received four sessions of group reflection, and a control (n=42) group received a single lecture on ethical codes. Data were collected before and after the intervention using three a knowledge test, an attitude rating scale, and a performance questionnaire. Moreover, the two groups were significantly different in terms of the mean changes in the scores of performance in the two stages (P&lt;0.001). Group reflection significantly improved the knowledge, attitude and performance of nurses in relation to ethical codes. Lectures also can help improve nurses’ knowledge and attitude in this area.</w:t>
      </w:r>
    </w:p>
    <w:p w:rsidR="00C35EA0" w:rsidRPr="00D51974" w:rsidRDefault="00C35EA0" w:rsidP="00DC3DFD">
      <w:pPr>
        <w:bidi w:val="0"/>
        <w:spacing w:after="120" w:line="240" w:lineRule="auto"/>
        <w:rPr>
          <w:rFonts w:ascii="Times New Roman" w:hAnsi="Times New Roman" w:cs="Times New Roman"/>
          <w:b/>
          <w:bCs/>
          <w:sz w:val="24"/>
          <w:szCs w:val="24"/>
        </w:rPr>
      </w:pPr>
      <w:r w:rsidRPr="00D51974">
        <w:rPr>
          <w:rFonts w:ascii="Times New Roman" w:hAnsi="Times New Roman" w:cs="Times New Roman"/>
          <w:b/>
          <w:bCs/>
          <w:sz w:val="24"/>
          <w:szCs w:val="24"/>
        </w:rPr>
        <w:t xml:space="preserve">Key words: </w:t>
      </w:r>
      <w:r w:rsidRPr="00D51974">
        <w:rPr>
          <w:rFonts w:ascii="Times New Roman" w:hAnsi="Times New Roman" w:cs="Times New Roman"/>
          <w:sz w:val="24"/>
          <w:szCs w:val="24"/>
        </w:rPr>
        <w:t>group reflection, knowledge, attitude, performance, nurses, codes of ethics</w:t>
      </w:r>
    </w:p>
    <w:p w:rsidR="00C35EA0" w:rsidRPr="00D51974" w:rsidRDefault="00C35EA0" w:rsidP="00DC3DFD">
      <w:pPr>
        <w:bidi w:val="0"/>
        <w:spacing w:after="120" w:line="240" w:lineRule="auto"/>
        <w:rPr>
          <w:rFonts w:ascii="Times New Roman" w:hAnsi="Times New Roman" w:cs="Times New Roman"/>
          <w:b/>
          <w:sz w:val="24"/>
          <w:szCs w:val="24"/>
        </w:rPr>
      </w:pPr>
      <w:r w:rsidRPr="00D51974">
        <w:rPr>
          <w:rFonts w:ascii="Times New Roman" w:hAnsi="Times New Roman" w:cs="Times New Roman"/>
          <w:b/>
          <w:sz w:val="24"/>
          <w:szCs w:val="24"/>
        </w:rPr>
        <w:lastRenderedPageBreak/>
        <w:t>Introduction</w:t>
      </w:r>
    </w:p>
    <w:p w:rsidR="00C35EA0" w:rsidRPr="00D51974" w:rsidRDefault="00C35EA0" w:rsidP="008F1EB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Ethical codes are ethical values in academic and clinical settings and a prominent aspect of the nursing profession </w:t>
      </w:r>
      <w:r>
        <w:rPr>
          <w:rFonts w:ascii="Times New Roman" w:hAnsi="Times New Roman" w:cs="Times New Roman"/>
          <w:noProof/>
          <w:sz w:val="24"/>
          <w:szCs w:val="24"/>
        </w:rPr>
        <w:t>(1)</w:t>
      </w:r>
      <w:r w:rsidRPr="00D51974">
        <w:rPr>
          <w:rFonts w:ascii="Times New Roman" w:hAnsi="Times New Roman" w:cs="Times New Roman"/>
          <w:sz w:val="24"/>
          <w:szCs w:val="24"/>
        </w:rPr>
        <w:t>. These codes have been systematically developed in different countries throughout the world, and the Iranian Nursing Codes of Ethics was developed in 2010 with 12 values and 71 professional ethical codes in five domains and was completed and revised in 2012</w:t>
      </w:r>
      <w:ins w:id="15" w:author="Author">
        <w:r>
          <w:rPr>
            <w:rFonts w:ascii="Times New Roman" w:hAnsi="Times New Roman" w:cs="Times New Roman"/>
            <w:sz w:val="24"/>
            <w:szCs w:val="24"/>
          </w:rPr>
          <w:t xml:space="preserve"> </w:t>
        </w:r>
      </w:ins>
      <w:r>
        <w:rPr>
          <w:rFonts w:ascii="Times New Roman" w:hAnsi="Times New Roman" w:cs="Times New Roman"/>
          <w:noProof/>
          <w:sz w:val="24"/>
          <w:szCs w:val="24"/>
        </w:rPr>
        <w:t>(2)</w:t>
      </w:r>
      <w:r w:rsidRPr="00D51974">
        <w:rPr>
          <w:rFonts w:ascii="Times New Roman" w:hAnsi="Times New Roman" w:cs="Times New Roman"/>
          <w:sz w:val="24"/>
          <w:szCs w:val="24"/>
        </w:rPr>
        <w:t>.</w:t>
      </w:r>
    </w:p>
    <w:p w:rsidR="00C35EA0" w:rsidRPr="00D51974" w:rsidRDefault="00C35EA0" w:rsidP="008F1EB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Although Iran has developed systematic ethical codes for nurses, adherence to them in clinical settings has reportedly varied in different studies. Some have reported nurses’ performance in this area as </w:t>
      </w:r>
      <w:ins w:id="16" w:author="Author">
        <w:r w:rsidRPr="00A47A2E">
          <w:rPr>
            <w:rFonts w:ascii="Times New Roman" w:hAnsi="Times New Roman" w:cs="Times New Roman"/>
            <w:sz w:val="24"/>
            <w:szCs w:val="24"/>
          </w:rPr>
          <w:t xml:space="preserve">unfavorable or </w:t>
        </w:r>
        <w:proofErr w:type="spellStart"/>
        <w:r w:rsidRPr="00A47A2E">
          <w:rPr>
            <w:rFonts w:ascii="Times New Roman" w:hAnsi="Times New Roman" w:cs="Times New Roman"/>
            <w:sz w:val="24"/>
            <w:szCs w:val="24"/>
          </w:rPr>
          <w:t>semifavorable</w:t>
        </w:r>
        <w:proofErr w:type="spellEnd"/>
        <w:r>
          <w:rPr>
            <w:rFonts w:ascii="Times New Roman" w:hAnsi="Times New Roman" w:cs="Times New Roman"/>
            <w:sz w:val="24"/>
            <w:szCs w:val="24"/>
          </w:rPr>
          <w:t xml:space="preserve"> </w:t>
        </w:r>
      </w:ins>
      <w:del w:id="17" w:author="Author">
        <w:r w:rsidRPr="00D51974" w:rsidDel="00A47A2E">
          <w:rPr>
            <w:rFonts w:ascii="Times New Roman" w:hAnsi="Times New Roman" w:cs="Times New Roman"/>
            <w:sz w:val="24"/>
            <w:szCs w:val="24"/>
          </w:rPr>
          <w:delText>poor</w:delText>
        </w:r>
      </w:del>
      <w:r w:rsidRPr="00D51974">
        <w:rPr>
          <w:rFonts w:ascii="Times New Roman" w:hAnsi="Times New Roman" w:cs="Times New Roman"/>
          <w:sz w:val="24"/>
          <w:szCs w:val="24"/>
        </w:rPr>
        <w:t xml:space="preserve"> </w:t>
      </w:r>
      <w:r>
        <w:rPr>
          <w:rFonts w:ascii="Times New Roman" w:hAnsi="Times New Roman" w:cs="Times New Roman"/>
          <w:noProof/>
          <w:sz w:val="24"/>
          <w:szCs w:val="24"/>
        </w:rPr>
        <w:t>(3, 4)</w:t>
      </w:r>
      <w:r w:rsidRPr="00D51974">
        <w:rPr>
          <w:rFonts w:ascii="Times New Roman" w:hAnsi="Times New Roman" w:cs="Times New Roman"/>
          <w:sz w:val="24"/>
          <w:szCs w:val="24"/>
        </w:rPr>
        <w:t xml:space="preserve"> and others as desirable </w:t>
      </w:r>
      <w:r>
        <w:rPr>
          <w:rFonts w:ascii="Times New Roman" w:hAnsi="Times New Roman" w:cs="Times New Roman"/>
          <w:noProof/>
          <w:sz w:val="24"/>
          <w:szCs w:val="24"/>
        </w:rPr>
        <w:t>(5-7)</w:t>
      </w:r>
      <w:r w:rsidRPr="00D51974">
        <w:rPr>
          <w:rFonts w:ascii="Times New Roman" w:hAnsi="Times New Roman" w:cs="Times New Roman"/>
          <w:sz w:val="24"/>
          <w:szCs w:val="24"/>
        </w:rPr>
        <w:t xml:space="preserve">. Since performance is affected by the individual's knowledge and attitude, especially in the area of ethics, which is influenced by the cultural and social context </w:t>
      </w:r>
      <w:r>
        <w:rPr>
          <w:rFonts w:ascii="Times New Roman" w:hAnsi="Times New Roman" w:cs="Times New Roman"/>
          <w:noProof/>
          <w:sz w:val="24"/>
          <w:szCs w:val="24"/>
        </w:rPr>
        <w:t>(8)</w:t>
      </w:r>
      <w:r w:rsidRPr="00D51974">
        <w:rPr>
          <w:rFonts w:ascii="Times New Roman" w:hAnsi="Times New Roman" w:cs="Times New Roman"/>
          <w:sz w:val="24"/>
          <w:szCs w:val="24"/>
        </w:rPr>
        <w:t xml:space="preserve"> and other factors such as spiritual health </w:t>
      </w:r>
      <w:r>
        <w:rPr>
          <w:rFonts w:ascii="Times New Roman" w:hAnsi="Times New Roman" w:cs="Times New Roman"/>
          <w:noProof/>
          <w:sz w:val="24"/>
          <w:szCs w:val="24"/>
        </w:rPr>
        <w:t>(9)</w:t>
      </w:r>
      <w:r w:rsidRPr="00D51974">
        <w:rPr>
          <w:rFonts w:ascii="Times New Roman" w:hAnsi="Times New Roman" w:cs="Times New Roman"/>
          <w:sz w:val="24"/>
          <w:szCs w:val="24"/>
        </w:rPr>
        <w:t xml:space="preserve">, one of the reasons for nurses’ poor performance in the area of ethical codes is reportedly their lack of knowledge and inadequate training </w:t>
      </w:r>
      <w:r>
        <w:rPr>
          <w:rFonts w:ascii="Times New Roman" w:hAnsi="Times New Roman" w:cs="Times New Roman"/>
          <w:noProof/>
          <w:sz w:val="24"/>
          <w:szCs w:val="24"/>
        </w:rPr>
        <w:t>(3, 10, 11)</w:t>
      </w:r>
      <w:r w:rsidRPr="00D51974">
        <w:rPr>
          <w:rFonts w:ascii="Times New Roman" w:hAnsi="Times New Roman" w:cs="Times New Roman"/>
          <w:sz w:val="24"/>
          <w:szCs w:val="24"/>
        </w:rPr>
        <w:t xml:space="preserve">. The notion that being a nurse enables the individual to have an ethical conduct without receiving any training is entirely unfounded </w:t>
      </w:r>
      <w:r>
        <w:rPr>
          <w:rFonts w:ascii="Times New Roman" w:hAnsi="Times New Roman" w:cs="Times New Roman"/>
          <w:noProof/>
          <w:sz w:val="24"/>
          <w:szCs w:val="24"/>
        </w:rPr>
        <w:t>(12)</w:t>
      </w:r>
      <w:r w:rsidRPr="00D51974">
        <w:rPr>
          <w:rFonts w:ascii="Times New Roman" w:hAnsi="Times New Roman" w:cs="Times New Roman"/>
          <w:sz w:val="24"/>
          <w:szCs w:val="24"/>
        </w:rPr>
        <w:t>. The most important measure that should be taken in order to have capable and ethically-competent nurses who provide quality care is to establish and comply with the principles of professional performance through an emphasis on teaching ethical principles</w:t>
      </w:r>
      <w:ins w:id="18" w:author="Author">
        <w:r>
          <w:rPr>
            <w:rFonts w:ascii="Times New Roman" w:hAnsi="Times New Roman" w:cs="Times New Roman"/>
            <w:sz w:val="24"/>
            <w:szCs w:val="24"/>
          </w:rPr>
          <w:t xml:space="preserve"> </w:t>
        </w:r>
      </w:ins>
      <w:r>
        <w:rPr>
          <w:rFonts w:ascii="Times New Roman" w:hAnsi="Times New Roman" w:cs="Times New Roman"/>
          <w:noProof/>
          <w:sz w:val="24"/>
          <w:szCs w:val="24"/>
        </w:rPr>
        <w:t>(13)</w:t>
      </w:r>
      <w:r w:rsidRPr="00D51974">
        <w:rPr>
          <w:rFonts w:ascii="Times New Roman" w:hAnsi="Times New Roman" w:cs="Times New Roman"/>
          <w:sz w:val="24"/>
          <w:szCs w:val="24"/>
        </w:rPr>
        <w:t xml:space="preserve">  Studies have shown that ethical education has a significant positive effect on the promotion of nurses' ethical </w:t>
      </w:r>
      <w:ins w:id="19" w:author="Author">
        <w:r w:rsidRPr="00A47A2E">
          <w:rPr>
            <w:rFonts w:ascii="Times New Roman" w:hAnsi="Times New Roman" w:cs="Times New Roman"/>
            <w:sz w:val="24"/>
            <w:szCs w:val="24"/>
          </w:rPr>
          <w:t xml:space="preserve">reasoning and performance </w:t>
        </w:r>
      </w:ins>
      <w:del w:id="20" w:author="Author">
        <w:r w:rsidRPr="00D51974" w:rsidDel="00A47A2E">
          <w:rPr>
            <w:rFonts w:ascii="Times New Roman" w:hAnsi="Times New Roman" w:cs="Times New Roman"/>
            <w:sz w:val="24"/>
            <w:szCs w:val="24"/>
          </w:rPr>
          <w:delText xml:space="preserve">decision-making </w:delText>
        </w:r>
      </w:del>
      <w:r>
        <w:rPr>
          <w:rFonts w:ascii="Times New Roman" w:hAnsi="Times New Roman" w:cs="Times New Roman"/>
          <w:noProof/>
          <w:sz w:val="24"/>
          <w:szCs w:val="24"/>
        </w:rPr>
        <w:t>(14-17)</w:t>
      </w:r>
      <w:r w:rsidRPr="00D51974">
        <w:rPr>
          <w:rFonts w:ascii="Times New Roman" w:hAnsi="Times New Roman" w:cs="Times New Roman"/>
          <w:sz w:val="24"/>
          <w:szCs w:val="24"/>
        </w:rPr>
        <w:t xml:space="preserve">. </w:t>
      </w:r>
    </w:p>
    <w:p w:rsidR="00C35EA0" w:rsidRPr="00D51974" w:rsidRDefault="00C35EA0" w:rsidP="008F1EB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Training nurses should actively develop their independence, critical thinking, open-mindedness and sensitivity to others </w:t>
      </w:r>
      <w:r>
        <w:rPr>
          <w:rFonts w:ascii="Times New Roman" w:hAnsi="Times New Roman" w:cs="Times New Roman"/>
          <w:noProof/>
          <w:sz w:val="24"/>
          <w:szCs w:val="24"/>
        </w:rPr>
        <w:t>(14, 18)</w:t>
      </w:r>
      <w:r w:rsidRPr="00D51974">
        <w:rPr>
          <w:rFonts w:ascii="Times New Roman" w:hAnsi="Times New Roman" w:cs="Times New Roman"/>
          <w:sz w:val="24"/>
          <w:szCs w:val="24"/>
        </w:rPr>
        <w:t xml:space="preserve">. One way for active learning is through reflection. Reflection has been defined as a process of reviewing an experience in order to describe, analyze, and evaluate the performance </w:t>
      </w:r>
      <w:r>
        <w:rPr>
          <w:rFonts w:ascii="Times New Roman" w:hAnsi="Times New Roman" w:cs="Times New Roman"/>
          <w:noProof/>
          <w:sz w:val="24"/>
          <w:szCs w:val="24"/>
        </w:rPr>
        <w:t>(19)</w:t>
      </w:r>
      <w:r w:rsidRPr="00D51974">
        <w:rPr>
          <w:rFonts w:ascii="Times New Roman" w:hAnsi="Times New Roman" w:cs="Times New Roman"/>
          <w:sz w:val="24"/>
          <w:szCs w:val="24"/>
        </w:rPr>
        <w:t xml:space="preserve">. This method is a reshaping of experience to improve learning and performance and is effective in increasing nurses' awareness about and skills for clinical care and aims to improve their professional performance </w:t>
      </w:r>
      <w:r>
        <w:rPr>
          <w:rFonts w:ascii="Times New Roman" w:hAnsi="Times New Roman" w:cs="Times New Roman"/>
          <w:noProof/>
          <w:sz w:val="24"/>
          <w:szCs w:val="24"/>
        </w:rPr>
        <w:t>(20)</w:t>
      </w:r>
      <w:r w:rsidRPr="00D51974">
        <w:rPr>
          <w:rFonts w:ascii="Times New Roman" w:hAnsi="Times New Roman" w:cs="Times New Roman"/>
          <w:sz w:val="24"/>
          <w:szCs w:val="24"/>
        </w:rPr>
        <w:t xml:space="preserve">. Reflection can also affect the individual's attitude </w:t>
      </w:r>
      <w:r>
        <w:rPr>
          <w:rFonts w:ascii="Times New Roman" w:hAnsi="Times New Roman" w:cs="Times New Roman"/>
          <w:noProof/>
          <w:sz w:val="24"/>
          <w:szCs w:val="24"/>
        </w:rPr>
        <w:t>(21)</w:t>
      </w:r>
      <w:r w:rsidRPr="00D51974">
        <w:rPr>
          <w:rFonts w:ascii="Times New Roman" w:hAnsi="Times New Roman" w:cs="Times New Roman"/>
          <w:sz w:val="24"/>
          <w:szCs w:val="24"/>
        </w:rPr>
        <w:t xml:space="preserve"> and is particularly important in relation to ethical performance, which is also related to social and cultural conditions </w:t>
      </w:r>
      <w:r>
        <w:rPr>
          <w:rFonts w:ascii="Times New Roman" w:hAnsi="Times New Roman" w:cs="Times New Roman"/>
          <w:noProof/>
          <w:sz w:val="24"/>
          <w:szCs w:val="24"/>
        </w:rPr>
        <w:t>(22)</w:t>
      </w:r>
      <w:r w:rsidRPr="00D51974">
        <w:rPr>
          <w:rFonts w:ascii="Times New Roman" w:hAnsi="Times New Roman" w:cs="Times New Roman"/>
          <w:sz w:val="24"/>
          <w:szCs w:val="24"/>
        </w:rPr>
        <w:t xml:space="preserve">. Group reflection is a method of reflection for purposes of education that refers to the participation of groups of people in offering different perspectives on a given problem for better and clearer learning </w:t>
      </w:r>
      <w:r>
        <w:rPr>
          <w:rFonts w:ascii="Times New Roman" w:hAnsi="Times New Roman" w:cs="Times New Roman"/>
          <w:noProof/>
          <w:sz w:val="24"/>
          <w:szCs w:val="24"/>
        </w:rPr>
        <w:t>(23)</w:t>
      </w:r>
      <w:r w:rsidRPr="00D51974">
        <w:rPr>
          <w:rFonts w:ascii="Times New Roman" w:hAnsi="Times New Roman" w:cs="Times New Roman"/>
          <w:sz w:val="24"/>
          <w:szCs w:val="24"/>
        </w:rPr>
        <w:t xml:space="preserve">. Thus, in addition to enabling the individual to focus more on and review his experiences, group reflection facilitates the use of different people's views and perspectives </w:t>
      </w:r>
      <w:r>
        <w:rPr>
          <w:rFonts w:ascii="Times New Roman" w:hAnsi="Times New Roman" w:cs="Times New Roman"/>
          <w:noProof/>
          <w:sz w:val="24"/>
          <w:szCs w:val="24"/>
        </w:rPr>
        <w:t>(14, 24)</w:t>
      </w:r>
      <w:r w:rsidRPr="00D51974">
        <w:rPr>
          <w:rFonts w:ascii="Times New Roman" w:hAnsi="Times New Roman" w:cs="Times New Roman"/>
          <w:sz w:val="24"/>
          <w:szCs w:val="24"/>
        </w:rPr>
        <w:t xml:space="preserve">. Studies have examined education through reflection and group reflection in different areas and have mostly demonstrated positive effects for these methods </w:t>
      </w:r>
      <w:r>
        <w:rPr>
          <w:rFonts w:ascii="Times New Roman" w:hAnsi="Times New Roman" w:cs="Times New Roman"/>
          <w:noProof/>
          <w:sz w:val="24"/>
          <w:szCs w:val="24"/>
        </w:rPr>
        <w:t xml:space="preserve">(21, 25-27). </w:t>
      </w:r>
    </w:p>
    <w:p w:rsidR="00C35EA0" w:rsidRPr="00D51974" w:rsidRDefault="00C35EA0" w:rsidP="00DC3DF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Given that most studies conducted on the degree of compliance with ethical codes in nursing have been descriptive, and very few have been interventional (especially in the cultural and social context of Iran), more studies are required to examine the effect of different educational methods on the knowledge, attitude and performance of nurses in this </w:t>
      </w:r>
      <w:r w:rsidRPr="00507A50">
        <w:rPr>
          <w:rFonts w:ascii="Times New Roman" w:hAnsi="Times New Roman" w:cs="Times New Roman"/>
          <w:sz w:val="24"/>
          <w:szCs w:val="24"/>
        </w:rPr>
        <w:t xml:space="preserve">area. The present study was therefore conducted to determine the effect of </w:t>
      </w:r>
      <w:commentRangeStart w:id="21"/>
      <w:r w:rsidRPr="00507A50">
        <w:rPr>
          <w:rFonts w:ascii="Times New Roman" w:hAnsi="Times New Roman" w:cs="Times New Roman"/>
          <w:sz w:val="24"/>
          <w:szCs w:val="24"/>
        </w:rPr>
        <w:t xml:space="preserve">teaching nursing ethical </w:t>
      </w:r>
      <w:commentRangeEnd w:id="21"/>
      <w:r>
        <w:rPr>
          <w:rStyle w:val="CommentReference"/>
          <w:rFonts w:cs="Times New Roman"/>
          <w:lang w:val="x-none" w:eastAsia="x-none" w:bidi="ar-SA"/>
        </w:rPr>
        <w:commentReference w:id="21"/>
      </w:r>
      <w:r w:rsidRPr="00507A50">
        <w:rPr>
          <w:rFonts w:ascii="Times New Roman" w:hAnsi="Times New Roman" w:cs="Times New Roman"/>
          <w:sz w:val="24"/>
          <w:szCs w:val="24"/>
        </w:rPr>
        <w:t>codes using group reflection on the knowledge, attitude and performance of nurses.</w:t>
      </w:r>
      <w:r w:rsidRPr="00D51974">
        <w:rPr>
          <w:rFonts w:ascii="Times New Roman" w:hAnsi="Times New Roman" w:cs="Times New Roman"/>
          <w:sz w:val="24"/>
          <w:szCs w:val="24"/>
        </w:rPr>
        <w:t xml:space="preserve"> </w:t>
      </w:r>
    </w:p>
    <w:p w:rsidR="00C35EA0" w:rsidRPr="00D51974" w:rsidRDefault="00C35EA0" w:rsidP="00DC3DFD">
      <w:pPr>
        <w:bidi w:val="0"/>
        <w:spacing w:after="120" w:line="240" w:lineRule="auto"/>
        <w:rPr>
          <w:rFonts w:ascii="Times New Roman" w:hAnsi="Times New Roman" w:cs="Times New Roman"/>
          <w:sz w:val="24"/>
          <w:szCs w:val="24"/>
        </w:rPr>
      </w:pPr>
      <w:r w:rsidRPr="00D51974">
        <w:rPr>
          <w:rFonts w:ascii="Times New Roman" w:hAnsi="Times New Roman" w:cs="Times New Roman"/>
          <w:b/>
          <w:bCs/>
          <w:color w:val="231F20"/>
          <w:sz w:val="24"/>
          <w:szCs w:val="24"/>
        </w:rPr>
        <w:t>Materials and methods</w:t>
      </w:r>
      <w:r w:rsidRPr="00D51974">
        <w:rPr>
          <w:rFonts w:ascii="Times New Roman" w:hAnsi="Times New Roman" w:cs="Times New Roman"/>
          <w:sz w:val="24"/>
          <w:szCs w:val="24"/>
        </w:rPr>
        <w:t xml:space="preserve"> </w:t>
      </w:r>
    </w:p>
    <w:p w:rsidR="00C35EA0" w:rsidRPr="00D51974" w:rsidRDefault="00C35EA0" w:rsidP="00E26D2B">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The present single-blind, before-after, educational trial was conducted in a hospital affiliated to Shiraz University of Medical Sciences in the south of Iran. </w:t>
      </w:r>
    </w:p>
    <w:p w:rsidR="00C35EA0" w:rsidRPr="00D51974" w:rsidRDefault="00C35EA0" w:rsidP="008F1EB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Based on a study conducted by </w:t>
      </w:r>
      <w:proofErr w:type="spellStart"/>
      <w:r w:rsidRPr="00D51974">
        <w:rPr>
          <w:rFonts w:ascii="Times New Roman" w:hAnsi="Times New Roman" w:cs="Times New Roman"/>
          <w:sz w:val="24"/>
          <w:szCs w:val="24"/>
        </w:rPr>
        <w:t>Shadfard</w:t>
      </w:r>
      <w:proofErr w:type="spellEnd"/>
      <w:r w:rsidRPr="00D51974">
        <w:rPr>
          <w:rFonts w:ascii="Times New Roman" w:hAnsi="Times New Roman" w:cs="Times New Roman"/>
          <w:sz w:val="24"/>
          <w:szCs w:val="24"/>
        </w:rPr>
        <w:t xml:space="preserve"> in 2014 </w:t>
      </w:r>
      <w:r>
        <w:rPr>
          <w:rFonts w:ascii="Times New Roman" w:hAnsi="Times New Roman" w:cs="Times New Roman"/>
          <w:noProof/>
          <w:sz w:val="24"/>
          <w:szCs w:val="24"/>
        </w:rPr>
        <w:t>(27)</w:t>
      </w:r>
      <w:r w:rsidRPr="00D51974">
        <w:rPr>
          <w:rFonts w:ascii="Times New Roman" w:hAnsi="Times New Roman" w:cs="Times New Roman"/>
          <w:sz w:val="24"/>
          <w:szCs w:val="24"/>
        </w:rPr>
        <w:t xml:space="preserve"> and taking into account α=0.05, β=0.2, test power =0.8 and potential withdrawal =10%, the sample size was determined as 45 per group. A total of 90 willing eligible nurses working at different wards of the described hospital were selected. The study inclusion criteria consisted of having a bachelor's degree or higher in nursing, a minimum of one month of work experience and not having attended courses on ethical codes in the past. The study exclusion criteria consisted of more than two sessions of absence from the reflection training, not participating in the pretest or posttest and withdrawal from the project. To avoid the unwanted exchange of information between the groups during the study, multistage random sampling was performed, such that the study subjects were randomly divided into an intervention and a control group based on their ward of service. Nurses were selected from each ward using quotas and a systematic random approach, and the willing candidates entered the study until the group sizes reached 45. In the course of the study, one subject from the intervention group (for absence from the reflection sessions) and three from the control group (for unwillingness to continue their cooperation) were excluded. Ultimately, the data of 86 nurses (44 in the intervention group and 42 in the control group) were analyzed (Figure 1).</w:t>
      </w:r>
    </w:p>
    <w:p w:rsidR="00C35EA0" w:rsidRPr="00D51974" w:rsidRDefault="00C35EA0" w:rsidP="00DC3DF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In addition to the demographic questionnaire, a knowledge test, an attitude rating scale and a performance questionnaire were also used for data collection. </w:t>
      </w:r>
    </w:p>
    <w:p w:rsidR="00C35EA0" w:rsidRPr="00D51974" w:rsidRDefault="00C35EA0" w:rsidP="008F1EBD">
      <w:pPr>
        <w:pStyle w:val="ListParagraph"/>
        <w:bidi w:val="0"/>
        <w:spacing w:after="120" w:line="240" w:lineRule="auto"/>
        <w:ind w:left="0"/>
        <w:contextualSpacing w:val="0"/>
        <w:rPr>
          <w:rFonts w:ascii="Times New Roman" w:hAnsi="Times New Roman" w:cs="Times New Roman"/>
          <w:sz w:val="24"/>
          <w:szCs w:val="24"/>
        </w:rPr>
      </w:pPr>
      <w:r w:rsidRPr="00D51974">
        <w:rPr>
          <w:rFonts w:ascii="Times New Roman" w:hAnsi="Times New Roman" w:cs="Times New Roman"/>
          <w:b/>
          <w:bCs/>
          <w:sz w:val="24"/>
          <w:szCs w:val="24"/>
        </w:rPr>
        <w:t>The knowledge test</w:t>
      </w:r>
      <w:r w:rsidRPr="00D51974">
        <w:rPr>
          <w:rFonts w:ascii="Times New Roman" w:hAnsi="Times New Roman" w:cs="Times New Roman"/>
          <w:sz w:val="24"/>
          <w:szCs w:val="24"/>
        </w:rPr>
        <w:t>: This test was prepared by the researchers based on the available literature on ethical codes and Iranian Nursing Codes of Ethics</w:t>
      </w:r>
      <w:ins w:id="22" w:author="Author">
        <w:r>
          <w:rPr>
            <w:rFonts w:ascii="Times New Roman" w:hAnsi="Times New Roman" w:cs="Times New Roman"/>
            <w:sz w:val="24"/>
            <w:szCs w:val="24"/>
          </w:rPr>
          <w:t xml:space="preserve"> </w:t>
        </w:r>
      </w:ins>
      <w:r>
        <w:rPr>
          <w:rFonts w:ascii="Times New Roman" w:hAnsi="Times New Roman" w:cs="Times New Roman"/>
          <w:noProof/>
          <w:sz w:val="24"/>
          <w:szCs w:val="24"/>
        </w:rPr>
        <w:t>(2)</w:t>
      </w:r>
      <w:ins w:id="23" w:author="Author">
        <w:r>
          <w:rPr>
            <w:rFonts w:ascii="Times New Roman" w:hAnsi="Times New Roman" w:cs="Times New Roman"/>
            <w:sz w:val="24"/>
            <w:szCs w:val="24"/>
          </w:rPr>
          <w:t xml:space="preserve"> (</w:t>
        </w:r>
        <w:del w:id="24" w:author="Author">
          <w:r w:rsidDel="009B74BB">
            <w:rPr>
              <w:rFonts w:ascii="Times New Roman" w:hAnsi="Times New Roman" w:cs="Times New Roman"/>
              <w:sz w:val="24"/>
              <w:szCs w:val="24"/>
            </w:rPr>
            <w:delText>2) (Insert ref of the Iranian Nursing Code please)</w:delText>
          </w:r>
        </w:del>
      </w:ins>
      <w:r w:rsidRPr="00D51974">
        <w:rPr>
          <w:rFonts w:ascii="Times New Roman" w:hAnsi="Times New Roman" w:cs="Times New Roman"/>
          <w:sz w:val="24"/>
          <w:szCs w:val="24"/>
        </w:rPr>
        <w:t xml:space="preserve">. It contained seven true/false </w:t>
      </w:r>
      <w:del w:id="25" w:author="Author">
        <w:r w:rsidRPr="00D51974" w:rsidDel="004E1D33">
          <w:rPr>
            <w:rFonts w:ascii="Times New Roman" w:hAnsi="Times New Roman" w:cs="Times New Roman"/>
            <w:sz w:val="24"/>
            <w:szCs w:val="24"/>
          </w:rPr>
          <w:delText xml:space="preserve">items </w:delText>
        </w:r>
      </w:del>
      <w:r w:rsidRPr="00D51974">
        <w:rPr>
          <w:rFonts w:ascii="Times New Roman" w:hAnsi="Times New Roman" w:cs="Times New Roman"/>
          <w:sz w:val="24"/>
          <w:szCs w:val="24"/>
        </w:rPr>
        <w:t>and 12 multiple choice items</w:t>
      </w:r>
      <w:ins w:id="26" w:author="Author">
        <w:r>
          <w:rPr>
            <w:rFonts w:ascii="Times New Roman" w:hAnsi="Times New Roman" w:cs="Times New Roman"/>
            <w:sz w:val="24"/>
            <w:szCs w:val="24"/>
          </w:rPr>
          <w:t xml:space="preserve"> (Appendix table no.1)</w:t>
        </w:r>
        <w:del w:id="27" w:author="Author">
          <w:r w:rsidDel="00D64EFD">
            <w:rPr>
              <w:rFonts w:ascii="Times New Roman" w:hAnsi="Times New Roman" w:cs="Times New Roman"/>
              <w:sz w:val="24"/>
              <w:szCs w:val="24"/>
            </w:rPr>
            <w:delText xml:space="preserve"> (Show this in a tabular format)</w:delText>
          </w:r>
        </w:del>
      </w:ins>
      <w:r w:rsidRPr="00D51974">
        <w:rPr>
          <w:rFonts w:ascii="Times New Roman" w:hAnsi="Times New Roman" w:cs="Times New Roman"/>
          <w:sz w:val="24"/>
          <w:szCs w:val="24"/>
        </w:rPr>
        <w:t xml:space="preserve">. For each item, the correct answer </w:t>
      </w:r>
      <w:ins w:id="28" w:author="Author">
        <w:del w:id="29" w:author="Author">
          <w:r w:rsidDel="00D64EFD">
            <w:rPr>
              <w:rFonts w:ascii="Times New Roman" w:hAnsi="Times New Roman" w:cs="Times New Roman"/>
              <w:sz w:val="24"/>
              <w:szCs w:val="24"/>
            </w:rPr>
            <w:delText>(mention the correct answers in the table)</w:delText>
          </w:r>
        </w:del>
      </w:ins>
      <w:r>
        <w:rPr>
          <w:rFonts w:ascii="Times New Roman" w:hAnsi="Times New Roman" w:cs="Times New Roman"/>
          <w:sz w:val="24"/>
          <w:szCs w:val="24"/>
        </w:rPr>
        <w:t xml:space="preserve"> </w:t>
      </w:r>
      <w:r w:rsidRPr="00D51974">
        <w:rPr>
          <w:rFonts w:ascii="Times New Roman" w:hAnsi="Times New Roman" w:cs="Times New Roman"/>
          <w:sz w:val="24"/>
          <w:szCs w:val="24"/>
        </w:rPr>
        <w:t>was given one point and the other answers were scored zero, making the minimum score zero and the maximum 19. To evaluate the content validity of the test, a qualitative content validity assessment was carried out and the questionnaire was distributed among 12 nursing ethics experts and their comments on the content and quality of the designed items were taken. To examine the questionnaire’s reliability, the test-retest method was used. The questionnaire was completed by 21 nurses at the interval of two weeks. The Pearson correlation coefficient between the two tests was 0.9.</w:t>
      </w:r>
    </w:p>
    <w:p w:rsidR="00C35EA0" w:rsidRDefault="00C35EA0" w:rsidP="008F1EBD">
      <w:pPr>
        <w:pStyle w:val="ListParagraph"/>
        <w:bidi w:val="0"/>
        <w:spacing w:after="120" w:line="240" w:lineRule="auto"/>
        <w:ind w:left="0"/>
        <w:contextualSpacing w:val="0"/>
        <w:rPr>
          <w:rFonts w:ascii="BLotus" w:cs="B Nazanin"/>
          <w:sz w:val="24"/>
          <w:szCs w:val="24"/>
        </w:rPr>
      </w:pPr>
      <w:r w:rsidRPr="00D51974">
        <w:rPr>
          <w:rFonts w:ascii="Times New Roman" w:hAnsi="Times New Roman" w:cs="Times New Roman"/>
          <w:b/>
          <w:bCs/>
          <w:sz w:val="24"/>
          <w:szCs w:val="24"/>
        </w:rPr>
        <w:t>The attitude rating scale</w:t>
      </w:r>
      <w:r w:rsidRPr="00D51974">
        <w:rPr>
          <w:rFonts w:ascii="Times New Roman" w:hAnsi="Times New Roman" w:cs="Times New Roman"/>
          <w:sz w:val="24"/>
          <w:szCs w:val="24"/>
        </w:rPr>
        <w:t xml:space="preserve">: This scale was developed by the researchers based on the relevant literature and contained 17 items scored based on a four-point </w:t>
      </w:r>
      <w:proofErr w:type="spellStart"/>
      <w:r w:rsidRPr="00D51974">
        <w:rPr>
          <w:rFonts w:ascii="Times New Roman" w:hAnsi="Times New Roman" w:cs="Times New Roman"/>
          <w:sz w:val="24"/>
          <w:szCs w:val="24"/>
        </w:rPr>
        <w:t>Likert</w:t>
      </w:r>
      <w:proofErr w:type="spellEnd"/>
      <w:r w:rsidRPr="00D51974">
        <w:rPr>
          <w:rFonts w:ascii="Times New Roman" w:hAnsi="Times New Roman" w:cs="Times New Roman"/>
          <w:sz w:val="24"/>
          <w:szCs w:val="24"/>
        </w:rPr>
        <w:t xml:space="preserve"> scale </w:t>
      </w:r>
      <w:ins w:id="30" w:author="Author">
        <w:r>
          <w:rPr>
            <w:rFonts w:ascii="Times New Roman" w:hAnsi="Times New Roman" w:cs="Times New Roman"/>
            <w:sz w:val="24"/>
            <w:szCs w:val="24"/>
          </w:rPr>
          <w:t>(Appendix table no.2)</w:t>
        </w:r>
        <w:del w:id="31" w:author="Author">
          <w:r w:rsidDel="00642372">
            <w:rPr>
              <w:rFonts w:ascii="Times New Roman" w:hAnsi="Times New Roman" w:cs="Times New Roman"/>
              <w:sz w:val="24"/>
              <w:szCs w:val="24"/>
            </w:rPr>
            <w:delText>(add table)</w:delText>
          </w:r>
        </w:del>
      </w:ins>
      <w:r w:rsidRPr="00D51974">
        <w:rPr>
          <w:rFonts w:ascii="Times New Roman" w:hAnsi="Times New Roman" w:cs="Times New Roman"/>
          <w:sz w:val="24"/>
          <w:szCs w:val="24"/>
        </w:rPr>
        <w:t xml:space="preserve">. The items assessed nurses' attitude on the necessity, significance and practicality of observing codes of ethics in providing patient care. Each item was scored from zero to three (from ‘totally agree’ =3 to ‘totally disagree’ =0), and the minimum score was zero and the maximum 51. To determine the content validity of the scale, the </w:t>
      </w:r>
      <w:r w:rsidRPr="00495D91">
        <w:rPr>
          <w:rFonts w:ascii="Times New Roman" w:hAnsi="Times New Roman" w:cs="Times New Roman"/>
          <w:sz w:val="24"/>
          <w:szCs w:val="24"/>
        </w:rPr>
        <w:t xml:space="preserve">Waltz and </w:t>
      </w:r>
      <w:proofErr w:type="spellStart"/>
      <w:r w:rsidRPr="00495D91">
        <w:rPr>
          <w:rFonts w:ascii="Times New Roman" w:hAnsi="Times New Roman" w:cs="Times New Roman"/>
          <w:sz w:val="24"/>
          <w:szCs w:val="24"/>
        </w:rPr>
        <w:t>Bausell</w:t>
      </w:r>
      <w:proofErr w:type="spellEnd"/>
      <w:r w:rsidRPr="00495D91">
        <w:rPr>
          <w:rFonts w:ascii="Times New Roman" w:hAnsi="Times New Roman" w:cs="Times New Roman"/>
          <w:sz w:val="24"/>
          <w:szCs w:val="24"/>
        </w:rPr>
        <w:t xml:space="preserve"> (</w:t>
      </w:r>
      <w:del w:id="32" w:author="Author">
        <w:r w:rsidRPr="00495D91" w:rsidDel="00495D91">
          <w:rPr>
            <w:rFonts w:ascii="Times New Roman" w:hAnsi="Times New Roman" w:cs="Times New Roman"/>
            <w:sz w:val="24"/>
            <w:szCs w:val="24"/>
          </w:rPr>
          <w:delText>1983</w:delText>
        </w:r>
      </w:del>
      <w:ins w:id="33" w:author="Author">
        <w:r w:rsidRPr="00E3776D">
          <w:rPr>
            <w:rFonts w:ascii="Times New Roman" w:hAnsi="Times New Roman" w:cs="Times New Roman"/>
            <w:sz w:val="24"/>
            <w:szCs w:val="24"/>
          </w:rPr>
          <w:t>198</w:t>
        </w:r>
        <w:r w:rsidRPr="00DA6336">
          <w:rPr>
            <w:rFonts w:ascii="Times New Roman" w:hAnsi="Times New Roman" w:cs="Times New Roman"/>
            <w:sz w:val="24"/>
            <w:szCs w:val="24"/>
          </w:rPr>
          <w:t>1</w:t>
        </w:r>
      </w:ins>
      <w:r w:rsidRPr="00495D91">
        <w:rPr>
          <w:rFonts w:ascii="Times New Roman" w:hAnsi="Times New Roman" w:cs="Times New Roman"/>
          <w:sz w:val="24"/>
          <w:szCs w:val="24"/>
        </w:rPr>
        <w:t xml:space="preserve">) </w:t>
      </w:r>
      <w:commentRangeStart w:id="34"/>
      <w:r w:rsidRPr="00495D91">
        <w:rPr>
          <w:rFonts w:ascii="Times New Roman" w:hAnsi="Times New Roman" w:cs="Times New Roman"/>
          <w:sz w:val="24"/>
          <w:szCs w:val="24"/>
        </w:rPr>
        <w:t xml:space="preserve">Content Validity Index (CVI) </w:t>
      </w:r>
      <w:commentRangeEnd w:id="34"/>
      <w:r w:rsidRPr="00DA6336">
        <w:rPr>
          <w:rFonts w:ascii="Times New Roman" w:hAnsi="Times New Roman"/>
          <w:sz w:val="24"/>
          <w:szCs w:val="24"/>
        </w:rPr>
        <w:commentReference w:id="34"/>
      </w:r>
      <w:ins w:id="35" w:author="Author">
        <w:r w:rsidRPr="00DA6336">
          <w:rPr>
            <w:rFonts w:ascii="Times New Roman" w:hAnsi="Times New Roman" w:cs="Times New Roman"/>
            <w:sz w:val="24"/>
            <w:szCs w:val="24"/>
          </w:rPr>
          <w:t xml:space="preserve">was used </w:t>
        </w:r>
      </w:ins>
      <w:r w:rsidRPr="00DA6336">
        <w:rPr>
          <w:rFonts w:ascii="Times New Roman" w:hAnsi="Times New Roman" w:cs="Times New Roman"/>
          <w:sz w:val="24"/>
          <w:szCs w:val="24"/>
        </w:rPr>
        <w:t>(28)</w:t>
      </w:r>
      <w:ins w:id="36" w:author="Author">
        <w:r w:rsidRPr="00DA6336">
          <w:rPr>
            <w:rFonts w:ascii="Times New Roman" w:hAnsi="Times New Roman" w:cs="Times New Roman"/>
            <w:sz w:val="24"/>
            <w:szCs w:val="24"/>
          </w:rPr>
          <w:t xml:space="preserve">. The twelve nursing faculty members were asked to indicate their opinions regarding the items’ “relevance”, “simplicity”, and “clarity” based on a 4-point </w:t>
        </w:r>
        <w:proofErr w:type="spellStart"/>
        <w:r w:rsidRPr="00DA6336">
          <w:rPr>
            <w:rFonts w:ascii="Times New Roman" w:hAnsi="Times New Roman" w:cs="Times New Roman"/>
            <w:sz w:val="24"/>
            <w:szCs w:val="24"/>
          </w:rPr>
          <w:t>Likert</w:t>
        </w:r>
        <w:proofErr w:type="spellEnd"/>
        <w:r w:rsidRPr="00DA6336">
          <w:rPr>
            <w:rFonts w:ascii="Times New Roman" w:hAnsi="Times New Roman" w:cs="Times New Roman"/>
            <w:sz w:val="24"/>
            <w:szCs w:val="24"/>
          </w:rPr>
          <w:t xml:space="preserve"> scale ranging from 1 to 4. Then, CVI was calculated for each item by dividing the number of assessors who assigned 3 or 4 scores to the item by the total number of assessors </w:t>
        </w:r>
      </w:ins>
      <w:r w:rsidRPr="00DA6336">
        <w:rPr>
          <w:rFonts w:ascii="Times New Roman" w:hAnsi="Times New Roman" w:cs="Times New Roman"/>
          <w:sz w:val="24"/>
          <w:szCs w:val="24"/>
        </w:rPr>
        <w:t>(29)</w:t>
      </w:r>
      <w:ins w:id="37" w:author="Author">
        <w:r w:rsidRPr="00DA6336">
          <w:rPr>
            <w:rFonts w:ascii="Times New Roman" w:hAnsi="Times New Roman" w:cs="Times New Roman"/>
            <w:sz w:val="24"/>
            <w:szCs w:val="24"/>
          </w:rPr>
          <w:t xml:space="preserve">. The questions with scores &gt; 0.79 were appropriate and others were excluded </w:t>
        </w:r>
      </w:ins>
      <w:r w:rsidRPr="00DA6336">
        <w:rPr>
          <w:rFonts w:ascii="Times New Roman" w:hAnsi="Times New Roman" w:cs="Times New Roman"/>
          <w:sz w:val="24"/>
          <w:szCs w:val="24"/>
        </w:rPr>
        <w:t>(30)</w:t>
      </w:r>
      <w:ins w:id="38" w:author="Author">
        <w:r w:rsidRPr="00DA6336">
          <w:rPr>
            <w:rFonts w:ascii="Times New Roman" w:hAnsi="Times New Roman" w:cs="Times New Roman"/>
            <w:sz w:val="24"/>
            <w:szCs w:val="24"/>
          </w:rPr>
          <w:t xml:space="preserve">. </w:t>
        </w:r>
      </w:ins>
      <w:commentRangeStart w:id="39"/>
      <w:del w:id="40" w:author="Author">
        <w:r w:rsidRPr="00495D91" w:rsidDel="00E3776D">
          <w:rPr>
            <w:rFonts w:ascii="Times New Roman" w:hAnsi="Times New Roman" w:cs="Times New Roman"/>
            <w:sz w:val="24"/>
            <w:szCs w:val="24"/>
          </w:rPr>
          <w:delText>according</w:delText>
        </w:r>
        <w:commentRangeEnd w:id="39"/>
        <w:r w:rsidRPr="00495D91" w:rsidDel="00E3776D">
          <w:rPr>
            <w:rStyle w:val="CommentReference"/>
            <w:rFonts w:cs="Times New Roman"/>
            <w:lang w:val="x-none" w:eastAsia="x-none" w:bidi="ar-SA"/>
          </w:rPr>
          <w:commentReference w:id="39"/>
        </w:r>
        <w:r w:rsidRPr="00495D91" w:rsidDel="00E3776D">
          <w:rPr>
            <w:rFonts w:ascii="Times New Roman" w:hAnsi="Times New Roman" w:cs="Times New Roman"/>
            <w:sz w:val="24"/>
            <w:szCs w:val="24"/>
          </w:rPr>
          <w:delText xml:space="preserve"> to the views expressed by 12 nursing professors was used</w:delText>
        </w:r>
        <w:r w:rsidRPr="00D51974" w:rsidDel="00E3776D">
          <w:rPr>
            <w:rFonts w:ascii="Times New Roman" w:hAnsi="Times New Roman" w:cs="Times New Roman"/>
            <w:sz w:val="24"/>
            <w:szCs w:val="24"/>
          </w:rPr>
          <w:delText xml:space="preserve"> </w:delText>
        </w:r>
        <w:r w:rsidRPr="00D51974" w:rsidDel="00E3776D">
          <w:rPr>
            <w:rFonts w:ascii="Times New Roman" w:hAnsi="Times New Roman" w:cs="Times New Roman"/>
            <w:noProof/>
            <w:sz w:val="24"/>
            <w:szCs w:val="24"/>
          </w:rPr>
          <w:delText>(28)</w:delText>
        </w:r>
        <w:r w:rsidRPr="00D51974" w:rsidDel="00E3776D">
          <w:rPr>
            <w:rFonts w:ascii="Times New Roman" w:hAnsi="Times New Roman" w:cs="Times New Roman"/>
            <w:sz w:val="24"/>
            <w:szCs w:val="24"/>
          </w:rPr>
          <w:delText xml:space="preserve">. </w:delText>
        </w:r>
      </w:del>
      <w:r w:rsidRPr="00D51974">
        <w:rPr>
          <w:rFonts w:ascii="Times New Roman" w:hAnsi="Times New Roman" w:cs="Times New Roman"/>
          <w:sz w:val="24"/>
          <w:szCs w:val="24"/>
        </w:rPr>
        <w:t xml:space="preserve">For the reliability assessment, the test-retest method was performed and the scale was completed twice by 21 nurses at an interval of two weeks, and the Pearson correlation coefficient between the two tests was calculated as 0.94. Also, the </w:t>
      </w:r>
      <w:proofErr w:type="spellStart"/>
      <w:r w:rsidRPr="00D51974">
        <w:rPr>
          <w:rFonts w:ascii="Times New Roman" w:hAnsi="Times New Roman" w:cs="Times New Roman"/>
          <w:sz w:val="24"/>
          <w:szCs w:val="24"/>
        </w:rPr>
        <w:t>Cronbach</w:t>
      </w:r>
      <w:proofErr w:type="spellEnd"/>
      <w:r w:rsidRPr="00D51974">
        <w:rPr>
          <w:rFonts w:ascii="Times New Roman" w:hAnsi="Times New Roman" w:cs="Times New Roman"/>
          <w:sz w:val="24"/>
          <w:szCs w:val="24"/>
        </w:rPr>
        <w:t xml:space="preserve"> alpha coefficient of 0.76 showed the favorable internal consistency of the tool</w:t>
      </w:r>
      <w:r w:rsidRPr="00D51974">
        <w:rPr>
          <w:rFonts w:ascii="Times New Roman" w:hAnsi="Times New Roman" w:cs="Times New Roman"/>
          <w:noProof/>
          <w:sz w:val="24"/>
          <w:szCs w:val="24"/>
        </w:rPr>
        <w:t xml:space="preserve"> </w:t>
      </w:r>
      <w:r>
        <w:rPr>
          <w:rFonts w:ascii="Times New Roman" w:hAnsi="Times New Roman" w:cs="Times New Roman"/>
          <w:noProof/>
          <w:sz w:val="24"/>
          <w:szCs w:val="24"/>
        </w:rPr>
        <w:t>(31)</w:t>
      </w:r>
      <w:r w:rsidRPr="00D51974">
        <w:rPr>
          <w:rFonts w:ascii="Times New Roman" w:hAnsi="Times New Roman" w:cs="Times New Roman"/>
          <w:sz w:val="24"/>
          <w:szCs w:val="24"/>
        </w:rPr>
        <w:t xml:space="preserve">. </w:t>
      </w:r>
    </w:p>
    <w:p w:rsidR="00C35EA0" w:rsidRPr="00D51974" w:rsidRDefault="00C35EA0" w:rsidP="008F1EBD">
      <w:pPr>
        <w:pStyle w:val="ListParagraph"/>
        <w:bidi w:val="0"/>
        <w:spacing w:after="120" w:line="240" w:lineRule="auto"/>
        <w:ind w:left="0"/>
        <w:contextualSpacing w:val="0"/>
        <w:rPr>
          <w:rFonts w:ascii="Times New Roman" w:hAnsi="Times New Roman" w:cs="Times New Roman"/>
          <w:sz w:val="24"/>
          <w:szCs w:val="24"/>
        </w:rPr>
      </w:pPr>
      <w:r w:rsidRPr="00D51974">
        <w:rPr>
          <w:rFonts w:ascii="Times New Roman" w:hAnsi="Times New Roman" w:cs="Times New Roman"/>
          <w:b/>
          <w:bCs/>
          <w:sz w:val="24"/>
          <w:szCs w:val="24"/>
        </w:rPr>
        <w:t>The performance questionnaire</w:t>
      </w:r>
      <w:r w:rsidRPr="00D51974">
        <w:rPr>
          <w:rFonts w:ascii="Times New Roman" w:hAnsi="Times New Roman" w:cs="Times New Roman"/>
          <w:sz w:val="24"/>
          <w:szCs w:val="24"/>
        </w:rPr>
        <w:t>: In the present study, ‘performance’ indicates nurses’ extent of observing ethical codes in providing clinical services. To this end, a questionnaire extracted from the Iranian Nursing Codes of Ethics (the section on Nurses and Practice with 23 codes) was used</w:t>
      </w:r>
      <w:ins w:id="41" w:author="Author">
        <w:r>
          <w:rPr>
            <w:rFonts w:ascii="Times New Roman" w:hAnsi="Times New Roman" w:cs="Times New Roman"/>
            <w:sz w:val="24"/>
            <w:szCs w:val="24"/>
          </w:rPr>
          <w:t xml:space="preserve"> (Appendix table no.3)</w:t>
        </w:r>
        <w:del w:id="42" w:author="Author">
          <w:r w:rsidDel="00642372">
            <w:rPr>
              <w:rFonts w:ascii="Times New Roman" w:hAnsi="Times New Roman" w:cs="Times New Roman"/>
              <w:sz w:val="24"/>
              <w:szCs w:val="24"/>
            </w:rPr>
            <w:delText>(table number)</w:delText>
          </w:r>
        </w:del>
      </w:ins>
      <w:r w:rsidRPr="00D51974">
        <w:rPr>
          <w:rFonts w:ascii="Times New Roman" w:hAnsi="Times New Roman" w:cs="Times New Roman"/>
          <w:sz w:val="24"/>
          <w:szCs w:val="24"/>
        </w:rPr>
        <w:t xml:space="preserve">. This 26-item questionnaire was developed by </w:t>
      </w:r>
      <w:proofErr w:type="spellStart"/>
      <w:r w:rsidRPr="00D51974">
        <w:rPr>
          <w:rFonts w:ascii="Times New Roman" w:hAnsi="Times New Roman" w:cs="Times New Roman"/>
          <w:sz w:val="24"/>
          <w:szCs w:val="24"/>
        </w:rPr>
        <w:t>Momennsab</w:t>
      </w:r>
      <w:proofErr w:type="spellEnd"/>
      <w:r w:rsidRPr="00D51974">
        <w:rPr>
          <w:rFonts w:ascii="Times New Roman" w:hAnsi="Times New Roman" w:cs="Times New Roman"/>
          <w:sz w:val="24"/>
          <w:szCs w:val="24"/>
        </w:rPr>
        <w:t xml:space="preserve"> et al. </w:t>
      </w:r>
      <w:r>
        <w:rPr>
          <w:rFonts w:ascii="Times New Roman" w:hAnsi="Times New Roman" w:cs="Times New Roman"/>
          <w:noProof/>
          <w:sz w:val="24"/>
          <w:szCs w:val="24"/>
        </w:rPr>
        <w:t>(7)</w:t>
      </w:r>
      <w:ins w:id="43" w:author="Author">
        <w:del w:id="44" w:author="Author">
          <w:r w:rsidDel="00642372">
            <w:rPr>
              <w:rFonts w:ascii="Times New Roman" w:hAnsi="Times New Roman" w:cs="Times New Roman"/>
              <w:sz w:val="24"/>
              <w:szCs w:val="24"/>
            </w:rPr>
            <w:delText xml:space="preserve"> </w:delText>
          </w:r>
        </w:del>
      </w:ins>
      <w:del w:id="45" w:author="Author">
        <w:r w:rsidRPr="00DA6336" w:rsidDel="00642372">
          <w:rPr>
            <w:rFonts w:ascii="Times New Roman" w:hAnsi="Times New Roman" w:cs="Times New Roman"/>
            <w:noProof/>
            <w:sz w:val="24"/>
            <w:szCs w:val="24"/>
          </w:rPr>
          <w:delText>(</w:delText>
        </w:r>
        <w:commentRangeStart w:id="46"/>
        <w:r w:rsidRPr="00DA6336" w:rsidDel="00642372">
          <w:rPr>
            <w:rFonts w:ascii="Times New Roman" w:hAnsi="Times New Roman" w:cs="Times New Roman"/>
            <w:noProof/>
            <w:sz w:val="24"/>
            <w:szCs w:val="24"/>
          </w:rPr>
          <w:delText>8</w:delText>
        </w:r>
        <w:commentRangeEnd w:id="46"/>
        <w:r w:rsidRPr="00DA6336" w:rsidDel="00642372">
          <w:rPr>
            <w:rStyle w:val="CommentReference"/>
            <w:rFonts w:cs="Times New Roman"/>
            <w:lang w:val="x-none" w:eastAsia="x-none" w:bidi="ar-SA"/>
          </w:rPr>
          <w:commentReference w:id="46"/>
        </w:r>
        <w:r w:rsidRPr="00DA6336" w:rsidDel="00642372">
          <w:rPr>
            <w:rFonts w:ascii="Times New Roman" w:hAnsi="Times New Roman" w:cs="Times New Roman"/>
            <w:noProof/>
            <w:sz w:val="24"/>
            <w:szCs w:val="24"/>
          </w:rPr>
          <w:delText>)</w:delText>
        </w:r>
      </w:del>
      <w:r w:rsidRPr="00DA6336">
        <w:rPr>
          <w:rFonts w:ascii="Times New Roman" w:hAnsi="Times New Roman" w:cs="Times New Roman"/>
          <w:sz w:val="24"/>
          <w:szCs w:val="24"/>
        </w:rPr>
        <w:t>,</w:t>
      </w:r>
      <w:r w:rsidRPr="00D51974">
        <w:rPr>
          <w:rFonts w:ascii="Times New Roman" w:hAnsi="Times New Roman" w:cs="Times New Roman"/>
          <w:sz w:val="24"/>
          <w:szCs w:val="24"/>
        </w:rPr>
        <w:t xml:space="preserve"> and has a confirmed validity and reliability. Each item is scored from 0 for ‘never’ to 3 for ‘always’, and the minimum and maximum scores are zero and 78 </w:t>
      </w:r>
      <w:r>
        <w:rPr>
          <w:rFonts w:ascii="Times New Roman" w:hAnsi="Times New Roman" w:cs="Times New Roman"/>
          <w:noProof/>
          <w:sz w:val="24"/>
          <w:szCs w:val="24"/>
        </w:rPr>
        <w:t>(7)</w:t>
      </w:r>
      <w:r w:rsidRPr="00D51974">
        <w:rPr>
          <w:rFonts w:ascii="Times New Roman" w:hAnsi="Times New Roman" w:cs="Times New Roman"/>
          <w:sz w:val="24"/>
          <w:szCs w:val="24"/>
        </w:rPr>
        <w:t xml:space="preserve">. In the present study, the content validity of the tool was assessed with the views expressed by 12 nursing ethics experts. For the reliability assessment, the questionnaire was completed twice by 21 nurses at an interval of two weeks, and the Pearson correlation coefficient between the two tests was calculated as 0.98. </w:t>
      </w:r>
    </w:p>
    <w:p w:rsidR="00C35EA0" w:rsidRPr="00D51974" w:rsidRDefault="00C35EA0" w:rsidP="00EF0B14">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The nurses in both the intervention and control groups were first briefed on the study objectives and methods in a session and their </w:t>
      </w:r>
      <w:ins w:id="47" w:author="Author">
        <w:r>
          <w:rPr>
            <w:rFonts w:ascii="Times New Roman" w:hAnsi="Times New Roman" w:cs="Times New Roman"/>
            <w:sz w:val="24"/>
            <w:szCs w:val="24"/>
          </w:rPr>
          <w:t xml:space="preserve">written </w:t>
        </w:r>
      </w:ins>
      <w:commentRangeStart w:id="48"/>
      <w:r w:rsidRPr="00D51974">
        <w:rPr>
          <w:rFonts w:ascii="Times New Roman" w:hAnsi="Times New Roman" w:cs="Times New Roman"/>
          <w:sz w:val="24"/>
          <w:szCs w:val="24"/>
        </w:rPr>
        <w:t>informed consents</w:t>
      </w:r>
      <w:commentRangeEnd w:id="48"/>
      <w:r>
        <w:rPr>
          <w:rStyle w:val="CommentReference"/>
          <w:rFonts w:cs="Times New Roman"/>
          <w:lang w:val="x-none" w:eastAsia="x-none" w:bidi="ar-SA"/>
        </w:rPr>
        <w:commentReference w:id="48"/>
      </w:r>
      <w:r w:rsidRPr="00D51974">
        <w:rPr>
          <w:rFonts w:ascii="Times New Roman" w:hAnsi="Times New Roman" w:cs="Times New Roman"/>
          <w:sz w:val="24"/>
          <w:szCs w:val="24"/>
        </w:rPr>
        <w:t xml:space="preserve"> were obtained. They then completed the knowledge, attitude and performance questionnaires. </w:t>
      </w:r>
      <w:ins w:id="49" w:author="Author">
        <w:r>
          <w:rPr>
            <w:rFonts w:ascii="Times New Roman" w:hAnsi="Times New Roman" w:cs="Times New Roman"/>
            <w:sz w:val="24"/>
            <w:szCs w:val="24"/>
          </w:rPr>
          <w:t xml:space="preserve">For each nurse </w:t>
        </w:r>
      </w:ins>
      <w:del w:id="50" w:author="Author">
        <w:r w:rsidRPr="00AE2D2C" w:rsidDel="00AE2D2C">
          <w:rPr>
            <w:rFonts w:ascii="Times New Roman" w:hAnsi="Times New Roman" w:cs="Times New Roman"/>
            <w:sz w:val="24"/>
            <w:szCs w:val="24"/>
          </w:rPr>
          <w:delText>T</w:delText>
        </w:r>
      </w:del>
      <w:ins w:id="51" w:author="Author">
        <w:r w:rsidRPr="00AE2D2C">
          <w:rPr>
            <w:rFonts w:ascii="Times New Roman" w:hAnsi="Times New Roman" w:cs="Times New Roman"/>
            <w:sz w:val="24"/>
            <w:szCs w:val="24"/>
          </w:rPr>
          <w:t>t</w:t>
        </w:r>
      </w:ins>
      <w:r w:rsidRPr="00AE2D2C">
        <w:rPr>
          <w:rFonts w:ascii="Times New Roman" w:hAnsi="Times New Roman" w:cs="Times New Roman"/>
          <w:sz w:val="24"/>
          <w:szCs w:val="24"/>
        </w:rPr>
        <w:t xml:space="preserve">he </w:t>
      </w:r>
      <w:commentRangeStart w:id="52"/>
      <w:r w:rsidRPr="00AE2D2C">
        <w:rPr>
          <w:rFonts w:ascii="Times New Roman" w:hAnsi="Times New Roman" w:cs="Times New Roman"/>
          <w:sz w:val="24"/>
          <w:szCs w:val="24"/>
        </w:rPr>
        <w:t>performance questionnaire</w:t>
      </w:r>
      <w:commentRangeEnd w:id="52"/>
      <w:r w:rsidRPr="00AE2D2C">
        <w:rPr>
          <w:rFonts w:ascii="Times New Roman" w:hAnsi="Times New Roman"/>
          <w:sz w:val="24"/>
          <w:szCs w:val="24"/>
        </w:rPr>
        <w:commentReference w:id="52"/>
      </w:r>
      <w:r w:rsidRPr="00AE2D2C">
        <w:rPr>
          <w:rFonts w:ascii="Times New Roman" w:hAnsi="Times New Roman" w:cs="Times New Roman"/>
          <w:sz w:val="24"/>
          <w:szCs w:val="24"/>
        </w:rPr>
        <w:t xml:space="preserve"> was also completed </w:t>
      </w:r>
      <w:del w:id="53" w:author="Author">
        <w:r w:rsidRPr="00AE2D2C" w:rsidDel="00AE2D2C">
          <w:rPr>
            <w:rFonts w:ascii="Times New Roman" w:hAnsi="Times New Roman" w:cs="Times New Roman"/>
            <w:sz w:val="24"/>
            <w:szCs w:val="24"/>
          </w:rPr>
          <w:delText xml:space="preserve">for each nurse </w:delText>
        </w:r>
      </w:del>
      <w:r w:rsidRPr="00AE2D2C">
        <w:rPr>
          <w:rFonts w:ascii="Times New Roman" w:hAnsi="Times New Roman" w:cs="Times New Roman"/>
          <w:sz w:val="24"/>
          <w:szCs w:val="24"/>
        </w:rPr>
        <w:t>by the ward’s head-nurse</w:t>
      </w:r>
      <w:ins w:id="54" w:author="Author">
        <w:r w:rsidRPr="00AE2D2C">
          <w:rPr>
            <w:rFonts w:ascii="Times New Roman" w:hAnsi="Times New Roman" w:cs="Times New Roman"/>
            <w:sz w:val="24"/>
            <w:szCs w:val="24"/>
          </w:rPr>
          <w:t xml:space="preserve">. This questionnaire was same as that completed by nurses, but with appropriate </w:t>
        </w:r>
        <w:proofErr w:type="gramStart"/>
        <w:r w:rsidRPr="00AE2D2C">
          <w:rPr>
            <w:rFonts w:ascii="Times New Roman" w:hAnsi="Times New Roman" w:cs="Times New Roman"/>
            <w:sz w:val="24"/>
            <w:szCs w:val="24"/>
          </w:rPr>
          <w:t>verb</w:t>
        </w:r>
        <w:r>
          <w:rPr>
            <w:rFonts w:ascii="Times New Roman" w:hAnsi="Times New Roman" w:cs="Times New Roman"/>
            <w:sz w:val="24"/>
            <w:szCs w:val="24"/>
          </w:rPr>
          <w:t>s</w:t>
        </w:r>
      </w:ins>
      <w:r>
        <w:rPr>
          <w:rFonts w:ascii="Times New Roman" w:hAnsi="Times New Roman" w:cs="Times New Roman"/>
          <w:sz w:val="24"/>
          <w:szCs w:val="24"/>
        </w:rPr>
        <w:t xml:space="preserve"> </w:t>
      </w:r>
      <w:ins w:id="55" w:author="Author">
        <w:r w:rsidRPr="00AE2D2C">
          <w:rPr>
            <w:rFonts w:ascii="Times New Roman" w:hAnsi="Times New Roman" w:cs="Times New Roman"/>
            <w:sz w:val="24"/>
            <w:szCs w:val="24"/>
          </w:rPr>
          <w:t>.</w:t>
        </w:r>
      </w:ins>
      <w:proofErr w:type="gramEnd"/>
      <w:del w:id="56" w:author="Author">
        <w:r w:rsidRPr="00AE2D2C" w:rsidDel="00AE2D2C">
          <w:rPr>
            <w:rFonts w:ascii="Times New Roman" w:hAnsi="Times New Roman" w:cs="Times New Roman"/>
            <w:sz w:val="24"/>
            <w:szCs w:val="24"/>
          </w:rPr>
          <w:delText>, and</w:delText>
        </w:r>
      </w:del>
      <w:r w:rsidRPr="00AE2D2C">
        <w:rPr>
          <w:rFonts w:ascii="Times New Roman" w:hAnsi="Times New Roman" w:cs="Times New Roman"/>
          <w:sz w:val="24"/>
          <w:szCs w:val="24"/>
        </w:rPr>
        <w:t xml:space="preserve"> </w:t>
      </w:r>
      <w:del w:id="57" w:author="Author">
        <w:r w:rsidRPr="00AE2D2C" w:rsidDel="00AE2D2C">
          <w:rPr>
            <w:rFonts w:ascii="Times New Roman" w:hAnsi="Times New Roman" w:cs="Times New Roman"/>
            <w:sz w:val="24"/>
            <w:szCs w:val="24"/>
          </w:rPr>
          <w:delText xml:space="preserve">the </w:delText>
        </w:r>
      </w:del>
      <w:ins w:id="58" w:author="Author">
        <w:r w:rsidRPr="00AE2D2C">
          <w:rPr>
            <w:rFonts w:ascii="Times New Roman" w:hAnsi="Times New Roman" w:cs="Times New Roman"/>
            <w:sz w:val="24"/>
            <w:szCs w:val="24"/>
          </w:rPr>
          <w:t xml:space="preserve">The </w:t>
        </w:r>
      </w:ins>
      <w:r w:rsidRPr="00AE2D2C">
        <w:rPr>
          <w:rFonts w:ascii="Times New Roman" w:hAnsi="Times New Roman" w:cs="Times New Roman"/>
          <w:sz w:val="24"/>
          <w:szCs w:val="24"/>
        </w:rPr>
        <w:t>mean of the scores given by the nurses and the head-nurse was taken as the performance score of each subject.</w:t>
      </w:r>
      <w:r w:rsidRPr="00D51974">
        <w:rPr>
          <w:rFonts w:ascii="Times New Roman" w:hAnsi="Times New Roman" w:cs="Times New Roman"/>
          <w:sz w:val="24"/>
          <w:szCs w:val="24"/>
        </w:rPr>
        <w:t xml:space="preserve"> The intervention group was divided into five groups of nine, and four two-hour group reflection sessions were held for each group. In each session, two scenarios about observing ethical codes were discussed and reflected on. The scenarios were based on the researchers' experiences and the Nursing Codes of Ethics and used the available resources and were approved by 12 professors at the school of nursing. These scenarios included clinically-tangible issues with which the personnel were faced on a daily basis and included topics such as the importance of obtaining informed consent, respect for the privacy of the patients and their confidentiality, preserving their right to autonomy and decision-making, respect for the patients' personal beliefs, preserving their right to choose to continue the treatment and choose a nurse, the respectful treatment of the patients and other colleagues, and refraining from the commercial promotion of any particular products. Seven questions were posed at the end of each scenario that debated and assessed the subjects’ understandings, feelings, views and perspectives and potential decisions.</w:t>
      </w:r>
    </w:p>
    <w:p w:rsidR="00C35EA0" w:rsidRPr="00D51974" w:rsidRDefault="00C35EA0" w:rsidP="008F1EB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 xml:space="preserve">The reflection sessions were guided by the group leader (researcher) according to the Gibbs model. Gibbs’ reflective circle involves description, feeling, evaluation, analysis, </w:t>
      </w:r>
      <w:proofErr w:type="gramStart"/>
      <w:r w:rsidRPr="00D51974">
        <w:rPr>
          <w:rFonts w:ascii="Times New Roman" w:hAnsi="Times New Roman" w:cs="Times New Roman"/>
          <w:sz w:val="24"/>
          <w:szCs w:val="24"/>
        </w:rPr>
        <w:t>conclusion</w:t>
      </w:r>
      <w:proofErr w:type="gramEnd"/>
      <w:r w:rsidRPr="00D51974">
        <w:rPr>
          <w:rFonts w:ascii="Times New Roman" w:hAnsi="Times New Roman" w:cs="Times New Roman"/>
          <w:sz w:val="24"/>
          <w:szCs w:val="24"/>
        </w:rPr>
        <w:t xml:space="preserve"> and action plan </w:t>
      </w:r>
      <w:r>
        <w:rPr>
          <w:rFonts w:ascii="Times New Roman" w:hAnsi="Times New Roman" w:cs="Times New Roman"/>
          <w:noProof/>
          <w:sz w:val="24"/>
          <w:szCs w:val="24"/>
        </w:rPr>
        <w:t>(32)</w:t>
      </w:r>
      <w:r w:rsidRPr="00D51974">
        <w:rPr>
          <w:rFonts w:ascii="Times New Roman" w:hAnsi="Times New Roman" w:cs="Times New Roman"/>
          <w:sz w:val="24"/>
          <w:szCs w:val="24"/>
        </w:rPr>
        <w:t xml:space="preserve">. In line with this model, questions were asked about each scenario and put to debate. All the principles of group dynamics were fully observed. The control group also received a two-hour lecture by the researcher on issues related to nursing codes of ethics along with a Q&amp;A and a slide show. The posttest was held in the intervention and control groups one month after the last session of group reflection. Moreover, the nurses’ performance was assessed by their ward head-nurse, and the mean score of their performance was determined. To blind the study, the distribution and collection of the questionnaires and the statistical analysis of their data were performed by </w:t>
      </w:r>
      <w:commentRangeStart w:id="59"/>
      <w:del w:id="60" w:author="Author">
        <w:r w:rsidRPr="00D51974" w:rsidDel="00E87FB4">
          <w:rPr>
            <w:rFonts w:ascii="Times New Roman" w:hAnsi="Times New Roman" w:cs="Times New Roman"/>
            <w:sz w:val="24"/>
            <w:szCs w:val="24"/>
          </w:rPr>
          <w:delText>people</w:delText>
        </w:r>
        <w:commentRangeEnd w:id="59"/>
        <w:r w:rsidDel="00E87FB4">
          <w:rPr>
            <w:rStyle w:val="CommentReference"/>
            <w:rFonts w:cs="Times New Roman"/>
            <w:lang w:val="x-none" w:eastAsia="x-none" w:bidi="ar-SA"/>
          </w:rPr>
          <w:commentReference w:id="59"/>
        </w:r>
        <w:r w:rsidRPr="00D51974" w:rsidDel="00E87FB4">
          <w:rPr>
            <w:rFonts w:ascii="Times New Roman" w:hAnsi="Times New Roman" w:cs="Times New Roman"/>
            <w:sz w:val="24"/>
            <w:szCs w:val="24"/>
          </w:rPr>
          <w:delText xml:space="preserve"> </w:delText>
        </w:r>
      </w:del>
      <w:ins w:id="61" w:author="Author">
        <w:r>
          <w:rPr>
            <w:rFonts w:ascii="Times New Roman" w:hAnsi="Times New Roman" w:cs="Times New Roman"/>
            <w:sz w:val="24"/>
            <w:szCs w:val="24"/>
          </w:rPr>
          <w:t xml:space="preserve">research </w:t>
        </w:r>
        <w:proofErr w:type="spellStart"/>
        <w:r>
          <w:rPr>
            <w:rFonts w:ascii="Times New Roman" w:hAnsi="Times New Roman" w:cs="Times New Roman"/>
            <w:sz w:val="24"/>
            <w:szCs w:val="24"/>
          </w:rPr>
          <w:t>assisstants</w:t>
        </w:r>
        <w:proofErr w:type="spellEnd"/>
        <w:r>
          <w:rPr>
            <w:rFonts w:ascii="Times New Roman" w:hAnsi="Times New Roman" w:cs="Times New Roman"/>
            <w:sz w:val="24"/>
            <w:szCs w:val="24"/>
          </w:rPr>
          <w:t xml:space="preserve"> </w:t>
        </w:r>
      </w:ins>
      <w:r w:rsidRPr="00D51974">
        <w:rPr>
          <w:rFonts w:ascii="Times New Roman" w:hAnsi="Times New Roman" w:cs="Times New Roman"/>
          <w:sz w:val="24"/>
          <w:szCs w:val="24"/>
        </w:rPr>
        <w:t>blinded to the grouping. By the end of the educational intervention and after the posttest, all the participants in both groups were given the discussed scenarios and an educational booklet and a book on nursing ethics.</w:t>
      </w:r>
    </w:p>
    <w:p w:rsidR="00C35EA0" w:rsidRPr="00D51974" w:rsidRDefault="00C35EA0" w:rsidP="00EF0B14">
      <w:pPr>
        <w:bidi w:val="0"/>
        <w:spacing w:after="120" w:line="240" w:lineRule="auto"/>
        <w:rPr>
          <w:rFonts w:ascii="Times New Roman" w:hAnsi="Times New Roman" w:cs="Times New Roman"/>
          <w:sz w:val="24"/>
          <w:szCs w:val="24"/>
          <w:rtl/>
        </w:rPr>
      </w:pPr>
      <w:r w:rsidRPr="00D51974">
        <w:rPr>
          <w:rFonts w:ascii="Times New Roman" w:hAnsi="Times New Roman" w:cs="Times New Roman"/>
          <w:b/>
          <w:bCs/>
          <w:sz w:val="24"/>
          <w:szCs w:val="24"/>
        </w:rPr>
        <w:t>Ethical considerations</w:t>
      </w:r>
      <w:r w:rsidRPr="00D51974">
        <w:rPr>
          <w:rFonts w:ascii="Times New Roman" w:hAnsi="Times New Roman" w:cs="Times New Roman"/>
          <w:b/>
          <w:bCs/>
          <w:sz w:val="24"/>
          <w:szCs w:val="24"/>
        </w:rPr>
        <w:br/>
      </w:r>
      <w:proofErr w:type="gramStart"/>
      <w:r w:rsidRPr="00D51974">
        <w:rPr>
          <w:rFonts w:ascii="Times New Roman" w:hAnsi="Times New Roman" w:cs="Times New Roman"/>
          <w:sz w:val="24"/>
          <w:szCs w:val="24"/>
        </w:rPr>
        <w:t>This</w:t>
      </w:r>
      <w:proofErr w:type="gramEnd"/>
      <w:r w:rsidRPr="00D51974">
        <w:rPr>
          <w:rFonts w:ascii="Times New Roman" w:hAnsi="Times New Roman" w:cs="Times New Roman"/>
          <w:sz w:val="24"/>
          <w:szCs w:val="24"/>
        </w:rPr>
        <w:t xml:space="preserve"> study was approved by the research ethics committee of Shiraz University of Medical Sciences (No: IR.SUMS.REC.1395.19). It was also registered in the Iranian Registry of Clinical Trials (No: IRCT2016050217546N5). After receiving explanations about the study, all participants signed a written consent form</w:t>
      </w:r>
      <w:ins w:id="62" w:author="Author">
        <w:r>
          <w:rPr>
            <w:rFonts w:ascii="Times New Roman" w:hAnsi="Times New Roman" w:cs="Times New Roman"/>
            <w:sz w:val="24"/>
            <w:szCs w:val="24"/>
          </w:rPr>
          <w:t xml:space="preserve"> in </w:t>
        </w:r>
        <w:del w:id="63" w:author="Author">
          <w:r w:rsidDel="00E87FB4">
            <w:rPr>
              <w:rFonts w:ascii="Times New Roman" w:hAnsi="Times New Roman" w:cs="Times New Roman"/>
              <w:sz w:val="24"/>
              <w:szCs w:val="24"/>
            </w:rPr>
            <w:delText xml:space="preserve">which </w:delText>
          </w:r>
        </w:del>
        <w:r>
          <w:rPr>
            <w:rFonts w:ascii="Times New Roman" w:hAnsi="Times New Roman" w:cs="Times New Roman"/>
            <w:sz w:val="24"/>
            <w:szCs w:val="24"/>
          </w:rPr>
          <w:t>Persian</w:t>
        </w:r>
        <w:del w:id="64" w:author="Author">
          <w:r w:rsidDel="00EF0B14">
            <w:rPr>
              <w:rFonts w:ascii="Times New Roman" w:hAnsi="Times New Roman" w:cs="Times New Roman"/>
              <w:sz w:val="24"/>
              <w:szCs w:val="24"/>
            </w:rPr>
            <w:delText xml:space="preserve"> language?</w:delText>
          </w:r>
        </w:del>
      </w:ins>
      <w:r w:rsidRPr="00D51974">
        <w:rPr>
          <w:rFonts w:ascii="Times New Roman" w:hAnsi="Times New Roman" w:cs="Times New Roman"/>
          <w:sz w:val="24"/>
          <w:szCs w:val="24"/>
        </w:rPr>
        <w:t>. They were assured that rejecting participation in the study would have no effect on their professional status and their data would be kept</w:t>
      </w:r>
      <w:ins w:id="65" w:author="Author">
        <w:r>
          <w:rPr>
            <w:rFonts w:ascii="Times New Roman" w:hAnsi="Times New Roman" w:cs="Times New Roman"/>
            <w:sz w:val="24"/>
            <w:szCs w:val="24"/>
          </w:rPr>
          <w:t xml:space="preserve"> </w:t>
        </w:r>
      </w:ins>
      <w:r w:rsidRPr="00D51974">
        <w:rPr>
          <w:rFonts w:ascii="Times New Roman" w:hAnsi="Times New Roman" w:cs="Times New Roman"/>
          <w:sz w:val="24"/>
          <w:szCs w:val="24"/>
        </w:rPr>
        <w:t xml:space="preserve">confidential and anonymous. </w:t>
      </w:r>
    </w:p>
    <w:p w:rsidR="00C35EA0" w:rsidRDefault="00C35EA0" w:rsidP="00EF0B14">
      <w:pPr>
        <w:bidi w:val="0"/>
        <w:spacing w:after="120" w:line="240" w:lineRule="auto"/>
        <w:rPr>
          <w:rFonts w:ascii="Times New Roman" w:hAnsi="Times New Roman" w:cs="Times New Roman"/>
          <w:sz w:val="24"/>
          <w:szCs w:val="24"/>
        </w:rPr>
      </w:pPr>
      <w:r w:rsidRPr="00D51974">
        <w:rPr>
          <w:rFonts w:ascii="Times New Roman" w:hAnsi="Times New Roman" w:cs="Times New Roman"/>
          <w:b/>
          <w:bCs/>
          <w:sz w:val="24"/>
          <w:szCs w:val="24"/>
        </w:rPr>
        <w:t>Statistical analysis</w:t>
      </w:r>
      <w:r w:rsidRPr="00D51974">
        <w:rPr>
          <w:rFonts w:ascii="Times New Roman" w:hAnsi="Times New Roman" w:cs="Times New Roman"/>
          <w:b/>
          <w:bCs/>
          <w:sz w:val="24"/>
          <w:szCs w:val="24"/>
        </w:rPr>
        <w:br/>
      </w:r>
      <w:r w:rsidRPr="00D51974">
        <w:rPr>
          <w:rFonts w:ascii="Times New Roman" w:hAnsi="Times New Roman" w:cs="Times New Roman"/>
          <w:sz w:val="24"/>
          <w:szCs w:val="24"/>
        </w:rPr>
        <w:t>Data were analyzed by the software SPSS version 21.0 for Windows</w:t>
      </w:r>
      <w:r>
        <w:rPr>
          <w:rFonts w:ascii="Times New Roman" w:hAnsi="Times New Roman" w:cs="Times New Roman"/>
          <w:sz w:val="24"/>
          <w:szCs w:val="24"/>
        </w:rPr>
        <w:t xml:space="preserve"> </w:t>
      </w:r>
      <w:r w:rsidRPr="00D51974">
        <w:rPr>
          <w:rFonts w:ascii="Times New Roman" w:hAnsi="Times New Roman" w:cs="Times New Roman"/>
          <w:sz w:val="24"/>
          <w:szCs w:val="24"/>
        </w:rPr>
        <w:t>software package</w:t>
      </w:r>
      <w:r>
        <w:rPr>
          <w:rFonts w:ascii="Times New Roman" w:hAnsi="Times New Roman" w:cs="Times New Roman"/>
          <w:sz w:val="24"/>
          <w:szCs w:val="24"/>
        </w:rPr>
        <w:t>.</w:t>
      </w:r>
      <w:r w:rsidRPr="00D51974">
        <w:rPr>
          <w:rFonts w:ascii="Times New Roman" w:hAnsi="Times New Roman" w:cs="Times New Roman"/>
          <w:sz w:val="24"/>
          <w:szCs w:val="24"/>
          <w:rtl/>
        </w:rPr>
        <w:t xml:space="preserve"> </w:t>
      </w:r>
      <w:ins w:id="66" w:author="Author">
        <w:r>
          <w:rPr>
            <w:rFonts w:ascii="Times New Roman" w:hAnsi="Times New Roman" w:cs="Times New Roman"/>
            <w:sz w:val="24"/>
            <w:szCs w:val="24"/>
            <w:lang w:val="en-IN"/>
          </w:rPr>
          <w:t xml:space="preserve"> </w:t>
        </w:r>
      </w:ins>
      <w:r w:rsidRPr="00D51974">
        <w:rPr>
          <w:rFonts w:ascii="Times New Roman" w:hAnsi="Times New Roman" w:cs="Times New Roman"/>
          <w:sz w:val="24"/>
          <w:szCs w:val="24"/>
        </w:rPr>
        <w:t>Descriptive statistics were used to describe the characteristics of</w:t>
      </w:r>
      <w:r w:rsidRPr="00D51974">
        <w:rPr>
          <w:rFonts w:ascii="Times New Roman" w:hAnsi="Times New Roman" w:cs="Times New Roman"/>
          <w:sz w:val="24"/>
          <w:szCs w:val="24"/>
        </w:rPr>
        <w:br/>
        <w:t>nurses and for comparisons between groups, chi-square, and independent-samples t-test were used. For all tests, results were considered statistically significant at p &lt; 0.05.</w:t>
      </w:r>
    </w:p>
    <w:p w:rsidR="00C35EA0" w:rsidRPr="00D51974" w:rsidRDefault="00C35EA0" w:rsidP="00DC3DFD">
      <w:pPr>
        <w:bidi w:val="0"/>
        <w:spacing w:after="120" w:line="240" w:lineRule="auto"/>
        <w:rPr>
          <w:rFonts w:ascii="Times New Roman" w:hAnsi="Times New Roman" w:cs="Times New Roman"/>
          <w:b/>
          <w:bCs/>
          <w:sz w:val="24"/>
          <w:szCs w:val="24"/>
        </w:rPr>
      </w:pPr>
      <w:r w:rsidRPr="00D51974">
        <w:rPr>
          <w:rFonts w:ascii="Times New Roman" w:hAnsi="Times New Roman" w:cs="Times New Roman"/>
          <w:b/>
          <w:bCs/>
          <w:sz w:val="24"/>
          <w:szCs w:val="24"/>
        </w:rPr>
        <w:t>Results</w:t>
      </w:r>
    </w:p>
    <w:p w:rsidR="00C35EA0" w:rsidRDefault="00C35EA0" w:rsidP="00DC3DFD">
      <w:pPr>
        <w:bidi w:val="0"/>
        <w:spacing w:after="120" w:line="240" w:lineRule="auto"/>
        <w:rPr>
          <w:ins w:id="67" w:author="Author"/>
          <w:rFonts w:ascii="Times New Roman" w:hAnsi="Times New Roman" w:cs="Times New Roman"/>
          <w:sz w:val="24"/>
          <w:szCs w:val="24"/>
        </w:rPr>
      </w:pPr>
      <w:r w:rsidRPr="00D51974">
        <w:rPr>
          <w:rFonts w:ascii="Times New Roman" w:hAnsi="Times New Roman" w:cs="Times New Roman"/>
          <w:sz w:val="24"/>
          <w:szCs w:val="24"/>
        </w:rPr>
        <w:t>The majority of the participants (82.6%) w</w:t>
      </w:r>
      <w:ins w:id="68" w:author="Author">
        <w:r>
          <w:rPr>
            <w:rFonts w:ascii="Times New Roman" w:hAnsi="Times New Roman" w:cs="Times New Roman"/>
            <w:sz w:val="24"/>
            <w:szCs w:val="24"/>
          </w:rPr>
          <w:t>as</w:t>
        </w:r>
      </w:ins>
      <w:del w:id="69" w:author="Author">
        <w:r w:rsidRPr="00D51974" w:rsidDel="00226710">
          <w:rPr>
            <w:rFonts w:ascii="Times New Roman" w:hAnsi="Times New Roman" w:cs="Times New Roman"/>
            <w:sz w:val="24"/>
            <w:szCs w:val="24"/>
          </w:rPr>
          <w:delText>ere</w:delText>
        </w:r>
      </w:del>
      <w:r w:rsidRPr="00D51974">
        <w:rPr>
          <w:rFonts w:ascii="Times New Roman" w:hAnsi="Times New Roman" w:cs="Times New Roman"/>
          <w:sz w:val="24"/>
          <w:szCs w:val="24"/>
        </w:rPr>
        <w:t xml:space="preserve"> female, married (64%) and had a bachelor's degree in nursing (97.7%). The nurses were aged 23 to 47 with a mean (SD) of 30.55 (5.06) years. The mean (SD) of the nurses' work experience was 6.5 (8.74) years in the intervention group and 7 (8.74) years in the control group. There were no significant differences between the two groups of nurses in terms of age, gender, marital status, academic qualifications or work experience (Table 1).</w:t>
      </w:r>
    </w:p>
    <w:p w:rsidR="00C35EA0" w:rsidRPr="00D51974" w:rsidRDefault="00C35EA0" w:rsidP="001E5897">
      <w:pPr>
        <w:bidi w:val="0"/>
        <w:spacing w:after="120" w:line="240" w:lineRule="auto"/>
        <w:rPr>
          <w:ins w:id="70" w:author="Author"/>
          <w:rFonts w:ascii="Times New Roman" w:hAnsi="Times New Roman" w:cs="Times New Roman"/>
          <w:b/>
          <w:bCs/>
          <w:sz w:val="24"/>
          <w:szCs w:val="24"/>
          <w:rtl/>
        </w:rPr>
      </w:pPr>
      <w:ins w:id="71" w:author="Author">
        <w:r w:rsidRPr="00D51974">
          <w:rPr>
            <w:rFonts w:ascii="Times New Roman" w:hAnsi="Times New Roman" w:cs="Times New Roman"/>
            <w:b/>
            <w:bCs/>
            <w:sz w:val="24"/>
            <w:szCs w:val="24"/>
          </w:rPr>
          <w:t>Table1- Demographic characteristics of subjects in the two intervention and control groups</w:t>
        </w:r>
      </w:ins>
    </w:p>
    <w:tbl>
      <w:tblPr>
        <w:tblW w:w="8131" w:type="dxa"/>
        <w:jc w:val="center"/>
        <w:tblBorders>
          <w:top w:val="single" w:sz="8" w:space="0" w:color="000000"/>
          <w:bottom w:val="single" w:sz="8" w:space="0" w:color="000000"/>
        </w:tblBorders>
        <w:tblLayout w:type="fixed"/>
        <w:tblLook w:val="0660" w:firstRow="1" w:lastRow="1" w:firstColumn="0" w:lastColumn="0" w:noHBand="1" w:noVBand="1"/>
      </w:tblPr>
      <w:tblGrid>
        <w:gridCol w:w="2129"/>
        <w:gridCol w:w="1540"/>
        <w:gridCol w:w="1540"/>
        <w:gridCol w:w="1461"/>
        <w:gridCol w:w="1461"/>
      </w:tblGrid>
      <w:tr w:rsidR="00C35EA0" w:rsidRPr="00D51974" w:rsidTr="001E5897">
        <w:trPr>
          <w:trHeight w:val="718"/>
          <w:jc w:val="center"/>
          <w:ins w:id="72" w:author="Author"/>
        </w:trPr>
        <w:tc>
          <w:tcPr>
            <w:tcW w:w="2129" w:type="dxa"/>
            <w:tcBorders>
              <w:top w:val="single" w:sz="8" w:space="0" w:color="000000"/>
              <w:left w:val="nil"/>
              <w:bottom w:val="single" w:sz="8" w:space="0" w:color="000000"/>
              <w:right w:val="nil"/>
            </w:tcBorders>
            <w:noWrap/>
          </w:tcPr>
          <w:p w:rsidR="00C35EA0" w:rsidRPr="00D51974" w:rsidRDefault="00C35EA0" w:rsidP="001B6A60">
            <w:pPr>
              <w:bidi w:val="0"/>
              <w:spacing w:after="120" w:line="240" w:lineRule="auto"/>
              <w:rPr>
                <w:ins w:id="73" w:author="Author"/>
                <w:rFonts w:ascii="Times New Roman" w:hAnsi="Times New Roman" w:cs="Times New Roman"/>
                <w:b/>
                <w:bCs/>
                <w:color w:val="000000"/>
                <w:sz w:val="24"/>
                <w:szCs w:val="24"/>
              </w:rPr>
            </w:pPr>
            <w:ins w:id="74" w:author="Author">
              <w:r w:rsidRPr="00D51974">
                <w:rPr>
                  <w:rFonts w:ascii="Times New Roman" w:hAnsi="Times New Roman" w:cs="Times New Roman"/>
                  <w:b/>
                  <w:bCs/>
                  <w:color w:val="000000"/>
                  <w:sz w:val="24"/>
                  <w:szCs w:val="24"/>
                </w:rPr>
                <w:t>Characteristics</w:t>
              </w:r>
            </w:ins>
          </w:p>
        </w:tc>
        <w:tc>
          <w:tcPr>
            <w:tcW w:w="1540" w:type="dxa"/>
            <w:tcBorders>
              <w:top w:val="single" w:sz="8" w:space="0" w:color="000000"/>
              <w:left w:val="nil"/>
              <w:bottom w:val="single" w:sz="8" w:space="0" w:color="000000"/>
              <w:right w:val="nil"/>
            </w:tcBorders>
          </w:tcPr>
          <w:p w:rsidR="00C35EA0" w:rsidRDefault="00C35EA0" w:rsidP="001B6A60">
            <w:pPr>
              <w:bidi w:val="0"/>
              <w:spacing w:after="120" w:line="240" w:lineRule="auto"/>
              <w:rPr>
                <w:ins w:id="75" w:author="Author"/>
                <w:rFonts w:ascii="Times New Roman" w:hAnsi="Times New Roman" w:cs="Times New Roman"/>
                <w:b/>
                <w:bCs/>
                <w:color w:val="000000"/>
                <w:sz w:val="24"/>
                <w:szCs w:val="24"/>
              </w:rPr>
            </w:pPr>
            <w:ins w:id="76" w:author="Author">
              <w:r w:rsidRPr="00D51974">
                <w:rPr>
                  <w:rFonts w:ascii="Times New Roman" w:hAnsi="Times New Roman" w:cs="Times New Roman"/>
                  <w:b/>
                  <w:bCs/>
                  <w:color w:val="000000"/>
                  <w:sz w:val="24"/>
                  <w:szCs w:val="24"/>
                </w:rPr>
                <w:t>Intervention</w:t>
              </w:r>
            </w:ins>
          </w:p>
          <w:p w:rsidR="00C35EA0" w:rsidRPr="00D51974" w:rsidRDefault="00C35EA0" w:rsidP="001B6A60">
            <w:pPr>
              <w:bidi w:val="0"/>
              <w:spacing w:after="120" w:line="240" w:lineRule="auto"/>
              <w:rPr>
                <w:ins w:id="77" w:author="Author"/>
                <w:rFonts w:ascii="Times New Roman" w:hAnsi="Times New Roman" w:cs="Times New Roman"/>
                <w:b/>
                <w:bCs/>
                <w:color w:val="000000"/>
                <w:sz w:val="24"/>
                <w:szCs w:val="24"/>
              </w:rPr>
            </w:pPr>
            <w:ins w:id="78" w:author="Author">
              <w:r>
                <w:rPr>
                  <w:rFonts w:ascii="Times New Roman" w:hAnsi="Times New Roman" w:cs="Times New Roman"/>
                  <w:b/>
                  <w:bCs/>
                  <w:color w:val="000000"/>
                  <w:sz w:val="24"/>
                  <w:szCs w:val="24"/>
                </w:rPr>
                <w:t>(n=44)</w:t>
              </w:r>
              <w:r w:rsidRPr="00D51974">
                <w:rPr>
                  <w:rFonts w:ascii="Times New Roman" w:hAnsi="Times New Roman" w:cs="Times New Roman"/>
                  <w:b/>
                  <w:bCs/>
                  <w:color w:val="000000"/>
                  <w:sz w:val="24"/>
                  <w:szCs w:val="24"/>
                  <w:rtl/>
                </w:rPr>
                <w:t xml:space="preserve">         </w:t>
              </w:r>
              <w:r>
                <w:rPr>
                  <w:rFonts w:ascii="Times New Roman" w:hAnsi="Times New Roman" w:cs="Times New Roman"/>
                  <w:b/>
                  <w:bCs/>
                  <w:color w:val="000000"/>
                  <w:sz w:val="24"/>
                  <w:szCs w:val="24"/>
                  <w:rtl/>
                </w:rPr>
                <w:t xml:space="preserve"> </w:t>
              </w:r>
            </w:ins>
          </w:p>
        </w:tc>
        <w:tc>
          <w:tcPr>
            <w:tcW w:w="1540" w:type="dxa"/>
            <w:tcBorders>
              <w:top w:val="single" w:sz="8" w:space="0" w:color="000000"/>
              <w:left w:val="nil"/>
              <w:bottom w:val="single" w:sz="8" w:space="0" w:color="000000"/>
              <w:right w:val="nil"/>
            </w:tcBorders>
          </w:tcPr>
          <w:p w:rsidR="00C35EA0" w:rsidRPr="00D51974" w:rsidRDefault="00C35EA0" w:rsidP="001B6A60">
            <w:pPr>
              <w:bidi w:val="0"/>
              <w:spacing w:after="120" w:line="240" w:lineRule="auto"/>
              <w:rPr>
                <w:ins w:id="79" w:author="Author"/>
                <w:rFonts w:ascii="Times New Roman" w:hAnsi="Times New Roman" w:cs="Times New Roman"/>
                <w:b/>
                <w:bCs/>
                <w:color w:val="000000"/>
                <w:sz w:val="24"/>
                <w:szCs w:val="24"/>
              </w:rPr>
            </w:pPr>
            <w:ins w:id="80" w:author="Author">
              <w:r w:rsidRPr="00D51974">
                <w:rPr>
                  <w:rFonts w:ascii="Times New Roman" w:hAnsi="Times New Roman" w:cs="Times New Roman"/>
                  <w:b/>
                  <w:bCs/>
                  <w:color w:val="000000"/>
                  <w:sz w:val="24"/>
                  <w:szCs w:val="24"/>
                </w:rPr>
                <w:t>Control</w:t>
              </w:r>
              <w:r w:rsidRPr="00D51974">
                <w:rPr>
                  <w:rFonts w:ascii="Times New Roman" w:hAnsi="Times New Roman" w:cs="Times New Roman"/>
                  <w:b/>
                  <w:bCs/>
                  <w:color w:val="000000"/>
                  <w:sz w:val="24"/>
                  <w:szCs w:val="24"/>
                  <w:rtl/>
                </w:rPr>
                <w:t xml:space="preserve">        </w:t>
              </w:r>
              <w:r w:rsidRPr="001E5897">
                <w:rPr>
                  <w:rFonts w:ascii="Times New Roman" w:hAnsi="Times New Roman" w:cs="Times New Roman"/>
                  <w:b/>
                  <w:bCs/>
                  <w:color w:val="000000"/>
                  <w:sz w:val="24"/>
                  <w:szCs w:val="24"/>
                </w:rPr>
                <w:t>(n=44</w:t>
              </w:r>
              <w:r>
                <w:rPr>
                  <w:rFonts w:ascii="Times New Roman" w:hAnsi="Times New Roman" w:cs="Times New Roman"/>
                  <w:b/>
                  <w:bCs/>
                  <w:color w:val="000000"/>
                  <w:sz w:val="24"/>
                  <w:szCs w:val="24"/>
                </w:rPr>
                <w:t>)</w:t>
              </w:r>
            </w:ins>
          </w:p>
        </w:tc>
        <w:tc>
          <w:tcPr>
            <w:tcW w:w="1461" w:type="dxa"/>
            <w:tcBorders>
              <w:top w:val="single" w:sz="8" w:space="0" w:color="000000"/>
              <w:left w:val="nil"/>
              <w:bottom w:val="single" w:sz="8" w:space="0" w:color="000000"/>
              <w:right w:val="nil"/>
            </w:tcBorders>
          </w:tcPr>
          <w:p w:rsidR="00C35EA0" w:rsidRPr="00D51974" w:rsidRDefault="00C35EA0" w:rsidP="001B6A60">
            <w:pPr>
              <w:bidi w:val="0"/>
              <w:spacing w:after="120" w:line="240" w:lineRule="auto"/>
              <w:rPr>
                <w:ins w:id="81" w:author="Author"/>
                <w:rFonts w:ascii="Times New Roman" w:hAnsi="Times New Roman" w:cs="Times New Roman"/>
                <w:b/>
                <w:bCs/>
                <w:color w:val="000000"/>
                <w:sz w:val="24"/>
                <w:szCs w:val="24"/>
              </w:rPr>
            </w:pPr>
            <w:ins w:id="82" w:author="Author">
              <w:r w:rsidRPr="00D51974">
                <w:rPr>
                  <w:rFonts w:ascii="Times New Roman" w:hAnsi="Times New Roman" w:cs="Times New Roman"/>
                  <w:b/>
                  <w:bCs/>
                  <w:color w:val="000000"/>
                  <w:sz w:val="24"/>
                  <w:szCs w:val="24"/>
                </w:rPr>
                <w:t>All subjects</w:t>
              </w:r>
            </w:ins>
          </w:p>
        </w:tc>
        <w:tc>
          <w:tcPr>
            <w:tcW w:w="1461" w:type="dxa"/>
            <w:tcBorders>
              <w:top w:val="single" w:sz="8" w:space="0" w:color="000000"/>
              <w:left w:val="nil"/>
              <w:bottom w:val="single" w:sz="8" w:space="0" w:color="000000"/>
              <w:right w:val="nil"/>
            </w:tcBorders>
          </w:tcPr>
          <w:p w:rsidR="00C35EA0" w:rsidRPr="00D51974" w:rsidRDefault="00C35EA0" w:rsidP="001B6A60">
            <w:pPr>
              <w:bidi w:val="0"/>
              <w:spacing w:after="120" w:line="240" w:lineRule="auto"/>
              <w:rPr>
                <w:ins w:id="83" w:author="Author"/>
                <w:rFonts w:ascii="Times New Roman" w:hAnsi="Times New Roman" w:cs="Times New Roman"/>
                <w:b/>
                <w:bCs/>
                <w:color w:val="000000"/>
                <w:sz w:val="24"/>
                <w:szCs w:val="24"/>
              </w:rPr>
            </w:pPr>
            <w:ins w:id="84" w:author="Author">
              <w:r w:rsidRPr="00D51974">
                <w:rPr>
                  <w:rFonts w:ascii="Times New Roman" w:hAnsi="Times New Roman" w:cs="Times New Roman"/>
                  <w:b/>
                  <w:bCs/>
                  <w:color w:val="000000"/>
                  <w:sz w:val="24"/>
                  <w:szCs w:val="24"/>
                </w:rPr>
                <w:t>P-value</w:t>
              </w:r>
            </w:ins>
          </w:p>
        </w:tc>
      </w:tr>
      <w:tr w:rsidR="00C35EA0" w:rsidRPr="00D51974" w:rsidTr="001E5897">
        <w:trPr>
          <w:trHeight w:val="36"/>
          <w:jc w:val="center"/>
          <w:ins w:id="85" w:author="Author"/>
        </w:trPr>
        <w:tc>
          <w:tcPr>
            <w:tcW w:w="2129" w:type="dxa"/>
            <w:noWrap/>
          </w:tcPr>
          <w:p w:rsidR="00C35EA0" w:rsidRPr="00D51974" w:rsidRDefault="00C35EA0" w:rsidP="001B6A60">
            <w:pPr>
              <w:bidi w:val="0"/>
              <w:spacing w:after="120" w:line="240" w:lineRule="auto"/>
              <w:rPr>
                <w:ins w:id="86" w:author="Author"/>
                <w:rFonts w:ascii="Times New Roman" w:hAnsi="Times New Roman" w:cs="Times New Roman"/>
                <w:b/>
                <w:bCs/>
                <w:color w:val="000000"/>
                <w:sz w:val="24"/>
                <w:szCs w:val="24"/>
              </w:rPr>
            </w:pPr>
            <w:ins w:id="87" w:author="Author">
              <w:r w:rsidRPr="00D51974">
                <w:rPr>
                  <w:rFonts w:ascii="Times New Roman" w:hAnsi="Times New Roman" w:cs="Times New Roman"/>
                  <w:b/>
                  <w:bCs/>
                  <w:color w:val="000000"/>
                  <w:sz w:val="24"/>
                  <w:szCs w:val="24"/>
                </w:rPr>
                <w:t>Age(years)</w:t>
              </w:r>
            </w:ins>
          </w:p>
        </w:tc>
        <w:tc>
          <w:tcPr>
            <w:tcW w:w="1540" w:type="dxa"/>
          </w:tcPr>
          <w:p w:rsidR="00C35EA0" w:rsidRPr="00D51974" w:rsidRDefault="00C35EA0" w:rsidP="001B6A60">
            <w:pPr>
              <w:bidi w:val="0"/>
              <w:spacing w:after="120" w:line="240" w:lineRule="auto"/>
              <w:rPr>
                <w:ins w:id="88" w:author="Author"/>
                <w:rFonts w:ascii="Times New Roman" w:hAnsi="Times New Roman" w:cs="Times New Roman"/>
                <w:color w:val="000000"/>
                <w:sz w:val="24"/>
                <w:szCs w:val="24"/>
              </w:rPr>
            </w:pPr>
          </w:p>
        </w:tc>
        <w:tc>
          <w:tcPr>
            <w:tcW w:w="1540" w:type="dxa"/>
          </w:tcPr>
          <w:p w:rsidR="00C35EA0" w:rsidRPr="00D51974" w:rsidRDefault="00C35EA0" w:rsidP="001B6A60">
            <w:pPr>
              <w:bidi w:val="0"/>
              <w:spacing w:after="120" w:line="240" w:lineRule="auto"/>
              <w:rPr>
                <w:ins w:id="89" w:author="Author"/>
                <w:rFonts w:ascii="Times New Roman" w:hAnsi="Times New Roman" w:cs="Times New Roman"/>
                <w:color w:val="000000"/>
                <w:sz w:val="24"/>
                <w:szCs w:val="24"/>
              </w:rPr>
            </w:pPr>
          </w:p>
        </w:tc>
        <w:tc>
          <w:tcPr>
            <w:tcW w:w="1461" w:type="dxa"/>
          </w:tcPr>
          <w:p w:rsidR="00C35EA0" w:rsidRPr="00D51974" w:rsidRDefault="00C35EA0" w:rsidP="001B6A60">
            <w:pPr>
              <w:bidi w:val="0"/>
              <w:spacing w:after="120" w:line="240" w:lineRule="auto"/>
              <w:rPr>
                <w:ins w:id="90" w:author="Author"/>
                <w:rFonts w:ascii="Times New Roman" w:hAnsi="Times New Roman" w:cs="Times New Roman"/>
                <w:color w:val="000000"/>
                <w:sz w:val="24"/>
                <w:szCs w:val="24"/>
              </w:rPr>
            </w:pPr>
          </w:p>
        </w:tc>
        <w:tc>
          <w:tcPr>
            <w:tcW w:w="1461" w:type="dxa"/>
            <w:vMerge w:val="restart"/>
          </w:tcPr>
          <w:p w:rsidR="00C35EA0" w:rsidRPr="00D51974" w:rsidRDefault="00C35EA0" w:rsidP="001B6A60">
            <w:pPr>
              <w:pStyle w:val="DecimalAligned"/>
              <w:spacing w:after="120" w:line="240" w:lineRule="auto"/>
              <w:rPr>
                <w:ins w:id="91" w:author="Author"/>
                <w:rFonts w:ascii="Times New Roman" w:hAnsi="Times New Roman" w:cs="Times New Roman"/>
                <w:i/>
                <w:iCs/>
                <w:color w:val="000000"/>
                <w:sz w:val="24"/>
                <w:szCs w:val="24"/>
              </w:rPr>
            </w:pPr>
          </w:p>
          <w:p w:rsidR="00C35EA0" w:rsidRPr="00D51974" w:rsidRDefault="00C35EA0" w:rsidP="001B6A60">
            <w:pPr>
              <w:pStyle w:val="DecimalAligned"/>
              <w:spacing w:after="120" w:line="240" w:lineRule="auto"/>
              <w:rPr>
                <w:ins w:id="92" w:author="Author"/>
                <w:rFonts w:ascii="Times New Roman" w:hAnsi="Times New Roman" w:cs="Times New Roman"/>
                <w:color w:val="000000"/>
                <w:sz w:val="24"/>
                <w:szCs w:val="24"/>
              </w:rPr>
            </w:pPr>
            <w:ins w:id="93" w:author="Author">
              <w:r w:rsidRPr="00B76A65">
                <w:rPr>
                  <w:rFonts w:ascii="Times New Roman" w:hAnsi="Times New Roman" w:cs="Times New Roman"/>
                  <w:color w:val="000000"/>
                  <w:sz w:val="24"/>
                  <w:szCs w:val="24"/>
                </w:rPr>
                <w:t xml:space="preserve">0.470 </w:t>
              </w:r>
              <w:r w:rsidRPr="00D51974">
                <w:rPr>
                  <w:rFonts w:ascii="Times New Roman" w:hAnsi="Times New Roman" w:cs="Times New Roman"/>
                  <w:color w:val="000000"/>
                  <w:sz w:val="24"/>
                  <w:szCs w:val="24"/>
                  <w:vertAlign w:val="superscript"/>
                </w:rPr>
                <w:t>†</w:t>
              </w:r>
            </w:ins>
          </w:p>
        </w:tc>
      </w:tr>
      <w:tr w:rsidR="00C35EA0" w:rsidRPr="00D51974" w:rsidTr="001E5897">
        <w:trPr>
          <w:trHeight w:val="335"/>
          <w:jc w:val="center"/>
          <w:ins w:id="94" w:author="Author"/>
        </w:trPr>
        <w:tc>
          <w:tcPr>
            <w:tcW w:w="2129" w:type="dxa"/>
            <w:noWrap/>
          </w:tcPr>
          <w:p w:rsidR="00C35EA0" w:rsidRPr="00D51974" w:rsidRDefault="00C35EA0" w:rsidP="001B6A60">
            <w:pPr>
              <w:bidi w:val="0"/>
              <w:spacing w:after="120" w:line="240" w:lineRule="auto"/>
              <w:rPr>
                <w:ins w:id="95" w:author="Author"/>
                <w:rFonts w:ascii="Times New Roman" w:hAnsi="Times New Roman" w:cs="Times New Roman"/>
                <w:color w:val="000000"/>
                <w:sz w:val="24"/>
                <w:szCs w:val="24"/>
              </w:rPr>
            </w:pPr>
            <w:ins w:id="96" w:author="Author">
              <w:r w:rsidRPr="00D51974">
                <w:rPr>
                  <w:rFonts w:ascii="Times New Roman" w:hAnsi="Times New Roman" w:cs="Times New Roman"/>
                  <w:color w:val="000000"/>
                  <w:sz w:val="24"/>
                  <w:szCs w:val="24"/>
                </w:rPr>
                <w:t>Mean(SD)</w:t>
              </w:r>
            </w:ins>
          </w:p>
        </w:tc>
        <w:tc>
          <w:tcPr>
            <w:tcW w:w="1540" w:type="dxa"/>
          </w:tcPr>
          <w:p w:rsidR="00C35EA0" w:rsidRPr="00B76A65" w:rsidRDefault="00C35EA0" w:rsidP="001B6A60">
            <w:pPr>
              <w:pStyle w:val="DecimalAligned"/>
              <w:spacing w:after="120" w:line="240" w:lineRule="auto"/>
              <w:rPr>
                <w:ins w:id="97" w:author="Author"/>
                <w:rFonts w:ascii="Times New Roman" w:hAnsi="Times New Roman" w:cs="Times New Roman"/>
                <w:color w:val="000000"/>
                <w:sz w:val="24"/>
                <w:szCs w:val="24"/>
              </w:rPr>
            </w:pPr>
            <w:ins w:id="98" w:author="Author">
              <w:r w:rsidRPr="00B76A65">
                <w:rPr>
                  <w:rFonts w:ascii="Times New Roman" w:hAnsi="Times New Roman" w:cs="Times New Roman"/>
                  <w:color w:val="000000"/>
                  <w:sz w:val="24"/>
                  <w:szCs w:val="24"/>
                </w:rPr>
                <w:t>30.15 (4.96)</w:t>
              </w:r>
            </w:ins>
          </w:p>
        </w:tc>
        <w:tc>
          <w:tcPr>
            <w:tcW w:w="1540" w:type="dxa"/>
          </w:tcPr>
          <w:p w:rsidR="00C35EA0" w:rsidRPr="00B76A65" w:rsidRDefault="00C35EA0" w:rsidP="001B6A60">
            <w:pPr>
              <w:pStyle w:val="DecimalAligned"/>
              <w:spacing w:after="120" w:line="240" w:lineRule="auto"/>
              <w:rPr>
                <w:ins w:id="99" w:author="Author"/>
                <w:rFonts w:ascii="Times New Roman" w:hAnsi="Times New Roman" w:cs="Times New Roman"/>
                <w:color w:val="000000"/>
                <w:sz w:val="24"/>
                <w:szCs w:val="24"/>
              </w:rPr>
            </w:pPr>
            <w:ins w:id="100" w:author="Author">
              <w:r w:rsidRPr="00B76A65">
                <w:rPr>
                  <w:rFonts w:ascii="Times New Roman" w:hAnsi="Times New Roman" w:cs="Times New Roman"/>
                  <w:color w:val="000000"/>
                  <w:sz w:val="24"/>
                  <w:szCs w:val="24"/>
                </w:rPr>
                <w:t>30.95 (5.17)</w:t>
              </w:r>
            </w:ins>
          </w:p>
        </w:tc>
        <w:tc>
          <w:tcPr>
            <w:tcW w:w="1461" w:type="dxa"/>
          </w:tcPr>
          <w:p w:rsidR="00C35EA0" w:rsidRPr="00B76A65" w:rsidRDefault="00C35EA0" w:rsidP="001B6A60">
            <w:pPr>
              <w:bidi w:val="0"/>
              <w:spacing w:after="120" w:line="240" w:lineRule="auto"/>
              <w:rPr>
                <w:ins w:id="101" w:author="Author"/>
                <w:rFonts w:ascii="Times New Roman" w:hAnsi="Times New Roman" w:cs="Times New Roman"/>
                <w:color w:val="000000"/>
                <w:sz w:val="24"/>
                <w:szCs w:val="24"/>
              </w:rPr>
            </w:pPr>
            <w:ins w:id="102" w:author="Author">
              <w:r w:rsidRPr="00B76A65">
                <w:rPr>
                  <w:rFonts w:ascii="Times New Roman" w:hAnsi="Times New Roman" w:cs="Times New Roman"/>
                  <w:color w:val="000000"/>
                  <w:sz w:val="24"/>
                  <w:szCs w:val="24"/>
                </w:rPr>
                <w:t>30.55 (5.06)</w:t>
              </w:r>
            </w:ins>
          </w:p>
        </w:tc>
        <w:tc>
          <w:tcPr>
            <w:tcW w:w="1461" w:type="dxa"/>
            <w:vMerge/>
          </w:tcPr>
          <w:p w:rsidR="00C35EA0" w:rsidRPr="00B76A65" w:rsidRDefault="00C35EA0" w:rsidP="001B6A60">
            <w:pPr>
              <w:pStyle w:val="DecimalAligned"/>
              <w:spacing w:after="120" w:line="240" w:lineRule="auto"/>
              <w:rPr>
                <w:ins w:id="103" w:author="Author"/>
                <w:rFonts w:ascii="Times New Roman" w:hAnsi="Times New Roman" w:cs="Times New Roman"/>
                <w:color w:val="000000"/>
                <w:sz w:val="24"/>
                <w:szCs w:val="24"/>
              </w:rPr>
            </w:pPr>
          </w:p>
        </w:tc>
      </w:tr>
      <w:tr w:rsidR="00C35EA0" w:rsidRPr="00D51974" w:rsidTr="001E5897">
        <w:trPr>
          <w:trHeight w:val="383"/>
          <w:jc w:val="center"/>
          <w:ins w:id="104" w:author="Author"/>
        </w:trPr>
        <w:tc>
          <w:tcPr>
            <w:tcW w:w="2129" w:type="dxa"/>
            <w:noWrap/>
          </w:tcPr>
          <w:p w:rsidR="00C35EA0" w:rsidRPr="00D51974" w:rsidRDefault="00C35EA0" w:rsidP="001B6A60">
            <w:pPr>
              <w:bidi w:val="0"/>
              <w:spacing w:after="120" w:line="240" w:lineRule="auto"/>
              <w:rPr>
                <w:ins w:id="105" w:author="Author"/>
                <w:rFonts w:ascii="Times New Roman" w:hAnsi="Times New Roman" w:cs="Times New Roman"/>
                <w:b/>
                <w:bCs/>
                <w:color w:val="000000"/>
                <w:sz w:val="24"/>
                <w:szCs w:val="24"/>
              </w:rPr>
            </w:pPr>
            <w:ins w:id="106" w:author="Author">
              <w:r w:rsidRPr="00D51974">
                <w:rPr>
                  <w:rFonts w:ascii="Times New Roman" w:hAnsi="Times New Roman" w:cs="Times New Roman"/>
                  <w:b/>
                  <w:bCs/>
                  <w:color w:val="000000"/>
                  <w:sz w:val="24"/>
                  <w:szCs w:val="24"/>
                </w:rPr>
                <w:t>Years of work(years)</w:t>
              </w:r>
            </w:ins>
          </w:p>
        </w:tc>
        <w:tc>
          <w:tcPr>
            <w:tcW w:w="1540" w:type="dxa"/>
          </w:tcPr>
          <w:p w:rsidR="00C35EA0" w:rsidRPr="00B76A65" w:rsidRDefault="00C35EA0" w:rsidP="001B6A60">
            <w:pPr>
              <w:pStyle w:val="DecimalAligned"/>
              <w:spacing w:after="120" w:line="240" w:lineRule="auto"/>
              <w:rPr>
                <w:ins w:id="107" w:author="Author"/>
                <w:rFonts w:ascii="Times New Roman" w:hAnsi="Times New Roman" w:cs="Times New Roman"/>
                <w:color w:val="000000"/>
                <w:sz w:val="24"/>
                <w:szCs w:val="24"/>
              </w:rPr>
            </w:pPr>
          </w:p>
        </w:tc>
        <w:tc>
          <w:tcPr>
            <w:tcW w:w="1540" w:type="dxa"/>
          </w:tcPr>
          <w:p w:rsidR="00C35EA0" w:rsidRPr="00B76A65" w:rsidRDefault="00C35EA0" w:rsidP="001B6A60">
            <w:pPr>
              <w:pStyle w:val="DecimalAligned"/>
              <w:spacing w:after="120" w:line="240" w:lineRule="auto"/>
              <w:rPr>
                <w:ins w:id="108" w:author="Author"/>
                <w:rFonts w:ascii="Times New Roman" w:hAnsi="Times New Roman" w:cs="Times New Roman"/>
                <w:color w:val="000000"/>
                <w:sz w:val="24"/>
                <w:szCs w:val="24"/>
              </w:rPr>
            </w:pPr>
          </w:p>
        </w:tc>
        <w:tc>
          <w:tcPr>
            <w:tcW w:w="1461" w:type="dxa"/>
          </w:tcPr>
          <w:p w:rsidR="00C35EA0" w:rsidRPr="00B76A65" w:rsidRDefault="00C35EA0" w:rsidP="001B6A60">
            <w:pPr>
              <w:bidi w:val="0"/>
              <w:spacing w:after="120" w:line="240" w:lineRule="auto"/>
              <w:rPr>
                <w:ins w:id="109" w:author="Author"/>
                <w:rFonts w:ascii="Times New Roman" w:hAnsi="Times New Roman" w:cs="Times New Roman"/>
                <w:color w:val="000000"/>
                <w:sz w:val="24"/>
                <w:szCs w:val="24"/>
              </w:rPr>
            </w:pPr>
          </w:p>
        </w:tc>
        <w:tc>
          <w:tcPr>
            <w:tcW w:w="1461" w:type="dxa"/>
          </w:tcPr>
          <w:p w:rsidR="00C35EA0" w:rsidRPr="00B76A65" w:rsidRDefault="00C35EA0" w:rsidP="001B6A60">
            <w:pPr>
              <w:pStyle w:val="DecimalAligned"/>
              <w:spacing w:after="120" w:line="240" w:lineRule="auto"/>
              <w:rPr>
                <w:ins w:id="110" w:author="Author"/>
                <w:rFonts w:ascii="Times New Roman" w:hAnsi="Times New Roman" w:cs="Times New Roman"/>
                <w:color w:val="000000"/>
                <w:sz w:val="24"/>
                <w:szCs w:val="24"/>
              </w:rPr>
            </w:pPr>
          </w:p>
        </w:tc>
      </w:tr>
      <w:tr w:rsidR="00C35EA0" w:rsidRPr="00D51974" w:rsidTr="001E5897">
        <w:trPr>
          <w:trHeight w:val="335"/>
          <w:jc w:val="center"/>
          <w:ins w:id="111" w:author="Author"/>
        </w:trPr>
        <w:tc>
          <w:tcPr>
            <w:tcW w:w="2129" w:type="dxa"/>
            <w:noWrap/>
          </w:tcPr>
          <w:p w:rsidR="00C35EA0" w:rsidRPr="00D51974" w:rsidRDefault="00C35EA0" w:rsidP="001B6A60">
            <w:pPr>
              <w:bidi w:val="0"/>
              <w:spacing w:after="120" w:line="240" w:lineRule="auto"/>
              <w:rPr>
                <w:ins w:id="112" w:author="Author"/>
                <w:rFonts w:ascii="Times New Roman" w:hAnsi="Times New Roman" w:cs="Times New Roman"/>
                <w:color w:val="000000"/>
                <w:sz w:val="24"/>
                <w:szCs w:val="24"/>
              </w:rPr>
            </w:pPr>
            <w:ins w:id="113" w:author="Author">
              <w:r w:rsidRPr="00D51974">
                <w:rPr>
                  <w:rFonts w:ascii="Times New Roman" w:hAnsi="Times New Roman" w:cs="Times New Roman"/>
                  <w:color w:val="000000"/>
                  <w:sz w:val="24"/>
                  <w:szCs w:val="24"/>
                </w:rPr>
                <w:t>Mean(SD)</w:t>
              </w:r>
            </w:ins>
          </w:p>
        </w:tc>
        <w:tc>
          <w:tcPr>
            <w:tcW w:w="1540" w:type="dxa"/>
          </w:tcPr>
          <w:p w:rsidR="00C35EA0" w:rsidRPr="00B76A65" w:rsidRDefault="00C35EA0" w:rsidP="001B6A60">
            <w:pPr>
              <w:pStyle w:val="DecimalAligned"/>
              <w:spacing w:after="120" w:line="240" w:lineRule="auto"/>
              <w:rPr>
                <w:ins w:id="114" w:author="Author"/>
                <w:rFonts w:ascii="Times New Roman" w:hAnsi="Times New Roman" w:cs="Times New Roman"/>
                <w:color w:val="000000"/>
                <w:sz w:val="24"/>
                <w:szCs w:val="24"/>
              </w:rPr>
            </w:pPr>
            <w:ins w:id="115" w:author="Author">
              <w:r w:rsidRPr="00B76A65">
                <w:rPr>
                  <w:rFonts w:ascii="Times New Roman" w:hAnsi="Times New Roman" w:cs="Times New Roman"/>
                  <w:color w:val="000000"/>
                  <w:sz w:val="24"/>
                  <w:szCs w:val="24"/>
                </w:rPr>
                <w:t>6.5 (8.74)</w:t>
              </w:r>
            </w:ins>
          </w:p>
        </w:tc>
        <w:tc>
          <w:tcPr>
            <w:tcW w:w="1540" w:type="dxa"/>
          </w:tcPr>
          <w:p w:rsidR="00C35EA0" w:rsidRPr="00B76A65" w:rsidRDefault="00C35EA0" w:rsidP="001B6A60">
            <w:pPr>
              <w:pStyle w:val="DecimalAligned"/>
              <w:spacing w:after="120" w:line="240" w:lineRule="auto"/>
              <w:rPr>
                <w:ins w:id="116" w:author="Author"/>
                <w:rFonts w:ascii="Times New Roman" w:hAnsi="Times New Roman" w:cs="Times New Roman"/>
                <w:color w:val="000000"/>
                <w:sz w:val="24"/>
                <w:szCs w:val="24"/>
              </w:rPr>
            </w:pPr>
            <w:ins w:id="117" w:author="Author">
              <w:r w:rsidRPr="00B76A65">
                <w:rPr>
                  <w:rFonts w:ascii="Times New Roman" w:hAnsi="Times New Roman" w:cs="Times New Roman"/>
                  <w:color w:val="000000"/>
                  <w:sz w:val="24"/>
                  <w:szCs w:val="24"/>
                </w:rPr>
                <w:t>7 (8.74)</w:t>
              </w:r>
            </w:ins>
          </w:p>
        </w:tc>
        <w:tc>
          <w:tcPr>
            <w:tcW w:w="1461" w:type="dxa"/>
          </w:tcPr>
          <w:p w:rsidR="00C35EA0" w:rsidRPr="00B76A65" w:rsidRDefault="00C35EA0" w:rsidP="001B6A60">
            <w:pPr>
              <w:bidi w:val="0"/>
              <w:spacing w:after="120" w:line="240" w:lineRule="auto"/>
              <w:rPr>
                <w:ins w:id="118" w:author="Author"/>
                <w:rFonts w:ascii="Times New Roman" w:hAnsi="Times New Roman" w:cs="Times New Roman"/>
                <w:color w:val="000000"/>
                <w:sz w:val="24"/>
                <w:szCs w:val="24"/>
              </w:rPr>
            </w:pPr>
            <w:ins w:id="119" w:author="Author">
              <w:r w:rsidRPr="00B76A65">
                <w:rPr>
                  <w:rFonts w:ascii="Times New Roman" w:hAnsi="Times New Roman" w:cs="Times New Roman"/>
                  <w:color w:val="000000"/>
                  <w:sz w:val="24"/>
                  <w:szCs w:val="24"/>
                </w:rPr>
                <w:t>6.75 (8.74)</w:t>
              </w:r>
            </w:ins>
          </w:p>
        </w:tc>
        <w:tc>
          <w:tcPr>
            <w:tcW w:w="1461" w:type="dxa"/>
          </w:tcPr>
          <w:p w:rsidR="00C35EA0" w:rsidRPr="00B76A65" w:rsidRDefault="00C35EA0" w:rsidP="001B6A60">
            <w:pPr>
              <w:pStyle w:val="DecimalAligned"/>
              <w:spacing w:after="120" w:line="240" w:lineRule="auto"/>
              <w:rPr>
                <w:ins w:id="120" w:author="Author"/>
                <w:rFonts w:ascii="Times New Roman" w:hAnsi="Times New Roman" w:cs="Times New Roman"/>
                <w:color w:val="000000"/>
                <w:sz w:val="24"/>
                <w:szCs w:val="24"/>
                <w:vertAlign w:val="superscript"/>
              </w:rPr>
            </w:pPr>
            <w:ins w:id="121" w:author="Author">
              <w:r w:rsidRPr="00B76A65">
                <w:rPr>
                  <w:rFonts w:ascii="Times New Roman" w:hAnsi="Times New Roman" w:cs="Times New Roman"/>
                  <w:color w:val="000000"/>
                  <w:sz w:val="24"/>
                  <w:szCs w:val="24"/>
                </w:rPr>
                <w:t xml:space="preserve">0.623 </w:t>
              </w:r>
              <w:r w:rsidRPr="00B76A65">
                <w:rPr>
                  <w:rFonts w:ascii="Times New Roman" w:hAnsi="Times New Roman" w:cs="Times New Roman"/>
                  <w:color w:val="000000"/>
                  <w:sz w:val="24"/>
                  <w:szCs w:val="24"/>
                  <w:vertAlign w:val="superscript"/>
                </w:rPr>
                <w:t>†</w:t>
              </w:r>
            </w:ins>
          </w:p>
        </w:tc>
      </w:tr>
      <w:tr w:rsidR="00C35EA0" w:rsidRPr="00D51974" w:rsidTr="001E5897">
        <w:trPr>
          <w:trHeight w:val="274"/>
          <w:jc w:val="center"/>
          <w:ins w:id="122" w:author="Author"/>
        </w:trPr>
        <w:tc>
          <w:tcPr>
            <w:tcW w:w="2129" w:type="dxa"/>
            <w:noWrap/>
          </w:tcPr>
          <w:p w:rsidR="00C35EA0" w:rsidRPr="00D51974" w:rsidRDefault="00C35EA0" w:rsidP="001B6A60">
            <w:pPr>
              <w:bidi w:val="0"/>
              <w:spacing w:after="120" w:line="240" w:lineRule="auto"/>
              <w:rPr>
                <w:ins w:id="123" w:author="Author"/>
                <w:rFonts w:ascii="Times New Roman" w:hAnsi="Times New Roman" w:cs="Times New Roman"/>
                <w:b/>
                <w:bCs/>
                <w:color w:val="000000"/>
                <w:sz w:val="24"/>
                <w:szCs w:val="24"/>
                <w:rtl/>
              </w:rPr>
            </w:pPr>
            <w:ins w:id="124" w:author="Author">
              <w:r w:rsidRPr="00D51974">
                <w:rPr>
                  <w:rFonts w:ascii="Times New Roman" w:hAnsi="Times New Roman" w:cs="Times New Roman"/>
                  <w:b/>
                  <w:bCs/>
                  <w:color w:val="000000"/>
                  <w:sz w:val="24"/>
                  <w:szCs w:val="24"/>
                </w:rPr>
                <w:t>Sex n (%)</w:t>
              </w:r>
            </w:ins>
          </w:p>
        </w:tc>
        <w:tc>
          <w:tcPr>
            <w:tcW w:w="1540" w:type="dxa"/>
          </w:tcPr>
          <w:p w:rsidR="00C35EA0" w:rsidRPr="00B76A65" w:rsidRDefault="00C35EA0" w:rsidP="001B6A60">
            <w:pPr>
              <w:pStyle w:val="DecimalAligned"/>
              <w:spacing w:after="120" w:line="240" w:lineRule="auto"/>
              <w:rPr>
                <w:ins w:id="125" w:author="Author"/>
                <w:rFonts w:ascii="Times New Roman" w:hAnsi="Times New Roman" w:cs="Times New Roman"/>
                <w:color w:val="000000"/>
                <w:sz w:val="24"/>
                <w:szCs w:val="24"/>
              </w:rPr>
            </w:pPr>
          </w:p>
        </w:tc>
        <w:tc>
          <w:tcPr>
            <w:tcW w:w="1540" w:type="dxa"/>
          </w:tcPr>
          <w:p w:rsidR="00C35EA0" w:rsidRPr="00B76A65" w:rsidRDefault="00C35EA0" w:rsidP="001B6A60">
            <w:pPr>
              <w:pStyle w:val="DecimalAligned"/>
              <w:spacing w:after="120" w:line="240" w:lineRule="auto"/>
              <w:rPr>
                <w:ins w:id="126" w:author="Author"/>
                <w:rFonts w:ascii="Times New Roman" w:hAnsi="Times New Roman" w:cs="Times New Roman"/>
                <w:color w:val="000000"/>
                <w:sz w:val="24"/>
                <w:szCs w:val="24"/>
              </w:rPr>
            </w:pPr>
          </w:p>
        </w:tc>
        <w:tc>
          <w:tcPr>
            <w:tcW w:w="1461" w:type="dxa"/>
          </w:tcPr>
          <w:p w:rsidR="00C35EA0" w:rsidRPr="00B76A65" w:rsidRDefault="00C35EA0" w:rsidP="001B6A60">
            <w:pPr>
              <w:bidi w:val="0"/>
              <w:spacing w:after="120" w:line="240" w:lineRule="auto"/>
              <w:rPr>
                <w:ins w:id="127" w:author="Author"/>
                <w:rFonts w:ascii="Times New Roman" w:hAnsi="Times New Roman" w:cs="Times New Roman"/>
                <w:color w:val="000000"/>
                <w:sz w:val="24"/>
                <w:szCs w:val="24"/>
              </w:rPr>
            </w:pPr>
          </w:p>
        </w:tc>
        <w:tc>
          <w:tcPr>
            <w:tcW w:w="1461" w:type="dxa"/>
          </w:tcPr>
          <w:p w:rsidR="00C35EA0" w:rsidRPr="00B76A65" w:rsidRDefault="00C35EA0" w:rsidP="001B6A60">
            <w:pPr>
              <w:pStyle w:val="DecimalAligned"/>
              <w:spacing w:after="120" w:line="240" w:lineRule="auto"/>
              <w:rPr>
                <w:ins w:id="128" w:author="Author"/>
                <w:rFonts w:ascii="Times New Roman" w:hAnsi="Times New Roman" w:cs="Times New Roman"/>
                <w:color w:val="000000"/>
                <w:sz w:val="24"/>
                <w:szCs w:val="24"/>
              </w:rPr>
            </w:pPr>
          </w:p>
        </w:tc>
      </w:tr>
      <w:tr w:rsidR="00C35EA0" w:rsidRPr="00D51974" w:rsidTr="001E5897">
        <w:trPr>
          <w:trHeight w:val="274"/>
          <w:jc w:val="center"/>
          <w:ins w:id="129" w:author="Author"/>
        </w:trPr>
        <w:tc>
          <w:tcPr>
            <w:tcW w:w="2129" w:type="dxa"/>
            <w:noWrap/>
          </w:tcPr>
          <w:p w:rsidR="00C35EA0" w:rsidRPr="00D51974" w:rsidRDefault="00C35EA0" w:rsidP="001B6A60">
            <w:pPr>
              <w:bidi w:val="0"/>
              <w:spacing w:after="120" w:line="240" w:lineRule="auto"/>
              <w:rPr>
                <w:ins w:id="130" w:author="Author"/>
                <w:rFonts w:ascii="Times New Roman" w:hAnsi="Times New Roman" w:cs="Times New Roman"/>
                <w:color w:val="000000"/>
                <w:sz w:val="24"/>
                <w:szCs w:val="24"/>
              </w:rPr>
            </w:pPr>
            <w:ins w:id="131" w:author="Author">
              <w:r w:rsidRPr="00D51974">
                <w:rPr>
                  <w:rFonts w:ascii="Times New Roman" w:hAnsi="Times New Roman" w:cs="Times New Roman"/>
                  <w:color w:val="000000"/>
                  <w:sz w:val="24"/>
                  <w:szCs w:val="24"/>
                </w:rPr>
                <w:t>male</w:t>
              </w:r>
            </w:ins>
          </w:p>
        </w:tc>
        <w:tc>
          <w:tcPr>
            <w:tcW w:w="1540" w:type="dxa"/>
          </w:tcPr>
          <w:p w:rsidR="00C35EA0" w:rsidRPr="00B76A65" w:rsidRDefault="00C35EA0" w:rsidP="001B6A60">
            <w:pPr>
              <w:pStyle w:val="DecimalAligned"/>
              <w:spacing w:after="120" w:line="240" w:lineRule="auto"/>
              <w:rPr>
                <w:ins w:id="132" w:author="Author"/>
                <w:rFonts w:ascii="Times New Roman" w:hAnsi="Times New Roman" w:cs="Times New Roman"/>
                <w:color w:val="000000"/>
                <w:sz w:val="24"/>
                <w:szCs w:val="24"/>
              </w:rPr>
            </w:pPr>
            <w:ins w:id="133" w:author="Author">
              <w:r w:rsidRPr="00B76A65">
                <w:rPr>
                  <w:rFonts w:ascii="Times New Roman" w:hAnsi="Times New Roman" w:cs="Times New Roman"/>
                  <w:color w:val="000000"/>
                  <w:sz w:val="24"/>
                  <w:szCs w:val="24"/>
                </w:rPr>
                <w:t>10 (22.7)</w:t>
              </w:r>
            </w:ins>
          </w:p>
        </w:tc>
        <w:tc>
          <w:tcPr>
            <w:tcW w:w="1540" w:type="dxa"/>
          </w:tcPr>
          <w:p w:rsidR="00C35EA0" w:rsidRPr="00B76A65" w:rsidRDefault="00C35EA0" w:rsidP="001B6A60">
            <w:pPr>
              <w:pStyle w:val="DecimalAligned"/>
              <w:spacing w:after="120" w:line="240" w:lineRule="auto"/>
              <w:rPr>
                <w:ins w:id="134" w:author="Author"/>
                <w:rFonts w:ascii="Times New Roman" w:hAnsi="Times New Roman" w:cs="Times New Roman"/>
                <w:color w:val="000000"/>
                <w:sz w:val="24"/>
                <w:szCs w:val="24"/>
              </w:rPr>
            </w:pPr>
            <w:ins w:id="135" w:author="Author">
              <w:r w:rsidRPr="00B76A65">
                <w:rPr>
                  <w:rFonts w:ascii="Times New Roman" w:hAnsi="Times New Roman" w:cs="Times New Roman"/>
                  <w:color w:val="000000"/>
                  <w:sz w:val="24"/>
                  <w:szCs w:val="24"/>
                </w:rPr>
                <w:t>5 (11.9)</w:t>
              </w:r>
            </w:ins>
          </w:p>
        </w:tc>
        <w:tc>
          <w:tcPr>
            <w:tcW w:w="1461" w:type="dxa"/>
          </w:tcPr>
          <w:p w:rsidR="00C35EA0" w:rsidRPr="00B76A65" w:rsidRDefault="00C35EA0" w:rsidP="001B6A60">
            <w:pPr>
              <w:bidi w:val="0"/>
              <w:spacing w:after="120" w:line="240" w:lineRule="auto"/>
              <w:rPr>
                <w:ins w:id="136" w:author="Author"/>
                <w:rFonts w:ascii="Times New Roman" w:hAnsi="Times New Roman" w:cs="Times New Roman"/>
                <w:color w:val="000000"/>
                <w:sz w:val="24"/>
                <w:szCs w:val="24"/>
              </w:rPr>
            </w:pPr>
            <w:ins w:id="137" w:author="Author">
              <w:r w:rsidRPr="00B76A65">
                <w:rPr>
                  <w:rFonts w:ascii="Times New Roman" w:hAnsi="Times New Roman" w:cs="Times New Roman"/>
                  <w:color w:val="000000"/>
                  <w:sz w:val="24"/>
                  <w:szCs w:val="24"/>
                </w:rPr>
                <w:t>15 (17.5)</w:t>
              </w:r>
            </w:ins>
          </w:p>
        </w:tc>
        <w:tc>
          <w:tcPr>
            <w:tcW w:w="1461" w:type="dxa"/>
            <w:vMerge w:val="restart"/>
          </w:tcPr>
          <w:p w:rsidR="00C35EA0" w:rsidRPr="00B76A65" w:rsidRDefault="00C35EA0" w:rsidP="001B6A60">
            <w:pPr>
              <w:pStyle w:val="DecimalAligned"/>
              <w:spacing w:after="120" w:line="240" w:lineRule="auto"/>
              <w:rPr>
                <w:ins w:id="138" w:author="Author"/>
                <w:rFonts w:ascii="Times New Roman" w:hAnsi="Times New Roman" w:cs="Times New Roman"/>
                <w:color w:val="000000"/>
                <w:sz w:val="24"/>
                <w:szCs w:val="24"/>
              </w:rPr>
            </w:pPr>
          </w:p>
          <w:p w:rsidR="00C35EA0" w:rsidRPr="00B76A65" w:rsidRDefault="00C35EA0" w:rsidP="001B6A60">
            <w:pPr>
              <w:pStyle w:val="DecimalAligned"/>
              <w:spacing w:after="120" w:line="240" w:lineRule="auto"/>
              <w:rPr>
                <w:ins w:id="139" w:author="Author"/>
                <w:rFonts w:ascii="Times New Roman" w:hAnsi="Times New Roman" w:cs="Times New Roman"/>
                <w:color w:val="000000"/>
                <w:sz w:val="24"/>
                <w:szCs w:val="24"/>
              </w:rPr>
            </w:pPr>
            <w:ins w:id="140" w:author="Author">
              <w:r w:rsidRPr="00B76A65">
                <w:rPr>
                  <w:rFonts w:ascii="Times New Roman" w:hAnsi="Times New Roman" w:cs="Times New Roman"/>
                  <w:color w:val="000000"/>
                  <w:sz w:val="24"/>
                  <w:szCs w:val="24"/>
                </w:rPr>
                <w:t xml:space="preserve">0.183 </w:t>
              </w:r>
              <w:r w:rsidRPr="00B76A65">
                <w:rPr>
                  <w:rFonts w:ascii="Times New Roman" w:hAnsi="Times New Roman" w:cs="Times New Roman"/>
                  <w:color w:val="000000"/>
                  <w:sz w:val="24"/>
                  <w:szCs w:val="24"/>
                  <w:vertAlign w:val="superscript"/>
                </w:rPr>
                <w:t>‡</w:t>
              </w:r>
            </w:ins>
          </w:p>
        </w:tc>
      </w:tr>
      <w:tr w:rsidR="00C35EA0" w:rsidRPr="00D51974" w:rsidTr="001E5897">
        <w:trPr>
          <w:trHeight w:val="274"/>
          <w:jc w:val="center"/>
          <w:ins w:id="141" w:author="Author"/>
        </w:trPr>
        <w:tc>
          <w:tcPr>
            <w:tcW w:w="2129" w:type="dxa"/>
            <w:noWrap/>
          </w:tcPr>
          <w:p w:rsidR="00C35EA0" w:rsidRPr="00D51974" w:rsidRDefault="00C35EA0" w:rsidP="001B6A60">
            <w:pPr>
              <w:bidi w:val="0"/>
              <w:spacing w:after="120" w:line="240" w:lineRule="auto"/>
              <w:rPr>
                <w:ins w:id="142" w:author="Author"/>
                <w:rFonts w:ascii="Times New Roman" w:hAnsi="Times New Roman" w:cs="Times New Roman"/>
                <w:color w:val="000000"/>
                <w:sz w:val="24"/>
                <w:szCs w:val="24"/>
              </w:rPr>
            </w:pPr>
            <w:ins w:id="143" w:author="Author">
              <w:r w:rsidRPr="00D51974">
                <w:rPr>
                  <w:rFonts w:ascii="Times New Roman" w:hAnsi="Times New Roman" w:cs="Times New Roman"/>
                  <w:color w:val="000000"/>
                  <w:sz w:val="24"/>
                  <w:szCs w:val="24"/>
                </w:rPr>
                <w:t>female</w:t>
              </w:r>
            </w:ins>
          </w:p>
        </w:tc>
        <w:tc>
          <w:tcPr>
            <w:tcW w:w="1540" w:type="dxa"/>
          </w:tcPr>
          <w:p w:rsidR="00C35EA0" w:rsidRPr="00B76A65" w:rsidRDefault="00C35EA0" w:rsidP="001B6A60">
            <w:pPr>
              <w:pStyle w:val="DecimalAligned"/>
              <w:spacing w:after="120" w:line="240" w:lineRule="auto"/>
              <w:rPr>
                <w:ins w:id="144" w:author="Author"/>
                <w:rFonts w:ascii="Times New Roman" w:hAnsi="Times New Roman" w:cs="Times New Roman"/>
                <w:color w:val="000000"/>
                <w:sz w:val="24"/>
                <w:szCs w:val="24"/>
              </w:rPr>
            </w:pPr>
            <w:ins w:id="145" w:author="Author">
              <w:r w:rsidRPr="00B76A65">
                <w:rPr>
                  <w:rFonts w:ascii="Times New Roman" w:hAnsi="Times New Roman" w:cs="Times New Roman"/>
                  <w:color w:val="000000"/>
                  <w:sz w:val="24"/>
                  <w:szCs w:val="24"/>
                </w:rPr>
                <w:t>34 (77.3)</w:t>
              </w:r>
            </w:ins>
          </w:p>
        </w:tc>
        <w:tc>
          <w:tcPr>
            <w:tcW w:w="1540" w:type="dxa"/>
          </w:tcPr>
          <w:p w:rsidR="00C35EA0" w:rsidRPr="00B76A65" w:rsidRDefault="00C35EA0" w:rsidP="001B6A60">
            <w:pPr>
              <w:pStyle w:val="DecimalAligned"/>
              <w:spacing w:after="120" w:line="240" w:lineRule="auto"/>
              <w:rPr>
                <w:ins w:id="146" w:author="Author"/>
                <w:rFonts w:ascii="Times New Roman" w:hAnsi="Times New Roman" w:cs="Times New Roman"/>
                <w:color w:val="000000"/>
                <w:sz w:val="24"/>
                <w:szCs w:val="24"/>
              </w:rPr>
            </w:pPr>
            <w:ins w:id="147" w:author="Author">
              <w:r w:rsidRPr="00B76A65">
                <w:rPr>
                  <w:rFonts w:ascii="Times New Roman" w:hAnsi="Times New Roman" w:cs="Times New Roman"/>
                  <w:color w:val="000000"/>
                  <w:sz w:val="24"/>
                  <w:szCs w:val="24"/>
                </w:rPr>
                <w:t>37 (88.1)</w:t>
              </w:r>
            </w:ins>
          </w:p>
        </w:tc>
        <w:tc>
          <w:tcPr>
            <w:tcW w:w="1461" w:type="dxa"/>
          </w:tcPr>
          <w:p w:rsidR="00C35EA0" w:rsidRPr="00B76A65" w:rsidRDefault="00C35EA0" w:rsidP="001B6A60">
            <w:pPr>
              <w:bidi w:val="0"/>
              <w:spacing w:after="120" w:line="240" w:lineRule="auto"/>
              <w:rPr>
                <w:ins w:id="148" w:author="Author"/>
                <w:rFonts w:ascii="Times New Roman" w:hAnsi="Times New Roman" w:cs="Times New Roman"/>
                <w:color w:val="000000"/>
                <w:sz w:val="24"/>
                <w:szCs w:val="24"/>
              </w:rPr>
            </w:pPr>
            <w:ins w:id="149" w:author="Author">
              <w:r w:rsidRPr="00B76A65">
                <w:rPr>
                  <w:rFonts w:ascii="Times New Roman" w:hAnsi="Times New Roman" w:cs="Times New Roman"/>
                  <w:color w:val="000000"/>
                  <w:sz w:val="24"/>
                  <w:szCs w:val="24"/>
                </w:rPr>
                <w:t>71 (82.5)</w:t>
              </w:r>
            </w:ins>
          </w:p>
        </w:tc>
        <w:tc>
          <w:tcPr>
            <w:tcW w:w="1461" w:type="dxa"/>
            <w:vMerge/>
          </w:tcPr>
          <w:p w:rsidR="00C35EA0" w:rsidRPr="00B76A65" w:rsidRDefault="00C35EA0" w:rsidP="001B6A60">
            <w:pPr>
              <w:pStyle w:val="DecimalAligned"/>
              <w:spacing w:after="120" w:line="240" w:lineRule="auto"/>
              <w:rPr>
                <w:ins w:id="150" w:author="Author"/>
                <w:rFonts w:ascii="Times New Roman" w:hAnsi="Times New Roman" w:cs="Times New Roman"/>
                <w:color w:val="000000"/>
                <w:sz w:val="24"/>
                <w:szCs w:val="24"/>
              </w:rPr>
            </w:pPr>
          </w:p>
        </w:tc>
      </w:tr>
      <w:tr w:rsidR="00C35EA0" w:rsidRPr="00D51974" w:rsidTr="001E5897">
        <w:trPr>
          <w:trHeight w:val="259"/>
          <w:jc w:val="center"/>
          <w:ins w:id="151" w:author="Author"/>
        </w:trPr>
        <w:tc>
          <w:tcPr>
            <w:tcW w:w="2129" w:type="dxa"/>
            <w:noWrap/>
          </w:tcPr>
          <w:p w:rsidR="00C35EA0" w:rsidRPr="00D51974" w:rsidRDefault="00C35EA0" w:rsidP="001B6A60">
            <w:pPr>
              <w:bidi w:val="0"/>
              <w:spacing w:after="120" w:line="240" w:lineRule="auto"/>
              <w:rPr>
                <w:ins w:id="152" w:author="Author"/>
                <w:rFonts w:ascii="Times New Roman" w:hAnsi="Times New Roman" w:cs="Times New Roman"/>
                <w:b/>
                <w:bCs/>
                <w:color w:val="000000"/>
                <w:sz w:val="24"/>
                <w:szCs w:val="24"/>
                <w:rtl/>
              </w:rPr>
            </w:pPr>
            <w:proofErr w:type="gramStart"/>
            <w:ins w:id="153" w:author="Author">
              <w:r w:rsidRPr="00D51974">
                <w:rPr>
                  <w:rFonts w:ascii="Times New Roman" w:hAnsi="Times New Roman" w:cs="Times New Roman"/>
                  <w:b/>
                  <w:bCs/>
                  <w:color w:val="000000"/>
                  <w:sz w:val="24"/>
                  <w:szCs w:val="24"/>
                </w:rPr>
                <w:t>n</w:t>
              </w:r>
              <w:proofErr w:type="gramEnd"/>
              <w:r w:rsidRPr="00D51974">
                <w:rPr>
                  <w:rFonts w:ascii="Times New Roman" w:hAnsi="Times New Roman" w:cs="Times New Roman"/>
                  <w:b/>
                  <w:bCs/>
                  <w:color w:val="000000"/>
                  <w:sz w:val="24"/>
                  <w:szCs w:val="24"/>
                </w:rPr>
                <w:t xml:space="preserve"> (%)</w:t>
              </w:r>
              <w:r w:rsidRPr="00D51974">
                <w:rPr>
                  <w:rFonts w:ascii="Times New Roman" w:hAnsi="Times New Roman" w:cs="Times New Roman"/>
                  <w:b/>
                  <w:bCs/>
                  <w:color w:val="000000"/>
                  <w:sz w:val="24"/>
                  <w:szCs w:val="24"/>
                  <w:rtl/>
                </w:rPr>
                <w:t xml:space="preserve">  </w:t>
              </w:r>
              <w:r w:rsidRPr="00D51974">
                <w:rPr>
                  <w:rFonts w:ascii="Times New Roman" w:hAnsi="Times New Roman" w:cs="Times New Roman"/>
                  <w:b/>
                  <w:bCs/>
                  <w:color w:val="000000"/>
                  <w:sz w:val="24"/>
                  <w:szCs w:val="24"/>
                </w:rPr>
                <w:t>Marital status</w:t>
              </w:r>
            </w:ins>
          </w:p>
        </w:tc>
        <w:tc>
          <w:tcPr>
            <w:tcW w:w="1540" w:type="dxa"/>
          </w:tcPr>
          <w:p w:rsidR="00C35EA0" w:rsidRPr="00B76A65" w:rsidRDefault="00C35EA0" w:rsidP="001B6A60">
            <w:pPr>
              <w:pStyle w:val="DecimalAligned"/>
              <w:spacing w:after="120" w:line="240" w:lineRule="auto"/>
              <w:rPr>
                <w:ins w:id="154" w:author="Author"/>
                <w:rFonts w:ascii="Times New Roman" w:hAnsi="Times New Roman" w:cs="Times New Roman"/>
                <w:color w:val="000000"/>
                <w:sz w:val="24"/>
                <w:szCs w:val="24"/>
              </w:rPr>
            </w:pPr>
          </w:p>
        </w:tc>
        <w:tc>
          <w:tcPr>
            <w:tcW w:w="1540" w:type="dxa"/>
          </w:tcPr>
          <w:p w:rsidR="00C35EA0" w:rsidRPr="00B76A65" w:rsidRDefault="00C35EA0" w:rsidP="001B6A60">
            <w:pPr>
              <w:pStyle w:val="DecimalAligned"/>
              <w:spacing w:after="120" w:line="240" w:lineRule="auto"/>
              <w:rPr>
                <w:ins w:id="155" w:author="Author"/>
                <w:rFonts w:ascii="Times New Roman" w:hAnsi="Times New Roman" w:cs="Times New Roman"/>
                <w:color w:val="000000"/>
                <w:sz w:val="24"/>
                <w:szCs w:val="24"/>
              </w:rPr>
            </w:pPr>
          </w:p>
        </w:tc>
        <w:tc>
          <w:tcPr>
            <w:tcW w:w="1461" w:type="dxa"/>
          </w:tcPr>
          <w:p w:rsidR="00C35EA0" w:rsidRPr="00B76A65" w:rsidRDefault="00C35EA0" w:rsidP="001B6A60">
            <w:pPr>
              <w:bidi w:val="0"/>
              <w:spacing w:after="120" w:line="240" w:lineRule="auto"/>
              <w:rPr>
                <w:ins w:id="156" w:author="Author"/>
                <w:rFonts w:ascii="Times New Roman" w:hAnsi="Times New Roman" w:cs="Times New Roman"/>
                <w:color w:val="000000"/>
                <w:sz w:val="24"/>
                <w:szCs w:val="24"/>
              </w:rPr>
            </w:pPr>
          </w:p>
        </w:tc>
        <w:tc>
          <w:tcPr>
            <w:tcW w:w="1461" w:type="dxa"/>
          </w:tcPr>
          <w:p w:rsidR="00C35EA0" w:rsidRPr="00B76A65" w:rsidRDefault="00C35EA0" w:rsidP="001B6A60">
            <w:pPr>
              <w:pStyle w:val="DecimalAligned"/>
              <w:spacing w:after="120" w:line="240" w:lineRule="auto"/>
              <w:rPr>
                <w:ins w:id="157" w:author="Author"/>
                <w:rFonts w:ascii="Times New Roman" w:hAnsi="Times New Roman" w:cs="Times New Roman"/>
                <w:color w:val="000000"/>
                <w:sz w:val="24"/>
                <w:szCs w:val="24"/>
              </w:rPr>
            </w:pPr>
          </w:p>
        </w:tc>
      </w:tr>
      <w:tr w:rsidR="00C35EA0" w:rsidRPr="00D51974" w:rsidTr="001E5897">
        <w:trPr>
          <w:trHeight w:val="259"/>
          <w:jc w:val="center"/>
          <w:ins w:id="158" w:author="Author"/>
        </w:trPr>
        <w:tc>
          <w:tcPr>
            <w:tcW w:w="2129" w:type="dxa"/>
            <w:noWrap/>
          </w:tcPr>
          <w:p w:rsidR="00C35EA0" w:rsidRPr="00D51974" w:rsidRDefault="00C35EA0" w:rsidP="001B6A60">
            <w:pPr>
              <w:bidi w:val="0"/>
              <w:spacing w:after="120" w:line="240" w:lineRule="auto"/>
              <w:rPr>
                <w:ins w:id="159" w:author="Author"/>
                <w:rFonts w:ascii="Times New Roman" w:hAnsi="Times New Roman" w:cs="Times New Roman"/>
                <w:color w:val="000000"/>
                <w:sz w:val="24"/>
                <w:szCs w:val="24"/>
                <w:rtl/>
              </w:rPr>
            </w:pPr>
            <w:ins w:id="160" w:author="Author">
              <w:r w:rsidRPr="00D51974">
                <w:rPr>
                  <w:rFonts w:ascii="Times New Roman" w:hAnsi="Times New Roman" w:cs="Times New Roman"/>
                  <w:color w:val="000000"/>
                  <w:sz w:val="24"/>
                  <w:szCs w:val="24"/>
                </w:rPr>
                <w:t>single</w:t>
              </w:r>
            </w:ins>
          </w:p>
        </w:tc>
        <w:tc>
          <w:tcPr>
            <w:tcW w:w="1540" w:type="dxa"/>
          </w:tcPr>
          <w:p w:rsidR="00C35EA0" w:rsidRPr="00B76A65" w:rsidRDefault="00C35EA0" w:rsidP="001B6A60">
            <w:pPr>
              <w:pStyle w:val="DecimalAligned"/>
              <w:spacing w:after="120" w:line="240" w:lineRule="auto"/>
              <w:rPr>
                <w:ins w:id="161" w:author="Author"/>
                <w:rFonts w:ascii="Times New Roman" w:hAnsi="Times New Roman" w:cs="Times New Roman"/>
                <w:color w:val="000000"/>
                <w:sz w:val="24"/>
                <w:szCs w:val="24"/>
              </w:rPr>
            </w:pPr>
            <w:ins w:id="162" w:author="Author">
              <w:r w:rsidRPr="00B76A65">
                <w:rPr>
                  <w:rFonts w:ascii="Times New Roman" w:hAnsi="Times New Roman" w:cs="Times New Roman"/>
                  <w:color w:val="000000"/>
                  <w:sz w:val="24"/>
                  <w:szCs w:val="24"/>
                </w:rPr>
                <w:t>19 (43.2)</w:t>
              </w:r>
            </w:ins>
          </w:p>
        </w:tc>
        <w:tc>
          <w:tcPr>
            <w:tcW w:w="1540" w:type="dxa"/>
          </w:tcPr>
          <w:p w:rsidR="00C35EA0" w:rsidRPr="00B76A65" w:rsidRDefault="00C35EA0" w:rsidP="001B6A60">
            <w:pPr>
              <w:pStyle w:val="DecimalAligned"/>
              <w:spacing w:after="120" w:line="240" w:lineRule="auto"/>
              <w:rPr>
                <w:ins w:id="163" w:author="Author"/>
                <w:rFonts w:ascii="Times New Roman" w:hAnsi="Times New Roman" w:cs="Times New Roman"/>
                <w:color w:val="000000"/>
                <w:sz w:val="24"/>
                <w:szCs w:val="24"/>
              </w:rPr>
            </w:pPr>
            <w:ins w:id="164" w:author="Author">
              <w:r w:rsidRPr="00B76A65">
                <w:rPr>
                  <w:rFonts w:ascii="Times New Roman" w:hAnsi="Times New Roman" w:cs="Times New Roman"/>
                  <w:color w:val="000000"/>
                  <w:sz w:val="24"/>
                  <w:szCs w:val="24"/>
                </w:rPr>
                <w:t>12 (28.6)</w:t>
              </w:r>
            </w:ins>
          </w:p>
        </w:tc>
        <w:tc>
          <w:tcPr>
            <w:tcW w:w="1461" w:type="dxa"/>
          </w:tcPr>
          <w:p w:rsidR="00C35EA0" w:rsidRPr="00B76A65" w:rsidRDefault="00C35EA0" w:rsidP="001B6A60">
            <w:pPr>
              <w:bidi w:val="0"/>
              <w:spacing w:after="120" w:line="240" w:lineRule="auto"/>
              <w:rPr>
                <w:ins w:id="165" w:author="Author"/>
                <w:rFonts w:ascii="Times New Roman" w:hAnsi="Times New Roman" w:cs="Times New Roman"/>
                <w:color w:val="000000"/>
                <w:sz w:val="24"/>
                <w:szCs w:val="24"/>
              </w:rPr>
            </w:pPr>
            <w:ins w:id="166" w:author="Author">
              <w:r w:rsidRPr="00B76A65">
                <w:rPr>
                  <w:rFonts w:ascii="Times New Roman" w:hAnsi="Times New Roman" w:cs="Times New Roman"/>
                  <w:color w:val="000000"/>
                  <w:sz w:val="24"/>
                  <w:szCs w:val="24"/>
                </w:rPr>
                <w:t>31 (36.1)</w:t>
              </w:r>
            </w:ins>
          </w:p>
        </w:tc>
        <w:tc>
          <w:tcPr>
            <w:tcW w:w="1461" w:type="dxa"/>
            <w:vMerge w:val="restart"/>
          </w:tcPr>
          <w:p w:rsidR="00C35EA0" w:rsidRPr="00B76A65" w:rsidRDefault="00C35EA0" w:rsidP="001B6A60">
            <w:pPr>
              <w:pStyle w:val="DecimalAligned"/>
              <w:spacing w:after="120" w:line="240" w:lineRule="auto"/>
              <w:rPr>
                <w:ins w:id="167" w:author="Author"/>
                <w:rFonts w:ascii="Times New Roman" w:hAnsi="Times New Roman" w:cs="Times New Roman"/>
                <w:color w:val="000000"/>
                <w:sz w:val="24"/>
                <w:szCs w:val="24"/>
              </w:rPr>
            </w:pPr>
          </w:p>
          <w:p w:rsidR="00C35EA0" w:rsidRPr="00B76A65" w:rsidRDefault="00C35EA0" w:rsidP="001B6A60">
            <w:pPr>
              <w:pStyle w:val="DecimalAligned"/>
              <w:spacing w:after="120" w:line="240" w:lineRule="auto"/>
              <w:rPr>
                <w:ins w:id="168" w:author="Author"/>
                <w:rFonts w:ascii="Times New Roman" w:hAnsi="Times New Roman" w:cs="Times New Roman"/>
                <w:color w:val="000000"/>
                <w:sz w:val="24"/>
                <w:szCs w:val="24"/>
              </w:rPr>
            </w:pPr>
            <w:ins w:id="169" w:author="Author">
              <w:r w:rsidRPr="00B76A65">
                <w:rPr>
                  <w:rFonts w:ascii="Times New Roman" w:hAnsi="Times New Roman" w:cs="Times New Roman"/>
                  <w:color w:val="000000"/>
                  <w:sz w:val="24"/>
                  <w:szCs w:val="24"/>
                </w:rPr>
                <w:t xml:space="preserve">0.185 </w:t>
              </w:r>
              <w:r w:rsidRPr="00B76A65">
                <w:rPr>
                  <w:rFonts w:ascii="Times New Roman" w:hAnsi="Times New Roman" w:cs="Times New Roman"/>
                  <w:color w:val="000000"/>
                  <w:sz w:val="24"/>
                  <w:szCs w:val="24"/>
                  <w:vertAlign w:val="superscript"/>
                </w:rPr>
                <w:t>‡</w:t>
              </w:r>
            </w:ins>
          </w:p>
        </w:tc>
      </w:tr>
      <w:tr w:rsidR="00C35EA0" w:rsidRPr="00D51974" w:rsidTr="001E5897">
        <w:trPr>
          <w:trHeight w:val="274"/>
          <w:jc w:val="center"/>
          <w:ins w:id="170" w:author="Author"/>
        </w:trPr>
        <w:tc>
          <w:tcPr>
            <w:tcW w:w="2129" w:type="dxa"/>
            <w:noWrap/>
          </w:tcPr>
          <w:p w:rsidR="00C35EA0" w:rsidRPr="00D51974" w:rsidRDefault="00C35EA0" w:rsidP="001B6A60">
            <w:pPr>
              <w:bidi w:val="0"/>
              <w:spacing w:after="120" w:line="240" w:lineRule="auto"/>
              <w:rPr>
                <w:ins w:id="171" w:author="Author"/>
                <w:rFonts w:ascii="Times New Roman" w:hAnsi="Times New Roman" w:cs="Times New Roman"/>
                <w:color w:val="000000"/>
                <w:sz w:val="24"/>
                <w:szCs w:val="24"/>
              </w:rPr>
            </w:pPr>
            <w:ins w:id="172" w:author="Author">
              <w:r w:rsidRPr="00D51974">
                <w:rPr>
                  <w:rFonts w:ascii="Times New Roman" w:hAnsi="Times New Roman" w:cs="Times New Roman"/>
                  <w:color w:val="000000"/>
                  <w:sz w:val="24"/>
                  <w:szCs w:val="24"/>
                </w:rPr>
                <w:t>married</w:t>
              </w:r>
            </w:ins>
          </w:p>
        </w:tc>
        <w:tc>
          <w:tcPr>
            <w:tcW w:w="1540" w:type="dxa"/>
          </w:tcPr>
          <w:p w:rsidR="00C35EA0" w:rsidRPr="00B76A65" w:rsidRDefault="00C35EA0" w:rsidP="001B6A60">
            <w:pPr>
              <w:pStyle w:val="DecimalAligned"/>
              <w:spacing w:after="120" w:line="240" w:lineRule="auto"/>
              <w:rPr>
                <w:ins w:id="173" w:author="Author"/>
                <w:rFonts w:ascii="Times New Roman" w:hAnsi="Times New Roman" w:cs="Times New Roman"/>
                <w:color w:val="000000"/>
                <w:sz w:val="24"/>
                <w:szCs w:val="24"/>
              </w:rPr>
            </w:pPr>
            <w:ins w:id="174" w:author="Author">
              <w:r w:rsidRPr="00B76A65">
                <w:rPr>
                  <w:rFonts w:ascii="Times New Roman" w:hAnsi="Times New Roman" w:cs="Times New Roman"/>
                  <w:color w:val="000000"/>
                  <w:sz w:val="24"/>
                  <w:szCs w:val="24"/>
                </w:rPr>
                <w:t>25 (56.8)</w:t>
              </w:r>
            </w:ins>
          </w:p>
        </w:tc>
        <w:tc>
          <w:tcPr>
            <w:tcW w:w="1540" w:type="dxa"/>
          </w:tcPr>
          <w:p w:rsidR="00C35EA0" w:rsidRPr="00B76A65" w:rsidRDefault="00C35EA0" w:rsidP="001B6A60">
            <w:pPr>
              <w:pStyle w:val="DecimalAligned"/>
              <w:spacing w:after="120" w:line="240" w:lineRule="auto"/>
              <w:rPr>
                <w:ins w:id="175" w:author="Author"/>
                <w:rFonts w:ascii="Times New Roman" w:hAnsi="Times New Roman" w:cs="Times New Roman"/>
                <w:color w:val="000000"/>
                <w:sz w:val="24"/>
                <w:szCs w:val="24"/>
              </w:rPr>
            </w:pPr>
            <w:ins w:id="176" w:author="Author">
              <w:r w:rsidRPr="00B76A65">
                <w:rPr>
                  <w:rFonts w:ascii="Times New Roman" w:hAnsi="Times New Roman" w:cs="Times New Roman"/>
                  <w:color w:val="000000"/>
                  <w:sz w:val="24"/>
                  <w:szCs w:val="24"/>
                </w:rPr>
                <w:t>30 (71.4)</w:t>
              </w:r>
            </w:ins>
          </w:p>
        </w:tc>
        <w:tc>
          <w:tcPr>
            <w:tcW w:w="1461" w:type="dxa"/>
          </w:tcPr>
          <w:p w:rsidR="00C35EA0" w:rsidRPr="00B76A65" w:rsidRDefault="00C35EA0" w:rsidP="001B6A60">
            <w:pPr>
              <w:bidi w:val="0"/>
              <w:spacing w:after="120" w:line="240" w:lineRule="auto"/>
              <w:rPr>
                <w:ins w:id="177" w:author="Author"/>
                <w:rFonts w:ascii="Times New Roman" w:hAnsi="Times New Roman" w:cs="Times New Roman"/>
                <w:color w:val="000000"/>
                <w:sz w:val="24"/>
                <w:szCs w:val="24"/>
              </w:rPr>
            </w:pPr>
            <w:ins w:id="178" w:author="Author">
              <w:r w:rsidRPr="00B76A65">
                <w:rPr>
                  <w:rFonts w:ascii="Times New Roman" w:hAnsi="Times New Roman" w:cs="Times New Roman"/>
                  <w:color w:val="000000"/>
                  <w:sz w:val="24"/>
                  <w:szCs w:val="24"/>
                </w:rPr>
                <w:t>55 (63.9)</w:t>
              </w:r>
            </w:ins>
          </w:p>
        </w:tc>
        <w:tc>
          <w:tcPr>
            <w:tcW w:w="1461" w:type="dxa"/>
            <w:vMerge/>
          </w:tcPr>
          <w:p w:rsidR="00C35EA0" w:rsidRPr="00B76A65" w:rsidRDefault="00C35EA0" w:rsidP="001B6A60">
            <w:pPr>
              <w:pStyle w:val="DecimalAligned"/>
              <w:spacing w:after="120" w:line="240" w:lineRule="auto"/>
              <w:rPr>
                <w:ins w:id="179" w:author="Author"/>
                <w:rFonts w:ascii="Times New Roman" w:hAnsi="Times New Roman" w:cs="Times New Roman"/>
                <w:color w:val="000000"/>
                <w:sz w:val="24"/>
                <w:szCs w:val="24"/>
              </w:rPr>
            </w:pPr>
          </w:p>
        </w:tc>
      </w:tr>
      <w:tr w:rsidR="00C35EA0" w:rsidRPr="00D51974" w:rsidTr="001E5897">
        <w:trPr>
          <w:trHeight w:val="274"/>
          <w:jc w:val="center"/>
          <w:ins w:id="180" w:author="Author"/>
        </w:trPr>
        <w:tc>
          <w:tcPr>
            <w:tcW w:w="2129" w:type="dxa"/>
            <w:noWrap/>
          </w:tcPr>
          <w:p w:rsidR="00C35EA0" w:rsidRPr="00D51974" w:rsidRDefault="00C35EA0" w:rsidP="001B6A60">
            <w:pPr>
              <w:bidi w:val="0"/>
              <w:spacing w:after="120" w:line="240" w:lineRule="auto"/>
              <w:rPr>
                <w:ins w:id="181" w:author="Author"/>
                <w:rFonts w:ascii="Times New Roman" w:hAnsi="Times New Roman" w:cs="Times New Roman"/>
                <w:b/>
                <w:bCs/>
                <w:color w:val="000000"/>
                <w:sz w:val="24"/>
                <w:szCs w:val="24"/>
              </w:rPr>
            </w:pPr>
            <w:ins w:id="182" w:author="Author">
              <w:r w:rsidRPr="00D51974">
                <w:rPr>
                  <w:rFonts w:ascii="Times New Roman" w:hAnsi="Times New Roman" w:cs="Times New Roman"/>
                  <w:b/>
                  <w:bCs/>
                  <w:color w:val="000000"/>
                  <w:sz w:val="24"/>
                  <w:szCs w:val="24"/>
                </w:rPr>
                <w:t>Educational level n (%)</w:t>
              </w:r>
            </w:ins>
          </w:p>
        </w:tc>
        <w:tc>
          <w:tcPr>
            <w:tcW w:w="1540" w:type="dxa"/>
          </w:tcPr>
          <w:p w:rsidR="00C35EA0" w:rsidRPr="00B76A65" w:rsidRDefault="00C35EA0" w:rsidP="001B6A60">
            <w:pPr>
              <w:pStyle w:val="DecimalAligned"/>
              <w:spacing w:after="120" w:line="240" w:lineRule="auto"/>
              <w:rPr>
                <w:ins w:id="183" w:author="Author"/>
                <w:rFonts w:ascii="Times New Roman" w:hAnsi="Times New Roman" w:cs="Times New Roman"/>
                <w:color w:val="000000"/>
                <w:sz w:val="24"/>
                <w:szCs w:val="24"/>
              </w:rPr>
            </w:pPr>
          </w:p>
        </w:tc>
        <w:tc>
          <w:tcPr>
            <w:tcW w:w="1540" w:type="dxa"/>
          </w:tcPr>
          <w:p w:rsidR="00C35EA0" w:rsidRPr="00B76A65" w:rsidRDefault="00C35EA0" w:rsidP="001B6A60">
            <w:pPr>
              <w:pStyle w:val="DecimalAligned"/>
              <w:spacing w:after="120" w:line="240" w:lineRule="auto"/>
              <w:rPr>
                <w:ins w:id="184" w:author="Author"/>
                <w:rFonts w:ascii="Times New Roman" w:hAnsi="Times New Roman" w:cs="Times New Roman"/>
                <w:color w:val="000000"/>
                <w:sz w:val="24"/>
                <w:szCs w:val="24"/>
              </w:rPr>
            </w:pPr>
          </w:p>
        </w:tc>
        <w:tc>
          <w:tcPr>
            <w:tcW w:w="1461" w:type="dxa"/>
          </w:tcPr>
          <w:p w:rsidR="00C35EA0" w:rsidRPr="00B76A65" w:rsidRDefault="00C35EA0" w:rsidP="001B6A60">
            <w:pPr>
              <w:bidi w:val="0"/>
              <w:spacing w:after="120" w:line="240" w:lineRule="auto"/>
              <w:rPr>
                <w:ins w:id="185" w:author="Author"/>
                <w:rFonts w:ascii="Times New Roman" w:hAnsi="Times New Roman" w:cs="Times New Roman"/>
                <w:color w:val="000000"/>
                <w:sz w:val="24"/>
                <w:szCs w:val="24"/>
              </w:rPr>
            </w:pPr>
          </w:p>
        </w:tc>
        <w:tc>
          <w:tcPr>
            <w:tcW w:w="1461" w:type="dxa"/>
          </w:tcPr>
          <w:p w:rsidR="00C35EA0" w:rsidRPr="00B76A65" w:rsidRDefault="00C35EA0" w:rsidP="001B6A60">
            <w:pPr>
              <w:pStyle w:val="DecimalAligned"/>
              <w:spacing w:after="120" w:line="240" w:lineRule="auto"/>
              <w:rPr>
                <w:ins w:id="186" w:author="Author"/>
                <w:rFonts w:ascii="Times New Roman" w:hAnsi="Times New Roman" w:cs="Times New Roman"/>
                <w:color w:val="000000"/>
                <w:sz w:val="24"/>
                <w:szCs w:val="24"/>
              </w:rPr>
            </w:pPr>
          </w:p>
        </w:tc>
      </w:tr>
      <w:tr w:rsidR="00C35EA0" w:rsidRPr="00D51974" w:rsidTr="001E5897">
        <w:trPr>
          <w:trHeight w:val="274"/>
          <w:jc w:val="center"/>
          <w:ins w:id="187" w:author="Author"/>
        </w:trPr>
        <w:tc>
          <w:tcPr>
            <w:tcW w:w="2129" w:type="dxa"/>
            <w:tcBorders>
              <w:bottom w:val="nil"/>
            </w:tcBorders>
            <w:noWrap/>
          </w:tcPr>
          <w:p w:rsidR="00C35EA0" w:rsidRPr="00D51974" w:rsidRDefault="00C35EA0" w:rsidP="001B6A60">
            <w:pPr>
              <w:bidi w:val="0"/>
              <w:spacing w:after="120" w:line="240" w:lineRule="auto"/>
              <w:rPr>
                <w:ins w:id="188" w:author="Author"/>
                <w:rFonts w:ascii="Times New Roman" w:hAnsi="Times New Roman" w:cs="Times New Roman"/>
                <w:color w:val="000000"/>
                <w:sz w:val="24"/>
                <w:szCs w:val="24"/>
                <w:rtl/>
              </w:rPr>
            </w:pPr>
            <w:ins w:id="189" w:author="Author">
              <w:r w:rsidRPr="00D51974">
                <w:rPr>
                  <w:rFonts w:ascii="Times New Roman" w:hAnsi="Times New Roman" w:cs="Times New Roman"/>
                  <w:color w:val="000000"/>
                  <w:sz w:val="24"/>
                  <w:szCs w:val="24"/>
                </w:rPr>
                <w:t>baccalaureate</w:t>
              </w:r>
            </w:ins>
          </w:p>
        </w:tc>
        <w:tc>
          <w:tcPr>
            <w:tcW w:w="1540" w:type="dxa"/>
            <w:tcBorders>
              <w:bottom w:val="nil"/>
            </w:tcBorders>
          </w:tcPr>
          <w:p w:rsidR="00C35EA0" w:rsidRPr="00B76A65" w:rsidRDefault="00C35EA0" w:rsidP="001B6A60">
            <w:pPr>
              <w:pStyle w:val="DecimalAligned"/>
              <w:spacing w:after="120" w:line="240" w:lineRule="auto"/>
              <w:rPr>
                <w:ins w:id="190" w:author="Author"/>
                <w:rFonts w:ascii="Times New Roman" w:hAnsi="Times New Roman" w:cs="Times New Roman"/>
                <w:color w:val="000000"/>
                <w:sz w:val="24"/>
                <w:szCs w:val="24"/>
              </w:rPr>
            </w:pPr>
            <w:ins w:id="191" w:author="Author">
              <w:r w:rsidRPr="00B76A65">
                <w:rPr>
                  <w:rFonts w:ascii="Times New Roman" w:hAnsi="Times New Roman" w:cs="Times New Roman"/>
                  <w:color w:val="000000"/>
                  <w:sz w:val="24"/>
                  <w:szCs w:val="24"/>
                </w:rPr>
                <w:t>43(97.7)</w:t>
              </w:r>
            </w:ins>
          </w:p>
        </w:tc>
        <w:tc>
          <w:tcPr>
            <w:tcW w:w="1540" w:type="dxa"/>
            <w:tcBorders>
              <w:bottom w:val="nil"/>
            </w:tcBorders>
          </w:tcPr>
          <w:p w:rsidR="00C35EA0" w:rsidRPr="00B76A65" w:rsidRDefault="00C35EA0" w:rsidP="001B6A60">
            <w:pPr>
              <w:pStyle w:val="DecimalAligned"/>
              <w:spacing w:after="120" w:line="240" w:lineRule="auto"/>
              <w:rPr>
                <w:ins w:id="192" w:author="Author"/>
                <w:rFonts w:ascii="Times New Roman" w:hAnsi="Times New Roman" w:cs="Times New Roman"/>
                <w:color w:val="000000"/>
                <w:sz w:val="24"/>
                <w:szCs w:val="24"/>
              </w:rPr>
            </w:pPr>
            <w:ins w:id="193" w:author="Author">
              <w:r w:rsidRPr="00B76A65">
                <w:rPr>
                  <w:rFonts w:ascii="Times New Roman" w:hAnsi="Times New Roman" w:cs="Times New Roman"/>
                  <w:color w:val="000000"/>
                  <w:sz w:val="24"/>
                  <w:szCs w:val="24"/>
                </w:rPr>
                <w:t>41(97.6)</w:t>
              </w:r>
            </w:ins>
          </w:p>
        </w:tc>
        <w:tc>
          <w:tcPr>
            <w:tcW w:w="1461" w:type="dxa"/>
            <w:tcBorders>
              <w:bottom w:val="nil"/>
            </w:tcBorders>
          </w:tcPr>
          <w:p w:rsidR="00C35EA0" w:rsidRPr="00B76A65" w:rsidRDefault="00C35EA0" w:rsidP="001B6A60">
            <w:pPr>
              <w:bidi w:val="0"/>
              <w:spacing w:after="120" w:line="240" w:lineRule="auto"/>
              <w:rPr>
                <w:ins w:id="194" w:author="Author"/>
                <w:rFonts w:ascii="Times New Roman" w:hAnsi="Times New Roman" w:cs="Times New Roman"/>
                <w:color w:val="000000"/>
                <w:sz w:val="24"/>
                <w:szCs w:val="24"/>
              </w:rPr>
            </w:pPr>
            <w:ins w:id="195" w:author="Author">
              <w:r w:rsidRPr="00B76A65">
                <w:rPr>
                  <w:rFonts w:ascii="Times New Roman" w:hAnsi="Times New Roman" w:cs="Times New Roman"/>
                  <w:color w:val="000000"/>
                  <w:sz w:val="24"/>
                  <w:szCs w:val="24"/>
                </w:rPr>
                <w:t>84 (6.97)</w:t>
              </w:r>
            </w:ins>
          </w:p>
        </w:tc>
        <w:tc>
          <w:tcPr>
            <w:tcW w:w="1461" w:type="dxa"/>
            <w:vMerge w:val="restart"/>
            <w:tcBorders>
              <w:bottom w:val="nil"/>
            </w:tcBorders>
          </w:tcPr>
          <w:p w:rsidR="00C35EA0" w:rsidRPr="00B76A65" w:rsidRDefault="00C35EA0" w:rsidP="001B6A60">
            <w:pPr>
              <w:pStyle w:val="DecimalAligned"/>
              <w:spacing w:after="120" w:line="240" w:lineRule="auto"/>
              <w:rPr>
                <w:ins w:id="196" w:author="Author"/>
                <w:rFonts w:ascii="Times New Roman" w:hAnsi="Times New Roman" w:cs="Times New Roman"/>
                <w:color w:val="000000"/>
                <w:sz w:val="24"/>
                <w:szCs w:val="24"/>
              </w:rPr>
            </w:pPr>
          </w:p>
          <w:p w:rsidR="00C35EA0" w:rsidRPr="00B76A65" w:rsidRDefault="00C35EA0" w:rsidP="001B6A60">
            <w:pPr>
              <w:pStyle w:val="DecimalAligned"/>
              <w:spacing w:after="120" w:line="240" w:lineRule="auto"/>
              <w:rPr>
                <w:ins w:id="197" w:author="Author"/>
                <w:rFonts w:ascii="Times New Roman" w:hAnsi="Times New Roman" w:cs="Times New Roman"/>
                <w:color w:val="000000"/>
                <w:sz w:val="24"/>
                <w:szCs w:val="24"/>
              </w:rPr>
            </w:pPr>
            <w:ins w:id="198" w:author="Author">
              <w:r w:rsidRPr="00B76A65">
                <w:rPr>
                  <w:rFonts w:ascii="Times New Roman" w:hAnsi="Times New Roman" w:cs="Times New Roman"/>
                  <w:color w:val="000000"/>
                  <w:sz w:val="24"/>
                  <w:szCs w:val="24"/>
                </w:rPr>
                <w:t xml:space="preserve">1.000 </w:t>
              </w:r>
              <w:r w:rsidRPr="00B76A65">
                <w:rPr>
                  <w:rFonts w:ascii="Times New Roman" w:hAnsi="Times New Roman" w:cs="Times New Roman"/>
                  <w:color w:val="000000"/>
                  <w:sz w:val="24"/>
                  <w:szCs w:val="24"/>
                  <w:vertAlign w:val="superscript"/>
                </w:rPr>
                <w:t>‡</w:t>
              </w:r>
            </w:ins>
          </w:p>
        </w:tc>
      </w:tr>
      <w:tr w:rsidR="00C35EA0" w:rsidRPr="00D51974" w:rsidTr="001E5897">
        <w:trPr>
          <w:trHeight w:val="274"/>
          <w:jc w:val="center"/>
          <w:ins w:id="199" w:author="Author"/>
        </w:trPr>
        <w:tc>
          <w:tcPr>
            <w:tcW w:w="2129" w:type="dxa"/>
            <w:tcBorders>
              <w:top w:val="nil"/>
              <w:left w:val="nil"/>
              <w:bottom w:val="single" w:sz="4" w:space="0" w:color="auto"/>
              <w:right w:val="nil"/>
            </w:tcBorders>
            <w:noWrap/>
          </w:tcPr>
          <w:p w:rsidR="00C35EA0" w:rsidRPr="00D51974" w:rsidRDefault="00C35EA0" w:rsidP="001B6A60">
            <w:pPr>
              <w:bidi w:val="0"/>
              <w:spacing w:after="120" w:line="240" w:lineRule="auto"/>
              <w:rPr>
                <w:ins w:id="200" w:author="Author"/>
                <w:rFonts w:ascii="Times New Roman" w:hAnsi="Times New Roman" w:cs="Times New Roman"/>
                <w:b/>
                <w:bCs/>
                <w:color w:val="000000"/>
                <w:sz w:val="24"/>
                <w:szCs w:val="24"/>
                <w:rtl/>
              </w:rPr>
            </w:pPr>
            <w:ins w:id="201" w:author="Author">
              <w:r w:rsidRPr="00D51974">
                <w:rPr>
                  <w:rFonts w:ascii="Times New Roman" w:hAnsi="Times New Roman" w:cs="Times New Roman"/>
                  <w:color w:val="000000"/>
                  <w:sz w:val="24"/>
                  <w:szCs w:val="24"/>
                </w:rPr>
                <w:t>postgraduate</w:t>
              </w:r>
            </w:ins>
          </w:p>
        </w:tc>
        <w:tc>
          <w:tcPr>
            <w:tcW w:w="1540" w:type="dxa"/>
            <w:tcBorders>
              <w:top w:val="nil"/>
              <w:left w:val="nil"/>
              <w:bottom w:val="single" w:sz="4" w:space="0" w:color="auto"/>
              <w:right w:val="nil"/>
            </w:tcBorders>
          </w:tcPr>
          <w:p w:rsidR="00C35EA0" w:rsidRPr="00B76A65" w:rsidRDefault="00C35EA0" w:rsidP="001B6A60">
            <w:pPr>
              <w:pStyle w:val="DecimalAligned"/>
              <w:spacing w:after="120" w:line="240" w:lineRule="auto"/>
              <w:rPr>
                <w:ins w:id="202" w:author="Author"/>
                <w:rFonts w:ascii="Times New Roman" w:hAnsi="Times New Roman" w:cs="Times New Roman"/>
                <w:b/>
                <w:bCs/>
                <w:color w:val="000000"/>
                <w:sz w:val="24"/>
                <w:szCs w:val="24"/>
              </w:rPr>
            </w:pPr>
            <w:ins w:id="203" w:author="Author">
              <w:r w:rsidRPr="00B76A65">
                <w:rPr>
                  <w:rFonts w:ascii="Times New Roman" w:hAnsi="Times New Roman" w:cs="Times New Roman"/>
                  <w:color w:val="000000"/>
                  <w:sz w:val="24"/>
                  <w:szCs w:val="24"/>
                </w:rPr>
                <w:t>1(2.3)</w:t>
              </w:r>
            </w:ins>
          </w:p>
        </w:tc>
        <w:tc>
          <w:tcPr>
            <w:tcW w:w="1540" w:type="dxa"/>
            <w:tcBorders>
              <w:top w:val="nil"/>
              <w:left w:val="nil"/>
              <w:bottom w:val="single" w:sz="4" w:space="0" w:color="auto"/>
              <w:right w:val="nil"/>
            </w:tcBorders>
          </w:tcPr>
          <w:p w:rsidR="00C35EA0" w:rsidRPr="00B76A65" w:rsidRDefault="00C35EA0" w:rsidP="001B6A60">
            <w:pPr>
              <w:pStyle w:val="DecimalAligned"/>
              <w:spacing w:after="120" w:line="240" w:lineRule="auto"/>
              <w:rPr>
                <w:ins w:id="204" w:author="Author"/>
                <w:rFonts w:ascii="Times New Roman" w:hAnsi="Times New Roman" w:cs="Times New Roman"/>
                <w:b/>
                <w:bCs/>
                <w:color w:val="000000"/>
                <w:sz w:val="24"/>
                <w:szCs w:val="24"/>
              </w:rPr>
            </w:pPr>
            <w:ins w:id="205" w:author="Author">
              <w:r w:rsidRPr="00B76A65">
                <w:rPr>
                  <w:rFonts w:ascii="Times New Roman" w:hAnsi="Times New Roman" w:cs="Times New Roman"/>
                  <w:color w:val="000000"/>
                  <w:sz w:val="24"/>
                  <w:szCs w:val="24"/>
                </w:rPr>
                <w:t>1(2.4)</w:t>
              </w:r>
            </w:ins>
          </w:p>
        </w:tc>
        <w:tc>
          <w:tcPr>
            <w:tcW w:w="1461" w:type="dxa"/>
            <w:tcBorders>
              <w:top w:val="nil"/>
              <w:left w:val="nil"/>
              <w:bottom w:val="single" w:sz="4" w:space="0" w:color="auto"/>
              <w:right w:val="nil"/>
            </w:tcBorders>
          </w:tcPr>
          <w:p w:rsidR="00C35EA0" w:rsidRPr="00B76A65" w:rsidRDefault="00C35EA0" w:rsidP="001B6A60">
            <w:pPr>
              <w:bidi w:val="0"/>
              <w:spacing w:after="120" w:line="240" w:lineRule="auto"/>
              <w:rPr>
                <w:ins w:id="206" w:author="Author"/>
                <w:rFonts w:ascii="Times New Roman" w:hAnsi="Times New Roman" w:cs="Times New Roman"/>
                <w:color w:val="000000"/>
                <w:sz w:val="24"/>
                <w:szCs w:val="24"/>
              </w:rPr>
            </w:pPr>
            <w:ins w:id="207" w:author="Author">
              <w:r w:rsidRPr="00B76A65">
                <w:rPr>
                  <w:rFonts w:ascii="Times New Roman" w:hAnsi="Times New Roman" w:cs="Times New Roman"/>
                  <w:color w:val="000000"/>
                  <w:sz w:val="24"/>
                  <w:szCs w:val="24"/>
                </w:rPr>
                <w:t>2 (2.4)</w:t>
              </w:r>
            </w:ins>
          </w:p>
        </w:tc>
        <w:tc>
          <w:tcPr>
            <w:tcW w:w="1461" w:type="dxa"/>
            <w:vMerge/>
            <w:tcBorders>
              <w:top w:val="nil"/>
              <w:left w:val="nil"/>
              <w:bottom w:val="single" w:sz="4" w:space="0" w:color="auto"/>
              <w:right w:val="nil"/>
            </w:tcBorders>
          </w:tcPr>
          <w:p w:rsidR="00C35EA0" w:rsidRPr="00D51974" w:rsidRDefault="00C35EA0" w:rsidP="001B6A60">
            <w:pPr>
              <w:pStyle w:val="DecimalAligned"/>
              <w:spacing w:after="120" w:line="240" w:lineRule="auto"/>
              <w:rPr>
                <w:ins w:id="208" w:author="Author"/>
                <w:rFonts w:ascii="Times New Roman" w:hAnsi="Times New Roman" w:cs="Times New Roman"/>
                <w:b/>
                <w:bCs/>
                <w:i/>
                <w:iCs/>
                <w:color w:val="000000"/>
                <w:sz w:val="24"/>
                <w:szCs w:val="24"/>
              </w:rPr>
            </w:pPr>
          </w:p>
        </w:tc>
      </w:tr>
    </w:tbl>
    <w:p w:rsidR="00C35EA0" w:rsidRPr="00D51974" w:rsidRDefault="00C35EA0" w:rsidP="001E5897">
      <w:pPr>
        <w:bidi w:val="0"/>
        <w:spacing w:after="120" w:line="240" w:lineRule="auto"/>
        <w:rPr>
          <w:ins w:id="209" w:author="Author"/>
          <w:rFonts w:ascii="Times New Roman" w:hAnsi="Times New Roman" w:cs="Times New Roman"/>
          <w:color w:val="000000"/>
          <w:sz w:val="24"/>
          <w:szCs w:val="24"/>
        </w:rPr>
      </w:pPr>
      <w:ins w:id="210" w:author="Author">
        <w:r>
          <w:rPr>
            <w:rFonts w:ascii="Times New Roman" w:hAnsi="Times New Roman" w:cs="Times New Roman"/>
            <w:color w:val="000000"/>
            <w:sz w:val="24"/>
            <w:szCs w:val="24"/>
          </w:rPr>
          <w:t xml:space="preserve">          </w:t>
        </w:r>
        <w:r w:rsidRPr="00D51974">
          <w:rPr>
            <w:rFonts w:ascii="Times New Roman" w:hAnsi="Times New Roman" w:cs="Times New Roman"/>
            <w:color w:val="000000"/>
            <w:sz w:val="24"/>
            <w:szCs w:val="24"/>
          </w:rPr>
          <w:t>† Chi-square test</w:t>
        </w:r>
      </w:ins>
    </w:p>
    <w:p w:rsidR="00C35EA0" w:rsidRPr="00D51974" w:rsidRDefault="00C35EA0" w:rsidP="001E5897">
      <w:pPr>
        <w:bidi w:val="0"/>
        <w:spacing w:after="120" w:line="240" w:lineRule="auto"/>
        <w:rPr>
          <w:ins w:id="211" w:author="Author"/>
          <w:rFonts w:ascii="Times New Roman" w:hAnsi="Times New Roman" w:cs="Times New Roman"/>
          <w:color w:val="000000"/>
          <w:sz w:val="24"/>
          <w:szCs w:val="24"/>
          <w:rtl/>
        </w:rPr>
      </w:pPr>
      <w:ins w:id="212" w:author="Author">
        <w:r>
          <w:rPr>
            <w:rFonts w:ascii="Times New Roman" w:hAnsi="Times New Roman" w:cs="Times New Roman"/>
            <w:color w:val="000000"/>
            <w:sz w:val="24"/>
            <w:szCs w:val="24"/>
          </w:rPr>
          <w:t xml:space="preserve">          </w:t>
        </w:r>
        <w:r w:rsidRPr="00D51974">
          <w:rPr>
            <w:rFonts w:ascii="Times New Roman" w:hAnsi="Times New Roman" w:cs="Times New Roman"/>
            <w:color w:val="000000"/>
            <w:sz w:val="24"/>
            <w:szCs w:val="24"/>
          </w:rPr>
          <w:t>‡ Independent t- test</w:t>
        </w:r>
      </w:ins>
    </w:p>
    <w:p w:rsidR="00C35EA0" w:rsidRPr="00D51974" w:rsidRDefault="00C35EA0" w:rsidP="001E5897">
      <w:pPr>
        <w:bidi w:val="0"/>
        <w:spacing w:after="120" w:line="240" w:lineRule="auto"/>
        <w:jc w:val="center"/>
        <w:rPr>
          <w:rFonts w:ascii="Times New Roman" w:hAnsi="Times New Roman" w:cs="Times New Roman"/>
          <w:sz w:val="24"/>
          <w:szCs w:val="24"/>
        </w:rPr>
      </w:pPr>
    </w:p>
    <w:p w:rsidR="00C35EA0" w:rsidRPr="00D51974" w:rsidRDefault="00C35EA0" w:rsidP="0079018C">
      <w:pPr>
        <w:bidi w:val="0"/>
        <w:spacing w:after="120" w:line="240" w:lineRule="auto"/>
        <w:rPr>
          <w:rFonts w:ascii="Times New Roman" w:hAnsi="Times New Roman" w:cs="Times New Roman"/>
          <w:sz w:val="24"/>
          <w:szCs w:val="24"/>
        </w:rPr>
      </w:pPr>
      <w:commentRangeStart w:id="213"/>
      <w:del w:id="214" w:author="Author">
        <w:r w:rsidRPr="00D51974" w:rsidDel="00DC7055">
          <w:rPr>
            <w:rFonts w:ascii="Times New Roman" w:hAnsi="Times New Roman" w:cs="Times New Roman"/>
            <w:sz w:val="24"/>
            <w:szCs w:val="24"/>
          </w:rPr>
          <w:delText xml:space="preserve">, but after the intervention, the mean score of knowledge increased in both groups, and the independent t-test showed significant differences between the two groups after the intervention (P&lt;0.001). </w:delText>
        </w:r>
        <w:commentRangeStart w:id="215"/>
        <w:r w:rsidRPr="00D51974" w:rsidDel="0079018C">
          <w:rPr>
            <w:rFonts w:ascii="Times New Roman" w:hAnsi="Times New Roman" w:cs="Times New Roman"/>
            <w:sz w:val="24"/>
            <w:szCs w:val="24"/>
          </w:rPr>
          <w:delText>The</w:delText>
        </w:r>
        <w:commentRangeEnd w:id="215"/>
        <w:r w:rsidDel="0079018C">
          <w:rPr>
            <w:rStyle w:val="CommentReference"/>
            <w:rFonts w:cs="Times New Roman"/>
            <w:lang w:val="x-none" w:eastAsia="x-none" w:bidi="ar-SA"/>
          </w:rPr>
          <w:commentReference w:id="215"/>
        </w:r>
        <w:r w:rsidRPr="00D51974" w:rsidDel="0079018C">
          <w:rPr>
            <w:rFonts w:ascii="Times New Roman" w:hAnsi="Times New Roman" w:cs="Times New Roman"/>
            <w:sz w:val="24"/>
            <w:szCs w:val="24"/>
          </w:rPr>
          <w:delText xml:space="preserve"> independent t-test showed no significant differences between the two groups in terms of the mean changes in the score of knowledge (P=0.83). In other words, teaching ethical codes using group reflection and lecture increased the nurses' ethical knowledge (Table 2).</w:delText>
        </w:r>
        <w:commentRangeEnd w:id="213"/>
        <w:r w:rsidDel="0079018C">
          <w:rPr>
            <w:rStyle w:val="CommentReference"/>
            <w:rFonts w:cs="Times New Roman"/>
            <w:lang w:val="x-none" w:eastAsia="x-none" w:bidi="ar-SA"/>
          </w:rPr>
          <w:commentReference w:id="213"/>
        </w:r>
      </w:del>
    </w:p>
    <w:p w:rsidR="00C35EA0" w:rsidRDefault="00C35EA0" w:rsidP="0079018C">
      <w:pPr>
        <w:bidi w:val="0"/>
        <w:spacing w:after="120" w:line="240" w:lineRule="auto"/>
        <w:rPr>
          <w:ins w:id="217" w:author="Author"/>
          <w:rFonts w:ascii="Times New Roman" w:hAnsi="Times New Roman" w:cs="Times New Roman"/>
          <w:sz w:val="24"/>
          <w:szCs w:val="24"/>
        </w:rPr>
      </w:pPr>
      <w:r w:rsidRPr="00D51974">
        <w:rPr>
          <w:rFonts w:ascii="Times New Roman" w:hAnsi="Times New Roman" w:cs="Times New Roman"/>
          <w:sz w:val="24"/>
          <w:szCs w:val="24"/>
        </w:rPr>
        <w:t>There was no significant difference between the intervention and control groups in terms of the mean score of knowledge before the intervention</w:t>
      </w:r>
      <w:ins w:id="218" w:author="Autho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Although, after the intervention it increased significantly in both groups </w:t>
        </w:r>
        <w:r w:rsidRPr="00D51974">
          <w:rPr>
            <w:rFonts w:ascii="Times New Roman" w:hAnsi="Times New Roman" w:cs="Times New Roman"/>
            <w:sz w:val="24"/>
            <w:szCs w:val="24"/>
          </w:rPr>
          <w:t>(P&lt;0.001)</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51974">
          <w:rPr>
            <w:rFonts w:ascii="Times New Roman" w:hAnsi="Times New Roman" w:cs="Times New Roman"/>
            <w:sz w:val="24"/>
            <w:szCs w:val="24"/>
          </w:rPr>
          <w:t>The independent t-test showed no significant differences between the two groups in terms of the mean changes in the score of knowledge (P=0.83). In other words, teaching ethical codes using group reflection and lecture increased the nurses' ethical knowledge (Table 2).</w:t>
        </w:r>
      </w:ins>
    </w:p>
    <w:p w:rsidR="00C35EA0" w:rsidRPr="00D51974" w:rsidRDefault="00C35EA0" w:rsidP="00F02239">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The independent t-test showed no significant differences between the two groups in terms of the mean score of attitude before the intervention</w:t>
      </w:r>
      <w:r>
        <w:rPr>
          <w:rFonts w:ascii="Times New Roman" w:hAnsi="Times New Roman" w:cs="Times New Roman"/>
          <w:sz w:val="24"/>
          <w:szCs w:val="24"/>
        </w:rPr>
        <w:t xml:space="preserve">. </w:t>
      </w:r>
      <w:r w:rsidRPr="00D51974">
        <w:rPr>
          <w:rFonts w:ascii="Times New Roman" w:hAnsi="Times New Roman" w:cs="Times New Roman"/>
          <w:sz w:val="24"/>
          <w:szCs w:val="24"/>
        </w:rPr>
        <w:t xml:space="preserve">, but this difference was significant after the intervention (P=0.014). </w:t>
      </w:r>
      <w:del w:id="219" w:author="Author">
        <w:r w:rsidRPr="00D51974" w:rsidDel="00F02239">
          <w:rPr>
            <w:rFonts w:ascii="Times New Roman" w:hAnsi="Times New Roman" w:cs="Times New Roman"/>
            <w:sz w:val="24"/>
            <w:szCs w:val="24"/>
          </w:rPr>
          <w:delText xml:space="preserve">In the intervention group, the mean score of attitude showed a significant difference in the posttest compared to the pretest (P=0.001), but no such significant difference was observed in the control group (P=0.133; Table 2). </w:delText>
        </w:r>
      </w:del>
      <w:r w:rsidRPr="00D51974">
        <w:rPr>
          <w:rFonts w:ascii="Times New Roman" w:hAnsi="Times New Roman" w:cs="Times New Roman"/>
          <w:sz w:val="24"/>
          <w:szCs w:val="24"/>
        </w:rPr>
        <w:t xml:space="preserve">Nevertheless, no significant differences were observed between the two groups in terms of the mean changes in the scores of attitude before and after the intervention (P=0.14; Table 2). </w:t>
      </w:r>
    </w:p>
    <w:p w:rsidR="00C35EA0" w:rsidRPr="00D51974" w:rsidRDefault="00C35EA0" w:rsidP="00DC3DF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The majority of the nurses in the intervention group (84%) believed, in the pretest stage, that observing ethical codes slowed them down, but in the posttest, only 21% of them still held this belief. In the pretest, 33% and 40% of the nurses totally agreed with the items "Observing ethical codes increases patient satisfaction" and "Observing ethical codes leads to professional improvement", which increased to 72% and 76% in the posttest.</w:t>
      </w:r>
    </w:p>
    <w:p w:rsidR="00C35EA0" w:rsidRDefault="00C35EA0" w:rsidP="00DC3DFD">
      <w:pPr>
        <w:bidi w:val="0"/>
        <w:spacing w:after="120" w:line="240" w:lineRule="auto"/>
        <w:rPr>
          <w:ins w:id="220" w:author="Author"/>
          <w:rFonts w:ascii="Times New Roman" w:hAnsi="Times New Roman" w:cs="Times New Roman"/>
          <w:sz w:val="24"/>
          <w:szCs w:val="24"/>
        </w:rPr>
      </w:pPr>
      <w:r w:rsidRPr="00D51974">
        <w:rPr>
          <w:rFonts w:ascii="Times New Roman" w:hAnsi="Times New Roman" w:cs="Times New Roman"/>
          <w:sz w:val="24"/>
          <w:szCs w:val="24"/>
        </w:rPr>
        <w:t>No significant differences were observed between the two groups before the intervention in terms of the mean score of performance, but the paired t-test showed a significant difference in the intervention group before and after the intervention (P=0.001), while this difference was not significant in the control group (P=0.077). The two groups were also significantly different in terms of the mean changes in their performance scores before and after intervention (P=0.038; Table 2). No significant relationships were observed in the present study between the changes in the scores of knowledge, attitude and performance and any of the personal demographic characteristics.</w:t>
      </w:r>
    </w:p>
    <w:p w:rsidR="00C35EA0" w:rsidRPr="00D51974" w:rsidRDefault="00C35EA0" w:rsidP="001E5897">
      <w:pPr>
        <w:bidi w:val="0"/>
        <w:spacing w:after="120" w:line="240" w:lineRule="auto"/>
        <w:jc w:val="center"/>
        <w:rPr>
          <w:ins w:id="221" w:author="Author"/>
          <w:rFonts w:ascii="Times New Roman" w:hAnsi="Times New Roman" w:cs="Times New Roman"/>
          <w:b/>
          <w:bCs/>
          <w:sz w:val="24"/>
          <w:szCs w:val="24"/>
          <w:rtl/>
        </w:rPr>
      </w:pPr>
      <w:ins w:id="222" w:author="Author">
        <w:r w:rsidRPr="00D51974">
          <w:rPr>
            <w:rFonts w:ascii="Times New Roman" w:hAnsi="Times New Roman" w:cs="Times New Roman"/>
            <w:b/>
            <w:bCs/>
            <w:sz w:val="24"/>
            <w:szCs w:val="24"/>
          </w:rPr>
          <w:t>Table2- Comparison of the variable scores among two intervention and control groups</w:t>
        </w:r>
      </w:ins>
    </w:p>
    <w:tbl>
      <w:tblPr>
        <w:tblW w:w="8748" w:type="dxa"/>
        <w:jc w:val="center"/>
        <w:tblBorders>
          <w:top w:val="single" w:sz="8" w:space="0" w:color="000000"/>
          <w:bottom w:val="single" w:sz="8" w:space="0" w:color="000000"/>
        </w:tblBorders>
        <w:tblLayout w:type="fixed"/>
        <w:tblLook w:val="0660" w:firstRow="1" w:lastRow="1" w:firstColumn="0" w:lastColumn="0" w:noHBand="1" w:noVBand="1"/>
      </w:tblPr>
      <w:tblGrid>
        <w:gridCol w:w="1638"/>
        <w:gridCol w:w="1440"/>
        <w:gridCol w:w="1440"/>
        <w:gridCol w:w="1530"/>
        <w:gridCol w:w="1440"/>
        <w:gridCol w:w="1260"/>
      </w:tblGrid>
      <w:tr w:rsidR="00C35EA0" w:rsidRPr="00D51974" w:rsidTr="001E5897">
        <w:trPr>
          <w:trHeight w:val="548"/>
          <w:jc w:val="center"/>
          <w:ins w:id="223" w:author="Author"/>
        </w:trPr>
        <w:tc>
          <w:tcPr>
            <w:tcW w:w="1638" w:type="dxa"/>
            <w:tcBorders>
              <w:top w:val="single" w:sz="8" w:space="0" w:color="000000"/>
              <w:left w:val="nil"/>
              <w:bottom w:val="single" w:sz="8" w:space="0" w:color="000000"/>
              <w:right w:val="nil"/>
            </w:tcBorders>
          </w:tcPr>
          <w:p w:rsidR="00C35EA0" w:rsidRPr="00D51974" w:rsidRDefault="00C35EA0" w:rsidP="001B6A60">
            <w:pPr>
              <w:bidi w:val="0"/>
              <w:spacing w:after="120" w:line="240" w:lineRule="auto"/>
              <w:rPr>
                <w:ins w:id="224" w:author="Author"/>
                <w:rFonts w:ascii="Times New Roman" w:hAnsi="Times New Roman" w:cs="Times New Roman"/>
                <w:b/>
                <w:bCs/>
                <w:color w:val="000000"/>
                <w:sz w:val="24"/>
                <w:szCs w:val="24"/>
              </w:rPr>
            </w:pPr>
            <w:ins w:id="225" w:author="Author">
              <w:r w:rsidRPr="00D51974">
                <w:rPr>
                  <w:rFonts w:ascii="Times New Roman" w:hAnsi="Times New Roman" w:cs="Times New Roman"/>
                  <w:color w:val="000000"/>
                  <w:sz w:val="24"/>
                  <w:szCs w:val="24"/>
                </w:rPr>
                <w:t>Variables</w:t>
              </w:r>
            </w:ins>
          </w:p>
        </w:tc>
        <w:tc>
          <w:tcPr>
            <w:tcW w:w="1440" w:type="dxa"/>
            <w:tcBorders>
              <w:top w:val="single" w:sz="8" w:space="0" w:color="000000"/>
              <w:left w:val="nil"/>
              <w:bottom w:val="single" w:sz="8" w:space="0" w:color="000000"/>
              <w:right w:val="nil"/>
            </w:tcBorders>
            <w:noWrap/>
          </w:tcPr>
          <w:p w:rsidR="00C35EA0" w:rsidRPr="00D51974" w:rsidRDefault="00C35EA0" w:rsidP="001B6A60">
            <w:pPr>
              <w:bidi w:val="0"/>
              <w:spacing w:after="120" w:line="240" w:lineRule="auto"/>
              <w:rPr>
                <w:ins w:id="226" w:author="Author"/>
                <w:rFonts w:ascii="Times New Roman" w:hAnsi="Times New Roman" w:cs="Times New Roman"/>
                <w:b/>
                <w:bCs/>
                <w:color w:val="000000"/>
                <w:sz w:val="24"/>
                <w:szCs w:val="24"/>
              </w:rPr>
            </w:pPr>
            <w:ins w:id="227" w:author="Author">
              <w:r w:rsidRPr="00D51974">
                <w:rPr>
                  <w:rFonts w:ascii="Times New Roman" w:hAnsi="Times New Roman" w:cs="Times New Roman"/>
                  <w:color w:val="000000"/>
                  <w:sz w:val="24"/>
                  <w:szCs w:val="24"/>
                </w:rPr>
                <w:t>Group</w:t>
              </w:r>
            </w:ins>
          </w:p>
        </w:tc>
        <w:tc>
          <w:tcPr>
            <w:tcW w:w="1440" w:type="dxa"/>
            <w:tcBorders>
              <w:top w:val="single" w:sz="8" w:space="0" w:color="000000"/>
              <w:left w:val="nil"/>
              <w:bottom w:val="single" w:sz="8" w:space="0" w:color="000000"/>
              <w:right w:val="nil"/>
            </w:tcBorders>
          </w:tcPr>
          <w:p w:rsidR="00C35EA0" w:rsidRPr="00D51974" w:rsidRDefault="00C35EA0" w:rsidP="001B6A60">
            <w:pPr>
              <w:bidi w:val="0"/>
              <w:spacing w:after="120" w:line="240" w:lineRule="auto"/>
              <w:rPr>
                <w:ins w:id="228" w:author="Author"/>
                <w:rFonts w:ascii="Times New Roman" w:hAnsi="Times New Roman" w:cs="Times New Roman"/>
                <w:b/>
                <w:bCs/>
                <w:color w:val="000000"/>
                <w:sz w:val="24"/>
                <w:szCs w:val="24"/>
              </w:rPr>
            </w:pPr>
            <w:ins w:id="229" w:author="Author">
              <w:r w:rsidRPr="00D51974">
                <w:rPr>
                  <w:rFonts w:ascii="Times New Roman" w:hAnsi="Times New Roman" w:cs="Times New Roman"/>
                  <w:color w:val="000000"/>
                  <w:sz w:val="24"/>
                  <w:szCs w:val="24"/>
                </w:rPr>
                <w:t xml:space="preserve">Pretest </w:t>
              </w:r>
            </w:ins>
          </w:p>
          <w:p w:rsidR="00C35EA0" w:rsidRPr="00D51974" w:rsidRDefault="00C35EA0" w:rsidP="001B6A60">
            <w:pPr>
              <w:bidi w:val="0"/>
              <w:spacing w:after="120" w:line="240" w:lineRule="auto"/>
              <w:rPr>
                <w:ins w:id="230" w:author="Author"/>
                <w:rFonts w:ascii="Times New Roman" w:hAnsi="Times New Roman" w:cs="Times New Roman"/>
                <w:b/>
                <w:bCs/>
                <w:color w:val="000000"/>
                <w:sz w:val="24"/>
                <w:szCs w:val="24"/>
              </w:rPr>
            </w:pPr>
            <w:ins w:id="231" w:author="Author">
              <w:r w:rsidRPr="00D51974">
                <w:rPr>
                  <w:rFonts w:ascii="Times New Roman" w:hAnsi="Times New Roman" w:cs="Times New Roman"/>
                  <w:color w:val="000000"/>
                  <w:sz w:val="24"/>
                  <w:szCs w:val="24"/>
                </w:rPr>
                <w:t>mean</w:t>
              </w:r>
            </w:ins>
          </w:p>
        </w:tc>
        <w:tc>
          <w:tcPr>
            <w:tcW w:w="1530" w:type="dxa"/>
            <w:tcBorders>
              <w:top w:val="single" w:sz="8" w:space="0" w:color="000000"/>
              <w:left w:val="nil"/>
              <w:bottom w:val="single" w:sz="8" w:space="0" w:color="000000"/>
              <w:right w:val="nil"/>
            </w:tcBorders>
          </w:tcPr>
          <w:p w:rsidR="00C35EA0" w:rsidRPr="00D51974" w:rsidRDefault="00C35EA0" w:rsidP="001B6A60">
            <w:pPr>
              <w:bidi w:val="0"/>
              <w:spacing w:after="120" w:line="240" w:lineRule="auto"/>
              <w:rPr>
                <w:ins w:id="232" w:author="Author"/>
                <w:rFonts w:ascii="Times New Roman" w:hAnsi="Times New Roman" w:cs="Times New Roman"/>
                <w:b/>
                <w:bCs/>
                <w:color w:val="000000"/>
                <w:sz w:val="24"/>
                <w:szCs w:val="24"/>
              </w:rPr>
            </w:pPr>
            <w:ins w:id="233" w:author="Author">
              <w:r w:rsidRPr="00D51974">
                <w:rPr>
                  <w:rFonts w:ascii="Times New Roman" w:hAnsi="Times New Roman" w:cs="Times New Roman"/>
                  <w:color w:val="000000"/>
                  <w:sz w:val="24"/>
                  <w:szCs w:val="24"/>
                </w:rPr>
                <w:t>Post-test</w:t>
              </w:r>
            </w:ins>
          </w:p>
          <w:p w:rsidR="00C35EA0" w:rsidRPr="00D51974" w:rsidRDefault="00C35EA0" w:rsidP="001B6A60">
            <w:pPr>
              <w:bidi w:val="0"/>
              <w:spacing w:after="120" w:line="240" w:lineRule="auto"/>
              <w:rPr>
                <w:ins w:id="234" w:author="Author"/>
                <w:rFonts w:ascii="Times New Roman" w:hAnsi="Times New Roman" w:cs="Times New Roman"/>
                <w:b/>
                <w:bCs/>
                <w:color w:val="000000"/>
                <w:sz w:val="24"/>
                <w:szCs w:val="24"/>
              </w:rPr>
            </w:pPr>
            <w:ins w:id="235" w:author="Author">
              <w:r w:rsidRPr="00D51974">
                <w:rPr>
                  <w:rFonts w:ascii="Times New Roman" w:hAnsi="Times New Roman" w:cs="Times New Roman"/>
                  <w:color w:val="000000"/>
                  <w:sz w:val="24"/>
                  <w:szCs w:val="24"/>
                </w:rPr>
                <w:t xml:space="preserve"> mean</w:t>
              </w:r>
            </w:ins>
          </w:p>
        </w:tc>
        <w:tc>
          <w:tcPr>
            <w:tcW w:w="1440" w:type="dxa"/>
            <w:tcBorders>
              <w:top w:val="single" w:sz="8" w:space="0" w:color="000000"/>
              <w:left w:val="nil"/>
              <w:bottom w:val="single" w:sz="8" w:space="0" w:color="000000"/>
              <w:right w:val="nil"/>
            </w:tcBorders>
          </w:tcPr>
          <w:p w:rsidR="00C35EA0" w:rsidRPr="00D51974" w:rsidRDefault="00C35EA0" w:rsidP="001B6A60">
            <w:pPr>
              <w:bidi w:val="0"/>
              <w:spacing w:after="120" w:line="240" w:lineRule="auto"/>
              <w:rPr>
                <w:ins w:id="236" w:author="Author"/>
                <w:rFonts w:ascii="Times New Roman" w:hAnsi="Times New Roman" w:cs="Times New Roman"/>
                <w:b/>
                <w:bCs/>
                <w:color w:val="000000"/>
                <w:sz w:val="24"/>
                <w:szCs w:val="24"/>
              </w:rPr>
            </w:pPr>
            <w:ins w:id="237" w:author="Author">
              <w:r w:rsidRPr="00D51974">
                <w:rPr>
                  <w:rFonts w:ascii="Times New Roman" w:hAnsi="Times New Roman" w:cs="Times New Roman"/>
                  <w:color w:val="000000"/>
                  <w:sz w:val="24"/>
                  <w:szCs w:val="24"/>
                </w:rPr>
                <w:t>Mean change</w:t>
              </w:r>
            </w:ins>
          </w:p>
        </w:tc>
        <w:tc>
          <w:tcPr>
            <w:tcW w:w="1260" w:type="dxa"/>
            <w:tcBorders>
              <w:top w:val="single" w:sz="8" w:space="0" w:color="000000"/>
              <w:left w:val="nil"/>
              <w:bottom w:val="single" w:sz="8" w:space="0" w:color="000000"/>
              <w:right w:val="nil"/>
            </w:tcBorders>
          </w:tcPr>
          <w:p w:rsidR="00C35EA0" w:rsidRPr="00D51974" w:rsidRDefault="00C35EA0" w:rsidP="001B6A60">
            <w:pPr>
              <w:bidi w:val="0"/>
              <w:spacing w:after="120" w:line="240" w:lineRule="auto"/>
              <w:ind w:left="990" w:hanging="828"/>
              <w:rPr>
                <w:ins w:id="238" w:author="Author"/>
                <w:rFonts w:ascii="Times New Roman" w:hAnsi="Times New Roman" w:cs="Times New Roman"/>
                <w:b/>
                <w:bCs/>
                <w:color w:val="000000"/>
                <w:sz w:val="24"/>
                <w:szCs w:val="24"/>
              </w:rPr>
            </w:pPr>
            <w:ins w:id="239" w:author="Author">
              <w:r w:rsidRPr="00D51974">
                <w:rPr>
                  <w:rFonts w:ascii="Times New Roman" w:hAnsi="Times New Roman" w:cs="Times New Roman"/>
                  <w:color w:val="000000"/>
                  <w:sz w:val="24"/>
                  <w:szCs w:val="24"/>
                </w:rPr>
                <w:t>P-value</w:t>
              </w:r>
              <w:r w:rsidRPr="00D51974">
                <w:rPr>
                  <w:rFonts w:ascii="Times New Roman" w:hAnsi="Times New Roman" w:cs="Times New Roman"/>
                  <w:color w:val="000000"/>
                  <w:sz w:val="24"/>
                  <w:szCs w:val="24"/>
                  <w:vertAlign w:val="superscript"/>
                </w:rPr>
                <w:t>†</w:t>
              </w:r>
            </w:ins>
          </w:p>
        </w:tc>
      </w:tr>
      <w:tr w:rsidR="00C35EA0" w:rsidRPr="00D51974" w:rsidTr="001E5897">
        <w:trPr>
          <w:trHeight w:val="383"/>
          <w:jc w:val="center"/>
          <w:ins w:id="240" w:author="Author"/>
        </w:trPr>
        <w:tc>
          <w:tcPr>
            <w:tcW w:w="1638" w:type="dxa"/>
            <w:vMerge w:val="restart"/>
          </w:tcPr>
          <w:p w:rsidR="00C35EA0" w:rsidRPr="00D51974" w:rsidRDefault="00C35EA0" w:rsidP="001B6A60">
            <w:pPr>
              <w:bidi w:val="0"/>
              <w:spacing w:after="120" w:line="240" w:lineRule="auto"/>
              <w:rPr>
                <w:ins w:id="241" w:author="Author"/>
                <w:rFonts w:ascii="Times New Roman" w:hAnsi="Times New Roman" w:cs="Times New Roman"/>
                <w:b/>
                <w:bCs/>
                <w:color w:val="000000"/>
                <w:sz w:val="24"/>
                <w:szCs w:val="24"/>
              </w:rPr>
            </w:pPr>
          </w:p>
          <w:p w:rsidR="00C35EA0" w:rsidRPr="00D51974" w:rsidRDefault="00C35EA0" w:rsidP="001B6A60">
            <w:pPr>
              <w:bidi w:val="0"/>
              <w:spacing w:after="120" w:line="240" w:lineRule="auto"/>
              <w:rPr>
                <w:ins w:id="242" w:author="Author"/>
                <w:rFonts w:ascii="Times New Roman" w:hAnsi="Times New Roman" w:cs="Times New Roman"/>
                <w:b/>
                <w:bCs/>
                <w:color w:val="000000"/>
                <w:sz w:val="24"/>
                <w:szCs w:val="24"/>
              </w:rPr>
            </w:pPr>
            <w:ins w:id="243" w:author="Author">
              <w:r w:rsidRPr="00D51974">
                <w:rPr>
                  <w:rFonts w:ascii="Times New Roman" w:hAnsi="Times New Roman" w:cs="Times New Roman"/>
                  <w:b/>
                  <w:bCs/>
                  <w:color w:val="000000"/>
                  <w:sz w:val="24"/>
                  <w:szCs w:val="24"/>
                </w:rPr>
                <w:t>Knowledge</w:t>
              </w:r>
            </w:ins>
          </w:p>
          <w:p w:rsidR="00C35EA0" w:rsidRPr="00D51974" w:rsidRDefault="00C35EA0" w:rsidP="001B6A60">
            <w:pPr>
              <w:bidi w:val="0"/>
              <w:spacing w:after="120" w:line="240" w:lineRule="auto"/>
              <w:rPr>
                <w:ins w:id="244" w:author="Author"/>
                <w:rFonts w:ascii="Times New Roman" w:hAnsi="Times New Roman" w:cs="Times New Roman"/>
                <w:color w:val="000000"/>
                <w:sz w:val="24"/>
                <w:szCs w:val="24"/>
              </w:rPr>
            </w:pPr>
          </w:p>
        </w:tc>
        <w:tc>
          <w:tcPr>
            <w:tcW w:w="1440" w:type="dxa"/>
            <w:noWrap/>
          </w:tcPr>
          <w:p w:rsidR="00C35EA0" w:rsidRPr="00D51974" w:rsidRDefault="00C35EA0" w:rsidP="001B6A60">
            <w:pPr>
              <w:bidi w:val="0"/>
              <w:spacing w:after="120" w:line="240" w:lineRule="auto"/>
              <w:rPr>
                <w:ins w:id="245" w:author="Author"/>
                <w:rFonts w:ascii="Times New Roman" w:hAnsi="Times New Roman" w:cs="Times New Roman"/>
                <w:color w:val="000000"/>
                <w:sz w:val="24"/>
                <w:szCs w:val="24"/>
                <w:rtl/>
              </w:rPr>
            </w:pPr>
            <w:ins w:id="246" w:author="Author">
              <w:r w:rsidRPr="00D51974">
                <w:rPr>
                  <w:rFonts w:ascii="Times New Roman" w:hAnsi="Times New Roman" w:cs="Times New Roman"/>
                  <w:color w:val="000000"/>
                  <w:sz w:val="24"/>
                  <w:szCs w:val="24"/>
                </w:rPr>
                <w:t>intervention</w:t>
              </w:r>
            </w:ins>
          </w:p>
        </w:tc>
        <w:tc>
          <w:tcPr>
            <w:tcW w:w="1440" w:type="dxa"/>
          </w:tcPr>
          <w:p w:rsidR="00C35EA0" w:rsidRPr="00D51974" w:rsidRDefault="00C35EA0" w:rsidP="001B6A60">
            <w:pPr>
              <w:bidi w:val="0"/>
              <w:spacing w:after="120" w:line="240" w:lineRule="auto"/>
              <w:rPr>
                <w:ins w:id="247" w:author="Author"/>
                <w:rFonts w:ascii="Times New Roman" w:hAnsi="Times New Roman" w:cs="Times New Roman"/>
                <w:color w:val="000000"/>
                <w:sz w:val="24"/>
                <w:szCs w:val="24"/>
              </w:rPr>
            </w:pPr>
            <w:ins w:id="248" w:author="Author">
              <w:r w:rsidRPr="00D51974">
                <w:rPr>
                  <w:rFonts w:ascii="Times New Roman" w:hAnsi="Times New Roman" w:cs="Times New Roman"/>
                  <w:color w:val="000000"/>
                  <w:sz w:val="24"/>
                  <w:szCs w:val="24"/>
                </w:rPr>
                <w:t>10.50 (2.73)</w:t>
              </w:r>
            </w:ins>
          </w:p>
        </w:tc>
        <w:tc>
          <w:tcPr>
            <w:tcW w:w="1530" w:type="dxa"/>
          </w:tcPr>
          <w:p w:rsidR="00C35EA0" w:rsidRPr="00D51974" w:rsidRDefault="00C35EA0" w:rsidP="001B6A60">
            <w:pPr>
              <w:pStyle w:val="DecimalAligned"/>
              <w:spacing w:after="120" w:line="240" w:lineRule="auto"/>
              <w:rPr>
                <w:ins w:id="249" w:author="Author"/>
                <w:rFonts w:ascii="Times New Roman" w:hAnsi="Times New Roman" w:cs="Times New Roman"/>
                <w:color w:val="000000"/>
                <w:sz w:val="24"/>
                <w:szCs w:val="24"/>
                <w:lang w:bidi="fa-IR"/>
              </w:rPr>
            </w:pPr>
            <w:ins w:id="250" w:author="Author">
              <w:r w:rsidRPr="00D51974">
                <w:rPr>
                  <w:rFonts w:ascii="Times New Roman" w:hAnsi="Times New Roman" w:cs="Times New Roman"/>
                  <w:color w:val="000000"/>
                  <w:sz w:val="24"/>
                  <w:szCs w:val="24"/>
                  <w:lang w:bidi="fa-IR"/>
                </w:rPr>
                <w:t>13.22 (3)</w:t>
              </w:r>
            </w:ins>
          </w:p>
        </w:tc>
        <w:tc>
          <w:tcPr>
            <w:tcW w:w="1440" w:type="dxa"/>
          </w:tcPr>
          <w:p w:rsidR="00C35EA0" w:rsidRPr="00D51974" w:rsidRDefault="00C35EA0" w:rsidP="001B6A60">
            <w:pPr>
              <w:bidi w:val="0"/>
              <w:spacing w:after="120" w:line="240" w:lineRule="auto"/>
              <w:rPr>
                <w:ins w:id="251" w:author="Author"/>
                <w:rFonts w:ascii="Times New Roman" w:hAnsi="Times New Roman" w:cs="Times New Roman"/>
                <w:color w:val="000000"/>
                <w:sz w:val="24"/>
                <w:szCs w:val="24"/>
              </w:rPr>
            </w:pPr>
            <w:ins w:id="252" w:author="Author">
              <w:r w:rsidRPr="00D51974">
                <w:rPr>
                  <w:rFonts w:ascii="Times New Roman" w:hAnsi="Times New Roman" w:cs="Times New Roman"/>
                  <w:color w:val="000000"/>
                  <w:sz w:val="24"/>
                  <w:szCs w:val="24"/>
                </w:rPr>
                <w:t>2.73 (3.45)</w:t>
              </w:r>
            </w:ins>
          </w:p>
        </w:tc>
        <w:tc>
          <w:tcPr>
            <w:tcW w:w="1260" w:type="dxa"/>
          </w:tcPr>
          <w:p w:rsidR="00C35EA0" w:rsidRPr="00D51974" w:rsidRDefault="00C35EA0" w:rsidP="001B6A60">
            <w:pPr>
              <w:pStyle w:val="DecimalAligned"/>
              <w:spacing w:after="120" w:line="240" w:lineRule="auto"/>
              <w:rPr>
                <w:ins w:id="253" w:author="Author"/>
                <w:rFonts w:ascii="Times New Roman" w:hAnsi="Times New Roman" w:cs="Times New Roman"/>
                <w:color w:val="000000"/>
                <w:sz w:val="24"/>
                <w:szCs w:val="24"/>
                <w:lang w:bidi="fa-IR"/>
              </w:rPr>
            </w:pPr>
            <w:ins w:id="254" w:author="Author">
              <w:r w:rsidRPr="00D51974">
                <w:rPr>
                  <w:rFonts w:ascii="Times New Roman" w:hAnsi="Times New Roman" w:cs="Times New Roman"/>
                  <w:color w:val="000000"/>
                  <w:sz w:val="24"/>
                  <w:szCs w:val="24"/>
                  <w:lang w:bidi="fa-IR"/>
                </w:rPr>
                <w:t>0.001</w:t>
              </w:r>
            </w:ins>
          </w:p>
        </w:tc>
      </w:tr>
      <w:tr w:rsidR="00C35EA0" w:rsidRPr="00D51974" w:rsidTr="001E5897">
        <w:trPr>
          <w:trHeight w:val="383"/>
          <w:jc w:val="center"/>
          <w:ins w:id="255" w:author="Author"/>
        </w:trPr>
        <w:tc>
          <w:tcPr>
            <w:tcW w:w="1638" w:type="dxa"/>
            <w:vMerge/>
          </w:tcPr>
          <w:p w:rsidR="00C35EA0" w:rsidRPr="00D51974" w:rsidRDefault="00C35EA0" w:rsidP="001B6A60">
            <w:pPr>
              <w:bidi w:val="0"/>
              <w:spacing w:after="120" w:line="240" w:lineRule="auto"/>
              <w:rPr>
                <w:ins w:id="256" w:author="Author"/>
                <w:rFonts w:ascii="Times New Roman" w:hAnsi="Times New Roman" w:cs="Times New Roman"/>
                <w:color w:val="000000"/>
                <w:sz w:val="24"/>
                <w:szCs w:val="24"/>
              </w:rPr>
            </w:pPr>
          </w:p>
        </w:tc>
        <w:tc>
          <w:tcPr>
            <w:tcW w:w="1440" w:type="dxa"/>
            <w:noWrap/>
          </w:tcPr>
          <w:p w:rsidR="00C35EA0" w:rsidRPr="00D51974" w:rsidRDefault="00C35EA0" w:rsidP="001B6A60">
            <w:pPr>
              <w:bidi w:val="0"/>
              <w:spacing w:after="120" w:line="240" w:lineRule="auto"/>
              <w:rPr>
                <w:ins w:id="257" w:author="Author"/>
                <w:rFonts w:ascii="Times New Roman" w:hAnsi="Times New Roman" w:cs="Times New Roman"/>
                <w:color w:val="000000"/>
                <w:sz w:val="24"/>
                <w:szCs w:val="24"/>
                <w:rtl/>
              </w:rPr>
            </w:pPr>
            <w:ins w:id="258" w:author="Author">
              <w:r w:rsidRPr="00D51974">
                <w:rPr>
                  <w:rFonts w:ascii="Times New Roman" w:hAnsi="Times New Roman" w:cs="Times New Roman"/>
                  <w:color w:val="000000"/>
                  <w:sz w:val="24"/>
                  <w:szCs w:val="24"/>
                </w:rPr>
                <w:t>control</w:t>
              </w:r>
            </w:ins>
          </w:p>
        </w:tc>
        <w:tc>
          <w:tcPr>
            <w:tcW w:w="1440" w:type="dxa"/>
          </w:tcPr>
          <w:p w:rsidR="00C35EA0" w:rsidRPr="00D51974" w:rsidRDefault="00C35EA0" w:rsidP="001B6A60">
            <w:pPr>
              <w:bidi w:val="0"/>
              <w:spacing w:after="120" w:line="240" w:lineRule="auto"/>
              <w:rPr>
                <w:ins w:id="259" w:author="Author"/>
                <w:rFonts w:ascii="Times New Roman" w:hAnsi="Times New Roman" w:cs="Times New Roman"/>
                <w:color w:val="000000"/>
                <w:sz w:val="24"/>
                <w:szCs w:val="24"/>
              </w:rPr>
            </w:pPr>
            <w:ins w:id="260" w:author="Author">
              <w:r w:rsidRPr="00D51974">
                <w:rPr>
                  <w:rFonts w:ascii="Times New Roman" w:hAnsi="Times New Roman" w:cs="Times New Roman"/>
                  <w:color w:val="000000"/>
                  <w:sz w:val="24"/>
                  <w:szCs w:val="24"/>
                </w:rPr>
                <w:t>10.23 (2.22)</w:t>
              </w:r>
            </w:ins>
          </w:p>
        </w:tc>
        <w:tc>
          <w:tcPr>
            <w:tcW w:w="1530" w:type="dxa"/>
          </w:tcPr>
          <w:p w:rsidR="00C35EA0" w:rsidRPr="00D51974" w:rsidRDefault="00C35EA0" w:rsidP="001B6A60">
            <w:pPr>
              <w:pStyle w:val="DecimalAligned"/>
              <w:spacing w:after="120" w:line="240" w:lineRule="auto"/>
              <w:rPr>
                <w:ins w:id="261" w:author="Author"/>
                <w:rFonts w:ascii="Times New Roman" w:hAnsi="Times New Roman" w:cs="Times New Roman"/>
                <w:color w:val="000000"/>
                <w:sz w:val="24"/>
                <w:szCs w:val="24"/>
                <w:lang w:bidi="fa-IR"/>
              </w:rPr>
            </w:pPr>
            <w:ins w:id="262" w:author="Author">
              <w:r w:rsidRPr="00D51974">
                <w:rPr>
                  <w:rFonts w:ascii="Times New Roman" w:hAnsi="Times New Roman" w:cs="Times New Roman"/>
                  <w:color w:val="000000"/>
                  <w:sz w:val="24"/>
                  <w:szCs w:val="24"/>
                  <w:lang w:bidi="fa-IR"/>
                </w:rPr>
                <w:t>12.80 (3.11)</w:t>
              </w:r>
            </w:ins>
          </w:p>
        </w:tc>
        <w:tc>
          <w:tcPr>
            <w:tcW w:w="1440" w:type="dxa"/>
          </w:tcPr>
          <w:p w:rsidR="00C35EA0" w:rsidRPr="00D51974" w:rsidRDefault="00C35EA0" w:rsidP="001B6A60">
            <w:pPr>
              <w:bidi w:val="0"/>
              <w:spacing w:after="120" w:line="240" w:lineRule="auto"/>
              <w:rPr>
                <w:ins w:id="263" w:author="Author"/>
                <w:rFonts w:ascii="Times New Roman" w:hAnsi="Times New Roman" w:cs="Times New Roman"/>
                <w:color w:val="000000"/>
                <w:sz w:val="24"/>
                <w:szCs w:val="24"/>
              </w:rPr>
            </w:pPr>
            <w:ins w:id="264" w:author="Author">
              <w:r w:rsidRPr="00D51974">
                <w:rPr>
                  <w:rFonts w:ascii="Times New Roman" w:hAnsi="Times New Roman" w:cs="Times New Roman"/>
                  <w:color w:val="000000"/>
                  <w:sz w:val="24"/>
                  <w:szCs w:val="24"/>
                </w:rPr>
                <w:t>2.57 (3.36)</w:t>
              </w:r>
            </w:ins>
          </w:p>
        </w:tc>
        <w:tc>
          <w:tcPr>
            <w:tcW w:w="1260" w:type="dxa"/>
          </w:tcPr>
          <w:p w:rsidR="00C35EA0" w:rsidRPr="00D51974" w:rsidRDefault="00C35EA0" w:rsidP="001B6A60">
            <w:pPr>
              <w:pStyle w:val="DecimalAligned"/>
              <w:spacing w:after="120" w:line="240" w:lineRule="auto"/>
              <w:rPr>
                <w:ins w:id="265" w:author="Author"/>
                <w:rFonts w:ascii="Times New Roman" w:hAnsi="Times New Roman" w:cs="Times New Roman"/>
                <w:color w:val="000000"/>
                <w:sz w:val="24"/>
                <w:szCs w:val="24"/>
                <w:rtl/>
                <w:lang w:bidi="fa-IR"/>
              </w:rPr>
            </w:pPr>
            <w:ins w:id="266" w:author="Author">
              <w:r w:rsidRPr="00D51974">
                <w:rPr>
                  <w:rFonts w:ascii="Times New Roman" w:hAnsi="Times New Roman" w:cs="Times New Roman"/>
                  <w:color w:val="000000"/>
                  <w:sz w:val="24"/>
                  <w:szCs w:val="24"/>
                  <w:lang w:bidi="fa-IR"/>
                </w:rPr>
                <w:t>0.001</w:t>
              </w:r>
            </w:ins>
          </w:p>
        </w:tc>
      </w:tr>
      <w:tr w:rsidR="00C35EA0" w:rsidRPr="00D51974" w:rsidTr="001E5897">
        <w:trPr>
          <w:trHeight w:val="368"/>
          <w:jc w:val="center"/>
          <w:ins w:id="267" w:author="Author"/>
        </w:trPr>
        <w:tc>
          <w:tcPr>
            <w:tcW w:w="1638" w:type="dxa"/>
            <w:vMerge/>
          </w:tcPr>
          <w:p w:rsidR="00C35EA0" w:rsidRPr="00D51974" w:rsidRDefault="00C35EA0" w:rsidP="001B6A60">
            <w:pPr>
              <w:bidi w:val="0"/>
              <w:spacing w:after="120" w:line="240" w:lineRule="auto"/>
              <w:rPr>
                <w:ins w:id="268" w:author="Author"/>
                <w:rFonts w:ascii="Times New Roman" w:hAnsi="Times New Roman" w:cs="Times New Roman"/>
                <w:color w:val="000000"/>
                <w:sz w:val="24"/>
                <w:szCs w:val="24"/>
              </w:rPr>
            </w:pPr>
          </w:p>
        </w:tc>
        <w:tc>
          <w:tcPr>
            <w:tcW w:w="1440" w:type="dxa"/>
            <w:tcBorders>
              <w:bottom w:val="single" w:sz="4" w:space="0" w:color="auto"/>
            </w:tcBorders>
            <w:noWrap/>
          </w:tcPr>
          <w:p w:rsidR="00C35EA0" w:rsidRPr="00D51974" w:rsidRDefault="00C35EA0" w:rsidP="001B6A60">
            <w:pPr>
              <w:bidi w:val="0"/>
              <w:spacing w:after="120" w:line="240" w:lineRule="auto"/>
              <w:rPr>
                <w:ins w:id="269" w:author="Author"/>
                <w:rFonts w:ascii="Times New Roman" w:hAnsi="Times New Roman" w:cs="Times New Roman"/>
                <w:color w:val="000000"/>
                <w:sz w:val="24"/>
                <w:szCs w:val="24"/>
                <w:rtl/>
              </w:rPr>
            </w:pPr>
            <w:ins w:id="270" w:author="Author">
              <w:r w:rsidRPr="00D51974">
                <w:rPr>
                  <w:rFonts w:ascii="Times New Roman" w:hAnsi="Times New Roman" w:cs="Times New Roman"/>
                  <w:color w:val="000000"/>
                  <w:sz w:val="24"/>
                  <w:szCs w:val="24"/>
                </w:rPr>
                <w:t>P-value</w:t>
              </w:r>
              <w:r w:rsidRPr="00D51974">
                <w:rPr>
                  <w:rFonts w:ascii="Times New Roman" w:hAnsi="Times New Roman" w:cs="Times New Roman"/>
                  <w:color w:val="000000"/>
                  <w:sz w:val="24"/>
                  <w:szCs w:val="24"/>
                  <w:vertAlign w:val="superscript"/>
                </w:rPr>
                <w:t>‡</w:t>
              </w:r>
            </w:ins>
          </w:p>
          <w:p w:rsidR="00C35EA0" w:rsidRPr="00D51974" w:rsidRDefault="00C35EA0" w:rsidP="001B6A60">
            <w:pPr>
              <w:bidi w:val="0"/>
              <w:spacing w:after="120" w:line="240" w:lineRule="auto"/>
              <w:rPr>
                <w:ins w:id="271" w:author="Author"/>
                <w:rFonts w:ascii="Times New Roman" w:hAnsi="Times New Roman" w:cs="Times New Roman"/>
                <w:color w:val="000000"/>
                <w:sz w:val="24"/>
                <w:szCs w:val="24"/>
              </w:rPr>
            </w:pPr>
          </w:p>
        </w:tc>
        <w:tc>
          <w:tcPr>
            <w:tcW w:w="1440" w:type="dxa"/>
            <w:tcBorders>
              <w:bottom w:val="single" w:sz="4" w:space="0" w:color="auto"/>
            </w:tcBorders>
          </w:tcPr>
          <w:p w:rsidR="00C35EA0" w:rsidRPr="00D51974" w:rsidRDefault="00C35EA0" w:rsidP="001B6A60">
            <w:pPr>
              <w:bidi w:val="0"/>
              <w:spacing w:after="120" w:line="240" w:lineRule="auto"/>
              <w:rPr>
                <w:ins w:id="272" w:author="Author"/>
                <w:rFonts w:ascii="Times New Roman" w:hAnsi="Times New Roman" w:cs="Times New Roman"/>
                <w:color w:val="000000"/>
                <w:sz w:val="24"/>
                <w:szCs w:val="24"/>
              </w:rPr>
            </w:pPr>
            <w:ins w:id="273" w:author="Author">
              <w:r w:rsidRPr="00D51974">
                <w:rPr>
                  <w:rFonts w:ascii="Times New Roman" w:hAnsi="Times New Roman" w:cs="Times New Roman"/>
                  <w:color w:val="000000"/>
                  <w:sz w:val="24"/>
                  <w:szCs w:val="24"/>
                </w:rPr>
                <w:t>0.628</w:t>
              </w:r>
            </w:ins>
          </w:p>
        </w:tc>
        <w:tc>
          <w:tcPr>
            <w:tcW w:w="1530" w:type="dxa"/>
            <w:tcBorders>
              <w:bottom w:val="single" w:sz="4" w:space="0" w:color="auto"/>
            </w:tcBorders>
          </w:tcPr>
          <w:p w:rsidR="00C35EA0" w:rsidRPr="00D51974" w:rsidRDefault="00C35EA0" w:rsidP="001B6A60">
            <w:pPr>
              <w:pStyle w:val="DecimalAligned"/>
              <w:spacing w:after="120" w:line="240" w:lineRule="auto"/>
              <w:rPr>
                <w:ins w:id="274" w:author="Author"/>
                <w:rFonts w:ascii="Times New Roman" w:hAnsi="Times New Roman" w:cs="Times New Roman"/>
                <w:color w:val="000000"/>
                <w:sz w:val="24"/>
                <w:szCs w:val="24"/>
                <w:rtl/>
                <w:lang w:bidi="fa-IR"/>
              </w:rPr>
            </w:pPr>
            <w:ins w:id="275" w:author="Author">
              <w:r w:rsidRPr="00D51974">
                <w:rPr>
                  <w:rFonts w:ascii="Times New Roman" w:hAnsi="Times New Roman" w:cs="Times New Roman"/>
                  <w:color w:val="000000"/>
                  <w:sz w:val="24"/>
                  <w:szCs w:val="24"/>
                  <w:lang w:bidi="fa-IR"/>
                </w:rPr>
                <w:t>0.578</w:t>
              </w:r>
            </w:ins>
          </w:p>
        </w:tc>
        <w:tc>
          <w:tcPr>
            <w:tcW w:w="1440" w:type="dxa"/>
            <w:tcBorders>
              <w:bottom w:val="single" w:sz="4" w:space="0" w:color="auto"/>
            </w:tcBorders>
          </w:tcPr>
          <w:p w:rsidR="00C35EA0" w:rsidRPr="00D51974" w:rsidRDefault="00C35EA0" w:rsidP="001B6A60">
            <w:pPr>
              <w:bidi w:val="0"/>
              <w:spacing w:after="120" w:line="240" w:lineRule="auto"/>
              <w:rPr>
                <w:ins w:id="276" w:author="Author"/>
                <w:rFonts w:ascii="Times New Roman" w:hAnsi="Times New Roman" w:cs="Times New Roman"/>
                <w:color w:val="000000"/>
                <w:sz w:val="24"/>
                <w:szCs w:val="24"/>
              </w:rPr>
            </w:pPr>
            <w:ins w:id="277" w:author="Author">
              <w:r w:rsidRPr="00D51974">
                <w:rPr>
                  <w:rFonts w:ascii="Times New Roman" w:hAnsi="Times New Roman" w:cs="Times New Roman"/>
                  <w:color w:val="000000"/>
                  <w:sz w:val="24"/>
                  <w:szCs w:val="24"/>
                </w:rPr>
                <w:t>0.83</w:t>
              </w:r>
            </w:ins>
          </w:p>
        </w:tc>
        <w:tc>
          <w:tcPr>
            <w:tcW w:w="1260" w:type="dxa"/>
            <w:tcBorders>
              <w:bottom w:val="single" w:sz="4" w:space="0" w:color="auto"/>
            </w:tcBorders>
          </w:tcPr>
          <w:p w:rsidR="00C35EA0" w:rsidRPr="00D51974" w:rsidRDefault="00C35EA0" w:rsidP="001B6A60">
            <w:pPr>
              <w:pStyle w:val="DecimalAligned"/>
              <w:spacing w:after="120" w:line="240" w:lineRule="auto"/>
              <w:rPr>
                <w:ins w:id="278" w:author="Author"/>
                <w:rFonts w:ascii="Times New Roman" w:hAnsi="Times New Roman" w:cs="Times New Roman"/>
                <w:color w:val="000000"/>
                <w:sz w:val="24"/>
                <w:szCs w:val="24"/>
                <w:rtl/>
                <w:lang w:bidi="fa-IR"/>
              </w:rPr>
            </w:pPr>
          </w:p>
        </w:tc>
      </w:tr>
      <w:tr w:rsidR="00C35EA0" w:rsidRPr="00D51974" w:rsidTr="001E5897">
        <w:trPr>
          <w:trHeight w:val="335"/>
          <w:jc w:val="center"/>
          <w:ins w:id="279" w:author="Author"/>
        </w:trPr>
        <w:tc>
          <w:tcPr>
            <w:tcW w:w="1638" w:type="dxa"/>
            <w:vMerge w:val="restart"/>
          </w:tcPr>
          <w:p w:rsidR="00C35EA0" w:rsidRPr="00D51974" w:rsidRDefault="00C35EA0" w:rsidP="001B6A60">
            <w:pPr>
              <w:bidi w:val="0"/>
              <w:spacing w:after="120" w:line="240" w:lineRule="auto"/>
              <w:rPr>
                <w:ins w:id="280" w:author="Author"/>
                <w:rFonts w:ascii="Times New Roman" w:hAnsi="Times New Roman" w:cs="Times New Roman"/>
                <w:b/>
                <w:bCs/>
                <w:color w:val="000000"/>
                <w:sz w:val="24"/>
                <w:szCs w:val="24"/>
              </w:rPr>
            </w:pPr>
          </w:p>
          <w:p w:rsidR="00C35EA0" w:rsidRPr="00D51974" w:rsidRDefault="00C35EA0" w:rsidP="001B6A60">
            <w:pPr>
              <w:bidi w:val="0"/>
              <w:spacing w:after="120" w:line="240" w:lineRule="auto"/>
              <w:rPr>
                <w:ins w:id="281" w:author="Author"/>
                <w:rFonts w:ascii="Times New Roman" w:hAnsi="Times New Roman" w:cs="Times New Roman"/>
                <w:b/>
                <w:bCs/>
                <w:color w:val="000000"/>
                <w:sz w:val="24"/>
                <w:szCs w:val="24"/>
              </w:rPr>
            </w:pPr>
            <w:ins w:id="282" w:author="Author">
              <w:r w:rsidRPr="00D51974">
                <w:rPr>
                  <w:rFonts w:ascii="Times New Roman" w:hAnsi="Times New Roman" w:cs="Times New Roman"/>
                  <w:b/>
                  <w:bCs/>
                  <w:color w:val="000000"/>
                  <w:sz w:val="24"/>
                  <w:szCs w:val="24"/>
                </w:rPr>
                <w:t>Attitude</w:t>
              </w:r>
            </w:ins>
          </w:p>
          <w:p w:rsidR="00C35EA0" w:rsidRPr="00D51974" w:rsidRDefault="00C35EA0" w:rsidP="001B6A60">
            <w:pPr>
              <w:bidi w:val="0"/>
              <w:spacing w:after="120" w:line="240" w:lineRule="auto"/>
              <w:rPr>
                <w:ins w:id="283" w:author="Author"/>
                <w:rFonts w:ascii="Times New Roman" w:hAnsi="Times New Roman" w:cs="Times New Roman"/>
                <w:color w:val="000000"/>
                <w:sz w:val="24"/>
                <w:szCs w:val="24"/>
              </w:rPr>
            </w:pPr>
          </w:p>
        </w:tc>
        <w:tc>
          <w:tcPr>
            <w:tcW w:w="1440" w:type="dxa"/>
            <w:tcBorders>
              <w:top w:val="single" w:sz="4" w:space="0" w:color="auto"/>
              <w:bottom w:val="nil"/>
            </w:tcBorders>
            <w:noWrap/>
          </w:tcPr>
          <w:p w:rsidR="00C35EA0" w:rsidRPr="00D51974" w:rsidRDefault="00C35EA0" w:rsidP="001B6A60">
            <w:pPr>
              <w:bidi w:val="0"/>
              <w:spacing w:after="120" w:line="240" w:lineRule="auto"/>
              <w:rPr>
                <w:ins w:id="284" w:author="Author"/>
                <w:rFonts w:ascii="Times New Roman" w:hAnsi="Times New Roman" w:cs="Times New Roman"/>
                <w:color w:val="000000"/>
                <w:sz w:val="24"/>
                <w:szCs w:val="24"/>
                <w:rtl/>
              </w:rPr>
            </w:pPr>
            <w:ins w:id="285" w:author="Author">
              <w:r w:rsidRPr="00D51974">
                <w:rPr>
                  <w:rFonts w:ascii="Times New Roman" w:hAnsi="Times New Roman" w:cs="Times New Roman"/>
                  <w:color w:val="000000"/>
                  <w:sz w:val="24"/>
                  <w:szCs w:val="24"/>
                </w:rPr>
                <w:t>intervention</w:t>
              </w:r>
            </w:ins>
          </w:p>
        </w:tc>
        <w:tc>
          <w:tcPr>
            <w:tcW w:w="1440" w:type="dxa"/>
            <w:tcBorders>
              <w:top w:val="single" w:sz="4" w:space="0" w:color="auto"/>
              <w:bottom w:val="nil"/>
            </w:tcBorders>
          </w:tcPr>
          <w:p w:rsidR="00C35EA0" w:rsidRPr="00D51974" w:rsidRDefault="00C35EA0" w:rsidP="001B6A60">
            <w:pPr>
              <w:bidi w:val="0"/>
              <w:spacing w:after="120" w:line="240" w:lineRule="auto"/>
              <w:rPr>
                <w:ins w:id="286" w:author="Author"/>
                <w:rFonts w:ascii="Times New Roman" w:hAnsi="Times New Roman" w:cs="Times New Roman"/>
                <w:color w:val="000000"/>
                <w:sz w:val="24"/>
                <w:szCs w:val="24"/>
              </w:rPr>
            </w:pPr>
            <w:ins w:id="287" w:author="Author">
              <w:r w:rsidRPr="00D51974">
                <w:rPr>
                  <w:rFonts w:ascii="Times New Roman" w:hAnsi="Times New Roman" w:cs="Times New Roman"/>
                  <w:color w:val="000000"/>
                  <w:sz w:val="24"/>
                  <w:szCs w:val="24"/>
                </w:rPr>
                <w:t>29.63 (7.49)</w:t>
              </w:r>
            </w:ins>
          </w:p>
        </w:tc>
        <w:tc>
          <w:tcPr>
            <w:tcW w:w="1530" w:type="dxa"/>
            <w:tcBorders>
              <w:top w:val="single" w:sz="4" w:space="0" w:color="auto"/>
              <w:bottom w:val="nil"/>
            </w:tcBorders>
          </w:tcPr>
          <w:p w:rsidR="00C35EA0" w:rsidRPr="00D51974" w:rsidRDefault="00C35EA0" w:rsidP="001B6A60">
            <w:pPr>
              <w:pStyle w:val="DecimalAligned"/>
              <w:spacing w:after="120" w:line="240" w:lineRule="auto"/>
              <w:rPr>
                <w:ins w:id="288" w:author="Author"/>
                <w:rFonts w:ascii="Times New Roman" w:hAnsi="Times New Roman" w:cs="Times New Roman"/>
                <w:color w:val="000000"/>
                <w:sz w:val="24"/>
                <w:szCs w:val="24"/>
                <w:lang w:bidi="fa-IR"/>
              </w:rPr>
            </w:pPr>
            <w:ins w:id="289" w:author="Author">
              <w:r w:rsidRPr="00D51974">
                <w:rPr>
                  <w:rFonts w:ascii="Times New Roman" w:hAnsi="Times New Roman" w:cs="Times New Roman"/>
                  <w:color w:val="000000"/>
                  <w:sz w:val="24"/>
                  <w:szCs w:val="24"/>
                  <w:lang w:bidi="fa-IR"/>
                </w:rPr>
                <w:t>34.70 (8.44)</w:t>
              </w:r>
            </w:ins>
          </w:p>
        </w:tc>
        <w:tc>
          <w:tcPr>
            <w:tcW w:w="1440" w:type="dxa"/>
            <w:tcBorders>
              <w:top w:val="single" w:sz="4" w:space="0" w:color="auto"/>
              <w:bottom w:val="nil"/>
            </w:tcBorders>
          </w:tcPr>
          <w:p w:rsidR="00C35EA0" w:rsidRPr="00D51974" w:rsidRDefault="00C35EA0" w:rsidP="001B6A60">
            <w:pPr>
              <w:bidi w:val="0"/>
              <w:spacing w:after="120" w:line="240" w:lineRule="auto"/>
              <w:rPr>
                <w:ins w:id="290" w:author="Author"/>
                <w:rFonts w:ascii="Times New Roman" w:hAnsi="Times New Roman" w:cs="Times New Roman"/>
                <w:color w:val="000000"/>
                <w:sz w:val="24"/>
                <w:szCs w:val="24"/>
              </w:rPr>
            </w:pPr>
            <w:ins w:id="291" w:author="Author">
              <w:r w:rsidRPr="00D51974">
                <w:rPr>
                  <w:rFonts w:ascii="Times New Roman" w:hAnsi="Times New Roman" w:cs="Times New Roman"/>
                  <w:color w:val="000000"/>
                  <w:sz w:val="24"/>
                  <w:szCs w:val="24"/>
                </w:rPr>
                <w:t>5.06 (8.99)</w:t>
              </w:r>
            </w:ins>
          </w:p>
        </w:tc>
        <w:tc>
          <w:tcPr>
            <w:tcW w:w="1260" w:type="dxa"/>
            <w:tcBorders>
              <w:top w:val="single" w:sz="4" w:space="0" w:color="auto"/>
              <w:bottom w:val="nil"/>
            </w:tcBorders>
          </w:tcPr>
          <w:p w:rsidR="00C35EA0" w:rsidRPr="00D51974" w:rsidRDefault="00C35EA0" w:rsidP="001B6A60">
            <w:pPr>
              <w:pStyle w:val="DecimalAligned"/>
              <w:spacing w:after="120" w:line="240" w:lineRule="auto"/>
              <w:rPr>
                <w:ins w:id="292" w:author="Author"/>
                <w:rFonts w:ascii="Times New Roman" w:hAnsi="Times New Roman" w:cs="Times New Roman"/>
                <w:color w:val="000000"/>
                <w:sz w:val="24"/>
                <w:szCs w:val="24"/>
                <w:lang w:bidi="fa-IR"/>
              </w:rPr>
            </w:pPr>
            <w:ins w:id="293" w:author="Author">
              <w:r w:rsidRPr="00D51974">
                <w:rPr>
                  <w:rFonts w:ascii="Times New Roman" w:hAnsi="Times New Roman" w:cs="Times New Roman"/>
                  <w:color w:val="000000"/>
                  <w:sz w:val="24"/>
                  <w:szCs w:val="24"/>
                  <w:lang w:bidi="fa-IR"/>
                </w:rPr>
                <w:t>0.001</w:t>
              </w:r>
            </w:ins>
          </w:p>
        </w:tc>
      </w:tr>
      <w:tr w:rsidR="00C35EA0" w:rsidRPr="00D51974" w:rsidTr="001E5897">
        <w:trPr>
          <w:trHeight w:val="274"/>
          <w:jc w:val="center"/>
          <w:ins w:id="294" w:author="Author"/>
        </w:trPr>
        <w:tc>
          <w:tcPr>
            <w:tcW w:w="1638" w:type="dxa"/>
            <w:vMerge/>
          </w:tcPr>
          <w:p w:rsidR="00C35EA0" w:rsidRPr="00D51974" w:rsidRDefault="00C35EA0" w:rsidP="001B6A60">
            <w:pPr>
              <w:bidi w:val="0"/>
              <w:spacing w:after="120" w:line="240" w:lineRule="auto"/>
              <w:rPr>
                <w:ins w:id="295" w:author="Author"/>
                <w:rFonts w:ascii="Times New Roman" w:hAnsi="Times New Roman" w:cs="Times New Roman"/>
                <w:color w:val="000000"/>
                <w:sz w:val="24"/>
                <w:szCs w:val="24"/>
              </w:rPr>
            </w:pPr>
          </w:p>
        </w:tc>
        <w:tc>
          <w:tcPr>
            <w:tcW w:w="1440" w:type="dxa"/>
            <w:tcBorders>
              <w:top w:val="nil"/>
            </w:tcBorders>
            <w:noWrap/>
          </w:tcPr>
          <w:p w:rsidR="00C35EA0" w:rsidRPr="00D51974" w:rsidRDefault="00C35EA0" w:rsidP="001B6A60">
            <w:pPr>
              <w:bidi w:val="0"/>
              <w:spacing w:after="120" w:line="240" w:lineRule="auto"/>
              <w:rPr>
                <w:ins w:id="296" w:author="Author"/>
                <w:rFonts w:ascii="Times New Roman" w:hAnsi="Times New Roman" w:cs="Times New Roman"/>
                <w:color w:val="000000"/>
                <w:sz w:val="24"/>
                <w:szCs w:val="24"/>
                <w:rtl/>
              </w:rPr>
            </w:pPr>
            <w:ins w:id="297" w:author="Author">
              <w:r w:rsidRPr="00D51974">
                <w:rPr>
                  <w:rFonts w:ascii="Times New Roman" w:hAnsi="Times New Roman" w:cs="Times New Roman"/>
                  <w:color w:val="000000"/>
                  <w:sz w:val="24"/>
                  <w:szCs w:val="24"/>
                </w:rPr>
                <w:t>control</w:t>
              </w:r>
            </w:ins>
          </w:p>
        </w:tc>
        <w:tc>
          <w:tcPr>
            <w:tcW w:w="1440" w:type="dxa"/>
            <w:tcBorders>
              <w:top w:val="nil"/>
            </w:tcBorders>
          </w:tcPr>
          <w:p w:rsidR="00C35EA0" w:rsidRPr="00D51974" w:rsidRDefault="00C35EA0" w:rsidP="001B6A60">
            <w:pPr>
              <w:bidi w:val="0"/>
              <w:spacing w:after="120" w:line="240" w:lineRule="auto"/>
              <w:rPr>
                <w:ins w:id="298" w:author="Author"/>
                <w:rFonts w:ascii="Times New Roman" w:hAnsi="Times New Roman" w:cs="Times New Roman"/>
                <w:color w:val="000000"/>
                <w:sz w:val="24"/>
                <w:szCs w:val="24"/>
              </w:rPr>
            </w:pPr>
            <w:ins w:id="299" w:author="Author">
              <w:r w:rsidRPr="00D51974">
                <w:rPr>
                  <w:rFonts w:ascii="Times New Roman" w:hAnsi="Times New Roman" w:cs="Times New Roman"/>
                  <w:color w:val="000000"/>
                  <w:sz w:val="24"/>
                  <w:szCs w:val="24"/>
                </w:rPr>
                <w:t>27.78 (5.49)</w:t>
              </w:r>
            </w:ins>
          </w:p>
        </w:tc>
        <w:tc>
          <w:tcPr>
            <w:tcW w:w="1530" w:type="dxa"/>
            <w:tcBorders>
              <w:top w:val="nil"/>
            </w:tcBorders>
          </w:tcPr>
          <w:p w:rsidR="00C35EA0" w:rsidRPr="00D51974" w:rsidRDefault="00C35EA0" w:rsidP="001B6A60">
            <w:pPr>
              <w:pStyle w:val="DecimalAligned"/>
              <w:spacing w:after="120" w:line="240" w:lineRule="auto"/>
              <w:rPr>
                <w:ins w:id="300" w:author="Author"/>
                <w:rFonts w:ascii="Times New Roman" w:hAnsi="Times New Roman" w:cs="Times New Roman"/>
                <w:color w:val="000000"/>
                <w:sz w:val="24"/>
                <w:szCs w:val="24"/>
                <w:lang w:bidi="fa-IR"/>
              </w:rPr>
            </w:pPr>
            <w:ins w:id="301" w:author="Author">
              <w:r w:rsidRPr="00D51974">
                <w:rPr>
                  <w:rFonts w:ascii="Times New Roman" w:hAnsi="Times New Roman" w:cs="Times New Roman"/>
                  <w:color w:val="000000"/>
                  <w:sz w:val="24"/>
                  <w:szCs w:val="24"/>
                  <w:lang w:bidi="fa-IR"/>
                </w:rPr>
                <w:t>29.95 (9.09)</w:t>
              </w:r>
            </w:ins>
          </w:p>
        </w:tc>
        <w:tc>
          <w:tcPr>
            <w:tcW w:w="1440" w:type="dxa"/>
            <w:tcBorders>
              <w:top w:val="nil"/>
            </w:tcBorders>
          </w:tcPr>
          <w:p w:rsidR="00C35EA0" w:rsidRPr="00D51974" w:rsidRDefault="00C35EA0" w:rsidP="001B6A60">
            <w:pPr>
              <w:bidi w:val="0"/>
              <w:spacing w:after="120" w:line="240" w:lineRule="auto"/>
              <w:rPr>
                <w:ins w:id="302" w:author="Author"/>
                <w:rFonts w:ascii="Times New Roman" w:hAnsi="Times New Roman" w:cs="Times New Roman"/>
                <w:color w:val="000000"/>
                <w:sz w:val="24"/>
                <w:szCs w:val="24"/>
              </w:rPr>
            </w:pPr>
            <w:ins w:id="303" w:author="Author">
              <w:r w:rsidRPr="00D51974">
                <w:rPr>
                  <w:rFonts w:ascii="Times New Roman" w:hAnsi="Times New Roman" w:cs="Times New Roman"/>
                  <w:color w:val="000000"/>
                  <w:sz w:val="24"/>
                  <w:szCs w:val="24"/>
                </w:rPr>
                <w:t>2.17 (9.15)</w:t>
              </w:r>
            </w:ins>
          </w:p>
        </w:tc>
        <w:tc>
          <w:tcPr>
            <w:tcW w:w="1260" w:type="dxa"/>
            <w:tcBorders>
              <w:top w:val="nil"/>
            </w:tcBorders>
          </w:tcPr>
          <w:p w:rsidR="00C35EA0" w:rsidRPr="00D51974" w:rsidRDefault="00C35EA0" w:rsidP="001B6A60">
            <w:pPr>
              <w:pStyle w:val="DecimalAligned"/>
              <w:spacing w:after="120" w:line="240" w:lineRule="auto"/>
              <w:rPr>
                <w:ins w:id="304" w:author="Author"/>
                <w:rFonts w:ascii="Times New Roman" w:hAnsi="Times New Roman" w:cs="Times New Roman"/>
                <w:color w:val="000000"/>
                <w:sz w:val="24"/>
                <w:szCs w:val="24"/>
                <w:rtl/>
                <w:lang w:bidi="fa-IR"/>
              </w:rPr>
            </w:pPr>
            <w:ins w:id="305" w:author="Author">
              <w:r w:rsidRPr="00D51974">
                <w:rPr>
                  <w:rFonts w:ascii="Times New Roman" w:hAnsi="Times New Roman" w:cs="Times New Roman"/>
                  <w:color w:val="000000"/>
                  <w:sz w:val="24"/>
                  <w:szCs w:val="24"/>
                  <w:lang w:bidi="fa-IR"/>
                </w:rPr>
                <w:t>0.133</w:t>
              </w:r>
            </w:ins>
          </w:p>
        </w:tc>
      </w:tr>
      <w:tr w:rsidR="00C35EA0" w:rsidRPr="00D51974" w:rsidTr="001E5897">
        <w:trPr>
          <w:trHeight w:val="274"/>
          <w:jc w:val="center"/>
          <w:ins w:id="306" w:author="Author"/>
        </w:trPr>
        <w:tc>
          <w:tcPr>
            <w:tcW w:w="1638" w:type="dxa"/>
            <w:vMerge/>
          </w:tcPr>
          <w:p w:rsidR="00C35EA0" w:rsidRPr="00D51974" w:rsidRDefault="00C35EA0" w:rsidP="001B6A60">
            <w:pPr>
              <w:bidi w:val="0"/>
              <w:spacing w:after="120" w:line="240" w:lineRule="auto"/>
              <w:rPr>
                <w:ins w:id="307" w:author="Author"/>
                <w:rFonts w:ascii="Times New Roman" w:hAnsi="Times New Roman" w:cs="Times New Roman"/>
                <w:color w:val="000000"/>
                <w:sz w:val="24"/>
                <w:szCs w:val="24"/>
              </w:rPr>
            </w:pPr>
          </w:p>
        </w:tc>
        <w:tc>
          <w:tcPr>
            <w:tcW w:w="1440" w:type="dxa"/>
            <w:tcBorders>
              <w:bottom w:val="single" w:sz="4" w:space="0" w:color="auto"/>
            </w:tcBorders>
            <w:noWrap/>
          </w:tcPr>
          <w:p w:rsidR="00C35EA0" w:rsidRPr="00D51974" w:rsidRDefault="00C35EA0" w:rsidP="001B6A60">
            <w:pPr>
              <w:bidi w:val="0"/>
              <w:spacing w:after="120" w:line="240" w:lineRule="auto"/>
              <w:rPr>
                <w:ins w:id="308" w:author="Author"/>
                <w:rFonts w:ascii="Times New Roman" w:hAnsi="Times New Roman" w:cs="Times New Roman"/>
                <w:color w:val="000000"/>
                <w:sz w:val="24"/>
                <w:szCs w:val="24"/>
                <w:vertAlign w:val="superscript"/>
                <w:rtl/>
              </w:rPr>
            </w:pPr>
            <w:ins w:id="309" w:author="Author">
              <w:r w:rsidRPr="00D51974">
                <w:rPr>
                  <w:rFonts w:ascii="Times New Roman" w:hAnsi="Times New Roman" w:cs="Times New Roman"/>
                  <w:color w:val="000000"/>
                  <w:sz w:val="24"/>
                  <w:szCs w:val="24"/>
                </w:rPr>
                <w:t>P-value</w:t>
              </w:r>
              <w:r w:rsidRPr="00D51974">
                <w:rPr>
                  <w:rFonts w:ascii="Times New Roman" w:hAnsi="Times New Roman" w:cs="Times New Roman"/>
                  <w:color w:val="000000"/>
                  <w:sz w:val="24"/>
                  <w:szCs w:val="24"/>
                  <w:vertAlign w:val="superscript"/>
                </w:rPr>
                <w:t>‡</w:t>
              </w:r>
            </w:ins>
          </w:p>
          <w:p w:rsidR="00C35EA0" w:rsidRPr="00D51974" w:rsidRDefault="00C35EA0" w:rsidP="001B6A60">
            <w:pPr>
              <w:bidi w:val="0"/>
              <w:spacing w:after="120" w:line="240" w:lineRule="auto"/>
              <w:rPr>
                <w:ins w:id="310" w:author="Author"/>
                <w:rFonts w:ascii="Times New Roman" w:hAnsi="Times New Roman" w:cs="Times New Roman"/>
                <w:color w:val="000000"/>
                <w:sz w:val="24"/>
                <w:szCs w:val="24"/>
              </w:rPr>
            </w:pPr>
          </w:p>
        </w:tc>
        <w:tc>
          <w:tcPr>
            <w:tcW w:w="1440" w:type="dxa"/>
            <w:tcBorders>
              <w:bottom w:val="single" w:sz="4" w:space="0" w:color="auto"/>
            </w:tcBorders>
          </w:tcPr>
          <w:p w:rsidR="00C35EA0" w:rsidRPr="00D51974" w:rsidRDefault="00C35EA0" w:rsidP="001B6A60">
            <w:pPr>
              <w:bidi w:val="0"/>
              <w:spacing w:after="120" w:line="240" w:lineRule="auto"/>
              <w:rPr>
                <w:ins w:id="311" w:author="Author"/>
                <w:rFonts w:ascii="Times New Roman" w:hAnsi="Times New Roman" w:cs="Times New Roman"/>
                <w:color w:val="000000"/>
                <w:sz w:val="24"/>
                <w:szCs w:val="24"/>
              </w:rPr>
            </w:pPr>
            <w:ins w:id="312" w:author="Author">
              <w:r w:rsidRPr="00D51974">
                <w:rPr>
                  <w:rFonts w:ascii="Times New Roman" w:hAnsi="Times New Roman" w:cs="Times New Roman"/>
                  <w:color w:val="000000"/>
                  <w:sz w:val="24"/>
                  <w:szCs w:val="24"/>
                </w:rPr>
                <w:t>0.197</w:t>
              </w:r>
            </w:ins>
          </w:p>
        </w:tc>
        <w:tc>
          <w:tcPr>
            <w:tcW w:w="1530" w:type="dxa"/>
            <w:tcBorders>
              <w:bottom w:val="single" w:sz="4" w:space="0" w:color="auto"/>
            </w:tcBorders>
          </w:tcPr>
          <w:p w:rsidR="00C35EA0" w:rsidRPr="00D51974" w:rsidRDefault="00C35EA0" w:rsidP="001B6A60">
            <w:pPr>
              <w:pStyle w:val="DecimalAligned"/>
              <w:spacing w:after="120" w:line="240" w:lineRule="auto"/>
              <w:rPr>
                <w:ins w:id="313" w:author="Author"/>
                <w:rFonts w:ascii="Times New Roman" w:hAnsi="Times New Roman" w:cs="Times New Roman"/>
                <w:color w:val="000000"/>
                <w:sz w:val="24"/>
                <w:szCs w:val="24"/>
                <w:rtl/>
                <w:lang w:bidi="fa-IR"/>
              </w:rPr>
            </w:pPr>
            <w:ins w:id="314" w:author="Author">
              <w:r w:rsidRPr="00D51974">
                <w:rPr>
                  <w:rFonts w:ascii="Times New Roman" w:hAnsi="Times New Roman" w:cs="Times New Roman"/>
                  <w:color w:val="000000"/>
                  <w:sz w:val="24"/>
                  <w:szCs w:val="24"/>
                  <w:lang w:bidi="fa-IR"/>
                </w:rPr>
                <w:t>0.014</w:t>
              </w:r>
            </w:ins>
          </w:p>
        </w:tc>
        <w:tc>
          <w:tcPr>
            <w:tcW w:w="1440" w:type="dxa"/>
            <w:tcBorders>
              <w:bottom w:val="single" w:sz="4" w:space="0" w:color="auto"/>
            </w:tcBorders>
          </w:tcPr>
          <w:p w:rsidR="00C35EA0" w:rsidRPr="00D51974" w:rsidRDefault="00C35EA0" w:rsidP="001B6A60">
            <w:pPr>
              <w:bidi w:val="0"/>
              <w:spacing w:after="120" w:line="240" w:lineRule="auto"/>
              <w:rPr>
                <w:ins w:id="315" w:author="Author"/>
                <w:rFonts w:ascii="Times New Roman" w:hAnsi="Times New Roman" w:cs="Times New Roman"/>
                <w:color w:val="000000"/>
                <w:sz w:val="24"/>
                <w:szCs w:val="24"/>
              </w:rPr>
            </w:pPr>
            <w:ins w:id="316" w:author="Author">
              <w:r w:rsidRPr="00D51974">
                <w:rPr>
                  <w:rFonts w:ascii="Times New Roman" w:hAnsi="Times New Roman" w:cs="Times New Roman"/>
                  <w:color w:val="000000"/>
                  <w:sz w:val="24"/>
                  <w:szCs w:val="24"/>
                </w:rPr>
                <w:t>0.14</w:t>
              </w:r>
            </w:ins>
          </w:p>
        </w:tc>
        <w:tc>
          <w:tcPr>
            <w:tcW w:w="1260" w:type="dxa"/>
            <w:tcBorders>
              <w:bottom w:val="single" w:sz="4" w:space="0" w:color="auto"/>
            </w:tcBorders>
          </w:tcPr>
          <w:p w:rsidR="00C35EA0" w:rsidRPr="00D51974" w:rsidRDefault="00C35EA0" w:rsidP="001B6A60">
            <w:pPr>
              <w:pStyle w:val="DecimalAligned"/>
              <w:spacing w:after="120" w:line="240" w:lineRule="auto"/>
              <w:rPr>
                <w:ins w:id="317" w:author="Author"/>
                <w:rFonts w:ascii="Times New Roman" w:hAnsi="Times New Roman" w:cs="Times New Roman"/>
                <w:color w:val="000000"/>
                <w:sz w:val="24"/>
                <w:szCs w:val="24"/>
                <w:rtl/>
                <w:lang w:bidi="fa-IR"/>
              </w:rPr>
            </w:pPr>
          </w:p>
        </w:tc>
      </w:tr>
      <w:tr w:rsidR="00C35EA0" w:rsidRPr="00D51974" w:rsidTr="001E5897">
        <w:trPr>
          <w:trHeight w:val="259"/>
          <w:jc w:val="center"/>
          <w:ins w:id="318" w:author="Author"/>
        </w:trPr>
        <w:tc>
          <w:tcPr>
            <w:tcW w:w="1638" w:type="dxa"/>
            <w:vMerge w:val="restart"/>
          </w:tcPr>
          <w:p w:rsidR="00C35EA0" w:rsidRPr="00D51974" w:rsidRDefault="00C35EA0" w:rsidP="001B6A60">
            <w:pPr>
              <w:bidi w:val="0"/>
              <w:spacing w:after="120" w:line="240" w:lineRule="auto"/>
              <w:rPr>
                <w:ins w:id="319" w:author="Author"/>
                <w:rFonts w:ascii="Times New Roman" w:hAnsi="Times New Roman" w:cs="Times New Roman"/>
                <w:b/>
                <w:bCs/>
                <w:color w:val="000000"/>
                <w:sz w:val="24"/>
                <w:szCs w:val="24"/>
              </w:rPr>
            </w:pPr>
          </w:p>
          <w:p w:rsidR="00C35EA0" w:rsidRPr="00D51974" w:rsidRDefault="00C35EA0" w:rsidP="001B6A60">
            <w:pPr>
              <w:bidi w:val="0"/>
              <w:spacing w:after="120" w:line="240" w:lineRule="auto"/>
              <w:rPr>
                <w:ins w:id="320" w:author="Author"/>
                <w:rFonts w:ascii="Times New Roman" w:hAnsi="Times New Roman" w:cs="Times New Roman"/>
                <w:color w:val="000000"/>
                <w:sz w:val="24"/>
                <w:szCs w:val="24"/>
              </w:rPr>
            </w:pPr>
            <w:ins w:id="321" w:author="Author">
              <w:r w:rsidRPr="00D51974">
                <w:rPr>
                  <w:rFonts w:ascii="Times New Roman" w:hAnsi="Times New Roman" w:cs="Times New Roman"/>
                  <w:b/>
                  <w:bCs/>
                  <w:color w:val="000000"/>
                  <w:sz w:val="24"/>
                  <w:szCs w:val="24"/>
                </w:rPr>
                <w:t>Performance</w:t>
              </w:r>
            </w:ins>
          </w:p>
        </w:tc>
        <w:tc>
          <w:tcPr>
            <w:tcW w:w="1440" w:type="dxa"/>
            <w:tcBorders>
              <w:top w:val="single" w:sz="4" w:space="0" w:color="auto"/>
              <w:bottom w:val="nil"/>
            </w:tcBorders>
            <w:noWrap/>
          </w:tcPr>
          <w:p w:rsidR="00C35EA0" w:rsidRPr="00D51974" w:rsidRDefault="00C35EA0" w:rsidP="001B6A60">
            <w:pPr>
              <w:bidi w:val="0"/>
              <w:spacing w:after="120" w:line="240" w:lineRule="auto"/>
              <w:rPr>
                <w:ins w:id="322" w:author="Author"/>
                <w:rFonts w:ascii="Times New Roman" w:hAnsi="Times New Roman" w:cs="Times New Roman"/>
                <w:color w:val="000000"/>
                <w:sz w:val="24"/>
                <w:szCs w:val="24"/>
                <w:rtl/>
              </w:rPr>
            </w:pPr>
            <w:ins w:id="323" w:author="Author">
              <w:r w:rsidRPr="00D51974">
                <w:rPr>
                  <w:rFonts w:ascii="Times New Roman" w:hAnsi="Times New Roman" w:cs="Times New Roman"/>
                  <w:color w:val="000000"/>
                  <w:sz w:val="24"/>
                  <w:szCs w:val="24"/>
                </w:rPr>
                <w:t>intervention</w:t>
              </w:r>
            </w:ins>
          </w:p>
        </w:tc>
        <w:tc>
          <w:tcPr>
            <w:tcW w:w="1440" w:type="dxa"/>
            <w:tcBorders>
              <w:top w:val="single" w:sz="4" w:space="0" w:color="auto"/>
              <w:bottom w:val="nil"/>
            </w:tcBorders>
          </w:tcPr>
          <w:p w:rsidR="00C35EA0" w:rsidRPr="00D51974" w:rsidRDefault="00C35EA0" w:rsidP="001B6A60">
            <w:pPr>
              <w:bidi w:val="0"/>
              <w:spacing w:after="120" w:line="240" w:lineRule="auto"/>
              <w:rPr>
                <w:ins w:id="324" w:author="Author"/>
                <w:rFonts w:ascii="Times New Roman" w:hAnsi="Times New Roman" w:cs="Times New Roman"/>
                <w:color w:val="000000"/>
                <w:sz w:val="24"/>
                <w:szCs w:val="24"/>
              </w:rPr>
            </w:pPr>
            <w:ins w:id="325" w:author="Author">
              <w:r w:rsidRPr="00D51974">
                <w:rPr>
                  <w:rFonts w:ascii="Times New Roman" w:hAnsi="Times New Roman" w:cs="Times New Roman"/>
                  <w:color w:val="000000"/>
                  <w:sz w:val="24"/>
                  <w:szCs w:val="24"/>
                </w:rPr>
                <w:t>35.79 (9.49)</w:t>
              </w:r>
            </w:ins>
          </w:p>
        </w:tc>
        <w:tc>
          <w:tcPr>
            <w:tcW w:w="1530" w:type="dxa"/>
            <w:tcBorders>
              <w:top w:val="single" w:sz="4" w:space="0" w:color="auto"/>
              <w:bottom w:val="nil"/>
            </w:tcBorders>
          </w:tcPr>
          <w:p w:rsidR="00C35EA0" w:rsidRPr="00D51974" w:rsidRDefault="00C35EA0" w:rsidP="001B6A60">
            <w:pPr>
              <w:pStyle w:val="DecimalAligned"/>
              <w:spacing w:after="120" w:line="240" w:lineRule="auto"/>
              <w:rPr>
                <w:ins w:id="326" w:author="Author"/>
                <w:rFonts w:ascii="Times New Roman" w:hAnsi="Times New Roman" w:cs="Times New Roman"/>
                <w:color w:val="000000"/>
                <w:sz w:val="24"/>
                <w:szCs w:val="24"/>
                <w:lang w:bidi="fa-IR"/>
              </w:rPr>
            </w:pPr>
            <w:ins w:id="327" w:author="Author">
              <w:r w:rsidRPr="00D51974">
                <w:rPr>
                  <w:rFonts w:ascii="Times New Roman" w:hAnsi="Times New Roman" w:cs="Times New Roman"/>
                  <w:color w:val="000000"/>
                  <w:sz w:val="24"/>
                  <w:szCs w:val="24"/>
                  <w:lang w:bidi="fa-IR"/>
                </w:rPr>
                <w:t>45.46 (11.39)</w:t>
              </w:r>
            </w:ins>
          </w:p>
        </w:tc>
        <w:tc>
          <w:tcPr>
            <w:tcW w:w="1440" w:type="dxa"/>
            <w:tcBorders>
              <w:top w:val="single" w:sz="4" w:space="0" w:color="auto"/>
              <w:bottom w:val="nil"/>
            </w:tcBorders>
          </w:tcPr>
          <w:p w:rsidR="00C35EA0" w:rsidRPr="00D51974" w:rsidRDefault="00C35EA0" w:rsidP="001B6A60">
            <w:pPr>
              <w:bidi w:val="0"/>
              <w:spacing w:after="120" w:line="240" w:lineRule="auto"/>
              <w:rPr>
                <w:ins w:id="328" w:author="Author"/>
                <w:rFonts w:ascii="Times New Roman" w:hAnsi="Times New Roman" w:cs="Times New Roman"/>
                <w:color w:val="000000"/>
                <w:sz w:val="24"/>
                <w:szCs w:val="24"/>
              </w:rPr>
            </w:pPr>
            <w:ins w:id="329" w:author="Author">
              <w:r w:rsidRPr="00D51974">
                <w:rPr>
                  <w:rFonts w:ascii="Times New Roman" w:hAnsi="Times New Roman" w:cs="Times New Roman"/>
                  <w:color w:val="000000"/>
                  <w:sz w:val="24"/>
                  <w:szCs w:val="24"/>
                </w:rPr>
                <w:t>9.07 (16.84)</w:t>
              </w:r>
            </w:ins>
          </w:p>
        </w:tc>
        <w:tc>
          <w:tcPr>
            <w:tcW w:w="1260" w:type="dxa"/>
            <w:tcBorders>
              <w:top w:val="single" w:sz="4" w:space="0" w:color="auto"/>
              <w:bottom w:val="nil"/>
            </w:tcBorders>
          </w:tcPr>
          <w:p w:rsidR="00C35EA0" w:rsidRPr="00D51974" w:rsidRDefault="00C35EA0" w:rsidP="001B6A60">
            <w:pPr>
              <w:pStyle w:val="DecimalAligned"/>
              <w:spacing w:after="120" w:line="240" w:lineRule="auto"/>
              <w:rPr>
                <w:ins w:id="330" w:author="Author"/>
                <w:rFonts w:ascii="Times New Roman" w:hAnsi="Times New Roman" w:cs="Times New Roman"/>
                <w:color w:val="000000"/>
                <w:sz w:val="24"/>
                <w:szCs w:val="24"/>
                <w:rtl/>
                <w:lang w:bidi="fa-IR"/>
              </w:rPr>
            </w:pPr>
            <w:ins w:id="331" w:author="Author">
              <w:r w:rsidRPr="00D51974">
                <w:rPr>
                  <w:rFonts w:ascii="Times New Roman" w:hAnsi="Times New Roman" w:cs="Times New Roman"/>
                  <w:color w:val="000000"/>
                  <w:sz w:val="24"/>
                  <w:szCs w:val="24"/>
                  <w:lang w:bidi="fa-IR"/>
                </w:rPr>
                <w:t>0.001</w:t>
              </w:r>
            </w:ins>
          </w:p>
        </w:tc>
      </w:tr>
      <w:tr w:rsidR="00C35EA0" w:rsidRPr="00D51974" w:rsidTr="001E5897">
        <w:trPr>
          <w:trHeight w:val="274"/>
          <w:jc w:val="center"/>
          <w:ins w:id="332" w:author="Author"/>
        </w:trPr>
        <w:tc>
          <w:tcPr>
            <w:tcW w:w="1638" w:type="dxa"/>
            <w:vMerge/>
          </w:tcPr>
          <w:p w:rsidR="00C35EA0" w:rsidRPr="00D51974" w:rsidRDefault="00C35EA0" w:rsidP="001B6A60">
            <w:pPr>
              <w:bidi w:val="0"/>
              <w:spacing w:after="120" w:line="240" w:lineRule="auto"/>
              <w:rPr>
                <w:ins w:id="333" w:author="Author"/>
                <w:rFonts w:ascii="Times New Roman" w:hAnsi="Times New Roman" w:cs="Times New Roman"/>
                <w:color w:val="000000"/>
                <w:sz w:val="24"/>
                <w:szCs w:val="24"/>
              </w:rPr>
            </w:pPr>
          </w:p>
        </w:tc>
        <w:tc>
          <w:tcPr>
            <w:tcW w:w="1440" w:type="dxa"/>
            <w:tcBorders>
              <w:top w:val="nil"/>
              <w:bottom w:val="nil"/>
            </w:tcBorders>
            <w:noWrap/>
          </w:tcPr>
          <w:p w:rsidR="00C35EA0" w:rsidRPr="00D51974" w:rsidRDefault="00C35EA0" w:rsidP="001B6A60">
            <w:pPr>
              <w:bidi w:val="0"/>
              <w:spacing w:after="120" w:line="240" w:lineRule="auto"/>
              <w:rPr>
                <w:ins w:id="334" w:author="Author"/>
                <w:rFonts w:ascii="Times New Roman" w:hAnsi="Times New Roman" w:cs="Times New Roman"/>
                <w:color w:val="000000"/>
                <w:sz w:val="24"/>
                <w:szCs w:val="24"/>
                <w:rtl/>
              </w:rPr>
            </w:pPr>
            <w:ins w:id="335" w:author="Author">
              <w:r w:rsidRPr="00D51974">
                <w:rPr>
                  <w:rFonts w:ascii="Times New Roman" w:hAnsi="Times New Roman" w:cs="Times New Roman"/>
                  <w:color w:val="000000"/>
                  <w:sz w:val="24"/>
                  <w:szCs w:val="24"/>
                </w:rPr>
                <w:t>control</w:t>
              </w:r>
            </w:ins>
          </w:p>
        </w:tc>
        <w:tc>
          <w:tcPr>
            <w:tcW w:w="1440" w:type="dxa"/>
            <w:tcBorders>
              <w:top w:val="nil"/>
              <w:bottom w:val="nil"/>
            </w:tcBorders>
          </w:tcPr>
          <w:p w:rsidR="00C35EA0" w:rsidRPr="00D51974" w:rsidRDefault="00C35EA0" w:rsidP="001B6A60">
            <w:pPr>
              <w:bidi w:val="0"/>
              <w:spacing w:after="120" w:line="240" w:lineRule="auto"/>
              <w:rPr>
                <w:ins w:id="336" w:author="Author"/>
                <w:rFonts w:ascii="Times New Roman" w:hAnsi="Times New Roman" w:cs="Times New Roman"/>
                <w:color w:val="000000"/>
                <w:sz w:val="24"/>
                <w:szCs w:val="24"/>
              </w:rPr>
            </w:pPr>
            <w:ins w:id="337" w:author="Author">
              <w:r w:rsidRPr="00D51974">
                <w:rPr>
                  <w:rFonts w:ascii="Times New Roman" w:hAnsi="Times New Roman" w:cs="Times New Roman"/>
                  <w:color w:val="000000"/>
                  <w:sz w:val="24"/>
                  <w:szCs w:val="24"/>
                </w:rPr>
                <w:t>35.20 (7.28)</w:t>
              </w:r>
            </w:ins>
          </w:p>
        </w:tc>
        <w:tc>
          <w:tcPr>
            <w:tcW w:w="1530" w:type="dxa"/>
            <w:tcBorders>
              <w:top w:val="nil"/>
              <w:bottom w:val="nil"/>
            </w:tcBorders>
          </w:tcPr>
          <w:p w:rsidR="00C35EA0" w:rsidRPr="00D51974" w:rsidRDefault="00C35EA0" w:rsidP="001B6A60">
            <w:pPr>
              <w:pStyle w:val="DecimalAligned"/>
              <w:spacing w:after="120" w:line="240" w:lineRule="auto"/>
              <w:rPr>
                <w:ins w:id="338" w:author="Author"/>
                <w:rFonts w:ascii="Times New Roman" w:hAnsi="Times New Roman" w:cs="Times New Roman"/>
                <w:color w:val="000000"/>
                <w:sz w:val="24"/>
                <w:szCs w:val="24"/>
                <w:lang w:bidi="fa-IR"/>
              </w:rPr>
            </w:pPr>
            <w:ins w:id="339" w:author="Author">
              <w:r w:rsidRPr="00D51974">
                <w:rPr>
                  <w:rFonts w:ascii="Times New Roman" w:hAnsi="Times New Roman" w:cs="Times New Roman"/>
                  <w:color w:val="000000"/>
                  <w:sz w:val="24"/>
                  <w:szCs w:val="24"/>
                  <w:lang w:bidi="fa-IR"/>
                </w:rPr>
                <w:t>38.78 (11.31)</w:t>
              </w:r>
            </w:ins>
          </w:p>
        </w:tc>
        <w:tc>
          <w:tcPr>
            <w:tcW w:w="1440" w:type="dxa"/>
            <w:tcBorders>
              <w:top w:val="nil"/>
              <w:bottom w:val="nil"/>
            </w:tcBorders>
          </w:tcPr>
          <w:p w:rsidR="00C35EA0" w:rsidRPr="00D51974" w:rsidRDefault="00C35EA0" w:rsidP="001B6A60">
            <w:pPr>
              <w:bidi w:val="0"/>
              <w:spacing w:after="120" w:line="240" w:lineRule="auto"/>
              <w:rPr>
                <w:ins w:id="340" w:author="Author"/>
                <w:rFonts w:ascii="Times New Roman" w:hAnsi="Times New Roman" w:cs="Times New Roman"/>
                <w:color w:val="000000"/>
                <w:sz w:val="24"/>
                <w:szCs w:val="24"/>
              </w:rPr>
            </w:pPr>
            <w:ins w:id="341" w:author="Author">
              <w:r w:rsidRPr="00D51974">
                <w:rPr>
                  <w:rFonts w:ascii="Times New Roman" w:hAnsi="Times New Roman" w:cs="Times New Roman"/>
                  <w:color w:val="000000"/>
                  <w:sz w:val="24"/>
                  <w:szCs w:val="24"/>
                </w:rPr>
                <w:t>0.67 (20.0</w:t>
              </w:r>
              <w:r>
                <w:rPr>
                  <w:rFonts w:ascii="Times New Roman" w:hAnsi="Times New Roman" w:cs="Times New Roman"/>
                  <w:color w:val="000000"/>
                  <w:sz w:val="24"/>
                  <w:szCs w:val="24"/>
                </w:rPr>
                <w:t>2</w:t>
              </w:r>
              <w:r w:rsidRPr="00D51974">
                <w:rPr>
                  <w:rFonts w:ascii="Times New Roman" w:hAnsi="Times New Roman" w:cs="Times New Roman"/>
                  <w:color w:val="000000"/>
                  <w:sz w:val="24"/>
                  <w:szCs w:val="24"/>
                </w:rPr>
                <w:t>)</w:t>
              </w:r>
            </w:ins>
          </w:p>
        </w:tc>
        <w:tc>
          <w:tcPr>
            <w:tcW w:w="1260" w:type="dxa"/>
            <w:tcBorders>
              <w:top w:val="nil"/>
              <w:bottom w:val="nil"/>
            </w:tcBorders>
          </w:tcPr>
          <w:p w:rsidR="00C35EA0" w:rsidRPr="00D51974" w:rsidRDefault="00C35EA0" w:rsidP="001B6A60">
            <w:pPr>
              <w:pStyle w:val="DecimalAligned"/>
              <w:spacing w:after="120" w:line="240" w:lineRule="auto"/>
              <w:rPr>
                <w:ins w:id="342" w:author="Author"/>
                <w:rFonts w:ascii="Times New Roman" w:hAnsi="Times New Roman" w:cs="Times New Roman"/>
                <w:color w:val="000000"/>
                <w:sz w:val="24"/>
                <w:szCs w:val="24"/>
                <w:lang w:bidi="fa-IR"/>
              </w:rPr>
            </w:pPr>
            <w:ins w:id="343" w:author="Author">
              <w:r w:rsidRPr="00D51974">
                <w:rPr>
                  <w:rFonts w:ascii="Times New Roman" w:hAnsi="Times New Roman" w:cs="Times New Roman"/>
                  <w:color w:val="000000"/>
                  <w:sz w:val="24"/>
                  <w:szCs w:val="24"/>
                  <w:lang w:bidi="fa-IR"/>
                </w:rPr>
                <w:t>0.077</w:t>
              </w:r>
            </w:ins>
          </w:p>
        </w:tc>
      </w:tr>
      <w:tr w:rsidR="00C35EA0" w:rsidRPr="00D51974" w:rsidTr="001E5897">
        <w:trPr>
          <w:trHeight w:val="274"/>
          <w:jc w:val="center"/>
          <w:ins w:id="344" w:author="Author"/>
        </w:trPr>
        <w:tc>
          <w:tcPr>
            <w:tcW w:w="1638" w:type="dxa"/>
            <w:vMerge/>
            <w:tcBorders>
              <w:top w:val="single" w:sz="8" w:space="0" w:color="000000"/>
              <w:left w:val="nil"/>
              <w:bottom w:val="single" w:sz="8" w:space="0" w:color="000000"/>
              <w:right w:val="nil"/>
            </w:tcBorders>
          </w:tcPr>
          <w:p w:rsidR="00C35EA0" w:rsidRPr="00D51974" w:rsidRDefault="00C35EA0" w:rsidP="001B6A60">
            <w:pPr>
              <w:bidi w:val="0"/>
              <w:spacing w:after="120" w:line="240" w:lineRule="auto"/>
              <w:rPr>
                <w:ins w:id="345" w:author="Author"/>
                <w:rFonts w:ascii="Times New Roman" w:hAnsi="Times New Roman" w:cs="Times New Roman"/>
                <w:b/>
                <w:bCs/>
                <w:color w:val="000000"/>
                <w:sz w:val="24"/>
                <w:szCs w:val="24"/>
              </w:rPr>
            </w:pPr>
          </w:p>
        </w:tc>
        <w:tc>
          <w:tcPr>
            <w:tcW w:w="1440" w:type="dxa"/>
            <w:tcBorders>
              <w:top w:val="nil"/>
              <w:left w:val="nil"/>
              <w:bottom w:val="single" w:sz="8" w:space="0" w:color="000000"/>
              <w:right w:val="nil"/>
            </w:tcBorders>
            <w:noWrap/>
          </w:tcPr>
          <w:p w:rsidR="00C35EA0" w:rsidRPr="00D51974" w:rsidRDefault="00C35EA0" w:rsidP="001B6A60">
            <w:pPr>
              <w:bidi w:val="0"/>
              <w:spacing w:after="120" w:line="240" w:lineRule="auto"/>
              <w:rPr>
                <w:ins w:id="346" w:author="Author"/>
                <w:rFonts w:ascii="Times New Roman" w:hAnsi="Times New Roman" w:cs="Times New Roman"/>
                <w:b/>
                <w:bCs/>
                <w:color w:val="000000"/>
                <w:sz w:val="24"/>
                <w:szCs w:val="24"/>
                <w:rtl/>
              </w:rPr>
            </w:pPr>
            <w:ins w:id="347" w:author="Author">
              <w:r w:rsidRPr="00D51974">
                <w:rPr>
                  <w:rFonts w:ascii="Times New Roman" w:hAnsi="Times New Roman" w:cs="Times New Roman"/>
                  <w:color w:val="000000"/>
                  <w:sz w:val="24"/>
                  <w:szCs w:val="24"/>
                </w:rPr>
                <w:t>P-value</w:t>
              </w:r>
              <w:r w:rsidRPr="00D51974">
                <w:rPr>
                  <w:rFonts w:ascii="Times New Roman" w:hAnsi="Times New Roman" w:cs="Times New Roman"/>
                  <w:b/>
                  <w:bCs/>
                  <w:color w:val="000000"/>
                  <w:sz w:val="24"/>
                  <w:szCs w:val="24"/>
                  <w:vertAlign w:val="superscript"/>
                </w:rPr>
                <w:t>‡</w:t>
              </w:r>
            </w:ins>
          </w:p>
          <w:p w:rsidR="00C35EA0" w:rsidRPr="00D51974" w:rsidRDefault="00C35EA0" w:rsidP="001B6A60">
            <w:pPr>
              <w:bidi w:val="0"/>
              <w:spacing w:after="120" w:line="240" w:lineRule="auto"/>
              <w:rPr>
                <w:ins w:id="348" w:author="Author"/>
                <w:rFonts w:ascii="Times New Roman" w:hAnsi="Times New Roman" w:cs="Times New Roman"/>
                <w:b/>
                <w:bCs/>
                <w:color w:val="000000"/>
                <w:sz w:val="24"/>
                <w:szCs w:val="24"/>
              </w:rPr>
            </w:pPr>
          </w:p>
        </w:tc>
        <w:tc>
          <w:tcPr>
            <w:tcW w:w="1440" w:type="dxa"/>
            <w:tcBorders>
              <w:top w:val="nil"/>
              <w:left w:val="nil"/>
              <w:bottom w:val="single" w:sz="8" w:space="0" w:color="000000"/>
              <w:right w:val="nil"/>
            </w:tcBorders>
          </w:tcPr>
          <w:p w:rsidR="00C35EA0" w:rsidRPr="00D51974" w:rsidRDefault="00C35EA0" w:rsidP="001B6A60">
            <w:pPr>
              <w:bidi w:val="0"/>
              <w:spacing w:after="120" w:line="240" w:lineRule="auto"/>
              <w:rPr>
                <w:ins w:id="349" w:author="Author"/>
                <w:rFonts w:ascii="Times New Roman" w:hAnsi="Times New Roman" w:cs="Times New Roman"/>
                <w:b/>
                <w:bCs/>
                <w:color w:val="000000"/>
                <w:sz w:val="24"/>
                <w:szCs w:val="24"/>
              </w:rPr>
            </w:pPr>
            <w:ins w:id="350" w:author="Author">
              <w:r w:rsidRPr="00D51974">
                <w:rPr>
                  <w:rFonts w:ascii="Times New Roman" w:hAnsi="Times New Roman" w:cs="Times New Roman"/>
                  <w:color w:val="000000"/>
                  <w:sz w:val="24"/>
                  <w:szCs w:val="24"/>
                </w:rPr>
                <w:t>0.747</w:t>
              </w:r>
            </w:ins>
          </w:p>
        </w:tc>
        <w:tc>
          <w:tcPr>
            <w:tcW w:w="1530" w:type="dxa"/>
            <w:tcBorders>
              <w:top w:val="nil"/>
              <w:left w:val="nil"/>
              <w:bottom w:val="single" w:sz="8" w:space="0" w:color="000000"/>
              <w:right w:val="nil"/>
            </w:tcBorders>
          </w:tcPr>
          <w:p w:rsidR="00C35EA0" w:rsidRPr="00D51974" w:rsidRDefault="00C35EA0" w:rsidP="001B6A60">
            <w:pPr>
              <w:pStyle w:val="DecimalAligned"/>
              <w:spacing w:after="120" w:line="240" w:lineRule="auto"/>
              <w:rPr>
                <w:ins w:id="351" w:author="Author"/>
                <w:rFonts w:ascii="Times New Roman" w:hAnsi="Times New Roman" w:cs="Times New Roman"/>
                <w:b/>
                <w:bCs/>
                <w:color w:val="000000"/>
                <w:sz w:val="24"/>
                <w:szCs w:val="24"/>
                <w:rtl/>
                <w:lang w:bidi="fa-IR"/>
              </w:rPr>
            </w:pPr>
            <w:ins w:id="352" w:author="Author">
              <w:r w:rsidRPr="00D51974">
                <w:rPr>
                  <w:rFonts w:ascii="Times New Roman" w:hAnsi="Times New Roman" w:cs="Times New Roman"/>
                  <w:color w:val="000000"/>
                  <w:sz w:val="24"/>
                  <w:szCs w:val="24"/>
                  <w:lang w:bidi="fa-IR"/>
                </w:rPr>
                <w:t>0.008</w:t>
              </w:r>
            </w:ins>
          </w:p>
        </w:tc>
        <w:tc>
          <w:tcPr>
            <w:tcW w:w="1440" w:type="dxa"/>
            <w:tcBorders>
              <w:top w:val="nil"/>
              <w:left w:val="nil"/>
              <w:bottom w:val="single" w:sz="8" w:space="0" w:color="000000"/>
              <w:right w:val="nil"/>
            </w:tcBorders>
          </w:tcPr>
          <w:p w:rsidR="00C35EA0" w:rsidRPr="00D51974" w:rsidRDefault="00C35EA0" w:rsidP="001B6A60">
            <w:pPr>
              <w:bidi w:val="0"/>
              <w:spacing w:after="120" w:line="240" w:lineRule="auto"/>
              <w:rPr>
                <w:ins w:id="353" w:author="Author"/>
                <w:rFonts w:ascii="Times New Roman" w:hAnsi="Times New Roman" w:cs="Times New Roman"/>
                <w:b/>
                <w:bCs/>
                <w:color w:val="000000"/>
                <w:sz w:val="24"/>
                <w:szCs w:val="24"/>
              </w:rPr>
            </w:pPr>
            <w:ins w:id="354" w:author="Author">
              <w:r w:rsidRPr="00D51974">
                <w:rPr>
                  <w:rFonts w:ascii="Times New Roman" w:hAnsi="Times New Roman" w:cs="Times New Roman"/>
                  <w:color w:val="000000"/>
                  <w:sz w:val="24"/>
                  <w:szCs w:val="24"/>
                </w:rPr>
                <w:t>0.038</w:t>
              </w:r>
            </w:ins>
          </w:p>
        </w:tc>
        <w:tc>
          <w:tcPr>
            <w:tcW w:w="1260" w:type="dxa"/>
            <w:tcBorders>
              <w:top w:val="nil"/>
              <w:left w:val="nil"/>
              <w:bottom w:val="single" w:sz="8" w:space="0" w:color="000000"/>
              <w:right w:val="nil"/>
            </w:tcBorders>
          </w:tcPr>
          <w:p w:rsidR="00C35EA0" w:rsidRPr="00D51974" w:rsidRDefault="00C35EA0" w:rsidP="001B6A60">
            <w:pPr>
              <w:pStyle w:val="DecimalAligned"/>
              <w:spacing w:after="120" w:line="240" w:lineRule="auto"/>
              <w:rPr>
                <w:ins w:id="355" w:author="Author"/>
                <w:rFonts w:ascii="Times New Roman" w:hAnsi="Times New Roman" w:cs="Times New Roman"/>
                <w:b/>
                <w:bCs/>
                <w:color w:val="000000"/>
                <w:sz w:val="24"/>
                <w:szCs w:val="24"/>
                <w:rtl/>
                <w:lang w:bidi="fa-IR"/>
              </w:rPr>
            </w:pPr>
          </w:p>
        </w:tc>
      </w:tr>
    </w:tbl>
    <w:p w:rsidR="00C35EA0" w:rsidRPr="00D51974" w:rsidRDefault="00C35EA0" w:rsidP="001E5897">
      <w:pPr>
        <w:bidi w:val="0"/>
        <w:spacing w:after="120" w:line="240" w:lineRule="auto"/>
        <w:rPr>
          <w:ins w:id="356" w:author="Author"/>
          <w:rFonts w:ascii="Times New Roman" w:hAnsi="Times New Roman" w:cs="Times New Roman"/>
          <w:color w:val="000000"/>
          <w:sz w:val="24"/>
          <w:szCs w:val="24"/>
        </w:rPr>
      </w:pPr>
      <w:ins w:id="357" w:author="Author">
        <w:r>
          <w:rPr>
            <w:rFonts w:ascii="Times New Roman" w:hAnsi="Times New Roman" w:cs="Times New Roman"/>
            <w:color w:val="000000"/>
            <w:sz w:val="24"/>
            <w:szCs w:val="24"/>
          </w:rPr>
          <w:t xml:space="preserve">       </w:t>
        </w:r>
        <w:r w:rsidRPr="00D51974">
          <w:rPr>
            <w:rFonts w:ascii="Times New Roman" w:hAnsi="Times New Roman" w:cs="Times New Roman"/>
            <w:color w:val="000000"/>
            <w:sz w:val="24"/>
            <w:szCs w:val="24"/>
          </w:rPr>
          <w:t>† paired t-test</w:t>
        </w:r>
      </w:ins>
    </w:p>
    <w:p w:rsidR="00C35EA0" w:rsidRPr="00D51974" w:rsidRDefault="00C35EA0" w:rsidP="001E5897">
      <w:pPr>
        <w:bidi w:val="0"/>
        <w:spacing w:after="120" w:line="240" w:lineRule="auto"/>
        <w:rPr>
          <w:ins w:id="358" w:author="Author"/>
          <w:rFonts w:ascii="Times New Roman" w:hAnsi="Times New Roman" w:cs="Times New Roman"/>
          <w:color w:val="000000"/>
          <w:sz w:val="24"/>
          <w:szCs w:val="24"/>
          <w:rtl/>
        </w:rPr>
      </w:pPr>
      <w:ins w:id="359" w:author="Author">
        <w:r>
          <w:rPr>
            <w:rFonts w:ascii="Times New Roman" w:hAnsi="Times New Roman" w:cs="Times New Roman"/>
            <w:color w:val="000000"/>
            <w:sz w:val="24"/>
            <w:szCs w:val="24"/>
          </w:rPr>
          <w:t xml:space="preserve">       </w:t>
        </w:r>
        <w:r w:rsidRPr="00D51974">
          <w:rPr>
            <w:rFonts w:ascii="Times New Roman" w:hAnsi="Times New Roman" w:cs="Times New Roman"/>
            <w:color w:val="000000"/>
            <w:sz w:val="24"/>
            <w:szCs w:val="24"/>
          </w:rPr>
          <w:t>‡ Independent t- test</w:t>
        </w:r>
      </w:ins>
    </w:p>
    <w:p w:rsidR="00C35EA0" w:rsidRPr="00D51974" w:rsidRDefault="00C35EA0" w:rsidP="001E5897">
      <w:pPr>
        <w:bidi w:val="0"/>
        <w:spacing w:after="120" w:line="240" w:lineRule="auto"/>
        <w:jc w:val="center"/>
        <w:rPr>
          <w:rFonts w:ascii="Times New Roman" w:hAnsi="Times New Roman" w:cs="Times New Roman"/>
          <w:sz w:val="24"/>
          <w:szCs w:val="24"/>
        </w:rPr>
      </w:pPr>
    </w:p>
    <w:p w:rsidR="00C35EA0" w:rsidRDefault="00C35EA0" w:rsidP="00DC3DFD">
      <w:pPr>
        <w:bidi w:val="0"/>
        <w:spacing w:after="120" w:line="240" w:lineRule="auto"/>
        <w:rPr>
          <w:ins w:id="360" w:author="Author"/>
          <w:rFonts w:ascii="Times New Roman" w:hAnsi="Times New Roman" w:cs="Times New Roman"/>
          <w:sz w:val="24"/>
          <w:szCs w:val="24"/>
        </w:rPr>
      </w:pPr>
      <w:commentRangeStart w:id="361"/>
      <w:r w:rsidRPr="00D51974">
        <w:rPr>
          <w:rFonts w:ascii="Times New Roman" w:hAnsi="Times New Roman" w:cs="Times New Roman"/>
          <w:b/>
          <w:bCs/>
          <w:sz w:val="24"/>
          <w:szCs w:val="24"/>
        </w:rPr>
        <w:t>Discussion</w:t>
      </w:r>
      <w:commentRangeEnd w:id="361"/>
      <w:r>
        <w:rPr>
          <w:rStyle w:val="CommentReference"/>
          <w:rFonts w:cs="Times New Roman"/>
          <w:lang w:val="x-none" w:eastAsia="x-none" w:bidi="ar-SA"/>
        </w:rPr>
        <w:commentReference w:id="361"/>
      </w:r>
      <w:r w:rsidRPr="00D51974">
        <w:rPr>
          <w:rFonts w:ascii="Times New Roman" w:hAnsi="Times New Roman" w:cs="Times New Roman"/>
          <w:sz w:val="24"/>
          <w:szCs w:val="24"/>
        </w:rPr>
        <w:t xml:space="preserve"> </w:t>
      </w:r>
    </w:p>
    <w:p w:rsidR="00C35EA0" w:rsidRPr="001135D6" w:rsidRDefault="00C35EA0" w:rsidP="00440ACB">
      <w:pPr>
        <w:bidi w:val="0"/>
        <w:spacing w:after="120" w:line="240" w:lineRule="auto"/>
        <w:rPr>
          <w:ins w:id="362" w:author="Author"/>
          <w:rFonts w:ascii="Times New Roman" w:hAnsi="Times New Roman" w:cs="Times New Roman"/>
          <w:sz w:val="24"/>
          <w:szCs w:val="24"/>
        </w:rPr>
      </w:pPr>
      <w:ins w:id="363" w:author="Author">
        <w:r w:rsidRPr="001135D6">
          <w:rPr>
            <w:rFonts w:ascii="Times New Roman" w:hAnsi="Times New Roman" w:cs="Times New Roman"/>
            <w:sz w:val="24"/>
            <w:szCs w:val="24"/>
          </w:rPr>
          <w:t>Nurses are expected to integrate ethi</w:t>
        </w:r>
        <w:r>
          <w:rPr>
            <w:rFonts w:ascii="Times New Roman" w:hAnsi="Times New Roman" w:cs="Times New Roman"/>
            <w:sz w:val="24"/>
            <w:szCs w:val="24"/>
          </w:rPr>
          <w:t>cs</w:t>
        </w:r>
        <w:r w:rsidRPr="001135D6">
          <w:rPr>
            <w:rFonts w:ascii="Times New Roman" w:hAnsi="Times New Roman" w:cs="Times New Roman"/>
            <w:sz w:val="24"/>
            <w:szCs w:val="24"/>
          </w:rPr>
          <w:t xml:space="preserve"> into their practice</w:t>
        </w:r>
        <w:r>
          <w:rPr>
            <w:rFonts w:ascii="Times New Roman" w:hAnsi="Times New Roman" w:cs="Times New Roman"/>
            <w:sz w:val="24"/>
            <w:szCs w:val="24"/>
          </w:rPr>
          <w:t xml:space="preserve"> and</w:t>
        </w:r>
        <w:r w:rsidRPr="001135D6">
          <w:rPr>
            <w:rFonts w:ascii="Times New Roman" w:hAnsi="Times New Roman" w:cs="Times New Roman"/>
            <w:sz w:val="24"/>
            <w:szCs w:val="24"/>
          </w:rPr>
          <w:t xml:space="preserve"> make ethical decisions</w:t>
        </w:r>
        <w:r>
          <w:rPr>
            <w:rFonts w:ascii="Times New Roman" w:hAnsi="Times New Roman" w:cs="Times New Roman"/>
            <w:sz w:val="24"/>
            <w:szCs w:val="24"/>
          </w:rPr>
          <w:t>.</w:t>
        </w:r>
        <w:r w:rsidRPr="001135D6">
          <w:rPr>
            <w:rFonts w:ascii="Times New Roman" w:hAnsi="Times New Roman" w:cs="Times New Roman"/>
            <w:sz w:val="24"/>
            <w:szCs w:val="24"/>
          </w:rPr>
          <w:t xml:space="preserve"> Professional ethical codes can guide nurses in this way, but many of them do not received appropriate education about these codes and even about ethics generally. Effective ethic education prepares nurses for better perception and practice and makes them ethically competent. Appropriate teaching- learning strategies must be determine and considered for providing ethic education.</w:t>
        </w:r>
      </w:ins>
    </w:p>
    <w:p w:rsidR="00C35EA0" w:rsidRDefault="00C35EA0" w:rsidP="008F1EBD">
      <w:pPr>
        <w:bidi w:val="0"/>
        <w:spacing w:after="120" w:line="240" w:lineRule="auto"/>
        <w:rPr>
          <w:ins w:id="364" w:author="Author"/>
          <w:rFonts w:ascii="Times New Roman" w:hAnsi="Times New Roman" w:cs="Times New Roman"/>
          <w:sz w:val="24"/>
          <w:szCs w:val="24"/>
        </w:rPr>
      </w:pPr>
      <w:ins w:id="365" w:author="Author">
        <w:r w:rsidRPr="002666BB">
          <w:rPr>
            <w:rFonts w:ascii="Times New Roman" w:hAnsi="Times New Roman" w:cs="Times New Roman"/>
            <w:sz w:val="24"/>
            <w:szCs w:val="24"/>
          </w:rPr>
          <w:t xml:space="preserve">The present findings showed that </w:t>
        </w:r>
        <w:r w:rsidRPr="007D7B24">
          <w:rPr>
            <w:rFonts w:ascii="Times New Roman" w:hAnsi="Times New Roman" w:cs="Times New Roman"/>
            <w:sz w:val="24"/>
            <w:szCs w:val="24"/>
          </w:rPr>
          <w:t>teaching by group reflection had positive effects on the knowledge, attitude and performance of nurses in relation to the codes of ethics</w:t>
        </w:r>
        <w:r>
          <w:rPr>
            <w:rFonts w:ascii="Times New Roman" w:hAnsi="Times New Roman" w:cs="Times New Roman"/>
            <w:sz w:val="24"/>
            <w:szCs w:val="24"/>
          </w:rPr>
          <w:t>.</w:t>
        </w:r>
      </w:ins>
      <w:r>
        <w:rPr>
          <w:rFonts w:ascii="Times New Roman" w:hAnsi="Times New Roman" w:cs="Times New Roman"/>
          <w:sz w:val="24"/>
          <w:szCs w:val="24"/>
        </w:rPr>
        <w:t xml:space="preserve"> </w:t>
      </w:r>
      <w:ins w:id="366" w:author="Author">
        <w:r w:rsidRPr="007D7B24">
          <w:rPr>
            <w:rFonts w:ascii="Times New Roman" w:hAnsi="Times New Roman" w:cs="Times New Roman"/>
            <w:sz w:val="24"/>
            <w:szCs w:val="24"/>
          </w:rPr>
          <w:t>Group reflection is a student-centered teaching method that has been found beneficial to the development of critical thinking and the improvement of ethical decision-making skills</w:t>
        </w:r>
        <w:r>
          <w:rPr>
            <w:rFonts w:ascii="Times New Roman" w:hAnsi="Times New Roman" w:cs="Times New Roman"/>
            <w:sz w:val="24"/>
            <w:szCs w:val="24"/>
          </w:rPr>
          <w:t xml:space="preserve"> </w:t>
        </w:r>
      </w:ins>
      <w:r>
        <w:rPr>
          <w:rFonts w:ascii="Times New Roman" w:hAnsi="Times New Roman" w:cs="Times New Roman"/>
          <w:noProof/>
          <w:sz w:val="24"/>
          <w:szCs w:val="24"/>
        </w:rPr>
        <w:t>(14, 24)</w:t>
      </w:r>
      <w:ins w:id="367" w:author="Author">
        <w:r>
          <w:rPr>
            <w:rFonts w:ascii="Times New Roman" w:hAnsi="Times New Roman" w:cs="Times New Roman"/>
            <w:sz w:val="24"/>
            <w:szCs w:val="24"/>
          </w:rPr>
          <w:t>.</w:t>
        </w:r>
        <w:r w:rsidRPr="00ED35EA">
          <w:rPr>
            <w:rFonts w:ascii="Times New Roman" w:hAnsi="Times New Roman" w:cs="Times New Roman"/>
            <w:sz w:val="24"/>
            <w:szCs w:val="24"/>
          </w:rPr>
          <w:t xml:space="preserve"> </w:t>
        </w:r>
        <w:r w:rsidRPr="007D7B24">
          <w:rPr>
            <w:rFonts w:ascii="Times New Roman" w:hAnsi="Times New Roman" w:cs="Times New Roman"/>
            <w:sz w:val="24"/>
            <w:szCs w:val="24"/>
          </w:rPr>
          <w:t>By enabling reflection on past experiences and performances, group reflection facilitates internal judgment. Furthermore, by observing other people's points of view, people can think about and reflect on problems from different angles. Using these innovative methods increases participants' thinking skills and allows them to convey and reflect their experiences and have a more in-depth learning beyond the existing cultural and preferential barriers</w:t>
        </w:r>
        <w:r>
          <w:rPr>
            <w:rFonts w:ascii="Times New Roman" w:hAnsi="Times New Roman" w:cs="Times New Roman"/>
            <w:sz w:val="24"/>
            <w:szCs w:val="24"/>
          </w:rPr>
          <w:t xml:space="preserve"> </w:t>
        </w:r>
      </w:ins>
      <w:r>
        <w:rPr>
          <w:rFonts w:ascii="Times New Roman" w:hAnsi="Times New Roman" w:cs="Times New Roman"/>
          <w:noProof/>
          <w:sz w:val="24"/>
          <w:szCs w:val="24"/>
        </w:rPr>
        <w:t>(33)</w:t>
      </w:r>
      <w:ins w:id="368" w:author="Author">
        <w:r>
          <w:rPr>
            <w:rFonts w:ascii="Times New Roman" w:hAnsi="Times New Roman" w:cs="Times New Roman"/>
            <w:sz w:val="24"/>
            <w:szCs w:val="24"/>
          </w:rPr>
          <w:t xml:space="preserve">. </w:t>
        </w:r>
        <w:proofErr w:type="spellStart"/>
        <w:r w:rsidRPr="007D7B24">
          <w:rPr>
            <w:rFonts w:ascii="Times New Roman" w:hAnsi="Times New Roman" w:cs="Times New Roman"/>
            <w:sz w:val="24"/>
            <w:szCs w:val="24"/>
          </w:rPr>
          <w:t>Kalaitzidis</w:t>
        </w:r>
        <w:proofErr w:type="spellEnd"/>
        <w:r w:rsidRPr="007D7B24">
          <w:rPr>
            <w:rFonts w:ascii="Times New Roman" w:hAnsi="Times New Roman" w:cs="Times New Roman"/>
            <w:sz w:val="24"/>
            <w:szCs w:val="24"/>
          </w:rPr>
          <w:t xml:space="preserve"> et al. (2012) </w:t>
        </w:r>
        <w:r>
          <w:rPr>
            <w:rFonts w:ascii="Times New Roman" w:hAnsi="Times New Roman" w:cs="Times New Roman"/>
            <w:sz w:val="24"/>
            <w:szCs w:val="24"/>
          </w:rPr>
          <w:t>reporte</w:t>
        </w:r>
        <w:r w:rsidRPr="007D7B24">
          <w:rPr>
            <w:rFonts w:ascii="Times New Roman" w:hAnsi="Times New Roman" w:cs="Times New Roman"/>
            <w:sz w:val="24"/>
            <w:szCs w:val="24"/>
          </w:rPr>
          <w:t>d that critical thinking and problem-solving skills are strengthened in students who learn ethical codes through discussions and debates about simulated scenarios and talking about other people's experiences</w:t>
        </w:r>
        <w:r>
          <w:rPr>
            <w:rFonts w:ascii="Times New Roman" w:hAnsi="Times New Roman" w:cs="Times New Roman"/>
            <w:sz w:val="24"/>
            <w:szCs w:val="24"/>
          </w:rPr>
          <w:t xml:space="preserve"> </w:t>
        </w:r>
      </w:ins>
      <w:r>
        <w:rPr>
          <w:rFonts w:ascii="Times New Roman" w:hAnsi="Times New Roman" w:cs="Times New Roman"/>
          <w:noProof/>
          <w:sz w:val="24"/>
          <w:szCs w:val="24"/>
        </w:rPr>
        <w:t>(22)</w:t>
      </w:r>
      <w:ins w:id="369" w:author="Author">
        <w:r>
          <w:rPr>
            <w:rFonts w:ascii="Times New Roman" w:hAnsi="Times New Roman" w:cs="Times New Roman"/>
            <w:sz w:val="24"/>
            <w:szCs w:val="24"/>
          </w:rPr>
          <w:t xml:space="preserve">. </w:t>
        </w:r>
        <w:r w:rsidRPr="007D7B24">
          <w:rPr>
            <w:rFonts w:ascii="Times New Roman" w:hAnsi="Times New Roman" w:cs="Times New Roman"/>
            <w:sz w:val="24"/>
            <w:szCs w:val="24"/>
          </w:rPr>
          <w:t xml:space="preserve">According to some </w:t>
        </w:r>
        <w:r>
          <w:rPr>
            <w:rFonts w:ascii="Times New Roman" w:hAnsi="Times New Roman" w:cs="Times New Roman"/>
            <w:sz w:val="24"/>
            <w:szCs w:val="24"/>
          </w:rPr>
          <w:t xml:space="preserve">other </w:t>
        </w:r>
        <w:r w:rsidRPr="007D7B24">
          <w:rPr>
            <w:rFonts w:ascii="Times New Roman" w:hAnsi="Times New Roman" w:cs="Times New Roman"/>
            <w:sz w:val="24"/>
            <w:szCs w:val="24"/>
          </w:rPr>
          <w:t xml:space="preserve">studies, teaching ethics in a group setting is more effective than the use of other methods </w:t>
        </w:r>
      </w:ins>
      <w:r>
        <w:rPr>
          <w:rFonts w:ascii="Times New Roman" w:hAnsi="Times New Roman" w:cs="Times New Roman"/>
          <w:noProof/>
          <w:sz w:val="24"/>
          <w:szCs w:val="24"/>
        </w:rPr>
        <w:t>(17, 24, 34, 35)</w:t>
      </w:r>
      <w:ins w:id="370" w:author="Author">
        <w:r>
          <w:rPr>
            <w:rFonts w:ascii="Times New Roman" w:hAnsi="Times New Roman" w:cs="Times New Roman"/>
            <w:sz w:val="24"/>
            <w:szCs w:val="24"/>
          </w:rPr>
          <w:t xml:space="preserve">. </w:t>
        </w:r>
        <w:proofErr w:type="spellStart"/>
        <w:r w:rsidRPr="00F81436">
          <w:rPr>
            <w:rFonts w:ascii="Times New Roman" w:hAnsi="Times New Roman" w:cs="Times New Roman"/>
            <w:sz w:val="24"/>
            <w:szCs w:val="24"/>
          </w:rPr>
          <w:t>Choe</w:t>
        </w:r>
        <w:proofErr w:type="spellEnd"/>
        <w:r w:rsidRPr="00F81436">
          <w:rPr>
            <w:rFonts w:ascii="Times New Roman" w:hAnsi="Times New Roman" w:cs="Times New Roman"/>
            <w:sz w:val="24"/>
            <w:szCs w:val="24"/>
          </w:rPr>
          <w:t xml:space="preserve"> </w:t>
        </w:r>
        <w:proofErr w:type="spellStart"/>
        <w:r w:rsidRPr="00F81436">
          <w:rPr>
            <w:rFonts w:ascii="Times New Roman" w:hAnsi="Times New Roman" w:cs="Times New Roman"/>
            <w:sz w:val="24"/>
            <w:szCs w:val="24"/>
          </w:rPr>
          <w:t>etal</w:t>
        </w:r>
        <w:proofErr w:type="spellEnd"/>
        <w:r w:rsidRPr="00F81436">
          <w:rPr>
            <w:rFonts w:ascii="Times New Roman" w:hAnsi="Times New Roman" w:cs="Times New Roman"/>
            <w:sz w:val="24"/>
            <w:szCs w:val="24"/>
          </w:rPr>
          <w:t xml:space="preserve"> (201</w:t>
        </w:r>
        <w:r>
          <w:rPr>
            <w:rFonts w:ascii="Times New Roman" w:hAnsi="Times New Roman" w:cs="Times New Roman"/>
            <w:sz w:val="24"/>
            <w:szCs w:val="24"/>
          </w:rPr>
          <w:t>4</w:t>
        </w:r>
        <w:r w:rsidRPr="00F81436">
          <w:rPr>
            <w:rFonts w:ascii="Times New Roman" w:hAnsi="Times New Roman" w:cs="Times New Roman"/>
            <w:sz w:val="24"/>
            <w:szCs w:val="24"/>
          </w:rPr>
          <w:t>) believed that student-centered</w:t>
        </w:r>
        <w:r>
          <w:rPr>
            <w:rFonts w:ascii="Times New Roman" w:hAnsi="Times New Roman" w:cs="Times New Roman"/>
            <w:sz w:val="24"/>
            <w:szCs w:val="24"/>
          </w:rPr>
          <w:t xml:space="preserve"> </w:t>
        </w:r>
        <w:r w:rsidRPr="00F81436">
          <w:rPr>
            <w:rFonts w:ascii="Times New Roman" w:hAnsi="Times New Roman" w:cs="Times New Roman"/>
            <w:sz w:val="24"/>
            <w:szCs w:val="24"/>
          </w:rPr>
          <w:t xml:space="preserve">group discussion </w:t>
        </w:r>
        <w:proofErr w:type="gramStart"/>
        <w:r w:rsidRPr="00F81436">
          <w:rPr>
            <w:rFonts w:ascii="Times New Roman" w:hAnsi="Times New Roman" w:cs="Times New Roman"/>
            <w:sz w:val="24"/>
            <w:szCs w:val="24"/>
          </w:rPr>
          <w:t>is  the</w:t>
        </w:r>
        <w:proofErr w:type="gramEnd"/>
        <w:r w:rsidRPr="00F81436">
          <w:rPr>
            <w:rFonts w:ascii="Times New Roman" w:hAnsi="Times New Roman" w:cs="Times New Roman"/>
            <w:sz w:val="24"/>
            <w:szCs w:val="24"/>
          </w:rPr>
          <w:t xml:space="preserve"> most effective teaching method for bioethics education</w:t>
        </w:r>
        <w:r>
          <w:rPr>
            <w:rFonts w:ascii="Times New Roman" w:hAnsi="Times New Roman" w:cs="Times New Roman"/>
            <w:sz w:val="24"/>
            <w:szCs w:val="24"/>
          </w:rPr>
          <w:t xml:space="preserve"> </w:t>
        </w:r>
      </w:ins>
      <w:r>
        <w:rPr>
          <w:rFonts w:ascii="Times New Roman" w:hAnsi="Times New Roman" w:cs="Times New Roman"/>
          <w:noProof/>
          <w:sz w:val="24"/>
          <w:szCs w:val="24"/>
        </w:rPr>
        <w:t>(36)</w:t>
      </w:r>
      <w:ins w:id="371" w:author="Author">
        <w:r>
          <w:rPr>
            <w:rFonts w:ascii="Times New Roman" w:hAnsi="Times New Roman" w:cs="Times New Roman"/>
            <w:sz w:val="24"/>
            <w:szCs w:val="24"/>
          </w:rPr>
          <w:t>.</w:t>
        </w:r>
      </w:ins>
    </w:p>
    <w:p w:rsidR="00C35EA0" w:rsidRDefault="00C35EA0" w:rsidP="008F1EBD">
      <w:pPr>
        <w:bidi w:val="0"/>
        <w:spacing w:after="120" w:line="240" w:lineRule="auto"/>
        <w:rPr>
          <w:ins w:id="372" w:author="Author"/>
          <w:rFonts w:ascii="Times New Roman" w:hAnsi="Times New Roman" w:cs="Times New Roman"/>
          <w:sz w:val="24"/>
          <w:szCs w:val="24"/>
        </w:rPr>
      </w:pPr>
      <w:ins w:id="373" w:author="Author">
        <w:r w:rsidRPr="00E11FFB">
          <w:rPr>
            <w:rFonts w:ascii="Times New Roman" w:hAnsi="Times New Roman" w:cs="Times New Roman"/>
            <w:sz w:val="24"/>
            <w:szCs w:val="24"/>
          </w:rPr>
          <w:t xml:space="preserve">In the present study, </w:t>
        </w:r>
        <w:r>
          <w:rPr>
            <w:rFonts w:ascii="Times New Roman" w:hAnsi="Times New Roman" w:cs="Times New Roman"/>
            <w:sz w:val="24"/>
            <w:szCs w:val="24"/>
          </w:rPr>
          <w:t>l</w:t>
        </w:r>
        <w:r w:rsidRPr="00E11FFB">
          <w:rPr>
            <w:rFonts w:ascii="Times New Roman" w:hAnsi="Times New Roman" w:cs="Times New Roman"/>
            <w:sz w:val="24"/>
            <w:szCs w:val="24"/>
          </w:rPr>
          <w:t xml:space="preserve">ecture is also is an effective strategy for promoting nurses’ knowledge and attitude in this regard. </w:t>
        </w:r>
        <w:r w:rsidRPr="00D51974">
          <w:rPr>
            <w:rFonts w:ascii="Times New Roman" w:hAnsi="Times New Roman" w:cs="Times New Roman"/>
            <w:sz w:val="24"/>
            <w:szCs w:val="24"/>
          </w:rPr>
          <w:t xml:space="preserve">The results of other studies also confirm the positive effects of education through different educational strategies on nurses' knowledge of </w:t>
        </w:r>
        <w:r>
          <w:rPr>
            <w:rFonts w:ascii="Times New Roman" w:hAnsi="Times New Roman" w:cs="Times New Roman"/>
            <w:sz w:val="24"/>
            <w:szCs w:val="24"/>
          </w:rPr>
          <w:t xml:space="preserve">and their attitude toward </w:t>
        </w:r>
        <w:r w:rsidRPr="00D51974">
          <w:rPr>
            <w:rFonts w:ascii="Times New Roman" w:hAnsi="Times New Roman" w:cs="Times New Roman"/>
            <w:sz w:val="24"/>
            <w:szCs w:val="24"/>
          </w:rPr>
          <w:t>ethics.</w:t>
        </w:r>
        <w:r>
          <w:rPr>
            <w:rFonts w:ascii="Times New Roman" w:hAnsi="Times New Roman" w:cs="Times New Roman"/>
            <w:sz w:val="24"/>
            <w:szCs w:val="24"/>
          </w:rPr>
          <w:t xml:space="preserve"> </w:t>
        </w:r>
        <w:proofErr w:type="spellStart"/>
        <w:proofErr w:type="gramStart"/>
        <w:r w:rsidRPr="00E11FFB">
          <w:rPr>
            <w:rFonts w:ascii="Times New Roman" w:hAnsi="Times New Roman" w:cs="Times New Roman"/>
            <w:sz w:val="24"/>
            <w:szCs w:val="24"/>
          </w:rPr>
          <w:t>Zawati</w:t>
        </w:r>
        <w:proofErr w:type="spellEnd"/>
        <w:r w:rsidRPr="00E11FFB">
          <w:rPr>
            <w:rFonts w:ascii="Times New Roman" w:hAnsi="Times New Roman" w:cs="Times New Roman"/>
            <w:sz w:val="24"/>
            <w:szCs w:val="24"/>
          </w:rPr>
          <w:t xml:space="preserve"> </w:t>
        </w:r>
        <w:proofErr w:type="spellStart"/>
        <w:r w:rsidRPr="00E11FFB">
          <w:rPr>
            <w:rFonts w:ascii="Times New Roman" w:hAnsi="Times New Roman" w:cs="Times New Roman"/>
            <w:sz w:val="24"/>
            <w:szCs w:val="24"/>
          </w:rPr>
          <w:t>etal</w:t>
        </w:r>
        <w:proofErr w:type="spellEnd"/>
        <w:r w:rsidRPr="00E11FFB">
          <w:rPr>
            <w:rFonts w:ascii="Times New Roman" w:hAnsi="Times New Roman" w:cs="Times New Roman"/>
            <w:sz w:val="24"/>
            <w:szCs w:val="24"/>
          </w:rPr>
          <w:t>.</w:t>
        </w:r>
        <w:proofErr w:type="gramEnd"/>
        <w:r w:rsidRPr="00E11FFB">
          <w:rPr>
            <w:rFonts w:ascii="Times New Roman" w:hAnsi="Times New Roman" w:cs="Times New Roman"/>
            <w:sz w:val="24"/>
            <w:szCs w:val="24"/>
          </w:rPr>
          <w:t xml:space="preserve"> </w:t>
        </w:r>
        <w:proofErr w:type="gramStart"/>
        <w:r w:rsidRPr="00E11FFB">
          <w:rPr>
            <w:rFonts w:ascii="Times New Roman" w:hAnsi="Times New Roman" w:cs="Times New Roman"/>
            <w:sz w:val="24"/>
            <w:szCs w:val="24"/>
          </w:rPr>
          <w:t>Suggested that teaching ethical principles by different methods can increase health professionals’ knowledge of ethical issues</w:t>
        </w:r>
        <w:r>
          <w:rPr>
            <w:rFonts w:ascii="Times New Roman" w:hAnsi="Times New Roman" w:cs="Times New Roman"/>
            <w:sz w:val="24"/>
            <w:szCs w:val="24"/>
          </w:rPr>
          <w:t xml:space="preserve"> </w:t>
        </w:r>
      </w:ins>
      <w:r>
        <w:rPr>
          <w:rFonts w:ascii="Times New Roman" w:hAnsi="Times New Roman" w:cs="Times New Roman"/>
          <w:noProof/>
          <w:sz w:val="24"/>
          <w:szCs w:val="24"/>
        </w:rPr>
        <w:t>(37)</w:t>
      </w:r>
      <w:ins w:id="374" w:author="Author">
        <w:r>
          <w:rPr>
            <w:rFonts w:ascii="Times New Roman" w:hAnsi="Times New Roman" w:cs="Times New Roman"/>
            <w:sz w:val="24"/>
            <w:szCs w:val="24"/>
          </w:rPr>
          <w:t>.</w:t>
        </w:r>
        <w:proofErr w:type="gramEnd"/>
        <w:r>
          <w:rPr>
            <w:rFonts w:ascii="Times New Roman" w:hAnsi="Times New Roman" w:cs="Times New Roman"/>
            <w:sz w:val="24"/>
            <w:szCs w:val="24"/>
          </w:rPr>
          <w:t xml:space="preserve"> Moreover, </w:t>
        </w:r>
        <w:proofErr w:type="gramStart"/>
        <w:r w:rsidRPr="00D51974">
          <w:rPr>
            <w:rFonts w:ascii="Times New Roman" w:hAnsi="Times New Roman" w:cs="Times New Roman"/>
            <w:sz w:val="24"/>
            <w:szCs w:val="24"/>
          </w:rPr>
          <w:t>The</w:t>
        </w:r>
        <w:proofErr w:type="gramEnd"/>
        <w:r w:rsidRPr="00D51974">
          <w:rPr>
            <w:rFonts w:ascii="Times New Roman" w:hAnsi="Times New Roman" w:cs="Times New Roman"/>
            <w:sz w:val="24"/>
            <w:szCs w:val="24"/>
          </w:rPr>
          <w:t xml:space="preserve"> results obtained by </w:t>
        </w:r>
        <w:proofErr w:type="spellStart"/>
        <w:r w:rsidRPr="00D51974">
          <w:rPr>
            <w:rFonts w:ascii="Times New Roman" w:hAnsi="Times New Roman" w:cs="Times New Roman"/>
            <w:sz w:val="24"/>
            <w:szCs w:val="24"/>
          </w:rPr>
          <w:t>McCrink</w:t>
        </w:r>
        <w:proofErr w:type="spellEnd"/>
        <w:r w:rsidRPr="00D51974">
          <w:rPr>
            <w:rFonts w:ascii="Times New Roman" w:hAnsi="Times New Roman" w:cs="Times New Roman"/>
            <w:sz w:val="24"/>
            <w:szCs w:val="24"/>
          </w:rPr>
          <w:t xml:space="preserve"> (2011) revealed that teaching ethics to nursing students deepens their attitude toward ethical issues</w:t>
        </w:r>
        <w:r>
          <w:rPr>
            <w:rFonts w:ascii="Times New Roman" w:hAnsi="Times New Roman" w:cs="Times New Roman"/>
            <w:sz w:val="24"/>
            <w:szCs w:val="24"/>
          </w:rPr>
          <w:t xml:space="preserve"> </w:t>
        </w:r>
      </w:ins>
      <w:r>
        <w:rPr>
          <w:rFonts w:ascii="Times New Roman" w:hAnsi="Times New Roman" w:cs="Times New Roman"/>
          <w:noProof/>
          <w:sz w:val="24"/>
          <w:szCs w:val="24"/>
        </w:rPr>
        <w:t>(38)</w:t>
      </w:r>
      <w:ins w:id="375" w:author="Author">
        <w:r>
          <w:rPr>
            <w:rFonts w:ascii="Times New Roman" w:hAnsi="Times New Roman" w:cs="Times New Roman"/>
            <w:sz w:val="24"/>
            <w:szCs w:val="24"/>
          </w:rPr>
          <w:t xml:space="preserve">. </w:t>
        </w:r>
        <w:r w:rsidRPr="00D51974">
          <w:rPr>
            <w:rFonts w:ascii="Times New Roman" w:hAnsi="Times New Roman" w:cs="Times New Roman"/>
            <w:sz w:val="24"/>
            <w:szCs w:val="24"/>
          </w:rPr>
          <w:t>The results of another study conducted in Iran showed that teaching ethical codes changes the attitude of nurses toward these codes and consequently strengthens their commitment to ethics in providing care</w:t>
        </w:r>
        <w:r>
          <w:rPr>
            <w:rFonts w:ascii="Times New Roman" w:hAnsi="Times New Roman" w:cs="Times New Roman"/>
            <w:sz w:val="24"/>
            <w:szCs w:val="24"/>
          </w:rPr>
          <w:t xml:space="preserve"> </w:t>
        </w:r>
      </w:ins>
      <w:r>
        <w:rPr>
          <w:rFonts w:ascii="Times New Roman" w:hAnsi="Times New Roman" w:cs="Times New Roman"/>
          <w:noProof/>
          <w:sz w:val="24"/>
          <w:szCs w:val="24"/>
        </w:rPr>
        <w:t>(39)</w:t>
      </w:r>
      <w:ins w:id="376" w:author="Author">
        <w:r>
          <w:rPr>
            <w:rFonts w:ascii="Times New Roman" w:hAnsi="Times New Roman" w:cs="Times New Roman"/>
            <w:sz w:val="24"/>
            <w:szCs w:val="24"/>
          </w:rPr>
          <w:t xml:space="preserve">. Knowledge and attitude are interrelated because </w:t>
        </w:r>
        <w:r w:rsidRPr="00D51974">
          <w:rPr>
            <w:rFonts w:ascii="Times New Roman" w:hAnsi="Times New Roman" w:cs="Times New Roman"/>
            <w:sz w:val="24"/>
            <w:szCs w:val="24"/>
          </w:rPr>
          <w:t>Nurses with a poor attitude toward ethical issues often have a poor knowledge about the subject</w:t>
        </w:r>
        <w:r>
          <w:rPr>
            <w:rFonts w:ascii="Times New Roman" w:hAnsi="Times New Roman" w:cs="Times New Roman"/>
            <w:sz w:val="24"/>
            <w:szCs w:val="24"/>
          </w:rPr>
          <w:t xml:space="preserve"> </w:t>
        </w:r>
      </w:ins>
      <w:r>
        <w:rPr>
          <w:rFonts w:ascii="Times New Roman" w:hAnsi="Times New Roman" w:cs="Times New Roman"/>
          <w:noProof/>
          <w:sz w:val="24"/>
          <w:szCs w:val="24"/>
        </w:rPr>
        <w:t>(40)</w:t>
      </w:r>
      <w:ins w:id="377" w:author="Author">
        <w:r>
          <w:rPr>
            <w:rFonts w:ascii="Times New Roman" w:hAnsi="Times New Roman" w:cs="Times New Roman"/>
            <w:sz w:val="24"/>
            <w:szCs w:val="24"/>
          </w:rPr>
          <w:t xml:space="preserve">. So, lecturing may be consider as an easy, cost-effective, and common teaching method for improving nurses’ knowledge and attitude in relation to ethical codes, but for promoting nurses’ ethical performance and adherence to ethical codes it is not enough. </w:t>
        </w:r>
        <w:r w:rsidRPr="007D7B24">
          <w:rPr>
            <w:rFonts w:ascii="Times New Roman" w:hAnsi="Times New Roman" w:cs="Times New Roman"/>
            <w:sz w:val="24"/>
            <w:szCs w:val="24"/>
          </w:rPr>
          <w:t>Since the goal of teaching is to improve awareness, change</w:t>
        </w:r>
        <w:r w:rsidRPr="00D51974">
          <w:rPr>
            <w:rFonts w:ascii="Times New Roman" w:hAnsi="Times New Roman" w:cs="Times New Roman"/>
            <w:sz w:val="24"/>
            <w:szCs w:val="24"/>
          </w:rPr>
          <w:t xml:space="preserve"> attitude and thereby behavior, active teaching methods with group participation that enable a longer-lasting learning are essential</w:t>
        </w:r>
        <w:r>
          <w:rPr>
            <w:rFonts w:ascii="Times New Roman" w:hAnsi="Times New Roman" w:cs="Times New Roman"/>
            <w:sz w:val="24"/>
            <w:szCs w:val="24"/>
          </w:rPr>
          <w:t xml:space="preserve">. </w:t>
        </w:r>
        <w:r w:rsidRPr="00D51974">
          <w:rPr>
            <w:rFonts w:ascii="Times New Roman" w:hAnsi="Times New Roman" w:cs="Times New Roman"/>
            <w:sz w:val="24"/>
            <w:szCs w:val="24"/>
          </w:rPr>
          <w:t>It can be concluded that teaching ethical codes by group reflection is an efficient and economical method for teaching ethics to nurses that can improve their knowledge, attitude and performance</w:t>
        </w:r>
        <w:r>
          <w:rPr>
            <w:rFonts w:ascii="Times New Roman" w:hAnsi="Times New Roman" w:cs="Times New Roman"/>
            <w:sz w:val="24"/>
            <w:szCs w:val="24"/>
          </w:rPr>
          <w:t xml:space="preserve">. </w:t>
        </w:r>
      </w:ins>
    </w:p>
    <w:p w:rsidR="00C35EA0" w:rsidRDefault="00C35EA0" w:rsidP="008F1EBD">
      <w:pPr>
        <w:bidi w:val="0"/>
        <w:spacing w:after="120" w:line="240" w:lineRule="auto"/>
        <w:rPr>
          <w:ins w:id="378" w:author="Author"/>
          <w:rFonts w:ascii="Times New Roman" w:hAnsi="Times New Roman" w:cs="Times New Roman"/>
          <w:sz w:val="24"/>
          <w:szCs w:val="24"/>
        </w:rPr>
      </w:pPr>
      <w:ins w:id="379" w:author="Author">
        <w:r w:rsidRPr="00D51974">
          <w:rPr>
            <w:rFonts w:ascii="Times New Roman" w:hAnsi="Times New Roman" w:cs="Times New Roman"/>
            <w:sz w:val="24"/>
            <w:szCs w:val="24"/>
          </w:rPr>
          <w:t xml:space="preserve">In the present study, no significant relationships were observed between participants' personal demographic and professional characteristics and the changes in their scores of knowledge, attitude and performance, which </w:t>
        </w:r>
        <w:proofErr w:type="gramStart"/>
        <w:r w:rsidRPr="00D51974">
          <w:rPr>
            <w:rFonts w:ascii="Times New Roman" w:hAnsi="Times New Roman" w:cs="Times New Roman"/>
            <w:sz w:val="24"/>
            <w:szCs w:val="24"/>
          </w:rPr>
          <w:t>means</w:t>
        </w:r>
        <w:proofErr w:type="gramEnd"/>
        <w:r w:rsidRPr="00D51974">
          <w:rPr>
            <w:rFonts w:ascii="Times New Roman" w:hAnsi="Times New Roman" w:cs="Times New Roman"/>
            <w:sz w:val="24"/>
            <w:szCs w:val="24"/>
          </w:rPr>
          <w:t xml:space="preserve"> that participants' characteristics did not affect the study findings. Other studies have reported different results regarding the relationship between participants' demographic variables and their ethical knowledge and attitude</w:t>
        </w:r>
        <w:r>
          <w:rPr>
            <w:rFonts w:ascii="Times New Roman" w:hAnsi="Times New Roman" w:cs="Times New Roman"/>
            <w:sz w:val="24"/>
            <w:szCs w:val="24"/>
          </w:rPr>
          <w:t xml:space="preserve"> </w:t>
        </w:r>
      </w:ins>
      <w:r>
        <w:rPr>
          <w:rFonts w:ascii="Times New Roman" w:hAnsi="Times New Roman" w:cs="Times New Roman"/>
          <w:noProof/>
          <w:sz w:val="24"/>
          <w:szCs w:val="24"/>
        </w:rPr>
        <w:t>(39, 41, 42)</w:t>
      </w:r>
      <w:ins w:id="380" w:author="Author">
        <w:r>
          <w:rPr>
            <w:rFonts w:ascii="Times New Roman" w:hAnsi="Times New Roman" w:cs="Times New Roman"/>
            <w:sz w:val="24"/>
            <w:szCs w:val="24"/>
          </w:rPr>
          <w:t>. These differences may be related to socio-cultural and educational background in the different research settings.</w:t>
        </w:r>
      </w:ins>
    </w:p>
    <w:p w:rsidR="00C35EA0" w:rsidRPr="00D51974" w:rsidRDefault="00C35EA0" w:rsidP="002E4C15">
      <w:pPr>
        <w:bidi w:val="0"/>
        <w:spacing w:after="120" w:line="240" w:lineRule="auto"/>
        <w:rPr>
          <w:ins w:id="381" w:author="Author"/>
          <w:rFonts w:ascii="Times New Roman" w:hAnsi="Times New Roman" w:cs="Times New Roman"/>
          <w:sz w:val="24"/>
          <w:szCs w:val="24"/>
        </w:rPr>
      </w:pPr>
      <w:ins w:id="382" w:author="Author">
        <w:r w:rsidRPr="00D51974">
          <w:rPr>
            <w:rFonts w:ascii="Times New Roman" w:hAnsi="Times New Roman" w:cs="Times New Roman"/>
            <w:sz w:val="24"/>
            <w:szCs w:val="24"/>
          </w:rPr>
          <w:t>One of the limitations of this study was that the study setting was confined to only one health center, which undermines the generalizability of the results. Future studies are therefore recommended to be conducted on larger groups of nurses from a greater diversity of health centers. Although attempts were made to select the intervention and control groups from different wards, and although the participants were asked not to exchange information with each other, such exchange may have happened in some cases, and this limitation was beyond the researcher's control.</w:t>
        </w:r>
      </w:ins>
    </w:p>
    <w:p w:rsidR="00C35EA0" w:rsidRDefault="00C35EA0" w:rsidP="002E4C15">
      <w:pPr>
        <w:bidi w:val="0"/>
        <w:spacing w:after="120" w:line="240" w:lineRule="auto"/>
        <w:rPr>
          <w:ins w:id="383" w:author="Author"/>
          <w:rFonts w:ascii="Times New Roman" w:hAnsi="Times New Roman" w:cs="Times New Roman"/>
          <w:sz w:val="24"/>
          <w:szCs w:val="24"/>
        </w:rPr>
      </w:pPr>
    </w:p>
    <w:p w:rsidR="00C35EA0" w:rsidRPr="009659CC" w:rsidDel="00E92523" w:rsidRDefault="00C35EA0" w:rsidP="001760C1">
      <w:pPr>
        <w:bidi w:val="0"/>
        <w:spacing w:after="120" w:line="240" w:lineRule="auto"/>
        <w:rPr>
          <w:ins w:id="384" w:author="Author"/>
          <w:del w:id="385" w:author="Author"/>
          <w:rFonts w:ascii="Times New Roman" w:hAnsi="Times New Roman" w:cs="Times New Roman"/>
          <w:color w:val="FFC000"/>
          <w:sz w:val="24"/>
          <w:szCs w:val="24"/>
        </w:rPr>
      </w:pPr>
    </w:p>
    <w:p w:rsidR="00C35EA0" w:rsidRPr="00D51974" w:rsidDel="000366F8" w:rsidRDefault="00C35EA0" w:rsidP="008F1EBD">
      <w:pPr>
        <w:bidi w:val="0"/>
        <w:spacing w:after="120" w:line="240" w:lineRule="auto"/>
        <w:rPr>
          <w:del w:id="386" w:author="Author"/>
          <w:rFonts w:ascii="Times New Roman" w:hAnsi="Times New Roman" w:cs="Times New Roman"/>
          <w:sz w:val="24"/>
          <w:szCs w:val="24"/>
        </w:rPr>
      </w:pPr>
      <w:del w:id="387" w:author="Author">
        <w:r w:rsidRPr="00D51974" w:rsidDel="005376A0">
          <w:rPr>
            <w:rFonts w:ascii="Times New Roman" w:hAnsi="Times New Roman" w:cs="Times New Roman"/>
            <w:sz w:val="24"/>
            <w:szCs w:val="24"/>
          </w:rPr>
          <w:delText xml:space="preserve">The present findings showed that both group reflection and lecture are effective strategies for promoting nurses’ knowledge of ethical codes. </w:delText>
        </w:r>
        <w:r w:rsidRPr="00D51974" w:rsidDel="00E11FFB">
          <w:rPr>
            <w:rFonts w:ascii="Times New Roman" w:hAnsi="Times New Roman" w:cs="Times New Roman"/>
            <w:sz w:val="24"/>
            <w:szCs w:val="24"/>
          </w:rPr>
          <w:delText xml:space="preserve">The results of other studies also confirm the positive effects of education through different educational strategies on nurses' knowledge of ethics. </w:delText>
        </w:r>
        <w:r w:rsidRPr="008A38BA" w:rsidDel="000366F8">
          <w:rPr>
            <w:rFonts w:ascii="Times New Roman" w:hAnsi="Times New Roman" w:cs="Times New Roman"/>
            <w:sz w:val="24"/>
            <w:szCs w:val="24"/>
          </w:rPr>
          <w:delText>Zawati etal. Suggested</w:delText>
        </w:r>
        <w:r w:rsidRPr="00D51974" w:rsidDel="000366F8">
          <w:rPr>
            <w:rFonts w:ascii="Times New Roman" w:hAnsi="Times New Roman" w:cs="Times New Roman"/>
            <w:sz w:val="24"/>
            <w:szCs w:val="24"/>
          </w:rPr>
          <w:delText xml:space="preserve"> that teaching ethical principles by different methods can increase </w:delText>
        </w:r>
        <w:r w:rsidRPr="008A38BA" w:rsidDel="000366F8">
          <w:rPr>
            <w:rFonts w:ascii="Times New Roman" w:hAnsi="Times New Roman" w:cs="Times New Roman"/>
            <w:sz w:val="24"/>
            <w:szCs w:val="24"/>
          </w:rPr>
          <w:delText>health professionals’ knowledge of ethical issues</w:delText>
        </w:r>
        <w:r w:rsidRPr="00D51974" w:rsidDel="000366F8">
          <w:rPr>
            <w:rFonts w:ascii="Times New Roman" w:hAnsi="Times New Roman" w:cs="Times New Roman"/>
            <w:sz w:val="24"/>
            <w:szCs w:val="24"/>
          </w:rPr>
          <w:delText xml:space="preserve"> </w:delText>
        </w:r>
        <w:r w:rsidDel="000366F8">
          <w:rPr>
            <w:rFonts w:ascii="Times New Roman" w:hAnsi="Times New Roman" w:cs="Times New Roman"/>
            <w:noProof/>
            <w:sz w:val="24"/>
            <w:szCs w:val="24"/>
          </w:rPr>
          <w:delText>(37)</w:delText>
        </w:r>
        <w:r w:rsidRPr="00D51974" w:rsidDel="000366F8">
          <w:rPr>
            <w:rFonts w:ascii="Times New Roman" w:hAnsi="Times New Roman" w:cs="Times New Roman"/>
            <w:sz w:val="24"/>
            <w:szCs w:val="24"/>
          </w:rPr>
          <w:delText xml:space="preserve">. Many studies have shown that teaching ethics has a significant positive effect on nurses' ethical decision-making </w:delText>
        </w:r>
      </w:del>
      <w:r>
        <w:rPr>
          <w:rFonts w:ascii="Times New Roman" w:hAnsi="Times New Roman" w:cs="Times New Roman"/>
          <w:noProof/>
          <w:sz w:val="24"/>
          <w:szCs w:val="24"/>
        </w:rPr>
        <w:t>(16, 43, 44)</w:t>
      </w:r>
      <w:del w:id="388" w:author="Author">
        <w:r w:rsidRPr="00D51974" w:rsidDel="000366F8">
          <w:rPr>
            <w:rFonts w:ascii="Times New Roman" w:hAnsi="Times New Roman" w:cs="Times New Roman"/>
            <w:sz w:val="24"/>
            <w:szCs w:val="24"/>
          </w:rPr>
          <w:delText>. Accordingly, Cusveller (2012) considers ethical knowledge one of the factors affecting nurses’ participation in solving ethical challenges</w:delText>
        </w:r>
      </w:del>
      <w:ins w:id="389" w:author="Author">
        <w:del w:id="390" w:author="Author">
          <w:r w:rsidDel="000366F8">
            <w:rPr>
              <w:rFonts w:ascii="Times New Roman" w:hAnsi="Times New Roman" w:cs="Times New Roman"/>
              <w:sz w:val="24"/>
              <w:szCs w:val="24"/>
            </w:rPr>
            <w:delText xml:space="preserve"> </w:delText>
          </w:r>
        </w:del>
      </w:ins>
      <w:r>
        <w:rPr>
          <w:rFonts w:ascii="Times New Roman" w:hAnsi="Times New Roman" w:cs="Times New Roman"/>
          <w:noProof/>
          <w:sz w:val="24"/>
          <w:szCs w:val="24"/>
        </w:rPr>
        <w:t>(45)</w:t>
      </w:r>
      <w:del w:id="391" w:author="Author">
        <w:r w:rsidRPr="00D51974" w:rsidDel="000366F8">
          <w:rPr>
            <w:rFonts w:ascii="Times New Roman" w:hAnsi="Times New Roman" w:cs="Times New Roman"/>
            <w:sz w:val="24"/>
            <w:szCs w:val="24"/>
          </w:rPr>
          <w:delText>.</w:delText>
        </w:r>
      </w:del>
    </w:p>
    <w:p w:rsidR="00C35EA0" w:rsidRDefault="00C35EA0" w:rsidP="008F1EBD">
      <w:pPr>
        <w:bidi w:val="0"/>
        <w:spacing w:after="120" w:line="240" w:lineRule="auto"/>
        <w:rPr>
          <w:ins w:id="392" w:author="Author"/>
          <w:rFonts w:ascii="Times New Roman" w:hAnsi="Times New Roman" w:cs="Times New Roman"/>
          <w:sz w:val="24"/>
          <w:szCs w:val="24"/>
        </w:rPr>
      </w:pPr>
      <w:del w:id="393" w:author="Author">
        <w:r w:rsidRPr="002666BB" w:rsidDel="00A26DE1">
          <w:rPr>
            <w:rFonts w:ascii="Times New Roman" w:hAnsi="Times New Roman" w:cs="Times New Roman"/>
            <w:sz w:val="24"/>
            <w:szCs w:val="24"/>
          </w:rPr>
          <w:delText>Teaching ethical codes through group reflection was also effective in improving the nurses’ attitude. The mean changes in the scores of attitude before and after the</w:delText>
        </w:r>
        <w:r w:rsidRPr="00D51974" w:rsidDel="00A26DE1">
          <w:rPr>
            <w:rFonts w:ascii="Times New Roman" w:hAnsi="Times New Roman" w:cs="Times New Roman"/>
            <w:sz w:val="24"/>
            <w:szCs w:val="24"/>
          </w:rPr>
          <w:delText xml:space="preserve"> intervention did not differ significantly between the two groups, which shows that teaching through lectures has also been able to improve nurses’ attitude. </w:delText>
        </w:r>
        <w:r w:rsidRPr="00D51974" w:rsidDel="00970DDD">
          <w:rPr>
            <w:rFonts w:ascii="Times New Roman" w:hAnsi="Times New Roman" w:cs="Times New Roman"/>
            <w:sz w:val="24"/>
            <w:szCs w:val="24"/>
          </w:rPr>
          <w:delText xml:space="preserve">The results of another study conducted in Iran showed that teaching ethical codes changes the attitude of nurses toward these codes and consequently strengthens their commitment to ethics in providing care </w:delText>
        </w:r>
        <w:r w:rsidDel="00970DDD">
          <w:rPr>
            <w:rFonts w:ascii="Times New Roman" w:hAnsi="Times New Roman" w:cs="Times New Roman"/>
            <w:noProof/>
            <w:sz w:val="24"/>
            <w:szCs w:val="24"/>
          </w:rPr>
          <w:delText>(39)</w:delText>
        </w:r>
        <w:r w:rsidRPr="00D51974" w:rsidDel="00970DDD">
          <w:rPr>
            <w:rFonts w:ascii="Times New Roman" w:hAnsi="Times New Roman" w:cs="Times New Roman"/>
            <w:sz w:val="24"/>
            <w:szCs w:val="24"/>
          </w:rPr>
          <w:delText xml:space="preserve">. The results obtained by McCrink (2011) revealed that teaching ethics to nursing students deepens their attitude toward ethical issues </w:delText>
        </w:r>
        <w:r w:rsidDel="00970DDD">
          <w:rPr>
            <w:rFonts w:ascii="Times New Roman" w:hAnsi="Times New Roman" w:cs="Times New Roman"/>
            <w:noProof/>
            <w:sz w:val="24"/>
            <w:szCs w:val="24"/>
          </w:rPr>
          <w:delText>(38)</w:delText>
        </w:r>
        <w:commentRangeStart w:id="394"/>
        <w:r w:rsidRPr="00D51974" w:rsidDel="00970DDD">
          <w:rPr>
            <w:rFonts w:ascii="Times New Roman" w:hAnsi="Times New Roman" w:cs="Times New Roman"/>
            <w:noProof/>
            <w:sz w:val="24"/>
            <w:szCs w:val="24"/>
          </w:rPr>
          <w:delText>(35)</w:delText>
        </w:r>
        <w:r w:rsidRPr="00D51974" w:rsidDel="00970DDD">
          <w:rPr>
            <w:rFonts w:ascii="Times New Roman" w:hAnsi="Times New Roman" w:cs="Times New Roman"/>
            <w:sz w:val="24"/>
            <w:szCs w:val="24"/>
          </w:rPr>
          <w:delText xml:space="preserve">. </w:delText>
        </w:r>
        <w:commentRangeEnd w:id="394"/>
        <w:r w:rsidDel="00970DDD">
          <w:rPr>
            <w:rStyle w:val="CommentReference"/>
            <w:rFonts w:cs="Times New Roman"/>
            <w:lang w:val="x-none" w:eastAsia="x-none" w:bidi="ar-SA"/>
          </w:rPr>
          <w:commentReference w:id="394"/>
        </w:r>
        <w:r w:rsidRPr="00D51974" w:rsidDel="00970DDD">
          <w:rPr>
            <w:rFonts w:ascii="Times New Roman" w:hAnsi="Times New Roman" w:cs="Times New Roman"/>
            <w:sz w:val="24"/>
            <w:szCs w:val="24"/>
          </w:rPr>
          <w:delText xml:space="preserve">Nurses with a poor attitude toward ethical issues often have a poor knowledge about the subject </w:delText>
        </w:r>
        <w:r w:rsidDel="008F1EBD">
          <w:rPr>
            <w:rFonts w:ascii="Times New Roman" w:hAnsi="Times New Roman" w:cs="Times New Roman"/>
            <w:noProof/>
            <w:sz w:val="24"/>
            <w:szCs w:val="24"/>
          </w:rPr>
          <w:delText>(40)</w:delText>
        </w:r>
        <w:r w:rsidRPr="00D51974" w:rsidDel="008F1EBD">
          <w:rPr>
            <w:rFonts w:ascii="Times New Roman" w:hAnsi="Times New Roman" w:cs="Times New Roman"/>
            <w:sz w:val="24"/>
            <w:szCs w:val="24"/>
          </w:rPr>
          <w:delText xml:space="preserve">. Meanwhile, reinforcing nurses’ attitude toward ethical codes is regarded as a key predicting factor in the nurses' commitment to ethical care </w:delText>
        </w:r>
        <w:r w:rsidDel="008F1EBD">
          <w:rPr>
            <w:rFonts w:ascii="Times New Roman" w:hAnsi="Times New Roman" w:cs="Times New Roman"/>
            <w:noProof/>
            <w:sz w:val="24"/>
            <w:szCs w:val="24"/>
          </w:rPr>
          <w:delText>(38)</w:delText>
        </w:r>
        <w:r w:rsidRPr="00D51974" w:rsidDel="008F1EBD">
          <w:rPr>
            <w:rFonts w:ascii="Times New Roman" w:hAnsi="Times New Roman" w:cs="Times New Roman"/>
            <w:sz w:val="24"/>
            <w:szCs w:val="24"/>
          </w:rPr>
          <w:delText>. If the aim is to change attitudes, various effective strategies should be used to pave the way for raising awareness and knowledge and consequently improving attitude, so that the best performance and conduct can be achieved</w:delText>
        </w:r>
        <w:r w:rsidDel="008F1EBD">
          <w:rPr>
            <w:rFonts w:ascii="Times New Roman" w:hAnsi="Times New Roman" w:cs="Times New Roman"/>
            <w:sz w:val="24"/>
            <w:szCs w:val="24"/>
          </w:rPr>
          <w:delText xml:space="preserve"> </w:delText>
        </w:r>
      </w:del>
      <w:r>
        <w:rPr>
          <w:rFonts w:ascii="Times New Roman" w:hAnsi="Times New Roman" w:cs="Times New Roman"/>
          <w:noProof/>
          <w:sz w:val="24"/>
          <w:szCs w:val="24"/>
        </w:rPr>
        <w:t>(46)</w:t>
      </w:r>
      <w:del w:id="395" w:author="Author">
        <w:r w:rsidRPr="00D51974" w:rsidDel="008F1EBD">
          <w:rPr>
            <w:rFonts w:ascii="Times New Roman" w:hAnsi="Times New Roman" w:cs="Times New Roman"/>
            <w:sz w:val="24"/>
            <w:szCs w:val="24"/>
          </w:rPr>
          <w:delText xml:space="preserve">. </w:delText>
        </w:r>
        <w:r w:rsidRPr="00F11A4A" w:rsidDel="008F1EBD">
          <w:rPr>
            <w:rFonts w:ascii="Times New Roman" w:hAnsi="Times New Roman" w:cs="Times New Roman"/>
            <w:sz w:val="24"/>
            <w:szCs w:val="24"/>
          </w:rPr>
          <w:delText>The results of one study showed that different teaching methods have different effects on people's attitude, and compared to lectures and role-play, group discussion has a more significant effect</w:delText>
        </w:r>
        <w:r w:rsidRPr="00D51974" w:rsidDel="008F1EBD">
          <w:rPr>
            <w:rFonts w:ascii="Times New Roman" w:hAnsi="Times New Roman" w:cs="Times New Roman"/>
            <w:sz w:val="24"/>
            <w:szCs w:val="24"/>
          </w:rPr>
          <w:delText xml:space="preserve"> </w:delText>
        </w:r>
      </w:del>
      <w:r>
        <w:rPr>
          <w:rFonts w:ascii="Times New Roman" w:hAnsi="Times New Roman" w:cs="Times New Roman"/>
          <w:noProof/>
          <w:sz w:val="24"/>
          <w:szCs w:val="24"/>
        </w:rPr>
        <w:t>(47)</w:t>
      </w:r>
      <w:del w:id="396" w:author="Author">
        <w:r w:rsidRPr="00D51974" w:rsidDel="008F1EBD">
          <w:rPr>
            <w:rFonts w:ascii="Times New Roman" w:hAnsi="Times New Roman" w:cs="Times New Roman"/>
            <w:sz w:val="24"/>
            <w:szCs w:val="24"/>
          </w:rPr>
          <w:delText xml:space="preserve">. </w:delText>
        </w:r>
      </w:del>
    </w:p>
    <w:p w:rsidR="00C35EA0" w:rsidRPr="00D51974" w:rsidDel="008F1EBD" w:rsidRDefault="00C35EA0" w:rsidP="008F1EBD">
      <w:pPr>
        <w:bidi w:val="0"/>
        <w:spacing w:after="120" w:line="240" w:lineRule="auto"/>
        <w:rPr>
          <w:del w:id="397" w:author="Author"/>
          <w:rFonts w:ascii="Times New Roman" w:hAnsi="Times New Roman" w:cs="Times New Roman"/>
          <w:sz w:val="24"/>
          <w:szCs w:val="24"/>
        </w:rPr>
      </w:pPr>
      <w:commentRangeStart w:id="398"/>
      <w:del w:id="399" w:author="Author">
        <w:r w:rsidRPr="00D51974" w:rsidDel="008F1EBD">
          <w:rPr>
            <w:rFonts w:ascii="Times New Roman" w:hAnsi="Times New Roman" w:cs="Times New Roman"/>
            <w:sz w:val="24"/>
            <w:szCs w:val="24"/>
          </w:rPr>
          <w:delText>The reason for the greater effect of lecturing on nurses' attitude in the present study may be that the nurses in this center had never been systematically exposed to the codes of nursing ethics and professional ethics, and this intervention was effectively their first exposure and thus managed to promote their knowledge and attitude in this area.</w:delText>
        </w:r>
        <w:commentRangeEnd w:id="398"/>
        <w:r w:rsidDel="008F1EBD">
          <w:rPr>
            <w:rStyle w:val="CommentReference"/>
            <w:rFonts w:cs="Times New Roman"/>
            <w:lang w:val="x-none" w:eastAsia="x-none" w:bidi="ar-SA"/>
          </w:rPr>
          <w:commentReference w:id="398"/>
        </w:r>
        <w:r w:rsidRPr="00D51974" w:rsidDel="008F1EBD">
          <w:rPr>
            <w:rFonts w:ascii="Times New Roman" w:hAnsi="Times New Roman" w:cs="Times New Roman"/>
            <w:sz w:val="24"/>
            <w:szCs w:val="24"/>
          </w:rPr>
          <w:delText xml:space="preserve"> </w:delText>
        </w:r>
      </w:del>
    </w:p>
    <w:p w:rsidR="00C35EA0" w:rsidRPr="00D51974" w:rsidDel="008F1EBD" w:rsidRDefault="00C35EA0" w:rsidP="008F1EBD">
      <w:pPr>
        <w:bidi w:val="0"/>
        <w:spacing w:after="120" w:line="240" w:lineRule="auto"/>
        <w:rPr>
          <w:del w:id="400" w:author="Author"/>
          <w:rFonts w:ascii="Times New Roman" w:hAnsi="Times New Roman" w:cs="Times New Roman"/>
          <w:sz w:val="24"/>
          <w:szCs w:val="24"/>
        </w:rPr>
      </w:pPr>
      <w:del w:id="401" w:author="Author">
        <w:r w:rsidRPr="00D51974" w:rsidDel="008F1EBD">
          <w:rPr>
            <w:rFonts w:ascii="Times New Roman" w:hAnsi="Times New Roman" w:cs="Times New Roman"/>
            <w:sz w:val="24"/>
            <w:szCs w:val="24"/>
          </w:rPr>
          <w:delText xml:space="preserve">An educational course on ethical codes using group reflection improved the nurses' performance in the intervention group. The results of other studies also show the effectiveness of educational courses in improving nurses’ ethical performance </w:delText>
        </w:r>
      </w:del>
      <w:r>
        <w:rPr>
          <w:rFonts w:ascii="Times New Roman" w:hAnsi="Times New Roman" w:cs="Times New Roman"/>
          <w:noProof/>
          <w:sz w:val="24"/>
          <w:szCs w:val="24"/>
        </w:rPr>
        <w:t>(35, 48, 49)</w:t>
      </w:r>
      <w:del w:id="402" w:author="Author">
        <w:r w:rsidRPr="00D51974" w:rsidDel="008F1EBD">
          <w:rPr>
            <w:rFonts w:ascii="Times New Roman" w:hAnsi="Times New Roman" w:cs="Times New Roman"/>
            <w:sz w:val="24"/>
            <w:szCs w:val="24"/>
          </w:rPr>
          <w:delText>. The results obtained in a study conducted by Jafarimanesh et al.</w:delText>
        </w:r>
        <w:r w:rsidDel="008F1EBD">
          <w:rPr>
            <w:rFonts w:ascii="Times New Roman" w:hAnsi="Times New Roman" w:cs="Times New Roman"/>
            <w:sz w:val="24"/>
            <w:szCs w:val="24"/>
          </w:rPr>
          <w:delText xml:space="preserve"> </w:delText>
        </w:r>
        <w:r w:rsidRPr="00D51974" w:rsidDel="008F1EBD">
          <w:rPr>
            <w:rFonts w:ascii="Times New Roman" w:hAnsi="Times New Roman" w:cs="Times New Roman"/>
            <w:sz w:val="24"/>
            <w:szCs w:val="24"/>
          </w:rPr>
          <w:delText>showed that, although the mean score of compliance with ethical codes in nursing students who had attended ethical training courses was higher compared to the control group, the difference between them was not statistically significant</w:delText>
        </w:r>
        <w:r w:rsidDel="008F1EBD">
          <w:rPr>
            <w:rFonts w:ascii="Times New Roman" w:hAnsi="Times New Roman" w:cs="Times New Roman"/>
            <w:sz w:val="24"/>
            <w:szCs w:val="24"/>
          </w:rPr>
          <w:delText xml:space="preserve"> </w:delText>
        </w:r>
      </w:del>
      <w:r>
        <w:rPr>
          <w:rFonts w:ascii="Times New Roman" w:hAnsi="Times New Roman" w:cs="Times New Roman"/>
          <w:noProof/>
          <w:sz w:val="24"/>
          <w:szCs w:val="24"/>
        </w:rPr>
        <w:t>(50)</w:t>
      </w:r>
      <w:del w:id="403" w:author="Author">
        <w:r w:rsidRPr="00D51974" w:rsidDel="008F1EBD">
          <w:rPr>
            <w:rFonts w:ascii="Times New Roman" w:hAnsi="Times New Roman" w:cs="Times New Roman"/>
            <w:sz w:val="24"/>
            <w:szCs w:val="24"/>
          </w:rPr>
          <w:delText>. The results of another study</w:delText>
        </w:r>
        <w:r w:rsidDel="008F1EBD">
          <w:rPr>
            <w:rFonts w:ascii="Times New Roman" w:hAnsi="Times New Roman" w:cs="Times New Roman"/>
            <w:sz w:val="24"/>
            <w:szCs w:val="24"/>
          </w:rPr>
          <w:delText xml:space="preserve"> </w:delText>
        </w:r>
        <w:r w:rsidRPr="00D51974" w:rsidDel="008F1EBD">
          <w:rPr>
            <w:rFonts w:ascii="Times New Roman" w:hAnsi="Times New Roman" w:cs="Times New Roman"/>
            <w:sz w:val="24"/>
            <w:szCs w:val="24"/>
          </w:rPr>
          <w:delText>showed that, although teaching ethics to nursing students enabled them to identify ethical violations in the workplace, this training had no effect on their ethical sensitivity</w:delText>
        </w:r>
      </w:del>
      <w:ins w:id="404" w:author="Author">
        <w:del w:id="405" w:author="Author">
          <w:r w:rsidDel="008F1EBD">
            <w:rPr>
              <w:rFonts w:ascii="Times New Roman" w:hAnsi="Times New Roman" w:cs="Times New Roman"/>
              <w:sz w:val="24"/>
              <w:szCs w:val="24"/>
            </w:rPr>
            <w:delText xml:space="preserve"> </w:delText>
          </w:r>
        </w:del>
      </w:ins>
      <w:r>
        <w:rPr>
          <w:rFonts w:ascii="Times New Roman" w:hAnsi="Times New Roman" w:cs="Times New Roman"/>
          <w:noProof/>
          <w:sz w:val="24"/>
          <w:szCs w:val="24"/>
        </w:rPr>
        <w:t>(48)</w:t>
      </w:r>
      <w:del w:id="406" w:author="Author">
        <w:r w:rsidRPr="00D51974" w:rsidDel="008F1EBD">
          <w:rPr>
            <w:rFonts w:ascii="Times New Roman" w:hAnsi="Times New Roman" w:cs="Times New Roman"/>
            <w:sz w:val="24"/>
            <w:szCs w:val="24"/>
          </w:rPr>
          <w:delText xml:space="preserve">. The disparity of findings observed </w:delText>
        </w:r>
      </w:del>
      <w:ins w:id="407" w:author="Author">
        <w:del w:id="408" w:author="Author">
          <w:r w:rsidDel="008F1EBD">
            <w:rPr>
              <w:rFonts w:ascii="Times New Roman" w:hAnsi="Times New Roman" w:cs="Times New Roman"/>
              <w:sz w:val="24"/>
              <w:szCs w:val="24"/>
            </w:rPr>
            <w:delText xml:space="preserve">in this present study </w:delText>
          </w:r>
        </w:del>
      </w:ins>
      <w:del w:id="409" w:author="Author">
        <w:r w:rsidRPr="00D51974" w:rsidDel="008F1EBD">
          <w:rPr>
            <w:rFonts w:ascii="Times New Roman" w:hAnsi="Times New Roman" w:cs="Times New Roman"/>
            <w:sz w:val="24"/>
            <w:szCs w:val="24"/>
          </w:rPr>
          <w:delText xml:space="preserve">may owe to the </w:delText>
        </w:r>
        <w:commentRangeStart w:id="410"/>
        <w:r w:rsidRPr="00D51974" w:rsidDel="008F1EBD">
          <w:rPr>
            <w:rFonts w:ascii="Times New Roman" w:hAnsi="Times New Roman" w:cs="Times New Roman"/>
            <w:sz w:val="24"/>
            <w:szCs w:val="24"/>
          </w:rPr>
          <w:delText>different teaching methods used</w:delText>
        </w:r>
        <w:commentRangeEnd w:id="410"/>
        <w:r w:rsidDel="008F1EBD">
          <w:rPr>
            <w:rStyle w:val="CommentReference"/>
            <w:rFonts w:cs="Times New Roman"/>
            <w:lang w:val="x-none" w:eastAsia="x-none" w:bidi="ar-SA"/>
          </w:rPr>
          <w:commentReference w:id="410"/>
        </w:r>
        <w:r w:rsidRPr="00D51974" w:rsidDel="008F1EBD">
          <w:rPr>
            <w:rFonts w:ascii="Times New Roman" w:hAnsi="Times New Roman" w:cs="Times New Roman"/>
            <w:sz w:val="24"/>
            <w:szCs w:val="24"/>
          </w:rPr>
          <w:delText>.</w:delText>
        </w:r>
      </w:del>
    </w:p>
    <w:p w:rsidR="00C35EA0" w:rsidRPr="007D7B24" w:rsidDel="00394BD5" w:rsidRDefault="00C35EA0" w:rsidP="008F1EBD">
      <w:pPr>
        <w:bidi w:val="0"/>
        <w:spacing w:after="120" w:line="240" w:lineRule="auto"/>
        <w:rPr>
          <w:del w:id="411" w:author="Author"/>
          <w:rFonts w:ascii="Times New Roman" w:hAnsi="Times New Roman" w:cs="Times New Roman"/>
          <w:sz w:val="24"/>
          <w:szCs w:val="24"/>
        </w:rPr>
      </w:pPr>
      <w:del w:id="412" w:author="Author">
        <w:r w:rsidRPr="007D7B24" w:rsidDel="001760C1">
          <w:rPr>
            <w:rFonts w:ascii="Times New Roman" w:hAnsi="Times New Roman" w:cs="Times New Roman"/>
            <w:sz w:val="24"/>
            <w:szCs w:val="24"/>
          </w:rPr>
          <w:delText xml:space="preserve">According to some studies, teaching ethics in a group setting is more effective than the use of other methods </w:delText>
        </w:r>
      </w:del>
      <w:r>
        <w:rPr>
          <w:rFonts w:ascii="Times New Roman" w:hAnsi="Times New Roman" w:cs="Times New Roman"/>
          <w:noProof/>
          <w:sz w:val="24"/>
          <w:szCs w:val="24"/>
        </w:rPr>
        <w:t>(17, 24, 34, 35, 49, 51)</w:t>
      </w:r>
      <w:del w:id="413" w:author="Author">
        <w:r w:rsidRPr="007D7B24" w:rsidDel="001760C1">
          <w:rPr>
            <w:rFonts w:ascii="Times New Roman" w:hAnsi="Times New Roman" w:cs="Times New Roman"/>
            <w:sz w:val="24"/>
            <w:szCs w:val="24"/>
          </w:rPr>
          <w:delText>. In the present study, teaching by group reflection had positive effects on the knowledge, attitude and p</w:delText>
        </w:r>
        <w:r w:rsidRPr="007D7B24" w:rsidDel="005376A0">
          <w:rPr>
            <w:rFonts w:ascii="Times New Roman" w:hAnsi="Times New Roman" w:cs="Times New Roman"/>
            <w:sz w:val="24"/>
            <w:szCs w:val="24"/>
          </w:rPr>
          <w:delText>erformance of nurses in relation to the codes of ethics</w:delText>
        </w:r>
      </w:del>
      <w:ins w:id="414" w:author="Author">
        <w:del w:id="415" w:author="Author">
          <w:r w:rsidRPr="007D7B24" w:rsidDel="005376A0">
            <w:rPr>
              <w:rFonts w:ascii="Times New Roman" w:hAnsi="Times New Roman" w:cs="Times New Roman"/>
              <w:sz w:val="24"/>
              <w:szCs w:val="24"/>
            </w:rPr>
            <w:delText xml:space="preserve"> (But so did the lectures have)</w:delText>
          </w:r>
        </w:del>
      </w:ins>
      <w:del w:id="416" w:author="Author">
        <w:r w:rsidRPr="007D7B24" w:rsidDel="005376A0">
          <w:rPr>
            <w:rFonts w:ascii="Times New Roman" w:hAnsi="Times New Roman" w:cs="Times New Roman"/>
            <w:sz w:val="24"/>
            <w:szCs w:val="24"/>
          </w:rPr>
          <w:delText xml:space="preserve">. </w:delText>
        </w:r>
        <w:commentRangeStart w:id="417"/>
        <w:r w:rsidRPr="007D7B24" w:rsidDel="00BD7249">
          <w:rPr>
            <w:rFonts w:ascii="Times New Roman" w:hAnsi="Times New Roman" w:cs="Times New Roman"/>
            <w:sz w:val="24"/>
            <w:szCs w:val="24"/>
          </w:rPr>
          <w:delText>Group reflection is a student-centered teaching method that has been found beneficial to the development of critical thinking and the improvement of ethical decision-making skills</w:delText>
        </w:r>
        <w:commentRangeEnd w:id="417"/>
        <w:r w:rsidRPr="007D7B24" w:rsidDel="00BD7249">
          <w:rPr>
            <w:rStyle w:val="CommentReference"/>
            <w:rFonts w:cs="Times New Roman"/>
            <w:lang w:val="x-none" w:eastAsia="x-none" w:bidi="ar-SA"/>
          </w:rPr>
          <w:commentReference w:id="417"/>
        </w:r>
        <w:r w:rsidRPr="007D7B24" w:rsidDel="00BD7249">
          <w:rPr>
            <w:rFonts w:ascii="Times New Roman" w:hAnsi="Times New Roman" w:cs="Times New Roman"/>
            <w:sz w:val="24"/>
            <w:szCs w:val="24"/>
          </w:rPr>
          <w:delText xml:space="preserve"> </w:delText>
        </w:r>
        <w:r w:rsidDel="00BD7249">
          <w:rPr>
            <w:rFonts w:ascii="Times New Roman" w:hAnsi="Times New Roman" w:cs="Times New Roman"/>
            <w:noProof/>
            <w:sz w:val="24"/>
            <w:szCs w:val="24"/>
          </w:rPr>
          <w:delText>(14, 24)</w:delText>
        </w:r>
        <w:r w:rsidRPr="007D7B24" w:rsidDel="00BD7249">
          <w:rPr>
            <w:rFonts w:ascii="Times New Roman" w:hAnsi="Times New Roman" w:cs="Times New Roman"/>
            <w:sz w:val="24"/>
            <w:szCs w:val="24"/>
          </w:rPr>
          <w:delText xml:space="preserve">. </w:delText>
        </w:r>
        <w:r w:rsidRPr="007D7B24" w:rsidDel="00394BD5">
          <w:rPr>
            <w:rFonts w:ascii="Times New Roman" w:hAnsi="Times New Roman" w:cs="Times New Roman"/>
            <w:sz w:val="24"/>
            <w:szCs w:val="24"/>
          </w:rPr>
          <w:delText xml:space="preserve">Using these innovative methods increases participants' thinking skills and allows them to convey and reflect their experiences and have a more in-depth learning beyond the existing cultural and preferential barriers </w:delText>
        </w:r>
        <w:r w:rsidDel="00394BD5">
          <w:rPr>
            <w:rFonts w:ascii="Times New Roman" w:hAnsi="Times New Roman" w:cs="Times New Roman"/>
            <w:noProof/>
            <w:sz w:val="24"/>
            <w:szCs w:val="24"/>
          </w:rPr>
          <w:delText>(33)</w:delText>
        </w:r>
        <w:r w:rsidRPr="007D7B24" w:rsidDel="00394BD5">
          <w:rPr>
            <w:rFonts w:ascii="Times New Roman" w:hAnsi="Times New Roman" w:cs="Times New Roman"/>
            <w:sz w:val="24"/>
            <w:szCs w:val="24"/>
          </w:rPr>
          <w:delText>.</w:delText>
        </w:r>
      </w:del>
      <w:ins w:id="418" w:author="Author">
        <w:del w:id="419" w:author="Author">
          <w:r w:rsidDel="00394BD5">
            <w:rPr>
              <w:rFonts w:ascii="Times New Roman" w:hAnsi="Times New Roman" w:cs="Times New Roman"/>
              <w:sz w:val="24"/>
              <w:szCs w:val="24"/>
            </w:rPr>
            <w:delText xml:space="preserve"> </w:delText>
          </w:r>
          <w:r w:rsidRPr="00F81436" w:rsidDel="00394BD5">
            <w:rPr>
              <w:rFonts w:ascii="Times New Roman" w:hAnsi="Times New Roman" w:cs="Times New Roman"/>
              <w:sz w:val="24"/>
              <w:szCs w:val="24"/>
            </w:rPr>
            <w:delText>Choe etal (201</w:delText>
          </w:r>
          <w:r w:rsidDel="00394BD5">
            <w:rPr>
              <w:rFonts w:ascii="Times New Roman" w:hAnsi="Times New Roman" w:cs="Times New Roman"/>
              <w:sz w:val="24"/>
              <w:szCs w:val="24"/>
            </w:rPr>
            <w:delText>4</w:delText>
          </w:r>
          <w:r w:rsidRPr="00F81436" w:rsidDel="00394BD5">
            <w:rPr>
              <w:rFonts w:ascii="Times New Roman" w:hAnsi="Times New Roman" w:cs="Times New Roman"/>
              <w:sz w:val="24"/>
              <w:szCs w:val="24"/>
            </w:rPr>
            <w:delText>) belived that student-centered</w:delText>
          </w:r>
          <w:r w:rsidDel="00394BD5">
            <w:rPr>
              <w:rFonts w:ascii="Times New Roman" w:hAnsi="Times New Roman" w:cs="Times New Roman"/>
              <w:sz w:val="24"/>
              <w:szCs w:val="24"/>
            </w:rPr>
            <w:delText xml:space="preserve"> </w:delText>
          </w:r>
          <w:r w:rsidRPr="00F81436" w:rsidDel="00394BD5">
            <w:rPr>
              <w:rFonts w:ascii="Times New Roman" w:hAnsi="Times New Roman" w:cs="Times New Roman"/>
              <w:sz w:val="24"/>
              <w:szCs w:val="24"/>
            </w:rPr>
            <w:delText>group discussion is  the most effective teaching method for bioethics education</w:delText>
          </w:r>
          <w:r w:rsidDel="00394BD5">
            <w:rPr>
              <w:rFonts w:ascii="Times New Roman" w:hAnsi="Times New Roman" w:cs="Times New Roman"/>
              <w:sz w:val="24"/>
              <w:szCs w:val="24"/>
            </w:rPr>
            <w:delText xml:space="preserve"> </w:delText>
          </w:r>
        </w:del>
      </w:ins>
      <w:r>
        <w:rPr>
          <w:rFonts w:ascii="Times New Roman" w:hAnsi="Times New Roman" w:cs="Times New Roman"/>
          <w:noProof/>
          <w:sz w:val="24"/>
          <w:szCs w:val="24"/>
        </w:rPr>
        <w:t>(36)</w:t>
      </w:r>
      <w:ins w:id="420" w:author="Author">
        <w:del w:id="421" w:author="Author">
          <w:r w:rsidRPr="00F81436" w:rsidDel="00394BD5">
            <w:rPr>
              <w:rFonts w:ascii="Times New Roman" w:hAnsi="Times New Roman" w:cs="Times New Roman"/>
              <w:sz w:val="24"/>
              <w:szCs w:val="24"/>
            </w:rPr>
            <w:delText xml:space="preserve"> .</w:delText>
          </w:r>
        </w:del>
      </w:ins>
    </w:p>
    <w:p w:rsidR="00C35EA0" w:rsidRPr="00D51974" w:rsidRDefault="00C35EA0" w:rsidP="002E4C15">
      <w:pPr>
        <w:bidi w:val="0"/>
        <w:spacing w:after="120" w:line="240" w:lineRule="auto"/>
        <w:rPr>
          <w:rFonts w:ascii="Times New Roman" w:hAnsi="Times New Roman" w:cs="Times New Roman"/>
          <w:sz w:val="24"/>
          <w:szCs w:val="24"/>
        </w:rPr>
      </w:pPr>
      <w:del w:id="422" w:author="Author">
        <w:r w:rsidRPr="007D7B24" w:rsidDel="001760C1">
          <w:rPr>
            <w:rFonts w:ascii="Times New Roman" w:hAnsi="Times New Roman" w:cs="Times New Roman"/>
            <w:sz w:val="24"/>
            <w:szCs w:val="24"/>
          </w:rPr>
          <w:delText xml:space="preserve">By enabling reflection on past experiences and performances, group reflection facilitates internal judgment. Furthermore, by observing other people's points of view, people can think about and reflect on problems from different angles. </w:delText>
        </w:r>
        <w:commentRangeStart w:id="423"/>
        <w:r w:rsidRPr="007D7B24" w:rsidDel="001F3B87">
          <w:rPr>
            <w:rFonts w:ascii="Times New Roman" w:hAnsi="Times New Roman" w:cs="Times New Roman"/>
            <w:sz w:val="24"/>
            <w:szCs w:val="24"/>
          </w:rPr>
          <w:delText>In one study</w:delText>
        </w:r>
        <w:commentRangeEnd w:id="423"/>
        <w:r w:rsidRPr="007D7B24" w:rsidDel="001F3B87">
          <w:rPr>
            <w:rStyle w:val="CommentReference"/>
            <w:rFonts w:cs="Times New Roman"/>
            <w:lang w:val="x-none" w:eastAsia="x-none" w:bidi="ar-SA"/>
          </w:rPr>
          <w:commentReference w:id="423"/>
        </w:r>
        <w:r w:rsidRPr="007D7B24" w:rsidDel="001F3B87">
          <w:rPr>
            <w:rFonts w:ascii="Times New Roman" w:hAnsi="Times New Roman" w:cs="Times New Roman"/>
            <w:sz w:val="24"/>
            <w:szCs w:val="24"/>
          </w:rPr>
          <w:delText xml:space="preserve">, Callister et al. (2009) concluded that guided reflection effectively reinforces students' critical thinking and ethical reasoning </w:delText>
        </w:r>
        <w:r w:rsidDel="001F3B87">
          <w:rPr>
            <w:rFonts w:ascii="Times New Roman" w:hAnsi="Times New Roman" w:cs="Times New Roman"/>
            <w:noProof/>
            <w:sz w:val="24"/>
            <w:szCs w:val="24"/>
          </w:rPr>
          <w:delText>(24)</w:delText>
        </w:r>
        <w:r w:rsidRPr="007D7B24" w:rsidDel="001F3B87">
          <w:rPr>
            <w:rFonts w:ascii="Times New Roman" w:hAnsi="Times New Roman" w:cs="Times New Roman"/>
            <w:sz w:val="24"/>
            <w:szCs w:val="24"/>
          </w:rPr>
          <w:delText xml:space="preserve">. The results obtained by Kalaitzidis et al. (2012) showed that critical thinking and problem-solving skills are strengthened in students who learn ethical codes through discussions and debates about simulated scenarios and talking about other people's experiences </w:delText>
        </w:r>
        <w:r w:rsidDel="002E4C15">
          <w:rPr>
            <w:rFonts w:ascii="Times New Roman" w:hAnsi="Times New Roman" w:cs="Times New Roman"/>
            <w:noProof/>
            <w:sz w:val="24"/>
            <w:szCs w:val="24"/>
          </w:rPr>
          <w:delText>(52)</w:delText>
        </w:r>
        <w:r w:rsidRPr="007D7B24" w:rsidDel="002E4C15">
          <w:rPr>
            <w:rFonts w:ascii="Times New Roman" w:hAnsi="Times New Roman" w:cs="Times New Roman"/>
            <w:sz w:val="24"/>
            <w:szCs w:val="24"/>
          </w:rPr>
          <w:delText xml:space="preserve">. In the present study, the lecture method was also able to improve the learners' knowledge and attitude, </w:delText>
        </w:r>
        <w:commentRangeStart w:id="424"/>
        <w:r w:rsidRPr="007D7B24" w:rsidDel="002E4C15">
          <w:rPr>
            <w:rFonts w:ascii="Times New Roman" w:hAnsi="Times New Roman" w:cs="Times New Roman"/>
            <w:sz w:val="24"/>
            <w:szCs w:val="24"/>
          </w:rPr>
          <w:delText>but their performance remained unchanged</w:delText>
        </w:r>
        <w:commentRangeEnd w:id="424"/>
        <w:r w:rsidRPr="007D7B24" w:rsidDel="002E4C15">
          <w:rPr>
            <w:rStyle w:val="CommentReference"/>
            <w:rFonts w:cs="Times New Roman"/>
            <w:lang w:val="x-none" w:eastAsia="x-none" w:bidi="ar-SA"/>
          </w:rPr>
          <w:commentReference w:id="424"/>
        </w:r>
        <w:r w:rsidRPr="007D7B24" w:rsidDel="002E4C15">
          <w:rPr>
            <w:rFonts w:ascii="Times New Roman" w:hAnsi="Times New Roman" w:cs="Times New Roman"/>
            <w:sz w:val="24"/>
            <w:szCs w:val="24"/>
          </w:rPr>
          <w:delText>. Since the goal of teaching is to improve awareness, change</w:delText>
        </w:r>
        <w:r w:rsidRPr="00D51974" w:rsidDel="002E4C15">
          <w:rPr>
            <w:rFonts w:ascii="Times New Roman" w:hAnsi="Times New Roman" w:cs="Times New Roman"/>
            <w:sz w:val="24"/>
            <w:szCs w:val="24"/>
          </w:rPr>
          <w:delText xml:space="preserve"> attitude and thereby behavior, active teaching methods with group participation that enable a longer-lasting learning are essential </w:delText>
        </w:r>
        <w:r w:rsidDel="002E4C15">
          <w:rPr>
            <w:rFonts w:ascii="Times New Roman" w:hAnsi="Times New Roman" w:cs="Times New Roman"/>
            <w:noProof/>
            <w:sz w:val="24"/>
            <w:szCs w:val="24"/>
          </w:rPr>
          <w:delText>(53, 54)</w:delText>
        </w:r>
        <w:r w:rsidRPr="00D51974" w:rsidDel="002E4C15">
          <w:rPr>
            <w:rFonts w:ascii="Times New Roman" w:hAnsi="Times New Roman" w:cs="Times New Roman"/>
            <w:sz w:val="24"/>
            <w:szCs w:val="24"/>
          </w:rPr>
          <w:delText>. It can be concluded that teaching ethical codes by group reflection is an efficient and economical method for teaching ethics to nurses that can improve their knowledge, attitude and performance</w:delText>
        </w:r>
      </w:del>
      <w:ins w:id="425" w:author="Author">
        <w:del w:id="426" w:author="Author">
          <w:r w:rsidDel="002E4C15">
            <w:rPr>
              <w:rFonts w:ascii="Times New Roman" w:hAnsi="Times New Roman" w:cs="Times New Roman"/>
              <w:sz w:val="24"/>
              <w:szCs w:val="24"/>
            </w:rPr>
            <w:delText xml:space="preserve"> – but </w:delText>
          </w:r>
        </w:del>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is lecturing; what’s the remarkable difference, if any? If there is none, that’s okay and legitimate too, but then it should be directly addressed and not presented as an apologetic finding. If lecturing and imparting ethics training yield the same results, that’s a finding in itself, but then, that has to be presented </w:t>
        </w:r>
        <w:proofErr w:type="spellStart"/>
        <w:r>
          <w:rPr>
            <w:rFonts w:ascii="Times New Roman" w:hAnsi="Times New Roman" w:cs="Times New Roman"/>
            <w:sz w:val="24"/>
            <w:szCs w:val="24"/>
          </w:rPr>
          <w:t>accoprdingly</w:t>
        </w:r>
      </w:ins>
      <w:proofErr w:type="spellEnd"/>
      <w:r w:rsidRPr="00D51974">
        <w:rPr>
          <w:rFonts w:ascii="Times New Roman" w:hAnsi="Times New Roman" w:cs="Times New Roman"/>
          <w:sz w:val="24"/>
          <w:szCs w:val="24"/>
        </w:rPr>
        <w:t>.</w:t>
      </w:r>
    </w:p>
    <w:p w:rsidR="00C35EA0" w:rsidRPr="00D51974" w:rsidRDefault="00C35EA0" w:rsidP="002E4C15">
      <w:pPr>
        <w:bidi w:val="0"/>
        <w:spacing w:after="120" w:line="240" w:lineRule="auto"/>
        <w:rPr>
          <w:rFonts w:ascii="Times New Roman" w:hAnsi="Times New Roman" w:cs="Times New Roman"/>
          <w:sz w:val="24"/>
          <w:szCs w:val="24"/>
        </w:rPr>
      </w:pPr>
      <w:del w:id="427" w:author="Author">
        <w:r w:rsidRPr="00D51974" w:rsidDel="002E4C15">
          <w:rPr>
            <w:rFonts w:ascii="Times New Roman" w:hAnsi="Times New Roman" w:cs="Times New Roman"/>
            <w:sz w:val="24"/>
            <w:szCs w:val="24"/>
          </w:rPr>
          <w:delText xml:space="preserve">In the present study, no significant relationships were observed between participants' personal demographic and professional characteristics and the changes in their scores of knowledge, attitude and performance, which means that participants' characteristics did not affect the study findings. Other studies have reported different results regarding the relationship between participants' demographic variables and their ethical knowledge and attitude </w:delText>
        </w:r>
        <w:r w:rsidDel="002E4C15">
          <w:rPr>
            <w:rFonts w:ascii="Times New Roman" w:hAnsi="Times New Roman" w:cs="Times New Roman"/>
            <w:noProof/>
            <w:sz w:val="24"/>
            <w:szCs w:val="24"/>
          </w:rPr>
          <w:delText>(39, 41, 42)</w:delText>
        </w:r>
        <w:r w:rsidRPr="00D51974" w:rsidDel="002E4C15">
          <w:rPr>
            <w:rFonts w:ascii="Times New Roman" w:hAnsi="Times New Roman" w:cs="Times New Roman"/>
            <w:sz w:val="24"/>
            <w:szCs w:val="24"/>
          </w:rPr>
          <w:delText>.</w:delText>
        </w:r>
      </w:del>
      <w:ins w:id="428" w:author="Author">
        <w:del w:id="429" w:author="Author">
          <w:r w:rsidDel="002E4C15">
            <w:rPr>
              <w:rFonts w:ascii="Times New Roman" w:hAnsi="Times New Roman" w:cs="Times New Roman"/>
              <w:sz w:val="24"/>
              <w:szCs w:val="24"/>
            </w:rPr>
            <w:delText xml:space="preserve"> These differences may be related to socio-cultural and educational background in the different research settings. So what is your analysis of why this study did not bear out those previous results</w:delText>
          </w:r>
          <w:r w:rsidDel="007D59F2">
            <w:rPr>
              <w:rFonts w:ascii="Times New Roman" w:hAnsi="Times New Roman" w:cs="Times New Roman"/>
              <w:sz w:val="24"/>
              <w:szCs w:val="24"/>
            </w:rPr>
            <w:delText xml:space="preserve">? Some reflection on that is called for. </w:delText>
          </w:r>
        </w:del>
      </w:ins>
    </w:p>
    <w:p w:rsidR="00C35EA0" w:rsidRPr="00D51974" w:rsidDel="002E4C15" w:rsidRDefault="00C35EA0" w:rsidP="00DC3DFD">
      <w:pPr>
        <w:bidi w:val="0"/>
        <w:spacing w:after="120" w:line="240" w:lineRule="auto"/>
        <w:rPr>
          <w:del w:id="430" w:author="Author"/>
          <w:rFonts w:ascii="Times New Roman" w:hAnsi="Times New Roman" w:cs="Times New Roman"/>
          <w:sz w:val="24"/>
          <w:szCs w:val="24"/>
        </w:rPr>
      </w:pPr>
      <w:del w:id="431" w:author="Author">
        <w:r w:rsidRPr="00D51974" w:rsidDel="002E4C15">
          <w:rPr>
            <w:rFonts w:ascii="Times New Roman" w:hAnsi="Times New Roman" w:cs="Times New Roman"/>
            <w:sz w:val="24"/>
            <w:szCs w:val="24"/>
          </w:rPr>
          <w:delText>One of the limitations of this study was that the study setting was confined to only one health center, which undermines the generalizability of the results. Future studies are therefore recommended to be conducted on larger groups of nurses from a greater diversity of health centers. Although attempts were made to select the intervention and control groups from different wards, and although the participants were asked not to exchange information with each other, such exchange may have happened in some cases, and this limitation was beyond the researcher's control.</w:delText>
        </w:r>
      </w:del>
    </w:p>
    <w:p w:rsidR="00C35EA0" w:rsidRPr="00D51974" w:rsidRDefault="00C35EA0" w:rsidP="00DC3DFD">
      <w:pPr>
        <w:bidi w:val="0"/>
        <w:spacing w:after="120" w:line="240" w:lineRule="auto"/>
        <w:rPr>
          <w:rFonts w:ascii="Times New Roman" w:hAnsi="Times New Roman" w:cs="Times New Roman"/>
          <w:b/>
          <w:bCs/>
          <w:color w:val="231F20"/>
          <w:sz w:val="24"/>
          <w:szCs w:val="24"/>
        </w:rPr>
      </w:pPr>
      <w:commentRangeStart w:id="432"/>
      <w:r w:rsidRPr="00D51974">
        <w:rPr>
          <w:rFonts w:ascii="Times New Roman" w:hAnsi="Times New Roman" w:cs="Times New Roman"/>
          <w:b/>
          <w:bCs/>
          <w:color w:val="231F20"/>
          <w:sz w:val="24"/>
          <w:szCs w:val="24"/>
        </w:rPr>
        <w:t>Conclusion</w:t>
      </w:r>
      <w:commentRangeEnd w:id="432"/>
      <w:r>
        <w:rPr>
          <w:rStyle w:val="CommentReference"/>
          <w:rFonts w:cs="Times New Roman"/>
          <w:lang w:val="x-none" w:eastAsia="x-none" w:bidi="ar-SA"/>
        </w:rPr>
        <w:commentReference w:id="432"/>
      </w:r>
      <w:r w:rsidRPr="00D51974">
        <w:rPr>
          <w:rFonts w:ascii="Times New Roman" w:hAnsi="Times New Roman" w:cs="Times New Roman"/>
          <w:b/>
          <w:bCs/>
          <w:color w:val="231F20"/>
          <w:sz w:val="24"/>
          <w:szCs w:val="24"/>
        </w:rPr>
        <w:t xml:space="preserve"> </w:t>
      </w:r>
    </w:p>
    <w:p w:rsidR="00C35EA0" w:rsidRDefault="00C35EA0" w:rsidP="00947E57">
      <w:pPr>
        <w:bidi w:val="0"/>
        <w:spacing w:after="120" w:line="240" w:lineRule="auto"/>
        <w:rPr>
          <w:ins w:id="433" w:author="Author"/>
          <w:rFonts w:ascii="Times New Roman" w:hAnsi="Times New Roman" w:cs="Times New Roman"/>
          <w:sz w:val="24"/>
          <w:szCs w:val="24"/>
        </w:rPr>
      </w:pPr>
      <w:r w:rsidRPr="00D51974">
        <w:rPr>
          <w:rFonts w:ascii="Times New Roman" w:hAnsi="Times New Roman" w:cs="Times New Roman"/>
          <w:sz w:val="24"/>
          <w:szCs w:val="24"/>
        </w:rPr>
        <w:t xml:space="preserve">The present study showed that group reflection </w:t>
      </w:r>
      <w:ins w:id="434" w:author="Author">
        <w:r>
          <w:rPr>
            <w:rFonts w:ascii="Times New Roman" w:hAnsi="Times New Roman" w:cs="Times New Roman"/>
            <w:sz w:val="24"/>
            <w:szCs w:val="24"/>
          </w:rPr>
          <w:t xml:space="preserve">and lecture are effective teaching- learning strategies for improving </w:t>
        </w:r>
        <w:r w:rsidRPr="00AB1AFA">
          <w:rPr>
            <w:rFonts w:ascii="Times New Roman" w:hAnsi="Times New Roman" w:cs="Times New Roman"/>
            <w:sz w:val="24"/>
            <w:szCs w:val="24"/>
          </w:rPr>
          <w:t>nurses’ knowledge</w:t>
        </w:r>
        <w:r>
          <w:rPr>
            <w:rFonts w:ascii="Times New Roman" w:hAnsi="Times New Roman" w:cs="Times New Roman"/>
            <w:sz w:val="24"/>
            <w:szCs w:val="24"/>
          </w:rPr>
          <w:t xml:space="preserve"> and</w:t>
        </w:r>
        <w:r w:rsidRPr="00AB1AFA">
          <w:rPr>
            <w:rFonts w:ascii="Times New Roman" w:hAnsi="Times New Roman" w:cs="Times New Roman"/>
            <w:sz w:val="24"/>
            <w:szCs w:val="24"/>
          </w:rPr>
          <w:t xml:space="preserve"> attitude </w:t>
        </w:r>
        <w:r>
          <w:rPr>
            <w:rFonts w:ascii="Times New Roman" w:hAnsi="Times New Roman" w:cs="Times New Roman"/>
            <w:sz w:val="24"/>
            <w:szCs w:val="24"/>
          </w:rPr>
          <w:t xml:space="preserve">in relation to nursing code of ethics but, </w:t>
        </w:r>
        <w:r w:rsidRPr="00AB1AFA">
          <w:rPr>
            <w:rFonts w:ascii="Times New Roman" w:hAnsi="Times New Roman" w:cs="Times New Roman"/>
            <w:sz w:val="24"/>
            <w:szCs w:val="24"/>
          </w:rPr>
          <w:t>nurses’</w:t>
        </w:r>
        <w:r>
          <w:rPr>
            <w:rFonts w:ascii="Times New Roman" w:hAnsi="Times New Roman" w:cs="Times New Roman"/>
            <w:sz w:val="24"/>
            <w:szCs w:val="24"/>
          </w:rPr>
          <w:t xml:space="preserve"> performance in this area was improved only in that group who were tough by group reflection. Group reflection is an </w:t>
        </w:r>
        <w:r w:rsidRPr="00AB1AFA">
          <w:rPr>
            <w:rFonts w:ascii="Times New Roman" w:hAnsi="Times New Roman" w:cs="Times New Roman"/>
            <w:sz w:val="24"/>
            <w:szCs w:val="24"/>
          </w:rPr>
          <w:t xml:space="preserve">active </w:t>
        </w:r>
        <w:r>
          <w:rPr>
            <w:rFonts w:ascii="Times New Roman" w:hAnsi="Times New Roman" w:cs="Times New Roman"/>
            <w:sz w:val="24"/>
            <w:szCs w:val="24"/>
          </w:rPr>
          <w:t xml:space="preserve">student-centered </w:t>
        </w:r>
        <w:r w:rsidRPr="00AB1AFA">
          <w:rPr>
            <w:rFonts w:ascii="Times New Roman" w:hAnsi="Times New Roman" w:cs="Times New Roman"/>
            <w:sz w:val="24"/>
            <w:szCs w:val="24"/>
          </w:rPr>
          <w:t xml:space="preserve">teaching method, which can be implemented with minimal equipment, </w:t>
        </w:r>
        <w:r>
          <w:rPr>
            <w:rFonts w:ascii="Times New Roman" w:hAnsi="Times New Roman" w:cs="Times New Roman"/>
            <w:sz w:val="24"/>
            <w:szCs w:val="24"/>
          </w:rPr>
          <w:t xml:space="preserve">and </w:t>
        </w:r>
        <w:r w:rsidRPr="00AB1AFA">
          <w:rPr>
            <w:rFonts w:ascii="Times New Roman" w:hAnsi="Times New Roman" w:cs="Times New Roman"/>
            <w:sz w:val="24"/>
            <w:szCs w:val="24"/>
          </w:rPr>
          <w:t xml:space="preserve">can be used to </w:t>
        </w:r>
        <w:r>
          <w:rPr>
            <w:rFonts w:ascii="Times New Roman" w:hAnsi="Times New Roman" w:cs="Times New Roman"/>
            <w:sz w:val="24"/>
            <w:szCs w:val="24"/>
          </w:rPr>
          <w:t>promote</w:t>
        </w:r>
        <w:r w:rsidRPr="00AB1AFA">
          <w:rPr>
            <w:rFonts w:ascii="Times New Roman" w:hAnsi="Times New Roman" w:cs="Times New Roman"/>
            <w:sz w:val="24"/>
            <w:szCs w:val="24"/>
          </w:rPr>
          <w:t xml:space="preserve"> nurses’ commitment to nursing codes of ethics.</w:t>
        </w:r>
        <w:r>
          <w:rPr>
            <w:rFonts w:ascii="Times New Roman" w:hAnsi="Times New Roman" w:cs="Times New Roman"/>
            <w:sz w:val="24"/>
            <w:szCs w:val="24"/>
          </w:rPr>
          <w:t xml:space="preserve"> </w:t>
        </w:r>
        <w:r w:rsidRPr="00817D6D">
          <w:rPr>
            <w:rFonts w:ascii="Times New Roman" w:hAnsi="Times New Roman" w:cs="Times New Roman"/>
            <w:sz w:val="24"/>
            <w:szCs w:val="24"/>
          </w:rPr>
          <w:t xml:space="preserve">Nonetheless, lecture </w:t>
        </w:r>
        <w:r>
          <w:rPr>
            <w:rFonts w:ascii="Times New Roman" w:hAnsi="Times New Roman" w:cs="Times New Roman"/>
            <w:sz w:val="24"/>
            <w:szCs w:val="24"/>
          </w:rPr>
          <w:t xml:space="preserve">as a </w:t>
        </w:r>
        <w:r w:rsidRPr="00817D6D">
          <w:rPr>
            <w:rFonts w:ascii="Times New Roman" w:hAnsi="Times New Roman" w:cs="Times New Roman"/>
            <w:sz w:val="24"/>
            <w:szCs w:val="24"/>
          </w:rPr>
          <w:t>traditional method can also be effective to a degree, since these methods also expose nurses to ethical issues.</w:t>
        </w:r>
      </w:ins>
    </w:p>
    <w:p w:rsidR="00C35EA0" w:rsidRPr="00675F08" w:rsidDel="00817D6D" w:rsidRDefault="00C35EA0" w:rsidP="00567C4A">
      <w:pPr>
        <w:bidi w:val="0"/>
        <w:spacing w:after="120" w:line="240" w:lineRule="auto"/>
        <w:rPr>
          <w:ins w:id="435" w:author="Author"/>
          <w:del w:id="436" w:author="Author"/>
          <w:rFonts w:ascii="Times New Roman" w:hAnsi="Times New Roman" w:cs="Times New Roman"/>
          <w:sz w:val="24"/>
          <w:szCs w:val="24"/>
        </w:rPr>
      </w:pPr>
      <w:del w:id="437" w:author="Author">
        <w:r w:rsidRPr="00D51974" w:rsidDel="00817D6D">
          <w:rPr>
            <w:rFonts w:ascii="Times New Roman" w:hAnsi="Times New Roman" w:cs="Times New Roman"/>
            <w:sz w:val="24"/>
            <w:szCs w:val="24"/>
          </w:rPr>
          <w:delText xml:space="preserve">on the ethical codes of nursing improves nurses’ knowledge, attitude and performance, </w:delText>
        </w:r>
        <w:commentRangeStart w:id="438"/>
        <w:r w:rsidRPr="00D51974" w:rsidDel="00817D6D">
          <w:rPr>
            <w:rFonts w:ascii="Times New Roman" w:hAnsi="Times New Roman" w:cs="Times New Roman"/>
            <w:sz w:val="24"/>
            <w:szCs w:val="24"/>
          </w:rPr>
          <w:delText>and this method was found to be more effective than traditional teaching methods such as lectures</w:delText>
        </w:r>
        <w:commentRangeEnd w:id="438"/>
        <w:r w:rsidDel="00817D6D">
          <w:rPr>
            <w:rStyle w:val="CommentReference"/>
            <w:rFonts w:cs="Times New Roman"/>
            <w:lang w:val="x-none" w:eastAsia="x-none" w:bidi="ar-SA"/>
          </w:rPr>
          <w:commentReference w:id="438"/>
        </w:r>
        <w:r w:rsidRPr="00D51974" w:rsidDel="00817D6D">
          <w:rPr>
            <w:rFonts w:ascii="Times New Roman" w:hAnsi="Times New Roman" w:cs="Times New Roman"/>
            <w:sz w:val="24"/>
            <w:szCs w:val="24"/>
          </w:rPr>
          <w:delText xml:space="preserve">. This active teaching method, which can be implemented with minimal equipment, can be used to improve nurses’ commitment to nursing codes of ethics. </w:delText>
        </w:r>
        <w:commentRangeStart w:id="439"/>
        <w:r w:rsidRPr="00D51974" w:rsidDel="00817D6D">
          <w:rPr>
            <w:rFonts w:ascii="Times New Roman" w:hAnsi="Times New Roman" w:cs="Times New Roman"/>
            <w:sz w:val="24"/>
            <w:szCs w:val="24"/>
          </w:rPr>
          <w:delText>Nonetheless, traditional methods such as lectures can also be effective to a degree in cases where group reflection is not possible, since these methods also expose nurses to ethical issues</w:delText>
        </w:r>
        <w:commentRangeEnd w:id="439"/>
        <w:r w:rsidDel="00817D6D">
          <w:rPr>
            <w:rStyle w:val="CommentReference"/>
            <w:rFonts w:cs="Times New Roman"/>
            <w:lang w:val="x-none" w:eastAsia="x-none" w:bidi="ar-SA"/>
          </w:rPr>
          <w:commentReference w:id="439"/>
        </w:r>
        <w:r w:rsidRPr="00D51974" w:rsidDel="00817D6D">
          <w:rPr>
            <w:rFonts w:ascii="Times New Roman" w:hAnsi="Times New Roman" w:cs="Times New Roman"/>
            <w:sz w:val="24"/>
            <w:szCs w:val="24"/>
          </w:rPr>
          <w:delText xml:space="preserve">. </w:delText>
        </w:r>
      </w:del>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3F66A6">
      <w:pPr>
        <w:bidi w:val="0"/>
        <w:spacing w:after="120" w:line="240" w:lineRule="auto"/>
        <w:rPr>
          <w:rFonts w:ascii="Times New Roman" w:hAnsi="Times New Roman" w:cs="Times New Roman"/>
          <w:sz w:val="24"/>
          <w:szCs w:val="24"/>
        </w:rPr>
      </w:pPr>
      <w:r w:rsidRPr="00D51974">
        <w:rPr>
          <w:rFonts w:ascii="Times New Roman" w:hAnsi="Times New Roman" w:cs="Times New Roman"/>
          <w:b/>
          <w:bCs/>
          <w:color w:val="231F20"/>
          <w:sz w:val="24"/>
          <w:szCs w:val="24"/>
        </w:rPr>
        <w:t>Acknowledgments</w:t>
      </w:r>
      <w:r w:rsidRPr="00D51974">
        <w:rPr>
          <w:rFonts w:ascii="Times New Roman" w:hAnsi="Times New Roman" w:cs="Times New Roman"/>
          <w:b/>
          <w:bCs/>
          <w:color w:val="231F20"/>
          <w:sz w:val="24"/>
          <w:szCs w:val="24"/>
        </w:rPr>
        <w:br/>
      </w:r>
      <w:r w:rsidRPr="00D51974">
        <w:rPr>
          <w:rFonts w:ascii="Times New Roman" w:hAnsi="Times New Roman" w:cs="Times New Roman"/>
          <w:sz w:val="24"/>
          <w:szCs w:val="24"/>
        </w:rPr>
        <w:t xml:space="preserve">This manuscript was derived from </w:t>
      </w:r>
      <w:commentRangeStart w:id="440"/>
      <w:r w:rsidRPr="00D51974">
        <w:rPr>
          <w:rFonts w:ascii="Times New Roman" w:hAnsi="Times New Roman" w:cs="Times New Roman"/>
          <w:sz w:val="24"/>
          <w:szCs w:val="24"/>
        </w:rPr>
        <w:t xml:space="preserve">the thesis written by Mrs. </w:t>
      </w:r>
      <w:proofErr w:type="spellStart"/>
      <w:r w:rsidRPr="00D51974">
        <w:rPr>
          <w:rFonts w:ascii="Times New Roman" w:hAnsi="Times New Roman" w:cs="Times New Roman"/>
          <w:sz w:val="24"/>
          <w:szCs w:val="24"/>
        </w:rPr>
        <w:t>Marjan</w:t>
      </w:r>
      <w:proofErr w:type="spellEnd"/>
      <w:r w:rsidRPr="00D51974">
        <w:rPr>
          <w:rFonts w:ascii="Times New Roman" w:hAnsi="Times New Roman" w:cs="Times New Roman"/>
          <w:sz w:val="24"/>
          <w:szCs w:val="24"/>
        </w:rPr>
        <w:t xml:space="preserve"> </w:t>
      </w:r>
      <w:proofErr w:type="spellStart"/>
      <w:r w:rsidRPr="00D51974">
        <w:rPr>
          <w:rFonts w:ascii="Times New Roman" w:hAnsi="Times New Roman" w:cs="Times New Roman"/>
          <w:sz w:val="24"/>
          <w:szCs w:val="24"/>
        </w:rPr>
        <w:t>Ghanbari</w:t>
      </w:r>
      <w:proofErr w:type="spellEnd"/>
      <w:r w:rsidRPr="00D51974">
        <w:rPr>
          <w:rFonts w:ascii="Times New Roman" w:hAnsi="Times New Roman" w:cs="Times New Roman"/>
          <w:sz w:val="24"/>
          <w:szCs w:val="24"/>
        </w:rPr>
        <w:t xml:space="preserve"> for Master’s </w:t>
      </w:r>
      <w:commentRangeEnd w:id="440"/>
      <w:r>
        <w:rPr>
          <w:rStyle w:val="CommentReference"/>
          <w:rFonts w:cs="Times New Roman"/>
          <w:lang w:val="x-none" w:eastAsia="x-none" w:bidi="ar-SA"/>
        </w:rPr>
        <w:commentReference w:id="440"/>
      </w:r>
      <w:r w:rsidRPr="00D51974">
        <w:rPr>
          <w:rFonts w:ascii="Times New Roman" w:hAnsi="Times New Roman" w:cs="Times New Roman"/>
          <w:sz w:val="24"/>
          <w:szCs w:val="24"/>
        </w:rPr>
        <w:t>degree in medical-surgical Nursing</w:t>
      </w:r>
      <w:ins w:id="441" w:author="Author">
        <w:r>
          <w:rPr>
            <w:rFonts w:ascii="Times New Roman" w:hAnsi="Times New Roman" w:cs="Times New Roman"/>
            <w:sz w:val="24"/>
            <w:szCs w:val="24"/>
          </w:rPr>
          <w:t xml:space="preserve"> at </w:t>
        </w:r>
        <w:proofErr w:type="spellStart"/>
        <w:r w:rsidRPr="003F66A6">
          <w:rPr>
            <w:rFonts w:ascii="Times New Roman" w:hAnsi="Times New Roman" w:cs="Times New Roman"/>
            <w:sz w:val="24"/>
            <w:szCs w:val="24"/>
          </w:rPr>
          <w:t>Fatemeh</w:t>
        </w:r>
        <w:proofErr w:type="spellEnd"/>
        <w:r w:rsidRPr="003F66A6">
          <w:rPr>
            <w:rFonts w:ascii="Times New Roman" w:hAnsi="Times New Roman" w:cs="Times New Roman"/>
            <w:sz w:val="24"/>
            <w:szCs w:val="24"/>
          </w:rPr>
          <w:t xml:space="preserve"> (P.B.U.H) </w:t>
        </w:r>
        <w:r>
          <w:rPr>
            <w:rFonts w:ascii="Times New Roman" w:hAnsi="Times New Roman" w:cs="Times New Roman"/>
            <w:sz w:val="24"/>
            <w:szCs w:val="24"/>
          </w:rPr>
          <w:t>nursing and midwifery school (2017- 2018)</w:t>
        </w:r>
      </w:ins>
      <w:r w:rsidRPr="00D51974">
        <w:rPr>
          <w:rFonts w:ascii="Times New Roman" w:hAnsi="Times New Roman" w:cs="Times New Roman"/>
          <w:sz w:val="24"/>
          <w:szCs w:val="24"/>
        </w:rPr>
        <w:t>. This study was financially supported by the Vice-Chancellor for Research Affairs, Shiraz University of Medical Sciences, Iran (NO</w:t>
      </w:r>
      <w:proofErr w:type="gramStart"/>
      <w:r w:rsidRPr="00D51974">
        <w:rPr>
          <w:rFonts w:ascii="Times New Roman" w:hAnsi="Times New Roman" w:cs="Times New Roman"/>
          <w:sz w:val="24"/>
          <w:szCs w:val="24"/>
        </w:rPr>
        <w:t>:72535</w:t>
      </w:r>
      <w:proofErr w:type="gramEnd"/>
      <w:r w:rsidRPr="00D51974">
        <w:rPr>
          <w:rFonts w:ascii="Times New Roman" w:hAnsi="Times New Roman" w:cs="Times New Roman"/>
          <w:sz w:val="24"/>
          <w:szCs w:val="24"/>
        </w:rPr>
        <w:t xml:space="preserve">). Hereby, the authors would like to thank the </w:t>
      </w:r>
      <w:proofErr w:type="spellStart"/>
      <w:r w:rsidRPr="00D51974">
        <w:rPr>
          <w:rFonts w:ascii="Times New Roman" w:hAnsi="Times New Roman" w:cs="Times New Roman"/>
          <w:sz w:val="24"/>
          <w:szCs w:val="24"/>
        </w:rPr>
        <w:t>Ghaem</w:t>
      </w:r>
      <w:proofErr w:type="spellEnd"/>
      <w:r w:rsidRPr="00D51974">
        <w:rPr>
          <w:rFonts w:ascii="Times New Roman" w:hAnsi="Times New Roman" w:cs="Times New Roman"/>
          <w:sz w:val="24"/>
          <w:szCs w:val="24"/>
        </w:rPr>
        <w:t xml:space="preserve"> hospital managers and nurses who kindly took part in this investigation.</w:t>
      </w: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Default="00C35EA0" w:rsidP="00DC3DFD">
      <w:pPr>
        <w:bidi w:val="0"/>
        <w:spacing w:after="120" w:line="240" w:lineRule="auto"/>
        <w:rPr>
          <w:rFonts w:ascii="Times New Roman" w:hAnsi="Times New Roman" w:cs="Times New Roman"/>
          <w:sz w:val="24"/>
          <w:szCs w:val="24"/>
        </w:rPr>
      </w:pPr>
    </w:p>
    <w:p w:rsidR="00C35EA0" w:rsidRDefault="00C35EA0" w:rsidP="00817D6D">
      <w:pPr>
        <w:bidi w:val="0"/>
        <w:spacing w:after="120" w:line="240" w:lineRule="auto"/>
        <w:rPr>
          <w:rFonts w:ascii="Times New Roman" w:hAnsi="Times New Roman" w:cs="Times New Roman"/>
          <w:sz w:val="24"/>
          <w:szCs w:val="24"/>
        </w:rPr>
      </w:pPr>
    </w:p>
    <w:p w:rsidR="00C35EA0" w:rsidRDefault="00C35EA0" w:rsidP="00817D6D">
      <w:pPr>
        <w:bidi w:val="0"/>
        <w:spacing w:after="120" w:line="240" w:lineRule="auto"/>
        <w:rPr>
          <w:rFonts w:ascii="Times New Roman" w:hAnsi="Times New Roman" w:cs="Times New Roman"/>
          <w:sz w:val="24"/>
          <w:szCs w:val="24"/>
        </w:rPr>
      </w:pPr>
    </w:p>
    <w:p w:rsidR="00C35EA0" w:rsidRDefault="00C35EA0" w:rsidP="00817D6D">
      <w:pPr>
        <w:bidi w:val="0"/>
        <w:spacing w:after="120" w:line="240" w:lineRule="auto"/>
        <w:rPr>
          <w:rFonts w:ascii="Times New Roman" w:hAnsi="Times New Roman" w:cs="Times New Roman"/>
          <w:sz w:val="24"/>
          <w:szCs w:val="24"/>
        </w:rPr>
      </w:pPr>
    </w:p>
    <w:p w:rsidR="00C35EA0" w:rsidRDefault="00C35EA0" w:rsidP="00817D6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r w:rsidRPr="00D51974">
        <w:rPr>
          <w:rFonts w:ascii="Times New Roman" w:hAnsi="Times New Roman" w:cs="Times New Roman"/>
          <w:noProof/>
          <w:sz w:val="24"/>
          <w:szCs w:val="24"/>
          <w:lang w:bidi="ar-SA"/>
        </w:rPr>
        <w:pict>
          <v:group id="_x0000_s1026" style="position:absolute;margin-left:-41.25pt;margin-top:.15pt;width:530.1pt;height:529.4pt;z-index:251659264" coordorigin="782,1687" coordsize="10910,10767">
            <v:rect id="Rectangle 2" o:spid="_x0000_s1027" style="position:absolute;left:4608;top:1687;width:3150;height:6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">
              <v:textbox style="mso-next-textbox:#Rectangle 2" inset=",7.2pt,,7.2pt">
                <w:txbxContent>
                  <w:p w:rsidR="00C35EA0" w:rsidRDefault="00C35EA0" w:rsidP="00D07CB9">
                    <w:pPr>
                      <w:jc w:val="center"/>
                      <w:rPr>
                        <w:rFonts w:ascii="Arial" w:hAnsi="Arial"/>
                        <w:sz w:val="20"/>
                        <w:szCs w:val="20"/>
                        <w:rtl/>
                        <w:lang w:val="en-CA"/>
                      </w:rPr>
                    </w:pPr>
                    <w:proofErr w:type="gramStart"/>
                    <w:r w:rsidRPr="00194B91">
                      <w:rPr>
                        <w:rFonts w:ascii="Arial" w:hAnsi="Arial"/>
                        <w:sz w:val="20"/>
                        <w:szCs w:val="20"/>
                      </w:rPr>
                      <w:t xml:space="preserve">90  </w:t>
                    </w:r>
                    <w:r w:rsidRPr="00194B91">
                      <w:rPr>
                        <w:rFonts w:ascii="Arial" w:hAnsi="Arial"/>
                        <w:sz w:val="20"/>
                        <w:szCs w:val="20"/>
                        <w:lang w:val="en-CA"/>
                      </w:rPr>
                      <w:t>eligible</w:t>
                    </w:r>
                    <w:proofErr w:type="gramEnd"/>
                    <w:r w:rsidRPr="00194B91">
                      <w:rPr>
                        <w:rFonts w:ascii="Arial" w:hAnsi="Arial"/>
                        <w:sz w:val="20"/>
                        <w:szCs w:val="20"/>
                        <w:lang w:val="en-CA"/>
                      </w:rPr>
                      <w:t xml:space="preserve">  participant</w:t>
                    </w:r>
                  </w:p>
                  <w:p w:rsidR="00C35EA0" w:rsidRPr="00897298" w:rsidRDefault="00C35EA0" w:rsidP="00D07CB9">
                    <w:pPr>
                      <w:jc w:val="center"/>
                      <w:rPr>
                        <w:rFonts w:ascii="Arial" w:hAnsi="Arial"/>
                        <w:sz w:val="20"/>
                        <w:szCs w:val="20"/>
                      </w:rPr>
                    </w:pPr>
                  </w:p>
                </w:txbxContent>
              </v:textbox>
            </v:rect>
            <v:rect id="Rectangle 3" o:spid="_x0000_s1028" style="position:absolute;left:7349;top:2972;width:3870;height:16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">
              <v:textbox style="mso-next-textbox:#Rectangle 3" inset=",7.2pt,,7.2pt">
                <w:txbxContent>
                  <w:p w:rsidR="00C35EA0" w:rsidRPr="00172316" w:rsidRDefault="00C35EA0" w:rsidP="00D07CB9">
                    <w:pPr>
                      <w:spacing w:after="0"/>
                      <w:jc w:val="right"/>
                      <w:rPr>
                        <w:rFonts w:ascii="Arial" w:hAnsi="Arial"/>
                        <w:sz w:val="20"/>
                        <w:szCs w:val="20"/>
                        <w:lang w:val="en-CA"/>
                      </w:rPr>
                    </w:pPr>
                    <w:proofErr w:type="gramStart"/>
                    <w:r w:rsidRPr="00172316">
                      <w:rPr>
                        <w:rFonts w:ascii="Arial" w:hAnsi="Arial"/>
                        <w:sz w:val="20"/>
                        <w:szCs w:val="20"/>
                        <w:lang w:val="en-CA"/>
                      </w:rPr>
                      <w:t>Excluded  (</w:t>
                    </w:r>
                    <w:proofErr w:type="gramEnd"/>
                    <w:r w:rsidRPr="00172316">
                      <w:rPr>
                        <w:rFonts w:ascii="Arial" w:hAnsi="Arial"/>
                        <w:sz w:val="20"/>
                        <w:szCs w:val="20"/>
                        <w:lang w:val="en-CA"/>
                      </w:rPr>
                      <w:t>n=</w:t>
                    </w:r>
                    <w:r>
                      <w:rPr>
                        <w:rFonts w:ascii="Arial" w:hAnsi="Arial"/>
                        <w:sz w:val="20"/>
                        <w:szCs w:val="20"/>
                        <w:lang w:val="en-CA"/>
                      </w:rPr>
                      <w:t>0</w:t>
                    </w:r>
                    <w:r w:rsidRPr="00172316">
                      <w:rPr>
                        <w:rFonts w:ascii="Arial" w:hAnsi="Arial"/>
                        <w:sz w:val="20"/>
                        <w:szCs w:val="20"/>
                        <w:lang w:val="en-CA"/>
                      </w:rPr>
                      <w:t xml:space="preserve">  )</w:t>
                    </w:r>
                  </w:p>
                  <w:p w:rsidR="00C35EA0" w:rsidRPr="00172316" w:rsidRDefault="00C35EA0" w:rsidP="00D07CB9">
                    <w:pPr>
                      <w:spacing w:after="0"/>
                      <w:ind w:left="360" w:hanging="360"/>
                      <w:jc w:val="right"/>
                      <w:rPr>
                        <w:rFonts w:ascii="Arial" w:hAnsi="Arial"/>
                        <w:sz w:val="20"/>
                        <w:szCs w:val="20"/>
                        <w:rtl/>
                        <w:lang w:val="en-CA"/>
                      </w:rPr>
                    </w:pPr>
                    <w:r w:rsidRPr="00172316">
                      <w:rPr>
                        <w:sz w:val="16"/>
                        <w:szCs w:val="16"/>
                      </w:rPr>
                      <w:t> </w:t>
                    </w:r>
                  </w:p>
                  <w:p w:rsidR="00C35EA0" w:rsidRDefault="00C35EA0" w:rsidP="00D07CB9">
                    <w:pPr>
                      <w:spacing w:after="0"/>
                      <w:ind w:left="360" w:hanging="360"/>
                      <w:jc w:val="right"/>
                      <w:rPr>
                        <w:rFonts w:ascii="Arial" w:hAnsi="Arial"/>
                        <w:sz w:val="20"/>
                        <w:szCs w:val="20"/>
                      </w:rPr>
                    </w:pPr>
                    <w:r w:rsidRPr="00172316">
                      <w:rPr>
                        <w:sz w:val="16"/>
                        <w:szCs w:val="16"/>
                      </w:rPr>
                      <w:t> </w:t>
                    </w:r>
                    <w:r w:rsidRPr="00172316">
                      <w:rPr>
                        <w:rFonts w:ascii="Arial" w:hAnsi="Arial"/>
                        <w:sz w:val="20"/>
                        <w:szCs w:val="20"/>
                        <w:lang w:val="en-CA"/>
                      </w:rPr>
                      <w:t>Declined to participate (n=</w:t>
                    </w:r>
                    <w:proofErr w:type="gramStart"/>
                    <w:r>
                      <w:rPr>
                        <w:rFonts w:ascii="Arial" w:hAnsi="Arial"/>
                        <w:sz w:val="20"/>
                        <w:szCs w:val="20"/>
                        <w:lang w:val="en-CA"/>
                      </w:rPr>
                      <w:t>0</w:t>
                    </w:r>
                    <w:r w:rsidRPr="00172316">
                      <w:rPr>
                        <w:rFonts w:ascii="Arial" w:hAnsi="Arial"/>
                        <w:sz w:val="20"/>
                        <w:szCs w:val="20"/>
                        <w:lang w:val="en-CA"/>
                      </w:rPr>
                      <w:t xml:space="preserve">  )</w:t>
                    </w:r>
                    <w:proofErr w:type="gramEnd"/>
                  </w:p>
                  <w:p w:rsidR="00C35EA0" w:rsidRPr="00A91C86" w:rsidRDefault="00C35EA0" w:rsidP="00D07CB9">
                    <w:pPr>
                      <w:spacing w:after="0"/>
                      <w:ind w:left="360" w:hanging="360"/>
                      <w:jc w:val="right"/>
                      <w:rPr>
                        <w:rFonts w:ascii="Arial" w:hAnsi="Arial"/>
                        <w:sz w:val="20"/>
                        <w:szCs w:val="20"/>
                      </w:rPr>
                    </w:pPr>
                  </w:p>
                  <w:p w:rsidR="00C35EA0" w:rsidRDefault="00C35EA0" w:rsidP="00D07CB9">
                    <w:pPr>
                      <w:spacing w:after="0"/>
                      <w:ind w:left="360" w:hanging="360"/>
                      <w:jc w:val="right"/>
                      <w:rPr>
                        <w:rFonts w:ascii="Arial" w:hAnsi="Arial"/>
                        <w:sz w:val="20"/>
                        <w:szCs w:val="20"/>
                        <w:rtl/>
                        <w:lang w:val="en-CA"/>
                      </w:rPr>
                    </w:pPr>
                    <w:proofErr w:type="gramStart"/>
                    <w:r>
                      <w:rPr>
                        <w:rFonts w:ascii="Arial" w:hAnsi="Arial"/>
                        <w:sz w:val="20"/>
                        <w:szCs w:val="20"/>
                        <w:lang w:val="en-CA"/>
                      </w:rPr>
                      <w:t>Absence  (</w:t>
                    </w:r>
                    <w:proofErr w:type="gramEnd"/>
                    <w:r>
                      <w:rPr>
                        <w:rFonts w:ascii="Arial" w:hAnsi="Arial"/>
                        <w:sz w:val="20"/>
                        <w:szCs w:val="20"/>
                        <w:lang w:val="en-CA"/>
                      </w:rPr>
                      <w:t>n=0 )</w:t>
                    </w:r>
                  </w:p>
                  <w:p w:rsidR="00C35EA0" w:rsidRPr="00172316" w:rsidRDefault="00C35EA0" w:rsidP="00D07CB9">
                    <w:pPr>
                      <w:spacing w:after="0"/>
                      <w:ind w:left="360" w:hanging="360"/>
                      <w:jc w:val="right"/>
                      <w:rPr>
                        <w:rFonts w:ascii="Arial" w:hAnsi="Arial"/>
                        <w:sz w:val="20"/>
                        <w:szCs w:val="20"/>
                        <w:rtl/>
                        <w:lang w:val="en-CA"/>
                      </w:rPr>
                    </w:pPr>
                  </w:p>
                  <w:p w:rsidR="00C35EA0" w:rsidRPr="00172316" w:rsidRDefault="00C35EA0" w:rsidP="00D07CB9">
                    <w:pPr>
                      <w:spacing w:after="0"/>
                      <w:ind w:left="360" w:hanging="360"/>
                      <w:rPr>
                        <w:rFonts w:ascii="Arial" w:hAnsi="Arial"/>
                        <w:sz w:val="20"/>
                        <w:szCs w:val="20"/>
                        <w:rtl/>
                      </w:rPr>
                    </w:pPr>
                  </w:p>
                </w:txbxContent>
              </v:textbox>
            </v:rect>
            <v:rect id="Rectangle 18" o:spid="_x0000_s1029" style="position:absolute;left:782;top:11284;width:4478;height:11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">
              <v:textbox style="mso-next-textbox:#Rectangle 18" inset=",7.2pt,,7.2pt">
                <w:txbxContent>
                  <w:p w:rsidR="00C35EA0" w:rsidRPr="00432015" w:rsidRDefault="00C35EA0" w:rsidP="00D07CB9">
                    <w:pPr>
                      <w:jc w:val="right"/>
                      <w:rPr>
                        <w:rtl/>
                      </w:rPr>
                    </w:pPr>
                    <w:proofErr w:type="gramStart"/>
                    <w:r w:rsidRPr="00172316">
                      <w:rPr>
                        <w:rFonts w:ascii="Arial" w:hAnsi="Arial"/>
                        <w:sz w:val="20"/>
                        <w:szCs w:val="20"/>
                        <w:lang w:val="en-CA"/>
                      </w:rPr>
                      <w:t>Analysed  (</w:t>
                    </w:r>
                    <w:proofErr w:type="gramEnd"/>
                    <w:r w:rsidRPr="00172316">
                      <w:rPr>
                        <w:rFonts w:ascii="Arial" w:hAnsi="Arial"/>
                        <w:sz w:val="20"/>
                        <w:szCs w:val="20"/>
                        <w:lang w:val="en-CA"/>
                      </w:rPr>
                      <w:t>n=</w:t>
                    </w:r>
                    <w:r>
                      <w:rPr>
                        <w:rFonts w:ascii="Arial" w:hAnsi="Arial"/>
                        <w:sz w:val="20"/>
                        <w:szCs w:val="20"/>
                        <w:lang w:val="en-CA"/>
                      </w:rPr>
                      <w:t>44</w:t>
                    </w:r>
                    <w:r w:rsidRPr="00172316">
                      <w:rPr>
                        <w:rFonts w:ascii="Arial" w:hAnsi="Arial"/>
                        <w:sz w:val="20"/>
                        <w:szCs w:val="20"/>
                        <w:lang w:val="en-CA"/>
                      </w:rPr>
                      <w:t xml:space="preserve">  )</w:t>
                    </w:r>
                    <w:r>
                      <w:rPr>
                        <w:rFonts w:ascii="Arial" w:hAnsi="Arial"/>
                        <w:sz w:val="20"/>
                        <w:szCs w:val="20"/>
                        <w:lang w:val="en-CA"/>
                      </w:rPr>
                      <w:br/>
                    </w:r>
                    <w:r>
                      <w:rPr>
                        <w:rFonts w:ascii="Symbol" w:hAnsi="Symbol"/>
                        <w:sz w:val="16"/>
                        <w:szCs w:val="16"/>
                      </w:rPr>
                      <w:t></w:t>
                    </w:r>
                    <w:r>
                      <w:t> </w:t>
                    </w:r>
                    <w:r w:rsidRPr="00172316">
                      <w:rPr>
                        <w:rFonts w:ascii="Arial" w:hAnsi="Arial"/>
                        <w:sz w:val="20"/>
                        <w:szCs w:val="20"/>
                        <w:lang w:val="en-CA"/>
                      </w:rPr>
                      <w:t>Excluded from analysis  (n=</w:t>
                    </w:r>
                    <w:r>
                      <w:rPr>
                        <w:rFonts w:ascii="Arial" w:hAnsi="Arial"/>
                        <w:sz w:val="20"/>
                        <w:szCs w:val="20"/>
                        <w:lang w:val="en-CA"/>
                      </w:rPr>
                      <w:t xml:space="preserve">1 </w:t>
                    </w:r>
                    <w:r>
                      <w:rPr>
                        <w:rFonts w:ascii="Arial" w:hAnsi="Arial"/>
                        <w:sz w:val="20"/>
                        <w:szCs w:val="20"/>
                      </w:rPr>
                      <w:t>)</w:t>
                    </w:r>
                  </w:p>
                </w:txbxContent>
              </v:textbox>
            </v:rect>
            <v:rect id="Rectangle 14" o:spid="_x0000_s1030" style="position:absolute;left:830;top:9132;width:4485;height:15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">
              <v:textbox style="mso-next-textbox:#Rectangle 14" inset=",7.2pt,,7.2pt">
                <w:txbxContent>
                  <w:p w:rsidR="00C35EA0" w:rsidRDefault="00C35EA0" w:rsidP="00D07CB9">
                    <w:pPr>
                      <w:jc w:val="right"/>
                      <w:rPr>
                        <w:rFonts w:ascii="Arial" w:hAnsi="Arial"/>
                        <w:sz w:val="20"/>
                        <w:szCs w:val="20"/>
                        <w:rtl/>
                        <w:lang w:val="en-CA"/>
                      </w:rPr>
                    </w:pPr>
                    <w:proofErr w:type="gramStart"/>
                    <w:r>
                      <w:rPr>
                        <w:rFonts w:ascii="Arial" w:hAnsi="Arial"/>
                        <w:sz w:val="20"/>
                        <w:szCs w:val="20"/>
                        <w:lang w:val="en-CA"/>
                      </w:rPr>
                      <w:t>Absence  in</w:t>
                    </w:r>
                    <w:proofErr w:type="gramEnd"/>
                    <w:r>
                      <w:rPr>
                        <w:rFonts w:ascii="Arial" w:hAnsi="Arial"/>
                        <w:sz w:val="20"/>
                        <w:szCs w:val="20"/>
                        <w:lang w:val="en-CA"/>
                      </w:rPr>
                      <w:t xml:space="preserve"> reflection  session</w:t>
                    </w:r>
                    <w:r>
                      <w:rPr>
                        <w:rFonts w:ascii="Arial" w:hAnsi="Arial"/>
                        <w:sz w:val="20"/>
                        <w:szCs w:val="20"/>
                      </w:rPr>
                      <w:t xml:space="preserve"> </w:t>
                    </w:r>
                    <w:r>
                      <w:rPr>
                        <w:rFonts w:ascii="Arial" w:hAnsi="Arial"/>
                        <w:sz w:val="20"/>
                        <w:szCs w:val="20"/>
                        <w:lang w:val="en-CA"/>
                      </w:rPr>
                      <w:t xml:space="preserve">(n=1)   </w:t>
                    </w:r>
                    <w:r w:rsidRPr="008C5EBA">
                      <w:rPr>
                        <w:rFonts w:ascii="Symbol" w:hAnsi="Symbol"/>
                        <w:sz w:val="18"/>
                        <w:szCs w:val="18"/>
                      </w:rPr>
                      <w:t></w:t>
                    </w:r>
                  </w:p>
                  <w:p w:rsidR="00C35EA0" w:rsidRDefault="00C35EA0" w:rsidP="00D07CB9">
                    <w:pPr>
                      <w:jc w:val="right"/>
                      <w:rPr>
                        <w:rFonts w:ascii="Arial" w:hAnsi="Arial"/>
                        <w:sz w:val="20"/>
                        <w:szCs w:val="20"/>
                        <w:lang w:val="en-CA"/>
                      </w:rPr>
                    </w:pPr>
                  </w:p>
                  <w:p w:rsidR="00C35EA0" w:rsidRDefault="00C35EA0" w:rsidP="00D07CB9">
                    <w:pPr>
                      <w:jc w:val="right"/>
                      <w:rPr>
                        <w:rFonts w:ascii="Arial" w:hAnsi="Arial"/>
                        <w:sz w:val="20"/>
                        <w:szCs w:val="20"/>
                        <w:lang w:val="en-CA"/>
                      </w:rPr>
                    </w:pPr>
                  </w:p>
                  <w:p w:rsidR="00C35EA0" w:rsidRDefault="00C35EA0" w:rsidP="00D07CB9">
                    <w:pPr>
                      <w:jc w:val="right"/>
                      <w:rPr>
                        <w:rFonts w:ascii="Arial" w:hAnsi="Arial"/>
                        <w:sz w:val="20"/>
                        <w:szCs w:val="20"/>
                        <w:lang w:val="en-CA"/>
                      </w:rPr>
                    </w:pPr>
                  </w:p>
                  <w:p w:rsidR="00C35EA0" w:rsidRDefault="00C35EA0" w:rsidP="00D07CB9">
                    <w:pPr>
                      <w:jc w:val="right"/>
                      <w:rPr>
                        <w:rFonts w:ascii="Arial" w:hAnsi="Arial"/>
                        <w:sz w:val="20"/>
                        <w:szCs w:val="20"/>
                        <w:lang w:val="en-CA"/>
                      </w:rPr>
                    </w:pPr>
                    <w:r>
                      <w:rPr>
                        <w:rFonts w:ascii="Arial" w:hAnsi="Arial"/>
                        <w:sz w:val="20"/>
                        <w:szCs w:val="20"/>
                        <w:lang w:val="en-CA"/>
                      </w:rPr>
                      <w:t>)</w:t>
                    </w:r>
                  </w:p>
                  <w:p w:rsidR="00C35EA0" w:rsidRDefault="00C35EA0" w:rsidP="00D07CB9">
                    <w:pPr>
                      <w:jc w:val="right"/>
                      <w:rPr>
                        <w:rFonts w:ascii="Arial" w:hAnsi="Arial"/>
                        <w:sz w:val="20"/>
                        <w:szCs w:val="20"/>
                        <w:lang w:val="en-CA"/>
                      </w:rPr>
                    </w:pPr>
                  </w:p>
                  <w:p w:rsidR="00C35EA0" w:rsidRDefault="00C35EA0" w:rsidP="00D07CB9">
                    <w:pPr>
                      <w:jc w:val="right"/>
                      <w:rPr>
                        <w:rFonts w:ascii="Arial" w:hAnsi="Arial"/>
                        <w:sz w:val="20"/>
                        <w:szCs w:val="20"/>
                        <w:lang w:val="en-CA"/>
                      </w:rPr>
                    </w:pPr>
                  </w:p>
                  <w:p w:rsidR="00C35EA0" w:rsidRPr="00B563B7" w:rsidRDefault="00C35EA0" w:rsidP="00D07CB9">
                    <w:pPr>
                      <w:jc w:val="right"/>
                      <w:rPr>
                        <w:rFonts w:ascii="Arial" w:hAnsi="Arial"/>
                        <w:sz w:val="20"/>
                        <w:szCs w:val="20"/>
                        <w:rtl/>
                      </w:rPr>
                    </w:pPr>
                  </w:p>
                </w:txbxContent>
              </v:textbox>
            </v:rect>
            <v:rect id="Rectangle 9" o:spid="_x0000_s1031" style="position:absolute;left:829;top:6921;width:4485;height:15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">
              <v:textbox style="mso-next-textbox:#Rectangle 9" inset=",7.2pt,,7.2pt">
                <w:txbxContent>
                  <w:p w:rsidR="00C35EA0" w:rsidRPr="008C5EBA" w:rsidRDefault="00C35EA0" w:rsidP="00D07CB9">
                    <w:pPr>
                      <w:spacing w:after="0"/>
                      <w:jc w:val="right"/>
                      <w:rPr>
                        <w:rFonts w:ascii="Arial" w:hAnsi="Arial"/>
                        <w:sz w:val="18"/>
                        <w:szCs w:val="18"/>
                        <w:lang w:val="en-CA"/>
                      </w:rPr>
                    </w:pPr>
                    <w:r w:rsidRPr="008C5EBA">
                      <w:rPr>
                        <w:rFonts w:ascii="Arial" w:hAnsi="Arial"/>
                        <w:sz w:val="18"/>
                        <w:szCs w:val="18"/>
                        <w:lang w:val="en-CA"/>
                      </w:rPr>
                      <w:t>Allocated to intervention (n=</w:t>
                    </w:r>
                    <w:proofErr w:type="gramStart"/>
                    <w:r>
                      <w:rPr>
                        <w:rFonts w:ascii="Arial" w:hAnsi="Arial"/>
                        <w:sz w:val="18"/>
                        <w:szCs w:val="18"/>
                        <w:lang w:val="en-CA"/>
                      </w:rPr>
                      <w:t>45</w:t>
                    </w:r>
                    <w:r w:rsidRPr="008C5EBA">
                      <w:rPr>
                        <w:rFonts w:ascii="Arial" w:hAnsi="Arial"/>
                        <w:sz w:val="18"/>
                        <w:szCs w:val="18"/>
                        <w:lang w:val="en-CA"/>
                      </w:rPr>
                      <w:t xml:space="preserve">  )</w:t>
                    </w:r>
                    <w:proofErr w:type="gramEnd"/>
                  </w:p>
                  <w:p w:rsidR="00C35EA0" w:rsidRPr="008C5EBA" w:rsidRDefault="00C35EA0" w:rsidP="00D07CB9">
                    <w:pPr>
                      <w:spacing w:after="0"/>
                      <w:ind w:left="360" w:hanging="360"/>
                      <w:jc w:val="right"/>
                      <w:rPr>
                        <w:rFonts w:cs="Calibri"/>
                        <w:sz w:val="18"/>
                        <w:szCs w:val="18"/>
                        <w:lang w:val="en-CA"/>
                      </w:rPr>
                    </w:pPr>
                    <w:r w:rsidRPr="008C5EBA">
                      <w:rPr>
                        <w:rFonts w:ascii="Symbol" w:hAnsi="Symbol"/>
                        <w:sz w:val="18"/>
                        <w:szCs w:val="18"/>
                      </w:rPr>
                      <w:t></w:t>
                    </w:r>
                    <w:r w:rsidRPr="008C5EBA">
                      <w:rPr>
                        <w:sz w:val="18"/>
                        <w:szCs w:val="18"/>
                      </w:rPr>
                      <w:t> </w:t>
                    </w:r>
                    <w:proofErr w:type="gramStart"/>
                    <w:r>
                      <w:rPr>
                        <w:rFonts w:ascii="Arial" w:hAnsi="Arial"/>
                        <w:sz w:val="18"/>
                        <w:szCs w:val="18"/>
                        <w:lang w:val="en-CA"/>
                      </w:rPr>
                      <w:t>participating  in</w:t>
                    </w:r>
                    <w:proofErr w:type="gramEnd"/>
                    <w:r>
                      <w:rPr>
                        <w:rFonts w:ascii="Arial" w:hAnsi="Arial"/>
                        <w:sz w:val="18"/>
                        <w:szCs w:val="18"/>
                        <w:lang w:val="en-CA"/>
                      </w:rPr>
                      <w:t xml:space="preserve">  group  reflection  sessions</w:t>
                    </w:r>
                  </w:p>
                  <w:p w:rsidR="00C35EA0" w:rsidRPr="008C5EBA" w:rsidRDefault="00C35EA0" w:rsidP="00D07CB9">
                    <w:pPr>
                      <w:spacing w:after="0"/>
                      <w:ind w:left="360" w:hanging="360"/>
                      <w:jc w:val="right"/>
                      <w:rPr>
                        <w:rFonts w:cs="Calibri"/>
                        <w:sz w:val="18"/>
                        <w:szCs w:val="18"/>
                        <w:rtl/>
                      </w:rPr>
                    </w:pPr>
                  </w:p>
                </w:txbxContent>
              </v:textbox>
            </v:rect>
            <v:rect id="Rectangle 15" o:spid="_x0000_s1032" style="position:absolute;left:7214;top:9317;width:4478;height:13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">
              <v:textbox style="mso-next-textbox:#Rectangle 15" inset=",7.2pt,,7.2pt">
                <w:txbxContent>
                  <w:p w:rsidR="00C35EA0" w:rsidRPr="00B563B7" w:rsidRDefault="00C35EA0" w:rsidP="00D07CB9">
                    <w:pPr>
                      <w:jc w:val="right"/>
                      <w:rPr>
                        <w:rFonts w:ascii="Arial" w:hAnsi="Arial"/>
                        <w:sz w:val="20"/>
                        <w:szCs w:val="20"/>
                        <w:rtl/>
                      </w:rPr>
                    </w:pPr>
                    <w:r w:rsidRPr="008C5EBA">
                      <w:rPr>
                        <w:rFonts w:ascii="Symbol" w:hAnsi="Symbol"/>
                        <w:sz w:val="18"/>
                        <w:szCs w:val="18"/>
                      </w:rPr>
                      <w:t></w:t>
                    </w:r>
                    <w:r>
                      <w:rPr>
                        <w:rFonts w:ascii="Arial" w:hAnsi="Arial"/>
                        <w:sz w:val="20"/>
                        <w:szCs w:val="20"/>
                      </w:rPr>
                      <w:t xml:space="preserve">Lack   of interest </w:t>
                    </w:r>
                    <w:proofErr w:type="gramStart"/>
                    <w:r>
                      <w:rPr>
                        <w:rFonts w:ascii="Arial" w:hAnsi="Arial"/>
                        <w:sz w:val="20"/>
                        <w:szCs w:val="20"/>
                      </w:rPr>
                      <w:t xml:space="preserve">( </w:t>
                    </w:r>
                    <w:r w:rsidRPr="00172316">
                      <w:rPr>
                        <w:rFonts w:ascii="Arial" w:hAnsi="Arial"/>
                        <w:sz w:val="20"/>
                        <w:szCs w:val="20"/>
                        <w:lang w:val="en-CA"/>
                      </w:rPr>
                      <w:t>n</w:t>
                    </w:r>
                    <w:proofErr w:type="gramEnd"/>
                    <w:r w:rsidRPr="00172316">
                      <w:rPr>
                        <w:rFonts w:ascii="Arial" w:hAnsi="Arial"/>
                        <w:sz w:val="20"/>
                        <w:szCs w:val="20"/>
                        <w:lang w:val="en-CA"/>
                      </w:rPr>
                      <w:t>=</w:t>
                    </w:r>
                    <w:r>
                      <w:rPr>
                        <w:rFonts w:ascii="Arial" w:hAnsi="Arial"/>
                        <w:sz w:val="20"/>
                        <w:szCs w:val="20"/>
                        <w:lang w:val="en-CA"/>
                      </w:rPr>
                      <w:t>3 )</w:t>
                    </w:r>
                  </w:p>
                  <w:p w:rsidR="00C35EA0" w:rsidRDefault="00C35EA0" w:rsidP="00D07CB9">
                    <w:pPr>
                      <w:jc w:val="right"/>
                      <w:rPr>
                        <w:rFonts w:ascii="Arial" w:hAnsi="Arial"/>
                        <w:sz w:val="20"/>
                        <w:szCs w:val="20"/>
                        <w:lang w:val="en-CA"/>
                      </w:rPr>
                    </w:pPr>
                  </w:p>
                  <w:p w:rsidR="00C35EA0" w:rsidRPr="00B563B7" w:rsidRDefault="00C35EA0" w:rsidP="00D07CB9">
                    <w:pPr>
                      <w:pStyle w:val="ListParagraph"/>
                      <w:rPr>
                        <w:rFonts w:ascii="Arial" w:hAnsi="Arial"/>
                        <w:sz w:val="20"/>
                        <w:szCs w:val="20"/>
                      </w:rPr>
                    </w:pPr>
                    <w:r w:rsidRPr="00B563B7">
                      <w:rPr>
                        <w:rFonts w:ascii="Symbol" w:hAnsi="Symbol"/>
                        <w:sz w:val="18"/>
                        <w:szCs w:val="18"/>
                      </w:rPr>
                      <w:t></w:t>
                    </w:r>
                    <w:r w:rsidRPr="00B563B7">
                      <w:rPr>
                        <w:rFonts w:ascii="Symbol" w:hAnsi="Symbol"/>
                        <w:sz w:val="18"/>
                        <w:szCs w:val="18"/>
                      </w:rPr>
                      <w:t></w:t>
                    </w:r>
                  </w:p>
                  <w:p w:rsidR="00C35EA0" w:rsidRPr="00172316" w:rsidRDefault="00C35EA0" w:rsidP="00D07CB9">
                    <w:pPr>
                      <w:jc w:val="right"/>
                      <w:rPr>
                        <w:rFonts w:ascii="Arial" w:hAnsi="Arial"/>
                        <w:sz w:val="20"/>
                        <w:szCs w:val="20"/>
                        <w:rtl/>
                      </w:rPr>
                    </w:pPr>
                  </w:p>
                </w:txbxContent>
              </v:textbox>
            </v:rect>
            <v:rect id="Rectangle 6" o:spid="_x0000_s1033" style="position:absolute;left:7109;top:6944;width:4478;height:15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">
              <v:textbox style="mso-next-textbox:#Rectangle 6" inset=",7.2pt,,7.2pt">
                <w:txbxContent>
                  <w:p w:rsidR="00C35EA0" w:rsidRPr="008C5EBA" w:rsidRDefault="00C35EA0" w:rsidP="00D07CB9">
                    <w:pPr>
                      <w:spacing w:after="0"/>
                      <w:jc w:val="right"/>
                      <w:rPr>
                        <w:rFonts w:ascii="Arial" w:hAnsi="Arial"/>
                        <w:sz w:val="18"/>
                        <w:szCs w:val="18"/>
                        <w:lang w:val="en-CA"/>
                      </w:rPr>
                    </w:pPr>
                    <w:r w:rsidRPr="00172316">
                      <w:rPr>
                        <w:rFonts w:ascii="Arial" w:hAnsi="Arial"/>
                        <w:sz w:val="20"/>
                        <w:szCs w:val="20"/>
                        <w:lang w:val="en-CA"/>
                      </w:rPr>
                      <w:t xml:space="preserve">Allocated to </w:t>
                    </w:r>
                    <w:proofErr w:type="gramStart"/>
                    <w:r>
                      <w:rPr>
                        <w:rFonts w:ascii="Arial" w:hAnsi="Arial"/>
                        <w:sz w:val="20"/>
                        <w:szCs w:val="20"/>
                        <w:lang w:val="en-CA"/>
                      </w:rPr>
                      <w:t xml:space="preserve">control </w:t>
                    </w:r>
                    <w:r w:rsidRPr="00172316">
                      <w:rPr>
                        <w:rFonts w:ascii="Arial" w:hAnsi="Arial"/>
                        <w:sz w:val="20"/>
                        <w:szCs w:val="20"/>
                        <w:lang w:val="en-CA"/>
                      </w:rPr>
                      <w:t xml:space="preserve"> (</w:t>
                    </w:r>
                    <w:proofErr w:type="gramEnd"/>
                    <w:r w:rsidRPr="00172316">
                      <w:rPr>
                        <w:rFonts w:ascii="Arial" w:hAnsi="Arial"/>
                        <w:sz w:val="20"/>
                        <w:szCs w:val="20"/>
                        <w:lang w:val="en-CA"/>
                      </w:rPr>
                      <w:t>n=</w:t>
                    </w:r>
                    <w:r>
                      <w:rPr>
                        <w:rFonts w:ascii="Arial" w:hAnsi="Arial"/>
                        <w:sz w:val="20"/>
                        <w:szCs w:val="20"/>
                        <w:lang w:val="en-CA"/>
                      </w:rPr>
                      <w:t>45</w:t>
                    </w:r>
                    <w:r w:rsidRPr="00172316">
                      <w:rPr>
                        <w:rFonts w:ascii="Arial" w:hAnsi="Arial"/>
                        <w:sz w:val="20"/>
                        <w:szCs w:val="20"/>
                        <w:lang w:val="en-CA"/>
                      </w:rPr>
                      <w:t xml:space="preserve">  )</w:t>
                    </w:r>
                  </w:p>
                  <w:p w:rsidR="00C35EA0" w:rsidRPr="008C5EBA" w:rsidRDefault="00C35EA0" w:rsidP="00D07CB9">
                    <w:pPr>
                      <w:spacing w:after="0"/>
                      <w:ind w:left="360" w:hanging="360"/>
                      <w:jc w:val="right"/>
                      <w:rPr>
                        <w:rFonts w:cs="Calibri"/>
                        <w:sz w:val="18"/>
                        <w:szCs w:val="18"/>
                        <w:lang w:val="en-CA"/>
                      </w:rPr>
                    </w:pPr>
                    <w:r w:rsidRPr="008C5EBA">
                      <w:rPr>
                        <w:rFonts w:ascii="Symbol" w:hAnsi="Symbol"/>
                        <w:sz w:val="18"/>
                        <w:szCs w:val="18"/>
                      </w:rPr>
                      <w:t></w:t>
                    </w:r>
                    <w:r w:rsidRPr="008C5EBA">
                      <w:rPr>
                        <w:sz w:val="18"/>
                        <w:szCs w:val="18"/>
                      </w:rPr>
                      <w:t> </w:t>
                    </w:r>
                    <w:r>
                      <w:rPr>
                        <w:rFonts w:ascii="Arial" w:hAnsi="Arial"/>
                        <w:sz w:val="18"/>
                        <w:szCs w:val="18"/>
                      </w:rPr>
                      <w:t xml:space="preserve">participating   in </w:t>
                    </w:r>
                    <w:proofErr w:type="gramStart"/>
                    <w:r>
                      <w:rPr>
                        <w:rFonts w:ascii="Arial" w:hAnsi="Arial"/>
                        <w:sz w:val="18"/>
                        <w:szCs w:val="18"/>
                      </w:rPr>
                      <w:t>lecturing  session</w:t>
                    </w:r>
                    <w:proofErr w:type="gramEnd"/>
                  </w:p>
                  <w:p w:rsidR="00C35EA0" w:rsidRPr="008C5EBA" w:rsidRDefault="00C35EA0" w:rsidP="00D07CB9">
                    <w:pPr>
                      <w:spacing w:after="0"/>
                      <w:ind w:left="360" w:hanging="360"/>
                      <w:jc w:val="right"/>
                      <w:rPr>
                        <w:rFonts w:cs="Calibri"/>
                        <w:sz w:val="18"/>
                        <w:szCs w:val="18"/>
                      </w:rPr>
                    </w:pPr>
                  </w:p>
                </w:txbxContent>
              </v:textbox>
            </v:rect>
            <v:rect id="Rectangle 16" o:spid="_x0000_s1034" style="position:absolute;left:7109;top:11253;width:4478;height:11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">
              <v:textbox style="mso-next-textbox:#Rectangle 16" inset=",7.2pt,,7.2pt">
                <w:txbxContent>
                  <w:p w:rsidR="00C35EA0" w:rsidRPr="002945DF" w:rsidRDefault="00C35EA0" w:rsidP="00D07CB9">
                    <w:pPr>
                      <w:jc w:val="right"/>
                      <w:rPr>
                        <w:rtl/>
                      </w:rPr>
                    </w:pPr>
                    <w:proofErr w:type="gramStart"/>
                    <w:r w:rsidRPr="00172316">
                      <w:rPr>
                        <w:rFonts w:ascii="Arial" w:hAnsi="Arial"/>
                        <w:sz w:val="20"/>
                        <w:szCs w:val="20"/>
                        <w:lang w:val="en-CA"/>
                      </w:rPr>
                      <w:t>Analysed  (</w:t>
                    </w:r>
                    <w:proofErr w:type="gramEnd"/>
                    <w:r w:rsidRPr="00172316">
                      <w:rPr>
                        <w:rFonts w:ascii="Arial" w:hAnsi="Arial"/>
                        <w:sz w:val="20"/>
                        <w:szCs w:val="20"/>
                        <w:lang w:val="en-CA"/>
                      </w:rPr>
                      <w:t>n=</w:t>
                    </w:r>
                    <w:r>
                      <w:rPr>
                        <w:rFonts w:ascii="Arial" w:hAnsi="Arial"/>
                        <w:sz w:val="20"/>
                        <w:szCs w:val="20"/>
                        <w:lang w:val="en-CA"/>
                      </w:rPr>
                      <w:t>42</w:t>
                    </w:r>
                    <w:r w:rsidRPr="00172316">
                      <w:rPr>
                        <w:rFonts w:ascii="Arial" w:hAnsi="Arial"/>
                        <w:sz w:val="20"/>
                        <w:szCs w:val="20"/>
                        <w:lang w:val="en-CA"/>
                      </w:rPr>
                      <w:t xml:space="preserve">  )</w:t>
                    </w:r>
                    <w:r>
                      <w:rPr>
                        <w:rFonts w:ascii="Arial" w:hAnsi="Arial"/>
                        <w:sz w:val="20"/>
                        <w:szCs w:val="20"/>
                        <w:lang w:val="en-CA"/>
                      </w:rPr>
                      <w:br/>
                    </w:r>
                    <w:r>
                      <w:rPr>
                        <w:rFonts w:ascii="Symbol" w:hAnsi="Symbol"/>
                        <w:sz w:val="16"/>
                        <w:szCs w:val="16"/>
                      </w:rPr>
                      <w:t></w:t>
                    </w:r>
                    <w:r>
                      <w:t> </w:t>
                    </w:r>
                    <w:r w:rsidRPr="00172316">
                      <w:rPr>
                        <w:rFonts w:ascii="Arial" w:hAnsi="Arial"/>
                        <w:sz w:val="20"/>
                        <w:szCs w:val="20"/>
                        <w:lang w:val="en-CA"/>
                      </w:rPr>
                      <w:t>Excluded from analysis  (n=</w:t>
                    </w:r>
                    <w:r>
                      <w:rPr>
                        <w:rFonts w:ascii="Arial" w:hAnsi="Arial"/>
                        <w:sz w:val="20"/>
                        <w:szCs w:val="20"/>
                        <w:lang w:val="en-CA"/>
                      </w:rPr>
                      <w:t xml:space="preserve">3)  </w:t>
                    </w:r>
                  </w:p>
                  <w:p w:rsidR="00C35EA0" w:rsidRDefault="00C35EA0" w:rsidP="00D07CB9">
                    <w:pPr>
                      <w:rPr>
                        <w:rFonts w:cs="Calibri"/>
                      </w:rPr>
                    </w:pPr>
                  </w:p>
                </w:txbxContent>
              </v:textbox>
            </v:rect>
            <v:roundrect id="Rounded Rectangle 8" o:spid="_x0000_s1035" style="position:absolute;left:4956;top:6649;width:2258;height:46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" fillcolor="#a9c7fd">
              <v:textbox style="mso-next-textbox:#Rounded Rectangle 8" inset="3.6pt,,3.6pt">
                <w:txbxContent>
                  <w:p w:rsidR="00C35EA0" w:rsidRDefault="00C35EA0" w:rsidP="00D07CB9">
                    <w:pPr>
                      <w:pStyle w:val="Heading2"/>
                      <w:spacing w:before="0"/>
                      <w:jc w:val="center"/>
                      <w:rPr>
                        <w:rFonts w:ascii="Candara" w:hAnsi="Candara"/>
                      </w:rPr>
                    </w:pPr>
                    <w:r>
                      <w:rPr>
                        <w:rFonts w:ascii="Candara" w:hAnsi="Candara"/>
                      </w:rPr>
                      <w:t>Allocation</w:t>
                    </w:r>
                  </w:p>
                </w:txbxContent>
              </v:textbox>
            </v:roundrect>
            <v:roundrect id="Rounded Rectangle 17" o:spid="_x0000_s1036" style="position:absolute;left:5102;top:10735;width:2247;height:4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" fillcolor="#a9c7fd">
              <v:textbox style="mso-next-textbox:#Rounded Rectangle 17" inset="3.6pt,,3.6pt">
                <w:txbxContent>
                  <w:p w:rsidR="00C35EA0" w:rsidRDefault="00C35EA0" w:rsidP="00D07CB9">
                    <w:pPr>
                      <w:pStyle w:val="Heading2"/>
                      <w:spacing w:before="0"/>
                      <w:jc w:val="center"/>
                      <w:rPr>
                        <w:rFonts w:ascii="Candara" w:hAnsi="Candara"/>
                      </w:rPr>
                    </w:pPr>
                    <w:r>
                      <w:rPr>
                        <w:rFonts w:ascii="Candara" w:hAnsi="Candara"/>
                      </w:rPr>
                      <w:t>Analysis</w:t>
                    </w:r>
                  </w:p>
                </w:txbxContent>
              </v:textbox>
            </v:roundrect>
            <v:roundrect id="Rounded Rectangle 21" o:spid="_x0000_s1037" style="position:absolute;left:5059;top:8823;width:2274;height:4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" fillcolor="#a9c7fd">
              <v:textbox style="mso-next-textbox:#Rounded Rectangle 21" inset="3.6pt,,3.6pt">
                <w:txbxContent>
                  <w:p w:rsidR="00C35EA0" w:rsidRDefault="00C35EA0" w:rsidP="00D07CB9">
                    <w:pPr>
                      <w:pStyle w:val="Heading2"/>
                      <w:spacing w:before="0"/>
                      <w:jc w:val="center"/>
                      <w:rPr>
                        <w:rFonts w:ascii="Candara" w:hAnsi="Candara"/>
                      </w:rPr>
                    </w:pPr>
                    <w:r>
                      <w:rPr>
                        <w:rFonts w:ascii="Candara" w:hAnsi="Candara"/>
                      </w:rPr>
                      <w:t>Follow-Up</w:t>
                    </w:r>
                  </w:p>
                </w:txbxContent>
              </v:textbox>
            </v:roundrect>
            <v:shapetype id="_x0000_t32" coordsize="21600,21600" o:spt="32" o:oned="t" path="m,l21600,21600e" filled="f">
              <v:path arrowok="t" fillok="f" o:connecttype="none"/>
              <o:lock v:ext="edit" shapetype="t"/>
            </v:shapetype>
            <v:shape id="Straight Arrow Connector 10" o:spid="_x0000_s1038" type="#_x0000_t32" style="position:absolute;left:3097;top:8451;width:0;height:774;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">
              <v:stroke endarrow="block"/>
              <v:shadow color="#cc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 o:spid="_x0000_s1039" type="#_x0000_t34" style="position:absolute;left:8925;top:8895;width:844;height:1;rotation:90;flip:x;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">
              <v:stroke endarrow="block"/>
              <v:shadow color="#ccc"/>
            </v:shape>
            <v:shape id="Straight Arrow Connector 19" o:spid="_x0000_s1040" type="#_x0000_t32" style="position:absolute;left:3098;top:10655;width:0;height:726;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">
              <v:stroke endarrow="block"/>
              <v:shadow color="#ccc"/>
            </v:shape>
            <v:shape id="Straight Arrow Connector 20" o:spid="_x0000_s1041" type="#_x0000_t32" style="position:absolute;left:9390;top:10658;width:1;height:726;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">
              <v:stroke endarrow="block"/>
              <v:shadow color="#ccc"/>
            </v:shape>
            <v:shapetype id="_x0000_t33" coordsize="21600,21600" o:spt="33" o:oned="t" path="m,l21600,r,21600e" filled="f">
              <v:stroke joinstyle="miter"/>
              <v:path arrowok="t" fillok="f" o:connecttype="none"/>
              <o:lock v:ext="edit" shapetype="t"/>
            </v:shapetype>
            <v:shape id="Elbow Connector 11" o:spid="_x0000_s1042" type="#_x0000_t33" style="position:absolute;left:3097;top:6291;width:3672;height:630;rotation:180;flip:y;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">
              <v:stroke endarrow="block"/>
              <v:shadow color="#ccc"/>
            </v:shape>
            <v:shape id="Elbow Connector 1" o:spid="_x0000_s1043" type="#_x0000_t33" style="position:absolute;left:5718;top:6290;width:3672;height:63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">
              <v:stroke endarrow="block"/>
              <v:shadow color="#ccc"/>
            </v:shape>
            <v:shape id="Straight Arrow Connector 5" o:spid="_x0000_s1044" type="#_x0000_t32" style="position:absolute;left:6107;top:2312;width:1;height:2729;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">
              <v:stroke endarrow="block"/>
              <v:shadow color="#ccc"/>
            </v:shape>
            <v:rect id="Rectangle 4" o:spid="_x0000_s1045" style="position:absolute;left:4811;top:5042;width:2538;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">
              <v:textbox style="mso-next-textbox:#Rectangle 4" inset=",7.2pt,,7.2pt">
                <w:txbxContent>
                  <w:p w:rsidR="00C35EA0" w:rsidRPr="00172316" w:rsidRDefault="00C35EA0" w:rsidP="00D07CB9">
                    <w:pPr>
                      <w:widowControl w:val="0"/>
                      <w:jc w:val="center"/>
                      <w:rPr>
                        <w:rFonts w:ascii="Arial" w:hAnsi="Arial"/>
                        <w:sz w:val="20"/>
                        <w:szCs w:val="20"/>
                        <w:rtl/>
                      </w:rPr>
                    </w:pPr>
                    <w:r w:rsidRPr="00172316">
                      <w:rPr>
                        <w:rFonts w:ascii="Arial" w:hAnsi="Arial"/>
                        <w:sz w:val="20"/>
                        <w:szCs w:val="20"/>
                        <w:lang w:val="en-CA"/>
                      </w:rPr>
                      <w:t xml:space="preserve">Randomized </w:t>
                    </w:r>
                    <w:r>
                      <w:rPr>
                        <w:rFonts w:ascii="Arial" w:hAnsi="Arial"/>
                        <w:sz w:val="20"/>
                        <w:szCs w:val="20"/>
                      </w:rPr>
                      <w:t>90</w:t>
                    </w:r>
                  </w:p>
                  <w:p w:rsidR="00C35EA0" w:rsidRDefault="00C35EA0" w:rsidP="00D07CB9"/>
                </w:txbxContent>
              </v:textbox>
            </v:rect>
            <v:shape id="Straight Arrow Connector 7" o:spid="_x0000_s1046" type="#_x0000_t32" style="position:absolute;left:6107;top:3792;width:1226;height: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" adj="-107595,-1,-107595">
              <v:stroke endarrow="block"/>
              <v:shadow color="#ccc"/>
            </v:shape>
            <v:shape id="AutoShape 76" o:spid="_x0000_s1047" type="#_x0000_t32" style="position:absolute;left:6107;top:5581;width:0;height:7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">
              <v:stroke endarrow="block"/>
            </v:shape>
          </v:group>
        </w:pict>
      </w: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b/>
          <w:bCs/>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r w:rsidRPr="00D51974">
        <w:rPr>
          <w:rFonts w:ascii="Times New Roman" w:hAnsi="Times New Roman" w:cs="Times New Roman"/>
          <w:sz w:val="24"/>
          <w:szCs w:val="24"/>
        </w:rPr>
        <w:t>Figure 1: Flow of participants</w:t>
      </w:r>
    </w:p>
    <w:p w:rsidR="00C35EA0" w:rsidRDefault="00C35EA0" w:rsidP="00DC3DFD">
      <w:pPr>
        <w:bidi w:val="0"/>
        <w:spacing w:after="120" w:line="240" w:lineRule="auto"/>
        <w:rPr>
          <w:rFonts w:ascii="Times New Roman" w:hAnsi="Times New Roman" w:cs="Times New Roman"/>
          <w:b/>
          <w:bCs/>
          <w:sz w:val="24"/>
          <w:szCs w:val="24"/>
          <w:lang w:val="en-IN"/>
        </w:rPr>
      </w:pPr>
    </w:p>
    <w:p w:rsidR="00C35EA0" w:rsidRDefault="00C35EA0" w:rsidP="00DC3DFD">
      <w:pPr>
        <w:bidi w:val="0"/>
        <w:spacing w:after="120" w:line="240" w:lineRule="auto"/>
        <w:rPr>
          <w:rFonts w:ascii="Times New Roman" w:hAnsi="Times New Roman" w:cs="Times New Roman"/>
          <w:b/>
          <w:bCs/>
          <w:sz w:val="24"/>
          <w:szCs w:val="24"/>
          <w:lang w:val="en-IN"/>
        </w:rPr>
      </w:pPr>
    </w:p>
    <w:p w:rsidR="00C35EA0" w:rsidRDefault="00C35EA0" w:rsidP="00DC3DFD">
      <w:pPr>
        <w:bidi w:val="0"/>
        <w:spacing w:after="120" w:line="240" w:lineRule="auto"/>
        <w:rPr>
          <w:rFonts w:ascii="Times New Roman" w:hAnsi="Times New Roman" w:cs="Times New Roman"/>
          <w:b/>
          <w:bCs/>
          <w:sz w:val="24"/>
          <w:szCs w:val="24"/>
          <w:lang w:val="en-IN"/>
        </w:rPr>
      </w:pPr>
    </w:p>
    <w:p w:rsidR="00C35EA0" w:rsidRDefault="00C35EA0" w:rsidP="00DC3DFD">
      <w:pPr>
        <w:bidi w:val="0"/>
        <w:spacing w:after="120" w:line="240" w:lineRule="auto"/>
        <w:rPr>
          <w:rFonts w:ascii="Times New Roman" w:hAnsi="Times New Roman" w:cs="Times New Roman"/>
          <w:b/>
          <w:bCs/>
          <w:sz w:val="24"/>
          <w:szCs w:val="24"/>
          <w:lang w:val="en-IN"/>
        </w:rPr>
      </w:pPr>
    </w:p>
    <w:p w:rsidR="00C35EA0" w:rsidRDefault="00C35EA0" w:rsidP="00DC3DFD">
      <w:pPr>
        <w:bidi w:val="0"/>
        <w:spacing w:after="120" w:line="240" w:lineRule="auto"/>
        <w:rPr>
          <w:rFonts w:ascii="Times New Roman" w:hAnsi="Times New Roman" w:cs="Times New Roman"/>
          <w:b/>
          <w:bCs/>
          <w:sz w:val="24"/>
          <w:szCs w:val="24"/>
          <w:lang w:val="en-IN"/>
        </w:rPr>
      </w:pPr>
    </w:p>
    <w:p w:rsidR="00C35EA0" w:rsidRDefault="00C35EA0" w:rsidP="00DC3DFD">
      <w:pPr>
        <w:bidi w:val="0"/>
        <w:spacing w:after="120" w:line="240" w:lineRule="auto"/>
        <w:rPr>
          <w:rFonts w:ascii="Times New Roman" w:hAnsi="Times New Roman" w:cs="Times New Roman"/>
          <w:b/>
          <w:bCs/>
          <w:sz w:val="24"/>
          <w:szCs w:val="24"/>
          <w:lang w:val="en-IN"/>
        </w:rPr>
      </w:pPr>
    </w:p>
    <w:p w:rsidR="00C35EA0" w:rsidRDefault="00C35EA0" w:rsidP="00DC3DFD">
      <w:pPr>
        <w:bidi w:val="0"/>
        <w:spacing w:after="120" w:line="240" w:lineRule="auto"/>
        <w:rPr>
          <w:rFonts w:ascii="Times New Roman" w:hAnsi="Times New Roman" w:cs="Times New Roman"/>
          <w:b/>
          <w:bCs/>
          <w:sz w:val="24"/>
          <w:szCs w:val="24"/>
          <w:lang w:val="en-IN"/>
        </w:rPr>
      </w:pPr>
    </w:p>
    <w:p w:rsidR="00C35EA0" w:rsidRDefault="00C35EA0" w:rsidP="00DC3DFD">
      <w:pPr>
        <w:bidi w:val="0"/>
        <w:spacing w:after="120" w:line="240" w:lineRule="auto"/>
        <w:rPr>
          <w:rFonts w:ascii="Times New Roman" w:hAnsi="Times New Roman" w:cs="Times New Roman"/>
          <w:b/>
          <w:bCs/>
          <w:sz w:val="24"/>
          <w:szCs w:val="24"/>
          <w:lang w:val="en-IN"/>
        </w:rPr>
      </w:pPr>
    </w:p>
    <w:p w:rsidR="00C35EA0" w:rsidRPr="004E1D33" w:rsidDel="009F507A" w:rsidRDefault="00C35EA0" w:rsidP="00DC3DFD">
      <w:pPr>
        <w:bidi w:val="0"/>
        <w:spacing w:after="120" w:line="240" w:lineRule="auto"/>
        <w:rPr>
          <w:del w:id="442" w:author="Author"/>
          <w:rFonts w:ascii="Times New Roman" w:hAnsi="Times New Roman" w:cs="Times New Roman"/>
          <w:b/>
          <w:bCs/>
          <w:sz w:val="24"/>
          <w:szCs w:val="24"/>
          <w:lang w:val="en-IN"/>
        </w:rPr>
      </w:pPr>
    </w:p>
    <w:p w:rsidR="00C35EA0" w:rsidRPr="00D51974" w:rsidDel="009F507A" w:rsidRDefault="00C35EA0" w:rsidP="00DC3DFD">
      <w:pPr>
        <w:bidi w:val="0"/>
        <w:spacing w:after="120" w:line="240" w:lineRule="auto"/>
        <w:rPr>
          <w:del w:id="443" w:author="Author"/>
          <w:rFonts w:ascii="Times New Roman" w:hAnsi="Times New Roman" w:cs="Times New Roman"/>
          <w:b/>
          <w:bCs/>
          <w:sz w:val="24"/>
          <w:szCs w:val="24"/>
          <w:rtl/>
        </w:rPr>
      </w:pPr>
      <w:del w:id="444" w:author="Author">
        <w:r w:rsidRPr="00D51974" w:rsidDel="009F507A">
          <w:rPr>
            <w:rFonts w:ascii="Times New Roman" w:hAnsi="Times New Roman" w:cs="Times New Roman"/>
            <w:b/>
            <w:bCs/>
            <w:sz w:val="24"/>
            <w:szCs w:val="24"/>
          </w:rPr>
          <w:delText>Table1- Demographic characteristics of subjects in the two intervention and control groups</w:delText>
        </w:r>
      </w:del>
    </w:p>
    <w:tbl>
      <w:tblPr>
        <w:tblW w:w="8131" w:type="dxa"/>
        <w:tblBorders>
          <w:top w:val="single" w:sz="8" w:space="0" w:color="000000"/>
          <w:bottom w:val="single" w:sz="8" w:space="0" w:color="000000"/>
        </w:tblBorders>
        <w:tblLayout w:type="fixed"/>
        <w:tblLook w:val="0660" w:firstRow="1" w:lastRow="1" w:firstColumn="0" w:lastColumn="0" w:noHBand="1" w:noVBand="1"/>
      </w:tblPr>
      <w:tblGrid>
        <w:gridCol w:w="2129"/>
        <w:gridCol w:w="1540"/>
        <w:gridCol w:w="1540"/>
        <w:gridCol w:w="1461"/>
        <w:gridCol w:w="1461"/>
      </w:tblGrid>
      <w:tr w:rsidR="00C35EA0" w:rsidRPr="00D51974" w:rsidDel="009F507A" w:rsidTr="001E5897">
        <w:trPr>
          <w:trHeight w:val="718"/>
          <w:del w:id="445" w:author="Author"/>
        </w:trPr>
        <w:tc>
          <w:tcPr>
            <w:tcW w:w="2129" w:type="dxa"/>
            <w:tcBorders>
              <w:top w:val="single" w:sz="8" w:space="0" w:color="000000"/>
              <w:left w:val="nil"/>
              <w:bottom w:val="single" w:sz="8" w:space="0" w:color="000000"/>
              <w:right w:val="nil"/>
            </w:tcBorders>
            <w:noWrap/>
          </w:tcPr>
          <w:p w:rsidR="00C35EA0" w:rsidRPr="00D51974" w:rsidDel="009F507A" w:rsidRDefault="00C35EA0" w:rsidP="00DC3DFD">
            <w:pPr>
              <w:bidi w:val="0"/>
              <w:spacing w:after="120" w:line="240" w:lineRule="auto"/>
              <w:rPr>
                <w:del w:id="446" w:author="Author"/>
                <w:rFonts w:ascii="Times New Roman" w:hAnsi="Times New Roman" w:cs="Times New Roman"/>
                <w:b/>
                <w:bCs/>
                <w:color w:val="000000"/>
                <w:sz w:val="24"/>
                <w:szCs w:val="24"/>
              </w:rPr>
            </w:pPr>
            <w:del w:id="447" w:author="Author">
              <w:r w:rsidRPr="00D51974" w:rsidDel="009F507A">
                <w:rPr>
                  <w:rFonts w:ascii="Times New Roman" w:hAnsi="Times New Roman" w:cs="Times New Roman"/>
                  <w:b/>
                  <w:bCs/>
                  <w:color w:val="000000"/>
                  <w:sz w:val="24"/>
                  <w:szCs w:val="24"/>
                </w:rPr>
                <w:delText>Characteristics</w:delText>
              </w:r>
            </w:del>
          </w:p>
        </w:tc>
        <w:tc>
          <w:tcPr>
            <w:tcW w:w="1540" w:type="dxa"/>
            <w:tcBorders>
              <w:top w:val="single" w:sz="8" w:space="0" w:color="000000"/>
              <w:left w:val="nil"/>
              <w:bottom w:val="single" w:sz="8" w:space="0" w:color="000000"/>
              <w:right w:val="nil"/>
            </w:tcBorders>
          </w:tcPr>
          <w:p w:rsidR="00C35EA0" w:rsidDel="009F507A" w:rsidRDefault="00C35EA0" w:rsidP="001E5897">
            <w:pPr>
              <w:bidi w:val="0"/>
              <w:spacing w:after="120" w:line="240" w:lineRule="auto"/>
              <w:rPr>
                <w:del w:id="448" w:author="Author"/>
                <w:rFonts w:ascii="Times New Roman" w:hAnsi="Times New Roman" w:cs="Times New Roman"/>
                <w:b/>
                <w:bCs/>
                <w:color w:val="000000"/>
                <w:sz w:val="24"/>
                <w:szCs w:val="24"/>
              </w:rPr>
            </w:pPr>
            <w:del w:id="449" w:author="Author">
              <w:r w:rsidRPr="00D51974" w:rsidDel="009F507A">
                <w:rPr>
                  <w:rFonts w:ascii="Times New Roman" w:hAnsi="Times New Roman" w:cs="Times New Roman"/>
                  <w:b/>
                  <w:bCs/>
                  <w:color w:val="000000"/>
                  <w:sz w:val="24"/>
                  <w:szCs w:val="24"/>
                </w:rPr>
                <w:delText>Intervention</w:delText>
              </w:r>
            </w:del>
          </w:p>
          <w:p w:rsidR="00C35EA0" w:rsidRPr="00D51974" w:rsidDel="009F507A" w:rsidRDefault="00C35EA0" w:rsidP="001E5897">
            <w:pPr>
              <w:bidi w:val="0"/>
              <w:spacing w:after="120" w:line="240" w:lineRule="auto"/>
              <w:rPr>
                <w:del w:id="450" w:author="Author"/>
                <w:rFonts w:ascii="Times New Roman" w:hAnsi="Times New Roman" w:cs="Times New Roman"/>
                <w:b/>
                <w:bCs/>
                <w:color w:val="000000"/>
                <w:sz w:val="24"/>
                <w:szCs w:val="24"/>
              </w:rPr>
            </w:pPr>
            <w:del w:id="451" w:author="Author">
              <w:r w:rsidDel="009F507A">
                <w:rPr>
                  <w:rFonts w:ascii="Times New Roman" w:hAnsi="Times New Roman" w:cs="Times New Roman"/>
                  <w:b/>
                  <w:bCs/>
                  <w:color w:val="000000"/>
                  <w:sz w:val="24"/>
                  <w:szCs w:val="24"/>
                </w:rPr>
                <w:delText>(n=44)</w:delText>
              </w:r>
              <w:r w:rsidRPr="00D51974" w:rsidDel="009F507A">
                <w:rPr>
                  <w:rFonts w:ascii="Times New Roman" w:hAnsi="Times New Roman" w:cs="Times New Roman"/>
                  <w:b/>
                  <w:bCs/>
                  <w:color w:val="000000"/>
                  <w:sz w:val="24"/>
                  <w:szCs w:val="24"/>
                  <w:rtl/>
                </w:rPr>
                <w:delText xml:space="preserve">         </w:delText>
              </w:r>
              <w:r w:rsidDel="009F507A">
                <w:rPr>
                  <w:rFonts w:ascii="Times New Roman" w:hAnsi="Times New Roman" w:cs="Times New Roman"/>
                  <w:b/>
                  <w:bCs/>
                  <w:color w:val="000000"/>
                  <w:sz w:val="24"/>
                  <w:szCs w:val="24"/>
                  <w:rtl/>
                </w:rPr>
                <w:delText xml:space="preserve"> </w:delText>
              </w:r>
            </w:del>
          </w:p>
        </w:tc>
        <w:tc>
          <w:tcPr>
            <w:tcW w:w="1540" w:type="dxa"/>
            <w:tcBorders>
              <w:top w:val="single" w:sz="8" w:space="0" w:color="000000"/>
              <w:left w:val="nil"/>
              <w:bottom w:val="single" w:sz="8" w:space="0" w:color="000000"/>
              <w:right w:val="nil"/>
            </w:tcBorders>
          </w:tcPr>
          <w:p w:rsidR="00C35EA0" w:rsidRPr="00D51974" w:rsidDel="009F507A" w:rsidRDefault="00C35EA0" w:rsidP="001E5897">
            <w:pPr>
              <w:bidi w:val="0"/>
              <w:spacing w:after="120" w:line="240" w:lineRule="auto"/>
              <w:rPr>
                <w:del w:id="452" w:author="Author"/>
                <w:rFonts w:ascii="Times New Roman" w:hAnsi="Times New Roman" w:cs="Times New Roman"/>
                <w:b/>
                <w:bCs/>
                <w:color w:val="000000"/>
                <w:sz w:val="24"/>
                <w:szCs w:val="24"/>
              </w:rPr>
            </w:pPr>
            <w:del w:id="453" w:author="Author">
              <w:r w:rsidRPr="00D51974" w:rsidDel="009F507A">
                <w:rPr>
                  <w:rFonts w:ascii="Times New Roman" w:hAnsi="Times New Roman" w:cs="Times New Roman"/>
                  <w:b/>
                  <w:bCs/>
                  <w:color w:val="000000"/>
                  <w:sz w:val="24"/>
                  <w:szCs w:val="24"/>
                </w:rPr>
                <w:delText>Control</w:delText>
              </w:r>
              <w:r w:rsidRPr="00D51974" w:rsidDel="009F507A">
                <w:rPr>
                  <w:rFonts w:ascii="Times New Roman" w:hAnsi="Times New Roman" w:cs="Times New Roman"/>
                  <w:b/>
                  <w:bCs/>
                  <w:color w:val="000000"/>
                  <w:sz w:val="24"/>
                  <w:szCs w:val="24"/>
                  <w:rtl/>
                </w:rPr>
                <w:delText xml:space="preserve">        </w:delText>
              </w:r>
              <w:r w:rsidRPr="001E5897" w:rsidDel="009F507A">
                <w:rPr>
                  <w:rFonts w:ascii="Times New Roman" w:hAnsi="Times New Roman" w:cs="Times New Roman"/>
                  <w:b/>
                  <w:bCs/>
                  <w:color w:val="000000"/>
                  <w:sz w:val="24"/>
                  <w:szCs w:val="24"/>
                </w:rPr>
                <w:delText>(n=44</w:delText>
              </w:r>
              <w:r w:rsidDel="009F507A">
                <w:rPr>
                  <w:rFonts w:ascii="Times New Roman" w:hAnsi="Times New Roman" w:cs="Times New Roman"/>
                  <w:b/>
                  <w:bCs/>
                  <w:color w:val="000000"/>
                  <w:sz w:val="24"/>
                  <w:szCs w:val="24"/>
                </w:rPr>
                <w:delText>)</w:delText>
              </w:r>
            </w:del>
          </w:p>
        </w:tc>
        <w:tc>
          <w:tcPr>
            <w:tcW w:w="1461" w:type="dxa"/>
            <w:tcBorders>
              <w:top w:val="single" w:sz="8" w:space="0" w:color="000000"/>
              <w:left w:val="nil"/>
              <w:bottom w:val="single" w:sz="8" w:space="0" w:color="000000"/>
              <w:right w:val="nil"/>
            </w:tcBorders>
          </w:tcPr>
          <w:p w:rsidR="00C35EA0" w:rsidRPr="00D51974" w:rsidDel="009F507A" w:rsidRDefault="00C35EA0" w:rsidP="00DC3DFD">
            <w:pPr>
              <w:bidi w:val="0"/>
              <w:spacing w:after="120" w:line="240" w:lineRule="auto"/>
              <w:rPr>
                <w:del w:id="454" w:author="Author"/>
                <w:rFonts w:ascii="Times New Roman" w:hAnsi="Times New Roman" w:cs="Times New Roman"/>
                <w:b/>
                <w:bCs/>
                <w:color w:val="000000"/>
                <w:sz w:val="24"/>
                <w:szCs w:val="24"/>
              </w:rPr>
            </w:pPr>
            <w:del w:id="455" w:author="Author">
              <w:r w:rsidRPr="00D51974" w:rsidDel="009F507A">
                <w:rPr>
                  <w:rFonts w:ascii="Times New Roman" w:hAnsi="Times New Roman" w:cs="Times New Roman"/>
                  <w:b/>
                  <w:bCs/>
                  <w:color w:val="000000"/>
                  <w:sz w:val="24"/>
                  <w:szCs w:val="24"/>
                </w:rPr>
                <w:delText>All subjects</w:delText>
              </w:r>
            </w:del>
          </w:p>
        </w:tc>
        <w:tc>
          <w:tcPr>
            <w:tcW w:w="1461" w:type="dxa"/>
            <w:tcBorders>
              <w:top w:val="single" w:sz="8" w:space="0" w:color="000000"/>
              <w:left w:val="nil"/>
              <w:bottom w:val="single" w:sz="8" w:space="0" w:color="000000"/>
              <w:right w:val="nil"/>
            </w:tcBorders>
          </w:tcPr>
          <w:p w:rsidR="00C35EA0" w:rsidRPr="00D51974" w:rsidDel="009F507A" w:rsidRDefault="00C35EA0" w:rsidP="00DC3DFD">
            <w:pPr>
              <w:bidi w:val="0"/>
              <w:spacing w:after="120" w:line="240" w:lineRule="auto"/>
              <w:rPr>
                <w:del w:id="456" w:author="Author"/>
                <w:rFonts w:ascii="Times New Roman" w:hAnsi="Times New Roman" w:cs="Times New Roman"/>
                <w:b/>
                <w:bCs/>
                <w:color w:val="000000"/>
                <w:sz w:val="24"/>
                <w:szCs w:val="24"/>
              </w:rPr>
            </w:pPr>
            <w:del w:id="457" w:author="Author">
              <w:r w:rsidRPr="00D51974" w:rsidDel="009F507A">
                <w:rPr>
                  <w:rFonts w:ascii="Times New Roman" w:hAnsi="Times New Roman" w:cs="Times New Roman"/>
                  <w:b/>
                  <w:bCs/>
                  <w:color w:val="000000"/>
                  <w:sz w:val="24"/>
                  <w:szCs w:val="24"/>
                </w:rPr>
                <w:delText>P-value</w:delText>
              </w:r>
            </w:del>
          </w:p>
        </w:tc>
      </w:tr>
      <w:tr w:rsidR="00C35EA0" w:rsidRPr="00D51974" w:rsidDel="009F507A" w:rsidTr="006F3359">
        <w:trPr>
          <w:trHeight w:val="36"/>
          <w:del w:id="458" w:author="Author"/>
        </w:trPr>
        <w:tc>
          <w:tcPr>
            <w:tcW w:w="2129" w:type="dxa"/>
            <w:noWrap/>
          </w:tcPr>
          <w:p w:rsidR="00C35EA0" w:rsidRPr="00D51974" w:rsidDel="009F507A" w:rsidRDefault="00C35EA0" w:rsidP="00DC3DFD">
            <w:pPr>
              <w:bidi w:val="0"/>
              <w:spacing w:after="120" w:line="240" w:lineRule="auto"/>
              <w:rPr>
                <w:del w:id="459" w:author="Author"/>
                <w:rFonts w:ascii="Times New Roman" w:hAnsi="Times New Roman" w:cs="Times New Roman"/>
                <w:b/>
                <w:bCs/>
                <w:color w:val="000000"/>
                <w:sz w:val="24"/>
                <w:szCs w:val="24"/>
              </w:rPr>
            </w:pPr>
            <w:del w:id="460" w:author="Author">
              <w:r w:rsidRPr="00D51974" w:rsidDel="009F507A">
                <w:rPr>
                  <w:rFonts w:ascii="Times New Roman" w:hAnsi="Times New Roman" w:cs="Times New Roman"/>
                  <w:b/>
                  <w:bCs/>
                  <w:color w:val="000000"/>
                  <w:sz w:val="24"/>
                  <w:szCs w:val="24"/>
                </w:rPr>
                <w:delText>Age(years)</w:delText>
              </w:r>
            </w:del>
          </w:p>
        </w:tc>
        <w:tc>
          <w:tcPr>
            <w:tcW w:w="1540" w:type="dxa"/>
          </w:tcPr>
          <w:p w:rsidR="00C35EA0" w:rsidRPr="00D51974" w:rsidDel="009F507A" w:rsidRDefault="00C35EA0" w:rsidP="00DC3DFD">
            <w:pPr>
              <w:bidi w:val="0"/>
              <w:spacing w:after="120" w:line="240" w:lineRule="auto"/>
              <w:rPr>
                <w:del w:id="461" w:author="Author"/>
                <w:rFonts w:ascii="Times New Roman" w:hAnsi="Times New Roman" w:cs="Times New Roman"/>
                <w:color w:val="000000"/>
                <w:sz w:val="24"/>
                <w:szCs w:val="24"/>
              </w:rPr>
            </w:pPr>
          </w:p>
        </w:tc>
        <w:tc>
          <w:tcPr>
            <w:tcW w:w="1540" w:type="dxa"/>
          </w:tcPr>
          <w:p w:rsidR="00C35EA0" w:rsidRPr="00D51974" w:rsidDel="009F507A" w:rsidRDefault="00C35EA0" w:rsidP="00DC3DFD">
            <w:pPr>
              <w:bidi w:val="0"/>
              <w:spacing w:after="120" w:line="240" w:lineRule="auto"/>
              <w:rPr>
                <w:del w:id="462" w:author="Author"/>
                <w:rFonts w:ascii="Times New Roman" w:hAnsi="Times New Roman" w:cs="Times New Roman"/>
                <w:color w:val="000000"/>
                <w:sz w:val="24"/>
                <w:szCs w:val="24"/>
              </w:rPr>
            </w:pPr>
          </w:p>
        </w:tc>
        <w:tc>
          <w:tcPr>
            <w:tcW w:w="1461" w:type="dxa"/>
          </w:tcPr>
          <w:p w:rsidR="00C35EA0" w:rsidRPr="00D51974" w:rsidDel="009F507A" w:rsidRDefault="00C35EA0" w:rsidP="00DC3DFD">
            <w:pPr>
              <w:bidi w:val="0"/>
              <w:spacing w:after="120" w:line="240" w:lineRule="auto"/>
              <w:rPr>
                <w:del w:id="463" w:author="Author"/>
                <w:rFonts w:ascii="Times New Roman" w:hAnsi="Times New Roman" w:cs="Times New Roman"/>
                <w:color w:val="000000"/>
                <w:sz w:val="24"/>
                <w:szCs w:val="24"/>
              </w:rPr>
            </w:pPr>
          </w:p>
        </w:tc>
        <w:tc>
          <w:tcPr>
            <w:tcW w:w="1461" w:type="dxa"/>
            <w:vMerge w:val="restart"/>
          </w:tcPr>
          <w:p w:rsidR="00C35EA0" w:rsidRPr="00D51974" w:rsidDel="009F507A" w:rsidRDefault="00C35EA0" w:rsidP="00DC3DFD">
            <w:pPr>
              <w:pStyle w:val="DecimalAligned"/>
              <w:spacing w:after="120" w:line="240" w:lineRule="auto"/>
              <w:rPr>
                <w:del w:id="464" w:author="Author"/>
                <w:rFonts w:ascii="Times New Roman" w:hAnsi="Times New Roman" w:cs="Times New Roman"/>
                <w:i/>
                <w:iCs/>
                <w:color w:val="000000"/>
                <w:sz w:val="24"/>
                <w:szCs w:val="24"/>
              </w:rPr>
            </w:pPr>
          </w:p>
          <w:p w:rsidR="00C35EA0" w:rsidRPr="00D51974" w:rsidDel="009F507A" w:rsidRDefault="00C35EA0" w:rsidP="00DC3DFD">
            <w:pPr>
              <w:pStyle w:val="DecimalAligned"/>
              <w:spacing w:after="120" w:line="240" w:lineRule="auto"/>
              <w:rPr>
                <w:del w:id="465" w:author="Author"/>
                <w:rFonts w:ascii="Times New Roman" w:hAnsi="Times New Roman" w:cs="Times New Roman"/>
                <w:color w:val="000000"/>
                <w:sz w:val="24"/>
                <w:szCs w:val="24"/>
              </w:rPr>
            </w:pPr>
            <w:del w:id="466" w:author="Author">
              <w:r w:rsidRPr="00B76A65" w:rsidDel="009F507A">
                <w:rPr>
                  <w:rFonts w:ascii="Times New Roman" w:hAnsi="Times New Roman" w:cs="Times New Roman"/>
                  <w:color w:val="000000"/>
                  <w:sz w:val="24"/>
                  <w:szCs w:val="24"/>
                </w:rPr>
                <w:delText xml:space="preserve">0.470 </w:delText>
              </w:r>
              <w:r w:rsidRPr="00D51974" w:rsidDel="009F507A">
                <w:rPr>
                  <w:rFonts w:ascii="Times New Roman" w:hAnsi="Times New Roman" w:cs="Times New Roman"/>
                  <w:color w:val="000000"/>
                  <w:sz w:val="24"/>
                  <w:szCs w:val="24"/>
                  <w:vertAlign w:val="superscript"/>
                </w:rPr>
                <w:delText>†</w:delText>
              </w:r>
            </w:del>
          </w:p>
        </w:tc>
      </w:tr>
      <w:tr w:rsidR="00C35EA0" w:rsidRPr="00D51974" w:rsidDel="009F507A" w:rsidTr="006F3359">
        <w:trPr>
          <w:trHeight w:val="335"/>
          <w:del w:id="467" w:author="Author"/>
        </w:trPr>
        <w:tc>
          <w:tcPr>
            <w:tcW w:w="2129" w:type="dxa"/>
            <w:noWrap/>
          </w:tcPr>
          <w:p w:rsidR="00C35EA0" w:rsidRPr="00D51974" w:rsidDel="009F507A" w:rsidRDefault="00C35EA0" w:rsidP="00DC3DFD">
            <w:pPr>
              <w:bidi w:val="0"/>
              <w:spacing w:after="120" w:line="240" w:lineRule="auto"/>
              <w:rPr>
                <w:del w:id="468" w:author="Author"/>
                <w:rFonts w:ascii="Times New Roman" w:hAnsi="Times New Roman" w:cs="Times New Roman"/>
                <w:color w:val="000000"/>
                <w:sz w:val="24"/>
                <w:szCs w:val="24"/>
              </w:rPr>
            </w:pPr>
            <w:del w:id="469" w:author="Author">
              <w:r w:rsidRPr="00D51974" w:rsidDel="009F507A">
                <w:rPr>
                  <w:rFonts w:ascii="Times New Roman" w:hAnsi="Times New Roman" w:cs="Times New Roman"/>
                  <w:color w:val="000000"/>
                  <w:sz w:val="24"/>
                  <w:szCs w:val="24"/>
                </w:rPr>
                <w:delText>Mean(SD)</w:delText>
              </w:r>
            </w:del>
          </w:p>
        </w:tc>
        <w:tc>
          <w:tcPr>
            <w:tcW w:w="1540" w:type="dxa"/>
          </w:tcPr>
          <w:p w:rsidR="00C35EA0" w:rsidRPr="00B76A65" w:rsidDel="009F507A" w:rsidRDefault="00C35EA0" w:rsidP="00DC3DFD">
            <w:pPr>
              <w:pStyle w:val="DecimalAligned"/>
              <w:spacing w:after="120" w:line="240" w:lineRule="auto"/>
              <w:rPr>
                <w:del w:id="470" w:author="Author"/>
                <w:rFonts w:ascii="Times New Roman" w:hAnsi="Times New Roman" w:cs="Times New Roman"/>
                <w:color w:val="000000"/>
                <w:sz w:val="24"/>
                <w:szCs w:val="24"/>
              </w:rPr>
            </w:pPr>
            <w:del w:id="471" w:author="Author">
              <w:r w:rsidRPr="00B76A65" w:rsidDel="009F507A">
                <w:rPr>
                  <w:rFonts w:ascii="Times New Roman" w:hAnsi="Times New Roman" w:cs="Times New Roman"/>
                  <w:color w:val="000000"/>
                  <w:sz w:val="24"/>
                  <w:szCs w:val="24"/>
                </w:rPr>
                <w:delText>30.15 (4.96)</w:delText>
              </w:r>
            </w:del>
          </w:p>
        </w:tc>
        <w:tc>
          <w:tcPr>
            <w:tcW w:w="1540" w:type="dxa"/>
          </w:tcPr>
          <w:p w:rsidR="00C35EA0" w:rsidRPr="00B76A65" w:rsidDel="009F507A" w:rsidRDefault="00C35EA0" w:rsidP="00DC3DFD">
            <w:pPr>
              <w:pStyle w:val="DecimalAligned"/>
              <w:spacing w:after="120" w:line="240" w:lineRule="auto"/>
              <w:rPr>
                <w:del w:id="472" w:author="Author"/>
                <w:rFonts w:ascii="Times New Roman" w:hAnsi="Times New Roman" w:cs="Times New Roman"/>
                <w:color w:val="000000"/>
                <w:sz w:val="24"/>
                <w:szCs w:val="24"/>
              </w:rPr>
            </w:pPr>
            <w:del w:id="473" w:author="Author">
              <w:r w:rsidRPr="00B76A65" w:rsidDel="009F507A">
                <w:rPr>
                  <w:rFonts w:ascii="Times New Roman" w:hAnsi="Times New Roman" w:cs="Times New Roman"/>
                  <w:color w:val="000000"/>
                  <w:sz w:val="24"/>
                  <w:szCs w:val="24"/>
                </w:rPr>
                <w:delText>30.95 (5.17)</w:delText>
              </w:r>
            </w:del>
          </w:p>
        </w:tc>
        <w:tc>
          <w:tcPr>
            <w:tcW w:w="1461" w:type="dxa"/>
          </w:tcPr>
          <w:p w:rsidR="00C35EA0" w:rsidRPr="00B76A65" w:rsidDel="009F507A" w:rsidRDefault="00C35EA0" w:rsidP="00DC3DFD">
            <w:pPr>
              <w:bidi w:val="0"/>
              <w:spacing w:after="120" w:line="240" w:lineRule="auto"/>
              <w:rPr>
                <w:del w:id="474" w:author="Author"/>
                <w:rFonts w:ascii="Times New Roman" w:hAnsi="Times New Roman" w:cs="Times New Roman"/>
                <w:color w:val="000000"/>
                <w:sz w:val="24"/>
                <w:szCs w:val="24"/>
              </w:rPr>
            </w:pPr>
            <w:del w:id="475" w:author="Author">
              <w:r w:rsidRPr="00B76A65" w:rsidDel="009F507A">
                <w:rPr>
                  <w:rFonts w:ascii="Times New Roman" w:hAnsi="Times New Roman" w:cs="Times New Roman"/>
                  <w:color w:val="000000"/>
                  <w:sz w:val="24"/>
                  <w:szCs w:val="24"/>
                </w:rPr>
                <w:delText>30.55 (5.06)</w:delText>
              </w:r>
            </w:del>
          </w:p>
        </w:tc>
        <w:tc>
          <w:tcPr>
            <w:tcW w:w="1461" w:type="dxa"/>
            <w:vMerge/>
          </w:tcPr>
          <w:p w:rsidR="00C35EA0" w:rsidRPr="00B76A65" w:rsidDel="009F507A" w:rsidRDefault="00C35EA0" w:rsidP="00DC3DFD">
            <w:pPr>
              <w:pStyle w:val="DecimalAligned"/>
              <w:spacing w:after="120" w:line="240" w:lineRule="auto"/>
              <w:rPr>
                <w:del w:id="476" w:author="Author"/>
                <w:rFonts w:ascii="Times New Roman" w:hAnsi="Times New Roman" w:cs="Times New Roman"/>
                <w:color w:val="000000"/>
                <w:sz w:val="24"/>
                <w:szCs w:val="24"/>
              </w:rPr>
            </w:pPr>
          </w:p>
        </w:tc>
      </w:tr>
      <w:tr w:rsidR="00C35EA0" w:rsidRPr="00D51974" w:rsidDel="009F507A" w:rsidTr="006F3359">
        <w:trPr>
          <w:trHeight w:val="383"/>
          <w:del w:id="477" w:author="Author"/>
        </w:trPr>
        <w:tc>
          <w:tcPr>
            <w:tcW w:w="2129" w:type="dxa"/>
            <w:noWrap/>
          </w:tcPr>
          <w:p w:rsidR="00C35EA0" w:rsidRPr="00D51974" w:rsidDel="009F507A" w:rsidRDefault="00C35EA0" w:rsidP="00DC3DFD">
            <w:pPr>
              <w:bidi w:val="0"/>
              <w:spacing w:after="120" w:line="240" w:lineRule="auto"/>
              <w:rPr>
                <w:del w:id="478" w:author="Author"/>
                <w:rFonts w:ascii="Times New Roman" w:hAnsi="Times New Roman" w:cs="Times New Roman"/>
                <w:b/>
                <w:bCs/>
                <w:color w:val="000000"/>
                <w:sz w:val="24"/>
                <w:szCs w:val="24"/>
              </w:rPr>
            </w:pPr>
            <w:del w:id="479" w:author="Author">
              <w:r w:rsidRPr="00D51974" w:rsidDel="009F507A">
                <w:rPr>
                  <w:rFonts w:ascii="Times New Roman" w:hAnsi="Times New Roman" w:cs="Times New Roman"/>
                  <w:b/>
                  <w:bCs/>
                  <w:color w:val="000000"/>
                  <w:sz w:val="24"/>
                  <w:szCs w:val="24"/>
                </w:rPr>
                <w:delText>Years of work(years)</w:delText>
              </w:r>
            </w:del>
          </w:p>
        </w:tc>
        <w:tc>
          <w:tcPr>
            <w:tcW w:w="1540" w:type="dxa"/>
          </w:tcPr>
          <w:p w:rsidR="00C35EA0" w:rsidRPr="00B76A65" w:rsidDel="009F507A" w:rsidRDefault="00C35EA0" w:rsidP="00DC3DFD">
            <w:pPr>
              <w:pStyle w:val="DecimalAligned"/>
              <w:spacing w:after="120" w:line="240" w:lineRule="auto"/>
              <w:rPr>
                <w:del w:id="480" w:author="Author"/>
                <w:rFonts w:ascii="Times New Roman" w:hAnsi="Times New Roman" w:cs="Times New Roman"/>
                <w:color w:val="000000"/>
                <w:sz w:val="24"/>
                <w:szCs w:val="24"/>
              </w:rPr>
            </w:pPr>
          </w:p>
        </w:tc>
        <w:tc>
          <w:tcPr>
            <w:tcW w:w="1540" w:type="dxa"/>
          </w:tcPr>
          <w:p w:rsidR="00C35EA0" w:rsidRPr="00B76A65" w:rsidDel="009F507A" w:rsidRDefault="00C35EA0" w:rsidP="00DC3DFD">
            <w:pPr>
              <w:pStyle w:val="DecimalAligned"/>
              <w:spacing w:after="120" w:line="240" w:lineRule="auto"/>
              <w:rPr>
                <w:del w:id="481" w:author="Author"/>
                <w:rFonts w:ascii="Times New Roman" w:hAnsi="Times New Roman" w:cs="Times New Roman"/>
                <w:color w:val="000000"/>
                <w:sz w:val="24"/>
                <w:szCs w:val="24"/>
              </w:rPr>
            </w:pPr>
          </w:p>
        </w:tc>
        <w:tc>
          <w:tcPr>
            <w:tcW w:w="1461" w:type="dxa"/>
          </w:tcPr>
          <w:p w:rsidR="00C35EA0" w:rsidRPr="00B76A65" w:rsidDel="009F507A" w:rsidRDefault="00C35EA0" w:rsidP="00DC3DFD">
            <w:pPr>
              <w:bidi w:val="0"/>
              <w:spacing w:after="120" w:line="240" w:lineRule="auto"/>
              <w:rPr>
                <w:del w:id="482" w:author="Author"/>
                <w:rFonts w:ascii="Times New Roman" w:hAnsi="Times New Roman" w:cs="Times New Roman"/>
                <w:color w:val="000000"/>
                <w:sz w:val="24"/>
                <w:szCs w:val="24"/>
              </w:rPr>
            </w:pPr>
          </w:p>
        </w:tc>
        <w:tc>
          <w:tcPr>
            <w:tcW w:w="1461" w:type="dxa"/>
          </w:tcPr>
          <w:p w:rsidR="00C35EA0" w:rsidRPr="00B76A65" w:rsidDel="009F507A" w:rsidRDefault="00C35EA0" w:rsidP="00DC3DFD">
            <w:pPr>
              <w:pStyle w:val="DecimalAligned"/>
              <w:spacing w:after="120" w:line="240" w:lineRule="auto"/>
              <w:rPr>
                <w:del w:id="483" w:author="Author"/>
                <w:rFonts w:ascii="Times New Roman" w:hAnsi="Times New Roman" w:cs="Times New Roman"/>
                <w:color w:val="000000"/>
                <w:sz w:val="24"/>
                <w:szCs w:val="24"/>
              </w:rPr>
            </w:pPr>
          </w:p>
        </w:tc>
      </w:tr>
      <w:tr w:rsidR="00C35EA0" w:rsidRPr="00D51974" w:rsidDel="009F507A" w:rsidTr="006F3359">
        <w:trPr>
          <w:trHeight w:val="335"/>
          <w:del w:id="484" w:author="Author"/>
        </w:trPr>
        <w:tc>
          <w:tcPr>
            <w:tcW w:w="2129" w:type="dxa"/>
            <w:noWrap/>
          </w:tcPr>
          <w:p w:rsidR="00C35EA0" w:rsidRPr="00D51974" w:rsidDel="009F507A" w:rsidRDefault="00C35EA0" w:rsidP="00DC3DFD">
            <w:pPr>
              <w:bidi w:val="0"/>
              <w:spacing w:after="120" w:line="240" w:lineRule="auto"/>
              <w:rPr>
                <w:del w:id="485" w:author="Author"/>
                <w:rFonts w:ascii="Times New Roman" w:hAnsi="Times New Roman" w:cs="Times New Roman"/>
                <w:color w:val="000000"/>
                <w:sz w:val="24"/>
                <w:szCs w:val="24"/>
              </w:rPr>
            </w:pPr>
            <w:del w:id="486" w:author="Author">
              <w:r w:rsidRPr="00D51974" w:rsidDel="009F507A">
                <w:rPr>
                  <w:rFonts w:ascii="Times New Roman" w:hAnsi="Times New Roman" w:cs="Times New Roman"/>
                  <w:color w:val="000000"/>
                  <w:sz w:val="24"/>
                  <w:szCs w:val="24"/>
                </w:rPr>
                <w:delText>Mean(SD)</w:delText>
              </w:r>
            </w:del>
          </w:p>
        </w:tc>
        <w:tc>
          <w:tcPr>
            <w:tcW w:w="1540" w:type="dxa"/>
          </w:tcPr>
          <w:p w:rsidR="00C35EA0" w:rsidRPr="00B76A65" w:rsidDel="009F507A" w:rsidRDefault="00C35EA0" w:rsidP="00DC3DFD">
            <w:pPr>
              <w:pStyle w:val="DecimalAligned"/>
              <w:spacing w:after="120" w:line="240" w:lineRule="auto"/>
              <w:rPr>
                <w:del w:id="487" w:author="Author"/>
                <w:rFonts w:ascii="Times New Roman" w:hAnsi="Times New Roman" w:cs="Times New Roman"/>
                <w:color w:val="000000"/>
                <w:sz w:val="24"/>
                <w:szCs w:val="24"/>
              </w:rPr>
            </w:pPr>
            <w:del w:id="488" w:author="Author">
              <w:r w:rsidRPr="00B76A65" w:rsidDel="009F507A">
                <w:rPr>
                  <w:rFonts w:ascii="Times New Roman" w:hAnsi="Times New Roman" w:cs="Times New Roman"/>
                  <w:color w:val="000000"/>
                  <w:sz w:val="24"/>
                  <w:szCs w:val="24"/>
                </w:rPr>
                <w:delText>6.5 (8.74)</w:delText>
              </w:r>
            </w:del>
          </w:p>
        </w:tc>
        <w:tc>
          <w:tcPr>
            <w:tcW w:w="1540" w:type="dxa"/>
          </w:tcPr>
          <w:p w:rsidR="00C35EA0" w:rsidRPr="00B76A65" w:rsidDel="009F507A" w:rsidRDefault="00C35EA0" w:rsidP="00DC3DFD">
            <w:pPr>
              <w:pStyle w:val="DecimalAligned"/>
              <w:spacing w:after="120" w:line="240" w:lineRule="auto"/>
              <w:rPr>
                <w:del w:id="489" w:author="Author"/>
                <w:rFonts w:ascii="Times New Roman" w:hAnsi="Times New Roman" w:cs="Times New Roman"/>
                <w:color w:val="000000"/>
                <w:sz w:val="24"/>
                <w:szCs w:val="24"/>
              </w:rPr>
            </w:pPr>
            <w:del w:id="490" w:author="Author">
              <w:r w:rsidRPr="00B76A65" w:rsidDel="009F507A">
                <w:rPr>
                  <w:rFonts w:ascii="Times New Roman" w:hAnsi="Times New Roman" w:cs="Times New Roman"/>
                  <w:color w:val="000000"/>
                  <w:sz w:val="24"/>
                  <w:szCs w:val="24"/>
                </w:rPr>
                <w:delText>7 (8.74)</w:delText>
              </w:r>
            </w:del>
          </w:p>
        </w:tc>
        <w:tc>
          <w:tcPr>
            <w:tcW w:w="1461" w:type="dxa"/>
          </w:tcPr>
          <w:p w:rsidR="00C35EA0" w:rsidRPr="00B76A65" w:rsidDel="009F507A" w:rsidRDefault="00C35EA0" w:rsidP="00DC3DFD">
            <w:pPr>
              <w:bidi w:val="0"/>
              <w:spacing w:after="120" w:line="240" w:lineRule="auto"/>
              <w:rPr>
                <w:del w:id="491" w:author="Author"/>
                <w:rFonts w:ascii="Times New Roman" w:hAnsi="Times New Roman" w:cs="Times New Roman"/>
                <w:color w:val="000000"/>
                <w:sz w:val="24"/>
                <w:szCs w:val="24"/>
              </w:rPr>
            </w:pPr>
            <w:del w:id="492" w:author="Author">
              <w:r w:rsidRPr="00B76A65" w:rsidDel="009F507A">
                <w:rPr>
                  <w:rFonts w:ascii="Times New Roman" w:hAnsi="Times New Roman" w:cs="Times New Roman"/>
                  <w:color w:val="000000"/>
                  <w:sz w:val="24"/>
                  <w:szCs w:val="24"/>
                </w:rPr>
                <w:delText>6.75 (8.74)</w:delText>
              </w:r>
            </w:del>
          </w:p>
        </w:tc>
        <w:tc>
          <w:tcPr>
            <w:tcW w:w="1461" w:type="dxa"/>
          </w:tcPr>
          <w:p w:rsidR="00C35EA0" w:rsidRPr="00B76A65" w:rsidDel="009F507A" w:rsidRDefault="00C35EA0" w:rsidP="00DC3DFD">
            <w:pPr>
              <w:pStyle w:val="DecimalAligned"/>
              <w:spacing w:after="120" w:line="240" w:lineRule="auto"/>
              <w:rPr>
                <w:del w:id="493" w:author="Author"/>
                <w:rFonts w:ascii="Times New Roman" w:hAnsi="Times New Roman" w:cs="Times New Roman"/>
                <w:color w:val="000000"/>
                <w:sz w:val="24"/>
                <w:szCs w:val="24"/>
                <w:vertAlign w:val="superscript"/>
              </w:rPr>
            </w:pPr>
            <w:del w:id="494" w:author="Author">
              <w:r w:rsidRPr="00B76A65" w:rsidDel="009F507A">
                <w:rPr>
                  <w:rFonts w:ascii="Times New Roman" w:hAnsi="Times New Roman" w:cs="Times New Roman"/>
                  <w:color w:val="000000"/>
                  <w:sz w:val="24"/>
                  <w:szCs w:val="24"/>
                </w:rPr>
                <w:delText xml:space="preserve">0.623 </w:delText>
              </w:r>
              <w:r w:rsidRPr="00B76A65" w:rsidDel="009F507A">
                <w:rPr>
                  <w:rFonts w:ascii="Times New Roman" w:hAnsi="Times New Roman" w:cs="Times New Roman"/>
                  <w:color w:val="000000"/>
                  <w:sz w:val="24"/>
                  <w:szCs w:val="24"/>
                  <w:vertAlign w:val="superscript"/>
                </w:rPr>
                <w:delText>†</w:delText>
              </w:r>
            </w:del>
          </w:p>
        </w:tc>
      </w:tr>
      <w:tr w:rsidR="00C35EA0" w:rsidRPr="00D51974" w:rsidDel="009F507A" w:rsidTr="006F3359">
        <w:trPr>
          <w:trHeight w:val="274"/>
          <w:del w:id="495" w:author="Author"/>
        </w:trPr>
        <w:tc>
          <w:tcPr>
            <w:tcW w:w="2129" w:type="dxa"/>
            <w:noWrap/>
          </w:tcPr>
          <w:p w:rsidR="00C35EA0" w:rsidRPr="00D51974" w:rsidDel="009F507A" w:rsidRDefault="00C35EA0" w:rsidP="00DC3DFD">
            <w:pPr>
              <w:bidi w:val="0"/>
              <w:spacing w:after="120" w:line="240" w:lineRule="auto"/>
              <w:rPr>
                <w:del w:id="496" w:author="Author"/>
                <w:rFonts w:ascii="Times New Roman" w:hAnsi="Times New Roman" w:cs="Times New Roman"/>
                <w:b/>
                <w:bCs/>
                <w:color w:val="000000"/>
                <w:sz w:val="24"/>
                <w:szCs w:val="24"/>
                <w:rtl/>
              </w:rPr>
            </w:pPr>
            <w:del w:id="497" w:author="Author">
              <w:r w:rsidRPr="00D51974" w:rsidDel="009F507A">
                <w:rPr>
                  <w:rFonts w:ascii="Times New Roman" w:hAnsi="Times New Roman" w:cs="Times New Roman"/>
                  <w:b/>
                  <w:bCs/>
                  <w:color w:val="000000"/>
                  <w:sz w:val="24"/>
                  <w:szCs w:val="24"/>
                </w:rPr>
                <w:delText>Sex n (%)</w:delText>
              </w:r>
            </w:del>
          </w:p>
        </w:tc>
        <w:tc>
          <w:tcPr>
            <w:tcW w:w="1540" w:type="dxa"/>
          </w:tcPr>
          <w:p w:rsidR="00C35EA0" w:rsidRPr="00B76A65" w:rsidDel="009F507A" w:rsidRDefault="00C35EA0" w:rsidP="00DC3DFD">
            <w:pPr>
              <w:pStyle w:val="DecimalAligned"/>
              <w:spacing w:after="120" w:line="240" w:lineRule="auto"/>
              <w:rPr>
                <w:del w:id="498" w:author="Author"/>
                <w:rFonts w:ascii="Times New Roman" w:hAnsi="Times New Roman" w:cs="Times New Roman"/>
                <w:color w:val="000000"/>
                <w:sz w:val="24"/>
                <w:szCs w:val="24"/>
              </w:rPr>
            </w:pPr>
          </w:p>
        </w:tc>
        <w:tc>
          <w:tcPr>
            <w:tcW w:w="1540" w:type="dxa"/>
          </w:tcPr>
          <w:p w:rsidR="00C35EA0" w:rsidRPr="00B76A65" w:rsidDel="009F507A" w:rsidRDefault="00C35EA0" w:rsidP="00DC3DFD">
            <w:pPr>
              <w:pStyle w:val="DecimalAligned"/>
              <w:spacing w:after="120" w:line="240" w:lineRule="auto"/>
              <w:rPr>
                <w:del w:id="499" w:author="Author"/>
                <w:rFonts w:ascii="Times New Roman" w:hAnsi="Times New Roman" w:cs="Times New Roman"/>
                <w:color w:val="000000"/>
                <w:sz w:val="24"/>
                <w:szCs w:val="24"/>
              </w:rPr>
            </w:pPr>
          </w:p>
        </w:tc>
        <w:tc>
          <w:tcPr>
            <w:tcW w:w="1461" w:type="dxa"/>
          </w:tcPr>
          <w:p w:rsidR="00C35EA0" w:rsidRPr="00B76A65" w:rsidDel="009F507A" w:rsidRDefault="00C35EA0" w:rsidP="00DC3DFD">
            <w:pPr>
              <w:bidi w:val="0"/>
              <w:spacing w:after="120" w:line="240" w:lineRule="auto"/>
              <w:rPr>
                <w:del w:id="500" w:author="Author"/>
                <w:rFonts w:ascii="Times New Roman" w:hAnsi="Times New Roman" w:cs="Times New Roman"/>
                <w:color w:val="000000"/>
                <w:sz w:val="24"/>
                <w:szCs w:val="24"/>
              </w:rPr>
            </w:pPr>
          </w:p>
        </w:tc>
        <w:tc>
          <w:tcPr>
            <w:tcW w:w="1461" w:type="dxa"/>
          </w:tcPr>
          <w:p w:rsidR="00C35EA0" w:rsidRPr="00B76A65" w:rsidDel="009F507A" w:rsidRDefault="00C35EA0" w:rsidP="00DC3DFD">
            <w:pPr>
              <w:pStyle w:val="DecimalAligned"/>
              <w:spacing w:after="120" w:line="240" w:lineRule="auto"/>
              <w:rPr>
                <w:del w:id="501" w:author="Author"/>
                <w:rFonts w:ascii="Times New Roman" w:hAnsi="Times New Roman" w:cs="Times New Roman"/>
                <w:color w:val="000000"/>
                <w:sz w:val="24"/>
                <w:szCs w:val="24"/>
              </w:rPr>
            </w:pPr>
          </w:p>
        </w:tc>
      </w:tr>
      <w:tr w:rsidR="00C35EA0" w:rsidRPr="00D51974" w:rsidDel="009F507A" w:rsidTr="006F3359">
        <w:trPr>
          <w:trHeight w:val="274"/>
          <w:del w:id="502" w:author="Author"/>
        </w:trPr>
        <w:tc>
          <w:tcPr>
            <w:tcW w:w="2129" w:type="dxa"/>
            <w:noWrap/>
          </w:tcPr>
          <w:p w:rsidR="00C35EA0" w:rsidRPr="00D51974" w:rsidDel="009F507A" w:rsidRDefault="00C35EA0" w:rsidP="00DC3DFD">
            <w:pPr>
              <w:bidi w:val="0"/>
              <w:spacing w:after="120" w:line="240" w:lineRule="auto"/>
              <w:rPr>
                <w:del w:id="503" w:author="Author"/>
                <w:rFonts w:ascii="Times New Roman" w:hAnsi="Times New Roman" w:cs="Times New Roman"/>
                <w:color w:val="000000"/>
                <w:sz w:val="24"/>
                <w:szCs w:val="24"/>
              </w:rPr>
            </w:pPr>
            <w:del w:id="504" w:author="Author">
              <w:r w:rsidRPr="00D51974" w:rsidDel="009F507A">
                <w:rPr>
                  <w:rFonts w:ascii="Times New Roman" w:hAnsi="Times New Roman" w:cs="Times New Roman"/>
                  <w:color w:val="000000"/>
                  <w:sz w:val="24"/>
                  <w:szCs w:val="24"/>
                </w:rPr>
                <w:delText>male</w:delText>
              </w:r>
            </w:del>
          </w:p>
        </w:tc>
        <w:tc>
          <w:tcPr>
            <w:tcW w:w="1540" w:type="dxa"/>
          </w:tcPr>
          <w:p w:rsidR="00C35EA0" w:rsidRPr="00B76A65" w:rsidDel="009F507A" w:rsidRDefault="00C35EA0" w:rsidP="00DC3DFD">
            <w:pPr>
              <w:pStyle w:val="DecimalAligned"/>
              <w:spacing w:after="120" w:line="240" w:lineRule="auto"/>
              <w:rPr>
                <w:del w:id="505" w:author="Author"/>
                <w:rFonts w:ascii="Times New Roman" w:hAnsi="Times New Roman" w:cs="Times New Roman"/>
                <w:color w:val="000000"/>
                <w:sz w:val="24"/>
                <w:szCs w:val="24"/>
              </w:rPr>
            </w:pPr>
            <w:del w:id="506" w:author="Author">
              <w:r w:rsidRPr="00B76A65" w:rsidDel="009F507A">
                <w:rPr>
                  <w:rFonts w:ascii="Times New Roman" w:hAnsi="Times New Roman" w:cs="Times New Roman"/>
                  <w:color w:val="000000"/>
                  <w:sz w:val="24"/>
                  <w:szCs w:val="24"/>
                </w:rPr>
                <w:delText>10 (22.7)</w:delText>
              </w:r>
            </w:del>
          </w:p>
        </w:tc>
        <w:tc>
          <w:tcPr>
            <w:tcW w:w="1540" w:type="dxa"/>
          </w:tcPr>
          <w:p w:rsidR="00C35EA0" w:rsidRPr="00B76A65" w:rsidDel="009F507A" w:rsidRDefault="00C35EA0" w:rsidP="00DC3DFD">
            <w:pPr>
              <w:pStyle w:val="DecimalAligned"/>
              <w:spacing w:after="120" w:line="240" w:lineRule="auto"/>
              <w:rPr>
                <w:del w:id="507" w:author="Author"/>
                <w:rFonts w:ascii="Times New Roman" w:hAnsi="Times New Roman" w:cs="Times New Roman"/>
                <w:color w:val="000000"/>
                <w:sz w:val="24"/>
                <w:szCs w:val="24"/>
              </w:rPr>
            </w:pPr>
            <w:del w:id="508" w:author="Author">
              <w:r w:rsidRPr="00B76A65" w:rsidDel="009F507A">
                <w:rPr>
                  <w:rFonts w:ascii="Times New Roman" w:hAnsi="Times New Roman" w:cs="Times New Roman"/>
                  <w:color w:val="000000"/>
                  <w:sz w:val="24"/>
                  <w:szCs w:val="24"/>
                </w:rPr>
                <w:delText>5 (11.9)</w:delText>
              </w:r>
            </w:del>
          </w:p>
        </w:tc>
        <w:tc>
          <w:tcPr>
            <w:tcW w:w="1461" w:type="dxa"/>
          </w:tcPr>
          <w:p w:rsidR="00C35EA0" w:rsidRPr="00B76A65" w:rsidDel="009F507A" w:rsidRDefault="00C35EA0" w:rsidP="00DC3DFD">
            <w:pPr>
              <w:bidi w:val="0"/>
              <w:spacing w:after="120" w:line="240" w:lineRule="auto"/>
              <w:rPr>
                <w:del w:id="509" w:author="Author"/>
                <w:rFonts w:ascii="Times New Roman" w:hAnsi="Times New Roman" w:cs="Times New Roman"/>
                <w:color w:val="000000"/>
                <w:sz w:val="24"/>
                <w:szCs w:val="24"/>
              </w:rPr>
            </w:pPr>
            <w:del w:id="510" w:author="Author">
              <w:r w:rsidRPr="00B76A65" w:rsidDel="009F507A">
                <w:rPr>
                  <w:rFonts w:ascii="Times New Roman" w:hAnsi="Times New Roman" w:cs="Times New Roman"/>
                  <w:color w:val="000000"/>
                  <w:sz w:val="24"/>
                  <w:szCs w:val="24"/>
                </w:rPr>
                <w:delText>15 (17.5)</w:delText>
              </w:r>
            </w:del>
          </w:p>
        </w:tc>
        <w:tc>
          <w:tcPr>
            <w:tcW w:w="1461" w:type="dxa"/>
            <w:vMerge w:val="restart"/>
          </w:tcPr>
          <w:p w:rsidR="00C35EA0" w:rsidRPr="00B76A65" w:rsidDel="009F507A" w:rsidRDefault="00C35EA0" w:rsidP="00DC3DFD">
            <w:pPr>
              <w:pStyle w:val="DecimalAligned"/>
              <w:spacing w:after="120" w:line="240" w:lineRule="auto"/>
              <w:rPr>
                <w:del w:id="511" w:author="Author"/>
                <w:rFonts w:ascii="Times New Roman" w:hAnsi="Times New Roman" w:cs="Times New Roman"/>
                <w:color w:val="000000"/>
                <w:sz w:val="24"/>
                <w:szCs w:val="24"/>
              </w:rPr>
            </w:pPr>
          </w:p>
          <w:p w:rsidR="00C35EA0" w:rsidRPr="00B76A65" w:rsidDel="009F507A" w:rsidRDefault="00C35EA0" w:rsidP="00DC3DFD">
            <w:pPr>
              <w:pStyle w:val="DecimalAligned"/>
              <w:spacing w:after="120" w:line="240" w:lineRule="auto"/>
              <w:rPr>
                <w:del w:id="512" w:author="Author"/>
                <w:rFonts w:ascii="Times New Roman" w:hAnsi="Times New Roman" w:cs="Times New Roman"/>
                <w:color w:val="000000"/>
                <w:sz w:val="24"/>
                <w:szCs w:val="24"/>
              </w:rPr>
            </w:pPr>
            <w:del w:id="513" w:author="Author">
              <w:r w:rsidRPr="00B76A65" w:rsidDel="009F507A">
                <w:rPr>
                  <w:rFonts w:ascii="Times New Roman" w:hAnsi="Times New Roman" w:cs="Times New Roman"/>
                  <w:color w:val="000000"/>
                  <w:sz w:val="24"/>
                  <w:szCs w:val="24"/>
                </w:rPr>
                <w:delText xml:space="preserve">0.183 </w:delText>
              </w:r>
              <w:r w:rsidRPr="00B76A65" w:rsidDel="009F507A">
                <w:rPr>
                  <w:rFonts w:ascii="Times New Roman" w:hAnsi="Times New Roman" w:cs="Times New Roman"/>
                  <w:color w:val="000000"/>
                  <w:sz w:val="24"/>
                  <w:szCs w:val="24"/>
                  <w:vertAlign w:val="superscript"/>
                </w:rPr>
                <w:delText>‡</w:delText>
              </w:r>
            </w:del>
          </w:p>
        </w:tc>
      </w:tr>
      <w:tr w:rsidR="00C35EA0" w:rsidRPr="00D51974" w:rsidDel="009F507A" w:rsidTr="006F3359">
        <w:trPr>
          <w:trHeight w:val="274"/>
          <w:del w:id="514" w:author="Author"/>
        </w:trPr>
        <w:tc>
          <w:tcPr>
            <w:tcW w:w="2129" w:type="dxa"/>
            <w:noWrap/>
          </w:tcPr>
          <w:p w:rsidR="00C35EA0" w:rsidRPr="00D51974" w:rsidDel="009F507A" w:rsidRDefault="00C35EA0" w:rsidP="00DC3DFD">
            <w:pPr>
              <w:bidi w:val="0"/>
              <w:spacing w:after="120" w:line="240" w:lineRule="auto"/>
              <w:rPr>
                <w:del w:id="515" w:author="Author"/>
                <w:rFonts w:ascii="Times New Roman" w:hAnsi="Times New Roman" w:cs="Times New Roman"/>
                <w:color w:val="000000"/>
                <w:sz w:val="24"/>
                <w:szCs w:val="24"/>
              </w:rPr>
            </w:pPr>
            <w:del w:id="516" w:author="Author">
              <w:r w:rsidRPr="00D51974" w:rsidDel="009F507A">
                <w:rPr>
                  <w:rFonts w:ascii="Times New Roman" w:hAnsi="Times New Roman" w:cs="Times New Roman"/>
                  <w:color w:val="000000"/>
                  <w:sz w:val="24"/>
                  <w:szCs w:val="24"/>
                </w:rPr>
                <w:delText>female</w:delText>
              </w:r>
            </w:del>
          </w:p>
        </w:tc>
        <w:tc>
          <w:tcPr>
            <w:tcW w:w="1540" w:type="dxa"/>
          </w:tcPr>
          <w:p w:rsidR="00C35EA0" w:rsidRPr="00B76A65" w:rsidDel="009F507A" w:rsidRDefault="00C35EA0" w:rsidP="00DC3DFD">
            <w:pPr>
              <w:pStyle w:val="DecimalAligned"/>
              <w:spacing w:after="120" w:line="240" w:lineRule="auto"/>
              <w:rPr>
                <w:del w:id="517" w:author="Author"/>
                <w:rFonts w:ascii="Times New Roman" w:hAnsi="Times New Roman" w:cs="Times New Roman"/>
                <w:color w:val="000000"/>
                <w:sz w:val="24"/>
                <w:szCs w:val="24"/>
              </w:rPr>
            </w:pPr>
            <w:del w:id="518" w:author="Author">
              <w:r w:rsidRPr="00B76A65" w:rsidDel="009F507A">
                <w:rPr>
                  <w:rFonts w:ascii="Times New Roman" w:hAnsi="Times New Roman" w:cs="Times New Roman"/>
                  <w:color w:val="000000"/>
                  <w:sz w:val="24"/>
                  <w:szCs w:val="24"/>
                </w:rPr>
                <w:delText>34 (77.3)</w:delText>
              </w:r>
            </w:del>
          </w:p>
        </w:tc>
        <w:tc>
          <w:tcPr>
            <w:tcW w:w="1540" w:type="dxa"/>
          </w:tcPr>
          <w:p w:rsidR="00C35EA0" w:rsidRPr="00B76A65" w:rsidDel="009F507A" w:rsidRDefault="00C35EA0" w:rsidP="00DC3DFD">
            <w:pPr>
              <w:pStyle w:val="DecimalAligned"/>
              <w:spacing w:after="120" w:line="240" w:lineRule="auto"/>
              <w:rPr>
                <w:del w:id="519" w:author="Author"/>
                <w:rFonts w:ascii="Times New Roman" w:hAnsi="Times New Roman" w:cs="Times New Roman"/>
                <w:color w:val="000000"/>
                <w:sz w:val="24"/>
                <w:szCs w:val="24"/>
              </w:rPr>
            </w:pPr>
            <w:del w:id="520" w:author="Author">
              <w:r w:rsidRPr="00B76A65" w:rsidDel="009F507A">
                <w:rPr>
                  <w:rFonts w:ascii="Times New Roman" w:hAnsi="Times New Roman" w:cs="Times New Roman"/>
                  <w:color w:val="000000"/>
                  <w:sz w:val="24"/>
                  <w:szCs w:val="24"/>
                </w:rPr>
                <w:delText>37 (88.1)</w:delText>
              </w:r>
            </w:del>
          </w:p>
        </w:tc>
        <w:tc>
          <w:tcPr>
            <w:tcW w:w="1461" w:type="dxa"/>
          </w:tcPr>
          <w:p w:rsidR="00C35EA0" w:rsidRPr="00B76A65" w:rsidDel="009F507A" w:rsidRDefault="00C35EA0" w:rsidP="00DC3DFD">
            <w:pPr>
              <w:bidi w:val="0"/>
              <w:spacing w:after="120" w:line="240" w:lineRule="auto"/>
              <w:rPr>
                <w:del w:id="521" w:author="Author"/>
                <w:rFonts w:ascii="Times New Roman" w:hAnsi="Times New Roman" w:cs="Times New Roman"/>
                <w:color w:val="000000"/>
                <w:sz w:val="24"/>
                <w:szCs w:val="24"/>
              </w:rPr>
            </w:pPr>
            <w:del w:id="522" w:author="Author">
              <w:r w:rsidRPr="00B76A65" w:rsidDel="009F507A">
                <w:rPr>
                  <w:rFonts w:ascii="Times New Roman" w:hAnsi="Times New Roman" w:cs="Times New Roman"/>
                  <w:color w:val="000000"/>
                  <w:sz w:val="24"/>
                  <w:szCs w:val="24"/>
                </w:rPr>
                <w:delText>71 (82.5)</w:delText>
              </w:r>
            </w:del>
          </w:p>
        </w:tc>
        <w:tc>
          <w:tcPr>
            <w:tcW w:w="1461" w:type="dxa"/>
            <w:vMerge/>
          </w:tcPr>
          <w:p w:rsidR="00C35EA0" w:rsidRPr="00B76A65" w:rsidDel="009F507A" w:rsidRDefault="00C35EA0" w:rsidP="00DC3DFD">
            <w:pPr>
              <w:pStyle w:val="DecimalAligned"/>
              <w:spacing w:after="120" w:line="240" w:lineRule="auto"/>
              <w:rPr>
                <w:del w:id="523" w:author="Author"/>
                <w:rFonts w:ascii="Times New Roman" w:hAnsi="Times New Roman" w:cs="Times New Roman"/>
                <w:color w:val="000000"/>
                <w:sz w:val="24"/>
                <w:szCs w:val="24"/>
              </w:rPr>
            </w:pPr>
          </w:p>
        </w:tc>
      </w:tr>
      <w:tr w:rsidR="00C35EA0" w:rsidRPr="00D51974" w:rsidDel="009F507A" w:rsidTr="006F3359">
        <w:trPr>
          <w:trHeight w:val="259"/>
          <w:del w:id="524" w:author="Author"/>
        </w:trPr>
        <w:tc>
          <w:tcPr>
            <w:tcW w:w="2129" w:type="dxa"/>
            <w:noWrap/>
          </w:tcPr>
          <w:p w:rsidR="00C35EA0" w:rsidRPr="00D51974" w:rsidDel="009F507A" w:rsidRDefault="00C35EA0" w:rsidP="00DC3DFD">
            <w:pPr>
              <w:bidi w:val="0"/>
              <w:spacing w:after="120" w:line="240" w:lineRule="auto"/>
              <w:rPr>
                <w:del w:id="525" w:author="Author"/>
                <w:rFonts w:ascii="Times New Roman" w:hAnsi="Times New Roman" w:cs="Times New Roman"/>
                <w:b/>
                <w:bCs/>
                <w:color w:val="000000"/>
                <w:sz w:val="24"/>
                <w:szCs w:val="24"/>
                <w:rtl/>
              </w:rPr>
            </w:pPr>
            <w:del w:id="526" w:author="Author">
              <w:r w:rsidRPr="00D51974" w:rsidDel="009F507A">
                <w:rPr>
                  <w:rFonts w:ascii="Times New Roman" w:hAnsi="Times New Roman" w:cs="Times New Roman"/>
                  <w:b/>
                  <w:bCs/>
                  <w:color w:val="000000"/>
                  <w:sz w:val="24"/>
                  <w:szCs w:val="24"/>
                </w:rPr>
                <w:delText>n (%)</w:delText>
              </w:r>
              <w:r w:rsidRPr="00D51974" w:rsidDel="009F507A">
                <w:rPr>
                  <w:rFonts w:ascii="Times New Roman" w:hAnsi="Times New Roman" w:cs="Times New Roman"/>
                  <w:b/>
                  <w:bCs/>
                  <w:color w:val="000000"/>
                  <w:sz w:val="24"/>
                  <w:szCs w:val="24"/>
                  <w:rtl/>
                </w:rPr>
                <w:delText xml:space="preserve">  </w:delText>
              </w:r>
              <w:r w:rsidRPr="00D51974" w:rsidDel="009F507A">
                <w:rPr>
                  <w:rFonts w:ascii="Times New Roman" w:hAnsi="Times New Roman" w:cs="Times New Roman"/>
                  <w:b/>
                  <w:bCs/>
                  <w:color w:val="000000"/>
                  <w:sz w:val="24"/>
                  <w:szCs w:val="24"/>
                </w:rPr>
                <w:delText>Marital status</w:delText>
              </w:r>
            </w:del>
          </w:p>
        </w:tc>
        <w:tc>
          <w:tcPr>
            <w:tcW w:w="1540" w:type="dxa"/>
          </w:tcPr>
          <w:p w:rsidR="00C35EA0" w:rsidRPr="00B76A65" w:rsidDel="009F507A" w:rsidRDefault="00C35EA0" w:rsidP="00DC3DFD">
            <w:pPr>
              <w:pStyle w:val="DecimalAligned"/>
              <w:spacing w:after="120" w:line="240" w:lineRule="auto"/>
              <w:rPr>
                <w:del w:id="527" w:author="Author"/>
                <w:rFonts w:ascii="Times New Roman" w:hAnsi="Times New Roman" w:cs="Times New Roman"/>
                <w:color w:val="000000"/>
                <w:sz w:val="24"/>
                <w:szCs w:val="24"/>
              </w:rPr>
            </w:pPr>
          </w:p>
        </w:tc>
        <w:tc>
          <w:tcPr>
            <w:tcW w:w="1540" w:type="dxa"/>
          </w:tcPr>
          <w:p w:rsidR="00C35EA0" w:rsidRPr="00B76A65" w:rsidDel="009F507A" w:rsidRDefault="00C35EA0" w:rsidP="00DC3DFD">
            <w:pPr>
              <w:pStyle w:val="DecimalAligned"/>
              <w:spacing w:after="120" w:line="240" w:lineRule="auto"/>
              <w:rPr>
                <w:del w:id="528" w:author="Author"/>
                <w:rFonts w:ascii="Times New Roman" w:hAnsi="Times New Roman" w:cs="Times New Roman"/>
                <w:color w:val="000000"/>
                <w:sz w:val="24"/>
                <w:szCs w:val="24"/>
              </w:rPr>
            </w:pPr>
          </w:p>
        </w:tc>
        <w:tc>
          <w:tcPr>
            <w:tcW w:w="1461" w:type="dxa"/>
          </w:tcPr>
          <w:p w:rsidR="00C35EA0" w:rsidRPr="00B76A65" w:rsidDel="009F507A" w:rsidRDefault="00C35EA0" w:rsidP="00DC3DFD">
            <w:pPr>
              <w:bidi w:val="0"/>
              <w:spacing w:after="120" w:line="240" w:lineRule="auto"/>
              <w:rPr>
                <w:del w:id="529" w:author="Author"/>
                <w:rFonts w:ascii="Times New Roman" w:hAnsi="Times New Roman" w:cs="Times New Roman"/>
                <w:color w:val="000000"/>
                <w:sz w:val="24"/>
                <w:szCs w:val="24"/>
              </w:rPr>
            </w:pPr>
          </w:p>
        </w:tc>
        <w:tc>
          <w:tcPr>
            <w:tcW w:w="1461" w:type="dxa"/>
          </w:tcPr>
          <w:p w:rsidR="00C35EA0" w:rsidRPr="00B76A65" w:rsidDel="009F507A" w:rsidRDefault="00C35EA0" w:rsidP="00DC3DFD">
            <w:pPr>
              <w:pStyle w:val="DecimalAligned"/>
              <w:spacing w:after="120" w:line="240" w:lineRule="auto"/>
              <w:rPr>
                <w:del w:id="530" w:author="Author"/>
                <w:rFonts w:ascii="Times New Roman" w:hAnsi="Times New Roman" w:cs="Times New Roman"/>
                <w:color w:val="000000"/>
                <w:sz w:val="24"/>
                <w:szCs w:val="24"/>
              </w:rPr>
            </w:pPr>
          </w:p>
        </w:tc>
      </w:tr>
      <w:tr w:rsidR="00C35EA0" w:rsidRPr="00D51974" w:rsidDel="009F507A" w:rsidTr="006F3359">
        <w:trPr>
          <w:trHeight w:val="259"/>
          <w:del w:id="531" w:author="Author"/>
        </w:trPr>
        <w:tc>
          <w:tcPr>
            <w:tcW w:w="2129" w:type="dxa"/>
            <w:noWrap/>
          </w:tcPr>
          <w:p w:rsidR="00C35EA0" w:rsidRPr="00D51974" w:rsidDel="009F507A" w:rsidRDefault="00C35EA0" w:rsidP="00DC3DFD">
            <w:pPr>
              <w:bidi w:val="0"/>
              <w:spacing w:after="120" w:line="240" w:lineRule="auto"/>
              <w:rPr>
                <w:del w:id="532" w:author="Author"/>
                <w:rFonts w:ascii="Times New Roman" w:hAnsi="Times New Roman" w:cs="Times New Roman"/>
                <w:color w:val="000000"/>
                <w:sz w:val="24"/>
                <w:szCs w:val="24"/>
                <w:rtl/>
              </w:rPr>
            </w:pPr>
            <w:del w:id="533" w:author="Author">
              <w:r w:rsidRPr="00D51974" w:rsidDel="009F507A">
                <w:rPr>
                  <w:rFonts w:ascii="Times New Roman" w:hAnsi="Times New Roman" w:cs="Times New Roman"/>
                  <w:color w:val="000000"/>
                  <w:sz w:val="24"/>
                  <w:szCs w:val="24"/>
                </w:rPr>
                <w:delText>single</w:delText>
              </w:r>
            </w:del>
          </w:p>
        </w:tc>
        <w:tc>
          <w:tcPr>
            <w:tcW w:w="1540" w:type="dxa"/>
          </w:tcPr>
          <w:p w:rsidR="00C35EA0" w:rsidRPr="00B76A65" w:rsidDel="009F507A" w:rsidRDefault="00C35EA0" w:rsidP="00DC3DFD">
            <w:pPr>
              <w:pStyle w:val="DecimalAligned"/>
              <w:spacing w:after="120" w:line="240" w:lineRule="auto"/>
              <w:rPr>
                <w:del w:id="534" w:author="Author"/>
                <w:rFonts w:ascii="Times New Roman" w:hAnsi="Times New Roman" w:cs="Times New Roman"/>
                <w:color w:val="000000"/>
                <w:sz w:val="24"/>
                <w:szCs w:val="24"/>
              </w:rPr>
            </w:pPr>
            <w:del w:id="535" w:author="Author">
              <w:r w:rsidRPr="00B76A65" w:rsidDel="009F507A">
                <w:rPr>
                  <w:rFonts w:ascii="Times New Roman" w:hAnsi="Times New Roman" w:cs="Times New Roman"/>
                  <w:color w:val="000000"/>
                  <w:sz w:val="24"/>
                  <w:szCs w:val="24"/>
                </w:rPr>
                <w:delText>19 (43.2)</w:delText>
              </w:r>
            </w:del>
          </w:p>
        </w:tc>
        <w:tc>
          <w:tcPr>
            <w:tcW w:w="1540" w:type="dxa"/>
          </w:tcPr>
          <w:p w:rsidR="00C35EA0" w:rsidRPr="00B76A65" w:rsidDel="009F507A" w:rsidRDefault="00C35EA0" w:rsidP="00DC3DFD">
            <w:pPr>
              <w:pStyle w:val="DecimalAligned"/>
              <w:spacing w:after="120" w:line="240" w:lineRule="auto"/>
              <w:rPr>
                <w:del w:id="536" w:author="Author"/>
                <w:rFonts w:ascii="Times New Roman" w:hAnsi="Times New Roman" w:cs="Times New Roman"/>
                <w:color w:val="000000"/>
                <w:sz w:val="24"/>
                <w:szCs w:val="24"/>
              </w:rPr>
            </w:pPr>
            <w:del w:id="537" w:author="Author">
              <w:r w:rsidRPr="00B76A65" w:rsidDel="009F507A">
                <w:rPr>
                  <w:rFonts w:ascii="Times New Roman" w:hAnsi="Times New Roman" w:cs="Times New Roman"/>
                  <w:color w:val="000000"/>
                  <w:sz w:val="24"/>
                  <w:szCs w:val="24"/>
                </w:rPr>
                <w:delText>12 (28.6)</w:delText>
              </w:r>
            </w:del>
          </w:p>
        </w:tc>
        <w:tc>
          <w:tcPr>
            <w:tcW w:w="1461" w:type="dxa"/>
          </w:tcPr>
          <w:p w:rsidR="00C35EA0" w:rsidRPr="00B76A65" w:rsidDel="009F507A" w:rsidRDefault="00C35EA0" w:rsidP="00DC3DFD">
            <w:pPr>
              <w:bidi w:val="0"/>
              <w:spacing w:after="120" w:line="240" w:lineRule="auto"/>
              <w:rPr>
                <w:del w:id="538" w:author="Author"/>
                <w:rFonts w:ascii="Times New Roman" w:hAnsi="Times New Roman" w:cs="Times New Roman"/>
                <w:color w:val="000000"/>
                <w:sz w:val="24"/>
                <w:szCs w:val="24"/>
              </w:rPr>
            </w:pPr>
            <w:del w:id="539" w:author="Author">
              <w:r w:rsidRPr="00B76A65" w:rsidDel="009F507A">
                <w:rPr>
                  <w:rFonts w:ascii="Times New Roman" w:hAnsi="Times New Roman" w:cs="Times New Roman"/>
                  <w:color w:val="000000"/>
                  <w:sz w:val="24"/>
                  <w:szCs w:val="24"/>
                </w:rPr>
                <w:delText>31 (36.1)</w:delText>
              </w:r>
            </w:del>
          </w:p>
        </w:tc>
        <w:tc>
          <w:tcPr>
            <w:tcW w:w="1461" w:type="dxa"/>
            <w:vMerge w:val="restart"/>
          </w:tcPr>
          <w:p w:rsidR="00C35EA0" w:rsidRPr="00B76A65" w:rsidDel="009F507A" w:rsidRDefault="00C35EA0" w:rsidP="00DC3DFD">
            <w:pPr>
              <w:pStyle w:val="DecimalAligned"/>
              <w:spacing w:after="120" w:line="240" w:lineRule="auto"/>
              <w:rPr>
                <w:del w:id="540" w:author="Author"/>
                <w:rFonts w:ascii="Times New Roman" w:hAnsi="Times New Roman" w:cs="Times New Roman"/>
                <w:color w:val="000000"/>
                <w:sz w:val="24"/>
                <w:szCs w:val="24"/>
              </w:rPr>
            </w:pPr>
          </w:p>
          <w:p w:rsidR="00C35EA0" w:rsidRPr="00B76A65" w:rsidDel="009F507A" w:rsidRDefault="00C35EA0" w:rsidP="00DC3DFD">
            <w:pPr>
              <w:pStyle w:val="DecimalAligned"/>
              <w:spacing w:after="120" w:line="240" w:lineRule="auto"/>
              <w:rPr>
                <w:del w:id="541" w:author="Author"/>
                <w:rFonts w:ascii="Times New Roman" w:hAnsi="Times New Roman" w:cs="Times New Roman"/>
                <w:color w:val="000000"/>
                <w:sz w:val="24"/>
                <w:szCs w:val="24"/>
              </w:rPr>
            </w:pPr>
            <w:del w:id="542" w:author="Author">
              <w:r w:rsidRPr="00B76A65" w:rsidDel="009F507A">
                <w:rPr>
                  <w:rFonts w:ascii="Times New Roman" w:hAnsi="Times New Roman" w:cs="Times New Roman"/>
                  <w:color w:val="000000"/>
                  <w:sz w:val="24"/>
                  <w:szCs w:val="24"/>
                </w:rPr>
                <w:delText xml:space="preserve">0.185 </w:delText>
              </w:r>
              <w:r w:rsidRPr="00B76A65" w:rsidDel="009F507A">
                <w:rPr>
                  <w:rFonts w:ascii="Times New Roman" w:hAnsi="Times New Roman" w:cs="Times New Roman"/>
                  <w:color w:val="000000"/>
                  <w:sz w:val="24"/>
                  <w:szCs w:val="24"/>
                  <w:vertAlign w:val="superscript"/>
                </w:rPr>
                <w:delText>‡</w:delText>
              </w:r>
            </w:del>
          </w:p>
        </w:tc>
      </w:tr>
      <w:tr w:rsidR="00C35EA0" w:rsidRPr="00D51974" w:rsidDel="009F507A" w:rsidTr="006F3359">
        <w:trPr>
          <w:trHeight w:val="274"/>
          <w:del w:id="543" w:author="Author"/>
        </w:trPr>
        <w:tc>
          <w:tcPr>
            <w:tcW w:w="2129" w:type="dxa"/>
            <w:noWrap/>
          </w:tcPr>
          <w:p w:rsidR="00C35EA0" w:rsidRPr="00D51974" w:rsidDel="009F507A" w:rsidRDefault="00C35EA0" w:rsidP="00DC3DFD">
            <w:pPr>
              <w:bidi w:val="0"/>
              <w:spacing w:after="120" w:line="240" w:lineRule="auto"/>
              <w:rPr>
                <w:del w:id="544" w:author="Author"/>
                <w:rFonts w:ascii="Times New Roman" w:hAnsi="Times New Roman" w:cs="Times New Roman"/>
                <w:color w:val="000000"/>
                <w:sz w:val="24"/>
                <w:szCs w:val="24"/>
              </w:rPr>
            </w:pPr>
            <w:del w:id="545" w:author="Author">
              <w:r w:rsidRPr="00D51974" w:rsidDel="009F507A">
                <w:rPr>
                  <w:rFonts w:ascii="Times New Roman" w:hAnsi="Times New Roman" w:cs="Times New Roman"/>
                  <w:color w:val="000000"/>
                  <w:sz w:val="24"/>
                  <w:szCs w:val="24"/>
                </w:rPr>
                <w:delText>married</w:delText>
              </w:r>
            </w:del>
          </w:p>
        </w:tc>
        <w:tc>
          <w:tcPr>
            <w:tcW w:w="1540" w:type="dxa"/>
          </w:tcPr>
          <w:p w:rsidR="00C35EA0" w:rsidRPr="00B76A65" w:rsidDel="009F507A" w:rsidRDefault="00C35EA0" w:rsidP="00DC3DFD">
            <w:pPr>
              <w:pStyle w:val="DecimalAligned"/>
              <w:spacing w:after="120" w:line="240" w:lineRule="auto"/>
              <w:rPr>
                <w:del w:id="546" w:author="Author"/>
                <w:rFonts w:ascii="Times New Roman" w:hAnsi="Times New Roman" w:cs="Times New Roman"/>
                <w:color w:val="000000"/>
                <w:sz w:val="24"/>
                <w:szCs w:val="24"/>
              </w:rPr>
            </w:pPr>
            <w:del w:id="547" w:author="Author">
              <w:r w:rsidRPr="00B76A65" w:rsidDel="009F507A">
                <w:rPr>
                  <w:rFonts w:ascii="Times New Roman" w:hAnsi="Times New Roman" w:cs="Times New Roman"/>
                  <w:color w:val="000000"/>
                  <w:sz w:val="24"/>
                  <w:szCs w:val="24"/>
                </w:rPr>
                <w:delText>25 (56.8)</w:delText>
              </w:r>
            </w:del>
          </w:p>
        </w:tc>
        <w:tc>
          <w:tcPr>
            <w:tcW w:w="1540" w:type="dxa"/>
          </w:tcPr>
          <w:p w:rsidR="00C35EA0" w:rsidRPr="00B76A65" w:rsidDel="009F507A" w:rsidRDefault="00C35EA0" w:rsidP="00DC3DFD">
            <w:pPr>
              <w:pStyle w:val="DecimalAligned"/>
              <w:spacing w:after="120" w:line="240" w:lineRule="auto"/>
              <w:rPr>
                <w:del w:id="548" w:author="Author"/>
                <w:rFonts w:ascii="Times New Roman" w:hAnsi="Times New Roman" w:cs="Times New Roman"/>
                <w:color w:val="000000"/>
                <w:sz w:val="24"/>
                <w:szCs w:val="24"/>
              </w:rPr>
            </w:pPr>
            <w:del w:id="549" w:author="Author">
              <w:r w:rsidRPr="00B76A65" w:rsidDel="009F507A">
                <w:rPr>
                  <w:rFonts w:ascii="Times New Roman" w:hAnsi="Times New Roman" w:cs="Times New Roman"/>
                  <w:color w:val="000000"/>
                  <w:sz w:val="24"/>
                  <w:szCs w:val="24"/>
                </w:rPr>
                <w:delText>30 (71.4)</w:delText>
              </w:r>
            </w:del>
          </w:p>
        </w:tc>
        <w:tc>
          <w:tcPr>
            <w:tcW w:w="1461" w:type="dxa"/>
          </w:tcPr>
          <w:p w:rsidR="00C35EA0" w:rsidRPr="00B76A65" w:rsidDel="009F507A" w:rsidRDefault="00C35EA0" w:rsidP="00DC3DFD">
            <w:pPr>
              <w:bidi w:val="0"/>
              <w:spacing w:after="120" w:line="240" w:lineRule="auto"/>
              <w:rPr>
                <w:del w:id="550" w:author="Author"/>
                <w:rFonts w:ascii="Times New Roman" w:hAnsi="Times New Roman" w:cs="Times New Roman"/>
                <w:color w:val="000000"/>
                <w:sz w:val="24"/>
                <w:szCs w:val="24"/>
              </w:rPr>
            </w:pPr>
            <w:del w:id="551" w:author="Author">
              <w:r w:rsidRPr="00B76A65" w:rsidDel="009F507A">
                <w:rPr>
                  <w:rFonts w:ascii="Times New Roman" w:hAnsi="Times New Roman" w:cs="Times New Roman"/>
                  <w:color w:val="000000"/>
                  <w:sz w:val="24"/>
                  <w:szCs w:val="24"/>
                </w:rPr>
                <w:delText>55 (63.9)</w:delText>
              </w:r>
            </w:del>
          </w:p>
        </w:tc>
        <w:tc>
          <w:tcPr>
            <w:tcW w:w="1461" w:type="dxa"/>
            <w:vMerge/>
          </w:tcPr>
          <w:p w:rsidR="00C35EA0" w:rsidRPr="00B76A65" w:rsidDel="009F507A" w:rsidRDefault="00C35EA0" w:rsidP="00DC3DFD">
            <w:pPr>
              <w:pStyle w:val="DecimalAligned"/>
              <w:spacing w:after="120" w:line="240" w:lineRule="auto"/>
              <w:rPr>
                <w:del w:id="552" w:author="Author"/>
                <w:rFonts w:ascii="Times New Roman" w:hAnsi="Times New Roman" w:cs="Times New Roman"/>
                <w:color w:val="000000"/>
                <w:sz w:val="24"/>
                <w:szCs w:val="24"/>
              </w:rPr>
            </w:pPr>
          </w:p>
        </w:tc>
      </w:tr>
      <w:tr w:rsidR="00C35EA0" w:rsidRPr="00D51974" w:rsidDel="009F507A" w:rsidTr="006F3359">
        <w:trPr>
          <w:trHeight w:val="274"/>
          <w:del w:id="553" w:author="Author"/>
        </w:trPr>
        <w:tc>
          <w:tcPr>
            <w:tcW w:w="2129" w:type="dxa"/>
            <w:noWrap/>
          </w:tcPr>
          <w:p w:rsidR="00C35EA0" w:rsidRPr="00D51974" w:rsidDel="009F507A" w:rsidRDefault="00C35EA0" w:rsidP="00DC3DFD">
            <w:pPr>
              <w:bidi w:val="0"/>
              <w:spacing w:after="120" w:line="240" w:lineRule="auto"/>
              <w:rPr>
                <w:del w:id="554" w:author="Author"/>
                <w:rFonts w:ascii="Times New Roman" w:hAnsi="Times New Roman" w:cs="Times New Roman"/>
                <w:b/>
                <w:bCs/>
                <w:color w:val="000000"/>
                <w:sz w:val="24"/>
                <w:szCs w:val="24"/>
              </w:rPr>
            </w:pPr>
            <w:del w:id="555" w:author="Author">
              <w:r w:rsidRPr="00D51974" w:rsidDel="009F507A">
                <w:rPr>
                  <w:rFonts w:ascii="Times New Roman" w:hAnsi="Times New Roman" w:cs="Times New Roman"/>
                  <w:b/>
                  <w:bCs/>
                  <w:color w:val="000000"/>
                  <w:sz w:val="24"/>
                  <w:szCs w:val="24"/>
                </w:rPr>
                <w:delText>Educational level n (%)</w:delText>
              </w:r>
            </w:del>
          </w:p>
        </w:tc>
        <w:tc>
          <w:tcPr>
            <w:tcW w:w="1540" w:type="dxa"/>
          </w:tcPr>
          <w:p w:rsidR="00C35EA0" w:rsidRPr="00B76A65" w:rsidDel="009F507A" w:rsidRDefault="00C35EA0" w:rsidP="00DC3DFD">
            <w:pPr>
              <w:pStyle w:val="DecimalAligned"/>
              <w:spacing w:after="120" w:line="240" w:lineRule="auto"/>
              <w:rPr>
                <w:del w:id="556" w:author="Author"/>
                <w:rFonts w:ascii="Times New Roman" w:hAnsi="Times New Roman" w:cs="Times New Roman"/>
                <w:color w:val="000000"/>
                <w:sz w:val="24"/>
                <w:szCs w:val="24"/>
              </w:rPr>
            </w:pPr>
          </w:p>
        </w:tc>
        <w:tc>
          <w:tcPr>
            <w:tcW w:w="1540" w:type="dxa"/>
          </w:tcPr>
          <w:p w:rsidR="00C35EA0" w:rsidRPr="00B76A65" w:rsidDel="009F507A" w:rsidRDefault="00C35EA0" w:rsidP="00DC3DFD">
            <w:pPr>
              <w:pStyle w:val="DecimalAligned"/>
              <w:spacing w:after="120" w:line="240" w:lineRule="auto"/>
              <w:rPr>
                <w:del w:id="557" w:author="Author"/>
                <w:rFonts w:ascii="Times New Roman" w:hAnsi="Times New Roman" w:cs="Times New Roman"/>
                <w:color w:val="000000"/>
                <w:sz w:val="24"/>
                <w:szCs w:val="24"/>
              </w:rPr>
            </w:pPr>
          </w:p>
        </w:tc>
        <w:tc>
          <w:tcPr>
            <w:tcW w:w="1461" w:type="dxa"/>
          </w:tcPr>
          <w:p w:rsidR="00C35EA0" w:rsidRPr="00B76A65" w:rsidDel="009F507A" w:rsidRDefault="00C35EA0" w:rsidP="00DC3DFD">
            <w:pPr>
              <w:bidi w:val="0"/>
              <w:spacing w:after="120" w:line="240" w:lineRule="auto"/>
              <w:rPr>
                <w:del w:id="558" w:author="Author"/>
                <w:rFonts w:ascii="Times New Roman" w:hAnsi="Times New Roman" w:cs="Times New Roman"/>
                <w:color w:val="000000"/>
                <w:sz w:val="24"/>
                <w:szCs w:val="24"/>
              </w:rPr>
            </w:pPr>
          </w:p>
        </w:tc>
        <w:tc>
          <w:tcPr>
            <w:tcW w:w="1461" w:type="dxa"/>
          </w:tcPr>
          <w:p w:rsidR="00C35EA0" w:rsidRPr="00B76A65" w:rsidDel="009F507A" w:rsidRDefault="00C35EA0" w:rsidP="00DC3DFD">
            <w:pPr>
              <w:pStyle w:val="DecimalAligned"/>
              <w:spacing w:after="120" w:line="240" w:lineRule="auto"/>
              <w:rPr>
                <w:del w:id="559" w:author="Author"/>
                <w:rFonts w:ascii="Times New Roman" w:hAnsi="Times New Roman" w:cs="Times New Roman"/>
                <w:color w:val="000000"/>
                <w:sz w:val="24"/>
                <w:szCs w:val="24"/>
              </w:rPr>
            </w:pPr>
          </w:p>
        </w:tc>
      </w:tr>
      <w:tr w:rsidR="00C35EA0" w:rsidRPr="00D51974" w:rsidDel="009F507A" w:rsidTr="006F3359">
        <w:trPr>
          <w:trHeight w:val="274"/>
          <w:del w:id="560" w:author="Author"/>
        </w:trPr>
        <w:tc>
          <w:tcPr>
            <w:tcW w:w="2129" w:type="dxa"/>
            <w:tcBorders>
              <w:bottom w:val="nil"/>
            </w:tcBorders>
            <w:noWrap/>
          </w:tcPr>
          <w:p w:rsidR="00C35EA0" w:rsidRPr="00D51974" w:rsidDel="009F507A" w:rsidRDefault="00C35EA0" w:rsidP="00DC3DFD">
            <w:pPr>
              <w:bidi w:val="0"/>
              <w:spacing w:after="120" w:line="240" w:lineRule="auto"/>
              <w:rPr>
                <w:del w:id="561" w:author="Author"/>
                <w:rFonts w:ascii="Times New Roman" w:hAnsi="Times New Roman" w:cs="Times New Roman"/>
                <w:color w:val="000000"/>
                <w:sz w:val="24"/>
                <w:szCs w:val="24"/>
                <w:rtl/>
              </w:rPr>
            </w:pPr>
            <w:del w:id="562" w:author="Author">
              <w:r w:rsidRPr="00D51974" w:rsidDel="009F507A">
                <w:rPr>
                  <w:rFonts w:ascii="Times New Roman" w:hAnsi="Times New Roman" w:cs="Times New Roman"/>
                  <w:color w:val="000000"/>
                  <w:sz w:val="24"/>
                  <w:szCs w:val="24"/>
                </w:rPr>
                <w:delText>baccalaureate</w:delText>
              </w:r>
            </w:del>
          </w:p>
        </w:tc>
        <w:tc>
          <w:tcPr>
            <w:tcW w:w="1540" w:type="dxa"/>
            <w:tcBorders>
              <w:bottom w:val="nil"/>
            </w:tcBorders>
          </w:tcPr>
          <w:p w:rsidR="00C35EA0" w:rsidRPr="00B76A65" w:rsidDel="009F507A" w:rsidRDefault="00C35EA0" w:rsidP="00DC3DFD">
            <w:pPr>
              <w:pStyle w:val="DecimalAligned"/>
              <w:spacing w:after="120" w:line="240" w:lineRule="auto"/>
              <w:rPr>
                <w:del w:id="563" w:author="Author"/>
                <w:rFonts w:ascii="Times New Roman" w:hAnsi="Times New Roman" w:cs="Times New Roman"/>
                <w:color w:val="000000"/>
                <w:sz w:val="24"/>
                <w:szCs w:val="24"/>
              </w:rPr>
            </w:pPr>
            <w:del w:id="564" w:author="Author">
              <w:r w:rsidRPr="00B76A65" w:rsidDel="009F507A">
                <w:rPr>
                  <w:rFonts w:ascii="Times New Roman" w:hAnsi="Times New Roman" w:cs="Times New Roman"/>
                  <w:color w:val="000000"/>
                  <w:sz w:val="24"/>
                  <w:szCs w:val="24"/>
                </w:rPr>
                <w:delText>43(97.7)</w:delText>
              </w:r>
            </w:del>
          </w:p>
        </w:tc>
        <w:tc>
          <w:tcPr>
            <w:tcW w:w="1540" w:type="dxa"/>
            <w:tcBorders>
              <w:bottom w:val="nil"/>
            </w:tcBorders>
          </w:tcPr>
          <w:p w:rsidR="00C35EA0" w:rsidRPr="00B76A65" w:rsidDel="009F507A" w:rsidRDefault="00C35EA0" w:rsidP="00DC3DFD">
            <w:pPr>
              <w:pStyle w:val="DecimalAligned"/>
              <w:spacing w:after="120" w:line="240" w:lineRule="auto"/>
              <w:rPr>
                <w:del w:id="565" w:author="Author"/>
                <w:rFonts w:ascii="Times New Roman" w:hAnsi="Times New Roman" w:cs="Times New Roman"/>
                <w:color w:val="000000"/>
                <w:sz w:val="24"/>
                <w:szCs w:val="24"/>
              </w:rPr>
            </w:pPr>
            <w:del w:id="566" w:author="Author">
              <w:r w:rsidRPr="00B76A65" w:rsidDel="009F507A">
                <w:rPr>
                  <w:rFonts w:ascii="Times New Roman" w:hAnsi="Times New Roman" w:cs="Times New Roman"/>
                  <w:color w:val="000000"/>
                  <w:sz w:val="24"/>
                  <w:szCs w:val="24"/>
                </w:rPr>
                <w:delText>41(97.6)</w:delText>
              </w:r>
            </w:del>
          </w:p>
        </w:tc>
        <w:tc>
          <w:tcPr>
            <w:tcW w:w="1461" w:type="dxa"/>
            <w:tcBorders>
              <w:bottom w:val="nil"/>
            </w:tcBorders>
          </w:tcPr>
          <w:p w:rsidR="00C35EA0" w:rsidRPr="00B76A65" w:rsidDel="009F507A" w:rsidRDefault="00C35EA0" w:rsidP="00DC3DFD">
            <w:pPr>
              <w:bidi w:val="0"/>
              <w:spacing w:after="120" w:line="240" w:lineRule="auto"/>
              <w:rPr>
                <w:del w:id="567" w:author="Author"/>
                <w:rFonts w:ascii="Times New Roman" w:hAnsi="Times New Roman" w:cs="Times New Roman"/>
                <w:color w:val="000000"/>
                <w:sz w:val="24"/>
                <w:szCs w:val="24"/>
              </w:rPr>
            </w:pPr>
            <w:del w:id="568" w:author="Author">
              <w:r w:rsidRPr="00B76A65" w:rsidDel="009F507A">
                <w:rPr>
                  <w:rFonts w:ascii="Times New Roman" w:hAnsi="Times New Roman" w:cs="Times New Roman"/>
                  <w:color w:val="000000"/>
                  <w:sz w:val="24"/>
                  <w:szCs w:val="24"/>
                </w:rPr>
                <w:delText>84 (6.97)</w:delText>
              </w:r>
            </w:del>
          </w:p>
        </w:tc>
        <w:tc>
          <w:tcPr>
            <w:tcW w:w="1461" w:type="dxa"/>
            <w:vMerge w:val="restart"/>
            <w:tcBorders>
              <w:bottom w:val="nil"/>
            </w:tcBorders>
          </w:tcPr>
          <w:p w:rsidR="00C35EA0" w:rsidRPr="00B76A65" w:rsidDel="009F507A" w:rsidRDefault="00C35EA0" w:rsidP="00DC3DFD">
            <w:pPr>
              <w:pStyle w:val="DecimalAligned"/>
              <w:spacing w:after="120" w:line="240" w:lineRule="auto"/>
              <w:rPr>
                <w:del w:id="569" w:author="Author"/>
                <w:rFonts w:ascii="Times New Roman" w:hAnsi="Times New Roman" w:cs="Times New Roman"/>
                <w:color w:val="000000"/>
                <w:sz w:val="24"/>
                <w:szCs w:val="24"/>
              </w:rPr>
            </w:pPr>
          </w:p>
          <w:p w:rsidR="00C35EA0" w:rsidRPr="00B76A65" w:rsidDel="009F507A" w:rsidRDefault="00C35EA0" w:rsidP="00DC3DFD">
            <w:pPr>
              <w:pStyle w:val="DecimalAligned"/>
              <w:spacing w:after="120" w:line="240" w:lineRule="auto"/>
              <w:rPr>
                <w:del w:id="570" w:author="Author"/>
                <w:rFonts w:ascii="Times New Roman" w:hAnsi="Times New Roman" w:cs="Times New Roman"/>
                <w:color w:val="000000"/>
                <w:sz w:val="24"/>
                <w:szCs w:val="24"/>
              </w:rPr>
            </w:pPr>
            <w:del w:id="571" w:author="Author">
              <w:r w:rsidRPr="00B76A65" w:rsidDel="009F507A">
                <w:rPr>
                  <w:rFonts w:ascii="Times New Roman" w:hAnsi="Times New Roman" w:cs="Times New Roman"/>
                  <w:color w:val="000000"/>
                  <w:sz w:val="24"/>
                  <w:szCs w:val="24"/>
                </w:rPr>
                <w:delText xml:space="preserve">1.000 </w:delText>
              </w:r>
              <w:r w:rsidRPr="00B76A65" w:rsidDel="009F507A">
                <w:rPr>
                  <w:rFonts w:ascii="Times New Roman" w:hAnsi="Times New Roman" w:cs="Times New Roman"/>
                  <w:color w:val="000000"/>
                  <w:sz w:val="24"/>
                  <w:szCs w:val="24"/>
                  <w:vertAlign w:val="superscript"/>
                </w:rPr>
                <w:delText>‡</w:delText>
              </w:r>
            </w:del>
          </w:p>
        </w:tc>
      </w:tr>
      <w:tr w:rsidR="00C35EA0" w:rsidRPr="00D51974" w:rsidDel="009F507A" w:rsidTr="006F3359">
        <w:trPr>
          <w:trHeight w:val="274"/>
          <w:del w:id="572" w:author="Author"/>
        </w:trPr>
        <w:tc>
          <w:tcPr>
            <w:tcW w:w="2129" w:type="dxa"/>
            <w:tcBorders>
              <w:top w:val="nil"/>
              <w:left w:val="nil"/>
              <w:bottom w:val="single" w:sz="4" w:space="0" w:color="auto"/>
              <w:right w:val="nil"/>
            </w:tcBorders>
            <w:noWrap/>
          </w:tcPr>
          <w:p w:rsidR="00C35EA0" w:rsidRPr="00D51974" w:rsidDel="009F507A" w:rsidRDefault="00C35EA0" w:rsidP="00DC3DFD">
            <w:pPr>
              <w:bidi w:val="0"/>
              <w:spacing w:after="120" w:line="240" w:lineRule="auto"/>
              <w:rPr>
                <w:del w:id="573" w:author="Author"/>
                <w:rFonts w:ascii="Times New Roman" w:hAnsi="Times New Roman" w:cs="Times New Roman"/>
                <w:b/>
                <w:bCs/>
                <w:color w:val="000000"/>
                <w:sz w:val="24"/>
                <w:szCs w:val="24"/>
                <w:rtl/>
              </w:rPr>
            </w:pPr>
            <w:del w:id="574" w:author="Author">
              <w:r w:rsidRPr="00D51974" w:rsidDel="009F507A">
                <w:rPr>
                  <w:rFonts w:ascii="Times New Roman" w:hAnsi="Times New Roman" w:cs="Times New Roman"/>
                  <w:color w:val="000000"/>
                  <w:sz w:val="24"/>
                  <w:szCs w:val="24"/>
                </w:rPr>
                <w:delText>postgraduate</w:delText>
              </w:r>
            </w:del>
          </w:p>
        </w:tc>
        <w:tc>
          <w:tcPr>
            <w:tcW w:w="1540" w:type="dxa"/>
            <w:tcBorders>
              <w:top w:val="nil"/>
              <w:left w:val="nil"/>
              <w:bottom w:val="single" w:sz="4" w:space="0" w:color="auto"/>
              <w:right w:val="nil"/>
            </w:tcBorders>
          </w:tcPr>
          <w:p w:rsidR="00C35EA0" w:rsidRPr="00B76A65" w:rsidDel="009F507A" w:rsidRDefault="00C35EA0" w:rsidP="00DC3DFD">
            <w:pPr>
              <w:pStyle w:val="DecimalAligned"/>
              <w:spacing w:after="120" w:line="240" w:lineRule="auto"/>
              <w:rPr>
                <w:del w:id="575" w:author="Author"/>
                <w:rFonts w:ascii="Times New Roman" w:hAnsi="Times New Roman" w:cs="Times New Roman"/>
                <w:b/>
                <w:bCs/>
                <w:color w:val="000000"/>
                <w:sz w:val="24"/>
                <w:szCs w:val="24"/>
              </w:rPr>
            </w:pPr>
            <w:del w:id="576" w:author="Author">
              <w:r w:rsidRPr="00B76A65" w:rsidDel="009F507A">
                <w:rPr>
                  <w:rFonts w:ascii="Times New Roman" w:hAnsi="Times New Roman" w:cs="Times New Roman"/>
                  <w:color w:val="000000"/>
                  <w:sz w:val="24"/>
                  <w:szCs w:val="24"/>
                </w:rPr>
                <w:delText>1(2.3)</w:delText>
              </w:r>
            </w:del>
          </w:p>
        </w:tc>
        <w:tc>
          <w:tcPr>
            <w:tcW w:w="1540" w:type="dxa"/>
            <w:tcBorders>
              <w:top w:val="nil"/>
              <w:left w:val="nil"/>
              <w:bottom w:val="single" w:sz="4" w:space="0" w:color="auto"/>
              <w:right w:val="nil"/>
            </w:tcBorders>
          </w:tcPr>
          <w:p w:rsidR="00C35EA0" w:rsidRPr="00B76A65" w:rsidDel="009F507A" w:rsidRDefault="00C35EA0" w:rsidP="00DC3DFD">
            <w:pPr>
              <w:pStyle w:val="DecimalAligned"/>
              <w:spacing w:after="120" w:line="240" w:lineRule="auto"/>
              <w:rPr>
                <w:del w:id="577" w:author="Author"/>
                <w:rFonts w:ascii="Times New Roman" w:hAnsi="Times New Roman" w:cs="Times New Roman"/>
                <w:b/>
                <w:bCs/>
                <w:color w:val="000000"/>
                <w:sz w:val="24"/>
                <w:szCs w:val="24"/>
              </w:rPr>
            </w:pPr>
            <w:del w:id="578" w:author="Author">
              <w:r w:rsidRPr="00B76A65" w:rsidDel="009F507A">
                <w:rPr>
                  <w:rFonts w:ascii="Times New Roman" w:hAnsi="Times New Roman" w:cs="Times New Roman"/>
                  <w:color w:val="000000"/>
                  <w:sz w:val="24"/>
                  <w:szCs w:val="24"/>
                </w:rPr>
                <w:delText>1(2.4)</w:delText>
              </w:r>
            </w:del>
          </w:p>
        </w:tc>
        <w:tc>
          <w:tcPr>
            <w:tcW w:w="1461" w:type="dxa"/>
            <w:tcBorders>
              <w:top w:val="nil"/>
              <w:left w:val="nil"/>
              <w:bottom w:val="single" w:sz="4" w:space="0" w:color="auto"/>
              <w:right w:val="nil"/>
            </w:tcBorders>
          </w:tcPr>
          <w:p w:rsidR="00C35EA0" w:rsidRPr="00B76A65" w:rsidDel="009F507A" w:rsidRDefault="00C35EA0" w:rsidP="00DC3DFD">
            <w:pPr>
              <w:bidi w:val="0"/>
              <w:spacing w:after="120" w:line="240" w:lineRule="auto"/>
              <w:rPr>
                <w:del w:id="579" w:author="Author"/>
                <w:rFonts w:ascii="Times New Roman" w:hAnsi="Times New Roman" w:cs="Times New Roman"/>
                <w:color w:val="000000"/>
                <w:sz w:val="24"/>
                <w:szCs w:val="24"/>
              </w:rPr>
            </w:pPr>
            <w:del w:id="580" w:author="Author">
              <w:r w:rsidRPr="00B76A65" w:rsidDel="009F507A">
                <w:rPr>
                  <w:rFonts w:ascii="Times New Roman" w:hAnsi="Times New Roman" w:cs="Times New Roman"/>
                  <w:color w:val="000000"/>
                  <w:sz w:val="24"/>
                  <w:szCs w:val="24"/>
                </w:rPr>
                <w:delText>2 (2.4)</w:delText>
              </w:r>
            </w:del>
          </w:p>
        </w:tc>
        <w:tc>
          <w:tcPr>
            <w:tcW w:w="1461" w:type="dxa"/>
            <w:vMerge/>
            <w:tcBorders>
              <w:top w:val="nil"/>
              <w:left w:val="nil"/>
              <w:bottom w:val="single" w:sz="4" w:space="0" w:color="auto"/>
              <w:right w:val="nil"/>
            </w:tcBorders>
          </w:tcPr>
          <w:p w:rsidR="00C35EA0" w:rsidRPr="00D51974" w:rsidDel="009F507A" w:rsidRDefault="00C35EA0" w:rsidP="00DC3DFD">
            <w:pPr>
              <w:pStyle w:val="DecimalAligned"/>
              <w:spacing w:after="120" w:line="240" w:lineRule="auto"/>
              <w:rPr>
                <w:del w:id="581" w:author="Author"/>
                <w:rFonts w:ascii="Times New Roman" w:hAnsi="Times New Roman" w:cs="Times New Roman"/>
                <w:b/>
                <w:bCs/>
                <w:i/>
                <w:iCs/>
                <w:color w:val="000000"/>
                <w:sz w:val="24"/>
                <w:szCs w:val="24"/>
              </w:rPr>
            </w:pPr>
          </w:p>
        </w:tc>
      </w:tr>
    </w:tbl>
    <w:p w:rsidR="00C35EA0" w:rsidRPr="00D51974" w:rsidDel="009F507A" w:rsidRDefault="00C35EA0" w:rsidP="00DC3DFD">
      <w:pPr>
        <w:bidi w:val="0"/>
        <w:spacing w:after="120" w:line="240" w:lineRule="auto"/>
        <w:rPr>
          <w:del w:id="582" w:author="Author"/>
          <w:rFonts w:ascii="Times New Roman" w:hAnsi="Times New Roman" w:cs="Times New Roman"/>
          <w:color w:val="000000"/>
          <w:sz w:val="24"/>
          <w:szCs w:val="24"/>
        </w:rPr>
      </w:pPr>
      <w:del w:id="583" w:author="Author">
        <w:r w:rsidRPr="00D51974" w:rsidDel="009F507A">
          <w:rPr>
            <w:rFonts w:ascii="Times New Roman" w:hAnsi="Times New Roman" w:cs="Times New Roman"/>
            <w:color w:val="000000"/>
            <w:sz w:val="24"/>
            <w:szCs w:val="24"/>
          </w:rPr>
          <w:delText>† Chi-square test</w:delText>
        </w:r>
      </w:del>
    </w:p>
    <w:p w:rsidR="00C35EA0" w:rsidRPr="00D51974" w:rsidDel="009F507A" w:rsidRDefault="00C35EA0" w:rsidP="00DC3DFD">
      <w:pPr>
        <w:bidi w:val="0"/>
        <w:spacing w:after="120" w:line="240" w:lineRule="auto"/>
        <w:rPr>
          <w:del w:id="584" w:author="Author"/>
          <w:rFonts w:ascii="Times New Roman" w:hAnsi="Times New Roman" w:cs="Times New Roman"/>
          <w:color w:val="000000"/>
          <w:sz w:val="24"/>
          <w:szCs w:val="24"/>
          <w:rtl/>
        </w:rPr>
      </w:pPr>
      <w:del w:id="585" w:author="Author">
        <w:r w:rsidRPr="00D51974" w:rsidDel="009F507A">
          <w:rPr>
            <w:rFonts w:ascii="Times New Roman" w:hAnsi="Times New Roman" w:cs="Times New Roman"/>
            <w:color w:val="000000"/>
            <w:sz w:val="24"/>
            <w:szCs w:val="24"/>
          </w:rPr>
          <w:delText>‡ Independent t- test</w:delText>
        </w:r>
      </w:del>
    </w:p>
    <w:p w:rsidR="00C35EA0" w:rsidRPr="00D51974" w:rsidDel="009F507A" w:rsidRDefault="00C35EA0" w:rsidP="00DC3DFD">
      <w:pPr>
        <w:bidi w:val="0"/>
        <w:spacing w:after="120" w:line="240" w:lineRule="auto"/>
        <w:rPr>
          <w:del w:id="586"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87"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88"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89"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90"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91"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92"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93"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94" w:author="Author"/>
          <w:rFonts w:ascii="Times New Roman" w:hAnsi="Times New Roman" w:cs="Times New Roman"/>
          <w:sz w:val="24"/>
          <w:szCs w:val="24"/>
        </w:rPr>
      </w:pPr>
    </w:p>
    <w:p w:rsidR="00C35EA0" w:rsidRPr="00D51974" w:rsidDel="009F507A" w:rsidRDefault="00C35EA0" w:rsidP="00DC3DFD">
      <w:pPr>
        <w:tabs>
          <w:tab w:val="left" w:pos="7470"/>
        </w:tabs>
        <w:bidi w:val="0"/>
        <w:spacing w:after="120" w:line="240" w:lineRule="auto"/>
        <w:rPr>
          <w:del w:id="595"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596" w:author="Author"/>
          <w:rFonts w:ascii="Times New Roman" w:hAnsi="Times New Roman" w:cs="Times New Roman"/>
          <w:b/>
          <w:bCs/>
          <w:sz w:val="24"/>
          <w:szCs w:val="24"/>
          <w:rtl/>
        </w:rPr>
      </w:pPr>
      <w:del w:id="597" w:author="Author">
        <w:r w:rsidRPr="00D51974" w:rsidDel="009F507A">
          <w:rPr>
            <w:rFonts w:ascii="Times New Roman" w:hAnsi="Times New Roman" w:cs="Times New Roman"/>
            <w:b/>
            <w:bCs/>
            <w:sz w:val="24"/>
            <w:szCs w:val="24"/>
          </w:rPr>
          <w:delText>Table2- Comparison of the variable scores among two intervention and control groups</w:delText>
        </w:r>
      </w:del>
    </w:p>
    <w:tbl>
      <w:tblPr>
        <w:tblW w:w="8748" w:type="dxa"/>
        <w:tblBorders>
          <w:top w:val="single" w:sz="8" w:space="0" w:color="000000"/>
          <w:bottom w:val="single" w:sz="8" w:space="0" w:color="000000"/>
        </w:tblBorders>
        <w:tblLayout w:type="fixed"/>
        <w:tblLook w:val="0660" w:firstRow="1" w:lastRow="1" w:firstColumn="0" w:lastColumn="0" w:noHBand="1" w:noVBand="1"/>
      </w:tblPr>
      <w:tblGrid>
        <w:gridCol w:w="1638"/>
        <w:gridCol w:w="1440"/>
        <w:gridCol w:w="1440"/>
        <w:gridCol w:w="1530"/>
        <w:gridCol w:w="1440"/>
        <w:gridCol w:w="1260"/>
      </w:tblGrid>
      <w:tr w:rsidR="00C35EA0" w:rsidRPr="00D51974" w:rsidDel="009F507A" w:rsidTr="00D929E9">
        <w:trPr>
          <w:trHeight w:val="548"/>
          <w:del w:id="598" w:author="Author"/>
        </w:trPr>
        <w:tc>
          <w:tcPr>
            <w:tcW w:w="1638" w:type="dxa"/>
            <w:tcBorders>
              <w:top w:val="single" w:sz="8" w:space="0" w:color="000000"/>
              <w:left w:val="nil"/>
              <w:bottom w:val="single" w:sz="8" w:space="0" w:color="000000"/>
              <w:right w:val="nil"/>
            </w:tcBorders>
          </w:tcPr>
          <w:p w:rsidR="00C35EA0" w:rsidRPr="00D51974" w:rsidDel="009F507A" w:rsidRDefault="00C35EA0" w:rsidP="00DC3DFD">
            <w:pPr>
              <w:bidi w:val="0"/>
              <w:spacing w:after="120" w:line="240" w:lineRule="auto"/>
              <w:rPr>
                <w:del w:id="599" w:author="Author"/>
                <w:rFonts w:ascii="Times New Roman" w:hAnsi="Times New Roman" w:cs="Times New Roman"/>
                <w:b/>
                <w:bCs/>
                <w:color w:val="000000"/>
                <w:sz w:val="24"/>
                <w:szCs w:val="24"/>
              </w:rPr>
            </w:pPr>
            <w:del w:id="600" w:author="Author">
              <w:r w:rsidRPr="00D51974" w:rsidDel="009F507A">
                <w:rPr>
                  <w:rFonts w:ascii="Times New Roman" w:hAnsi="Times New Roman" w:cs="Times New Roman"/>
                  <w:color w:val="000000"/>
                  <w:sz w:val="24"/>
                  <w:szCs w:val="24"/>
                </w:rPr>
                <w:delText>Variables</w:delText>
              </w:r>
            </w:del>
          </w:p>
        </w:tc>
        <w:tc>
          <w:tcPr>
            <w:tcW w:w="1440" w:type="dxa"/>
            <w:tcBorders>
              <w:top w:val="single" w:sz="8" w:space="0" w:color="000000"/>
              <w:left w:val="nil"/>
              <w:bottom w:val="single" w:sz="8" w:space="0" w:color="000000"/>
              <w:right w:val="nil"/>
            </w:tcBorders>
            <w:noWrap/>
          </w:tcPr>
          <w:p w:rsidR="00C35EA0" w:rsidRPr="00D51974" w:rsidDel="009F507A" w:rsidRDefault="00C35EA0" w:rsidP="00DC3DFD">
            <w:pPr>
              <w:bidi w:val="0"/>
              <w:spacing w:after="120" w:line="240" w:lineRule="auto"/>
              <w:rPr>
                <w:del w:id="601" w:author="Author"/>
                <w:rFonts w:ascii="Times New Roman" w:hAnsi="Times New Roman" w:cs="Times New Roman"/>
                <w:b/>
                <w:bCs/>
                <w:color w:val="000000"/>
                <w:sz w:val="24"/>
                <w:szCs w:val="24"/>
              </w:rPr>
            </w:pPr>
            <w:del w:id="602" w:author="Author">
              <w:r w:rsidRPr="00D51974" w:rsidDel="009F507A">
                <w:rPr>
                  <w:rFonts w:ascii="Times New Roman" w:hAnsi="Times New Roman" w:cs="Times New Roman"/>
                  <w:color w:val="000000"/>
                  <w:sz w:val="24"/>
                  <w:szCs w:val="24"/>
                </w:rPr>
                <w:delText>Group</w:delText>
              </w:r>
            </w:del>
          </w:p>
        </w:tc>
        <w:tc>
          <w:tcPr>
            <w:tcW w:w="1440" w:type="dxa"/>
            <w:tcBorders>
              <w:top w:val="single" w:sz="8" w:space="0" w:color="000000"/>
              <w:left w:val="nil"/>
              <w:bottom w:val="single" w:sz="8" w:space="0" w:color="000000"/>
              <w:right w:val="nil"/>
            </w:tcBorders>
          </w:tcPr>
          <w:p w:rsidR="00C35EA0" w:rsidRPr="00D51974" w:rsidDel="009F507A" w:rsidRDefault="00C35EA0" w:rsidP="00DC3DFD">
            <w:pPr>
              <w:bidi w:val="0"/>
              <w:spacing w:after="120" w:line="240" w:lineRule="auto"/>
              <w:rPr>
                <w:del w:id="603" w:author="Author"/>
                <w:rFonts w:ascii="Times New Roman" w:hAnsi="Times New Roman" w:cs="Times New Roman"/>
                <w:b/>
                <w:bCs/>
                <w:color w:val="000000"/>
                <w:sz w:val="24"/>
                <w:szCs w:val="24"/>
              </w:rPr>
            </w:pPr>
            <w:del w:id="604" w:author="Author">
              <w:r w:rsidRPr="00D51974" w:rsidDel="009F507A">
                <w:rPr>
                  <w:rFonts w:ascii="Times New Roman" w:hAnsi="Times New Roman" w:cs="Times New Roman"/>
                  <w:color w:val="000000"/>
                  <w:sz w:val="24"/>
                  <w:szCs w:val="24"/>
                </w:rPr>
                <w:delText xml:space="preserve">Pretest </w:delText>
              </w:r>
            </w:del>
          </w:p>
          <w:p w:rsidR="00C35EA0" w:rsidRPr="00D51974" w:rsidDel="009F507A" w:rsidRDefault="00C35EA0" w:rsidP="00DC3DFD">
            <w:pPr>
              <w:bidi w:val="0"/>
              <w:spacing w:after="120" w:line="240" w:lineRule="auto"/>
              <w:rPr>
                <w:del w:id="605" w:author="Author"/>
                <w:rFonts w:ascii="Times New Roman" w:hAnsi="Times New Roman" w:cs="Times New Roman"/>
                <w:b/>
                <w:bCs/>
                <w:color w:val="000000"/>
                <w:sz w:val="24"/>
                <w:szCs w:val="24"/>
              </w:rPr>
            </w:pPr>
            <w:del w:id="606" w:author="Author">
              <w:r w:rsidRPr="00D51974" w:rsidDel="009F507A">
                <w:rPr>
                  <w:rFonts w:ascii="Times New Roman" w:hAnsi="Times New Roman" w:cs="Times New Roman"/>
                  <w:color w:val="000000"/>
                  <w:sz w:val="24"/>
                  <w:szCs w:val="24"/>
                </w:rPr>
                <w:delText>mean</w:delText>
              </w:r>
            </w:del>
          </w:p>
        </w:tc>
        <w:tc>
          <w:tcPr>
            <w:tcW w:w="1530" w:type="dxa"/>
            <w:tcBorders>
              <w:top w:val="single" w:sz="8" w:space="0" w:color="000000"/>
              <w:left w:val="nil"/>
              <w:bottom w:val="single" w:sz="8" w:space="0" w:color="000000"/>
              <w:right w:val="nil"/>
            </w:tcBorders>
          </w:tcPr>
          <w:p w:rsidR="00C35EA0" w:rsidRPr="00D51974" w:rsidDel="009F507A" w:rsidRDefault="00C35EA0" w:rsidP="00DC3DFD">
            <w:pPr>
              <w:bidi w:val="0"/>
              <w:spacing w:after="120" w:line="240" w:lineRule="auto"/>
              <w:rPr>
                <w:del w:id="607" w:author="Author"/>
                <w:rFonts w:ascii="Times New Roman" w:hAnsi="Times New Roman" w:cs="Times New Roman"/>
                <w:b/>
                <w:bCs/>
                <w:color w:val="000000"/>
                <w:sz w:val="24"/>
                <w:szCs w:val="24"/>
              </w:rPr>
            </w:pPr>
            <w:del w:id="608" w:author="Author">
              <w:r w:rsidRPr="00D51974" w:rsidDel="009F507A">
                <w:rPr>
                  <w:rFonts w:ascii="Times New Roman" w:hAnsi="Times New Roman" w:cs="Times New Roman"/>
                  <w:color w:val="000000"/>
                  <w:sz w:val="24"/>
                  <w:szCs w:val="24"/>
                </w:rPr>
                <w:delText>Post-test</w:delText>
              </w:r>
            </w:del>
          </w:p>
          <w:p w:rsidR="00C35EA0" w:rsidRPr="00D51974" w:rsidDel="009F507A" w:rsidRDefault="00C35EA0" w:rsidP="00DC3DFD">
            <w:pPr>
              <w:bidi w:val="0"/>
              <w:spacing w:after="120" w:line="240" w:lineRule="auto"/>
              <w:rPr>
                <w:del w:id="609" w:author="Author"/>
                <w:rFonts w:ascii="Times New Roman" w:hAnsi="Times New Roman" w:cs="Times New Roman"/>
                <w:b/>
                <w:bCs/>
                <w:color w:val="000000"/>
                <w:sz w:val="24"/>
                <w:szCs w:val="24"/>
              </w:rPr>
            </w:pPr>
            <w:del w:id="610" w:author="Author">
              <w:r w:rsidRPr="00D51974" w:rsidDel="009F507A">
                <w:rPr>
                  <w:rFonts w:ascii="Times New Roman" w:hAnsi="Times New Roman" w:cs="Times New Roman"/>
                  <w:color w:val="000000"/>
                  <w:sz w:val="24"/>
                  <w:szCs w:val="24"/>
                </w:rPr>
                <w:delText xml:space="preserve"> mean</w:delText>
              </w:r>
            </w:del>
          </w:p>
        </w:tc>
        <w:tc>
          <w:tcPr>
            <w:tcW w:w="1440" w:type="dxa"/>
            <w:tcBorders>
              <w:top w:val="single" w:sz="8" w:space="0" w:color="000000"/>
              <w:left w:val="nil"/>
              <w:bottom w:val="single" w:sz="8" w:space="0" w:color="000000"/>
              <w:right w:val="nil"/>
            </w:tcBorders>
          </w:tcPr>
          <w:p w:rsidR="00C35EA0" w:rsidRPr="00D51974" w:rsidDel="009F507A" w:rsidRDefault="00C35EA0" w:rsidP="00DC3DFD">
            <w:pPr>
              <w:bidi w:val="0"/>
              <w:spacing w:after="120" w:line="240" w:lineRule="auto"/>
              <w:rPr>
                <w:del w:id="611" w:author="Author"/>
                <w:rFonts w:ascii="Times New Roman" w:hAnsi="Times New Roman" w:cs="Times New Roman"/>
                <w:b/>
                <w:bCs/>
                <w:color w:val="000000"/>
                <w:sz w:val="24"/>
                <w:szCs w:val="24"/>
              </w:rPr>
            </w:pPr>
            <w:del w:id="612" w:author="Author">
              <w:r w:rsidRPr="00D51974" w:rsidDel="009F507A">
                <w:rPr>
                  <w:rFonts w:ascii="Times New Roman" w:hAnsi="Times New Roman" w:cs="Times New Roman"/>
                  <w:color w:val="000000"/>
                  <w:sz w:val="24"/>
                  <w:szCs w:val="24"/>
                </w:rPr>
                <w:delText>Mean change</w:delText>
              </w:r>
            </w:del>
          </w:p>
        </w:tc>
        <w:tc>
          <w:tcPr>
            <w:tcW w:w="1260" w:type="dxa"/>
            <w:tcBorders>
              <w:top w:val="single" w:sz="8" w:space="0" w:color="000000"/>
              <w:left w:val="nil"/>
              <w:bottom w:val="single" w:sz="8" w:space="0" w:color="000000"/>
              <w:right w:val="nil"/>
            </w:tcBorders>
          </w:tcPr>
          <w:p w:rsidR="00C35EA0" w:rsidRPr="00D51974" w:rsidDel="009F507A" w:rsidRDefault="00C35EA0" w:rsidP="00DC3DFD">
            <w:pPr>
              <w:bidi w:val="0"/>
              <w:spacing w:after="120" w:line="240" w:lineRule="auto"/>
              <w:ind w:left="990" w:hanging="828"/>
              <w:rPr>
                <w:del w:id="613" w:author="Author"/>
                <w:rFonts w:ascii="Times New Roman" w:hAnsi="Times New Roman" w:cs="Times New Roman"/>
                <w:b/>
                <w:bCs/>
                <w:color w:val="000000"/>
                <w:sz w:val="24"/>
                <w:szCs w:val="24"/>
              </w:rPr>
            </w:pPr>
            <w:del w:id="614" w:author="Author">
              <w:r w:rsidRPr="00D51974" w:rsidDel="009F507A">
                <w:rPr>
                  <w:rFonts w:ascii="Times New Roman" w:hAnsi="Times New Roman" w:cs="Times New Roman"/>
                  <w:color w:val="000000"/>
                  <w:sz w:val="24"/>
                  <w:szCs w:val="24"/>
                </w:rPr>
                <w:delText>P-value</w:delText>
              </w:r>
              <w:r w:rsidRPr="00D51974" w:rsidDel="009F507A">
                <w:rPr>
                  <w:rFonts w:ascii="Times New Roman" w:hAnsi="Times New Roman" w:cs="Times New Roman"/>
                  <w:color w:val="000000"/>
                  <w:sz w:val="24"/>
                  <w:szCs w:val="24"/>
                  <w:vertAlign w:val="superscript"/>
                </w:rPr>
                <w:delText>†</w:delText>
              </w:r>
            </w:del>
          </w:p>
        </w:tc>
      </w:tr>
      <w:tr w:rsidR="00C35EA0" w:rsidRPr="00D51974" w:rsidDel="009F507A" w:rsidTr="00D929E9">
        <w:trPr>
          <w:trHeight w:val="383"/>
          <w:del w:id="615" w:author="Author"/>
        </w:trPr>
        <w:tc>
          <w:tcPr>
            <w:tcW w:w="1638" w:type="dxa"/>
            <w:vMerge w:val="restart"/>
          </w:tcPr>
          <w:p w:rsidR="00C35EA0" w:rsidRPr="00D51974" w:rsidDel="009F507A" w:rsidRDefault="00C35EA0" w:rsidP="00DC3DFD">
            <w:pPr>
              <w:bidi w:val="0"/>
              <w:spacing w:after="120" w:line="240" w:lineRule="auto"/>
              <w:rPr>
                <w:del w:id="616" w:author="Author"/>
                <w:rFonts w:ascii="Times New Roman" w:hAnsi="Times New Roman" w:cs="Times New Roman"/>
                <w:b/>
                <w:bCs/>
                <w:color w:val="000000"/>
                <w:sz w:val="24"/>
                <w:szCs w:val="24"/>
              </w:rPr>
            </w:pPr>
          </w:p>
          <w:p w:rsidR="00C35EA0" w:rsidRPr="00D51974" w:rsidDel="009F507A" w:rsidRDefault="00C35EA0" w:rsidP="00DC3DFD">
            <w:pPr>
              <w:bidi w:val="0"/>
              <w:spacing w:after="120" w:line="240" w:lineRule="auto"/>
              <w:rPr>
                <w:del w:id="617" w:author="Author"/>
                <w:rFonts w:ascii="Times New Roman" w:hAnsi="Times New Roman" w:cs="Times New Roman"/>
                <w:b/>
                <w:bCs/>
                <w:color w:val="000000"/>
                <w:sz w:val="24"/>
                <w:szCs w:val="24"/>
              </w:rPr>
            </w:pPr>
            <w:del w:id="618" w:author="Author">
              <w:r w:rsidRPr="00D51974" w:rsidDel="009F507A">
                <w:rPr>
                  <w:rFonts w:ascii="Times New Roman" w:hAnsi="Times New Roman" w:cs="Times New Roman"/>
                  <w:b/>
                  <w:bCs/>
                  <w:color w:val="000000"/>
                  <w:sz w:val="24"/>
                  <w:szCs w:val="24"/>
                </w:rPr>
                <w:delText>Knowledge</w:delText>
              </w:r>
            </w:del>
          </w:p>
          <w:p w:rsidR="00C35EA0" w:rsidRPr="00D51974" w:rsidDel="009F507A" w:rsidRDefault="00C35EA0" w:rsidP="00DC3DFD">
            <w:pPr>
              <w:bidi w:val="0"/>
              <w:spacing w:after="120" w:line="240" w:lineRule="auto"/>
              <w:rPr>
                <w:del w:id="619" w:author="Author"/>
                <w:rFonts w:ascii="Times New Roman" w:hAnsi="Times New Roman" w:cs="Times New Roman"/>
                <w:color w:val="000000"/>
                <w:sz w:val="24"/>
                <w:szCs w:val="24"/>
              </w:rPr>
            </w:pPr>
          </w:p>
        </w:tc>
        <w:tc>
          <w:tcPr>
            <w:tcW w:w="1440" w:type="dxa"/>
            <w:noWrap/>
          </w:tcPr>
          <w:p w:rsidR="00C35EA0" w:rsidRPr="00D51974" w:rsidDel="009F507A" w:rsidRDefault="00C35EA0" w:rsidP="00DC3DFD">
            <w:pPr>
              <w:bidi w:val="0"/>
              <w:spacing w:after="120" w:line="240" w:lineRule="auto"/>
              <w:rPr>
                <w:del w:id="620" w:author="Author"/>
                <w:rFonts w:ascii="Times New Roman" w:hAnsi="Times New Roman" w:cs="Times New Roman"/>
                <w:color w:val="000000"/>
                <w:sz w:val="24"/>
                <w:szCs w:val="24"/>
                <w:rtl/>
              </w:rPr>
            </w:pPr>
            <w:del w:id="621" w:author="Author">
              <w:r w:rsidRPr="00D51974" w:rsidDel="009F507A">
                <w:rPr>
                  <w:rFonts w:ascii="Times New Roman" w:hAnsi="Times New Roman" w:cs="Times New Roman"/>
                  <w:color w:val="000000"/>
                  <w:sz w:val="24"/>
                  <w:szCs w:val="24"/>
                </w:rPr>
                <w:delText>intervention</w:delText>
              </w:r>
            </w:del>
          </w:p>
        </w:tc>
        <w:tc>
          <w:tcPr>
            <w:tcW w:w="1440" w:type="dxa"/>
          </w:tcPr>
          <w:p w:rsidR="00C35EA0" w:rsidRPr="00D51974" w:rsidDel="009F507A" w:rsidRDefault="00C35EA0" w:rsidP="00DC3DFD">
            <w:pPr>
              <w:bidi w:val="0"/>
              <w:spacing w:after="120" w:line="240" w:lineRule="auto"/>
              <w:rPr>
                <w:del w:id="622" w:author="Author"/>
                <w:rFonts w:ascii="Times New Roman" w:hAnsi="Times New Roman" w:cs="Times New Roman"/>
                <w:color w:val="000000"/>
                <w:sz w:val="24"/>
                <w:szCs w:val="24"/>
              </w:rPr>
            </w:pPr>
            <w:del w:id="623" w:author="Author">
              <w:r w:rsidRPr="00D51974" w:rsidDel="009F507A">
                <w:rPr>
                  <w:rFonts w:ascii="Times New Roman" w:hAnsi="Times New Roman" w:cs="Times New Roman"/>
                  <w:color w:val="000000"/>
                  <w:sz w:val="24"/>
                  <w:szCs w:val="24"/>
                </w:rPr>
                <w:delText>10.50 (2.73)</w:delText>
              </w:r>
            </w:del>
          </w:p>
        </w:tc>
        <w:tc>
          <w:tcPr>
            <w:tcW w:w="1530" w:type="dxa"/>
          </w:tcPr>
          <w:p w:rsidR="00C35EA0" w:rsidRPr="00D51974" w:rsidDel="009F507A" w:rsidRDefault="00C35EA0" w:rsidP="00DC3DFD">
            <w:pPr>
              <w:pStyle w:val="DecimalAligned"/>
              <w:spacing w:after="120" w:line="240" w:lineRule="auto"/>
              <w:rPr>
                <w:del w:id="624" w:author="Author"/>
                <w:rFonts w:ascii="Times New Roman" w:hAnsi="Times New Roman" w:cs="Times New Roman"/>
                <w:color w:val="000000"/>
                <w:sz w:val="24"/>
                <w:szCs w:val="24"/>
                <w:lang w:bidi="fa-IR"/>
              </w:rPr>
            </w:pPr>
            <w:del w:id="625" w:author="Author">
              <w:r w:rsidRPr="00D51974" w:rsidDel="009F507A">
                <w:rPr>
                  <w:rFonts w:ascii="Times New Roman" w:hAnsi="Times New Roman" w:cs="Times New Roman"/>
                  <w:color w:val="000000"/>
                  <w:sz w:val="24"/>
                  <w:szCs w:val="24"/>
                  <w:lang w:bidi="fa-IR"/>
                </w:rPr>
                <w:delText>13.22 (3)</w:delText>
              </w:r>
            </w:del>
          </w:p>
        </w:tc>
        <w:tc>
          <w:tcPr>
            <w:tcW w:w="1440" w:type="dxa"/>
          </w:tcPr>
          <w:p w:rsidR="00C35EA0" w:rsidRPr="00D51974" w:rsidDel="009F507A" w:rsidRDefault="00C35EA0" w:rsidP="00DC3DFD">
            <w:pPr>
              <w:bidi w:val="0"/>
              <w:spacing w:after="120" w:line="240" w:lineRule="auto"/>
              <w:rPr>
                <w:del w:id="626" w:author="Author"/>
                <w:rFonts w:ascii="Times New Roman" w:hAnsi="Times New Roman" w:cs="Times New Roman"/>
                <w:color w:val="000000"/>
                <w:sz w:val="24"/>
                <w:szCs w:val="24"/>
              </w:rPr>
            </w:pPr>
            <w:del w:id="627" w:author="Author">
              <w:r w:rsidRPr="00D51974" w:rsidDel="009F507A">
                <w:rPr>
                  <w:rFonts w:ascii="Times New Roman" w:hAnsi="Times New Roman" w:cs="Times New Roman"/>
                  <w:color w:val="000000"/>
                  <w:sz w:val="24"/>
                  <w:szCs w:val="24"/>
                </w:rPr>
                <w:delText>2.73 (3.45)</w:delText>
              </w:r>
            </w:del>
          </w:p>
        </w:tc>
        <w:tc>
          <w:tcPr>
            <w:tcW w:w="1260" w:type="dxa"/>
          </w:tcPr>
          <w:p w:rsidR="00C35EA0" w:rsidRPr="00D51974" w:rsidDel="009F507A" w:rsidRDefault="00C35EA0" w:rsidP="00DC3DFD">
            <w:pPr>
              <w:pStyle w:val="DecimalAligned"/>
              <w:spacing w:after="120" w:line="240" w:lineRule="auto"/>
              <w:rPr>
                <w:del w:id="628" w:author="Author"/>
                <w:rFonts w:ascii="Times New Roman" w:hAnsi="Times New Roman" w:cs="Times New Roman"/>
                <w:color w:val="000000"/>
                <w:sz w:val="24"/>
                <w:szCs w:val="24"/>
                <w:lang w:bidi="fa-IR"/>
              </w:rPr>
            </w:pPr>
            <w:del w:id="629" w:author="Author">
              <w:r w:rsidRPr="00D51974" w:rsidDel="009F507A">
                <w:rPr>
                  <w:rFonts w:ascii="Times New Roman" w:hAnsi="Times New Roman" w:cs="Times New Roman"/>
                  <w:color w:val="000000"/>
                  <w:sz w:val="24"/>
                  <w:szCs w:val="24"/>
                  <w:lang w:bidi="fa-IR"/>
                </w:rPr>
                <w:delText>0.001</w:delText>
              </w:r>
            </w:del>
          </w:p>
        </w:tc>
      </w:tr>
      <w:tr w:rsidR="00C35EA0" w:rsidRPr="00D51974" w:rsidDel="009F507A" w:rsidTr="00D929E9">
        <w:trPr>
          <w:trHeight w:val="383"/>
          <w:del w:id="630" w:author="Author"/>
        </w:trPr>
        <w:tc>
          <w:tcPr>
            <w:tcW w:w="1638" w:type="dxa"/>
            <w:vMerge/>
          </w:tcPr>
          <w:p w:rsidR="00C35EA0" w:rsidRPr="00D51974" w:rsidDel="009F507A" w:rsidRDefault="00C35EA0" w:rsidP="00DC3DFD">
            <w:pPr>
              <w:bidi w:val="0"/>
              <w:spacing w:after="120" w:line="240" w:lineRule="auto"/>
              <w:rPr>
                <w:del w:id="631" w:author="Author"/>
                <w:rFonts w:ascii="Times New Roman" w:hAnsi="Times New Roman" w:cs="Times New Roman"/>
                <w:color w:val="000000"/>
                <w:sz w:val="24"/>
                <w:szCs w:val="24"/>
              </w:rPr>
            </w:pPr>
          </w:p>
        </w:tc>
        <w:tc>
          <w:tcPr>
            <w:tcW w:w="1440" w:type="dxa"/>
            <w:noWrap/>
          </w:tcPr>
          <w:p w:rsidR="00C35EA0" w:rsidRPr="00D51974" w:rsidDel="009F507A" w:rsidRDefault="00C35EA0" w:rsidP="00DC3DFD">
            <w:pPr>
              <w:bidi w:val="0"/>
              <w:spacing w:after="120" w:line="240" w:lineRule="auto"/>
              <w:rPr>
                <w:del w:id="632" w:author="Author"/>
                <w:rFonts w:ascii="Times New Roman" w:hAnsi="Times New Roman" w:cs="Times New Roman"/>
                <w:color w:val="000000"/>
                <w:sz w:val="24"/>
                <w:szCs w:val="24"/>
                <w:rtl/>
              </w:rPr>
            </w:pPr>
            <w:del w:id="633" w:author="Author">
              <w:r w:rsidRPr="00D51974" w:rsidDel="009F507A">
                <w:rPr>
                  <w:rFonts w:ascii="Times New Roman" w:hAnsi="Times New Roman" w:cs="Times New Roman"/>
                  <w:color w:val="000000"/>
                  <w:sz w:val="24"/>
                  <w:szCs w:val="24"/>
                </w:rPr>
                <w:delText>control</w:delText>
              </w:r>
            </w:del>
          </w:p>
        </w:tc>
        <w:tc>
          <w:tcPr>
            <w:tcW w:w="1440" w:type="dxa"/>
          </w:tcPr>
          <w:p w:rsidR="00C35EA0" w:rsidRPr="00D51974" w:rsidDel="009F507A" w:rsidRDefault="00C35EA0" w:rsidP="00DC3DFD">
            <w:pPr>
              <w:bidi w:val="0"/>
              <w:spacing w:after="120" w:line="240" w:lineRule="auto"/>
              <w:rPr>
                <w:del w:id="634" w:author="Author"/>
                <w:rFonts w:ascii="Times New Roman" w:hAnsi="Times New Roman" w:cs="Times New Roman"/>
                <w:color w:val="000000"/>
                <w:sz w:val="24"/>
                <w:szCs w:val="24"/>
              </w:rPr>
            </w:pPr>
            <w:del w:id="635" w:author="Author">
              <w:r w:rsidRPr="00D51974" w:rsidDel="009F507A">
                <w:rPr>
                  <w:rFonts w:ascii="Times New Roman" w:hAnsi="Times New Roman" w:cs="Times New Roman"/>
                  <w:color w:val="000000"/>
                  <w:sz w:val="24"/>
                  <w:szCs w:val="24"/>
                </w:rPr>
                <w:delText>10.23 (2.22)</w:delText>
              </w:r>
            </w:del>
          </w:p>
        </w:tc>
        <w:tc>
          <w:tcPr>
            <w:tcW w:w="1530" w:type="dxa"/>
          </w:tcPr>
          <w:p w:rsidR="00C35EA0" w:rsidRPr="00D51974" w:rsidDel="009F507A" w:rsidRDefault="00C35EA0" w:rsidP="00DC3DFD">
            <w:pPr>
              <w:pStyle w:val="DecimalAligned"/>
              <w:spacing w:after="120" w:line="240" w:lineRule="auto"/>
              <w:rPr>
                <w:del w:id="636" w:author="Author"/>
                <w:rFonts w:ascii="Times New Roman" w:hAnsi="Times New Roman" w:cs="Times New Roman"/>
                <w:color w:val="000000"/>
                <w:sz w:val="24"/>
                <w:szCs w:val="24"/>
                <w:lang w:bidi="fa-IR"/>
              </w:rPr>
            </w:pPr>
            <w:del w:id="637" w:author="Author">
              <w:r w:rsidRPr="00D51974" w:rsidDel="009F507A">
                <w:rPr>
                  <w:rFonts w:ascii="Times New Roman" w:hAnsi="Times New Roman" w:cs="Times New Roman"/>
                  <w:color w:val="000000"/>
                  <w:sz w:val="24"/>
                  <w:szCs w:val="24"/>
                  <w:lang w:bidi="fa-IR"/>
                </w:rPr>
                <w:delText>12.80 (3.11)</w:delText>
              </w:r>
            </w:del>
          </w:p>
        </w:tc>
        <w:tc>
          <w:tcPr>
            <w:tcW w:w="1440" w:type="dxa"/>
          </w:tcPr>
          <w:p w:rsidR="00C35EA0" w:rsidRPr="00D51974" w:rsidDel="009F507A" w:rsidRDefault="00C35EA0" w:rsidP="00DC3DFD">
            <w:pPr>
              <w:bidi w:val="0"/>
              <w:spacing w:after="120" w:line="240" w:lineRule="auto"/>
              <w:rPr>
                <w:del w:id="638" w:author="Author"/>
                <w:rFonts w:ascii="Times New Roman" w:hAnsi="Times New Roman" w:cs="Times New Roman"/>
                <w:color w:val="000000"/>
                <w:sz w:val="24"/>
                <w:szCs w:val="24"/>
              </w:rPr>
            </w:pPr>
            <w:del w:id="639" w:author="Author">
              <w:r w:rsidRPr="00D51974" w:rsidDel="009F507A">
                <w:rPr>
                  <w:rFonts w:ascii="Times New Roman" w:hAnsi="Times New Roman" w:cs="Times New Roman"/>
                  <w:color w:val="000000"/>
                  <w:sz w:val="24"/>
                  <w:szCs w:val="24"/>
                </w:rPr>
                <w:delText>2.57 (3.36)</w:delText>
              </w:r>
            </w:del>
          </w:p>
        </w:tc>
        <w:tc>
          <w:tcPr>
            <w:tcW w:w="1260" w:type="dxa"/>
          </w:tcPr>
          <w:p w:rsidR="00C35EA0" w:rsidRPr="00D51974" w:rsidDel="009F507A" w:rsidRDefault="00C35EA0" w:rsidP="00DC3DFD">
            <w:pPr>
              <w:pStyle w:val="DecimalAligned"/>
              <w:spacing w:after="120" w:line="240" w:lineRule="auto"/>
              <w:rPr>
                <w:del w:id="640" w:author="Author"/>
                <w:rFonts w:ascii="Times New Roman" w:hAnsi="Times New Roman" w:cs="Times New Roman"/>
                <w:color w:val="000000"/>
                <w:sz w:val="24"/>
                <w:szCs w:val="24"/>
                <w:rtl/>
                <w:lang w:bidi="fa-IR"/>
              </w:rPr>
            </w:pPr>
            <w:del w:id="641" w:author="Author">
              <w:r w:rsidRPr="00D51974" w:rsidDel="009F507A">
                <w:rPr>
                  <w:rFonts w:ascii="Times New Roman" w:hAnsi="Times New Roman" w:cs="Times New Roman"/>
                  <w:color w:val="000000"/>
                  <w:sz w:val="24"/>
                  <w:szCs w:val="24"/>
                  <w:lang w:bidi="fa-IR"/>
                </w:rPr>
                <w:delText>0.001</w:delText>
              </w:r>
            </w:del>
          </w:p>
        </w:tc>
      </w:tr>
      <w:tr w:rsidR="00C35EA0" w:rsidRPr="00D51974" w:rsidDel="009F507A" w:rsidTr="00D929E9">
        <w:trPr>
          <w:trHeight w:val="368"/>
          <w:del w:id="642" w:author="Author"/>
        </w:trPr>
        <w:tc>
          <w:tcPr>
            <w:tcW w:w="1638" w:type="dxa"/>
            <w:vMerge/>
          </w:tcPr>
          <w:p w:rsidR="00C35EA0" w:rsidRPr="00D51974" w:rsidDel="009F507A" w:rsidRDefault="00C35EA0" w:rsidP="00DC3DFD">
            <w:pPr>
              <w:bidi w:val="0"/>
              <w:spacing w:after="120" w:line="240" w:lineRule="auto"/>
              <w:rPr>
                <w:del w:id="643" w:author="Author"/>
                <w:rFonts w:ascii="Times New Roman" w:hAnsi="Times New Roman" w:cs="Times New Roman"/>
                <w:color w:val="000000"/>
                <w:sz w:val="24"/>
                <w:szCs w:val="24"/>
              </w:rPr>
            </w:pPr>
          </w:p>
        </w:tc>
        <w:tc>
          <w:tcPr>
            <w:tcW w:w="1440" w:type="dxa"/>
            <w:tcBorders>
              <w:bottom w:val="single" w:sz="4" w:space="0" w:color="auto"/>
            </w:tcBorders>
            <w:noWrap/>
          </w:tcPr>
          <w:p w:rsidR="00C35EA0" w:rsidRPr="00D51974" w:rsidDel="009F507A" w:rsidRDefault="00C35EA0" w:rsidP="00DC3DFD">
            <w:pPr>
              <w:bidi w:val="0"/>
              <w:spacing w:after="120" w:line="240" w:lineRule="auto"/>
              <w:rPr>
                <w:del w:id="644" w:author="Author"/>
                <w:rFonts w:ascii="Times New Roman" w:hAnsi="Times New Roman" w:cs="Times New Roman"/>
                <w:color w:val="000000"/>
                <w:sz w:val="24"/>
                <w:szCs w:val="24"/>
                <w:rtl/>
              </w:rPr>
            </w:pPr>
            <w:del w:id="645" w:author="Author">
              <w:r w:rsidRPr="00D51974" w:rsidDel="009F507A">
                <w:rPr>
                  <w:rFonts w:ascii="Times New Roman" w:hAnsi="Times New Roman" w:cs="Times New Roman"/>
                  <w:color w:val="000000"/>
                  <w:sz w:val="24"/>
                  <w:szCs w:val="24"/>
                </w:rPr>
                <w:delText>P-value</w:delText>
              </w:r>
              <w:r w:rsidRPr="00D51974" w:rsidDel="009F507A">
                <w:rPr>
                  <w:rFonts w:ascii="Times New Roman" w:hAnsi="Times New Roman" w:cs="Times New Roman"/>
                  <w:color w:val="000000"/>
                  <w:sz w:val="24"/>
                  <w:szCs w:val="24"/>
                  <w:vertAlign w:val="superscript"/>
                </w:rPr>
                <w:delText>‡</w:delText>
              </w:r>
            </w:del>
          </w:p>
          <w:p w:rsidR="00C35EA0" w:rsidRPr="00D51974" w:rsidDel="009F507A" w:rsidRDefault="00C35EA0" w:rsidP="00DC3DFD">
            <w:pPr>
              <w:bidi w:val="0"/>
              <w:spacing w:after="120" w:line="240" w:lineRule="auto"/>
              <w:rPr>
                <w:del w:id="646" w:author="Author"/>
                <w:rFonts w:ascii="Times New Roman" w:hAnsi="Times New Roman" w:cs="Times New Roman"/>
                <w:color w:val="000000"/>
                <w:sz w:val="24"/>
                <w:szCs w:val="24"/>
              </w:rPr>
            </w:pPr>
          </w:p>
        </w:tc>
        <w:tc>
          <w:tcPr>
            <w:tcW w:w="1440" w:type="dxa"/>
            <w:tcBorders>
              <w:bottom w:val="single" w:sz="4" w:space="0" w:color="auto"/>
            </w:tcBorders>
          </w:tcPr>
          <w:p w:rsidR="00C35EA0" w:rsidRPr="00D51974" w:rsidDel="009F507A" w:rsidRDefault="00C35EA0" w:rsidP="00DC3DFD">
            <w:pPr>
              <w:bidi w:val="0"/>
              <w:spacing w:after="120" w:line="240" w:lineRule="auto"/>
              <w:rPr>
                <w:del w:id="647" w:author="Author"/>
                <w:rFonts w:ascii="Times New Roman" w:hAnsi="Times New Roman" w:cs="Times New Roman"/>
                <w:color w:val="000000"/>
                <w:sz w:val="24"/>
                <w:szCs w:val="24"/>
              </w:rPr>
            </w:pPr>
            <w:del w:id="648" w:author="Author">
              <w:r w:rsidRPr="00D51974" w:rsidDel="009F507A">
                <w:rPr>
                  <w:rFonts w:ascii="Times New Roman" w:hAnsi="Times New Roman" w:cs="Times New Roman"/>
                  <w:color w:val="000000"/>
                  <w:sz w:val="24"/>
                  <w:szCs w:val="24"/>
                </w:rPr>
                <w:delText>0.628</w:delText>
              </w:r>
            </w:del>
          </w:p>
        </w:tc>
        <w:tc>
          <w:tcPr>
            <w:tcW w:w="1530" w:type="dxa"/>
            <w:tcBorders>
              <w:bottom w:val="single" w:sz="4" w:space="0" w:color="auto"/>
            </w:tcBorders>
          </w:tcPr>
          <w:p w:rsidR="00C35EA0" w:rsidRPr="00D51974" w:rsidDel="009F507A" w:rsidRDefault="00C35EA0" w:rsidP="00DC3DFD">
            <w:pPr>
              <w:pStyle w:val="DecimalAligned"/>
              <w:spacing w:after="120" w:line="240" w:lineRule="auto"/>
              <w:rPr>
                <w:del w:id="649" w:author="Author"/>
                <w:rFonts w:ascii="Times New Roman" w:hAnsi="Times New Roman" w:cs="Times New Roman"/>
                <w:color w:val="000000"/>
                <w:sz w:val="24"/>
                <w:szCs w:val="24"/>
                <w:rtl/>
                <w:lang w:bidi="fa-IR"/>
              </w:rPr>
            </w:pPr>
            <w:del w:id="650" w:author="Author">
              <w:r w:rsidRPr="00D51974" w:rsidDel="009F507A">
                <w:rPr>
                  <w:rFonts w:ascii="Times New Roman" w:hAnsi="Times New Roman" w:cs="Times New Roman"/>
                  <w:color w:val="000000"/>
                  <w:sz w:val="24"/>
                  <w:szCs w:val="24"/>
                  <w:lang w:bidi="fa-IR"/>
                </w:rPr>
                <w:delText>0.578</w:delText>
              </w:r>
            </w:del>
          </w:p>
        </w:tc>
        <w:tc>
          <w:tcPr>
            <w:tcW w:w="1440" w:type="dxa"/>
            <w:tcBorders>
              <w:bottom w:val="single" w:sz="4" w:space="0" w:color="auto"/>
            </w:tcBorders>
          </w:tcPr>
          <w:p w:rsidR="00C35EA0" w:rsidRPr="00D51974" w:rsidDel="009F507A" w:rsidRDefault="00C35EA0" w:rsidP="00DC3DFD">
            <w:pPr>
              <w:bidi w:val="0"/>
              <w:spacing w:after="120" w:line="240" w:lineRule="auto"/>
              <w:rPr>
                <w:del w:id="651" w:author="Author"/>
                <w:rFonts w:ascii="Times New Roman" w:hAnsi="Times New Roman" w:cs="Times New Roman"/>
                <w:color w:val="000000"/>
                <w:sz w:val="24"/>
                <w:szCs w:val="24"/>
              </w:rPr>
            </w:pPr>
            <w:del w:id="652" w:author="Author">
              <w:r w:rsidRPr="00D51974" w:rsidDel="009F507A">
                <w:rPr>
                  <w:rFonts w:ascii="Times New Roman" w:hAnsi="Times New Roman" w:cs="Times New Roman"/>
                  <w:color w:val="000000"/>
                  <w:sz w:val="24"/>
                  <w:szCs w:val="24"/>
                </w:rPr>
                <w:delText>0.83</w:delText>
              </w:r>
            </w:del>
          </w:p>
        </w:tc>
        <w:tc>
          <w:tcPr>
            <w:tcW w:w="1260" w:type="dxa"/>
            <w:tcBorders>
              <w:bottom w:val="single" w:sz="4" w:space="0" w:color="auto"/>
            </w:tcBorders>
          </w:tcPr>
          <w:p w:rsidR="00C35EA0" w:rsidRPr="00D51974" w:rsidDel="009F507A" w:rsidRDefault="00C35EA0" w:rsidP="00DC3DFD">
            <w:pPr>
              <w:pStyle w:val="DecimalAligned"/>
              <w:spacing w:after="120" w:line="240" w:lineRule="auto"/>
              <w:rPr>
                <w:del w:id="653" w:author="Author"/>
                <w:rFonts w:ascii="Times New Roman" w:hAnsi="Times New Roman" w:cs="Times New Roman"/>
                <w:color w:val="000000"/>
                <w:sz w:val="24"/>
                <w:szCs w:val="24"/>
                <w:rtl/>
                <w:lang w:bidi="fa-IR"/>
              </w:rPr>
            </w:pPr>
          </w:p>
        </w:tc>
      </w:tr>
      <w:tr w:rsidR="00C35EA0" w:rsidRPr="00D51974" w:rsidDel="009F507A" w:rsidTr="00D929E9">
        <w:trPr>
          <w:trHeight w:val="335"/>
          <w:del w:id="654" w:author="Author"/>
        </w:trPr>
        <w:tc>
          <w:tcPr>
            <w:tcW w:w="1638" w:type="dxa"/>
            <w:vMerge w:val="restart"/>
          </w:tcPr>
          <w:p w:rsidR="00C35EA0" w:rsidRPr="00D51974" w:rsidDel="009F507A" w:rsidRDefault="00C35EA0" w:rsidP="00DC3DFD">
            <w:pPr>
              <w:bidi w:val="0"/>
              <w:spacing w:after="120" w:line="240" w:lineRule="auto"/>
              <w:rPr>
                <w:del w:id="655" w:author="Author"/>
                <w:rFonts w:ascii="Times New Roman" w:hAnsi="Times New Roman" w:cs="Times New Roman"/>
                <w:b/>
                <w:bCs/>
                <w:color w:val="000000"/>
                <w:sz w:val="24"/>
                <w:szCs w:val="24"/>
              </w:rPr>
            </w:pPr>
          </w:p>
          <w:p w:rsidR="00C35EA0" w:rsidRPr="00D51974" w:rsidDel="009F507A" w:rsidRDefault="00C35EA0" w:rsidP="00DC3DFD">
            <w:pPr>
              <w:bidi w:val="0"/>
              <w:spacing w:after="120" w:line="240" w:lineRule="auto"/>
              <w:rPr>
                <w:del w:id="656" w:author="Author"/>
                <w:rFonts w:ascii="Times New Roman" w:hAnsi="Times New Roman" w:cs="Times New Roman"/>
                <w:b/>
                <w:bCs/>
                <w:color w:val="000000"/>
                <w:sz w:val="24"/>
                <w:szCs w:val="24"/>
              </w:rPr>
            </w:pPr>
            <w:del w:id="657" w:author="Author">
              <w:r w:rsidRPr="00D51974" w:rsidDel="009F507A">
                <w:rPr>
                  <w:rFonts w:ascii="Times New Roman" w:hAnsi="Times New Roman" w:cs="Times New Roman"/>
                  <w:b/>
                  <w:bCs/>
                  <w:color w:val="000000"/>
                  <w:sz w:val="24"/>
                  <w:szCs w:val="24"/>
                </w:rPr>
                <w:delText>Attitude</w:delText>
              </w:r>
            </w:del>
          </w:p>
          <w:p w:rsidR="00C35EA0" w:rsidRPr="00D51974" w:rsidDel="009F507A" w:rsidRDefault="00C35EA0" w:rsidP="00DC3DFD">
            <w:pPr>
              <w:bidi w:val="0"/>
              <w:spacing w:after="120" w:line="240" w:lineRule="auto"/>
              <w:rPr>
                <w:del w:id="658" w:author="Author"/>
                <w:rFonts w:ascii="Times New Roman" w:hAnsi="Times New Roman" w:cs="Times New Roman"/>
                <w:color w:val="000000"/>
                <w:sz w:val="24"/>
                <w:szCs w:val="24"/>
              </w:rPr>
            </w:pPr>
          </w:p>
        </w:tc>
        <w:tc>
          <w:tcPr>
            <w:tcW w:w="1440" w:type="dxa"/>
            <w:tcBorders>
              <w:top w:val="single" w:sz="4" w:space="0" w:color="auto"/>
              <w:bottom w:val="nil"/>
            </w:tcBorders>
            <w:noWrap/>
          </w:tcPr>
          <w:p w:rsidR="00C35EA0" w:rsidRPr="00D51974" w:rsidDel="009F507A" w:rsidRDefault="00C35EA0" w:rsidP="00DC3DFD">
            <w:pPr>
              <w:bidi w:val="0"/>
              <w:spacing w:after="120" w:line="240" w:lineRule="auto"/>
              <w:rPr>
                <w:del w:id="659" w:author="Author"/>
                <w:rFonts w:ascii="Times New Roman" w:hAnsi="Times New Roman" w:cs="Times New Roman"/>
                <w:color w:val="000000"/>
                <w:sz w:val="24"/>
                <w:szCs w:val="24"/>
                <w:rtl/>
              </w:rPr>
            </w:pPr>
            <w:del w:id="660" w:author="Author">
              <w:r w:rsidRPr="00D51974" w:rsidDel="009F507A">
                <w:rPr>
                  <w:rFonts w:ascii="Times New Roman" w:hAnsi="Times New Roman" w:cs="Times New Roman"/>
                  <w:color w:val="000000"/>
                  <w:sz w:val="24"/>
                  <w:szCs w:val="24"/>
                </w:rPr>
                <w:delText>intervention</w:delText>
              </w:r>
            </w:del>
          </w:p>
        </w:tc>
        <w:tc>
          <w:tcPr>
            <w:tcW w:w="1440" w:type="dxa"/>
            <w:tcBorders>
              <w:top w:val="single" w:sz="4" w:space="0" w:color="auto"/>
              <w:bottom w:val="nil"/>
            </w:tcBorders>
          </w:tcPr>
          <w:p w:rsidR="00C35EA0" w:rsidRPr="00D51974" w:rsidDel="009F507A" w:rsidRDefault="00C35EA0" w:rsidP="00DC3DFD">
            <w:pPr>
              <w:bidi w:val="0"/>
              <w:spacing w:after="120" w:line="240" w:lineRule="auto"/>
              <w:rPr>
                <w:del w:id="661" w:author="Author"/>
                <w:rFonts w:ascii="Times New Roman" w:hAnsi="Times New Roman" w:cs="Times New Roman"/>
                <w:color w:val="000000"/>
                <w:sz w:val="24"/>
                <w:szCs w:val="24"/>
              </w:rPr>
            </w:pPr>
            <w:del w:id="662" w:author="Author">
              <w:r w:rsidRPr="00D51974" w:rsidDel="009F507A">
                <w:rPr>
                  <w:rFonts w:ascii="Times New Roman" w:hAnsi="Times New Roman" w:cs="Times New Roman"/>
                  <w:color w:val="000000"/>
                  <w:sz w:val="24"/>
                  <w:szCs w:val="24"/>
                </w:rPr>
                <w:delText>29.63 (7.49)</w:delText>
              </w:r>
            </w:del>
          </w:p>
        </w:tc>
        <w:tc>
          <w:tcPr>
            <w:tcW w:w="1530" w:type="dxa"/>
            <w:tcBorders>
              <w:top w:val="single" w:sz="4" w:space="0" w:color="auto"/>
              <w:bottom w:val="nil"/>
            </w:tcBorders>
          </w:tcPr>
          <w:p w:rsidR="00C35EA0" w:rsidRPr="00D51974" w:rsidDel="009F507A" w:rsidRDefault="00C35EA0" w:rsidP="00DC3DFD">
            <w:pPr>
              <w:pStyle w:val="DecimalAligned"/>
              <w:spacing w:after="120" w:line="240" w:lineRule="auto"/>
              <w:rPr>
                <w:del w:id="663" w:author="Author"/>
                <w:rFonts w:ascii="Times New Roman" w:hAnsi="Times New Roman" w:cs="Times New Roman"/>
                <w:color w:val="000000"/>
                <w:sz w:val="24"/>
                <w:szCs w:val="24"/>
                <w:lang w:bidi="fa-IR"/>
              </w:rPr>
            </w:pPr>
            <w:del w:id="664" w:author="Author">
              <w:r w:rsidRPr="00D51974" w:rsidDel="009F507A">
                <w:rPr>
                  <w:rFonts w:ascii="Times New Roman" w:hAnsi="Times New Roman" w:cs="Times New Roman"/>
                  <w:color w:val="000000"/>
                  <w:sz w:val="24"/>
                  <w:szCs w:val="24"/>
                  <w:lang w:bidi="fa-IR"/>
                </w:rPr>
                <w:delText>34.70 (8.44)</w:delText>
              </w:r>
            </w:del>
          </w:p>
        </w:tc>
        <w:tc>
          <w:tcPr>
            <w:tcW w:w="1440" w:type="dxa"/>
            <w:tcBorders>
              <w:top w:val="single" w:sz="4" w:space="0" w:color="auto"/>
              <w:bottom w:val="nil"/>
            </w:tcBorders>
          </w:tcPr>
          <w:p w:rsidR="00C35EA0" w:rsidRPr="00D51974" w:rsidDel="009F507A" w:rsidRDefault="00C35EA0" w:rsidP="00DC3DFD">
            <w:pPr>
              <w:bidi w:val="0"/>
              <w:spacing w:after="120" w:line="240" w:lineRule="auto"/>
              <w:rPr>
                <w:del w:id="665" w:author="Author"/>
                <w:rFonts w:ascii="Times New Roman" w:hAnsi="Times New Roman" w:cs="Times New Roman"/>
                <w:color w:val="000000"/>
                <w:sz w:val="24"/>
                <w:szCs w:val="24"/>
              </w:rPr>
            </w:pPr>
            <w:del w:id="666" w:author="Author">
              <w:r w:rsidRPr="00D51974" w:rsidDel="009F507A">
                <w:rPr>
                  <w:rFonts w:ascii="Times New Roman" w:hAnsi="Times New Roman" w:cs="Times New Roman"/>
                  <w:color w:val="000000"/>
                  <w:sz w:val="24"/>
                  <w:szCs w:val="24"/>
                </w:rPr>
                <w:delText>5.06 (8.99)</w:delText>
              </w:r>
            </w:del>
          </w:p>
        </w:tc>
        <w:tc>
          <w:tcPr>
            <w:tcW w:w="1260" w:type="dxa"/>
            <w:tcBorders>
              <w:top w:val="single" w:sz="4" w:space="0" w:color="auto"/>
              <w:bottom w:val="nil"/>
            </w:tcBorders>
          </w:tcPr>
          <w:p w:rsidR="00C35EA0" w:rsidRPr="00D51974" w:rsidDel="009F507A" w:rsidRDefault="00C35EA0" w:rsidP="00DC3DFD">
            <w:pPr>
              <w:pStyle w:val="DecimalAligned"/>
              <w:spacing w:after="120" w:line="240" w:lineRule="auto"/>
              <w:rPr>
                <w:del w:id="667" w:author="Author"/>
                <w:rFonts w:ascii="Times New Roman" w:hAnsi="Times New Roman" w:cs="Times New Roman"/>
                <w:color w:val="000000"/>
                <w:sz w:val="24"/>
                <w:szCs w:val="24"/>
                <w:lang w:bidi="fa-IR"/>
              </w:rPr>
            </w:pPr>
            <w:del w:id="668" w:author="Author">
              <w:r w:rsidRPr="00D51974" w:rsidDel="009F507A">
                <w:rPr>
                  <w:rFonts w:ascii="Times New Roman" w:hAnsi="Times New Roman" w:cs="Times New Roman"/>
                  <w:color w:val="000000"/>
                  <w:sz w:val="24"/>
                  <w:szCs w:val="24"/>
                  <w:lang w:bidi="fa-IR"/>
                </w:rPr>
                <w:delText>0.001</w:delText>
              </w:r>
            </w:del>
          </w:p>
        </w:tc>
      </w:tr>
      <w:tr w:rsidR="00C35EA0" w:rsidRPr="00D51974" w:rsidDel="009F507A" w:rsidTr="00D929E9">
        <w:trPr>
          <w:trHeight w:val="274"/>
          <w:del w:id="669" w:author="Author"/>
        </w:trPr>
        <w:tc>
          <w:tcPr>
            <w:tcW w:w="1638" w:type="dxa"/>
            <w:vMerge/>
          </w:tcPr>
          <w:p w:rsidR="00C35EA0" w:rsidRPr="00D51974" w:rsidDel="009F507A" w:rsidRDefault="00C35EA0" w:rsidP="00DC3DFD">
            <w:pPr>
              <w:bidi w:val="0"/>
              <w:spacing w:after="120" w:line="240" w:lineRule="auto"/>
              <w:rPr>
                <w:del w:id="670" w:author="Author"/>
                <w:rFonts w:ascii="Times New Roman" w:hAnsi="Times New Roman" w:cs="Times New Roman"/>
                <w:color w:val="000000"/>
                <w:sz w:val="24"/>
                <w:szCs w:val="24"/>
              </w:rPr>
            </w:pPr>
          </w:p>
        </w:tc>
        <w:tc>
          <w:tcPr>
            <w:tcW w:w="1440" w:type="dxa"/>
            <w:tcBorders>
              <w:top w:val="nil"/>
            </w:tcBorders>
            <w:noWrap/>
          </w:tcPr>
          <w:p w:rsidR="00C35EA0" w:rsidRPr="00D51974" w:rsidDel="009F507A" w:rsidRDefault="00C35EA0" w:rsidP="00DC3DFD">
            <w:pPr>
              <w:bidi w:val="0"/>
              <w:spacing w:after="120" w:line="240" w:lineRule="auto"/>
              <w:rPr>
                <w:del w:id="671" w:author="Author"/>
                <w:rFonts w:ascii="Times New Roman" w:hAnsi="Times New Roman" w:cs="Times New Roman"/>
                <w:color w:val="000000"/>
                <w:sz w:val="24"/>
                <w:szCs w:val="24"/>
                <w:rtl/>
              </w:rPr>
            </w:pPr>
            <w:del w:id="672" w:author="Author">
              <w:r w:rsidRPr="00D51974" w:rsidDel="009F507A">
                <w:rPr>
                  <w:rFonts w:ascii="Times New Roman" w:hAnsi="Times New Roman" w:cs="Times New Roman"/>
                  <w:color w:val="000000"/>
                  <w:sz w:val="24"/>
                  <w:szCs w:val="24"/>
                </w:rPr>
                <w:delText>control</w:delText>
              </w:r>
            </w:del>
          </w:p>
        </w:tc>
        <w:tc>
          <w:tcPr>
            <w:tcW w:w="1440" w:type="dxa"/>
            <w:tcBorders>
              <w:top w:val="nil"/>
            </w:tcBorders>
          </w:tcPr>
          <w:p w:rsidR="00C35EA0" w:rsidRPr="00D51974" w:rsidDel="009F507A" w:rsidRDefault="00C35EA0" w:rsidP="00DC3DFD">
            <w:pPr>
              <w:bidi w:val="0"/>
              <w:spacing w:after="120" w:line="240" w:lineRule="auto"/>
              <w:rPr>
                <w:del w:id="673" w:author="Author"/>
                <w:rFonts w:ascii="Times New Roman" w:hAnsi="Times New Roman" w:cs="Times New Roman"/>
                <w:color w:val="000000"/>
                <w:sz w:val="24"/>
                <w:szCs w:val="24"/>
              </w:rPr>
            </w:pPr>
            <w:del w:id="674" w:author="Author">
              <w:r w:rsidRPr="00D51974" w:rsidDel="009F507A">
                <w:rPr>
                  <w:rFonts w:ascii="Times New Roman" w:hAnsi="Times New Roman" w:cs="Times New Roman"/>
                  <w:color w:val="000000"/>
                  <w:sz w:val="24"/>
                  <w:szCs w:val="24"/>
                </w:rPr>
                <w:delText>27.78 (5.49)</w:delText>
              </w:r>
            </w:del>
          </w:p>
        </w:tc>
        <w:tc>
          <w:tcPr>
            <w:tcW w:w="1530" w:type="dxa"/>
            <w:tcBorders>
              <w:top w:val="nil"/>
            </w:tcBorders>
          </w:tcPr>
          <w:p w:rsidR="00C35EA0" w:rsidRPr="00D51974" w:rsidDel="009F507A" w:rsidRDefault="00C35EA0" w:rsidP="00DC3DFD">
            <w:pPr>
              <w:pStyle w:val="DecimalAligned"/>
              <w:spacing w:after="120" w:line="240" w:lineRule="auto"/>
              <w:rPr>
                <w:del w:id="675" w:author="Author"/>
                <w:rFonts w:ascii="Times New Roman" w:hAnsi="Times New Roman" w:cs="Times New Roman"/>
                <w:color w:val="000000"/>
                <w:sz w:val="24"/>
                <w:szCs w:val="24"/>
                <w:lang w:bidi="fa-IR"/>
              </w:rPr>
            </w:pPr>
            <w:del w:id="676" w:author="Author">
              <w:r w:rsidRPr="00D51974" w:rsidDel="009F507A">
                <w:rPr>
                  <w:rFonts w:ascii="Times New Roman" w:hAnsi="Times New Roman" w:cs="Times New Roman"/>
                  <w:color w:val="000000"/>
                  <w:sz w:val="24"/>
                  <w:szCs w:val="24"/>
                  <w:lang w:bidi="fa-IR"/>
                </w:rPr>
                <w:delText>29.95 (9.09)</w:delText>
              </w:r>
            </w:del>
          </w:p>
        </w:tc>
        <w:tc>
          <w:tcPr>
            <w:tcW w:w="1440" w:type="dxa"/>
            <w:tcBorders>
              <w:top w:val="nil"/>
            </w:tcBorders>
          </w:tcPr>
          <w:p w:rsidR="00C35EA0" w:rsidRPr="00D51974" w:rsidDel="009F507A" w:rsidRDefault="00C35EA0" w:rsidP="00DC3DFD">
            <w:pPr>
              <w:bidi w:val="0"/>
              <w:spacing w:after="120" w:line="240" w:lineRule="auto"/>
              <w:rPr>
                <w:del w:id="677" w:author="Author"/>
                <w:rFonts w:ascii="Times New Roman" w:hAnsi="Times New Roman" w:cs="Times New Roman"/>
                <w:color w:val="000000"/>
                <w:sz w:val="24"/>
                <w:szCs w:val="24"/>
              </w:rPr>
            </w:pPr>
            <w:del w:id="678" w:author="Author">
              <w:r w:rsidRPr="00D51974" w:rsidDel="009F507A">
                <w:rPr>
                  <w:rFonts w:ascii="Times New Roman" w:hAnsi="Times New Roman" w:cs="Times New Roman"/>
                  <w:color w:val="000000"/>
                  <w:sz w:val="24"/>
                  <w:szCs w:val="24"/>
                </w:rPr>
                <w:delText>2.17 (9.15)</w:delText>
              </w:r>
            </w:del>
          </w:p>
        </w:tc>
        <w:tc>
          <w:tcPr>
            <w:tcW w:w="1260" w:type="dxa"/>
            <w:tcBorders>
              <w:top w:val="nil"/>
            </w:tcBorders>
          </w:tcPr>
          <w:p w:rsidR="00C35EA0" w:rsidRPr="00D51974" w:rsidDel="009F507A" w:rsidRDefault="00C35EA0" w:rsidP="00DC3DFD">
            <w:pPr>
              <w:pStyle w:val="DecimalAligned"/>
              <w:spacing w:after="120" w:line="240" w:lineRule="auto"/>
              <w:rPr>
                <w:del w:id="679" w:author="Author"/>
                <w:rFonts w:ascii="Times New Roman" w:hAnsi="Times New Roman" w:cs="Times New Roman"/>
                <w:color w:val="000000"/>
                <w:sz w:val="24"/>
                <w:szCs w:val="24"/>
                <w:rtl/>
                <w:lang w:bidi="fa-IR"/>
              </w:rPr>
            </w:pPr>
            <w:del w:id="680" w:author="Author">
              <w:r w:rsidRPr="00D51974" w:rsidDel="009F507A">
                <w:rPr>
                  <w:rFonts w:ascii="Times New Roman" w:hAnsi="Times New Roman" w:cs="Times New Roman"/>
                  <w:color w:val="000000"/>
                  <w:sz w:val="24"/>
                  <w:szCs w:val="24"/>
                  <w:lang w:bidi="fa-IR"/>
                </w:rPr>
                <w:delText>0.133</w:delText>
              </w:r>
            </w:del>
          </w:p>
        </w:tc>
      </w:tr>
      <w:tr w:rsidR="00C35EA0" w:rsidRPr="00D51974" w:rsidDel="009F507A" w:rsidTr="00D929E9">
        <w:trPr>
          <w:trHeight w:val="274"/>
          <w:del w:id="681" w:author="Author"/>
        </w:trPr>
        <w:tc>
          <w:tcPr>
            <w:tcW w:w="1638" w:type="dxa"/>
            <w:vMerge/>
          </w:tcPr>
          <w:p w:rsidR="00C35EA0" w:rsidRPr="00D51974" w:rsidDel="009F507A" w:rsidRDefault="00C35EA0" w:rsidP="00DC3DFD">
            <w:pPr>
              <w:bidi w:val="0"/>
              <w:spacing w:after="120" w:line="240" w:lineRule="auto"/>
              <w:rPr>
                <w:del w:id="682" w:author="Author"/>
                <w:rFonts w:ascii="Times New Roman" w:hAnsi="Times New Roman" w:cs="Times New Roman"/>
                <w:color w:val="000000"/>
                <w:sz w:val="24"/>
                <w:szCs w:val="24"/>
              </w:rPr>
            </w:pPr>
          </w:p>
        </w:tc>
        <w:tc>
          <w:tcPr>
            <w:tcW w:w="1440" w:type="dxa"/>
            <w:tcBorders>
              <w:bottom w:val="single" w:sz="4" w:space="0" w:color="auto"/>
            </w:tcBorders>
            <w:noWrap/>
          </w:tcPr>
          <w:p w:rsidR="00C35EA0" w:rsidRPr="00D51974" w:rsidDel="009F507A" w:rsidRDefault="00C35EA0" w:rsidP="00DC3DFD">
            <w:pPr>
              <w:bidi w:val="0"/>
              <w:spacing w:after="120" w:line="240" w:lineRule="auto"/>
              <w:rPr>
                <w:del w:id="683" w:author="Author"/>
                <w:rFonts w:ascii="Times New Roman" w:hAnsi="Times New Roman" w:cs="Times New Roman"/>
                <w:color w:val="000000"/>
                <w:sz w:val="24"/>
                <w:szCs w:val="24"/>
                <w:vertAlign w:val="superscript"/>
                <w:rtl/>
              </w:rPr>
            </w:pPr>
            <w:del w:id="684" w:author="Author">
              <w:r w:rsidRPr="00D51974" w:rsidDel="009F507A">
                <w:rPr>
                  <w:rFonts w:ascii="Times New Roman" w:hAnsi="Times New Roman" w:cs="Times New Roman"/>
                  <w:color w:val="000000"/>
                  <w:sz w:val="24"/>
                  <w:szCs w:val="24"/>
                </w:rPr>
                <w:delText>P-value</w:delText>
              </w:r>
              <w:r w:rsidRPr="00D51974" w:rsidDel="009F507A">
                <w:rPr>
                  <w:rFonts w:ascii="Times New Roman" w:hAnsi="Times New Roman" w:cs="Times New Roman"/>
                  <w:color w:val="000000"/>
                  <w:sz w:val="24"/>
                  <w:szCs w:val="24"/>
                  <w:vertAlign w:val="superscript"/>
                </w:rPr>
                <w:delText>‡</w:delText>
              </w:r>
            </w:del>
          </w:p>
          <w:p w:rsidR="00C35EA0" w:rsidRPr="00D51974" w:rsidDel="009F507A" w:rsidRDefault="00C35EA0" w:rsidP="00DC3DFD">
            <w:pPr>
              <w:bidi w:val="0"/>
              <w:spacing w:after="120" w:line="240" w:lineRule="auto"/>
              <w:rPr>
                <w:del w:id="685" w:author="Author"/>
                <w:rFonts w:ascii="Times New Roman" w:hAnsi="Times New Roman" w:cs="Times New Roman"/>
                <w:color w:val="000000"/>
                <w:sz w:val="24"/>
                <w:szCs w:val="24"/>
              </w:rPr>
            </w:pPr>
          </w:p>
        </w:tc>
        <w:tc>
          <w:tcPr>
            <w:tcW w:w="1440" w:type="dxa"/>
            <w:tcBorders>
              <w:bottom w:val="single" w:sz="4" w:space="0" w:color="auto"/>
            </w:tcBorders>
          </w:tcPr>
          <w:p w:rsidR="00C35EA0" w:rsidRPr="00D51974" w:rsidDel="009F507A" w:rsidRDefault="00C35EA0" w:rsidP="00DC3DFD">
            <w:pPr>
              <w:bidi w:val="0"/>
              <w:spacing w:after="120" w:line="240" w:lineRule="auto"/>
              <w:rPr>
                <w:del w:id="686" w:author="Author"/>
                <w:rFonts w:ascii="Times New Roman" w:hAnsi="Times New Roman" w:cs="Times New Roman"/>
                <w:color w:val="000000"/>
                <w:sz w:val="24"/>
                <w:szCs w:val="24"/>
              </w:rPr>
            </w:pPr>
            <w:del w:id="687" w:author="Author">
              <w:r w:rsidRPr="00D51974" w:rsidDel="009F507A">
                <w:rPr>
                  <w:rFonts w:ascii="Times New Roman" w:hAnsi="Times New Roman" w:cs="Times New Roman"/>
                  <w:color w:val="000000"/>
                  <w:sz w:val="24"/>
                  <w:szCs w:val="24"/>
                </w:rPr>
                <w:delText>0.197</w:delText>
              </w:r>
            </w:del>
          </w:p>
        </w:tc>
        <w:tc>
          <w:tcPr>
            <w:tcW w:w="1530" w:type="dxa"/>
            <w:tcBorders>
              <w:bottom w:val="single" w:sz="4" w:space="0" w:color="auto"/>
            </w:tcBorders>
          </w:tcPr>
          <w:p w:rsidR="00C35EA0" w:rsidRPr="00D51974" w:rsidDel="009F507A" w:rsidRDefault="00C35EA0" w:rsidP="00DC3DFD">
            <w:pPr>
              <w:pStyle w:val="DecimalAligned"/>
              <w:spacing w:after="120" w:line="240" w:lineRule="auto"/>
              <w:rPr>
                <w:del w:id="688" w:author="Author"/>
                <w:rFonts w:ascii="Times New Roman" w:hAnsi="Times New Roman" w:cs="Times New Roman"/>
                <w:color w:val="000000"/>
                <w:sz w:val="24"/>
                <w:szCs w:val="24"/>
                <w:rtl/>
                <w:lang w:bidi="fa-IR"/>
              </w:rPr>
            </w:pPr>
            <w:del w:id="689" w:author="Author">
              <w:r w:rsidRPr="00D51974" w:rsidDel="009F507A">
                <w:rPr>
                  <w:rFonts w:ascii="Times New Roman" w:hAnsi="Times New Roman" w:cs="Times New Roman"/>
                  <w:color w:val="000000"/>
                  <w:sz w:val="24"/>
                  <w:szCs w:val="24"/>
                  <w:lang w:bidi="fa-IR"/>
                </w:rPr>
                <w:delText>0.014</w:delText>
              </w:r>
            </w:del>
          </w:p>
        </w:tc>
        <w:tc>
          <w:tcPr>
            <w:tcW w:w="1440" w:type="dxa"/>
            <w:tcBorders>
              <w:bottom w:val="single" w:sz="4" w:space="0" w:color="auto"/>
            </w:tcBorders>
          </w:tcPr>
          <w:p w:rsidR="00C35EA0" w:rsidRPr="00D51974" w:rsidDel="009F507A" w:rsidRDefault="00C35EA0" w:rsidP="00DC3DFD">
            <w:pPr>
              <w:bidi w:val="0"/>
              <w:spacing w:after="120" w:line="240" w:lineRule="auto"/>
              <w:rPr>
                <w:del w:id="690" w:author="Author"/>
                <w:rFonts w:ascii="Times New Roman" w:hAnsi="Times New Roman" w:cs="Times New Roman"/>
                <w:color w:val="000000"/>
                <w:sz w:val="24"/>
                <w:szCs w:val="24"/>
              </w:rPr>
            </w:pPr>
            <w:del w:id="691" w:author="Author">
              <w:r w:rsidRPr="00D51974" w:rsidDel="009F507A">
                <w:rPr>
                  <w:rFonts w:ascii="Times New Roman" w:hAnsi="Times New Roman" w:cs="Times New Roman"/>
                  <w:color w:val="000000"/>
                  <w:sz w:val="24"/>
                  <w:szCs w:val="24"/>
                </w:rPr>
                <w:delText>0.14</w:delText>
              </w:r>
            </w:del>
          </w:p>
        </w:tc>
        <w:tc>
          <w:tcPr>
            <w:tcW w:w="1260" w:type="dxa"/>
            <w:tcBorders>
              <w:bottom w:val="single" w:sz="4" w:space="0" w:color="auto"/>
            </w:tcBorders>
          </w:tcPr>
          <w:p w:rsidR="00C35EA0" w:rsidRPr="00D51974" w:rsidDel="009F507A" w:rsidRDefault="00C35EA0" w:rsidP="00DC3DFD">
            <w:pPr>
              <w:pStyle w:val="DecimalAligned"/>
              <w:spacing w:after="120" w:line="240" w:lineRule="auto"/>
              <w:rPr>
                <w:del w:id="692" w:author="Author"/>
                <w:rFonts w:ascii="Times New Roman" w:hAnsi="Times New Roman" w:cs="Times New Roman"/>
                <w:color w:val="000000"/>
                <w:sz w:val="24"/>
                <w:szCs w:val="24"/>
                <w:rtl/>
                <w:lang w:bidi="fa-IR"/>
              </w:rPr>
            </w:pPr>
          </w:p>
        </w:tc>
      </w:tr>
      <w:tr w:rsidR="00C35EA0" w:rsidRPr="00D51974" w:rsidDel="009F507A" w:rsidTr="00D929E9">
        <w:trPr>
          <w:trHeight w:val="259"/>
          <w:del w:id="693" w:author="Author"/>
        </w:trPr>
        <w:tc>
          <w:tcPr>
            <w:tcW w:w="1638" w:type="dxa"/>
            <w:vMerge w:val="restart"/>
          </w:tcPr>
          <w:p w:rsidR="00C35EA0" w:rsidRPr="00D51974" w:rsidDel="009F507A" w:rsidRDefault="00C35EA0" w:rsidP="00DC3DFD">
            <w:pPr>
              <w:bidi w:val="0"/>
              <w:spacing w:after="120" w:line="240" w:lineRule="auto"/>
              <w:rPr>
                <w:del w:id="694" w:author="Author"/>
                <w:rFonts w:ascii="Times New Roman" w:hAnsi="Times New Roman" w:cs="Times New Roman"/>
                <w:b/>
                <w:bCs/>
                <w:color w:val="000000"/>
                <w:sz w:val="24"/>
                <w:szCs w:val="24"/>
              </w:rPr>
            </w:pPr>
          </w:p>
          <w:p w:rsidR="00C35EA0" w:rsidRPr="00D51974" w:rsidDel="009F507A" w:rsidRDefault="00C35EA0" w:rsidP="00DC3DFD">
            <w:pPr>
              <w:bidi w:val="0"/>
              <w:spacing w:after="120" w:line="240" w:lineRule="auto"/>
              <w:rPr>
                <w:del w:id="695" w:author="Author"/>
                <w:rFonts w:ascii="Times New Roman" w:hAnsi="Times New Roman" w:cs="Times New Roman"/>
                <w:color w:val="000000"/>
                <w:sz w:val="24"/>
                <w:szCs w:val="24"/>
              </w:rPr>
            </w:pPr>
            <w:del w:id="696" w:author="Author">
              <w:r w:rsidRPr="00D51974" w:rsidDel="009F507A">
                <w:rPr>
                  <w:rFonts w:ascii="Times New Roman" w:hAnsi="Times New Roman" w:cs="Times New Roman"/>
                  <w:b/>
                  <w:bCs/>
                  <w:color w:val="000000"/>
                  <w:sz w:val="24"/>
                  <w:szCs w:val="24"/>
                </w:rPr>
                <w:delText>Performance</w:delText>
              </w:r>
            </w:del>
          </w:p>
        </w:tc>
        <w:tc>
          <w:tcPr>
            <w:tcW w:w="1440" w:type="dxa"/>
            <w:tcBorders>
              <w:top w:val="single" w:sz="4" w:space="0" w:color="auto"/>
              <w:bottom w:val="nil"/>
            </w:tcBorders>
            <w:noWrap/>
          </w:tcPr>
          <w:p w:rsidR="00C35EA0" w:rsidRPr="00D51974" w:rsidDel="009F507A" w:rsidRDefault="00C35EA0" w:rsidP="00DC3DFD">
            <w:pPr>
              <w:bidi w:val="0"/>
              <w:spacing w:after="120" w:line="240" w:lineRule="auto"/>
              <w:rPr>
                <w:del w:id="697" w:author="Author"/>
                <w:rFonts w:ascii="Times New Roman" w:hAnsi="Times New Roman" w:cs="Times New Roman"/>
                <w:color w:val="000000"/>
                <w:sz w:val="24"/>
                <w:szCs w:val="24"/>
                <w:rtl/>
              </w:rPr>
            </w:pPr>
            <w:del w:id="698" w:author="Author">
              <w:r w:rsidRPr="00D51974" w:rsidDel="009F507A">
                <w:rPr>
                  <w:rFonts w:ascii="Times New Roman" w:hAnsi="Times New Roman" w:cs="Times New Roman"/>
                  <w:color w:val="000000"/>
                  <w:sz w:val="24"/>
                  <w:szCs w:val="24"/>
                </w:rPr>
                <w:delText>intervention</w:delText>
              </w:r>
            </w:del>
          </w:p>
        </w:tc>
        <w:tc>
          <w:tcPr>
            <w:tcW w:w="1440" w:type="dxa"/>
            <w:tcBorders>
              <w:top w:val="single" w:sz="4" w:space="0" w:color="auto"/>
              <w:bottom w:val="nil"/>
            </w:tcBorders>
          </w:tcPr>
          <w:p w:rsidR="00C35EA0" w:rsidRPr="00D51974" w:rsidDel="009F507A" w:rsidRDefault="00C35EA0" w:rsidP="00DC3DFD">
            <w:pPr>
              <w:bidi w:val="0"/>
              <w:spacing w:after="120" w:line="240" w:lineRule="auto"/>
              <w:rPr>
                <w:del w:id="699" w:author="Author"/>
                <w:rFonts w:ascii="Times New Roman" w:hAnsi="Times New Roman" w:cs="Times New Roman"/>
                <w:color w:val="000000"/>
                <w:sz w:val="24"/>
                <w:szCs w:val="24"/>
              </w:rPr>
            </w:pPr>
            <w:del w:id="700" w:author="Author">
              <w:r w:rsidRPr="00D51974" w:rsidDel="009F507A">
                <w:rPr>
                  <w:rFonts w:ascii="Times New Roman" w:hAnsi="Times New Roman" w:cs="Times New Roman"/>
                  <w:color w:val="000000"/>
                  <w:sz w:val="24"/>
                  <w:szCs w:val="24"/>
                </w:rPr>
                <w:delText>35.79 (9.49)</w:delText>
              </w:r>
            </w:del>
          </w:p>
        </w:tc>
        <w:tc>
          <w:tcPr>
            <w:tcW w:w="1530" w:type="dxa"/>
            <w:tcBorders>
              <w:top w:val="single" w:sz="4" w:space="0" w:color="auto"/>
              <w:bottom w:val="nil"/>
            </w:tcBorders>
          </w:tcPr>
          <w:p w:rsidR="00C35EA0" w:rsidRPr="00D51974" w:rsidDel="009F507A" w:rsidRDefault="00C35EA0" w:rsidP="00DC3DFD">
            <w:pPr>
              <w:pStyle w:val="DecimalAligned"/>
              <w:spacing w:after="120" w:line="240" w:lineRule="auto"/>
              <w:rPr>
                <w:del w:id="701" w:author="Author"/>
                <w:rFonts w:ascii="Times New Roman" w:hAnsi="Times New Roman" w:cs="Times New Roman"/>
                <w:color w:val="000000"/>
                <w:sz w:val="24"/>
                <w:szCs w:val="24"/>
                <w:lang w:bidi="fa-IR"/>
              </w:rPr>
            </w:pPr>
            <w:del w:id="702" w:author="Author">
              <w:r w:rsidRPr="00D51974" w:rsidDel="009F507A">
                <w:rPr>
                  <w:rFonts w:ascii="Times New Roman" w:hAnsi="Times New Roman" w:cs="Times New Roman"/>
                  <w:color w:val="000000"/>
                  <w:sz w:val="24"/>
                  <w:szCs w:val="24"/>
                  <w:lang w:bidi="fa-IR"/>
                </w:rPr>
                <w:delText>45.46 (11.39)</w:delText>
              </w:r>
            </w:del>
          </w:p>
        </w:tc>
        <w:tc>
          <w:tcPr>
            <w:tcW w:w="1440" w:type="dxa"/>
            <w:tcBorders>
              <w:top w:val="single" w:sz="4" w:space="0" w:color="auto"/>
              <w:bottom w:val="nil"/>
            </w:tcBorders>
          </w:tcPr>
          <w:p w:rsidR="00C35EA0" w:rsidRPr="00D51974" w:rsidDel="009F507A" w:rsidRDefault="00C35EA0" w:rsidP="00DC3DFD">
            <w:pPr>
              <w:bidi w:val="0"/>
              <w:spacing w:after="120" w:line="240" w:lineRule="auto"/>
              <w:rPr>
                <w:del w:id="703" w:author="Author"/>
                <w:rFonts w:ascii="Times New Roman" w:hAnsi="Times New Roman" w:cs="Times New Roman"/>
                <w:color w:val="000000"/>
                <w:sz w:val="24"/>
                <w:szCs w:val="24"/>
              </w:rPr>
            </w:pPr>
            <w:del w:id="704" w:author="Author">
              <w:r w:rsidRPr="00D51974" w:rsidDel="009F507A">
                <w:rPr>
                  <w:rFonts w:ascii="Times New Roman" w:hAnsi="Times New Roman" w:cs="Times New Roman"/>
                  <w:color w:val="000000"/>
                  <w:sz w:val="24"/>
                  <w:szCs w:val="24"/>
                </w:rPr>
                <w:delText>9.07 (16.84)</w:delText>
              </w:r>
            </w:del>
          </w:p>
        </w:tc>
        <w:tc>
          <w:tcPr>
            <w:tcW w:w="1260" w:type="dxa"/>
            <w:tcBorders>
              <w:top w:val="single" w:sz="4" w:space="0" w:color="auto"/>
              <w:bottom w:val="nil"/>
            </w:tcBorders>
          </w:tcPr>
          <w:p w:rsidR="00C35EA0" w:rsidRPr="00D51974" w:rsidDel="009F507A" w:rsidRDefault="00C35EA0" w:rsidP="00DC3DFD">
            <w:pPr>
              <w:pStyle w:val="DecimalAligned"/>
              <w:spacing w:after="120" w:line="240" w:lineRule="auto"/>
              <w:rPr>
                <w:del w:id="705" w:author="Author"/>
                <w:rFonts w:ascii="Times New Roman" w:hAnsi="Times New Roman" w:cs="Times New Roman"/>
                <w:color w:val="000000"/>
                <w:sz w:val="24"/>
                <w:szCs w:val="24"/>
                <w:rtl/>
                <w:lang w:bidi="fa-IR"/>
              </w:rPr>
            </w:pPr>
            <w:del w:id="706" w:author="Author">
              <w:r w:rsidRPr="00D51974" w:rsidDel="009F507A">
                <w:rPr>
                  <w:rFonts w:ascii="Times New Roman" w:hAnsi="Times New Roman" w:cs="Times New Roman"/>
                  <w:color w:val="000000"/>
                  <w:sz w:val="24"/>
                  <w:szCs w:val="24"/>
                  <w:lang w:bidi="fa-IR"/>
                </w:rPr>
                <w:delText>0.001</w:delText>
              </w:r>
            </w:del>
          </w:p>
        </w:tc>
      </w:tr>
      <w:tr w:rsidR="00C35EA0" w:rsidRPr="00D51974" w:rsidDel="009F507A" w:rsidTr="00D929E9">
        <w:trPr>
          <w:trHeight w:val="274"/>
          <w:del w:id="707" w:author="Author"/>
        </w:trPr>
        <w:tc>
          <w:tcPr>
            <w:tcW w:w="1638" w:type="dxa"/>
            <w:vMerge/>
          </w:tcPr>
          <w:p w:rsidR="00C35EA0" w:rsidRPr="00D51974" w:rsidDel="009F507A" w:rsidRDefault="00C35EA0" w:rsidP="00DC3DFD">
            <w:pPr>
              <w:bidi w:val="0"/>
              <w:spacing w:after="120" w:line="240" w:lineRule="auto"/>
              <w:rPr>
                <w:del w:id="708" w:author="Author"/>
                <w:rFonts w:ascii="Times New Roman" w:hAnsi="Times New Roman" w:cs="Times New Roman"/>
                <w:color w:val="000000"/>
                <w:sz w:val="24"/>
                <w:szCs w:val="24"/>
              </w:rPr>
            </w:pPr>
          </w:p>
        </w:tc>
        <w:tc>
          <w:tcPr>
            <w:tcW w:w="1440" w:type="dxa"/>
            <w:tcBorders>
              <w:top w:val="nil"/>
              <w:bottom w:val="nil"/>
            </w:tcBorders>
            <w:noWrap/>
          </w:tcPr>
          <w:p w:rsidR="00C35EA0" w:rsidRPr="00D51974" w:rsidDel="009F507A" w:rsidRDefault="00C35EA0" w:rsidP="00DC3DFD">
            <w:pPr>
              <w:bidi w:val="0"/>
              <w:spacing w:after="120" w:line="240" w:lineRule="auto"/>
              <w:rPr>
                <w:del w:id="709" w:author="Author"/>
                <w:rFonts w:ascii="Times New Roman" w:hAnsi="Times New Roman" w:cs="Times New Roman"/>
                <w:color w:val="000000"/>
                <w:sz w:val="24"/>
                <w:szCs w:val="24"/>
                <w:rtl/>
              </w:rPr>
            </w:pPr>
            <w:del w:id="710" w:author="Author">
              <w:r w:rsidRPr="00D51974" w:rsidDel="009F507A">
                <w:rPr>
                  <w:rFonts w:ascii="Times New Roman" w:hAnsi="Times New Roman" w:cs="Times New Roman"/>
                  <w:color w:val="000000"/>
                  <w:sz w:val="24"/>
                  <w:szCs w:val="24"/>
                </w:rPr>
                <w:delText>control</w:delText>
              </w:r>
            </w:del>
          </w:p>
        </w:tc>
        <w:tc>
          <w:tcPr>
            <w:tcW w:w="1440" w:type="dxa"/>
            <w:tcBorders>
              <w:top w:val="nil"/>
              <w:bottom w:val="nil"/>
            </w:tcBorders>
          </w:tcPr>
          <w:p w:rsidR="00C35EA0" w:rsidRPr="00D51974" w:rsidDel="009F507A" w:rsidRDefault="00C35EA0" w:rsidP="00DC3DFD">
            <w:pPr>
              <w:bidi w:val="0"/>
              <w:spacing w:after="120" w:line="240" w:lineRule="auto"/>
              <w:rPr>
                <w:del w:id="711" w:author="Author"/>
                <w:rFonts w:ascii="Times New Roman" w:hAnsi="Times New Roman" w:cs="Times New Roman"/>
                <w:color w:val="000000"/>
                <w:sz w:val="24"/>
                <w:szCs w:val="24"/>
              </w:rPr>
            </w:pPr>
            <w:del w:id="712" w:author="Author">
              <w:r w:rsidRPr="00D51974" w:rsidDel="009F507A">
                <w:rPr>
                  <w:rFonts w:ascii="Times New Roman" w:hAnsi="Times New Roman" w:cs="Times New Roman"/>
                  <w:color w:val="000000"/>
                  <w:sz w:val="24"/>
                  <w:szCs w:val="24"/>
                </w:rPr>
                <w:delText>35.20 (7.28)</w:delText>
              </w:r>
            </w:del>
          </w:p>
        </w:tc>
        <w:tc>
          <w:tcPr>
            <w:tcW w:w="1530" w:type="dxa"/>
            <w:tcBorders>
              <w:top w:val="nil"/>
              <w:bottom w:val="nil"/>
            </w:tcBorders>
          </w:tcPr>
          <w:p w:rsidR="00C35EA0" w:rsidRPr="00D51974" w:rsidDel="009F507A" w:rsidRDefault="00C35EA0" w:rsidP="00DC3DFD">
            <w:pPr>
              <w:pStyle w:val="DecimalAligned"/>
              <w:spacing w:after="120" w:line="240" w:lineRule="auto"/>
              <w:rPr>
                <w:del w:id="713" w:author="Author"/>
                <w:rFonts w:ascii="Times New Roman" w:hAnsi="Times New Roman" w:cs="Times New Roman"/>
                <w:color w:val="000000"/>
                <w:sz w:val="24"/>
                <w:szCs w:val="24"/>
                <w:lang w:bidi="fa-IR"/>
              </w:rPr>
            </w:pPr>
            <w:del w:id="714" w:author="Author">
              <w:r w:rsidRPr="00D51974" w:rsidDel="009F507A">
                <w:rPr>
                  <w:rFonts w:ascii="Times New Roman" w:hAnsi="Times New Roman" w:cs="Times New Roman"/>
                  <w:color w:val="000000"/>
                  <w:sz w:val="24"/>
                  <w:szCs w:val="24"/>
                  <w:lang w:bidi="fa-IR"/>
                </w:rPr>
                <w:delText>38.78 (11.31)</w:delText>
              </w:r>
            </w:del>
          </w:p>
        </w:tc>
        <w:tc>
          <w:tcPr>
            <w:tcW w:w="1440" w:type="dxa"/>
            <w:tcBorders>
              <w:top w:val="nil"/>
              <w:bottom w:val="nil"/>
            </w:tcBorders>
          </w:tcPr>
          <w:p w:rsidR="00C35EA0" w:rsidRPr="00D51974" w:rsidDel="009F507A" w:rsidRDefault="00C35EA0" w:rsidP="00B76A65">
            <w:pPr>
              <w:bidi w:val="0"/>
              <w:spacing w:after="120" w:line="240" w:lineRule="auto"/>
              <w:rPr>
                <w:del w:id="715" w:author="Author"/>
                <w:rFonts w:ascii="Times New Roman" w:hAnsi="Times New Roman" w:cs="Times New Roman"/>
                <w:color w:val="000000"/>
                <w:sz w:val="24"/>
                <w:szCs w:val="24"/>
              </w:rPr>
            </w:pPr>
            <w:del w:id="716" w:author="Author">
              <w:r w:rsidRPr="00D51974" w:rsidDel="009F507A">
                <w:rPr>
                  <w:rFonts w:ascii="Times New Roman" w:hAnsi="Times New Roman" w:cs="Times New Roman"/>
                  <w:color w:val="000000"/>
                  <w:sz w:val="24"/>
                  <w:szCs w:val="24"/>
                </w:rPr>
                <w:delText>0.67 (20.0</w:delText>
              </w:r>
              <w:r w:rsidDel="009F507A">
                <w:rPr>
                  <w:rFonts w:ascii="Times New Roman" w:hAnsi="Times New Roman" w:cs="Times New Roman"/>
                  <w:color w:val="000000"/>
                  <w:sz w:val="24"/>
                  <w:szCs w:val="24"/>
                </w:rPr>
                <w:delText>2</w:delText>
              </w:r>
              <w:r w:rsidRPr="00D51974" w:rsidDel="009F507A">
                <w:rPr>
                  <w:rFonts w:ascii="Times New Roman" w:hAnsi="Times New Roman" w:cs="Times New Roman"/>
                  <w:color w:val="000000"/>
                  <w:sz w:val="24"/>
                  <w:szCs w:val="24"/>
                </w:rPr>
                <w:delText>)</w:delText>
              </w:r>
            </w:del>
          </w:p>
        </w:tc>
        <w:tc>
          <w:tcPr>
            <w:tcW w:w="1260" w:type="dxa"/>
            <w:tcBorders>
              <w:top w:val="nil"/>
              <w:bottom w:val="nil"/>
            </w:tcBorders>
          </w:tcPr>
          <w:p w:rsidR="00C35EA0" w:rsidRPr="00D51974" w:rsidDel="009F507A" w:rsidRDefault="00C35EA0" w:rsidP="00DC3DFD">
            <w:pPr>
              <w:pStyle w:val="DecimalAligned"/>
              <w:spacing w:after="120" w:line="240" w:lineRule="auto"/>
              <w:rPr>
                <w:del w:id="717" w:author="Author"/>
                <w:rFonts w:ascii="Times New Roman" w:hAnsi="Times New Roman" w:cs="Times New Roman"/>
                <w:color w:val="000000"/>
                <w:sz w:val="24"/>
                <w:szCs w:val="24"/>
                <w:lang w:bidi="fa-IR"/>
              </w:rPr>
            </w:pPr>
            <w:del w:id="718" w:author="Author">
              <w:r w:rsidRPr="00D51974" w:rsidDel="009F507A">
                <w:rPr>
                  <w:rFonts w:ascii="Times New Roman" w:hAnsi="Times New Roman" w:cs="Times New Roman"/>
                  <w:color w:val="000000"/>
                  <w:sz w:val="24"/>
                  <w:szCs w:val="24"/>
                  <w:lang w:bidi="fa-IR"/>
                </w:rPr>
                <w:delText>0.077</w:delText>
              </w:r>
            </w:del>
          </w:p>
        </w:tc>
      </w:tr>
      <w:tr w:rsidR="00C35EA0" w:rsidRPr="00D51974" w:rsidDel="009F507A" w:rsidTr="00D929E9">
        <w:trPr>
          <w:trHeight w:val="274"/>
          <w:del w:id="719" w:author="Author"/>
        </w:trPr>
        <w:tc>
          <w:tcPr>
            <w:tcW w:w="1638" w:type="dxa"/>
            <w:vMerge/>
            <w:tcBorders>
              <w:top w:val="single" w:sz="8" w:space="0" w:color="000000"/>
              <w:left w:val="nil"/>
              <w:bottom w:val="single" w:sz="8" w:space="0" w:color="000000"/>
              <w:right w:val="nil"/>
            </w:tcBorders>
          </w:tcPr>
          <w:p w:rsidR="00C35EA0" w:rsidRPr="00D51974" w:rsidDel="009F507A" w:rsidRDefault="00C35EA0" w:rsidP="00DC3DFD">
            <w:pPr>
              <w:bidi w:val="0"/>
              <w:spacing w:after="120" w:line="240" w:lineRule="auto"/>
              <w:rPr>
                <w:del w:id="720" w:author="Author"/>
                <w:rFonts w:ascii="Times New Roman" w:hAnsi="Times New Roman" w:cs="Times New Roman"/>
                <w:b/>
                <w:bCs/>
                <w:color w:val="000000"/>
                <w:sz w:val="24"/>
                <w:szCs w:val="24"/>
              </w:rPr>
            </w:pPr>
          </w:p>
        </w:tc>
        <w:tc>
          <w:tcPr>
            <w:tcW w:w="1440" w:type="dxa"/>
            <w:tcBorders>
              <w:top w:val="nil"/>
              <w:left w:val="nil"/>
              <w:bottom w:val="single" w:sz="8" w:space="0" w:color="000000"/>
              <w:right w:val="nil"/>
            </w:tcBorders>
            <w:noWrap/>
          </w:tcPr>
          <w:p w:rsidR="00C35EA0" w:rsidRPr="00D51974" w:rsidDel="009F507A" w:rsidRDefault="00C35EA0" w:rsidP="00DC3DFD">
            <w:pPr>
              <w:bidi w:val="0"/>
              <w:spacing w:after="120" w:line="240" w:lineRule="auto"/>
              <w:rPr>
                <w:del w:id="721" w:author="Author"/>
                <w:rFonts w:ascii="Times New Roman" w:hAnsi="Times New Roman" w:cs="Times New Roman"/>
                <w:b/>
                <w:bCs/>
                <w:color w:val="000000"/>
                <w:sz w:val="24"/>
                <w:szCs w:val="24"/>
                <w:rtl/>
              </w:rPr>
            </w:pPr>
            <w:del w:id="722" w:author="Author">
              <w:r w:rsidRPr="00D51974" w:rsidDel="009F507A">
                <w:rPr>
                  <w:rFonts w:ascii="Times New Roman" w:hAnsi="Times New Roman" w:cs="Times New Roman"/>
                  <w:color w:val="000000"/>
                  <w:sz w:val="24"/>
                  <w:szCs w:val="24"/>
                </w:rPr>
                <w:delText>P-value</w:delText>
              </w:r>
              <w:r w:rsidRPr="00D51974" w:rsidDel="009F507A">
                <w:rPr>
                  <w:rFonts w:ascii="Times New Roman" w:hAnsi="Times New Roman" w:cs="Times New Roman"/>
                  <w:b/>
                  <w:bCs/>
                  <w:color w:val="000000"/>
                  <w:sz w:val="24"/>
                  <w:szCs w:val="24"/>
                  <w:vertAlign w:val="superscript"/>
                </w:rPr>
                <w:delText>‡</w:delText>
              </w:r>
            </w:del>
          </w:p>
          <w:p w:rsidR="00C35EA0" w:rsidRPr="00D51974" w:rsidDel="009F507A" w:rsidRDefault="00C35EA0" w:rsidP="00DC3DFD">
            <w:pPr>
              <w:bidi w:val="0"/>
              <w:spacing w:after="120" w:line="240" w:lineRule="auto"/>
              <w:rPr>
                <w:del w:id="723" w:author="Author"/>
                <w:rFonts w:ascii="Times New Roman" w:hAnsi="Times New Roman" w:cs="Times New Roman"/>
                <w:b/>
                <w:bCs/>
                <w:color w:val="000000"/>
                <w:sz w:val="24"/>
                <w:szCs w:val="24"/>
              </w:rPr>
            </w:pPr>
          </w:p>
        </w:tc>
        <w:tc>
          <w:tcPr>
            <w:tcW w:w="1440" w:type="dxa"/>
            <w:tcBorders>
              <w:top w:val="nil"/>
              <w:left w:val="nil"/>
              <w:bottom w:val="single" w:sz="8" w:space="0" w:color="000000"/>
              <w:right w:val="nil"/>
            </w:tcBorders>
          </w:tcPr>
          <w:p w:rsidR="00C35EA0" w:rsidRPr="00D51974" w:rsidDel="009F507A" w:rsidRDefault="00C35EA0" w:rsidP="00DC3DFD">
            <w:pPr>
              <w:bidi w:val="0"/>
              <w:spacing w:after="120" w:line="240" w:lineRule="auto"/>
              <w:rPr>
                <w:del w:id="724" w:author="Author"/>
                <w:rFonts w:ascii="Times New Roman" w:hAnsi="Times New Roman" w:cs="Times New Roman"/>
                <w:b/>
                <w:bCs/>
                <w:color w:val="000000"/>
                <w:sz w:val="24"/>
                <w:szCs w:val="24"/>
              </w:rPr>
            </w:pPr>
            <w:del w:id="725" w:author="Author">
              <w:r w:rsidRPr="00D51974" w:rsidDel="009F507A">
                <w:rPr>
                  <w:rFonts w:ascii="Times New Roman" w:hAnsi="Times New Roman" w:cs="Times New Roman"/>
                  <w:color w:val="000000"/>
                  <w:sz w:val="24"/>
                  <w:szCs w:val="24"/>
                </w:rPr>
                <w:delText>0.747</w:delText>
              </w:r>
            </w:del>
          </w:p>
        </w:tc>
        <w:tc>
          <w:tcPr>
            <w:tcW w:w="1530" w:type="dxa"/>
            <w:tcBorders>
              <w:top w:val="nil"/>
              <w:left w:val="nil"/>
              <w:bottom w:val="single" w:sz="8" w:space="0" w:color="000000"/>
              <w:right w:val="nil"/>
            </w:tcBorders>
          </w:tcPr>
          <w:p w:rsidR="00C35EA0" w:rsidRPr="00D51974" w:rsidDel="009F507A" w:rsidRDefault="00C35EA0" w:rsidP="00DC3DFD">
            <w:pPr>
              <w:pStyle w:val="DecimalAligned"/>
              <w:spacing w:after="120" w:line="240" w:lineRule="auto"/>
              <w:rPr>
                <w:del w:id="726" w:author="Author"/>
                <w:rFonts w:ascii="Times New Roman" w:hAnsi="Times New Roman" w:cs="Times New Roman"/>
                <w:b/>
                <w:bCs/>
                <w:color w:val="000000"/>
                <w:sz w:val="24"/>
                <w:szCs w:val="24"/>
                <w:rtl/>
                <w:lang w:bidi="fa-IR"/>
              </w:rPr>
            </w:pPr>
            <w:del w:id="727" w:author="Author">
              <w:r w:rsidRPr="00D51974" w:rsidDel="009F507A">
                <w:rPr>
                  <w:rFonts w:ascii="Times New Roman" w:hAnsi="Times New Roman" w:cs="Times New Roman"/>
                  <w:color w:val="000000"/>
                  <w:sz w:val="24"/>
                  <w:szCs w:val="24"/>
                  <w:lang w:bidi="fa-IR"/>
                </w:rPr>
                <w:delText>0.008</w:delText>
              </w:r>
            </w:del>
          </w:p>
        </w:tc>
        <w:tc>
          <w:tcPr>
            <w:tcW w:w="1440" w:type="dxa"/>
            <w:tcBorders>
              <w:top w:val="nil"/>
              <w:left w:val="nil"/>
              <w:bottom w:val="single" w:sz="8" w:space="0" w:color="000000"/>
              <w:right w:val="nil"/>
            </w:tcBorders>
          </w:tcPr>
          <w:p w:rsidR="00C35EA0" w:rsidRPr="00D51974" w:rsidDel="009F507A" w:rsidRDefault="00C35EA0" w:rsidP="00DC3DFD">
            <w:pPr>
              <w:bidi w:val="0"/>
              <w:spacing w:after="120" w:line="240" w:lineRule="auto"/>
              <w:rPr>
                <w:del w:id="728" w:author="Author"/>
                <w:rFonts w:ascii="Times New Roman" w:hAnsi="Times New Roman" w:cs="Times New Roman"/>
                <w:b/>
                <w:bCs/>
                <w:color w:val="000000"/>
                <w:sz w:val="24"/>
                <w:szCs w:val="24"/>
              </w:rPr>
            </w:pPr>
            <w:del w:id="729" w:author="Author">
              <w:r w:rsidRPr="00D51974" w:rsidDel="009F507A">
                <w:rPr>
                  <w:rFonts w:ascii="Times New Roman" w:hAnsi="Times New Roman" w:cs="Times New Roman"/>
                  <w:color w:val="000000"/>
                  <w:sz w:val="24"/>
                  <w:szCs w:val="24"/>
                </w:rPr>
                <w:delText>0.038</w:delText>
              </w:r>
            </w:del>
          </w:p>
        </w:tc>
        <w:tc>
          <w:tcPr>
            <w:tcW w:w="1260" w:type="dxa"/>
            <w:tcBorders>
              <w:top w:val="nil"/>
              <w:left w:val="nil"/>
              <w:bottom w:val="single" w:sz="8" w:space="0" w:color="000000"/>
              <w:right w:val="nil"/>
            </w:tcBorders>
          </w:tcPr>
          <w:p w:rsidR="00C35EA0" w:rsidRPr="00D51974" w:rsidDel="009F507A" w:rsidRDefault="00C35EA0" w:rsidP="00DC3DFD">
            <w:pPr>
              <w:pStyle w:val="DecimalAligned"/>
              <w:spacing w:after="120" w:line="240" w:lineRule="auto"/>
              <w:rPr>
                <w:del w:id="730" w:author="Author"/>
                <w:rFonts w:ascii="Times New Roman" w:hAnsi="Times New Roman" w:cs="Times New Roman"/>
                <w:b/>
                <w:bCs/>
                <w:color w:val="000000"/>
                <w:sz w:val="24"/>
                <w:szCs w:val="24"/>
                <w:rtl/>
                <w:lang w:bidi="fa-IR"/>
              </w:rPr>
            </w:pPr>
          </w:p>
        </w:tc>
      </w:tr>
    </w:tbl>
    <w:p w:rsidR="00C35EA0" w:rsidRPr="00D51974" w:rsidDel="009F507A" w:rsidRDefault="00C35EA0" w:rsidP="00DC3DFD">
      <w:pPr>
        <w:bidi w:val="0"/>
        <w:spacing w:after="120" w:line="240" w:lineRule="auto"/>
        <w:rPr>
          <w:del w:id="731" w:author="Author"/>
          <w:rFonts w:ascii="Times New Roman" w:hAnsi="Times New Roman" w:cs="Times New Roman"/>
          <w:color w:val="000000"/>
          <w:sz w:val="24"/>
          <w:szCs w:val="24"/>
        </w:rPr>
      </w:pPr>
      <w:del w:id="732" w:author="Author">
        <w:r w:rsidRPr="00D51974" w:rsidDel="009F507A">
          <w:rPr>
            <w:rFonts w:ascii="Times New Roman" w:hAnsi="Times New Roman" w:cs="Times New Roman"/>
            <w:color w:val="000000"/>
            <w:sz w:val="24"/>
            <w:szCs w:val="24"/>
          </w:rPr>
          <w:delText>† paired t-test</w:delText>
        </w:r>
      </w:del>
    </w:p>
    <w:p w:rsidR="00C35EA0" w:rsidRPr="00D51974" w:rsidDel="009F507A" w:rsidRDefault="00C35EA0" w:rsidP="00DC3DFD">
      <w:pPr>
        <w:bidi w:val="0"/>
        <w:spacing w:after="120" w:line="240" w:lineRule="auto"/>
        <w:rPr>
          <w:del w:id="733" w:author="Author"/>
          <w:rFonts w:ascii="Times New Roman" w:hAnsi="Times New Roman" w:cs="Times New Roman"/>
          <w:color w:val="000000"/>
          <w:sz w:val="24"/>
          <w:szCs w:val="24"/>
          <w:rtl/>
        </w:rPr>
      </w:pPr>
      <w:del w:id="734" w:author="Author">
        <w:r w:rsidRPr="00D51974" w:rsidDel="009F507A">
          <w:rPr>
            <w:rFonts w:ascii="Times New Roman" w:hAnsi="Times New Roman" w:cs="Times New Roman"/>
            <w:color w:val="000000"/>
            <w:sz w:val="24"/>
            <w:szCs w:val="24"/>
          </w:rPr>
          <w:delText>‡ Independent t- test</w:delText>
        </w:r>
      </w:del>
    </w:p>
    <w:p w:rsidR="00C35EA0" w:rsidRPr="00D51974" w:rsidDel="009F507A" w:rsidRDefault="00C35EA0" w:rsidP="00DC3DFD">
      <w:pPr>
        <w:bidi w:val="0"/>
        <w:spacing w:after="120" w:line="240" w:lineRule="auto"/>
        <w:rPr>
          <w:del w:id="735" w:author="Author"/>
          <w:rFonts w:ascii="Times New Roman" w:hAnsi="Times New Roman" w:cs="Times New Roman"/>
          <w:sz w:val="24"/>
          <w:szCs w:val="24"/>
        </w:rPr>
      </w:pPr>
    </w:p>
    <w:p w:rsidR="00C35EA0" w:rsidRPr="00D51974" w:rsidDel="009F507A" w:rsidRDefault="00C35EA0" w:rsidP="00DC3DFD">
      <w:pPr>
        <w:bidi w:val="0"/>
        <w:spacing w:after="120" w:line="240" w:lineRule="auto"/>
        <w:rPr>
          <w:del w:id="736" w:author="Author"/>
          <w:rFonts w:ascii="Times New Roman" w:hAnsi="Times New Roman" w:cs="Times New Roman"/>
          <w:sz w:val="24"/>
          <w:szCs w:val="24"/>
        </w:rPr>
      </w:pPr>
    </w:p>
    <w:p w:rsidR="00C35EA0" w:rsidRDefault="00C35EA0" w:rsidP="009F507A">
      <w:pPr>
        <w:bidi w:val="0"/>
        <w:spacing w:after="120" w:line="240" w:lineRule="auto"/>
        <w:rPr>
          <w:rFonts w:ascii="Times New Roman" w:hAnsi="Times New Roman" w:cs="Times New Roman"/>
          <w:sz w:val="24"/>
          <w:szCs w:val="24"/>
        </w:rPr>
      </w:pPr>
    </w:p>
    <w:p w:rsidR="00C35EA0" w:rsidRDefault="00C35EA0" w:rsidP="009F507A">
      <w:pPr>
        <w:bidi w:val="0"/>
        <w:spacing w:after="120" w:line="240" w:lineRule="auto"/>
        <w:rPr>
          <w:rFonts w:ascii="Times New Roman" w:hAnsi="Times New Roman" w:cs="Times New Roman"/>
          <w:sz w:val="24"/>
          <w:szCs w:val="24"/>
        </w:rPr>
      </w:pPr>
    </w:p>
    <w:p w:rsidR="00C35EA0" w:rsidRDefault="00C35EA0" w:rsidP="009F507A">
      <w:pPr>
        <w:bidi w:val="0"/>
        <w:spacing w:after="120" w:line="240" w:lineRule="auto"/>
        <w:rPr>
          <w:rFonts w:ascii="Times New Roman" w:hAnsi="Times New Roman" w:cs="Times New Roman"/>
          <w:sz w:val="24"/>
          <w:szCs w:val="24"/>
        </w:rPr>
      </w:pPr>
    </w:p>
    <w:p w:rsidR="00C35EA0" w:rsidRDefault="00C35EA0" w:rsidP="009F507A">
      <w:pPr>
        <w:bidi w:val="0"/>
        <w:spacing w:after="120" w:line="240" w:lineRule="auto"/>
        <w:rPr>
          <w:rFonts w:ascii="Times New Roman" w:hAnsi="Times New Roman" w:cs="Times New Roman"/>
          <w:sz w:val="24"/>
          <w:szCs w:val="24"/>
        </w:rPr>
      </w:pPr>
    </w:p>
    <w:p w:rsidR="00C35EA0" w:rsidRDefault="00C35EA0" w:rsidP="009F507A">
      <w:pPr>
        <w:bidi w:val="0"/>
        <w:spacing w:after="120" w:line="240" w:lineRule="auto"/>
        <w:rPr>
          <w:rFonts w:ascii="Times New Roman" w:hAnsi="Times New Roman" w:cs="Times New Roman"/>
          <w:sz w:val="24"/>
          <w:szCs w:val="24"/>
        </w:rPr>
      </w:pPr>
    </w:p>
    <w:p w:rsidR="00C35EA0" w:rsidRDefault="00C35EA0" w:rsidP="009F507A">
      <w:pPr>
        <w:bidi w:val="0"/>
        <w:spacing w:after="120" w:line="240" w:lineRule="auto"/>
        <w:rPr>
          <w:rFonts w:ascii="Times New Roman" w:hAnsi="Times New Roman" w:cs="Times New Roman"/>
          <w:sz w:val="24"/>
          <w:szCs w:val="24"/>
        </w:rPr>
      </w:pPr>
    </w:p>
    <w:p w:rsidR="00C35EA0" w:rsidRDefault="00C35EA0" w:rsidP="009F507A">
      <w:pPr>
        <w:bidi w:val="0"/>
        <w:spacing w:after="120" w:line="240" w:lineRule="auto"/>
        <w:rPr>
          <w:rFonts w:ascii="Times New Roman" w:hAnsi="Times New Roman" w:cs="Times New Roman"/>
          <w:sz w:val="24"/>
          <w:szCs w:val="24"/>
        </w:rPr>
      </w:pPr>
    </w:p>
    <w:p w:rsidR="00C35EA0" w:rsidRPr="00D51974" w:rsidRDefault="00C35EA0" w:rsidP="009F507A">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C35EA0" w:rsidRDefault="00C35EA0" w:rsidP="00DC3DFD">
      <w:pPr>
        <w:bidi w:val="0"/>
        <w:spacing w:after="120" w:line="240" w:lineRule="auto"/>
        <w:rPr>
          <w:ins w:id="737" w:author="Author"/>
          <w:rFonts w:ascii="Times New Roman" w:hAnsi="Times New Roman" w:cs="Times New Roman"/>
          <w:sz w:val="24"/>
          <w:szCs w:val="24"/>
        </w:rPr>
      </w:pPr>
      <w:ins w:id="738" w:author="Author">
        <w:r>
          <w:rPr>
            <w:rFonts w:ascii="Times New Roman" w:hAnsi="Times New Roman" w:cs="Times New Roman"/>
            <w:sz w:val="24"/>
            <w:szCs w:val="24"/>
          </w:rPr>
          <w:t>Appendix table no.1: Test for evaluating nurses’ knowledge about ethical codes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8"/>
        <w:gridCol w:w="918"/>
      </w:tblGrid>
      <w:tr w:rsidR="00C35EA0" w:rsidTr="00137677">
        <w:trPr>
          <w:ins w:id="739" w:author="Author"/>
        </w:trPr>
        <w:tc>
          <w:tcPr>
            <w:tcW w:w="8658" w:type="dxa"/>
            <w:shd w:val="clear" w:color="auto" w:fill="auto"/>
          </w:tcPr>
          <w:p w:rsidR="00C35EA0" w:rsidRPr="00137677" w:rsidRDefault="00C35EA0" w:rsidP="00137677">
            <w:pPr>
              <w:bidi w:val="0"/>
              <w:spacing w:line="240" w:lineRule="auto"/>
              <w:jc w:val="center"/>
              <w:rPr>
                <w:ins w:id="740" w:author="Author"/>
                <w:b/>
                <w:bCs/>
              </w:rPr>
            </w:pPr>
            <w:ins w:id="741" w:author="Author">
              <w:r w:rsidRPr="00137677">
                <w:rPr>
                  <w:b/>
                  <w:bCs/>
                </w:rPr>
                <w:t>Question</w:t>
              </w:r>
            </w:ins>
          </w:p>
        </w:tc>
        <w:tc>
          <w:tcPr>
            <w:tcW w:w="918" w:type="dxa"/>
            <w:shd w:val="clear" w:color="auto" w:fill="auto"/>
          </w:tcPr>
          <w:p w:rsidR="00C35EA0" w:rsidRPr="00137677" w:rsidRDefault="00C35EA0" w:rsidP="00137677">
            <w:pPr>
              <w:bidi w:val="0"/>
              <w:spacing w:line="240" w:lineRule="auto"/>
              <w:jc w:val="center"/>
              <w:rPr>
                <w:ins w:id="742" w:author="Author"/>
                <w:b/>
                <w:bCs/>
              </w:rPr>
            </w:pPr>
            <w:ins w:id="743" w:author="Author">
              <w:r w:rsidRPr="00137677">
                <w:rPr>
                  <w:b/>
                  <w:bCs/>
                </w:rPr>
                <w:t>Answer</w:t>
              </w:r>
            </w:ins>
          </w:p>
        </w:tc>
      </w:tr>
      <w:tr w:rsidR="00C35EA0" w:rsidTr="00137677">
        <w:trPr>
          <w:ins w:id="744" w:author="Author"/>
        </w:trPr>
        <w:tc>
          <w:tcPr>
            <w:tcW w:w="8658" w:type="dxa"/>
            <w:shd w:val="clear" w:color="auto" w:fill="auto"/>
          </w:tcPr>
          <w:p w:rsidR="00C35EA0" w:rsidRDefault="00C35EA0" w:rsidP="00137677">
            <w:pPr>
              <w:bidi w:val="0"/>
              <w:spacing w:after="0" w:line="240" w:lineRule="auto"/>
              <w:rPr>
                <w:ins w:id="745" w:author="Author"/>
              </w:rPr>
            </w:pPr>
            <w:ins w:id="746" w:author="Author">
              <w:r>
                <w:t>1- Code of ethics is a contract document contains a set of ethical rules or established expectations that guide professional practice.</w:t>
              </w:r>
            </w:ins>
          </w:p>
          <w:p w:rsidR="00C35EA0" w:rsidRPr="00137677" w:rsidRDefault="00C35EA0" w:rsidP="00137677">
            <w:pPr>
              <w:bidi w:val="0"/>
              <w:spacing w:line="240" w:lineRule="auto"/>
              <w:rPr>
                <w:ins w:id="747" w:author="Author"/>
                <w:b/>
                <w:bCs/>
              </w:rPr>
            </w:pPr>
            <w:ins w:id="748" w:author="Author">
              <w:r>
                <w:t>a) True        b) false</w:t>
              </w:r>
            </w:ins>
          </w:p>
        </w:tc>
        <w:tc>
          <w:tcPr>
            <w:tcW w:w="918" w:type="dxa"/>
            <w:shd w:val="clear" w:color="auto" w:fill="auto"/>
          </w:tcPr>
          <w:p w:rsidR="00C35EA0" w:rsidRPr="00137677" w:rsidRDefault="00C35EA0" w:rsidP="00137677">
            <w:pPr>
              <w:bidi w:val="0"/>
              <w:spacing w:line="240" w:lineRule="auto"/>
              <w:jc w:val="center"/>
              <w:rPr>
                <w:ins w:id="749" w:author="Author"/>
                <w:b/>
                <w:bCs/>
              </w:rPr>
            </w:pPr>
            <w:ins w:id="750" w:author="Author">
              <w:r>
                <w:t>a</w:t>
              </w:r>
            </w:ins>
          </w:p>
        </w:tc>
      </w:tr>
      <w:tr w:rsidR="00C35EA0" w:rsidTr="00137677">
        <w:trPr>
          <w:trHeight w:val="728"/>
          <w:ins w:id="751" w:author="Author"/>
        </w:trPr>
        <w:tc>
          <w:tcPr>
            <w:tcW w:w="8658" w:type="dxa"/>
            <w:shd w:val="clear" w:color="auto" w:fill="auto"/>
          </w:tcPr>
          <w:p w:rsidR="00C35EA0" w:rsidRDefault="00C35EA0" w:rsidP="00137677">
            <w:pPr>
              <w:bidi w:val="0"/>
              <w:spacing w:after="0" w:line="240" w:lineRule="auto"/>
              <w:rPr>
                <w:ins w:id="752" w:author="Author"/>
              </w:rPr>
            </w:pPr>
            <w:ins w:id="753" w:author="Author">
              <w:r>
                <w:t>2- Nursing ethics is only useful for nursing professional development.</w:t>
              </w:r>
            </w:ins>
          </w:p>
          <w:p w:rsidR="00C35EA0" w:rsidRPr="00137677" w:rsidRDefault="00C35EA0" w:rsidP="00137677">
            <w:pPr>
              <w:bidi w:val="0"/>
              <w:spacing w:line="240" w:lineRule="auto"/>
              <w:rPr>
                <w:ins w:id="754" w:author="Author"/>
                <w:b/>
                <w:bCs/>
              </w:rPr>
            </w:pPr>
            <w:ins w:id="755" w:author="Author">
              <w:r>
                <w:t>a) True        b) false</w:t>
              </w:r>
            </w:ins>
          </w:p>
        </w:tc>
        <w:tc>
          <w:tcPr>
            <w:tcW w:w="918" w:type="dxa"/>
            <w:shd w:val="clear" w:color="auto" w:fill="auto"/>
          </w:tcPr>
          <w:p w:rsidR="00C35EA0" w:rsidRPr="00137677" w:rsidRDefault="00C35EA0" w:rsidP="00137677">
            <w:pPr>
              <w:bidi w:val="0"/>
              <w:spacing w:line="240" w:lineRule="auto"/>
              <w:jc w:val="center"/>
              <w:rPr>
                <w:ins w:id="756" w:author="Author"/>
                <w:b/>
                <w:bCs/>
              </w:rPr>
            </w:pPr>
            <w:ins w:id="757" w:author="Author">
              <w:r>
                <w:t>b</w:t>
              </w:r>
            </w:ins>
          </w:p>
        </w:tc>
      </w:tr>
      <w:tr w:rsidR="00C35EA0" w:rsidTr="00137677">
        <w:trPr>
          <w:trHeight w:val="962"/>
          <w:ins w:id="758" w:author="Author"/>
        </w:trPr>
        <w:tc>
          <w:tcPr>
            <w:tcW w:w="8658" w:type="dxa"/>
            <w:shd w:val="clear" w:color="auto" w:fill="auto"/>
          </w:tcPr>
          <w:p w:rsidR="00C35EA0" w:rsidRDefault="00C35EA0" w:rsidP="00137677">
            <w:pPr>
              <w:bidi w:val="0"/>
              <w:spacing w:after="0" w:line="240" w:lineRule="auto"/>
              <w:rPr>
                <w:ins w:id="759" w:author="Author"/>
              </w:rPr>
            </w:pPr>
            <w:ins w:id="760" w:author="Author">
              <w:r>
                <w:t>3- However, the international ethics code for nursing has been developed, but it's better to develop these codes in any country.</w:t>
              </w:r>
            </w:ins>
          </w:p>
          <w:p w:rsidR="00C35EA0" w:rsidRPr="00137677" w:rsidRDefault="00C35EA0" w:rsidP="00137677">
            <w:pPr>
              <w:bidi w:val="0"/>
              <w:spacing w:line="240" w:lineRule="auto"/>
              <w:rPr>
                <w:ins w:id="761" w:author="Author"/>
                <w:b/>
                <w:bCs/>
              </w:rPr>
            </w:pPr>
            <w:ins w:id="762" w:author="Author">
              <w:r>
                <w:t>a) True        b) false</w:t>
              </w:r>
            </w:ins>
          </w:p>
        </w:tc>
        <w:tc>
          <w:tcPr>
            <w:tcW w:w="918" w:type="dxa"/>
            <w:shd w:val="clear" w:color="auto" w:fill="auto"/>
          </w:tcPr>
          <w:p w:rsidR="00C35EA0" w:rsidRDefault="00C35EA0" w:rsidP="00137677">
            <w:pPr>
              <w:bidi w:val="0"/>
              <w:spacing w:line="240" w:lineRule="auto"/>
              <w:jc w:val="center"/>
              <w:rPr>
                <w:ins w:id="763" w:author="Author"/>
              </w:rPr>
            </w:pPr>
            <w:ins w:id="764" w:author="Author">
              <w:r>
                <w:t>a</w:t>
              </w:r>
            </w:ins>
          </w:p>
          <w:p w:rsidR="00C35EA0" w:rsidRPr="00137677" w:rsidRDefault="00C35EA0" w:rsidP="00137677">
            <w:pPr>
              <w:bidi w:val="0"/>
              <w:spacing w:line="240" w:lineRule="auto"/>
              <w:jc w:val="center"/>
              <w:rPr>
                <w:ins w:id="765" w:author="Author"/>
                <w:b/>
                <w:bCs/>
              </w:rPr>
            </w:pPr>
          </w:p>
        </w:tc>
      </w:tr>
      <w:tr w:rsidR="00C35EA0" w:rsidTr="00137677">
        <w:trPr>
          <w:ins w:id="766" w:author="Author"/>
        </w:trPr>
        <w:tc>
          <w:tcPr>
            <w:tcW w:w="8658" w:type="dxa"/>
            <w:shd w:val="clear" w:color="auto" w:fill="auto"/>
          </w:tcPr>
          <w:p w:rsidR="00C35EA0" w:rsidRPr="00137677" w:rsidRDefault="00C35EA0" w:rsidP="00137677">
            <w:pPr>
              <w:bidi w:val="0"/>
              <w:spacing w:after="0" w:line="240" w:lineRule="auto"/>
              <w:rPr>
                <w:ins w:id="767" w:author="Author"/>
                <w:b/>
                <w:bCs/>
              </w:rPr>
            </w:pPr>
            <w:ins w:id="768" w:author="Author">
              <w:r w:rsidRPr="00137677">
                <w:rPr>
                  <w:b/>
                  <w:bCs/>
                </w:rPr>
                <w:t>Identify the correct or incorrect items based on the Iranian National Code of Ethics for Nurses:</w:t>
              </w:r>
            </w:ins>
          </w:p>
          <w:p w:rsidR="00C35EA0" w:rsidRDefault="00C35EA0" w:rsidP="00137677">
            <w:pPr>
              <w:bidi w:val="0"/>
              <w:spacing w:after="0" w:line="240" w:lineRule="auto"/>
              <w:rPr>
                <w:ins w:id="769" w:author="Author"/>
              </w:rPr>
            </w:pPr>
            <w:ins w:id="770" w:author="Author">
              <w:r>
                <w:t xml:space="preserve">4- The nurse should provide the care for injured or patients in emergency situations, even outside the workplace. </w:t>
              </w:r>
            </w:ins>
          </w:p>
          <w:p w:rsidR="00C35EA0" w:rsidRPr="00137677" w:rsidRDefault="00C35EA0" w:rsidP="00137677">
            <w:pPr>
              <w:bidi w:val="0"/>
              <w:spacing w:line="240" w:lineRule="auto"/>
              <w:rPr>
                <w:ins w:id="771" w:author="Author"/>
                <w:b/>
                <w:bCs/>
              </w:rPr>
            </w:pPr>
            <w:ins w:id="772" w:author="Author">
              <w:r>
                <w:t xml:space="preserve"> a) True        b) false</w:t>
              </w:r>
            </w:ins>
          </w:p>
        </w:tc>
        <w:tc>
          <w:tcPr>
            <w:tcW w:w="918" w:type="dxa"/>
            <w:shd w:val="clear" w:color="auto" w:fill="auto"/>
          </w:tcPr>
          <w:p w:rsidR="00C35EA0" w:rsidRDefault="00C35EA0" w:rsidP="00137677">
            <w:pPr>
              <w:bidi w:val="0"/>
              <w:spacing w:line="240" w:lineRule="auto"/>
              <w:jc w:val="center"/>
              <w:rPr>
                <w:ins w:id="773" w:author="Author"/>
              </w:rPr>
            </w:pPr>
          </w:p>
          <w:p w:rsidR="00C35EA0" w:rsidRDefault="00C35EA0" w:rsidP="00137677">
            <w:pPr>
              <w:bidi w:val="0"/>
              <w:spacing w:line="240" w:lineRule="auto"/>
              <w:jc w:val="center"/>
              <w:rPr>
                <w:ins w:id="774" w:author="Author"/>
              </w:rPr>
            </w:pPr>
            <w:ins w:id="775" w:author="Author">
              <w:r>
                <w:t>a</w:t>
              </w:r>
            </w:ins>
          </w:p>
          <w:p w:rsidR="00C35EA0" w:rsidRPr="00137677" w:rsidRDefault="00C35EA0" w:rsidP="00137677">
            <w:pPr>
              <w:bidi w:val="0"/>
              <w:spacing w:line="240" w:lineRule="auto"/>
              <w:jc w:val="center"/>
              <w:rPr>
                <w:ins w:id="776" w:author="Author"/>
                <w:b/>
                <w:bCs/>
              </w:rPr>
            </w:pPr>
          </w:p>
        </w:tc>
      </w:tr>
      <w:tr w:rsidR="00C35EA0" w:rsidTr="00137677">
        <w:trPr>
          <w:ins w:id="777" w:author="Author"/>
        </w:trPr>
        <w:tc>
          <w:tcPr>
            <w:tcW w:w="8658" w:type="dxa"/>
            <w:shd w:val="clear" w:color="auto" w:fill="auto"/>
          </w:tcPr>
          <w:p w:rsidR="00C35EA0" w:rsidRDefault="00C35EA0" w:rsidP="00137677">
            <w:pPr>
              <w:bidi w:val="0"/>
              <w:spacing w:after="0" w:line="240" w:lineRule="auto"/>
              <w:rPr>
                <w:ins w:id="778" w:author="Author"/>
              </w:rPr>
            </w:pPr>
            <w:ins w:id="779" w:author="Author">
              <w:r>
                <w:t>5- In all cases, informed consent must be obtained exclusively from the patient.</w:t>
              </w:r>
            </w:ins>
          </w:p>
          <w:p w:rsidR="00C35EA0" w:rsidRPr="00137677" w:rsidRDefault="00C35EA0" w:rsidP="00137677">
            <w:pPr>
              <w:bidi w:val="0"/>
              <w:spacing w:line="240" w:lineRule="auto"/>
              <w:rPr>
                <w:ins w:id="780" w:author="Author"/>
                <w:b/>
                <w:bCs/>
              </w:rPr>
            </w:pPr>
            <w:ins w:id="781" w:author="Author">
              <w:r>
                <w:t>a) True        b) false</w:t>
              </w:r>
            </w:ins>
          </w:p>
        </w:tc>
        <w:tc>
          <w:tcPr>
            <w:tcW w:w="918" w:type="dxa"/>
            <w:shd w:val="clear" w:color="auto" w:fill="auto"/>
          </w:tcPr>
          <w:p w:rsidR="00C35EA0" w:rsidRPr="00137677" w:rsidRDefault="00C35EA0" w:rsidP="00137677">
            <w:pPr>
              <w:bidi w:val="0"/>
              <w:spacing w:line="240" w:lineRule="auto"/>
              <w:jc w:val="center"/>
              <w:rPr>
                <w:ins w:id="782" w:author="Author"/>
                <w:b/>
                <w:bCs/>
              </w:rPr>
            </w:pPr>
            <w:ins w:id="783" w:author="Author">
              <w:r>
                <w:t>b</w:t>
              </w:r>
            </w:ins>
          </w:p>
        </w:tc>
      </w:tr>
      <w:tr w:rsidR="00C35EA0" w:rsidTr="00137677">
        <w:trPr>
          <w:ins w:id="784" w:author="Author"/>
        </w:trPr>
        <w:tc>
          <w:tcPr>
            <w:tcW w:w="8658" w:type="dxa"/>
            <w:shd w:val="clear" w:color="auto" w:fill="auto"/>
          </w:tcPr>
          <w:p w:rsidR="00C35EA0" w:rsidRDefault="00C35EA0" w:rsidP="00137677">
            <w:pPr>
              <w:bidi w:val="0"/>
              <w:spacing w:after="0" w:line="240" w:lineRule="auto"/>
              <w:rPr>
                <w:ins w:id="785" w:author="Author"/>
              </w:rPr>
            </w:pPr>
            <w:ins w:id="786" w:author="Author">
              <w:r>
                <w:t xml:space="preserve">6- The nurse should avoid any action that requires ethical, legal or religious violation, except in patient’s request. </w:t>
              </w:r>
            </w:ins>
          </w:p>
          <w:p w:rsidR="00C35EA0" w:rsidRPr="00137677" w:rsidRDefault="00C35EA0" w:rsidP="00137677">
            <w:pPr>
              <w:bidi w:val="0"/>
              <w:spacing w:line="240" w:lineRule="auto"/>
              <w:rPr>
                <w:ins w:id="787" w:author="Author"/>
                <w:b/>
                <w:bCs/>
              </w:rPr>
            </w:pPr>
            <w:ins w:id="788" w:author="Author">
              <w:r>
                <w:t>a) True        b) false</w:t>
              </w:r>
            </w:ins>
          </w:p>
        </w:tc>
        <w:tc>
          <w:tcPr>
            <w:tcW w:w="918" w:type="dxa"/>
            <w:shd w:val="clear" w:color="auto" w:fill="auto"/>
          </w:tcPr>
          <w:p w:rsidR="00C35EA0" w:rsidRDefault="00C35EA0" w:rsidP="00137677">
            <w:pPr>
              <w:bidi w:val="0"/>
              <w:spacing w:line="240" w:lineRule="auto"/>
              <w:jc w:val="center"/>
              <w:rPr>
                <w:ins w:id="789" w:author="Author"/>
              </w:rPr>
            </w:pPr>
            <w:ins w:id="790" w:author="Author">
              <w:r>
                <w:t>b</w:t>
              </w:r>
            </w:ins>
          </w:p>
          <w:p w:rsidR="00C35EA0" w:rsidRPr="00137677" w:rsidRDefault="00C35EA0" w:rsidP="00137677">
            <w:pPr>
              <w:bidi w:val="0"/>
              <w:spacing w:line="240" w:lineRule="auto"/>
              <w:jc w:val="center"/>
              <w:rPr>
                <w:ins w:id="791" w:author="Author"/>
                <w:b/>
                <w:bCs/>
              </w:rPr>
            </w:pPr>
          </w:p>
        </w:tc>
      </w:tr>
      <w:tr w:rsidR="00C35EA0" w:rsidTr="00137677">
        <w:trPr>
          <w:ins w:id="792" w:author="Author"/>
        </w:trPr>
        <w:tc>
          <w:tcPr>
            <w:tcW w:w="8658" w:type="dxa"/>
            <w:shd w:val="clear" w:color="auto" w:fill="auto"/>
          </w:tcPr>
          <w:p w:rsidR="00C35EA0" w:rsidRDefault="00C35EA0" w:rsidP="00137677">
            <w:pPr>
              <w:bidi w:val="0"/>
              <w:spacing w:after="0" w:line="240" w:lineRule="auto"/>
              <w:rPr>
                <w:ins w:id="793" w:author="Author"/>
              </w:rPr>
            </w:pPr>
            <w:ins w:id="794" w:author="Author">
              <w:r>
                <w:t xml:space="preserve">7- Nurses should use their professional positions to convince the client / patient to participate in the research projects. </w:t>
              </w:r>
            </w:ins>
          </w:p>
          <w:p w:rsidR="00C35EA0" w:rsidRPr="00137677" w:rsidRDefault="00C35EA0" w:rsidP="00137677">
            <w:pPr>
              <w:bidi w:val="0"/>
              <w:spacing w:line="240" w:lineRule="auto"/>
              <w:rPr>
                <w:ins w:id="795" w:author="Author"/>
                <w:b/>
                <w:bCs/>
              </w:rPr>
            </w:pPr>
            <w:ins w:id="796" w:author="Author">
              <w:r>
                <w:t xml:space="preserve"> a) True        b) false </w:t>
              </w:r>
            </w:ins>
          </w:p>
        </w:tc>
        <w:tc>
          <w:tcPr>
            <w:tcW w:w="918" w:type="dxa"/>
            <w:shd w:val="clear" w:color="auto" w:fill="auto"/>
          </w:tcPr>
          <w:p w:rsidR="00C35EA0" w:rsidRPr="00137677" w:rsidRDefault="00C35EA0" w:rsidP="00137677">
            <w:pPr>
              <w:bidi w:val="0"/>
              <w:spacing w:line="240" w:lineRule="auto"/>
              <w:jc w:val="center"/>
              <w:rPr>
                <w:ins w:id="797" w:author="Author"/>
                <w:b/>
                <w:bCs/>
              </w:rPr>
            </w:pPr>
            <w:ins w:id="798" w:author="Author">
              <w:r>
                <w:t>b</w:t>
              </w:r>
            </w:ins>
          </w:p>
        </w:tc>
      </w:tr>
      <w:tr w:rsidR="00C35EA0" w:rsidTr="00137677">
        <w:trPr>
          <w:ins w:id="799" w:author="Author"/>
        </w:trPr>
        <w:tc>
          <w:tcPr>
            <w:tcW w:w="8658" w:type="dxa"/>
            <w:shd w:val="clear" w:color="auto" w:fill="auto"/>
          </w:tcPr>
          <w:p w:rsidR="00C35EA0" w:rsidRDefault="00C35EA0" w:rsidP="00137677">
            <w:pPr>
              <w:bidi w:val="0"/>
              <w:spacing w:after="0" w:line="240" w:lineRule="auto"/>
              <w:rPr>
                <w:ins w:id="800" w:author="Author"/>
              </w:rPr>
            </w:pPr>
            <w:ins w:id="801" w:author="Author">
              <w:r>
                <w:t>8- The first international code of ethics for nurses was adopted by ……….. .</w:t>
              </w:r>
            </w:ins>
          </w:p>
          <w:p w:rsidR="00C35EA0" w:rsidRDefault="00C35EA0" w:rsidP="00137677">
            <w:pPr>
              <w:bidi w:val="0"/>
              <w:spacing w:after="0" w:line="240" w:lineRule="auto"/>
              <w:rPr>
                <w:ins w:id="802" w:author="Author"/>
              </w:rPr>
            </w:pPr>
            <w:ins w:id="803" w:author="Author">
              <w:r>
                <w:t xml:space="preserve">a) International Council of Nurses                 b) American Nurses Association </w:t>
              </w:r>
            </w:ins>
          </w:p>
          <w:p w:rsidR="00C35EA0" w:rsidRDefault="00C35EA0" w:rsidP="00137677">
            <w:pPr>
              <w:bidi w:val="0"/>
              <w:spacing w:line="240" w:lineRule="auto"/>
              <w:rPr>
                <w:ins w:id="804" w:author="Author"/>
              </w:rPr>
            </w:pPr>
            <w:ins w:id="805" w:author="Author">
              <w:r>
                <w:t xml:space="preserve">b) Canadian Nurse Association                      d) Australian Nurse association </w:t>
              </w:r>
            </w:ins>
          </w:p>
        </w:tc>
        <w:tc>
          <w:tcPr>
            <w:tcW w:w="918" w:type="dxa"/>
            <w:shd w:val="clear" w:color="auto" w:fill="auto"/>
          </w:tcPr>
          <w:p w:rsidR="00C35EA0" w:rsidRDefault="00C35EA0" w:rsidP="00137677">
            <w:pPr>
              <w:bidi w:val="0"/>
              <w:spacing w:line="240" w:lineRule="auto"/>
              <w:jc w:val="center"/>
              <w:rPr>
                <w:ins w:id="806" w:author="Author"/>
              </w:rPr>
            </w:pPr>
            <w:ins w:id="807" w:author="Author">
              <w:r>
                <w:t>a</w:t>
              </w:r>
            </w:ins>
          </w:p>
          <w:p w:rsidR="00C35EA0" w:rsidRPr="00137677" w:rsidRDefault="00C35EA0" w:rsidP="00137677">
            <w:pPr>
              <w:bidi w:val="0"/>
              <w:spacing w:line="240" w:lineRule="auto"/>
              <w:jc w:val="center"/>
              <w:rPr>
                <w:ins w:id="808" w:author="Author"/>
                <w:b/>
                <w:bCs/>
              </w:rPr>
            </w:pPr>
          </w:p>
        </w:tc>
      </w:tr>
      <w:tr w:rsidR="00C35EA0" w:rsidTr="00137677">
        <w:trPr>
          <w:ins w:id="809" w:author="Author"/>
        </w:trPr>
        <w:tc>
          <w:tcPr>
            <w:tcW w:w="8658" w:type="dxa"/>
            <w:shd w:val="clear" w:color="auto" w:fill="auto"/>
          </w:tcPr>
          <w:p w:rsidR="00C35EA0" w:rsidRDefault="00C35EA0" w:rsidP="00137677">
            <w:pPr>
              <w:bidi w:val="0"/>
              <w:spacing w:after="0" w:line="240" w:lineRule="auto"/>
              <w:rPr>
                <w:ins w:id="810" w:author="Author"/>
              </w:rPr>
            </w:pPr>
            <w:ins w:id="811" w:author="Author">
              <w:r>
                <w:t>9- When and by which organizations Iranian National Code of Ethics for Nurses was approved?</w:t>
              </w:r>
            </w:ins>
          </w:p>
          <w:p w:rsidR="00C35EA0" w:rsidRDefault="00C35EA0" w:rsidP="00137677">
            <w:pPr>
              <w:bidi w:val="0"/>
              <w:spacing w:after="0" w:line="240" w:lineRule="auto"/>
              <w:rPr>
                <w:ins w:id="812" w:author="Author"/>
              </w:rPr>
            </w:pPr>
            <w:ins w:id="813" w:author="Author">
              <w:r>
                <w:t>a) 2011, Iranian Nursing Organization</w:t>
              </w:r>
            </w:ins>
          </w:p>
          <w:p w:rsidR="00C35EA0" w:rsidRDefault="00C35EA0" w:rsidP="00137677">
            <w:pPr>
              <w:bidi w:val="0"/>
              <w:spacing w:after="0" w:line="240" w:lineRule="auto"/>
              <w:rPr>
                <w:ins w:id="814" w:author="Author"/>
              </w:rPr>
            </w:pPr>
            <w:ins w:id="815" w:author="Author">
              <w:r>
                <w:t xml:space="preserve">b) 2011, High Council for Medical Ethics of MOHME </w:t>
              </w:r>
            </w:ins>
          </w:p>
          <w:p w:rsidR="00C35EA0" w:rsidRDefault="00C35EA0" w:rsidP="00137677">
            <w:pPr>
              <w:bidi w:val="0"/>
              <w:spacing w:after="0" w:line="240" w:lineRule="auto"/>
              <w:rPr>
                <w:ins w:id="816" w:author="Author"/>
              </w:rPr>
            </w:pPr>
            <w:ins w:id="817" w:author="Author">
              <w:r>
                <w:t>c) 2009, Medical Council of Islamic Republic of Iran,</w:t>
              </w:r>
            </w:ins>
          </w:p>
          <w:p w:rsidR="00C35EA0" w:rsidRDefault="00C35EA0" w:rsidP="00137677">
            <w:pPr>
              <w:bidi w:val="0"/>
              <w:spacing w:line="240" w:lineRule="auto"/>
              <w:rPr>
                <w:ins w:id="818" w:author="Author"/>
              </w:rPr>
            </w:pPr>
            <w:ins w:id="819" w:author="Author">
              <w:r>
                <w:t>d) 2009, Nursing Board of MOHME</w:t>
              </w:r>
            </w:ins>
          </w:p>
        </w:tc>
        <w:tc>
          <w:tcPr>
            <w:tcW w:w="918" w:type="dxa"/>
            <w:shd w:val="clear" w:color="auto" w:fill="auto"/>
          </w:tcPr>
          <w:p w:rsidR="00C35EA0" w:rsidRDefault="00C35EA0" w:rsidP="00137677">
            <w:pPr>
              <w:bidi w:val="0"/>
              <w:spacing w:line="240" w:lineRule="auto"/>
              <w:jc w:val="center"/>
              <w:rPr>
                <w:ins w:id="820" w:author="Author"/>
              </w:rPr>
            </w:pPr>
            <w:ins w:id="821" w:author="Author">
              <w:r>
                <w:t>b</w:t>
              </w:r>
            </w:ins>
          </w:p>
          <w:p w:rsidR="00C35EA0" w:rsidRPr="00137677" w:rsidRDefault="00C35EA0" w:rsidP="00137677">
            <w:pPr>
              <w:bidi w:val="0"/>
              <w:spacing w:line="240" w:lineRule="auto"/>
              <w:jc w:val="center"/>
              <w:rPr>
                <w:ins w:id="822" w:author="Author"/>
                <w:b/>
                <w:bCs/>
              </w:rPr>
            </w:pPr>
          </w:p>
        </w:tc>
      </w:tr>
      <w:tr w:rsidR="00C35EA0" w:rsidTr="00137677">
        <w:trPr>
          <w:ins w:id="823" w:author="Author"/>
        </w:trPr>
        <w:tc>
          <w:tcPr>
            <w:tcW w:w="8658" w:type="dxa"/>
            <w:shd w:val="clear" w:color="auto" w:fill="auto"/>
          </w:tcPr>
          <w:p w:rsidR="00C35EA0" w:rsidRDefault="00C35EA0" w:rsidP="00137677">
            <w:pPr>
              <w:bidi w:val="0"/>
              <w:spacing w:after="0" w:line="240" w:lineRule="auto"/>
              <w:rPr>
                <w:ins w:id="824" w:author="Author"/>
              </w:rPr>
            </w:pPr>
            <w:ins w:id="825" w:author="Author">
              <w:r>
                <w:t xml:space="preserve">10- Iranian National Code of Ethics for Nurses includes … </w:t>
              </w:r>
              <w:proofErr w:type="gramStart"/>
              <w:r>
                <w:t>values, …</w:t>
              </w:r>
              <w:proofErr w:type="gramEnd"/>
              <w:r>
                <w:t xml:space="preserve"> main parts, and … codes.</w:t>
              </w:r>
            </w:ins>
          </w:p>
          <w:p w:rsidR="00C35EA0" w:rsidRDefault="00C35EA0" w:rsidP="00137677">
            <w:pPr>
              <w:bidi w:val="0"/>
              <w:spacing w:after="0" w:line="240" w:lineRule="auto"/>
              <w:rPr>
                <w:ins w:id="826" w:author="Author"/>
              </w:rPr>
            </w:pPr>
            <w:ins w:id="827" w:author="Author">
              <w:r>
                <w:t>a) 5, 12,71       b) 5, 5, 12     c) 12, 5, 71       d) 5, 7, 12</w:t>
              </w:r>
            </w:ins>
          </w:p>
        </w:tc>
        <w:tc>
          <w:tcPr>
            <w:tcW w:w="918" w:type="dxa"/>
            <w:shd w:val="clear" w:color="auto" w:fill="auto"/>
          </w:tcPr>
          <w:p w:rsidR="00C35EA0" w:rsidRDefault="00C35EA0" w:rsidP="00137677">
            <w:pPr>
              <w:bidi w:val="0"/>
              <w:spacing w:line="240" w:lineRule="auto"/>
              <w:jc w:val="center"/>
              <w:rPr>
                <w:ins w:id="828" w:author="Author"/>
              </w:rPr>
            </w:pPr>
            <w:ins w:id="829" w:author="Author">
              <w:r>
                <w:t>c</w:t>
              </w:r>
            </w:ins>
          </w:p>
          <w:p w:rsidR="00C35EA0" w:rsidRPr="00137677" w:rsidRDefault="00C35EA0" w:rsidP="00137677">
            <w:pPr>
              <w:bidi w:val="0"/>
              <w:spacing w:line="240" w:lineRule="auto"/>
              <w:jc w:val="center"/>
              <w:rPr>
                <w:ins w:id="830" w:author="Author"/>
                <w:b/>
                <w:bCs/>
              </w:rPr>
            </w:pPr>
          </w:p>
        </w:tc>
      </w:tr>
      <w:tr w:rsidR="00C35EA0" w:rsidTr="00137677">
        <w:trPr>
          <w:ins w:id="831" w:author="Author"/>
        </w:trPr>
        <w:tc>
          <w:tcPr>
            <w:tcW w:w="8658" w:type="dxa"/>
            <w:shd w:val="clear" w:color="auto" w:fill="auto"/>
          </w:tcPr>
          <w:p w:rsidR="00C35EA0" w:rsidRDefault="00C35EA0" w:rsidP="00137677">
            <w:pPr>
              <w:bidi w:val="0"/>
              <w:spacing w:after="0" w:line="240" w:lineRule="auto"/>
              <w:rPr>
                <w:ins w:id="832" w:author="Author"/>
              </w:rPr>
            </w:pPr>
            <w:ins w:id="833" w:author="Author">
              <w:r>
                <w:t xml:space="preserve">11- Iranian National Code of Ethics for Nurses includes all following parts, except: </w:t>
              </w:r>
            </w:ins>
          </w:p>
          <w:p w:rsidR="00C35EA0" w:rsidRDefault="00C35EA0" w:rsidP="00137677">
            <w:pPr>
              <w:bidi w:val="0"/>
              <w:spacing w:after="0" w:line="240" w:lineRule="auto"/>
              <w:rPr>
                <w:ins w:id="834" w:author="Author"/>
              </w:rPr>
            </w:pPr>
            <w:ins w:id="835" w:author="Author">
              <w:r>
                <w:t>a) “Nurses and People”      b)  “Nurses and the Profession”</w:t>
              </w:r>
            </w:ins>
          </w:p>
          <w:p w:rsidR="00C35EA0" w:rsidRDefault="00C35EA0" w:rsidP="00137677">
            <w:pPr>
              <w:bidi w:val="0"/>
              <w:spacing w:line="240" w:lineRule="auto"/>
              <w:rPr>
                <w:ins w:id="836" w:author="Author"/>
              </w:rPr>
            </w:pPr>
            <w:ins w:id="837" w:author="Author">
              <w:r>
                <w:t>c) “Nurses and Practice”       d) “Nurses and Family”</w:t>
              </w:r>
            </w:ins>
          </w:p>
        </w:tc>
        <w:tc>
          <w:tcPr>
            <w:tcW w:w="918" w:type="dxa"/>
            <w:shd w:val="clear" w:color="auto" w:fill="auto"/>
          </w:tcPr>
          <w:p w:rsidR="00C35EA0" w:rsidRDefault="00C35EA0" w:rsidP="00137677">
            <w:pPr>
              <w:bidi w:val="0"/>
              <w:spacing w:line="240" w:lineRule="auto"/>
              <w:jc w:val="center"/>
              <w:rPr>
                <w:ins w:id="838" w:author="Author"/>
              </w:rPr>
            </w:pPr>
            <w:ins w:id="839" w:author="Author">
              <w:r>
                <w:t>d</w:t>
              </w:r>
            </w:ins>
          </w:p>
          <w:p w:rsidR="00C35EA0" w:rsidRPr="00137677" w:rsidRDefault="00C35EA0" w:rsidP="00137677">
            <w:pPr>
              <w:bidi w:val="0"/>
              <w:spacing w:line="240" w:lineRule="auto"/>
              <w:jc w:val="center"/>
              <w:rPr>
                <w:ins w:id="840" w:author="Author"/>
                <w:b/>
                <w:bCs/>
              </w:rPr>
            </w:pPr>
          </w:p>
        </w:tc>
      </w:tr>
      <w:tr w:rsidR="00C35EA0" w:rsidTr="00137677">
        <w:trPr>
          <w:ins w:id="841" w:author="Author"/>
        </w:trPr>
        <w:tc>
          <w:tcPr>
            <w:tcW w:w="8658" w:type="dxa"/>
            <w:shd w:val="clear" w:color="auto" w:fill="auto"/>
          </w:tcPr>
          <w:p w:rsidR="00C35EA0" w:rsidRDefault="00C35EA0" w:rsidP="00137677">
            <w:pPr>
              <w:bidi w:val="0"/>
              <w:spacing w:after="0" w:line="240" w:lineRule="auto"/>
              <w:rPr>
                <w:ins w:id="842" w:author="Author"/>
              </w:rPr>
            </w:pPr>
            <w:ins w:id="843" w:author="Author">
              <w:r>
                <w:t>12- All of the items below are the purposes of developing nursing code of ethics, except:</w:t>
              </w:r>
            </w:ins>
          </w:p>
          <w:p w:rsidR="00C35EA0" w:rsidRDefault="00C35EA0" w:rsidP="00137677">
            <w:pPr>
              <w:bidi w:val="0"/>
              <w:spacing w:after="0" w:line="240" w:lineRule="auto"/>
              <w:rPr>
                <w:ins w:id="844" w:author="Author"/>
              </w:rPr>
            </w:pPr>
            <w:ins w:id="845" w:author="Author">
              <w:r>
                <w:t>a) Creating integrity and uniformity in nursing practice</w:t>
              </w:r>
            </w:ins>
          </w:p>
          <w:p w:rsidR="00C35EA0" w:rsidRDefault="00C35EA0" w:rsidP="00137677">
            <w:pPr>
              <w:bidi w:val="0"/>
              <w:spacing w:after="0" w:line="240" w:lineRule="auto"/>
              <w:rPr>
                <w:ins w:id="846" w:author="Author"/>
              </w:rPr>
            </w:pPr>
            <w:ins w:id="847" w:author="Author">
              <w:r>
                <w:t>b) Challenging the ethical performance of the health team</w:t>
              </w:r>
            </w:ins>
          </w:p>
          <w:p w:rsidR="00C35EA0" w:rsidRDefault="00C35EA0" w:rsidP="00137677">
            <w:pPr>
              <w:bidi w:val="0"/>
              <w:spacing w:after="0" w:line="240" w:lineRule="auto"/>
              <w:rPr>
                <w:ins w:id="848" w:author="Author"/>
              </w:rPr>
            </w:pPr>
            <w:ins w:id="849" w:author="Author">
              <w:r>
                <w:t>c) Highlighting the ethical aspects of nursing care</w:t>
              </w:r>
            </w:ins>
          </w:p>
          <w:p w:rsidR="00C35EA0" w:rsidRDefault="00C35EA0" w:rsidP="00137677">
            <w:pPr>
              <w:bidi w:val="0"/>
              <w:spacing w:line="240" w:lineRule="auto"/>
              <w:rPr>
                <w:ins w:id="850" w:author="Author"/>
              </w:rPr>
            </w:pPr>
            <w:ins w:id="851" w:author="Author">
              <w:r>
                <w:t>d) Helping for professional promotion</w:t>
              </w:r>
            </w:ins>
          </w:p>
        </w:tc>
        <w:tc>
          <w:tcPr>
            <w:tcW w:w="918" w:type="dxa"/>
            <w:shd w:val="clear" w:color="auto" w:fill="auto"/>
          </w:tcPr>
          <w:p w:rsidR="00C35EA0" w:rsidRDefault="00C35EA0" w:rsidP="00137677">
            <w:pPr>
              <w:bidi w:val="0"/>
              <w:spacing w:line="240" w:lineRule="auto"/>
              <w:jc w:val="center"/>
              <w:rPr>
                <w:ins w:id="852" w:author="Author"/>
              </w:rPr>
            </w:pPr>
            <w:ins w:id="853" w:author="Author">
              <w:r>
                <w:t>b</w:t>
              </w:r>
            </w:ins>
          </w:p>
          <w:p w:rsidR="00C35EA0" w:rsidRPr="00137677" w:rsidRDefault="00C35EA0" w:rsidP="00137677">
            <w:pPr>
              <w:bidi w:val="0"/>
              <w:spacing w:line="240" w:lineRule="auto"/>
              <w:jc w:val="center"/>
              <w:rPr>
                <w:ins w:id="854" w:author="Author"/>
                <w:b/>
                <w:bCs/>
              </w:rPr>
            </w:pPr>
          </w:p>
        </w:tc>
      </w:tr>
      <w:tr w:rsidR="00C35EA0" w:rsidTr="00137677">
        <w:trPr>
          <w:ins w:id="855" w:author="Author"/>
        </w:trPr>
        <w:tc>
          <w:tcPr>
            <w:tcW w:w="8658" w:type="dxa"/>
            <w:shd w:val="clear" w:color="auto" w:fill="auto"/>
          </w:tcPr>
          <w:p w:rsidR="00C35EA0" w:rsidRDefault="00C35EA0" w:rsidP="00137677">
            <w:pPr>
              <w:bidi w:val="0"/>
              <w:spacing w:after="0" w:line="240" w:lineRule="auto"/>
              <w:rPr>
                <w:ins w:id="856" w:author="Author"/>
              </w:rPr>
            </w:pPr>
            <w:ins w:id="857" w:author="Author">
              <w:r>
                <w:t>13- The followings are the implications of observing ethical codes of care, except:</w:t>
              </w:r>
            </w:ins>
          </w:p>
          <w:p w:rsidR="00C35EA0" w:rsidRDefault="00C35EA0" w:rsidP="00137677">
            <w:pPr>
              <w:bidi w:val="0"/>
              <w:spacing w:after="0" w:line="240" w:lineRule="auto"/>
              <w:rPr>
                <w:ins w:id="858" w:author="Author"/>
              </w:rPr>
            </w:pPr>
            <w:ins w:id="859" w:author="Author">
              <w:r>
                <w:t xml:space="preserve">a)  Increasing the quality of care </w:t>
              </w:r>
            </w:ins>
          </w:p>
          <w:p w:rsidR="00C35EA0" w:rsidRDefault="00C35EA0" w:rsidP="00137677">
            <w:pPr>
              <w:bidi w:val="0"/>
              <w:spacing w:after="0" w:line="240" w:lineRule="auto"/>
              <w:rPr>
                <w:ins w:id="860" w:author="Author"/>
              </w:rPr>
            </w:pPr>
            <w:ins w:id="861" w:author="Author">
              <w:r>
                <w:t>b)  Improving nurse and patient communication</w:t>
              </w:r>
            </w:ins>
          </w:p>
          <w:p w:rsidR="00C35EA0" w:rsidRDefault="00C35EA0" w:rsidP="00137677">
            <w:pPr>
              <w:bidi w:val="0"/>
              <w:spacing w:after="0" w:line="240" w:lineRule="auto"/>
              <w:rPr>
                <w:ins w:id="862" w:author="Author"/>
              </w:rPr>
            </w:pPr>
            <w:ins w:id="863" w:author="Author">
              <w:r>
                <w:t xml:space="preserve">c)  Increasing revenues from care  </w:t>
              </w:r>
            </w:ins>
          </w:p>
          <w:p w:rsidR="00C35EA0" w:rsidRDefault="00C35EA0" w:rsidP="00137677">
            <w:pPr>
              <w:bidi w:val="0"/>
              <w:spacing w:line="240" w:lineRule="auto"/>
              <w:rPr>
                <w:ins w:id="864" w:author="Author"/>
              </w:rPr>
            </w:pPr>
            <w:ins w:id="865" w:author="Author">
              <w:r>
                <w:t>d)  The development of service satisfaction</w:t>
              </w:r>
            </w:ins>
          </w:p>
        </w:tc>
        <w:tc>
          <w:tcPr>
            <w:tcW w:w="918" w:type="dxa"/>
            <w:shd w:val="clear" w:color="auto" w:fill="auto"/>
          </w:tcPr>
          <w:p w:rsidR="00C35EA0" w:rsidRPr="00137677" w:rsidRDefault="00C35EA0" w:rsidP="00137677">
            <w:pPr>
              <w:bidi w:val="0"/>
              <w:spacing w:line="240" w:lineRule="auto"/>
              <w:jc w:val="center"/>
              <w:rPr>
                <w:ins w:id="866" w:author="Author"/>
                <w:b/>
                <w:bCs/>
              </w:rPr>
            </w:pPr>
            <w:ins w:id="867" w:author="Author">
              <w:r>
                <w:t>c</w:t>
              </w:r>
            </w:ins>
          </w:p>
        </w:tc>
      </w:tr>
      <w:tr w:rsidR="00C35EA0" w:rsidTr="00137677">
        <w:trPr>
          <w:ins w:id="868" w:author="Author"/>
        </w:trPr>
        <w:tc>
          <w:tcPr>
            <w:tcW w:w="8658" w:type="dxa"/>
            <w:shd w:val="clear" w:color="auto" w:fill="auto"/>
          </w:tcPr>
          <w:p w:rsidR="00C35EA0" w:rsidRDefault="00C35EA0" w:rsidP="00137677">
            <w:pPr>
              <w:bidi w:val="0"/>
              <w:spacing w:after="0" w:line="240" w:lineRule="auto"/>
              <w:rPr>
                <w:ins w:id="869" w:author="Author"/>
              </w:rPr>
            </w:pPr>
            <w:ins w:id="870" w:author="Author">
              <w:r>
                <w:t xml:space="preserve">14- The following code is related to which part of Iranian National Code of Ethics for Nurses: </w:t>
              </w:r>
            </w:ins>
          </w:p>
          <w:p w:rsidR="00C35EA0" w:rsidRDefault="00C35EA0" w:rsidP="00137677">
            <w:pPr>
              <w:bidi w:val="0"/>
              <w:spacing w:after="0" w:line="240" w:lineRule="auto"/>
              <w:rPr>
                <w:ins w:id="871" w:author="Author"/>
              </w:rPr>
            </w:pPr>
            <w:ins w:id="872" w:author="Author">
              <w:r>
                <w:t xml:space="preserve">“Maintain the safety of the client / patient by: being on time, efficient performance of the professional duties, and accurate and complete recording of the performed care.” </w:t>
              </w:r>
            </w:ins>
          </w:p>
          <w:p w:rsidR="00C35EA0" w:rsidRDefault="00C35EA0" w:rsidP="00137677">
            <w:pPr>
              <w:bidi w:val="0"/>
              <w:spacing w:after="0" w:line="240" w:lineRule="auto"/>
              <w:rPr>
                <w:ins w:id="873" w:author="Author"/>
              </w:rPr>
            </w:pPr>
            <w:ins w:id="874" w:author="Author">
              <w:r>
                <w:t>a) “Nurses and People”      b)  “Nurses and the Profession”</w:t>
              </w:r>
            </w:ins>
          </w:p>
          <w:p w:rsidR="00C35EA0" w:rsidRDefault="00C35EA0" w:rsidP="00137677">
            <w:pPr>
              <w:bidi w:val="0"/>
              <w:spacing w:after="0" w:line="240" w:lineRule="auto"/>
              <w:rPr>
                <w:ins w:id="875" w:author="Author"/>
              </w:rPr>
            </w:pPr>
            <w:ins w:id="876" w:author="Author">
              <w:r>
                <w:t>c) “Nurses and Practice”       d) “Nurses and co-workers”</w:t>
              </w:r>
            </w:ins>
          </w:p>
        </w:tc>
        <w:tc>
          <w:tcPr>
            <w:tcW w:w="918" w:type="dxa"/>
            <w:shd w:val="clear" w:color="auto" w:fill="auto"/>
          </w:tcPr>
          <w:p w:rsidR="00C35EA0" w:rsidRDefault="00C35EA0" w:rsidP="00137677">
            <w:pPr>
              <w:bidi w:val="0"/>
              <w:spacing w:line="240" w:lineRule="auto"/>
              <w:jc w:val="center"/>
              <w:rPr>
                <w:ins w:id="877" w:author="Author"/>
              </w:rPr>
            </w:pPr>
            <w:ins w:id="878" w:author="Author">
              <w:r>
                <w:t>b</w:t>
              </w:r>
            </w:ins>
          </w:p>
          <w:p w:rsidR="00C35EA0" w:rsidRDefault="00C35EA0" w:rsidP="00137677">
            <w:pPr>
              <w:bidi w:val="0"/>
              <w:spacing w:line="240" w:lineRule="auto"/>
              <w:rPr>
                <w:ins w:id="879" w:author="Author"/>
              </w:rPr>
            </w:pPr>
          </w:p>
          <w:p w:rsidR="00C35EA0" w:rsidRPr="00137677" w:rsidRDefault="00C35EA0" w:rsidP="00137677">
            <w:pPr>
              <w:bidi w:val="0"/>
              <w:spacing w:line="240" w:lineRule="auto"/>
              <w:jc w:val="center"/>
              <w:rPr>
                <w:ins w:id="880" w:author="Author"/>
                <w:b/>
                <w:bCs/>
              </w:rPr>
            </w:pPr>
          </w:p>
        </w:tc>
      </w:tr>
      <w:tr w:rsidR="00C35EA0" w:rsidTr="00137677">
        <w:trPr>
          <w:ins w:id="881" w:author="Author"/>
        </w:trPr>
        <w:tc>
          <w:tcPr>
            <w:tcW w:w="8658" w:type="dxa"/>
            <w:shd w:val="clear" w:color="auto" w:fill="auto"/>
          </w:tcPr>
          <w:p w:rsidR="00C35EA0" w:rsidRDefault="00C35EA0" w:rsidP="00137677">
            <w:pPr>
              <w:bidi w:val="0"/>
              <w:spacing w:line="240" w:lineRule="auto"/>
              <w:rPr>
                <w:ins w:id="882" w:author="Author"/>
              </w:rPr>
            </w:pPr>
            <w:ins w:id="883" w:author="Author">
              <w:r>
                <w:t>15- The following code is related to which part of Iranian National Code of Ethics for Nurses:</w:t>
              </w:r>
            </w:ins>
          </w:p>
          <w:p w:rsidR="00C35EA0" w:rsidRDefault="00C35EA0" w:rsidP="00137677">
            <w:pPr>
              <w:bidi w:val="0"/>
              <w:spacing w:after="0" w:line="240" w:lineRule="auto"/>
              <w:rPr>
                <w:ins w:id="884" w:author="Author"/>
              </w:rPr>
            </w:pPr>
            <w:ins w:id="885" w:author="Author">
              <w:r>
                <w:t xml:space="preserve"> “In order to empower the client / patient, educate him/her and their family; in frame of care plan and discharge program.” </w:t>
              </w:r>
            </w:ins>
          </w:p>
          <w:p w:rsidR="00C35EA0" w:rsidRDefault="00C35EA0" w:rsidP="00137677">
            <w:pPr>
              <w:bidi w:val="0"/>
              <w:spacing w:after="0" w:line="240" w:lineRule="auto"/>
              <w:rPr>
                <w:ins w:id="886" w:author="Author"/>
              </w:rPr>
            </w:pPr>
            <w:ins w:id="887" w:author="Author">
              <w:r>
                <w:t>a) “Nurses and People”      b)  “Nurses and the Profession”</w:t>
              </w:r>
            </w:ins>
          </w:p>
          <w:p w:rsidR="00C35EA0" w:rsidRDefault="00C35EA0" w:rsidP="00137677">
            <w:pPr>
              <w:bidi w:val="0"/>
              <w:spacing w:line="240" w:lineRule="auto"/>
              <w:rPr>
                <w:ins w:id="888" w:author="Author"/>
              </w:rPr>
            </w:pPr>
            <w:ins w:id="889" w:author="Author">
              <w:r>
                <w:t>c) “Nurses and Practice”       d) “Nurses and co-workers”</w:t>
              </w:r>
            </w:ins>
          </w:p>
        </w:tc>
        <w:tc>
          <w:tcPr>
            <w:tcW w:w="918" w:type="dxa"/>
            <w:shd w:val="clear" w:color="auto" w:fill="auto"/>
          </w:tcPr>
          <w:p w:rsidR="00C35EA0" w:rsidRPr="00137677" w:rsidRDefault="00C35EA0" w:rsidP="00137677">
            <w:pPr>
              <w:bidi w:val="0"/>
              <w:spacing w:line="240" w:lineRule="auto"/>
              <w:jc w:val="center"/>
              <w:rPr>
                <w:ins w:id="890" w:author="Author"/>
                <w:b/>
                <w:bCs/>
              </w:rPr>
            </w:pPr>
            <w:ins w:id="891" w:author="Author">
              <w:r w:rsidRPr="00137677">
                <w:rPr>
                  <w:b/>
                  <w:bCs/>
                </w:rPr>
                <w:t>c</w:t>
              </w:r>
            </w:ins>
          </w:p>
        </w:tc>
      </w:tr>
      <w:tr w:rsidR="00C35EA0" w:rsidTr="00137677">
        <w:trPr>
          <w:ins w:id="892" w:author="Author"/>
        </w:trPr>
        <w:tc>
          <w:tcPr>
            <w:tcW w:w="8658" w:type="dxa"/>
            <w:shd w:val="clear" w:color="auto" w:fill="auto"/>
          </w:tcPr>
          <w:p w:rsidR="00C35EA0" w:rsidRDefault="00C35EA0" w:rsidP="00137677">
            <w:pPr>
              <w:bidi w:val="0"/>
              <w:spacing w:after="0" w:line="240" w:lineRule="auto"/>
              <w:rPr>
                <w:ins w:id="893" w:author="Author"/>
              </w:rPr>
            </w:pPr>
            <w:ins w:id="894" w:author="Author">
              <w:r>
                <w:t xml:space="preserve">16- The following code is related to which part of Iranian National Code of Ethics for Nurses: “Clinical nurses should make effort to enhance the expertise and clinical capacities of nursing and midwifery students.” </w:t>
              </w:r>
            </w:ins>
          </w:p>
          <w:p w:rsidR="00C35EA0" w:rsidRDefault="00C35EA0" w:rsidP="00137677">
            <w:pPr>
              <w:bidi w:val="0"/>
              <w:spacing w:after="0" w:line="240" w:lineRule="auto"/>
              <w:rPr>
                <w:ins w:id="895" w:author="Author"/>
              </w:rPr>
            </w:pPr>
            <w:ins w:id="896" w:author="Author">
              <w:r>
                <w:t>a)“Nursing, Education and Research”        b)  “Nurses and the Profession”</w:t>
              </w:r>
            </w:ins>
          </w:p>
          <w:p w:rsidR="00C35EA0" w:rsidRDefault="00C35EA0" w:rsidP="00137677">
            <w:pPr>
              <w:bidi w:val="0"/>
              <w:spacing w:line="240" w:lineRule="auto"/>
              <w:rPr>
                <w:ins w:id="897" w:author="Author"/>
              </w:rPr>
            </w:pPr>
            <w:ins w:id="898" w:author="Author">
              <w:r>
                <w:t>c) “Nurses and Practice”                                d) “Nurses and co-workers”</w:t>
              </w:r>
            </w:ins>
          </w:p>
        </w:tc>
        <w:tc>
          <w:tcPr>
            <w:tcW w:w="918" w:type="dxa"/>
            <w:shd w:val="clear" w:color="auto" w:fill="auto"/>
          </w:tcPr>
          <w:p w:rsidR="00C35EA0" w:rsidRPr="00137677" w:rsidRDefault="00C35EA0" w:rsidP="00137677">
            <w:pPr>
              <w:bidi w:val="0"/>
              <w:spacing w:line="240" w:lineRule="auto"/>
              <w:jc w:val="center"/>
              <w:rPr>
                <w:ins w:id="899" w:author="Author"/>
                <w:b/>
                <w:bCs/>
              </w:rPr>
            </w:pPr>
            <w:ins w:id="900" w:author="Author">
              <w:r w:rsidRPr="00137677">
                <w:rPr>
                  <w:b/>
                  <w:bCs/>
                </w:rPr>
                <w:t>a</w:t>
              </w:r>
            </w:ins>
          </w:p>
        </w:tc>
      </w:tr>
      <w:tr w:rsidR="00C35EA0" w:rsidTr="00137677">
        <w:trPr>
          <w:ins w:id="901" w:author="Author"/>
        </w:trPr>
        <w:tc>
          <w:tcPr>
            <w:tcW w:w="8658" w:type="dxa"/>
            <w:shd w:val="clear" w:color="auto" w:fill="auto"/>
          </w:tcPr>
          <w:p w:rsidR="00C35EA0" w:rsidRDefault="00C35EA0" w:rsidP="00137677">
            <w:pPr>
              <w:bidi w:val="0"/>
              <w:spacing w:after="0" w:line="240" w:lineRule="auto"/>
              <w:rPr>
                <w:ins w:id="902" w:author="Author"/>
              </w:rPr>
            </w:pPr>
            <w:ins w:id="903" w:author="Author">
              <w:r>
                <w:t xml:space="preserve">17- The following code is related to which part of Iranian National Code of Ethics for Nurses: “Pay special attention to vulnerable groups and individuals such as children, elderly, people with physical disability, mental illness, and so on.” </w:t>
              </w:r>
            </w:ins>
          </w:p>
          <w:p w:rsidR="00C35EA0" w:rsidRDefault="00C35EA0" w:rsidP="00137677">
            <w:pPr>
              <w:bidi w:val="0"/>
              <w:spacing w:after="0" w:line="240" w:lineRule="auto"/>
              <w:rPr>
                <w:ins w:id="904" w:author="Author"/>
              </w:rPr>
            </w:pPr>
            <w:ins w:id="905" w:author="Author">
              <w:r>
                <w:t>a)“Nursing, Education and Research”        b)  “Nurses and the Profession”</w:t>
              </w:r>
            </w:ins>
          </w:p>
          <w:p w:rsidR="00C35EA0" w:rsidRDefault="00C35EA0" w:rsidP="00137677">
            <w:pPr>
              <w:bidi w:val="0"/>
              <w:spacing w:line="240" w:lineRule="auto"/>
              <w:rPr>
                <w:ins w:id="906" w:author="Author"/>
              </w:rPr>
            </w:pPr>
            <w:ins w:id="907" w:author="Author">
              <w:r>
                <w:t xml:space="preserve">c) “Nurses and Practice”                                d) “Nurses and People”      </w:t>
              </w:r>
            </w:ins>
          </w:p>
        </w:tc>
        <w:tc>
          <w:tcPr>
            <w:tcW w:w="918" w:type="dxa"/>
            <w:shd w:val="clear" w:color="auto" w:fill="auto"/>
          </w:tcPr>
          <w:p w:rsidR="00C35EA0" w:rsidRPr="00137677" w:rsidRDefault="00C35EA0" w:rsidP="00137677">
            <w:pPr>
              <w:bidi w:val="0"/>
              <w:spacing w:line="240" w:lineRule="auto"/>
              <w:jc w:val="center"/>
              <w:rPr>
                <w:ins w:id="908" w:author="Author"/>
                <w:b/>
                <w:bCs/>
              </w:rPr>
            </w:pPr>
            <w:ins w:id="909" w:author="Author">
              <w:r w:rsidRPr="00137677">
                <w:rPr>
                  <w:b/>
                  <w:bCs/>
                </w:rPr>
                <w:t>d</w:t>
              </w:r>
            </w:ins>
          </w:p>
        </w:tc>
      </w:tr>
      <w:tr w:rsidR="00C35EA0" w:rsidTr="00137677">
        <w:trPr>
          <w:ins w:id="910" w:author="Author"/>
        </w:trPr>
        <w:tc>
          <w:tcPr>
            <w:tcW w:w="8658" w:type="dxa"/>
            <w:shd w:val="clear" w:color="auto" w:fill="auto"/>
          </w:tcPr>
          <w:p w:rsidR="00C35EA0" w:rsidRDefault="00C35EA0" w:rsidP="00137677">
            <w:pPr>
              <w:bidi w:val="0"/>
              <w:spacing w:after="0" w:line="240" w:lineRule="auto"/>
              <w:rPr>
                <w:ins w:id="911" w:author="Author"/>
              </w:rPr>
            </w:pPr>
            <w:ins w:id="912" w:author="Author">
              <w:r>
                <w:t xml:space="preserve">18- The following code is related to which part of Iranian National Code of Ethics for Nurses: “In case of any conflict of interest in the care of the client / patient, discuss it with senior colleagues and the principals, while giving the priority to preserving the clients / patients’ rights.” </w:t>
              </w:r>
            </w:ins>
          </w:p>
          <w:p w:rsidR="00C35EA0" w:rsidRDefault="00C35EA0" w:rsidP="00137677">
            <w:pPr>
              <w:bidi w:val="0"/>
              <w:spacing w:after="0" w:line="240" w:lineRule="auto"/>
              <w:rPr>
                <w:ins w:id="913" w:author="Author"/>
              </w:rPr>
            </w:pPr>
            <w:ins w:id="914" w:author="Author">
              <w:r>
                <w:t>a)“Nursing, Education and Research”        b)  “Nurses and the Profession”</w:t>
              </w:r>
            </w:ins>
          </w:p>
          <w:p w:rsidR="00C35EA0" w:rsidRDefault="00C35EA0" w:rsidP="00137677">
            <w:pPr>
              <w:bidi w:val="0"/>
              <w:spacing w:line="240" w:lineRule="auto"/>
              <w:rPr>
                <w:ins w:id="915" w:author="Author"/>
              </w:rPr>
            </w:pPr>
            <w:ins w:id="916" w:author="Author">
              <w:r>
                <w:t>c) “Nurses and Practice”                                d) “Nurses and co-workers”</w:t>
              </w:r>
            </w:ins>
          </w:p>
        </w:tc>
        <w:tc>
          <w:tcPr>
            <w:tcW w:w="918" w:type="dxa"/>
            <w:shd w:val="clear" w:color="auto" w:fill="auto"/>
          </w:tcPr>
          <w:p w:rsidR="00C35EA0" w:rsidRPr="00137677" w:rsidRDefault="00C35EA0" w:rsidP="00137677">
            <w:pPr>
              <w:bidi w:val="0"/>
              <w:spacing w:line="240" w:lineRule="auto"/>
              <w:jc w:val="center"/>
              <w:rPr>
                <w:ins w:id="917" w:author="Author"/>
                <w:b/>
                <w:bCs/>
              </w:rPr>
            </w:pPr>
            <w:ins w:id="918" w:author="Author">
              <w:r w:rsidRPr="00137677">
                <w:rPr>
                  <w:b/>
                  <w:bCs/>
                </w:rPr>
                <w:t>d</w:t>
              </w:r>
            </w:ins>
          </w:p>
        </w:tc>
      </w:tr>
      <w:tr w:rsidR="00C35EA0" w:rsidTr="00137677">
        <w:trPr>
          <w:ins w:id="919" w:author="Author"/>
        </w:trPr>
        <w:tc>
          <w:tcPr>
            <w:tcW w:w="8658" w:type="dxa"/>
            <w:shd w:val="clear" w:color="auto" w:fill="auto"/>
          </w:tcPr>
          <w:p w:rsidR="00C35EA0" w:rsidRDefault="00C35EA0" w:rsidP="00137677">
            <w:pPr>
              <w:bidi w:val="0"/>
              <w:spacing w:after="0" w:line="240" w:lineRule="auto"/>
              <w:rPr>
                <w:ins w:id="920" w:author="Author"/>
              </w:rPr>
            </w:pPr>
            <w:ins w:id="921" w:author="Author">
              <w:r>
                <w:t>19- Which part of Iranian National Code of Ethics for Nurses including codes related to duties and performance of nursing managers?</w:t>
              </w:r>
            </w:ins>
          </w:p>
          <w:p w:rsidR="00C35EA0" w:rsidRDefault="00C35EA0" w:rsidP="00137677">
            <w:pPr>
              <w:bidi w:val="0"/>
              <w:spacing w:after="0" w:line="240" w:lineRule="auto"/>
              <w:rPr>
                <w:ins w:id="922" w:author="Author"/>
              </w:rPr>
            </w:pPr>
            <w:ins w:id="923" w:author="Author">
              <w:r>
                <w:t>a)“Nursing, Education and Research”        b)  “Nurses and the Profession”</w:t>
              </w:r>
            </w:ins>
          </w:p>
          <w:p w:rsidR="00C35EA0" w:rsidRDefault="00C35EA0" w:rsidP="00137677">
            <w:pPr>
              <w:bidi w:val="0"/>
              <w:spacing w:line="240" w:lineRule="auto"/>
              <w:rPr>
                <w:ins w:id="924" w:author="Author"/>
              </w:rPr>
            </w:pPr>
            <w:ins w:id="925" w:author="Author">
              <w:r>
                <w:t>c) “Nurses and Practice”                               d) “Nurses and co-workers”</w:t>
              </w:r>
            </w:ins>
          </w:p>
        </w:tc>
        <w:tc>
          <w:tcPr>
            <w:tcW w:w="918" w:type="dxa"/>
            <w:shd w:val="clear" w:color="auto" w:fill="auto"/>
          </w:tcPr>
          <w:p w:rsidR="00C35EA0" w:rsidRDefault="00C35EA0" w:rsidP="00137677">
            <w:pPr>
              <w:bidi w:val="0"/>
              <w:spacing w:line="240" w:lineRule="auto"/>
              <w:jc w:val="center"/>
              <w:rPr>
                <w:ins w:id="926" w:author="Author"/>
              </w:rPr>
            </w:pPr>
            <w:ins w:id="927" w:author="Author">
              <w:r>
                <w:t>d</w:t>
              </w:r>
            </w:ins>
          </w:p>
          <w:p w:rsidR="00C35EA0" w:rsidRDefault="00C35EA0" w:rsidP="00137677">
            <w:pPr>
              <w:bidi w:val="0"/>
              <w:spacing w:line="240" w:lineRule="auto"/>
              <w:rPr>
                <w:ins w:id="928" w:author="Author"/>
              </w:rPr>
            </w:pPr>
          </w:p>
        </w:tc>
      </w:tr>
    </w:tbl>
    <w:p w:rsidR="00C35EA0" w:rsidRDefault="00C35EA0" w:rsidP="00DC3DFD">
      <w:pPr>
        <w:bidi w:val="0"/>
        <w:spacing w:after="120" w:line="240" w:lineRule="auto"/>
        <w:rPr>
          <w:rFonts w:ascii="Times New Roman" w:hAnsi="Times New Roman" w:cs="Times New Roman"/>
          <w:sz w:val="24"/>
          <w:szCs w:val="24"/>
        </w:rPr>
      </w:pPr>
    </w:p>
    <w:p w:rsidR="00C35EA0" w:rsidRDefault="00C35EA0" w:rsidP="00FF0B49">
      <w:pPr>
        <w:bidi w:val="0"/>
        <w:spacing w:after="120" w:line="240" w:lineRule="auto"/>
        <w:rPr>
          <w:ins w:id="929" w:author="Author"/>
          <w:rFonts w:ascii="Times New Roman" w:hAnsi="Times New Roman" w:cs="Times New Roman"/>
          <w:sz w:val="24"/>
          <w:szCs w:val="24"/>
        </w:rPr>
      </w:pPr>
      <w:ins w:id="930" w:author="Author">
        <w:r>
          <w:rPr>
            <w:rFonts w:ascii="Times New Roman" w:hAnsi="Times New Roman" w:cs="Times New Roman"/>
            <w:sz w:val="24"/>
            <w:szCs w:val="24"/>
          </w:rPr>
          <w:t xml:space="preserve">Appendix table no.2: </w:t>
        </w:r>
        <w:r w:rsidRPr="00FF0B49">
          <w:rPr>
            <w:rFonts w:ascii="Times New Roman" w:hAnsi="Times New Roman" w:cs="Times New Roman"/>
            <w:sz w:val="24"/>
            <w:szCs w:val="24"/>
          </w:rPr>
          <w:t>Rating scale</w:t>
        </w:r>
        <w:r>
          <w:rPr>
            <w:rFonts w:ascii="Times New Roman" w:hAnsi="Times New Roman" w:cs="Times New Roman"/>
            <w:sz w:val="24"/>
            <w:szCs w:val="24"/>
          </w:rPr>
          <w:t xml:space="preserve"> for evaluating nurses’ </w:t>
        </w:r>
        <w:r w:rsidRPr="00FF0B49">
          <w:rPr>
            <w:rFonts w:ascii="Times New Roman" w:hAnsi="Times New Roman" w:cs="Times New Roman"/>
            <w:sz w:val="24"/>
            <w:szCs w:val="24"/>
          </w:rPr>
          <w:t>attitude</w:t>
        </w:r>
        <w:r>
          <w:rPr>
            <w:rFonts w:ascii="Times New Roman" w:hAnsi="Times New Roman" w:cs="Times New Roman"/>
            <w:sz w:val="24"/>
            <w:szCs w:val="24"/>
          </w:rPr>
          <w:t xml:space="preserve"> toward ethical codes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828"/>
        <w:gridCol w:w="1043"/>
        <w:gridCol w:w="895"/>
        <w:gridCol w:w="1069"/>
        <w:gridCol w:w="1096"/>
      </w:tblGrid>
      <w:tr w:rsidR="00C35EA0" w:rsidRPr="00493177" w:rsidTr="00256D29">
        <w:trPr>
          <w:ins w:id="931" w:author="Author"/>
        </w:trPr>
        <w:tc>
          <w:tcPr>
            <w:tcW w:w="440" w:type="dxa"/>
          </w:tcPr>
          <w:p w:rsidR="00C35EA0" w:rsidRPr="00493177" w:rsidRDefault="00C35EA0" w:rsidP="00137677">
            <w:pPr>
              <w:bidi w:val="0"/>
              <w:spacing w:after="0" w:line="240" w:lineRule="auto"/>
              <w:rPr>
                <w:ins w:id="932" w:author="Author"/>
              </w:rPr>
            </w:pPr>
          </w:p>
        </w:tc>
        <w:tc>
          <w:tcPr>
            <w:tcW w:w="3828" w:type="dxa"/>
          </w:tcPr>
          <w:p w:rsidR="00C35EA0" w:rsidRPr="00493177" w:rsidRDefault="00C35EA0" w:rsidP="00137677">
            <w:pPr>
              <w:bidi w:val="0"/>
              <w:spacing w:after="0" w:line="240" w:lineRule="auto"/>
              <w:rPr>
                <w:ins w:id="933" w:author="Author"/>
                <w:rFonts w:ascii="Times New Roman" w:hAnsi="Times New Roman" w:cs="Times New Roman"/>
                <w:sz w:val="24"/>
                <w:szCs w:val="24"/>
              </w:rPr>
            </w:pPr>
            <w:ins w:id="934" w:author="Author">
              <w:r>
                <w:rPr>
                  <w:rFonts w:ascii="Times New Roman" w:hAnsi="Times New Roman" w:cs="Times New Roman"/>
                  <w:sz w:val="24"/>
                  <w:szCs w:val="24"/>
                </w:rPr>
                <w:t>I</w:t>
              </w:r>
              <w:r w:rsidRPr="00493177">
                <w:rPr>
                  <w:rFonts w:ascii="Times New Roman" w:hAnsi="Times New Roman" w:cs="Times New Roman"/>
                  <w:sz w:val="24"/>
                  <w:szCs w:val="24"/>
                </w:rPr>
                <w:t>tem</w:t>
              </w:r>
            </w:ins>
          </w:p>
        </w:tc>
        <w:tc>
          <w:tcPr>
            <w:tcW w:w="1043" w:type="dxa"/>
          </w:tcPr>
          <w:p w:rsidR="00C35EA0" w:rsidRPr="00493177" w:rsidRDefault="00C35EA0" w:rsidP="00137677">
            <w:pPr>
              <w:bidi w:val="0"/>
              <w:spacing w:after="0" w:line="240" w:lineRule="auto"/>
              <w:jc w:val="center"/>
              <w:rPr>
                <w:ins w:id="935" w:author="Author"/>
                <w:rFonts w:ascii="Times New Roman" w:hAnsi="Times New Roman" w:cs="Times New Roman"/>
                <w:sz w:val="24"/>
                <w:szCs w:val="24"/>
              </w:rPr>
            </w:pPr>
            <w:ins w:id="936" w:author="Author">
              <w:r w:rsidRPr="00493177">
                <w:rPr>
                  <w:rFonts w:ascii="Times New Roman" w:hAnsi="Times New Roman" w:cs="Times New Roman"/>
                  <w:sz w:val="24"/>
                  <w:szCs w:val="24"/>
                </w:rPr>
                <w:t>Strongly agree</w:t>
              </w:r>
            </w:ins>
          </w:p>
        </w:tc>
        <w:tc>
          <w:tcPr>
            <w:tcW w:w="895" w:type="dxa"/>
          </w:tcPr>
          <w:p w:rsidR="00C35EA0" w:rsidRPr="00493177" w:rsidRDefault="00C35EA0" w:rsidP="00137677">
            <w:pPr>
              <w:bidi w:val="0"/>
              <w:spacing w:after="0" w:line="240" w:lineRule="auto"/>
              <w:jc w:val="center"/>
              <w:rPr>
                <w:ins w:id="937" w:author="Author"/>
                <w:rFonts w:ascii="Times New Roman" w:hAnsi="Times New Roman" w:cs="Times New Roman"/>
                <w:sz w:val="24"/>
                <w:szCs w:val="24"/>
              </w:rPr>
            </w:pPr>
            <w:ins w:id="938" w:author="Author">
              <w:r>
                <w:rPr>
                  <w:rFonts w:ascii="Times New Roman" w:hAnsi="Times New Roman" w:cs="Times New Roman"/>
                  <w:sz w:val="24"/>
                  <w:szCs w:val="24"/>
                </w:rPr>
                <w:t>A</w:t>
              </w:r>
              <w:r w:rsidRPr="00493177">
                <w:rPr>
                  <w:rFonts w:ascii="Times New Roman" w:hAnsi="Times New Roman" w:cs="Times New Roman"/>
                  <w:sz w:val="24"/>
                  <w:szCs w:val="24"/>
                </w:rPr>
                <w:t>gree</w:t>
              </w:r>
            </w:ins>
          </w:p>
        </w:tc>
        <w:tc>
          <w:tcPr>
            <w:tcW w:w="1069" w:type="dxa"/>
          </w:tcPr>
          <w:p w:rsidR="00C35EA0" w:rsidRPr="00493177" w:rsidRDefault="00C35EA0" w:rsidP="00137677">
            <w:pPr>
              <w:bidi w:val="0"/>
              <w:spacing w:after="0" w:line="240" w:lineRule="auto"/>
              <w:jc w:val="center"/>
              <w:rPr>
                <w:ins w:id="939" w:author="Author"/>
                <w:rFonts w:ascii="Times New Roman" w:hAnsi="Times New Roman" w:cs="Times New Roman"/>
                <w:sz w:val="24"/>
                <w:szCs w:val="24"/>
              </w:rPr>
            </w:pPr>
            <w:ins w:id="940" w:author="Author">
              <w:r>
                <w:rPr>
                  <w:rFonts w:ascii="Times New Roman" w:hAnsi="Times New Roman" w:cs="Times New Roman"/>
                  <w:sz w:val="24"/>
                  <w:szCs w:val="24"/>
                </w:rPr>
                <w:t>D</w:t>
              </w:r>
              <w:r w:rsidRPr="00493177">
                <w:rPr>
                  <w:rFonts w:ascii="Times New Roman" w:hAnsi="Times New Roman" w:cs="Times New Roman"/>
                  <w:sz w:val="24"/>
                  <w:szCs w:val="24"/>
                </w:rPr>
                <w:t>isagree</w:t>
              </w:r>
            </w:ins>
          </w:p>
        </w:tc>
        <w:tc>
          <w:tcPr>
            <w:tcW w:w="1096" w:type="dxa"/>
          </w:tcPr>
          <w:p w:rsidR="00C35EA0" w:rsidRPr="00493177" w:rsidRDefault="00C35EA0" w:rsidP="00137677">
            <w:pPr>
              <w:bidi w:val="0"/>
              <w:spacing w:after="0" w:line="240" w:lineRule="auto"/>
              <w:jc w:val="center"/>
              <w:rPr>
                <w:ins w:id="941" w:author="Author"/>
                <w:rFonts w:ascii="Times New Roman" w:hAnsi="Times New Roman" w:cs="Times New Roman"/>
                <w:sz w:val="24"/>
                <w:szCs w:val="24"/>
              </w:rPr>
            </w:pPr>
            <w:ins w:id="942" w:author="Author">
              <w:r w:rsidRPr="00493177">
                <w:rPr>
                  <w:rFonts w:ascii="Times New Roman" w:hAnsi="Times New Roman" w:cs="Times New Roman"/>
                  <w:sz w:val="24"/>
                  <w:szCs w:val="24"/>
                </w:rPr>
                <w:t>Strongly disagree</w:t>
              </w:r>
            </w:ins>
          </w:p>
        </w:tc>
      </w:tr>
      <w:tr w:rsidR="00C35EA0" w:rsidRPr="00493177" w:rsidTr="00256D29">
        <w:trPr>
          <w:ins w:id="943" w:author="Author"/>
        </w:trPr>
        <w:tc>
          <w:tcPr>
            <w:tcW w:w="440" w:type="dxa"/>
          </w:tcPr>
          <w:p w:rsidR="00C35EA0" w:rsidRPr="00493177" w:rsidRDefault="00C35EA0" w:rsidP="0013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ins w:id="944" w:author="Author"/>
                <w:rFonts w:ascii="Courier New" w:eastAsia="Times New Roman" w:hAnsi="Courier New" w:cs="Courier New"/>
                <w:sz w:val="20"/>
                <w:szCs w:val="20"/>
                <w:lang w:val="en"/>
              </w:rPr>
            </w:pPr>
            <w:ins w:id="945" w:author="Author">
              <w:r w:rsidRPr="00493177">
                <w:rPr>
                  <w:rFonts w:ascii="Courier New" w:eastAsia="Times New Roman" w:hAnsi="Courier New" w:cs="Courier New"/>
                  <w:sz w:val="20"/>
                  <w:szCs w:val="20"/>
                  <w:lang w:val="en"/>
                </w:rPr>
                <w:t>1</w:t>
              </w:r>
            </w:ins>
          </w:p>
        </w:tc>
        <w:tc>
          <w:tcPr>
            <w:tcW w:w="3828" w:type="dxa"/>
          </w:tcPr>
          <w:p w:rsidR="00C35EA0" w:rsidRPr="00C206B4" w:rsidRDefault="00C35EA0" w:rsidP="0013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ins w:id="946" w:author="Author"/>
                <w:rFonts w:ascii="Times New Roman" w:eastAsia="Times New Roman" w:hAnsi="Times New Roman" w:cs="Times New Roman"/>
                <w:sz w:val="24"/>
                <w:szCs w:val="24"/>
              </w:rPr>
            </w:pPr>
            <w:ins w:id="947" w:author="Author">
              <w:r w:rsidRPr="00C206B4">
                <w:rPr>
                  <w:rFonts w:ascii="Times New Roman" w:eastAsia="Times New Roman" w:hAnsi="Times New Roman" w:cs="Times New Roman"/>
                  <w:sz w:val="24"/>
                  <w:szCs w:val="24"/>
                  <w:lang w:val="en"/>
                </w:rPr>
                <w:t>There is a need for nursing ethics codes for any country.</w:t>
              </w:r>
            </w:ins>
          </w:p>
          <w:p w:rsidR="00C35EA0" w:rsidRPr="00493177" w:rsidRDefault="00C35EA0" w:rsidP="00137677">
            <w:pPr>
              <w:bidi w:val="0"/>
              <w:spacing w:after="0" w:line="240" w:lineRule="auto"/>
              <w:rPr>
                <w:ins w:id="948" w:author="Author"/>
                <w:rFonts w:ascii="Times New Roman" w:hAnsi="Times New Roman" w:cs="Times New Roman"/>
                <w:sz w:val="24"/>
                <w:szCs w:val="24"/>
              </w:rPr>
            </w:pPr>
          </w:p>
        </w:tc>
        <w:tc>
          <w:tcPr>
            <w:tcW w:w="1043" w:type="dxa"/>
          </w:tcPr>
          <w:p w:rsidR="00C35EA0" w:rsidRPr="00493177" w:rsidRDefault="00C35EA0" w:rsidP="00137677">
            <w:pPr>
              <w:bidi w:val="0"/>
              <w:spacing w:after="0" w:line="240" w:lineRule="auto"/>
              <w:rPr>
                <w:ins w:id="94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95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95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952" w:author="Author"/>
                <w:rFonts w:ascii="Times New Roman" w:hAnsi="Times New Roman" w:cs="Times New Roman"/>
                <w:sz w:val="24"/>
                <w:szCs w:val="24"/>
              </w:rPr>
            </w:pPr>
          </w:p>
        </w:tc>
      </w:tr>
      <w:tr w:rsidR="00C35EA0" w:rsidRPr="00493177" w:rsidTr="00256D29">
        <w:trPr>
          <w:ins w:id="953" w:author="Author"/>
        </w:trPr>
        <w:tc>
          <w:tcPr>
            <w:tcW w:w="440" w:type="dxa"/>
          </w:tcPr>
          <w:p w:rsidR="00C35EA0" w:rsidRPr="00493177" w:rsidRDefault="00C35EA0" w:rsidP="00137677">
            <w:pPr>
              <w:pStyle w:val="HTMLPreformatted"/>
              <w:rPr>
                <w:ins w:id="954" w:author="Author"/>
                <w:lang w:val="en"/>
              </w:rPr>
            </w:pPr>
            <w:ins w:id="955" w:author="Author">
              <w:r w:rsidRPr="00493177">
                <w:rPr>
                  <w:lang w:val="en"/>
                </w:rPr>
                <w:t>2</w:t>
              </w:r>
            </w:ins>
          </w:p>
        </w:tc>
        <w:tc>
          <w:tcPr>
            <w:tcW w:w="3828" w:type="dxa"/>
          </w:tcPr>
          <w:p w:rsidR="00C35EA0" w:rsidRPr="00493177" w:rsidRDefault="00C35EA0" w:rsidP="00137677">
            <w:pPr>
              <w:pStyle w:val="HTMLPreformatted"/>
              <w:rPr>
                <w:ins w:id="956" w:author="Author"/>
                <w:rFonts w:ascii="Times New Roman" w:hAnsi="Times New Roman" w:cs="Times New Roman"/>
                <w:sz w:val="24"/>
                <w:szCs w:val="24"/>
              </w:rPr>
            </w:pPr>
            <w:ins w:id="957" w:author="Author">
              <w:r w:rsidRPr="00493177">
                <w:rPr>
                  <w:rFonts w:ascii="Times New Roman" w:hAnsi="Times New Roman" w:cs="Times New Roman"/>
                  <w:sz w:val="24"/>
                  <w:szCs w:val="24"/>
                  <w:lang w:val="en"/>
                </w:rPr>
                <w:t>Code of ethics provides the basis for the ethical nursing performance.</w:t>
              </w:r>
            </w:ins>
          </w:p>
          <w:p w:rsidR="00C35EA0" w:rsidRPr="00493177" w:rsidRDefault="00C35EA0" w:rsidP="00137677">
            <w:pPr>
              <w:bidi w:val="0"/>
              <w:spacing w:after="0" w:line="240" w:lineRule="auto"/>
              <w:rPr>
                <w:ins w:id="958" w:author="Author"/>
                <w:rFonts w:ascii="Times New Roman" w:hAnsi="Times New Roman" w:cs="Times New Roman"/>
                <w:sz w:val="24"/>
                <w:szCs w:val="24"/>
              </w:rPr>
            </w:pPr>
          </w:p>
        </w:tc>
        <w:tc>
          <w:tcPr>
            <w:tcW w:w="1043" w:type="dxa"/>
          </w:tcPr>
          <w:p w:rsidR="00C35EA0" w:rsidRPr="00493177" w:rsidRDefault="00C35EA0" w:rsidP="00137677">
            <w:pPr>
              <w:bidi w:val="0"/>
              <w:spacing w:after="0" w:line="240" w:lineRule="auto"/>
              <w:rPr>
                <w:ins w:id="95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96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96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962" w:author="Author"/>
                <w:rFonts w:ascii="Times New Roman" w:hAnsi="Times New Roman" w:cs="Times New Roman"/>
                <w:sz w:val="24"/>
                <w:szCs w:val="24"/>
              </w:rPr>
            </w:pPr>
          </w:p>
        </w:tc>
      </w:tr>
      <w:tr w:rsidR="00C35EA0" w:rsidRPr="00493177" w:rsidTr="00256D29">
        <w:trPr>
          <w:ins w:id="963" w:author="Author"/>
        </w:trPr>
        <w:tc>
          <w:tcPr>
            <w:tcW w:w="440" w:type="dxa"/>
          </w:tcPr>
          <w:p w:rsidR="00C35EA0" w:rsidRPr="00493177" w:rsidRDefault="00C35EA0" w:rsidP="00137677">
            <w:pPr>
              <w:pStyle w:val="HTMLPreformatted"/>
              <w:rPr>
                <w:ins w:id="964" w:author="Author"/>
                <w:lang w:val="en"/>
              </w:rPr>
            </w:pPr>
            <w:ins w:id="965" w:author="Author">
              <w:r w:rsidRPr="00493177">
                <w:rPr>
                  <w:lang w:val="en"/>
                </w:rPr>
                <w:t>3</w:t>
              </w:r>
            </w:ins>
          </w:p>
        </w:tc>
        <w:tc>
          <w:tcPr>
            <w:tcW w:w="3828" w:type="dxa"/>
          </w:tcPr>
          <w:p w:rsidR="00C35EA0" w:rsidRPr="00493177" w:rsidRDefault="00C35EA0" w:rsidP="00137677">
            <w:pPr>
              <w:pStyle w:val="HTMLPreformatted"/>
              <w:rPr>
                <w:ins w:id="966" w:author="Author"/>
                <w:rFonts w:ascii="Times New Roman" w:hAnsi="Times New Roman" w:cs="Times New Roman"/>
                <w:sz w:val="24"/>
                <w:szCs w:val="24"/>
              </w:rPr>
            </w:pPr>
            <w:ins w:id="967" w:author="Author">
              <w:r w:rsidRPr="00493177">
                <w:rPr>
                  <w:rFonts w:ascii="Times New Roman" w:hAnsi="Times New Roman" w:cs="Times New Roman"/>
                  <w:sz w:val="24"/>
                  <w:szCs w:val="24"/>
                  <w:lang w:val="en"/>
                </w:rPr>
                <w:t>The existence of ethical codes makes it easier to make ethical decisions.</w:t>
              </w:r>
            </w:ins>
          </w:p>
          <w:p w:rsidR="00C35EA0" w:rsidRPr="00493177" w:rsidRDefault="00C35EA0" w:rsidP="00137677">
            <w:pPr>
              <w:bidi w:val="0"/>
              <w:spacing w:after="0" w:line="240" w:lineRule="auto"/>
              <w:rPr>
                <w:ins w:id="968" w:author="Author"/>
                <w:rFonts w:ascii="Times New Roman" w:hAnsi="Times New Roman" w:cs="Times New Roman"/>
                <w:sz w:val="24"/>
                <w:szCs w:val="24"/>
              </w:rPr>
            </w:pPr>
          </w:p>
        </w:tc>
        <w:tc>
          <w:tcPr>
            <w:tcW w:w="1043" w:type="dxa"/>
          </w:tcPr>
          <w:p w:rsidR="00C35EA0" w:rsidRPr="00493177" w:rsidRDefault="00C35EA0" w:rsidP="00137677">
            <w:pPr>
              <w:bidi w:val="0"/>
              <w:spacing w:after="0" w:line="240" w:lineRule="auto"/>
              <w:rPr>
                <w:ins w:id="96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97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97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972" w:author="Author"/>
                <w:rFonts w:ascii="Times New Roman" w:hAnsi="Times New Roman" w:cs="Times New Roman"/>
                <w:sz w:val="24"/>
                <w:szCs w:val="24"/>
              </w:rPr>
            </w:pPr>
          </w:p>
        </w:tc>
      </w:tr>
      <w:tr w:rsidR="00C35EA0" w:rsidRPr="00493177" w:rsidTr="00256D29">
        <w:trPr>
          <w:ins w:id="973" w:author="Author"/>
        </w:trPr>
        <w:tc>
          <w:tcPr>
            <w:tcW w:w="440" w:type="dxa"/>
          </w:tcPr>
          <w:p w:rsidR="00C35EA0" w:rsidRPr="00493177" w:rsidRDefault="00C35EA0" w:rsidP="00137677">
            <w:pPr>
              <w:bidi w:val="0"/>
              <w:spacing w:after="0" w:line="240" w:lineRule="auto"/>
              <w:rPr>
                <w:ins w:id="974" w:author="Author"/>
              </w:rPr>
            </w:pPr>
            <w:ins w:id="975" w:author="Author">
              <w:r w:rsidRPr="00493177">
                <w:t>4</w:t>
              </w:r>
            </w:ins>
          </w:p>
        </w:tc>
        <w:tc>
          <w:tcPr>
            <w:tcW w:w="3828" w:type="dxa"/>
          </w:tcPr>
          <w:p w:rsidR="00C35EA0" w:rsidRPr="00493177" w:rsidRDefault="00C35EA0" w:rsidP="00137677">
            <w:pPr>
              <w:pStyle w:val="HTMLPreformatted"/>
              <w:rPr>
                <w:ins w:id="976" w:author="Author"/>
                <w:rFonts w:ascii="Times New Roman" w:hAnsi="Times New Roman" w:cs="Times New Roman"/>
                <w:sz w:val="24"/>
                <w:szCs w:val="24"/>
              </w:rPr>
            </w:pPr>
            <w:ins w:id="977" w:author="Author">
              <w:r w:rsidRPr="00493177">
                <w:rPr>
                  <w:rFonts w:ascii="Times New Roman" w:hAnsi="Times New Roman" w:cs="Times New Roman"/>
                  <w:sz w:val="24"/>
                  <w:szCs w:val="24"/>
                  <w:lang w:val="en"/>
                </w:rPr>
                <w:t>Observing ethical codes will waste time for nurses.</w:t>
              </w:r>
            </w:ins>
          </w:p>
          <w:p w:rsidR="00C35EA0" w:rsidRPr="00493177" w:rsidRDefault="00C35EA0" w:rsidP="00137677">
            <w:pPr>
              <w:bidi w:val="0"/>
              <w:spacing w:after="0" w:line="240" w:lineRule="auto"/>
              <w:rPr>
                <w:ins w:id="978" w:author="Author"/>
                <w:rFonts w:ascii="Times New Roman" w:hAnsi="Times New Roman" w:cs="Times New Roman"/>
                <w:sz w:val="24"/>
                <w:szCs w:val="24"/>
              </w:rPr>
            </w:pPr>
          </w:p>
        </w:tc>
        <w:tc>
          <w:tcPr>
            <w:tcW w:w="1043" w:type="dxa"/>
          </w:tcPr>
          <w:p w:rsidR="00C35EA0" w:rsidRPr="00493177" w:rsidRDefault="00C35EA0" w:rsidP="00137677">
            <w:pPr>
              <w:bidi w:val="0"/>
              <w:spacing w:after="0" w:line="240" w:lineRule="auto"/>
              <w:rPr>
                <w:ins w:id="97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98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98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982" w:author="Author"/>
                <w:rFonts w:ascii="Times New Roman" w:hAnsi="Times New Roman" w:cs="Times New Roman"/>
                <w:sz w:val="24"/>
                <w:szCs w:val="24"/>
              </w:rPr>
            </w:pPr>
          </w:p>
        </w:tc>
      </w:tr>
      <w:tr w:rsidR="00C35EA0" w:rsidRPr="00493177" w:rsidTr="00256D29">
        <w:trPr>
          <w:ins w:id="983" w:author="Author"/>
        </w:trPr>
        <w:tc>
          <w:tcPr>
            <w:tcW w:w="440" w:type="dxa"/>
          </w:tcPr>
          <w:p w:rsidR="00C35EA0" w:rsidRPr="00493177" w:rsidRDefault="00C35EA0" w:rsidP="00137677">
            <w:pPr>
              <w:bidi w:val="0"/>
              <w:spacing w:after="0" w:line="240" w:lineRule="auto"/>
              <w:rPr>
                <w:ins w:id="984" w:author="Author"/>
              </w:rPr>
            </w:pPr>
            <w:ins w:id="985" w:author="Author">
              <w:r w:rsidRPr="00493177">
                <w:t>5</w:t>
              </w:r>
            </w:ins>
          </w:p>
        </w:tc>
        <w:tc>
          <w:tcPr>
            <w:tcW w:w="3828" w:type="dxa"/>
          </w:tcPr>
          <w:p w:rsidR="00C35EA0" w:rsidRPr="00D4228D" w:rsidRDefault="00C35EA0" w:rsidP="00137677">
            <w:pPr>
              <w:pStyle w:val="HTMLPreformatted"/>
              <w:rPr>
                <w:ins w:id="986" w:author="Author"/>
                <w:rFonts w:ascii="Times New Roman" w:hAnsi="Times New Roman" w:cs="Times New Roman"/>
                <w:sz w:val="24"/>
                <w:szCs w:val="24"/>
                <w:lang w:val="en"/>
              </w:rPr>
            </w:pPr>
            <w:ins w:id="987" w:author="Author">
              <w:r w:rsidRPr="00493177">
                <w:rPr>
                  <w:rFonts w:ascii="Times New Roman" w:hAnsi="Times New Roman" w:cs="Times New Roman"/>
                  <w:sz w:val="24"/>
                  <w:szCs w:val="24"/>
                  <w:lang w:val="en"/>
                </w:rPr>
                <w:t xml:space="preserve">Ethical codes are </w:t>
              </w:r>
              <w:r>
                <w:rPr>
                  <w:rFonts w:ascii="Times New Roman" w:hAnsi="Times New Roman" w:cs="Times New Roman"/>
                  <w:sz w:val="24"/>
                  <w:szCs w:val="24"/>
                  <w:lang w:val="en"/>
                </w:rPr>
                <w:t xml:space="preserve">a </w:t>
              </w:r>
              <w:r w:rsidRPr="00D4228D">
                <w:rPr>
                  <w:rFonts w:ascii="Times New Roman" w:hAnsi="Times New Roman" w:cs="Times New Roman"/>
                  <w:sz w:val="24"/>
                  <w:szCs w:val="24"/>
                  <w:lang w:val="en"/>
                </w:rPr>
                <w:t xml:space="preserve">suitable </w:t>
              </w:r>
              <w:r w:rsidRPr="00493177">
                <w:rPr>
                  <w:rFonts w:ascii="Times New Roman" w:hAnsi="Times New Roman" w:cs="Times New Roman"/>
                  <w:sz w:val="24"/>
                  <w:szCs w:val="24"/>
                  <w:lang w:val="en"/>
                </w:rPr>
                <w:t>guide to dealing with ethical challenges.</w:t>
              </w:r>
            </w:ins>
          </w:p>
          <w:p w:rsidR="00C35EA0" w:rsidRPr="00493177" w:rsidRDefault="00C35EA0" w:rsidP="00137677">
            <w:pPr>
              <w:bidi w:val="0"/>
              <w:spacing w:after="0" w:line="240" w:lineRule="auto"/>
              <w:rPr>
                <w:ins w:id="988" w:author="Author"/>
                <w:rFonts w:ascii="Times New Roman" w:hAnsi="Times New Roman" w:cs="Times New Roman"/>
                <w:sz w:val="24"/>
                <w:szCs w:val="24"/>
              </w:rPr>
            </w:pPr>
          </w:p>
        </w:tc>
        <w:tc>
          <w:tcPr>
            <w:tcW w:w="1043" w:type="dxa"/>
          </w:tcPr>
          <w:p w:rsidR="00C35EA0" w:rsidRPr="00493177" w:rsidRDefault="00C35EA0" w:rsidP="00137677">
            <w:pPr>
              <w:bidi w:val="0"/>
              <w:spacing w:after="0" w:line="240" w:lineRule="auto"/>
              <w:rPr>
                <w:ins w:id="98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99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99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992" w:author="Author"/>
                <w:rFonts w:ascii="Times New Roman" w:hAnsi="Times New Roman" w:cs="Times New Roman"/>
                <w:sz w:val="24"/>
                <w:szCs w:val="24"/>
              </w:rPr>
            </w:pPr>
          </w:p>
        </w:tc>
      </w:tr>
      <w:tr w:rsidR="00C35EA0" w:rsidRPr="00493177" w:rsidTr="00256D29">
        <w:trPr>
          <w:ins w:id="993" w:author="Author"/>
        </w:trPr>
        <w:tc>
          <w:tcPr>
            <w:tcW w:w="440" w:type="dxa"/>
          </w:tcPr>
          <w:p w:rsidR="00C35EA0" w:rsidRPr="00493177" w:rsidRDefault="00C35EA0" w:rsidP="00137677">
            <w:pPr>
              <w:bidi w:val="0"/>
              <w:spacing w:after="0" w:line="240" w:lineRule="auto"/>
              <w:rPr>
                <w:ins w:id="994" w:author="Author"/>
              </w:rPr>
            </w:pPr>
            <w:ins w:id="995" w:author="Author">
              <w:r w:rsidRPr="00493177">
                <w:t>6</w:t>
              </w:r>
            </w:ins>
          </w:p>
        </w:tc>
        <w:tc>
          <w:tcPr>
            <w:tcW w:w="3828" w:type="dxa"/>
          </w:tcPr>
          <w:p w:rsidR="00C35EA0" w:rsidRPr="00493177" w:rsidRDefault="00C35EA0" w:rsidP="00137677">
            <w:pPr>
              <w:pStyle w:val="HTMLPreformatted"/>
              <w:rPr>
                <w:ins w:id="996" w:author="Author"/>
                <w:rFonts w:ascii="Times New Roman" w:hAnsi="Times New Roman" w:cs="Times New Roman"/>
                <w:sz w:val="24"/>
                <w:szCs w:val="24"/>
              </w:rPr>
            </w:pPr>
            <w:ins w:id="997" w:author="Author">
              <w:r w:rsidRPr="00493177">
                <w:rPr>
                  <w:rFonts w:ascii="Times New Roman" w:hAnsi="Times New Roman" w:cs="Times New Roman"/>
                  <w:sz w:val="24"/>
                  <w:szCs w:val="24"/>
                  <w:lang w:val="en"/>
                </w:rPr>
                <w:t>Compliance with ethical codes will improve the quality of nursing care</w:t>
              </w:r>
            </w:ins>
          </w:p>
          <w:p w:rsidR="00C35EA0" w:rsidRPr="00493177" w:rsidRDefault="00C35EA0" w:rsidP="00137677">
            <w:pPr>
              <w:pStyle w:val="HTMLPreformatted"/>
              <w:rPr>
                <w:ins w:id="99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99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0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0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02" w:author="Author"/>
                <w:rFonts w:ascii="Times New Roman" w:hAnsi="Times New Roman" w:cs="Times New Roman"/>
                <w:sz w:val="24"/>
                <w:szCs w:val="24"/>
              </w:rPr>
            </w:pPr>
          </w:p>
        </w:tc>
      </w:tr>
      <w:tr w:rsidR="00C35EA0" w:rsidRPr="00493177" w:rsidTr="00256D29">
        <w:trPr>
          <w:ins w:id="1003" w:author="Author"/>
        </w:trPr>
        <w:tc>
          <w:tcPr>
            <w:tcW w:w="440" w:type="dxa"/>
          </w:tcPr>
          <w:p w:rsidR="00C35EA0" w:rsidRPr="00493177" w:rsidRDefault="00C35EA0" w:rsidP="00137677">
            <w:pPr>
              <w:bidi w:val="0"/>
              <w:spacing w:after="0" w:line="240" w:lineRule="auto"/>
              <w:rPr>
                <w:ins w:id="1004" w:author="Author"/>
              </w:rPr>
            </w:pPr>
            <w:ins w:id="1005" w:author="Author">
              <w:r w:rsidRPr="00493177">
                <w:t>7</w:t>
              </w:r>
            </w:ins>
          </w:p>
        </w:tc>
        <w:tc>
          <w:tcPr>
            <w:tcW w:w="3828" w:type="dxa"/>
          </w:tcPr>
          <w:p w:rsidR="00C35EA0" w:rsidRPr="00493177" w:rsidRDefault="00C35EA0" w:rsidP="00137677">
            <w:pPr>
              <w:pStyle w:val="HTMLPreformatted"/>
              <w:rPr>
                <w:ins w:id="1006" w:author="Author"/>
                <w:rFonts w:ascii="Times New Roman" w:hAnsi="Times New Roman" w:cs="Times New Roman"/>
                <w:sz w:val="24"/>
                <w:szCs w:val="24"/>
              </w:rPr>
            </w:pPr>
            <w:ins w:id="1007" w:author="Author">
              <w:r w:rsidRPr="00493177">
                <w:rPr>
                  <w:rFonts w:ascii="Times New Roman" w:hAnsi="Times New Roman" w:cs="Times New Roman"/>
                  <w:sz w:val="24"/>
                  <w:szCs w:val="24"/>
                  <w:lang w:val="en"/>
                </w:rPr>
                <w:t>Observing ethical codes prevents the occurrence of legal problems.</w:t>
              </w:r>
            </w:ins>
          </w:p>
          <w:p w:rsidR="00C35EA0" w:rsidRPr="00493177" w:rsidRDefault="00C35EA0" w:rsidP="00137677">
            <w:pPr>
              <w:pStyle w:val="HTMLPreformatted"/>
              <w:rPr>
                <w:ins w:id="100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0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1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1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12" w:author="Author"/>
                <w:rFonts w:ascii="Times New Roman" w:hAnsi="Times New Roman" w:cs="Times New Roman"/>
                <w:sz w:val="24"/>
                <w:szCs w:val="24"/>
              </w:rPr>
            </w:pPr>
          </w:p>
        </w:tc>
      </w:tr>
      <w:tr w:rsidR="00C35EA0" w:rsidRPr="00493177" w:rsidTr="00256D29">
        <w:trPr>
          <w:ins w:id="1013" w:author="Author"/>
        </w:trPr>
        <w:tc>
          <w:tcPr>
            <w:tcW w:w="440" w:type="dxa"/>
          </w:tcPr>
          <w:p w:rsidR="00C35EA0" w:rsidRPr="00493177" w:rsidRDefault="00C35EA0" w:rsidP="00137677">
            <w:pPr>
              <w:bidi w:val="0"/>
              <w:spacing w:after="0" w:line="240" w:lineRule="auto"/>
              <w:rPr>
                <w:ins w:id="1014" w:author="Author"/>
              </w:rPr>
            </w:pPr>
            <w:ins w:id="1015" w:author="Author">
              <w:r w:rsidRPr="00493177">
                <w:t>8</w:t>
              </w:r>
            </w:ins>
          </w:p>
        </w:tc>
        <w:tc>
          <w:tcPr>
            <w:tcW w:w="3828" w:type="dxa"/>
          </w:tcPr>
          <w:p w:rsidR="00C35EA0" w:rsidRPr="00493177" w:rsidRDefault="00C35EA0" w:rsidP="00137677">
            <w:pPr>
              <w:pStyle w:val="HTMLPreformatted"/>
              <w:rPr>
                <w:ins w:id="1016" w:author="Author"/>
                <w:rFonts w:ascii="Times New Roman" w:hAnsi="Times New Roman" w:cs="Times New Roman"/>
                <w:sz w:val="24"/>
                <w:szCs w:val="24"/>
              </w:rPr>
            </w:pPr>
            <w:ins w:id="1017" w:author="Author">
              <w:r w:rsidRPr="00493177">
                <w:rPr>
                  <w:rFonts w:ascii="Times New Roman" w:hAnsi="Times New Roman" w:cs="Times New Roman"/>
                  <w:sz w:val="24"/>
                  <w:szCs w:val="24"/>
                  <w:lang w:val="en"/>
                </w:rPr>
                <w:t>Compliance with ethical codes increases the professional satisfaction of nurses.</w:t>
              </w:r>
            </w:ins>
          </w:p>
          <w:p w:rsidR="00C35EA0" w:rsidRPr="00493177" w:rsidRDefault="00C35EA0" w:rsidP="00137677">
            <w:pPr>
              <w:pStyle w:val="HTMLPreformatted"/>
              <w:rPr>
                <w:ins w:id="101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1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2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2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22" w:author="Author"/>
                <w:rFonts w:ascii="Times New Roman" w:hAnsi="Times New Roman" w:cs="Times New Roman"/>
                <w:sz w:val="24"/>
                <w:szCs w:val="24"/>
              </w:rPr>
            </w:pPr>
          </w:p>
        </w:tc>
      </w:tr>
      <w:tr w:rsidR="00C35EA0" w:rsidRPr="00493177" w:rsidTr="00256D29">
        <w:trPr>
          <w:ins w:id="1023" w:author="Author"/>
        </w:trPr>
        <w:tc>
          <w:tcPr>
            <w:tcW w:w="440" w:type="dxa"/>
          </w:tcPr>
          <w:p w:rsidR="00C35EA0" w:rsidRPr="00493177" w:rsidRDefault="00C35EA0" w:rsidP="00137677">
            <w:pPr>
              <w:bidi w:val="0"/>
              <w:spacing w:after="0" w:line="240" w:lineRule="auto"/>
              <w:rPr>
                <w:ins w:id="1024" w:author="Author"/>
              </w:rPr>
            </w:pPr>
            <w:ins w:id="1025" w:author="Author">
              <w:r w:rsidRPr="00493177">
                <w:t>9</w:t>
              </w:r>
            </w:ins>
          </w:p>
        </w:tc>
        <w:tc>
          <w:tcPr>
            <w:tcW w:w="3828" w:type="dxa"/>
          </w:tcPr>
          <w:p w:rsidR="00C35EA0" w:rsidRPr="00493177" w:rsidRDefault="00C35EA0" w:rsidP="00137677">
            <w:pPr>
              <w:pStyle w:val="HTMLPreformatted"/>
              <w:rPr>
                <w:ins w:id="1026" w:author="Author"/>
                <w:rFonts w:ascii="Times New Roman" w:hAnsi="Times New Roman" w:cs="Times New Roman"/>
                <w:sz w:val="24"/>
                <w:szCs w:val="24"/>
              </w:rPr>
            </w:pPr>
            <w:ins w:id="1027" w:author="Author">
              <w:r w:rsidRPr="00493177">
                <w:rPr>
                  <w:rFonts w:ascii="Times New Roman" w:hAnsi="Times New Roman" w:cs="Times New Roman"/>
                  <w:sz w:val="24"/>
                  <w:szCs w:val="24"/>
                  <w:lang w:val="en"/>
                </w:rPr>
                <w:t xml:space="preserve">Observing the codes of ethics limit the speed of </w:t>
              </w:r>
              <w:proofErr w:type="spellStart"/>
              <w:r w:rsidRPr="00A87562">
                <w:rPr>
                  <w:rFonts w:ascii="Times New Roman" w:hAnsi="Times New Roman" w:cs="Times New Roman"/>
                  <w:sz w:val="24"/>
                  <w:szCs w:val="24"/>
                  <w:lang w:val="en"/>
                </w:rPr>
                <w:t>nuring</w:t>
              </w:r>
              <w:proofErr w:type="spellEnd"/>
              <w:r w:rsidRPr="00A87562">
                <w:rPr>
                  <w:rFonts w:ascii="Times New Roman" w:hAnsi="Times New Roman" w:cs="Times New Roman"/>
                  <w:sz w:val="24"/>
                  <w:szCs w:val="24"/>
                  <w:lang w:val="en"/>
                </w:rPr>
                <w:t xml:space="preserve"> interventions</w:t>
              </w:r>
              <w:r w:rsidRPr="00493177">
                <w:rPr>
                  <w:rFonts w:ascii="Times New Roman" w:hAnsi="Times New Roman" w:cs="Times New Roman"/>
                  <w:sz w:val="24"/>
                  <w:szCs w:val="24"/>
                  <w:lang w:val="en"/>
                </w:rPr>
                <w:t>.</w:t>
              </w:r>
            </w:ins>
          </w:p>
          <w:p w:rsidR="00C35EA0" w:rsidRPr="00493177" w:rsidRDefault="00C35EA0" w:rsidP="00137677">
            <w:pPr>
              <w:pStyle w:val="HTMLPreformatted"/>
              <w:rPr>
                <w:ins w:id="102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2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3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3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32" w:author="Author"/>
                <w:rFonts w:ascii="Times New Roman" w:hAnsi="Times New Roman" w:cs="Times New Roman"/>
                <w:sz w:val="24"/>
                <w:szCs w:val="24"/>
              </w:rPr>
            </w:pPr>
          </w:p>
        </w:tc>
      </w:tr>
      <w:tr w:rsidR="00C35EA0" w:rsidRPr="00493177" w:rsidTr="00256D29">
        <w:trPr>
          <w:ins w:id="1033" w:author="Author"/>
        </w:trPr>
        <w:tc>
          <w:tcPr>
            <w:tcW w:w="440" w:type="dxa"/>
          </w:tcPr>
          <w:p w:rsidR="00C35EA0" w:rsidRPr="00493177" w:rsidRDefault="00C35EA0" w:rsidP="00137677">
            <w:pPr>
              <w:bidi w:val="0"/>
              <w:spacing w:after="0" w:line="240" w:lineRule="auto"/>
              <w:rPr>
                <w:ins w:id="1034" w:author="Author"/>
              </w:rPr>
            </w:pPr>
            <w:ins w:id="1035" w:author="Author">
              <w:r w:rsidRPr="00493177">
                <w:t>10</w:t>
              </w:r>
            </w:ins>
          </w:p>
        </w:tc>
        <w:tc>
          <w:tcPr>
            <w:tcW w:w="3828" w:type="dxa"/>
          </w:tcPr>
          <w:p w:rsidR="00C35EA0" w:rsidRPr="00493177" w:rsidRDefault="00C35EA0" w:rsidP="00137677">
            <w:pPr>
              <w:pStyle w:val="HTMLPreformatted"/>
              <w:rPr>
                <w:ins w:id="1036" w:author="Author"/>
                <w:rFonts w:ascii="Times New Roman" w:hAnsi="Times New Roman" w:cs="Times New Roman"/>
                <w:sz w:val="24"/>
                <w:szCs w:val="24"/>
              </w:rPr>
            </w:pPr>
            <w:ins w:id="1037" w:author="Author">
              <w:r w:rsidRPr="00493177">
                <w:rPr>
                  <w:rFonts w:ascii="Times New Roman" w:hAnsi="Times New Roman" w:cs="Times New Roman"/>
                  <w:sz w:val="24"/>
                  <w:szCs w:val="24"/>
                  <w:lang w:val="en"/>
                </w:rPr>
                <w:t>Compliance with ethical codes increases patient satisfaction.</w:t>
              </w:r>
            </w:ins>
          </w:p>
          <w:p w:rsidR="00C35EA0" w:rsidRPr="00493177" w:rsidRDefault="00C35EA0" w:rsidP="00137677">
            <w:pPr>
              <w:pStyle w:val="HTMLPreformatted"/>
              <w:rPr>
                <w:ins w:id="103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3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4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4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42" w:author="Author"/>
                <w:rFonts w:ascii="Times New Roman" w:hAnsi="Times New Roman" w:cs="Times New Roman"/>
                <w:sz w:val="24"/>
                <w:szCs w:val="24"/>
              </w:rPr>
            </w:pPr>
          </w:p>
        </w:tc>
      </w:tr>
      <w:tr w:rsidR="00C35EA0" w:rsidRPr="00493177" w:rsidTr="00256D29">
        <w:trPr>
          <w:ins w:id="1043" w:author="Author"/>
        </w:trPr>
        <w:tc>
          <w:tcPr>
            <w:tcW w:w="440" w:type="dxa"/>
          </w:tcPr>
          <w:p w:rsidR="00C35EA0" w:rsidRPr="00493177" w:rsidRDefault="00C35EA0" w:rsidP="00137677">
            <w:pPr>
              <w:bidi w:val="0"/>
              <w:spacing w:after="0" w:line="240" w:lineRule="auto"/>
              <w:rPr>
                <w:ins w:id="1044" w:author="Author"/>
              </w:rPr>
            </w:pPr>
            <w:ins w:id="1045" w:author="Author">
              <w:r w:rsidRPr="00493177">
                <w:t>11</w:t>
              </w:r>
            </w:ins>
          </w:p>
        </w:tc>
        <w:tc>
          <w:tcPr>
            <w:tcW w:w="3828" w:type="dxa"/>
          </w:tcPr>
          <w:p w:rsidR="00C35EA0" w:rsidRPr="00493177" w:rsidRDefault="00C35EA0" w:rsidP="00137677">
            <w:pPr>
              <w:pStyle w:val="HTMLPreformatted"/>
              <w:rPr>
                <w:ins w:id="1046" w:author="Author"/>
                <w:rFonts w:ascii="Times New Roman" w:hAnsi="Times New Roman" w:cs="Times New Roman"/>
                <w:sz w:val="24"/>
                <w:szCs w:val="24"/>
              </w:rPr>
            </w:pPr>
            <w:ins w:id="1047" w:author="Author">
              <w:r w:rsidRPr="00493177">
                <w:rPr>
                  <w:rFonts w:ascii="Times New Roman" w:hAnsi="Times New Roman" w:cs="Times New Roman"/>
                  <w:sz w:val="24"/>
                  <w:szCs w:val="24"/>
                  <w:lang w:val="en"/>
                </w:rPr>
                <w:t>Compliance with ethical codes is essential for nurses.</w:t>
              </w:r>
            </w:ins>
          </w:p>
          <w:p w:rsidR="00C35EA0" w:rsidRPr="00493177" w:rsidRDefault="00C35EA0" w:rsidP="00137677">
            <w:pPr>
              <w:pStyle w:val="HTMLPreformatted"/>
              <w:rPr>
                <w:ins w:id="104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4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5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5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52" w:author="Author"/>
                <w:rFonts w:ascii="Times New Roman" w:hAnsi="Times New Roman" w:cs="Times New Roman"/>
                <w:sz w:val="24"/>
                <w:szCs w:val="24"/>
              </w:rPr>
            </w:pPr>
          </w:p>
        </w:tc>
      </w:tr>
      <w:tr w:rsidR="00C35EA0" w:rsidRPr="00493177" w:rsidTr="00256D29">
        <w:trPr>
          <w:ins w:id="1053" w:author="Author"/>
        </w:trPr>
        <w:tc>
          <w:tcPr>
            <w:tcW w:w="440" w:type="dxa"/>
          </w:tcPr>
          <w:p w:rsidR="00C35EA0" w:rsidRPr="00493177" w:rsidRDefault="00C35EA0" w:rsidP="00137677">
            <w:pPr>
              <w:bidi w:val="0"/>
              <w:spacing w:after="0" w:line="240" w:lineRule="auto"/>
              <w:rPr>
                <w:ins w:id="1054" w:author="Author"/>
              </w:rPr>
            </w:pPr>
            <w:ins w:id="1055" w:author="Author">
              <w:r w:rsidRPr="00493177">
                <w:t>12</w:t>
              </w:r>
            </w:ins>
          </w:p>
        </w:tc>
        <w:tc>
          <w:tcPr>
            <w:tcW w:w="3828" w:type="dxa"/>
          </w:tcPr>
          <w:p w:rsidR="00C35EA0" w:rsidRPr="00493177" w:rsidRDefault="00C35EA0" w:rsidP="00137677">
            <w:pPr>
              <w:pStyle w:val="HTMLPreformatted"/>
              <w:rPr>
                <w:ins w:id="1056" w:author="Author"/>
                <w:rFonts w:ascii="Times New Roman" w:hAnsi="Times New Roman" w:cs="Times New Roman"/>
                <w:sz w:val="24"/>
                <w:szCs w:val="24"/>
              </w:rPr>
            </w:pPr>
            <w:ins w:id="1057" w:author="Author">
              <w:r w:rsidRPr="00493177">
                <w:rPr>
                  <w:rFonts w:ascii="Times New Roman" w:hAnsi="Times New Roman" w:cs="Times New Roman"/>
                  <w:sz w:val="24"/>
                  <w:szCs w:val="24"/>
                  <w:lang w:val="en"/>
                </w:rPr>
                <w:t>Compliance with ethical codes improves communication between patient and nurse.</w:t>
              </w:r>
            </w:ins>
          </w:p>
          <w:p w:rsidR="00C35EA0" w:rsidRPr="00493177" w:rsidRDefault="00C35EA0" w:rsidP="00137677">
            <w:pPr>
              <w:pStyle w:val="HTMLPreformatted"/>
              <w:rPr>
                <w:ins w:id="105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5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6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6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62" w:author="Author"/>
                <w:rFonts w:ascii="Times New Roman" w:hAnsi="Times New Roman" w:cs="Times New Roman"/>
                <w:sz w:val="24"/>
                <w:szCs w:val="24"/>
              </w:rPr>
            </w:pPr>
          </w:p>
        </w:tc>
      </w:tr>
      <w:tr w:rsidR="00C35EA0" w:rsidRPr="00493177" w:rsidTr="00256D29">
        <w:trPr>
          <w:ins w:id="1063" w:author="Author"/>
        </w:trPr>
        <w:tc>
          <w:tcPr>
            <w:tcW w:w="440" w:type="dxa"/>
          </w:tcPr>
          <w:p w:rsidR="00C35EA0" w:rsidRPr="00493177" w:rsidRDefault="00C35EA0" w:rsidP="00137677">
            <w:pPr>
              <w:bidi w:val="0"/>
              <w:spacing w:after="0" w:line="240" w:lineRule="auto"/>
              <w:rPr>
                <w:ins w:id="1064" w:author="Author"/>
              </w:rPr>
            </w:pPr>
            <w:ins w:id="1065" w:author="Author">
              <w:r w:rsidRPr="00493177">
                <w:t>13</w:t>
              </w:r>
            </w:ins>
          </w:p>
        </w:tc>
        <w:tc>
          <w:tcPr>
            <w:tcW w:w="3828" w:type="dxa"/>
          </w:tcPr>
          <w:p w:rsidR="00C35EA0" w:rsidRPr="00493177" w:rsidRDefault="00C35EA0" w:rsidP="00137677">
            <w:pPr>
              <w:pStyle w:val="HTMLPreformatted"/>
              <w:rPr>
                <w:ins w:id="1066" w:author="Author"/>
                <w:rFonts w:ascii="Times New Roman" w:hAnsi="Times New Roman" w:cs="Times New Roman"/>
                <w:sz w:val="24"/>
                <w:szCs w:val="24"/>
              </w:rPr>
            </w:pPr>
            <w:ins w:id="1067" w:author="Author">
              <w:r w:rsidRPr="00493177">
                <w:rPr>
                  <w:rFonts w:ascii="Times New Roman" w:hAnsi="Times New Roman" w:cs="Times New Roman"/>
                  <w:sz w:val="24"/>
                  <w:szCs w:val="24"/>
                  <w:lang w:val="en"/>
                </w:rPr>
                <w:t>Compliance with ethical codes increases the patient's trust in the nurse.</w:t>
              </w:r>
            </w:ins>
          </w:p>
          <w:p w:rsidR="00C35EA0" w:rsidRPr="00493177" w:rsidRDefault="00C35EA0" w:rsidP="00137677">
            <w:pPr>
              <w:pStyle w:val="HTMLPreformatted"/>
              <w:rPr>
                <w:ins w:id="106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6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7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7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72" w:author="Author"/>
                <w:rFonts w:ascii="Times New Roman" w:hAnsi="Times New Roman" w:cs="Times New Roman"/>
                <w:sz w:val="24"/>
                <w:szCs w:val="24"/>
              </w:rPr>
            </w:pPr>
          </w:p>
        </w:tc>
      </w:tr>
      <w:tr w:rsidR="00C35EA0" w:rsidRPr="00493177" w:rsidTr="00256D29">
        <w:trPr>
          <w:ins w:id="1073" w:author="Author"/>
        </w:trPr>
        <w:tc>
          <w:tcPr>
            <w:tcW w:w="440" w:type="dxa"/>
          </w:tcPr>
          <w:p w:rsidR="00C35EA0" w:rsidRPr="00493177" w:rsidRDefault="00C35EA0" w:rsidP="00137677">
            <w:pPr>
              <w:bidi w:val="0"/>
              <w:spacing w:after="0" w:line="240" w:lineRule="auto"/>
              <w:rPr>
                <w:ins w:id="1074" w:author="Author"/>
              </w:rPr>
            </w:pPr>
            <w:ins w:id="1075" w:author="Author">
              <w:r w:rsidRPr="00493177">
                <w:t>14</w:t>
              </w:r>
            </w:ins>
          </w:p>
        </w:tc>
        <w:tc>
          <w:tcPr>
            <w:tcW w:w="3828" w:type="dxa"/>
          </w:tcPr>
          <w:p w:rsidR="00C35EA0" w:rsidRPr="00493177" w:rsidRDefault="00C35EA0" w:rsidP="00137677">
            <w:pPr>
              <w:pStyle w:val="HTMLPreformatted"/>
              <w:rPr>
                <w:ins w:id="1076" w:author="Author"/>
                <w:rFonts w:ascii="Times New Roman" w:hAnsi="Times New Roman" w:cs="Times New Roman"/>
                <w:sz w:val="24"/>
                <w:szCs w:val="24"/>
              </w:rPr>
            </w:pPr>
            <w:ins w:id="1077" w:author="Author">
              <w:r w:rsidRPr="00493177">
                <w:rPr>
                  <w:rFonts w:ascii="Times New Roman" w:hAnsi="Times New Roman" w:cs="Times New Roman"/>
                  <w:sz w:val="24"/>
                  <w:szCs w:val="24"/>
                  <w:lang w:val="en"/>
                </w:rPr>
                <w:t>Compliance with nursing ethics codes will lead to professional promotion.</w:t>
              </w:r>
            </w:ins>
          </w:p>
          <w:p w:rsidR="00C35EA0" w:rsidRPr="00493177" w:rsidRDefault="00C35EA0" w:rsidP="00137677">
            <w:pPr>
              <w:pStyle w:val="HTMLPreformatted"/>
              <w:rPr>
                <w:ins w:id="107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7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8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8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82" w:author="Author"/>
                <w:rFonts w:ascii="Times New Roman" w:hAnsi="Times New Roman" w:cs="Times New Roman"/>
                <w:sz w:val="24"/>
                <w:szCs w:val="24"/>
              </w:rPr>
            </w:pPr>
          </w:p>
        </w:tc>
      </w:tr>
      <w:tr w:rsidR="00C35EA0" w:rsidRPr="00493177" w:rsidTr="00256D29">
        <w:trPr>
          <w:ins w:id="1083" w:author="Author"/>
        </w:trPr>
        <w:tc>
          <w:tcPr>
            <w:tcW w:w="440" w:type="dxa"/>
          </w:tcPr>
          <w:p w:rsidR="00C35EA0" w:rsidRPr="00493177" w:rsidRDefault="00C35EA0" w:rsidP="00137677">
            <w:pPr>
              <w:bidi w:val="0"/>
              <w:spacing w:after="0" w:line="240" w:lineRule="auto"/>
              <w:rPr>
                <w:ins w:id="1084" w:author="Author"/>
              </w:rPr>
            </w:pPr>
            <w:ins w:id="1085" w:author="Author">
              <w:r w:rsidRPr="00493177">
                <w:t>15</w:t>
              </w:r>
            </w:ins>
          </w:p>
        </w:tc>
        <w:tc>
          <w:tcPr>
            <w:tcW w:w="3828" w:type="dxa"/>
          </w:tcPr>
          <w:p w:rsidR="00C35EA0" w:rsidRPr="00493177" w:rsidRDefault="00C35EA0" w:rsidP="00137677">
            <w:pPr>
              <w:pStyle w:val="HTMLPreformatted"/>
              <w:rPr>
                <w:ins w:id="1086" w:author="Author"/>
                <w:rFonts w:ascii="Times New Roman" w:hAnsi="Times New Roman" w:cs="Times New Roman"/>
                <w:sz w:val="24"/>
                <w:szCs w:val="24"/>
              </w:rPr>
            </w:pPr>
            <w:ins w:id="1087" w:author="Author">
              <w:r w:rsidRPr="00493177">
                <w:rPr>
                  <w:rFonts w:ascii="Times New Roman" w:hAnsi="Times New Roman" w:cs="Times New Roman"/>
                  <w:sz w:val="24"/>
                  <w:szCs w:val="24"/>
                  <w:lang w:val="en"/>
                </w:rPr>
                <w:t>Ethical codes do not have the ability to execute.</w:t>
              </w:r>
            </w:ins>
          </w:p>
          <w:p w:rsidR="00C35EA0" w:rsidRPr="00493177" w:rsidRDefault="00C35EA0" w:rsidP="00137677">
            <w:pPr>
              <w:pStyle w:val="HTMLPreformatted"/>
              <w:rPr>
                <w:ins w:id="108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8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09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09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092" w:author="Author"/>
                <w:rFonts w:ascii="Times New Roman" w:hAnsi="Times New Roman" w:cs="Times New Roman"/>
                <w:sz w:val="24"/>
                <w:szCs w:val="24"/>
              </w:rPr>
            </w:pPr>
          </w:p>
        </w:tc>
      </w:tr>
      <w:tr w:rsidR="00C35EA0" w:rsidRPr="00493177" w:rsidTr="00256D29">
        <w:trPr>
          <w:ins w:id="1093" w:author="Author"/>
        </w:trPr>
        <w:tc>
          <w:tcPr>
            <w:tcW w:w="440" w:type="dxa"/>
          </w:tcPr>
          <w:p w:rsidR="00C35EA0" w:rsidRPr="00493177" w:rsidRDefault="00C35EA0" w:rsidP="00137677">
            <w:pPr>
              <w:bidi w:val="0"/>
              <w:spacing w:after="0" w:line="240" w:lineRule="auto"/>
              <w:rPr>
                <w:ins w:id="1094" w:author="Author"/>
              </w:rPr>
            </w:pPr>
            <w:ins w:id="1095" w:author="Author">
              <w:r w:rsidRPr="00493177">
                <w:t>16</w:t>
              </w:r>
            </w:ins>
          </w:p>
        </w:tc>
        <w:tc>
          <w:tcPr>
            <w:tcW w:w="3828" w:type="dxa"/>
          </w:tcPr>
          <w:p w:rsidR="00C35EA0" w:rsidRPr="00493177" w:rsidRDefault="00C35EA0" w:rsidP="00137677">
            <w:pPr>
              <w:pStyle w:val="HTMLPreformatted"/>
              <w:rPr>
                <w:ins w:id="1096" w:author="Author"/>
                <w:rFonts w:ascii="Times New Roman" w:hAnsi="Times New Roman" w:cs="Times New Roman"/>
                <w:sz w:val="24"/>
                <w:szCs w:val="24"/>
              </w:rPr>
            </w:pPr>
            <w:ins w:id="1097" w:author="Author">
              <w:r w:rsidRPr="00493177">
                <w:rPr>
                  <w:rFonts w:ascii="Times New Roman" w:hAnsi="Times New Roman" w:cs="Times New Roman"/>
                  <w:sz w:val="24"/>
                  <w:szCs w:val="24"/>
                  <w:lang w:val="en"/>
                </w:rPr>
                <w:t>Ethical codes make patients and the community aware of their rights.</w:t>
              </w:r>
            </w:ins>
          </w:p>
          <w:p w:rsidR="00C35EA0" w:rsidRPr="00493177" w:rsidRDefault="00C35EA0" w:rsidP="00137677">
            <w:pPr>
              <w:pStyle w:val="HTMLPreformatted"/>
              <w:rPr>
                <w:ins w:id="109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09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10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10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102" w:author="Author"/>
                <w:rFonts w:ascii="Times New Roman" w:hAnsi="Times New Roman" w:cs="Times New Roman"/>
                <w:sz w:val="24"/>
                <w:szCs w:val="24"/>
              </w:rPr>
            </w:pPr>
          </w:p>
        </w:tc>
      </w:tr>
      <w:tr w:rsidR="00C35EA0" w:rsidRPr="00493177" w:rsidTr="00256D29">
        <w:trPr>
          <w:ins w:id="1103" w:author="Author"/>
        </w:trPr>
        <w:tc>
          <w:tcPr>
            <w:tcW w:w="440" w:type="dxa"/>
          </w:tcPr>
          <w:p w:rsidR="00C35EA0" w:rsidRPr="00493177" w:rsidRDefault="00C35EA0" w:rsidP="00137677">
            <w:pPr>
              <w:bidi w:val="0"/>
              <w:spacing w:after="0" w:line="240" w:lineRule="auto"/>
              <w:rPr>
                <w:ins w:id="1104" w:author="Author"/>
              </w:rPr>
            </w:pPr>
            <w:ins w:id="1105" w:author="Author">
              <w:r w:rsidRPr="00493177">
                <w:t>17</w:t>
              </w:r>
            </w:ins>
          </w:p>
        </w:tc>
        <w:tc>
          <w:tcPr>
            <w:tcW w:w="3828" w:type="dxa"/>
          </w:tcPr>
          <w:p w:rsidR="00C35EA0" w:rsidRPr="00493177" w:rsidRDefault="00C35EA0" w:rsidP="00137677">
            <w:pPr>
              <w:pStyle w:val="HTMLPreformatted"/>
              <w:rPr>
                <w:ins w:id="1106" w:author="Author"/>
                <w:rFonts w:ascii="Times New Roman" w:hAnsi="Times New Roman" w:cs="Times New Roman"/>
                <w:sz w:val="24"/>
                <w:szCs w:val="24"/>
              </w:rPr>
            </w:pPr>
            <w:ins w:id="1107" w:author="Author">
              <w:r w:rsidRPr="00493177">
                <w:rPr>
                  <w:rFonts w:ascii="Times New Roman" w:hAnsi="Times New Roman" w:cs="Times New Roman"/>
                  <w:sz w:val="24"/>
                  <w:szCs w:val="24"/>
                  <w:lang w:val="en"/>
                </w:rPr>
                <w:t>The existence of nursing ethics codes increases the expectations of patients from nurses.</w:t>
              </w:r>
            </w:ins>
          </w:p>
          <w:p w:rsidR="00C35EA0" w:rsidRPr="00493177" w:rsidRDefault="00C35EA0" w:rsidP="00137677">
            <w:pPr>
              <w:pStyle w:val="HTMLPreformatted"/>
              <w:rPr>
                <w:ins w:id="1108" w:author="Author"/>
                <w:rFonts w:ascii="Times New Roman" w:hAnsi="Times New Roman" w:cs="Times New Roman"/>
                <w:sz w:val="24"/>
                <w:szCs w:val="24"/>
                <w:lang w:val="en"/>
              </w:rPr>
            </w:pPr>
          </w:p>
        </w:tc>
        <w:tc>
          <w:tcPr>
            <w:tcW w:w="1043" w:type="dxa"/>
          </w:tcPr>
          <w:p w:rsidR="00C35EA0" w:rsidRPr="00493177" w:rsidRDefault="00C35EA0" w:rsidP="00137677">
            <w:pPr>
              <w:bidi w:val="0"/>
              <w:spacing w:after="0" w:line="240" w:lineRule="auto"/>
              <w:rPr>
                <w:ins w:id="1109" w:author="Author"/>
                <w:rFonts w:ascii="Times New Roman" w:hAnsi="Times New Roman" w:cs="Times New Roman"/>
                <w:sz w:val="24"/>
                <w:szCs w:val="24"/>
              </w:rPr>
            </w:pPr>
          </w:p>
        </w:tc>
        <w:tc>
          <w:tcPr>
            <w:tcW w:w="895" w:type="dxa"/>
          </w:tcPr>
          <w:p w:rsidR="00C35EA0" w:rsidRPr="00493177" w:rsidRDefault="00C35EA0" w:rsidP="00137677">
            <w:pPr>
              <w:bidi w:val="0"/>
              <w:spacing w:after="0" w:line="240" w:lineRule="auto"/>
              <w:rPr>
                <w:ins w:id="1110" w:author="Author"/>
                <w:rFonts w:ascii="Times New Roman" w:hAnsi="Times New Roman" w:cs="Times New Roman"/>
                <w:sz w:val="24"/>
                <w:szCs w:val="24"/>
              </w:rPr>
            </w:pPr>
          </w:p>
        </w:tc>
        <w:tc>
          <w:tcPr>
            <w:tcW w:w="1069" w:type="dxa"/>
          </w:tcPr>
          <w:p w:rsidR="00C35EA0" w:rsidRPr="00493177" w:rsidRDefault="00C35EA0" w:rsidP="00137677">
            <w:pPr>
              <w:bidi w:val="0"/>
              <w:spacing w:after="0" w:line="240" w:lineRule="auto"/>
              <w:rPr>
                <w:ins w:id="1111" w:author="Author"/>
                <w:rFonts w:ascii="Times New Roman" w:hAnsi="Times New Roman" w:cs="Times New Roman"/>
                <w:sz w:val="24"/>
                <w:szCs w:val="24"/>
              </w:rPr>
            </w:pPr>
          </w:p>
        </w:tc>
        <w:tc>
          <w:tcPr>
            <w:tcW w:w="1096" w:type="dxa"/>
          </w:tcPr>
          <w:p w:rsidR="00C35EA0" w:rsidRPr="00493177" w:rsidRDefault="00C35EA0" w:rsidP="00137677">
            <w:pPr>
              <w:bidi w:val="0"/>
              <w:spacing w:after="0" w:line="240" w:lineRule="auto"/>
              <w:rPr>
                <w:ins w:id="1112" w:author="Author"/>
                <w:rFonts w:ascii="Times New Roman" w:hAnsi="Times New Roman" w:cs="Times New Roman"/>
                <w:sz w:val="24"/>
                <w:szCs w:val="24"/>
              </w:rPr>
            </w:pPr>
          </w:p>
        </w:tc>
      </w:tr>
    </w:tbl>
    <w:p w:rsidR="00C35EA0" w:rsidRDefault="00C35EA0" w:rsidP="00FF0B49">
      <w:pPr>
        <w:bidi w:val="0"/>
        <w:spacing w:after="120" w:line="240" w:lineRule="auto"/>
        <w:rPr>
          <w:ins w:id="1113" w:author="Author"/>
          <w:rFonts w:ascii="Times New Roman" w:hAnsi="Times New Roman" w:cs="Times New Roman"/>
          <w:sz w:val="24"/>
          <w:szCs w:val="24"/>
        </w:rPr>
      </w:pPr>
    </w:p>
    <w:p w:rsidR="00C35EA0" w:rsidRDefault="00C35EA0" w:rsidP="00DC3DFD">
      <w:pPr>
        <w:bidi w:val="0"/>
        <w:spacing w:after="120" w:line="240" w:lineRule="auto"/>
        <w:rPr>
          <w:ins w:id="1114" w:author="Author"/>
          <w:rFonts w:ascii="Times New Roman" w:hAnsi="Times New Roman" w:cs="Times New Roman"/>
          <w:sz w:val="24"/>
          <w:szCs w:val="24"/>
        </w:rPr>
      </w:pPr>
    </w:p>
    <w:p w:rsidR="00C35EA0" w:rsidRDefault="00C35EA0" w:rsidP="00FF0B49">
      <w:pPr>
        <w:bidi w:val="0"/>
        <w:spacing w:after="120" w:line="240" w:lineRule="auto"/>
        <w:rPr>
          <w:ins w:id="1115" w:author="Author"/>
          <w:rFonts w:ascii="Times New Roman" w:hAnsi="Times New Roman" w:cs="Times New Roman"/>
          <w:sz w:val="24"/>
          <w:szCs w:val="24"/>
        </w:rPr>
      </w:pPr>
    </w:p>
    <w:p w:rsidR="00C35EA0" w:rsidRDefault="00C35EA0" w:rsidP="00FF0B49">
      <w:pPr>
        <w:bidi w:val="0"/>
        <w:spacing w:after="120" w:line="240" w:lineRule="auto"/>
        <w:rPr>
          <w:ins w:id="1116" w:author="Author"/>
          <w:rFonts w:ascii="Times New Roman" w:hAnsi="Times New Roman" w:cs="Times New Roman"/>
          <w:sz w:val="24"/>
          <w:szCs w:val="24"/>
        </w:rPr>
      </w:pPr>
    </w:p>
    <w:p w:rsidR="00C35EA0" w:rsidRDefault="00C35EA0" w:rsidP="00FF0B49">
      <w:pPr>
        <w:bidi w:val="0"/>
        <w:spacing w:after="120" w:line="240" w:lineRule="auto"/>
        <w:rPr>
          <w:ins w:id="1117" w:author="Author"/>
          <w:rFonts w:ascii="Times New Roman" w:hAnsi="Times New Roman" w:cs="Times New Roman"/>
          <w:sz w:val="24"/>
          <w:szCs w:val="24"/>
        </w:rPr>
      </w:pPr>
    </w:p>
    <w:p w:rsidR="00C35EA0" w:rsidRDefault="00C35EA0" w:rsidP="00FF0B49">
      <w:pPr>
        <w:bidi w:val="0"/>
        <w:spacing w:after="120" w:line="240" w:lineRule="auto"/>
        <w:rPr>
          <w:ins w:id="1118" w:author="Author"/>
          <w:rFonts w:ascii="Times New Roman" w:hAnsi="Times New Roman" w:cs="Times New Roman"/>
          <w:sz w:val="24"/>
          <w:szCs w:val="24"/>
        </w:rPr>
      </w:pPr>
    </w:p>
    <w:p w:rsidR="00C35EA0" w:rsidRDefault="00C35EA0" w:rsidP="00FF0B49">
      <w:pPr>
        <w:bidi w:val="0"/>
        <w:spacing w:after="120" w:line="240" w:lineRule="auto"/>
        <w:rPr>
          <w:ins w:id="1119" w:author="Author"/>
          <w:rFonts w:ascii="Times New Roman" w:hAnsi="Times New Roman" w:cs="Times New Roman"/>
          <w:sz w:val="24"/>
          <w:szCs w:val="24"/>
        </w:rPr>
      </w:pPr>
    </w:p>
    <w:p w:rsidR="00C35EA0" w:rsidRDefault="00C35EA0" w:rsidP="00FF0B49">
      <w:pPr>
        <w:bidi w:val="0"/>
        <w:spacing w:after="120" w:line="240" w:lineRule="auto"/>
        <w:rPr>
          <w:ins w:id="1120" w:author="Author"/>
          <w:rFonts w:ascii="Times New Roman" w:hAnsi="Times New Roman" w:cs="Times New Roman"/>
          <w:sz w:val="24"/>
          <w:szCs w:val="24"/>
        </w:rPr>
      </w:pPr>
    </w:p>
    <w:p w:rsidR="00C35EA0" w:rsidRDefault="00C35EA0" w:rsidP="00FF0B49">
      <w:pPr>
        <w:bidi w:val="0"/>
        <w:spacing w:after="120" w:line="240" w:lineRule="auto"/>
        <w:rPr>
          <w:ins w:id="1121" w:author="Author"/>
          <w:rFonts w:ascii="Times New Roman" w:hAnsi="Times New Roman" w:cs="Times New Roman"/>
          <w:sz w:val="24"/>
          <w:szCs w:val="24"/>
        </w:rPr>
      </w:pPr>
    </w:p>
    <w:p w:rsidR="00C35EA0" w:rsidRDefault="00C35EA0" w:rsidP="00FF0B49">
      <w:pPr>
        <w:bidi w:val="0"/>
        <w:spacing w:after="120" w:line="240" w:lineRule="auto"/>
        <w:rPr>
          <w:ins w:id="1122" w:author="Author"/>
          <w:rFonts w:ascii="Times New Roman" w:hAnsi="Times New Roman" w:cs="Times New Roman"/>
          <w:sz w:val="24"/>
          <w:szCs w:val="24"/>
        </w:rPr>
      </w:pPr>
    </w:p>
    <w:p w:rsidR="00C35EA0" w:rsidRDefault="00C35EA0" w:rsidP="00FF0B49">
      <w:pPr>
        <w:bidi w:val="0"/>
        <w:spacing w:after="120" w:line="240" w:lineRule="auto"/>
        <w:rPr>
          <w:ins w:id="1123" w:author="Author"/>
          <w:rFonts w:ascii="Times New Roman" w:hAnsi="Times New Roman" w:cs="Times New Roman"/>
          <w:sz w:val="24"/>
          <w:szCs w:val="24"/>
        </w:rPr>
      </w:pPr>
    </w:p>
    <w:p w:rsidR="00C35EA0" w:rsidRDefault="00C35EA0" w:rsidP="00FF0B49">
      <w:pPr>
        <w:bidi w:val="0"/>
        <w:spacing w:after="120" w:line="240" w:lineRule="auto"/>
        <w:rPr>
          <w:ins w:id="1124" w:author="Author"/>
          <w:rFonts w:ascii="Times New Roman" w:hAnsi="Times New Roman" w:cs="Times New Roman"/>
          <w:sz w:val="24"/>
          <w:szCs w:val="24"/>
        </w:rPr>
      </w:pPr>
    </w:p>
    <w:p w:rsidR="00C35EA0" w:rsidRDefault="00C35EA0" w:rsidP="00FF0B49">
      <w:pPr>
        <w:bidi w:val="0"/>
        <w:spacing w:after="120" w:line="240" w:lineRule="auto"/>
        <w:rPr>
          <w:ins w:id="1125" w:author="Author"/>
          <w:rFonts w:ascii="Times New Roman" w:hAnsi="Times New Roman" w:cs="Times New Roman"/>
          <w:sz w:val="24"/>
          <w:szCs w:val="24"/>
        </w:rPr>
      </w:pPr>
    </w:p>
    <w:p w:rsidR="00C35EA0" w:rsidRDefault="00C35EA0" w:rsidP="00FF0B49">
      <w:pPr>
        <w:bidi w:val="0"/>
        <w:spacing w:after="120" w:line="240" w:lineRule="auto"/>
        <w:rPr>
          <w:ins w:id="1126" w:author="Author"/>
          <w:rFonts w:ascii="Times New Roman" w:hAnsi="Times New Roman" w:cs="Times New Roman"/>
          <w:sz w:val="24"/>
          <w:szCs w:val="24"/>
        </w:rPr>
      </w:pPr>
    </w:p>
    <w:p w:rsidR="00C35EA0" w:rsidRDefault="00C35EA0" w:rsidP="00FF0B49">
      <w:pPr>
        <w:bidi w:val="0"/>
        <w:spacing w:after="120" w:line="240" w:lineRule="auto"/>
        <w:rPr>
          <w:ins w:id="1127" w:author="Author"/>
          <w:rFonts w:ascii="Times New Roman" w:hAnsi="Times New Roman" w:cs="Times New Roman"/>
          <w:sz w:val="24"/>
          <w:szCs w:val="24"/>
        </w:rPr>
      </w:pPr>
    </w:p>
    <w:p w:rsidR="00C35EA0" w:rsidRDefault="00C35EA0" w:rsidP="00FF0B49">
      <w:pPr>
        <w:bidi w:val="0"/>
        <w:spacing w:after="120" w:line="240" w:lineRule="auto"/>
        <w:rPr>
          <w:ins w:id="1128" w:author="Author"/>
          <w:rFonts w:ascii="Times New Roman" w:hAnsi="Times New Roman" w:cs="Times New Roman"/>
          <w:sz w:val="24"/>
          <w:szCs w:val="24"/>
        </w:rPr>
      </w:pPr>
    </w:p>
    <w:p w:rsidR="00C35EA0" w:rsidRDefault="00C35EA0" w:rsidP="00FF0B49">
      <w:pPr>
        <w:bidi w:val="0"/>
        <w:spacing w:after="120" w:line="240" w:lineRule="auto"/>
        <w:rPr>
          <w:ins w:id="1129" w:author="Author"/>
          <w:rFonts w:ascii="Times New Roman" w:hAnsi="Times New Roman" w:cs="Times New Roman"/>
          <w:sz w:val="24"/>
          <w:szCs w:val="24"/>
        </w:rPr>
      </w:pPr>
    </w:p>
    <w:p w:rsidR="00C35EA0" w:rsidRDefault="00C35EA0" w:rsidP="00FF0B49">
      <w:pPr>
        <w:bidi w:val="0"/>
        <w:spacing w:after="120" w:line="240" w:lineRule="auto"/>
        <w:rPr>
          <w:ins w:id="1130" w:author="Author"/>
          <w:rFonts w:ascii="Times New Roman" w:hAnsi="Times New Roman" w:cs="Times New Roman"/>
          <w:sz w:val="24"/>
          <w:szCs w:val="24"/>
        </w:rPr>
      </w:pPr>
    </w:p>
    <w:p w:rsidR="00C35EA0" w:rsidRDefault="00C35EA0" w:rsidP="00FF0B49">
      <w:pPr>
        <w:bidi w:val="0"/>
        <w:spacing w:after="120" w:line="240" w:lineRule="auto"/>
        <w:rPr>
          <w:ins w:id="1131" w:author="Author"/>
          <w:rFonts w:ascii="Times New Roman" w:hAnsi="Times New Roman" w:cs="Times New Roman"/>
          <w:sz w:val="24"/>
          <w:szCs w:val="24"/>
        </w:rPr>
      </w:pPr>
    </w:p>
    <w:p w:rsidR="00C35EA0" w:rsidRDefault="00C35EA0" w:rsidP="00FF0B49">
      <w:pPr>
        <w:bidi w:val="0"/>
        <w:spacing w:after="120" w:line="240" w:lineRule="auto"/>
        <w:rPr>
          <w:ins w:id="1132" w:author="Author"/>
          <w:rFonts w:ascii="Times New Roman" w:hAnsi="Times New Roman" w:cs="Times New Roman"/>
          <w:sz w:val="24"/>
          <w:szCs w:val="24"/>
        </w:rPr>
      </w:pPr>
    </w:p>
    <w:p w:rsidR="00C35EA0" w:rsidRDefault="00C35EA0" w:rsidP="00FF0B49">
      <w:pPr>
        <w:bidi w:val="0"/>
        <w:spacing w:after="120" w:line="240" w:lineRule="auto"/>
        <w:rPr>
          <w:ins w:id="1133" w:author="Author"/>
          <w:rFonts w:ascii="Times New Roman" w:hAnsi="Times New Roman" w:cs="Times New Roman"/>
          <w:sz w:val="24"/>
          <w:szCs w:val="24"/>
        </w:rPr>
      </w:pPr>
    </w:p>
    <w:p w:rsidR="00C35EA0" w:rsidRDefault="00C35EA0" w:rsidP="00FF0B49">
      <w:pPr>
        <w:bidi w:val="0"/>
        <w:spacing w:after="120" w:line="240" w:lineRule="auto"/>
        <w:rPr>
          <w:ins w:id="1134" w:author="Author"/>
          <w:rFonts w:ascii="Times New Roman" w:hAnsi="Times New Roman" w:cs="Times New Roman"/>
          <w:sz w:val="24"/>
          <w:szCs w:val="24"/>
        </w:rPr>
      </w:pPr>
    </w:p>
    <w:p w:rsidR="00C35EA0" w:rsidRDefault="00C35EA0" w:rsidP="00FF0B49">
      <w:pPr>
        <w:bidi w:val="0"/>
        <w:spacing w:after="120" w:line="240" w:lineRule="auto"/>
        <w:rPr>
          <w:ins w:id="1135" w:author="Author"/>
          <w:rFonts w:ascii="Times New Roman" w:hAnsi="Times New Roman" w:cs="Times New Roman"/>
          <w:sz w:val="24"/>
          <w:szCs w:val="24"/>
        </w:rPr>
      </w:pPr>
    </w:p>
    <w:p w:rsidR="00C35EA0" w:rsidRDefault="00C35EA0" w:rsidP="00FF0B49">
      <w:pPr>
        <w:bidi w:val="0"/>
        <w:spacing w:after="120" w:line="240" w:lineRule="auto"/>
        <w:rPr>
          <w:ins w:id="1136" w:author="Author"/>
          <w:rFonts w:ascii="Times New Roman" w:hAnsi="Times New Roman" w:cs="Times New Roman"/>
          <w:sz w:val="24"/>
          <w:szCs w:val="24"/>
        </w:rPr>
      </w:pPr>
      <w:ins w:id="1137" w:author="Author">
        <w:r>
          <w:rPr>
            <w:rFonts w:ascii="Times New Roman" w:hAnsi="Times New Roman" w:cs="Times New Roman"/>
            <w:sz w:val="24"/>
            <w:szCs w:val="24"/>
          </w:rPr>
          <w:t>Appendix table no.3: Questionnaire for evaluating nurses’ performance about ethical codes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836"/>
        <w:gridCol w:w="1138"/>
        <w:gridCol w:w="861"/>
        <w:gridCol w:w="963"/>
      </w:tblGrid>
      <w:tr w:rsidR="00C35EA0" w:rsidRPr="002F6783" w:rsidTr="00137677">
        <w:trPr>
          <w:ins w:id="1138" w:author="Author"/>
        </w:trPr>
        <w:tc>
          <w:tcPr>
            <w:tcW w:w="5778" w:type="dxa"/>
          </w:tcPr>
          <w:p w:rsidR="00C35EA0" w:rsidRPr="002F6783" w:rsidRDefault="00C35EA0" w:rsidP="00FF0B49">
            <w:pPr>
              <w:bidi w:val="0"/>
              <w:spacing w:after="0"/>
              <w:rPr>
                <w:ins w:id="1139" w:author="Author"/>
                <w:rFonts w:ascii="Times New Roman" w:hAnsi="Times New Roman" w:cs="Times New Roman"/>
                <w:b/>
                <w:bCs/>
                <w:sz w:val="24"/>
                <w:szCs w:val="24"/>
              </w:rPr>
            </w:pPr>
            <w:ins w:id="1140" w:author="Author">
              <w:r w:rsidRPr="002F6783">
                <w:rPr>
                  <w:rFonts w:ascii="Times New Roman" w:hAnsi="Times New Roman" w:cs="Times New Roman"/>
                  <w:b/>
                  <w:bCs/>
                  <w:sz w:val="24"/>
                  <w:szCs w:val="24"/>
                </w:rPr>
                <w:t>Codes</w:t>
              </w:r>
            </w:ins>
          </w:p>
        </w:tc>
        <w:tc>
          <w:tcPr>
            <w:tcW w:w="836" w:type="dxa"/>
          </w:tcPr>
          <w:p w:rsidR="00C35EA0" w:rsidRPr="002F6783" w:rsidRDefault="00C35EA0" w:rsidP="00FF0B49">
            <w:pPr>
              <w:bidi w:val="0"/>
              <w:spacing w:after="0" w:line="240" w:lineRule="auto"/>
              <w:jc w:val="center"/>
              <w:rPr>
                <w:ins w:id="1141" w:author="Author"/>
                <w:rFonts w:ascii="Times New Roman" w:hAnsi="Times New Roman" w:cs="Times New Roman"/>
                <w:b/>
                <w:bCs/>
                <w:sz w:val="20"/>
                <w:szCs w:val="20"/>
              </w:rPr>
            </w:pPr>
            <w:ins w:id="1142" w:author="Author">
              <w:r w:rsidRPr="002F6783">
                <w:rPr>
                  <w:rFonts w:ascii="Times New Roman" w:hAnsi="Times New Roman" w:cs="Times New Roman"/>
                  <w:b/>
                  <w:bCs/>
                  <w:sz w:val="20"/>
                  <w:szCs w:val="20"/>
                </w:rPr>
                <w:t>Never</w:t>
              </w:r>
            </w:ins>
          </w:p>
        </w:tc>
        <w:tc>
          <w:tcPr>
            <w:tcW w:w="1138" w:type="dxa"/>
          </w:tcPr>
          <w:p w:rsidR="00C35EA0" w:rsidRPr="002F6783" w:rsidRDefault="00C35EA0" w:rsidP="00FF0B49">
            <w:pPr>
              <w:bidi w:val="0"/>
              <w:spacing w:after="0" w:line="240" w:lineRule="auto"/>
              <w:jc w:val="center"/>
              <w:rPr>
                <w:ins w:id="1143" w:author="Author"/>
                <w:rFonts w:ascii="Times New Roman" w:hAnsi="Times New Roman" w:cs="Times New Roman"/>
                <w:b/>
                <w:bCs/>
                <w:sz w:val="20"/>
                <w:szCs w:val="20"/>
              </w:rPr>
            </w:pPr>
            <w:ins w:id="1144" w:author="Author">
              <w:r w:rsidRPr="002F6783">
                <w:rPr>
                  <w:rFonts w:ascii="Times New Roman" w:hAnsi="Times New Roman" w:cs="Times New Roman"/>
                  <w:b/>
                  <w:bCs/>
                  <w:sz w:val="20"/>
                  <w:szCs w:val="20"/>
                </w:rPr>
                <w:t>Sometimes</w:t>
              </w:r>
            </w:ins>
          </w:p>
        </w:tc>
        <w:tc>
          <w:tcPr>
            <w:tcW w:w="861" w:type="dxa"/>
          </w:tcPr>
          <w:p w:rsidR="00C35EA0" w:rsidRPr="002F6783" w:rsidRDefault="00C35EA0" w:rsidP="00FF0B49">
            <w:pPr>
              <w:bidi w:val="0"/>
              <w:spacing w:after="0" w:line="240" w:lineRule="auto"/>
              <w:jc w:val="center"/>
              <w:rPr>
                <w:ins w:id="1145" w:author="Author"/>
                <w:rFonts w:ascii="Times New Roman" w:hAnsi="Times New Roman" w:cs="Times New Roman"/>
                <w:b/>
                <w:bCs/>
                <w:sz w:val="20"/>
                <w:szCs w:val="20"/>
              </w:rPr>
            </w:pPr>
            <w:ins w:id="1146" w:author="Author">
              <w:r w:rsidRPr="002F6783">
                <w:rPr>
                  <w:rFonts w:ascii="Times New Roman" w:hAnsi="Times New Roman" w:cs="Times New Roman"/>
                  <w:b/>
                  <w:bCs/>
                  <w:sz w:val="20"/>
                  <w:szCs w:val="20"/>
                </w:rPr>
                <w:t>Usually</w:t>
              </w:r>
            </w:ins>
          </w:p>
        </w:tc>
        <w:tc>
          <w:tcPr>
            <w:tcW w:w="963" w:type="dxa"/>
          </w:tcPr>
          <w:p w:rsidR="00C35EA0" w:rsidRPr="002F6783" w:rsidRDefault="00C35EA0" w:rsidP="00FF0B49">
            <w:pPr>
              <w:bidi w:val="0"/>
              <w:spacing w:after="0" w:line="240" w:lineRule="auto"/>
              <w:jc w:val="center"/>
              <w:rPr>
                <w:ins w:id="1147" w:author="Author"/>
                <w:rFonts w:ascii="Times New Roman" w:hAnsi="Times New Roman" w:cs="Times New Roman"/>
                <w:b/>
                <w:bCs/>
                <w:sz w:val="20"/>
                <w:szCs w:val="20"/>
              </w:rPr>
            </w:pPr>
            <w:ins w:id="1148" w:author="Author">
              <w:r w:rsidRPr="002F6783">
                <w:rPr>
                  <w:rFonts w:ascii="Times New Roman" w:hAnsi="Times New Roman" w:cs="Times New Roman"/>
                  <w:b/>
                  <w:bCs/>
                  <w:sz w:val="20"/>
                  <w:szCs w:val="20"/>
                </w:rPr>
                <w:t>Always</w:t>
              </w:r>
            </w:ins>
          </w:p>
        </w:tc>
      </w:tr>
      <w:tr w:rsidR="00C35EA0" w:rsidRPr="002F6783" w:rsidTr="00137677">
        <w:trPr>
          <w:ins w:id="1149" w:author="Author"/>
        </w:trPr>
        <w:tc>
          <w:tcPr>
            <w:tcW w:w="5778" w:type="dxa"/>
          </w:tcPr>
          <w:p w:rsidR="00C35EA0" w:rsidRPr="002F6783" w:rsidRDefault="00C35EA0" w:rsidP="00FF0B49">
            <w:pPr>
              <w:tabs>
                <w:tab w:val="left" w:pos="4313"/>
              </w:tabs>
              <w:bidi w:val="0"/>
              <w:spacing w:after="0"/>
              <w:rPr>
                <w:ins w:id="1150" w:author="Author"/>
                <w:rFonts w:ascii="Times New Roman" w:hAnsi="Times New Roman" w:cs="Times New Roman"/>
                <w:sz w:val="24"/>
                <w:szCs w:val="24"/>
              </w:rPr>
            </w:pPr>
            <w:ins w:id="1151" w:author="Author">
              <w:r w:rsidRPr="002F6783">
                <w:rPr>
                  <w:rFonts w:ascii="Times New Roman" w:hAnsi="Times New Roman" w:cs="Times New Roman"/>
                  <w:sz w:val="24"/>
                  <w:szCs w:val="24"/>
                </w:rPr>
                <w:t>As a nurse I:</w:t>
              </w:r>
            </w:ins>
          </w:p>
          <w:p w:rsidR="00C35EA0" w:rsidRPr="002F6783" w:rsidRDefault="00C35EA0" w:rsidP="00FF0B49">
            <w:pPr>
              <w:tabs>
                <w:tab w:val="left" w:pos="4313"/>
              </w:tabs>
              <w:bidi w:val="0"/>
              <w:spacing w:after="0"/>
              <w:rPr>
                <w:ins w:id="1152" w:author="Author"/>
                <w:rFonts w:ascii="Times New Roman" w:hAnsi="Times New Roman" w:cs="Times New Roman"/>
                <w:sz w:val="24"/>
                <w:szCs w:val="24"/>
              </w:rPr>
            </w:pPr>
            <w:ins w:id="1153" w:author="Author">
              <w:r w:rsidRPr="002F6783">
                <w:rPr>
                  <w:rFonts w:ascii="Times New Roman" w:hAnsi="Times New Roman" w:cs="Times New Roman"/>
                  <w:sz w:val="24"/>
                  <w:szCs w:val="24"/>
                </w:rPr>
                <w:t>1</w:t>
              </w:r>
              <w:r w:rsidRPr="002F6783">
                <w:rPr>
                  <w:rFonts w:ascii="Times New Roman" w:hAnsi="Times New Roman" w:cs="Times New Roman"/>
                  <w:sz w:val="24"/>
                  <w:szCs w:val="24"/>
                  <w:rtl/>
                </w:rPr>
                <w:t xml:space="preserve">. </w:t>
              </w:r>
              <w:r w:rsidRPr="002F6783">
                <w:rPr>
                  <w:rFonts w:ascii="Times New Roman" w:hAnsi="Times New Roman" w:cs="Times New Roman"/>
                  <w:sz w:val="24"/>
                  <w:szCs w:val="24"/>
                </w:rPr>
                <w:t>Introduce myself with name, title, and my professional role to the patient</w:t>
              </w:r>
              <w:r w:rsidRPr="002F6783">
                <w:rPr>
                  <w:rFonts w:ascii="Times New Roman" w:hAnsi="Times New Roman" w:cs="Times New Roman"/>
                  <w:sz w:val="24"/>
                  <w:szCs w:val="24"/>
                  <w:rtl/>
                </w:rPr>
                <w:t>.</w:t>
              </w:r>
            </w:ins>
          </w:p>
        </w:tc>
        <w:tc>
          <w:tcPr>
            <w:tcW w:w="836" w:type="dxa"/>
          </w:tcPr>
          <w:p w:rsidR="00C35EA0" w:rsidRPr="002F6783" w:rsidRDefault="00C35EA0" w:rsidP="00FF0B49">
            <w:pPr>
              <w:bidi w:val="0"/>
              <w:spacing w:after="0" w:line="240" w:lineRule="auto"/>
              <w:rPr>
                <w:ins w:id="1154"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155"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156"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157" w:author="Author"/>
                <w:rFonts w:ascii="Times New Roman" w:hAnsi="Times New Roman" w:cs="Times New Roman"/>
              </w:rPr>
            </w:pPr>
          </w:p>
        </w:tc>
      </w:tr>
      <w:tr w:rsidR="00C35EA0" w:rsidRPr="002F6783" w:rsidTr="00137677">
        <w:trPr>
          <w:ins w:id="1158" w:author="Author"/>
        </w:trPr>
        <w:tc>
          <w:tcPr>
            <w:tcW w:w="5778" w:type="dxa"/>
          </w:tcPr>
          <w:p w:rsidR="00C35EA0" w:rsidRPr="002F6783" w:rsidRDefault="00C35EA0" w:rsidP="00FF0B49">
            <w:pPr>
              <w:bidi w:val="0"/>
              <w:spacing w:after="0"/>
              <w:rPr>
                <w:ins w:id="1159" w:author="Author"/>
                <w:rFonts w:ascii="Times New Roman" w:hAnsi="Times New Roman" w:cs="Times New Roman"/>
                <w:sz w:val="24"/>
                <w:szCs w:val="24"/>
              </w:rPr>
            </w:pPr>
            <w:ins w:id="1160" w:author="Author">
              <w:r w:rsidRPr="002F6783">
                <w:rPr>
                  <w:rFonts w:ascii="Times New Roman" w:hAnsi="Times New Roman" w:cs="Times New Roman"/>
                  <w:sz w:val="24"/>
                  <w:szCs w:val="24"/>
                </w:rPr>
                <w:t>2</w:t>
              </w:r>
              <w:r w:rsidRPr="002F6783">
                <w:rPr>
                  <w:rFonts w:ascii="Times New Roman" w:hAnsi="Times New Roman" w:cs="Times New Roman"/>
                  <w:sz w:val="24"/>
                  <w:szCs w:val="24"/>
                  <w:rtl/>
                </w:rPr>
                <w:t xml:space="preserve">. </w:t>
              </w:r>
              <w:r w:rsidRPr="002F6783">
                <w:rPr>
                  <w:rFonts w:ascii="Times New Roman" w:hAnsi="Times New Roman" w:cs="Times New Roman"/>
                  <w:sz w:val="24"/>
                  <w:szCs w:val="24"/>
                </w:rPr>
                <w:t>Provide all the nursing interventions with respect to the patient and preserving his/her dignity</w:t>
              </w:r>
              <w:r w:rsidRPr="002F6783">
                <w:rPr>
                  <w:rFonts w:ascii="Times New Roman" w:hAnsi="Times New Roman" w:cs="Times New Roman"/>
                  <w:sz w:val="24"/>
                  <w:szCs w:val="24"/>
                  <w:rtl/>
                </w:rPr>
                <w:t>.</w:t>
              </w:r>
            </w:ins>
          </w:p>
        </w:tc>
        <w:tc>
          <w:tcPr>
            <w:tcW w:w="836" w:type="dxa"/>
          </w:tcPr>
          <w:p w:rsidR="00C35EA0" w:rsidRPr="002F6783" w:rsidRDefault="00C35EA0" w:rsidP="00FF0B49">
            <w:pPr>
              <w:bidi w:val="0"/>
              <w:spacing w:after="0" w:line="240" w:lineRule="auto"/>
              <w:rPr>
                <w:ins w:id="1161"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162"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163"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164" w:author="Author"/>
                <w:rFonts w:ascii="Times New Roman" w:hAnsi="Times New Roman" w:cs="Times New Roman"/>
              </w:rPr>
            </w:pPr>
          </w:p>
        </w:tc>
      </w:tr>
      <w:tr w:rsidR="00C35EA0" w:rsidRPr="002F6783" w:rsidTr="00137677">
        <w:trPr>
          <w:ins w:id="1165" w:author="Author"/>
        </w:trPr>
        <w:tc>
          <w:tcPr>
            <w:tcW w:w="5778" w:type="dxa"/>
          </w:tcPr>
          <w:p w:rsidR="00C35EA0" w:rsidRPr="002F6783" w:rsidRDefault="00C35EA0" w:rsidP="00FF0B49">
            <w:pPr>
              <w:bidi w:val="0"/>
              <w:spacing w:after="0"/>
              <w:rPr>
                <w:ins w:id="1166" w:author="Author"/>
                <w:rFonts w:ascii="Times New Roman" w:hAnsi="Times New Roman" w:cs="Times New Roman"/>
                <w:sz w:val="24"/>
                <w:szCs w:val="24"/>
              </w:rPr>
            </w:pPr>
            <w:ins w:id="1167" w:author="Author">
              <w:r w:rsidRPr="002F6783">
                <w:rPr>
                  <w:rFonts w:ascii="Times New Roman" w:hAnsi="Times New Roman" w:cs="Times New Roman"/>
                  <w:sz w:val="24"/>
                  <w:szCs w:val="24"/>
                </w:rPr>
                <w:t>3</w:t>
              </w:r>
              <w:r w:rsidRPr="002F6783">
                <w:rPr>
                  <w:rFonts w:ascii="Times New Roman" w:hAnsi="Times New Roman" w:cs="Times New Roman"/>
                  <w:sz w:val="24"/>
                  <w:szCs w:val="24"/>
                  <w:rtl/>
                </w:rPr>
                <w:t xml:space="preserve">. </w:t>
              </w:r>
              <w:r w:rsidRPr="002F6783">
                <w:rPr>
                  <w:rFonts w:ascii="Times New Roman" w:hAnsi="Times New Roman" w:cs="Times New Roman"/>
                  <w:sz w:val="24"/>
                  <w:szCs w:val="24"/>
                </w:rPr>
                <w:t>Considers the patient’s demands regardless of their age, sex, race, economic status, lifestyle, culture, religion, political beliefs, and physical abilities</w:t>
              </w:r>
              <w:r w:rsidRPr="002F6783">
                <w:rPr>
                  <w:rFonts w:ascii="Times New Roman" w:hAnsi="Times New Roman" w:cs="Times New Roman"/>
                  <w:sz w:val="24"/>
                  <w:szCs w:val="24"/>
                  <w:rtl/>
                </w:rPr>
                <w:t>.</w:t>
              </w:r>
            </w:ins>
          </w:p>
        </w:tc>
        <w:tc>
          <w:tcPr>
            <w:tcW w:w="836" w:type="dxa"/>
          </w:tcPr>
          <w:p w:rsidR="00C35EA0" w:rsidRPr="002F6783" w:rsidRDefault="00C35EA0" w:rsidP="00FF0B49">
            <w:pPr>
              <w:bidi w:val="0"/>
              <w:spacing w:after="0" w:line="240" w:lineRule="auto"/>
              <w:rPr>
                <w:ins w:id="1168"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169"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170"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171" w:author="Author"/>
                <w:rFonts w:ascii="Times New Roman" w:hAnsi="Times New Roman" w:cs="Times New Roman"/>
              </w:rPr>
            </w:pPr>
          </w:p>
        </w:tc>
      </w:tr>
      <w:tr w:rsidR="00C35EA0" w:rsidRPr="002F6783" w:rsidTr="00137677">
        <w:trPr>
          <w:ins w:id="1172" w:author="Author"/>
        </w:trPr>
        <w:tc>
          <w:tcPr>
            <w:tcW w:w="5778" w:type="dxa"/>
          </w:tcPr>
          <w:p w:rsidR="00C35EA0" w:rsidRPr="002F6783" w:rsidRDefault="00C35EA0" w:rsidP="00FF0B49">
            <w:pPr>
              <w:bidi w:val="0"/>
              <w:spacing w:after="0"/>
              <w:rPr>
                <w:ins w:id="1173" w:author="Author"/>
                <w:rFonts w:ascii="Times New Roman" w:hAnsi="Times New Roman" w:cs="Times New Roman"/>
                <w:sz w:val="24"/>
                <w:szCs w:val="24"/>
              </w:rPr>
            </w:pPr>
            <w:ins w:id="1174" w:author="Author">
              <w:r w:rsidRPr="002F6783">
                <w:rPr>
                  <w:rFonts w:ascii="Times New Roman" w:hAnsi="Times New Roman" w:cs="Times New Roman"/>
                  <w:sz w:val="24"/>
                  <w:szCs w:val="24"/>
                </w:rPr>
                <w:t>4. Performs the nursing care based on the current knowledge and common sense.</w:t>
              </w:r>
            </w:ins>
          </w:p>
        </w:tc>
        <w:tc>
          <w:tcPr>
            <w:tcW w:w="836" w:type="dxa"/>
          </w:tcPr>
          <w:p w:rsidR="00C35EA0" w:rsidRPr="002F6783" w:rsidRDefault="00C35EA0" w:rsidP="00FF0B49">
            <w:pPr>
              <w:bidi w:val="0"/>
              <w:spacing w:after="0" w:line="240" w:lineRule="auto"/>
              <w:rPr>
                <w:ins w:id="1175"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176"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177"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178" w:author="Author"/>
                <w:rFonts w:ascii="Times New Roman" w:hAnsi="Times New Roman" w:cs="Times New Roman"/>
              </w:rPr>
            </w:pPr>
          </w:p>
        </w:tc>
      </w:tr>
      <w:tr w:rsidR="00C35EA0" w:rsidRPr="002F6783" w:rsidTr="00137677">
        <w:trPr>
          <w:ins w:id="1179" w:author="Author"/>
        </w:trPr>
        <w:tc>
          <w:tcPr>
            <w:tcW w:w="5778" w:type="dxa"/>
          </w:tcPr>
          <w:p w:rsidR="00C35EA0" w:rsidRPr="002F6783" w:rsidRDefault="00C35EA0" w:rsidP="00FF0B49">
            <w:pPr>
              <w:bidi w:val="0"/>
              <w:spacing w:after="0"/>
              <w:rPr>
                <w:ins w:id="1180" w:author="Author"/>
                <w:rFonts w:ascii="Times New Roman" w:hAnsi="Times New Roman" w:cs="Times New Roman"/>
                <w:sz w:val="24"/>
                <w:szCs w:val="24"/>
              </w:rPr>
            </w:pPr>
            <w:ins w:id="1181" w:author="Author">
              <w:r w:rsidRPr="002F6783">
                <w:rPr>
                  <w:rFonts w:ascii="Times New Roman" w:hAnsi="Times New Roman" w:cs="Times New Roman"/>
                  <w:sz w:val="24"/>
                  <w:szCs w:val="24"/>
                </w:rPr>
                <w:t>5. Produces a gentle behavioral and verbal communication; in a way that with attracting the patient’s trust, his/her needs and concerns could be understood.</w:t>
              </w:r>
            </w:ins>
          </w:p>
        </w:tc>
        <w:tc>
          <w:tcPr>
            <w:tcW w:w="836" w:type="dxa"/>
          </w:tcPr>
          <w:p w:rsidR="00C35EA0" w:rsidRPr="002F6783" w:rsidRDefault="00C35EA0" w:rsidP="00FF0B49">
            <w:pPr>
              <w:bidi w:val="0"/>
              <w:spacing w:after="0" w:line="240" w:lineRule="auto"/>
              <w:rPr>
                <w:ins w:id="1182"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183"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184"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185" w:author="Author"/>
                <w:rFonts w:ascii="Times New Roman" w:hAnsi="Times New Roman" w:cs="Times New Roman"/>
              </w:rPr>
            </w:pPr>
          </w:p>
        </w:tc>
      </w:tr>
      <w:tr w:rsidR="00C35EA0" w:rsidRPr="002F6783" w:rsidTr="00137677">
        <w:trPr>
          <w:ins w:id="1186" w:author="Author"/>
        </w:trPr>
        <w:tc>
          <w:tcPr>
            <w:tcW w:w="5778" w:type="dxa"/>
          </w:tcPr>
          <w:p w:rsidR="00C35EA0" w:rsidRPr="002F6783" w:rsidRDefault="00C35EA0" w:rsidP="00FF0B49">
            <w:pPr>
              <w:bidi w:val="0"/>
              <w:spacing w:after="0"/>
              <w:rPr>
                <w:ins w:id="1187" w:author="Author"/>
                <w:rFonts w:ascii="Times New Roman" w:hAnsi="Times New Roman" w:cs="Times New Roman"/>
                <w:sz w:val="24"/>
                <w:szCs w:val="24"/>
              </w:rPr>
            </w:pPr>
            <w:ins w:id="1188" w:author="Author">
              <w:r w:rsidRPr="002F6783">
                <w:rPr>
                  <w:rFonts w:ascii="Times New Roman" w:hAnsi="Times New Roman" w:cs="Times New Roman"/>
                  <w:sz w:val="24"/>
                  <w:szCs w:val="24"/>
                </w:rPr>
                <w:t>6</w:t>
              </w:r>
              <w:r w:rsidRPr="002F6783">
                <w:rPr>
                  <w:rFonts w:ascii="Times New Roman" w:hAnsi="Times New Roman" w:cs="Times New Roman"/>
                  <w:sz w:val="24"/>
                  <w:szCs w:val="24"/>
                  <w:rtl/>
                </w:rPr>
                <w:t xml:space="preserve">. </w:t>
              </w:r>
              <w:r w:rsidRPr="002F6783">
                <w:rPr>
                  <w:rFonts w:ascii="Times New Roman" w:hAnsi="Times New Roman" w:cs="Times New Roman"/>
                  <w:sz w:val="24"/>
                  <w:szCs w:val="24"/>
                </w:rPr>
                <w:t xml:space="preserve">Before performing any nursing interventions, obtain the patient’s or his/her legal guardian’s informed consent. </w:t>
              </w:r>
            </w:ins>
          </w:p>
        </w:tc>
        <w:tc>
          <w:tcPr>
            <w:tcW w:w="836" w:type="dxa"/>
          </w:tcPr>
          <w:p w:rsidR="00C35EA0" w:rsidRPr="002F6783" w:rsidRDefault="00C35EA0" w:rsidP="00FF0B49">
            <w:pPr>
              <w:bidi w:val="0"/>
              <w:spacing w:after="0" w:line="240" w:lineRule="auto"/>
              <w:rPr>
                <w:ins w:id="1189"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190"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191"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192" w:author="Author"/>
                <w:rFonts w:ascii="Times New Roman" w:hAnsi="Times New Roman" w:cs="Times New Roman"/>
              </w:rPr>
            </w:pPr>
          </w:p>
        </w:tc>
      </w:tr>
      <w:tr w:rsidR="00C35EA0" w:rsidRPr="002F6783" w:rsidTr="00137677">
        <w:trPr>
          <w:ins w:id="1193" w:author="Author"/>
        </w:trPr>
        <w:tc>
          <w:tcPr>
            <w:tcW w:w="5778" w:type="dxa"/>
          </w:tcPr>
          <w:p w:rsidR="00C35EA0" w:rsidRPr="002F6783" w:rsidRDefault="00C35EA0" w:rsidP="00FF0B49">
            <w:pPr>
              <w:bidi w:val="0"/>
              <w:spacing w:after="0"/>
              <w:rPr>
                <w:ins w:id="1194" w:author="Author"/>
                <w:rFonts w:ascii="Times New Roman" w:hAnsi="Times New Roman" w:cs="Times New Roman"/>
                <w:sz w:val="24"/>
                <w:szCs w:val="24"/>
              </w:rPr>
            </w:pPr>
            <w:ins w:id="1195" w:author="Author">
              <w:r w:rsidRPr="002F6783">
                <w:rPr>
                  <w:rFonts w:ascii="Times New Roman" w:hAnsi="Times New Roman" w:cs="Times New Roman"/>
                  <w:sz w:val="24"/>
                  <w:szCs w:val="24"/>
                </w:rPr>
                <w:t>7. Provide sufficient information about nursing interventions to the patient.</w:t>
              </w:r>
            </w:ins>
          </w:p>
        </w:tc>
        <w:tc>
          <w:tcPr>
            <w:tcW w:w="836" w:type="dxa"/>
          </w:tcPr>
          <w:p w:rsidR="00C35EA0" w:rsidRPr="002F6783" w:rsidRDefault="00C35EA0" w:rsidP="00FF0B49">
            <w:pPr>
              <w:bidi w:val="0"/>
              <w:spacing w:after="0" w:line="240" w:lineRule="auto"/>
              <w:rPr>
                <w:ins w:id="1196"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197"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198"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199" w:author="Author"/>
                <w:rFonts w:ascii="Times New Roman" w:hAnsi="Times New Roman" w:cs="Times New Roman"/>
              </w:rPr>
            </w:pPr>
          </w:p>
        </w:tc>
      </w:tr>
      <w:tr w:rsidR="00C35EA0" w:rsidRPr="002F6783" w:rsidTr="00137677">
        <w:trPr>
          <w:ins w:id="1200" w:author="Author"/>
        </w:trPr>
        <w:tc>
          <w:tcPr>
            <w:tcW w:w="5778" w:type="dxa"/>
          </w:tcPr>
          <w:p w:rsidR="00C35EA0" w:rsidRPr="002F6783" w:rsidRDefault="00C35EA0" w:rsidP="00FF0B49">
            <w:pPr>
              <w:bidi w:val="0"/>
              <w:spacing w:after="0"/>
              <w:rPr>
                <w:ins w:id="1201" w:author="Author"/>
                <w:rFonts w:ascii="Times New Roman" w:hAnsi="Times New Roman" w:cs="Times New Roman"/>
                <w:sz w:val="24"/>
                <w:szCs w:val="24"/>
              </w:rPr>
            </w:pPr>
            <w:ins w:id="1202" w:author="Author">
              <w:r w:rsidRPr="002F6783">
                <w:rPr>
                  <w:rFonts w:ascii="Times New Roman" w:hAnsi="Times New Roman" w:cs="Times New Roman"/>
                  <w:sz w:val="24"/>
                  <w:szCs w:val="24"/>
                </w:rPr>
                <w:t>8</w:t>
              </w:r>
              <w:r w:rsidRPr="002F6783">
                <w:rPr>
                  <w:rFonts w:ascii="Times New Roman" w:hAnsi="Times New Roman" w:cs="Times New Roman"/>
                  <w:sz w:val="24"/>
                  <w:szCs w:val="24"/>
                  <w:rtl/>
                </w:rPr>
                <w:t xml:space="preserve">. </w:t>
              </w:r>
              <w:r w:rsidRPr="002F6783">
                <w:rPr>
                  <w:rFonts w:ascii="Times New Roman" w:hAnsi="Times New Roman" w:cs="Times New Roman"/>
                  <w:sz w:val="24"/>
                  <w:szCs w:val="24"/>
                </w:rPr>
                <w:t>When presenting or applying a new product in clinical practice, have a complete knowledge of its risks.</w:t>
              </w:r>
            </w:ins>
          </w:p>
        </w:tc>
        <w:tc>
          <w:tcPr>
            <w:tcW w:w="836" w:type="dxa"/>
          </w:tcPr>
          <w:p w:rsidR="00C35EA0" w:rsidRPr="002F6783" w:rsidRDefault="00C35EA0" w:rsidP="00FF0B49">
            <w:pPr>
              <w:bidi w:val="0"/>
              <w:spacing w:after="0" w:line="240" w:lineRule="auto"/>
              <w:rPr>
                <w:ins w:id="1203"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04"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05"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06" w:author="Author"/>
                <w:rFonts w:ascii="Times New Roman" w:hAnsi="Times New Roman" w:cs="Times New Roman"/>
              </w:rPr>
            </w:pPr>
          </w:p>
        </w:tc>
      </w:tr>
      <w:tr w:rsidR="00C35EA0" w:rsidRPr="002F6783" w:rsidTr="00137677">
        <w:trPr>
          <w:ins w:id="1207" w:author="Author"/>
        </w:trPr>
        <w:tc>
          <w:tcPr>
            <w:tcW w:w="5778" w:type="dxa"/>
          </w:tcPr>
          <w:p w:rsidR="00C35EA0" w:rsidRPr="002F6783" w:rsidRDefault="00C35EA0" w:rsidP="00FF0B49">
            <w:pPr>
              <w:pStyle w:val="Default"/>
              <w:spacing w:line="276" w:lineRule="auto"/>
              <w:rPr>
                <w:ins w:id="1208" w:author="Author"/>
                <w:rFonts w:ascii="Times New Roman" w:hAnsi="Times New Roman" w:cs="Times New Roman"/>
              </w:rPr>
            </w:pPr>
            <w:ins w:id="1209" w:author="Author">
              <w:r w:rsidRPr="002F6783">
                <w:rPr>
                  <w:rFonts w:ascii="Times New Roman" w:hAnsi="Times New Roman" w:cs="Times New Roman"/>
                  <w:color w:val="auto"/>
                </w:rPr>
                <w:t>9. When presenting or applying a new product in clinical practice, provide the patient with the necessary information about benefits and disadvantages of the product, hence they could have the possibility of informed choice.</w:t>
              </w:r>
            </w:ins>
          </w:p>
        </w:tc>
        <w:tc>
          <w:tcPr>
            <w:tcW w:w="836" w:type="dxa"/>
          </w:tcPr>
          <w:p w:rsidR="00C35EA0" w:rsidRPr="002F6783" w:rsidRDefault="00C35EA0" w:rsidP="00FF0B49">
            <w:pPr>
              <w:bidi w:val="0"/>
              <w:spacing w:after="0" w:line="240" w:lineRule="auto"/>
              <w:rPr>
                <w:ins w:id="1210"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11"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12"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13" w:author="Author"/>
                <w:rFonts w:ascii="Times New Roman" w:hAnsi="Times New Roman" w:cs="Times New Roman"/>
              </w:rPr>
            </w:pPr>
          </w:p>
        </w:tc>
      </w:tr>
      <w:tr w:rsidR="00C35EA0" w:rsidRPr="002F6783" w:rsidTr="00137677">
        <w:trPr>
          <w:ins w:id="1214" w:author="Author"/>
        </w:trPr>
        <w:tc>
          <w:tcPr>
            <w:tcW w:w="5778" w:type="dxa"/>
          </w:tcPr>
          <w:p w:rsidR="00C35EA0" w:rsidRPr="002F6783" w:rsidRDefault="00C35EA0" w:rsidP="00FF0B49">
            <w:pPr>
              <w:pStyle w:val="Default"/>
              <w:spacing w:line="276" w:lineRule="auto"/>
              <w:rPr>
                <w:ins w:id="1215" w:author="Author"/>
                <w:rFonts w:ascii="Times New Roman" w:hAnsi="Times New Roman" w:cs="Times New Roman"/>
                <w:color w:val="auto"/>
              </w:rPr>
            </w:pPr>
            <w:ins w:id="1216" w:author="Author">
              <w:r w:rsidRPr="002F6783">
                <w:rPr>
                  <w:rFonts w:ascii="Times New Roman" w:hAnsi="Times New Roman" w:cs="Times New Roman"/>
                  <w:color w:val="auto"/>
                </w:rPr>
                <w:t xml:space="preserve">10. am aware that no one has the right to consent in place of a competent adult. In case of children, giving the consent is one of the legal guardian’s responsibilities. </w:t>
              </w:r>
            </w:ins>
          </w:p>
        </w:tc>
        <w:tc>
          <w:tcPr>
            <w:tcW w:w="836" w:type="dxa"/>
          </w:tcPr>
          <w:p w:rsidR="00C35EA0" w:rsidRPr="002F6783" w:rsidRDefault="00C35EA0" w:rsidP="00FF0B49">
            <w:pPr>
              <w:bidi w:val="0"/>
              <w:spacing w:after="0" w:line="240" w:lineRule="auto"/>
              <w:rPr>
                <w:ins w:id="1217"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18"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19"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20" w:author="Author"/>
                <w:rFonts w:ascii="Times New Roman" w:hAnsi="Times New Roman" w:cs="Times New Roman"/>
              </w:rPr>
            </w:pPr>
          </w:p>
        </w:tc>
      </w:tr>
      <w:tr w:rsidR="00C35EA0" w:rsidRPr="002F6783" w:rsidTr="00137677">
        <w:trPr>
          <w:ins w:id="1221" w:author="Author"/>
        </w:trPr>
        <w:tc>
          <w:tcPr>
            <w:tcW w:w="5778" w:type="dxa"/>
          </w:tcPr>
          <w:p w:rsidR="00C35EA0" w:rsidRPr="002F6783" w:rsidRDefault="00C35EA0" w:rsidP="00FF0B49">
            <w:pPr>
              <w:bidi w:val="0"/>
              <w:spacing w:after="0"/>
              <w:rPr>
                <w:ins w:id="1222" w:author="Author"/>
                <w:rFonts w:ascii="Times New Roman" w:hAnsi="Times New Roman" w:cs="Times New Roman"/>
                <w:sz w:val="24"/>
                <w:szCs w:val="24"/>
              </w:rPr>
            </w:pPr>
            <w:ins w:id="1223" w:author="Author">
              <w:r w:rsidRPr="002F6783">
                <w:rPr>
                  <w:rFonts w:ascii="Times New Roman" w:hAnsi="Times New Roman" w:cs="Times New Roman"/>
                  <w:sz w:val="24"/>
                  <w:szCs w:val="24"/>
                </w:rPr>
                <w:t>11.  In order to empower the patient, educate him/her and his/her family based on the care plan and discharge program.</w:t>
              </w:r>
            </w:ins>
          </w:p>
        </w:tc>
        <w:tc>
          <w:tcPr>
            <w:tcW w:w="836" w:type="dxa"/>
          </w:tcPr>
          <w:p w:rsidR="00C35EA0" w:rsidRPr="002F6783" w:rsidRDefault="00C35EA0" w:rsidP="00FF0B49">
            <w:pPr>
              <w:bidi w:val="0"/>
              <w:spacing w:after="0" w:line="240" w:lineRule="auto"/>
              <w:rPr>
                <w:ins w:id="1224"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25"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26"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27" w:author="Author"/>
                <w:rFonts w:ascii="Times New Roman" w:hAnsi="Times New Roman" w:cs="Times New Roman"/>
              </w:rPr>
            </w:pPr>
          </w:p>
        </w:tc>
      </w:tr>
      <w:tr w:rsidR="00C35EA0" w:rsidRPr="002F6783" w:rsidTr="00137677">
        <w:trPr>
          <w:ins w:id="1228" w:author="Author"/>
        </w:trPr>
        <w:tc>
          <w:tcPr>
            <w:tcW w:w="5778" w:type="dxa"/>
          </w:tcPr>
          <w:p w:rsidR="00C35EA0" w:rsidRPr="002F6783" w:rsidRDefault="00C35EA0" w:rsidP="00FF0B49">
            <w:pPr>
              <w:pStyle w:val="Default"/>
              <w:spacing w:line="276" w:lineRule="auto"/>
              <w:rPr>
                <w:ins w:id="1229" w:author="Author"/>
                <w:rFonts w:ascii="Times New Roman" w:hAnsi="Times New Roman" w:cs="Times New Roman"/>
              </w:rPr>
            </w:pPr>
            <w:ins w:id="1230" w:author="Author">
              <w:r w:rsidRPr="002F6783">
                <w:rPr>
                  <w:rFonts w:ascii="Times New Roman" w:hAnsi="Times New Roman" w:cs="Times New Roman"/>
                  <w:color w:val="auto"/>
                </w:rPr>
                <w:t>12. As an exception, in case of an emergency, when the immediate therapeutic action is mandatory for saving the client / patient’s life, start the necessary intervention with-out patient’s consent.</w:t>
              </w:r>
            </w:ins>
          </w:p>
        </w:tc>
        <w:tc>
          <w:tcPr>
            <w:tcW w:w="836" w:type="dxa"/>
          </w:tcPr>
          <w:p w:rsidR="00C35EA0" w:rsidRPr="002F6783" w:rsidRDefault="00C35EA0" w:rsidP="00FF0B49">
            <w:pPr>
              <w:bidi w:val="0"/>
              <w:spacing w:after="0" w:line="240" w:lineRule="auto"/>
              <w:rPr>
                <w:ins w:id="1231"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32"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33"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34" w:author="Author"/>
                <w:rFonts w:ascii="Times New Roman" w:hAnsi="Times New Roman" w:cs="Times New Roman"/>
              </w:rPr>
            </w:pPr>
          </w:p>
        </w:tc>
      </w:tr>
      <w:tr w:rsidR="00C35EA0" w:rsidRPr="002F6783" w:rsidTr="00137677">
        <w:trPr>
          <w:ins w:id="1235" w:author="Author"/>
        </w:trPr>
        <w:tc>
          <w:tcPr>
            <w:tcW w:w="5778" w:type="dxa"/>
          </w:tcPr>
          <w:p w:rsidR="00C35EA0" w:rsidRPr="002F6783" w:rsidRDefault="00C35EA0" w:rsidP="00FF0B49">
            <w:pPr>
              <w:pStyle w:val="Default"/>
              <w:spacing w:line="276" w:lineRule="auto"/>
              <w:rPr>
                <w:ins w:id="1236" w:author="Author"/>
                <w:rFonts w:ascii="Times New Roman" w:hAnsi="Times New Roman" w:cs="Times New Roman"/>
              </w:rPr>
            </w:pPr>
            <w:ins w:id="1237" w:author="Author">
              <w:r w:rsidRPr="002F6783">
                <w:rPr>
                  <w:rFonts w:ascii="Times New Roman" w:hAnsi="Times New Roman" w:cs="Times New Roman"/>
                  <w:color w:val="auto"/>
                </w:rPr>
                <w:t xml:space="preserve">13. Perform the appropriate intervention based on existing standards and patient’s higher interests; when obtaining the in-formed consent or realizing the patient’s wishes is not possible. </w:t>
              </w:r>
            </w:ins>
          </w:p>
        </w:tc>
        <w:tc>
          <w:tcPr>
            <w:tcW w:w="836" w:type="dxa"/>
          </w:tcPr>
          <w:p w:rsidR="00C35EA0" w:rsidRPr="002F6783" w:rsidRDefault="00C35EA0" w:rsidP="00FF0B49">
            <w:pPr>
              <w:bidi w:val="0"/>
              <w:spacing w:after="0" w:line="240" w:lineRule="auto"/>
              <w:rPr>
                <w:ins w:id="1238"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39"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40"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41" w:author="Author"/>
                <w:rFonts w:ascii="Times New Roman" w:hAnsi="Times New Roman" w:cs="Times New Roman"/>
              </w:rPr>
            </w:pPr>
          </w:p>
        </w:tc>
      </w:tr>
      <w:tr w:rsidR="00C35EA0" w:rsidRPr="002F6783" w:rsidTr="00137677">
        <w:trPr>
          <w:ins w:id="1242" w:author="Author"/>
        </w:trPr>
        <w:tc>
          <w:tcPr>
            <w:tcW w:w="5778" w:type="dxa"/>
          </w:tcPr>
          <w:p w:rsidR="00C35EA0" w:rsidRPr="002F6783" w:rsidRDefault="00C35EA0" w:rsidP="00FF0B49">
            <w:pPr>
              <w:pStyle w:val="Default"/>
              <w:spacing w:line="276" w:lineRule="auto"/>
              <w:rPr>
                <w:ins w:id="1243" w:author="Author"/>
                <w:rFonts w:ascii="Times New Roman" w:hAnsi="Times New Roman" w:cs="Times New Roman"/>
              </w:rPr>
            </w:pPr>
            <w:ins w:id="1244" w:author="Author">
              <w:r w:rsidRPr="002F6783">
                <w:rPr>
                  <w:rFonts w:ascii="Times New Roman" w:hAnsi="Times New Roman" w:cs="Times New Roman"/>
                  <w:color w:val="auto"/>
                </w:rPr>
                <w:t>14. Apply the safety measures to be sure that nursing interventions are harmless, and when is necessary, consult this matter with other health team members.</w:t>
              </w:r>
            </w:ins>
          </w:p>
        </w:tc>
        <w:tc>
          <w:tcPr>
            <w:tcW w:w="836" w:type="dxa"/>
          </w:tcPr>
          <w:p w:rsidR="00C35EA0" w:rsidRPr="002F6783" w:rsidRDefault="00C35EA0" w:rsidP="00FF0B49">
            <w:pPr>
              <w:bidi w:val="0"/>
              <w:spacing w:after="0" w:line="240" w:lineRule="auto"/>
              <w:rPr>
                <w:ins w:id="1245"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46"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47"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48" w:author="Author"/>
                <w:rFonts w:ascii="Times New Roman" w:hAnsi="Times New Roman" w:cs="Times New Roman"/>
              </w:rPr>
            </w:pPr>
          </w:p>
        </w:tc>
      </w:tr>
      <w:tr w:rsidR="00C35EA0" w:rsidRPr="002F6783" w:rsidTr="00137677">
        <w:trPr>
          <w:ins w:id="1249" w:author="Author"/>
        </w:trPr>
        <w:tc>
          <w:tcPr>
            <w:tcW w:w="5778" w:type="dxa"/>
          </w:tcPr>
          <w:p w:rsidR="00C35EA0" w:rsidRPr="002F6783" w:rsidRDefault="00C35EA0" w:rsidP="00FF0B49">
            <w:pPr>
              <w:bidi w:val="0"/>
              <w:spacing w:after="0"/>
              <w:rPr>
                <w:ins w:id="1250" w:author="Author"/>
                <w:rFonts w:ascii="Times New Roman" w:hAnsi="Times New Roman" w:cs="Times New Roman"/>
                <w:sz w:val="24"/>
                <w:szCs w:val="24"/>
              </w:rPr>
            </w:pPr>
            <w:ins w:id="1251" w:author="Author">
              <w:r w:rsidRPr="002F6783">
                <w:rPr>
                  <w:rFonts w:ascii="Times New Roman" w:hAnsi="Times New Roman" w:cs="Times New Roman"/>
                  <w:sz w:val="24"/>
                  <w:szCs w:val="24"/>
                </w:rPr>
                <w:t>15. Consider all the information given or obtained during the care process as the professional secrets, and does not reveal them without patient’s permission except in legally permissible cases.</w:t>
              </w:r>
            </w:ins>
          </w:p>
        </w:tc>
        <w:tc>
          <w:tcPr>
            <w:tcW w:w="836" w:type="dxa"/>
          </w:tcPr>
          <w:p w:rsidR="00C35EA0" w:rsidRPr="002F6783" w:rsidRDefault="00C35EA0" w:rsidP="00FF0B49">
            <w:pPr>
              <w:bidi w:val="0"/>
              <w:spacing w:after="0" w:line="240" w:lineRule="auto"/>
              <w:rPr>
                <w:ins w:id="1252"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53"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54"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55" w:author="Author"/>
                <w:rFonts w:ascii="Times New Roman" w:hAnsi="Times New Roman" w:cs="Times New Roman"/>
              </w:rPr>
            </w:pPr>
          </w:p>
        </w:tc>
      </w:tr>
      <w:tr w:rsidR="00C35EA0" w:rsidRPr="002F6783" w:rsidTr="00137677">
        <w:trPr>
          <w:ins w:id="1256" w:author="Author"/>
        </w:trPr>
        <w:tc>
          <w:tcPr>
            <w:tcW w:w="5778" w:type="dxa"/>
          </w:tcPr>
          <w:p w:rsidR="00C35EA0" w:rsidRPr="002F6783" w:rsidRDefault="00C35EA0" w:rsidP="00FF0B49">
            <w:pPr>
              <w:pStyle w:val="Default"/>
              <w:spacing w:line="276" w:lineRule="auto"/>
              <w:rPr>
                <w:ins w:id="1257" w:author="Author"/>
                <w:rFonts w:ascii="Times New Roman" w:hAnsi="Times New Roman" w:cs="Times New Roman"/>
              </w:rPr>
            </w:pPr>
            <w:ins w:id="1258" w:author="Author">
              <w:r w:rsidRPr="002F6783">
                <w:rPr>
                  <w:rFonts w:ascii="Times New Roman" w:hAnsi="Times New Roman" w:cs="Times New Roman"/>
                  <w:color w:val="auto"/>
                </w:rPr>
                <w:t xml:space="preserve">16. Employ the medical information of patient only for health related purposes (treatment, research) and in patient’s interest. </w:t>
              </w:r>
            </w:ins>
          </w:p>
        </w:tc>
        <w:tc>
          <w:tcPr>
            <w:tcW w:w="836" w:type="dxa"/>
          </w:tcPr>
          <w:p w:rsidR="00C35EA0" w:rsidRPr="002F6783" w:rsidRDefault="00C35EA0" w:rsidP="00FF0B49">
            <w:pPr>
              <w:bidi w:val="0"/>
              <w:spacing w:after="0" w:line="240" w:lineRule="auto"/>
              <w:rPr>
                <w:ins w:id="1259"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60"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61"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62" w:author="Author"/>
                <w:rFonts w:ascii="Times New Roman" w:hAnsi="Times New Roman" w:cs="Times New Roman"/>
              </w:rPr>
            </w:pPr>
          </w:p>
        </w:tc>
      </w:tr>
      <w:tr w:rsidR="00C35EA0" w:rsidRPr="002F6783" w:rsidTr="00137677">
        <w:trPr>
          <w:ins w:id="1263" w:author="Author"/>
        </w:trPr>
        <w:tc>
          <w:tcPr>
            <w:tcW w:w="5778" w:type="dxa"/>
          </w:tcPr>
          <w:p w:rsidR="00C35EA0" w:rsidRPr="002F6783" w:rsidRDefault="00C35EA0" w:rsidP="00FF0B49">
            <w:pPr>
              <w:bidi w:val="0"/>
              <w:spacing w:after="0"/>
              <w:jc w:val="both"/>
              <w:rPr>
                <w:ins w:id="1264" w:author="Author"/>
                <w:rFonts w:ascii="Times New Roman" w:hAnsi="Times New Roman" w:cs="Times New Roman"/>
                <w:sz w:val="24"/>
                <w:szCs w:val="24"/>
              </w:rPr>
            </w:pPr>
            <w:ins w:id="1265" w:author="Author">
              <w:r w:rsidRPr="002F6783">
                <w:rPr>
                  <w:rFonts w:ascii="Times New Roman" w:hAnsi="Times New Roman" w:cs="Times New Roman"/>
                  <w:sz w:val="24"/>
                  <w:szCs w:val="24"/>
                </w:rPr>
                <w:t xml:space="preserve">17. </w:t>
              </w:r>
              <w:r w:rsidRPr="002F6783">
                <w:rPr>
                  <w:rFonts w:ascii="Times New Roman" w:hAnsi="Times New Roman" w:cs="Times New Roman"/>
                  <w:noProof/>
                  <w:sz w:val="24"/>
                  <w:szCs w:val="24"/>
                </w:rPr>
                <w:t>Inform the patients that part of his/ her medical record might be disclosed to other team members for medical consultation.</w:t>
              </w:r>
            </w:ins>
          </w:p>
        </w:tc>
        <w:tc>
          <w:tcPr>
            <w:tcW w:w="836" w:type="dxa"/>
          </w:tcPr>
          <w:p w:rsidR="00C35EA0" w:rsidRPr="002F6783" w:rsidRDefault="00C35EA0" w:rsidP="00FF0B49">
            <w:pPr>
              <w:bidi w:val="0"/>
              <w:spacing w:after="0" w:line="240" w:lineRule="auto"/>
              <w:rPr>
                <w:ins w:id="1266"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67"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68"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69" w:author="Author"/>
                <w:rFonts w:ascii="Times New Roman" w:hAnsi="Times New Roman" w:cs="Times New Roman"/>
              </w:rPr>
            </w:pPr>
          </w:p>
        </w:tc>
      </w:tr>
      <w:tr w:rsidR="00C35EA0" w:rsidRPr="002F6783" w:rsidTr="00137677">
        <w:trPr>
          <w:ins w:id="1270" w:author="Author"/>
        </w:trPr>
        <w:tc>
          <w:tcPr>
            <w:tcW w:w="5778" w:type="dxa"/>
          </w:tcPr>
          <w:p w:rsidR="00C35EA0" w:rsidRPr="002F6783" w:rsidRDefault="00C35EA0" w:rsidP="00FF0B49">
            <w:pPr>
              <w:bidi w:val="0"/>
              <w:spacing w:after="0"/>
              <w:rPr>
                <w:ins w:id="1271" w:author="Author"/>
                <w:rFonts w:ascii="Times New Roman" w:hAnsi="Times New Roman" w:cs="Times New Roman"/>
                <w:sz w:val="24"/>
                <w:szCs w:val="24"/>
              </w:rPr>
            </w:pPr>
            <w:ins w:id="1272" w:author="Author">
              <w:r w:rsidRPr="002F6783">
                <w:rPr>
                  <w:rFonts w:ascii="Times New Roman" w:hAnsi="Times New Roman" w:cs="Times New Roman"/>
                  <w:sz w:val="24"/>
                  <w:szCs w:val="24"/>
                </w:rPr>
                <w:t>18. Use the medical information of the patients in research or education with their permission. Presentation of the results is done without mentioning the name, address, or any other information that could lead to identification of the patient.</w:t>
              </w:r>
            </w:ins>
          </w:p>
        </w:tc>
        <w:tc>
          <w:tcPr>
            <w:tcW w:w="836" w:type="dxa"/>
          </w:tcPr>
          <w:p w:rsidR="00C35EA0" w:rsidRPr="002F6783" w:rsidRDefault="00C35EA0" w:rsidP="00FF0B49">
            <w:pPr>
              <w:bidi w:val="0"/>
              <w:spacing w:after="0" w:line="240" w:lineRule="auto"/>
              <w:rPr>
                <w:ins w:id="1273"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74"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75"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76" w:author="Author"/>
                <w:rFonts w:ascii="Times New Roman" w:hAnsi="Times New Roman" w:cs="Times New Roman"/>
              </w:rPr>
            </w:pPr>
          </w:p>
        </w:tc>
      </w:tr>
      <w:tr w:rsidR="00C35EA0" w:rsidRPr="002F6783" w:rsidTr="00137677">
        <w:trPr>
          <w:ins w:id="1277" w:author="Author"/>
        </w:trPr>
        <w:tc>
          <w:tcPr>
            <w:tcW w:w="5778" w:type="dxa"/>
          </w:tcPr>
          <w:p w:rsidR="00C35EA0" w:rsidRPr="002F6783" w:rsidRDefault="00C35EA0" w:rsidP="00FF0B49">
            <w:pPr>
              <w:bidi w:val="0"/>
              <w:spacing w:after="0"/>
              <w:rPr>
                <w:ins w:id="1278" w:author="Author"/>
                <w:rFonts w:ascii="Times New Roman" w:hAnsi="Times New Roman" w:cs="Times New Roman"/>
                <w:sz w:val="24"/>
                <w:szCs w:val="24"/>
              </w:rPr>
            </w:pPr>
            <w:ins w:id="1279" w:author="Author">
              <w:r w:rsidRPr="002F6783">
                <w:rPr>
                  <w:rFonts w:ascii="Times New Roman" w:hAnsi="Times New Roman" w:cs="Times New Roman"/>
                  <w:sz w:val="24"/>
                  <w:szCs w:val="24"/>
                </w:rPr>
                <w:t>19. Respects the patient’s privacy when performing any nursing intervention.</w:t>
              </w:r>
            </w:ins>
          </w:p>
        </w:tc>
        <w:tc>
          <w:tcPr>
            <w:tcW w:w="836" w:type="dxa"/>
          </w:tcPr>
          <w:p w:rsidR="00C35EA0" w:rsidRPr="002F6783" w:rsidRDefault="00C35EA0" w:rsidP="00FF0B49">
            <w:pPr>
              <w:bidi w:val="0"/>
              <w:spacing w:after="0" w:line="240" w:lineRule="auto"/>
              <w:rPr>
                <w:ins w:id="1280"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81"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82"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83" w:author="Author"/>
                <w:rFonts w:ascii="Times New Roman" w:hAnsi="Times New Roman" w:cs="Times New Roman"/>
              </w:rPr>
            </w:pPr>
          </w:p>
        </w:tc>
      </w:tr>
      <w:tr w:rsidR="00C35EA0" w:rsidRPr="002F6783" w:rsidTr="00137677">
        <w:trPr>
          <w:ins w:id="1284" w:author="Author"/>
        </w:trPr>
        <w:tc>
          <w:tcPr>
            <w:tcW w:w="5778" w:type="dxa"/>
          </w:tcPr>
          <w:p w:rsidR="00C35EA0" w:rsidRPr="002F6783" w:rsidRDefault="00C35EA0" w:rsidP="00FF0B49">
            <w:pPr>
              <w:pStyle w:val="Default"/>
              <w:spacing w:line="276" w:lineRule="auto"/>
              <w:rPr>
                <w:ins w:id="1285" w:author="Author"/>
                <w:rFonts w:ascii="Times New Roman" w:hAnsi="Times New Roman" w:cs="Times New Roman"/>
                <w:color w:val="auto"/>
              </w:rPr>
            </w:pPr>
            <w:ins w:id="1286" w:author="Author">
              <w:r w:rsidRPr="002F6783">
                <w:rPr>
                  <w:rFonts w:ascii="Times New Roman" w:hAnsi="Times New Roman" w:cs="Times New Roman"/>
                  <w:color w:val="auto"/>
                </w:rPr>
                <w:t xml:space="preserve">20. When performing the ideal service is unfeasible, continue the health care, in best of my ability, until establishment of a new health care program. </w:t>
              </w:r>
            </w:ins>
          </w:p>
        </w:tc>
        <w:tc>
          <w:tcPr>
            <w:tcW w:w="836" w:type="dxa"/>
          </w:tcPr>
          <w:p w:rsidR="00C35EA0" w:rsidRPr="002F6783" w:rsidRDefault="00C35EA0" w:rsidP="00FF0B49">
            <w:pPr>
              <w:bidi w:val="0"/>
              <w:spacing w:after="0" w:line="240" w:lineRule="auto"/>
              <w:rPr>
                <w:ins w:id="1287"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88"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89"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90" w:author="Author"/>
                <w:rFonts w:ascii="Times New Roman" w:hAnsi="Times New Roman" w:cs="Times New Roman"/>
              </w:rPr>
            </w:pPr>
          </w:p>
        </w:tc>
      </w:tr>
      <w:tr w:rsidR="00C35EA0" w:rsidRPr="002F6783" w:rsidTr="00137677">
        <w:trPr>
          <w:ins w:id="1291" w:author="Author"/>
        </w:trPr>
        <w:tc>
          <w:tcPr>
            <w:tcW w:w="5778" w:type="dxa"/>
          </w:tcPr>
          <w:p w:rsidR="00C35EA0" w:rsidRPr="002F6783" w:rsidRDefault="00C35EA0" w:rsidP="00FF0B49">
            <w:pPr>
              <w:pStyle w:val="Default"/>
              <w:spacing w:line="276" w:lineRule="auto"/>
              <w:rPr>
                <w:ins w:id="1292" w:author="Author"/>
                <w:rFonts w:ascii="Times New Roman" w:hAnsi="Times New Roman" w:cs="Times New Roman"/>
                <w:color w:val="auto"/>
              </w:rPr>
            </w:pPr>
            <w:ins w:id="1293" w:author="Author">
              <w:r w:rsidRPr="002F6783">
                <w:rPr>
                  <w:rFonts w:ascii="Times New Roman" w:hAnsi="Times New Roman" w:cs="Times New Roman"/>
                  <w:color w:val="auto"/>
                </w:rPr>
                <w:t xml:space="preserve">21. Provide the care for injured or patients in emergency situations, even outside the workplace. </w:t>
              </w:r>
            </w:ins>
          </w:p>
        </w:tc>
        <w:tc>
          <w:tcPr>
            <w:tcW w:w="836" w:type="dxa"/>
          </w:tcPr>
          <w:p w:rsidR="00C35EA0" w:rsidRPr="002F6783" w:rsidRDefault="00C35EA0" w:rsidP="00FF0B49">
            <w:pPr>
              <w:bidi w:val="0"/>
              <w:spacing w:after="0" w:line="240" w:lineRule="auto"/>
              <w:rPr>
                <w:ins w:id="1294"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295"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296"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297" w:author="Author"/>
                <w:rFonts w:ascii="Times New Roman" w:hAnsi="Times New Roman" w:cs="Times New Roman"/>
              </w:rPr>
            </w:pPr>
          </w:p>
        </w:tc>
      </w:tr>
      <w:tr w:rsidR="00C35EA0" w:rsidRPr="002F6783" w:rsidTr="00137677">
        <w:trPr>
          <w:ins w:id="1298" w:author="Author"/>
        </w:trPr>
        <w:tc>
          <w:tcPr>
            <w:tcW w:w="5778" w:type="dxa"/>
          </w:tcPr>
          <w:p w:rsidR="00C35EA0" w:rsidRPr="002F6783" w:rsidRDefault="00C35EA0" w:rsidP="00FF0B49">
            <w:pPr>
              <w:tabs>
                <w:tab w:val="left" w:pos="1463"/>
              </w:tabs>
              <w:bidi w:val="0"/>
              <w:spacing w:after="0"/>
              <w:rPr>
                <w:ins w:id="1299" w:author="Author"/>
                <w:rFonts w:ascii="Times New Roman" w:hAnsi="Times New Roman" w:cs="Times New Roman"/>
                <w:sz w:val="24"/>
                <w:szCs w:val="24"/>
              </w:rPr>
            </w:pPr>
            <w:ins w:id="1300" w:author="Author">
              <w:r w:rsidRPr="002F6783">
                <w:rPr>
                  <w:rFonts w:ascii="Times New Roman" w:hAnsi="Times New Roman" w:cs="Times New Roman"/>
                  <w:sz w:val="24"/>
                  <w:szCs w:val="24"/>
                </w:rPr>
                <w:t>22. In case of patient dissatisfaction or other problems, respect their right to change the charged nurse or other healthcare providers, and to the extent possible, try to satisfy the patient.</w:t>
              </w:r>
              <w:r w:rsidRPr="002F6783">
                <w:rPr>
                  <w:rFonts w:ascii="Times New Roman" w:hAnsi="Times New Roman" w:cs="Times New Roman"/>
                  <w:sz w:val="24"/>
                  <w:szCs w:val="24"/>
                </w:rPr>
                <w:tab/>
              </w:r>
            </w:ins>
          </w:p>
        </w:tc>
        <w:tc>
          <w:tcPr>
            <w:tcW w:w="836" w:type="dxa"/>
          </w:tcPr>
          <w:p w:rsidR="00C35EA0" w:rsidRPr="002F6783" w:rsidRDefault="00C35EA0" w:rsidP="00FF0B49">
            <w:pPr>
              <w:bidi w:val="0"/>
              <w:spacing w:after="0" w:line="240" w:lineRule="auto"/>
              <w:rPr>
                <w:ins w:id="1301"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302"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303"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304" w:author="Author"/>
                <w:rFonts w:ascii="Times New Roman" w:hAnsi="Times New Roman" w:cs="Times New Roman"/>
              </w:rPr>
            </w:pPr>
          </w:p>
        </w:tc>
      </w:tr>
      <w:tr w:rsidR="00C35EA0" w:rsidRPr="002F6783" w:rsidTr="00137677">
        <w:trPr>
          <w:ins w:id="1305" w:author="Author"/>
        </w:trPr>
        <w:tc>
          <w:tcPr>
            <w:tcW w:w="5778" w:type="dxa"/>
          </w:tcPr>
          <w:p w:rsidR="00C35EA0" w:rsidRPr="002F6783" w:rsidRDefault="00C35EA0" w:rsidP="00FF0B49">
            <w:pPr>
              <w:pStyle w:val="Default"/>
              <w:spacing w:line="276" w:lineRule="auto"/>
              <w:rPr>
                <w:ins w:id="1306" w:author="Author"/>
                <w:rFonts w:ascii="Times New Roman" w:hAnsi="Times New Roman" w:cs="Times New Roman"/>
              </w:rPr>
            </w:pPr>
            <w:ins w:id="1307" w:author="Author">
              <w:r w:rsidRPr="002F6783">
                <w:rPr>
                  <w:rFonts w:ascii="Times New Roman" w:hAnsi="Times New Roman" w:cs="Times New Roman"/>
                  <w:color w:val="auto"/>
                </w:rPr>
                <w:t xml:space="preserve">23. In case of noticing a violation of standards of care, inform the authorities who have sufficient power for improvement of condition. </w:t>
              </w:r>
            </w:ins>
          </w:p>
        </w:tc>
        <w:tc>
          <w:tcPr>
            <w:tcW w:w="836" w:type="dxa"/>
          </w:tcPr>
          <w:p w:rsidR="00C35EA0" w:rsidRPr="002F6783" w:rsidRDefault="00C35EA0" w:rsidP="00FF0B49">
            <w:pPr>
              <w:bidi w:val="0"/>
              <w:spacing w:after="0" w:line="240" w:lineRule="auto"/>
              <w:rPr>
                <w:ins w:id="1308"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309"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310"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311" w:author="Author"/>
                <w:rFonts w:ascii="Times New Roman" w:hAnsi="Times New Roman" w:cs="Times New Roman"/>
              </w:rPr>
            </w:pPr>
          </w:p>
        </w:tc>
      </w:tr>
      <w:tr w:rsidR="00C35EA0" w:rsidRPr="002F6783" w:rsidTr="00137677">
        <w:trPr>
          <w:ins w:id="1312" w:author="Author"/>
        </w:trPr>
        <w:tc>
          <w:tcPr>
            <w:tcW w:w="5778" w:type="dxa"/>
          </w:tcPr>
          <w:p w:rsidR="00C35EA0" w:rsidRPr="002F6783" w:rsidRDefault="00C35EA0" w:rsidP="00FF0B49">
            <w:pPr>
              <w:bidi w:val="0"/>
              <w:spacing w:after="0"/>
              <w:rPr>
                <w:ins w:id="1313" w:author="Author"/>
                <w:rFonts w:ascii="Times New Roman" w:hAnsi="Times New Roman" w:cs="Times New Roman"/>
                <w:sz w:val="24"/>
                <w:szCs w:val="24"/>
              </w:rPr>
            </w:pPr>
            <w:ins w:id="1314" w:author="Author">
              <w:r w:rsidRPr="002F6783">
                <w:rPr>
                  <w:rFonts w:ascii="Times New Roman" w:hAnsi="Times New Roman" w:cs="Times New Roman"/>
                  <w:sz w:val="24"/>
                  <w:szCs w:val="24"/>
                </w:rPr>
                <w:t>24. Report any objection or problem to the ward supervisor.</w:t>
              </w:r>
            </w:ins>
          </w:p>
        </w:tc>
        <w:tc>
          <w:tcPr>
            <w:tcW w:w="836" w:type="dxa"/>
          </w:tcPr>
          <w:p w:rsidR="00C35EA0" w:rsidRPr="002F6783" w:rsidRDefault="00C35EA0" w:rsidP="00FF0B49">
            <w:pPr>
              <w:bidi w:val="0"/>
              <w:spacing w:after="0" w:line="240" w:lineRule="auto"/>
              <w:rPr>
                <w:ins w:id="1315"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316"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317"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318" w:author="Author"/>
                <w:rFonts w:ascii="Times New Roman" w:hAnsi="Times New Roman" w:cs="Times New Roman"/>
              </w:rPr>
            </w:pPr>
          </w:p>
        </w:tc>
      </w:tr>
      <w:tr w:rsidR="00C35EA0" w:rsidRPr="002F6783" w:rsidTr="00137677">
        <w:trPr>
          <w:ins w:id="1319" w:author="Author"/>
        </w:trPr>
        <w:tc>
          <w:tcPr>
            <w:tcW w:w="5778" w:type="dxa"/>
          </w:tcPr>
          <w:p w:rsidR="00C35EA0" w:rsidRPr="002F6783" w:rsidRDefault="00C35EA0" w:rsidP="00FF0B49">
            <w:pPr>
              <w:bidi w:val="0"/>
              <w:spacing w:after="0"/>
              <w:rPr>
                <w:ins w:id="1320" w:author="Author"/>
                <w:rFonts w:ascii="Times New Roman" w:hAnsi="Times New Roman" w:cs="Times New Roman"/>
                <w:sz w:val="24"/>
                <w:szCs w:val="24"/>
              </w:rPr>
            </w:pPr>
            <w:ins w:id="1321" w:author="Author">
              <w:r w:rsidRPr="002F6783">
                <w:rPr>
                  <w:rFonts w:ascii="Times New Roman" w:hAnsi="Times New Roman" w:cs="Times New Roman"/>
                  <w:sz w:val="24"/>
                  <w:szCs w:val="24"/>
                </w:rPr>
                <w:t>25. Avoids any action, even in patient’s request, that requires ethical, legal, or religious violation.</w:t>
              </w:r>
            </w:ins>
          </w:p>
        </w:tc>
        <w:tc>
          <w:tcPr>
            <w:tcW w:w="836" w:type="dxa"/>
          </w:tcPr>
          <w:p w:rsidR="00C35EA0" w:rsidRPr="002F6783" w:rsidRDefault="00C35EA0" w:rsidP="00FF0B49">
            <w:pPr>
              <w:bidi w:val="0"/>
              <w:spacing w:after="0" w:line="240" w:lineRule="auto"/>
              <w:rPr>
                <w:ins w:id="1322"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323"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324"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325" w:author="Author"/>
                <w:rFonts w:ascii="Times New Roman" w:hAnsi="Times New Roman" w:cs="Times New Roman"/>
              </w:rPr>
            </w:pPr>
          </w:p>
        </w:tc>
      </w:tr>
      <w:tr w:rsidR="00C35EA0" w:rsidRPr="002F6783" w:rsidTr="00137677">
        <w:trPr>
          <w:ins w:id="1326" w:author="Author"/>
        </w:trPr>
        <w:tc>
          <w:tcPr>
            <w:tcW w:w="5778" w:type="dxa"/>
          </w:tcPr>
          <w:p w:rsidR="00C35EA0" w:rsidRPr="002F6783" w:rsidRDefault="00C35EA0" w:rsidP="00FF0B49">
            <w:pPr>
              <w:pStyle w:val="Default"/>
              <w:spacing w:line="276" w:lineRule="auto"/>
              <w:rPr>
                <w:ins w:id="1327" w:author="Author"/>
                <w:rFonts w:ascii="Times New Roman" w:hAnsi="Times New Roman" w:cs="Times New Roman"/>
              </w:rPr>
            </w:pPr>
            <w:ins w:id="1328" w:author="Author">
              <w:r w:rsidRPr="002F6783">
                <w:rPr>
                  <w:rFonts w:ascii="Times New Roman" w:hAnsi="Times New Roman" w:cs="Times New Roman"/>
                  <w:color w:val="auto"/>
                </w:rPr>
                <w:t xml:space="preserve">26. Assist the patients who spend the last days of their life for accepting the reality and to appropriately planning of their demands, including performing the religious practices or recording their wills. </w:t>
              </w:r>
            </w:ins>
          </w:p>
        </w:tc>
        <w:tc>
          <w:tcPr>
            <w:tcW w:w="836" w:type="dxa"/>
          </w:tcPr>
          <w:p w:rsidR="00C35EA0" w:rsidRPr="002F6783" w:rsidRDefault="00C35EA0" w:rsidP="00FF0B49">
            <w:pPr>
              <w:bidi w:val="0"/>
              <w:spacing w:after="0" w:line="240" w:lineRule="auto"/>
              <w:rPr>
                <w:ins w:id="1329" w:author="Author"/>
                <w:rFonts w:ascii="Times New Roman" w:hAnsi="Times New Roman" w:cs="Times New Roman"/>
              </w:rPr>
            </w:pPr>
          </w:p>
        </w:tc>
        <w:tc>
          <w:tcPr>
            <w:tcW w:w="1138" w:type="dxa"/>
          </w:tcPr>
          <w:p w:rsidR="00C35EA0" w:rsidRPr="002F6783" w:rsidRDefault="00C35EA0" w:rsidP="00FF0B49">
            <w:pPr>
              <w:bidi w:val="0"/>
              <w:spacing w:after="0" w:line="240" w:lineRule="auto"/>
              <w:rPr>
                <w:ins w:id="1330" w:author="Author"/>
                <w:rFonts w:ascii="Times New Roman" w:hAnsi="Times New Roman" w:cs="Times New Roman"/>
              </w:rPr>
            </w:pPr>
          </w:p>
        </w:tc>
        <w:tc>
          <w:tcPr>
            <w:tcW w:w="861" w:type="dxa"/>
          </w:tcPr>
          <w:p w:rsidR="00C35EA0" w:rsidRPr="002F6783" w:rsidRDefault="00C35EA0" w:rsidP="00FF0B49">
            <w:pPr>
              <w:bidi w:val="0"/>
              <w:spacing w:after="0" w:line="240" w:lineRule="auto"/>
              <w:rPr>
                <w:ins w:id="1331" w:author="Author"/>
                <w:rFonts w:ascii="Times New Roman" w:hAnsi="Times New Roman" w:cs="Times New Roman"/>
              </w:rPr>
            </w:pPr>
          </w:p>
        </w:tc>
        <w:tc>
          <w:tcPr>
            <w:tcW w:w="963" w:type="dxa"/>
          </w:tcPr>
          <w:p w:rsidR="00C35EA0" w:rsidRPr="002F6783" w:rsidRDefault="00C35EA0" w:rsidP="00FF0B49">
            <w:pPr>
              <w:bidi w:val="0"/>
              <w:spacing w:after="0" w:line="240" w:lineRule="auto"/>
              <w:rPr>
                <w:ins w:id="1332" w:author="Author"/>
                <w:rFonts w:ascii="Times New Roman" w:hAnsi="Times New Roman" w:cs="Times New Roman"/>
              </w:rPr>
            </w:pPr>
          </w:p>
        </w:tc>
      </w:tr>
    </w:tbl>
    <w:p w:rsidR="00C35EA0" w:rsidRDefault="00C35EA0" w:rsidP="00DC3DFD">
      <w:pPr>
        <w:bidi w:val="0"/>
        <w:spacing w:after="120" w:line="240" w:lineRule="auto"/>
        <w:rPr>
          <w:rFonts w:ascii="Times New Roman" w:hAnsi="Times New Roman" w:cs="Times New Roman"/>
          <w:sz w:val="24"/>
          <w:szCs w:val="24"/>
          <w:rtl/>
        </w:rPr>
      </w:pPr>
      <w:ins w:id="1333" w:author="Author">
        <w:r>
          <w:rPr>
            <w:rFonts w:ascii="Times New Roman" w:hAnsi="Times New Roman" w:cs="Times New Roman"/>
            <w:sz w:val="24"/>
            <w:szCs w:val="24"/>
          </w:rPr>
          <w:t>References:</w:t>
        </w:r>
      </w:ins>
    </w:p>
    <w:p w:rsidR="00C35EA0" w:rsidRPr="008F1EBD" w:rsidRDefault="00C35EA0" w:rsidP="0078413D">
      <w:pPr>
        <w:pStyle w:val="EndNoteBibliography"/>
        <w:numPr>
          <w:ilvl w:val="0"/>
          <w:numId w:val="5"/>
        </w:numPr>
        <w:bidi w:val="0"/>
        <w:spacing w:after="0"/>
        <w:rPr>
          <w:rtl/>
        </w:rPr>
      </w:pPr>
      <w:bookmarkStart w:id="1334" w:name="_ENREF_1"/>
      <w:r w:rsidRPr="008F1EBD">
        <w:t>Zahedi  F, Sanjari M, Aala M, Peymani M, Aramesh K, Parsapour A, et al. The Code of Ethics for Nurses. Iranian Journal of Public Health. 2013; 42( Supple. 1):1-8</w:t>
      </w:r>
      <w:r w:rsidRPr="008F1EBD">
        <w:rPr>
          <w:rtl/>
        </w:rPr>
        <w:t>.</w:t>
      </w:r>
      <w:bookmarkEnd w:id="1334"/>
    </w:p>
    <w:p w:rsidR="00C35EA0" w:rsidRPr="00C35EA0" w:rsidRDefault="00C35EA0" w:rsidP="0078413D">
      <w:pPr>
        <w:pStyle w:val="EndNoteBibliography"/>
        <w:numPr>
          <w:ilvl w:val="0"/>
          <w:numId w:val="5"/>
        </w:numPr>
        <w:bidi w:val="0"/>
        <w:spacing w:after="0"/>
      </w:pPr>
      <w:bookmarkStart w:id="1335" w:name="_ENREF_2"/>
      <w:r w:rsidRPr="008F1EBD">
        <w:t xml:space="preserve">Nursing Ethics codes in Islamic Republic of Iran. Iranian Nursing Organization. Available in </w:t>
      </w:r>
      <w:r w:rsidRPr="00C35EA0">
        <w:t>http://ino.ir/tabid/40/ctl/Article</w:t>
      </w:r>
      <w:r w:rsidRPr="008F1EBD">
        <w:t xml:space="preserve"> View/mid/384/articled/1074/language/fa_IR. [ in persian ] 2010</w:t>
      </w:r>
      <w:r w:rsidRPr="008F1EBD">
        <w:rPr>
          <w:rtl/>
        </w:rPr>
        <w:t>.</w:t>
      </w:r>
      <w:bookmarkEnd w:id="1335"/>
    </w:p>
    <w:p w:rsidR="00C35EA0" w:rsidRPr="00C35EA0" w:rsidRDefault="00C35EA0" w:rsidP="0078413D">
      <w:pPr>
        <w:pStyle w:val="EndNoteBibliography"/>
        <w:numPr>
          <w:ilvl w:val="0"/>
          <w:numId w:val="5"/>
        </w:numPr>
        <w:bidi w:val="0"/>
        <w:spacing w:after="0"/>
      </w:pPr>
      <w:bookmarkStart w:id="1336" w:name="_ENREF_3"/>
      <w:r w:rsidRPr="008F1EBD">
        <w:t xml:space="preserve">Mohajjel Aghdam A, Hassankhani H, Zamanzadeh H, Khameneh S, Moghaddam S. Nurses Performance on Iranian Nursing Code of Ethics from Patients Perspective. Iranian Journal of Nursing. 2013;26(16):1-12   </w:t>
      </w:r>
      <w:bookmarkStart w:id="1337" w:name="_ENREF_4"/>
      <w:bookmarkEnd w:id="1336"/>
      <w:r w:rsidRPr="008F1EBD">
        <w:t>[in Farsi, English abstract</w:t>
      </w:r>
      <w:r w:rsidRPr="00C35EA0">
        <w:rPr>
          <w:lang w:val="en-US"/>
        </w:rPr>
        <w:t>].</w:t>
      </w:r>
    </w:p>
    <w:p w:rsidR="00C35EA0" w:rsidRPr="008F1EBD" w:rsidRDefault="00C35EA0" w:rsidP="0078413D">
      <w:pPr>
        <w:pStyle w:val="EndNoteBibliography"/>
        <w:numPr>
          <w:ilvl w:val="0"/>
          <w:numId w:val="5"/>
        </w:numPr>
        <w:bidi w:val="0"/>
        <w:spacing w:after="0"/>
        <w:rPr>
          <w:rtl/>
        </w:rPr>
      </w:pPr>
      <w:r w:rsidRPr="008F1EBD">
        <w:t>Zirak M, Moghaddsiyan S, Abdollahzadeh F, Rahmani A. Moral Development of Nursing Students of Tabriz University of Medical Sciences. Iranian Journal of Medical Ethics and History of Medicine. 2011;4(7):10 -9   [in Farsi, English abstract</w:t>
      </w:r>
      <w:bookmarkEnd w:id="1337"/>
      <w:r w:rsidRPr="00C35EA0">
        <w:rPr>
          <w:lang w:val="en-US"/>
        </w:rPr>
        <w:t>].</w:t>
      </w:r>
    </w:p>
    <w:p w:rsidR="00C35EA0" w:rsidRPr="008F1EBD" w:rsidRDefault="00C35EA0" w:rsidP="0078413D">
      <w:pPr>
        <w:pStyle w:val="EndNoteBibliography"/>
        <w:numPr>
          <w:ilvl w:val="0"/>
          <w:numId w:val="5"/>
        </w:numPr>
        <w:bidi w:val="0"/>
        <w:spacing w:after="0"/>
        <w:rPr>
          <w:rtl/>
        </w:rPr>
      </w:pPr>
      <w:bookmarkStart w:id="1338" w:name="_ENREF_5"/>
      <w:r w:rsidRPr="008F1EBD">
        <w:t>Bijani M, Ghodsbin F, Javanmardi Fard S, Shirazi F, Sharif F, Tehranineshat B. An evaluation of adherence to ethical codes among nurses and nursing students</w:t>
      </w:r>
      <w:r w:rsidRPr="00C35EA0">
        <w:rPr>
          <w:lang w:val="en-US"/>
        </w:rPr>
        <w:t xml:space="preserve">. </w:t>
      </w:r>
      <w:r w:rsidRPr="008F1EBD">
        <w:t>Journal of Medical Ethics and History of Medicine. 2017;10( 6):2-8</w:t>
      </w:r>
      <w:r w:rsidRPr="008F1EBD">
        <w:rPr>
          <w:rtl/>
        </w:rPr>
        <w:t>.</w:t>
      </w:r>
      <w:bookmarkEnd w:id="1338"/>
    </w:p>
    <w:p w:rsidR="00C35EA0" w:rsidRPr="008F1EBD" w:rsidRDefault="00C35EA0" w:rsidP="0078413D">
      <w:pPr>
        <w:pStyle w:val="EndNoteBibliography"/>
        <w:numPr>
          <w:ilvl w:val="0"/>
          <w:numId w:val="5"/>
        </w:numPr>
        <w:bidi w:val="0"/>
        <w:spacing w:after="0"/>
        <w:rPr>
          <w:rtl/>
        </w:rPr>
      </w:pPr>
      <w:bookmarkStart w:id="1339" w:name="_ENREF_6"/>
      <w:r w:rsidRPr="008F1EBD">
        <w:t xml:space="preserve"> Mohajjel Aghdam A, Hassankhani H, Zamanzadeh H, Khameneh S, Moghaddam S. Knowledge and Practice of Nursing Code of Ethics for Nurses to Hospitals in Tabriz , Iran. Journal of Medical History. 2012;5(17):113 -40   </w:t>
      </w:r>
      <w:bookmarkStart w:id="1340" w:name="_ENREF_7"/>
      <w:bookmarkEnd w:id="1339"/>
      <w:r w:rsidRPr="00C35EA0">
        <w:t>[in Farsi, English abstract].</w:t>
      </w:r>
      <w:r w:rsidRPr="008F1EBD">
        <w:t>Momennasab M, Rahmanian Kooshkaky A, Torabi zadeh K, Tabei S. Nurses’ adherence to ethical codes</w:t>
      </w:r>
      <w:r w:rsidRPr="008F1EBD">
        <w:rPr>
          <w:rtl/>
        </w:rPr>
        <w:t>:</w:t>
      </w:r>
    </w:p>
    <w:p w:rsidR="00C35EA0" w:rsidRPr="008F1EBD" w:rsidRDefault="00C35EA0" w:rsidP="0078413D">
      <w:pPr>
        <w:pStyle w:val="EndNoteBibliography"/>
        <w:numPr>
          <w:ilvl w:val="0"/>
          <w:numId w:val="5"/>
        </w:numPr>
        <w:bidi w:val="0"/>
        <w:spacing w:after="0"/>
        <w:rPr>
          <w:rtl/>
        </w:rPr>
      </w:pPr>
      <w:r w:rsidRPr="008F1EBD">
        <w:t>The viewpoints of patients, nurses</w:t>
      </w:r>
      <w:r w:rsidRPr="008F1EBD">
        <w:rPr>
          <w:rtl/>
        </w:rPr>
        <w:t>,</w:t>
      </w:r>
      <w:r>
        <w:rPr>
          <w:lang w:val="en-US"/>
        </w:rPr>
        <w:t xml:space="preserve"> </w:t>
      </w:r>
      <w:r w:rsidRPr="008F1EBD">
        <w:t>and managers. Nursing Ethics. 2016; 23(7):794-803</w:t>
      </w:r>
      <w:r w:rsidRPr="008F1EBD">
        <w:rPr>
          <w:rtl/>
        </w:rPr>
        <w:t>.</w:t>
      </w:r>
      <w:bookmarkEnd w:id="1340"/>
    </w:p>
    <w:p w:rsidR="00C35EA0" w:rsidRPr="008F1EBD" w:rsidRDefault="00C35EA0" w:rsidP="0078413D">
      <w:pPr>
        <w:pStyle w:val="EndNoteBibliography"/>
        <w:numPr>
          <w:ilvl w:val="0"/>
          <w:numId w:val="5"/>
        </w:numPr>
        <w:bidi w:val="0"/>
        <w:spacing w:after="0"/>
        <w:rPr>
          <w:rtl/>
        </w:rPr>
      </w:pPr>
      <w:bookmarkStart w:id="1341" w:name="_ENREF_8"/>
      <w:r w:rsidRPr="008F1EBD">
        <w:t>Barroso  C, Abureu  W. Developing Ethical Thinking in Clinical Setting: A Cace Study. Nursing Ethics. 2015;17(2):661 -7</w:t>
      </w:r>
      <w:r w:rsidRPr="008F1EBD">
        <w:rPr>
          <w:rtl/>
        </w:rPr>
        <w:t>.</w:t>
      </w:r>
      <w:bookmarkEnd w:id="1341"/>
    </w:p>
    <w:p w:rsidR="00C35EA0" w:rsidRPr="008F1EBD" w:rsidRDefault="00C35EA0" w:rsidP="0078413D">
      <w:pPr>
        <w:pStyle w:val="EndNoteBibliography"/>
        <w:numPr>
          <w:ilvl w:val="0"/>
          <w:numId w:val="5"/>
        </w:numPr>
        <w:bidi w:val="0"/>
        <w:spacing w:after="0"/>
        <w:rPr>
          <w:rtl/>
        </w:rPr>
      </w:pPr>
      <w:bookmarkStart w:id="1342" w:name="_ENREF_9"/>
      <w:r w:rsidRPr="008F1EBD">
        <w:t>Jaberi A, Momennasab M, Yektatalab S, Ebadi A, Cheragh iM. Spiritual Health: A Concept Analysis</w:t>
      </w:r>
      <w:r w:rsidRPr="00C35EA0">
        <w:rPr>
          <w:lang w:val="en-US"/>
        </w:rPr>
        <w:t xml:space="preserve">. </w:t>
      </w:r>
      <w:r w:rsidRPr="008F1EBD">
        <w:t>journal of religion and health. 2017:1-24</w:t>
      </w:r>
      <w:r w:rsidRPr="008F1EBD">
        <w:rPr>
          <w:rtl/>
        </w:rPr>
        <w:t>.</w:t>
      </w:r>
      <w:bookmarkEnd w:id="1342"/>
    </w:p>
    <w:p w:rsidR="00C35EA0" w:rsidRPr="008F1EBD" w:rsidRDefault="00C35EA0" w:rsidP="0078413D">
      <w:pPr>
        <w:pStyle w:val="EndNoteBibliography"/>
        <w:numPr>
          <w:ilvl w:val="0"/>
          <w:numId w:val="5"/>
        </w:numPr>
        <w:bidi w:val="0"/>
        <w:spacing w:after="0"/>
        <w:rPr>
          <w:rtl/>
        </w:rPr>
      </w:pPr>
      <w:bookmarkStart w:id="1343" w:name="_ENREF_10"/>
      <w:r w:rsidRPr="008F1EBD">
        <w:t xml:space="preserve"> Abedi G, Shojaee J, Moosazadeh M, Rostami F, Nadi A, Abedini E, et al. Awareness and Observance of Patient Rights from the Perspective of Iranian Patients: A Systematic Review and Meta-Analysis. Iranian Journal of Medical Sciences. 2017;42(3</w:t>
      </w:r>
      <w:bookmarkEnd w:id="1343"/>
      <w:r>
        <w:rPr>
          <w:lang w:val="en-US"/>
        </w:rPr>
        <w:t>).</w:t>
      </w:r>
    </w:p>
    <w:p w:rsidR="00C35EA0" w:rsidRPr="008F1EBD" w:rsidRDefault="00C35EA0" w:rsidP="0078413D">
      <w:pPr>
        <w:pStyle w:val="EndNoteBibliography"/>
        <w:numPr>
          <w:ilvl w:val="0"/>
          <w:numId w:val="5"/>
        </w:numPr>
        <w:bidi w:val="0"/>
        <w:spacing w:after="0"/>
        <w:rPr>
          <w:rtl/>
        </w:rPr>
      </w:pPr>
      <w:bookmarkStart w:id="1344" w:name="_ENREF_11"/>
      <w:r w:rsidRPr="008F1EBD">
        <w:t>Kec¸eci A, Bulduk S, Oruc D, C¸ elik S. Academic dishonesty among nursing students: A descriptive study</w:t>
      </w:r>
      <w:r w:rsidRPr="00C35EA0">
        <w:rPr>
          <w:lang w:val="en-US"/>
        </w:rPr>
        <w:t xml:space="preserve">. </w:t>
      </w:r>
      <w:r w:rsidRPr="008F1EBD">
        <w:t>Nursing Ethics</w:t>
      </w:r>
      <w:r w:rsidRPr="00C35EA0">
        <w:rPr>
          <w:lang w:val="en-US"/>
        </w:rPr>
        <w:t xml:space="preserve">. </w:t>
      </w:r>
      <w:r>
        <w:rPr>
          <w:lang w:val="en-US"/>
        </w:rPr>
        <w:t xml:space="preserve">2011; 18(5): 725-33. </w:t>
      </w:r>
      <w:bookmarkEnd w:id="1344"/>
    </w:p>
    <w:p w:rsidR="00C35EA0" w:rsidRPr="00C35EA0" w:rsidRDefault="00C35EA0" w:rsidP="0078413D">
      <w:pPr>
        <w:pStyle w:val="EndNoteBibliography"/>
        <w:numPr>
          <w:ilvl w:val="0"/>
          <w:numId w:val="5"/>
        </w:numPr>
        <w:bidi w:val="0"/>
        <w:spacing w:after="0"/>
      </w:pPr>
      <w:bookmarkStart w:id="1345" w:name="_ENREF_12"/>
      <w:r w:rsidRPr="008F1EBD">
        <w:t xml:space="preserve">Sadeghi R, Ashktorab T. Ethical Problems of Observed by Nursing Students: Qualification Approach. Medical Ethics Journal. 2011;5(15):43-62 </w:t>
      </w:r>
      <w:bookmarkStart w:id="1346" w:name="_ENREF_13"/>
      <w:bookmarkEnd w:id="1345"/>
      <w:r w:rsidRPr="00C35EA0">
        <w:t>[in Farsi, English abstract].</w:t>
      </w:r>
    </w:p>
    <w:p w:rsidR="00C35EA0" w:rsidRPr="008F1EBD" w:rsidRDefault="00C35EA0" w:rsidP="0078413D">
      <w:pPr>
        <w:pStyle w:val="EndNoteBibliography"/>
        <w:numPr>
          <w:ilvl w:val="0"/>
          <w:numId w:val="5"/>
        </w:numPr>
        <w:bidi w:val="0"/>
        <w:spacing w:after="0"/>
        <w:rPr>
          <w:rtl/>
        </w:rPr>
      </w:pPr>
      <w:r w:rsidRPr="008F1EBD">
        <w:t>Klimova BF, Semradova I. Innovation in Tertiary Education and Professional Codes of Ethics. Procedia-Social and Behavioral Sciences. 2013;83(11):161- 4</w:t>
      </w:r>
      <w:r w:rsidRPr="008F1EBD">
        <w:rPr>
          <w:rtl/>
        </w:rPr>
        <w:t>.</w:t>
      </w:r>
      <w:bookmarkEnd w:id="1346"/>
    </w:p>
    <w:p w:rsidR="00C35EA0" w:rsidRPr="008F1EBD" w:rsidRDefault="00C35EA0" w:rsidP="0078413D">
      <w:pPr>
        <w:pStyle w:val="EndNoteBibliography"/>
        <w:numPr>
          <w:ilvl w:val="0"/>
          <w:numId w:val="5"/>
        </w:numPr>
        <w:bidi w:val="0"/>
        <w:spacing w:after="0"/>
        <w:rPr>
          <w:rtl/>
        </w:rPr>
      </w:pPr>
      <w:bookmarkStart w:id="1347" w:name="_ENREF_14"/>
      <w:r w:rsidRPr="008F1EBD">
        <w:t>Dinç L, Görgülü R. Teaching ethics in nursing. . Nursing Ethics. 2002;9(3):259-68</w:t>
      </w:r>
      <w:r w:rsidRPr="008F1EBD">
        <w:rPr>
          <w:rtl/>
        </w:rPr>
        <w:t>.</w:t>
      </w:r>
      <w:bookmarkEnd w:id="1347"/>
    </w:p>
    <w:p w:rsidR="00C35EA0" w:rsidRPr="008F1EBD" w:rsidRDefault="00C35EA0" w:rsidP="0078413D">
      <w:pPr>
        <w:pStyle w:val="EndNoteBibliography"/>
        <w:numPr>
          <w:ilvl w:val="0"/>
          <w:numId w:val="5"/>
        </w:numPr>
        <w:bidi w:val="0"/>
        <w:spacing w:after="0"/>
        <w:rPr>
          <w:rtl/>
        </w:rPr>
      </w:pPr>
      <w:bookmarkStart w:id="1348" w:name="_ENREF_15"/>
      <w:r w:rsidRPr="0078413D">
        <w:t>Kang</w:t>
      </w:r>
      <w:r w:rsidRPr="0078413D">
        <w:rPr>
          <w:rtl/>
        </w:rPr>
        <w:t xml:space="preserve">  </w:t>
      </w:r>
      <w:r w:rsidRPr="0078413D">
        <w:t>S. The influence of ethics education on awareness of nursing students with no clinical experience regarding the code of ethics: A case study</w:t>
      </w:r>
      <w:r w:rsidR="0078413D" w:rsidRPr="0078413D">
        <w:t xml:space="preserve">. </w:t>
      </w:r>
      <w:r w:rsidR="0078413D" w:rsidRPr="0078413D">
        <w:t>Journal of Nursing Education and Practice</w:t>
      </w:r>
      <w:r w:rsidR="0078413D" w:rsidRPr="0078413D">
        <w:t>. 2017; 7(10): 12</w:t>
      </w:r>
      <w:r w:rsidR="0078413D" w:rsidRPr="0078413D">
        <w:t xml:space="preserve">  </w:t>
      </w:r>
      <w:r w:rsidR="0078413D" w:rsidRPr="0078413D">
        <w:t>18.</w:t>
      </w:r>
      <w:bookmarkEnd w:id="1348"/>
    </w:p>
    <w:p w:rsidR="0078413D" w:rsidRPr="0078413D" w:rsidRDefault="00C35EA0" w:rsidP="0078413D">
      <w:pPr>
        <w:pStyle w:val="EndNoteBibliography"/>
        <w:numPr>
          <w:ilvl w:val="0"/>
          <w:numId w:val="5"/>
        </w:numPr>
        <w:bidi w:val="0"/>
        <w:spacing w:after="0"/>
      </w:pPr>
      <w:bookmarkStart w:id="1349" w:name="_ENREF_16"/>
      <w:r w:rsidRPr="008F1EBD">
        <w:t>Torabizadeh C, Homayuni L, Moattari M. Impacts of Socratic questioning on moral reasoning of nursing students</w:t>
      </w:r>
      <w:r w:rsidRPr="0078413D">
        <w:rPr>
          <w:lang w:val="en-US"/>
        </w:rPr>
        <w:t xml:space="preserve">. </w:t>
      </w:r>
      <w:r w:rsidRPr="008F1EBD">
        <w:t>Nursing Ethics</w:t>
      </w:r>
      <w:r w:rsidRPr="0078413D">
        <w:rPr>
          <w:lang w:val="en-US"/>
        </w:rPr>
        <w:t>. 2018; 25(2): 174-85.</w:t>
      </w:r>
      <w:bookmarkStart w:id="1350" w:name="_ENREF_17"/>
      <w:bookmarkEnd w:id="1349"/>
    </w:p>
    <w:p w:rsidR="00C35EA0" w:rsidRPr="008F1EBD" w:rsidRDefault="00C35EA0" w:rsidP="0078413D">
      <w:pPr>
        <w:pStyle w:val="EndNoteBibliography"/>
        <w:numPr>
          <w:ilvl w:val="0"/>
          <w:numId w:val="5"/>
        </w:numPr>
        <w:bidi w:val="0"/>
        <w:spacing w:after="0"/>
        <w:rPr>
          <w:rtl/>
        </w:rPr>
      </w:pPr>
      <w:r w:rsidRPr="008F1EBD">
        <w:t>Park M, Kjervik D, Crandell J, Oermann MH. The Relationship of Ethics Education to Moral Sensitivity and Moral Reasoning Skills of Nursing Students</w:t>
      </w:r>
      <w:r w:rsidRPr="008F1EBD">
        <w:rPr>
          <w:rtl/>
        </w:rPr>
        <w:t xml:space="preserve">. </w:t>
      </w:r>
      <w:r w:rsidRPr="008F1EBD">
        <w:t>Nursing Ethics. 2012;19(4):568 -80</w:t>
      </w:r>
      <w:r w:rsidRPr="008F1EBD">
        <w:rPr>
          <w:rtl/>
        </w:rPr>
        <w:t>.</w:t>
      </w:r>
      <w:bookmarkEnd w:id="1350"/>
    </w:p>
    <w:p w:rsidR="00C35EA0" w:rsidRPr="008F1EBD" w:rsidRDefault="00C35EA0" w:rsidP="0078413D">
      <w:pPr>
        <w:pStyle w:val="EndNoteBibliography"/>
        <w:numPr>
          <w:ilvl w:val="0"/>
          <w:numId w:val="5"/>
        </w:numPr>
        <w:bidi w:val="0"/>
        <w:spacing w:after="0"/>
        <w:rPr>
          <w:rtl/>
        </w:rPr>
      </w:pPr>
      <w:bookmarkStart w:id="1351" w:name="_ENREF_18"/>
      <w:r w:rsidRPr="008F1EBD">
        <w:t>Vanlaere L, Gastmans C. Ethics in nursing education: learning to reflect on care practices. Nursing Ethics. 2007; 14 (6):758-66</w:t>
      </w:r>
      <w:r w:rsidRPr="008F1EBD">
        <w:rPr>
          <w:rtl/>
        </w:rPr>
        <w:t>.</w:t>
      </w:r>
      <w:bookmarkEnd w:id="1351"/>
    </w:p>
    <w:p w:rsidR="00C35EA0" w:rsidRPr="008F1EBD" w:rsidRDefault="00C35EA0" w:rsidP="00787F41">
      <w:pPr>
        <w:pStyle w:val="EndNoteBibliography"/>
        <w:numPr>
          <w:ilvl w:val="0"/>
          <w:numId w:val="5"/>
        </w:numPr>
        <w:bidi w:val="0"/>
        <w:spacing w:after="0"/>
        <w:rPr>
          <w:rtl/>
        </w:rPr>
      </w:pPr>
      <w:bookmarkStart w:id="1352" w:name="_ENREF_19"/>
      <w:r w:rsidRPr="008F1EBD">
        <w:t>Fowler J. Experiential Learning and its Faciliation. Nursing  Education Today. 20</w:t>
      </w:r>
      <w:r w:rsidR="0078413D">
        <w:rPr>
          <w:lang w:val="en-US"/>
        </w:rPr>
        <w:t>10; 28(4): 42</w:t>
      </w:r>
      <w:r w:rsidR="00787F41">
        <w:rPr>
          <w:lang w:val="en-US"/>
        </w:rPr>
        <w:t>7</w:t>
      </w:r>
      <w:bookmarkEnd w:id="1352"/>
      <w:r w:rsidR="00787F41">
        <w:rPr>
          <w:lang w:val="en-US"/>
        </w:rPr>
        <w:t>-60.</w:t>
      </w:r>
      <w:bookmarkStart w:id="1353" w:name="_GoBack"/>
      <w:bookmarkEnd w:id="1353"/>
    </w:p>
    <w:p w:rsidR="00C35EA0" w:rsidRPr="008F1EBD" w:rsidRDefault="00C35EA0" w:rsidP="0078413D">
      <w:pPr>
        <w:pStyle w:val="EndNoteBibliography"/>
        <w:numPr>
          <w:ilvl w:val="0"/>
          <w:numId w:val="5"/>
        </w:numPr>
        <w:bidi w:val="0"/>
        <w:spacing w:after="0"/>
        <w:rPr>
          <w:rtl/>
        </w:rPr>
      </w:pPr>
      <w:bookmarkStart w:id="1354" w:name="_ENREF_20"/>
      <w:r w:rsidRPr="008F1EBD">
        <w:t>Chong M. Is Reflective Practice a Useful Task for Students Nurses? Asian Nursing Research. 2009;3(3):20</w:t>
      </w:r>
      <w:r w:rsidRPr="008F1EBD">
        <w:rPr>
          <w:rtl/>
        </w:rPr>
        <w:t>.</w:t>
      </w:r>
      <w:bookmarkEnd w:id="1354"/>
    </w:p>
    <w:p w:rsidR="00C35EA0" w:rsidRPr="008F1EBD" w:rsidRDefault="00C35EA0" w:rsidP="0078413D">
      <w:pPr>
        <w:pStyle w:val="EndNoteBibliography"/>
        <w:numPr>
          <w:ilvl w:val="0"/>
          <w:numId w:val="5"/>
        </w:numPr>
        <w:bidi w:val="0"/>
        <w:spacing w:after="0"/>
        <w:rPr>
          <w:rtl/>
        </w:rPr>
      </w:pPr>
      <w:bookmarkStart w:id="1355" w:name="_ENREF_21"/>
      <w:r w:rsidRPr="008F1EBD">
        <w:t>MC Catrthy J, Cassidy I, Touhy D. Lecturers Expriences of Facilitating Guided Group Reflection with Pre-Registration BSc Nursing Students. Nursing Ethics. 2013;33(12):36-40</w:t>
      </w:r>
      <w:r w:rsidRPr="008F1EBD">
        <w:rPr>
          <w:rtl/>
        </w:rPr>
        <w:t>.</w:t>
      </w:r>
      <w:bookmarkEnd w:id="1355"/>
    </w:p>
    <w:p w:rsidR="00C35EA0" w:rsidRPr="008F1EBD" w:rsidRDefault="00C35EA0" w:rsidP="0078413D">
      <w:pPr>
        <w:pStyle w:val="EndNoteBibliography"/>
        <w:numPr>
          <w:ilvl w:val="0"/>
          <w:numId w:val="5"/>
        </w:numPr>
        <w:bidi w:val="0"/>
        <w:spacing w:after="0"/>
        <w:rPr>
          <w:rtl/>
        </w:rPr>
      </w:pPr>
      <w:bookmarkStart w:id="1356" w:name="_ENREF_22"/>
      <w:r w:rsidRPr="008F1EBD">
        <w:t>Kalaitzidis E, Schmitz K. A study of an ethics education topic for undergraduate nursing students</w:t>
      </w:r>
      <w:r w:rsidRPr="00C35EA0">
        <w:rPr>
          <w:lang w:val="en-US"/>
        </w:rPr>
        <w:t xml:space="preserve"> </w:t>
      </w:r>
      <w:r w:rsidRPr="008F1EBD">
        <w:t>Nurse Education Today. 2012;32:111-5</w:t>
      </w:r>
      <w:r w:rsidRPr="008F1EBD">
        <w:rPr>
          <w:rtl/>
        </w:rPr>
        <w:t>.</w:t>
      </w:r>
      <w:bookmarkEnd w:id="1356"/>
    </w:p>
    <w:p w:rsidR="00C35EA0" w:rsidRPr="008F1EBD" w:rsidRDefault="00C35EA0" w:rsidP="0078413D">
      <w:pPr>
        <w:pStyle w:val="EndNoteBibliography"/>
        <w:numPr>
          <w:ilvl w:val="0"/>
          <w:numId w:val="5"/>
        </w:numPr>
        <w:bidi w:val="0"/>
        <w:spacing w:after="0"/>
        <w:rPr>
          <w:rtl/>
        </w:rPr>
      </w:pPr>
      <w:bookmarkStart w:id="1357" w:name="_ENREF_23"/>
      <w:r w:rsidRPr="008F1EBD">
        <w:t>Bulman C, Schutz S. Reflective Practice in Nursing. United Kingdom: John Wiley &amp; Sons; 2013</w:t>
      </w:r>
      <w:r w:rsidRPr="008F1EBD">
        <w:rPr>
          <w:rtl/>
        </w:rPr>
        <w:t>.</w:t>
      </w:r>
      <w:bookmarkEnd w:id="1357"/>
    </w:p>
    <w:p w:rsidR="00C35EA0" w:rsidRPr="008F1EBD" w:rsidRDefault="00C35EA0" w:rsidP="0078413D">
      <w:pPr>
        <w:pStyle w:val="EndNoteBibliography"/>
        <w:numPr>
          <w:ilvl w:val="0"/>
          <w:numId w:val="5"/>
        </w:numPr>
        <w:bidi w:val="0"/>
        <w:spacing w:after="0"/>
        <w:rPr>
          <w:rtl/>
        </w:rPr>
      </w:pPr>
      <w:bookmarkStart w:id="1358" w:name="_ENREF_24"/>
      <w:r w:rsidRPr="008F1EBD">
        <w:t>Callister L, C.  , Luthy K, E. , Thompson P, Memmott R, J. Ethical Reasoning in Baccalaureate Nursing Students. Nursing Ethics. 2009;16(4):501- 7</w:t>
      </w:r>
      <w:r w:rsidRPr="008F1EBD">
        <w:rPr>
          <w:rtl/>
        </w:rPr>
        <w:t>.</w:t>
      </w:r>
      <w:bookmarkEnd w:id="1358"/>
    </w:p>
    <w:p w:rsidR="00C35EA0" w:rsidRPr="008F1EBD" w:rsidRDefault="00C35EA0" w:rsidP="0078413D">
      <w:pPr>
        <w:pStyle w:val="EndNoteBibliography"/>
        <w:numPr>
          <w:ilvl w:val="0"/>
          <w:numId w:val="5"/>
        </w:numPr>
        <w:bidi w:val="0"/>
        <w:spacing w:after="0"/>
        <w:rPr>
          <w:rtl/>
        </w:rPr>
      </w:pPr>
      <w:bookmarkStart w:id="1359" w:name="_ENREF_25"/>
      <w:r w:rsidRPr="008F1EBD">
        <w:t>Bulman C, Lathlean J, Gobbi M. The Concept of Reflection in Nursing</w:t>
      </w:r>
      <w:r w:rsidRPr="008F1EBD">
        <w:rPr>
          <w:rtl/>
        </w:rPr>
        <w:t xml:space="preserve">: </w:t>
      </w:r>
      <w:r w:rsidRPr="008F1EBD">
        <w:t>Qualitative Findings on Student and Teacher Perspectives. Nursing Education Today. 2012;32(5):8-13</w:t>
      </w:r>
      <w:r w:rsidRPr="008F1EBD">
        <w:rPr>
          <w:rtl/>
        </w:rPr>
        <w:t>.</w:t>
      </w:r>
      <w:bookmarkEnd w:id="1359"/>
    </w:p>
    <w:p w:rsidR="00C35EA0" w:rsidRPr="008F1EBD" w:rsidRDefault="00C35EA0" w:rsidP="0078413D">
      <w:pPr>
        <w:pStyle w:val="EndNoteBibliography"/>
        <w:numPr>
          <w:ilvl w:val="0"/>
          <w:numId w:val="5"/>
        </w:numPr>
        <w:bidi w:val="0"/>
        <w:spacing w:after="0"/>
        <w:rPr>
          <w:rtl/>
        </w:rPr>
      </w:pPr>
      <w:bookmarkStart w:id="1360" w:name="_ENREF_26"/>
      <w:r w:rsidRPr="008F1EBD">
        <w:t>Laranjeira C. A Ethical Reflection About Nursing Care in Terminal Diseases: a Portuguese Report. European Psychiatry. 2015;30(4):330 - 416</w:t>
      </w:r>
      <w:r w:rsidRPr="008F1EBD">
        <w:rPr>
          <w:rtl/>
        </w:rPr>
        <w:t>.</w:t>
      </w:r>
      <w:bookmarkEnd w:id="1360"/>
    </w:p>
    <w:p w:rsidR="00C35EA0" w:rsidRPr="008F1EBD" w:rsidRDefault="00C35EA0" w:rsidP="0078413D">
      <w:pPr>
        <w:pStyle w:val="EndNoteBibliography"/>
        <w:numPr>
          <w:ilvl w:val="0"/>
          <w:numId w:val="5"/>
        </w:numPr>
        <w:bidi w:val="0"/>
        <w:spacing w:after="0"/>
        <w:rPr>
          <w:rtl/>
        </w:rPr>
      </w:pPr>
      <w:bookmarkStart w:id="1361" w:name="_ENREF_27"/>
      <w:r w:rsidRPr="008F1EBD">
        <w:t>Shad Fard Z. The Effect of Group Reflection Toward Spiritual Care on Nursing Students' Spiritual Well-being and their Prespective in Shiraz University of Medical Science [Thesis for MS of Nursing]: Shiraz University of Medical Science; 2014</w:t>
      </w:r>
      <w:r w:rsidRPr="008F1EBD">
        <w:rPr>
          <w:rtl/>
        </w:rPr>
        <w:t>.</w:t>
      </w:r>
      <w:bookmarkEnd w:id="1361"/>
      <w:r w:rsidRPr="00C35EA0">
        <w:t xml:space="preserve"> </w:t>
      </w:r>
      <w:r w:rsidRPr="008F1EBD">
        <w:t>[in Farsi, English abstract]</w:t>
      </w:r>
    </w:p>
    <w:p w:rsidR="00C35EA0" w:rsidRPr="008F1EBD" w:rsidRDefault="00C35EA0" w:rsidP="0078413D">
      <w:pPr>
        <w:pStyle w:val="EndNoteBibliography"/>
        <w:numPr>
          <w:ilvl w:val="0"/>
          <w:numId w:val="5"/>
        </w:numPr>
        <w:bidi w:val="0"/>
        <w:spacing w:after="0"/>
        <w:rPr>
          <w:rtl/>
        </w:rPr>
      </w:pPr>
      <w:bookmarkStart w:id="1362" w:name="_ENREF_28"/>
      <w:r w:rsidRPr="008F1EBD">
        <w:t>Waltz CF, Bausell RB. Nursing research: Design, statistics, and computer analysis. Philadelphia</w:t>
      </w:r>
      <w:r w:rsidRPr="00C35EA0">
        <w:rPr>
          <w:lang w:val="en-US"/>
        </w:rPr>
        <w:t xml:space="preserve"> </w:t>
      </w:r>
      <w:r w:rsidRPr="008F1EBD">
        <w:t>F. A. Davis; 1981</w:t>
      </w:r>
      <w:r w:rsidRPr="008F1EBD">
        <w:rPr>
          <w:rtl/>
        </w:rPr>
        <w:t>.</w:t>
      </w:r>
      <w:bookmarkEnd w:id="1362"/>
    </w:p>
    <w:p w:rsidR="00C35EA0" w:rsidRPr="008F1EBD" w:rsidRDefault="00C35EA0" w:rsidP="0078413D">
      <w:pPr>
        <w:pStyle w:val="EndNoteBibliography"/>
        <w:numPr>
          <w:ilvl w:val="0"/>
          <w:numId w:val="5"/>
        </w:numPr>
        <w:bidi w:val="0"/>
        <w:spacing w:after="0"/>
        <w:rPr>
          <w:rtl/>
        </w:rPr>
      </w:pPr>
      <w:bookmarkStart w:id="1363" w:name="_ENREF_29"/>
      <w:r w:rsidRPr="008F1EBD">
        <w:t>Polit D, Beck C, Owen S. Is the CVI an acceptable indicator of content validity? Appraisal and recommendations. Research</w:t>
      </w:r>
      <w:r w:rsidRPr="008F1EBD">
        <w:rPr>
          <w:rtl/>
        </w:rPr>
        <w:t xml:space="preserve"> </w:t>
      </w:r>
      <w:r w:rsidRPr="008F1EBD">
        <w:t>in nursing &amp; health. 2007;30(4):459-67</w:t>
      </w:r>
      <w:r w:rsidRPr="008F1EBD">
        <w:rPr>
          <w:rtl/>
        </w:rPr>
        <w:t>.</w:t>
      </w:r>
      <w:bookmarkEnd w:id="1363"/>
    </w:p>
    <w:p w:rsidR="00C35EA0" w:rsidRPr="008F1EBD" w:rsidRDefault="00C35EA0" w:rsidP="0078413D">
      <w:pPr>
        <w:pStyle w:val="EndNoteBibliography"/>
        <w:numPr>
          <w:ilvl w:val="0"/>
          <w:numId w:val="5"/>
        </w:numPr>
        <w:bidi w:val="0"/>
        <w:spacing w:after="0"/>
        <w:rPr>
          <w:rtl/>
        </w:rPr>
      </w:pPr>
      <w:bookmarkStart w:id="1364" w:name="_ENREF_30"/>
      <w:r w:rsidRPr="008F1EBD">
        <w:t>Hyrkäs K, Appelqvist-Schmidlechner K, Oksa L. Validating an instrument for clinical supervision using an expert panel. International journal of nursing studies. 2003;40(6):619-25</w:t>
      </w:r>
      <w:r w:rsidRPr="008F1EBD">
        <w:rPr>
          <w:rtl/>
        </w:rPr>
        <w:t>.</w:t>
      </w:r>
      <w:bookmarkEnd w:id="1364"/>
    </w:p>
    <w:p w:rsidR="00C35EA0" w:rsidRPr="008F1EBD" w:rsidRDefault="00C35EA0" w:rsidP="0078413D">
      <w:pPr>
        <w:pStyle w:val="EndNoteBibliography"/>
        <w:numPr>
          <w:ilvl w:val="0"/>
          <w:numId w:val="5"/>
        </w:numPr>
        <w:bidi w:val="0"/>
        <w:spacing w:after="0"/>
        <w:rPr>
          <w:rtl/>
        </w:rPr>
      </w:pPr>
      <w:bookmarkStart w:id="1365" w:name="_ENREF_31"/>
      <w:r w:rsidRPr="008F1EBD">
        <w:t>Polit D, F., Beck C, T. Using Research in Evidence-Based Nursing Practice. Essentionals of Nursing Research Methods, Appraisal and Utilizition Philadelphia: Lippincott Williams and Wilkins. 2006;27 (9):457-94</w:t>
      </w:r>
      <w:r w:rsidRPr="008F1EBD">
        <w:rPr>
          <w:rtl/>
        </w:rPr>
        <w:t>.</w:t>
      </w:r>
      <w:bookmarkEnd w:id="1365"/>
    </w:p>
    <w:p w:rsidR="00C35EA0" w:rsidRPr="008F1EBD" w:rsidRDefault="00C35EA0" w:rsidP="0078413D">
      <w:pPr>
        <w:pStyle w:val="EndNoteBibliography"/>
        <w:numPr>
          <w:ilvl w:val="0"/>
          <w:numId w:val="5"/>
        </w:numPr>
        <w:bidi w:val="0"/>
        <w:spacing w:after="0"/>
        <w:rPr>
          <w:rtl/>
        </w:rPr>
      </w:pPr>
      <w:bookmarkStart w:id="1366" w:name="_ENREF_32"/>
      <w:r w:rsidRPr="008F1EBD">
        <w:t>O'Connor A. The Use of Reflective Practice on Critical Incidents, in</w:t>
      </w:r>
      <w:r w:rsidRPr="008F1EBD">
        <w:rPr>
          <w:rtl/>
        </w:rPr>
        <w:t xml:space="preserve"> </w:t>
      </w:r>
      <w:r w:rsidRPr="008F1EBD">
        <w:t>a Neonatal Setting, to Enhance Nursing Practice. Journal of Neonatal Nursing. 2008;14(3):87- 93</w:t>
      </w:r>
      <w:r w:rsidRPr="008F1EBD">
        <w:rPr>
          <w:rtl/>
        </w:rPr>
        <w:t>.</w:t>
      </w:r>
      <w:bookmarkEnd w:id="1366"/>
    </w:p>
    <w:p w:rsidR="00C35EA0" w:rsidRPr="008F1EBD" w:rsidRDefault="00C35EA0" w:rsidP="0078413D">
      <w:pPr>
        <w:pStyle w:val="EndNoteBibliography"/>
        <w:numPr>
          <w:ilvl w:val="0"/>
          <w:numId w:val="5"/>
        </w:numPr>
        <w:bidi w:val="0"/>
        <w:spacing w:after="0"/>
        <w:rPr>
          <w:rtl/>
        </w:rPr>
      </w:pPr>
      <w:bookmarkStart w:id="1367" w:name="_ENREF_33"/>
      <w:r w:rsidRPr="008F1EBD">
        <w:t>Sandard J. The Use of Reflection in Medical Education. Medical Teaching. 2009;31(8):95-104</w:t>
      </w:r>
      <w:r w:rsidRPr="008F1EBD">
        <w:rPr>
          <w:rtl/>
        </w:rPr>
        <w:t>.</w:t>
      </w:r>
      <w:bookmarkEnd w:id="1367"/>
    </w:p>
    <w:p w:rsidR="00C35EA0" w:rsidRPr="008F1EBD" w:rsidRDefault="00C35EA0" w:rsidP="0078413D">
      <w:pPr>
        <w:pStyle w:val="EndNoteBibliography"/>
        <w:numPr>
          <w:ilvl w:val="0"/>
          <w:numId w:val="5"/>
        </w:numPr>
        <w:bidi w:val="0"/>
        <w:spacing w:after="0"/>
        <w:rPr>
          <w:rtl/>
        </w:rPr>
      </w:pPr>
      <w:bookmarkStart w:id="1368" w:name="_ENREF_34"/>
      <w:r w:rsidRPr="008F1EBD">
        <w:t>Cummings R, Maddux M, D., Cladianos A, Richmond A. Moral</w:t>
      </w:r>
      <w:r w:rsidRPr="008F1EBD">
        <w:rPr>
          <w:rtl/>
        </w:rPr>
        <w:t xml:space="preserve"> </w:t>
      </w:r>
      <w:r w:rsidRPr="008F1EBD">
        <w:t>Reasoning of Education Students: The Effect of Direct Instruction in Moral Development Theory and Participation in Moral Dilemma Discution. Journal of Accounting Education. 2010;12(20):621-44</w:t>
      </w:r>
      <w:r w:rsidRPr="008F1EBD">
        <w:rPr>
          <w:rtl/>
        </w:rPr>
        <w:t>.</w:t>
      </w:r>
      <w:bookmarkEnd w:id="1368"/>
    </w:p>
    <w:p w:rsidR="00C35EA0" w:rsidRPr="008F1EBD" w:rsidRDefault="00C35EA0" w:rsidP="0078413D">
      <w:pPr>
        <w:pStyle w:val="EndNoteBibliography"/>
        <w:numPr>
          <w:ilvl w:val="0"/>
          <w:numId w:val="5"/>
        </w:numPr>
        <w:bidi w:val="0"/>
        <w:spacing w:after="0"/>
        <w:rPr>
          <w:rtl/>
        </w:rPr>
      </w:pPr>
      <w:bookmarkStart w:id="1369" w:name="_ENREF_35"/>
      <w:r w:rsidRPr="008F1EBD">
        <w:t>Numminen O, Leino-Kilip H. Nursing Studentts Ethical Decision- making: a Review of The Literature. Nurse Education Today. 2009;10(9):380- 94</w:t>
      </w:r>
      <w:r w:rsidRPr="008F1EBD">
        <w:rPr>
          <w:rtl/>
        </w:rPr>
        <w:t>.</w:t>
      </w:r>
      <w:bookmarkEnd w:id="1369"/>
    </w:p>
    <w:p w:rsidR="00C35EA0" w:rsidRPr="008F1EBD" w:rsidRDefault="00C35EA0" w:rsidP="0078413D">
      <w:pPr>
        <w:pStyle w:val="EndNoteBibliography"/>
        <w:numPr>
          <w:ilvl w:val="0"/>
          <w:numId w:val="5"/>
        </w:numPr>
        <w:bidi w:val="0"/>
        <w:spacing w:after="0"/>
        <w:rPr>
          <w:rtl/>
        </w:rPr>
      </w:pPr>
      <w:bookmarkStart w:id="1370" w:name="_ENREF_36"/>
      <w:r w:rsidRPr="008F1EBD">
        <w:t>Choe K, Park S, Yoo S. ffects of constructivist teaching methods on bioethics education for</w:t>
      </w:r>
      <w:r w:rsidR="0078413D" w:rsidRPr="0078413D">
        <w:rPr>
          <w:lang w:val="en-US"/>
        </w:rPr>
        <w:t xml:space="preserve"> </w:t>
      </w:r>
      <w:r w:rsidRPr="008F1EBD">
        <w:t>nursing students: A quasi-experimental study</w:t>
      </w:r>
      <w:r w:rsidR="0078413D">
        <w:rPr>
          <w:lang w:val="en-US"/>
        </w:rPr>
        <w:t>.</w:t>
      </w:r>
      <w:r w:rsidR="0078413D" w:rsidRPr="0078413D">
        <w:rPr>
          <w:lang w:val="en-US"/>
        </w:rPr>
        <w:t xml:space="preserve"> </w:t>
      </w:r>
      <w:r w:rsidRPr="008F1EBD">
        <w:t>Nurse Education Today 2014;34</w:t>
      </w:r>
      <w:r w:rsidR="0078413D">
        <w:rPr>
          <w:lang w:val="en-US"/>
        </w:rPr>
        <w:t>: 848-53</w:t>
      </w:r>
      <w:bookmarkEnd w:id="1370"/>
      <w:r w:rsidR="0078413D">
        <w:rPr>
          <w:lang w:val="en-US"/>
        </w:rPr>
        <w:t>.</w:t>
      </w:r>
    </w:p>
    <w:p w:rsidR="00C35EA0" w:rsidRPr="008F1EBD" w:rsidRDefault="00C35EA0" w:rsidP="0078413D">
      <w:pPr>
        <w:pStyle w:val="EndNoteBibliography"/>
        <w:numPr>
          <w:ilvl w:val="0"/>
          <w:numId w:val="5"/>
        </w:numPr>
        <w:bidi w:val="0"/>
        <w:spacing w:after="0"/>
        <w:rPr>
          <w:rtl/>
        </w:rPr>
      </w:pPr>
      <w:bookmarkStart w:id="1371" w:name="_ENREF_37"/>
      <w:r w:rsidRPr="008F1EBD">
        <w:t>Zawati M, Cohen E, Parry D, Avard D, Syncox D. Ethics education for clinician-researchers in genetics: The combined approach</w:t>
      </w:r>
      <w:r w:rsidR="0078413D" w:rsidRPr="0078413D">
        <w:rPr>
          <w:lang w:val="en-US"/>
        </w:rPr>
        <w:t xml:space="preserve">. </w:t>
      </w:r>
      <w:r w:rsidRPr="008F1EBD">
        <w:t>Applied &amp; Translational Genomics. 2015;4 16-20</w:t>
      </w:r>
      <w:r w:rsidRPr="008F1EBD">
        <w:rPr>
          <w:rtl/>
        </w:rPr>
        <w:t>.</w:t>
      </w:r>
      <w:bookmarkEnd w:id="1371"/>
    </w:p>
    <w:p w:rsidR="00C35EA0" w:rsidRPr="008F1EBD" w:rsidRDefault="00C35EA0" w:rsidP="0078413D">
      <w:pPr>
        <w:pStyle w:val="EndNoteBibliography"/>
        <w:numPr>
          <w:ilvl w:val="0"/>
          <w:numId w:val="5"/>
        </w:numPr>
        <w:bidi w:val="0"/>
        <w:spacing w:after="0"/>
        <w:rPr>
          <w:rtl/>
        </w:rPr>
      </w:pPr>
      <w:bookmarkStart w:id="1372" w:name="_ENREF_38"/>
      <w:r w:rsidRPr="008F1EBD">
        <w:t>McCrinck A. Nursing Student Attitude Towards Academic Misconduct</w:t>
      </w:r>
      <w:r w:rsidRPr="008F1EBD">
        <w:rPr>
          <w:rtl/>
        </w:rPr>
        <w:t xml:space="preserve">, </w:t>
      </w:r>
      <w:r w:rsidRPr="008F1EBD">
        <w:t>The Code of Ethics for Nurses and Their Commitment to The Ethic of Caring [Tesis for PHD of nursing]. USA- New York: Dowling College; 2009</w:t>
      </w:r>
      <w:r w:rsidRPr="008F1EBD">
        <w:rPr>
          <w:rtl/>
        </w:rPr>
        <w:t>.</w:t>
      </w:r>
      <w:bookmarkEnd w:id="1372"/>
    </w:p>
    <w:p w:rsidR="0078413D" w:rsidRPr="0078413D" w:rsidRDefault="00C35EA0" w:rsidP="0078413D">
      <w:pPr>
        <w:pStyle w:val="EndNoteBibliography"/>
        <w:numPr>
          <w:ilvl w:val="0"/>
          <w:numId w:val="5"/>
        </w:numPr>
        <w:bidi w:val="0"/>
        <w:spacing w:after="0"/>
      </w:pPr>
      <w:bookmarkStart w:id="1373" w:name="_ENREF_39"/>
      <w:r w:rsidRPr="008F1EBD">
        <w:t xml:space="preserve">Mokhtari Lakeh N, Nafar M, A. GK, E. KL. Nursing Students' Views on Code of Ethics, Commitment to The Ethic of Academic Dishonesty and Neutralization Behaviors. Journal of Holist Nursing and Midwifery. 2014;24(3):64- 71  </w:t>
      </w:r>
      <w:bookmarkStart w:id="1374" w:name="_ENREF_40"/>
      <w:bookmarkEnd w:id="1373"/>
      <w:r w:rsidR="0078413D" w:rsidRPr="0078413D">
        <w:t>[in Farsi, English abstract].</w:t>
      </w:r>
    </w:p>
    <w:p w:rsidR="00C35EA0" w:rsidRPr="008F1EBD" w:rsidRDefault="00C35EA0" w:rsidP="0078413D">
      <w:pPr>
        <w:pStyle w:val="EndNoteBibliography"/>
        <w:numPr>
          <w:ilvl w:val="0"/>
          <w:numId w:val="5"/>
        </w:numPr>
        <w:bidi w:val="0"/>
        <w:spacing w:after="0"/>
        <w:rPr>
          <w:rtl/>
        </w:rPr>
      </w:pPr>
      <w:r w:rsidRPr="008F1EBD">
        <w:t>Mukul M, Anu B, Prassana M, Abhishek S, Adiba S, Rajesh D, R. Current Status of Knowledge, Attitudes and Practices Towards Healthcare Ethics Among Doctors and Nurses from Northern India- a Multiple Study. Nursing Ethics. 2013;28(2):102- 7</w:t>
      </w:r>
      <w:r w:rsidRPr="008F1EBD">
        <w:rPr>
          <w:rtl/>
        </w:rPr>
        <w:t>.</w:t>
      </w:r>
      <w:bookmarkEnd w:id="1374"/>
    </w:p>
    <w:p w:rsidR="00C35EA0" w:rsidRPr="008F1EBD" w:rsidRDefault="00C35EA0" w:rsidP="0078413D">
      <w:pPr>
        <w:pStyle w:val="EndNoteBibliography"/>
        <w:numPr>
          <w:ilvl w:val="0"/>
          <w:numId w:val="5"/>
        </w:numPr>
        <w:bidi w:val="0"/>
        <w:spacing w:after="0"/>
        <w:rPr>
          <w:rtl/>
        </w:rPr>
      </w:pPr>
      <w:bookmarkStart w:id="1375" w:name="_ENREF_41"/>
      <w:r w:rsidRPr="008F1EBD">
        <w:t>Ghalgeh M, Zakeri Z, Rezaee N, Abedzadeh R. Physicians and Nurses Awareness and Function About Patients' Right Character</w:t>
      </w:r>
      <w:r w:rsidRPr="008F1EBD">
        <w:rPr>
          <w:rtl/>
        </w:rPr>
        <w:t xml:space="preserve"> </w:t>
      </w:r>
      <w:r w:rsidRPr="008F1EBD">
        <w:t xml:space="preserve">in Zahedan. Nursing Ethics. 2010;69(3):57-63  </w:t>
      </w:r>
      <w:bookmarkEnd w:id="1375"/>
      <w:r w:rsidR="0078413D" w:rsidRPr="0078413D">
        <w:t>[in Farsi, English abstract].</w:t>
      </w:r>
    </w:p>
    <w:p w:rsidR="00C35EA0" w:rsidRPr="008F1EBD" w:rsidRDefault="00C35EA0" w:rsidP="0078413D">
      <w:pPr>
        <w:pStyle w:val="EndNoteBibliography"/>
        <w:numPr>
          <w:ilvl w:val="0"/>
          <w:numId w:val="5"/>
        </w:numPr>
        <w:bidi w:val="0"/>
        <w:spacing w:after="0"/>
        <w:rPr>
          <w:rtl/>
        </w:rPr>
      </w:pPr>
      <w:bookmarkStart w:id="1376" w:name="_ENREF_42"/>
      <w:r w:rsidRPr="008F1EBD">
        <w:t>Numminen O, Leino-Kilip H, Katajisto J. Nurse Educators Teaching of Codes of Ethics. Nursing Professional Journal. 2010;30(16):124- 31</w:t>
      </w:r>
      <w:r w:rsidRPr="008F1EBD">
        <w:rPr>
          <w:rtl/>
        </w:rPr>
        <w:t>.</w:t>
      </w:r>
      <w:bookmarkEnd w:id="1376"/>
    </w:p>
    <w:p w:rsidR="00C35EA0" w:rsidRPr="008F1EBD" w:rsidRDefault="00C35EA0" w:rsidP="0078413D">
      <w:pPr>
        <w:pStyle w:val="EndNoteBibliography"/>
        <w:numPr>
          <w:ilvl w:val="0"/>
          <w:numId w:val="5"/>
        </w:numPr>
        <w:bidi w:val="0"/>
        <w:spacing w:after="0"/>
        <w:rPr>
          <w:rtl/>
        </w:rPr>
      </w:pPr>
      <w:bookmarkStart w:id="1377" w:name="_ENREF_43"/>
      <w:r w:rsidRPr="008F1EBD">
        <w:t>Kim  Y</w:t>
      </w:r>
      <w:r w:rsidR="0078413D">
        <w:rPr>
          <w:lang w:val="en-US"/>
        </w:rPr>
        <w:t>S</w:t>
      </w:r>
      <w:r w:rsidRPr="008F1EBD">
        <w:t>, Kang  S</w:t>
      </w:r>
      <w:r w:rsidR="0078413D">
        <w:rPr>
          <w:lang w:val="en-US"/>
        </w:rPr>
        <w:t>W</w:t>
      </w:r>
      <w:r w:rsidRPr="008F1EBD">
        <w:t>, Ahn  J-a. Moral Sensitivity Relation to the Application of the Code of Ethics. Nursing ethics. 2014;20(4):470 - 8</w:t>
      </w:r>
      <w:r w:rsidRPr="008F1EBD">
        <w:rPr>
          <w:rtl/>
        </w:rPr>
        <w:t>.</w:t>
      </w:r>
      <w:bookmarkEnd w:id="1377"/>
    </w:p>
    <w:p w:rsidR="00C35EA0" w:rsidRDefault="00C35EA0" w:rsidP="00DC3DFD">
      <w:pPr>
        <w:bidi w:val="0"/>
        <w:spacing w:after="120" w:line="240" w:lineRule="auto"/>
        <w:rPr>
          <w:rFonts w:ascii="Times New Roman" w:hAnsi="Times New Roman" w:cs="Times New Roman"/>
          <w:sz w:val="24"/>
          <w:szCs w:val="24"/>
        </w:rPr>
      </w:pPr>
    </w:p>
    <w:p w:rsidR="00C35EA0" w:rsidRDefault="00C35EA0" w:rsidP="00DC3DFD">
      <w:pPr>
        <w:bidi w:val="0"/>
        <w:spacing w:after="120" w:line="240" w:lineRule="auto"/>
        <w:rPr>
          <w:rFonts w:ascii="Times New Roman" w:hAnsi="Times New Roman" w:cs="Times New Roman"/>
          <w:sz w:val="24"/>
          <w:szCs w:val="24"/>
        </w:rPr>
      </w:pPr>
    </w:p>
    <w:p w:rsidR="00C35EA0" w:rsidRDefault="00C35EA0" w:rsidP="00DC3DFD">
      <w:pPr>
        <w:bidi w:val="0"/>
        <w:spacing w:after="120" w:line="240" w:lineRule="auto"/>
        <w:rPr>
          <w:rFonts w:ascii="Times New Roman" w:hAnsi="Times New Roman" w:cs="Times New Roman"/>
          <w:sz w:val="24"/>
          <w:szCs w:val="24"/>
        </w:rPr>
      </w:pPr>
    </w:p>
    <w:p w:rsidR="00C35EA0" w:rsidRDefault="00C35EA0" w:rsidP="00DC3DFD">
      <w:pPr>
        <w:bidi w:val="0"/>
        <w:spacing w:after="120" w:line="240" w:lineRule="auto"/>
        <w:rPr>
          <w:rFonts w:ascii="Times New Roman" w:hAnsi="Times New Roman" w:cs="Times New Roman"/>
          <w:sz w:val="24"/>
          <w:szCs w:val="24"/>
        </w:rPr>
      </w:pPr>
    </w:p>
    <w:p w:rsidR="00C35EA0" w:rsidRDefault="00C35EA0" w:rsidP="00DC3DFD">
      <w:pPr>
        <w:bidi w:val="0"/>
        <w:spacing w:after="120" w:line="240" w:lineRule="auto"/>
        <w:rPr>
          <w:rFonts w:ascii="Times New Roman" w:hAnsi="Times New Roman" w:cs="Times New Roman"/>
          <w:sz w:val="24"/>
          <w:szCs w:val="24"/>
        </w:rPr>
      </w:pPr>
    </w:p>
    <w:p w:rsidR="00C35EA0" w:rsidRPr="00D51974" w:rsidRDefault="00C35EA0" w:rsidP="00DC3DFD">
      <w:pPr>
        <w:bidi w:val="0"/>
        <w:spacing w:after="120" w:line="240" w:lineRule="auto"/>
        <w:rPr>
          <w:rFonts w:ascii="Times New Roman" w:hAnsi="Times New Roman" w:cs="Times New Roman"/>
          <w:sz w:val="24"/>
          <w:szCs w:val="24"/>
        </w:rPr>
      </w:pPr>
    </w:p>
    <w:p w:rsidR="00FB0A91" w:rsidRDefault="00FB0A91"/>
    <w:sectPr w:rsidR="00FB0A91" w:rsidSect="00D07CB9">
      <w:footerReference w:type="default" r:id="rI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uthor" w:initials="A">
    <w:p w:rsidR="00C35EA0" w:rsidRPr="00B4239E" w:rsidRDefault="00C35EA0" w:rsidP="00F3571E">
      <w:pPr>
        <w:pStyle w:val="CommentText"/>
        <w:bidi w:val="0"/>
        <w:rPr>
          <w:color w:val="C00000"/>
          <w:lang w:val="en-US"/>
        </w:rPr>
      </w:pPr>
      <w:r>
        <w:rPr>
          <w:rStyle w:val="CommentReference"/>
        </w:rPr>
        <w:annotationRef/>
      </w:r>
      <w:r w:rsidRPr="00B4239E">
        <w:rPr>
          <w:color w:val="C00000"/>
          <w:lang w:val="en-US"/>
        </w:rPr>
        <w:t>I agree with all these changes.</w:t>
      </w:r>
    </w:p>
  </w:comment>
  <w:comment w:id="21" w:author="Author" w:initials="A">
    <w:p w:rsidR="00C35EA0" w:rsidRDefault="00C35EA0" w:rsidP="00FA5B91">
      <w:pPr>
        <w:bidi w:val="0"/>
        <w:spacing w:after="120" w:line="240" w:lineRule="auto"/>
        <w:rPr>
          <w:rFonts w:cs="Calibri"/>
        </w:rPr>
      </w:pPr>
      <w:r>
        <w:rPr>
          <w:rStyle w:val="CommentReference"/>
        </w:rPr>
        <w:annotationRef/>
      </w:r>
      <w:r>
        <w:rPr>
          <w:rFonts w:cs="Calibri"/>
          <w:lang w:val="en-IN"/>
        </w:rPr>
        <w:t xml:space="preserve">Editor: </w:t>
      </w:r>
      <w:r w:rsidRPr="005062D1">
        <w:rPr>
          <w:rFonts w:cs="Calibri"/>
          <w:lang w:val="en-IN"/>
        </w:rPr>
        <w:t xml:space="preserve">Just to clarify: </w:t>
      </w:r>
      <w:r w:rsidRPr="005062D1">
        <w:rPr>
          <w:rFonts w:cs="Calibri"/>
        </w:rPr>
        <w:t>So the codes were specific to nursing and not general to medical/healthcare caregiving?</w:t>
      </w:r>
    </w:p>
    <w:p w:rsidR="00C35EA0" w:rsidRPr="00B4239E" w:rsidRDefault="00C35EA0" w:rsidP="00815757">
      <w:pPr>
        <w:bidi w:val="0"/>
        <w:spacing w:after="120" w:line="240" w:lineRule="auto"/>
        <w:rPr>
          <w:rFonts w:cs="Calibri"/>
          <w:color w:val="C00000"/>
        </w:rPr>
      </w:pPr>
      <w:r w:rsidRPr="00B4239E">
        <w:rPr>
          <w:rFonts w:cs="Calibri"/>
          <w:color w:val="C00000"/>
        </w:rPr>
        <w:t>As mentioned in the first paragraph of the introduction, these codes were specific for nurses.</w:t>
      </w:r>
      <w:r>
        <w:rPr>
          <w:rFonts w:cs="Calibri"/>
          <w:color w:val="C00000"/>
        </w:rPr>
        <w:t xml:space="preserve"> Professional ethical codes were developed in Iran for some health care providers such as physicians which were not the subjects of our study. </w:t>
      </w:r>
    </w:p>
  </w:comment>
  <w:comment w:id="34" w:author="Author" w:initials="A">
    <w:p w:rsidR="00C35EA0" w:rsidRDefault="00C35EA0" w:rsidP="00D838FA">
      <w:pPr>
        <w:pStyle w:val="CommentText"/>
        <w:bidi w:val="0"/>
        <w:rPr>
          <w:lang w:val="en-US"/>
        </w:rPr>
      </w:pPr>
      <w:r>
        <w:rPr>
          <w:rStyle w:val="CommentReference"/>
        </w:rPr>
        <w:annotationRef/>
      </w:r>
      <w:r>
        <w:rPr>
          <w:lang w:val="en-US"/>
        </w:rPr>
        <w:t xml:space="preserve">Reviewer 1: </w:t>
      </w:r>
      <w:r>
        <w:t xml:space="preserve">The ref given for CVI demands the </w:t>
      </w:r>
      <w:proofErr w:type="spellStart"/>
      <w:r>
        <w:t>clairty</w:t>
      </w:r>
      <w:proofErr w:type="spellEnd"/>
      <w:r>
        <w:t xml:space="preserve"> at the level of acronyms used (CVI-I &amp; CVI-S) and scores for Knowledge and Practice.</w:t>
      </w:r>
    </w:p>
    <w:p w:rsidR="00C35EA0" w:rsidRPr="00D838FA" w:rsidRDefault="00C35EA0" w:rsidP="00D838FA">
      <w:pPr>
        <w:pStyle w:val="CommentText"/>
        <w:bidi w:val="0"/>
        <w:rPr>
          <w:lang w:val="en-US"/>
        </w:rPr>
      </w:pPr>
    </w:p>
    <w:p w:rsidR="00C35EA0" w:rsidRPr="00D838FA" w:rsidRDefault="00C35EA0" w:rsidP="00D838FA">
      <w:pPr>
        <w:pStyle w:val="CommentText"/>
        <w:bidi w:val="0"/>
        <w:rPr>
          <w:color w:val="C00000"/>
          <w:lang w:val="en-US"/>
        </w:rPr>
      </w:pPr>
      <w:r w:rsidRPr="00D838FA">
        <w:rPr>
          <w:color w:val="C00000"/>
          <w:lang w:val="en-US"/>
        </w:rPr>
        <w:t>Reference was changed and more explanations were provided.</w:t>
      </w:r>
    </w:p>
  </w:comment>
  <w:comment w:id="39" w:author="Author" w:initials="A">
    <w:p w:rsidR="00C35EA0" w:rsidRDefault="00C35EA0" w:rsidP="00DA6336">
      <w:pPr>
        <w:pStyle w:val="CommentText"/>
        <w:bidi w:val="0"/>
        <w:rPr>
          <w:rStyle w:val="CommentReference"/>
          <w:lang w:val="en-US"/>
        </w:rPr>
      </w:pPr>
      <w:r>
        <w:rPr>
          <w:rStyle w:val="CommentReference"/>
        </w:rPr>
        <w:annotationRef/>
      </w:r>
      <w:r>
        <w:rPr>
          <w:rFonts w:hint="cs"/>
          <w:lang w:val="en-US"/>
        </w:rPr>
        <w:t>Reviewer</w:t>
      </w:r>
      <w:r>
        <w:rPr>
          <w:rFonts w:hint="cs"/>
          <w:rtl/>
          <w:lang w:val="en-US"/>
        </w:rPr>
        <w:t xml:space="preserve"> </w:t>
      </w:r>
      <w:r>
        <w:rPr>
          <w:rFonts w:hint="cs"/>
          <w:rtl/>
          <w:lang w:val="en-US"/>
        </w:rPr>
        <w:t xml:space="preserve">1: </w:t>
      </w:r>
      <w:r>
        <w:rPr>
          <w:rStyle w:val="CommentReference"/>
        </w:rPr>
        <w:t>Rephrase for clarity</w:t>
      </w:r>
    </w:p>
    <w:p w:rsidR="00C35EA0" w:rsidRPr="00DA6336" w:rsidRDefault="00C35EA0" w:rsidP="00DA6336">
      <w:pPr>
        <w:pStyle w:val="CommentText"/>
        <w:bidi w:val="0"/>
        <w:rPr>
          <w:rStyle w:val="CommentReference"/>
          <w:lang w:val="en-US"/>
        </w:rPr>
      </w:pPr>
    </w:p>
    <w:p w:rsidR="00C35EA0" w:rsidRPr="00DA6336" w:rsidRDefault="00C35EA0" w:rsidP="00DA6336">
      <w:pPr>
        <w:pStyle w:val="CommentText"/>
        <w:bidi w:val="0"/>
        <w:rPr>
          <w:color w:val="C00000"/>
          <w:lang w:val="en-US"/>
        </w:rPr>
      </w:pPr>
      <w:r w:rsidRPr="00DA6336">
        <w:rPr>
          <w:rStyle w:val="CommentReference"/>
          <w:color w:val="C00000"/>
          <w:lang w:val="en-US"/>
        </w:rPr>
        <w:t>Done.</w:t>
      </w:r>
    </w:p>
  </w:comment>
  <w:comment w:id="46" w:author="Author" w:initials="A">
    <w:p w:rsidR="00C35EA0" w:rsidRDefault="00C35EA0">
      <w:pPr>
        <w:pStyle w:val="CommentText"/>
        <w:rPr>
          <w:lang w:val="en-US"/>
        </w:rPr>
      </w:pPr>
      <w:r>
        <w:rPr>
          <w:rStyle w:val="CommentReference"/>
        </w:rPr>
        <w:annotationRef/>
      </w:r>
      <w:r>
        <w:rPr>
          <w:rFonts w:hint="cs"/>
        </w:rPr>
        <w:t>R</w:t>
      </w:r>
      <w:r>
        <w:rPr>
          <w:lang w:val="en-US"/>
        </w:rPr>
        <w:t xml:space="preserve">eviewer 1: </w:t>
      </w:r>
      <w:r>
        <w:t>Not traceable, so as to go-through the scale and questionnaire</w:t>
      </w:r>
    </w:p>
    <w:p w:rsidR="00C35EA0" w:rsidRPr="00642372" w:rsidRDefault="00C35EA0">
      <w:pPr>
        <w:pStyle w:val="CommentText"/>
        <w:rPr>
          <w:lang w:val="en-US"/>
        </w:rPr>
      </w:pPr>
    </w:p>
    <w:p w:rsidR="00C35EA0" w:rsidRPr="00642372" w:rsidRDefault="00C35EA0" w:rsidP="00642372">
      <w:pPr>
        <w:pStyle w:val="CommentText"/>
        <w:bidi w:val="0"/>
        <w:rPr>
          <w:lang w:val="en-US"/>
        </w:rPr>
      </w:pPr>
      <w:r w:rsidRPr="00DA6336">
        <w:rPr>
          <w:color w:val="C00000"/>
          <w:lang w:val="en-US"/>
        </w:rPr>
        <w:t>Correct reference</w:t>
      </w:r>
      <w:r w:rsidRPr="00642372">
        <w:rPr>
          <w:color w:val="C00000"/>
          <w:lang w:val="en-US"/>
        </w:rPr>
        <w:t xml:space="preserve"> is inserted</w:t>
      </w:r>
    </w:p>
  </w:comment>
  <w:comment w:id="48" w:author="Author" w:initials="A">
    <w:p w:rsidR="00C35EA0" w:rsidRDefault="00C35EA0" w:rsidP="00DA6336">
      <w:pPr>
        <w:pStyle w:val="CommentText"/>
        <w:bidi w:val="0"/>
        <w:rPr>
          <w:lang w:val="en-IN"/>
        </w:rPr>
      </w:pPr>
      <w:r>
        <w:rPr>
          <w:rStyle w:val="CommentReference"/>
        </w:rPr>
        <w:annotationRef/>
      </w:r>
      <w:r>
        <w:rPr>
          <w:rFonts w:hint="cs"/>
          <w:lang w:val="en-IN"/>
        </w:rPr>
        <w:t>Editor</w:t>
      </w:r>
      <w:r>
        <w:rPr>
          <w:rFonts w:hint="cs"/>
          <w:rtl/>
          <w:lang w:val="en-IN"/>
        </w:rPr>
        <w:t xml:space="preserve">: </w:t>
      </w:r>
      <w:r>
        <w:rPr>
          <w:lang w:val="en-IN"/>
        </w:rPr>
        <w:t>Written, oral or video recorded?</w:t>
      </w:r>
    </w:p>
    <w:p w:rsidR="00C35EA0" w:rsidRDefault="00C35EA0" w:rsidP="00DA6336">
      <w:pPr>
        <w:pStyle w:val="CommentText"/>
        <w:bidi w:val="0"/>
        <w:rPr>
          <w:lang w:val="en-IN"/>
        </w:rPr>
      </w:pPr>
    </w:p>
    <w:p w:rsidR="00C35EA0" w:rsidRPr="00DA6336" w:rsidRDefault="00C35EA0" w:rsidP="00DA6336">
      <w:pPr>
        <w:pStyle w:val="CommentText"/>
        <w:bidi w:val="0"/>
        <w:rPr>
          <w:color w:val="C00000"/>
          <w:lang w:val="en-IN"/>
        </w:rPr>
      </w:pPr>
      <w:r w:rsidRPr="00DA6336">
        <w:rPr>
          <w:color w:val="C00000"/>
          <w:lang w:val="en-IN"/>
        </w:rPr>
        <w:t>Done.</w:t>
      </w:r>
    </w:p>
  </w:comment>
  <w:comment w:id="52" w:author="Author" w:initials="A">
    <w:p w:rsidR="00C35EA0" w:rsidRDefault="00C35EA0" w:rsidP="00DA6336">
      <w:pPr>
        <w:pStyle w:val="CommentText"/>
        <w:bidi w:val="0"/>
        <w:rPr>
          <w:lang w:val="en-IN"/>
        </w:rPr>
      </w:pPr>
      <w:r>
        <w:rPr>
          <w:rStyle w:val="CommentReference"/>
        </w:rPr>
        <w:annotationRef/>
      </w:r>
      <w:r>
        <w:rPr>
          <w:lang w:val="en-IN"/>
        </w:rPr>
        <w:t>Editor: This was a separate questionnaire from the KAP questionnaire, right? Please ensure that both are accurately labelled and provided.</w:t>
      </w:r>
    </w:p>
    <w:p w:rsidR="00C35EA0" w:rsidRDefault="00C35EA0" w:rsidP="001F6C91">
      <w:pPr>
        <w:pStyle w:val="CommentText"/>
        <w:bidi w:val="0"/>
        <w:rPr>
          <w:lang w:val="en-IN"/>
        </w:rPr>
      </w:pPr>
    </w:p>
    <w:p w:rsidR="00C35EA0" w:rsidRPr="001F6C91" w:rsidRDefault="00C35EA0" w:rsidP="001F6C91">
      <w:pPr>
        <w:pStyle w:val="CommentText"/>
        <w:bidi w:val="0"/>
        <w:rPr>
          <w:color w:val="C00000"/>
          <w:lang w:val="en-IN"/>
        </w:rPr>
      </w:pPr>
      <w:r w:rsidRPr="001F6C91">
        <w:rPr>
          <w:color w:val="C00000"/>
          <w:lang w:val="en-IN"/>
        </w:rPr>
        <w:t>Some explanation</w:t>
      </w:r>
      <w:r>
        <w:rPr>
          <w:color w:val="C00000"/>
          <w:lang w:val="en-IN"/>
        </w:rPr>
        <w:t>s</w:t>
      </w:r>
      <w:r w:rsidRPr="001F6C91">
        <w:rPr>
          <w:color w:val="C00000"/>
          <w:lang w:val="en-IN"/>
        </w:rPr>
        <w:t xml:space="preserve"> were added.</w:t>
      </w:r>
    </w:p>
  </w:comment>
  <w:comment w:id="59" w:author="Author" w:initials="A">
    <w:p w:rsidR="00C35EA0" w:rsidRDefault="00C35EA0" w:rsidP="00E87FB4">
      <w:pPr>
        <w:pStyle w:val="CommentText"/>
        <w:bidi w:val="0"/>
        <w:rPr>
          <w:lang w:val="en-IN"/>
        </w:rPr>
      </w:pPr>
      <w:r>
        <w:rPr>
          <w:rStyle w:val="CommentReference"/>
        </w:rPr>
        <w:annotationRef/>
      </w:r>
      <w:r>
        <w:rPr>
          <w:rFonts w:hint="cs"/>
          <w:lang w:val="en-IN"/>
        </w:rPr>
        <w:t>Editor</w:t>
      </w:r>
      <w:r>
        <w:rPr>
          <w:lang w:val="en-IN"/>
        </w:rPr>
        <w:t>: Researchers?</w:t>
      </w:r>
    </w:p>
    <w:p w:rsidR="00C35EA0" w:rsidRDefault="00C35EA0" w:rsidP="00E87FB4">
      <w:pPr>
        <w:pStyle w:val="CommentText"/>
        <w:bidi w:val="0"/>
        <w:rPr>
          <w:lang w:val="en-IN"/>
        </w:rPr>
      </w:pPr>
    </w:p>
    <w:p w:rsidR="00C35EA0" w:rsidRPr="00E87FB4" w:rsidRDefault="00C35EA0" w:rsidP="00E87FB4">
      <w:pPr>
        <w:pStyle w:val="CommentText"/>
        <w:bidi w:val="0"/>
        <w:rPr>
          <w:color w:val="C00000"/>
          <w:lang w:val="en-IN"/>
        </w:rPr>
      </w:pPr>
      <w:r w:rsidRPr="00E87FB4">
        <w:rPr>
          <w:color w:val="C00000"/>
          <w:lang w:val="en-IN"/>
        </w:rPr>
        <w:t>Done.</w:t>
      </w:r>
    </w:p>
  </w:comment>
  <w:comment w:id="215" w:author="Author" w:initials="A">
    <w:p w:rsidR="00C35EA0" w:rsidRDefault="00C35EA0" w:rsidP="00013779">
      <w:pPr>
        <w:pStyle w:val="CommentText"/>
        <w:bidi w:val="0"/>
        <w:rPr>
          <w:lang w:val="en-US"/>
        </w:rPr>
      </w:pPr>
      <w:r>
        <w:rPr>
          <w:rStyle w:val="CommentReference"/>
        </w:rPr>
        <w:annotationRef/>
      </w:r>
      <w:r>
        <w:rPr>
          <w:rFonts w:hint="cs"/>
        </w:rPr>
        <w:t>Reviewer</w:t>
      </w:r>
      <w:r>
        <w:rPr>
          <w:rFonts w:hint="cs"/>
          <w:rtl/>
        </w:rPr>
        <w:t xml:space="preserve"> </w:t>
      </w:r>
      <w:r>
        <w:rPr>
          <w:rFonts w:hint="cs"/>
          <w:rtl/>
        </w:rPr>
        <w:t>This part needs rewriting in view of the subsequent paragraphs/</w:t>
      </w:r>
    </w:p>
    <w:p w:rsidR="00C35EA0" w:rsidRDefault="00C35EA0" w:rsidP="00A26DE1">
      <w:pPr>
        <w:pStyle w:val="CommentText"/>
        <w:bidi w:val="0"/>
        <w:rPr>
          <w:lang w:val="en-US"/>
        </w:rPr>
      </w:pPr>
    </w:p>
    <w:p w:rsidR="00C35EA0" w:rsidRPr="00A26DE1" w:rsidRDefault="00C35EA0" w:rsidP="00A26DE1">
      <w:pPr>
        <w:pStyle w:val="CommentText"/>
        <w:bidi w:val="0"/>
        <w:rPr>
          <w:rtl/>
          <w:lang w:val="en-US"/>
        </w:rPr>
      </w:pPr>
      <w:r w:rsidRPr="00A26DE1">
        <w:rPr>
          <w:color w:val="C00000"/>
          <w:lang w:val="en-US"/>
        </w:rPr>
        <w:t>Done</w:t>
      </w:r>
      <w:r>
        <w:rPr>
          <w:lang w:val="en-US"/>
        </w:rPr>
        <w:t>.</w:t>
      </w:r>
    </w:p>
    <w:p w:rsidR="00C35EA0" w:rsidRDefault="00C35EA0" w:rsidP="00013779">
      <w:pPr>
        <w:pStyle w:val="CommentText"/>
        <w:bidi w:val="0"/>
      </w:pPr>
    </w:p>
  </w:comment>
  <w:comment w:id="213" w:author="Author" w:initials="A">
    <w:p w:rsidR="00C35EA0" w:rsidRPr="00675F08" w:rsidRDefault="00C35EA0" w:rsidP="00013779">
      <w:pPr>
        <w:pStyle w:val="CommentText"/>
        <w:bidi w:val="0"/>
        <w:jc w:val="both"/>
        <w:rPr>
          <w:lang w:val="en-US"/>
        </w:rPr>
      </w:pPr>
      <w:r>
        <w:rPr>
          <w:rStyle w:val="CommentReference"/>
        </w:rPr>
        <w:annotationRef/>
      </w:r>
      <w:r>
        <w:rPr>
          <w:rFonts w:hint="cs"/>
          <w:lang w:val="en-US"/>
        </w:rPr>
        <w:t>Reviewer</w:t>
      </w:r>
      <w:r>
        <w:rPr>
          <w:rFonts w:hint="cs"/>
          <w:rtl/>
          <w:lang w:val="en-US"/>
        </w:rPr>
        <w:t xml:space="preserve"> </w:t>
      </w:r>
      <w:bookmarkStart w:id="216" w:name="_Hlk512687516"/>
      <w:r>
        <w:rPr>
          <w:rFonts w:hint="cs"/>
          <w:rtl/>
        </w:rPr>
        <w:t>This is a very convoluted way of saying things</w:t>
      </w:r>
      <w:bookmarkEnd w:id="216"/>
    </w:p>
  </w:comment>
  <w:comment w:id="361" w:author="Author" w:initials="A">
    <w:p w:rsidR="00C35EA0" w:rsidRPr="00EF0B14" w:rsidRDefault="00C35EA0" w:rsidP="002E4C15">
      <w:pPr>
        <w:pStyle w:val="CommentText"/>
        <w:bidi w:val="0"/>
        <w:rPr>
          <w:color w:val="C00000"/>
          <w:lang w:val="en-US"/>
        </w:rPr>
      </w:pPr>
      <w:r>
        <w:rPr>
          <w:rStyle w:val="CommentReference"/>
        </w:rPr>
        <w:annotationRef/>
      </w:r>
      <w:r w:rsidRPr="00EF0B14">
        <w:rPr>
          <w:color w:val="C00000"/>
          <w:lang w:val="en-US"/>
        </w:rPr>
        <w:t>Discussion part is rewritten according to the editor and reviewers comments.</w:t>
      </w:r>
    </w:p>
  </w:comment>
  <w:comment w:id="394" w:author="Author" w:initials="A">
    <w:p w:rsidR="00C35EA0" w:rsidRPr="0058504E" w:rsidRDefault="00C35EA0" w:rsidP="00E87FB4">
      <w:pPr>
        <w:pStyle w:val="CommentText"/>
        <w:bidi w:val="0"/>
        <w:rPr>
          <w:lang w:val="en-IN"/>
        </w:rPr>
      </w:pPr>
      <w:r>
        <w:rPr>
          <w:rStyle w:val="CommentReference"/>
        </w:rPr>
        <w:annotationRef/>
      </w:r>
      <w:r>
        <w:rPr>
          <w:lang w:val="en-IN"/>
        </w:rPr>
        <w:t xml:space="preserve">Editor: Try and avoid reviewing literature in this Discussion section – this section is for discussing your study findings and their implications. Cross comparisons should be minimal. </w:t>
      </w:r>
    </w:p>
  </w:comment>
  <w:comment w:id="398" w:author="Author" w:initials="A">
    <w:p w:rsidR="00C35EA0" w:rsidRPr="00F11A4A" w:rsidRDefault="00C35EA0" w:rsidP="00E87FB4">
      <w:pPr>
        <w:pStyle w:val="CommentText"/>
        <w:bidi w:val="0"/>
        <w:rPr>
          <w:lang w:val="en-IN"/>
        </w:rPr>
      </w:pPr>
      <w:r>
        <w:rPr>
          <w:rStyle w:val="CommentReference"/>
        </w:rPr>
        <w:annotationRef/>
      </w:r>
      <w:r>
        <w:rPr>
          <w:lang w:val="en-IN"/>
        </w:rPr>
        <w:t xml:space="preserve">Editor: One is not clear if the authors are flagging this (i.e. the greater impact of lecturing) as a significant finding of the study, OR as an anomaly. This needs to be made clear since this can change the whole argument that paper is trying to make.  </w:t>
      </w:r>
    </w:p>
  </w:comment>
  <w:comment w:id="410" w:author="Author" w:initials="A">
    <w:p w:rsidR="00C35EA0" w:rsidRPr="00AB1D6B" w:rsidRDefault="00C35EA0" w:rsidP="00E87FB4">
      <w:pPr>
        <w:pStyle w:val="CommentText"/>
        <w:bidi w:val="0"/>
        <w:rPr>
          <w:lang w:val="en-IN"/>
        </w:rPr>
      </w:pPr>
      <w:r>
        <w:rPr>
          <w:rStyle w:val="CommentReference"/>
        </w:rPr>
        <w:annotationRef/>
      </w:r>
      <w:r>
        <w:rPr>
          <w:lang w:val="en-IN"/>
        </w:rPr>
        <w:t xml:space="preserve">Editor: Used where? As part of the nurses’ routine training? </w:t>
      </w:r>
    </w:p>
  </w:comment>
  <w:comment w:id="417" w:author="Author" w:initials="A">
    <w:p w:rsidR="00C35EA0" w:rsidRDefault="00C35EA0" w:rsidP="006130D2">
      <w:pPr>
        <w:pStyle w:val="CommentText"/>
        <w:bidi w:val="0"/>
        <w:rPr>
          <w:lang w:val="en-US"/>
        </w:rPr>
      </w:pPr>
      <w:r>
        <w:rPr>
          <w:rStyle w:val="CommentReference"/>
        </w:rPr>
        <w:annotationRef/>
      </w:r>
      <w:r>
        <w:rPr>
          <w:lang w:val="en-IN"/>
        </w:rPr>
        <w:t>Editor: T</w:t>
      </w:r>
      <w:r w:rsidRPr="00AC56F3">
        <w:t xml:space="preserve">his </w:t>
      </w:r>
      <w:r>
        <w:rPr>
          <w:lang w:val="en-IN"/>
        </w:rPr>
        <w:t xml:space="preserve">sentence </w:t>
      </w:r>
      <w:r w:rsidRPr="00AC56F3">
        <w:t xml:space="preserve">should go in towards the start of the discussion </w:t>
      </w:r>
      <w:r>
        <w:rPr>
          <w:lang w:val="en-IN"/>
        </w:rPr>
        <w:t xml:space="preserve">and </w:t>
      </w:r>
      <w:r>
        <w:t>not at this late</w:t>
      </w:r>
      <w:r w:rsidRPr="00AC56F3">
        <w:t xml:space="preserve"> stage</w:t>
      </w:r>
    </w:p>
    <w:p w:rsidR="00C35EA0" w:rsidRDefault="00C35EA0" w:rsidP="00BD7249">
      <w:pPr>
        <w:pStyle w:val="CommentText"/>
        <w:bidi w:val="0"/>
        <w:rPr>
          <w:lang w:val="en-US"/>
        </w:rPr>
      </w:pPr>
    </w:p>
    <w:p w:rsidR="00C35EA0" w:rsidRPr="00BD7249" w:rsidRDefault="00C35EA0" w:rsidP="00BD7249">
      <w:pPr>
        <w:pStyle w:val="CommentText"/>
        <w:bidi w:val="0"/>
        <w:rPr>
          <w:color w:val="C00000"/>
          <w:lang w:val="en-US"/>
        </w:rPr>
      </w:pPr>
      <w:r w:rsidRPr="00BD7249">
        <w:rPr>
          <w:color w:val="C00000"/>
          <w:lang w:val="en-US"/>
        </w:rPr>
        <w:t>Done.</w:t>
      </w:r>
    </w:p>
  </w:comment>
  <w:comment w:id="423" w:author="Author" w:initials="A">
    <w:p w:rsidR="00C35EA0" w:rsidRPr="00FE0664" w:rsidRDefault="00C35EA0" w:rsidP="00C23207">
      <w:pPr>
        <w:pStyle w:val="CommentText"/>
        <w:bidi w:val="0"/>
        <w:rPr>
          <w:lang w:val="en-IN"/>
        </w:rPr>
      </w:pPr>
      <w:r>
        <w:rPr>
          <w:rStyle w:val="CommentReference"/>
        </w:rPr>
        <w:annotationRef/>
      </w:r>
      <w:r>
        <w:rPr>
          <w:lang w:val="en-IN"/>
        </w:rPr>
        <w:t xml:space="preserve">Editor: Too much review of literature at this stage. If this is absolutely important for facilitating the discussion per se, then the sentences need to be rewritten for improved coherence. </w:t>
      </w:r>
    </w:p>
  </w:comment>
  <w:comment w:id="424" w:author="Author" w:initials="A">
    <w:p w:rsidR="00C35EA0" w:rsidRPr="00F066AE" w:rsidRDefault="00C35EA0" w:rsidP="00C23207">
      <w:pPr>
        <w:pStyle w:val="CommentText"/>
        <w:bidi w:val="0"/>
        <w:rPr>
          <w:lang w:val="en-IN"/>
        </w:rPr>
      </w:pPr>
      <w:r>
        <w:rPr>
          <w:rStyle w:val="CommentReference"/>
        </w:rPr>
        <w:annotationRef/>
      </w:r>
      <w:r>
        <w:rPr>
          <w:lang w:val="en-IN"/>
        </w:rPr>
        <w:t xml:space="preserve">Editor: What performance? More enunciation needed at this point. </w:t>
      </w:r>
    </w:p>
  </w:comment>
  <w:comment w:id="432" w:author="Author" w:initials="A">
    <w:p w:rsidR="00C35EA0" w:rsidRPr="00D47871" w:rsidRDefault="00C35EA0" w:rsidP="00817D6D">
      <w:pPr>
        <w:pStyle w:val="CommentText"/>
        <w:bidi w:val="0"/>
        <w:rPr>
          <w:color w:val="C00000"/>
        </w:rPr>
      </w:pPr>
      <w:r>
        <w:rPr>
          <w:rStyle w:val="CommentReference"/>
        </w:rPr>
        <w:annotationRef/>
      </w:r>
      <w:r w:rsidRPr="00D47871">
        <w:rPr>
          <w:color w:val="C00000"/>
          <w:lang w:val="en-US"/>
        </w:rPr>
        <w:t>Conclusion</w:t>
      </w:r>
      <w:r w:rsidRPr="00D47871">
        <w:rPr>
          <w:color w:val="C00000"/>
        </w:rPr>
        <w:t xml:space="preserve"> part is rewritten according to the editor comments.</w:t>
      </w:r>
    </w:p>
  </w:comment>
  <w:comment w:id="438" w:author="Author" w:initials="A">
    <w:p w:rsidR="00C35EA0" w:rsidRPr="00906089" w:rsidRDefault="00C35EA0" w:rsidP="00C23207">
      <w:pPr>
        <w:pStyle w:val="CommentText"/>
        <w:bidi w:val="0"/>
        <w:rPr>
          <w:lang w:val="en-IN"/>
        </w:rPr>
      </w:pPr>
      <w:r>
        <w:rPr>
          <w:rStyle w:val="CommentReference"/>
        </w:rPr>
        <w:annotationRef/>
      </w:r>
      <w:r>
        <w:rPr>
          <w:lang w:val="en-IN"/>
        </w:rPr>
        <w:t xml:space="preserve">Editor: This is an outright contradiction: </w:t>
      </w:r>
      <w:r w:rsidRPr="00906089">
        <w:rPr>
          <w:lang w:val="en-IN"/>
        </w:rPr>
        <w:t xml:space="preserve">the first sentence under </w:t>
      </w:r>
      <w:r>
        <w:rPr>
          <w:lang w:val="en-IN"/>
        </w:rPr>
        <w:t>D</w:t>
      </w:r>
      <w:r w:rsidRPr="00906089">
        <w:rPr>
          <w:lang w:val="en-IN"/>
        </w:rPr>
        <w:t xml:space="preserve">iscussion says - The present findings showed that </w:t>
      </w:r>
      <w:r w:rsidRPr="00906089">
        <w:rPr>
          <w:b/>
          <w:lang w:val="en-IN"/>
        </w:rPr>
        <w:t>both group reflection and lecture are effective strategies</w:t>
      </w:r>
      <w:r w:rsidRPr="00906089">
        <w:rPr>
          <w:lang w:val="en-IN"/>
        </w:rPr>
        <w:t xml:space="preserve"> for promoting nurses’ knowledge of ethical codes. </w:t>
      </w:r>
      <w:r>
        <w:rPr>
          <w:lang w:val="en-IN"/>
        </w:rPr>
        <w:t xml:space="preserve">Please address this. </w:t>
      </w:r>
    </w:p>
  </w:comment>
  <w:comment w:id="439" w:author="Author" w:initials="A">
    <w:p w:rsidR="00C35EA0" w:rsidRPr="0055628A" w:rsidRDefault="00C35EA0" w:rsidP="00C23207">
      <w:pPr>
        <w:pStyle w:val="CommentText"/>
        <w:bidi w:val="0"/>
        <w:rPr>
          <w:lang w:val="en-IN"/>
        </w:rPr>
      </w:pPr>
      <w:r>
        <w:rPr>
          <w:rStyle w:val="CommentReference"/>
        </w:rPr>
        <w:annotationRef/>
      </w:r>
      <w:r>
        <w:rPr>
          <w:lang w:val="en-IN"/>
        </w:rPr>
        <w:t xml:space="preserve">Editor: Then what’s the difference? Why would one prefer group reflection to lecturing? Why not choose any one at random? You need to justify and argue strongly for your position. </w:t>
      </w:r>
    </w:p>
  </w:comment>
  <w:comment w:id="440" w:author="Author" w:initials="A">
    <w:p w:rsidR="00C35EA0" w:rsidRDefault="00C35EA0" w:rsidP="00C23207">
      <w:pPr>
        <w:pStyle w:val="CommentText"/>
        <w:bidi w:val="0"/>
      </w:pPr>
      <w:r>
        <w:rPr>
          <w:rStyle w:val="CommentReference"/>
        </w:rPr>
        <w:annotationRef/>
      </w:r>
      <w:r>
        <w:rPr>
          <w:rFonts w:hint="cs"/>
        </w:rPr>
        <w:t>Reviewer</w:t>
      </w:r>
      <w:r>
        <w:rPr>
          <w:rFonts w:hint="cs"/>
          <w:rtl/>
        </w:rPr>
        <w:t xml:space="preserve"> </w:t>
      </w:r>
      <w:r>
        <w:rPr>
          <w:rFonts w:hint="cs"/>
          <w:rtl/>
        </w:rPr>
        <w:t xml:space="preserve">1: </w:t>
      </w:r>
    </w:p>
    <w:p w:rsidR="00C35EA0" w:rsidRPr="00B05C2C" w:rsidRDefault="00C35EA0" w:rsidP="00C23207">
      <w:pPr>
        <w:pStyle w:val="CommentText"/>
        <w:bidi w:val="0"/>
        <w:rPr>
          <w:lang w:val="en-US"/>
        </w:rPr>
      </w:pPr>
      <w:r>
        <w:t>Can you help by providing its copy?</w:t>
      </w:r>
      <w:r>
        <w:rPr>
          <w:lang w:val="en-US"/>
        </w:rPr>
        <w:t xml:space="preserve"> When and where thesis was published?</w:t>
      </w:r>
    </w:p>
    <w:p w:rsidR="00C35EA0" w:rsidRDefault="00C35EA0" w:rsidP="00C23207">
      <w:pPr>
        <w:pStyle w:val="CommentText"/>
        <w:bidi w:val="0"/>
        <w:rPr>
          <w:lang w:val="en-US"/>
        </w:rPr>
      </w:pPr>
      <w:r>
        <w:t>How many papers have already been published from the subject Thesis?</w:t>
      </w:r>
    </w:p>
    <w:p w:rsidR="00C35EA0" w:rsidRDefault="00C35EA0" w:rsidP="005F1DB3">
      <w:pPr>
        <w:pStyle w:val="CommentText"/>
        <w:bidi w:val="0"/>
        <w:rPr>
          <w:lang w:val="en-US"/>
        </w:rPr>
      </w:pPr>
    </w:p>
    <w:p w:rsidR="00C35EA0" w:rsidRPr="003F66A6" w:rsidRDefault="00C35EA0" w:rsidP="007350CD">
      <w:pPr>
        <w:pStyle w:val="CommentText"/>
        <w:bidi w:val="0"/>
        <w:rPr>
          <w:color w:val="C00000"/>
          <w:lang w:val="en-US"/>
        </w:rPr>
      </w:pPr>
      <w:r w:rsidRPr="003F66A6">
        <w:rPr>
          <w:color w:val="C00000"/>
          <w:lang w:val="en-US"/>
        </w:rPr>
        <w:t xml:space="preserve">This thesis is written in Persian </w:t>
      </w:r>
      <w:r>
        <w:rPr>
          <w:color w:val="C00000"/>
          <w:lang w:val="en-US"/>
        </w:rPr>
        <w:t xml:space="preserve">and </w:t>
      </w:r>
      <w:r>
        <w:rPr>
          <w:color w:val="C00000"/>
          <w:lang w:val="en-US"/>
        </w:rPr>
        <w:t>only</w:t>
      </w:r>
      <w:r>
        <w:rPr>
          <w:color w:val="C00000"/>
          <w:lang w:val="en-US"/>
        </w:rPr>
        <w:t xml:space="preserve"> this article is </w:t>
      </w:r>
      <w:proofErr w:type="spellStart"/>
      <w:r>
        <w:rPr>
          <w:color w:val="C00000"/>
          <w:lang w:val="en-US"/>
        </w:rPr>
        <w:t>ext</w:t>
      </w:r>
      <w:r w:rsidRPr="003F66A6">
        <w:rPr>
          <w:color w:val="C00000"/>
          <w:lang w:val="en-US"/>
        </w:rPr>
        <w:t>tracted</w:t>
      </w:r>
      <w:proofErr w:type="spellEnd"/>
      <w:r w:rsidRPr="003F66A6">
        <w:rPr>
          <w:color w:val="C00000"/>
          <w:lang w:val="en-US"/>
        </w:rPr>
        <w:t xml:space="preserve"> from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yriad-BoldItalic">
    <w:altName w:val="Times New Roman"/>
    <w:panose1 w:val="00000000000000000000"/>
    <w:charset w:val="00"/>
    <w:family w:val="roman"/>
    <w:notTrueType/>
    <w:pitch w:val="default"/>
  </w:font>
  <w:font w:name="Myriad-Italic">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Lotus">
    <w:altName w:val="Times New Roman"/>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B3A" w:rsidRDefault="00787F41" w:rsidP="00A2399A">
    <w:pPr>
      <w:pStyle w:val="Footer"/>
      <w:bidi w:val="0"/>
      <w:jc w:val="center"/>
    </w:pPr>
    <w:r>
      <w:fldChar w:fldCharType="begin"/>
    </w:r>
    <w:r>
      <w:instrText xml:space="preserve"> PAGE   \* MERGEFORMAT </w:instrText>
    </w:r>
    <w:r>
      <w:fldChar w:fldCharType="separate"/>
    </w:r>
    <w:r>
      <w:rPr>
        <w:noProof/>
      </w:rPr>
      <w:t>1</w:t>
    </w:r>
    <w:r>
      <w:rPr>
        <w:noProof/>
      </w:rPr>
      <w:fldChar w:fldCharType="end"/>
    </w:r>
  </w:p>
  <w:p w:rsidR="00750B3A" w:rsidRDefault="00787F4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C73"/>
    <w:multiLevelType w:val="hybridMultilevel"/>
    <w:tmpl w:val="081C5D20"/>
    <w:lvl w:ilvl="0" w:tplc="24AC6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6844"/>
    <w:multiLevelType w:val="hybridMultilevel"/>
    <w:tmpl w:val="8B5EF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A43A9"/>
    <w:multiLevelType w:val="hybridMultilevel"/>
    <w:tmpl w:val="E58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C7DA6"/>
    <w:multiLevelType w:val="hybridMultilevel"/>
    <w:tmpl w:val="603C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8C069D"/>
    <w:multiLevelType w:val="hybridMultilevel"/>
    <w:tmpl w:val="EFBA6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35EA0"/>
    <w:rsid w:val="0078413D"/>
    <w:rsid w:val="00787F41"/>
    <w:rsid w:val="00C35EA0"/>
    <w:rsid w:val="00FB0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Elbow Connector 1"/>
        <o:r id="V:Rule2" type="connector" idref="#Straight Arrow Connector 20"/>
        <o:r id="V:Rule3" type="connector" idref="#AutoShape 76"/>
        <o:r id="V:Rule4" type="connector" idref="#Straight Arrow Connector 10"/>
        <o:r id="V:Rule5" type="connector" idref="#Straight Arrow Connector 7"/>
        <o:r id="V:Rule6" type="connector" idref="#Straight Arrow Connector 13"/>
        <o:r id="V:Rule7" type="connector" idref="#Straight Arrow Connector 19"/>
        <o:r id="V:Rule8" type="connector" idref="#Straight Arrow Connector 5"/>
        <o:r id="V:Rule9" type="connector" idref="#Elbow Connector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EA0"/>
    <w:pPr>
      <w:bidi/>
    </w:pPr>
    <w:rPr>
      <w:rFonts w:ascii="Calibri" w:eastAsia="Calibri" w:hAnsi="Calibri" w:cs="Arial"/>
      <w:lang w:bidi="fa-IR"/>
    </w:rPr>
  </w:style>
  <w:style w:type="paragraph" w:styleId="Heading2">
    <w:name w:val="heading 2"/>
    <w:basedOn w:val="Normal"/>
    <w:next w:val="Normal"/>
    <w:link w:val="Heading2Char"/>
    <w:uiPriority w:val="9"/>
    <w:semiHidden/>
    <w:unhideWhenUsed/>
    <w:qFormat/>
    <w:rsid w:val="00C35EA0"/>
    <w:pPr>
      <w:keepNext/>
      <w:keepLines/>
      <w:bidi w:val="0"/>
      <w:spacing w:before="200" w:after="0"/>
      <w:outlineLvl w:val="1"/>
    </w:pPr>
    <w:rPr>
      <w:rFonts w:ascii="Cambria" w:eastAsia="Times New Roman" w:hAnsi="Cambria" w:cs="Times New Roman"/>
      <w:b/>
      <w:bCs/>
      <w:color w:val="4F81BD"/>
      <w:sz w:val="26"/>
      <w:szCs w:val="26"/>
      <w:lang w:val="x-none" w:eastAsia="x-none" w:bidi="ar-SA"/>
    </w:rPr>
  </w:style>
  <w:style w:type="character" w:default="1" w:styleId="DefaultParagraphFont">
    <w:name w:val="Default Paragraph Font"/>
    <w:uiPriority w:val="1"/>
    <w:unhideWhenUsed/>
    <w:rsid w:val="00C35E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5EA0"/>
  </w:style>
  <w:style w:type="character" w:customStyle="1" w:styleId="Heading2Char">
    <w:name w:val="Heading 2 Char"/>
    <w:link w:val="Heading2"/>
    <w:uiPriority w:val="9"/>
    <w:semiHidden/>
    <w:rsid w:val="00C35EA0"/>
    <w:rPr>
      <w:rFonts w:ascii="Cambria" w:eastAsia="Times New Roman" w:hAnsi="Cambria" w:cs="Times New Roman"/>
      <w:b/>
      <w:bCs/>
      <w:color w:val="4F81BD"/>
      <w:sz w:val="26"/>
      <w:szCs w:val="26"/>
      <w:lang w:val="x-none" w:eastAsia="x-none"/>
    </w:rPr>
  </w:style>
  <w:style w:type="paragraph" w:styleId="ListParagraph">
    <w:name w:val="List Paragraph"/>
    <w:basedOn w:val="Normal"/>
    <w:uiPriority w:val="34"/>
    <w:qFormat/>
    <w:rsid w:val="00C35EA0"/>
    <w:pPr>
      <w:ind w:left="720"/>
      <w:contextualSpacing/>
    </w:pPr>
  </w:style>
  <w:style w:type="character" w:styleId="CommentReference">
    <w:name w:val="annotation reference"/>
    <w:uiPriority w:val="99"/>
    <w:semiHidden/>
    <w:unhideWhenUsed/>
    <w:rsid w:val="00C35EA0"/>
    <w:rPr>
      <w:sz w:val="18"/>
      <w:szCs w:val="18"/>
    </w:rPr>
  </w:style>
  <w:style w:type="paragraph" w:styleId="CommentText">
    <w:name w:val="annotation text"/>
    <w:basedOn w:val="Normal"/>
    <w:link w:val="CommentTextChar"/>
    <w:uiPriority w:val="99"/>
    <w:semiHidden/>
    <w:unhideWhenUsed/>
    <w:rsid w:val="00C35EA0"/>
    <w:pPr>
      <w:spacing w:line="240" w:lineRule="auto"/>
    </w:pPr>
    <w:rPr>
      <w:rFonts w:cs="Times New Roman"/>
      <w:sz w:val="24"/>
      <w:szCs w:val="24"/>
      <w:lang w:val="x-none" w:eastAsia="x-none" w:bidi="ar-SA"/>
    </w:rPr>
  </w:style>
  <w:style w:type="character" w:customStyle="1" w:styleId="CommentTextChar">
    <w:name w:val="Comment Text Char"/>
    <w:link w:val="CommentText"/>
    <w:uiPriority w:val="99"/>
    <w:semiHidden/>
    <w:rsid w:val="00C35EA0"/>
    <w:rPr>
      <w:rFonts w:ascii="Calibri" w:eastAsia="Calibri" w:hAnsi="Calibri" w:cs="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C35EA0"/>
    <w:rPr>
      <w:b/>
      <w:bCs/>
      <w:sz w:val="20"/>
      <w:szCs w:val="20"/>
    </w:rPr>
  </w:style>
  <w:style w:type="character" w:customStyle="1" w:styleId="CommentSubjectChar">
    <w:name w:val="Comment Subject Char"/>
    <w:link w:val="CommentSubject"/>
    <w:uiPriority w:val="99"/>
    <w:semiHidden/>
    <w:rsid w:val="00C35EA0"/>
    <w:rPr>
      <w:rFonts w:ascii="Calibri" w:eastAsia="Calibri" w:hAnsi="Calibri" w:cs="Times New Roman"/>
      <w:b/>
      <w:bCs/>
      <w:sz w:val="20"/>
      <w:szCs w:val="20"/>
      <w:lang w:val="x-none" w:eastAsia="x-none"/>
    </w:rPr>
  </w:style>
  <w:style w:type="paragraph" w:styleId="BalloonText">
    <w:name w:val="Balloon Text"/>
    <w:basedOn w:val="Normal"/>
    <w:link w:val="BalloonTextChar"/>
    <w:uiPriority w:val="99"/>
    <w:semiHidden/>
    <w:unhideWhenUsed/>
    <w:rsid w:val="00C35EA0"/>
    <w:pPr>
      <w:spacing w:after="0" w:line="240" w:lineRule="auto"/>
    </w:pPr>
    <w:rPr>
      <w:rFonts w:ascii="Times New Roman" w:hAnsi="Times New Roman" w:cs="Times New Roman"/>
      <w:sz w:val="18"/>
      <w:szCs w:val="18"/>
      <w:lang w:val="x-none" w:eastAsia="x-none" w:bidi="ar-SA"/>
    </w:rPr>
  </w:style>
  <w:style w:type="character" w:customStyle="1" w:styleId="BalloonTextChar">
    <w:name w:val="Balloon Text Char"/>
    <w:link w:val="BalloonText"/>
    <w:uiPriority w:val="99"/>
    <w:semiHidden/>
    <w:rsid w:val="00C35EA0"/>
    <w:rPr>
      <w:rFonts w:ascii="Times New Roman" w:eastAsia="Calibri" w:hAnsi="Times New Roman" w:cs="Times New Roman"/>
      <w:sz w:val="18"/>
      <w:szCs w:val="18"/>
      <w:lang w:val="x-none" w:eastAsia="x-none"/>
    </w:rPr>
  </w:style>
  <w:style w:type="paragraph" w:styleId="Revision">
    <w:name w:val="Revision"/>
    <w:hidden/>
    <w:uiPriority w:val="99"/>
    <w:semiHidden/>
    <w:rsid w:val="00C35EA0"/>
    <w:pPr>
      <w:spacing w:after="0" w:line="240" w:lineRule="auto"/>
    </w:pPr>
    <w:rPr>
      <w:rFonts w:ascii="Calibri" w:eastAsia="Calibri" w:hAnsi="Calibri" w:cs="Arial"/>
      <w:lang w:bidi="fa-IR"/>
    </w:rPr>
  </w:style>
  <w:style w:type="character" w:customStyle="1" w:styleId="fontstyle01">
    <w:name w:val="fontstyle01"/>
    <w:rsid w:val="00C35EA0"/>
    <w:rPr>
      <w:rFonts w:ascii="Myriad-BoldItalic" w:hAnsi="Myriad-BoldItalic" w:hint="default"/>
      <w:b/>
      <w:bCs/>
      <w:i/>
      <w:iCs/>
      <w:color w:val="231F20"/>
      <w:sz w:val="22"/>
      <w:szCs w:val="22"/>
    </w:rPr>
  </w:style>
  <w:style w:type="character" w:customStyle="1" w:styleId="fontstyle11">
    <w:name w:val="fontstyle11"/>
    <w:rsid w:val="00C35EA0"/>
    <w:rPr>
      <w:rFonts w:ascii="Myriad-Italic" w:hAnsi="Myriad-Italic" w:hint="default"/>
      <w:b w:val="0"/>
      <w:bCs w:val="0"/>
      <w:i/>
      <w:iCs/>
      <w:color w:val="231F20"/>
      <w:sz w:val="20"/>
      <w:szCs w:val="20"/>
    </w:rPr>
  </w:style>
  <w:style w:type="paragraph" w:customStyle="1" w:styleId="DecimalAligned">
    <w:name w:val="Decimal Aligned"/>
    <w:basedOn w:val="Normal"/>
    <w:uiPriority w:val="40"/>
    <w:qFormat/>
    <w:rsid w:val="00C35EA0"/>
    <w:pPr>
      <w:tabs>
        <w:tab w:val="decimal" w:pos="360"/>
      </w:tabs>
      <w:bidi w:val="0"/>
    </w:pPr>
    <w:rPr>
      <w:rFonts w:eastAsia="Times New Roman"/>
      <w:lang w:bidi="ar-SA"/>
    </w:rPr>
  </w:style>
  <w:style w:type="character" w:styleId="SubtleEmphasis">
    <w:name w:val="Subtle Emphasis"/>
    <w:uiPriority w:val="19"/>
    <w:qFormat/>
    <w:rsid w:val="00C35EA0"/>
    <w:rPr>
      <w:rFonts w:eastAsia="Times New Roman" w:cs="Arial"/>
      <w:bCs w:val="0"/>
      <w:i/>
      <w:iCs/>
      <w:color w:val="808080"/>
      <w:szCs w:val="22"/>
      <w:lang w:val="en-US"/>
    </w:rPr>
  </w:style>
  <w:style w:type="table" w:styleId="MediumShading2-Accent5">
    <w:name w:val="Medium Shading 2 Accent 5"/>
    <w:basedOn w:val="TableNormal"/>
    <w:uiPriority w:val="64"/>
    <w:rsid w:val="00C35EA0"/>
    <w:pPr>
      <w:spacing w:after="0" w:line="240" w:lineRule="auto"/>
    </w:pPr>
    <w:rPr>
      <w:rFonts w:ascii="Calibri" w:eastAsia="Times New Roman" w:hAnsi="Calibri" w:cs="Arial"/>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C35EA0"/>
    <w:rPr>
      <w:color w:val="0000FF"/>
      <w:u w:val="single"/>
    </w:rPr>
  </w:style>
  <w:style w:type="paragraph" w:customStyle="1" w:styleId="EndNoteBibliographyTitle">
    <w:name w:val="EndNote Bibliography Title"/>
    <w:basedOn w:val="Normal"/>
    <w:link w:val="EndNoteBibliographyTitleChar"/>
    <w:rsid w:val="00C35EA0"/>
    <w:pPr>
      <w:spacing w:after="0"/>
      <w:jc w:val="center"/>
    </w:pPr>
    <w:rPr>
      <w:noProof/>
      <w:szCs w:val="20"/>
      <w:lang w:val="x-none" w:eastAsia="x-none"/>
    </w:rPr>
  </w:style>
  <w:style w:type="character" w:customStyle="1" w:styleId="EndNoteBibliographyTitleChar">
    <w:name w:val="EndNote Bibliography Title Char"/>
    <w:link w:val="EndNoteBibliographyTitle"/>
    <w:rsid w:val="00C35EA0"/>
    <w:rPr>
      <w:rFonts w:ascii="Calibri" w:eastAsia="Calibri" w:hAnsi="Calibri" w:cs="Arial"/>
      <w:noProof/>
      <w:szCs w:val="20"/>
      <w:lang w:val="x-none" w:eastAsia="x-none" w:bidi="fa-IR"/>
    </w:rPr>
  </w:style>
  <w:style w:type="paragraph" w:customStyle="1" w:styleId="EndNoteBibliography">
    <w:name w:val="EndNote Bibliography"/>
    <w:basedOn w:val="Normal"/>
    <w:link w:val="EndNoteBibliographyChar"/>
    <w:rsid w:val="00C35EA0"/>
    <w:pPr>
      <w:spacing w:line="240" w:lineRule="auto"/>
    </w:pPr>
    <w:rPr>
      <w:noProof/>
      <w:szCs w:val="20"/>
      <w:lang w:val="x-none" w:eastAsia="x-none"/>
    </w:rPr>
  </w:style>
  <w:style w:type="character" w:customStyle="1" w:styleId="EndNoteBibliographyChar">
    <w:name w:val="EndNote Bibliography Char"/>
    <w:link w:val="EndNoteBibliography"/>
    <w:rsid w:val="00C35EA0"/>
    <w:rPr>
      <w:rFonts w:ascii="Calibri" w:eastAsia="Calibri" w:hAnsi="Calibri" w:cs="Arial"/>
      <w:noProof/>
      <w:szCs w:val="20"/>
      <w:lang w:val="x-none" w:eastAsia="x-none" w:bidi="fa-IR"/>
    </w:rPr>
  </w:style>
  <w:style w:type="table" w:styleId="TableGrid">
    <w:name w:val="Table Grid"/>
    <w:basedOn w:val="TableNormal"/>
    <w:uiPriority w:val="59"/>
    <w:rsid w:val="00C35EA0"/>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C35EA0"/>
    <w:pPr>
      <w:spacing w:after="0" w:line="240" w:lineRule="auto"/>
    </w:pPr>
    <w:rPr>
      <w:rFonts w:ascii="Calibri" w:eastAsia="Calibri" w:hAnsi="Calibri" w:cs="Arial"/>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C35EA0"/>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C35EA0"/>
    <w:rPr>
      <w:rFonts w:ascii="Calibri" w:eastAsia="Calibri" w:hAnsi="Calibri" w:cs="Arial"/>
      <w:sz w:val="20"/>
      <w:szCs w:val="20"/>
      <w:lang w:val="x-none" w:eastAsia="x-none" w:bidi="fa-IR"/>
    </w:rPr>
  </w:style>
  <w:style w:type="paragraph" w:styleId="Footer">
    <w:name w:val="footer"/>
    <w:basedOn w:val="Normal"/>
    <w:link w:val="FooterChar"/>
    <w:uiPriority w:val="99"/>
    <w:unhideWhenUsed/>
    <w:rsid w:val="00C35EA0"/>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C35EA0"/>
    <w:rPr>
      <w:rFonts w:ascii="Calibri" w:eastAsia="Calibri" w:hAnsi="Calibri" w:cs="Arial"/>
      <w:sz w:val="20"/>
      <w:szCs w:val="20"/>
      <w:lang w:val="x-none" w:eastAsia="x-none" w:bidi="fa-IR"/>
    </w:rPr>
  </w:style>
  <w:style w:type="paragraph" w:styleId="HTMLPreformatted">
    <w:name w:val="HTML Preformatted"/>
    <w:basedOn w:val="Normal"/>
    <w:link w:val="HTMLPreformattedChar"/>
    <w:uiPriority w:val="99"/>
    <w:semiHidden/>
    <w:unhideWhenUsed/>
    <w:rsid w:val="00C3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link w:val="HTMLPreformatted"/>
    <w:uiPriority w:val="99"/>
    <w:semiHidden/>
    <w:rsid w:val="00C35EA0"/>
    <w:rPr>
      <w:rFonts w:ascii="Courier New" w:eastAsia="Times New Roman" w:hAnsi="Courier New" w:cs="Courier New"/>
      <w:sz w:val="20"/>
      <w:szCs w:val="20"/>
    </w:rPr>
  </w:style>
  <w:style w:type="paragraph" w:customStyle="1" w:styleId="Default">
    <w:name w:val="Default"/>
    <w:rsid w:val="00C35EA0"/>
    <w:pPr>
      <w:autoSpaceDE w:val="0"/>
      <w:autoSpaceDN w:val="0"/>
      <w:adjustRightInd w:val="0"/>
      <w:spacing w:after="0" w:line="240" w:lineRule="auto"/>
    </w:pPr>
    <w:rPr>
      <w:rFonts w:ascii="Garamond" w:eastAsia="Calibri"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EA0"/>
    <w:pPr>
      <w:bidi/>
    </w:pPr>
    <w:rPr>
      <w:rFonts w:ascii="Calibri" w:eastAsia="Calibri" w:hAnsi="Calibri" w:cs="Arial"/>
      <w:lang w:bidi="fa-IR"/>
    </w:rPr>
  </w:style>
  <w:style w:type="paragraph" w:styleId="Heading2">
    <w:name w:val="heading 2"/>
    <w:basedOn w:val="Normal"/>
    <w:next w:val="Normal"/>
    <w:link w:val="Heading2Char"/>
    <w:uiPriority w:val="9"/>
    <w:semiHidden/>
    <w:unhideWhenUsed/>
    <w:qFormat/>
    <w:rsid w:val="00C35EA0"/>
    <w:pPr>
      <w:keepNext/>
      <w:keepLines/>
      <w:bidi w:val="0"/>
      <w:spacing w:before="200" w:after="0"/>
      <w:outlineLvl w:val="1"/>
    </w:pPr>
    <w:rPr>
      <w:rFonts w:ascii="Cambria" w:eastAsia="Times New Roman" w:hAnsi="Cambria" w:cs="Times New Roman"/>
      <w:b/>
      <w:bCs/>
      <w:color w:val="4F81BD"/>
      <w:sz w:val="26"/>
      <w:szCs w:val="26"/>
      <w:lang w:val="x-none" w:eastAsia="x-none" w:bidi="ar-SA"/>
    </w:rPr>
  </w:style>
  <w:style w:type="character" w:default="1" w:styleId="DefaultParagraphFont">
    <w:name w:val="Default Paragraph Font"/>
    <w:uiPriority w:val="1"/>
    <w:unhideWhenUsed/>
    <w:rsid w:val="00C35E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5EA0"/>
  </w:style>
  <w:style w:type="character" w:customStyle="1" w:styleId="Heading2Char">
    <w:name w:val="Heading 2 Char"/>
    <w:link w:val="Heading2"/>
    <w:uiPriority w:val="9"/>
    <w:semiHidden/>
    <w:rsid w:val="00C35EA0"/>
    <w:rPr>
      <w:rFonts w:ascii="Cambria" w:eastAsia="Times New Roman" w:hAnsi="Cambria" w:cs="Times New Roman"/>
      <w:b/>
      <w:bCs/>
      <w:color w:val="4F81BD"/>
      <w:sz w:val="26"/>
      <w:szCs w:val="26"/>
      <w:lang w:val="x-none" w:eastAsia="x-none"/>
    </w:rPr>
  </w:style>
  <w:style w:type="paragraph" w:styleId="ListParagraph">
    <w:name w:val="List Paragraph"/>
    <w:basedOn w:val="Normal"/>
    <w:uiPriority w:val="34"/>
    <w:qFormat/>
    <w:rsid w:val="00C35EA0"/>
    <w:pPr>
      <w:ind w:left="720"/>
      <w:contextualSpacing/>
    </w:pPr>
  </w:style>
  <w:style w:type="character" w:styleId="CommentReference">
    <w:name w:val="annotation reference"/>
    <w:uiPriority w:val="99"/>
    <w:semiHidden/>
    <w:unhideWhenUsed/>
    <w:rsid w:val="00C35EA0"/>
    <w:rPr>
      <w:sz w:val="18"/>
      <w:szCs w:val="18"/>
    </w:rPr>
  </w:style>
  <w:style w:type="paragraph" w:styleId="CommentText">
    <w:name w:val="annotation text"/>
    <w:basedOn w:val="Normal"/>
    <w:link w:val="CommentTextChar"/>
    <w:uiPriority w:val="99"/>
    <w:semiHidden/>
    <w:unhideWhenUsed/>
    <w:rsid w:val="00C35EA0"/>
    <w:pPr>
      <w:spacing w:line="240" w:lineRule="auto"/>
    </w:pPr>
    <w:rPr>
      <w:rFonts w:cs="Times New Roman"/>
      <w:sz w:val="24"/>
      <w:szCs w:val="24"/>
      <w:lang w:val="x-none" w:eastAsia="x-none" w:bidi="ar-SA"/>
    </w:rPr>
  </w:style>
  <w:style w:type="character" w:customStyle="1" w:styleId="CommentTextChar">
    <w:name w:val="Comment Text Char"/>
    <w:link w:val="CommentText"/>
    <w:uiPriority w:val="99"/>
    <w:semiHidden/>
    <w:rsid w:val="00C35EA0"/>
    <w:rPr>
      <w:rFonts w:ascii="Calibri" w:eastAsia="Calibri" w:hAnsi="Calibri" w:cs="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C35EA0"/>
    <w:rPr>
      <w:b/>
      <w:bCs/>
      <w:sz w:val="20"/>
      <w:szCs w:val="20"/>
    </w:rPr>
  </w:style>
  <w:style w:type="character" w:customStyle="1" w:styleId="CommentSubjectChar">
    <w:name w:val="Comment Subject Char"/>
    <w:link w:val="CommentSubject"/>
    <w:uiPriority w:val="99"/>
    <w:semiHidden/>
    <w:rsid w:val="00C35EA0"/>
    <w:rPr>
      <w:rFonts w:ascii="Calibri" w:eastAsia="Calibri" w:hAnsi="Calibri" w:cs="Times New Roman"/>
      <w:b/>
      <w:bCs/>
      <w:sz w:val="20"/>
      <w:szCs w:val="20"/>
      <w:lang w:val="x-none" w:eastAsia="x-none"/>
    </w:rPr>
  </w:style>
  <w:style w:type="paragraph" w:styleId="BalloonText">
    <w:name w:val="Balloon Text"/>
    <w:basedOn w:val="Normal"/>
    <w:link w:val="BalloonTextChar"/>
    <w:uiPriority w:val="99"/>
    <w:semiHidden/>
    <w:unhideWhenUsed/>
    <w:rsid w:val="00C35EA0"/>
    <w:pPr>
      <w:spacing w:after="0" w:line="240" w:lineRule="auto"/>
    </w:pPr>
    <w:rPr>
      <w:rFonts w:ascii="Times New Roman" w:hAnsi="Times New Roman" w:cs="Times New Roman"/>
      <w:sz w:val="18"/>
      <w:szCs w:val="18"/>
      <w:lang w:val="x-none" w:eastAsia="x-none" w:bidi="ar-SA"/>
    </w:rPr>
  </w:style>
  <w:style w:type="character" w:customStyle="1" w:styleId="BalloonTextChar">
    <w:name w:val="Balloon Text Char"/>
    <w:link w:val="BalloonText"/>
    <w:uiPriority w:val="99"/>
    <w:semiHidden/>
    <w:rsid w:val="00C35EA0"/>
    <w:rPr>
      <w:rFonts w:ascii="Times New Roman" w:eastAsia="Calibri" w:hAnsi="Times New Roman" w:cs="Times New Roman"/>
      <w:sz w:val="18"/>
      <w:szCs w:val="18"/>
      <w:lang w:val="x-none" w:eastAsia="x-none"/>
    </w:rPr>
  </w:style>
  <w:style w:type="paragraph" w:styleId="Revision">
    <w:name w:val="Revision"/>
    <w:hidden/>
    <w:uiPriority w:val="99"/>
    <w:semiHidden/>
    <w:rsid w:val="00C35EA0"/>
    <w:pPr>
      <w:spacing w:after="0" w:line="240" w:lineRule="auto"/>
    </w:pPr>
    <w:rPr>
      <w:rFonts w:ascii="Calibri" w:eastAsia="Calibri" w:hAnsi="Calibri" w:cs="Arial"/>
      <w:lang w:bidi="fa-IR"/>
    </w:rPr>
  </w:style>
  <w:style w:type="character" w:customStyle="1" w:styleId="fontstyle01">
    <w:name w:val="fontstyle01"/>
    <w:rsid w:val="00C35EA0"/>
    <w:rPr>
      <w:rFonts w:ascii="Myriad-BoldItalic" w:hAnsi="Myriad-BoldItalic" w:hint="default"/>
      <w:b/>
      <w:bCs/>
      <w:i/>
      <w:iCs/>
      <w:color w:val="231F20"/>
      <w:sz w:val="22"/>
      <w:szCs w:val="22"/>
    </w:rPr>
  </w:style>
  <w:style w:type="character" w:customStyle="1" w:styleId="fontstyle11">
    <w:name w:val="fontstyle11"/>
    <w:rsid w:val="00C35EA0"/>
    <w:rPr>
      <w:rFonts w:ascii="Myriad-Italic" w:hAnsi="Myriad-Italic" w:hint="default"/>
      <w:b w:val="0"/>
      <w:bCs w:val="0"/>
      <w:i/>
      <w:iCs/>
      <w:color w:val="231F20"/>
      <w:sz w:val="20"/>
      <w:szCs w:val="20"/>
    </w:rPr>
  </w:style>
  <w:style w:type="paragraph" w:customStyle="1" w:styleId="DecimalAligned">
    <w:name w:val="Decimal Aligned"/>
    <w:basedOn w:val="Normal"/>
    <w:uiPriority w:val="40"/>
    <w:qFormat/>
    <w:rsid w:val="00C35EA0"/>
    <w:pPr>
      <w:tabs>
        <w:tab w:val="decimal" w:pos="360"/>
      </w:tabs>
      <w:bidi w:val="0"/>
    </w:pPr>
    <w:rPr>
      <w:rFonts w:eastAsia="Times New Roman"/>
      <w:lang w:bidi="ar-SA"/>
    </w:rPr>
  </w:style>
  <w:style w:type="character" w:styleId="SubtleEmphasis">
    <w:name w:val="Subtle Emphasis"/>
    <w:uiPriority w:val="19"/>
    <w:qFormat/>
    <w:rsid w:val="00C35EA0"/>
    <w:rPr>
      <w:rFonts w:eastAsia="Times New Roman" w:cs="Arial"/>
      <w:bCs w:val="0"/>
      <w:i/>
      <w:iCs/>
      <w:color w:val="808080"/>
      <w:szCs w:val="22"/>
      <w:lang w:val="en-US"/>
    </w:rPr>
  </w:style>
  <w:style w:type="table" w:styleId="MediumShading2-Accent5">
    <w:name w:val="Medium Shading 2 Accent 5"/>
    <w:basedOn w:val="TableNormal"/>
    <w:uiPriority w:val="64"/>
    <w:rsid w:val="00C35EA0"/>
    <w:pPr>
      <w:spacing w:after="0" w:line="240" w:lineRule="auto"/>
    </w:pPr>
    <w:rPr>
      <w:rFonts w:ascii="Calibri" w:eastAsia="Times New Roman" w:hAnsi="Calibri" w:cs="Arial"/>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C35EA0"/>
    <w:rPr>
      <w:color w:val="0000FF"/>
      <w:u w:val="single"/>
    </w:rPr>
  </w:style>
  <w:style w:type="paragraph" w:customStyle="1" w:styleId="EndNoteBibliographyTitle">
    <w:name w:val="EndNote Bibliography Title"/>
    <w:basedOn w:val="Normal"/>
    <w:link w:val="EndNoteBibliographyTitleChar"/>
    <w:rsid w:val="00C35EA0"/>
    <w:pPr>
      <w:spacing w:after="0"/>
      <w:jc w:val="center"/>
    </w:pPr>
    <w:rPr>
      <w:noProof/>
      <w:szCs w:val="20"/>
      <w:lang w:val="x-none" w:eastAsia="x-none"/>
    </w:rPr>
  </w:style>
  <w:style w:type="character" w:customStyle="1" w:styleId="EndNoteBibliographyTitleChar">
    <w:name w:val="EndNote Bibliography Title Char"/>
    <w:link w:val="EndNoteBibliographyTitle"/>
    <w:rsid w:val="00C35EA0"/>
    <w:rPr>
      <w:rFonts w:ascii="Calibri" w:eastAsia="Calibri" w:hAnsi="Calibri" w:cs="Arial"/>
      <w:noProof/>
      <w:szCs w:val="20"/>
      <w:lang w:val="x-none" w:eastAsia="x-none" w:bidi="fa-IR"/>
    </w:rPr>
  </w:style>
  <w:style w:type="paragraph" w:customStyle="1" w:styleId="EndNoteBibliography">
    <w:name w:val="EndNote Bibliography"/>
    <w:basedOn w:val="Normal"/>
    <w:link w:val="EndNoteBibliographyChar"/>
    <w:rsid w:val="00C35EA0"/>
    <w:pPr>
      <w:spacing w:line="240" w:lineRule="auto"/>
    </w:pPr>
    <w:rPr>
      <w:noProof/>
      <w:szCs w:val="20"/>
      <w:lang w:val="x-none" w:eastAsia="x-none"/>
    </w:rPr>
  </w:style>
  <w:style w:type="character" w:customStyle="1" w:styleId="EndNoteBibliographyChar">
    <w:name w:val="EndNote Bibliography Char"/>
    <w:link w:val="EndNoteBibliography"/>
    <w:rsid w:val="00C35EA0"/>
    <w:rPr>
      <w:rFonts w:ascii="Calibri" w:eastAsia="Calibri" w:hAnsi="Calibri" w:cs="Arial"/>
      <w:noProof/>
      <w:szCs w:val="20"/>
      <w:lang w:val="x-none" w:eastAsia="x-none" w:bidi="fa-IR"/>
    </w:rPr>
  </w:style>
  <w:style w:type="table" w:styleId="TableGrid">
    <w:name w:val="Table Grid"/>
    <w:basedOn w:val="TableNormal"/>
    <w:uiPriority w:val="59"/>
    <w:rsid w:val="00C35EA0"/>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C35EA0"/>
    <w:pPr>
      <w:spacing w:after="0" w:line="240" w:lineRule="auto"/>
    </w:pPr>
    <w:rPr>
      <w:rFonts w:ascii="Calibri" w:eastAsia="Calibri" w:hAnsi="Calibri" w:cs="Arial"/>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C35EA0"/>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C35EA0"/>
    <w:rPr>
      <w:rFonts w:ascii="Calibri" w:eastAsia="Calibri" w:hAnsi="Calibri" w:cs="Arial"/>
      <w:sz w:val="20"/>
      <w:szCs w:val="20"/>
      <w:lang w:val="x-none" w:eastAsia="x-none" w:bidi="fa-IR"/>
    </w:rPr>
  </w:style>
  <w:style w:type="paragraph" w:styleId="Footer">
    <w:name w:val="footer"/>
    <w:basedOn w:val="Normal"/>
    <w:link w:val="FooterChar"/>
    <w:uiPriority w:val="99"/>
    <w:unhideWhenUsed/>
    <w:rsid w:val="00C35EA0"/>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C35EA0"/>
    <w:rPr>
      <w:rFonts w:ascii="Calibri" w:eastAsia="Calibri" w:hAnsi="Calibri" w:cs="Arial"/>
      <w:sz w:val="20"/>
      <w:szCs w:val="20"/>
      <w:lang w:val="x-none" w:eastAsia="x-none" w:bidi="fa-IR"/>
    </w:rPr>
  </w:style>
  <w:style w:type="paragraph" w:styleId="HTMLPreformatted">
    <w:name w:val="HTML Preformatted"/>
    <w:basedOn w:val="Normal"/>
    <w:link w:val="HTMLPreformattedChar"/>
    <w:uiPriority w:val="99"/>
    <w:semiHidden/>
    <w:unhideWhenUsed/>
    <w:rsid w:val="00C3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link w:val="HTMLPreformatted"/>
    <w:uiPriority w:val="99"/>
    <w:semiHidden/>
    <w:rsid w:val="00C35EA0"/>
    <w:rPr>
      <w:rFonts w:ascii="Courier New" w:eastAsia="Times New Roman" w:hAnsi="Courier New" w:cs="Courier New"/>
      <w:sz w:val="20"/>
      <w:szCs w:val="20"/>
    </w:rPr>
  </w:style>
  <w:style w:type="paragraph" w:customStyle="1" w:styleId="Default">
    <w:name w:val="Default"/>
    <w:rsid w:val="00C35EA0"/>
    <w:pPr>
      <w:autoSpaceDE w:val="0"/>
      <w:autoSpaceDN w:val="0"/>
      <w:adjustRightInd w:val="0"/>
      <w:spacing w:after="0" w:line="240" w:lineRule="auto"/>
    </w:pPr>
    <w:rPr>
      <w:rFonts w:ascii="Garamond" w:eastAsia="Calibri"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7663</Words>
  <Characters>43685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Markazi</dc:creator>
  <cp:lastModifiedBy>Markazi</cp:lastModifiedBy>
  <cp:revision>1</cp:revision>
  <dcterms:created xsi:type="dcterms:W3CDTF">2018-06-12T19:35:00Z</dcterms:created>
  <dcterms:modified xsi:type="dcterms:W3CDTF">2018-06-12T19:59:00Z</dcterms:modified>
</cp:coreProperties>
</file>