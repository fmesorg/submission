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5DFBB" w14:textId="27DF2B72" w:rsidR="004513C1" w:rsidRPr="002A4787" w:rsidRDefault="004513C1" w:rsidP="0057159C">
      <w:pPr>
        <w:jc w:val="center"/>
        <w:rPr>
          <w:rFonts w:ascii="Times New Roman" w:hAnsi="Times New Roman" w:cs="Times New Roman"/>
          <w:b/>
          <w:bCs/>
          <w:sz w:val="28"/>
          <w:szCs w:val="28"/>
          <w:lang w:bidi="fa-IR"/>
        </w:rPr>
      </w:pPr>
      <w:bookmarkStart w:id="0" w:name="_GoBack"/>
      <w:bookmarkEnd w:id="0"/>
      <w:r w:rsidRPr="002A4787">
        <w:rPr>
          <w:rFonts w:ascii="Times New Roman" w:hAnsi="Times New Roman" w:cs="Times New Roman"/>
          <w:b/>
          <w:bCs/>
          <w:sz w:val="28"/>
          <w:szCs w:val="28"/>
        </w:rPr>
        <w:t xml:space="preserve">The Nurse's Role in </w:t>
      </w:r>
      <w:del w:id="1" w:author="noor" w:date="2017-11-25T23:47:00Z">
        <w:r w:rsidRPr="002A4787" w:rsidDel="0057159C">
          <w:rPr>
            <w:rFonts w:ascii="Times New Roman" w:hAnsi="Times New Roman" w:cs="Times New Roman"/>
            <w:b/>
            <w:bCs/>
            <w:sz w:val="28"/>
            <w:szCs w:val="28"/>
          </w:rPr>
          <w:delText xml:space="preserve">the </w:delText>
        </w:r>
      </w:del>
      <w:r w:rsidRPr="002A4787">
        <w:rPr>
          <w:rFonts w:ascii="Times New Roman" w:hAnsi="Times New Roman" w:cs="Times New Roman"/>
          <w:b/>
          <w:bCs/>
          <w:sz w:val="28"/>
          <w:szCs w:val="28"/>
        </w:rPr>
        <w:t xml:space="preserve">Decision </w:t>
      </w:r>
      <w:r w:rsidR="00694CDF" w:rsidRPr="002A4787">
        <w:rPr>
          <w:rFonts w:ascii="Times New Roman" w:hAnsi="Times New Roman" w:cs="Times New Roman"/>
          <w:b/>
          <w:bCs/>
          <w:sz w:val="28"/>
          <w:szCs w:val="28"/>
        </w:rPr>
        <w:t>Making</w:t>
      </w:r>
      <w:ins w:id="2" w:author="noor" w:date="2017-11-25T23:48:00Z">
        <w:r w:rsidR="0057159C">
          <w:rPr>
            <w:rFonts w:ascii="Times New Roman" w:hAnsi="Times New Roman" w:cs="Times New Roman"/>
            <w:b/>
            <w:bCs/>
            <w:sz w:val="28"/>
            <w:szCs w:val="28"/>
          </w:rPr>
          <w:t xml:space="preserve"> in kidney Donation and transplantation</w:t>
        </w:r>
      </w:ins>
      <w:del w:id="3" w:author="noor" w:date="2017-11-25T23:48:00Z">
        <w:r w:rsidR="00694CDF" w:rsidRPr="002A4787" w:rsidDel="0057159C">
          <w:rPr>
            <w:rFonts w:ascii="Times New Roman" w:hAnsi="Times New Roman" w:cs="Times New Roman"/>
            <w:b/>
            <w:bCs/>
            <w:sz w:val="28"/>
            <w:szCs w:val="28"/>
          </w:rPr>
          <w:delText xml:space="preserve"> </w:delText>
        </w:r>
        <w:r w:rsidR="00694CDF" w:rsidRPr="002A4787" w:rsidDel="0057159C">
          <w:rPr>
            <w:rFonts w:ascii="Times New Roman" w:hAnsi="Times New Roman" w:cs="Times New Roman" w:hint="cs"/>
            <w:b/>
            <w:bCs/>
            <w:sz w:val="28"/>
            <w:szCs w:val="28"/>
          </w:rPr>
          <w:delText>in</w:delText>
        </w:r>
        <w:r w:rsidRPr="002A4787" w:rsidDel="0057159C">
          <w:rPr>
            <w:rFonts w:ascii="Times New Roman" w:hAnsi="Times New Roman" w:cs="Times New Roman"/>
            <w:b/>
            <w:bCs/>
            <w:sz w:val="28"/>
            <w:szCs w:val="28"/>
          </w:rPr>
          <w:delText>transplanted Kidney Donation</w:delText>
        </w:r>
      </w:del>
      <w:r>
        <w:rPr>
          <w:rFonts w:ascii="Times New Roman" w:hAnsi="Times New Roman" w:cs="Times New Roman"/>
          <w:b/>
          <w:bCs/>
          <w:sz w:val="28"/>
          <w:szCs w:val="28"/>
        </w:rPr>
        <w:t xml:space="preserve">: A qualitative research </w:t>
      </w:r>
    </w:p>
    <w:p w14:paraId="4F84DC2E" w14:textId="77777777" w:rsidR="004513C1" w:rsidRDefault="004513C1" w:rsidP="006848D6">
      <w:pPr>
        <w:pStyle w:val="NormalWeb"/>
        <w:spacing w:before="120" w:beforeAutospacing="0" w:after="0" w:afterAutospacing="0"/>
        <w:ind w:firstLine="360"/>
        <w:jc w:val="both"/>
        <w:rPr>
          <w:color w:val="000000"/>
        </w:rPr>
      </w:pPr>
    </w:p>
    <w:p w14:paraId="36FFA2FC" w14:textId="77777777" w:rsidR="004513C1" w:rsidRDefault="004513C1" w:rsidP="006848D6">
      <w:pPr>
        <w:pStyle w:val="NormalWeb"/>
        <w:spacing w:before="120" w:beforeAutospacing="0" w:after="0" w:afterAutospacing="0"/>
        <w:ind w:firstLine="360"/>
        <w:jc w:val="both"/>
        <w:rPr>
          <w:color w:val="000000"/>
        </w:rPr>
      </w:pPr>
    </w:p>
    <w:p w14:paraId="081C61F6" w14:textId="77777777" w:rsidR="000F3182" w:rsidRPr="00B73039" w:rsidRDefault="000F3182" w:rsidP="000F3182">
      <w:pPr>
        <w:spacing w:before="60" w:line="400" w:lineRule="atLeast"/>
        <w:rPr>
          <w:rFonts w:ascii="Times New Roman" w:hAnsi="Times New Roman" w:cs="Times New Roman"/>
          <w:color w:val="000000"/>
          <w:sz w:val="24"/>
          <w:szCs w:val="24"/>
          <w:vertAlign w:val="superscript"/>
          <w:lang w:bidi="fa-IR"/>
        </w:rPr>
      </w:pPr>
      <w:r>
        <w:rPr>
          <w:rFonts w:ascii="Times New Roman" w:hAnsi="Times New Roman" w:cs="Times New Roman"/>
          <w:color w:val="000000"/>
          <w:sz w:val="24"/>
          <w:szCs w:val="24"/>
        </w:rPr>
        <w:t>J</w:t>
      </w:r>
      <w:r w:rsidRPr="00B73039">
        <w:rPr>
          <w:rFonts w:ascii="Times New Roman" w:hAnsi="Times New Roman" w:cs="Times New Roman"/>
          <w:color w:val="000000"/>
          <w:sz w:val="24"/>
          <w:szCs w:val="24"/>
        </w:rPr>
        <w:t>amal Seidi</w:t>
      </w:r>
      <w:r w:rsidRPr="00B73039">
        <w:rPr>
          <w:rFonts w:ascii="Times New Roman" w:hAnsi="Times New Roman" w:cs="Times New Roman"/>
          <w:color w:val="000000"/>
          <w:sz w:val="24"/>
          <w:szCs w:val="24"/>
          <w:vertAlign w:val="superscript"/>
        </w:rPr>
        <w:t>1</w:t>
      </w:r>
      <w:r>
        <w:rPr>
          <w:rFonts w:ascii="Times New Roman" w:hAnsi="Times New Roman" w:cs="Times New Roman"/>
          <w:color w:val="000000"/>
          <w:sz w:val="24"/>
          <w:szCs w:val="24"/>
        </w:rPr>
        <w:t>,</w:t>
      </w:r>
      <w:r w:rsidRPr="002D1440">
        <w:rPr>
          <w:rFonts w:ascii="Times New Roman" w:hAnsi="Times New Roman" w:cs="Times New Roman"/>
          <w:color w:val="000000"/>
          <w:sz w:val="24"/>
          <w:szCs w:val="24"/>
        </w:rPr>
        <w:t>Shahrambaraz</w:t>
      </w:r>
      <w:r>
        <w:rPr>
          <w:rFonts w:ascii="Times New Roman" w:hAnsi="Times New Roman" w:cs="Times New Roman"/>
          <w:color w:val="000000"/>
          <w:sz w:val="24"/>
          <w:szCs w:val="24"/>
          <w:vertAlign w:val="superscript"/>
        </w:rPr>
        <w:t>*</w:t>
      </w:r>
      <w:r w:rsidRPr="002807D7">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lang w:bidi="fa-IR"/>
        </w:rPr>
        <w:t>,</w:t>
      </w:r>
      <w:r w:rsidRPr="00B73039">
        <w:rPr>
          <w:rFonts w:ascii="Times New Roman" w:hAnsi="Times New Roman" w:cs="Times New Roman"/>
          <w:color w:val="000000"/>
          <w:sz w:val="24"/>
          <w:szCs w:val="24"/>
          <w:lang w:bidi="fa-IR"/>
        </w:rPr>
        <w:t xml:space="preserve"> Salam Vatandost</w:t>
      </w:r>
      <w:r>
        <w:rPr>
          <w:rFonts w:ascii="Times New Roman" w:hAnsi="Times New Roman" w:cs="Times New Roman"/>
          <w:color w:val="000000"/>
          <w:sz w:val="24"/>
          <w:szCs w:val="24"/>
          <w:vertAlign w:val="superscript"/>
          <w:lang w:bidi="fa-IR"/>
        </w:rPr>
        <w:t>1</w:t>
      </w:r>
    </w:p>
    <w:p w14:paraId="43E6C7A0" w14:textId="77777777" w:rsidR="000F3182" w:rsidRPr="00B73039" w:rsidRDefault="000F3182" w:rsidP="000F3182">
      <w:pPr>
        <w:spacing w:before="60" w:line="400" w:lineRule="atLeast"/>
        <w:rPr>
          <w:rFonts w:ascii="Times New Roman" w:hAnsi="Times New Roman" w:cs="Times New Roman"/>
          <w:color w:val="000000"/>
          <w:sz w:val="24"/>
          <w:szCs w:val="24"/>
        </w:rPr>
      </w:pPr>
      <w:r w:rsidRPr="00B73039">
        <w:rPr>
          <w:rFonts w:ascii="Times New Roman" w:hAnsi="Times New Roman" w:cs="Times New Roman"/>
          <w:sz w:val="24"/>
          <w:szCs w:val="24"/>
        </w:rPr>
        <w:t xml:space="preserve">1. Department of Nursing, faculty of Nursing and midwifery, </w:t>
      </w:r>
      <w:r w:rsidRPr="00B73039">
        <w:rPr>
          <w:rFonts w:ascii="Times New Roman" w:hAnsi="Times New Roman" w:cs="Times New Roman"/>
          <w:color w:val="000000"/>
          <w:sz w:val="24"/>
          <w:szCs w:val="24"/>
        </w:rPr>
        <w:t xml:space="preserve">Kurdistan University of Medical Sciences, Sanandaj, Iran </w:t>
      </w:r>
    </w:p>
    <w:p w14:paraId="078513E1" w14:textId="77777777" w:rsidR="000F3182" w:rsidRDefault="000F3182" w:rsidP="000F3182">
      <w:pPr>
        <w:pStyle w:val="Default"/>
        <w:rPr>
          <w:rFonts w:ascii="Times New Roman" w:hAnsi="Times New Roman" w:cs="Times New Roman"/>
        </w:rPr>
      </w:pPr>
      <w:r w:rsidRPr="00B73039">
        <w:rPr>
          <w:rFonts w:ascii="Times New Roman" w:hAnsi="Times New Roman" w:cs="Times New Roman"/>
        </w:rPr>
        <w:t>2.</w:t>
      </w:r>
      <w:r w:rsidRPr="00024D8F">
        <w:rPr>
          <w:rStyle w:val="A11"/>
          <w:rFonts w:ascii="Times New Roman" w:hAnsi="Times New Roman" w:cs="Times New Roman"/>
        </w:rPr>
        <w:t>N</w:t>
      </w:r>
      <w:r w:rsidRPr="002D1440">
        <w:rPr>
          <w:rFonts w:ascii="Times New Roman" w:hAnsi="Times New Roman" w:cs="Times New Roman"/>
        </w:rPr>
        <w:t>ursing Care Research Center in Chronic Diseases, School of Nursing and Midwifery, Ahvaz Jundishapur University of Medical Sciences, Ahvaz, Iran</w:t>
      </w:r>
    </w:p>
    <w:p w14:paraId="17584E8C" w14:textId="77777777" w:rsidR="000F3182" w:rsidRDefault="000F3182" w:rsidP="000F3182">
      <w:pPr>
        <w:pStyle w:val="Default"/>
        <w:rPr>
          <w:rFonts w:ascii="Times New Roman" w:hAnsi="Times New Roman" w:cs="Times New Roman"/>
        </w:rPr>
      </w:pPr>
    </w:p>
    <w:p w14:paraId="31C9FFFE" w14:textId="77777777" w:rsidR="000F3182" w:rsidRDefault="000F3182" w:rsidP="000F3182">
      <w:pPr>
        <w:pStyle w:val="Default"/>
        <w:rPr>
          <w:rFonts w:ascii="Times New Roman" w:hAnsi="Times New Roman" w:cs="Times New Roman"/>
        </w:rPr>
      </w:pPr>
    </w:p>
    <w:p w14:paraId="2D6E706B" w14:textId="77777777" w:rsidR="000F3182" w:rsidRDefault="000F3182" w:rsidP="000F3182">
      <w:pPr>
        <w:rPr>
          <w:rFonts w:asciiTheme="majorBidi" w:hAnsiTheme="majorBidi" w:cstheme="majorBidi"/>
          <w:sz w:val="24"/>
          <w:szCs w:val="24"/>
        </w:rPr>
      </w:pPr>
      <w:r w:rsidRPr="00B42411">
        <w:rPr>
          <w:rFonts w:asciiTheme="majorBidi" w:hAnsiTheme="majorBidi" w:cstheme="majorBidi"/>
          <w:sz w:val="24"/>
          <w:szCs w:val="24"/>
        </w:rPr>
        <w:t>Corresponding Author:</w:t>
      </w:r>
    </w:p>
    <w:p w14:paraId="00DB74BE" w14:textId="77777777" w:rsidR="000F3182" w:rsidRDefault="000F3182" w:rsidP="000F3182">
      <w:pPr>
        <w:pStyle w:val="Default"/>
        <w:rPr>
          <w:rFonts w:ascii="Times New Roman" w:hAnsi="Times New Roman" w:cs="Times New Roman"/>
        </w:rPr>
      </w:pPr>
      <w:r>
        <w:t>Dr. ShahramBaraz,</w:t>
      </w:r>
      <w:r w:rsidRPr="00024D8F">
        <w:rPr>
          <w:rStyle w:val="A11"/>
          <w:rFonts w:ascii="Times New Roman" w:hAnsi="Times New Roman" w:cs="Times New Roman"/>
        </w:rPr>
        <w:t>N</w:t>
      </w:r>
      <w:r w:rsidRPr="002D1440">
        <w:rPr>
          <w:rFonts w:ascii="Times New Roman" w:hAnsi="Times New Roman" w:cs="Times New Roman"/>
        </w:rPr>
        <w:t>ursing Care Research Center in Chronic Diseases, School of Nursing and Midwifery, Ahvaz Jundishapur University of Medical Sciences, Ahvaz, Iran</w:t>
      </w:r>
    </w:p>
    <w:p w14:paraId="7E1A5584" w14:textId="77777777" w:rsidR="000F3182" w:rsidRDefault="000F3182" w:rsidP="000F3182">
      <w:pPr>
        <w:pStyle w:val="Default"/>
        <w:rPr>
          <w:rFonts w:ascii="Times New Roman" w:hAnsi="Times New Roman" w:cs="Times New Roman"/>
        </w:rPr>
      </w:pPr>
    </w:p>
    <w:p w14:paraId="534FA782" w14:textId="77777777" w:rsidR="004513C1" w:rsidRDefault="004513C1" w:rsidP="006848D6">
      <w:pPr>
        <w:pStyle w:val="NormalWeb"/>
        <w:spacing w:before="120" w:beforeAutospacing="0" w:after="0" w:afterAutospacing="0"/>
        <w:ind w:firstLine="360"/>
        <w:jc w:val="both"/>
        <w:rPr>
          <w:color w:val="000000"/>
        </w:rPr>
      </w:pPr>
    </w:p>
    <w:p w14:paraId="31DA03AA" w14:textId="77777777" w:rsidR="004513C1" w:rsidRDefault="004513C1" w:rsidP="006848D6">
      <w:pPr>
        <w:pStyle w:val="NormalWeb"/>
        <w:spacing w:before="120" w:beforeAutospacing="0" w:after="0" w:afterAutospacing="0"/>
        <w:ind w:firstLine="360"/>
        <w:jc w:val="both"/>
        <w:rPr>
          <w:color w:val="000000"/>
        </w:rPr>
      </w:pPr>
    </w:p>
    <w:p w14:paraId="13CB57A5" w14:textId="77777777" w:rsidR="004513C1" w:rsidRDefault="004513C1" w:rsidP="006848D6">
      <w:pPr>
        <w:pStyle w:val="NormalWeb"/>
        <w:spacing w:before="120" w:beforeAutospacing="0" w:after="0" w:afterAutospacing="0"/>
        <w:ind w:firstLine="360"/>
        <w:jc w:val="both"/>
        <w:rPr>
          <w:color w:val="000000"/>
        </w:rPr>
      </w:pPr>
    </w:p>
    <w:p w14:paraId="7AEE01F8" w14:textId="77777777" w:rsidR="004513C1" w:rsidRDefault="004513C1" w:rsidP="006848D6">
      <w:pPr>
        <w:pStyle w:val="NormalWeb"/>
        <w:spacing w:before="120" w:beforeAutospacing="0" w:after="0" w:afterAutospacing="0"/>
        <w:ind w:firstLine="360"/>
        <w:jc w:val="both"/>
        <w:rPr>
          <w:color w:val="000000"/>
        </w:rPr>
      </w:pPr>
    </w:p>
    <w:p w14:paraId="17CE8DAB" w14:textId="77777777" w:rsidR="004513C1" w:rsidRDefault="004513C1" w:rsidP="006848D6">
      <w:pPr>
        <w:pStyle w:val="NormalWeb"/>
        <w:spacing w:before="120" w:beforeAutospacing="0" w:after="0" w:afterAutospacing="0"/>
        <w:ind w:firstLine="360"/>
        <w:jc w:val="both"/>
        <w:rPr>
          <w:color w:val="000000"/>
        </w:rPr>
      </w:pPr>
    </w:p>
    <w:p w14:paraId="6A1D9549" w14:textId="77777777" w:rsidR="004513C1" w:rsidRDefault="004513C1" w:rsidP="006848D6">
      <w:pPr>
        <w:pStyle w:val="NormalWeb"/>
        <w:spacing w:before="120" w:beforeAutospacing="0" w:after="0" w:afterAutospacing="0"/>
        <w:ind w:firstLine="360"/>
        <w:jc w:val="both"/>
        <w:rPr>
          <w:color w:val="000000"/>
        </w:rPr>
      </w:pPr>
    </w:p>
    <w:p w14:paraId="0BF50C41" w14:textId="77777777" w:rsidR="004513C1" w:rsidRDefault="004513C1" w:rsidP="006848D6">
      <w:pPr>
        <w:pStyle w:val="NormalWeb"/>
        <w:spacing w:before="120" w:beforeAutospacing="0" w:after="0" w:afterAutospacing="0"/>
        <w:ind w:firstLine="360"/>
        <w:jc w:val="both"/>
        <w:rPr>
          <w:color w:val="000000"/>
        </w:rPr>
      </w:pPr>
    </w:p>
    <w:p w14:paraId="52E3E152" w14:textId="77777777" w:rsidR="004513C1" w:rsidRDefault="004513C1">
      <w:pPr>
        <w:rPr>
          <w:rFonts w:ascii="Times New Roman" w:hAnsi="Times New Roman" w:cs="Times New Roman"/>
          <w:b/>
          <w:bCs/>
          <w:sz w:val="28"/>
          <w:szCs w:val="28"/>
        </w:rPr>
      </w:pPr>
    </w:p>
    <w:p w14:paraId="0B47DA1D" w14:textId="77777777" w:rsidR="004513C1" w:rsidRDefault="004513C1">
      <w:pPr>
        <w:rPr>
          <w:rFonts w:ascii="Times New Roman" w:hAnsi="Times New Roman" w:cs="Times New Roman"/>
          <w:b/>
          <w:bCs/>
          <w:sz w:val="28"/>
          <w:szCs w:val="28"/>
        </w:rPr>
      </w:pPr>
    </w:p>
    <w:p w14:paraId="5E873D69" w14:textId="77777777" w:rsidR="004513C1" w:rsidRDefault="004513C1">
      <w:pPr>
        <w:rPr>
          <w:rFonts w:ascii="Times New Roman" w:hAnsi="Times New Roman" w:cs="Times New Roman"/>
          <w:b/>
          <w:bCs/>
          <w:sz w:val="28"/>
          <w:szCs w:val="28"/>
        </w:rPr>
      </w:pPr>
    </w:p>
    <w:p w14:paraId="054BCBCD" w14:textId="77777777" w:rsidR="004513C1" w:rsidRDefault="004513C1">
      <w:pPr>
        <w:rPr>
          <w:rFonts w:ascii="Times New Roman" w:hAnsi="Times New Roman" w:cs="Times New Roman"/>
          <w:b/>
          <w:bCs/>
          <w:sz w:val="28"/>
          <w:szCs w:val="28"/>
        </w:rPr>
      </w:pPr>
    </w:p>
    <w:p w14:paraId="47D6251B" w14:textId="77777777" w:rsidR="004513C1" w:rsidRDefault="004513C1">
      <w:pPr>
        <w:rPr>
          <w:rFonts w:ascii="Times New Roman" w:hAnsi="Times New Roman" w:cs="Times New Roman"/>
          <w:b/>
          <w:bCs/>
          <w:sz w:val="28"/>
          <w:szCs w:val="28"/>
        </w:rPr>
      </w:pPr>
    </w:p>
    <w:p w14:paraId="7D5A4808" w14:textId="77777777" w:rsidR="004513C1" w:rsidRDefault="004513C1">
      <w:pPr>
        <w:rPr>
          <w:rFonts w:ascii="Times New Roman" w:hAnsi="Times New Roman" w:cs="Times New Roman"/>
          <w:b/>
          <w:bCs/>
          <w:sz w:val="28"/>
          <w:szCs w:val="28"/>
        </w:rPr>
      </w:pPr>
    </w:p>
    <w:p w14:paraId="0B8A6933" w14:textId="77777777" w:rsidR="004513C1" w:rsidRDefault="004513C1">
      <w:pPr>
        <w:rPr>
          <w:rFonts w:ascii="Times New Roman" w:hAnsi="Times New Roman" w:cs="Times New Roman"/>
          <w:b/>
          <w:bCs/>
          <w:sz w:val="28"/>
          <w:szCs w:val="28"/>
        </w:rPr>
      </w:pPr>
    </w:p>
    <w:p w14:paraId="57F27A9B" w14:textId="77777777" w:rsidR="004513C1" w:rsidRDefault="004513C1">
      <w:pPr>
        <w:rPr>
          <w:rFonts w:ascii="Times New Roman" w:hAnsi="Times New Roman" w:cs="Times New Roman"/>
          <w:b/>
          <w:bCs/>
          <w:sz w:val="28"/>
          <w:szCs w:val="28"/>
        </w:rPr>
      </w:pPr>
    </w:p>
    <w:p w14:paraId="0C56652D" w14:textId="77777777" w:rsidR="004513C1" w:rsidRDefault="004513C1">
      <w:pPr>
        <w:rPr>
          <w:rFonts w:ascii="Times New Roman" w:hAnsi="Times New Roman" w:cs="Times New Roman"/>
          <w:b/>
          <w:bCs/>
          <w:sz w:val="28"/>
          <w:szCs w:val="28"/>
        </w:rPr>
      </w:pPr>
    </w:p>
    <w:p w14:paraId="69743328" w14:textId="77777777" w:rsidR="004513C1" w:rsidRDefault="004513C1">
      <w:pPr>
        <w:rPr>
          <w:rFonts w:ascii="Times New Roman" w:hAnsi="Times New Roman" w:cs="Times New Roman"/>
          <w:b/>
          <w:bCs/>
          <w:sz w:val="28"/>
          <w:szCs w:val="28"/>
        </w:rPr>
      </w:pPr>
    </w:p>
    <w:p w14:paraId="29DB6E22" w14:textId="77777777" w:rsidR="00694CDF" w:rsidRDefault="00694CDF">
      <w:pPr>
        <w:rPr>
          <w:rFonts w:ascii="Times New Roman" w:hAnsi="Times New Roman" w:cs="Times New Roman"/>
          <w:b/>
          <w:bCs/>
          <w:sz w:val="28"/>
          <w:szCs w:val="28"/>
        </w:rPr>
      </w:pPr>
    </w:p>
    <w:p w14:paraId="621CD7B4" w14:textId="77777777" w:rsidR="004513C1" w:rsidRDefault="004513C1" w:rsidP="006848D6">
      <w:pPr>
        <w:bidi/>
        <w:spacing w:line="480" w:lineRule="auto"/>
        <w:jc w:val="right"/>
        <w:rPr>
          <w:rFonts w:ascii="Times New Roman" w:hAnsi="Times New Roman" w:cs="Times New Roman"/>
          <w:spacing w:val="-2"/>
          <w:sz w:val="28"/>
          <w:szCs w:val="28"/>
          <w:rtl/>
          <w:lang w:bidi="fa-IR"/>
        </w:rPr>
      </w:pPr>
      <w:r w:rsidRPr="0099548E">
        <w:rPr>
          <w:rFonts w:ascii="Times New Roman" w:hAnsi="Times New Roman" w:cs="Times New Roman"/>
          <w:spacing w:val="-2"/>
          <w:sz w:val="28"/>
          <w:szCs w:val="28"/>
          <w:lang w:bidi="fa-IR"/>
        </w:rPr>
        <w:t>Abstract</w:t>
      </w:r>
    </w:p>
    <w:p w14:paraId="078C0DEE" w14:textId="1C47C640" w:rsidR="004513C1" w:rsidRPr="0099548E" w:rsidDel="005C01F6" w:rsidRDefault="004513C1" w:rsidP="005C01F6">
      <w:pPr>
        <w:pStyle w:val="NormalWeb"/>
        <w:shd w:val="clear" w:color="auto" w:fill="FFFFFF"/>
        <w:spacing w:before="0" w:beforeAutospacing="0" w:after="0" w:afterAutospacing="0" w:line="480" w:lineRule="auto"/>
        <w:jc w:val="both"/>
        <w:rPr>
          <w:del w:id="4" w:author="noor" w:date="2017-11-26T00:01:00Z"/>
        </w:rPr>
      </w:pPr>
      <w:r w:rsidRPr="0099548E">
        <w:t>The decision to donate an organ, particularly kidney</w:t>
      </w:r>
      <w:ins w:id="5" w:author="noor" w:date="2017-11-25T23:51:00Z">
        <w:r w:rsidR="005F219C">
          <w:t>,</w:t>
        </w:r>
      </w:ins>
      <w:r w:rsidRPr="0099548E">
        <w:t xml:space="preserve"> </w:t>
      </w:r>
      <w:del w:id="6" w:author="noor" w:date="2017-11-25T23:51:00Z">
        <w:r w:rsidRPr="0099548E" w:rsidDel="005F219C">
          <w:delText xml:space="preserve">donation </w:delText>
        </w:r>
      </w:del>
      <w:r w:rsidRPr="0099548E">
        <w:t xml:space="preserve">is </w:t>
      </w:r>
      <w:del w:id="7" w:author="noor" w:date="2017-11-25T23:51:00Z">
        <w:r w:rsidRPr="0099548E" w:rsidDel="005F219C">
          <w:delText xml:space="preserve">very </w:delText>
        </w:r>
      </w:del>
      <w:ins w:id="8" w:author="noor" w:date="2017-11-25T23:51:00Z">
        <w:r w:rsidR="005F219C" w:rsidRPr="00973E59">
          <w:rPr>
            <w:rFonts w:asciiTheme="majorBidi" w:hAnsiTheme="majorBidi" w:cstheme="majorBidi"/>
          </w:rPr>
          <w:t>extremely</w:t>
        </w:r>
        <w:r w:rsidR="005F219C" w:rsidRPr="0099548E">
          <w:t xml:space="preserve"> </w:t>
        </w:r>
      </w:ins>
      <w:r w:rsidRPr="0099548E">
        <w:t xml:space="preserve">challenging and </w:t>
      </w:r>
      <w:del w:id="9" w:author="noor" w:date="2017-11-25T23:52:00Z">
        <w:r w:rsidRPr="0099548E" w:rsidDel="005F219C">
          <w:delText xml:space="preserve">is </w:delText>
        </w:r>
      </w:del>
      <w:r w:rsidRPr="0099548E">
        <w:t xml:space="preserve">influenced by various factors. Nurses </w:t>
      </w:r>
      <w:ins w:id="10" w:author="noor" w:date="2017-11-25T23:53:00Z">
        <w:r w:rsidR="006C02B0" w:rsidRPr="00973E59">
          <w:rPr>
            <w:rFonts w:asciiTheme="majorBidi" w:hAnsiTheme="majorBidi" w:cstheme="majorBidi"/>
          </w:rPr>
          <w:t>can play a major role</w:t>
        </w:r>
        <w:r w:rsidR="006C02B0" w:rsidRPr="0099548E" w:rsidDel="006C02B0">
          <w:t xml:space="preserve"> </w:t>
        </w:r>
      </w:ins>
      <w:del w:id="11" w:author="noor" w:date="2017-11-25T23:53:00Z">
        <w:r w:rsidRPr="0099548E" w:rsidDel="006C02B0">
          <w:delText xml:space="preserve">have a major role as a facilitator </w:delText>
        </w:r>
      </w:del>
      <w:r w:rsidRPr="0099548E">
        <w:t>in decision making.</w:t>
      </w:r>
      <w:ins w:id="12" w:author="noor" w:date="2017-11-25T23:53:00Z">
        <w:r w:rsidR="006C02B0">
          <w:t xml:space="preserve"> </w:t>
        </w:r>
      </w:ins>
      <w:r w:rsidRPr="00C02CEA">
        <w:rPr>
          <w:color w:val="000000"/>
          <w:shd w:val="clear" w:color="auto" w:fill="FFFFFF"/>
        </w:rPr>
        <w:t xml:space="preserve">A qualitative design using </w:t>
      </w:r>
      <w:ins w:id="13" w:author="noor" w:date="2017-11-25T23:54:00Z">
        <w:r w:rsidR="00982B50" w:rsidRPr="00973E59">
          <w:rPr>
            <w:rFonts w:asciiTheme="majorBidi" w:hAnsiTheme="majorBidi" w:cstheme="majorBidi"/>
            <w:shd w:val="clear" w:color="auto" w:fill="FFFFFF"/>
          </w:rPr>
          <w:t xml:space="preserve">conventional content analysis approach </w:t>
        </w:r>
      </w:ins>
      <w:del w:id="14" w:author="noor" w:date="2017-11-25T23:54:00Z">
        <w:r w:rsidRPr="00C02CEA" w:rsidDel="00982B50">
          <w:rPr>
            <w:color w:val="000000"/>
            <w:shd w:val="clear" w:color="auto" w:fill="FFFFFF"/>
          </w:rPr>
          <w:delText xml:space="preserve">a content analysis approach </w:delText>
        </w:r>
      </w:del>
      <w:r w:rsidRPr="00C02CEA">
        <w:rPr>
          <w:color w:val="000000"/>
          <w:shd w:val="clear" w:color="auto" w:fill="FFFFFF"/>
        </w:rPr>
        <w:t>was used to collect and analyze data</w:t>
      </w:r>
      <w:r w:rsidRPr="00C02CEA">
        <w:t>.</w:t>
      </w:r>
      <w:ins w:id="15" w:author="noor" w:date="2017-11-25T23:54:00Z">
        <w:r w:rsidR="00982B50">
          <w:t xml:space="preserve"> </w:t>
        </w:r>
      </w:ins>
      <w:r w:rsidRPr="00C02CEA">
        <w:t>Participants</w:t>
      </w:r>
      <w:ins w:id="16" w:author="noor" w:date="2017-11-25T23:54:00Z">
        <w:r w:rsidR="002C0190">
          <w:t xml:space="preserve"> </w:t>
        </w:r>
      </w:ins>
      <w:r w:rsidRPr="00C02CEA">
        <w:t xml:space="preserve">(n=17) were six nurse consultants, two physicians, three kidney donors and six family members of patients with brain death </w:t>
      </w:r>
      <w:ins w:id="17" w:author="noor" w:date="2017-11-25T23:58:00Z">
        <w:r w:rsidR="005C01F6">
          <w:t xml:space="preserve">were </w:t>
        </w:r>
      </w:ins>
      <w:r w:rsidRPr="00C02CEA">
        <w:rPr>
          <w:color w:val="000000"/>
          <w:shd w:val="clear" w:color="auto" w:fill="FFFFFF"/>
        </w:rPr>
        <w:t>selected using a purposive sample method</w:t>
      </w:r>
      <w:r>
        <w:rPr>
          <w:rFonts w:ascii="Arial" w:hAnsi="Arial" w:cs="Arial"/>
          <w:color w:val="000000"/>
          <w:sz w:val="20"/>
          <w:szCs w:val="20"/>
          <w:shd w:val="clear" w:color="auto" w:fill="FFFFFF"/>
        </w:rPr>
        <w:t xml:space="preserve">. </w:t>
      </w:r>
      <w:r w:rsidRPr="0099548E">
        <w:t xml:space="preserve">A total of 26 semi-structured interviews were conducted. Five </w:t>
      </w:r>
      <w:ins w:id="18" w:author="noor" w:date="2017-11-25T23:59:00Z">
        <w:r w:rsidR="005C01F6">
          <w:t xml:space="preserve">main </w:t>
        </w:r>
      </w:ins>
      <w:r w:rsidRPr="0099548E">
        <w:t xml:space="preserve">themes </w:t>
      </w:r>
      <w:ins w:id="19" w:author="noor" w:date="2017-11-26T00:00:00Z">
        <w:r w:rsidR="005C01F6" w:rsidRPr="00973E59">
          <w:rPr>
            <w:rFonts w:asciiTheme="majorBidi" w:hAnsiTheme="majorBidi" w:cstheme="majorBidi"/>
          </w:rPr>
          <w:t>emerged from this analysis</w:t>
        </w:r>
        <w:r w:rsidR="005C01F6">
          <w:rPr>
            <w:rFonts w:asciiTheme="majorBidi" w:hAnsiTheme="majorBidi" w:cstheme="majorBidi"/>
          </w:rPr>
          <w:t xml:space="preserve"> </w:t>
        </w:r>
      </w:ins>
      <w:del w:id="20" w:author="noor" w:date="2017-11-26T00:00:00Z">
        <w:r w:rsidRPr="0099548E" w:rsidDel="005C01F6">
          <w:delText xml:space="preserve">were created regarding the nurse's role in the individual and family decisions making for kidney donation. </w:delText>
        </w:r>
        <w:r w:rsidRPr="0099548E" w:rsidDel="005C01F6">
          <w:rPr>
            <w:color w:val="000000"/>
            <w:shd w:val="clear" w:color="auto" w:fill="FFFFFF"/>
          </w:rPr>
          <w:delText>Themes included</w:delText>
        </w:r>
      </w:del>
      <w:ins w:id="21" w:author="noor" w:date="2017-11-26T00:00:00Z">
        <w:r w:rsidR="005C01F6">
          <w:rPr>
            <w:color w:val="000000"/>
            <w:shd w:val="clear" w:color="auto" w:fill="FFFFFF"/>
          </w:rPr>
          <w:t>:</w:t>
        </w:r>
      </w:ins>
      <w:r w:rsidRPr="0099548E">
        <w:rPr>
          <w:color w:val="000000"/>
          <w:shd w:val="clear" w:color="auto" w:fill="FFFFFF"/>
        </w:rPr>
        <w:t xml:space="preserve"> counseling, empathy, mediation, motivation</w:t>
      </w:r>
      <w:del w:id="22" w:author="noor" w:date="2017-11-26T00:01:00Z">
        <w:r w:rsidRPr="0099548E" w:rsidDel="005C01F6">
          <w:rPr>
            <w:color w:val="000000"/>
            <w:shd w:val="clear" w:color="auto" w:fill="FFFFFF"/>
          </w:rPr>
          <w:delText>,</w:delText>
        </w:r>
      </w:del>
      <w:r w:rsidRPr="0099548E">
        <w:rPr>
          <w:color w:val="000000"/>
          <w:shd w:val="clear" w:color="auto" w:fill="FFFFFF"/>
        </w:rPr>
        <w:t xml:space="preserve"> and acceptance of kidney donation.</w:t>
      </w:r>
      <w:ins w:id="23" w:author="noor" w:date="2017-11-26T00:01:00Z">
        <w:r w:rsidR="005C01F6" w:rsidRPr="005C01F6">
          <w:rPr>
            <w:rFonts w:asciiTheme="majorBidi" w:eastAsiaTheme="minorHAnsi" w:hAnsiTheme="majorBidi" w:cstheme="majorBidi"/>
          </w:rPr>
          <w:t xml:space="preserve"> </w:t>
        </w:r>
        <w:r w:rsidR="005C01F6" w:rsidRPr="00973E59">
          <w:rPr>
            <w:rFonts w:asciiTheme="majorBidi" w:eastAsiaTheme="minorHAnsi" w:hAnsiTheme="majorBidi" w:cstheme="majorBidi"/>
          </w:rPr>
          <w:t>The study indicated that the care and treatment team could play a significant role in the deceased family’s decision and direct their consent to donation. In this regard, family support and communication with them are mandatory when applying for a donation</w:t>
        </w:r>
        <w:r w:rsidR="005C01F6">
          <w:rPr>
            <w:rFonts w:asciiTheme="majorBidi" w:eastAsiaTheme="minorHAnsi" w:hAnsiTheme="majorBidi" w:cstheme="majorBidi"/>
          </w:rPr>
          <w:t>.</w:t>
        </w:r>
      </w:ins>
      <w:del w:id="24" w:author="noor" w:date="2017-11-26T00:01:00Z">
        <w:r w:rsidRPr="0099548E" w:rsidDel="005C01F6">
          <w:delText>Nurses in roles such as counseling, meditation and empathy can facilitate individual and family decision making in order to donate a kidney</w:delText>
        </w:r>
        <w:r w:rsidDel="005C01F6">
          <w:delText>.</w:delText>
        </w:r>
        <w:r w:rsidRPr="0099548E" w:rsidDel="005C01F6">
          <w:rPr>
            <w:rStyle w:val="apple-converted-space"/>
          </w:rPr>
          <w:delText> </w:delText>
        </w:r>
        <w:r w:rsidRPr="0099548E" w:rsidDel="005C01F6">
          <w:delText>It is recommended that nurses understanding the situation and interaction with individual and family provide motivation to accept kidney donation.</w:delText>
        </w:r>
      </w:del>
    </w:p>
    <w:p w14:paraId="22FF0867" w14:textId="32868894" w:rsidR="004513C1" w:rsidRPr="0099548E" w:rsidRDefault="004513C1" w:rsidP="005C01F6">
      <w:pPr>
        <w:pStyle w:val="NormalWeb"/>
        <w:shd w:val="clear" w:color="auto" w:fill="FFFFFF"/>
        <w:spacing w:before="0" w:beforeAutospacing="0" w:after="0" w:afterAutospacing="0" w:line="480" w:lineRule="auto"/>
        <w:jc w:val="both"/>
      </w:pPr>
      <w:r w:rsidRPr="0099548E">
        <w:t> </w:t>
      </w:r>
      <w:r w:rsidRPr="0099548E">
        <w:rPr>
          <w:rStyle w:val="Strong"/>
        </w:rPr>
        <w:t>Keywords:</w:t>
      </w:r>
      <w:r w:rsidRPr="0099548E">
        <w:rPr>
          <w:rStyle w:val="apple-converted-space"/>
        </w:rPr>
        <w:t> </w:t>
      </w:r>
      <w:r w:rsidRPr="0099548E">
        <w:t xml:space="preserve">Nurse, </w:t>
      </w:r>
      <w:del w:id="25" w:author="noor" w:date="2017-11-26T00:02:00Z">
        <w:r w:rsidRPr="0099548E" w:rsidDel="005C01F6">
          <w:delText xml:space="preserve">decision </w:delText>
        </w:r>
      </w:del>
      <w:ins w:id="26" w:author="noor" w:date="2017-11-26T00:02:00Z">
        <w:r w:rsidR="005C01F6">
          <w:t>D</w:t>
        </w:r>
        <w:r w:rsidR="005C01F6" w:rsidRPr="0099548E">
          <w:t xml:space="preserve">ecision </w:t>
        </w:r>
        <w:r w:rsidR="005C01F6">
          <w:t>-</w:t>
        </w:r>
      </w:ins>
      <w:r w:rsidRPr="0099548E">
        <w:t xml:space="preserve">making, kidney </w:t>
      </w:r>
      <w:del w:id="27" w:author="noor" w:date="2017-11-26T00:02:00Z">
        <w:r w:rsidRPr="0099548E" w:rsidDel="005C01F6">
          <w:delText>transplantation</w:delText>
        </w:r>
      </w:del>
      <w:ins w:id="28" w:author="noor" w:date="2017-11-26T00:02:00Z">
        <w:r w:rsidR="005C01F6">
          <w:t>T</w:t>
        </w:r>
        <w:r w:rsidR="005C01F6" w:rsidRPr="0099548E">
          <w:t>ransplantation</w:t>
        </w:r>
      </w:ins>
      <w:r w:rsidRPr="0099548E">
        <w:t xml:space="preserve">, </w:t>
      </w:r>
      <w:del w:id="29" w:author="noor" w:date="2017-11-26T00:02:00Z">
        <w:r w:rsidRPr="0099548E" w:rsidDel="005C01F6">
          <w:delText xml:space="preserve">organ </w:delText>
        </w:r>
      </w:del>
      <w:ins w:id="30" w:author="noor" w:date="2017-11-26T00:02:00Z">
        <w:r w:rsidR="005C01F6">
          <w:t>O</w:t>
        </w:r>
        <w:r w:rsidR="005C01F6" w:rsidRPr="0099548E">
          <w:t xml:space="preserve">rgan </w:t>
        </w:r>
      </w:ins>
      <w:del w:id="31" w:author="noor" w:date="2017-11-26T00:02:00Z">
        <w:r w:rsidRPr="0099548E" w:rsidDel="005C01F6">
          <w:delText>donation</w:delText>
        </w:r>
      </w:del>
      <w:ins w:id="32" w:author="noor" w:date="2017-11-26T00:02:00Z">
        <w:r w:rsidR="005C01F6">
          <w:t>D</w:t>
        </w:r>
        <w:r w:rsidR="005C01F6" w:rsidRPr="0099548E">
          <w:t>onation</w:t>
        </w:r>
      </w:ins>
      <w:r w:rsidRPr="0099548E">
        <w:t xml:space="preserve">, </w:t>
      </w:r>
      <w:del w:id="33" w:author="noor" w:date="2017-11-26T00:03:00Z">
        <w:r w:rsidRPr="0099548E" w:rsidDel="005C01F6">
          <w:delText xml:space="preserve">qualitative </w:delText>
        </w:r>
      </w:del>
      <w:ins w:id="34" w:author="noor" w:date="2017-11-26T00:03:00Z">
        <w:r w:rsidR="005C01F6">
          <w:t>Q</w:t>
        </w:r>
        <w:r w:rsidR="005C01F6" w:rsidRPr="0099548E">
          <w:t xml:space="preserve">ualitative </w:t>
        </w:r>
      </w:ins>
      <w:r w:rsidRPr="0099548E">
        <w:t>study</w:t>
      </w:r>
    </w:p>
    <w:p w14:paraId="2CF21FF3" w14:textId="77777777" w:rsidR="004513C1" w:rsidRDefault="004513C1" w:rsidP="006848D6"/>
    <w:p w14:paraId="5FC08085" w14:textId="77777777" w:rsidR="004513C1" w:rsidRDefault="004513C1" w:rsidP="006848D6">
      <w:pPr>
        <w:pStyle w:val="NormalWeb"/>
        <w:shd w:val="clear" w:color="auto" w:fill="FFFFFF"/>
        <w:spacing w:before="0" w:beforeAutospacing="0" w:after="300" w:afterAutospacing="0" w:line="480" w:lineRule="auto"/>
        <w:jc w:val="both"/>
      </w:pPr>
      <w:r w:rsidRPr="0099548E">
        <w:t> </w:t>
      </w:r>
    </w:p>
    <w:p w14:paraId="770F66F3" w14:textId="77777777" w:rsidR="004513C1" w:rsidRDefault="004513C1" w:rsidP="006848D6">
      <w:pPr>
        <w:pStyle w:val="NormalWeb"/>
        <w:shd w:val="clear" w:color="auto" w:fill="FFFFFF"/>
        <w:spacing w:before="0" w:beforeAutospacing="0" w:after="300" w:afterAutospacing="0" w:line="480" w:lineRule="auto"/>
        <w:jc w:val="both"/>
      </w:pPr>
    </w:p>
    <w:p w14:paraId="24ED630D" w14:textId="77777777" w:rsidR="00FF6675" w:rsidRDefault="00FF6675" w:rsidP="006848D6">
      <w:pPr>
        <w:pStyle w:val="NormalWeb"/>
        <w:shd w:val="clear" w:color="auto" w:fill="FFFFFF"/>
        <w:spacing w:before="0" w:beforeAutospacing="0" w:after="300" w:afterAutospacing="0" w:line="480" w:lineRule="auto"/>
        <w:jc w:val="both"/>
      </w:pPr>
    </w:p>
    <w:p w14:paraId="41FDBD6B" w14:textId="25A800A7" w:rsidR="00985C93" w:rsidRDefault="00985C93" w:rsidP="006848D6">
      <w:pPr>
        <w:pStyle w:val="NormalWeb"/>
        <w:shd w:val="clear" w:color="auto" w:fill="FFFFFF"/>
        <w:spacing w:before="0" w:beforeAutospacing="0" w:after="300" w:afterAutospacing="0" w:line="480" w:lineRule="auto"/>
        <w:jc w:val="both"/>
      </w:pPr>
    </w:p>
    <w:p w14:paraId="3E588797" w14:textId="77777777" w:rsidR="00985C93" w:rsidRDefault="00985C93" w:rsidP="006848D6">
      <w:pPr>
        <w:pStyle w:val="NormalWeb"/>
        <w:shd w:val="clear" w:color="auto" w:fill="FFFFFF"/>
        <w:spacing w:before="0" w:beforeAutospacing="0" w:after="300" w:afterAutospacing="0" w:line="480" w:lineRule="auto"/>
        <w:jc w:val="both"/>
      </w:pPr>
    </w:p>
    <w:p w14:paraId="65567DE6" w14:textId="77777777" w:rsidR="00985C93" w:rsidRDefault="00985C93" w:rsidP="006848D6">
      <w:pPr>
        <w:pStyle w:val="NormalWeb"/>
        <w:shd w:val="clear" w:color="auto" w:fill="FFFFFF"/>
        <w:spacing w:before="0" w:beforeAutospacing="0" w:after="300" w:afterAutospacing="0" w:line="480" w:lineRule="auto"/>
        <w:jc w:val="both"/>
      </w:pPr>
    </w:p>
    <w:p w14:paraId="4228DCC9" w14:textId="77777777" w:rsidR="00985C93" w:rsidRDefault="00985C93" w:rsidP="006848D6">
      <w:pPr>
        <w:pStyle w:val="NormalWeb"/>
        <w:shd w:val="clear" w:color="auto" w:fill="FFFFFF"/>
        <w:spacing w:before="0" w:beforeAutospacing="0" w:after="300" w:afterAutospacing="0" w:line="480" w:lineRule="auto"/>
        <w:jc w:val="both"/>
      </w:pPr>
    </w:p>
    <w:p w14:paraId="34AAEB01" w14:textId="77777777" w:rsidR="004513C1" w:rsidRPr="00C426A7" w:rsidRDefault="004513C1" w:rsidP="006848D6">
      <w:pPr>
        <w:pStyle w:val="NormalWeb"/>
        <w:shd w:val="clear" w:color="auto" w:fill="FFFFFF"/>
        <w:spacing w:before="0" w:beforeAutospacing="0" w:after="300" w:afterAutospacing="0" w:line="480" w:lineRule="auto"/>
        <w:jc w:val="both"/>
        <w:rPr>
          <w:b/>
          <w:bCs/>
          <w:sz w:val="28"/>
          <w:szCs w:val="28"/>
        </w:rPr>
      </w:pPr>
      <w:r>
        <w:rPr>
          <w:b/>
          <w:bCs/>
          <w:sz w:val="28"/>
          <w:szCs w:val="28"/>
        </w:rPr>
        <w:t xml:space="preserve">Introduction </w:t>
      </w:r>
    </w:p>
    <w:p w14:paraId="7721DCBC" w14:textId="77777777" w:rsidR="00EE79F5" w:rsidRPr="000B0EF4" w:rsidRDefault="004513C1" w:rsidP="00EE79F5">
      <w:pPr>
        <w:pStyle w:val="NormalWeb"/>
        <w:shd w:val="clear" w:color="auto" w:fill="FFFFFF"/>
        <w:spacing w:before="0" w:beforeAutospacing="0" w:after="0" w:afterAutospacing="0" w:line="480" w:lineRule="auto"/>
        <w:jc w:val="both"/>
        <w:rPr>
          <w:ins w:id="35" w:author="noor" w:date="2017-11-26T00:13:00Z"/>
          <w:rFonts w:asciiTheme="majorBidi" w:hAnsiTheme="majorBidi" w:cstheme="majorBidi"/>
          <w:shd w:val="clear" w:color="auto" w:fill="FFFFFF"/>
        </w:rPr>
      </w:pPr>
      <w:r w:rsidRPr="0099548E">
        <w:rPr>
          <w:shd w:val="clear" w:color="auto" w:fill="FFFFFF"/>
        </w:rPr>
        <w:t xml:space="preserve">End stage renal disease (ESRD) is a chronic and progressive deterioration in renal function </w:t>
      </w:r>
      <w:ins w:id="36" w:author="noor" w:date="2017-11-26T00:08:00Z">
        <w:r w:rsidR="00EE79F5" w:rsidRPr="000B0EF4">
          <w:rPr>
            <w:rFonts w:asciiTheme="majorBidi" w:hAnsiTheme="majorBidi" w:cstheme="majorBidi"/>
            <w:shd w:val="clear" w:color="auto" w:fill="FFFFFF"/>
          </w:rPr>
          <w:t>when body fails in its ability to maintain metabolic, fluid, and electrolyte balance</w:t>
        </w:r>
      </w:ins>
      <w:del w:id="37" w:author="noor" w:date="2017-11-26T00:08:00Z">
        <w:r w:rsidRPr="0099548E" w:rsidDel="00EE79F5">
          <w:rPr>
            <w:shd w:val="clear" w:color="auto" w:fill="FFFFFF"/>
          </w:rPr>
          <w:delText>in which the body fails in the ability to maintain metabolic, fluid, and electrolyte balance</w:delText>
        </w:r>
      </w:del>
      <w:r w:rsidR="00FF6675">
        <w:rPr>
          <w:shd w:val="clear" w:color="auto" w:fill="FFFFFF"/>
        </w:rPr>
        <w:t xml:space="preserve"> (1)</w:t>
      </w:r>
      <w:r>
        <w:rPr>
          <w:shd w:val="clear" w:color="auto" w:fill="FFFFFF"/>
        </w:rPr>
        <w:t xml:space="preserve">. </w:t>
      </w:r>
      <w:r w:rsidRPr="0099548E">
        <w:rPr>
          <w:rStyle w:val="apple-converted-space"/>
          <w:shd w:val="clear" w:color="auto" w:fill="FFFFFF"/>
        </w:rPr>
        <w:t xml:space="preserve">One of the </w:t>
      </w:r>
      <w:ins w:id="38" w:author="noor" w:date="2017-11-26T00:09:00Z">
        <w:r w:rsidR="00EE79F5" w:rsidRPr="000B0EF4">
          <w:rPr>
            <w:rStyle w:val="apple-converted-space"/>
            <w:rFonts w:asciiTheme="majorBidi" w:hAnsiTheme="majorBidi" w:cstheme="majorBidi"/>
            <w:shd w:val="clear" w:color="auto" w:fill="FFFFFF"/>
          </w:rPr>
          <w:t>curative</w:t>
        </w:r>
      </w:ins>
      <w:del w:id="39" w:author="noor" w:date="2017-11-26T00:09:00Z">
        <w:r w:rsidRPr="0099548E" w:rsidDel="00EE79F5">
          <w:rPr>
            <w:rStyle w:val="apple-converted-space"/>
            <w:shd w:val="clear" w:color="auto" w:fill="FFFFFF"/>
          </w:rPr>
          <w:delText>alternative</w:delText>
        </w:r>
      </w:del>
      <w:r w:rsidRPr="0099548E">
        <w:rPr>
          <w:rStyle w:val="apple-converted-space"/>
          <w:shd w:val="clear" w:color="auto" w:fill="FFFFFF"/>
        </w:rPr>
        <w:t xml:space="preserve"> treatments for patients with advanced kidney failure is kidney transplantation.</w:t>
      </w:r>
      <w:ins w:id="40" w:author="noor" w:date="2017-11-26T00:10:00Z">
        <w:r w:rsidR="00EE79F5">
          <w:rPr>
            <w:rStyle w:val="apple-converted-space"/>
            <w:shd w:val="clear" w:color="auto" w:fill="FFFFFF"/>
          </w:rPr>
          <w:t xml:space="preserve"> </w:t>
        </w:r>
        <w:r w:rsidR="00EE79F5" w:rsidRPr="000B0EF4">
          <w:rPr>
            <w:rStyle w:val="apple-converted-space"/>
            <w:rFonts w:asciiTheme="majorBidi" w:hAnsiTheme="majorBidi" w:cstheme="majorBidi"/>
            <w:shd w:val="clear" w:color="auto" w:fill="FFFFFF"/>
          </w:rPr>
          <w:t xml:space="preserve">Kidney transplantation improved quality and quantity of life at a lower cost compared to chronic dialysis </w:t>
        </w:r>
      </w:ins>
      <w:del w:id="41" w:author="noor" w:date="2017-11-26T00:10:00Z">
        <w:r w:rsidRPr="0099548E" w:rsidDel="00EE79F5">
          <w:rPr>
            <w:rStyle w:val="apple-converted-space"/>
            <w:shd w:val="clear" w:color="auto" w:fill="FFFFFF"/>
          </w:rPr>
          <w:delText>Compared to dialysis, kidney transplantation increased longevity and quality of life in patients with end stage renal failure</w:delText>
        </w:r>
        <w:r w:rsidR="00FF6675" w:rsidDel="00EE79F5">
          <w:rPr>
            <w:rStyle w:val="apple-converted-space"/>
            <w:shd w:val="clear" w:color="auto" w:fill="FFFFFF"/>
          </w:rPr>
          <w:delText xml:space="preserve"> </w:delText>
        </w:r>
      </w:del>
      <w:r w:rsidR="00FF6675">
        <w:rPr>
          <w:rStyle w:val="apple-converted-space"/>
          <w:shd w:val="clear" w:color="auto" w:fill="FFFFFF"/>
        </w:rPr>
        <w:t>(2-3)</w:t>
      </w:r>
      <w:r>
        <w:rPr>
          <w:rStyle w:val="apple-converted-space"/>
          <w:shd w:val="clear" w:color="auto" w:fill="FFFFFF"/>
        </w:rPr>
        <w:t>.</w:t>
      </w:r>
    </w:p>
    <w:p w14:paraId="20C76847" w14:textId="77777777" w:rsidR="00EE79F5" w:rsidRPr="000B0EF4" w:rsidRDefault="00EE79F5" w:rsidP="00EE79F5">
      <w:pPr>
        <w:pStyle w:val="NormalWeb"/>
        <w:shd w:val="clear" w:color="auto" w:fill="FFFFFF"/>
        <w:spacing w:before="0" w:beforeAutospacing="0" w:after="0" w:afterAutospacing="0" w:line="480" w:lineRule="auto"/>
        <w:jc w:val="both"/>
        <w:rPr>
          <w:ins w:id="42" w:author="noor" w:date="2017-11-26T00:13:00Z"/>
          <w:rStyle w:val="apple-converted-space"/>
          <w:rFonts w:asciiTheme="majorBidi" w:hAnsiTheme="majorBidi" w:cstheme="majorBidi"/>
          <w:shd w:val="clear" w:color="auto" w:fill="FFFFFF"/>
          <w:lang w:bidi="fa-IR"/>
        </w:rPr>
      </w:pPr>
      <w:ins w:id="43" w:author="noor" w:date="2017-11-26T00:13:00Z">
        <w:r w:rsidRPr="000B0EF4">
          <w:rPr>
            <w:rFonts w:asciiTheme="majorBidi" w:hAnsiTheme="majorBidi" w:cstheme="majorBidi"/>
            <w:shd w:val="clear" w:color="auto" w:fill="FFFFFF"/>
          </w:rPr>
          <w:t>Nowadays, the greatest challenge in kidney transplantation is organ shortage; hence, using deceased donor is increasingly encouraged</w:t>
        </w:r>
        <w:r w:rsidRPr="000B0EF4">
          <w:rPr>
            <w:rStyle w:val="apple-converted-space"/>
            <w:rFonts w:asciiTheme="majorBidi" w:hAnsiTheme="majorBidi" w:cstheme="majorBidi"/>
            <w:shd w:val="clear" w:color="auto" w:fill="FFFFFF"/>
          </w:rPr>
          <w:t xml:space="preserve"> </w:t>
        </w:r>
        <w:r w:rsidRPr="000B0EF4">
          <w:rPr>
            <w:rStyle w:val="apple-converted-space"/>
            <w:rFonts w:asciiTheme="majorBidi" w:hAnsiTheme="majorBidi" w:cstheme="majorBidi"/>
            <w:noProof/>
            <w:shd w:val="clear" w:color="auto" w:fill="FFFFFF"/>
          </w:rPr>
          <w:t>(4-6)</w:t>
        </w:r>
        <w:r w:rsidRPr="000B0EF4">
          <w:rPr>
            <w:rStyle w:val="apple-converted-space"/>
            <w:rFonts w:asciiTheme="majorBidi" w:hAnsiTheme="majorBidi" w:cstheme="majorBidi"/>
            <w:shd w:val="clear" w:color="auto" w:fill="FFFFFF"/>
          </w:rPr>
          <w:t>.</w:t>
        </w:r>
        <w:r w:rsidRPr="000B0EF4">
          <w:rPr>
            <w:rFonts w:asciiTheme="majorBidi" w:hAnsiTheme="majorBidi" w:cstheme="majorBidi"/>
          </w:rPr>
          <w:t xml:space="preserve"> </w:t>
        </w:r>
      </w:ins>
    </w:p>
    <w:p w14:paraId="41518FD7" w14:textId="77777777" w:rsidR="00A96F75" w:rsidRPr="000B0EF4" w:rsidRDefault="00EE79F5" w:rsidP="00A96F75">
      <w:pPr>
        <w:spacing w:after="0" w:line="480" w:lineRule="auto"/>
        <w:jc w:val="lowKashida"/>
        <w:rPr>
          <w:ins w:id="44" w:author="noor" w:date="2017-11-26T00:17:00Z"/>
          <w:rFonts w:asciiTheme="majorBidi" w:eastAsiaTheme="minorHAnsi" w:hAnsiTheme="majorBidi" w:cstheme="majorBidi"/>
          <w:sz w:val="24"/>
          <w:szCs w:val="24"/>
        </w:rPr>
      </w:pPr>
      <w:ins w:id="45" w:author="noor" w:date="2017-11-26T00:13:00Z">
        <w:r w:rsidRPr="000B0EF4">
          <w:rPr>
            <w:rFonts w:asciiTheme="majorBidi" w:hAnsiTheme="majorBidi" w:cstheme="majorBidi"/>
          </w:rPr>
          <w:t xml:space="preserve">Annually, there are 15,000 accidental brain-dead cases in Iran, of which, less than 10% of the families agree to donate organ, while many people die in need of organ transplant </w:t>
        </w:r>
        <w:r w:rsidRPr="000B0EF4">
          <w:rPr>
            <w:rFonts w:asciiTheme="majorBidi" w:hAnsiTheme="majorBidi" w:cstheme="majorBidi"/>
            <w:noProof/>
          </w:rPr>
          <w:t>(7)</w:t>
        </w:r>
        <w:r w:rsidRPr="000B0EF4">
          <w:rPr>
            <w:rFonts w:asciiTheme="majorBidi" w:hAnsiTheme="majorBidi" w:cstheme="majorBidi"/>
          </w:rPr>
          <w:t xml:space="preserve">. The organs from these individuals could be used to improve the quality of life, reduce the cost of treatment and care of patients in need of them </w:t>
        </w:r>
        <w:r w:rsidRPr="000B0EF4">
          <w:rPr>
            <w:rFonts w:asciiTheme="majorBidi" w:hAnsiTheme="majorBidi" w:cstheme="majorBidi"/>
            <w:noProof/>
          </w:rPr>
          <w:t>(8)</w:t>
        </w:r>
      </w:ins>
      <w:del w:id="46" w:author="noor" w:date="2017-11-26T00:13:00Z">
        <w:r w:rsidR="004513C1" w:rsidRPr="0099548E" w:rsidDel="00EE79F5">
          <w:rPr>
            <w:rStyle w:val="apple-converted-space"/>
            <w:shd w:val="clear" w:color="auto" w:fill="FFFFFF"/>
          </w:rPr>
          <w:delText>The transplanted kidney donor could be dead or alive</w:delText>
        </w:r>
        <w:r w:rsidR="00FF6675" w:rsidDel="00EE79F5">
          <w:rPr>
            <w:rStyle w:val="apple-converted-space"/>
            <w:shd w:val="clear" w:color="auto" w:fill="FFFFFF"/>
          </w:rPr>
          <w:delText xml:space="preserve"> (4)</w:delText>
        </w:r>
        <w:r w:rsidR="004513C1" w:rsidDel="00EE79F5">
          <w:rPr>
            <w:rStyle w:val="apple-converted-space"/>
            <w:shd w:val="clear" w:color="auto" w:fill="FFFFFF"/>
          </w:rPr>
          <w:delText xml:space="preserve">. </w:delText>
        </w:r>
        <w:r w:rsidR="004513C1" w:rsidRPr="0099548E" w:rsidDel="00EE79F5">
          <w:rPr>
            <w:rStyle w:val="apple-converted-space"/>
            <w:shd w:val="clear" w:color="auto" w:fill="FFFFFF"/>
          </w:rPr>
          <w:delText>Research has shown that the survival rate and quality of life in patients with a cadaveric transplanted kidney is more than those who received a kidney from a living donor</w:delText>
        </w:r>
        <w:r w:rsidR="00107CD3" w:rsidDel="00EE79F5">
          <w:rPr>
            <w:rStyle w:val="apple-converted-space"/>
            <w:shd w:val="clear" w:color="auto" w:fill="FFFFFF"/>
          </w:rPr>
          <w:delText xml:space="preserve"> (5)</w:delText>
        </w:r>
        <w:r w:rsidR="004513C1" w:rsidDel="00EE79F5">
          <w:rPr>
            <w:rStyle w:val="apple-converted-space"/>
            <w:shd w:val="clear" w:color="auto" w:fill="FFFFFF"/>
          </w:rPr>
          <w:delText>.</w:delText>
        </w:r>
        <w:r w:rsidR="004513C1" w:rsidRPr="0099548E" w:rsidDel="00EE79F5">
          <w:rPr>
            <w:rStyle w:val="apple-converted-space"/>
            <w:shd w:val="clear" w:color="auto" w:fill="FFFFFF"/>
          </w:rPr>
          <w:delText xml:space="preserve"> However, the waiting time to receive a cadaveric transplanted kidney is more than living donors</w:delText>
        </w:r>
        <w:r w:rsidR="00107CD3" w:rsidDel="00EE79F5">
          <w:rPr>
            <w:rStyle w:val="apple-converted-space"/>
            <w:shd w:val="clear" w:color="auto" w:fill="FFFFFF"/>
          </w:rPr>
          <w:delText xml:space="preserve"> (6-7)</w:delText>
        </w:r>
        <w:r w:rsidR="004513C1" w:rsidDel="00EE79F5">
          <w:rPr>
            <w:rStyle w:val="apple-converted-space"/>
            <w:shd w:val="clear" w:color="auto" w:fill="FFFFFF"/>
          </w:rPr>
          <w:delText>.</w:delText>
        </w:r>
        <w:r w:rsidR="004513C1" w:rsidRPr="0099548E" w:rsidDel="00EE79F5">
          <w:rPr>
            <w:rStyle w:val="apple-converted-space"/>
            <w:shd w:val="clear" w:color="auto" w:fill="FFFFFF"/>
          </w:rPr>
          <w:delText>The reason could be lack of enough cadaveric kidney donation and brain death patients</w:delText>
        </w:r>
        <w:r w:rsidR="00107CD3" w:rsidDel="00EE79F5">
          <w:rPr>
            <w:rStyle w:val="apple-converted-space"/>
            <w:shd w:val="clear" w:color="auto" w:fill="FFFFFF"/>
          </w:rPr>
          <w:delText xml:space="preserve"> (8)</w:delText>
        </w:r>
        <w:r w:rsidR="004513C1" w:rsidDel="00EE79F5">
          <w:rPr>
            <w:rStyle w:val="apple-converted-space"/>
            <w:shd w:val="clear" w:color="auto" w:fill="FFFFFF"/>
          </w:rPr>
          <w:delText>.</w:delText>
        </w:r>
        <w:r w:rsidR="004513C1" w:rsidRPr="0099548E" w:rsidDel="00EE79F5">
          <w:rPr>
            <w:rStyle w:val="apple-converted-space"/>
            <w:shd w:val="clear" w:color="auto" w:fill="FFFFFF"/>
          </w:rPr>
          <w:delText>Over the past two decades, the need for organ donation had a 200 percent rise</w:delText>
        </w:r>
        <w:r w:rsidR="00107CD3" w:rsidDel="00EE79F5">
          <w:rPr>
            <w:rStyle w:val="apple-converted-space"/>
            <w:shd w:val="clear" w:color="auto" w:fill="FFFFFF"/>
          </w:rPr>
          <w:delText xml:space="preserve"> (9)</w:delText>
        </w:r>
        <w:r w:rsidR="004513C1" w:rsidDel="00EE79F5">
          <w:rPr>
            <w:rStyle w:val="apple-converted-space"/>
            <w:shd w:val="clear" w:color="auto" w:fill="FFFFFF"/>
          </w:rPr>
          <w:delText>.</w:delText>
        </w:r>
        <w:r w:rsidR="004513C1" w:rsidRPr="0099548E" w:rsidDel="00EE79F5">
          <w:rPr>
            <w:rStyle w:val="apple-converted-space"/>
            <w:shd w:val="clear" w:color="auto" w:fill="FFFFFF"/>
          </w:rPr>
          <w:delText xml:space="preserve"> Statistics show that every month more than 3,000 people will be added to </w:delText>
        </w:r>
        <w:r w:rsidR="004513C1" w:rsidRPr="0099548E" w:rsidDel="00EE79F5">
          <w:rPr>
            <w:rStyle w:val="apple-converted-space"/>
            <w:shd w:val="clear" w:color="auto" w:fill="FFFFFF"/>
          </w:rPr>
          <w:lastRenderedPageBreak/>
          <w:delText>the waiting list for Kidney transplantation.From which 12 people have lost their lives in each day. Therefore, about 4270 patients waiting for Kidney transplantation lost their lives by 2014</w:delText>
        </w:r>
        <w:r w:rsidR="00EB3E16" w:rsidDel="00EE79F5">
          <w:rPr>
            <w:rStyle w:val="apple-converted-space"/>
            <w:shd w:val="clear" w:color="auto" w:fill="FFFFFF"/>
          </w:rPr>
          <w:delText xml:space="preserve"> (10)</w:delText>
        </w:r>
      </w:del>
      <w:r w:rsidR="004513C1">
        <w:rPr>
          <w:rStyle w:val="apple-converted-space"/>
          <w:shd w:val="clear" w:color="auto" w:fill="FFFFFF"/>
        </w:rPr>
        <w:t xml:space="preserve">. </w:t>
      </w:r>
      <w:r w:rsidR="004513C1" w:rsidRPr="0099548E">
        <w:t>Despite many years of organ transplantation law in Iran, it is not welcomed yet. In fact, most of the population still do not have a positive attitude towards organ donation</w:t>
      </w:r>
      <w:r w:rsidR="00EB3E16">
        <w:t xml:space="preserve"> (</w:t>
      </w:r>
      <w:del w:id="47" w:author="noor" w:date="2017-11-26T00:14:00Z">
        <w:r w:rsidR="00EB3E16" w:rsidDel="00EE79F5">
          <w:delText>11</w:delText>
        </w:r>
      </w:del>
      <w:ins w:id="48" w:author="noor" w:date="2017-11-26T00:14:00Z">
        <w:r>
          <w:t>9</w:t>
        </w:r>
      </w:ins>
      <w:r w:rsidR="00EB3E16">
        <w:t>)</w:t>
      </w:r>
      <w:r w:rsidR="004513C1">
        <w:t xml:space="preserve">. </w:t>
      </w:r>
    </w:p>
    <w:p w14:paraId="4CB30CF2" w14:textId="77777777" w:rsidR="00A96F75" w:rsidRPr="000B0EF4" w:rsidRDefault="00A96F75" w:rsidP="00A96F75">
      <w:pPr>
        <w:spacing w:after="0" w:line="480" w:lineRule="auto"/>
        <w:jc w:val="lowKashida"/>
        <w:rPr>
          <w:ins w:id="49" w:author="noor" w:date="2017-11-26T00:17:00Z"/>
          <w:rFonts w:asciiTheme="majorBidi" w:eastAsiaTheme="minorHAnsi" w:hAnsiTheme="majorBidi" w:cstheme="majorBidi"/>
          <w:sz w:val="24"/>
          <w:szCs w:val="24"/>
        </w:rPr>
      </w:pPr>
      <w:ins w:id="50" w:author="noor" w:date="2017-11-26T00:17:00Z">
        <w:r w:rsidRPr="000B0EF4">
          <w:rPr>
            <w:rFonts w:asciiTheme="majorBidi" w:eastAsiaTheme="minorHAnsi" w:hAnsiTheme="majorBidi" w:cstheme="majorBidi"/>
            <w:sz w:val="24"/>
            <w:szCs w:val="24"/>
          </w:rPr>
          <w:t>In Iran, for the use of brain death individuals’ organs, the will of the deceased person, this can be as donation card, and the family’s consent to brain death are needed (7).</w:t>
        </w:r>
      </w:ins>
    </w:p>
    <w:p w14:paraId="0C046B12" w14:textId="77777777" w:rsidR="00A96F75" w:rsidRPr="000B0EF4" w:rsidRDefault="00A96F75" w:rsidP="00A96F75">
      <w:pPr>
        <w:pStyle w:val="NormalWeb"/>
        <w:shd w:val="clear" w:color="auto" w:fill="FFFFFF"/>
        <w:spacing w:before="0" w:beforeAutospacing="0" w:after="0" w:afterAutospacing="0" w:line="480" w:lineRule="auto"/>
        <w:jc w:val="both"/>
        <w:rPr>
          <w:ins w:id="51" w:author="noor" w:date="2017-11-26T00:17:00Z"/>
          <w:rStyle w:val="apple-converted-space"/>
          <w:rFonts w:asciiTheme="majorBidi" w:hAnsiTheme="majorBidi" w:cstheme="majorBidi"/>
          <w:shd w:val="clear" w:color="auto" w:fill="FFFFFF"/>
          <w:lang w:bidi="fa-IR"/>
        </w:rPr>
      </w:pPr>
      <w:ins w:id="52" w:author="noor" w:date="2017-11-26T00:17:00Z">
        <w:r w:rsidRPr="000B0EF4">
          <w:rPr>
            <w:rFonts w:asciiTheme="majorBidi" w:hAnsiTheme="majorBidi" w:cstheme="majorBidi"/>
          </w:rPr>
          <w:t xml:space="preserve">Studies have shown that family dissatisfaction is one of the key factors in the kidney donation crisis </w:t>
        </w:r>
        <w:r w:rsidRPr="000B0EF4">
          <w:rPr>
            <w:rFonts w:asciiTheme="majorBidi" w:hAnsiTheme="majorBidi" w:cstheme="majorBidi"/>
            <w:noProof/>
          </w:rPr>
          <w:t>(10, 11)</w:t>
        </w:r>
        <w:r w:rsidRPr="000B0EF4">
          <w:rPr>
            <w:rFonts w:asciiTheme="majorBidi" w:hAnsiTheme="majorBidi" w:cstheme="majorBidi"/>
            <w:rtl/>
            <w:lang w:bidi="fa-IR"/>
          </w:rPr>
          <w:t xml:space="preserve">. </w:t>
        </w:r>
        <w:r w:rsidRPr="000B0EF4">
          <w:rPr>
            <w:rFonts w:asciiTheme="majorBidi" w:hAnsiTheme="majorBidi" w:cstheme="majorBidi"/>
          </w:rPr>
          <w:t>Globally, the organ donation process depends on the families’ decision, which is, in tur</w:t>
        </w:r>
        <w:r>
          <w:rPr>
            <w:rFonts w:asciiTheme="majorBidi" w:hAnsiTheme="majorBidi" w:cstheme="majorBidi"/>
          </w:rPr>
          <w:t xml:space="preserve">n influenced by several factors </w:t>
        </w:r>
        <w:r>
          <w:rPr>
            <w:rStyle w:val="apple-converted-space"/>
            <w:rFonts w:asciiTheme="majorBidi" w:hAnsiTheme="majorBidi" w:cstheme="majorBidi"/>
            <w:shd w:val="clear" w:color="auto" w:fill="FFFFFF"/>
            <w:lang w:bidi="fa-IR"/>
          </w:rPr>
          <w:t>(12)</w:t>
        </w:r>
        <w:r w:rsidRPr="000B0EF4">
          <w:rPr>
            <w:rStyle w:val="apple-converted-space"/>
            <w:rFonts w:asciiTheme="majorBidi" w:hAnsiTheme="majorBidi" w:cstheme="majorBidi"/>
            <w:shd w:val="clear" w:color="auto" w:fill="FFFFFF"/>
            <w:lang w:bidi="fa-IR"/>
          </w:rPr>
          <w:t>.</w:t>
        </w:r>
      </w:ins>
    </w:p>
    <w:p w14:paraId="208C4C23" w14:textId="77777777" w:rsidR="00A96F75" w:rsidRPr="000B0EF4" w:rsidRDefault="00A96F75" w:rsidP="00A96F75">
      <w:pPr>
        <w:spacing w:after="0" w:line="480" w:lineRule="auto"/>
        <w:jc w:val="lowKashida"/>
        <w:rPr>
          <w:ins w:id="53" w:author="noor" w:date="2017-11-26T00:17:00Z"/>
          <w:rFonts w:asciiTheme="majorBidi" w:eastAsiaTheme="minorHAnsi" w:hAnsiTheme="majorBidi" w:cstheme="majorBidi"/>
          <w:sz w:val="24"/>
          <w:szCs w:val="24"/>
        </w:rPr>
      </w:pPr>
      <w:ins w:id="54" w:author="noor" w:date="2017-11-26T00:17:00Z">
        <w:r w:rsidRPr="000B0EF4">
          <w:rPr>
            <w:rFonts w:asciiTheme="majorBidi" w:eastAsiaTheme="minorHAnsi" w:hAnsiTheme="majorBidi" w:cstheme="majorBidi"/>
            <w:sz w:val="24"/>
            <w:szCs w:val="24"/>
          </w:rPr>
          <w:t xml:space="preserve">Studies show that family understanding of brain death is not always consistent with legal and medical definitions, and family information is limited in this area (13, 14). It is also argued that families confuse brain death with other brain conditions such as coma and vegetable life (14). In this regard, the methods by which nurses explain the issue of brain death are one of the most important aspects of nurse communication with family members (15). Additionally, professional communication and mutual understanding in the treatment team are essential for a successful process and preventing organ loss for transplantation (16). It has been argued that presence of nurses near the beds of patients can provide many opportunities to influence the ability of the family to adapt to brain death. If nurses can manage the families of these patients well, they will deal with the death of their patients easier and more effectively, and the probability of their consent to organ donation will increase (17). Clinical support for brain death donors considerably differs from other patients in critical situations so that requires skilled and experienced caregivers such as nurses and physician who care for professional donors (8). It is estimated that between 25% and 17% of organ transplants are eliminated due to inappropriate donor management during the critical care period (18). Furthermore, there is evidence that only knowledge and attitudes about the participation of health providers </w:t>
        </w:r>
        <w:r w:rsidRPr="000B0EF4">
          <w:rPr>
            <w:rFonts w:asciiTheme="majorBidi" w:eastAsiaTheme="minorHAnsi" w:hAnsiTheme="majorBidi" w:cstheme="majorBidi"/>
            <w:sz w:val="24"/>
            <w:szCs w:val="24"/>
          </w:rPr>
          <w:lastRenderedPageBreak/>
          <w:t>(including nurses and doctors) do not affect the process of preparing family members for organ donation; however, their experiences may also play an important role and negatively affect the mentioned and reduce the organ donation (19). Health care providers, including nurses, are more likely to be involved in organ donation in brain death patients. In addition to the importance of caring for brain death patients who are potential donors to maintain organ function, the organ donation process is a complex, vital and sensible process that can only be conducted with high quality nursing care so that is completely based on the final outcome of the organ and tissue transplantation process (20). Therefore, it is essential to recognize the role of nurses in the organ donation process. Moreover, given the impact of this subject on social-cultural conditions, and given that the best strategy for understanding and explaining social contexts in relation to any social phenomenon is to examine the interactions and experiences of those who experience this phenomenon in their daily lives. Thus, this study aimed to explain the role of nurses in the organ donation process.</w:t>
        </w:r>
      </w:ins>
    </w:p>
    <w:p w14:paraId="1C0652FE" w14:textId="47549873" w:rsidR="004513C1" w:rsidRPr="0099548E" w:rsidDel="00A96F75" w:rsidRDefault="004513C1" w:rsidP="00A96F75">
      <w:pPr>
        <w:pStyle w:val="NormalWeb"/>
        <w:shd w:val="clear" w:color="auto" w:fill="FFFFFF"/>
        <w:spacing w:before="0" w:beforeAutospacing="0" w:after="300" w:afterAutospacing="0" w:line="480" w:lineRule="auto"/>
        <w:jc w:val="both"/>
        <w:rPr>
          <w:del w:id="55" w:author="noor" w:date="2017-11-26T00:17:00Z"/>
        </w:rPr>
      </w:pPr>
      <w:del w:id="56" w:author="noor" w:date="2017-11-26T00:17:00Z">
        <w:r w:rsidRPr="0099548E" w:rsidDel="00A96F75">
          <w:delText>Statistics show that about 20 thousand people are on the waiting list for Kidney transplantation in Iran; the majority of them are patients in need of kidney transplantation.Every year about 27000 living people worldwide donate their kidneys</w:delText>
        </w:r>
        <w:r w:rsidR="00EB3E16" w:rsidDel="00A96F75">
          <w:delText xml:space="preserve"> (12)</w:delText>
        </w:r>
        <w:r w:rsidDel="00A96F75">
          <w:delText xml:space="preserve">. </w:delText>
        </w:r>
        <w:r w:rsidRPr="0099548E" w:rsidDel="00A96F75">
          <w:delText>Annually 2500 Kidney transplantations are performed in Iran, two-thirds of them are transplanted from living donors and recipients and one-third belong to the patients with brain death</w:delText>
        </w:r>
        <w:r w:rsidR="00EB3E16" w:rsidDel="00A96F75">
          <w:delText xml:space="preserve"> (13)</w:delText>
        </w:r>
        <w:r w:rsidDel="00A96F75">
          <w:delText>.</w:delText>
        </w:r>
        <w:r w:rsidRPr="0099548E" w:rsidDel="00A96F75">
          <w:delText xml:space="preserve"> Studies have shown that Kidney transplantation from living donors are more than </w:delText>
        </w:r>
        <w:r w:rsidRPr="002807D7" w:rsidDel="00A96F75">
          <w:delText>a deceased donor</w:delText>
        </w:r>
        <w:r w:rsidR="00EB3E16" w:rsidDel="00A96F75">
          <w:delText xml:space="preserve"> (14-15)</w:delText>
        </w:r>
        <w:r w:rsidDel="00A96F75">
          <w:delText>.</w:delText>
        </w:r>
        <w:r w:rsidRPr="0099548E" w:rsidDel="00A96F75">
          <w:delText xml:space="preserve">While each year in Iran 15000 brain death occurs as a result of car accidents, but only about 10 percent of the families accept organ donation. The organs of these cadavers could be used to improve the quality of life and reduce the cost of treatment and </w:delText>
        </w:r>
      </w:del>
      <w:ins w:id="57" w:author="IJME Ed Rev" w:date="2017-06-12T09:05:00Z">
        <w:del w:id="58" w:author="noor" w:date="2017-11-26T00:17:00Z">
          <w:r w:rsidR="00EA3E50" w:rsidDel="00A96F75">
            <w:delText>6</w:delText>
          </w:r>
        </w:del>
      </w:ins>
      <w:del w:id="59" w:author="noor" w:date="2017-11-26T00:17:00Z">
        <w:r w:rsidRPr="0099548E" w:rsidDel="00A96F75">
          <w:delText>care of patients in need of organ transplantation</w:delText>
        </w:r>
        <w:r w:rsidR="00EB3E16" w:rsidDel="00A96F75">
          <w:delText xml:space="preserve"> (16)</w:delText>
        </w:r>
        <w:r w:rsidDel="00A96F75">
          <w:delText>.</w:delText>
        </w:r>
        <w:r w:rsidRPr="0099548E" w:rsidDel="00A96F75">
          <w:delText xml:space="preserve"> Studies have shown that family dissatisfaction is one of the key factors in the kidney donation crisis</w:delText>
        </w:r>
        <w:r w:rsidR="00EB3E16" w:rsidDel="00A96F75">
          <w:delText xml:space="preserve"> (17-18)</w:delText>
        </w:r>
        <w:r w:rsidDel="00A96F75">
          <w:delText>.</w:delText>
        </w:r>
        <w:r w:rsidRPr="0099548E" w:rsidDel="00A96F75">
          <w:delText xml:space="preserve"> Globally, the organ donation process depends on the families’ decision which in turn is influenced by several factors</w:delText>
        </w:r>
        <w:r w:rsidR="00EB3E16" w:rsidDel="00A96F75">
          <w:delText xml:space="preserve"> (19)</w:delText>
        </w:r>
        <w:r w:rsidDel="00A96F75">
          <w:delText>.</w:delText>
        </w:r>
        <w:r w:rsidRPr="0099548E" w:rsidDel="00A96F75">
          <w:delText xml:space="preserve"> Essential tips to improve </w:delText>
        </w:r>
        <w:r w:rsidRPr="0099548E" w:rsidDel="00A96F75">
          <w:lastRenderedPageBreak/>
          <w:delText>the quality of care and contribute to the decision of the individual and the family is the professional relationship between nurses, patients, patient relatives and other members of the health care team</w:delText>
        </w:r>
        <w:r w:rsidR="00EB3E16" w:rsidDel="00A96F75">
          <w:delText xml:space="preserve"> (20)</w:delText>
        </w:r>
        <w:r w:rsidDel="00A96F75">
          <w:delText>.</w:delText>
        </w:r>
      </w:del>
    </w:p>
    <w:p w14:paraId="39AA94A5" w14:textId="36A756A0" w:rsidR="004513C1" w:rsidDel="00A96F75" w:rsidRDefault="004513C1" w:rsidP="00A96F75">
      <w:pPr>
        <w:pStyle w:val="NormalWeb"/>
        <w:shd w:val="clear" w:color="auto" w:fill="FFFFFF"/>
        <w:spacing w:before="0" w:beforeAutospacing="0" w:after="300" w:afterAutospacing="0" w:line="480" w:lineRule="auto"/>
        <w:jc w:val="both"/>
        <w:rPr>
          <w:del w:id="60" w:author="noor" w:date="2017-11-26T00:17:00Z"/>
        </w:rPr>
      </w:pPr>
      <w:commentRangeStart w:id="61"/>
      <w:del w:id="62" w:author="noor" w:date="2017-11-26T00:17:00Z">
        <w:r w:rsidRPr="0099548E" w:rsidDel="00A96F75">
          <w:delText>As nurses communicate with the patient and their family members</w:delText>
        </w:r>
        <w:commentRangeEnd w:id="61"/>
        <w:r w:rsidR="00BD7008" w:rsidDel="00A96F75">
          <w:rPr>
            <w:rStyle w:val="CommentReference"/>
            <w:rFonts w:ascii="Calibri" w:eastAsia="Calibri" w:hAnsi="Calibri" w:cs="Arial"/>
          </w:rPr>
          <w:commentReference w:id="61"/>
        </w:r>
        <w:r w:rsidRPr="0099548E" w:rsidDel="00A96F75">
          <w:delText>, they can have a significant impact on the individual and the family`s decision to donate a kidney. Therefore, this qualitative study could be helpful to show important details about the role of nurses in individuals and families’ decision-making to donate a kidney.</w:delText>
        </w:r>
      </w:del>
    </w:p>
    <w:p w14:paraId="60154486" w14:textId="77777777" w:rsidR="004513C1" w:rsidRDefault="004513C1" w:rsidP="006848D6">
      <w:pPr>
        <w:pStyle w:val="NormalWeb"/>
        <w:shd w:val="clear" w:color="auto" w:fill="FFFFFF"/>
        <w:spacing w:before="0" w:beforeAutospacing="0" w:after="300" w:afterAutospacing="0" w:line="480" w:lineRule="auto"/>
        <w:rPr>
          <w:b/>
          <w:bCs/>
          <w:sz w:val="28"/>
          <w:szCs w:val="28"/>
        </w:rPr>
      </w:pPr>
      <w:r>
        <w:rPr>
          <w:b/>
          <w:bCs/>
          <w:sz w:val="28"/>
          <w:szCs w:val="28"/>
        </w:rPr>
        <w:t>Methods:</w:t>
      </w:r>
    </w:p>
    <w:p w14:paraId="2AF2A691" w14:textId="77777777" w:rsidR="004513C1" w:rsidRPr="002F0FDD" w:rsidRDefault="004513C1" w:rsidP="006848D6">
      <w:pPr>
        <w:pStyle w:val="NormalWeb"/>
        <w:shd w:val="clear" w:color="auto" w:fill="FFFFFF"/>
        <w:spacing w:before="0" w:beforeAutospacing="0" w:after="300" w:afterAutospacing="0" w:line="480" w:lineRule="auto"/>
        <w:rPr>
          <w:sz w:val="28"/>
          <w:szCs w:val="28"/>
        </w:rPr>
      </w:pPr>
      <w:r w:rsidRPr="002F0FDD">
        <w:rPr>
          <w:sz w:val="28"/>
          <w:szCs w:val="28"/>
        </w:rPr>
        <w:t>Objective</w:t>
      </w:r>
    </w:p>
    <w:p w14:paraId="39ECD301" w14:textId="7BCE0DC8" w:rsidR="004513C1" w:rsidDel="006C7E95" w:rsidRDefault="004513C1">
      <w:pPr>
        <w:pStyle w:val="NormalWeb"/>
        <w:shd w:val="clear" w:color="auto" w:fill="FFFFFF"/>
        <w:spacing w:before="0" w:beforeAutospacing="0" w:after="0" w:afterAutospacing="0" w:line="480" w:lineRule="auto"/>
        <w:jc w:val="both"/>
        <w:rPr>
          <w:del w:id="63" w:author="noor" w:date="2017-11-26T00:21:00Z"/>
        </w:rPr>
        <w:pPrChange w:id="64" w:author="noor" w:date="2017-11-26T00:21:00Z">
          <w:pPr>
            <w:pStyle w:val="NormalWeb"/>
            <w:shd w:val="clear" w:color="auto" w:fill="FFFFFF"/>
            <w:spacing w:before="0" w:beforeAutospacing="0" w:after="300" w:afterAutospacing="0" w:line="480" w:lineRule="auto"/>
          </w:pPr>
        </w:pPrChange>
      </w:pPr>
      <w:r w:rsidRPr="0099548E">
        <w:t xml:space="preserve"> This study aimed to explore </w:t>
      </w:r>
      <w:r>
        <w:t>t</w:t>
      </w:r>
      <w:r w:rsidRPr="00F57D9D">
        <w:t xml:space="preserve">he </w:t>
      </w:r>
      <w:r>
        <w:t>n</w:t>
      </w:r>
      <w:r w:rsidRPr="00F57D9D">
        <w:t xml:space="preserve">urse's </w:t>
      </w:r>
      <w:r>
        <w:t>r</w:t>
      </w:r>
      <w:r w:rsidRPr="00F57D9D">
        <w:t xml:space="preserve">ole in </w:t>
      </w:r>
      <w:del w:id="65" w:author="noor" w:date="2017-11-26T00:21:00Z">
        <w:r w:rsidRPr="00F57D9D" w:rsidDel="006C7E95">
          <w:delText xml:space="preserve">the </w:delText>
        </w:r>
      </w:del>
      <w:ins w:id="66" w:author="noor" w:date="2017-11-26T00:21:00Z">
        <w:r w:rsidR="006C7E95" w:rsidRPr="000B0EF4">
          <w:rPr>
            <w:rFonts w:asciiTheme="majorBidi" w:hAnsiTheme="majorBidi" w:cstheme="majorBidi"/>
          </w:rPr>
          <w:t>decision-making in kidney donation and transplantation.</w:t>
        </w:r>
        <w:r w:rsidR="006C7E95">
          <w:rPr>
            <w:rFonts w:asciiTheme="majorBidi" w:hAnsiTheme="majorBidi" w:cstheme="majorBidi"/>
          </w:rPr>
          <w:t xml:space="preserve"> </w:t>
        </w:r>
      </w:ins>
      <w:del w:id="67" w:author="noor" w:date="2017-11-26T00:21:00Z">
        <w:r w:rsidDel="006C7E95">
          <w:delText>i</w:delText>
        </w:r>
        <w:r w:rsidRPr="00F57D9D" w:rsidDel="006C7E95">
          <w:delText xml:space="preserve">ndividual and </w:delText>
        </w:r>
        <w:r w:rsidDel="006C7E95">
          <w:delText>f</w:delText>
        </w:r>
        <w:r w:rsidRPr="00F57D9D" w:rsidDel="006C7E95">
          <w:delText xml:space="preserve">amily </w:delText>
        </w:r>
        <w:r w:rsidDel="006C7E95">
          <w:delText>d</w:delText>
        </w:r>
        <w:r w:rsidRPr="00F57D9D" w:rsidDel="006C7E95">
          <w:delText xml:space="preserve">ecision </w:delText>
        </w:r>
        <w:r w:rsidDel="006C7E95">
          <w:delText>m</w:delText>
        </w:r>
        <w:r w:rsidRPr="00F57D9D" w:rsidDel="006C7E95">
          <w:delText xml:space="preserve">akingin transplanted </w:delText>
        </w:r>
        <w:r w:rsidDel="006C7E95">
          <w:delText>k</w:delText>
        </w:r>
        <w:r w:rsidRPr="00F57D9D" w:rsidDel="006C7E95">
          <w:delText xml:space="preserve">idney </w:delText>
        </w:r>
        <w:r w:rsidDel="006C7E95">
          <w:delText>d</w:delText>
        </w:r>
        <w:r w:rsidRPr="00F57D9D" w:rsidDel="006C7E95">
          <w:delText>onation</w:delText>
        </w:r>
        <w:r w:rsidDel="006C7E95">
          <w:delText>.</w:delText>
        </w:r>
      </w:del>
    </w:p>
    <w:p w14:paraId="4D67AE65" w14:textId="77777777" w:rsidR="004513C1" w:rsidRPr="002F0FDD" w:rsidRDefault="004513C1" w:rsidP="006C7E95">
      <w:pPr>
        <w:pStyle w:val="NormalWeb"/>
        <w:shd w:val="clear" w:color="auto" w:fill="FFFFFF"/>
        <w:spacing w:before="0" w:beforeAutospacing="0" w:after="300" w:afterAutospacing="0" w:line="480" w:lineRule="auto"/>
        <w:jc w:val="both"/>
        <w:rPr>
          <w:sz w:val="28"/>
          <w:szCs w:val="28"/>
        </w:rPr>
      </w:pPr>
      <w:r w:rsidRPr="002F0FDD">
        <w:t>Research design</w:t>
      </w:r>
    </w:p>
    <w:p w14:paraId="1D9A3B26" w14:textId="77777777" w:rsidR="004513C1" w:rsidRPr="00C02CEA" w:rsidRDefault="004513C1" w:rsidP="006848D6">
      <w:pPr>
        <w:autoSpaceDE w:val="0"/>
        <w:autoSpaceDN w:val="0"/>
        <w:adjustRightInd w:val="0"/>
        <w:spacing w:after="0" w:line="480" w:lineRule="auto"/>
        <w:rPr>
          <w:rFonts w:ascii="Times New Roman" w:hAnsi="Times New Roman" w:cs="Times New Roman"/>
          <w:sz w:val="24"/>
          <w:szCs w:val="24"/>
        </w:rPr>
      </w:pPr>
      <w:r w:rsidRPr="00C02CEA">
        <w:rPr>
          <w:rFonts w:ascii="Times New Roman" w:hAnsi="Times New Roman" w:cs="Times New Roman"/>
          <w:color w:val="000000"/>
          <w:sz w:val="24"/>
          <w:szCs w:val="24"/>
          <w:shd w:val="clear" w:color="auto" w:fill="FFFFFF"/>
        </w:rPr>
        <w:t xml:space="preserve">A qualitative design using a </w:t>
      </w:r>
      <w:r w:rsidRPr="0099548E">
        <w:t>conventional</w:t>
      </w:r>
      <w:r w:rsidRPr="00C02CEA">
        <w:rPr>
          <w:rFonts w:ascii="Times New Roman" w:hAnsi="Times New Roman" w:cs="Times New Roman"/>
          <w:color w:val="000000"/>
          <w:sz w:val="24"/>
          <w:szCs w:val="24"/>
          <w:shd w:val="clear" w:color="auto" w:fill="FFFFFF"/>
        </w:rPr>
        <w:t xml:space="preserve"> content analysis approach was used to collect and analyze data</w:t>
      </w:r>
      <w:r w:rsidRPr="00C02CEA">
        <w:rPr>
          <w:rFonts w:ascii="Times New Roman" w:hAnsi="Times New Roman" w:cs="Times New Roman"/>
          <w:sz w:val="24"/>
          <w:szCs w:val="24"/>
        </w:rPr>
        <w:t>.</w:t>
      </w:r>
    </w:p>
    <w:p w14:paraId="40DBEE35" w14:textId="77777777" w:rsidR="004513C1" w:rsidRPr="002F0FDD" w:rsidRDefault="004513C1" w:rsidP="006848D6">
      <w:pPr>
        <w:pStyle w:val="NormalWeb"/>
        <w:shd w:val="clear" w:color="auto" w:fill="FFFFFF"/>
        <w:bidi/>
        <w:spacing w:before="0" w:beforeAutospacing="0" w:after="300" w:afterAutospacing="0" w:line="480" w:lineRule="auto"/>
        <w:jc w:val="right"/>
      </w:pPr>
      <w:r w:rsidRPr="002F0FDD">
        <w:t>Participants and setting</w:t>
      </w:r>
    </w:p>
    <w:p w14:paraId="504E3315" w14:textId="1CC1F7FE" w:rsidR="004513C1" w:rsidRDefault="00595767" w:rsidP="00595767">
      <w:pPr>
        <w:pStyle w:val="NormalWeb"/>
        <w:shd w:val="clear" w:color="auto" w:fill="FFFFFF"/>
        <w:bidi/>
        <w:spacing w:before="0" w:beforeAutospacing="0" w:after="300" w:afterAutospacing="0" w:line="480" w:lineRule="auto"/>
        <w:jc w:val="right"/>
        <w:rPr>
          <w:ins w:id="68" w:author="noor" w:date="2017-11-26T00:26:00Z"/>
        </w:rPr>
      </w:pPr>
      <w:ins w:id="69" w:author="noor" w:date="2017-11-26T00:25:00Z">
        <w:r w:rsidRPr="000B0EF4">
          <w:rPr>
            <w:rFonts w:asciiTheme="majorBidi" w:hAnsiTheme="majorBidi" w:cstheme="majorBidi"/>
          </w:rPr>
          <w:t>The study was conducted during 2015-2016</w:t>
        </w:r>
        <w:r>
          <w:rPr>
            <w:rFonts w:asciiTheme="majorBidi" w:hAnsiTheme="majorBidi" w:cstheme="majorBidi"/>
          </w:rPr>
          <w:t xml:space="preserve">. </w:t>
        </w:r>
      </w:ins>
      <w:r w:rsidR="004513C1" w:rsidRPr="009E19C4">
        <w:t xml:space="preserve">A purposeful sample of 17 </w:t>
      </w:r>
      <w:del w:id="70" w:author="noor" w:date="2017-11-26T00:20:00Z">
        <w:r w:rsidR="00286D98" w:rsidRPr="009E19C4" w:rsidDel="006C7E95">
          <w:delText>participant's</w:delText>
        </w:r>
        <w:r w:rsidR="004513C1" w:rsidRPr="009E19C4" w:rsidDel="006C7E95">
          <w:delText>(</w:delText>
        </w:r>
      </w:del>
      <w:ins w:id="71" w:author="noor" w:date="2017-11-26T00:20:00Z">
        <w:r w:rsidR="006C7E95" w:rsidRPr="009E19C4">
          <w:t>participant’s (</w:t>
        </w:r>
      </w:ins>
      <w:r w:rsidR="004513C1" w:rsidRPr="009E19C4">
        <w:t xml:space="preserve">six nurse consultants, two physicians, three kidney donors and six family members of patients with brain </w:t>
      </w:r>
      <w:del w:id="72" w:author="noor" w:date="2017-11-26T00:25:00Z">
        <w:r w:rsidR="004513C1" w:rsidRPr="009E19C4" w:rsidDel="00595767">
          <w:delText>death )was</w:delText>
        </w:r>
      </w:del>
      <w:ins w:id="73" w:author="noor" w:date="2017-11-26T00:25:00Z">
        <w:r w:rsidRPr="009E19C4">
          <w:t>death) was</w:t>
        </w:r>
      </w:ins>
      <w:r w:rsidR="004513C1" w:rsidRPr="009E19C4">
        <w:t xml:space="preserve"> drawn from Ahvaz Jundishapur University of Medical Sciences and Kurdistan University of Medical </w:t>
      </w:r>
      <w:del w:id="74" w:author="noor" w:date="2017-11-26T00:26:00Z">
        <w:r w:rsidR="004513C1" w:rsidRPr="009E19C4" w:rsidDel="00595767">
          <w:delText>Sciences ,</w:delText>
        </w:r>
      </w:del>
      <w:ins w:id="75" w:author="noor" w:date="2017-11-26T00:26:00Z">
        <w:r w:rsidRPr="009E19C4">
          <w:t>Sciences,</w:t>
        </w:r>
      </w:ins>
      <w:r w:rsidR="004513C1" w:rsidRPr="009E19C4">
        <w:t xml:space="preserve"> Iran.</w:t>
      </w:r>
    </w:p>
    <w:p w14:paraId="752DA04C" w14:textId="77777777" w:rsidR="00595767" w:rsidRPr="000B0EF4" w:rsidRDefault="00595767" w:rsidP="00595767">
      <w:pPr>
        <w:spacing w:after="0" w:line="480" w:lineRule="auto"/>
        <w:jc w:val="lowKashida"/>
        <w:rPr>
          <w:ins w:id="76" w:author="noor" w:date="2017-11-26T00:26:00Z"/>
          <w:rFonts w:asciiTheme="majorBidi" w:eastAsiaTheme="minorHAnsi" w:hAnsiTheme="majorBidi" w:cstheme="majorBidi"/>
          <w:sz w:val="24"/>
          <w:szCs w:val="24"/>
        </w:rPr>
      </w:pPr>
      <w:ins w:id="77" w:author="noor" w:date="2017-11-26T00:26:00Z">
        <w:r w:rsidRPr="000B0EF4">
          <w:rPr>
            <w:rFonts w:asciiTheme="majorBidi" w:eastAsiaTheme="minorHAnsi" w:hAnsiTheme="majorBidi" w:cstheme="majorBidi"/>
            <w:sz w:val="24"/>
            <w:szCs w:val="24"/>
          </w:rPr>
          <w:lastRenderedPageBreak/>
          <w:t>Considering the fact that at the transplantation centers of these two universities, there are six nurses working as nurse donors, then nurses and doctors from these two universities were selected. To select donor members from a list in the center, sampling was conducted. A targeted method was used to select family members of patients with brain death. Those who were selected as contributors had lived experiences of encountering brain death and organ donation, as well as interacting with the recounting their experiences. They were interviewed after giving informed consent.</w:t>
        </w:r>
      </w:ins>
    </w:p>
    <w:p w14:paraId="681127B8" w14:textId="51426F26" w:rsidR="00595767" w:rsidRPr="009E19C4" w:rsidDel="006B614B" w:rsidRDefault="00595767" w:rsidP="00595767">
      <w:pPr>
        <w:pStyle w:val="NormalWeb"/>
        <w:shd w:val="clear" w:color="auto" w:fill="FFFFFF"/>
        <w:bidi/>
        <w:spacing w:before="0" w:beforeAutospacing="0" w:after="300" w:afterAutospacing="0" w:line="480" w:lineRule="auto"/>
        <w:jc w:val="right"/>
        <w:rPr>
          <w:del w:id="78" w:author="noor" w:date="2017-11-26T01:44:00Z"/>
        </w:rPr>
      </w:pPr>
    </w:p>
    <w:p w14:paraId="630A7F93" w14:textId="77777777" w:rsidR="004513C1" w:rsidRPr="002F0FDD" w:rsidRDefault="004513C1" w:rsidP="006848D6">
      <w:pPr>
        <w:pStyle w:val="NormalWeb"/>
        <w:shd w:val="clear" w:color="auto" w:fill="FFFFFF"/>
        <w:spacing w:before="0" w:beforeAutospacing="0" w:after="300" w:afterAutospacing="0" w:line="480" w:lineRule="auto"/>
        <w:jc w:val="both"/>
      </w:pPr>
      <w:r w:rsidRPr="002F0FDD">
        <w:t>Data collection</w:t>
      </w:r>
    </w:p>
    <w:p w14:paraId="4BE67C6D" w14:textId="36D57DA9" w:rsidR="009F4512" w:rsidRPr="000B0EF4" w:rsidRDefault="004513C1" w:rsidP="00A8733B">
      <w:pPr>
        <w:spacing w:after="0" w:line="480" w:lineRule="auto"/>
        <w:jc w:val="lowKashida"/>
        <w:rPr>
          <w:ins w:id="79" w:author="noor" w:date="2017-11-26T01:52:00Z"/>
          <w:rFonts w:asciiTheme="majorBidi" w:eastAsiaTheme="minorHAnsi" w:hAnsiTheme="majorBidi" w:cstheme="majorBidi"/>
          <w:sz w:val="24"/>
          <w:szCs w:val="24"/>
        </w:rPr>
      </w:pPr>
      <w:r w:rsidRPr="009E19C4">
        <w:rPr>
          <w:rFonts w:ascii="Times New Roman" w:hAnsi="Times New Roman" w:cs="Times New Roman"/>
          <w:sz w:val="24"/>
          <w:szCs w:val="24"/>
        </w:rPr>
        <w:t xml:space="preserve">Semi-structured interviews were held for data </w:t>
      </w:r>
      <w:ins w:id="80" w:author="noor" w:date="2017-11-26T01:44:00Z">
        <w:r w:rsidR="006B614B" w:rsidRPr="000B0EF4">
          <w:rPr>
            <w:rFonts w:asciiTheme="majorBidi" w:hAnsiTheme="majorBidi" w:cstheme="majorBidi"/>
            <w:sz w:val="24"/>
            <w:szCs w:val="24"/>
          </w:rPr>
          <w:t>collection.</w:t>
        </w:r>
      </w:ins>
      <w:del w:id="81" w:author="noor" w:date="2017-11-26T01:44:00Z">
        <w:r w:rsidRPr="009E19C4" w:rsidDel="006B614B">
          <w:rPr>
            <w:rFonts w:ascii="Times New Roman" w:hAnsi="Times New Roman" w:cs="Times New Roman"/>
            <w:sz w:val="24"/>
            <w:szCs w:val="24"/>
          </w:rPr>
          <w:delText>gathering</w:delText>
        </w:r>
      </w:del>
      <w:r w:rsidRPr="009E19C4">
        <w:rPr>
          <w:rFonts w:ascii="Times New Roman" w:hAnsi="Times New Roman" w:cs="Times New Roman"/>
          <w:sz w:val="24"/>
          <w:szCs w:val="24"/>
        </w:rPr>
        <w:t>.</w:t>
      </w:r>
      <w:del w:id="82" w:author="noor" w:date="2017-11-26T01:45:00Z">
        <w:r w:rsidRPr="009E19C4" w:rsidDel="00E95927">
          <w:rPr>
            <w:rFonts w:ascii="Times New Roman" w:hAnsi="Times New Roman" w:cs="Times New Roman"/>
            <w:sz w:val="24"/>
            <w:szCs w:val="24"/>
          </w:rPr>
          <w:delText xml:space="preserve"> Compared with quantitative data gathering methods, interviews provide deeper understanding of the intended phenomenon</w:delText>
        </w:r>
        <w:r w:rsidR="00286D98" w:rsidDel="00E95927">
          <w:rPr>
            <w:rFonts w:ascii="Times New Roman" w:hAnsi="Times New Roman" w:cs="Times New Roman"/>
            <w:sz w:val="24"/>
            <w:szCs w:val="24"/>
          </w:rPr>
          <w:delText xml:space="preserve"> (21)</w:delText>
        </w:r>
      </w:del>
      <w:r>
        <w:rPr>
          <w:rFonts w:ascii="Times New Roman" w:hAnsi="Times New Roman" w:cs="Times New Roman"/>
          <w:sz w:val="24"/>
          <w:szCs w:val="24"/>
        </w:rPr>
        <w:t xml:space="preserve">. </w:t>
      </w:r>
      <w:r w:rsidRPr="009E19C4">
        <w:rPr>
          <w:rFonts w:ascii="Times New Roman" w:hAnsi="Times New Roman" w:cs="Times New Roman"/>
          <w:sz w:val="24"/>
          <w:szCs w:val="24"/>
        </w:rPr>
        <w:t xml:space="preserve">Interviews were begun by asking questions such as, ‘What is your experience in helping an individual or family for organ donation? </w:t>
      </w:r>
      <w:ins w:id="83" w:author="noor" w:date="2017-11-26T01:48:00Z">
        <w:r w:rsidR="00E95927">
          <w:rPr>
            <w:rFonts w:asciiTheme="majorBidi" w:eastAsiaTheme="minorHAnsi" w:hAnsiTheme="majorBidi" w:cstheme="majorBidi"/>
            <w:sz w:val="24"/>
            <w:szCs w:val="24"/>
          </w:rPr>
          <w:t>Additionally</w:t>
        </w:r>
        <w:r w:rsidR="00E95927" w:rsidRPr="000B0EF4">
          <w:rPr>
            <w:rFonts w:asciiTheme="majorBidi" w:eastAsiaTheme="minorHAnsi" w:hAnsiTheme="majorBidi" w:cstheme="majorBidi"/>
            <w:sz w:val="24"/>
            <w:szCs w:val="24"/>
          </w:rPr>
          <w:t xml:space="preserve">, </w:t>
        </w:r>
        <w:r w:rsidR="00E95927" w:rsidRPr="000B0EF4">
          <w:rPr>
            <w:rFonts w:asciiTheme="majorBidi" w:hAnsiTheme="majorBidi" w:cstheme="majorBidi"/>
            <w:sz w:val="24"/>
            <w:szCs w:val="24"/>
          </w:rPr>
          <w:t xml:space="preserve">probing questions </w:t>
        </w:r>
        <w:r w:rsidR="00E95927" w:rsidRPr="000B0EF4">
          <w:rPr>
            <w:rFonts w:asciiTheme="majorBidi" w:eastAsiaTheme="minorHAnsi" w:hAnsiTheme="majorBidi" w:cstheme="majorBidi"/>
            <w:sz w:val="24"/>
            <w:szCs w:val="24"/>
          </w:rPr>
          <w:t xml:space="preserve">such as “Tell me more about this? What does this mean? Please explain more, can you provide us with your experience to understand </w:t>
        </w:r>
        <w:r w:rsidR="00E95927">
          <w:rPr>
            <w:rFonts w:asciiTheme="majorBidi" w:eastAsiaTheme="minorHAnsi" w:hAnsiTheme="majorBidi" w:cstheme="majorBidi"/>
            <w:sz w:val="24"/>
            <w:szCs w:val="24"/>
          </w:rPr>
          <w:t>it better”</w:t>
        </w:r>
        <w:r w:rsidR="00E95927" w:rsidRPr="000B0EF4">
          <w:rPr>
            <w:rFonts w:asciiTheme="majorBidi" w:hAnsiTheme="majorBidi" w:cstheme="majorBidi"/>
            <w:sz w:val="24"/>
            <w:szCs w:val="24"/>
          </w:rPr>
          <w:t xml:space="preserve"> were asked for obtaining detailed information and adding to the depth of the interviews</w:t>
        </w:r>
        <w:r w:rsidR="00E95927">
          <w:rPr>
            <w:rFonts w:asciiTheme="majorBidi" w:hAnsiTheme="majorBidi" w:cstheme="majorBidi"/>
            <w:sz w:val="24"/>
            <w:szCs w:val="24"/>
          </w:rPr>
          <w:t>.</w:t>
        </w:r>
      </w:ins>
      <w:del w:id="84" w:author="noor" w:date="2017-11-26T01:48:00Z">
        <w:r w:rsidRPr="009E19C4" w:rsidDel="00E95927">
          <w:rPr>
            <w:rFonts w:ascii="Times New Roman" w:hAnsi="Times New Roman" w:cs="Times New Roman"/>
            <w:sz w:val="24"/>
            <w:szCs w:val="24"/>
          </w:rPr>
          <w:delText>Besides, probing questions were asked for obtaining detailed information and adding to the depth of the interviews</w:delText>
        </w:r>
      </w:del>
      <w:r w:rsidRPr="009E19C4">
        <w:rPr>
          <w:rFonts w:ascii="Times New Roman" w:hAnsi="Times New Roman" w:cs="Times New Roman"/>
          <w:sz w:val="24"/>
          <w:szCs w:val="24"/>
        </w:rPr>
        <w:t xml:space="preserve">. At the end of each interview, the interviewee was asked to add any other points </w:t>
      </w:r>
      <w:ins w:id="85" w:author="noor" w:date="2017-11-26T01:49:00Z">
        <w:r w:rsidR="00E95927" w:rsidRPr="000B0EF4">
          <w:rPr>
            <w:rFonts w:asciiTheme="majorBidi" w:hAnsiTheme="majorBidi" w:cstheme="majorBidi"/>
            <w:sz w:val="24"/>
            <w:szCs w:val="24"/>
          </w:rPr>
          <w:t>not addressed during the interview</w:t>
        </w:r>
      </w:ins>
      <w:del w:id="86" w:author="noor" w:date="2017-11-26T01:49:00Z">
        <w:r w:rsidRPr="009E19C4" w:rsidDel="00E95927">
          <w:rPr>
            <w:rFonts w:ascii="Times New Roman" w:hAnsi="Times New Roman" w:cs="Times New Roman"/>
            <w:sz w:val="24"/>
            <w:szCs w:val="24"/>
          </w:rPr>
          <w:delText>which had not been addressed during the interview</w:delText>
        </w:r>
      </w:del>
      <w:r w:rsidRPr="009E19C4">
        <w:rPr>
          <w:rFonts w:ascii="Times New Roman" w:hAnsi="Times New Roman" w:cs="Times New Roman"/>
          <w:sz w:val="24"/>
          <w:szCs w:val="24"/>
        </w:rPr>
        <w:t>. Data collection was terminated once data saturation was achieved and no new category was extracted from the collected data</w:t>
      </w:r>
      <w:r w:rsidR="00286D98">
        <w:rPr>
          <w:rFonts w:ascii="Times New Roman" w:hAnsi="Times New Roman" w:cs="Times New Roman"/>
          <w:sz w:val="24"/>
          <w:szCs w:val="24"/>
        </w:rPr>
        <w:t xml:space="preserve"> (</w:t>
      </w:r>
      <w:del w:id="87" w:author="noor" w:date="2017-11-30T00:12:00Z">
        <w:r w:rsidR="00286D98" w:rsidDel="00A8733B">
          <w:rPr>
            <w:rFonts w:ascii="Times New Roman" w:hAnsi="Times New Roman" w:cs="Times New Roman"/>
            <w:sz w:val="24"/>
            <w:szCs w:val="24"/>
          </w:rPr>
          <w:delText>22</w:delText>
        </w:r>
      </w:del>
      <w:ins w:id="88" w:author="noor" w:date="2017-11-30T00:12:00Z">
        <w:r w:rsidR="00A8733B">
          <w:rPr>
            <w:rFonts w:ascii="Times New Roman" w:hAnsi="Times New Roman" w:cs="Times New Roman"/>
            <w:sz w:val="24"/>
            <w:szCs w:val="24"/>
          </w:rPr>
          <w:t>21</w:t>
        </w:r>
      </w:ins>
      <w:r w:rsidR="00286D98">
        <w:rPr>
          <w:rFonts w:ascii="Times New Roman" w:hAnsi="Times New Roman" w:cs="Times New Roman"/>
          <w:sz w:val="24"/>
          <w:szCs w:val="24"/>
        </w:rPr>
        <w:t>)</w:t>
      </w:r>
      <w:r>
        <w:rPr>
          <w:rFonts w:ascii="Times New Roman" w:hAnsi="Times New Roman" w:cs="Times New Roman"/>
          <w:sz w:val="24"/>
          <w:szCs w:val="24"/>
        </w:rPr>
        <w:t>.</w:t>
      </w:r>
      <w:r w:rsidRPr="009E19C4">
        <w:rPr>
          <w:rFonts w:ascii="Times New Roman" w:hAnsi="Times New Roman" w:cs="Times New Roman"/>
          <w:sz w:val="24"/>
          <w:szCs w:val="24"/>
        </w:rPr>
        <w:t xml:space="preserve"> Interviews were held individually in an interview room located in hospital. </w:t>
      </w:r>
    </w:p>
    <w:p w14:paraId="6F4DD898" w14:textId="77777777" w:rsidR="009F4512" w:rsidRPr="000B0EF4" w:rsidRDefault="009F4512" w:rsidP="009F4512">
      <w:pPr>
        <w:spacing w:after="0" w:line="480" w:lineRule="auto"/>
        <w:jc w:val="lowKashida"/>
        <w:rPr>
          <w:ins w:id="89" w:author="noor" w:date="2017-11-26T01:52:00Z"/>
          <w:rFonts w:asciiTheme="majorBidi" w:eastAsiaTheme="minorHAnsi" w:hAnsiTheme="majorBidi" w:cstheme="majorBidi"/>
          <w:sz w:val="24"/>
          <w:szCs w:val="24"/>
        </w:rPr>
      </w:pPr>
      <w:ins w:id="90" w:author="noor" w:date="2017-11-26T01:52:00Z">
        <w:r w:rsidRPr="000B0EF4">
          <w:rPr>
            <w:rFonts w:asciiTheme="majorBidi" w:eastAsiaTheme="minorHAnsi" w:hAnsiTheme="majorBidi" w:cstheme="majorBidi"/>
            <w:sz w:val="24"/>
            <w:szCs w:val="24"/>
          </w:rPr>
          <w:t xml:space="preserve">The interview place with the family of brain death patients was determined by their opinion, which was mostly in a private room in the hospital. For some families, they were interviewed </w:t>
        </w:r>
        <w:r w:rsidRPr="000B0EF4">
          <w:rPr>
            <w:rFonts w:asciiTheme="majorBidi" w:eastAsiaTheme="minorHAnsi" w:hAnsiTheme="majorBidi" w:cstheme="majorBidi"/>
            <w:sz w:val="24"/>
            <w:szCs w:val="24"/>
          </w:rPr>
          <w:lastRenderedPageBreak/>
          <w:t>at their home. Interviews of nurses and physicians were also conducted in a private room in the hospital.</w:t>
        </w:r>
      </w:ins>
    </w:p>
    <w:p w14:paraId="187B43D8" w14:textId="77777777" w:rsidR="009F4512" w:rsidRPr="000B0EF4" w:rsidRDefault="009F4512" w:rsidP="009F4512">
      <w:pPr>
        <w:spacing w:after="0" w:line="480" w:lineRule="auto"/>
        <w:jc w:val="both"/>
        <w:rPr>
          <w:ins w:id="91" w:author="noor" w:date="2017-11-26T01:52:00Z"/>
          <w:rFonts w:asciiTheme="majorBidi" w:hAnsiTheme="majorBidi" w:cstheme="majorBidi"/>
          <w:sz w:val="24"/>
          <w:szCs w:val="24"/>
        </w:rPr>
      </w:pPr>
      <w:ins w:id="92" w:author="noor" w:date="2017-11-26T01:52:00Z">
        <w:r w:rsidRPr="000B0EF4">
          <w:rPr>
            <w:rFonts w:asciiTheme="majorBidi" w:hAnsiTheme="majorBidi" w:cstheme="majorBidi"/>
            <w:sz w:val="24"/>
            <w:szCs w:val="24"/>
          </w:rPr>
          <w:t xml:space="preserve"> All interviews were recorded through a digital sound recorder and were immediately transcribed verbatim. The length of the interviews ranged from 30 to 90 minutes. </w:t>
        </w:r>
      </w:ins>
    </w:p>
    <w:p w14:paraId="24CD072A" w14:textId="2029667F" w:rsidR="004513C1" w:rsidRPr="009E19C4" w:rsidRDefault="004513C1" w:rsidP="009F4512">
      <w:pPr>
        <w:spacing w:after="0" w:line="480" w:lineRule="auto"/>
        <w:jc w:val="both"/>
        <w:rPr>
          <w:rFonts w:ascii="Times New Roman" w:hAnsi="Times New Roman" w:cs="Times New Roman"/>
          <w:sz w:val="24"/>
          <w:szCs w:val="24"/>
        </w:rPr>
      </w:pPr>
      <w:del w:id="93" w:author="noor" w:date="2017-11-26T01:52:00Z">
        <w:r w:rsidRPr="009E19C4" w:rsidDel="009F4512">
          <w:rPr>
            <w:rFonts w:ascii="Times New Roman" w:hAnsi="Times New Roman" w:cs="Times New Roman"/>
            <w:sz w:val="24"/>
            <w:szCs w:val="24"/>
          </w:rPr>
          <w:delText>All interviews were recorded through a digital sound recorder and were immediately transcribed verbatim.</w:delText>
        </w:r>
      </w:del>
      <w:r w:rsidRPr="009E19C4">
        <w:rPr>
          <w:rFonts w:ascii="Times New Roman" w:hAnsi="Times New Roman" w:cs="Times New Roman"/>
          <w:sz w:val="24"/>
          <w:szCs w:val="24"/>
        </w:rPr>
        <w:t xml:space="preserve"> The length of the interviews ranged from 30 to 90 minutes. </w:t>
      </w:r>
    </w:p>
    <w:p w14:paraId="6898AB26" w14:textId="77777777" w:rsidR="004513C1" w:rsidRPr="002F0FDD" w:rsidRDefault="004513C1" w:rsidP="006848D6">
      <w:pPr>
        <w:pStyle w:val="NormalWeb"/>
        <w:shd w:val="clear" w:color="auto" w:fill="FFFFFF"/>
        <w:spacing w:before="0" w:beforeAutospacing="0" w:after="300" w:afterAutospacing="0" w:line="480" w:lineRule="auto"/>
        <w:jc w:val="both"/>
        <w:rPr>
          <w:rtl/>
        </w:rPr>
      </w:pPr>
      <w:r w:rsidRPr="002F0FDD">
        <w:t>Data analysis</w:t>
      </w:r>
    </w:p>
    <w:p w14:paraId="09618279" w14:textId="28DFE0AF" w:rsidR="004A2C32" w:rsidRPr="000B0EF4" w:rsidRDefault="004A2C32" w:rsidP="00AA3407">
      <w:pPr>
        <w:pStyle w:val="NormalWeb"/>
        <w:shd w:val="clear" w:color="auto" w:fill="FFFFFF"/>
        <w:spacing w:before="0" w:beforeAutospacing="0" w:after="0" w:afterAutospacing="0" w:line="480" w:lineRule="auto"/>
        <w:jc w:val="both"/>
        <w:rPr>
          <w:ins w:id="94" w:author="noor" w:date="2017-11-26T01:56:00Z"/>
          <w:rFonts w:asciiTheme="majorBidi" w:hAnsiTheme="majorBidi" w:cstheme="majorBidi"/>
        </w:rPr>
      </w:pPr>
      <w:ins w:id="95" w:author="noor" w:date="2017-11-26T01:56:00Z">
        <w:r w:rsidRPr="000B0EF4">
          <w:rPr>
            <w:rFonts w:asciiTheme="majorBidi" w:hAnsiTheme="majorBidi" w:cstheme="majorBidi"/>
          </w:rPr>
          <w:t>The data collection and data analysis processes were conducted concurrently. To analyze the study data, the Morse and Field’s qualitative content analysis approach was employed (</w:t>
        </w:r>
        <w:r w:rsidRPr="000B0EF4">
          <w:rPr>
            <w:rFonts w:asciiTheme="majorBidi" w:hAnsiTheme="majorBidi" w:cstheme="majorBidi"/>
            <w:noProof/>
          </w:rPr>
          <w:t>2</w:t>
        </w:r>
      </w:ins>
      <w:ins w:id="96" w:author="noor" w:date="2017-11-30T00:12:00Z">
        <w:r w:rsidR="00AA3407">
          <w:rPr>
            <w:rFonts w:asciiTheme="majorBidi" w:hAnsiTheme="majorBidi" w:cstheme="majorBidi"/>
            <w:noProof/>
          </w:rPr>
          <w:t>2</w:t>
        </w:r>
      </w:ins>
      <w:ins w:id="97" w:author="noor" w:date="2017-11-26T01:56:00Z">
        <w:r w:rsidRPr="000B0EF4">
          <w:rPr>
            <w:rFonts w:asciiTheme="majorBidi" w:hAnsiTheme="majorBidi" w:cstheme="majorBidi"/>
          </w:rPr>
          <w:t>).</w:t>
        </w:r>
      </w:ins>
    </w:p>
    <w:p w14:paraId="5336E7E7" w14:textId="77777777" w:rsidR="004A2C32" w:rsidRPr="000B0EF4" w:rsidRDefault="004513C1" w:rsidP="004A2C32">
      <w:pPr>
        <w:pStyle w:val="NormalWeb"/>
        <w:shd w:val="clear" w:color="auto" w:fill="FFFFFF"/>
        <w:spacing w:before="0" w:beforeAutospacing="0" w:after="0" w:afterAutospacing="0" w:line="480" w:lineRule="auto"/>
        <w:jc w:val="both"/>
        <w:rPr>
          <w:ins w:id="98" w:author="noor" w:date="2017-11-26T01:56:00Z"/>
          <w:rFonts w:asciiTheme="majorBidi" w:hAnsiTheme="majorBidi" w:cstheme="majorBidi"/>
        </w:rPr>
      </w:pPr>
      <w:del w:id="99" w:author="noor" w:date="2017-11-26T01:56:00Z">
        <w:r w:rsidRPr="009E19C4" w:rsidDel="004A2C32">
          <w:delText>Data analysis was performed by employing the Morse and Field’s qualitative content analysis approach</w:delText>
        </w:r>
        <w:r w:rsidR="00286D98" w:rsidDel="004A2C32">
          <w:delText xml:space="preserve"> (</w:delText>
        </w:r>
        <w:r w:rsidR="00286D98" w:rsidRPr="00286D98" w:rsidDel="004A2C32">
          <w:rPr>
            <w:noProof/>
          </w:rPr>
          <w:delText>23</w:delText>
        </w:r>
        <w:r w:rsidR="00286D98" w:rsidDel="004A2C32">
          <w:delText xml:space="preserve">) </w:delText>
        </w:r>
        <w:r w:rsidRPr="009E19C4" w:rsidDel="004A2C32">
          <w:delText xml:space="preserve">and simultaneously with data gathering. </w:delText>
        </w:r>
      </w:del>
    </w:p>
    <w:p w14:paraId="2B648E64" w14:textId="77777777" w:rsidR="004A2C32" w:rsidRPr="000B0EF4" w:rsidRDefault="004A2C32" w:rsidP="004A2C32">
      <w:pPr>
        <w:pStyle w:val="NormalWeb"/>
        <w:shd w:val="clear" w:color="auto" w:fill="FFFFFF"/>
        <w:spacing w:before="0" w:beforeAutospacing="0" w:after="0" w:afterAutospacing="0" w:line="480" w:lineRule="auto"/>
        <w:jc w:val="both"/>
        <w:rPr>
          <w:ins w:id="100" w:author="noor" w:date="2017-11-26T01:56:00Z"/>
          <w:rFonts w:asciiTheme="majorBidi" w:hAnsiTheme="majorBidi" w:cstheme="majorBidi"/>
        </w:rPr>
      </w:pPr>
      <w:ins w:id="101" w:author="noor" w:date="2017-11-26T01:56:00Z">
        <w:r w:rsidRPr="000B0EF4">
          <w:rPr>
            <w:rFonts w:asciiTheme="majorBidi" w:hAnsiTheme="majorBidi" w:cstheme="majorBidi"/>
          </w:rPr>
          <w:t xml:space="preserve">Immediately after each interview session, the interview content was transcribed verbatim. Each transcript was read several times in order to immerse in the data and achieve a general feeling about them. Then, the content of each interview was broken to basic meaning units, the irrelevant pieces of data were discarded, and the text was coded line-by-line. Codes with similar meanings were grouped into sub-categories. Sub-categories were also categorized according to their similarities and differences. Finally, the main themes were extracted and the process of data analysis finished. </w:t>
        </w:r>
      </w:ins>
    </w:p>
    <w:p w14:paraId="43EAC94A" w14:textId="4BB754A4" w:rsidR="004513C1" w:rsidDel="004A2C32" w:rsidRDefault="004A2C32" w:rsidP="004A2C32">
      <w:pPr>
        <w:pStyle w:val="NormalWeb"/>
        <w:shd w:val="clear" w:color="auto" w:fill="FFFFFF"/>
        <w:spacing w:before="0" w:beforeAutospacing="0" w:after="300" w:afterAutospacing="0" w:line="480" w:lineRule="auto"/>
        <w:jc w:val="both"/>
        <w:rPr>
          <w:del w:id="102" w:author="noor" w:date="2017-11-26T01:56:00Z"/>
          <w:sz w:val="22"/>
          <w:szCs w:val="22"/>
        </w:rPr>
      </w:pPr>
      <w:ins w:id="103" w:author="noor" w:date="2017-11-26T01:56:00Z">
        <w:r w:rsidRPr="000B0EF4">
          <w:rPr>
            <w:rFonts w:asciiTheme="majorBidi" w:eastAsiaTheme="minorHAnsi" w:hAnsiTheme="majorBidi" w:cstheme="majorBidi"/>
          </w:rPr>
          <w:t>It should be noted that translations were in Persian and later translated into English</w:t>
        </w:r>
      </w:ins>
      <w:del w:id="104" w:author="noor" w:date="2017-11-26T01:56:00Z">
        <w:r w:rsidR="004513C1" w:rsidRPr="009E19C4" w:rsidDel="004A2C32">
          <w:delText xml:space="preserve">Accordingly, each interview was analyzed before holding the next one. Immediately after conducting each interview, a verbatim transcript was made from its content. Then, each transcript was read several times in order to immerse in the data and achieve a general feeling about them. Thereafter, meaning units were extracted from the transcripts. Interview transcripts were read line by line and were coded accordingly. Codes with similar meanings were grouped </w:delText>
        </w:r>
        <w:r w:rsidR="004513C1" w:rsidRPr="009E19C4" w:rsidDel="004A2C32">
          <w:lastRenderedPageBreak/>
          <w:delText xml:space="preserve">into sub-categories. Sub-categories were also categorized according to their similarities and differences. Finally, the main themes were extracted and the process of data analysis finished. </w:delText>
        </w:r>
      </w:del>
    </w:p>
    <w:p w14:paraId="2138F8B9" w14:textId="77777777" w:rsidR="009114CC" w:rsidRPr="009E19C4" w:rsidRDefault="009114CC" w:rsidP="004A2C32">
      <w:pPr>
        <w:pStyle w:val="NormalWeb"/>
        <w:shd w:val="clear" w:color="auto" w:fill="FFFFFF"/>
        <w:spacing w:before="0" w:beforeAutospacing="0" w:after="300" w:afterAutospacing="0" w:line="480" w:lineRule="auto"/>
        <w:jc w:val="both"/>
        <w:rPr>
          <w:sz w:val="22"/>
          <w:szCs w:val="22"/>
        </w:rPr>
      </w:pPr>
    </w:p>
    <w:p w14:paraId="21AA86B5" w14:textId="77777777" w:rsidR="004513C1" w:rsidRPr="002F0FDD" w:rsidRDefault="004513C1" w:rsidP="006848D6">
      <w:pPr>
        <w:pStyle w:val="NormalWeb"/>
        <w:shd w:val="clear" w:color="auto" w:fill="FFFFFF"/>
        <w:spacing w:before="0" w:beforeAutospacing="0" w:after="300" w:afterAutospacing="0" w:line="480" w:lineRule="auto"/>
        <w:jc w:val="both"/>
        <w:rPr>
          <w:lang w:bidi="fa-IR"/>
        </w:rPr>
      </w:pPr>
      <w:r w:rsidRPr="002F0FDD">
        <w:rPr>
          <w:lang w:bidi="fa-IR"/>
        </w:rPr>
        <w:t>Rigour</w:t>
      </w:r>
    </w:p>
    <w:p w14:paraId="25FE9BC2" w14:textId="7BA2CA82" w:rsidR="004513C1" w:rsidRDefault="004513C1" w:rsidP="00735434">
      <w:pPr>
        <w:pStyle w:val="NormalWeb"/>
        <w:shd w:val="clear" w:color="auto" w:fill="FFFFFF"/>
        <w:spacing w:before="0" w:beforeAutospacing="0" w:after="300" w:afterAutospacing="0" w:line="480" w:lineRule="auto"/>
        <w:jc w:val="both"/>
        <w:rPr>
          <w:lang w:bidi="fa-IR"/>
        </w:rPr>
      </w:pPr>
      <w:r w:rsidRPr="0099548E">
        <w:rPr>
          <w:lang w:bidi="fa-IR"/>
        </w:rPr>
        <w:t xml:space="preserve">To ensure credibility of </w:t>
      </w:r>
      <w:ins w:id="105" w:author="noor" w:date="2017-11-26T01:57:00Z">
        <w:r w:rsidR="00594B3A" w:rsidRPr="000B0EF4">
          <w:rPr>
            <w:rFonts w:asciiTheme="majorBidi" w:hAnsiTheme="majorBidi" w:cstheme="majorBidi"/>
            <w:lang w:bidi="fa-IR"/>
          </w:rPr>
          <w:t>this study</w:t>
        </w:r>
      </w:ins>
      <w:del w:id="106" w:author="noor" w:date="2017-11-26T01:57:00Z">
        <w:r w:rsidRPr="0099548E" w:rsidDel="00594B3A">
          <w:rPr>
            <w:lang w:bidi="fa-IR"/>
          </w:rPr>
          <w:delText>the data</w:delText>
        </w:r>
      </w:del>
      <w:r w:rsidRPr="0099548E">
        <w:rPr>
          <w:lang w:bidi="fa-IR"/>
        </w:rPr>
        <w:t xml:space="preserve">, data integration such as viewing manuscripts and recordings, reviewing data, nonstop supervision, allocating enough time for data collection, and good communication with participants were used. To confirm the </w:t>
      </w:r>
      <w:ins w:id="107" w:author="noor" w:date="2017-11-26T01:58:00Z">
        <w:r w:rsidR="00594B3A">
          <w:rPr>
            <w:lang w:bidi="fa-IR"/>
          </w:rPr>
          <w:t xml:space="preserve">data </w:t>
        </w:r>
      </w:ins>
      <w:r w:rsidRPr="0099548E">
        <w:rPr>
          <w:lang w:bidi="fa-IR"/>
        </w:rPr>
        <w:t>accuracy</w:t>
      </w:r>
      <w:del w:id="108" w:author="noor" w:date="2017-11-26T01:58:00Z">
        <w:r w:rsidRPr="0099548E" w:rsidDel="00594B3A">
          <w:rPr>
            <w:lang w:bidi="fa-IR"/>
          </w:rPr>
          <w:delText xml:space="preserve"> of the data</w:delText>
        </w:r>
      </w:del>
      <w:r w:rsidRPr="0099548E">
        <w:rPr>
          <w:lang w:bidi="fa-IR"/>
        </w:rPr>
        <w:t>, implemented handwritten and extracted code phrases were reviewed by the participants (member check) as well as two research partners (peer check) and different views were summarized in a joint meeting.</w:t>
      </w:r>
      <w:ins w:id="109" w:author="noor" w:date="2017-11-26T01:59:00Z">
        <w:r w:rsidR="00594B3A">
          <w:rPr>
            <w:lang w:bidi="fa-IR"/>
          </w:rPr>
          <w:t xml:space="preserve"> </w:t>
        </w:r>
      </w:ins>
      <w:r w:rsidRPr="0099548E">
        <w:rPr>
          <w:lang w:bidi="fa-IR"/>
        </w:rPr>
        <w:t xml:space="preserve">Then, an external researcher and expert familiar with the qualitative research were used as </w:t>
      </w:r>
      <w:del w:id="110" w:author="noor" w:date="2017-11-26T01:59:00Z">
        <w:r w:rsidRPr="0099548E" w:rsidDel="00594B3A">
          <w:rPr>
            <w:lang w:bidi="fa-IR"/>
          </w:rPr>
          <w:delText xml:space="preserve">an </w:delText>
        </w:r>
      </w:del>
      <w:ins w:id="111" w:author="noor" w:date="2017-11-26T01:59:00Z">
        <w:r w:rsidR="00594B3A">
          <w:rPr>
            <w:lang w:bidi="fa-IR"/>
          </w:rPr>
          <w:t>the</w:t>
        </w:r>
        <w:r w:rsidR="00594B3A" w:rsidRPr="0099548E">
          <w:rPr>
            <w:lang w:bidi="fa-IR"/>
          </w:rPr>
          <w:t xml:space="preserve"> </w:t>
        </w:r>
      </w:ins>
      <w:r w:rsidRPr="0099548E">
        <w:rPr>
          <w:lang w:bidi="fa-IR"/>
        </w:rPr>
        <w:t>observer.The readings were approved according to the same understanding of the findings</w:t>
      </w:r>
      <w:r w:rsidRPr="0099548E">
        <w:rPr>
          <w:rtl/>
          <w:lang w:bidi="fa-IR"/>
        </w:rPr>
        <w:t>.</w:t>
      </w:r>
      <w:r w:rsidRPr="0099548E">
        <w:rPr>
          <w:lang w:bidi="fa-IR"/>
        </w:rPr>
        <w:t xml:space="preserve"> For</w:t>
      </w:r>
      <w:r w:rsidRPr="0099548E">
        <w:t xml:space="preserve"> data </w:t>
      </w:r>
      <w:r w:rsidRPr="0099548E">
        <w:rPr>
          <w:lang w:bidi="fa-IR"/>
        </w:rPr>
        <w:t>dependency, the interview recordings and manuscripts were stored for two years after the end of the study</w:t>
      </w:r>
      <w:del w:id="112" w:author="noor" w:date="2017-11-26T02:00:00Z">
        <w:r w:rsidRPr="0099548E" w:rsidDel="00735434">
          <w:rPr>
            <w:lang w:bidi="fa-IR"/>
          </w:rPr>
          <w:delText>,</w:delText>
        </w:r>
      </w:del>
      <w:r w:rsidRPr="0099548E">
        <w:t xml:space="preserve"> so</w:t>
      </w:r>
      <w:ins w:id="113" w:author="noor" w:date="2017-11-26T02:01:00Z">
        <w:r w:rsidR="00735434">
          <w:t xml:space="preserve"> that</w:t>
        </w:r>
      </w:ins>
      <w:r w:rsidRPr="0099548E">
        <w:t xml:space="preserve"> </w:t>
      </w:r>
      <w:r w:rsidRPr="0099548E">
        <w:rPr>
          <w:lang w:bidi="fa-IR"/>
        </w:rPr>
        <w:t>participants and observers had access to them.</w:t>
      </w:r>
      <w:ins w:id="114" w:author="noor" w:date="2017-11-26T02:01:00Z">
        <w:r w:rsidR="00735434">
          <w:rPr>
            <w:lang w:bidi="fa-IR"/>
          </w:rPr>
          <w:t xml:space="preserve"> </w:t>
        </w:r>
        <w:r w:rsidR="00735434" w:rsidRPr="000B0EF4">
          <w:rPr>
            <w:rFonts w:asciiTheme="majorBidi" w:hAnsiTheme="majorBidi" w:cstheme="majorBidi"/>
          </w:rPr>
          <w:t>Maximum variation of sampling also confirmed the conformability and credibility of the data.</w:t>
        </w:r>
      </w:ins>
      <w:del w:id="115" w:author="noor" w:date="2017-11-26T02:01:00Z">
        <w:r w:rsidRPr="0099548E" w:rsidDel="00735434">
          <w:rPr>
            <w:lang w:bidi="fa-IR"/>
          </w:rPr>
          <w:delText>For the generalizability of the data, sampling was conducted with a maximum variation in participants and the environment.</w:delText>
        </w:r>
      </w:del>
    </w:p>
    <w:p w14:paraId="33AA1853" w14:textId="77777777" w:rsidR="004513C1" w:rsidRPr="009114CC" w:rsidRDefault="004513C1" w:rsidP="006848D6">
      <w:pPr>
        <w:pStyle w:val="NormalWeb"/>
        <w:shd w:val="clear" w:color="auto" w:fill="FFFFFF"/>
        <w:spacing w:before="0" w:beforeAutospacing="0" w:after="300" w:afterAutospacing="0" w:line="480" w:lineRule="auto"/>
        <w:jc w:val="both"/>
        <w:rPr>
          <w:b/>
          <w:bCs/>
          <w:lang w:bidi="fa-IR"/>
        </w:rPr>
      </w:pPr>
      <w:r w:rsidRPr="009114CC">
        <w:rPr>
          <w:b/>
          <w:bCs/>
        </w:rPr>
        <w:t>Ethical Considerations</w:t>
      </w:r>
    </w:p>
    <w:p w14:paraId="1F74007F" w14:textId="30C93368" w:rsidR="004513C1" w:rsidRDefault="004513C1" w:rsidP="00F334CA">
      <w:pPr>
        <w:pStyle w:val="NormalWeb"/>
        <w:shd w:val="clear" w:color="auto" w:fill="FFFFFF"/>
        <w:spacing w:before="0" w:beforeAutospacing="0" w:after="300" w:afterAutospacing="0" w:line="480" w:lineRule="auto"/>
        <w:jc w:val="both"/>
        <w:rPr>
          <w:ins w:id="116" w:author="noor" w:date="2017-11-26T02:04:00Z"/>
        </w:rPr>
      </w:pPr>
      <w:r w:rsidRPr="009169F3">
        <w:t xml:space="preserve">This study was approved </w:t>
      </w:r>
      <w:del w:id="117" w:author="noor" w:date="2017-11-26T02:02:00Z">
        <w:r w:rsidRPr="009169F3" w:rsidDel="00F334CA">
          <w:delText xml:space="preserve">in </w:delText>
        </w:r>
      </w:del>
      <w:ins w:id="118" w:author="noor" w:date="2017-11-26T02:02:00Z">
        <w:r w:rsidR="00F334CA">
          <w:t>by</w:t>
        </w:r>
        <w:r w:rsidR="00F334CA" w:rsidRPr="009169F3">
          <w:t xml:space="preserve"> </w:t>
        </w:r>
      </w:ins>
      <w:r w:rsidRPr="009169F3">
        <w:t xml:space="preserve">the ethics committee of the Ahvaz Jundishapour University of Medical Sciences, and Kurdistan University of Medical Sciences, Iran. Ethical considerations were considered in accordance with the Helsinki Declaration. The aim of the study was explained to all participants and they were informed that participation in the study was voluntary. We also ensured them of the anonymity of interview transcripts and the </w:t>
      </w:r>
      <w:r w:rsidRPr="009169F3">
        <w:lastRenderedPageBreak/>
        <w:t xml:space="preserve">confidentiality of their data. </w:t>
      </w:r>
      <w:ins w:id="119" w:author="noor" w:date="2017-11-26T02:03:00Z">
        <w:r w:rsidR="00F334CA">
          <w:t xml:space="preserve">Oral </w:t>
        </w:r>
      </w:ins>
      <w:del w:id="120" w:author="noor" w:date="2017-11-26T02:03:00Z">
        <w:r w:rsidRPr="009169F3" w:rsidDel="00F334CA">
          <w:delText xml:space="preserve">Informed </w:delText>
        </w:r>
      </w:del>
      <w:ins w:id="121" w:author="noor" w:date="2017-11-26T02:03:00Z">
        <w:r w:rsidR="00F334CA">
          <w:t>i</w:t>
        </w:r>
        <w:r w:rsidR="00F334CA" w:rsidRPr="009169F3">
          <w:t xml:space="preserve">nformed </w:t>
        </w:r>
      </w:ins>
      <w:r w:rsidRPr="009169F3">
        <w:t>consent was obtained from them for recording the interviews and publishing their experiences.</w:t>
      </w:r>
    </w:p>
    <w:p w14:paraId="09FBF2D9" w14:textId="77777777" w:rsidR="00F334CA" w:rsidRPr="000B0EF4" w:rsidRDefault="00F334CA" w:rsidP="00F334CA">
      <w:pPr>
        <w:spacing w:after="0" w:line="480" w:lineRule="auto"/>
        <w:jc w:val="lowKashida"/>
        <w:rPr>
          <w:ins w:id="122" w:author="noor" w:date="2017-11-26T02:04:00Z"/>
          <w:rFonts w:asciiTheme="majorBidi" w:eastAsiaTheme="minorHAnsi" w:hAnsiTheme="majorBidi" w:cstheme="majorBidi"/>
          <w:sz w:val="24"/>
          <w:szCs w:val="24"/>
        </w:rPr>
      </w:pPr>
      <w:ins w:id="123" w:author="noor" w:date="2017-11-26T02:04:00Z">
        <w:r w:rsidRPr="000B0EF4">
          <w:rPr>
            <w:rFonts w:asciiTheme="majorBidi" w:eastAsiaTheme="minorHAnsi" w:hAnsiTheme="majorBidi" w:cstheme="majorBidi"/>
            <w:sz w:val="24"/>
            <w:szCs w:val="24"/>
          </w:rPr>
          <w:t>Given that interviews with mournful families could create tension in them, the necessary facilities were provided to all the participants for access to the counselor, which, of course, no case occurred in this regard. Additionally, to encourage nurses and doctors to participate in the study, some gifts were considered that were given at the end of the research. However, families with brain death patients were interviewed in a completely voluntary manner without any incentive.</w:t>
        </w:r>
      </w:ins>
    </w:p>
    <w:p w14:paraId="3D087EF9" w14:textId="77777777" w:rsidR="00F334CA" w:rsidRDefault="00F334CA" w:rsidP="00F334CA">
      <w:pPr>
        <w:pStyle w:val="NormalWeb"/>
        <w:shd w:val="clear" w:color="auto" w:fill="FFFFFF"/>
        <w:spacing w:before="0" w:beforeAutospacing="0" w:after="300" w:afterAutospacing="0" w:line="480" w:lineRule="auto"/>
        <w:jc w:val="both"/>
      </w:pPr>
    </w:p>
    <w:p w14:paraId="4043C188" w14:textId="77777777" w:rsidR="009114CC" w:rsidRDefault="009114CC" w:rsidP="006848D6">
      <w:pPr>
        <w:pStyle w:val="NormalWeb"/>
        <w:shd w:val="clear" w:color="auto" w:fill="FFFFFF"/>
        <w:spacing w:before="0" w:beforeAutospacing="0" w:after="300" w:afterAutospacing="0" w:line="480" w:lineRule="auto"/>
        <w:jc w:val="both"/>
      </w:pPr>
    </w:p>
    <w:p w14:paraId="02645D7F" w14:textId="77777777" w:rsidR="009114CC" w:rsidRPr="009169F3" w:rsidRDefault="009114CC" w:rsidP="006848D6">
      <w:pPr>
        <w:pStyle w:val="NormalWeb"/>
        <w:shd w:val="clear" w:color="auto" w:fill="FFFFFF"/>
        <w:spacing w:before="0" w:beforeAutospacing="0" w:after="300" w:afterAutospacing="0" w:line="480" w:lineRule="auto"/>
        <w:jc w:val="both"/>
        <w:rPr>
          <w:rtl/>
        </w:rPr>
      </w:pPr>
    </w:p>
    <w:p w14:paraId="5F637181" w14:textId="77777777" w:rsidR="004513C1" w:rsidRPr="008A3E54" w:rsidRDefault="004513C1" w:rsidP="006848D6">
      <w:pPr>
        <w:pStyle w:val="NormalWeb"/>
        <w:shd w:val="clear" w:color="auto" w:fill="FFFFFF"/>
        <w:spacing w:before="0" w:beforeAutospacing="0" w:after="300" w:afterAutospacing="0" w:line="480" w:lineRule="auto"/>
        <w:jc w:val="both"/>
        <w:rPr>
          <w:b/>
          <w:bCs/>
          <w:sz w:val="28"/>
          <w:szCs w:val="28"/>
        </w:rPr>
      </w:pPr>
      <w:r>
        <w:rPr>
          <w:b/>
          <w:bCs/>
          <w:sz w:val="28"/>
          <w:szCs w:val="28"/>
        </w:rPr>
        <w:t>Results</w:t>
      </w:r>
    </w:p>
    <w:p w14:paraId="4D843E13" w14:textId="77777777" w:rsidR="00241FB2" w:rsidRPr="000B0EF4" w:rsidRDefault="00241FB2" w:rsidP="00241FB2">
      <w:pPr>
        <w:autoSpaceDE w:val="0"/>
        <w:autoSpaceDN w:val="0"/>
        <w:adjustRightInd w:val="0"/>
        <w:spacing w:after="0" w:line="480" w:lineRule="auto"/>
        <w:rPr>
          <w:ins w:id="124" w:author="noor" w:date="2017-11-26T02:08:00Z"/>
          <w:rFonts w:asciiTheme="majorBidi" w:hAnsiTheme="majorBidi" w:cstheme="majorBidi"/>
          <w:sz w:val="24"/>
          <w:szCs w:val="24"/>
          <w:shd w:val="clear" w:color="auto" w:fill="FFFFFF"/>
        </w:rPr>
      </w:pPr>
      <w:ins w:id="125" w:author="noor" w:date="2017-11-26T02:08:00Z">
        <w:r w:rsidRPr="000B0EF4">
          <w:rPr>
            <w:rFonts w:asciiTheme="majorBidi" w:hAnsiTheme="majorBidi" w:cstheme="majorBidi"/>
            <w:sz w:val="24"/>
            <w:szCs w:val="24"/>
          </w:rPr>
          <w:t>Five main themes emerged from the data.</w:t>
        </w:r>
        <w:r w:rsidRPr="000B0EF4">
          <w:rPr>
            <w:rFonts w:asciiTheme="majorBidi" w:hAnsiTheme="majorBidi" w:cstheme="majorBidi"/>
            <w:sz w:val="24"/>
            <w:szCs w:val="24"/>
            <w:shd w:val="clear" w:color="auto" w:fill="FFFFFF"/>
          </w:rPr>
          <w:t xml:space="preserve"> These themes reflect the role of the nurse in the individual and family's decision to donate a kidney. Themes were counseling, empathy, mediation, motivation, and acceptance of kidney donation.</w:t>
        </w:r>
      </w:ins>
    </w:p>
    <w:p w14:paraId="05064DB1" w14:textId="06BAF637" w:rsidR="004513C1" w:rsidRPr="0099548E" w:rsidDel="00241FB2" w:rsidRDefault="004513C1" w:rsidP="006848D6">
      <w:pPr>
        <w:pStyle w:val="NormalWeb"/>
        <w:shd w:val="clear" w:color="auto" w:fill="FFFFFF"/>
        <w:spacing w:before="0" w:beforeAutospacing="0" w:after="300" w:afterAutospacing="0" w:line="480" w:lineRule="auto"/>
        <w:jc w:val="both"/>
        <w:rPr>
          <w:del w:id="126" w:author="noor" w:date="2017-11-26T02:08:00Z"/>
          <w:color w:val="000000"/>
          <w:shd w:val="clear" w:color="auto" w:fill="FFFFFF"/>
        </w:rPr>
      </w:pPr>
      <w:del w:id="127" w:author="noor" w:date="2017-11-26T02:08:00Z">
        <w:r w:rsidRPr="0099548E" w:rsidDel="00241FB2">
          <w:rPr>
            <w:color w:val="000000"/>
            <w:shd w:val="clear" w:color="auto" w:fill="FFFFFF"/>
          </w:rPr>
          <w:delText>Data analysis led to extraction of 820 primary codes, 10 categories and 5 themes.These themes reflect the role of the nurse in the individual and family's decision to donate a kidney.Themes were counseling, empathy, mediation, motivation, and acceptance of kidney donation.</w:delText>
        </w:r>
      </w:del>
    </w:p>
    <w:p w14:paraId="5DDF3207" w14:textId="77777777" w:rsidR="004513C1" w:rsidRPr="00DC25B8" w:rsidRDefault="004513C1" w:rsidP="006848D6">
      <w:pPr>
        <w:pStyle w:val="NormalWeb"/>
        <w:shd w:val="clear" w:color="auto" w:fill="FFFFFF"/>
        <w:spacing w:before="0" w:beforeAutospacing="0" w:after="300" w:afterAutospacing="0" w:line="480" w:lineRule="auto"/>
        <w:jc w:val="both"/>
        <w:rPr>
          <w:b/>
          <w:bCs/>
          <w:color w:val="000000"/>
          <w:shd w:val="clear" w:color="auto" w:fill="FFFFFF"/>
        </w:rPr>
      </w:pPr>
      <w:r w:rsidRPr="00DC25B8">
        <w:rPr>
          <w:b/>
          <w:bCs/>
          <w:color w:val="000000"/>
          <w:shd w:val="clear" w:color="auto" w:fill="FFFFFF"/>
        </w:rPr>
        <w:t>Counseling</w:t>
      </w:r>
    </w:p>
    <w:p w14:paraId="568F0F42" w14:textId="057962BC" w:rsidR="004513C1" w:rsidRPr="0099548E" w:rsidDel="00A85CF7" w:rsidRDefault="004513C1" w:rsidP="006848D6">
      <w:pPr>
        <w:pStyle w:val="NormalWeb"/>
        <w:shd w:val="clear" w:color="auto" w:fill="FFFFFF"/>
        <w:spacing w:before="0" w:beforeAutospacing="0" w:after="300" w:afterAutospacing="0" w:line="480" w:lineRule="auto"/>
        <w:jc w:val="both"/>
        <w:rPr>
          <w:del w:id="128" w:author="noor" w:date="2017-11-26T02:09:00Z"/>
        </w:rPr>
      </w:pPr>
      <w:r w:rsidRPr="0099548E">
        <w:t xml:space="preserve">This theme was extracted from the two individual counseling and family counseling categories; for individuals and families’ decision to donate the kidney voluntarily. In relation to individual </w:t>
      </w:r>
      <w:r w:rsidRPr="0099548E">
        <w:lastRenderedPageBreak/>
        <w:t>counseling, some nurses and doctors in the intensive care unit had a negative attitude to organ donation</w:t>
      </w:r>
      <w:r w:rsidRPr="0099548E">
        <w:rPr>
          <w:rtl/>
        </w:rPr>
        <w:t>,</w:t>
      </w:r>
      <w:r w:rsidRPr="0099548E">
        <w:t xml:space="preserve"> </w:t>
      </w:r>
      <w:ins w:id="129" w:author="noor" w:date="2017-11-26T02:09:00Z">
        <w:r w:rsidR="00A85CF7" w:rsidRPr="000B0EF4">
          <w:rPr>
            <w:rFonts w:asciiTheme="majorBidi" w:hAnsiTheme="majorBidi" w:cstheme="majorBidi"/>
          </w:rPr>
          <w:t>therefore nurses as the advisor attempted to reform them.</w:t>
        </w:r>
        <w:r w:rsidR="00A85CF7" w:rsidRPr="0099548E" w:rsidDel="00A85CF7">
          <w:t xml:space="preserve"> </w:t>
        </w:r>
      </w:ins>
      <w:del w:id="130" w:author="noor" w:date="2017-11-26T02:09:00Z">
        <w:r w:rsidRPr="0099548E" w:rsidDel="00A85CF7">
          <w:delText>so nurses as advisor tried to reform them.</w:delText>
        </w:r>
      </w:del>
    </w:p>
    <w:p w14:paraId="49493337" w14:textId="1204E89C" w:rsidR="004513C1" w:rsidRPr="0099548E" w:rsidRDefault="004513C1" w:rsidP="00A85CF7">
      <w:pPr>
        <w:pStyle w:val="NormalWeb"/>
        <w:shd w:val="clear" w:color="auto" w:fill="FFFFFF"/>
        <w:spacing w:before="0" w:beforeAutospacing="0" w:after="300" w:afterAutospacing="0" w:line="480" w:lineRule="auto"/>
        <w:jc w:val="both"/>
        <w:rPr>
          <w:lang w:bidi="fa-IR"/>
        </w:rPr>
      </w:pPr>
      <w:r w:rsidRPr="0099548E">
        <w:rPr>
          <w:lang w:bidi="fa-IR"/>
        </w:rPr>
        <w:t>“As a nurse consultant for organ donation, when I went to ICU, I noticed some of the nurses and aid workers did not believe in organ donation</w:t>
      </w:r>
      <w:ins w:id="131" w:author="noor" w:date="2017-11-26T02:10:00Z">
        <w:r w:rsidR="00A85CF7">
          <w:rPr>
            <w:lang w:bidi="fa-IR"/>
          </w:rPr>
          <w:t>,</w:t>
        </w:r>
      </w:ins>
      <w:r w:rsidRPr="0099548E">
        <w:rPr>
          <w:lang w:bidi="fa-IR"/>
        </w:rPr>
        <w:t xml:space="preserve"> </w:t>
      </w:r>
      <w:del w:id="132" w:author="noor" w:date="2017-11-26T02:10:00Z">
        <w:r w:rsidRPr="0099548E" w:rsidDel="00A85CF7">
          <w:rPr>
            <w:lang w:bidi="fa-IR"/>
          </w:rPr>
          <w:delText xml:space="preserve">which had </w:delText>
        </w:r>
      </w:del>
      <w:ins w:id="133" w:author="noor" w:date="2017-11-26T02:10:00Z">
        <w:r w:rsidR="00A85CF7">
          <w:rPr>
            <w:lang w:bidi="fa-IR"/>
          </w:rPr>
          <w:t xml:space="preserve">having </w:t>
        </w:r>
      </w:ins>
      <w:r w:rsidRPr="0099548E">
        <w:rPr>
          <w:lang w:bidi="fa-IR"/>
        </w:rPr>
        <w:t xml:space="preserve">a negative impact on family decisions.We </w:t>
      </w:r>
      <w:ins w:id="134" w:author="noor" w:date="2017-11-26T02:10:00Z">
        <w:r w:rsidR="00211CEB">
          <w:rPr>
            <w:lang w:bidi="fa-IR"/>
          </w:rPr>
          <w:t xml:space="preserve">had </w:t>
        </w:r>
      </w:ins>
      <w:r w:rsidRPr="0099548E">
        <w:rPr>
          <w:lang w:bidi="fa-IR"/>
        </w:rPr>
        <w:t>made a number of counseling sessions to change their attitudes "(nurse Consultant 1).</w:t>
      </w:r>
    </w:p>
    <w:p w14:paraId="183E8F76" w14:textId="36ECA0F5" w:rsidR="004513C1" w:rsidRPr="0099548E" w:rsidDel="00211CEB" w:rsidRDefault="004513C1" w:rsidP="006848D6">
      <w:pPr>
        <w:pStyle w:val="NormalWeb"/>
        <w:shd w:val="clear" w:color="auto" w:fill="FFFFFF"/>
        <w:spacing w:before="0" w:beforeAutospacing="0" w:after="300" w:afterAutospacing="0" w:line="480" w:lineRule="auto"/>
        <w:jc w:val="both"/>
        <w:rPr>
          <w:del w:id="135" w:author="noor" w:date="2017-11-26T02:12:00Z"/>
          <w:lang w:bidi="fa-IR"/>
        </w:rPr>
      </w:pPr>
      <w:del w:id="136" w:author="noor" w:date="2017-11-26T02:12:00Z">
        <w:r w:rsidRPr="0099548E" w:rsidDel="00211CEB">
          <w:rPr>
            <w:lang w:bidi="fa-IR"/>
          </w:rPr>
          <w:delText>People who applied for kidney transplantation did not believe in donating a kidney from the cadaver. They were identified by a nurse consultant at the department of dialysis and organ transplant unit and were given free counseling sessions.</w:delText>
        </w:r>
      </w:del>
    </w:p>
    <w:p w14:paraId="33126A79" w14:textId="4305DAAE" w:rsidR="004513C1" w:rsidRPr="0099548E" w:rsidDel="00211CEB" w:rsidRDefault="004513C1" w:rsidP="006848D6">
      <w:pPr>
        <w:pStyle w:val="NormalWeb"/>
        <w:shd w:val="clear" w:color="auto" w:fill="FFFFFF"/>
        <w:spacing w:before="0" w:beforeAutospacing="0" w:after="300" w:afterAutospacing="0" w:line="480" w:lineRule="auto"/>
        <w:jc w:val="both"/>
        <w:rPr>
          <w:del w:id="137" w:author="noor" w:date="2017-11-26T02:12:00Z"/>
          <w:lang w:bidi="fa-IR"/>
        </w:rPr>
      </w:pPr>
      <w:del w:id="138" w:author="noor" w:date="2017-11-26T02:12:00Z">
        <w:r w:rsidRPr="0099548E" w:rsidDel="00211CEB">
          <w:rPr>
            <w:lang w:bidi="fa-IR"/>
          </w:rPr>
          <w:delText>"I was dialyzed for five years, which was quite boring.Finally, I decided to buy a transplanted kidney.One day, a nurse in the dialysis unit spoke to me about receiving the kidney from a brain dead patient.I was rejected first; but my attitude changed when several counseling sessions were carried out.Thanks God now that I use a kidney from a brain dead patient "(</w:delText>
        </w:r>
        <w:r w:rsidRPr="0099548E" w:rsidDel="00211CEB">
          <w:delText>recipient</w:delText>
        </w:r>
        <w:r w:rsidRPr="0099548E" w:rsidDel="00211CEB">
          <w:rPr>
            <w:lang w:bidi="fa-IR"/>
          </w:rPr>
          <w:delText xml:space="preserve"> of kidney 1).</w:delText>
        </w:r>
      </w:del>
    </w:p>
    <w:p w14:paraId="648B7E2B" w14:textId="2B975C17" w:rsidR="004513C1" w:rsidRPr="0099548E" w:rsidRDefault="004513C1" w:rsidP="00211CEB">
      <w:pPr>
        <w:pStyle w:val="NormalWeb"/>
        <w:shd w:val="clear" w:color="auto" w:fill="FFFFFF"/>
        <w:spacing w:before="0" w:beforeAutospacing="0" w:after="300" w:afterAutospacing="0" w:line="480" w:lineRule="auto"/>
        <w:jc w:val="both"/>
        <w:rPr>
          <w:lang w:bidi="fa-IR"/>
        </w:rPr>
      </w:pPr>
      <w:r w:rsidRPr="0099548E">
        <w:rPr>
          <w:lang w:bidi="fa-IR"/>
        </w:rPr>
        <w:t>Another nurse role as a consultant was</w:t>
      </w:r>
      <w:ins w:id="139" w:author="noor" w:date="2017-11-26T02:12:00Z">
        <w:r w:rsidR="00211CEB">
          <w:rPr>
            <w:lang w:bidi="fa-IR"/>
          </w:rPr>
          <w:t xml:space="preserve"> to provide</w:t>
        </w:r>
      </w:ins>
      <w:r w:rsidRPr="0099548E">
        <w:rPr>
          <w:lang w:bidi="fa-IR"/>
        </w:rPr>
        <w:t xml:space="preserve"> </w:t>
      </w:r>
      <w:del w:id="140" w:author="noor" w:date="2017-11-26T02:12:00Z">
        <w:r w:rsidRPr="0099548E" w:rsidDel="00211CEB">
          <w:rPr>
            <w:lang w:bidi="fa-IR"/>
          </w:rPr>
          <w:delText xml:space="preserve">providing </w:delText>
        </w:r>
      </w:del>
      <w:r w:rsidRPr="0099548E">
        <w:rPr>
          <w:lang w:bidi="fa-IR"/>
        </w:rPr>
        <w:t xml:space="preserve">family counseling at a time when she was not able to make a decision to receive </w:t>
      </w:r>
      <w:del w:id="141" w:author="noor" w:date="2017-11-26T02:13:00Z">
        <w:r w:rsidRPr="0099548E" w:rsidDel="00211CEB">
          <w:rPr>
            <w:lang w:bidi="fa-IR"/>
          </w:rPr>
          <w:delText xml:space="preserve">transplanted </w:delText>
        </w:r>
      </w:del>
      <w:r w:rsidRPr="0099548E">
        <w:rPr>
          <w:lang w:bidi="fa-IR"/>
        </w:rPr>
        <w:t>kidney from a cadaver.</w:t>
      </w:r>
    </w:p>
    <w:p w14:paraId="56742C22" w14:textId="2749C457" w:rsidR="004513C1" w:rsidRPr="0099548E" w:rsidRDefault="004513C1" w:rsidP="00211CEB">
      <w:pPr>
        <w:pStyle w:val="NormalWeb"/>
        <w:shd w:val="clear" w:color="auto" w:fill="FFFFFF"/>
        <w:spacing w:before="0" w:beforeAutospacing="0" w:after="300" w:afterAutospacing="0" w:line="480" w:lineRule="auto"/>
        <w:jc w:val="both"/>
        <w:rPr>
          <w:lang w:bidi="fa-IR"/>
        </w:rPr>
      </w:pPr>
      <w:r w:rsidRPr="0099548E">
        <w:rPr>
          <w:lang w:bidi="fa-IR"/>
        </w:rPr>
        <w:t>"As the father of a brain dead patient, I was continuously blamed by my other children for cutting their brother's body into pieces.</w:t>
      </w:r>
      <w:ins w:id="142" w:author="noor" w:date="2017-11-26T02:13:00Z">
        <w:r w:rsidR="00211CEB">
          <w:rPr>
            <w:lang w:bidi="fa-IR"/>
          </w:rPr>
          <w:t xml:space="preserve"> </w:t>
        </w:r>
      </w:ins>
      <w:r w:rsidRPr="0099548E">
        <w:rPr>
          <w:lang w:bidi="fa-IR"/>
        </w:rPr>
        <w:t xml:space="preserve">God bless </w:t>
      </w:r>
      <w:ins w:id="143" w:author="noor" w:date="2017-11-26T02:13:00Z">
        <w:r w:rsidR="00211CEB">
          <w:rPr>
            <w:lang w:bidi="fa-IR"/>
          </w:rPr>
          <w:t xml:space="preserve">that </w:t>
        </w:r>
      </w:ins>
      <w:r w:rsidRPr="0099548E">
        <w:rPr>
          <w:lang w:bidi="fa-IR"/>
        </w:rPr>
        <w:t>nurse, who convinced them finally after several counseling sessions.</w:t>
      </w:r>
      <w:ins w:id="144" w:author="noor" w:date="2017-11-26T02:14:00Z">
        <w:r w:rsidR="00211CEB">
          <w:rPr>
            <w:lang w:bidi="fa-IR"/>
          </w:rPr>
          <w:t xml:space="preserve"> </w:t>
        </w:r>
      </w:ins>
      <w:r w:rsidRPr="0099548E">
        <w:rPr>
          <w:lang w:bidi="fa-IR"/>
        </w:rPr>
        <w:t xml:space="preserve">My son’s organs, including his kidneys are now in other bodies </w:t>
      </w:r>
      <w:del w:id="145" w:author="noor" w:date="2017-11-26T02:14:00Z">
        <w:r w:rsidRPr="0099548E" w:rsidDel="00211CEB">
          <w:rPr>
            <w:lang w:bidi="fa-IR"/>
          </w:rPr>
          <w:delText xml:space="preserve">that need </w:delText>
        </w:r>
      </w:del>
      <w:ins w:id="146" w:author="noor" w:date="2017-11-26T02:14:00Z">
        <w:r w:rsidR="00211CEB">
          <w:rPr>
            <w:lang w:bidi="fa-IR"/>
          </w:rPr>
          <w:t xml:space="preserve">needing </w:t>
        </w:r>
      </w:ins>
      <w:r w:rsidRPr="0099548E">
        <w:rPr>
          <w:lang w:bidi="fa-IR"/>
        </w:rPr>
        <w:t>them". (Father of brain death patient)</w:t>
      </w:r>
    </w:p>
    <w:p w14:paraId="41CDFF80" w14:textId="64BC45CE" w:rsidR="004513C1" w:rsidRPr="0099548E" w:rsidRDefault="004513C1" w:rsidP="00211CEB">
      <w:pPr>
        <w:pStyle w:val="NormalWeb"/>
        <w:shd w:val="clear" w:color="auto" w:fill="FFFFFF"/>
        <w:spacing w:before="0" w:beforeAutospacing="0" w:after="300" w:afterAutospacing="0" w:line="480" w:lineRule="auto"/>
        <w:jc w:val="both"/>
        <w:rPr>
          <w:lang w:bidi="fa-IR"/>
        </w:rPr>
      </w:pPr>
      <w:r w:rsidRPr="0099548E">
        <w:rPr>
          <w:lang w:bidi="fa-IR"/>
        </w:rPr>
        <w:lastRenderedPageBreak/>
        <w:t xml:space="preserve">“In my counseling sessions with families who were in need of a kidney transplant, I explained to them that, according to the evidence such as figures extracted from articles and kidney transplant centers, it is proven that life of people who had a kidney transplant from </w:t>
      </w:r>
      <w:r w:rsidRPr="002807D7">
        <w:rPr>
          <w:lang w:bidi="fa-IR"/>
        </w:rPr>
        <w:t xml:space="preserve">a </w:t>
      </w:r>
      <w:r w:rsidRPr="002807D7">
        <w:t>deceased donor</w:t>
      </w:r>
      <w:r w:rsidRPr="002807D7">
        <w:rPr>
          <w:lang w:bidi="fa-IR"/>
        </w:rPr>
        <w:t xml:space="preserve"> is</w:t>
      </w:r>
      <w:r w:rsidRPr="0099548E">
        <w:rPr>
          <w:lang w:bidi="fa-IR"/>
        </w:rPr>
        <w:t xml:space="preserve"> longer than those who received a kidney from a living donor.</w:t>
      </w:r>
      <w:ins w:id="147" w:author="noor" w:date="2017-11-26T02:16:00Z">
        <w:r w:rsidR="00211CEB">
          <w:rPr>
            <w:lang w:bidi="fa-IR"/>
          </w:rPr>
          <w:t xml:space="preserve"> </w:t>
        </w:r>
      </w:ins>
      <w:r w:rsidRPr="0099548E">
        <w:rPr>
          <w:lang w:bidi="fa-IR"/>
        </w:rPr>
        <w:t xml:space="preserve">This matter caused several families to </w:t>
      </w:r>
      <w:del w:id="148" w:author="noor" w:date="2017-11-26T02:16:00Z">
        <w:r w:rsidRPr="0099548E" w:rsidDel="00211CEB">
          <w:rPr>
            <w:lang w:bidi="fa-IR"/>
          </w:rPr>
          <w:delText xml:space="preserve">buy </w:delText>
        </w:r>
      </w:del>
      <w:ins w:id="149" w:author="noor" w:date="2017-11-26T02:16:00Z">
        <w:r w:rsidR="00211CEB">
          <w:rPr>
            <w:lang w:bidi="fa-IR"/>
          </w:rPr>
          <w:t>purchase a</w:t>
        </w:r>
        <w:r w:rsidR="00211CEB" w:rsidRPr="0099548E">
          <w:rPr>
            <w:lang w:bidi="fa-IR"/>
          </w:rPr>
          <w:t xml:space="preserve"> </w:t>
        </w:r>
      </w:ins>
      <w:r w:rsidRPr="0099548E">
        <w:rPr>
          <w:lang w:bidi="fa-IR"/>
        </w:rPr>
        <w:t>transplanted kidney, preferably from a cadaver”(Nurse Consultant 2).</w:t>
      </w:r>
    </w:p>
    <w:p w14:paraId="16CFA19A" w14:textId="77777777" w:rsidR="004513C1" w:rsidRPr="00311848" w:rsidRDefault="004513C1" w:rsidP="006848D6">
      <w:pPr>
        <w:pStyle w:val="NormalWeb"/>
        <w:shd w:val="clear" w:color="auto" w:fill="FFFFFF"/>
        <w:spacing w:before="0" w:beforeAutospacing="0" w:after="300" w:afterAutospacing="0" w:line="480" w:lineRule="auto"/>
        <w:jc w:val="both"/>
        <w:rPr>
          <w:b/>
          <w:bCs/>
          <w:lang w:bidi="fa-IR"/>
        </w:rPr>
      </w:pPr>
      <w:r w:rsidRPr="00311848">
        <w:rPr>
          <w:b/>
          <w:bCs/>
          <w:lang w:bidi="fa-IR"/>
        </w:rPr>
        <w:t>Empathy</w:t>
      </w:r>
    </w:p>
    <w:p w14:paraId="36774B17" w14:textId="1C35D248" w:rsidR="004513C1" w:rsidRPr="0099548E" w:rsidDel="00211CEB" w:rsidRDefault="004513C1" w:rsidP="00211CEB">
      <w:pPr>
        <w:pStyle w:val="NormalWeb"/>
        <w:shd w:val="clear" w:color="auto" w:fill="FFFFFF"/>
        <w:spacing w:before="0" w:beforeAutospacing="0" w:after="300" w:afterAutospacing="0" w:line="480" w:lineRule="auto"/>
        <w:jc w:val="both"/>
        <w:rPr>
          <w:del w:id="150" w:author="noor" w:date="2017-11-26T02:19:00Z"/>
          <w:lang w:bidi="fa-IR"/>
        </w:rPr>
      </w:pPr>
      <w:r w:rsidRPr="0099548E">
        <w:rPr>
          <w:lang w:bidi="fa-IR"/>
        </w:rPr>
        <w:t>This theme was extracted from the two other categories; mutual understanding and continued support of the individual</w:t>
      </w:r>
      <w:ins w:id="151" w:author="noor" w:date="2017-11-26T02:18:00Z">
        <w:r w:rsidR="00211CEB">
          <w:rPr>
            <w:lang w:bidi="fa-IR"/>
          </w:rPr>
          <w:t>s</w:t>
        </w:r>
      </w:ins>
      <w:r w:rsidRPr="0099548E">
        <w:rPr>
          <w:lang w:bidi="fa-IR"/>
        </w:rPr>
        <w:t xml:space="preserve"> and the families.</w:t>
      </w:r>
      <w:ins w:id="152" w:author="noor" w:date="2017-11-26T02:18:00Z">
        <w:r w:rsidR="00211CEB">
          <w:rPr>
            <w:lang w:bidi="fa-IR"/>
          </w:rPr>
          <w:t xml:space="preserve"> </w:t>
        </w:r>
      </w:ins>
      <w:r w:rsidRPr="0099548E">
        <w:rPr>
          <w:lang w:bidi="fa-IR"/>
        </w:rPr>
        <w:t xml:space="preserve">Families </w:t>
      </w:r>
      <w:del w:id="153" w:author="noor" w:date="2017-11-26T02:18:00Z">
        <w:r w:rsidRPr="0099548E" w:rsidDel="00211CEB">
          <w:rPr>
            <w:lang w:bidi="fa-IR"/>
          </w:rPr>
          <w:delText xml:space="preserve">with </w:delText>
        </w:r>
      </w:del>
      <w:ins w:id="154" w:author="noor" w:date="2017-11-26T02:18:00Z">
        <w:r w:rsidR="00211CEB">
          <w:rPr>
            <w:lang w:bidi="fa-IR"/>
          </w:rPr>
          <w:t>of</w:t>
        </w:r>
        <w:r w:rsidR="00211CEB" w:rsidRPr="0099548E">
          <w:rPr>
            <w:lang w:bidi="fa-IR"/>
          </w:rPr>
          <w:t xml:space="preserve"> </w:t>
        </w:r>
      </w:ins>
      <w:r w:rsidRPr="0099548E">
        <w:rPr>
          <w:lang w:bidi="fa-IR"/>
        </w:rPr>
        <w:t>brain-dead patient</w:t>
      </w:r>
      <w:ins w:id="155" w:author="noor" w:date="2017-11-26T02:18:00Z">
        <w:r w:rsidR="00211CEB">
          <w:rPr>
            <w:lang w:bidi="fa-IR"/>
          </w:rPr>
          <w:t>s</w:t>
        </w:r>
      </w:ins>
      <w:r w:rsidRPr="0099548E">
        <w:rPr>
          <w:lang w:bidi="fa-IR"/>
        </w:rPr>
        <w:t xml:space="preserve"> </w:t>
      </w:r>
      <w:del w:id="156" w:author="noor" w:date="2017-11-26T02:18:00Z">
        <w:r w:rsidRPr="0099548E" w:rsidDel="00211CEB">
          <w:rPr>
            <w:lang w:bidi="fa-IR"/>
          </w:rPr>
          <w:delText xml:space="preserve">have </w:delText>
        </w:r>
      </w:del>
      <w:r w:rsidRPr="0099548E">
        <w:rPr>
          <w:lang w:bidi="fa-IR"/>
        </w:rPr>
        <w:t>experienced various reactions ranging from denial, resistance and, ultimately, depression and acceptance of the reality.</w:t>
      </w:r>
      <w:ins w:id="157" w:author="noor" w:date="2017-11-26T02:19:00Z">
        <w:r w:rsidR="00211CEB">
          <w:rPr>
            <w:lang w:bidi="fa-IR"/>
          </w:rPr>
          <w:t xml:space="preserve"> </w:t>
        </w:r>
      </w:ins>
      <w:r w:rsidRPr="0099548E">
        <w:rPr>
          <w:lang w:bidi="fa-IR"/>
        </w:rPr>
        <w:t xml:space="preserve">In fact, some nurses </w:t>
      </w:r>
      <w:ins w:id="158" w:author="noor" w:date="2017-11-26T02:19:00Z">
        <w:r w:rsidR="00211CEB" w:rsidRPr="00C93C4A">
          <w:rPr>
            <w:rFonts w:asciiTheme="majorBidi" w:hAnsiTheme="majorBidi" w:cstheme="majorBidi"/>
            <w:lang w:bidi="fa-IR"/>
          </w:rPr>
          <w:t>familiar with mourning stages consulted families and by accepting those in each of these stages prepared them to accept the reality</w:t>
        </w:r>
        <w:r w:rsidR="00211CEB" w:rsidRPr="000B0EF4">
          <w:rPr>
            <w:rFonts w:asciiTheme="majorBidi" w:hAnsiTheme="majorBidi" w:cstheme="majorBidi"/>
            <w:lang w:bidi="fa-IR"/>
          </w:rPr>
          <w:t>.</w:t>
        </w:r>
        <w:r w:rsidR="00211CEB">
          <w:rPr>
            <w:rFonts w:asciiTheme="majorBidi" w:hAnsiTheme="majorBidi" w:cstheme="majorBidi"/>
            <w:lang w:bidi="fa-IR"/>
          </w:rPr>
          <w:t xml:space="preserve"> </w:t>
        </w:r>
      </w:ins>
      <w:del w:id="159" w:author="noor" w:date="2017-11-26T02:19:00Z">
        <w:r w:rsidRPr="0099548E" w:rsidDel="00211CEB">
          <w:rPr>
            <w:lang w:bidi="fa-IR"/>
          </w:rPr>
          <w:delText xml:space="preserve">understanding the mourning stageswere consulting familiesand by accepting </w:delText>
        </w:r>
        <w:r w:rsidR="009114CC" w:rsidRPr="0099548E" w:rsidDel="00211CEB">
          <w:rPr>
            <w:lang w:bidi="fa-IR"/>
          </w:rPr>
          <w:delText>those</w:delText>
        </w:r>
        <w:r w:rsidRPr="0099548E" w:rsidDel="00211CEB">
          <w:rPr>
            <w:lang w:bidi="fa-IR"/>
          </w:rPr>
          <w:delText xml:space="preserve"> in each of these stages prepared them to accept the reality.</w:delText>
        </w:r>
      </w:del>
    </w:p>
    <w:p w14:paraId="19888966" w14:textId="28F0D395" w:rsidR="004513C1" w:rsidRPr="0099548E" w:rsidRDefault="004513C1" w:rsidP="008A7F16">
      <w:pPr>
        <w:pStyle w:val="NormalWeb"/>
        <w:shd w:val="clear" w:color="auto" w:fill="FFFFFF"/>
        <w:spacing w:before="0" w:beforeAutospacing="0" w:after="300" w:afterAutospacing="0" w:line="480" w:lineRule="auto"/>
        <w:jc w:val="both"/>
        <w:rPr>
          <w:lang w:bidi="fa-IR"/>
        </w:rPr>
      </w:pPr>
      <w:r w:rsidRPr="0099548E">
        <w:rPr>
          <w:lang w:bidi="fa-IR"/>
        </w:rPr>
        <w:t>"When I saw that the mother is not ready to accept the brain death of her child,</w:t>
      </w:r>
      <w:ins w:id="160" w:author="noor" w:date="2017-11-26T02:20:00Z">
        <w:r w:rsidR="008A7F16">
          <w:rPr>
            <w:lang w:bidi="fa-IR"/>
          </w:rPr>
          <w:t xml:space="preserve"> </w:t>
        </w:r>
      </w:ins>
      <w:r w:rsidRPr="0099548E">
        <w:rPr>
          <w:lang w:bidi="fa-IR"/>
        </w:rPr>
        <w:t>we calmed her.</w:t>
      </w:r>
      <w:ins w:id="161" w:author="noor" w:date="2017-11-26T02:20:00Z">
        <w:r w:rsidR="008A7F16">
          <w:rPr>
            <w:lang w:bidi="fa-IR"/>
          </w:rPr>
          <w:t xml:space="preserve"> </w:t>
        </w:r>
      </w:ins>
      <w:r w:rsidRPr="0099548E">
        <w:rPr>
          <w:lang w:bidi="fa-IR"/>
        </w:rPr>
        <w:t>After several days and tolerance</w:t>
      </w:r>
      <w:ins w:id="162" w:author="noor" w:date="2017-11-26T02:21:00Z">
        <w:r w:rsidR="008A7F16">
          <w:rPr>
            <w:lang w:bidi="fa-IR"/>
          </w:rPr>
          <w:t>,</w:t>
        </w:r>
      </w:ins>
      <w:r w:rsidRPr="0099548E">
        <w:rPr>
          <w:lang w:bidi="fa-IR"/>
        </w:rPr>
        <w:t xml:space="preserve"> she </w:t>
      </w:r>
      <w:del w:id="163" w:author="noor" w:date="2017-11-26T02:21:00Z">
        <w:r w:rsidRPr="0099548E" w:rsidDel="008A7F16">
          <w:rPr>
            <w:lang w:bidi="fa-IR"/>
          </w:rPr>
          <w:delText xml:space="preserve">accepts </w:delText>
        </w:r>
      </w:del>
      <w:ins w:id="164" w:author="noor" w:date="2017-11-26T02:21:00Z">
        <w:r w:rsidR="008A7F16" w:rsidRPr="0099548E">
          <w:rPr>
            <w:lang w:bidi="fa-IR"/>
          </w:rPr>
          <w:t>accept</w:t>
        </w:r>
        <w:r w:rsidR="008A7F16">
          <w:rPr>
            <w:lang w:bidi="fa-IR"/>
          </w:rPr>
          <w:t>ed</w:t>
        </w:r>
        <w:r w:rsidR="008A7F16" w:rsidRPr="0099548E">
          <w:rPr>
            <w:lang w:bidi="fa-IR"/>
          </w:rPr>
          <w:t xml:space="preserve"> </w:t>
        </w:r>
      </w:ins>
      <w:r w:rsidRPr="0099548E">
        <w:rPr>
          <w:lang w:bidi="fa-IR"/>
        </w:rPr>
        <w:t xml:space="preserve">that her son was </w:t>
      </w:r>
      <w:ins w:id="165" w:author="noor" w:date="2017-11-26T02:21:00Z">
        <w:r w:rsidR="008A7F16">
          <w:rPr>
            <w:lang w:bidi="fa-IR"/>
          </w:rPr>
          <w:t xml:space="preserve">a </w:t>
        </w:r>
      </w:ins>
      <w:r w:rsidRPr="0099548E">
        <w:rPr>
          <w:lang w:bidi="fa-IR"/>
        </w:rPr>
        <w:t>brain dead.</w:t>
      </w:r>
      <w:ins w:id="166" w:author="noor" w:date="2017-11-26T02:21:00Z">
        <w:r w:rsidR="008A7F16">
          <w:rPr>
            <w:lang w:bidi="fa-IR"/>
          </w:rPr>
          <w:t xml:space="preserve"> </w:t>
        </w:r>
      </w:ins>
      <w:r w:rsidRPr="0099548E">
        <w:rPr>
          <w:lang w:bidi="fa-IR"/>
        </w:rPr>
        <w:t>After this stage</w:t>
      </w:r>
      <w:ins w:id="167" w:author="noor" w:date="2017-11-26T02:21:00Z">
        <w:r w:rsidR="008A7F16">
          <w:rPr>
            <w:lang w:bidi="fa-IR"/>
          </w:rPr>
          <w:t>,</w:t>
        </w:r>
      </w:ins>
      <w:r w:rsidRPr="0099548E">
        <w:rPr>
          <w:lang w:bidi="fa-IR"/>
        </w:rPr>
        <w:t xml:space="preserve"> we talked to her about organ donation</w:t>
      </w:r>
      <w:ins w:id="168" w:author="noor" w:date="2017-11-26T02:22:00Z">
        <w:r w:rsidR="008A7F16">
          <w:rPr>
            <w:lang w:bidi="fa-IR"/>
          </w:rPr>
          <w:t>,</w:t>
        </w:r>
      </w:ins>
      <w:r w:rsidRPr="0099548E">
        <w:rPr>
          <w:lang w:bidi="fa-IR"/>
        </w:rPr>
        <w:t xml:space="preserve"> which was </w:t>
      </w:r>
      <w:del w:id="169" w:author="noor" w:date="2017-11-26T02:22:00Z">
        <w:r w:rsidRPr="0099548E" w:rsidDel="008A7F16">
          <w:rPr>
            <w:lang w:bidi="fa-IR"/>
          </w:rPr>
          <w:delText xml:space="preserve">very </w:delText>
        </w:r>
      </w:del>
      <w:ins w:id="170" w:author="noor" w:date="2017-11-26T02:22:00Z">
        <w:r w:rsidR="008A7F16">
          <w:rPr>
            <w:lang w:bidi="fa-IR"/>
          </w:rPr>
          <w:t xml:space="preserve">highly </w:t>
        </w:r>
      </w:ins>
      <w:r w:rsidRPr="0099548E">
        <w:rPr>
          <w:lang w:bidi="fa-IR"/>
        </w:rPr>
        <w:t>effective. "(Nurse Consultant 3)</w:t>
      </w:r>
    </w:p>
    <w:p w14:paraId="260BD1F1" w14:textId="11D8CD6A"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Nurses, in fact, with continued support from the donor or recipient of kidney families play an important role in the decision</w:t>
      </w:r>
      <w:ins w:id="171" w:author="noor" w:date="2017-11-26T02:23:00Z">
        <w:r w:rsidR="00940400">
          <w:rPr>
            <w:lang w:bidi="fa-IR"/>
          </w:rPr>
          <w:t>-</w:t>
        </w:r>
      </w:ins>
      <w:r w:rsidRPr="0099548E">
        <w:rPr>
          <w:lang w:bidi="fa-IR"/>
        </w:rPr>
        <w:t xml:space="preserve"> making to donate or receive a kidney transplant from a brain dead patient or cadaver.</w:t>
      </w:r>
    </w:p>
    <w:p w14:paraId="2E81D3C2" w14:textId="25406BCB" w:rsidR="004513C1" w:rsidRPr="0099548E" w:rsidRDefault="004513C1" w:rsidP="00940400">
      <w:pPr>
        <w:pStyle w:val="NormalWeb"/>
        <w:shd w:val="clear" w:color="auto" w:fill="FFFFFF"/>
        <w:spacing w:before="0" w:beforeAutospacing="0" w:after="300" w:afterAutospacing="0" w:line="480" w:lineRule="auto"/>
        <w:jc w:val="both"/>
        <w:rPr>
          <w:lang w:bidi="fa-IR"/>
        </w:rPr>
      </w:pPr>
      <w:r w:rsidRPr="0099548E">
        <w:rPr>
          <w:lang w:bidi="fa-IR"/>
        </w:rPr>
        <w:lastRenderedPageBreak/>
        <w:t>"Let me thank Ms. Mohammadi (nurse), she was with us and gave us consolation all time long during my son’s stay in the hospital. Even after organ donation</w:t>
      </w:r>
      <w:ins w:id="172" w:author="noor" w:date="2017-11-26T02:24:00Z">
        <w:r w:rsidR="00940400">
          <w:rPr>
            <w:lang w:bidi="fa-IR"/>
          </w:rPr>
          <w:t>,</w:t>
        </w:r>
      </w:ins>
      <w:r w:rsidRPr="0099548E">
        <w:rPr>
          <w:lang w:bidi="fa-IR"/>
        </w:rPr>
        <w:t xml:space="preserve"> she participated in the funeral ceremony and </w:t>
      </w:r>
      <w:del w:id="173" w:author="noor" w:date="2017-11-26T02:24:00Z">
        <w:r w:rsidRPr="0099548E" w:rsidDel="00940400">
          <w:rPr>
            <w:lang w:bidi="fa-IR"/>
          </w:rPr>
          <w:delText xml:space="preserve">made </w:delText>
        </w:r>
      </w:del>
      <w:ins w:id="174" w:author="noor" w:date="2017-11-26T02:24:00Z">
        <w:r w:rsidR="00940400">
          <w:rPr>
            <w:lang w:bidi="fa-IR"/>
          </w:rPr>
          <w:t xml:space="preserve">created </w:t>
        </w:r>
      </w:ins>
      <w:r w:rsidRPr="0099548E">
        <w:rPr>
          <w:lang w:bidi="fa-IR"/>
        </w:rPr>
        <w:t>a link with my family" (mother of a brain dead child).</w:t>
      </w:r>
    </w:p>
    <w:p w14:paraId="45A57EB6" w14:textId="68B9C4C0" w:rsidR="004513C1" w:rsidRPr="0099548E" w:rsidDel="00357546" w:rsidRDefault="004513C1" w:rsidP="006848D6">
      <w:pPr>
        <w:pStyle w:val="NormalWeb"/>
        <w:shd w:val="clear" w:color="auto" w:fill="FFFFFF"/>
        <w:spacing w:before="0" w:beforeAutospacing="0" w:after="300" w:afterAutospacing="0" w:line="480" w:lineRule="auto"/>
        <w:jc w:val="both"/>
        <w:rPr>
          <w:del w:id="175" w:author="noor" w:date="2017-11-26T02:25:00Z"/>
          <w:lang w:bidi="fa-IR"/>
        </w:rPr>
      </w:pPr>
      <w:del w:id="176" w:author="noor" w:date="2017-11-26T02:25:00Z">
        <w:r w:rsidRPr="0099548E" w:rsidDel="00357546">
          <w:rPr>
            <w:lang w:bidi="fa-IR"/>
          </w:rPr>
          <w:delText>"When I went to organ transplant unit to receive a transplanted kidney, I had no money to buy any. But, Ms.... (Nurse) With her continuous support booked me on the list to receive donated kidney." (Seeking kidney patient)</w:delText>
        </w:r>
      </w:del>
    </w:p>
    <w:p w14:paraId="78FADFA9" w14:textId="77777777" w:rsidR="004513C1" w:rsidRPr="00311848" w:rsidRDefault="004513C1" w:rsidP="006848D6">
      <w:pPr>
        <w:pStyle w:val="NormalWeb"/>
        <w:shd w:val="clear" w:color="auto" w:fill="FFFFFF"/>
        <w:spacing w:before="0" w:beforeAutospacing="0" w:after="300" w:afterAutospacing="0" w:line="480" w:lineRule="auto"/>
        <w:jc w:val="both"/>
        <w:rPr>
          <w:b/>
          <w:bCs/>
          <w:lang w:bidi="fa-IR"/>
        </w:rPr>
      </w:pPr>
      <w:r w:rsidRPr="00311848">
        <w:rPr>
          <w:b/>
          <w:bCs/>
          <w:lang w:bidi="fa-IR"/>
        </w:rPr>
        <w:t>Mediation</w:t>
      </w:r>
    </w:p>
    <w:p w14:paraId="4B63448A" w14:textId="466888C4" w:rsidR="004513C1" w:rsidRPr="0099548E" w:rsidRDefault="004513C1" w:rsidP="00B32A12">
      <w:pPr>
        <w:pStyle w:val="NormalWeb"/>
        <w:shd w:val="clear" w:color="auto" w:fill="FFFFFF"/>
        <w:spacing w:before="0" w:beforeAutospacing="0" w:after="300" w:afterAutospacing="0" w:line="480" w:lineRule="auto"/>
        <w:jc w:val="both"/>
        <w:rPr>
          <w:lang w:bidi="fa-IR"/>
        </w:rPr>
      </w:pPr>
      <w:r w:rsidRPr="0099548E">
        <w:rPr>
          <w:lang w:bidi="fa-IR"/>
        </w:rPr>
        <w:t>This theme was extracted from two categories of nurse mediation between families and physician and nurse mediation between donor families and recipients of transplanted kidney families.</w:t>
      </w:r>
      <w:ins w:id="177" w:author="noor" w:date="2017-11-28T22:26:00Z">
        <w:r w:rsidR="00B32A12">
          <w:rPr>
            <w:lang w:bidi="fa-IR"/>
          </w:rPr>
          <w:t xml:space="preserve"> </w:t>
        </w:r>
      </w:ins>
      <w:del w:id="178" w:author="noor" w:date="2017-11-28T22:29:00Z">
        <w:r w:rsidRPr="0099548E" w:rsidDel="00B32A12">
          <w:rPr>
            <w:lang w:bidi="fa-IR"/>
          </w:rPr>
          <w:delText xml:space="preserve">The </w:delText>
        </w:r>
      </w:del>
      <w:r w:rsidRPr="0099548E">
        <w:rPr>
          <w:lang w:bidi="fa-IR"/>
        </w:rPr>
        <w:t>nurses as a bridge connect</w:t>
      </w:r>
      <w:ins w:id="179" w:author="User" w:date="2017-06-10T16:04:00Z">
        <w:del w:id="180" w:author="noor" w:date="2017-11-28T22:29:00Z">
          <w:r w:rsidR="004C4916" w:rsidDel="00B32A12">
            <w:rPr>
              <w:lang w:bidi="fa-IR"/>
            </w:rPr>
            <w:delText>s</w:delText>
          </w:r>
        </w:del>
      </w:ins>
      <w:r w:rsidRPr="0099548E">
        <w:rPr>
          <w:lang w:bidi="fa-IR"/>
        </w:rPr>
        <w:t xml:space="preserve"> different people,</w:t>
      </w:r>
      <w:r w:rsidRPr="004C4916">
        <w:rPr>
          <w:strike/>
          <w:lang w:bidi="fa-IR"/>
          <w:rPrChange w:id="181" w:author="User" w:date="2017-06-10T16:04:00Z">
            <w:rPr>
              <w:rFonts w:ascii="Calibri" w:eastAsia="Calibri" w:hAnsi="Calibri" w:cs="Arial"/>
              <w:sz w:val="22"/>
              <w:szCs w:val="22"/>
              <w:lang w:bidi="fa-IR"/>
            </w:rPr>
          </w:rPrChange>
        </w:rPr>
        <w:t xml:space="preserve"> including</w:t>
      </w:r>
      <w:r w:rsidRPr="0099548E">
        <w:rPr>
          <w:lang w:bidi="fa-IR"/>
        </w:rPr>
        <w:t xml:space="preserve">; physicians, families, kidney donors, and </w:t>
      </w:r>
      <w:del w:id="182" w:author="noor" w:date="2017-11-28T22:29:00Z">
        <w:r w:rsidRPr="0099548E" w:rsidDel="00B32A12">
          <w:rPr>
            <w:lang w:bidi="fa-IR"/>
          </w:rPr>
          <w:delText xml:space="preserve">the </w:delText>
        </w:r>
      </w:del>
      <w:r w:rsidRPr="0099548E">
        <w:rPr>
          <w:lang w:bidi="fa-IR"/>
        </w:rPr>
        <w:t>recipient</w:t>
      </w:r>
      <w:r w:rsidRPr="00BF1D76">
        <w:rPr>
          <w:strike/>
          <w:lang w:bidi="fa-IR"/>
          <w:rPrChange w:id="183" w:author="User" w:date="2017-06-10T16:05:00Z">
            <w:rPr>
              <w:rFonts w:ascii="Calibri" w:eastAsia="Calibri" w:hAnsi="Calibri" w:cs="Arial"/>
              <w:sz w:val="22"/>
              <w:szCs w:val="22"/>
              <w:lang w:bidi="fa-IR"/>
            </w:rPr>
          </w:rPrChange>
        </w:rPr>
        <w:t>’s</w:t>
      </w:r>
      <w:r w:rsidRPr="0099548E">
        <w:rPr>
          <w:lang w:bidi="fa-IR"/>
        </w:rPr>
        <w:t>.</w:t>
      </w:r>
    </w:p>
    <w:p w14:paraId="3A493C92" w14:textId="1B9AA9E8"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”When we talked to family members of organ donors who had previously been consulted by trained nurses, they accepted us easily.</w:t>
      </w:r>
      <w:ins w:id="184" w:author="noor" w:date="2017-11-28T22:30:00Z">
        <w:r w:rsidR="0002218C">
          <w:rPr>
            <w:lang w:bidi="fa-IR"/>
          </w:rPr>
          <w:t xml:space="preserve"> </w:t>
        </w:r>
      </w:ins>
      <w:r w:rsidRPr="0099548E">
        <w:rPr>
          <w:lang w:bidi="fa-IR"/>
        </w:rPr>
        <w:t xml:space="preserve">Nurses can be a good bridge between us and the families who have to decide </w:t>
      </w:r>
      <w:ins w:id="185" w:author="noor" w:date="2017-11-28T22:30:00Z">
        <w:r w:rsidR="0002218C">
          <w:rPr>
            <w:lang w:bidi="fa-IR"/>
          </w:rPr>
          <w:t xml:space="preserve">an </w:t>
        </w:r>
      </w:ins>
      <w:r w:rsidRPr="0099548E">
        <w:rPr>
          <w:lang w:bidi="fa-IR"/>
        </w:rPr>
        <w:t>organ donation.” (Physician 1)</w:t>
      </w:r>
    </w:p>
    <w:p w14:paraId="26A59019" w14:textId="2B90B0BC" w:rsidR="004513C1" w:rsidRPr="0099548E" w:rsidRDefault="004513C1" w:rsidP="009A444E">
      <w:pPr>
        <w:pStyle w:val="NormalWeb"/>
        <w:shd w:val="clear" w:color="auto" w:fill="FFFFFF"/>
        <w:spacing w:before="0" w:beforeAutospacing="0" w:after="300" w:afterAutospacing="0" w:line="480" w:lineRule="auto"/>
        <w:jc w:val="both"/>
        <w:rPr>
          <w:lang w:bidi="fa-IR"/>
        </w:rPr>
      </w:pPr>
      <w:r w:rsidRPr="0099548E">
        <w:rPr>
          <w:lang w:bidi="fa-IR"/>
        </w:rPr>
        <w:t>Another important role of nurses was</w:t>
      </w:r>
      <w:ins w:id="186" w:author="noor" w:date="2017-11-28T22:30:00Z">
        <w:r w:rsidR="009A444E">
          <w:rPr>
            <w:lang w:bidi="fa-IR"/>
          </w:rPr>
          <w:t xml:space="preserve"> to</w:t>
        </w:r>
      </w:ins>
      <w:r w:rsidRPr="0099548E">
        <w:rPr>
          <w:lang w:bidi="fa-IR"/>
        </w:rPr>
        <w:t xml:space="preserve"> </w:t>
      </w:r>
      <w:del w:id="187" w:author="noor" w:date="2017-11-28T22:31:00Z">
        <w:r w:rsidRPr="0099548E" w:rsidDel="009A444E">
          <w:rPr>
            <w:lang w:bidi="fa-IR"/>
          </w:rPr>
          <w:delText xml:space="preserve">communicating </w:delText>
        </w:r>
      </w:del>
      <w:ins w:id="188" w:author="noor" w:date="2017-11-28T22:31:00Z">
        <w:r w:rsidR="009A444E" w:rsidRPr="0099548E">
          <w:rPr>
            <w:lang w:bidi="fa-IR"/>
          </w:rPr>
          <w:t>communicat</w:t>
        </w:r>
        <w:r w:rsidR="009A444E">
          <w:rPr>
            <w:lang w:bidi="fa-IR"/>
          </w:rPr>
          <w:t>e</w:t>
        </w:r>
        <w:r w:rsidR="009A444E" w:rsidRPr="0099548E">
          <w:rPr>
            <w:lang w:bidi="fa-IR"/>
          </w:rPr>
          <w:t xml:space="preserve"> </w:t>
        </w:r>
      </w:ins>
      <w:r w:rsidRPr="0099548E">
        <w:rPr>
          <w:lang w:bidi="fa-IR"/>
        </w:rPr>
        <w:t>between the donors and the family members of the recipient.</w:t>
      </w:r>
      <w:ins w:id="189" w:author="noor" w:date="2017-11-28T22:31:00Z">
        <w:r w:rsidR="009A444E">
          <w:rPr>
            <w:lang w:bidi="fa-IR"/>
          </w:rPr>
          <w:t xml:space="preserve"> </w:t>
        </w:r>
      </w:ins>
      <w:r w:rsidRPr="0099548E">
        <w:rPr>
          <w:lang w:bidi="fa-IR"/>
        </w:rPr>
        <w:t xml:space="preserve">In these circumstances, nurses as mediators </w:t>
      </w:r>
      <w:del w:id="190" w:author="noor" w:date="2017-11-28T22:31:00Z">
        <w:r w:rsidRPr="0099548E" w:rsidDel="009A444E">
          <w:rPr>
            <w:lang w:bidi="fa-IR"/>
          </w:rPr>
          <w:delText>were talking about</w:delText>
        </w:r>
      </w:del>
      <w:ins w:id="191" w:author="noor" w:date="2017-11-28T22:31:00Z">
        <w:r w:rsidR="009A444E">
          <w:rPr>
            <w:lang w:bidi="fa-IR"/>
          </w:rPr>
          <w:t>discussed</w:t>
        </w:r>
      </w:ins>
      <w:r w:rsidRPr="0099548E">
        <w:rPr>
          <w:lang w:bidi="fa-IR"/>
        </w:rPr>
        <w:t xml:space="preserve"> their expectations and demands of families and a relative agreement was established among them.</w:t>
      </w:r>
    </w:p>
    <w:p w14:paraId="3895C781" w14:textId="77777777" w:rsidR="004513C1" w:rsidRPr="00311848" w:rsidRDefault="004513C1" w:rsidP="006848D6">
      <w:pPr>
        <w:pStyle w:val="NormalWeb"/>
        <w:shd w:val="clear" w:color="auto" w:fill="FFFFFF"/>
        <w:spacing w:before="0" w:beforeAutospacing="0" w:after="300" w:afterAutospacing="0" w:line="480" w:lineRule="auto"/>
        <w:jc w:val="both"/>
        <w:rPr>
          <w:b/>
          <w:bCs/>
          <w:lang w:bidi="fa-IR"/>
        </w:rPr>
      </w:pPr>
      <w:r w:rsidRPr="00311848">
        <w:rPr>
          <w:b/>
          <w:bCs/>
          <w:lang w:bidi="fa-IR"/>
        </w:rPr>
        <w:t>Motivation in the Individual and Family Members</w:t>
      </w:r>
    </w:p>
    <w:p w14:paraId="65137115" w14:textId="44FBD6D7" w:rsidR="004513C1" w:rsidRPr="0099548E" w:rsidRDefault="004513C1" w:rsidP="00742EA6">
      <w:pPr>
        <w:pStyle w:val="NormalWeb"/>
        <w:shd w:val="clear" w:color="auto" w:fill="FFFFFF"/>
        <w:spacing w:before="0" w:beforeAutospacing="0" w:after="300" w:afterAutospacing="0" w:line="480" w:lineRule="auto"/>
        <w:jc w:val="both"/>
        <w:rPr>
          <w:lang w:bidi="fa-IR"/>
        </w:rPr>
      </w:pPr>
      <w:r w:rsidRPr="0099548E">
        <w:rPr>
          <w:lang w:bidi="fa-IR"/>
        </w:rPr>
        <w:lastRenderedPageBreak/>
        <w:t xml:space="preserve">This theme was </w:t>
      </w:r>
      <w:ins w:id="192" w:author="noor" w:date="2017-11-28T22:32:00Z">
        <w:r w:rsidR="00742EA6">
          <w:rPr>
            <w:lang w:bidi="fa-IR"/>
          </w:rPr>
          <w:t xml:space="preserve">extracted </w:t>
        </w:r>
      </w:ins>
      <w:r w:rsidRPr="0099548E">
        <w:rPr>
          <w:lang w:bidi="fa-IR"/>
        </w:rPr>
        <w:t xml:space="preserve">from two categories, </w:t>
      </w:r>
      <w:del w:id="193" w:author="noor" w:date="2017-11-28T22:33:00Z">
        <w:r w:rsidRPr="0099548E" w:rsidDel="00742EA6">
          <w:rPr>
            <w:lang w:bidi="fa-IR"/>
          </w:rPr>
          <w:delText xml:space="preserve">to motivate </w:delText>
        </w:r>
      </w:del>
      <w:ins w:id="194" w:author="noor" w:date="2017-11-28T22:33:00Z">
        <w:r w:rsidR="00742EA6" w:rsidRPr="0099548E">
          <w:rPr>
            <w:lang w:bidi="fa-IR"/>
          </w:rPr>
          <w:t>motivat</w:t>
        </w:r>
        <w:r w:rsidR="00742EA6">
          <w:rPr>
            <w:lang w:bidi="fa-IR"/>
          </w:rPr>
          <w:t>ion</w:t>
        </w:r>
        <w:r w:rsidR="00742EA6" w:rsidRPr="0099548E">
          <w:rPr>
            <w:lang w:bidi="fa-IR"/>
          </w:rPr>
          <w:t xml:space="preserve"> </w:t>
        </w:r>
      </w:ins>
      <w:r w:rsidRPr="0099548E">
        <w:rPr>
          <w:lang w:bidi="fa-IR"/>
        </w:rPr>
        <w:t xml:space="preserve">for kidney donation and motivation </w:t>
      </w:r>
      <w:del w:id="195" w:author="noor" w:date="2017-11-28T22:33:00Z">
        <w:r w:rsidRPr="0099548E" w:rsidDel="00742EA6">
          <w:rPr>
            <w:lang w:bidi="fa-IR"/>
          </w:rPr>
          <w:delText xml:space="preserve">to </w:delText>
        </w:r>
      </w:del>
      <w:ins w:id="196" w:author="noor" w:date="2017-11-28T22:33:00Z">
        <w:r w:rsidR="00742EA6">
          <w:rPr>
            <w:lang w:bidi="fa-IR"/>
          </w:rPr>
          <w:t>for</w:t>
        </w:r>
        <w:r w:rsidR="00742EA6" w:rsidRPr="0099548E">
          <w:rPr>
            <w:lang w:bidi="fa-IR"/>
          </w:rPr>
          <w:t xml:space="preserve"> </w:t>
        </w:r>
      </w:ins>
      <w:r w:rsidRPr="0099548E">
        <w:rPr>
          <w:lang w:bidi="fa-IR"/>
        </w:rPr>
        <w:t>accept</w:t>
      </w:r>
      <w:ins w:id="197" w:author="noor" w:date="2017-11-28T22:33:00Z">
        <w:r w:rsidR="00742EA6">
          <w:rPr>
            <w:lang w:bidi="fa-IR"/>
          </w:rPr>
          <w:t>ing</w:t>
        </w:r>
      </w:ins>
      <w:r w:rsidRPr="0099548E">
        <w:rPr>
          <w:lang w:bidi="fa-IR"/>
        </w:rPr>
        <w:t xml:space="preserve"> a donated kidney in spiritual, financial and social dimensions.</w:t>
      </w:r>
      <w:del w:id="198" w:author="noor" w:date="2017-11-28T22:34:00Z">
        <w:r w:rsidRPr="0099548E" w:rsidDel="00742EA6">
          <w:rPr>
            <w:lang w:bidi="fa-IR"/>
          </w:rPr>
          <w:delText>In order to create a spiritual motivation, various activities were guided and managed by the nurses</w:delText>
        </w:r>
      </w:del>
      <w:r w:rsidRPr="0099548E">
        <w:rPr>
          <w:lang w:bidi="fa-IR"/>
        </w:rPr>
        <w:t>.</w:t>
      </w:r>
    </w:p>
    <w:p w14:paraId="35E62EF0"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"People who sent their beloved ones with informed consent to the operating room for organ donation were invited to talk to other families with brain-dead patient about their own experience. It was important to create a sense of philanthropy and motivate them spiritually ".</w:t>
      </w:r>
    </w:p>
    <w:p w14:paraId="5AA36DC6" w14:textId="6181B07A" w:rsidR="004513C1" w:rsidRPr="0099548E" w:rsidRDefault="004513C1" w:rsidP="00FB3311">
      <w:pPr>
        <w:pStyle w:val="NormalWeb"/>
        <w:shd w:val="clear" w:color="auto" w:fill="FFFFFF"/>
        <w:spacing w:before="0" w:beforeAutospacing="0" w:after="300" w:afterAutospacing="0" w:line="480" w:lineRule="auto"/>
        <w:jc w:val="both"/>
        <w:rPr>
          <w:lang w:bidi="fa-IR"/>
        </w:rPr>
      </w:pPr>
      <w:r w:rsidRPr="0099548E">
        <w:rPr>
          <w:lang w:bidi="fa-IR"/>
        </w:rPr>
        <w:t xml:space="preserve">Another </w:t>
      </w:r>
      <w:ins w:id="199" w:author="noor" w:date="2017-11-28T22:35:00Z">
        <w:r w:rsidR="00FB3311" w:rsidRPr="0099548E">
          <w:rPr>
            <w:lang w:bidi="fa-IR"/>
          </w:rPr>
          <w:t>role</w:t>
        </w:r>
        <w:r w:rsidR="00FB3311">
          <w:rPr>
            <w:lang w:bidi="fa-IR"/>
          </w:rPr>
          <w:t xml:space="preserve"> of</w:t>
        </w:r>
        <w:r w:rsidR="00FB3311" w:rsidRPr="0099548E">
          <w:rPr>
            <w:lang w:bidi="fa-IR"/>
          </w:rPr>
          <w:t xml:space="preserve"> </w:t>
        </w:r>
      </w:ins>
      <w:r w:rsidRPr="0099548E">
        <w:rPr>
          <w:lang w:bidi="fa-IR"/>
        </w:rPr>
        <w:t>nurse</w:t>
      </w:r>
      <w:del w:id="200" w:author="noor" w:date="2017-11-28T22:35:00Z">
        <w:r w:rsidRPr="0099548E" w:rsidDel="00FB3311">
          <w:rPr>
            <w:lang w:bidi="fa-IR"/>
          </w:rPr>
          <w:delText>'s</w:delText>
        </w:r>
      </w:del>
      <w:r w:rsidRPr="0099548E">
        <w:rPr>
          <w:lang w:bidi="fa-IR"/>
        </w:rPr>
        <w:t xml:space="preserve"> </w:t>
      </w:r>
      <w:del w:id="201" w:author="noor" w:date="2017-11-28T22:35:00Z">
        <w:r w:rsidRPr="0099548E" w:rsidDel="00FB3311">
          <w:rPr>
            <w:lang w:bidi="fa-IR"/>
          </w:rPr>
          <w:delText xml:space="preserve">role </w:delText>
        </w:r>
      </w:del>
      <w:r w:rsidRPr="0099548E">
        <w:rPr>
          <w:lang w:bidi="fa-IR"/>
        </w:rPr>
        <w:t xml:space="preserve">in creating motivation was to involve families </w:t>
      </w:r>
      <w:del w:id="202" w:author="noor" w:date="2017-11-28T22:36:00Z">
        <w:r w:rsidRPr="0099548E" w:rsidDel="00FB3311">
          <w:rPr>
            <w:lang w:bidi="fa-IR"/>
          </w:rPr>
          <w:delText xml:space="preserve">in </w:delText>
        </w:r>
      </w:del>
      <w:ins w:id="203" w:author="noor" w:date="2017-11-28T22:36:00Z">
        <w:r w:rsidR="00FB3311">
          <w:rPr>
            <w:lang w:bidi="fa-IR"/>
          </w:rPr>
          <w:t>at</w:t>
        </w:r>
        <w:r w:rsidR="00FB3311" w:rsidRPr="0099548E">
          <w:rPr>
            <w:lang w:bidi="fa-IR"/>
          </w:rPr>
          <w:t xml:space="preserve"> </w:t>
        </w:r>
      </w:ins>
      <w:r w:rsidRPr="0099548E">
        <w:rPr>
          <w:lang w:bidi="fa-IR"/>
        </w:rPr>
        <w:t>grassroots organizations</w:t>
      </w:r>
      <w:del w:id="204" w:author="noor" w:date="2017-11-28T22:36:00Z">
        <w:r w:rsidRPr="0099548E" w:rsidDel="00FB3311">
          <w:rPr>
            <w:lang w:bidi="fa-IR"/>
          </w:rPr>
          <w:delText>, improving cultural backgrounds and setting up virtual sites in the community</w:delText>
        </w:r>
      </w:del>
      <w:r w:rsidRPr="0099548E">
        <w:rPr>
          <w:lang w:bidi="fa-IR"/>
        </w:rPr>
        <w:t>.</w:t>
      </w:r>
    </w:p>
    <w:p w14:paraId="4AB734CC" w14:textId="34BB2357" w:rsidR="004513C1" w:rsidRPr="0099548E" w:rsidRDefault="004513C1" w:rsidP="00FB3311">
      <w:pPr>
        <w:pStyle w:val="NormalWeb"/>
        <w:shd w:val="clear" w:color="auto" w:fill="FFFFFF"/>
        <w:spacing w:before="0" w:beforeAutospacing="0" w:after="300" w:afterAutospacing="0" w:line="480" w:lineRule="auto"/>
        <w:jc w:val="both"/>
        <w:rPr>
          <w:lang w:bidi="fa-IR"/>
        </w:rPr>
      </w:pPr>
      <w:r w:rsidRPr="0099548E">
        <w:rPr>
          <w:lang w:bidi="fa-IR"/>
        </w:rPr>
        <w:t xml:space="preserve">“In the organ donation unit we prepared a list of candidates for organ donation. In forums, meetings and conferences donors were introduced as </w:t>
      </w:r>
      <w:del w:id="205" w:author="noor" w:date="2017-11-28T22:36:00Z">
        <w:r w:rsidRPr="0099548E" w:rsidDel="00FB3311">
          <w:rPr>
            <w:lang w:bidi="fa-IR"/>
          </w:rPr>
          <w:delText xml:space="preserve">a </w:delText>
        </w:r>
      </w:del>
      <w:r w:rsidRPr="0099548E">
        <w:rPr>
          <w:lang w:bidi="fa-IR"/>
        </w:rPr>
        <w:t>hero</w:t>
      </w:r>
      <w:ins w:id="206" w:author="noor" w:date="2017-11-28T22:36:00Z">
        <w:r w:rsidR="00FB3311">
          <w:rPr>
            <w:lang w:bidi="fa-IR"/>
          </w:rPr>
          <w:t>es</w:t>
        </w:r>
      </w:ins>
      <w:r w:rsidRPr="0099548E">
        <w:rPr>
          <w:lang w:bidi="fa-IR"/>
        </w:rPr>
        <w:t>. "(Nurse Consultant 4)</w:t>
      </w:r>
    </w:p>
    <w:p w14:paraId="71715737" w14:textId="0C5CD0C6" w:rsidR="004513C1" w:rsidRPr="0099548E" w:rsidRDefault="004513C1" w:rsidP="00FB3311">
      <w:pPr>
        <w:pStyle w:val="NormalWeb"/>
        <w:shd w:val="clear" w:color="auto" w:fill="FFFFFF"/>
        <w:spacing w:before="0" w:beforeAutospacing="0" w:after="300" w:afterAutospacing="0" w:line="480" w:lineRule="auto"/>
        <w:jc w:val="both"/>
        <w:rPr>
          <w:lang w:bidi="fa-IR"/>
        </w:rPr>
      </w:pPr>
      <w:r w:rsidRPr="0099548E">
        <w:rPr>
          <w:lang w:bidi="fa-IR"/>
        </w:rPr>
        <w:t>Creating financial motivation</w:t>
      </w:r>
      <w:ins w:id="207" w:author="noor" w:date="2017-11-28T22:37:00Z">
        <w:r w:rsidR="00FB3311">
          <w:rPr>
            <w:lang w:bidi="fa-IR"/>
          </w:rPr>
          <w:t xml:space="preserve"> </w:t>
        </w:r>
        <w:r w:rsidR="00FB3311" w:rsidRPr="000B0EF4">
          <w:rPr>
            <w:rFonts w:asciiTheme="majorBidi" w:hAnsiTheme="majorBidi" w:cstheme="majorBidi"/>
            <w:lang w:bidi="fa-IR"/>
          </w:rPr>
          <w:t xml:space="preserve">(a kind of inducement) </w:t>
        </w:r>
      </w:ins>
      <w:del w:id="208" w:author="noor" w:date="2017-11-28T22:37:00Z">
        <w:r w:rsidRPr="0099548E" w:rsidDel="00FB3311">
          <w:rPr>
            <w:lang w:bidi="fa-IR"/>
          </w:rPr>
          <w:delText xml:space="preserve"> </w:delText>
        </w:r>
      </w:del>
      <w:r w:rsidRPr="0099548E">
        <w:rPr>
          <w:lang w:bidi="fa-IR"/>
        </w:rPr>
        <w:t xml:space="preserve">for kidney donation was another way that the nurses </w:t>
      </w:r>
      <w:del w:id="209" w:author="noor" w:date="2017-11-28T22:38:00Z">
        <w:r w:rsidRPr="0099548E" w:rsidDel="00FB3311">
          <w:rPr>
            <w:lang w:bidi="fa-IR"/>
          </w:rPr>
          <w:delText xml:space="preserve">were </w:delText>
        </w:r>
      </w:del>
      <w:ins w:id="210" w:author="noor" w:date="2017-11-28T22:38:00Z">
        <w:r w:rsidR="00FB3311">
          <w:rPr>
            <w:lang w:bidi="fa-IR"/>
          </w:rPr>
          <w:t>used in</w:t>
        </w:r>
        <w:r w:rsidR="00FB3311" w:rsidRPr="0099548E">
          <w:rPr>
            <w:lang w:bidi="fa-IR"/>
          </w:rPr>
          <w:t xml:space="preserve"> </w:t>
        </w:r>
      </w:ins>
      <w:del w:id="211" w:author="noor" w:date="2017-11-28T22:38:00Z">
        <w:r w:rsidRPr="0099548E" w:rsidDel="00FB3311">
          <w:rPr>
            <w:lang w:bidi="fa-IR"/>
          </w:rPr>
          <w:delText>sometimes used</w:delText>
        </w:r>
      </w:del>
      <w:ins w:id="212" w:author="noor" w:date="2017-11-28T22:38:00Z">
        <w:r w:rsidR="00FB3311">
          <w:rPr>
            <w:lang w:bidi="fa-IR"/>
          </w:rPr>
          <w:t>some cases.</w:t>
        </w:r>
      </w:ins>
      <w:r w:rsidRPr="0099548E">
        <w:rPr>
          <w:lang w:bidi="fa-IR"/>
        </w:rPr>
        <w:t>. This type of motivation was often used for poor and low-income families.</w:t>
      </w:r>
    </w:p>
    <w:p w14:paraId="242BC268" w14:textId="4048B31E" w:rsidR="004513C1" w:rsidRPr="0099548E" w:rsidRDefault="004513C1" w:rsidP="00FB3311">
      <w:pPr>
        <w:pStyle w:val="NormalWeb"/>
        <w:shd w:val="clear" w:color="auto" w:fill="FFFFFF"/>
        <w:spacing w:before="0" w:beforeAutospacing="0" w:after="300" w:afterAutospacing="0" w:line="480" w:lineRule="auto"/>
        <w:jc w:val="both"/>
        <w:rPr>
          <w:lang w:bidi="fa-IR"/>
        </w:rPr>
      </w:pPr>
      <w:r w:rsidRPr="0099548E">
        <w:rPr>
          <w:lang w:bidi="fa-IR"/>
        </w:rPr>
        <w:t>“</w:t>
      </w:r>
      <w:del w:id="213" w:author="noor" w:date="2017-11-28T22:39:00Z">
        <w:r w:rsidRPr="0099548E" w:rsidDel="00FB3311">
          <w:rPr>
            <w:lang w:bidi="fa-IR"/>
          </w:rPr>
          <w:delText>Because of</w:delText>
        </w:r>
      </w:del>
      <w:ins w:id="214" w:author="noor" w:date="2017-11-28T22:39:00Z">
        <w:r w:rsidR="00FB3311">
          <w:rPr>
            <w:lang w:bidi="fa-IR"/>
          </w:rPr>
          <w:t>Due to</w:t>
        </w:r>
      </w:ins>
      <w:r w:rsidRPr="0099548E">
        <w:rPr>
          <w:lang w:bidi="fa-IR"/>
        </w:rPr>
        <w:t xml:space="preserve"> financial problem</w:t>
      </w:r>
      <w:ins w:id="215" w:author="noor" w:date="2017-11-28T22:39:00Z">
        <w:r w:rsidR="00FB3311">
          <w:rPr>
            <w:lang w:bidi="fa-IR"/>
          </w:rPr>
          <w:t>s</w:t>
        </w:r>
      </w:ins>
      <w:r w:rsidRPr="0099548E">
        <w:rPr>
          <w:lang w:bidi="fa-IR"/>
        </w:rPr>
        <w:t xml:space="preserve">, father of a brain dead patient did not agree to make organ donation. The hospital manger assisted me to </w:t>
      </w:r>
      <w:del w:id="216" w:author="noor" w:date="2017-11-28T22:39:00Z">
        <w:r w:rsidRPr="0099548E" w:rsidDel="00FB3311">
          <w:rPr>
            <w:lang w:bidi="fa-IR"/>
          </w:rPr>
          <w:delText xml:space="preserve">free </w:delText>
        </w:r>
      </w:del>
      <w:ins w:id="217" w:author="noor" w:date="2017-11-28T22:39:00Z">
        <w:r w:rsidR="00FB3311">
          <w:rPr>
            <w:lang w:bidi="fa-IR"/>
          </w:rPr>
          <w:t>pay</w:t>
        </w:r>
        <w:r w:rsidR="00FB3311" w:rsidRPr="0099548E">
          <w:rPr>
            <w:lang w:bidi="fa-IR"/>
          </w:rPr>
          <w:t xml:space="preserve"> </w:t>
        </w:r>
      </w:ins>
      <w:r w:rsidRPr="0099548E">
        <w:rPr>
          <w:lang w:bidi="fa-IR"/>
        </w:rPr>
        <w:t>all transfer and funeral costs." (Nurse Consultant 5)</w:t>
      </w:r>
    </w:p>
    <w:p w14:paraId="3DCDD923" w14:textId="77777777" w:rsidR="004513C1" w:rsidRPr="00311848" w:rsidRDefault="004513C1" w:rsidP="006848D6">
      <w:pPr>
        <w:pStyle w:val="NormalWeb"/>
        <w:shd w:val="clear" w:color="auto" w:fill="FFFFFF"/>
        <w:spacing w:before="0" w:beforeAutospacing="0" w:after="300" w:afterAutospacing="0" w:line="480" w:lineRule="auto"/>
        <w:jc w:val="both"/>
        <w:rPr>
          <w:b/>
          <w:bCs/>
          <w:lang w:bidi="fa-IR"/>
        </w:rPr>
      </w:pPr>
      <w:r w:rsidRPr="00311848">
        <w:rPr>
          <w:b/>
          <w:bCs/>
          <w:lang w:bidi="fa-IR"/>
        </w:rPr>
        <w:t>Acceptance of Kidney Donation</w:t>
      </w:r>
    </w:p>
    <w:p w14:paraId="1D0FE6E3" w14:textId="6F3804F6" w:rsidR="004513C1" w:rsidRPr="0099548E" w:rsidRDefault="004513C1" w:rsidP="00FC6A93">
      <w:pPr>
        <w:pStyle w:val="NormalWeb"/>
        <w:shd w:val="clear" w:color="auto" w:fill="FFFFFF"/>
        <w:spacing w:before="0" w:beforeAutospacing="0" w:after="300" w:afterAutospacing="0" w:line="480" w:lineRule="auto"/>
        <w:jc w:val="both"/>
        <w:rPr>
          <w:lang w:bidi="fa-IR"/>
        </w:rPr>
      </w:pPr>
      <w:r w:rsidRPr="0099548E">
        <w:rPr>
          <w:lang w:bidi="fa-IR"/>
        </w:rPr>
        <w:t>The outcome of the nursing intervention in individual and family`s decision</w:t>
      </w:r>
      <w:ins w:id="218" w:author="noor" w:date="2017-11-28T22:40:00Z">
        <w:r w:rsidR="006A60CD">
          <w:rPr>
            <w:lang w:bidi="fa-IR"/>
          </w:rPr>
          <w:t>-</w:t>
        </w:r>
      </w:ins>
      <w:r w:rsidRPr="0099548E">
        <w:rPr>
          <w:lang w:bidi="fa-IR"/>
        </w:rPr>
        <w:t xml:space="preserve"> making was to accept to pay or receive a donated kidney.</w:t>
      </w:r>
      <w:ins w:id="219" w:author="noor" w:date="2017-11-28T22:40:00Z">
        <w:r w:rsidR="006A60CD">
          <w:rPr>
            <w:lang w:bidi="fa-IR"/>
          </w:rPr>
          <w:t xml:space="preserve"> </w:t>
        </w:r>
        <w:r w:rsidR="006A60CD" w:rsidRPr="00C93C4A">
          <w:rPr>
            <w:rFonts w:asciiTheme="majorBidi" w:hAnsiTheme="majorBidi" w:cstheme="majorBidi"/>
            <w:lang w:bidi="fa-IR"/>
          </w:rPr>
          <w:t xml:space="preserve">Since the time of brain death, </w:t>
        </w:r>
      </w:ins>
      <w:del w:id="220" w:author="noor" w:date="2017-11-28T22:41:00Z">
        <w:r w:rsidRPr="0099548E" w:rsidDel="006A60CD">
          <w:rPr>
            <w:lang w:bidi="fa-IR"/>
          </w:rPr>
          <w:delText xml:space="preserve">This was important in families with brain death patients. Since the time of brain death, </w:delText>
        </w:r>
      </w:del>
      <w:r w:rsidRPr="0099548E">
        <w:rPr>
          <w:lang w:bidi="fa-IR"/>
        </w:rPr>
        <w:t xml:space="preserve">family members had different </w:t>
      </w:r>
      <w:r w:rsidRPr="0099548E">
        <w:rPr>
          <w:lang w:bidi="fa-IR"/>
        </w:rPr>
        <w:lastRenderedPageBreak/>
        <w:t>reactions such as denial, resistance, aggression, and acceptance.</w:t>
      </w:r>
      <w:ins w:id="221" w:author="noor" w:date="2017-11-28T22:41:00Z">
        <w:r w:rsidR="006A60CD">
          <w:rPr>
            <w:lang w:bidi="fa-IR"/>
          </w:rPr>
          <w:t xml:space="preserve"> </w:t>
        </w:r>
      </w:ins>
      <w:r w:rsidRPr="0099548E">
        <w:rPr>
          <w:lang w:bidi="fa-IR"/>
        </w:rPr>
        <w:t xml:space="preserve">Nurses as a consultant identify this process to </w:t>
      </w:r>
      <w:del w:id="222" w:author="noor" w:date="2017-11-28T22:42:00Z">
        <w:r w:rsidRPr="0099548E" w:rsidDel="006A60CD">
          <w:rPr>
            <w:lang w:bidi="fa-IR"/>
          </w:rPr>
          <w:delText>come into</w:delText>
        </w:r>
      </w:del>
      <w:ins w:id="223" w:author="noor" w:date="2017-11-28T22:42:00Z">
        <w:r w:rsidR="006A60CD">
          <w:rPr>
            <w:lang w:bidi="fa-IR"/>
          </w:rPr>
          <w:t>be</w:t>
        </w:r>
      </w:ins>
      <w:r w:rsidRPr="0099548E">
        <w:rPr>
          <w:lang w:bidi="fa-IR"/>
        </w:rPr>
        <w:t xml:space="preserve"> </w:t>
      </w:r>
      <w:del w:id="224" w:author="noor" w:date="2017-11-28T22:42:00Z">
        <w:r w:rsidRPr="0099548E" w:rsidDel="006A60CD">
          <w:rPr>
            <w:lang w:bidi="fa-IR"/>
          </w:rPr>
          <w:delText>acceptance.</w:delText>
        </w:r>
      </w:del>
      <w:ins w:id="225" w:author="noor" w:date="2017-11-28T22:42:00Z">
        <w:r w:rsidR="00FC6A93">
          <w:rPr>
            <w:lang w:bidi="fa-IR"/>
          </w:rPr>
          <w:t>a</w:t>
        </w:r>
        <w:r w:rsidR="006A60CD">
          <w:rPr>
            <w:lang w:bidi="fa-IR"/>
          </w:rPr>
          <w:t>ccepted.</w:t>
        </w:r>
      </w:ins>
    </w:p>
    <w:p w14:paraId="06195DC6" w14:textId="0B7ED111"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“The mother of a child who believed her child was not brain dead</w:t>
      </w:r>
      <w:ins w:id="226" w:author="noor" w:date="2017-11-28T22:43:00Z">
        <w:r w:rsidR="00FC6A93">
          <w:rPr>
            <w:lang w:bidi="fa-IR"/>
          </w:rPr>
          <w:t>,</w:t>
        </w:r>
      </w:ins>
      <w:r w:rsidRPr="0099548E">
        <w:rPr>
          <w:lang w:bidi="fa-IR"/>
        </w:rPr>
        <w:t xml:space="preserve"> was aggressive and blamed nurses and physician for the death of her child. However, after consultation with nurses and physicians</w:t>
      </w:r>
      <w:ins w:id="227" w:author="noor" w:date="2017-11-28T22:43:00Z">
        <w:r w:rsidR="00FC6A93">
          <w:rPr>
            <w:lang w:bidi="fa-IR"/>
          </w:rPr>
          <w:t>,</w:t>
        </w:r>
      </w:ins>
      <w:r w:rsidRPr="0099548E">
        <w:rPr>
          <w:lang w:bidi="fa-IR"/>
        </w:rPr>
        <w:t xml:space="preserve"> she proposed us to donate the organs of her child "(mother of the deceased child)</w:t>
      </w:r>
    </w:p>
    <w:p w14:paraId="162F171A" w14:textId="546B50D9" w:rsidR="004513C1" w:rsidRPr="0099548E" w:rsidRDefault="004513C1" w:rsidP="00FC6A93">
      <w:pPr>
        <w:pStyle w:val="NormalWeb"/>
        <w:shd w:val="clear" w:color="auto" w:fill="FFFFFF"/>
        <w:spacing w:before="0" w:beforeAutospacing="0" w:after="300" w:afterAutospacing="0" w:line="480" w:lineRule="auto"/>
        <w:jc w:val="both"/>
        <w:rPr>
          <w:lang w:bidi="fa-IR"/>
        </w:rPr>
      </w:pPr>
      <w:r w:rsidRPr="0099548E">
        <w:rPr>
          <w:lang w:bidi="fa-IR"/>
        </w:rPr>
        <w:t xml:space="preserve">Individuals and families who </w:t>
      </w:r>
      <w:del w:id="228" w:author="noor" w:date="2017-11-28T22:44:00Z">
        <w:r w:rsidRPr="0099548E" w:rsidDel="00FC6A93">
          <w:rPr>
            <w:lang w:bidi="fa-IR"/>
          </w:rPr>
          <w:delText>were seeking</w:delText>
        </w:r>
      </w:del>
      <w:ins w:id="229" w:author="noor" w:date="2017-11-28T22:44:00Z">
        <w:r w:rsidR="00FC6A93">
          <w:rPr>
            <w:lang w:bidi="fa-IR"/>
          </w:rPr>
          <w:t>sought</w:t>
        </w:r>
      </w:ins>
      <w:r w:rsidRPr="0099548E">
        <w:rPr>
          <w:lang w:bidi="fa-IR"/>
        </w:rPr>
        <w:t xml:space="preserve"> a kidney had different reactions such as fear, concern or interest due to financial problem than</w:t>
      </w:r>
      <w:ins w:id="230" w:author="noor" w:date="2017-11-28T22:44:00Z">
        <w:r w:rsidR="00FC6A93">
          <w:rPr>
            <w:lang w:bidi="fa-IR"/>
          </w:rPr>
          <w:t xml:space="preserve"> </w:t>
        </w:r>
      </w:ins>
      <w:r w:rsidRPr="0099548E">
        <w:rPr>
          <w:lang w:bidi="fa-IR"/>
        </w:rPr>
        <w:t>cadaveric renal transplantation.</w:t>
      </w:r>
      <w:ins w:id="231" w:author="noor" w:date="2017-11-28T22:44:00Z">
        <w:r w:rsidR="00FC6A93">
          <w:rPr>
            <w:lang w:bidi="fa-IR"/>
          </w:rPr>
          <w:t xml:space="preserve"> </w:t>
        </w:r>
      </w:ins>
      <w:r w:rsidRPr="0099548E">
        <w:rPr>
          <w:lang w:bidi="fa-IR"/>
        </w:rPr>
        <w:t xml:space="preserve">This kind of reaction was identified by nurses in various meetings and consulting was continued to create acceptance in the family or individual donors and recipients. </w:t>
      </w:r>
    </w:p>
    <w:p w14:paraId="2795ED54" w14:textId="148939DA" w:rsidR="004513C1" w:rsidRPr="0099548E" w:rsidRDefault="004513C1" w:rsidP="006E1C4B">
      <w:pPr>
        <w:pStyle w:val="NormalWeb"/>
        <w:shd w:val="clear" w:color="auto" w:fill="FFFFFF"/>
        <w:spacing w:before="0" w:beforeAutospacing="0" w:after="300" w:afterAutospacing="0" w:line="480" w:lineRule="auto"/>
        <w:jc w:val="both"/>
        <w:rPr>
          <w:lang w:bidi="fa-IR"/>
        </w:rPr>
      </w:pPr>
      <w:r w:rsidRPr="0099548E">
        <w:rPr>
          <w:lang w:bidi="fa-IR"/>
        </w:rPr>
        <w:t>"</w:t>
      </w:r>
      <w:del w:id="232" w:author="noor" w:date="2017-11-28T22:45:00Z">
        <w:r w:rsidRPr="0099548E" w:rsidDel="006E1C4B">
          <w:rPr>
            <w:lang w:bidi="fa-IR"/>
          </w:rPr>
          <w:delText>I was under the hemodialysis for years and did not have enough money to buy a kidney.</w:delText>
        </w:r>
        <w:r w:rsidRPr="0099548E" w:rsidDel="006E1C4B">
          <w:delText xml:space="preserve">I was </w:delText>
        </w:r>
        <w:r w:rsidRPr="0099548E" w:rsidDel="006E1C4B">
          <w:rPr>
            <w:lang w:bidi="fa-IR"/>
          </w:rPr>
          <w:delText xml:space="preserve">opposed to signing up the list of kidney transplant from a cadaver. Then, organ transplant nurse consulted me and convince me that it was better to receive the kidney </w:delText>
        </w:r>
        <w:r w:rsidRPr="002807D7" w:rsidDel="006E1C4B">
          <w:rPr>
            <w:lang w:bidi="fa-IR"/>
          </w:rPr>
          <w:delText xml:space="preserve">from a </w:delText>
        </w:r>
        <w:r w:rsidRPr="002807D7" w:rsidDel="006E1C4B">
          <w:delText>deceased donor</w:delText>
        </w:r>
        <w:r w:rsidRPr="0099548E" w:rsidDel="006E1C4B">
          <w:rPr>
            <w:lang w:bidi="fa-IR"/>
          </w:rPr>
          <w:delText xml:space="preserve"> than a living donor.I accepted it and received the kidney. "(Patients with transplanted kidney).</w:delText>
        </w:r>
      </w:del>
    </w:p>
    <w:p w14:paraId="3DBE81CA" w14:textId="77777777" w:rsidR="004513C1" w:rsidRPr="00663468" w:rsidRDefault="004513C1" w:rsidP="006848D6">
      <w:pPr>
        <w:spacing w:line="480" w:lineRule="auto"/>
        <w:jc w:val="both"/>
        <w:rPr>
          <w:rFonts w:ascii="Times New Roman" w:hAnsi="Times New Roman" w:cs="Times New Roman"/>
          <w:b/>
          <w:bCs/>
          <w:sz w:val="28"/>
          <w:szCs w:val="28"/>
        </w:rPr>
      </w:pPr>
      <w:r w:rsidRPr="00663468">
        <w:rPr>
          <w:rFonts w:ascii="Times New Roman" w:hAnsi="Times New Roman" w:cs="Times New Roman"/>
          <w:b/>
          <w:bCs/>
          <w:sz w:val="28"/>
          <w:szCs w:val="28"/>
        </w:rPr>
        <w:t>Discussion</w:t>
      </w:r>
    </w:p>
    <w:p w14:paraId="5085E6CB" w14:textId="2066AAC4" w:rsidR="004513C1" w:rsidRPr="0099548E" w:rsidRDefault="004513C1" w:rsidP="006E45CD">
      <w:pPr>
        <w:spacing w:line="480" w:lineRule="auto"/>
        <w:jc w:val="both"/>
        <w:rPr>
          <w:rFonts w:ascii="Times New Roman" w:hAnsi="Times New Roman" w:cs="Times New Roman"/>
          <w:sz w:val="24"/>
          <w:szCs w:val="24"/>
        </w:rPr>
      </w:pPr>
      <w:r w:rsidRPr="0099548E">
        <w:rPr>
          <w:rFonts w:ascii="Times New Roman" w:hAnsi="Times New Roman" w:cs="Times New Roman"/>
          <w:sz w:val="24"/>
          <w:szCs w:val="24"/>
        </w:rPr>
        <w:t>The results of this study showed that the negative attitude of some nurses and physicians</w:t>
      </w:r>
      <w:ins w:id="233" w:author="noor" w:date="2017-11-28T22:46:00Z">
        <w:r w:rsidR="006E1C4B">
          <w:rPr>
            <w:rFonts w:ascii="Times New Roman" w:hAnsi="Times New Roman" w:cs="Times New Roman"/>
            <w:sz w:val="24"/>
            <w:szCs w:val="24"/>
          </w:rPr>
          <w:t xml:space="preserve"> </w:t>
        </w:r>
      </w:ins>
      <w:r w:rsidRPr="0099548E">
        <w:rPr>
          <w:rFonts w:ascii="Times New Roman" w:hAnsi="Times New Roman" w:cs="Times New Roman"/>
          <w:sz w:val="24"/>
          <w:szCs w:val="24"/>
        </w:rPr>
        <w:t xml:space="preserve">had a negative effect on the family`s decision for kidney donation from </w:t>
      </w:r>
      <w:r w:rsidRPr="002807D7">
        <w:rPr>
          <w:rFonts w:ascii="Times New Roman" w:eastAsia="Times New Roman" w:hAnsi="Times New Roman" w:cs="Times New Roman"/>
          <w:sz w:val="24"/>
          <w:szCs w:val="24"/>
        </w:rPr>
        <w:t xml:space="preserve">deceased </w:t>
      </w:r>
      <w:r w:rsidRPr="00C071F5">
        <w:rPr>
          <w:rFonts w:ascii="Times New Roman" w:eastAsia="Times New Roman" w:hAnsi="Times New Roman" w:cs="Times New Roman"/>
          <w:strike/>
          <w:sz w:val="24"/>
          <w:szCs w:val="24"/>
          <w:rPrChange w:id="234" w:author="User" w:date="2017-06-10T16:14:00Z">
            <w:rPr>
              <w:rFonts w:ascii="Times New Roman" w:eastAsia="Times New Roman" w:hAnsi="Times New Roman" w:cs="Times New Roman"/>
              <w:sz w:val="24"/>
              <w:szCs w:val="24"/>
            </w:rPr>
          </w:rPrChange>
        </w:rPr>
        <w:t>donor</w:t>
      </w:r>
      <w:r w:rsidRPr="00C071F5">
        <w:rPr>
          <w:rFonts w:ascii="Times New Roman" w:hAnsi="Times New Roman" w:cs="Times New Roman"/>
          <w:strike/>
          <w:sz w:val="24"/>
          <w:szCs w:val="24"/>
          <w:rPrChange w:id="235" w:author="User" w:date="2017-06-10T16:14:00Z">
            <w:rPr>
              <w:rFonts w:ascii="Times New Roman" w:hAnsi="Times New Roman" w:cs="Times New Roman"/>
              <w:sz w:val="24"/>
              <w:szCs w:val="24"/>
            </w:rPr>
          </w:rPrChange>
        </w:rPr>
        <w:t xml:space="preserve"> and brain death.</w:t>
      </w:r>
      <w:r w:rsidRPr="0099548E">
        <w:rPr>
          <w:rFonts w:ascii="Times New Roman" w:hAnsi="Times New Roman" w:cs="Times New Roman"/>
          <w:sz w:val="24"/>
          <w:szCs w:val="24"/>
        </w:rPr>
        <w:t xml:space="preserve"> Therefore, nurses </w:t>
      </w:r>
      <w:del w:id="236" w:author="noor" w:date="2017-11-28T22:46:00Z">
        <w:r w:rsidRPr="0099548E" w:rsidDel="006E1C4B">
          <w:rPr>
            <w:rFonts w:ascii="Times New Roman" w:hAnsi="Times New Roman" w:cs="Times New Roman"/>
            <w:sz w:val="24"/>
            <w:szCs w:val="24"/>
          </w:rPr>
          <w:delText>were trying</w:delText>
        </w:r>
      </w:del>
      <w:ins w:id="237" w:author="noor" w:date="2017-11-28T22:46:00Z">
        <w:r w:rsidR="006E1C4B">
          <w:rPr>
            <w:rFonts w:ascii="Times New Roman" w:hAnsi="Times New Roman" w:cs="Times New Roman"/>
            <w:sz w:val="24"/>
            <w:szCs w:val="24"/>
          </w:rPr>
          <w:t>attempted</w:t>
        </w:r>
      </w:ins>
      <w:r w:rsidRPr="0099548E">
        <w:rPr>
          <w:rFonts w:ascii="Times New Roman" w:hAnsi="Times New Roman" w:cs="Times New Roman"/>
          <w:sz w:val="24"/>
          <w:szCs w:val="24"/>
        </w:rPr>
        <w:t xml:space="preserve"> to change their attitude and </w:t>
      </w:r>
      <w:del w:id="238" w:author="noor" w:date="2017-11-28T22:47:00Z">
        <w:r w:rsidRPr="0099548E" w:rsidDel="006E1C4B">
          <w:rPr>
            <w:rFonts w:ascii="Times New Roman" w:hAnsi="Times New Roman" w:cs="Times New Roman"/>
            <w:sz w:val="24"/>
            <w:szCs w:val="24"/>
          </w:rPr>
          <w:delText xml:space="preserve">believe </w:delText>
        </w:r>
      </w:del>
      <w:ins w:id="239" w:author="noor" w:date="2017-11-28T22:47:00Z">
        <w:r w:rsidR="006E1C4B">
          <w:rPr>
            <w:rFonts w:ascii="Times New Roman" w:hAnsi="Times New Roman" w:cs="Times New Roman"/>
            <w:sz w:val="24"/>
            <w:szCs w:val="24"/>
          </w:rPr>
          <w:t>maintained</w:t>
        </w:r>
        <w:r w:rsidR="006E1C4B" w:rsidRPr="0099548E">
          <w:rPr>
            <w:rFonts w:ascii="Times New Roman" w:hAnsi="Times New Roman" w:cs="Times New Roman"/>
            <w:sz w:val="24"/>
            <w:szCs w:val="24"/>
          </w:rPr>
          <w:t xml:space="preserve"> </w:t>
        </w:r>
      </w:ins>
      <w:r w:rsidRPr="0099548E">
        <w:rPr>
          <w:rFonts w:ascii="Times New Roman" w:hAnsi="Times New Roman" w:cs="Times New Roman"/>
          <w:sz w:val="24"/>
          <w:szCs w:val="24"/>
        </w:rPr>
        <w:t xml:space="preserve">to receive consultation. There is a relationship between nurses and physicians' attitudes toward organ donation with their </w:t>
      </w:r>
      <w:r w:rsidR="00286D98" w:rsidRPr="0099548E">
        <w:rPr>
          <w:rFonts w:ascii="Times New Roman" w:hAnsi="Times New Roman" w:cs="Times New Roman"/>
          <w:sz w:val="24"/>
          <w:szCs w:val="24"/>
        </w:rPr>
        <w:t>self-confidence</w:t>
      </w:r>
      <w:r w:rsidRPr="0099548E">
        <w:rPr>
          <w:rFonts w:ascii="Times New Roman" w:hAnsi="Times New Roman" w:cs="Times New Roman"/>
          <w:sz w:val="24"/>
          <w:szCs w:val="24"/>
        </w:rPr>
        <w:t xml:space="preserve"> satisfying families</w:t>
      </w:r>
      <w:r w:rsidR="00286D98">
        <w:rPr>
          <w:rFonts w:ascii="Times New Roman" w:hAnsi="Times New Roman" w:cs="Times New Roman"/>
          <w:sz w:val="24"/>
          <w:szCs w:val="24"/>
        </w:rPr>
        <w:t xml:space="preserve"> (</w:t>
      </w:r>
      <w:del w:id="240" w:author="noor" w:date="2017-11-30T00:13:00Z">
        <w:r w:rsidR="00286D98" w:rsidDel="00CB75DB">
          <w:rPr>
            <w:rFonts w:ascii="Times New Roman" w:hAnsi="Times New Roman" w:cs="Times New Roman"/>
            <w:sz w:val="24"/>
            <w:szCs w:val="24"/>
          </w:rPr>
          <w:delText>24</w:delText>
        </w:r>
      </w:del>
      <w:ins w:id="241" w:author="noor" w:date="2017-11-30T00:13:00Z">
        <w:r w:rsidR="00CB75DB">
          <w:rPr>
            <w:rFonts w:ascii="Times New Roman" w:hAnsi="Times New Roman" w:cs="Times New Roman"/>
            <w:sz w:val="24"/>
            <w:szCs w:val="24"/>
          </w:rPr>
          <w:t>23</w:t>
        </w:r>
      </w:ins>
      <w:r w:rsidR="00286D98">
        <w:rPr>
          <w:rFonts w:ascii="Times New Roman" w:hAnsi="Times New Roman" w:cs="Times New Roman"/>
          <w:sz w:val="24"/>
          <w:szCs w:val="24"/>
        </w:rPr>
        <w:t>)</w:t>
      </w:r>
      <w:r>
        <w:rPr>
          <w:rFonts w:ascii="Times New Roman" w:hAnsi="Times New Roman" w:cs="Times New Roman"/>
          <w:sz w:val="24"/>
          <w:szCs w:val="24"/>
        </w:rPr>
        <w:t>.</w:t>
      </w:r>
      <w:ins w:id="242" w:author="noor" w:date="2017-11-29T23:24:00Z">
        <w:r w:rsidR="00A61B9F">
          <w:rPr>
            <w:rFonts w:ascii="Times New Roman" w:hAnsi="Times New Roman" w:cs="Times New Roman"/>
            <w:sz w:val="24"/>
            <w:szCs w:val="24"/>
          </w:rPr>
          <w:t xml:space="preserve"> </w:t>
        </w:r>
      </w:ins>
      <w:r w:rsidRPr="0099548E">
        <w:rPr>
          <w:rFonts w:ascii="Times New Roman" w:hAnsi="Times New Roman" w:cs="Times New Roman"/>
          <w:sz w:val="24"/>
          <w:szCs w:val="24"/>
        </w:rPr>
        <w:t xml:space="preserve">Manzari et al found that failing to approve definite brain dead by physicians and nurses, may cause concern, doubt, and lack of trust to team care </w:t>
      </w:r>
      <w:del w:id="243" w:author="noor" w:date="2017-11-29T23:25:00Z">
        <w:r w:rsidRPr="0099548E" w:rsidDel="00A61B9F">
          <w:rPr>
            <w:rFonts w:ascii="Times New Roman" w:hAnsi="Times New Roman" w:cs="Times New Roman"/>
            <w:sz w:val="24"/>
            <w:szCs w:val="24"/>
          </w:rPr>
          <w:delText xml:space="preserve">which was </w:delText>
        </w:r>
      </w:del>
      <w:r w:rsidRPr="0099548E">
        <w:rPr>
          <w:rFonts w:ascii="Times New Roman" w:hAnsi="Times New Roman" w:cs="Times New Roman"/>
          <w:sz w:val="24"/>
          <w:szCs w:val="24"/>
        </w:rPr>
        <w:t>followed by conflict in family`s decision</w:t>
      </w:r>
      <w:r w:rsidR="00286D98">
        <w:rPr>
          <w:rFonts w:ascii="Times New Roman" w:hAnsi="Times New Roman" w:cs="Times New Roman"/>
          <w:sz w:val="24"/>
          <w:szCs w:val="24"/>
        </w:rPr>
        <w:t xml:space="preserve"> (</w:t>
      </w:r>
      <w:del w:id="244" w:author="noor" w:date="2017-11-30T00:14:00Z">
        <w:r w:rsidR="00286D98" w:rsidDel="006E45CD">
          <w:rPr>
            <w:rFonts w:ascii="Times New Roman" w:hAnsi="Times New Roman" w:cs="Times New Roman"/>
            <w:sz w:val="24"/>
            <w:szCs w:val="24"/>
          </w:rPr>
          <w:delText>25</w:delText>
        </w:r>
      </w:del>
      <w:ins w:id="245" w:author="noor" w:date="2017-11-30T00:14:00Z">
        <w:r w:rsidR="006E45CD">
          <w:rPr>
            <w:rFonts w:ascii="Times New Roman" w:hAnsi="Times New Roman" w:cs="Times New Roman"/>
            <w:sz w:val="24"/>
            <w:szCs w:val="24"/>
          </w:rPr>
          <w:t>24</w:t>
        </w:r>
      </w:ins>
      <w:r w:rsidR="00286D98">
        <w:rPr>
          <w:rFonts w:ascii="Times New Roman" w:hAnsi="Times New Roman" w:cs="Times New Roman"/>
          <w:sz w:val="24"/>
          <w:szCs w:val="24"/>
        </w:rPr>
        <w:t>)</w:t>
      </w:r>
      <w:r>
        <w:rPr>
          <w:rFonts w:ascii="Times New Roman" w:hAnsi="Times New Roman" w:cs="Times New Roman"/>
          <w:sz w:val="24"/>
          <w:szCs w:val="24"/>
        </w:rPr>
        <w:t>.</w:t>
      </w:r>
      <w:ins w:id="246" w:author="noor" w:date="2017-11-29T23:25:00Z">
        <w:r w:rsidR="00A61B9F">
          <w:rPr>
            <w:rFonts w:ascii="Times New Roman" w:hAnsi="Times New Roman" w:cs="Times New Roman"/>
            <w:sz w:val="24"/>
            <w:szCs w:val="24"/>
          </w:rPr>
          <w:t xml:space="preserve"> </w:t>
        </w:r>
      </w:ins>
      <w:r w:rsidRPr="0099548E">
        <w:rPr>
          <w:rFonts w:ascii="Times New Roman" w:hAnsi="Times New Roman" w:cs="Times New Roman"/>
          <w:sz w:val="24"/>
          <w:szCs w:val="24"/>
        </w:rPr>
        <w:t>Flodén et al (2011) in their study found that 50 percent of ICU nurses were aware of brain death and were able to give good consultations to their families</w:t>
      </w:r>
      <w:r w:rsidR="00286D98">
        <w:rPr>
          <w:rFonts w:ascii="Times New Roman" w:hAnsi="Times New Roman" w:cs="Times New Roman"/>
          <w:sz w:val="24"/>
          <w:szCs w:val="24"/>
        </w:rPr>
        <w:t xml:space="preserve"> (</w:t>
      </w:r>
      <w:del w:id="247" w:author="noor" w:date="2017-11-30T00:14:00Z">
        <w:r w:rsidR="00286D98" w:rsidDel="006E45CD">
          <w:rPr>
            <w:rFonts w:ascii="Times New Roman" w:hAnsi="Times New Roman" w:cs="Times New Roman"/>
            <w:sz w:val="24"/>
            <w:szCs w:val="24"/>
          </w:rPr>
          <w:delText>26</w:delText>
        </w:r>
      </w:del>
      <w:ins w:id="248" w:author="noor" w:date="2017-11-30T00:14:00Z">
        <w:r w:rsidR="006E45CD">
          <w:rPr>
            <w:rFonts w:ascii="Times New Roman" w:hAnsi="Times New Roman" w:cs="Times New Roman"/>
            <w:sz w:val="24"/>
            <w:szCs w:val="24"/>
          </w:rPr>
          <w:t>25</w:t>
        </w:r>
      </w:ins>
      <w:r w:rsidR="00286D98">
        <w:rPr>
          <w:rFonts w:ascii="Times New Roman" w:hAnsi="Times New Roman" w:cs="Times New Roman"/>
          <w:sz w:val="24"/>
          <w:szCs w:val="24"/>
        </w:rPr>
        <w:t>)</w:t>
      </w:r>
      <w:r>
        <w:rPr>
          <w:rFonts w:ascii="Times New Roman" w:hAnsi="Times New Roman" w:cs="Times New Roman"/>
          <w:sz w:val="24"/>
          <w:szCs w:val="24"/>
        </w:rPr>
        <w:t>.</w:t>
      </w:r>
      <w:r w:rsidRPr="0099548E">
        <w:rPr>
          <w:rFonts w:ascii="Times New Roman" w:hAnsi="Times New Roman" w:cs="Times New Roman"/>
          <w:sz w:val="24"/>
          <w:szCs w:val="24"/>
        </w:rPr>
        <w:t xml:space="preserve"> </w:t>
      </w:r>
      <w:del w:id="249" w:author="noor" w:date="2017-11-29T23:26:00Z">
        <w:r w:rsidRPr="0099548E" w:rsidDel="005B3EFD">
          <w:rPr>
            <w:rFonts w:ascii="Times New Roman" w:hAnsi="Times New Roman" w:cs="Times New Roman"/>
            <w:sz w:val="24"/>
            <w:szCs w:val="24"/>
          </w:rPr>
          <w:delText xml:space="preserve">Therefore, counseling and </w:delText>
        </w:r>
        <w:r w:rsidRPr="0099548E" w:rsidDel="005B3EFD">
          <w:rPr>
            <w:rFonts w:ascii="Times New Roman" w:hAnsi="Times New Roman" w:cs="Times New Roman"/>
            <w:sz w:val="24"/>
            <w:szCs w:val="24"/>
          </w:rPr>
          <w:lastRenderedPageBreak/>
          <w:delText>education are able to change nurses’ attitudes toward organ donation and have a positive impact on the families’ decision for organ donation</w:delText>
        </w:r>
        <w:r w:rsidR="00286D98" w:rsidDel="005B3EFD">
          <w:rPr>
            <w:rFonts w:ascii="Times New Roman" w:hAnsi="Times New Roman" w:cs="Times New Roman"/>
            <w:sz w:val="24"/>
            <w:szCs w:val="24"/>
          </w:rPr>
          <w:delText xml:space="preserve"> (24,27)</w:delText>
        </w:r>
        <w:r w:rsidDel="005B3EFD">
          <w:rPr>
            <w:rFonts w:ascii="Times New Roman" w:hAnsi="Times New Roman" w:cs="Times New Roman"/>
            <w:sz w:val="24"/>
            <w:szCs w:val="24"/>
          </w:rPr>
          <w:delText>.</w:delText>
        </w:r>
      </w:del>
      <w:ins w:id="250" w:author="noor" w:date="2017-11-29T23:27:00Z">
        <w:r w:rsidR="005B3EFD">
          <w:rPr>
            <w:rFonts w:ascii="Times New Roman" w:hAnsi="Times New Roman" w:cs="Times New Roman"/>
            <w:sz w:val="24"/>
            <w:szCs w:val="24"/>
          </w:rPr>
          <w:t>-</w:t>
        </w:r>
      </w:ins>
    </w:p>
    <w:p w14:paraId="3BF3CD5E" w14:textId="636D91ED" w:rsidR="004513C1" w:rsidRDefault="004513C1" w:rsidP="00381CD4">
      <w:pPr>
        <w:spacing w:before="240" w:line="480" w:lineRule="auto"/>
        <w:jc w:val="both"/>
        <w:rPr>
          <w:rFonts w:ascii="Times New Roman" w:hAnsi="Times New Roman" w:cs="Times New Roman"/>
          <w:sz w:val="24"/>
          <w:szCs w:val="24"/>
        </w:rPr>
      </w:pPr>
      <w:r w:rsidRPr="0099548E">
        <w:rPr>
          <w:rFonts w:ascii="Times New Roman" w:hAnsi="Times New Roman" w:cs="Times New Roman"/>
          <w:sz w:val="24"/>
          <w:szCs w:val="24"/>
        </w:rPr>
        <w:t>Another role of nurses was giving consultation to individuals and families with brain-dead patients or those who were in need of kidney transplantation. Most families did not believe in organ donation.</w:t>
      </w:r>
      <w:ins w:id="251" w:author="noor" w:date="2017-11-29T23:29:00Z">
        <w:r w:rsidR="00D501CD">
          <w:rPr>
            <w:rFonts w:ascii="Times New Roman" w:hAnsi="Times New Roman" w:cs="Times New Roman"/>
            <w:sz w:val="24"/>
            <w:szCs w:val="24"/>
          </w:rPr>
          <w:t xml:space="preserve"> </w:t>
        </w:r>
      </w:ins>
      <w:ins w:id="252" w:author="noor" w:date="2017-11-29T23:30:00Z">
        <w:r w:rsidR="00D501CD" w:rsidRPr="000B0EF4">
          <w:rPr>
            <w:rFonts w:asciiTheme="majorBidi" w:eastAsiaTheme="minorHAnsi" w:hAnsiTheme="majorBidi" w:cstheme="majorBidi"/>
            <w:sz w:val="24"/>
            <w:szCs w:val="24"/>
          </w:rPr>
          <w:t>It has been suggested that the shock and disbelief experienced by relatives may be minimized if they are aware of the process leading to confirmation of brain death</w:t>
        </w:r>
        <w:r w:rsidR="00D501CD" w:rsidRPr="000B0EF4">
          <w:rPr>
            <w:rFonts w:asciiTheme="majorBidi" w:hAnsiTheme="majorBidi" w:cstheme="majorBidi"/>
            <w:sz w:val="24"/>
            <w:szCs w:val="24"/>
          </w:rPr>
          <w:t>. These factors lead the needy to buy a kidney from the market</w:t>
        </w:r>
      </w:ins>
      <w:del w:id="253" w:author="noor" w:date="2017-11-29T23:30:00Z">
        <w:r w:rsidRPr="0099548E" w:rsidDel="00D501CD">
          <w:rPr>
            <w:rFonts w:ascii="Times New Roman" w:hAnsi="Times New Roman" w:cs="Times New Roman"/>
            <w:sz w:val="24"/>
            <w:szCs w:val="24"/>
          </w:rPr>
          <w:delText>The reasons were disfiguring after brain death, the family falls into trouble in the process of organ donation,relative’s pessimism and religious prejudices. These factors lead the needy to buy a kidney from the market</w:delText>
        </w:r>
      </w:del>
      <w:r w:rsidRPr="0099548E">
        <w:rPr>
          <w:rFonts w:ascii="Times New Roman" w:hAnsi="Times New Roman" w:cs="Times New Roman"/>
          <w:sz w:val="24"/>
          <w:szCs w:val="24"/>
        </w:rPr>
        <w:t xml:space="preserve">.At this time nurses in the role of the consultant were </w:t>
      </w:r>
      <w:del w:id="254" w:author="noor" w:date="2017-11-29T23:30:00Z">
        <w:r w:rsidRPr="0099548E" w:rsidDel="00DC4508">
          <w:rPr>
            <w:rFonts w:ascii="Times New Roman" w:hAnsi="Times New Roman" w:cs="Times New Roman"/>
            <w:sz w:val="24"/>
            <w:szCs w:val="24"/>
          </w:rPr>
          <w:delText xml:space="preserve">preventing </w:delText>
        </w:r>
      </w:del>
      <w:ins w:id="255" w:author="noor" w:date="2017-11-29T23:30:00Z">
        <w:r w:rsidR="00DC4508" w:rsidRPr="0099548E">
          <w:rPr>
            <w:rFonts w:ascii="Times New Roman" w:hAnsi="Times New Roman" w:cs="Times New Roman"/>
            <w:sz w:val="24"/>
            <w:szCs w:val="24"/>
          </w:rPr>
          <w:t>prevent</w:t>
        </w:r>
        <w:r w:rsidR="00DC4508">
          <w:rPr>
            <w:rFonts w:ascii="Times New Roman" w:hAnsi="Times New Roman" w:cs="Times New Roman"/>
            <w:sz w:val="24"/>
            <w:szCs w:val="24"/>
          </w:rPr>
          <w:t>ed</w:t>
        </w:r>
        <w:r w:rsidR="00DC4508" w:rsidRPr="0099548E">
          <w:rPr>
            <w:rFonts w:ascii="Times New Roman" w:hAnsi="Times New Roman" w:cs="Times New Roman"/>
            <w:sz w:val="24"/>
            <w:szCs w:val="24"/>
          </w:rPr>
          <w:t xml:space="preserve"> </w:t>
        </w:r>
      </w:ins>
      <w:r w:rsidRPr="0099548E">
        <w:rPr>
          <w:rFonts w:ascii="Times New Roman" w:hAnsi="Times New Roman" w:cs="Times New Roman"/>
          <w:sz w:val="24"/>
          <w:szCs w:val="24"/>
        </w:rPr>
        <w:t xml:space="preserve">it. Zohoor et al (2003) found that the </w:t>
      </w:r>
      <w:del w:id="256" w:author="noor" w:date="2017-11-29T23:31:00Z">
        <w:r w:rsidRPr="0099548E" w:rsidDel="00DC4508">
          <w:rPr>
            <w:rFonts w:ascii="Times New Roman" w:hAnsi="Times New Roman" w:cs="Times New Roman"/>
            <w:sz w:val="24"/>
            <w:szCs w:val="24"/>
          </w:rPr>
          <w:delText xml:space="preserve">biggest </w:delText>
        </w:r>
      </w:del>
      <w:ins w:id="257" w:author="noor" w:date="2017-11-29T23:31:00Z">
        <w:r w:rsidR="00DC4508">
          <w:rPr>
            <w:rFonts w:ascii="Times New Roman" w:hAnsi="Times New Roman" w:cs="Times New Roman"/>
            <w:sz w:val="24"/>
            <w:szCs w:val="24"/>
          </w:rPr>
          <w:t>major</w:t>
        </w:r>
        <w:r w:rsidR="00DC4508" w:rsidRPr="0099548E">
          <w:rPr>
            <w:rFonts w:ascii="Times New Roman" w:hAnsi="Times New Roman" w:cs="Times New Roman"/>
            <w:sz w:val="24"/>
            <w:szCs w:val="24"/>
          </w:rPr>
          <w:t xml:space="preserve"> </w:t>
        </w:r>
      </w:ins>
      <w:r w:rsidRPr="0099548E">
        <w:rPr>
          <w:rFonts w:ascii="Times New Roman" w:hAnsi="Times New Roman" w:cs="Times New Roman"/>
          <w:sz w:val="24"/>
          <w:szCs w:val="24"/>
        </w:rPr>
        <w:t xml:space="preserve">reasons of dissatisfaction were religious issues, frustrating the family and </w:t>
      </w:r>
      <w:del w:id="258" w:author="noor" w:date="2017-11-29T23:31:00Z">
        <w:r w:rsidRPr="0099548E" w:rsidDel="00DC4508">
          <w:rPr>
            <w:rFonts w:ascii="Times New Roman" w:hAnsi="Times New Roman" w:cs="Times New Roman"/>
            <w:sz w:val="24"/>
            <w:szCs w:val="24"/>
          </w:rPr>
          <w:delText xml:space="preserve">the </w:delText>
        </w:r>
      </w:del>
      <w:r w:rsidRPr="0099548E">
        <w:rPr>
          <w:rFonts w:ascii="Times New Roman" w:hAnsi="Times New Roman" w:cs="Times New Roman"/>
          <w:sz w:val="24"/>
          <w:szCs w:val="24"/>
        </w:rPr>
        <w:t>possibility of commercial abuse of body organs</w:t>
      </w:r>
      <w:r w:rsidR="00286D98">
        <w:rPr>
          <w:rFonts w:ascii="Times New Roman" w:hAnsi="Times New Roman" w:cs="Times New Roman"/>
          <w:sz w:val="24"/>
          <w:szCs w:val="24"/>
        </w:rPr>
        <w:t xml:space="preserve"> (</w:t>
      </w:r>
      <w:del w:id="259" w:author="noor" w:date="2017-11-30T00:15:00Z">
        <w:r w:rsidR="00286D98" w:rsidDel="00381CD4">
          <w:rPr>
            <w:rFonts w:ascii="Times New Roman" w:hAnsi="Times New Roman" w:cs="Times New Roman"/>
            <w:sz w:val="24"/>
            <w:szCs w:val="24"/>
          </w:rPr>
          <w:delText>28</w:delText>
        </w:r>
      </w:del>
      <w:ins w:id="260" w:author="noor" w:date="2017-11-30T00:15:00Z">
        <w:r w:rsidR="00381CD4">
          <w:rPr>
            <w:rFonts w:ascii="Times New Roman" w:hAnsi="Times New Roman" w:cs="Times New Roman"/>
            <w:sz w:val="24"/>
            <w:szCs w:val="24"/>
          </w:rPr>
          <w:t>26</w:t>
        </w:r>
      </w:ins>
      <w:r w:rsidR="00286D98">
        <w:rPr>
          <w:rFonts w:ascii="Times New Roman" w:hAnsi="Times New Roman" w:cs="Times New Roman"/>
          <w:sz w:val="24"/>
          <w:szCs w:val="24"/>
        </w:rPr>
        <w:t>)</w:t>
      </w:r>
      <w:r>
        <w:rPr>
          <w:rFonts w:ascii="Times New Roman" w:hAnsi="Times New Roman" w:cs="Times New Roman"/>
          <w:sz w:val="24"/>
          <w:szCs w:val="24"/>
        </w:rPr>
        <w:t>.</w:t>
      </w:r>
    </w:p>
    <w:p w14:paraId="131A5DE7" w14:textId="534F6ADA" w:rsidR="004513C1" w:rsidRPr="00BC7AF7" w:rsidRDefault="004513C1" w:rsidP="00736EFE">
      <w:pPr>
        <w:shd w:val="clear" w:color="auto" w:fill="FFFFFF"/>
        <w:spacing w:line="480" w:lineRule="auto"/>
        <w:jc w:val="both"/>
        <w:rPr>
          <w:rFonts w:ascii="Times New Roman" w:hAnsi="Times New Roman" w:cs="Times New Roman"/>
          <w:sz w:val="24"/>
          <w:szCs w:val="24"/>
        </w:rPr>
      </w:pPr>
      <w:r w:rsidRPr="00BC7AF7">
        <w:rPr>
          <w:rFonts w:ascii="Times New Roman" w:hAnsi="Times New Roman" w:cs="Times New Roman"/>
          <w:sz w:val="24"/>
          <w:szCs w:val="24"/>
        </w:rPr>
        <w:t xml:space="preserve">Regarding empathy, a number of nurses who had an understanding of the mourning stages, </w:t>
      </w:r>
      <w:r w:rsidRPr="004330FE">
        <w:rPr>
          <w:rFonts w:ascii="Times New Roman" w:hAnsi="Times New Roman" w:cs="Times New Roman"/>
          <w:strike/>
          <w:sz w:val="24"/>
          <w:szCs w:val="24"/>
          <w:rPrChange w:id="261" w:author="User" w:date="2017-06-10T16:16:00Z">
            <w:rPr>
              <w:rFonts w:ascii="Times New Roman" w:hAnsi="Times New Roman" w:cs="Times New Roman"/>
              <w:sz w:val="24"/>
              <w:szCs w:val="24"/>
            </w:rPr>
          </w:rPrChange>
        </w:rPr>
        <w:t>including denial, resistance, bargaining, acceptance, or aggression</w:t>
      </w:r>
      <w:r w:rsidRPr="00BC7AF7">
        <w:rPr>
          <w:rFonts w:ascii="Times New Roman" w:hAnsi="Times New Roman" w:cs="Times New Roman"/>
          <w:sz w:val="24"/>
          <w:szCs w:val="24"/>
        </w:rPr>
        <w:t>, prepared the individual and family members at the right time to accept the reality. The results of Mills and Koulouglioti</w:t>
      </w:r>
      <w:ins w:id="262" w:author="noor" w:date="2017-11-29T23:32:00Z">
        <w:r w:rsidR="00DC4508">
          <w:rPr>
            <w:rFonts w:ascii="Times New Roman" w:hAnsi="Times New Roman" w:cs="Times New Roman"/>
            <w:sz w:val="24"/>
            <w:szCs w:val="24"/>
          </w:rPr>
          <w:t xml:space="preserve"> </w:t>
        </w:r>
      </w:ins>
      <w:r w:rsidRPr="00BC7AF7">
        <w:rPr>
          <w:rFonts w:ascii="Times New Roman" w:hAnsi="Times New Roman" w:cs="Times New Roman"/>
          <w:sz w:val="24"/>
          <w:szCs w:val="24"/>
        </w:rPr>
        <w:t xml:space="preserve">(2015) were consistent with our results. They found that preparing families for organ donation requires the </w:t>
      </w:r>
      <w:r w:rsidR="00286D98" w:rsidRPr="00BC7AF7">
        <w:rPr>
          <w:rFonts w:ascii="Times New Roman" w:hAnsi="Times New Roman" w:cs="Times New Roman"/>
          <w:sz w:val="24"/>
          <w:szCs w:val="24"/>
        </w:rPr>
        <w:t>nurse</w:t>
      </w:r>
      <w:r w:rsidR="00286D98" w:rsidRPr="00BC7AF7">
        <w:rPr>
          <w:rFonts w:ascii="Times New Roman" w:hAnsi="Times New Roman" w:cs="Times New Roman" w:hint="cs"/>
          <w:sz w:val="24"/>
          <w:szCs w:val="24"/>
          <w:rtl/>
        </w:rPr>
        <w:t>‘</w:t>
      </w:r>
      <w:r w:rsidR="00286D98" w:rsidRPr="00BC7AF7">
        <w:rPr>
          <w:rFonts w:ascii="Times New Roman" w:hAnsi="Times New Roman" w:cs="Times New Roman" w:hint="cs"/>
          <w:sz w:val="24"/>
          <w:szCs w:val="24"/>
        </w:rPr>
        <w:t>s</w:t>
      </w:r>
      <w:r w:rsidRPr="00BC7AF7">
        <w:rPr>
          <w:rFonts w:ascii="Times New Roman" w:hAnsi="Times New Roman" w:cs="Times New Roman"/>
          <w:sz w:val="24"/>
          <w:szCs w:val="24"/>
        </w:rPr>
        <w:t xml:space="preserve"> support</w:t>
      </w:r>
      <w:r w:rsidR="00286D98">
        <w:rPr>
          <w:rFonts w:ascii="Times New Roman" w:hAnsi="Times New Roman" w:cs="Times New Roman"/>
          <w:sz w:val="24"/>
          <w:szCs w:val="24"/>
        </w:rPr>
        <w:t xml:space="preserve"> (</w:t>
      </w:r>
      <w:del w:id="263" w:author="noor" w:date="2017-11-30T00:15:00Z">
        <w:r w:rsidR="00286D98" w:rsidDel="00381CD4">
          <w:rPr>
            <w:rFonts w:ascii="Times New Roman" w:hAnsi="Times New Roman" w:cs="Times New Roman"/>
            <w:sz w:val="24"/>
            <w:szCs w:val="24"/>
          </w:rPr>
          <w:delText>29</w:delText>
        </w:r>
      </w:del>
      <w:ins w:id="264" w:author="noor" w:date="2017-11-30T00:15:00Z">
        <w:r w:rsidR="00381CD4">
          <w:rPr>
            <w:rFonts w:ascii="Times New Roman" w:hAnsi="Times New Roman" w:cs="Times New Roman"/>
            <w:sz w:val="24"/>
            <w:szCs w:val="24"/>
          </w:rPr>
          <w:t>27</w:t>
        </w:r>
      </w:ins>
      <w:r w:rsidR="00286D98">
        <w:rPr>
          <w:rFonts w:ascii="Times New Roman" w:hAnsi="Times New Roman" w:cs="Times New Roman"/>
          <w:sz w:val="24"/>
          <w:szCs w:val="24"/>
        </w:rPr>
        <w:t>)</w:t>
      </w:r>
      <w:r>
        <w:rPr>
          <w:rFonts w:ascii="Times New Roman" w:hAnsi="Times New Roman" w:cs="Times New Roman"/>
          <w:sz w:val="24"/>
          <w:szCs w:val="24"/>
        </w:rPr>
        <w:t>.</w:t>
      </w:r>
      <w:r w:rsidRPr="00BC7AF7">
        <w:rPr>
          <w:rFonts w:ascii="Times New Roman" w:hAnsi="Times New Roman" w:cs="Times New Roman"/>
          <w:sz w:val="24"/>
          <w:szCs w:val="24"/>
        </w:rPr>
        <w:t xml:space="preserve"> </w:t>
      </w:r>
      <w:del w:id="265" w:author="noor" w:date="2017-11-29T23:32:00Z">
        <w:r w:rsidRPr="00BC7AF7" w:rsidDel="00DC4508">
          <w:rPr>
            <w:rFonts w:ascii="Times New Roman" w:hAnsi="Times New Roman" w:cs="Times New Roman"/>
            <w:sz w:val="24"/>
            <w:szCs w:val="24"/>
          </w:rPr>
          <w:delText>Also</w:delText>
        </w:r>
      </w:del>
      <w:ins w:id="266" w:author="noor" w:date="2017-11-29T23:32:00Z">
        <w:r w:rsidR="00DC4508">
          <w:rPr>
            <w:rFonts w:ascii="Times New Roman" w:hAnsi="Times New Roman" w:cs="Times New Roman"/>
            <w:sz w:val="24"/>
            <w:szCs w:val="24"/>
          </w:rPr>
          <w:t>Furthermore</w:t>
        </w:r>
      </w:ins>
      <w:r w:rsidRPr="00BC7AF7">
        <w:rPr>
          <w:rFonts w:ascii="Times New Roman" w:hAnsi="Times New Roman" w:cs="Times New Roman"/>
          <w:sz w:val="24"/>
          <w:szCs w:val="24"/>
        </w:rPr>
        <w:t xml:space="preserve">, earlier studies showed that giving enough time to the family members to accept the death of their </w:t>
      </w:r>
      <w:r w:rsidRPr="004330FE">
        <w:rPr>
          <w:rFonts w:ascii="Times New Roman" w:hAnsi="Times New Roman" w:cs="Times New Roman"/>
          <w:strike/>
          <w:sz w:val="24"/>
          <w:szCs w:val="24"/>
          <w:rPrChange w:id="267" w:author="User" w:date="2017-06-10T16:17:00Z">
            <w:rPr>
              <w:rFonts w:ascii="Times New Roman" w:hAnsi="Times New Roman" w:cs="Times New Roman"/>
              <w:sz w:val="24"/>
              <w:szCs w:val="24"/>
            </w:rPr>
          </w:rPrChange>
        </w:rPr>
        <w:t>be</w:t>
      </w:r>
      <w:r w:rsidRPr="00BC7AF7">
        <w:rPr>
          <w:rFonts w:ascii="Times New Roman" w:hAnsi="Times New Roman" w:cs="Times New Roman"/>
          <w:sz w:val="24"/>
          <w:szCs w:val="24"/>
        </w:rPr>
        <w:t xml:space="preserve">loved ones before the request for organ donation </w:t>
      </w:r>
      <w:del w:id="268" w:author="noor" w:date="2017-11-29T23:33:00Z">
        <w:r w:rsidRPr="00BC7AF7" w:rsidDel="00DC4508">
          <w:rPr>
            <w:rFonts w:ascii="Times New Roman" w:hAnsi="Times New Roman" w:cs="Times New Roman"/>
            <w:sz w:val="24"/>
            <w:szCs w:val="24"/>
          </w:rPr>
          <w:delText xml:space="preserve">is </w:delText>
        </w:r>
      </w:del>
      <w:ins w:id="269" w:author="noor" w:date="2017-11-29T23:33:00Z">
        <w:r w:rsidR="00DC4508">
          <w:rPr>
            <w:rFonts w:ascii="Times New Roman" w:hAnsi="Times New Roman" w:cs="Times New Roman"/>
            <w:sz w:val="24"/>
            <w:szCs w:val="24"/>
          </w:rPr>
          <w:t>was</w:t>
        </w:r>
        <w:r w:rsidR="00DC4508" w:rsidRPr="00BC7AF7">
          <w:rPr>
            <w:rFonts w:ascii="Times New Roman" w:hAnsi="Times New Roman" w:cs="Times New Roman"/>
            <w:sz w:val="24"/>
            <w:szCs w:val="24"/>
          </w:rPr>
          <w:t xml:space="preserve"> </w:t>
        </w:r>
      </w:ins>
      <w:r w:rsidRPr="00BC7AF7">
        <w:rPr>
          <w:rFonts w:ascii="Times New Roman" w:hAnsi="Times New Roman" w:cs="Times New Roman"/>
          <w:sz w:val="24"/>
          <w:szCs w:val="24"/>
        </w:rPr>
        <w:t>the most important factor influencing their decision</w:t>
      </w:r>
      <w:r w:rsidR="00286D98">
        <w:rPr>
          <w:rFonts w:ascii="Times New Roman" w:hAnsi="Times New Roman" w:cs="Times New Roman"/>
          <w:sz w:val="24"/>
          <w:szCs w:val="24"/>
        </w:rPr>
        <w:t xml:space="preserve"> (10, </w:t>
      </w:r>
      <w:del w:id="270" w:author="noor" w:date="2017-11-30T00:16:00Z">
        <w:r w:rsidR="00286D98" w:rsidDel="00736EFE">
          <w:rPr>
            <w:rFonts w:ascii="Times New Roman" w:hAnsi="Times New Roman" w:cs="Times New Roman"/>
            <w:sz w:val="24"/>
            <w:szCs w:val="24"/>
          </w:rPr>
          <w:delText>30</w:delText>
        </w:r>
      </w:del>
      <w:ins w:id="271" w:author="noor" w:date="2017-11-30T00:16:00Z">
        <w:r w:rsidR="00736EFE">
          <w:rPr>
            <w:rFonts w:ascii="Times New Roman" w:hAnsi="Times New Roman" w:cs="Times New Roman"/>
            <w:sz w:val="24"/>
            <w:szCs w:val="24"/>
          </w:rPr>
          <w:t>28</w:t>
        </w:r>
      </w:ins>
      <w:r w:rsidR="00286D98">
        <w:rPr>
          <w:rFonts w:ascii="Times New Roman" w:hAnsi="Times New Roman" w:cs="Times New Roman"/>
          <w:sz w:val="24"/>
          <w:szCs w:val="24"/>
        </w:rPr>
        <w:t>)</w:t>
      </w:r>
      <w:r>
        <w:rPr>
          <w:rFonts w:ascii="Times New Roman" w:hAnsi="Times New Roman" w:cs="Times New Roman"/>
          <w:sz w:val="24"/>
          <w:szCs w:val="24"/>
        </w:rPr>
        <w:t>.</w:t>
      </w:r>
    </w:p>
    <w:p w14:paraId="759116B8" w14:textId="1FC8811C" w:rsidR="004513C1" w:rsidRPr="0099548E" w:rsidRDefault="004513C1" w:rsidP="006C5E7B">
      <w:pPr>
        <w:spacing w:before="240" w:line="480" w:lineRule="auto"/>
        <w:jc w:val="both"/>
        <w:rPr>
          <w:rFonts w:ascii="Times New Roman" w:hAnsi="Times New Roman" w:cs="Times New Roman"/>
          <w:sz w:val="24"/>
          <w:szCs w:val="24"/>
        </w:rPr>
      </w:pPr>
      <w:r w:rsidRPr="0099548E">
        <w:rPr>
          <w:rFonts w:ascii="Times New Roman" w:hAnsi="Times New Roman" w:cs="Times New Roman"/>
          <w:sz w:val="24"/>
          <w:szCs w:val="24"/>
        </w:rPr>
        <w:t>Manzari et al showed that religious beliefs was an obligation to maintain the sanctity of dead,</w:t>
      </w:r>
      <w:ins w:id="272" w:author="noor" w:date="2017-11-29T23:33:00Z">
        <w:r w:rsidR="00DC4508">
          <w:rPr>
            <w:rFonts w:ascii="Times New Roman" w:hAnsi="Times New Roman" w:cs="Times New Roman"/>
            <w:sz w:val="24"/>
            <w:szCs w:val="24"/>
          </w:rPr>
          <w:t xml:space="preserve"> </w:t>
        </w:r>
      </w:ins>
      <w:r w:rsidRPr="0099548E">
        <w:rPr>
          <w:rFonts w:ascii="Times New Roman" w:hAnsi="Times New Roman" w:cs="Times New Roman"/>
          <w:sz w:val="24"/>
          <w:szCs w:val="24"/>
        </w:rPr>
        <w:t>prohibits the mutilation of dead,</w:t>
      </w:r>
      <w:ins w:id="273" w:author="noor" w:date="2017-11-29T23:34:00Z">
        <w:r w:rsidR="00DC4508">
          <w:rPr>
            <w:rFonts w:ascii="Times New Roman" w:hAnsi="Times New Roman" w:cs="Times New Roman"/>
            <w:sz w:val="24"/>
            <w:szCs w:val="24"/>
          </w:rPr>
          <w:t xml:space="preserve"> </w:t>
        </w:r>
      </w:ins>
      <w:r w:rsidRPr="0099548E">
        <w:rPr>
          <w:rFonts w:ascii="Times New Roman" w:hAnsi="Times New Roman" w:cs="Times New Roman"/>
          <w:sz w:val="24"/>
          <w:szCs w:val="24"/>
        </w:rPr>
        <w:t>the belief to difficulty in the bodily resurrection with organ donation,</w:t>
      </w:r>
      <w:ins w:id="274" w:author="noor" w:date="2017-11-29T23:34:00Z">
        <w:r w:rsidR="00DC4508">
          <w:rPr>
            <w:rFonts w:ascii="Times New Roman" w:hAnsi="Times New Roman" w:cs="Times New Roman"/>
            <w:sz w:val="24"/>
            <w:szCs w:val="24"/>
          </w:rPr>
          <w:t xml:space="preserve"> </w:t>
        </w:r>
      </w:ins>
      <w:r w:rsidRPr="0099548E">
        <w:rPr>
          <w:rFonts w:ascii="Times New Roman" w:hAnsi="Times New Roman" w:cs="Times New Roman"/>
          <w:sz w:val="24"/>
          <w:szCs w:val="24"/>
        </w:rPr>
        <w:t>the belief in the God willing,</w:t>
      </w:r>
      <w:ins w:id="275" w:author="noor" w:date="2017-11-29T23:34:00Z">
        <w:r w:rsidR="00DC4508">
          <w:rPr>
            <w:rFonts w:ascii="Times New Roman" w:hAnsi="Times New Roman" w:cs="Times New Roman"/>
            <w:sz w:val="24"/>
            <w:szCs w:val="24"/>
          </w:rPr>
          <w:t xml:space="preserve"> </w:t>
        </w:r>
      </w:ins>
      <w:r w:rsidRPr="0099548E">
        <w:rPr>
          <w:rFonts w:ascii="Times New Roman" w:hAnsi="Times New Roman" w:cs="Times New Roman"/>
          <w:sz w:val="24"/>
          <w:szCs w:val="24"/>
        </w:rPr>
        <w:t>and</w:t>
      </w:r>
      <w:ins w:id="276" w:author="noor" w:date="2017-11-29T23:34:00Z">
        <w:r w:rsidR="00DC4508">
          <w:rPr>
            <w:rFonts w:ascii="Times New Roman" w:hAnsi="Times New Roman" w:cs="Times New Roman"/>
            <w:sz w:val="24"/>
            <w:szCs w:val="24"/>
          </w:rPr>
          <w:t xml:space="preserve"> </w:t>
        </w:r>
      </w:ins>
      <w:r w:rsidRPr="0099548E">
        <w:rPr>
          <w:rFonts w:ascii="Times New Roman" w:hAnsi="Times New Roman" w:cs="Times New Roman"/>
          <w:sz w:val="24"/>
          <w:szCs w:val="24"/>
        </w:rPr>
        <w:t>transferring the sins of the donor to the receiver were among most important barriers to organ donation decision</w:t>
      </w:r>
      <w:r w:rsidR="00B265A1">
        <w:rPr>
          <w:rFonts w:ascii="Times New Roman" w:hAnsi="Times New Roman" w:cs="Times New Roman"/>
          <w:sz w:val="24"/>
          <w:szCs w:val="24"/>
        </w:rPr>
        <w:t xml:space="preserve"> (</w:t>
      </w:r>
      <w:del w:id="277" w:author="noor" w:date="2017-11-30T00:18:00Z">
        <w:r w:rsidR="00B265A1" w:rsidDel="006C5E7B">
          <w:rPr>
            <w:rFonts w:ascii="Times New Roman" w:hAnsi="Times New Roman" w:cs="Times New Roman"/>
            <w:sz w:val="24"/>
            <w:szCs w:val="24"/>
          </w:rPr>
          <w:delText>25</w:delText>
        </w:r>
      </w:del>
      <w:ins w:id="278" w:author="noor" w:date="2017-11-30T00:18:00Z">
        <w:r w:rsidR="006C5E7B">
          <w:rPr>
            <w:rFonts w:ascii="Times New Roman" w:hAnsi="Times New Roman" w:cs="Times New Roman"/>
            <w:sz w:val="24"/>
            <w:szCs w:val="24"/>
          </w:rPr>
          <w:t>7</w:t>
        </w:r>
      </w:ins>
      <w:r w:rsidR="00B265A1">
        <w:rPr>
          <w:rFonts w:ascii="Times New Roman" w:hAnsi="Times New Roman" w:cs="Times New Roman"/>
          <w:sz w:val="24"/>
          <w:szCs w:val="24"/>
        </w:rPr>
        <w:t>)</w:t>
      </w:r>
      <w:r>
        <w:rPr>
          <w:rFonts w:ascii="Times New Roman" w:hAnsi="Times New Roman" w:cs="Times New Roman"/>
          <w:sz w:val="24"/>
          <w:szCs w:val="24"/>
        </w:rPr>
        <w:t>.</w:t>
      </w:r>
    </w:p>
    <w:p w14:paraId="5A218CB3" w14:textId="6FE7336D" w:rsidR="004513C1" w:rsidRPr="0099548E" w:rsidRDefault="004513C1" w:rsidP="005C21CD">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lastRenderedPageBreak/>
        <w:t>In relation to the nurse`s mediation role, nurses in long-term care of patients had more time to interact with their families</w:t>
      </w:r>
      <w:del w:id="279" w:author="noor" w:date="2017-11-29T23:35:00Z">
        <w:r w:rsidRPr="0099548E" w:rsidDel="00DC4508">
          <w:rPr>
            <w:rFonts w:ascii="Times New Roman" w:hAnsi="Times New Roman" w:cs="Times New Roman"/>
            <w:sz w:val="24"/>
            <w:szCs w:val="24"/>
            <w:lang w:bidi="fa-IR"/>
          </w:rPr>
          <w:delText>.This makes a nurse</w:delText>
        </w:r>
      </w:del>
      <w:ins w:id="280" w:author="noor" w:date="2017-11-29T23:35:00Z">
        <w:r w:rsidR="00DC4508">
          <w:rPr>
            <w:rFonts w:ascii="Times New Roman" w:hAnsi="Times New Roman" w:cs="Times New Roman"/>
            <w:sz w:val="24"/>
            <w:szCs w:val="24"/>
            <w:lang w:bidi="fa-IR"/>
          </w:rPr>
          <w:t>,making them as</w:t>
        </w:r>
      </w:ins>
      <w:r w:rsidRPr="0099548E">
        <w:rPr>
          <w:rFonts w:ascii="Times New Roman" w:hAnsi="Times New Roman" w:cs="Times New Roman"/>
          <w:sz w:val="24"/>
          <w:szCs w:val="24"/>
          <w:lang w:bidi="fa-IR"/>
        </w:rPr>
        <w:t xml:space="preserve"> a bridge to exchange views of the family and physician about kidney donation.</w:t>
      </w:r>
      <w:ins w:id="281" w:author="noor" w:date="2017-11-29T23:36:00Z">
        <w:r w:rsidR="00DC4508">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 xml:space="preserve">On the other hand, in the role of mediator, nurses play a </w:t>
      </w:r>
      <w:del w:id="282" w:author="noor" w:date="2017-11-29T23:36:00Z">
        <w:r w:rsidRPr="0099548E" w:rsidDel="00DC4508">
          <w:rPr>
            <w:rFonts w:ascii="Times New Roman" w:hAnsi="Times New Roman" w:cs="Times New Roman"/>
            <w:sz w:val="24"/>
            <w:szCs w:val="24"/>
            <w:lang w:bidi="fa-IR"/>
          </w:rPr>
          <w:delText xml:space="preserve">great </w:delText>
        </w:r>
      </w:del>
      <w:ins w:id="283" w:author="noor" w:date="2017-11-29T23:36:00Z">
        <w:r w:rsidR="00DC4508">
          <w:rPr>
            <w:rFonts w:ascii="Times New Roman" w:hAnsi="Times New Roman" w:cs="Times New Roman"/>
            <w:sz w:val="24"/>
            <w:szCs w:val="24"/>
            <w:lang w:bidi="fa-IR"/>
          </w:rPr>
          <w:t>crucial</w:t>
        </w:r>
        <w:r w:rsidR="00DC4508" w:rsidRPr="0099548E">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role in middling the kidney donor and the recipient’s family members.</w:t>
      </w:r>
      <w:ins w:id="284" w:author="noor" w:date="2017-11-29T23:36:00Z">
        <w:r w:rsidR="00DC4508">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GyllströmKrekula et al study (2015) confirms the results of the recent study.</w:t>
      </w:r>
      <w:ins w:id="285" w:author="noor" w:date="2017-11-29T23:37:00Z">
        <w:r w:rsidR="00DC4508">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Based on a designed model through the reconciliation of nurses in the intensive care unit, they provide a connecting bridge to organ donation between family members, physicians, and other relevant units</w:t>
      </w:r>
      <w:r w:rsidR="004A1737">
        <w:rPr>
          <w:rFonts w:ascii="Times New Roman" w:hAnsi="Times New Roman" w:cs="Times New Roman"/>
          <w:sz w:val="24"/>
          <w:szCs w:val="24"/>
          <w:lang w:bidi="fa-IR"/>
        </w:rPr>
        <w:t xml:space="preserve"> (</w:t>
      </w:r>
      <w:del w:id="286" w:author="noor" w:date="2017-11-30T00:19:00Z">
        <w:r w:rsidR="004A1737" w:rsidDel="00072407">
          <w:rPr>
            <w:rFonts w:ascii="Times New Roman" w:hAnsi="Times New Roman" w:cs="Times New Roman"/>
            <w:sz w:val="24"/>
            <w:szCs w:val="24"/>
            <w:lang w:bidi="fa-IR"/>
          </w:rPr>
          <w:delText>31</w:delText>
        </w:r>
      </w:del>
      <w:ins w:id="287" w:author="noor" w:date="2017-11-30T00:19:00Z">
        <w:r w:rsidR="00072407">
          <w:rPr>
            <w:rFonts w:ascii="Times New Roman" w:hAnsi="Times New Roman" w:cs="Times New Roman"/>
            <w:sz w:val="24"/>
            <w:szCs w:val="24"/>
            <w:lang w:bidi="fa-IR"/>
          </w:rPr>
          <w:t>29</w:t>
        </w:r>
      </w:ins>
      <w:r w:rsidR="004A1737">
        <w:rPr>
          <w:rFonts w:ascii="Times New Roman" w:hAnsi="Times New Roman" w:cs="Times New Roman"/>
          <w:sz w:val="24"/>
          <w:szCs w:val="24"/>
          <w:lang w:bidi="fa-IR"/>
        </w:rPr>
        <w:t>)</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 xml:space="preserve"> </w:t>
      </w:r>
      <w:ins w:id="288" w:author="noor" w:date="2017-11-29T23:39:00Z">
        <w:r w:rsidR="00DC4508" w:rsidRPr="000B0EF4">
          <w:rPr>
            <w:rFonts w:asciiTheme="majorBidi" w:eastAsiaTheme="minorHAnsi" w:hAnsiTheme="majorBidi" w:cstheme="majorBidi"/>
            <w:sz w:val="24"/>
            <w:szCs w:val="24"/>
          </w:rPr>
          <w:t>The more positive the ICU staff members’ attitude to organ donation, the greater their efforts to ensure that consent is forthcoming</w:t>
        </w:r>
        <w:r w:rsidR="00DC4508" w:rsidRPr="000B0EF4">
          <w:rPr>
            <w:rFonts w:asciiTheme="majorBidi" w:hAnsiTheme="majorBidi" w:cstheme="majorBidi"/>
            <w:sz w:val="24"/>
            <w:szCs w:val="24"/>
            <w:lang w:bidi="fa-IR"/>
          </w:rPr>
          <w:t>. In order to create spiritual motivation, families with brain-dead patients were invited to meetings of organ donation</w:t>
        </w:r>
      </w:ins>
      <w:del w:id="289" w:author="noor" w:date="2017-11-29T23:39:00Z">
        <w:r w:rsidRPr="0099548E" w:rsidDel="00DC4508">
          <w:rPr>
            <w:rFonts w:ascii="Times New Roman" w:hAnsi="Times New Roman" w:cs="Times New Roman"/>
            <w:sz w:val="24"/>
            <w:szCs w:val="24"/>
            <w:lang w:bidi="fa-IR"/>
          </w:rPr>
          <w:delText>In relation to motivating to donate or receive a kidney from a cadaver,nurses provide spiritual, financial and social rewards trying to provide incentives for kidney donation. In order to create spiritual motivation, families with brain-dead patients were invited to meetings of organ donation</w:delText>
        </w:r>
      </w:del>
      <w:r w:rsidRPr="0099548E">
        <w:rPr>
          <w:rFonts w:ascii="Times New Roman" w:hAnsi="Times New Roman" w:cs="Times New Roman"/>
          <w:sz w:val="24"/>
          <w:szCs w:val="24"/>
          <w:lang w:bidi="fa-IR"/>
        </w:rPr>
        <w:t>.Zohoor and Pir (2003) found that nurses and physicians providing motivational factors such as an appreciation of the family members to make organ donation</w:t>
      </w:r>
      <w:del w:id="290" w:author="noor" w:date="2017-11-29T23:39:00Z">
        <w:r w:rsidRPr="0099548E" w:rsidDel="00DC4508">
          <w:rPr>
            <w:rFonts w:ascii="Times New Roman" w:hAnsi="Times New Roman" w:cs="Times New Roman"/>
            <w:sz w:val="24"/>
            <w:szCs w:val="24"/>
            <w:lang w:bidi="fa-IR"/>
          </w:rPr>
          <w:delText>,</w:delText>
        </w:r>
      </w:del>
      <w:r w:rsidRPr="0099548E">
        <w:rPr>
          <w:rFonts w:ascii="Times New Roman" w:hAnsi="Times New Roman" w:cs="Times New Roman"/>
          <w:sz w:val="24"/>
          <w:szCs w:val="24"/>
          <w:lang w:bidi="fa-IR"/>
        </w:rPr>
        <w:t xml:space="preserve"> to show excruciating lives of patients </w:t>
      </w:r>
      <w:del w:id="291" w:author="noor" w:date="2017-11-29T23:40:00Z">
        <w:r w:rsidRPr="0099548E" w:rsidDel="00DC4508">
          <w:rPr>
            <w:rFonts w:ascii="Times New Roman" w:hAnsi="Times New Roman" w:cs="Times New Roman"/>
            <w:sz w:val="24"/>
            <w:szCs w:val="24"/>
            <w:lang w:bidi="fa-IR"/>
          </w:rPr>
          <w:delText xml:space="preserve">who received </w:delText>
        </w:r>
      </w:del>
      <w:ins w:id="292" w:author="noor" w:date="2017-11-29T23:40:00Z">
        <w:r w:rsidR="00DC4508" w:rsidRPr="0099548E">
          <w:rPr>
            <w:rFonts w:ascii="Times New Roman" w:hAnsi="Times New Roman" w:cs="Times New Roman"/>
            <w:sz w:val="24"/>
            <w:szCs w:val="24"/>
            <w:lang w:bidi="fa-IR"/>
          </w:rPr>
          <w:t>receiv</w:t>
        </w:r>
        <w:r w:rsidR="00DC4508">
          <w:rPr>
            <w:rFonts w:ascii="Times New Roman" w:hAnsi="Times New Roman" w:cs="Times New Roman"/>
            <w:sz w:val="24"/>
            <w:szCs w:val="24"/>
            <w:lang w:bidi="fa-IR"/>
          </w:rPr>
          <w:t>ing</w:t>
        </w:r>
        <w:r w:rsidR="00DC4508" w:rsidRPr="0099548E">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 xml:space="preserve">transplants and </w:t>
      </w:r>
      <w:del w:id="293" w:author="noor" w:date="2017-11-29T23:40:00Z">
        <w:r w:rsidRPr="0099548E" w:rsidDel="00DC4508">
          <w:rPr>
            <w:rFonts w:ascii="Times New Roman" w:hAnsi="Times New Roman" w:cs="Times New Roman"/>
            <w:sz w:val="24"/>
            <w:szCs w:val="24"/>
            <w:lang w:bidi="fa-IR"/>
          </w:rPr>
          <w:delText xml:space="preserve">to show </w:delText>
        </w:r>
      </w:del>
      <w:r w:rsidRPr="0099548E">
        <w:rPr>
          <w:rFonts w:ascii="Times New Roman" w:hAnsi="Times New Roman" w:cs="Times New Roman"/>
          <w:sz w:val="24"/>
          <w:szCs w:val="24"/>
          <w:lang w:bidi="fa-IR"/>
        </w:rPr>
        <w:t xml:space="preserve">the lives of recipients following transplantation, </w:t>
      </w:r>
      <w:del w:id="294" w:author="noor" w:date="2017-11-29T23:40:00Z">
        <w:r w:rsidRPr="0099548E" w:rsidDel="00DC4508">
          <w:rPr>
            <w:rFonts w:ascii="Times New Roman" w:hAnsi="Times New Roman" w:cs="Times New Roman"/>
            <w:sz w:val="24"/>
            <w:szCs w:val="24"/>
            <w:lang w:bidi="fa-IR"/>
          </w:rPr>
          <w:delText xml:space="preserve">were </w:delText>
        </w:r>
      </w:del>
      <w:r w:rsidRPr="0099548E">
        <w:rPr>
          <w:rFonts w:ascii="Times New Roman" w:hAnsi="Times New Roman" w:cs="Times New Roman"/>
          <w:sz w:val="24"/>
          <w:szCs w:val="24"/>
          <w:lang w:bidi="fa-IR"/>
        </w:rPr>
        <w:t>prepared the ground for organ donation</w:t>
      </w:r>
      <w:r w:rsidR="00BA5421">
        <w:rPr>
          <w:rFonts w:ascii="Times New Roman" w:hAnsi="Times New Roman" w:cs="Times New Roman"/>
          <w:sz w:val="24"/>
          <w:szCs w:val="24"/>
          <w:lang w:bidi="fa-IR"/>
        </w:rPr>
        <w:t xml:space="preserve"> (</w:t>
      </w:r>
      <w:del w:id="295" w:author="noor" w:date="2017-11-30T00:20:00Z">
        <w:r w:rsidR="00BA5421" w:rsidDel="005C21CD">
          <w:rPr>
            <w:rFonts w:ascii="Times New Roman" w:hAnsi="Times New Roman" w:cs="Times New Roman"/>
            <w:sz w:val="24"/>
            <w:szCs w:val="24"/>
            <w:lang w:bidi="fa-IR"/>
          </w:rPr>
          <w:delText>28</w:delText>
        </w:r>
      </w:del>
      <w:ins w:id="296" w:author="noor" w:date="2017-11-30T00:20:00Z">
        <w:r w:rsidR="005C21CD">
          <w:rPr>
            <w:rFonts w:ascii="Times New Roman" w:hAnsi="Times New Roman" w:cs="Times New Roman"/>
            <w:sz w:val="24"/>
            <w:szCs w:val="24"/>
            <w:lang w:bidi="fa-IR"/>
          </w:rPr>
          <w:t>26</w:t>
        </w:r>
      </w:ins>
      <w:r w:rsidR="00BA5421">
        <w:rPr>
          <w:rFonts w:ascii="Times New Roman" w:hAnsi="Times New Roman" w:cs="Times New Roman"/>
          <w:sz w:val="24"/>
          <w:szCs w:val="24"/>
          <w:lang w:bidi="fa-IR"/>
        </w:rPr>
        <w:t>)</w:t>
      </w:r>
      <w:r>
        <w:rPr>
          <w:rFonts w:ascii="Times New Roman" w:hAnsi="Times New Roman" w:cs="Times New Roman"/>
          <w:sz w:val="24"/>
          <w:szCs w:val="24"/>
          <w:lang w:bidi="fa-IR"/>
        </w:rPr>
        <w:t>.</w:t>
      </w:r>
    </w:p>
    <w:p w14:paraId="541F929B" w14:textId="5DBF4451" w:rsidR="004513C1" w:rsidRPr="0099548E" w:rsidRDefault="004513C1" w:rsidP="004A3E44">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Studies show that kidney transplantation is expensive and high costs are a major concern for kidney transplant providers</w:t>
      </w:r>
      <w:r w:rsidR="00F562EF">
        <w:rPr>
          <w:rFonts w:ascii="Times New Roman" w:hAnsi="Times New Roman" w:cs="Times New Roman"/>
          <w:sz w:val="24"/>
          <w:szCs w:val="24"/>
          <w:lang w:bidi="fa-IR"/>
        </w:rPr>
        <w:t xml:space="preserve"> (</w:t>
      </w:r>
      <w:del w:id="297" w:author="noor" w:date="2017-11-30T00:20:00Z">
        <w:r w:rsidR="00F562EF" w:rsidDel="004A3E44">
          <w:rPr>
            <w:rFonts w:ascii="Times New Roman" w:hAnsi="Times New Roman" w:cs="Times New Roman"/>
            <w:sz w:val="24"/>
            <w:szCs w:val="24"/>
            <w:lang w:bidi="fa-IR"/>
          </w:rPr>
          <w:delText>32-33</w:delText>
        </w:r>
      </w:del>
      <w:ins w:id="298" w:author="noor" w:date="2017-11-30T00:20:00Z">
        <w:r w:rsidR="004A3E44">
          <w:rPr>
            <w:rFonts w:ascii="Times New Roman" w:hAnsi="Times New Roman" w:cs="Times New Roman"/>
            <w:sz w:val="24"/>
            <w:szCs w:val="24"/>
            <w:lang w:bidi="fa-IR"/>
          </w:rPr>
          <w:t>30-31</w:t>
        </w:r>
      </w:ins>
      <w:r w:rsidR="00F562EF">
        <w:rPr>
          <w:rFonts w:ascii="Times New Roman" w:hAnsi="Times New Roman" w:cs="Times New Roman"/>
          <w:sz w:val="24"/>
          <w:szCs w:val="24"/>
          <w:lang w:bidi="fa-IR"/>
        </w:rPr>
        <w:t>)</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In the present study along with spiritual and social motivation, sometimes nurses’ support donors and recipients financially.</w:t>
      </w:r>
    </w:p>
    <w:p w14:paraId="5A482D82" w14:textId="2CD972DD" w:rsidR="004513C1" w:rsidRPr="0099548E" w:rsidRDefault="004513C1" w:rsidP="008E3E34">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In the present study</w:t>
      </w:r>
      <w:ins w:id="299" w:author="noor" w:date="2017-11-29T23:41:00Z">
        <w:r w:rsidR="00A60D5D">
          <w:rPr>
            <w:rFonts w:ascii="Times New Roman" w:hAnsi="Times New Roman" w:cs="Times New Roman"/>
            <w:sz w:val="24"/>
            <w:szCs w:val="24"/>
            <w:lang w:bidi="fa-IR"/>
          </w:rPr>
          <w:t>,</w:t>
        </w:r>
      </w:ins>
      <w:r w:rsidRPr="0099548E">
        <w:rPr>
          <w:rFonts w:ascii="Times New Roman" w:hAnsi="Times New Roman" w:cs="Times New Roman"/>
          <w:sz w:val="24"/>
          <w:szCs w:val="24"/>
          <w:lang w:bidi="fa-IR"/>
        </w:rPr>
        <w:t xml:space="preserve"> culture </w:t>
      </w:r>
      <w:del w:id="300" w:author="noor" w:date="2017-11-29T23:41:00Z">
        <w:r w:rsidRPr="0099548E" w:rsidDel="00A60D5D">
          <w:rPr>
            <w:rFonts w:ascii="Times New Roman" w:hAnsi="Times New Roman" w:cs="Times New Roman"/>
            <w:sz w:val="24"/>
            <w:szCs w:val="24"/>
            <w:lang w:bidi="fa-IR"/>
          </w:rPr>
          <w:delText xml:space="preserve">making </w:delText>
        </w:r>
      </w:del>
      <w:ins w:id="301" w:author="noor" w:date="2017-11-29T23:41:00Z">
        <w:r w:rsidR="00A60D5D">
          <w:rPr>
            <w:rFonts w:ascii="Times New Roman" w:hAnsi="Times New Roman" w:cs="Times New Roman"/>
            <w:sz w:val="24"/>
            <w:szCs w:val="24"/>
            <w:lang w:bidi="fa-IR"/>
          </w:rPr>
          <w:t>building</w:t>
        </w:r>
        <w:r w:rsidR="00A60D5D" w:rsidRPr="0099548E">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 xml:space="preserve">and </w:t>
      </w:r>
      <w:del w:id="302" w:author="noor" w:date="2017-11-29T23:41:00Z">
        <w:r w:rsidRPr="0099548E" w:rsidDel="00A60D5D">
          <w:rPr>
            <w:rFonts w:ascii="Times New Roman" w:hAnsi="Times New Roman" w:cs="Times New Roman"/>
            <w:sz w:val="24"/>
            <w:szCs w:val="24"/>
            <w:lang w:bidi="fa-IR"/>
          </w:rPr>
          <w:delText>setting up</w:delText>
        </w:r>
      </w:del>
      <w:ins w:id="303" w:author="noor" w:date="2017-11-29T23:41:00Z">
        <w:r w:rsidR="00A60D5D">
          <w:rPr>
            <w:rFonts w:ascii="Times New Roman" w:hAnsi="Times New Roman" w:cs="Times New Roman"/>
            <w:sz w:val="24"/>
            <w:szCs w:val="24"/>
            <w:lang w:bidi="fa-IR"/>
          </w:rPr>
          <w:t>developing websites in the</w:t>
        </w:r>
      </w:ins>
      <w:r w:rsidRPr="0099548E">
        <w:rPr>
          <w:rFonts w:ascii="Times New Roman" w:hAnsi="Times New Roman" w:cs="Times New Roman"/>
          <w:sz w:val="24"/>
          <w:szCs w:val="24"/>
          <w:lang w:bidi="fa-IR"/>
        </w:rPr>
        <w:t xml:space="preserve"> </w:t>
      </w:r>
      <w:ins w:id="304" w:author="noor" w:date="2017-11-29T23:42:00Z">
        <w:r w:rsidR="00A60D5D" w:rsidRPr="000B0EF4">
          <w:rPr>
            <w:rFonts w:asciiTheme="majorBidi" w:hAnsiTheme="majorBidi" w:cstheme="majorBidi"/>
            <w:sz w:val="24"/>
            <w:szCs w:val="24"/>
            <w:lang w:bidi="fa-IR"/>
          </w:rPr>
          <w:t>community were among the nurses’ activities to create motivation for kidney donation performed at the community level</w:t>
        </w:r>
      </w:ins>
      <w:del w:id="305" w:author="noor" w:date="2017-11-29T23:42:00Z">
        <w:r w:rsidRPr="0099548E" w:rsidDel="00A60D5D">
          <w:rPr>
            <w:rFonts w:ascii="Times New Roman" w:hAnsi="Times New Roman" w:cs="Times New Roman"/>
            <w:sz w:val="24"/>
            <w:szCs w:val="24"/>
            <w:lang w:bidi="fa-IR"/>
          </w:rPr>
          <w:delText xml:space="preserve">virtual sites in the community were among the nurses’ activities to create motivation for kidney donation which was performed at the community </w:delText>
        </w:r>
        <w:r w:rsidRPr="0099548E" w:rsidDel="00A60D5D">
          <w:rPr>
            <w:rFonts w:ascii="Times New Roman" w:hAnsi="Times New Roman" w:cs="Times New Roman"/>
            <w:sz w:val="24"/>
            <w:szCs w:val="24"/>
            <w:lang w:bidi="fa-IR"/>
          </w:rPr>
          <w:lastRenderedPageBreak/>
          <w:delText>level</w:delText>
        </w:r>
      </w:del>
      <w:r w:rsidRPr="0099548E">
        <w:rPr>
          <w:rFonts w:ascii="Times New Roman" w:hAnsi="Times New Roman" w:cs="Times New Roman"/>
          <w:sz w:val="24"/>
          <w:szCs w:val="24"/>
          <w:lang w:bidi="fa-IR"/>
        </w:rPr>
        <w:t>.</w:t>
      </w:r>
      <w:ins w:id="306" w:author="noor" w:date="2017-11-29T23:42:00Z">
        <w:r w:rsidR="00A60D5D">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Muliira and Muliira (2014) suggested that nurses can invite missionaries and religious clergymen to motivate organ donation decision in individuals and families</w:t>
      </w:r>
      <w:r w:rsidR="00350D3F">
        <w:rPr>
          <w:rFonts w:ascii="Times New Roman" w:hAnsi="Times New Roman" w:cs="Times New Roman"/>
          <w:sz w:val="24"/>
          <w:szCs w:val="24"/>
          <w:lang w:bidi="fa-IR"/>
        </w:rPr>
        <w:t xml:space="preserve"> (</w:t>
      </w:r>
      <w:del w:id="307" w:author="noor" w:date="2017-11-30T00:21:00Z">
        <w:r w:rsidR="00350D3F" w:rsidDel="008E3E34">
          <w:rPr>
            <w:rFonts w:ascii="Times New Roman" w:hAnsi="Times New Roman" w:cs="Times New Roman"/>
            <w:sz w:val="24"/>
            <w:szCs w:val="24"/>
            <w:lang w:bidi="fa-IR"/>
          </w:rPr>
          <w:delText>34</w:delText>
        </w:r>
      </w:del>
      <w:ins w:id="308" w:author="noor" w:date="2017-11-30T00:21:00Z">
        <w:r w:rsidR="008E3E34">
          <w:rPr>
            <w:rFonts w:ascii="Times New Roman" w:hAnsi="Times New Roman" w:cs="Times New Roman"/>
            <w:sz w:val="24"/>
            <w:szCs w:val="24"/>
            <w:lang w:bidi="fa-IR"/>
          </w:rPr>
          <w:t>32</w:t>
        </w:r>
      </w:ins>
      <w:r w:rsidR="00350D3F">
        <w:rPr>
          <w:rFonts w:ascii="Times New Roman" w:hAnsi="Times New Roman" w:cs="Times New Roman"/>
          <w:sz w:val="24"/>
          <w:szCs w:val="24"/>
          <w:lang w:bidi="fa-IR"/>
        </w:rPr>
        <w:t>)</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This was contrary to the results of our study and the participants did not mention it.</w:t>
      </w:r>
    </w:p>
    <w:p w14:paraId="1E06AEF8" w14:textId="230B3DC6" w:rsidR="004513C1" w:rsidRPr="0099548E" w:rsidRDefault="004513C1" w:rsidP="005651AF">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 xml:space="preserve">One of the themes found in the present study was accepting to receive and donate a kidney from </w:t>
      </w:r>
      <w:r w:rsidRPr="002807D7">
        <w:rPr>
          <w:rFonts w:ascii="Times New Roman" w:eastAsia="Times New Roman" w:hAnsi="Times New Roman" w:cs="Times New Roman"/>
          <w:sz w:val="24"/>
          <w:szCs w:val="24"/>
        </w:rPr>
        <w:t>deceased donor</w:t>
      </w:r>
      <w:r w:rsidRPr="0099548E">
        <w:rPr>
          <w:rFonts w:ascii="Times New Roman" w:hAnsi="Times New Roman" w:cs="Times New Roman"/>
          <w:sz w:val="24"/>
          <w:szCs w:val="24"/>
          <w:lang w:bidi="fa-IR"/>
        </w:rPr>
        <w:t xml:space="preserve"> and brain dead patients.</w:t>
      </w:r>
      <w:ins w:id="309" w:author="noor" w:date="2017-11-29T23:44:00Z">
        <w:r w:rsidR="003831F5">
          <w:rPr>
            <w:rFonts w:ascii="Times New Roman" w:hAnsi="Times New Roman" w:cs="Times New Roman"/>
            <w:sz w:val="24"/>
            <w:szCs w:val="24"/>
            <w:lang w:bidi="fa-IR"/>
          </w:rPr>
          <w:t xml:space="preserve"> </w:t>
        </w:r>
        <w:r w:rsidR="003831F5" w:rsidRPr="000B0EF4">
          <w:rPr>
            <w:rFonts w:asciiTheme="majorBidi" w:hAnsiTheme="majorBidi" w:cstheme="majorBidi"/>
            <w:sz w:val="24"/>
            <w:szCs w:val="24"/>
          </w:rPr>
          <w:t>Furthermore</w:t>
        </w:r>
        <w:r w:rsidR="003831F5">
          <w:rPr>
            <w:rFonts w:asciiTheme="majorBidi" w:hAnsiTheme="majorBidi" w:cstheme="majorBidi"/>
            <w:sz w:val="24"/>
            <w:szCs w:val="24"/>
          </w:rPr>
          <w:t>,</w:t>
        </w:r>
      </w:ins>
      <w:del w:id="310" w:author="noor" w:date="2017-11-29T23:44:00Z">
        <w:r w:rsidRPr="0099548E" w:rsidDel="003831F5">
          <w:rPr>
            <w:rFonts w:ascii="Times New Roman" w:hAnsi="Times New Roman" w:cs="Times New Roman"/>
            <w:sz w:val="24"/>
            <w:szCs w:val="24"/>
          </w:rPr>
          <w:delText>Also</w:delText>
        </w:r>
      </w:del>
      <w:r w:rsidRPr="0099548E">
        <w:rPr>
          <w:rFonts w:ascii="Times New Roman" w:hAnsi="Times New Roman" w:cs="Times New Roman"/>
          <w:sz w:val="24"/>
          <w:szCs w:val="24"/>
        </w:rPr>
        <w:t xml:space="preserve"> </w:t>
      </w:r>
      <w:r w:rsidRPr="0099548E">
        <w:rPr>
          <w:rFonts w:ascii="Times New Roman" w:hAnsi="Times New Roman" w:cs="Times New Roman"/>
          <w:sz w:val="24"/>
          <w:szCs w:val="24"/>
          <w:lang w:bidi="fa-IR"/>
        </w:rPr>
        <w:t xml:space="preserve">in our study it was </w:t>
      </w:r>
      <w:del w:id="311" w:author="noor" w:date="2017-11-29T23:44:00Z">
        <w:r w:rsidRPr="0099548E" w:rsidDel="003831F5">
          <w:rPr>
            <w:rFonts w:ascii="Times New Roman" w:hAnsi="Times New Roman" w:cs="Times New Roman"/>
            <w:sz w:val="24"/>
            <w:szCs w:val="24"/>
            <w:lang w:bidi="fa-IR"/>
          </w:rPr>
          <w:delText xml:space="preserve">determined </w:delText>
        </w:r>
      </w:del>
      <w:ins w:id="312" w:author="noor" w:date="2017-11-29T23:44:00Z">
        <w:r w:rsidR="003831F5">
          <w:rPr>
            <w:rFonts w:ascii="Times New Roman" w:hAnsi="Times New Roman" w:cs="Times New Roman"/>
            <w:sz w:val="24"/>
            <w:szCs w:val="24"/>
            <w:lang w:bidi="fa-IR"/>
          </w:rPr>
          <w:t>found</w:t>
        </w:r>
        <w:r w:rsidR="003831F5" w:rsidRPr="0099548E">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that the important factor to accept kidney donation by the family members were altruism and a sense of humanity to help others. Roodnat et al (2010) in their study</w:t>
      </w:r>
      <w:ins w:id="313" w:author="noor" w:date="2017-11-29T23:45:00Z">
        <w:r w:rsidR="003831F5">
          <w:rPr>
            <w:rFonts w:ascii="Times New Roman" w:hAnsi="Times New Roman" w:cs="Times New Roman"/>
            <w:sz w:val="24"/>
            <w:szCs w:val="24"/>
            <w:lang w:bidi="fa-IR"/>
          </w:rPr>
          <w:t>,</w:t>
        </w:r>
      </w:ins>
      <w:r w:rsidRPr="0099548E">
        <w:rPr>
          <w:rFonts w:ascii="Times New Roman" w:hAnsi="Times New Roman" w:cs="Times New Roman"/>
          <w:sz w:val="24"/>
          <w:szCs w:val="24"/>
          <w:lang w:bidi="fa-IR"/>
        </w:rPr>
        <w:t xml:space="preserve"> found that an important factor in </w:t>
      </w:r>
      <w:del w:id="314" w:author="noor" w:date="2017-11-29T23:45:00Z">
        <w:r w:rsidRPr="0099548E" w:rsidDel="003831F5">
          <w:rPr>
            <w:rFonts w:ascii="Times New Roman" w:hAnsi="Times New Roman" w:cs="Times New Roman"/>
            <w:sz w:val="24"/>
            <w:szCs w:val="24"/>
            <w:lang w:bidi="fa-IR"/>
          </w:rPr>
          <w:delText xml:space="preserve">the acceptance </w:delText>
        </w:r>
      </w:del>
      <w:ins w:id="315" w:author="noor" w:date="2017-11-29T23:45:00Z">
        <w:r w:rsidR="003831F5" w:rsidRPr="0099548E">
          <w:rPr>
            <w:rFonts w:ascii="Times New Roman" w:hAnsi="Times New Roman" w:cs="Times New Roman"/>
            <w:sz w:val="24"/>
            <w:szCs w:val="24"/>
            <w:lang w:bidi="fa-IR"/>
          </w:rPr>
          <w:t>accept</w:t>
        </w:r>
        <w:r w:rsidR="003831F5">
          <w:rPr>
            <w:rFonts w:ascii="Times New Roman" w:hAnsi="Times New Roman" w:cs="Times New Roman"/>
            <w:sz w:val="24"/>
            <w:szCs w:val="24"/>
            <w:lang w:bidi="fa-IR"/>
          </w:rPr>
          <w:t>ing</w:t>
        </w:r>
        <w:r w:rsidR="003831F5" w:rsidRPr="0099548E">
          <w:rPr>
            <w:rFonts w:ascii="Times New Roman" w:hAnsi="Times New Roman" w:cs="Times New Roman"/>
            <w:sz w:val="24"/>
            <w:szCs w:val="24"/>
            <w:lang w:bidi="fa-IR"/>
          </w:rPr>
          <w:t xml:space="preserve"> </w:t>
        </w:r>
      </w:ins>
      <w:del w:id="316" w:author="noor" w:date="2017-11-29T23:46:00Z">
        <w:r w:rsidRPr="0099548E" w:rsidDel="003831F5">
          <w:rPr>
            <w:rFonts w:ascii="Times New Roman" w:hAnsi="Times New Roman" w:cs="Times New Roman"/>
            <w:sz w:val="24"/>
            <w:szCs w:val="24"/>
            <w:lang w:bidi="fa-IR"/>
          </w:rPr>
          <w:delText xml:space="preserve">of </w:delText>
        </w:r>
      </w:del>
      <w:r w:rsidRPr="0099548E">
        <w:rPr>
          <w:rFonts w:ascii="Times New Roman" w:hAnsi="Times New Roman" w:cs="Times New Roman"/>
          <w:sz w:val="24"/>
          <w:szCs w:val="24"/>
          <w:lang w:bidi="fa-IR"/>
        </w:rPr>
        <w:t>kidney donation was the sense of humanity among donors and transplant recipients</w:t>
      </w:r>
      <w:r w:rsidR="009114CC">
        <w:rPr>
          <w:rFonts w:ascii="Times New Roman" w:hAnsi="Times New Roman" w:cs="Times New Roman"/>
          <w:sz w:val="24"/>
          <w:szCs w:val="24"/>
          <w:lang w:bidi="fa-IR"/>
        </w:rPr>
        <w:t xml:space="preserve"> (</w:t>
      </w:r>
      <w:del w:id="317" w:author="noor" w:date="2017-11-30T00:21:00Z">
        <w:r w:rsidR="009114CC" w:rsidDel="008E3E34">
          <w:rPr>
            <w:rFonts w:ascii="Times New Roman" w:hAnsi="Times New Roman" w:cs="Times New Roman"/>
            <w:sz w:val="24"/>
            <w:szCs w:val="24"/>
            <w:lang w:bidi="fa-IR"/>
          </w:rPr>
          <w:delText>35</w:delText>
        </w:r>
      </w:del>
      <w:ins w:id="318" w:author="noor" w:date="2017-11-30T00:21:00Z">
        <w:r w:rsidR="008E3E34">
          <w:rPr>
            <w:rFonts w:ascii="Times New Roman" w:hAnsi="Times New Roman" w:cs="Times New Roman"/>
            <w:sz w:val="24"/>
            <w:szCs w:val="24"/>
            <w:lang w:bidi="fa-IR"/>
          </w:rPr>
          <w:t>33</w:t>
        </w:r>
      </w:ins>
      <w:r w:rsidR="009114CC">
        <w:rPr>
          <w:rFonts w:ascii="Times New Roman" w:hAnsi="Times New Roman" w:cs="Times New Roman"/>
          <w:sz w:val="24"/>
          <w:szCs w:val="24"/>
          <w:lang w:bidi="fa-IR"/>
        </w:rPr>
        <w:t>)</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 xml:space="preserve"> The study of Zohoor et al (2003) showed that one of the main reasons for organ donation was a sense of humanity</w:t>
      </w:r>
      <w:r w:rsidR="009114CC">
        <w:rPr>
          <w:rFonts w:ascii="Times New Roman" w:hAnsi="Times New Roman" w:cs="Times New Roman"/>
          <w:sz w:val="24"/>
          <w:szCs w:val="24"/>
          <w:lang w:bidi="fa-IR"/>
        </w:rPr>
        <w:t xml:space="preserve"> (</w:t>
      </w:r>
      <w:del w:id="319" w:author="noor" w:date="2017-11-30T00:21:00Z">
        <w:r w:rsidR="009114CC" w:rsidDel="009319FB">
          <w:rPr>
            <w:rFonts w:ascii="Times New Roman" w:hAnsi="Times New Roman" w:cs="Times New Roman"/>
            <w:sz w:val="24"/>
            <w:szCs w:val="24"/>
            <w:lang w:bidi="fa-IR"/>
          </w:rPr>
          <w:delText>28</w:delText>
        </w:r>
      </w:del>
      <w:ins w:id="320" w:author="noor" w:date="2017-11-30T00:21:00Z">
        <w:r w:rsidR="009319FB">
          <w:rPr>
            <w:rFonts w:ascii="Times New Roman" w:hAnsi="Times New Roman" w:cs="Times New Roman"/>
            <w:sz w:val="24"/>
            <w:szCs w:val="24"/>
            <w:lang w:bidi="fa-IR"/>
          </w:rPr>
          <w:t>26</w:t>
        </w:r>
      </w:ins>
      <w:ins w:id="321" w:author="noor" w:date="2017-11-30T00:22:00Z">
        <w:r w:rsidR="009319FB">
          <w:rPr>
            <w:rFonts w:ascii="Times New Roman" w:hAnsi="Times New Roman" w:cs="Times New Roman"/>
            <w:sz w:val="24"/>
            <w:szCs w:val="24"/>
            <w:lang w:bidi="fa-IR"/>
          </w:rPr>
          <w:t>.</w:t>
        </w:r>
      </w:ins>
      <w:r w:rsidR="009114CC">
        <w:rPr>
          <w:rFonts w:ascii="Times New Roman" w:hAnsi="Times New Roman" w:cs="Times New Roman"/>
          <w:sz w:val="24"/>
          <w:szCs w:val="24"/>
          <w:lang w:bidi="fa-IR"/>
        </w:rPr>
        <w:t>)</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 xml:space="preserve"> </w:t>
      </w:r>
      <w:ins w:id="322" w:author="noor" w:date="2017-11-29T23:48:00Z">
        <w:r w:rsidR="001024D8" w:rsidRPr="000B0EF4">
          <w:rPr>
            <w:rFonts w:asciiTheme="majorBidi" w:hAnsiTheme="majorBidi" w:cstheme="majorBidi"/>
            <w:sz w:val="24"/>
            <w:szCs w:val="24"/>
            <w:lang w:bidi="fa-IR"/>
          </w:rPr>
          <w:t>Moreover,</w:t>
        </w:r>
      </w:ins>
      <w:del w:id="323" w:author="noor" w:date="2017-11-29T23:48:00Z">
        <w:r w:rsidRPr="0099548E" w:rsidDel="001024D8">
          <w:rPr>
            <w:rFonts w:ascii="Times New Roman" w:hAnsi="Times New Roman" w:cs="Times New Roman"/>
            <w:sz w:val="24"/>
            <w:szCs w:val="24"/>
            <w:lang w:bidi="fa-IR"/>
          </w:rPr>
          <w:delText>Also</w:delText>
        </w:r>
      </w:del>
      <w:r w:rsidRPr="0099548E">
        <w:rPr>
          <w:rFonts w:ascii="Times New Roman" w:hAnsi="Times New Roman" w:cs="Times New Roman"/>
          <w:sz w:val="24"/>
          <w:szCs w:val="24"/>
          <w:lang w:bidi="fa-IR"/>
        </w:rPr>
        <w:t xml:space="preserve"> Simpkin et al. (2008) found that</w:t>
      </w:r>
      <w:del w:id="324" w:author="noor" w:date="2017-11-29T23:48:00Z">
        <w:r w:rsidRPr="0099548E" w:rsidDel="001024D8">
          <w:rPr>
            <w:rFonts w:ascii="Times New Roman" w:hAnsi="Times New Roman" w:cs="Times New Roman"/>
            <w:sz w:val="24"/>
            <w:szCs w:val="24"/>
            <w:lang w:bidi="fa-IR"/>
          </w:rPr>
          <w:delText>;</w:delText>
        </w:r>
      </w:del>
      <w:ins w:id="325" w:author="noor" w:date="2017-11-29T23:48:00Z">
        <w:r w:rsidR="001024D8">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correct understanding of brain death,</w:t>
      </w:r>
      <w:ins w:id="326" w:author="noor" w:date="2017-11-29T23:48:00Z">
        <w:r w:rsidR="001024D8">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no request for organ donation at the time of brain death,</w:t>
      </w:r>
      <w:ins w:id="327" w:author="noor" w:date="2017-11-29T23:49:00Z">
        <w:r w:rsidR="001024D8">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giving sufficient time for consultation and decision-making to family members,</w:t>
      </w:r>
      <w:ins w:id="328" w:author="noor" w:date="2017-11-29T23:49:00Z">
        <w:r w:rsidR="001024D8">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express</w:t>
      </w:r>
      <w:ins w:id="329" w:author="noor" w:date="2017-11-29T23:49:00Z">
        <w:r w:rsidR="001024D8">
          <w:rPr>
            <w:rFonts w:ascii="Times New Roman" w:hAnsi="Times New Roman" w:cs="Times New Roman"/>
            <w:sz w:val="24"/>
            <w:szCs w:val="24"/>
            <w:lang w:bidi="fa-IR"/>
          </w:rPr>
          <w:t>ing</w:t>
        </w:r>
      </w:ins>
      <w:r w:rsidRPr="0099548E">
        <w:rPr>
          <w:rFonts w:ascii="Times New Roman" w:hAnsi="Times New Roman" w:cs="Times New Roman"/>
          <w:sz w:val="24"/>
          <w:szCs w:val="24"/>
          <w:lang w:bidi="fa-IR"/>
        </w:rPr>
        <w:t xml:space="preserve"> the request privately and </w:t>
      </w:r>
      <w:r w:rsidRPr="0099548E">
        <w:rPr>
          <w:rFonts w:ascii="Times New Roman" w:hAnsi="Times New Roman" w:cs="Times New Roman"/>
          <w:sz w:val="24"/>
          <w:szCs w:val="24"/>
        </w:rPr>
        <w:t>using</w:t>
      </w:r>
      <w:r w:rsidRPr="0099548E">
        <w:rPr>
          <w:rFonts w:ascii="Times New Roman" w:hAnsi="Times New Roman" w:cs="Times New Roman"/>
          <w:sz w:val="24"/>
          <w:szCs w:val="24"/>
          <w:lang w:bidi="fa-IR"/>
        </w:rPr>
        <w:t xml:space="preserve"> a consultant nurse as responsible for coordinating </w:t>
      </w:r>
      <w:del w:id="330" w:author="noor" w:date="2017-11-29T23:49:00Z">
        <w:r w:rsidRPr="0099548E" w:rsidDel="001024D8">
          <w:rPr>
            <w:rFonts w:ascii="Times New Roman" w:hAnsi="Times New Roman" w:cs="Times New Roman"/>
            <w:sz w:val="24"/>
            <w:szCs w:val="24"/>
            <w:lang w:bidi="fa-IR"/>
          </w:rPr>
          <w:delText xml:space="preserve">to </w:delText>
        </w:r>
      </w:del>
      <w:r w:rsidRPr="0099548E">
        <w:rPr>
          <w:rFonts w:ascii="Times New Roman" w:hAnsi="Times New Roman" w:cs="Times New Roman"/>
          <w:sz w:val="24"/>
          <w:szCs w:val="24"/>
          <w:lang w:bidi="fa-IR"/>
        </w:rPr>
        <w:t>organ donation</w:t>
      </w:r>
      <w:ins w:id="331" w:author="noor" w:date="2017-11-29T23:49:00Z">
        <w:r w:rsidR="001024D8">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 xml:space="preserve">could be effective to make the right decision </w:t>
      </w:r>
      <w:ins w:id="332" w:author="noor" w:date="2017-11-29T23:50:00Z">
        <w:r w:rsidR="001024D8">
          <w:rPr>
            <w:rFonts w:ascii="Times New Roman" w:hAnsi="Times New Roman" w:cs="Times New Roman"/>
            <w:sz w:val="24"/>
            <w:szCs w:val="24"/>
            <w:lang w:bidi="fa-IR"/>
          </w:rPr>
          <w:t xml:space="preserve">in order </w:t>
        </w:r>
      </w:ins>
      <w:r w:rsidRPr="0099548E">
        <w:rPr>
          <w:rFonts w:ascii="Times New Roman" w:hAnsi="Times New Roman" w:cs="Times New Roman"/>
          <w:sz w:val="24"/>
          <w:szCs w:val="24"/>
          <w:lang w:bidi="fa-IR"/>
        </w:rPr>
        <w:t>to make organ donation</w:t>
      </w:r>
      <w:r w:rsidR="009114CC">
        <w:rPr>
          <w:rFonts w:ascii="Times New Roman" w:hAnsi="Times New Roman" w:cs="Times New Roman"/>
          <w:sz w:val="24"/>
          <w:szCs w:val="24"/>
          <w:lang w:bidi="fa-IR"/>
        </w:rPr>
        <w:t xml:space="preserve"> (</w:t>
      </w:r>
      <w:del w:id="333" w:author="noor" w:date="2017-11-30T00:23:00Z">
        <w:r w:rsidR="009114CC" w:rsidDel="005651AF">
          <w:rPr>
            <w:rFonts w:ascii="Times New Roman" w:hAnsi="Times New Roman" w:cs="Times New Roman"/>
            <w:sz w:val="24"/>
            <w:szCs w:val="24"/>
            <w:lang w:bidi="fa-IR"/>
          </w:rPr>
          <w:delText>36</w:delText>
        </w:r>
      </w:del>
      <w:ins w:id="334" w:author="noor" w:date="2017-11-30T00:23:00Z">
        <w:r w:rsidR="005651AF">
          <w:rPr>
            <w:rFonts w:ascii="Times New Roman" w:hAnsi="Times New Roman" w:cs="Times New Roman"/>
            <w:sz w:val="24"/>
            <w:szCs w:val="24"/>
            <w:lang w:bidi="fa-IR"/>
          </w:rPr>
          <w:t>34</w:t>
        </w:r>
      </w:ins>
      <w:r w:rsidR="009114CC">
        <w:rPr>
          <w:rFonts w:ascii="Times New Roman" w:hAnsi="Times New Roman" w:cs="Times New Roman"/>
          <w:sz w:val="24"/>
          <w:szCs w:val="24"/>
          <w:lang w:bidi="fa-IR"/>
        </w:rPr>
        <w:t>)</w:t>
      </w:r>
      <w:r>
        <w:rPr>
          <w:rFonts w:ascii="Times New Roman" w:hAnsi="Times New Roman" w:cs="Times New Roman"/>
          <w:sz w:val="24"/>
          <w:szCs w:val="24"/>
          <w:lang w:bidi="fa-IR"/>
        </w:rPr>
        <w:t>.</w:t>
      </w:r>
    </w:p>
    <w:p w14:paraId="0173124D" w14:textId="07626CB1" w:rsidR="004513C1" w:rsidRDefault="004513C1" w:rsidP="001024D8">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The general conclusion of this study was</w:t>
      </w:r>
      <w:ins w:id="335" w:author="noor" w:date="2017-11-29T23:50:00Z">
        <w:r w:rsidR="001024D8">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 xml:space="preserve">that the nurses with counseling, empathy, and mediation motivate families with brain dead patients to donate kidneys and also prepare the recipients </w:t>
      </w:r>
      <w:ins w:id="336" w:author="noor" w:date="2017-11-29T23:51:00Z">
        <w:r w:rsidR="001024D8" w:rsidRPr="000B0EF4">
          <w:rPr>
            <w:rFonts w:asciiTheme="majorBidi" w:hAnsiTheme="majorBidi" w:cstheme="majorBidi"/>
            <w:sz w:val="24"/>
            <w:szCs w:val="24"/>
            <w:lang w:bidi="fa-IR"/>
          </w:rPr>
          <w:t>in order to receive a transplanted kidney from a cadaver</w:t>
        </w:r>
      </w:ins>
      <w:del w:id="337" w:author="noor" w:date="2017-11-29T23:51:00Z">
        <w:r w:rsidRPr="0099548E" w:rsidDel="001024D8">
          <w:rPr>
            <w:rFonts w:ascii="Times New Roman" w:hAnsi="Times New Roman" w:cs="Times New Roman"/>
            <w:sz w:val="24"/>
            <w:szCs w:val="24"/>
            <w:lang w:bidi="fa-IR"/>
          </w:rPr>
          <w:delText>to receive a transplanted kidney from a cadaver</w:delText>
        </w:r>
      </w:del>
      <w:r w:rsidRPr="0099548E">
        <w:rPr>
          <w:rFonts w:ascii="Times New Roman" w:hAnsi="Times New Roman" w:cs="Times New Roman"/>
          <w:sz w:val="24"/>
          <w:szCs w:val="24"/>
          <w:lang w:bidi="fa-IR"/>
        </w:rPr>
        <w:t xml:space="preserve">. The results of this study can guide nurses’ interventions in intensive care units and dialysis department </w:t>
      </w:r>
      <w:del w:id="338" w:author="noor" w:date="2017-11-29T23:52:00Z">
        <w:r w:rsidRPr="0099548E" w:rsidDel="001024D8">
          <w:rPr>
            <w:rFonts w:ascii="Times New Roman" w:hAnsi="Times New Roman" w:cs="Times New Roman"/>
            <w:sz w:val="24"/>
            <w:szCs w:val="24"/>
            <w:lang w:bidi="fa-IR"/>
          </w:rPr>
          <w:delText xml:space="preserve">to </w:delText>
        </w:r>
      </w:del>
      <w:ins w:id="339" w:author="noor" w:date="2017-11-29T23:52:00Z">
        <w:r w:rsidR="001024D8">
          <w:rPr>
            <w:rFonts w:ascii="Times New Roman" w:hAnsi="Times New Roman" w:cs="Times New Roman"/>
            <w:sz w:val="24"/>
            <w:szCs w:val="24"/>
            <w:lang w:bidi="fa-IR"/>
          </w:rPr>
          <w:t>in</w:t>
        </w:r>
        <w:r w:rsidR="001024D8" w:rsidRPr="0099548E">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help</w:t>
      </w:r>
      <w:ins w:id="340" w:author="noor" w:date="2017-11-29T23:52:00Z">
        <w:r w:rsidR="001024D8">
          <w:rPr>
            <w:rFonts w:ascii="Times New Roman" w:hAnsi="Times New Roman" w:cs="Times New Roman"/>
            <w:sz w:val="24"/>
            <w:szCs w:val="24"/>
            <w:lang w:bidi="fa-IR"/>
          </w:rPr>
          <w:t>ing</w:t>
        </w:r>
      </w:ins>
      <w:r w:rsidRPr="0099548E">
        <w:rPr>
          <w:rFonts w:ascii="Times New Roman" w:hAnsi="Times New Roman" w:cs="Times New Roman"/>
          <w:sz w:val="24"/>
          <w:szCs w:val="24"/>
          <w:lang w:bidi="fa-IR"/>
        </w:rPr>
        <w:t xml:space="preserve"> individuals and families </w:t>
      </w:r>
      <w:ins w:id="341" w:author="noor" w:date="2017-11-29T23:52:00Z">
        <w:r w:rsidR="001024D8">
          <w:rPr>
            <w:rFonts w:ascii="Times New Roman" w:hAnsi="Times New Roman" w:cs="Times New Roman"/>
            <w:sz w:val="24"/>
            <w:szCs w:val="24"/>
            <w:lang w:bidi="fa-IR"/>
          </w:rPr>
          <w:t xml:space="preserve">to </w:t>
        </w:r>
      </w:ins>
      <w:r w:rsidRPr="0099548E">
        <w:rPr>
          <w:rFonts w:ascii="Times New Roman" w:hAnsi="Times New Roman" w:cs="Times New Roman"/>
          <w:sz w:val="24"/>
          <w:szCs w:val="24"/>
          <w:lang w:bidi="fa-IR"/>
        </w:rPr>
        <w:t xml:space="preserve">decide </w:t>
      </w:r>
      <w:del w:id="342" w:author="noor" w:date="2017-11-29T23:52:00Z">
        <w:r w:rsidRPr="0099548E" w:rsidDel="001024D8">
          <w:rPr>
            <w:rFonts w:ascii="Times New Roman" w:hAnsi="Times New Roman" w:cs="Times New Roman"/>
            <w:sz w:val="24"/>
            <w:szCs w:val="24"/>
            <w:lang w:bidi="fa-IR"/>
          </w:rPr>
          <w:delText xml:space="preserve">to </w:delText>
        </w:r>
      </w:del>
      <w:ins w:id="343" w:author="noor" w:date="2017-11-29T23:52:00Z">
        <w:r w:rsidR="001024D8">
          <w:rPr>
            <w:rFonts w:ascii="Times New Roman" w:hAnsi="Times New Roman" w:cs="Times New Roman"/>
            <w:sz w:val="24"/>
            <w:szCs w:val="24"/>
            <w:lang w:bidi="fa-IR"/>
          </w:rPr>
          <w:t>on</w:t>
        </w:r>
        <w:r w:rsidR="001024D8" w:rsidRPr="0099548E">
          <w:rPr>
            <w:rFonts w:ascii="Times New Roman" w:hAnsi="Times New Roman" w:cs="Times New Roman"/>
            <w:sz w:val="24"/>
            <w:szCs w:val="24"/>
            <w:lang w:bidi="fa-IR"/>
          </w:rPr>
          <w:t xml:space="preserve"> </w:t>
        </w:r>
      </w:ins>
      <w:del w:id="344" w:author="noor" w:date="2017-11-29T23:52:00Z">
        <w:r w:rsidRPr="0099548E" w:rsidDel="001024D8">
          <w:rPr>
            <w:rFonts w:ascii="Times New Roman" w:hAnsi="Times New Roman" w:cs="Times New Roman"/>
            <w:sz w:val="24"/>
            <w:szCs w:val="24"/>
            <w:lang w:bidi="fa-IR"/>
          </w:rPr>
          <w:delText xml:space="preserve">donate </w:delText>
        </w:r>
      </w:del>
      <w:ins w:id="345" w:author="noor" w:date="2017-11-29T23:52:00Z">
        <w:r w:rsidR="001024D8" w:rsidRPr="0099548E">
          <w:rPr>
            <w:rFonts w:ascii="Times New Roman" w:hAnsi="Times New Roman" w:cs="Times New Roman"/>
            <w:sz w:val="24"/>
            <w:szCs w:val="24"/>
            <w:lang w:bidi="fa-IR"/>
          </w:rPr>
          <w:t>donat</w:t>
        </w:r>
        <w:r w:rsidR="001024D8">
          <w:rPr>
            <w:rFonts w:ascii="Times New Roman" w:hAnsi="Times New Roman" w:cs="Times New Roman"/>
            <w:sz w:val="24"/>
            <w:szCs w:val="24"/>
            <w:lang w:bidi="fa-IR"/>
          </w:rPr>
          <w:t>ing</w:t>
        </w:r>
        <w:r w:rsidR="001024D8" w:rsidRPr="0099548E">
          <w:rPr>
            <w:rFonts w:ascii="Times New Roman" w:hAnsi="Times New Roman" w:cs="Times New Roman"/>
            <w:sz w:val="24"/>
            <w:szCs w:val="24"/>
            <w:lang w:bidi="fa-IR"/>
          </w:rPr>
          <w:t xml:space="preserve"> </w:t>
        </w:r>
      </w:ins>
      <w:del w:id="346" w:author="noor" w:date="2017-11-29T23:52:00Z">
        <w:r w:rsidRPr="0099548E" w:rsidDel="001024D8">
          <w:rPr>
            <w:rFonts w:ascii="Times New Roman" w:hAnsi="Times New Roman" w:cs="Times New Roman"/>
            <w:sz w:val="24"/>
            <w:szCs w:val="24"/>
            <w:lang w:bidi="fa-IR"/>
          </w:rPr>
          <w:delText xml:space="preserve">or </w:delText>
        </w:r>
      </w:del>
      <w:ins w:id="347" w:author="noor" w:date="2017-11-29T23:52:00Z">
        <w:r w:rsidR="001024D8">
          <w:rPr>
            <w:rFonts w:ascii="Times New Roman" w:hAnsi="Times New Roman" w:cs="Times New Roman"/>
            <w:sz w:val="24"/>
            <w:szCs w:val="24"/>
            <w:lang w:bidi="fa-IR"/>
          </w:rPr>
          <w:t>and</w:t>
        </w:r>
        <w:r w:rsidR="001024D8" w:rsidRPr="0099548E">
          <w:rPr>
            <w:rFonts w:ascii="Times New Roman" w:hAnsi="Times New Roman" w:cs="Times New Roman"/>
            <w:sz w:val="24"/>
            <w:szCs w:val="24"/>
            <w:lang w:bidi="fa-IR"/>
          </w:rPr>
          <w:t xml:space="preserve"> </w:t>
        </w:r>
      </w:ins>
      <w:r w:rsidRPr="0099548E">
        <w:rPr>
          <w:rFonts w:ascii="Times New Roman" w:hAnsi="Times New Roman" w:cs="Times New Roman"/>
          <w:sz w:val="24"/>
          <w:szCs w:val="24"/>
          <w:lang w:bidi="fa-IR"/>
        </w:rPr>
        <w:t>receiv</w:t>
      </w:r>
      <w:ins w:id="348" w:author="noor" w:date="2017-11-29T23:52:00Z">
        <w:r w:rsidR="001024D8">
          <w:rPr>
            <w:rFonts w:ascii="Times New Roman" w:hAnsi="Times New Roman" w:cs="Times New Roman"/>
            <w:sz w:val="24"/>
            <w:szCs w:val="24"/>
            <w:lang w:bidi="fa-IR"/>
          </w:rPr>
          <w:t>ing</w:t>
        </w:r>
      </w:ins>
      <w:del w:id="349" w:author="noor" w:date="2017-11-29T23:52:00Z">
        <w:r w:rsidRPr="0099548E" w:rsidDel="001024D8">
          <w:rPr>
            <w:rFonts w:ascii="Times New Roman" w:hAnsi="Times New Roman" w:cs="Times New Roman"/>
            <w:sz w:val="24"/>
            <w:szCs w:val="24"/>
            <w:lang w:bidi="fa-IR"/>
          </w:rPr>
          <w:delText xml:space="preserve">e </w:delText>
        </w:r>
      </w:del>
      <w:r w:rsidRPr="0099548E">
        <w:rPr>
          <w:rFonts w:ascii="Times New Roman" w:hAnsi="Times New Roman" w:cs="Times New Roman"/>
          <w:sz w:val="24"/>
          <w:szCs w:val="24"/>
          <w:lang w:bidi="fa-IR"/>
        </w:rPr>
        <w:t xml:space="preserve">a kidney </w:t>
      </w:r>
      <w:r w:rsidRPr="002807D7">
        <w:rPr>
          <w:rFonts w:ascii="Times New Roman" w:hAnsi="Times New Roman" w:cs="Times New Roman"/>
          <w:sz w:val="24"/>
          <w:szCs w:val="24"/>
          <w:lang w:bidi="fa-IR"/>
        </w:rPr>
        <w:t xml:space="preserve">from a </w:t>
      </w:r>
      <w:r w:rsidRPr="002807D7">
        <w:rPr>
          <w:rFonts w:ascii="Times New Roman" w:eastAsia="Times New Roman" w:hAnsi="Times New Roman" w:cs="Times New Roman"/>
          <w:sz w:val="24"/>
          <w:szCs w:val="24"/>
        </w:rPr>
        <w:t>deceased donor</w:t>
      </w:r>
      <w:r w:rsidRPr="002807D7">
        <w:rPr>
          <w:rFonts w:ascii="Times New Roman" w:hAnsi="Times New Roman" w:cs="Times New Roman"/>
          <w:sz w:val="24"/>
          <w:szCs w:val="24"/>
          <w:lang w:bidi="fa-IR"/>
        </w:rPr>
        <w:t xml:space="preserve"> or the brain</w:t>
      </w:r>
      <w:r w:rsidRPr="0099548E">
        <w:rPr>
          <w:rFonts w:ascii="Times New Roman" w:hAnsi="Times New Roman" w:cs="Times New Roman"/>
          <w:sz w:val="24"/>
          <w:szCs w:val="24"/>
          <w:lang w:bidi="fa-IR"/>
        </w:rPr>
        <w:t xml:space="preserve"> dead patient.</w:t>
      </w:r>
    </w:p>
    <w:p w14:paraId="3691BBE9" w14:textId="77777777" w:rsidR="004513C1" w:rsidRPr="00311848" w:rsidRDefault="004513C1" w:rsidP="006848D6">
      <w:pPr>
        <w:pStyle w:val="Pa9"/>
        <w:spacing w:after="80" w:line="480" w:lineRule="auto"/>
        <w:jc w:val="both"/>
        <w:rPr>
          <w:rFonts w:ascii="Times New Roman" w:hAnsi="Times New Roman" w:cs="Times New Roman"/>
          <w:sz w:val="28"/>
          <w:szCs w:val="28"/>
          <w:lang w:bidi="fa-IR"/>
        </w:rPr>
      </w:pPr>
      <w:r w:rsidRPr="00311848">
        <w:rPr>
          <w:rFonts w:ascii="Times New Roman" w:hAnsi="Times New Roman" w:cs="Times New Roman"/>
          <w:sz w:val="28"/>
          <w:szCs w:val="28"/>
          <w:lang w:bidi="fa-IR"/>
        </w:rPr>
        <w:t xml:space="preserve">Acknowledgements </w:t>
      </w:r>
    </w:p>
    <w:p w14:paraId="0FE2AC5F" w14:textId="77777777" w:rsidR="004513C1" w:rsidRDefault="004513C1" w:rsidP="006848D6">
      <w:pPr>
        <w:pStyle w:val="Default"/>
        <w:spacing w:line="480" w:lineRule="auto"/>
        <w:rPr>
          <w:rFonts w:ascii="Times New Roman" w:hAnsi="Times New Roman" w:cs="Times New Roman"/>
          <w:lang w:bidi="fa-IR"/>
        </w:rPr>
      </w:pPr>
      <w:r w:rsidRPr="00311848">
        <w:rPr>
          <w:rFonts w:ascii="Times New Roman" w:hAnsi="Times New Roman" w:cs="Times New Roman"/>
          <w:lang w:bidi="fa-IR"/>
        </w:rPr>
        <w:lastRenderedPageBreak/>
        <w:t xml:space="preserve">We would like to thank the Transplant Department of </w:t>
      </w:r>
      <w:r>
        <w:rPr>
          <w:rFonts w:ascii="Times New Roman" w:hAnsi="Times New Roman" w:cs="B Mitra"/>
        </w:rPr>
        <w:t xml:space="preserve">Kurdistan University of Medical Sciences and </w:t>
      </w:r>
      <w:r w:rsidRPr="002D1440">
        <w:rPr>
          <w:rFonts w:ascii="Times New Roman" w:hAnsi="Times New Roman" w:cs="Times New Roman"/>
        </w:rPr>
        <w:t>Ahvaz Jundishapur University of Medical Sciences</w:t>
      </w:r>
      <w:r w:rsidR="00A867AC" w:rsidRPr="002D1440">
        <w:rPr>
          <w:rFonts w:ascii="Times New Roman" w:hAnsi="Times New Roman" w:cs="Times New Roman"/>
        </w:rPr>
        <w:t>, Iran</w:t>
      </w:r>
      <w:r w:rsidRPr="00311848">
        <w:rPr>
          <w:rFonts w:ascii="Times New Roman" w:hAnsi="Times New Roman" w:cs="Times New Roman"/>
          <w:lang w:bidi="fa-IR"/>
        </w:rPr>
        <w:t xml:space="preserve">. </w:t>
      </w:r>
      <w:r w:rsidRPr="003207B5">
        <w:rPr>
          <w:rFonts w:ascii="Times New Roman" w:hAnsi="Times New Roman" w:cs="Times New Roman"/>
          <w:lang w:bidi="fa-IR"/>
        </w:rPr>
        <w:t>The authors acknowledged all the participants who agreed to participate in the study.</w:t>
      </w:r>
    </w:p>
    <w:p w14:paraId="05FB6579" w14:textId="77777777" w:rsidR="004513C1" w:rsidRDefault="004513C1" w:rsidP="006848D6">
      <w:pPr>
        <w:pStyle w:val="Default"/>
        <w:spacing w:line="480" w:lineRule="auto"/>
        <w:rPr>
          <w:rFonts w:ascii="Times New Roman" w:hAnsi="Times New Roman" w:cs="Times New Roman"/>
          <w:lang w:bidi="fa-IR"/>
        </w:rPr>
      </w:pPr>
    </w:p>
    <w:p w14:paraId="187085D6" w14:textId="77777777" w:rsidR="004513C1" w:rsidRPr="00A867AC" w:rsidRDefault="004513C1" w:rsidP="006848D6">
      <w:pPr>
        <w:pStyle w:val="Default"/>
        <w:spacing w:line="480" w:lineRule="auto"/>
        <w:rPr>
          <w:rFonts w:ascii="Times New Roman" w:hAnsi="Times New Roman" w:cs="Times New Roman"/>
          <w:sz w:val="28"/>
          <w:szCs w:val="28"/>
          <w:lang w:bidi="fa-IR"/>
        </w:rPr>
      </w:pPr>
      <w:r w:rsidRPr="00A867AC">
        <w:rPr>
          <w:rFonts w:ascii="Times New Roman" w:hAnsi="Times New Roman" w:cs="Times New Roman"/>
          <w:sz w:val="28"/>
          <w:szCs w:val="28"/>
          <w:lang w:bidi="fa-IR"/>
        </w:rPr>
        <w:t>Conflict of interest</w:t>
      </w:r>
    </w:p>
    <w:p w14:paraId="2FCB2308" w14:textId="77777777" w:rsidR="004513C1" w:rsidRPr="00311848" w:rsidRDefault="004513C1" w:rsidP="006848D6">
      <w:pPr>
        <w:pStyle w:val="Default"/>
        <w:spacing w:line="480" w:lineRule="auto"/>
        <w:rPr>
          <w:rFonts w:ascii="Times New Roman" w:hAnsi="Times New Roman" w:cs="Times New Roman"/>
          <w:lang w:bidi="fa-IR"/>
        </w:rPr>
      </w:pPr>
      <w:r w:rsidRPr="00F44985">
        <w:rPr>
          <w:rFonts w:ascii="Times New Roman" w:eastAsia="Times New Roman" w:hAnsi="Times New Roman" w:cs="Times New Roman"/>
          <w:color w:val="auto"/>
        </w:rPr>
        <w:t>The Authors declares that there is no conflict of interest.</w:t>
      </w:r>
    </w:p>
    <w:p w14:paraId="1F0BBDE7" w14:textId="77777777" w:rsidR="004513C1" w:rsidRPr="00311848" w:rsidRDefault="004513C1" w:rsidP="006848D6">
      <w:pPr>
        <w:pStyle w:val="Pa9"/>
        <w:spacing w:before="200" w:after="80" w:line="480" w:lineRule="auto"/>
        <w:jc w:val="both"/>
        <w:rPr>
          <w:rFonts w:ascii="Times New Roman" w:hAnsi="Times New Roman" w:cs="Times New Roman"/>
          <w:sz w:val="28"/>
          <w:szCs w:val="28"/>
          <w:lang w:bidi="fa-IR"/>
        </w:rPr>
      </w:pPr>
      <w:r w:rsidRPr="00311848">
        <w:rPr>
          <w:rFonts w:ascii="Times New Roman" w:hAnsi="Times New Roman" w:cs="Times New Roman"/>
          <w:sz w:val="28"/>
          <w:szCs w:val="28"/>
          <w:lang w:bidi="fa-IR"/>
        </w:rPr>
        <w:t xml:space="preserve">Authors’ Contributions </w:t>
      </w:r>
    </w:p>
    <w:p w14:paraId="20811226" w14:textId="77777777" w:rsidR="004513C1" w:rsidRPr="002768AA" w:rsidRDefault="004513C1" w:rsidP="006848D6">
      <w:pPr>
        <w:spacing w:before="120" w:after="120" w:line="480" w:lineRule="auto"/>
        <w:outlineLvl w:val="4"/>
        <w:rPr>
          <w:rFonts w:ascii="Times New Roman" w:hAnsi="Times New Roman" w:cs="Times New Roman"/>
          <w:sz w:val="24"/>
          <w:szCs w:val="24"/>
        </w:rPr>
      </w:pPr>
      <w:r w:rsidRPr="00373F67">
        <w:rPr>
          <w:rFonts w:ascii="Times New Roman" w:hAnsi="Times New Roman" w:cs="Times New Roman"/>
          <w:sz w:val="24"/>
          <w:szCs w:val="24"/>
        </w:rPr>
        <w:t xml:space="preserve">Dr. Jamal </w:t>
      </w:r>
      <w:r w:rsidR="00A867AC" w:rsidRPr="00373F67">
        <w:rPr>
          <w:rFonts w:ascii="Times New Roman" w:hAnsi="Times New Roman" w:cs="Times New Roman"/>
          <w:sz w:val="24"/>
          <w:szCs w:val="24"/>
        </w:rPr>
        <w:t>Seidi</w:t>
      </w:r>
      <w:r w:rsidR="00A867AC" w:rsidRPr="00373F67">
        <w:rPr>
          <w:rFonts w:ascii="Times New Roman" w:hAnsi="Times New Roman" w:cs="Times New Roman" w:hint="cs"/>
          <w:sz w:val="24"/>
          <w:szCs w:val="24"/>
        </w:rPr>
        <w:t>and</w:t>
      </w:r>
      <w:r w:rsidRPr="00373F67">
        <w:rPr>
          <w:rFonts w:ascii="Times New Roman" w:hAnsi="Times New Roman" w:cs="Times New Roman"/>
          <w:sz w:val="24"/>
          <w:szCs w:val="24"/>
        </w:rPr>
        <w:t>Dr .ShahramBaraz were</w:t>
      </w:r>
      <w:r w:rsidRPr="002768AA">
        <w:rPr>
          <w:rFonts w:ascii="Times New Roman" w:hAnsi="Times New Roman" w:cs="Times New Roman"/>
          <w:sz w:val="24"/>
          <w:szCs w:val="24"/>
        </w:rPr>
        <w:t xml:space="preserve"> the main investigator and contributed to development of Study concept and design, Acquisition of data, Analysis and interpretation of data and Drafting of the manuscript</w:t>
      </w:r>
      <w:r>
        <w:rPr>
          <w:rFonts w:ascii="Times New Roman" w:hAnsi="Times New Roman" w:cs="Times New Roman"/>
          <w:sz w:val="24"/>
          <w:szCs w:val="24"/>
        </w:rPr>
        <w:t>.</w:t>
      </w:r>
    </w:p>
    <w:p w14:paraId="12A1FD5F" w14:textId="77777777" w:rsidR="004513C1" w:rsidRDefault="004513C1" w:rsidP="006848D6">
      <w:pPr>
        <w:spacing w:before="120" w:after="120" w:line="480" w:lineRule="auto"/>
        <w:outlineLvl w:val="4"/>
        <w:rPr>
          <w:rFonts w:ascii="Times New Roman" w:hAnsi="Times New Roman" w:cs="Times New Roman"/>
          <w:sz w:val="24"/>
          <w:szCs w:val="24"/>
        </w:rPr>
      </w:pPr>
      <w:r>
        <w:rPr>
          <w:rFonts w:ascii="Times New Roman" w:hAnsi="Times New Roman" w:cs="Times New Roman"/>
          <w:sz w:val="24"/>
          <w:szCs w:val="24"/>
        </w:rPr>
        <w:t>Salam Vatandost</w:t>
      </w:r>
      <w:r w:rsidRPr="002768AA">
        <w:rPr>
          <w:rFonts w:ascii="Times New Roman" w:hAnsi="Times New Roman" w:cs="Times New Roman"/>
          <w:sz w:val="24"/>
          <w:szCs w:val="24"/>
        </w:rPr>
        <w:t xml:space="preserve">contributed to development of Study </w:t>
      </w:r>
      <w:r w:rsidR="00A867AC" w:rsidRPr="002768AA">
        <w:rPr>
          <w:rFonts w:ascii="Times New Roman" w:hAnsi="Times New Roman" w:cs="Times New Roman"/>
          <w:sz w:val="24"/>
          <w:szCs w:val="24"/>
        </w:rPr>
        <w:t>concept, Analysis</w:t>
      </w:r>
      <w:r w:rsidRPr="002768AA">
        <w:rPr>
          <w:rFonts w:ascii="Times New Roman" w:hAnsi="Times New Roman" w:cs="Times New Roman"/>
          <w:sz w:val="24"/>
          <w:szCs w:val="24"/>
        </w:rPr>
        <w:t xml:space="preserve"> and interpretation of data and Drafting of the manuscript</w:t>
      </w:r>
      <w:r>
        <w:rPr>
          <w:rFonts w:ascii="Times New Roman" w:hAnsi="Times New Roman" w:cs="Times New Roman"/>
          <w:sz w:val="24"/>
          <w:szCs w:val="24"/>
        </w:rPr>
        <w:t>.</w:t>
      </w:r>
    </w:p>
    <w:p w14:paraId="6B81D683" w14:textId="77777777" w:rsidR="004513C1" w:rsidRDefault="004513C1" w:rsidP="006848D6">
      <w:pPr>
        <w:spacing w:before="120" w:after="120" w:line="480" w:lineRule="auto"/>
        <w:outlineLvl w:val="4"/>
        <w:rPr>
          <w:rFonts w:ascii="Times New Roman" w:hAnsi="Times New Roman" w:cs="Times New Roman"/>
          <w:color w:val="000000"/>
          <w:sz w:val="24"/>
          <w:szCs w:val="24"/>
          <w:rtl/>
        </w:rPr>
      </w:pPr>
      <w:r w:rsidRPr="002768AA">
        <w:rPr>
          <w:rFonts w:ascii="Times New Roman" w:hAnsi="Times New Roman" w:cs="Times New Roman"/>
          <w:sz w:val="24"/>
          <w:szCs w:val="24"/>
        </w:rPr>
        <w:t xml:space="preserve"> All authors have read and approved the final manuscript</w:t>
      </w:r>
      <w:r w:rsidRPr="002768AA">
        <w:rPr>
          <w:rFonts w:ascii="Times New Roman" w:hAnsi="Times New Roman" w:cs="Times New Roman"/>
          <w:color w:val="000000"/>
          <w:sz w:val="24"/>
          <w:szCs w:val="24"/>
        </w:rPr>
        <w:t>.</w:t>
      </w:r>
    </w:p>
    <w:p w14:paraId="6F0F57D9" w14:textId="77777777" w:rsidR="004513C1" w:rsidRDefault="004513C1" w:rsidP="006848D6">
      <w:pPr>
        <w:spacing w:before="120" w:after="120" w:line="480" w:lineRule="auto"/>
        <w:outlineLvl w:val="4"/>
        <w:rPr>
          <w:rFonts w:ascii="Times New Roman" w:hAnsi="Times New Roman" w:cs="Times New Roman"/>
          <w:color w:val="000000"/>
          <w:sz w:val="24"/>
          <w:szCs w:val="24"/>
          <w:rtl/>
        </w:rPr>
      </w:pPr>
    </w:p>
    <w:p w14:paraId="3AAA0E34" w14:textId="77777777" w:rsidR="004513C1" w:rsidRPr="009A2BBF" w:rsidRDefault="004513C1" w:rsidP="006848D6">
      <w:pPr>
        <w:spacing w:before="120" w:after="120" w:line="480" w:lineRule="auto"/>
        <w:outlineLvl w:val="4"/>
        <w:rPr>
          <w:rFonts w:ascii="Times New Roman" w:hAnsi="Times New Roman" w:cs="Times New Roman"/>
          <w:sz w:val="28"/>
          <w:szCs w:val="28"/>
        </w:rPr>
      </w:pPr>
      <w:r w:rsidRPr="009A2BBF">
        <w:rPr>
          <w:rStyle w:val="Strong"/>
          <w:rFonts w:ascii="Times New Roman" w:hAnsi="Times New Roman" w:cs="Times New Roman"/>
          <w:sz w:val="24"/>
          <w:szCs w:val="24"/>
        </w:rPr>
        <w:t>Financial Disclosure</w:t>
      </w:r>
    </w:p>
    <w:p w14:paraId="28EFA9CC" w14:textId="77777777" w:rsidR="004513C1" w:rsidRDefault="004513C1" w:rsidP="006848D6">
      <w:pPr>
        <w:spacing w:before="120" w:after="120" w:line="480" w:lineRule="auto"/>
        <w:outlineLvl w:val="4"/>
        <w:rPr>
          <w:rFonts w:ascii="Times New Roman" w:hAnsi="Times New Roman" w:cs="Times New Roman"/>
          <w:sz w:val="24"/>
          <w:szCs w:val="24"/>
          <w:rtl/>
        </w:rPr>
      </w:pPr>
      <w:r>
        <w:rPr>
          <w:rFonts w:ascii="Times New Roman" w:hAnsi="Times New Roman" w:cs="Times New Roman"/>
          <w:sz w:val="24"/>
          <w:szCs w:val="24"/>
        </w:rPr>
        <w:t xml:space="preserve">The authors disclosed receipt of the following financial support for the research, authorship, and or publication of this article. </w:t>
      </w:r>
    </w:p>
    <w:p w14:paraId="0D51C6D6" w14:textId="77777777" w:rsidR="004513C1" w:rsidRPr="002768AA" w:rsidRDefault="004513C1" w:rsidP="006848D6">
      <w:pPr>
        <w:spacing w:before="120" w:after="120" w:line="240" w:lineRule="auto"/>
        <w:outlineLvl w:val="4"/>
        <w:rPr>
          <w:rFonts w:ascii="Times New Roman" w:hAnsi="Times New Roman" w:cs="Times New Roman"/>
          <w:b/>
          <w:bCs/>
          <w:sz w:val="24"/>
          <w:szCs w:val="24"/>
        </w:rPr>
      </w:pPr>
    </w:p>
    <w:p w14:paraId="1545BD69" w14:textId="77777777" w:rsidR="004513C1" w:rsidRPr="002768AA" w:rsidRDefault="004513C1" w:rsidP="006848D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F802B6E" w14:textId="77777777" w:rsidR="004513C1" w:rsidRDefault="004513C1" w:rsidP="006848D6">
      <w:pPr>
        <w:pStyle w:val="NormalWeb"/>
        <w:shd w:val="clear" w:color="auto" w:fill="FFFFFF"/>
        <w:spacing w:before="0" w:beforeAutospacing="0" w:after="300" w:afterAutospacing="0" w:line="480" w:lineRule="auto"/>
        <w:rPr>
          <w:sz w:val="28"/>
          <w:szCs w:val="28"/>
          <w:lang w:bidi="fa-IR"/>
        </w:rPr>
      </w:pPr>
      <w:r w:rsidRPr="006544AF">
        <w:rPr>
          <w:sz w:val="28"/>
          <w:szCs w:val="28"/>
          <w:lang w:bidi="fa-IR"/>
        </w:rPr>
        <w:lastRenderedPageBreak/>
        <w:t>Refrences</w:t>
      </w:r>
    </w:p>
    <w:p w14:paraId="630EDCF9" w14:textId="147E8F26" w:rsidR="004513C1" w:rsidRPr="00DA0612" w:rsidDel="00671206" w:rsidRDefault="004513C1" w:rsidP="00671206">
      <w:pPr>
        <w:pStyle w:val="EndNoteBibliography"/>
        <w:spacing w:after="0"/>
        <w:ind w:left="720" w:hanging="720"/>
        <w:rPr>
          <w:del w:id="350" w:author="noor" w:date="2017-11-30T00:01:00Z"/>
        </w:rPr>
      </w:pPr>
      <w:bookmarkStart w:id="351" w:name="_ENREF_1"/>
      <w:r w:rsidRPr="00DA0612">
        <w:rPr>
          <w:b/>
        </w:rPr>
        <w:t>1.</w:t>
      </w:r>
      <w:r w:rsidRPr="00DA0612">
        <w:tab/>
      </w:r>
      <w:del w:id="352" w:author="noor" w:date="2017-11-30T00:01:00Z">
        <w:r w:rsidRPr="00DA0612" w:rsidDel="00671206">
          <w:delText xml:space="preserve">Baraz S, Zarea K, Dashtbozorgi B. Comparing the effect of two educational programs on the quality of life of hemodialysis patients in iran. </w:delText>
        </w:r>
        <w:r w:rsidRPr="00E84F6F" w:rsidDel="00671206">
          <w:rPr>
            <w:bCs/>
          </w:rPr>
          <w:delText>Iran Red Crescent Med J</w:delText>
        </w:r>
        <w:r w:rsidRPr="00DA0612" w:rsidDel="00671206">
          <w:rPr>
            <w:i/>
          </w:rPr>
          <w:delText xml:space="preserve">. </w:delText>
        </w:r>
        <w:r w:rsidRPr="00DA0612" w:rsidDel="00671206">
          <w:delText>Aug 2014;16(8):e19368.</w:delText>
        </w:r>
        <w:bookmarkEnd w:id="351"/>
      </w:del>
    </w:p>
    <w:p w14:paraId="4C401745" w14:textId="388B5188" w:rsidR="004513C1" w:rsidRPr="00DA0612" w:rsidDel="00671206" w:rsidRDefault="004513C1" w:rsidP="00671206">
      <w:pPr>
        <w:pStyle w:val="EndNoteBibliography"/>
        <w:spacing w:after="0"/>
        <w:ind w:left="720" w:hanging="720"/>
        <w:rPr>
          <w:del w:id="353" w:author="noor" w:date="2017-11-30T00:01:00Z"/>
        </w:rPr>
      </w:pPr>
      <w:bookmarkStart w:id="354" w:name="_ENREF_2"/>
      <w:del w:id="355" w:author="noor" w:date="2017-11-30T00:01:00Z">
        <w:r w:rsidRPr="00DA0612" w:rsidDel="00671206">
          <w:rPr>
            <w:b/>
          </w:rPr>
          <w:delText>2.</w:delText>
        </w:r>
        <w:r w:rsidRPr="00DA0612" w:rsidDel="00671206">
          <w:tab/>
          <w:delText xml:space="preserve">Doyle MBM, Subramanian V, Vachharajani N, et al. Results of Simultaneous Liver and Kidney Transplantation: A Single-Center Review. </w:delText>
        </w:r>
        <w:r w:rsidR="00374E77" w:rsidDel="00671206">
          <w:fldChar w:fldCharType="begin"/>
        </w:r>
        <w:r w:rsidR="00374E77" w:rsidDel="00671206">
          <w:delInstrText xml:space="preserve"> HYPERLINK "https://www.ncbi.nlm.nih.gov/pubmed/?term=Results+of+Simultaneous+Liver+and+Kidney+Transplantation%3A+A+Single-Center+Review.+Journal+of+the+American+College+of+Surgeons.+2016%3B223(1)%3A193-201" \o "Journal of the American College of Surgeons." </w:delInstrText>
        </w:r>
        <w:r w:rsidR="00374E77" w:rsidDel="00671206">
          <w:fldChar w:fldCharType="separate"/>
        </w:r>
        <w:r w:rsidR="00985C93" w:rsidRPr="00985C93" w:rsidDel="00671206">
          <w:rPr>
            <w:rStyle w:val="Hyperlink"/>
            <w:rFonts w:asciiTheme="majorBidi" w:hAnsiTheme="majorBidi" w:cstheme="majorBidi"/>
            <w:color w:val="auto"/>
            <w:szCs w:val="24"/>
            <w:u w:val="none"/>
            <w:shd w:val="clear" w:color="auto" w:fill="FFFFFF"/>
          </w:rPr>
          <w:delText>J Am Coll Surg</w:delText>
        </w:r>
        <w:r w:rsidR="00374E77" w:rsidDel="00671206">
          <w:rPr>
            <w:rStyle w:val="Hyperlink"/>
            <w:rFonts w:asciiTheme="majorBidi" w:hAnsiTheme="majorBidi" w:cstheme="majorBidi"/>
            <w:color w:val="auto"/>
            <w:szCs w:val="24"/>
            <w:u w:val="none"/>
            <w:shd w:val="clear" w:color="auto" w:fill="FFFFFF"/>
          </w:rPr>
          <w:fldChar w:fldCharType="end"/>
        </w:r>
        <w:r w:rsidRPr="00985C93" w:rsidDel="00671206">
          <w:rPr>
            <w:rFonts w:asciiTheme="majorBidi" w:hAnsiTheme="majorBidi" w:cstheme="majorBidi"/>
            <w:i/>
            <w:szCs w:val="24"/>
          </w:rPr>
          <w:delText>.</w:delText>
        </w:r>
        <w:r w:rsidRPr="00DA0612" w:rsidDel="00671206">
          <w:delText>2016;223(1):193-201.</w:delText>
        </w:r>
        <w:bookmarkEnd w:id="354"/>
        <w:r w:rsidR="00985C93" w:rsidRPr="00985C93" w:rsidDel="00671206">
          <w:rPr>
            <w:rFonts w:ascii="Arial" w:hAnsi="Arial" w:cs="Arial"/>
            <w:color w:val="000000"/>
            <w:sz w:val="20"/>
            <w:szCs w:val="20"/>
            <w:shd w:val="clear" w:color="auto" w:fill="FFFFFF"/>
          </w:rPr>
          <w:delText xml:space="preserve">doi: 10.1016/j.jamcollsurg.2016.04.005. </w:delText>
        </w:r>
      </w:del>
    </w:p>
    <w:p w14:paraId="51C99199" w14:textId="02878E33" w:rsidR="004513C1" w:rsidRPr="00350B60" w:rsidDel="00671206" w:rsidRDefault="004513C1">
      <w:pPr>
        <w:pStyle w:val="EndNoteBibliography"/>
        <w:spacing w:after="0"/>
        <w:ind w:left="720" w:hanging="720"/>
        <w:rPr>
          <w:del w:id="356" w:author="noor" w:date="2017-11-30T00:01:00Z"/>
          <w:szCs w:val="24"/>
        </w:rPr>
      </w:pPr>
      <w:bookmarkStart w:id="357" w:name="_ENREF_3"/>
      <w:del w:id="358" w:author="noor" w:date="2017-11-30T00:01:00Z">
        <w:r w:rsidRPr="00DA0612" w:rsidDel="00671206">
          <w:rPr>
            <w:b/>
          </w:rPr>
          <w:delText>3.</w:delText>
        </w:r>
        <w:r w:rsidRPr="00DA0612" w:rsidDel="00671206">
          <w:tab/>
          <w:delText xml:space="preserve">Howell M, Wong G, Turner RM, et al. The Consistency and Reporting of Quality-of-Life Outcomes in Trials of Immunosuppressive Agents in Kidney Transplantation: A Systematic Review and Meta-analysis. </w:delText>
        </w:r>
        <w:r w:rsidR="00374E77" w:rsidDel="00671206">
          <w:fldChar w:fldCharType="begin"/>
        </w:r>
        <w:r w:rsidR="00374E77" w:rsidDel="00671206">
          <w:delInstrText xml:space="preserve"> HYPERLINK "https://www.ncbi.nlm.nih.gov/pubmed/?term=The+Consistency+and+Reporting+of+Quality-of-Life+Outcomes+in+Trials+of+Immunosuppressive+Agents+in+Kidney+Transplantation%3A+A+Systematic+Review+and+Meta-analysis.+American+Journal+of+Kidney+Diseases.+5%2F%2F+2016%3B67(5)%3A762-774" \o "American journal of kidney diseases : the official journal of the National Kidney Foundation." </w:delInstrText>
        </w:r>
        <w:r w:rsidR="00374E77" w:rsidDel="00671206">
          <w:fldChar w:fldCharType="separate"/>
        </w:r>
        <w:r w:rsidR="007D0448" w:rsidRPr="007D0448" w:rsidDel="00671206">
          <w:rPr>
            <w:rStyle w:val="Hyperlink"/>
            <w:rFonts w:asciiTheme="majorBidi" w:hAnsiTheme="majorBidi" w:cstheme="majorBidi"/>
            <w:color w:val="auto"/>
            <w:szCs w:val="24"/>
            <w:u w:val="none"/>
            <w:shd w:val="clear" w:color="auto" w:fill="FFFFFF"/>
          </w:rPr>
          <w:delText>Am J Kidney Dis</w:delText>
        </w:r>
        <w:r w:rsidR="007D0448" w:rsidDel="00671206">
          <w:rPr>
            <w:rStyle w:val="Hyperlink"/>
            <w:rFonts w:ascii="Arial" w:hAnsi="Arial" w:cs="Arial"/>
            <w:color w:val="660066"/>
            <w:sz w:val="17"/>
            <w:szCs w:val="17"/>
            <w:shd w:val="clear" w:color="auto" w:fill="FFFFFF"/>
          </w:rPr>
          <w:delText>.</w:delText>
        </w:r>
        <w:r w:rsidR="00374E77" w:rsidDel="00671206">
          <w:rPr>
            <w:rStyle w:val="Hyperlink"/>
            <w:rFonts w:ascii="Arial" w:hAnsi="Arial"/>
            <w:color w:val="660066"/>
            <w:sz w:val="17"/>
            <w:szCs w:val="17"/>
            <w:shd w:val="clear" w:color="auto" w:fill="FFFFFF"/>
          </w:rPr>
          <w:fldChar w:fldCharType="end"/>
        </w:r>
        <w:r w:rsidRPr="00DA0612" w:rsidDel="00671206">
          <w:delText>2016;67(5):762-774</w:delText>
        </w:r>
        <w:r w:rsidRPr="00350B60" w:rsidDel="00671206">
          <w:rPr>
            <w:szCs w:val="24"/>
          </w:rPr>
          <w:delText>.</w:delText>
        </w:r>
        <w:bookmarkEnd w:id="357"/>
        <w:r w:rsidR="00350B60" w:rsidRPr="00350B60" w:rsidDel="00671206">
          <w:rPr>
            <w:rFonts w:ascii="Arial" w:hAnsi="Arial" w:cs="Arial"/>
            <w:color w:val="000000"/>
            <w:szCs w:val="24"/>
            <w:shd w:val="clear" w:color="auto" w:fill="FFFFFF"/>
          </w:rPr>
          <w:delText xml:space="preserve">doi: 10.1053/j.ajkd.2015.11.006. </w:delText>
        </w:r>
      </w:del>
    </w:p>
    <w:p w14:paraId="3CE38B20" w14:textId="50BAEE2D" w:rsidR="004513C1" w:rsidRPr="00DA0612" w:rsidDel="00671206" w:rsidRDefault="004513C1">
      <w:pPr>
        <w:pStyle w:val="EndNoteBibliography"/>
        <w:spacing w:after="0"/>
        <w:ind w:left="720" w:hanging="720"/>
        <w:rPr>
          <w:del w:id="359" w:author="noor" w:date="2017-11-30T00:01:00Z"/>
        </w:rPr>
      </w:pPr>
      <w:bookmarkStart w:id="360" w:name="_ENREF_4"/>
      <w:del w:id="361" w:author="noor" w:date="2017-11-30T00:01:00Z">
        <w:r w:rsidRPr="00DA0612" w:rsidDel="00671206">
          <w:rPr>
            <w:b/>
          </w:rPr>
          <w:delText>4.</w:delText>
        </w:r>
        <w:r w:rsidRPr="00DA0612" w:rsidDel="00671206">
          <w:tab/>
          <w:delText xml:space="preserve">Miñambres E, Pérez-Villares JM, Chico-Fernández M, et al. Lung donor treatment protocol in brain dead-donors: A multicenter study. </w:delText>
        </w:r>
        <w:r w:rsidR="00374E77" w:rsidDel="00671206">
          <w:fldChar w:fldCharType="begin"/>
        </w:r>
        <w:r w:rsidR="00374E77" w:rsidDel="00671206">
          <w:delInstrText xml:space="preserve"> HYPERLINK "https://www.ncbi.nlm.nih.gov/pubmed/?term=Lung+donor+treatment+protocol+in+brain+dead-donors%3A+A+multicenter+study" \o "The Journal of heart and lung transplantation : the official publication of the International Society for Heart Transplantation." </w:delInstrText>
        </w:r>
        <w:r w:rsidR="00374E77" w:rsidDel="00671206">
          <w:fldChar w:fldCharType="separate"/>
        </w:r>
        <w:r w:rsidR="007C412A" w:rsidRPr="007C412A" w:rsidDel="00671206">
          <w:rPr>
            <w:rStyle w:val="Hyperlink"/>
            <w:rFonts w:asciiTheme="majorBidi" w:hAnsiTheme="majorBidi" w:cstheme="majorBidi"/>
            <w:color w:val="auto"/>
            <w:szCs w:val="24"/>
            <w:u w:val="none"/>
            <w:shd w:val="clear" w:color="auto" w:fill="FFFFFF"/>
          </w:rPr>
          <w:delText>J Heart</w:delText>
        </w:r>
        <w:r w:rsidR="007C412A" w:rsidRPr="007C412A" w:rsidDel="00671206">
          <w:rPr>
            <w:rStyle w:val="apple-converted-space"/>
            <w:rFonts w:asciiTheme="majorBidi" w:hAnsiTheme="majorBidi" w:cstheme="majorBidi"/>
            <w:szCs w:val="24"/>
            <w:shd w:val="clear" w:color="auto" w:fill="FFFFFF"/>
          </w:rPr>
          <w:delText> </w:delText>
        </w:r>
        <w:r w:rsidR="007C412A" w:rsidRPr="007C412A" w:rsidDel="00671206">
          <w:rPr>
            <w:rStyle w:val="highlight"/>
            <w:rFonts w:asciiTheme="majorBidi" w:hAnsiTheme="majorBidi" w:cstheme="majorBidi"/>
            <w:szCs w:val="24"/>
            <w:shd w:val="clear" w:color="auto" w:fill="FFFFFF"/>
          </w:rPr>
          <w:delText>Lung</w:delText>
        </w:r>
        <w:r w:rsidR="007C412A" w:rsidRPr="007C412A" w:rsidDel="00671206">
          <w:rPr>
            <w:rStyle w:val="apple-converted-space"/>
            <w:rFonts w:asciiTheme="majorBidi" w:hAnsiTheme="majorBidi" w:cstheme="majorBidi"/>
            <w:szCs w:val="24"/>
            <w:shd w:val="clear" w:color="auto" w:fill="FFFFFF"/>
          </w:rPr>
          <w:delText> </w:delText>
        </w:r>
        <w:r w:rsidR="007C412A" w:rsidRPr="007C412A" w:rsidDel="00671206">
          <w:rPr>
            <w:rStyle w:val="Hyperlink"/>
            <w:rFonts w:asciiTheme="majorBidi" w:hAnsiTheme="majorBidi" w:cstheme="majorBidi"/>
            <w:color w:val="auto"/>
            <w:szCs w:val="24"/>
            <w:u w:val="none"/>
            <w:shd w:val="clear" w:color="auto" w:fill="FFFFFF"/>
          </w:rPr>
          <w:delText>Transplant</w:delText>
        </w:r>
        <w:r w:rsidR="00374E77" w:rsidDel="00671206">
          <w:rPr>
            <w:rStyle w:val="Hyperlink"/>
            <w:rFonts w:asciiTheme="majorBidi" w:hAnsiTheme="majorBidi" w:cstheme="majorBidi"/>
            <w:color w:val="auto"/>
            <w:szCs w:val="24"/>
            <w:u w:val="none"/>
            <w:shd w:val="clear" w:color="auto" w:fill="FFFFFF"/>
          </w:rPr>
          <w:fldChar w:fldCharType="end"/>
        </w:r>
        <w:r w:rsidRPr="00DA0612" w:rsidDel="00671206">
          <w:delText>2015;34(6):773-780.</w:delText>
        </w:r>
        <w:bookmarkEnd w:id="360"/>
        <w:r w:rsidR="007C412A" w:rsidRPr="007C412A" w:rsidDel="00671206">
          <w:rPr>
            <w:rFonts w:ascii="Arial" w:hAnsi="Arial" w:cs="Arial"/>
            <w:color w:val="000000"/>
            <w:szCs w:val="24"/>
            <w:shd w:val="clear" w:color="auto" w:fill="FFFFFF"/>
          </w:rPr>
          <w:delText>doi: 10.1016/j.healun.2014.09.024.</w:delText>
        </w:r>
      </w:del>
    </w:p>
    <w:p w14:paraId="005D1DBA" w14:textId="3C888296" w:rsidR="004513C1" w:rsidRPr="00DA0612" w:rsidDel="00671206" w:rsidRDefault="004513C1">
      <w:pPr>
        <w:pStyle w:val="EndNoteBibliography"/>
        <w:spacing w:after="0"/>
        <w:ind w:left="720" w:hanging="720"/>
        <w:rPr>
          <w:del w:id="362" w:author="noor" w:date="2017-11-30T00:01:00Z"/>
        </w:rPr>
      </w:pPr>
      <w:bookmarkStart w:id="363" w:name="_ENREF_5"/>
      <w:del w:id="364" w:author="noor" w:date="2017-11-30T00:01:00Z">
        <w:r w:rsidRPr="00DA0612" w:rsidDel="00671206">
          <w:rPr>
            <w:b/>
          </w:rPr>
          <w:delText>5.</w:delText>
        </w:r>
        <w:r w:rsidRPr="00DA0612" w:rsidDel="00671206">
          <w:tab/>
          <w:delText xml:space="preserve">Jochmans I, Darius T, Kuypers D, et al. Kidney donation after circulatory death in a country with a high number of brain dead donors: 10-year experience in Belgium. </w:delText>
        </w:r>
        <w:r w:rsidR="00374E77" w:rsidDel="00671206">
          <w:fldChar w:fldCharType="begin"/>
        </w:r>
        <w:r w:rsidR="00374E77" w:rsidDel="00671206">
          <w:delInstrText xml:space="preserve"> HYPERLINK "https://www.ncbi.nlm.nih.gov/pubmed/?term=Kidney+donation+after+circulatory+death+in+a+country+with+a+high+number+of+brain+dead+donors%3A+10-year+experience+in+Belgium" \o "Transplant international : official journal of the European Society for Organ Transplantation." </w:delInstrText>
        </w:r>
        <w:r w:rsidR="00374E77" w:rsidDel="00671206">
          <w:fldChar w:fldCharType="separate"/>
        </w:r>
        <w:r w:rsidR="00FB35C7" w:rsidRPr="00FB35C7" w:rsidDel="00671206">
          <w:rPr>
            <w:rStyle w:val="Hyperlink"/>
            <w:rFonts w:asciiTheme="majorBidi" w:hAnsiTheme="majorBidi" w:cstheme="majorBidi"/>
            <w:color w:val="auto"/>
            <w:szCs w:val="24"/>
            <w:u w:val="none"/>
            <w:shd w:val="clear" w:color="auto" w:fill="FFFFFF"/>
          </w:rPr>
          <w:delText>Transpl Int</w:delText>
        </w:r>
        <w:r w:rsidR="00FB35C7" w:rsidDel="00671206">
          <w:rPr>
            <w:rStyle w:val="Hyperlink"/>
            <w:rFonts w:ascii="Arial" w:hAnsi="Arial" w:cs="Arial"/>
            <w:color w:val="660066"/>
            <w:sz w:val="17"/>
            <w:szCs w:val="17"/>
            <w:shd w:val="clear" w:color="auto" w:fill="FFFFFF"/>
          </w:rPr>
          <w:delText>.</w:delText>
        </w:r>
        <w:r w:rsidR="00374E77" w:rsidDel="00671206">
          <w:rPr>
            <w:rStyle w:val="Hyperlink"/>
            <w:rFonts w:ascii="Arial" w:hAnsi="Arial"/>
            <w:color w:val="660066"/>
            <w:sz w:val="17"/>
            <w:szCs w:val="17"/>
            <w:shd w:val="clear" w:color="auto" w:fill="FFFFFF"/>
          </w:rPr>
          <w:fldChar w:fldCharType="end"/>
        </w:r>
        <w:r w:rsidRPr="00DA0612" w:rsidDel="00671206">
          <w:rPr>
            <w:i/>
          </w:rPr>
          <w:delText xml:space="preserve">. </w:delText>
        </w:r>
        <w:r w:rsidRPr="00DA0612" w:rsidDel="00671206">
          <w:delText>2012;25(8):857-866</w:delText>
        </w:r>
        <w:r w:rsidRPr="00FB35C7" w:rsidDel="00671206">
          <w:rPr>
            <w:rFonts w:asciiTheme="majorBidi" w:hAnsiTheme="majorBidi" w:cstheme="majorBidi"/>
            <w:szCs w:val="24"/>
          </w:rPr>
          <w:delText>.</w:delText>
        </w:r>
        <w:bookmarkEnd w:id="363"/>
        <w:r w:rsidR="00FB35C7" w:rsidRPr="00FB35C7" w:rsidDel="00671206">
          <w:rPr>
            <w:rFonts w:asciiTheme="majorBidi" w:hAnsiTheme="majorBidi" w:cstheme="majorBidi"/>
            <w:color w:val="000000"/>
            <w:szCs w:val="24"/>
            <w:shd w:val="clear" w:color="auto" w:fill="FFFFFF"/>
          </w:rPr>
          <w:delText>doi: 10.1111/j.1432-2277.2012.01510.x.</w:delText>
        </w:r>
      </w:del>
    </w:p>
    <w:p w14:paraId="0F4A068C" w14:textId="311B32B6" w:rsidR="004513C1" w:rsidRPr="00E25A05" w:rsidDel="00671206" w:rsidRDefault="004513C1">
      <w:pPr>
        <w:pStyle w:val="EndNoteBibliography"/>
        <w:spacing w:after="0"/>
        <w:ind w:left="720" w:hanging="720"/>
        <w:rPr>
          <w:del w:id="365" w:author="noor" w:date="2017-11-30T00:01:00Z"/>
          <w:rFonts w:asciiTheme="majorBidi" w:hAnsiTheme="majorBidi" w:cstheme="majorBidi"/>
          <w:sz w:val="40"/>
          <w:szCs w:val="36"/>
        </w:rPr>
      </w:pPr>
      <w:bookmarkStart w:id="366" w:name="_ENREF_6"/>
      <w:del w:id="367" w:author="noor" w:date="2017-11-30T00:01:00Z">
        <w:r w:rsidRPr="00DA0612" w:rsidDel="00671206">
          <w:rPr>
            <w:b/>
          </w:rPr>
          <w:delText>6.</w:delText>
        </w:r>
        <w:r w:rsidRPr="00DA0612" w:rsidDel="00671206">
          <w:tab/>
          <w:delText xml:space="preserve">Ferrari P, Fidler S, Woodroffe C, Tassone G, D’Orsogna L. Comparison of time on the deceased donor kidney waitlist versus time on the kidney paired donation registry in the Australian program. </w:delText>
        </w:r>
        <w:r w:rsidR="00E25A05" w:rsidRPr="00E25A05" w:rsidDel="00671206">
          <w:rPr>
            <w:bCs/>
          </w:rPr>
          <w:delText>Transpl Int</w:delText>
        </w:r>
        <w:r w:rsidRPr="00DA0612" w:rsidDel="00671206">
          <w:rPr>
            <w:i/>
          </w:rPr>
          <w:delText xml:space="preserve">. </w:delText>
        </w:r>
        <w:r w:rsidRPr="00DA0612" w:rsidDel="00671206">
          <w:delText>2012;25(10):1026-1031.</w:delText>
        </w:r>
        <w:bookmarkEnd w:id="366"/>
        <w:r w:rsidR="00E25A05" w:rsidRPr="00E25A05" w:rsidDel="00671206">
          <w:rPr>
            <w:rFonts w:asciiTheme="majorBidi" w:hAnsiTheme="majorBidi" w:cstheme="majorBidi"/>
            <w:color w:val="000000"/>
            <w:szCs w:val="24"/>
            <w:shd w:val="clear" w:color="auto" w:fill="FFFFFF"/>
          </w:rPr>
          <w:delText>doi: 10.1111/j.1432-2277.2012.01541.x.</w:delText>
        </w:r>
      </w:del>
    </w:p>
    <w:p w14:paraId="25E9CF27" w14:textId="0DE94DEF" w:rsidR="004513C1" w:rsidRPr="00DA0612" w:rsidDel="00671206" w:rsidRDefault="004513C1">
      <w:pPr>
        <w:pStyle w:val="EndNoteBibliography"/>
        <w:spacing w:after="0"/>
        <w:ind w:left="720" w:hanging="720"/>
        <w:rPr>
          <w:del w:id="368" w:author="noor" w:date="2017-11-30T00:01:00Z"/>
        </w:rPr>
      </w:pPr>
      <w:bookmarkStart w:id="369" w:name="_ENREF_7"/>
      <w:del w:id="370" w:author="noor" w:date="2017-11-30T00:01:00Z">
        <w:r w:rsidRPr="00DA0612" w:rsidDel="00671206">
          <w:rPr>
            <w:b/>
          </w:rPr>
          <w:delText>7.</w:delText>
        </w:r>
        <w:r w:rsidRPr="00DA0612" w:rsidDel="00671206">
          <w:tab/>
          <w:delText xml:space="preserve">Kwapisz M, Kieszek R, Jędrzejko K, et al. Pathologies in Living Kidney Donors Diagnosed in the Long-Term Care System. </w:delText>
        </w:r>
        <w:r w:rsidR="00374E77" w:rsidDel="00671206">
          <w:fldChar w:fldCharType="begin"/>
        </w:r>
        <w:r w:rsidR="00374E77" w:rsidDel="00671206">
          <w:delInstrText xml:space="preserve"> HYPERLINK "https://www.ncbi.nlm.nih.gov/pubmed/27496424" \o "Transplantation proceedings." </w:delInstrText>
        </w:r>
        <w:r w:rsidR="00374E77" w:rsidDel="00671206">
          <w:fldChar w:fldCharType="separate"/>
        </w:r>
        <w:r w:rsidR="00E25A05" w:rsidRPr="00E25A05" w:rsidDel="00671206">
          <w:rPr>
            <w:rStyle w:val="Hyperlink"/>
            <w:rFonts w:asciiTheme="majorBidi" w:hAnsiTheme="majorBidi" w:cstheme="majorBidi"/>
            <w:color w:val="auto"/>
            <w:szCs w:val="24"/>
            <w:u w:val="none"/>
            <w:shd w:val="clear" w:color="auto" w:fill="FFFFFF"/>
          </w:rPr>
          <w:delText>Transplant Proc</w:delText>
        </w:r>
        <w:r w:rsidR="00374E77" w:rsidDel="00671206">
          <w:rPr>
            <w:rStyle w:val="Hyperlink"/>
            <w:rFonts w:asciiTheme="majorBidi" w:hAnsiTheme="majorBidi" w:cstheme="majorBidi"/>
            <w:color w:val="auto"/>
            <w:szCs w:val="24"/>
            <w:u w:val="none"/>
            <w:shd w:val="clear" w:color="auto" w:fill="FFFFFF"/>
          </w:rPr>
          <w:fldChar w:fldCharType="end"/>
        </w:r>
        <w:r w:rsidRPr="00DA0612" w:rsidDel="00671206">
          <w:delText>2016;48(5):1439-1445.</w:delText>
        </w:r>
        <w:bookmarkEnd w:id="369"/>
        <w:r w:rsidR="00E25A05" w:rsidRPr="00E25A05" w:rsidDel="00671206">
          <w:rPr>
            <w:rFonts w:asciiTheme="majorBidi" w:hAnsiTheme="majorBidi" w:cstheme="majorBidi"/>
            <w:color w:val="000000"/>
            <w:szCs w:val="24"/>
            <w:shd w:val="clear" w:color="auto" w:fill="FFFFFF"/>
          </w:rPr>
          <w:delText>doi: 10.1016/j.transproceed.2016.02.052.</w:delText>
        </w:r>
      </w:del>
    </w:p>
    <w:p w14:paraId="15BCC60C" w14:textId="5CFFB22C" w:rsidR="004513C1" w:rsidRPr="00DA0612" w:rsidDel="00671206" w:rsidRDefault="004513C1">
      <w:pPr>
        <w:pStyle w:val="EndNoteBibliography"/>
        <w:spacing w:after="0"/>
        <w:ind w:left="720" w:hanging="720"/>
        <w:rPr>
          <w:del w:id="371" w:author="noor" w:date="2017-11-30T00:01:00Z"/>
        </w:rPr>
      </w:pPr>
      <w:bookmarkStart w:id="372" w:name="_ENREF_8"/>
      <w:del w:id="373" w:author="noor" w:date="2017-11-30T00:01:00Z">
        <w:r w:rsidRPr="00DA0612" w:rsidDel="00671206">
          <w:rPr>
            <w:b/>
          </w:rPr>
          <w:delText>8.</w:delText>
        </w:r>
        <w:r w:rsidRPr="00DA0612" w:rsidDel="00671206">
          <w:tab/>
          <w:delText xml:space="preserve">Howard DH. WAITING TIME AS A PRICE FOR DECEASED DONOR KIDNEYS. </w:delText>
        </w:r>
        <w:r w:rsidRPr="00DA0612" w:rsidDel="00671206">
          <w:rPr>
            <w:b/>
          </w:rPr>
          <w:delText>Contemporary Economic Policy</w:delText>
        </w:r>
        <w:r w:rsidRPr="00DA0612" w:rsidDel="00671206">
          <w:rPr>
            <w:i/>
          </w:rPr>
          <w:delText xml:space="preserve">. </w:delText>
        </w:r>
        <w:r w:rsidRPr="00DA0612" w:rsidDel="00671206">
          <w:delText>2011;29(3):295-303.</w:delText>
        </w:r>
        <w:bookmarkEnd w:id="372"/>
      </w:del>
    </w:p>
    <w:p w14:paraId="06066CDD" w14:textId="02F3082F" w:rsidR="004513C1" w:rsidRPr="00DA0612" w:rsidDel="00671206" w:rsidRDefault="004513C1">
      <w:pPr>
        <w:pStyle w:val="EndNoteBibliography"/>
        <w:spacing w:after="0"/>
        <w:ind w:left="720" w:hanging="720"/>
        <w:rPr>
          <w:del w:id="374" w:author="noor" w:date="2017-11-30T00:01:00Z"/>
        </w:rPr>
      </w:pPr>
      <w:bookmarkStart w:id="375" w:name="_ENREF_9"/>
      <w:del w:id="376" w:author="noor" w:date="2017-11-30T00:01:00Z">
        <w:r w:rsidRPr="00DA0612" w:rsidDel="00671206">
          <w:rPr>
            <w:b/>
          </w:rPr>
          <w:delText>9.</w:delText>
        </w:r>
        <w:r w:rsidRPr="00DA0612" w:rsidDel="00671206">
          <w:tab/>
          <w:delText xml:space="preserve">Orøy A, Strømskag KE, Gjengedal E. Approaching families on the subject of organ donation: A phenomenological study of the experience of healthcare professionals. </w:delText>
        </w:r>
        <w:r w:rsidR="00374E77" w:rsidDel="00671206">
          <w:fldChar w:fldCharType="begin"/>
        </w:r>
        <w:r w:rsidR="00374E77" w:rsidDel="00671206">
          <w:delInstrText xml:space="preserve"> HYPERLINK "https://www.ncbi.nlm.nih.gov/pubmed/?term=Approaching+families+on+the+subject+of+organ+donation%3A+A+phenomenological+study+of+the+experience+of+healthcare+professionals." \o "Intensive &amp; critical care nursing." </w:delInstrText>
        </w:r>
        <w:r w:rsidR="00374E77" w:rsidDel="00671206">
          <w:fldChar w:fldCharType="separate"/>
        </w:r>
        <w:r w:rsidR="00634B04" w:rsidRPr="00634B04" w:rsidDel="00671206">
          <w:rPr>
            <w:rStyle w:val="Hyperlink"/>
            <w:rFonts w:asciiTheme="majorBidi" w:hAnsiTheme="majorBidi" w:cstheme="majorBidi"/>
            <w:color w:val="auto"/>
            <w:szCs w:val="24"/>
            <w:u w:val="none"/>
            <w:shd w:val="clear" w:color="auto" w:fill="FFFFFF"/>
          </w:rPr>
          <w:delText>Intensive Crit Care Nurs</w:delText>
        </w:r>
        <w:r w:rsidR="00634B04" w:rsidDel="00671206">
          <w:rPr>
            <w:rStyle w:val="Hyperlink"/>
            <w:rFonts w:ascii="Arial" w:hAnsi="Arial" w:cs="Arial"/>
            <w:color w:val="660066"/>
            <w:sz w:val="17"/>
            <w:szCs w:val="17"/>
            <w:shd w:val="clear" w:color="auto" w:fill="FFFFFF"/>
          </w:rPr>
          <w:delText>.</w:delText>
        </w:r>
        <w:r w:rsidR="00374E77" w:rsidDel="00671206">
          <w:rPr>
            <w:rStyle w:val="Hyperlink"/>
            <w:rFonts w:ascii="Arial" w:hAnsi="Arial"/>
            <w:color w:val="660066"/>
            <w:sz w:val="17"/>
            <w:szCs w:val="17"/>
            <w:shd w:val="clear" w:color="auto" w:fill="FFFFFF"/>
          </w:rPr>
          <w:fldChar w:fldCharType="end"/>
        </w:r>
        <w:r w:rsidRPr="00DA0612" w:rsidDel="00671206">
          <w:delText>2013;29(4):202-211.</w:delText>
        </w:r>
        <w:bookmarkEnd w:id="375"/>
        <w:r w:rsidR="00634B04" w:rsidDel="00671206">
          <w:rPr>
            <w:rStyle w:val="apple-converted-space"/>
            <w:rFonts w:ascii="Arial" w:hAnsi="Arial" w:cs="Arial"/>
            <w:color w:val="000000"/>
            <w:sz w:val="17"/>
            <w:szCs w:val="17"/>
            <w:shd w:val="clear" w:color="auto" w:fill="FFFFFF"/>
          </w:rPr>
          <w:delText> </w:delText>
        </w:r>
        <w:r w:rsidR="00634B04" w:rsidRPr="00634B04" w:rsidDel="00671206">
          <w:rPr>
            <w:rFonts w:asciiTheme="majorBidi" w:hAnsiTheme="majorBidi" w:cstheme="majorBidi"/>
            <w:color w:val="000000"/>
            <w:szCs w:val="24"/>
            <w:shd w:val="clear" w:color="auto" w:fill="FFFFFF"/>
          </w:rPr>
          <w:delText>doi: 10.1016/j.iccn.2013.02.003</w:delText>
        </w:r>
      </w:del>
    </w:p>
    <w:p w14:paraId="3F8B1E18" w14:textId="32886522" w:rsidR="004513C1" w:rsidRPr="00DA0612" w:rsidDel="00671206" w:rsidRDefault="004513C1">
      <w:pPr>
        <w:pStyle w:val="EndNoteBibliography"/>
        <w:spacing w:after="0"/>
        <w:ind w:left="720" w:hanging="720"/>
        <w:rPr>
          <w:del w:id="377" w:author="noor" w:date="2017-11-30T00:01:00Z"/>
        </w:rPr>
      </w:pPr>
      <w:bookmarkStart w:id="378" w:name="_ENREF_10"/>
      <w:del w:id="379" w:author="noor" w:date="2017-11-30T00:01:00Z">
        <w:r w:rsidRPr="00DA0612" w:rsidDel="00671206">
          <w:rPr>
            <w:b/>
          </w:rPr>
          <w:delText>10.</w:delText>
        </w:r>
        <w:r w:rsidRPr="00DA0612" w:rsidDel="00671206">
          <w:tab/>
        </w:r>
        <w:commentRangeStart w:id="380"/>
        <w:r w:rsidRPr="00DA0612" w:rsidDel="00671206">
          <w:delText xml:space="preserve">Robinson A, Light D, Nice C. Meta-analysis of Sonography in the Diagnosis of Inguinal Hernias. </w:delText>
        </w:r>
        <w:r w:rsidRPr="00FB5F38" w:rsidDel="00671206">
          <w:rPr>
            <w:bCs/>
          </w:rPr>
          <w:delText>J Ultrasound Med</w:delText>
        </w:r>
        <w:r w:rsidRPr="00DA0612" w:rsidDel="00671206">
          <w:delText xml:space="preserve"> 2013;32(2):339-346.</w:delText>
        </w:r>
        <w:bookmarkEnd w:id="378"/>
        <w:commentRangeEnd w:id="380"/>
        <w:r w:rsidR="00776AD9" w:rsidDel="00671206">
          <w:rPr>
            <w:rStyle w:val="CommentReference"/>
            <w:rFonts w:ascii="Calibri" w:hAnsi="Calibri" w:cs="Arial"/>
            <w:noProof w:val="0"/>
          </w:rPr>
          <w:commentReference w:id="380"/>
        </w:r>
      </w:del>
    </w:p>
    <w:p w14:paraId="570E6751" w14:textId="654D838A" w:rsidR="004513C1" w:rsidRPr="00DA0612" w:rsidDel="00671206" w:rsidRDefault="004513C1">
      <w:pPr>
        <w:pStyle w:val="EndNoteBibliography"/>
        <w:spacing w:after="0"/>
        <w:ind w:left="720" w:hanging="720"/>
        <w:rPr>
          <w:del w:id="381" w:author="noor" w:date="2017-11-30T00:01:00Z"/>
        </w:rPr>
      </w:pPr>
      <w:bookmarkStart w:id="382" w:name="_ENREF_11"/>
      <w:del w:id="383" w:author="noor" w:date="2017-11-30T00:01:00Z">
        <w:r w:rsidRPr="00DA0612" w:rsidDel="00671206">
          <w:rPr>
            <w:b/>
          </w:rPr>
          <w:delText>11.</w:delText>
        </w:r>
        <w:r w:rsidRPr="00DA0612" w:rsidDel="00671206">
          <w:tab/>
          <w:delText xml:space="preserve">Dehghani SM, Gholami S, Bahador A, et al. Causes of Organ Donation Refusal in Southern Iran. </w:delText>
        </w:r>
        <w:r w:rsidR="00374E77" w:rsidDel="00671206">
          <w:fldChar w:fldCharType="begin"/>
        </w:r>
        <w:r w:rsidR="00374E77" w:rsidDel="00671206">
          <w:delInstrText xml:space="preserve"> HYPERLINK "https://www.ncbi.nlm.nih.gov/pubmed/27496424" \o "Transplantation proceedings." </w:delInstrText>
        </w:r>
        <w:r w:rsidR="00374E77" w:rsidDel="00671206">
          <w:fldChar w:fldCharType="separate"/>
        </w:r>
        <w:r w:rsidR="00D610AD" w:rsidRPr="00E25A05" w:rsidDel="00671206">
          <w:rPr>
            <w:rStyle w:val="Hyperlink"/>
            <w:rFonts w:asciiTheme="majorBidi" w:hAnsiTheme="majorBidi" w:cstheme="majorBidi"/>
            <w:color w:val="auto"/>
            <w:szCs w:val="24"/>
            <w:u w:val="none"/>
            <w:shd w:val="clear" w:color="auto" w:fill="FFFFFF"/>
          </w:rPr>
          <w:delText>Transplant Proc</w:delText>
        </w:r>
        <w:r w:rsidR="00374E77" w:rsidDel="00671206">
          <w:rPr>
            <w:rStyle w:val="Hyperlink"/>
            <w:rFonts w:asciiTheme="majorBidi" w:hAnsiTheme="majorBidi" w:cstheme="majorBidi"/>
            <w:color w:val="auto"/>
            <w:szCs w:val="24"/>
            <w:u w:val="none"/>
            <w:shd w:val="clear" w:color="auto" w:fill="FFFFFF"/>
          </w:rPr>
          <w:fldChar w:fldCharType="end"/>
        </w:r>
        <w:r w:rsidRPr="00DA0612" w:rsidDel="00671206">
          <w:delText>2011;43(2):410-411.</w:delText>
        </w:r>
        <w:bookmarkEnd w:id="382"/>
        <w:r w:rsidR="00D610AD" w:rsidRPr="00D610AD" w:rsidDel="00671206">
          <w:rPr>
            <w:rFonts w:asciiTheme="majorBidi" w:hAnsiTheme="majorBidi" w:cstheme="majorBidi"/>
            <w:color w:val="000000"/>
            <w:szCs w:val="24"/>
            <w:shd w:val="clear" w:color="auto" w:fill="FFFFFF"/>
          </w:rPr>
          <w:delText>doi: 10.1016/j.transproceed.2011.01.022.</w:delText>
        </w:r>
      </w:del>
    </w:p>
    <w:p w14:paraId="5E9E7E24" w14:textId="10345D2F" w:rsidR="004513C1" w:rsidRPr="00DA0612" w:rsidDel="00671206" w:rsidRDefault="004513C1">
      <w:pPr>
        <w:pStyle w:val="EndNoteBibliography"/>
        <w:spacing w:after="0"/>
        <w:ind w:left="720" w:hanging="720"/>
        <w:rPr>
          <w:del w:id="384" w:author="noor" w:date="2017-11-30T00:01:00Z"/>
        </w:rPr>
      </w:pPr>
      <w:bookmarkStart w:id="385" w:name="_ENREF_12"/>
      <w:del w:id="386" w:author="noor" w:date="2017-11-30T00:01:00Z">
        <w:r w:rsidRPr="00DA0612" w:rsidDel="00671206">
          <w:rPr>
            <w:b/>
          </w:rPr>
          <w:delText>12.</w:delText>
        </w:r>
        <w:r w:rsidRPr="00DA0612" w:rsidDel="00671206">
          <w:tab/>
          <w:delText xml:space="preserve">Simforoosh N. An updated Iranian Model in kidney transplantation: Rewarded gifting a practical solution to kidney shortage crisis. </w:delText>
        </w:r>
        <w:r w:rsidRPr="00FB5F38" w:rsidDel="00671206">
          <w:rPr>
            <w:bCs/>
          </w:rPr>
          <w:delText>Urol J</w:delText>
        </w:r>
        <w:r w:rsidRPr="00DA0612" w:rsidDel="00671206">
          <w:rPr>
            <w:i/>
          </w:rPr>
          <w:delText xml:space="preserve">. </w:delText>
        </w:r>
        <w:r w:rsidRPr="00DA0612" w:rsidDel="00671206">
          <w:delText>2016;13(4):2803.</w:delText>
        </w:r>
        <w:bookmarkEnd w:id="385"/>
      </w:del>
    </w:p>
    <w:p w14:paraId="015A249E" w14:textId="13CB7215" w:rsidR="004513C1" w:rsidRPr="00DA0612" w:rsidDel="00671206" w:rsidRDefault="004513C1">
      <w:pPr>
        <w:pStyle w:val="EndNoteBibliography"/>
        <w:spacing w:after="0"/>
        <w:ind w:left="720" w:hanging="720"/>
        <w:rPr>
          <w:del w:id="387" w:author="noor" w:date="2017-11-30T00:01:00Z"/>
        </w:rPr>
      </w:pPr>
      <w:bookmarkStart w:id="388" w:name="_ENREF_13"/>
      <w:del w:id="389" w:author="noor" w:date="2017-11-30T00:01:00Z">
        <w:r w:rsidRPr="00DA0612" w:rsidDel="00671206">
          <w:rPr>
            <w:b/>
          </w:rPr>
          <w:delText>13.</w:delText>
        </w:r>
        <w:r w:rsidRPr="00DA0612" w:rsidDel="00671206">
          <w:tab/>
          <w:delText xml:space="preserve">Agency FN. Available at: </w:delText>
        </w:r>
        <w:r w:rsidRPr="004513C1" w:rsidDel="00671206">
          <w:delText>http://www.farsnews.com/printable.php?nn=13930705000876</w:delText>
        </w:r>
        <w:r w:rsidRPr="00DA0612" w:rsidDel="00671206">
          <w:delText>, 2015.</w:delText>
        </w:r>
        <w:bookmarkEnd w:id="388"/>
      </w:del>
    </w:p>
    <w:p w14:paraId="7A3B6656" w14:textId="6D6E3A11" w:rsidR="004513C1" w:rsidRPr="00FB5F38" w:rsidDel="00671206" w:rsidRDefault="004513C1">
      <w:pPr>
        <w:pStyle w:val="EndNoteBibliography"/>
        <w:spacing w:after="0"/>
        <w:ind w:left="720" w:hanging="720"/>
        <w:rPr>
          <w:del w:id="390" w:author="noor" w:date="2017-11-30T00:01:00Z"/>
          <w:rFonts w:asciiTheme="majorBidi" w:hAnsiTheme="majorBidi" w:cstheme="majorBidi"/>
          <w:sz w:val="40"/>
          <w:szCs w:val="36"/>
        </w:rPr>
      </w:pPr>
      <w:bookmarkStart w:id="391" w:name="_ENREF_14"/>
      <w:del w:id="392" w:author="noor" w:date="2017-11-30T00:01:00Z">
        <w:r w:rsidRPr="00DA0612" w:rsidDel="00671206">
          <w:rPr>
            <w:b/>
          </w:rPr>
          <w:delText>14.</w:delText>
        </w:r>
        <w:r w:rsidRPr="00DA0612" w:rsidDel="00671206">
          <w:tab/>
          <w:delText xml:space="preserve">Cantwell L, Woodroffe C, Holdsworth R, Ferrari P. Four years of experience with the Australian kidney paired donation programme. </w:delText>
        </w:r>
        <w:r w:rsidRPr="00FB5F38" w:rsidDel="00671206">
          <w:rPr>
            <w:bCs/>
          </w:rPr>
          <w:delText>Nephrology</w:delText>
        </w:r>
        <w:r w:rsidRPr="00DA0612" w:rsidDel="00671206">
          <w:rPr>
            <w:i/>
          </w:rPr>
          <w:delText xml:space="preserve">. </w:delText>
        </w:r>
        <w:r w:rsidRPr="00DA0612" w:rsidDel="00671206">
          <w:delText>2015;20(3):124-131.</w:delText>
        </w:r>
        <w:bookmarkEnd w:id="391"/>
        <w:r w:rsidR="00FB5F38" w:rsidDel="00671206">
          <w:rPr>
            <w:rStyle w:val="apple-converted-space"/>
            <w:rFonts w:ascii="Arial" w:hAnsi="Arial" w:cs="Arial"/>
            <w:color w:val="000000"/>
            <w:sz w:val="17"/>
            <w:szCs w:val="17"/>
            <w:shd w:val="clear" w:color="auto" w:fill="FFFFFF"/>
          </w:rPr>
          <w:delText> </w:delText>
        </w:r>
        <w:r w:rsidR="00FB5F38" w:rsidRPr="00FB5F38" w:rsidDel="00671206">
          <w:rPr>
            <w:rFonts w:asciiTheme="majorBidi" w:hAnsiTheme="majorBidi" w:cstheme="majorBidi"/>
            <w:szCs w:val="24"/>
            <w:shd w:val="clear" w:color="auto" w:fill="FFFFFF"/>
          </w:rPr>
          <w:delText>doi: 10.1111/nep.12369.</w:delText>
        </w:r>
      </w:del>
    </w:p>
    <w:p w14:paraId="53D1E023" w14:textId="37204D3A" w:rsidR="004513C1" w:rsidRPr="00DA0612" w:rsidDel="00671206" w:rsidRDefault="004513C1">
      <w:pPr>
        <w:pStyle w:val="EndNoteBibliography"/>
        <w:spacing w:after="0"/>
        <w:ind w:left="720" w:hanging="720"/>
        <w:rPr>
          <w:del w:id="393" w:author="noor" w:date="2017-11-30T00:01:00Z"/>
        </w:rPr>
      </w:pPr>
      <w:bookmarkStart w:id="394" w:name="_ENREF_15"/>
      <w:del w:id="395" w:author="noor" w:date="2017-11-30T00:01:00Z">
        <w:r w:rsidRPr="00DA0612" w:rsidDel="00671206">
          <w:rPr>
            <w:b/>
          </w:rPr>
          <w:delText>15.</w:delText>
        </w:r>
        <w:r w:rsidRPr="00DA0612" w:rsidDel="00671206">
          <w:tab/>
          <w:delText xml:space="preserve">Martin DE, White SL. Financial Incentives for Living Kidney Donors: Are They Necessary? </w:delText>
        </w:r>
        <w:r w:rsidR="00D76C2C" w:rsidRPr="00D76C2C" w:rsidDel="00671206">
          <w:rPr>
            <w:bCs/>
          </w:rPr>
          <w:delText>Am J Kidney Dis</w:delText>
        </w:r>
        <w:r w:rsidRPr="00DA0612" w:rsidDel="00671206">
          <w:delText>2015;66(3):389-395.</w:delText>
        </w:r>
        <w:bookmarkEnd w:id="394"/>
        <w:r w:rsidR="00D76C2C" w:rsidRPr="00D76C2C" w:rsidDel="00671206">
          <w:rPr>
            <w:rFonts w:asciiTheme="majorBidi" w:hAnsiTheme="majorBidi" w:cstheme="majorBidi"/>
            <w:color w:val="000000"/>
            <w:szCs w:val="24"/>
            <w:shd w:val="clear" w:color="auto" w:fill="FFFFFF"/>
          </w:rPr>
          <w:delText>doi: 10.1053/j.ajkd.2015.03.041</w:delText>
        </w:r>
        <w:r w:rsidR="00D76C2C" w:rsidDel="00671206">
          <w:rPr>
            <w:rFonts w:ascii="Arial" w:hAnsi="Arial" w:cs="Arial"/>
            <w:color w:val="000000"/>
            <w:sz w:val="17"/>
            <w:szCs w:val="17"/>
            <w:shd w:val="clear" w:color="auto" w:fill="FFFFFF"/>
          </w:rPr>
          <w:delText>.</w:delText>
        </w:r>
      </w:del>
    </w:p>
    <w:p w14:paraId="35907D80" w14:textId="1E37436B" w:rsidR="004513C1" w:rsidRPr="00DA0612" w:rsidDel="00671206" w:rsidRDefault="004513C1">
      <w:pPr>
        <w:pStyle w:val="EndNoteBibliography"/>
        <w:spacing w:after="0"/>
        <w:ind w:left="720" w:hanging="720"/>
        <w:rPr>
          <w:del w:id="396" w:author="noor" w:date="2017-11-30T00:01:00Z"/>
        </w:rPr>
      </w:pPr>
      <w:bookmarkStart w:id="397" w:name="_ENREF_16"/>
      <w:del w:id="398" w:author="noor" w:date="2017-11-30T00:01:00Z">
        <w:r w:rsidRPr="00DA0612" w:rsidDel="00671206">
          <w:rPr>
            <w:b/>
          </w:rPr>
          <w:delText>16.</w:delText>
        </w:r>
        <w:r w:rsidRPr="00DA0612" w:rsidDel="00671206">
          <w:tab/>
          <w:delText xml:space="preserve">Salehi S, Kanani T, Abedi H. Iranian nurses’ experiences of brain dead donors care in intensive care units: A phenomenological study. </w:delText>
        </w:r>
        <w:r w:rsidR="00374E77" w:rsidDel="00671206">
          <w:fldChar w:fldCharType="begin"/>
        </w:r>
        <w:r w:rsidR="00374E77" w:rsidDel="00671206">
          <w:delInstrText xml:space="preserve"> HYPERLINK "https://www.ncbi.nlm.nih.gov/pubmed/?term=Iranian+nurses%E2%80%99+experiences+of+brain+dead+donors+care+in+intensive+care+units%3A+A+phenomenological+study" \o "Iranian journal of nursing and midwifery research." </w:delInstrText>
        </w:r>
        <w:r w:rsidR="00374E77" w:rsidDel="00671206">
          <w:fldChar w:fldCharType="separate"/>
        </w:r>
        <w:r w:rsidR="00AA68EE" w:rsidRPr="00AA68EE" w:rsidDel="00671206">
          <w:rPr>
            <w:rStyle w:val="Hyperlink"/>
            <w:rFonts w:asciiTheme="majorBidi" w:hAnsiTheme="majorBidi" w:cstheme="majorBidi"/>
            <w:color w:val="auto"/>
            <w:szCs w:val="24"/>
            <w:u w:val="none"/>
            <w:shd w:val="clear" w:color="auto" w:fill="FFFFFF"/>
          </w:rPr>
          <w:delText>Iran J Nurs Midwifery Res.</w:delText>
        </w:r>
        <w:r w:rsidR="00374E77" w:rsidDel="00671206">
          <w:rPr>
            <w:rStyle w:val="Hyperlink"/>
            <w:rFonts w:asciiTheme="majorBidi" w:hAnsiTheme="majorBidi" w:cstheme="majorBidi"/>
            <w:color w:val="auto"/>
            <w:szCs w:val="24"/>
            <w:u w:val="none"/>
            <w:shd w:val="clear" w:color="auto" w:fill="FFFFFF"/>
          </w:rPr>
          <w:fldChar w:fldCharType="end"/>
        </w:r>
        <w:r w:rsidRPr="00DA0612" w:rsidDel="00671206">
          <w:delText>2013;18(6):475-482.</w:delText>
        </w:r>
        <w:bookmarkEnd w:id="397"/>
      </w:del>
    </w:p>
    <w:p w14:paraId="032B68BA" w14:textId="7D3253A6" w:rsidR="004513C1" w:rsidRPr="00845D0E" w:rsidDel="00671206" w:rsidRDefault="004513C1">
      <w:pPr>
        <w:pStyle w:val="EndNoteBibliography"/>
        <w:spacing w:after="0"/>
        <w:ind w:left="720" w:hanging="720"/>
        <w:rPr>
          <w:del w:id="399" w:author="noor" w:date="2017-11-30T00:01:00Z"/>
          <w:rFonts w:asciiTheme="majorBidi" w:hAnsiTheme="majorBidi" w:cstheme="majorBidi"/>
          <w:sz w:val="40"/>
          <w:szCs w:val="36"/>
        </w:rPr>
      </w:pPr>
      <w:bookmarkStart w:id="400" w:name="_ENREF_17"/>
      <w:del w:id="401" w:author="noor" w:date="2017-11-30T00:01:00Z">
        <w:r w:rsidRPr="00DA0612" w:rsidDel="00671206">
          <w:rPr>
            <w:b/>
          </w:rPr>
          <w:lastRenderedPageBreak/>
          <w:delText>17.</w:delText>
        </w:r>
        <w:r w:rsidRPr="00DA0612" w:rsidDel="00671206">
          <w:tab/>
          <w:delText xml:space="preserve">Ralph A, Chapman JR, Gillis J, et al. Family Perspectives on Deceased Organ Donation: Thematic Synthesis of Qualitative Studies. </w:delText>
        </w:r>
        <w:r w:rsidR="00374E77" w:rsidDel="00671206">
          <w:fldChar w:fldCharType="begin"/>
        </w:r>
        <w:r w:rsidR="00374E77" w:rsidDel="00671206">
          <w:delInstrText xml:space="preserve"> HYPERLINK "https://www.ncbi.nlm.nih.gov/pubmed/?term=Family+Perspectives+on+Deceased+Organ+Donation%3A+Thematic+Synthesis+of+Qualitative+Studies" \o "American journal of transplantation : official journal of the American Society of Transplantation and the American Society of Transplant Surgeons." </w:delInstrText>
        </w:r>
        <w:r w:rsidR="00374E77" w:rsidDel="00671206">
          <w:fldChar w:fldCharType="separate"/>
        </w:r>
        <w:r w:rsidR="002F742E" w:rsidRPr="002F742E" w:rsidDel="00671206">
          <w:rPr>
            <w:rStyle w:val="Hyperlink"/>
            <w:rFonts w:asciiTheme="majorBidi" w:hAnsiTheme="majorBidi" w:cstheme="majorBidi"/>
            <w:color w:val="auto"/>
            <w:szCs w:val="24"/>
            <w:u w:val="none"/>
            <w:shd w:val="clear" w:color="auto" w:fill="FFFFFF"/>
          </w:rPr>
          <w:delText>Am J Transplant</w:delText>
        </w:r>
        <w:r w:rsidR="002F742E" w:rsidDel="00671206">
          <w:rPr>
            <w:rStyle w:val="Hyperlink"/>
            <w:rFonts w:ascii="Arial" w:hAnsi="Arial" w:cs="Arial"/>
            <w:color w:val="660066"/>
            <w:sz w:val="17"/>
            <w:szCs w:val="17"/>
            <w:shd w:val="clear" w:color="auto" w:fill="FFFFFF"/>
          </w:rPr>
          <w:delText>.</w:delText>
        </w:r>
        <w:r w:rsidR="00374E77" w:rsidDel="00671206">
          <w:rPr>
            <w:rStyle w:val="Hyperlink"/>
            <w:rFonts w:ascii="Arial" w:hAnsi="Arial"/>
            <w:color w:val="660066"/>
            <w:sz w:val="17"/>
            <w:szCs w:val="17"/>
            <w:shd w:val="clear" w:color="auto" w:fill="FFFFFF"/>
          </w:rPr>
          <w:fldChar w:fldCharType="end"/>
        </w:r>
        <w:r w:rsidRPr="00DA0612" w:rsidDel="00671206">
          <w:delText>2014;14(4):923-935.</w:delText>
        </w:r>
        <w:bookmarkEnd w:id="400"/>
        <w:r w:rsidR="00845D0E" w:rsidRPr="00845D0E" w:rsidDel="00671206">
          <w:rPr>
            <w:rFonts w:asciiTheme="majorBidi" w:hAnsiTheme="majorBidi" w:cstheme="majorBidi"/>
            <w:color w:val="000000"/>
            <w:szCs w:val="24"/>
            <w:shd w:val="clear" w:color="auto" w:fill="FFFFFF"/>
          </w:rPr>
          <w:delText>doi: 10.1111/ajt.12660.</w:delText>
        </w:r>
      </w:del>
    </w:p>
    <w:p w14:paraId="335D5727" w14:textId="6163C551" w:rsidR="004513C1" w:rsidRPr="00786F94" w:rsidDel="00671206" w:rsidRDefault="004513C1">
      <w:pPr>
        <w:pStyle w:val="EndNoteBibliography"/>
        <w:spacing w:after="0"/>
        <w:ind w:left="720" w:hanging="720"/>
        <w:rPr>
          <w:del w:id="402" w:author="noor" w:date="2017-11-30T00:01:00Z"/>
          <w:rFonts w:asciiTheme="majorBidi" w:hAnsiTheme="majorBidi" w:cstheme="majorBidi"/>
          <w:szCs w:val="24"/>
        </w:rPr>
      </w:pPr>
      <w:bookmarkStart w:id="403" w:name="_ENREF_18"/>
      <w:del w:id="404" w:author="noor" w:date="2017-11-30T00:01:00Z">
        <w:r w:rsidRPr="00DA0612" w:rsidDel="00671206">
          <w:rPr>
            <w:b/>
          </w:rPr>
          <w:delText>18.</w:delText>
        </w:r>
        <w:r w:rsidRPr="00DA0612" w:rsidDel="00671206">
          <w:tab/>
          <w:delText>Bramstedt KA. Family refusals of registered consents: the disruption of organ donation by double-standard surrogate decision-making</w:delText>
        </w:r>
        <w:r w:rsidRPr="00786F94" w:rsidDel="00671206">
          <w:rPr>
            <w:rFonts w:asciiTheme="majorBidi" w:hAnsiTheme="majorBidi" w:cstheme="majorBidi"/>
            <w:szCs w:val="24"/>
          </w:rPr>
          <w:delText xml:space="preserve">. </w:delText>
        </w:r>
        <w:r w:rsidR="00374E77" w:rsidDel="00671206">
          <w:fldChar w:fldCharType="begin"/>
        </w:r>
        <w:r w:rsidR="00374E77" w:rsidDel="00671206">
          <w:delInstrText xml:space="preserve"> HYPERLINK "https://www.ncbi.nlm.nih.gov/pubmed/?term=Family+refusals+of+registered+consents%3A+the+disruption+of+organ+donation+by+double-standard+surrogate+decision-making" \o "Internal medicine journal." </w:delInstrText>
        </w:r>
        <w:r w:rsidR="00374E77" w:rsidDel="00671206">
          <w:fldChar w:fldCharType="separate"/>
        </w:r>
        <w:r w:rsidR="00786F94" w:rsidRPr="00786F94" w:rsidDel="00671206">
          <w:rPr>
            <w:rStyle w:val="Hyperlink"/>
            <w:rFonts w:asciiTheme="majorBidi" w:hAnsiTheme="majorBidi" w:cstheme="majorBidi"/>
            <w:color w:val="auto"/>
            <w:szCs w:val="24"/>
            <w:u w:val="none"/>
            <w:shd w:val="clear" w:color="auto" w:fill="FFFFFF"/>
          </w:rPr>
          <w:delText>Intern Med J.</w:delText>
        </w:r>
        <w:r w:rsidR="00374E77" w:rsidDel="00671206">
          <w:rPr>
            <w:rStyle w:val="Hyperlink"/>
            <w:rFonts w:asciiTheme="majorBidi" w:hAnsiTheme="majorBidi" w:cstheme="majorBidi"/>
            <w:color w:val="auto"/>
            <w:szCs w:val="24"/>
            <w:u w:val="none"/>
            <w:shd w:val="clear" w:color="auto" w:fill="FFFFFF"/>
          </w:rPr>
          <w:fldChar w:fldCharType="end"/>
        </w:r>
        <w:r w:rsidRPr="00DA0612" w:rsidDel="00671206">
          <w:delText>2013</w:delText>
        </w:r>
        <w:r w:rsidRPr="00786F94" w:rsidDel="00671206">
          <w:rPr>
            <w:rFonts w:asciiTheme="majorBidi" w:hAnsiTheme="majorBidi" w:cstheme="majorBidi"/>
            <w:szCs w:val="24"/>
          </w:rPr>
          <w:delText>;43(2):120-123.</w:delText>
        </w:r>
        <w:bookmarkEnd w:id="403"/>
        <w:r w:rsidR="00786F94" w:rsidRPr="00786F94" w:rsidDel="00671206">
          <w:rPr>
            <w:rFonts w:asciiTheme="majorBidi" w:hAnsiTheme="majorBidi" w:cstheme="majorBidi"/>
            <w:color w:val="000000"/>
            <w:szCs w:val="24"/>
            <w:shd w:val="clear" w:color="auto" w:fill="FFFFFF"/>
          </w:rPr>
          <w:delText>doi: 10.1111/imj.12029.</w:delText>
        </w:r>
      </w:del>
    </w:p>
    <w:p w14:paraId="1EE533C3" w14:textId="474D6FA9" w:rsidR="004513C1" w:rsidRPr="001A6667" w:rsidDel="00671206" w:rsidRDefault="004513C1">
      <w:pPr>
        <w:pStyle w:val="EndNoteBibliography"/>
        <w:spacing w:after="0"/>
        <w:ind w:left="720" w:hanging="720"/>
        <w:rPr>
          <w:del w:id="405" w:author="noor" w:date="2017-11-30T00:01:00Z"/>
          <w:rFonts w:asciiTheme="majorBidi" w:hAnsiTheme="majorBidi" w:cstheme="majorBidi"/>
          <w:sz w:val="40"/>
          <w:szCs w:val="36"/>
        </w:rPr>
      </w:pPr>
      <w:bookmarkStart w:id="406" w:name="_ENREF_19"/>
      <w:del w:id="407" w:author="noor" w:date="2017-11-30T00:01:00Z">
        <w:r w:rsidRPr="00DA0612" w:rsidDel="00671206">
          <w:rPr>
            <w:b/>
          </w:rPr>
          <w:delText>19.</w:delText>
        </w:r>
        <w:r w:rsidRPr="00DA0612" w:rsidDel="00671206">
          <w:tab/>
          <w:delText xml:space="preserve">Kim HS, Yoo YS, Cho OH. Satisfaction With the Organ Donation Process of Brain Dead Donors' Families In Korea. </w:delText>
        </w:r>
        <w:r w:rsidR="00374E77" w:rsidDel="00671206">
          <w:fldChar w:fldCharType="begin"/>
        </w:r>
        <w:r w:rsidR="00374E77" w:rsidDel="00671206">
          <w:delInstrText xml:space="preserve"> HYPERLINK "https://www.ncbi.nlm.nih.gov/pubmed/?term=Satisfaction+With+the+Organ+Donation+Process+of+Brain+Dead+Donors%27+Families+In+Korea" \o "Transplantation proceedings." </w:delInstrText>
        </w:r>
        <w:r w:rsidR="00374E77" w:rsidDel="00671206">
          <w:fldChar w:fldCharType="separate"/>
        </w:r>
        <w:r w:rsidR="00732D5C" w:rsidRPr="00732D5C" w:rsidDel="00671206">
          <w:rPr>
            <w:rStyle w:val="Hyperlink"/>
            <w:rFonts w:asciiTheme="majorBidi" w:hAnsiTheme="majorBidi" w:cstheme="majorBidi"/>
            <w:color w:val="auto"/>
            <w:szCs w:val="24"/>
            <w:u w:val="none"/>
            <w:shd w:val="clear" w:color="auto" w:fill="FFFFFF"/>
          </w:rPr>
          <w:delText>Transplant Proc</w:delText>
        </w:r>
        <w:r w:rsidR="00732D5C" w:rsidDel="00671206">
          <w:rPr>
            <w:rStyle w:val="Hyperlink"/>
            <w:rFonts w:ascii="Arial" w:hAnsi="Arial" w:cs="Arial"/>
            <w:color w:val="660066"/>
            <w:sz w:val="17"/>
            <w:szCs w:val="17"/>
            <w:shd w:val="clear" w:color="auto" w:fill="FFFFFF"/>
          </w:rPr>
          <w:delText>.</w:delText>
        </w:r>
        <w:r w:rsidR="00374E77" w:rsidDel="00671206">
          <w:rPr>
            <w:rStyle w:val="Hyperlink"/>
            <w:rFonts w:ascii="Arial" w:hAnsi="Arial"/>
            <w:color w:val="660066"/>
            <w:sz w:val="17"/>
            <w:szCs w:val="17"/>
            <w:shd w:val="clear" w:color="auto" w:fill="FFFFFF"/>
          </w:rPr>
          <w:fldChar w:fldCharType="end"/>
        </w:r>
        <w:r w:rsidRPr="00DA0612" w:rsidDel="00671206">
          <w:delText>2014;46(10):3253-3256.</w:delText>
        </w:r>
        <w:bookmarkEnd w:id="406"/>
        <w:r w:rsidR="00142DF2" w:rsidRPr="001A6667" w:rsidDel="00671206">
          <w:rPr>
            <w:rFonts w:asciiTheme="majorBidi" w:hAnsiTheme="majorBidi" w:cstheme="majorBidi"/>
            <w:color w:val="000000"/>
            <w:szCs w:val="24"/>
            <w:shd w:val="clear" w:color="auto" w:fill="FFFFFF"/>
          </w:rPr>
          <w:delText>doi: 10.1016/j.transproceed.2014.09.094.</w:delText>
        </w:r>
      </w:del>
    </w:p>
    <w:p w14:paraId="59FF79FC" w14:textId="0BA96861" w:rsidR="004513C1" w:rsidRPr="0032191A" w:rsidDel="00671206" w:rsidRDefault="004513C1">
      <w:pPr>
        <w:pStyle w:val="EndNoteBibliography"/>
        <w:spacing w:after="0"/>
        <w:ind w:left="720" w:hanging="720"/>
        <w:rPr>
          <w:del w:id="408" w:author="noor" w:date="2017-11-30T00:01:00Z"/>
          <w:rFonts w:asciiTheme="majorBidi" w:hAnsiTheme="majorBidi" w:cstheme="majorBidi"/>
          <w:sz w:val="40"/>
          <w:szCs w:val="36"/>
        </w:rPr>
      </w:pPr>
      <w:bookmarkStart w:id="409" w:name="_ENREF_20"/>
      <w:del w:id="410" w:author="noor" w:date="2017-11-30T00:01:00Z">
        <w:r w:rsidRPr="00DA0612" w:rsidDel="00671206">
          <w:rPr>
            <w:b/>
          </w:rPr>
          <w:delText>20.</w:delText>
        </w:r>
        <w:r w:rsidRPr="00DA0612" w:rsidDel="00671206">
          <w:tab/>
          <w:delText xml:space="preserve">dos Santos MJ, Massarollo MCKB, de Moraes EL. The Family Interview in the Process of Donating Organs and Tissues for Transplantation: Perceptions of Potential Donors' Relatives. </w:delText>
        </w:r>
        <w:r w:rsidR="00732D5C" w:rsidRPr="00142DF2" w:rsidDel="00671206">
          <w:rPr>
            <w:bCs/>
          </w:rPr>
          <w:delText>Transplant Proc</w:delText>
        </w:r>
        <w:r w:rsidRPr="00DA0612" w:rsidDel="00671206">
          <w:delText>2014;46(6):1674-1677.</w:delText>
        </w:r>
        <w:bookmarkEnd w:id="409"/>
        <w:r w:rsidR="0032191A" w:rsidRPr="0032191A" w:rsidDel="00671206">
          <w:rPr>
            <w:rFonts w:asciiTheme="majorBidi" w:hAnsiTheme="majorBidi" w:cstheme="majorBidi"/>
            <w:color w:val="000000"/>
            <w:szCs w:val="24"/>
            <w:shd w:val="clear" w:color="auto" w:fill="FFFFFF"/>
          </w:rPr>
          <w:delText>doi: 10.1016/j.transproceed.2014.05.010.</w:delText>
        </w:r>
      </w:del>
    </w:p>
    <w:p w14:paraId="38F79097" w14:textId="10415871" w:rsidR="004513C1" w:rsidRPr="0032191A" w:rsidDel="00671206" w:rsidRDefault="004513C1">
      <w:pPr>
        <w:pStyle w:val="EndNoteBibliography"/>
        <w:spacing w:after="0"/>
        <w:ind w:left="720" w:hanging="720"/>
        <w:rPr>
          <w:del w:id="411" w:author="noor" w:date="2017-11-30T00:01:00Z"/>
          <w:rFonts w:asciiTheme="majorBidi" w:hAnsiTheme="majorBidi" w:cstheme="majorBidi"/>
          <w:szCs w:val="24"/>
        </w:rPr>
      </w:pPr>
      <w:bookmarkStart w:id="412" w:name="_ENREF_21"/>
      <w:del w:id="413" w:author="noor" w:date="2017-11-30T00:01:00Z">
        <w:r w:rsidRPr="00DA0612" w:rsidDel="00671206">
          <w:rPr>
            <w:b/>
          </w:rPr>
          <w:delText>21.</w:delText>
        </w:r>
        <w:r w:rsidRPr="00DA0612" w:rsidDel="00671206">
          <w:tab/>
          <w:delText xml:space="preserve">Baraz S, Memarian R, Vanaki Z. The diversity of Iranian nursing students' clinical learning styles: a qualitative study. </w:delText>
        </w:r>
        <w:r w:rsidRPr="0032191A" w:rsidDel="00671206">
          <w:rPr>
            <w:bCs/>
          </w:rPr>
          <w:delText>Nurse Educ Pract</w:delText>
        </w:r>
        <w:r w:rsidRPr="00DA0612" w:rsidDel="00671206">
          <w:rPr>
            <w:i/>
          </w:rPr>
          <w:delText xml:space="preserve">. </w:delText>
        </w:r>
        <w:r w:rsidRPr="00DA0612" w:rsidDel="00671206">
          <w:delText>Sep 2014;14(5):525-531</w:delText>
        </w:r>
        <w:r w:rsidRPr="0032191A" w:rsidDel="00671206">
          <w:rPr>
            <w:rFonts w:asciiTheme="majorBidi" w:hAnsiTheme="majorBidi" w:cstheme="majorBidi"/>
            <w:szCs w:val="24"/>
          </w:rPr>
          <w:delText>.</w:delText>
        </w:r>
        <w:bookmarkEnd w:id="412"/>
        <w:r w:rsidR="0032191A" w:rsidRPr="0032191A" w:rsidDel="00671206">
          <w:rPr>
            <w:rFonts w:asciiTheme="majorBidi" w:hAnsiTheme="majorBidi" w:cstheme="majorBidi"/>
            <w:color w:val="000000"/>
            <w:szCs w:val="24"/>
            <w:shd w:val="clear" w:color="auto" w:fill="FFFFFF"/>
          </w:rPr>
          <w:delText>doi: 10.1016/j.nepr.2014.03.004.</w:delText>
        </w:r>
      </w:del>
    </w:p>
    <w:p w14:paraId="0C72B4BE" w14:textId="12EEE4B0" w:rsidR="004513C1" w:rsidRPr="000D6250" w:rsidDel="00671206" w:rsidRDefault="004513C1">
      <w:pPr>
        <w:pStyle w:val="EndNoteBibliography"/>
        <w:spacing w:after="0"/>
        <w:ind w:left="720" w:hanging="720"/>
        <w:rPr>
          <w:del w:id="414" w:author="noor" w:date="2017-11-30T00:01:00Z"/>
          <w:rFonts w:asciiTheme="majorBidi" w:hAnsiTheme="majorBidi" w:cstheme="majorBidi"/>
          <w:sz w:val="40"/>
          <w:szCs w:val="36"/>
        </w:rPr>
      </w:pPr>
      <w:bookmarkStart w:id="415" w:name="_ENREF_22"/>
      <w:del w:id="416" w:author="noor" w:date="2017-11-30T00:01:00Z">
        <w:r w:rsidRPr="00DA0612" w:rsidDel="00671206">
          <w:rPr>
            <w:b/>
          </w:rPr>
          <w:delText>22.</w:delText>
        </w:r>
        <w:r w:rsidRPr="00DA0612" w:rsidDel="00671206">
          <w:tab/>
          <w:delText>Santiago-Delefosse M, Gavin A, Bruchez C, Roux P, Stephen SL. Quality of qualitative research in the health sciences: Analysis of the common criteria present in 58 assessment guidelines by expert users</w:delText>
        </w:r>
        <w:r w:rsidRPr="000D6250" w:rsidDel="00671206">
          <w:rPr>
            <w:rFonts w:asciiTheme="majorBidi" w:hAnsiTheme="majorBidi" w:cstheme="majorBidi"/>
            <w:szCs w:val="24"/>
          </w:rPr>
          <w:delText xml:space="preserve">. </w:delText>
        </w:r>
        <w:r w:rsidR="00374E77" w:rsidDel="00671206">
          <w:fldChar w:fldCharType="begin"/>
        </w:r>
        <w:r w:rsidR="00374E77" w:rsidDel="00671206">
          <w:delInstrText xml:space="preserve"> HYPERLINK "https://www.ncbi.nlm.nih.gov/pubmed/?term=Quality+of+qualitative+research+in+the+health+sciences%3A+Analysis+of+the+common+criteria+present+in+58+assessment+guidelines+by+expert+users." \o "Social science &amp; medicine (1982)." </w:delInstrText>
        </w:r>
        <w:r w:rsidR="00374E77" w:rsidDel="00671206">
          <w:fldChar w:fldCharType="separate"/>
        </w:r>
        <w:r w:rsidR="000D6250" w:rsidRPr="000D6250" w:rsidDel="00671206">
          <w:rPr>
            <w:rStyle w:val="Hyperlink"/>
            <w:rFonts w:asciiTheme="majorBidi" w:hAnsiTheme="majorBidi" w:cstheme="majorBidi"/>
            <w:color w:val="auto"/>
            <w:szCs w:val="24"/>
            <w:u w:val="none"/>
            <w:shd w:val="clear" w:color="auto" w:fill="FFFFFF"/>
          </w:rPr>
          <w:delText>Soc Sci Med.</w:delText>
        </w:r>
        <w:r w:rsidR="00374E77" w:rsidDel="00671206">
          <w:rPr>
            <w:rStyle w:val="Hyperlink"/>
            <w:rFonts w:asciiTheme="majorBidi" w:hAnsiTheme="majorBidi" w:cstheme="majorBidi"/>
            <w:color w:val="auto"/>
            <w:szCs w:val="24"/>
            <w:u w:val="none"/>
            <w:shd w:val="clear" w:color="auto" w:fill="FFFFFF"/>
          </w:rPr>
          <w:fldChar w:fldCharType="end"/>
        </w:r>
        <w:r w:rsidRPr="00DA0612" w:rsidDel="00671206">
          <w:delText>2016;148:142-151.</w:delText>
        </w:r>
        <w:bookmarkEnd w:id="415"/>
        <w:r w:rsidR="000D6250" w:rsidRPr="000D6250" w:rsidDel="00671206">
          <w:rPr>
            <w:rFonts w:asciiTheme="majorBidi" w:hAnsiTheme="majorBidi" w:cstheme="majorBidi"/>
            <w:color w:val="000000"/>
            <w:szCs w:val="24"/>
            <w:shd w:val="clear" w:color="auto" w:fill="FFFFFF"/>
          </w:rPr>
          <w:delText>doi: 10.1016/j.socscimed.2015.11.007.</w:delText>
        </w:r>
      </w:del>
    </w:p>
    <w:p w14:paraId="278CA63B" w14:textId="6DC4B3DF" w:rsidR="004513C1" w:rsidRPr="00DA0612" w:rsidDel="00671206" w:rsidRDefault="004513C1">
      <w:pPr>
        <w:pStyle w:val="EndNoteBibliography"/>
        <w:spacing w:after="0"/>
        <w:ind w:left="720" w:hanging="720"/>
        <w:rPr>
          <w:del w:id="417" w:author="noor" w:date="2017-11-30T00:01:00Z"/>
        </w:rPr>
      </w:pPr>
      <w:bookmarkStart w:id="418" w:name="_ENREF_23"/>
      <w:del w:id="419" w:author="noor" w:date="2017-11-30T00:01:00Z">
        <w:r w:rsidRPr="00DA0612" w:rsidDel="00671206">
          <w:rPr>
            <w:b/>
          </w:rPr>
          <w:delText>23.</w:delText>
        </w:r>
        <w:r w:rsidRPr="00DA0612" w:rsidDel="00671206">
          <w:tab/>
          <w:delText xml:space="preserve">Morse JM, Field PA. </w:delText>
        </w:r>
        <w:r w:rsidRPr="00993F89" w:rsidDel="00671206">
          <w:rPr>
            <w:bCs/>
          </w:rPr>
          <w:delText>Nursing Research: The Application of Qualitative Approaches</w:delText>
        </w:r>
        <w:r w:rsidRPr="00DA0612" w:rsidDel="00671206">
          <w:delText>. Cheltenham UK: Nelson Thornes; 1995.</w:delText>
        </w:r>
        <w:bookmarkEnd w:id="418"/>
      </w:del>
    </w:p>
    <w:p w14:paraId="59D1EAAB" w14:textId="12FE844E" w:rsidR="004513C1" w:rsidRPr="00DA0612" w:rsidDel="00671206" w:rsidRDefault="004513C1">
      <w:pPr>
        <w:pStyle w:val="EndNoteBibliography"/>
        <w:spacing w:after="0"/>
        <w:ind w:left="720" w:hanging="720"/>
        <w:rPr>
          <w:del w:id="420" w:author="noor" w:date="2017-11-30T00:01:00Z"/>
        </w:rPr>
      </w:pPr>
      <w:bookmarkStart w:id="421" w:name="_ENREF_24"/>
      <w:del w:id="422" w:author="noor" w:date="2017-11-30T00:01:00Z">
        <w:r w:rsidRPr="00DA0612" w:rsidDel="00671206">
          <w:rPr>
            <w:b/>
          </w:rPr>
          <w:delText>24.</w:delText>
        </w:r>
        <w:r w:rsidRPr="00DA0612" w:rsidDel="00671206">
          <w:tab/>
          <w:delText>Abbasi Dolatabadi Z, Farahani B, Fesharaki M, Najafizadeh K. Effect of education about brain death and organ donation on attitude and knowledge of nursing students.</w:delText>
        </w:r>
        <w:r w:rsidRPr="00DA0612" w:rsidDel="00671206">
          <w:rPr>
            <w:b/>
          </w:rPr>
          <w:delText xml:space="preserve"> Iran J Critical Care Nurse </w:delText>
        </w:r>
        <w:r w:rsidRPr="00DA0612" w:rsidDel="00671206">
          <w:delText>2010;3(3):109-112.</w:delText>
        </w:r>
        <w:bookmarkEnd w:id="421"/>
      </w:del>
    </w:p>
    <w:p w14:paraId="652475AA" w14:textId="78C593C9" w:rsidR="004513C1" w:rsidRPr="00DA0612" w:rsidDel="00671206" w:rsidRDefault="004513C1">
      <w:pPr>
        <w:pStyle w:val="EndNoteBibliography"/>
        <w:spacing w:after="0"/>
        <w:ind w:left="720" w:hanging="720"/>
        <w:rPr>
          <w:del w:id="423" w:author="noor" w:date="2017-11-30T00:01:00Z"/>
        </w:rPr>
      </w:pPr>
      <w:bookmarkStart w:id="424" w:name="_ENREF_25"/>
      <w:del w:id="425" w:author="noor" w:date="2017-11-30T00:01:00Z">
        <w:r w:rsidRPr="00DA0612" w:rsidDel="00671206">
          <w:rPr>
            <w:b/>
          </w:rPr>
          <w:delText>25.</w:delText>
        </w:r>
        <w:r w:rsidRPr="00DA0612" w:rsidDel="00671206">
          <w:tab/>
          <w:delText xml:space="preserve">Manzari Z, Mohammadi E, Haydari A. influence factors in family decision to organ donation: a qualitative study. </w:delText>
        </w:r>
        <w:r w:rsidRPr="00DA0612" w:rsidDel="00671206">
          <w:rPr>
            <w:b/>
          </w:rPr>
          <w:delText>payesh quarterly</w:delText>
        </w:r>
        <w:r w:rsidRPr="00DA0612" w:rsidDel="00671206">
          <w:rPr>
            <w:i/>
          </w:rPr>
          <w:delText xml:space="preserve">. </w:delText>
        </w:r>
        <w:r w:rsidRPr="00DA0612" w:rsidDel="00671206">
          <w:delText>2012;6(11):913-925.</w:delText>
        </w:r>
        <w:bookmarkEnd w:id="424"/>
      </w:del>
    </w:p>
    <w:p w14:paraId="42C2E8E7" w14:textId="74F4503F" w:rsidR="004513C1" w:rsidRPr="00993F89" w:rsidDel="00671206" w:rsidRDefault="004513C1">
      <w:pPr>
        <w:pStyle w:val="EndNoteBibliography"/>
        <w:spacing w:after="0"/>
        <w:ind w:left="720" w:hanging="720"/>
        <w:rPr>
          <w:del w:id="426" w:author="noor" w:date="2017-11-30T00:01:00Z"/>
          <w:rFonts w:asciiTheme="majorBidi" w:hAnsiTheme="majorBidi" w:cstheme="majorBidi"/>
          <w:sz w:val="40"/>
          <w:szCs w:val="36"/>
        </w:rPr>
      </w:pPr>
      <w:bookmarkStart w:id="427" w:name="_ENREF_26"/>
      <w:del w:id="428" w:author="noor" w:date="2017-11-30T00:01:00Z">
        <w:r w:rsidRPr="00DA0612" w:rsidDel="00671206">
          <w:rPr>
            <w:b/>
          </w:rPr>
          <w:delText>26.</w:delText>
        </w:r>
        <w:r w:rsidRPr="00DA0612" w:rsidDel="00671206">
          <w:tab/>
          <w:delText xml:space="preserve">Flodén A, Persson L-O, Rizell M, Sanner M, Forsberg A. Attitudes to organ donation among Swedish ICU nurses. </w:delText>
        </w:r>
        <w:r w:rsidR="00374E77" w:rsidDel="00671206">
          <w:fldChar w:fldCharType="begin"/>
        </w:r>
        <w:r w:rsidR="00374E77" w:rsidDel="00671206">
          <w:delInstrText xml:space="preserve"> HYPERLINK "https://www.ncbi.nlm.nih.gov/pubmed/21564363" \o "Journal of clinical nursing." </w:delInstrText>
        </w:r>
        <w:r w:rsidR="00374E77" w:rsidDel="00671206">
          <w:fldChar w:fldCharType="separate"/>
        </w:r>
        <w:r w:rsidR="00993F89" w:rsidRPr="00993F89" w:rsidDel="00671206">
          <w:rPr>
            <w:rStyle w:val="Hyperlink"/>
            <w:rFonts w:asciiTheme="majorBidi" w:hAnsiTheme="majorBidi" w:cstheme="majorBidi"/>
            <w:color w:val="auto"/>
            <w:szCs w:val="24"/>
            <w:u w:val="none"/>
            <w:shd w:val="clear" w:color="auto" w:fill="FFFFFF"/>
          </w:rPr>
          <w:delText>J Clin Nurs.</w:delText>
        </w:r>
        <w:r w:rsidR="00374E77" w:rsidDel="00671206">
          <w:rPr>
            <w:rStyle w:val="Hyperlink"/>
            <w:rFonts w:asciiTheme="majorBidi" w:hAnsiTheme="majorBidi" w:cstheme="majorBidi"/>
            <w:color w:val="auto"/>
            <w:szCs w:val="24"/>
            <w:u w:val="none"/>
            <w:shd w:val="clear" w:color="auto" w:fill="FFFFFF"/>
          </w:rPr>
          <w:fldChar w:fldCharType="end"/>
        </w:r>
        <w:r w:rsidRPr="00DA0612" w:rsidDel="00671206">
          <w:rPr>
            <w:i/>
          </w:rPr>
          <w:delText xml:space="preserve">. </w:delText>
        </w:r>
        <w:r w:rsidRPr="00DA0612" w:rsidDel="00671206">
          <w:delText>2011;20(21-22):3183-3195.</w:delText>
        </w:r>
        <w:bookmarkEnd w:id="427"/>
        <w:r w:rsidR="00993F89" w:rsidDel="00671206">
          <w:rPr>
            <w:rStyle w:val="apple-converted-space"/>
            <w:rFonts w:ascii="Arial" w:hAnsi="Arial" w:cs="Arial"/>
            <w:color w:val="000000"/>
            <w:sz w:val="17"/>
            <w:szCs w:val="17"/>
            <w:shd w:val="clear" w:color="auto" w:fill="FFFFFF"/>
          </w:rPr>
          <w:delText> </w:delText>
        </w:r>
        <w:r w:rsidR="00993F89" w:rsidRPr="00993F89" w:rsidDel="00671206">
          <w:rPr>
            <w:rFonts w:asciiTheme="majorBidi" w:hAnsiTheme="majorBidi" w:cstheme="majorBidi"/>
            <w:color w:val="000000"/>
            <w:szCs w:val="24"/>
            <w:shd w:val="clear" w:color="auto" w:fill="FFFFFF"/>
          </w:rPr>
          <w:delText>doi: 10.1111/j.1365-2702.2011.03756.x.</w:delText>
        </w:r>
        <w:r w:rsidR="00993F89" w:rsidRPr="00993F89" w:rsidDel="00671206">
          <w:rPr>
            <w:rStyle w:val="apple-converted-space"/>
            <w:rFonts w:asciiTheme="majorBidi" w:hAnsiTheme="majorBidi" w:cstheme="majorBidi"/>
            <w:color w:val="000000"/>
            <w:szCs w:val="24"/>
            <w:shd w:val="clear" w:color="auto" w:fill="FFFFFF"/>
          </w:rPr>
          <w:delText> </w:delText>
        </w:r>
      </w:del>
    </w:p>
    <w:p w14:paraId="4A6DC035" w14:textId="52A48D4E" w:rsidR="004513C1" w:rsidRPr="00DA0612" w:rsidDel="00671206" w:rsidRDefault="004513C1">
      <w:pPr>
        <w:pStyle w:val="EndNoteBibliography"/>
        <w:spacing w:after="0"/>
        <w:ind w:left="720" w:hanging="720"/>
        <w:rPr>
          <w:del w:id="429" w:author="noor" w:date="2017-11-30T00:01:00Z"/>
        </w:rPr>
      </w:pPr>
      <w:bookmarkStart w:id="430" w:name="_ENREF_27"/>
      <w:del w:id="431" w:author="noor" w:date="2017-11-30T00:01:00Z">
        <w:r w:rsidRPr="00DA0612" w:rsidDel="00671206">
          <w:rPr>
            <w:b/>
          </w:rPr>
          <w:delText>27.</w:delText>
        </w:r>
        <w:r w:rsidRPr="00DA0612" w:rsidDel="00671206">
          <w:tab/>
          <w:delText xml:space="preserve">Azmandian J, Shokouhi M, Poorhoseni S. study of education effect on nurse attidue on organ donation at brain death. </w:delText>
        </w:r>
        <w:r w:rsidRPr="00DA0612" w:rsidDel="00671206">
          <w:rPr>
            <w:b/>
          </w:rPr>
          <w:delText>Iranian journal of critical care nursing</w:delText>
        </w:r>
        <w:r w:rsidRPr="00DA0612" w:rsidDel="00671206">
          <w:rPr>
            <w:i/>
          </w:rPr>
          <w:delText xml:space="preserve">. </w:delText>
        </w:r>
        <w:r w:rsidRPr="00DA0612" w:rsidDel="00671206">
          <w:delText>2013;1(6):11-20.</w:delText>
        </w:r>
        <w:bookmarkEnd w:id="430"/>
      </w:del>
    </w:p>
    <w:p w14:paraId="6F73865F" w14:textId="00E089D2" w:rsidR="004513C1" w:rsidRPr="00DA0612" w:rsidDel="00671206" w:rsidRDefault="004513C1">
      <w:pPr>
        <w:pStyle w:val="EndNoteBibliography"/>
        <w:spacing w:after="0"/>
        <w:ind w:left="720" w:hanging="720"/>
        <w:rPr>
          <w:del w:id="432" w:author="noor" w:date="2017-11-30T00:01:00Z"/>
        </w:rPr>
      </w:pPr>
      <w:bookmarkStart w:id="433" w:name="_ENREF_28"/>
      <w:del w:id="434" w:author="noor" w:date="2017-11-30T00:01:00Z">
        <w:r w:rsidRPr="00DA0612" w:rsidDel="00671206">
          <w:rPr>
            <w:b/>
          </w:rPr>
          <w:delText>28.</w:delText>
        </w:r>
        <w:r w:rsidRPr="00DA0612" w:rsidDel="00671206">
          <w:tab/>
          <w:delText xml:space="preserve">Zohoor A, piri Z. Attitudes of Physicians and Nurses of Intensive Care Units to Organ Transplantation with Brain Dead in the Hospitals Affiliated with Iran University of Medical Sciences. </w:delText>
        </w:r>
        <w:r w:rsidRPr="00DA0612" w:rsidDel="00671206">
          <w:rPr>
            <w:b/>
          </w:rPr>
          <w:delText>journal of Iran medical university</w:delText>
        </w:r>
        <w:r w:rsidRPr="00DA0612" w:rsidDel="00671206">
          <w:rPr>
            <w:i/>
          </w:rPr>
          <w:delText xml:space="preserve">. </w:delText>
        </w:r>
        <w:r w:rsidRPr="00DA0612" w:rsidDel="00671206">
          <w:delText>2003;13(39):97-105.</w:delText>
        </w:r>
        <w:bookmarkEnd w:id="433"/>
      </w:del>
    </w:p>
    <w:p w14:paraId="3DF6D18A" w14:textId="4A2D4356" w:rsidR="004513C1" w:rsidRPr="00993F89" w:rsidDel="00671206" w:rsidRDefault="004513C1">
      <w:pPr>
        <w:pStyle w:val="EndNoteBibliography"/>
        <w:spacing w:after="0"/>
        <w:ind w:left="720" w:hanging="720"/>
        <w:rPr>
          <w:del w:id="435" w:author="noor" w:date="2017-11-30T00:01:00Z"/>
          <w:rFonts w:asciiTheme="majorBidi" w:hAnsiTheme="majorBidi" w:cstheme="majorBidi"/>
          <w:szCs w:val="24"/>
        </w:rPr>
      </w:pPr>
      <w:bookmarkStart w:id="436" w:name="_ENREF_29"/>
      <w:del w:id="437" w:author="noor" w:date="2017-11-30T00:01:00Z">
        <w:r w:rsidRPr="00DA0612" w:rsidDel="00671206">
          <w:rPr>
            <w:b/>
          </w:rPr>
          <w:delText>29.</w:delText>
        </w:r>
        <w:r w:rsidRPr="00DA0612" w:rsidDel="00671206">
          <w:tab/>
          <w:delText xml:space="preserve">Mills L, Koulouglioti C. How can nurses support relatives of a dying patient with the organ donation option? </w:delText>
        </w:r>
        <w:r w:rsidR="00374E77" w:rsidDel="00671206">
          <w:fldChar w:fldCharType="begin"/>
        </w:r>
        <w:r w:rsidR="00374E77" w:rsidDel="00671206">
          <w:delInstrText xml:space="preserve"> HYPERLINK "https://www.ncbi.nlm.nih.gov/pubmed/?term=How+can+nurses+support+relatives+of+a+dying+patient+with+the+organ+donation+option%3F" \o "Nursing in critical care." </w:delInstrText>
        </w:r>
        <w:r w:rsidR="00374E77" w:rsidDel="00671206">
          <w:fldChar w:fldCharType="separate"/>
        </w:r>
        <w:r w:rsidR="00993F89" w:rsidRPr="00993F89" w:rsidDel="00671206">
          <w:rPr>
            <w:rStyle w:val="Hyperlink"/>
            <w:rFonts w:asciiTheme="majorBidi" w:hAnsiTheme="majorBidi" w:cstheme="majorBidi"/>
            <w:color w:val="auto"/>
            <w:szCs w:val="24"/>
            <w:u w:val="none"/>
            <w:shd w:val="clear" w:color="auto" w:fill="FFFFFF"/>
          </w:rPr>
          <w:delText>Nurs Crit Care.</w:delText>
        </w:r>
        <w:r w:rsidR="00374E77" w:rsidDel="00671206">
          <w:rPr>
            <w:rStyle w:val="Hyperlink"/>
            <w:rFonts w:asciiTheme="majorBidi" w:hAnsiTheme="majorBidi" w:cstheme="majorBidi"/>
            <w:color w:val="auto"/>
            <w:szCs w:val="24"/>
            <w:u w:val="none"/>
            <w:shd w:val="clear" w:color="auto" w:fill="FFFFFF"/>
          </w:rPr>
          <w:fldChar w:fldCharType="end"/>
        </w:r>
        <w:r w:rsidR="00993F89" w:rsidRPr="00993F89" w:rsidDel="00671206">
          <w:rPr>
            <w:rStyle w:val="apple-converted-space"/>
            <w:rFonts w:asciiTheme="majorBidi" w:hAnsiTheme="majorBidi" w:cstheme="majorBidi"/>
            <w:color w:val="000000"/>
            <w:szCs w:val="24"/>
            <w:shd w:val="clear" w:color="auto" w:fill="FFFFFF"/>
          </w:rPr>
          <w:delText> </w:delText>
        </w:r>
        <w:bookmarkEnd w:id="436"/>
        <w:r w:rsidR="00993F89" w:rsidRPr="00993F89" w:rsidDel="00671206">
          <w:rPr>
            <w:rFonts w:asciiTheme="majorBidi" w:hAnsiTheme="majorBidi" w:cstheme="majorBidi"/>
            <w:color w:val="000000"/>
            <w:szCs w:val="24"/>
            <w:shd w:val="clear" w:color="auto" w:fill="FFFFFF"/>
          </w:rPr>
          <w:delText>2016;21(4):214-24. doi: 10.1111/nicc.12183. Epub 2015 May 5.</w:delText>
        </w:r>
      </w:del>
    </w:p>
    <w:p w14:paraId="40D16BAE" w14:textId="589B8CF7" w:rsidR="004513C1" w:rsidRPr="00DA0612" w:rsidDel="00671206" w:rsidRDefault="004513C1">
      <w:pPr>
        <w:pStyle w:val="EndNoteBibliography"/>
        <w:spacing w:after="0"/>
        <w:ind w:left="720" w:hanging="720"/>
        <w:rPr>
          <w:del w:id="438" w:author="noor" w:date="2017-11-30T00:01:00Z"/>
        </w:rPr>
      </w:pPr>
      <w:bookmarkStart w:id="439" w:name="_ENREF_30"/>
      <w:del w:id="440" w:author="noor" w:date="2017-11-30T00:01:00Z">
        <w:r w:rsidRPr="00DA0612" w:rsidDel="00671206">
          <w:rPr>
            <w:b/>
          </w:rPr>
          <w:delText>30.</w:delText>
        </w:r>
        <w:r w:rsidRPr="00DA0612" w:rsidDel="00671206">
          <w:tab/>
          <w:delText xml:space="preserve">Tober DM. Kidneys and Controversies in the Islamic Republic of Iran: The Case of Organ Sale. </w:delText>
        </w:r>
        <w:r w:rsidRPr="00DA0612" w:rsidDel="00671206">
          <w:rPr>
            <w:b/>
          </w:rPr>
          <w:delText>Body and Society</w:delText>
        </w:r>
        <w:r w:rsidRPr="00DA0612" w:rsidDel="00671206">
          <w:rPr>
            <w:i/>
          </w:rPr>
          <w:delText xml:space="preserve">. </w:delText>
        </w:r>
        <w:r w:rsidRPr="00DA0612" w:rsidDel="00671206">
          <w:delText>2007;13(3):151-170.</w:delText>
        </w:r>
        <w:bookmarkEnd w:id="439"/>
      </w:del>
    </w:p>
    <w:p w14:paraId="3D1CD62A" w14:textId="324402FF" w:rsidR="004513C1" w:rsidRPr="00BC0F78" w:rsidDel="00671206" w:rsidRDefault="004513C1">
      <w:pPr>
        <w:pStyle w:val="EndNoteBibliography"/>
        <w:spacing w:after="0"/>
        <w:ind w:left="720" w:hanging="720"/>
        <w:rPr>
          <w:del w:id="441" w:author="noor" w:date="2017-11-30T00:01:00Z"/>
          <w:rFonts w:asciiTheme="majorBidi" w:hAnsiTheme="majorBidi" w:cstheme="majorBidi"/>
          <w:sz w:val="40"/>
          <w:szCs w:val="36"/>
        </w:rPr>
      </w:pPr>
      <w:bookmarkStart w:id="442" w:name="_ENREF_31"/>
      <w:del w:id="443" w:author="noor" w:date="2017-11-30T00:01:00Z">
        <w:r w:rsidRPr="00DA0612" w:rsidDel="00671206">
          <w:rPr>
            <w:b/>
          </w:rPr>
          <w:delText>31.</w:delText>
        </w:r>
        <w:r w:rsidRPr="00DA0612" w:rsidDel="00671206">
          <w:tab/>
          <w:delText xml:space="preserve">Gyllström Krekula L, Malenicka S, Nydahl A, Tibell A. From Hesitation to Appreciation: the transformation of a single, local donation-nurse project into an established organ-donation service. </w:delText>
        </w:r>
        <w:bookmarkEnd w:id="442"/>
        <w:r w:rsidR="009901BA" w:rsidRPr="00BC0F78" w:rsidDel="00671206">
          <w:rPr>
            <w:rFonts w:asciiTheme="majorBidi" w:hAnsiTheme="majorBidi" w:cstheme="majorBidi"/>
            <w:szCs w:val="24"/>
            <w:shd w:val="clear" w:color="auto" w:fill="FFFFFF"/>
          </w:rPr>
          <w:fldChar w:fldCharType="begin"/>
        </w:r>
        <w:r w:rsidR="00BC0F78" w:rsidRPr="00BC0F78" w:rsidDel="00671206">
          <w:rPr>
            <w:rFonts w:asciiTheme="majorBidi" w:hAnsiTheme="majorBidi" w:cstheme="majorBidi"/>
            <w:szCs w:val="24"/>
            <w:shd w:val="clear" w:color="auto" w:fill="FFFFFF"/>
          </w:rPr>
          <w:delInstrText xml:space="preserve"> HYPERLINK "https://www.ncbi.nlm.nih.gov/pubmed/?term=.+From+Hesitation+to+Appreciation%3A+the+transformation+of+a+single%2C+local+donation-nurse+project+into+an+established+organ-donation+service" \o "Clinical transplantation." </w:delInstrText>
        </w:r>
        <w:r w:rsidR="009901BA" w:rsidRPr="00BC0F78" w:rsidDel="00671206">
          <w:rPr>
            <w:rFonts w:asciiTheme="majorBidi" w:hAnsiTheme="majorBidi" w:cstheme="majorBidi"/>
            <w:szCs w:val="24"/>
            <w:shd w:val="clear" w:color="auto" w:fill="FFFFFF"/>
          </w:rPr>
          <w:fldChar w:fldCharType="separate"/>
        </w:r>
        <w:r w:rsidR="00BC0F78" w:rsidRPr="00BC0F78" w:rsidDel="00671206">
          <w:rPr>
            <w:rStyle w:val="Hyperlink"/>
            <w:rFonts w:asciiTheme="majorBidi" w:hAnsiTheme="majorBidi" w:cstheme="majorBidi"/>
            <w:color w:val="auto"/>
            <w:szCs w:val="24"/>
            <w:u w:val="none"/>
            <w:shd w:val="clear" w:color="auto" w:fill="FFFFFF"/>
          </w:rPr>
          <w:delText>Clin Transplant.</w:delText>
        </w:r>
        <w:r w:rsidR="009901BA" w:rsidRPr="00BC0F78" w:rsidDel="00671206">
          <w:rPr>
            <w:rFonts w:asciiTheme="majorBidi" w:hAnsiTheme="majorBidi" w:cstheme="majorBidi"/>
            <w:szCs w:val="24"/>
            <w:shd w:val="clear" w:color="auto" w:fill="FFFFFF"/>
          </w:rPr>
          <w:fldChar w:fldCharType="end"/>
        </w:r>
        <w:r w:rsidR="00BC0F78" w:rsidRPr="00BC0F78" w:rsidDel="00671206">
          <w:rPr>
            <w:rStyle w:val="apple-converted-space"/>
            <w:rFonts w:asciiTheme="majorBidi" w:hAnsiTheme="majorBidi" w:cstheme="majorBidi"/>
            <w:szCs w:val="24"/>
            <w:shd w:val="clear" w:color="auto" w:fill="FFFFFF"/>
          </w:rPr>
          <w:delText> </w:delText>
        </w:r>
        <w:r w:rsidR="00BC0F78" w:rsidRPr="00BC0F78" w:rsidDel="00671206">
          <w:rPr>
            <w:rFonts w:asciiTheme="majorBidi" w:hAnsiTheme="majorBidi" w:cstheme="majorBidi"/>
            <w:szCs w:val="24"/>
            <w:shd w:val="clear" w:color="auto" w:fill="FFFFFF"/>
          </w:rPr>
          <w:delText>2015;29(3):185-96. doi: 10.1111/ctr.12497. Epub 2015 Feb 2.</w:delText>
        </w:r>
      </w:del>
    </w:p>
    <w:p w14:paraId="1650EEF0" w14:textId="26CF3422" w:rsidR="004513C1" w:rsidRPr="00DA0612" w:rsidDel="00671206" w:rsidRDefault="004513C1">
      <w:pPr>
        <w:pStyle w:val="EndNoteBibliography"/>
        <w:spacing w:after="0"/>
        <w:ind w:left="720" w:hanging="720"/>
        <w:rPr>
          <w:del w:id="444" w:author="noor" w:date="2017-11-30T00:01:00Z"/>
        </w:rPr>
      </w:pPr>
      <w:bookmarkStart w:id="445" w:name="_ENREF_32"/>
      <w:del w:id="446" w:author="noor" w:date="2017-11-30T00:01:00Z">
        <w:r w:rsidRPr="00DA0612" w:rsidDel="00671206">
          <w:rPr>
            <w:b/>
          </w:rPr>
          <w:delText>32.</w:delText>
        </w:r>
        <w:r w:rsidRPr="00DA0612" w:rsidDel="00671206">
          <w:tab/>
          <w:delText xml:space="preserve">Gholamzadeh Nikjoo R, Dadgar E, Jannati A, Hosseini Asl M, Salek Z. Comparison of Global and Actual Cost of Kidney Transplant in Imam Reza Hospital, Tabriz. </w:delText>
        </w:r>
        <w:r w:rsidRPr="00DA0612" w:rsidDel="00671206">
          <w:rPr>
            <w:b/>
          </w:rPr>
          <w:delText>Hakim Research Journal</w:delText>
        </w:r>
        <w:r w:rsidRPr="00DA0612" w:rsidDel="00671206">
          <w:rPr>
            <w:i/>
          </w:rPr>
          <w:delText xml:space="preserve">. </w:delText>
        </w:r>
        <w:r w:rsidRPr="00DA0612" w:rsidDel="00671206">
          <w:delText>2014;17(1):22-28.</w:delText>
        </w:r>
        <w:bookmarkEnd w:id="445"/>
      </w:del>
    </w:p>
    <w:p w14:paraId="39EB3352" w14:textId="6AE740CE" w:rsidR="004513C1" w:rsidRPr="00DA0612" w:rsidDel="00671206" w:rsidRDefault="004513C1">
      <w:pPr>
        <w:pStyle w:val="EndNoteBibliography"/>
        <w:spacing w:after="0"/>
        <w:ind w:left="720" w:hanging="720"/>
        <w:rPr>
          <w:del w:id="447" w:author="noor" w:date="2017-11-30T00:01:00Z"/>
        </w:rPr>
      </w:pPr>
      <w:bookmarkStart w:id="448" w:name="_ENREF_33"/>
      <w:del w:id="449" w:author="noor" w:date="2017-11-30T00:01:00Z">
        <w:r w:rsidRPr="00DA0612" w:rsidDel="00671206">
          <w:rPr>
            <w:b/>
          </w:rPr>
          <w:delText>33.</w:delText>
        </w:r>
        <w:r w:rsidRPr="00DA0612" w:rsidDel="00671206">
          <w:tab/>
          <w:delText xml:space="preserve">Fernandez JM, Howard DH, Stohr Kroese L. THE EFFECT OF CADAVERIC KIDNEY DONATIONS ON LIVING KIDNEY DONATIONS: AN </w:delText>
        </w:r>
        <w:r w:rsidRPr="00DA0612" w:rsidDel="00671206">
          <w:lastRenderedPageBreak/>
          <w:delText xml:space="preserve">INSTRUMENTAL VARIABLES APPROACH. </w:delText>
        </w:r>
        <w:r w:rsidRPr="00DA0612" w:rsidDel="00671206">
          <w:rPr>
            <w:b/>
          </w:rPr>
          <w:delText>Economic Inquiry</w:delText>
        </w:r>
        <w:r w:rsidRPr="00DA0612" w:rsidDel="00671206">
          <w:rPr>
            <w:i/>
          </w:rPr>
          <w:delText xml:space="preserve">. </w:delText>
        </w:r>
        <w:r w:rsidRPr="00DA0612" w:rsidDel="00671206">
          <w:delText>2013;51(3):1696-1714.</w:delText>
        </w:r>
        <w:bookmarkEnd w:id="448"/>
      </w:del>
    </w:p>
    <w:p w14:paraId="0F1CAB3B" w14:textId="60BEB79A" w:rsidR="004513C1" w:rsidRPr="00DA0612" w:rsidDel="00671206" w:rsidRDefault="004513C1">
      <w:pPr>
        <w:pStyle w:val="EndNoteBibliography"/>
        <w:spacing w:after="0"/>
        <w:ind w:left="720" w:hanging="720"/>
        <w:rPr>
          <w:del w:id="450" w:author="noor" w:date="2017-11-30T00:01:00Z"/>
        </w:rPr>
      </w:pPr>
      <w:bookmarkStart w:id="451" w:name="_ENREF_34"/>
      <w:del w:id="452" w:author="noor" w:date="2017-11-30T00:01:00Z">
        <w:r w:rsidRPr="00DA0612" w:rsidDel="00671206">
          <w:rPr>
            <w:b/>
          </w:rPr>
          <w:delText>34.</w:delText>
        </w:r>
        <w:r w:rsidRPr="00DA0612" w:rsidDel="00671206">
          <w:tab/>
          <w:delText xml:space="preserve">Muliira RS, Muliira JK. A Review of Potential Muslim Organ Donors' Perspectives on Solid Organ Donation: Lessons for Nurses in Clinical Practice. </w:delText>
        </w:r>
        <w:r w:rsidR="00374E77" w:rsidDel="00671206">
          <w:fldChar w:fldCharType="begin"/>
        </w:r>
        <w:r w:rsidR="00374E77" w:rsidDel="00671206">
          <w:delInstrText xml:space="preserve"> HYPERLINK "https://www.ncbi.nlm.nih.gov/pubmed?term=a%20review%20of%20potential%20muslim%20organ%20donors%20perspectives%20on%20solid%20organ%20donation%20lessons%20for%20nurses%20in%20clinical%20practice&amp;cmd=correctspelling" \o "Nursing forum." </w:delInstrText>
        </w:r>
        <w:r w:rsidR="00374E77" w:rsidDel="00671206">
          <w:fldChar w:fldCharType="separate"/>
        </w:r>
        <w:r w:rsidR="00B119FA" w:rsidRPr="00B119FA" w:rsidDel="00671206">
          <w:rPr>
            <w:rStyle w:val="Hyperlink"/>
            <w:rFonts w:asciiTheme="majorBidi" w:hAnsiTheme="majorBidi" w:cstheme="majorBidi"/>
            <w:color w:val="auto"/>
            <w:szCs w:val="24"/>
            <w:u w:val="none"/>
            <w:shd w:val="clear" w:color="auto" w:fill="FFFFFF"/>
          </w:rPr>
          <w:delText>Nurs Forum.</w:delText>
        </w:r>
        <w:r w:rsidR="00374E77" w:rsidDel="00671206">
          <w:rPr>
            <w:rStyle w:val="Hyperlink"/>
            <w:rFonts w:asciiTheme="majorBidi" w:hAnsiTheme="majorBidi" w:cstheme="majorBidi"/>
            <w:color w:val="auto"/>
            <w:szCs w:val="24"/>
            <w:u w:val="none"/>
            <w:shd w:val="clear" w:color="auto" w:fill="FFFFFF"/>
          </w:rPr>
          <w:fldChar w:fldCharType="end"/>
        </w:r>
        <w:r w:rsidRPr="00DA0612" w:rsidDel="00671206">
          <w:delText>2014;49(1):59-70</w:delText>
        </w:r>
        <w:r w:rsidRPr="00B119FA" w:rsidDel="00671206">
          <w:rPr>
            <w:rFonts w:asciiTheme="majorBidi" w:hAnsiTheme="majorBidi" w:cstheme="majorBidi"/>
            <w:szCs w:val="24"/>
          </w:rPr>
          <w:delText>.</w:delText>
        </w:r>
        <w:bookmarkEnd w:id="451"/>
        <w:r w:rsidR="00B119FA" w:rsidRPr="00B119FA" w:rsidDel="00671206">
          <w:rPr>
            <w:rStyle w:val="apple-converted-space"/>
            <w:rFonts w:asciiTheme="majorBidi" w:hAnsiTheme="majorBidi" w:cstheme="majorBidi"/>
            <w:color w:val="000000"/>
            <w:szCs w:val="24"/>
            <w:shd w:val="clear" w:color="auto" w:fill="FFFFFF"/>
          </w:rPr>
          <w:delText> </w:delText>
        </w:r>
        <w:r w:rsidR="00B119FA" w:rsidRPr="00B119FA" w:rsidDel="00671206">
          <w:rPr>
            <w:rFonts w:asciiTheme="majorBidi" w:hAnsiTheme="majorBidi" w:cstheme="majorBidi"/>
            <w:color w:val="000000"/>
            <w:szCs w:val="24"/>
            <w:shd w:val="clear" w:color="auto" w:fill="FFFFFF"/>
          </w:rPr>
          <w:delText>doi: 10.1111/nuf.12041.</w:delText>
        </w:r>
      </w:del>
    </w:p>
    <w:p w14:paraId="59E1B320" w14:textId="166BCD60" w:rsidR="004513C1" w:rsidRPr="003E142A" w:rsidDel="00671206" w:rsidRDefault="004513C1">
      <w:pPr>
        <w:pStyle w:val="EndNoteBibliography"/>
        <w:spacing w:after="0"/>
        <w:ind w:left="720" w:hanging="720"/>
        <w:rPr>
          <w:del w:id="453" w:author="noor" w:date="2017-11-30T00:01:00Z"/>
          <w:rFonts w:asciiTheme="majorBidi" w:hAnsiTheme="majorBidi" w:cstheme="majorBidi"/>
          <w:sz w:val="40"/>
          <w:szCs w:val="36"/>
        </w:rPr>
      </w:pPr>
      <w:bookmarkStart w:id="454" w:name="_ENREF_35"/>
      <w:del w:id="455" w:author="noor" w:date="2017-11-30T00:01:00Z">
        <w:r w:rsidRPr="00DA0612" w:rsidDel="00671206">
          <w:rPr>
            <w:b/>
          </w:rPr>
          <w:delText>35.</w:delText>
        </w:r>
        <w:r w:rsidRPr="00DA0612" w:rsidDel="00671206">
          <w:tab/>
          <w:delText xml:space="preserve">Roodnat JI, Zuidema W, Van De Wetering J, et al. Altruistic Donor Triggered Domino-Paired Kidney Donation for Unsuccessful Couples from the Kidney-Exchange Program. </w:delText>
        </w:r>
        <w:r w:rsidR="003E142A" w:rsidRPr="003E142A" w:rsidDel="00671206">
          <w:rPr>
            <w:bCs/>
          </w:rPr>
          <w:delText>Am J Transplant</w:delText>
        </w:r>
        <w:r w:rsidRPr="00DA0612" w:rsidDel="00671206">
          <w:delText>2010;10(4):821-827.</w:delText>
        </w:r>
        <w:bookmarkEnd w:id="454"/>
        <w:r w:rsidR="003E142A" w:rsidRPr="003E142A" w:rsidDel="00671206">
          <w:rPr>
            <w:rFonts w:asciiTheme="majorBidi" w:hAnsiTheme="majorBidi" w:cstheme="majorBidi"/>
            <w:szCs w:val="24"/>
            <w:shd w:val="clear" w:color="auto" w:fill="FFFFFF"/>
          </w:rPr>
          <w:delText>doi: 10.1111/j.1600-6143.2010.03034.x</w:delText>
        </w:r>
      </w:del>
    </w:p>
    <w:p w14:paraId="42A1B169" w14:textId="7310D6B3" w:rsidR="004513C1" w:rsidRPr="00DA0612" w:rsidDel="00671206" w:rsidRDefault="004513C1">
      <w:pPr>
        <w:pStyle w:val="EndNoteBibliography"/>
        <w:spacing w:after="0"/>
        <w:ind w:left="720" w:hanging="720"/>
        <w:rPr>
          <w:del w:id="456" w:author="noor" w:date="2017-11-30T00:01:00Z"/>
        </w:rPr>
        <w:pPrChange w:id="457" w:author="noor" w:date="2017-11-30T00:01:00Z">
          <w:pPr>
            <w:pStyle w:val="EndNoteBibliography"/>
            <w:ind w:left="720" w:hanging="720"/>
          </w:pPr>
        </w:pPrChange>
      </w:pPr>
      <w:bookmarkStart w:id="458" w:name="_ENREF_36"/>
      <w:del w:id="459" w:author="noor" w:date="2017-11-30T00:01:00Z">
        <w:r w:rsidRPr="00DA0612" w:rsidDel="00671206">
          <w:rPr>
            <w:b/>
          </w:rPr>
          <w:delText>36.</w:delText>
        </w:r>
        <w:r w:rsidRPr="00DA0612" w:rsidDel="00671206">
          <w:tab/>
          <w:delText xml:space="preserve">Simpkin AL, Robertson LC, Barber VC, Young JD. Modifiable factors influencing relatives’ decision to offer organ donation: systematic review. </w:delText>
        </w:r>
        <w:r w:rsidRPr="00DA0612" w:rsidDel="00671206">
          <w:rPr>
            <w:b/>
          </w:rPr>
          <w:delText>BMJ</w:delText>
        </w:r>
        <w:r w:rsidRPr="00DA0612" w:rsidDel="00671206">
          <w:rPr>
            <w:i/>
          </w:rPr>
          <w:delText xml:space="preserve">. </w:delText>
        </w:r>
        <w:r w:rsidRPr="00DA0612" w:rsidDel="00671206">
          <w:delText>2009(339):b991.</w:delText>
        </w:r>
        <w:bookmarkEnd w:id="458"/>
        <w:r w:rsidR="00521969" w:rsidRPr="00521969" w:rsidDel="00671206">
          <w:rPr>
            <w:rFonts w:asciiTheme="majorBidi" w:hAnsiTheme="majorBidi" w:cstheme="majorBidi"/>
            <w:color w:val="000000"/>
            <w:szCs w:val="24"/>
            <w:shd w:val="clear" w:color="auto" w:fill="FFFFFF"/>
          </w:rPr>
          <w:delText>doi: 10.1136/bmj.b991.</w:delText>
        </w:r>
      </w:del>
    </w:p>
    <w:p w14:paraId="4162CB75" w14:textId="77777777" w:rsidR="00671206" w:rsidRDefault="00671206" w:rsidP="00671206">
      <w:pPr>
        <w:pStyle w:val="EndNoteBibliography"/>
        <w:spacing w:after="0" w:line="480" w:lineRule="auto"/>
        <w:rPr>
          <w:ins w:id="460" w:author="noor" w:date="2017-11-30T00:01:00Z"/>
          <w:rFonts w:asciiTheme="majorBidi" w:hAnsiTheme="majorBidi" w:cstheme="majorBidi"/>
          <w:szCs w:val="24"/>
        </w:rPr>
      </w:pPr>
      <w:ins w:id="461" w:author="noor" w:date="2017-11-30T00:01:00Z">
        <w:r>
          <w:rPr>
            <w:rFonts w:asciiTheme="majorBidi" w:hAnsiTheme="majorBidi" w:cstheme="majorBidi"/>
            <w:szCs w:val="24"/>
          </w:rPr>
          <w:t>Baraz S, Zarea K, Dashtbozorgi B. Comparing the effect of two educational programs on the quality of life of hemodialysis patients in iran. Iranian Red Crescent medical journal. 2014;16(8):e19368.</w:t>
        </w:r>
      </w:ins>
    </w:p>
    <w:p w14:paraId="06242DC9" w14:textId="77777777" w:rsidR="00671206" w:rsidRDefault="00671206" w:rsidP="00671206">
      <w:pPr>
        <w:pStyle w:val="EndNoteBibliography"/>
        <w:spacing w:after="0" w:line="480" w:lineRule="auto"/>
        <w:rPr>
          <w:ins w:id="462" w:author="noor" w:date="2017-11-30T00:01:00Z"/>
          <w:rFonts w:asciiTheme="majorBidi" w:hAnsiTheme="majorBidi" w:cstheme="majorBidi"/>
          <w:szCs w:val="24"/>
        </w:rPr>
      </w:pPr>
      <w:ins w:id="463" w:author="noor" w:date="2017-11-30T00:01:00Z">
        <w:r>
          <w:rPr>
            <w:rFonts w:asciiTheme="majorBidi" w:hAnsiTheme="majorBidi" w:cstheme="majorBidi"/>
            <w:szCs w:val="24"/>
          </w:rPr>
          <w:t>2.</w:t>
        </w:r>
        <w:r>
          <w:rPr>
            <w:rFonts w:asciiTheme="majorBidi" w:hAnsiTheme="majorBidi" w:cstheme="majorBidi"/>
            <w:szCs w:val="24"/>
          </w:rPr>
          <w:tab/>
          <w:t>Doyle MB, Subramanian V, Vachharajani N, Maynard E, Shenoy S, Wellen JR, et al. Results of Simultaneous Liver and Kidney Transplantation: A Single-Center Review. Journal of the American College of Surgeons. 2016;223(1):193-201.</w:t>
        </w:r>
      </w:ins>
    </w:p>
    <w:p w14:paraId="34FD292C" w14:textId="77777777" w:rsidR="00671206" w:rsidRDefault="00671206" w:rsidP="00671206">
      <w:pPr>
        <w:pStyle w:val="EndNoteBibliography"/>
        <w:spacing w:after="0" w:line="480" w:lineRule="auto"/>
        <w:rPr>
          <w:ins w:id="464" w:author="noor" w:date="2017-11-30T00:01:00Z"/>
          <w:rFonts w:asciiTheme="majorBidi" w:hAnsiTheme="majorBidi" w:cstheme="majorBidi"/>
          <w:szCs w:val="24"/>
        </w:rPr>
      </w:pPr>
      <w:ins w:id="465" w:author="noor" w:date="2017-11-30T00:01:00Z">
        <w:r>
          <w:rPr>
            <w:rFonts w:asciiTheme="majorBidi" w:hAnsiTheme="majorBidi" w:cstheme="majorBidi"/>
            <w:szCs w:val="24"/>
          </w:rPr>
          <w:t>3.</w:t>
        </w:r>
        <w:r>
          <w:rPr>
            <w:rFonts w:asciiTheme="majorBidi" w:hAnsiTheme="majorBidi" w:cstheme="majorBidi"/>
            <w:szCs w:val="24"/>
          </w:rPr>
          <w:tab/>
          <w:t>Howell M, Wong G, Turner RM, Tan HT, Tong A, Craig JC, et al. The Consistency and Reporting of Quality-of-Life Outcomes in Trials of Immunosuppressive Agents in Kidney Transplantation: A Systematic Review and Meta-analysis. American journal of kidney diseases : the official journal of the National Kidney Foundation. 2016;67(5):762-74.</w:t>
        </w:r>
      </w:ins>
    </w:p>
    <w:p w14:paraId="6F215CD1" w14:textId="77777777" w:rsidR="00671206" w:rsidRDefault="00671206" w:rsidP="00671206">
      <w:pPr>
        <w:pStyle w:val="EndNoteBibliography"/>
        <w:spacing w:after="0" w:line="480" w:lineRule="auto"/>
        <w:rPr>
          <w:ins w:id="466" w:author="noor" w:date="2017-11-30T00:01:00Z"/>
          <w:rFonts w:asciiTheme="majorBidi" w:hAnsiTheme="majorBidi" w:cstheme="majorBidi"/>
          <w:szCs w:val="24"/>
        </w:rPr>
      </w:pPr>
      <w:ins w:id="467" w:author="noor" w:date="2017-11-30T00:01:00Z">
        <w:r>
          <w:rPr>
            <w:rFonts w:asciiTheme="majorBidi" w:hAnsiTheme="majorBidi" w:cstheme="majorBidi"/>
            <w:szCs w:val="24"/>
          </w:rPr>
          <w:t>4.</w:t>
        </w:r>
        <w:r>
          <w:rPr>
            <w:rFonts w:asciiTheme="majorBidi" w:hAnsiTheme="majorBidi" w:cstheme="majorBidi"/>
            <w:szCs w:val="24"/>
          </w:rPr>
          <w:tab/>
          <w:t>Garonzik Wang JM, Montgomery RA, Kucirka LM, Berger JC, Warren DS, Segev DL. Incompatible live-donor kidney transplantation in the United States: results of a national survey. Clinical journal of the American Society of Nephrology : CJASN. 2011;6(8):2041-6.</w:t>
        </w:r>
      </w:ins>
    </w:p>
    <w:p w14:paraId="6DF2A3FA" w14:textId="77777777" w:rsidR="00671206" w:rsidRDefault="00671206" w:rsidP="00671206">
      <w:pPr>
        <w:pStyle w:val="EndNoteBibliography"/>
        <w:spacing w:after="0" w:line="480" w:lineRule="auto"/>
        <w:rPr>
          <w:ins w:id="468" w:author="noor" w:date="2017-11-30T00:01:00Z"/>
          <w:rFonts w:asciiTheme="majorBidi" w:hAnsiTheme="majorBidi" w:cstheme="majorBidi"/>
          <w:szCs w:val="24"/>
        </w:rPr>
      </w:pPr>
      <w:ins w:id="469" w:author="noor" w:date="2017-11-30T00:01:00Z">
        <w:r>
          <w:rPr>
            <w:rFonts w:asciiTheme="majorBidi" w:hAnsiTheme="majorBidi" w:cstheme="majorBidi"/>
            <w:szCs w:val="24"/>
          </w:rPr>
          <w:t>5.</w:t>
        </w:r>
        <w:r>
          <w:rPr>
            <w:rFonts w:asciiTheme="majorBidi" w:hAnsiTheme="majorBidi" w:cstheme="majorBidi"/>
            <w:szCs w:val="24"/>
          </w:rPr>
          <w:tab/>
          <w:t>Nemati E, Einollahi B, Lesan Pezeshki M, Porfarziani V, Fattahi MR. Does kidney transplantation with deceased or living donor affect graft survival? Nephro-urology monthly. 2014;6(4):e12182.</w:t>
        </w:r>
      </w:ins>
    </w:p>
    <w:p w14:paraId="108996F3" w14:textId="77777777" w:rsidR="00671206" w:rsidRDefault="00671206" w:rsidP="00671206">
      <w:pPr>
        <w:pStyle w:val="EndNoteBibliography"/>
        <w:spacing w:after="0" w:line="480" w:lineRule="auto"/>
        <w:rPr>
          <w:ins w:id="470" w:author="noor" w:date="2017-11-30T00:01:00Z"/>
          <w:rFonts w:asciiTheme="majorBidi" w:hAnsiTheme="majorBidi" w:cstheme="majorBidi"/>
          <w:szCs w:val="24"/>
        </w:rPr>
      </w:pPr>
      <w:ins w:id="471" w:author="noor" w:date="2017-11-30T00:01:00Z">
        <w:r>
          <w:rPr>
            <w:rFonts w:asciiTheme="majorBidi" w:hAnsiTheme="majorBidi" w:cstheme="majorBidi"/>
            <w:szCs w:val="24"/>
          </w:rPr>
          <w:t>6.</w:t>
        </w:r>
        <w:r>
          <w:rPr>
            <w:rFonts w:asciiTheme="majorBidi" w:hAnsiTheme="majorBidi" w:cstheme="majorBidi"/>
            <w:szCs w:val="24"/>
          </w:rPr>
          <w:tab/>
          <w:t>Suzuki A, Kenmochi T, Maruyama M, Akutsu N, Iwashita C, Otsuki K, et al. Changes in quality of life in deceased versus living-donor kidney transplantations. Transplantation proceedings. 2012;44(1):287-9.</w:t>
        </w:r>
      </w:ins>
    </w:p>
    <w:p w14:paraId="097095C3" w14:textId="77777777" w:rsidR="00671206" w:rsidRDefault="00671206" w:rsidP="00671206">
      <w:pPr>
        <w:pStyle w:val="EndNoteBibliography"/>
        <w:spacing w:after="0" w:line="480" w:lineRule="auto"/>
        <w:rPr>
          <w:ins w:id="472" w:author="noor" w:date="2017-11-30T00:01:00Z"/>
          <w:rFonts w:asciiTheme="majorBidi" w:hAnsiTheme="majorBidi" w:cstheme="majorBidi"/>
          <w:szCs w:val="24"/>
        </w:rPr>
      </w:pPr>
      <w:ins w:id="473" w:author="noor" w:date="2017-11-30T00:01:00Z">
        <w:r>
          <w:rPr>
            <w:rFonts w:asciiTheme="majorBidi" w:hAnsiTheme="majorBidi" w:cstheme="majorBidi"/>
            <w:szCs w:val="24"/>
          </w:rPr>
          <w:t>7.</w:t>
        </w:r>
        <w:r>
          <w:rPr>
            <w:rFonts w:asciiTheme="majorBidi" w:hAnsiTheme="majorBidi" w:cstheme="majorBidi"/>
            <w:szCs w:val="24"/>
          </w:rPr>
          <w:tab/>
          <w:t>Manzari ZS, Mohammadi E, Heydari A, Aghamohammadian Shearbaff HR, Modabber Azizi MJ, Khaleghi E. Exploring the needs and perceptions of Iranian families faced with brain death news and request to donate organ: a qualitative study. International journal of organ transplantation medicine. 2012;3(2):92-100.</w:t>
        </w:r>
      </w:ins>
    </w:p>
    <w:p w14:paraId="3F2E1722" w14:textId="77777777" w:rsidR="00671206" w:rsidRDefault="00671206" w:rsidP="00671206">
      <w:pPr>
        <w:pStyle w:val="EndNoteBibliography"/>
        <w:spacing w:after="0" w:line="480" w:lineRule="auto"/>
        <w:rPr>
          <w:ins w:id="474" w:author="noor" w:date="2017-11-30T00:01:00Z"/>
          <w:rFonts w:asciiTheme="majorBidi" w:hAnsiTheme="majorBidi" w:cstheme="majorBidi"/>
          <w:szCs w:val="24"/>
        </w:rPr>
      </w:pPr>
      <w:ins w:id="475" w:author="noor" w:date="2017-11-30T00:01:00Z">
        <w:r>
          <w:rPr>
            <w:rFonts w:asciiTheme="majorBidi" w:hAnsiTheme="majorBidi" w:cstheme="majorBidi"/>
            <w:szCs w:val="24"/>
          </w:rPr>
          <w:t>8.</w:t>
        </w:r>
        <w:r>
          <w:rPr>
            <w:rFonts w:asciiTheme="majorBidi" w:hAnsiTheme="majorBidi" w:cstheme="majorBidi"/>
            <w:szCs w:val="24"/>
          </w:rPr>
          <w:tab/>
          <w:t>Salehi S, Kanani T, Abedi H. Iranian nurses' experiences of brain dead donors care in intensive care units: A phenomenological study. Iranian journal of nursing and midwifery research. 2013;18(6):475-82.</w:t>
        </w:r>
      </w:ins>
    </w:p>
    <w:p w14:paraId="663A3D27" w14:textId="77777777" w:rsidR="00671206" w:rsidRDefault="00671206" w:rsidP="00671206">
      <w:pPr>
        <w:pStyle w:val="EndNoteBibliography"/>
        <w:spacing w:after="0" w:line="480" w:lineRule="auto"/>
        <w:rPr>
          <w:ins w:id="476" w:author="noor" w:date="2017-11-30T00:01:00Z"/>
          <w:rFonts w:asciiTheme="majorBidi" w:hAnsiTheme="majorBidi" w:cstheme="majorBidi"/>
          <w:szCs w:val="24"/>
        </w:rPr>
      </w:pPr>
      <w:ins w:id="477" w:author="noor" w:date="2017-11-30T00:01:00Z">
        <w:r>
          <w:rPr>
            <w:rFonts w:asciiTheme="majorBidi" w:hAnsiTheme="majorBidi" w:cstheme="majorBidi"/>
            <w:szCs w:val="24"/>
          </w:rPr>
          <w:t>9.</w:t>
        </w:r>
        <w:r>
          <w:rPr>
            <w:rFonts w:asciiTheme="majorBidi" w:hAnsiTheme="majorBidi" w:cstheme="majorBidi"/>
            <w:szCs w:val="24"/>
          </w:rPr>
          <w:tab/>
          <w:t>Dehghani SM, Gholami S, Bahador A, Nikeghbalian S, Eshraghian A, Salahi H, et al. Causes of organ donation refusal in southern Iran. Transplantation proceedings. 2011;43(2):410-1.</w:t>
        </w:r>
      </w:ins>
    </w:p>
    <w:p w14:paraId="6348FE26" w14:textId="77777777" w:rsidR="00671206" w:rsidRDefault="00671206" w:rsidP="00671206">
      <w:pPr>
        <w:pStyle w:val="EndNoteBibliography"/>
        <w:spacing w:after="0" w:line="480" w:lineRule="auto"/>
        <w:rPr>
          <w:ins w:id="478" w:author="noor" w:date="2017-11-30T00:01:00Z"/>
          <w:rFonts w:asciiTheme="majorBidi" w:hAnsiTheme="majorBidi" w:cstheme="majorBidi"/>
          <w:szCs w:val="24"/>
        </w:rPr>
      </w:pPr>
      <w:ins w:id="479" w:author="noor" w:date="2017-11-30T00:01:00Z">
        <w:r>
          <w:rPr>
            <w:rFonts w:asciiTheme="majorBidi" w:hAnsiTheme="majorBidi" w:cstheme="majorBidi"/>
            <w:szCs w:val="24"/>
          </w:rPr>
          <w:t>10.</w:t>
        </w:r>
        <w:r>
          <w:rPr>
            <w:rFonts w:asciiTheme="majorBidi" w:hAnsiTheme="majorBidi" w:cstheme="majorBidi"/>
            <w:szCs w:val="24"/>
          </w:rPr>
          <w:tab/>
          <w:t>Bramstedt KA. Family refusals of registered consents: the disruption of organ donation by double-standard surrogate decision-making. Internal medicine journal. 2013;43(2):120-3.</w:t>
        </w:r>
      </w:ins>
    </w:p>
    <w:p w14:paraId="024AD0C0" w14:textId="77777777" w:rsidR="00671206" w:rsidRDefault="00671206" w:rsidP="00671206">
      <w:pPr>
        <w:pStyle w:val="EndNoteBibliography"/>
        <w:spacing w:after="0" w:line="480" w:lineRule="auto"/>
        <w:rPr>
          <w:ins w:id="480" w:author="noor" w:date="2017-11-30T00:01:00Z"/>
          <w:rFonts w:asciiTheme="majorBidi" w:hAnsiTheme="majorBidi" w:cstheme="majorBidi"/>
          <w:szCs w:val="24"/>
        </w:rPr>
      </w:pPr>
      <w:ins w:id="481" w:author="noor" w:date="2017-11-30T00:01:00Z">
        <w:r>
          <w:rPr>
            <w:rFonts w:asciiTheme="majorBidi" w:hAnsiTheme="majorBidi" w:cstheme="majorBidi"/>
            <w:szCs w:val="24"/>
          </w:rPr>
          <w:t>11.</w:t>
        </w:r>
        <w:r>
          <w:rPr>
            <w:rFonts w:asciiTheme="majorBidi" w:hAnsiTheme="majorBidi" w:cstheme="majorBidi"/>
            <w:szCs w:val="24"/>
          </w:rPr>
          <w:tab/>
          <w:t>Ralph A, Chapman JR, Gillis J, Craig JC, Butow P, Howard K, et al. Family perspectives on deceased organ donation: thematic synthesis of qualitative studies. American journal of transplantation : official journal of the American Society of Transplantation and the American Society of Transplant Surgeons. 2014;14(4):923-35.</w:t>
        </w:r>
      </w:ins>
    </w:p>
    <w:p w14:paraId="0B36FA2B" w14:textId="77777777" w:rsidR="00671206" w:rsidRDefault="00671206" w:rsidP="00671206">
      <w:pPr>
        <w:pStyle w:val="EndNoteBibliography"/>
        <w:spacing w:after="0" w:line="480" w:lineRule="auto"/>
        <w:rPr>
          <w:ins w:id="482" w:author="noor" w:date="2017-11-30T00:01:00Z"/>
          <w:rFonts w:asciiTheme="majorBidi" w:hAnsiTheme="majorBidi" w:cstheme="majorBidi"/>
          <w:szCs w:val="24"/>
        </w:rPr>
      </w:pPr>
      <w:ins w:id="483" w:author="noor" w:date="2017-11-30T00:01:00Z">
        <w:r>
          <w:rPr>
            <w:rFonts w:asciiTheme="majorBidi" w:hAnsiTheme="majorBidi" w:cstheme="majorBidi"/>
            <w:szCs w:val="24"/>
          </w:rPr>
          <w:t>12.</w:t>
        </w:r>
        <w:r>
          <w:rPr>
            <w:rFonts w:asciiTheme="majorBidi" w:hAnsiTheme="majorBidi" w:cstheme="majorBidi"/>
            <w:szCs w:val="24"/>
          </w:rPr>
          <w:tab/>
          <w:t>Kim HS, Yoo YS, Cho OH. Satisfaction with the organ donation process of brain dead donors' families in Korea. Transplantation proceedings. 2014;46(10):3253-6.</w:t>
        </w:r>
      </w:ins>
    </w:p>
    <w:p w14:paraId="572801BD" w14:textId="77777777" w:rsidR="00671206" w:rsidRDefault="00671206" w:rsidP="00671206">
      <w:pPr>
        <w:pStyle w:val="EndNoteBibliography"/>
        <w:spacing w:after="0" w:line="480" w:lineRule="auto"/>
        <w:rPr>
          <w:ins w:id="484" w:author="noor" w:date="2017-11-30T00:01:00Z"/>
          <w:rFonts w:asciiTheme="majorBidi" w:hAnsiTheme="majorBidi" w:cstheme="majorBidi"/>
          <w:szCs w:val="24"/>
        </w:rPr>
      </w:pPr>
      <w:ins w:id="485" w:author="noor" w:date="2017-11-30T00:01:00Z">
        <w:r>
          <w:rPr>
            <w:rFonts w:asciiTheme="majorBidi" w:hAnsiTheme="majorBidi" w:cstheme="majorBidi"/>
            <w:szCs w:val="24"/>
          </w:rPr>
          <w:t>13.</w:t>
        </w:r>
        <w:r>
          <w:rPr>
            <w:rFonts w:asciiTheme="majorBidi" w:hAnsiTheme="majorBidi" w:cstheme="majorBidi"/>
            <w:szCs w:val="24"/>
          </w:rPr>
          <w:tab/>
          <w:t>Liao S, Ito S. Brain death: ethical challenges to palliative care concepts of family care. Journal of pain and symptom management. 2010;40(2):309-13.</w:t>
        </w:r>
      </w:ins>
    </w:p>
    <w:p w14:paraId="34D79062" w14:textId="77777777" w:rsidR="00671206" w:rsidRDefault="00671206" w:rsidP="00671206">
      <w:pPr>
        <w:pStyle w:val="EndNoteBibliography"/>
        <w:spacing w:after="0" w:line="480" w:lineRule="auto"/>
        <w:rPr>
          <w:ins w:id="486" w:author="noor" w:date="2017-11-30T00:01:00Z"/>
          <w:rFonts w:asciiTheme="majorBidi" w:hAnsiTheme="majorBidi" w:cstheme="majorBidi"/>
          <w:szCs w:val="24"/>
        </w:rPr>
      </w:pPr>
      <w:ins w:id="487" w:author="noor" w:date="2017-11-30T00:01:00Z">
        <w:r>
          <w:rPr>
            <w:rFonts w:asciiTheme="majorBidi" w:hAnsiTheme="majorBidi" w:cstheme="majorBidi"/>
            <w:szCs w:val="24"/>
          </w:rPr>
          <w:t>14.</w:t>
        </w:r>
        <w:r>
          <w:rPr>
            <w:rFonts w:asciiTheme="majorBidi" w:hAnsiTheme="majorBidi" w:cstheme="majorBidi"/>
            <w:szCs w:val="24"/>
          </w:rPr>
          <w:tab/>
          <w:t>Long T, Sque M, Addington-Hall J. What does a diagnosis of brain death mean to family members approached about organ donation? A review of the literature. Progress in transplantation (Aliso Viejo, Calif). 2008;18(2):118-25; quiz 26.</w:t>
        </w:r>
      </w:ins>
    </w:p>
    <w:p w14:paraId="4CCADD43" w14:textId="77777777" w:rsidR="00671206" w:rsidRDefault="00671206" w:rsidP="00671206">
      <w:pPr>
        <w:pStyle w:val="EndNoteBibliography"/>
        <w:spacing w:after="0" w:line="480" w:lineRule="auto"/>
        <w:rPr>
          <w:ins w:id="488" w:author="noor" w:date="2017-11-30T00:01:00Z"/>
          <w:rFonts w:asciiTheme="majorBidi" w:hAnsiTheme="majorBidi" w:cstheme="majorBidi"/>
          <w:szCs w:val="24"/>
        </w:rPr>
      </w:pPr>
      <w:ins w:id="489" w:author="noor" w:date="2017-11-30T00:01:00Z">
        <w:r>
          <w:rPr>
            <w:rFonts w:asciiTheme="majorBidi" w:hAnsiTheme="majorBidi" w:cstheme="majorBidi"/>
            <w:szCs w:val="24"/>
          </w:rPr>
          <w:t>15.</w:t>
        </w:r>
        <w:r>
          <w:rPr>
            <w:rFonts w:asciiTheme="majorBidi" w:hAnsiTheme="majorBidi" w:cstheme="majorBidi"/>
            <w:szCs w:val="24"/>
          </w:rPr>
          <w:tab/>
          <w:t>Oroy A, Stromskag KE, Gjengedal E. Approaching families on the subject of organ donation: a phenomenological study of the experience of healthcare professionals. Intensive &amp; critical care nursing. 2013;29(4):202-11.</w:t>
        </w:r>
      </w:ins>
    </w:p>
    <w:p w14:paraId="1D972F21" w14:textId="77777777" w:rsidR="00671206" w:rsidRDefault="00671206" w:rsidP="00671206">
      <w:pPr>
        <w:pStyle w:val="EndNoteBibliography"/>
        <w:spacing w:after="0" w:line="480" w:lineRule="auto"/>
        <w:rPr>
          <w:ins w:id="490" w:author="noor" w:date="2017-11-30T00:01:00Z"/>
          <w:rFonts w:asciiTheme="majorBidi" w:hAnsiTheme="majorBidi" w:cstheme="majorBidi"/>
          <w:szCs w:val="24"/>
        </w:rPr>
      </w:pPr>
      <w:ins w:id="491" w:author="noor" w:date="2017-11-30T00:01:00Z">
        <w:r>
          <w:rPr>
            <w:rFonts w:asciiTheme="majorBidi" w:hAnsiTheme="majorBidi" w:cstheme="majorBidi"/>
            <w:szCs w:val="24"/>
          </w:rPr>
          <w:t>16.</w:t>
        </w:r>
        <w:r>
          <w:rPr>
            <w:rFonts w:asciiTheme="majorBidi" w:hAnsiTheme="majorBidi" w:cstheme="majorBidi"/>
            <w:szCs w:val="24"/>
          </w:rPr>
          <w:tab/>
          <w:t>Meyer K, Bjork IT. Change of focus: from intensive care towards organ donation. Transplant international : official journal of the European Society for Organ Transplantation. 2008;21(2):133-9.</w:t>
        </w:r>
      </w:ins>
    </w:p>
    <w:p w14:paraId="4BF7CC05" w14:textId="77777777" w:rsidR="00671206" w:rsidRDefault="00671206" w:rsidP="00671206">
      <w:pPr>
        <w:pStyle w:val="EndNoteBibliography"/>
        <w:spacing w:after="0" w:line="480" w:lineRule="auto"/>
        <w:rPr>
          <w:ins w:id="492" w:author="noor" w:date="2017-11-30T00:01:00Z"/>
          <w:rFonts w:asciiTheme="majorBidi" w:hAnsiTheme="majorBidi" w:cstheme="majorBidi"/>
          <w:szCs w:val="24"/>
        </w:rPr>
      </w:pPr>
      <w:ins w:id="493" w:author="noor" w:date="2017-11-30T00:01:00Z">
        <w:r>
          <w:rPr>
            <w:rFonts w:asciiTheme="majorBidi" w:hAnsiTheme="majorBidi" w:cstheme="majorBidi"/>
            <w:szCs w:val="24"/>
          </w:rPr>
          <w:t>17.</w:t>
        </w:r>
        <w:r>
          <w:rPr>
            <w:rFonts w:asciiTheme="majorBidi" w:hAnsiTheme="majorBidi" w:cstheme="majorBidi"/>
            <w:szCs w:val="24"/>
          </w:rPr>
          <w:tab/>
          <w:t>Lin LM, Lin CC, Lam HD, Chen CL. Increasing the participation of intensive care unit nurses to promote deceased donor organ donation. Transplantation proceedings. 2010;42(3):716-8.</w:t>
        </w:r>
      </w:ins>
    </w:p>
    <w:p w14:paraId="7C5ABD25" w14:textId="77777777" w:rsidR="00671206" w:rsidRDefault="00671206" w:rsidP="00671206">
      <w:pPr>
        <w:pStyle w:val="EndNoteBibliography"/>
        <w:spacing w:after="0" w:line="480" w:lineRule="auto"/>
        <w:rPr>
          <w:ins w:id="494" w:author="noor" w:date="2017-11-30T00:01:00Z"/>
          <w:rFonts w:asciiTheme="majorBidi" w:hAnsiTheme="majorBidi" w:cstheme="majorBidi"/>
          <w:szCs w:val="24"/>
        </w:rPr>
      </w:pPr>
      <w:ins w:id="495" w:author="noor" w:date="2017-11-30T00:01:00Z">
        <w:r>
          <w:rPr>
            <w:rFonts w:asciiTheme="majorBidi" w:hAnsiTheme="majorBidi" w:cstheme="majorBidi"/>
            <w:szCs w:val="24"/>
          </w:rPr>
          <w:t>18.</w:t>
        </w:r>
        <w:r>
          <w:rPr>
            <w:rFonts w:asciiTheme="majorBidi" w:hAnsiTheme="majorBidi" w:cstheme="majorBidi"/>
            <w:szCs w:val="24"/>
          </w:rPr>
          <w:tab/>
          <w:t>Karcioglu O, Ayrik C, Erbil B. The brain-dead patient or a flower in the vase? The emergency department approach to the preservation of the organ donor. European journal of emergency medicine : official journal of the European Society for Emergency Medicine. 2003;10(1):52-7.</w:t>
        </w:r>
      </w:ins>
    </w:p>
    <w:p w14:paraId="401732C5" w14:textId="77777777" w:rsidR="00671206" w:rsidRDefault="00671206" w:rsidP="00671206">
      <w:pPr>
        <w:pStyle w:val="EndNoteBibliography"/>
        <w:spacing w:after="0" w:line="480" w:lineRule="auto"/>
        <w:rPr>
          <w:ins w:id="496" w:author="noor" w:date="2017-11-30T00:01:00Z"/>
          <w:rFonts w:asciiTheme="majorBidi" w:hAnsiTheme="majorBidi" w:cstheme="majorBidi"/>
          <w:szCs w:val="24"/>
        </w:rPr>
      </w:pPr>
      <w:ins w:id="497" w:author="noor" w:date="2017-11-30T00:01:00Z">
        <w:r>
          <w:rPr>
            <w:rFonts w:asciiTheme="majorBidi" w:hAnsiTheme="majorBidi" w:cstheme="majorBidi"/>
            <w:szCs w:val="24"/>
          </w:rPr>
          <w:t>19.</w:t>
        </w:r>
        <w:r>
          <w:rPr>
            <w:rFonts w:asciiTheme="majorBidi" w:hAnsiTheme="majorBidi" w:cstheme="majorBidi"/>
            <w:szCs w:val="24"/>
          </w:rPr>
          <w:tab/>
          <w:t>Sque M, Payne S, Vlachonikolis I. Cadaveric donotransplantation: nurses' attitudes, knowledge and behaviour. Social science &amp; medicine (1982). 2000;50(4):541-52.</w:t>
        </w:r>
      </w:ins>
    </w:p>
    <w:p w14:paraId="550392FF" w14:textId="77777777" w:rsidR="00671206" w:rsidRDefault="00671206" w:rsidP="00671206">
      <w:pPr>
        <w:pStyle w:val="EndNoteBibliography"/>
        <w:spacing w:after="0" w:line="480" w:lineRule="auto"/>
        <w:rPr>
          <w:ins w:id="498" w:author="noor" w:date="2017-11-30T00:11:00Z"/>
          <w:rFonts w:asciiTheme="majorBidi" w:hAnsiTheme="majorBidi" w:cstheme="majorBidi"/>
          <w:szCs w:val="24"/>
        </w:rPr>
      </w:pPr>
      <w:ins w:id="499" w:author="noor" w:date="2017-11-30T00:01:00Z">
        <w:r>
          <w:rPr>
            <w:rFonts w:asciiTheme="majorBidi" w:hAnsiTheme="majorBidi" w:cstheme="majorBidi"/>
            <w:szCs w:val="24"/>
          </w:rPr>
          <w:t>20.</w:t>
        </w:r>
        <w:r>
          <w:rPr>
            <w:rFonts w:asciiTheme="majorBidi" w:hAnsiTheme="majorBidi" w:cstheme="majorBidi"/>
            <w:szCs w:val="24"/>
          </w:rPr>
          <w:tab/>
          <w:t>Meyer K, Bjork IT, Eide H. Intensive care nurses' perceptions of their professional competence in the organ donor process: a national survey. J Adv Nurs. 2012;68(1):104-15.</w:t>
        </w:r>
      </w:ins>
    </w:p>
    <w:p w14:paraId="02FFE828" w14:textId="16E0C2C5" w:rsidR="006B17D9" w:rsidRDefault="006B17D9" w:rsidP="00671206">
      <w:pPr>
        <w:pStyle w:val="EndNoteBibliography"/>
        <w:spacing w:after="0" w:line="480" w:lineRule="auto"/>
        <w:rPr>
          <w:ins w:id="500" w:author="noor" w:date="2017-11-30T00:12:00Z"/>
          <w:rFonts w:asciiTheme="majorBidi" w:hAnsiTheme="majorBidi" w:cstheme="majorBidi"/>
          <w:color w:val="000000"/>
          <w:szCs w:val="24"/>
          <w:shd w:val="clear" w:color="auto" w:fill="FFFFFF"/>
        </w:rPr>
      </w:pPr>
      <w:ins w:id="501" w:author="noor" w:date="2017-11-30T00:11:00Z">
        <w:r>
          <w:rPr>
            <w:rFonts w:asciiTheme="majorBidi" w:hAnsiTheme="majorBidi" w:cstheme="majorBidi"/>
            <w:szCs w:val="24"/>
          </w:rPr>
          <w:t xml:space="preserve">21. </w:t>
        </w:r>
        <w:r w:rsidRPr="00DA0612">
          <w:t>Santiago-Delefosse M, Gavin A, Bruchez C, Roux P, Stephen SL. Quality of qualitative research in the health sciences: Analysis of the common criteria present in 58 assessment guidelines by expert users</w:t>
        </w:r>
        <w:r w:rsidRPr="000D6250">
          <w:rPr>
            <w:rFonts w:asciiTheme="majorBidi" w:hAnsiTheme="majorBidi" w:cstheme="majorBidi"/>
            <w:szCs w:val="24"/>
          </w:rPr>
          <w:t xml:space="preserve">. </w:t>
        </w:r>
        <w:r>
          <w:fldChar w:fldCharType="begin"/>
        </w:r>
        <w:r>
          <w:instrText xml:space="preserve"> HYPERLINK "https://www.ncbi.nlm.nih.gov/pubmed/?term=Quality+of+qualitative+research+in+the+health+sciences%3A+Analysis+of+the+common+criteria+present+in+58+assessment+guidelines+by+expert+users." \o "Social science &amp; medicine (1982)." </w:instrText>
        </w:r>
        <w:r>
          <w:fldChar w:fldCharType="separate"/>
        </w:r>
        <w:r w:rsidRPr="000D6250">
          <w:rPr>
            <w:rStyle w:val="Hyperlink"/>
            <w:rFonts w:asciiTheme="majorBidi" w:hAnsiTheme="majorBidi" w:cstheme="majorBidi"/>
            <w:color w:val="auto"/>
            <w:szCs w:val="24"/>
            <w:u w:val="none"/>
            <w:shd w:val="clear" w:color="auto" w:fill="FFFFFF"/>
          </w:rPr>
          <w:t>Soc Sci Med.</w:t>
        </w:r>
        <w:r>
          <w:rPr>
            <w:rStyle w:val="Hyperlink"/>
            <w:rFonts w:asciiTheme="majorBidi" w:hAnsiTheme="majorBidi" w:cstheme="majorBidi"/>
            <w:color w:val="auto"/>
            <w:szCs w:val="24"/>
            <w:u w:val="none"/>
            <w:shd w:val="clear" w:color="auto" w:fill="FFFFFF"/>
          </w:rPr>
          <w:fldChar w:fldCharType="end"/>
        </w:r>
        <w:r w:rsidRPr="00DA0612">
          <w:t>2016;148:142-151.</w:t>
        </w:r>
        <w:r w:rsidRPr="000D6250">
          <w:rPr>
            <w:rFonts w:asciiTheme="majorBidi" w:hAnsiTheme="majorBidi" w:cstheme="majorBidi"/>
            <w:color w:val="000000"/>
            <w:szCs w:val="24"/>
            <w:shd w:val="clear" w:color="auto" w:fill="FFFFFF"/>
          </w:rPr>
          <w:t>doi: 10.1016/j.socscimed.2015.11.007</w:t>
        </w:r>
      </w:ins>
    </w:p>
    <w:p w14:paraId="6843E676" w14:textId="1AAB8B14" w:rsidR="00721C9D" w:rsidRDefault="00721C9D" w:rsidP="00671206">
      <w:pPr>
        <w:pStyle w:val="EndNoteBibliography"/>
        <w:spacing w:after="0" w:line="480" w:lineRule="auto"/>
        <w:rPr>
          <w:ins w:id="502" w:author="noor" w:date="2017-11-30T00:12:00Z"/>
        </w:rPr>
      </w:pPr>
      <w:ins w:id="503" w:author="noor" w:date="2017-11-30T00:12:00Z">
        <w:r>
          <w:rPr>
            <w:rFonts w:asciiTheme="majorBidi" w:hAnsiTheme="majorBidi" w:cstheme="majorBidi"/>
            <w:color w:val="000000"/>
            <w:szCs w:val="24"/>
            <w:shd w:val="clear" w:color="auto" w:fill="FFFFFF"/>
          </w:rPr>
          <w:t>22.</w:t>
        </w:r>
        <w:r w:rsidRPr="00721C9D">
          <w:t xml:space="preserve"> </w:t>
        </w:r>
        <w:r w:rsidRPr="00DA0612">
          <w:t xml:space="preserve">Morse JM, Field PA. </w:t>
        </w:r>
        <w:r w:rsidRPr="00993F89">
          <w:rPr>
            <w:bCs/>
          </w:rPr>
          <w:t>Nursing Research: The Application of Qualitative Approaches</w:t>
        </w:r>
        <w:r w:rsidRPr="00DA0612">
          <w:t>. Cheltenham UK: Nelson Thornes; 1995</w:t>
        </w:r>
      </w:ins>
    </w:p>
    <w:p w14:paraId="498080DE" w14:textId="1F558BC8" w:rsidR="000C6FDD" w:rsidRPr="00DA0612" w:rsidRDefault="00721C9D" w:rsidP="000C6FDD">
      <w:pPr>
        <w:pStyle w:val="EndNoteBibliography"/>
        <w:spacing w:after="0"/>
        <w:ind w:left="720" w:hanging="720"/>
        <w:rPr>
          <w:ins w:id="504" w:author="noor" w:date="2017-11-30T00:14:00Z"/>
        </w:rPr>
      </w:pPr>
      <w:ins w:id="505" w:author="noor" w:date="2017-11-30T00:12:00Z">
        <w:r>
          <w:t>23.</w:t>
        </w:r>
      </w:ins>
      <w:ins w:id="506" w:author="noor" w:date="2017-11-30T00:14:00Z">
        <w:r w:rsidR="000C6FDD" w:rsidRPr="000C6FDD">
          <w:t xml:space="preserve"> </w:t>
        </w:r>
        <w:r w:rsidR="000C6FDD" w:rsidRPr="00DA0612">
          <w:t>Abbasi Dolatabadi Z, Farahani B, Fesharaki M, Najafizadeh K. Effect of education about brain death and organ donation on attitude and knowledge of nursing students.</w:t>
        </w:r>
        <w:r w:rsidR="000C6FDD" w:rsidRPr="00DA0612">
          <w:rPr>
            <w:b/>
          </w:rPr>
          <w:t xml:space="preserve"> Iran J Critical Care Nurse </w:t>
        </w:r>
        <w:r w:rsidR="000C6FDD" w:rsidRPr="00DA0612">
          <w:t>2010;3(3):109-112.</w:t>
        </w:r>
      </w:ins>
    </w:p>
    <w:p w14:paraId="61DCB078" w14:textId="461FE64F" w:rsidR="000C6FDD" w:rsidRPr="00DA0612" w:rsidRDefault="000C6FDD" w:rsidP="000C6FDD">
      <w:pPr>
        <w:pStyle w:val="EndNoteBibliography"/>
        <w:spacing w:after="0"/>
        <w:ind w:left="720" w:hanging="720"/>
        <w:rPr>
          <w:ins w:id="507" w:author="noor" w:date="2017-11-30T00:14:00Z"/>
        </w:rPr>
      </w:pPr>
      <w:ins w:id="508" w:author="noor" w:date="2017-11-30T00:14:00Z">
        <w:r w:rsidRPr="00DA0612">
          <w:rPr>
            <w:b/>
          </w:rPr>
          <w:t>2</w:t>
        </w:r>
        <w:r>
          <w:rPr>
            <w:b/>
          </w:rPr>
          <w:t>4</w:t>
        </w:r>
        <w:r w:rsidRPr="00DA0612">
          <w:rPr>
            <w:b/>
          </w:rPr>
          <w:t>.</w:t>
        </w:r>
        <w:r w:rsidRPr="00DA0612">
          <w:tab/>
          <w:t xml:space="preserve">Manzari Z, Mohammadi E, Haydari A. influence factors in family decision to organ donation: a qualitative study. </w:t>
        </w:r>
        <w:r w:rsidRPr="00DA0612">
          <w:rPr>
            <w:b/>
          </w:rPr>
          <w:t>payesh quarterly</w:t>
        </w:r>
        <w:r w:rsidRPr="00DA0612">
          <w:rPr>
            <w:i/>
          </w:rPr>
          <w:t xml:space="preserve">. </w:t>
        </w:r>
        <w:r w:rsidRPr="00DA0612">
          <w:t>2012;6(11):913-925.</w:t>
        </w:r>
      </w:ins>
    </w:p>
    <w:p w14:paraId="420349DE" w14:textId="51893786" w:rsidR="00721C9D" w:rsidRDefault="000C6FDD" w:rsidP="000C6FDD">
      <w:pPr>
        <w:pStyle w:val="EndNoteBibliography"/>
        <w:spacing w:after="0" w:line="480" w:lineRule="auto"/>
        <w:rPr>
          <w:ins w:id="509" w:author="noor" w:date="2017-11-30T00:15:00Z"/>
          <w:rFonts w:asciiTheme="majorBidi" w:hAnsiTheme="majorBidi" w:cstheme="majorBidi"/>
          <w:color w:val="000000"/>
          <w:szCs w:val="24"/>
          <w:shd w:val="clear" w:color="auto" w:fill="FFFFFF"/>
        </w:rPr>
      </w:pPr>
      <w:ins w:id="510" w:author="noor" w:date="2017-11-30T00:14:00Z">
        <w:r w:rsidRPr="00DA0612">
          <w:rPr>
            <w:b/>
          </w:rPr>
          <w:t>2</w:t>
        </w:r>
        <w:r>
          <w:rPr>
            <w:b/>
          </w:rPr>
          <w:t>5</w:t>
        </w:r>
        <w:r w:rsidRPr="00DA0612">
          <w:rPr>
            <w:b/>
          </w:rPr>
          <w:t>.</w:t>
        </w:r>
        <w:r w:rsidRPr="00DA0612">
          <w:tab/>
          <w:t xml:space="preserve">Flodén A, Persson L-O, Rizell M, Sanner M, Forsberg A. Attitudes to organ donation among Swedish ICU nurses. </w:t>
        </w:r>
        <w:r>
          <w:fldChar w:fldCharType="begin"/>
        </w:r>
        <w:r>
          <w:instrText xml:space="preserve"> HYPERLINK "https://www.ncbi.nlm.nih.gov/pubmed/21564363" \o "Journal of clinical nursing." </w:instrText>
        </w:r>
        <w:r>
          <w:fldChar w:fldCharType="separate"/>
        </w:r>
        <w:r w:rsidRPr="00993F89">
          <w:rPr>
            <w:rStyle w:val="Hyperlink"/>
            <w:rFonts w:asciiTheme="majorBidi" w:hAnsiTheme="majorBidi" w:cstheme="majorBidi"/>
            <w:color w:val="auto"/>
            <w:szCs w:val="24"/>
            <w:u w:val="none"/>
            <w:shd w:val="clear" w:color="auto" w:fill="FFFFFF"/>
          </w:rPr>
          <w:t>J Clin Nurs.</w:t>
        </w:r>
        <w:r>
          <w:rPr>
            <w:rStyle w:val="Hyperlink"/>
            <w:rFonts w:asciiTheme="majorBidi" w:hAnsiTheme="majorBidi" w:cstheme="majorBidi"/>
            <w:color w:val="auto"/>
            <w:szCs w:val="24"/>
            <w:u w:val="none"/>
            <w:shd w:val="clear" w:color="auto" w:fill="FFFFFF"/>
          </w:rPr>
          <w:fldChar w:fldCharType="end"/>
        </w:r>
        <w:r w:rsidRPr="00DA0612">
          <w:rPr>
            <w:i/>
          </w:rPr>
          <w:t xml:space="preserve">. </w:t>
        </w:r>
        <w:r w:rsidRPr="00DA0612">
          <w:t>2011;20(21-22):3183-3195.</w:t>
        </w:r>
        <w:r>
          <w:rPr>
            <w:rStyle w:val="apple-converted-space"/>
            <w:rFonts w:ascii="Arial" w:hAnsi="Arial" w:cs="Arial"/>
            <w:color w:val="000000"/>
            <w:sz w:val="17"/>
            <w:szCs w:val="17"/>
            <w:shd w:val="clear" w:color="auto" w:fill="FFFFFF"/>
          </w:rPr>
          <w:t> </w:t>
        </w:r>
        <w:r w:rsidRPr="00993F89">
          <w:rPr>
            <w:rFonts w:asciiTheme="majorBidi" w:hAnsiTheme="majorBidi" w:cstheme="majorBidi"/>
            <w:color w:val="000000"/>
            <w:szCs w:val="24"/>
            <w:shd w:val="clear" w:color="auto" w:fill="FFFFFF"/>
          </w:rPr>
          <w:t>doi: 10.1111/j.1365-2702.2011.03756.x</w:t>
        </w:r>
      </w:ins>
    </w:p>
    <w:p w14:paraId="2F7E1553" w14:textId="3A009A43" w:rsidR="00381CD4" w:rsidRPr="00DA0612" w:rsidRDefault="00381CD4" w:rsidP="00381CD4">
      <w:pPr>
        <w:pStyle w:val="EndNoteBibliography"/>
        <w:spacing w:after="0"/>
        <w:ind w:left="720" w:hanging="720"/>
        <w:rPr>
          <w:ins w:id="511" w:author="noor" w:date="2017-11-30T00:15:00Z"/>
        </w:rPr>
      </w:pPr>
      <w:ins w:id="512" w:author="noor" w:date="2017-11-30T00:15:00Z">
        <w:r>
          <w:rPr>
            <w:rFonts w:asciiTheme="majorBidi" w:hAnsiTheme="majorBidi" w:cstheme="majorBidi"/>
            <w:color w:val="000000"/>
            <w:szCs w:val="24"/>
            <w:shd w:val="clear" w:color="auto" w:fill="FFFFFF"/>
          </w:rPr>
          <w:t>26.</w:t>
        </w:r>
        <w:r w:rsidRPr="00381CD4">
          <w:t xml:space="preserve"> </w:t>
        </w:r>
        <w:r w:rsidRPr="00DA0612">
          <w:t xml:space="preserve">Zohoor A, piri Z. Attitudes of Physicians and Nurses of Intensive Care Units to Organ Transplantation with Brain Dead in the Hospitals Affiliated with Iran University of Medical Sciences. </w:t>
        </w:r>
        <w:r w:rsidRPr="00DA0612">
          <w:rPr>
            <w:b/>
          </w:rPr>
          <w:t>journal of Iran medical university</w:t>
        </w:r>
        <w:r w:rsidRPr="00DA0612">
          <w:rPr>
            <w:i/>
          </w:rPr>
          <w:t xml:space="preserve">. </w:t>
        </w:r>
        <w:r w:rsidRPr="00DA0612">
          <w:t>2003;13(39):97-105.</w:t>
        </w:r>
      </w:ins>
    </w:p>
    <w:p w14:paraId="1304CB86" w14:textId="3B02AD66" w:rsidR="00381CD4" w:rsidRDefault="00381CD4" w:rsidP="00381CD4">
      <w:pPr>
        <w:pStyle w:val="EndNoteBibliography"/>
        <w:spacing w:after="0"/>
        <w:ind w:left="720" w:hanging="720"/>
        <w:rPr>
          <w:ins w:id="513" w:author="noor" w:date="2017-11-30T00:16:00Z"/>
          <w:rFonts w:asciiTheme="majorBidi" w:hAnsiTheme="majorBidi" w:cstheme="majorBidi"/>
          <w:color w:val="000000"/>
          <w:szCs w:val="24"/>
          <w:shd w:val="clear" w:color="auto" w:fill="FFFFFF"/>
        </w:rPr>
      </w:pPr>
      <w:ins w:id="514" w:author="noor" w:date="2017-11-30T00:15:00Z">
        <w:r w:rsidRPr="00DA0612">
          <w:rPr>
            <w:b/>
          </w:rPr>
          <w:t>2</w:t>
        </w:r>
        <w:r>
          <w:rPr>
            <w:b/>
          </w:rPr>
          <w:t>7</w:t>
        </w:r>
        <w:r w:rsidRPr="00DA0612">
          <w:rPr>
            <w:b/>
          </w:rPr>
          <w:t>.</w:t>
        </w:r>
        <w:r w:rsidRPr="00DA0612">
          <w:tab/>
          <w:t xml:space="preserve">Mills L, Koulouglioti C. How can nurses support relatives of a dying patient with the organ donation option? </w:t>
        </w:r>
        <w:r>
          <w:fldChar w:fldCharType="begin"/>
        </w:r>
        <w:r>
          <w:instrText xml:space="preserve"> HYPERLINK "https://www.ncbi.nlm.nih.gov/pubmed/?term=How+can+nurses+support+relatives+of+a+dying+patient+with+the+organ+donation+option%3F" \o "Nursing in critical care." </w:instrText>
        </w:r>
        <w:r>
          <w:fldChar w:fldCharType="separate"/>
        </w:r>
        <w:r w:rsidRPr="00993F89">
          <w:rPr>
            <w:rStyle w:val="Hyperlink"/>
            <w:rFonts w:asciiTheme="majorBidi" w:hAnsiTheme="majorBidi" w:cstheme="majorBidi"/>
            <w:color w:val="auto"/>
            <w:szCs w:val="24"/>
            <w:u w:val="none"/>
            <w:shd w:val="clear" w:color="auto" w:fill="FFFFFF"/>
          </w:rPr>
          <w:t>Nurs Crit Care.</w:t>
        </w:r>
        <w:r>
          <w:rPr>
            <w:rStyle w:val="Hyperlink"/>
            <w:rFonts w:asciiTheme="majorBidi" w:hAnsiTheme="majorBidi" w:cstheme="majorBidi"/>
            <w:color w:val="auto"/>
            <w:szCs w:val="24"/>
            <w:u w:val="none"/>
            <w:shd w:val="clear" w:color="auto" w:fill="FFFFFF"/>
          </w:rPr>
          <w:fldChar w:fldCharType="end"/>
        </w:r>
        <w:r w:rsidRPr="00993F89">
          <w:rPr>
            <w:rStyle w:val="apple-converted-space"/>
            <w:rFonts w:asciiTheme="majorBidi" w:hAnsiTheme="majorBidi" w:cstheme="majorBidi"/>
            <w:color w:val="000000"/>
            <w:szCs w:val="24"/>
            <w:shd w:val="clear" w:color="auto" w:fill="FFFFFF"/>
          </w:rPr>
          <w:t> </w:t>
        </w:r>
        <w:r w:rsidRPr="00993F89">
          <w:rPr>
            <w:rFonts w:asciiTheme="majorBidi" w:hAnsiTheme="majorBidi" w:cstheme="majorBidi"/>
            <w:color w:val="000000"/>
            <w:szCs w:val="24"/>
            <w:shd w:val="clear" w:color="auto" w:fill="FFFFFF"/>
          </w:rPr>
          <w:t>2016;21(4):214-24. doi: 10.1111/nicc.12183. Epub 2015 May 5.</w:t>
        </w:r>
      </w:ins>
    </w:p>
    <w:p w14:paraId="5DF74A2C" w14:textId="782E3AB2" w:rsidR="00736EFE" w:rsidRPr="00993F89" w:rsidRDefault="00736EFE" w:rsidP="00381CD4">
      <w:pPr>
        <w:pStyle w:val="EndNoteBibliography"/>
        <w:spacing w:after="0"/>
        <w:ind w:left="720" w:hanging="720"/>
        <w:rPr>
          <w:ins w:id="515" w:author="noor" w:date="2017-11-30T00:15:00Z"/>
          <w:rFonts w:asciiTheme="majorBidi" w:hAnsiTheme="majorBidi" w:cstheme="majorBidi"/>
          <w:szCs w:val="24"/>
        </w:rPr>
      </w:pPr>
      <w:ins w:id="516" w:author="noor" w:date="2017-11-30T00:16:00Z">
        <w:r>
          <w:rPr>
            <w:b/>
          </w:rPr>
          <w:t>28.</w:t>
        </w:r>
        <w:r w:rsidRPr="00736EFE">
          <w:t xml:space="preserve"> </w:t>
        </w:r>
        <w:r w:rsidRPr="00DA0612">
          <w:t xml:space="preserve">Tober DM. Kidneys and Controversies in the Islamic Republic of Iran: The Case of Organ Sale. </w:t>
        </w:r>
        <w:r w:rsidRPr="00DA0612">
          <w:rPr>
            <w:b/>
          </w:rPr>
          <w:t>Body and Society</w:t>
        </w:r>
        <w:r w:rsidRPr="00DA0612">
          <w:rPr>
            <w:i/>
          </w:rPr>
          <w:t xml:space="preserve">. </w:t>
        </w:r>
        <w:r w:rsidRPr="00DA0612">
          <w:t>2007;13(3):151-170</w:t>
        </w:r>
      </w:ins>
    </w:p>
    <w:p w14:paraId="70FE9490" w14:textId="5DD5BBF2" w:rsidR="00381CD4" w:rsidRDefault="00BB08C2" w:rsidP="000C6FDD">
      <w:pPr>
        <w:pStyle w:val="EndNoteBibliography"/>
        <w:spacing w:after="0" w:line="480" w:lineRule="auto"/>
        <w:rPr>
          <w:ins w:id="517" w:author="noor" w:date="2017-11-30T00:01:00Z"/>
          <w:rFonts w:asciiTheme="majorBidi" w:hAnsiTheme="majorBidi" w:cstheme="majorBidi"/>
          <w:szCs w:val="24"/>
        </w:rPr>
      </w:pPr>
      <w:ins w:id="518" w:author="noor" w:date="2017-11-30T00:19:00Z">
        <w:r>
          <w:rPr>
            <w:rFonts w:asciiTheme="majorBidi" w:hAnsiTheme="majorBidi" w:cstheme="majorBidi"/>
            <w:szCs w:val="24"/>
          </w:rPr>
          <w:t>29.</w:t>
        </w:r>
        <w:r w:rsidRPr="00BB08C2">
          <w:t xml:space="preserve"> </w:t>
        </w:r>
        <w:r w:rsidRPr="00DA0612">
          <w:t xml:space="preserve">Gyllström Krekula L, Malenicka S, Nydahl A, Tibell A. From Hesitation to Appreciation: the transformation of a single, local donation-nurse project into an established organ-donation service. </w:t>
        </w:r>
        <w:r w:rsidRPr="00BC0F78">
          <w:rPr>
            <w:rFonts w:asciiTheme="majorBidi" w:hAnsiTheme="majorBidi" w:cstheme="majorBidi"/>
            <w:szCs w:val="24"/>
            <w:shd w:val="clear" w:color="auto" w:fill="FFFFFF"/>
          </w:rPr>
          <w:fldChar w:fldCharType="begin"/>
        </w:r>
        <w:r w:rsidRPr="00BC0F78">
          <w:rPr>
            <w:rFonts w:asciiTheme="majorBidi" w:hAnsiTheme="majorBidi" w:cstheme="majorBidi"/>
            <w:szCs w:val="24"/>
            <w:shd w:val="clear" w:color="auto" w:fill="FFFFFF"/>
          </w:rPr>
          <w:instrText xml:space="preserve"> HYPERLINK "https://www.ncbi.nlm.nih.gov/pubmed/?term=.+From+Hesitation+to+Appreciation%3A+the+transformation+of+a+single%2C+local+donation-nurse+project+into+an+established+organ-donation+service" \o "Clinical transplantation." </w:instrText>
        </w:r>
        <w:r w:rsidRPr="00BC0F78">
          <w:rPr>
            <w:rFonts w:asciiTheme="majorBidi" w:hAnsiTheme="majorBidi" w:cstheme="majorBidi"/>
            <w:szCs w:val="24"/>
            <w:shd w:val="clear" w:color="auto" w:fill="FFFFFF"/>
          </w:rPr>
          <w:fldChar w:fldCharType="separate"/>
        </w:r>
        <w:r w:rsidRPr="00BC0F78">
          <w:rPr>
            <w:rStyle w:val="Hyperlink"/>
            <w:rFonts w:asciiTheme="majorBidi" w:hAnsiTheme="majorBidi" w:cstheme="majorBidi"/>
            <w:color w:val="auto"/>
            <w:szCs w:val="24"/>
            <w:u w:val="none"/>
            <w:shd w:val="clear" w:color="auto" w:fill="FFFFFF"/>
          </w:rPr>
          <w:t>Clin Transplant.</w:t>
        </w:r>
        <w:r w:rsidRPr="00BC0F78">
          <w:rPr>
            <w:rFonts w:asciiTheme="majorBidi" w:hAnsiTheme="majorBidi" w:cstheme="majorBidi"/>
            <w:szCs w:val="24"/>
            <w:shd w:val="clear" w:color="auto" w:fill="FFFFFF"/>
          </w:rPr>
          <w:fldChar w:fldCharType="end"/>
        </w:r>
        <w:r w:rsidRPr="00BC0F78">
          <w:rPr>
            <w:rStyle w:val="apple-converted-space"/>
            <w:rFonts w:asciiTheme="majorBidi" w:hAnsiTheme="majorBidi" w:cstheme="majorBidi"/>
            <w:szCs w:val="24"/>
            <w:shd w:val="clear" w:color="auto" w:fill="FFFFFF"/>
          </w:rPr>
          <w:t> </w:t>
        </w:r>
        <w:r w:rsidRPr="00BC0F78">
          <w:rPr>
            <w:rFonts w:asciiTheme="majorBidi" w:hAnsiTheme="majorBidi" w:cstheme="majorBidi"/>
            <w:szCs w:val="24"/>
            <w:shd w:val="clear" w:color="auto" w:fill="FFFFFF"/>
          </w:rPr>
          <w:t>2015;29(3):185-96. doi: 10.1111/ctr.12497. Epub 2015 Feb 2.</w:t>
        </w:r>
      </w:ins>
    </w:p>
    <w:p w14:paraId="55EEB629" w14:textId="446DACD9" w:rsidR="004A3E44" w:rsidRPr="00DA0612" w:rsidRDefault="004A3E44" w:rsidP="004A3E44">
      <w:pPr>
        <w:pStyle w:val="EndNoteBibliography"/>
        <w:spacing w:after="0"/>
        <w:ind w:left="720" w:hanging="720"/>
        <w:rPr>
          <w:ins w:id="519" w:author="noor" w:date="2017-11-30T00:21:00Z"/>
        </w:rPr>
      </w:pPr>
      <w:ins w:id="520" w:author="noor" w:date="2017-11-30T00:21:00Z">
        <w:r>
          <w:rPr>
            <w:rFonts w:asciiTheme="majorBidi" w:hAnsiTheme="majorBidi" w:cstheme="majorBidi"/>
            <w:szCs w:val="24"/>
          </w:rPr>
          <w:t>30.</w:t>
        </w:r>
        <w:r w:rsidRPr="004A3E44">
          <w:t xml:space="preserve"> </w:t>
        </w:r>
        <w:r w:rsidRPr="00DA0612">
          <w:t xml:space="preserve">Gholamzadeh Nikjoo R, Dadgar E, Jannati A, Hosseini Asl M, Salek Z. Comparison of Global and Actual Cost of Kidney Transplant in Imam Reza Hospital, Tabriz. </w:t>
        </w:r>
        <w:r w:rsidRPr="00DA0612">
          <w:rPr>
            <w:b/>
          </w:rPr>
          <w:t>Hakim Research Journal</w:t>
        </w:r>
        <w:r w:rsidRPr="00DA0612">
          <w:rPr>
            <w:i/>
          </w:rPr>
          <w:t xml:space="preserve">. </w:t>
        </w:r>
        <w:r w:rsidRPr="00DA0612">
          <w:t>2014;17(1):22-28.</w:t>
        </w:r>
      </w:ins>
    </w:p>
    <w:p w14:paraId="41CF2FE8" w14:textId="3F2BED72" w:rsidR="004A3E44" w:rsidRPr="00DA0612" w:rsidRDefault="004A3E44" w:rsidP="004A3E44">
      <w:pPr>
        <w:pStyle w:val="EndNoteBibliography"/>
        <w:spacing w:after="0"/>
        <w:ind w:left="720" w:hanging="720"/>
        <w:rPr>
          <w:ins w:id="521" w:author="noor" w:date="2017-11-30T00:21:00Z"/>
        </w:rPr>
      </w:pPr>
      <w:ins w:id="522" w:author="noor" w:date="2017-11-30T00:21:00Z">
        <w:r w:rsidRPr="00DA0612">
          <w:rPr>
            <w:b/>
          </w:rPr>
          <w:t>3</w:t>
        </w:r>
        <w:r>
          <w:rPr>
            <w:b/>
          </w:rPr>
          <w:t>1</w:t>
        </w:r>
        <w:r w:rsidRPr="00DA0612">
          <w:rPr>
            <w:b/>
          </w:rPr>
          <w:t>.</w:t>
        </w:r>
        <w:r w:rsidRPr="00DA0612">
          <w:tab/>
          <w:t xml:space="preserve">Fernandez JM, Howard DH, Stohr Kroese L. THE EFFECT OF CADAVERIC KIDNEY DONATIONS ON LIVING KIDNEY DONATIONS: AN INSTRUMENTAL VARIABLES APPROACH. </w:t>
        </w:r>
        <w:r w:rsidRPr="00DA0612">
          <w:rPr>
            <w:b/>
          </w:rPr>
          <w:t>Economic Inquiry</w:t>
        </w:r>
        <w:r w:rsidRPr="00DA0612">
          <w:rPr>
            <w:i/>
          </w:rPr>
          <w:t xml:space="preserve">. </w:t>
        </w:r>
        <w:r w:rsidRPr="00DA0612">
          <w:t>2013;51(3):1696-1714.</w:t>
        </w:r>
      </w:ins>
    </w:p>
    <w:p w14:paraId="7B5D122A" w14:textId="4E666433" w:rsidR="009319FB" w:rsidRPr="00DA0612" w:rsidRDefault="009319FB" w:rsidP="009319FB">
      <w:pPr>
        <w:pStyle w:val="EndNoteBibliography"/>
        <w:spacing w:after="0"/>
        <w:ind w:left="720" w:hanging="720"/>
        <w:rPr>
          <w:ins w:id="523" w:author="noor" w:date="2017-11-30T00:22:00Z"/>
        </w:rPr>
      </w:pPr>
      <w:ins w:id="524" w:author="noor" w:date="2017-11-30T00:22:00Z">
        <w:r>
          <w:rPr>
            <w:rFonts w:asciiTheme="majorBidi" w:hAnsiTheme="majorBidi" w:cstheme="majorBidi"/>
            <w:szCs w:val="24"/>
          </w:rPr>
          <w:t>32.</w:t>
        </w:r>
        <w:r w:rsidRPr="009319FB">
          <w:t xml:space="preserve"> </w:t>
        </w:r>
        <w:r w:rsidRPr="00DA0612">
          <w:t xml:space="preserve">Muliira RS, Muliira JK. A Review of Potential Muslim Organ Donors' Perspectives on Solid Organ Donation: Lessons for Nurses in Clinical Practice. </w:t>
        </w:r>
        <w:r>
          <w:fldChar w:fldCharType="begin"/>
        </w:r>
        <w:r>
          <w:instrText xml:space="preserve"> HYPERLINK "https://www.ncbi.nlm.nih.gov/pubmed?term=a%20review%20of%20potential%20muslim%20organ%20donors%20perspectives%20on%20solid%20organ%20donation%20lessons%20for%20nurses%20in%20clinical%20practice&amp;cmd=correctspelling" \o "Nursing forum." </w:instrText>
        </w:r>
        <w:r>
          <w:fldChar w:fldCharType="separate"/>
        </w:r>
        <w:r w:rsidRPr="00B119FA">
          <w:rPr>
            <w:rStyle w:val="Hyperlink"/>
            <w:rFonts w:asciiTheme="majorBidi" w:hAnsiTheme="majorBidi" w:cstheme="majorBidi"/>
            <w:color w:val="auto"/>
            <w:szCs w:val="24"/>
            <w:u w:val="none"/>
            <w:shd w:val="clear" w:color="auto" w:fill="FFFFFF"/>
          </w:rPr>
          <w:t>Nurs Forum.</w:t>
        </w:r>
        <w:r>
          <w:rPr>
            <w:rStyle w:val="Hyperlink"/>
            <w:rFonts w:asciiTheme="majorBidi" w:hAnsiTheme="majorBidi" w:cstheme="majorBidi"/>
            <w:color w:val="auto"/>
            <w:szCs w:val="24"/>
            <w:u w:val="none"/>
            <w:shd w:val="clear" w:color="auto" w:fill="FFFFFF"/>
          </w:rPr>
          <w:fldChar w:fldCharType="end"/>
        </w:r>
        <w:r w:rsidRPr="00DA0612">
          <w:t>2014;49(1):59-70</w:t>
        </w:r>
        <w:r w:rsidRPr="00B119FA">
          <w:rPr>
            <w:rFonts w:asciiTheme="majorBidi" w:hAnsiTheme="majorBidi" w:cstheme="majorBidi"/>
            <w:szCs w:val="24"/>
          </w:rPr>
          <w:t>.</w:t>
        </w:r>
        <w:r w:rsidRPr="00B119FA">
          <w:rPr>
            <w:rStyle w:val="apple-converted-space"/>
            <w:rFonts w:asciiTheme="majorBidi" w:hAnsiTheme="majorBidi" w:cstheme="majorBidi"/>
            <w:color w:val="000000"/>
            <w:szCs w:val="24"/>
            <w:shd w:val="clear" w:color="auto" w:fill="FFFFFF"/>
          </w:rPr>
          <w:t> </w:t>
        </w:r>
        <w:r w:rsidRPr="00B119FA">
          <w:rPr>
            <w:rFonts w:asciiTheme="majorBidi" w:hAnsiTheme="majorBidi" w:cstheme="majorBidi"/>
            <w:color w:val="000000"/>
            <w:szCs w:val="24"/>
            <w:shd w:val="clear" w:color="auto" w:fill="FFFFFF"/>
          </w:rPr>
          <w:t>doi: 10.1111/nuf.12041.</w:t>
        </w:r>
      </w:ins>
    </w:p>
    <w:p w14:paraId="3C8ED3F6" w14:textId="014E8ADC" w:rsidR="009319FB" w:rsidRPr="003E142A" w:rsidRDefault="009319FB" w:rsidP="009319FB">
      <w:pPr>
        <w:pStyle w:val="EndNoteBibliography"/>
        <w:spacing w:after="0"/>
        <w:ind w:left="720" w:hanging="720"/>
        <w:rPr>
          <w:ins w:id="525" w:author="noor" w:date="2017-11-30T00:22:00Z"/>
          <w:rFonts w:asciiTheme="majorBidi" w:hAnsiTheme="majorBidi" w:cstheme="majorBidi"/>
          <w:sz w:val="40"/>
          <w:szCs w:val="36"/>
        </w:rPr>
      </w:pPr>
      <w:ins w:id="526" w:author="noor" w:date="2017-11-30T00:22:00Z">
        <w:r w:rsidRPr="00DA0612">
          <w:rPr>
            <w:b/>
          </w:rPr>
          <w:t>3</w:t>
        </w:r>
        <w:r>
          <w:rPr>
            <w:b/>
          </w:rPr>
          <w:t>3.</w:t>
        </w:r>
        <w:r w:rsidRPr="00DA0612">
          <w:tab/>
          <w:t xml:space="preserve">Roodnat JI, Zuidema W, Van De Wetering J, et al. Altruistic Donor Triggered Domino-Paired Kidney Donation for Unsuccessful Couples from the Kidney-Exchange Program. </w:t>
        </w:r>
        <w:r w:rsidRPr="003E142A">
          <w:rPr>
            <w:bCs/>
          </w:rPr>
          <w:t>Am J Transplant</w:t>
        </w:r>
        <w:r w:rsidRPr="00DA0612">
          <w:t>2010;10(4):821-827.</w:t>
        </w:r>
        <w:r w:rsidRPr="003E142A">
          <w:rPr>
            <w:rFonts w:asciiTheme="majorBidi" w:hAnsiTheme="majorBidi" w:cstheme="majorBidi"/>
            <w:szCs w:val="24"/>
            <w:shd w:val="clear" w:color="auto" w:fill="FFFFFF"/>
          </w:rPr>
          <w:t>doi: 10.1111/j.1600-6143.2010.03034.x</w:t>
        </w:r>
      </w:ins>
    </w:p>
    <w:p w14:paraId="052B1BE7" w14:textId="4D4EF0D8" w:rsidR="00671206" w:rsidRDefault="005651AF" w:rsidP="00671206">
      <w:pPr>
        <w:spacing w:after="0" w:line="480" w:lineRule="auto"/>
        <w:outlineLvl w:val="4"/>
        <w:rPr>
          <w:ins w:id="527" w:author="noor" w:date="2017-11-30T00:01:00Z"/>
          <w:rFonts w:asciiTheme="majorBidi" w:hAnsiTheme="majorBidi" w:cstheme="majorBidi"/>
          <w:sz w:val="24"/>
          <w:szCs w:val="24"/>
        </w:rPr>
      </w:pPr>
      <w:ins w:id="528" w:author="noor" w:date="2017-11-30T00:23:00Z">
        <w:r>
          <w:rPr>
            <w:rFonts w:asciiTheme="majorBidi" w:hAnsiTheme="majorBidi" w:cstheme="majorBidi"/>
            <w:sz w:val="24"/>
            <w:szCs w:val="24"/>
          </w:rPr>
          <w:t>34.</w:t>
        </w:r>
        <w:r w:rsidRPr="005651AF">
          <w:t xml:space="preserve"> </w:t>
        </w:r>
        <w:r w:rsidRPr="00DA0612">
          <w:t xml:space="preserve">Simpkin AL, Robertson LC, Barber VC, Young JD. Modifiable factors influencing relatives’ decision to offer organ donation: systematic review. </w:t>
        </w:r>
        <w:r w:rsidRPr="00DA0612">
          <w:rPr>
            <w:b/>
          </w:rPr>
          <w:t>BMJ</w:t>
        </w:r>
        <w:r w:rsidRPr="00DA0612">
          <w:rPr>
            <w:i/>
          </w:rPr>
          <w:t xml:space="preserve">. </w:t>
        </w:r>
        <w:r w:rsidRPr="00DA0612">
          <w:t>2009(339):b991.</w:t>
        </w:r>
        <w:r w:rsidRPr="00521969">
          <w:rPr>
            <w:rFonts w:asciiTheme="majorBidi" w:hAnsiTheme="majorBidi" w:cstheme="majorBidi"/>
            <w:color w:val="000000"/>
            <w:szCs w:val="24"/>
            <w:shd w:val="clear" w:color="auto" w:fill="FFFFFF"/>
          </w:rPr>
          <w:t>doi: 10.1136/bmj.b991</w:t>
        </w:r>
      </w:ins>
    </w:p>
    <w:p w14:paraId="501FDA5E" w14:textId="77777777" w:rsidR="004513C1" w:rsidRPr="006544AF" w:rsidRDefault="004513C1" w:rsidP="006848D6">
      <w:pPr>
        <w:pStyle w:val="NormalWeb"/>
        <w:shd w:val="clear" w:color="auto" w:fill="FFFFFF"/>
        <w:spacing w:before="0" w:beforeAutospacing="0" w:after="300" w:afterAutospacing="0" w:line="480" w:lineRule="auto"/>
        <w:rPr>
          <w:sz w:val="28"/>
          <w:szCs w:val="28"/>
          <w:lang w:bidi="fa-IR"/>
        </w:rPr>
      </w:pPr>
    </w:p>
    <w:p w14:paraId="71091E17" w14:textId="77777777" w:rsidR="00AF4536" w:rsidRDefault="00AF4536"/>
    <w:sectPr w:rsidR="00AF4536" w:rsidSect="006848D6">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User" w:date="2017-06-10T14:33:00Z" w:initials="U">
    <w:p w14:paraId="4CB54787" w14:textId="05262176" w:rsidR="00C071F5" w:rsidRDefault="00C071F5">
      <w:pPr>
        <w:pStyle w:val="CommentText"/>
      </w:pPr>
      <w:r>
        <w:rPr>
          <w:rStyle w:val="CommentReference"/>
        </w:rPr>
        <w:annotationRef/>
      </w:r>
      <w:r>
        <w:t>Add like more them any other member of health care team</w:t>
      </w:r>
    </w:p>
  </w:comment>
  <w:comment w:id="380" w:author="User" w:date="2017-06-10T14:19:00Z" w:initials="U">
    <w:p w14:paraId="4F9A23C0" w14:textId="77777777" w:rsidR="00C071F5" w:rsidRDefault="00C071F5">
      <w:pPr>
        <w:pStyle w:val="CommentText"/>
      </w:pPr>
      <w:r>
        <w:rPr>
          <w:rStyle w:val="CommentReference"/>
        </w:rPr>
        <w:annotationRef/>
      </w:r>
      <w:r>
        <w:t>Strange reference, unrelated to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54787" w15:done="0"/>
  <w15:commentEx w15:paraId="4F9A2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54787" w16cid:durableId="1DF76287"/>
  <w16cid:commentId w16cid:paraId="4F9A23C0" w16cid:durableId="1DF762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E8A3E" w14:textId="77777777" w:rsidR="005E07EC" w:rsidRDefault="005E07EC" w:rsidP="00EA3E50">
      <w:pPr>
        <w:spacing w:after="0" w:line="240" w:lineRule="auto"/>
      </w:pPr>
      <w:r>
        <w:separator/>
      </w:r>
    </w:p>
  </w:endnote>
  <w:endnote w:type="continuationSeparator" w:id="0">
    <w:p w14:paraId="17B18B99" w14:textId="77777777" w:rsidR="005E07EC" w:rsidRDefault="005E07EC" w:rsidP="00EA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pitoliumNew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 Mitra">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34E70" w14:textId="77777777" w:rsidR="005E07EC" w:rsidRDefault="005E07EC" w:rsidP="00EA3E50">
      <w:pPr>
        <w:spacing w:after="0" w:line="240" w:lineRule="auto"/>
      </w:pPr>
      <w:r>
        <w:separator/>
      </w:r>
    </w:p>
  </w:footnote>
  <w:footnote w:type="continuationSeparator" w:id="0">
    <w:p w14:paraId="73C63A62" w14:textId="77777777" w:rsidR="005E07EC" w:rsidRDefault="005E07EC" w:rsidP="00EA3E5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or">
    <w15:presenceInfo w15:providerId="None" w15:userId="no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513C1"/>
    <w:rsid w:val="0002218C"/>
    <w:rsid w:val="00027B48"/>
    <w:rsid w:val="000377F8"/>
    <w:rsid w:val="00072407"/>
    <w:rsid w:val="000C6FDD"/>
    <w:rsid w:val="000D6250"/>
    <w:rsid w:val="000F0F29"/>
    <w:rsid w:val="000F3182"/>
    <w:rsid w:val="001024D8"/>
    <w:rsid w:val="00107CD3"/>
    <w:rsid w:val="00142DF2"/>
    <w:rsid w:val="001A6667"/>
    <w:rsid w:val="00206E91"/>
    <w:rsid w:val="00211CEB"/>
    <w:rsid w:val="00241FB2"/>
    <w:rsid w:val="00286D98"/>
    <w:rsid w:val="002A751A"/>
    <w:rsid w:val="002C0190"/>
    <w:rsid w:val="002E6C01"/>
    <w:rsid w:val="002F742E"/>
    <w:rsid w:val="0032191A"/>
    <w:rsid w:val="003223DD"/>
    <w:rsid w:val="00350B60"/>
    <w:rsid w:val="00350D3F"/>
    <w:rsid w:val="00357546"/>
    <w:rsid w:val="0036396C"/>
    <w:rsid w:val="00374E77"/>
    <w:rsid w:val="00376E53"/>
    <w:rsid w:val="00381CD4"/>
    <w:rsid w:val="003831F5"/>
    <w:rsid w:val="003C0153"/>
    <w:rsid w:val="003E142A"/>
    <w:rsid w:val="004330FE"/>
    <w:rsid w:val="004513C1"/>
    <w:rsid w:val="004802C0"/>
    <w:rsid w:val="004A1737"/>
    <w:rsid w:val="004A2C32"/>
    <w:rsid w:val="004A3E44"/>
    <w:rsid w:val="004C4916"/>
    <w:rsid w:val="00521969"/>
    <w:rsid w:val="005651AF"/>
    <w:rsid w:val="0057159C"/>
    <w:rsid w:val="0058625C"/>
    <w:rsid w:val="00594B3A"/>
    <w:rsid w:val="00595767"/>
    <w:rsid w:val="0059590A"/>
    <w:rsid w:val="005B3EFD"/>
    <w:rsid w:val="005C01F6"/>
    <w:rsid w:val="005C21CD"/>
    <w:rsid w:val="005C2209"/>
    <w:rsid w:val="005E07EC"/>
    <w:rsid w:val="005F219C"/>
    <w:rsid w:val="00634B04"/>
    <w:rsid w:val="00662BD9"/>
    <w:rsid w:val="00663BE4"/>
    <w:rsid w:val="00671206"/>
    <w:rsid w:val="006848D6"/>
    <w:rsid w:val="00694CDF"/>
    <w:rsid w:val="006A60CD"/>
    <w:rsid w:val="006B17D9"/>
    <w:rsid w:val="006B614B"/>
    <w:rsid w:val="006B748D"/>
    <w:rsid w:val="006C02B0"/>
    <w:rsid w:val="006C5E7B"/>
    <w:rsid w:val="006C7E95"/>
    <w:rsid w:val="006E1C4B"/>
    <w:rsid w:val="006E45CD"/>
    <w:rsid w:val="00712A14"/>
    <w:rsid w:val="00721C9D"/>
    <w:rsid w:val="00732D5C"/>
    <w:rsid w:val="00735434"/>
    <w:rsid w:val="00736EFE"/>
    <w:rsid w:val="00742EA6"/>
    <w:rsid w:val="00776AD9"/>
    <w:rsid w:val="00786F94"/>
    <w:rsid w:val="007A113D"/>
    <w:rsid w:val="007C412A"/>
    <w:rsid w:val="007D0448"/>
    <w:rsid w:val="007E281C"/>
    <w:rsid w:val="00845D0E"/>
    <w:rsid w:val="00850385"/>
    <w:rsid w:val="00892BFD"/>
    <w:rsid w:val="008A7F16"/>
    <w:rsid w:val="008B46AC"/>
    <w:rsid w:val="008C014D"/>
    <w:rsid w:val="008E3E34"/>
    <w:rsid w:val="00903CA9"/>
    <w:rsid w:val="009114CC"/>
    <w:rsid w:val="009319FB"/>
    <w:rsid w:val="00934B71"/>
    <w:rsid w:val="00940400"/>
    <w:rsid w:val="009702C3"/>
    <w:rsid w:val="00982B50"/>
    <w:rsid w:val="00985C93"/>
    <w:rsid w:val="009901BA"/>
    <w:rsid w:val="00993F89"/>
    <w:rsid w:val="00997C1D"/>
    <w:rsid w:val="009A444E"/>
    <w:rsid w:val="009F4512"/>
    <w:rsid w:val="00A25D33"/>
    <w:rsid w:val="00A2655C"/>
    <w:rsid w:val="00A30916"/>
    <w:rsid w:val="00A33133"/>
    <w:rsid w:val="00A60D5D"/>
    <w:rsid w:val="00A61B9F"/>
    <w:rsid w:val="00A85CF7"/>
    <w:rsid w:val="00A867AC"/>
    <w:rsid w:val="00A8733B"/>
    <w:rsid w:val="00A96F75"/>
    <w:rsid w:val="00AA3407"/>
    <w:rsid w:val="00AA68EE"/>
    <w:rsid w:val="00AE209F"/>
    <w:rsid w:val="00AF4536"/>
    <w:rsid w:val="00B119FA"/>
    <w:rsid w:val="00B25A07"/>
    <w:rsid w:val="00B265A1"/>
    <w:rsid w:val="00B30AB7"/>
    <w:rsid w:val="00B32A12"/>
    <w:rsid w:val="00B5310A"/>
    <w:rsid w:val="00B64122"/>
    <w:rsid w:val="00B74D4A"/>
    <w:rsid w:val="00BA5421"/>
    <w:rsid w:val="00BB08C2"/>
    <w:rsid w:val="00BC0F78"/>
    <w:rsid w:val="00BD7008"/>
    <w:rsid w:val="00BF1D76"/>
    <w:rsid w:val="00C071F5"/>
    <w:rsid w:val="00C202D5"/>
    <w:rsid w:val="00CB75DB"/>
    <w:rsid w:val="00CE09B5"/>
    <w:rsid w:val="00CF10C9"/>
    <w:rsid w:val="00D22392"/>
    <w:rsid w:val="00D41E4A"/>
    <w:rsid w:val="00D501CD"/>
    <w:rsid w:val="00D610AD"/>
    <w:rsid w:val="00D76C2C"/>
    <w:rsid w:val="00D77EBF"/>
    <w:rsid w:val="00D9265E"/>
    <w:rsid w:val="00DC1E28"/>
    <w:rsid w:val="00DC4508"/>
    <w:rsid w:val="00DC5433"/>
    <w:rsid w:val="00DE48D0"/>
    <w:rsid w:val="00E25325"/>
    <w:rsid w:val="00E25A05"/>
    <w:rsid w:val="00E7535E"/>
    <w:rsid w:val="00E84F6F"/>
    <w:rsid w:val="00E95927"/>
    <w:rsid w:val="00EA3E50"/>
    <w:rsid w:val="00EB3E16"/>
    <w:rsid w:val="00EE79F5"/>
    <w:rsid w:val="00F334CA"/>
    <w:rsid w:val="00F562EF"/>
    <w:rsid w:val="00F57791"/>
    <w:rsid w:val="00FB3311"/>
    <w:rsid w:val="00FB35C7"/>
    <w:rsid w:val="00FB5F38"/>
    <w:rsid w:val="00FC6A93"/>
    <w:rsid w:val="00FF6675"/>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499409"/>
  <w15:docId w15:val="{A6D1DD98-F8B6-48CF-A903-8DBB42D0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13C1"/>
    <w:pPr>
      <w:spacing w:after="200" w:line="276" w:lineRule="auto"/>
    </w:pPr>
    <w:rPr>
      <w:rFonts w:ascii="Calibri" w:eastAsia="Calibri" w:hAnsi="Calibri" w:cs="Arial"/>
      <w:lang w:bidi="ar-SA"/>
    </w:rPr>
  </w:style>
  <w:style w:type="paragraph" w:styleId="Heading2">
    <w:name w:val="heading 2"/>
    <w:basedOn w:val="Normal"/>
    <w:link w:val="Heading2Char"/>
    <w:uiPriority w:val="9"/>
    <w:qFormat/>
    <w:rsid w:val="00451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513C1"/>
    <w:rPr>
      <w:rFonts w:ascii="Times New Roman" w:eastAsia="Times New Roman" w:hAnsi="Times New Roman" w:cs="Times New Roman"/>
      <w:b/>
      <w:bCs/>
      <w:sz w:val="36"/>
      <w:szCs w:val="36"/>
      <w:lang w:bidi="ar-SA"/>
    </w:rPr>
  </w:style>
  <w:style w:type="paragraph" w:styleId="NormalWeb">
    <w:name w:val="Normal (Web)"/>
    <w:basedOn w:val="Normal"/>
    <w:link w:val="NormalWebChar"/>
    <w:unhideWhenUsed/>
    <w:rsid w:val="004513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4513C1"/>
    <w:rPr>
      <w:b/>
      <w:bCs/>
    </w:rPr>
  </w:style>
  <w:style w:type="character" w:customStyle="1" w:styleId="apple-converted-space">
    <w:name w:val="apple-converted-space"/>
    <w:basedOn w:val="DefaultParagraphFont"/>
    <w:rsid w:val="004513C1"/>
  </w:style>
  <w:style w:type="character" w:styleId="Hyperlink">
    <w:name w:val="Hyperlink"/>
    <w:uiPriority w:val="99"/>
    <w:unhideWhenUsed/>
    <w:rsid w:val="004513C1"/>
    <w:rPr>
      <w:color w:val="0000FF"/>
      <w:u w:val="single"/>
    </w:rPr>
  </w:style>
  <w:style w:type="paragraph" w:styleId="Header">
    <w:name w:val="header"/>
    <w:basedOn w:val="Normal"/>
    <w:link w:val="HeaderChar"/>
    <w:uiPriority w:val="99"/>
    <w:unhideWhenUsed/>
    <w:rsid w:val="00451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3C1"/>
    <w:rPr>
      <w:rFonts w:ascii="Calibri" w:eastAsia="Calibri" w:hAnsi="Calibri" w:cs="Arial"/>
      <w:lang w:bidi="ar-SA"/>
    </w:rPr>
  </w:style>
  <w:style w:type="paragraph" w:styleId="Footer">
    <w:name w:val="footer"/>
    <w:basedOn w:val="Normal"/>
    <w:link w:val="FooterChar"/>
    <w:uiPriority w:val="99"/>
    <w:unhideWhenUsed/>
    <w:rsid w:val="00451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3C1"/>
    <w:rPr>
      <w:rFonts w:ascii="Calibri" w:eastAsia="Calibri" w:hAnsi="Calibri" w:cs="Arial"/>
      <w:lang w:bidi="ar-SA"/>
    </w:rPr>
  </w:style>
  <w:style w:type="paragraph" w:customStyle="1" w:styleId="Default">
    <w:name w:val="Default"/>
    <w:rsid w:val="004513C1"/>
    <w:pPr>
      <w:autoSpaceDE w:val="0"/>
      <w:autoSpaceDN w:val="0"/>
      <w:adjustRightInd w:val="0"/>
      <w:spacing w:after="0" w:line="240" w:lineRule="auto"/>
    </w:pPr>
    <w:rPr>
      <w:rFonts w:ascii="CapitoliumNews" w:eastAsia="Calibri" w:hAnsi="CapitoliumNews" w:cs="CapitoliumNews"/>
      <w:color w:val="000000"/>
      <w:sz w:val="24"/>
      <w:szCs w:val="24"/>
      <w:lang w:bidi="ar-SA"/>
    </w:rPr>
  </w:style>
  <w:style w:type="character" w:customStyle="1" w:styleId="A11">
    <w:name w:val="A11"/>
    <w:uiPriority w:val="99"/>
    <w:rsid w:val="004513C1"/>
    <w:rPr>
      <w:rFonts w:cs="CapitoliumNews"/>
      <w:color w:val="000000"/>
      <w:sz w:val="14"/>
      <w:szCs w:val="14"/>
    </w:rPr>
  </w:style>
  <w:style w:type="paragraph" w:customStyle="1" w:styleId="Pa9">
    <w:name w:val="Pa9"/>
    <w:basedOn w:val="Default"/>
    <w:next w:val="Default"/>
    <w:uiPriority w:val="99"/>
    <w:rsid w:val="004513C1"/>
    <w:pPr>
      <w:spacing w:line="221" w:lineRule="atLeast"/>
    </w:pPr>
    <w:rPr>
      <w:rFonts w:cs="Arial"/>
      <w:color w:val="auto"/>
    </w:rPr>
  </w:style>
  <w:style w:type="paragraph" w:customStyle="1" w:styleId="Pa7">
    <w:name w:val="Pa7"/>
    <w:basedOn w:val="Default"/>
    <w:next w:val="Default"/>
    <w:uiPriority w:val="99"/>
    <w:rsid w:val="004513C1"/>
    <w:pPr>
      <w:spacing w:line="181" w:lineRule="atLeast"/>
    </w:pPr>
    <w:rPr>
      <w:rFonts w:cs="Arial"/>
      <w:color w:val="auto"/>
    </w:rPr>
  </w:style>
  <w:style w:type="character" w:styleId="LineNumber">
    <w:name w:val="line number"/>
    <w:basedOn w:val="DefaultParagraphFont"/>
    <w:uiPriority w:val="99"/>
    <w:semiHidden/>
    <w:unhideWhenUsed/>
    <w:rsid w:val="004513C1"/>
  </w:style>
  <w:style w:type="character" w:customStyle="1" w:styleId="yiv8819485635">
    <w:name w:val="yiv8819485635"/>
    <w:basedOn w:val="DefaultParagraphFont"/>
    <w:rsid w:val="004513C1"/>
  </w:style>
  <w:style w:type="character" w:styleId="CommentReference">
    <w:name w:val="annotation reference"/>
    <w:uiPriority w:val="99"/>
    <w:semiHidden/>
    <w:unhideWhenUsed/>
    <w:rsid w:val="004513C1"/>
    <w:rPr>
      <w:sz w:val="16"/>
      <w:szCs w:val="16"/>
    </w:rPr>
  </w:style>
  <w:style w:type="paragraph" w:styleId="CommentText">
    <w:name w:val="annotation text"/>
    <w:basedOn w:val="Normal"/>
    <w:link w:val="CommentTextChar"/>
    <w:uiPriority w:val="99"/>
    <w:semiHidden/>
    <w:unhideWhenUsed/>
    <w:rsid w:val="004513C1"/>
    <w:rPr>
      <w:sz w:val="20"/>
      <w:szCs w:val="20"/>
    </w:rPr>
  </w:style>
  <w:style w:type="character" w:customStyle="1" w:styleId="CommentTextChar">
    <w:name w:val="Comment Text Char"/>
    <w:basedOn w:val="DefaultParagraphFont"/>
    <w:link w:val="CommentText"/>
    <w:uiPriority w:val="99"/>
    <w:semiHidden/>
    <w:rsid w:val="004513C1"/>
    <w:rPr>
      <w:rFonts w:ascii="Calibri" w:eastAsia="Calibri" w:hAnsi="Calibri" w:cs="Arial"/>
      <w:sz w:val="20"/>
      <w:szCs w:val="20"/>
      <w:lang w:bidi="ar-SA"/>
    </w:rPr>
  </w:style>
  <w:style w:type="paragraph" w:styleId="CommentSubject">
    <w:name w:val="annotation subject"/>
    <w:basedOn w:val="CommentText"/>
    <w:next w:val="CommentText"/>
    <w:link w:val="CommentSubjectChar"/>
    <w:uiPriority w:val="99"/>
    <w:semiHidden/>
    <w:unhideWhenUsed/>
    <w:rsid w:val="004513C1"/>
    <w:rPr>
      <w:b/>
      <w:bCs/>
    </w:rPr>
  </w:style>
  <w:style w:type="character" w:customStyle="1" w:styleId="CommentSubjectChar">
    <w:name w:val="Comment Subject Char"/>
    <w:link w:val="CommentSubject"/>
    <w:uiPriority w:val="99"/>
    <w:semiHidden/>
    <w:rsid w:val="004513C1"/>
    <w:rPr>
      <w:rFonts w:ascii="Calibri" w:eastAsia="Calibri" w:hAnsi="Calibri" w:cs="Arial"/>
      <w:b/>
      <w:bCs/>
      <w:sz w:val="20"/>
      <w:szCs w:val="20"/>
      <w:lang w:bidi="ar-SA"/>
    </w:rPr>
  </w:style>
  <w:style w:type="paragraph" w:styleId="BalloonText">
    <w:name w:val="Balloon Text"/>
    <w:basedOn w:val="Normal"/>
    <w:link w:val="BalloonTextChar"/>
    <w:uiPriority w:val="99"/>
    <w:semiHidden/>
    <w:unhideWhenUsed/>
    <w:rsid w:val="004513C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13C1"/>
    <w:rPr>
      <w:rFonts w:ascii="Tahoma" w:eastAsia="Calibri" w:hAnsi="Tahoma" w:cs="Tahoma"/>
      <w:sz w:val="16"/>
      <w:szCs w:val="16"/>
      <w:lang w:bidi="ar-SA"/>
    </w:rPr>
  </w:style>
  <w:style w:type="paragraph" w:customStyle="1" w:styleId="EndNoteBibliographyTitle">
    <w:name w:val="EndNote Bibliography Title"/>
    <w:basedOn w:val="Normal"/>
    <w:link w:val="EndNoteBibliographyTitleChar"/>
    <w:rsid w:val="004513C1"/>
    <w:pPr>
      <w:spacing w:after="0"/>
      <w:jc w:val="center"/>
    </w:pPr>
    <w:rPr>
      <w:rFonts w:ascii="Times New Roman" w:hAnsi="Times New Roman" w:cs="Times New Roman"/>
      <w:noProof/>
      <w:sz w:val="24"/>
    </w:rPr>
  </w:style>
  <w:style w:type="character" w:customStyle="1" w:styleId="NormalWebChar">
    <w:name w:val="Normal (Web) Char"/>
    <w:link w:val="NormalWeb"/>
    <w:rsid w:val="004513C1"/>
    <w:rPr>
      <w:rFonts w:ascii="Times New Roman" w:eastAsia="Times New Roman" w:hAnsi="Times New Roman" w:cs="Times New Roman"/>
      <w:sz w:val="24"/>
      <w:szCs w:val="24"/>
      <w:lang w:bidi="ar-SA"/>
    </w:rPr>
  </w:style>
  <w:style w:type="character" w:customStyle="1" w:styleId="EndNoteBibliographyTitleChar">
    <w:name w:val="EndNote Bibliography Title Char"/>
    <w:link w:val="EndNoteBibliographyTitle"/>
    <w:rsid w:val="004513C1"/>
    <w:rPr>
      <w:rFonts w:ascii="Times New Roman" w:eastAsia="Calibri" w:hAnsi="Times New Roman" w:cs="Times New Roman"/>
      <w:noProof/>
      <w:sz w:val="24"/>
      <w:lang w:bidi="ar-SA"/>
    </w:rPr>
  </w:style>
  <w:style w:type="paragraph" w:customStyle="1" w:styleId="EndNoteBibliography">
    <w:name w:val="EndNote Bibliography"/>
    <w:basedOn w:val="Normal"/>
    <w:link w:val="EndNoteBibliographyChar"/>
    <w:rsid w:val="004513C1"/>
    <w:pPr>
      <w:spacing w:line="240" w:lineRule="auto"/>
    </w:pPr>
    <w:rPr>
      <w:rFonts w:ascii="Times New Roman" w:hAnsi="Times New Roman" w:cs="Times New Roman"/>
      <w:noProof/>
      <w:sz w:val="24"/>
    </w:rPr>
  </w:style>
  <w:style w:type="character" w:customStyle="1" w:styleId="EndNoteBibliographyChar">
    <w:name w:val="EndNote Bibliography Char"/>
    <w:link w:val="EndNoteBibliography"/>
    <w:rsid w:val="004513C1"/>
    <w:rPr>
      <w:rFonts w:ascii="Times New Roman" w:eastAsia="Calibri" w:hAnsi="Times New Roman" w:cs="Times New Roman"/>
      <w:noProof/>
      <w:sz w:val="24"/>
      <w:lang w:bidi="ar-SA"/>
    </w:rPr>
  </w:style>
  <w:style w:type="character" w:customStyle="1" w:styleId="highlight">
    <w:name w:val="highlight"/>
    <w:basedOn w:val="DefaultParagraphFont"/>
    <w:rsid w:val="007C4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8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81BC2-A900-4484-89FB-46525E0EA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7564</Words>
  <Characters>43118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noor</dc:creator>
  <cp:lastModifiedBy>Admin</cp:lastModifiedBy>
  <cp:revision>2</cp:revision>
  <dcterms:created xsi:type="dcterms:W3CDTF">2018-01-03T08:39:00Z</dcterms:created>
  <dcterms:modified xsi:type="dcterms:W3CDTF">2018-01-03T08:39:00Z</dcterms:modified>
</cp:coreProperties>
</file>