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A4A" w:rsidRDefault="00FB1A4A" w:rsidP="00FB1A4A">
      <w:pPr>
        <w:autoSpaceDE w:val="0"/>
        <w:autoSpaceDN w:val="0"/>
        <w:adjustRightInd w:val="0"/>
      </w:pPr>
      <w:bookmarkStart w:id="0" w:name="_GoBack"/>
      <w:bookmarkEnd w:id="0"/>
    </w:p>
    <w:p w:rsidR="00FB1A4A" w:rsidRPr="00FB1A4A" w:rsidRDefault="00FB1A4A" w:rsidP="00FB1A4A">
      <w:pPr>
        <w:autoSpaceDE w:val="0"/>
        <w:autoSpaceDN w:val="0"/>
        <w:adjustRightInd w:val="0"/>
        <w:spacing w:line="240" w:lineRule="auto"/>
        <w:rPr>
          <w:rFonts w:ascii="Times New Roman" w:hAnsi="Times New Roman"/>
          <w:sz w:val="24"/>
          <w:szCs w:val="24"/>
        </w:rPr>
      </w:pPr>
      <w:r w:rsidRPr="00FB1A4A">
        <w:rPr>
          <w:rFonts w:ascii="Times New Roman" w:hAnsi="Times New Roman"/>
          <w:sz w:val="24"/>
          <w:szCs w:val="24"/>
        </w:rPr>
        <w:t>Manuscript title:  “Physicians’ responsibilities towards a person on hunger strike: an ethical analysis”</w:t>
      </w:r>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sz w:val="24"/>
          <w:szCs w:val="24"/>
        </w:rPr>
        <w:t xml:space="preserve">Author: Dr. </w:t>
      </w:r>
      <w:proofErr w:type="spellStart"/>
      <w:r w:rsidRPr="00FB1A4A">
        <w:rPr>
          <w:rFonts w:ascii="Times New Roman" w:hAnsi="Times New Roman"/>
          <w:sz w:val="24"/>
          <w:szCs w:val="24"/>
        </w:rPr>
        <w:t>Sharmila</w:t>
      </w:r>
      <w:proofErr w:type="spellEnd"/>
      <w:r w:rsidRPr="00FB1A4A">
        <w:rPr>
          <w:rFonts w:ascii="Times New Roman" w:hAnsi="Times New Roman"/>
          <w:sz w:val="24"/>
          <w:szCs w:val="24"/>
        </w:rPr>
        <w:t xml:space="preserve"> </w:t>
      </w:r>
      <w:proofErr w:type="spellStart"/>
      <w:r w:rsidRPr="00FB1A4A">
        <w:rPr>
          <w:rFonts w:ascii="Times New Roman" w:hAnsi="Times New Roman"/>
          <w:sz w:val="24"/>
          <w:szCs w:val="24"/>
        </w:rPr>
        <w:t>Gurung</w:t>
      </w:r>
      <w:proofErr w:type="spellEnd"/>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caps/>
          <w:sz w:val="24"/>
          <w:szCs w:val="24"/>
        </w:rPr>
        <w:t>L</w:t>
      </w:r>
      <w:r w:rsidRPr="00FB1A4A">
        <w:rPr>
          <w:rFonts w:ascii="Times New Roman" w:hAnsi="Times New Roman"/>
          <w:sz w:val="24"/>
          <w:szCs w:val="24"/>
        </w:rPr>
        <w:t>ecturer</w:t>
      </w:r>
    </w:p>
    <w:p w:rsidR="00FB1A4A" w:rsidRPr="00FB1A4A" w:rsidRDefault="00FB1A4A" w:rsidP="00FB1A4A">
      <w:pPr>
        <w:autoSpaceDE w:val="0"/>
        <w:autoSpaceDN w:val="0"/>
        <w:adjustRightInd w:val="0"/>
        <w:spacing w:line="240" w:lineRule="auto"/>
        <w:jc w:val="both"/>
        <w:rPr>
          <w:rFonts w:ascii="Times New Roman" w:hAnsi="Times New Roman"/>
          <w:sz w:val="24"/>
          <w:szCs w:val="24"/>
        </w:rPr>
      </w:pPr>
      <w:proofErr w:type="gramStart"/>
      <w:r w:rsidRPr="00FB1A4A">
        <w:rPr>
          <w:rFonts w:ascii="Times New Roman" w:hAnsi="Times New Roman"/>
          <w:sz w:val="24"/>
          <w:szCs w:val="24"/>
        </w:rPr>
        <w:t>Department of Forensic Medicine &amp; Toxicology.</w:t>
      </w:r>
      <w:proofErr w:type="gramEnd"/>
    </w:p>
    <w:p w:rsidR="00FB1A4A" w:rsidRPr="00FB1A4A" w:rsidRDefault="00FB1A4A" w:rsidP="00FB1A4A">
      <w:pPr>
        <w:autoSpaceDE w:val="0"/>
        <w:autoSpaceDN w:val="0"/>
        <w:adjustRightInd w:val="0"/>
        <w:spacing w:line="240" w:lineRule="auto"/>
        <w:jc w:val="both"/>
        <w:rPr>
          <w:rFonts w:ascii="Times New Roman" w:hAnsi="Times New Roman"/>
          <w:sz w:val="24"/>
          <w:szCs w:val="24"/>
        </w:rPr>
      </w:pPr>
      <w:proofErr w:type="spellStart"/>
      <w:r w:rsidRPr="00FB1A4A">
        <w:rPr>
          <w:rFonts w:ascii="Times New Roman" w:hAnsi="Times New Roman"/>
          <w:sz w:val="24"/>
          <w:szCs w:val="24"/>
        </w:rPr>
        <w:t>Devdaha</w:t>
      </w:r>
      <w:proofErr w:type="spellEnd"/>
      <w:r w:rsidRPr="00FB1A4A">
        <w:rPr>
          <w:rFonts w:ascii="Times New Roman" w:hAnsi="Times New Roman"/>
          <w:sz w:val="24"/>
          <w:szCs w:val="24"/>
        </w:rPr>
        <w:t xml:space="preserve"> Medical College,</w:t>
      </w:r>
    </w:p>
    <w:p w:rsidR="00FB1A4A" w:rsidRPr="00FB1A4A" w:rsidRDefault="00FB1A4A" w:rsidP="00FB1A4A">
      <w:pPr>
        <w:autoSpaceDE w:val="0"/>
        <w:autoSpaceDN w:val="0"/>
        <w:adjustRightInd w:val="0"/>
        <w:spacing w:line="240" w:lineRule="auto"/>
        <w:jc w:val="both"/>
        <w:rPr>
          <w:rFonts w:ascii="Times New Roman" w:hAnsi="Times New Roman"/>
          <w:sz w:val="24"/>
          <w:szCs w:val="24"/>
        </w:rPr>
      </w:pPr>
      <w:proofErr w:type="gramStart"/>
      <w:r w:rsidRPr="00FB1A4A">
        <w:rPr>
          <w:rFonts w:ascii="Times New Roman" w:hAnsi="Times New Roman"/>
          <w:sz w:val="24"/>
          <w:szCs w:val="24"/>
        </w:rPr>
        <w:t xml:space="preserve">Devdaha-10, </w:t>
      </w:r>
      <w:proofErr w:type="spellStart"/>
      <w:r w:rsidRPr="00FB1A4A">
        <w:rPr>
          <w:rFonts w:ascii="Times New Roman" w:hAnsi="Times New Roman"/>
          <w:sz w:val="24"/>
          <w:szCs w:val="24"/>
        </w:rPr>
        <w:t>Bhaluhi</w:t>
      </w:r>
      <w:proofErr w:type="spellEnd"/>
      <w:r w:rsidRPr="00FB1A4A">
        <w:rPr>
          <w:rFonts w:ascii="Times New Roman" w:hAnsi="Times New Roman"/>
          <w:sz w:val="24"/>
          <w:szCs w:val="24"/>
        </w:rPr>
        <w:t>, Nepal.</w:t>
      </w:r>
      <w:proofErr w:type="gramEnd"/>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sz w:val="24"/>
          <w:szCs w:val="24"/>
        </w:rPr>
        <w:t xml:space="preserve">E-mail: </w:t>
      </w:r>
      <w:hyperlink r:id="rId9" w:history="1">
        <w:r w:rsidRPr="00FB1A4A">
          <w:rPr>
            <w:rStyle w:val="Hyperlink"/>
            <w:rFonts w:ascii="Times New Roman" w:hAnsi="Times New Roman"/>
            <w:sz w:val="24"/>
            <w:szCs w:val="24"/>
          </w:rPr>
          <w:t>jwelsharmila@hotmail.com</w:t>
        </w:r>
      </w:hyperlink>
    </w:p>
    <w:p w:rsidR="00FB1A4A" w:rsidRPr="00FB1A4A" w:rsidRDefault="00FB1A4A" w:rsidP="00FB1A4A">
      <w:pPr>
        <w:autoSpaceDE w:val="0"/>
        <w:autoSpaceDN w:val="0"/>
        <w:adjustRightInd w:val="0"/>
        <w:spacing w:line="240" w:lineRule="auto"/>
        <w:jc w:val="both"/>
        <w:rPr>
          <w:rFonts w:ascii="Times New Roman" w:hAnsi="Times New Roman"/>
          <w:sz w:val="24"/>
          <w:szCs w:val="24"/>
        </w:rPr>
      </w:pPr>
      <w:r w:rsidRPr="00FB1A4A">
        <w:rPr>
          <w:rFonts w:ascii="Times New Roman" w:hAnsi="Times New Roman"/>
          <w:sz w:val="24"/>
          <w:szCs w:val="24"/>
        </w:rPr>
        <w:t>Contact no: +977-9861486001</w:t>
      </w: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7F2C16" w:rsidP="007F2C16">
      <w:pPr>
        <w:pStyle w:val="NoSpacing"/>
        <w:rPr>
          <w:rFonts w:ascii="Times New Roman" w:hAnsi="Times New Roman"/>
          <w:b/>
          <w:sz w:val="28"/>
          <w:szCs w:val="24"/>
        </w:rPr>
      </w:pPr>
      <w:r>
        <w:rPr>
          <w:rFonts w:ascii="Times New Roman" w:hAnsi="Times New Roman"/>
          <w:b/>
          <w:sz w:val="28"/>
          <w:szCs w:val="24"/>
        </w:rPr>
        <w:t>Conflict of interest: none</w:t>
      </w: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FB1A4A" w:rsidRDefault="00FB1A4A"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Pr="00AE45E2" w:rsidRDefault="007F2C16" w:rsidP="007F2C16">
      <w:pPr>
        <w:pStyle w:val="NoSpacing"/>
        <w:jc w:val="center"/>
        <w:rPr>
          <w:rFonts w:ascii="Times New Roman" w:hAnsi="Times New Roman"/>
          <w:b/>
          <w:sz w:val="28"/>
          <w:szCs w:val="24"/>
        </w:rPr>
      </w:pPr>
      <w:r w:rsidRPr="00AE45E2">
        <w:rPr>
          <w:rFonts w:ascii="Times New Roman" w:hAnsi="Times New Roman"/>
          <w:b/>
          <w:sz w:val="28"/>
          <w:szCs w:val="24"/>
        </w:rPr>
        <w:t>Physicians’ responsibilities towards a person on hunger strike: an ethical analysis</w:t>
      </w:r>
    </w:p>
    <w:p w:rsidR="007F2C16" w:rsidRPr="00AE45E2" w:rsidRDefault="007F2C16" w:rsidP="007F2C16">
      <w:pPr>
        <w:pStyle w:val="NoSpacing"/>
        <w:jc w:val="both"/>
        <w:rPr>
          <w:rFonts w:ascii="Times New Roman" w:hAnsi="Times New Roman"/>
          <w:b/>
          <w:sz w:val="24"/>
          <w:szCs w:val="24"/>
        </w:rPr>
      </w:pPr>
    </w:p>
    <w:p w:rsidR="007F2C16" w:rsidRPr="00AE45E2" w:rsidRDefault="007F2C16" w:rsidP="007F2C16">
      <w:pPr>
        <w:autoSpaceDE w:val="0"/>
        <w:autoSpaceDN w:val="0"/>
        <w:adjustRightInd w:val="0"/>
        <w:spacing w:after="0" w:line="240" w:lineRule="auto"/>
        <w:jc w:val="both"/>
        <w:rPr>
          <w:rFonts w:ascii="Times New Roman" w:hAnsi="Times New Roman"/>
          <w:bCs/>
          <w:color w:val="000000"/>
          <w:sz w:val="24"/>
          <w:szCs w:val="24"/>
        </w:rPr>
      </w:pPr>
      <w:r w:rsidRPr="00AE45E2">
        <w:rPr>
          <w:rFonts w:ascii="Times New Roman" w:hAnsi="Times New Roman"/>
          <w:b/>
          <w:bCs/>
          <w:color w:val="000000"/>
          <w:sz w:val="24"/>
          <w:szCs w:val="24"/>
        </w:rPr>
        <w:t xml:space="preserve">Abstract </w:t>
      </w:r>
    </w:p>
    <w:p w:rsidR="007F2C16" w:rsidRPr="00AE45E2" w:rsidRDefault="007F2C16" w:rsidP="007F2C16">
      <w:pPr>
        <w:autoSpaceDE w:val="0"/>
        <w:autoSpaceDN w:val="0"/>
        <w:adjustRightInd w:val="0"/>
        <w:spacing w:after="0" w:line="240" w:lineRule="auto"/>
        <w:jc w:val="both"/>
        <w:rPr>
          <w:rFonts w:ascii="Times New Roman" w:hAnsi="Times New Roman"/>
          <w:bCs/>
          <w:color w:val="000000"/>
          <w:sz w:val="24"/>
          <w:szCs w:val="24"/>
        </w:rPr>
      </w:pPr>
      <w:r w:rsidRPr="00AE45E2">
        <w:rPr>
          <w:rFonts w:ascii="Times New Roman" w:hAnsi="Times New Roman"/>
          <w:bCs/>
          <w:color w:val="000000"/>
          <w:sz w:val="24"/>
          <w:szCs w:val="24"/>
        </w:rPr>
        <w:t>This article discusses the ethical issues confronted by a physician while</w:t>
      </w:r>
      <w:r w:rsidR="004107DC">
        <w:rPr>
          <w:rFonts w:ascii="Times New Roman" w:hAnsi="Times New Roman"/>
          <w:bCs/>
          <w:color w:val="000000"/>
          <w:sz w:val="24"/>
          <w:szCs w:val="24"/>
        </w:rPr>
        <w:t xml:space="preserve"> encountering an adult civilian </w:t>
      </w:r>
      <w:ins w:id="1" w:author="Gebruiker" w:date="2017-08-01T17:29:00Z">
        <w:r w:rsidR="004107DC">
          <w:rPr>
            <w:rFonts w:ascii="Times New Roman" w:hAnsi="Times New Roman"/>
            <w:bCs/>
            <w:color w:val="000000"/>
            <w:sz w:val="24"/>
            <w:szCs w:val="24"/>
          </w:rPr>
          <w:t>(what is meant by “civilian”</w:t>
        </w:r>
        <w:proofErr w:type="gramStart"/>
        <w:r w:rsidR="004107DC">
          <w:rPr>
            <w:rFonts w:ascii="Times New Roman" w:hAnsi="Times New Roman"/>
            <w:bCs/>
            <w:color w:val="000000"/>
            <w:sz w:val="24"/>
            <w:szCs w:val="24"/>
          </w:rPr>
          <w:t>?,</w:t>
        </w:r>
        <w:proofErr w:type="gramEnd"/>
        <w:r w:rsidR="004107DC">
          <w:rPr>
            <w:rFonts w:ascii="Times New Roman" w:hAnsi="Times New Roman"/>
            <w:bCs/>
            <w:color w:val="000000"/>
            <w:sz w:val="24"/>
            <w:szCs w:val="24"/>
          </w:rPr>
          <w:t xml:space="preserve"> this is not clear, and in the context I think author means</w:t>
        </w:r>
      </w:ins>
      <w:ins w:id="2" w:author="Gebruiker" w:date="2017-08-01T17:30:00Z">
        <w:r w:rsidR="004107DC">
          <w:rPr>
            <w:rFonts w:ascii="Times New Roman" w:hAnsi="Times New Roman"/>
            <w:bCs/>
            <w:color w:val="000000"/>
            <w:sz w:val="24"/>
            <w:szCs w:val="24"/>
          </w:rPr>
          <w:t xml:space="preserve"> non-prisoner, but this is not clear) </w:t>
        </w:r>
      </w:ins>
      <w:r w:rsidRPr="00AE45E2">
        <w:rPr>
          <w:rFonts w:ascii="Times New Roman" w:hAnsi="Times New Roman"/>
          <w:bCs/>
          <w:color w:val="000000"/>
          <w:sz w:val="24"/>
          <w:szCs w:val="24"/>
        </w:rPr>
        <w:t>hunger striker and offers some normative indications. The ethical issues are identified and addressed with reference to the UNESCO Universal Declaration on Bioethics and Human Rights</w:t>
      </w:r>
      <w:ins w:id="3" w:author="Gebruiker" w:date="2017-08-01T17:43:00Z">
        <w:r w:rsidR="00B3449D">
          <w:rPr>
            <w:rFonts w:ascii="Times New Roman" w:hAnsi="Times New Roman"/>
            <w:bCs/>
            <w:color w:val="000000"/>
            <w:sz w:val="24"/>
            <w:szCs w:val="24"/>
          </w:rPr>
          <w:t xml:space="preserve"> ( the author doesn’t explain here or later why this UNESCO declaration was chosen as reference, </w:t>
        </w:r>
        <w:proofErr w:type="spellStart"/>
        <w:r w:rsidR="00B3449D">
          <w:rPr>
            <w:rFonts w:ascii="Times New Roman" w:hAnsi="Times New Roman"/>
            <w:bCs/>
            <w:color w:val="000000"/>
            <w:sz w:val="24"/>
            <w:szCs w:val="24"/>
          </w:rPr>
          <w:t>in stead</w:t>
        </w:r>
        <w:proofErr w:type="spellEnd"/>
        <w:r w:rsidR="00B3449D">
          <w:rPr>
            <w:rFonts w:ascii="Times New Roman" w:hAnsi="Times New Roman"/>
            <w:bCs/>
            <w:color w:val="000000"/>
            <w:sz w:val="24"/>
            <w:szCs w:val="24"/>
          </w:rPr>
          <w:t xml:space="preserve"> of </w:t>
        </w:r>
        <w:proofErr w:type="spellStart"/>
        <w:r w:rsidR="00B3449D">
          <w:rPr>
            <w:rFonts w:ascii="Times New Roman" w:hAnsi="Times New Roman"/>
            <w:bCs/>
            <w:color w:val="000000"/>
            <w:sz w:val="24"/>
            <w:szCs w:val="24"/>
          </w:rPr>
          <w:t>f.i</w:t>
        </w:r>
        <w:proofErr w:type="spellEnd"/>
        <w:r w:rsidR="00B3449D">
          <w:rPr>
            <w:rFonts w:ascii="Times New Roman" w:hAnsi="Times New Roman"/>
            <w:bCs/>
            <w:color w:val="000000"/>
            <w:sz w:val="24"/>
            <w:szCs w:val="24"/>
          </w:rPr>
          <w:t>. the ICCPR and ICESCR which are also legally binding for contracting parties)</w:t>
        </w:r>
      </w:ins>
    </w:p>
    <w:p w:rsidR="007F2C16" w:rsidRPr="00AE45E2" w:rsidRDefault="007F2C16" w:rsidP="007F2C16">
      <w:pPr>
        <w:autoSpaceDE w:val="0"/>
        <w:autoSpaceDN w:val="0"/>
        <w:adjustRightInd w:val="0"/>
        <w:spacing w:after="0" w:line="240" w:lineRule="auto"/>
        <w:jc w:val="both"/>
        <w:rPr>
          <w:rFonts w:ascii="Times New Roman" w:hAnsi="Times New Roman"/>
          <w:bCs/>
          <w:color w:val="000000"/>
          <w:sz w:val="24"/>
          <w:szCs w:val="24"/>
        </w:rPr>
      </w:pPr>
      <w:r w:rsidRPr="00AE45E2">
        <w:rPr>
          <w:rFonts w:ascii="Times New Roman" w:hAnsi="Times New Roman"/>
          <w:b/>
          <w:bCs/>
          <w:color w:val="000000"/>
          <w:sz w:val="24"/>
          <w:szCs w:val="24"/>
        </w:rPr>
        <w:t>Keyword: ‘</w:t>
      </w:r>
      <w:r w:rsidRPr="00AE45E2">
        <w:rPr>
          <w:rFonts w:ascii="Times New Roman" w:hAnsi="Times New Roman"/>
          <w:bCs/>
          <w:color w:val="000000"/>
          <w:sz w:val="24"/>
          <w:szCs w:val="24"/>
        </w:rPr>
        <w:t>Hunger strike’, ‘voluntary refusal of food’, ‘ethical dilemma’, ‘medical ethics’.</w:t>
      </w:r>
    </w:p>
    <w:p w:rsidR="007F2C16" w:rsidRDefault="007F2C16" w:rsidP="007F2C16">
      <w:pPr>
        <w:pStyle w:val="NoSpacing"/>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7F2C16" w:rsidRDefault="007F2C16" w:rsidP="004D0907">
      <w:pPr>
        <w:pStyle w:val="NoSpacing"/>
        <w:jc w:val="center"/>
        <w:rPr>
          <w:rFonts w:ascii="Times New Roman" w:hAnsi="Times New Roman"/>
          <w:b/>
          <w:sz w:val="28"/>
          <w:szCs w:val="24"/>
        </w:rPr>
      </w:pPr>
    </w:p>
    <w:p w:rsidR="004D0907" w:rsidRPr="00AE45E2" w:rsidRDefault="004D0907" w:rsidP="004D0907">
      <w:pPr>
        <w:pStyle w:val="NoSpacing"/>
        <w:jc w:val="center"/>
        <w:rPr>
          <w:rFonts w:ascii="Times New Roman" w:hAnsi="Times New Roman"/>
          <w:b/>
          <w:sz w:val="28"/>
          <w:szCs w:val="24"/>
        </w:rPr>
      </w:pPr>
      <w:r w:rsidRPr="00AE45E2">
        <w:rPr>
          <w:rFonts w:ascii="Times New Roman" w:hAnsi="Times New Roman"/>
          <w:b/>
          <w:sz w:val="28"/>
          <w:szCs w:val="24"/>
        </w:rPr>
        <w:t>Physicians’ responsibilities towards a person on hunger strike: an ethical analysis</w:t>
      </w:r>
    </w:p>
    <w:p w:rsidR="004D0907" w:rsidRPr="00AE45E2" w:rsidRDefault="004D0907" w:rsidP="004D0907">
      <w:pPr>
        <w:pStyle w:val="NoSpacing"/>
        <w:jc w:val="both"/>
        <w:rPr>
          <w:rFonts w:ascii="Times New Roman" w:hAnsi="Times New Roman"/>
          <w:b/>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Cs/>
          <w:color w:val="000000"/>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bCs/>
          <w:color w:val="000000"/>
          <w:sz w:val="24"/>
          <w:szCs w:val="24"/>
        </w:rPr>
      </w:pPr>
      <w:r w:rsidRPr="00AE45E2">
        <w:rPr>
          <w:rFonts w:ascii="Times New Roman" w:hAnsi="Times New Roman"/>
          <w:b/>
          <w:bCs/>
          <w:color w:val="000000"/>
          <w:sz w:val="24"/>
          <w:szCs w:val="24"/>
        </w:rPr>
        <w:t>Introduction</w:t>
      </w:r>
    </w:p>
    <w:p w:rsidR="004D0907" w:rsidRDefault="004D0907" w:rsidP="004D0907">
      <w:p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 xml:space="preserve">Hunger strike is a voluntary refusal of food by a mentally competent person with an objective of accomplishing specific requests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"URL" : "https://www.wma.net/policies-post/wma-declaration-of-malta-on-hunger-strikers/", "accessed" : { "date-parts" : [ [ "2017", "5", "24" ] ] }, "id" : "ITEM-1", "issued" : { "date-parts" : [ [ "0" ] ] }, "title" : "WMA Declaration of Malta on Hunger Strikers \u2013 WMA \u2013 The World Medical Association", "type" : "webpage" }, "uris" : [ "http://www.mendeley.com/documents/?uuid=d0c5cfd9-ee29-358c-a0e9-dfd947723991" ] } ], "mendeley" : { "formattedCitation" : "(1)", "plainTextFormattedCitation" : "(1)", "previouslyFormattedCitation" : "(1)"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(1)</w:t>
      </w:r>
      <w:r w:rsidRPr="00AE45E2">
        <w:rPr>
          <w:rFonts w:ascii="Times New Roman" w:hAnsi="Times New Roman"/>
          <w:bCs/>
          <w:sz w:val="24"/>
          <w:szCs w:val="24"/>
        </w:rPr>
        <w:fldChar w:fldCharType="end"/>
      </w:r>
      <w:r w:rsidRPr="00AE45E2">
        <w:rPr>
          <w:rFonts w:ascii="Times New Roman" w:hAnsi="Times New Roman"/>
          <w:bCs/>
          <w:sz w:val="24"/>
          <w:szCs w:val="24"/>
        </w:rPr>
        <w:t xml:space="preserve">. Total or dry hunger strike indicates refusal of both food and water, whereas partial hunger strike consists of refusal of solid food only. Supplements such as vitamins and electrolytes may be consumed during the strike. It is a nonviolent form of protest and outcry against public injustice and undertaken as a last resort, when other measures fail. Sometimes, for some reason normal intake is refused and artificial nutrition is accepted. The rationale behind the selection of particular nutrition is to enable the striker to participate long enough to negotiate.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"abstract" : "The following background paper and glossary of terms were prepared by the British Medical Association in association with the revision of the Malta Declaration currently being considered by WMA Council and\r\nNational Medical Associations.\r\nSee also \u201eglossary of themes\u201c, p. 41-42", "author" : [ { "dropping-particle" : "", "family" : "Arumagam Kgosi Letlape D Coble", "given" : "N Y", "non-dropping-particle" : "", "parse-names" : false, "suffix" : "" }, { "dropping-particle" : "", "family" : "D Hoppe Y Blachar K Iwasa", "given" : "hc J", "non-dropping-particle" : "", "parse-names" : false, "suffix" : "" }, { "dropping-particle" : "", "family" : "Kloiber", "given" : "O", "non-dropping-particle" : "", "parse-names" : false, "suffix" : "" }, { "dropping-particle" : "", "family" : "\u00d6sterreichische \u00c4rztekammer", "given" : "Austria E", "non-dropping-particle" : "", "parse-names" : false, "suffix" : "" }, { "dropping-particle" : "", "family" : "Rowe", "given" : "Alan J", "non-dropping-particle" : "", "parse-names" : false, "suffix" : "" }, { "dropping-particle" : "", "family" : "med Elmar Doppelfeld", "given" : "Co-Editors", "non-dropping-particle" : "", "parse-names" : false, "suffix" : "" } ], "container-title" : "World Medical Journal", "id" : "ITEM-1", "issue" : "2", "issued" : { "date-parts" : [ [ "2006" ] ] }, "page" : "36-43", "title" : "WMA Declaration of Malta, a background paper on the ethical management of hunger strikes", "type" : "article-journal", "volume" : "52" }, "uris" : [ "http://www.mendeley.com/documents/?uuid=0b2803c9-cf1f-3ae4-b658-ebde27bf7177" ] } ], "mendeley" : { "formattedCitation" : "(2)", "plainTextFormattedCitation" : "(2)", "previouslyFormattedCitation" : "(2)"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(2)</w:t>
      </w:r>
      <w:r w:rsidRPr="00AE45E2">
        <w:rPr>
          <w:rFonts w:ascii="Times New Roman" w:hAnsi="Times New Roman"/>
          <w:bCs/>
          <w:sz w:val="24"/>
          <w:szCs w:val="24"/>
        </w:rPr>
        <w:fldChar w:fldCharType="end"/>
      </w:r>
      <w:r w:rsidRPr="00AE45E2">
        <w:rPr>
          <w:rFonts w:ascii="Times New Roman" w:hAnsi="Times New Roman"/>
          <w:bCs/>
          <w:sz w:val="24"/>
          <w:szCs w:val="24"/>
        </w:rPr>
        <w:t xml:space="preserve">. It is also seen as ‘weapon of powerless’ as it </w:t>
      </w:r>
      <w:del w:id="4" w:author="Gebruiker" w:date="2017-08-01T17:30:00Z">
        <w:r w:rsidRPr="00AE45E2" w:rsidDel="00286183">
          <w:rPr>
            <w:rFonts w:ascii="Times New Roman" w:hAnsi="Times New Roman"/>
            <w:bCs/>
            <w:sz w:val="24"/>
            <w:szCs w:val="24"/>
          </w:rPr>
          <w:delText>was highly</w:delText>
        </w:r>
      </w:del>
      <w:ins w:id="5" w:author="Gebruiker" w:date="2017-08-01T17:30:00Z">
        <w:r w:rsidR="00286183">
          <w:rPr>
            <w:rFonts w:ascii="Times New Roman" w:hAnsi="Times New Roman"/>
            <w:bCs/>
            <w:sz w:val="24"/>
            <w:szCs w:val="24"/>
          </w:rPr>
          <w:t>is frequently</w:t>
        </w:r>
      </w:ins>
      <w:r w:rsidRPr="00AE45E2">
        <w:rPr>
          <w:rFonts w:ascii="Times New Roman" w:hAnsi="Times New Roman"/>
          <w:bCs/>
          <w:sz w:val="24"/>
          <w:szCs w:val="24"/>
        </w:rPr>
        <w:t xml:space="preserve"> exercised in the prison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"author" : [ { "dropping-particle" : "", "family" : "Johannes Weir Foundation for Health and Human Rights", "given" : "", "non-dropping-particle" : "", "parse-names" : false, "suffix" : "" } ], "id" : "ITEM-1", "issued" : { "date-parts" : [ [ "1995" ] ] }, "title" : "Assistance in hunger strikes: a manual for physicians and other health personnel dealing with hunger strikers", "type" : "report" }, "uris" : [ "http://www.mendeley.com/documents/?uuid=2b55dae2-6063-446e-ad34-2b6cd5a4ca59" ] } ], "mendeley" : { "formattedCitation" : "(3)", "plainTextFormattedCitation" : "(3)", "previouslyFormattedCitation" : "(3)"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(3)</w:t>
      </w:r>
      <w:r w:rsidRPr="00AE45E2">
        <w:rPr>
          <w:rFonts w:ascii="Times New Roman" w:hAnsi="Times New Roman"/>
          <w:bCs/>
          <w:sz w:val="24"/>
          <w:szCs w:val="24"/>
        </w:rPr>
        <w:fldChar w:fldCharType="end"/>
      </w:r>
      <w:r w:rsidRPr="00AE45E2">
        <w:rPr>
          <w:rFonts w:ascii="Times New Roman" w:hAnsi="Times New Roman"/>
          <w:bCs/>
          <w:sz w:val="24"/>
          <w:szCs w:val="24"/>
        </w:rPr>
        <w:t>; nonetheless it is also commonly practiced by civilians</w:t>
      </w:r>
      <w:ins w:id="6" w:author="Gebruiker" w:date="2017-08-01T17:31:00Z">
        <w:r w:rsidR="00286183">
          <w:rPr>
            <w:rFonts w:ascii="Times New Roman" w:hAnsi="Times New Roman"/>
            <w:bCs/>
            <w:sz w:val="24"/>
            <w:szCs w:val="24"/>
          </w:rPr>
          <w:t xml:space="preserve"> (I keep not-understanding the wording “civilian</w:t>
        </w:r>
      </w:ins>
      <w:ins w:id="7" w:author="Gebruiker" w:date="2017-08-01T17:32:00Z">
        <w:r w:rsidR="00286183">
          <w:rPr>
            <w:rFonts w:ascii="Times New Roman" w:hAnsi="Times New Roman"/>
            <w:bCs/>
            <w:sz w:val="24"/>
            <w:szCs w:val="24"/>
          </w:rPr>
          <w:t>”)</w:t>
        </w:r>
      </w:ins>
      <w:r w:rsidRPr="00AE45E2">
        <w:rPr>
          <w:rFonts w:ascii="Times New Roman" w:hAnsi="Times New Roman"/>
          <w:bCs/>
          <w:sz w:val="24"/>
          <w:szCs w:val="24"/>
        </w:rPr>
        <w:t xml:space="preserve"> outside of the prison setting. </w:t>
      </w:r>
      <w:ins w:id="8" w:author="Gebruiker" w:date="2017-08-01T17:32:00Z">
        <w:r w:rsidR="00286183">
          <w:rPr>
            <w:rFonts w:ascii="Times New Roman" w:hAnsi="Times New Roman"/>
            <w:bCs/>
            <w:sz w:val="24"/>
            <w:szCs w:val="24"/>
          </w:rPr>
          <w:t>(</w:t>
        </w:r>
        <w:proofErr w:type="gramStart"/>
        <w:r w:rsidR="00286183">
          <w:rPr>
            <w:rFonts w:ascii="Times New Roman" w:hAnsi="Times New Roman"/>
            <w:bCs/>
            <w:sz w:val="24"/>
            <w:szCs w:val="24"/>
          </w:rPr>
          <w:t>what</w:t>
        </w:r>
        <w:proofErr w:type="gramEnd"/>
        <w:r w:rsidR="00286183">
          <w:rPr>
            <w:rFonts w:ascii="Times New Roman" w:hAnsi="Times New Roman"/>
            <w:bCs/>
            <w:sz w:val="24"/>
            <w:szCs w:val="24"/>
          </w:rPr>
          <w:t xml:space="preserve"> about asylum seekers in non/semi/quasi/non detention facilities?)</w:t>
        </w:r>
      </w:ins>
    </w:p>
    <w:p w:rsidR="0087535D" w:rsidRPr="00AE45E2" w:rsidRDefault="0087535D" w:rsidP="004D0907">
      <w:pPr>
        <w:autoSpaceDE w:val="0"/>
        <w:autoSpaceDN w:val="0"/>
        <w:adjustRightInd w:val="0"/>
        <w:spacing w:after="0" w:line="240" w:lineRule="auto"/>
        <w:jc w:val="both"/>
        <w:rPr>
          <w:rFonts w:ascii="Times New Roman" w:hAnsi="Times New Roman"/>
          <w:bCs/>
          <w:noProof/>
          <w:sz w:val="24"/>
          <w:szCs w:val="24"/>
        </w:rPr>
      </w:pPr>
    </w:p>
    <w:p w:rsidR="004D0907" w:rsidRDefault="004D0907" w:rsidP="004D0907">
      <w:p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 xml:space="preserve">Hunger strike is frequently increasing as many people around the world undertake it for various reasons which usually involve social, political or religious issues. Anesthetists in Poland went on hunger strike seeking an improvement in their medical equipment in 1997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"10.1136/bmj.315.7118.1305", "ISSN" : "0959-8138", "PMID" : "9390063", "author" : [ { "dropping-particle" : "", "family" : "Eatock", "given" : "C R", "non-dropping-particle" : "", "parse-names" : false, "suffix" : "" }, { "dropping-particle" : "", "family" : "Sanders", "given" : "R S", "non-dropping-particle" : "", "parse-names" : false, "suffix" : "" }, { "dropping-particle" : "", "family" : "CMWait", "given" : "", "non-dropping-particle" : "", "parse-names" : false, "suffix" : "" }, { "dropping-particle" : "", "family" : "Willatts", "given" : "D G", "non-dropping-particle" : "", "parse-names" : false, "suffix" : "" }, { "dropping-particle" : "", "family" : "Laurie", "given" : "P S", "non-dropping-particle" : "", "parse-names" : false, "suffix" : "" }, { "dropping-particle" : "", "family" : "Thornley", "given" : "B A", "non-dropping-particle" : "", "parse-names" : false, "suffix" : "" }, { "dropping-particle" : "", "family" : "Wareham", "given" : "C A", "non-dropping-particle" : "", "parse-names" : false, "suffix" : "" } ], "container-title" : "BMJ (Clinical research ed.)", "id" : "ITEM-1", "issue" : "7118", "issued" : { "date-parts" : [ [ "1997" ] ] }, "page" : "1312", "title" : "Anaesthetists in Poland are on hunger strike", "type" : "article-journal", "volume" : "315" }, "uris" : [ "http://www.mendeley.com/documents/?uuid=3e48dea6-5332-4799-bc4a-0388f42713c0" ] } ], "mendeley" : { "formattedCitation" : "(4)", "plainTextFormattedCitation" : "(4)", "previouslyFormattedCitation" : "(4)"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(4)</w:t>
      </w:r>
      <w:r w:rsidRPr="00AE45E2">
        <w:rPr>
          <w:rFonts w:ascii="Times New Roman" w:hAnsi="Times New Roman"/>
          <w:bCs/>
          <w:sz w:val="24"/>
          <w:szCs w:val="24"/>
        </w:rPr>
        <w:fldChar w:fldCharType="end"/>
      </w:r>
      <w:r w:rsidRPr="00AE45E2">
        <w:rPr>
          <w:rFonts w:ascii="Times New Roman" w:hAnsi="Times New Roman"/>
          <w:bCs/>
          <w:sz w:val="24"/>
          <w:szCs w:val="24"/>
        </w:rPr>
        <w:t xml:space="preserve">. Similarly cancer patients in Israel resumed hunger strike to include </w:t>
      </w:r>
      <w:proofErr w:type="spellStart"/>
      <w:r w:rsidRPr="00AE45E2">
        <w:rPr>
          <w:rFonts w:ascii="Times New Roman" w:hAnsi="Times New Roman"/>
          <w:bCs/>
          <w:sz w:val="24"/>
          <w:szCs w:val="24"/>
        </w:rPr>
        <w:t>cetuximabin</w:t>
      </w:r>
      <w:proofErr w:type="spellEnd"/>
      <w:r w:rsidRPr="00AE45E2">
        <w:rPr>
          <w:rFonts w:ascii="Times New Roman" w:hAnsi="Times New Roman"/>
          <w:bCs/>
          <w:sz w:val="24"/>
          <w:szCs w:val="24"/>
        </w:rPr>
        <w:t xml:space="preserve"> (anti-cancer drug) in health insurance benefit package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"10.1136/bmj.333.7567.517-a", "ISSN" : "1756-1833", "PMID" : "16960205", "author" : [ { "dropping-particle" : "", "family" : "Sarig", "given" : "Merav", "non-dropping-particle" : "", "parse-names" : false, "suffix" : "" } ], "container-title" : "BMJ (Clinical research ed.)", "id" : "ITEM-1", "issue" : "7567", "issued" : { "date-parts" : [ [ "2006", "9", "9" ] ] }, "page" : "517", "publisher" : "BMJ Publishing Group", "title" : "Israeli cancer patients resume hunger strike.", "type" : "article-journal", "volume" : "333" }, "uris" : [ "http://www.mendeley.com/documents/?uuid=51653c96-4d6b-3f1a-b9da-e7fb993cc4a5" ] } ], "mendeley" : { "formattedCitation" : "(5)", "plainTextFormattedCitation" : "(5)", "previouslyFormattedCitation" : "(5)"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(5)</w:t>
      </w:r>
      <w:r w:rsidRPr="00AE45E2">
        <w:rPr>
          <w:rFonts w:ascii="Times New Roman" w:hAnsi="Times New Roman"/>
          <w:bCs/>
          <w:sz w:val="24"/>
          <w:szCs w:val="24"/>
        </w:rPr>
        <w:fldChar w:fldCharType="end"/>
      </w:r>
      <w:r w:rsidRPr="00AE45E2">
        <w:rPr>
          <w:rFonts w:ascii="Times New Roman" w:hAnsi="Times New Roman"/>
          <w:bCs/>
          <w:sz w:val="24"/>
          <w:szCs w:val="24"/>
        </w:rPr>
        <w:t xml:space="preserve">. Physician and Professor Dr. </w:t>
      </w:r>
      <w:proofErr w:type="spellStart"/>
      <w:r w:rsidRPr="00AE45E2">
        <w:rPr>
          <w:rFonts w:ascii="Times New Roman" w:hAnsi="Times New Roman"/>
          <w:bCs/>
          <w:sz w:val="24"/>
          <w:szCs w:val="24"/>
        </w:rPr>
        <w:t>Govinda</w:t>
      </w:r>
      <w:proofErr w:type="spellEnd"/>
      <w:r w:rsidRPr="00AE45E2">
        <w:rPr>
          <w:rFonts w:ascii="Times New Roman" w:hAnsi="Times New Roman"/>
          <w:bCs/>
          <w:sz w:val="24"/>
          <w:szCs w:val="24"/>
        </w:rPr>
        <w:t xml:space="preserve"> KC repeatedly went on hunger strike to protest against Nepalese government interfering in the education system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"10.1038/506279a", "ISBN" : "1476-4687 (Electronic)\\r0028-0836 (Linking)", "ISSN" : "1476-4687", "PMID" : "24553222", "abstract" : "A hunger strike by a senior academic in Nepal has forced the government to backtrack on its system of political patronage in academia and highlighted the damage it has inflicted on medical services, education and research.", "author" : [ { "dropping-particle" : "", "family" : "Mallapaty", "given" : "Smriti", "non-dropping-particle" : "", "parse-names" : false, "suffix" : "" } ], "container-title" : "Nature", "id" : "ITEM-1", "issue" : "7488", "issued" : { "date-parts" : [ [ "2014" ] ] }, "page" : "279", "title" : "Lone hunger striker spurs Nepal to action.", "type" : "article-journal", "volume" : "506" }, "uris" : [ "http://www.mendeley.com/documents/?uuid=882d4ffd-df22-4937-a4a8-88101031e6e8" ] } ], "mendeley" : { "formattedCitation" : "(6)", "plainTextFormattedCitation" : "(6)", "previouslyFormattedCitation" : "(6)"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(6)</w:t>
      </w:r>
      <w:r w:rsidRPr="00AE45E2">
        <w:rPr>
          <w:rFonts w:ascii="Times New Roman" w:hAnsi="Times New Roman"/>
          <w:bCs/>
          <w:sz w:val="24"/>
          <w:szCs w:val="24"/>
        </w:rPr>
        <w:fldChar w:fldCharType="end"/>
      </w:r>
      <w:r w:rsidRPr="00AE45E2">
        <w:rPr>
          <w:rFonts w:ascii="Times New Roman" w:hAnsi="Times New Roman"/>
          <w:bCs/>
          <w:sz w:val="24"/>
          <w:szCs w:val="24"/>
        </w:rPr>
        <w:t xml:space="preserve">. Five Australian doctors were on hunger strike as an appeal to the federal government to recognize the skills of overseas doctors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"ISSN" : "0959-8138", "PMID" : "10102843", "author" : [ { "dropping-particle" : "", "family" : "Kenyon", "given" : "G", "non-dropping-particle" : "", "parse-names" : false, "suffix" : "" } ], "container-title" : "BMJ (Clinical research ed.)", "id" : "ITEM-1", "issue" : "7188", "issued" : { "date-parts" : [ [ "1999", "4", "3" ] ] }, "page" : "894", "publisher" : "BMJ Group", "title" : "Australian hunger strike doctors urged to stop.", "type" : "article-journal", "volume" : "318" }, "uris" : [ "http://www.mendeley.com/documents/?uuid=06cb083d-4729-3de3-bb1c-32a420ff15a8" ] } ], "mendeley" : { "formattedCitation" : "(7)", "plainTextFormattedCitation" : "(7)", "previouslyFormattedCitation" : "(7)"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(7)</w:t>
      </w:r>
      <w:r w:rsidRPr="00AE45E2">
        <w:rPr>
          <w:rFonts w:ascii="Times New Roman" w:hAnsi="Times New Roman"/>
          <w:bCs/>
          <w:sz w:val="24"/>
          <w:szCs w:val="24"/>
        </w:rPr>
        <w:fldChar w:fldCharType="end"/>
      </w:r>
      <w:r w:rsidRPr="00AE45E2">
        <w:rPr>
          <w:rFonts w:ascii="Times New Roman" w:hAnsi="Times New Roman"/>
          <w:bCs/>
          <w:sz w:val="24"/>
          <w:szCs w:val="24"/>
        </w:rPr>
        <w:t>.</w:t>
      </w:r>
      <w:ins w:id="9" w:author="Gebruiker" w:date="2017-08-01T17:33:00Z">
        <w:r w:rsidR="00286183">
          <w:rPr>
            <w:rFonts w:ascii="Times New Roman" w:hAnsi="Times New Roman"/>
            <w:bCs/>
            <w:sz w:val="24"/>
            <w:szCs w:val="24"/>
          </w:rPr>
          <w:t xml:space="preserve"> (</w:t>
        </w:r>
        <w:proofErr w:type="gramStart"/>
        <w:r w:rsidR="00286183">
          <w:rPr>
            <w:rFonts w:ascii="Times New Roman" w:hAnsi="Times New Roman"/>
            <w:bCs/>
            <w:sz w:val="24"/>
            <w:szCs w:val="24"/>
          </w:rPr>
          <w:t>the</w:t>
        </w:r>
        <w:proofErr w:type="gramEnd"/>
        <w:r w:rsidR="00286183">
          <w:rPr>
            <w:rFonts w:ascii="Times New Roman" w:hAnsi="Times New Roman"/>
            <w:bCs/>
            <w:sz w:val="24"/>
            <w:szCs w:val="24"/>
          </w:rPr>
          <w:t xml:space="preserve"> </w:t>
        </w:r>
        <w:proofErr w:type="spellStart"/>
        <w:r w:rsidR="00286183">
          <w:rPr>
            <w:rFonts w:ascii="Times New Roman" w:hAnsi="Times New Roman"/>
            <w:bCs/>
            <w:sz w:val="24"/>
            <w:szCs w:val="24"/>
          </w:rPr>
          <w:t>selction</w:t>
        </w:r>
        <w:proofErr w:type="spellEnd"/>
        <w:r w:rsidR="00286183">
          <w:rPr>
            <w:rFonts w:ascii="Times New Roman" w:hAnsi="Times New Roman"/>
            <w:bCs/>
            <w:sz w:val="24"/>
            <w:szCs w:val="24"/>
          </w:rPr>
          <w:t xml:space="preserve"> of cases seems to me quite arbitrary and certainly not representing the dilem</w:t>
        </w:r>
      </w:ins>
      <w:ins w:id="10" w:author="Gebruiker" w:date="2017-08-01T17:34:00Z">
        <w:r w:rsidR="00286183">
          <w:rPr>
            <w:rFonts w:ascii="Times New Roman" w:hAnsi="Times New Roman"/>
            <w:bCs/>
            <w:sz w:val="24"/>
            <w:szCs w:val="24"/>
          </w:rPr>
          <w:t xml:space="preserve">ma’s facing </w:t>
        </w:r>
        <w:proofErr w:type="spellStart"/>
        <w:r w:rsidR="00286183">
          <w:rPr>
            <w:rFonts w:ascii="Times New Roman" w:hAnsi="Times New Roman"/>
            <w:bCs/>
            <w:sz w:val="24"/>
            <w:szCs w:val="24"/>
          </w:rPr>
          <w:t>carers</w:t>
        </w:r>
        <w:proofErr w:type="spellEnd"/>
        <w:r w:rsidR="00286183">
          <w:rPr>
            <w:rFonts w:ascii="Times New Roman" w:hAnsi="Times New Roman"/>
            <w:bCs/>
            <w:sz w:val="24"/>
            <w:szCs w:val="24"/>
          </w:rPr>
          <w:t>)</w:t>
        </w:r>
      </w:ins>
    </w:p>
    <w:p w:rsidR="0087535D" w:rsidRPr="00AE45E2" w:rsidRDefault="0087535D" w:rsidP="004D0907">
      <w:pPr>
        <w:autoSpaceDE w:val="0"/>
        <w:autoSpaceDN w:val="0"/>
        <w:adjustRightInd w:val="0"/>
        <w:spacing w:after="0" w:line="240" w:lineRule="auto"/>
        <w:jc w:val="both"/>
        <w:rPr>
          <w:rFonts w:ascii="Times New Roman" w:hAnsi="Times New Roman"/>
          <w:bCs/>
          <w:sz w:val="24"/>
          <w:szCs w:val="24"/>
        </w:rPr>
      </w:pPr>
    </w:p>
    <w:p w:rsidR="004D0907" w:rsidRDefault="004D0907" w:rsidP="004D0907">
      <w:pPr>
        <w:autoSpaceDE w:val="0"/>
        <w:autoSpaceDN w:val="0"/>
        <w:adjustRightInd w:val="0"/>
        <w:spacing w:after="0" w:line="240" w:lineRule="auto"/>
        <w:jc w:val="both"/>
        <w:rPr>
          <w:rFonts w:ascii="Times New Roman" w:eastAsia="AdvTimes" w:hAnsi="Times New Roman"/>
          <w:sz w:val="24"/>
          <w:szCs w:val="24"/>
        </w:rPr>
      </w:pPr>
      <w:r w:rsidRPr="00AE45E2">
        <w:rPr>
          <w:rFonts w:ascii="Times New Roman" w:hAnsi="Times New Roman"/>
          <w:bCs/>
          <w:sz w:val="24"/>
          <w:szCs w:val="24"/>
        </w:rPr>
        <w:t xml:space="preserve">Immediate features of a person on hunger strike are thirst, dehydration, hunger, abdominal pain, dizziness and low blood pressure which get resolved once feeding resumes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"10.1016/S0140-6736(84)91941-X", "ISSN" : "01406736", "abstract" : "A movement opposing the nuclear arms race asked for medical surveillance of four people intending to go without food for an unlimited period. The course of fasting was uneventful until day 28 - 35, when weight loss reached 18%. In one subject fasting was ended on day 38 owing to development of Wernicke's encephalopathy; the others agreed to suspend their fast by day 40. The presence of physicians, offered under defined conditions, may have contributed to the timely cessation of this protest. ?? 1984.", "author" : [ { "dropping-particle" : "", "family" : "Frommel", "given" : "Dominique", "non-dropping-particle" : "", "parse-names" : false, "suffix" : "" }, { "dropping-particle" : "", "family" : "Questiaux", "given" : "Elisabeth", "non-dropping-particle" : "", "parse-names" : false, "suffix" : "" }, { "dropping-particle" : "", "family" : "Gautier", "given" : "Marthe", "non-dropping-particle" : "", "parse-names" : false, "suffix" : "" }, { "dropping-particle" : "", "family" : "Schwarzenberg", "given" : "Leon", "non-dropping-particle" : "", "parse-names" : false, "suffix" : "" } ], "container-title" : "The Lancet", "id" : "ITEM-1", "issue" : "8392", "issued" : { "date-parts" : [ [ "1984" ] ] }, "page" : "1451-1452", "title" : "Voluntary Total Fasting: a Challenge for the Medical Community", "type" : "article-journal", "volume" : "323" }, "uris" : [ "http://www.mendeley.com/documents/?uuid=1d79e1ec-3a71-4d60-84d6-6f46a2071cbb" ] } ], "mendeley" : { "formattedCitation" : "(8)", "plainTextFormattedCitation" : "(8)", "previouslyFormattedCitation" : "(8)"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(8)</w:t>
      </w:r>
      <w:r w:rsidRPr="00AE45E2">
        <w:rPr>
          <w:rFonts w:ascii="Times New Roman" w:hAnsi="Times New Roman"/>
          <w:bCs/>
          <w:sz w:val="24"/>
          <w:szCs w:val="24"/>
        </w:rPr>
        <w:fldChar w:fldCharType="end"/>
      </w:r>
      <w:r w:rsidRPr="00AE45E2">
        <w:rPr>
          <w:rFonts w:ascii="Times New Roman" w:hAnsi="Times New Roman"/>
          <w:bCs/>
          <w:sz w:val="24"/>
          <w:szCs w:val="24"/>
        </w:rPr>
        <w:t xml:space="preserve">. The threats are more with prolonged hunger strike where the sensation of thirst and hunger is lost and the body compensates by using its own resources. </w:t>
      </w:r>
      <w:r w:rsidRPr="00AE45E2">
        <w:rPr>
          <w:rFonts w:ascii="Times New Roman" w:hAnsi="Times New Roman"/>
          <w:sz w:val="24"/>
          <w:szCs w:val="24"/>
        </w:rPr>
        <w:t>Electrolyte imbalance, vitamin depletion, infection, hypothermia, and renal failure are commonly seen. Emotional l</w:t>
      </w:r>
      <w:del w:id="11" w:author="Gebruiker" w:date="2017-08-01T17:34:00Z">
        <w:r w:rsidRPr="00AE45E2" w:rsidDel="00286183">
          <w:rPr>
            <w:rFonts w:ascii="Times New Roman" w:hAnsi="Times New Roman"/>
            <w:sz w:val="24"/>
            <w:szCs w:val="24"/>
          </w:rPr>
          <w:delText>i</w:delText>
        </w:r>
      </w:del>
      <w:r w:rsidRPr="00AE45E2">
        <w:rPr>
          <w:rFonts w:ascii="Times New Roman" w:hAnsi="Times New Roman"/>
          <w:sz w:val="24"/>
          <w:szCs w:val="24"/>
        </w:rPr>
        <w:t xml:space="preserve">ability, </w:t>
      </w:r>
      <w:ins w:id="12" w:author="Gebruiker" w:date="2017-08-01T17:35:00Z">
        <w:r w:rsidR="00286183">
          <w:rPr>
            <w:rFonts w:ascii="Times New Roman" w:hAnsi="Times New Roman"/>
            <w:sz w:val="24"/>
            <w:szCs w:val="24"/>
          </w:rPr>
          <w:t xml:space="preserve">(liability would be strange) </w:t>
        </w:r>
      </w:ins>
      <w:r w:rsidRPr="00AE45E2">
        <w:rPr>
          <w:rFonts w:ascii="Times New Roman" w:hAnsi="Times New Roman"/>
          <w:sz w:val="24"/>
          <w:szCs w:val="24"/>
        </w:rPr>
        <w:t xml:space="preserve">loss of competency, psychotic symptoms such as delusion, hallucination, dissociation and confusion were late features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"DOI" : "10.1136/bmj.315.7112.829", "ISSN" : "0959-8138", "abstract" : "Hunger strikes in different parts of the world are regularly in the news. Doctors with an interest in human rights may be asked to give independent medical advice to an asylum seeker intending to start a hunger strike. Several recent articles have addressed the ethics of treating hunger strikers,1 2 but there is less information available on the physiological issues. It is essential to understand both these issues to be able to advise the individual appropriately. There have been several studies of fasting for a few days, but in the past 15 years only three studies have described voluntary total fasting for prolonged periods. The first was of a monk who tried to fast for 40 days for religious reasons but was forced to stop on day 36 because of unacceptable symptoms.3The second was of four adults who were planning to fast indefinitely. One became very unwell on day 38, and the others ceased fasting on day 40.4 The third was a retrospective study of 33 South African political prisoners on hunger strike for up to 28 days.5 Hunger strikes have been around since Roman times, and the suffragettes brought the tactic to public awareness in Britain earlier this century. Gandhi fasted at least 14 times but never for more than 21 days. After the second world war Ancel Keys published an extensive review of people subjected to prolonged starvation and a study replicating these conditions in the laboratory.6 The hunger strikers of the Maze Prison in Belfast in the early 1980s died after 45\u201361 days, but no results have been published. For the first few days of starvation the body uses its stores of glycogen in liver and muscle.7 This is accompanied by glucagon induced naturesis, with substantial weight loss. The next phase lasts up to day 10-14, during which time glycogen stores are exhausted and certain amino acids take over as the substrate for gluconeogenesis. This is associated with a loss of muscle, including heart muscle. In the final phase protein is protected, so that it forms only about 10% of energy source. Most energy comes from ketones produced by the breakdown of fatty acids. When fat stores are used up there is catastrophic protein catabolism, but generally other complications arise first. Conclusions from studies recommend independent medical monitoring after a weight loss of 10% in lean healthy individuals.7 If the pre-hunger strike weight is unknown, a maximum of 10 days' hunger strike, or a body mass index of less than 16.5 kg/m2, should be the trigg\u2026", "author" : [ { "dropping-particle" : "", "family" : "Peel", "given" : "Michael", "non-dropping-particle" : "", "parse-names" : false, "suffix" : "" } ], "container-title" : "British Medical Journal", "id" : "ITEM-1", "issue" : "7112", "issued" : { "date-parts" : [ [ "1997" ] ] }, "page" : "829", "title" : "Hunger Strikes: Understanding the Underlying Physiology Will Help Doctors Provide Proper Advice", "type" : "article-journal", "volume" : "315" }, "uris" : [ "http://www.mendeley.com/documents/?uuid=381388ed-a0dd-4cc9-bff3-40ff1bfc32b9" ] } ], "mendeley" : { "formattedCitation" : "(9)", "plainTextFormattedCitation" : "(9)", "previouslyFormattedCitation" : "(9)"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(9)</w:t>
      </w:r>
      <w:r w:rsidRPr="00AE45E2">
        <w:rPr>
          <w:rFonts w:ascii="Times New Roman" w:hAnsi="Times New Roman"/>
          <w:sz w:val="24"/>
          <w:szCs w:val="24"/>
        </w:rPr>
        <w:fldChar w:fldCharType="end"/>
      </w:r>
      <w:r w:rsidRPr="00AE45E2">
        <w:rPr>
          <w:rFonts w:ascii="Times New Roman" w:hAnsi="Times New Roman"/>
          <w:sz w:val="24"/>
          <w:szCs w:val="24"/>
        </w:rPr>
        <w:t>. S</w:t>
      </w:r>
      <w:r w:rsidRPr="00AE45E2">
        <w:rPr>
          <w:rFonts w:ascii="Times New Roman" w:hAnsi="Times New Roman"/>
          <w:bCs/>
          <w:sz w:val="24"/>
          <w:szCs w:val="24"/>
        </w:rPr>
        <w:t>tarvation colitis, b</w:t>
      </w:r>
      <w:r w:rsidRPr="00AE45E2">
        <w:rPr>
          <w:rFonts w:ascii="Times New Roman" w:hAnsi="Times New Roman"/>
          <w:sz w:val="24"/>
          <w:szCs w:val="24"/>
        </w:rPr>
        <w:t xml:space="preserve">loody diarrhea due to hemorrhagic </w:t>
      </w:r>
      <w:proofErr w:type="spellStart"/>
      <w:r w:rsidRPr="00AE45E2">
        <w:rPr>
          <w:rFonts w:ascii="Times New Roman" w:hAnsi="Times New Roman"/>
          <w:sz w:val="24"/>
          <w:szCs w:val="24"/>
        </w:rPr>
        <w:t>gastroenteropathy</w:t>
      </w:r>
      <w:proofErr w:type="spellEnd"/>
      <w:r w:rsidRPr="00AE45E2">
        <w:rPr>
          <w:rFonts w:ascii="Times New Roman" w:hAnsi="Times New Roman"/>
          <w:sz w:val="24"/>
          <w:szCs w:val="24"/>
        </w:rPr>
        <w:t xml:space="preserve"> </w:t>
      </w:r>
      <w:r w:rsidRPr="00AE45E2">
        <w:rPr>
          <w:rFonts w:ascii="Times New Roman" w:hAnsi="Times New Roman"/>
          <w:bCs/>
          <w:sz w:val="24"/>
          <w:szCs w:val="24"/>
        </w:rPr>
        <w:t xml:space="preserve">is also seen </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"10.1016/S0140-6736(15)60309-9", "ISBN" : "0140-6736", "ISSN" : "1474547X", "author" : [ { "dropping-particle" : "", "family" : "Malnick", "given" : "Stephen", "non-dropping-particle" : "", "parse-names" : false, "suffix" : "" }, { "dropping-particle" : "", "family" : "Abdul-Hai", "given" : "Ali", "non-dropping-particle" : "", "parse-names" : false, "suffix" : "" }, { "dropping-particle" : "", "family" : "Abdullah", "given" : "Ali", "non-dropping-particle" : "", "parse-names" : false, "suffix" : "" }, { "dropping-particle" : "", "family" : "Gharaba", "given" : "Yazid", "non-dropping-particle" : "", "parse-names" : false, "suffix" : "" }, { "dropping-particle" : "", "family" : "Brand", "given" : "Avital", "non-dropping-particle" : "", "parse-names" : false, "suffix" : "" }, { "dropping-particle" : "", "family" : "Basevitz", "given" : "Alon", "non-dropping-particle" : "", "parse-names" : false, "suffix" : "" }, { "dropping-particle" : "", "family" : "Alin", "given" : "Pavel", "non-dropping-particle" : "", "parse-names" : false, "suffix" : "" }, { "dropping-particle" : "", "family" : "Binder", "given" : "Yuval", "non-dropping-particle" : "", "parse-names" : false, "suffix" : "" }, { "dropping-particle" : "", "family" : "Raz", "given" : "Ofer", "non-dropping-particle" : "", "parse-names" : false, "suffix" : "" }, { "dropping-particle" : "", "family" : "Melzer", "given" : "Ehud", "non-dropping-particle" : "", "parse-names" : false, "suffix" : "" }, { "dropping-particle" : "", "family" : "Ziv-Sokolowski", "given" : "Nadia", "non-dropping-particle" : "", "parse-names" : false, "suffix" : "" }, { "dropping-particle" : "", "family" : "Somin", "given" : "Marina", "non-dropping-particle" : "", "parse-names" : false, "suffix" : "" } ], "container-title" : "The Lancet", "id" : "ITEM-1", "issue" : "9978", "issued" : { "date-parts" : [ [ "2015" ] ] }, "page" : "1696", "publisher" : "Elsevier Ltd", "title" : "Bloody diarrhoea in a hunger striker: Starvation colitis", "type" : "article-journal", "volume" : "385" }, "uris" : [ "http://www.mendeley.com/documents/?uuid=198e2047-8bc7-43bb-8ba8-8f8e853438d4" ] } ], "mendeley" : { "formattedCitation" : "(10)", "plainTextFormattedCitation" : "(10)", "previouslyFormattedCitation" : "(10)"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(10)</w:t>
      </w:r>
      <w:r w:rsidRPr="00AE45E2">
        <w:rPr>
          <w:rFonts w:ascii="Times New Roman" w:hAnsi="Times New Roman"/>
          <w:bCs/>
          <w:sz w:val="24"/>
          <w:szCs w:val="24"/>
        </w:rPr>
        <w:fldChar w:fldCharType="end"/>
      </w:r>
      <w:r w:rsidRPr="00AE45E2">
        <w:rPr>
          <w:rFonts w:ascii="Times New Roman" w:hAnsi="Times New Roman"/>
          <w:bCs/>
          <w:sz w:val="24"/>
          <w:szCs w:val="24"/>
        </w:rPr>
        <w:t xml:space="preserve">. </w:t>
      </w:r>
      <w:r w:rsidRPr="00AE45E2">
        <w:rPr>
          <w:rFonts w:ascii="Times New Roman" w:hAnsi="Times New Roman"/>
          <w:sz w:val="24"/>
          <w:szCs w:val="24"/>
        </w:rPr>
        <w:t xml:space="preserve">Prolonged caloric deficiency in starvation produces many adverse effects and subsequent complications such as multiple organ failure, severe sepsis, ventricular fibrillation and even death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"DOI" : "10.1016/j.forsciint.2004.03.022", "ISBN" : "0379-0738 (Print)\\n0379-0738 (Linking)", "ISSN" : "03790738", "PMID" : "15485719", "abstract" : "Hunger strike is described as voluntary refusal of food and/or fluids. Prolonged starvation may produce many adverse events including even death in rare circumstances. Here, we present three fatal cases (all males, 25-38 years) died from hunger strike. In all corpses, obvious muscle wasting with reduced subcutaneous and internal fat deposits, and atrophy in some organs were demonstrated at autopsy. The extraordinary long starvation period before death could presumably be linked to the thiamine uptake in this period, which had been discontinued by all subjects before the death occurred. Prolonged caloric deficiency with subsequent complications such as multiple organ failure, severe sepsis and ventricular fibrillation could account as major causes of death in these subjects. The competence of the physicians working with hunger strikers about the processes and potential problems is of great importance since they have to acknowledge about them to their patients. ?? 2004 Elsevier Ireland Ltd. All rights reserved.", "author" : [ { "dropping-particle" : "", "family" : "Altun", "given" : "Gurcan", "non-dropping-particle" : "", "parse-names" : false, "suffix" : "" }, { "dropping-particle" : "", "family" : "Akansu", "given" : "Bulent", "non-dropping-particle" : "", "parse-names" : false, "suffix" : "" }, { "dropping-particle" : "", "family" : "Ugur Altun", "given" : "Betul", "non-dropping-particle" : "", "parse-names" : false, "suffix" : "" }, { "dropping-particle" : "", "family" : "Azmak", "given" : "Derya", "non-dropping-particle" : "", "parse-names" : false, "suffix" : "" }, { "dropping-particle" : "", "family" : "Yilmaz", "given" : "Ahmet", "non-dropping-particle" : "", "parse-names" : false, "suffix" : "" } ], "container-title" : "Forensic Science International", "id" : "ITEM-1", "issue" : "1", "issued" : { "date-parts" : [ [ "2004" ] ] }, "page" : "35-38", "title" : "Deaths due to hunger strike: Post-mortem findings", "type" : "article-journal", "volume" : "146" }, "uris" : [ "http://www.mendeley.com/documents/?uuid=30ae9d6e-2e5c-4744-a62e-1216b91b2067" ] } ], "mendeley" : { "formattedCitation" : "(11)", "plainTextFormattedCitation" : "(11)", "previouslyFormattedCitation" : "(11)"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(11)</w:t>
      </w:r>
      <w:r w:rsidRPr="00AE45E2">
        <w:rPr>
          <w:rFonts w:ascii="Times New Roman" w:hAnsi="Times New Roman"/>
          <w:sz w:val="24"/>
          <w:szCs w:val="24"/>
        </w:rPr>
        <w:fldChar w:fldCharType="end"/>
      </w:r>
      <w:r w:rsidRPr="00AE45E2">
        <w:rPr>
          <w:rFonts w:ascii="Times New Roman" w:hAnsi="Times New Roman"/>
          <w:sz w:val="24"/>
          <w:szCs w:val="24"/>
        </w:rPr>
        <w:t xml:space="preserve">. The other features are: decrease in body mass index, sleep disorders, somatosensory disturbances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"ISBN" : "0019-1442", "ISSN" : "0019-1442", "PMID" : "18841651", "abstract" : "The aim of this study is to document the clinical, neurophysiological, neuroradiological, and neuropsychological aspects of prolonged hunger strike.", "author" : [ { "dropping-particle" : "", "family" : "Kirbas", "given" : "D", "non-dropping-particle" : "", "parse-names" : false, "suffix" : "" }, { "dropping-particle" : "", "family" : "Sutlas", "given" : "N", "non-dropping-particle" : "", "parse-names" : false, "suffix" : "" }, { "dropping-particle" : "", "family" : "Kuscu", "given" : "DY", "non-dropping-particle" : "", "parse-names" : false, "suffix" : "" }, { "dropping-particle" : "", "family" : "Karagoz", "given" : "N", "non-dropping-particle" : "", "parse-names" : false, "suffix" : "" }, { "dropping-particle" : "", "family" : "Tecer", "given" : "O", "non-dropping-particle" : "", "parse-names" : false, "suffix" : "" }, { "dropping-particle" : "", "family" : "Altun", "given" : "U", "non-dropping-particle" : "", "parse-names" : false, "suffix" : "" } ], "container-title" : "Ideggyogyaszati Szemle", "id" : "ITEM-1", "issue" : "9-10", "issued" : { "date-parts" : [ [ "2008" ] ] }, "page" : "317-324", "title" : "The impact of prolonged hunger strike: clinical and laboratory aspects of twenty-five hunger strikers", "type" : "article-journal", "volume" : "61" }, "uris" : [ "http://www.mendeley.com/documents/?uuid=ecef1f23-19c0-47da-ab2f-1adbf83286f2" ] } ], "mendeley" : { "formattedCitation" : "(12)", "plainTextFormattedCitation" : "(12)", "previouslyFormattedCitation" : "(12)"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(12)</w:t>
      </w:r>
      <w:r w:rsidRPr="00AE45E2">
        <w:rPr>
          <w:rFonts w:ascii="Times New Roman" w:hAnsi="Times New Roman"/>
          <w:sz w:val="24"/>
          <w:szCs w:val="24"/>
        </w:rPr>
        <w:fldChar w:fldCharType="end"/>
      </w:r>
      <w:r w:rsidRPr="00AE45E2">
        <w:rPr>
          <w:rFonts w:ascii="Times New Roman" w:hAnsi="Times New Roman"/>
          <w:sz w:val="24"/>
          <w:szCs w:val="24"/>
        </w:rPr>
        <w:t>,</w:t>
      </w:r>
      <w:r w:rsidRPr="00AE45E2">
        <w:rPr>
          <w:rFonts w:ascii="Times New Roman" w:hAnsi="Times New Roman"/>
          <w:bCs/>
          <w:sz w:val="24"/>
          <w:szCs w:val="24"/>
        </w:rPr>
        <w:t xml:space="preserve"> Wernicke’s encephalopathy</w:t>
      </w:r>
      <w:r w:rsidRPr="00AE45E2">
        <w:rPr>
          <w:rFonts w:ascii="Times New Roman" w:hAnsi="Times New Roman"/>
          <w:bCs/>
          <w:sz w:val="24"/>
          <w:szCs w:val="24"/>
        </w:rPr>
        <w:fldChar w:fldCharType="begin" w:fldLock="1"/>
      </w:r>
      <w:r w:rsidRPr="00AE45E2">
        <w:rPr>
          <w:rFonts w:ascii="Times New Roman" w:hAnsi="Times New Roman"/>
          <w:bCs/>
          <w:sz w:val="24"/>
          <w:szCs w:val="24"/>
        </w:rPr>
        <w:instrText>ADDIN CSL_CITATION { "citationItems" : [ { "id" : "ITEM-1", "itemData" : { "DOI" : "10.1136/pgmj.58.681.427", "ISBN" : "0032-5473 (Print)\\r0032-5473 (Linking)", "ISSN" : "0032-5473", "PMID" : "7122386", "abstract" : "A 41-year-old doctor who voluntarily starved himself and developed Wernicke's encephalopathy after intravenus rehydration is described. The need to be aware of this complication of dextrose infusion in the undernourished non-alcoholic patient is emphasized.", "author" : [ { "dropping-particle" : "", "family" : "Pentland", "given" : "B", "non-dropping-particle" : "", "parse-names" : false, "suffix" : "" }, { "dropping-particle" : "", "family" : "Mawdsley", "given" : "C", "non-dropping-particle" : "", "parse-names" : false, "suffix" : "" } ], "container-title" : "Postgraduate Medical Journal", "id" : "ITEM-1", "issue" : "681", "issued" : { "date-parts" : [ [ "1982" ] ] }, "page" : "427-8", "title" : "Wernicke's encephalopathy following 'hunger strike'.", "type" : "article-journal", "volume" : "58" }, "uris" : [ "http://www.mendeley.com/documents/?uuid=18e5b9a6-9bb1-4162-906a-6d1671d3527a" ] } ], "mendeley" : { "formattedCitation" : "(13)", "plainTextFormattedCitation" : "(13)", "previouslyFormattedCitation" : "(13)" }, "properties" : { "noteIndex" : 0 }, "schema" : "https://github.com/citation-style-language/schema/raw/master/csl-citation.json" }</w:instrText>
      </w:r>
      <w:r w:rsidRPr="00AE45E2">
        <w:rPr>
          <w:rFonts w:ascii="Times New Roman" w:hAnsi="Times New Roman"/>
          <w:bCs/>
          <w:sz w:val="24"/>
          <w:szCs w:val="24"/>
        </w:rPr>
        <w:fldChar w:fldCharType="separate"/>
      </w:r>
      <w:r w:rsidRPr="00AE45E2">
        <w:rPr>
          <w:rFonts w:ascii="Times New Roman" w:hAnsi="Times New Roman"/>
          <w:bCs/>
          <w:noProof/>
          <w:sz w:val="24"/>
          <w:szCs w:val="24"/>
        </w:rPr>
        <w:t>(13)</w:t>
      </w:r>
      <w:r w:rsidRPr="00AE45E2">
        <w:rPr>
          <w:rFonts w:ascii="Times New Roman" w:hAnsi="Times New Roman"/>
          <w:bCs/>
          <w:sz w:val="24"/>
          <w:szCs w:val="24"/>
        </w:rPr>
        <w:fldChar w:fldCharType="end"/>
      </w:r>
      <w:r w:rsidRPr="00AE45E2">
        <w:rPr>
          <w:rFonts w:ascii="Times New Roman" w:hAnsi="Times New Roman"/>
          <w:bCs/>
          <w:sz w:val="24"/>
          <w:szCs w:val="24"/>
        </w:rPr>
        <w:t xml:space="preserve">, </w:t>
      </w:r>
      <w:proofErr w:type="spellStart"/>
      <w:r w:rsidRPr="00AE45E2">
        <w:rPr>
          <w:rFonts w:ascii="Times New Roman" w:hAnsi="Times New Roman"/>
          <w:sz w:val="24"/>
          <w:szCs w:val="24"/>
        </w:rPr>
        <w:t>refeeding</w:t>
      </w:r>
      <w:proofErr w:type="spellEnd"/>
      <w:r w:rsidRPr="00AE45E2">
        <w:rPr>
          <w:rFonts w:ascii="Times New Roman" w:hAnsi="Times New Roman"/>
          <w:sz w:val="24"/>
          <w:szCs w:val="24"/>
        </w:rPr>
        <w:t xml:space="preserve"> syndrome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"DOI" : "10.1016/j.nut.2014.03.026", "ISBN" : "0899-9007", "ISSN" : "18731244", "PMID" : "25280426", "abstract" : "Refeeding syndrome (RFS) broadly encompasses a severe electrolyte disturbance (principally low serum concentrations of intracellular ions such as phosphate, magnesium, and potassium) and metabolic abnormalities in undernourished patients undergoing refeeding whether orally, enterally, or parenterally. RFS reflects the change from catabolic to anabolic metabolism. RFS sometimes is undiagnosed and unfortunately some clinicians remain oblivious to its presence. This is particularly concerning as RFS is a life-threatening condition, although it need not be so and early recognition reduces morbidity and mortality. Careful patient monitoring and multidiscipline nutrition team management may help to achieve this goal. The diagnosis of RFS is not facilitated by the fact that there is no universal agreement as to its definition. The presence of hypophosphatemia alone does not necessarily mean that RFS is present as there are many other causes for this, as discussed later in this article. RFS is increasingly being recognized in neonates and children. An optimal refeeding regimen for RFS is not universally agreed on due to the paucity of randomized controlled trials in the field.", "author" : [ { "dropping-particle" : "", "family" : "Crook", "given" : "Martin A.", "non-dropping-particle" : "", "parse-names" : false, "suffix" : "" } ], "container-title" : "Nutrition", "id" : "ITEM-1", "issue" : "11-12", "issued" : { "date-parts" : [ [ "2014" ] ] }, "page" : "1448-1455", "publisher" : "Elsevier Inc.", "title" : "Refeeding syndrome: Problems with definition and management", "type" : "article-journal", "volume" : "30" }, "uris" : [ "http://www.mendeley.com/documents/?uuid=586a35ee-b61e-4a2e-97ac-914bc9fa1eb8" ] }, { "id" : "ITEM-2", "itemData" : { "DOI" : "10.1016/j.nut.2014.04.007", "ISBN" : "1873-1244 (Electronic)\\r0899-9007 (Linking)", "ISSN" : "18731244", "PMID" : "25280415", "abstract" : "Objective: Hunger strikers resuming nutritional intake may develop a life-threatening refeeding syndrome (RFS). Consequently, hunger strikers represent a core challenge for the medical staff. The objective of the study was to test the effectiveness and safety of evidence-based recommendations for prevention and management of RFS during the refeeding phase. Methods: This was a retrospective, observational data analysis of 37 consecutive, unselected cases of prisoners on a hunger strike during a 5-y period. The sample consisted of 37 cases representing 33 individual patients. Results: In seven cases (18.9%), the hunger strike was continued during the hospital stay, in 16 episodes (43.2%) cessation of the hunger strike occurred immediately after admission to the security ward, and in 14 episodes (37.9%) during hospital stay. In the refeed cases (n = 30), nutritional replenishment occurred orally, and in 25 (83.3%) micronutrients substitutions were made based on the recommendations. The gradual refeeding with fluid restriction occurred over 10 d. Uncomplicated dyselectrolytemia was documented in 12 cases (40%) within the refeeding phase. One case (3.3%) presented bilateral ankle edemas as a clinical manifestation of moderate RFS. Intensive medical treatment was not necessary and none of the patients died. Seven episodes of continued hunger strike were observed during the entire hospital stay without medical complications. Conclusions: Our data suggested that seriousness and rate of medical complications during the refeeding phase can be kept at a minimum in a hunger strike population. This study supported use of recommendations to optimize risk management and to improve treatment quality and patient safety in this vulnerable population.", "author" : [ { "dropping-particle" : "", "family" : "Eichelberger", "given" : "M.", "non-dropping-particle" : "", "parse-names" : false, "suffix" : "" }, { "dropping-particle" : "", "family" : "Joray", "given" : "M. L.", "non-dropping-particle" : "", "parse-names" : false, "suffix" : "" }, { "dropping-particle" : "", "family" : "Perrig", "given" : "M.", "non-dropping-particle" : "", "parse-names" : false, "suffix" : "" }, { "dropping-particle" : "", "family" : "Bodmer", "given" : "M.", "non-dropping-particle" : "", "parse-names" : false, "suffix" : "" }, { "dropping-particle" : "", "family" : "Stanga", "given" : "Z.", "non-dropping-particle" : "", "parse-names" : false, "suffix" : "" } ], "container-title" : "Nutrition", "id" : "ITEM-2", "issue" : "11-12", "issued" : { "date-parts" : [ [ "2014" ] ] }, "page" : "1372-1378", "title" : "Management of patients during hunger strike and refeeding phase", "type" : "article-journal", "volume" : "30" }, "uris" : [ "http://www.mendeley.com/documents/?uuid=b95b1955-dbb8-4df9-8c1f-9629dde2c06c" ] } ], "mendeley" : { "formattedCitation" : "(14,15)", "plainTextFormattedCitation" : "(14,15)", "previouslyFormattedCitation" : "(14,15)"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(14,15)</w:t>
      </w:r>
      <w:r w:rsidRPr="00AE45E2">
        <w:rPr>
          <w:rFonts w:ascii="Times New Roman" w:hAnsi="Times New Roman"/>
          <w:sz w:val="24"/>
          <w:szCs w:val="24"/>
        </w:rPr>
        <w:fldChar w:fldCharType="end"/>
      </w:r>
      <w:r w:rsidRPr="00AE45E2">
        <w:rPr>
          <w:rFonts w:ascii="Times New Roman" w:hAnsi="Times New Roman"/>
          <w:sz w:val="24"/>
          <w:szCs w:val="24"/>
        </w:rPr>
        <w:t xml:space="preserve">, </w:t>
      </w:r>
      <w:r w:rsidRPr="00AE45E2">
        <w:rPr>
          <w:rFonts w:ascii="Times New Roman" w:eastAsia="AdvTimes" w:hAnsi="Times New Roman"/>
          <w:sz w:val="24"/>
          <w:szCs w:val="24"/>
        </w:rPr>
        <w:t>Wernicke–</w:t>
      </w:r>
      <w:proofErr w:type="spellStart"/>
      <w:r w:rsidRPr="00AE45E2">
        <w:rPr>
          <w:rFonts w:ascii="Times New Roman" w:eastAsia="AdvTimes" w:hAnsi="Times New Roman"/>
          <w:sz w:val="24"/>
          <w:szCs w:val="24"/>
        </w:rPr>
        <w:t>Korsakoff</w:t>
      </w:r>
      <w:proofErr w:type="spellEnd"/>
      <w:r w:rsidRPr="00AE45E2">
        <w:rPr>
          <w:rFonts w:ascii="Times New Roman" w:eastAsia="AdvTimes" w:hAnsi="Times New Roman"/>
          <w:sz w:val="24"/>
          <w:szCs w:val="24"/>
        </w:rPr>
        <w:t xml:space="preserve"> syndrome with altered consciousness and amnesia due to permanent neurological injury </w:t>
      </w:r>
      <w:r w:rsidRPr="00AE45E2">
        <w:rPr>
          <w:rFonts w:ascii="Times New Roman" w:eastAsia="AdvTimes" w:hAnsi="Times New Roman"/>
          <w:sz w:val="24"/>
          <w:szCs w:val="24"/>
        </w:rPr>
        <w:fldChar w:fldCharType="begin" w:fldLock="1"/>
      </w:r>
      <w:r w:rsidRPr="00AE45E2">
        <w:rPr>
          <w:rFonts w:ascii="Times New Roman" w:eastAsia="AdvTimes" w:hAnsi="Times New Roman"/>
          <w:sz w:val="24"/>
          <w:szCs w:val="24"/>
        </w:rPr>
        <w:instrText>ADDIN CSL_CITATION { "citationItems" : [ { "id" : "ITEM-1", "itemData" : { "DOI" : "10.1111/j.1468-1331.2006.01531.x", "ISBN" : "1468-1331 (Electronic)\\r1351-5101 (Linking)", "ISSN" : "13515101", "PMID" : "16987161", "abstract" : "We investigated neurological findings in 41 prisoners (mean age: 28.6) who participated in a hunger strike between 2000 and 2002. All cases were evaluated using neuropsychological, neuroradiological, and electrophysiological methods. The total duration of fasting ranged from 130 to 324 days (mean 199 days). All cases had 200-600 mg/day thiamine orally for 60-294 days (mean 156) during the hunger strike, and had neurological findings consistent with Wernicke-Korsakoff syndrome. All 41 patients exhibited altered consciousness which lasted from 3 to 31 days. All patients also presented gaze-evoked horizontal nystagmus and truncal ataxia. Paralysis of lateral rectus muscles was found in 14. Amnesia was apparent in all cases. Abnormal nerve conduction study parameters were not found in the patient group, but the amplitude of compound muscle action potential of the median and fibular nerves and sensory nerve action potential amplitude of the sural nerve were lower than the control group, and distal motor latency of the posterior tibial nerve was significantly prolonged as compared with the control group. The latency of visual evoked potential was prolonged in 22 cases. Somatosensory evoked potential (P37) was prolonged but not statistically significant. Our most significant finding was that the effect of hunger was more prominent on the central nervous system than on the neuromuscular system, despite the fact that all patients were taking thiamine. In our opinion, partial recovery of neurological, and neurocognitive signs in prolonged hunger could be a result of permanent neurological injury.", "author" : [ { "dropping-particle" : "", "family" : "M. Bas\u00b8og\u02d8 lu, Y. Yetimalar, N. Gu\u00a8rgo\u00a8 r, S. Bu\u00a8yu\u00a8kc\u00b8atalbas\u00b8 , T. Kurt", "given" : "Y. Sec\u00b8 il and A. Yeniocak", "non-dropping-particle" : "", "parse-names" : false, "suffix" : "" } ], "container-title" : "European Journal of Neurology", "id" : "ITEM-1", "issue" : "10", "issued" : { "date-parts" : [ [ "2006" ] ] }, "page" : "1089-1097", "title" : "Neurological complications of prolonged hunger strike", "type" : "article-journal", "volume" : "13" }, "uris" : [ "http://www.mendeley.com/documents/?uuid=deed7cf6-199b-4e31-841a-333a90dadd9a" ] } ], "mendeley" : { "formattedCitation" : "(16)", "plainTextFormattedCitation" : "(16)", "previouslyFormattedCitation" : "(16)" }, "properties" : { "noteIndex" : 0 }, "schema" : "https://github.com/citation-style-language/schema/raw/master/csl-citation.json" }</w:instrText>
      </w:r>
      <w:r w:rsidRPr="00AE45E2">
        <w:rPr>
          <w:rFonts w:ascii="Times New Roman" w:eastAsia="AdvTimes" w:hAnsi="Times New Roman"/>
          <w:sz w:val="24"/>
          <w:szCs w:val="24"/>
        </w:rPr>
        <w:fldChar w:fldCharType="separate"/>
      </w:r>
      <w:r w:rsidRPr="00AE45E2">
        <w:rPr>
          <w:rFonts w:ascii="Times New Roman" w:eastAsia="AdvTimes" w:hAnsi="Times New Roman"/>
          <w:noProof/>
          <w:sz w:val="24"/>
          <w:szCs w:val="24"/>
        </w:rPr>
        <w:t>(16)</w:t>
      </w:r>
      <w:r w:rsidRPr="00AE45E2">
        <w:rPr>
          <w:rFonts w:ascii="Times New Roman" w:eastAsia="AdvTimes" w:hAnsi="Times New Roman"/>
          <w:sz w:val="24"/>
          <w:szCs w:val="24"/>
        </w:rPr>
        <w:fldChar w:fldCharType="end"/>
      </w:r>
      <w:r w:rsidRPr="00AE45E2">
        <w:rPr>
          <w:rFonts w:ascii="Times New Roman" w:eastAsia="AdvTimes" w:hAnsi="Times New Roman"/>
          <w:sz w:val="24"/>
          <w:szCs w:val="24"/>
        </w:rPr>
        <w:t>.</w:t>
      </w:r>
    </w:p>
    <w:p w:rsidR="0087535D" w:rsidRPr="00AE45E2" w:rsidRDefault="0087535D" w:rsidP="004D0907">
      <w:pPr>
        <w:autoSpaceDE w:val="0"/>
        <w:autoSpaceDN w:val="0"/>
        <w:adjustRightInd w:val="0"/>
        <w:spacing w:after="0" w:line="240" w:lineRule="auto"/>
        <w:jc w:val="both"/>
        <w:rPr>
          <w:rFonts w:ascii="Times New Roman" w:eastAsia="AdvTimes" w:hAnsi="Times New Roman"/>
          <w:sz w:val="24"/>
          <w:szCs w:val="24"/>
        </w:rPr>
      </w:pPr>
    </w:p>
    <w:p w:rsidR="004D0907" w:rsidRPr="00AE45E2" w:rsidRDefault="004D0907" w:rsidP="004D0907">
      <w:pPr>
        <w:pStyle w:val="ListParagraph"/>
        <w:autoSpaceDE w:val="0"/>
        <w:autoSpaceDN w:val="0"/>
        <w:adjustRightInd w:val="0"/>
        <w:spacing w:after="0" w:line="240" w:lineRule="auto"/>
        <w:ind w:left="0"/>
        <w:jc w:val="both"/>
        <w:rPr>
          <w:rFonts w:ascii="Times New Roman" w:hAnsi="Times New Roman"/>
          <w:i/>
          <w:iCs/>
          <w:sz w:val="24"/>
          <w:szCs w:val="24"/>
        </w:rPr>
      </w:pPr>
      <w:r w:rsidRPr="00AE45E2">
        <w:rPr>
          <w:rFonts w:ascii="Times New Roman" w:hAnsi="Times New Roman"/>
          <w:color w:val="000000"/>
          <w:sz w:val="24"/>
          <w:szCs w:val="24"/>
        </w:rPr>
        <w:t xml:space="preserve">Hunger strike is a delicate situation and poses a threat to health and life, especially during prolonged strike. The year 2000 saw 57 prisoners and 7 outside supporters die out of hunger strike in Turkey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"10.1016/j.forsciint.2004.03.022", "ISBN" : "0379-0738 (Print)\\n0379-0738 (Linking)", "ISSN" : "03790738", "PMID" : "15485719", "abstract" : "Hunger strike is described as voluntary refusal of food and/or fluids. Prolonged starvation may produce many adverse events including even death in rare circumstances. Here, we present three fatal cases (all males, 25-38 years) died from hunger strike. In all corpses, obvious muscle wasting with reduced subcutaneous and internal fat deposits, and atrophy in some organs were demonstrated at autopsy. The extraordinary long starvation period before death could presumably be linked to the thiamine uptake in this period, which had been discontinued by all subjects before the death occurred. Prolonged caloric deficiency with subsequent complications such as multiple organ failure, severe sepsis and ventricular fibrillation could account as major causes of death in these subjects. The competence of the physicians working with hunger strikers about the processes and potential problems is of great importance since they have to acknowledge about them to their patients. ?? 2004 Elsevier Ireland Ltd. All rights reserved.", "author" : [ { "dropping-particle" : "", "family" : "Altun", "given" : "Gurcan", "non-dropping-particle" : "", "parse-names" : false, "suffix" : "" }, { "dropping-particle" : "", "family" : "Akansu", "given" : "Bulent", "non-dropping-particle" : "", "parse-names" : false, "suffix" : "" }, { "dropping-particle" : "", "family" : "Ugur Altun", "given" : "Betul", "non-dropping-particle" : "", "parse-names" : false, "suffix" : "" }, { "dropping-particle" : "", "family" : "Azmak", "given" : "Derya", "non-dropping-particle" : "", "parse-names" : false, "suffix" : "" }, { "dropping-particle" : "", "family" : "Yilmaz", "given" : "Ahmet", "non-dropping-particle" : "", "parse-names" : false, "suffix" : "" } ], "container-title" : "Forensic Science International", "id" : "ITEM-1", "issue" : "1", "issued" : { "date-parts" : [ [ "2004" ] ] }, "page" : "35-38", "title" : "Deaths due to hunger strike: Post-mortem findings", "type" : "article-journal", "volume" : "146" }, "uris" : [ "http://www.mendeley.com/documents/?uuid=12466918-78d6-4cfc-9a60-e34fff0bdee0" ] } ], "mendeley" : { "formattedCitation" : "(11)", "plainTextFormattedCitation" : "(11)", "previouslyFormattedCitation" : "(11)"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(11)</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The</w:t>
      </w:r>
      <w:r w:rsidRPr="00AE45E2">
        <w:rPr>
          <w:rFonts w:ascii="Times New Roman" w:eastAsia="MinionPro-Regular" w:hAnsi="Times New Roman"/>
          <w:sz w:val="24"/>
          <w:szCs w:val="24"/>
        </w:rPr>
        <w:t xml:space="preserve"> determined hunger striker, whether partially </w:t>
      </w:r>
      <w:ins w:id="13" w:author="Gebruiker" w:date="2017-08-01T17:36:00Z">
        <w:r w:rsidR="00286183">
          <w:rPr>
            <w:rFonts w:ascii="Times New Roman" w:eastAsia="MinionPro-Regular" w:hAnsi="Times New Roman"/>
            <w:sz w:val="24"/>
            <w:szCs w:val="24"/>
          </w:rPr>
          <w:t xml:space="preserve">(this means?) </w:t>
        </w:r>
      </w:ins>
      <w:r w:rsidRPr="00AE45E2">
        <w:rPr>
          <w:rFonts w:ascii="Times New Roman" w:eastAsia="MinionPro-Regular" w:hAnsi="Times New Roman"/>
          <w:sz w:val="24"/>
          <w:szCs w:val="24"/>
        </w:rPr>
        <w:t xml:space="preserve">or completely fasting, often deliberately refuses treatment in any form and accepts its consequences. </w:t>
      </w:r>
      <w:r w:rsidRPr="00AE45E2">
        <w:rPr>
          <w:rFonts w:ascii="Times New Roman" w:hAnsi="Times New Roman"/>
          <w:color w:val="000000"/>
          <w:sz w:val="24"/>
          <w:szCs w:val="24"/>
        </w:rPr>
        <w:t xml:space="preserve">However </w:t>
      </w:r>
      <w:ins w:id="14" w:author="Gebruiker" w:date="2017-08-01T17:36:00Z">
        <w:r w:rsidR="00286183">
          <w:rPr>
            <w:rFonts w:ascii="Times New Roman" w:hAnsi="Times New Roman"/>
            <w:color w:val="000000"/>
            <w:sz w:val="24"/>
            <w:szCs w:val="24"/>
          </w:rPr>
          <w:t xml:space="preserve">they (?) </w:t>
        </w:r>
      </w:ins>
      <w:r w:rsidRPr="00AE45E2">
        <w:rPr>
          <w:rFonts w:ascii="Times New Roman" w:eastAsia="MinionPro-Regular" w:hAnsi="Times New Roman"/>
          <w:sz w:val="24"/>
          <w:szCs w:val="24"/>
        </w:rPr>
        <w:t xml:space="preserve">depend on medical care to prevent any harm or illness .The </w:t>
      </w:r>
      <w:r w:rsidRPr="00AE45E2">
        <w:rPr>
          <w:rFonts w:ascii="Times New Roman" w:eastAsia="MinionPro-Regular" w:hAnsi="Times New Roman"/>
          <w:sz w:val="24"/>
          <w:szCs w:val="24"/>
        </w:rPr>
        <w:lastRenderedPageBreak/>
        <w:t xml:space="preserve">treating doctors </w:t>
      </w:r>
      <w:ins w:id="15" w:author="Gebruiker" w:date="2017-08-01T17:37:00Z">
        <w:r w:rsidR="00286183">
          <w:rPr>
            <w:rFonts w:ascii="Times New Roman" w:eastAsia="MinionPro-Regular" w:hAnsi="Times New Roman"/>
            <w:sz w:val="24"/>
            <w:szCs w:val="24"/>
          </w:rPr>
          <w:t xml:space="preserve">are faced with </w:t>
        </w:r>
        <w:proofErr w:type="spellStart"/>
        <w:r w:rsidR="00286183">
          <w:rPr>
            <w:rFonts w:ascii="Times New Roman" w:eastAsia="MinionPro-Regular" w:hAnsi="Times New Roman"/>
            <w:sz w:val="24"/>
            <w:szCs w:val="24"/>
          </w:rPr>
          <w:t>ethial</w:t>
        </w:r>
        <w:proofErr w:type="spellEnd"/>
        <w:r w:rsidR="00286183">
          <w:rPr>
            <w:rFonts w:ascii="Times New Roman" w:eastAsia="MinionPro-Regular" w:hAnsi="Times New Roman"/>
            <w:sz w:val="24"/>
            <w:szCs w:val="24"/>
          </w:rPr>
          <w:t xml:space="preserve"> </w:t>
        </w:r>
        <w:proofErr w:type="gramStart"/>
        <w:r w:rsidR="00286183">
          <w:rPr>
            <w:rFonts w:ascii="Times New Roman" w:eastAsia="MinionPro-Regular" w:hAnsi="Times New Roman"/>
            <w:sz w:val="24"/>
            <w:szCs w:val="24"/>
          </w:rPr>
          <w:t>dilemma</w:t>
        </w:r>
      </w:ins>
      <w:ins w:id="16" w:author="Gebruiker" w:date="2017-08-01T17:38:00Z">
        <w:r w:rsidR="00286183">
          <w:rPr>
            <w:rFonts w:ascii="Times New Roman" w:eastAsia="MinionPro-Regular" w:hAnsi="Times New Roman"/>
            <w:sz w:val="24"/>
            <w:szCs w:val="24"/>
          </w:rPr>
          <w:t>’s</w:t>
        </w:r>
      </w:ins>
      <w:proofErr w:type="gramEnd"/>
      <w:del w:id="17" w:author="Gebruiker" w:date="2017-08-01T17:38:00Z">
        <w:r w:rsidRPr="00AE45E2" w:rsidDel="00286183">
          <w:rPr>
            <w:rFonts w:ascii="Times New Roman" w:eastAsia="MinionPro-Regular" w:hAnsi="Times New Roman"/>
            <w:sz w:val="24"/>
            <w:szCs w:val="24"/>
          </w:rPr>
          <w:delText>often find themselves in ambivalence</w:delText>
        </w:r>
      </w:del>
      <w:r w:rsidRPr="00AE45E2">
        <w:rPr>
          <w:rFonts w:ascii="Times New Roman" w:eastAsia="MinionPro-Regular" w:hAnsi="Times New Roman"/>
          <w:sz w:val="24"/>
          <w:szCs w:val="24"/>
        </w:rPr>
        <w:t xml:space="preserve">. On one hand, they have a duty to save life, eliminate potential </w:t>
      </w:r>
      <w:del w:id="18" w:author="Gebruiker" w:date="2017-08-01T17:38:00Z">
        <w:r w:rsidRPr="00AE45E2" w:rsidDel="00286183">
          <w:rPr>
            <w:rFonts w:ascii="Times New Roman" w:eastAsia="MinionPro-Regular" w:hAnsi="Times New Roman"/>
            <w:sz w:val="24"/>
            <w:szCs w:val="24"/>
          </w:rPr>
          <w:delText xml:space="preserve">causative </w:delText>
        </w:r>
      </w:del>
      <w:r w:rsidRPr="00AE45E2">
        <w:rPr>
          <w:rFonts w:ascii="Times New Roman" w:eastAsia="MinionPro-Regular" w:hAnsi="Times New Roman"/>
          <w:sz w:val="24"/>
          <w:szCs w:val="24"/>
        </w:rPr>
        <w:t xml:space="preserve">medical harm and safeguard health while on the other, they also have to a duty to respect </w:t>
      </w:r>
      <w:ins w:id="19" w:author="Gebruiker" w:date="2017-08-01T17:38:00Z">
        <w:r w:rsidR="00286183">
          <w:rPr>
            <w:rFonts w:ascii="Times New Roman" w:eastAsia="MinionPro-Regular" w:hAnsi="Times New Roman"/>
            <w:sz w:val="24"/>
            <w:szCs w:val="24"/>
          </w:rPr>
          <w:t xml:space="preserve">the </w:t>
        </w:r>
      </w:ins>
      <w:r w:rsidRPr="00AE45E2">
        <w:rPr>
          <w:rFonts w:ascii="Times New Roman" w:eastAsia="MinionPro-Regular" w:hAnsi="Times New Roman"/>
          <w:sz w:val="24"/>
          <w:szCs w:val="24"/>
        </w:rPr>
        <w:t xml:space="preserve">patient’s </w:t>
      </w:r>
      <w:ins w:id="20" w:author="Gebruiker" w:date="2017-08-01T17:38:00Z">
        <w:r w:rsidR="00286183">
          <w:rPr>
            <w:rFonts w:ascii="Times New Roman" w:eastAsia="MinionPro-Regular" w:hAnsi="Times New Roman"/>
            <w:sz w:val="24"/>
            <w:szCs w:val="24"/>
          </w:rPr>
          <w:t xml:space="preserve">autonomy (including his/her </w:t>
        </w:r>
      </w:ins>
      <w:r w:rsidRPr="00AE45E2">
        <w:rPr>
          <w:rFonts w:ascii="Times New Roman" w:eastAsia="MinionPro-Regular" w:hAnsi="Times New Roman"/>
          <w:sz w:val="24"/>
          <w:szCs w:val="24"/>
        </w:rPr>
        <w:t xml:space="preserve">wish that </w:t>
      </w:r>
      <w:ins w:id="21" w:author="Gebruiker" w:date="2017-08-01T17:39:00Z">
        <w:r w:rsidR="00286183">
          <w:rPr>
            <w:rFonts w:ascii="Times New Roman" w:eastAsia="MinionPro-Regular" w:hAnsi="Times New Roman"/>
            <w:sz w:val="24"/>
            <w:szCs w:val="24"/>
          </w:rPr>
          <w:t xml:space="preserve">their </w:t>
        </w:r>
      </w:ins>
      <w:r w:rsidRPr="00AE45E2">
        <w:rPr>
          <w:rFonts w:ascii="Times New Roman" w:eastAsia="MinionPro-Regular" w:hAnsi="Times New Roman"/>
          <w:sz w:val="24"/>
          <w:szCs w:val="24"/>
        </w:rPr>
        <w:t>deliberately refus</w:t>
      </w:r>
      <w:ins w:id="22" w:author="Gebruiker" w:date="2017-08-01T17:39:00Z">
        <w:r w:rsidR="00286183">
          <w:rPr>
            <w:rFonts w:ascii="Times New Roman" w:eastAsia="MinionPro-Regular" w:hAnsi="Times New Roman"/>
            <w:sz w:val="24"/>
            <w:szCs w:val="24"/>
          </w:rPr>
          <w:t>al</w:t>
        </w:r>
      </w:ins>
      <w:del w:id="23" w:author="Gebruiker" w:date="2017-08-01T17:39:00Z">
        <w:r w:rsidRPr="00AE45E2" w:rsidDel="00286183">
          <w:rPr>
            <w:rFonts w:ascii="Times New Roman" w:eastAsia="MinionPro-Regular" w:hAnsi="Times New Roman"/>
            <w:sz w:val="24"/>
            <w:szCs w:val="24"/>
          </w:rPr>
          <w:delText>e</w:delText>
        </w:r>
      </w:del>
      <w:r w:rsidRPr="00AE45E2">
        <w:rPr>
          <w:rFonts w:ascii="Times New Roman" w:eastAsia="MinionPro-Regular" w:hAnsi="Times New Roman"/>
          <w:sz w:val="24"/>
          <w:szCs w:val="24"/>
        </w:rPr>
        <w:t xml:space="preserve"> </w:t>
      </w:r>
      <w:ins w:id="24" w:author="Gebruiker" w:date="2017-08-01T17:39:00Z">
        <w:r w:rsidR="00286183">
          <w:rPr>
            <w:rFonts w:ascii="Times New Roman" w:eastAsia="MinionPro-Regular" w:hAnsi="Times New Roman"/>
            <w:sz w:val="24"/>
            <w:szCs w:val="24"/>
          </w:rPr>
          <w:t xml:space="preserve">of </w:t>
        </w:r>
      </w:ins>
      <w:r w:rsidRPr="00AE45E2">
        <w:rPr>
          <w:rFonts w:ascii="Times New Roman" w:eastAsia="MinionPro-Regular" w:hAnsi="Times New Roman"/>
          <w:sz w:val="24"/>
          <w:szCs w:val="24"/>
        </w:rPr>
        <w:t>all medical treatment or interventions</w:t>
      </w:r>
      <w:ins w:id="25" w:author="Gebruiker" w:date="2017-08-01T17:39:00Z">
        <w:r w:rsidR="00286183">
          <w:rPr>
            <w:rFonts w:ascii="Times New Roman" w:eastAsia="MinionPro-Regular" w:hAnsi="Times New Roman"/>
            <w:sz w:val="24"/>
            <w:szCs w:val="24"/>
          </w:rPr>
          <w:t xml:space="preserve"> is respected</w:t>
        </w:r>
      </w:ins>
      <w:r w:rsidRPr="00AE45E2">
        <w:rPr>
          <w:rFonts w:ascii="Times New Roman" w:eastAsia="MinionPro-Regular" w:hAnsi="Times New Roman"/>
          <w:sz w:val="24"/>
          <w:szCs w:val="24"/>
        </w:rPr>
        <w:t xml:space="preserve">. This also means that the physician can intervene only when he/she is certain of </w:t>
      </w:r>
      <w:del w:id="26" w:author="Gebruiker" w:date="2017-08-01T17:40:00Z">
        <w:r w:rsidRPr="00AE45E2" w:rsidDel="00286183">
          <w:rPr>
            <w:rFonts w:ascii="Times New Roman" w:eastAsia="MinionPro-Regular" w:hAnsi="Times New Roman"/>
            <w:sz w:val="24"/>
            <w:szCs w:val="24"/>
          </w:rPr>
          <w:delText xml:space="preserve">their </w:delText>
        </w:r>
      </w:del>
      <w:ins w:id="27" w:author="Gebruiker" w:date="2017-08-01T17:40:00Z">
        <w:r w:rsidR="00286183" w:rsidRPr="00AE45E2">
          <w:rPr>
            <w:rFonts w:ascii="Times New Roman" w:eastAsia="MinionPro-Regular" w:hAnsi="Times New Roman"/>
            <w:sz w:val="24"/>
            <w:szCs w:val="24"/>
          </w:rPr>
          <w:t>the</w:t>
        </w:r>
        <w:r w:rsidR="00286183">
          <w:rPr>
            <w:rFonts w:ascii="Times New Roman" w:eastAsia="MinionPro-Regular" w:hAnsi="Times New Roman"/>
            <w:sz w:val="24"/>
            <w:szCs w:val="24"/>
          </w:rPr>
          <w:t>—</w:t>
        </w:r>
      </w:ins>
      <w:del w:id="28" w:author="Gebruiker" w:date="2017-08-01T17:40:00Z">
        <w:r w:rsidRPr="00AE45E2" w:rsidDel="00286183">
          <w:rPr>
            <w:rFonts w:ascii="Times New Roman" w:eastAsia="MinionPro-Regular" w:hAnsi="Times New Roman"/>
            <w:sz w:val="24"/>
            <w:szCs w:val="24"/>
          </w:rPr>
          <w:delText>wishes</w:delText>
        </w:r>
      </w:del>
      <w:ins w:id="29" w:author="Gebruiker" w:date="2017-08-01T17:40:00Z">
        <w:r w:rsidR="00286183">
          <w:rPr>
            <w:rFonts w:ascii="Times New Roman" w:eastAsia="MinionPro-Regular" w:hAnsi="Times New Roman"/>
            <w:sz w:val="24"/>
            <w:szCs w:val="24"/>
          </w:rPr>
          <w:t>competent will of the patient in hunger strike under their care</w:t>
        </w:r>
      </w:ins>
      <w:r w:rsidRPr="00AE45E2">
        <w:rPr>
          <w:rFonts w:ascii="Times New Roman" w:eastAsia="MinionPro-Regular" w:hAnsi="Times New Roman"/>
          <w:sz w:val="24"/>
          <w:szCs w:val="24"/>
        </w:rPr>
        <w:t xml:space="preserve">. But how do </w:t>
      </w:r>
      <w:del w:id="30" w:author="Gebruiker" w:date="2017-08-01T17:41:00Z">
        <w:r w:rsidRPr="00AE45E2" w:rsidDel="00B3449D">
          <w:rPr>
            <w:rFonts w:ascii="Times New Roman" w:eastAsia="MinionPro-Regular" w:hAnsi="Times New Roman"/>
            <w:sz w:val="24"/>
            <w:szCs w:val="24"/>
          </w:rPr>
          <w:delText xml:space="preserve">we </w:delText>
        </w:r>
      </w:del>
      <w:ins w:id="31" w:author="Gebruiker" w:date="2017-08-01T17:41:00Z">
        <w:r w:rsidR="00B3449D">
          <w:rPr>
            <w:rFonts w:ascii="Times New Roman" w:eastAsia="MinionPro-Regular" w:hAnsi="Times New Roman"/>
            <w:sz w:val="24"/>
            <w:szCs w:val="24"/>
          </w:rPr>
          <w:t>they</w:t>
        </w:r>
        <w:r w:rsidR="00B3449D" w:rsidRPr="00AE45E2">
          <w:rPr>
            <w:rFonts w:ascii="Times New Roman" w:eastAsia="MinionPro-Regular" w:hAnsi="Times New Roman"/>
            <w:sz w:val="24"/>
            <w:szCs w:val="24"/>
          </w:rPr>
          <w:t xml:space="preserve"> </w:t>
        </w:r>
      </w:ins>
      <w:r w:rsidRPr="00AE45E2">
        <w:rPr>
          <w:rFonts w:ascii="Times New Roman" w:eastAsia="MinionPro-Regular" w:hAnsi="Times New Roman"/>
          <w:sz w:val="24"/>
          <w:szCs w:val="24"/>
        </w:rPr>
        <w:t>ascertain what is certain and what about the uncertain</w:t>
      </w:r>
      <w:ins w:id="32" w:author="Gebruiker" w:date="2017-08-01T17:41:00Z">
        <w:r w:rsidR="00B3449D">
          <w:rPr>
            <w:rFonts w:ascii="Times New Roman" w:eastAsia="MinionPro-Regular" w:hAnsi="Times New Roman"/>
            <w:sz w:val="24"/>
            <w:szCs w:val="24"/>
          </w:rPr>
          <w:t xml:space="preserve"> about their will</w:t>
        </w:r>
      </w:ins>
      <w:r w:rsidRPr="00AE45E2">
        <w:rPr>
          <w:rFonts w:ascii="Times New Roman" w:eastAsia="MinionPro-Regular" w:hAnsi="Times New Roman"/>
          <w:sz w:val="24"/>
          <w:szCs w:val="24"/>
        </w:rPr>
        <w:t>?</w:t>
      </w:r>
    </w:p>
    <w:p w:rsidR="004D0907" w:rsidRDefault="004D0907" w:rsidP="004D0907">
      <w:pPr>
        <w:pStyle w:val="ListParagraph"/>
        <w:autoSpaceDE w:val="0"/>
        <w:autoSpaceDN w:val="0"/>
        <w:adjustRightInd w:val="0"/>
        <w:spacing w:after="0" w:line="240" w:lineRule="auto"/>
        <w:ind w:left="0"/>
        <w:jc w:val="both"/>
        <w:rPr>
          <w:rFonts w:ascii="Times New Roman" w:hAnsi="Times New Roman"/>
          <w:color w:val="000000"/>
          <w:sz w:val="24"/>
          <w:szCs w:val="24"/>
        </w:rPr>
      </w:pPr>
      <w:r w:rsidRPr="00AE45E2">
        <w:rPr>
          <w:rFonts w:ascii="Times New Roman" w:hAnsi="Times New Roman"/>
          <w:color w:val="000000"/>
          <w:sz w:val="24"/>
          <w:szCs w:val="24"/>
        </w:rPr>
        <w:t xml:space="preserve">Although </w:t>
      </w:r>
      <w:ins w:id="33" w:author="Gebruiker" w:date="2017-08-01T17:41:00Z">
        <w:r w:rsidR="00B3449D">
          <w:rPr>
            <w:rFonts w:ascii="Times New Roman" w:hAnsi="Times New Roman"/>
            <w:color w:val="000000"/>
            <w:sz w:val="24"/>
            <w:szCs w:val="24"/>
          </w:rPr>
          <w:t xml:space="preserve">a </w:t>
        </w:r>
      </w:ins>
      <w:r w:rsidRPr="00AE45E2">
        <w:rPr>
          <w:rFonts w:ascii="Times New Roman" w:hAnsi="Times New Roman"/>
          <w:color w:val="000000"/>
          <w:sz w:val="24"/>
          <w:szCs w:val="24"/>
        </w:rPr>
        <w:t xml:space="preserve">hunger strike is a voluntary act, peer pressure or coercion can </w:t>
      </w:r>
      <w:del w:id="34" w:author="Gebruiker" w:date="2017-08-01T17:41:00Z">
        <w:r w:rsidRPr="00AE45E2" w:rsidDel="00B3449D">
          <w:rPr>
            <w:rFonts w:ascii="Times New Roman" w:hAnsi="Times New Roman"/>
            <w:color w:val="000000"/>
            <w:sz w:val="24"/>
            <w:szCs w:val="24"/>
          </w:rPr>
          <w:delText>supersede.</w:delText>
        </w:r>
      </w:del>
      <w:ins w:id="35" w:author="Gebruiker" w:date="2017-08-01T17:41:00Z">
        <w:r w:rsidR="00B3449D">
          <w:rPr>
            <w:rFonts w:ascii="Times New Roman" w:hAnsi="Times New Roman"/>
            <w:color w:val="000000"/>
            <w:sz w:val="24"/>
            <w:szCs w:val="24"/>
          </w:rPr>
          <w:t>have decisive influence.</w:t>
        </w:r>
      </w:ins>
      <w:r w:rsidRPr="00AE45E2">
        <w:rPr>
          <w:rFonts w:ascii="Times New Roman" w:hAnsi="Times New Roman"/>
          <w:color w:val="000000"/>
          <w:sz w:val="24"/>
          <w:szCs w:val="24"/>
        </w:rPr>
        <w:t xml:space="preserve"> The validity of advance directive is also marked</w:t>
      </w:r>
      <w:ins w:id="36" w:author="Gebruiker" w:date="2017-08-01T17:42:00Z">
        <w:r w:rsidR="00B3449D">
          <w:rPr>
            <w:rFonts w:ascii="Times New Roman" w:hAnsi="Times New Roman"/>
            <w:color w:val="000000"/>
            <w:sz w:val="24"/>
            <w:szCs w:val="24"/>
          </w:rPr>
          <w:t xml:space="preserve"> (I don’t understand this sentence)</w:t>
        </w:r>
      </w:ins>
      <w:r w:rsidRPr="00AE45E2">
        <w:rPr>
          <w:rFonts w:ascii="Times New Roman" w:hAnsi="Times New Roman"/>
          <w:color w:val="000000"/>
          <w:sz w:val="24"/>
          <w:szCs w:val="24"/>
        </w:rPr>
        <w:t xml:space="preserve">. </w:t>
      </w:r>
    </w:p>
    <w:p w:rsidR="0087535D" w:rsidRPr="00AE45E2" w:rsidRDefault="0087535D" w:rsidP="004D0907">
      <w:pPr>
        <w:pStyle w:val="ListParagraph"/>
        <w:autoSpaceDE w:val="0"/>
        <w:autoSpaceDN w:val="0"/>
        <w:adjustRightInd w:val="0"/>
        <w:spacing w:after="0" w:line="240" w:lineRule="auto"/>
        <w:ind w:left="0"/>
        <w:jc w:val="both"/>
        <w:rPr>
          <w:rFonts w:ascii="Times New Roman" w:hAnsi="Times New Roman"/>
          <w:color w:val="000000"/>
          <w:sz w:val="24"/>
          <w:szCs w:val="24"/>
        </w:rPr>
      </w:pPr>
    </w:p>
    <w:p w:rsidR="004D0907" w:rsidRPr="00AE45E2" w:rsidRDefault="004D0907" w:rsidP="004D0907">
      <w:pPr>
        <w:spacing w:line="240" w:lineRule="auto"/>
        <w:jc w:val="both"/>
        <w:rPr>
          <w:rFonts w:ascii="Times New Roman" w:hAnsi="Times New Roman"/>
          <w:sz w:val="24"/>
          <w:szCs w:val="24"/>
        </w:rPr>
      </w:pPr>
      <w:r w:rsidRPr="00AE45E2">
        <w:rPr>
          <w:rFonts w:ascii="Times New Roman" w:eastAsia="Optima" w:hAnsi="Times New Roman"/>
          <w:sz w:val="24"/>
          <w:szCs w:val="24"/>
        </w:rPr>
        <w:t xml:space="preserve">The core issues of </w:t>
      </w:r>
      <w:r w:rsidRPr="00AE45E2">
        <w:rPr>
          <w:rFonts w:ascii="Times New Roman" w:hAnsi="Times New Roman"/>
          <w:sz w:val="24"/>
          <w:szCs w:val="24"/>
        </w:rPr>
        <w:t>autonomy, beneficence and sanctity of life revolve around hunger strike and l</w:t>
      </w:r>
      <w:r w:rsidRPr="00AE45E2">
        <w:rPr>
          <w:rFonts w:ascii="Times New Roman" w:eastAsia="Optima" w:hAnsi="Times New Roman"/>
          <w:sz w:val="24"/>
          <w:szCs w:val="24"/>
        </w:rPr>
        <w:t xml:space="preserve">ead to ethical dilemmas which can be further complicated by </w:t>
      </w:r>
      <w:r w:rsidRPr="00AE45E2">
        <w:rPr>
          <w:rFonts w:ascii="Times New Roman" w:hAnsi="Times New Roman"/>
          <w:sz w:val="24"/>
          <w:szCs w:val="24"/>
        </w:rPr>
        <w:t xml:space="preserve">competency of the patient, dignity, vulnerability, informed consent, advance directives with care. </w:t>
      </w:r>
      <w:r w:rsidRPr="00AE45E2">
        <w:rPr>
          <w:rFonts w:ascii="Times New Roman" w:hAnsi="Times New Roman"/>
          <w:sz w:val="24"/>
          <w:szCs w:val="24"/>
          <w:lang w:eastAsia="nl-BE"/>
        </w:rPr>
        <w:t>Hence, t</w:t>
      </w:r>
      <w:r w:rsidRPr="00AE45E2">
        <w:rPr>
          <w:rFonts w:ascii="Times New Roman" w:eastAsia="Optima" w:hAnsi="Times New Roman"/>
          <w:sz w:val="24"/>
          <w:szCs w:val="24"/>
        </w:rPr>
        <w:t>he purpose of this study is to explore the ethical dilemmas of a physician when dealing with an adult civilian hunger striker and address them. The UNESCO Universal Declaration on Bioethics and Human Rights is taken as a framework as it provides guidelines of principles and procedures from an individual to a State even to formulate legislation, policies or other instruments when needed</w:t>
      </w:r>
      <w:ins w:id="37" w:author="Gebruiker" w:date="2017-08-01T17:45:00Z">
        <w:r w:rsidR="00B3449D">
          <w:rPr>
            <w:rFonts w:ascii="Times New Roman" w:eastAsia="Optima" w:hAnsi="Times New Roman"/>
            <w:sz w:val="24"/>
            <w:szCs w:val="24"/>
          </w:rPr>
          <w:t xml:space="preserve"> ( I find this an insufficient explanation why this </w:t>
        </w:r>
        <w:proofErr w:type="spellStart"/>
        <w:r w:rsidR="00B3449D">
          <w:rPr>
            <w:rFonts w:ascii="Times New Roman" w:eastAsia="Optima" w:hAnsi="Times New Roman"/>
            <w:sz w:val="24"/>
            <w:szCs w:val="24"/>
          </w:rPr>
          <w:t>weas</w:t>
        </w:r>
        <w:proofErr w:type="spellEnd"/>
        <w:r w:rsidR="00B3449D">
          <w:rPr>
            <w:rFonts w:ascii="Times New Roman" w:eastAsia="Optima" w:hAnsi="Times New Roman"/>
            <w:sz w:val="24"/>
            <w:szCs w:val="24"/>
          </w:rPr>
          <w:t xml:space="preserve"> chosen; see also my comment in the abstract) </w:t>
        </w:r>
      </w:ins>
      <w:r w:rsidRPr="00AE45E2">
        <w:rPr>
          <w:rFonts w:ascii="Times New Roman" w:eastAsia="Optima" w:hAnsi="Times New Roman"/>
          <w:sz w:val="24"/>
          <w:szCs w:val="24"/>
        </w:rPr>
        <w:t xml:space="preserve"> </w:t>
      </w:r>
      <w:r w:rsidRPr="00AE45E2">
        <w:rPr>
          <w:rFonts w:ascii="Times New Roman" w:eastAsia="Optima" w:hAnsi="Times New Roman"/>
          <w:sz w:val="24"/>
          <w:szCs w:val="24"/>
        </w:rPr>
        <w:fldChar w:fldCharType="begin" w:fldLock="1"/>
      </w:r>
      <w:r w:rsidRPr="00AE45E2">
        <w:rPr>
          <w:rFonts w:ascii="Times New Roman" w:eastAsia="Optima" w:hAnsi="Times New Roman"/>
          <w:sz w:val="24"/>
          <w:szCs w:val="24"/>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eastAsia="Optima" w:hAnsi="Times New Roman"/>
          <w:sz w:val="24"/>
          <w:szCs w:val="24"/>
        </w:rPr>
        <w:fldChar w:fldCharType="separate"/>
      </w:r>
      <w:r w:rsidRPr="00AE45E2">
        <w:rPr>
          <w:rFonts w:ascii="Times New Roman" w:eastAsia="Optima" w:hAnsi="Times New Roman"/>
          <w:noProof/>
          <w:sz w:val="24"/>
          <w:szCs w:val="24"/>
        </w:rPr>
        <w:t>(17)</w:t>
      </w:r>
      <w:r w:rsidRPr="00AE45E2">
        <w:rPr>
          <w:rFonts w:ascii="Times New Roman" w:eastAsia="Optima" w:hAnsi="Times New Roman"/>
          <w:sz w:val="24"/>
          <w:szCs w:val="24"/>
        </w:rPr>
        <w:fldChar w:fldCharType="end"/>
      </w:r>
      <w:r w:rsidRPr="00AE45E2">
        <w:rPr>
          <w:rFonts w:ascii="Times New Roman" w:eastAsia="Optima" w:hAnsi="Times New Roman"/>
          <w:sz w:val="24"/>
          <w:szCs w:val="24"/>
        </w:rPr>
        <w:t xml:space="preserve">. This paper expects to help the physicians in adjunct to WMA Declaration of Malta on Hunger Strikers, by providing a deeper </w:t>
      </w:r>
      <w:r w:rsidRPr="00AE45E2">
        <w:rPr>
          <w:rFonts w:ascii="Times New Roman" w:hAnsi="Times New Roman"/>
          <w:sz w:val="24"/>
          <w:szCs w:val="24"/>
        </w:rPr>
        <w:t>understanding and awareness of the ethical situation both normative and meta ethics. However, i</w:t>
      </w:r>
      <w:r w:rsidRPr="00AE45E2">
        <w:rPr>
          <w:rFonts w:ascii="Times New Roman" w:eastAsia="Optima" w:hAnsi="Times New Roman"/>
          <w:sz w:val="24"/>
          <w:szCs w:val="24"/>
        </w:rPr>
        <w:t>t does not discuss the ethical dilemmas involved in the care of children</w:t>
      </w:r>
      <w:ins w:id="38" w:author="Gebruiker" w:date="2017-08-01T17:46:00Z">
        <w:r w:rsidR="00B3449D">
          <w:rPr>
            <w:rFonts w:ascii="Times New Roman" w:eastAsia="Optima" w:hAnsi="Times New Roman"/>
            <w:sz w:val="24"/>
            <w:szCs w:val="24"/>
          </w:rPr>
          <w:t xml:space="preserve"> (pregnant women?)</w:t>
        </w:r>
      </w:ins>
      <w:r w:rsidRPr="00AE45E2">
        <w:rPr>
          <w:rFonts w:ascii="Times New Roman" w:eastAsia="Optima" w:hAnsi="Times New Roman"/>
          <w:sz w:val="24"/>
          <w:szCs w:val="24"/>
        </w:rPr>
        <w:t>, detainees or prisoners who practice hunger strike. Such situations, in fact, pose peculiar issues that would deserve separate analysis and discussion.</w:t>
      </w:r>
      <w:ins w:id="39" w:author="Gebruiker" w:date="2017-08-01T17:47:00Z">
        <w:r w:rsidR="00B3449D">
          <w:rPr>
            <w:rFonts w:ascii="Times New Roman" w:eastAsia="Optima" w:hAnsi="Times New Roman"/>
            <w:sz w:val="24"/>
            <w:szCs w:val="24"/>
          </w:rPr>
          <w:t xml:space="preserve"> (</w:t>
        </w:r>
        <w:proofErr w:type="gramStart"/>
        <w:r w:rsidR="00B3449D">
          <w:rPr>
            <w:rFonts w:ascii="Times New Roman" w:eastAsia="Optima" w:hAnsi="Times New Roman"/>
            <w:sz w:val="24"/>
            <w:szCs w:val="24"/>
          </w:rPr>
          <w:t>author</w:t>
        </w:r>
        <w:proofErr w:type="gramEnd"/>
        <w:r w:rsidR="00B3449D">
          <w:rPr>
            <w:rFonts w:ascii="Times New Roman" w:eastAsia="Optima" w:hAnsi="Times New Roman"/>
            <w:sz w:val="24"/>
            <w:szCs w:val="24"/>
          </w:rPr>
          <w:t xml:space="preserve"> does not explain why these categories, which are facing actually the most difficult dilemma’s, and on which most literature and guidelines are based, are excluded)</w:t>
        </w:r>
      </w:ins>
    </w:p>
    <w:p w:rsidR="004D0907" w:rsidRPr="00AE45E2" w:rsidRDefault="004D0907" w:rsidP="004D0907">
      <w:pPr>
        <w:spacing w:after="0" w:line="240" w:lineRule="auto"/>
        <w:jc w:val="both"/>
        <w:rPr>
          <w:rFonts w:ascii="Times New Roman" w:eastAsia="Optima" w:hAnsi="Times New Roman"/>
          <w:b/>
          <w:sz w:val="24"/>
          <w:szCs w:val="24"/>
        </w:rPr>
      </w:pPr>
      <w:r w:rsidRPr="00AE45E2">
        <w:rPr>
          <w:rFonts w:ascii="Times New Roman" w:eastAsia="Optima" w:hAnsi="Times New Roman"/>
          <w:b/>
          <w:sz w:val="24"/>
          <w:szCs w:val="24"/>
        </w:rPr>
        <w:t>Objectives:</w:t>
      </w:r>
    </w:p>
    <w:p w:rsidR="004D0907" w:rsidRPr="00AE45E2" w:rsidRDefault="004D0907" w:rsidP="004D0907">
      <w:pPr>
        <w:pStyle w:val="ListParagraph"/>
        <w:numPr>
          <w:ilvl w:val="0"/>
          <w:numId w:val="1"/>
        </w:numPr>
        <w:spacing w:after="0" w:line="240" w:lineRule="auto"/>
        <w:jc w:val="both"/>
        <w:rPr>
          <w:rFonts w:ascii="Times New Roman" w:eastAsia="Optima" w:hAnsi="Times New Roman"/>
          <w:sz w:val="24"/>
          <w:szCs w:val="24"/>
        </w:rPr>
      </w:pPr>
      <w:r w:rsidRPr="00AE45E2">
        <w:rPr>
          <w:rFonts w:ascii="Times New Roman" w:eastAsia="Optima" w:hAnsi="Times New Roman"/>
          <w:sz w:val="24"/>
          <w:szCs w:val="24"/>
        </w:rPr>
        <w:t>To identify the ethical issues of a physician involved in the care of an adult civilian hunger striker except prisoners, detainees or minors.</w:t>
      </w:r>
    </w:p>
    <w:p w:rsidR="004D0907" w:rsidRPr="00AE45E2" w:rsidRDefault="004D0907" w:rsidP="004D0907">
      <w:pPr>
        <w:pStyle w:val="ListParagraph"/>
        <w:numPr>
          <w:ilvl w:val="0"/>
          <w:numId w:val="1"/>
        </w:numPr>
        <w:spacing w:line="240" w:lineRule="auto"/>
        <w:jc w:val="both"/>
        <w:rPr>
          <w:rFonts w:ascii="Times New Roman" w:hAnsi="Times New Roman"/>
          <w:sz w:val="24"/>
          <w:szCs w:val="24"/>
        </w:rPr>
      </w:pPr>
      <w:r w:rsidRPr="00AE45E2">
        <w:rPr>
          <w:rFonts w:ascii="Times New Roman" w:eastAsia="Optima" w:hAnsi="Times New Roman"/>
          <w:sz w:val="24"/>
          <w:szCs w:val="24"/>
        </w:rPr>
        <w:t xml:space="preserve">To address those ethical issues with reference to the UNESCO Universal Declaration on Bioethics and Human Rights. </w:t>
      </w:r>
    </w:p>
    <w:p w:rsidR="004D0907" w:rsidRPr="00AE45E2" w:rsidRDefault="004D0907" w:rsidP="004D0907">
      <w:pPr>
        <w:spacing w:after="0" w:line="240" w:lineRule="auto"/>
        <w:jc w:val="both"/>
        <w:rPr>
          <w:rFonts w:ascii="Times New Roman" w:hAnsi="Times New Roman"/>
          <w:b/>
          <w:sz w:val="24"/>
          <w:szCs w:val="24"/>
        </w:rPr>
      </w:pPr>
      <w:r w:rsidRPr="00AE45E2">
        <w:rPr>
          <w:rFonts w:ascii="Times New Roman" w:hAnsi="Times New Roman"/>
          <w:b/>
          <w:sz w:val="24"/>
          <w:szCs w:val="24"/>
        </w:rPr>
        <w:t>Methodology:</w:t>
      </w:r>
    </w:p>
    <w:p w:rsidR="004D0907" w:rsidRPr="00AE45E2" w:rsidRDefault="004D0907" w:rsidP="004D0907">
      <w:pPr>
        <w:spacing w:after="0" w:line="240" w:lineRule="auto"/>
        <w:jc w:val="both"/>
        <w:rPr>
          <w:rFonts w:ascii="Times New Roman" w:hAnsi="Times New Roman"/>
          <w:sz w:val="24"/>
          <w:szCs w:val="24"/>
        </w:rPr>
      </w:pPr>
      <w:r w:rsidRPr="00AE45E2">
        <w:rPr>
          <w:rFonts w:ascii="Times New Roman" w:hAnsi="Times New Roman"/>
          <w:sz w:val="24"/>
          <w:szCs w:val="24"/>
        </w:rPr>
        <w:t>A literature search and review on relevant articles were done to have a broader understanding of ethical challenges faced by a physician in the care of a hunger striker. The databases PubMed and Google Scholar were searched using the keywords: ‘</w:t>
      </w:r>
      <w:r w:rsidRPr="00AE45E2">
        <w:rPr>
          <w:rFonts w:ascii="Times New Roman" w:eastAsia="Times New Roman" w:hAnsi="Times New Roman"/>
          <w:sz w:val="24"/>
          <w:szCs w:val="24"/>
        </w:rPr>
        <w:t>hunger strike’, ‘fasting’, ‘medical ethics’, ‘</w:t>
      </w:r>
      <w:r w:rsidRPr="00AE45E2">
        <w:rPr>
          <w:rFonts w:ascii="Times New Roman" w:hAnsi="Times New Roman"/>
          <w:sz w:val="24"/>
          <w:szCs w:val="24"/>
        </w:rPr>
        <w:t xml:space="preserve">ethical dilemma’, ‘physician’s responsibilities’ and </w:t>
      </w:r>
      <w:r w:rsidRPr="00AE45E2">
        <w:rPr>
          <w:rFonts w:ascii="Times New Roman" w:eastAsia="Times New Roman" w:hAnsi="Times New Roman"/>
          <w:sz w:val="24"/>
          <w:szCs w:val="24"/>
        </w:rPr>
        <w:t>‘human rights’</w:t>
      </w:r>
      <w:r w:rsidRPr="00AE45E2">
        <w:rPr>
          <w:rFonts w:ascii="Times New Roman" w:hAnsi="Times New Roman"/>
          <w:sz w:val="24"/>
          <w:szCs w:val="24"/>
        </w:rPr>
        <w:t>. The review was conducted from December 2015 to April 2016. Only full text articles published in English were reviewed. Those articles which did not discuss</w:t>
      </w:r>
      <w:del w:id="40" w:author="Gebruiker" w:date="2017-08-01T17:48:00Z">
        <w:r w:rsidRPr="00AE45E2" w:rsidDel="00B3449D">
          <w:rPr>
            <w:rFonts w:ascii="Times New Roman" w:hAnsi="Times New Roman"/>
            <w:sz w:val="24"/>
            <w:szCs w:val="24"/>
          </w:rPr>
          <w:delText>ed</w:delText>
        </w:r>
      </w:del>
      <w:r w:rsidRPr="00AE45E2">
        <w:rPr>
          <w:rFonts w:ascii="Times New Roman" w:hAnsi="Times New Roman"/>
          <w:sz w:val="24"/>
          <w:szCs w:val="24"/>
        </w:rPr>
        <w:t xml:space="preserve"> </w:t>
      </w:r>
      <w:del w:id="41" w:author="Gebruiker" w:date="2017-08-01T17:48:00Z">
        <w:r w:rsidRPr="00AE45E2" w:rsidDel="00B3449D">
          <w:rPr>
            <w:rFonts w:ascii="Times New Roman" w:hAnsi="Times New Roman"/>
            <w:sz w:val="24"/>
            <w:szCs w:val="24"/>
          </w:rPr>
          <w:delText xml:space="preserve">on </w:delText>
        </w:r>
      </w:del>
      <w:r w:rsidRPr="00AE45E2">
        <w:rPr>
          <w:rFonts w:ascii="Times New Roman" w:hAnsi="Times New Roman"/>
          <w:sz w:val="24"/>
          <w:szCs w:val="24"/>
        </w:rPr>
        <w:t xml:space="preserve">the medical and ethical aspects of hunger strike were excluded. The ethical dilemmas were then analyzed and addressed referring to the </w:t>
      </w:r>
      <w:r w:rsidRPr="00AE45E2">
        <w:rPr>
          <w:rFonts w:ascii="Times New Roman" w:eastAsia="Optima" w:hAnsi="Times New Roman"/>
          <w:sz w:val="24"/>
          <w:szCs w:val="24"/>
        </w:rPr>
        <w:t>UNESCO Universal Declaration of Bioethics and Human Rights which encompasses the basic aspect of a relationship between a human being and medicine, as human dignity, rights, v</w:t>
      </w:r>
      <w:r w:rsidRPr="00AE45E2">
        <w:rPr>
          <w:rFonts w:ascii="Times New Roman" w:hAnsi="Times New Roman"/>
          <w:sz w:val="24"/>
          <w:szCs w:val="24"/>
        </w:rPr>
        <w:t>ulnerability, justice and social responsibility.</w:t>
      </w:r>
    </w:p>
    <w:p w:rsidR="004D0907" w:rsidRPr="00AE45E2" w:rsidRDefault="004D0907" w:rsidP="004D0907">
      <w:pPr>
        <w:spacing w:after="0" w:line="240" w:lineRule="auto"/>
        <w:jc w:val="both"/>
        <w:rPr>
          <w:rFonts w:ascii="Times New Roman" w:eastAsia="Optima" w:hAnsi="Times New Roman"/>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sz w:val="24"/>
          <w:szCs w:val="24"/>
        </w:rPr>
      </w:pPr>
      <w:r w:rsidRPr="00AE45E2">
        <w:rPr>
          <w:rFonts w:ascii="Times New Roman" w:hAnsi="Times New Roman"/>
          <w:b/>
          <w:sz w:val="24"/>
          <w:szCs w:val="24"/>
        </w:rPr>
        <w:t>Role of a physician</w:t>
      </w:r>
    </w:p>
    <w:p w:rsidR="004D0907" w:rsidRPr="00AE45E2" w:rsidRDefault="004D0907" w:rsidP="004D0907">
      <w:pPr>
        <w:autoSpaceDE w:val="0"/>
        <w:autoSpaceDN w:val="0"/>
        <w:adjustRightInd w:val="0"/>
        <w:spacing w:after="0" w:line="240" w:lineRule="auto"/>
        <w:jc w:val="both"/>
        <w:rPr>
          <w:rFonts w:ascii="Times New Roman" w:hAnsi="Times New Roman"/>
          <w:sz w:val="24"/>
          <w:szCs w:val="24"/>
        </w:rPr>
      </w:pPr>
      <w:r w:rsidRPr="00AE45E2">
        <w:rPr>
          <w:rFonts w:ascii="Times New Roman" w:hAnsi="Times New Roman"/>
          <w:sz w:val="24"/>
          <w:szCs w:val="24"/>
        </w:rPr>
        <w:t xml:space="preserve">The WMA Declaration of Geneva on Hippocratic Oath pledges physicians to have an utmost respect for human life thereby prioritizing health of a patient and hence is highly considered. It is the responsibility if a physician to treat and save life of a patient whenever their health </w:t>
      </w:r>
      <w:r w:rsidRPr="00AE45E2">
        <w:rPr>
          <w:rFonts w:ascii="Times New Roman" w:hAnsi="Times New Roman"/>
          <w:sz w:val="24"/>
          <w:szCs w:val="24"/>
        </w:rPr>
        <w:lastRenderedPageBreak/>
        <w:t xml:space="preserve">deteriorates. One should not be judged or discriminated on any basis such as disease, ethnicity, gender, nationality and political affiliation and confidentiality is to be ensured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"URL" : "https://www.wma.net/policies-post/wma-declaration-of-geneva/", "accessed" : { "date-parts" : [ [ "2017", "5", "24" ] ] }, "id" : "ITEM-1", "issued" : { "date-parts" : [ [ "0" ] ] }, "title" : "WMA Declaration of Geneva \u2013 WMA \u2013 The World Medical Association", "type" : "webpage" }, "uris" : [ "http://www.mendeley.com/documents/?uuid=f28cdac2-82ca-319e-ac1e-290b33d769b6" ] } ], "mendeley" : { "formattedCitation" : "(18)", "manualFormatting" : "(18)", "plainTextFormattedCitation" : "(18)", "previouslyFormattedCitation" : "(18)"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(18)</w:t>
      </w:r>
      <w:r w:rsidRPr="00AE45E2">
        <w:rPr>
          <w:rFonts w:ascii="Times New Roman" w:hAnsi="Times New Roman"/>
          <w:sz w:val="24"/>
          <w:szCs w:val="24"/>
        </w:rPr>
        <w:fldChar w:fldCharType="end"/>
      </w:r>
      <w:r w:rsidRPr="00AE45E2">
        <w:rPr>
          <w:rFonts w:ascii="Times New Roman" w:hAnsi="Times New Roman"/>
          <w:sz w:val="24"/>
          <w:szCs w:val="24"/>
        </w:rPr>
        <w:t xml:space="preserve">. </w:t>
      </w:r>
    </w:p>
    <w:p w:rsidR="004D0907" w:rsidRDefault="004D0907" w:rsidP="004D0907">
      <w:pPr>
        <w:autoSpaceDE w:val="0"/>
        <w:autoSpaceDN w:val="0"/>
        <w:adjustRightInd w:val="0"/>
        <w:spacing w:after="0" w:line="240" w:lineRule="auto"/>
        <w:jc w:val="both"/>
        <w:rPr>
          <w:rFonts w:ascii="Times New Roman" w:hAnsi="Times New Roman"/>
          <w:sz w:val="24"/>
          <w:szCs w:val="24"/>
        </w:rPr>
      </w:pPr>
      <w:r w:rsidRPr="00AE45E2">
        <w:rPr>
          <w:rFonts w:ascii="Times New Roman" w:hAnsi="Times New Roman"/>
          <w:sz w:val="24"/>
          <w:szCs w:val="24"/>
        </w:rPr>
        <w:t xml:space="preserve">The </w:t>
      </w:r>
      <w:r w:rsidRPr="00AE45E2">
        <w:rPr>
          <w:rFonts w:ascii="Times New Roman" w:hAnsi="Times New Roman"/>
          <w:bCs/>
          <w:sz w:val="24"/>
          <w:szCs w:val="24"/>
        </w:rPr>
        <w:t xml:space="preserve">WMA International Code of Medical ethics suggests </w:t>
      </w:r>
      <w:r w:rsidRPr="00AE45E2">
        <w:rPr>
          <w:rFonts w:ascii="Times New Roman" w:hAnsi="Times New Roman"/>
          <w:sz w:val="24"/>
          <w:szCs w:val="24"/>
        </w:rPr>
        <w:t xml:space="preserve">a physician to act in the patients' best interest while respecting their rights and preferences.  Physician should judge independently and do what is best for the patient in terms of their own regard while maintaining highest standard of care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"URL" : "https://www.wma.net/policies-post/wma-international-code-of-medical-ethics/", "accessed" : { "date-parts" : [ [ "2017", "5", "24" ] ] }, "id" : "ITEM-1", "issued" : { "date-parts" : [ [ "0" ] ] }, "title" : "WMA International Code of Medical Ethics \u2013 WMA \u2013 The World Medical Association", "type" : "webpage" }, "uris" : [ "http://www.mendeley.com/documents/?uuid=77fc3b49-f43f-3bb5-81af-803dead13147" ] } ], "mendeley" : { "formattedCitation" : "(19)", "manualFormatting" : "(19)", "plainTextFormattedCitation" : "(19)", "previouslyFormattedCitation" : "(19)"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(19)</w:t>
      </w:r>
      <w:r w:rsidRPr="00AE45E2">
        <w:rPr>
          <w:rFonts w:ascii="Times New Roman" w:hAnsi="Times New Roman"/>
          <w:sz w:val="24"/>
          <w:szCs w:val="24"/>
        </w:rPr>
        <w:fldChar w:fldCharType="end"/>
      </w:r>
      <w:r w:rsidRPr="00AE45E2">
        <w:rPr>
          <w:rFonts w:ascii="Times New Roman" w:hAnsi="Times New Roman"/>
          <w:sz w:val="24"/>
          <w:szCs w:val="24"/>
        </w:rPr>
        <w:t xml:space="preserve">. When a competent adult patient voluntarily refuses lifesaving treatment on the moral, religious, cultural grounds or conscience, he/she cannot be forcefully treated against his will. The principle of beneficence also requires physicians to an act in the benefit of the patient but respect for his autonomy contradicts it when a valid and informed refusal has been made. </w:t>
      </w:r>
    </w:p>
    <w:p w:rsidR="0087535D" w:rsidRPr="00AE45E2" w:rsidRDefault="0087535D" w:rsidP="004D0907">
      <w:pPr>
        <w:autoSpaceDE w:val="0"/>
        <w:autoSpaceDN w:val="0"/>
        <w:adjustRightInd w:val="0"/>
        <w:spacing w:after="0" w:line="240" w:lineRule="auto"/>
        <w:jc w:val="both"/>
        <w:rPr>
          <w:rFonts w:ascii="Times New Roman" w:hAnsi="Times New Roman"/>
          <w:sz w:val="24"/>
          <w:szCs w:val="24"/>
        </w:rPr>
      </w:pPr>
    </w:p>
    <w:p w:rsidR="004D0907" w:rsidRDefault="004D0907" w:rsidP="004D0907">
      <w:p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eastAsia="MinionPro-Regular" w:hAnsi="Times New Roman"/>
          <w:sz w:val="24"/>
          <w:szCs w:val="24"/>
        </w:rPr>
        <w:t xml:space="preserve">The WMA Declaration of Malta on Hunger Strikers was developed to guide physicians to provide ethically sound professional care in 1992 which was revised in 2006. </w:t>
      </w:r>
      <w:r w:rsidRPr="00AE45E2">
        <w:rPr>
          <w:rFonts w:ascii="Times New Roman" w:hAnsi="Times New Roman"/>
          <w:color w:val="1A1C1E"/>
          <w:sz w:val="24"/>
          <w:szCs w:val="24"/>
        </w:rPr>
        <w:t xml:space="preserve">It values the obligation of physician towards an individual, hence, </w:t>
      </w:r>
      <w:r w:rsidRPr="00AE45E2">
        <w:rPr>
          <w:rFonts w:ascii="Times New Roman" w:eastAsia="MinionPro-Regular" w:hAnsi="Times New Roman"/>
          <w:sz w:val="24"/>
          <w:szCs w:val="24"/>
        </w:rPr>
        <w:t xml:space="preserve">recommends a physician to </w:t>
      </w:r>
      <w:r w:rsidRPr="00AE45E2">
        <w:rPr>
          <w:rFonts w:ascii="Times New Roman" w:hAnsi="Times New Roman"/>
          <w:color w:val="1A1C1E"/>
          <w:sz w:val="24"/>
          <w:szCs w:val="24"/>
        </w:rPr>
        <w:t xml:space="preserve">respect their wish, prevent coercion or maltreatment and protest if it occurs. Advance instructions are to be followed unless they were made under coercion and force feeding contrary to an informed consent and voluntary refusal is unjustifiable and prohibited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"URL" : "https://www.wma.net/policies-post/wma-declaration-of-malta-on-hunger-strikers/", "accessed" : { "date-parts" : [ [ "2017", "5", "24" ] ] }, "id" : "ITEM-1", "issued" : { "date-parts" : [ [ "0" ] ] }, "title" : "WMA Declaration of Malta on Hunger Strikers \u2013 WMA \u2013 The World Medical Association", "type" : "webpage" }, "uris" : [ "http://www.mendeley.com/documents/?uuid=d0c5cfd9-ee29-358c-a0e9-dfd947723991" ] } ], "mendeley" : { "formattedCitation" : "(1)", "plainTextFormattedCitation" : "(1)", "previouslyFormattedCitation" : "(1)"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(1)</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w:t>
      </w:r>
      <w:ins w:id="42" w:author="Gebruiker" w:date="2017-08-01T17:50:00Z">
        <w:r w:rsidR="00B3449D">
          <w:rPr>
            <w:rFonts w:ascii="Times New Roman" w:hAnsi="Times New Roman"/>
            <w:color w:val="1A1C1E"/>
            <w:sz w:val="24"/>
            <w:szCs w:val="24"/>
          </w:rPr>
          <w:t xml:space="preserve"> This is a strange sequence: the WMA declaration of T</w:t>
        </w:r>
      </w:ins>
      <w:ins w:id="43" w:author="Gebruiker" w:date="2017-08-01T17:51:00Z">
        <w:r w:rsidR="00B3449D">
          <w:rPr>
            <w:rFonts w:ascii="Times New Roman" w:hAnsi="Times New Roman"/>
            <w:color w:val="1A1C1E"/>
            <w:sz w:val="24"/>
            <w:szCs w:val="24"/>
          </w:rPr>
          <w:t>okyo of 1975 came first, the WMA declaration of Malta came later. Author does</w:t>
        </w:r>
        <w:r w:rsidR="00476BC7">
          <w:rPr>
            <w:rFonts w:ascii="Times New Roman" w:hAnsi="Times New Roman"/>
            <w:color w:val="1A1C1E"/>
            <w:sz w:val="24"/>
            <w:szCs w:val="24"/>
          </w:rPr>
          <w:t xml:space="preserve"> </w:t>
        </w:r>
      </w:ins>
      <w:ins w:id="44" w:author="Gebruiker" w:date="2017-08-01T17:52:00Z">
        <w:r w:rsidR="00476BC7">
          <w:rPr>
            <w:rFonts w:ascii="Times New Roman" w:hAnsi="Times New Roman"/>
            <w:color w:val="1A1C1E"/>
            <w:sz w:val="24"/>
            <w:szCs w:val="24"/>
          </w:rPr>
          <w:t xml:space="preserve">not </w:t>
        </w:r>
      </w:ins>
      <w:ins w:id="45" w:author="Gebruiker" w:date="2017-08-01T17:51:00Z">
        <w:r w:rsidR="00B3449D">
          <w:rPr>
            <w:rFonts w:ascii="Times New Roman" w:hAnsi="Times New Roman"/>
            <w:color w:val="1A1C1E"/>
            <w:sz w:val="24"/>
            <w:szCs w:val="24"/>
          </w:rPr>
          <w:t xml:space="preserve">sufficiently reflect on the differences </w:t>
        </w:r>
      </w:ins>
      <w:ins w:id="46" w:author="Gebruiker" w:date="2017-08-01T17:52:00Z">
        <w:r w:rsidR="00B3449D">
          <w:rPr>
            <w:rFonts w:ascii="Times New Roman" w:hAnsi="Times New Roman"/>
            <w:color w:val="1A1C1E"/>
            <w:sz w:val="24"/>
            <w:szCs w:val="24"/>
          </w:rPr>
          <w:t>and historical development.</w:t>
        </w:r>
      </w:ins>
    </w:p>
    <w:p w:rsidR="0087535D" w:rsidRPr="00AE45E2" w:rsidRDefault="0087535D" w:rsidP="004D0907">
      <w:pPr>
        <w:autoSpaceDE w:val="0"/>
        <w:autoSpaceDN w:val="0"/>
        <w:adjustRightInd w:val="0"/>
        <w:spacing w:after="0" w:line="240" w:lineRule="auto"/>
        <w:jc w:val="both"/>
        <w:rPr>
          <w:rFonts w:ascii="Times New Roman" w:hAnsi="Times New Roman"/>
          <w:color w:val="1A1C1E"/>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sz w:val="24"/>
          <w:szCs w:val="24"/>
        </w:rPr>
      </w:pPr>
      <w:r w:rsidRPr="00AE45E2">
        <w:rPr>
          <w:rFonts w:ascii="Times New Roman" w:eastAsia="MinionPro-Regular" w:hAnsi="Times New Roman"/>
          <w:sz w:val="24"/>
          <w:szCs w:val="24"/>
        </w:rPr>
        <w:t>The WMA Declaration of Tokyo-</w:t>
      </w:r>
      <w:r w:rsidRPr="00AE45E2">
        <w:rPr>
          <w:rFonts w:ascii="Times New Roman" w:hAnsi="Times New Roman"/>
          <w:bCs/>
          <w:sz w:val="24"/>
          <w:szCs w:val="24"/>
        </w:rPr>
        <w:t>Guidelines for Physicians Concerning Torture and other Cruel, Inhuman or Degrading Treatment or Punishment in Relation to Detention and Imprisonment</w:t>
      </w:r>
      <w:r w:rsidRPr="00AE45E2">
        <w:rPr>
          <w:rFonts w:ascii="Times New Roman" w:eastAsia="MinionPro-Regular" w:hAnsi="Times New Roman"/>
          <w:sz w:val="24"/>
          <w:szCs w:val="24"/>
        </w:rPr>
        <w:t xml:space="preserve"> prohibits</w:t>
      </w:r>
      <w:r w:rsidRPr="00AE45E2">
        <w:rPr>
          <w:rFonts w:ascii="Times New Roman" w:hAnsi="Times New Roman"/>
          <w:sz w:val="24"/>
          <w:szCs w:val="24"/>
        </w:rPr>
        <w:t xml:space="preserve"> natural, artificial or force feeding of hunger striking inmates against their wish. The decision to voluntarily refuse nutrition by a competent hunger striker after learning</w:t>
      </w:r>
      <w:ins w:id="47" w:author="Gebruiker" w:date="2017-08-01T17:52:00Z">
        <w:r w:rsidR="00476BC7">
          <w:rPr>
            <w:rFonts w:ascii="Times New Roman" w:hAnsi="Times New Roman"/>
            <w:sz w:val="24"/>
            <w:szCs w:val="24"/>
          </w:rPr>
          <w:t xml:space="preserve"> (?; after </w:t>
        </w:r>
      </w:ins>
      <w:ins w:id="48" w:author="Gebruiker" w:date="2017-08-01T17:53:00Z">
        <w:r w:rsidR="00476BC7">
          <w:rPr>
            <w:rFonts w:ascii="Times New Roman" w:hAnsi="Times New Roman"/>
            <w:sz w:val="24"/>
            <w:szCs w:val="24"/>
          </w:rPr>
          <w:t>having</w:t>
        </w:r>
      </w:ins>
      <w:ins w:id="49" w:author="Gebruiker" w:date="2017-08-01T17:52:00Z">
        <w:r w:rsidR="00476BC7">
          <w:rPr>
            <w:rFonts w:ascii="Times New Roman" w:hAnsi="Times New Roman"/>
            <w:sz w:val="24"/>
            <w:szCs w:val="24"/>
          </w:rPr>
          <w:t xml:space="preserve"> </w:t>
        </w:r>
      </w:ins>
      <w:ins w:id="50" w:author="Gebruiker" w:date="2017-08-01T17:53:00Z">
        <w:r w:rsidR="00476BC7">
          <w:rPr>
            <w:rFonts w:ascii="Times New Roman" w:hAnsi="Times New Roman"/>
            <w:sz w:val="24"/>
            <w:szCs w:val="24"/>
          </w:rPr>
          <w:t>been adequately been informed about)</w:t>
        </w:r>
      </w:ins>
      <w:r w:rsidRPr="00AE45E2">
        <w:rPr>
          <w:rFonts w:ascii="Times New Roman" w:hAnsi="Times New Roman"/>
          <w:sz w:val="24"/>
          <w:szCs w:val="24"/>
        </w:rPr>
        <w:t xml:space="preserve"> the consequences is to be respected and </w:t>
      </w:r>
      <w:r w:rsidRPr="00AE45E2">
        <w:rPr>
          <w:rFonts w:ascii="Times New Roman" w:eastAsia="MinionPro-Regular" w:hAnsi="Times New Roman"/>
          <w:sz w:val="24"/>
          <w:szCs w:val="24"/>
        </w:rPr>
        <w:t>that doctors must never ignore or participate in such acts</w:t>
      </w:r>
      <w:r w:rsidRPr="00AE45E2">
        <w:rPr>
          <w:rFonts w:ascii="Times New Roman" w:hAnsi="Times New Roman"/>
          <w:sz w:val="24"/>
          <w:szCs w:val="24"/>
        </w:rPr>
        <w:t xml:space="preserve">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"URL" : "https://www.wma.net/policies-post/wma-declaration-of-tokyo-guidelines-for-physicians-concerning-torture-and-other-cruel-inhuman-or-degrading-treatment-or-punishment-in-relation-to-detention-and-imprisonment/", "accessed" : { "date-parts" : [ [ "2017", "5", "24" ] ] }, "id" : "ITEM-1", "issued" : { "date-parts" : [ [ "0" ] ] }, "title" : "WMA Declaration of Tokyo \u2013 Guidelines for Physicians Concerning Torture and other Cruel, Inhuman or Degrading Treatment or Punishment in Relation to Detention and Imprisonment \u2013 WMA \u2013 The World Medical Association", "type" : "webpage" }, "uris" : [ "http://www.mendeley.com/documents/?uuid=b0faf89f-cd37-33b4-99ca-62f806240af3" ] } ], "mendeley" : { "formattedCitation" : "(20)", "manualFormatting" : "(20)", "plainTextFormattedCitation" : "(20)", "previouslyFormattedCitation" : "(20)"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(20)</w:t>
      </w:r>
      <w:r w:rsidRPr="00AE45E2">
        <w:rPr>
          <w:rFonts w:ascii="Times New Roman" w:hAnsi="Times New Roman"/>
          <w:sz w:val="24"/>
          <w:szCs w:val="24"/>
        </w:rPr>
        <w:fldChar w:fldCharType="end"/>
      </w:r>
      <w:r w:rsidRPr="00AE45E2">
        <w:rPr>
          <w:rFonts w:ascii="Times New Roman" w:hAnsi="Times New Roman"/>
          <w:sz w:val="24"/>
          <w:szCs w:val="24"/>
        </w:rPr>
        <w:t>.</w:t>
      </w:r>
    </w:p>
    <w:p w:rsidR="004D0907" w:rsidRPr="00AE45E2" w:rsidRDefault="004D0907" w:rsidP="004D0907">
      <w:pPr>
        <w:autoSpaceDE w:val="0"/>
        <w:autoSpaceDN w:val="0"/>
        <w:adjustRightInd w:val="0"/>
        <w:spacing w:after="0" w:line="240" w:lineRule="auto"/>
        <w:ind w:left="360"/>
        <w:jc w:val="both"/>
        <w:rPr>
          <w:rFonts w:ascii="Times New Roman" w:hAnsi="Times New Roman"/>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color w:val="000000"/>
          <w:sz w:val="24"/>
          <w:szCs w:val="24"/>
        </w:rPr>
      </w:pPr>
      <w:r w:rsidRPr="00AE45E2">
        <w:rPr>
          <w:rFonts w:ascii="Times New Roman" w:hAnsi="Times New Roman"/>
          <w:b/>
          <w:color w:val="000000"/>
          <w:sz w:val="24"/>
          <w:szCs w:val="24"/>
        </w:rPr>
        <w:t xml:space="preserve">Ethical issues in various circumstances  </w:t>
      </w:r>
    </w:p>
    <w:p w:rsidR="0087535D" w:rsidRDefault="004D0907" w:rsidP="004D0907">
      <w:p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sz w:val="24"/>
          <w:szCs w:val="24"/>
        </w:rPr>
        <w:t xml:space="preserve">Doctors involved in the care of hunger striker need to understand the complex physical, psychosocial circumstances and </w:t>
      </w:r>
      <w:r w:rsidRPr="00AE45E2">
        <w:rPr>
          <w:rFonts w:ascii="Times New Roman" w:hAnsi="Times New Roman"/>
          <w:color w:val="000000"/>
          <w:sz w:val="24"/>
          <w:szCs w:val="24"/>
        </w:rPr>
        <w:t>potential problems. The ethical challenges are obvious when dealing with inmates on hunger strike whose basic human rights are compromised. However, the challenges are still noteworthy when dealing with an adult civilian hunger striker who can freely exercise his/her rights</w:t>
      </w:r>
      <w:ins w:id="51" w:author="Gebruiker" w:date="2017-08-01T17:55:00Z">
        <w:r w:rsidR="00476BC7">
          <w:rPr>
            <w:rFonts w:ascii="Times New Roman" w:hAnsi="Times New Roman"/>
            <w:color w:val="000000"/>
            <w:sz w:val="24"/>
            <w:szCs w:val="24"/>
          </w:rPr>
          <w:t xml:space="preserve"> (explain!)</w:t>
        </w:r>
      </w:ins>
      <w:r w:rsidRPr="00AE45E2">
        <w:rPr>
          <w:rFonts w:ascii="Times New Roman" w:hAnsi="Times New Roman"/>
          <w:color w:val="000000"/>
          <w:sz w:val="24"/>
          <w:szCs w:val="24"/>
        </w:rPr>
        <w:t>. Ethical dilemma can emerge from the moment a physician patient relationship is established.</w:t>
      </w:r>
      <w:ins w:id="52" w:author="Gebruiker" w:date="2017-08-01T17:55:00Z">
        <w:r w:rsidR="00476BC7">
          <w:rPr>
            <w:rFonts w:ascii="Times New Roman" w:hAnsi="Times New Roman"/>
            <w:color w:val="000000"/>
            <w:sz w:val="24"/>
            <w:szCs w:val="24"/>
          </w:rPr>
          <w:t xml:space="preserve"> (I miss the explicit mentioning of the position of the treating physician: often the </w:t>
        </w:r>
        <w:proofErr w:type="spellStart"/>
        <w:r w:rsidR="00476BC7">
          <w:rPr>
            <w:rFonts w:ascii="Times New Roman" w:hAnsi="Times New Roman"/>
            <w:color w:val="000000"/>
            <w:sz w:val="24"/>
            <w:szCs w:val="24"/>
          </w:rPr>
          <w:t>hungerstriker</w:t>
        </w:r>
        <w:proofErr w:type="spellEnd"/>
        <w:r w:rsidR="00476BC7">
          <w:rPr>
            <w:rFonts w:ascii="Times New Roman" w:hAnsi="Times New Roman"/>
            <w:color w:val="000000"/>
            <w:sz w:val="24"/>
            <w:szCs w:val="24"/>
          </w:rPr>
          <w:t xml:space="preserve"> experiences the doctor as part of the </w:t>
        </w:r>
      </w:ins>
      <w:ins w:id="53" w:author="Gebruiker" w:date="2017-08-01T17:56:00Z">
        <w:r w:rsidR="00476BC7">
          <w:rPr>
            <w:rFonts w:ascii="Times New Roman" w:hAnsi="Times New Roman"/>
            <w:color w:val="000000"/>
            <w:sz w:val="24"/>
            <w:szCs w:val="24"/>
          </w:rPr>
          <w:t xml:space="preserve">“system” that he/she opposes; this perception affects the </w:t>
        </w:r>
      </w:ins>
      <w:ins w:id="54" w:author="Gebruiker" w:date="2017-08-01T17:57:00Z">
        <w:r w:rsidR="00476BC7">
          <w:rPr>
            <w:rFonts w:ascii="Times New Roman" w:hAnsi="Times New Roman"/>
            <w:color w:val="000000"/>
            <w:sz w:val="24"/>
            <w:szCs w:val="24"/>
          </w:rPr>
          <w:t>–</w:t>
        </w:r>
      </w:ins>
      <w:ins w:id="55" w:author="Gebruiker" w:date="2017-08-01T17:56:00Z">
        <w:r w:rsidR="00476BC7">
          <w:rPr>
            <w:rFonts w:ascii="Times New Roman" w:hAnsi="Times New Roman"/>
            <w:color w:val="000000"/>
            <w:sz w:val="24"/>
            <w:szCs w:val="24"/>
          </w:rPr>
          <w:t xml:space="preserve"> preferably </w:t>
        </w:r>
      </w:ins>
      <w:ins w:id="56" w:author="Gebruiker" w:date="2017-08-01T17:58:00Z">
        <w:r w:rsidR="00476BC7">
          <w:rPr>
            <w:rFonts w:ascii="Times New Roman" w:hAnsi="Times New Roman"/>
            <w:color w:val="000000"/>
            <w:sz w:val="24"/>
            <w:szCs w:val="24"/>
          </w:rPr>
          <w:t>independent</w:t>
        </w:r>
      </w:ins>
      <w:ins w:id="57" w:author="Gebruiker" w:date="2017-08-01T17:57:00Z">
        <w:r w:rsidR="00476BC7">
          <w:rPr>
            <w:rFonts w:ascii="Times New Roman" w:hAnsi="Times New Roman"/>
            <w:color w:val="000000"/>
            <w:sz w:val="24"/>
            <w:szCs w:val="24"/>
          </w:rPr>
          <w:t xml:space="preserve"> </w:t>
        </w:r>
      </w:ins>
      <w:ins w:id="58" w:author="Gebruiker" w:date="2017-08-01T17:58:00Z">
        <w:r w:rsidR="00476BC7">
          <w:rPr>
            <w:rFonts w:ascii="Times New Roman" w:hAnsi="Times New Roman"/>
            <w:color w:val="000000"/>
            <w:sz w:val="24"/>
            <w:szCs w:val="24"/>
          </w:rPr>
          <w:t>–</w:t>
        </w:r>
      </w:ins>
      <w:ins w:id="59" w:author="Gebruiker" w:date="2017-08-01T17:57:00Z">
        <w:r w:rsidR="00476BC7">
          <w:rPr>
            <w:rFonts w:ascii="Times New Roman" w:hAnsi="Times New Roman"/>
            <w:color w:val="000000"/>
            <w:sz w:val="24"/>
            <w:szCs w:val="24"/>
          </w:rPr>
          <w:t xml:space="preserve"> position </w:t>
        </w:r>
      </w:ins>
      <w:ins w:id="60" w:author="Gebruiker" w:date="2017-08-01T17:58:00Z">
        <w:r w:rsidR="00476BC7">
          <w:rPr>
            <w:rFonts w:ascii="Times New Roman" w:hAnsi="Times New Roman"/>
            <w:color w:val="000000"/>
            <w:sz w:val="24"/>
            <w:szCs w:val="24"/>
          </w:rPr>
          <w:t>of the treating physician)</w:t>
        </w:r>
      </w:ins>
    </w:p>
    <w:p w:rsidR="004D0907" w:rsidRPr="00AE45E2" w:rsidRDefault="004D0907" w:rsidP="004D0907">
      <w:p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000000"/>
          <w:sz w:val="24"/>
          <w:szCs w:val="24"/>
        </w:rPr>
        <w:t xml:space="preserve"> </w:t>
      </w:r>
    </w:p>
    <w:p w:rsidR="004D0907" w:rsidRPr="00AE45E2" w:rsidRDefault="004D0907" w:rsidP="004D0907">
      <w:p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A physician sees hunger striker when their health deteriorates and needs medical intervention. The patient has a right to accept or refuse such treatment. There has been a significant discussion in medical practice regarding the importance of the patients’ right for self-determination individual responsibility. But when their preferences do not coalesce with that of physician’s moral obligation it leads to ethical dilemmas. Despite the presence of clear and revised international guidelines, it still persists</w:t>
      </w:r>
      <w:ins w:id="61" w:author="Gebruiker" w:date="2017-08-01T17:59:00Z">
        <w:r w:rsidR="00476BC7">
          <w:rPr>
            <w:rFonts w:ascii="Times New Roman" w:hAnsi="Times New Roman"/>
            <w:color w:val="000000"/>
            <w:sz w:val="24"/>
            <w:szCs w:val="24"/>
          </w:rPr>
          <w:t xml:space="preserve"> (explain)</w:t>
        </w:r>
      </w:ins>
      <w:r w:rsidRPr="00AE45E2">
        <w:rPr>
          <w:rFonts w:ascii="Times New Roman" w:hAnsi="Times New Roman"/>
          <w:color w:val="000000"/>
          <w:sz w:val="24"/>
          <w:szCs w:val="24"/>
        </w:rPr>
        <w:t xml:space="preserve">. The following ethical issues have been identified from the literature:  </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000000"/>
          <w:sz w:val="24"/>
          <w:szCs w:val="24"/>
        </w:rPr>
        <w:t xml:space="preserve">The struggle of balance between principles: autonomy and beneficence or </w:t>
      </w:r>
      <w:r w:rsidRPr="00AE45E2">
        <w:rPr>
          <w:rFonts w:ascii="Times New Roman" w:hAnsi="Times New Roman"/>
          <w:color w:val="1A1C1E"/>
          <w:sz w:val="24"/>
          <w:szCs w:val="24"/>
        </w:rPr>
        <w:t>non-maleficence,</w:t>
      </w:r>
      <w:r w:rsidRPr="00AE45E2">
        <w:rPr>
          <w:rFonts w:ascii="Times New Roman" w:hAnsi="Times New Roman"/>
          <w:color w:val="000000"/>
          <w:sz w:val="24"/>
          <w:szCs w:val="24"/>
        </w:rPr>
        <w:t xml:space="preserve"> when a competent adult civilian hunger striker continues to hunger strike and refuses medical intervention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"10.1016/j.pec.2008.10.016", "ISBN" : "1873-5134 (Electronic)\\r0738-3991 (Linking)", "ISSN" : "07383991", "PMID" : "19286344", "author" : [ { "dropping-particle" : "V.", "family" : "Strom", "given" : "Charles", "non-dropping-particle" : "", "parse-names" : false, "suffix" : "" } ], "container-title" : "Patient Education and Counseling", "id" : "ITEM-1", "issue" : "1", "issued" : { "date-parts" : [ [ "2009" ] ] }, "page" : "3-4", "title" : "How a hunger strike taught me to listen", "type" : "article-journal", "volume" : "76" }, "uris" : [ "http://www.mendeley.com/documents/?uuid=ee510b12-f709-4cf1-8238-4cffee30246d" ] }, { "id" : "ITEM-2", "itemData" : { "DOI" : "10.1002/eat.1075", "ISBN" : "0276-3478 (Print)\\r0276-3478 (Linking)", "ISSN" : "02763478", "PMID" : "11449456", "abstract" : "OBJECTIVE: To present food refusal in old age as a means of attempting to control the outcome of intergenerational family conflicts. METHOD: Two cases are described. RESULTS: Food refusal does not necessarily arise in the context of a classical eating disorder but may represent a form of protest, or hunger strike. DISCUSSION: Food refusal is seen as distinct from a pure anorectic pattern of behavior. It may be a separate psychobehavioral entity in old age. Behavioral methods may help to encourage a resolution by setting clear limits and encouraging patients to share responsibility in decision making.", "author" : [ { "dropping-particle" : "", "family" : "Duggal", "given" : "Anita", "non-dropping-particle" : "", "parse-names" : false, "suffix" : "" }, { "dropping-particle" : "", "family" : "Lawrence", "given" : "Robert M.", "non-dropping-particle" : "", "parse-names" : false, "suffix" : "" } ], "container-title" : "International Journal of Eating Disorders", "id" : "ITEM-2", "issue" : "2", "issued" : { "date-parts" : [ [ "2001" ] ] }, "page" : "213-216", "title" : "Aspects of food refusal in the elderly: The \"hunger strike\"", "type" : "article-journal", "volume" : "30" }, "uris" : [ "http://www.mendeley.com/documents/?uuid=4b1e78f4-c839-42e6-aa6a-0c4876367aa5" ] }, { "id" : "ITEM-3", "itemData" : { "DOI" : "10.1136/bmj.311.7013.1114", "ISSN" : "0959-8138", "PMID" : "7580700", "author" : [ { "dropping-particle" : "", "family" : "Annas", "given" : "George J", "non-dropping-particle" : "", "parse-names" : false, "suffix" : "" } ], "container-title" : "BMJ (Clinical research ed.)", "id" : "ITEM-3", "issue" : "7013", "issued" : { "date-parts" : [ [ "1995", "10", "28" ] ] }, "page" : "1114-5", "publisher" : "British Medical Journal Publishing Group", "title" : "Hunger strikes. Can the Dutch teach us anything?", "type" : "article-journal", "volume" : "311" }, "uris" : [ "http://www.mendeley.com/documents/?uuid=2188eca6-95d4-3605-ae6c-1d3aac94bd09" ] } ], "mendeley" : { "formattedCitation" : "(21\u201323)", "plainTextFormattedCitation" : "(21\u201323)", "previouslyFormattedCitation" : "(21\u201323)"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(21–23)</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1A1C1E"/>
          <w:sz w:val="24"/>
          <w:szCs w:val="24"/>
        </w:rPr>
        <w:t xml:space="preserve">Force feeding a competent hunger striker against his/her wish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"OCTOBER 10, 2006", "URL" : "http://www.thehindu.com/todays-paper/tp-opinion/does-anybody-care-about-manipur/article3058900.ece", "accessed" : { "date-parts" : [ [ "2017", "5", "24" ] ] }, "author" : [ { "dropping-particle" : "", "family" : "Varadarajan", "given" : "Siddharth", "non-dropping-particle" : "", "parse-names" : false, "suffix" : "" } ], "container-title" : "The Hindu ", "id" : "ITEM-1", "issued" : { "date-parts" : [ [ "2006" ] ] }, "title" : "Does anybody care about Manipur? - OPINION - The Hindu", "type" : "webpage" }, "uris" : [ "http://www.mendeley.com/documents/?uuid=82baaff6-ca74-336f-9894-4fc8a8362ef7" ] } ], "mendeley" : { "formattedCitation" : "(24)", "plainTextFormattedCitation" : "(24)", "previouslyFormattedCitation" : "(24)"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(24)</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000000"/>
          <w:sz w:val="24"/>
          <w:szCs w:val="24"/>
        </w:rPr>
        <w:lastRenderedPageBreak/>
        <w:t xml:space="preserve">Maintaining confidentiality of the patient while sharing information with mass media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"10.1080/07448489909595678", "ISBN" : "0744-8481 (Print)\\r0744-8481 (Linking)", "ISSN" : "0744-8481 (Print)", "PMID" : "10500371", "abstract" : "When the health center encountered a student hunger strike, an initial search for medical information regarding fasting provided very little on which to build management decisions. The result of a more thorough evaluation of starvation literature is presented, along with survey responses from students who fasted. Starvation may produce many adverse events, including death. Yet, according to reports, acaloric fasts that include full water intake seem to be readily tolerated for 2 weeks in young, healthy adults. Our students included juice, sports drinks, and vitamins in their diets and completed their strike without major problems. Supplementation with carbohydrates and vitamins may improve the safety or comfort of a hunger striker, but clear proof of this effect does not exist.", "author" : [ { "dropping-particle" : "", "family" : "Dixon", "given" : "William C.", "non-dropping-particle" : "", "parse-names" : false, "suffix" : "" } ], "container-title" : "Journal of American College Health", "id" : "ITEM-1", "issue" : "2", "issued" : { "date-parts" : [ [ "1999" ] ] }, "page" : "87-90", "title" : "Hunger Strikes: Preventing harm to students", "type" : "article-journal", "volume" : "48" }, "uris" : [ "http://www.mendeley.com/documents/?uuid=704c2a6a-fff1-4ba5-b11f-135ae02854e5" ] } ], "mendeley" : { "formattedCitation" : "(25)", "plainTextFormattedCitation" : "(25)", "previouslyFormattedCitation" : "(25)"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(25)</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1A1C1E"/>
          <w:sz w:val="24"/>
          <w:szCs w:val="24"/>
        </w:rPr>
        <w:t xml:space="preserve">Psychological pressure from supporters, peers and media coverage which compels the striker to continue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"10.1016/S0140-6736(84)91941-X", "ISSN" : "01406736", "abstract" : "A movement opposing the nuclear arms race asked for medical surveillance of four people intending to go without food for an unlimited period. The course of fasting was uneventful until day 28 - 35, when weight loss reached 18%. In one subject fasting was ended on day 38 owing to development of Wernicke's encephalopathy; the others agreed to suspend their fast by day 40. The presence of physicians, offered under defined conditions, may have contributed to the timely cessation of this protest. ?? 1984.", "author" : [ { "dropping-particle" : "", "family" : "Frommel", "given" : "Dominique", "non-dropping-particle" : "", "parse-names" : false, "suffix" : "" }, { "dropping-particle" : "", "family" : "Questiaux", "given" : "Elisabeth", "non-dropping-particle" : "", "parse-names" : false, "suffix" : "" }, { "dropping-particle" : "", "family" : "Gautier", "given" : "Marthe", "non-dropping-particle" : "", "parse-names" : false, "suffix" : "" }, { "dropping-particle" : "", "family" : "Schwarzenberg", "given" : "Leon", "non-dropping-particle" : "", "parse-names" : false, "suffix" : "" } ], "container-title" : "The Lancet", "id" : "ITEM-1", "issue" : "8392", "issued" : { "date-parts" : [ [ "1984" ] ] }, "page" : "1451-1452", "title" : "Voluntary Total Fasting: a Challenge for the Medical Community", "type" : "article-journal", "volume" : "323" }, "uris" : [ "http://www.mendeley.com/documents/?uuid=1d79e1ec-3a71-4d60-84d6-6f46a2071cbb" ] }, { "id" : "ITEM-2", "itemData" : { "DOI" : "10.1136/jme.29.4.243", "ISBN" : "0306-6800", "ISSN" : "0306-6800", "PMID" : "12930863", "abstract" : "OBJECTIVE: To evaluate existing ethical guidelines for the treatment of hunger strikers in light of findings on psychological changes that accompany the cessation of food intake. DESIGN: Electronic databases were searched for (a) editorials and ethical proclamations on hunger strikers and their treatment; (b) studies of voluntary and involuntary starvation, and (c) legal cases pertaining to hunger striking. Additional studies were gathered in a snowball fashion from the published material cited in these databases. Material was included if it (a) provided ethical or legal guidelines; (b) shed light on psychological changes accompanying starvation, or (c) illustrated the practice of hunger striking. Authors' observations, opinions, and conclusions were noted. CONCLUSIONS: Although the heterogeneous nature of the sources precluded statistical analysis, starvation appears to be accompanied by marked psychological changes. Some changes clearly impair competence, in which case physicians are advised to follow advance directives obtained early in the hunger strike. More problematic are increases in impulsivity and aggressivity, changes which, while not impairing competence, enhance the likelihood that patients will starve themselves to death.", "author" : [ { "dropping-particle" : "", "family" : "Fessler", "given" : "D M T", "non-dropping-particle" : "", "parse-names" : false, "suffix" : "" } ], "container-title" : "Journal of medical ethics", "id" : "ITEM-2", "issue" : "4", "issued" : { "date-parts" : [ [ "2003" ] ] }, "page" : "243-247", "title" : "The implications of starvation induced psychological changes for the ethical treatment of hunger strikers.", "type" : "article-journal", "volume" : "29" }, "uris" : [ "http://www.mendeley.com/documents/?uuid=83bab3cf-ca85-4ecc-a1ca-35c1be1eec27" ] } ], "mendeley" : { "formattedCitation" : "(8,26)", "plainTextFormattedCitation" : "(8,26)", "previouslyFormattedCitation" : "(8,26)"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(8,26)</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w:t>
      </w:r>
    </w:p>
    <w:p w:rsidR="004D0907" w:rsidRPr="00AE45E2" w:rsidRDefault="004D0907" w:rsidP="004D0907">
      <w:pPr>
        <w:numPr>
          <w:ilvl w:val="0"/>
          <w:numId w:val="2"/>
        </w:num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 xml:space="preserve">Should a physician still intervene during an encounter with an unconscious hunger striker who has previously declared refusal of nutrition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"ISBN" : "0962-9564", "ISSN" : "0962-9564", "PMID" : "12705250", "abstract" : "In the last year many prisoners and their supporters in Turkey have gone on hunger strike. This paper from a Turkish physician and ethicist discusses problems faced by physicians. It is followed by a background note on the situation in Turkey and, more generally, on medical responses to hunger strikers.", "author" : [ { "dropping-particle" : "", "family" : "Arda", "given" : "B", "non-dropping-particle" : "", "parse-names" : false, "suffix" : "" } ], "container-title" : "Bulletin of Medical Ethics", "id" : "ITEM-1", "issue" : "181", "issued" : { "date-parts" : [ [ "2002" ] ] }, "page" : "13-18", "title" : "How should physicians approach a hunger strike", "type" : "article-journal", "volume" : "181" }, "uris" : [ "http://www.mendeley.com/documents/?uuid=a0f4d2e9-7160-431a-ac66-528c62343725" ] }, { "id" : "ITEM-2", "itemData" : { "DOI" : "10.1007/s11017-015-9333-9", "ISBN" : "1386-7415", "ISSN" : "1386-7415", "PMID" : "26194871", "abstract" : "Hunger strikes potentially present a serious challenge for attending physicians. Though rare, in certain cases, a conflict can occur between the obligations of beneficence and autonomy. On the one hand, physicians have a duty to preserve life, which entails intervening in a hunger strike before the hunger striker loses his life. On the other hand, physicians' duty to respect autonomy implies that attending physicians have to respect hunger strikers' decisions to refuse nutrition. International medical guidelines state that physicians should follow the strikers' unpressured advance directives. When physicians encounter an unconscious striker, in the absence of reliable advance directives, the guidelines advise physicians to make a decision on the basis of the patient's values, previously expressed wishes, and best interests. I argue that if there are no advance directives and the striker has already lost his competence, the physician has the responsibility to resuscitate the striker. Once the striker regains his decision-making capacity, he should be asked about his decision. If he is determined to continue fasting and refuses treatment, the physician has a moral obligation to respect this decisions and follow his advance directives.", "author" : [ { "dropping-particle" : "", "family" : "Irmak", "given" : "N", "non-dropping-particle" : "", "parse-names" : false, "suffix" : "" } ], "container-title" : "Theor Med Bioeth", "id" : "ITEM-2", "issue" : "4", "issued" : { "date-parts" : [ [ "2015" ] ] }, "page" : "249-263", "publisher" : "Springer Netherlands", "title" : "Professional ethics in extreme circumstances: responsibilities of attending physicians and healthcare providers in hunger strikes", "type" : "article-journal", "volume" : "36" }, "uris" : [ "http://www.mendeley.com/documents/?uuid=c6857531-7cb5-4c8c-8b33-ed9490c272ff" ] } ], "mendeley" : { "formattedCitation" : "(27,28)", "plainTextFormattedCitation" : "(27,28)", "previouslyFormattedCitation" : "(27,28)"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(27,28)</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w:t>
      </w:r>
    </w:p>
    <w:p w:rsidR="004D0907" w:rsidRPr="00AE45E2" w:rsidRDefault="004D0907" w:rsidP="004D0907">
      <w:pPr>
        <w:autoSpaceDE w:val="0"/>
        <w:autoSpaceDN w:val="0"/>
        <w:adjustRightInd w:val="0"/>
        <w:spacing w:after="0" w:line="240" w:lineRule="auto"/>
        <w:jc w:val="both"/>
        <w:rPr>
          <w:rFonts w:ascii="Times New Roman" w:hAnsi="Times New Roman"/>
          <w:b/>
          <w:color w:val="1A1C1E"/>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color w:val="1A1C1E"/>
          <w:sz w:val="24"/>
          <w:szCs w:val="24"/>
        </w:rPr>
      </w:pPr>
      <w:r w:rsidRPr="00AE45E2">
        <w:rPr>
          <w:rFonts w:ascii="Times New Roman" w:hAnsi="Times New Roman"/>
          <w:b/>
          <w:color w:val="1A1C1E"/>
          <w:sz w:val="24"/>
          <w:szCs w:val="24"/>
        </w:rPr>
        <w:t>Discussion</w:t>
      </w:r>
    </w:p>
    <w:p w:rsidR="0087535D" w:rsidRPr="0087535D" w:rsidRDefault="004D0907" w:rsidP="004D0907">
      <w:pPr>
        <w:numPr>
          <w:ilvl w:val="0"/>
          <w:numId w:val="4"/>
        </w:num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 xml:space="preserve">The struggle of balance between principles: autonomy and beneficence or </w:t>
      </w:r>
      <w:r w:rsidRPr="00AE45E2">
        <w:rPr>
          <w:rFonts w:ascii="Times New Roman" w:hAnsi="Times New Roman"/>
          <w:color w:val="1A1C1E"/>
          <w:sz w:val="24"/>
          <w:szCs w:val="24"/>
        </w:rPr>
        <w:t>non-maleficence, w</w:t>
      </w:r>
      <w:r w:rsidRPr="00AE45E2">
        <w:rPr>
          <w:rFonts w:ascii="Times New Roman" w:hAnsi="Times New Roman"/>
          <w:color w:val="000000"/>
          <w:sz w:val="24"/>
          <w:szCs w:val="24"/>
        </w:rPr>
        <w:t>hen a competent adult civilian hunger striker continues to strike and refuses medical intervention despite alarming health conditions. Most of the time, hunger strikers are seen by a physician only when their health deteriorates and needs medical intervention</w:t>
      </w:r>
      <w:ins w:id="62" w:author="Gebruiker" w:date="2017-08-01T18:01:00Z">
        <w:r w:rsidR="00476BC7">
          <w:rPr>
            <w:rFonts w:ascii="Times New Roman" w:hAnsi="Times New Roman"/>
            <w:color w:val="000000"/>
            <w:sz w:val="24"/>
            <w:szCs w:val="24"/>
          </w:rPr>
          <w:t xml:space="preserve"> </w:t>
        </w:r>
      </w:ins>
      <w:ins w:id="63" w:author="Gebruiker" w:date="2017-08-01T18:02:00Z">
        <w:r w:rsidR="00CF203E">
          <w:rPr>
            <w:rFonts w:ascii="Times New Roman" w:hAnsi="Times New Roman"/>
            <w:color w:val="000000"/>
            <w:sz w:val="24"/>
            <w:szCs w:val="24"/>
          </w:rPr>
          <w:t xml:space="preserve">( in the preferable situation, the independent doctor is present to counsel the patient, gives appropriate information, evaluates with the </w:t>
        </w:r>
        <w:proofErr w:type="spellStart"/>
        <w:r w:rsidR="00CF203E">
          <w:rPr>
            <w:rFonts w:ascii="Times New Roman" w:hAnsi="Times New Roman"/>
            <w:color w:val="000000"/>
            <w:sz w:val="24"/>
            <w:szCs w:val="24"/>
          </w:rPr>
          <w:t>hungerstriker</w:t>
        </w:r>
        <w:proofErr w:type="spellEnd"/>
        <w:r w:rsidR="00CF203E">
          <w:rPr>
            <w:rFonts w:ascii="Times New Roman" w:hAnsi="Times New Roman"/>
            <w:color w:val="000000"/>
            <w:sz w:val="24"/>
            <w:szCs w:val="24"/>
          </w:rPr>
          <w:t xml:space="preserve"> the proportionality between his/her goals and the hunger strike)</w:t>
        </w:r>
      </w:ins>
      <w:r w:rsidRPr="00AE45E2">
        <w:rPr>
          <w:rFonts w:ascii="Times New Roman" w:hAnsi="Times New Roman"/>
          <w:color w:val="000000"/>
          <w:sz w:val="24"/>
          <w:szCs w:val="24"/>
        </w:rPr>
        <w:t>. It becomes the ultimate duty of a physician to save the th</w:t>
      </w:r>
      <w:r w:rsidRPr="00AE45E2">
        <w:rPr>
          <w:rFonts w:ascii="Times New Roman" w:hAnsi="Times New Roman"/>
          <w:vanish/>
          <w:color w:val="000000"/>
          <w:sz w:val="24"/>
          <w:szCs w:val="24"/>
        </w:rPr>
        <w:t>weclared refusal of nutrition? ated dology.grity and transparent</w:t>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color w:val="000000"/>
          <w:sz w:val="24"/>
          <w:szCs w:val="24"/>
        </w:rPr>
        <w:t xml:space="preserve">eir life as life in every form in every society is highly considered and valued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"URL" : "https://www.wma.net/policies-post/wma-international-code-of-medical-ethics/", "accessed" : { "date-parts" : [ [ "2017", "5", "24" ] ] }, "id" : "ITEM-1", "issued" : { "date-parts" : [ [ "0" ] ] }, "title" : "WMA International Code of Medical Ethics \u2013 WMA \u2013 The World Medical Association", "type" : "webpage" }, "uris" : [ "http://www.mendeley.com/documents/?uuid=77fc3b49-f43f-3bb5-81af-803dead13147" ] } ], "mendeley" : { "formattedCitation" : "(19)", "manualFormatting" : "(18)", "plainTextFormattedCitation" : "(19)", "previouslyFormattedCitation" : "(19)"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(18)</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However, it does not hold true for everyone. Many strikers are ready to place their</w:t>
      </w:r>
      <w:r w:rsidRPr="00AE45E2">
        <w:rPr>
          <w:rFonts w:ascii="Times New Roman" w:hAnsi="Times New Roman"/>
          <w:vanish/>
          <w:color w:val="000000"/>
          <w:sz w:val="24"/>
          <w:szCs w:val="24"/>
        </w:rPr>
        <w:t>very society is</w:t>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color w:val="000000"/>
          <w:sz w:val="24"/>
          <w:szCs w:val="24"/>
        </w:rPr>
        <w:t xml:space="preserve"> demands primarily and life secondarily</w:t>
      </w:r>
      <w:ins w:id="64" w:author="Gebruiker" w:date="2017-08-01T18:04:00Z">
        <w:r w:rsidR="00CF203E">
          <w:rPr>
            <w:rFonts w:ascii="Times New Roman" w:hAnsi="Times New Roman"/>
            <w:color w:val="000000"/>
            <w:sz w:val="24"/>
            <w:szCs w:val="24"/>
          </w:rPr>
          <w:t xml:space="preserve"> (is it that straightforward? My definition would be that hunger strikers may be so </w:t>
        </w:r>
        <w:proofErr w:type="spellStart"/>
        <w:r w:rsidR="00CF203E">
          <w:rPr>
            <w:rFonts w:ascii="Times New Roman" w:hAnsi="Times New Roman"/>
            <w:color w:val="000000"/>
            <w:sz w:val="24"/>
            <w:szCs w:val="24"/>
          </w:rPr>
          <w:t>desparate</w:t>
        </w:r>
        <w:proofErr w:type="spellEnd"/>
        <w:r w:rsidR="00CF203E">
          <w:rPr>
            <w:rFonts w:ascii="Times New Roman" w:hAnsi="Times New Roman"/>
            <w:color w:val="000000"/>
            <w:sz w:val="24"/>
            <w:szCs w:val="24"/>
          </w:rPr>
          <w:t xml:space="preserve"> in achieving their political/social goal, that they are willing to subordinate their </w:t>
        </w:r>
        <w:proofErr w:type="spellStart"/>
        <w:r w:rsidR="00CF203E">
          <w:rPr>
            <w:rFonts w:ascii="Times New Roman" w:hAnsi="Times New Roman"/>
            <w:color w:val="000000"/>
            <w:sz w:val="24"/>
            <w:szCs w:val="24"/>
          </w:rPr>
          <w:t>helath</w:t>
        </w:r>
        <w:proofErr w:type="spellEnd"/>
        <w:r w:rsidR="00CF203E">
          <w:rPr>
            <w:rFonts w:ascii="Times New Roman" w:hAnsi="Times New Roman"/>
            <w:color w:val="000000"/>
            <w:sz w:val="24"/>
            <w:szCs w:val="24"/>
          </w:rPr>
          <w:t>/life interests to their political/social goals</w:t>
        </w:r>
      </w:ins>
      <w:r w:rsidRPr="00AE45E2">
        <w:rPr>
          <w:rFonts w:ascii="Times New Roman" w:hAnsi="Times New Roman"/>
          <w:color w:val="000000"/>
          <w:sz w:val="24"/>
          <w:szCs w:val="24"/>
        </w:rPr>
        <w:t>. They equally value their requests</w:t>
      </w:r>
      <w:ins w:id="65" w:author="Gebruiker" w:date="2017-08-01T18:06:00Z">
        <w:r w:rsidR="00CF203E">
          <w:rPr>
            <w:rFonts w:ascii="Times New Roman" w:hAnsi="Times New Roman"/>
            <w:color w:val="000000"/>
            <w:sz w:val="24"/>
            <w:szCs w:val="24"/>
          </w:rPr>
          <w:t xml:space="preserve"> (strange sentence)</w:t>
        </w:r>
      </w:ins>
      <w:r w:rsidRPr="00AE45E2">
        <w:rPr>
          <w:rFonts w:ascii="Times New Roman" w:hAnsi="Times New Roman"/>
          <w:color w:val="000000"/>
          <w:sz w:val="24"/>
          <w:szCs w:val="24"/>
        </w:rPr>
        <w:t xml:space="preserve">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"10.1136/bmj.315.7118.1305", "ISSN" : "0959-8138", "PMID" : "9390063", "author" : [ { "dropping-particle" : "", "family" : "Eatock", "given" : "C R", "non-dropping-particle" : "", "parse-names" : false, "suffix" : "" }, { "dropping-particle" : "", "family" : "Sanders", "given" : "R S", "non-dropping-particle" : "", "parse-names" : false, "suffix" : "" }, { "dropping-particle" : "", "family" : "CMWait", "given" : "", "non-dropping-particle" : "", "parse-names" : false, "suffix" : "" }, { "dropping-particle" : "", "family" : "Willatts", "given" : "D G", "non-dropping-particle" : "", "parse-names" : false, "suffix" : "" }, { "dropping-particle" : "", "family" : "Laurie", "given" : "P S", "non-dropping-particle" : "", "parse-names" : false, "suffix" : "" }, { "dropping-particle" : "", "family" : "Thornley", "given" : "B A", "non-dropping-particle" : "", "parse-names" : false, "suffix" : "" }, { "dropping-particle" : "", "family" : "Wareham", "given" : "C A", "non-dropping-particle" : "", "parse-names" : false, "suffix" : "" } ], "container-title" : "BMJ (Clinical research ed.)", "id" : "ITEM-1", "issue" : "7118", "issued" : { "date-parts" : [ [ "1997" ] ] }, "page" : "1312", "title" : "Anaesthetists in Poland are on hunger strike", "type" : "article-journal", "volume" : "315" }, "uris" : [ "http://www.mendeley.com/documents/?uuid=3e48dea6-5332-4799-bc4a-0388f42713c0" ] }, { "id" : "ITEM-2", "itemData" : { "DOI" : "10.1136/bmj.333.7567.517-a", "ISBN" : "1468-5833 (Electronic)\\r0959-535X (Linking)", "ISSN" : "0959-8138", "PMID" : "16960205", "author" : [ { "dropping-particle" : "", "family" : "Sarig", "given" : "Merav", "non-dropping-particle" : "", "parse-names" : false, "suffix" : "" } ], "container-title" : "BMJ (Clinical research ed.)", "id" : "ITEM-2", "issue" : "September", "issued" : { "date-parts" : [ [ "2006" ] ] }, "page" : "517", "title" : "Israeli cancer patients resume hunger strike.", "type" : "article-journal", "volume" : "333" }, "uris" : [ "http://www.mendeley.com/documents/?uuid=b4f40fd6-8779-4d55-95f6-81c1ff65b755" ] }, { "id" : "ITEM-3", "itemData" : { "DOI" : "10.1038/506279a", "ISBN" : "1476-4687 (Electronic)\\r0028-0836 (Linking)", "ISSN" : "1476-4687", "PMID" : "24553222", "abstract" : "A hunger strike by a senior academic in Nepal has forced the government to backtrack on its system of political patronage in academia and highlighted the damage it has inflicted on medical services, education and research.", "author" : [ { "dropping-particle" : "", "family" : "Mallapaty", "given" : "Smriti", "non-dropping-particle" : "", "parse-names" : false, "suffix" : "" } ], "container-title" : "Nature", "id" : "ITEM-3", "issue" : "7488", "issued" : { "date-parts" : [ [ "2014" ] ] }, "page" : "279", "title" : "Lone hunger striker spurs Nepal to action.", "type" : "article-journal", "volume" : "506" }, "uris" : [ "http://www.mendeley.com/documents/?uuid=882d4ffd-df22-4937-a4a8-88101031e6e8" ] }, { "id" : "ITEM-4", "itemData" : { "ISBN" : "0959-8138 (Print)\\r0959-535X (Linking)", "ISSN" : "09598138", "PMID" : "10102843", "author" : [ { "dropping-particle" : "", "family" : "Kenyon", "given" : "Georgina", "non-dropping-particle" : "", "parse-names" : false, "suffix" : "" } ], "container-title" : "Bmj", "id" : "ITEM-4", "issue" : "April", "issued" : { "date-parts" : [ [ "1999" ] ] }, "page" : "894", "title" : "Australian hunger strike doctors urged to stop", "type" : "article-journal", "volume" : "318" }, "uris" : [ "http://www.mendeley.com/documents/?uuid=add972e2-c2ab-4a62-a5ea-2f6698e47d15" ] } ], "mendeley" : { "formattedCitation" : "(4,6,29,30)", "manualFormatting" : "(4,5,6,7)", "plainTextFormattedCitation" : "(4,6,29,30)", "previouslyFormattedCitation" : "(4,6,29,30)"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(4,5,6,7)</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Despite their need for medical care, they do not consent to treatment </w:t>
      </w:r>
      <w:del w:id="66" w:author="Gebruiker" w:date="2017-08-01T18:07:00Z">
        <w:r w:rsidRPr="00AE45E2" w:rsidDel="00CF203E">
          <w:rPr>
            <w:rFonts w:ascii="Times New Roman" w:hAnsi="Times New Roman"/>
            <w:color w:val="000000"/>
            <w:sz w:val="24"/>
            <w:szCs w:val="24"/>
          </w:rPr>
          <w:delText xml:space="preserve">even </w:delText>
        </w:r>
      </w:del>
      <w:ins w:id="67" w:author="Gebruiker" w:date="2017-08-01T18:07:00Z">
        <w:r w:rsidR="00CF203E">
          <w:rPr>
            <w:rFonts w:ascii="Times New Roman" w:hAnsi="Times New Roman"/>
            <w:color w:val="000000"/>
            <w:sz w:val="24"/>
            <w:szCs w:val="24"/>
          </w:rPr>
          <w:t>especially</w:t>
        </w:r>
        <w:r w:rsidR="00CF203E" w:rsidRPr="00AE45E2">
          <w:rPr>
            <w:rFonts w:ascii="Times New Roman" w:hAnsi="Times New Roman"/>
            <w:color w:val="000000"/>
            <w:sz w:val="24"/>
            <w:szCs w:val="24"/>
          </w:rPr>
          <w:t xml:space="preserve"> </w:t>
        </w:r>
      </w:ins>
      <w:r w:rsidRPr="00AE45E2">
        <w:rPr>
          <w:rFonts w:ascii="Times New Roman" w:hAnsi="Times New Roman"/>
          <w:color w:val="000000"/>
          <w:sz w:val="24"/>
          <w:szCs w:val="24"/>
        </w:rPr>
        <w:t xml:space="preserve">when they are capable of forming a rational judgment. The obligation to treat is challenged by an obligation to respect </w:t>
      </w:r>
      <w:del w:id="68" w:author="Gebruiker" w:date="2017-08-01T18:07:00Z">
        <w:r w:rsidRPr="00AE45E2" w:rsidDel="00CF203E">
          <w:rPr>
            <w:rFonts w:ascii="Times New Roman" w:hAnsi="Times New Roman"/>
            <w:color w:val="000000"/>
            <w:sz w:val="24"/>
            <w:szCs w:val="24"/>
          </w:rPr>
          <w:delText xml:space="preserve">them, </w:delText>
        </w:r>
      </w:del>
      <w:r w:rsidRPr="00AE45E2">
        <w:rPr>
          <w:rFonts w:ascii="Times New Roman" w:hAnsi="Times New Roman"/>
          <w:color w:val="000000"/>
          <w:sz w:val="24"/>
          <w:szCs w:val="24"/>
        </w:rPr>
        <w:t xml:space="preserve">their autonomy. </w:t>
      </w:r>
      <w:r w:rsidRPr="00AE45E2">
        <w:rPr>
          <w:rFonts w:ascii="Times New Roman" w:eastAsia="MinionPro-Regular" w:hAnsi="Times New Roman"/>
          <w:sz w:val="24"/>
          <w:szCs w:val="24"/>
        </w:rPr>
        <w:t xml:space="preserve">Autonomy is the right of a patient to decide freely and voluntarily on matters related to them, such as treatment and other measures after being provided with complete information. They have a right to self-determination and </w:t>
      </w:r>
      <w:ins w:id="69" w:author="Gebruiker" w:date="2017-08-01T18:08:00Z">
        <w:r w:rsidR="00CF203E">
          <w:rPr>
            <w:rFonts w:ascii="Times New Roman" w:eastAsia="MinionPro-Regular" w:hAnsi="Times New Roman"/>
            <w:sz w:val="24"/>
            <w:szCs w:val="24"/>
          </w:rPr>
          <w:t>(</w:t>
        </w:r>
      </w:ins>
      <w:r w:rsidRPr="00AE45E2">
        <w:rPr>
          <w:rFonts w:ascii="Times New Roman" w:eastAsia="MinionPro-Regular" w:hAnsi="Times New Roman"/>
          <w:sz w:val="24"/>
          <w:szCs w:val="24"/>
        </w:rPr>
        <w:t>are accountable to whatever consequences</w:t>
      </w:r>
      <w:ins w:id="70" w:author="Gebruiker" w:date="2017-08-01T18:08:00Z">
        <w:r w:rsidR="00CF203E">
          <w:rPr>
            <w:rFonts w:ascii="Times New Roman" w:eastAsia="MinionPro-Regular" w:hAnsi="Times New Roman"/>
            <w:sz w:val="24"/>
            <w:szCs w:val="24"/>
          </w:rPr>
          <w:t>; what does this mean?</w:t>
        </w:r>
      </w:ins>
      <w:r w:rsidRPr="00AE45E2">
        <w:rPr>
          <w:rFonts w:ascii="Times New Roman" w:eastAsia="MinionPro-Regular" w:hAnsi="Times New Roman"/>
          <w:sz w:val="24"/>
          <w:szCs w:val="24"/>
        </w:rPr>
        <w:t xml:space="preserve"> </w:t>
      </w:r>
      <w:r w:rsidRPr="00AE45E2">
        <w:rPr>
          <w:rFonts w:ascii="Times New Roman" w:eastAsia="MinionPro-Regular" w:hAnsi="Times New Roman"/>
          <w:sz w:val="24"/>
          <w:szCs w:val="24"/>
        </w:rPr>
        <w:fldChar w:fldCharType="begin" w:fldLock="1"/>
      </w:r>
      <w:r w:rsidRPr="00AE45E2">
        <w:rPr>
          <w:rFonts w:ascii="Times New Roman" w:eastAsia="MinionPro-Regular" w:hAnsi="Times New Roman"/>
          <w:sz w:val="24"/>
          <w:szCs w:val="24"/>
        </w:rPr>
        <w:instrText>ADDIN CSL_CITATION { "citationItems" : [ { "id" : "ITEM-1", "itemData" : { "ISBN" : "978-1-58901-701-6", "edition" : "second", "editor" : [ { "dropping-particle" : "", "family" : "Sugarman", "given" : "Jeremy", "non-dropping-particle" : "", "parse-names" : false, "suffix" : "" }, { "dropping-particle" : "", "family" : "Sulmasy", "given" : "Daniel P", "non-dropping-particle" : "", "parse-names" : false, "suffix" : "" } ], "id" : "ITEM-1", "issued" : { "date-parts" : [ [ "2010" ] ] }, "number-of-pages" : "40", "publisher" : "Georgetown University Press", "publisher-place" : "Washington DC", "title" : "Methods in Medical Ethics", "type" : "book" }, "uris" : [ "http://www.mendeley.com/documents/?uuid=3c4496d8-8714-4f9e-a8f5-f923fd614b09" ] } ], "mendeley" : { "formattedCitation" : "(31)", "manualFormatting" : "(19)", "plainTextFormattedCitation" : "(31)", "previouslyFormattedCitation" : "(31)" }, "properties" : { "noteIndex" : 0 }, "schema" : "https://github.com/citation-style-language/schema/raw/master/csl-citation.json" }</w:instrText>
      </w:r>
      <w:r w:rsidRPr="00AE45E2">
        <w:rPr>
          <w:rFonts w:ascii="Times New Roman" w:eastAsia="MinionPro-Regular" w:hAnsi="Times New Roman"/>
          <w:sz w:val="24"/>
          <w:szCs w:val="24"/>
        </w:rPr>
        <w:fldChar w:fldCharType="separate"/>
      </w:r>
      <w:r w:rsidRPr="00AE45E2">
        <w:rPr>
          <w:rFonts w:ascii="Times New Roman" w:eastAsia="MinionPro-Regular" w:hAnsi="Times New Roman"/>
          <w:noProof/>
          <w:sz w:val="24"/>
          <w:szCs w:val="24"/>
        </w:rPr>
        <w:t>(19)</w:t>
      </w:r>
      <w:r w:rsidRPr="00AE45E2">
        <w:rPr>
          <w:rFonts w:ascii="Times New Roman" w:eastAsia="MinionPro-Regular" w:hAnsi="Times New Roman"/>
          <w:sz w:val="24"/>
          <w:szCs w:val="24"/>
        </w:rPr>
        <w:fldChar w:fldCharType="end"/>
      </w:r>
      <w:r w:rsidRPr="00AE45E2">
        <w:rPr>
          <w:rFonts w:ascii="Times New Roman" w:eastAsia="MinionPro-Regular" w:hAnsi="Times New Roman"/>
          <w:sz w:val="24"/>
          <w:szCs w:val="24"/>
        </w:rPr>
        <w:t xml:space="preserve">. Breaching it leads to an assault except for those who are not considered autonomous. But upholding their respect even in a competent person assertively can also lead to their slow and harrowing death </w:t>
      </w:r>
      <w:r w:rsidRPr="00AE45E2">
        <w:rPr>
          <w:rFonts w:ascii="Times New Roman" w:eastAsia="MinionPro-Regular" w:hAnsi="Times New Roman"/>
          <w:sz w:val="24"/>
          <w:szCs w:val="24"/>
        </w:rPr>
        <w:fldChar w:fldCharType="begin" w:fldLock="1"/>
      </w:r>
      <w:r w:rsidRPr="00AE45E2">
        <w:rPr>
          <w:rFonts w:ascii="Times New Roman" w:eastAsia="MinionPro-Regular" w:hAnsi="Times New Roman"/>
          <w:sz w:val="24"/>
          <w:szCs w:val="24"/>
        </w:rPr>
        <w:instrText>ADDIN CSL_CITATION { "citationItems" : [ { "id" : "ITEM-1", "itemData" : { "DOI" : "10.1353/hrq.0.0018", "ISBN" : "0140-6736", "ISSN" : "1085-794X", "PMID" : "11332440", "author" : [ { "dropping-particle" : "", "family" : "Sevinc", "given" : "Murat", "non-dropping-particle" : "", "parse-names" : false, "suffix" : "" } ], "container-title" : "Human Rights Quarterly", "id" : "ITEM-1", "issue" : "2002", "issued" : { "date-parts" : [ [ "2008" ] ] }, "page" : "655-679", "title" : "Hunger Strikes in Turkey", "type" : "article-journal", "volume" : "30" }, "uris" : [ "http://www.mendeley.com/documents/?uuid=a02f3f07-c461-4a1b-b59c-8510010024ab" ] } ], "mendeley" : { "formattedCitation" : "(32)", "manualFormatting" : "(29)", "plainTextFormattedCitation" : "(32)", "previouslyFormattedCitation" : "(32)" }, "properties" : { "noteIndex" : 0 }, "schema" : "https://github.com/citation-style-language/schema/raw/master/csl-citation.json" }</w:instrText>
      </w:r>
      <w:r w:rsidRPr="00AE45E2">
        <w:rPr>
          <w:rFonts w:ascii="Times New Roman" w:eastAsia="MinionPro-Regular" w:hAnsi="Times New Roman"/>
          <w:sz w:val="24"/>
          <w:szCs w:val="24"/>
        </w:rPr>
        <w:fldChar w:fldCharType="separate"/>
      </w:r>
      <w:r w:rsidRPr="00AE45E2">
        <w:rPr>
          <w:rFonts w:ascii="Times New Roman" w:eastAsia="MinionPro-Regular" w:hAnsi="Times New Roman"/>
          <w:noProof/>
          <w:sz w:val="24"/>
          <w:szCs w:val="24"/>
        </w:rPr>
        <w:t>(29)</w:t>
      </w:r>
      <w:r w:rsidRPr="00AE45E2">
        <w:rPr>
          <w:rFonts w:ascii="Times New Roman" w:eastAsia="MinionPro-Regular" w:hAnsi="Times New Roman"/>
          <w:sz w:val="24"/>
          <w:szCs w:val="24"/>
        </w:rPr>
        <w:fldChar w:fldCharType="end"/>
      </w:r>
      <w:ins w:id="71" w:author="Gebruiker" w:date="2017-08-01T18:08:00Z">
        <w:r w:rsidR="00CF203E">
          <w:rPr>
            <w:rFonts w:ascii="Times New Roman" w:eastAsia="MinionPro-Regular" w:hAnsi="Times New Roman"/>
            <w:sz w:val="24"/>
            <w:szCs w:val="24"/>
          </w:rPr>
          <w:t xml:space="preserve"> ( I </w:t>
        </w:r>
        <w:proofErr w:type="spellStart"/>
        <w:r w:rsidR="00CF203E">
          <w:rPr>
            <w:rFonts w:ascii="Times New Roman" w:eastAsia="MinionPro-Regular" w:hAnsi="Times New Roman"/>
            <w:sz w:val="24"/>
            <w:szCs w:val="24"/>
          </w:rPr>
          <w:t>regretto</w:t>
        </w:r>
        <w:proofErr w:type="spellEnd"/>
        <w:r w:rsidR="00CF203E">
          <w:rPr>
            <w:rFonts w:ascii="Times New Roman" w:eastAsia="MinionPro-Regular" w:hAnsi="Times New Roman"/>
            <w:sz w:val="24"/>
            <w:szCs w:val="24"/>
          </w:rPr>
          <w:t xml:space="preserve"> understand this form of ethical reas</w:t>
        </w:r>
      </w:ins>
      <w:ins w:id="72" w:author="Gebruiker" w:date="2017-08-01T18:09:00Z">
        <w:r w:rsidR="00CF203E">
          <w:rPr>
            <w:rFonts w:ascii="Times New Roman" w:eastAsia="MinionPro-Regular" w:hAnsi="Times New Roman"/>
            <w:sz w:val="24"/>
            <w:szCs w:val="24"/>
          </w:rPr>
          <w:t>on</w:t>
        </w:r>
      </w:ins>
      <w:ins w:id="73" w:author="Gebruiker" w:date="2017-08-01T18:08:00Z">
        <w:r w:rsidR="00CF203E">
          <w:rPr>
            <w:rFonts w:ascii="Times New Roman" w:eastAsia="MinionPro-Regular" w:hAnsi="Times New Roman"/>
            <w:sz w:val="24"/>
            <w:szCs w:val="24"/>
          </w:rPr>
          <w:t>ing)</w:t>
        </w:r>
      </w:ins>
      <w:r w:rsidRPr="00AE45E2">
        <w:rPr>
          <w:rFonts w:ascii="Times New Roman" w:eastAsia="MinionPro-Regular" w:hAnsi="Times New Roman"/>
          <w:sz w:val="24"/>
          <w:szCs w:val="24"/>
        </w:rPr>
        <w:t>. Individual responsibility does not free physicians from their responsibility. They have a professional responsibility to provide honest, integrated, transparent scientific knowledge. T</w:t>
      </w:r>
      <w:r w:rsidRPr="00AE45E2">
        <w:rPr>
          <w:rFonts w:ascii="Times New Roman" w:hAnsi="Times New Roman"/>
          <w:color w:val="000000"/>
          <w:sz w:val="24"/>
          <w:szCs w:val="24"/>
        </w:rPr>
        <w:t xml:space="preserve">hey should try to understand the patient and </w:t>
      </w:r>
      <w:del w:id="74" w:author="Gebruiker" w:date="2017-08-01T18:09:00Z">
        <w:r w:rsidRPr="00AE45E2" w:rsidDel="00CF203E">
          <w:rPr>
            <w:rFonts w:ascii="Times New Roman" w:hAnsi="Times New Roman"/>
            <w:color w:val="000000"/>
            <w:sz w:val="24"/>
            <w:szCs w:val="24"/>
          </w:rPr>
          <w:delText xml:space="preserve">their </w:delText>
        </w:r>
      </w:del>
      <w:ins w:id="75" w:author="Gebruiker" w:date="2017-08-01T18:09:00Z">
        <w:r w:rsidR="00CF203E">
          <w:rPr>
            <w:rFonts w:ascii="Times New Roman" w:hAnsi="Times New Roman"/>
            <w:color w:val="000000"/>
            <w:sz w:val="24"/>
            <w:szCs w:val="24"/>
          </w:rPr>
          <w:t>his/her</w:t>
        </w:r>
        <w:r w:rsidR="00CF203E" w:rsidRPr="00AE45E2">
          <w:rPr>
            <w:rFonts w:ascii="Times New Roman" w:hAnsi="Times New Roman"/>
            <w:color w:val="000000"/>
            <w:sz w:val="24"/>
            <w:szCs w:val="24"/>
          </w:rPr>
          <w:t xml:space="preserve"> </w:t>
        </w:r>
      </w:ins>
      <w:proofErr w:type="gramStart"/>
      <w:r w:rsidRPr="00AE45E2">
        <w:rPr>
          <w:rFonts w:ascii="Times New Roman" w:hAnsi="Times New Roman"/>
          <w:color w:val="000000"/>
          <w:sz w:val="24"/>
          <w:szCs w:val="24"/>
        </w:rPr>
        <w:t>situation,</w:t>
      </w:r>
      <w:proofErr w:type="gramEnd"/>
      <w:r w:rsidRPr="00AE45E2">
        <w:rPr>
          <w:rFonts w:ascii="Times New Roman" w:hAnsi="Times New Roman"/>
          <w:color w:val="000000"/>
          <w:sz w:val="24"/>
          <w:szCs w:val="24"/>
        </w:rPr>
        <w:t xml:space="preserve"> inquire on their motives and build trust. Mental competency should be assessed during the </w:t>
      </w:r>
      <w:ins w:id="76" w:author="Gebruiker" w:date="2017-08-01T18:09:00Z">
        <w:r w:rsidR="00CF203E">
          <w:rPr>
            <w:rFonts w:ascii="Times New Roman" w:hAnsi="Times New Roman"/>
            <w:color w:val="000000"/>
            <w:sz w:val="24"/>
            <w:szCs w:val="24"/>
          </w:rPr>
          <w:t xml:space="preserve">full </w:t>
        </w:r>
      </w:ins>
      <w:r w:rsidRPr="00AE45E2">
        <w:rPr>
          <w:rFonts w:ascii="Times New Roman" w:hAnsi="Times New Roman"/>
          <w:color w:val="000000"/>
          <w:sz w:val="24"/>
          <w:szCs w:val="24"/>
        </w:rPr>
        <w:t xml:space="preserve">course </w:t>
      </w:r>
      <w:ins w:id="77" w:author="Gebruiker" w:date="2017-08-01T18:10:00Z">
        <w:r w:rsidR="00CF203E">
          <w:rPr>
            <w:rFonts w:ascii="Times New Roman" w:hAnsi="Times New Roman"/>
            <w:color w:val="000000"/>
            <w:sz w:val="24"/>
            <w:szCs w:val="24"/>
          </w:rPr>
          <w:t xml:space="preserve">of patient-doctor relationship </w:t>
        </w:r>
      </w:ins>
      <w:r w:rsidRPr="00AE45E2">
        <w:rPr>
          <w:rFonts w:ascii="Times New Roman" w:hAnsi="Times New Roman"/>
          <w:color w:val="000000"/>
          <w:sz w:val="24"/>
          <w:szCs w:val="24"/>
        </w:rPr>
        <w:t xml:space="preserve">and </w:t>
      </w:r>
      <w:r w:rsidRPr="00AE45E2">
        <w:rPr>
          <w:rFonts w:ascii="Times New Roman" w:eastAsia="MinionPro-Regular" w:hAnsi="Times New Roman"/>
          <w:sz w:val="24"/>
          <w:szCs w:val="24"/>
        </w:rPr>
        <w:t>informed in detail regarding the starvation, its consequences and treatment modalities even though by definition a hunger striker is a mentally competent person</w:t>
      </w:r>
      <w:ins w:id="78" w:author="Gebruiker" w:date="2017-08-01T18:10:00Z">
        <w:r w:rsidR="00CF203E">
          <w:rPr>
            <w:rFonts w:ascii="Times New Roman" w:eastAsia="MinionPro-Regular" w:hAnsi="Times New Roman"/>
            <w:sz w:val="24"/>
            <w:szCs w:val="24"/>
          </w:rPr>
          <w:t xml:space="preserve"> (this sentence should  be revised)</w:t>
        </w:r>
      </w:ins>
      <w:r w:rsidRPr="00AE45E2">
        <w:rPr>
          <w:rFonts w:ascii="Times New Roman" w:eastAsia="MinionPro-Regular" w:hAnsi="Times New Roman"/>
          <w:sz w:val="24"/>
          <w:szCs w:val="24"/>
        </w:rPr>
        <w:t xml:space="preserve">. </w:t>
      </w:r>
      <w:r w:rsidRPr="00AE45E2">
        <w:rPr>
          <w:rFonts w:ascii="Times New Roman" w:hAnsi="Times New Roman"/>
          <w:color w:val="000000"/>
          <w:sz w:val="24"/>
          <w:szCs w:val="24"/>
        </w:rPr>
        <w:t xml:space="preserve">If </w:t>
      </w:r>
      <w:ins w:id="79" w:author="Gebruiker" w:date="2017-08-01T18:10:00Z">
        <w:r w:rsidR="00CF203E">
          <w:rPr>
            <w:rFonts w:ascii="Times New Roman" w:hAnsi="Times New Roman"/>
            <w:color w:val="000000"/>
            <w:sz w:val="24"/>
            <w:szCs w:val="24"/>
          </w:rPr>
          <w:t xml:space="preserve">(what?) </w:t>
        </w:r>
      </w:ins>
      <w:r w:rsidRPr="00AE45E2">
        <w:rPr>
          <w:rFonts w:ascii="Times New Roman" w:hAnsi="Times New Roman"/>
          <w:color w:val="000000"/>
          <w:sz w:val="24"/>
          <w:szCs w:val="24"/>
        </w:rPr>
        <w:t xml:space="preserve">still denied voluntarily under a sound mind, then the physician has to respect their autonomy. Dignity is the human right with fundamental freedom which is the foundation of peace and justice and that the </w:t>
      </w:r>
      <w:r w:rsidRPr="00AE45E2">
        <w:rPr>
          <w:rFonts w:ascii="Times New Roman" w:hAnsi="Times New Roman"/>
          <w:sz w:val="24"/>
          <w:szCs w:val="24"/>
        </w:rPr>
        <w:t>interest and welfare of an individual outweighs that of society</w:t>
      </w:r>
      <w:r w:rsidRPr="00AE45E2">
        <w:rPr>
          <w:rFonts w:ascii="Times New Roman" w:eastAsia="MinionPro-Regular" w:hAnsi="Times New Roman"/>
          <w:sz w:val="24"/>
          <w:szCs w:val="24"/>
        </w:rPr>
        <w:t xml:space="preserve">. </w:t>
      </w:r>
      <w:r w:rsidRPr="00AE45E2">
        <w:rPr>
          <w:rFonts w:ascii="Times New Roman" w:hAnsi="Times New Roman"/>
          <w:color w:val="1A1C1E"/>
          <w:sz w:val="24"/>
          <w:szCs w:val="24"/>
        </w:rPr>
        <w:t xml:space="preserve">The first principle of the </w:t>
      </w:r>
      <w:r w:rsidRPr="00AE45E2">
        <w:rPr>
          <w:rFonts w:ascii="Times New Roman" w:eastAsia="Optima" w:hAnsi="Times New Roman"/>
          <w:sz w:val="24"/>
          <w:szCs w:val="24"/>
        </w:rPr>
        <w:t>Universal Declaration on Bioethics and Human Rights in fact</w:t>
      </w:r>
      <w:r w:rsidRPr="00AE45E2">
        <w:rPr>
          <w:rFonts w:ascii="Times New Roman" w:hAnsi="Times New Roman"/>
          <w:color w:val="1A1C1E"/>
          <w:sz w:val="24"/>
          <w:szCs w:val="24"/>
        </w:rPr>
        <w:t xml:space="preserve"> describes and urges to respect </w:t>
      </w:r>
      <w:r w:rsidRPr="00AE45E2">
        <w:rPr>
          <w:rFonts w:ascii="Times New Roman" w:hAnsi="Times New Roman"/>
          <w:sz w:val="24"/>
          <w:szCs w:val="24"/>
        </w:rPr>
        <w:t>human dignity and human rights.</w:t>
      </w:r>
      <w:r w:rsidRPr="00AE45E2">
        <w:rPr>
          <w:rFonts w:ascii="Times New Roman" w:hAnsi="Times New Roman"/>
          <w:color w:val="000000"/>
          <w:sz w:val="24"/>
          <w:szCs w:val="24"/>
        </w:rPr>
        <w:t xml:space="preserve"> In an effort to treat a condition or illness, physicians fail to treat the patient as a person and reflect their values as that of patient’s. Those who consider human dignity as an integral part of life are not benefited if their dignity is hampered while recovering life. Dignity is an inherent property of being human. It can be perceived differently by individuals and depends on their own values. One of the methods used to evaluate the ratio of benefit and harm is by personal ‘values’. Patients should be benefited in their own interest or in terms of their own values. Physicians are to use their skills to benefit patient and </w:t>
      </w:r>
      <w:r w:rsidRPr="00AE45E2">
        <w:rPr>
          <w:rFonts w:ascii="Times New Roman" w:hAnsi="Times New Roman"/>
          <w:color w:val="000000"/>
          <w:sz w:val="24"/>
          <w:szCs w:val="24"/>
        </w:rPr>
        <w:lastRenderedPageBreak/>
        <w:t xml:space="preserve">not themselves by the virtue of their profession.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"manualFormatting" : "(17)", "plainTextFormattedCitation" : "(17)", "previouslyFormattedCitation" : "(17)"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(17)</w:t>
      </w:r>
      <w:r w:rsidRPr="00AE45E2">
        <w:rPr>
          <w:rFonts w:ascii="Times New Roman" w:hAnsi="Times New Roman"/>
          <w:sz w:val="24"/>
          <w:szCs w:val="24"/>
        </w:rPr>
        <w:fldChar w:fldCharType="end"/>
      </w:r>
      <w:r w:rsidRPr="00AE45E2">
        <w:rPr>
          <w:rFonts w:ascii="Times New Roman" w:hAnsi="Times New Roman"/>
          <w:sz w:val="24"/>
          <w:szCs w:val="24"/>
        </w:rPr>
        <w:t xml:space="preserve">. </w:t>
      </w:r>
      <w:r w:rsidRPr="00AE45E2">
        <w:rPr>
          <w:rFonts w:ascii="Times New Roman" w:eastAsia="MinionPro-Regular" w:hAnsi="Times New Roman"/>
          <w:sz w:val="24"/>
          <w:szCs w:val="24"/>
        </w:rPr>
        <w:t xml:space="preserve">It can also be dealt ethically by timely seeking </w:t>
      </w:r>
      <w:r w:rsidRPr="00AE45E2">
        <w:rPr>
          <w:rFonts w:ascii="Times New Roman" w:hAnsi="Times New Roman"/>
          <w:color w:val="000000"/>
          <w:sz w:val="24"/>
          <w:szCs w:val="24"/>
        </w:rPr>
        <w:t>legal consultation</w:t>
      </w:r>
      <w:r w:rsidRPr="00AE45E2">
        <w:rPr>
          <w:rFonts w:ascii="Times New Roman" w:hAnsi="Times New Roman"/>
          <w:sz w:val="24"/>
          <w:szCs w:val="24"/>
        </w:rPr>
        <w:t>. A w</w:t>
      </w:r>
      <w:r w:rsidRPr="00AE45E2">
        <w:rPr>
          <w:rFonts w:ascii="Times New Roman" w:eastAsia="MinionPro-Regular" w:hAnsi="Times New Roman"/>
          <w:sz w:val="24"/>
          <w:szCs w:val="24"/>
        </w:rPr>
        <w:t xml:space="preserve">ell informed written </w:t>
      </w:r>
      <w:del w:id="80" w:author="Gebruiker" w:date="2017-08-01T18:12:00Z">
        <w:r w:rsidRPr="00AE45E2" w:rsidDel="004E72AA">
          <w:rPr>
            <w:rFonts w:ascii="Times New Roman" w:eastAsia="MinionPro-Regular" w:hAnsi="Times New Roman"/>
            <w:sz w:val="24"/>
            <w:szCs w:val="24"/>
          </w:rPr>
          <w:delText xml:space="preserve">consent </w:delText>
        </w:r>
      </w:del>
      <w:ins w:id="81" w:author="Gebruiker" w:date="2017-08-01T18:12:00Z">
        <w:r w:rsidR="004E72AA">
          <w:rPr>
            <w:rFonts w:ascii="Times New Roman" w:eastAsia="MinionPro-Regular" w:hAnsi="Times New Roman"/>
            <w:sz w:val="24"/>
            <w:szCs w:val="24"/>
          </w:rPr>
          <w:t>will (?)</w:t>
        </w:r>
        <w:r w:rsidR="004E72AA" w:rsidRPr="00AE45E2">
          <w:rPr>
            <w:rFonts w:ascii="Times New Roman" w:eastAsia="MinionPro-Regular" w:hAnsi="Times New Roman"/>
            <w:sz w:val="24"/>
            <w:szCs w:val="24"/>
          </w:rPr>
          <w:t xml:space="preserve"> </w:t>
        </w:r>
      </w:ins>
      <w:r w:rsidRPr="00AE45E2">
        <w:rPr>
          <w:rFonts w:ascii="Times New Roman" w:eastAsia="MinionPro-Regular" w:hAnsi="Times New Roman"/>
          <w:sz w:val="24"/>
          <w:szCs w:val="24"/>
        </w:rPr>
        <w:t xml:space="preserve">should be obtained. </w:t>
      </w:r>
      <w:r w:rsidRPr="00AE45E2">
        <w:rPr>
          <w:rFonts w:ascii="Times New Roman" w:hAnsi="Times New Roman"/>
          <w:sz w:val="24"/>
          <w:szCs w:val="24"/>
        </w:rPr>
        <w:t>There should be a multidisciplinary approach to the patient with consequent behavioral therapy</w:t>
      </w:r>
      <w:ins w:id="82" w:author="Gebruiker" w:date="2017-08-01T18:13:00Z">
        <w:r w:rsidR="004E72AA">
          <w:rPr>
            <w:rFonts w:ascii="Times New Roman" w:hAnsi="Times New Roman"/>
            <w:sz w:val="24"/>
            <w:szCs w:val="24"/>
          </w:rPr>
          <w:t xml:space="preserve"> (I don’t understand this sentence following the previous)</w:t>
        </w:r>
      </w:ins>
      <w:r w:rsidRPr="00AE45E2">
        <w:rPr>
          <w:rFonts w:ascii="Times New Roman" w:hAnsi="Times New Roman"/>
          <w:sz w:val="24"/>
          <w:szCs w:val="24"/>
        </w:rPr>
        <w:t xml:space="preserve">. It can alleviate anxiety and promote autonomy by </w:t>
      </w:r>
      <w:r w:rsidRPr="00AE45E2">
        <w:rPr>
          <w:rFonts w:ascii="Times New Roman" w:hAnsi="Times New Roman"/>
          <w:vanish/>
          <w:sz w:val="24"/>
          <w:szCs w:val="24"/>
        </w:rPr>
        <w:t xml:space="preserve">y  consultation fic knowledge.  to provide honest, integrated, </w:t>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vanish/>
          <w:sz w:val="24"/>
          <w:szCs w:val="24"/>
        </w:rPr>
        <w:pgNum/>
      </w:r>
      <w:r w:rsidRPr="00AE45E2">
        <w:rPr>
          <w:rFonts w:ascii="Times New Roman" w:hAnsi="Times New Roman"/>
          <w:sz w:val="24"/>
          <w:szCs w:val="24"/>
        </w:rPr>
        <w:t>bridging any gap and creating a better understanding.</w:t>
      </w:r>
    </w:p>
    <w:p w:rsidR="004D0907" w:rsidRPr="00AE45E2" w:rsidRDefault="004D0907" w:rsidP="0087535D">
      <w:pPr>
        <w:autoSpaceDE w:val="0"/>
        <w:autoSpaceDN w:val="0"/>
        <w:adjustRightInd w:val="0"/>
        <w:spacing w:after="0" w:line="240" w:lineRule="auto"/>
        <w:ind w:left="720"/>
        <w:jc w:val="both"/>
        <w:rPr>
          <w:rFonts w:ascii="Times New Roman" w:hAnsi="Times New Roman"/>
          <w:color w:val="000000"/>
          <w:sz w:val="24"/>
          <w:szCs w:val="24"/>
        </w:rPr>
      </w:pPr>
      <w:r w:rsidRPr="00AE45E2">
        <w:rPr>
          <w:rFonts w:ascii="Times New Roman" w:hAnsi="Times New Roman"/>
          <w:sz w:val="24"/>
          <w:szCs w:val="24"/>
        </w:rPr>
        <w:t xml:space="preserve"> </w:t>
      </w:r>
    </w:p>
    <w:p w:rsidR="004D0907" w:rsidRPr="0087535D" w:rsidRDefault="004D0907" w:rsidP="004D0907">
      <w:pPr>
        <w:numPr>
          <w:ilvl w:val="0"/>
          <w:numId w:val="4"/>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1A1C1E"/>
          <w:sz w:val="24"/>
          <w:szCs w:val="24"/>
        </w:rPr>
        <w:t xml:space="preserve">Force feeding a competent hunger striker against his/her wish: Hunger strikers willfully put their lives at risk for a cause and prefer their movement to be responded however they do not wish to die and hence, not suicidal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"10.1136/bmj.311.7013.1114", "ISSN" : "0959-8138", "PMID" : "7580700", "author" : [ { "dropping-particle" : "", "family" : "Annas", "given" : "George J", "non-dropping-particle" : "", "parse-names" : false, "suffix" : "" } ], "container-title" : "BMJ (Clinical research ed.)", "id" : "ITEM-1", "issue" : "7013", "issued" : { "date-parts" : [ [ "1995", "10", "28" ] ] }, "page" : "1114-5", "publisher" : "British Medical Journal Publishing Group", "title" : "Hunger strikes. Can the Dutch teach us anything?", "type" : "article-journal", "volume" : "311" }, "uris" : [ "http://www.mendeley.com/documents/?uuid=2188eca6-95d4-3605-ae6c-1d3aac94bd09" ] } ], "mendeley" : { "formattedCitation" : "(23)", "plainTextFormattedCitation" : "(23)", "previouslyFormattedCitation" : "(23)"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(23)</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Yet, it has also been considered </w:t>
      </w:r>
      <w:r w:rsidRPr="00AE45E2">
        <w:rPr>
          <w:rFonts w:ascii="Times New Roman" w:hAnsi="Times New Roman"/>
          <w:bCs/>
          <w:sz w:val="24"/>
          <w:szCs w:val="24"/>
        </w:rPr>
        <w:t>an act of suicide due to the fact that voluntary starvation to the point of death is suicide.</w:t>
      </w:r>
      <w:r w:rsidRPr="00AE45E2">
        <w:rPr>
          <w:rFonts w:ascii="Times New Roman" w:hAnsi="Times New Roman"/>
          <w:color w:val="1A1C1E"/>
          <w:sz w:val="24"/>
          <w:szCs w:val="24"/>
        </w:rPr>
        <w:t xml:space="preserve"> The act of suicide is still illegal in few countries e.g. Malaysia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"ISBN" : "9678915790", "abstract" : "ACT 125 COMPANIES ACT 1965 (REVISED - 1973)", "author" : [ { "dropping-particle" : "", "family" : "Constitution", "given" : "F", "non-dropping-particle" : "", "parse-names" : false, "suffix" : "" } ], "container-title" : "Article", "id" : "ITEM-1", "issue" : "January", "issued" : { "date-parts" : [ [ "2006" ] ] }, "page" : "1-21", "title" : "Laws of Malaysia", "type" : "article-journal", "volume" : "1993" }, "uris" : [ "http://www.mendeley.com/documents/?uuid=96259159-c896-410a-8c31-d4346030034d" ] } ], "mendeley" : { "formattedCitation" : "(33)", "manualFormatting" : "(30)", "plainTextFormattedCitation" : "(33)", "previouslyFormattedCitation" : "(33)"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(30)</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An individual who exercises their right to freedom of expression or basic human rights through hunger strike can be opposed by the state or country which identifies it as an act of suicide. They are force fed in the interest of the society which has a duty to protect an individual’s life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"OCTOBER 10, 2006", "URL" : "http://www.thehindu.com/todays-paper/tp-opinion/does-anybody-care-about-manipur/article3058900.ece", "accessed" : { "date-parts" : [ [ "2017", "5", "24" ] ] }, "author" : [ { "dropping-particle" : "", "family" : "Varadarajan", "given" : "Siddharth", "non-dropping-particle" : "", "parse-names" : false, "suffix" : "" } ], "container-title" : "The Hindu ", "id" : "ITEM-1", "issued" : { "date-parts" : [ [ "2006" ] ] }, "title" : "Does anybody care about Manipur? - OPINION - The Hindu", "type" : "webpage" }, "uris" : [ "http://www.mendeley.com/documents/?uuid=82baaff6-ca74-336f-9894-4fc8a8362ef7" ] } ], "mendeley" : { "formattedCitation" : "(24)", "plainTextFormattedCitation" : "(24)", "previouslyFormattedCitation" : "(24)"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(24)</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Force feeding is feeding an individual against their will which usually involves physical restraint and intervention to provide nutrition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"10.1001/virtualmentor.2007.9.10.pfor1-0710", "ISSN" : "1937-7010", "abstract" : "A discussion by Hernan Reyes, MD, renowned medical ethics expert in crisis situations, of the World Medical Association's guidelines on the force-feeding of prisoner hunger strikers as stated in the Declarations of Malta and Tokyo. Virtual Mentor is a monthly bioethics journal published by the American Medical Association.", "author" : [ { "dropping-particle" : "", "family" : "Reyes", "given" : "", "non-dropping-particle" : "", "parse-names" : false, "suffix" : "" }, { "dropping-particle" : "", "family" : "Hernan", "given" : "", "non-dropping-particle" : "", "parse-names" : false, "suffix" : "" } ], "container-title" : "Virtual Mentor", "id" : "ITEM-1", "issue" : "10", "issued" : { "date-parts" : [ [ "2007", "10", "1" ] ] }, "page" : "703-708", "publisher" : "Amer Med Assoc", "title" : "Force-Feeding and Coercion: No Physician Complicity", "type" : "article-journal", "volume" : "9" }, "uris" : [ "http://www.mendeley.com/documents/?uuid=c7b8e4d3-64c7-35e6-a1ad-c3a46dcf2d15" ] } ], "mendeley" : { "formattedCitation" : "(34)", "manualFormatting" : "(31)", "plainTextFormattedCitation" : "(34)", "previouslyFormattedCitation" : "(34)"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(31)</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Although </w:t>
      </w:r>
      <w:r w:rsidRPr="00AE45E2">
        <w:rPr>
          <w:rFonts w:ascii="Times New Roman" w:hAnsi="Times New Roman"/>
          <w:color w:val="000000"/>
          <w:sz w:val="24"/>
          <w:szCs w:val="24"/>
        </w:rPr>
        <w:t xml:space="preserve">aimed to prevent starvation, it is an anticipated rigorous form of treatment so </w:t>
      </w:r>
      <w:r w:rsidRPr="00AE45E2">
        <w:rPr>
          <w:rFonts w:ascii="Times New Roman" w:eastAsia="MinionPro-Regular" w:hAnsi="Times New Roman"/>
          <w:sz w:val="24"/>
          <w:szCs w:val="24"/>
        </w:rPr>
        <w:t xml:space="preserve">physicians should neither force feed nor be forced to feed against their professional values. </w:t>
      </w:r>
      <w:r w:rsidRPr="00AE45E2">
        <w:rPr>
          <w:rFonts w:ascii="Times New Roman" w:hAnsi="Times New Roman"/>
          <w:color w:val="1A1C1E"/>
          <w:sz w:val="24"/>
          <w:szCs w:val="24"/>
        </w:rPr>
        <w:t xml:space="preserve">When physicians are legally obliged to force feed, should law win over ethics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"OCTOBER 10, 2006", "URL" : "http://www.thehindu.com/todays-paper/tp-opinion/does-anybody-care-about-manipur/article3058900.ece", "accessed" : { "date-parts" : [ [ "2017", "5", "24" ] ] }, "author" : [ { "dropping-particle" : "", "family" : "Varadarajan", "given" : "Siddharth", "non-dropping-particle" : "", "parse-names" : false, "suffix" : "" } ], "container-title" : "The Hindu ", "id" : "ITEM-1", "issued" : { "date-parts" : [ [ "2006" ] ] }, "title" : "Does anybody care about Manipur? - OPINION - The Hindu", "type" : "webpage" }, "uris" : [ "http://www.mendeley.com/documents/?uuid=82baaff6-ca74-336f-9894-4fc8a8362ef7" ] } ], "mendeley" : { "formattedCitation" : "(24)", "plainTextFormattedCitation" : "(24)", "previouslyFormattedCitation" : "(24)"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(24)</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w:t>
      </w:r>
      <w:r w:rsidRPr="00AE45E2">
        <w:rPr>
          <w:rFonts w:ascii="Times New Roman" w:eastAsia="MinionPro-Regular" w:hAnsi="Times New Roman"/>
          <w:sz w:val="24"/>
          <w:szCs w:val="24"/>
        </w:rPr>
        <w:t>Does the sanctity of life surpass an individual’s rights over themselves? It has also been indicated that while feeding the physician should try to employ the least deleterious method and humane way. But o</w:t>
      </w:r>
      <w:r w:rsidRPr="00AE45E2">
        <w:rPr>
          <w:rFonts w:ascii="Times New Roman" w:hAnsi="Times New Roman"/>
          <w:color w:val="000000"/>
          <w:sz w:val="24"/>
          <w:szCs w:val="24"/>
        </w:rPr>
        <w:t>nce the respect for autonomy shifts to the interest of the society, it makes no difference whether they turn to humane force feeding or artificial feeding</w:t>
      </w:r>
      <w:ins w:id="83" w:author="Gebruiker" w:date="2017-08-01T18:14:00Z">
        <w:r w:rsidR="004E72AA">
          <w:rPr>
            <w:rFonts w:ascii="Times New Roman" w:hAnsi="Times New Roman"/>
            <w:color w:val="000000"/>
            <w:sz w:val="24"/>
            <w:szCs w:val="24"/>
          </w:rPr>
          <w:t xml:space="preserve"> </w:t>
        </w:r>
        <w:proofErr w:type="gramStart"/>
        <w:r w:rsidR="004E72AA">
          <w:rPr>
            <w:rFonts w:ascii="Times New Roman" w:hAnsi="Times New Roman"/>
            <w:color w:val="000000"/>
            <w:sz w:val="24"/>
            <w:szCs w:val="24"/>
          </w:rPr>
          <w:t>( I</w:t>
        </w:r>
        <w:proofErr w:type="gramEnd"/>
        <w:r w:rsidR="004E72AA">
          <w:rPr>
            <w:rFonts w:ascii="Times New Roman" w:hAnsi="Times New Roman"/>
            <w:color w:val="000000"/>
            <w:sz w:val="24"/>
            <w:szCs w:val="24"/>
          </w:rPr>
          <w:t xml:space="preserve"> don’t understand this reasoning)</w:t>
        </w:r>
      </w:ins>
      <w:r w:rsidRPr="00AE45E2">
        <w:rPr>
          <w:rFonts w:ascii="Times New Roman" w:hAnsi="Times New Roman"/>
          <w:color w:val="000000"/>
          <w:sz w:val="24"/>
          <w:szCs w:val="24"/>
        </w:rPr>
        <w:t xml:space="preserve">. Artificial feeding although considered less </w:t>
      </w:r>
      <w:proofErr w:type="gramStart"/>
      <w:r w:rsidRPr="00AE45E2">
        <w:rPr>
          <w:rFonts w:ascii="Times New Roman" w:hAnsi="Times New Roman"/>
          <w:color w:val="000000"/>
          <w:sz w:val="24"/>
          <w:szCs w:val="24"/>
        </w:rPr>
        <w:t>aggressive,</w:t>
      </w:r>
      <w:proofErr w:type="gramEnd"/>
      <w:r w:rsidRPr="00AE45E2">
        <w:rPr>
          <w:rFonts w:ascii="Times New Roman" w:hAnsi="Times New Roman"/>
          <w:color w:val="000000"/>
          <w:sz w:val="24"/>
          <w:szCs w:val="24"/>
        </w:rPr>
        <w:t xml:space="preserve"> is </w:t>
      </w:r>
      <w:r w:rsidRPr="00AE45E2">
        <w:rPr>
          <w:rFonts w:ascii="Times New Roman" w:hAnsi="Times New Roman"/>
          <w:vanish/>
          <w:color w:val="000000"/>
          <w:sz w:val="24"/>
          <w:szCs w:val="24"/>
        </w:rPr>
        <w:t>s</w:t>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color w:val="000000"/>
          <w:sz w:val="24"/>
          <w:szCs w:val="24"/>
        </w:rPr>
        <w:t>still not ideal</w:t>
      </w:r>
      <w:ins w:id="84" w:author="Gebruiker" w:date="2017-08-01T18:15:00Z">
        <w:r w:rsidR="004E72AA">
          <w:rPr>
            <w:rFonts w:ascii="Times New Roman" w:hAnsi="Times New Roman"/>
            <w:color w:val="000000"/>
            <w:sz w:val="24"/>
            <w:szCs w:val="24"/>
          </w:rPr>
          <w:t xml:space="preserve"> (why? It is still intruding the human body. Please be clear on reasoning!!)</w:t>
        </w:r>
      </w:ins>
      <w:r w:rsidRPr="00AE45E2">
        <w:rPr>
          <w:rFonts w:ascii="Times New Roman" w:hAnsi="Times New Roman"/>
          <w:color w:val="000000"/>
          <w:sz w:val="24"/>
          <w:szCs w:val="24"/>
        </w:rPr>
        <w:t>.</w:t>
      </w:r>
      <w:r w:rsidRPr="00AE45E2">
        <w:rPr>
          <w:rFonts w:ascii="Times New Roman" w:eastAsia="MinionPro-Regular" w:hAnsi="Times New Roman"/>
          <w:sz w:val="24"/>
          <w:szCs w:val="24"/>
        </w:rPr>
        <w:t xml:space="preserve"> The fact that the force feeding is lawful does not mean that it is ethical or </w:t>
      </w:r>
      <w:r w:rsidRPr="00AE45E2">
        <w:rPr>
          <w:rFonts w:ascii="Times New Roman" w:hAnsi="Times New Roman"/>
          <w:color w:val="1A1C1E"/>
          <w:sz w:val="24"/>
          <w:szCs w:val="24"/>
        </w:rPr>
        <w:t>irrefutable</w:t>
      </w:r>
      <w:ins w:id="85" w:author="Gebruiker" w:date="2017-08-01T18:15:00Z">
        <w:r w:rsidR="004E72AA">
          <w:rPr>
            <w:rFonts w:ascii="Times New Roman" w:hAnsi="Times New Roman"/>
            <w:color w:val="1A1C1E"/>
            <w:sz w:val="24"/>
            <w:szCs w:val="24"/>
          </w:rPr>
          <w:t xml:space="preserve"> (author forgets regrettably to refer to force-feeding cases, such as the G-bay cases in USA</w:t>
        </w:r>
      </w:ins>
      <w:ins w:id="86" w:author="Gebruiker" w:date="2017-08-01T18:16:00Z">
        <w:r w:rsidR="004E72AA">
          <w:rPr>
            <w:rFonts w:ascii="Times New Roman" w:hAnsi="Times New Roman"/>
            <w:color w:val="1A1C1E"/>
            <w:sz w:val="24"/>
            <w:szCs w:val="24"/>
          </w:rPr>
          <w:t>, documented by PHR)</w:t>
        </w:r>
      </w:ins>
      <w:ins w:id="87" w:author="Gebruiker" w:date="2017-08-01T18:15:00Z">
        <w:r w:rsidR="004E72AA">
          <w:rPr>
            <w:rFonts w:ascii="Times New Roman" w:hAnsi="Times New Roman"/>
            <w:color w:val="1A1C1E"/>
            <w:sz w:val="24"/>
            <w:szCs w:val="24"/>
          </w:rPr>
          <w:t>)</w:t>
        </w:r>
      </w:ins>
      <w:r w:rsidRPr="00AE45E2">
        <w:rPr>
          <w:rFonts w:ascii="Times New Roman" w:hAnsi="Times New Roman"/>
          <w:color w:val="1A1C1E"/>
          <w:sz w:val="24"/>
          <w:szCs w:val="24"/>
        </w:rPr>
        <w:t xml:space="preserve">. It interferes with an individual’s human right, integrity and dignity hence is deemed inappropriate. The </w:t>
      </w:r>
      <w:r w:rsidRPr="00AE45E2">
        <w:rPr>
          <w:rFonts w:ascii="Times New Roman" w:eastAsia="Optima" w:hAnsi="Times New Roman"/>
          <w:sz w:val="24"/>
          <w:szCs w:val="24"/>
        </w:rPr>
        <w:t xml:space="preserve">Universal Declaration on Bioethics and Human Rights in article 3.2 states that </w:t>
      </w:r>
      <w:r w:rsidRPr="00AE45E2">
        <w:rPr>
          <w:rFonts w:ascii="Times New Roman" w:hAnsi="Times New Roman"/>
          <w:sz w:val="24"/>
          <w:szCs w:val="24"/>
        </w:rPr>
        <w:t xml:space="preserve">‘…the interests and welfare of the individual should have priority over the sole interest of science and society’. </w:t>
      </w:r>
      <w:r w:rsidRPr="00AE45E2">
        <w:rPr>
          <w:rFonts w:ascii="Times New Roman" w:eastAsia="Optima" w:hAnsi="Times New Roman"/>
          <w:sz w:val="24"/>
          <w:szCs w:val="24"/>
        </w:rPr>
        <w:t xml:space="preserve">Autonomy, personal integrity and consent are few other principles of the declaration are violated. Force feeding disrupts human dignity by depriving patients of their rights. Autonomy is misplaced when a mentally competent person is no longer considered an individual being but as a means. It harms further when the procedure is directed against their valid consent and personal integrity. Article 28 of </w:t>
      </w:r>
      <w:r w:rsidRPr="00AE45E2">
        <w:rPr>
          <w:rFonts w:ascii="Times New Roman" w:hAnsi="Times New Roman"/>
          <w:color w:val="1A1C1E"/>
          <w:sz w:val="24"/>
          <w:szCs w:val="24"/>
        </w:rPr>
        <w:t>the d</w:t>
      </w:r>
      <w:r w:rsidRPr="00AE45E2">
        <w:rPr>
          <w:rFonts w:ascii="Times New Roman" w:eastAsia="Optima" w:hAnsi="Times New Roman"/>
          <w:sz w:val="24"/>
          <w:szCs w:val="24"/>
        </w:rPr>
        <w:t xml:space="preserve">eclaration advocates against the application of its principles in contrary to human rights and dignity. In fact any act contrary to human dignity is objected by the declaration </w:t>
      </w:r>
      <w:r w:rsidRPr="00AE45E2">
        <w:rPr>
          <w:rFonts w:ascii="Times New Roman" w:eastAsia="Optima" w:hAnsi="Times New Roman"/>
          <w:sz w:val="24"/>
          <w:szCs w:val="24"/>
        </w:rPr>
        <w:fldChar w:fldCharType="begin" w:fldLock="1"/>
      </w:r>
      <w:r w:rsidRPr="00AE45E2">
        <w:rPr>
          <w:rFonts w:ascii="Times New Roman" w:eastAsia="Optima" w:hAnsi="Times New Roman"/>
          <w:sz w:val="24"/>
          <w:szCs w:val="24"/>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eastAsia="Optima" w:hAnsi="Times New Roman"/>
          <w:sz w:val="24"/>
          <w:szCs w:val="24"/>
        </w:rPr>
        <w:fldChar w:fldCharType="separate"/>
      </w:r>
      <w:r w:rsidRPr="00AE45E2">
        <w:rPr>
          <w:rFonts w:ascii="Times New Roman" w:eastAsia="Optima" w:hAnsi="Times New Roman"/>
          <w:noProof/>
          <w:sz w:val="24"/>
          <w:szCs w:val="24"/>
        </w:rPr>
        <w:t>(17)</w:t>
      </w:r>
      <w:r w:rsidRPr="00AE45E2">
        <w:rPr>
          <w:rFonts w:ascii="Times New Roman" w:eastAsia="Optima" w:hAnsi="Times New Roman"/>
          <w:sz w:val="24"/>
          <w:szCs w:val="24"/>
        </w:rPr>
        <w:fldChar w:fldCharType="end"/>
      </w:r>
      <w:r w:rsidRPr="00AE45E2">
        <w:rPr>
          <w:rFonts w:ascii="Times New Roman" w:eastAsia="Optima" w:hAnsi="Times New Roman"/>
          <w:sz w:val="24"/>
          <w:szCs w:val="24"/>
        </w:rPr>
        <w:t>.</w:t>
      </w:r>
      <w:r w:rsidRPr="00AE45E2">
        <w:rPr>
          <w:rFonts w:ascii="Times New Roman" w:hAnsi="Times New Roman"/>
          <w:color w:val="1A1C1E"/>
          <w:sz w:val="24"/>
          <w:szCs w:val="24"/>
        </w:rPr>
        <w:t xml:space="preserve"> Physicians have a moral obligation to educate and bring social awareness about the harmful practices of force feeding. They should challenge and eliminate them. It is also recommended to have a </w:t>
      </w:r>
      <w:r w:rsidRPr="00AE45E2">
        <w:rPr>
          <w:rFonts w:ascii="Times New Roman" w:hAnsi="Times New Roman"/>
          <w:color w:val="000000"/>
          <w:sz w:val="24"/>
          <w:szCs w:val="24"/>
        </w:rPr>
        <w:t>multidisciplinary approach with solidarity and cooperation at national and international level.</w:t>
      </w:r>
    </w:p>
    <w:p w:rsidR="0087535D" w:rsidRPr="00AE45E2" w:rsidRDefault="0087535D" w:rsidP="0087535D">
      <w:pPr>
        <w:autoSpaceDE w:val="0"/>
        <w:autoSpaceDN w:val="0"/>
        <w:adjustRightInd w:val="0"/>
        <w:spacing w:after="0" w:line="240" w:lineRule="auto"/>
        <w:ind w:left="720"/>
        <w:jc w:val="both"/>
        <w:rPr>
          <w:rFonts w:ascii="Times New Roman" w:hAnsi="Times New Roman"/>
          <w:color w:val="1A1C1E"/>
          <w:sz w:val="24"/>
          <w:szCs w:val="24"/>
        </w:rPr>
      </w:pPr>
    </w:p>
    <w:p w:rsidR="0087535D" w:rsidRPr="0087535D" w:rsidRDefault="004D0907" w:rsidP="004D0907">
      <w:pPr>
        <w:numPr>
          <w:ilvl w:val="0"/>
          <w:numId w:val="4"/>
        </w:num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color w:val="000000"/>
          <w:sz w:val="24"/>
          <w:szCs w:val="24"/>
        </w:rPr>
        <w:t>Maintaining confidentiality of the patient while sharing information with mass media: With the globalization of news, the social media and relevant authorities keep track of the health of the strikers. Physicians are expected to share information regarding the hunger striker to the general public</w:t>
      </w:r>
      <w:ins w:id="88" w:author="Gebruiker" w:date="2017-08-01T18:17:00Z">
        <w:r w:rsidR="004E72AA">
          <w:rPr>
            <w:rFonts w:ascii="Times New Roman" w:hAnsi="Times New Roman"/>
            <w:color w:val="000000"/>
            <w:sz w:val="24"/>
            <w:szCs w:val="24"/>
          </w:rPr>
          <w:t xml:space="preserve"> (where is this coming from? The physician has no role at all in sharing information to social media; the physician has a role to play in </w:t>
        </w:r>
        <w:r w:rsidR="004E72AA">
          <w:rPr>
            <w:rFonts w:ascii="Times New Roman" w:hAnsi="Times New Roman"/>
            <w:color w:val="000000"/>
            <w:sz w:val="24"/>
            <w:szCs w:val="24"/>
          </w:rPr>
          <w:lastRenderedPageBreak/>
          <w:t xml:space="preserve">defending his/her </w:t>
        </w:r>
        <w:proofErr w:type="spellStart"/>
        <w:r w:rsidR="004E72AA">
          <w:rPr>
            <w:rFonts w:ascii="Times New Roman" w:hAnsi="Times New Roman"/>
            <w:color w:val="000000"/>
            <w:sz w:val="24"/>
            <w:szCs w:val="24"/>
          </w:rPr>
          <w:t>hungerstriking</w:t>
        </w:r>
        <w:proofErr w:type="spellEnd"/>
        <w:r w:rsidR="004E72AA">
          <w:rPr>
            <w:rFonts w:ascii="Times New Roman" w:hAnsi="Times New Roman"/>
            <w:color w:val="000000"/>
            <w:sz w:val="24"/>
            <w:szCs w:val="24"/>
          </w:rPr>
          <w:t xml:space="preserve"> patient from the confusing, compelling etc dynamics of media/peer groups/ etc.) </w:t>
        </w:r>
      </w:ins>
      <w:r w:rsidRPr="00AE45E2">
        <w:rPr>
          <w:rFonts w:ascii="Times New Roman" w:hAnsi="Times New Roman"/>
          <w:color w:val="000000"/>
          <w:sz w:val="24"/>
          <w:szCs w:val="24"/>
        </w:rPr>
        <w:t xml:space="preserve">. However, care should be taken to divulge only the relevant information </w:t>
      </w:r>
      <w:ins w:id="89" w:author="Gebruiker" w:date="2017-08-01T18:20:00Z">
        <w:r w:rsidR="004E72AA">
          <w:rPr>
            <w:rFonts w:ascii="Times New Roman" w:hAnsi="Times New Roman"/>
            <w:color w:val="000000"/>
            <w:sz w:val="24"/>
            <w:szCs w:val="24"/>
          </w:rPr>
          <w:t>(what is that</w:t>
        </w:r>
        <w:proofErr w:type="gramStart"/>
        <w:r w:rsidR="004E72AA">
          <w:rPr>
            <w:rFonts w:ascii="Times New Roman" w:hAnsi="Times New Roman"/>
            <w:color w:val="000000"/>
            <w:sz w:val="24"/>
            <w:szCs w:val="24"/>
          </w:rPr>
          <w:t>?</w:t>
        </w:r>
      </w:ins>
      <w:ins w:id="90" w:author="Gebruiker" w:date="2017-08-01T18:21:00Z">
        <w:r w:rsidR="004E72AA">
          <w:rPr>
            <w:rFonts w:ascii="Times New Roman" w:hAnsi="Times New Roman"/>
            <w:color w:val="000000"/>
            <w:sz w:val="24"/>
            <w:szCs w:val="24"/>
          </w:rPr>
          <w:t>,</w:t>
        </w:r>
        <w:proofErr w:type="gramEnd"/>
        <w:r w:rsidR="004E72AA">
          <w:rPr>
            <w:rFonts w:ascii="Times New Roman" w:hAnsi="Times New Roman"/>
            <w:color w:val="000000"/>
            <w:sz w:val="24"/>
            <w:szCs w:val="24"/>
          </w:rPr>
          <w:t xml:space="preserve"> the doctor has no role in divulging information)</w:t>
        </w:r>
      </w:ins>
      <w:ins w:id="91" w:author="Gebruiker" w:date="2017-08-01T18:20:00Z">
        <w:r w:rsidR="004E72AA">
          <w:rPr>
            <w:rFonts w:ascii="Times New Roman" w:hAnsi="Times New Roman"/>
            <w:color w:val="000000"/>
            <w:sz w:val="24"/>
            <w:szCs w:val="24"/>
          </w:rPr>
          <w:t xml:space="preserve"> </w:t>
        </w:r>
      </w:ins>
      <w:r w:rsidRPr="00AE45E2">
        <w:rPr>
          <w:rFonts w:ascii="Times New Roman" w:hAnsi="Times New Roman"/>
          <w:color w:val="000000"/>
          <w:sz w:val="24"/>
          <w:szCs w:val="24"/>
        </w:rPr>
        <w:t>to others and not those which are revealed during examination and treatment.</w:t>
      </w:r>
      <w:r w:rsidRPr="00AE45E2">
        <w:rPr>
          <w:rFonts w:ascii="Times New Roman" w:hAnsi="Times New Roman"/>
          <w:vanish/>
          <w:color w:val="000000"/>
          <w:sz w:val="24"/>
          <w:szCs w:val="24"/>
        </w:rPr>
        <w:t xml:space="preserve">ot those which t </w:t>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vanish/>
          <w:color w:val="000000"/>
          <w:sz w:val="24"/>
          <w:szCs w:val="24"/>
        </w:rPr>
        <w:pgNum/>
      </w:r>
      <w:r w:rsidRPr="00AE45E2">
        <w:rPr>
          <w:rFonts w:ascii="Times New Roman" w:hAnsi="Times New Roman"/>
          <w:color w:val="000000"/>
          <w:sz w:val="24"/>
          <w:szCs w:val="24"/>
        </w:rPr>
        <w:t xml:space="preserve"> Prior consent and discussion regarding the information to be shared has to be obtained because of potential threat and harm </w:t>
      </w:r>
      <w:r w:rsidRPr="00AE45E2">
        <w:rPr>
          <w:rFonts w:ascii="Times New Roman" w:hAnsi="Times New Roman"/>
          <w:color w:val="000000"/>
          <w:sz w:val="24"/>
          <w:szCs w:val="24"/>
        </w:rPr>
        <w:fldChar w:fldCharType="begin" w:fldLock="1"/>
      </w:r>
      <w:r w:rsidR="00A255C0" w:rsidRPr="00AE45E2">
        <w:rPr>
          <w:rFonts w:ascii="Times New Roman" w:hAnsi="Times New Roman"/>
          <w:color w:val="000000"/>
          <w:sz w:val="24"/>
          <w:szCs w:val="24"/>
        </w:rPr>
        <w:instrText>ADDIN CSL_CITATION { "citationItems" : [ { "id" : "ITEM-1", "itemData" : { "author" : [ { "dropping-particle" : "", "family" : "World Medical Association", "given" : "", "non-dropping-particle" : "", "parse-names" : false, "suffix" : "" } ], "id" : "ITEM-1", "issued" : { "date-parts" : [ [ "2006" ] ] }, "title" : "WMA Declaration of Geneva", "type" : "article-journal" }, "uris" : [ "http://www.mendeley.com/documents/?uuid=3dfccf83-6a6c-302c-af49-216aaf9aa6eb" ] }, { "id" : "ITEM-2", "itemData" : { "author" : [ { "dropping-particle" : "", "family" : "Association", "given" : "World Medical", "non-dropping-particle" : "", "parse-names" : false, "suffix" : "" } ], "id" : "ITEM-2", "issue" : "August 1968", "issued" : { "date-parts" : [ [ "2006" ] ] }, "page" : "1-2", "title" : "WMA International Code of Medical Ethics", "type" : "article-journal" }, "uris" : [ "http://www.mendeley.com/documents/?uuid=5df3ffb7-8038-4686-816b-0b6e157de8b8" ] } ], "mendeley" : { "formattedCitation" : "(35,36)", "manualFormatting" : "(18,19)", "plainTextFormattedCitation" : "(35,36)", "previouslyFormattedCitation" : "(35,36)"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00A255C0" w:rsidRPr="00AE45E2">
        <w:rPr>
          <w:rFonts w:ascii="Times New Roman" w:hAnsi="Times New Roman"/>
          <w:noProof/>
          <w:color w:val="000000"/>
          <w:sz w:val="24"/>
          <w:szCs w:val="24"/>
        </w:rPr>
        <w:t>(18,1</w:t>
      </w:r>
      <w:r w:rsidRPr="00AE45E2">
        <w:rPr>
          <w:rFonts w:ascii="Times New Roman" w:hAnsi="Times New Roman"/>
          <w:noProof/>
          <w:color w:val="000000"/>
          <w:sz w:val="24"/>
          <w:szCs w:val="24"/>
        </w:rPr>
        <w:t>9)</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xml:space="preserve">. Once, the greater population is involved, the amount of knowledge shared must be sorted and disseminated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"DOI" : "10.1080/07448489909595678", "ISBN" : "0744-8481 (Print)\\r0744-8481 (Linking)", "ISSN" : "0744-8481 (Print)", "PMID" : "10500371", "abstract" : "When the health center encountered a student hunger strike, an initial search for medical information regarding fasting provided very little on which to build management decisions. The result of a more thorough evaluation of starvation literature is presented, along with survey responses from students who fasted. Starvation may produce many adverse events, including death. Yet, according to reports, acaloric fasts that include full water intake seem to be readily tolerated for 2 weeks in young, healthy adults. Our students included juice, sports drinks, and vitamins in their diets and completed their strike without major problems. Supplementation with carbohydrates and vitamins may improve the safety or comfort of a hunger striker, but clear proof of this effect does not exist.", "author" : [ { "dropping-particle" : "", "family" : "Dixon", "given" : "William C.", "non-dropping-particle" : "", "parse-names" : false, "suffix" : "" } ], "container-title" : "Journal of American College Health", "id" : "ITEM-1", "issue" : "2", "issued" : { "date-parts" : [ [ "1999" ] ] }, "page" : "87-90", "title" : "Hunger Strikes: Preventing harm to students", "type" : "article-journal", "volume" : "48" }, "uris" : [ "http://www.mendeley.com/documents/?uuid=704c2a6a-fff1-4ba5-b11f-135ae02854e5" ] } ], "mendeley" : { "formattedCitation" : "(25)", "manualFormatting" : "(1)", "plainTextFormattedCitation" : "(25)", "previouslyFormattedCitation" : "(25)"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(1)</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 Although general information regarding the course of the strike and precautions taken may be discussed to maintain transparency in care, confidential medical information must be well protected</w:t>
      </w:r>
      <w:r w:rsidRPr="00AE45E2">
        <w:rPr>
          <w:rFonts w:ascii="Times New Roman" w:hAnsi="Times New Roman"/>
          <w:sz w:val="24"/>
          <w:szCs w:val="24"/>
        </w:rPr>
        <w:t>. Informed consent is affirmative of altruism not only to the physician but also to the patient because it cannot be deceived or intimidated</w:t>
      </w:r>
      <w:ins w:id="92" w:author="Gebruiker" w:date="2017-08-01T18:24:00Z">
        <w:r w:rsidR="008B5E52">
          <w:rPr>
            <w:rFonts w:ascii="Times New Roman" w:hAnsi="Times New Roman"/>
            <w:sz w:val="24"/>
            <w:szCs w:val="24"/>
          </w:rPr>
          <w:t xml:space="preserve"> (I don’t understand this sentence)</w:t>
        </w:r>
      </w:ins>
      <w:r w:rsidRPr="00AE45E2">
        <w:rPr>
          <w:rFonts w:ascii="Times New Roman" w:hAnsi="Times New Roman"/>
          <w:sz w:val="24"/>
          <w:szCs w:val="24"/>
        </w:rPr>
        <w:t xml:space="preserve">. </w:t>
      </w:r>
      <w:r w:rsidRPr="00AE45E2">
        <w:rPr>
          <w:rFonts w:ascii="Times New Roman" w:hAnsi="Times New Roman"/>
          <w:color w:val="000000"/>
          <w:sz w:val="24"/>
          <w:szCs w:val="24"/>
        </w:rPr>
        <w:t>The declaration requires a physician to obtain consent even when disseminating to the family members.</w:t>
      </w:r>
      <w:r w:rsidRPr="00AE45E2">
        <w:rPr>
          <w:rFonts w:ascii="Times New Roman" w:hAnsi="Times New Roman"/>
          <w:sz w:val="24"/>
          <w:szCs w:val="24"/>
        </w:rPr>
        <w:t xml:space="preserve"> Such information should not be revealed for purposes other than mention</w:t>
      </w:r>
      <w:ins w:id="93" w:author="Gebruiker" w:date="2017-08-01T18:25:00Z">
        <w:r w:rsidR="008B5E52">
          <w:rPr>
            <w:rFonts w:ascii="Times New Roman" w:hAnsi="Times New Roman"/>
            <w:sz w:val="24"/>
            <w:szCs w:val="24"/>
          </w:rPr>
          <w:t>ed?</w:t>
        </w:r>
      </w:ins>
      <w:r w:rsidRPr="00AE45E2">
        <w:rPr>
          <w:rFonts w:ascii="Times New Roman" w:hAnsi="Times New Roman"/>
          <w:sz w:val="24"/>
          <w:szCs w:val="24"/>
        </w:rPr>
        <w:t xml:space="preserve"> </w:t>
      </w:r>
      <w:proofErr w:type="gramStart"/>
      <w:r w:rsidRPr="00AE45E2">
        <w:rPr>
          <w:rFonts w:ascii="Times New Roman" w:hAnsi="Times New Roman"/>
          <w:sz w:val="24"/>
          <w:szCs w:val="24"/>
        </w:rPr>
        <w:t>in</w:t>
      </w:r>
      <w:proofErr w:type="gramEnd"/>
      <w:r w:rsidRPr="00AE45E2">
        <w:rPr>
          <w:rFonts w:ascii="Times New Roman" w:hAnsi="Times New Roman"/>
          <w:sz w:val="24"/>
          <w:szCs w:val="24"/>
        </w:rPr>
        <w:t xml:space="preserve"> the consent. Involving the hunger striker appropriately in decision-making during informed consent not only promotes his autonomy but also his dignity and wellbeing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(17)</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w:t>
      </w:r>
    </w:p>
    <w:p w:rsidR="004D0907" w:rsidRPr="00AE45E2" w:rsidRDefault="004D0907" w:rsidP="0087535D">
      <w:pPr>
        <w:autoSpaceDE w:val="0"/>
        <w:autoSpaceDN w:val="0"/>
        <w:adjustRightInd w:val="0"/>
        <w:spacing w:after="0" w:line="240" w:lineRule="auto"/>
        <w:jc w:val="both"/>
        <w:rPr>
          <w:rFonts w:ascii="Times New Roman" w:hAnsi="Times New Roman"/>
          <w:color w:val="1A1C1E"/>
          <w:sz w:val="24"/>
          <w:szCs w:val="24"/>
        </w:rPr>
      </w:pPr>
      <w:r w:rsidRPr="00AE45E2">
        <w:rPr>
          <w:rFonts w:ascii="Times New Roman" w:hAnsi="Times New Roman"/>
          <w:sz w:val="24"/>
          <w:szCs w:val="24"/>
        </w:rPr>
        <w:t xml:space="preserve"> </w:t>
      </w:r>
    </w:p>
    <w:p w:rsidR="004D0907" w:rsidRPr="00AE45E2" w:rsidRDefault="004D0907" w:rsidP="004D0907">
      <w:pPr>
        <w:numPr>
          <w:ilvl w:val="0"/>
          <w:numId w:val="4"/>
        </w:numPr>
        <w:autoSpaceDE w:val="0"/>
        <w:autoSpaceDN w:val="0"/>
        <w:adjustRightInd w:val="0"/>
        <w:spacing w:after="0" w:line="240" w:lineRule="auto"/>
        <w:jc w:val="both"/>
        <w:rPr>
          <w:rFonts w:ascii="Times New Roman" w:hAnsi="Times New Roman"/>
          <w:color w:val="000000"/>
          <w:sz w:val="24"/>
          <w:szCs w:val="24"/>
          <w:shd w:val="clear" w:color="auto" w:fill="FFFFFF"/>
        </w:rPr>
      </w:pPr>
      <w:r w:rsidRPr="00AE45E2">
        <w:rPr>
          <w:rFonts w:ascii="Times New Roman" w:hAnsi="Times New Roman"/>
          <w:sz w:val="24"/>
          <w:szCs w:val="24"/>
        </w:rPr>
        <w:t>P</w:t>
      </w:r>
      <w:r w:rsidRPr="00AE45E2">
        <w:rPr>
          <w:rFonts w:ascii="Times New Roman" w:hAnsi="Times New Roman"/>
          <w:color w:val="1A1C1E"/>
          <w:sz w:val="24"/>
          <w:szCs w:val="24"/>
        </w:rPr>
        <w:t>sychological pressure from supporters, peers and media coverage which compels the striker to continue</w:t>
      </w:r>
      <w:r w:rsidR="00A255C0" w:rsidRPr="00AE45E2">
        <w:rPr>
          <w:rFonts w:ascii="Times New Roman" w:hAnsi="Times New Roman"/>
          <w:color w:val="1A1C1E"/>
          <w:sz w:val="24"/>
          <w:szCs w:val="24"/>
        </w:rPr>
        <w:t xml:space="preserve"> (</w:t>
      </w:r>
      <w:r w:rsidRPr="00AE45E2">
        <w:rPr>
          <w:rFonts w:ascii="Times New Roman" w:hAnsi="Times New Roman"/>
          <w:color w:val="1A1C1E"/>
          <w:sz w:val="24"/>
          <w:szCs w:val="24"/>
        </w:rPr>
        <w:t>8</w:t>
      </w:r>
      <w:proofErr w:type="gramStart"/>
      <w:r w:rsidRPr="00AE45E2">
        <w:rPr>
          <w:rFonts w:ascii="Times New Roman" w:hAnsi="Times New Roman"/>
          <w:color w:val="1A1C1E"/>
          <w:sz w:val="24"/>
          <w:szCs w:val="24"/>
        </w:rPr>
        <w:t>,2</w:t>
      </w:r>
      <w:r w:rsidR="00A255C0" w:rsidRPr="00AE45E2">
        <w:rPr>
          <w:rFonts w:ascii="Times New Roman" w:hAnsi="Times New Roman"/>
          <w:color w:val="1A1C1E"/>
          <w:sz w:val="24"/>
          <w:szCs w:val="24"/>
        </w:rPr>
        <w:t>6</w:t>
      </w:r>
      <w:proofErr w:type="gramEnd"/>
      <w:r w:rsidRPr="00AE45E2">
        <w:rPr>
          <w:rFonts w:ascii="Times New Roman" w:hAnsi="Times New Roman"/>
          <w:color w:val="1A1C1E"/>
          <w:sz w:val="24"/>
          <w:szCs w:val="24"/>
        </w:rPr>
        <w:t xml:space="preserve">): The attention that hunger strikers receive from their supporters with ample media coverage </w:t>
      </w:r>
      <w:ins w:id="94" w:author="Gebruiker" w:date="2017-08-01T18:25:00Z">
        <w:r w:rsidR="008B5E52">
          <w:rPr>
            <w:rFonts w:ascii="Times New Roman" w:hAnsi="Times New Roman"/>
            <w:color w:val="1A1C1E"/>
            <w:sz w:val="24"/>
            <w:szCs w:val="24"/>
          </w:rPr>
          <w:t xml:space="preserve">can </w:t>
        </w:r>
      </w:ins>
      <w:r w:rsidRPr="00AE45E2">
        <w:rPr>
          <w:rFonts w:ascii="Times New Roman" w:hAnsi="Times New Roman"/>
          <w:color w:val="1A1C1E"/>
          <w:sz w:val="24"/>
          <w:szCs w:val="24"/>
        </w:rPr>
        <w:t>compel</w:t>
      </w:r>
      <w:del w:id="95" w:author="Gebruiker" w:date="2017-08-01T18:25:00Z">
        <w:r w:rsidRPr="00AE45E2" w:rsidDel="008B5E52">
          <w:rPr>
            <w:rFonts w:ascii="Times New Roman" w:hAnsi="Times New Roman"/>
            <w:color w:val="1A1C1E"/>
            <w:sz w:val="24"/>
            <w:szCs w:val="24"/>
          </w:rPr>
          <w:delText>s</w:delText>
        </w:r>
      </w:del>
      <w:r w:rsidRPr="00AE45E2">
        <w:rPr>
          <w:rFonts w:ascii="Times New Roman" w:hAnsi="Times New Roman"/>
          <w:color w:val="1A1C1E"/>
          <w:sz w:val="24"/>
          <w:szCs w:val="24"/>
        </w:rPr>
        <w:t xml:space="preserve"> them to continue the hunger strike.</w:t>
      </w:r>
      <w:r w:rsidRPr="00AE45E2">
        <w:rPr>
          <w:rFonts w:ascii="Times New Roman" w:hAnsi="Times New Roman"/>
          <w:sz w:val="24"/>
          <w:szCs w:val="24"/>
        </w:rPr>
        <w:t xml:space="preserve"> Such </w:t>
      </w:r>
      <w:r w:rsidRPr="00AE45E2">
        <w:rPr>
          <w:rFonts w:ascii="Times New Roman" w:hAnsi="Times New Roman"/>
          <w:color w:val="1A1C1E"/>
          <w:sz w:val="24"/>
          <w:szCs w:val="24"/>
        </w:rPr>
        <w:t xml:space="preserve">psychological pressure can be hard to assess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"10.1080/07448489909595678", "ISBN" : "0744-8481 (Print)\\r0744-8481 (Linking)", "ISSN" : "0744-8481 (Print)", "PMID" : "10500371", "abstract" : "When the health center encountered a student hunger strike, an initial search for medical information regarding fasting provided very little on which to build management decisions. The result of a more thorough evaluation of starvation literature is presented, along with survey responses from students who fasted. Starvation may produce many adverse events, including death. Yet, according to reports, acaloric fasts that include full water intake seem to be readily tolerated for 2 weeks in young, healthy adults. Our students included juice, sports drinks, and vitamins in their diets and completed their strike without major problems. Supplementation with carbohydrates and vitamins may improve the safety or comfort of a hunger striker, but clear proof of this effect does not exist.", "author" : [ { "dropping-particle" : "", "family" : "Dixon", "given" : "William C.", "non-dropping-particle" : "", "parse-names" : false, "suffix" : "" } ], "container-title" : "Journal of American College Health", "id" : "ITEM-1", "issue" : "2", "issued" : { "date-parts" : [ [ "1999" ] ] }, "page" : "87-90", "title" : "Hunger Strikes: Preventing harm to students", "type" : "article-journal", "volume" : "48" }, "uris" : [ "http://www.mendeley.com/documents/?uuid=704c2a6a-fff1-4ba5-b11f-135ae02854e5" ] } ], "mendeley" : { "formattedCitation" : "(25)", "plainTextFormattedCitation" : "(25)", "previouslyFormattedCitation" : "(25)"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(25)</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If not </w:t>
      </w:r>
      <w:r w:rsidRPr="00AE45E2">
        <w:rPr>
          <w:rFonts w:ascii="Times New Roman" w:hAnsi="Times New Roman"/>
          <w:sz w:val="24"/>
          <w:szCs w:val="24"/>
        </w:rPr>
        <w:t xml:space="preserve">taken into consideration, it can be wrongly presumed and </w:t>
      </w:r>
      <w:r w:rsidRPr="00AE45E2">
        <w:rPr>
          <w:rFonts w:ascii="Times New Roman" w:hAnsi="Times New Roman"/>
          <w:color w:val="1A1C1E"/>
          <w:sz w:val="24"/>
          <w:szCs w:val="24"/>
        </w:rPr>
        <w:t>cause serious harm or death</w:t>
      </w:r>
      <w:r w:rsidRPr="00AE45E2">
        <w:rPr>
          <w:rFonts w:ascii="Times New Roman" w:eastAsia="MinionPro-Regular" w:hAnsi="Times New Roman"/>
          <w:sz w:val="24"/>
          <w:szCs w:val="24"/>
        </w:rPr>
        <w:t xml:space="preserve">. </w:t>
      </w:r>
      <w:r w:rsidRPr="00AE45E2">
        <w:rPr>
          <w:rFonts w:ascii="Times New Roman" w:hAnsi="Times New Roman"/>
          <w:color w:val="1A1C1E"/>
          <w:sz w:val="24"/>
          <w:szCs w:val="24"/>
        </w:rPr>
        <w:t>The determination and exercise of will power to hunger strike to an extreme circumstance should be followed by a meaningful and in depth counseling. The psychiatric assessment should be done</w:t>
      </w:r>
      <w:ins w:id="96" w:author="Gebruiker" w:date="2017-08-01T18:27:00Z">
        <w:r w:rsidR="008B5E52">
          <w:rPr>
            <w:rFonts w:ascii="Times New Roman" w:hAnsi="Times New Roman"/>
            <w:color w:val="1A1C1E"/>
            <w:sz w:val="24"/>
            <w:szCs w:val="24"/>
          </w:rPr>
          <w:t xml:space="preserve"> (such evaluation requires interviewing the patient in isolation form his/her </w:t>
        </w:r>
        <w:proofErr w:type="spellStart"/>
        <w:r w:rsidR="008B5E52">
          <w:rPr>
            <w:rFonts w:ascii="Times New Roman" w:hAnsi="Times New Roman"/>
            <w:color w:val="1A1C1E"/>
            <w:sz w:val="24"/>
            <w:szCs w:val="24"/>
          </w:rPr>
          <w:t>peergroup</w:t>
        </w:r>
        <w:proofErr w:type="spellEnd"/>
        <w:r w:rsidR="008B5E52">
          <w:rPr>
            <w:rFonts w:ascii="Times New Roman" w:hAnsi="Times New Roman"/>
            <w:color w:val="1A1C1E"/>
            <w:sz w:val="24"/>
            <w:szCs w:val="24"/>
          </w:rPr>
          <w:t>, since peer-group pressure identification is crucial)</w:t>
        </w:r>
      </w:ins>
      <w:r w:rsidRPr="00AE45E2">
        <w:rPr>
          <w:rFonts w:ascii="Times New Roman" w:hAnsi="Times New Roman"/>
          <w:color w:val="1A1C1E"/>
          <w:sz w:val="24"/>
          <w:szCs w:val="24"/>
        </w:rPr>
        <w:t xml:space="preserve">, not only to determine one’s competency and voluntariness to initiate or continue the hunger strike but also to warm them of the psychological changes during transient state of hunger and fatigue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"10.1136/jme.29.4.243", "ISBN" : "0306-6800", "ISSN" : "0306-6800", "PMID" : "12930863", "abstract" : "OBJECTIVE: To evaluate existing ethical guidelines for the treatment of hunger strikers in light of findings on psychological changes that accompany the cessation of food intake. DESIGN: Electronic databases were searched for (a) editorials and ethical proclamations on hunger strikers and their treatment; (b) studies of voluntary and involuntary starvation, and (c) legal cases pertaining to hunger striking. Additional studies were gathered in a snowball fashion from the published material cited in these databases. Material was included if it (a) provided ethical or legal guidelines; (b) shed light on psychological changes accompanying starvation, or (c) illustrated the practice of hunger striking. Authors' observations, opinions, and conclusions were noted. CONCLUSIONS: Although the heterogeneous nature of the sources precluded statistical analysis, starvation appears to be accompanied by marked psychological changes. Some changes clearly impair competence, in which case physicians are advised to follow advance directives obtained early in the hunger strike. More problematic are increases in impulsivity and aggressivity, changes which, while not impairing competence, enhance the likelihood that patients will starve themselves to death.", "author" : [ { "dropping-particle" : "", "family" : "Fessler", "given" : "D M T", "non-dropping-particle" : "", "parse-names" : false, "suffix" : "" } ], "container-title" : "Journal of medical ethics", "id" : "ITEM-1", "issue" : "4", "issued" : { "date-parts" : [ [ "2003" ] ] }, "page" : "243-247", "title" : "The implications of starvation induced psychological changes for the ethical treatment of hunger strikers.", "type" : "article-journal", "volume" : "29" }, "uris" : [ "http://www.mendeley.com/documents/?uuid=83bab3cf-ca85-4ecc-a1ca-35c1be1eec27" ] } ], "mendeley" : { "formattedCitation" : "(26)", "plainTextFormattedCitation" : "(26)", "previouslyFormattedCitation" : "(26)"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(26)</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However, the information must be carefully disseminated so as not to influence or nudge towards a particular decision making. </w:t>
      </w:r>
      <w:r w:rsidRPr="00AE45E2">
        <w:rPr>
          <w:rFonts w:ascii="Times New Roman" w:hAnsi="Times New Roman"/>
          <w:color w:val="000000"/>
          <w:sz w:val="24"/>
          <w:szCs w:val="24"/>
          <w:shd w:val="clear" w:color="auto" w:fill="FFFFFF"/>
        </w:rPr>
        <w:t xml:space="preserve">The fundamental principle of non-stigmatization </w:t>
      </w:r>
      <w:r w:rsidRPr="00AE45E2">
        <w:rPr>
          <w:rFonts w:ascii="Times New Roman" w:eastAsia="ACaslonPro-Italic" w:hAnsi="Times New Roman"/>
          <w:iCs/>
          <w:sz w:val="24"/>
          <w:szCs w:val="24"/>
        </w:rPr>
        <w:t>in violation of human dignity, human rights and fundamental freedoms</w:t>
      </w:r>
      <w:r w:rsidRPr="00AE45E2">
        <w:rPr>
          <w:rFonts w:ascii="Times New Roman" w:hAnsi="Times New Roman"/>
          <w:color w:val="000000"/>
          <w:sz w:val="24"/>
          <w:szCs w:val="24"/>
          <w:shd w:val="clear" w:color="auto" w:fill="FFFFFF"/>
        </w:rPr>
        <w:t xml:space="preserve"> per article 11 of the declaration urges the physician to view hunger striker as a patient and not as a tool. It also </w:t>
      </w:r>
      <w:r w:rsidRPr="00AE45E2">
        <w:rPr>
          <w:rFonts w:ascii="Times New Roman" w:hAnsi="Times New Roman"/>
          <w:sz w:val="24"/>
          <w:szCs w:val="24"/>
        </w:rPr>
        <w:t xml:space="preserve">emphasizes the essentials of vulnerability and integrity as an inherent of human being and that it cannot be identified solely by exercising autonomy and giving informed consent. Vulnerability and integrity should be recognized and respected by physicians to establishing symmetric relationships with the patient and to protect them even when they don’t complain </w:t>
      </w:r>
      <w:r w:rsidRPr="00AE45E2">
        <w:rPr>
          <w:rFonts w:ascii="Times New Roman" w:hAnsi="Times New Roman"/>
          <w:color w:val="000000"/>
          <w:sz w:val="24"/>
          <w:szCs w:val="24"/>
          <w:shd w:val="clear" w:color="auto" w:fill="FFFFFF"/>
        </w:rPr>
        <w:fldChar w:fldCharType="begin" w:fldLock="1"/>
      </w:r>
      <w:r w:rsidRPr="00AE45E2">
        <w:rPr>
          <w:rFonts w:ascii="Times New Roman" w:hAnsi="Times New Roman"/>
          <w:color w:val="000000"/>
          <w:sz w:val="24"/>
          <w:szCs w:val="24"/>
          <w:shd w:val="clear" w:color="auto" w:fill="FFFFFF"/>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hAnsi="Times New Roman"/>
          <w:color w:val="000000"/>
          <w:sz w:val="24"/>
          <w:szCs w:val="24"/>
          <w:shd w:val="clear" w:color="auto" w:fill="FFFFFF"/>
        </w:rPr>
        <w:fldChar w:fldCharType="separate"/>
      </w:r>
      <w:r w:rsidRPr="00AE45E2">
        <w:rPr>
          <w:rFonts w:ascii="Times New Roman" w:hAnsi="Times New Roman"/>
          <w:noProof/>
          <w:color w:val="000000"/>
          <w:sz w:val="24"/>
          <w:szCs w:val="24"/>
          <w:shd w:val="clear" w:color="auto" w:fill="FFFFFF"/>
        </w:rPr>
        <w:t>(17)</w:t>
      </w:r>
      <w:r w:rsidRPr="00AE45E2">
        <w:rPr>
          <w:rFonts w:ascii="Times New Roman" w:hAnsi="Times New Roman"/>
          <w:color w:val="000000"/>
          <w:sz w:val="24"/>
          <w:szCs w:val="24"/>
          <w:shd w:val="clear" w:color="auto" w:fill="FFFFFF"/>
        </w:rPr>
        <w:fldChar w:fldCharType="end"/>
      </w:r>
      <w:r w:rsidRPr="00AE45E2">
        <w:rPr>
          <w:rFonts w:ascii="Times New Roman" w:hAnsi="Times New Roman"/>
          <w:color w:val="000000"/>
          <w:sz w:val="24"/>
          <w:szCs w:val="24"/>
          <w:shd w:val="clear" w:color="auto" w:fill="FFFFFF"/>
        </w:rPr>
        <w:t>. Vulnerability is a general characteristic of the human being referring fragility both innate and those brought by natural or social conditions such as disease or poverty. It expresses the normative requirement for special care. More is needed than non-interference; they need assistance.</w:t>
      </w:r>
    </w:p>
    <w:p w:rsidR="004D0907" w:rsidRPr="00AE45E2" w:rsidRDefault="004D0907" w:rsidP="004D0907">
      <w:pPr>
        <w:pStyle w:val="ListParagraph"/>
        <w:numPr>
          <w:ilvl w:val="0"/>
          <w:numId w:val="4"/>
        </w:num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t xml:space="preserve">Should a physician still intervene during an encounter with an unconscious hunger striker who has previously declared refusal of  nutrition </w:t>
      </w:r>
      <w:r w:rsidRPr="00AE45E2">
        <w:rPr>
          <w:rFonts w:ascii="Times New Roman" w:hAnsi="Times New Roman"/>
          <w:color w:val="000000"/>
          <w:sz w:val="24"/>
          <w:szCs w:val="24"/>
        </w:rPr>
        <w:fldChar w:fldCharType="begin" w:fldLock="1"/>
      </w:r>
      <w:r w:rsidRPr="00AE45E2">
        <w:rPr>
          <w:rFonts w:ascii="Times New Roman" w:hAnsi="Times New Roman"/>
          <w:color w:val="000000"/>
          <w:sz w:val="24"/>
          <w:szCs w:val="24"/>
        </w:rPr>
        <w:instrText>ADDIN CSL_CITATION { "citationItems" : [ { "id" : "ITEM-1", "itemData" : { "ISBN" : "0962-9564", "ISSN" : "0962-9564", "PMID" : "12705250", "abstract" : "In the last year many prisoners and their supporters in Turkey have gone on hunger strike. This paper from a Turkish physician and ethicist discusses problems faced by physicians. It is followed by a background note on the situation in Turkey and, more generally, on medical responses to hunger strikers.", "author" : [ { "dropping-particle" : "", "family" : "Arda", "given" : "B", "non-dropping-particle" : "", "parse-names" : false, "suffix" : "" } ], "container-title" : "Bulletin of Medical Ethics", "id" : "ITEM-1", "issue" : "181", "issued" : { "date-parts" : [ [ "2002" ] ] }, "page" : "13-18", "title" : "How should physicians approach a hunger strike", "type" : "article-journal", "volume" : "181" }, "uris" : [ "http://www.mendeley.com/documents/?uuid=a0f4d2e9-7160-431a-ac66-528c62343725" ] }, { "id" : "ITEM-2", "itemData" : { "DOI" : "10.1007/s11017-015-9333-9", "ISBN" : "1386-7415", "ISSN" : "1386-7415", "PMID" : "26194871", "abstract" : "Hunger strikes potentially present a serious challenge for attending physicians. Though rare, in certain cases, a conflict can occur between the obligations of beneficence and autonomy. On the one hand, physicians have a duty to preserve life, which entails intervening in a hunger strike before the hunger striker loses his life. On the other hand, physicians' duty to respect autonomy implies that attending physicians have to respect hunger strikers' decisions to refuse nutrition. International medical guidelines state that physicians should follow the strikers' unpressured advance directives. When physicians encounter an unconscious striker, in the absence of reliable advance directives, the guidelines advise physicians to make a decision on the basis of the patient's values, previously expressed wishes, and best interests. I argue that if there are no advance directives and the striker has already lost his competence, the physician has the responsibility to resuscitate the striker. Once the striker regains his decision-making capacity, he should be asked about his decision. If he is determined to continue fasting and refuses treatment, the physician has a moral obligation to respect this decisions and follow his advance directives.", "author" : [ { "dropping-particle" : "", "family" : "Irmak", "given" : "N", "non-dropping-particle" : "", "parse-names" : false, "suffix" : "" } ], "container-title" : "Theor Med Bioeth", "id" : "ITEM-2", "issue" : "4", "issued" : { "date-parts" : [ [ "2015" ] ] }, "page" : "249-263", "publisher" : "Springer Netherlands", "title" : "Professional ethics in extreme circumstances: responsibilities of attending physicians and healthcare providers in hunger strikes", "type" : "article-journal", "volume" : "36" }, "uris" : [ "http://www.mendeley.com/documents/?uuid=c6857531-7cb5-4c8c-8b33-ed9490c272ff" ] } ], "mendeley" : { "formattedCitation" : "(27,28)", "plainTextFormattedCitation" : "(27,28)", "previouslyFormattedCitation" : "(27,28)" }, "properties" : { "noteIndex" : 0 }, "schema" : "https://github.com/citation-style-language/schema/raw/master/csl-citation.json" }</w:instrText>
      </w:r>
      <w:r w:rsidRPr="00AE45E2">
        <w:rPr>
          <w:rFonts w:ascii="Times New Roman" w:hAnsi="Times New Roman"/>
          <w:color w:val="000000"/>
          <w:sz w:val="24"/>
          <w:szCs w:val="24"/>
        </w:rPr>
        <w:fldChar w:fldCharType="separate"/>
      </w:r>
      <w:r w:rsidRPr="00AE45E2">
        <w:rPr>
          <w:rFonts w:ascii="Times New Roman" w:hAnsi="Times New Roman"/>
          <w:noProof/>
          <w:color w:val="000000"/>
          <w:sz w:val="24"/>
          <w:szCs w:val="24"/>
        </w:rPr>
        <w:t>(27,28)</w:t>
      </w:r>
      <w:r w:rsidRPr="00AE45E2">
        <w:rPr>
          <w:rFonts w:ascii="Times New Roman" w:hAnsi="Times New Roman"/>
          <w:color w:val="000000"/>
          <w:sz w:val="24"/>
          <w:szCs w:val="24"/>
        </w:rPr>
        <w:fldChar w:fldCharType="end"/>
      </w:r>
      <w:r w:rsidRPr="00AE45E2">
        <w:rPr>
          <w:rFonts w:ascii="Times New Roman" w:hAnsi="Times New Roman"/>
          <w:color w:val="000000"/>
          <w:sz w:val="24"/>
          <w:szCs w:val="24"/>
        </w:rPr>
        <w:t>?</w:t>
      </w:r>
      <w:ins w:id="97" w:author="Gebruiker" w:date="2017-08-01T18:29:00Z">
        <w:r w:rsidR="008B5E52">
          <w:rPr>
            <w:rFonts w:ascii="Times New Roman" w:hAnsi="Times New Roman"/>
            <w:color w:val="000000"/>
            <w:sz w:val="24"/>
            <w:szCs w:val="24"/>
          </w:rPr>
          <w:t xml:space="preserve"> (the author does not or insufficiently advocate the necessity of a continuous patient-doctor relationship from the beginning of the </w:t>
        </w:r>
        <w:proofErr w:type="spellStart"/>
        <w:r w:rsidR="008B5E52">
          <w:rPr>
            <w:rFonts w:ascii="Times New Roman" w:hAnsi="Times New Roman"/>
            <w:color w:val="000000"/>
            <w:sz w:val="24"/>
            <w:szCs w:val="24"/>
          </w:rPr>
          <w:t>hungerstrike</w:t>
        </w:r>
        <w:proofErr w:type="spellEnd"/>
        <w:r w:rsidR="008B5E52">
          <w:rPr>
            <w:rFonts w:ascii="Times New Roman" w:hAnsi="Times New Roman"/>
            <w:color w:val="000000"/>
            <w:sz w:val="24"/>
            <w:szCs w:val="24"/>
          </w:rPr>
          <w:t xml:space="preserve"> though the deteriorating competency)</w:t>
        </w:r>
      </w:ins>
      <w:r w:rsidRPr="00AE45E2">
        <w:rPr>
          <w:rFonts w:ascii="Times New Roman" w:hAnsi="Times New Roman"/>
          <w:color w:val="000000"/>
          <w:sz w:val="24"/>
          <w:szCs w:val="24"/>
        </w:rPr>
        <w:t xml:space="preserve"> </w:t>
      </w:r>
      <w:r w:rsidRPr="00AE45E2">
        <w:rPr>
          <w:rFonts w:ascii="Times New Roman" w:hAnsi="Times New Roman"/>
          <w:color w:val="1A1C1E"/>
          <w:sz w:val="24"/>
          <w:szCs w:val="24"/>
        </w:rPr>
        <w:t xml:space="preserve">Hunger strike if carried out for longer duration can result in mental deterioration and compromise the competency of the individual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"10.1136/jme.29.4.243", "ISBN" : "0306-6800", "ISSN" : "0306-6800", "PMID" : "12930863", "abstract" : "OBJECTIVE: To evaluate existing ethical guidelines for the treatment of hunger strikers in light of findings on psychological changes that accompany the cessation of food intake. DESIGN: Electronic databases were searched for (a) editorials and ethical proclamations on hunger strikers and their treatment; (b) studies of voluntary and involuntary starvation, and (c) legal cases pertaining to hunger striking. Additional studies were gathered in a snowball fashion from the published material cited in these databases. Material was included if it (a) provided ethical or legal guidelines; (b) shed light on psychological changes accompanying starvation, or (c) illustrated the practice of hunger striking. Authors' observations, opinions, and conclusions were noted. CONCLUSIONS: Although the heterogeneous nature of the sources precluded statistical analysis, starvation appears to be accompanied by marked psychological changes. Some changes clearly impair competence, in which case physicians are advised to follow advance directives obtained early in the hunger strike. More problematic are increases in impulsivity and aggressivity, changes which, while not impairing competence, enhance the likelihood that patients will starve themselves to death.", "author" : [ { "dropping-particle" : "", "family" : "Fessler", "given" : "D M T", "non-dropping-particle" : "", "parse-names" : false, "suffix" : "" } ], "container-title" : "Journal of medical ethics", "id" : "ITEM-1", "issue" : "4", "issued" : { "date-parts" : [ [ "2003" ] ] }, "page" : "243-247", "title" : "The implications of starvation induced psychological changes for the ethical treatment of hunger strikers.", "type" : "article-journal", "volume" : "29" }, "uris" : [ "http://www.mendeley.com/documents/?uuid=83bab3cf-ca85-4ecc-a1ca-35c1be1eec27" ] } ], "mendeley" : { "formattedCitation" : "(26)", "plainTextFormattedCitation" : "(26)", "previouslyFormattedCitation" : "(26)"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(26)</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w:t>
      </w:r>
      <w:r w:rsidRPr="00AE45E2">
        <w:rPr>
          <w:rFonts w:ascii="Times New Roman" w:hAnsi="Times New Roman"/>
          <w:color w:val="000000"/>
          <w:sz w:val="24"/>
          <w:szCs w:val="24"/>
        </w:rPr>
        <w:t>Whenever possible a physician should assess the hunger stri</w:t>
      </w:r>
      <w:r w:rsidRPr="00AE45E2">
        <w:rPr>
          <w:rFonts w:ascii="Times New Roman" w:hAnsi="Times New Roman"/>
          <w:color w:val="1A1C1E"/>
          <w:sz w:val="24"/>
          <w:szCs w:val="24"/>
        </w:rPr>
        <w:t xml:space="preserve">ker from day one of the strike to determine their wish to continue the strike or have an intervention when they become unconscious. When dealing with an unconscious patient, the physician has to keep in mind one’s wish and </w:t>
      </w:r>
      <w:r w:rsidRPr="00AE45E2">
        <w:rPr>
          <w:rFonts w:ascii="Times New Roman" w:hAnsi="Times New Roman"/>
          <w:color w:val="1A1C1E"/>
          <w:sz w:val="24"/>
          <w:szCs w:val="24"/>
        </w:rPr>
        <w:lastRenderedPageBreak/>
        <w:t xml:space="preserve">values. Advance directive is a tool to respect patient’s wishes in anticipation of deteriorating health and inability of decision making by promoting autonomy. It can be implemented either by proxy or instruction or both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"DOI" : "10.1016/j.ehmc.2012.03.004", "ISSN" : "22115943", "abstract" : "The primary aim of advance directives (including both proxy directives and instructional directives) is to ensure that patients' wishes are enacted even when they no longer have the capacity to voice them. However, barriers remain and gaps persist, particularly in vulnerable populations. In addition, many objections have been raised regarding the creation and implementation of advance directives. This article aims to define advance directives, while discussing issues surrounding their creation, implementation, utility, and the legal status across states. ?? 2012 Elsevier Inc.", "author" : [ { "dropping-particle" : "", "family" : "Breu", "given" : "Anthony", "non-dropping-particle" : "", "parse-names" : false, "suffix" : "" } ], "container-title" : "Hospital Medicine Clinics", "id" : "ITEM-1", "issue" : "2", "issued" : { "date-parts" : [ [ "2012" ] ] }, "page" : "e254-e264", "publisher" : "Elsevier Inc", "title" : "Advance Directives", "type" : "article-journal", "volume" : "1" }, "uris" : [ "http://www.mendeley.com/documents/?uuid=a5f53fd2-9051-4811-8a84-e2719a5ee1c1" ] } ], "mendeley" : { "formattedCitation" : "(37)", "manualFormatting" : "(32)", "plainTextFormattedCitation" : "(37)", "previouslyFormattedCitation" : "(37)"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(32)</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However, they should be handled diligently in presence of reasonable doubts.</w:t>
      </w:r>
      <w:r w:rsidRPr="00AE45E2">
        <w:rPr>
          <w:rFonts w:ascii="Times New Roman" w:hAnsi="Times New Roman"/>
        </w:rPr>
        <w:t xml:space="preserve"> </w:t>
      </w:r>
      <w:r w:rsidRPr="00AE45E2">
        <w:rPr>
          <w:rFonts w:ascii="Times New Roman" w:hAnsi="Times New Roman"/>
          <w:color w:val="1A1C1E"/>
          <w:sz w:val="24"/>
          <w:szCs w:val="24"/>
        </w:rPr>
        <w:t xml:space="preserve">Any undue doubts about the individual's intention and instructions can lead to its failure and in situations where the decision was made has changed radically since the individual lost competence, it becomes invalid. But what happens when no advance instructions exist and discussion is not possible? </w:t>
      </w:r>
      <w:r w:rsidRPr="00AE45E2">
        <w:rPr>
          <w:rFonts w:ascii="Times New Roman" w:eastAsia="MinionPro-Regular" w:hAnsi="Times New Roman"/>
          <w:sz w:val="24"/>
          <w:szCs w:val="24"/>
        </w:rPr>
        <w:t xml:space="preserve">The WMA Declaration of Malta on Hunger Strikers recommends that the </w:t>
      </w:r>
      <w:r w:rsidRPr="00AE45E2">
        <w:rPr>
          <w:rFonts w:ascii="Times New Roman" w:hAnsi="Times New Roman"/>
          <w:color w:val="1A1C1E"/>
          <w:sz w:val="24"/>
          <w:szCs w:val="24"/>
        </w:rPr>
        <w:t xml:space="preserve">physicians act in accordance with expressed wishes, values, health and in their best interests. Moreover, in the absence of any such indications, the physician has to elect the best course without interference from third parties </w:t>
      </w:r>
      <w:r w:rsidRPr="00AE45E2">
        <w:rPr>
          <w:rFonts w:ascii="Times New Roman" w:hAnsi="Times New Roman"/>
          <w:color w:val="1A1C1E"/>
          <w:sz w:val="24"/>
          <w:szCs w:val="24"/>
        </w:rPr>
        <w:fldChar w:fldCharType="begin" w:fldLock="1"/>
      </w:r>
      <w:r w:rsidRPr="00AE45E2">
        <w:rPr>
          <w:rFonts w:ascii="Times New Roman" w:hAnsi="Times New Roman"/>
          <w:color w:val="1A1C1E"/>
          <w:sz w:val="24"/>
          <w:szCs w:val="24"/>
        </w:rPr>
        <w:instrText>ADDIN CSL_CITATION { "citationItems" : [ { "id" : "ITEM-1", "itemData" : { "author" : [ { "dropping-particle" : "", "family" : "World Medical Association", "given" : "", "non-dropping-particle" : "", "parse-names" : false, "suffix" : "" } ], "id" : "ITEM-1", "issued" : { "date-parts" : [ [ "2006" ] ] }, "title" : "WMA Declaration of Malta on Hunger Strikers", "type" : "article-journal" }, "uris" : [ "http://www.mendeley.com/documents/?uuid=98f0a541-889b-3da2-b183-f7944a7f224f" ] } ], "mendeley" : { "formattedCitation" : "(38)", "manualFormatting" : "(1)", "plainTextFormattedCitation" : "(38)", "previouslyFormattedCitation" : "(38)"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(1)</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This is easy said than done. An unconscious patient with previously declared or undeclared will refusing nutrition plainly poses ethical challenge.  A w</w:t>
      </w:r>
      <w:r w:rsidRPr="00AE45E2">
        <w:rPr>
          <w:rFonts w:ascii="Times New Roman" w:hAnsi="Times New Roman"/>
          <w:sz w:val="24"/>
          <w:szCs w:val="24"/>
        </w:rPr>
        <w:t xml:space="preserve">ritten will refusing treatment cannot be a sole determinant when caring for an unconscious patient especially when they are seen for the first time as its authenticity or validity of the decision to refusal at that time cannot be guaranteed </w:t>
      </w:r>
      <w:r w:rsidRPr="00AE45E2">
        <w:rPr>
          <w:rFonts w:ascii="Times New Roman" w:hAnsi="Times New Roman"/>
          <w:sz w:val="24"/>
          <w:szCs w:val="24"/>
        </w:rPr>
        <w:fldChar w:fldCharType="begin" w:fldLock="1"/>
      </w:r>
      <w:r w:rsidRPr="00AE45E2">
        <w:rPr>
          <w:rFonts w:ascii="Times New Roman" w:hAnsi="Times New Roman"/>
          <w:sz w:val="24"/>
          <w:szCs w:val="24"/>
        </w:rPr>
        <w:instrText>ADDIN CSL_CITATION { "citationItems" : [ { "id" : "ITEM-1", "itemData" : { "author" : [ { "dropping-particle" : "", "family" : "Hardie", "given" : "T J", "non-dropping-particle" : "", "parse-names" : false, "suffix" : "" } ], "container-title" : "Bmj", "id" : "ITEM-1", "issued" : { "date-parts" : [ [ "1996" ] ] }, "page" : "444", "title" : "Hunger strikes should be treated like other patients who refuse consent to treatment", "type" : "article-journal", "volume" : "312" }, "uris" : [ "http://www.mendeley.com/documents/?uuid=6eaab0e8-5289-4328-9ad9-cb95cfa3fc29" ] } ], "mendeley" : { "formattedCitation" : "(39)", "manualFormatting" : "(33)", "plainTextFormattedCitation" : "(39)", "previouslyFormattedCitation" : "(39)" }, "properties" : { "noteIndex" : 0 }, "schema" : "https://github.com/citation-style-language/schema/raw/master/csl-citation.json" }</w:instrText>
      </w:r>
      <w:r w:rsidRPr="00AE45E2">
        <w:rPr>
          <w:rFonts w:ascii="Times New Roman" w:hAnsi="Times New Roman"/>
          <w:sz w:val="24"/>
          <w:szCs w:val="24"/>
        </w:rPr>
        <w:fldChar w:fldCharType="separate"/>
      </w:r>
      <w:r w:rsidRPr="00AE45E2">
        <w:rPr>
          <w:rFonts w:ascii="Times New Roman" w:hAnsi="Times New Roman"/>
          <w:noProof/>
          <w:sz w:val="24"/>
          <w:szCs w:val="24"/>
        </w:rPr>
        <w:t>(33)</w:t>
      </w:r>
      <w:r w:rsidRPr="00AE45E2">
        <w:rPr>
          <w:rFonts w:ascii="Times New Roman" w:hAnsi="Times New Roman"/>
          <w:sz w:val="24"/>
          <w:szCs w:val="24"/>
        </w:rPr>
        <w:fldChar w:fldCharType="end"/>
      </w:r>
      <w:r w:rsidRPr="00AE45E2">
        <w:rPr>
          <w:rFonts w:ascii="Times New Roman" w:hAnsi="Times New Roman"/>
          <w:color w:val="1A1C1E"/>
          <w:sz w:val="24"/>
          <w:szCs w:val="24"/>
        </w:rPr>
        <w:t>. It lacks information. If the advance directive is acknowledged, the autonomy is respected but a life is risked. But if treatment is provided the qualms surrounding its validity, then a life is saved and it as well will give the individual an opportunity to express their wish.</w:t>
      </w:r>
      <w:r w:rsidRPr="00AE45E2">
        <w:rPr>
          <w:rFonts w:ascii="Times New Roman" w:hAnsi="Times New Roman"/>
          <w:sz w:val="24"/>
          <w:szCs w:val="24"/>
        </w:rPr>
        <w:t xml:space="preserve"> So, physicians should rightly intervene and resuscitate</w:t>
      </w:r>
      <w:r w:rsidRPr="00AE45E2">
        <w:rPr>
          <w:rFonts w:ascii="Times New Roman" w:hAnsi="Times New Roman"/>
          <w:color w:val="1A1C1E"/>
          <w:sz w:val="24"/>
          <w:szCs w:val="24"/>
        </w:rPr>
        <w:t xml:space="preserve">. </w:t>
      </w:r>
      <w:r w:rsidRPr="00AE45E2">
        <w:rPr>
          <w:rFonts w:ascii="Times New Roman" w:hAnsi="Times New Roman"/>
          <w:color w:val="000000"/>
          <w:sz w:val="24"/>
          <w:szCs w:val="24"/>
          <w:shd w:val="clear" w:color="auto" w:fill="FFFFFF"/>
        </w:rPr>
        <w:t xml:space="preserve">Resuscitating and establishing a meaningful communication to elucidate more facts regarding the patient can be considered as the special measures taken to respect their dignity and integrity at that crucial time. </w:t>
      </w:r>
      <w:r w:rsidRPr="00AE45E2">
        <w:rPr>
          <w:rStyle w:val="apple-converted-space"/>
          <w:rFonts w:ascii="Times New Roman" w:hAnsi="Times New Roman"/>
          <w:color w:val="000000"/>
          <w:sz w:val="24"/>
          <w:szCs w:val="24"/>
          <w:shd w:val="clear" w:color="auto" w:fill="FFFFFF"/>
        </w:rPr>
        <w:t xml:space="preserve">In addition, it creates an environment for the patient to give </w:t>
      </w:r>
      <w:r w:rsidRPr="00AE45E2">
        <w:rPr>
          <w:rFonts w:ascii="Times New Roman" w:hAnsi="Times New Roman"/>
          <w:color w:val="000000"/>
          <w:sz w:val="24"/>
          <w:szCs w:val="24"/>
          <w:shd w:val="clear" w:color="auto" w:fill="FFFFFF"/>
        </w:rPr>
        <w:t xml:space="preserve">free and informed consent which otherwise would not have been known or likely be misinterpreted </w:t>
      </w:r>
      <w:r w:rsidRPr="00AE45E2">
        <w:rPr>
          <w:rFonts w:ascii="Times New Roman" w:hAnsi="Times New Roman"/>
          <w:color w:val="000000"/>
          <w:sz w:val="24"/>
          <w:szCs w:val="24"/>
          <w:shd w:val="clear" w:color="auto" w:fill="FFFFFF"/>
        </w:rPr>
        <w:fldChar w:fldCharType="begin" w:fldLock="1"/>
      </w:r>
      <w:r w:rsidRPr="00AE45E2">
        <w:rPr>
          <w:rFonts w:ascii="Times New Roman" w:hAnsi="Times New Roman"/>
          <w:color w:val="000000"/>
          <w:sz w:val="24"/>
          <w:szCs w:val="24"/>
          <w:shd w:val="clear" w:color="auto" w:fill="FFFFFF"/>
        </w:rPr>
        <w:instrText>ADDIN CSL_CITATION { "citationItems" : [ { "id" : "ITEM-1", "itemData" : { "DOI" : "10.1007/s11017-015-9333-9", "ISBN" : "1386-7415", "ISSN" : "1386-7415", "PMID" : "26194871", "abstract" : "Hunger strikes potentially present a serious challenge for attending physicians. Though rare, in certain cases, a conflict can occur between the obligations of beneficence and autonomy. On the one hand, physicians have a duty to preserve life, which entails intervening in a hunger strike before the hunger striker loses his life. On the other hand, physicians' duty to respect autonomy implies that attending physicians have to respect hunger strikers' decisions to refuse nutrition. International medical guidelines state that physicians should follow the strikers' unpressured advance directives. When physicians encounter an unconscious striker, in the absence of reliable advance directives, the guidelines advise physicians to make a decision on the basis of the patient's values, previously expressed wishes, and best interests. I argue that if there are no advance directives and the striker has already lost his competence, the physician has the responsibility to resuscitate the striker. Once the striker regains his decision-making capacity, he should be asked about his decision. If he is determined to continue fasting and refuses treatment, the physician has a moral obligation to respect this decisions and follow his advance directives.", "author" : [ { "dropping-particle" : "", "family" : "Irmak", "given" : "N", "non-dropping-particle" : "", "parse-names" : false, "suffix" : "" } ], "container-title" : "Theor Med Bioeth", "id" : "ITEM-1", "issue" : "4", "issued" : { "date-parts" : [ [ "2015" ] ] }, "page" : "249-263", "publisher" : "Springer Netherlands", "title" : "Professional ethics in extreme circumstances: responsibilities of attending physicians and healthcare providers in hunger strikes", "type" : "article-journal", "volume" : "36" }, "uris" : [ "http://www.mendeley.com/documents/?uuid=c6857531-7cb5-4c8c-8b33-ed9490c272ff" ] } ], "mendeley" : { "formattedCitation" : "(28)", "manualFormatting" : "(32)", "plainTextFormattedCitation" : "(28)", "previouslyFormattedCitation" : "(28)" }, "properties" : { "noteIndex" : 0 }, "schema" : "https://github.com/citation-style-language/schema/raw/master/csl-citation.json" }</w:instrText>
      </w:r>
      <w:r w:rsidRPr="00AE45E2">
        <w:rPr>
          <w:rFonts w:ascii="Times New Roman" w:hAnsi="Times New Roman"/>
          <w:color w:val="000000"/>
          <w:sz w:val="24"/>
          <w:szCs w:val="24"/>
          <w:shd w:val="clear" w:color="auto" w:fill="FFFFFF"/>
        </w:rPr>
        <w:fldChar w:fldCharType="separate"/>
      </w:r>
      <w:r w:rsidRPr="00AE45E2">
        <w:rPr>
          <w:rFonts w:ascii="Times New Roman" w:hAnsi="Times New Roman"/>
          <w:noProof/>
          <w:color w:val="000000"/>
          <w:sz w:val="24"/>
          <w:szCs w:val="24"/>
          <w:shd w:val="clear" w:color="auto" w:fill="FFFFFF"/>
        </w:rPr>
        <w:t>(32)</w:t>
      </w:r>
      <w:r w:rsidRPr="00AE45E2">
        <w:rPr>
          <w:rFonts w:ascii="Times New Roman" w:hAnsi="Times New Roman"/>
          <w:color w:val="000000"/>
          <w:sz w:val="24"/>
          <w:szCs w:val="24"/>
          <w:shd w:val="clear" w:color="auto" w:fill="FFFFFF"/>
        </w:rPr>
        <w:fldChar w:fldCharType="end"/>
      </w:r>
      <w:r w:rsidRPr="00AE45E2">
        <w:rPr>
          <w:rFonts w:ascii="Times New Roman" w:hAnsi="Times New Roman"/>
          <w:color w:val="000000"/>
          <w:sz w:val="24"/>
          <w:szCs w:val="24"/>
          <w:shd w:val="clear" w:color="auto" w:fill="FFFFFF"/>
        </w:rPr>
        <w:t xml:space="preserve">. </w:t>
      </w:r>
      <w:r w:rsidRPr="00AE45E2">
        <w:rPr>
          <w:rFonts w:ascii="Times New Roman" w:eastAsia="MinionPro-Regular" w:hAnsi="Times New Roman"/>
          <w:sz w:val="24"/>
          <w:szCs w:val="24"/>
        </w:rPr>
        <w:t>The resuscitation of an unconscious patient is also supported by the fact that</w:t>
      </w:r>
      <w:r w:rsidRPr="00AE45E2">
        <w:rPr>
          <w:rFonts w:ascii="Times New Roman" w:hAnsi="Times New Roman"/>
          <w:sz w:val="24"/>
          <w:szCs w:val="24"/>
        </w:rPr>
        <w:t xml:space="preserve"> the declaration </w:t>
      </w:r>
      <w:r w:rsidRPr="00AE45E2">
        <w:rPr>
          <w:rFonts w:ascii="Times New Roman" w:eastAsia="MinionPro-Regular" w:hAnsi="Times New Roman"/>
          <w:sz w:val="24"/>
          <w:szCs w:val="24"/>
        </w:rPr>
        <w:t xml:space="preserve">instructs physicians to undertake </w:t>
      </w:r>
      <w:r w:rsidRPr="00AE45E2">
        <w:rPr>
          <w:rFonts w:ascii="Times New Roman" w:hAnsi="Times New Roman"/>
          <w:color w:val="000000"/>
          <w:sz w:val="24"/>
          <w:szCs w:val="24"/>
          <w:shd w:val="clear" w:color="auto" w:fill="FFFFFF"/>
        </w:rPr>
        <w:t xml:space="preserve">special measures to protect the rights and interests of those who are incapable of exercising their autonomy </w:t>
      </w:r>
      <w:r w:rsidRPr="00AE45E2">
        <w:rPr>
          <w:rFonts w:ascii="Times New Roman" w:hAnsi="Times New Roman"/>
          <w:color w:val="000000"/>
          <w:sz w:val="24"/>
          <w:szCs w:val="24"/>
          <w:shd w:val="clear" w:color="auto" w:fill="FFFFFF"/>
        </w:rPr>
        <w:fldChar w:fldCharType="begin" w:fldLock="1"/>
      </w:r>
      <w:r w:rsidRPr="00AE45E2">
        <w:rPr>
          <w:rFonts w:ascii="Times New Roman" w:hAnsi="Times New Roman"/>
          <w:color w:val="000000"/>
          <w:sz w:val="24"/>
          <w:szCs w:val="24"/>
          <w:shd w:val="clear" w:color="auto" w:fill="FFFFFF"/>
        </w:rPr>
        <w:instrText>ADDIN CSL_CITATION { "citationItems" : [ { "id" : "ITEM-1", "itemData" : { "ISBN" : "9789231040887", "author" : [ { "dropping-particle" : "", "family" : "Henk", "given" : "A M J", "non-dropping-particle" : "", "parse-names" : false, "suffix" : "" }, { "dropping-particle" : "", "family" : "Mich\u00e8le", "given" : "S", "non-dropping-particle" : "", "parse-names" : false, "suffix" : "" } ], "id" : "ITEM-1", "issued" : { "date-parts" : [ [ "0" ] ] }, "title" : "The UNESCO Universal Declaration on Bioethics and Human Rights Background , principles", "type" : "book" }, "uris" : [ "http://www.mendeley.com/documents/?uuid=b7fd7bdc-87f7-4063-88d2-14fac7140d84" ] } ], "mendeley" : { "formattedCitation" : "(17)", "plainTextFormattedCitation" : "(17)", "previouslyFormattedCitation" : "(17)" }, "properties" : { "noteIndex" : 0 }, "schema" : "https://github.com/citation-style-language/schema/raw/master/csl-citation.json" }</w:instrText>
      </w:r>
      <w:r w:rsidRPr="00AE45E2">
        <w:rPr>
          <w:rFonts w:ascii="Times New Roman" w:hAnsi="Times New Roman"/>
          <w:color w:val="000000"/>
          <w:sz w:val="24"/>
          <w:szCs w:val="24"/>
          <w:shd w:val="clear" w:color="auto" w:fill="FFFFFF"/>
        </w:rPr>
        <w:fldChar w:fldCharType="separate"/>
      </w:r>
      <w:r w:rsidRPr="00AE45E2">
        <w:rPr>
          <w:rFonts w:ascii="Times New Roman" w:hAnsi="Times New Roman"/>
          <w:noProof/>
          <w:color w:val="000000"/>
          <w:sz w:val="24"/>
          <w:szCs w:val="24"/>
          <w:shd w:val="clear" w:color="auto" w:fill="FFFFFF"/>
        </w:rPr>
        <w:t>(17)</w:t>
      </w:r>
      <w:r w:rsidRPr="00AE45E2">
        <w:rPr>
          <w:rFonts w:ascii="Times New Roman" w:hAnsi="Times New Roman"/>
          <w:color w:val="000000"/>
          <w:sz w:val="24"/>
          <w:szCs w:val="24"/>
          <w:shd w:val="clear" w:color="auto" w:fill="FFFFFF"/>
        </w:rPr>
        <w:fldChar w:fldCharType="end"/>
      </w:r>
      <w:r w:rsidRPr="00AE45E2">
        <w:rPr>
          <w:rFonts w:ascii="Times New Roman" w:hAnsi="Times New Roman"/>
          <w:color w:val="000000"/>
          <w:sz w:val="24"/>
          <w:szCs w:val="24"/>
          <w:shd w:val="clear" w:color="auto" w:fill="FFFFFF"/>
        </w:rPr>
        <w:t>. In t</w:t>
      </w:r>
      <w:r w:rsidRPr="00AE45E2">
        <w:rPr>
          <w:rFonts w:ascii="Times New Roman" w:hAnsi="Times New Roman"/>
          <w:sz w:val="24"/>
          <w:szCs w:val="24"/>
        </w:rPr>
        <w:t>he conflict between beneficence and autonomy, both of which are derived from the inherent dignity, the physician exercises the role of beneficence by assessing and informing the patients of their clinical conditions and needs. ‘</w:t>
      </w:r>
      <w:r w:rsidRPr="00AE45E2">
        <w:rPr>
          <w:rFonts w:ascii="Times New Roman" w:eastAsia="ACaslonPro-Italic" w:hAnsi="Times New Roman"/>
          <w:iCs/>
          <w:sz w:val="24"/>
          <w:szCs w:val="24"/>
        </w:rPr>
        <w:t>The autonomy of persons to make decisions, while taking responsibility for those decisions and respecting the autonomy of others’, is to be respected per article no. 5</w:t>
      </w:r>
      <w:r w:rsidRPr="00AE45E2">
        <w:rPr>
          <w:rFonts w:ascii="Times New Roman" w:eastAsia="ACaslonPro-Italic" w:hAnsi="Times New Roman"/>
          <w:i/>
          <w:iCs/>
          <w:sz w:val="24"/>
          <w:szCs w:val="24"/>
        </w:rPr>
        <w:t>.</w:t>
      </w:r>
      <w:r w:rsidRPr="00AE45E2">
        <w:rPr>
          <w:rFonts w:ascii="Times New Roman" w:hAnsi="Times New Roman"/>
          <w:color w:val="000000"/>
          <w:sz w:val="24"/>
          <w:szCs w:val="24"/>
          <w:shd w:val="clear" w:color="auto" w:fill="FFFFFF"/>
        </w:rPr>
        <w:t xml:space="preserve"> </w:t>
      </w:r>
      <w:r w:rsidRPr="00AE45E2">
        <w:rPr>
          <w:rFonts w:ascii="Times New Roman" w:hAnsi="Times New Roman"/>
          <w:sz w:val="24"/>
          <w:szCs w:val="24"/>
        </w:rPr>
        <w:t>Article 7 states, ‘the person concerned should be involved to the greatest extent possible in the decision-making process of consent, as well as that of withdrawing consent’ highlighting the importance of refusal. Physicians can still be ignorant or uncertain about the patient’s preferences, wish or values.</w:t>
      </w:r>
      <w:r w:rsidRPr="00AE45E2">
        <w:rPr>
          <w:rFonts w:ascii="Times New Roman" w:hAnsi="Times New Roman"/>
          <w:color w:val="1A1C1E"/>
          <w:sz w:val="24"/>
          <w:szCs w:val="24"/>
        </w:rPr>
        <w:t xml:space="preserve"> Hence, it cannot be assumed randomly and make substituted judgments. This cannot be simple as a DNR (Do Not Resuscitate) expected from an underlying chronic illness because as initially mentioned they wish to have their requests fulfilled and not die.</w:t>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vanish/>
          <w:color w:val="1A1C1E"/>
        </w:rPr>
        <w:pgNum/>
      </w:r>
      <w:r w:rsidRPr="00AE45E2">
        <w:rPr>
          <w:rFonts w:ascii="Times New Roman" w:hAnsi="Times New Roman"/>
          <w:color w:val="1A1C1E"/>
          <w:sz w:val="24"/>
          <w:szCs w:val="24"/>
        </w:rPr>
        <w:t xml:space="preserve"> It has also been suggested that a traditional view regarding patient’s interest in their term can undermine medical care in the long run, increase the potential for unfairness and leave physicians without adequate guidance. A way to overcome this situation gracefully is to embrace physicians as having a pro than putting a strict obligation </w:t>
      </w:r>
      <w:r w:rsidRPr="00AE45E2">
        <w:rPr>
          <w:rFonts w:ascii="Times New Roman" w:hAnsi="Times New Roman"/>
          <w:color w:val="1A1C1E"/>
          <w:sz w:val="24"/>
          <w:szCs w:val="24"/>
        </w:rPr>
        <w:fldChar w:fldCharType="begin" w:fldLock="1"/>
      </w:r>
      <w:r w:rsidR="00A255C0" w:rsidRPr="00AE45E2">
        <w:rPr>
          <w:rFonts w:ascii="Times New Roman" w:hAnsi="Times New Roman"/>
          <w:color w:val="1A1C1E"/>
          <w:sz w:val="24"/>
          <w:szCs w:val="24"/>
        </w:rPr>
        <w:instrText>ADDIN CSL_CITATION { "citationItems" : [ { "id" : "ITEM-1", "itemData" : { "DOI" : "10.1136/jme.2009.033001", "ISSN" : "1473-4257", "PMID" : "20133397", "abstract" : "The principle that physicians should always act in the best interests of the present patient is widely endorsed. At the same time, and often within the same document, it is recognised that there are appropriate exceptions to this principle. Unfortunately, little, if any, guidance is provided regarding which exceptions are appropriate and how they should be handled. These circumstances might be tenable if the appropriate exceptions were rare. Yet, evaluation of the literature reveals that there are numerous exceptions, several of which pervade clinical medicine. This situation leaves physicians without adequate guidance on when to allow exceptions and how to address them, increasing the chances for unfairness in practice. The present article considers the range of exceptions, illustrates how the lack of guidance poses ethical concern and describes an alternative account of physician obligations to address this concern.", "author" : [ { "dropping-particle" : "", "family" : "Wendler", "given" : "David", "non-dropping-particle" : "", "parse-names" : false, "suffix" : "" } ], "container-title" : "Journal of medical ethics", "id" : "ITEM-1", "issue" : "2", "issued" : { "date-parts" : [ [ "2010" ] ] }, "page" : "66-70", "title" : "Are physicians obligated always to act in the patient's best interests?", "type" : "article-journal", "volume" : "36" }, "uris" : [ "http://www.mendeley.com/documents/?uuid=91fcadb0-a942-45cf-8500-5854370024da" ] } ], "mendeley" : { "formattedCitation" : "(40)", "manualFormatting" : "(34)", "plainTextFormattedCitation" : "(40)", "previouslyFormattedCitation" : "(41)" }, "properties" : { "noteIndex" : 0 }, "schema" : "https://github.com/citation-style-language/schema/raw/master/csl-citation.json" }</w:instrText>
      </w:r>
      <w:r w:rsidRPr="00AE45E2">
        <w:rPr>
          <w:rFonts w:ascii="Times New Roman" w:hAnsi="Times New Roman"/>
          <w:color w:val="1A1C1E"/>
          <w:sz w:val="24"/>
          <w:szCs w:val="24"/>
        </w:rPr>
        <w:fldChar w:fldCharType="separate"/>
      </w:r>
      <w:r w:rsidRPr="00AE45E2">
        <w:rPr>
          <w:rFonts w:ascii="Times New Roman" w:hAnsi="Times New Roman"/>
          <w:noProof/>
          <w:color w:val="1A1C1E"/>
          <w:sz w:val="24"/>
          <w:szCs w:val="24"/>
        </w:rPr>
        <w:t>(3</w:t>
      </w:r>
      <w:r w:rsidR="00A255C0" w:rsidRPr="00AE45E2">
        <w:rPr>
          <w:rFonts w:ascii="Times New Roman" w:hAnsi="Times New Roman"/>
          <w:noProof/>
          <w:color w:val="1A1C1E"/>
          <w:sz w:val="24"/>
          <w:szCs w:val="24"/>
        </w:rPr>
        <w:t>4</w:t>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vanish/>
          <w:color w:val="1A1C1E"/>
          <w:sz w:val="24"/>
          <w:szCs w:val="24"/>
        </w:rPr>
        <w:pgNum/>
      </w:r>
      <w:r w:rsidRPr="00AE45E2">
        <w:rPr>
          <w:rFonts w:ascii="Times New Roman" w:hAnsi="Times New Roman"/>
          <w:noProof/>
          <w:color w:val="1A1C1E"/>
          <w:sz w:val="24"/>
          <w:szCs w:val="24"/>
        </w:rPr>
        <w:t>)</w:t>
      </w:r>
      <w:r w:rsidRPr="00AE45E2">
        <w:rPr>
          <w:rFonts w:ascii="Times New Roman" w:hAnsi="Times New Roman"/>
          <w:color w:val="1A1C1E"/>
          <w:sz w:val="24"/>
          <w:szCs w:val="24"/>
        </w:rPr>
        <w:fldChar w:fldCharType="end"/>
      </w:r>
      <w:r w:rsidRPr="00AE45E2">
        <w:rPr>
          <w:rFonts w:ascii="Times New Roman" w:hAnsi="Times New Roman"/>
          <w:color w:val="1A1C1E"/>
          <w:sz w:val="24"/>
          <w:szCs w:val="24"/>
        </w:rPr>
        <w:t xml:space="preserve">. </w:t>
      </w:r>
      <w:r w:rsidRPr="00AE45E2">
        <w:rPr>
          <w:rFonts w:ascii="Times New Roman" w:hAnsi="Times New Roman"/>
          <w:color w:val="000000"/>
          <w:sz w:val="24"/>
          <w:szCs w:val="24"/>
          <w:shd w:val="clear" w:color="auto" w:fill="FFFFFF"/>
        </w:rPr>
        <w:t xml:space="preserve">Advance directives, even tough </w:t>
      </w:r>
      <w:r w:rsidRPr="00AE45E2">
        <w:rPr>
          <w:rFonts w:ascii="Times New Roman" w:hAnsi="Times New Roman"/>
          <w:sz w:val="24"/>
          <w:szCs w:val="24"/>
        </w:rPr>
        <w:t>have a significant limitation over the autonomy of the patient, should be taken into consideration during decision making of those who are incapable as it can be either legally binding or not.</w:t>
      </w:r>
    </w:p>
    <w:p w:rsidR="004D0907" w:rsidRPr="00AE45E2" w:rsidRDefault="004D0907" w:rsidP="004D0907">
      <w:pPr>
        <w:autoSpaceDE w:val="0"/>
        <w:autoSpaceDN w:val="0"/>
        <w:adjustRightInd w:val="0"/>
        <w:spacing w:after="0" w:line="240" w:lineRule="auto"/>
        <w:ind w:left="720"/>
        <w:jc w:val="both"/>
        <w:rPr>
          <w:rFonts w:ascii="Times New Roman" w:hAnsi="Times New Roman"/>
          <w:sz w:val="24"/>
          <w:szCs w:val="24"/>
        </w:rPr>
      </w:pPr>
      <w:r w:rsidRPr="00AE45E2">
        <w:rPr>
          <w:rFonts w:ascii="Times New Roman" w:hAnsi="Times New Roman"/>
          <w:sz w:val="24"/>
          <w:szCs w:val="24"/>
        </w:rPr>
        <w:t>Alas again, decision making should be professional, honest, and in line with best available scientific knowledge and methodology.</w:t>
      </w:r>
    </w:p>
    <w:p w:rsidR="004D0907" w:rsidRPr="00AE45E2" w:rsidRDefault="004D0907" w:rsidP="004D0907">
      <w:pPr>
        <w:autoSpaceDE w:val="0"/>
        <w:autoSpaceDN w:val="0"/>
        <w:adjustRightInd w:val="0"/>
        <w:spacing w:after="0" w:line="240" w:lineRule="auto"/>
        <w:jc w:val="both"/>
        <w:rPr>
          <w:rFonts w:ascii="Times New Roman" w:hAnsi="Times New Roman"/>
          <w:b/>
          <w:color w:val="000000"/>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color w:val="000000"/>
          <w:sz w:val="24"/>
          <w:szCs w:val="24"/>
        </w:rPr>
      </w:pPr>
      <w:r w:rsidRPr="00AE45E2">
        <w:rPr>
          <w:rFonts w:ascii="Times New Roman" w:hAnsi="Times New Roman"/>
          <w:b/>
          <w:color w:val="000000"/>
          <w:sz w:val="24"/>
          <w:szCs w:val="24"/>
        </w:rPr>
        <w:t xml:space="preserve">Conclusion: </w:t>
      </w:r>
    </w:p>
    <w:p w:rsidR="004D0907" w:rsidRPr="00AE45E2" w:rsidRDefault="004D0907" w:rsidP="004D0907">
      <w:pPr>
        <w:autoSpaceDE w:val="0"/>
        <w:autoSpaceDN w:val="0"/>
        <w:adjustRightInd w:val="0"/>
        <w:spacing w:after="0" w:line="240" w:lineRule="auto"/>
        <w:jc w:val="both"/>
        <w:rPr>
          <w:rFonts w:ascii="Times New Roman" w:hAnsi="Times New Roman"/>
          <w:color w:val="000000"/>
          <w:sz w:val="24"/>
          <w:szCs w:val="24"/>
        </w:rPr>
      </w:pPr>
      <w:r w:rsidRPr="00AE45E2">
        <w:rPr>
          <w:rFonts w:ascii="Times New Roman" w:hAnsi="Times New Roman"/>
          <w:color w:val="000000"/>
          <w:sz w:val="24"/>
          <w:szCs w:val="24"/>
        </w:rPr>
        <w:lastRenderedPageBreak/>
        <w:t xml:space="preserve">A hunger strike poses ethical challenges to the physicians. When dealing with competent hunger striker, the physician should assess </w:t>
      </w:r>
      <w:del w:id="98" w:author="Gebruiker" w:date="2017-08-01T18:31:00Z">
        <w:r w:rsidRPr="00AE45E2" w:rsidDel="008B5E52">
          <w:rPr>
            <w:rFonts w:ascii="Times New Roman" w:hAnsi="Times New Roman"/>
            <w:color w:val="000000"/>
            <w:sz w:val="24"/>
            <w:szCs w:val="24"/>
          </w:rPr>
          <w:delText xml:space="preserve">them </w:delText>
        </w:r>
      </w:del>
      <w:ins w:id="99" w:author="Gebruiker" w:date="2017-08-01T18:31:00Z">
        <w:r w:rsidR="008B5E52">
          <w:rPr>
            <w:rFonts w:ascii="Times New Roman" w:hAnsi="Times New Roman"/>
            <w:color w:val="000000"/>
            <w:sz w:val="24"/>
            <w:szCs w:val="24"/>
          </w:rPr>
          <w:t>him/her</w:t>
        </w:r>
        <w:r w:rsidR="008B5E52" w:rsidRPr="00AE45E2">
          <w:rPr>
            <w:rFonts w:ascii="Times New Roman" w:hAnsi="Times New Roman"/>
            <w:color w:val="000000"/>
            <w:sz w:val="24"/>
            <w:szCs w:val="24"/>
          </w:rPr>
          <w:t xml:space="preserve"> </w:t>
        </w:r>
      </w:ins>
      <w:r w:rsidRPr="00AE45E2">
        <w:rPr>
          <w:rFonts w:ascii="Times New Roman" w:hAnsi="Times New Roman"/>
          <w:color w:val="000000"/>
          <w:sz w:val="24"/>
          <w:szCs w:val="24"/>
        </w:rPr>
        <w:t xml:space="preserve">regularly, acknowledge </w:t>
      </w:r>
      <w:del w:id="100" w:author="Gebruiker" w:date="2017-08-01T18:32:00Z">
        <w:r w:rsidRPr="00AE45E2" w:rsidDel="008B5E52">
          <w:rPr>
            <w:rFonts w:ascii="Times New Roman" w:hAnsi="Times New Roman"/>
            <w:color w:val="000000"/>
            <w:sz w:val="24"/>
            <w:szCs w:val="24"/>
          </w:rPr>
          <w:delText xml:space="preserve">their </w:delText>
        </w:r>
      </w:del>
      <w:ins w:id="101" w:author="Gebruiker" w:date="2017-08-01T18:32:00Z">
        <w:r w:rsidR="008B5E52">
          <w:rPr>
            <w:rFonts w:ascii="Times New Roman" w:hAnsi="Times New Roman"/>
            <w:color w:val="000000"/>
            <w:sz w:val="24"/>
            <w:szCs w:val="24"/>
          </w:rPr>
          <w:t>his/her</w:t>
        </w:r>
        <w:r w:rsidR="008B5E52" w:rsidRPr="00AE45E2">
          <w:rPr>
            <w:rFonts w:ascii="Times New Roman" w:hAnsi="Times New Roman"/>
            <w:color w:val="000000"/>
            <w:sz w:val="24"/>
            <w:szCs w:val="24"/>
          </w:rPr>
          <w:t xml:space="preserve"> </w:t>
        </w:r>
      </w:ins>
      <w:r w:rsidRPr="00AE45E2">
        <w:rPr>
          <w:rFonts w:ascii="Times New Roman" w:hAnsi="Times New Roman"/>
          <w:color w:val="000000"/>
          <w:sz w:val="24"/>
          <w:szCs w:val="24"/>
        </w:rPr>
        <w:t>autonomy, discuss their preferences</w:t>
      </w:r>
      <w:ins w:id="102" w:author="Gebruiker" w:date="2017-08-01T18:32:00Z">
        <w:r w:rsidR="008B5E52">
          <w:rPr>
            <w:rFonts w:ascii="Times New Roman" w:hAnsi="Times New Roman"/>
            <w:color w:val="000000"/>
            <w:sz w:val="24"/>
            <w:szCs w:val="24"/>
          </w:rPr>
          <w:t xml:space="preserve">, inform him/her adequately about the consequences of the </w:t>
        </w:r>
        <w:proofErr w:type="spellStart"/>
        <w:r w:rsidR="008B5E52">
          <w:rPr>
            <w:rFonts w:ascii="Times New Roman" w:hAnsi="Times New Roman"/>
            <w:color w:val="000000"/>
            <w:sz w:val="24"/>
            <w:szCs w:val="24"/>
          </w:rPr>
          <w:t>hungerstrike</w:t>
        </w:r>
        <w:proofErr w:type="spellEnd"/>
        <w:r w:rsidR="008B5E52">
          <w:rPr>
            <w:rFonts w:ascii="Times New Roman" w:hAnsi="Times New Roman"/>
            <w:color w:val="000000"/>
            <w:sz w:val="24"/>
            <w:szCs w:val="24"/>
          </w:rPr>
          <w:t xml:space="preserve">, discuss the proportionality between the </w:t>
        </w:r>
      </w:ins>
      <w:ins w:id="103" w:author="Gebruiker" w:date="2017-08-01T18:33:00Z">
        <w:r w:rsidR="008B5E52">
          <w:rPr>
            <w:rFonts w:ascii="Times New Roman" w:hAnsi="Times New Roman"/>
            <w:color w:val="000000"/>
            <w:sz w:val="24"/>
            <w:szCs w:val="24"/>
          </w:rPr>
          <w:t xml:space="preserve">political/social goals and the consequences of the </w:t>
        </w:r>
        <w:proofErr w:type="spellStart"/>
        <w:r w:rsidR="008B5E52">
          <w:rPr>
            <w:rFonts w:ascii="Times New Roman" w:hAnsi="Times New Roman"/>
            <w:color w:val="000000"/>
            <w:sz w:val="24"/>
            <w:szCs w:val="24"/>
          </w:rPr>
          <w:t>hungerstrike</w:t>
        </w:r>
      </w:ins>
      <w:proofErr w:type="spellEnd"/>
      <w:r w:rsidRPr="00AE45E2">
        <w:rPr>
          <w:rFonts w:ascii="Times New Roman" w:hAnsi="Times New Roman"/>
          <w:color w:val="000000"/>
          <w:sz w:val="24"/>
          <w:szCs w:val="24"/>
        </w:rPr>
        <w:t xml:space="preserve"> and obtain it </w:t>
      </w:r>
      <w:ins w:id="104" w:author="Gebruiker" w:date="2017-08-01T18:33:00Z">
        <w:r w:rsidR="00D714E9">
          <w:rPr>
            <w:rFonts w:ascii="Times New Roman" w:hAnsi="Times New Roman"/>
            <w:color w:val="000000"/>
            <w:sz w:val="24"/>
            <w:szCs w:val="24"/>
          </w:rPr>
          <w:t xml:space="preserve">a well written detailed will </w:t>
        </w:r>
      </w:ins>
      <w:r w:rsidRPr="00AE45E2">
        <w:rPr>
          <w:rFonts w:ascii="Times New Roman" w:hAnsi="Times New Roman"/>
          <w:color w:val="000000"/>
          <w:sz w:val="24"/>
          <w:szCs w:val="24"/>
        </w:rPr>
        <w:t>in writing</w:t>
      </w:r>
      <w:ins w:id="105" w:author="Gebruiker" w:date="2017-08-01T18:34:00Z">
        <w:r w:rsidR="00D714E9">
          <w:rPr>
            <w:rFonts w:ascii="Times New Roman" w:hAnsi="Times New Roman"/>
            <w:color w:val="000000"/>
            <w:sz w:val="24"/>
            <w:szCs w:val="24"/>
          </w:rPr>
          <w:t xml:space="preserve"> and signed</w:t>
        </w:r>
      </w:ins>
      <w:r w:rsidRPr="00AE45E2">
        <w:rPr>
          <w:rFonts w:ascii="Times New Roman" w:hAnsi="Times New Roman"/>
          <w:color w:val="000000"/>
          <w:sz w:val="24"/>
          <w:szCs w:val="24"/>
        </w:rPr>
        <w:t>. Patients should be well informed about their condition, its consequences and treatment alternatives. They should be communicated well to verify external coercion and relocated to a safe place if psychological pressure is determined. An informed consent should be obtained from a patient for any procedure and sharing of information. Confidentiality should be maintained. A valid decision should be respected even when deny treatment. Treating them against their wish might cause more harm than good by hurting their dignity. So, those who willfully refuse nutrition even at the face of death should not be force fed. In case of an unconscious hunger striker, advance directives have to be considered which help physicians to treat them ethically. If a physician is well acquainted with the hunger striker and believes that the advance refusal corresponds to that of the patient’s values then he/she has a moral obligation to follow it. However, if a patient is being seen for the first time or uncertain of the advance refusal, then he has an obligation to treat him/her.</w:t>
      </w:r>
    </w:p>
    <w:p w:rsidR="004D0907" w:rsidRPr="00AE45E2" w:rsidRDefault="004D0907" w:rsidP="004D0907">
      <w:pPr>
        <w:autoSpaceDE w:val="0"/>
        <w:autoSpaceDN w:val="0"/>
        <w:adjustRightInd w:val="0"/>
        <w:spacing w:after="0" w:line="240" w:lineRule="auto"/>
        <w:jc w:val="both"/>
        <w:rPr>
          <w:rFonts w:ascii="Times New Roman" w:hAnsi="Times New Roman"/>
          <w:b/>
          <w:bCs/>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bCs/>
          <w:sz w:val="24"/>
          <w:szCs w:val="24"/>
        </w:rPr>
      </w:pPr>
      <w:r w:rsidRPr="00AE45E2">
        <w:rPr>
          <w:rFonts w:ascii="Times New Roman" w:hAnsi="Times New Roman"/>
          <w:b/>
          <w:bCs/>
          <w:sz w:val="24"/>
          <w:szCs w:val="24"/>
        </w:rPr>
        <w:t>Limitations:</w:t>
      </w:r>
    </w:p>
    <w:p w:rsidR="004D0907" w:rsidRPr="00AE45E2" w:rsidRDefault="004D0907" w:rsidP="004D0907">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It does not discuss the ethical responsibilities of a physician in prison, detention and in minors.</w:t>
      </w:r>
    </w:p>
    <w:p w:rsidR="004D0907" w:rsidRPr="00AE45E2" w:rsidRDefault="004D0907" w:rsidP="004D0907">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Limited articles on the topic.</w:t>
      </w:r>
    </w:p>
    <w:p w:rsidR="004D0907" w:rsidRPr="00AE45E2" w:rsidRDefault="004D0907" w:rsidP="004D0907">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sidRPr="00AE45E2">
        <w:rPr>
          <w:rFonts w:ascii="Times New Roman" w:hAnsi="Times New Roman"/>
          <w:bCs/>
          <w:sz w:val="24"/>
          <w:szCs w:val="24"/>
        </w:rPr>
        <w:t>Two databases were searched using the keywords.</w:t>
      </w:r>
    </w:p>
    <w:p w:rsidR="004D0907" w:rsidRPr="00AE45E2" w:rsidRDefault="0087535D" w:rsidP="004D0907">
      <w:pPr>
        <w:pStyle w:val="ListParagraph"/>
        <w:numPr>
          <w:ilvl w:val="0"/>
          <w:numId w:val="3"/>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Only a</w:t>
      </w:r>
      <w:r w:rsidR="004D0907" w:rsidRPr="00AE45E2">
        <w:rPr>
          <w:rFonts w:ascii="Times New Roman" w:hAnsi="Times New Roman"/>
          <w:bCs/>
          <w:sz w:val="24"/>
          <w:szCs w:val="24"/>
        </w:rPr>
        <w:t>rticle</w:t>
      </w:r>
      <w:r>
        <w:rPr>
          <w:rFonts w:ascii="Times New Roman" w:hAnsi="Times New Roman"/>
          <w:bCs/>
          <w:sz w:val="24"/>
          <w:szCs w:val="24"/>
        </w:rPr>
        <w:t>s published in English were</w:t>
      </w:r>
      <w:r w:rsidR="004D0907" w:rsidRPr="00AE45E2">
        <w:rPr>
          <w:rFonts w:ascii="Times New Roman" w:hAnsi="Times New Roman"/>
          <w:bCs/>
          <w:sz w:val="24"/>
          <w:szCs w:val="24"/>
        </w:rPr>
        <w:t xml:space="preserve"> reviewed.</w:t>
      </w:r>
    </w:p>
    <w:p w:rsidR="004D0907" w:rsidRPr="00AE45E2" w:rsidRDefault="004D0907" w:rsidP="004D0907">
      <w:pPr>
        <w:autoSpaceDE w:val="0"/>
        <w:autoSpaceDN w:val="0"/>
        <w:adjustRightInd w:val="0"/>
        <w:spacing w:after="0" w:line="240" w:lineRule="auto"/>
        <w:jc w:val="both"/>
        <w:rPr>
          <w:rFonts w:ascii="Times New Roman" w:hAnsi="Times New Roman"/>
          <w:b/>
          <w:bCs/>
          <w:sz w:val="24"/>
          <w:szCs w:val="24"/>
        </w:rPr>
      </w:pPr>
    </w:p>
    <w:p w:rsidR="004D0907" w:rsidRPr="00AE45E2" w:rsidRDefault="004D0907" w:rsidP="004D0907">
      <w:pPr>
        <w:autoSpaceDE w:val="0"/>
        <w:autoSpaceDN w:val="0"/>
        <w:adjustRightInd w:val="0"/>
        <w:spacing w:after="0" w:line="240" w:lineRule="auto"/>
        <w:jc w:val="both"/>
        <w:rPr>
          <w:rFonts w:ascii="Times New Roman" w:hAnsi="Times New Roman"/>
          <w:b/>
          <w:bCs/>
          <w:sz w:val="24"/>
          <w:szCs w:val="24"/>
        </w:rPr>
      </w:pPr>
      <w:r w:rsidRPr="00AE45E2">
        <w:rPr>
          <w:rFonts w:ascii="Times New Roman" w:hAnsi="Times New Roman"/>
          <w:b/>
          <w:bCs/>
          <w:sz w:val="24"/>
          <w:szCs w:val="24"/>
        </w:rPr>
        <w:t>Refe</w:t>
      </w:r>
      <w:r w:rsidR="00FA78E9">
        <w:rPr>
          <w:rFonts w:ascii="Times New Roman" w:hAnsi="Times New Roman"/>
          <w:b/>
          <w:bCs/>
          <w:sz w:val="24"/>
          <w:szCs w:val="24"/>
        </w:rPr>
        <w:t>r</w:t>
      </w:r>
      <w:r w:rsidRPr="00AE45E2">
        <w:rPr>
          <w:rFonts w:ascii="Times New Roman" w:hAnsi="Times New Roman"/>
          <w:b/>
          <w:bCs/>
          <w:sz w:val="24"/>
          <w:szCs w:val="24"/>
        </w:rPr>
        <w:t>ences:</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1.        WMA Declaration of Malta on Hunger Strikers – WMA – The World Medical Association [Internet]. [cited 2017 May 24]. Available from: https://www.wma.net/policies-post/wma-declaration-of-malta-on-hunger-strikers/</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 </w:t>
      </w:r>
      <w:r w:rsidRPr="00AE45E2">
        <w:rPr>
          <w:rFonts w:ascii="Times New Roman" w:hAnsi="Times New Roman"/>
          <w:noProof/>
          <w:sz w:val="24"/>
          <w:szCs w:val="24"/>
        </w:rPr>
        <w:tab/>
        <w:t>Arumagam Kgosi Letlape D Coble NY, D Hoppe Y Blachar K Iwasa  hc J, Kloiber O, Österreichische Ärztekammer AE, Rowe AJ, med Elmar Doppelfeld C-E. WMA Declaration of Malta, a background paper on the ethical management of hunger strikes. World Med J [Internet]. 2006 [cited 2016 Jun 3];52(2):36–43. Available from: www.col-legidemetges.ad</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3. </w:t>
      </w:r>
      <w:r w:rsidRPr="00AE45E2">
        <w:rPr>
          <w:rFonts w:ascii="Times New Roman" w:hAnsi="Times New Roman"/>
          <w:noProof/>
          <w:sz w:val="24"/>
          <w:szCs w:val="24"/>
        </w:rPr>
        <w:tab/>
        <w:t xml:space="preserve">Johannes Weir Foundation for Health and Human Rights. Assistance in hunger strikes: a manual for physicians and other health personnel dealing with hunger strikers. 1995.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4. </w:t>
      </w:r>
      <w:r w:rsidRPr="00AE45E2">
        <w:rPr>
          <w:rFonts w:ascii="Times New Roman" w:hAnsi="Times New Roman"/>
          <w:noProof/>
          <w:sz w:val="24"/>
          <w:szCs w:val="24"/>
        </w:rPr>
        <w:tab/>
        <w:t xml:space="preserve">Eatock CR, Sanders RS, CMWait, Willatts DG, Laurie PS, Thornley BA, et al. Anaesthetists in Poland are on hunger strike. BMJ. 1997;315(7118):1312.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5. </w:t>
      </w:r>
      <w:r w:rsidRPr="00AE45E2">
        <w:rPr>
          <w:rFonts w:ascii="Times New Roman" w:hAnsi="Times New Roman"/>
          <w:noProof/>
          <w:sz w:val="24"/>
          <w:szCs w:val="24"/>
        </w:rPr>
        <w:tab/>
        <w:t>Sarig M. Israeli cancer patients resume hunger strike. BMJ [Internet]. BMJ Publishing Group; 2006 Sep 9 [cited 2017 May 24];333(7567):517. Available from: http://www.ncbi.nlm.nih.gov/pubmed/16960205</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6. </w:t>
      </w:r>
      <w:r w:rsidRPr="00AE45E2">
        <w:rPr>
          <w:rFonts w:ascii="Times New Roman" w:hAnsi="Times New Roman"/>
          <w:noProof/>
          <w:sz w:val="24"/>
          <w:szCs w:val="24"/>
        </w:rPr>
        <w:tab/>
        <w:t>Mallapaty S. Lone hunger striker spurs Nepal to action. Nature [Internet]. 2014;506(7488):279. Available from: http://www.ncbi.nlm.nih.gov/pubmed/24553222</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7. </w:t>
      </w:r>
      <w:r w:rsidRPr="00AE45E2">
        <w:rPr>
          <w:rFonts w:ascii="Times New Roman" w:hAnsi="Times New Roman"/>
          <w:noProof/>
          <w:sz w:val="24"/>
          <w:szCs w:val="24"/>
        </w:rPr>
        <w:tab/>
        <w:t>Kenyon G. Australian hunger strike doctors urged to stop. BMJ [Internet]. BMJ Group; 1999 Apr 3 [cited 2017 May 24];318(7188):894. Available from: http://www.ncbi.nlm.nih.gov/pubmed/10102843</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lastRenderedPageBreak/>
        <w:t xml:space="preserve">8. </w:t>
      </w:r>
      <w:r w:rsidRPr="00AE45E2">
        <w:rPr>
          <w:rFonts w:ascii="Times New Roman" w:hAnsi="Times New Roman"/>
          <w:noProof/>
          <w:sz w:val="24"/>
          <w:szCs w:val="24"/>
        </w:rPr>
        <w:tab/>
        <w:t xml:space="preserve">Frommel D, Questiaux E, Gautier M, Schwarzenberg L. Voluntary Total Fasting: a Challenge for the Medical Community. Lancet. 1984;323(8392):1451–2.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9. </w:t>
      </w:r>
      <w:r w:rsidRPr="00AE45E2">
        <w:rPr>
          <w:rFonts w:ascii="Times New Roman" w:hAnsi="Times New Roman"/>
          <w:noProof/>
          <w:sz w:val="24"/>
          <w:szCs w:val="24"/>
        </w:rPr>
        <w:tab/>
        <w:t>Peel M. Hunger Strikes: Understanding the Underlying Physiology Will Help Doctors Provide Proper Advice. Br Med J [Internet]. 1997;315(7112):829. Available from: http://www.bmj.com/content/315/7112/829.full?ijkey=e284ee16a80c9dde80dd31cbf6a14fcfa06506a7&amp;keytype2=tf_ipsecsha</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10. </w:t>
      </w:r>
      <w:r w:rsidRPr="00AE45E2">
        <w:rPr>
          <w:rFonts w:ascii="Times New Roman" w:hAnsi="Times New Roman"/>
          <w:noProof/>
          <w:sz w:val="24"/>
          <w:szCs w:val="24"/>
        </w:rPr>
        <w:tab/>
        <w:t>Malnick S, Abdul-Hai A, Abdullah A, Gharaba Y, Brand A, Basevitz A, et al. Bloody diarrhoea in a hunger striker: Starvation colitis. Lancet [Internet]. Elsevier Ltd; 2015;385(9978):1696. Available from: http://dx.doi.org/10.1016/S0140-6736(15)60309-9</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11. </w:t>
      </w:r>
      <w:r w:rsidRPr="00AE45E2">
        <w:rPr>
          <w:rFonts w:ascii="Times New Roman" w:hAnsi="Times New Roman"/>
          <w:noProof/>
          <w:sz w:val="24"/>
          <w:szCs w:val="24"/>
        </w:rPr>
        <w:tab/>
        <w:t xml:space="preserve">Altun G, Akansu B, Ugur Altun B, Azmak D, Yilmaz A. Deaths due to hunger strike: Post-mortem findings. Forensic Sci Int. 2004;146(1):35–8.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12. </w:t>
      </w:r>
      <w:r w:rsidRPr="00AE45E2">
        <w:rPr>
          <w:rFonts w:ascii="Times New Roman" w:hAnsi="Times New Roman"/>
          <w:noProof/>
          <w:sz w:val="24"/>
          <w:szCs w:val="24"/>
        </w:rPr>
        <w:tab/>
        <w:t xml:space="preserve">Kirbas D, Sutlas N, Kuscu D, Karagoz N, Tecer O, Altun U. The impact of prolonged hunger strike: clinical and laboratory aspects of twenty-five hunger strikers. Ideggyogy Sz. 2008;61(9–10):317–24.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13. </w:t>
      </w:r>
      <w:r w:rsidRPr="00AE45E2">
        <w:rPr>
          <w:rFonts w:ascii="Times New Roman" w:hAnsi="Times New Roman"/>
          <w:noProof/>
          <w:sz w:val="24"/>
          <w:szCs w:val="24"/>
        </w:rPr>
        <w:tab/>
        <w:t>Pentland B, Mawdsley C. Wernicke’s encephalopathy following “hunger strike”. Postgrad Med J [Internet]. 1982;58(681):427–8. Available from: http://www.pubmedcentral.nih.gov/articlerender.fcgi?artid=2426518&amp;tool=pmcentrez&amp;rendertype=abstract</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14. </w:t>
      </w:r>
      <w:r w:rsidRPr="00AE45E2">
        <w:rPr>
          <w:rFonts w:ascii="Times New Roman" w:hAnsi="Times New Roman"/>
          <w:noProof/>
          <w:sz w:val="24"/>
          <w:szCs w:val="24"/>
        </w:rPr>
        <w:tab/>
        <w:t>Crook MA. Refeeding syndrome: Problems with definition and management. Nutrition [Internet]. Elsevier Inc.; 2014;30(11–12):1448–55. Available from: http://dx.doi.org/10.1016/j.nut.2014.03.026</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15. </w:t>
      </w:r>
      <w:r w:rsidRPr="00AE45E2">
        <w:rPr>
          <w:rFonts w:ascii="Times New Roman" w:hAnsi="Times New Roman"/>
          <w:noProof/>
          <w:sz w:val="24"/>
          <w:szCs w:val="24"/>
        </w:rPr>
        <w:tab/>
        <w:t xml:space="preserve">Eichelberger M, Joray ML, Perrig M, Bodmer M, Stanga Z. Management of patients during hunger strike and refeeding phase. Nutrition. 2014;30(11–12):1372–8.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16. </w:t>
      </w:r>
      <w:r w:rsidRPr="00AE45E2">
        <w:rPr>
          <w:rFonts w:ascii="Times New Roman" w:hAnsi="Times New Roman"/>
          <w:noProof/>
          <w:sz w:val="24"/>
          <w:szCs w:val="24"/>
        </w:rPr>
        <w:tab/>
        <w:t xml:space="preserve">M. Bas¸og˘ lu, Y. Yetimalar, N. Gu¨rgo¨ r, S. Bu¨yu¨kc¸atalbas¸ , T. Kurt YS il and AY. Neurological complications of prolonged hunger strike. Eur J Neurol. 2006;13(10):1089–97.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17. </w:t>
      </w:r>
      <w:r w:rsidRPr="00AE45E2">
        <w:rPr>
          <w:rFonts w:ascii="Times New Roman" w:hAnsi="Times New Roman"/>
          <w:noProof/>
          <w:sz w:val="24"/>
          <w:szCs w:val="24"/>
        </w:rPr>
        <w:tab/>
        <w:t xml:space="preserve">Henk AMJ, Michèle S. The UNESCO Universal Declaration on Bioethics and Human Rights Background , principles.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18. </w:t>
      </w:r>
      <w:r w:rsidRPr="00AE45E2">
        <w:rPr>
          <w:rFonts w:ascii="Times New Roman" w:hAnsi="Times New Roman"/>
          <w:noProof/>
          <w:sz w:val="24"/>
          <w:szCs w:val="24"/>
        </w:rPr>
        <w:tab/>
        <w:t>WMA Declaration of Geneva – WMA – The World Medical Association [Internet]. [cited 2017 May 24]. Available from: https://www.wma.net/policies-post/wma-declaration-of-geneva/</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19. </w:t>
      </w:r>
      <w:r w:rsidRPr="00AE45E2">
        <w:rPr>
          <w:rFonts w:ascii="Times New Roman" w:hAnsi="Times New Roman"/>
          <w:noProof/>
          <w:sz w:val="24"/>
          <w:szCs w:val="24"/>
        </w:rPr>
        <w:tab/>
        <w:t>WMA International Code of Medical Ethics – WMA – The World Medical Association [Internet]. [cited 2017 May 24]. Available from: https://www.wma.net/policies-post/wma-international-code-of-medical-ethics/</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20. </w:t>
      </w:r>
      <w:r w:rsidRPr="00AE45E2">
        <w:rPr>
          <w:rFonts w:ascii="Times New Roman" w:hAnsi="Times New Roman"/>
          <w:noProof/>
          <w:sz w:val="24"/>
          <w:szCs w:val="24"/>
        </w:rPr>
        <w:tab/>
        <w:t>WMA Declaration of Tokyo – Guidelines for Physicians Concerning Torture and other Cruel, Inhuman or Degrading Treatment or Punishment in Relation to Detention and Imprisonment – WMA – The World Medical Association [Internet]. [cited 2017 May 24]. Available from: https://www.wma.net/policies-post/wma-declaration-of-tokyo-guidelines-for-physicians-concerning-torture-and-other-cruel-inhuman-or-degrading-treatment-or-punishment-in-relation-to-detention-and-imprisonment/</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lastRenderedPageBreak/>
        <w:t xml:space="preserve">21. </w:t>
      </w:r>
      <w:r w:rsidRPr="00AE45E2">
        <w:rPr>
          <w:rFonts w:ascii="Times New Roman" w:hAnsi="Times New Roman"/>
          <w:noProof/>
          <w:sz w:val="24"/>
          <w:szCs w:val="24"/>
        </w:rPr>
        <w:tab/>
        <w:t xml:space="preserve">Strom C V. How a hunger strike taught me to listen. Patient Educ Couns. 2009;76(1):3–4.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22. </w:t>
      </w:r>
      <w:r w:rsidRPr="00AE45E2">
        <w:rPr>
          <w:rFonts w:ascii="Times New Roman" w:hAnsi="Times New Roman"/>
          <w:noProof/>
          <w:sz w:val="24"/>
          <w:szCs w:val="24"/>
        </w:rPr>
        <w:tab/>
        <w:t xml:space="preserve">Duggal A, Lawrence RM. Aspects of food refusal in the elderly: The “hunger strike.” Int J Eat Disord. 2001;30(2):213–6.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23. </w:t>
      </w:r>
      <w:r w:rsidRPr="00AE45E2">
        <w:rPr>
          <w:rFonts w:ascii="Times New Roman" w:hAnsi="Times New Roman"/>
          <w:noProof/>
          <w:sz w:val="24"/>
          <w:szCs w:val="24"/>
        </w:rPr>
        <w:tab/>
        <w:t>Annas GJ. Hunger strikes. Can the Dutch teach us anything? BMJ [Internet]. British Medical Journal Publishing Group; 1995 Oct 28 [cited 2016 Apr 23];311(7013):1114–5. Available from: http://www.ncbi.nlm.nih.gov/pubmed/7580700</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24. </w:t>
      </w:r>
      <w:r w:rsidRPr="00AE45E2">
        <w:rPr>
          <w:rFonts w:ascii="Times New Roman" w:hAnsi="Times New Roman"/>
          <w:noProof/>
          <w:sz w:val="24"/>
          <w:szCs w:val="24"/>
        </w:rPr>
        <w:tab/>
        <w:t>Varadarajan S. Does anybody care about Manipur? - OPINION - The Hindu [Internet]. The Hindu . 2006 [cited 2017 May 24]. Available from: http://www.thehindu.com/todays-paper/tp-opinion/does-anybody-care-about-manipur/article3058900.ece</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25. </w:t>
      </w:r>
      <w:r w:rsidRPr="00AE45E2">
        <w:rPr>
          <w:rFonts w:ascii="Times New Roman" w:hAnsi="Times New Roman"/>
          <w:noProof/>
          <w:sz w:val="24"/>
          <w:szCs w:val="24"/>
        </w:rPr>
        <w:tab/>
        <w:t xml:space="preserve">Dixon WC. Hunger Strikes: Preventing harm to students. J Am Coll Heal. 1999;48(2):87–90.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26. </w:t>
      </w:r>
      <w:r w:rsidRPr="00AE45E2">
        <w:rPr>
          <w:rFonts w:ascii="Times New Roman" w:hAnsi="Times New Roman"/>
          <w:noProof/>
          <w:sz w:val="24"/>
          <w:szCs w:val="24"/>
        </w:rPr>
        <w:tab/>
        <w:t xml:space="preserve">Fessler DMT. The implications of starvation induced psychological changes for the ethical treatment of hunger strikers. J Med Ethics. 2003;29(4):243–7.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27. </w:t>
      </w:r>
      <w:r w:rsidRPr="00AE45E2">
        <w:rPr>
          <w:rFonts w:ascii="Times New Roman" w:hAnsi="Times New Roman"/>
          <w:noProof/>
          <w:sz w:val="24"/>
          <w:szCs w:val="24"/>
        </w:rPr>
        <w:tab/>
        <w:t xml:space="preserve">Arda B. How should physicians approach a hunger strike. Bull Med Ethics. 2002;181(181):13–8.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28. </w:t>
      </w:r>
      <w:r w:rsidRPr="00AE45E2">
        <w:rPr>
          <w:rFonts w:ascii="Times New Roman" w:hAnsi="Times New Roman"/>
          <w:noProof/>
          <w:sz w:val="24"/>
          <w:szCs w:val="24"/>
        </w:rPr>
        <w:tab/>
        <w:t>Irmak N. Professional ethics in extreme circumstances: responsibilities of attending physicians and healthcare providers in hunger strikes. Theor Med Bioeth [Internet]. Springer Netherlands; 2015;36(4):249–63. Available from: http://link.springer.com/article/10.1007%252Fs11017-015-9333-9%5Cnhttp://download.springer.com/static/pdf/104/art%25253A10.1007%25252Fs11017-015-9333-9.pdf?originUrl=http%253A%252F%252Flink.springer.com%252Farticle%252F10.1007%252Fs11017-015-9333-9&amp;token2=exp=1444487507~acl=</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29. </w:t>
      </w:r>
      <w:r w:rsidRPr="00AE45E2">
        <w:rPr>
          <w:rFonts w:ascii="Times New Roman" w:hAnsi="Times New Roman"/>
          <w:noProof/>
          <w:sz w:val="24"/>
          <w:szCs w:val="24"/>
        </w:rPr>
        <w:tab/>
        <w:t xml:space="preserve">Sevinc M. Hunger Strikes in Turkey. Hum Rights Q. 2008;30(2002):655–79.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30. </w:t>
      </w:r>
      <w:r w:rsidRPr="00AE45E2">
        <w:rPr>
          <w:rFonts w:ascii="Times New Roman" w:hAnsi="Times New Roman"/>
          <w:noProof/>
          <w:sz w:val="24"/>
          <w:szCs w:val="24"/>
        </w:rPr>
        <w:tab/>
        <w:t>Constitution F. Laws of Malaysia. Article [Internet]. 2006;1993(January):1–21. Available from: http://defensewiki.ibj.org/images/c/cc/Malaysian_Constitution.pdf</w:t>
      </w:r>
    </w:p>
    <w:p w:rsidR="00AE45E2" w:rsidRPr="00AE45E2" w:rsidRDefault="00AE45E2" w:rsidP="00AE45E2">
      <w:pPr>
        <w:widowControl w:val="0"/>
        <w:autoSpaceDE w:val="0"/>
        <w:autoSpaceDN w:val="0"/>
        <w:adjustRightInd w:val="0"/>
        <w:spacing w:line="240" w:lineRule="auto"/>
        <w:ind w:left="640" w:hanging="640"/>
        <w:jc w:val="both"/>
        <w:rPr>
          <w:rFonts w:ascii="Times New Roman" w:hAnsi="Times New Roman"/>
          <w:noProof/>
          <w:sz w:val="24"/>
          <w:szCs w:val="24"/>
        </w:rPr>
      </w:pPr>
      <w:r w:rsidRPr="00AE45E2">
        <w:rPr>
          <w:rFonts w:ascii="Times New Roman" w:hAnsi="Times New Roman"/>
          <w:noProof/>
          <w:sz w:val="24"/>
          <w:szCs w:val="24"/>
        </w:rPr>
        <w:t xml:space="preserve">31. </w:t>
      </w:r>
      <w:r w:rsidRPr="00AE45E2">
        <w:rPr>
          <w:rFonts w:ascii="Times New Roman" w:hAnsi="Times New Roman"/>
          <w:noProof/>
          <w:sz w:val="24"/>
          <w:szCs w:val="24"/>
        </w:rPr>
        <w:tab/>
        <w:t>Reyes, Hernan. Force-Feeding and Coercion: No Physician Complicity. Virtual Mentor [Internet]. Amer Med Assoc; 2007 Oct 1 [cited 2017 May 24];9(10):703–8. Available from: http://virtualmentor.ama-assn.org/2007/10/pfor1-0710.html</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32.  </w:t>
      </w:r>
      <w:r w:rsidRPr="00AE45E2">
        <w:rPr>
          <w:rFonts w:ascii="Times New Roman" w:hAnsi="Times New Roman"/>
          <w:noProof/>
          <w:sz w:val="24"/>
          <w:szCs w:val="24"/>
        </w:rPr>
        <w:tab/>
        <w:t>Breu A. Advance Directives. Hosp Med Clin [Internet]. Elsevier Inc; 2012;1(2):e254–64. Available from: http://dx.doi.org/10.1016/j.ehmc.2012.03.004</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szCs w:val="24"/>
        </w:rPr>
      </w:pPr>
      <w:r w:rsidRPr="00AE45E2">
        <w:rPr>
          <w:rFonts w:ascii="Times New Roman" w:hAnsi="Times New Roman"/>
          <w:noProof/>
          <w:sz w:val="24"/>
          <w:szCs w:val="24"/>
        </w:rPr>
        <w:t xml:space="preserve">33. </w:t>
      </w:r>
      <w:r w:rsidRPr="00AE45E2">
        <w:rPr>
          <w:rFonts w:ascii="Times New Roman" w:hAnsi="Times New Roman"/>
          <w:noProof/>
          <w:sz w:val="24"/>
          <w:szCs w:val="24"/>
        </w:rPr>
        <w:tab/>
        <w:t xml:space="preserve">Hardie TJ. Hunger strikes should be treated like other patients who refuse consent to treatment. Bmj. 1996;312:444. </w:t>
      </w:r>
    </w:p>
    <w:p w:rsidR="00AE45E2" w:rsidRPr="00AE45E2" w:rsidRDefault="00AE45E2" w:rsidP="00AE45E2">
      <w:pPr>
        <w:widowControl w:val="0"/>
        <w:autoSpaceDE w:val="0"/>
        <w:autoSpaceDN w:val="0"/>
        <w:adjustRightInd w:val="0"/>
        <w:spacing w:line="240" w:lineRule="auto"/>
        <w:ind w:left="640" w:hanging="640"/>
        <w:rPr>
          <w:rFonts w:ascii="Times New Roman" w:hAnsi="Times New Roman"/>
          <w:noProof/>
          <w:sz w:val="24"/>
        </w:rPr>
      </w:pPr>
      <w:r w:rsidRPr="00AE45E2">
        <w:rPr>
          <w:rFonts w:ascii="Times New Roman" w:hAnsi="Times New Roman"/>
          <w:noProof/>
          <w:sz w:val="24"/>
          <w:szCs w:val="24"/>
        </w:rPr>
        <w:t xml:space="preserve">34. </w:t>
      </w:r>
      <w:r w:rsidRPr="00AE45E2">
        <w:rPr>
          <w:rFonts w:ascii="Times New Roman" w:hAnsi="Times New Roman"/>
          <w:noProof/>
          <w:sz w:val="24"/>
          <w:szCs w:val="24"/>
        </w:rPr>
        <w:tab/>
        <w:t>Wendler D. Are physicians obligated always to act in the patient’s best interests? J Med Ethics [Internet]. 2010;36(2):66–70. Available from: http://www.ncbi.nlm.nih.gov/pubmed/20133397</w:t>
      </w:r>
    </w:p>
    <w:p w:rsidR="004D0907" w:rsidRPr="00AE45E2" w:rsidRDefault="004D0907" w:rsidP="00AE45E2">
      <w:pPr>
        <w:widowControl w:val="0"/>
        <w:autoSpaceDE w:val="0"/>
        <w:autoSpaceDN w:val="0"/>
        <w:adjustRightInd w:val="0"/>
        <w:spacing w:line="240" w:lineRule="auto"/>
        <w:ind w:left="640" w:hanging="640"/>
        <w:rPr>
          <w:rFonts w:ascii="Times New Roman" w:hAnsi="Times New Roman"/>
          <w:color w:val="FF0000"/>
          <w:sz w:val="24"/>
          <w:szCs w:val="24"/>
        </w:rPr>
      </w:pPr>
      <w:r w:rsidRPr="00AE45E2">
        <w:rPr>
          <w:rFonts w:ascii="Times New Roman" w:hAnsi="Times New Roman"/>
          <w:color w:val="FF0000"/>
          <w:sz w:val="24"/>
          <w:szCs w:val="24"/>
        </w:rPr>
        <w:fldChar w:fldCharType="begin" w:fldLock="1"/>
      </w:r>
      <w:r w:rsidRPr="00AE45E2">
        <w:rPr>
          <w:rFonts w:ascii="Times New Roman" w:hAnsi="Times New Roman"/>
          <w:color w:val="FF0000"/>
          <w:sz w:val="24"/>
          <w:szCs w:val="24"/>
        </w:rPr>
        <w:instrText xml:space="preserve">ADDIN Mendeley Bibliography CSL_BIBLIOGRAPHY </w:instrText>
      </w:r>
      <w:r w:rsidRPr="00AE45E2">
        <w:rPr>
          <w:rFonts w:ascii="Times New Roman" w:hAnsi="Times New Roman"/>
          <w:color w:val="FF0000"/>
          <w:sz w:val="24"/>
          <w:szCs w:val="24"/>
        </w:rPr>
        <w:fldChar w:fldCharType="end"/>
      </w:r>
    </w:p>
    <w:p w:rsidR="004D0907" w:rsidRPr="00AE45E2" w:rsidRDefault="004D0907">
      <w:pPr>
        <w:rPr>
          <w:rFonts w:ascii="Times New Roman" w:hAnsi="Times New Roman"/>
        </w:rPr>
      </w:pPr>
    </w:p>
    <w:p w:rsidR="008C1D8B" w:rsidRPr="00AE45E2" w:rsidRDefault="004D0907" w:rsidP="004D0907">
      <w:pPr>
        <w:tabs>
          <w:tab w:val="left" w:pos="1935"/>
        </w:tabs>
        <w:rPr>
          <w:rFonts w:ascii="Times New Roman" w:hAnsi="Times New Roman"/>
        </w:rPr>
      </w:pPr>
      <w:r w:rsidRPr="00AE45E2">
        <w:rPr>
          <w:rFonts w:ascii="Times New Roman" w:hAnsi="Times New Roman"/>
        </w:rPr>
        <w:tab/>
      </w:r>
    </w:p>
    <w:sectPr w:rsidR="008C1D8B" w:rsidRPr="00AE45E2" w:rsidSect="004D090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79D" w:rsidRDefault="0047379D" w:rsidP="00FA78E9">
      <w:pPr>
        <w:spacing w:after="0" w:line="240" w:lineRule="auto"/>
      </w:pPr>
      <w:r>
        <w:separator/>
      </w:r>
    </w:p>
  </w:endnote>
  <w:endnote w:type="continuationSeparator" w:id="0">
    <w:p w:rsidR="0047379D" w:rsidRDefault="0047379D" w:rsidP="00FA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Times">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Optima">
    <w:altName w:val="MS Gothic"/>
    <w:panose1 w:val="00000000000000000000"/>
    <w:charset w:val="80"/>
    <w:family w:val="swiss"/>
    <w:notTrueType/>
    <w:pitch w:val="default"/>
    <w:sig w:usb0="00000000" w:usb1="08070000" w:usb2="00000010" w:usb3="00000000" w:csb0="00020000" w:csb1="00000000"/>
  </w:font>
  <w:font w:name="ACaslonPro-Italic">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79D" w:rsidRDefault="0047379D" w:rsidP="00FA78E9">
      <w:pPr>
        <w:spacing w:after="0" w:line="240" w:lineRule="auto"/>
      </w:pPr>
      <w:r>
        <w:separator/>
      </w:r>
    </w:p>
  </w:footnote>
  <w:footnote w:type="continuationSeparator" w:id="0">
    <w:p w:rsidR="0047379D" w:rsidRDefault="0047379D" w:rsidP="00FA78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48FB"/>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4202B"/>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D088A"/>
    <w:multiLevelType w:val="hybridMultilevel"/>
    <w:tmpl w:val="805E1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57ED6"/>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E50B0"/>
    <w:multiLevelType w:val="hybridMultilevel"/>
    <w:tmpl w:val="7EC2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220C7B"/>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207F4"/>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C3A48"/>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AD5DC6"/>
    <w:multiLevelType w:val="hybridMultilevel"/>
    <w:tmpl w:val="C38205B6"/>
    <w:lvl w:ilvl="0" w:tplc="52981380">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70396"/>
    <w:multiLevelType w:val="hybridMultilevel"/>
    <w:tmpl w:val="80DE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3"/>
  </w:num>
  <w:num w:numId="5">
    <w:abstractNumId w:val="7"/>
  </w:num>
  <w:num w:numId="6">
    <w:abstractNumId w:val="5"/>
  </w:num>
  <w:num w:numId="7">
    <w:abstractNumId w:val="0"/>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10"/>
    <w:rsid w:val="00286183"/>
    <w:rsid w:val="002F572B"/>
    <w:rsid w:val="004107DC"/>
    <w:rsid w:val="0047379D"/>
    <w:rsid w:val="00476BC7"/>
    <w:rsid w:val="004D0907"/>
    <w:rsid w:val="004E72AA"/>
    <w:rsid w:val="0065092E"/>
    <w:rsid w:val="0067584D"/>
    <w:rsid w:val="006A6BE4"/>
    <w:rsid w:val="006B5406"/>
    <w:rsid w:val="007F28A0"/>
    <w:rsid w:val="007F2C16"/>
    <w:rsid w:val="0087535D"/>
    <w:rsid w:val="008B5E52"/>
    <w:rsid w:val="008C1D8B"/>
    <w:rsid w:val="00A255C0"/>
    <w:rsid w:val="00AE45E2"/>
    <w:rsid w:val="00B11506"/>
    <w:rsid w:val="00B3449D"/>
    <w:rsid w:val="00B638E3"/>
    <w:rsid w:val="00C10A10"/>
    <w:rsid w:val="00CF203E"/>
    <w:rsid w:val="00D714E9"/>
    <w:rsid w:val="00DD7B42"/>
    <w:rsid w:val="00F73A2F"/>
    <w:rsid w:val="00FA78E9"/>
    <w:rsid w:val="00FB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0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D0907"/>
    <w:pPr>
      <w:keepNext/>
      <w:keepLines/>
      <w:spacing w:before="480" w:after="0"/>
      <w:outlineLvl w:val="0"/>
    </w:pPr>
    <w:rPr>
      <w:rFonts w:ascii="Calibri Light" w:eastAsia="Times New Roman" w:hAnsi="Calibri Light"/>
      <w:b/>
      <w:bCs/>
      <w:color w:val="2E74B5"/>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07"/>
    <w:rPr>
      <w:rFonts w:ascii="Calibri Light" w:eastAsia="Times New Roman" w:hAnsi="Calibri Light" w:cs="Times New Roman"/>
      <w:b/>
      <w:bCs/>
      <w:color w:val="2E74B5"/>
      <w:sz w:val="28"/>
      <w:szCs w:val="28"/>
      <w:lang w:eastAsia="ja-JP"/>
    </w:rPr>
  </w:style>
  <w:style w:type="paragraph" w:styleId="ListParagraph">
    <w:name w:val="List Paragraph"/>
    <w:basedOn w:val="Normal"/>
    <w:uiPriority w:val="34"/>
    <w:qFormat/>
    <w:rsid w:val="004D0907"/>
    <w:pPr>
      <w:ind w:left="720"/>
      <w:contextualSpacing/>
    </w:pPr>
  </w:style>
  <w:style w:type="paragraph" w:styleId="NoSpacing">
    <w:name w:val="No Spacing"/>
    <w:uiPriority w:val="1"/>
    <w:qFormat/>
    <w:rsid w:val="004D0907"/>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4D0907"/>
  </w:style>
  <w:style w:type="paragraph" w:styleId="Header">
    <w:name w:val="header"/>
    <w:basedOn w:val="Normal"/>
    <w:link w:val="HeaderChar"/>
    <w:uiPriority w:val="99"/>
    <w:unhideWhenUsed/>
    <w:rsid w:val="004D0907"/>
    <w:pPr>
      <w:tabs>
        <w:tab w:val="center" w:pos="4680"/>
        <w:tab w:val="right" w:pos="9360"/>
      </w:tabs>
    </w:pPr>
  </w:style>
  <w:style w:type="character" w:customStyle="1" w:styleId="HeaderChar">
    <w:name w:val="Header Char"/>
    <w:basedOn w:val="DefaultParagraphFont"/>
    <w:link w:val="Header"/>
    <w:uiPriority w:val="99"/>
    <w:rsid w:val="004D0907"/>
    <w:rPr>
      <w:rFonts w:ascii="Calibri" w:eastAsia="Calibri" w:hAnsi="Calibri" w:cs="Times New Roman"/>
    </w:rPr>
  </w:style>
  <w:style w:type="paragraph" w:styleId="Footer">
    <w:name w:val="footer"/>
    <w:basedOn w:val="Normal"/>
    <w:link w:val="FooterChar"/>
    <w:uiPriority w:val="99"/>
    <w:unhideWhenUsed/>
    <w:rsid w:val="004D0907"/>
    <w:pPr>
      <w:tabs>
        <w:tab w:val="center" w:pos="4680"/>
        <w:tab w:val="right" w:pos="9360"/>
      </w:tabs>
    </w:pPr>
  </w:style>
  <w:style w:type="character" w:customStyle="1" w:styleId="FooterChar">
    <w:name w:val="Footer Char"/>
    <w:basedOn w:val="DefaultParagraphFont"/>
    <w:link w:val="Footer"/>
    <w:uiPriority w:val="99"/>
    <w:rsid w:val="004D0907"/>
    <w:rPr>
      <w:rFonts w:ascii="Calibri" w:eastAsia="Calibri" w:hAnsi="Calibri" w:cs="Times New Roman"/>
    </w:rPr>
  </w:style>
  <w:style w:type="paragraph" w:styleId="BalloonText">
    <w:name w:val="Balloon Text"/>
    <w:basedOn w:val="Normal"/>
    <w:link w:val="BalloonTextChar"/>
    <w:uiPriority w:val="99"/>
    <w:semiHidden/>
    <w:unhideWhenUsed/>
    <w:rsid w:val="004D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07"/>
    <w:rPr>
      <w:rFonts w:ascii="Tahoma" w:eastAsia="Calibri" w:hAnsi="Tahoma" w:cs="Tahoma"/>
      <w:sz w:val="16"/>
      <w:szCs w:val="16"/>
    </w:rPr>
  </w:style>
  <w:style w:type="character" w:styleId="Hyperlink">
    <w:name w:val="Hyperlink"/>
    <w:basedOn w:val="DefaultParagraphFont"/>
    <w:uiPriority w:val="99"/>
    <w:semiHidden/>
    <w:unhideWhenUsed/>
    <w:rsid w:val="00FB1A4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0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D0907"/>
    <w:pPr>
      <w:keepNext/>
      <w:keepLines/>
      <w:spacing w:before="480" w:after="0"/>
      <w:outlineLvl w:val="0"/>
    </w:pPr>
    <w:rPr>
      <w:rFonts w:ascii="Calibri Light" w:eastAsia="Times New Roman" w:hAnsi="Calibri Light"/>
      <w:b/>
      <w:bCs/>
      <w:color w:val="2E74B5"/>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07"/>
    <w:rPr>
      <w:rFonts w:ascii="Calibri Light" w:eastAsia="Times New Roman" w:hAnsi="Calibri Light" w:cs="Times New Roman"/>
      <w:b/>
      <w:bCs/>
      <w:color w:val="2E74B5"/>
      <w:sz w:val="28"/>
      <w:szCs w:val="28"/>
      <w:lang w:eastAsia="ja-JP"/>
    </w:rPr>
  </w:style>
  <w:style w:type="paragraph" w:styleId="ListParagraph">
    <w:name w:val="List Paragraph"/>
    <w:basedOn w:val="Normal"/>
    <w:uiPriority w:val="34"/>
    <w:qFormat/>
    <w:rsid w:val="004D0907"/>
    <w:pPr>
      <w:ind w:left="720"/>
      <w:contextualSpacing/>
    </w:pPr>
  </w:style>
  <w:style w:type="paragraph" w:styleId="NoSpacing">
    <w:name w:val="No Spacing"/>
    <w:uiPriority w:val="1"/>
    <w:qFormat/>
    <w:rsid w:val="004D0907"/>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4D0907"/>
  </w:style>
  <w:style w:type="paragraph" w:styleId="Header">
    <w:name w:val="header"/>
    <w:basedOn w:val="Normal"/>
    <w:link w:val="HeaderChar"/>
    <w:uiPriority w:val="99"/>
    <w:unhideWhenUsed/>
    <w:rsid w:val="004D0907"/>
    <w:pPr>
      <w:tabs>
        <w:tab w:val="center" w:pos="4680"/>
        <w:tab w:val="right" w:pos="9360"/>
      </w:tabs>
    </w:pPr>
  </w:style>
  <w:style w:type="character" w:customStyle="1" w:styleId="HeaderChar">
    <w:name w:val="Header Char"/>
    <w:basedOn w:val="DefaultParagraphFont"/>
    <w:link w:val="Header"/>
    <w:uiPriority w:val="99"/>
    <w:rsid w:val="004D0907"/>
    <w:rPr>
      <w:rFonts w:ascii="Calibri" w:eastAsia="Calibri" w:hAnsi="Calibri" w:cs="Times New Roman"/>
    </w:rPr>
  </w:style>
  <w:style w:type="paragraph" w:styleId="Footer">
    <w:name w:val="footer"/>
    <w:basedOn w:val="Normal"/>
    <w:link w:val="FooterChar"/>
    <w:uiPriority w:val="99"/>
    <w:unhideWhenUsed/>
    <w:rsid w:val="004D0907"/>
    <w:pPr>
      <w:tabs>
        <w:tab w:val="center" w:pos="4680"/>
        <w:tab w:val="right" w:pos="9360"/>
      </w:tabs>
    </w:pPr>
  </w:style>
  <w:style w:type="character" w:customStyle="1" w:styleId="FooterChar">
    <w:name w:val="Footer Char"/>
    <w:basedOn w:val="DefaultParagraphFont"/>
    <w:link w:val="Footer"/>
    <w:uiPriority w:val="99"/>
    <w:rsid w:val="004D0907"/>
    <w:rPr>
      <w:rFonts w:ascii="Calibri" w:eastAsia="Calibri" w:hAnsi="Calibri" w:cs="Times New Roman"/>
    </w:rPr>
  </w:style>
  <w:style w:type="paragraph" w:styleId="BalloonText">
    <w:name w:val="Balloon Text"/>
    <w:basedOn w:val="Normal"/>
    <w:link w:val="BalloonTextChar"/>
    <w:uiPriority w:val="99"/>
    <w:semiHidden/>
    <w:unhideWhenUsed/>
    <w:rsid w:val="004D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07"/>
    <w:rPr>
      <w:rFonts w:ascii="Tahoma" w:eastAsia="Calibri" w:hAnsi="Tahoma" w:cs="Tahoma"/>
      <w:sz w:val="16"/>
      <w:szCs w:val="16"/>
    </w:rPr>
  </w:style>
  <w:style w:type="character" w:styleId="Hyperlink">
    <w:name w:val="Hyperlink"/>
    <w:basedOn w:val="DefaultParagraphFont"/>
    <w:uiPriority w:val="99"/>
    <w:semiHidden/>
    <w:unhideWhenUsed/>
    <w:rsid w:val="00FB1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4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jwelsharmil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C476F-70BB-4832-8AD7-2DD08371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18485</Words>
  <Characters>105367</Characters>
  <Application>Microsoft Office Word</Application>
  <DocSecurity>0</DocSecurity>
  <Lines>878</Lines>
  <Paragraphs>247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ShGurung</dc:creator>
  <cp:lastModifiedBy>Admin</cp:lastModifiedBy>
  <cp:revision>2</cp:revision>
  <cp:lastPrinted>2017-05-24T19:40:00Z</cp:lastPrinted>
  <dcterms:created xsi:type="dcterms:W3CDTF">2017-08-01T17:22:00Z</dcterms:created>
  <dcterms:modified xsi:type="dcterms:W3CDTF">2017-08-01T17:22:00Z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