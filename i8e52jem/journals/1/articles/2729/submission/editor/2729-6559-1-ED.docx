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23D" w:rsidRPr="00FD2285" w:rsidRDefault="00B1723D" w:rsidP="00FD2285">
      <w:pPr>
        <w:spacing w:line="360" w:lineRule="auto"/>
        <w:jc w:val="lowKashida"/>
        <w:rPr>
          <w:rFonts w:asciiTheme="majorBidi" w:hAnsiTheme="majorBidi" w:cstheme="majorBidi"/>
          <w:sz w:val="24"/>
          <w:szCs w:val="24"/>
        </w:rPr>
      </w:pPr>
      <w:bookmarkStart w:id="0" w:name="_GoBack"/>
      <w:bookmarkEnd w:id="0"/>
      <w:r w:rsidRPr="00FD2285">
        <w:rPr>
          <w:rFonts w:asciiTheme="majorBidi" w:hAnsiTheme="majorBidi" w:cstheme="majorBidi"/>
          <w:b/>
          <w:bCs/>
          <w:noProof/>
          <w:color w:val="000000"/>
          <w:sz w:val="24"/>
          <w:szCs w:val="24"/>
        </w:rPr>
        <w:t>Title of the article</w:t>
      </w:r>
      <w:r w:rsidRPr="00FD2285">
        <w:rPr>
          <w:rFonts w:asciiTheme="majorBidi" w:hAnsiTheme="majorBidi" w:cstheme="majorBidi"/>
          <w:noProof/>
          <w:color w:val="000000"/>
          <w:sz w:val="24"/>
          <w:szCs w:val="24"/>
        </w:rPr>
        <w:t xml:space="preserve">: </w:t>
      </w:r>
    </w:p>
    <w:p w:rsidR="005C7A99" w:rsidRPr="00FD2285" w:rsidRDefault="005C7A99" w:rsidP="005C7A99">
      <w:pPr>
        <w:spacing w:line="360" w:lineRule="auto"/>
        <w:jc w:val="lowKashida"/>
        <w:rPr>
          <w:rFonts w:asciiTheme="majorBidi" w:hAnsiTheme="majorBidi" w:cstheme="majorBidi"/>
          <w:sz w:val="24"/>
          <w:szCs w:val="24"/>
        </w:rPr>
      </w:pPr>
      <w:r w:rsidRPr="00FD2285">
        <w:rPr>
          <w:rFonts w:asciiTheme="majorBidi" w:hAnsiTheme="majorBidi" w:cstheme="majorBidi"/>
          <w:color w:val="FF0000"/>
          <w:sz w:val="24"/>
          <w:szCs w:val="24"/>
        </w:rPr>
        <w:t xml:space="preserve">Impact of teaching ethics </w:t>
      </w:r>
      <w:del w:id="1" w:author="ARG" w:date="2018-03-03T21:38:00Z">
        <w:r w:rsidRPr="0083088A">
          <w:rPr>
            <w:rFonts w:asciiTheme="majorBidi" w:hAnsiTheme="majorBidi" w:cstheme="majorBidi"/>
            <w:color w:val="FF0000"/>
            <w:sz w:val="24"/>
            <w:szCs w:val="24"/>
          </w:rPr>
          <w:delText>through</w:delText>
        </w:r>
      </w:del>
      <w:ins w:id="2" w:author="ARG" w:date="2018-03-03T21:38:00Z">
        <w:r w:rsidRPr="00FD2285">
          <w:rPr>
            <w:rFonts w:asciiTheme="majorBidi" w:hAnsiTheme="majorBidi" w:cstheme="majorBidi"/>
            <w:color w:val="FF0000"/>
            <w:sz w:val="24"/>
            <w:szCs w:val="24"/>
          </w:rPr>
          <w:t>using</w:t>
        </w:r>
      </w:ins>
      <w:r w:rsidRPr="00FD2285">
        <w:rPr>
          <w:rFonts w:asciiTheme="majorBidi" w:hAnsiTheme="majorBidi" w:cstheme="majorBidi"/>
          <w:color w:val="FF0000"/>
          <w:sz w:val="24"/>
          <w:szCs w:val="24"/>
        </w:rPr>
        <w:t xml:space="preserve"> games on </w:t>
      </w:r>
      <w:ins w:id="3" w:author="ARG" w:date="2018-03-03T21:38:00Z">
        <w:r w:rsidRPr="00FD2285">
          <w:rPr>
            <w:rFonts w:asciiTheme="majorBidi" w:hAnsiTheme="majorBidi" w:cstheme="majorBidi"/>
            <w:color w:val="FF0000"/>
            <w:sz w:val="24"/>
            <w:szCs w:val="24"/>
          </w:rPr>
          <w:t xml:space="preserve">Iranian nursing student’s </w:t>
        </w:r>
      </w:ins>
      <w:r w:rsidRPr="00FD2285">
        <w:rPr>
          <w:rFonts w:asciiTheme="majorBidi" w:hAnsiTheme="majorBidi" w:cstheme="majorBidi"/>
          <w:color w:val="FF0000"/>
          <w:sz w:val="24"/>
          <w:szCs w:val="24"/>
        </w:rPr>
        <w:t xml:space="preserve">moral sensitivity </w:t>
      </w:r>
      <w:del w:id="4" w:author="ARG" w:date="2018-03-03T21:38:00Z">
        <w:r w:rsidRPr="0083088A">
          <w:rPr>
            <w:rFonts w:asciiTheme="majorBidi" w:hAnsiTheme="majorBidi" w:cstheme="majorBidi"/>
            <w:color w:val="FF0000"/>
            <w:sz w:val="24"/>
            <w:szCs w:val="24"/>
          </w:rPr>
          <w:delText>of Iranian nursing students</w:delText>
        </w:r>
      </w:del>
    </w:p>
    <w:p w:rsidR="005C7A99" w:rsidRPr="00FD2285" w:rsidRDefault="005C7A99" w:rsidP="00FD2285">
      <w:pPr>
        <w:spacing w:line="360" w:lineRule="auto"/>
        <w:jc w:val="lowKashida"/>
        <w:rPr>
          <w:rFonts w:asciiTheme="majorBidi" w:hAnsiTheme="majorBidi" w:cstheme="majorBidi"/>
          <w:sz w:val="24"/>
          <w:szCs w:val="24"/>
        </w:rPr>
      </w:pPr>
    </w:p>
    <w:p w:rsidR="00B1723D" w:rsidRPr="00FD2285" w:rsidRDefault="00B1723D" w:rsidP="00FD2285">
      <w:pPr>
        <w:pStyle w:val="Heading3"/>
        <w:spacing w:line="360" w:lineRule="auto"/>
        <w:rPr>
          <w:rFonts w:asciiTheme="majorBidi" w:hAnsiTheme="majorBidi" w:cstheme="majorBidi"/>
          <w:sz w:val="24"/>
          <w:szCs w:val="24"/>
        </w:rPr>
      </w:pPr>
      <w:r w:rsidRPr="00FD2285">
        <w:rPr>
          <w:rFonts w:asciiTheme="majorBidi" w:hAnsiTheme="majorBidi" w:cstheme="majorBidi"/>
          <w:noProof/>
          <w:color w:val="000000"/>
          <w:sz w:val="24"/>
          <w:szCs w:val="24"/>
        </w:rPr>
        <w:t xml:space="preserve">Running title </w:t>
      </w:r>
      <w:r w:rsidRPr="00FD2285">
        <w:rPr>
          <w:rFonts w:asciiTheme="majorBidi" w:hAnsiTheme="majorBidi" w:cstheme="majorBidi"/>
          <w:b w:val="0"/>
          <w:bCs w:val="0"/>
          <w:noProof/>
          <w:color w:val="000000" w:themeColor="text1"/>
          <w:sz w:val="24"/>
          <w:szCs w:val="24"/>
        </w:rPr>
        <w:t>:</w:t>
      </w:r>
      <w:r w:rsidRPr="00FD2285">
        <w:rPr>
          <w:rFonts w:asciiTheme="majorBidi" w:hAnsiTheme="majorBidi" w:cstheme="majorBidi"/>
          <w:sz w:val="24"/>
          <w:szCs w:val="24"/>
        </w:rPr>
        <w:t xml:space="preserve"> </w:t>
      </w:r>
      <w:r w:rsidRPr="00FD2285">
        <w:rPr>
          <w:rFonts w:asciiTheme="majorBidi" w:hAnsiTheme="majorBidi" w:cstheme="majorBidi"/>
          <w:b w:val="0"/>
          <w:bCs w:val="0"/>
          <w:sz w:val="24"/>
          <w:szCs w:val="24"/>
        </w:rPr>
        <w:t>Ethics training using games</w:t>
      </w:r>
    </w:p>
    <w:p w:rsidR="00B1723D" w:rsidRPr="00FD2285" w:rsidRDefault="00B1723D" w:rsidP="00FD2285">
      <w:pPr>
        <w:pStyle w:val="Default"/>
        <w:numPr>
          <w:ilvl w:val="0"/>
          <w:numId w:val="3"/>
        </w:numPr>
        <w:spacing w:line="360" w:lineRule="auto"/>
        <w:rPr>
          <w:rFonts w:asciiTheme="majorBidi" w:hAnsiTheme="majorBidi" w:cstheme="majorBidi"/>
        </w:rPr>
      </w:pPr>
      <w:r w:rsidRPr="00FD2285">
        <w:rPr>
          <w:rFonts w:asciiTheme="majorBidi" w:hAnsiTheme="majorBidi" w:cstheme="majorBidi"/>
        </w:rPr>
        <w:t>Maryam Maddineshat</w:t>
      </w:r>
    </w:p>
    <w:p w:rsidR="00B1723D" w:rsidRPr="00FD2285" w:rsidRDefault="00B1723D" w:rsidP="00FD2285">
      <w:pPr>
        <w:autoSpaceDE w:val="0"/>
        <w:autoSpaceDN w:val="0"/>
        <w:adjustRightInd w:val="0"/>
        <w:spacing w:line="360" w:lineRule="auto"/>
        <w:rPr>
          <w:rFonts w:asciiTheme="majorBidi" w:hAnsiTheme="majorBidi" w:cstheme="majorBidi"/>
          <w:b/>
          <w:sz w:val="24"/>
          <w:szCs w:val="24"/>
          <w:lang w:val="de-DE"/>
        </w:rPr>
      </w:pPr>
      <w:r w:rsidRPr="00FD2285">
        <w:rPr>
          <w:rFonts w:asciiTheme="majorBidi" w:hAnsiTheme="majorBidi" w:cstheme="majorBidi"/>
          <w:sz w:val="24"/>
          <w:szCs w:val="24"/>
          <w:lang w:bidi="kok-IN"/>
        </w:rPr>
        <w:t>Ph.D. Student in Nursing. Department of Nursing, Nursing and Midwifery Faculty</w:t>
      </w:r>
      <w:r w:rsidRPr="00FD2285">
        <w:rPr>
          <w:rFonts w:asciiTheme="majorBidi" w:hAnsiTheme="majorBidi" w:cstheme="majorBidi"/>
          <w:sz w:val="24"/>
          <w:szCs w:val="24"/>
        </w:rPr>
        <w:t>, Hamadan University of Medical Sciences, Hamadan, Iran</w:t>
      </w:r>
      <w:r w:rsidRPr="00FD2285">
        <w:rPr>
          <w:rFonts w:asciiTheme="majorBidi" w:hAnsiTheme="majorBidi" w:cstheme="majorBidi"/>
          <w:b/>
          <w:sz w:val="24"/>
          <w:szCs w:val="24"/>
          <w:lang w:val="de-DE"/>
        </w:rPr>
        <w:t xml:space="preserve"> </w:t>
      </w:r>
    </w:p>
    <w:p w:rsidR="00B1723D" w:rsidRPr="00FD2285" w:rsidRDefault="00B1723D" w:rsidP="00FD2285">
      <w:pPr>
        <w:pStyle w:val="ListParagraph"/>
        <w:numPr>
          <w:ilvl w:val="0"/>
          <w:numId w:val="3"/>
        </w:numPr>
        <w:spacing w:before="60" w:after="0" w:line="360" w:lineRule="auto"/>
        <w:rPr>
          <w:rFonts w:asciiTheme="majorBidi" w:hAnsiTheme="majorBidi" w:cstheme="majorBidi"/>
          <w:color w:val="000000"/>
          <w:sz w:val="24"/>
          <w:szCs w:val="24"/>
        </w:rPr>
      </w:pPr>
      <w:r w:rsidRPr="00FD2285">
        <w:rPr>
          <w:rFonts w:asciiTheme="majorBidi" w:hAnsiTheme="majorBidi" w:cstheme="majorBidi"/>
          <w:color w:val="000000"/>
          <w:sz w:val="24"/>
          <w:szCs w:val="24"/>
        </w:rPr>
        <w:t>Mohammad Reza Yousefzadeh</w:t>
      </w:r>
    </w:p>
    <w:p w:rsidR="00B1723D" w:rsidRPr="00FD2285" w:rsidRDefault="00B1723D" w:rsidP="00FD2285">
      <w:pPr>
        <w:spacing w:line="360" w:lineRule="auto"/>
        <w:rPr>
          <w:rFonts w:asciiTheme="majorBidi" w:hAnsiTheme="majorBidi" w:cstheme="majorBidi"/>
          <w:color w:val="000000"/>
          <w:sz w:val="24"/>
          <w:szCs w:val="24"/>
        </w:rPr>
      </w:pPr>
      <w:r w:rsidRPr="00FD2285">
        <w:rPr>
          <w:rFonts w:asciiTheme="majorBidi" w:hAnsiTheme="majorBidi" w:cstheme="majorBidi"/>
          <w:color w:val="000000"/>
          <w:sz w:val="24"/>
          <w:szCs w:val="24"/>
          <w:shd w:val="clear" w:color="auto" w:fill="FFFFFF"/>
        </w:rPr>
        <w:t xml:space="preserve">Associate </w:t>
      </w:r>
      <w:r w:rsidR="00551675" w:rsidRPr="00FD2285">
        <w:rPr>
          <w:rFonts w:asciiTheme="majorBidi" w:hAnsiTheme="majorBidi" w:cstheme="majorBidi"/>
          <w:color w:val="000000"/>
          <w:sz w:val="24"/>
          <w:szCs w:val="24"/>
          <w:shd w:val="clear" w:color="auto" w:fill="FFFFFF"/>
        </w:rPr>
        <w:t>professor, Bu</w:t>
      </w:r>
      <w:r w:rsidRPr="00FD2285">
        <w:rPr>
          <w:rFonts w:asciiTheme="majorBidi" w:hAnsiTheme="majorBidi" w:cstheme="majorBidi"/>
          <w:color w:val="000000"/>
          <w:sz w:val="24"/>
          <w:szCs w:val="24"/>
          <w:shd w:val="clear" w:color="auto" w:fill="FFFFFF"/>
        </w:rPr>
        <w:t xml:space="preserve"> Ali Sina </w:t>
      </w:r>
      <w:r w:rsidR="00551675" w:rsidRPr="00FD2285">
        <w:rPr>
          <w:rFonts w:asciiTheme="majorBidi" w:hAnsiTheme="majorBidi" w:cstheme="majorBidi"/>
          <w:color w:val="000000"/>
          <w:sz w:val="24"/>
          <w:szCs w:val="24"/>
          <w:shd w:val="clear" w:color="auto" w:fill="FFFFFF"/>
        </w:rPr>
        <w:t>University, Collage</w:t>
      </w:r>
      <w:r w:rsidRPr="00FD2285">
        <w:rPr>
          <w:rFonts w:asciiTheme="majorBidi" w:hAnsiTheme="majorBidi" w:cstheme="majorBidi"/>
          <w:color w:val="000000"/>
          <w:sz w:val="24"/>
          <w:szCs w:val="24"/>
          <w:shd w:val="clear" w:color="auto" w:fill="FFFFFF"/>
        </w:rPr>
        <w:t xml:space="preserve"> of Humanities, Department of </w:t>
      </w:r>
      <w:r w:rsidR="00551675" w:rsidRPr="00FD2285">
        <w:rPr>
          <w:rFonts w:asciiTheme="majorBidi" w:hAnsiTheme="majorBidi" w:cstheme="majorBidi"/>
          <w:color w:val="000000"/>
          <w:sz w:val="24"/>
          <w:szCs w:val="24"/>
          <w:shd w:val="clear" w:color="auto" w:fill="FFFFFF"/>
        </w:rPr>
        <w:t>education,</w:t>
      </w:r>
      <w:r w:rsidRPr="00FD2285">
        <w:rPr>
          <w:rFonts w:asciiTheme="majorBidi" w:hAnsiTheme="majorBidi" w:cstheme="majorBidi"/>
          <w:color w:val="000000"/>
          <w:sz w:val="24"/>
          <w:szCs w:val="24"/>
          <w:shd w:val="clear" w:color="auto" w:fill="FFFFFF"/>
        </w:rPr>
        <w:t xml:space="preserve"> Hamadan, </w:t>
      </w:r>
      <w:r w:rsidRPr="00FD2285">
        <w:rPr>
          <w:rFonts w:asciiTheme="majorBidi" w:hAnsiTheme="majorBidi" w:cstheme="majorBidi"/>
          <w:color w:val="000000"/>
          <w:sz w:val="24"/>
          <w:szCs w:val="24"/>
          <w:shd w:val="clear" w:color="auto" w:fill="FFFFFF"/>
          <w:lang w:bidi="fa-IR"/>
        </w:rPr>
        <w:t>Iran</w:t>
      </w:r>
    </w:p>
    <w:p w:rsidR="00B1723D" w:rsidRPr="00FD2285" w:rsidRDefault="00AE4190" w:rsidP="00FD2285">
      <w:pPr>
        <w:pStyle w:val="Heading3"/>
        <w:numPr>
          <w:ilvl w:val="0"/>
          <w:numId w:val="3"/>
        </w:numPr>
        <w:spacing w:before="0" w:beforeAutospacing="0" w:after="0" w:afterAutospacing="0" w:line="360" w:lineRule="auto"/>
        <w:rPr>
          <w:rFonts w:asciiTheme="majorBidi" w:hAnsiTheme="majorBidi" w:cstheme="majorBidi"/>
          <w:b w:val="0"/>
          <w:bCs w:val="0"/>
          <w:color w:val="000000" w:themeColor="text1"/>
          <w:sz w:val="24"/>
          <w:szCs w:val="24"/>
        </w:rPr>
      </w:pPr>
      <w:hyperlink r:id="rId8" w:history="1">
        <w:r w:rsidR="00B1723D" w:rsidRPr="00FD2285">
          <w:rPr>
            <w:rStyle w:val="Hyperlink"/>
            <w:rFonts w:asciiTheme="majorBidi" w:hAnsiTheme="majorBidi" w:cstheme="majorBidi"/>
            <w:b w:val="0"/>
            <w:bCs w:val="0"/>
            <w:color w:val="000000" w:themeColor="text1"/>
            <w:sz w:val="24"/>
            <w:szCs w:val="24"/>
          </w:rPr>
          <w:t>Mahdi</w:t>
        </w:r>
      </w:hyperlink>
      <w:r w:rsidR="00B1723D" w:rsidRPr="00FD2285">
        <w:rPr>
          <w:rStyle w:val="Hyperlink"/>
          <w:rFonts w:asciiTheme="majorBidi" w:hAnsiTheme="majorBidi" w:cstheme="majorBidi"/>
          <w:b w:val="0"/>
          <w:bCs w:val="0"/>
          <w:color w:val="000000" w:themeColor="text1"/>
          <w:sz w:val="24"/>
          <w:szCs w:val="24"/>
        </w:rPr>
        <w:t xml:space="preserve"> Mohseni</w:t>
      </w:r>
    </w:p>
    <w:p w:rsidR="00B1723D" w:rsidRPr="00FD2285" w:rsidRDefault="00B1723D" w:rsidP="00FD2285">
      <w:pPr>
        <w:autoSpaceDE w:val="0"/>
        <w:autoSpaceDN w:val="0"/>
        <w:adjustRightInd w:val="0"/>
        <w:spacing w:line="360" w:lineRule="auto"/>
        <w:rPr>
          <w:rFonts w:asciiTheme="majorBidi" w:hAnsiTheme="majorBidi" w:cstheme="majorBidi"/>
          <w:b/>
          <w:sz w:val="24"/>
          <w:szCs w:val="24"/>
          <w:lang w:val="de-DE"/>
        </w:rPr>
      </w:pPr>
      <w:r w:rsidRPr="00FD2285">
        <w:rPr>
          <w:rFonts w:asciiTheme="majorBidi" w:hAnsiTheme="majorBidi" w:cstheme="majorBidi"/>
          <w:sz w:val="24"/>
          <w:szCs w:val="24"/>
          <w:lang w:bidi="kok-IN"/>
        </w:rPr>
        <w:t>MSc in Nursing. Department of Nursing, Nursing and Midwifery Faculty</w:t>
      </w:r>
      <w:r w:rsidRPr="00FD2285">
        <w:rPr>
          <w:rFonts w:asciiTheme="majorBidi" w:hAnsiTheme="majorBidi" w:cstheme="majorBidi"/>
          <w:sz w:val="24"/>
          <w:szCs w:val="24"/>
        </w:rPr>
        <w:t>, Hamadan University of Medical Sciences, Hamadan, Iran</w:t>
      </w:r>
      <w:r w:rsidRPr="00FD2285">
        <w:rPr>
          <w:rFonts w:asciiTheme="majorBidi" w:hAnsiTheme="majorBidi" w:cstheme="majorBidi"/>
          <w:b/>
          <w:sz w:val="24"/>
          <w:szCs w:val="24"/>
          <w:lang w:val="de-DE"/>
        </w:rPr>
        <w:t xml:space="preserve"> </w:t>
      </w:r>
    </w:p>
    <w:p w:rsidR="00B1723D" w:rsidRPr="00FD2285" w:rsidRDefault="00B1723D" w:rsidP="00FD2285">
      <w:pPr>
        <w:pStyle w:val="Default"/>
        <w:numPr>
          <w:ilvl w:val="0"/>
          <w:numId w:val="3"/>
        </w:numPr>
        <w:spacing w:line="360" w:lineRule="auto"/>
        <w:rPr>
          <w:rFonts w:asciiTheme="majorBidi" w:hAnsiTheme="majorBidi" w:cstheme="majorBidi"/>
        </w:rPr>
      </w:pPr>
      <w:r w:rsidRPr="00FD2285">
        <w:rPr>
          <w:rFonts w:asciiTheme="majorBidi" w:hAnsiTheme="majorBidi" w:cstheme="majorBidi"/>
        </w:rPr>
        <w:t>Zahra Maghsoudi</w:t>
      </w:r>
    </w:p>
    <w:p w:rsidR="00B1723D" w:rsidRPr="00FD2285" w:rsidRDefault="00B1723D" w:rsidP="00FD2285">
      <w:pPr>
        <w:autoSpaceDE w:val="0"/>
        <w:autoSpaceDN w:val="0"/>
        <w:adjustRightInd w:val="0"/>
        <w:spacing w:line="360" w:lineRule="auto"/>
        <w:rPr>
          <w:rFonts w:asciiTheme="majorBidi" w:hAnsiTheme="majorBidi" w:cstheme="majorBidi"/>
          <w:b/>
          <w:sz w:val="24"/>
          <w:szCs w:val="24"/>
          <w:lang w:val="de-DE"/>
        </w:rPr>
      </w:pPr>
      <w:r w:rsidRPr="00FD2285">
        <w:rPr>
          <w:rFonts w:asciiTheme="majorBidi" w:hAnsiTheme="majorBidi" w:cstheme="majorBidi"/>
          <w:sz w:val="24"/>
          <w:szCs w:val="24"/>
          <w:lang w:bidi="kok-IN"/>
        </w:rPr>
        <w:t>Ph.D. Student in Nursing. Department of Nursing, Nursing and Midwifery Faculty</w:t>
      </w:r>
      <w:r w:rsidRPr="00FD2285">
        <w:rPr>
          <w:rFonts w:asciiTheme="majorBidi" w:hAnsiTheme="majorBidi" w:cstheme="majorBidi"/>
          <w:sz w:val="24"/>
          <w:szCs w:val="24"/>
        </w:rPr>
        <w:t>, Hamedan University of Medical Sciences, Hamadan, Iran</w:t>
      </w:r>
      <w:r w:rsidRPr="00FD2285">
        <w:rPr>
          <w:rFonts w:asciiTheme="majorBidi" w:hAnsiTheme="majorBidi" w:cstheme="majorBidi"/>
          <w:b/>
          <w:sz w:val="24"/>
          <w:szCs w:val="24"/>
          <w:lang w:val="de-DE"/>
        </w:rPr>
        <w:t xml:space="preserve"> </w:t>
      </w:r>
    </w:p>
    <w:p w:rsidR="00B1723D" w:rsidRPr="00FD2285" w:rsidRDefault="00B1723D" w:rsidP="00FD2285">
      <w:pPr>
        <w:pStyle w:val="Default"/>
        <w:numPr>
          <w:ilvl w:val="0"/>
          <w:numId w:val="3"/>
        </w:numPr>
        <w:spacing w:line="360" w:lineRule="auto"/>
        <w:rPr>
          <w:rFonts w:asciiTheme="majorBidi" w:hAnsiTheme="majorBidi" w:cstheme="majorBidi"/>
        </w:rPr>
      </w:pPr>
      <w:r w:rsidRPr="00FD2285">
        <w:rPr>
          <w:rFonts w:asciiTheme="majorBidi" w:hAnsiTheme="majorBidi" w:cstheme="majorBidi"/>
        </w:rPr>
        <w:t>Mohammad Ebrahim Ghaffari</w:t>
      </w:r>
    </w:p>
    <w:p w:rsidR="00B1723D" w:rsidRPr="00FD2285" w:rsidRDefault="00B1723D" w:rsidP="00FD2285">
      <w:pPr>
        <w:autoSpaceDE w:val="0"/>
        <w:autoSpaceDN w:val="0"/>
        <w:adjustRightInd w:val="0"/>
        <w:spacing w:line="360" w:lineRule="auto"/>
        <w:rPr>
          <w:rFonts w:asciiTheme="majorBidi" w:hAnsiTheme="majorBidi" w:cstheme="majorBidi"/>
          <w:b/>
          <w:sz w:val="24"/>
          <w:szCs w:val="24"/>
          <w:lang w:val="de-DE"/>
        </w:rPr>
      </w:pPr>
      <w:r w:rsidRPr="00FD2285">
        <w:rPr>
          <w:rFonts w:asciiTheme="majorBidi" w:hAnsiTheme="majorBidi" w:cstheme="majorBidi"/>
          <w:sz w:val="24"/>
          <w:szCs w:val="24"/>
        </w:rPr>
        <w:t>PhD Candidate, Biostatistics, Dental Sciences, Research Center, Faculty of Dentistry, Guilan University of Medical Sciences, Rasht, Iran</w:t>
      </w:r>
      <w:r w:rsidRPr="00FD2285">
        <w:rPr>
          <w:rFonts w:asciiTheme="majorBidi" w:hAnsiTheme="majorBidi" w:cstheme="majorBidi"/>
          <w:b/>
          <w:sz w:val="24"/>
          <w:szCs w:val="24"/>
          <w:lang w:val="de-DE"/>
        </w:rPr>
        <w:t xml:space="preserve"> </w:t>
      </w:r>
    </w:p>
    <w:p w:rsidR="00B1723D" w:rsidRPr="00FD2285" w:rsidRDefault="00B1723D" w:rsidP="00FD2285">
      <w:pPr>
        <w:pStyle w:val="Heading3"/>
        <w:spacing w:before="0" w:beforeAutospacing="0" w:after="0" w:afterAutospacing="0" w:line="360" w:lineRule="auto"/>
        <w:rPr>
          <w:rFonts w:asciiTheme="majorBidi" w:hAnsiTheme="majorBidi" w:cstheme="majorBidi"/>
          <w:b w:val="0"/>
          <w:bCs w:val="0"/>
          <w:color w:val="000000"/>
          <w:sz w:val="24"/>
          <w:szCs w:val="24"/>
          <w:lang w:val="en-GB" w:bidi="ar-SA"/>
        </w:rPr>
      </w:pPr>
    </w:p>
    <w:p w:rsidR="00B1723D" w:rsidRPr="00FD2285" w:rsidRDefault="00B1723D" w:rsidP="00FD2285">
      <w:pPr>
        <w:pStyle w:val="Heading3"/>
        <w:spacing w:before="0" w:beforeAutospacing="0" w:after="0" w:afterAutospacing="0" w:line="360" w:lineRule="auto"/>
        <w:rPr>
          <w:rFonts w:asciiTheme="majorBidi" w:hAnsiTheme="majorBidi" w:cstheme="majorBidi"/>
          <w:b w:val="0"/>
          <w:bCs w:val="0"/>
          <w:color w:val="000000" w:themeColor="text1"/>
          <w:sz w:val="24"/>
          <w:szCs w:val="24"/>
        </w:rPr>
      </w:pPr>
      <w:r w:rsidRPr="00FD2285">
        <w:rPr>
          <w:rFonts w:asciiTheme="majorBidi" w:hAnsiTheme="majorBidi" w:cstheme="majorBidi"/>
          <w:color w:val="000000"/>
          <w:sz w:val="24"/>
          <w:szCs w:val="24"/>
        </w:rPr>
        <w:t>Corresponding Author: Maryam Maddineshat</w:t>
      </w:r>
    </w:p>
    <w:p w:rsidR="00B1723D" w:rsidRPr="00FD2285" w:rsidRDefault="00B1723D" w:rsidP="00FD2285">
      <w:pPr>
        <w:autoSpaceDE w:val="0"/>
        <w:autoSpaceDN w:val="0"/>
        <w:adjustRightInd w:val="0"/>
        <w:spacing w:line="360" w:lineRule="auto"/>
        <w:rPr>
          <w:rFonts w:asciiTheme="majorBidi" w:hAnsiTheme="majorBidi" w:cstheme="majorBidi"/>
          <w:b/>
          <w:sz w:val="24"/>
          <w:szCs w:val="24"/>
          <w:lang w:val="de-DE"/>
        </w:rPr>
      </w:pPr>
      <w:r w:rsidRPr="00FD2285">
        <w:rPr>
          <w:rFonts w:asciiTheme="majorBidi" w:hAnsiTheme="majorBidi" w:cstheme="majorBidi"/>
          <w:sz w:val="24"/>
          <w:szCs w:val="24"/>
          <w:lang w:bidi="kok-IN"/>
        </w:rPr>
        <w:t>Ph.D. Student in Nursing. Department of Nursing, Nursing and Midwifery Faculty</w:t>
      </w:r>
      <w:r w:rsidRPr="00FD2285">
        <w:rPr>
          <w:rFonts w:asciiTheme="majorBidi" w:hAnsiTheme="majorBidi" w:cstheme="majorBidi"/>
          <w:sz w:val="24"/>
          <w:szCs w:val="24"/>
        </w:rPr>
        <w:t>, Hamadan University of Medical Sciences, Hamadan, Iran</w:t>
      </w:r>
      <w:r w:rsidRPr="00FD2285">
        <w:rPr>
          <w:rFonts w:asciiTheme="majorBidi" w:hAnsiTheme="majorBidi" w:cstheme="majorBidi"/>
          <w:b/>
          <w:sz w:val="24"/>
          <w:szCs w:val="24"/>
          <w:lang w:val="de-DE"/>
        </w:rPr>
        <w:t xml:space="preserve"> </w:t>
      </w:r>
    </w:p>
    <w:p w:rsidR="00B1723D" w:rsidRPr="00FD2285" w:rsidRDefault="00B1723D" w:rsidP="00FD2285">
      <w:pPr>
        <w:autoSpaceDE w:val="0"/>
        <w:autoSpaceDN w:val="0"/>
        <w:adjustRightInd w:val="0"/>
        <w:spacing w:line="360" w:lineRule="auto"/>
        <w:rPr>
          <w:rFonts w:asciiTheme="majorBidi" w:hAnsiTheme="majorBidi" w:cstheme="majorBidi"/>
          <w:bCs/>
          <w:sz w:val="24"/>
          <w:szCs w:val="24"/>
          <w:lang w:val="de-DE"/>
        </w:rPr>
      </w:pPr>
      <w:r w:rsidRPr="00FD2285">
        <w:rPr>
          <w:rFonts w:asciiTheme="majorBidi" w:hAnsiTheme="majorBidi" w:cstheme="majorBidi"/>
          <w:b/>
          <w:sz w:val="24"/>
          <w:szCs w:val="24"/>
          <w:lang w:val="de-DE"/>
        </w:rPr>
        <w:t>Fax:</w:t>
      </w:r>
      <w:r w:rsidRPr="00FD2285">
        <w:rPr>
          <w:rFonts w:asciiTheme="majorBidi" w:hAnsiTheme="majorBidi" w:cstheme="majorBidi"/>
          <w:bCs/>
          <w:sz w:val="24"/>
          <w:szCs w:val="24"/>
          <w:lang w:val="de-DE"/>
        </w:rPr>
        <w:t xml:space="preserve"> </w:t>
      </w:r>
      <w:r w:rsidRPr="00FD2285">
        <w:rPr>
          <w:rFonts w:asciiTheme="majorBidi" w:hAnsiTheme="majorBidi" w:cstheme="majorBidi"/>
          <w:color w:val="000000"/>
          <w:sz w:val="24"/>
          <w:szCs w:val="24"/>
        </w:rPr>
        <w:t>+98-08132229937</w:t>
      </w:r>
    </w:p>
    <w:p w:rsidR="00B1723D" w:rsidRPr="00FD2285" w:rsidRDefault="00B1723D" w:rsidP="00FD2285">
      <w:pPr>
        <w:autoSpaceDE w:val="0"/>
        <w:autoSpaceDN w:val="0"/>
        <w:adjustRightInd w:val="0"/>
        <w:spacing w:line="360" w:lineRule="auto"/>
        <w:rPr>
          <w:rFonts w:asciiTheme="majorBidi" w:hAnsiTheme="majorBidi" w:cstheme="majorBidi"/>
          <w:bCs/>
          <w:sz w:val="24"/>
          <w:szCs w:val="24"/>
          <w:rtl/>
          <w:lang w:val="de-DE" w:bidi="fa-IR"/>
        </w:rPr>
      </w:pPr>
      <w:r w:rsidRPr="00FD2285">
        <w:rPr>
          <w:rFonts w:asciiTheme="majorBidi" w:hAnsiTheme="majorBidi" w:cstheme="majorBidi"/>
          <w:b/>
          <w:sz w:val="24"/>
          <w:szCs w:val="24"/>
          <w:lang w:val="de-DE"/>
        </w:rPr>
        <w:t>Tel:</w:t>
      </w:r>
      <w:r w:rsidRPr="00FD2285">
        <w:rPr>
          <w:rFonts w:asciiTheme="majorBidi" w:hAnsiTheme="majorBidi" w:cstheme="majorBidi"/>
          <w:bCs/>
          <w:sz w:val="24"/>
          <w:szCs w:val="24"/>
          <w:lang w:val="de-DE"/>
        </w:rPr>
        <w:t xml:space="preserve"> </w:t>
      </w:r>
      <w:r w:rsidRPr="00FD2285">
        <w:rPr>
          <w:rFonts w:asciiTheme="majorBidi" w:hAnsiTheme="majorBidi" w:cstheme="majorBidi"/>
          <w:color w:val="000000"/>
          <w:sz w:val="24"/>
          <w:szCs w:val="24"/>
        </w:rPr>
        <w:t>+98-08132229937</w:t>
      </w:r>
    </w:p>
    <w:p w:rsidR="00B1723D" w:rsidRPr="00FD2285" w:rsidRDefault="00B1723D" w:rsidP="00FD2285">
      <w:pPr>
        <w:pStyle w:val="NormalWeb"/>
        <w:spacing w:before="120" w:beforeAutospacing="0" w:after="0" w:afterAutospacing="0" w:line="360" w:lineRule="auto"/>
        <w:ind w:firstLine="0"/>
        <w:jc w:val="both"/>
        <w:rPr>
          <w:rFonts w:asciiTheme="majorBidi" w:hAnsiTheme="majorBidi" w:cstheme="majorBidi"/>
          <w:color w:val="000000" w:themeColor="text1"/>
        </w:rPr>
      </w:pPr>
      <w:r w:rsidRPr="00FD2285">
        <w:rPr>
          <w:rFonts w:asciiTheme="majorBidi" w:hAnsiTheme="majorBidi" w:cstheme="majorBidi"/>
        </w:rPr>
        <w:lastRenderedPageBreak/>
        <w:t>E-mail address</w:t>
      </w:r>
      <w:r w:rsidRPr="00FD2285">
        <w:rPr>
          <w:rFonts w:asciiTheme="majorBidi" w:hAnsiTheme="majorBidi" w:cstheme="majorBidi"/>
          <w:color w:val="000000"/>
        </w:rPr>
        <w:t xml:space="preserve">: </w:t>
      </w:r>
      <w:r w:rsidRPr="00FD2285">
        <w:rPr>
          <w:rFonts w:asciiTheme="majorBidi" w:hAnsiTheme="majorBidi" w:cstheme="majorBidi"/>
          <w:color w:val="000000" w:themeColor="text1"/>
        </w:rPr>
        <w:t>Neshat_maryam@yahoo.com</w:t>
      </w:r>
      <w:r w:rsidRPr="00FD2285">
        <w:rPr>
          <w:rFonts w:asciiTheme="majorBidi" w:hAnsiTheme="majorBidi" w:cstheme="majorBidi"/>
          <w:color w:val="000000"/>
        </w:rPr>
        <w:t>,</w:t>
      </w:r>
      <w:r w:rsidRPr="00FD2285">
        <w:rPr>
          <w:rFonts w:asciiTheme="majorBidi" w:hAnsiTheme="majorBidi" w:cstheme="majorBidi"/>
        </w:rPr>
        <w:t xml:space="preserve"> </w:t>
      </w:r>
      <w:r w:rsidRPr="00FD2285">
        <w:rPr>
          <w:rFonts w:asciiTheme="majorBidi" w:hAnsiTheme="majorBidi" w:cstheme="majorBidi"/>
          <w:color w:val="000000"/>
        </w:rPr>
        <w:t>m.madineshat@umsha.ac.ir</w:t>
      </w:r>
    </w:p>
    <w:p w:rsidR="00B1723D" w:rsidRPr="00FD2285" w:rsidRDefault="00B1723D" w:rsidP="00FD2285">
      <w:pPr>
        <w:spacing w:before="60" w:line="360" w:lineRule="auto"/>
        <w:outlineLvl w:val="0"/>
        <w:rPr>
          <w:rFonts w:asciiTheme="majorBidi" w:hAnsiTheme="majorBidi" w:cstheme="majorBidi"/>
          <w:sz w:val="24"/>
          <w:szCs w:val="24"/>
        </w:rPr>
      </w:pPr>
      <w:r w:rsidRPr="00FD2285">
        <w:rPr>
          <w:rFonts w:asciiTheme="majorBidi" w:hAnsiTheme="majorBidi" w:cstheme="majorBidi"/>
          <w:noProof/>
          <w:color w:val="000000"/>
          <w:sz w:val="24"/>
          <w:szCs w:val="24"/>
        </w:rPr>
        <w:t>Source(s) of support:</w:t>
      </w:r>
      <w:r w:rsidRPr="00FD2285">
        <w:rPr>
          <w:rFonts w:asciiTheme="majorBidi" w:hAnsiTheme="majorBidi" w:cstheme="majorBidi"/>
          <w:color w:val="000000"/>
          <w:sz w:val="24"/>
          <w:szCs w:val="24"/>
        </w:rPr>
        <w:t xml:space="preserve"> </w:t>
      </w:r>
      <w:r w:rsidRPr="00FD2285">
        <w:rPr>
          <w:rStyle w:val="st"/>
          <w:rFonts w:asciiTheme="majorBidi" w:hAnsiTheme="majorBidi" w:cstheme="majorBidi"/>
          <w:color w:val="000000" w:themeColor="text1"/>
          <w:sz w:val="24"/>
          <w:szCs w:val="24"/>
        </w:rPr>
        <w:t xml:space="preserve">This research received </w:t>
      </w:r>
      <w:r w:rsidRPr="00C45AB6">
        <w:rPr>
          <w:rStyle w:val="Emphasis"/>
          <w:rFonts w:asciiTheme="majorBidi" w:hAnsiTheme="majorBidi" w:cstheme="majorBidi"/>
          <w:i w:val="0"/>
          <w:iCs w:val="0"/>
          <w:color w:val="000000" w:themeColor="text1"/>
          <w:sz w:val="24"/>
          <w:szCs w:val="24"/>
        </w:rPr>
        <w:t>no</w:t>
      </w:r>
      <w:r w:rsidRPr="00FD2285">
        <w:rPr>
          <w:rStyle w:val="st"/>
          <w:rFonts w:asciiTheme="majorBidi" w:hAnsiTheme="majorBidi" w:cstheme="majorBidi"/>
          <w:i/>
          <w:iCs/>
          <w:color w:val="000000" w:themeColor="text1"/>
          <w:sz w:val="24"/>
          <w:szCs w:val="24"/>
        </w:rPr>
        <w:t xml:space="preserve"> </w:t>
      </w:r>
      <w:r w:rsidRPr="00FD2285">
        <w:rPr>
          <w:rStyle w:val="st"/>
          <w:rFonts w:asciiTheme="majorBidi" w:hAnsiTheme="majorBidi" w:cstheme="majorBidi"/>
          <w:color w:val="000000" w:themeColor="text1"/>
          <w:sz w:val="24"/>
          <w:szCs w:val="24"/>
        </w:rPr>
        <w:t xml:space="preserve">specific </w:t>
      </w:r>
      <w:r w:rsidRPr="00C45AB6">
        <w:rPr>
          <w:rStyle w:val="Emphasis"/>
          <w:rFonts w:asciiTheme="majorBidi" w:hAnsiTheme="majorBidi" w:cstheme="majorBidi"/>
          <w:i w:val="0"/>
          <w:iCs w:val="0"/>
          <w:color w:val="000000" w:themeColor="text1"/>
          <w:sz w:val="24"/>
          <w:szCs w:val="24"/>
        </w:rPr>
        <w:t>grant</w:t>
      </w:r>
      <w:r w:rsidRPr="00C45AB6">
        <w:rPr>
          <w:rStyle w:val="st"/>
          <w:rFonts w:asciiTheme="majorBidi" w:hAnsiTheme="majorBidi" w:cstheme="majorBidi"/>
          <w:i/>
          <w:iCs/>
          <w:color w:val="000000" w:themeColor="text1"/>
          <w:sz w:val="24"/>
          <w:szCs w:val="24"/>
        </w:rPr>
        <w:t xml:space="preserve"> </w:t>
      </w:r>
      <w:r w:rsidRPr="00FD2285">
        <w:rPr>
          <w:rStyle w:val="st"/>
          <w:rFonts w:asciiTheme="majorBidi" w:hAnsiTheme="majorBidi" w:cstheme="majorBidi"/>
          <w:color w:val="000000" w:themeColor="text1"/>
          <w:sz w:val="24"/>
          <w:szCs w:val="24"/>
        </w:rPr>
        <w:t>from any funding agency</w:t>
      </w:r>
    </w:p>
    <w:p w:rsidR="00B1723D" w:rsidRPr="00FD2285" w:rsidRDefault="00B1723D" w:rsidP="00FD2285">
      <w:pPr>
        <w:spacing w:line="360" w:lineRule="auto"/>
        <w:jc w:val="lowKashida"/>
        <w:rPr>
          <w:rFonts w:asciiTheme="majorBidi" w:hAnsiTheme="majorBidi" w:cstheme="majorBidi"/>
          <w:sz w:val="24"/>
          <w:szCs w:val="24"/>
        </w:rPr>
      </w:pPr>
      <w:r w:rsidRPr="00FD2285">
        <w:rPr>
          <w:rFonts w:asciiTheme="majorBidi" w:hAnsiTheme="majorBidi" w:cstheme="majorBidi"/>
          <w:b/>
          <w:bCs/>
          <w:sz w:val="24"/>
          <w:szCs w:val="24"/>
        </w:rPr>
        <w:t>Abstract</w:t>
      </w:r>
    </w:p>
    <w:p w:rsidR="005C7A99" w:rsidRPr="00FD2285" w:rsidRDefault="005C7A99" w:rsidP="005C7A99">
      <w:pPr>
        <w:spacing w:line="360" w:lineRule="auto"/>
        <w:jc w:val="lowKashida"/>
        <w:rPr>
          <w:rFonts w:asciiTheme="majorBidi" w:hAnsiTheme="majorBidi" w:cstheme="majorBidi"/>
          <w:sz w:val="24"/>
          <w:szCs w:val="24"/>
        </w:rPr>
      </w:pPr>
      <w:r w:rsidRPr="00FD2285">
        <w:rPr>
          <w:rFonts w:asciiTheme="majorBidi" w:hAnsiTheme="majorBidi" w:cstheme="majorBidi"/>
          <w:b/>
          <w:bCs/>
          <w:sz w:val="24"/>
          <w:szCs w:val="24"/>
          <w:lang w:bidi="fa-IR"/>
        </w:rPr>
        <w:t>Introduction</w:t>
      </w:r>
      <w:r w:rsidRPr="00FD2285">
        <w:rPr>
          <w:rFonts w:asciiTheme="majorBidi" w:hAnsiTheme="majorBidi" w:cstheme="majorBidi"/>
          <w:b/>
          <w:bCs/>
          <w:i/>
          <w:iCs/>
          <w:sz w:val="24"/>
          <w:szCs w:val="24"/>
          <w:lang w:bidi="fa-IR"/>
        </w:rPr>
        <w:t xml:space="preserve">: </w:t>
      </w:r>
      <w:r w:rsidRPr="00FD2285">
        <w:rPr>
          <w:rFonts w:asciiTheme="majorBidi" w:hAnsiTheme="majorBidi" w:cstheme="majorBidi"/>
          <w:sz w:val="24"/>
          <w:szCs w:val="24"/>
        </w:rPr>
        <w:t xml:space="preserve">It is </w:t>
      </w:r>
      <w:del w:id="5" w:author="ARG" w:date="2018-03-03T21:38:00Z">
        <w:r w:rsidRPr="000066B1">
          <w:rPr>
            <w:rFonts w:asciiTheme="majorBidi" w:hAnsiTheme="majorBidi" w:cstheme="majorBidi"/>
            <w:sz w:val="24"/>
            <w:szCs w:val="24"/>
          </w:rPr>
          <w:delText>important</w:delText>
        </w:r>
      </w:del>
      <w:ins w:id="6" w:author="ARG" w:date="2018-03-03T21:38:00Z">
        <w:r w:rsidRPr="00FD2285">
          <w:rPr>
            <w:rFonts w:asciiTheme="majorBidi" w:hAnsiTheme="majorBidi" w:cstheme="majorBidi"/>
            <w:sz w:val="24"/>
            <w:szCs w:val="24"/>
          </w:rPr>
          <w:t>vital</w:t>
        </w:r>
      </w:ins>
      <w:r w:rsidRPr="00FD2285">
        <w:rPr>
          <w:rFonts w:asciiTheme="majorBidi" w:hAnsiTheme="majorBidi" w:cstheme="majorBidi"/>
          <w:sz w:val="24"/>
          <w:szCs w:val="24"/>
        </w:rPr>
        <w:t xml:space="preserve"> to consider putting ethical education to actual use and not simply focus on informing or training students. Ethics is a dynamic field; it is not a subject that one learns once and then forgets. Ethics is learned through case studies that clarify values and their application.</w:t>
      </w:r>
      <w:ins w:id="7" w:author="ARG" w:date="2018-03-03T21:38:00Z">
        <w:r w:rsidRPr="00FD2285">
          <w:rPr>
            <w:rFonts w:asciiTheme="majorBidi" w:hAnsiTheme="majorBidi" w:cstheme="majorBidi"/>
            <w:sz w:val="24"/>
            <w:szCs w:val="24"/>
          </w:rPr>
          <w:t xml:space="preserve"> </w:t>
        </w:r>
      </w:ins>
      <w:r w:rsidRPr="00FD2285">
        <w:rPr>
          <w:rFonts w:asciiTheme="majorBidi" w:hAnsiTheme="majorBidi" w:cstheme="majorBidi"/>
          <w:sz w:val="24"/>
          <w:szCs w:val="24"/>
        </w:rPr>
        <w:t xml:space="preserve">The purpose of this study was to develop a method of </w:t>
      </w:r>
      <w:r w:rsidRPr="00FD2285">
        <w:rPr>
          <w:rFonts w:asciiTheme="majorBidi" w:hAnsiTheme="majorBidi" w:cstheme="majorBidi"/>
          <w:color w:val="FF0000"/>
          <w:sz w:val="24"/>
          <w:szCs w:val="24"/>
        </w:rPr>
        <w:t xml:space="preserve">teaching ethics </w:t>
      </w:r>
      <w:r>
        <w:rPr>
          <w:rFonts w:asciiTheme="majorBidi" w:hAnsiTheme="majorBidi" w:cstheme="majorBidi"/>
          <w:color w:val="FF0000"/>
          <w:sz w:val="24"/>
          <w:szCs w:val="24"/>
        </w:rPr>
        <w:t>using</w:t>
      </w:r>
      <w:r w:rsidRPr="00FD2285">
        <w:rPr>
          <w:rFonts w:asciiTheme="majorBidi" w:hAnsiTheme="majorBidi" w:cstheme="majorBidi"/>
          <w:color w:val="FF0000"/>
          <w:sz w:val="24"/>
          <w:szCs w:val="24"/>
        </w:rPr>
        <w:t xml:space="preserve"> games on nursing student’s moral sensitivity</w:t>
      </w:r>
      <w:r w:rsidRPr="00FD2285">
        <w:rPr>
          <w:rFonts w:asciiTheme="majorBidi" w:hAnsiTheme="majorBidi" w:cstheme="majorBidi"/>
          <w:sz w:val="24"/>
          <w:szCs w:val="24"/>
        </w:rPr>
        <w:t xml:space="preserve"> at Malayer Nursing Faculty in western Iran.</w:t>
      </w:r>
    </w:p>
    <w:p w:rsidR="005C7A99" w:rsidRPr="00FD2285" w:rsidRDefault="00B1723D" w:rsidP="005C7A99">
      <w:pPr>
        <w:spacing w:line="360" w:lineRule="auto"/>
        <w:jc w:val="lowKashida"/>
        <w:rPr>
          <w:rFonts w:asciiTheme="majorBidi" w:hAnsiTheme="majorBidi" w:cstheme="majorBidi"/>
          <w:sz w:val="24"/>
          <w:szCs w:val="24"/>
        </w:rPr>
      </w:pPr>
      <w:r w:rsidRPr="00FD2285">
        <w:rPr>
          <w:rFonts w:asciiTheme="majorBidi" w:hAnsiTheme="majorBidi" w:cstheme="majorBidi"/>
          <w:sz w:val="24"/>
          <w:szCs w:val="24"/>
          <w:lang w:bidi="fa-IR"/>
        </w:rPr>
        <w:t xml:space="preserve"> </w:t>
      </w:r>
      <w:r w:rsidRPr="00FD2285">
        <w:rPr>
          <w:rFonts w:asciiTheme="majorBidi" w:hAnsiTheme="majorBidi" w:cstheme="majorBidi"/>
          <w:b/>
          <w:bCs/>
          <w:sz w:val="24"/>
          <w:szCs w:val="24"/>
          <w:lang w:bidi="fa-IR"/>
        </w:rPr>
        <w:t>Method:</w:t>
      </w:r>
      <w:r w:rsidRPr="00FD2285">
        <w:rPr>
          <w:rFonts w:asciiTheme="majorBidi" w:hAnsiTheme="majorBidi" w:cstheme="majorBidi"/>
          <w:b/>
          <w:bCs/>
          <w:i/>
          <w:iCs/>
          <w:sz w:val="24"/>
          <w:szCs w:val="24"/>
          <w:lang w:bidi="fa-IR"/>
        </w:rPr>
        <w:t xml:space="preserve"> </w:t>
      </w:r>
      <w:del w:id="8" w:author="ARG" w:date="2018-03-03T21:38:00Z">
        <w:r w:rsidR="005C7A99" w:rsidRPr="000066B1">
          <w:rPr>
            <w:rFonts w:asciiTheme="majorBidi" w:hAnsiTheme="majorBidi" w:cstheme="majorBidi"/>
            <w:sz w:val="24"/>
            <w:szCs w:val="24"/>
          </w:rPr>
          <w:delText>A one-group pre-post and post-test design was used. Thirty</w:delText>
        </w:r>
      </w:del>
      <w:ins w:id="9" w:author="ARG" w:date="2018-03-03T21:38:00Z">
        <w:r w:rsidR="005C7A99" w:rsidRPr="00FD2285">
          <w:rPr>
            <w:rFonts w:asciiTheme="majorBidi" w:hAnsiTheme="majorBidi" w:cstheme="majorBidi"/>
            <w:sz w:val="24"/>
            <w:szCs w:val="24"/>
          </w:rPr>
          <w:t>In this study we used one-group pretest–posttest. As part of a nursing ethics program, thirty</w:t>
        </w:r>
      </w:ins>
      <w:r w:rsidR="005C7A99" w:rsidRPr="00FD2285">
        <w:rPr>
          <w:rFonts w:asciiTheme="majorBidi" w:hAnsiTheme="majorBidi" w:cstheme="majorBidi"/>
          <w:sz w:val="24"/>
          <w:szCs w:val="24"/>
        </w:rPr>
        <w:t xml:space="preserve"> undergraduate nursing students at the Malayer Nursing Faculty in western Iran participated in this study</w:t>
      </w:r>
      <w:del w:id="10" w:author="ARG" w:date="2018-03-03T21:38:00Z">
        <w:r w:rsidR="005C7A99" w:rsidRPr="000066B1">
          <w:rPr>
            <w:rFonts w:asciiTheme="majorBidi" w:hAnsiTheme="majorBidi" w:cstheme="majorBidi"/>
            <w:sz w:val="24"/>
            <w:szCs w:val="24"/>
          </w:rPr>
          <w:delText xml:space="preserve"> as part of a nursing ethics program.</w:delText>
        </w:r>
      </w:del>
      <w:ins w:id="11" w:author="ARG" w:date="2018-03-03T21:38:00Z">
        <w:r w:rsidR="005C7A99" w:rsidRPr="00FD2285">
          <w:rPr>
            <w:rFonts w:asciiTheme="majorBidi" w:hAnsiTheme="majorBidi" w:cstheme="majorBidi"/>
            <w:sz w:val="24"/>
            <w:szCs w:val="24"/>
          </w:rPr>
          <w:t>.</w:t>
        </w:r>
      </w:ins>
      <w:r w:rsidR="005C7A99" w:rsidRPr="00FD2285">
        <w:rPr>
          <w:rFonts w:asciiTheme="majorBidi" w:hAnsiTheme="majorBidi" w:cstheme="majorBidi"/>
          <w:sz w:val="24"/>
          <w:szCs w:val="24"/>
        </w:rPr>
        <w:t xml:space="preserve"> Professional ethics education was provided from January 2016 to May 2017 to students for 17 weeks </w:t>
      </w:r>
      <w:del w:id="12" w:author="ARG" w:date="2018-03-03T21:38:00Z">
        <w:r w:rsidR="005C7A99" w:rsidRPr="000066B1">
          <w:rPr>
            <w:rFonts w:asciiTheme="majorBidi" w:hAnsiTheme="majorBidi" w:cstheme="majorBidi"/>
            <w:sz w:val="24"/>
            <w:szCs w:val="24"/>
          </w:rPr>
          <w:delText>in</w:delText>
        </w:r>
      </w:del>
      <w:ins w:id="13" w:author="ARG" w:date="2018-03-03T21:38:00Z">
        <w:r w:rsidR="005C7A99" w:rsidRPr="00FD2285">
          <w:rPr>
            <w:rFonts w:asciiTheme="majorBidi" w:hAnsiTheme="majorBidi" w:cstheme="majorBidi"/>
            <w:sz w:val="24"/>
            <w:szCs w:val="24"/>
          </w:rPr>
          <w:t>including</w:t>
        </w:r>
      </w:ins>
      <w:r w:rsidR="005C7A99" w:rsidRPr="00FD2285">
        <w:rPr>
          <w:rFonts w:asciiTheme="majorBidi" w:hAnsiTheme="majorBidi" w:cstheme="majorBidi"/>
          <w:sz w:val="24"/>
          <w:szCs w:val="24"/>
        </w:rPr>
        <w:t xml:space="preserve"> 90-</w:t>
      </w:r>
      <w:del w:id="14" w:author="ARG" w:date="2018-03-03T21:38:00Z">
        <w:r w:rsidR="005C7A99" w:rsidRPr="000066B1">
          <w:rPr>
            <w:rFonts w:asciiTheme="majorBidi" w:hAnsiTheme="majorBidi" w:cstheme="majorBidi"/>
            <w:sz w:val="24"/>
            <w:szCs w:val="24"/>
          </w:rPr>
          <w:delText>minute</w:delText>
        </w:r>
      </w:del>
      <w:ins w:id="15" w:author="ARG" w:date="2018-03-03T21:38:00Z">
        <w:r w:rsidR="005C7A99" w:rsidRPr="00FD2285">
          <w:rPr>
            <w:rFonts w:asciiTheme="majorBidi" w:hAnsiTheme="majorBidi" w:cstheme="majorBidi"/>
            <w:sz w:val="24"/>
            <w:szCs w:val="24"/>
          </w:rPr>
          <w:t>minutes</w:t>
        </w:r>
      </w:ins>
      <w:r w:rsidR="005C7A99" w:rsidRPr="00FD2285">
        <w:rPr>
          <w:rFonts w:asciiTheme="majorBidi" w:hAnsiTheme="majorBidi" w:cstheme="majorBidi"/>
          <w:sz w:val="24"/>
          <w:szCs w:val="24"/>
        </w:rPr>
        <w:t xml:space="preserve"> sessions. The Lutzen ethical sensitivity questionnaire and a checklist of the satisfaction levels of games were used to measure the </w:t>
      </w:r>
      <w:del w:id="16" w:author="ARG" w:date="2018-03-03T21:38:00Z">
        <w:r w:rsidR="005C7A99" w:rsidRPr="000066B1">
          <w:rPr>
            <w:rFonts w:asciiTheme="majorBidi" w:hAnsiTheme="majorBidi" w:cstheme="majorBidi"/>
            <w:sz w:val="24"/>
            <w:szCs w:val="24"/>
          </w:rPr>
          <w:delText>effect</w:delText>
        </w:r>
      </w:del>
      <w:ins w:id="17" w:author="ARG" w:date="2018-03-03T21:38:00Z">
        <w:r w:rsidR="005C7A99" w:rsidRPr="00FD2285">
          <w:rPr>
            <w:rFonts w:asciiTheme="majorBidi" w:hAnsiTheme="majorBidi" w:cstheme="majorBidi"/>
            <w:sz w:val="24"/>
            <w:szCs w:val="24"/>
          </w:rPr>
          <w:t>effects</w:t>
        </w:r>
      </w:ins>
      <w:r w:rsidR="005C7A99" w:rsidRPr="00FD2285">
        <w:rPr>
          <w:rFonts w:asciiTheme="majorBidi" w:hAnsiTheme="majorBidi" w:cstheme="majorBidi"/>
          <w:sz w:val="24"/>
          <w:szCs w:val="24"/>
        </w:rPr>
        <w:t xml:space="preserve"> of training. Repeated measures ANOVA and the Greenhouse-Geisser correction were used to measure ethics game</w:t>
      </w:r>
      <w:r w:rsidR="005C7A99">
        <w:rPr>
          <w:rFonts w:asciiTheme="majorBidi" w:hAnsiTheme="majorBidi" w:cstheme="majorBidi"/>
          <w:sz w:val="24"/>
          <w:szCs w:val="24"/>
        </w:rPr>
        <w:t>.</w:t>
      </w:r>
    </w:p>
    <w:p w:rsidR="005C7A99" w:rsidRPr="00FD2285" w:rsidRDefault="00B1723D" w:rsidP="005C7A99">
      <w:pPr>
        <w:spacing w:line="360" w:lineRule="auto"/>
        <w:jc w:val="lowKashida"/>
        <w:rPr>
          <w:rFonts w:asciiTheme="majorBidi" w:hAnsiTheme="majorBidi" w:cstheme="majorBidi"/>
          <w:sz w:val="24"/>
          <w:szCs w:val="24"/>
        </w:rPr>
      </w:pPr>
      <w:r w:rsidRPr="00FD2285">
        <w:rPr>
          <w:rFonts w:asciiTheme="majorBidi" w:hAnsiTheme="majorBidi" w:cstheme="majorBidi"/>
          <w:b/>
          <w:bCs/>
          <w:sz w:val="24"/>
          <w:szCs w:val="24"/>
          <w:lang w:bidi="fa-IR"/>
        </w:rPr>
        <w:t>Results:</w:t>
      </w:r>
      <w:r w:rsidRPr="00FD2285">
        <w:rPr>
          <w:rFonts w:asciiTheme="majorBidi" w:hAnsiTheme="majorBidi" w:cstheme="majorBidi"/>
          <w:b/>
          <w:bCs/>
          <w:i/>
          <w:iCs/>
          <w:sz w:val="24"/>
          <w:szCs w:val="24"/>
          <w:lang w:bidi="fa-IR"/>
        </w:rPr>
        <w:t xml:space="preserve"> </w:t>
      </w:r>
      <w:r w:rsidR="005C7A99" w:rsidRPr="00FD2285">
        <w:rPr>
          <w:rFonts w:asciiTheme="majorBidi" w:hAnsiTheme="majorBidi" w:cstheme="majorBidi"/>
          <w:sz w:val="24"/>
          <w:szCs w:val="24"/>
        </w:rPr>
        <w:t>After training,</w:t>
      </w:r>
      <w:del w:id="18" w:author="ARG" w:date="2018-03-03T21:38:00Z">
        <w:r w:rsidR="005C7A99" w:rsidRPr="000066B1">
          <w:rPr>
            <w:rFonts w:asciiTheme="majorBidi" w:hAnsiTheme="majorBidi" w:cstheme="majorBidi"/>
            <w:sz w:val="24"/>
            <w:szCs w:val="24"/>
          </w:rPr>
          <w:delText xml:space="preserve"> the</w:delText>
        </w:r>
      </w:del>
      <w:r w:rsidR="005C7A99" w:rsidRPr="00FD2285">
        <w:rPr>
          <w:rFonts w:asciiTheme="majorBidi" w:hAnsiTheme="majorBidi" w:cstheme="majorBidi"/>
          <w:sz w:val="24"/>
          <w:szCs w:val="24"/>
        </w:rPr>
        <w:t xml:space="preserve"> total moral sensitivity questionnaire scores increased significantly (p = 0/02). The score on awareness of the relationship with the patient and the application of ethical concepts in ethical decisions from the sub-domain of moral sensitivity increased significantly. Card sorting and drawing or art production earned the highest scores </w:t>
      </w:r>
      <w:del w:id="19" w:author="ARG" w:date="2018-03-03T21:38:00Z">
        <w:r w:rsidR="005C7A99" w:rsidRPr="000066B1">
          <w:rPr>
            <w:rFonts w:asciiTheme="majorBidi" w:hAnsiTheme="majorBidi" w:cstheme="majorBidi"/>
            <w:sz w:val="24"/>
            <w:szCs w:val="24"/>
          </w:rPr>
          <w:delText>for</w:delText>
        </w:r>
      </w:del>
      <w:ins w:id="20" w:author="ARG" w:date="2018-03-03T21:38:00Z">
        <w:r w:rsidR="005C7A99" w:rsidRPr="00FD2285">
          <w:rPr>
            <w:rFonts w:asciiTheme="majorBidi" w:hAnsiTheme="majorBidi" w:cstheme="majorBidi"/>
            <w:sz w:val="24"/>
            <w:szCs w:val="24"/>
          </w:rPr>
          <w:t>of</w:t>
        </w:r>
      </w:ins>
      <w:r w:rsidR="005C7A99" w:rsidRPr="00FD2285">
        <w:rPr>
          <w:rFonts w:asciiTheme="majorBidi" w:hAnsiTheme="majorBidi" w:cstheme="majorBidi"/>
          <w:sz w:val="24"/>
          <w:szCs w:val="24"/>
        </w:rPr>
        <w:t xml:space="preserve"> satisfaction</w:t>
      </w:r>
      <w:del w:id="21" w:author="ARG" w:date="2018-03-03T21:38:00Z">
        <w:r w:rsidR="005C7A99" w:rsidRPr="000066B1">
          <w:rPr>
            <w:rFonts w:asciiTheme="majorBidi" w:hAnsiTheme="majorBidi" w:cstheme="majorBidi"/>
            <w:sz w:val="24"/>
            <w:szCs w:val="24"/>
          </w:rPr>
          <w:delText xml:space="preserve"> from students</w:delText>
        </w:r>
      </w:del>
      <w:r w:rsidR="005C7A99" w:rsidRPr="00FD2285">
        <w:rPr>
          <w:rFonts w:asciiTheme="majorBidi" w:hAnsiTheme="majorBidi" w:cstheme="majorBidi"/>
          <w:sz w:val="24"/>
          <w:szCs w:val="24"/>
        </w:rPr>
        <w:t>.</w:t>
      </w:r>
    </w:p>
    <w:p w:rsidR="00B1723D" w:rsidRPr="00FD2285" w:rsidRDefault="00B1723D" w:rsidP="00842192">
      <w:pPr>
        <w:spacing w:line="480" w:lineRule="auto"/>
        <w:jc w:val="lowKashida"/>
        <w:rPr>
          <w:rFonts w:asciiTheme="majorBidi" w:hAnsiTheme="majorBidi" w:cstheme="majorBidi"/>
          <w:sz w:val="24"/>
          <w:szCs w:val="24"/>
          <w:rtl/>
        </w:rPr>
      </w:pPr>
      <w:r w:rsidRPr="00FD2285">
        <w:rPr>
          <w:rFonts w:asciiTheme="majorBidi" w:hAnsiTheme="majorBidi" w:cstheme="majorBidi"/>
          <w:b/>
          <w:bCs/>
          <w:sz w:val="24"/>
          <w:szCs w:val="24"/>
        </w:rPr>
        <w:t>Conclusion</w:t>
      </w:r>
      <w:r w:rsidRPr="00FD2285">
        <w:rPr>
          <w:rFonts w:asciiTheme="majorBidi" w:hAnsiTheme="majorBidi" w:cstheme="majorBidi"/>
          <w:sz w:val="24"/>
          <w:szCs w:val="24"/>
        </w:rPr>
        <w:t xml:space="preserve">: </w:t>
      </w:r>
      <w:del w:id="22" w:author="LavaN-32428068" w:date="2018-02-24T19:49:00Z">
        <w:r w:rsidR="00842192" w:rsidRPr="000066B1" w:rsidDel="000833F2">
          <w:rPr>
            <w:rFonts w:asciiTheme="majorBidi" w:hAnsiTheme="majorBidi" w:cstheme="majorBidi"/>
            <w:sz w:val="24"/>
            <w:szCs w:val="24"/>
          </w:rPr>
          <w:delText>Teaching professional ethics using games is a useful way to teach ethical issues. In a game, students are given information and immediately apply their knowledge to the related situations. It is recommended that this training method be continued for effective feedback.</w:delText>
        </w:r>
      </w:del>
    </w:p>
    <w:p w:rsidR="00A05FC2" w:rsidRPr="00FD2285" w:rsidRDefault="00A05FC2" w:rsidP="00FD2285">
      <w:pPr>
        <w:spacing w:line="360" w:lineRule="auto"/>
        <w:jc w:val="both"/>
        <w:rPr>
          <w:rFonts w:asciiTheme="majorBidi" w:hAnsiTheme="majorBidi" w:cstheme="majorBidi"/>
          <w:sz w:val="24"/>
          <w:szCs w:val="24"/>
          <w:lang w:bidi="fa-IR"/>
        </w:rPr>
      </w:pPr>
      <w:r w:rsidRPr="00FD2285">
        <w:rPr>
          <w:rFonts w:asciiTheme="majorBidi" w:hAnsiTheme="majorBidi" w:cstheme="majorBidi"/>
          <w:sz w:val="24"/>
          <w:szCs w:val="24"/>
          <w:highlight w:val="yellow"/>
          <w:lang w:bidi="fa-IR"/>
        </w:rPr>
        <w:t xml:space="preserve">Playing game is a useful approach to develop moral sensitivity among nursing students to make them more sensitive toward ethical issues in </w:t>
      </w:r>
      <w:r w:rsidR="000C471C" w:rsidRPr="00FD2285">
        <w:rPr>
          <w:rFonts w:asciiTheme="majorBidi" w:hAnsiTheme="majorBidi" w:cstheme="majorBidi"/>
          <w:sz w:val="24"/>
          <w:szCs w:val="24"/>
          <w:highlight w:val="yellow"/>
          <w:lang w:bidi="fa-IR"/>
        </w:rPr>
        <w:t xml:space="preserve">their professional environment. It will </w:t>
      </w:r>
      <w:r w:rsidRPr="00FD2285">
        <w:rPr>
          <w:rFonts w:asciiTheme="majorBidi" w:hAnsiTheme="majorBidi" w:cstheme="majorBidi"/>
          <w:sz w:val="24"/>
          <w:szCs w:val="24"/>
          <w:highlight w:val="yellow"/>
          <w:lang w:bidi="fa-IR"/>
        </w:rPr>
        <w:t xml:space="preserve">prepare them to deal with moral </w:t>
      </w:r>
      <w:r w:rsidR="000C471C" w:rsidRPr="00FD2285">
        <w:rPr>
          <w:rFonts w:asciiTheme="majorBidi" w:hAnsiTheme="majorBidi" w:cstheme="majorBidi"/>
          <w:sz w:val="24"/>
          <w:szCs w:val="24"/>
          <w:highlight w:val="yellow"/>
          <w:lang w:bidi="fa-IR"/>
        </w:rPr>
        <w:t>issues</w:t>
      </w:r>
      <w:r w:rsidRPr="00FD2285">
        <w:rPr>
          <w:rFonts w:asciiTheme="majorBidi" w:hAnsiTheme="majorBidi" w:cstheme="majorBidi"/>
          <w:sz w:val="24"/>
          <w:szCs w:val="24"/>
          <w:highlight w:val="yellow"/>
          <w:lang w:bidi="fa-IR"/>
        </w:rPr>
        <w:t xml:space="preserve"> and enable them to make ethical decisions in the clinical environment</w:t>
      </w:r>
      <w:r w:rsidRPr="00FD2285">
        <w:rPr>
          <w:rFonts w:asciiTheme="majorBidi" w:hAnsiTheme="majorBidi" w:cstheme="majorBidi"/>
          <w:sz w:val="24"/>
          <w:szCs w:val="24"/>
          <w:highlight w:val="yellow"/>
          <w:rtl/>
          <w:lang w:bidi="fa-IR"/>
        </w:rPr>
        <w:t>.</w:t>
      </w:r>
    </w:p>
    <w:p w:rsidR="00842192" w:rsidRPr="00842192" w:rsidRDefault="00842192" w:rsidP="00842192">
      <w:pPr>
        <w:spacing w:line="480" w:lineRule="auto"/>
        <w:ind w:left="720" w:hanging="720"/>
        <w:jc w:val="lowKashida"/>
        <w:rPr>
          <w:rFonts w:asciiTheme="majorBidi" w:hAnsiTheme="majorBidi" w:cstheme="majorBidi"/>
          <w:sz w:val="24"/>
          <w:szCs w:val="24"/>
        </w:rPr>
      </w:pPr>
      <w:r w:rsidRPr="000066B1">
        <w:rPr>
          <w:rFonts w:asciiTheme="majorBidi" w:hAnsiTheme="majorBidi" w:cstheme="majorBidi"/>
          <w:b/>
          <w:bCs/>
          <w:sz w:val="24"/>
          <w:szCs w:val="24"/>
        </w:rPr>
        <w:lastRenderedPageBreak/>
        <w:t>Keywords</w:t>
      </w:r>
      <w:r w:rsidRPr="000066B1">
        <w:rPr>
          <w:rFonts w:asciiTheme="majorBidi" w:hAnsiTheme="majorBidi" w:cstheme="majorBidi"/>
          <w:sz w:val="24"/>
          <w:szCs w:val="24"/>
        </w:rPr>
        <w:t xml:space="preserve">: Education, Student, Nursing, Ethics, </w:t>
      </w:r>
      <w:del w:id="23" w:author="LavaN-32428068" w:date="2018-02-10T07:04:00Z">
        <w:r w:rsidRPr="000066B1" w:rsidDel="00D5763B">
          <w:rPr>
            <w:rFonts w:asciiTheme="majorBidi" w:hAnsiTheme="majorBidi" w:cstheme="majorBidi"/>
            <w:sz w:val="24"/>
            <w:szCs w:val="24"/>
          </w:rPr>
          <w:delText>Baccalaureate</w:delText>
        </w:r>
      </w:del>
      <w:r>
        <w:rPr>
          <w:sz w:val="24"/>
          <w:szCs w:val="24"/>
        </w:rPr>
        <w:t>,</w:t>
      </w:r>
      <w:r w:rsidRPr="00D5763B">
        <w:t xml:space="preserve"> </w:t>
      </w:r>
      <w:r w:rsidRPr="00842192">
        <w:rPr>
          <w:rFonts w:asciiTheme="majorBidi" w:hAnsiTheme="majorBidi" w:cstheme="majorBidi"/>
          <w:sz w:val="24"/>
          <w:szCs w:val="24"/>
          <w:highlight w:val="yellow"/>
        </w:rPr>
        <w:t xml:space="preserve">Nursing </w:t>
      </w:r>
      <w:r w:rsidRPr="00842192">
        <w:rPr>
          <w:rStyle w:val="highlight"/>
          <w:rFonts w:asciiTheme="majorBidi" w:hAnsiTheme="majorBidi" w:cstheme="majorBidi"/>
          <w:sz w:val="24"/>
          <w:szCs w:val="24"/>
          <w:highlight w:val="yellow"/>
        </w:rPr>
        <w:t>Ethics</w:t>
      </w:r>
      <w:r w:rsidRPr="00842192">
        <w:rPr>
          <w:rFonts w:asciiTheme="majorBidi" w:hAnsiTheme="majorBidi" w:cstheme="majorBidi"/>
          <w:sz w:val="24"/>
          <w:szCs w:val="24"/>
          <w:highlight w:val="yellow"/>
        </w:rPr>
        <w:t>, Teaching</w:t>
      </w:r>
      <w:r w:rsidRPr="00842192">
        <w:rPr>
          <w:rFonts w:asciiTheme="majorBidi" w:hAnsiTheme="majorBidi" w:cstheme="majorBidi"/>
          <w:sz w:val="24"/>
          <w:szCs w:val="24"/>
        </w:rPr>
        <w:t xml:space="preserve">, </w:t>
      </w:r>
      <w:r w:rsidRPr="00842192">
        <w:rPr>
          <w:rFonts w:asciiTheme="majorBidi" w:hAnsiTheme="majorBidi" w:cstheme="majorBidi"/>
          <w:sz w:val="24"/>
          <w:szCs w:val="24"/>
          <w:highlight w:val="yellow"/>
        </w:rPr>
        <w:t>Moral development</w:t>
      </w:r>
    </w:p>
    <w:p w:rsidR="00B1723D" w:rsidRPr="00FD2285" w:rsidRDefault="00B1723D" w:rsidP="00FD2285">
      <w:pPr>
        <w:spacing w:line="360" w:lineRule="auto"/>
        <w:jc w:val="lowKashida"/>
        <w:rPr>
          <w:rFonts w:asciiTheme="majorBidi" w:hAnsiTheme="majorBidi" w:cstheme="majorBidi"/>
          <w:sz w:val="24"/>
          <w:szCs w:val="24"/>
        </w:rPr>
      </w:pPr>
    </w:p>
    <w:p w:rsidR="00B1723D" w:rsidRPr="00FD2285" w:rsidRDefault="00B1723D" w:rsidP="00FD2285">
      <w:pPr>
        <w:spacing w:line="360" w:lineRule="auto"/>
        <w:jc w:val="lowKashida"/>
        <w:rPr>
          <w:rFonts w:asciiTheme="majorBidi" w:hAnsiTheme="majorBidi" w:cstheme="majorBidi"/>
          <w:sz w:val="24"/>
          <w:szCs w:val="24"/>
        </w:rPr>
      </w:pPr>
      <w:r w:rsidRPr="00FD2285">
        <w:rPr>
          <w:rFonts w:asciiTheme="majorBidi" w:hAnsiTheme="majorBidi" w:cstheme="majorBidi"/>
          <w:b/>
          <w:bCs/>
          <w:sz w:val="24"/>
          <w:szCs w:val="24"/>
        </w:rPr>
        <w:t>Introduction</w:t>
      </w:r>
    </w:p>
    <w:p w:rsidR="00A547C8" w:rsidRPr="00FD2285" w:rsidRDefault="00A547C8" w:rsidP="0007277A">
      <w:pPr>
        <w:spacing w:line="360" w:lineRule="auto"/>
        <w:jc w:val="lowKashida"/>
        <w:rPr>
          <w:rFonts w:asciiTheme="majorBidi" w:hAnsiTheme="majorBidi" w:cstheme="majorBidi"/>
          <w:sz w:val="24"/>
          <w:szCs w:val="24"/>
        </w:rPr>
      </w:pPr>
      <w:r w:rsidRPr="00FD2285">
        <w:rPr>
          <w:rFonts w:asciiTheme="majorBidi" w:hAnsiTheme="majorBidi" w:cstheme="majorBidi"/>
          <w:sz w:val="24"/>
          <w:szCs w:val="24"/>
        </w:rPr>
        <w:t>The rapid advances in science and technology have many personal and social consequences. Nurses must shape their goals and purposes in line with technology and science and, because of the nature of their profession, they face moral dilemmas every day</w:t>
      </w:r>
      <w:r w:rsidR="00BC712B">
        <w:rPr>
          <w:rFonts w:asciiTheme="majorBidi" w:hAnsiTheme="majorBidi" w:cstheme="majorBidi"/>
          <w:sz w:val="24"/>
          <w:szCs w:val="24"/>
        </w:rPr>
        <w:t xml:space="preserve">. </w:t>
      </w:r>
      <w:r w:rsidR="0007277A">
        <w:rPr>
          <w:rFonts w:asciiTheme="majorBidi" w:hAnsiTheme="majorBidi" w:cstheme="majorBidi"/>
          <w:sz w:val="24"/>
          <w:szCs w:val="24"/>
        </w:rPr>
        <w:fldChar w:fldCharType="begin">
          <w:fldData xml:space="preserve">PEVuZE5vdGU+PENpdGU+PEF1dGhvcj5Cb3JoYW5pPC9BdXRob3I+PFllYXI+MjAxNzwvWWVhcj48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</w:fldData>
        </w:fldChar>
      </w:r>
      <w:r w:rsidR="0007277A">
        <w:rPr>
          <w:rFonts w:asciiTheme="majorBidi" w:hAnsiTheme="majorBidi" w:cstheme="majorBidi"/>
          <w:sz w:val="24"/>
          <w:szCs w:val="24"/>
        </w:rPr>
        <w:instrText xml:space="preserve"> ADDIN EN.CITE </w:instrText>
      </w:r>
      <w:r w:rsidR="0007277A">
        <w:rPr>
          <w:rFonts w:asciiTheme="majorBidi" w:hAnsiTheme="majorBidi" w:cstheme="majorBidi"/>
          <w:sz w:val="24"/>
          <w:szCs w:val="24"/>
        </w:rPr>
        <w:fldChar w:fldCharType="begin">
          <w:fldData xml:space="preserve">PEVuZE5vdGU+PENpdGU+PEF1dGhvcj5Cb3JoYW5pPC9BdXRob3I+PFllYXI+MjAxNzwvWWVhcj48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</w:fldData>
        </w:fldChar>
      </w:r>
      <w:r w:rsidR="0007277A">
        <w:rPr>
          <w:rFonts w:asciiTheme="majorBidi" w:hAnsiTheme="majorBidi" w:cstheme="majorBidi"/>
          <w:sz w:val="24"/>
          <w:szCs w:val="24"/>
        </w:rPr>
        <w:instrText xml:space="preserve"> ADDIN EN.CITE.DATA </w:instrText>
      </w:r>
      <w:r w:rsidR="0007277A">
        <w:rPr>
          <w:rFonts w:asciiTheme="majorBidi" w:hAnsiTheme="majorBidi" w:cstheme="majorBidi"/>
          <w:sz w:val="24"/>
          <w:szCs w:val="24"/>
        </w:rPr>
      </w:r>
      <w:r w:rsidR="0007277A">
        <w:rPr>
          <w:rFonts w:asciiTheme="majorBidi" w:hAnsiTheme="majorBidi" w:cstheme="majorBidi"/>
          <w:sz w:val="24"/>
          <w:szCs w:val="24"/>
        </w:rPr>
        <w:fldChar w:fldCharType="end"/>
      </w:r>
      <w:r w:rsidR="0007277A">
        <w:rPr>
          <w:rFonts w:asciiTheme="majorBidi" w:hAnsiTheme="majorBidi" w:cstheme="majorBidi"/>
          <w:sz w:val="24"/>
          <w:szCs w:val="24"/>
        </w:rPr>
      </w:r>
      <w:r w:rsidR="0007277A">
        <w:rPr>
          <w:rFonts w:asciiTheme="majorBidi" w:hAnsiTheme="majorBidi" w:cstheme="majorBidi"/>
          <w:sz w:val="24"/>
          <w:szCs w:val="24"/>
        </w:rPr>
        <w:fldChar w:fldCharType="separate"/>
      </w:r>
      <w:r w:rsidR="0007277A">
        <w:rPr>
          <w:rFonts w:asciiTheme="majorBidi" w:hAnsiTheme="majorBidi" w:cstheme="majorBidi"/>
          <w:noProof/>
          <w:sz w:val="24"/>
          <w:szCs w:val="24"/>
        </w:rPr>
        <w:t>(1)</w:t>
      </w:r>
      <w:r w:rsidR="0007277A">
        <w:rPr>
          <w:rFonts w:asciiTheme="majorBidi" w:hAnsiTheme="majorBidi" w:cstheme="majorBidi"/>
          <w:sz w:val="24"/>
          <w:szCs w:val="24"/>
        </w:rPr>
        <w:fldChar w:fldCharType="end"/>
      </w:r>
      <w:r w:rsidRPr="00FD2285">
        <w:rPr>
          <w:rFonts w:asciiTheme="majorBidi" w:hAnsiTheme="majorBidi" w:cstheme="majorBidi"/>
          <w:sz w:val="24"/>
          <w:szCs w:val="24"/>
        </w:rPr>
        <w:t xml:space="preserve">Nurses who must care for a specific population, must develop the skills of critical thinking, decision-making, conflict resolution and the ability to support that population. They require ethical education </w:t>
      </w:r>
      <w:del w:id="24" w:author="ARG" w:date="2018-03-03T21:38:00Z">
        <w:r w:rsidRPr="00963EA4">
          <w:rPr>
            <w:rFonts w:asciiTheme="majorBidi" w:hAnsiTheme="majorBidi" w:cstheme="majorBidi"/>
            <w:sz w:val="24"/>
            <w:szCs w:val="24"/>
          </w:rPr>
          <w:delText xml:space="preserve">for all levels of their professional life </w:delText>
        </w:r>
        <w:r w:rsidRPr="00963EA4">
          <w:rPr>
            <w:rFonts w:asciiTheme="majorBidi" w:hAnsiTheme="majorBidi" w:cstheme="majorBidi"/>
            <w:sz w:val="24"/>
            <w:szCs w:val="24"/>
          </w:rPr>
          <w:fldChar w:fldCharType="begin"/>
        </w:r>
      </w:del>
      <w:r w:rsidR="0007277A">
        <w:rPr>
          <w:rFonts w:asciiTheme="majorBidi" w:hAnsiTheme="majorBidi" w:cstheme="majorBidi"/>
          <w:sz w:val="24"/>
          <w:szCs w:val="24"/>
        </w:rPr>
        <w:instrText xml:space="preserve"> ADDIN EN.CITE &lt;EndNote&gt;&lt;Cite&gt;&lt;Author&gt;Ebrahimi&lt;/Author&gt;&lt;Year&gt;2015&lt;/Year&gt;&lt;RecNum&gt;3&lt;/RecNum&gt;&lt;DisplayText&gt;(2)&lt;/DisplayText&gt;&lt;record&gt;&lt;rec-number&gt;3&lt;/rec-number&gt;&lt;foreign-keys&gt;&lt;key app="EN" db-id="vxzxp0e0uwarayezs2o5at51t0pd9xt9txaw" timestamp="1511270200"&gt;3&lt;/key&gt;&lt;/foreign-keys&gt;&lt;ref-type name="Journal Article"&gt;17&lt;/ref-type&gt;&lt;contributors&gt;&lt;authors&gt;&lt;author&gt;Ebrahimi, H.&lt;/author&gt;&lt;author&gt;Nikravesh, M.&lt;/author&gt;&lt;author&gt;Oskouie, F.&lt;/author&gt;&lt;author&gt;Ahmadi, F.&lt;/author&gt;&lt;/authors&gt;&lt;/contributors&gt;&lt;auth-address&gt;Department of Psychiatric Nursing, School of Nursing and Midwifery, Tabriz University of Medical Sciences, Tabriz, Iran.&amp;#xD;Department of Community Health Nursing, School of Nursing and Midwifery, Iran University of Medical Sciences, Tehran, Iran.&amp;#xD;Department of Nursing, Faculty of Medical Sciences, Tarbiat Modares University, Tehran, Iran.&lt;/auth-address&gt;&lt;titles&gt;&lt;title&gt;Ethical behavior of nurses in decision-making in Iran&lt;/title&gt;&lt;secondary-title&gt;Iran J Nurs Midwifery Res&lt;/secondary-title&gt;&lt;alt-title&gt;Iranian journal of nursing and midwifery research&lt;/alt-title&gt;&lt;/titles&gt;&lt;periodical&gt;&lt;full-title&gt;Iran J Nurs Midwifery Res&lt;/full-title&gt;&lt;abbr-1&gt;Iranian journal of nursing and midwifery research&lt;/abbr-1&gt;&lt;/periodical&gt;&lt;alt-periodical&gt;&lt;full-title&gt;Iran J Nurs Midwifery Res&lt;/full-title&gt;&lt;abbr-1&gt;Iranian journal of nursing and midwifery research&lt;/abbr-1&gt;&lt;/alt-periodical&gt;&lt;pages&gt;147-55&lt;/pages&gt;&lt;volume&gt;20&lt;/volume&gt;&lt;number&gt;1&lt;/number&gt;&lt;dates&gt;&lt;year&gt;2015&lt;/year&gt;&lt;pub-dates&gt;&lt;date&gt;Jan-Feb&lt;/date&gt;&lt;/pub-dates&gt;&lt;/dates&gt;&lt;isbn&gt;1735-9066 (Print)&amp;#xD;1735-9066 (Linking)&lt;/isbn&gt;&lt;accession-num&gt;25709704&lt;/accession-num&gt;&lt;urls&gt;&lt;related-urls&gt;&lt;url&gt;http://www.ncbi.nlm.nih.gov/pubmed/25709704&lt;/url&gt;&lt;/related-urls&gt;&lt;/urls&gt;&lt;custom2&gt;4325407&lt;/custom2&gt;&lt;/record&gt;&lt;/Cite&gt;&lt;/EndNote&gt;</w:instrText>
      </w:r>
      <w:del w:id="25" w:author="ARG" w:date="2018-03-03T21:38:00Z">
        <w:r w:rsidRPr="00963EA4">
          <w:rPr>
            <w:rFonts w:asciiTheme="majorBidi" w:hAnsiTheme="majorBidi" w:cstheme="majorBidi"/>
            <w:sz w:val="24"/>
            <w:szCs w:val="24"/>
          </w:rPr>
          <w:fldChar w:fldCharType="separate"/>
        </w:r>
      </w:del>
      <w:r w:rsidR="0007277A">
        <w:rPr>
          <w:rFonts w:asciiTheme="majorBidi" w:hAnsiTheme="majorBidi" w:cstheme="majorBidi"/>
          <w:noProof/>
          <w:sz w:val="24"/>
          <w:szCs w:val="24"/>
        </w:rPr>
        <w:t>(2)</w:t>
      </w:r>
      <w:del w:id="26" w:author="ARG" w:date="2018-03-03T21:38:00Z">
        <w:r w:rsidRPr="00963EA4">
          <w:rPr>
            <w:rFonts w:asciiTheme="majorBidi" w:hAnsiTheme="majorBidi" w:cstheme="majorBidi"/>
            <w:sz w:val="24"/>
            <w:szCs w:val="24"/>
          </w:rPr>
          <w:fldChar w:fldCharType="end"/>
        </w:r>
        <w:r w:rsidRPr="00963EA4">
          <w:rPr>
            <w:rFonts w:asciiTheme="majorBidi" w:hAnsiTheme="majorBidi" w:cstheme="majorBidi"/>
            <w:sz w:val="24"/>
            <w:szCs w:val="24"/>
          </w:rPr>
          <w:delText>. Many books, theories and articles describe how nurses are confronted with ethical challenges</w:delText>
        </w:r>
        <w:r w:rsidRPr="00963EA4">
          <w:rPr>
            <w:rFonts w:asciiTheme="majorBidi" w:hAnsiTheme="majorBidi" w:cstheme="majorBidi"/>
            <w:sz w:val="24"/>
            <w:szCs w:val="24"/>
          </w:rPr>
          <w:fldChar w:fldCharType="begin"/>
        </w:r>
      </w:del>
      <w:r w:rsidR="0007277A">
        <w:rPr>
          <w:rFonts w:asciiTheme="majorBidi" w:hAnsiTheme="majorBidi" w:cstheme="majorBidi"/>
          <w:sz w:val="24"/>
          <w:szCs w:val="24"/>
        </w:rPr>
        <w:instrText xml:space="preserve"> ADDIN EN.CITE &lt;EndNote&gt;&lt;Cite&gt;&lt;Author&gt;Oh&lt;/Author&gt;&lt;Year&gt;2015&lt;/Year&gt;&lt;RecNum&gt;4&lt;/RecNum&gt;&lt;DisplayText&gt;(3)&lt;/DisplayText&gt;&lt;record&gt;&lt;rec-number&gt;4&lt;/rec-number&gt;&lt;foreign-keys&gt;&lt;key app="EN" db-id="vxzxp0e0uwarayezs2o5at51t0pd9xt9txaw" timestamp="1511270266"&gt;4&lt;/key&gt;&lt;/foreign-keys&gt;&lt;ref-type name="Journal Article"&gt;17&lt;/ref-type&gt;&lt;contributors&gt;&lt;authors&gt;&lt;author&gt;Oh, Y.&lt;/author&gt;&lt;author&gt;Gastmans, C.&lt;/author&gt;&lt;/authors&gt;&lt;/contributors&gt;&lt;auth-address&gt;Catholic University of Leuven, Belgium okim1108@gmail.com.&amp;#xD;Catholic University of Leuven, Belgium.&lt;/auth-address&gt;&lt;titles&gt;&lt;title&gt;Moral distress experienced by nurses: a quantitative literature review&lt;/title&gt;&lt;secondary-title&gt;Nurs Ethics&lt;/secondary-title&gt;&lt;alt-title&gt;Nursing ethics&lt;/alt-title&gt;&lt;/titles&gt;&lt;periodical&gt;&lt;full-title&gt;Nurs Ethics&lt;/full-title&gt;&lt;abbr-1&gt;Nursing ethics&lt;/abbr-1&gt;&lt;/periodical&gt;&lt;alt-periodical&gt;&lt;full-title&gt;Nurs Ethics&lt;/full-title&gt;&lt;abbr-1&gt;Nursing ethics&lt;/abbr-1&gt;&lt;/alt-periodical&gt;&lt;pages&gt;15-31&lt;/pages&gt;&lt;volume&gt;22&lt;/volume&gt;&lt;number&gt;1&lt;/number&gt;&lt;keywords&gt;&lt;keyword&gt;Adaptation, Psychological&lt;/keyword&gt;&lt;keyword&gt;*Attitude of Health Personnel&lt;/keyword&gt;&lt;keyword&gt;Conflict (Psychology)&lt;/keyword&gt;&lt;keyword&gt;*Ethics, Nursing&lt;/keyword&gt;&lt;keyword&gt;*Evaluation Studies as Topic&lt;/keyword&gt;&lt;keyword&gt;Humans&lt;/keyword&gt;&lt;keyword&gt;*Morals&lt;/keyword&gt;&lt;keyword&gt;Stress, Psychological/psychology&lt;/keyword&gt;&lt;/keywords&gt;&lt;dates&gt;&lt;year&gt;2015&lt;/year&gt;&lt;pub-dates&gt;&lt;date&gt;Feb&lt;/date&gt;&lt;/pub-dates&gt;&lt;/dates&gt;&lt;isbn&gt;1477-0989 (Electronic)&amp;#xD;0969-7330 (Linking)&lt;/isbn&gt;&lt;accession-num&gt;24091351&lt;/accession-num&gt;&lt;urls&gt;&lt;related-urls&gt;&lt;url&gt;http://www.ncbi.nlm.nih.gov/pubmed/24091351&lt;/url&gt;&lt;/related-urls&gt;&lt;/urls&gt;&lt;electronic-resource-num&gt;10.1177/0969733013502803&lt;/electronic-resource-num&gt;&lt;/record&gt;&lt;/Cite&gt;&lt;/EndNote&gt;</w:instrText>
      </w:r>
      <w:del w:id="27" w:author="ARG" w:date="2018-03-03T21:38:00Z">
        <w:r w:rsidRPr="00963EA4">
          <w:rPr>
            <w:rFonts w:asciiTheme="majorBidi" w:hAnsiTheme="majorBidi" w:cstheme="majorBidi"/>
            <w:sz w:val="24"/>
            <w:szCs w:val="24"/>
          </w:rPr>
          <w:fldChar w:fldCharType="separate"/>
        </w:r>
      </w:del>
      <w:r w:rsidR="0007277A">
        <w:rPr>
          <w:rFonts w:asciiTheme="majorBidi" w:hAnsiTheme="majorBidi" w:cstheme="majorBidi"/>
          <w:noProof/>
          <w:sz w:val="24"/>
          <w:szCs w:val="24"/>
        </w:rPr>
        <w:t>(3)</w:t>
      </w:r>
      <w:del w:id="28" w:author="ARG" w:date="2018-03-03T21:38:00Z">
        <w:r w:rsidRPr="00963EA4">
          <w:rPr>
            <w:rFonts w:asciiTheme="majorBidi" w:hAnsiTheme="majorBidi" w:cstheme="majorBidi"/>
            <w:sz w:val="24"/>
            <w:szCs w:val="24"/>
          </w:rPr>
          <w:fldChar w:fldCharType="end"/>
        </w:r>
        <w:r w:rsidRPr="00963EA4">
          <w:rPr>
            <w:rFonts w:asciiTheme="majorBidi" w:hAnsiTheme="majorBidi" w:cstheme="majorBidi"/>
            <w:sz w:val="24"/>
            <w:szCs w:val="24"/>
          </w:rPr>
          <w:delText>.</w:delText>
        </w:r>
      </w:del>
      <w:ins w:id="29" w:author="ARG" w:date="2018-03-03T21:38:00Z">
        <w:r w:rsidRPr="00FD2285">
          <w:rPr>
            <w:rFonts w:asciiTheme="majorBidi" w:hAnsiTheme="majorBidi" w:cstheme="majorBidi"/>
            <w:sz w:val="24"/>
            <w:szCs w:val="24"/>
          </w:rPr>
          <w:t>in all levels of their professional life</w:t>
        </w:r>
      </w:ins>
      <w:r w:rsidR="00CB5998">
        <w:rPr>
          <w:rFonts w:asciiTheme="majorBidi" w:hAnsiTheme="majorBidi" w:cstheme="majorBidi"/>
          <w:sz w:val="24"/>
          <w:szCs w:val="24"/>
        </w:rPr>
        <w:t>.</w:t>
      </w:r>
      <w:r w:rsidR="00CB5998">
        <w:rPr>
          <w:rFonts w:asciiTheme="majorBidi" w:hAnsiTheme="majorBidi" w:cstheme="majorBidi"/>
          <w:sz w:val="24"/>
          <w:szCs w:val="24"/>
        </w:rPr>
        <w:fldChar w:fldCharType="begin"/>
      </w:r>
      <w:r w:rsidR="0007277A">
        <w:rPr>
          <w:rFonts w:asciiTheme="majorBidi" w:hAnsiTheme="majorBidi" w:cstheme="majorBidi"/>
          <w:sz w:val="24"/>
          <w:szCs w:val="24"/>
        </w:rPr>
        <w:instrText xml:space="preserve"> ADDIN EN.CITE &lt;EndNote&gt;&lt;Cite&gt;&lt;Author&gt;Ebrahimi&lt;/Author&gt;&lt;Year&gt;2015&lt;/Year&gt;&lt;RecNum&gt;3&lt;/RecNum&gt;&lt;DisplayText&gt;(2)&lt;/DisplayText&gt;&lt;record&gt;&lt;rec-number&gt;3&lt;/rec-number&gt;&lt;foreign-keys&gt;&lt;key app="EN" db-id="vxzxp0e0uwarayezs2o5at51t0pd9xt9txaw" timestamp="1511270200"&gt;3&lt;/key&gt;&lt;/foreign-keys&gt;&lt;ref-type name="Journal Article"&gt;17&lt;/ref-type&gt;&lt;contributors&gt;&lt;authors&gt;&lt;author&gt;Ebrahimi, H.&lt;/author&gt;&lt;author&gt;Nikravesh, M.&lt;/author&gt;&lt;author&gt;Oskouie, F.&lt;/author&gt;&lt;author&gt;Ahmadi, F.&lt;/author&gt;&lt;/authors&gt;&lt;/contributors&gt;&lt;auth-address&gt;Department of Psychiatric Nursing, School of Nursing and Midwifery, Tabriz University of Medical Sciences, Tabriz, Iran.&amp;#xD;Department of Community Health Nursing, School of Nursing and Midwifery, Iran University of Medical Sciences, Tehran, Iran.&amp;#xD;Department of Nursing, Faculty of Medical Sciences, Tarbiat Modares University, Tehran, Iran.&lt;/auth-address&gt;&lt;titles&gt;&lt;title&gt;Ethical behavior of nurses in decision-making in Iran&lt;/title&gt;&lt;secondary-title&gt;Iran J Nurs Midwifery Res&lt;/secondary-title&gt;&lt;alt-title&gt;Iranian journal of nursing and midwifery research&lt;/alt-title&gt;&lt;/titles&gt;&lt;periodical&gt;&lt;full-title&gt;Iran J Nurs Midwifery Res&lt;/full-title&gt;&lt;abbr-1&gt;Iranian journal of nursing and midwifery research&lt;/abbr-1&gt;&lt;/periodical&gt;&lt;alt-periodical&gt;&lt;full-title&gt;Iran J Nurs Midwifery Res&lt;/full-title&gt;&lt;abbr-1&gt;Iranian journal of nursing and midwifery research&lt;/abbr-1&gt;&lt;/alt-periodical&gt;&lt;pages&gt;147-55&lt;/pages&gt;&lt;volume&gt;20&lt;/volume&gt;&lt;number&gt;1&lt;/number&gt;&lt;dates&gt;&lt;year&gt;2015&lt;/year&gt;&lt;pub-dates&gt;&lt;date&gt;Jan-Feb&lt;/date&gt;&lt;/pub-dates&gt;&lt;/dates&gt;&lt;isbn&gt;1735-9066 (Print)&amp;#xD;1735-9066 (Linking)&lt;/isbn&gt;&lt;accession-num&gt;25709704&lt;/accession-num&gt;&lt;urls&gt;&lt;related-urls&gt;&lt;url&gt;http://www.ncbi.nlm.nih.gov/pubmed/25709704&lt;/url&gt;&lt;/related-urls&gt;&lt;/urls&gt;&lt;custom2&gt;4325407&lt;/custom2&gt;&lt;/record&gt;&lt;/Cite&gt;&lt;/EndNote&gt;</w:instrText>
      </w:r>
      <w:r w:rsidR="00CB5998">
        <w:rPr>
          <w:rFonts w:asciiTheme="majorBidi" w:hAnsiTheme="majorBidi" w:cstheme="majorBidi"/>
          <w:sz w:val="24"/>
          <w:szCs w:val="24"/>
        </w:rPr>
        <w:fldChar w:fldCharType="separate"/>
      </w:r>
      <w:r w:rsidR="0007277A">
        <w:rPr>
          <w:rFonts w:asciiTheme="majorBidi" w:hAnsiTheme="majorBidi" w:cstheme="majorBidi"/>
          <w:noProof/>
          <w:sz w:val="24"/>
          <w:szCs w:val="24"/>
        </w:rPr>
        <w:t>(2)</w:t>
      </w:r>
      <w:r w:rsidR="00CB5998">
        <w:rPr>
          <w:rFonts w:asciiTheme="majorBidi" w:hAnsiTheme="majorBidi" w:cstheme="majorBidi"/>
          <w:sz w:val="24"/>
          <w:szCs w:val="24"/>
        </w:rPr>
        <w:fldChar w:fldCharType="end"/>
      </w:r>
      <w:ins w:id="30" w:author="ARG" w:date="2018-03-03T21:38:00Z">
        <w:r w:rsidRPr="00FD2285">
          <w:rPr>
            <w:rFonts w:asciiTheme="majorBidi" w:hAnsiTheme="majorBidi" w:cstheme="majorBidi"/>
            <w:sz w:val="24"/>
            <w:szCs w:val="24"/>
          </w:rPr>
          <w:t>Many books, theories and articles describe how nurses are confronted with ethical challenges</w:t>
        </w:r>
      </w:ins>
      <w:r w:rsidR="002F1959">
        <w:rPr>
          <w:rFonts w:asciiTheme="majorBidi" w:hAnsiTheme="majorBidi" w:cstheme="majorBidi"/>
          <w:sz w:val="24"/>
          <w:szCs w:val="24"/>
        </w:rPr>
        <w:t>.</w:t>
      </w:r>
      <w:r w:rsidR="002F1959">
        <w:rPr>
          <w:rFonts w:asciiTheme="majorBidi" w:hAnsiTheme="majorBidi" w:cstheme="majorBidi"/>
          <w:sz w:val="24"/>
          <w:szCs w:val="24"/>
        </w:rPr>
        <w:fldChar w:fldCharType="begin"/>
      </w:r>
      <w:r w:rsidR="0007277A">
        <w:rPr>
          <w:rFonts w:asciiTheme="majorBidi" w:hAnsiTheme="majorBidi" w:cstheme="majorBidi"/>
          <w:sz w:val="24"/>
          <w:szCs w:val="24"/>
        </w:rPr>
        <w:instrText xml:space="preserve"> ADDIN EN.CITE &lt;EndNote&gt;&lt;Cite&gt;&lt;Author&gt;Oh&lt;/Author&gt;&lt;Year&gt;2015&lt;/Year&gt;&lt;RecNum&gt;4&lt;/RecNum&gt;&lt;DisplayText&gt;(3)&lt;/DisplayText&gt;&lt;record&gt;&lt;rec-number&gt;4&lt;/rec-number&gt;&lt;foreign-keys&gt;&lt;key app="EN" db-id="vxzxp0e0uwarayezs2o5at51t0pd9xt9txaw" timestamp="1511270266"&gt;4&lt;/key&gt;&lt;/foreign-keys&gt;&lt;ref-type name="Journal Article"&gt;17&lt;/ref-type&gt;&lt;contributors&gt;&lt;authors&gt;&lt;author&gt;Oh, Y.&lt;/author&gt;&lt;author&gt;Gastmans, C.&lt;/author&gt;&lt;/authors&gt;&lt;/contributors&gt;&lt;auth-address&gt;Catholic University of Leuven, Belgium okim1108@gmail.com.&amp;#xD;Catholic University of Leuven, Belgium.&lt;/auth-address&gt;&lt;titles&gt;&lt;title&gt;Moral distress experienced by nurses: a quantitative literature review&lt;/title&gt;&lt;secondary-title&gt;Nurs Ethics&lt;/secondary-title&gt;&lt;alt-title&gt;Nursing ethics&lt;/alt-title&gt;&lt;/titles&gt;&lt;periodical&gt;&lt;full-title&gt;Nurs Ethics&lt;/full-title&gt;&lt;abbr-1&gt;Nursing ethics&lt;/abbr-1&gt;&lt;/periodical&gt;&lt;alt-periodical&gt;&lt;full-title&gt;Nurs Ethics&lt;/full-title&gt;&lt;abbr-1&gt;Nursing ethics&lt;/abbr-1&gt;&lt;/alt-periodical&gt;&lt;pages&gt;15-31&lt;/pages&gt;&lt;volume&gt;22&lt;/volume&gt;&lt;number&gt;1&lt;/number&gt;&lt;keywords&gt;&lt;keyword&gt;Adaptation, Psychological&lt;/keyword&gt;&lt;keyword&gt;*Attitude of Health Personnel&lt;/keyword&gt;&lt;keyword&gt;Conflict (Psychology)&lt;/keyword&gt;&lt;keyword&gt;*Ethics, Nursing&lt;/keyword&gt;&lt;keyword&gt;*Evaluation Studies as Topic&lt;/keyword&gt;&lt;keyword&gt;Humans&lt;/keyword&gt;&lt;keyword&gt;*Morals&lt;/keyword&gt;&lt;keyword&gt;Stress, Psychological/psychology&lt;/keyword&gt;&lt;/keywords&gt;&lt;dates&gt;&lt;year&gt;2015&lt;/year&gt;&lt;pub-dates&gt;&lt;date&gt;Feb&lt;/date&gt;&lt;/pub-dates&gt;&lt;/dates&gt;&lt;isbn&gt;1477-0989 (Electronic)&amp;#xD;0969-7330 (Linking)&lt;/isbn&gt;&lt;accession-num&gt;24091351&lt;/accession-num&gt;&lt;urls&gt;&lt;related-urls&gt;&lt;url&gt;http://www.ncbi.nlm.nih.gov/pubmed/24091351&lt;/url&gt;&lt;/related-urls&gt;&lt;/urls&gt;&lt;electronic-resource-num&gt;10.1177/0969733013502803&lt;/electronic-resource-num&gt;&lt;/record&gt;&lt;/Cite&gt;&lt;/EndNote&gt;</w:instrText>
      </w:r>
      <w:r w:rsidR="002F1959">
        <w:rPr>
          <w:rFonts w:asciiTheme="majorBidi" w:hAnsiTheme="majorBidi" w:cstheme="majorBidi"/>
          <w:sz w:val="24"/>
          <w:szCs w:val="24"/>
        </w:rPr>
        <w:fldChar w:fldCharType="separate"/>
      </w:r>
      <w:r w:rsidR="0007277A">
        <w:rPr>
          <w:rFonts w:asciiTheme="majorBidi" w:hAnsiTheme="majorBidi" w:cstheme="majorBidi"/>
          <w:noProof/>
          <w:sz w:val="24"/>
          <w:szCs w:val="24"/>
        </w:rPr>
        <w:t>(3)</w:t>
      </w:r>
      <w:r w:rsidR="002F1959">
        <w:rPr>
          <w:rFonts w:asciiTheme="majorBidi" w:hAnsiTheme="majorBidi" w:cstheme="majorBidi"/>
          <w:sz w:val="24"/>
          <w:szCs w:val="24"/>
        </w:rPr>
        <w:fldChar w:fldCharType="end"/>
      </w:r>
      <w:r w:rsidR="002F1959">
        <w:rPr>
          <w:rFonts w:asciiTheme="majorBidi" w:hAnsiTheme="majorBidi" w:cstheme="majorBidi"/>
          <w:sz w:val="24"/>
          <w:szCs w:val="24"/>
        </w:rPr>
        <w:t xml:space="preserve"> </w:t>
      </w:r>
      <w:r w:rsidRPr="00FD2285">
        <w:rPr>
          <w:rFonts w:asciiTheme="majorBidi" w:hAnsiTheme="majorBidi" w:cstheme="majorBidi"/>
          <w:sz w:val="24"/>
          <w:szCs w:val="24"/>
        </w:rPr>
        <w:t xml:space="preserve">It must be determined whether or not Iranian nursing students are ready to face the ethical challenges of their careers. </w:t>
      </w:r>
      <w:del w:id="31" w:author="ARG" w:date="2018-03-03T21:38:00Z">
        <w:r w:rsidRPr="00963EA4">
          <w:rPr>
            <w:rFonts w:asciiTheme="majorBidi" w:hAnsiTheme="majorBidi" w:cstheme="majorBidi"/>
            <w:sz w:val="24"/>
            <w:szCs w:val="24"/>
          </w:rPr>
          <w:delText>The</w:delText>
        </w:r>
      </w:del>
      <w:ins w:id="32" w:author="ARG" w:date="2018-03-03T21:38:00Z">
        <w:r w:rsidRPr="00FD2285">
          <w:rPr>
            <w:rFonts w:asciiTheme="majorBidi" w:hAnsiTheme="majorBidi" w:cstheme="majorBidi"/>
            <w:sz w:val="24"/>
            <w:szCs w:val="24"/>
          </w:rPr>
          <w:t>As a</w:t>
        </w:r>
      </w:ins>
      <w:r w:rsidRPr="00FD2285">
        <w:rPr>
          <w:rFonts w:asciiTheme="majorBidi" w:hAnsiTheme="majorBidi" w:cstheme="majorBidi"/>
          <w:sz w:val="24"/>
          <w:szCs w:val="24"/>
        </w:rPr>
        <w:t xml:space="preserve"> short answer to this </w:t>
      </w:r>
      <w:del w:id="33" w:author="ARG" w:date="2018-03-03T21:38:00Z">
        <w:r w:rsidRPr="00963EA4">
          <w:rPr>
            <w:rFonts w:asciiTheme="majorBidi" w:hAnsiTheme="majorBidi" w:cstheme="majorBidi"/>
            <w:sz w:val="24"/>
            <w:szCs w:val="24"/>
          </w:rPr>
          <w:delText>is</w:delText>
        </w:r>
      </w:del>
      <w:ins w:id="34" w:author="ARG" w:date="2018-03-03T21:38:00Z">
        <w:r w:rsidRPr="00FD2285">
          <w:rPr>
            <w:rFonts w:asciiTheme="majorBidi" w:hAnsiTheme="majorBidi" w:cstheme="majorBidi"/>
            <w:sz w:val="24"/>
            <w:szCs w:val="24"/>
          </w:rPr>
          <w:t>question we must say</w:t>
        </w:r>
      </w:ins>
      <w:r w:rsidRPr="00FD2285">
        <w:rPr>
          <w:rFonts w:asciiTheme="majorBidi" w:hAnsiTheme="majorBidi" w:cstheme="majorBidi"/>
          <w:sz w:val="24"/>
          <w:szCs w:val="24"/>
        </w:rPr>
        <w:t xml:space="preserve"> "no" </w:t>
      </w:r>
      <w:r w:rsidR="00466756">
        <w:rPr>
          <w:rFonts w:asciiTheme="majorBidi" w:hAnsiTheme="majorBidi" w:cstheme="majorBidi"/>
          <w:sz w:val="24"/>
          <w:szCs w:val="24"/>
        </w:rPr>
        <w:t>.</w:t>
      </w:r>
      <w:r w:rsidR="00466756">
        <w:rPr>
          <w:rFonts w:asciiTheme="majorBidi" w:hAnsiTheme="majorBidi" w:cstheme="majorBidi"/>
          <w:sz w:val="24"/>
          <w:szCs w:val="24"/>
        </w:rPr>
        <w:fldChar w:fldCharType="begin">
          <w:fldData xml:space="preserve">PEVuZE5vdGU+PENpdGU+PEF1dGhvcj5EZVNpbW9uZTwvQXV0aG9yPjxZZWFyPjIwMDY8L1llYXI+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</w:fldData>
        </w:fldChar>
      </w:r>
      <w:r w:rsidR="0007277A">
        <w:rPr>
          <w:rFonts w:asciiTheme="majorBidi" w:hAnsiTheme="majorBidi" w:cstheme="majorBidi"/>
          <w:sz w:val="24"/>
          <w:szCs w:val="24"/>
        </w:rPr>
        <w:instrText xml:space="preserve"> ADDIN EN.CITE </w:instrText>
      </w:r>
      <w:r w:rsidR="0007277A">
        <w:rPr>
          <w:rFonts w:asciiTheme="majorBidi" w:hAnsiTheme="majorBidi" w:cstheme="majorBidi"/>
          <w:sz w:val="24"/>
          <w:szCs w:val="24"/>
        </w:rPr>
        <w:fldChar w:fldCharType="begin">
          <w:fldData xml:space="preserve">PEVuZE5vdGU+PENpdGU+PEF1dGhvcj5EZVNpbW9uZTwvQXV0aG9yPjxZZWFyPjIwMDY8L1llYXI+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</w:fldData>
        </w:fldChar>
      </w:r>
      <w:r w:rsidR="0007277A">
        <w:rPr>
          <w:rFonts w:asciiTheme="majorBidi" w:hAnsiTheme="majorBidi" w:cstheme="majorBidi"/>
          <w:sz w:val="24"/>
          <w:szCs w:val="24"/>
        </w:rPr>
        <w:instrText xml:space="preserve"> ADDIN EN.CITE.DATA </w:instrText>
      </w:r>
      <w:r w:rsidR="0007277A">
        <w:rPr>
          <w:rFonts w:asciiTheme="majorBidi" w:hAnsiTheme="majorBidi" w:cstheme="majorBidi"/>
          <w:sz w:val="24"/>
          <w:szCs w:val="24"/>
        </w:rPr>
      </w:r>
      <w:r w:rsidR="0007277A">
        <w:rPr>
          <w:rFonts w:asciiTheme="majorBidi" w:hAnsiTheme="majorBidi" w:cstheme="majorBidi"/>
          <w:sz w:val="24"/>
          <w:szCs w:val="24"/>
        </w:rPr>
        <w:fldChar w:fldCharType="end"/>
      </w:r>
      <w:r w:rsidR="00466756">
        <w:rPr>
          <w:rFonts w:asciiTheme="majorBidi" w:hAnsiTheme="majorBidi" w:cstheme="majorBidi"/>
          <w:sz w:val="24"/>
          <w:szCs w:val="24"/>
        </w:rPr>
      </w:r>
      <w:r w:rsidR="00466756">
        <w:rPr>
          <w:rFonts w:asciiTheme="majorBidi" w:hAnsiTheme="majorBidi" w:cstheme="majorBidi"/>
          <w:sz w:val="24"/>
          <w:szCs w:val="24"/>
        </w:rPr>
        <w:fldChar w:fldCharType="separate"/>
      </w:r>
      <w:r w:rsidR="0007277A">
        <w:rPr>
          <w:rFonts w:asciiTheme="majorBidi" w:hAnsiTheme="majorBidi" w:cstheme="majorBidi"/>
          <w:noProof/>
          <w:sz w:val="24"/>
          <w:szCs w:val="24"/>
        </w:rPr>
        <w:t>(4)</w:t>
      </w:r>
      <w:r w:rsidR="00466756">
        <w:rPr>
          <w:rFonts w:asciiTheme="majorBidi" w:hAnsiTheme="majorBidi" w:cstheme="majorBidi"/>
          <w:sz w:val="24"/>
          <w:szCs w:val="24"/>
        </w:rPr>
        <w:fldChar w:fldCharType="end"/>
      </w:r>
      <w:r w:rsidRPr="00FD2285">
        <w:rPr>
          <w:rFonts w:asciiTheme="majorBidi" w:hAnsiTheme="majorBidi" w:cstheme="majorBidi"/>
          <w:sz w:val="24"/>
          <w:szCs w:val="24"/>
        </w:rPr>
        <w:t xml:space="preserve"> Studies emphasize that nursing is ethics based and ethics are fundamental to nursing care. The use of interactive education can help to teach this concept. One way to increase the ethical sensitivity of students in identifying ethical violations is the use of appropriate models and content for nursing ethics education</w:t>
      </w:r>
      <w:del w:id="35" w:author="ARG" w:date="2018-03-03T21:38:00Z">
        <w:r w:rsidRPr="00963EA4">
          <w:rPr>
            <w:rFonts w:asciiTheme="majorBidi" w:hAnsiTheme="majorBidi" w:cstheme="majorBidi"/>
            <w:sz w:val="24"/>
            <w:szCs w:val="24"/>
          </w:rPr>
          <w:delText xml:space="preserve"> courses</w:delText>
        </w:r>
      </w:del>
      <w:r w:rsidR="00466756" w:rsidRPr="00466756">
        <w:rPr>
          <w:rFonts w:asciiTheme="majorBidi" w:hAnsiTheme="majorBidi" w:cstheme="majorBidi"/>
          <w:sz w:val="24"/>
          <w:szCs w:val="24"/>
        </w:rPr>
        <w:t xml:space="preserve"> </w:t>
      </w:r>
      <w:ins w:id="36" w:author="ARG" w:date="2018-03-03T21:38:00Z">
        <w:r w:rsidR="00466756" w:rsidRPr="00FD2285">
          <w:rPr>
            <w:rFonts w:asciiTheme="majorBidi" w:hAnsiTheme="majorBidi" w:cstheme="majorBidi"/>
            <w:sz w:val="24"/>
            <w:szCs w:val="24"/>
          </w:rPr>
          <w:t>at all educational</w:t>
        </w:r>
        <w:r w:rsidR="00466756" w:rsidRPr="00FD2285">
          <w:rPr>
            <w:rFonts w:asciiTheme="majorBidi" w:hAnsiTheme="majorBidi" w:cstheme="majorBidi"/>
            <w:color w:val="545454"/>
            <w:sz w:val="24"/>
            <w:szCs w:val="24"/>
            <w:shd w:val="clear" w:color="auto" w:fill="FFFFFF"/>
          </w:rPr>
          <w:t xml:space="preserve"> levels</w:t>
        </w:r>
        <w:r w:rsidR="00466756" w:rsidRPr="00FD2285">
          <w:rPr>
            <w:rFonts w:asciiTheme="majorBidi" w:hAnsiTheme="majorBidi" w:cstheme="majorBidi"/>
            <w:sz w:val="24"/>
            <w:szCs w:val="24"/>
          </w:rPr>
          <w:t xml:space="preserve"> </w:t>
        </w:r>
      </w:ins>
      <w:r w:rsidR="00C15CB7">
        <w:rPr>
          <w:rFonts w:asciiTheme="majorBidi" w:hAnsiTheme="majorBidi" w:cstheme="majorBidi"/>
          <w:sz w:val="24"/>
          <w:szCs w:val="24"/>
        </w:rPr>
        <w:t>.</w:t>
      </w:r>
      <w:r w:rsidR="00466756">
        <w:rPr>
          <w:rFonts w:asciiTheme="majorBidi" w:hAnsiTheme="majorBidi" w:cstheme="majorBidi"/>
          <w:sz w:val="24"/>
          <w:szCs w:val="24"/>
        </w:rPr>
        <w:fldChar w:fldCharType="begin">
          <w:fldData xml:space="preserve">PEVuZE5vdGU+PENpdGU+PEF1dGhvcj5Cb3JoYW5pPC9BdXRob3I+PFllYXI+MjAxMDwvWWVhcj48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</w:fldData>
        </w:fldChar>
      </w:r>
      <w:r w:rsidR="0007277A">
        <w:rPr>
          <w:rFonts w:asciiTheme="majorBidi" w:hAnsiTheme="majorBidi" w:cstheme="majorBidi"/>
          <w:sz w:val="24"/>
          <w:szCs w:val="24"/>
        </w:rPr>
        <w:instrText xml:space="preserve"> ADDIN EN.CITE </w:instrText>
      </w:r>
      <w:r w:rsidR="0007277A">
        <w:rPr>
          <w:rFonts w:asciiTheme="majorBidi" w:hAnsiTheme="majorBidi" w:cstheme="majorBidi"/>
          <w:sz w:val="24"/>
          <w:szCs w:val="24"/>
        </w:rPr>
        <w:fldChar w:fldCharType="begin">
          <w:fldData xml:space="preserve">PEVuZE5vdGU+PENpdGU+PEF1dGhvcj5Cb3JoYW5pPC9BdXRob3I+PFllYXI+MjAxMDwvWWVhcj48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</w:fldData>
        </w:fldChar>
      </w:r>
      <w:r w:rsidR="0007277A">
        <w:rPr>
          <w:rFonts w:asciiTheme="majorBidi" w:hAnsiTheme="majorBidi" w:cstheme="majorBidi"/>
          <w:sz w:val="24"/>
          <w:szCs w:val="24"/>
        </w:rPr>
        <w:instrText xml:space="preserve"> ADDIN EN.CITE.DATA </w:instrText>
      </w:r>
      <w:r w:rsidR="0007277A">
        <w:rPr>
          <w:rFonts w:asciiTheme="majorBidi" w:hAnsiTheme="majorBidi" w:cstheme="majorBidi"/>
          <w:sz w:val="24"/>
          <w:szCs w:val="24"/>
        </w:rPr>
      </w:r>
      <w:r w:rsidR="0007277A">
        <w:rPr>
          <w:rFonts w:asciiTheme="majorBidi" w:hAnsiTheme="majorBidi" w:cstheme="majorBidi"/>
          <w:sz w:val="24"/>
          <w:szCs w:val="24"/>
        </w:rPr>
        <w:fldChar w:fldCharType="end"/>
      </w:r>
      <w:r w:rsidR="00466756">
        <w:rPr>
          <w:rFonts w:asciiTheme="majorBidi" w:hAnsiTheme="majorBidi" w:cstheme="majorBidi"/>
          <w:sz w:val="24"/>
          <w:szCs w:val="24"/>
        </w:rPr>
      </w:r>
      <w:r w:rsidR="00466756">
        <w:rPr>
          <w:rFonts w:asciiTheme="majorBidi" w:hAnsiTheme="majorBidi" w:cstheme="majorBidi"/>
          <w:sz w:val="24"/>
          <w:szCs w:val="24"/>
        </w:rPr>
        <w:fldChar w:fldCharType="separate"/>
      </w:r>
      <w:r w:rsidR="0007277A">
        <w:rPr>
          <w:rFonts w:asciiTheme="majorBidi" w:hAnsiTheme="majorBidi" w:cstheme="majorBidi"/>
          <w:noProof/>
          <w:sz w:val="24"/>
          <w:szCs w:val="24"/>
        </w:rPr>
        <w:t>(5, 6)</w:t>
      </w:r>
      <w:r w:rsidR="00466756">
        <w:rPr>
          <w:rFonts w:asciiTheme="majorBidi" w:hAnsiTheme="majorBidi" w:cstheme="majorBidi"/>
          <w:sz w:val="24"/>
          <w:szCs w:val="24"/>
        </w:rPr>
        <w:fldChar w:fldCharType="end"/>
      </w:r>
    </w:p>
    <w:p w:rsidR="00A05FC2" w:rsidRPr="00FD2285" w:rsidRDefault="00A05FC2" w:rsidP="0007277A">
      <w:pPr>
        <w:autoSpaceDE w:val="0"/>
        <w:autoSpaceDN w:val="0"/>
        <w:adjustRightInd w:val="0"/>
        <w:spacing w:after="0" w:line="360" w:lineRule="auto"/>
        <w:jc w:val="both"/>
        <w:rPr>
          <w:rFonts w:asciiTheme="majorBidi" w:hAnsiTheme="majorBidi" w:cstheme="majorBidi"/>
          <w:sz w:val="24"/>
          <w:szCs w:val="24"/>
          <w:lang w:bidi="fa-IR"/>
        </w:rPr>
      </w:pPr>
      <w:r w:rsidRPr="00FD2285">
        <w:rPr>
          <w:rFonts w:asciiTheme="majorBidi" w:hAnsiTheme="majorBidi" w:cstheme="majorBidi"/>
          <w:sz w:val="24"/>
          <w:szCs w:val="24"/>
          <w:highlight w:val="yellow"/>
          <w:lang w:bidi="fa-IR"/>
        </w:rPr>
        <w:t>Latzen et al. have defined moral sensitivity as consciousness and attention to the ethical values in a situation with individual challenge</w:t>
      </w:r>
      <w:r w:rsidR="00001BF3" w:rsidRPr="00FD2285">
        <w:rPr>
          <w:rFonts w:asciiTheme="majorBidi" w:hAnsiTheme="majorBidi" w:cstheme="majorBidi"/>
          <w:sz w:val="24"/>
          <w:szCs w:val="24"/>
          <w:highlight w:val="yellow"/>
          <w:lang w:bidi="fa-IR"/>
        </w:rPr>
        <w:t>s</w:t>
      </w:r>
      <w:r w:rsidRPr="00FD2285">
        <w:rPr>
          <w:rFonts w:asciiTheme="majorBidi" w:hAnsiTheme="majorBidi" w:cstheme="majorBidi"/>
          <w:sz w:val="24"/>
          <w:szCs w:val="24"/>
          <w:highlight w:val="yellow"/>
          <w:lang w:bidi="fa-IR"/>
        </w:rPr>
        <w:t xml:space="preserve"> and individual self-awareness about the role and duty in that particular situation</w:t>
      </w:r>
      <w:r w:rsidR="00C15CB7">
        <w:rPr>
          <w:rFonts w:asciiTheme="majorBidi" w:hAnsiTheme="majorBidi" w:cstheme="majorBidi"/>
          <w:sz w:val="24"/>
          <w:szCs w:val="24"/>
          <w:highlight w:val="yellow"/>
          <w:lang w:bidi="fa-IR"/>
        </w:rPr>
        <w:t>.</w:t>
      </w:r>
      <w:r w:rsidR="00C15CB7">
        <w:rPr>
          <w:rFonts w:asciiTheme="majorBidi" w:hAnsiTheme="majorBidi" w:cstheme="majorBidi"/>
          <w:sz w:val="24"/>
          <w:szCs w:val="24"/>
          <w:highlight w:val="yellow"/>
          <w:lang w:bidi="fa-IR"/>
        </w:rPr>
        <w:fldChar w:fldCharType="begin">
          <w:fldData xml:space="preserve">PEVuZE5vdGU+PENpdGU+PEF1dGhvcj5MdXR6ZW48L0F1dGhvcj48WWVhcj4yMDA2PC9ZZWFyPjxS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</w:fldData>
        </w:fldChar>
      </w:r>
      <w:r w:rsidR="0007277A">
        <w:rPr>
          <w:rFonts w:asciiTheme="majorBidi" w:hAnsiTheme="majorBidi" w:cstheme="majorBidi"/>
          <w:sz w:val="24"/>
          <w:szCs w:val="24"/>
          <w:highlight w:val="yellow"/>
          <w:lang w:bidi="fa-IR"/>
        </w:rPr>
        <w:instrText xml:space="preserve"> ADDIN EN.CITE </w:instrText>
      </w:r>
      <w:r w:rsidR="0007277A">
        <w:rPr>
          <w:rFonts w:asciiTheme="majorBidi" w:hAnsiTheme="majorBidi" w:cstheme="majorBidi"/>
          <w:sz w:val="24"/>
          <w:szCs w:val="24"/>
          <w:highlight w:val="yellow"/>
          <w:lang w:bidi="fa-IR"/>
        </w:rPr>
        <w:fldChar w:fldCharType="begin">
          <w:fldData xml:space="preserve">PEVuZE5vdGU+PENpdGU+PEF1dGhvcj5MdXR6ZW48L0F1dGhvcj48WWVhcj4yMDA2PC9ZZWFyPjxS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</w:fldData>
        </w:fldChar>
      </w:r>
      <w:r w:rsidR="0007277A">
        <w:rPr>
          <w:rFonts w:asciiTheme="majorBidi" w:hAnsiTheme="majorBidi" w:cstheme="majorBidi"/>
          <w:sz w:val="24"/>
          <w:szCs w:val="24"/>
          <w:highlight w:val="yellow"/>
          <w:lang w:bidi="fa-IR"/>
        </w:rPr>
        <w:instrText xml:space="preserve"> ADDIN EN.CITE.DATA </w:instrText>
      </w:r>
      <w:r w:rsidR="0007277A">
        <w:rPr>
          <w:rFonts w:asciiTheme="majorBidi" w:hAnsiTheme="majorBidi" w:cstheme="majorBidi"/>
          <w:sz w:val="24"/>
          <w:szCs w:val="24"/>
          <w:highlight w:val="yellow"/>
          <w:lang w:bidi="fa-IR"/>
        </w:rPr>
      </w:r>
      <w:r w:rsidR="0007277A">
        <w:rPr>
          <w:rFonts w:asciiTheme="majorBidi" w:hAnsiTheme="majorBidi" w:cstheme="majorBidi"/>
          <w:sz w:val="24"/>
          <w:szCs w:val="24"/>
          <w:highlight w:val="yellow"/>
          <w:lang w:bidi="fa-IR"/>
        </w:rPr>
        <w:fldChar w:fldCharType="end"/>
      </w:r>
      <w:r w:rsidR="00C15CB7">
        <w:rPr>
          <w:rFonts w:asciiTheme="majorBidi" w:hAnsiTheme="majorBidi" w:cstheme="majorBidi"/>
          <w:sz w:val="24"/>
          <w:szCs w:val="24"/>
          <w:highlight w:val="yellow"/>
          <w:lang w:bidi="fa-IR"/>
        </w:rPr>
      </w:r>
      <w:r w:rsidR="00C15CB7">
        <w:rPr>
          <w:rFonts w:asciiTheme="majorBidi" w:hAnsiTheme="majorBidi" w:cstheme="majorBidi"/>
          <w:sz w:val="24"/>
          <w:szCs w:val="24"/>
          <w:highlight w:val="yellow"/>
          <w:lang w:bidi="fa-IR"/>
        </w:rPr>
        <w:fldChar w:fldCharType="separate"/>
      </w:r>
      <w:r w:rsidR="0007277A">
        <w:rPr>
          <w:rFonts w:asciiTheme="majorBidi" w:hAnsiTheme="majorBidi" w:cstheme="majorBidi"/>
          <w:noProof/>
          <w:sz w:val="24"/>
          <w:szCs w:val="24"/>
          <w:highlight w:val="yellow"/>
          <w:lang w:bidi="fa-IR"/>
        </w:rPr>
        <w:t>(7)</w:t>
      </w:r>
      <w:r w:rsidR="00C15CB7">
        <w:rPr>
          <w:rFonts w:asciiTheme="majorBidi" w:hAnsiTheme="majorBidi" w:cstheme="majorBidi"/>
          <w:sz w:val="24"/>
          <w:szCs w:val="24"/>
          <w:highlight w:val="yellow"/>
          <w:lang w:bidi="fa-IR"/>
        </w:rPr>
        <w:fldChar w:fldCharType="end"/>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Previous studies also reported that the ethics training for nursing students was aimed to develop moral sensitivity and promote their professional ethics.</w:t>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Moral sensitivity is the basis of ethics in nursing to enable them for effective and ethical care of their patients.</w:t>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Moral sensitivity make</w:t>
      </w:r>
      <w:r w:rsidR="00001BF3" w:rsidRPr="00FD2285">
        <w:rPr>
          <w:rFonts w:asciiTheme="majorBidi" w:hAnsiTheme="majorBidi" w:cstheme="majorBidi"/>
          <w:sz w:val="24"/>
          <w:szCs w:val="24"/>
          <w:highlight w:val="yellow"/>
          <w:lang w:bidi="fa-IR"/>
        </w:rPr>
        <w:t>s</w:t>
      </w:r>
      <w:r w:rsidRPr="00FD2285">
        <w:rPr>
          <w:rFonts w:asciiTheme="majorBidi" w:hAnsiTheme="majorBidi" w:cstheme="majorBidi"/>
          <w:sz w:val="24"/>
          <w:szCs w:val="24"/>
          <w:highlight w:val="yellow"/>
          <w:lang w:bidi="fa-IR"/>
        </w:rPr>
        <w:t xml:space="preserve"> the nurse susceptible to ethical issues in their professional environment and enable them to make moral decisions for their patients</w:t>
      </w:r>
      <w:r w:rsidR="00A63FEC">
        <w:rPr>
          <w:rFonts w:asciiTheme="majorBidi" w:hAnsiTheme="majorBidi" w:cstheme="majorBidi"/>
          <w:sz w:val="24"/>
          <w:szCs w:val="24"/>
          <w:highlight w:val="yellow"/>
          <w:lang w:bidi="fa-IR"/>
        </w:rPr>
        <w:t>.</w:t>
      </w:r>
      <w:r w:rsidR="00A63FEC">
        <w:rPr>
          <w:rFonts w:asciiTheme="majorBidi" w:hAnsiTheme="majorBidi" w:cstheme="majorBidi"/>
          <w:sz w:val="24"/>
          <w:szCs w:val="24"/>
          <w:highlight w:val="yellow"/>
          <w:lang w:bidi="fa-IR"/>
        </w:rPr>
        <w:fldChar w:fldCharType="begin"/>
      </w:r>
      <w:r w:rsidR="0007277A">
        <w:rPr>
          <w:rFonts w:asciiTheme="majorBidi" w:hAnsiTheme="majorBidi" w:cstheme="majorBidi"/>
          <w:sz w:val="24"/>
          <w:szCs w:val="24"/>
          <w:highlight w:val="yellow"/>
          <w:lang w:bidi="fa-IR"/>
        </w:rPr>
        <w:instrText xml:space="preserve"> ADDIN EN.CITE &lt;EndNote&gt;&lt;Cite&gt;&lt;Author&gt;Bostani&lt;/Author&gt;&lt;Year&gt;2015&lt;/Year&gt;&lt;RecNum&gt;33&lt;/RecNum&gt;&lt;DisplayText&gt;(8, 9)&lt;/DisplayText&gt;&lt;record&gt;&lt;rec-number&gt;33&lt;/rec-number&gt;&lt;foreign-keys&gt;&lt;key app="EN" db-id="vxzxp0e0uwarayezs2o5at51t0pd9xt9txaw" timestamp="1518341115"&gt;33&lt;/key&gt;&lt;/foreign-keys&gt;&lt;ref-type name="Journal Article"&gt;17&lt;/ref-type&gt;&lt;contributors&gt;&lt;authors&gt;&lt;author&gt;Bostani, Sanaz&lt;/author&gt;&lt;/authors&gt;&lt;/contributors&gt;&lt;titles&gt;&lt;title&gt;Strategies to promote professional ethics in nursing education system&lt;/title&gt;&lt;secondary-title&gt;Development Strategies in Medical Education&lt;/secondary-title&gt;&lt;/titles&gt;&lt;periodical&gt;&lt;full-title&gt;Development Strategies in Medical Education&lt;/full-title&gt;&lt;/periodical&gt;&lt;pages&gt;13-22&lt;/pages&gt;&lt;volume&gt;2&lt;/volume&gt;&lt;number&gt;2&lt;/number&gt;&lt;dates&gt;&lt;year&gt;2015&lt;/year&gt;&lt;/dates&gt;&lt;urls&gt;&lt;/urls&gt;&lt;/record&gt;&lt;/Cite&gt;&lt;Cite&gt;&lt;Author&gt;Weaver&lt;/Author&gt;&lt;Year&gt;2007&lt;/Year&gt;&lt;RecNum&gt;34&lt;/RecNum&gt;&lt;record&gt;&lt;rec-number&gt;34&lt;/rec-number&gt;&lt;foreign-keys&gt;&lt;key app="EN" db-id="vxzxp0e0uwarayezs2o5at51t0pd9xt9txaw" timestamp="1518341199"&gt;34&lt;/key&gt;&lt;/foreign-keys&gt;&lt;ref-type name="Journal Article"&gt;17&lt;/ref-type&gt;&lt;contributors&gt;&lt;authors&gt;&lt;author&gt;Weaver, Kathryn&lt;/author&gt;&lt;/authors&gt;&lt;/contributors&gt;&lt;titles&gt;&lt;title&gt;Ethical sensitivity: state of knowledge and needs for further research&lt;/title&gt;&lt;secondary-title&gt;Nursing ethics&lt;/secondary-title&gt;&lt;/titles&gt;&lt;periodical&gt;&lt;full-title&gt;Nurs Ethics&lt;/full-title&gt;&lt;abbr-1&gt;Nursing ethics&lt;/abbr-1&gt;&lt;/periodical&gt;&lt;pages&gt;141-155&lt;/pages&gt;&lt;volume&gt;14&lt;/volume&gt;&lt;number&gt;2&lt;/number&gt;&lt;dates&gt;&lt;year&gt;2007&lt;/year&gt;&lt;/dates&gt;&lt;isbn&gt;0969-7330&lt;/isbn&gt;&lt;urls&gt;&lt;/urls&gt;&lt;/record&gt;&lt;/Cite&gt;&lt;/EndNote&gt;</w:instrText>
      </w:r>
      <w:r w:rsidR="00A63FEC">
        <w:rPr>
          <w:rFonts w:asciiTheme="majorBidi" w:hAnsiTheme="majorBidi" w:cstheme="majorBidi"/>
          <w:sz w:val="24"/>
          <w:szCs w:val="24"/>
          <w:highlight w:val="yellow"/>
          <w:lang w:bidi="fa-IR"/>
        </w:rPr>
        <w:fldChar w:fldCharType="separate"/>
      </w:r>
      <w:r w:rsidR="0007277A">
        <w:rPr>
          <w:rFonts w:asciiTheme="majorBidi" w:hAnsiTheme="majorBidi" w:cstheme="majorBidi"/>
          <w:noProof/>
          <w:sz w:val="24"/>
          <w:szCs w:val="24"/>
          <w:highlight w:val="yellow"/>
          <w:lang w:bidi="fa-IR"/>
        </w:rPr>
        <w:t>(8, 9)</w:t>
      </w:r>
      <w:r w:rsidR="00A63FEC">
        <w:rPr>
          <w:rFonts w:asciiTheme="majorBidi" w:hAnsiTheme="majorBidi" w:cstheme="majorBidi"/>
          <w:sz w:val="24"/>
          <w:szCs w:val="24"/>
          <w:highlight w:val="yellow"/>
          <w:lang w:bidi="fa-IR"/>
        </w:rPr>
        <w:fldChar w:fldCharType="end"/>
      </w:r>
      <w:r w:rsidRPr="00FD2285">
        <w:rPr>
          <w:rFonts w:asciiTheme="majorBidi" w:hAnsiTheme="majorBidi" w:cstheme="majorBidi"/>
          <w:sz w:val="24"/>
          <w:szCs w:val="24"/>
          <w:highlight w:val="yellow"/>
          <w:lang w:bidi="fa-IR"/>
        </w:rPr>
        <w:t xml:space="preserve"> Nursing students have the clinical education in the second semester and the practical courses are taught alongside theoretical courses. Therefore, they encounter ethical challenges and problems in the clinic </w:t>
      </w:r>
      <w:r w:rsidR="000C471C" w:rsidRPr="00FD2285">
        <w:rPr>
          <w:rFonts w:asciiTheme="majorBidi" w:hAnsiTheme="majorBidi" w:cstheme="majorBidi"/>
          <w:sz w:val="24"/>
          <w:szCs w:val="24"/>
          <w:highlight w:val="yellow"/>
          <w:lang w:bidi="fa-IR"/>
        </w:rPr>
        <w:t xml:space="preserve">environments. Needless to say that, </w:t>
      </w:r>
      <w:r w:rsidRPr="00FD2285">
        <w:rPr>
          <w:rFonts w:asciiTheme="majorBidi" w:hAnsiTheme="majorBidi" w:cstheme="majorBidi"/>
          <w:sz w:val="24"/>
          <w:szCs w:val="24"/>
          <w:highlight w:val="yellow"/>
          <w:lang w:bidi="fa-IR"/>
        </w:rPr>
        <w:t>hav</w:t>
      </w:r>
      <w:r w:rsidR="000C471C" w:rsidRPr="00FD2285">
        <w:rPr>
          <w:rFonts w:asciiTheme="majorBidi" w:hAnsiTheme="majorBidi" w:cstheme="majorBidi"/>
          <w:sz w:val="24"/>
          <w:szCs w:val="24"/>
          <w:highlight w:val="yellow"/>
          <w:lang w:bidi="fa-IR"/>
        </w:rPr>
        <w:t>ing</w:t>
      </w:r>
      <w:r w:rsidRPr="00FD2285">
        <w:rPr>
          <w:rFonts w:asciiTheme="majorBidi" w:hAnsiTheme="majorBidi" w:cstheme="majorBidi"/>
          <w:sz w:val="24"/>
          <w:szCs w:val="24"/>
          <w:highlight w:val="yellow"/>
          <w:lang w:bidi="fa-IR"/>
        </w:rPr>
        <w:t xml:space="preserve"> essential background</w:t>
      </w:r>
      <w:r w:rsidR="000C471C" w:rsidRPr="00FD2285">
        <w:rPr>
          <w:rFonts w:asciiTheme="majorBidi" w:hAnsiTheme="majorBidi" w:cstheme="majorBidi"/>
          <w:sz w:val="24"/>
          <w:szCs w:val="24"/>
          <w:highlight w:val="yellow"/>
          <w:lang w:bidi="fa-IR"/>
        </w:rPr>
        <w:t xml:space="preserve"> is necessary</w:t>
      </w:r>
      <w:r w:rsidR="00BC2CB1">
        <w:rPr>
          <w:rFonts w:asciiTheme="majorBidi" w:hAnsiTheme="majorBidi" w:cstheme="majorBidi"/>
          <w:sz w:val="24"/>
          <w:szCs w:val="24"/>
          <w:highlight w:val="yellow"/>
          <w:lang w:bidi="fa-IR"/>
        </w:rPr>
        <w:t xml:space="preserve"> for professional ethics</w:t>
      </w:r>
      <w:r w:rsidR="00CB7001">
        <w:rPr>
          <w:rFonts w:asciiTheme="majorBidi" w:hAnsiTheme="majorBidi" w:cstheme="majorBidi"/>
          <w:sz w:val="24"/>
          <w:szCs w:val="24"/>
          <w:lang w:bidi="fa-IR"/>
        </w:rPr>
        <w:t>.</w:t>
      </w:r>
    </w:p>
    <w:p w:rsidR="00B1723D" w:rsidRPr="00FD2285" w:rsidRDefault="00B1723D" w:rsidP="00FD2285">
      <w:pPr>
        <w:spacing w:line="360" w:lineRule="auto"/>
        <w:jc w:val="lowKashida"/>
        <w:rPr>
          <w:rFonts w:asciiTheme="majorBidi" w:hAnsiTheme="majorBidi" w:cstheme="majorBidi"/>
          <w:sz w:val="24"/>
          <w:szCs w:val="24"/>
        </w:rPr>
      </w:pPr>
    </w:p>
    <w:p w:rsidR="00B1723D" w:rsidRDefault="00A547C8" w:rsidP="005313C1">
      <w:pPr>
        <w:spacing w:line="360" w:lineRule="auto"/>
        <w:jc w:val="lowKashida"/>
        <w:rPr>
          <w:rFonts w:asciiTheme="majorBidi" w:hAnsiTheme="majorBidi" w:cstheme="majorBidi"/>
          <w:sz w:val="24"/>
          <w:szCs w:val="24"/>
        </w:rPr>
      </w:pPr>
      <w:r w:rsidRPr="00FD2285">
        <w:rPr>
          <w:rFonts w:asciiTheme="majorBidi" w:hAnsiTheme="majorBidi" w:cstheme="majorBidi"/>
          <w:sz w:val="24"/>
          <w:szCs w:val="24"/>
        </w:rPr>
        <w:lastRenderedPageBreak/>
        <w:t>Jafari et al</w:t>
      </w:r>
      <w:r w:rsidR="00CB7001">
        <w:rPr>
          <w:rFonts w:asciiTheme="majorBidi" w:hAnsiTheme="majorBidi" w:cstheme="majorBidi"/>
          <w:sz w:val="24"/>
          <w:szCs w:val="24"/>
        </w:rPr>
        <w:t xml:space="preserve">. </w:t>
      </w:r>
      <w:r w:rsidR="00CB7001">
        <w:rPr>
          <w:rFonts w:asciiTheme="majorBidi" w:hAnsiTheme="majorBidi" w:cstheme="majorBidi"/>
          <w:sz w:val="24"/>
          <w:szCs w:val="24"/>
        </w:rPr>
        <w:fldChar w:fldCharType="begin"/>
      </w:r>
      <w:r w:rsidR="0007277A">
        <w:rPr>
          <w:rFonts w:asciiTheme="majorBidi" w:hAnsiTheme="majorBidi" w:cstheme="majorBidi"/>
          <w:sz w:val="24"/>
          <w:szCs w:val="24"/>
        </w:rPr>
        <w:instrText xml:space="preserve"> ADDIN EN.CITE &lt;EndNote&gt;&lt;Cite&gt;&lt;Author&gt;Jafari&lt;/Author&gt;&lt;Year&gt;2017&lt;/Year&gt;&lt;RecNum&gt;8&lt;/RecNum&gt;&lt;DisplayText&gt;(10)&lt;/DisplayText&gt;&lt;record&gt;&lt;rec-number&gt;8&lt;/rec-number&gt;&lt;foreign-keys&gt;&lt;key app="EN" db-id="vxzxp0e0uwarayezs2o5at51t0pd9xt9txaw" timestamp="1511270635"&gt;8&lt;/key&gt;&lt;/foreign-keys&gt;&lt;ref-type name="Journal Article"&gt;17&lt;/ref-type&gt;&lt;contributors&gt;&lt;authors&gt;&lt;author&gt;Jafari, Hosein&lt;/author&gt;&lt;author&gt;Khaghanizade, Morteza&lt;/author&gt;&lt;author&gt;Nouri, Jamile Mokhtari&lt;/author&gt;&lt;author&gt;Nir, Masoud Sirati&lt;/author&gt;&lt;/authors&gt;&lt;/contributors&gt;&lt;titles&gt;&lt;title&gt;Developmental Strategies for Nursing Ethics Education&lt;/title&gt;&lt;secondary-title&gt;Medical Ethics Journal&lt;/secondary-title&gt;&lt;/titles&gt;&lt;periodical&gt;&lt;full-title&gt;Medical Ethics Journal&lt;/full-title&gt;&lt;/periodical&gt;&lt;pages&gt;81-90&lt;/pages&gt;&lt;volume&gt;10&lt;/volume&gt;&lt;number&gt;38&lt;/number&gt;&lt;dates&gt;&lt;year&gt;2017&lt;/year&gt;&lt;/dates&gt;&lt;isbn&gt;2423-7604&lt;/isbn&gt;&lt;urls&gt;&lt;/urls&gt;&lt;/record&gt;&lt;/Cite&gt;&lt;/EndNote&gt;</w:instrText>
      </w:r>
      <w:r w:rsidR="00CB7001">
        <w:rPr>
          <w:rFonts w:asciiTheme="majorBidi" w:hAnsiTheme="majorBidi" w:cstheme="majorBidi"/>
          <w:sz w:val="24"/>
          <w:szCs w:val="24"/>
        </w:rPr>
        <w:fldChar w:fldCharType="separate"/>
      </w:r>
      <w:r w:rsidR="0007277A">
        <w:rPr>
          <w:rFonts w:asciiTheme="majorBidi" w:hAnsiTheme="majorBidi" w:cstheme="majorBidi"/>
          <w:noProof/>
          <w:sz w:val="24"/>
          <w:szCs w:val="24"/>
        </w:rPr>
        <w:t>(10)</w:t>
      </w:r>
      <w:r w:rsidR="00CB7001">
        <w:rPr>
          <w:rFonts w:asciiTheme="majorBidi" w:hAnsiTheme="majorBidi" w:cstheme="majorBidi"/>
          <w:sz w:val="24"/>
          <w:szCs w:val="24"/>
        </w:rPr>
        <w:fldChar w:fldCharType="end"/>
      </w:r>
      <w:r w:rsidRPr="00FD2285">
        <w:rPr>
          <w:rFonts w:asciiTheme="majorBidi" w:hAnsiTheme="majorBidi" w:cstheme="majorBidi"/>
          <w:sz w:val="24"/>
          <w:szCs w:val="24"/>
        </w:rPr>
        <w:t xml:space="preserve">described several </w:t>
      </w:r>
      <w:ins w:id="37" w:author="ARG" w:date="2018-03-03T21:38:00Z">
        <w:r w:rsidRPr="00FD2285">
          <w:rPr>
            <w:rFonts w:asciiTheme="majorBidi" w:hAnsiTheme="majorBidi" w:cstheme="majorBidi"/>
            <w:sz w:val="24"/>
            <w:szCs w:val="24"/>
          </w:rPr>
          <w:t xml:space="preserve">nursing </w:t>
        </w:r>
      </w:ins>
      <w:r w:rsidRPr="00FD2285">
        <w:rPr>
          <w:rFonts w:asciiTheme="majorBidi" w:hAnsiTheme="majorBidi" w:cstheme="majorBidi"/>
          <w:sz w:val="24"/>
          <w:szCs w:val="24"/>
        </w:rPr>
        <w:t xml:space="preserve">strategies </w:t>
      </w:r>
      <w:del w:id="38" w:author="ARG" w:date="2018-03-03T21:38:00Z">
        <w:r w:rsidRPr="00963EA4">
          <w:rPr>
            <w:rFonts w:asciiTheme="majorBidi" w:hAnsiTheme="majorBidi" w:cstheme="majorBidi"/>
            <w:sz w:val="24"/>
            <w:szCs w:val="24"/>
          </w:rPr>
          <w:delText>for nursing for</w:delText>
        </w:r>
      </w:del>
      <w:ins w:id="39" w:author="ARG" w:date="2018-03-03T21:38:00Z">
        <w:r w:rsidRPr="00FD2285">
          <w:rPr>
            <w:rFonts w:asciiTheme="majorBidi" w:hAnsiTheme="majorBidi" w:cstheme="majorBidi"/>
            <w:sz w:val="24"/>
            <w:szCs w:val="24"/>
          </w:rPr>
          <w:t>in</w:t>
        </w:r>
      </w:ins>
      <w:r w:rsidRPr="00FD2285">
        <w:rPr>
          <w:rFonts w:asciiTheme="majorBidi" w:hAnsiTheme="majorBidi" w:cstheme="majorBidi"/>
          <w:sz w:val="24"/>
          <w:szCs w:val="24"/>
        </w:rPr>
        <w:t xml:space="preserve"> the development of ethical education. These </w:t>
      </w:r>
      <w:del w:id="40" w:author="ARG" w:date="2018-03-03T21:38:00Z">
        <w:r w:rsidRPr="00963EA4">
          <w:rPr>
            <w:rFonts w:asciiTheme="majorBidi" w:hAnsiTheme="majorBidi" w:cstheme="majorBidi"/>
            <w:sz w:val="24"/>
            <w:szCs w:val="24"/>
          </w:rPr>
          <w:delText>are use of an</w:delText>
        </w:r>
      </w:del>
      <w:ins w:id="41" w:author="ARG" w:date="2018-03-03T21:38:00Z">
        <w:r w:rsidRPr="00FD2285">
          <w:rPr>
            <w:rFonts w:asciiTheme="majorBidi" w:hAnsiTheme="majorBidi" w:cstheme="majorBidi"/>
            <w:sz w:val="24"/>
            <w:szCs w:val="24"/>
          </w:rPr>
          <w:t>include</w:t>
        </w:r>
      </w:ins>
      <w:r w:rsidRPr="00FD2285">
        <w:rPr>
          <w:rFonts w:asciiTheme="majorBidi" w:hAnsiTheme="majorBidi" w:cstheme="majorBidi"/>
          <w:sz w:val="24"/>
          <w:szCs w:val="24"/>
        </w:rPr>
        <w:t xml:space="preserve"> ethics curriculum with a consolidated approach, ethical training at all levels of education, </w:t>
      </w:r>
      <w:del w:id="42" w:author="ARG" w:date="2018-03-03T21:38:00Z">
        <w:r w:rsidRPr="00963EA4">
          <w:rPr>
            <w:rFonts w:asciiTheme="majorBidi" w:hAnsiTheme="majorBidi" w:cstheme="majorBidi"/>
            <w:sz w:val="24"/>
            <w:szCs w:val="24"/>
          </w:rPr>
          <w:delText>an</w:delText>
        </w:r>
      </w:del>
      <w:ins w:id="43" w:author="ARG" w:date="2018-03-03T21:38:00Z">
        <w:r w:rsidRPr="00FD2285">
          <w:rPr>
            <w:rFonts w:asciiTheme="majorBidi" w:hAnsiTheme="majorBidi" w:cstheme="majorBidi"/>
            <w:sz w:val="24"/>
            <w:szCs w:val="24"/>
          </w:rPr>
          <w:t>and</w:t>
        </w:r>
      </w:ins>
      <w:r w:rsidRPr="00FD2285">
        <w:rPr>
          <w:rFonts w:asciiTheme="majorBidi" w:hAnsiTheme="majorBidi" w:cstheme="majorBidi"/>
          <w:sz w:val="24"/>
          <w:szCs w:val="24"/>
        </w:rPr>
        <w:t xml:space="preserve"> ethics internship and professional ethics education at the patient's bedside. </w:t>
      </w:r>
      <w:del w:id="44" w:author="ARG" w:date="2018-03-03T21:38:00Z">
        <w:r w:rsidRPr="00963EA4">
          <w:rPr>
            <w:rFonts w:asciiTheme="majorBidi" w:hAnsiTheme="majorBidi" w:cstheme="majorBidi"/>
            <w:sz w:val="24"/>
            <w:szCs w:val="24"/>
          </w:rPr>
          <w:delText>Considering</w:delText>
        </w:r>
      </w:del>
      <w:ins w:id="45" w:author="ARG" w:date="2018-03-03T21:38:00Z">
        <w:r w:rsidRPr="00FD2285">
          <w:rPr>
            <w:rFonts w:asciiTheme="majorBidi" w:hAnsiTheme="majorBidi" w:cstheme="majorBidi"/>
            <w:sz w:val="24"/>
            <w:szCs w:val="24"/>
          </w:rPr>
          <w:t>Bearing in mind</w:t>
        </w:r>
      </w:ins>
      <w:r w:rsidRPr="00FD2285">
        <w:rPr>
          <w:rFonts w:asciiTheme="majorBidi" w:hAnsiTheme="majorBidi" w:cstheme="majorBidi"/>
          <w:sz w:val="24"/>
          <w:szCs w:val="24"/>
        </w:rPr>
        <w:t xml:space="preserve"> the large volume of material to be covered in </w:t>
      </w:r>
      <w:ins w:id="46" w:author="ARG" w:date="2018-03-03T21:38:00Z">
        <w:r w:rsidRPr="00FD2285">
          <w:rPr>
            <w:rFonts w:asciiTheme="majorBidi" w:hAnsiTheme="majorBidi" w:cstheme="majorBidi"/>
            <w:sz w:val="24"/>
            <w:szCs w:val="24"/>
          </w:rPr>
          <w:t xml:space="preserve">the </w:t>
        </w:r>
      </w:ins>
      <w:r w:rsidRPr="00FD2285">
        <w:rPr>
          <w:rFonts w:asciiTheme="majorBidi" w:hAnsiTheme="majorBidi" w:cstheme="majorBidi"/>
          <w:sz w:val="24"/>
          <w:szCs w:val="24"/>
        </w:rPr>
        <w:t xml:space="preserve">current methods of nursing ethics education, </w:t>
      </w:r>
      <w:del w:id="47" w:author="ARG" w:date="2018-03-03T21:38:00Z">
        <w:r w:rsidRPr="00963EA4">
          <w:rPr>
            <w:rFonts w:asciiTheme="majorBidi" w:hAnsiTheme="majorBidi" w:cstheme="majorBidi"/>
            <w:sz w:val="24"/>
            <w:szCs w:val="24"/>
          </w:rPr>
          <w:delText xml:space="preserve">the </w:delText>
        </w:r>
      </w:del>
      <w:r w:rsidRPr="00FD2285">
        <w:rPr>
          <w:rFonts w:asciiTheme="majorBidi" w:hAnsiTheme="majorBidi" w:cstheme="majorBidi"/>
          <w:sz w:val="24"/>
          <w:szCs w:val="24"/>
        </w:rPr>
        <w:t>use of modern methods for professional ethics education,</w:t>
      </w:r>
      <w:ins w:id="48" w:author="ARG" w:date="2018-03-03T21:38:00Z">
        <w:r w:rsidRPr="00FD2285">
          <w:rPr>
            <w:rFonts w:asciiTheme="majorBidi" w:hAnsiTheme="majorBidi" w:cstheme="majorBidi"/>
            <w:sz w:val="24"/>
            <w:szCs w:val="24"/>
          </w:rPr>
          <w:t xml:space="preserve"> and</w:t>
        </w:r>
      </w:ins>
      <w:r w:rsidRPr="00FD2285">
        <w:rPr>
          <w:rFonts w:asciiTheme="majorBidi" w:hAnsiTheme="majorBidi" w:cstheme="majorBidi"/>
          <w:sz w:val="24"/>
          <w:szCs w:val="24"/>
        </w:rPr>
        <w:t xml:space="preserve"> the use of mentors and student feedback are the most important factors in the development of nursing professional ethics. Ozgonul et al. </w:t>
      </w:r>
      <w:del w:id="49" w:author="ARG" w:date="2018-03-03T21:38:00Z">
        <w:r w:rsidRPr="00963EA4">
          <w:rPr>
            <w:rFonts w:asciiTheme="majorBidi" w:hAnsiTheme="majorBidi" w:cstheme="majorBidi"/>
            <w:sz w:val="24"/>
            <w:szCs w:val="24"/>
          </w:rPr>
          <w:fldChar w:fldCharType="begin"/>
        </w:r>
      </w:del>
      <w:r w:rsidR="0007277A">
        <w:rPr>
          <w:rFonts w:asciiTheme="majorBidi" w:hAnsiTheme="majorBidi" w:cstheme="majorBidi"/>
          <w:sz w:val="24"/>
          <w:szCs w:val="24"/>
        </w:rPr>
        <w:instrText xml:space="preserve"> ADDIN EN.CITE &lt;EndNote&gt;&lt;Cite&gt;&lt;Author&gt;Ozgonul&lt;/Author&gt;&lt;Year&gt;2017&lt;/Year&gt;&lt;RecNum&gt;9&lt;/RecNum&gt;&lt;DisplayText&gt;(11)&lt;/DisplayText&gt;&lt;record&gt;&lt;rec-number&gt;9&lt;/rec-number&gt;&lt;foreign-keys&gt;&lt;key app="EN" db-id="vxzxp0e0uwarayezs2o5at51t0pd9xt9txaw" timestamp="1511271034"&gt;9&lt;/key&gt;&lt;/foreign-keys&gt;&lt;ref-type name="Journal Article"&gt;17&lt;/ref-type&gt;&lt;contributors&gt;&lt;authors&gt;&lt;author&gt;Ozgonul, L.&lt;/author&gt;&lt;author&gt;Alimoglu, M. K.&lt;/author&gt;&lt;/authors&gt;&lt;/contributors&gt;&lt;auth-address&gt;Akdeniz University, Turkey.&lt;/auth-address&gt;&lt;titles&gt;&lt;title&gt;Comparison of lecture and team-based learning in medical ethics education&lt;/title&gt;&lt;secondary-title&gt;Nurs Ethics&lt;/secondary-title&gt;&lt;alt-title&gt;Nursing ethics&lt;/alt-title&gt;&lt;/titles&gt;&lt;periodical&gt;&lt;full-title&gt;Nurs Ethics&lt;/full-title&gt;&lt;abbr-1&gt;Nursing ethics&lt;/abbr-1&gt;&lt;/periodical&gt;&lt;alt-periodical&gt;&lt;full-title&gt;Nurs Ethics&lt;/full-title&gt;&lt;abbr-1&gt;Nursing ethics&lt;/abbr-1&gt;&lt;/alt-periodical&gt;&lt;pages&gt;969733017731916&lt;/pages&gt;&lt;dates&gt;&lt;year&gt;2017&lt;/year&gt;&lt;pub-dates&gt;&lt;date&gt;Jan 01&lt;/date&gt;&lt;/pub-dates&gt;&lt;/dates&gt;&lt;isbn&gt;1477-0989 (Electronic)&amp;#xD;0969-7330 (Linking)&lt;/isbn&gt;&lt;accession-num&gt;28946799&lt;/accession-num&gt;&lt;urls&gt;&lt;related-urls&gt;&lt;url&gt;http://www.ncbi.nlm.nih.gov/pubmed/28946799&lt;/url&gt;&lt;/related-urls&gt;&lt;/urls&gt;&lt;electronic-resource-num&gt;10.1177/0969733017731916&lt;/electronic-resource-num&gt;&lt;/record&gt;&lt;/Cite&gt;&lt;/EndNote&gt;</w:instrText>
      </w:r>
      <w:del w:id="50" w:author="ARG" w:date="2018-03-03T21:38:00Z">
        <w:r w:rsidRPr="00963EA4">
          <w:rPr>
            <w:rFonts w:asciiTheme="majorBidi" w:hAnsiTheme="majorBidi" w:cstheme="majorBidi"/>
            <w:sz w:val="24"/>
            <w:szCs w:val="24"/>
          </w:rPr>
          <w:fldChar w:fldCharType="separate"/>
        </w:r>
      </w:del>
      <w:r w:rsidR="0007277A">
        <w:rPr>
          <w:rFonts w:asciiTheme="majorBidi" w:hAnsiTheme="majorBidi" w:cstheme="majorBidi"/>
          <w:noProof/>
          <w:sz w:val="24"/>
          <w:szCs w:val="24"/>
        </w:rPr>
        <w:t>(11)</w:t>
      </w:r>
      <w:del w:id="51" w:author="ARG" w:date="2018-03-03T21:38:00Z">
        <w:r w:rsidRPr="00963EA4">
          <w:rPr>
            <w:rFonts w:asciiTheme="majorBidi" w:hAnsiTheme="majorBidi" w:cstheme="majorBidi"/>
            <w:sz w:val="24"/>
            <w:szCs w:val="24"/>
          </w:rPr>
          <w:fldChar w:fldCharType="end"/>
        </w:r>
      </w:del>
      <w:r w:rsidRPr="00FD2285">
        <w:rPr>
          <w:rFonts w:asciiTheme="majorBidi" w:hAnsiTheme="majorBidi" w:cstheme="majorBidi"/>
          <w:sz w:val="24"/>
          <w:szCs w:val="24"/>
        </w:rPr>
        <w:t xml:space="preserve"> in Turkey suggested that medical ethics education should be learner-centered and problem-based. They </w:t>
      </w:r>
      <w:del w:id="52" w:author="ARG" w:date="2018-03-03T21:38:00Z">
        <w:r w:rsidRPr="00963EA4">
          <w:rPr>
            <w:rFonts w:asciiTheme="majorBidi" w:hAnsiTheme="majorBidi" w:cstheme="majorBidi"/>
            <w:sz w:val="24"/>
            <w:szCs w:val="24"/>
          </w:rPr>
          <w:delText>recommend</w:delText>
        </w:r>
      </w:del>
      <w:ins w:id="53" w:author="ARG" w:date="2018-03-03T21:38:00Z">
        <w:r w:rsidRPr="00FD2285">
          <w:rPr>
            <w:rFonts w:asciiTheme="majorBidi" w:hAnsiTheme="majorBidi" w:cstheme="majorBidi"/>
            <w:sz w:val="24"/>
            <w:szCs w:val="24"/>
          </w:rPr>
          <w:t>recommended</w:t>
        </w:r>
      </w:ins>
      <w:r w:rsidRPr="00FD2285">
        <w:rPr>
          <w:rFonts w:asciiTheme="majorBidi" w:hAnsiTheme="majorBidi" w:cstheme="majorBidi"/>
          <w:sz w:val="24"/>
          <w:szCs w:val="24"/>
        </w:rPr>
        <w:t xml:space="preserve"> that its aims should be to assist students in deep information processing in order to link new information with existing ideas and experiences. The use of games is an innovative method that </w:t>
      </w:r>
      <w:ins w:id="54" w:author="ARG" w:date="2018-03-03T21:38:00Z">
        <w:r w:rsidRPr="00FD2285">
          <w:rPr>
            <w:rFonts w:asciiTheme="majorBidi" w:hAnsiTheme="majorBidi" w:cstheme="majorBidi"/>
            <w:sz w:val="24"/>
            <w:szCs w:val="24"/>
          </w:rPr>
          <w:t xml:space="preserve">according to the </w:t>
        </w:r>
      </w:ins>
      <w:r w:rsidRPr="00FD2285">
        <w:rPr>
          <w:rFonts w:asciiTheme="majorBidi" w:hAnsiTheme="majorBidi" w:cstheme="majorBidi"/>
          <w:sz w:val="24"/>
          <w:szCs w:val="24"/>
        </w:rPr>
        <w:t xml:space="preserve">researchers </w:t>
      </w:r>
      <w:del w:id="55" w:author="ARG" w:date="2018-03-03T21:38:00Z">
        <w:r w:rsidRPr="00963EA4">
          <w:rPr>
            <w:rFonts w:asciiTheme="majorBidi" w:hAnsiTheme="majorBidi" w:cstheme="majorBidi"/>
            <w:sz w:val="24"/>
            <w:szCs w:val="24"/>
          </w:rPr>
          <w:delText>suggest can</w:delText>
        </w:r>
      </w:del>
      <w:ins w:id="56" w:author="ARG" w:date="2018-03-03T21:38:00Z">
        <w:r w:rsidRPr="00FD2285">
          <w:rPr>
            <w:rFonts w:asciiTheme="majorBidi" w:hAnsiTheme="majorBidi" w:cstheme="majorBidi"/>
            <w:sz w:val="24"/>
            <w:szCs w:val="24"/>
          </w:rPr>
          <w:t>may</w:t>
        </w:r>
      </w:ins>
      <w:r w:rsidRPr="00FD2285">
        <w:rPr>
          <w:rFonts w:asciiTheme="majorBidi" w:hAnsiTheme="majorBidi" w:cstheme="majorBidi"/>
          <w:sz w:val="24"/>
          <w:szCs w:val="24"/>
        </w:rPr>
        <w:t xml:space="preserve"> improve student learning outcomes. The use of games can improve learning, encourage critical thinking</w:t>
      </w:r>
      <w:ins w:id="57" w:author="ARG" w:date="2018-03-03T21:38:00Z">
        <w:r w:rsidRPr="00FD2285">
          <w:rPr>
            <w:rFonts w:asciiTheme="majorBidi" w:hAnsiTheme="majorBidi" w:cstheme="majorBidi"/>
            <w:sz w:val="24"/>
            <w:szCs w:val="24"/>
          </w:rPr>
          <w:t>,</w:t>
        </w:r>
      </w:ins>
      <w:r w:rsidRPr="00FD2285">
        <w:rPr>
          <w:rFonts w:asciiTheme="majorBidi" w:hAnsiTheme="majorBidi" w:cstheme="majorBidi"/>
          <w:sz w:val="24"/>
          <w:szCs w:val="24"/>
        </w:rPr>
        <w:t xml:space="preserve"> and make learning more exciting. In fact, a game can draw on real-life scenarios; however, few studies support this approach </w:t>
      </w:r>
      <w:del w:id="58" w:author="ARG" w:date="2018-03-03T21:38:00Z">
        <w:r w:rsidRPr="00963EA4">
          <w:rPr>
            <w:rFonts w:asciiTheme="majorBidi" w:hAnsiTheme="majorBidi" w:cstheme="majorBidi"/>
            <w:sz w:val="24"/>
            <w:szCs w:val="24"/>
          </w:rPr>
          <w:fldChar w:fldCharType="begin"/>
        </w:r>
      </w:del>
      <w:r w:rsidR="0007277A">
        <w:rPr>
          <w:rFonts w:asciiTheme="majorBidi" w:hAnsiTheme="majorBidi" w:cstheme="majorBidi"/>
          <w:sz w:val="24"/>
          <w:szCs w:val="24"/>
        </w:rPr>
        <w:instrText xml:space="preserve"> ADDIN EN.CITE &lt;EndNote&gt;&lt;Cite&gt;&lt;Author&gt;Royse&lt;/Author&gt;&lt;Year&gt;2007&lt;/Year&gt;&lt;RecNum&gt;10&lt;/RecNum&gt;&lt;DisplayText&gt;(12)&lt;/DisplayText&gt;&lt;record&gt;&lt;rec-number&gt;10&lt;/rec-number&gt;&lt;foreign-keys&gt;&lt;key app="EN" db-id="vxzxp0e0uwarayezs2o5at51t0pd9xt9txaw" timestamp="1511271216"&gt;10&lt;/key&gt;&lt;/foreign-keys&gt;&lt;ref-type name="Journal Article"&gt;17&lt;/ref-type&gt;&lt;contributors&gt;&lt;authors&gt;&lt;author&gt;Royse, Mary A&lt;/author&gt;&lt;author&gt;Newton, Sarah E&lt;/author&gt;&lt;/authors&gt;&lt;/contributors&gt;&lt;titles&gt;&lt;title&gt;How gaming is used as an innovative strategy for nursing education&lt;/title&gt;&lt;secondary-title&gt;Nursing Education Perspectives&lt;/secondary-title&gt;&lt;/titles&gt;&lt;periodical&gt;&lt;full-title&gt;Nursing Education Perspectives&lt;/full-title&gt;&lt;/periodical&gt;&lt;pages&gt;263-267&lt;/pages&gt;&lt;volume&gt;28&lt;/volume&gt;&lt;number&gt;5&lt;/number&gt;&lt;dates&gt;&lt;year&gt;2007&lt;/year&gt;&lt;/dates&gt;&lt;isbn&gt;1536-5026&lt;/isbn&gt;&lt;urls&gt;&lt;/urls&gt;&lt;/record&gt;&lt;/Cite&gt;&lt;/EndNote&gt;</w:instrText>
      </w:r>
      <w:del w:id="59" w:author="ARG" w:date="2018-03-03T21:38:00Z">
        <w:r w:rsidRPr="00963EA4">
          <w:rPr>
            <w:rFonts w:asciiTheme="majorBidi" w:hAnsiTheme="majorBidi" w:cstheme="majorBidi"/>
            <w:sz w:val="24"/>
            <w:szCs w:val="24"/>
          </w:rPr>
          <w:fldChar w:fldCharType="separate"/>
        </w:r>
      </w:del>
      <w:r w:rsidR="0007277A">
        <w:rPr>
          <w:rFonts w:asciiTheme="majorBidi" w:hAnsiTheme="majorBidi" w:cstheme="majorBidi"/>
          <w:noProof/>
          <w:sz w:val="24"/>
          <w:szCs w:val="24"/>
        </w:rPr>
        <w:t>(12)</w:t>
      </w:r>
      <w:del w:id="60" w:author="ARG" w:date="2018-03-03T21:38:00Z">
        <w:r w:rsidRPr="00963EA4">
          <w:rPr>
            <w:rFonts w:asciiTheme="majorBidi" w:hAnsiTheme="majorBidi" w:cstheme="majorBidi"/>
            <w:sz w:val="24"/>
            <w:szCs w:val="24"/>
          </w:rPr>
          <w:fldChar w:fldCharType="end"/>
        </w:r>
      </w:del>
      <w:r w:rsidR="0047599B">
        <w:rPr>
          <w:rFonts w:asciiTheme="majorBidi" w:hAnsiTheme="majorBidi" w:cstheme="majorBidi"/>
          <w:sz w:val="24"/>
          <w:szCs w:val="24"/>
        </w:rPr>
        <w:t>.</w:t>
      </w:r>
      <w:r w:rsidRPr="00FD2285">
        <w:rPr>
          <w:rFonts w:asciiTheme="majorBidi" w:hAnsiTheme="majorBidi" w:cstheme="majorBidi"/>
          <w:sz w:val="24"/>
          <w:szCs w:val="24"/>
        </w:rPr>
        <w:t xml:space="preserve"> Games are not only fun, but also provide an effective educational strategy to enhance learning by provoking student interest and participation in learning. The combination of a game with lectures </w:t>
      </w:r>
      <w:del w:id="61" w:author="ARG" w:date="2018-03-03T21:38:00Z">
        <w:r w:rsidRPr="00963EA4">
          <w:rPr>
            <w:rFonts w:asciiTheme="majorBidi" w:hAnsiTheme="majorBidi" w:cstheme="majorBidi"/>
            <w:sz w:val="24"/>
            <w:szCs w:val="24"/>
          </w:rPr>
          <w:delText xml:space="preserve">helps create an organized educational environment and promotes student knowledge. This approach is more effective than the lecture method alone. White and </w:delText>
        </w:r>
        <w:r>
          <w:rPr>
            <w:rFonts w:asciiTheme="majorBidi" w:hAnsiTheme="majorBidi" w:cstheme="majorBidi"/>
            <w:sz w:val="24"/>
            <w:szCs w:val="24"/>
          </w:rPr>
          <w:delText xml:space="preserve">Davis </w:delText>
        </w:r>
      </w:del>
      <w:ins w:id="62" w:author="ARG" w:date="2018-03-03T21:38:00Z">
        <w:r w:rsidRPr="00FD2285">
          <w:rPr>
            <w:rFonts w:asciiTheme="majorBidi" w:hAnsiTheme="majorBidi" w:cstheme="majorBidi"/>
            <w:sz w:val="24"/>
            <w:szCs w:val="24"/>
          </w:rPr>
          <w:t>may help create an organized educational environment and promote student’s knowledge. This approach is more effective than the use of lecture method alone</w:t>
        </w:r>
      </w:ins>
      <w:r w:rsidR="005313C1">
        <w:rPr>
          <w:rFonts w:asciiTheme="majorBidi" w:hAnsiTheme="majorBidi" w:cstheme="majorBidi"/>
          <w:sz w:val="24"/>
          <w:szCs w:val="24"/>
        </w:rPr>
        <w:t>.</w:t>
      </w:r>
      <w:r w:rsidR="0007277A">
        <w:rPr>
          <w:rFonts w:asciiTheme="majorBidi" w:hAnsiTheme="majorBidi" w:cstheme="majorBidi"/>
          <w:sz w:val="24"/>
          <w:szCs w:val="24"/>
        </w:rPr>
        <w:fldChar w:fldCharType="begin"/>
      </w:r>
      <w:r w:rsidR="0007277A">
        <w:rPr>
          <w:rFonts w:asciiTheme="majorBidi" w:hAnsiTheme="majorBidi" w:cstheme="majorBidi"/>
          <w:sz w:val="24"/>
          <w:szCs w:val="24"/>
        </w:rPr>
        <w:instrText xml:space="preserve"> ADDIN EN.CITE &lt;EndNote&gt;&lt;Cite&gt;&lt;Author&gt;Xu&lt;/Author&gt;&lt;Year&gt;2016&lt;/Year&gt;&lt;RecNum&gt;11&lt;/RecNum&gt;&lt;DisplayText&gt;(13)&lt;/DisplayText&gt;&lt;record&gt;&lt;rec-number&gt;11&lt;/rec-number&gt;&lt;foreign-keys&gt;&lt;key app="EN" db-id="vxzxp0e0uwarayezs2o5at51t0pd9xt9txaw" timestamp="1511271324"&gt;11&lt;/key&gt;&lt;/foreign-keys&gt;&lt;ref-type name="Journal Article"&gt;17&lt;/ref-type&gt;&lt;contributors&gt;&lt;authors&gt;&lt;author&gt;Xu, Jie-hui&lt;/author&gt;&lt;/authors&gt;&lt;/contributors&gt;&lt;titles&gt;&lt;title&gt;Toolbox of teaching strategies in nurse education&lt;/title&gt;&lt;secondary-title&gt;Chinese Nursing Research&lt;/secondary-title&gt;&lt;/titles&gt;&lt;periodical&gt;&lt;full-title&gt;Chinese Nursing Research&lt;/full-title&gt;&lt;/periodical&gt;&lt;pages&gt;54-57&lt;/pages&gt;&lt;volume&gt;3&lt;/volume&gt;&lt;number&gt;2&lt;/number&gt;&lt;dates&gt;&lt;year&gt;2016&lt;/year&gt;&lt;/dates&gt;&lt;isbn&gt;2095-7718&lt;/isbn&gt;&lt;urls&gt;&lt;/urls&gt;&lt;/record&gt;&lt;/Cite&gt;&lt;Cite&gt;&lt;Author&gt;Xu&lt;/Author&gt;&lt;Year&gt;2016&lt;/Year&gt;&lt;RecNum&gt;11&lt;/RecNum&gt;&lt;record&gt;&lt;rec-number&gt;11&lt;/rec-number&gt;&lt;foreign-keys&gt;&lt;key app="EN" db-id="vxzxp0e0uwarayezs2o5at51t0pd9xt9txaw" timestamp="1511271324"&gt;11&lt;/key&gt;&lt;/foreign-keys&gt;&lt;ref-type name="Journal Article"&gt;17&lt;/ref-type&gt;&lt;contributors&gt;&lt;authors&gt;&lt;author&gt;Xu, Jie-hui&lt;/author&gt;&lt;/authors&gt;&lt;/contributors&gt;&lt;titles&gt;&lt;title&gt;Toolbox of teaching strategies in nurse education&lt;/title&gt;&lt;secondary-title&gt;Chinese Nursing Research&lt;/secondary-title&gt;&lt;/titles&gt;&lt;periodical&gt;&lt;full-title&gt;Chinese Nursing Research&lt;/full-title&gt;&lt;/periodical&gt;&lt;pages&gt;54-57&lt;/pages&gt;&lt;volume&gt;3&lt;/volume&gt;&lt;number&gt;2&lt;/number&gt;&lt;dates&gt;&lt;year&gt;2016&lt;/year&gt;&lt;/dates&gt;&lt;isbn&gt;2095-7718&lt;/isbn&gt;&lt;urls&gt;&lt;/urls&gt;&lt;/record&gt;&lt;/Cite&gt;&lt;/EndNote&gt;</w:instrText>
      </w:r>
      <w:r w:rsidR="0007277A">
        <w:rPr>
          <w:rFonts w:asciiTheme="majorBidi" w:hAnsiTheme="majorBidi" w:cstheme="majorBidi"/>
          <w:sz w:val="24"/>
          <w:szCs w:val="24"/>
        </w:rPr>
        <w:fldChar w:fldCharType="separate"/>
      </w:r>
      <w:r w:rsidR="0007277A">
        <w:rPr>
          <w:rFonts w:asciiTheme="majorBidi" w:hAnsiTheme="majorBidi" w:cstheme="majorBidi"/>
          <w:noProof/>
          <w:sz w:val="24"/>
          <w:szCs w:val="24"/>
        </w:rPr>
        <w:t>(13)</w:t>
      </w:r>
      <w:r w:rsidR="0007277A">
        <w:rPr>
          <w:rFonts w:asciiTheme="majorBidi" w:hAnsiTheme="majorBidi" w:cstheme="majorBidi"/>
          <w:sz w:val="24"/>
          <w:szCs w:val="24"/>
        </w:rPr>
        <w:fldChar w:fldCharType="end"/>
      </w:r>
      <w:ins w:id="63" w:author="ARG" w:date="2018-03-03T21:38:00Z">
        <w:r w:rsidRPr="00FD2285">
          <w:rPr>
            <w:rFonts w:asciiTheme="majorBidi" w:hAnsiTheme="majorBidi" w:cstheme="majorBidi"/>
            <w:sz w:val="24"/>
            <w:szCs w:val="24"/>
          </w:rPr>
          <w:t xml:space="preserve"> White and Davis </w:t>
        </w:r>
      </w:ins>
      <w:r w:rsidR="0007277A">
        <w:rPr>
          <w:rFonts w:asciiTheme="majorBidi" w:hAnsiTheme="majorBidi" w:cstheme="majorBidi"/>
          <w:sz w:val="24"/>
          <w:szCs w:val="24"/>
        </w:rPr>
        <w:fldChar w:fldCharType="begin"/>
      </w:r>
      <w:r w:rsidR="0007277A">
        <w:rPr>
          <w:rFonts w:asciiTheme="majorBidi" w:hAnsiTheme="majorBidi" w:cstheme="majorBidi"/>
          <w:sz w:val="24"/>
          <w:szCs w:val="24"/>
        </w:rPr>
        <w:instrText xml:space="preserve"> ADDIN EN.CITE &lt;EndNote&gt;&lt;Cite&gt;&lt;Author&gt;White&lt;/Author&gt;&lt;Year&gt;1987&lt;/Year&gt;&lt;RecNum&gt;12&lt;/RecNum&gt;&lt;DisplayText&gt;(14)&lt;/DisplayText&gt;&lt;record&gt;&lt;rec-number&gt;12&lt;/rec-number&gt;&lt;foreign-keys&gt;&lt;key app="EN" db-id="vxzxp0e0uwarayezs2o5at51t0pd9xt9txaw" timestamp="1511271427"&gt;12&lt;/key&gt;&lt;/foreign-keys&gt;&lt;ref-type name="Journal Article"&gt;17&lt;/ref-type&gt;&lt;contributors&gt;&lt;authors&gt;&lt;author&gt;White, Gladys B&lt;/author&gt;&lt;author&gt;Davis, Anne J&lt;/author&gt;&lt;/authors&gt;&lt;/contributors&gt;&lt;titles&gt;&lt;title&gt;Teaching ethics using games&lt;/title&gt;&lt;secondary-title&gt;Journal of advanced nursing&lt;/secondary-title&gt;&lt;/titles&gt;&lt;periodical&gt;&lt;full-title&gt;Journal of advanced nursing&lt;/full-title&gt;&lt;/periodical&gt;&lt;pages&gt;621-624&lt;/pages&gt;&lt;volume&gt;12&lt;/volume&gt;&lt;number&gt;6&lt;/number&gt;&lt;dates&gt;&lt;year&gt;1987&lt;/year&gt;&lt;/dates&gt;&lt;urls&gt;&lt;/urls&gt;&lt;/record&gt;&lt;/Cite&gt;&lt;/EndNote&gt;</w:instrText>
      </w:r>
      <w:r w:rsidR="0007277A">
        <w:rPr>
          <w:rFonts w:asciiTheme="majorBidi" w:hAnsiTheme="majorBidi" w:cstheme="majorBidi"/>
          <w:sz w:val="24"/>
          <w:szCs w:val="24"/>
        </w:rPr>
        <w:fldChar w:fldCharType="separate"/>
      </w:r>
      <w:r w:rsidR="0007277A">
        <w:rPr>
          <w:rFonts w:asciiTheme="majorBidi" w:hAnsiTheme="majorBidi" w:cstheme="majorBidi"/>
          <w:noProof/>
          <w:sz w:val="24"/>
          <w:szCs w:val="24"/>
        </w:rPr>
        <w:t>(14)</w:t>
      </w:r>
      <w:r w:rsidR="0007277A">
        <w:rPr>
          <w:rFonts w:asciiTheme="majorBidi" w:hAnsiTheme="majorBidi" w:cstheme="majorBidi"/>
          <w:sz w:val="24"/>
          <w:szCs w:val="24"/>
        </w:rPr>
        <w:fldChar w:fldCharType="end"/>
      </w:r>
      <w:r w:rsidR="0007277A">
        <w:rPr>
          <w:rFonts w:asciiTheme="majorBidi" w:hAnsiTheme="majorBidi" w:cstheme="majorBidi"/>
          <w:sz w:val="24"/>
          <w:szCs w:val="24"/>
        </w:rPr>
        <w:t xml:space="preserve"> </w:t>
      </w:r>
      <w:r w:rsidRPr="00FD2285">
        <w:rPr>
          <w:rFonts w:asciiTheme="majorBidi" w:hAnsiTheme="majorBidi" w:cstheme="majorBidi"/>
          <w:sz w:val="24"/>
          <w:szCs w:val="24"/>
        </w:rPr>
        <w:t xml:space="preserve">introduced a game entitled "Rights: Helter Skelter" for first year students that focuses on ethics and nursing. This game enables students to analyze moral difficulties and endure uncertainty in ethical issues. Some contradictions exist in the use of the game for student ethics, but the games are activities in which players compete on the basis of rules and to create new and innovative strategies for learning </w:t>
      </w:r>
      <w:del w:id="64" w:author="ARG" w:date="2018-03-03T21:38:00Z">
        <w:r w:rsidRPr="00963EA4">
          <w:rPr>
            <w:rFonts w:asciiTheme="majorBidi" w:hAnsiTheme="majorBidi" w:cstheme="majorBidi"/>
            <w:sz w:val="24"/>
            <w:szCs w:val="24"/>
          </w:rPr>
          <w:fldChar w:fldCharType="begin"/>
        </w:r>
      </w:del>
      <w:r w:rsidR="0007277A">
        <w:rPr>
          <w:rFonts w:asciiTheme="majorBidi" w:hAnsiTheme="majorBidi" w:cstheme="majorBidi"/>
          <w:sz w:val="24"/>
          <w:szCs w:val="24"/>
        </w:rPr>
        <w:instrText xml:space="preserve"> ADDIN EN.CITE &lt;EndNote&gt;&lt;Cite&gt;&lt;Author&gt;Abigail&lt;/Author&gt;&lt;Year&gt;2014&lt;/Year&gt;&lt;RecNum&gt;13&lt;/RecNum&gt;&lt;DisplayText&gt;(15)&lt;/DisplayText&gt;&lt;record&gt;&lt;rec-number&gt;13&lt;/rec-number&gt;&lt;foreign-keys&gt;&lt;key app="EN" db-id="vxzxp0e0uwarayezs2o5at51t0pd9xt9txaw" timestamp="1511271682"&gt;13&lt;/key&gt;&lt;/foreign-keys&gt;&lt;ref-type name="Journal Article"&gt;17&lt;/ref-type&gt;&lt;contributors&gt;&lt;authors&gt;&lt;author&gt;Abigail, Wendy&lt;/author&gt;&lt;/authors&gt;&lt;/contributors&gt;&lt;titles&gt;&lt;title&gt;Use of Games in Face-to-face Classroom Teaching in Nursing and Midwifery Education&lt;/title&gt;&lt;secondary-title&gt;ergo&lt;/secondary-title&gt;&lt;/titles&gt;&lt;periodical&gt;&lt;full-title&gt;ergo&lt;/full-title&gt;&lt;/periodical&gt;&lt;volume&gt;3&lt;/volume&gt;&lt;number&gt;2&lt;/number&gt;&lt;dates&gt;&lt;year&gt;2014&lt;/year&gt;&lt;/dates&gt;&lt;urls&gt;&lt;/urls&gt;&lt;/record&gt;&lt;/Cite&gt;&lt;/EndNote&gt;</w:instrText>
      </w:r>
      <w:del w:id="65" w:author="ARG" w:date="2018-03-03T21:38:00Z">
        <w:r w:rsidRPr="00963EA4">
          <w:rPr>
            <w:rFonts w:asciiTheme="majorBidi" w:hAnsiTheme="majorBidi" w:cstheme="majorBidi"/>
            <w:sz w:val="24"/>
            <w:szCs w:val="24"/>
          </w:rPr>
          <w:fldChar w:fldCharType="separate"/>
        </w:r>
      </w:del>
      <w:r w:rsidR="0007277A">
        <w:rPr>
          <w:rFonts w:asciiTheme="majorBidi" w:hAnsiTheme="majorBidi" w:cstheme="majorBidi"/>
          <w:noProof/>
          <w:sz w:val="24"/>
          <w:szCs w:val="24"/>
        </w:rPr>
        <w:t>(15)</w:t>
      </w:r>
      <w:del w:id="66" w:author="ARG" w:date="2018-03-03T21:38:00Z">
        <w:r w:rsidRPr="00963EA4">
          <w:rPr>
            <w:rFonts w:asciiTheme="majorBidi" w:hAnsiTheme="majorBidi" w:cstheme="majorBidi"/>
            <w:sz w:val="24"/>
            <w:szCs w:val="24"/>
          </w:rPr>
          <w:fldChar w:fldCharType="end"/>
        </w:r>
      </w:del>
      <w:r w:rsidR="005313C1">
        <w:rPr>
          <w:rFonts w:asciiTheme="majorBidi" w:hAnsiTheme="majorBidi" w:cstheme="majorBidi"/>
          <w:sz w:val="24"/>
          <w:szCs w:val="24"/>
        </w:rPr>
        <w:t>.</w:t>
      </w:r>
      <w:r w:rsidRPr="00FD2285">
        <w:rPr>
          <w:rFonts w:asciiTheme="majorBidi" w:hAnsiTheme="majorBidi" w:cstheme="majorBidi"/>
          <w:sz w:val="24"/>
          <w:szCs w:val="24"/>
        </w:rPr>
        <w:t xml:space="preserve"> Moreover, with developments in science and increasing ethical challenges facing healthcare centers, more and more modern methods such as games can be used to identify and deal with ethical challenges</w:t>
      </w:r>
      <w:del w:id="67" w:author="ARG" w:date="2018-03-03T21:38:00Z">
        <w:r w:rsidRPr="00963EA4">
          <w:rPr>
            <w:rFonts w:asciiTheme="majorBidi" w:hAnsiTheme="majorBidi" w:cstheme="majorBidi"/>
            <w:sz w:val="24"/>
            <w:szCs w:val="24"/>
          </w:rPr>
          <w:fldChar w:fldCharType="begin"/>
        </w:r>
      </w:del>
      <w:r w:rsidR="0007277A">
        <w:rPr>
          <w:rFonts w:asciiTheme="majorBidi" w:hAnsiTheme="majorBidi" w:cstheme="majorBidi"/>
          <w:sz w:val="24"/>
          <w:szCs w:val="24"/>
        </w:rPr>
        <w:instrText xml:space="preserve"> ADDIN EN.CITE &lt;EndNote&gt;&lt;Cite&gt;&lt;Author&gt;Boozaripour&lt;/Author&gt;&lt;Year&gt;2017&lt;/Year&gt;&lt;RecNum&gt;14&lt;/RecNum&gt;&lt;DisplayText&gt;(16)&lt;/DisplayText&gt;&lt;record&gt;&lt;rec-number&gt;14&lt;/rec-number&gt;&lt;foreign-keys&gt;&lt;key app="EN" db-id="vxzxp0e0uwarayezs2o5at51t0pd9xt9txaw" timestamp="1511271779"&gt;14&lt;/key&gt;&lt;/foreign-keys&gt;&lt;ref-type name="Journal Article"&gt;17&lt;/ref-type&gt;&lt;contributors&gt;&lt;authors&gt;&lt;author&gt;Boozaripour, Mahsa&lt;/author&gt;&lt;author&gt;Abbaszadeh, Abbas&lt;/author&gt;&lt;author&gt;Shahriari, Mohsen&lt;/author&gt;&lt;author&gt;Borhani, Fariba&lt;/author&gt;&lt;/authors&gt;&lt;/contributors&gt;&lt;titles&gt;&lt;title&gt;Ethical values in nurse education perceived by students and educators&lt;/title&gt;&lt;secondary-title&gt;Nursing Ethics&lt;/secondary-title&gt;&lt;/titles&gt;&lt;periodical&gt;&lt;full-title&gt;Nurs Ethics&lt;/full-title&gt;&lt;abbr-1&gt;Nursing ethics&lt;/abbr-1&gt;&lt;/periodical&gt;&lt;pages&gt;0969733017707009&lt;/pages&gt;&lt;dates&gt;&lt;year&gt;2017&lt;/year&gt;&lt;/dates&gt;&lt;isbn&gt;0969-7330&lt;/isbn&gt;&lt;urls&gt;&lt;/urls&gt;&lt;/record&gt;&lt;/Cite&gt;&lt;/EndNote&gt;</w:instrText>
      </w:r>
      <w:del w:id="68" w:author="ARG" w:date="2018-03-03T21:38:00Z">
        <w:r w:rsidRPr="00963EA4">
          <w:rPr>
            <w:rFonts w:asciiTheme="majorBidi" w:hAnsiTheme="majorBidi" w:cstheme="majorBidi"/>
            <w:sz w:val="24"/>
            <w:szCs w:val="24"/>
          </w:rPr>
          <w:fldChar w:fldCharType="separate"/>
        </w:r>
      </w:del>
      <w:r w:rsidR="0007277A">
        <w:rPr>
          <w:rFonts w:asciiTheme="majorBidi" w:hAnsiTheme="majorBidi" w:cstheme="majorBidi"/>
          <w:noProof/>
          <w:sz w:val="24"/>
          <w:szCs w:val="24"/>
        </w:rPr>
        <w:t>(16)</w:t>
      </w:r>
      <w:del w:id="69" w:author="ARG" w:date="2018-03-03T21:38:00Z">
        <w:r w:rsidRPr="00963EA4">
          <w:rPr>
            <w:rFonts w:asciiTheme="majorBidi" w:hAnsiTheme="majorBidi" w:cstheme="majorBidi"/>
            <w:sz w:val="24"/>
            <w:szCs w:val="24"/>
          </w:rPr>
          <w:fldChar w:fldCharType="end"/>
        </w:r>
      </w:del>
      <w:r w:rsidR="005313C1">
        <w:rPr>
          <w:rFonts w:asciiTheme="majorBidi" w:hAnsiTheme="majorBidi" w:cstheme="majorBidi"/>
          <w:sz w:val="24"/>
          <w:szCs w:val="24"/>
        </w:rPr>
        <w:t>.</w:t>
      </w:r>
      <w:r w:rsidRPr="00FD2285">
        <w:rPr>
          <w:rFonts w:asciiTheme="majorBidi" w:hAnsiTheme="majorBidi" w:cstheme="majorBidi"/>
          <w:sz w:val="24"/>
          <w:szCs w:val="24"/>
        </w:rPr>
        <w:t xml:space="preserve"> Studies have shown that ethics education is focused on problems of a challenging nature</w:t>
      </w:r>
      <w:del w:id="70" w:author="ARG" w:date="2018-03-03T21:38:00Z">
        <w:r w:rsidRPr="00963EA4">
          <w:rPr>
            <w:rFonts w:asciiTheme="majorBidi" w:hAnsiTheme="majorBidi" w:cstheme="majorBidi"/>
            <w:sz w:val="24"/>
            <w:szCs w:val="24"/>
          </w:rPr>
          <w:delText>, but there is</w:delText>
        </w:r>
      </w:del>
      <w:ins w:id="71" w:author="ARG" w:date="2018-03-03T21:38:00Z">
        <w:r w:rsidRPr="00FD2285">
          <w:rPr>
            <w:rFonts w:asciiTheme="majorBidi" w:hAnsiTheme="majorBidi" w:cstheme="majorBidi"/>
            <w:sz w:val="24"/>
            <w:szCs w:val="24"/>
          </w:rPr>
          <w:t>; nonetheless, up to now</w:t>
        </w:r>
      </w:ins>
      <w:r w:rsidRPr="00FD2285">
        <w:rPr>
          <w:rFonts w:asciiTheme="majorBidi" w:hAnsiTheme="majorBidi" w:cstheme="majorBidi"/>
          <w:sz w:val="24"/>
          <w:szCs w:val="24"/>
        </w:rPr>
        <w:t xml:space="preserve"> no study </w:t>
      </w:r>
      <w:del w:id="72" w:author="ARG" w:date="2018-03-03T21:38:00Z">
        <w:r w:rsidRPr="00963EA4">
          <w:rPr>
            <w:rFonts w:asciiTheme="majorBidi" w:hAnsiTheme="majorBidi" w:cstheme="majorBidi"/>
            <w:sz w:val="24"/>
            <w:szCs w:val="24"/>
          </w:rPr>
          <w:delText xml:space="preserve">of </w:delText>
        </w:r>
      </w:del>
      <w:ins w:id="73" w:author="ARG" w:date="2018-03-03T21:38:00Z">
        <w:r w:rsidRPr="00FD2285">
          <w:rPr>
            <w:rFonts w:asciiTheme="majorBidi" w:hAnsiTheme="majorBidi" w:cstheme="majorBidi"/>
            <w:sz w:val="24"/>
            <w:szCs w:val="24"/>
          </w:rPr>
          <w:t xml:space="preserve">have been conducted on </w:t>
        </w:r>
      </w:ins>
      <w:r w:rsidRPr="00FD2285">
        <w:rPr>
          <w:rFonts w:asciiTheme="majorBidi" w:hAnsiTheme="majorBidi" w:cstheme="majorBidi"/>
          <w:sz w:val="24"/>
          <w:szCs w:val="24"/>
        </w:rPr>
        <w:t xml:space="preserve">problem-solving </w:t>
      </w:r>
      <w:del w:id="74" w:author="ARG" w:date="2018-03-03T21:38:00Z">
        <w:r w:rsidRPr="00963EA4">
          <w:rPr>
            <w:rFonts w:asciiTheme="majorBidi" w:hAnsiTheme="majorBidi" w:cstheme="majorBidi"/>
            <w:sz w:val="24"/>
            <w:szCs w:val="24"/>
          </w:rPr>
          <w:delText>of</w:delText>
        </w:r>
      </w:del>
      <w:ins w:id="75" w:author="ARG" w:date="2018-03-03T21:38:00Z">
        <w:r w:rsidRPr="00FD2285">
          <w:rPr>
            <w:rFonts w:asciiTheme="majorBidi" w:hAnsiTheme="majorBidi" w:cstheme="majorBidi"/>
            <w:sz w:val="24"/>
            <w:szCs w:val="24"/>
          </w:rPr>
          <w:t>in</w:t>
        </w:r>
      </w:ins>
      <w:r w:rsidRPr="00FD2285">
        <w:rPr>
          <w:rFonts w:asciiTheme="majorBidi" w:hAnsiTheme="majorBidi" w:cstheme="majorBidi"/>
          <w:sz w:val="24"/>
          <w:szCs w:val="24"/>
        </w:rPr>
        <w:t xml:space="preserve"> ethical challenges. </w:t>
      </w:r>
      <w:del w:id="76" w:author="ARG" w:date="2018-03-03T21:38:00Z">
        <w:r w:rsidRPr="00963EA4">
          <w:rPr>
            <w:rFonts w:asciiTheme="majorBidi" w:hAnsiTheme="majorBidi" w:cstheme="majorBidi"/>
            <w:sz w:val="24"/>
            <w:szCs w:val="24"/>
          </w:rPr>
          <w:delText xml:space="preserve">The </w:delText>
        </w:r>
      </w:del>
      <w:ins w:id="77" w:author="ARG" w:date="2018-03-03T21:38:00Z">
        <w:r w:rsidRPr="00FD2285">
          <w:rPr>
            <w:rFonts w:asciiTheme="majorBidi" w:hAnsiTheme="majorBidi" w:cstheme="majorBidi"/>
            <w:sz w:val="24"/>
            <w:szCs w:val="24"/>
          </w:rPr>
          <w:t xml:space="preserve">Therefore, the </w:t>
        </w:r>
      </w:ins>
      <w:r w:rsidRPr="00FD2285">
        <w:rPr>
          <w:rFonts w:asciiTheme="majorBidi" w:hAnsiTheme="majorBidi" w:cstheme="majorBidi"/>
          <w:sz w:val="24"/>
          <w:szCs w:val="24"/>
        </w:rPr>
        <w:t>purpose of the current study was to determine</w:t>
      </w:r>
      <w:r w:rsidRPr="00FD2285">
        <w:rPr>
          <w:rFonts w:asciiTheme="majorBidi" w:hAnsiTheme="majorBidi" w:cstheme="majorBidi"/>
          <w:color w:val="FF0000"/>
          <w:sz w:val="24"/>
          <w:szCs w:val="24"/>
        </w:rPr>
        <w:t xml:space="preserve"> </w:t>
      </w:r>
      <w:ins w:id="78" w:author="ARG" w:date="2018-03-03T21:38:00Z">
        <w:r w:rsidRPr="00FD2285">
          <w:rPr>
            <w:rFonts w:asciiTheme="majorBidi" w:hAnsiTheme="majorBidi" w:cstheme="majorBidi"/>
            <w:color w:val="FF0000"/>
            <w:sz w:val="24"/>
            <w:szCs w:val="24"/>
          </w:rPr>
          <w:t xml:space="preserve">the </w:t>
        </w:r>
      </w:ins>
      <w:r w:rsidR="00CD7E77" w:rsidRPr="00FD2285">
        <w:rPr>
          <w:rFonts w:asciiTheme="majorBidi" w:hAnsiTheme="majorBidi" w:cstheme="majorBidi"/>
          <w:color w:val="FF0000"/>
          <w:sz w:val="24"/>
          <w:szCs w:val="24"/>
        </w:rPr>
        <w:t xml:space="preserve">Impact of teaching ethics </w:t>
      </w:r>
      <w:del w:id="79" w:author="ARG" w:date="2018-03-03T21:38:00Z">
        <w:r w:rsidR="00CD7E77" w:rsidRPr="0083088A">
          <w:rPr>
            <w:rFonts w:asciiTheme="majorBidi" w:hAnsiTheme="majorBidi" w:cstheme="majorBidi"/>
            <w:color w:val="FF0000"/>
            <w:sz w:val="24"/>
            <w:szCs w:val="24"/>
          </w:rPr>
          <w:delText>through</w:delText>
        </w:r>
      </w:del>
      <w:ins w:id="80" w:author="ARG" w:date="2018-03-03T21:38:00Z">
        <w:r w:rsidR="00CD7E77" w:rsidRPr="00FD2285">
          <w:rPr>
            <w:rFonts w:asciiTheme="majorBidi" w:hAnsiTheme="majorBidi" w:cstheme="majorBidi"/>
            <w:color w:val="FF0000"/>
            <w:sz w:val="24"/>
            <w:szCs w:val="24"/>
          </w:rPr>
          <w:t>using</w:t>
        </w:r>
      </w:ins>
      <w:r w:rsidR="00CD7E77" w:rsidRPr="00FD2285">
        <w:rPr>
          <w:rFonts w:asciiTheme="majorBidi" w:hAnsiTheme="majorBidi" w:cstheme="majorBidi"/>
          <w:color w:val="FF0000"/>
          <w:sz w:val="24"/>
          <w:szCs w:val="24"/>
        </w:rPr>
        <w:t xml:space="preserve"> games on </w:t>
      </w:r>
      <w:ins w:id="81" w:author="ARG" w:date="2018-03-03T21:38:00Z">
        <w:r w:rsidR="00CD7E77" w:rsidRPr="00FD2285">
          <w:rPr>
            <w:rFonts w:asciiTheme="majorBidi" w:hAnsiTheme="majorBidi" w:cstheme="majorBidi"/>
            <w:color w:val="FF0000"/>
            <w:sz w:val="24"/>
            <w:szCs w:val="24"/>
          </w:rPr>
          <w:t xml:space="preserve">Iranian nursing student’s </w:t>
        </w:r>
      </w:ins>
      <w:r w:rsidR="00CD7E77" w:rsidRPr="00FD2285">
        <w:rPr>
          <w:rFonts w:asciiTheme="majorBidi" w:hAnsiTheme="majorBidi" w:cstheme="majorBidi"/>
          <w:color w:val="FF0000"/>
          <w:sz w:val="24"/>
          <w:szCs w:val="24"/>
        </w:rPr>
        <w:t>moral sensitivity</w:t>
      </w:r>
      <w:r w:rsidR="00CD7E77">
        <w:rPr>
          <w:rFonts w:asciiTheme="majorBidi" w:hAnsiTheme="majorBidi" w:cstheme="majorBidi"/>
          <w:sz w:val="24"/>
          <w:szCs w:val="24"/>
        </w:rPr>
        <w:t>.</w:t>
      </w:r>
    </w:p>
    <w:p w:rsidR="00CD7E77" w:rsidRPr="00FD2285" w:rsidRDefault="00CD7E77" w:rsidP="00CD7E77">
      <w:pPr>
        <w:spacing w:line="360" w:lineRule="auto"/>
        <w:jc w:val="lowKashida"/>
        <w:rPr>
          <w:rFonts w:asciiTheme="majorBidi" w:hAnsiTheme="majorBidi" w:cstheme="majorBidi"/>
          <w:sz w:val="24"/>
          <w:szCs w:val="24"/>
        </w:rPr>
      </w:pPr>
    </w:p>
    <w:p w:rsidR="00040919" w:rsidRPr="00C61369" w:rsidRDefault="00040919" w:rsidP="00040919">
      <w:pPr>
        <w:spacing w:line="480" w:lineRule="auto"/>
        <w:jc w:val="lowKashida"/>
        <w:rPr>
          <w:del w:id="82" w:author="ARG" w:date="2018-03-03T21:38:00Z"/>
          <w:rFonts w:asciiTheme="majorBidi" w:hAnsiTheme="majorBidi" w:cstheme="majorBidi"/>
          <w:b/>
          <w:bCs/>
          <w:sz w:val="24"/>
          <w:szCs w:val="24"/>
        </w:rPr>
      </w:pPr>
      <w:del w:id="83" w:author="ARG" w:date="2018-03-03T21:38:00Z">
        <w:r w:rsidRPr="00C61369">
          <w:rPr>
            <w:rFonts w:asciiTheme="majorBidi" w:hAnsiTheme="majorBidi" w:cstheme="majorBidi"/>
            <w:b/>
            <w:bCs/>
            <w:sz w:val="24"/>
            <w:szCs w:val="24"/>
          </w:rPr>
          <w:lastRenderedPageBreak/>
          <w:delText>Method</w:delText>
        </w:r>
      </w:del>
    </w:p>
    <w:p w:rsidR="00040919" w:rsidRPr="00FD2285" w:rsidRDefault="00040919" w:rsidP="00040919">
      <w:pPr>
        <w:spacing w:line="360" w:lineRule="auto"/>
        <w:jc w:val="lowKashida"/>
        <w:rPr>
          <w:ins w:id="84" w:author="ARG" w:date="2018-03-03T21:38:00Z"/>
          <w:rFonts w:asciiTheme="majorBidi" w:hAnsiTheme="majorBidi" w:cstheme="majorBidi"/>
          <w:b/>
          <w:bCs/>
          <w:sz w:val="24"/>
          <w:szCs w:val="24"/>
        </w:rPr>
      </w:pPr>
      <w:ins w:id="85" w:author="ARG" w:date="2018-03-03T21:38:00Z">
        <w:r w:rsidRPr="00FD2285">
          <w:rPr>
            <w:rFonts w:asciiTheme="majorBidi" w:hAnsiTheme="majorBidi" w:cstheme="majorBidi"/>
            <w:b/>
            <w:bCs/>
            <w:sz w:val="24"/>
            <w:szCs w:val="24"/>
          </w:rPr>
          <w:t>Method</w:t>
        </w:r>
        <w:r>
          <w:rPr>
            <w:rFonts w:asciiTheme="majorBidi" w:hAnsiTheme="majorBidi" w:cstheme="majorBidi"/>
            <w:b/>
            <w:bCs/>
            <w:sz w:val="24"/>
            <w:szCs w:val="24"/>
          </w:rPr>
          <w:t>s</w:t>
        </w:r>
      </w:ins>
    </w:p>
    <w:p w:rsidR="00040919" w:rsidRPr="00FD2285" w:rsidRDefault="00040919" w:rsidP="00040919">
      <w:pPr>
        <w:spacing w:after="0" w:line="360" w:lineRule="auto"/>
        <w:jc w:val="lowKashida"/>
        <w:rPr>
          <w:rFonts w:asciiTheme="majorBidi" w:hAnsiTheme="majorBidi" w:cstheme="majorBidi"/>
          <w:sz w:val="24"/>
          <w:szCs w:val="24"/>
        </w:rPr>
      </w:pPr>
      <w:r w:rsidRPr="00FD2285">
        <w:rPr>
          <w:rFonts w:asciiTheme="majorBidi" w:hAnsiTheme="majorBidi" w:cstheme="majorBidi"/>
          <w:b/>
          <w:bCs/>
          <w:sz w:val="24"/>
          <w:szCs w:val="24"/>
        </w:rPr>
        <w:t>Design and subjects</w:t>
      </w:r>
      <w:r w:rsidRPr="00FD2285">
        <w:rPr>
          <w:rFonts w:asciiTheme="majorBidi" w:hAnsiTheme="majorBidi" w:cstheme="majorBidi"/>
          <w:sz w:val="24"/>
          <w:szCs w:val="24"/>
        </w:rPr>
        <w:t xml:space="preserve"> </w:t>
      </w:r>
    </w:p>
    <w:p w:rsidR="00040919" w:rsidRDefault="00040919" w:rsidP="00040919">
      <w:pPr>
        <w:spacing w:line="360" w:lineRule="auto"/>
        <w:jc w:val="lowKashida"/>
        <w:rPr>
          <w:rStyle w:val="Emphasis"/>
          <w:rFonts w:asciiTheme="majorBidi" w:hAnsiTheme="majorBidi" w:cstheme="majorBidi"/>
          <w:i w:val="0"/>
          <w:iCs w:val="0"/>
          <w:color w:val="FF0000"/>
          <w:sz w:val="24"/>
          <w:szCs w:val="24"/>
        </w:rPr>
      </w:pPr>
      <w:r w:rsidRPr="00FD2285">
        <w:rPr>
          <w:rFonts w:asciiTheme="majorBidi" w:hAnsiTheme="majorBidi" w:cstheme="majorBidi"/>
          <w:sz w:val="24"/>
          <w:szCs w:val="24"/>
        </w:rPr>
        <w:t xml:space="preserve">This quasi-experimental study was carried out </w:t>
      </w:r>
      <w:del w:id="86" w:author="ARG" w:date="2018-03-03T21:38:00Z">
        <w:r w:rsidRPr="00C61369">
          <w:rPr>
            <w:rFonts w:asciiTheme="majorBidi" w:hAnsiTheme="majorBidi" w:cstheme="majorBidi"/>
            <w:sz w:val="24"/>
            <w:szCs w:val="24"/>
          </w:rPr>
          <w:delText>in the form of</w:delText>
        </w:r>
      </w:del>
      <w:ins w:id="87" w:author="ARG" w:date="2018-03-03T21:38:00Z">
        <w:r w:rsidRPr="00FD2285">
          <w:rPr>
            <w:rFonts w:asciiTheme="majorBidi" w:hAnsiTheme="majorBidi" w:cstheme="majorBidi"/>
            <w:sz w:val="24"/>
            <w:szCs w:val="24"/>
          </w:rPr>
          <w:t>as</w:t>
        </w:r>
      </w:ins>
      <w:r w:rsidRPr="00FD2285">
        <w:rPr>
          <w:rFonts w:asciiTheme="majorBidi" w:hAnsiTheme="majorBidi" w:cstheme="majorBidi"/>
          <w:sz w:val="24"/>
          <w:szCs w:val="24"/>
        </w:rPr>
        <w:t xml:space="preserve"> one</w:t>
      </w:r>
      <w:del w:id="88" w:author="ARG" w:date="2018-03-03T21:38:00Z">
        <w:r w:rsidRPr="00C61369">
          <w:rPr>
            <w:rFonts w:asciiTheme="majorBidi" w:hAnsiTheme="majorBidi" w:cstheme="majorBidi"/>
            <w:sz w:val="24"/>
            <w:szCs w:val="24"/>
          </w:rPr>
          <w:delText xml:space="preserve"> </w:delText>
        </w:r>
      </w:del>
      <w:ins w:id="89" w:author="ARG" w:date="2018-03-03T21:38:00Z">
        <w:r w:rsidRPr="00FD2285">
          <w:rPr>
            <w:rFonts w:asciiTheme="majorBidi" w:hAnsiTheme="majorBidi" w:cstheme="majorBidi"/>
            <w:sz w:val="24"/>
            <w:szCs w:val="24"/>
          </w:rPr>
          <w:t>-</w:t>
        </w:r>
      </w:ins>
      <w:r w:rsidRPr="00FD2285">
        <w:rPr>
          <w:rFonts w:asciiTheme="majorBidi" w:hAnsiTheme="majorBidi" w:cstheme="majorBidi"/>
          <w:sz w:val="24"/>
          <w:szCs w:val="24"/>
        </w:rPr>
        <w:t xml:space="preserve">group </w:t>
      </w:r>
      <w:del w:id="90" w:author="ARG" w:date="2018-03-03T21:38:00Z">
        <w:r w:rsidRPr="00C61369">
          <w:rPr>
            <w:rFonts w:asciiTheme="majorBidi" w:hAnsiTheme="majorBidi" w:cstheme="majorBidi"/>
            <w:sz w:val="24"/>
            <w:szCs w:val="24"/>
          </w:rPr>
          <w:delText>with a pre-test and post-test.</w:delText>
        </w:r>
      </w:del>
      <w:ins w:id="91" w:author="ARG" w:date="2018-03-03T21:38:00Z">
        <w:r w:rsidRPr="00FD2285">
          <w:rPr>
            <w:rFonts w:asciiTheme="majorBidi" w:hAnsiTheme="majorBidi" w:cstheme="majorBidi"/>
            <w:sz w:val="24"/>
            <w:szCs w:val="24"/>
          </w:rPr>
          <w:t>pretest–posttest.</w:t>
        </w:r>
      </w:ins>
      <w:r w:rsidRPr="00FD2285">
        <w:rPr>
          <w:rFonts w:asciiTheme="majorBidi" w:hAnsiTheme="majorBidi" w:cstheme="majorBidi"/>
          <w:sz w:val="24"/>
          <w:szCs w:val="24"/>
        </w:rPr>
        <w:t xml:space="preserve"> The </w:t>
      </w:r>
      <w:del w:id="92" w:author="ARG" w:date="2018-03-03T21:38:00Z">
        <w:r w:rsidRPr="00C61369">
          <w:rPr>
            <w:rFonts w:asciiTheme="majorBidi" w:hAnsiTheme="majorBidi" w:cstheme="majorBidi"/>
            <w:sz w:val="24"/>
            <w:szCs w:val="24"/>
          </w:rPr>
          <w:delText>statistical population was</w:delText>
        </w:r>
      </w:del>
      <w:ins w:id="93" w:author="ARG" w:date="2018-03-03T21:38:00Z">
        <w:r w:rsidRPr="00FD2285">
          <w:rPr>
            <w:rFonts w:asciiTheme="majorBidi" w:hAnsiTheme="majorBidi" w:cstheme="majorBidi"/>
            <w:sz w:val="24"/>
            <w:szCs w:val="24"/>
          </w:rPr>
          <w:t>participants in</w:t>
        </w:r>
      </w:ins>
      <w:r w:rsidRPr="00FD2285">
        <w:rPr>
          <w:rFonts w:asciiTheme="majorBidi" w:hAnsiTheme="majorBidi" w:cstheme="majorBidi"/>
          <w:sz w:val="24"/>
          <w:szCs w:val="24"/>
        </w:rPr>
        <w:t xml:space="preserve"> the</w:t>
      </w:r>
      <w:ins w:id="94" w:author="ARG" w:date="2018-03-03T21:38:00Z">
        <w:r w:rsidRPr="00FD2285">
          <w:rPr>
            <w:rFonts w:asciiTheme="majorBidi" w:hAnsiTheme="majorBidi" w:cstheme="majorBidi"/>
            <w:sz w:val="24"/>
            <w:szCs w:val="24"/>
          </w:rPr>
          <w:t xml:space="preserve"> study were</w:t>
        </w:r>
      </w:ins>
      <w:r w:rsidRPr="00FD2285">
        <w:rPr>
          <w:rFonts w:asciiTheme="majorBidi" w:hAnsiTheme="majorBidi" w:cstheme="majorBidi"/>
          <w:sz w:val="24"/>
          <w:szCs w:val="24"/>
        </w:rPr>
        <w:t xml:space="preserve"> students of</w:t>
      </w:r>
      <w:del w:id="95" w:author="ARG" w:date="2018-03-03T21:38:00Z">
        <w:r w:rsidRPr="00C61369">
          <w:rPr>
            <w:rFonts w:asciiTheme="majorBidi" w:hAnsiTheme="majorBidi" w:cstheme="majorBidi"/>
            <w:sz w:val="24"/>
            <w:szCs w:val="24"/>
          </w:rPr>
          <w:delText xml:space="preserve"> the</w:delText>
        </w:r>
      </w:del>
      <w:r w:rsidRPr="00FD2285">
        <w:rPr>
          <w:rFonts w:asciiTheme="majorBidi" w:hAnsiTheme="majorBidi" w:cstheme="majorBidi"/>
          <w:sz w:val="24"/>
          <w:szCs w:val="24"/>
        </w:rPr>
        <w:t xml:space="preserve"> Malayer nursing faculty in western Iran. After obtaining authorization from the Malayer Nursing Faculty, 30 nursing students in their fourth semester of nursing school were selected through </w:t>
      </w:r>
      <w:del w:id="96" w:author="ARG" w:date="2018-03-03T21:38:00Z">
        <w:r w:rsidRPr="00C61369">
          <w:rPr>
            <w:rFonts w:asciiTheme="majorBidi" w:hAnsiTheme="majorBidi" w:cstheme="majorBidi"/>
            <w:sz w:val="24"/>
            <w:szCs w:val="24"/>
          </w:rPr>
          <w:delText>non-probabilistic</w:delText>
        </w:r>
      </w:del>
      <w:ins w:id="97" w:author="ARG" w:date="2018-03-03T21:38:00Z">
        <w:r w:rsidRPr="00FD2285">
          <w:rPr>
            <w:rFonts w:asciiTheme="majorBidi" w:hAnsiTheme="majorBidi" w:cstheme="majorBidi"/>
            <w:sz w:val="24"/>
            <w:szCs w:val="24"/>
          </w:rPr>
          <w:t>Non-probability</w:t>
        </w:r>
      </w:ins>
      <w:r w:rsidRPr="00FD2285">
        <w:rPr>
          <w:rFonts w:asciiTheme="majorBidi" w:hAnsiTheme="majorBidi" w:cstheme="majorBidi"/>
          <w:sz w:val="24"/>
          <w:szCs w:val="24"/>
        </w:rPr>
        <w:t xml:space="preserve"> sampling to participate from January 2016 to May 2017. </w:t>
      </w:r>
      <w:ins w:id="98" w:author="ARG" w:date="2018-03-03T21:38:00Z">
        <w:r w:rsidRPr="00FD2285">
          <w:rPr>
            <w:rFonts w:asciiTheme="majorBidi" w:hAnsiTheme="majorBidi" w:cstheme="majorBidi"/>
            <w:sz w:val="24"/>
            <w:szCs w:val="24"/>
          </w:rPr>
          <w:t xml:space="preserve">In Iran, </w:t>
        </w:r>
      </w:ins>
      <w:r w:rsidRPr="00FD2285">
        <w:rPr>
          <w:rStyle w:val="st"/>
          <w:rFonts w:asciiTheme="majorBidi" w:hAnsiTheme="majorBidi" w:cstheme="majorBidi"/>
          <w:color w:val="FF0000"/>
          <w:sz w:val="24"/>
          <w:szCs w:val="24"/>
        </w:rPr>
        <w:t>The</w:t>
      </w:r>
      <w:r w:rsidRPr="00FD2285">
        <w:rPr>
          <w:rStyle w:val="st"/>
          <w:rFonts w:asciiTheme="majorBidi" w:hAnsiTheme="majorBidi" w:cstheme="majorBidi"/>
          <w:i/>
          <w:iCs/>
          <w:color w:val="FF0000"/>
          <w:sz w:val="24"/>
          <w:szCs w:val="24"/>
        </w:rPr>
        <w:t xml:space="preserve"> </w:t>
      </w:r>
      <w:r w:rsidRPr="00040919">
        <w:rPr>
          <w:rStyle w:val="Emphasis"/>
          <w:rFonts w:asciiTheme="majorBidi" w:hAnsiTheme="majorBidi" w:cstheme="majorBidi"/>
          <w:i w:val="0"/>
          <w:iCs w:val="0"/>
          <w:color w:val="FF0000"/>
          <w:sz w:val="24"/>
          <w:szCs w:val="24"/>
        </w:rPr>
        <w:t>academic year</w:t>
      </w:r>
      <w:r w:rsidRPr="00FD2285">
        <w:rPr>
          <w:rStyle w:val="st"/>
          <w:rFonts w:asciiTheme="majorBidi" w:hAnsiTheme="majorBidi" w:cstheme="majorBidi"/>
          <w:i/>
          <w:iCs/>
          <w:color w:val="FF0000"/>
          <w:sz w:val="24"/>
          <w:szCs w:val="24"/>
        </w:rPr>
        <w:t xml:space="preserve"> </w:t>
      </w:r>
      <w:del w:id="99" w:author="ARG" w:date="2018-03-03T21:38:00Z">
        <w:r w:rsidRPr="002E37BA">
          <w:rPr>
            <w:rStyle w:val="st"/>
            <w:rFonts w:asciiTheme="majorBidi" w:hAnsiTheme="majorBidi" w:cstheme="majorBidi"/>
            <w:color w:val="FF0000"/>
            <w:szCs w:val="24"/>
          </w:rPr>
          <w:delText>of</w:delText>
        </w:r>
        <w:r w:rsidRPr="002E37BA">
          <w:rPr>
            <w:rStyle w:val="st"/>
            <w:rFonts w:asciiTheme="majorBidi" w:hAnsiTheme="majorBidi" w:cstheme="majorBidi"/>
            <w:i/>
            <w:iCs/>
            <w:color w:val="FF0000"/>
            <w:szCs w:val="24"/>
          </w:rPr>
          <w:delText xml:space="preserve"> </w:delText>
        </w:r>
        <w:r w:rsidRPr="002E37BA">
          <w:rPr>
            <w:rStyle w:val="st"/>
            <w:rFonts w:asciiTheme="majorBidi" w:hAnsiTheme="majorBidi" w:cstheme="majorBidi"/>
            <w:color w:val="FF0000"/>
            <w:szCs w:val="24"/>
          </w:rPr>
          <w:delText>Iran</w:delText>
        </w:r>
        <w:r w:rsidRPr="002E37BA">
          <w:rPr>
            <w:rStyle w:val="st"/>
            <w:rFonts w:asciiTheme="majorBidi" w:hAnsiTheme="majorBidi" w:cstheme="majorBidi"/>
            <w:i/>
            <w:iCs/>
            <w:color w:val="FF0000"/>
            <w:szCs w:val="24"/>
          </w:rPr>
          <w:delText xml:space="preserve"> </w:delText>
        </w:r>
        <w:r w:rsidRPr="002E37BA">
          <w:rPr>
            <w:rStyle w:val="st"/>
            <w:rFonts w:asciiTheme="majorBidi" w:hAnsiTheme="majorBidi" w:cstheme="majorBidi"/>
            <w:color w:val="FF0000"/>
            <w:szCs w:val="24"/>
          </w:rPr>
          <w:delText>is composed of</w:delText>
        </w:r>
      </w:del>
      <w:ins w:id="100" w:author="ARG" w:date="2018-03-03T21:38:00Z">
        <w:r w:rsidRPr="00FD2285">
          <w:rPr>
            <w:rStyle w:val="st"/>
            <w:rFonts w:asciiTheme="majorBidi" w:hAnsiTheme="majorBidi" w:cstheme="majorBidi"/>
            <w:color w:val="FF0000"/>
            <w:sz w:val="24"/>
            <w:szCs w:val="24"/>
          </w:rPr>
          <w:t>include</w:t>
        </w:r>
      </w:ins>
      <w:r w:rsidRPr="00FD2285">
        <w:rPr>
          <w:rStyle w:val="st"/>
          <w:rFonts w:asciiTheme="majorBidi" w:hAnsiTheme="majorBidi" w:cstheme="majorBidi"/>
          <w:i/>
          <w:iCs/>
          <w:color w:val="FF0000"/>
          <w:sz w:val="24"/>
          <w:szCs w:val="24"/>
        </w:rPr>
        <w:t xml:space="preserve"> </w:t>
      </w:r>
      <w:r w:rsidRPr="00040919">
        <w:rPr>
          <w:rStyle w:val="Emphasis"/>
          <w:rFonts w:asciiTheme="majorBidi" w:hAnsiTheme="majorBidi" w:cstheme="majorBidi"/>
          <w:i w:val="0"/>
          <w:iCs w:val="0"/>
          <w:color w:val="FF0000"/>
          <w:sz w:val="24"/>
          <w:szCs w:val="24"/>
        </w:rPr>
        <w:t>2 semesters</w:t>
      </w:r>
      <w:r w:rsidRPr="00040919">
        <w:rPr>
          <w:rFonts w:asciiTheme="majorBidi" w:hAnsiTheme="majorBidi" w:cstheme="majorBidi"/>
          <w:i/>
          <w:iCs/>
          <w:color w:val="FF0000"/>
          <w:sz w:val="24"/>
          <w:szCs w:val="24"/>
        </w:rPr>
        <w:t xml:space="preserve">. </w:t>
      </w:r>
      <w:r w:rsidRPr="00040919">
        <w:rPr>
          <w:rStyle w:val="Emphasis"/>
          <w:rFonts w:asciiTheme="majorBidi" w:hAnsiTheme="majorBidi" w:cstheme="majorBidi"/>
          <w:i w:val="0"/>
          <w:iCs w:val="0"/>
          <w:color w:val="FF0000"/>
          <w:sz w:val="24"/>
          <w:szCs w:val="24"/>
        </w:rPr>
        <w:t>Each semester</w:t>
      </w:r>
      <w:r w:rsidRPr="00040919">
        <w:rPr>
          <w:rStyle w:val="st"/>
          <w:rFonts w:asciiTheme="majorBidi" w:hAnsiTheme="majorBidi" w:cstheme="majorBidi"/>
          <w:i/>
          <w:iCs/>
          <w:color w:val="FF0000"/>
          <w:sz w:val="24"/>
          <w:szCs w:val="24"/>
        </w:rPr>
        <w:t xml:space="preserve"> </w:t>
      </w:r>
      <w:r w:rsidRPr="00040919">
        <w:rPr>
          <w:rStyle w:val="st"/>
          <w:rFonts w:asciiTheme="majorBidi" w:hAnsiTheme="majorBidi" w:cstheme="majorBidi"/>
          <w:color w:val="FF0000"/>
          <w:sz w:val="24"/>
          <w:szCs w:val="24"/>
        </w:rPr>
        <w:t>is</w:t>
      </w:r>
      <w:r w:rsidRPr="00040919">
        <w:rPr>
          <w:rStyle w:val="st"/>
          <w:rFonts w:asciiTheme="majorBidi" w:hAnsiTheme="majorBidi" w:cstheme="majorBidi"/>
          <w:i/>
          <w:iCs/>
          <w:color w:val="FF0000"/>
          <w:sz w:val="24"/>
          <w:szCs w:val="24"/>
        </w:rPr>
        <w:t xml:space="preserve"> </w:t>
      </w:r>
      <w:r w:rsidRPr="00040919">
        <w:rPr>
          <w:rStyle w:val="st"/>
          <w:rFonts w:asciiTheme="majorBidi" w:hAnsiTheme="majorBidi" w:cstheme="majorBidi"/>
          <w:color w:val="FF0000"/>
          <w:sz w:val="24"/>
          <w:szCs w:val="24"/>
        </w:rPr>
        <w:t>seventeen weeks</w:t>
      </w:r>
      <w:r w:rsidRPr="00040919">
        <w:rPr>
          <w:rFonts w:asciiTheme="majorBidi" w:hAnsiTheme="majorBidi" w:cstheme="majorBidi"/>
          <w:i/>
          <w:iCs/>
          <w:color w:val="FF0000"/>
          <w:sz w:val="24"/>
          <w:szCs w:val="24"/>
        </w:rPr>
        <w:t xml:space="preserve"> </w:t>
      </w:r>
      <w:r w:rsidRPr="00040919">
        <w:rPr>
          <w:rStyle w:val="Emphasis"/>
          <w:rFonts w:asciiTheme="majorBidi" w:hAnsiTheme="majorBidi" w:cstheme="majorBidi"/>
          <w:i w:val="0"/>
          <w:iCs w:val="0"/>
          <w:color w:val="FF0000"/>
          <w:sz w:val="24"/>
          <w:szCs w:val="24"/>
        </w:rPr>
        <w:t xml:space="preserve">running </w:t>
      </w:r>
      <w:ins w:id="101" w:author="ARG" w:date="2018-03-03T21:38:00Z">
        <w:r w:rsidRPr="00040919">
          <w:rPr>
            <w:rStyle w:val="Emphasis"/>
            <w:rFonts w:asciiTheme="majorBidi" w:hAnsiTheme="majorBidi" w:cstheme="majorBidi"/>
            <w:i w:val="0"/>
            <w:iCs w:val="0"/>
            <w:color w:val="FF0000"/>
            <w:sz w:val="24"/>
            <w:szCs w:val="24"/>
          </w:rPr>
          <w:t xml:space="preserve">from </w:t>
        </w:r>
      </w:ins>
      <w:r w:rsidRPr="00040919">
        <w:rPr>
          <w:rStyle w:val="Emphasis"/>
          <w:rFonts w:asciiTheme="majorBidi" w:hAnsiTheme="majorBidi" w:cstheme="majorBidi"/>
          <w:i w:val="0"/>
          <w:iCs w:val="0"/>
          <w:color w:val="FF0000"/>
          <w:sz w:val="24"/>
          <w:szCs w:val="24"/>
        </w:rPr>
        <w:t>September to December and</w:t>
      </w:r>
      <w:ins w:id="102" w:author="ARG" w:date="2018-03-03T21:38:00Z">
        <w:r w:rsidRPr="00040919">
          <w:rPr>
            <w:rStyle w:val="Emphasis"/>
            <w:rFonts w:asciiTheme="majorBidi" w:hAnsiTheme="majorBidi" w:cstheme="majorBidi"/>
            <w:i w:val="0"/>
            <w:iCs w:val="0"/>
            <w:color w:val="FF0000"/>
            <w:sz w:val="24"/>
            <w:szCs w:val="24"/>
          </w:rPr>
          <w:t xml:space="preserve"> from</w:t>
        </w:r>
      </w:ins>
      <w:r w:rsidRPr="00040919">
        <w:rPr>
          <w:rStyle w:val="Emphasis"/>
          <w:rFonts w:asciiTheme="majorBidi" w:hAnsiTheme="majorBidi" w:cstheme="majorBidi"/>
          <w:i w:val="0"/>
          <w:iCs w:val="0"/>
          <w:color w:val="FF0000"/>
          <w:sz w:val="24"/>
          <w:szCs w:val="24"/>
        </w:rPr>
        <w:t xml:space="preserve"> January to May</w:t>
      </w:r>
      <w:r w:rsidRPr="00FD2285">
        <w:rPr>
          <w:rStyle w:val="Emphasis"/>
          <w:rFonts w:asciiTheme="majorBidi" w:hAnsiTheme="majorBidi" w:cstheme="majorBidi"/>
          <w:color w:val="FF0000"/>
          <w:sz w:val="24"/>
          <w:szCs w:val="24"/>
        </w:rPr>
        <w:t>.</w:t>
      </w:r>
    </w:p>
    <w:p w:rsidR="00D67BDA" w:rsidRPr="00D67BDA" w:rsidRDefault="00D67BDA" w:rsidP="00D67BDA">
      <w:pPr>
        <w:spacing w:line="480" w:lineRule="auto"/>
        <w:jc w:val="lowKashida"/>
        <w:rPr>
          <w:rStyle w:val="Emphasis"/>
          <w:rFonts w:asciiTheme="majorBidi" w:hAnsiTheme="majorBidi" w:cstheme="majorBidi"/>
          <w:i w:val="0"/>
          <w:iCs w:val="0"/>
          <w:sz w:val="24"/>
          <w:szCs w:val="24"/>
        </w:rPr>
      </w:pPr>
      <w:del w:id="103" w:author="LavaN-32428068" w:date="2018-02-10T19:08:00Z">
        <w:r w:rsidRPr="00C61369" w:rsidDel="00EC59A4">
          <w:rPr>
            <w:rFonts w:asciiTheme="majorBidi" w:hAnsiTheme="majorBidi" w:cstheme="majorBidi"/>
            <w:sz w:val="24"/>
            <w:szCs w:val="24"/>
          </w:rPr>
          <w:delText>In Iran, nursing education lasts four years and students study nursing ethics in their second year of school. Students who met this criterion participated in the study. In the second year of study, nursing students receive clinical experience and must understand the principles of professional ethics.</w:delText>
        </w:r>
      </w:del>
    </w:p>
    <w:p w:rsidR="00A05FC2" w:rsidRPr="00FD2285" w:rsidRDefault="000C471C" w:rsidP="00FD2285">
      <w:pPr>
        <w:spacing w:line="360" w:lineRule="auto"/>
        <w:jc w:val="both"/>
        <w:rPr>
          <w:rFonts w:asciiTheme="majorBidi" w:hAnsiTheme="majorBidi" w:cstheme="majorBidi"/>
          <w:color w:val="000000" w:themeColor="text1"/>
          <w:sz w:val="24"/>
          <w:szCs w:val="24"/>
        </w:rPr>
      </w:pPr>
      <w:r w:rsidRPr="00FD2285">
        <w:rPr>
          <w:rFonts w:asciiTheme="majorBidi" w:hAnsiTheme="majorBidi" w:cstheme="majorBidi"/>
          <w:color w:val="000000" w:themeColor="text1"/>
          <w:sz w:val="24"/>
          <w:szCs w:val="24"/>
          <w:highlight w:val="yellow"/>
        </w:rPr>
        <w:t>B</w:t>
      </w:r>
      <w:r w:rsidR="00A05FC2" w:rsidRPr="00FD2285">
        <w:rPr>
          <w:rFonts w:asciiTheme="majorBidi" w:hAnsiTheme="majorBidi" w:cstheme="majorBidi"/>
          <w:color w:val="000000" w:themeColor="text1"/>
          <w:sz w:val="24"/>
          <w:szCs w:val="24"/>
          <w:highlight w:val="yellow"/>
        </w:rPr>
        <w:t>ased on the curriculum approved by the Ministry of Health,</w:t>
      </w:r>
      <w:r w:rsidR="00A05FC2" w:rsidRPr="00FD2285">
        <w:rPr>
          <w:rFonts w:asciiTheme="majorBidi" w:hAnsiTheme="majorBidi" w:cstheme="majorBidi"/>
          <w:sz w:val="24"/>
          <w:szCs w:val="24"/>
          <w:highlight w:val="yellow"/>
        </w:rPr>
        <w:t xml:space="preserve"> </w:t>
      </w:r>
      <w:r w:rsidR="00A05FC2" w:rsidRPr="00FD2285">
        <w:rPr>
          <w:rFonts w:asciiTheme="majorBidi" w:hAnsiTheme="majorBidi" w:cstheme="majorBidi"/>
          <w:color w:val="000000" w:themeColor="text1"/>
          <w:sz w:val="24"/>
          <w:szCs w:val="24"/>
          <w:highlight w:val="yellow"/>
        </w:rPr>
        <w:t>the duration of nursing course is four years in Iran, and the nursing students have the professional ethics lesson in their second year of study in the fourth semester</w:t>
      </w:r>
      <w:r w:rsidR="00A05FC2" w:rsidRPr="00FD2285">
        <w:rPr>
          <w:rFonts w:asciiTheme="majorBidi" w:hAnsiTheme="majorBidi" w:cstheme="majorBidi"/>
          <w:color w:val="000000" w:themeColor="text1"/>
          <w:sz w:val="24"/>
          <w:szCs w:val="24"/>
          <w:highlight w:val="yellow"/>
          <w:rtl/>
        </w:rPr>
        <w:t>.</w:t>
      </w:r>
      <w:r w:rsidR="00A05FC2" w:rsidRPr="00FD2285">
        <w:rPr>
          <w:rFonts w:asciiTheme="majorBidi" w:hAnsiTheme="majorBidi" w:cstheme="majorBidi"/>
          <w:sz w:val="24"/>
          <w:szCs w:val="24"/>
          <w:highlight w:val="yellow"/>
        </w:rPr>
        <w:t xml:space="preserve"> </w:t>
      </w:r>
      <w:r w:rsidR="00A05FC2" w:rsidRPr="00FD2285">
        <w:rPr>
          <w:rFonts w:asciiTheme="majorBidi" w:hAnsiTheme="majorBidi" w:cstheme="majorBidi"/>
          <w:color w:val="000000" w:themeColor="text1"/>
          <w:sz w:val="24"/>
          <w:szCs w:val="24"/>
          <w:highlight w:val="yellow"/>
        </w:rPr>
        <w:t xml:space="preserve">Therefore, at the time of the study, only students who were studying in the fourth semester and had a professional ethics course could participate in this study. In Iran, </w:t>
      </w:r>
      <w:r w:rsidR="00DF3F1C" w:rsidRPr="00FD2285">
        <w:rPr>
          <w:rFonts w:asciiTheme="majorBidi" w:hAnsiTheme="majorBidi" w:cstheme="majorBidi"/>
          <w:color w:val="000000" w:themeColor="text1"/>
          <w:sz w:val="24"/>
          <w:szCs w:val="24"/>
          <w:highlight w:val="yellow"/>
        </w:rPr>
        <w:t xml:space="preserve">in the fourth semester, 1.5 units of professional ethics course </w:t>
      </w:r>
      <w:r w:rsidR="00001BF3" w:rsidRPr="00FD2285">
        <w:rPr>
          <w:rFonts w:asciiTheme="majorBidi" w:hAnsiTheme="majorBidi" w:cstheme="majorBidi"/>
          <w:color w:val="000000" w:themeColor="text1"/>
          <w:sz w:val="24"/>
          <w:szCs w:val="24"/>
          <w:highlight w:val="yellow"/>
        </w:rPr>
        <w:t>are</w:t>
      </w:r>
      <w:r w:rsidR="00A05FC2" w:rsidRPr="00FD2285">
        <w:rPr>
          <w:rFonts w:asciiTheme="majorBidi" w:hAnsiTheme="majorBidi" w:cstheme="majorBidi"/>
          <w:color w:val="000000" w:themeColor="text1"/>
          <w:sz w:val="24"/>
          <w:szCs w:val="24"/>
          <w:highlight w:val="yellow"/>
        </w:rPr>
        <w:t xml:space="preserve"> presented to nursing students theoretically and practically.</w:t>
      </w:r>
      <w:r w:rsidR="00A05FC2" w:rsidRPr="00FD2285">
        <w:rPr>
          <w:rFonts w:asciiTheme="majorBidi" w:hAnsiTheme="majorBidi" w:cstheme="majorBidi"/>
          <w:sz w:val="24"/>
          <w:szCs w:val="24"/>
          <w:highlight w:val="yellow"/>
        </w:rPr>
        <w:t xml:space="preserve"> </w:t>
      </w:r>
      <w:r w:rsidR="00A05FC2" w:rsidRPr="00FD2285">
        <w:rPr>
          <w:rFonts w:asciiTheme="majorBidi" w:hAnsiTheme="majorBidi" w:cstheme="majorBidi"/>
          <w:color w:val="000000" w:themeColor="text1"/>
          <w:sz w:val="24"/>
          <w:szCs w:val="24"/>
          <w:highlight w:val="yellow"/>
        </w:rPr>
        <w:t>Nursing students enter the clinical education in the second semester and the practical courses are taught alongside theoretical courses. Therefore, they have encountered ethical challe</w:t>
      </w:r>
      <w:r w:rsidR="00DF3F1C" w:rsidRPr="00FD2285">
        <w:rPr>
          <w:rFonts w:asciiTheme="majorBidi" w:hAnsiTheme="majorBidi" w:cstheme="majorBidi"/>
          <w:color w:val="000000" w:themeColor="text1"/>
          <w:sz w:val="24"/>
          <w:szCs w:val="24"/>
          <w:highlight w:val="yellow"/>
        </w:rPr>
        <w:t xml:space="preserve">nges in the clinic environment. For this purpose, </w:t>
      </w:r>
      <w:r w:rsidR="00A05FC2" w:rsidRPr="00FD2285">
        <w:rPr>
          <w:rFonts w:asciiTheme="majorBidi" w:hAnsiTheme="majorBidi" w:cstheme="majorBidi"/>
          <w:color w:val="000000" w:themeColor="text1"/>
          <w:sz w:val="24"/>
          <w:szCs w:val="24"/>
          <w:highlight w:val="yellow"/>
        </w:rPr>
        <w:t>they have to learn the necessary background for professional ethics.</w:t>
      </w:r>
      <w:r w:rsidR="00A05FC2" w:rsidRPr="00FD2285">
        <w:rPr>
          <w:rFonts w:asciiTheme="majorBidi" w:hAnsiTheme="majorBidi" w:cstheme="majorBidi"/>
          <w:sz w:val="24"/>
          <w:szCs w:val="24"/>
          <w:highlight w:val="yellow"/>
        </w:rPr>
        <w:t xml:space="preserve"> </w:t>
      </w:r>
      <w:r w:rsidR="00A05FC2" w:rsidRPr="00FD2285">
        <w:rPr>
          <w:rFonts w:asciiTheme="majorBidi" w:hAnsiTheme="majorBidi" w:cstheme="majorBidi"/>
          <w:color w:val="000000" w:themeColor="text1"/>
          <w:sz w:val="24"/>
          <w:szCs w:val="24"/>
          <w:highlight w:val="yellow"/>
        </w:rPr>
        <w:t>This study was conducted on nursing students</w:t>
      </w:r>
      <w:r w:rsidR="00DF3F1C" w:rsidRPr="00FD2285">
        <w:rPr>
          <w:rFonts w:asciiTheme="majorBidi" w:hAnsiTheme="majorBidi" w:cstheme="majorBidi"/>
          <w:color w:val="000000" w:themeColor="text1"/>
          <w:sz w:val="24"/>
          <w:szCs w:val="24"/>
          <w:highlight w:val="yellow"/>
        </w:rPr>
        <w:t xml:space="preserve"> in one semester of their university</w:t>
      </w:r>
      <w:r w:rsidR="00A05FC2" w:rsidRPr="00FD2285">
        <w:rPr>
          <w:rFonts w:asciiTheme="majorBidi" w:hAnsiTheme="majorBidi" w:cstheme="majorBidi"/>
          <w:color w:val="000000" w:themeColor="text1"/>
          <w:sz w:val="24"/>
          <w:szCs w:val="24"/>
          <w:highlight w:val="yellow"/>
        </w:rPr>
        <w:t xml:space="preserve"> </w:t>
      </w:r>
      <w:r w:rsidR="006577B3" w:rsidRPr="00FD2285">
        <w:rPr>
          <w:rFonts w:asciiTheme="majorBidi" w:hAnsiTheme="majorBidi" w:cstheme="majorBidi"/>
          <w:color w:val="000000" w:themeColor="text1"/>
          <w:sz w:val="24"/>
          <w:szCs w:val="24"/>
          <w:highlight w:val="yellow"/>
        </w:rPr>
        <w:t xml:space="preserve">and </w:t>
      </w:r>
      <w:r w:rsidR="00A05FC2" w:rsidRPr="00FD2285">
        <w:rPr>
          <w:rFonts w:asciiTheme="majorBidi" w:hAnsiTheme="majorBidi" w:cstheme="majorBidi"/>
          <w:color w:val="000000" w:themeColor="text1"/>
          <w:sz w:val="24"/>
          <w:szCs w:val="24"/>
          <w:highlight w:val="yellow"/>
        </w:rPr>
        <w:t>its results</w:t>
      </w:r>
      <w:r w:rsidR="006577B3" w:rsidRPr="00FD2285">
        <w:rPr>
          <w:rFonts w:asciiTheme="majorBidi" w:hAnsiTheme="majorBidi" w:cstheme="majorBidi"/>
          <w:color w:val="000000" w:themeColor="text1"/>
          <w:sz w:val="24"/>
          <w:szCs w:val="24"/>
          <w:highlight w:val="yellow"/>
        </w:rPr>
        <w:t xml:space="preserve"> could be used</w:t>
      </w:r>
      <w:r w:rsidR="00A05FC2" w:rsidRPr="00FD2285">
        <w:rPr>
          <w:rFonts w:asciiTheme="majorBidi" w:hAnsiTheme="majorBidi" w:cstheme="majorBidi"/>
          <w:color w:val="000000" w:themeColor="text1"/>
          <w:sz w:val="24"/>
          <w:szCs w:val="24"/>
          <w:highlight w:val="yellow"/>
        </w:rPr>
        <w:t xml:space="preserve"> in future studies.</w:t>
      </w:r>
    </w:p>
    <w:p w:rsidR="00B1723D" w:rsidRPr="00FD2285" w:rsidRDefault="00B1723D" w:rsidP="00FD2285">
      <w:pPr>
        <w:spacing w:line="360" w:lineRule="auto"/>
        <w:jc w:val="lowKashida"/>
        <w:rPr>
          <w:rFonts w:asciiTheme="majorBidi" w:hAnsiTheme="majorBidi" w:cstheme="majorBidi"/>
          <w:sz w:val="24"/>
          <w:szCs w:val="24"/>
        </w:rPr>
      </w:pPr>
      <w:r w:rsidRPr="00FD2285">
        <w:rPr>
          <w:rFonts w:asciiTheme="majorBidi" w:hAnsiTheme="majorBidi" w:cstheme="majorBidi"/>
          <w:b/>
          <w:bCs/>
          <w:sz w:val="24"/>
          <w:szCs w:val="24"/>
        </w:rPr>
        <w:t>Measurements</w:t>
      </w:r>
    </w:p>
    <w:p w:rsidR="00B1723D" w:rsidRPr="00FD2285" w:rsidRDefault="00B1723D" w:rsidP="00FD2285">
      <w:pPr>
        <w:spacing w:after="0" w:line="360" w:lineRule="auto"/>
        <w:jc w:val="lowKashida"/>
        <w:rPr>
          <w:rFonts w:asciiTheme="majorBidi" w:hAnsiTheme="majorBidi" w:cstheme="majorBidi"/>
          <w:sz w:val="24"/>
          <w:szCs w:val="24"/>
          <w:lang w:bidi="fa-IR"/>
        </w:rPr>
      </w:pPr>
      <w:r w:rsidRPr="00FD2285">
        <w:rPr>
          <w:rFonts w:asciiTheme="majorBidi" w:hAnsiTheme="majorBidi" w:cstheme="majorBidi"/>
          <w:b/>
          <w:bCs/>
          <w:sz w:val="24"/>
          <w:szCs w:val="24"/>
          <w:lang w:bidi="fa-IR"/>
        </w:rPr>
        <w:t>Moral sensitivity</w:t>
      </w:r>
    </w:p>
    <w:p w:rsidR="00526D3F" w:rsidRPr="00FD2285" w:rsidRDefault="00526D3F" w:rsidP="00C42A9B">
      <w:pPr>
        <w:spacing w:line="360" w:lineRule="auto"/>
        <w:jc w:val="lowKashida"/>
        <w:rPr>
          <w:rFonts w:asciiTheme="majorBidi" w:hAnsiTheme="majorBidi" w:cstheme="majorBidi"/>
          <w:sz w:val="24"/>
          <w:szCs w:val="24"/>
        </w:rPr>
      </w:pPr>
      <w:r w:rsidRPr="00FD2285">
        <w:rPr>
          <w:rFonts w:asciiTheme="majorBidi" w:hAnsiTheme="majorBidi" w:cstheme="majorBidi"/>
          <w:sz w:val="24"/>
          <w:szCs w:val="24"/>
        </w:rPr>
        <w:lastRenderedPageBreak/>
        <w:t>The sampling tools included</w:t>
      </w:r>
      <w:del w:id="104" w:author="ARG" w:date="2018-03-03T21:38:00Z">
        <w:r w:rsidRPr="00C61369">
          <w:rPr>
            <w:rFonts w:asciiTheme="majorBidi" w:hAnsiTheme="majorBidi" w:cstheme="majorBidi"/>
            <w:sz w:val="24"/>
            <w:szCs w:val="24"/>
          </w:rPr>
          <w:delText xml:space="preserve"> the</w:delText>
        </w:r>
      </w:del>
      <w:r w:rsidRPr="00FD2285">
        <w:rPr>
          <w:rFonts w:asciiTheme="majorBidi" w:hAnsiTheme="majorBidi" w:cstheme="majorBidi"/>
          <w:sz w:val="24"/>
          <w:szCs w:val="24"/>
        </w:rPr>
        <w:t xml:space="preserve"> Moral Sensitivity Questionnaire developed by Lutzen in Sweden in 1994 and amended in 1997 and 2003. </w:t>
      </w:r>
      <w:del w:id="105" w:author="LavaN-32428068" w:date="2018-02-20T10:57:00Z">
        <w:r w:rsidR="001A128F" w:rsidRPr="00C61369" w:rsidDel="006E4282">
          <w:rPr>
            <w:rFonts w:asciiTheme="majorBidi" w:hAnsiTheme="majorBidi" w:cstheme="majorBidi"/>
            <w:sz w:val="24"/>
            <w:szCs w:val="24"/>
          </w:rPr>
          <w:delText>In Iran, this questionnaire has been used by Abbaszadeh et al. and its reliability and validity have been confirmed.</w:delText>
        </w:r>
      </w:del>
    </w:p>
    <w:p w:rsidR="00B1723D" w:rsidRPr="00FD2285" w:rsidRDefault="00001BF3" w:rsidP="00C42A9B">
      <w:pPr>
        <w:spacing w:line="360" w:lineRule="auto"/>
        <w:jc w:val="lowKashida"/>
        <w:rPr>
          <w:rFonts w:asciiTheme="majorBidi" w:hAnsiTheme="majorBidi" w:cstheme="majorBidi"/>
          <w:sz w:val="24"/>
          <w:szCs w:val="24"/>
          <w:lang w:bidi="fa-IR"/>
        </w:rPr>
      </w:pPr>
      <w:r w:rsidRPr="00526D3F">
        <w:rPr>
          <w:rFonts w:asciiTheme="majorBidi" w:hAnsiTheme="majorBidi" w:cstheme="majorBidi"/>
          <w:sz w:val="24"/>
          <w:szCs w:val="24"/>
          <w:highlight w:val="yellow"/>
          <w:lang w:bidi="fa-IR"/>
        </w:rPr>
        <w:t>The Moral Sensitivity Questionnaire in Iran has been translated into Persian and adapted to Iranian culture. Its validity and reliability have been measured in Iranian studies by Abbas Zadeh et al.</w:t>
      </w:r>
      <w:r w:rsidR="00C42A9B">
        <w:rPr>
          <w:rFonts w:asciiTheme="majorBidi" w:hAnsiTheme="majorBidi" w:cstheme="majorBidi"/>
          <w:sz w:val="24"/>
          <w:szCs w:val="24"/>
          <w:highlight w:val="yellow"/>
          <w:lang w:bidi="fa-IR"/>
        </w:rPr>
        <w:fldChar w:fldCharType="begin"/>
      </w:r>
      <w:r w:rsidR="00C42A9B">
        <w:rPr>
          <w:rFonts w:asciiTheme="majorBidi" w:hAnsiTheme="majorBidi" w:cstheme="majorBidi"/>
          <w:sz w:val="24"/>
          <w:szCs w:val="24"/>
          <w:highlight w:val="yellow"/>
          <w:lang w:bidi="fa-IR"/>
        </w:rPr>
        <w:instrText xml:space="preserve"> ADDIN EN.CITE &lt;EndNote&gt;&lt;Cite&gt;&lt;Author&gt;Abbaszadeh&lt;/Author&gt;&lt;Year&gt;2016&lt;/Year&gt;&lt;RecNum&gt;27&lt;/RecNum&gt;&lt;DisplayText&gt;(17)&lt;/DisplayText&gt;&lt;record&gt;&lt;rec-number&gt;27&lt;/rec-number&gt;&lt;foreign-keys&gt;&lt;key app="EN" db-id="vxzxp0e0uwarayezs2o5at51t0pd9xt9txaw" timestamp="1513795993"&gt;27&lt;/key&gt;&lt;/foreign-keys&gt;&lt;ref-type name="Journal Article"&gt;17&lt;/ref-type&gt;&lt;contributors&gt;&lt;authors&gt;&lt;author&gt;Abbaszadeh, Abbas&lt;/author&gt;&lt;author&gt;Borhani, Fariba&lt;/author&gt;&lt;author&gt;Nematollahi, Leila Moazen&lt;/author&gt;&lt;/authors&gt;&lt;/contributors&gt;&lt;titles&gt;&lt;title&gt;The comparison of the level of moral sensitivity in nursing students and nursing staffs in Kerman in 1389&lt;/title&gt;&lt;secondary-title&gt;Medical Ethics Journal&lt;/secondary-title&gt;&lt;/titles&gt;&lt;periodical&gt;&lt;full-title&gt;Medical Ethics Journal&lt;/full-title&gt;&lt;/periodical&gt;&lt;pages&gt;39-54&lt;/pages&gt;&lt;volume&gt;4&lt;/volume&gt;&lt;number&gt;12&lt;/number&gt;&lt;dates&gt;&lt;year&gt;2016&lt;/year&gt;&lt;/dates&gt;&lt;isbn&gt;2423-7604&lt;/isbn&gt;&lt;urls&gt;&lt;/urls&gt;&lt;/record&gt;&lt;/Cite&gt;&lt;/EndNote&gt;</w:instrText>
      </w:r>
      <w:r w:rsidR="00C42A9B">
        <w:rPr>
          <w:rFonts w:asciiTheme="majorBidi" w:hAnsiTheme="majorBidi" w:cstheme="majorBidi"/>
          <w:sz w:val="24"/>
          <w:szCs w:val="24"/>
          <w:highlight w:val="yellow"/>
          <w:lang w:bidi="fa-IR"/>
        </w:rPr>
        <w:fldChar w:fldCharType="separate"/>
      </w:r>
      <w:r w:rsidR="00C42A9B">
        <w:rPr>
          <w:rFonts w:asciiTheme="majorBidi" w:hAnsiTheme="majorBidi" w:cstheme="majorBidi"/>
          <w:noProof/>
          <w:sz w:val="24"/>
          <w:szCs w:val="24"/>
          <w:highlight w:val="yellow"/>
          <w:lang w:bidi="fa-IR"/>
        </w:rPr>
        <w:t>(17)</w:t>
      </w:r>
      <w:r w:rsidR="00C42A9B">
        <w:rPr>
          <w:rFonts w:asciiTheme="majorBidi" w:hAnsiTheme="majorBidi" w:cstheme="majorBidi"/>
          <w:sz w:val="24"/>
          <w:szCs w:val="24"/>
          <w:highlight w:val="yellow"/>
          <w:lang w:bidi="fa-IR"/>
        </w:rPr>
        <w:fldChar w:fldCharType="end"/>
      </w:r>
      <w:r w:rsidRPr="00526D3F">
        <w:rPr>
          <w:rFonts w:asciiTheme="majorBidi" w:hAnsiTheme="majorBidi" w:cstheme="majorBidi"/>
          <w:sz w:val="24"/>
          <w:szCs w:val="24"/>
          <w:highlight w:val="yellow"/>
          <w:lang w:bidi="fa-IR"/>
        </w:rPr>
        <w:t>, Karimi Noghondar et al.</w:t>
      </w:r>
      <w:r w:rsidR="00C42A9B">
        <w:rPr>
          <w:rFonts w:asciiTheme="majorBidi" w:hAnsiTheme="majorBidi" w:cstheme="majorBidi"/>
          <w:sz w:val="24"/>
          <w:szCs w:val="24"/>
          <w:highlight w:val="yellow"/>
          <w:lang w:bidi="fa-IR"/>
        </w:rPr>
        <w:fldChar w:fldCharType="begin"/>
      </w:r>
      <w:r w:rsidR="00C42A9B">
        <w:rPr>
          <w:rFonts w:asciiTheme="majorBidi" w:hAnsiTheme="majorBidi" w:cstheme="majorBidi"/>
          <w:sz w:val="24"/>
          <w:szCs w:val="24"/>
          <w:highlight w:val="yellow"/>
          <w:lang w:bidi="fa-IR"/>
        </w:rPr>
        <w:instrText xml:space="preserve"> ADDIN EN.CITE &lt;EndNote&gt;&lt;Cite&gt;&lt;Author&gt;Karimi Noghondar&lt;/Author&gt;&lt;Year&gt;2016&lt;/Year&gt;&lt;RecNum&gt;15&lt;/RecNum&gt;&lt;DisplayText&gt;(18)&lt;/DisplayText&gt;&lt;record&gt;&lt;rec-number&gt;15&lt;/rec-number&gt;&lt;foreign-keys&gt;&lt;key app="EN" db-id="vxzxp0e0uwarayezs2o5at51t0pd9xt9txaw" timestamp="1511271977"&gt;15&lt;/key&gt;&lt;/foreign-keys&gt;&lt;ref-type name="Journal Article"&gt;17&lt;/ref-type&gt;&lt;contributors&gt;&lt;authors&gt;&lt;author&gt;Karimi Noghondar, Maryam&lt;/author&gt;&lt;author&gt;Tavakoli, Nasrin&lt;/author&gt;&lt;author&gt;Borhani, Fariba&lt;/author&gt;&lt;author&gt;Mohsenpour, Mohaddeseh&lt;/author&gt;&lt;/authors&gt;&lt;/contributors&gt;&lt;titles&gt;&lt;title&gt;Ethical sensitivity: A comparison between the nursing students and nurses of Azad University&lt;/title&gt;&lt;secondary-title&gt;Iranian Journal of Medical Ethics and History of Medicine&lt;/secondary-title&gt;&lt;/titles&gt;&lt;periodical&gt;&lt;full-title&gt;Iranian Journal of Medical Ethics and History of Medicine&lt;/full-title&gt;&lt;/periodical&gt;&lt;pages&gt;69-76&lt;/pages&gt;&lt;volume&gt;8&lt;/volume&gt;&lt;number&gt;5&lt;/number&gt;&lt;dates&gt;&lt;year&gt;2016&lt;/year&gt;&lt;/dates&gt;&lt;urls&gt;&lt;/urls&gt;&lt;/record&gt;&lt;/Cite&gt;&lt;/EndNote&gt;</w:instrText>
      </w:r>
      <w:r w:rsidR="00C42A9B">
        <w:rPr>
          <w:rFonts w:asciiTheme="majorBidi" w:hAnsiTheme="majorBidi" w:cstheme="majorBidi"/>
          <w:sz w:val="24"/>
          <w:szCs w:val="24"/>
          <w:highlight w:val="yellow"/>
          <w:lang w:bidi="fa-IR"/>
        </w:rPr>
        <w:fldChar w:fldCharType="separate"/>
      </w:r>
      <w:r w:rsidR="00C42A9B">
        <w:rPr>
          <w:rFonts w:asciiTheme="majorBidi" w:hAnsiTheme="majorBidi" w:cstheme="majorBidi"/>
          <w:noProof/>
          <w:sz w:val="24"/>
          <w:szCs w:val="24"/>
          <w:highlight w:val="yellow"/>
          <w:lang w:bidi="fa-IR"/>
        </w:rPr>
        <w:t>(18)</w:t>
      </w:r>
      <w:r w:rsidR="00C42A9B">
        <w:rPr>
          <w:rFonts w:asciiTheme="majorBidi" w:hAnsiTheme="majorBidi" w:cstheme="majorBidi"/>
          <w:sz w:val="24"/>
          <w:szCs w:val="24"/>
          <w:highlight w:val="yellow"/>
          <w:lang w:bidi="fa-IR"/>
        </w:rPr>
        <w:fldChar w:fldCharType="end"/>
      </w:r>
      <w:r w:rsidRPr="00526D3F">
        <w:rPr>
          <w:rFonts w:asciiTheme="majorBidi" w:hAnsiTheme="majorBidi" w:cstheme="majorBidi"/>
          <w:sz w:val="24"/>
          <w:szCs w:val="24"/>
          <w:highlight w:val="yellow"/>
          <w:lang w:bidi="fa-IR"/>
        </w:rPr>
        <w:t xml:space="preserve"> Cronbach's alpha coefficient of this questionnaire has been reported in Iran</w:t>
      </w:r>
      <w:r w:rsidR="00C42A9B">
        <w:rPr>
          <w:rFonts w:asciiTheme="majorBidi" w:hAnsiTheme="majorBidi" w:cstheme="majorBidi"/>
          <w:sz w:val="24"/>
          <w:szCs w:val="24"/>
          <w:highlight w:val="yellow"/>
          <w:lang w:bidi="fa-IR"/>
        </w:rPr>
        <w:t xml:space="preserve">ian studies as α = 0.7. </w:t>
      </w:r>
    </w:p>
    <w:p w:rsidR="00526D3F" w:rsidRPr="00FD2285" w:rsidRDefault="001A128F" w:rsidP="00CA286E">
      <w:pPr>
        <w:spacing w:line="360" w:lineRule="auto"/>
        <w:jc w:val="lowKashida"/>
        <w:rPr>
          <w:rFonts w:asciiTheme="majorBidi" w:hAnsiTheme="majorBidi" w:cstheme="majorBidi"/>
          <w:sz w:val="24"/>
          <w:szCs w:val="24"/>
        </w:rPr>
      </w:pPr>
      <w:del w:id="106" w:author="LavaN-32428068" w:date="2018-02-20T11:03:00Z">
        <w:r w:rsidRPr="00C61369" w:rsidDel="00182C0E">
          <w:rPr>
            <w:rFonts w:asciiTheme="majorBidi" w:hAnsiTheme="majorBidi" w:cstheme="majorBidi"/>
            <w:sz w:val="24"/>
            <w:szCs w:val="24"/>
          </w:rPr>
          <w:delText>The reliability of the questionnaire was reported by Karimi Naghandar et al.</w:delText>
        </w:r>
        <w:r w:rsidDel="00182C0E">
          <w:rPr>
            <w:rFonts w:asciiTheme="majorBidi" w:hAnsiTheme="majorBidi" w:cstheme="majorBidi"/>
            <w:sz w:val="24"/>
            <w:szCs w:val="24"/>
          </w:rPr>
          <w:delText xml:space="preserve"> </w:delText>
        </w:r>
        <w:r w:rsidRPr="005A5BB2" w:rsidDel="00182C0E">
          <w:rPr>
            <w:rStyle w:val="st"/>
            <w:rFonts w:cs="B Nazanin"/>
            <w:sz w:val="24"/>
            <w:szCs w:val="24"/>
          </w:rPr>
          <w:delText>α</w:delText>
        </w:r>
        <w:r w:rsidDel="00182C0E">
          <w:rPr>
            <w:rStyle w:val="st"/>
            <w:rFonts w:cs="B Nazanin"/>
            <w:sz w:val="24"/>
            <w:szCs w:val="24"/>
          </w:rPr>
          <w:delText>= 0/7</w:delText>
        </w:r>
      </w:del>
      <w:r w:rsidRPr="00C61369">
        <w:rPr>
          <w:rFonts w:asciiTheme="majorBidi" w:hAnsiTheme="majorBidi" w:cstheme="majorBidi"/>
          <w:sz w:val="24"/>
          <w:szCs w:val="24"/>
        </w:rPr>
        <w:t>.</w:t>
      </w:r>
      <w:r w:rsidR="00526D3F" w:rsidRPr="00FD2285">
        <w:rPr>
          <w:rFonts w:asciiTheme="majorBidi" w:hAnsiTheme="majorBidi" w:cstheme="majorBidi"/>
          <w:sz w:val="24"/>
          <w:szCs w:val="24"/>
        </w:rPr>
        <w:t xml:space="preserve">The questionnaire consists of two parts. The first part is demographic information and the second part has 25 questions that measure the degree of moral sensitivity. The questionnaire uses a 5-point Likert scale </w:t>
      </w:r>
      <w:del w:id="107" w:author="ARG" w:date="2018-03-03T21:38:00Z">
        <w:r w:rsidR="00526D3F" w:rsidRPr="00C61369">
          <w:rPr>
            <w:rFonts w:asciiTheme="majorBidi" w:hAnsiTheme="majorBidi" w:cstheme="majorBidi"/>
            <w:sz w:val="24"/>
            <w:szCs w:val="24"/>
          </w:rPr>
          <w:delText>of total</w:delText>
        </w:r>
      </w:del>
      <w:ins w:id="108" w:author="ARG" w:date="2018-03-03T21:38:00Z">
        <w:r w:rsidR="00526D3F" w:rsidRPr="00FD2285">
          <w:rPr>
            <w:rFonts w:asciiTheme="majorBidi" w:hAnsiTheme="majorBidi" w:cstheme="majorBidi"/>
            <w:sz w:val="24"/>
            <w:szCs w:val="24"/>
          </w:rPr>
          <w:t>from complete opposition (zero) to complete</w:t>
        </w:r>
      </w:ins>
      <w:r w:rsidR="00526D3F" w:rsidRPr="00FD2285">
        <w:rPr>
          <w:rFonts w:asciiTheme="majorBidi" w:hAnsiTheme="majorBidi" w:cstheme="majorBidi"/>
          <w:sz w:val="24"/>
          <w:szCs w:val="24"/>
        </w:rPr>
        <w:t xml:space="preserve"> agreement (4</w:t>
      </w:r>
      <w:r w:rsidR="00336404">
        <w:rPr>
          <w:rFonts w:asciiTheme="majorBidi" w:hAnsiTheme="majorBidi" w:cstheme="majorBidi"/>
          <w:sz w:val="24"/>
          <w:szCs w:val="24"/>
        </w:rPr>
        <w:t>)</w:t>
      </w:r>
      <w:r w:rsidR="00CA286E">
        <w:rPr>
          <w:rFonts w:asciiTheme="majorBidi" w:hAnsiTheme="majorBidi" w:cstheme="majorBidi"/>
          <w:sz w:val="24"/>
          <w:szCs w:val="24"/>
        </w:rPr>
        <w:t xml:space="preserve"> </w:t>
      </w:r>
      <w:del w:id="109" w:author="ARG" w:date="2018-03-03T21:38:00Z">
        <w:r w:rsidR="00526D3F" w:rsidRPr="00C61369">
          <w:rPr>
            <w:rFonts w:asciiTheme="majorBidi" w:hAnsiTheme="majorBidi" w:cstheme="majorBidi"/>
            <w:sz w:val="24"/>
            <w:szCs w:val="24"/>
          </w:rPr>
          <w:delText>to totally opposed (zero</w:delText>
        </w:r>
      </w:del>
      <w:r w:rsidR="00526D3F" w:rsidRPr="00FD2285">
        <w:rPr>
          <w:rFonts w:asciiTheme="majorBidi" w:hAnsiTheme="majorBidi" w:cstheme="majorBidi"/>
          <w:sz w:val="24"/>
          <w:szCs w:val="24"/>
        </w:rPr>
        <w:t xml:space="preserve">). The highest score possible is 100 and the lowest possible score is zero. A total score of 0 to 50 denotes low moral sensitivity, 51 to 75 denotes moderate moral sensitivity and 76 to 100 denotes high moral sensitivity. The questionnaire has six dimensions for patient autonomy (questions 10, 12 and 13), awareness of how to communicate with the patient (questions 1, 2, 3, 4 and 17), professional knowledge (questions 16 and 24), experiencing problems and moral conflict (questions 9, 11 and 15), applying moral concepts to ethical decisions (questions 6, 8, 14, 20) and honesty </w:t>
      </w:r>
      <w:del w:id="110" w:author="ARG" w:date="2018-03-03T21:38:00Z">
        <w:r w:rsidR="00526D3F" w:rsidRPr="00C61369">
          <w:rPr>
            <w:rFonts w:asciiTheme="majorBidi" w:hAnsiTheme="majorBidi" w:cstheme="majorBidi"/>
            <w:sz w:val="24"/>
            <w:szCs w:val="24"/>
          </w:rPr>
          <w:delText xml:space="preserve">and goodwill (questions 5, </w:delText>
        </w:r>
        <w:r w:rsidR="00526D3F">
          <w:rPr>
            <w:rFonts w:asciiTheme="majorBidi" w:hAnsiTheme="majorBidi" w:cstheme="majorBidi"/>
            <w:sz w:val="24"/>
            <w:szCs w:val="24"/>
          </w:rPr>
          <w:delText xml:space="preserve">7, 19, 21, 22, 23, and 25) </w:delText>
        </w:r>
        <w:r w:rsidR="00526D3F">
          <w:rPr>
            <w:rFonts w:asciiTheme="majorBidi" w:hAnsiTheme="majorBidi" w:cstheme="majorBidi"/>
            <w:sz w:val="24"/>
            <w:szCs w:val="24"/>
          </w:rPr>
          <w:fldChar w:fldCharType="begin"/>
        </w:r>
      </w:del>
      <w:r w:rsidR="00C42A9B">
        <w:rPr>
          <w:rFonts w:asciiTheme="majorBidi" w:hAnsiTheme="majorBidi" w:cstheme="majorBidi"/>
          <w:sz w:val="24"/>
          <w:szCs w:val="24"/>
        </w:rPr>
        <w:instrText xml:space="preserve"> ADDIN EN.CITE &lt;EndNote&gt;&lt;Cite&gt;&lt;Author&gt;Farasatkish&lt;/Author&gt;&lt;Year&gt;2015&lt;/Year&gt;&lt;RecNum&gt;16&lt;/RecNum&gt;&lt;DisplayText&gt;(19)&lt;/DisplayText&gt;&lt;record&gt;&lt;rec-number&gt;16&lt;/rec-number&gt;&lt;foreign-keys&gt;&lt;key app="EN" db-id="vxzxp0e0uwarayezs2o5at51t0pd9xt9txaw" timestamp="1511272030"&gt;16&lt;/key&gt;&lt;/foreign-keys&gt;&lt;ref-type name="Journal Article"&gt;17&lt;/ref-type&gt;&lt;contributors&gt;&lt;authors&gt;&lt;author&gt;Farasatkish, Rasool&lt;/author&gt;&lt;author&gt;Shokrollahi, Nasrin&lt;/author&gt;&lt;author&gt;Zahednezhad, Hossein&lt;/author&gt;&lt;/authors&gt;&lt;/contributors&gt;&lt;titles&gt;&lt;title&gt;Critical care nurses’ moral sensitivity in Shahid Rajaee Heart Center Hospital&lt;/title&gt;&lt;secondary-title&gt;Iranian Journal of Cardiovascular Nursing&lt;/secondary-title&gt;&lt;/titles&gt;&lt;periodical&gt;&lt;full-title&gt;Iranian Journal of Cardiovascular Nursing&lt;/full-title&gt;&lt;/periodical&gt;&lt;pages&gt;36-45&lt;/pages&gt;&lt;volume&gt;4&lt;/volume&gt;&lt;number&gt;3&lt;/number&gt;&lt;dates&gt;&lt;year&gt;2015&lt;/year&gt;&lt;/dates&gt;&lt;urls&gt;&lt;/urls&gt;&lt;/record&gt;&lt;/Cite&gt;&lt;/EndNote&gt;</w:instrText>
      </w:r>
      <w:del w:id="111" w:author="ARG" w:date="2018-03-03T21:38:00Z">
        <w:r w:rsidR="00526D3F">
          <w:rPr>
            <w:rFonts w:asciiTheme="majorBidi" w:hAnsiTheme="majorBidi" w:cstheme="majorBidi"/>
            <w:sz w:val="24"/>
            <w:szCs w:val="24"/>
          </w:rPr>
          <w:fldChar w:fldCharType="separate"/>
        </w:r>
      </w:del>
      <w:r w:rsidR="00C42A9B">
        <w:rPr>
          <w:rFonts w:asciiTheme="majorBidi" w:hAnsiTheme="majorBidi" w:cstheme="majorBidi"/>
          <w:noProof/>
          <w:sz w:val="24"/>
          <w:szCs w:val="24"/>
        </w:rPr>
        <w:t>(19)</w:t>
      </w:r>
      <w:del w:id="112" w:author="ARG" w:date="2018-03-03T21:38:00Z">
        <w:r w:rsidR="00526D3F">
          <w:rPr>
            <w:rFonts w:asciiTheme="majorBidi" w:hAnsiTheme="majorBidi" w:cstheme="majorBidi"/>
            <w:sz w:val="24"/>
            <w:szCs w:val="24"/>
          </w:rPr>
          <w:fldChar w:fldCharType="end"/>
        </w:r>
      </w:del>
      <w:ins w:id="113" w:author="ARG" w:date="2018-03-03T21:38:00Z">
        <w:r w:rsidR="00526D3F" w:rsidRPr="00FD2285">
          <w:rPr>
            <w:rFonts w:asciiTheme="majorBidi" w:hAnsiTheme="majorBidi" w:cstheme="majorBidi"/>
            <w:sz w:val="24"/>
            <w:szCs w:val="24"/>
          </w:rPr>
          <w:t xml:space="preserve">as well as goodwill (questions 5, 7, 19, 21, 22, 23, and 25) </w:t>
        </w:r>
        <w:r w:rsidR="00526D3F" w:rsidRPr="00FD2285">
          <w:rPr>
            <w:rFonts w:asciiTheme="majorBidi" w:hAnsiTheme="majorBidi" w:cstheme="majorBidi"/>
            <w:noProof/>
            <w:sz w:val="24"/>
            <w:szCs w:val="24"/>
          </w:rPr>
          <w:t>(19)</w:t>
        </w:r>
      </w:ins>
    </w:p>
    <w:p w:rsidR="00B1723D" w:rsidRPr="00FD2285" w:rsidRDefault="00B1723D" w:rsidP="00FD2285">
      <w:pPr>
        <w:spacing w:after="0" w:line="360" w:lineRule="auto"/>
        <w:jc w:val="lowKashida"/>
        <w:rPr>
          <w:rFonts w:asciiTheme="majorBidi" w:hAnsiTheme="majorBidi" w:cstheme="majorBidi"/>
          <w:b/>
          <w:bCs/>
          <w:sz w:val="24"/>
          <w:szCs w:val="24"/>
        </w:rPr>
      </w:pPr>
      <w:r w:rsidRPr="00FD2285">
        <w:rPr>
          <w:rFonts w:asciiTheme="majorBidi" w:hAnsiTheme="majorBidi" w:cstheme="majorBidi"/>
          <w:b/>
          <w:bCs/>
          <w:sz w:val="24"/>
          <w:szCs w:val="24"/>
          <w:lang w:bidi="fa-IR"/>
        </w:rPr>
        <w:t xml:space="preserve">Measurement of satisfaction students of </w:t>
      </w:r>
      <w:r w:rsidRPr="00FD2285">
        <w:rPr>
          <w:rFonts w:asciiTheme="majorBidi" w:hAnsiTheme="majorBidi" w:cstheme="majorBidi"/>
          <w:b/>
          <w:bCs/>
          <w:sz w:val="24"/>
          <w:szCs w:val="24"/>
        </w:rPr>
        <w:t>ethics games</w:t>
      </w:r>
    </w:p>
    <w:p w:rsidR="004209E0" w:rsidRDefault="004209E0" w:rsidP="004209E0">
      <w:pPr>
        <w:spacing w:line="360" w:lineRule="auto"/>
        <w:jc w:val="lowKashida"/>
        <w:rPr>
          <w:rFonts w:asciiTheme="majorBidi" w:hAnsiTheme="majorBidi" w:cstheme="majorBidi"/>
          <w:sz w:val="24"/>
          <w:szCs w:val="24"/>
        </w:rPr>
      </w:pPr>
      <w:del w:id="114" w:author="ARG" w:date="2018-03-03T21:38:00Z">
        <w:r w:rsidRPr="00042980">
          <w:rPr>
            <w:rFonts w:asciiTheme="majorBidi" w:hAnsiTheme="majorBidi" w:cstheme="majorBidi"/>
            <w:sz w:val="24"/>
            <w:szCs w:val="24"/>
          </w:rPr>
          <w:delText>Because the</w:delText>
        </w:r>
      </w:del>
      <w:ins w:id="115" w:author="ARG" w:date="2018-03-03T21:38:00Z">
        <w:r w:rsidRPr="00FD2285">
          <w:rPr>
            <w:rFonts w:asciiTheme="majorBidi" w:hAnsiTheme="majorBidi" w:cstheme="majorBidi"/>
            <w:sz w:val="24"/>
            <w:szCs w:val="24"/>
          </w:rPr>
          <w:t>Since</w:t>
        </w:r>
      </w:ins>
      <w:r w:rsidRPr="00FD2285">
        <w:rPr>
          <w:rFonts w:asciiTheme="majorBidi" w:hAnsiTheme="majorBidi" w:cstheme="majorBidi"/>
          <w:sz w:val="24"/>
          <w:szCs w:val="24"/>
        </w:rPr>
        <w:t xml:space="preserve"> teaching of professional ethics in the form of a </w:t>
      </w:r>
      <w:del w:id="116" w:author="ARG" w:date="2018-03-03T21:38:00Z">
        <w:r w:rsidRPr="00042980">
          <w:rPr>
            <w:rFonts w:asciiTheme="majorBidi" w:hAnsiTheme="majorBidi" w:cstheme="majorBidi"/>
            <w:sz w:val="24"/>
            <w:szCs w:val="24"/>
          </w:rPr>
          <w:delText>game</w:delText>
        </w:r>
      </w:del>
      <w:ins w:id="117" w:author="ARG" w:date="2018-03-03T21:38:00Z">
        <w:r w:rsidRPr="00FD2285">
          <w:rPr>
            <w:rFonts w:asciiTheme="majorBidi" w:hAnsiTheme="majorBidi" w:cstheme="majorBidi"/>
            <w:sz w:val="24"/>
            <w:szCs w:val="24"/>
          </w:rPr>
          <w:t>games</w:t>
        </w:r>
      </w:ins>
      <w:r w:rsidRPr="00FD2285">
        <w:rPr>
          <w:rFonts w:asciiTheme="majorBidi" w:hAnsiTheme="majorBidi" w:cstheme="majorBidi"/>
          <w:sz w:val="24"/>
          <w:szCs w:val="24"/>
        </w:rPr>
        <w:t xml:space="preserve"> is </w:t>
      </w:r>
      <w:ins w:id="118" w:author="ARG" w:date="2018-03-03T21:38:00Z">
        <w:r w:rsidRPr="00FD2285">
          <w:rPr>
            <w:rFonts w:asciiTheme="majorBidi" w:hAnsiTheme="majorBidi" w:cstheme="majorBidi"/>
            <w:sz w:val="24"/>
            <w:szCs w:val="24"/>
          </w:rPr>
          <w:t xml:space="preserve">a </w:t>
        </w:r>
      </w:ins>
      <w:r w:rsidRPr="00FD2285">
        <w:rPr>
          <w:rFonts w:asciiTheme="majorBidi" w:hAnsiTheme="majorBidi" w:cstheme="majorBidi"/>
          <w:sz w:val="24"/>
          <w:szCs w:val="24"/>
        </w:rPr>
        <w:t>new</w:t>
      </w:r>
      <w:del w:id="119" w:author="ARG" w:date="2018-03-03T21:38:00Z">
        <w:r w:rsidRPr="00042980">
          <w:rPr>
            <w:rFonts w:asciiTheme="majorBidi" w:hAnsiTheme="majorBidi" w:cstheme="majorBidi"/>
            <w:sz w:val="24"/>
            <w:szCs w:val="24"/>
          </w:rPr>
          <w:delText>, in order to receive feedback from the students</w:delText>
        </w:r>
      </w:del>
      <w:ins w:id="120" w:author="ARG" w:date="2018-03-03T21:38:00Z">
        <w:r w:rsidRPr="00FD2285">
          <w:rPr>
            <w:rFonts w:asciiTheme="majorBidi" w:hAnsiTheme="majorBidi" w:cstheme="majorBidi"/>
            <w:sz w:val="24"/>
            <w:szCs w:val="24"/>
          </w:rPr>
          <w:t xml:space="preserve"> concept</w:t>
        </w:r>
      </w:ins>
      <w:r w:rsidRPr="00FD2285">
        <w:rPr>
          <w:rFonts w:asciiTheme="majorBidi" w:hAnsiTheme="majorBidi" w:cstheme="majorBidi"/>
          <w:sz w:val="24"/>
          <w:szCs w:val="24"/>
        </w:rPr>
        <w:t xml:space="preserve">, a checklist was provided </w:t>
      </w:r>
      <w:del w:id="121" w:author="ARG" w:date="2018-03-03T21:38:00Z">
        <w:r w:rsidRPr="00042980">
          <w:rPr>
            <w:rFonts w:asciiTheme="majorBidi" w:hAnsiTheme="majorBidi" w:cstheme="majorBidi"/>
            <w:sz w:val="24"/>
            <w:szCs w:val="24"/>
          </w:rPr>
          <w:delText>about</w:delText>
        </w:r>
      </w:del>
      <w:ins w:id="122" w:author="ARG" w:date="2018-03-03T21:38:00Z">
        <w:r w:rsidRPr="00FD2285">
          <w:rPr>
            <w:rFonts w:asciiTheme="majorBidi" w:hAnsiTheme="majorBidi" w:cstheme="majorBidi"/>
            <w:sz w:val="24"/>
            <w:szCs w:val="24"/>
          </w:rPr>
          <w:t>on</w:t>
        </w:r>
      </w:ins>
      <w:r w:rsidRPr="00FD2285">
        <w:rPr>
          <w:rFonts w:asciiTheme="majorBidi" w:hAnsiTheme="majorBidi" w:cstheme="majorBidi"/>
          <w:sz w:val="24"/>
          <w:szCs w:val="24"/>
        </w:rPr>
        <w:t xml:space="preserve"> the teaching methods of the authors</w:t>
      </w:r>
      <w:del w:id="123" w:author="ARG" w:date="2018-03-03T21:38:00Z">
        <w:r w:rsidRPr="00042980">
          <w:rPr>
            <w:rFonts w:asciiTheme="majorBidi" w:hAnsiTheme="majorBidi" w:cstheme="majorBidi"/>
            <w:sz w:val="24"/>
            <w:szCs w:val="24"/>
          </w:rPr>
          <w:delText>.</w:delText>
        </w:r>
      </w:del>
      <w:ins w:id="124" w:author="ARG" w:date="2018-03-03T21:38:00Z">
        <w:r w:rsidRPr="00FD2285">
          <w:rPr>
            <w:rFonts w:asciiTheme="majorBidi" w:hAnsiTheme="majorBidi" w:cstheme="majorBidi"/>
            <w:sz w:val="24"/>
            <w:szCs w:val="24"/>
          </w:rPr>
          <w:t xml:space="preserve"> in order to receive feedback from the students.</w:t>
        </w:r>
      </w:ins>
      <w:r w:rsidRPr="00FD2285">
        <w:rPr>
          <w:rFonts w:asciiTheme="majorBidi" w:hAnsiTheme="majorBidi" w:cstheme="majorBidi"/>
          <w:sz w:val="24"/>
          <w:szCs w:val="24"/>
        </w:rPr>
        <w:t xml:space="preserve"> This consisted of 17 checklist questionnaires that</w:t>
      </w:r>
      <w:ins w:id="125" w:author="ARG" w:date="2018-03-03T21:38:00Z">
        <w:r w:rsidRPr="00FD2285">
          <w:rPr>
            <w:rFonts w:asciiTheme="majorBidi" w:hAnsiTheme="majorBidi" w:cstheme="majorBidi"/>
            <w:sz w:val="24"/>
            <w:szCs w:val="24"/>
          </w:rPr>
          <w:t xml:space="preserve"> can</w:t>
        </w:r>
      </w:ins>
      <w:r w:rsidRPr="00FD2285">
        <w:rPr>
          <w:rFonts w:asciiTheme="majorBidi" w:hAnsiTheme="majorBidi" w:cstheme="majorBidi"/>
          <w:sz w:val="24"/>
          <w:szCs w:val="24"/>
        </w:rPr>
        <w:t xml:space="preserve"> assess satisfaction with the 10 games played over the course of 16 sessions. The questions are scored using a 5-part Likert scale of very dissatisfied (1), dissatisfied (2), neither satisfied nor dissatisfied (3), satisfied (4) and very satisfied (5). A checklist was also developed to measure student satisfaction with the content taught in each session using a Likert score. The validity of </w:t>
      </w:r>
      <w:del w:id="126" w:author="ARG" w:date="2018-03-03T21:38:00Z">
        <w:r w:rsidRPr="00042980">
          <w:rPr>
            <w:rFonts w:asciiTheme="majorBidi" w:hAnsiTheme="majorBidi" w:cstheme="majorBidi"/>
            <w:sz w:val="24"/>
            <w:szCs w:val="24"/>
          </w:rPr>
          <w:delText>this checklist</w:delText>
        </w:r>
      </w:del>
      <w:ins w:id="127" w:author="ARG" w:date="2018-03-03T21:38:00Z">
        <w:r w:rsidRPr="00FD2285">
          <w:rPr>
            <w:rFonts w:asciiTheme="majorBidi" w:hAnsiTheme="majorBidi" w:cstheme="majorBidi"/>
            <w:sz w:val="24"/>
            <w:szCs w:val="24"/>
          </w:rPr>
          <w:t>it</w:t>
        </w:r>
      </w:ins>
      <w:r w:rsidRPr="00FD2285">
        <w:rPr>
          <w:rFonts w:asciiTheme="majorBidi" w:hAnsiTheme="majorBidi" w:cstheme="majorBidi"/>
          <w:sz w:val="24"/>
          <w:szCs w:val="24"/>
        </w:rPr>
        <w:t xml:space="preserve"> was confirmed by faculty members.</w:t>
      </w:r>
    </w:p>
    <w:p w:rsidR="00892C71" w:rsidRPr="00FD2285" w:rsidRDefault="00892C71" w:rsidP="004209E0">
      <w:pPr>
        <w:spacing w:line="360" w:lineRule="auto"/>
        <w:jc w:val="lowKashida"/>
        <w:rPr>
          <w:rFonts w:asciiTheme="majorBidi" w:hAnsiTheme="majorBidi" w:cstheme="majorBidi"/>
          <w:sz w:val="24"/>
          <w:szCs w:val="24"/>
        </w:rPr>
      </w:pPr>
    </w:p>
    <w:p w:rsidR="00B1723D" w:rsidRPr="00FD2285" w:rsidRDefault="00B1723D" w:rsidP="00FD2285">
      <w:pPr>
        <w:spacing w:line="360" w:lineRule="auto"/>
        <w:jc w:val="lowKashida"/>
        <w:rPr>
          <w:rFonts w:asciiTheme="majorBidi" w:hAnsiTheme="majorBidi" w:cstheme="majorBidi"/>
          <w:sz w:val="24"/>
          <w:szCs w:val="24"/>
        </w:rPr>
      </w:pPr>
      <w:r w:rsidRPr="00FD2285">
        <w:rPr>
          <w:rFonts w:asciiTheme="majorBidi" w:hAnsiTheme="majorBidi" w:cstheme="majorBidi"/>
          <w:b/>
          <w:bCs/>
          <w:sz w:val="24"/>
          <w:szCs w:val="24"/>
        </w:rPr>
        <w:lastRenderedPageBreak/>
        <w:t>Intervention</w:t>
      </w:r>
    </w:p>
    <w:p w:rsidR="004209E0" w:rsidRPr="00FD2285" w:rsidRDefault="004209E0" w:rsidP="00BD6656">
      <w:pPr>
        <w:spacing w:line="360" w:lineRule="auto"/>
        <w:jc w:val="lowKashida"/>
        <w:rPr>
          <w:rFonts w:asciiTheme="majorBidi" w:hAnsiTheme="majorBidi" w:cstheme="majorBidi"/>
          <w:sz w:val="24"/>
          <w:szCs w:val="24"/>
        </w:rPr>
      </w:pPr>
      <w:r w:rsidRPr="00FD2285">
        <w:rPr>
          <w:rFonts w:asciiTheme="majorBidi" w:hAnsiTheme="majorBidi" w:cstheme="majorBidi"/>
          <w:sz w:val="24"/>
          <w:szCs w:val="24"/>
        </w:rPr>
        <w:t>It was initially explained to the students</w:t>
      </w:r>
      <w:ins w:id="128" w:author="ARG" w:date="2018-03-03T21:38:00Z">
        <w:r w:rsidRPr="00FD2285">
          <w:rPr>
            <w:rFonts w:asciiTheme="majorBidi" w:hAnsiTheme="majorBidi" w:cstheme="majorBidi"/>
            <w:sz w:val="24"/>
            <w:szCs w:val="24"/>
          </w:rPr>
          <w:t xml:space="preserve"> that</w:t>
        </w:r>
      </w:ins>
      <w:r w:rsidRPr="00FD2285">
        <w:rPr>
          <w:rFonts w:asciiTheme="majorBidi" w:hAnsiTheme="majorBidi" w:cstheme="majorBidi"/>
          <w:sz w:val="24"/>
          <w:szCs w:val="24"/>
        </w:rPr>
        <w:t xml:space="preserve"> how nursing ethics would be taught so that they could participate in the teaching process. Next, 30 nursing students </w:t>
      </w:r>
      <w:del w:id="129" w:author="ARG" w:date="2018-03-03T21:38:00Z">
        <w:r>
          <w:rPr>
            <w:rFonts w:asciiTheme="majorBidi" w:hAnsiTheme="majorBidi" w:cstheme="majorBidi"/>
            <w:sz w:val="24"/>
            <w:szCs w:val="24"/>
          </w:rPr>
          <w:delText xml:space="preserve"> </w:delText>
        </w:r>
      </w:del>
      <w:r w:rsidRPr="00FD2285">
        <w:rPr>
          <w:rFonts w:asciiTheme="majorBidi" w:hAnsiTheme="majorBidi" w:cstheme="majorBidi"/>
          <w:sz w:val="24"/>
          <w:szCs w:val="24"/>
        </w:rPr>
        <w:t>participated</w:t>
      </w:r>
      <w:r w:rsidRPr="00FD2285">
        <w:rPr>
          <w:rFonts w:asciiTheme="majorBidi" w:hAnsiTheme="majorBidi" w:cstheme="majorBidi"/>
          <w:sz w:val="24"/>
          <w:szCs w:val="24"/>
          <w:highlight w:val="yellow"/>
        </w:rPr>
        <w:t xml:space="preserve"> in this study </w:t>
      </w:r>
      <w:ins w:id="130" w:author="ARG" w:date="2018-03-03T21:38:00Z">
        <w:r w:rsidRPr="00FD2285">
          <w:rPr>
            <w:rFonts w:asciiTheme="majorBidi" w:hAnsiTheme="majorBidi" w:cstheme="majorBidi"/>
            <w:sz w:val="24"/>
            <w:szCs w:val="24"/>
            <w:highlight w:val="yellow"/>
          </w:rPr>
          <w:t xml:space="preserve">which was </w:t>
        </w:r>
      </w:ins>
      <w:r w:rsidRPr="00FD2285">
        <w:rPr>
          <w:rFonts w:asciiTheme="majorBidi" w:hAnsiTheme="majorBidi" w:cstheme="majorBidi"/>
          <w:sz w:val="24"/>
          <w:szCs w:val="24"/>
          <w:highlight w:val="yellow"/>
        </w:rPr>
        <w:t>consisted of 14</w:t>
      </w:r>
      <w:ins w:id="131" w:author="ARG" w:date="2018-03-03T21:38:00Z">
        <w:r w:rsidRPr="00FD2285">
          <w:rPr>
            <w:rFonts w:asciiTheme="majorBidi" w:hAnsiTheme="majorBidi" w:cstheme="majorBidi"/>
            <w:sz w:val="24"/>
            <w:szCs w:val="24"/>
            <w:highlight w:val="yellow"/>
          </w:rPr>
          <w:t xml:space="preserve"> </w:t>
        </w:r>
      </w:ins>
      <w:r w:rsidRPr="00FD2285">
        <w:rPr>
          <w:rFonts w:asciiTheme="majorBidi" w:hAnsiTheme="majorBidi" w:cstheme="majorBidi"/>
          <w:sz w:val="24"/>
          <w:szCs w:val="24"/>
          <w:highlight w:val="yellow"/>
        </w:rPr>
        <w:t>(53</w:t>
      </w:r>
      <w:del w:id="132" w:author="ARG" w:date="2018-03-03T21:38:00Z">
        <w:r w:rsidRPr="009A1235">
          <w:rPr>
            <w:rFonts w:asciiTheme="majorBidi" w:hAnsiTheme="majorBidi" w:cstheme="majorBidi"/>
            <w:sz w:val="24"/>
            <w:szCs w:val="24"/>
            <w:highlight w:val="yellow"/>
          </w:rPr>
          <w:delText>/</w:delText>
        </w:r>
      </w:del>
      <w:ins w:id="133" w:author="ARG" w:date="2018-03-03T21:38:00Z">
        <w:r w:rsidRPr="00FD2285">
          <w:rPr>
            <w:rFonts w:asciiTheme="majorBidi" w:hAnsiTheme="majorBidi" w:cstheme="majorBidi"/>
            <w:sz w:val="24"/>
            <w:szCs w:val="24"/>
            <w:highlight w:val="yellow"/>
          </w:rPr>
          <w:t>.</w:t>
        </w:r>
      </w:ins>
      <w:r w:rsidRPr="00FD2285">
        <w:rPr>
          <w:rFonts w:asciiTheme="majorBidi" w:hAnsiTheme="majorBidi" w:cstheme="majorBidi"/>
          <w:sz w:val="24"/>
          <w:szCs w:val="24"/>
          <w:highlight w:val="yellow"/>
        </w:rPr>
        <w:t>3%) women and 16</w:t>
      </w:r>
      <w:ins w:id="134" w:author="ARG" w:date="2018-03-03T21:38:00Z">
        <w:r w:rsidRPr="00FD2285">
          <w:rPr>
            <w:rFonts w:asciiTheme="majorBidi" w:hAnsiTheme="majorBidi" w:cstheme="majorBidi"/>
            <w:sz w:val="24"/>
            <w:szCs w:val="24"/>
            <w:highlight w:val="yellow"/>
          </w:rPr>
          <w:t xml:space="preserve"> </w:t>
        </w:r>
      </w:ins>
      <w:r w:rsidRPr="00FD2285">
        <w:rPr>
          <w:rFonts w:asciiTheme="majorBidi" w:hAnsiTheme="majorBidi" w:cstheme="majorBidi"/>
          <w:sz w:val="24"/>
          <w:szCs w:val="24"/>
          <w:highlight w:val="yellow"/>
        </w:rPr>
        <w:t>(46%) men</w:t>
      </w:r>
      <w:r w:rsidRPr="00FD2285">
        <w:rPr>
          <w:rFonts w:asciiTheme="majorBidi" w:hAnsiTheme="majorBidi" w:cstheme="majorBidi"/>
          <w:sz w:val="24"/>
          <w:szCs w:val="24"/>
        </w:rPr>
        <w:t xml:space="preserve"> </w:t>
      </w:r>
      <w:r w:rsidRPr="00FD2285">
        <w:rPr>
          <w:rFonts w:asciiTheme="majorBidi" w:hAnsiTheme="majorBidi" w:cstheme="majorBidi"/>
          <w:sz w:val="24"/>
          <w:szCs w:val="24"/>
          <w:highlight w:val="yellow"/>
        </w:rPr>
        <w:t>which</w:t>
      </w:r>
      <w:r w:rsidRPr="00FD2285">
        <w:rPr>
          <w:rFonts w:asciiTheme="majorBidi" w:hAnsiTheme="majorBidi" w:cstheme="majorBidi"/>
          <w:sz w:val="24"/>
          <w:szCs w:val="24"/>
        </w:rPr>
        <w:t xml:space="preserve"> were divided into 7 groups (3 </w:t>
      </w:r>
      <w:del w:id="135" w:author="ARG" w:date="2018-03-03T21:38:00Z">
        <w:r w:rsidRPr="00DD72D9">
          <w:rPr>
            <w:rFonts w:asciiTheme="majorBidi" w:hAnsiTheme="majorBidi" w:cstheme="majorBidi"/>
            <w:sz w:val="24"/>
            <w:szCs w:val="24"/>
          </w:rPr>
          <w:delText>male</w:delText>
        </w:r>
      </w:del>
      <w:ins w:id="136" w:author="ARG" w:date="2018-03-03T21:38:00Z">
        <w:r w:rsidRPr="00FD2285">
          <w:rPr>
            <w:rFonts w:asciiTheme="majorBidi" w:hAnsiTheme="majorBidi" w:cstheme="majorBidi"/>
            <w:sz w:val="24"/>
            <w:szCs w:val="24"/>
          </w:rPr>
          <w:t>males</w:t>
        </w:r>
      </w:ins>
      <w:r w:rsidRPr="00FD2285">
        <w:rPr>
          <w:rFonts w:asciiTheme="majorBidi" w:hAnsiTheme="majorBidi" w:cstheme="majorBidi"/>
          <w:sz w:val="24"/>
          <w:szCs w:val="24"/>
        </w:rPr>
        <w:t xml:space="preserve"> and 4 </w:t>
      </w:r>
      <w:del w:id="137" w:author="ARG" w:date="2018-03-03T21:38:00Z">
        <w:r w:rsidRPr="00DD72D9">
          <w:rPr>
            <w:rFonts w:asciiTheme="majorBidi" w:hAnsiTheme="majorBidi" w:cstheme="majorBidi"/>
            <w:sz w:val="24"/>
            <w:szCs w:val="24"/>
          </w:rPr>
          <w:delText>female</w:delText>
        </w:r>
      </w:del>
      <w:ins w:id="138" w:author="ARG" w:date="2018-03-03T21:38:00Z">
        <w:r w:rsidRPr="00FD2285">
          <w:rPr>
            <w:rFonts w:asciiTheme="majorBidi" w:hAnsiTheme="majorBidi" w:cstheme="majorBidi"/>
            <w:sz w:val="24"/>
            <w:szCs w:val="24"/>
          </w:rPr>
          <w:t>females</w:t>
        </w:r>
      </w:ins>
      <w:r w:rsidRPr="00FD2285">
        <w:rPr>
          <w:rFonts w:asciiTheme="majorBidi" w:hAnsiTheme="majorBidi" w:cstheme="majorBidi"/>
          <w:sz w:val="24"/>
          <w:szCs w:val="24"/>
        </w:rPr>
        <w:t>). The nursing ethics session were held once a week for 17 weeks</w:t>
      </w:r>
      <w:del w:id="139" w:author="ARG" w:date="2018-03-03T21:38:00Z">
        <w:r w:rsidRPr="00DD72D9">
          <w:rPr>
            <w:rFonts w:asciiTheme="majorBidi" w:hAnsiTheme="majorBidi" w:cstheme="majorBidi"/>
            <w:sz w:val="24"/>
            <w:szCs w:val="24"/>
          </w:rPr>
          <w:delText xml:space="preserve"> in</w:delText>
        </w:r>
      </w:del>
      <w:ins w:id="140" w:author="ARG" w:date="2018-03-03T21:38:00Z">
        <w:r w:rsidRPr="00FD2285">
          <w:rPr>
            <w:rFonts w:asciiTheme="majorBidi" w:hAnsiTheme="majorBidi" w:cstheme="majorBidi"/>
            <w:sz w:val="24"/>
            <w:szCs w:val="24"/>
          </w:rPr>
          <w:t>,</w:t>
        </w:r>
      </w:ins>
      <w:r w:rsidRPr="00FD2285">
        <w:rPr>
          <w:rFonts w:asciiTheme="majorBidi" w:hAnsiTheme="majorBidi" w:cstheme="majorBidi"/>
          <w:sz w:val="24"/>
          <w:szCs w:val="24"/>
        </w:rPr>
        <w:t xml:space="preserve"> 90-</w:t>
      </w:r>
      <w:del w:id="141" w:author="ARG" w:date="2018-03-03T21:38:00Z">
        <w:r w:rsidRPr="00DD72D9">
          <w:rPr>
            <w:rFonts w:asciiTheme="majorBidi" w:hAnsiTheme="majorBidi" w:cstheme="majorBidi"/>
            <w:sz w:val="24"/>
            <w:szCs w:val="24"/>
          </w:rPr>
          <w:delText>minute sessions</w:delText>
        </w:r>
      </w:del>
      <w:ins w:id="142" w:author="ARG" w:date="2018-03-03T21:38:00Z">
        <w:r w:rsidRPr="00FD2285">
          <w:rPr>
            <w:rFonts w:asciiTheme="majorBidi" w:hAnsiTheme="majorBidi" w:cstheme="majorBidi"/>
            <w:sz w:val="24"/>
            <w:szCs w:val="24"/>
          </w:rPr>
          <w:t>minutes each</w:t>
        </w:r>
      </w:ins>
      <w:r w:rsidRPr="00FD2285">
        <w:rPr>
          <w:rFonts w:asciiTheme="majorBidi" w:hAnsiTheme="majorBidi" w:cstheme="majorBidi"/>
          <w:sz w:val="24"/>
          <w:szCs w:val="24"/>
        </w:rPr>
        <w:t xml:space="preserve">. The ethics training program selected for each session was in line with the new curriculum of nursing approved by the Ministry of Health and Medical Education of Iran in 2013 (Table 1). This program earns educational credits. </w:t>
      </w:r>
      <w:del w:id="143" w:author="ARG" w:date="2018-03-03T21:38:00Z">
        <w:r w:rsidRPr="00DD72D9">
          <w:rPr>
            <w:rFonts w:asciiTheme="majorBidi" w:hAnsiTheme="majorBidi" w:cstheme="majorBidi"/>
            <w:sz w:val="24"/>
            <w:szCs w:val="24"/>
          </w:rPr>
          <w:delText>The</w:delText>
        </w:r>
      </w:del>
      <w:ins w:id="144" w:author="ARG" w:date="2018-03-03T21:38:00Z">
        <w:r w:rsidRPr="00FD2285">
          <w:rPr>
            <w:rFonts w:asciiTheme="majorBidi" w:hAnsiTheme="majorBidi" w:cstheme="majorBidi"/>
            <w:sz w:val="24"/>
            <w:szCs w:val="24"/>
          </w:rPr>
          <w:t>Using mobile technology, the</w:t>
        </w:r>
      </w:ins>
      <w:r w:rsidRPr="00FD2285">
        <w:rPr>
          <w:rFonts w:asciiTheme="majorBidi" w:hAnsiTheme="majorBidi" w:cstheme="majorBidi"/>
          <w:sz w:val="24"/>
          <w:szCs w:val="24"/>
        </w:rPr>
        <w:t xml:space="preserve"> contents of each session were prepared by the teacher in PowerPoint and sent to the students </w:t>
      </w:r>
      <w:del w:id="145" w:author="ARG" w:date="2018-03-03T21:38:00Z">
        <w:r w:rsidRPr="00DD72D9">
          <w:rPr>
            <w:rFonts w:asciiTheme="majorBidi" w:hAnsiTheme="majorBidi" w:cstheme="majorBidi"/>
            <w:sz w:val="24"/>
            <w:szCs w:val="24"/>
          </w:rPr>
          <w:delText xml:space="preserve">by </w:delText>
        </w:r>
        <w:r>
          <w:rPr>
            <w:rFonts w:asciiTheme="majorBidi" w:hAnsiTheme="majorBidi" w:cstheme="majorBidi"/>
            <w:sz w:val="24"/>
            <w:szCs w:val="24"/>
          </w:rPr>
          <w:delText xml:space="preserve"> </w:delText>
        </w:r>
      </w:del>
      <w:del w:id="146" w:author="Maryam" w:date="2018-03-09T00:20:00Z">
        <w:r w:rsidR="00BD6656" w:rsidDel="00BD6656">
          <w:rPr>
            <w:rFonts w:asciiTheme="majorBidi" w:hAnsiTheme="majorBidi" w:cstheme="majorBidi"/>
            <w:sz w:val="24"/>
            <w:szCs w:val="24"/>
            <w:highlight w:val="yellow"/>
          </w:rPr>
          <w:delText xml:space="preserve">social media </w:delText>
        </w:r>
      </w:del>
      <w:del w:id="147" w:author="ARG" w:date="2018-03-03T21:38:00Z">
        <w:r w:rsidRPr="009A4D73">
          <w:rPr>
            <w:rFonts w:asciiTheme="majorBidi" w:hAnsiTheme="majorBidi" w:cstheme="majorBidi"/>
            <w:sz w:val="24"/>
            <w:szCs w:val="24"/>
            <w:highlight w:val="yellow"/>
          </w:rPr>
          <w:delText>mobile</w:delText>
        </w:r>
        <w:r>
          <w:rPr>
            <w:rFonts w:asciiTheme="majorBidi" w:hAnsiTheme="majorBidi" w:cstheme="majorBidi"/>
            <w:sz w:val="24"/>
            <w:szCs w:val="24"/>
          </w:rPr>
          <w:delText xml:space="preserve"> </w:delText>
        </w:r>
      </w:del>
      <w:r w:rsidRPr="00FD2285">
        <w:rPr>
          <w:rFonts w:asciiTheme="majorBidi" w:hAnsiTheme="majorBidi" w:cstheme="majorBidi"/>
          <w:sz w:val="24"/>
          <w:szCs w:val="24"/>
        </w:rPr>
        <w:t xml:space="preserve">to </w:t>
      </w:r>
      <w:del w:id="148" w:author="ARG" w:date="2018-03-03T21:38:00Z">
        <w:r w:rsidRPr="00DD72D9">
          <w:rPr>
            <w:rFonts w:asciiTheme="majorBidi" w:hAnsiTheme="majorBidi" w:cstheme="majorBidi"/>
            <w:sz w:val="24"/>
            <w:szCs w:val="24"/>
          </w:rPr>
          <w:delText>study</w:delText>
        </w:r>
      </w:del>
      <w:ins w:id="149" w:author="ARG" w:date="2018-03-03T21:38:00Z">
        <w:r w:rsidRPr="00FD2285">
          <w:rPr>
            <w:rFonts w:asciiTheme="majorBidi" w:hAnsiTheme="majorBidi" w:cstheme="majorBidi"/>
            <w:sz w:val="24"/>
            <w:szCs w:val="24"/>
          </w:rPr>
          <w:t>be studied</w:t>
        </w:r>
      </w:ins>
      <w:r w:rsidRPr="00FD2285">
        <w:rPr>
          <w:rFonts w:asciiTheme="majorBidi" w:hAnsiTheme="majorBidi" w:cstheme="majorBidi"/>
          <w:sz w:val="24"/>
          <w:szCs w:val="24"/>
        </w:rPr>
        <w:t xml:space="preserve"> before </w:t>
      </w:r>
      <w:del w:id="150" w:author="ARG" w:date="2018-03-03T21:38:00Z">
        <w:r w:rsidRPr="00DD72D9">
          <w:rPr>
            <w:rFonts w:asciiTheme="majorBidi" w:hAnsiTheme="majorBidi" w:cstheme="majorBidi"/>
            <w:sz w:val="24"/>
            <w:szCs w:val="24"/>
          </w:rPr>
          <w:delText>class</w:delText>
        </w:r>
      </w:del>
      <w:ins w:id="151" w:author="ARG" w:date="2018-03-03T21:38:00Z">
        <w:r w:rsidRPr="00FD2285">
          <w:rPr>
            <w:rFonts w:asciiTheme="majorBidi" w:hAnsiTheme="majorBidi" w:cstheme="majorBidi"/>
            <w:sz w:val="24"/>
            <w:szCs w:val="24"/>
          </w:rPr>
          <w:t>the beginning of the classes</w:t>
        </w:r>
      </w:ins>
      <w:r w:rsidRPr="00FD2285">
        <w:rPr>
          <w:rFonts w:asciiTheme="majorBidi" w:hAnsiTheme="majorBidi" w:cstheme="majorBidi"/>
          <w:sz w:val="24"/>
          <w:szCs w:val="24"/>
        </w:rPr>
        <w:t>.</w:t>
      </w:r>
    </w:p>
    <w:p w:rsidR="00293520" w:rsidRPr="00FD2285" w:rsidRDefault="00293520" w:rsidP="00FD2285">
      <w:pPr>
        <w:spacing w:line="360" w:lineRule="auto"/>
        <w:rPr>
          <w:rFonts w:asciiTheme="majorBidi" w:hAnsiTheme="majorBidi" w:cstheme="majorBidi"/>
          <w:sz w:val="24"/>
          <w:szCs w:val="24"/>
          <w:highlight w:val="yellow"/>
        </w:rPr>
      </w:pPr>
      <w:r w:rsidRPr="00FD2285">
        <w:rPr>
          <w:rFonts w:asciiTheme="majorBidi" w:hAnsiTheme="majorBidi" w:cstheme="majorBidi"/>
          <w:sz w:val="24"/>
          <w:szCs w:val="24"/>
          <w:highlight w:val="yellow"/>
        </w:rPr>
        <w:t>If the students needed to review previously taught content during the game, they could refer to the educational content on their mobile device</w:t>
      </w:r>
      <w:r w:rsidRPr="00FD2285">
        <w:rPr>
          <w:rFonts w:asciiTheme="majorBidi" w:hAnsiTheme="majorBidi" w:cstheme="majorBidi"/>
          <w:sz w:val="24"/>
          <w:szCs w:val="24"/>
          <w:highlight w:val="yellow"/>
          <w:rtl/>
        </w:rPr>
        <w:t>.</w:t>
      </w:r>
      <w:r w:rsidR="00C734E5" w:rsidRPr="00FD2285">
        <w:rPr>
          <w:rFonts w:asciiTheme="majorBidi" w:hAnsiTheme="majorBidi" w:cstheme="majorBidi"/>
          <w:sz w:val="24"/>
          <w:szCs w:val="24"/>
          <w:highlight w:val="yellow"/>
        </w:rPr>
        <w:t xml:space="preserve"> </w:t>
      </w:r>
    </w:p>
    <w:p w:rsidR="004209E0" w:rsidRPr="00FD2285" w:rsidRDefault="00B1723D" w:rsidP="008F68D3">
      <w:pPr>
        <w:spacing w:line="360" w:lineRule="auto"/>
        <w:jc w:val="lowKashida"/>
        <w:rPr>
          <w:rFonts w:asciiTheme="majorBidi" w:hAnsiTheme="majorBidi" w:cstheme="majorBidi"/>
          <w:sz w:val="24"/>
          <w:szCs w:val="24"/>
        </w:rPr>
      </w:pPr>
      <w:r w:rsidRPr="00FD2285">
        <w:rPr>
          <w:rFonts w:asciiTheme="majorBidi" w:hAnsiTheme="majorBidi" w:cstheme="majorBidi"/>
          <w:sz w:val="24"/>
          <w:szCs w:val="24"/>
        </w:rPr>
        <w:t xml:space="preserve"> </w:t>
      </w:r>
      <w:r w:rsidR="004209E0" w:rsidRPr="00FD2285">
        <w:rPr>
          <w:rFonts w:asciiTheme="majorBidi" w:hAnsiTheme="majorBidi" w:cstheme="majorBidi"/>
          <w:sz w:val="24"/>
          <w:szCs w:val="24"/>
        </w:rPr>
        <w:t xml:space="preserve">A combination of problem-solving and </w:t>
      </w:r>
      <w:del w:id="152" w:author="ARG" w:date="2018-03-03T21:38:00Z">
        <w:r w:rsidR="004209E0" w:rsidRPr="00DD72D9">
          <w:rPr>
            <w:rFonts w:asciiTheme="majorBidi" w:hAnsiTheme="majorBidi" w:cstheme="majorBidi"/>
            <w:sz w:val="24"/>
            <w:szCs w:val="24"/>
          </w:rPr>
          <w:delText xml:space="preserve">game play </w:delText>
        </w:r>
      </w:del>
      <w:ins w:id="153" w:author="ARG" w:date="2018-03-03T21:38:00Z">
        <w:r w:rsidR="004209E0" w:rsidRPr="00FD2285">
          <w:rPr>
            <w:rFonts w:asciiTheme="majorBidi" w:hAnsiTheme="majorBidi" w:cstheme="majorBidi"/>
            <w:sz w:val="24"/>
            <w:szCs w:val="24"/>
          </w:rPr>
          <w:t>Gameplay</w:t>
        </w:r>
        <w:r w:rsidR="004209E0" w:rsidRPr="00FD2285">
          <w:rPr>
            <w:rFonts w:asciiTheme="majorBidi" w:hAnsiTheme="majorBidi" w:cstheme="majorBidi"/>
            <w:color w:val="545454"/>
            <w:sz w:val="24"/>
            <w:szCs w:val="24"/>
            <w:shd w:val="clear" w:color="auto" w:fill="FFFFFF"/>
          </w:rPr>
          <w:t> </w:t>
        </w:r>
      </w:ins>
      <w:r w:rsidR="004209E0" w:rsidRPr="00FD2285">
        <w:rPr>
          <w:rFonts w:asciiTheme="majorBidi" w:hAnsiTheme="majorBidi" w:cstheme="majorBidi"/>
          <w:sz w:val="24"/>
          <w:szCs w:val="24"/>
        </w:rPr>
        <w:t>was used to teach the contents of each session. The lessons were designed to focus on ethical scenarios and questions about health care by the use of games and competition between students when responding to scenarios. The guide adopted on how to organize games in accordance with the content of each session</w:t>
      </w:r>
      <w:ins w:id="154" w:author="ARG" w:date="2018-03-03T21:38:00Z">
        <w:r w:rsidR="004209E0" w:rsidRPr="00FD2285">
          <w:rPr>
            <w:rFonts w:asciiTheme="majorBidi" w:hAnsiTheme="majorBidi" w:cstheme="majorBidi"/>
            <w:sz w:val="24"/>
            <w:szCs w:val="24"/>
          </w:rPr>
          <w:t>. It</w:t>
        </w:r>
      </w:ins>
      <w:r w:rsidR="004209E0" w:rsidRPr="00FD2285">
        <w:rPr>
          <w:rFonts w:asciiTheme="majorBidi" w:hAnsiTheme="majorBidi" w:cstheme="majorBidi"/>
          <w:sz w:val="24"/>
          <w:szCs w:val="24"/>
        </w:rPr>
        <w:t xml:space="preserve"> was published by the Chair of UNESCO (United Nations Educational, Scientific and Cultural Organization) on bioethics. To teach the ethical concepts, the games for each session were selected from Moral Games</w:t>
      </w:r>
      <w:r w:rsidR="00EB7902">
        <w:rPr>
          <w:rFonts w:asciiTheme="majorBidi" w:hAnsiTheme="majorBidi" w:cstheme="majorBidi"/>
          <w:sz w:val="24"/>
          <w:szCs w:val="24"/>
        </w:rPr>
        <w:t xml:space="preserve"> for Teaching Bioethics </w:t>
      </w:r>
      <w:r w:rsidR="00EB7902">
        <w:rPr>
          <w:rFonts w:asciiTheme="majorBidi" w:hAnsiTheme="majorBidi" w:cstheme="majorBidi"/>
          <w:sz w:val="24"/>
          <w:szCs w:val="24"/>
        </w:rPr>
        <w:fldChar w:fldCharType="begin"/>
      </w:r>
      <w:r w:rsidR="008F68D3">
        <w:rPr>
          <w:rFonts w:asciiTheme="majorBidi" w:hAnsiTheme="majorBidi" w:cstheme="majorBidi"/>
          <w:sz w:val="24"/>
          <w:szCs w:val="24"/>
        </w:rPr>
        <w:instrText xml:space="preserve"> ADDIN EN.CITE &lt;EndNote&gt;&lt;Cite&gt;&lt;Author&gt;Macer&lt;/Author&gt;&lt;Year&gt;2008&lt;/Year&gt;&lt;RecNum&gt;17&lt;/RecNum&gt;&lt;DisplayText&gt;(20, 21)&lt;/DisplayText&gt;&lt;record&gt;&lt;rec-number&gt;17&lt;/rec-number&gt;&lt;foreign-keys&gt;&lt;key app="EN" db-id="vxzxp0e0uwarayezs2o5at51t0pd9xt9txaw" timestamp="1511272203"&gt;17&lt;/key&gt;&lt;/foreign-keys&gt;&lt;ref-type name="Book"&gt;6&lt;/ref-type&gt;&lt;contributors&gt;&lt;authors&gt;&lt;author&gt;Macer, Darryl RJ&lt;/author&gt;&lt;/authors&gt;&lt;/contributors&gt;&lt;titles&gt;&lt;title&gt;Moral games for teaching bioethics&lt;/title&gt;&lt;/titles&gt;&lt;dates&gt;&lt;year&gt;2008&lt;/year&gt;&lt;/dates&gt;&lt;publisher&gt;International Center for Health, Law and Ethics, Faculty of Law, University of Haifa&lt;/publisher&gt;&lt;isbn&gt;9657077400&lt;/isbn&gt;&lt;urls&gt;&lt;/urls&gt;&lt;/record&gt;&lt;/Cite&gt;&lt;Cite&gt;&lt;Author&gt;Rights&lt;/Author&gt;&lt;RecNum&gt;53&lt;/RecNum&gt;&lt;record&gt;&lt;rec-number&gt;53&lt;/rec-number&gt;&lt;foreign-keys&gt;&lt;key app="EN" db-id="vxzxp0e0uwarayezs2o5at51t0pd9xt9txaw" timestamp="1520586468"&gt;53&lt;/key&gt;&lt;/foreign-keys&gt;&lt;ref-type name="Web Page"&gt;12&lt;/ref-type&gt;&lt;contributors&gt;&lt;authors&gt;&lt;author&gt;UNESCO Chair in Bioethics and Human Rights&lt;/author&gt;&lt;/authors&gt;&lt;/contributors&gt;&lt;titles&gt;&lt;title&gt;What is a UNESCO Chair?&lt;/title&gt;&lt;/titles&gt;&lt;dates&gt;&lt;/dates&gt;&lt;pub-location&gt;Roma,Italy&lt;/pub-location&gt;&lt;urls&gt;&lt;related-urls&gt;&lt;url&gt;http://www.unescobiochair.org/bioethics-human-rights/&lt;/url&gt;&lt;/related-urls&gt;&lt;/urls&gt;&lt;/record&gt;&lt;/Cite&gt;&lt;/EndNote&gt;</w:instrText>
      </w:r>
      <w:r w:rsidR="00EB7902">
        <w:rPr>
          <w:rFonts w:asciiTheme="majorBidi" w:hAnsiTheme="majorBidi" w:cstheme="majorBidi"/>
          <w:sz w:val="24"/>
          <w:szCs w:val="24"/>
        </w:rPr>
        <w:fldChar w:fldCharType="separate"/>
      </w:r>
      <w:r w:rsidR="008F68D3">
        <w:rPr>
          <w:rFonts w:asciiTheme="majorBidi" w:hAnsiTheme="majorBidi" w:cstheme="majorBidi"/>
          <w:noProof/>
          <w:sz w:val="24"/>
          <w:szCs w:val="24"/>
        </w:rPr>
        <w:t>(20, 21)</w:t>
      </w:r>
      <w:r w:rsidR="00EB7902">
        <w:rPr>
          <w:rFonts w:asciiTheme="majorBidi" w:hAnsiTheme="majorBidi" w:cstheme="majorBidi"/>
          <w:sz w:val="24"/>
          <w:szCs w:val="24"/>
        </w:rPr>
        <w:fldChar w:fldCharType="end"/>
      </w:r>
      <w:r w:rsidR="004209E0" w:rsidRPr="00FD2285">
        <w:rPr>
          <w:rFonts w:asciiTheme="majorBidi" w:hAnsiTheme="majorBidi" w:cstheme="majorBidi"/>
          <w:sz w:val="24"/>
          <w:szCs w:val="24"/>
        </w:rPr>
        <w:t xml:space="preserve">. Twelve games from this book were selected in accordance with the educational content. </w:t>
      </w:r>
    </w:p>
    <w:p w:rsidR="00293520" w:rsidRPr="00FD2285" w:rsidRDefault="00293520" w:rsidP="004209E0">
      <w:pPr>
        <w:spacing w:line="360" w:lineRule="auto"/>
        <w:jc w:val="lowKashida"/>
        <w:rPr>
          <w:rFonts w:asciiTheme="majorBidi" w:hAnsiTheme="majorBidi" w:cstheme="majorBidi"/>
          <w:sz w:val="24"/>
          <w:szCs w:val="24"/>
        </w:rPr>
      </w:pPr>
      <w:r w:rsidRPr="00FD2285">
        <w:rPr>
          <w:rFonts w:asciiTheme="majorBidi" w:hAnsiTheme="majorBidi" w:cstheme="majorBidi"/>
          <w:sz w:val="24"/>
          <w:szCs w:val="24"/>
          <w:highlight w:val="yellow"/>
        </w:rPr>
        <w:t>In</w:t>
      </w:r>
      <w:r w:rsidR="00CD440C">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rPr>
        <w:t>so</w:t>
      </w:r>
      <w:r w:rsidR="00CD440C">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rPr>
        <w:t>much as nursing education in Iran is taught in Persian, the 12 selected games from the Moral Games for Teaching Bioethics were translated into Persian. Then, in a panel with the members of the Ethics Committee of the Faculty of Nursing, the educational content of the games was scientifically examined and moderated according to the Iranian culture. These panels were held in three sessions of two hours.</w:t>
      </w:r>
    </w:p>
    <w:p w:rsidR="00CD440C" w:rsidRPr="00FD2285" w:rsidRDefault="00CD440C" w:rsidP="00CD440C">
      <w:pPr>
        <w:spacing w:line="360" w:lineRule="auto"/>
        <w:jc w:val="lowKashida"/>
        <w:rPr>
          <w:rFonts w:asciiTheme="majorBidi" w:hAnsiTheme="majorBidi" w:cstheme="majorBidi"/>
          <w:sz w:val="24"/>
          <w:szCs w:val="24"/>
        </w:rPr>
      </w:pPr>
      <w:r w:rsidRPr="00FD2285">
        <w:rPr>
          <w:rFonts w:asciiTheme="majorBidi" w:hAnsiTheme="majorBidi" w:cstheme="majorBidi"/>
          <w:sz w:val="24"/>
          <w:szCs w:val="24"/>
        </w:rPr>
        <w:t>Some lessons were held in two sessions due to the nature of the game</w:t>
      </w:r>
      <w:del w:id="155" w:author="ARG" w:date="2018-03-03T21:38:00Z">
        <w:r w:rsidRPr="00DD72D9">
          <w:rPr>
            <w:rFonts w:asciiTheme="majorBidi" w:hAnsiTheme="majorBidi" w:cstheme="majorBidi"/>
            <w:sz w:val="24"/>
            <w:szCs w:val="24"/>
          </w:rPr>
          <w:delText>, the</w:delText>
        </w:r>
      </w:del>
      <w:ins w:id="156" w:author="ARG" w:date="2018-03-03T21:38:00Z">
        <w:r w:rsidRPr="00FD2285">
          <w:rPr>
            <w:rFonts w:asciiTheme="majorBidi" w:hAnsiTheme="majorBidi" w:cstheme="majorBidi"/>
            <w:sz w:val="24"/>
            <w:szCs w:val="24"/>
          </w:rPr>
          <w:t xml:space="preserve"> including;</w:t>
        </w:r>
      </w:ins>
      <w:r w:rsidRPr="00FD2285">
        <w:rPr>
          <w:rFonts w:asciiTheme="majorBidi" w:hAnsiTheme="majorBidi" w:cstheme="majorBidi"/>
          <w:sz w:val="24"/>
          <w:szCs w:val="24"/>
        </w:rPr>
        <w:t xml:space="preserve"> teaching content, </w:t>
      </w:r>
      <w:del w:id="157" w:author="ARG" w:date="2018-03-03T21:38:00Z">
        <w:r w:rsidRPr="00DD72D9">
          <w:rPr>
            <w:rFonts w:asciiTheme="majorBidi" w:hAnsiTheme="majorBidi" w:cstheme="majorBidi"/>
            <w:sz w:val="24"/>
            <w:szCs w:val="24"/>
          </w:rPr>
          <w:delText xml:space="preserve">the </w:delText>
        </w:r>
      </w:del>
      <w:r w:rsidRPr="00FD2285">
        <w:rPr>
          <w:rFonts w:asciiTheme="majorBidi" w:hAnsiTheme="majorBidi" w:cstheme="majorBidi"/>
          <w:sz w:val="24"/>
          <w:szCs w:val="24"/>
        </w:rPr>
        <w:t>writing assignment, the need for lectures</w:t>
      </w:r>
      <w:ins w:id="158" w:author="ARG" w:date="2018-03-03T21:38:00Z">
        <w:r w:rsidRPr="00FD2285">
          <w:rPr>
            <w:rFonts w:asciiTheme="majorBidi" w:hAnsiTheme="majorBidi" w:cstheme="majorBidi"/>
            <w:sz w:val="24"/>
            <w:szCs w:val="24"/>
          </w:rPr>
          <w:t>,</w:t>
        </w:r>
      </w:ins>
      <w:r w:rsidRPr="00FD2285">
        <w:rPr>
          <w:rFonts w:asciiTheme="majorBidi" w:hAnsiTheme="majorBidi" w:cstheme="majorBidi"/>
          <w:sz w:val="24"/>
          <w:szCs w:val="24"/>
        </w:rPr>
        <w:t xml:space="preserve"> and the opportunity for all students to present their assignment.</w:t>
      </w:r>
    </w:p>
    <w:p w:rsidR="00293520" w:rsidRPr="00FD2285" w:rsidRDefault="00293520"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highlight w:val="yellow"/>
        </w:rPr>
        <w:lastRenderedPageBreak/>
        <w:t>The educational content was taught by one of the ethics educators at the Faculty of Nursing, where the study was conducted. The educators were selected by the College's Ethics Committee who had a history of teaching in nursing ethics. The content was provided to the educators and their task was to teach nursing students throughout the study. The educators were not aware of the research purposes. The researchers did not affect the teaching process. The researchers provided questionnaires for nursing students before and after the training.</w:t>
      </w:r>
    </w:p>
    <w:p w:rsidR="00B1723D" w:rsidRPr="00FD2285" w:rsidRDefault="00B1723D" w:rsidP="00FD2285">
      <w:pPr>
        <w:spacing w:line="360" w:lineRule="auto"/>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885"/>
        <w:gridCol w:w="4348"/>
        <w:gridCol w:w="3117"/>
      </w:tblGrid>
      <w:tr w:rsidR="00B1723D" w:rsidRPr="00FD2285" w:rsidTr="005417BF">
        <w:tc>
          <w:tcPr>
            <w:tcW w:w="9350" w:type="dxa"/>
            <w:gridSpan w:val="3"/>
          </w:tcPr>
          <w:p w:rsidR="00B1723D" w:rsidRPr="00FD2285" w:rsidRDefault="00B1723D" w:rsidP="00FD2285">
            <w:pPr>
              <w:spacing w:line="360" w:lineRule="auto"/>
              <w:jc w:val="center"/>
              <w:rPr>
                <w:rFonts w:asciiTheme="majorBidi" w:hAnsiTheme="majorBidi" w:cstheme="majorBidi"/>
                <w:b/>
                <w:bCs/>
                <w:sz w:val="24"/>
                <w:szCs w:val="24"/>
              </w:rPr>
            </w:pPr>
            <w:r w:rsidRPr="00FD2285">
              <w:rPr>
                <w:rFonts w:asciiTheme="majorBidi" w:hAnsiTheme="majorBidi" w:cstheme="majorBidi"/>
                <w:b/>
                <w:bCs/>
                <w:sz w:val="24"/>
                <w:szCs w:val="24"/>
              </w:rPr>
              <w:t>Table 1: Contents of professional ethics for nursing students in the form of games</w:t>
            </w:r>
          </w:p>
        </w:tc>
      </w:tr>
      <w:tr w:rsidR="00B1723D" w:rsidRPr="00FD2285" w:rsidTr="005417BF">
        <w:tc>
          <w:tcPr>
            <w:tcW w:w="1885" w:type="dxa"/>
          </w:tcPr>
          <w:p w:rsidR="00B1723D" w:rsidRPr="00FD2285" w:rsidRDefault="00B1723D" w:rsidP="00FD2285">
            <w:pPr>
              <w:spacing w:line="360" w:lineRule="auto"/>
              <w:jc w:val="lowKashida"/>
              <w:rPr>
                <w:rFonts w:asciiTheme="majorBidi" w:hAnsiTheme="majorBidi" w:cstheme="majorBidi"/>
                <w:sz w:val="24"/>
                <w:szCs w:val="24"/>
              </w:rPr>
            </w:pPr>
            <w:r w:rsidRPr="00FD2285">
              <w:rPr>
                <w:rFonts w:asciiTheme="majorBidi" w:hAnsiTheme="majorBidi" w:cstheme="majorBidi"/>
                <w:sz w:val="24"/>
                <w:szCs w:val="24"/>
              </w:rPr>
              <w:t>Number of session</w:t>
            </w:r>
          </w:p>
        </w:tc>
        <w:tc>
          <w:tcPr>
            <w:tcW w:w="4348" w:type="dxa"/>
          </w:tcPr>
          <w:p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lang w:bidi="fa-IR"/>
              </w:rPr>
              <w:t>Main themes</w:t>
            </w:r>
          </w:p>
        </w:tc>
        <w:tc>
          <w:tcPr>
            <w:tcW w:w="3117" w:type="dxa"/>
          </w:tcPr>
          <w:p w:rsidR="00B1723D" w:rsidRPr="00FD2285" w:rsidRDefault="00B1723D" w:rsidP="00FD2285">
            <w:pPr>
              <w:spacing w:line="360" w:lineRule="auto"/>
              <w:ind w:left="4"/>
              <w:jc w:val="center"/>
              <w:rPr>
                <w:rFonts w:asciiTheme="majorBidi" w:hAnsiTheme="majorBidi" w:cstheme="majorBidi"/>
                <w:sz w:val="24"/>
                <w:szCs w:val="24"/>
              </w:rPr>
            </w:pPr>
            <w:r w:rsidRPr="00FD2285">
              <w:rPr>
                <w:rFonts w:asciiTheme="majorBidi" w:hAnsiTheme="majorBidi" w:cstheme="majorBidi"/>
                <w:sz w:val="24"/>
                <w:szCs w:val="24"/>
              </w:rPr>
              <w:t>Teaching method</w:t>
            </w:r>
          </w:p>
        </w:tc>
      </w:tr>
      <w:tr w:rsidR="00B1723D" w:rsidRPr="00FD2285" w:rsidTr="005417BF">
        <w:tc>
          <w:tcPr>
            <w:tcW w:w="1885" w:type="dxa"/>
            <w:vAlign w:val="center"/>
          </w:tcPr>
          <w:p w:rsidR="00B1723D" w:rsidRPr="00FD2285" w:rsidRDefault="00B1723D" w:rsidP="00FD2285">
            <w:pPr>
              <w:spacing w:line="360" w:lineRule="auto"/>
              <w:jc w:val="center"/>
              <w:rPr>
                <w:rFonts w:asciiTheme="majorBidi" w:hAnsiTheme="majorBidi" w:cstheme="majorBidi"/>
                <w:sz w:val="24"/>
                <w:szCs w:val="24"/>
              </w:rPr>
            </w:pPr>
            <w:r w:rsidRPr="00FD2285">
              <w:rPr>
                <w:rStyle w:val="shorttext"/>
                <w:rFonts w:asciiTheme="majorBidi" w:hAnsiTheme="majorBidi" w:cstheme="majorBidi"/>
                <w:sz w:val="24"/>
                <w:szCs w:val="24"/>
              </w:rPr>
              <w:t>1</w:t>
            </w:r>
          </w:p>
        </w:tc>
        <w:tc>
          <w:tcPr>
            <w:tcW w:w="4348"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Professional ethics in the health system</w:t>
            </w:r>
          </w:p>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Definition of nursing ethics and its Importance</w:t>
            </w:r>
          </w:p>
        </w:tc>
        <w:tc>
          <w:tcPr>
            <w:tcW w:w="3117"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Familiarization with teaching. Divide students into small groups. Application of small group games. Buzz groups: Design moral questions from the text of this session. Give prize for  top group.</w:t>
            </w:r>
          </w:p>
        </w:tc>
      </w:tr>
      <w:tr w:rsidR="00B1723D" w:rsidRPr="00FD2285" w:rsidTr="005417BF">
        <w:tc>
          <w:tcPr>
            <w:tcW w:w="1885" w:type="dxa"/>
            <w:vAlign w:val="center"/>
          </w:tcPr>
          <w:p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2</w:t>
            </w:r>
          </w:p>
        </w:tc>
        <w:tc>
          <w:tcPr>
            <w:tcW w:w="4348" w:type="dxa"/>
            <w:vAlign w:val="center"/>
          </w:tcPr>
          <w:p w:rsidR="00B1723D" w:rsidRPr="00FD2285" w:rsidRDefault="00B1723D" w:rsidP="00FD2285">
            <w:pPr>
              <w:pStyle w:val="ListParagraph"/>
              <w:spacing w:line="360" w:lineRule="auto"/>
              <w:ind w:left="0"/>
              <w:jc w:val="both"/>
              <w:rPr>
                <w:rFonts w:asciiTheme="majorBidi" w:hAnsiTheme="majorBidi" w:cstheme="majorBidi"/>
                <w:sz w:val="24"/>
                <w:szCs w:val="24"/>
              </w:rPr>
            </w:pPr>
            <w:r w:rsidRPr="00FD2285">
              <w:rPr>
                <w:rFonts w:asciiTheme="majorBidi" w:hAnsiTheme="majorBidi" w:cstheme="majorBidi"/>
                <w:sz w:val="24"/>
                <w:szCs w:val="24"/>
              </w:rPr>
              <w:t>Philosophy of ethics in medical sciences</w:t>
            </w:r>
          </w:p>
          <w:p w:rsidR="00B1723D" w:rsidRPr="00FD2285" w:rsidRDefault="00B1723D" w:rsidP="00FD2285">
            <w:pPr>
              <w:pStyle w:val="ListParagraph"/>
              <w:spacing w:line="360" w:lineRule="auto"/>
              <w:ind w:left="0"/>
              <w:jc w:val="both"/>
              <w:rPr>
                <w:rFonts w:asciiTheme="majorBidi" w:hAnsiTheme="majorBidi" w:cstheme="majorBidi"/>
                <w:sz w:val="24"/>
                <w:szCs w:val="24"/>
              </w:rPr>
            </w:pPr>
            <w:r w:rsidRPr="00FD2285">
              <w:rPr>
                <w:rFonts w:asciiTheme="majorBidi" w:hAnsiTheme="majorBidi" w:cstheme="majorBidi"/>
                <w:sz w:val="24"/>
                <w:szCs w:val="24"/>
              </w:rPr>
              <w:t xml:space="preserve">History of nursing ethics and human relations </w:t>
            </w:r>
          </w:p>
        </w:tc>
        <w:tc>
          <w:tcPr>
            <w:tcW w:w="3117"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The Brainstorming Game: Development of moral questions from text of this session. Groups compete to answer questions.</w:t>
            </w:r>
          </w:p>
        </w:tc>
      </w:tr>
      <w:tr w:rsidR="00B1723D" w:rsidRPr="00FD2285" w:rsidTr="005417BF">
        <w:tc>
          <w:tcPr>
            <w:tcW w:w="1885" w:type="dxa"/>
            <w:vAlign w:val="center"/>
          </w:tcPr>
          <w:p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3</w:t>
            </w:r>
          </w:p>
        </w:tc>
        <w:tc>
          <w:tcPr>
            <w:tcW w:w="4348"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Style w:val="shorttext"/>
                <w:rFonts w:asciiTheme="majorBidi" w:hAnsiTheme="majorBidi" w:cstheme="majorBidi"/>
                <w:sz w:val="24"/>
                <w:szCs w:val="24"/>
              </w:rPr>
              <w:t>Bioethics</w:t>
            </w:r>
          </w:p>
        </w:tc>
        <w:tc>
          <w:tcPr>
            <w:tcW w:w="3117"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Card sorting game: Design and present flashcards of bioethical principles and case studies by student groups. Give prize to top group.</w:t>
            </w:r>
          </w:p>
        </w:tc>
      </w:tr>
      <w:tr w:rsidR="00B1723D" w:rsidRPr="00FD2285" w:rsidTr="005417BF">
        <w:tc>
          <w:tcPr>
            <w:tcW w:w="1885" w:type="dxa"/>
            <w:vAlign w:val="center"/>
          </w:tcPr>
          <w:p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4</w:t>
            </w:r>
          </w:p>
        </w:tc>
        <w:tc>
          <w:tcPr>
            <w:tcW w:w="4348"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Moral sensitivity in nursing education (clinical)</w:t>
            </w:r>
          </w:p>
        </w:tc>
        <w:tc>
          <w:tcPr>
            <w:tcW w:w="3117" w:type="dxa"/>
            <w:vAlign w:val="center"/>
          </w:tcPr>
          <w:p w:rsidR="00B1723D" w:rsidRPr="00FD2285" w:rsidRDefault="00B1723D" w:rsidP="00FD2285">
            <w:pPr>
              <w:tabs>
                <w:tab w:val="left" w:pos="915"/>
              </w:tabs>
              <w:spacing w:line="360" w:lineRule="auto"/>
              <w:jc w:val="both"/>
              <w:rPr>
                <w:rFonts w:asciiTheme="majorBidi" w:hAnsiTheme="majorBidi" w:cstheme="majorBidi"/>
                <w:sz w:val="24"/>
                <w:szCs w:val="24"/>
              </w:rPr>
            </w:pPr>
            <w:r w:rsidRPr="00FD2285">
              <w:rPr>
                <w:rFonts w:asciiTheme="majorBidi" w:hAnsiTheme="majorBidi" w:cstheme="majorBidi"/>
                <w:sz w:val="24"/>
                <w:szCs w:val="24"/>
              </w:rPr>
              <w:t xml:space="preserve">Health travel game: Encourage students to discuss in pairs about the gap in the </w:t>
            </w:r>
            <w:r w:rsidRPr="00FD2285">
              <w:rPr>
                <w:rFonts w:asciiTheme="majorBidi" w:hAnsiTheme="majorBidi" w:cstheme="majorBidi"/>
                <w:sz w:val="24"/>
                <w:szCs w:val="24"/>
              </w:rPr>
              <w:lastRenderedPageBreak/>
              <w:t xml:space="preserve">treatment of patients </w:t>
            </w:r>
            <w:r w:rsidRPr="00FD2285">
              <w:rPr>
                <w:rStyle w:val="shorttext"/>
                <w:rFonts w:asciiTheme="majorBidi" w:hAnsiTheme="majorBidi" w:cstheme="majorBidi"/>
                <w:sz w:val="24"/>
                <w:szCs w:val="24"/>
                <w:lang w:val="en"/>
              </w:rPr>
              <w:t>have experienced</w:t>
            </w:r>
            <w:r w:rsidRPr="00FD2285">
              <w:rPr>
                <w:rFonts w:asciiTheme="majorBidi" w:hAnsiTheme="majorBidi" w:cstheme="majorBidi"/>
                <w:sz w:val="24"/>
                <w:szCs w:val="24"/>
              </w:rPr>
              <w:t xml:space="preserve"> during clinical training sessions.</w:t>
            </w:r>
          </w:p>
        </w:tc>
      </w:tr>
      <w:tr w:rsidR="00B1723D" w:rsidRPr="00FD2285" w:rsidTr="005417BF">
        <w:tc>
          <w:tcPr>
            <w:tcW w:w="1885" w:type="dxa"/>
            <w:vAlign w:val="center"/>
          </w:tcPr>
          <w:p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lastRenderedPageBreak/>
              <w:t>5</w:t>
            </w:r>
          </w:p>
        </w:tc>
        <w:tc>
          <w:tcPr>
            <w:tcW w:w="4348"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Types of physician-nurse-patient communication models</w:t>
            </w:r>
          </w:p>
        </w:tc>
        <w:tc>
          <w:tcPr>
            <w:tcW w:w="3117"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Lecture and explanation of types of physician-nurse communication models. Writing scenario about physician-nurse-patient relationship by groups with instructor supervision.</w:t>
            </w:r>
          </w:p>
        </w:tc>
      </w:tr>
      <w:tr w:rsidR="00B1723D" w:rsidRPr="00FD2285" w:rsidTr="005417BF">
        <w:tc>
          <w:tcPr>
            <w:tcW w:w="1885" w:type="dxa"/>
            <w:vAlign w:val="center"/>
          </w:tcPr>
          <w:p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6</w:t>
            </w:r>
          </w:p>
        </w:tc>
        <w:tc>
          <w:tcPr>
            <w:tcW w:w="4348"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Types of physician-nurse-patient communication models</w:t>
            </w:r>
          </w:p>
        </w:tc>
        <w:tc>
          <w:tcPr>
            <w:tcW w:w="3117"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Role-playing game: Implement a physician-nurse-patient model in form of role-playing by small student groups. Give prize to top group.</w:t>
            </w:r>
          </w:p>
        </w:tc>
      </w:tr>
      <w:tr w:rsidR="00B1723D" w:rsidRPr="00FD2285" w:rsidTr="005417BF">
        <w:tc>
          <w:tcPr>
            <w:tcW w:w="1885" w:type="dxa"/>
            <w:vAlign w:val="center"/>
          </w:tcPr>
          <w:p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7</w:t>
            </w:r>
          </w:p>
        </w:tc>
        <w:tc>
          <w:tcPr>
            <w:tcW w:w="4348"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Style w:val="shorttext"/>
                <w:rFonts w:asciiTheme="majorBidi" w:hAnsiTheme="majorBidi" w:cstheme="majorBidi"/>
                <w:sz w:val="24"/>
                <w:szCs w:val="24"/>
              </w:rPr>
              <w:t>Ethical aspects of decision-making</w:t>
            </w:r>
          </w:p>
        </w:tc>
        <w:tc>
          <w:tcPr>
            <w:tcW w:w="3117"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Talk-in-pairs game: Complete Canadian Clinical Nurse Ethical Decision-making Guidelines form by two supervised instructors. Give prize to top group.</w:t>
            </w:r>
          </w:p>
        </w:tc>
      </w:tr>
      <w:tr w:rsidR="00B1723D" w:rsidRPr="00FD2285" w:rsidTr="005417BF">
        <w:tc>
          <w:tcPr>
            <w:tcW w:w="1885" w:type="dxa"/>
            <w:vAlign w:val="center"/>
          </w:tcPr>
          <w:p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8</w:t>
            </w:r>
          </w:p>
        </w:tc>
        <w:tc>
          <w:tcPr>
            <w:tcW w:w="4348"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Style w:val="shorttext"/>
                <w:rFonts w:asciiTheme="majorBidi" w:hAnsiTheme="majorBidi" w:cstheme="majorBidi"/>
                <w:sz w:val="24"/>
                <w:szCs w:val="24"/>
              </w:rPr>
              <w:t>Ethical aspects of decision-making</w:t>
            </w:r>
          </w:p>
        </w:tc>
        <w:tc>
          <w:tcPr>
            <w:tcW w:w="3117"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Lecture, analysis of student assignments from  previous session and provide feedback.</w:t>
            </w:r>
          </w:p>
        </w:tc>
      </w:tr>
      <w:tr w:rsidR="00B1723D" w:rsidRPr="00FD2285" w:rsidTr="005417BF">
        <w:tc>
          <w:tcPr>
            <w:tcW w:w="1885" w:type="dxa"/>
            <w:vAlign w:val="center"/>
          </w:tcPr>
          <w:p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9</w:t>
            </w:r>
          </w:p>
        </w:tc>
        <w:tc>
          <w:tcPr>
            <w:tcW w:w="4348" w:type="dxa"/>
            <w:vAlign w:val="center"/>
          </w:tcPr>
          <w:p w:rsidR="00B1723D" w:rsidRPr="00FD2285" w:rsidRDefault="00B1723D" w:rsidP="00FD2285">
            <w:pPr>
              <w:tabs>
                <w:tab w:val="left" w:pos="2520"/>
              </w:tabs>
              <w:spacing w:line="360" w:lineRule="auto"/>
              <w:jc w:val="both"/>
              <w:rPr>
                <w:rFonts w:asciiTheme="majorBidi" w:hAnsiTheme="majorBidi" w:cstheme="majorBidi"/>
                <w:sz w:val="24"/>
                <w:szCs w:val="24"/>
              </w:rPr>
            </w:pPr>
            <w:r w:rsidRPr="00FD2285">
              <w:rPr>
                <w:rFonts w:asciiTheme="majorBidi" w:hAnsiTheme="majorBidi" w:cstheme="majorBidi"/>
                <w:sz w:val="24"/>
                <w:szCs w:val="24"/>
              </w:rPr>
              <w:t xml:space="preserve">Professional nursing responsibilities based on ethical standards </w:t>
            </w:r>
          </w:p>
        </w:tc>
        <w:tc>
          <w:tcPr>
            <w:tcW w:w="3117"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Lecture and explanation of professional responsibilities of nurses, scenario writing for hot seat game</w:t>
            </w:r>
          </w:p>
        </w:tc>
      </w:tr>
      <w:tr w:rsidR="00B1723D" w:rsidRPr="00FD2285" w:rsidTr="005417BF">
        <w:tc>
          <w:tcPr>
            <w:tcW w:w="1885" w:type="dxa"/>
            <w:vAlign w:val="center"/>
          </w:tcPr>
          <w:p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10</w:t>
            </w:r>
          </w:p>
        </w:tc>
        <w:tc>
          <w:tcPr>
            <w:tcW w:w="4348"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Professional nursing responsibilities based on ethical standards</w:t>
            </w:r>
          </w:p>
        </w:tc>
        <w:tc>
          <w:tcPr>
            <w:tcW w:w="3117"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 xml:space="preserve">Hot seat game: Design 4 moral questions having </w:t>
            </w:r>
            <w:r w:rsidRPr="00FD2285">
              <w:rPr>
                <w:rFonts w:asciiTheme="majorBidi" w:hAnsiTheme="majorBidi" w:cstheme="majorBidi"/>
                <w:sz w:val="24"/>
                <w:szCs w:val="24"/>
              </w:rPr>
              <w:lastRenderedPageBreak/>
              <w:t>answers from text. Each group member is paired with a member from the other group. Opposing team sits in the hot seat and answers questions.</w:t>
            </w:r>
          </w:p>
        </w:tc>
      </w:tr>
      <w:tr w:rsidR="00B1723D" w:rsidRPr="00FD2285" w:rsidTr="005417BF">
        <w:tc>
          <w:tcPr>
            <w:tcW w:w="1885" w:type="dxa"/>
            <w:vAlign w:val="center"/>
          </w:tcPr>
          <w:p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lastRenderedPageBreak/>
              <w:t>11</w:t>
            </w:r>
          </w:p>
        </w:tc>
        <w:tc>
          <w:tcPr>
            <w:tcW w:w="4348"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Moral and legal issues in nursing</w:t>
            </w:r>
          </w:p>
        </w:tc>
        <w:tc>
          <w:tcPr>
            <w:tcW w:w="3117"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color w:val="000000" w:themeColor="text1"/>
                <w:sz w:val="24"/>
                <w:szCs w:val="24"/>
              </w:rPr>
              <w:t xml:space="preserve">Drawing or production art game: Each group draw 7 nursing standards on a balloon and draw </w:t>
            </w:r>
            <w:r w:rsidRPr="00FD2285">
              <w:rPr>
                <w:rStyle w:val="st"/>
                <w:rFonts w:asciiTheme="majorBidi" w:hAnsiTheme="majorBidi" w:cstheme="majorBidi"/>
                <w:color w:val="000000" w:themeColor="text1"/>
                <w:sz w:val="24"/>
                <w:szCs w:val="24"/>
              </w:rPr>
              <w:t xml:space="preserve">basic </w:t>
            </w:r>
            <w:r w:rsidRPr="0063209A">
              <w:rPr>
                <w:rStyle w:val="Emphasis"/>
                <w:rFonts w:asciiTheme="majorBidi" w:hAnsiTheme="majorBidi" w:cstheme="majorBidi"/>
                <w:i w:val="0"/>
                <w:iCs w:val="0"/>
                <w:color w:val="000000" w:themeColor="text1"/>
                <w:sz w:val="24"/>
                <w:szCs w:val="24"/>
              </w:rPr>
              <w:t>ethics</w:t>
            </w:r>
            <w:r w:rsidRPr="00FD2285">
              <w:rPr>
                <w:rStyle w:val="st"/>
                <w:rFonts w:asciiTheme="majorBidi" w:hAnsiTheme="majorBidi" w:cstheme="majorBidi"/>
                <w:color w:val="000000" w:themeColor="text1"/>
                <w:sz w:val="24"/>
                <w:szCs w:val="24"/>
              </w:rPr>
              <w:t xml:space="preserve"> principles</w:t>
            </w:r>
            <w:r w:rsidRPr="00FD2285">
              <w:rPr>
                <w:rFonts w:asciiTheme="majorBidi" w:hAnsiTheme="majorBidi" w:cstheme="majorBidi"/>
                <w:color w:val="000000" w:themeColor="text1"/>
                <w:sz w:val="24"/>
                <w:szCs w:val="24"/>
              </w:rPr>
              <w:t xml:space="preserve"> and </w:t>
            </w:r>
            <w:r w:rsidRPr="0063209A">
              <w:rPr>
                <w:rStyle w:val="Emphasis"/>
                <w:rFonts w:asciiTheme="majorBidi" w:hAnsiTheme="majorBidi" w:cstheme="majorBidi"/>
                <w:i w:val="0"/>
                <w:iCs w:val="0"/>
                <w:color w:val="000000" w:themeColor="text1"/>
                <w:sz w:val="24"/>
                <w:szCs w:val="24"/>
              </w:rPr>
              <w:t>themes</w:t>
            </w:r>
            <w:r w:rsidRPr="00FD2285">
              <w:rPr>
                <w:rStyle w:val="st"/>
                <w:rFonts w:asciiTheme="majorBidi" w:hAnsiTheme="majorBidi" w:cstheme="majorBidi"/>
                <w:i/>
                <w:iCs/>
                <w:color w:val="000000" w:themeColor="text1"/>
                <w:sz w:val="24"/>
                <w:szCs w:val="24"/>
              </w:rPr>
              <w:t xml:space="preserve"> </w:t>
            </w:r>
            <w:r w:rsidRPr="00FD2285">
              <w:rPr>
                <w:rStyle w:val="st"/>
                <w:rFonts w:asciiTheme="majorBidi" w:hAnsiTheme="majorBidi" w:cstheme="majorBidi"/>
                <w:color w:val="000000" w:themeColor="text1"/>
                <w:sz w:val="24"/>
                <w:szCs w:val="24"/>
              </w:rPr>
              <w:t>in</w:t>
            </w:r>
            <w:r w:rsidRPr="00FD2285">
              <w:rPr>
                <w:rStyle w:val="st"/>
                <w:rFonts w:asciiTheme="majorBidi" w:hAnsiTheme="majorBidi" w:cstheme="majorBidi"/>
                <w:i/>
                <w:iCs/>
                <w:color w:val="000000" w:themeColor="text1"/>
                <w:sz w:val="24"/>
                <w:szCs w:val="24"/>
              </w:rPr>
              <w:t xml:space="preserve"> </w:t>
            </w:r>
            <w:r w:rsidRPr="0063209A">
              <w:rPr>
                <w:rStyle w:val="Emphasis"/>
                <w:rFonts w:asciiTheme="majorBidi" w:hAnsiTheme="majorBidi" w:cstheme="majorBidi"/>
                <w:i w:val="0"/>
                <w:iCs w:val="0"/>
                <w:color w:val="000000" w:themeColor="text1"/>
                <w:sz w:val="24"/>
                <w:szCs w:val="24"/>
              </w:rPr>
              <w:t>nursing ethics</w:t>
            </w:r>
            <w:r w:rsidRPr="00FD2285">
              <w:rPr>
                <w:rFonts w:asciiTheme="majorBidi" w:hAnsiTheme="majorBidi" w:cstheme="majorBidi"/>
                <w:color w:val="000000" w:themeColor="text1"/>
                <w:sz w:val="24"/>
                <w:szCs w:val="24"/>
              </w:rPr>
              <w:t xml:space="preserve"> and present them. Give prize to top group.</w:t>
            </w:r>
          </w:p>
        </w:tc>
      </w:tr>
      <w:tr w:rsidR="00B1723D" w:rsidRPr="00FD2285" w:rsidTr="005417BF">
        <w:tc>
          <w:tcPr>
            <w:tcW w:w="1885" w:type="dxa"/>
            <w:vAlign w:val="center"/>
          </w:tcPr>
          <w:p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12</w:t>
            </w:r>
          </w:p>
        </w:tc>
        <w:tc>
          <w:tcPr>
            <w:tcW w:w="4348" w:type="dxa"/>
            <w:vAlign w:val="center"/>
          </w:tcPr>
          <w:p w:rsidR="00B1723D" w:rsidRPr="00FD2285" w:rsidRDefault="00B1723D" w:rsidP="00FD2285">
            <w:pPr>
              <w:tabs>
                <w:tab w:val="left" w:pos="1395"/>
              </w:tabs>
              <w:spacing w:line="360" w:lineRule="auto"/>
              <w:jc w:val="both"/>
              <w:rPr>
                <w:rFonts w:asciiTheme="majorBidi" w:hAnsiTheme="majorBidi" w:cstheme="majorBidi"/>
                <w:sz w:val="24"/>
                <w:szCs w:val="24"/>
              </w:rPr>
            </w:pPr>
            <w:r w:rsidRPr="00FD2285">
              <w:rPr>
                <w:rFonts w:asciiTheme="majorBidi" w:hAnsiTheme="majorBidi" w:cstheme="majorBidi"/>
                <w:sz w:val="24"/>
                <w:szCs w:val="24"/>
              </w:rPr>
              <w:t>Moral and legal issues in nursing</w:t>
            </w:r>
          </w:p>
        </w:tc>
        <w:tc>
          <w:tcPr>
            <w:tcW w:w="3117"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Socratic debate game: Teach ethical concepts and rules using films. Contest, discuss and analyze films between groups. Prize to top group.</w:t>
            </w:r>
          </w:p>
        </w:tc>
      </w:tr>
      <w:tr w:rsidR="00B1723D" w:rsidRPr="00FD2285" w:rsidTr="005417BF">
        <w:tc>
          <w:tcPr>
            <w:tcW w:w="1885" w:type="dxa"/>
            <w:vAlign w:val="center"/>
          </w:tcPr>
          <w:p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13</w:t>
            </w:r>
          </w:p>
        </w:tc>
        <w:tc>
          <w:tcPr>
            <w:tcW w:w="4348"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Style w:val="shorttext"/>
                <w:rFonts w:asciiTheme="majorBidi" w:hAnsiTheme="majorBidi" w:cstheme="majorBidi"/>
                <w:sz w:val="24"/>
                <w:szCs w:val="24"/>
              </w:rPr>
              <w:t>Special professional offenses and penalties</w:t>
            </w:r>
          </w:p>
        </w:tc>
        <w:tc>
          <w:tcPr>
            <w:tcW w:w="3117"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Pass the parcel game: Wrap two gifts, one for each group, in layers of paper. Students must unwrap one piece of paper and answer the question on it related to specific professional offenses.</w:t>
            </w:r>
          </w:p>
        </w:tc>
      </w:tr>
      <w:tr w:rsidR="00B1723D" w:rsidRPr="00FD2285" w:rsidTr="005417BF">
        <w:tc>
          <w:tcPr>
            <w:tcW w:w="1885" w:type="dxa"/>
            <w:vAlign w:val="center"/>
          </w:tcPr>
          <w:p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14</w:t>
            </w:r>
          </w:p>
        </w:tc>
        <w:tc>
          <w:tcPr>
            <w:tcW w:w="4348" w:type="dxa"/>
            <w:vAlign w:val="center"/>
          </w:tcPr>
          <w:p w:rsidR="00B1723D" w:rsidRPr="00FD2285" w:rsidRDefault="00B1723D" w:rsidP="00FD2285">
            <w:pPr>
              <w:tabs>
                <w:tab w:val="left" w:pos="1485"/>
              </w:tabs>
              <w:spacing w:line="360" w:lineRule="auto"/>
              <w:jc w:val="both"/>
              <w:rPr>
                <w:rFonts w:asciiTheme="majorBidi" w:hAnsiTheme="majorBidi" w:cstheme="majorBidi"/>
                <w:sz w:val="24"/>
                <w:szCs w:val="24"/>
              </w:rPr>
            </w:pPr>
            <w:r w:rsidRPr="00FD2285">
              <w:rPr>
                <w:rFonts w:asciiTheme="majorBidi" w:hAnsiTheme="majorBidi" w:cstheme="majorBidi"/>
                <w:sz w:val="24"/>
                <w:szCs w:val="24"/>
              </w:rPr>
              <w:t>Special professional offenses and penalties</w:t>
            </w:r>
          </w:p>
        </w:tc>
        <w:tc>
          <w:tcPr>
            <w:tcW w:w="3117"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lang w:bidi="fa-IR"/>
              </w:rPr>
              <w:t>Pass the parcel game.</w:t>
            </w:r>
          </w:p>
        </w:tc>
      </w:tr>
      <w:tr w:rsidR="00B1723D" w:rsidRPr="00FD2285" w:rsidTr="005417BF">
        <w:tc>
          <w:tcPr>
            <w:tcW w:w="1885" w:type="dxa"/>
            <w:vAlign w:val="center"/>
          </w:tcPr>
          <w:p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15</w:t>
            </w:r>
          </w:p>
        </w:tc>
        <w:tc>
          <w:tcPr>
            <w:tcW w:w="4348" w:type="dxa"/>
            <w:vAlign w:val="center"/>
          </w:tcPr>
          <w:p w:rsidR="00B1723D" w:rsidRPr="00FD2285" w:rsidRDefault="00B1723D" w:rsidP="00FD2285">
            <w:pPr>
              <w:tabs>
                <w:tab w:val="left" w:pos="2970"/>
              </w:tabs>
              <w:spacing w:line="360" w:lineRule="auto"/>
              <w:jc w:val="both"/>
              <w:rPr>
                <w:rFonts w:asciiTheme="majorBidi" w:hAnsiTheme="majorBidi" w:cstheme="majorBidi"/>
                <w:sz w:val="24"/>
                <w:szCs w:val="24"/>
              </w:rPr>
            </w:pPr>
            <w:r w:rsidRPr="00FD2285">
              <w:rPr>
                <w:rFonts w:asciiTheme="majorBidi" w:hAnsiTheme="majorBidi" w:cstheme="majorBidi"/>
                <w:sz w:val="24"/>
                <w:szCs w:val="24"/>
              </w:rPr>
              <w:t xml:space="preserve">Understanding human rights and respecting the rights of the patient </w:t>
            </w:r>
          </w:p>
        </w:tc>
        <w:tc>
          <w:tcPr>
            <w:tcW w:w="3117"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Case study game: Instructor writes case scenarios from text of session and small groups compete to respond to scenarios.</w:t>
            </w:r>
          </w:p>
        </w:tc>
      </w:tr>
      <w:tr w:rsidR="00B1723D" w:rsidRPr="00FD2285" w:rsidTr="005417BF">
        <w:tc>
          <w:tcPr>
            <w:tcW w:w="1885" w:type="dxa"/>
            <w:vAlign w:val="center"/>
          </w:tcPr>
          <w:p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lastRenderedPageBreak/>
              <w:t>16</w:t>
            </w:r>
          </w:p>
        </w:tc>
        <w:tc>
          <w:tcPr>
            <w:tcW w:w="4348"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Style w:val="shorttext"/>
                <w:rFonts w:asciiTheme="majorBidi" w:hAnsiTheme="majorBidi" w:cstheme="majorBidi"/>
                <w:sz w:val="24"/>
                <w:szCs w:val="24"/>
              </w:rPr>
              <w:t>Professional nursing ethics codes</w:t>
            </w:r>
          </w:p>
        </w:tc>
        <w:tc>
          <w:tcPr>
            <w:tcW w:w="3117"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Field visits/educational visits game: Introduce Code of Ethics for Nursing in Iran. Divide students into small groups and visit the bedside, creating the opportunity to review the code of ethics at the bedside.</w:t>
            </w:r>
          </w:p>
        </w:tc>
      </w:tr>
      <w:tr w:rsidR="00B1723D" w:rsidRPr="00FD2285" w:rsidTr="005417BF">
        <w:tc>
          <w:tcPr>
            <w:tcW w:w="1885" w:type="dxa"/>
            <w:vAlign w:val="center"/>
          </w:tcPr>
          <w:p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17</w:t>
            </w:r>
          </w:p>
        </w:tc>
        <w:tc>
          <w:tcPr>
            <w:tcW w:w="4348" w:type="dxa"/>
            <w:vAlign w:val="center"/>
          </w:tcPr>
          <w:p w:rsidR="00B1723D" w:rsidRPr="00FD2285" w:rsidRDefault="00B1723D" w:rsidP="00FD2285">
            <w:pPr>
              <w:tabs>
                <w:tab w:val="center" w:pos="2066"/>
              </w:tabs>
              <w:spacing w:line="360" w:lineRule="auto"/>
              <w:jc w:val="both"/>
              <w:rPr>
                <w:rFonts w:asciiTheme="majorBidi" w:hAnsiTheme="majorBidi" w:cstheme="majorBidi"/>
                <w:sz w:val="24"/>
                <w:szCs w:val="24"/>
              </w:rPr>
            </w:pPr>
            <w:r w:rsidRPr="00FD2285">
              <w:rPr>
                <w:rFonts w:asciiTheme="majorBidi" w:hAnsiTheme="majorBidi" w:cstheme="majorBidi"/>
                <w:sz w:val="24"/>
                <w:szCs w:val="24"/>
              </w:rPr>
              <w:t>Discussion of past sessions</w:t>
            </w:r>
          </w:p>
        </w:tc>
        <w:tc>
          <w:tcPr>
            <w:tcW w:w="3117" w:type="dxa"/>
            <w:vAlign w:val="center"/>
          </w:tcPr>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Conclusion</w:t>
            </w:r>
          </w:p>
        </w:tc>
      </w:tr>
    </w:tbl>
    <w:p w:rsidR="00B1723D" w:rsidRPr="00FD2285" w:rsidRDefault="00B1723D" w:rsidP="00FD2285">
      <w:pPr>
        <w:spacing w:after="0" w:line="360" w:lineRule="auto"/>
        <w:jc w:val="both"/>
        <w:rPr>
          <w:rFonts w:asciiTheme="majorBidi" w:hAnsiTheme="majorBidi" w:cstheme="majorBidi"/>
          <w:b/>
          <w:bCs/>
          <w:sz w:val="24"/>
          <w:szCs w:val="24"/>
        </w:rPr>
      </w:pPr>
    </w:p>
    <w:p w:rsidR="00B1723D" w:rsidRPr="00FD2285" w:rsidRDefault="00B1723D" w:rsidP="00FD2285">
      <w:pPr>
        <w:spacing w:after="0" w:line="360" w:lineRule="auto"/>
        <w:jc w:val="both"/>
        <w:rPr>
          <w:rFonts w:asciiTheme="majorBidi" w:hAnsiTheme="majorBidi" w:cstheme="majorBidi"/>
          <w:b/>
          <w:bCs/>
          <w:sz w:val="24"/>
          <w:szCs w:val="24"/>
        </w:rPr>
      </w:pPr>
      <w:r w:rsidRPr="00FD2285">
        <w:rPr>
          <w:rFonts w:asciiTheme="majorBidi" w:hAnsiTheme="majorBidi" w:cstheme="majorBidi"/>
          <w:b/>
          <w:bCs/>
          <w:sz w:val="24"/>
          <w:szCs w:val="24"/>
        </w:rPr>
        <w:t>Data analysis</w:t>
      </w:r>
    </w:p>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Descriptive statistics were used to measure the mean and standard deviation. To compare the moral sensitivity scores before and after education, the paired t-test and chi-square test were used to correlate ethical sensitivity by gender. Repeated measures ANOVA and the Greenhouse-Geisser correction were used to measure satisfaction with the ethics game. The results were considered to be significant at p &lt; 0.05. Data analysis was performed using SPSS16 software.</w:t>
      </w:r>
    </w:p>
    <w:p w:rsidR="00B1723D" w:rsidRPr="00FD2285" w:rsidRDefault="00B1723D" w:rsidP="00FD2285">
      <w:pPr>
        <w:spacing w:after="0" w:line="360" w:lineRule="auto"/>
        <w:jc w:val="lowKashida"/>
        <w:rPr>
          <w:rFonts w:asciiTheme="majorBidi" w:hAnsiTheme="majorBidi" w:cstheme="majorBidi"/>
          <w:b/>
          <w:bCs/>
          <w:sz w:val="24"/>
          <w:szCs w:val="24"/>
        </w:rPr>
      </w:pPr>
    </w:p>
    <w:p w:rsidR="00B1723D" w:rsidRPr="00FD2285" w:rsidRDefault="00B1723D" w:rsidP="00FD2285">
      <w:pPr>
        <w:spacing w:after="0" w:line="360" w:lineRule="auto"/>
        <w:jc w:val="both"/>
        <w:rPr>
          <w:rFonts w:asciiTheme="majorBidi" w:hAnsiTheme="majorBidi" w:cstheme="majorBidi"/>
          <w:b/>
          <w:bCs/>
          <w:sz w:val="24"/>
          <w:szCs w:val="24"/>
        </w:rPr>
      </w:pPr>
      <w:r w:rsidRPr="00FD2285">
        <w:rPr>
          <w:rFonts w:asciiTheme="majorBidi" w:hAnsiTheme="majorBidi" w:cstheme="majorBidi"/>
          <w:b/>
          <w:bCs/>
          <w:sz w:val="24"/>
          <w:szCs w:val="24"/>
        </w:rPr>
        <w:t xml:space="preserve">Ethics of research </w:t>
      </w:r>
    </w:p>
    <w:p w:rsidR="00B1723D"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A signed voluntary participation consent form was obtained from all students and the students were assured that their responses would not affect their grades and were completely confidential and anonymous. A coding system was used to keep the information confidential. If desired, the results of the study were communicated to the participants.</w:t>
      </w:r>
    </w:p>
    <w:p w:rsidR="00211BF0" w:rsidRDefault="00211BF0" w:rsidP="00FD2285">
      <w:pPr>
        <w:spacing w:line="360" w:lineRule="auto"/>
        <w:jc w:val="both"/>
        <w:rPr>
          <w:rFonts w:asciiTheme="majorBidi" w:hAnsiTheme="majorBidi" w:cstheme="majorBidi"/>
          <w:sz w:val="24"/>
          <w:szCs w:val="24"/>
        </w:rPr>
      </w:pPr>
    </w:p>
    <w:p w:rsidR="00211BF0" w:rsidRPr="00FD2285" w:rsidRDefault="00211BF0" w:rsidP="00FD2285">
      <w:pPr>
        <w:spacing w:line="360" w:lineRule="auto"/>
        <w:jc w:val="both"/>
        <w:rPr>
          <w:rFonts w:asciiTheme="majorBidi" w:hAnsiTheme="majorBidi" w:cstheme="majorBidi"/>
          <w:sz w:val="24"/>
          <w:szCs w:val="24"/>
        </w:rPr>
      </w:pPr>
    </w:p>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b/>
          <w:bCs/>
          <w:sz w:val="24"/>
          <w:szCs w:val="24"/>
        </w:rPr>
        <w:t>Results</w:t>
      </w:r>
    </w:p>
    <w:p w:rsidR="00B1723D" w:rsidRPr="00FD2285" w:rsidRDefault="00B1723D" w:rsidP="00FD2285">
      <w:pPr>
        <w:spacing w:after="0" w:line="360" w:lineRule="auto"/>
        <w:jc w:val="both"/>
        <w:rPr>
          <w:rFonts w:asciiTheme="majorBidi" w:hAnsiTheme="majorBidi" w:cstheme="majorBidi"/>
          <w:b/>
          <w:bCs/>
          <w:sz w:val="24"/>
          <w:szCs w:val="24"/>
        </w:rPr>
      </w:pPr>
      <w:r w:rsidRPr="00FD2285">
        <w:rPr>
          <w:rFonts w:asciiTheme="majorBidi" w:hAnsiTheme="majorBidi" w:cstheme="majorBidi"/>
          <w:b/>
          <w:bCs/>
          <w:sz w:val="24"/>
          <w:szCs w:val="24"/>
        </w:rPr>
        <w:t>General characteristics of nursing student</w:t>
      </w:r>
    </w:p>
    <w:p w:rsidR="005D029E" w:rsidRPr="00FD2285" w:rsidRDefault="005D029E" w:rsidP="00211BF0">
      <w:pPr>
        <w:spacing w:line="360" w:lineRule="auto"/>
        <w:jc w:val="both"/>
        <w:rPr>
          <w:rFonts w:asciiTheme="majorBidi" w:hAnsiTheme="majorBidi" w:cstheme="majorBidi"/>
          <w:color w:val="000000" w:themeColor="text1"/>
          <w:sz w:val="24"/>
          <w:szCs w:val="24"/>
        </w:rPr>
      </w:pPr>
      <w:r w:rsidRPr="00FD2285">
        <w:rPr>
          <w:rFonts w:asciiTheme="majorBidi" w:hAnsiTheme="majorBidi" w:cstheme="majorBidi"/>
          <w:sz w:val="24"/>
          <w:szCs w:val="24"/>
        </w:rPr>
        <w:t>About 30 undergraduate nursing students participated in the study</w:t>
      </w:r>
      <w:del w:id="159" w:author="ARG" w:date="2018-03-03T21:38:00Z">
        <w:r w:rsidRPr="00836307">
          <w:rPr>
            <w:rFonts w:asciiTheme="majorBidi" w:hAnsiTheme="majorBidi" w:cstheme="majorBidi"/>
            <w:sz w:val="24"/>
            <w:szCs w:val="24"/>
          </w:rPr>
          <w:delText xml:space="preserve"> and</w:delText>
        </w:r>
      </w:del>
      <w:ins w:id="160" w:author="ARG" w:date="2018-03-03T21:38:00Z">
        <w:r w:rsidRPr="00FD2285">
          <w:rPr>
            <w:rFonts w:asciiTheme="majorBidi" w:hAnsiTheme="majorBidi" w:cstheme="majorBidi"/>
            <w:sz w:val="24"/>
            <w:szCs w:val="24"/>
          </w:rPr>
          <w:t xml:space="preserve">. </w:t>
        </w:r>
        <w:del w:id="161" w:author="Maryam" w:date="2018-03-09T09:54:00Z">
          <w:r w:rsidRPr="00FD2285" w:rsidDel="00211BF0">
            <w:rPr>
              <w:rFonts w:asciiTheme="majorBidi" w:hAnsiTheme="majorBidi" w:cstheme="majorBidi"/>
              <w:sz w:val="24"/>
              <w:szCs w:val="24"/>
            </w:rPr>
            <w:delText>They were</w:delText>
          </w:r>
        </w:del>
      </w:ins>
      <w:del w:id="162" w:author="Maryam" w:date="2018-03-09T09:54:00Z">
        <w:r w:rsidRPr="00FD2285" w:rsidDel="00211BF0">
          <w:rPr>
            <w:rFonts w:asciiTheme="majorBidi" w:hAnsiTheme="majorBidi" w:cstheme="majorBidi"/>
            <w:sz w:val="24"/>
            <w:szCs w:val="24"/>
          </w:rPr>
          <w:delText xml:space="preserve"> consisted of 14 (53</w:delText>
        </w:r>
        <w:r w:rsidDel="00211BF0">
          <w:rPr>
            <w:rFonts w:asciiTheme="majorBidi" w:hAnsiTheme="majorBidi" w:cstheme="majorBidi"/>
            <w:sz w:val="24"/>
            <w:szCs w:val="24"/>
          </w:rPr>
          <w:delText>/</w:delText>
        </w:r>
      </w:del>
      <w:ins w:id="163" w:author="ARG" w:date="2018-03-03T21:38:00Z">
        <w:del w:id="164" w:author="Maryam" w:date="2018-03-09T09:54:00Z">
          <w:r w:rsidRPr="00FD2285" w:rsidDel="00211BF0">
            <w:rPr>
              <w:rFonts w:asciiTheme="majorBidi" w:hAnsiTheme="majorBidi" w:cstheme="majorBidi"/>
              <w:sz w:val="24"/>
              <w:szCs w:val="24"/>
            </w:rPr>
            <w:delText>.</w:delText>
          </w:r>
        </w:del>
      </w:ins>
      <w:del w:id="165" w:author="Maryam" w:date="2018-03-09T09:54:00Z">
        <w:r w:rsidRPr="00FD2285" w:rsidDel="00211BF0">
          <w:rPr>
            <w:rFonts w:asciiTheme="majorBidi" w:hAnsiTheme="majorBidi" w:cstheme="majorBidi"/>
            <w:sz w:val="24"/>
            <w:szCs w:val="24"/>
          </w:rPr>
          <w:delText xml:space="preserve">3%) women and 16 (46%) men. </w:delText>
        </w:r>
      </w:del>
      <w:r w:rsidRPr="00FD2285">
        <w:rPr>
          <w:rFonts w:asciiTheme="majorBidi" w:hAnsiTheme="majorBidi" w:cstheme="majorBidi"/>
          <w:sz w:val="24"/>
          <w:szCs w:val="24"/>
        </w:rPr>
        <w:t xml:space="preserve">The average age of participants </w:t>
      </w:r>
      <w:del w:id="166" w:author="ARG" w:date="2018-03-03T21:38:00Z">
        <w:r w:rsidRPr="00836307">
          <w:rPr>
            <w:rFonts w:asciiTheme="majorBidi" w:hAnsiTheme="majorBidi" w:cstheme="majorBidi"/>
            <w:color w:val="000000" w:themeColor="text1"/>
            <w:sz w:val="24"/>
            <w:szCs w:val="24"/>
          </w:rPr>
          <w:delText>was</w:delText>
        </w:r>
      </w:del>
      <w:ins w:id="167" w:author="ARG" w:date="2018-03-03T21:38:00Z">
        <w:r w:rsidRPr="00FD2285">
          <w:rPr>
            <w:rFonts w:asciiTheme="majorBidi" w:hAnsiTheme="majorBidi" w:cstheme="majorBidi"/>
            <w:color w:val="000000" w:themeColor="text1"/>
            <w:sz w:val="24"/>
            <w:szCs w:val="24"/>
          </w:rPr>
          <w:t>were</w:t>
        </w:r>
      </w:ins>
      <w:r w:rsidRPr="00FD2285">
        <w:rPr>
          <w:rFonts w:asciiTheme="majorBidi" w:hAnsiTheme="majorBidi" w:cstheme="majorBidi"/>
          <w:color w:val="000000" w:themeColor="text1"/>
          <w:sz w:val="24"/>
          <w:szCs w:val="24"/>
        </w:rPr>
        <w:t xml:space="preserve"> 21 years (22</w:t>
      </w:r>
      <w:del w:id="168" w:author="ARG" w:date="2018-03-03T21:38:00Z">
        <w:r>
          <w:rPr>
            <w:rFonts w:asciiTheme="majorBidi" w:hAnsiTheme="majorBidi" w:cstheme="majorBidi"/>
            <w:color w:val="000000" w:themeColor="text1"/>
            <w:sz w:val="24"/>
            <w:szCs w:val="24"/>
          </w:rPr>
          <w:delText>/</w:delText>
        </w:r>
      </w:del>
      <w:ins w:id="169" w:author="ARG" w:date="2018-03-03T21:38:00Z">
        <w:r w:rsidRPr="00FD2285">
          <w:rPr>
            <w:rFonts w:asciiTheme="majorBidi" w:hAnsiTheme="majorBidi" w:cstheme="majorBidi"/>
            <w:color w:val="000000" w:themeColor="text1"/>
            <w:sz w:val="24"/>
            <w:szCs w:val="24"/>
          </w:rPr>
          <w:t>.</w:t>
        </w:r>
      </w:ins>
      <w:r w:rsidRPr="00FD2285">
        <w:rPr>
          <w:rFonts w:asciiTheme="majorBidi" w:hAnsiTheme="majorBidi" w:cstheme="majorBidi"/>
          <w:color w:val="000000" w:themeColor="text1"/>
          <w:sz w:val="24"/>
          <w:szCs w:val="24"/>
        </w:rPr>
        <w:t xml:space="preserve">17 </w:t>
      </w:r>
      <w:r w:rsidRPr="00FD2285">
        <w:rPr>
          <w:rFonts w:asciiTheme="majorBidi" w:hAnsiTheme="majorBidi" w:cstheme="majorBidi"/>
          <w:color w:val="000000" w:themeColor="text1"/>
          <w:sz w:val="24"/>
          <w:szCs w:val="24"/>
        </w:rPr>
        <w:sym w:font="Symbol" w:char="F0B1"/>
      </w:r>
      <w:r w:rsidRPr="00FD2285">
        <w:rPr>
          <w:rFonts w:asciiTheme="majorBidi" w:hAnsiTheme="majorBidi" w:cstheme="majorBidi"/>
          <w:color w:val="000000" w:themeColor="text1"/>
          <w:sz w:val="24"/>
          <w:szCs w:val="24"/>
        </w:rPr>
        <w:t xml:space="preserve"> 5</w:t>
      </w:r>
      <w:del w:id="170" w:author="ARG" w:date="2018-03-03T21:38:00Z">
        <w:r>
          <w:rPr>
            <w:rFonts w:asciiTheme="majorBidi" w:hAnsiTheme="majorBidi" w:cstheme="majorBidi"/>
            <w:color w:val="000000" w:themeColor="text1"/>
            <w:sz w:val="24"/>
            <w:szCs w:val="24"/>
          </w:rPr>
          <w:delText>/</w:delText>
        </w:r>
      </w:del>
      <w:ins w:id="171" w:author="ARG" w:date="2018-03-03T21:38:00Z">
        <w:r w:rsidRPr="00FD2285">
          <w:rPr>
            <w:rFonts w:asciiTheme="majorBidi" w:hAnsiTheme="majorBidi" w:cstheme="majorBidi"/>
            <w:color w:val="000000" w:themeColor="text1"/>
            <w:sz w:val="24"/>
            <w:szCs w:val="24"/>
          </w:rPr>
          <w:t>.</w:t>
        </w:r>
      </w:ins>
      <w:r w:rsidRPr="00FD2285">
        <w:rPr>
          <w:rFonts w:asciiTheme="majorBidi" w:hAnsiTheme="majorBidi" w:cstheme="majorBidi"/>
          <w:color w:val="000000" w:themeColor="text1"/>
          <w:sz w:val="24"/>
          <w:szCs w:val="24"/>
        </w:rPr>
        <w:t xml:space="preserve">28). Of them, 93.3% had not attended an ethics workshop. </w:t>
      </w:r>
    </w:p>
    <w:p w:rsidR="00B1723D" w:rsidRPr="00FD2285" w:rsidRDefault="00B1723D" w:rsidP="00FD2285">
      <w:pPr>
        <w:spacing w:line="360" w:lineRule="auto"/>
        <w:jc w:val="both"/>
        <w:rPr>
          <w:rFonts w:asciiTheme="majorBidi" w:hAnsiTheme="majorBidi" w:cstheme="majorBidi"/>
          <w:color w:val="000000" w:themeColor="text1"/>
          <w:sz w:val="24"/>
          <w:szCs w:val="24"/>
        </w:rPr>
      </w:pPr>
    </w:p>
    <w:p w:rsidR="00B1723D" w:rsidRPr="00FD2285" w:rsidRDefault="00B1723D" w:rsidP="00FD2285">
      <w:pPr>
        <w:spacing w:after="0" w:line="360" w:lineRule="auto"/>
        <w:jc w:val="lowKashida"/>
        <w:rPr>
          <w:rFonts w:asciiTheme="majorBidi" w:hAnsiTheme="majorBidi" w:cstheme="majorBidi"/>
          <w:b/>
          <w:bCs/>
          <w:sz w:val="24"/>
          <w:szCs w:val="24"/>
        </w:rPr>
      </w:pPr>
      <w:r w:rsidRPr="00FD2285">
        <w:rPr>
          <w:rFonts w:asciiTheme="majorBidi" w:hAnsiTheme="majorBidi" w:cstheme="majorBidi"/>
          <w:b/>
          <w:bCs/>
          <w:sz w:val="24"/>
          <w:szCs w:val="24"/>
        </w:rPr>
        <w:t>Effects of teaching nursing ethics by game on moral sensitivity</w:t>
      </w:r>
    </w:p>
    <w:p w:rsidR="00600326" w:rsidRPr="00FD2285" w:rsidRDefault="00600326" w:rsidP="00600326">
      <w:pPr>
        <w:spacing w:line="360" w:lineRule="auto"/>
        <w:jc w:val="lowKashida"/>
        <w:rPr>
          <w:rFonts w:asciiTheme="majorBidi" w:hAnsiTheme="majorBidi" w:cstheme="majorBidi"/>
          <w:sz w:val="24"/>
          <w:szCs w:val="24"/>
        </w:rPr>
      </w:pPr>
      <w:r w:rsidRPr="00FD2285">
        <w:rPr>
          <w:rFonts w:asciiTheme="majorBidi" w:hAnsiTheme="majorBidi" w:cstheme="majorBidi"/>
          <w:sz w:val="24"/>
          <w:szCs w:val="24"/>
        </w:rPr>
        <w:t>The results of the test of moral sensitivity are shown in Table 2. The mean score of gender sensitivity was 66</w:t>
      </w:r>
      <w:del w:id="172" w:author="ARG" w:date="2018-03-03T21:38:00Z">
        <w:r>
          <w:rPr>
            <w:rFonts w:asciiTheme="majorBidi" w:hAnsiTheme="majorBidi" w:cstheme="majorBidi"/>
            <w:sz w:val="24"/>
            <w:szCs w:val="24"/>
          </w:rPr>
          <w:delText>/</w:delText>
        </w:r>
      </w:del>
      <w:ins w:id="173" w:author="ARG" w:date="2018-03-03T21:38:00Z">
        <w:r w:rsidRPr="00FD2285">
          <w:rPr>
            <w:rFonts w:asciiTheme="majorBidi" w:hAnsiTheme="majorBidi" w:cstheme="majorBidi"/>
            <w:sz w:val="24"/>
            <w:szCs w:val="24"/>
          </w:rPr>
          <w:t>.</w:t>
        </w:r>
      </w:ins>
      <w:r w:rsidRPr="00FD2285">
        <w:rPr>
          <w:rFonts w:asciiTheme="majorBidi" w:hAnsiTheme="majorBidi" w:cstheme="majorBidi"/>
          <w:sz w:val="24"/>
          <w:szCs w:val="24"/>
        </w:rPr>
        <w:t>43 ± 5</w:t>
      </w:r>
      <w:del w:id="174" w:author="ARG" w:date="2018-03-03T21:38:00Z">
        <w:r>
          <w:rPr>
            <w:rFonts w:asciiTheme="majorBidi" w:hAnsiTheme="majorBidi" w:cstheme="majorBidi"/>
            <w:sz w:val="24"/>
            <w:szCs w:val="24"/>
          </w:rPr>
          <w:delText>/</w:delText>
        </w:r>
      </w:del>
      <w:ins w:id="175" w:author="ARG" w:date="2018-03-03T21:38:00Z">
        <w:r w:rsidRPr="00FD2285">
          <w:rPr>
            <w:rFonts w:asciiTheme="majorBidi" w:hAnsiTheme="majorBidi" w:cstheme="majorBidi"/>
            <w:sz w:val="24"/>
            <w:szCs w:val="24"/>
          </w:rPr>
          <w:t>.</w:t>
        </w:r>
      </w:ins>
      <w:r w:rsidRPr="00FD2285">
        <w:rPr>
          <w:rFonts w:asciiTheme="majorBidi" w:hAnsiTheme="majorBidi" w:cstheme="majorBidi"/>
          <w:sz w:val="24"/>
          <w:szCs w:val="24"/>
        </w:rPr>
        <w:t>85 for female students and 62</w:t>
      </w:r>
      <w:del w:id="176" w:author="ARG" w:date="2018-03-03T21:38:00Z">
        <w:r>
          <w:rPr>
            <w:rFonts w:asciiTheme="majorBidi" w:hAnsiTheme="majorBidi" w:cstheme="majorBidi"/>
            <w:sz w:val="24"/>
            <w:szCs w:val="24"/>
          </w:rPr>
          <w:delText>/</w:delText>
        </w:r>
      </w:del>
      <w:ins w:id="177" w:author="ARG" w:date="2018-03-03T21:38:00Z">
        <w:r w:rsidRPr="00FD2285">
          <w:rPr>
            <w:rFonts w:asciiTheme="majorBidi" w:hAnsiTheme="majorBidi" w:cstheme="majorBidi"/>
            <w:sz w:val="24"/>
            <w:szCs w:val="24"/>
          </w:rPr>
          <w:t>.</w:t>
        </w:r>
      </w:ins>
      <w:r w:rsidRPr="00FD2285">
        <w:rPr>
          <w:rFonts w:asciiTheme="majorBidi" w:hAnsiTheme="majorBidi" w:cstheme="majorBidi"/>
          <w:sz w:val="24"/>
          <w:szCs w:val="24"/>
        </w:rPr>
        <w:t>94 ± 7</w:t>
      </w:r>
      <w:del w:id="178" w:author="ARG" w:date="2018-03-03T21:38:00Z">
        <w:r>
          <w:rPr>
            <w:rFonts w:asciiTheme="majorBidi" w:hAnsiTheme="majorBidi" w:cstheme="majorBidi"/>
            <w:sz w:val="24"/>
            <w:szCs w:val="24"/>
          </w:rPr>
          <w:delText>/</w:delText>
        </w:r>
      </w:del>
      <w:ins w:id="179" w:author="ARG" w:date="2018-03-03T21:38:00Z">
        <w:r w:rsidRPr="00FD2285">
          <w:rPr>
            <w:rFonts w:asciiTheme="majorBidi" w:hAnsiTheme="majorBidi" w:cstheme="majorBidi"/>
            <w:sz w:val="24"/>
            <w:szCs w:val="24"/>
          </w:rPr>
          <w:t>.</w:t>
        </w:r>
      </w:ins>
      <w:r w:rsidRPr="00FD2285">
        <w:rPr>
          <w:rFonts w:asciiTheme="majorBidi" w:hAnsiTheme="majorBidi" w:cstheme="majorBidi"/>
          <w:sz w:val="24"/>
          <w:szCs w:val="24"/>
        </w:rPr>
        <w:t>5 for male students. There was no significant difference between gender and student moral sensitivity scores using the chi-square test (p = 0</w:t>
      </w:r>
      <w:del w:id="180" w:author="ARG" w:date="2018-03-03T21:38:00Z">
        <w:r>
          <w:rPr>
            <w:rFonts w:asciiTheme="majorBidi" w:hAnsiTheme="majorBidi" w:cstheme="majorBidi"/>
            <w:sz w:val="24"/>
            <w:szCs w:val="24"/>
          </w:rPr>
          <w:delText>/</w:delText>
        </w:r>
      </w:del>
      <w:ins w:id="181" w:author="ARG" w:date="2018-03-03T21:38:00Z">
        <w:r w:rsidRPr="00FD2285">
          <w:rPr>
            <w:rFonts w:asciiTheme="majorBidi" w:hAnsiTheme="majorBidi" w:cstheme="majorBidi"/>
            <w:sz w:val="24"/>
            <w:szCs w:val="24"/>
          </w:rPr>
          <w:t>.</w:t>
        </w:r>
      </w:ins>
      <w:r w:rsidRPr="00FD2285">
        <w:rPr>
          <w:rFonts w:asciiTheme="majorBidi" w:hAnsiTheme="majorBidi" w:cstheme="majorBidi"/>
          <w:sz w:val="24"/>
          <w:szCs w:val="24"/>
        </w:rPr>
        <w:t xml:space="preserve">06). For the different dimensions of moral sensitivity, the highest scores were </w:t>
      </w:r>
      <w:del w:id="182" w:author="ARG" w:date="2018-03-03T21:38:00Z">
        <w:r w:rsidRPr="00836307">
          <w:rPr>
            <w:rFonts w:asciiTheme="majorBidi" w:hAnsiTheme="majorBidi" w:cstheme="majorBidi"/>
            <w:sz w:val="24"/>
            <w:szCs w:val="24"/>
          </w:rPr>
          <w:delText xml:space="preserve">for </w:delText>
        </w:r>
      </w:del>
      <w:r w:rsidRPr="00FD2285">
        <w:rPr>
          <w:rFonts w:asciiTheme="majorBidi" w:hAnsiTheme="majorBidi" w:cstheme="majorBidi"/>
          <w:sz w:val="24"/>
          <w:szCs w:val="24"/>
        </w:rPr>
        <w:t xml:space="preserve">knowing how to communicate with the patient, using ethical concepts in moral decision-making and </w:t>
      </w:r>
      <w:del w:id="183" w:author="ARG" w:date="2018-03-03T21:38:00Z">
        <w:r w:rsidRPr="00836307">
          <w:rPr>
            <w:rFonts w:asciiTheme="majorBidi" w:hAnsiTheme="majorBidi" w:cstheme="majorBidi"/>
            <w:sz w:val="24"/>
            <w:szCs w:val="24"/>
          </w:rPr>
          <w:delText>charity</w:delText>
        </w:r>
      </w:del>
      <w:ins w:id="184" w:author="ARG" w:date="2018-03-03T21:38:00Z">
        <w:r w:rsidRPr="00FD2285">
          <w:rPr>
            <w:rFonts w:asciiTheme="majorBidi" w:hAnsiTheme="majorBidi" w:cstheme="majorBidi"/>
            <w:sz w:val="24"/>
            <w:szCs w:val="24"/>
          </w:rPr>
          <w:t>expressing benevolence</w:t>
        </w:r>
      </w:ins>
      <w:r w:rsidRPr="00FD2285">
        <w:rPr>
          <w:rFonts w:asciiTheme="majorBidi" w:hAnsiTheme="majorBidi" w:cstheme="majorBidi"/>
          <w:sz w:val="24"/>
          <w:szCs w:val="24"/>
        </w:rPr>
        <w:t xml:space="preserve">. Comparison of the total score of emotional sensitivity before and after intervention based on the paired t-test showed a significant statistical relationship (p = 0/02). Before intervention, the majority of students obtained average moral sensitivity scores and after the 17 sessions, the ethic sensitivity score of students </w:t>
      </w:r>
      <w:del w:id="185" w:author="ARG" w:date="2018-03-03T21:38:00Z">
        <w:r w:rsidRPr="00836307">
          <w:rPr>
            <w:rFonts w:asciiTheme="majorBidi" w:hAnsiTheme="majorBidi" w:cstheme="majorBidi"/>
            <w:sz w:val="24"/>
            <w:szCs w:val="24"/>
          </w:rPr>
          <w:delText xml:space="preserve">had </w:delText>
        </w:r>
      </w:del>
      <w:r w:rsidRPr="00FD2285">
        <w:rPr>
          <w:rFonts w:asciiTheme="majorBidi" w:hAnsiTheme="majorBidi" w:cstheme="majorBidi"/>
          <w:sz w:val="24"/>
          <w:szCs w:val="24"/>
        </w:rPr>
        <w:t>increased to moderate or high levels (Table 3).</w:t>
      </w:r>
    </w:p>
    <w:p w:rsidR="00600326" w:rsidRPr="00FD2285" w:rsidRDefault="00600326" w:rsidP="00600326">
      <w:pPr>
        <w:spacing w:after="0" w:line="360" w:lineRule="auto"/>
        <w:jc w:val="lowKashida"/>
        <w:rPr>
          <w:rFonts w:asciiTheme="majorBidi" w:hAnsiTheme="majorBidi" w:cstheme="majorBidi"/>
          <w:b/>
          <w:bCs/>
          <w:sz w:val="24"/>
          <w:szCs w:val="24"/>
        </w:rPr>
      </w:pPr>
      <w:r w:rsidRPr="00FD2285">
        <w:rPr>
          <w:rFonts w:asciiTheme="majorBidi" w:hAnsiTheme="majorBidi" w:cstheme="majorBidi"/>
          <w:b/>
          <w:bCs/>
          <w:sz w:val="24"/>
          <w:szCs w:val="24"/>
        </w:rPr>
        <w:t xml:space="preserve">Satisfaction of nursing students </w:t>
      </w:r>
      <w:del w:id="186" w:author="ARG" w:date="2018-03-03T21:38:00Z">
        <w:r w:rsidRPr="00836307">
          <w:rPr>
            <w:rFonts w:asciiTheme="majorBidi" w:hAnsiTheme="majorBidi" w:cstheme="majorBidi"/>
            <w:b/>
            <w:bCs/>
            <w:sz w:val="24"/>
            <w:szCs w:val="24"/>
          </w:rPr>
          <w:delText>for</w:delText>
        </w:r>
      </w:del>
      <w:ins w:id="187" w:author="ARG" w:date="2018-03-03T21:38:00Z">
        <w:r w:rsidRPr="00FD2285">
          <w:rPr>
            <w:rFonts w:asciiTheme="majorBidi" w:hAnsiTheme="majorBidi" w:cstheme="majorBidi"/>
            <w:b/>
            <w:bCs/>
            <w:sz w:val="24"/>
            <w:szCs w:val="24"/>
          </w:rPr>
          <w:t>in</w:t>
        </w:r>
      </w:ins>
      <w:r w:rsidRPr="00FD2285">
        <w:rPr>
          <w:rFonts w:asciiTheme="majorBidi" w:hAnsiTheme="majorBidi" w:cstheme="majorBidi"/>
          <w:b/>
          <w:bCs/>
          <w:sz w:val="24"/>
          <w:szCs w:val="24"/>
        </w:rPr>
        <w:t xml:space="preserve"> ethics game</w:t>
      </w:r>
    </w:p>
    <w:p w:rsidR="00600326" w:rsidRDefault="00600326" w:rsidP="00600326">
      <w:pPr>
        <w:spacing w:line="360" w:lineRule="auto"/>
        <w:jc w:val="lowKashida"/>
        <w:rPr>
          <w:rFonts w:asciiTheme="majorBidi" w:hAnsiTheme="majorBidi" w:cstheme="majorBidi"/>
          <w:sz w:val="24"/>
          <w:szCs w:val="24"/>
        </w:rPr>
      </w:pPr>
      <w:r w:rsidRPr="00FD2285">
        <w:rPr>
          <w:rFonts w:asciiTheme="majorBidi" w:hAnsiTheme="majorBidi" w:cstheme="majorBidi"/>
          <w:sz w:val="24"/>
          <w:szCs w:val="24"/>
        </w:rPr>
        <w:t>At the end of the nursing ethics course, repeated measure ANOVA was used to measure student satisfaction with the games. The average level of student satisfaction score (total of 5) in each session was more than 4.4 (Table 3</w:t>
      </w:r>
      <w:del w:id="188" w:author="ARG" w:date="2018-03-03T21:38:00Z">
        <w:r w:rsidRPr="00836307">
          <w:rPr>
            <w:rFonts w:asciiTheme="majorBidi" w:hAnsiTheme="majorBidi" w:cstheme="majorBidi"/>
            <w:sz w:val="24"/>
            <w:szCs w:val="24"/>
          </w:rPr>
          <w:delText>).</w:delText>
        </w:r>
        <w:r w:rsidRPr="00836307">
          <w:rPr>
            <w:rStyle w:val="shorttext"/>
            <w:rFonts w:asciiTheme="majorBidi" w:hAnsiTheme="majorBidi" w:cstheme="majorBidi"/>
            <w:sz w:val="24"/>
            <w:szCs w:val="24"/>
          </w:rPr>
          <w:delText>.</w:delText>
        </w:r>
      </w:del>
      <w:ins w:id="189" w:author="ARG" w:date="2018-03-03T21:38:00Z">
        <w:r w:rsidRPr="00FD2285">
          <w:rPr>
            <w:rFonts w:asciiTheme="majorBidi" w:hAnsiTheme="majorBidi" w:cstheme="majorBidi"/>
            <w:sz w:val="24"/>
            <w:szCs w:val="24"/>
          </w:rPr>
          <w:t>).</w:t>
        </w:r>
      </w:ins>
      <w:r w:rsidRPr="00FD2285">
        <w:rPr>
          <w:rStyle w:val="shorttext"/>
          <w:rFonts w:asciiTheme="majorBidi" w:hAnsiTheme="majorBidi" w:cstheme="majorBidi"/>
          <w:sz w:val="24"/>
          <w:szCs w:val="24"/>
        </w:rPr>
        <w:t xml:space="preserve"> </w:t>
      </w:r>
      <w:del w:id="190" w:author="LavaN-32428068" w:date="2018-02-10T07:15:00Z">
        <w:r w:rsidR="002C38C8" w:rsidRPr="00836307" w:rsidDel="00FA25EB">
          <w:rPr>
            <w:rStyle w:val="shorttext"/>
            <w:rFonts w:asciiTheme="majorBidi" w:hAnsiTheme="majorBidi" w:cstheme="majorBidi"/>
            <w:sz w:val="24"/>
            <w:szCs w:val="24"/>
          </w:rPr>
          <w:delText>The level of satisfaction is shown in Figure 1</w:delText>
        </w:r>
      </w:del>
      <w:r w:rsidR="002C38C8">
        <w:rPr>
          <w:rFonts w:asciiTheme="majorBidi" w:hAnsiTheme="majorBidi" w:cstheme="majorBidi"/>
          <w:sz w:val="24"/>
          <w:szCs w:val="24"/>
        </w:rPr>
        <w:t>.</w:t>
      </w:r>
      <w:r w:rsidRPr="00FD2285">
        <w:rPr>
          <w:rFonts w:asciiTheme="majorBidi" w:hAnsiTheme="majorBidi" w:cstheme="majorBidi"/>
          <w:sz w:val="24"/>
          <w:szCs w:val="24"/>
        </w:rPr>
        <w:t xml:space="preserve">As seen, card sorting and drawing or art production earned the highest scores from students and role playing, Talk-in-pairs, hot seat, health travel and debates ranked next in </w:t>
      </w:r>
      <w:ins w:id="191" w:author="ARG" w:date="2018-03-03T21:38:00Z">
        <w:r w:rsidRPr="00FD2285">
          <w:rPr>
            <w:rFonts w:asciiTheme="majorBidi" w:hAnsiTheme="majorBidi" w:cstheme="majorBidi"/>
            <w:sz w:val="24"/>
            <w:szCs w:val="24"/>
          </w:rPr>
          <w:t xml:space="preserve">that </w:t>
        </w:r>
      </w:ins>
      <w:r w:rsidRPr="00FD2285">
        <w:rPr>
          <w:rFonts w:asciiTheme="majorBidi" w:hAnsiTheme="majorBidi" w:cstheme="majorBidi"/>
          <w:sz w:val="24"/>
          <w:szCs w:val="24"/>
        </w:rPr>
        <w:t xml:space="preserve">order. Because there was no </w:t>
      </w:r>
      <w:del w:id="192" w:author="ARG" w:date="2018-03-03T21:38:00Z">
        <w:r w:rsidRPr="00836307">
          <w:rPr>
            <w:rFonts w:asciiTheme="majorBidi" w:hAnsiTheme="majorBidi" w:cstheme="majorBidi"/>
            <w:sz w:val="24"/>
            <w:szCs w:val="24"/>
          </w:rPr>
          <w:delText xml:space="preserve">sphericity </w:delText>
        </w:r>
      </w:del>
      <w:ins w:id="193" w:author="ARG" w:date="2018-03-03T21:38:00Z">
        <w:r w:rsidRPr="00FD2285">
          <w:rPr>
            <w:rFonts w:asciiTheme="majorBidi" w:hAnsiTheme="majorBidi" w:cstheme="majorBidi"/>
            <w:sz w:val="24"/>
            <w:szCs w:val="24"/>
          </w:rPr>
          <w:t>Sphericity</w:t>
        </w:r>
        <w:r w:rsidRPr="00FD2285">
          <w:rPr>
            <w:rFonts w:asciiTheme="majorBidi" w:hAnsiTheme="majorBidi" w:cstheme="majorBidi"/>
            <w:color w:val="545454"/>
            <w:sz w:val="24"/>
            <w:szCs w:val="24"/>
            <w:shd w:val="clear" w:color="auto" w:fill="FFFFFF"/>
          </w:rPr>
          <w:t> </w:t>
        </w:r>
      </w:ins>
      <w:r w:rsidRPr="00FD2285">
        <w:rPr>
          <w:rFonts w:asciiTheme="majorBidi" w:hAnsiTheme="majorBidi" w:cstheme="majorBidi"/>
          <w:sz w:val="24"/>
          <w:szCs w:val="24"/>
        </w:rPr>
        <w:t>between meanings, the Greenhouse-Geisser correction was used and showed no significant trend between the means of the sessions (p = 0</w:t>
      </w:r>
      <w:del w:id="194" w:author="ARG" w:date="2018-03-03T21:38:00Z">
        <w:r>
          <w:rPr>
            <w:rFonts w:asciiTheme="majorBidi" w:hAnsiTheme="majorBidi" w:cstheme="majorBidi"/>
            <w:sz w:val="24"/>
            <w:szCs w:val="24"/>
          </w:rPr>
          <w:delText>/</w:delText>
        </w:r>
      </w:del>
      <w:ins w:id="195" w:author="ARG" w:date="2018-03-03T21:38:00Z">
        <w:r w:rsidRPr="00FD2285">
          <w:rPr>
            <w:rFonts w:asciiTheme="majorBidi" w:hAnsiTheme="majorBidi" w:cstheme="majorBidi"/>
            <w:sz w:val="24"/>
            <w:szCs w:val="24"/>
          </w:rPr>
          <w:t>.</w:t>
        </w:r>
      </w:ins>
      <w:r w:rsidRPr="00FD2285">
        <w:rPr>
          <w:rFonts w:asciiTheme="majorBidi" w:hAnsiTheme="majorBidi" w:cstheme="majorBidi"/>
          <w:sz w:val="24"/>
          <w:szCs w:val="24"/>
        </w:rPr>
        <w:t xml:space="preserve">66; Table 4). </w:t>
      </w:r>
    </w:p>
    <w:p w:rsidR="00302992" w:rsidRDefault="00302992" w:rsidP="00600326">
      <w:pPr>
        <w:spacing w:line="360" w:lineRule="auto"/>
        <w:jc w:val="lowKashida"/>
        <w:rPr>
          <w:rFonts w:asciiTheme="majorBidi" w:hAnsiTheme="majorBidi" w:cstheme="majorBidi"/>
          <w:sz w:val="24"/>
          <w:szCs w:val="24"/>
        </w:rPr>
      </w:pPr>
    </w:p>
    <w:p w:rsidR="00302992" w:rsidRDefault="00302992" w:rsidP="00600326">
      <w:pPr>
        <w:spacing w:line="360" w:lineRule="auto"/>
        <w:jc w:val="lowKashida"/>
        <w:rPr>
          <w:rFonts w:asciiTheme="majorBidi" w:hAnsiTheme="majorBidi" w:cstheme="majorBidi"/>
          <w:sz w:val="24"/>
          <w:szCs w:val="24"/>
        </w:rPr>
      </w:pPr>
    </w:p>
    <w:p w:rsidR="00302992" w:rsidRDefault="00302992" w:rsidP="00600326">
      <w:pPr>
        <w:spacing w:line="360" w:lineRule="auto"/>
        <w:jc w:val="lowKashida"/>
        <w:rPr>
          <w:rFonts w:asciiTheme="majorBidi" w:hAnsiTheme="majorBidi" w:cstheme="majorBidi"/>
          <w:sz w:val="24"/>
          <w:szCs w:val="24"/>
        </w:rPr>
      </w:pPr>
    </w:p>
    <w:p w:rsidR="00302992" w:rsidRDefault="00302992" w:rsidP="00600326">
      <w:pPr>
        <w:spacing w:line="360" w:lineRule="auto"/>
        <w:jc w:val="lowKashida"/>
        <w:rPr>
          <w:rFonts w:asciiTheme="majorBidi" w:hAnsiTheme="majorBidi" w:cstheme="majorBidi"/>
          <w:sz w:val="24"/>
          <w:szCs w:val="24"/>
        </w:rPr>
      </w:pPr>
    </w:p>
    <w:p w:rsidR="00302992" w:rsidRDefault="00302992" w:rsidP="00600326">
      <w:pPr>
        <w:spacing w:line="360" w:lineRule="auto"/>
        <w:jc w:val="lowKashida"/>
        <w:rPr>
          <w:rFonts w:asciiTheme="majorBidi" w:hAnsiTheme="majorBidi" w:cstheme="majorBidi"/>
          <w:sz w:val="24"/>
          <w:szCs w:val="24"/>
        </w:rPr>
      </w:pPr>
    </w:p>
    <w:p w:rsidR="00302992" w:rsidRDefault="00302992" w:rsidP="00600326">
      <w:pPr>
        <w:spacing w:line="360" w:lineRule="auto"/>
        <w:jc w:val="lowKashida"/>
        <w:rPr>
          <w:rFonts w:asciiTheme="majorBidi" w:hAnsiTheme="majorBidi" w:cstheme="majorBidi"/>
          <w:sz w:val="24"/>
          <w:szCs w:val="24"/>
        </w:rPr>
      </w:pPr>
    </w:p>
    <w:p w:rsidR="00302992" w:rsidRDefault="00302992" w:rsidP="00600326">
      <w:pPr>
        <w:spacing w:line="360" w:lineRule="auto"/>
        <w:jc w:val="lowKashida"/>
        <w:rPr>
          <w:rFonts w:asciiTheme="majorBidi" w:hAnsiTheme="majorBidi" w:cstheme="majorBidi"/>
          <w:sz w:val="24"/>
          <w:szCs w:val="24"/>
        </w:rPr>
      </w:pPr>
    </w:p>
    <w:p w:rsidR="00302992" w:rsidRDefault="00302992" w:rsidP="00600326">
      <w:pPr>
        <w:spacing w:line="360" w:lineRule="auto"/>
        <w:jc w:val="lowKashida"/>
        <w:rPr>
          <w:rFonts w:asciiTheme="majorBidi" w:hAnsiTheme="majorBidi" w:cstheme="majorBidi"/>
          <w:sz w:val="24"/>
          <w:szCs w:val="24"/>
        </w:rPr>
      </w:pPr>
    </w:p>
    <w:p w:rsidR="00302992" w:rsidRDefault="00302992" w:rsidP="00600326">
      <w:pPr>
        <w:spacing w:line="360" w:lineRule="auto"/>
        <w:jc w:val="lowKashida"/>
        <w:rPr>
          <w:rFonts w:asciiTheme="majorBidi" w:hAnsiTheme="majorBidi" w:cstheme="majorBidi"/>
          <w:sz w:val="24"/>
          <w:szCs w:val="24"/>
        </w:rPr>
      </w:pPr>
    </w:p>
    <w:p w:rsidR="00302992" w:rsidRDefault="00302992" w:rsidP="00600326">
      <w:pPr>
        <w:spacing w:line="360" w:lineRule="auto"/>
        <w:jc w:val="lowKashida"/>
        <w:rPr>
          <w:rFonts w:asciiTheme="majorBidi" w:hAnsiTheme="majorBidi" w:cstheme="majorBidi"/>
          <w:sz w:val="24"/>
          <w:szCs w:val="24"/>
        </w:rPr>
      </w:pPr>
    </w:p>
    <w:p w:rsidR="00302992" w:rsidRDefault="00302992" w:rsidP="00600326">
      <w:pPr>
        <w:spacing w:line="360" w:lineRule="auto"/>
        <w:jc w:val="lowKashida"/>
        <w:rPr>
          <w:rFonts w:asciiTheme="majorBidi" w:hAnsiTheme="majorBidi" w:cstheme="majorBidi"/>
          <w:sz w:val="24"/>
          <w:szCs w:val="24"/>
        </w:rPr>
      </w:pPr>
    </w:p>
    <w:p w:rsidR="00302992" w:rsidRPr="00FD2285" w:rsidRDefault="00302992" w:rsidP="00600326">
      <w:pPr>
        <w:spacing w:line="360" w:lineRule="auto"/>
        <w:jc w:val="lowKashida"/>
        <w:rPr>
          <w:rFonts w:asciiTheme="majorBidi" w:hAnsiTheme="majorBidi" w:cstheme="majorBidi"/>
          <w:sz w:val="24"/>
          <w:szCs w:val="24"/>
        </w:rPr>
      </w:pPr>
    </w:p>
    <w:p w:rsidR="00B1723D" w:rsidRDefault="00B1723D" w:rsidP="00FD2285">
      <w:pPr>
        <w:keepNext/>
        <w:spacing w:line="360" w:lineRule="auto"/>
        <w:jc w:val="lowKashida"/>
        <w:rPr>
          <w:rFonts w:asciiTheme="majorBidi" w:hAnsiTheme="majorBidi" w:cstheme="majorBidi"/>
          <w:color w:val="000000" w:themeColor="text1"/>
          <w:sz w:val="24"/>
          <w:szCs w:val="24"/>
        </w:rPr>
      </w:pPr>
      <w:r w:rsidRPr="00FD2285">
        <w:rPr>
          <w:rFonts w:asciiTheme="majorBidi" w:hAnsiTheme="majorBidi" w:cstheme="majorBidi"/>
          <w:b/>
          <w:bCs/>
          <w:color w:val="000000" w:themeColor="text1"/>
          <w:sz w:val="24"/>
          <w:szCs w:val="24"/>
        </w:rPr>
        <w:t>Discussion</w:t>
      </w:r>
    </w:p>
    <w:p w:rsidR="00785A57" w:rsidRPr="00FD2285" w:rsidRDefault="00785A57" w:rsidP="00785A57">
      <w:pPr>
        <w:pStyle w:val="CommentText"/>
        <w:spacing w:line="480" w:lineRule="auto"/>
        <w:jc w:val="both"/>
        <w:rPr>
          <w:rFonts w:asciiTheme="majorBidi" w:hAnsiTheme="majorBidi" w:cstheme="majorBidi"/>
          <w:color w:val="000000" w:themeColor="text1"/>
          <w:sz w:val="24"/>
          <w:szCs w:val="24"/>
        </w:rPr>
      </w:pPr>
      <w:del w:id="196" w:author="LavaN-32428068" w:date="2018-02-16T16:51:00Z">
        <w:r w:rsidRPr="0063482D" w:rsidDel="00DE2E93">
          <w:rPr>
            <w:rFonts w:asciiTheme="majorBidi" w:hAnsiTheme="majorBidi" w:cstheme="majorBidi"/>
            <w:color w:val="000000" w:themeColor="text1"/>
            <w:sz w:val="24"/>
            <w:szCs w:val="24"/>
          </w:rPr>
          <w:delText xml:space="preserve">The purpose of this study was to determine the effect of teaching </w:delText>
        </w:r>
      </w:del>
      <w:del w:id="197" w:author="LavaN-32428068" w:date="2018-02-11T12:40:00Z">
        <w:r w:rsidRPr="0063482D" w:rsidDel="00454E75">
          <w:rPr>
            <w:rFonts w:asciiTheme="majorBidi" w:hAnsiTheme="majorBidi" w:cstheme="majorBidi"/>
            <w:color w:val="000000" w:themeColor="text1"/>
            <w:sz w:val="24"/>
            <w:szCs w:val="24"/>
          </w:rPr>
          <w:delText xml:space="preserve">professional </w:delText>
        </w:r>
      </w:del>
      <w:del w:id="198" w:author="LavaN-32428068" w:date="2018-02-16T16:51:00Z">
        <w:r w:rsidRPr="0063482D" w:rsidDel="00DE2E93">
          <w:rPr>
            <w:rFonts w:asciiTheme="majorBidi" w:hAnsiTheme="majorBidi" w:cstheme="majorBidi"/>
            <w:color w:val="000000" w:themeColor="text1"/>
            <w:sz w:val="24"/>
            <w:szCs w:val="24"/>
          </w:rPr>
          <w:delText xml:space="preserve">ethics to nursing students using games as a teaching aid during the nursing ethics course. </w:delText>
        </w:r>
      </w:del>
    </w:p>
    <w:p w:rsidR="006D07C1" w:rsidRPr="00FD2285" w:rsidRDefault="006D07C1" w:rsidP="006D07C1">
      <w:pPr>
        <w:pStyle w:val="CommentText"/>
        <w:spacing w:line="360" w:lineRule="auto"/>
        <w:jc w:val="both"/>
        <w:rPr>
          <w:rFonts w:asciiTheme="majorBidi" w:hAnsiTheme="majorBidi" w:cstheme="majorBidi"/>
          <w:sz w:val="24"/>
          <w:szCs w:val="24"/>
        </w:rPr>
      </w:pPr>
      <w:r w:rsidRPr="00FD2285">
        <w:rPr>
          <w:rFonts w:asciiTheme="majorBidi" w:hAnsiTheme="majorBidi" w:cstheme="majorBidi"/>
          <w:color w:val="000000" w:themeColor="text1"/>
          <w:sz w:val="24"/>
          <w:szCs w:val="24"/>
        </w:rPr>
        <w:t>The purpose</w:t>
      </w:r>
      <w:r>
        <w:rPr>
          <w:rFonts w:asciiTheme="majorBidi" w:hAnsiTheme="majorBidi" w:cstheme="majorBidi"/>
          <w:color w:val="000000" w:themeColor="text1"/>
          <w:sz w:val="24"/>
          <w:szCs w:val="24"/>
        </w:rPr>
        <w:t xml:space="preserve"> of this study was to determine the impact of </w:t>
      </w:r>
      <w:r w:rsidRPr="00084448">
        <w:rPr>
          <w:rFonts w:asciiTheme="majorBidi" w:hAnsiTheme="majorBidi" w:cstheme="majorBidi"/>
          <w:color w:val="000000" w:themeColor="text1"/>
          <w:sz w:val="24"/>
          <w:szCs w:val="24"/>
          <w:highlight w:val="yellow"/>
        </w:rPr>
        <w:t>using games on Iranian nursing student's moral sensitivity</w:t>
      </w:r>
      <w:r w:rsidRPr="00FD2285">
        <w:rPr>
          <w:rFonts w:asciiTheme="majorBidi" w:hAnsiTheme="majorBidi" w:cstheme="majorBidi"/>
          <w:sz w:val="24"/>
          <w:szCs w:val="24"/>
        </w:rPr>
        <w:t>.</w:t>
      </w:r>
      <w:ins w:id="199" w:author="ARG" w:date="2018-03-03T21:38:00Z">
        <w:r w:rsidRPr="00FD2285">
          <w:rPr>
            <w:rFonts w:asciiTheme="majorBidi" w:hAnsiTheme="majorBidi" w:cstheme="majorBidi"/>
            <w:sz w:val="24"/>
            <w:szCs w:val="24"/>
          </w:rPr>
          <w:t xml:space="preserve"> </w:t>
        </w:r>
      </w:ins>
      <w:r w:rsidRPr="00FD2285">
        <w:rPr>
          <w:rFonts w:asciiTheme="majorBidi" w:hAnsiTheme="majorBidi" w:cstheme="majorBidi"/>
          <w:sz w:val="24"/>
          <w:szCs w:val="24"/>
        </w:rPr>
        <w:t>The total score for moral sensitivity before and after intervention showed statistically significant changes. The range of moral sensitivity scores of nursing students fell into the medium and high ranges (93</w:t>
      </w:r>
      <w:del w:id="200" w:author="ARG" w:date="2018-03-03T21:38:00Z">
        <w:r>
          <w:rPr>
            <w:rFonts w:asciiTheme="majorBidi" w:hAnsiTheme="majorBidi" w:cstheme="majorBidi"/>
            <w:sz w:val="24"/>
            <w:szCs w:val="24"/>
          </w:rPr>
          <w:delText>/</w:delText>
        </w:r>
      </w:del>
      <w:ins w:id="201" w:author="ARG" w:date="2018-03-03T21:38:00Z">
        <w:r w:rsidRPr="00FD2285">
          <w:rPr>
            <w:rFonts w:asciiTheme="majorBidi" w:hAnsiTheme="majorBidi" w:cstheme="majorBidi"/>
            <w:sz w:val="24"/>
            <w:szCs w:val="24"/>
          </w:rPr>
          <w:t>.</w:t>
        </w:r>
      </w:ins>
      <w:r w:rsidRPr="00FD2285">
        <w:rPr>
          <w:rFonts w:asciiTheme="majorBidi" w:hAnsiTheme="majorBidi" w:cstheme="majorBidi"/>
          <w:sz w:val="24"/>
          <w:szCs w:val="24"/>
        </w:rPr>
        <w:t>3% to 96</w:t>
      </w:r>
      <w:del w:id="202" w:author="ARG" w:date="2018-03-03T21:38:00Z">
        <w:r>
          <w:rPr>
            <w:rFonts w:asciiTheme="majorBidi" w:hAnsiTheme="majorBidi" w:cstheme="majorBidi"/>
            <w:sz w:val="24"/>
            <w:szCs w:val="24"/>
          </w:rPr>
          <w:delText>/</w:delText>
        </w:r>
      </w:del>
      <w:ins w:id="203" w:author="ARG" w:date="2018-03-03T21:38:00Z">
        <w:r w:rsidRPr="00FD2285">
          <w:rPr>
            <w:rFonts w:asciiTheme="majorBidi" w:hAnsiTheme="majorBidi" w:cstheme="majorBidi"/>
            <w:sz w:val="24"/>
            <w:szCs w:val="24"/>
          </w:rPr>
          <w:t>.</w:t>
        </w:r>
      </w:ins>
      <w:r w:rsidRPr="00FD2285">
        <w:rPr>
          <w:rFonts w:asciiTheme="majorBidi" w:hAnsiTheme="majorBidi" w:cstheme="majorBidi"/>
          <w:sz w:val="24"/>
          <w:szCs w:val="24"/>
        </w:rPr>
        <w:t>7%), which indicates</w:t>
      </w:r>
      <w:del w:id="204" w:author="ARG" w:date="2018-03-03T21:38:00Z">
        <w:r w:rsidRPr="0063482D">
          <w:rPr>
            <w:rFonts w:asciiTheme="majorBidi" w:hAnsiTheme="majorBidi" w:cstheme="majorBidi"/>
            <w:sz w:val="24"/>
            <w:szCs w:val="24"/>
          </w:rPr>
          <w:delText xml:space="preserve"> the</w:delText>
        </w:r>
      </w:del>
      <w:r w:rsidRPr="00FD2285">
        <w:rPr>
          <w:rFonts w:asciiTheme="majorBidi" w:hAnsiTheme="majorBidi" w:cstheme="majorBidi"/>
          <w:sz w:val="24"/>
          <w:szCs w:val="24"/>
        </w:rPr>
        <w:t xml:space="preserve"> positive effects of the use of games during nursing ethics. Teaching professional ethics principles in terms of awareness of how to communicate with the patient and the use of ethical concepts in moral decisions had a positive effect. </w:t>
      </w:r>
    </w:p>
    <w:p w:rsidR="00B1723D" w:rsidRDefault="00293520" w:rsidP="0092131A">
      <w:pPr>
        <w:autoSpaceDE w:val="0"/>
        <w:autoSpaceDN w:val="0"/>
        <w:adjustRightInd w:val="0"/>
        <w:spacing w:line="360" w:lineRule="auto"/>
        <w:jc w:val="both"/>
        <w:rPr>
          <w:rFonts w:asciiTheme="majorBidi" w:hAnsiTheme="majorBidi" w:cstheme="majorBidi"/>
          <w:sz w:val="24"/>
          <w:szCs w:val="24"/>
          <w:lang w:bidi="fa-IR"/>
        </w:rPr>
      </w:pPr>
      <w:r w:rsidRPr="00FD2285">
        <w:rPr>
          <w:rFonts w:asciiTheme="majorBidi" w:hAnsiTheme="majorBidi" w:cstheme="majorBidi"/>
          <w:sz w:val="24"/>
          <w:szCs w:val="24"/>
          <w:highlight w:val="yellow"/>
          <w:lang w:bidi="fa-IR"/>
        </w:rPr>
        <w:t>In agreement with our findings, Etrug et al.</w:t>
      </w:r>
      <w:r w:rsidR="0092131A">
        <w:rPr>
          <w:rFonts w:asciiTheme="majorBidi" w:hAnsiTheme="majorBidi" w:cstheme="majorBidi"/>
          <w:sz w:val="24"/>
          <w:szCs w:val="24"/>
          <w:highlight w:val="yellow"/>
          <w:lang w:bidi="fa-IR"/>
        </w:rPr>
        <w:fldChar w:fldCharType="begin"/>
      </w:r>
      <w:r w:rsidR="0092131A">
        <w:rPr>
          <w:rFonts w:asciiTheme="majorBidi" w:hAnsiTheme="majorBidi" w:cstheme="majorBidi"/>
          <w:sz w:val="24"/>
          <w:szCs w:val="24"/>
          <w:highlight w:val="yellow"/>
          <w:lang w:bidi="fa-IR"/>
        </w:rPr>
        <w:instrText xml:space="preserve"> ADDIN EN.CITE &lt;EndNote&gt;&lt;Cite&gt;&lt;Author&gt;Ertuğ&lt;/Author&gt;&lt;Year&gt;2014&lt;/Year&gt;&lt;RecNum&gt;32&lt;/RecNum&gt;&lt;DisplayText&gt;(22)&lt;/DisplayText&gt;&lt;record&gt;&lt;rec-number&gt;32&lt;/rec-number&gt;&lt;foreign-keys&gt;&lt;key app="EN" db-id="vxzxp0e0uwarayezs2o5at51t0pd9xt9txaw" timestamp="1518341029"&gt;32&lt;/key&gt;&lt;/foreign-keys&gt;&lt;ref-type name="Journal Article"&gt;17&lt;/ref-type&gt;&lt;contributors&gt;&lt;authors&gt;&lt;author&gt;Ertuğ, Nurcan&lt;/author&gt;&lt;author&gt;Aktaş, Demet&lt;/author&gt;&lt;author&gt;Faydali, Saide&lt;/author&gt;&lt;author&gt;Yalçin, Osman&lt;/author&gt;&lt;/authors&gt;&lt;/contributors&gt;&lt;titles&gt;&lt;title&gt;Ethical sensitivity and related factors of nurses working in the hospital settings&lt;/title&gt;&lt;secondary-title&gt;Acta Bioethica&lt;/secondary-title&gt;&lt;/titles&gt;&lt;periodical&gt;&lt;full-title&gt;Acta Bioethica&lt;/full-title&gt;&lt;/periodical&gt;&lt;volume&gt;20&lt;/volume&gt;&lt;number&gt;2&lt;/number&gt;&lt;dates&gt;&lt;year&gt;2014&lt;/year&gt;&lt;/dates&gt;&lt;isbn&gt;1726-569X&lt;/isbn&gt;&lt;urls&gt;&lt;/urls&gt;&lt;/record&gt;&lt;/Cite&gt;&lt;/EndNote&gt;</w:instrText>
      </w:r>
      <w:r w:rsidR="0092131A">
        <w:rPr>
          <w:rFonts w:asciiTheme="majorBidi" w:hAnsiTheme="majorBidi" w:cstheme="majorBidi"/>
          <w:sz w:val="24"/>
          <w:szCs w:val="24"/>
          <w:highlight w:val="yellow"/>
          <w:lang w:bidi="fa-IR"/>
        </w:rPr>
        <w:fldChar w:fldCharType="separate"/>
      </w:r>
      <w:r w:rsidR="0092131A">
        <w:rPr>
          <w:rFonts w:asciiTheme="majorBidi" w:hAnsiTheme="majorBidi" w:cstheme="majorBidi"/>
          <w:noProof/>
          <w:sz w:val="24"/>
          <w:szCs w:val="24"/>
          <w:highlight w:val="yellow"/>
          <w:lang w:bidi="fa-IR"/>
        </w:rPr>
        <w:t>(22)</w:t>
      </w:r>
      <w:r w:rsidR="0092131A">
        <w:rPr>
          <w:rFonts w:asciiTheme="majorBidi" w:hAnsiTheme="majorBidi" w:cstheme="majorBidi"/>
          <w:sz w:val="24"/>
          <w:szCs w:val="24"/>
          <w:highlight w:val="yellow"/>
          <w:lang w:bidi="fa-IR"/>
        </w:rPr>
        <w:fldChar w:fldCharType="end"/>
      </w:r>
      <w:r w:rsidRPr="00FD2285">
        <w:rPr>
          <w:rFonts w:asciiTheme="majorBidi" w:hAnsiTheme="majorBidi" w:cstheme="majorBidi"/>
          <w:sz w:val="24"/>
          <w:szCs w:val="24"/>
          <w:highlight w:val="yellow"/>
          <w:lang w:bidi="fa-IR"/>
        </w:rPr>
        <w:t xml:space="preserve"> study in Turkey also showed that the moral sensitivity of nurses is influenced by ethical education and educational background.</w:t>
      </w:r>
      <w:r w:rsidRPr="00FD2285">
        <w:rPr>
          <w:rFonts w:asciiTheme="majorBidi" w:hAnsiTheme="majorBidi" w:cstheme="majorBidi"/>
          <w:sz w:val="24"/>
          <w:szCs w:val="24"/>
          <w:highlight w:val="yellow"/>
          <w:rtl/>
          <w:lang w:bidi="fa-IR"/>
        </w:rPr>
        <w:t xml:space="preserve"> </w:t>
      </w:r>
      <w:r w:rsidRPr="00FD2285">
        <w:rPr>
          <w:rFonts w:asciiTheme="majorBidi" w:hAnsiTheme="majorBidi" w:cstheme="majorBidi"/>
          <w:sz w:val="24"/>
          <w:szCs w:val="24"/>
          <w:highlight w:val="yellow"/>
          <w:lang w:bidi="fa-IR"/>
        </w:rPr>
        <w:t>The results of Kang study in Korea also indicated that ethical education is necessary to create a desirable moral value system among nursing students. In order to enable them to do ethical behaviors in the clinical environment, their judgment and moral sensitivity should be improved through education</w:t>
      </w:r>
      <w:r w:rsidR="0092131A">
        <w:rPr>
          <w:rFonts w:asciiTheme="majorBidi" w:hAnsiTheme="majorBidi" w:cstheme="majorBidi"/>
          <w:sz w:val="24"/>
          <w:szCs w:val="24"/>
          <w:highlight w:val="yellow"/>
          <w:lang w:bidi="fa-IR"/>
        </w:rPr>
        <w:t>.</w:t>
      </w:r>
      <w:r w:rsidR="0092131A">
        <w:rPr>
          <w:rFonts w:asciiTheme="majorBidi" w:hAnsiTheme="majorBidi" w:cstheme="majorBidi"/>
          <w:sz w:val="24"/>
          <w:szCs w:val="24"/>
          <w:highlight w:val="yellow"/>
          <w:lang w:bidi="fa-IR"/>
        </w:rPr>
        <w:fldChar w:fldCharType="begin"/>
      </w:r>
      <w:r w:rsidR="0092131A">
        <w:rPr>
          <w:rFonts w:asciiTheme="majorBidi" w:hAnsiTheme="majorBidi" w:cstheme="majorBidi"/>
          <w:sz w:val="24"/>
          <w:szCs w:val="24"/>
          <w:highlight w:val="yellow"/>
          <w:lang w:bidi="fa-IR"/>
        </w:rPr>
        <w:instrText xml:space="preserve"> ADDIN EN.CITE &lt;EndNote&gt;&lt;Cite&gt;&lt;Author&gt;Kang&lt;/Author&gt;&lt;Year&gt;2017&lt;/Year&gt;&lt;RecNum&gt;22&lt;/RecNum&gt;&lt;DisplayText&gt;(23)&lt;/DisplayText&gt;&lt;record&gt;&lt;rec-number&gt;22&lt;/rec-number&gt;&lt;foreign-keys&gt;&lt;key app="EN" db-id="vxzxp0e0uwarayezs2o5at51t0pd9xt9txaw" timestamp="1511276365"&gt;22&lt;/key&gt;&lt;/foreign-keys&gt;&lt;ref-type name="Journal Article"&gt;17&lt;/ref-type&gt;&lt;contributors&gt;&lt;authors&gt;&lt;author&gt;Kang, Se-Won&lt;/author&gt;&lt;/authors&gt;&lt;/contributors&gt;&lt;titles&gt;&lt;title&gt;The influence of ethics education on awareness of nursing students with no clinical experience regarding the code of ethics: A case study&lt;/title&gt;&lt;secondary-title&gt;Journal of Nursing Education and Practice&lt;/secondary-title&gt;&lt;/titles&gt;&lt;periodical&gt;&lt;full-title&gt;Journal of Nursing Education and Practice&lt;/full-title&gt;&lt;/periodical&gt;&lt;pages&gt;12&lt;/pages&gt;&lt;volume&gt;7&lt;/volume&gt;&lt;number&gt;10&lt;/number&gt;&lt;dates&gt;&lt;year&gt;2017&lt;/year&gt;&lt;/dates&gt;&lt;isbn&gt;1925-4059&lt;/isbn&gt;&lt;urls&gt;&lt;/urls&gt;&lt;/record&gt;&lt;/Cite&gt;&lt;/EndNote&gt;</w:instrText>
      </w:r>
      <w:r w:rsidR="0092131A">
        <w:rPr>
          <w:rFonts w:asciiTheme="majorBidi" w:hAnsiTheme="majorBidi" w:cstheme="majorBidi"/>
          <w:sz w:val="24"/>
          <w:szCs w:val="24"/>
          <w:highlight w:val="yellow"/>
          <w:lang w:bidi="fa-IR"/>
        </w:rPr>
        <w:fldChar w:fldCharType="separate"/>
      </w:r>
      <w:r w:rsidR="0092131A">
        <w:rPr>
          <w:rFonts w:asciiTheme="majorBidi" w:hAnsiTheme="majorBidi" w:cstheme="majorBidi"/>
          <w:noProof/>
          <w:sz w:val="24"/>
          <w:szCs w:val="24"/>
          <w:highlight w:val="yellow"/>
          <w:lang w:bidi="fa-IR"/>
        </w:rPr>
        <w:t>(23)</w:t>
      </w:r>
      <w:r w:rsidR="0092131A">
        <w:rPr>
          <w:rFonts w:asciiTheme="majorBidi" w:hAnsiTheme="majorBidi" w:cstheme="majorBidi"/>
          <w:sz w:val="24"/>
          <w:szCs w:val="24"/>
          <w:highlight w:val="yellow"/>
          <w:lang w:bidi="fa-IR"/>
        </w:rPr>
        <w:fldChar w:fldCharType="end"/>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Imanfar et al.</w:t>
      </w:r>
      <w:r w:rsidR="0092131A">
        <w:rPr>
          <w:rFonts w:asciiTheme="majorBidi" w:hAnsiTheme="majorBidi" w:cstheme="majorBidi"/>
          <w:sz w:val="24"/>
          <w:szCs w:val="24"/>
          <w:highlight w:val="yellow"/>
          <w:lang w:bidi="fa-IR"/>
        </w:rPr>
        <w:fldChar w:fldCharType="begin"/>
      </w:r>
      <w:r w:rsidR="0092131A">
        <w:rPr>
          <w:rFonts w:asciiTheme="majorBidi" w:hAnsiTheme="majorBidi" w:cstheme="majorBidi"/>
          <w:sz w:val="24"/>
          <w:szCs w:val="24"/>
          <w:highlight w:val="yellow"/>
          <w:lang w:bidi="fa-IR"/>
        </w:rPr>
        <w:instrText xml:space="preserve"> ADDIN EN.CITE &lt;EndNote&gt;&lt;Cite&gt;&lt;Author&gt;Imanifar&lt;/Author&gt;&lt;Year&gt;2015&lt;/Year&gt;&lt;RecNum&gt;35&lt;/RecNum&gt;&lt;DisplayText&gt;(24)&lt;/DisplayText&gt;&lt;record&gt;&lt;rec-number&gt;35&lt;/rec-number&gt;&lt;foreign-keys&gt;&lt;key app="EN" db-id="vxzxp0e0uwarayezs2o5at51t0pd9xt9txaw" timestamp="1518487920"&gt;35&lt;/key&gt;&lt;/foreign-keys&gt;&lt;ref-type name="Journal Article"&gt;17&lt;/ref-type&gt;&lt;contributors&gt;&lt;authors&gt;&lt;author&gt;Imanifar, Nasrin&lt;/author&gt;&lt;author&gt;Seyedin, Abolfazl Vaghar&lt;/author&gt;&lt;author&gt;Afshar, Leila&lt;/author&gt;&lt;author&gt;Sharifzadeh, Gholamreza&lt;/author&gt;&lt;/authors&gt;&lt;/contributors&gt;&lt;titles&gt;&lt;title&gt;Comparison effect of teaching ethical principles using narrative ethics and lecture on the morl sensitivity of nurses&lt;/title&gt;&lt;secondary-title&gt;Medical Ethics Journal&lt;/secondary-title&gt;&lt;/titles&gt;&lt;periodical&gt;&lt;full-title&gt;Medical Ethics Journal&lt;/full-title&gt;&lt;/periodical&gt;&lt;pages&gt;95-125&lt;/pages&gt;&lt;volume&gt;9&lt;/volume&gt;&lt;number&gt;31&lt;/number&gt;&lt;dates&gt;&lt;year&gt;2015&lt;/year&gt;&lt;/dates&gt;&lt;isbn&gt;2423-7604&lt;/isbn&gt;&lt;urls&gt;&lt;/urls&gt;&lt;/record&gt;&lt;/Cite&gt;&lt;/EndNote&gt;</w:instrText>
      </w:r>
      <w:r w:rsidR="0092131A">
        <w:rPr>
          <w:rFonts w:asciiTheme="majorBidi" w:hAnsiTheme="majorBidi" w:cstheme="majorBidi"/>
          <w:sz w:val="24"/>
          <w:szCs w:val="24"/>
          <w:highlight w:val="yellow"/>
          <w:lang w:bidi="fa-IR"/>
        </w:rPr>
        <w:fldChar w:fldCharType="separate"/>
      </w:r>
      <w:r w:rsidR="0092131A">
        <w:rPr>
          <w:rFonts w:asciiTheme="majorBidi" w:hAnsiTheme="majorBidi" w:cstheme="majorBidi"/>
          <w:noProof/>
          <w:sz w:val="24"/>
          <w:szCs w:val="24"/>
          <w:highlight w:val="yellow"/>
          <w:lang w:bidi="fa-IR"/>
        </w:rPr>
        <w:t>(24)</w:t>
      </w:r>
      <w:r w:rsidR="0092131A">
        <w:rPr>
          <w:rFonts w:asciiTheme="majorBidi" w:hAnsiTheme="majorBidi" w:cstheme="majorBidi"/>
          <w:sz w:val="24"/>
          <w:szCs w:val="24"/>
          <w:highlight w:val="yellow"/>
          <w:lang w:bidi="fa-IR"/>
        </w:rPr>
        <w:fldChar w:fldCharType="end"/>
      </w:r>
      <w:r w:rsidRPr="00FD2285">
        <w:rPr>
          <w:rFonts w:asciiTheme="majorBidi" w:hAnsiTheme="majorBidi" w:cstheme="majorBidi"/>
          <w:sz w:val="24"/>
          <w:szCs w:val="24"/>
          <w:highlight w:val="yellow"/>
          <w:lang w:bidi="fa-IR"/>
        </w:rPr>
        <w:t xml:space="preserve"> study in Iran demonstrated that finding the best method for nursing ethics education is still a challenge. Because ethical teaching methods have different effects on the moral development of learners. Although the lecture method is low-cost and convenient and offers a large amount of data in a short time to large numbers of people, if accompanied by other active teaching methods it can also yield to useful results.</w:t>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In the present study, the purpose of ethical education through the game was to prepare nursing students to deal with the ethical situations in the clinical environment. For this reason, we simulated real life situations using game</w:t>
      </w:r>
      <w:r w:rsidR="00FD2285" w:rsidRPr="00FD2285">
        <w:rPr>
          <w:rFonts w:asciiTheme="majorBidi" w:hAnsiTheme="majorBidi" w:cstheme="majorBidi"/>
          <w:sz w:val="24"/>
          <w:szCs w:val="24"/>
          <w:highlight w:val="yellow"/>
          <w:lang w:bidi="fa-IR"/>
        </w:rPr>
        <w:t>s</w:t>
      </w:r>
      <w:r w:rsidRPr="00FD2285">
        <w:rPr>
          <w:rFonts w:asciiTheme="majorBidi" w:hAnsiTheme="majorBidi" w:cstheme="majorBidi"/>
          <w:sz w:val="24"/>
          <w:szCs w:val="24"/>
          <w:highlight w:val="yellow"/>
          <w:lang w:bidi="fa-IR"/>
        </w:rPr>
        <w:t xml:space="preserve"> for students </w:t>
      </w:r>
      <w:r w:rsidRPr="00FD2285">
        <w:rPr>
          <w:rFonts w:asciiTheme="majorBidi" w:hAnsiTheme="majorBidi" w:cstheme="majorBidi"/>
          <w:sz w:val="24"/>
          <w:szCs w:val="24"/>
          <w:highlight w:val="yellow"/>
          <w:lang w:bidi="fa-IR"/>
        </w:rPr>
        <w:lastRenderedPageBreak/>
        <w:t>to improve their awareness, and learn how to deal with moral difficulties in the context of nursing practice.</w:t>
      </w:r>
    </w:p>
    <w:p w:rsidR="00785A57" w:rsidRPr="00FD2285" w:rsidRDefault="00785A57" w:rsidP="00520F8C">
      <w:pPr>
        <w:pStyle w:val="CommentText"/>
        <w:spacing w:line="480" w:lineRule="auto"/>
        <w:jc w:val="both"/>
        <w:rPr>
          <w:rFonts w:asciiTheme="majorBidi" w:hAnsiTheme="majorBidi" w:cstheme="majorBidi"/>
          <w:sz w:val="24"/>
          <w:szCs w:val="24"/>
        </w:rPr>
      </w:pPr>
      <w:del w:id="205" w:author="LavaN-32428068" w:date="2018-02-11T09:26:00Z">
        <w:r w:rsidRPr="0063482D" w:rsidDel="002570A2">
          <w:rPr>
            <w:rFonts w:asciiTheme="majorBidi" w:hAnsiTheme="majorBidi" w:cstheme="majorBidi"/>
            <w:sz w:val="24"/>
            <w:szCs w:val="24"/>
          </w:rPr>
          <w:delText>A review of the database shows that there is no study that specifically addresses the effect of games on the training of professional ethics.</w:delText>
        </w:r>
        <w:r w:rsidDel="002570A2">
          <w:rPr>
            <w:rFonts w:asciiTheme="majorBidi" w:hAnsiTheme="majorBidi" w:cstheme="majorBidi"/>
            <w:sz w:val="24"/>
            <w:szCs w:val="24"/>
          </w:rPr>
          <w:delText xml:space="preserve"> </w:delText>
        </w:r>
        <w:r w:rsidRPr="00F17E73" w:rsidDel="002570A2">
          <w:rPr>
            <w:rFonts w:asciiTheme="majorBidi" w:hAnsiTheme="majorBidi" w:cstheme="majorBidi"/>
            <w:sz w:val="24"/>
            <w:szCs w:val="24"/>
          </w:rPr>
          <w:delText xml:space="preserve">Some studies recommend the use of games in professional ethics education, such as Metcalf and Yankou </w:delText>
        </w:r>
      </w:del>
      <w:del w:id="206" w:author="Maryam" w:date="2018-03-09T18:44:00Z">
        <w:r w:rsidDel="00520F8C">
          <w:rPr>
            <w:rFonts w:asciiTheme="majorBidi" w:hAnsiTheme="majorBidi" w:cstheme="majorBidi"/>
            <w:sz w:val="24"/>
            <w:szCs w:val="24"/>
          </w:rPr>
          <w:fldChar w:fldCharType="begin"/>
        </w:r>
        <w:r w:rsidR="0092131A" w:rsidDel="00520F8C">
          <w:rPr>
            <w:rFonts w:asciiTheme="majorBidi" w:hAnsiTheme="majorBidi" w:cstheme="majorBidi"/>
            <w:sz w:val="24"/>
            <w:szCs w:val="24"/>
          </w:rPr>
          <w:delInstrText xml:space="preserve"> ADDIN EN.CITE &lt;EndNote&gt;&lt;Cite&gt;&lt;Author&gt;Metcalf&lt;/Author&gt;&lt;Year&gt;2003&lt;/Year&gt;&lt;RecNum&gt;1&lt;/RecNum&gt;&lt;DisplayText&gt;(25)&lt;/DisplayText&gt;&lt;record&gt;&lt;rec-number&gt;1&lt;/rec-number&gt;&lt;foreign-keys&gt;&lt;key app="EN" db-id="vxzxp0e0uwarayezs2o5at51t0pd9xt9txaw" timestamp="1511269970"&gt;1&lt;/key&gt;&lt;/foreign-keys&gt;&lt;ref-type name="Journal Article"&gt;17&lt;/ref-type&gt;&lt;contributors&gt;&lt;authors&gt;&lt;author&gt;Metcalf, Barbara L&lt;/author&gt;&lt;author&gt;Yankou, Dawn&lt;/author&gt;&lt;/authors&gt;&lt;/contributors&gt;&lt;titles&gt;&lt;title&gt;Using gaming to help nursing students understand ethics&lt;/title&gt;&lt;secondary-title&gt;Journal of nursing Education&lt;/secondary-title&gt;&lt;/titles&gt;&lt;periodical&gt;&lt;full-title&gt;Journal of nursing Education&lt;/full-title&gt;&lt;/periodical&gt;&lt;pages&gt;212-215&lt;/pages&gt;&lt;volume&gt;42&lt;/volume&gt;&lt;number&gt;5&lt;/number&gt;&lt;dates&gt;&lt;year&gt;2003&lt;/year&gt;&lt;/dates&gt;&lt;isbn&gt;0148-4834&lt;/isbn&gt;&lt;urls&gt;&lt;/urls&gt;&lt;/record&gt;&lt;/Cite&gt;&lt;/EndNote&gt;</w:delInstrText>
        </w:r>
        <w:r w:rsidDel="00520F8C">
          <w:rPr>
            <w:rFonts w:asciiTheme="majorBidi" w:hAnsiTheme="majorBidi" w:cstheme="majorBidi"/>
            <w:sz w:val="24"/>
            <w:szCs w:val="24"/>
          </w:rPr>
          <w:fldChar w:fldCharType="separate"/>
        </w:r>
        <w:r w:rsidR="0092131A" w:rsidDel="00520F8C">
          <w:rPr>
            <w:rFonts w:asciiTheme="majorBidi" w:hAnsiTheme="majorBidi" w:cstheme="majorBidi"/>
            <w:noProof/>
            <w:sz w:val="24"/>
            <w:szCs w:val="24"/>
          </w:rPr>
          <w:delText>(25)</w:delText>
        </w:r>
        <w:r w:rsidDel="00520F8C">
          <w:rPr>
            <w:rFonts w:asciiTheme="majorBidi" w:hAnsiTheme="majorBidi" w:cstheme="majorBidi"/>
            <w:sz w:val="24"/>
            <w:szCs w:val="24"/>
          </w:rPr>
          <w:fldChar w:fldCharType="end"/>
        </w:r>
      </w:del>
      <w:del w:id="207" w:author="LavaN-32428068" w:date="2018-02-11T09:26:00Z">
        <w:r w:rsidRPr="00F17E73" w:rsidDel="002570A2">
          <w:rPr>
            <w:rFonts w:asciiTheme="majorBidi" w:hAnsiTheme="majorBidi" w:cstheme="majorBidi"/>
            <w:sz w:val="24"/>
            <w:szCs w:val="24"/>
          </w:rPr>
          <w:delText xml:space="preserve"> and White and</w:delText>
        </w:r>
        <w:r w:rsidDel="002570A2">
          <w:rPr>
            <w:rFonts w:asciiTheme="majorBidi" w:hAnsiTheme="majorBidi" w:cstheme="majorBidi"/>
            <w:sz w:val="24"/>
            <w:szCs w:val="24"/>
          </w:rPr>
          <w:delText xml:space="preserve"> </w:delText>
        </w:r>
        <w:r w:rsidRPr="00F17E73" w:rsidDel="002570A2">
          <w:rPr>
            <w:rFonts w:asciiTheme="majorBidi" w:hAnsiTheme="majorBidi" w:cstheme="majorBidi"/>
            <w:sz w:val="24"/>
            <w:szCs w:val="24"/>
          </w:rPr>
          <w:delText>Davis</w:delText>
        </w:r>
        <w:r w:rsidDel="002570A2">
          <w:rPr>
            <w:rFonts w:asciiTheme="majorBidi" w:hAnsiTheme="majorBidi" w:cstheme="majorBidi"/>
            <w:sz w:val="24"/>
            <w:szCs w:val="24"/>
          </w:rPr>
          <w:delText xml:space="preserve"> </w:delText>
        </w:r>
      </w:del>
      <w:del w:id="208" w:author="Maryam" w:date="2018-03-09T18:44:00Z">
        <w:r w:rsidDel="00520F8C">
          <w:rPr>
            <w:rFonts w:asciiTheme="majorBidi" w:hAnsiTheme="majorBidi" w:cstheme="majorBidi"/>
            <w:sz w:val="24"/>
            <w:szCs w:val="24"/>
          </w:rPr>
          <w:fldChar w:fldCharType="begin"/>
        </w:r>
        <w:r w:rsidR="0007277A" w:rsidDel="00520F8C">
          <w:rPr>
            <w:rFonts w:asciiTheme="majorBidi" w:hAnsiTheme="majorBidi" w:cstheme="majorBidi"/>
            <w:sz w:val="24"/>
            <w:szCs w:val="24"/>
          </w:rPr>
          <w:delInstrText xml:space="preserve"> ADDIN EN.CITE &lt;EndNote&gt;&lt;Cite&gt;&lt;Author&gt;White&lt;/Author&gt;&lt;Year&gt;1987&lt;/Year&gt;&lt;RecNum&gt;12&lt;/RecNum&gt;&lt;DisplayText&gt;(14)&lt;/DisplayText&gt;&lt;record&gt;&lt;rec-number&gt;12&lt;/rec-number&gt;&lt;foreign-keys&gt;&lt;key app="EN" db-id="vxzxp0e0uwarayezs2o5at51t0pd9xt9txaw" timestamp="1511271427"&gt;12&lt;/key&gt;&lt;/foreign-keys&gt;&lt;ref-type name="Journal Article"&gt;17&lt;/ref-type&gt;&lt;contributors&gt;&lt;authors&gt;&lt;author&gt;White, Gladys B&lt;/author&gt;&lt;author&gt;Davis, Anne J&lt;/author&gt;&lt;/authors&gt;&lt;/contributors&gt;&lt;titles&gt;&lt;title&gt;Teaching ethics using games&lt;/title&gt;&lt;secondary-title&gt;Journal of advanced nursing&lt;/secondary-title&gt;&lt;/titles&gt;&lt;periodical&gt;&lt;full-title&gt;Journal of advanced nursing&lt;/full-title&gt;&lt;/periodical&gt;&lt;pages&gt;621-624&lt;/pages&gt;&lt;volume&gt;12&lt;/volume&gt;&lt;number&gt;6&lt;/number&gt;&lt;dates&gt;&lt;year&gt;1987&lt;/year&gt;&lt;/dates&gt;&lt;urls&gt;&lt;/urls&gt;&lt;/record&gt;&lt;/Cite&gt;&lt;/EndNote&gt;</w:delInstrText>
        </w:r>
        <w:r w:rsidDel="00520F8C">
          <w:rPr>
            <w:rFonts w:asciiTheme="majorBidi" w:hAnsiTheme="majorBidi" w:cstheme="majorBidi"/>
            <w:sz w:val="24"/>
            <w:szCs w:val="24"/>
          </w:rPr>
          <w:fldChar w:fldCharType="separate"/>
        </w:r>
        <w:r w:rsidR="0007277A" w:rsidDel="00520F8C">
          <w:rPr>
            <w:rFonts w:asciiTheme="majorBidi" w:hAnsiTheme="majorBidi" w:cstheme="majorBidi"/>
            <w:noProof/>
            <w:sz w:val="24"/>
            <w:szCs w:val="24"/>
          </w:rPr>
          <w:delText>(14)</w:delText>
        </w:r>
        <w:r w:rsidDel="00520F8C">
          <w:rPr>
            <w:rFonts w:asciiTheme="majorBidi" w:hAnsiTheme="majorBidi" w:cstheme="majorBidi"/>
            <w:sz w:val="24"/>
            <w:szCs w:val="24"/>
          </w:rPr>
          <w:fldChar w:fldCharType="end"/>
        </w:r>
        <w:r w:rsidRPr="00F17E73" w:rsidDel="00520F8C">
          <w:rPr>
            <w:rFonts w:asciiTheme="majorBidi" w:hAnsiTheme="majorBidi" w:cstheme="majorBidi"/>
            <w:sz w:val="24"/>
            <w:szCs w:val="24"/>
          </w:rPr>
          <w:delText>.</w:delText>
        </w:r>
      </w:del>
      <w:del w:id="209" w:author="LavaN-32428068" w:date="2018-02-11T09:26:00Z">
        <w:r w:rsidRPr="00F17E73" w:rsidDel="002570A2">
          <w:rPr>
            <w:rFonts w:asciiTheme="majorBidi" w:hAnsiTheme="majorBidi" w:cstheme="majorBidi"/>
            <w:sz w:val="24"/>
            <w:szCs w:val="24"/>
          </w:rPr>
          <w:delText xml:space="preserve"> These studies explain that the game can help develop ethical reasoning by creating doubt and uncertainty in students; however, they do not propose games as the sole ethics training strategy, but as for use along with other training strategies. Other studies that examine the effect of ethics training, such as Yeom and Ahn </w:delText>
        </w:r>
      </w:del>
      <w:del w:id="210" w:author="Maryam" w:date="2018-03-09T18:44:00Z">
        <w:r w:rsidDel="00520F8C">
          <w:rPr>
            <w:rFonts w:asciiTheme="majorBidi" w:hAnsiTheme="majorBidi" w:cstheme="majorBidi"/>
            <w:sz w:val="24"/>
            <w:szCs w:val="24"/>
          </w:rPr>
          <w:fldChar w:fldCharType="begin"/>
        </w:r>
        <w:r w:rsidR="0007277A" w:rsidDel="00520F8C">
          <w:rPr>
            <w:rFonts w:asciiTheme="majorBidi" w:hAnsiTheme="majorBidi" w:cstheme="majorBidi"/>
            <w:sz w:val="24"/>
            <w:szCs w:val="24"/>
          </w:rPr>
          <w:delInstrText xml:space="preserve"> ADDIN EN.CITE &lt;EndNote&gt;&lt;Cite&gt;&lt;Author&gt;Yeom&lt;/Author&gt;&lt;Year&gt;2017&lt;/Year&gt;&lt;RecNum&gt;7&lt;/RecNum&gt;&lt;DisplayText&gt;(6)&lt;/DisplayText&gt;&lt;record&gt;&lt;rec-number&gt;7&lt;/rec-number&gt;&lt;foreign-keys&gt;&lt;key app="EN" db-id="vxzxp0e0uwarayezs2o5at51t0pd9xt9txaw" timestamp="1511270543"&gt;7&lt;/key&gt;&lt;/foreign-keys&gt;&lt;ref-type name="Journal Article"&gt;17&lt;/ref-type&gt;&lt;contributors&gt;&lt;authors&gt;&lt;author&gt;Yeom, H. A.&lt;/author&gt;&lt;author&gt;Ahn, S. H.&lt;/author&gt;&lt;author&gt;Kim, S. J.&lt;/author&gt;&lt;/authors&gt;&lt;/contributors&gt;&lt;auth-address&gt;The Catholic University of Korea, Korea.&amp;#xD;University of Illinois at Chicago, USA.&lt;/auth-address&gt;&lt;titles&gt;&lt;title&gt;Effects of ethics education on moral sensitivity of nursing students&lt;/title&gt;&lt;secondary-title&gt;Nurs Ethics&lt;/secondary-title&gt;&lt;alt-title&gt;Nursing ethics&lt;/alt-title&gt;&lt;/titles&gt;&lt;periodical&gt;&lt;full-title&gt;Nurs Ethics&lt;/full-title&gt;&lt;abbr-1&gt;Nursing ethics&lt;/abbr-1&gt;&lt;/periodical&gt;&lt;alt-periodical&gt;&lt;full-title&gt;Nurs Ethics&lt;/full-title&gt;&lt;abbr-1&gt;Nursing ethics&lt;/abbr-1&gt;&lt;/alt-periodical&gt;&lt;pages&gt;644-652&lt;/pages&gt;&lt;volume&gt;24&lt;/volume&gt;&lt;number&gt;6&lt;/number&gt;&lt;keywords&gt;&lt;keyword&gt;Adult&lt;/keyword&gt;&lt;keyword&gt;Education, Nursing, Baccalaureate/methods&lt;/keyword&gt;&lt;keyword&gt;Ethics, Nursing/*education&lt;/keyword&gt;&lt;keyword&gt;Female&lt;/keyword&gt;&lt;keyword&gt;Humans&lt;/keyword&gt;&lt;keyword&gt;*Morals&lt;/keyword&gt;&lt;keyword&gt;Psychometrics/instrumentation/methods&lt;/keyword&gt;&lt;keyword&gt;Republic of Korea&lt;/keyword&gt;&lt;keyword&gt;Students, Nursing/*psychology/statistics &amp;amp; numerical data&lt;/keyword&gt;&lt;keyword&gt;Surveys and Questionnaires&lt;/keyword&gt;&lt;keyword&gt;*Thinking&lt;/keyword&gt;&lt;keyword&gt;Universities/organization &amp;amp; administration&lt;/keyword&gt;&lt;/keywords&gt;&lt;dates&gt;&lt;year&gt;2017&lt;/year&gt;&lt;pub-dates&gt;&lt;date&gt;Sep&lt;/date&gt;&lt;/pub-dates&gt;&lt;/dates&gt;&lt;isbn&gt;1477-0989 (Electronic)&amp;#xD;0969-7330 (Linking)&lt;/isbn&gt;&lt;accession-num&gt;26811393&lt;/accession-num&gt;&lt;urls&gt;&lt;related-urls&gt;&lt;url&gt;http://www.ncbi.nlm.nih.gov/pubmed/26811393&lt;/url&gt;&lt;/related-urls&gt;&lt;/urls&gt;&lt;electronic-resource-num&gt;10.1177/0969733015622060&lt;/electronic-resource-num&gt;&lt;/record&gt;&lt;/Cite&gt;&lt;/EndNote&gt;</w:delInstrText>
        </w:r>
        <w:r w:rsidDel="00520F8C">
          <w:rPr>
            <w:rFonts w:asciiTheme="majorBidi" w:hAnsiTheme="majorBidi" w:cstheme="majorBidi"/>
            <w:sz w:val="24"/>
            <w:szCs w:val="24"/>
          </w:rPr>
          <w:fldChar w:fldCharType="separate"/>
        </w:r>
        <w:r w:rsidR="0007277A" w:rsidDel="00520F8C">
          <w:rPr>
            <w:rFonts w:asciiTheme="majorBidi" w:hAnsiTheme="majorBidi" w:cstheme="majorBidi"/>
            <w:noProof/>
            <w:sz w:val="24"/>
            <w:szCs w:val="24"/>
          </w:rPr>
          <w:delText>(6)</w:delText>
        </w:r>
        <w:r w:rsidDel="00520F8C">
          <w:rPr>
            <w:rFonts w:asciiTheme="majorBidi" w:hAnsiTheme="majorBidi" w:cstheme="majorBidi"/>
            <w:sz w:val="24"/>
            <w:szCs w:val="24"/>
          </w:rPr>
          <w:fldChar w:fldCharType="end"/>
        </w:r>
        <w:r w:rsidDel="00520F8C">
          <w:rPr>
            <w:rFonts w:asciiTheme="majorBidi" w:hAnsiTheme="majorBidi" w:cstheme="majorBidi"/>
            <w:sz w:val="24"/>
            <w:szCs w:val="24"/>
          </w:rPr>
          <w:delText xml:space="preserve"> </w:delText>
        </w:r>
      </w:del>
      <w:del w:id="211" w:author="LavaN-32428068" w:date="2018-02-11T09:26:00Z">
        <w:r w:rsidRPr="00F17E73" w:rsidDel="002570A2">
          <w:rPr>
            <w:rFonts w:asciiTheme="majorBidi" w:hAnsiTheme="majorBidi" w:cstheme="majorBidi"/>
            <w:sz w:val="24"/>
            <w:szCs w:val="24"/>
          </w:rPr>
          <w:delText>show that, after ethical education, nursing students exhibited improved patient care, but a change in the overall score of moral sensitivity after education was not shown. Baykara et al</w:delText>
        </w:r>
      </w:del>
      <w:del w:id="212" w:author="Maryam" w:date="2018-03-09T18:44:00Z">
        <w:r w:rsidRPr="00F17E73" w:rsidDel="00520F8C">
          <w:rPr>
            <w:rFonts w:asciiTheme="majorBidi" w:hAnsiTheme="majorBidi" w:cstheme="majorBidi"/>
            <w:sz w:val="24"/>
            <w:szCs w:val="24"/>
          </w:rPr>
          <w:delText>.</w:delText>
        </w:r>
        <w:r w:rsidDel="00520F8C">
          <w:rPr>
            <w:rFonts w:asciiTheme="majorBidi" w:hAnsiTheme="majorBidi" w:cstheme="majorBidi"/>
            <w:sz w:val="24"/>
            <w:szCs w:val="24"/>
          </w:rPr>
          <w:delText xml:space="preserve"> </w:delText>
        </w:r>
        <w:r w:rsidDel="00520F8C">
          <w:rPr>
            <w:rFonts w:asciiTheme="majorBidi" w:hAnsiTheme="majorBidi" w:cstheme="majorBidi"/>
            <w:sz w:val="24"/>
            <w:szCs w:val="24"/>
          </w:rPr>
          <w:fldChar w:fldCharType="begin"/>
        </w:r>
        <w:r w:rsidR="0092131A" w:rsidDel="00520F8C">
          <w:rPr>
            <w:rFonts w:asciiTheme="majorBidi" w:hAnsiTheme="majorBidi" w:cstheme="majorBidi"/>
            <w:sz w:val="24"/>
            <w:szCs w:val="24"/>
          </w:rPr>
          <w:delInstrText xml:space="preserve"> ADDIN EN.CITE &lt;EndNote&gt;&lt;Cite&gt;&lt;Author&gt;Baykara&lt;/Author&gt;&lt;Year&gt;2015&lt;/Year&gt;&lt;RecNum&gt;19&lt;/RecNum&gt;&lt;DisplayText&gt;(26)&lt;/DisplayText&gt;&lt;record&gt;&lt;rec-number&gt;19&lt;/rec-number&gt;&lt;foreign-keys&gt;&lt;key app="EN" db-id="vxzxp0e0uwarayezs2o5at51t0pd9xt9txaw" timestamp="1511273374"&gt;19&lt;/key&gt;&lt;/foreign-keys&gt;&lt;ref-type name="Journal Article"&gt;17&lt;/ref-type&gt;&lt;contributors&gt;&lt;authors&gt;&lt;author&gt;Baykara, Z. G.&lt;/author&gt;&lt;author&gt;Demir, S. G.&lt;/author&gt;&lt;author&gt;Yaman, S.&lt;/author&gt;&lt;/authors&gt;&lt;/contributors&gt;&lt;auth-address&gt;Gazi University, Turkey gocmenzehra@yahoo.com.&amp;#xD;Gazi University, Turkey.&lt;/auth-address&gt;&lt;titles&gt;&lt;title&gt;The effect of ethics training on students recognizing ethical violations and developing moral sensitivity&lt;/title&gt;&lt;secondary-title&gt;Nurs Ethics&lt;/secondary-title&gt;&lt;alt-title&gt;Nursing ethics&lt;/alt-title&gt;&lt;/titles&gt;&lt;periodical&gt;&lt;full-title&gt;Nurs Ethics&lt;/full-title&gt;&lt;abbr-1&gt;Nursing ethics&lt;/abbr-1&gt;&lt;/periodical&gt;&lt;alt-periodical&gt;&lt;full-title&gt;Nurs Ethics&lt;/full-title&gt;&lt;abbr-1&gt;Nursing ethics&lt;/abbr-1&gt;&lt;/alt-periodical&gt;&lt;pages&gt;661-75&lt;/pages&gt;&lt;volume&gt;22&lt;/volume&gt;&lt;number&gt;6&lt;/number&gt;&lt;keywords&gt;&lt;keyword&gt;Decision Making/*ethics&lt;/keyword&gt;&lt;keyword&gt;Education, Nursing, Baccalaureate&lt;/keyword&gt;&lt;keyword&gt;Ethics, Nursing/*education&lt;/keyword&gt;&lt;keyword&gt;Female&lt;/keyword&gt;&lt;keyword&gt;Humans&lt;/keyword&gt;&lt;keyword&gt;Male&lt;/keyword&gt;&lt;keyword&gt;Moral Development&lt;/keyword&gt;&lt;keyword&gt;Students, Nursing/*psychology&lt;/keyword&gt;&lt;keyword&gt;Surveys and Questionnaires&lt;/keyword&gt;&lt;keyword&gt;Turkey&lt;/keyword&gt;&lt;/keywords&gt;&lt;dates&gt;&lt;year&gt;2015&lt;/year&gt;&lt;pub-dates&gt;&lt;date&gt;Sep&lt;/date&gt;&lt;/pub-dates&gt;&lt;/dates&gt;&lt;isbn&gt;1477-0989 (Electronic)&amp;#xD;0969-7330 (Linking)&lt;/isbn&gt;&lt;accession-num&gt;25096245&lt;/accession-num&gt;&lt;urls&gt;&lt;related-urls&gt;&lt;url&gt;http://www.ncbi.nlm.nih.gov/pubmed/25096245&lt;/url&gt;&lt;/related-urls&gt;&lt;/urls&gt;&lt;electronic-resource-num&gt;10.1177/0969733014542673&lt;/electronic-resource-num&gt;&lt;/record&gt;&lt;/Cite&gt;&lt;/EndNote&gt;</w:delInstrText>
        </w:r>
        <w:r w:rsidDel="00520F8C">
          <w:rPr>
            <w:rFonts w:asciiTheme="majorBidi" w:hAnsiTheme="majorBidi" w:cstheme="majorBidi"/>
            <w:sz w:val="24"/>
            <w:szCs w:val="24"/>
          </w:rPr>
          <w:fldChar w:fldCharType="separate"/>
        </w:r>
        <w:r w:rsidR="0092131A" w:rsidDel="00520F8C">
          <w:rPr>
            <w:rFonts w:asciiTheme="majorBidi" w:hAnsiTheme="majorBidi" w:cstheme="majorBidi"/>
            <w:noProof/>
            <w:sz w:val="24"/>
            <w:szCs w:val="24"/>
          </w:rPr>
          <w:delText>(26)</w:delText>
        </w:r>
        <w:r w:rsidDel="00520F8C">
          <w:rPr>
            <w:rFonts w:asciiTheme="majorBidi" w:hAnsiTheme="majorBidi" w:cstheme="majorBidi"/>
            <w:sz w:val="24"/>
            <w:szCs w:val="24"/>
          </w:rPr>
          <w:fldChar w:fldCharType="end"/>
        </w:r>
      </w:del>
      <w:del w:id="213" w:author="LavaN-32428068" w:date="2018-02-11T09:26:00Z">
        <w:r w:rsidRPr="00F17E73" w:rsidDel="002570A2">
          <w:rPr>
            <w:rFonts w:asciiTheme="majorBidi" w:hAnsiTheme="majorBidi" w:cstheme="majorBidi"/>
            <w:sz w:val="24"/>
            <w:szCs w:val="24"/>
          </w:rPr>
          <w:delText xml:space="preserve"> in Turkey showed that, after training, student ethical sensitivity increased, but the change was not statistically significant. </w:delText>
        </w:r>
        <w:r w:rsidRPr="00537137" w:rsidDel="002570A2">
          <w:rPr>
            <w:rFonts w:asciiTheme="majorBidi" w:hAnsiTheme="majorBidi" w:cstheme="majorBidi"/>
            <w:sz w:val="24"/>
            <w:szCs w:val="24"/>
          </w:rPr>
          <w:delText>Moral education enables students to identify ethical deficiencies in the hospital and heed ethical issues. Kang</w:delText>
        </w:r>
      </w:del>
      <w:del w:id="214" w:author="Maryam" w:date="2018-03-09T18:44:00Z">
        <w:r w:rsidRPr="00537137" w:rsidDel="00520F8C">
          <w:rPr>
            <w:rFonts w:asciiTheme="majorBidi" w:hAnsiTheme="majorBidi" w:cstheme="majorBidi"/>
            <w:sz w:val="24"/>
            <w:szCs w:val="24"/>
          </w:rPr>
          <w:delText xml:space="preserve"> </w:delText>
        </w:r>
        <w:r w:rsidDel="00520F8C">
          <w:rPr>
            <w:rFonts w:asciiTheme="majorBidi" w:hAnsiTheme="majorBidi" w:cstheme="majorBidi"/>
            <w:sz w:val="24"/>
            <w:szCs w:val="24"/>
          </w:rPr>
          <w:fldChar w:fldCharType="begin"/>
        </w:r>
        <w:r w:rsidR="0092131A" w:rsidDel="00520F8C">
          <w:rPr>
            <w:rFonts w:asciiTheme="majorBidi" w:hAnsiTheme="majorBidi" w:cstheme="majorBidi"/>
            <w:sz w:val="24"/>
            <w:szCs w:val="24"/>
          </w:rPr>
          <w:delInstrText xml:space="preserve"> ADDIN EN.CITE &lt;EndNote&gt;&lt;Cite&gt;&lt;Author&gt;Kang&lt;/Author&gt;&lt;Year&gt;2017&lt;/Year&gt;&lt;RecNum&gt;22&lt;/RecNum&gt;&lt;DisplayText&gt;(23)&lt;/DisplayText&gt;&lt;record&gt;&lt;rec-number&gt;22&lt;/rec-number&gt;&lt;foreign-keys&gt;&lt;key app="EN" db-id="vxzxp0e0uwarayezs2o5at51t0pd9xt9txaw" timestamp="1511276365"&gt;22&lt;/key&gt;&lt;/foreign-keys&gt;&lt;ref-type name="Journal Article"&gt;17&lt;/ref-type&gt;&lt;contributors&gt;&lt;authors&gt;&lt;author&gt;Kang, Se-Won&lt;/author&gt;&lt;/authors&gt;&lt;/contributors&gt;&lt;titles&gt;&lt;title&gt;The influence of ethics education on awareness of nursing students with no clinical experience regarding the code of ethics: A case study&lt;/title&gt;&lt;secondary-title&gt;Journal of Nursing Education and Practice&lt;/secondary-title&gt;&lt;/titles&gt;&lt;periodical&gt;&lt;full-title&gt;Journal of Nursing Education and Practice&lt;/full-title&gt;&lt;/periodical&gt;&lt;pages&gt;12&lt;/pages&gt;&lt;volume&gt;7&lt;/volume&gt;&lt;number&gt;10&lt;/number&gt;&lt;dates&gt;&lt;year&gt;2017&lt;/year&gt;&lt;/dates&gt;&lt;isbn&gt;1925-4059&lt;/isbn&gt;&lt;urls&gt;&lt;/urls&gt;&lt;/record&gt;&lt;/Cite&gt;&lt;/EndNote&gt;</w:delInstrText>
        </w:r>
        <w:r w:rsidDel="00520F8C">
          <w:rPr>
            <w:rFonts w:asciiTheme="majorBidi" w:hAnsiTheme="majorBidi" w:cstheme="majorBidi"/>
            <w:sz w:val="24"/>
            <w:szCs w:val="24"/>
          </w:rPr>
          <w:fldChar w:fldCharType="separate"/>
        </w:r>
        <w:r w:rsidR="0092131A" w:rsidDel="00520F8C">
          <w:rPr>
            <w:rFonts w:asciiTheme="majorBidi" w:hAnsiTheme="majorBidi" w:cstheme="majorBidi"/>
            <w:noProof/>
            <w:sz w:val="24"/>
            <w:szCs w:val="24"/>
          </w:rPr>
          <w:delText>(23)</w:delText>
        </w:r>
        <w:r w:rsidDel="00520F8C">
          <w:rPr>
            <w:rFonts w:asciiTheme="majorBidi" w:hAnsiTheme="majorBidi" w:cstheme="majorBidi"/>
            <w:sz w:val="24"/>
            <w:szCs w:val="24"/>
          </w:rPr>
          <w:fldChar w:fldCharType="end"/>
        </w:r>
      </w:del>
      <w:del w:id="215" w:author="LavaN-32428068" w:date="2018-02-11T09:26:00Z">
        <w:r w:rsidRPr="00537137" w:rsidDel="002570A2">
          <w:rPr>
            <w:rFonts w:asciiTheme="majorBidi" w:hAnsiTheme="majorBidi" w:cstheme="majorBidi"/>
            <w:sz w:val="24"/>
            <w:szCs w:val="24"/>
          </w:rPr>
          <w:delText xml:space="preserve">, in South Korea, showed that ethics education to students who do not have clinical experience can significantly increase their awareness of ethical codes. They reported that ethical education creates a desirable moral value system among medical professions and enhances their ethical behavior by improving moral judgment and sensitivity. The second part of their study related to the educational strategy used to create ethical sensitivity. Blakely </w:delText>
        </w:r>
      </w:del>
      <w:del w:id="216" w:author="Maryam" w:date="2018-03-09T18:44:00Z">
        <w:r w:rsidDel="00520F8C">
          <w:rPr>
            <w:rFonts w:asciiTheme="majorBidi" w:hAnsiTheme="majorBidi" w:cstheme="majorBidi"/>
            <w:sz w:val="24"/>
            <w:szCs w:val="24"/>
          </w:rPr>
          <w:fldChar w:fldCharType="begin"/>
        </w:r>
        <w:r w:rsidR="0092131A" w:rsidDel="00520F8C">
          <w:rPr>
            <w:rFonts w:asciiTheme="majorBidi" w:hAnsiTheme="majorBidi" w:cstheme="majorBidi"/>
            <w:sz w:val="24"/>
            <w:szCs w:val="24"/>
          </w:rPr>
          <w:delInstrText xml:space="preserve"> ADDIN EN.CITE &lt;EndNote&gt;&lt;Cite&gt;&lt;Author&gt;Blakely&lt;/Author&gt;&lt;Year&gt;2009&lt;/Year&gt;&lt;RecNum&gt;23&lt;/RecNum&gt;&lt;DisplayText&gt;(27)&lt;/DisplayText&gt;&lt;record&gt;&lt;rec-number&gt;23&lt;/rec-number&gt;&lt;foreign-keys&gt;&lt;key app="EN" db-id="vxzxp0e0uwarayezs2o5at51t0pd9xt9txaw" timestamp="1511277232"&gt;23&lt;/key&gt;&lt;/foreign-keys&gt;&lt;ref-type name="Journal Article"&gt;17&lt;/ref-type&gt;&lt;contributors&gt;&lt;authors&gt;&lt;author&gt;Blakely, G.&lt;/author&gt;&lt;author&gt;Skirton, H.&lt;/author&gt;&lt;author&gt;Cooper, S.&lt;/author&gt;&lt;author&gt;Allum, P.&lt;/author&gt;&lt;author&gt;Nelmes, P.&lt;/author&gt;&lt;/authors&gt;&lt;/contributors&gt;&lt;auth-address&gt;University of Plymouth, UK.&lt;/auth-address&gt;&lt;titles&gt;&lt;title&gt;Educational gaming in the health sciences: systematic review&lt;/title&gt;&lt;secondary-title&gt;J Adv Nurs&lt;/secondary-title&gt;&lt;alt-title&gt;Journal of advanced nursing&lt;/alt-title&gt;&lt;/titles&gt;&lt;alt-periodical&gt;&lt;full-title&gt;Journal of advanced nursing&lt;/full-title&gt;&lt;/alt-periodical&gt;&lt;pages&gt;259-69&lt;/pages&gt;&lt;volume&gt;65&lt;/volume&gt;&lt;number&gt;2&lt;/number&gt;&lt;keywords&gt;&lt;keyword&gt;Curriculum&lt;/keyword&gt;&lt;keyword&gt;*Games, Experimental&lt;/keyword&gt;&lt;keyword&gt;Health Services&lt;/keyword&gt;&lt;keyword&gt;Humans&lt;/keyword&gt;&lt;keyword&gt;Nursing Education Research/*methods&lt;/keyword&gt;&lt;keyword&gt;Problem-Based Learning/*methods/standards&lt;/keyword&gt;&lt;keyword&gt;Professional Competence&lt;/keyword&gt;&lt;/keywords&gt;&lt;dates&gt;&lt;year&gt;2009&lt;/year&gt;&lt;pub-dates&gt;&lt;date&gt;Feb&lt;/date&gt;&lt;/pub-dates&gt;&lt;/dates&gt;&lt;isbn&gt;1365-2648 (Electronic)&amp;#xD;0309-2402 (Linking)&lt;/isbn&gt;&lt;accession-num&gt;19032512&lt;/accession-num&gt;&lt;urls&gt;&lt;related-urls&gt;&lt;url&gt;http://www.ncbi.nlm.nih.gov/pubmed/19032512&lt;/url&gt;&lt;/related-urls&gt;&lt;/urls&gt;&lt;electronic-resource-num&gt;10.1111/j.1365-2648.2008.04843.x&lt;/electronic-resource-num&gt;&lt;/record&gt;&lt;/Cite&gt;&lt;/EndNote&gt;</w:delInstrText>
        </w:r>
        <w:r w:rsidDel="00520F8C">
          <w:rPr>
            <w:rFonts w:asciiTheme="majorBidi" w:hAnsiTheme="majorBidi" w:cstheme="majorBidi"/>
            <w:sz w:val="24"/>
            <w:szCs w:val="24"/>
          </w:rPr>
          <w:fldChar w:fldCharType="separate"/>
        </w:r>
        <w:r w:rsidR="0092131A" w:rsidDel="00520F8C">
          <w:rPr>
            <w:rFonts w:asciiTheme="majorBidi" w:hAnsiTheme="majorBidi" w:cstheme="majorBidi"/>
            <w:noProof/>
            <w:sz w:val="24"/>
            <w:szCs w:val="24"/>
          </w:rPr>
          <w:delText>(27)</w:delText>
        </w:r>
        <w:r w:rsidDel="00520F8C">
          <w:rPr>
            <w:rFonts w:asciiTheme="majorBidi" w:hAnsiTheme="majorBidi" w:cstheme="majorBidi"/>
            <w:sz w:val="24"/>
            <w:szCs w:val="24"/>
          </w:rPr>
          <w:fldChar w:fldCharType="end"/>
        </w:r>
      </w:del>
      <w:del w:id="217" w:author="LavaN-32428068" w:date="2018-02-11T09:26:00Z">
        <w:r w:rsidRPr="00537137" w:rsidDel="002570A2">
          <w:rPr>
            <w:rFonts w:asciiTheme="majorBidi" w:hAnsiTheme="majorBidi" w:cstheme="majorBidi"/>
            <w:sz w:val="24"/>
            <w:szCs w:val="24"/>
          </w:rPr>
          <w:delText xml:space="preserve"> reviewed studies that use the game method to enhance learning and reported that limited research had been done in this area. The existing studies showed that both traditional practices and game methods were effective in increasing student knowledge, but the use of game in teaching increased long-term learning by increasing the level of interest. The present study benefited from several components of increasing the ethical sensitivity and satisfaction of students. The first is the thrill and enjoyment of gaming by students that creates a dynamic environment in the classroom. The constructive aspect of this teaching method reduces </w:delText>
        </w:r>
        <w:r w:rsidRPr="00537137" w:rsidDel="002570A2">
          <w:rPr>
            <w:rFonts w:asciiTheme="majorBidi" w:hAnsiTheme="majorBidi" w:cstheme="majorBidi"/>
            <w:sz w:val="24"/>
            <w:szCs w:val="24"/>
          </w:rPr>
          <w:lastRenderedPageBreak/>
          <w:delText>stress and team work creates competition between peers. These interactions and feedback develop a comfortable and engaging environment. Although the game can be well coordinated with nursing education, unfortunately, interest in teaching through games has declined. Studies that use games in nursing education have been published only in the 1990s. Although games are a form of active learning supported by three theories of education including Piaget's cognitive development theory, the Malneon theory of internal motivation and Robert’s conflict-enculturation theory. Studies have shown that education through games also have drawbacks. When students make mistakes, their anxiety and embarrassment levels increase. In addition, games may not be a good way to evaluate individual student learning. Competition may be threatening for some students. It may also be necessary to</w:delText>
        </w:r>
        <w:r w:rsidDel="002570A2">
          <w:rPr>
            <w:rFonts w:asciiTheme="majorBidi" w:hAnsiTheme="majorBidi" w:cstheme="majorBidi"/>
            <w:sz w:val="24"/>
            <w:szCs w:val="24"/>
          </w:rPr>
          <w:delText xml:space="preserve"> s</w:delText>
        </w:r>
        <w:r w:rsidRPr="00B63500" w:rsidDel="002570A2">
          <w:rPr>
            <w:rFonts w:asciiTheme="majorBidi" w:hAnsiTheme="majorBidi" w:cstheme="majorBidi"/>
            <w:sz w:val="24"/>
            <w:szCs w:val="24"/>
          </w:rPr>
          <w:delText>pend time setting up the game</w:delText>
        </w:r>
        <w:r w:rsidRPr="00B63500" w:rsidDel="002570A2">
          <w:rPr>
            <w:rFonts w:asciiTheme="majorBidi" w:hAnsiTheme="majorBidi" w:cstheme="majorBidi"/>
            <w:sz w:val="32"/>
            <w:szCs w:val="32"/>
          </w:rPr>
          <w:delText xml:space="preserve"> </w:delText>
        </w:r>
      </w:del>
      <w:del w:id="218" w:author="Maryam" w:date="2018-03-09T18:44:00Z">
        <w:r w:rsidDel="00520F8C">
          <w:rPr>
            <w:rFonts w:asciiTheme="majorBidi" w:hAnsiTheme="majorBidi" w:cstheme="majorBidi"/>
            <w:sz w:val="24"/>
            <w:szCs w:val="24"/>
          </w:rPr>
          <w:fldChar w:fldCharType="begin"/>
        </w:r>
        <w:r w:rsidR="0092131A" w:rsidDel="00520F8C">
          <w:rPr>
            <w:rFonts w:asciiTheme="majorBidi" w:hAnsiTheme="majorBidi" w:cstheme="majorBidi"/>
            <w:sz w:val="24"/>
            <w:szCs w:val="24"/>
          </w:rPr>
          <w:delInstrText xml:space="preserve"> ADDIN EN.CITE &lt;EndNote&gt;&lt;Cite&gt;&lt;Author&gt;Oermann&lt;/Author&gt;&lt;Year&gt;2005&lt;/Year&gt;&lt;RecNum&gt;25&lt;/RecNum&gt;&lt;DisplayText&gt;(28)&lt;/DisplayText&gt;&lt;record&gt;&lt;rec-number&gt;25&lt;/rec-number&gt;&lt;foreign-keys&gt;&lt;key app="EN" db-id="vxzxp0e0uwarayezs2o5at51t0pd9xt9txaw" timestamp="1511294000"&gt;25&lt;/key&gt;&lt;/foreign-keys&gt;&lt;ref-type name="Book"&gt;6&lt;/ref-type&gt;&lt;contributors&gt;&lt;authors&gt;&lt;author&gt;Oermann, Marilyn H&lt;/author&gt;&lt;/authors&gt;&lt;/contributors&gt;&lt;titles&gt;&lt;title&gt;Annual Review of Nursing Education Volume 3, 2005: Strategies for Teaching, Assessment, and Program Planning&lt;/title&gt;&lt;/titles&gt;&lt;dates&gt;&lt;year&gt;2005&lt;/year&gt;&lt;/dates&gt;&lt;publisher&gt;Springer Publishing Company&lt;/publisher&gt;&lt;isbn&gt;0826197485&lt;/isbn&gt;&lt;urls&gt;&lt;/urls&gt;&lt;/record&gt;&lt;/Cite&gt;&lt;/EndNote&gt;</w:delInstrText>
        </w:r>
        <w:r w:rsidDel="00520F8C">
          <w:rPr>
            <w:rFonts w:asciiTheme="majorBidi" w:hAnsiTheme="majorBidi" w:cstheme="majorBidi"/>
            <w:sz w:val="24"/>
            <w:szCs w:val="24"/>
          </w:rPr>
          <w:fldChar w:fldCharType="separate"/>
        </w:r>
        <w:r w:rsidR="0092131A" w:rsidDel="00520F8C">
          <w:rPr>
            <w:rFonts w:asciiTheme="majorBidi" w:hAnsiTheme="majorBidi" w:cstheme="majorBidi"/>
            <w:noProof/>
            <w:sz w:val="24"/>
            <w:szCs w:val="24"/>
          </w:rPr>
          <w:delText>(28)</w:delText>
        </w:r>
        <w:r w:rsidDel="00520F8C">
          <w:rPr>
            <w:rFonts w:asciiTheme="majorBidi" w:hAnsiTheme="majorBidi" w:cstheme="majorBidi"/>
            <w:sz w:val="24"/>
            <w:szCs w:val="24"/>
          </w:rPr>
          <w:fldChar w:fldCharType="end"/>
        </w:r>
        <w:r w:rsidRPr="00537137" w:rsidDel="00520F8C">
          <w:rPr>
            <w:rFonts w:asciiTheme="majorBidi" w:hAnsiTheme="majorBidi" w:cstheme="majorBidi"/>
            <w:sz w:val="24"/>
            <w:szCs w:val="24"/>
          </w:rPr>
          <w:delText>.</w:delText>
        </w:r>
      </w:del>
      <w:del w:id="219" w:author="LavaN-32428068" w:date="2018-02-11T09:26:00Z">
        <w:r w:rsidRPr="00537137" w:rsidDel="002570A2">
          <w:rPr>
            <w:rFonts w:asciiTheme="majorBidi" w:hAnsiTheme="majorBidi" w:cstheme="majorBidi"/>
            <w:sz w:val="24"/>
            <w:szCs w:val="24"/>
          </w:rPr>
          <w:delText xml:space="preserve"> The second component that this study benefited from was the use of small groups. A review of studies shows that the presence of small groups is effective in learning the meaning of new content and its reception and maintena</w:delText>
        </w:r>
        <w:r w:rsidDel="002570A2">
          <w:rPr>
            <w:rFonts w:asciiTheme="majorBidi" w:hAnsiTheme="majorBidi" w:cstheme="majorBidi"/>
            <w:sz w:val="24"/>
            <w:szCs w:val="24"/>
          </w:rPr>
          <w:delText xml:space="preserve">nce in the mind </w:delText>
        </w:r>
      </w:del>
      <w:del w:id="220" w:author="Maryam" w:date="2018-03-09T18:44:00Z">
        <w:r w:rsidDel="00520F8C">
          <w:rPr>
            <w:rFonts w:asciiTheme="majorBidi" w:hAnsiTheme="majorBidi" w:cstheme="majorBidi"/>
            <w:sz w:val="24"/>
            <w:szCs w:val="24"/>
          </w:rPr>
          <w:fldChar w:fldCharType="begin"/>
        </w:r>
        <w:r w:rsidR="0092131A" w:rsidDel="00520F8C">
          <w:rPr>
            <w:rFonts w:asciiTheme="majorBidi" w:hAnsiTheme="majorBidi" w:cstheme="majorBidi"/>
            <w:sz w:val="24"/>
            <w:szCs w:val="24"/>
          </w:rPr>
          <w:delInstrText xml:space="preserve"> ADDIN EN.CITE &lt;EndNote&gt;&lt;Cite&gt;&lt;Author&gt;Zaher&lt;/Author&gt;&lt;Year&gt;2012&lt;/Year&gt;&lt;RecNum&gt;24&lt;/RecNum&gt;&lt;DisplayText&gt;(29)&lt;/DisplayText&gt;&lt;record&gt;&lt;rec-number&gt;24&lt;/rec-number&gt;&lt;foreign-keys&gt;&lt;key app="EN" db-id="vxzxp0e0uwarayezs2o5at51t0pd9xt9txaw" timestamp="1511278254"&gt;24&lt;/key&gt;&lt;/foreign-keys&gt;&lt;ref-type name="Journal Article"&gt;17&lt;/ref-type&gt;&lt;contributors&gt;&lt;authors&gt;&lt;author&gt;Zaher, E.&lt;/author&gt;&lt;author&gt;Ratnapalan, S.&lt;/author&gt;&lt;/authors&gt;&lt;/contributors&gt;&lt;auth-address&gt;Department of Family and Community Medicine at University of Toronto in Ontario.&lt;/auth-address&gt;&lt;titles&gt;&lt;title&gt;Practice-based small group learning programs: systematic review&lt;/title&gt;&lt;secondary-title&gt;Can Fam Physician&lt;/secondary-title&gt;&lt;alt-title&gt;Canadian family physician Medecin de famille canadien&lt;/alt-title&gt;&lt;/titles&gt;&lt;periodical&gt;&lt;full-title&gt;Can Fam Physician&lt;/full-title&gt;&lt;abbr-1&gt;Canadian family physician Medecin de famille canadien&lt;/abbr-1&gt;&lt;/periodical&gt;&lt;alt-periodical&gt;&lt;full-title&gt;Can Fam Physician&lt;/full-title&gt;&lt;abbr-1&gt;Canadian family physician Medecin de famille canadien&lt;/abbr-1&gt;&lt;/alt-periodical&gt;&lt;pages&gt;637-42, e310-6&lt;/pages&gt;&lt;volume&gt;58&lt;/volume&gt;&lt;number&gt;6&lt;/number&gt;&lt;keywords&gt;&lt;keyword&gt;Education, Medical, Continuing/*methods&lt;/keyword&gt;&lt;keyword&gt;Family Practice/*education&lt;/keyword&gt;&lt;keyword&gt;Group Processes&lt;/keyword&gt;&lt;keyword&gt;*Problem-Based Learning&lt;/keyword&gt;&lt;/keywords&gt;&lt;dates&gt;&lt;year&gt;2012&lt;/year&gt;&lt;pub-dates&gt;&lt;date&gt;Jun&lt;/date&gt;&lt;/pub-dates&gt;&lt;/dates&gt;&lt;isbn&gt;1715-5258 (Electronic)&amp;#xD;0008-350X (Linking)&lt;/isbn&gt;&lt;accession-num&gt;22859626&lt;/accession-num&gt;&lt;urls&gt;&lt;related-urls&gt;&lt;url&gt;http://www.ncbi.nlm.nih.gov/pubmed/22859626&lt;/url&gt;&lt;/related-urls&gt;&lt;/urls&gt;&lt;custom2&gt;3374683&lt;/custom2&gt;&lt;/record&gt;&lt;/Cite&gt;&lt;/EndNote&gt;</w:delInstrText>
        </w:r>
        <w:r w:rsidDel="00520F8C">
          <w:rPr>
            <w:rFonts w:asciiTheme="majorBidi" w:hAnsiTheme="majorBidi" w:cstheme="majorBidi"/>
            <w:sz w:val="24"/>
            <w:szCs w:val="24"/>
          </w:rPr>
          <w:fldChar w:fldCharType="separate"/>
        </w:r>
        <w:r w:rsidR="0092131A" w:rsidDel="00520F8C">
          <w:rPr>
            <w:rFonts w:asciiTheme="majorBidi" w:hAnsiTheme="majorBidi" w:cstheme="majorBidi"/>
            <w:noProof/>
            <w:sz w:val="24"/>
            <w:szCs w:val="24"/>
          </w:rPr>
          <w:delText>(29)</w:delText>
        </w:r>
        <w:r w:rsidDel="00520F8C">
          <w:rPr>
            <w:rFonts w:asciiTheme="majorBidi" w:hAnsiTheme="majorBidi" w:cstheme="majorBidi"/>
            <w:sz w:val="24"/>
            <w:szCs w:val="24"/>
          </w:rPr>
          <w:fldChar w:fldCharType="end"/>
        </w:r>
        <w:r w:rsidRPr="00537137" w:rsidDel="00520F8C">
          <w:rPr>
            <w:rFonts w:asciiTheme="majorBidi" w:hAnsiTheme="majorBidi" w:cstheme="majorBidi"/>
            <w:sz w:val="24"/>
            <w:szCs w:val="24"/>
          </w:rPr>
          <w:delText xml:space="preserve">. </w:delText>
        </w:r>
      </w:del>
    </w:p>
    <w:p w:rsidR="00DD5189" w:rsidRPr="00FD2285" w:rsidRDefault="00293520" w:rsidP="00C41429">
      <w:pPr>
        <w:autoSpaceDE w:val="0"/>
        <w:autoSpaceDN w:val="0"/>
        <w:adjustRightInd w:val="0"/>
        <w:spacing w:after="0" w:line="360" w:lineRule="auto"/>
        <w:jc w:val="both"/>
        <w:rPr>
          <w:rFonts w:asciiTheme="majorBidi" w:hAnsiTheme="majorBidi" w:cstheme="majorBidi"/>
          <w:sz w:val="24"/>
          <w:szCs w:val="24"/>
          <w:lang w:bidi="fa-IR"/>
        </w:rPr>
      </w:pPr>
      <w:r w:rsidRPr="00FD2285">
        <w:rPr>
          <w:rFonts w:asciiTheme="majorBidi" w:hAnsiTheme="majorBidi" w:cstheme="majorBidi"/>
          <w:sz w:val="24"/>
          <w:szCs w:val="24"/>
          <w:highlight w:val="yellow"/>
          <w:lang w:bidi="fa-IR"/>
        </w:rPr>
        <w:t xml:space="preserve">In line with our results, </w:t>
      </w:r>
      <w:r w:rsidR="00FD2285" w:rsidRPr="00FD2285">
        <w:rPr>
          <w:rFonts w:asciiTheme="majorBidi" w:hAnsiTheme="majorBidi" w:cstheme="majorBidi"/>
          <w:sz w:val="24"/>
          <w:szCs w:val="24"/>
          <w:highlight w:val="yellow"/>
          <w:lang w:bidi="fa-IR"/>
        </w:rPr>
        <w:t>another</w:t>
      </w:r>
      <w:r w:rsidRPr="00FD2285">
        <w:rPr>
          <w:rFonts w:asciiTheme="majorBidi" w:hAnsiTheme="majorBidi" w:cstheme="majorBidi"/>
          <w:sz w:val="24"/>
          <w:szCs w:val="24"/>
          <w:highlight w:val="yellow"/>
          <w:lang w:bidi="fa-IR"/>
        </w:rPr>
        <w:t xml:space="preserve"> study conducted by Baykara et al</w:t>
      </w:r>
      <w:r w:rsidR="00B646F5">
        <w:rPr>
          <w:rFonts w:asciiTheme="majorBidi" w:hAnsiTheme="majorBidi" w:cstheme="majorBidi"/>
          <w:sz w:val="24"/>
          <w:szCs w:val="24"/>
          <w:highlight w:val="yellow"/>
          <w:lang w:bidi="fa-IR"/>
        </w:rPr>
        <w:t>.</w:t>
      </w:r>
      <w:r w:rsidR="00B646F5">
        <w:rPr>
          <w:rFonts w:asciiTheme="majorBidi" w:hAnsiTheme="majorBidi" w:cstheme="majorBidi"/>
          <w:sz w:val="24"/>
          <w:szCs w:val="24"/>
          <w:highlight w:val="yellow"/>
          <w:lang w:bidi="fa-IR"/>
        </w:rPr>
        <w:fldChar w:fldCharType="begin"/>
      </w:r>
      <w:r w:rsidR="00B646F5">
        <w:rPr>
          <w:rFonts w:asciiTheme="majorBidi" w:hAnsiTheme="majorBidi" w:cstheme="majorBidi"/>
          <w:sz w:val="24"/>
          <w:szCs w:val="24"/>
          <w:highlight w:val="yellow"/>
          <w:lang w:bidi="fa-IR"/>
        </w:rPr>
        <w:instrText xml:space="preserve"> ADDIN EN.CITE &lt;EndNote&gt;&lt;Cite&gt;&lt;Author&gt;Baykara&lt;/Author&gt;&lt;Year&gt;2015&lt;/Year&gt;&lt;RecNum&gt;19&lt;/RecNum&gt;&lt;DisplayText&gt;(26)&lt;/DisplayText&gt;&lt;record&gt;&lt;rec-number&gt;19&lt;/rec-number&gt;&lt;foreign-keys&gt;&lt;key app="EN" db-id="vxzxp0e0uwarayezs2o5at51t0pd9xt9txaw" timestamp="1511273374"&gt;19&lt;/key&gt;&lt;/foreign-keys&gt;&lt;ref-type name="Journal Article"&gt;17&lt;/ref-type&gt;&lt;contributors&gt;&lt;authors&gt;&lt;author&gt;Baykara, Z. G.&lt;/author&gt;&lt;author&gt;Demir, S. G.&lt;/author&gt;&lt;author&gt;Yaman, S.&lt;/author&gt;&lt;/authors&gt;&lt;/contributors&gt;&lt;auth-address&gt;Gazi University, Turkey gocmenzehra@yahoo.com.&amp;#xD;Gazi University, Turkey.&lt;/auth-address&gt;&lt;titles&gt;&lt;title&gt;The effect of ethics training on students recognizing ethical violations and developing moral sensitivity&lt;/title&gt;&lt;secondary-title&gt;Nurs Ethics&lt;/secondary-title&gt;&lt;alt-title&gt;Nursing ethics&lt;/alt-title&gt;&lt;/titles&gt;&lt;periodical&gt;&lt;full-title&gt;Nurs Ethics&lt;/full-title&gt;&lt;abbr-1&gt;Nursing ethics&lt;/abbr-1&gt;&lt;/periodical&gt;&lt;alt-periodical&gt;&lt;full-title&gt;Nurs Ethics&lt;/full-title&gt;&lt;abbr-1&gt;Nursing ethics&lt;/abbr-1&gt;&lt;/alt-periodical&gt;&lt;pages&gt;661-75&lt;/pages&gt;&lt;volume&gt;22&lt;/volume&gt;&lt;number&gt;6&lt;/number&gt;&lt;keywords&gt;&lt;keyword&gt;Decision Making/*ethics&lt;/keyword&gt;&lt;keyword&gt;Education, Nursing, Baccalaureate&lt;/keyword&gt;&lt;keyword&gt;Ethics, Nursing/*education&lt;/keyword&gt;&lt;keyword&gt;Female&lt;/keyword&gt;&lt;keyword&gt;Humans&lt;/keyword&gt;&lt;keyword&gt;Male&lt;/keyword&gt;&lt;keyword&gt;Moral Development&lt;/keyword&gt;&lt;keyword&gt;Students, Nursing/*psychology&lt;/keyword&gt;&lt;keyword&gt;Surveys and Questionnaires&lt;/keyword&gt;&lt;keyword&gt;Turkey&lt;/keyword&gt;&lt;/keywords&gt;&lt;dates&gt;&lt;year&gt;2015&lt;/year&gt;&lt;pub-dates&gt;&lt;date&gt;Sep&lt;/date&gt;&lt;/pub-dates&gt;&lt;/dates&gt;&lt;isbn&gt;1477-0989 (Electronic)&amp;#xD;0969-7330 (Linking)&lt;/isbn&gt;&lt;accession-num&gt;25096245&lt;/accession-num&gt;&lt;urls&gt;&lt;related-urls&gt;&lt;url&gt;http://www.ncbi.nlm.nih.gov/pubmed/25096245&lt;/url&gt;&lt;/related-urls&gt;&lt;/urls&gt;&lt;electronic-resource-num&gt;10.1177/0969733014542673&lt;/electronic-resource-num&gt;&lt;/record&gt;&lt;/Cite&gt;&lt;/EndNote&gt;</w:instrText>
      </w:r>
      <w:r w:rsidR="00B646F5">
        <w:rPr>
          <w:rFonts w:asciiTheme="majorBidi" w:hAnsiTheme="majorBidi" w:cstheme="majorBidi"/>
          <w:sz w:val="24"/>
          <w:szCs w:val="24"/>
          <w:highlight w:val="yellow"/>
          <w:lang w:bidi="fa-IR"/>
        </w:rPr>
        <w:fldChar w:fldCharType="separate"/>
      </w:r>
      <w:r w:rsidR="00B646F5">
        <w:rPr>
          <w:rFonts w:asciiTheme="majorBidi" w:hAnsiTheme="majorBidi" w:cstheme="majorBidi"/>
          <w:noProof/>
          <w:sz w:val="24"/>
          <w:szCs w:val="24"/>
          <w:highlight w:val="yellow"/>
          <w:lang w:bidi="fa-IR"/>
        </w:rPr>
        <w:t>(26)</w:t>
      </w:r>
      <w:r w:rsidR="00B646F5">
        <w:rPr>
          <w:rFonts w:asciiTheme="majorBidi" w:hAnsiTheme="majorBidi" w:cstheme="majorBidi"/>
          <w:sz w:val="24"/>
          <w:szCs w:val="24"/>
          <w:highlight w:val="yellow"/>
          <w:lang w:bidi="fa-IR"/>
        </w:rPr>
        <w:fldChar w:fldCharType="end"/>
      </w:r>
      <w:r w:rsidR="00B646F5" w:rsidRPr="00FD2285">
        <w:rPr>
          <w:rFonts w:asciiTheme="majorBidi" w:hAnsiTheme="majorBidi" w:cstheme="majorBidi"/>
          <w:sz w:val="24"/>
          <w:szCs w:val="24"/>
          <w:highlight w:val="yellow"/>
          <w:lang w:bidi="fa-IR"/>
        </w:rPr>
        <w:t xml:space="preserve"> </w:t>
      </w:r>
      <w:r w:rsidRPr="00FD2285">
        <w:rPr>
          <w:rFonts w:asciiTheme="majorBidi" w:hAnsiTheme="majorBidi" w:cstheme="majorBidi"/>
          <w:sz w:val="24"/>
          <w:szCs w:val="24"/>
          <w:highlight w:val="yellow"/>
          <w:lang w:bidi="fa-IR"/>
        </w:rPr>
        <w:t xml:space="preserve"> and DeSimone</w:t>
      </w:r>
      <w:r w:rsidR="00B646F5">
        <w:rPr>
          <w:rFonts w:asciiTheme="majorBidi" w:hAnsiTheme="majorBidi" w:cstheme="majorBidi"/>
          <w:sz w:val="24"/>
          <w:szCs w:val="24"/>
          <w:highlight w:val="yellow"/>
          <w:lang w:bidi="fa-IR"/>
        </w:rPr>
        <w:t xml:space="preserve"> </w:t>
      </w:r>
      <w:r w:rsidR="00B646F5">
        <w:rPr>
          <w:rFonts w:asciiTheme="majorBidi" w:hAnsiTheme="majorBidi" w:cstheme="majorBidi"/>
          <w:sz w:val="24"/>
          <w:szCs w:val="24"/>
          <w:highlight w:val="yellow"/>
          <w:lang w:bidi="fa-IR"/>
        </w:rPr>
        <w:fldChar w:fldCharType="begin">
          <w:fldData xml:space="preserve">PEVuZE5vdGU+PENpdGU+PEF1dGhvcj5EZVNpbW9uZTwvQXV0aG9yPjxZZWFyPjIwMDY8L1llYXI+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</w:fldData>
        </w:fldChar>
      </w:r>
      <w:r w:rsidR="00B646F5">
        <w:rPr>
          <w:rFonts w:asciiTheme="majorBidi" w:hAnsiTheme="majorBidi" w:cstheme="majorBidi"/>
          <w:sz w:val="24"/>
          <w:szCs w:val="24"/>
          <w:highlight w:val="yellow"/>
          <w:lang w:bidi="fa-IR"/>
        </w:rPr>
        <w:instrText xml:space="preserve"> ADDIN EN.CITE </w:instrText>
      </w:r>
      <w:r w:rsidR="00B646F5">
        <w:rPr>
          <w:rFonts w:asciiTheme="majorBidi" w:hAnsiTheme="majorBidi" w:cstheme="majorBidi"/>
          <w:sz w:val="24"/>
          <w:szCs w:val="24"/>
          <w:highlight w:val="yellow"/>
          <w:lang w:bidi="fa-IR"/>
        </w:rPr>
        <w:fldChar w:fldCharType="begin">
          <w:fldData xml:space="preserve">PEVuZE5vdGU+PENpdGU+PEF1dGhvcj5EZVNpbW9uZTwvQXV0aG9yPjxZZWFyPjIwMDY8L1llYXI+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</w:fldData>
        </w:fldChar>
      </w:r>
      <w:r w:rsidR="00B646F5">
        <w:rPr>
          <w:rFonts w:asciiTheme="majorBidi" w:hAnsiTheme="majorBidi" w:cstheme="majorBidi"/>
          <w:sz w:val="24"/>
          <w:szCs w:val="24"/>
          <w:highlight w:val="yellow"/>
          <w:lang w:bidi="fa-IR"/>
        </w:rPr>
        <w:instrText xml:space="preserve"> ADDIN EN.CITE.DATA </w:instrText>
      </w:r>
      <w:r w:rsidR="00B646F5">
        <w:rPr>
          <w:rFonts w:asciiTheme="majorBidi" w:hAnsiTheme="majorBidi" w:cstheme="majorBidi"/>
          <w:sz w:val="24"/>
          <w:szCs w:val="24"/>
          <w:highlight w:val="yellow"/>
          <w:lang w:bidi="fa-IR"/>
        </w:rPr>
      </w:r>
      <w:r w:rsidR="00B646F5">
        <w:rPr>
          <w:rFonts w:asciiTheme="majorBidi" w:hAnsiTheme="majorBidi" w:cstheme="majorBidi"/>
          <w:sz w:val="24"/>
          <w:szCs w:val="24"/>
          <w:highlight w:val="yellow"/>
          <w:lang w:bidi="fa-IR"/>
        </w:rPr>
        <w:fldChar w:fldCharType="end"/>
      </w:r>
      <w:r w:rsidR="00B646F5">
        <w:rPr>
          <w:rFonts w:asciiTheme="majorBidi" w:hAnsiTheme="majorBidi" w:cstheme="majorBidi"/>
          <w:sz w:val="24"/>
          <w:szCs w:val="24"/>
          <w:highlight w:val="yellow"/>
          <w:lang w:bidi="fa-IR"/>
        </w:rPr>
      </w:r>
      <w:r w:rsidR="00B646F5">
        <w:rPr>
          <w:rFonts w:asciiTheme="majorBidi" w:hAnsiTheme="majorBidi" w:cstheme="majorBidi"/>
          <w:sz w:val="24"/>
          <w:szCs w:val="24"/>
          <w:highlight w:val="yellow"/>
          <w:lang w:bidi="fa-IR"/>
        </w:rPr>
        <w:fldChar w:fldCharType="separate"/>
      </w:r>
      <w:r w:rsidR="00B646F5">
        <w:rPr>
          <w:rFonts w:asciiTheme="majorBidi" w:hAnsiTheme="majorBidi" w:cstheme="majorBidi"/>
          <w:noProof/>
          <w:sz w:val="24"/>
          <w:szCs w:val="24"/>
          <w:highlight w:val="yellow"/>
          <w:lang w:bidi="fa-IR"/>
        </w:rPr>
        <w:t>(4)</w:t>
      </w:r>
      <w:r w:rsidR="00B646F5">
        <w:rPr>
          <w:rFonts w:asciiTheme="majorBidi" w:hAnsiTheme="majorBidi" w:cstheme="majorBidi"/>
          <w:sz w:val="24"/>
          <w:szCs w:val="24"/>
          <w:highlight w:val="yellow"/>
          <w:lang w:bidi="fa-IR"/>
        </w:rPr>
        <w:fldChar w:fldCharType="end"/>
      </w:r>
      <w:r w:rsidRPr="00FD2285">
        <w:rPr>
          <w:rFonts w:asciiTheme="majorBidi" w:hAnsiTheme="majorBidi" w:cstheme="majorBidi"/>
          <w:sz w:val="24"/>
          <w:szCs w:val="24"/>
          <w:highlight w:val="yellow"/>
          <w:lang w:bidi="fa-IR"/>
        </w:rPr>
        <w:t xml:space="preserve"> also reported that by changing the curriculum of nursing students and expressing examples of moral defects and correcting them, we can increase awareness and ability of nursing students and prepare them for clinical environments to distinguish ethical defects and make ethical decisions</w:t>
      </w:r>
      <w:r w:rsidRPr="00FD2285">
        <w:rPr>
          <w:rFonts w:asciiTheme="majorBidi" w:hAnsiTheme="majorBidi" w:cstheme="majorBidi"/>
          <w:sz w:val="24"/>
          <w:szCs w:val="24"/>
          <w:highlight w:val="yellow"/>
          <w:rtl/>
          <w:lang w:bidi="fa-IR"/>
        </w:rPr>
        <w:t>.</w:t>
      </w:r>
      <w:r w:rsidRPr="00FD2285">
        <w:rPr>
          <w:rFonts w:asciiTheme="majorBidi" w:hAnsiTheme="majorBidi" w:cstheme="majorBidi"/>
          <w:sz w:val="24"/>
          <w:szCs w:val="24"/>
          <w:highlight w:val="yellow"/>
        </w:rPr>
        <w:t xml:space="preserve"> In the game of </w:t>
      </w:r>
      <w:r w:rsidR="00E32CA8">
        <w:rPr>
          <w:rFonts w:asciiTheme="majorBidi" w:hAnsiTheme="majorBidi" w:cstheme="majorBidi"/>
          <w:sz w:val="24"/>
          <w:szCs w:val="24"/>
          <w:highlight w:val="yellow"/>
        </w:rPr>
        <w:t>‟</w:t>
      </w:r>
      <w:r w:rsidRPr="00FD2285">
        <w:rPr>
          <w:rFonts w:asciiTheme="majorBidi" w:hAnsiTheme="majorBidi" w:cstheme="majorBidi"/>
          <w:sz w:val="24"/>
          <w:szCs w:val="24"/>
          <w:highlight w:val="yellow"/>
        </w:rPr>
        <w:t>types of physician-nurse</w:t>
      </w:r>
      <w:r w:rsidR="00E32CA8">
        <w:rPr>
          <w:rFonts w:asciiTheme="majorBidi" w:hAnsiTheme="majorBidi" w:cstheme="majorBidi"/>
          <w:sz w:val="24"/>
          <w:szCs w:val="24"/>
          <w:highlight w:val="yellow"/>
        </w:rPr>
        <w:t xml:space="preserve">-patient communication models” </w:t>
      </w:r>
      <w:r w:rsidRPr="00FD2285">
        <w:rPr>
          <w:rFonts w:asciiTheme="majorBidi" w:hAnsiTheme="majorBidi" w:cstheme="majorBidi"/>
          <w:sz w:val="24"/>
          <w:szCs w:val="24"/>
          <w:highlight w:val="yellow"/>
          <w:lang w:bidi="fa-IR"/>
        </w:rPr>
        <w:t xml:space="preserve">through the role play of communication with patients, other nurses and physicians have taught the nursing students to enable them to speak and defend their decisions ethically </w:t>
      </w:r>
      <w:r w:rsidR="00500D04">
        <w:rPr>
          <w:rFonts w:asciiTheme="majorBidi" w:hAnsiTheme="majorBidi" w:cstheme="majorBidi"/>
          <w:sz w:val="24"/>
          <w:szCs w:val="24"/>
          <w:highlight w:val="yellow"/>
          <w:lang w:bidi="fa-IR"/>
        </w:rPr>
        <w:t>dilemma</w:t>
      </w:r>
      <w:r w:rsidRPr="00FD2285">
        <w:rPr>
          <w:rFonts w:asciiTheme="majorBidi" w:hAnsiTheme="majorBidi" w:cstheme="majorBidi"/>
          <w:sz w:val="24"/>
          <w:szCs w:val="24"/>
          <w:highlight w:val="yellow"/>
          <w:lang w:bidi="fa-IR"/>
        </w:rPr>
        <w:t xml:space="preserve"> situations.</w:t>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In addition, nursing students enter the clinical environment from their second semester and encounter ethical dilemmas in situations and are always looking for answers to these ethical d</w:t>
      </w:r>
      <w:r w:rsidR="00500D04" w:rsidRPr="00500D04">
        <w:rPr>
          <w:rFonts w:asciiTheme="majorBidi" w:hAnsiTheme="majorBidi" w:cstheme="majorBidi"/>
          <w:sz w:val="24"/>
          <w:szCs w:val="24"/>
          <w:highlight w:val="yellow"/>
          <w:lang w:bidi="fa-IR"/>
        </w:rPr>
        <w:t>ilemmas</w:t>
      </w:r>
      <w:r w:rsidRPr="00FD2285">
        <w:rPr>
          <w:rFonts w:asciiTheme="majorBidi" w:hAnsiTheme="majorBidi" w:cstheme="majorBidi"/>
          <w:sz w:val="24"/>
          <w:szCs w:val="24"/>
          <w:highlight w:val="yellow"/>
          <w:lang w:bidi="fa-IR"/>
        </w:rPr>
        <w:t>.</w:t>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 xml:space="preserve">The strength point of this study was to use the experiences of the students from their clinical environment to think about the ethical </w:t>
      </w:r>
      <w:r w:rsidR="00500D04" w:rsidRPr="00500D04">
        <w:rPr>
          <w:rFonts w:asciiTheme="majorBidi" w:hAnsiTheme="majorBidi" w:cstheme="majorBidi"/>
          <w:sz w:val="24"/>
          <w:szCs w:val="24"/>
          <w:highlight w:val="yellow"/>
          <w:lang w:bidi="fa-IR"/>
        </w:rPr>
        <w:t>dilemmas</w:t>
      </w:r>
      <w:r w:rsidRPr="00FD2285">
        <w:rPr>
          <w:rFonts w:asciiTheme="majorBidi" w:hAnsiTheme="majorBidi" w:cstheme="majorBidi"/>
          <w:sz w:val="24"/>
          <w:szCs w:val="24"/>
          <w:highlight w:val="yellow"/>
          <w:lang w:bidi="fa-IR"/>
        </w:rPr>
        <w:t>.</w:t>
      </w:r>
      <w:r w:rsidR="00520F8C">
        <w:rPr>
          <w:rFonts w:asciiTheme="majorBidi" w:hAnsiTheme="majorBidi" w:cstheme="majorBidi"/>
          <w:sz w:val="24"/>
          <w:szCs w:val="24"/>
          <w:highlight w:val="yellow"/>
          <w:lang w:bidi="fa-IR"/>
        </w:rPr>
        <w:t xml:space="preserve"> </w:t>
      </w:r>
      <w:r w:rsidR="00520F8C" w:rsidRPr="00520F8C">
        <w:rPr>
          <w:rFonts w:asciiTheme="majorBidi" w:hAnsiTheme="majorBidi" w:cstheme="majorBidi"/>
          <w:sz w:val="24"/>
          <w:szCs w:val="24"/>
          <w:highlight w:val="yellow"/>
          <w:lang w:bidi="fa-IR"/>
        </w:rPr>
        <w:t>The s</w:t>
      </w:r>
      <w:r w:rsidR="00520F8C">
        <w:rPr>
          <w:rFonts w:asciiTheme="majorBidi" w:hAnsiTheme="majorBidi" w:cstheme="majorBidi"/>
          <w:sz w:val="24"/>
          <w:szCs w:val="24"/>
          <w:highlight w:val="yellow"/>
          <w:lang w:bidi="fa-IR"/>
        </w:rPr>
        <w:t xml:space="preserve">tudy Johnson </w:t>
      </w:r>
      <w:r w:rsidR="00520F8C" w:rsidRPr="00520F8C">
        <w:rPr>
          <w:rFonts w:asciiTheme="majorBidi" w:hAnsiTheme="majorBidi" w:cstheme="majorBidi"/>
          <w:sz w:val="24"/>
          <w:szCs w:val="24"/>
          <w:highlight w:val="yellow"/>
          <w:lang w:bidi="fa-IR"/>
        </w:rPr>
        <w:t>etal</w:t>
      </w:r>
      <w:r w:rsidR="00520F8C">
        <w:rPr>
          <w:rFonts w:asciiTheme="majorBidi" w:hAnsiTheme="majorBidi" w:cstheme="majorBidi"/>
          <w:sz w:val="24"/>
          <w:szCs w:val="24"/>
          <w:highlight w:val="yellow"/>
          <w:lang w:bidi="fa-IR"/>
        </w:rPr>
        <w:t>.</w:t>
      </w:r>
      <w:r w:rsidR="00194DE5">
        <w:rPr>
          <w:rFonts w:asciiTheme="majorBidi" w:hAnsiTheme="majorBidi" w:cstheme="majorBidi"/>
          <w:sz w:val="24"/>
          <w:szCs w:val="24"/>
          <w:highlight w:val="yellow"/>
          <w:lang w:bidi="fa-IR"/>
        </w:rPr>
        <w:fldChar w:fldCharType="begin"/>
      </w:r>
      <w:r w:rsidR="00194DE5">
        <w:rPr>
          <w:rFonts w:asciiTheme="majorBidi" w:hAnsiTheme="majorBidi" w:cstheme="majorBidi"/>
          <w:sz w:val="24"/>
          <w:szCs w:val="24"/>
          <w:highlight w:val="yellow"/>
          <w:lang w:bidi="fa-IR"/>
        </w:rPr>
        <w:instrText xml:space="preserve"> ADDIN EN.CITE &lt;EndNote&gt;&lt;Cite&gt;&lt;Author&gt;Johnsen&lt;/Author&gt;&lt;Year&gt;2018&lt;/Year&gt;&lt;RecNum&gt;38&lt;/RecNum&gt;&lt;DisplayText&gt;(30)&lt;/DisplayText&gt;&lt;record&gt;&lt;rec-number&gt;38&lt;/rec-number&gt;&lt;foreign-keys&gt;&lt;key app="EN" db-id="vxzxp0e0uwarayezs2o5at51t0pd9xt9txaw" timestamp="1518792073"&gt;38&lt;/key&gt;&lt;/foreign-keys&gt;&lt;ref-type name="Journal Article"&gt;17&lt;/ref-type&gt;&lt;contributors&gt;&lt;authors&gt;&lt;author&gt;Johnsen, H. M.&lt;/author&gt;&lt;author&gt;Fossum, M.&lt;/author&gt;&lt;author&gt;Vivekananda-Schmidt, P.&lt;/author&gt;&lt;author&gt;Fruhling, A.&lt;/author&gt;&lt;author&gt;Slettebo, A.&lt;/author&gt;&lt;/authors&gt;&lt;/contributors&gt;&lt;titles&gt;&lt;title&gt;Developing a Serious Game for Nurse Education&lt;/title&gt;&lt;secondary-title&gt;J Gerontol Nurs&lt;/secondary-title&gt;&lt;alt-title&gt;Journal of gerontological nursing&lt;/alt-title&gt;&lt;/titles&gt;&lt;alt-periodical&gt;&lt;full-title&gt;Journal of gerontological nursing&lt;/full-title&gt;&lt;/alt-periodical&gt;&lt;pages&gt;15-19&lt;/pages&gt;&lt;volume&gt;44&lt;/volume&gt;&lt;number&gt;1&lt;/number&gt;&lt;dates&gt;&lt;year&gt;2018&lt;/year&gt;&lt;pub-dates&gt;&lt;date&gt;Jan 1&lt;/date&gt;&lt;/pub-dates&gt;&lt;/dates&gt;&lt;isbn&gt;0098-9134 (Print)&amp;#xD;0098-9134 (Linking)&lt;/isbn&gt;&lt;accession-num&gt;29355884&lt;/accession-num&gt;&lt;urls&gt;&lt;related-urls&gt;&lt;url&gt;http://www.ncbi.nlm.nih.gov/pubmed/29355884&lt;/url&gt;&lt;/related-urls&gt;&lt;/urls&gt;&lt;electronic-resource-num&gt;10.3928/00989134-20171213-05&lt;/electronic-resource-num&gt;&lt;/record&gt;&lt;/Cite&gt;&lt;/EndNote&gt;</w:instrText>
      </w:r>
      <w:r w:rsidR="00194DE5">
        <w:rPr>
          <w:rFonts w:asciiTheme="majorBidi" w:hAnsiTheme="majorBidi" w:cstheme="majorBidi"/>
          <w:sz w:val="24"/>
          <w:szCs w:val="24"/>
          <w:highlight w:val="yellow"/>
          <w:lang w:bidi="fa-IR"/>
        </w:rPr>
        <w:fldChar w:fldCharType="separate"/>
      </w:r>
      <w:r w:rsidR="00194DE5">
        <w:rPr>
          <w:rFonts w:asciiTheme="majorBidi" w:hAnsiTheme="majorBidi" w:cstheme="majorBidi"/>
          <w:noProof/>
          <w:sz w:val="24"/>
          <w:szCs w:val="24"/>
          <w:highlight w:val="yellow"/>
          <w:lang w:bidi="fa-IR"/>
        </w:rPr>
        <w:t>(30)</w:t>
      </w:r>
      <w:r w:rsidR="00194DE5">
        <w:rPr>
          <w:rFonts w:asciiTheme="majorBidi" w:hAnsiTheme="majorBidi" w:cstheme="majorBidi"/>
          <w:sz w:val="24"/>
          <w:szCs w:val="24"/>
          <w:highlight w:val="yellow"/>
          <w:lang w:bidi="fa-IR"/>
        </w:rPr>
        <w:fldChar w:fldCharType="end"/>
      </w:r>
      <w:r w:rsidR="00520F8C" w:rsidRPr="00520F8C">
        <w:rPr>
          <w:rFonts w:asciiTheme="majorBidi" w:hAnsiTheme="majorBidi" w:cstheme="majorBidi"/>
          <w:sz w:val="24"/>
          <w:szCs w:val="24"/>
          <w:highlight w:val="yellow"/>
          <w:lang w:bidi="fa-IR"/>
        </w:rPr>
        <w:t xml:space="preserve"> revealed that the game should be based on participants ' knowledge and experience. Therefore, it is better to use syllabus to </w:t>
      </w:r>
      <w:r w:rsidR="00FA4D43" w:rsidRPr="00520F8C">
        <w:rPr>
          <w:rFonts w:asciiTheme="majorBidi" w:hAnsiTheme="majorBidi" w:cstheme="majorBidi"/>
          <w:sz w:val="24"/>
          <w:szCs w:val="24"/>
          <w:highlight w:val="yellow"/>
          <w:lang w:bidi="fa-IR"/>
        </w:rPr>
        <w:t>determine</w:t>
      </w:r>
      <w:r w:rsidR="00520F8C" w:rsidRPr="00520F8C">
        <w:rPr>
          <w:rFonts w:asciiTheme="majorBidi" w:hAnsiTheme="majorBidi" w:cstheme="majorBidi"/>
          <w:sz w:val="24"/>
          <w:szCs w:val="24"/>
          <w:highlight w:val="yellow"/>
          <w:lang w:bidi="fa-IR"/>
        </w:rPr>
        <w:t xml:space="preserve"> the </w:t>
      </w:r>
      <w:r w:rsidR="00520F8C">
        <w:rPr>
          <w:rFonts w:asciiTheme="majorBidi" w:hAnsiTheme="majorBidi" w:cstheme="majorBidi"/>
          <w:sz w:val="24"/>
          <w:szCs w:val="24"/>
          <w:highlight w:val="yellow"/>
          <w:lang w:bidi="fa-IR"/>
        </w:rPr>
        <w:t>content of the game as well as the level</w:t>
      </w:r>
      <w:r w:rsidR="00520F8C" w:rsidRPr="00520F8C">
        <w:rPr>
          <w:rFonts w:asciiTheme="majorBidi" w:hAnsiTheme="majorBidi" w:cstheme="majorBidi"/>
          <w:sz w:val="24"/>
          <w:szCs w:val="24"/>
          <w:highlight w:val="yellow"/>
          <w:lang w:bidi="fa-IR"/>
        </w:rPr>
        <w:t xml:space="preserve"> of nursing </w:t>
      </w:r>
      <w:r w:rsidR="009B0691" w:rsidRPr="00C41429">
        <w:rPr>
          <w:rFonts w:asciiTheme="majorBidi" w:hAnsiTheme="majorBidi" w:cstheme="majorBidi"/>
          <w:sz w:val="24"/>
          <w:szCs w:val="24"/>
          <w:highlight w:val="yellow"/>
          <w:lang w:bidi="fa-IR"/>
        </w:rPr>
        <w:t xml:space="preserve">students' </w:t>
      </w:r>
      <w:r w:rsidR="00520F8C" w:rsidRPr="00C41429">
        <w:rPr>
          <w:rFonts w:asciiTheme="majorBidi" w:hAnsiTheme="majorBidi" w:cstheme="majorBidi"/>
          <w:sz w:val="24"/>
          <w:szCs w:val="24"/>
          <w:highlight w:val="yellow"/>
          <w:lang w:bidi="fa-IR"/>
        </w:rPr>
        <w:t>kills.</w:t>
      </w:r>
      <w:r w:rsidRPr="00C41429">
        <w:rPr>
          <w:rFonts w:asciiTheme="majorBidi" w:hAnsiTheme="majorBidi" w:cstheme="majorBidi"/>
          <w:sz w:val="24"/>
          <w:szCs w:val="24"/>
          <w:highlight w:val="yellow"/>
          <w:lang w:bidi="fa-IR"/>
        </w:rPr>
        <w:t xml:space="preserve"> </w:t>
      </w:r>
      <w:r w:rsidR="009B0691" w:rsidRPr="00C41429">
        <w:rPr>
          <w:rFonts w:asciiTheme="majorBidi" w:hAnsiTheme="majorBidi" w:cstheme="majorBidi"/>
          <w:sz w:val="24"/>
          <w:szCs w:val="24"/>
          <w:highlight w:val="yellow"/>
          <w:lang w:bidi="fa-IR"/>
        </w:rPr>
        <w:t xml:space="preserve">In this </w:t>
      </w:r>
      <w:r w:rsidR="00FA4D43" w:rsidRPr="004879A2">
        <w:rPr>
          <w:rFonts w:asciiTheme="majorBidi" w:hAnsiTheme="majorBidi" w:cstheme="majorBidi"/>
          <w:sz w:val="24"/>
          <w:szCs w:val="24"/>
          <w:highlight w:val="yellow"/>
          <w:lang w:bidi="fa-IR"/>
        </w:rPr>
        <w:t xml:space="preserve">study, </w:t>
      </w:r>
      <w:r w:rsidR="00C41429" w:rsidRPr="004879A2">
        <w:rPr>
          <w:rFonts w:asciiTheme="majorBidi" w:hAnsiTheme="majorBidi" w:cstheme="majorBidi"/>
          <w:sz w:val="24"/>
          <w:szCs w:val="24"/>
          <w:highlight w:val="yellow"/>
          <w:lang w:bidi="fa-IR"/>
        </w:rPr>
        <w:t>card sorting game</w:t>
      </w:r>
      <w:r w:rsidR="00C41429" w:rsidRPr="004879A2">
        <w:rPr>
          <w:rFonts w:asciiTheme="majorBidi" w:hAnsiTheme="majorBidi" w:cstheme="majorBidi"/>
          <w:sz w:val="24"/>
          <w:szCs w:val="24"/>
          <w:highlight w:val="yellow"/>
          <w:lang w:val="en"/>
        </w:rPr>
        <w:t xml:space="preserve"> </w:t>
      </w:r>
      <w:r w:rsidR="00C41429" w:rsidRPr="004879A2">
        <w:rPr>
          <w:rFonts w:asciiTheme="majorBidi" w:hAnsiTheme="majorBidi" w:cstheme="majorBidi"/>
          <w:sz w:val="24"/>
          <w:szCs w:val="24"/>
          <w:highlight w:val="yellow"/>
          <w:lang w:val="en"/>
        </w:rPr>
        <w:lastRenderedPageBreak/>
        <w:t>made high satisfaction among students and benefited from the experiences of students</w:t>
      </w:r>
      <w:r w:rsidRPr="004879A2">
        <w:rPr>
          <w:rFonts w:asciiTheme="majorBidi" w:hAnsiTheme="majorBidi" w:cstheme="majorBidi"/>
          <w:sz w:val="24"/>
          <w:szCs w:val="24"/>
          <w:highlight w:val="yellow"/>
          <w:lang w:bidi="fa-IR"/>
        </w:rPr>
        <w:t>. In</w:t>
      </w:r>
      <w:r w:rsidRPr="00C41429">
        <w:rPr>
          <w:rFonts w:asciiTheme="majorBidi" w:hAnsiTheme="majorBidi" w:cstheme="majorBidi"/>
          <w:sz w:val="24"/>
          <w:szCs w:val="24"/>
          <w:highlight w:val="yellow"/>
          <w:lang w:bidi="fa-IR"/>
        </w:rPr>
        <w:t xml:space="preserve"> this </w:t>
      </w:r>
      <w:r w:rsidRPr="00FD2285">
        <w:rPr>
          <w:rFonts w:asciiTheme="majorBidi" w:hAnsiTheme="majorBidi" w:cstheme="majorBidi"/>
          <w:sz w:val="24"/>
          <w:szCs w:val="24"/>
          <w:highlight w:val="yellow"/>
          <w:lang w:bidi="fa-IR"/>
        </w:rPr>
        <w:t xml:space="preserve">game, the students wrote the ethical </w:t>
      </w:r>
      <w:r w:rsidR="009B0691" w:rsidRPr="00500D04">
        <w:rPr>
          <w:rFonts w:asciiTheme="majorBidi" w:hAnsiTheme="majorBidi" w:cstheme="majorBidi"/>
          <w:sz w:val="24"/>
          <w:szCs w:val="24"/>
          <w:highlight w:val="yellow"/>
          <w:lang w:bidi="fa-IR"/>
        </w:rPr>
        <w:t>dilemmas</w:t>
      </w:r>
      <w:r w:rsidR="009B0691" w:rsidRPr="00FD2285">
        <w:rPr>
          <w:rFonts w:asciiTheme="majorBidi" w:hAnsiTheme="majorBidi" w:cstheme="majorBidi"/>
          <w:sz w:val="24"/>
          <w:szCs w:val="24"/>
          <w:highlight w:val="yellow"/>
          <w:lang w:bidi="fa-IR"/>
        </w:rPr>
        <w:t xml:space="preserve"> </w:t>
      </w:r>
      <w:r w:rsidRPr="00FD2285">
        <w:rPr>
          <w:rFonts w:asciiTheme="majorBidi" w:hAnsiTheme="majorBidi" w:cstheme="majorBidi"/>
          <w:sz w:val="24"/>
          <w:szCs w:val="24"/>
          <w:highlight w:val="yellow"/>
          <w:lang w:bidi="fa-IR"/>
        </w:rPr>
        <w:t>that they have encountered in the clinic</w:t>
      </w:r>
      <w:r w:rsidR="00FD2285" w:rsidRPr="00FD2285">
        <w:rPr>
          <w:rFonts w:asciiTheme="majorBidi" w:hAnsiTheme="majorBidi" w:cstheme="majorBidi"/>
          <w:sz w:val="24"/>
          <w:szCs w:val="24"/>
          <w:highlight w:val="yellow"/>
          <w:lang w:bidi="fa-IR"/>
        </w:rPr>
        <w:t>al</w:t>
      </w:r>
      <w:r w:rsidRPr="00FD2285">
        <w:rPr>
          <w:rFonts w:asciiTheme="majorBidi" w:hAnsiTheme="majorBidi" w:cstheme="majorBidi"/>
          <w:sz w:val="24"/>
          <w:szCs w:val="24"/>
          <w:highlight w:val="yellow"/>
          <w:lang w:bidi="fa-IR"/>
        </w:rPr>
        <w:t xml:space="preserve"> environment as </w:t>
      </w:r>
      <w:r w:rsidR="00FD2285" w:rsidRPr="00FD2285">
        <w:rPr>
          <w:rFonts w:asciiTheme="majorBidi" w:hAnsiTheme="majorBidi" w:cstheme="majorBidi"/>
          <w:sz w:val="24"/>
          <w:szCs w:val="24"/>
          <w:highlight w:val="yellow"/>
          <w:lang w:bidi="fa-IR"/>
        </w:rPr>
        <w:t xml:space="preserve">a </w:t>
      </w:r>
      <w:r w:rsidRPr="00FD2285">
        <w:rPr>
          <w:rFonts w:asciiTheme="majorBidi" w:hAnsiTheme="majorBidi" w:cstheme="majorBidi"/>
          <w:sz w:val="24"/>
          <w:szCs w:val="24"/>
          <w:highlight w:val="yellow"/>
          <w:lang w:bidi="fa-IR"/>
        </w:rPr>
        <w:t xml:space="preserve">case study on the cards. They also wrote the trained moral principles that should be followed in dealing with those cases on the other side of the cards, and they discussed about the correctness of these principles in their small groups and practiced the correct principles under guidance from the educators. In line with our findings, Chang et al. </w:t>
      </w:r>
      <w:r w:rsidR="00FD2285" w:rsidRPr="00FD2285">
        <w:rPr>
          <w:rFonts w:asciiTheme="majorBidi" w:hAnsiTheme="majorBidi" w:cstheme="majorBidi"/>
          <w:sz w:val="24"/>
          <w:szCs w:val="24"/>
          <w:highlight w:val="yellow"/>
          <w:lang w:bidi="fa-IR"/>
        </w:rPr>
        <w:t>study also showed that the card</w:t>
      </w:r>
      <w:r w:rsidRPr="00FD2285">
        <w:rPr>
          <w:rFonts w:asciiTheme="majorBidi" w:hAnsiTheme="majorBidi" w:cstheme="majorBidi"/>
          <w:sz w:val="24"/>
          <w:szCs w:val="24"/>
          <w:highlight w:val="yellow"/>
          <w:lang w:bidi="fa-IR"/>
        </w:rPr>
        <w:t xml:space="preserve"> game can simulate clinical-based scenarios and teach various skills such as communication, teamwork and tec</w:t>
      </w:r>
      <w:r w:rsidR="00FD2285" w:rsidRPr="00FD2285">
        <w:rPr>
          <w:rFonts w:asciiTheme="majorBidi" w:hAnsiTheme="majorBidi" w:cstheme="majorBidi"/>
          <w:sz w:val="24"/>
          <w:szCs w:val="24"/>
          <w:highlight w:val="yellow"/>
          <w:lang w:bidi="fa-IR"/>
        </w:rPr>
        <w:t>hnical skills. Playing the card</w:t>
      </w:r>
      <w:r w:rsidRPr="00FD2285">
        <w:rPr>
          <w:rFonts w:asciiTheme="majorBidi" w:hAnsiTheme="majorBidi" w:cstheme="majorBidi"/>
          <w:sz w:val="24"/>
          <w:szCs w:val="24"/>
          <w:highlight w:val="yellow"/>
          <w:lang w:bidi="fa-IR"/>
        </w:rPr>
        <w:t xml:space="preserve"> game encourages participants to unite and try to respond to scenarios.</w:t>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These cards are not limited to the simulated scenario and can be used for each group of participants</w:t>
      </w:r>
      <w:r w:rsidR="008E7312">
        <w:rPr>
          <w:rFonts w:asciiTheme="majorBidi" w:hAnsiTheme="majorBidi" w:cstheme="majorBidi"/>
          <w:sz w:val="24"/>
          <w:szCs w:val="24"/>
          <w:highlight w:val="yellow"/>
          <w:lang w:bidi="fa-IR"/>
        </w:rPr>
        <w:t xml:space="preserve">. </w:t>
      </w:r>
      <w:r w:rsidR="00B054E6">
        <w:rPr>
          <w:rFonts w:asciiTheme="majorBidi" w:hAnsiTheme="majorBidi" w:cstheme="majorBidi"/>
          <w:sz w:val="24"/>
          <w:szCs w:val="24"/>
          <w:highlight w:val="yellow"/>
          <w:lang w:bidi="fa-IR"/>
        </w:rPr>
        <w:fldChar w:fldCharType="begin">
          <w:fldData xml:space="preserve">PEVuZE5vdGU+PENpdGU+PEF1dGhvcj5DaGFuZzwvQXV0aG9yPjxZZWFyPjIwMTU8L1llYXI+PFJl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=
</w:fldData>
        </w:fldChar>
      </w:r>
      <w:r w:rsidR="00194DE5">
        <w:rPr>
          <w:rFonts w:asciiTheme="majorBidi" w:hAnsiTheme="majorBidi" w:cstheme="majorBidi"/>
          <w:sz w:val="24"/>
          <w:szCs w:val="24"/>
          <w:highlight w:val="yellow"/>
          <w:lang w:bidi="fa-IR"/>
        </w:rPr>
        <w:instrText xml:space="preserve"> ADDIN EN.CITE </w:instrText>
      </w:r>
      <w:r w:rsidR="00194DE5">
        <w:rPr>
          <w:rFonts w:asciiTheme="majorBidi" w:hAnsiTheme="majorBidi" w:cstheme="majorBidi"/>
          <w:sz w:val="24"/>
          <w:szCs w:val="24"/>
          <w:highlight w:val="yellow"/>
          <w:lang w:bidi="fa-IR"/>
        </w:rPr>
        <w:fldChar w:fldCharType="begin">
          <w:fldData xml:space="preserve">PEVuZE5vdGU+PENpdGU+PEF1dGhvcj5DaGFuZzwvQXV0aG9yPjxZZWFyPjIwMTU8L1llYXI+PFJl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=
</w:fldData>
        </w:fldChar>
      </w:r>
      <w:r w:rsidR="00194DE5">
        <w:rPr>
          <w:rFonts w:asciiTheme="majorBidi" w:hAnsiTheme="majorBidi" w:cstheme="majorBidi"/>
          <w:sz w:val="24"/>
          <w:szCs w:val="24"/>
          <w:highlight w:val="yellow"/>
          <w:lang w:bidi="fa-IR"/>
        </w:rPr>
        <w:instrText xml:space="preserve"> ADDIN EN.CITE.DATA </w:instrText>
      </w:r>
      <w:r w:rsidR="00194DE5">
        <w:rPr>
          <w:rFonts w:asciiTheme="majorBidi" w:hAnsiTheme="majorBidi" w:cstheme="majorBidi"/>
          <w:sz w:val="24"/>
          <w:szCs w:val="24"/>
          <w:highlight w:val="yellow"/>
          <w:lang w:bidi="fa-IR"/>
        </w:rPr>
      </w:r>
      <w:r w:rsidR="00194DE5">
        <w:rPr>
          <w:rFonts w:asciiTheme="majorBidi" w:hAnsiTheme="majorBidi" w:cstheme="majorBidi"/>
          <w:sz w:val="24"/>
          <w:szCs w:val="24"/>
          <w:highlight w:val="yellow"/>
          <w:lang w:bidi="fa-IR"/>
        </w:rPr>
        <w:fldChar w:fldCharType="end"/>
      </w:r>
      <w:r w:rsidR="00B054E6">
        <w:rPr>
          <w:rFonts w:asciiTheme="majorBidi" w:hAnsiTheme="majorBidi" w:cstheme="majorBidi"/>
          <w:sz w:val="24"/>
          <w:szCs w:val="24"/>
          <w:highlight w:val="yellow"/>
          <w:lang w:bidi="fa-IR"/>
        </w:rPr>
      </w:r>
      <w:r w:rsidR="00B054E6">
        <w:rPr>
          <w:rFonts w:asciiTheme="majorBidi" w:hAnsiTheme="majorBidi" w:cstheme="majorBidi"/>
          <w:sz w:val="24"/>
          <w:szCs w:val="24"/>
          <w:highlight w:val="yellow"/>
          <w:lang w:bidi="fa-IR"/>
        </w:rPr>
        <w:fldChar w:fldCharType="separate"/>
      </w:r>
      <w:r w:rsidR="00194DE5">
        <w:rPr>
          <w:rFonts w:asciiTheme="majorBidi" w:hAnsiTheme="majorBidi" w:cstheme="majorBidi"/>
          <w:noProof/>
          <w:sz w:val="24"/>
          <w:szCs w:val="24"/>
          <w:highlight w:val="yellow"/>
          <w:lang w:bidi="fa-IR"/>
        </w:rPr>
        <w:t>(31)</w:t>
      </w:r>
      <w:r w:rsidR="00B054E6">
        <w:rPr>
          <w:rFonts w:asciiTheme="majorBidi" w:hAnsiTheme="majorBidi" w:cstheme="majorBidi"/>
          <w:sz w:val="24"/>
          <w:szCs w:val="24"/>
          <w:highlight w:val="yellow"/>
          <w:lang w:bidi="fa-IR"/>
        </w:rPr>
        <w:fldChar w:fldCharType="end"/>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In this research, the experiences of students in their clinical environment was used in other games, such as Talk-in-pairs, Health travel game and Brain Storming game to enable them to discuss on the ethical difficulties that they have likely encountered.</w:t>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Drawing or production art game was another game that created a lot of satisfaction among students. In this game, the students painted the basic principles of ethics and nursing standards. Each group of students also created a flag for their group and wrote a moral slogan that reflects ethical rules.</w:t>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Macer reported that in this type of game, everyone has a different talent, and the students considered painting ridiculed, but creative thinking and artistic talents of the students can grow in groups and achieve new experiences</w:t>
      </w:r>
      <w:r w:rsidR="008E7312">
        <w:rPr>
          <w:rFonts w:asciiTheme="majorBidi" w:hAnsiTheme="majorBidi" w:cstheme="majorBidi"/>
          <w:sz w:val="24"/>
          <w:szCs w:val="24"/>
          <w:highlight w:val="yellow"/>
          <w:lang w:bidi="fa-IR"/>
        </w:rPr>
        <w:t>.</w:t>
      </w:r>
      <w:r w:rsidR="00E129B2">
        <w:rPr>
          <w:rFonts w:asciiTheme="majorBidi" w:hAnsiTheme="majorBidi" w:cstheme="majorBidi"/>
          <w:sz w:val="24"/>
          <w:szCs w:val="24"/>
          <w:highlight w:val="yellow"/>
          <w:lang w:bidi="fa-IR"/>
        </w:rPr>
        <w:fldChar w:fldCharType="begin"/>
      </w:r>
      <w:r w:rsidR="00E129B2">
        <w:rPr>
          <w:rFonts w:asciiTheme="majorBidi" w:hAnsiTheme="majorBidi" w:cstheme="majorBidi"/>
          <w:sz w:val="24"/>
          <w:szCs w:val="24"/>
          <w:highlight w:val="yellow"/>
          <w:lang w:bidi="fa-IR"/>
        </w:rPr>
        <w:instrText xml:space="preserve"> ADDIN EN.CITE &lt;EndNote&gt;&lt;Cite&gt;&lt;Author&gt;Macer&lt;/Author&gt;&lt;Year&gt;2008&lt;/Year&gt;&lt;RecNum&gt;17&lt;/RecNum&gt;&lt;DisplayText&gt;(20)&lt;/DisplayText&gt;&lt;record&gt;&lt;rec-number&gt;17&lt;/rec-number&gt;&lt;foreign-keys&gt;&lt;key app="EN" db-id="vxzxp0e0uwarayezs2o5at51t0pd9xt9txaw" timestamp="1511272203"&gt;17&lt;/key&gt;&lt;/foreign-keys&gt;&lt;ref-type name="Book"&gt;6&lt;/ref-type&gt;&lt;contributors&gt;&lt;authors&gt;&lt;author&gt;Macer, Darryl RJ&lt;/author&gt;&lt;/authors&gt;&lt;/contributors&gt;&lt;titles&gt;&lt;title&gt;Moral games for teaching bioethics&lt;/title&gt;&lt;/titles&gt;&lt;dates&gt;&lt;year&gt;2008&lt;/year&gt;&lt;/dates&gt;&lt;publisher&gt;International Center for Health, Law and Ethics, Faculty of Law, University of Haifa&lt;/publisher&gt;&lt;isbn&gt;9657077400&lt;/isbn&gt;&lt;urls&gt;&lt;/urls&gt;&lt;/record&gt;&lt;/Cite&gt;&lt;/EndNote&gt;</w:instrText>
      </w:r>
      <w:r w:rsidR="00E129B2">
        <w:rPr>
          <w:rFonts w:asciiTheme="majorBidi" w:hAnsiTheme="majorBidi" w:cstheme="majorBidi"/>
          <w:sz w:val="24"/>
          <w:szCs w:val="24"/>
          <w:highlight w:val="yellow"/>
          <w:lang w:bidi="fa-IR"/>
        </w:rPr>
        <w:fldChar w:fldCharType="separate"/>
      </w:r>
      <w:r w:rsidR="00E129B2">
        <w:rPr>
          <w:rFonts w:asciiTheme="majorBidi" w:hAnsiTheme="majorBidi" w:cstheme="majorBidi"/>
          <w:noProof/>
          <w:sz w:val="24"/>
          <w:szCs w:val="24"/>
          <w:highlight w:val="yellow"/>
          <w:lang w:bidi="fa-IR"/>
        </w:rPr>
        <w:t>(20)</w:t>
      </w:r>
      <w:r w:rsidR="00E129B2">
        <w:rPr>
          <w:rFonts w:asciiTheme="majorBidi" w:hAnsiTheme="majorBidi" w:cstheme="majorBidi"/>
          <w:sz w:val="24"/>
          <w:szCs w:val="24"/>
          <w:highlight w:val="yellow"/>
          <w:lang w:bidi="fa-IR"/>
        </w:rPr>
        <w:fldChar w:fldCharType="end"/>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 xml:space="preserve">In agreement with our study, Metcalf and Yankou's research suggested that </w:t>
      </w:r>
      <w:r w:rsidR="00FD2285" w:rsidRPr="00FD2285">
        <w:rPr>
          <w:rFonts w:asciiTheme="majorBidi" w:hAnsiTheme="majorBidi" w:cstheme="majorBidi"/>
          <w:sz w:val="24"/>
          <w:szCs w:val="24"/>
          <w:highlight w:val="yellow"/>
          <w:lang w:bidi="fa-IR"/>
        </w:rPr>
        <w:t xml:space="preserve">the </w:t>
      </w:r>
      <w:r w:rsidRPr="00FD2285">
        <w:rPr>
          <w:rFonts w:asciiTheme="majorBidi" w:hAnsiTheme="majorBidi" w:cstheme="majorBidi"/>
          <w:sz w:val="24"/>
          <w:szCs w:val="24"/>
          <w:highlight w:val="yellow"/>
          <w:lang w:bidi="fa-IR"/>
        </w:rPr>
        <w:t>game is the foundation of a culture and is popular in education, and it can enhance creative thinking and make learning more attractive for</w:t>
      </w:r>
      <w:r w:rsidRPr="00FD2285">
        <w:rPr>
          <w:rFonts w:asciiTheme="majorBidi" w:hAnsiTheme="majorBidi" w:cstheme="majorBidi"/>
          <w:sz w:val="24"/>
          <w:szCs w:val="24"/>
          <w:highlight w:val="yellow"/>
          <w:rtl/>
          <w:lang w:bidi="fa-IR"/>
        </w:rPr>
        <w:t xml:space="preserve"> </w:t>
      </w:r>
      <w:r w:rsidRPr="00FD2285">
        <w:rPr>
          <w:rFonts w:asciiTheme="majorBidi" w:hAnsiTheme="majorBidi" w:cstheme="majorBidi"/>
          <w:sz w:val="24"/>
          <w:szCs w:val="24"/>
          <w:highlight w:val="yellow"/>
          <w:lang w:bidi="fa-IR"/>
        </w:rPr>
        <w:t>both students and educators</w:t>
      </w:r>
      <w:r w:rsidR="008E7312">
        <w:rPr>
          <w:rFonts w:asciiTheme="majorBidi" w:hAnsiTheme="majorBidi" w:cstheme="majorBidi"/>
          <w:sz w:val="24"/>
          <w:szCs w:val="24"/>
          <w:highlight w:val="yellow"/>
          <w:rtl/>
          <w:lang w:bidi="fa-IR"/>
        </w:rPr>
        <w:fldChar w:fldCharType="begin"/>
      </w:r>
      <w:r w:rsidR="008E7312">
        <w:rPr>
          <w:rFonts w:asciiTheme="majorBidi" w:hAnsiTheme="majorBidi" w:cstheme="majorBidi"/>
          <w:sz w:val="24"/>
          <w:szCs w:val="24"/>
          <w:highlight w:val="yellow"/>
          <w:rtl/>
          <w:lang w:bidi="fa-IR"/>
        </w:rPr>
        <w:instrText xml:space="preserve"> </w:instrText>
      </w:r>
      <w:r w:rsidR="008E7312">
        <w:rPr>
          <w:rFonts w:asciiTheme="majorBidi" w:hAnsiTheme="majorBidi" w:cstheme="majorBidi"/>
          <w:sz w:val="24"/>
          <w:szCs w:val="24"/>
          <w:highlight w:val="yellow"/>
          <w:lang w:bidi="fa-IR"/>
        </w:rPr>
        <w:instrText>ADDIN EN.CITE &lt;EndNote&gt;&lt;Cite&gt;&lt;Author&gt;Metcalf&lt;/Author&gt;&lt;Year&gt;2003&lt;/Year&gt;&lt;RecNum&gt;1&lt;/RecNum&gt;&lt;DisplayText&gt;(25)&lt;/DisplayText&gt;&lt;record&gt;&lt;rec-number&gt;1&lt;/rec-number&gt;&lt;foreign-keys&gt;&lt;key app="EN" db-id="vxzxp0e0uwarayezs2o5at51t0pd9xt9txaw" timestamp="1511269970"&gt;1&lt;/key&gt;&lt;/foreign-keys&gt;&lt;ref-type name="Journal Article"&gt;17&lt;/ref-type&gt;&lt;contributors&gt;&lt;authors&gt;&lt;author&gt;Metcalf, Barbara L&lt;/author&gt;&lt;author&gt;Yankou, Dawn&lt;/author&gt;&lt;/authors&gt;&lt;/contributors&gt;&lt;titles&gt;&lt;title&gt;Using gaming to help nursing students understand ethics&lt;/title&gt;&lt;secondary-title&gt;Journal of nursing Education&lt;/secondary-title&gt;&lt;/titles&gt;&lt;periodical&gt;&lt;full-title&gt;Journal of nursing Education&lt;/full-title&gt;&lt;/periodical&gt;&lt;pages&gt;212-215&lt;/pages&gt;&lt;volume&gt;42&lt;/volume&gt;&lt;number&gt;5&lt;/number&gt;&lt;dates&gt;&lt;year&gt;2003&lt;/year&gt;&lt;/dates&gt;&lt;isbn&gt;0148-4834&lt;</w:instrText>
      </w:r>
      <w:r w:rsidR="008E7312">
        <w:rPr>
          <w:rFonts w:asciiTheme="majorBidi" w:hAnsiTheme="majorBidi" w:cstheme="majorBidi"/>
          <w:sz w:val="24"/>
          <w:szCs w:val="24"/>
          <w:highlight w:val="yellow"/>
          <w:rtl/>
          <w:lang w:bidi="fa-IR"/>
        </w:rPr>
        <w:instrText>/</w:instrText>
      </w:r>
      <w:r w:rsidR="008E7312">
        <w:rPr>
          <w:rFonts w:asciiTheme="majorBidi" w:hAnsiTheme="majorBidi" w:cstheme="majorBidi"/>
          <w:sz w:val="24"/>
          <w:szCs w:val="24"/>
          <w:highlight w:val="yellow"/>
          <w:lang w:bidi="fa-IR"/>
        </w:rPr>
        <w:instrText>isbn&gt;&lt;urls&gt;&lt;/urls&gt;&lt;/record&gt;&lt;/Cite&gt;&lt;/EndNote&gt;</w:instrText>
      </w:r>
      <w:r w:rsidR="008E7312">
        <w:rPr>
          <w:rFonts w:asciiTheme="majorBidi" w:hAnsiTheme="majorBidi" w:cstheme="majorBidi"/>
          <w:sz w:val="24"/>
          <w:szCs w:val="24"/>
          <w:highlight w:val="yellow"/>
          <w:rtl/>
          <w:lang w:bidi="fa-IR"/>
        </w:rPr>
        <w:fldChar w:fldCharType="separate"/>
      </w:r>
      <w:r w:rsidR="008E7312">
        <w:rPr>
          <w:rFonts w:asciiTheme="majorBidi" w:hAnsiTheme="majorBidi" w:cstheme="majorBidi"/>
          <w:noProof/>
          <w:sz w:val="24"/>
          <w:szCs w:val="24"/>
          <w:highlight w:val="yellow"/>
          <w:rtl/>
          <w:lang w:bidi="fa-IR"/>
        </w:rPr>
        <w:t>(25)</w:t>
      </w:r>
      <w:r w:rsidR="008E7312">
        <w:rPr>
          <w:rFonts w:asciiTheme="majorBidi" w:hAnsiTheme="majorBidi" w:cstheme="majorBidi"/>
          <w:sz w:val="24"/>
          <w:szCs w:val="24"/>
          <w:highlight w:val="yellow"/>
          <w:rtl/>
          <w:lang w:bidi="fa-IR"/>
        </w:rPr>
        <w:fldChar w:fldCharType="end"/>
      </w:r>
      <w:r w:rsidR="008E7312">
        <w:rPr>
          <w:rFonts w:asciiTheme="majorBidi" w:hAnsiTheme="majorBidi" w:cstheme="majorBidi"/>
          <w:sz w:val="24"/>
          <w:szCs w:val="24"/>
          <w:highlight w:val="yellow"/>
          <w:lang w:bidi="fa-IR"/>
        </w:rPr>
        <w:t xml:space="preserve">. </w:t>
      </w:r>
      <w:r w:rsidRPr="00FD2285">
        <w:rPr>
          <w:rFonts w:asciiTheme="majorBidi" w:hAnsiTheme="majorBidi" w:cstheme="majorBidi"/>
          <w:sz w:val="24"/>
          <w:szCs w:val="24"/>
          <w:highlight w:val="yellow"/>
          <w:lang w:bidi="fa-IR"/>
        </w:rPr>
        <w:t>Theory with practical work was used as another method to teach ethical issues for engaging nursing students in ethical challenges. Field visits/educational visits game was also used to teach ethical codes in nursing</w:t>
      </w:r>
      <w:r w:rsidRPr="00FD2285">
        <w:rPr>
          <w:rFonts w:asciiTheme="majorBidi" w:hAnsiTheme="majorBidi" w:cstheme="majorBidi"/>
          <w:sz w:val="24"/>
          <w:szCs w:val="24"/>
          <w:highlight w:val="yellow"/>
          <w:rtl/>
          <w:lang w:bidi="fa-IR"/>
        </w:rPr>
        <w:t xml:space="preserve"> </w:t>
      </w:r>
      <w:r w:rsidRPr="00FD2285">
        <w:rPr>
          <w:rFonts w:asciiTheme="majorBidi" w:hAnsiTheme="majorBidi" w:cstheme="majorBidi"/>
          <w:sz w:val="24"/>
          <w:szCs w:val="24"/>
          <w:highlight w:val="yellow"/>
          <w:lang w:bidi="fa-IR"/>
        </w:rPr>
        <w:t>in which the theatrical teaching was mixed with practical teaching.</w:t>
      </w:r>
    </w:p>
    <w:p w:rsidR="00DD5189" w:rsidRPr="00FD2285" w:rsidRDefault="00DD5189" w:rsidP="00FD2285">
      <w:pPr>
        <w:autoSpaceDE w:val="0"/>
        <w:autoSpaceDN w:val="0"/>
        <w:adjustRightInd w:val="0"/>
        <w:spacing w:after="0" w:line="360" w:lineRule="auto"/>
        <w:jc w:val="both"/>
        <w:rPr>
          <w:rFonts w:asciiTheme="majorBidi" w:hAnsiTheme="majorBidi" w:cstheme="majorBidi"/>
          <w:sz w:val="24"/>
          <w:szCs w:val="24"/>
          <w:lang w:bidi="fa-IR"/>
        </w:rPr>
      </w:pPr>
    </w:p>
    <w:p w:rsidR="00DD5189" w:rsidRPr="00FD2285" w:rsidRDefault="00DD5189" w:rsidP="00194DE5">
      <w:pPr>
        <w:autoSpaceDE w:val="0"/>
        <w:autoSpaceDN w:val="0"/>
        <w:adjustRightInd w:val="0"/>
        <w:spacing w:after="0" w:line="360" w:lineRule="auto"/>
        <w:jc w:val="both"/>
        <w:rPr>
          <w:rFonts w:asciiTheme="majorBidi" w:hAnsiTheme="majorBidi" w:cstheme="majorBidi"/>
          <w:sz w:val="24"/>
          <w:szCs w:val="24"/>
          <w:highlight w:val="yellow"/>
          <w:lang w:bidi="fa-IR"/>
        </w:rPr>
      </w:pPr>
      <w:r w:rsidRPr="00FD2285">
        <w:rPr>
          <w:rFonts w:asciiTheme="majorBidi" w:hAnsiTheme="majorBidi" w:cstheme="majorBidi"/>
          <w:sz w:val="24"/>
          <w:szCs w:val="24"/>
          <w:highlight w:val="yellow"/>
          <w:lang w:bidi="fa-IR"/>
        </w:rPr>
        <w:t xml:space="preserve"> In this game, the nursing students along with their instructor were referred to the clinical environment and the application of ethical codes was taught to them at the bedside of patients at real environment</w:t>
      </w:r>
      <w:r w:rsidRPr="00FD2285">
        <w:rPr>
          <w:rFonts w:asciiTheme="majorBidi" w:hAnsiTheme="majorBidi" w:cstheme="majorBidi"/>
          <w:sz w:val="24"/>
          <w:szCs w:val="24"/>
          <w:highlight w:val="yellow"/>
          <w:rtl/>
          <w:lang w:bidi="fa-IR"/>
        </w:rPr>
        <w:t>.</w:t>
      </w:r>
      <w:r w:rsidRPr="00FD2285">
        <w:rPr>
          <w:rFonts w:asciiTheme="majorBidi" w:hAnsiTheme="majorBidi" w:cstheme="majorBidi"/>
          <w:sz w:val="24"/>
          <w:szCs w:val="24"/>
          <w:highlight w:val="yellow"/>
          <w:lang w:bidi="fa-IR"/>
        </w:rPr>
        <w:t xml:space="preserve"> Previous studies showed that one of the most important nursing syllabus is the issue of ethical codes in </w:t>
      </w:r>
      <w:r w:rsidR="00FD2285" w:rsidRPr="00FD2285">
        <w:rPr>
          <w:rFonts w:asciiTheme="majorBidi" w:hAnsiTheme="majorBidi" w:cstheme="majorBidi"/>
          <w:sz w:val="24"/>
          <w:szCs w:val="24"/>
          <w:highlight w:val="yellow"/>
          <w:lang w:bidi="fa-IR"/>
        </w:rPr>
        <w:t xml:space="preserve">the </w:t>
      </w:r>
      <w:r w:rsidRPr="00FD2285">
        <w:rPr>
          <w:rFonts w:asciiTheme="majorBidi" w:hAnsiTheme="majorBidi" w:cstheme="majorBidi"/>
          <w:sz w:val="24"/>
          <w:szCs w:val="24"/>
          <w:highlight w:val="yellow"/>
          <w:lang w:bidi="fa-IR"/>
        </w:rPr>
        <w:t>nursing field. Moral codes are a common method for implementing professional ethics in nursing.</w:t>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Nursing ethics codes that should be implemented by nurses in Iran are approved by the Ministry of Health in 2012.</w:t>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 xml:space="preserve">These codes are written based on the international </w:t>
      </w:r>
      <w:r w:rsidRPr="00FD2285">
        <w:rPr>
          <w:rFonts w:asciiTheme="majorBidi" w:hAnsiTheme="majorBidi" w:cstheme="majorBidi"/>
          <w:sz w:val="24"/>
          <w:szCs w:val="24"/>
          <w:highlight w:val="yellow"/>
          <w:lang w:bidi="fa-IR"/>
        </w:rPr>
        <w:lastRenderedPageBreak/>
        <w:t>codes of ethics</w:t>
      </w:r>
      <w:r w:rsidR="00FD2285" w:rsidRPr="00FD2285">
        <w:rPr>
          <w:rFonts w:asciiTheme="majorBidi" w:hAnsiTheme="majorBidi" w:cstheme="majorBidi"/>
          <w:sz w:val="24"/>
          <w:szCs w:val="24"/>
          <w:highlight w:val="yellow"/>
          <w:lang w:bidi="fa-IR"/>
        </w:rPr>
        <w:t>,</w:t>
      </w:r>
      <w:r w:rsidRPr="00FD2285">
        <w:rPr>
          <w:rFonts w:asciiTheme="majorBidi" w:hAnsiTheme="majorBidi" w:cstheme="majorBidi"/>
          <w:sz w:val="24"/>
          <w:szCs w:val="24"/>
          <w:highlight w:val="yellow"/>
          <w:lang w:bidi="fa-IR"/>
        </w:rPr>
        <w:t xml:space="preserve"> including the Canadian Nurse Association (CAN) and the American Nurses Association (ANA), which has been modified according to the Iranian culture.</w:t>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Ethical codes have been developed as a practical guide of nursing care and they are the reference of decisions, which are taken by the nurses in t</w:t>
      </w:r>
      <w:r w:rsidR="00F419E6">
        <w:rPr>
          <w:rFonts w:asciiTheme="majorBidi" w:hAnsiTheme="majorBidi" w:cstheme="majorBidi"/>
          <w:sz w:val="24"/>
          <w:szCs w:val="24"/>
          <w:highlight w:val="yellow"/>
          <w:lang w:bidi="fa-IR"/>
        </w:rPr>
        <w:t xml:space="preserve">he nursing care process. </w:t>
      </w:r>
      <w:r w:rsidR="00F419E6">
        <w:rPr>
          <w:rFonts w:asciiTheme="majorBidi" w:hAnsiTheme="majorBidi" w:cstheme="majorBidi"/>
          <w:sz w:val="24"/>
          <w:szCs w:val="24"/>
          <w:highlight w:val="yellow"/>
          <w:lang w:bidi="fa-IR"/>
        </w:rPr>
        <w:fldChar w:fldCharType="begin">
          <w:fldData xml:space="preserve">PEVuZE5vdGU+PENpdGU+PEF1dGhvcj5aYWhlZGk8L0F1dGhvcj48WWVhcj4yMDEzPC9ZZWFyPjxS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</w:fldData>
        </w:fldChar>
      </w:r>
      <w:r w:rsidR="00194DE5">
        <w:rPr>
          <w:rFonts w:asciiTheme="majorBidi" w:hAnsiTheme="majorBidi" w:cstheme="majorBidi"/>
          <w:sz w:val="24"/>
          <w:szCs w:val="24"/>
          <w:highlight w:val="yellow"/>
          <w:lang w:bidi="fa-IR"/>
        </w:rPr>
        <w:instrText xml:space="preserve"> ADDIN EN.CITE </w:instrText>
      </w:r>
      <w:r w:rsidR="00194DE5">
        <w:rPr>
          <w:rFonts w:asciiTheme="majorBidi" w:hAnsiTheme="majorBidi" w:cstheme="majorBidi"/>
          <w:sz w:val="24"/>
          <w:szCs w:val="24"/>
          <w:highlight w:val="yellow"/>
          <w:lang w:bidi="fa-IR"/>
        </w:rPr>
        <w:fldChar w:fldCharType="begin">
          <w:fldData xml:space="preserve">PEVuZE5vdGU+PENpdGU+PEF1dGhvcj5aYWhlZGk8L0F1dGhvcj48WWVhcj4yMDEzPC9ZZWFyPjxS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</w:fldData>
        </w:fldChar>
      </w:r>
      <w:r w:rsidR="00194DE5">
        <w:rPr>
          <w:rFonts w:asciiTheme="majorBidi" w:hAnsiTheme="majorBidi" w:cstheme="majorBidi"/>
          <w:sz w:val="24"/>
          <w:szCs w:val="24"/>
          <w:highlight w:val="yellow"/>
          <w:lang w:bidi="fa-IR"/>
        </w:rPr>
        <w:instrText xml:space="preserve"> ADDIN EN.CITE.DATA </w:instrText>
      </w:r>
      <w:r w:rsidR="00194DE5">
        <w:rPr>
          <w:rFonts w:asciiTheme="majorBidi" w:hAnsiTheme="majorBidi" w:cstheme="majorBidi"/>
          <w:sz w:val="24"/>
          <w:szCs w:val="24"/>
          <w:highlight w:val="yellow"/>
          <w:lang w:bidi="fa-IR"/>
        </w:rPr>
      </w:r>
      <w:r w:rsidR="00194DE5">
        <w:rPr>
          <w:rFonts w:asciiTheme="majorBidi" w:hAnsiTheme="majorBidi" w:cstheme="majorBidi"/>
          <w:sz w:val="24"/>
          <w:szCs w:val="24"/>
          <w:highlight w:val="yellow"/>
          <w:lang w:bidi="fa-IR"/>
        </w:rPr>
        <w:fldChar w:fldCharType="end"/>
      </w:r>
      <w:r w:rsidR="00F419E6">
        <w:rPr>
          <w:rFonts w:asciiTheme="majorBidi" w:hAnsiTheme="majorBidi" w:cstheme="majorBidi"/>
          <w:sz w:val="24"/>
          <w:szCs w:val="24"/>
          <w:highlight w:val="yellow"/>
          <w:lang w:bidi="fa-IR"/>
        </w:rPr>
      </w:r>
      <w:r w:rsidR="00F419E6">
        <w:rPr>
          <w:rFonts w:asciiTheme="majorBidi" w:hAnsiTheme="majorBidi" w:cstheme="majorBidi"/>
          <w:sz w:val="24"/>
          <w:szCs w:val="24"/>
          <w:highlight w:val="yellow"/>
          <w:lang w:bidi="fa-IR"/>
        </w:rPr>
        <w:fldChar w:fldCharType="separate"/>
      </w:r>
      <w:r w:rsidR="00194DE5">
        <w:rPr>
          <w:rFonts w:asciiTheme="majorBidi" w:hAnsiTheme="majorBidi" w:cstheme="majorBidi"/>
          <w:noProof/>
          <w:sz w:val="24"/>
          <w:szCs w:val="24"/>
          <w:highlight w:val="yellow"/>
          <w:lang w:bidi="fa-IR"/>
        </w:rPr>
        <w:t>(32-34)</w:t>
      </w:r>
      <w:r w:rsidR="00F419E6">
        <w:rPr>
          <w:rFonts w:asciiTheme="majorBidi" w:hAnsiTheme="majorBidi" w:cstheme="majorBidi"/>
          <w:sz w:val="24"/>
          <w:szCs w:val="24"/>
          <w:highlight w:val="yellow"/>
          <w:lang w:bidi="fa-IR"/>
        </w:rPr>
        <w:fldChar w:fldCharType="end"/>
      </w:r>
    </w:p>
    <w:p w:rsidR="001F0B16" w:rsidRPr="00FD2285" w:rsidRDefault="00DD5189" w:rsidP="00194DE5">
      <w:pPr>
        <w:autoSpaceDE w:val="0"/>
        <w:autoSpaceDN w:val="0"/>
        <w:adjustRightInd w:val="0"/>
        <w:spacing w:after="0" w:line="360" w:lineRule="auto"/>
        <w:jc w:val="both"/>
        <w:rPr>
          <w:rFonts w:asciiTheme="majorBidi" w:hAnsiTheme="majorBidi" w:cstheme="majorBidi"/>
          <w:sz w:val="24"/>
          <w:szCs w:val="24"/>
          <w:lang w:bidi="fa-IR"/>
        </w:rPr>
      </w:pPr>
      <w:r w:rsidRPr="00FD2285">
        <w:rPr>
          <w:rFonts w:asciiTheme="majorBidi" w:hAnsiTheme="majorBidi" w:cstheme="majorBidi"/>
          <w:sz w:val="24"/>
          <w:szCs w:val="24"/>
          <w:highlight w:val="yellow"/>
          <w:lang w:bidi="fa-IR"/>
        </w:rPr>
        <w:t>In line with our findings, many studies recommended that clinical education is the most valuable educational method for nursing students. The human aspect of nursing care is included in clinical education, and professional nursing education is achieved during the clinical education.</w:t>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Learning the fundamentals of ethics, such as autonomy, justice, beneficence, and non-mal-</w:t>
      </w:r>
      <w:r w:rsidR="00FD2285" w:rsidRPr="00FD2285">
        <w:rPr>
          <w:rFonts w:asciiTheme="majorBidi" w:hAnsiTheme="majorBidi" w:cstheme="majorBidi"/>
          <w:sz w:val="24"/>
          <w:szCs w:val="24"/>
          <w:highlight w:val="yellow"/>
          <w:lang w:bidi="fa-IR"/>
        </w:rPr>
        <w:t>efficiency</w:t>
      </w:r>
      <w:r w:rsidRPr="00FD2285">
        <w:rPr>
          <w:rFonts w:asciiTheme="majorBidi" w:hAnsiTheme="majorBidi" w:cstheme="majorBidi"/>
          <w:sz w:val="24"/>
          <w:szCs w:val="24"/>
          <w:highlight w:val="yellow"/>
          <w:lang w:bidi="fa-IR"/>
        </w:rPr>
        <w:t xml:space="preserve">, are needed to practice </w:t>
      </w:r>
      <w:r w:rsidR="00F419E6">
        <w:rPr>
          <w:rFonts w:asciiTheme="majorBidi" w:hAnsiTheme="majorBidi" w:cstheme="majorBidi"/>
          <w:sz w:val="24"/>
          <w:szCs w:val="24"/>
          <w:highlight w:val="yellow"/>
          <w:lang w:bidi="fa-IR"/>
        </w:rPr>
        <w:t xml:space="preserve">in the clinical environment. </w:t>
      </w:r>
      <w:r w:rsidR="00F419E6">
        <w:rPr>
          <w:rFonts w:asciiTheme="majorBidi" w:hAnsiTheme="majorBidi" w:cstheme="majorBidi"/>
          <w:sz w:val="24"/>
          <w:szCs w:val="24"/>
          <w:highlight w:val="yellow"/>
          <w:lang w:bidi="fa-IR"/>
        </w:rPr>
        <w:fldChar w:fldCharType="begin"/>
      </w:r>
      <w:r w:rsidR="00194DE5">
        <w:rPr>
          <w:rFonts w:asciiTheme="majorBidi" w:hAnsiTheme="majorBidi" w:cstheme="majorBidi"/>
          <w:sz w:val="24"/>
          <w:szCs w:val="24"/>
          <w:highlight w:val="yellow"/>
          <w:lang w:bidi="fa-IR"/>
        </w:rPr>
        <w:instrText xml:space="preserve"> ADDIN EN.CITE &lt;EndNote&gt;&lt;Cite&gt;&lt;Author&gt;Berndt&lt;/Author&gt;&lt;Year&gt;2010&lt;/Year&gt;&lt;RecNum&gt;47&lt;/RecNum&gt;&lt;DisplayText&gt;(35)&lt;/DisplayText&gt;&lt;record&gt;&lt;rec-number&gt;47&lt;/rec-number&gt;&lt;foreign-keys&gt;&lt;key app="EN" db-id="vxzxp0e0uwarayezs2o5at51t0pd9xt9txaw" timestamp="1519133847"&gt;47&lt;/key&gt;&lt;/foreign-keys&gt;&lt;ref-type name="Journal Article"&gt;17&lt;/ref-type&gt;&lt;contributors&gt;&lt;authors&gt;&lt;author&gt;Berndt, Janeen&lt;/author&gt;&lt;/authors&gt;&lt;/contributors&gt;&lt;titles&gt;&lt;title&gt;The ethics of simulated nursing clinical experiences&lt;/title&gt;&lt;secondary-title&gt;Teaching and Learning in Nursing&lt;/secondary-title&gt;&lt;/titles&gt;&lt;periodical&gt;&lt;full-title&gt;Teaching and Learning in Nursing&lt;/full-title&gt;&lt;/periodical&gt;&lt;pages&gt;160-163&lt;/pages&gt;&lt;volume&gt;5&lt;/volume&gt;&lt;number&gt;4&lt;/number&gt;&lt;dates&gt;&lt;year&gt;2010&lt;/year&gt;&lt;/dates&gt;&lt;isbn&gt;1557-3087&lt;/isbn&gt;&lt;urls&gt;&lt;/urls&gt;&lt;/record&gt;&lt;/Cite&gt;&lt;/EndNote&gt;</w:instrText>
      </w:r>
      <w:r w:rsidR="00F419E6">
        <w:rPr>
          <w:rFonts w:asciiTheme="majorBidi" w:hAnsiTheme="majorBidi" w:cstheme="majorBidi"/>
          <w:sz w:val="24"/>
          <w:szCs w:val="24"/>
          <w:highlight w:val="yellow"/>
          <w:lang w:bidi="fa-IR"/>
        </w:rPr>
        <w:fldChar w:fldCharType="separate"/>
      </w:r>
      <w:r w:rsidR="00194DE5">
        <w:rPr>
          <w:rFonts w:asciiTheme="majorBidi" w:hAnsiTheme="majorBidi" w:cstheme="majorBidi"/>
          <w:noProof/>
          <w:sz w:val="24"/>
          <w:szCs w:val="24"/>
          <w:highlight w:val="yellow"/>
          <w:lang w:bidi="fa-IR"/>
        </w:rPr>
        <w:t>(35)</w:t>
      </w:r>
      <w:r w:rsidR="00F419E6">
        <w:rPr>
          <w:rFonts w:asciiTheme="majorBidi" w:hAnsiTheme="majorBidi" w:cstheme="majorBidi"/>
          <w:sz w:val="24"/>
          <w:szCs w:val="24"/>
          <w:highlight w:val="yellow"/>
          <w:lang w:bidi="fa-IR"/>
        </w:rPr>
        <w:fldChar w:fldCharType="end"/>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Shapira-Lishchinsky study in Israel showed that nurses in dealing with ethical dilemmas had a</w:t>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wide extent of uncertainty. Because the implementation of ethical codes has some limitations that limits the nurse’s ability to have enough tools in dealing with the moral challenges.</w:t>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 xml:space="preserve">Therefore, this study indicated that it is better to teach nursing students how to use ethical codes in the real clinical environment. This goal can be achieved </w:t>
      </w:r>
      <w:r w:rsidR="00FD2285" w:rsidRPr="00FD2285">
        <w:rPr>
          <w:rFonts w:asciiTheme="majorBidi" w:hAnsiTheme="majorBidi" w:cstheme="majorBidi"/>
          <w:sz w:val="24"/>
          <w:szCs w:val="24"/>
          <w:highlight w:val="yellow"/>
          <w:lang w:bidi="fa-IR"/>
        </w:rPr>
        <w:t>by</w:t>
      </w:r>
      <w:r w:rsidRPr="00FD2285">
        <w:rPr>
          <w:rFonts w:asciiTheme="majorBidi" w:hAnsiTheme="majorBidi" w:cstheme="majorBidi"/>
          <w:sz w:val="24"/>
          <w:szCs w:val="24"/>
          <w:highlight w:val="yellow"/>
          <w:lang w:bidi="fa-IR"/>
        </w:rPr>
        <w:t xml:space="preserve"> educating and empowering nursing students. The nursing students should be encouraged to learn ethical codes to feel more responsible for dealing with complex ethical discuss</w:t>
      </w:r>
      <w:r w:rsidR="00F419E6">
        <w:rPr>
          <w:rFonts w:asciiTheme="majorBidi" w:hAnsiTheme="majorBidi" w:cstheme="majorBidi"/>
          <w:sz w:val="24"/>
          <w:szCs w:val="24"/>
          <w:highlight w:val="yellow"/>
          <w:lang w:bidi="fa-IR"/>
        </w:rPr>
        <w:t xml:space="preserve">ions and medical conditions </w:t>
      </w:r>
      <w:r w:rsidRPr="00FD2285">
        <w:rPr>
          <w:rFonts w:asciiTheme="majorBidi" w:hAnsiTheme="majorBidi" w:cstheme="majorBidi"/>
          <w:sz w:val="24"/>
          <w:szCs w:val="24"/>
          <w:highlight w:val="yellow"/>
          <w:lang w:bidi="fa-IR"/>
        </w:rPr>
        <w:t>.</w:t>
      </w:r>
      <w:r w:rsidR="00F419E6">
        <w:rPr>
          <w:rFonts w:asciiTheme="majorBidi" w:hAnsiTheme="majorBidi" w:cstheme="majorBidi"/>
          <w:sz w:val="24"/>
          <w:szCs w:val="24"/>
          <w:highlight w:val="yellow"/>
          <w:lang w:bidi="fa-IR"/>
        </w:rPr>
        <w:fldChar w:fldCharType="begin"/>
      </w:r>
      <w:r w:rsidR="00194DE5">
        <w:rPr>
          <w:rFonts w:asciiTheme="majorBidi" w:hAnsiTheme="majorBidi" w:cstheme="majorBidi"/>
          <w:sz w:val="24"/>
          <w:szCs w:val="24"/>
          <w:highlight w:val="yellow"/>
          <w:lang w:bidi="fa-IR"/>
        </w:rPr>
        <w:instrText xml:space="preserve"> ADDIN EN.CITE &lt;EndNote&gt;&lt;Cite&gt;&lt;Author&gt;Shapira-Lishchinsky&lt;/Author&gt;&lt;Year&gt;2009&lt;/Year&gt;&lt;RecNum&gt;49&lt;/RecNum&gt;&lt;DisplayText&gt;(36)&lt;/DisplayText&gt;&lt;record&gt;&lt;rec-number&gt;49&lt;/rec-number&gt;&lt;foreign-keys&gt;&lt;key app="EN" db-id="vxzxp0e0uwarayezs2o5at51t0pd9xt9txaw" timestamp="1519365317"&gt;49&lt;/key&gt;&lt;/foreign-keys&gt;&lt;ref-type name="Journal Article"&gt;17&lt;/ref-type&gt;&lt;contributors&gt;&lt;authors&gt;&lt;author&gt;Shapira-Lishchinsky, O.&lt;/author&gt;&lt;/authors&gt;&lt;/contributors&gt;&lt;auth-address&gt;Bar-Ilan University, Ramat-Gan, Israel. shapiro4@mail.biu.ac.il&lt;/auth-address&gt;&lt;titles&gt;&lt;title&gt;Ethical dilemmas: the experiences of israeli nurses&lt;/title&gt;&lt;secondary-title&gt;Qual Health Res&lt;/secondary-title&gt;&lt;alt-title&gt;Qualitative health research&lt;/alt-title&gt;&lt;/titles&gt;&lt;periodical&gt;&lt;full-title&gt;Qual Health Res&lt;/full-title&gt;&lt;abbr-1&gt;Qualitative health research&lt;/abbr-1&gt;&lt;/periodical&gt;&lt;alt-periodical&gt;&lt;full-title&gt;Qual Health Res&lt;/full-title&gt;&lt;abbr-1&gt;Qualitative health research&lt;/abbr-1&gt;&lt;/alt-periodical&gt;&lt;pages&gt;1602-11&lt;/pages&gt;&lt;volume&gt;19&lt;/volume&gt;&lt;number&gt;11&lt;/number&gt;&lt;keywords&gt;&lt;keyword&gt;Adult&lt;/keyword&gt;&lt;keyword&gt;Attitude of Health Personnel&lt;/keyword&gt;&lt;keyword&gt;*Ethics, Nursing&lt;/keyword&gt;&lt;keyword&gt;Female&lt;/keyword&gt;&lt;keyword&gt;Humans&lt;/keyword&gt;&lt;keyword&gt;Israel&lt;/keyword&gt;&lt;keyword&gt;Male&lt;/keyword&gt;&lt;keyword&gt;Middle Aged&lt;/keyword&gt;&lt;keyword&gt;Nursing Care/*ethics&lt;/keyword&gt;&lt;keyword&gt;Power (Psychology)&lt;/keyword&gt;&lt;keyword&gt;Professional Autonomy&lt;/keyword&gt;&lt;/keywords&gt;&lt;dates&gt;&lt;year&gt;2009&lt;/year&gt;&lt;pub-dates&gt;&lt;date&gt;Nov&lt;/date&gt;&lt;/pub-dates&gt;&lt;/dates&gt;&lt;isbn&gt;1049-7323 (Print)&amp;#xD;1049-7323 (Linking)&lt;/isbn&gt;&lt;accession-num&gt;19843968&lt;/accession-num&gt;&lt;urls&gt;&lt;related-urls&gt;&lt;url&gt;http://www.ncbi.nlm.nih.gov/pubmed/19843968&lt;/url&gt;&lt;/related-urls&gt;&lt;/urls&gt;&lt;electronic-resource-num&gt;10.1177/1049732309350730&lt;/electronic-resource-num&gt;&lt;/record&gt;&lt;/Cite&gt;&lt;/EndNote&gt;</w:instrText>
      </w:r>
      <w:r w:rsidR="00F419E6">
        <w:rPr>
          <w:rFonts w:asciiTheme="majorBidi" w:hAnsiTheme="majorBidi" w:cstheme="majorBidi"/>
          <w:sz w:val="24"/>
          <w:szCs w:val="24"/>
          <w:highlight w:val="yellow"/>
          <w:lang w:bidi="fa-IR"/>
        </w:rPr>
        <w:fldChar w:fldCharType="separate"/>
      </w:r>
      <w:r w:rsidR="00194DE5">
        <w:rPr>
          <w:rFonts w:asciiTheme="majorBidi" w:hAnsiTheme="majorBidi" w:cstheme="majorBidi"/>
          <w:noProof/>
          <w:sz w:val="24"/>
          <w:szCs w:val="24"/>
          <w:highlight w:val="yellow"/>
          <w:lang w:bidi="fa-IR"/>
        </w:rPr>
        <w:t>(36)</w:t>
      </w:r>
      <w:r w:rsidR="00F419E6">
        <w:rPr>
          <w:rFonts w:asciiTheme="majorBidi" w:hAnsiTheme="majorBidi" w:cstheme="majorBidi"/>
          <w:sz w:val="24"/>
          <w:szCs w:val="24"/>
          <w:highlight w:val="yellow"/>
          <w:lang w:bidi="fa-IR"/>
        </w:rPr>
        <w:fldChar w:fldCharType="end"/>
      </w:r>
      <w:r w:rsidR="00F419E6">
        <w:rPr>
          <w:rFonts w:asciiTheme="majorBidi" w:hAnsiTheme="majorBidi" w:cstheme="majorBidi"/>
          <w:sz w:val="24"/>
          <w:szCs w:val="24"/>
          <w:highlight w:val="yellow"/>
          <w:lang w:bidi="fa-IR"/>
        </w:rPr>
        <w:t xml:space="preserve"> </w:t>
      </w:r>
      <w:r w:rsidRPr="00FD2285">
        <w:rPr>
          <w:rFonts w:asciiTheme="majorBidi" w:hAnsiTheme="majorBidi" w:cstheme="majorBidi"/>
          <w:sz w:val="24"/>
          <w:szCs w:val="24"/>
          <w:highlight w:val="yellow"/>
          <w:lang w:bidi="fa-IR"/>
        </w:rPr>
        <w:t xml:space="preserve">Stanley and Latimer study showed that although </w:t>
      </w:r>
      <w:r w:rsidR="00FD2285" w:rsidRPr="00FD2285">
        <w:rPr>
          <w:rFonts w:asciiTheme="majorBidi" w:hAnsiTheme="majorBidi" w:cstheme="majorBidi"/>
          <w:sz w:val="24"/>
          <w:szCs w:val="24"/>
          <w:highlight w:val="yellow"/>
          <w:lang w:bidi="fa-IR"/>
        </w:rPr>
        <w:t xml:space="preserve">the </w:t>
      </w:r>
      <w:r w:rsidRPr="00FD2285">
        <w:rPr>
          <w:rFonts w:asciiTheme="majorBidi" w:hAnsiTheme="majorBidi" w:cstheme="majorBidi"/>
          <w:sz w:val="24"/>
          <w:szCs w:val="24"/>
          <w:highlight w:val="yellow"/>
          <w:lang w:bidi="fa-IR"/>
        </w:rPr>
        <w:t>game is one of the new educational methods and a useful tool for learning, a number of nursing educators have doubts about its usefulness or value in nursing education. Therefore, gaining insight about the tangible benefits of playing games is valuable in education.</w:t>
      </w:r>
      <w:r w:rsidRPr="00FD2285">
        <w:rPr>
          <w:rFonts w:asciiTheme="majorBidi" w:hAnsiTheme="majorBidi" w:cstheme="majorBidi"/>
          <w:sz w:val="24"/>
          <w:szCs w:val="24"/>
          <w:highlight w:val="yellow"/>
        </w:rPr>
        <w:t xml:space="preserve"> Providing </w:t>
      </w:r>
      <w:r w:rsidRPr="00FD2285">
        <w:rPr>
          <w:rFonts w:asciiTheme="majorBidi" w:hAnsiTheme="majorBidi" w:cstheme="majorBidi"/>
          <w:sz w:val="24"/>
          <w:szCs w:val="24"/>
          <w:highlight w:val="yellow"/>
          <w:lang w:bidi="fa-IR"/>
        </w:rPr>
        <w:t xml:space="preserve">educational catalogs can be used </w:t>
      </w:r>
      <w:r w:rsidR="0073536B">
        <w:rPr>
          <w:rFonts w:asciiTheme="majorBidi" w:hAnsiTheme="majorBidi" w:cstheme="majorBidi"/>
          <w:sz w:val="24"/>
          <w:szCs w:val="24"/>
          <w:highlight w:val="yellow"/>
          <w:lang w:bidi="fa-IR"/>
        </w:rPr>
        <w:t xml:space="preserve">for introducing these methods. </w:t>
      </w:r>
      <w:r w:rsidRPr="00FD2285">
        <w:rPr>
          <w:rFonts w:asciiTheme="majorBidi" w:hAnsiTheme="majorBidi" w:cstheme="majorBidi"/>
          <w:sz w:val="24"/>
          <w:szCs w:val="24"/>
          <w:highlight w:val="yellow"/>
          <w:lang w:bidi="fa-IR"/>
        </w:rPr>
        <w:t>In these catalogs, we can provide sources of empirical evidence of how games are used in the care of patients and in the clinical environment, and the students can achieve clinical competencies, providing care with high quality and p</w:t>
      </w:r>
      <w:r w:rsidR="00F419E6">
        <w:rPr>
          <w:rFonts w:asciiTheme="majorBidi" w:hAnsiTheme="majorBidi" w:cstheme="majorBidi"/>
          <w:sz w:val="24"/>
          <w:szCs w:val="24"/>
          <w:highlight w:val="yellow"/>
          <w:lang w:bidi="fa-IR"/>
        </w:rPr>
        <w:t>articipation in group work .</w:t>
      </w:r>
      <w:r w:rsidR="00F419E6">
        <w:rPr>
          <w:rFonts w:asciiTheme="majorBidi" w:hAnsiTheme="majorBidi" w:cstheme="majorBidi"/>
          <w:sz w:val="24"/>
          <w:szCs w:val="24"/>
          <w:highlight w:val="yellow"/>
          <w:lang w:bidi="fa-IR"/>
        </w:rPr>
        <w:fldChar w:fldCharType="begin"/>
      </w:r>
      <w:r w:rsidR="00194DE5">
        <w:rPr>
          <w:rFonts w:asciiTheme="majorBidi" w:hAnsiTheme="majorBidi" w:cstheme="majorBidi"/>
          <w:sz w:val="24"/>
          <w:szCs w:val="24"/>
          <w:highlight w:val="yellow"/>
          <w:lang w:bidi="fa-IR"/>
        </w:rPr>
        <w:instrText xml:space="preserve"> ADDIN EN.CITE &lt;EndNote&gt;&lt;Cite&gt;&lt;Author&gt;Stanley&lt;/Author&gt;&lt;Year&gt;2011&lt;/Year&gt;&lt;RecNum&gt;50&lt;/RecNum&gt;&lt;DisplayText&gt;(37)&lt;/DisplayText&gt;&lt;record&gt;&lt;rec-number&gt;50&lt;/rec-number&gt;&lt;foreign-keys&gt;&lt;key app="EN" db-id="vxzxp0e0uwarayezs2o5at51t0pd9xt9txaw" timestamp="1519399919"&gt;50&lt;/key&gt;&lt;/foreign-keys&gt;&lt;ref-type name="Journal Article"&gt;17&lt;/ref-type&gt;&lt;contributors&gt;&lt;authors&gt;&lt;author&gt;Stanley, David&lt;/author&gt;&lt;author&gt;Latimer, Karen&lt;/author&gt;&lt;/authors&gt;&lt;/contributors&gt;&lt;titles&gt;&lt;title&gt;‘The Ward’: A simulation game for nursing students&lt;/title&gt;&lt;secondary-title&gt;Nurse Education in Practice&lt;/secondary-title&gt;&lt;/titles&gt;&lt;periodical&gt;&lt;full-title&gt;Nurse Education in Practice&lt;/full-title&gt;&lt;/periodical&gt;&lt;pages&gt;20-25&lt;/pages&gt;&lt;volume&gt;11&lt;/volume&gt;&lt;number&gt;1&lt;/number&gt;&lt;dates&gt;&lt;year&gt;2011&lt;/year&gt;&lt;/dates&gt;&lt;isbn&gt;1471-5953&lt;/isbn&gt;&lt;urls&gt;&lt;/urls&gt;&lt;/record&gt;&lt;/Cite&gt;&lt;/EndNote&gt;</w:instrText>
      </w:r>
      <w:r w:rsidR="00F419E6">
        <w:rPr>
          <w:rFonts w:asciiTheme="majorBidi" w:hAnsiTheme="majorBidi" w:cstheme="majorBidi"/>
          <w:sz w:val="24"/>
          <w:szCs w:val="24"/>
          <w:highlight w:val="yellow"/>
          <w:lang w:bidi="fa-IR"/>
        </w:rPr>
        <w:fldChar w:fldCharType="separate"/>
      </w:r>
      <w:r w:rsidR="00194DE5">
        <w:rPr>
          <w:rFonts w:asciiTheme="majorBidi" w:hAnsiTheme="majorBidi" w:cstheme="majorBidi"/>
          <w:noProof/>
          <w:sz w:val="24"/>
          <w:szCs w:val="24"/>
          <w:highlight w:val="yellow"/>
          <w:lang w:bidi="fa-IR"/>
        </w:rPr>
        <w:t>(37)</w:t>
      </w:r>
      <w:r w:rsidR="00F419E6">
        <w:rPr>
          <w:rFonts w:asciiTheme="majorBidi" w:hAnsiTheme="majorBidi" w:cstheme="majorBidi"/>
          <w:sz w:val="24"/>
          <w:szCs w:val="24"/>
          <w:highlight w:val="yellow"/>
          <w:lang w:bidi="fa-IR"/>
        </w:rPr>
        <w:fldChar w:fldCharType="end"/>
      </w:r>
    </w:p>
    <w:p w:rsidR="00B1723D" w:rsidRPr="00FD2285" w:rsidRDefault="001F0B16" w:rsidP="00FD2285">
      <w:pPr>
        <w:autoSpaceDE w:val="0"/>
        <w:autoSpaceDN w:val="0"/>
        <w:adjustRightInd w:val="0"/>
        <w:spacing w:after="0" w:line="360" w:lineRule="auto"/>
        <w:jc w:val="both"/>
        <w:rPr>
          <w:rFonts w:asciiTheme="majorBidi" w:hAnsiTheme="majorBidi" w:cstheme="majorBidi"/>
          <w:sz w:val="24"/>
          <w:szCs w:val="24"/>
        </w:rPr>
      </w:pPr>
      <w:r w:rsidRPr="00FD2285">
        <w:rPr>
          <w:rFonts w:asciiTheme="majorBidi" w:hAnsiTheme="majorBidi" w:cstheme="majorBidi"/>
          <w:sz w:val="24"/>
          <w:szCs w:val="24"/>
        </w:rPr>
        <w:t xml:space="preserve"> </w:t>
      </w:r>
    </w:p>
    <w:p w:rsidR="00B1723D" w:rsidRPr="00FD2285" w:rsidRDefault="00B1723D" w:rsidP="00FD2285">
      <w:pPr>
        <w:pStyle w:val="CommentText"/>
        <w:spacing w:line="360" w:lineRule="auto"/>
        <w:jc w:val="both"/>
        <w:rPr>
          <w:rFonts w:asciiTheme="majorBidi" w:hAnsiTheme="majorBidi" w:cstheme="majorBidi"/>
          <w:b/>
          <w:bCs/>
          <w:sz w:val="24"/>
          <w:szCs w:val="24"/>
        </w:rPr>
      </w:pPr>
      <w:r w:rsidRPr="00FD2285">
        <w:rPr>
          <w:rFonts w:asciiTheme="majorBidi" w:hAnsiTheme="majorBidi" w:cstheme="majorBidi"/>
          <w:b/>
          <w:bCs/>
          <w:sz w:val="24"/>
          <w:szCs w:val="24"/>
        </w:rPr>
        <w:t>Limitation:</w:t>
      </w:r>
    </w:p>
    <w:p w:rsidR="00B1723D" w:rsidRPr="00FD2285" w:rsidRDefault="00B1723D" w:rsidP="00FD2285">
      <w:pPr>
        <w:pStyle w:val="CommentText"/>
        <w:spacing w:line="360" w:lineRule="auto"/>
        <w:jc w:val="both"/>
        <w:rPr>
          <w:rFonts w:asciiTheme="majorBidi" w:hAnsiTheme="majorBidi" w:cstheme="majorBidi"/>
          <w:sz w:val="24"/>
          <w:szCs w:val="24"/>
        </w:rPr>
      </w:pPr>
      <w:r w:rsidRPr="00FD2285">
        <w:rPr>
          <w:rFonts w:asciiTheme="majorBidi" w:hAnsiTheme="majorBidi" w:cstheme="majorBidi"/>
          <w:sz w:val="24"/>
          <w:szCs w:val="24"/>
        </w:rPr>
        <w:t xml:space="preserve">The main limitation of this study was the use of one intervention group and the lack of a control group. This prevented accurate comment on a possible cause-effect relationship. The small number of samples using only one university was another </w:t>
      </w:r>
      <w:r w:rsidR="006B13C6" w:rsidRPr="00FD2285">
        <w:rPr>
          <w:rFonts w:asciiTheme="majorBidi" w:hAnsiTheme="majorBidi" w:cstheme="majorBidi"/>
          <w:sz w:val="24"/>
          <w:szCs w:val="24"/>
        </w:rPr>
        <w:t>limitation</w:t>
      </w:r>
      <w:r w:rsidRPr="00FD2285">
        <w:rPr>
          <w:rFonts w:asciiTheme="majorBidi" w:hAnsiTheme="majorBidi" w:cstheme="majorBidi"/>
          <w:sz w:val="24"/>
          <w:szCs w:val="24"/>
        </w:rPr>
        <w:t xml:space="preserve"> of this study, which limits the possibility of guessing the results. One of the main points of this study was teaching satisfaction. This study was able to create a cheerful environment for problem-solving by students and teach ethical challenges in a warm and friendly environment.</w:t>
      </w:r>
    </w:p>
    <w:p w:rsidR="00B1723D" w:rsidRPr="00FD2285" w:rsidRDefault="006C76E7" w:rsidP="006C76E7">
      <w:pPr>
        <w:keepNext/>
        <w:spacing w:line="360" w:lineRule="auto"/>
        <w:jc w:val="lowKashida"/>
        <w:rPr>
          <w:rFonts w:asciiTheme="majorBidi" w:hAnsiTheme="majorBidi" w:cstheme="majorBidi"/>
          <w:sz w:val="24"/>
          <w:szCs w:val="24"/>
          <w:lang w:bidi="fa-IR"/>
        </w:rPr>
      </w:pPr>
      <w:r>
        <w:rPr>
          <w:rFonts w:asciiTheme="majorBidi" w:hAnsiTheme="majorBidi" w:cstheme="majorBidi"/>
          <w:b/>
          <w:bCs/>
          <w:sz w:val="24"/>
          <w:szCs w:val="24"/>
          <w:rtl/>
        </w:rPr>
        <w:lastRenderedPageBreak/>
        <w:t xml:space="preserve">                       </w:t>
      </w:r>
    </w:p>
    <w:p w:rsidR="00B1723D" w:rsidRDefault="00B1723D" w:rsidP="00FD2285">
      <w:pPr>
        <w:spacing w:line="360" w:lineRule="auto"/>
        <w:jc w:val="lowKashida"/>
        <w:rPr>
          <w:rFonts w:asciiTheme="majorBidi" w:hAnsiTheme="majorBidi" w:cstheme="majorBidi"/>
          <w:b/>
          <w:bCs/>
          <w:sz w:val="24"/>
          <w:szCs w:val="24"/>
        </w:rPr>
      </w:pPr>
      <w:r w:rsidRPr="00FD2285">
        <w:rPr>
          <w:rFonts w:asciiTheme="majorBidi" w:hAnsiTheme="majorBidi" w:cstheme="majorBidi"/>
          <w:b/>
          <w:bCs/>
          <w:sz w:val="24"/>
          <w:szCs w:val="24"/>
        </w:rPr>
        <w:t xml:space="preserve">Conclusion </w:t>
      </w:r>
    </w:p>
    <w:p w:rsidR="006C76E7" w:rsidRDefault="006C76E7" w:rsidP="006C76E7">
      <w:pPr>
        <w:spacing w:line="480" w:lineRule="auto"/>
        <w:jc w:val="lowKashida"/>
        <w:rPr>
          <w:rFonts w:asciiTheme="majorBidi" w:hAnsiTheme="majorBidi" w:cstheme="majorBidi"/>
          <w:sz w:val="24"/>
          <w:szCs w:val="24"/>
          <w:rtl/>
        </w:rPr>
      </w:pPr>
      <w:del w:id="221" w:author="LavaN-32428068" w:date="2018-02-23T17:23:00Z">
        <w:r w:rsidRPr="00537137" w:rsidDel="005C6FC9">
          <w:rPr>
            <w:rFonts w:asciiTheme="majorBidi" w:hAnsiTheme="majorBidi" w:cstheme="majorBidi"/>
            <w:sz w:val="24"/>
            <w:szCs w:val="24"/>
          </w:rPr>
          <w:delText xml:space="preserve">Professional ethics training is a useful way to learn ethical issues. In the games, students are given information and immediately apply the learned knowledge to related situations. During a one-year college term, students were given the opportunity to experiment with ethical challenges and problem-solving and participate actively in discussions in an active learning environment by </w:delText>
        </w:r>
      </w:del>
    </w:p>
    <w:p w:rsidR="006C76E7" w:rsidRPr="006C76E7" w:rsidRDefault="006C76E7" w:rsidP="006C76E7">
      <w:pPr>
        <w:spacing w:line="480" w:lineRule="auto"/>
        <w:jc w:val="lowKashida"/>
        <w:rPr>
          <w:rFonts w:asciiTheme="majorBidi" w:hAnsiTheme="majorBidi" w:cstheme="majorBidi"/>
          <w:sz w:val="24"/>
          <w:szCs w:val="24"/>
        </w:rPr>
      </w:pPr>
      <w:del w:id="222" w:author="LavaN-32428068" w:date="2018-02-23T17:23:00Z">
        <w:r w:rsidRPr="00537137" w:rsidDel="005C6FC9">
          <w:rPr>
            <w:rFonts w:asciiTheme="majorBidi" w:hAnsiTheme="majorBidi" w:cstheme="majorBidi"/>
            <w:sz w:val="24"/>
            <w:szCs w:val="24"/>
          </w:rPr>
          <w:delText>given the opportunity to carry out problem-solving on the ethical challenges by engaging small groups to actively participate in discussions in an active learning environment. It is recommended that this training method be continued for effective feedback.</w:delText>
        </w:r>
      </w:del>
    </w:p>
    <w:p w:rsidR="00DD5189" w:rsidRPr="00FD2285" w:rsidRDefault="00DD5189" w:rsidP="00FD2285">
      <w:pPr>
        <w:autoSpaceDE w:val="0"/>
        <w:autoSpaceDN w:val="0"/>
        <w:adjustRightInd w:val="0"/>
        <w:spacing w:after="0" w:line="360" w:lineRule="auto"/>
        <w:jc w:val="both"/>
        <w:rPr>
          <w:rFonts w:asciiTheme="majorBidi" w:hAnsiTheme="majorBidi" w:cstheme="majorBidi"/>
          <w:sz w:val="24"/>
          <w:szCs w:val="24"/>
          <w:rtl/>
        </w:rPr>
      </w:pPr>
      <w:r w:rsidRPr="00FD2285">
        <w:rPr>
          <w:rFonts w:asciiTheme="majorBidi" w:hAnsiTheme="majorBidi" w:cstheme="majorBidi"/>
          <w:sz w:val="24"/>
          <w:szCs w:val="24"/>
          <w:highlight w:val="yellow"/>
        </w:rPr>
        <w:t>This study benefited from the combination of theoretical and practical teaching simultaneously and increased the moral and satisfaction of nursing students and made it easy for them to learn complex and tedious issues</w:t>
      </w:r>
      <w:r w:rsidRPr="00FD2285">
        <w:rPr>
          <w:rFonts w:asciiTheme="majorBidi" w:hAnsiTheme="majorBidi" w:cstheme="majorBidi"/>
          <w:sz w:val="24"/>
          <w:szCs w:val="24"/>
          <w:highlight w:val="yellow"/>
          <w:rtl/>
        </w:rPr>
        <w:t>.</w:t>
      </w:r>
      <w:r w:rsidRPr="00FD2285">
        <w:rPr>
          <w:rFonts w:asciiTheme="majorBidi" w:hAnsiTheme="majorBidi" w:cstheme="majorBidi"/>
          <w:sz w:val="24"/>
          <w:szCs w:val="24"/>
          <w:highlight w:val="yellow"/>
        </w:rPr>
        <w:t xml:space="preserve"> The game is a useful approach to develop moral sensitivity among nursing students and make them sensitive toward ethical issues in their professional field, and then prepare them to deal with moral problems and make ethical decisions in the clinical environment. In this study, we created entertaining games for students to educate more content, motivate, and encourage them to gain knowledge. We used the clinical experiences of the nursing students and practical work at the clinic values to teach them ethical values in real situations. The researchers suggest that another study to follow the present study should be conducted. In this regard, in the production of </w:t>
      </w:r>
      <w:r w:rsidR="00FD2285" w:rsidRPr="00FD2285">
        <w:rPr>
          <w:rFonts w:asciiTheme="majorBidi" w:hAnsiTheme="majorBidi" w:cstheme="majorBidi"/>
          <w:sz w:val="24"/>
          <w:szCs w:val="24"/>
          <w:highlight w:val="yellow"/>
        </w:rPr>
        <w:t xml:space="preserve">the </w:t>
      </w:r>
      <w:r w:rsidRPr="00FD2285">
        <w:rPr>
          <w:rFonts w:asciiTheme="majorBidi" w:hAnsiTheme="majorBidi" w:cstheme="majorBidi"/>
          <w:sz w:val="24"/>
          <w:szCs w:val="24"/>
          <w:highlight w:val="yellow"/>
        </w:rPr>
        <w:t>game, we can provide educational catalogs for the use of clinical principles, especially the clinical scenarios, and we can also use the 'ready-to-use' guide leaflet to enforce ethical principles in patient care.</w:t>
      </w:r>
    </w:p>
    <w:p w:rsidR="00B1723D" w:rsidRPr="00FD2285" w:rsidRDefault="00B1723D" w:rsidP="00FD2285">
      <w:pPr>
        <w:spacing w:line="360" w:lineRule="auto"/>
        <w:jc w:val="lowKashida"/>
        <w:rPr>
          <w:rFonts w:asciiTheme="majorBidi" w:hAnsiTheme="majorBidi" w:cstheme="majorBidi"/>
          <w:sz w:val="24"/>
          <w:szCs w:val="24"/>
          <w:rtl/>
          <w:lang w:bidi="fa-IR"/>
        </w:rPr>
      </w:pPr>
    </w:p>
    <w:p w:rsidR="00B1723D" w:rsidRPr="00FD2285" w:rsidRDefault="00B1723D" w:rsidP="00FD2285">
      <w:pPr>
        <w:spacing w:line="360" w:lineRule="auto"/>
        <w:jc w:val="both"/>
        <w:rPr>
          <w:rFonts w:asciiTheme="majorBidi" w:hAnsiTheme="majorBidi" w:cstheme="majorBidi"/>
          <w:b/>
          <w:bCs/>
          <w:color w:val="000000" w:themeColor="text1"/>
          <w:sz w:val="24"/>
          <w:szCs w:val="24"/>
          <w:rtl/>
          <w:lang w:bidi="fa-IR"/>
        </w:rPr>
      </w:pPr>
      <w:r w:rsidRPr="00FD2285">
        <w:rPr>
          <w:rFonts w:asciiTheme="majorBidi" w:hAnsiTheme="majorBidi" w:cstheme="majorBidi"/>
          <w:b/>
          <w:bCs/>
          <w:color w:val="000000" w:themeColor="text1"/>
          <w:sz w:val="24"/>
          <w:szCs w:val="24"/>
          <w:lang w:bidi="fa-IR"/>
        </w:rPr>
        <w:t>Acknowledgements</w:t>
      </w:r>
    </w:p>
    <w:p w:rsidR="00B1723D" w:rsidRPr="00FD2285" w:rsidRDefault="00B1723D" w:rsidP="00FD2285">
      <w:pPr>
        <w:spacing w:line="360" w:lineRule="auto"/>
        <w:jc w:val="both"/>
        <w:rPr>
          <w:rFonts w:asciiTheme="majorBidi" w:hAnsiTheme="majorBidi" w:cstheme="majorBidi"/>
          <w:color w:val="000000" w:themeColor="text1"/>
          <w:sz w:val="24"/>
          <w:szCs w:val="24"/>
          <w:rtl/>
          <w:lang w:bidi="fa-IR"/>
        </w:rPr>
      </w:pPr>
      <w:r w:rsidRPr="00FD2285">
        <w:rPr>
          <w:rStyle w:val="st"/>
          <w:rFonts w:asciiTheme="majorBidi" w:hAnsiTheme="majorBidi" w:cstheme="majorBidi"/>
          <w:color w:val="000000" w:themeColor="text1"/>
          <w:sz w:val="24"/>
          <w:szCs w:val="24"/>
        </w:rPr>
        <w:t xml:space="preserve">This research received </w:t>
      </w:r>
      <w:r w:rsidRPr="006C76E7">
        <w:rPr>
          <w:rStyle w:val="Emphasis"/>
          <w:rFonts w:asciiTheme="majorBidi" w:hAnsiTheme="majorBidi" w:cstheme="majorBidi"/>
          <w:i w:val="0"/>
          <w:iCs w:val="0"/>
          <w:color w:val="000000" w:themeColor="text1"/>
          <w:sz w:val="24"/>
          <w:szCs w:val="24"/>
        </w:rPr>
        <w:t>no</w:t>
      </w:r>
      <w:r w:rsidRPr="006C76E7">
        <w:rPr>
          <w:rStyle w:val="st"/>
          <w:rFonts w:asciiTheme="majorBidi" w:hAnsiTheme="majorBidi" w:cstheme="majorBidi"/>
          <w:i/>
          <w:iCs/>
          <w:color w:val="000000" w:themeColor="text1"/>
          <w:sz w:val="24"/>
          <w:szCs w:val="24"/>
        </w:rPr>
        <w:t xml:space="preserve"> </w:t>
      </w:r>
      <w:r w:rsidRPr="006C76E7">
        <w:rPr>
          <w:rStyle w:val="Emphasis"/>
          <w:rFonts w:asciiTheme="majorBidi" w:hAnsiTheme="majorBidi" w:cstheme="majorBidi"/>
          <w:i w:val="0"/>
          <w:iCs w:val="0"/>
          <w:color w:val="000000" w:themeColor="text1"/>
          <w:sz w:val="24"/>
          <w:szCs w:val="24"/>
        </w:rPr>
        <w:t>grant</w:t>
      </w:r>
      <w:r w:rsidRPr="00FD2285">
        <w:rPr>
          <w:rStyle w:val="st"/>
          <w:rFonts w:asciiTheme="majorBidi" w:hAnsiTheme="majorBidi" w:cstheme="majorBidi"/>
          <w:color w:val="000000" w:themeColor="text1"/>
          <w:sz w:val="24"/>
          <w:szCs w:val="24"/>
        </w:rPr>
        <w:t xml:space="preserve"> from any funding agency</w:t>
      </w:r>
      <w:r w:rsidRPr="00FD2285">
        <w:rPr>
          <w:rFonts w:asciiTheme="majorBidi" w:hAnsiTheme="majorBidi" w:cstheme="majorBidi"/>
          <w:color w:val="000000" w:themeColor="text1"/>
          <w:sz w:val="24"/>
          <w:szCs w:val="24"/>
          <w:lang w:bidi="fa-IR"/>
        </w:rPr>
        <w:t>. The authors appreciate the council members of the nursing school, instructors, nursing students and all those who helped.</w:t>
      </w:r>
    </w:p>
    <w:p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b/>
          <w:bCs/>
          <w:sz w:val="24"/>
          <w:szCs w:val="24"/>
        </w:rPr>
        <w:t>Ethical issues</w:t>
      </w:r>
      <w:r w:rsidRPr="00FD2285">
        <w:rPr>
          <w:rFonts w:asciiTheme="majorBidi" w:hAnsiTheme="majorBidi" w:cstheme="majorBidi"/>
          <w:sz w:val="24"/>
          <w:szCs w:val="24"/>
        </w:rPr>
        <w:t>: None to be declared.</w:t>
      </w:r>
    </w:p>
    <w:p w:rsidR="00B1723D" w:rsidRPr="00FD2285" w:rsidRDefault="00B1723D" w:rsidP="00FD2285">
      <w:pPr>
        <w:spacing w:line="360" w:lineRule="auto"/>
        <w:jc w:val="both"/>
        <w:rPr>
          <w:rFonts w:asciiTheme="majorBidi" w:hAnsiTheme="majorBidi" w:cstheme="majorBidi"/>
          <w:sz w:val="24"/>
          <w:szCs w:val="24"/>
          <w:rtl/>
        </w:rPr>
      </w:pPr>
      <w:r w:rsidRPr="00FD2285">
        <w:rPr>
          <w:rFonts w:asciiTheme="majorBidi" w:hAnsiTheme="majorBidi" w:cstheme="majorBidi"/>
          <w:b/>
          <w:bCs/>
          <w:sz w:val="24"/>
          <w:szCs w:val="24"/>
        </w:rPr>
        <w:lastRenderedPageBreak/>
        <w:t>Conflict of interest</w:t>
      </w:r>
      <w:r w:rsidRPr="00FD2285">
        <w:rPr>
          <w:rFonts w:asciiTheme="majorBidi" w:hAnsiTheme="majorBidi" w:cstheme="majorBidi"/>
          <w:sz w:val="24"/>
          <w:szCs w:val="24"/>
        </w:rPr>
        <w:t>: The authors declare no conflict of interest in this study</w:t>
      </w:r>
    </w:p>
    <w:p w:rsidR="00B1723D" w:rsidRPr="00FD2285" w:rsidRDefault="00B1723D" w:rsidP="00FD2285">
      <w:pPr>
        <w:pStyle w:val="EndNoteBibliography"/>
        <w:spacing w:after="0" w:line="360" w:lineRule="auto"/>
        <w:rPr>
          <w:rFonts w:asciiTheme="majorBidi" w:hAnsiTheme="majorBidi" w:cstheme="majorBidi"/>
          <w:szCs w:val="24"/>
        </w:rPr>
      </w:pPr>
    </w:p>
    <w:p w:rsidR="00BC712B" w:rsidRPr="001E6BAC" w:rsidRDefault="00B1723D" w:rsidP="009E2B79">
      <w:pPr>
        <w:pStyle w:val="EndNoteBibliography"/>
        <w:spacing w:after="0" w:line="360" w:lineRule="auto"/>
        <w:rPr>
          <w:rFonts w:asciiTheme="majorBidi" w:hAnsiTheme="majorBidi" w:cstheme="majorBidi"/>
          <w:b/>
          <w:bCs/>
          <w:sz w:val="24"/>
          <w:szCs w:val="24"/>
        </w:rPr>
      </w:pPr>
      <w:r w:rsidRPr="001E6BAC">
        <w:rPr>
          <w:rFonts w:asciiTheme="majorBidi" w:hAnsiTheme="majorBidi" w:cstheme="majorBidi"/>
          <w:b/>
          <w:bCs/>
          <w:color w:val="000000"/>
          <w:sz w:val="24"/>
          <w:szCs w:val="24"/>
        </w:rPr>
        <w:t>Reference</w:t>
      </w:r>
      <w:r w:rsidRPr="001E6BAC">
        <w:rPr>
          <w:rFonts w:asciiTheme="majorBidi" w:hAnsiTheme="majorBidi" w:cstheme="majorBidi"/>
          <w:b/>
          <w:bCs/>
          <w:sz w:val="24"/>
          <w:szCs w:val="24"/>
        </w:rPr>
        <w:t>s</w:t>
      </w:r>
    </w:p>
    <w:p w:rsidR="00194DE5" w:rsidRPr="001E6BAC" w:rsidRDefault="00BC712B"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fldChar w:fldCharType="begin"/>
      </w:r>
      <w:r w:rsidRPr="001E6BAC">
        <w:rPr>
          <w:rFonts w:asciiTheme="majorBidi" w:hAnsiTheme="majorBidi" w:cstheme="majorBidi"/>
          <w:sz w:val="24"/>
          <w:szCs w:val="24"/>
        </w:rPr>
        <w:instrText xml:space="preserve"> ADDIN EN.REFLIST </w:instrText>
      </w:r>
      <w:r w:rsidRPr="001E6BAC">
        <w:rPr>
          <w:rFonts w:asciiTheme="majorBidi" w:hAnsiTheme="majorBidi" w:cstheme="majorBidi"/>
          <w:sz w:val="24"/>
          <w:szCs w:val="24"/>
        </w:rPr>
        <w:fldChar w:fldCharType="separate"/>
      </w:r>
      <w:r w:rsidR="00194DE5" w:rsidRPr="001E6BAC">
        <w:rPr>
          <w:rFonts w:asciiTheme="majorBidi" w:hAnsiTheme="majorBidi" w:cstheme="majorBidi"/>
          <w:sz w:val="24"/>
          <w:szCs w:val="24"/>
        </w:rPr>
        <w:t>1.</w:t>
      </w:r>
      <w:r w:rsidR="00194DE5" w:rsidRPr="001E6BAC">
        <w:rPr>
          <w:rFonts w:asciiTheme="majorBidi" w:hAnsiTheme="majorBidi" w:cstheme="majorBidi"/>
          <w:sz w:val="24"/>
          <w:szCs w:val="24"/>
        </w:rPr>
        <w:tab/>
        <w:t>Borhani F, Abbaszadeh A, Mohamadi E, Ghasemi E, Hoseinabad-Farahani MJ. Moral sensitivity and moral distress in Iranian critical care nurses. Nursing ethics. 2017;24(4):474-82.</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2.</w:t>
      </w:r>
      <w:r w:rsidRPr="001E6BAC">
        <w:rPr>
          <w:rFonts w:asciiTheme="majorBidi" w:hAnsiTheme="majorBidi" w:cstheme="majorBidi"/>
          <w:sz w:val="24"/>
          <w:szCs w:val="24"/>
        </w:rPr>
        <w:tab/>
        <w:t>Ebrahimi H, Nikravesh M, Oskouie F, Ahmadi F. Ethical behavior of nurses in decision-making in Iran. Iranian journal of nursing and midwifery research. 2015;20(1):147-55.</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3.</w:t>
      </w:r>
      <w:r w:rsidRPr="001E6BAC">
        <w:rPr>
          <w:rFonts w:asciiTheme="majorBidi" w:hAnsiTheme="majorBidi" w:cstheme="majorBidi"/>
          <w:sz w:val="24"/>
          <w:szCs w:val="24"/>
        </w:rPr>
        <w:tab/>
        <w:t>Oh Y, Gastmans C. Moral distress experienced by nurses: a quantitative literature review. Nursing ethics. 2015;22(1):15-31.</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4.</w:t>
      </w:r>
      <w:r w:rsidRPr="001E6BAC">
        <w:rPr>
          <w:rFonts w:asciiTheme="majorBidi" w:hAnsiTheme="majorBidi" w:cstheme="majorBidi"/>
          <w:sz w:val="24"/>
          <w:szCs w:val="24"/>
        </w:rPr>
        <w:tab/>
        <w:t>DeSimone BB. Curriculum design to promote the critical thinking of accelerated bachelor's degree nursing students. Nurse educator. 2006;31(5):213-7.</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5.</w:t>
      </w:r>
      <w:r w:rsidRPr="001E6BAC">
        <w:rPr>
          <w:rFonts w:asciiTheme="majorBidi" w:hAnsiTheme="majorBidi" w:cstheme="majorBidi"/>
          <w:sz w:val="24"/>
          <w:szCs w:val="24"/>
        </w:rPr>
        <w:tab/>
        <w:t>Borhani F, Alhani F, Mohammadi E, Abbaszadeh A. Professional Ethical Competence in nursing: the role of nursing instructors. Journal of medical ethics and history of medicine. 2010;3:3.</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6.</w:t>
      </w:r>
      <w:r w:rsidRPr="001E6BAC">
        <w:rPr>
          <w:rFonts w:asciiTheme="majorBidi" w:hAnsiTheme="majorBidi" w:cstheme="majorBidi"/>
          <w:sz w:val="24"/>
          <w:szCs w:val="24"/>
        </w:rPr>
        <w:tab/>
        <w:t>Yeom HA, Ahn SH, Kim SJ. Effects of ethics education on moral sensitivity of nursing students. Nursing ethics. 2017;24(6):644-52.</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7.</w:t>
      </w:r>
      <w:r w:rsidRPr="001E6BAC">
        <w:rPr>
          <w:rFonts w:asciiTheme="majorBidi" w:hAnsiTheme="majorBidi" w:cstheme="majorBidi"/>
          <w:sz w:val="24"/>
          <w:szCs w:val="24"/>
        </w:rPr>
        <w:tab/>
        <w:t>Lutzen K, Dahlqvist V, Eriksson S, Norberg A. Developing the concept of moral sensitivity in health care practice. Nursing ethics. 2006;13(2):187-96.</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8.</w:t>
      </w:r>
      <w:r w:rsidRPr="001E6BAC">
        <w:rPr>
          <w:rFonts w:asciiTheme="majorBidi" w:hAnsiTheme="majorBidi" w:cstheme="majorBidi"/>
          <w:sz w:val="24"/>
          <w:szCs w:val="24"/>
        </w:rPr>
        <w:tab/>
        <w:t>Bostani S. Strategies to promote professional ethics in nursing education system. Development Strategies in Medical Education. 2015;2(2):13-22.</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9.</w:t>
      </w:r>
      <w:r w:rsidRPr="001E6BAC">
        <w:rPr>
          <w:rFonts w:asciiTheme="majorBidi" w:hAnsiTheme="majorBidi" w:cstheme="majorBidi"/>
          <w:sz w:val="24"/>
          <w:szCs w:val="24"/>
        </w:rPr>
        <w:tab/>
        <w:t>Weaver K. Ethical sensitivity: state of knowledge and needs for further research. Nursing ethics. 2007;14(2):141-55.</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10.</w:t>
      </w:r>
      <w:r w:rsidRPr="001E6BAC">
        <w:rPr>
          <w:rFonts w:asciiTheme="majorBidi" w:hAnsiTheme="majorBidi" w:cstheme="majorBidi"/>
          <w:sz w:val="24"/>
          <w:szCs w:val="24"/>
        </w:rPr>
        <w:tab/>
        <w:t>Jafari H, Khaghanizade M, Nouri JM, Nir MS. Developmental Strategies for Nursing Ethics Education. Medical Ethics Journal. 2017;10(38):81-90.</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11.</w:t>
      </w:r>
      <w:r w:rsidRPr="001E6BAC">
        <w:rPr>
          <w:rFonts w:asciiTheme="majorBidi" w:hAnsiTheme="majorBidi" w:cstheme="majorBidi"/>
          <w:sz w:val="24"/>
          <w:szCs w:val="24"/>
        </w:rPr>
        <w:tab/>
        <w:t>Ozgonul L, Alimoglu MK. Comparison of lecture and team-based learning in medical ethics education. Nursing ethics. 2017:969733017731916.</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12.</w:t>
      </w:r>
      <w:r w:rsidRPr="001E6BAC">
        <w:rPr>
          <w:rFonts w:asciiTheme="majorBidi" w:hAnsiTheme="majorBidi" w:cstheme="majorBidi"/>
          <w:sz w:val="24"/>
          <w:szCs w:val="24"/>
        </w:rPr>
        <w:tab/>
        <w:t>Royse MA, Newton SE. How gaming is used as an innovative strategy for nursing education. Nursing Education Perspectives. 2007;28(5):263-7.</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13.</w:t>
      </w:r>
      <w:r w:rsidRPr="001E6BAC">
        <w:rPr>
          <w:rFonts w:asciiTheme="majorBidi" w:hAnsiTheme="majorBidi" w:cstheme="majorBidi"/>
          <w:sz w:val="24"/>
          <w:szCs w:val="24"/>
        </w:rPr>
        <w:tab/>
        <w:t>Xu J-h. Toolbox of teaching strategies in nurse education. Chinese Nursing Research. 2016;3(2):54-7.</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14.</w:t>
      </w:r>
      <w:r w:rsidRPr="001E6BAC">
        <w:rPr>
          <w:rFonts w:asciiTheme="majorBidi" w:hAnsiTheme="majorBidi" w:cstheme="majorBidi"/>
          <w:sz w:val="24"/>
          <w:szCs w:val="24"/>
        </w:rPr>
        <w:tab/>
        <w:t>White GB, Davis AJ. Teaching ethics using games. Journal of advanced nursing. 1987;12(6):621-4.</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15.</w:t>
      </w:r>
      <w:r w:rsidRPr="001E6BAC">
        <w:rPr>
          <w:rFonts w:asciiTheme="majorBidi" w:hAnsiTheme="majorBidi" w:cstheme="majorBidi"/>
          <w:sz w:val="24"/>
          <w:szCs w:val="24"/>
        </w:rPr>
        <w:tab/>
        <w:t>Abigail W. Use of Games in Face-to-face Classroom Teaching in Nursing and Midwifery Education. ergo. 2014;3(2).</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16.</w:t>
      </w:r>
      <w:r w:rsidRPr="001E6BAC">
        <w:rPr>
          <w:rFonts w:asciiTheme="majorBidi" w:hAnsiTheme="majorBidi" w:cstheme="majorBidi"/>
          <w:sz w:val="24"/>
          <w:szCs w:val="24"/>
        </w:rPr>
        <w:tab/>
        <w:t>Boozaripour M, Abbaszadeh A, Shahriari M, Borhani F. Ethical values in nurse education perceived by students and educators. Nursing ethics. 2017:0969733017707009.</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17.</w:t>
      </w:r>
      <w:r w:rsidRPr="001E6BAC">
        <w:rPr>
          <w:rFonts w:asciiTheme="majorBidi" w:hAnsiTheme="majorBidi" w:cstheme="majorBidi"/>
          <w:sz w:val="24"/>
          <w:szCs w:val="24"/>
        </w:rPr>
        <w:tab/>
        <w:t>Abbaszadeh A, Borhani F, Nematollahi LM. The comparison of the level of moral sensitivity in nursing students and nursing staffs in Kerman in 1389. Medical Ethics Journal. 2016;4(12):39-54.</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18.</w:t>
      </w:r>
      <w:r w:rsidRPr="001E6BAC">
        <w:rPr>
          <w:rFonts w:asciiTheme="majorBidi" w:hAnsiTheme="majorBidi" w:cstheme="majorBidi"/>
          <w:sz w:val="24"/>
          <w:szCs w:val="24"/>
        </w:rPr>
        <w:tab/>
        <w:t>Karimi Noghondar M, Tavakoli N, Borhani F, Mohsenpour M. Ethical sensitivity: A comparison between the nursing students and nurses of Azad University. Iranian Journal of Medical Ethics and History of Medicine. 2016;8(5):69-76.</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19.</w:t>
      </w:r>
      <w:r w:rsidRPr="001E6BAC">
        <w:rPr>
          <w:rFonts w:asciiTheme="majorBidi" w:hAnsiTheme="majorBidi" w:cstheme="majorBidi"/>
          <w:sz w:val="24"/>
          <w:szCs w:val="24"/>
        </w:rPr>
        <w:tab/>
        <w:t>Farasatkish R, Shokrollahi N, Zahednezhad H. Critical care nurses’ moral sensitivity in Shahid Rajaee Heart Center Hospital. Iranian Journal of Cardiovascular Nursing. 2015;4(3):36-45.</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lastRenderedPageBreak/>
        <w:t>20.</w:t>
      </w:r>
      <w:r w:rsidRPr="001E6BAC">
        <w:rPr>
          <w:rFonts w:asciiTheme="majorBidi" w:hAnsiTheme="majorBidi" w:cstheme="majorBidi"/>
          <w:sz w:val="24"/>
          <w:szCs w:val="24"/>
        </w:rPr>
        <w:tab/>
        <w:t>Macer DR. Moral games for teaching bioethics: International Center for Health, Law and Ethics, Faculty of Law, University of Haifa; 2008.</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21.</w:t>
      </w:r>
      <w:r w:rsidRPr="001E6BAC">
        <w:rPr>
          <w:rFonts w:asciiTheme="majorBidi" w:hAnsiTheme="majorBidi" w:cstheme="majorBidi"/>
          <w:sz w:val="24"/>
          <w:szCs w:val="24"/>
        </w:rPr>
        <w:tab/>
        <w:t xml:space="preserve">Rights UCiBaH. What is a UNESCO Chair? Roma,Italy. Available from: </w:t>
      </w:r>
      <w:hyperlink r:id="rId9" w:history="1">
        <w:r w:rsidRPr="001E6BAC">
          <w:rPr>
            <w:rStyle w:val="Hyperlink"/>
            <w:rFonts w:asciiTheme="majorBidi" w:hAnsiTheme="majorBidi" w:cstheme="majorBidi"/>
            <w:sz w:val="24"/>
            <w:szCs w:val="24"/>
          </w:rPr>
          <w:t>http://www.unescobiochair.org/bioethics-human-rights/</w:t>
        </w:r>
      </w:hyperlink>
      <w:r w:rsidRPr="001E6BAC">
        <w:rPr>
          <w:rFonts w:asciiTheme="majorBidi" w:hAnsiTheme="majorBidi" w:cstheme="majorBidi"/>
          <w:sz w:val="24"/>
          <w:szCs w:val="24"/>
        </w:rPr>
        <w:t>.</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22.</w:t>
      </w:r>
      <w:r w:rsidRPr="001E6BAC">
        <w:rPr>
          <w:rFonts w:asciiTheme="majorBidi" w:hAnsiTheme="majorBidi" w:cstheme="majorBidi"/>
          <w:sz w:val="24"/>
          <w:szCs w:val="24"/>
        </w:rPr>
        <w:tab/>
        <w:t>Ertuğ N, Aktaş D, Faydali S, Yalçin O. Ethical sensitivity and related factors of nurses working in the hospital settings. Acta Bioethica. 2014;20(2).</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23.</w:t>
      </w:r>
      <w:r w:rsidRPr="001E6BAC">
        <w:rPr>
          <w:rFonts w:asciiTheme="majorBidi" w:hAnsiTheme="majorBidi" w:cstheme="majorBidi"/>
          <w:sz w:val="24"/>
          <w:szCs w:val="24"/>
        </w:rPr>
        <w:tab/>
        <w:t>Kang S-W. The influence of ethics education on awareness of nursing students with no clinical experience regarding the code of ethics: A case study. Journal of Nursing Education and Practice. 2017;7(10):12.</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24.</w:t>
      </w:r>
      <w:r w:rsidRPr="001E6BAC">
        <w:rPr>
          <w:rFonts w:asciiTheme="majorBidi" w:hAnsiTheme="majorBidi" w:cstheme="majorBidi"/>
          <w:sz w:val="24"/>
          <w:szCs w:val="24"/>
        </w:rPr>
        <w:tab/>
        <w:t>Imanifar N, Seyedin AV, Afshar L, Sharifzadeh G. Comparison effect of teaching ethical principles using narrative ethics and lecture on the morl sensitivity of nurses. Medical Ethics Journal. 2015;9(31):95-125.</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25.</w:t>
      </w:r>
      <w:r w:rsidRPr="001E6BAC">
        <w:rPr>
          <w:rFonts w:asciiTheme="majorBidi" w:hAnsiTheme="majorBidi" w:cstheme="majorBidi"/>
          <w:sz w:val="24"/>
          <w:szCs w:val="24"/>
        </w:rPr>
        <w:tab/>
        <w:t>Metcalf BL, Yankou D. Using gaming to help nursing students understand ethics. Journal of nursing Education. 2003;42(5):212-5.</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26.</w:t>
      </w:r>
      <w:r w:rsidRPr="001E6BAC">
        <w:rPr>
          <w:rFonts w:asciiTheme="majorBidi" w:hAnsiTheme="majorBidi" w:cstheme="majorBidi"/>
          <w:sz w:val="24"/>
          <w:szCs w:val="24"/>
        </w:rPr>
        <w:tab/>
        <w:t>Baykara ZG, Demir SG, Yaman S. The effect of ethics training on students recognizing ethical violations and developing moral sensitivity. Nursing ethics. 2015;22(6):661-75.</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27.</w:t>
      </w:r>
      <w:r w:rsidRPr="001E6BAC">
        <w:rPr>
          <w:rFonts w:asciiTheme="majorBidi" w:hAnsiTheme="majorBidi" w:cstheme="majorBidi"/>
          <w:sz w:val="24"/>
          <w:szCs w:val="24"/>
        </w:rPr>
        <w:tab/>
        <w:t>Blakely G, Skirton H, Cooper S, Allum P, Nelmes P. Educational gaming in the health sciences: systematic review. J Adv Nurs. 2009;65(2):259-69.</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28.</w:t>
      </w:r>
      <w:r w:rsidRPr="001E6BAC">
        <w:rPr>
          <w:rFonts w:asciiTheme="majorBidi" w:hAnsiTheme="majorBidi" w:cstheme="majorBidi"/>
          <w:sz w:val="24"/>
          <w:szCs w:val="24"/>
        </w:rPr>
        <w:tab/>
        <w:t>Oermann MH. Annual Review of Nursing Education Volume 3, 2005: Strategies for Teaching, Assessment, and Program Planning: Springer Publishing Company; 2005.</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29.</w:t>
      </w:r>
      <w:r w:rsidRPr="001E6BAC">
        <w:rPr>
          <w:rFonts w:asciiTheme="majorBidi" w:hAnsiTheme="majorBidi" w:cstheme="majorBidi"/>
          <w:sz w:val="24"/>
          <w:szCs w:val="24"/>
        </w:rPr>
        <w:tab/>
        <w:t>Zaher E, Ratnapalan S. Practice-based small group learning programs: systematic review. Canadian family physician Medecin de famille canadien. 2012;58(6):637-42, e310-6.</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30.</w:t>
      </w:r>
      <w:r w:rsidRPr="001E6BAC">
        <w:rPr>
          <w:rFonts w:asciiTheme="majorBidi" w:hAnsiTheme="majorBidi" w:cstheme="majorBidi"/>
          <w:sz w:val="24"/>
          <w:szCs w:val="24"/>
        </w:rPr>
        <w:tab/>
        <w:t>Johnsen HM, Fossum M, Vivekananda-Schmidt P, Fruhling A, Slettebo A. Developing a Serious Game for Nurse Education. J Gerontol Nurs. 2018;44(1):15-9.</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31.</w:t>
      </w:r>
      <w:r w:rsidRPr="001E6BAC">
        <w:rPr>
          <w:rFonts w:asciiTheme="majorBidi" w:hAnsiTheme="majorBidi" w:cstheme="majorBidi"/>
          <w:sz w:val="24"/>
          <w:szCs w:val="24"/>
        </w:rPr>
        <w:tab/>
        <w:t>Chang TP, Kwan KY, Liberman D, Song E, Dao EH, Chung D, et al. Introducing Teamwork Challenges in Simulation Using Game Cards. Simulation in healthcare : journal of the Society for Simulation in Healthcare. 2015;10(4):223-6.</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32.</w:t>
      </w:r>
      <w:r w:rsidRPr="001E6BAC">
        <w:rPr>
          <w:rFonts w:asciiTheme="majorBidi" w:hAnsiTheme="majorBidi" w:cstheme="majorBidi"/>
          <w:sz w:val="24"/>
          <w:szCs w:val="24"/>
        </w:rPr>
        <w:tab/>
        <w:t>Zahedi F, Sanjari M, Aala M, Peymani M, Aramesh K, Parsapour A, et al. The code of ethics for nurses. Iranian journal of public health. 2013;42(Supple1):1-8.</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33.</w:t>
      </w:r>
      <w:r w:rsidRPr="001E6BAC">
        <w:rPr>
          <w:rFonts w:asciiTheme="majorBidi" w:hAnsiTheme="majorBidi" w:cstheme="majorBidi"/>
          <w:sz w:val="24"/>
          <w:szCs w:val="24"/>
        </w:rPr>
        <w:tab/>
        <w:t>Shahriari M, Mohammadi E, Fooladi MM, Abbaszadeh A, Bahrami M. Proposing codes of ethics for Iranian nurses: A mixed methods study. Journal of Mixed Methods Research. 2016;10(4):352-66.</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34.</w:t>
      </w:r>
      <w:r w:rsidRPr="001E6BAC">
        <w:rPr>
          <w:rFonts w:asciiTheme="majorBidi" w:hAnsiTheme="majorBidi" w:cstheme="majorBidi"/>
          <w:sz w:val="24"/>
          <w:szCs w:val="24"/>
        </w:rPr>
        <w:tab/>
        <w:t>Mohajjel-Aghdam A, Hassankhani H, Zamanzadeh V, Khameneh S, Moghaddam S. Knowledge and Performance about Nursing Ethic Codes from Nurses' and Patients' Perspective in Tabriz Teaching Hospitals, Iran. Journal of caring sciences. 2013;2(3):219-27.</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35.</w:t>
      </w:r>
      <w:r w:rsidRPr="001E6BAC">
        <w:rPr>
          <w:rFonts w:asciiTheme="majorBidi" w:hAnsiTheme="majorBidi" w:cstheme="majorBidi"/>
          <w:sz w:val="24"/>
          <w:szCs w:val="24"/>
        </w:rPr>
        <w:tab/>
        <w:t>Berndt J. The ethics of simulated nursing clinical experiences. Teaching and Learning in Nursing. 2010;5(4):160-3.</w:t>
      </w:r>
    </w:p>
    <w:p w:rsidR="00194DE5" w:rsidRPr="001E6BAC" w:rsidRDefault="00194DE5" w:rsidP="00194DE5">
      <w:pPr>
        <w:pStyle w:val="EndNoteBibliography"/>
        <w:spacing w:after="0"/>
        <w:rPr>
          <w:rFonts w:asciiTheme="majorBidi" w:hAnsiTheme="majorBidi" w:cstheme="majorBidi"/>
          <w:sz w:val="24"/>
          <w:szCs w:val="24"/>
        </w:rPr>
      </w:pPr>
      <w:r w:rsidRPr="001E6BAC">
        <w:rPr>
          <w:rFonts w:asciiTheme="majorBidi" w:hAnsiTheme="majorBidi" w:cstheme="majorBidi"/>
          <w:sz w:val="24"/>
          <w:szCs w:val="24"/>
        </w:rPr>
        <w:t>36.</w:t>
      </w:r>
      <w:r w:rsidRPr="001E6BAC">
        <w:rPr>
          <w:rFonts w:asciiTheme="majorBidi" w:hAnsiTheme="majorBidi" w:cstheme="majorBidi"/>
          <w:sz w:val="24"/>
          <w:szCs w:val="24"/>
        </w:rPr>
        <w:tab/>
        <w:t>Shapira-Lishchinsky O. Ethical dilemmas: the experiences of israeli nurses. Qualitative health research. 2009;19(11):1602-11.</w:t>
      </w:r>
    </w:p>
    <w:p w:rsidR="00194DE5" w:rsidRDefault="00194DE5" w:rsidP="00194DE5">
      <w:pPr>
        <w:pStyle w:val="EndNoteBibliography"/>
        <w:rPr>
          <w:rFonts w:asciiTheme="majorBidi" w:hAnsiTheme="majorBidi" w:cstheme="majorBidi"/>
          <w:sz w:val="24"/>
          <w:szCs w:val="24"/>
        </w:rPr>
      </w:pPr>
      <w:r w:rsidRPr="001E6BAC">
        <w:rPr>
          <w:rFonts w:asciiTheme="majorBidi" w:hAnsiTheme="majorBidi" w:cstheme="majorBidi"/>
          <w:sz w:val="24"/>
          <w:szCs w:val="24"/>
        </w:rPr>
        <w:t>37.</w:t>
      </w:r>
      <w:r w:rsidRPr="001E6BAC">
        <w:rPr>
          <w:rFonts w:asciiTheme="majorBidi" w:hAnsiTheme="majorBidi" w:cstheme="majorBidi"/>
          <w:sz w:val="24"/>
          <w:szCs w:val="24"/>
        </w:rPr>
        <w:tab/>
        <w:t>Stanley D, Latimer K. ‘The Ward’: A simulation game for nursing students. Nurse Education in Practice. 2011;11(1):20-5.</w:t>
      </w:r>
    </w:p>
    <w:p w:rsidR="0007605F" w:rsidRDefault="0007605F" w:rsidP="00194DE5">
      <w:pPr>
        <w:pStyle w:val="EndNoteBibliography"/>
        <w:rPr>
          <w:rFonts w:asciiTheme="majorBidi" w:hAnsiTheme="majorBidi" w:cstheme="majorBidi"/>
          <w:sz w:val="24"/>
          <w:szCs w:val="24"/>
        </w:rPr>
      </w:pPr>
    </w:p>
    <w:p w:rsidR="0007605F" w:rsidRDefault="0007605F" w:rsidP="00194DE5">
      <w:pPr>
        <w:pStyle w:val="EndNoteBibliography"/>
        <w:rPr>
          <w:rFonts w:asciiTheme="majorBidi" w:hAnsiTheme="majorBidi" w:cstheme="majorBidi"/>
          <w:sz w:val="24"/>
          <w:szCs w:val="24"/>
        </w:rPr>
      </w:pPr>
    </w:p>
    <w:p w:rsidR="0007605F" w:rsidRDefault="0007605F" w:rsidP="00194DE5">
      <w:pPr>
        <w:pStyle w:val="EndNoteBibliography"/>
        <w:rPr>
          <w:rFonts w:asciiTheme="majorBidi" w:hAnsiTheme="majorBidi" w:cstheme="majorBidi"/>
          <w:sz w:val="24"/>
          <w:szCs w:val="24"/>
        </w:rPr>
      </w:pPr>
    </w:p>
    <w:p w:rsidR="0007605F" w:rsidRDefault="0007605F" w:rsidP="00194DE5">
      <w:pPr>
        <w:pStyle w:val="EndNoteBibliography"/>
        <w:rPr>
          <w:rFonts w:asciiTheme="majorBidi" w:hAnsiTheme="majorBidi" w:cstheme="majorBidi"/>
          <w:sz w:val="24"/>
          <w:szCs w:val="24"/>
        </w:rPr>
      </w:pPr>
    </w:p>
    <w:p w:rsidR="0007605F" w:rsidRDefault="0007605F" w:rsidP="00194DE5">
      <w:pPr>
        <w:pStyle w:val="EndNoteBibliography"/>
        <w:rPr>
          <w:rFonts w:asciiTheme="majorBidi" w:hAnsiTheme="majorBidi" w:cstheme="majorBidi"/>
          <w:sz w:val="24"/>
          <w:szCs w:val="24"/>
        </w:rPr>
      </w:pPr>
    </w:p>
    <w:p w:rsidR="0007605F" w:rsidRDefault="0007605F" w:rsidP="00194DE5">
      <w:pPr>
        <w:pStyle w:val="EndNoteBibliography"/>
        <w:rPr>
          <w:rFonts w:asciiTheme="majorBidi" w:hAnsiTheme="majorBidi" w:cstheme="majorBidi"/>
          <w:sz w:val="24"/>
          <w:szCs w:val="24"/>
        </w:rPr>
      </w:pPr>
    </w:p>
    <w:tbl>
      <w:tblPr>
        <w:tblStyle w:val="TableGrid"/>
        <w:bidiVisual/>
        <w:tblW w:w="9476" w:type="dxa"/>
        <w:tblInd w:w="112" w:type="dxa"/>
        <w:tblBorders>
          <w:left w:val="none" w:sz="0" w:space="0" w:color="auto"/>
          <w:right w:val="none" w:sz="0" w:space="0" w:color="auto"/>
        </w:tblBorders>
        <w:tblLook w:val="04A0" w:firstRow="1" w:lastRow="0" w:firstColumn="1" w:lastColumn="0" w:noHBand="0" w:noVBand="1"/>
      </w:tblPr>
      <w:tblGrid>
        <w:gridCol w:w="2285"/>
        <w:gridCol w:w="2397"/>
        <w:gridCol w:w="2397"/>
        <w:gridCol w:w="2397"/>
      </w:tblGrid>
      <w:tr w:rsidR="0007605F" w:rsidRPr="00786E51" w:rsidTr="00C9346B">
        <w:trPr>
          <w:trHeight w:val="568"/>
        </w:trPr>
        <w:tc>
          <w:tcPr>
            <w:tcW w:w="9476" w:type="dxa"/>
            <w:gridSpan w:val="4"/>
            <w:tcBorders>
              <w:top w:val="nil"/>
              <w:bottom w:val="single" w:sz="4" w:space="0" w:color="auto"/>
            </w:tcBorders>
          </w:tcPr>
          <w:p w:rsidR="0007605F" w:rsidRPr="00BF469F" w:rsidRDefault="0007605F" w:rsidP="00C9346B">
            <w:pPr>
              <w:bidi/>
              <w:jc w:val="center"/>
              <w:rPr>
                <w:rFonts w:asciiTheme="majorBidi" w:hAnsiTheme="majorBidi" w:cstheme="majorBidi"/>
                <w:b/>
                <w:bCs/>
                <w:sz w:val="28"/>
                <w:szCs w:val="28"/>
                <w:rtl/>
                <w:lang w:bidi="fa-IR"/>
              </w:rPr>
            </w:pPr>
            <w:r w:rsidRPr="00BF469F">
              <w:rPr>
                <w:rFonts w:asciiTheme="majorBidi" w:hAnsiTheme="majorBidi" w:cstheme="majorBidi"/>
                <w:b/>
                <w:bCs/>
              </w:rPr>
              <w:t xml:space="preserve">Table 2: </w:t>
            </w:r>
            <w:r w:rsidRPr="00BF469F">
              <w:rPr>
                <w:rFonts w:asciiTheme="majorBidi" w:hAnsiTheme="majorBidi" w:cstheme="majorBidi"/>
                <w:b/>
                <w:bCs/>
                <w:lang w:val="en"/>
              </w:rPr>
              <w:t>Comparison of moral sensitivity of nursing students and its dimensions before and after training in professional ethics in nursing ethics</w:t>
            </w:r>
          </w:p>
        </w:tc>
      </w:tr>
      <w:tr w:rsidR="0007605F" w:rsidRPr="00786E51" w:rsidTr="00C9346B">
        <w:trPr>
          <w:trHeight w:val="732"/>
        </w:trPr>
        <w:tc>
          <w:tcPr>
            <w:tcW w:w="2285" w:type="dxa"/>
            <w:tcBorders>
              <w:bottom w:val="nil"/>
              <w:right w:val="nil"/>
            </w:tcBorders>
          </w:tcPr>
          <w:p w:rsidR="0007605F" w:rsidRPr="00BC2591" w:rsidRDefault="0007605F" w:rsidP="00C9346B">
            <w:pPr>
              <w:bidi/>
              <w:jc w:val="center"/>
              <w:rPr>
                <w:rFonts w:asciiTheme="majorBidi" w:hAnsiTheme="majorBidi" w:cstheme="majorBidi"/>
                <w:rtl/>
                <w:lang w:bidi="fa-IR"/>
              </w:rPr>
            </w:pPr>
            <w:r w:rsidRPr="00BC2591">
              <w:rPr>
                <w:rFonts w:asciiTheme="majorBidi" w:hAnsiTheme="majorBidi" w:cstheme="majorBidi"/>
                <w:b/>
                <w:bCs/>
                <w:lang w:bidi="fa-IR"/>
              </w:rPr>
              <w:t>Components</w:t>
            </w:r>
          </w:p>
        </w:tc>
        <w:tc>
          <w:tcPr>
            <w:tcW w:w="2397" w:type="dxa"/>
            <w:tcBorders>
              <w:top w:val="nil"/>
              <w:left w:val="nil"/>
              <w:bottom w:val="nil"/>
              <w:right w:val="nil"/>
            </w:tcBorders>
          </w:tcPr>
          <w:p w:rsidR="0007605F" w:rsidRPr="00BC2591" w:rsidRDefault="0007605F" w:rsidP="00C9346B">
            <w:pPr>
              <w:bidi/>
              <w:jc w:val="center"/>
              <w:rPr>
                <w:rFonts w:asciiTheme="majorBidi" w:hAnsiTheme="majorBidi" w:cstheme="majorBidi"/>
                <w:b/>
                <w:bCs/>
                <w:rtl/>
                <w:lang w:bidi="fa-IR"/>
              </w:rPr>
            </w:pPr>
            <w:r w:rsidRPr="00BC2591">
              <w:rPr>
                <w:rFonts w:asciiTheme="majorBidi" w:hAnsiTheme="majorBidi" w:cstheme="majorBidi"/>
                <w:b/>
                <w:bCs/>
                <w:lang w:val="en"/>
              </w:rPr>
              <w:t>Before training</w:t>
            </w:r>
            <w:r w:rsidRPr="00BC2591">
              <w:rPr>
                <w:rFonts w:asciiTheme="majorBidi" w:hAnsiTheme="majorBidi" w:cstheme="majorBidi"/>
                <w:b/>
                <w:bCs/>
                <w:rtl/>
                <w:lang w:bidi="fa-IR"/>
              </w:rPr>
              <w:t xml:space="preserve"> </w:t>
            </w:r>
          </w:p>
          <w:p w:rsidR="0007605F" w:rsidRPr="00BC2591" w:rsidRDefault="0007605F" w:rsidP="00C9346B">
            <w:pPr>
              <w:bidi/>
              <w:jc w:val="center"/>
              <w:rPr>
                <w:rFonts w:asciiTheme="majorBidi" w:hAnsiTheme="majorBidi" w:cstheme="majorBidi"/>
                <w:rtl/>
                <w:lang w:bidi="fa-IR"/>
              </w:rPr>
            </w:pPr>
            <w:r w:rsidRPr="00BC2591">
              <w:rPr>
                <w:rFonts w:asciiTheme="majorBidi" w:hAnsiTheme="majorBidi" w:cstheme="majorBidi"/>
                <w:b/>
                <w:bCs/>
                <w:lang w:bidi="fa-IR"/>
              </w:rPr>
              <w:t>(M±SD)</w:t>
            </w:r>
          </w:p>
        </w:tc>
        <w:tc>
          <w:tcPr>
            <w:tcW w:w="2397" w:type="dxa"/>
            <w:vMerge w:val="restart"/>
            <w:tcBorders>
              <w:top w:val="nil"/>
              <w:left w:val="nil"/>
              <w:right w:val="nil"/>
            </w:tcBorders>
          </w:tcPr>
          <w:p w:rsidR="0007605F" w:rsidRPr="00BC2591" w:rsidRDefault="0007605F" w:rsidP="00C9346B">
            <w:pPr>
              <w:bidi/>
              <w:jc w:val="center"/>
              <w:rPr>
                <w:rFonts w:asciiTheme="majorBidi" w:hAnsiTheme="majorBidi" w:cstheme="majorBidi"/>
                <w:lang w:bidi="fa-IR"/>
              </w:rPr>
            </w:pPr>
            <w:r w:rsidRPr="00BC2591">
              <w:rPr>
                <w:rFonts w:asciiTheme="majorBidi" w:hAnsiTheme="majorBidi" w:cstheme="majorBidi"/>
                <w:b/>
                <w:bCs/>
                <w:lang w:val="en"/>
              </w:rPr>
              <w:t xml:space="preserve">After Training </w:t>
            </w:r>
          </w:p>
          <w:p w:rsidR="0007605F" w:rsidRPr="00BC2591" w:rsidRDefault="0007605F" w:rsidP="00C9346B">
            <w:pPr>
              <w:bidi/>
              <w:jc w:val="center"/>
              <w:rPr>
                <w:rFonts w:asciiTheme="majorBidi" w:hAnsiTheme="majorBidi" w:cstheme="majorBidi"/>
                <w:rtl/>
                <w:lang w:bidi="fa-IR"/>
              </w:rPr>
            </w:pPr>
            <w:r w:rsidRPr="00BC2591">
              <w:rPr>
                <w:rFonts w:asciiTheme="majorBidi" w:hAnsiTheme="majorBidi" w:cstheme="majorBidi"/>
                <w:b/>
                <w:bCs/>
                <w:lang w:bidi="fa-IR"/>
              </w:rPr>
              <w:t>M±SD)</w:t>
            </w:r>
            <w:r w:rsidRPr="00BC2591">
              <w:rPr>
                <w:rFonts w:asciiTheme="majorBidi" w:hAnsiTheme="majorBidi" w:cstheme="majorBidi"/>
                <w:b/>
                <w:bCs/>
                <w:rtl/>
                <w:lang w:bidi="fa-IR"/>
              </w:rPr>
              <w:t>)</w:t>
            </w:r>
          </w:p>
          <w:p w:rsidR="0007605F" w:rsidRPr="00BC2591" w:rsidRDefault="0007605F" w:rsidP="00C9346B">
            <w:pPr>
              <w:bidi/>
              <w:jc w:val="center"/>
              <w:rPr>
                <w:rFonts w:asciiTheme="majorBidi" w:hAnsiTheme="majorBidi" w:cstheme="majorBidi"/>
                <w:rtl/>
                <w:lang w:bidi="fa-IR"/>
              </w:rPr>
            </w:pPr>
            <w:r w:rsidRPr="00BC2591">
              <w:rPr>
                <w:rFonts w:asciiTheme="majorBidi" w:hAnsiTheme="majorBidi" w:cstheme="majorBidi"/>
                <w:lang w:bidi="fa-IR"/>
              </w:rPr>
              <w:t>7</w:t>
            </w:r>
            <w:r>
              <w:rPr>
                <w:rFonts w:asciiTheme="majorBidi" w:hAnsiTheme="majorBidi" w:cstheme="majorBidi"/>
                <w:lang w:bidi="fa-IR"/>
              </w:rPr>
              <w:t>/</w:t>
            </w:r>
            <w:r w:rsidRPr="00BC2591">
              <w:rPr>
                <w:rFonts w:asciiTheme="majorBidi" w:hAnsiTheme="majorBidi" w:cstheme="majorBidi"/>
                <w:lang w:bidi="fa-IR"/>
              </w:rPr>
              <w:t>33±1</w:t>
            </w:r>
            <w:r>
              <w:rPr>
                <w:rFonts w:asciiTheme="majorBidi" w:hAnsiTheme="majorBidi" w:cstheme="majorBidi"/>
                <w:lang w:bidi="fa-IR"/>
              </w:rPr>
              <w:t>/</w:t>
            </w:r>
            <w:r w:rsidRPr="00BC2591">
              <w:rPr>
                <w:rFonts w:asciiTheme="majorBidi" w:hAnsiTheme="majorBidi" w:cstheme="majorBidi"/>
                <w:lang w:bidi="fa-IR"/>
              </w:rPr>
              <w:t>37</w:t>
            </w:r>
          </w:p>
        </w:tc>
        <w:tc>
          <w:tcPr>
            <w:tcW w:w="2397" w:type="dxa"/>
            <w:tcBorders>
              <w:left w:val="nil"/>
              <w:bottom w:val="nil"/>
            </w:tcBorders>
          </w:tcPr>
          <w:p w:rsidR="0007605F" w:rsidRPr="00FD3EF2" w:rsidRDefault="0007605F" w:rsidP="00C9346B">
            <w:pPr>
              <w:bidi/>
              <w:jc w:val="center"/>
              <w:rPr>
                <w:rFonts w:asciiTheme="majorBidi" w:hAnsiTheme="majorBidi" w:cstheme="majorBidi"/>
                <w:b/>
                <w:bCs/>
                <w:lang w:bidi="fa-IR"/>
              </w:rPr>
            </w:pPr>
            <w:r w:rsidRPr="00FD3EF2">
              <w:rPr>
                <w:rFonts w:asciiTheme="majorBidi" w:hAnsiTheme="majorBidi" w:cstheme="majorBidi"/>
                <w:b/>
                <w:bCs/>
                <w:lang w:bidi="fa-IR"/>
              </w:rPr>
              <w:t>P value</w:t>
            </w:r>
          </w:p>
        </w:tc>
      </w:tr>
      <w:tr w:rsidR="0007605F" w:rsidRPr="00786E51" w:rsidTr="00C9346B">
        <w:trPr>
          <w:trHeight w:val="336"/>
        </w:trPr>
        <w:tc>
          <w:tcPr>
            <w:tcW w:w="2285" w:type="dxa"/>
            <w:tcBorders>
              <w:top w:val="nil"/>
              <w:bottom w:val="nil"/>
              <w:right w:val="nil"/>
            </w:tcBorders>
          </w:tcPr>
          <w:p w:rsidR="0007605F" w:rsidRPr="00BC2591" w:rsidRDefault="0007605F" w:rsidP="00C9346B">
            <w:pPr>
              <w:bidi/>
              <w:jc w:val="center"/>
              <w:rPr>
                <w:rFonts w:asciiTheme="majorBidi" w:hAnsiTheme="majorBidi" w:cstheme="majorBidi"/>
                <w:rtl/>
                <w:lang w:bidi="fa-IR"/>
              </w:rPr>
            </w:pPr>
            <w:r w:rsidRPr="00BC2591">
              <w:rPr>
                <w:rFonts w:asciiTheme="majorBidi" w:hAnsiTheme="majorBidi" w:cstheme="majorBidi"/>
                <w:lang w:bidi="fa-IR"/>
              </w:rPr>
              <w:t>Autonomy</w:t>
            </w:r>
          </w:p>
        </w:tc>
        <w:tc>
          <w:tcPr>
            <w:tcW w:w="2397" w:type="dxa"/>
            <w:tcBorders>
              <w:top w:val="nil"/>
              <w:left w:val="nil"/>
              <w:bottom w:val="nil"/>
              <w:right w:val="nil"/>
            </w:tcBorders>
          </w:tcPr>
          <w:p w:rsidR="0007605F" w:rsidRPr="00BC2591" w:rsidRDefault="0007605F" w:rsidP="00C9346B">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7</w:t>
            </w:r>
            <w:r>
              <w:rPr>
                <w:rFonts w:asciiTheme="majorBidi" w:hAnsiTheme="majorBidi" w:cstheme="majorBidi"/>
                <w:sz w:val="24"/>
                <w:szCs w:val="24"/>
                <w:lang w:bidi="fa-IR"/>
              </w:rPr>
              <w:t>/</w:t>
            </w:r>
            <w:r w:rsidRPr="00BC2591">
              <w:rPr>
                <w:rFonts w:asciiTheme="majorBidi" w:hAnsiTheme="majorBidi" w:cstheme="majorBidi"/>
                <w:sz w:val="24"/>
                <w:szCs w:val="24"/>
                <w:lang w:bidi="fa-IR"/>
              </w:rPr>
              <w:t>6±1</w:t>
            </w:r>
            <w:r>
              <w:rPr>
                <w:rFonts w:asciiTheme="majorBidi" w:hAnsiTheme="majorBidi" w:cstheme="majorBidi"/>
                <w:sz w:val="24"/>
                <w:szCs w:val="24"/>
                <w:lang w:bidi="fa-IR"/>
              </w:rPr>
              <w:t>/</w:t>
            </w:r>
            <w:r w:rsidRPr="00BC2591">
              <w:rPr>
                <w:rFonts w:asciiTheme="majorBidi" w:hAnsiTheme="majorBidi" w:cstheme="majorBidi"/>
                <w:sz w:val="24"/>
                <w:szCs w:val="24"/>
                <w:lang w:bidi="fa-IR"/>
              </w:rPr>
              <w:t>61</w:t>
            </w:r>
          </w:p>
        </w:tc>
        <w:tc>
          <w:tcPr>
            <w:tcW w:w="2397" w:type="dxa"/>
            <w:vMerge/>
            <w:tcBorders>
              <w:left w:val="nil"/>
              <w:bottom w:val="nil"/>
              <w:right w:val="nil"/>
            </w:tcBorders>
          </w:tcPr>
          <w:p w:rsidR="0007605F" w:rsidRPr="00BC2591" w:rsidRDefault="0007605F" w:rsidP="00C9346B">
            <w:pPr>
              <w:bidi/>
              <w:jc w:val="center"/>
              <w:rPr>
                <w:rFonts w:asciiTheme="majorBidi" w:hAnsiTheme="majorBidi" w:cstheme="majorBidi"/>
                <w:sz w:val="24"/>
                <w:szCs w:val="24"/>
                <w:rtl/>
                <w:lang w:bidi="fa-IR"/>
              </w:rPr>
            </w:pPr>
          </w:p>
        </w:tc>
        <w:tc>
          <w:tcPr>
            <w:tcW w:w="2397" w:type="dxa"/>
            <w:tcBorders>
              <w:top w:val="nil"/>
              <w:left w:val="nil"/>
              <w:bottom w:val="nil"/>
            </w:tcBorders>
          </w:tcPr>
          <w:p w:rsidR="0007605F" w:rsidRPr="00BC2591" w:rsidRDefault="0007605F" w:rsidP="00C9346B">
            <w:pPr>
              <w:bidi/>
              <w:jc w:val="center"/>
              <w:rPr>
                <w:rFonts w:asciiTheme="majorBidi" w:hAnsiTheme="majorBidi" w:cstheme="majorBidi"/>
                <w:sz w:val="24"/>
                <w:szCs w:val="24"/>
                <w:lang w:bidi="fa-IR"/>
              </w:rPr>
            </w:pPr>
            <w:r w:rsidRPr="00BC2591">
              <w:rPr>
                <w:rFonts w:asciiTheme="majorBidi" w:hAnsiTheme="majorBidi" w:cstheme="majorBidi"/>
                <w:sz w:val="24"/>
                <w:szCs w:val="24"/>
                <w:lang w:bidi="fa-IR"/>
              </w:rPr>
              <w:t>0/45</w:t>
            </w:r>
          </w:p>
        </w:tc>
      </w:tr>
      <w:tr w:rsidR="0007605F" w:rsidRPr="00786E51" w:rsidTr="00C9346B">
        <w:trPr>
          <w:trHeight w:val="336"/>
        </w:trPr>
        <w:tc>
          <w:tcPr>
            <w:tcW w:w="2285" w:type="dxa"/>
            <w:tcBorders>
              <w:top w:val="nil"/>
              <w:bottom w:val="nil"/>
              <w:right w:val="nil"/>
            </w:tcBorders>
          </w:tcPr>
          <w:p w:rsidR="0007605F" w:rsidRPr="00BC2591" w:rsidRDefault="0007605F" w:rsidP="00C9346B">
            <w:pPr>
              <w:pStyle w:val="Default"/>
              <w:bidi/>
              <w:jc w:val="center"/>
              <w:rPr>
                <w:rFonts w:asciiTheme="majorBidi" w:hAnsiTheme="majorBidi" w:cstheme="majorBidi"/>
                <w:sz w:val="22"/>
                <w:szCs w:val="22"/>
              </w:rPr>
            </w:pPr>
            <w:r w:rsidRPr="00BC2591">
              <w:rPr>
                <w:rFonts w:asciiTheme="majorBidi" w:hAnsiTheme="majorBidi" w:cstheme="majorBidi"/>
                <w:sz w:val="22"/>
                <w:szCs w:val="22"/>
              </w:rPr>
              <w:t>Relational orientation</w:t>
            </w:r>
          </w:p>
          <w:p w:rsidR="0007605F" w:rsidRPr="00BC2591" w:rsidRDefault="0007605F" w:rsidP="00C9346B">
            <w:pPr>
              <w:bidi/>
              <w:jc w:val="center"/>
              <w:rPr>
                <w:rFonts w:asciiTheme="majorBidi" w:hAnsiTheme="majorBidi" w:cstheme="majorBidi"/>
                <w:rtl/>
                <w:lang w:bidi="fa-IR"/>
              </w:rPr>
            </w:pPr>
          </w:p>
        </w:tc>
        <w:tc>
          <w:tcPr>
            <w:tcW w:w="2397" w:type="dxa"/>
            <w:tcBorders>
              <w:top w:val="nil"/>
              <w:left w:val="nil"/>
              <w:bottom w:val="nil"/>
              <w:right w:val="nil"/>
            </w:tcBorders>
          </w:tcPr>
          <w:p w:rsidR="0007605F" w:rsidRPr="00BC2591" w:rsidRDefault="0007605F" w:rsidP="00C9346B">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14</w:t>
            </w:r>
            <w:r>
              <w:rPr>
                <w:rFonts w:asciiTheme="majorBidi" w:hAnsiTheme="majorBidi" w:cstheme="majorBidi"/>
                <w:sz w:val="24"/>
                <w:szCs w:val="24"/>
                <w:lang w:bidi="fa-IR"/>
              </w:rPr>
              <w:t>/</w:t>
            </w:r>
            <w:r w:rsidRPr="00BC2591">
              <w:rPr>
                <w:rFonts w:asciiTheme="majorBidi" w:hAnsiTheme="majorBidi" w:cstheme="majorBidi"/>
                <w:sz w:val="24"/>
                <w:szCs w:val="24"/>
                <w:lang w:bidi="fa-IR"/>
              </w:rPr>
              <w:t>10±2</w:t>
            </w:r>
            <w:r>
              <w:rPr>
                <w:rFonts w:asciiTheme="majorBidi" w:hAnsiTheme="majorBidi" w:cstheme="majorBidi"/>
                <w:sz w:val="24"/>
                <w:szCs w:val="24"/>
                <w:lang w:bidi="fa-IR"/>
              </w:rPr>
              <w:t>/</w:t>
            </w:r>
            <w:r w:rsidRPr="00BC2591">
              <w:rPr>
                <w:rFonts w:asciiTheme="majorBidi" w:hAnsiTheme="majorBidi" w:cstheme="majorBidi"/>
                <w:sz w:val="24"/>
                <w:szCs w:val="24"/>
                <w:lang w:bidi="fa-IR"/>
              </w:rPr>
              <w:t>02</w:t>
            </w:r>
          </w:p>
        </w:tc>
        <w:tc>
          <w:tcPr>
            <w:tcW w:w="2397" w:type="dxa"/>
            <w:tcBorders>
              <w:top w:val="nil"/>
              <w:left w:val="nil"/>
              <w:bottom w:val="nil"/>
              <w:right w:val="nil"/>
            </w:tcBorders>
          </w:tcPr>
          <w:p w:rsidR="0007605F" w:rsidRPr="00BC2591" w:rsidRDefault="0007605F" w:rsidP="00C9346B">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16</w:t>
            </w:r>
            <w:r>
              <w:rPr>
                <w:rFonts w:asciiTheme="majorBidi" w:hAnsiTheme="majorBidi" w:cstheme="majorBidi"/>
                <w:sz w:val="24"/>
                <w:szCs w:val="24"/>
                <w:lang w:bidi="fa-IR"/>
              </w:rPr>
              <w:t>/</w:t>
            </w:r>
            <w:r w:rsidRPr="00BC2591">
              <w:rPr>
                <w:rFonts w:asciiTheme="majorBidi" w:hAnsiTheme="majorBidi" w:cstheme="majorBidi"/>
                <w:sz w:val="24"/>
                <w:szCs w:val="24"/>
                <w:lang w:bidi="fa-IR"/>
              </w:rPr>
              <w:t>33±2</w:t>
            </w:r>
            <w:r>
              <w:rPr>
                <w:rFonts w:asciiTheme="majorBidi" w:hAnsiTheme="majorBidi" w:cstheme="majorBidi"/>
                <w:sz w:val="24"/>
                <w:szCs w:val="24"/>
                <w:lang w:bidi="fa-IR"/>
              </w:rPr>
              <w:t>/</w:t>
            </w:r>
            <w:r w:rsidRPr="00BC2591">
              <w:rPr>
                <w:rFonts w:asciiTheme="majorBidi" w:hAnsiTheme="majorBidi" w:cstheme="majorBidi"/>
                <w:sz w:val="24"/>
                <w:szCs w:val="24"/>
                <w:lang w:bidi="fa-IR"/>
              </w:rPr>
              <w:t>64</w:t>
            </w:r>
          </w:p>
        </w:tc>
        <w:tc>
          <w:tcPr>
            <w:tcW w:w="2397" w:type="dxa"/>
            <w:tcBorders>
              <w:top w:val="nil"/>
              <w:left w:val="nil"/>
              <w:bottom w:val="nil"/>
            </w:tcBorders>
          </w:tcPr>
          <w:p w:rsidR="0007605F" w:rsidRPr="00BC2591" w:rsidRDefault="0007605F" w:rsidP="00C9346B">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0/00</w:t>
            </w:r>
            <w:r>
              <w:rPr>
                <w:rFonts w:asciiTheme="majorBidi" w:hAnsiTheme="majorBidi" w:cstheme="majorBidi"/>
                <w:sz w:val="24"/>
                <w:szCs w:val="24"/>
                <w:lang w:bidi="fa-IR"/>
              </w:rPr>
              <w:t>0</w:t>
            </w:r>
          </w:p>
        </w:tc>
      </w:tr>
      <w:tr w:rsidR="0007605F" w:rsidRPr="00786E51" w:rsidTr="00C9346B">
        <w:trPr>
          <w:trHeight w:val="336"/>
        </w:trPr>
        <w:tc>
          <w:tcPr>
            <w:tcW w:w="2285" w:type="dxa"/>
            <w:tcBorders>
              <w:top w:val="nil"/>
              <w:bottom w:val="nil"/>
              <w:right w:val="nil"/>
            </w:tcBorders>
          </w:tcPr>
          <w:p w:rsidR="0007605F" w:rsidRPr="00BC2591" w:rsidRDefault="0007605F" w:rsidP="00C9346B">
            <w:pPr>
              <w:bidi/>
              <w:jc w:val="center"/>
              <w:rPr>
                <w:rFonts w:asciiTheme="majorBidi" w:hAnsiTheme="majorBidi" w:cstheme="majorBidi"/>
                <w:rtl/>
                <w:lang w:bidi="fa-IR"/>
              </w:rPr>
            </w:pPr>
            <w:r w:rsidRPr="00BC2591">
              <w:rPr>
                <w:rStyle w:val="shorttext"/>
                <w:rFonts w:asciiTheme="majorBidi" w:hAnsiTheme="majorBidi" w:cstheme="majorBidi"/>
                <w:lang w:val="en"/>
              </w:rPr>
              <w:t>Professional knowledge</w:t>
            </w:r>
          </w:p>
        </w:tc>
        <w:tc>
          <w:tcPr>
            <w:tcW w:w="2397" w:type="dxa"/>
            <w:tcBorders>
              <w:top w:val="nil"/>
              <w:left w:val="nil"/>
              <w:bottom w:val="nil"/>
              <w:right w:val="nil"/>
            </w:tcBorders>
          </w:tcPr>
          <w:p w:rsidR="0007605F" w:rsidRPr="00BC2591" w:rsidRDefault="0007605F" w:rsidP="00C9346B">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3</w:t>
            </w:r>
            <w:r>
              <w:rPr>
                <w:rFonts w:asciiTheme="majorBidi" w:hAnsiTheme="majorBidi" w:cstheme="majorBidi"/>
                <w:sz w:val="24"/>
                <w:szCs w:val="24"/>
                <w:lang w:bidi="fa-IR"/>
              </w:rPr>
              <w:t>/</w:t>
            </w:r>
            <w:r w:rsidRPr="00BC2591">
              <w:rPr>
                <w:rFonts w:asciiTheme="majorBidi" w:hAnsiTheme="majorBidi" w:cstheme="majorBidi"/>
                <w:sz w:val="24"/>
                <w:szCs w:val="24"/>
                <w:lang w:bidi="fa-IR"/>
              </w:rPr>
              <w:t>73±1</w:t>
            </w:r>
            <w:r>
              <w:rPr>
                <w:rFonts w:asciiTheme="majorBidi" w:hAnsiTheme="majorBidi" w:cstheme="majorBidi"/>
                <w:sz w:val="24"/>
                <w:szCs w:val="24"/>
                <w:lang w:bidi="fa-IR"/>
              </w:rPr>
              <w:t>/</w:t>
            </w:r>
            <w:r w:rsidRPr="00BC2591">
              <w:rPr>
                <w:rFonts w:asciiTheme="majorBidi" w:hAnsiTheme="majorBidi" w:cstheme="majorBidi"/>
                <w:sz w:val="24"/>
                <w:szCs w:val="24"/>
                <w:lang w:bidi="fa-IR"/>
              </w:rPr>
              <w:t>98</w:t>
            </w:r>
          </w:p>
        </w:tc>
        <w:tc>
          <w:tcPr>
            <w:tcW w:w="2397" w:type="dxa"/>
            <w:tcBorders>
              <w:top w:val="nil"/>
              <w:left w:val="nil"/>
              <w:bottom w:val="nil"/>
              <w:right w:val="nil"/>
            </w:tcBorders>
          </w:tcPr>
          <w:p w:rsidR="0007605F" w:rsidRPr="00B63A29" w:rsidRDefault="0007605F" w:rsidP="00C9346B">
            <w:pPr>
              <w:bidi/>
              <w:jc w:val="center"/>
              <w:rPr>
                <w:rFonts w:asciiTheme="majorBidi" w:hAnsiTheme="majorBidi" w:cstheme="majorBidi"/>
                <w:sz w:val="24"/>
                <w:szCs w:val="24"/>
                <w:rtl/>
                <w:lang w:bidi="fa-IR"/>
              </w:rPr>
            </w:pPr>
            <w:r w:rsidRPr="00B63A29">
              <w:rPr>
                <w:rFonts w:asciiTheme="majorBidi" w:hAnsiTheme="majorBidi" w:cstheme="majorBidi"/>
                <w:sz w:val="24"/>
                <w:szCs w:val="24"/>
                <w:lang w:bidi="fa-IR"/>
              </w:rPr>
              <w:t>3</w:t>
            </w:r>
            <w:r>
              <w:rPr>
                <w:rFonts w:asciiTheme="majorBidi" w:hAnsiTheme="majorBidi" w:cstheme="majorBidi"/>
                <w:sz w:val="24"/>
                <w:szCs w:val="24"/>
                <w:lang w:bidi="fa-IR"/>
              </w:rPr>
              <w:t>/</w:t>
            </w:r>
            <w:r w:rsidRPr="00B63A29">
              <w:rPr>
                <w:rFonts w:asciiTheme="majorBidi" w:hAnsiTheme="majorBidi" w:cstheme="majorBidi"/>
                <w:sz w:val="24"/>
                <w:szCs w:val="24"/>
                <w:lang w:bidi="fa-IR"/>
              </w:rPr>
              <w:t>23±1</w:t>
            </w:r>
            <w:r>
              <w:rPr>
                <w:rFonts w:asciiTheme="majorBidi" w:hAnsiTheme="majorBidi" w:cstheme="majorBidi"/>
                <w:sz w:val="24"/>
                <w:szCs w:val="24"/>
                <w:lang w:bidi="fa-IR"/>
              </w:rPr>
              <w:t>/</w:t>
            </w:r>
            <w:r w:rsidRPr="00B63A29">
              <w:rPr>
                <w:rFonts w:asciiTheme="majorBidi" w:hAnsiTheme="majorBidi" w:cstheme="majorBidi"/>
                <w:sz w:val="24"/>
                <w:szCs w:val="24"/>
                <w:lang w:bidi="fa-IR"/>
              </w:rPr>
              <w:t>79</w:t>
            </w:r>
          </w:p>
        </w:tc>
        <w:tc>
          <w:tcPr>
            <w:tcW w:w="2397" w:type="dxa"/>
            <w:tcBorders>
              <w:top w:val="nil"/>
              <w:left w:val="nil"/>
              <w:bottom w:val="nil"/>
            </w:tcBorders>
          </w:tcPr>
          <w:p w:rsidR="0007605F" w:rsidRPr="00BC2591" w:rsidRDefault="0007605F" w:rsidP="00C9346B">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0/19</w:t>
            </w:r>
          </w:p>
        </w:tc>
      </w:tr>
      <w:tr w:rsidR="0007605F" w:rsidRPr="00786E51" w:rsidTr="00C9346B">
        <w:trPr>
          <w:trHeight w:val="632"/>
        </w:trPr>
        <w:tc>
          <w:tcPr>
            <w:tcW w:w="2285" w:type="dxa"/>
            <w:tcBorders>
              <w:top w:val="nil"/>
              <w:bottom w:val="nil"/>
              <w:right w:val="nil"/>
            </w:tcBorders>
          </w:tcPr>
          <w:p w:rsidR="0007605F" w:rsidRPr="00BC2591" w:rsidRDefault="0007605F" w:rsidP="00C9346B">
            <w:pPr>
              <w:pStyle w:val="Default"/>
              <w:jc w:val="center"/>
              <w:rPr>
                <w:rFonts w:asciiTheme="majorBidi" w:hAnsiTheme="majorBidi" w:cstheme="majorBidi"/>
                <w:sz w:val="22"/>
                <w:szCs w:val="22"/>
              </w:rPr>
            </w:pPr>
            <w:r w:rsidRPr="00BC2591">
              <w:rPr>
                <w:rFonts w:asciiTheme="majorBidi" w:hAnsiTheme="majorBidi" w:cstheme="majorBidi"/>
                <w:sz w:val="22"/>
                <w:szCs w:val="22"/>
              </w:rPr>
              <w:t>Experiencing moral conflict</w:t>
            </w:r>
          </w:p>
          <w:p w:rsidR="0007605F" w:rsidRPr="00BC2591" w:rsidRDefault="0007605F" w:rsidP="00C9346B">
            <w:pPr>
              <w:bidi/>
              <w:jc w:val="center"/>
              <w:rPr>
                <w:rFonts w:asciiTheme="majorBidi" w:hAnsiTheme="majorBidi" w:cstheme="majorBidi"/>
                <w:rtl/>
                <w:lang w:bidi="fa-IR"/>
              </w:rPr>
            </w:pPr>
          </w:p>
        </w:tc>
        <w:tc>
          <w:tcPr>
            <w:tcW w:w="2397" w:type="dxa"/>
            <w:tcBorders>
              <w:top w:val="nil"/>
              <w:left w:val="nil"/>
              <w:bottom w:val="nil"/>
              <w:right w:val="nil"/>
            </w:tcBorders>
          </w:tcPr>
          <w:p w:rsidR="0007605F" w:rsidRPr="00BC2591" w:rsidRDefault="0007605F" w:rsidP="00C9346B">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7</w:t>
            </w:r>
            <w:r>
              <w:rPr>
                <w:rFonts w:asciiTheme="majorBidi" w:hAnsiTheme="majorBidi" w:cstheme="majorBidi"/>
                <w:sz w:val="24"/>
                <w:szCs w:val="24"/>
                <w:lang w:bidi="fa-IR"/>
              </w:rPr>
              <w:t>/</w:t>
            </w:r>
            <w:r w:rsidRPr="00BC2591">
              <w:rPr>
                <w:rFonts w:asciiTheme="majorBidi" w:hAnsiTheme="majorBidi" w:cstheme="majorBidi"/>
                <w:sz w:val="24"/>
                <w:szCs w:val="24"/>
                <w:lang w:bidi="fa-IR"/>
              </w:rPr>
              <w:t>53±2</w:t>
            </w:r>
            <w:r>
              <w:rPr>
                <w:rFonts w:asciiTheme="majorBidi" w:hAnsiTheme="majorBidi" w:cstheme="majorBidi"/>
                <w:sz w:val="24"/>
                <w:szCs w:val="24"/>
                <w:lang w:bidi="fa-IR"/>
              </w:rPr>
              <w:t>/</w:t>
            </w:r>
            <w:r w:rsidRPr="00BC2591">
              <w:rPr>
                <w:rFonts w:asciiTheme="majorBidi" w:hAnsiTheme="majorBidi" w:cstheme="majorBidi"/>
                <w:sz w:val="24"/>
                <w:szCs w:val="24"/>
                <w:lang w:bidi="fa-IR"/>
              </w:rPr>
              <w:t>01</w:t>
            </w:r>
          </w:p>
        </w:tc>
        <w:tc>
          <w:tcPr>
            <w:tcW w:w="2397" w:type="dxa"/>
            <w:tcBorders>
              <w:top w:val="nil"/>
              <w:left w:val="nil"/>
              <w:bottom w:val="nil"/>
              <w:right w:val="nil"/>
            </w:tcBorders>
          </w:tcPr>
          <w:p w:rsidR="0007605F" w:rsidRPr="00BC2591" w:rsidRDefault="0007605F" w:rsidP="00C9346B">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7</w:t>
            </w:r>
            <w:r>
              <w:rPr>
                <w:rFonts w:asciiTheme="majorBidi" w:hAnsiTheme="majorBidi" w:cstheme="majorBidi"/>
                <w:sz w:val="24"/>
                <w:szCs w:val="24"/>
                <w:lang w:bidi="fa-IR"/>
              </w:rPr>
              <w:t>/</w:t>
            </w:r>
            <w:r w:rsidRPr="00BC2591">
              <w:rPr>
                <w:rFonts w:asciiTheme="majorBidi" w:hAnsiTheme="majorBidi" w:cstheme="majorBidi"/>
                <w:sz w:val="24"/>
                <w:szCs w:val="24"/>
                <w:lang w:bidi="fa-IR"/>
              </w:rPr>
              <w:t>80±2</w:t>
            </w:r>
            <w:r>
              <w:rPr>
                <w:rFonts w:asciiTheme="majorBidi" w:hAnsiTheme="majorBidi" w:cstheme="majorBidi"/>
                <w:sz w:val="24"/>
                <w:szCs w:val="24"/>
                <w:lang w:bidi="fa-IR"/>
              </w:rPr>
              <w:t>/</w:t>
            </w:r>
            <w:r w:rsidRPr="00BC2591">
              <w:rPr>
                <w:rFonts w:asciiTheme="majorBidi" w:hAnsiTheme="majorBidi" w:cstheme="majorBidi"/>
                <w:sz w:val="24"/>
                <w:szCs w:val="24"/>
                <w:lang w:bidi="fa-IR"/>
              </w:rPr>
              <w:t>01</w:t>
            </w:r>
          </w:p>
        </w:tc>
        <w:tc>
          <w:tcPr>
            <w:tcW w:w="2397" w:type="dxa"/>
            <w:tcBorders>
              <w:top w:val="nil"/>
              <w:left w:val="nil"/>
              <w:bottom w:val="nil"/>
            </w:tcBorders>
          </w:tcPr>
          <w:p w:rsidR="0007605F" w:rsidRPr="00BC2591" w:rsidRDefault="0007605F" w:rsidP="00C9346B">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0/59</w:t>
            </w:r>
          </w:p>
        </w:tc>
      </w:tr>
      <w:tr w:rsidR="0007605F" w:rsidRPr="00786E51" w:rsidTr="00C9346B">
        <w:trPr>
          <w:trHeight w:val="632"/>
        </w:trPr>
        <w:tc>
          <w:tcPr>
            <w:tcW w:w="2285" w:type="dxa"/>
            <w:tcBorders>
              <w:top w:val="nil"/>
              <w:bottom w:val="nil"/>
              <w:right w:val="nil"/>
            </w:tcBorders>
          </w:tcPr>
          <w:p w:rsidR="0007605F" w:rsidRPr="00BC2591" w:rsidRDefault="0007605F" w:rsidP="00C9346B">
            <w:pPr>
              <w:bidi/>
              <w:jc w:val="center"/>
              <w:rPr>
                <w:rFonts w:asciiTheme="majorBidi" w:hAnsiTheme="majorBidi" w:cstheme="majorBidi"/>
                <w:rtl/>
                <w:lang w:bidi="fa-IR"/>
              </w:rPr>
            </w:pPr>
            <w:r w:rsidRPr="00BC2591">
              <w:rPr>
                <w:rStyle w:val="shorttext"/>
                <w:rFonts w:asciiTheme="majorBidi" w:hAnsiTheme="majorBidi" w:cstheme="majorBidi"/>
                <w:lang w:val="en"/>
              </w:rPr>
              <w:t xml:space="preserve">Ethical </w:t>
            </w:r>
            <w:r w:rsidRPr="00BC2591">
              <w:rPr>
                <w:rStyle w:val="shorttext"/>
                <w:rFonts w:asciiTheme="majorBidi" w:hAnsiTheme="majorBidi" w:cstheme="majorBidi"/>
              </w:rPr>
              <w:t>meaning</w:t>
            </w:r>
          </w:p>
        </w:tc>
        <w:tc>
          <w:tcPr>
            <w:tcW w:w="2397" w:type="dxa"/>
            <w:tcBorders>
              <w:top w:val="nil"/>
              <w:left w:val="nil"/>
              <w:bottom w:val="nil"/>
              <w:right w:val="nil"/>
            </w:tcBorders>
          </w:tcPr>
          <w:p w:rsidR="0007605F" w:rsidRPr="00BC2591" w:rsidRDefault="0007605F" w:rsidP="00C9346B">
            <w:pPr>
              <w:bidi/>
              <w:jc w:val="center"/>
              <w:rPr>
                <w:rFonts w:asciiTheme="majorBidi" w:hAnsiTheme="majorBidi" w:cstheme="majorBidi"/>
                <w:sz w:val="24"/>
                <w:szCs w:val="24"/>
                <w:lang w:bidi="fa-IR"/>
              </w:rPr>
            </w:pPr>
            <w:r w:rsidRPr="00BC2591">
              <w:rPr>
                <w:rFonts w:asciiTheme="majorBidi" w:hAnsiTheme="majorBidi" w:cstheme="majorBidi"/>
                <w:sz w:val="24"/>
                <w:szCs w:val="24"/>
                <w:lang w:bidi="fa-IR"/>
              </w:rPr>
              <w:t>11</w:t>
            </w:r>
            <w:r>
              <w:rPr>
                <w:rFonts w:asciiTheme="majorBidi" w:hAnsiTheme="majorBidi" w:cstheme="majorBidi"/>
                <w:sz w:val="24"/>
                <w:szCs w:val="24"/>
                <w:lang w:bidi="fa-IR"/>
              </w:rPr>
              <w:t>/</w:t>
            </w:r>
            <w:r w:rsidRPr="00BC2591">
              <w:rPr>
                <w:rFonts w:asciiTheme="majorBidi" w:hAnsiTheme="majorBidi" w:cstheme="majorBidi"/>
                <w:sz w:val="24"/>
                <w:szCs w:val="24"/>
                <w:lang w:bidi="fa-IR"/>
              </w:rPr>
              <w:t>53±2</w:t>
            </w:r>
            <w:r>
              <w:rPr>
                <w:rFonts w:asciiTheme="majorBidi" w:hAnsiTheme="majorBidi" w:cstheme="majorBidi"/>
                <w:sz w:val="24"/>
                <w:szCs w:val="24"/>
                <w:lang w:bidi="fa-IR"/>
              </w:rPr>
              <w:t>/</w:t>
            </w:r>
            <w:r w:rsidRPr="00BC2591">
              <w:rPr>
                <w:rFonts w:asciiTheme="majorBidi" w:hAnsiTheme="majorBidi" w:cstheme="majorBidi"/>
                <w:sz w:val="24"/>
                <w:szCs w:val="24"/>
                <w:lang w:bidi="fa-IR"/>
              </w:rPr>
              <w:t>79</w:t>
            </w:r>
          </w:p>
        </w:tc>
        <w:tc>
          <w:tcPr>
            <w:tcW w:w="2397" w:type="dxa"/>
            <w:tcBorders>
              <w:top w:val="nil"/>
              <w:left w:val="nil"/>
              <w:bottom w:val="nil"/>
              <w:right w:val="nil"/>
            </w:tcBorders>
          </w:tcPr>
          <w:p w:rsidR="0007605F" w:rsidRPr="00BC2591" w:rsidRDefault="0007605F" w:rsidP="00C9346B">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13</w:t>
            </w:r>
            <w:r>
              <w:rPr>
                <w:rFonts w:asciiTheme="majorBidi" w:hAnsiTheme="majorBidi" w:cstheme="majorBidi"/>
                <w:sz w:val="24"/>
                <w:szCs w:val="24"/>
                <w:lang w:bidi="fa-IR"/>
              </w:rPr>
              <w:t>/</w:t>
            </w:r>
            <w:r w:rsidRPr="00BC2591">
              <w:rPr>
                <w:rFonts w:asciiTheme="majorBidi" w:hAnsiTheme="majorBidi" w:cstheme="majorBidi"/>
                <w:sz w:val="24"/>
                <w:szCs w:val="24"/>
                <w:lang w:bidi="fa-IR"/>
              </w:rPr>
              <w:t>03±1</w:t>
            </w:r>
            <w:r>
              <w:rPr>
                <w:rFonts w:asciiTheme="majorBidi" w:hAnsiTheme="majorBidi" w:cstheme="majorBidi"/>
                <w:sz w:val="24"/>
                <w:szCs w:val="24"/>
                <w:lang w:bidi="fa-IR"/>
              </w:rPr>
              <w:t>/</w:t>
            </w:r>
            <w:r w:rsidRPr="00BC2591">
              <w:rPr>
                <w:rFonts w:asciiTheme="majorBidi" w:hAnsiTheme="majorBidi" w:cstheme="majorBidi"/>
                <w:sz w:val="24"/>
                <w:szCs w:val="24"/>
                <w:lang w:bidi="fa-IR"/>
              </w:rPr>
              <w:t>87</w:t>
            </w:r>
          </w:p>
        </w:tc>
        <w:tc>
          <w:tcPr>
            <w:tcW w:w="2397" w:type="dxa"/>
            <w:tcBorders>
              <w:top w:val="nil"/>
              <w:left w:val="nil"/>
              <w:bottom w:val="nil"/>
            </w:tcBorders>
          </w:tcPr>
          <w:p w:rsidR="0007605F" w:rsidRPr="00BC2591" w:rsidRDefault="0007605F" w:rsidP="00C9346B">
            <w:pPr>
              <w:bidi/>
              <w:jc w:val="center"/>
              <w:rPr>
                <w:rFonts w:asciiTheme="majorBidi" w:hAnsiTheme="majorBidi" w:cstheme="majorBidi"/>
                <w:sz w:val="24"/>
                <w:szCs w:val="24"/>
                <w:rtl/>
                <w:lang w:bidi="fa-IR"/>
              </w:rPr>
            </w:pPr>
            <w:r>
              <w:rPr>
                <w:rFonts w:asciiTheme="majorBidi" w:hAnsiTheme="majorBidi" w:cstheme="majorBidi"/>
                <w:sz w:val="24"/>
                <w:szCs w:val="24"/>
                <w:lang w:bidi="fa-IR"/>
              </w:rPr>
              <w:t>0/003</w:t>
            </w:r>
          </w:p>
        </w:tc>
      </w:tr>
      <w:tr w:rsidR="0007605F" w:rsidRPr="00786E51" w:rsidTr="00C9346B">
        <w:trPr>
          <w:trHeight w:val="336"/>
        </w:trPr>
        <w:tc>
          <w:tcPr>
            <w:tcW w:w="2285" w:type="dxa"/>
            <w:tcBorders>
              <w:top w:val="nil"/>
              <w:bottom w:val="nil"/>
              <w:right w:val="nil"/>
            </w:tcBorders>
          </w:tcPr>
          <w:p w:rsidR="0007605F" w:rsidRPr="00BC2591" w:rsidRDefault="0007605F" w:rsidP="00C9346B">
            <w:pPr>
              <w:pStyle w:val="Default"/>
              <w:jc w:val="center"/>
              <w:rPr>
                <w:rFonts w:asciiTheme="majorBidi" w:hAnsiTheme="majorBidi" w:cstheme="majorBidi"/>
                <w:sz w:val="22"/>
                <w:szCs w:val="22"/>
              </w:rPr>
            </w:pPr>
            <w:r w:rsidRPr="00BC2591">
              <w:rPr>
                <w:rFonts w:asciiTheme="majorBidi" w:hAnsiTheme="majorBidi" w:cstheme="majorBidi"/>
                <w:sz w:val="22"/>
                <w:szCs w:val="22"/>
              </w:rPr>
              <w:t>Expressing benevolence</w:t>
            </w:r>
          </w:p>
          <w:p w:rsidR="0007605F" w:rsidRPr="00BC2591" w:rsidRDefault="0007605F" w:rsidP="00C9346B">
            <w:pPr>
              <w:bidi/>
              <w:jc w:val="center"/>
              <w:rPr>
                <w:rFonts w:asciiTheme="majorBidi" w:hAnsiTheme="majorBidi" w:cstheme="majorBidi"/>
                <w:rtl/>
                <w:lang w:bidi="fa-IR"/>
              </w:rPr>
            </w:pPr>
          </w:p>
        </w:tc>
        <w:tc>
          <w:tcPr>
            <w:tcW w:w="2397" w:type="dxa"/>
            <w:tcBorders>
              <w:top w:val="nil"/>
              <w:left w:val="nil"/>
              <w:bottom w:val="nil"/>
              <w:right w:val="nil"/>
            </w:tcBorders>
          </w:tcPr>
          <w:p w:rsidR="0007605F" w:rsidRPr="00BC2591" w:rsidRDefault="0007605F" w:rsidP="00C9346B">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16</w:t>
            </w:r>
            <w:r>
              <w:rPr>
                <w:rFonts w:asciiTheme="majorBidi" w:hAnsiTheme="majorBidi" w:cstheme="majorBidi"/>
                <w:sz w:val="24"/>
                <w:szCs w:val="24"/>
                <w:lang w:bidi="fa-IR"/>
              </w:rPr>
              <w:t>/</w:t>
            </w:r>
            <w:r w:rsidRPr="00BC2591">
              <w:rPr>
                <w:rFonts w:asciiTheme="majorBidi" w:hAnsiTheme="majorBidi" w:cstheme="majorBidi"/>
                <w:sz w:val="24"/>
                <w:szCs w:val="24"/>
                <w:lang w:bidi="fa-IR"/>
              </w:rPr>
              <w:t>17±3</w:t>
            </w:r>
            <w:r>
              <w:rPr>
                <w:rFonts w:asciiTheme="majorBidi" w:hAnsiTheme="majorBidi" w:cstheme="majorBidi"/>
                <w:sz w:val="24"/>
                <w:szCs w:val="24"/>
                <w:lang w:bidi="fa-IR"/>
              </w:rPr>
              <w:t>/</w:t>
            </w:r>
            <w:r w:rsidRPr="00BC2591">
              <w:rPr>
                <w:rFonts w:asciiTheme="majorBidi" w:hAnsiTheme="majorBidi" w:cstheme="majorBidi"/>
                <w:sz w:val="24"/>
                <w:szCs w:val="24"/>
                <w:lang w:bidi="fa-IR"/>
              </w:rPr>
              <w:t>49</w:t>
            </w:r>
          </w:p>
        </w:tc>
        <w:tc>
          <w:tcPr>
            <w:tcW w:w="2397" w:type="dxa"/>
            <w:tcBorders>
              <w:top w:val="nil"/>
              <w:left w:val="nil"/>
              <w:bottom w:val="nil"/>
              <w:right w:val="nil"/>
            </w:tcBorders>
          </w:tcPr>
          <w:p w:rsidR="0007605F" w:rsidRPr="00BC2591" w:rsidRDefault="0007605F" w:rsidP="00C9346B">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16</w:t>
            </w:r>
            <w:r>
              <w:rPr>
                <w:rFonts w:asciiTheme="majorBidi" w:hAnsiTheme="majorBidi" w:cstheme="majorBidi"/>
                <w:sz w:val="24"/>
                <w:szCs w:val="24"/>
                <w:lang w:bidi="fa-IR"/>
              </w:rPr>
              <w:t>/</w:t>
            </w:r>
            <w:r w:rsidRPr="00BC2591">
              <w:rPr>
                <w:rFonts w:asciiTheme="majorBidi" w:hAnsiTheme="majorBidi" w:cstheme="majorBidi"/>
                <w:sz w:val="24"/>
                <w:szCs w:val="24"/>
                <w:lang w:bidi="fa-IR"/>
              </w:rPr>
              <w:t>83±3</w:t>
            </w:r>
            <w:r>
              <w:rPr>
                <w:rFonts w:asciiTheme="majorBidi" w:hAnsiTheme="majorBidi" w:cstheme="majorBidi"/>
                <w:sz w:val="24"/>
                <w:szCs w:val="24"/>
                <w:lang w:bidi="fa-IR"/>
              </w:rPr>
              <w:t>/</w:t>
            </w:r>
            <w:r w:rsidRPr="00BC2591">
              <w:rPr>
                <w:rFonts w:asciiTheme="majorBidi" w:hAnsiTheme="majorBidi" w:cstheme="majorBidi"/>
                <w:sz w:val="24"/>
                <w:szCs w:val="24"/>
                <w:lang w:bidi="fa-IR"/>
              </w:rPr>
              <w:t>14</w:t>
            </w:r>
          </w:p>
        </w:tc>
        <w:tc>
          <w:tcPr>
            <w:tcW w:w="2397" w:type="dxa"/>
            <w:tcBorders>
              <w:top w:val="nil"/>
              <w:left w:val="nil"/>
              <w:bottom w:val="nil"/>
            </w:tcBorders>
          </w:tcPr>
          <w:p w:rsidR="0007605F" w:rsidRPr="00BC2591" w:rsidRDefault="0007605F" w:rsidP="00C9346B">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0/46</w:t>
            </w:r>
          </w:p>
        </w:tc>
      </w:tr>
      <w:tr w:rsidR="0007605F" w:rsidRPr="00786E51" w:rsidTr="00C9346B">
        <w:trPr>
          <w:trHeight w:val="356"/>
        </w:trPr>
        <w:tc>
          <w:tcPr>
            <w:tcW w:w="2285" w:type="dxa"/>
            <w:tcBorders>
              <w:top w:val="nil"/>
              <w:right w:val="nil"/>
            </w:tcBorders>
          </w:tcPr>
          <w:p w:rsidR="0007605F" w:rsidRPr="00BC2591" w:rsidRDefault="0007605F" w:rsidP="00C9346B">
            <w:pPr>
              <w:autoSpaceDE w:val="0"/>
              <w:autoSpaceDN w:val="0"/>
              <w:adjustRightInd w:val="0"/>
              <w:jc w:val="center"/>
              <w:rPr>
                <w:rFonts w:asciiTheme="majorBidi" w:hAnsiTheme="majorBidi" w:cstheme="majorBidi"/>
                <w:lang w:bidi="fa-IR"/>
              </w:rPr>
            </w:pPr>
            <w:r w:rsidRPr="00BC2591">
              <w:rPr>
                <w:rFonts w:asciiTheme="majorBidi" w:hAnsiTheme="majorBidi" w:cstheme="majorBidi"/>
                <w:lang w:bidi="fa-IR"/>
              </w:rPr>
              <w:t>Total Moral</w:t>
            </w:r>
          </w:p>
          <w:p w:rsidR="0007605F" w:rsidRPr="00BC2591" w:rsidRDefault="0007605F" w:rsidP="00C9346B">
            <w:pPr>
              <w:bidi/>
              <w:jc w:val="center"/>
              <w:rPr>
                <w:rFonts w:asciiTheme="majorBidi" w:hAnsiTheme="majorBidi" w:cstheme="majorBidi"/>
                <w:rtl/>
                <w:lang w:bidi="fa-IR"/>
              </w:rPr>
            </w:pPr>
            <w:r w:rsidRPr="00BC2591">
              <w:rPr>
                <w:rFonts w:asciiTheme="majorBidi" w:hAnsiTheme="majorBidi" w:cstheme="majorBidi"/>
                <w:lang w:bidi="fa-IR"/>
              </w:rPr>
              <w:t>sensitivity</w:t>
            </w:r>
          </w:p>
        </w:tc>
        <w:tc>
          <w:tcPr>
            <w:tcW w:w="2397" w:type="dxa"/>
            <w:tcBorders>
              <w:top w:val="nil"/>
              <w:left w:val="nil"/>
              <w:right w:val="nil"/>
            </w:tcBorders>
          </w:tcPr>
          <w:p w:rsidR="0007605F" w:rsidRPr="00BC2591" w:rsidRDefault="0007605F" w:rsidP="00C9346B">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60</w:t>
            </w:r>
            <w:r>
              <w:rPr>
                <w:rFonts w:asciiTheme="majorBidi" w:hAnsiTheme="majorBidi" w:cstheme="majorBidi"/>
                <w:sz w:val="24"/>
                <w:szCs w:val="24"/>
                <w:lang w:bidi="fa-IR"/>
              </w:rPr>
              <w:t>/</w:t>
            </w:r>
            <w:r w:rsidRPr="00BC2591">
              <w:rPr>
                <w:rFonts w:asciiTheme="majorBidi" w:hAnsiTheme="majorBidi" w:cstheme="majorBidi"/>
                <w:sz w:val="24"/>
                <w:szCs w:val="24"/>
                <w:lang w:bidi="fa-IR"/>
              </w:rPr>
              <w:t>67±7</w:t>
            </w:r>
            <w:r>
              <w:rPr>
                <w:rFonts w:asciiTheme="majorBidi" w:hAnsiTheme="majorBidi" w:cstheme="majorBidi"/>
                <w:sz w:val="24"/>
                <w:szCs w:val="24"/>
                <w:lang w:bidi="fa-IR"/>
              </w:rPr>
              <w:t>/</w:t>
            </w:r>
            <w:r w:rsidRPr="00BC2591">
              <w:rPr>
                <w:rFonts w:asciiTheme="majorBidi" w:hAnsiTheme="majorBidi" w:cstheme="majorBidi"/>
                <w:sz w:val="24"/>
                <w:szCs w:val="24"/>
                <w:lang w:bidi="fa-IR"/>
              </w:rPr>
              <w:t>5</w:t>
            </w:r>
          </w:p>
        </w:tc>
        <w:tc>
          <w:tcPr>
            <w:tcW w:w="2397" w:type="dxa"/>
            <w:tcBorders>
              <w:top w:val="nil"/>
              <w:left w:val="nil"/>
              <w:right w:val="nil"/>
            </w:tcBorders>
          </w:tcPr>
          <w:p w:rsidR="0007605F" w:rsidRPr="00BC2591" w:rsidRDefault="0007605F" w:rsidP="00C9346B">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64</w:t>
            </w:r>
            <w:r>
              <w:rPr>
                <w:rFonts w:asciiTheme="majorBidi" w:hAnsiTheme="majorBidi" w:cstheme="majorBidi"/>
                <w:sz w:val="24"/>
                <w:szCs w:val="24"/>
                <w:lang w:bidi="fa-IR"/>
              </w:rPr>
              <w:t>/</w:t>
            </w:r>
            <w:r w:rsidRPr="00BC2591">
              <w:rPr>
                <w:rFonts w:asciiTheme="majorBidi" w:hAnsiTheme="majorBidi" w:cstheme="majorBidi"/>
                <w:sz w:val="24"/>
                <w:szCs w:val="24"/>
                <w:lang w:bidi="fa-IR"/>
              </w:rPr>
              <w:t>57±6</w:t>
            </w:r>
            <w:r>
              <w:rPr>
                <w:rFonts w:asciiTheme="majorBidi" w:hAnsiTheme="majorBidi" w:cstheme="majorBidi"/>
                <w:sz w:val="24"/>
                <w:szCs w:val="24"/>
                <w:lang w:bidi="fa-IR"/>
              </w:rPr>
              <w:t>/</w:t>
            </w:r>
            <w:r w:rsidRPr="00BC2591">
              <w:rPr>
                <w:rFonts w:asciiTheme="majorBidi" w:hAnsiTheme="majorBidi" w:cstheme="majorBidi"/>
                <w:sz w:val="24"/>
                <w:szCs w:val="24"/>
                <w:lang w:bidi="fa-IR"/>
              </w:rPr>
              <w:t>9</w:t>
            </w:r>
          </w:p>
        </w:tc>
        <w:tc>
          <w:tcPr>
            <w:tcW w:w="2397" w:type="dxa"/>
            <w:tcBorders>
              <w:top w:val="nil"/>
              <w:left w:val="nil"/>
            </w:tcBorders>
          </w:tcPr>
          <w:p w:rsidR="0007605F" w:rsidRPr="00BC2591" w:rsidRDefault="0007605F" w:rsidP="00C9346B">
            <w:pPr>
              <w:bidi/>
              <w:jc w:val="center"/>
              <w:rPr>
                <w:rFonts w:asciiTheme="majorBidi" w:hAnsiTheme="majorBidi" w:cstheme="majorBidi"/>
                <w:sz w:val="24"/>
                <w:szCs w:val="24"/>
                <w:rtl/>
                <w:lang w:bidi="fa-IR"/>
              </w:rPr>
            </w:pPr>
            <w:r w:rsidRPr="00BC2591">
              <w:rPr>
                <w:rFonts w:asciiTheme="majorBidi" w:hAnsiTheme="majorBidi" w:cstheme="majorBidi"/>
                <w:sz w:val="24"/>
                <w:szCs w:val="24"/>
                <w:rtl/>
                <w:lang w:bidi="fa-IR"/>
              </w:rPr>
              <w:t>02/0</w:t>
            </w:r>
          </w:p>
        </w:tc>
      </w:tr>
    </w:tbl>
    <w:p w:rsidR="0007605F" w:rsidRPr="001E6BAC" w:rsidRDefault="0007605F" w:rsidP="00194DE5">
      <w:pPr>
        <w:pStyle w:val="EndNoteBibliography"/>
        <w:rPr>
          <w:rFonts w:asciiTheme="majorBidi" w:hAnsiTheme="majorBidi" w:cstheme="majorBidi"/>
          <w:sz w:val="24"/>
          <w:szCs w:val="24"/>
        </w:rPr>
      </w:pPr>
    </w:p>
    <w:p w:rsidR="004A63A4" w:rsidRDefault="00BC712B" w:rsidP="00194DE5">
      <w:pPr>
        <w:spacing w:line="360" w:lineRule="auto"/>
        <w:rPr>
          <w:rFonts w:asciiTheme="majorBidi" w:hAnsiTheme="majorBidi" w:cstheme="majorBidi"/>
          <w:sz w:val="24"/>
          <w:szCs w:val="24"/>
        </w:rPr>
      </w:pPr>
      <w:r w:rsidRPr="001E6BAC">
        <w:rPr>
          <w:rFonts w:asciiTheme="majorBidi" w:hAnsiTheme="majorBidi" w:cstheme="majorBidi"/>
          <w:sz w:val="24"/>
          <w:szCs w:val="24"/>
        </w:rPr>
        <w:fldChar w:fldCharType="end"/>
      </w:r>
    </w:p>
    <w:p w:rsidR="0007605F" w:rsidRDefault="0007605F" w:rsidP="00194DE5">
      <w:pPr>
        <w:spacing w:line="360" w:lineRule="auto"/>
        <w:rPr>
          <w:rFonts w:asciiTheme="majorBidi" w:hAnsiTheme="majorBidi" w:cstheme="majorBidi"/>
          <w:sz w:val="24"/>
          <w:szCs w:val="24"/>
        </w:rPr>
      </w:pPr>
    </w:p>
    <w:p w:rsidR="0007605F" w:rsidRDefault="0007605F" w:rsidP="00194DE5">
      <w:pPr>
        <w:spacing w:line="360" w:lineRule="auto"/>
        <w:rPr>
          <w:rFonts w:asciiTheme="majorBidi" w:hAnsiTheme="majorBidi" w:cstheme="majorBidi"/>
          <w:sz w:val="24"/>
          <w:szCs w:val="24"/>
        </w:rPr>
      </w:pPr>
    </w:p>
    <w:tbl>
      <w:tblPr>
        <w:tblStyle w:val="TableGrid"/>
        <w:bidiVisual/>
        <w:tblW w:w="0" w:type="auto"/>
        <w:tblLook w:val="04A0" w:firstRow="1" w:lastRow="0" w:firstColumn="1" w:lastColumn="0" w:noHBand="0" w:noVBand="1"/>
      </w:tblPr>
      <w:tblGrid>
        <w:gridCol w:w="3088"/>
        <w:gridCol w:w="3077"/>
        <w:gridCol w:w="3195"/>
      </w:tblGrid>
      <w:tr w:rsidR="0007605F" w:rsidTr="00C9346B">
        <w:trPr>
          <w:trHeight w:val="430"/>
        </w:trPr>
        <w:tc>
          <w:tcPr>
            <w:tcW w:w="9474" w:type="dxa"/>
            <w:gridSpan w:val="3"/>
            <w:tcBorders>
              <w:top w:val="nil"/>
              <w:left w:val="nil"/>
              <w:bottom w:val="single" w:sz="4" w:space="0" w:color="auto"/>
              <w:right w:val="nil"/>
            </w:tcBorders>
          </w:tcPr>
          <w:p w:rsidR="0007605F" w:rsidRPr="00B62EEA" w:rsidRDefault="0007605F" w:rsidP="00C9346B">
            <w:pPr>
              <w:bidi/>
              <w:jc w:val="center"/>
              <w:rPr>
                <w:rFonts w:asciiTheme="majorBidi" w:hAnsiTheme="majorBidi" w:cstheme="majorBidi"/>
                <w:b/>
                <w:bCs/>
                <w:rtl/>
                <w:lang w:bidi="fa-IR"/>
              </w:rPr>
            </w:pPr>
            <w:r w:rsidRPr="00B62EEA">
              <w:rPr>
                <w:rFonts w:asciiTheme="majorBidi" w:hAnsiTheme="majorBidi" w:cstheme="majorBidi"/>
                <w:b/>
                <w:bCs/>
                <w:lang w:val="en"/>
              </w:rPr>
              <w:t>Table 3</w:t>
            </w:r>
            <w:r w:rsidRPr="00590371">
              <w:rPr>
                <w:rFonts w:asciiTheme="majorBidi" w:hAnsiTheme="majorBidi" w:cstheme="majorBidi"/>
                <w:lang w:val="en"/>
              </w:rPr>
              <w:t xml:space="preserve">: </w:t>
            </w:r>
            <w:r w:rsidRPr="00FD3EF2">
              <w:rPr>
                <w:rFonts w:asciiTheme="majorBidi" w:hAnsiTheme="majorBidi" w:cstheme="majorBidi"/>
                <w:b/>
                <w:bCs/>
                <w:lang w:val="en"/>
              </w:rPr>
              <w:t>Comparison of range of moral sensitivity scores of nursing students before and after training in professional ethics in nursing ethics</w:t>
            </w:r>
          </w:p>
        </w:tc>
      </w:tr>
      <w:tr w:rsidR="0007605F" w:rsidTr="00C9346B">
        <w:trPr>
          <w:trHeight w:val="430"/>
        </w:trPr>
        <w:tc>
          <w:tcPr>
            <w:tcW w:w="3124" w:type="dxa"/>
            <w:tcBorders>
              <w:left w:val="nil"/>
              <w:bottom w:val="single" w:sz="4" w:space="0" w:color="auto"/>
              <w:right w:val="nil"/>
            </w:tcBorders>
          </w:tcPr>
          <w:p w:rsidR="0007605F" w:rsidRPr="00FD3EF2" w:rsidRDefault="0007605F" w:rsidP="00C9346B">
            <w:pPr>
              <w:bidi/>
              <w:jc w:val="center"/>
              <w:rPr>
                <w:rFonts w:asciiTheme="majorBidi" w:hAnsiTheme="majorBidi" w:cstheme="majorBidi"/>
                <w:b/>
                <w:bCs/>
                <w:rtl/>
                <w:lang w:bidi="fa-IR"/>
              </w:rPr>
            </w:pPr>
            <w:r w:rsidRPr="00FD3EF2">
              <w:rPr>
                <w:rFonts w:asciiTheme="majorBidi" w:hAnsiTheme="majorBidi" w:cstheme="majorBidi"/>
                <w:b/>
                <w:bCs/>
                <w:lang w:val="en"/>
              </w:rPr>
              <w:t>Moral sensitivity scores</w:t>
            </w:r>
          </w:p>
        </w:tc>
        <w:tc>
          <w:tcPr>
            <w:tcW w:w="3115" w:type="dxa"/>
            <w:tcBorders>
              <w:left w:val="nil"/>
              <w:bottom w:val="single" w:sz="4" w:space="0" w:color="auto"/>
              <w:right w:val="nil"/>
            </w:tcBorders>
          </w:tcPr>
          <w:p w:rsidR="0007605F" w:rsidRPr="00FD3EF2" w:rsidRDefault="0007605F" w:rsidP="00C9346B">
            <w:pPr>
              <w:bidi/>
              <w:jc w:val="center"/>
              <w:rPr>
                <w:rFonts w:asciiTheme="majorBidi" w:hAnsiTheme="majorBidi" w:cstheme="majorBidi"/>
                <w:b/>
                <w:bCs/>
                <w:rtl/>
                <w:lang w:bidi="fa-IR"/>
              </w:rPr>
            </w:pPr>
            <w:r w:rsidRPr="00FD3EF2">
              <w:rPr>
                <w:rFonts w:asciiTheme="majorBidi" w:hAnsiTheme="majorBidi" w:cstheme="majorBidi"/>
                <w:b/>
                <w:bCs/>
                <w:lang w:val="en"/>
              </w:rPr>
              <w:t>Before training</w:t>
            </w:r>
          </w:p>
        </w:tc>
        <w:tc>
          <w:tcPr>
            <w:tcW w:w="3235" w:type="dxa"/>
            <w:tcBorders>
              <w:left w:val="nil"/>
              <w:bottom w:val="single" w:sz="4" w:space="0" w:color="auto"/>
              <w:right w:val="nil"/>
            </w:tcBorders>
          </w:tcPr>
          <w:p w:rsidR="0007605F" w:rsidRPr="00FD3EF2" w:rsidRDefault="0007605F" w:rsidP="00C9346B">
            <w:pPr>
              <w:bidi/>
              <w:jc w:val="center"/>
              <w:rPr>
                <w:rFonts w:asciiTheme="majorBidi" w:hAnsiTheme="majorBidi" w:cstheme="majorBidi"/>
                <w:b/>
                <w:bCs/>
                <w:lang w:bidi="fa-IR"/>
              </w:rPr>
            </w:pPr>
            <w:r w:rsidRPr="00FD3EF2">
              <w:rPr>
                <w:rFonts w:asciiTheme="majorBidi" w:hAnsiTheme="majorBidi" w:cstheme="majorBidi"/>
                <w:b/>
                <w:bCs/>
                <w:lang w:bidi="fa-IR"/>
              </w:rPr>
              <w:t>After training</w:t>
            </w:r>
          </w:p>
        </w:tc>
      </w:tr>
      <w:tr w:rsidR="0007605F" w:rsidTr="00C9346B">
        <w:trPr>
          <w:trHeight w:val="456"/>
        </w:trPr>
        <w:tc>
          <w:tcPr>
            <w:tcW w:w="3124" w:type="dxa"/>
            <w:tcBorders>
              <w:left w:val="nil"/>
              <w:bottom w:val="nil"/>
              <w:right w:val="nil"/>
            </w:tcBorders>
          </w:tcPr>
          <w:p w:rsidR="0007605F" w:rsidRPr="003E2CD2" w:rsidRDefault="0007605F" w:rsidP="00C9346B">
            <w:pPr>
              <w:jc w:val="center"/>
              <w:rPr>
                <w:rFonts w:asciiTheme="majorBidi" w:hAnsiTheme="majorBidi" w:cstheme="majorBidi"/>
                <w:rtl/>
                <w:lang w:bidi="fa-IR"/>
              </w:rPr>
            </w:pPr>
            <w:r w:rsidRPr="003E2CD2">
              <w:rPr>
                <w:rFonts w:asciiTheme="majorBidi" w:hAnsiTheme="majorBidi" w:cstheme="majorBidi"/>
                <w:rtl/>
                <w:lang w:val="en" w:bidi="fa-IR"/>
              </w:rPr>
              <w:t>(0-50)</w:t>
            </w:r>
            <w:r w:rsidRPr="003E2CD2">
              <w:rPr>
                <w:rFonts w:asciiTheme="majorBidi" w:hAnsiTheme="majorBidi" w:cstheme="majorBidi"/>
                <w:lang w:val="en"/>
              </w:rPr>
              <w:t xml:space="preserve">Low Moral </w:t>
            </w:r>
            <w:r w:rsidRPr="003E2CD2">
              <w:rPr>
                <w:rFonts w:asciiTheme="majorBidi" w:hAnsiTheme="majorBidi" w:cstheme="majorBidi"/>
              </w:rPr>
              <w:t>S</w:t>
            </w:r>
            <w:r w:rsidRPr="003E2CD2">
              <w:rPr>
                <w:rFonts w:asciiTheme="majorBidi" w:hAnsiTheme="majorBidi" w:cstheme="majorBidi"/>
                <w:lang w:val="en"/>
              </w:rPr>
              <w:t>ensitivity</w:t>
            </w:r>
          </w:p>
        </w:tc>
        <w:tc>
          <w:tcPr>
            <w:tcW w:w="3115" w:type="dxa"/>
            <w:tcBorders>
              <w:left w:val="nil"/>
              <w:bottom w:val="nil"/>
              <w:right w:val="nil"/>
            </w:tcBorders>
          </w:tcPr>
          <w:p w:rsidR="0007605F" w:rsidRPr="003E2CD2" w:rsidRDefault="0007605F" w:rsidP="00C9346B">
            <w:pPr>
              <w:tabs>
                <w:tab w:val="left" w:pos="939"/>
              </w:tabs>
              <w:bidi/>
              <w:jc w:val="center"/>
              <w:rPr>
                <w:rFonts w:asciiTheme="majorBidi" w:hAnsiTheme="majorBidi" w:cstheme="majorBidi"/>
                <w:lang w:bidi="fa-IR"/>
              </w:rPr>
            </w:pPr>
            <w:r w:rsidRPr="003E2CD2">
              <w:rPr>
                <w:rFonts w:asciiTheme="majorBidi" w:hAnsiTheme="majorBidi" w:cstheme="majorBidi"/>
                <w:lang w:bidi="fa-IR"/>
              </w:rPr>
              <w:t>6</w:t>
            </w:r>
            <w:r>
              <w:rPr>
                <w:rFonts w:asciiTheme="majorBidi" w:hAnsiTheme="majorBidi" w:cstheme="majorBidi"/>
                <w:lang w:bidi="fa-IR"/>
              </w:rPr>
              <w:t>/</w:t>
            </w:r>
            <w:r w:rsidRPr="003E2CD2">
              <w:rPr>
                <w:rFonts w:asciiTheme="majorBidi" w:hAnsiTheme="majorBidi" w:cstheme="majorBidi"/>
                <w:lang w:bidi="fa-IR"/>
              </w:rPr>
              <w:t>7 %</w:t>
            </w:r>
          </w:p>
        </w:tc>
        <w:tc>
          <w:tcPr>
            <w:tcW w:w="3235" w:type="dxa"/>
            <w:tcBorders>
              <w:left w:val="nil"/>
              <w:bottom w:val="nil"/>
              <w:right w:val="nil"/>
            </w:tcBorders>
          </w:tcPr>
          <w:p w:rsidR="0007605F" w:rsidRPr="003E2CD2" w:rsidRDefault="0007605F" w:rsidP="00C9346B">
            <w:pPr>
              <w:bidi/>
              <w:jc w:val="center"/>
              <w:rPr>
                <w:rFonts w:asciiTheme="majorBidi" w:hAnsiTheme="majorBidi" w:cstheme="majorBidi"/>
                <w:rtl/>
                <w:lang w:bidi="fa-IR"/>
              </w:rPr>
            </w:pPr>
            <w:r w:rsidRPr="003E2CD2">
              <w:rPr>
                <w:rFonts w:asciiTheme="majorBidi" w:hAnsiTheme="majorBidi" w:cstheme="majorBidi"/>
                <w:lang w:bidi="fa-IR"/>
              </w:rPr>
              <w:t>3</w:t>
            </w:r>
            <w:r>
              <w:rPr>
                <w:rFonts w:asciiTheme="majorBidi" w:hAnsiTheme="majorBidi" w:cstheme="majorBidi"/>
                <w:lang w:bidi="fa-IR"/>
              </w:rPr>
              <w:t>/</w:t>
            </w:r>
            <w:r w:rsidRPr="003E2CD2">
              <w:rPr>
                <w:rFonts w:asciiTheme="majorBidi" w:hAnsiTheme="majorBidi" w:cstheme="majorBidi"/>
                <w:lang w:bidi="fa-IR"/>
              </w:rPr>
              <w:t>3%</w:t>
            </w:r>
          </w:p>
        </w:tc>
      </w:tr>
      <w:tr w:rsidR="0007605F" w:rsidTr="00C9346B">
        <w:trPr>
          <w:trHeight w:val="456"/>
        </w:trPr>
        <w:tc>
          <w:tcPr>
            <w:tcW w:w="3124" w:type="dxa"/>
            <w:tcBorders>
              <w:top w:val="nil"/>
              <w:left w:val="nil"/>
              <w:bottom w:val="nil"/>
              <w:right w:val="nil"/>
            </w:tcBorders>
          </w:tcPr>
          <w:p w:rsidR="0007605F" w:rsidRPr="003E2CD2" w:rsidRDefault="0007605F" w:rsidP="00C9346B">
            <w:pPr>
              <w:bidi/>
              <w:jc w:val="both"/>
              <w:rPr>
                <w:rFonts w:asciiTheme="majorBidi" w:hAnsiTheme="majorBidi" w:cstheme="majorBidi"/>
                <w:rtl/>
                <w:lang w:bidi="fa-IR"/>
              </w:rPr>
            </w:pPr>
            <w:r w:rsidRPr="003E2CD2">
              <w:rPr>
                <w:rStyle w:val="shorttext"/>
                <w:rFonts w:asciiTheme="majorBidi" w:hAnsiTheme="majorBidi" w:cstheme="majorBidi"/>
                <w:lang w:val="en"/>
              </w:rPr>
              <w:t>Moderate Moral Sensitivity</w:t>
            </w:r>
            <w:r w:rsidRPr="003E2CD2">
              <w:rPr>
                <w:rFonts w:asciiTheme="majorBidi" w:hAnsiTheme="majorBidi" w:cstheme="majorBidi"/>
                <w:rtl/>
                <w:lang w:bidi="fa-IR"/>
              </w:rPr>
              <w:t xml:space="preserve"> </w:t>
            </w:r>
            <w:r>
              <w:rPr>
                <w:rFonts w:asciiTheme="majorBidi" w:hAnsiTheme="majorBidi" w:cstheme="majorBidi" w:hint="cs"/>
                <w:rtl/>
                <w:lang w:bidi="fa-IR"/>
              </w:rPr>
              <w:t>(51-75)</w:t>
            </w:r>
          </w:p>
        </w:tc>
        <w:tc>
          <w:tcPr>
            <w:tcW w:w="3115" w:type="dxa"/>
            <w:tcBorders>
              <w:top w:val="nil"/>
              <w:left w:val="nil"/>
              <w:bottom w:val="nil"/>
              <w:right w:val="nil"/>
            </w:tcBorders>
          </w:tcPr>
          <w:p w:rsidR="0007605F" w:rsidRPr="003E2CD2" w:rsidRDefault="0007605F" w:rsidP="00C9346B">
            <w:pPr>
              <w:bidi/>
              <w:jc w:val="center"/>
              <w:rPr>
                <w:rFonts w:asciiTheme="majorBidi" w:hAnsiTheme="majorBidi" w:cstheme="majorBidi"/>
                <w:rtl/>
                <w:lang w:bidi="fa-IR"/>
              </w:rPr>
            </w:pPr>
            <w:r w:rsidRPr="003E2CD2">
              <w:rPr>
                <w:rFonts w:asciiTheme="majorBidi" w:hAnsiTheme="majorBidi" w:cstheme="majorBidi"/>
                <w:lang w:bidi="fa-IR"/>
              </w:rPr>
              <w:t>93</w:t>
            </w:r>
            <w:r>
              <w:rPr>
                <w:rFonts w:asciiTheme="majorBidi" w:hAnsiTheme="majorBidi" w:cstheme="majorBidi"/>
                <w:lang w:bidi="fa-IR"/>
              </w:rPr>
              <w:t>/</w:t>
            </w:r>
            <w:r w:rsidRPr="003E2CD2">
              <w:rPr>
                <w:rFonts w:asciiTheme="majorBidi" w:hAnsiTheme="majorBidi" w:cstheme="majorBidi"/>
                <w:lang w:bidi="fa-IR"/>
              </w:rPr>
              <w:t>3%</w:t>
            </w:r>
          </w:p>
        </w:tc>
        <w:tc>
          <w:tcPr>
            <w:tcW w:w="3235" w:type="dxa"/>
            <w:tcBorders>
              <w:top w:val="nil"/>
              <w:left w:val="nil"/>
              <w:bottom w:val="nil"/>
              <w:right w:val="nil"/>
            </w:tcBorders>
          </w:tcPr>
          <w:p w:rsidR="0007605F" w:rsidRPr="00B63A29" w:rsidRDefault="0007605F" w:rsidP="00C9346B">
            <w:pPr>
              <w:bidi/>
              <w:jc w:val="center"/>
              <w:rPr>
                <w:rFonts w:asciiTheme="majorBidi" w:hAnsiTheme="majorBidi" w:cstheme="majorBidi"/>
                <w:rtl/>
                <w:lang w:bidi="fa-IR"/>
              </w:rPr>
            </w:pPr>
            <w:r w:rsidRPr="00B63A29">
              <w:rPr>
                <w:rFonts w:asciiTheme="majorBidi" w:hAnsiTheme="majorBidi" w:cstheme="majorBidi"/>
                <w:lang w:bidi="fa-IR"/>
              </w:rPr>
              <w:t>86/7%</w:t>
            </w:r>
          </w:p>
        </w:tc>
      </w:tr>
      <w:tr w:rsidR="0007605F" w:rsidTr="00C9346B">
        <w:trPr>
          <w:trHeight w:val="519"/>
        </w:trPr>
        <w:tc>
          <w:tcPr>
            <w:tcW w:w="3124" w:type="dxa"/>
            <w:tcBorders>
              <w:top w:val="nil"/>
              <w:left w:val="nil"/>
              <w:right w:val="nil"/>
            </w:tcBorders>
          </w:tcPr>
          <w:p w:rsidR="0007605F" w:rsidRPr="003E2CD2" w:rsidRDefault="0007605F" w:rsidP="00C9346B">
            <w:pPr>
              <w:bidi/>
              <w:jc w:val="both"/>
              <w:rPr>
                <w:rFonts w:asciiTheme="majorBidi" w:hAnsiTheme="majorBidi" w:cstheme="majorBidi"/>
                <w:rtl/>
                <w:lang w:bidi="fa-IR"/>
              </w:rPr>
            </w:pPr>
            <w:r w:rsidRPr="003E2CD2">
              <w:rPr>
                <w:rStyle w:val="shorttext"/>
                <w:rFonts w:asciiTheme="majorBidi" w:hAnsiTheme="majorBidi" w:cstheme="majorBidi"/>
                <w:lang w:val="en"/>
              </w:rPr>
              <w:t xml:space="preserve">High Moral </w:t>
            </w:r>
            <w:r w:rsidRPr="003E2CD2">
              <w:rPr>
                <w:rStyle w:val="shorttext"/>
                <w:rFonts w:asciiTheme="majorBidi" w:hAnsiTheme="majorBidi" w:cstheme="majorBidi"/>
              </w:rPr>
              <w:t>S</w:t>
            </w:r>
            <w:r w:rsidRPr="003E2CD2">
              <w:rPr>
                <w:rStyle w:val="shorttext"/>
                <w:rFonts w:asciiTheme="majorBidi" w:hAnsiTheme="majorBidi" w:cstheme="majorBidi"/>
                <w:lang w:val="en"/>
              </w:rPr>
              <w:t>ensitivity</w:t>
            </w:r>
            <w:r w:rsidRPr="003E2CD2">
              <w:rPr>
                <w:rFonts w:asciiTheme="majorBidi" w:hAnsiTheme="majorBidi" w:cstheme="majorBidi"/>
                <w:rtl/>
                <w:lang w:bidi="fa-IR"/>
              </w:rPr>
              <w:t xml:space="preserve"> (</w:t>
            </w:r>
            <w:r w:rsidRPr="003E2CD2">
              <w:rPr>
                <w:rFonts w:asciiTheme="majorBidi" w:hAnsiTheme="majorBidi" w:cstheme="majorBidi"/>
                <w:lang w:bidi="fa-IR"/>
              </w:rPr>
              <w:t>75-100</w:t>
            </w:r>
            <w:r w:rsidRPr="003E2CD2">
              <w:rPr>
                <w:rFonts w:asciiTheme="majorBidi" w:hAnsiTheme="majorBidi" w:cstheme="majorBidi"/>
                <w:rtl/>
                <w:lang w:bidi="fa-IR"/>
              </w:rPr>
              <w:t>)</w:t>
            </w:r>
          </w:p>
        </w:tc>
        <w:tc>
          <w:tcPr>
            <w:tcW w:w="3115" w:type="dxa"/>
            <w:tcBorders>
              <w:top w:val="nil"/>
              <w:left w:val="nil"/>
              <w:right w:val="nil"/>
            </w:tcBorders>
          </w:tcPr>
          <w:p w:rsidR="0007605F" w:rsidRPr="003E2CD2" w:rsidRDefault="0007605F" w:rsidP="00C9346B">
            <w:pPr>
              <w:bidi/>
              <w:jc w:val="center"/>
              <w:rPr>
                <w:rFonts w:asciiTheme="majorBidi" w:hAnsiTheme="majorBidi" w:cstheme="majorBidi"/>
                <w:rtl/>
                <w:lang w:bidi="fa-IR"/>
              </w:rPr>
            </w:pPr>
            <w:r w:rsidRPr="003E2CD2">
              <w:rPr>
                <w:rFonts w:asciiTheme="majorBidi" w:hAnsiTheme="majorBidi" w:cstheme="majorBidi"/>
                <w:lang w:bidi="fa-IR"/>
              </w:rPr>
              <w:t xml:space="preserve">0% </w:t>
            </w:r>
          </w:p>
        </w:tc>
        <w:tc>
          <w:tcPr>
            <w:tcW w:w="3235" w:type="dxa"/>
            <w:tcBorders>
              <w:top w:val="nil"/>
              <w:left w:val="nil"/>
              <w:right w:val="nil"/>
            </w:tcBorders>
          </w:tcPr>
          <w:p w:rsidR="0007605F" w:rsidRPr="003E2CD2" w:rsidRDefault="0007605F" w:rsidP="00C9346B">
            <w:pPr>
              <w:bidi/>
              <w:jc w:val="center"/>
              <w:rPr>
                <w:rFonts w:asciiTheme="majorBidi" w:hAnsiTheme="majorBidi" w:cstheme="majorBidi"/>
                <w:rtl/>
                <w:lang w:bidi="fa-IR"/>
              </w:rPr>
            </w:pPr>
            <w:r w:rsidRPr="003E2CD2">
              <w:rPr>
                <w:rFonts w:asciiTheme="majorBidi" w:hAnsiTheme="majorBidi" w:cstheme="majorBidi"/>
                <w:lang w:bidi="fa-IR"/>
              </w:rPr>
              <w:t>10%</w:t>
            </w:r>
          </w:p>
        </w:tc>
      </w:tr>
    </w:tbl>
    <w:p w:rsidR="0007605F" w:rsidRDefault="0007605F" w:rsidP="00194DE5">
      <w:pPr>
        <w:spacing w:line="360" w:lineRule="auto"/>
        <w:rPr>
          <w:rFonts w:asciiTheme="majorBidi" w:hAnsiTheme="majorBidi" w:cstheme="majorBidi"/>
          <w:sz w:val="24"/>
          <w:szCs w:val="24"/>
        </w:rPr>
      </w:pPr>
    </w:p>
    <w:p w:rsidR="00A465D0" w:rsidRDefault="00A465D0" w:rsidP="00194DE5">
      <w:pPr>
        <w:spacing w:line="360" w:lineRule="auto"/>
        <w:rPr>
          <w:rFonts w:asciiTheme="majorBidi" w:hAnsiTheme="majorBidi" w:cstheme="majorBidi"/>
          <w:sz w:val="24"/>
          <w:szCs w:val="24"/>
        </w:rPr>
      </w:pPr>
    </w:p>
    <w:p w:rsidR="00A465D0" w:rsidRDefault="00A465D0" w:rsidP="00194DE5">
      <w:pPr>
        <w:spacing w:line="360" w:lineRule="auto"/>
        <w:rPr>
          <w:rFonts w:asciiTheme="majorBidi" w:hAnsiTheme="majorBidi" w:cstheme="majorBidi"/>
          <w:sz w:val="24"/>
          <w:szCs w:val="24"/>
        </w:rPr>
      </w:pPr>
    </w:p>
    <w:p w:rsidR="00A465D0" w:rsidRDefault="00A465D0" w:rsidP="00194DE5">
      <w:pPr>
        <w:spacing w:line="360" w:lineRule="auto"/>
        <w:rPr>
          <w:rFonts w:asciiTheme="majorBidi" w:hAnsiTheme="majorBidi" w:cstheme="majorBidi"/>
          <w:sz w:val="24"/>
          <w:szCs w:val="24"/>
        </w:rPr>
      </w:pPr>
    </w:p>
    <w:tbl>
      <w:tblPr>
        <w:tblStyle w:val="TableGrid"/>
        <w:tblpPr w:leftFromText="180" w:rightFromText="180" w:vertAnchor="text" w:horzAnchor="margin" w:tblpXSpec="center" w:tblpY="-143"/>
        <w:bidiVisual/>
        <w:tblW w:w="0" w:type="auto"/>
        <w:tblLook w:val="04A0" w:firstRow="1" w:lastRow="0" w:firstColumn="1" w:lastColumn="0" w:noHBand="0" w:noVBand="1"/>
      </w:tblPr>
      <w:tblGrid>
        <w:gridCol w:w="3887"/>
        <w:gridCol w:w="1878"/>
        <w:gridCol w:w="2024"/>
      </w:tblGrid>
      <w:tr w:rsidR="00A465D0" w:rsidRPr="00B63A29" w:rsidTr="00C9346B">
        <w:trPr>
          <w:trHeight w:val="430"/>
        </w:trPr>
        <w:tc>
          <w:tcPr>
            <w:tcW w:w="7789" w:type="dxa"/>
            <w:gridSpan w:val="3"/>
            <w:tcBorders>
              <w:top w:val="nil"/>
              <w:left w:val="nil"/>
              <w:right w:val="nil"/>
            </w:tcBorders>
          </w:tcPr>
          <w:p w:rsidR="00A465D0" w:rsidRPr="00B63A29" w:rsidRDefault="00A465D0" w:rsidP="00C9346B">
            <w:pPr>
              <w:jc w:val="center"/>
              <w:rPr>
                <w:rFonts w:asciiTheme="majorBidi" w:hAnsiTheme="majorBidi" w:cstheme="majorBidi"/>
                <w:b/>
                <w:bCs/>
                <w:color w:val="000000" w:themeColor="text1"/>
                <w:sz w:val="20"/>
                <w:szCs w:val="20"/>
                <w:rtl/>
                <w:lang w:bidi="fa-IR"/>
              </w:rPr>
            </w:pPr>
            <w:r w:rsidRPr="00B63A29">
              <w:rPr>
                <w:rFonts w:asciiTheme="majorBidi" w:hAnsiTheme="majorBidi" w:cstheme="majorBidi"/>
                <w:b/>
                <w:bCs/>
                <w:color w:val="000000" w:themeColor="text1"/>
                <w:lang w:val="en"/>
              </w:rPr>
              <w:t>Table 4:  Student satisfaction score for ethical game sessions after course in professional ethics in nursing</w:t>
            </w:r>
            <w:r w:rsidRPr="00B63A29">
              <w:rPr>
                <w:rFonts w:asciiTheme="majorBidi" w:hAnsiTheme="majorBidi" w:cstheme="majorBidi"/>
                <w:b/>
                <w:bCs/>
                <w:color w:val="000000" w:themeColor="text1"/>
                <w:sz w:val="24"/>
                <w:szCs w:val="24"/>
              </w:rPr>
              <w:t xml:space="preserve"> ethics</w:t>
            </w:r>
          </w:p>
        </w:tc>
      </w:tr>
      <w:tr w:rsidR="00A465D0" w:rsidRPr="00B63A29" w:rsidTr="00C9346B">
        <w:trPr>
          <w:trHeight w:val="430"/>
        </w:trPr>
        <w:tc>
          <w:tcPr>
            <w:tcW w:w="3887" w:type="dxa"/>
            <w:tcBorders>
              <w:left w:val="nil"/>
              <w:bottom w:val="single" w:sz="4" w:space="0" w:color="auto"/>
              <w:right w:val="nil"/>
            </w:tcBorders>
          </w:tcPr>
          <w:p w:rsidR="00A465D0" w:rsidRPr="00B63A29" w:rsidRDefault="00A465D0" w:rsidP="00C9346B">
            <w:pPr>
              <w:bidi/>
              <w:jc w:val="center"/>
              <w:rPr>
                <w:rFonts w:asciiTheme="majorBidi" w:hAnsiTheme="majorBidi" w:cstheme="majorBidi"/>
                <w:b/>
                <w:bCs/>
                <w:color w:val="000000" w:themeColor="text1"/>
                <w:rtl/>
                <w:lang w:bidi="fa-IR"/>
              </w:rPr>
            </w:pPr>
            <w:r w:rsidRPr="00B63A29">
              <w:rPr>
                <w:rStyle w:val="shorttext"/>
                <w:rFonts w:asciiTheme="majorBidi" w:hAnsiTheme="majorBidi" w:cstheme="majorBidi"/>
                <w:b/>
                <w:bCs/>
                <w:color w:val="000000" w:themeColor="text1"/>
                <w:lang w:val="en"/>
              </w:rPr>
              <w:t>Types of games</w:t>
            </w:r>
          </w:p>
        </w:tc>
        <w:tc>
          <w:tcPr>
            <w:tcW w:w="1878" w:type="dxa"/>
            <w:tcBorders>
              <w:left w:val="nil"/>
              <w:bottom w:val="single" w:sz="4" w:space="0" w:color="auto"/>
              <w:right w:val="nil"/>
            </w:tcBorders>
          </w:tcPr>
          <w:p w:rsidR="00A465D0" w:rsidRPr="00B63A29" w:rsidRDefault="00A465D0" w:rsidP="00C9346B">
            <w:pPr>
              <w:bidi/>
              <w:jc w:val="center"/>
              <w:rPr>
                <w:rFonts w:asciiTheme="majorBidi" w:hAnsiTheme="majorBidi" w:cstheme="majorBidi"/>
                <w:b/>
                <w:bCs/>
                <w:color w:val="000000" w:themeColor="text1"/>
                <w:rtl/>
                <w:lang w:bidi="fa-IR"/>
              </w:rPr>
            </w:pPr>
            <w:r w:rsidRPr="00B63A29">
              <w:rPr>
                <w:rFonts w:asciiTheme="majorBidi" w:hAnsiTheme="majorBidi" w:cstheme="majorBidi"/>
                <w:b/>
                <w:bCs/>
                <w:color w:val="000000" w:themeColor="text1"/>
                <w:lang w:bidi="fa-IR"/>
              </w:rPr>
              <w:t>sessions</w:t>
            </w:r>
          </w:p>
        </w:tc>
        <w:tc>
          <w:tcPr>
            <w:tcW w:w="2024" w:type="dxa"/>
            <w:tcBorders>
              <w:left w:val="nil"/>
              <w:bottom w:val="single" w:sz="4" w:space="0" w:color="auto"/>
              <w:right w:val="nil"/>
            </w:tcBorders>
          </w:tcPr>
          <w:p w:rsidR="00A465D0" w:rsidRPr="00B63A29" w:rsidRDefault="00A465D0" w:rsidP="00C9346B">
            <w:pPr>
              <w:jc w:val="center"/>
              <w:rPr>
                <w:rFonts w:asciiTheme="majorBidi" w:hAnsiTheme="majorBidi" w:cstheme="majorBidi"/>
                <w:color w:val="000000" w:themeColor="text1"/>
                <w:rtl/>
                <w:lang w:bidi="fa-IR"/>
              </w:rPr>
            </w:pPr>
            <w:r w:rsidRPr="00B63A29">
              <w:rPr>
                <w:rFonts w:asciiTheme="majorBidi" w:hAnsiTheme="majorBidi" w:cstheme="majorBidi"/>
                <w:b/>
                <w:bCs/>
                <w:color w:val="000000" w:themeColor="text1"/>
                <w:lang w:val="en"/>
              </w:rPr>
              <w:t xml:space="preserve">satisfaction score </w:t>
            </w:r>
            <w:r w:rsidRPr="00B63A29">
              <w:rPr>
                <w:rFonts w:asciiTheme="majorBidi" w:hAnsiTheme="majorBidi" w:cstheme="majorBidi"/>
                <w:b/>
                <w:bCs/>
                <w:color w:val="000000" w:themeColor="text1"/>
                <w:lang w:bidi="fa-IR"/>
              </w:rPr>
              <w:t xml:space="preserve"> </w:t>
            </w:r>
            <w:r w:rsidRPr="00B63A29">
              <w:rPr>
                <w:rFonts w:asciiTheme="majorBidi" w:hAnsiTheme="majorBidi" w:cstheme="majorBidi"/>
                <w:b/>
                <w:bCs/>
                <w:color w:val="000000" w:themeColor="text1"/>
                <w:rtl/>
                <w:lang w:bidi="fa-IR"/>
              </w:rPr>
              <w:t>)</w:t>
            </w:r>
            <w:r w:rsidRPr="00B63A29">
              <w:rPr>
                <w:rFonts w:asciiTheme="majorBidi" w:hAnsiTheme="majorBidi" w:cstheme="majorBidi"/>
                <w:b/>
                <w:bCs/>
                <w:color w:val="000000" w:themeColor="text1"/>
                <w:lang w:bidi="fa-IR"/>
              </w:rPr>
              <w:t>M±SD)</w:t>
            </w:r>
          </w:p>
        </w:tc>
      </w:tr>
      <w:tr w:rsidR="00A465D0" w:rsidRPr="00B63A29" w:rsidTr="00C9346B">
        <w:trPr>
          <w:trHeight w:val="456"/>
        </w:trPr>
        <w:tc>
          <w:tcPr>
            <w:tcW w:w="3887" w:type="dxa"/>
            <w:tcBorders>
              <w:left w:val="nil"/>
              <w:bottom w:val="single" w:sz="18" w:space="0" w:color="auto"/>
              <w:right w:val="nil"/>
            </w:tcBorders>
          </w:tcPr>
          <w:p w:rsidR="00A465D0" w:rsidRPr="00B63A29" w:rsidRDefault="00A465D0" w:rsidP="00C9346B">
            <w:pPr>
              <w:tabs>
                <w:tab w:val="left" w:pos="939"/>
              </w:tabs>
              <w:rPr>
                <w:rFonts w:asciiTheme="majorBidi" w:hAnsiTheme="majorBidi" w:cstheme="majorBidi"/>
                <w:color w:val="000000" w:themeColor="text1"/>
                <w:lang w:bidi="fa-IR"/>
              </w:rPr>
            </w:pPr>
            <w:r w:rsidRPr="00B63A29">
              <w:rPr>
                <w:rFonts w:asciiTheme="majorBidi" w:hAnsiTheme="majorBidi" w:cstheme="majorBidi"/>
                <w:color w:val="000000" w:themeColor="text1"/>
                <w:rtl/>
                <w:lang w:bidi="fa-IR"/>
              </w:rPr>
              <w:t xml:space="preserve">  </w:t>
            </w:r>
            <w:r w:rsidRPr="00B63A29">
              <w:rPr>
                <w:rFonts w:asciiTheme="majorBidi" w:hAnsiTheme="majorBidi" w:cstheme="majorBidi"/>
                <w:color w:val="000000" w:themeColor="text1"/>
              </w:rPr>
              <w:t xml:space="preserve"> Small group</w:t>
            </w:r>
            <w:r w:rsidRPr="00B63A29">
              <w:rPr>
                <w:rFonts w:asciiTheme="majorBidi" w:hAnsiTheme="majorBidi" w:cstheme="majorBidi"/>
                <w:color w:val="000000" w:themeColor="text1"/>
                <w:rtl/>
              </w:rPr>
              <w:t xml:space="preserve"> : </w:t>
            </w:r>
            <w:r w:rsidRPr="00B63A29">
              <w:rPr>
                <w:rFonts w:asciiTheme="majorBidi" w:hAnsiTheme="majorBidi" w:cstheme="majorBidi"/>
                <w:color w:val="000000" w:themeColor="text1"/>
              </w:rPr>
              <w:t>"buzz" groups</w:t>
            </w:r>
            <w:r w:rsidRPr="00B63A29">
              <w:rPr>
                <w:rFonts w:asciiTheme="majorBidi" w:hAnsiTheme="majorBidi" w:cstheme="majorBidi"/>
                <w:color w:val="000000" w:themeColor="text1"/>
                <w:lang w:bidi="fa-IR"/>
              </w:rPr>
              <w:t xml:space="preserve">  game</w:t>
            </w:r>
          </w:p>
        </w:tc>
        <w:tc>
          <w:tcPr>
            <w:tcW w:w="1878" w:type="dxa"/>
            <w:tcBorders>
              <w:left w:val="nil"/>
              <w:bottom w:val="single" w:sz="18" w:space="0" w:color="auto"/>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Style w:val="shorttext"/>
                <w:color w:val="000000" w:themeColor="text1"/>
              </w:rPr>
              <w:t>1</w:t>
            </w:r>
          </w:p>
        </w:tc>
        <w:tc>
          <w:tcPr>
            <w:tcW w:w="2024" w:type="dxa"/>
            <w:tcBorders>
              <w:left w:val="nil"/>
              <w:bottom w:val="single" w:sz="18" w:space="0" w:color="auto"/>
              <w:right w:val="nil"/>
            </w:tcBorders>
          </w:tcPr>
          <w:p w:rsidR="00A465D0" w:rsidRPr="00B63A29" w:rsidRDefault="00A465D0" w:rsidP="00C9346B">
            <w:pPr>
              <w:bidi/>
              <w:jc w:val="center"/>
              <w:rPr>
                <w:rFonts w:asciiTheme="majorBidi" w:hAnsiTheme="majorBidi" w:cstheme="majorBidi"/>
                <w:color w:val="000000" w:themeColor="text1"/>
                <w:lang w:bidi="fa-IR"/>
              </w:rPr>
            </w:pPr>
            <w:r w:rsidRPr="00B63A29">
              <w:rPr>
                <w:rFonts w:asciiTheme="majorBidi" w:hAnsiTheme="majorBidi" w:cstheme="majorBidi"/>
                <w:color w:val="000000" w:themeColor="text1"/>
              </w:rPr>
              <w:t>4</w:t>
            </w:r>
            <w:r>
              <w:rPr>
                <w:rFonts w:asciiTheme="majorBidi" w:hAnsiTheme="majorBidi" w:cstheme="majorBidi"/>
                <w:color w:val="000000" w:themeColor="text1"/>
              </w:rPr>
              <w:t>/</w:t>
            </w:r>
            <w:r w:rsidRPr="00B63A29">
              <w:rPr>
                <w:rFonts w:asciiTheme="majorBidi" w:hAnsiTheme="majorBidi" w:cstheme="majorBidi"/>
                <w:color w:val="000000" w:themeColor="text1"/>
              </w:rPr>
              <w:t>6</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0/49</w:t>
            </w:r>
          </w:p>
        </w:tc>
      </w:tr>
      <w:tr w:rsidR="00A465D0" w:rsidRPr="00B63A29" w:rsidTr="00C9346B">
        <w:trPr>
          <w:trHeight w:val="360"/>
        </w:trPr>
        <w:tc>
          <w:tcPr>
            <w:tcW w:w="3887" w:type="dxa"/>
            <w:tcBorders>
              <w:top w:val="single" w:sz="18" w:space="0" w:color="auto"/>
              <w:left w:val="nil"/>
              <w:bottom w:val="single" w:sz="18" w:space="0" w:color="auto"/>
              <w:right w:val="nil"/>
            </w:tcBorders>
          </w:tcPr>
          <w:p w:rsidR="00A465D0" w:rsidRPr="00B63A29" w:rsidRDefault="00A465D0" w:rsidP="00C9346B">
            <w:pPr>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lang w:bidi="fa-IR"/>
              </w:rPr>
              <w:t>Brainstorming  game</w:t>
            </w:r>
          </w:p>
        </w:tc>
        <w:tc>
          <w:tcPr>
            <w:tcW w:w="1878" w:type="dxa"/>
            <w:tcBorders>
              <w:top w:val="single" w:sz="18" w:space="0" w:color="auto"/>
              <w:left w:val="nil"/>
              <w:bottom w:val="single" w:sz="18" w:space="0" w:color="auto"/>
              <w:right w:val="nil"/>
            </w:tcBorders>
          </w:tcPr>
          <w:p w:rsidR="00A465D0" w:rsidRPr="00B63A29" w:rsidRDefault="00A465D0" w:rsidP="00C9346B">
            <w:pPr>
              <w:jc w:val="center"/>
              <w:rPr>
                <w:rFonts w:asciiTheme="majorBidi" w:hAnsiTheme="majorBidi" w:cstheme="majorBidi"/>
                <w:color w:val="000000" w:themeColor="text1"/>
              </w:rPr>
            </w:pPr>
            <w:r w:rsidRPr="00B63A29">
              <w:rPr>
                <w:rFonts w:asciiTheme="majorBidi" w:hAnsiTheme="majorBidi" w:cstheme="majorBidi"/>
                <w:color w:val="000000" w:themeColor="text1"/>
              </w:rPr>
              <w:t>2</w:t>
            </w:r>
          </w:p>
        </w:tc>
        <w:tc>
          <w:tcPr>
            <w:tcW w:w="2024" w:type="dxa"/>
            <w:tcBorders>
              <w:top w:val="single" w:sz="18" w:space="0" w:color="auto"/>
              <w:left w:val="nil"/>
              <w:bottom w:val="single" w:sz="18" w:space="0" w:color="auto"/>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Pr>
                <w:rFonts w:asciiTheme="majorBidi" w:hAnsiTheme="majorBidi" w:cstheme="majorBidi"/>
                <w:color w:val="000000" w:themeColor="text1"/>
              </w:rPr>
              <w:t>/</w:t>
            </w:r>
            <w:r w:rsidRPr="00B63A29">
              <w:rPr>
                <w:rFonts w:asciiTheme="majorBidi" w:hAnsiTheme="majorBidi" w:cstheme="majorBidi"/>
                <w:color w:val="000000" w:themeColor="text1"/>
              </w:rPr>
              <w:t>7</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0/65</w:t>
            </w:r>
          </w:p>
        </w:tc>
      </w:tr>
      <w:tr w:rsidR="00A465D0" w:rsidRPr="00B63A29" w:rsidTr="00C9346B">
        <w:trPr>
          <w:trHeight w:val="152"/>
        </w:trPr>
        <w:tc>
          <w:tcPr>
            <w:tcW w:w="3887" w:type="dxa"/>
            <w:tcBorders>
              <w:top w:val="single" w:sz="18" w:space="0" w:color="auto"/>
              <w:left w:val="nil"/>
              <w:right w:val="nil"/>
            </w:tcBorders>
          </w:tcPr>
          <w:p w:rsidR="00A465D0" w:rsidRPr="00B63A29" w:rsidRDefault="00A465D0" w:rsidP="00C9346B">
            <w:pPr>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lang w:bidi="fa-IR"/>
              </w:rPr>
              <w:t>Card sorting  game</w:t>
            </w:r>
          </w:p>
        </w:tc>
        <w:tc>
          <w:tcPr>
            <w:tcW w:w="1878" w:type="dxa"/>
            <w:tcBorders>
              <w:top w:val="single" w:sz="18" w:space="0" w:color="auto"/>
              <w:left w:val="nil"/>
              <w:right w:val="nil"/>
            </w:tcBorders>
          </w:tcPr>
          <w:p w:rsidR="00A465D0" w:rsidRPr="00B63A29" w:rsidRDefault="00A465D0" w:rsidP="00C9346B">
            <w:pPr>
              <w:jc w:val="center"/>
              <w:rPr>
                <w:rFonts w:asciiTheme="majorBidi" w:hAnsiTheme="majorBidi" w:cstheme="majorBidi"/>
                <w:color w:val="000000" w:themeColor="text1"/>
              </w:rPr>
            </w:pPr>
            <w:r w:rsidRPr="00B63A29">
              <w:rPr>
                <w:rFonts w:asciiTheme="majorBidi" w:hAnsiTheme="majorBidi" w:cstheme="majorBidi"/>
                <w:color w:val="000000" w:themeColor="text1"/>
              </w:rPr>
              <w:t>3</w:t>
            </w:r>
          </w:p>
        </w:tc>
        <w:tc>
          <w:tcPr>
            <w:tcW w:w="2024" w:type="dxa"/>
            <w:tcBorders>
              <w:top w:val="single" w:sz="18" w:space="0" w:color="auto"/>
              <w:left w:val="nil"/>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Pr>
                <w:rFonts w:asciiTheme="majorBidi" w:hAnsiTheme="majorBidi" w:cstheme="majorBidi"/>
                <w:color w:val="000000" w:themeColor="text1"/>
              </w:rPr>
              <w:t>/</w:t>
            </w:r>
            <w:r w:rsidRPr="00B63A29">
              <w:rPr>
                <w:rFonts w:asciiTheme="majorBidi" w:hAnsiTheme="majorBidi" w:cstheme="majorBidi"/>
                <w:color w:val="000000" w:themeColor="text1"/>
              </w:rPr>
              <w:t>9</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0/18</w:t>
            </w:r>
          </w:p>
        </w:tc>
      </w:tr>
      <w:tr w:rsidR="00A465D0" w:rsidRPr="00B63A29" w:rsidTr="00C9346B">
        <w:trPr>
          <w:trHeight w:val="192"/>
        </w:trPr>
        <w:tc>
          <w:tcPr>
            <w:tcW w:w="3887" w:type="dxa"/>
            <w:tcBorders>
              <w:left w:val="nil"/>
              <w:bottom w:val="single" w:sz="18" w:space="0" w:color="auto"/>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Health Journey game</w:t>
            </w:r>
          </w:p>
        </w:tc>
        <w:tc>
          <w:tcPr>
            <w:tcW w:w="1878" w:type="dxa"/>
            <w:tcBorders>
              <w:left w:val="nil"/>
              <w:bottom w:val="single" w:sz="18" w:space="0" w:color="auto"/>
              <w:right w:val="nil"/>
            </w:tcBorders>
          </w:tcPr>
          <w:p w:rsidR="00A465D0" w:rsidRPr="00B63A29" w:rsidRDefault="00A465D0" w:rsidP="00C9346B">
            <w:pPr>
              <w:jc w:val="center"/>
              <w:rPr>
                <w:rFonts w:asciiTheme="majorBidi" w:hAnsiTheme="majorBidi" w:cstheme="majorBidi"/>
                <w:color w:val="000000" w:themeColor="text1"/>
              </w:rPr>
            </w:pPr>
            <w:r w:rsidRPr="00B63A29">
              <w:rPr>
                <w:rFonts w:asciiTheme="majorBidi" w:hAnsiTheme="majorBidi" w:cstheme="majorBidi"/>
                <w:color w:val="000000" w:themeColor="text1"/>
              </w:rPr>
              <w:t>4</w:t>
            </w:r>
          </w:p>
        </w:tc>
        <w:tc>
          <w:tcPr>
            <w:tcW w:w="2024" w:type="dxa"/>
            <w:tcBorders>
              <w:left w:val="nil"/>
              <w:bottom w:val="single" w:sz="18" w:space="0" w:color="auto"/>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Pr>
                <w:rFonts w:asciiTheme="majorBidi" w:hAnsiTheme="majorBidi" w:cstheme="majorBidi"/>
                <w:color w:val="000000" w:themeColor="text1"/>
              </w:rPr>
              <w:t>/</w:t>
            </w:r>
            <w:r w:rsidRPr="00B63A29">
              <w:rPr>
                <w:rFonts w:asciiTheme="majorBidi" w:hAnsiTheme="majorBidi" w:cstheme="majorBidi"/>
                <w:color w:val="000000" w:themeColor="text1"/>
              </w:rPr>
              <w:t>7</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0/65</w:t>
            </w:r>
          </w:p>
        </w:tc>
      </w:tr>
      <w:tr w:rsidR="00A465D0" w:rsidRPr="00B63A29" w:rsidTr="00C9346B">
        <w:trPr>
          <w:trHeight w:val="192"/>
        </w:trPr>
        <w:tc>
          <w:tcPr>
            <w:tcW w:w="3887" w:type="dxa"/>
            <w:tcBorders>
              <w:top w:val="single" w:sz="18" w:space="0" w:color="auto"/>
              <w:left w:val="nil"/>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 xml:space="preserve">Instructor's lecture, Writing scenario about </w:t>
            </w:r>
            <w:r w:rsidRPr="00B63A29">
              <w:rPr>
                <w:rFonts w:asciiTheme="majorBidi" w:hAnsiTheme="majorBidi" w:cstheme="majorBidi"/>
                <w:color w:val="000000" w:themeColor="text1"/>
                <w:lang w:bidi="fa-IR"/>
              </w:rPr>
              <w:t xml:space="preserve"> Role playing</w:t>
            </w:r>
            <w:r w:rsidRPr="00B63A29">
              <w:rPr>
                <w:rFonts w:asciiTheme="majorBidi" w:hAnsiTheme="majorBidi" w:cstheme="majorBidi"/>
                <w:color w:val="000000" w:themeColor="text1"/>
              </w:rPr>
              <w:t xml:space="preserve">  game</w:t>
            </w:r>
          </w:p>
        </w:tc>
        <w:tc>
          <w:tcPr>
            <w:tcW w:w="1878" w:type="dxa"/>
            <w:tcBorders>
              <w:top w:val="single" w:sz="18" w:space="0" w:color="auto"/>
              <w:left w:val="nil"/>
              <w:right w:val="nil"/>
            </w:tcBorders>
          </w:tcPr>
          <w:p w:rsidR="00A465D0" w:rsidRPr="00B63A29" w:rsidRDefault="00A465D0" w:rsidP="00C9346B">
            <w:pPr>
              <w:jc w:val="center"/>
              <w:rPr>
                <w:rFonts w:asciiTheme="majorBidi" w:hAnsiTheme="majorBidi" w:cstheme="majorBidi"/>
                <w:color w:val="000000" w:themeColor="text1"/>
              </w:rPr>
            </w:pPr>
            <w:r w:rsidRPr="00B63A29">
              <w:rPr>
                <w:rFonts w:asciiTheme="majorBidi" w:hAnsiTheme="majorBidi" w:cstheme="majorBidi"/>
                <w:color w:val="000000" w:themeColor="text1"/>
              </w:rPr>
              <w:t>5</w:t>
            </w:r>
          </w:p>
        </w:tc>
        <w:tc>
          <w:tcPr>
            <w:tcW w:w="2024" w:type="dxa"/>
            <w:tcBorders>
              <w:top w:val="single" w:sz="18" w:space="0" w:color="auto"/>
              <w:left w:val="nil"/>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Pr>
                <w:rFonts w:asciiTheme="majorBidi" w:hAnsiTheme="majorBidi" w:cstheme="majorBidi"/>
                <w:color w:val="000000" w:themeColor="text1"/>
              </w:rPr>
              <w:t>/</w:t>
            </w:r>
            <w:r w:rsidRPr="00B63A29">
              <w:rPr>
                <w:rFonts w:asciiTheme="majorBidi" w:hAnsiTheme="majorBidi" w:cstheme="majorBidi"/>
                <w:color w:val="000000" w:themeColor="text1"/>
              </w:rPr>
              <w:t>5</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0/85</w:t>
            </w:r>
          </w:p>
        </w:tc>
      </w:tr>
      <w:tr w:rsidR="00A465D0" w:rsidRPr="00B63A29" w:rsidTr="00C9346B">
        <w:trPr>
          <w:trHeight w:val="152"/>
        </w:trPr>
        <w:tc>
          <w:tcPr>
            <w:tcW w:w="3887" w:type="dxa"/>
            <w:tcBorders>
              <w:left w:val="nil"/>
              <w:bottom w:val="single" w:sz="18" w:space="0" w:color="auto"/>
              <w:right w:val="nil"/>
            </w:tcBorders>
          </w:tcPr>
          <w:p w:rsidR="00A465D0" w:rsidRPr="00B63A29" w:rsidRDefault="00A465D0" w:rsidP="00C9346B">
            <w:pPr>
              <w:jc w:val="center"/>
              <w:rPr>
                <w:rFonts w:asciiTheme="majorBidi" w:hAnsiTheme="majorBidi" w:cstheme="majorBidi"/>
                <w:color w:val="000000" w:themeColor="text1"/>
                <w:rtl/>
              </w:rPr>
            </w:pPr>
            <w:r w:rsidRPr="00B63A29">
              <w:rPr>
                <w:rFonts w:asciiTheme="majorBidi" w:hAnsiTheme="majorBidi" w:cstheme="majorBidi"/>
                <w:color w:val="000000" w:themeColor="text1"/>
                <w:lang w:bidi="fa-IR"/>
              </w:rPr>
              <w:t>Role playing</w:t>
            </w:r>
            <w:r w:rsidRPr="00B63A29">
              <w:rPr>
                <w:rFonts w:asciiTheme="majorBidi" w:hAnsiTheme="majorBidi" w:cstheme="majorBidi"/>
                <w:color w:val="000000" w:themeColor="text1"/>
              </w:rPr>
              <w:t xml:space="preserve">  game</w:t>
            </w:r>
          </w:p>
        </w:tc>
        <w:tc>
          <w:tcPr>
            <w:tcW w:w="1878" w:type="dxa"/>
            <w:tcBorders>
              <w:left w:val="nil"/>
              <w:bottom w:val="single" w:sz="18" w:space="0" w:color="auto"/>
              <w:right w:val="nil"/>
            </w:tcBorders>
          </w:tcPr>
          <w:p w:rsidR="00A465D0" w:rsidRPr="00B63A29" w:rsidRDefault="00A465D0" w:rsidP="00C9346B">
            <w:pPr>
              <w:jc w:val="center"/>
              <w:rPr>
                <w:rFonts w:asciiTheme="majorBidi" w:hAnsiTheme="majorBidi" w:cstheme="majorBidi"/>
                <w:color w:val="000000" w:themeColor="text1"/>
              </w:rPr>
            </w:pPr>
            <w:r w:rsidRPr="00B63A29">
              <w:rPr>
                <w:rFonts w:asciiTheme="majorBidi" w:hAnsiTheme="majorBidi" w:cstheme="majorBidi"/>
                <w:color w:val="000000" w:themeColor="text1"/>
              </w:rPr>
              <w:t>6</w:t>
            </w:r>
          </w:p>
        </w:tc>
        <w:tc>
          <w:tcPr>
            <w:tcW w:w="2024" w:type="dxa"/>
            <w:tcBorders>
              <w:left w:val="nil"/>
              <w:bottom w:val="single" w:sz="18" w:space="0" w:color="auto"/>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Pr>
                <w:rFonts w:asciiTheme="majorBidi" w:hAnsiTheme="majorBidi" w:cstheme="majorBidi"/>
                <w:color w:val="000000" w:themeColor="text1"/>
              </w:rPr>
              <w:t>/</w:t>
            </w:r>
            <w:r w:rsidRPr="00B63A29">
              <w:rPr>
                <w:rFonts w:asciiTheme="majorBidi" w:hAnsiTheme="majorBidi" w:cstheme="majorBidi"/>
                <w:color w:val="000000" w:themeColor="text1"/>
              </w:rPr>
              <w:t>7</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0/52</w:t>
            </w:r>
          </w:p>
        </w:tc>
      </w:tr>
      <w:tr w:rsidR="00A465D0" w:rsidRPr="00B63A29" w:rsidTr="00C9346B">
        <w:trPr>
          <w:trHeight w:val="216"/>
        </w:trPr>
        <w:tc>
          <w:tcPr>
            <w:tcW w:w="3887" w:type="dxa"/>
            <w:tcBorders>
              <w:top w:val="single" w:sz="18" w:space="0" w:color="auto"/>
              <w:left w:val="nil"/>
              <w:right w:val="nil"/>
            </w:tcBorders>
          </w:tcPr>
          <w:p w:rsidR="00A465D0" w:rsidRPr="00B63A29" w:rsidRDefault="00A465D0" w:rsidP="00C9346B">
            <w:pPr>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lang w:bidi="fa-IR"/>
              </w:rPr>
              <w:t xml:space="preserve">Talk in pairs </w:t>
            </w:r>
            <w:r w:rsidRPr="00B63A29">
              <w:rPr>
                <w:rFonts w:asciiTheme="majorBidi" w:hAnsiTheme="majorBidi" w:cstheme="majorBidi"/>
                <w:color w:val="000000" w:themeColor="text1"/>
              </w:rPr>
              <w:t xml:space="preserve"> game</w:t>
            </w:r>
          </w:p>
        </w:tc>
        <w:tc>
          <w:tcPr>
            <w:tcW w:w="1878" w:type="dxa"/>
            <w:tcBorders>
              <w:top w:val="single" w:sz="18" w:space="0" w:color="auto"/>
              <w:left w:val="nil"/>
              <w:right w:val="nil"/>
            </w:tcBorders>
          </w:tcPr>
          <w:p w:rsidR="00A465D0" w:rsidRPr="00B63A29" w:rsidRDefault="00A465D0" w:rsidP="00C9346B">
            <w:pPr>
              <w:jc w:val="center"/>
              <w:rPr>
                <w:rFonts w:asciiTheme="majorBidi" w:hAnsiTheme="majorBidi" w:cstheme="majorBidi"/>
                <w:color w:val="000000" w:themeColor="text1"/>
              </w:rPr>
            </w:pPr>
            <w:r w:rsidRPr="00B63A29">
              <w:rPr>
                <w:rFonts w:asciiTheme="majorBidi" w:hAnsiTheme="majorBidi" w:cstheme="majorBidi"/>
                <w:color w:val="000000" w:themeColor="text1"/>
              </w:rPr>
              <w:t>7</w:t>
            </w:r>
          </w:p>
        </w:tc>
        <w:tc>
          <w:tcPr>
            <w:tcW w:w="2024" w:type="dxa"/>
            <w:tcBorders>
              <w:top w:val="single" w:sz="18" w:space="0" w:color="auto"/>
              <w:left w:val="nil"/>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Pr>
                <w:rFonts w:asciiTheme="majorBidi" w:hAnsiTheme="majorBidi" w:cstheme="majorBidi"/>
                <w:color w:val="000000" w:themeColor="text1"/>
              </w:rPr>
              <w:t>/</w:t>
            </w:r>
            <w:r w:rsidRPr="00B63A29">
              <w:rPr>
                <w:rFonts w:asciiTheme="majorBidi" w:hAnsiTheme="majorBidi" w:cstheme="majorBidi"/>
                <w:color w:val="000000" w:themeColor="text1"/>
              </w:rPr>
              <w:t>7</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0/70</w:t>
            </w:r>
          </w:p>
        </w:tc>
      </w:tr>
      <w:tr w:rsidR="00A465D0" w:rsidRPr="00B63A29" w:rsidTr="00C9346B">
        <w:trPr>
          <w:trHeight w:val="128"/>
        </w:trPr>
        <w:tc>
          <w:tcPr>
            <w:tcW w:w="3887" w:type="dxa"/>
            <w:tcBorders>
              <w:left w:val="nil"/>
              <w:bottom w:val="single" w:sz="18" w:space="0" w:color="auto"/>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Instructor's lecture, analyzing student assignments from the previous session</w:t>
            </w:r>
          </w:p>
        </w:tc>
        <w:tc>
          <w:tcPr>
            <w:tcW w:w="1878" w:type="dxa"/>
            <w:tcBorders>
              <w:left w:val="nil"/>
              <w:bottom w:val="single" w:sz="18" w:space="0" w:color="auto"/>
              <w:right w:val="nil"/>
            </w:tcBorders>
          </w:tcPr>
          <w:p w:rsidR="00A465D0" w:rsidRPr="00B63A29" w:rsidRDefault="00A465D0" w:rsidP="00C9346B">
            <w:pPr>
              <w:jc w:val="center"/>
              <w:rPr>
                <w:rFonts w:asciiTheme="majorBidi" w:hAnsiTheme="majorBidi" w:cstheme="majorBidi"/>
                <w:color w:val="000000" w:themeColor="text1"/>
              </w:rPr>
            </w:pPr>
            <w:r w:rsidRPr="00B63A29">
              <w:rPr>
                <w:rFonts w:asciiTheme="majorBidi" w:hAnsiTheme="majorBidi" w:cstheme="majorBidi"/>
                <w:color w:val="000000" w:themeColor="text1"/>
              </w:rPr>
              <w:t>8</w:t>
            </w:r>
          </w:p>
        </w:tc>
        <w:tc>
          <w:tcPr>
            <w:tcW w:w="2024" w:type="dxa"/>
            <w:tcBorders>
              <w:left w:val="nil"/>
              <w:bottom w:val="single" w:sz="18" w:space="0" w:color="auto"/>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Pr>
                <w:rFonts w:asciiTheme="majorBidi" w:hAnsiTheme="majorBidi" w:cstheme="majorBidi"/>
                <w:color w:val="000000" w:themeColor="text1"/>
              </w:rPr>
              <w:t>/</w:t>
            </w:r>
            <w:r w:rsidRPr="00B63A29">
              <w:rPr>
                <w:rFonts w:asciiTheme="majorBidi" w:hAnsiTheme="majorBidi" w:cstheme="majorBidi"/>
                <w:color w:val="000000" w:themeColor="text1"/>
              </w:rPr>
              <w:t>5</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0/86</w:t>
            </w:r>
          </w:p>
        </w:tc>
      </w:tr>
      <w:tr w:rsidR="00A465D0" w:rsidRPr="00B63A29" w:rsidTr="00C9346B">
        <w:trPr>
          <w:trHeight w:val="192"/>
        </w:trPr>
        <w:tc>
          <w:tcPr>
            <w:tcW w:w="3887" w:type="dxa"/>
            <w:tcBorders>
              <w:top w:val="single" w:sz="18" w:space="0" w:color="auto"/>
              <w:left w:val="nil"/>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 xml:space="preserve">Instructor's lecture, scenario writing for hot seat game  </w:t>
            </w:r>
          </w:p>
        </w:tc>
        <w:tc>
          <w:tcPr>
            <w:tcW w:w="1878" w:type="dxa"/>
            <w:tcBorders>
              <w:top w:val="single" w:sz="18" w:space="0" w:color="auto"/>
              <w:left w:val="nil"/>
              <w:right w:val="nil"/>
            </w:tcBorders>
          </w:tcPr>
          <w:p w:rsidR="00A465D0" w:rsidRPr="00B63A29" w:rsidRDefault="00A465D0" w:rsidP="00C9346B">
            <w:pPr>
              <w:jc w:val="center"/>
              <w:rPr>
                <w:rFonts w:asciiTheme="majorBidi" w:hAnsiTheme="majorBidi" w:cstheme="majorBidi"/>
                <w:color w:val="000000" w:themeColor="text1"/>
              </w:rPr>
            </w:pPr>
            <w:r w:rsidRPr="00B63A29">
              <w:rPr>
                <w:rFonts w:asciiTheme="majorBidi" w:hAnsiTheme="majorBidi" w:cstheme="majorBidi"/>
                <w:color w:val="000000" w:themeColor="text1"/>
              </w:rPr>
              <w:t>9</w:t>
            </w:r>
          </w:p>
        </w:tc>
        <w:tc>
          <w:tcPr>
            <w:tcW w:w="2024" w:type="dxa"/>
            <w:tcBorders>
              <w:top w:val="single" w:sz="18" w:space="0" w:color="auto"/>
              <w:left w:val="nil"/>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Pr>
                <w:rFonts w:asciiTheme="majorBidi" w:hAnsiTheme="majorBidi" w:cstheme="majorBidi"/>
                <w:color w:val="000000" w:themeColor="text1"/>
              </w:rPr>
              <w:t>/</w:t>
            </w:r>
            <w:r w:rsidRPr="00B63A29">
              <w:rPr>
                <w:rFonts w:asciiTheme="majorBidi" w:hAnsiTheme="majorBidi" w:cstheme="majorBidi"/>
                <w:color w:val="000000" w:themeColor="text1"/>
              </w:rPr>
              <w:t>5</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0/81</w:t>
            </w:r>
          </w:p>
        </w:tc>
      </w:tr>
      <w:tr w:rsidR="00A465D0" w:rsidRPr="00B63A29" w:rsidTr="00C9346B">
        <w:trPr>
          <w:trHeight w:val="152"/>
        </w:trPr>
        <w:tc>
          <w:tcPr>
            <w:tcW w:w="3887" w:type="dxa"/>
            <w:tcBorders>
              <w:left w:val="nil"/>
              <w:bottom w:val="single" w:sz="18" w:space="0" w:color="auto"/>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lang w:bidi="fa-IR"/>
              </w:rPr>
              <w:t>game</w:t>
            </w:r>
            <w:r w:rsidRPr="00B63A29">
              <w:rPr>
                <w:rFonts w:asciiTheme="majorBidi" w:hAnsiTheme="majorBidi" w:cstheme="majorBidi"/>
                <w:color w:val="000000" w:themeColor="text1"/>
                <w:rtl/>
                <w:lang w:bidi="fa-IR"/>
              </w:rPr>
              <w:t xml:space="preserve"> </w:t>
            </w:r>
            <w:r w:rsidRPr="00B63A29">
              <w:rPr>
                <w:rFonts w:asciiTheme="majorBidi" w:hAnsiTheme="majorBidi" w:cstheme="majorBidi"/>
                <w:color w:val="000000" w:themeColor="text1"/>
                <w:lang w:bidi="fa-IR"/>
              </w:rPr>
              <w:t>Hot seat</w:t>
            </w:r>
          </w:p>
        </w:tc>
        <w:tc>
          <w:tcPr>
            <w:tcW w:w="1878" w:type="dxa"/>
            <w:tcBorders>
              <w:left w:val="nil"/>
              <w:bottom w:val="single" w:sz="18" w:space="0" w:color="auto"/>
              <w:right w:val="nil"/>
            </w:tcBorders>
          </w:tcPr>
          <w:p w:rsidR="00A465D0" w:rsidRPr="00B63A29" w:rsidRDefault="00A465D0" w:rsidP="00C9346B">
            <w:pPr>
              <w:jc w:val="center"/>
              <w:rPr>
                <w:rFonts w:asciiTheme="majorBidi" w:hAnsiTheme="majorBidi" w:cstheme="majorBidi"/>
                <w:color w:val="000000" w:themeColor="text1"/>
              </w:rPr>
            </w:pPr>
            <w:r w:rsidRPr="00B63A29">
              <w:rPr>
                <w:rFonts w:asciiTheme="majorBidi" w:hAnsiTheme="majorBidi" w:cstheme="majorBidi"/>
                <w:color w:val="000000" w:themeColor="text1"/>
              </w:rPr>
              <w:t>10</w:t>
            </w:r>
          </w:p>
        </w:tc>
        <w:tc>
          <w:tcPr>
            <w:tcW w:w="2024" w:type="dxa"/>
            <w:tcBorders>
              <w:left w:val="nil"/>
              <w:bottom w:val="single" w:sz="18" w:space="0" w:color="auto"/>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Pr>
                <w:rFonts w:asciiTheme="majorBidi" w:hAnsiTheme="majorBidi" w:cstheme="majorBidi"/>
                <w:color w:val="000000" w:themeColor="text1"/>
              </w:rPr>
              <w:t>/</w:t>
            </w:r>
            <w:r w:rsidRPr="00B63A29">
              <w:rPr>
                <w:rFonts w:asciiTheme="majorBidi" w:hAnsiTheme="majorBidi" w:cstheme="majorBidi"/>
                <w:color w:val="000000" w:themeColor="text1"/>
              </w:rPr>
              <w:t>7</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0/44</w:t>
            </w:r>
          </w:p>
        </w:tc>
      </w:tr>
      <w:tr w:rsidR="00A465D0" w:rsidRPr="00B63A29" w:rsidTr="00C9346B">
        <w:trPr>
          <w:trHeight w:val="396"/>
        </w:trPr>
        <w:tc>
          <w:tcPr>
            <w:tcW w:w="3887" w:type="dxa"/>
            <w:tcBorders>
              <w:top w:val="single" w:sz="18" w:space="0" w:color="auto"/>
              <w:left w:val="nil"/>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lang w:bidi="fa-IR"/>
              </w:rPr>
              <w:t>Drawing or producing Art game</w:t>
            </w:r>
          </w:p>
        </w:tc>
        <w:tc>
          <w:tcPr>
            <w:tcW w:w="1878" w:type="dxa"/>
            <w:tcBorders>
              <w:top w:val="single" w:sz="18" w:space="0" w:color="auto"/>
              <w:left w:val="nil"/>
              <w:right w:val="nil"/>
            </w:tcBorders>
          </w:tcPr>
          <w:p w:rsidR="00A465D0" w:rsidRPr="00B63A29" w:rsidRDefault="00A465D0" w:rsidP="00C9346B">
            <w:pPr>
              <w:jc w:val="center"/>
              <w:rPr>
                <w:rFonts w:asciiTheme="majorBidi" w:hAnsiTheme="majorBidi" w:cstheme="majorBidi"/>
                <w:color w:val="000000" w:themeColor="text1"/>
              </w:rPr>
            </w:pPr>
            <w:r w:rsidRPr="00B63A29">
              <w:rPr>
                <w:rFonts w:asciiTheme="majorBidi" w:hAnsiTheme="majorBidi" w:cstheme="majorBidi"/>
                <w:color w:val="000000" w:themeColor="text1"/>
              </w:rPr>
              <w:t>11</w:t>
            </w:r>
          </w:p>
        </w:tc>
        <w:tc>
          <w:tcPr>
            <w:tcW w:w="2024" w:type="dxa"/>
            <w:tcBorders>
              <w:top w:val="single" w:sz="18" w:space="0" w:color="auto"/>
              <w:left w:val="nil"/>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Pr>
                <w:rFonts w:asciiTheme="majorBidi" w:hAnsiTheme="majorBidi" w:cstheme="majorBidi"/>
                <w:color w:val="000000" w:themeColor="text1"/>
              </w:rPr>
              <w:t>/</w:t>
            </w:r>
            <w:r w:rsidRPr="00B63A29">
              <w:rPr>
                <w:rFonts w:asciiTheme="majorBidi" w:hAnsiTheme="majorBidi" w:cstheme="majorBidi"/>
                <w:color w:val="000000" w:themeColor="text1"/>
              </w:rPr>
              <w:t>8</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0/37</w:t>
            </w:r>
          </w:p>
        </w:tc>
      </w:tr>
      <w:tr w:rsidR="00A465D0" w:rsidRPr="00B63A29" w:rsidTr="00C9346B">
        <w:trPr>
          <w:trHeight w:val="254"/>
        </w:trPr>
        <w:tc>
          <w:tcPr>
            <w:tcW w:w="3887" w:type="dxa"/>
            <w:tcBorders>
              <w:left w:val="nil"/>
              <w:bottom w:val="single" w:sz="18" w:space="0" w:color="auto"/>
              <w:right w:val="nil"/>
            </w:tcBorders>
          </w:tcPr>
          <w:p w:rsidR="00A465D0" w:rsidRPr="00B63A29" w:rsidRDefault="00A465D0" w:rsidP="00C9346B">
            <w:pPr>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lang w:bidi="fa-IR"/>
              </w:rPr>
              <w:t>Socratic debate game</w:t>
            </w:r>
          </w:p>
        </w:tc>
        <w:tc>
          <w:tcPr>
            <w:tcW w:w="1878" w:type="dxa"/>
            <w:tcBorders>
              <w:left w:val="nil"/>
              <w:bottom w:val="single" w:sz="18" w:space="0" w:color="auto"/>
              <w:right w:val="nil"/>
            </w:tcBorders>
          </w:tcPr>
          <w:p w:rsidR="00A465D0" w:rsidRPr="00B63A29" w:rsidRDefault="00A465D0" w:rsidP="00C9346B">
            <w:pPr>
              <w:jc w:val="center"/>
              <w:rPr>
                <w:rFonts w:asciiTheme="majorBidi" w:hAnsiTheme="majorBidi" w:cstheme="majorBidi"/>
                <w:color w:val="000000" w:themeColor="text1"/>
              </w:rPr>
            </w:pPr>
            <w:r w:rsidRPr="00B63A29">
              <w:rPr>
                <w:rFonts w:asciiTheme="majorBidi" w:hAnsiTheme="majorBidi" w:cstheme="majorBidi"/>
                <w:color w:val="000000" w:themeColor="text1"/>
              </w:rPr>
              <w:t>12</w:t>
            </w:r>
          </w:p>
        </w:tc>
        <w:tc>
          <w:tcPr>
            <w:tcW w:w="2024" w:type="dxa"/>
            <w:tcBorders>
              <w:left w:val="nil"/>
              <w:bottom w:val="single" w:sz="18" w:space="0" w:color="auto"/>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Pr>
                <w:rFonts w:asciiTheme="majorBidi" w:hAnsiTheme="majorBidi" w:cstheme="majorBidi"/>
                <w:color w:val="000000" w:themeColor="text1"/>
              </w:rPr>
              <w:t>/</w:t>
            </w:r>
            <w:r w:rsidRPr="00B63A29">
              <w:rPr>
                <w:rFonts w:asciiTheme="majorBidi" w:hAnsiTheme="majorBidi" w:cstheme="majorBidi"/>
                <w:color w:val="000000" w:themeColor="text1"/>
              </w:rPr>
              <w:t>7</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0/52</w:t>
            </w:r>
          </w:p>
        </w:tc>
      </w:tr>
      <w:tr w:rsidR="00A465D0" w:rsidRPr="00B63A29" w:rsidTr="00C9346B">
        <w:trPr>
          <w:trHeight w:val="92"/>
        </w:trPr>
        <w:tc>
          <w:tcPr>
            <w:tcW w:w="3887" w:type="dxa"/>
            <w:tcBorders>
              <w:top w:val="single" w:sz="18" w:space="0" w:color="auto"/>
              <w:left w:val="nil"/>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lang w:bidi="fa-IR"/>
              </w:rPr>
              <w:t>game</w:t>
            </w:r>
            <w:r w:rsidRPr="00B63A29">
              <w:rPr>
                <w:rFonts w:asciiTheme="majorBidi" w:hAnsiTheme="majorBidi" w:cstheme="majorBidi"/>
                <w:color w:val="000000" w:themeColor="text1"/>
                <w:rtl/>
                <w:lang w:bidi="fa-IR"/>
              </w:rPr>
              <w:t xml:space="preserve"> </w:t>
            </w:r>
            <w:r w:rsidRPr="00B63A29">
              <w:rPr>
                <w:rFonts w:asciiTheme="majorBidi" w:hAnsiTheme="majorBidi" w:cstheme="majorBidi"/>
                <w:color w:val="000000" w:themeColor="text1"/>
                <w:lang w:bidi="fa-IR"/>
              </w:rPr>
              <w:t xml:space="preserve"> Pass the parcel</w:t>
            </w:r>
          </w:p>
        </w:tc>
        <w:tc>
          <w:tcPr>
            <w:tcW w:w="1878" w:type="dxa"/>
            <w:tcBorders>
              <w:top w:val="single" w:sz="18" w:space="0" w:color="auto"/>
              <w:left w:val="nil"/>
              <w:right w:val="nil"/>
            </w:tcBorders>
          </w:tcPr>
          <w:p w:rsidR="00A465D0" w:rsidRPr="00B63A29" w:rsidRDefault="00A465D0" w:rsidP="00C9346B">
            <w:pPr>
              <w:jc w:val="center"/>
              <w:rPr>
                <w:rFonts w:asciiTheme="majorBidi" w:hAnsiTheme="majorBidi" w:cstheme="majorBidi"/>
                <w:color w:val="000000" w:themeColor="text1"/>
              </w:rPr>
            </w:pPr>
            <w:r w:rsidRPr="00B63A29">
              <w:rPr>
                <w:rFonts w:asciiTheme="majorBidi" w:hAnsiTheme="majorBidi" w:cstheme="majorBidi"/>
                <w:color w:val="000000" w:themeColor="text1"/>
              </w:rPr>
              <w:t>13</w:t>
            </w:r>
          </w:p>
        </w:tc>
        <w:tc>
          <w:tcPr>
            <w:tcW w:w="2024" w:type="dxa"/>
            <w:tcBorders>
              <w:top w:val="single" w:sz="18" w:space="0" w:color="auto"/>
              <w:left w:val="nil"/>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Pr>
                <w:rFonts w:asciiTheme="majorBidi" w:hAnsiTheme="majorBidi" w:cstheme="majorBidi"/>
                <w:color w:val="000000" w:themeColor="text1"/>
              </w:rPr>
              <w:t>/</w:t>
            </w:r>
            <w:r w:rsidRPr="00B63A29">
              <w:rPr>
                <w:rFonts w:asciiTheme="majorBidi" w:hAnsiTheme="majorBidi" w:cstheme="majorBidi"/>
                <w:color w:val="000000" w:themeColor="text1"/>
              </w:rPr>
              <w:t>6</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0/72</w:t>
            </w:r>
          </w:p>
        </w:tc>
      </w:tr>
      <w:tr w:rsidR="00A465D0" w:rsidRPr="00B63A29" w:rsidTr="00C9346B">
        <w:trPr>
          <w:trHeight w:val="252"/>
        </w:trPr>
        <w:tc>
          <w:tcPr>
            <w:tcW w:w="3887" w:type="dxa"/>
            <w:tcBorders>
              <w:left w:val="nil"/>
              <w:bottom w:val="single" w:sz="18" w:space="0" w:color="auto"/>
              <w:right w:val="nil"/>
            </w:tcBorders>
          </w:tcPr>
          <w:p w:rsidR="00A465D0" w:rsidRPr="00B63A29" w:rsidRDefault="00A465D0" w:rsidP="00C9346B">
            <w:pPr>
              <w:bidi/>
              <w:jc w:val="center"/>
              <w:rPr>
                <w:rFonts w:asciiTheme="majorBidi" w:hAnsiTheme="majorBidi" w:cstheme="majorBidi"/>
                <w:color w:val="000000" w:themeColor="text1"/>
                <w:rtl/>
              </w:rPr>
            </w:pPr>
            <w:r w:rsidRPr="00B63A29">
              <w:rPr>
                <w:rFonts w:asciiTheme="majorBidi" w:hAnsiTheme="majorBidi" w:cstheme="majorBidi"/>
                <w:color w:val="000000" w:themeColor="text1"/>
                <w:lang w:bidi="fa-IR"/>
              </w:rPr>
              <w:t>game</w:t>
            </w:r>
            <w:r w:rsidRPr="00B63A29">
              <w:rPr>
                <w:rFonts w:asciiTheme="majorBidi" w:hAnsiTheme="majorBidi" w:cstheme="majorBidi"/>
                <w:color w:val="000000" w:themeColor="text1"/>
                <w:rtl/>
                <w:lang w:bidi="fa-IR"/>
              </w:rPr>
              <w:t xml:space="preserve"> </w:t>
            </w:r>
            <w:r w:rsidRPr="00B63A29">
              <w:rPr>
                <w:rFonts w:asciiTheme="majorBidi" w:hAnsiTheme="majorBidi" w:cstheme="majorBidi"/>
                <w:color w:val="000000" w:themeColor="text1"/>
                <w:lang w:bidi="fa-IR"/>
              </w:rPr>
              <w:t xml:space="preserve"> Pass the parcel</w:t>
            </w:r>
          </w:p>
        </w:tc>
        <w:tc>
          <w:tcPr>
            <w:tcW w:w="1878" w:type="dxa"/>
            <w:tcBorders>
              <w:left w:val="nil"/>
              <w:bottom w:val="single" w:sz="18" w:space="0" w:color="auto"/>
              <w:right w:val="nil"/>
            </w:tcBorders>
          </w:tcPr>
          <w:p w:rsidR="00A465D0" w:rsidRPr="00B63A29" w:rsidRDefault="00A465D0" w:rsidP="00C9346B">
            <w:pPr>
              <w:jc w:val="center"/>
              <w:rPr>
                <w:rFonts w:asciiTheme="majorBidi" w:hAnsiTheme="majorBidi" w:cstheme="majorBidi"/>
                <w:color w:val="000000" w:themeColor="text1"/>
              </w:rPr>
            </w:pPr>
            <w:r w:rsidRPr="00B63A29">
              <w:rPr>
                <w:rFonts w:asciiTheme="majorBidi" w:hAnsiTheme="majorBidi" w:cstheme="majorBidi"/>
                <w:color w:val="000000" w:themeColor="text1"/>
              </w:rPr>
              <w:t>14</w:t>
            </w:r>
          </w:p>
        </w:tc>
        <w:tc>
          <w:tcPr>
            <w:tcW w:w="2024" w:type="dxa"/>
            <w:tcBorders>
              <w:left w:val="nil"/>
              <w:bottom w:val="single" w:sz="18" w:space="0" w:color="auto"/>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Pr>
                <w:rFonts w:asciiTheme="majorBidi" w:hAnsiTheme="majorBidi" w:cstheme="majorBidi"/>
                <w:color w:val="000000" w:themeColor="text1"/>
              </w:rPr>
              <w:t>/</w:t>
            </w:r>
            <w:r w:rsidRPr="00B63A29">
              <w:rPr>
                <w:rFonts w:asciiTheme="majorBidi" w:hAnsiTheme="majorBidi" w:cstheme="majorBidi"/>
                <w:color w:val="000000" w:themeColor="text1"/>
              </w:rPr>
              <w:t>6</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0/89</w:t>
            </w:r>
          </w:p>
        </w:tc>
      </w:tr>
      <w:tr w:rsidR="00A465D0" w:rsidRPr="00B63A29" w:rsidTr="00C9346B">
        <w:trPr>
          <w:trHeight w:val="216"/>
        </w:trPr>
        <w:tc>
          <w:tcPr>
            <w:tcW w:w="3887" w:type="dxa"/>
            <w:tcBorders>
              <w:top w:val="single" w:sz="18" w:space="0" w:color="auto"/>
              <w:left w:val="nil"/>
              <w:bottom w:val="single" w:sz="18" w:space="0" w:color="auto"/>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lang w:bidi="fa-IR"/>
              </w:rPr>
              <w:t>game</w:t>
            </w:r>
            <w:r w:rsidRPr="00B63A29">
              <w:rPr>
                <w:rFonts w:asciiTheme="majorBidi" w:hAnsiTheme="majorBidi" w:cstheme="majorBidi"/>
                <w:color w:val="000000" w:themeColor="text1"/>
                <w:rtl/>
                <w:lang w:bidi="fa-IR"/>
              </w:rPr>
              <w:t xml:space="preserve">  </w:t>
            </w:r>
            <w:r w:rsidRPr="00B63A29">
              <w:rPr>
                <w:rFonts w:asciiTheme="majorBidi" w:hAnsiTheme="majorBidi" w:cstheme="majorBidi"/>
                <w:color w:val="000000" w:themeColor="text1"/>
                <w:lang w:bidi="fa-IR"/>
              </w:rPr>
              <w:t>Case Study</w:t>
            </w:r>
          </w:p>
        </w:tc>
        <w:tc>
          <w:tcPr>
            <w:tcW w:w="1878" w:type="dxa"/>
            <w:tcBorders>
              <w:top w:val="single" w:sz="18" w:space="0" w:color="auto"/>
              <w:left w:val="nil"/>
              <w:bottom w:val="single" w:sz="18" w:space="0" w:color="auto"/>
              <w:right w:val="nil"/>
            </w:tcBorders>
          </w:tcPr>
          <w:p w:rsidR="00A465D0" w:rsidRPr="00B63A29" w:rsidRDefault="00A465D0" w:rsidP="00C9346B">
            <w:pPr>
              <w:jc w:val="center"/>
              <w:rPr>
                <w:rFonts w:asciiTheme="majorBidi" w:hAnsiTheme="majorBidi" w:cstheme="majorBidi"/>
                <w:color w:val="000000" w:themeColor="text1"/>
              </w:rPr>
            </w:pPr>
            <w:r w:rsidRPr="00B63A29">
              <w:rPr>
                <w:rFonts w:asciiTheme="majorBidi" w:hAnsiTheme="majorBidi" w:cstheme="majorBidi"/>
                <w:color w:val="000000" w:themeColor="text1"/>
              </w:rPr>
              <w:t>15</w:t>
            </w:r>
          </w:p>
        </w:tc>
        <w:tc>
          <w:tcPr>
            <w:tcW w:w="2024" w:type="dxa"/>
            <w:tcBorders>
              <w:top w:val="single" w:sz="18" w:space="0" w:color="auto"/>
              <w:left w:val="nil"/>
              <w:bottom w:val="single" w:sz="18" w:space="0" w:color="auto"/>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Pr>
                <w:rFonts w:asciiTheme="majorBidi" w:hAnsiTheme="majorBidi" w:cstheme="majorBidi"/>
                <w:color w:val="000000" w:themeColor="text1"/>
              </w:rPr>
              <w:t>/</w:t>
            </w:r>
            <w:r w:rsidRPr="00B63A29">
              <w:rPr>
                <w:rFonts w:asciiTheme="majorBidi" w:hAnsiTheme="majorBidi" w:cstheme="majorBidi"/>
                <w:color w:val="000000" w:themeColor="text1"/>
              </w:rPr>
              <w:t>4</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0/81</w:t>
            </w:r>
          </w:p>
        </w:tc>
      </w:tr>
      <w:tr w:rsidR="00A465D0" w:rsidRPr="00B63A29" w:rsidTr="00C9346B">
        <w:trPr>
          <w:trHeight w:val="384"/>
        </w:trPr>
        <w:tc>
          <w:tcPr>
            <w:tcW w:w="3887" w:type="dxa"/>
            <w:tcBorders>
              <w:top w:val="single" w:sz="18" w:space="0" w:color="auto"/>
              <w:left w:val="nil"/>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Field Visits/Educational Visits game</w:t>
            </w:r>
            <w:r w:rsidRPr="00B63A29">
              <w:rPr>
                <w:rFonts w:asciiTheme="majorBidi" w:hAnsiTheme="majorBidi" w:cstheme="majorBidi"/>
                <w:color w:val="000000" w:themeColor="text1"/>
                <w:rtl/>
              </w:rPr>
              <w:t xml:space="preserve"> </w:t>
            </w:r>
          </w:p>
        </w:tc>
        <w:tc>
          <w:tcPr>
            <w:tcW w:w="1878" w:type="dxa"/>
            <w:tcBorders>
              <w:top w:val="single" w:sz="18" w:space="0" w:color="auto"/>
              <w:left w:val="nil"/>
              <w:right w:val="nil"/>
            </w:tcBorders>
          </w:tcPr>
          <w:p w:rsidR="00A465D0" w:rsidRPr="00B63A29" w:rsidRDefault="00A465D0" w:rsidP="00C9346B">
            <w:pPr>
              <w:jc w:val="center"/>
              <w:rPr>
                <w:rFonts w:asciiTheme="majorBidi" w:hAnsiTheme="majorBidi" w:cstheme="majorBidi"/>
                <w:color w:val="000000" w:themeColor="text1"/>
              </w:rPr>
            </w:pPr>
            <w:r w:rsidRPr="00B63A29">
              <w:rPr>
                <w:rFonts w:asciiTheme="majorBidi" w:hAnsiTheme="majorBidi" w:cstheme="majorBidi"/>
                <w:color w:val="000000" w:themeColor="text1"/>
              </w:rPr>
              <w:t>16</w:t>
            </w:r>
          </w:p>
        </w:tc>
        <w:tc>
          <w:tcPr>
            <w:tcW w:w="2024" w:type="dxa"/>
            <w:tcBorders>
              <w:top w:val="single" w:sz="18" w:space="0" w:color="auto"/>
              <w:left w:val="nil"/>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Pr>
                <w:rFonts w:asciiTheme="majorBidi" w:hAnsiTheme="majorBidi" w:cstheme="majorBidi"/>
                <w:color w:val="000000" w:themeColor="text1"/>
              </w:rPr>
              <w:t>/</w:t>
            </w:r>
            <w:r w:rsidRPr="00B63A29">
              <w:rPr>
                <w:rFonts w:asciiTheme="majorBidi" w:hAnsiTheme="majorBidi" w:cstheme="majorBidi"/>
                <w:color w:val="000000" w:themeColor="text1"/>
              </w:rPr>
              <w:t>6</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0/81</w:t>
            </w:r>
          </w:p>
        </w:tc>
      </w:tr>
      <w:tr w:rsidR="00A465D0" w:rsidRPr="00B63A29" w:rsidTr="00C9346B">
        <w:trPr>
          <w:trHeight w:val="240"/>
        </w:trPr>
        <w:tc>
          <w:tcPr>
            <w:tcW w:w="3887" w:type="dxa"/>
            <w:tcBorders>
              <w:left w:val="nil"/>
              <w:bottom w:val="single" w:sz="18" w:space="0" w:color="auto"/>
              <w:right w:val="nil"/>
            </w:tcBorders>
          </w:tcPr>
          <w:p w:rsidR="00A465D0" w:rsidRPr="00B63A29" w:rsidRDefault="00A465D0" w:rsidP="00C9346B">
            <w:pPr>
              <w:bidi/>
              <w:jc w:val="center"/>
              <w:rPr>
                <w:rFonts w:asciiTheme="majorBidi" w:hAnsiTheme="majorBidi" w:cstheme="majorBidi"/>
                <w:color w:val="000000" w:themeColor="text1"/>
                <w:rtl/>
              </w:rPr>
            </w:pPr>
            <w:r w:rsidRPr="00B63A29">
              <w:rPr>
                <w:rFonts w:asciiTheme="majorBidi" w:hAnsiTheme="majorBidi" w:cstheme="majorBidi"/>
                <w:color w:val="000000" w:themeColor="text1"/>
              </w:rPr>
              <w:t>Talk about past sessions</w:t>
            </w:r>
          </w:p>
        </w:tc>
        <w:tc>
          <w:tcPr>
            <w:tcW w:w="1878" w:type="dxa"/>
            <w:tcBorders>
              <w:left w:val="nil"/>
              <w:bottom w:val="single" w:sz="18" w:space="0" w:color="auto"/>
              <w:right w:val="nil"/>
            </w:tcBorders>
          </w:tcPr>
          <w:p w:rsidR="00A465D0" w:rsidRPr="00B63A29" w:rsidRDefault="00A465D0" w:rsidP="00C9346B">
            <w:pPr>
              <w:jc w:val="center"/>
              <w:rPr>
                <w:rFonts w:asciiTheme="majorBidi" w:hAnsiTheme="majorBidi" w:cstheme="majorBidi"/>
                <w:color w:val="000000" w:themeColor="text1"/>
              </w:rPr>
            </w:pPr>
            <w:r w:rsidRPr="00B63A29">
              <w:rPr>
                <w:rFonts w:asciiTheme="majorBidi" w:hAnsiTheme="majorBidi" w:cstheme="majorBidi"/>
                <w:color w:val="000000" w:themeColor="text1"/>
              </w:rPr>
              <w:t>17</w:t>
            </w:r>
          </w:p>
        </w:tc>
        <w:tc>
          <w:tcPr>
            <w:tcW w:w="2024" w:type="dxa"/>
            <w:tcBorders>
              <w:left w:val="nil"/>
              <w:bottom w:val="single" w:sz="18" w:space="0" w:color="auto"/>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Pr>
                <w:rFonts w:asciiTheme="majorBidi" w:hAnsiTheme="majorBidi" w:cstheme="majorBidi"/>
                <w:color w:val="000000" w:themeColor="text1"/>
              </w:rPr>
              <w:t>/</w:t>
            </w:r>
            <w:r w:rsidRPr="00B63A29">
              <w:rPr>
                <w:rFonts w:asciiTheme="majorBidi" w:hAnsiTheme="majorBidi" w:cstheme="majorBidi"/>
                <w:color w:val="000000" w:themeColor="text1"/>
              </w:rPr>
              <w:t>4</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0/93</w:t>
            </w:r>
          </w:p>
        </w:tc>
      </w:tr>
      <w:tr w:rsidR="00A465D0" w:rsidTr="00C9346B">
        <w:trPr>
          <w:trHeight w:val="216"/>
        </w:trPr>
        <w:tc>
          <w:tcPr>
            <w:tcW w:w="3887" w:type="dxa"/>
            <w:tcBorders>
              <w:top w:val="single" w:sz="18" w:space="0" w:color="auto"/>
              <w:left w:val="nil"/>
              <w:right w:val="nil"/>
            </w:tcBorders>
          </w:tcPr>
          <w:p w:rsidR="00A465D0" w:rsidRPr="00B63A29" w:rsidRDefault="00A465D0" w:rsidP="00C9346B">
            <w:pPr>
              <w:jc w:val="center"/>
              <w:rPr>
                <w:rFonts w:asciiTheme="majorBidi" w:hAnsiTheme="majorBidi" w:cstheme="majorBidi"/>
                <w:b/>
                <w:bCs/>
                <w:color w:val="000000" w:themeColor="text1"/>
                <w:lang w:bidi="fa-IR"/>
              </w:rPr>
            </w:pPr>
            <w:r w:rsidRPr="00B63A29">
              <w:rPr>
                <w:rFonts w:asciiTheme="majorBidi" w:hAnsiTheme="majorBidi" w:cstheme="majorBidi"/>
                <w:b/>
                <w:bCs/>
                <w:color w:val="000000" w:themeColor="text1"/>
                <w:lang w:val="en"/>
              </w:rPr>
              <w:t xml:space="preserve"> Total satisfaction score</w:t>
            </w:r>
            <w:r w:rsidRPr="00B63A29">
              <w:rPr>
                <w:rFonts w:asciiTheme="majorBidi" w:hAnsiTheme="majorBidi" w:cstheme="majorBidi"/>
                <w:b/>
                <w:bCs/>
                <w:color w:val="000000" w:themeColor="text1"/>
                <w:lang w:bidi="fa-IR"/>
              </w:rPr>
              <w:t xml:space="preserve"> </w:t>
            </w:r>
          </w:p>
        </w:tc>
        <w:tc>
          <w:tcPr>
            <w:tcW w:w="1878" w:type="dxa"/>
            <w:tcBorders>
              <w:top w:val="single" w:sz="18" w:space="0" w:color="auto"/>
              <w:left w:val="nil"/>
              <w:right w:val="nil"/>
            </w:tcBorders>
          </w:tcPr>
          <w:p w:rsidR="00A465D0" w:rsidRPr="00B63A29" w:rsidRDefault="00A465D0" w:rsidP="00C9346B">
            <w:pPr>
              <w:bidi/>
              <w:jc w:val="center"/>
              <w:rPr>
                <w:rFonts w:asciiTheme="majorBidi" w:hAnsiTheme="majorBidi" w:cstheme="majorBidi"/>
                <w:color w:val="000000" w:themeColor="text1"/>
                <w:lang w:bidi="fa-IR"/>
              </w:rPr>
            </w:pPr>
            <w:r w:rsidRPr="00B63A29">
              <w:rPr>
                <w:rFonts w:asciiTheme="majorBidi" w:hAnsiTheme="majorBidi" w:cstheme="majorBidi"/>
                <w:color w:val="000000" w:themeColor="text1"/>
                <w:rtl/>
                <w:lang w:bidi="fa-IR"/>
              </w:rPr>
              <w:t>-</w:t>
            </w:r>
          </w:p>
        </w:tc>
        <w:tc>
          <w:tcPr>
            <w:tcW w:w="2024" w:type="dxa"/>
            <w:tcBorders>
              <w:top w:val="single" w:sz="18" w:space="0" w:color="auto"/>
              <w:left w:val="nil"/>
              <w:right w:val="nil"/>
            </w:tcBorders>
          </w:tcPr>
          <w:p w:rsidR="00A465D0" w:rsidRPr="00B63A29" w:rsidRDefault="00A465D0" w:rsidP="00C9346B">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lang w:bidi="fa-IR"/>
              </w:rPr>
              <w:sym w:font="Symbol" w:char="F0B1"/>
            </w:r>
            <w:r w:rsidRPr="00B63A29">
              <w:rPr>
                <w:rFonts w:asciiTheme="majorBidi" w:hAnsiTheme="majorBidi" w:cstheme="majorBidi"/>
                <w:color w:val="000000" w:themeColor="text1"/>
                <w:lang w:bidi="fa-IR"/>
              </w:rPr>
              <w:t>7/72</w:t>
            </w:r>
            <w:r w:rsidRPr="00B63A29">
              <w:rPr>
                <w:rFonts w:asciiTheme="majorBidi" w:hAnsiTheme="majorBidi" w:cstheme="majorBidi"/>
                <w:color w:val="000000" w:themeColor="text1"/>
                <w:rtl/>
                <w:lang w:bidi="fa-IR"/>
              </w:rPr>
              <w:t>06/79</w:t>
            </w:r>
          </w:p>
        </w:tc>
      </w:tr>
    </w:tbl>
    <w:p w:rsidR="00A465D0" w:rsidRPr="00FD2285" w:rsidRDefault="00A465D0" w:rsidP="00194DE5">
      <w:pPr>
        <w:spacing w:line="360" w:lineRule="auto"/>
        <w:rPr>
          <w:rFonts w:asciiTheme="majorBidi" w:hAnsiTheme="majorBidi" w:cstheme="majorBidi"/>
          <w:sz w:val="24"/>
          <w:szCs w:val="24"/>
        </w:rPr>
      </w:pPr>
    </w:p>
    <w:sectPr w:rsidR="00A465D0" w:rsidRPr="00FD2285" w:rsidSect="005417B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190" w:rsidRDefault="00AE4190">
      <w:pPr>
        <w:spacing w:after="0" w:line="240" w:lineRule="auto"/>
      </w:pPr>
      <w:r>
        <w:separator/>
      </w:r>
    </w:p>
  </w:endnote>
  <w:endnote w:type="continuationSeparator" w:id="0">
    <w:p w:rsidR="00AE4190" w:rsidRDefault="00AE4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ouvenir Lt BT">
    <w:altName w:val="Georgia"/>
    <w:charset w:val="00"/>
    <w:family w:val="roman"/>
    <w:pitch w:val="variable"/>
    <w:sig w:usb0="00000001" w:usb1="00000000" w:usb2="00000000" w:usb3="00000000" w:csb0="0000001B" w:csb1="00000000"/>
  </w:font>
  <w:font w:name="B Nazanin">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6832501"/>
      <w:docPartObj>
        <w:docPartGallery w:val="Page Numbers (Bottom of Page)"/>
        <w:docPartUnique/>
      </w:docPartObj>
    </w:sdtPr>
    <w:sdtEndPr>
      <w:rPr>
        <w:noProof/>
      </w:rPr>
    </w:sdtEndPr>
    <w:sdtContent>
      <w:p w:rsidR="00086980" w:rsidRDefault="001F0B16">
        <w:pPr>
          <w:pStyle w:val="Footer"/>
          <w:jc w:val="center"/>
        </w:pPr>
        <w:r>
          <w:fldChar w:fldCharType="begin"/>
        </w:r>
        <w:r>
          <w:instrText xml:space="preserve"> PAGE   \* MERGEFORMAT </w:instrText>
        </w:r>
        <w:r>
          <w:fldChar w:fldCharType="separate"/>
        </w:r>
        <w:r w:rsidR="00A465D0">
          <w:rPr>
            <w:noProof/>
          </w:rPr>
          <w:t>22</w:t>
        </w:r>
        <w:r>
          <w:rPr>
            <w:noProof/>
          </w:rPr>
          <w:fldChar w:fldCharType="end"/>
        </w:r>
      </w:p>
    </w:sdtContent>
  </w:sdt>
  <w:p w:rsidR="00086980" w:rsidRDefault="00AE4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190" w:rsidRDefault="00AE4190">
      <w:pPr>
        <w:spacing w:after="0" w:line="240" w:lineRule="auto"/>
      </w:pPr>
      <w:r>
        <w:separator/>
      </w:r>
    </w:p>
  </w:footnote>
  <w:footnote w:type="continuationSeparator" w:id="0">
    <w:p w:rsidR="00AE4190" w:rsidRDefault="00AE4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7FE"/>
    <w:multiLevelType w:val="hybridMultilevel"/>
    <w:tmpl w:val="0020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14AA4"/>
    <w:multiLevelType w:val="hybridMultilevel"/>
    <w:tmpl w:val="584E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66BA0"/>
    <w:multiLevelType w:val="hybridMultilevel"/>
    <w:tmpl w:val="E6B8B6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vaN-32428068">
    <w15:presenceInfo w15:providerId="None" w15:userId="LavaN-32428068"/>
  </w15:person>
  <w15:person w15:author="Maryam">
    <w15:presenceInfo w15:providerId="None" w15:userId="Mary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zxp0e0uwarayezs2o5at51t0pd9xt9txaw&quot;&gt;My EndNote Library nursing ethics game &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9&lt;/item&gt;&lt;item&gt;22&lt;/item&gt;&lt;item&gt;23&lt;/item&gt;&lt;item&gt;24&lt;/item&gt;&lt;item&gt;25&lt;/item&gt;&lt;item&gt;27&lt;/item&gt;&lt;item&gt;31&lt;/item&gt;&lt;item&gt;32&lt;/item&gt;&lt;item&gt;33&lt;/item&gt;&lt;item&gt;34&lt;/item&gt;&lt;item&gt;35&lt;/item&gt;&lt;item&gt;36&lt;/item&gt;&lt;item&gt;38&lt;/item&gt;&lt;item&gt;44&lt;/item&gt;&lt;item&gt;46&lt;/item&gt;&lt;item&gt;47&lt;/item&gt;&lt;item&gt;48&lt;/item&gt;&lt;item&gt;49&lt;/item&gt;&lt;item&gt;50&lt;/item&gt;&lt;item&gt;53&lt;/item&gt;&lt;/record-ids&gt;&lt;/item&gt;&lt;/Libraries&gt;"/>
  </w:docVars>
  <w:rsids>
    <w:rsidRoot w:val="00B1723D"/>
    <w:rsid w:val="00001BF3"/>
    <w:rsid w:val="00040919"/>
    <w:rsid w:val="00044DAC"/>
    <w:rsid w:val="0007277A"/>
    <w:rsid w:val="0007605F"/>
    <w:rsid w:val="00084448"/>
    <w:rsid w:val="000C471C"/>
    <w:rsid w:val="000F52FA"/>
    <w:rsid w:val="00186C10"/>
    <w:rsid w:val="00194DE5"/>
    <w:rsid w:val="001A128F"/>
    <w:rsid w:val="001A16EA"/>
    <w:rsid w:val="001E6BAC"/>
    <w:rsid w:val="001F0B16"/>
    <w:rsid w:val="00207F91"/>
    <w:rsid w:val="00211BF0"/>
    <w:rsid w:val="00257740"/>
    <w:rsid w:val="00293520"/>
    <w:rsid w:val="002B37A3"/>
    <w:rsid w:val="002C38C8"/>
    <w:rsid w:val="002F1959"/>
    <w:rsid w:val="00302992"/>
    <w:rsid w:val="00331B06"/>
    <w:rsid w:val="00336404"/>
    <w:rsid w:val="00355BA3"/>
    <w:rsid w:val="003929AA"/>
    <w:rsid w:val="003B3A67"/>
    <w:rsid w:val="003E00C2"/>
    <w:rsid w:val="004209E0"/>
    <w:rsid w:val="00446306"/>
    <w:rsid w:val="00466756"/>
    <w:rsid w:val="0047599B"/>
    <w:rsid w:val="004879A2"/>
    <w:rsid w:val="004A63A4"/>
    <w:rsid w:val="00500D04"/>
    <w:rsid w:val="00520F8C"/>
    <w:rsid w:val="00526D3F"/>
    <w:rsid w:val="005313C1"/>
    <w:rsid w:val="00551675"/>
    <w:rsid w:val="00587359"/>
    <w:rsid w:val="005C7A99"/>
    <w:rsid w:val="005D029E"/>
    <w:rsid w:val="00600326"/>
    <w:rsid w:val="0063209A"/>
    <w:rsid w:val="006577B3"/>
    <w:rsid w:val="006B13C6"/>
    <w:rsid w:val="006C76E7"/>
    <w:rsid w:val="006D07C1"/>
    <w:rsid w:val="0073536B"/>
    <w:rsid w:val="00785A57"/>
    <w:rsid w:val="00794C88"/>
    <w:rsid w:val="007C5B77"/>
    <w:rsid w:val="007F779A"/>
    <w:rsid w:val="00842192"/>
    <w:rsid w:val="00892C71"/>
    <w:rsid w:val="008E2053"/>
    <w:rsid w:val="008E7312"/>
    <w:rsid w:val="008F68D3"/>
    <w:rsid w:val="009150DA"/>
    <w:rsid w:val="0092131A"/>
    <w:rsid w:val="009A0813"/>
    <w:rsid w:val="009B0691"/>
    <w:rsid w:val="009D1FA3"/>
    <w:rsid w:val="009E2B79"/>
    <w:rsid w:val="00A05FC2"/>
    <w:rsid w:val="00A066FB"/>
    <w:rsid w:val="00A154D6"/>
    <w:rsid w:val="00A465D0"/>
    <w:rsid w:val="00A46E51"/>
    <w:rsid w:val="00A547C8"/>
    <w:rsid w:val="00A63FEC"/>
    <w:rsid w:val="00AA291B"/>
    <w:rsid w:val="00AD4E60"/>
    <w:rsid w:val="00AE4190"/>
    <w:rsid w:val="00B054E6"/>
    <w:rsid w:val="00B1723D"/>
    <w:rsid w:val="00B51F39"/>
    <w:rsid w:val="00B646F5"/>
    <w:rsid w:val="00BC2CB1"/>
    <w:rsid w:val="00BC712B"/>
    <w:rsid w:val="00BC76BC"/>
    <w:rsid w:val="00BD6656"/>
    <w:rsid w:val="00C01E6E"/>
    <w:rsid w:val="00C15CB7"/>
    <w:rsid w:val="00C41429"/>
    <w:rsid w:val="00C42A9B"/>
    <w:rsid w:val="00C45AB6"/>
    <w:rsid w:val="00C734E5"/>
    <w:rsid w:val="00CA286E"/>
    <w:rsid w:val="00CB5998"/>
    <w:rsid w:val="00CB7001"/>
    <w:rsid w:val="00CC438F"/>
    <w:rsid w:val="00CD440C"/>
    <w:rsid w:val="00CD7E77"/>
    <w:rsid w:val="00CE729B"/>
    <w:rsid w:val="00D67BDA"/>
    <w:rsid w:val="00DA3068"/>
    <w:rsid w:val="00DD5189"/>
    <w:rsid w:val="00DF3F1C"/>
    <w:rsid w:val="00E129B2"/>
    <w:rsid w:val="00E237D1"/>
    <w:rsid w:val="00E25F05"/>
    <w:rsid w:val="00E32CA8"/>
    <w:rsid w:val="00EB7902"/>
    <w:rsid w:val="00EF0B1E"/>
    <w:rsid w:val="00F22132"/>
    <w:rsid w:val="00F37405"/>
    <w:rsid w:val="00F419E6"/>
    <w:rsid w:val="00F51026"/>
    <w:rsid w:val="00FA4D43"/>
    <w:rsid w:val="00FD22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0F168-0276-4D9F-8305-AF0E5154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23D"/>
  </w:style>
  <w:style w:type="paragraph" w:styleId="Heading3">
    <w:name w:val="heading 3"/>
    <w:basedOn w:val="Normal"/>
    <w:link w:val="Heading3Char"/>
    <w:uiPriority w:val="9"/>
    <w:qFormat/>
    <w:rsid w:val="00B1723D"/>
    <w:pPr>
      <w:spacing w:before="100" w:beforeAutospacing="1" w:after="100" w:afterAutospacing="1" w:line="240" w:lineRule="auto"/>
      <w:outlineLvl w:val="2"/>
    </w:pPr>
    <w:rPr>
      <w:rFonts w:ascii="Times New Roman" w:eastAsia="Times New Roman" w:hAnsi="Times New Roman" w:cs="Times New Roman"/>
      <w:b/>
      <w:bCs/>
      <w:sz w:val="27"/>
      <w:szCs w:val="27"/>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723D"/>
    <w:rPr>
      <w:rFonts w:ascii="Times New Roman" w:eastAsia="Times New Roman" w:hAnsi="Times New Roman" w:cs="Times New Roman"/>
      <w:b/>
      <w:bCs/>
      <w:sz w:val="27"/>
      <w:szCs w:val="27"/>
      <w:lang w:bidi="fa-IR"/>
    </w:rPr>
  </w:style>
  <w:style w:type="paragraph" w:styleId="NoSpacing">
    <w:name w:val="No Spacing"/>
    <w:uiPriority w:val="1"/>
    <w:qFormat/>
    <w:rsid w:val="00B1723D"/>
    <w:pPr>
      <w:spacing w:after="0" w:line="240" w:lineRule="auto"/>
      <w:contextualSpacing/>
    </w:pPr>
    <w:rPr>
      <w:rFonts w:ascii="Times New Roman" w:hAnsi="Times New Roman"/>
      <w:sz w:val="24"/>
    </w:rPr>
  </w:style>
  <w:style w:type="table" w:styleId="TableGrid">
    <w:name w:val="Table Grid"/>
    <w:basedOn w:val="TableNormal"/>
    <w:uiPriority w:val="59"/>
    <w:rsid w:val="00B1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B1723D"/>
  </w:style>
  <w:style w:type="paragraph" w:styleId="ListParagraph">
    <w:name w:val="List Paragraph"/>
    <w:basedOn w:val="Normal"/>
    <w:uiPriority w:val="34"/>
    <w:qFormat/>
    <w:rsid w:val="00B1723D"/>
    <w:pPr>
      <w:ind w:left="720"/>
      <w:contextualSpacing/>
    </w:pPr>
  </w:style>
  <w:style w:type="paragraph" w:customStyle="1" w:styleId="Default">
    <w:name w:val="Default"/>
    <w:rsid w:val="00B1723D"/>
    <w:pPr>
      <w:autoSpaceDE w:val="0"/>
      <w:autoSpaceDN w:val="0"/>
      <w:adjustRightInd w:val="0"/>
      <w:spacing w:after="0" w:line="240" w:lineRule="auto"/>
    </w:pPr>
    <w:rPr>
      <w:rFonts w:ascii="Times New Roman" w:hAnsi="Times New Roman" w:cs="Times New Roman"/>
      <w:color w:val="000000"/>
      <w:sz w:val="24"/>
      <w:szCs w:val="24"/>
      <w:lang w:bidi="fa-IR"/>
    </w:rPr>
  </w:style>
  <w:style w:type="character" w:styleId="CommentReference">
    <w:name w:val="annotation reference"/>
    <w:basedOn w:val="DefaultParagraphFont"/>
    <w:uiPriority w:val="99"/>
    <w:semiHidden/>
    <w:unhideWhenUsed/>
    <w:rsid w:val="00B1723D"/>
    <w:rPr>
      <w:sz w:val="16"/>
      <w:szCs w:val="16"/>
    </w:rPr>
  </w:style>
  <w:style w:type="paragraph" w:styleId="CommentText">
    <w:name w:val="annotation text"/>
    <w:basedOn w:val="Normal"/>
    <w:link w:val="CommentTextChar"/>
    <w:uiPriority w:val="99"/>
    <w:unhideWhenUsed/>
    <w:rsid w:val="00B1723D"/>
    <w:pPr>
      <w:spacing w:line="240" w:lineRule="auto"/>
    </w:pPr>
    <w:rPr>
      <w:sz w:val="20"/>
      <w:szCs w:val="20"/>
    </w:rPr>
  </w:style>
  <w:style w:type="character" w:customStyle="1" w:styleId="CommentTextChar">
    <w:name w:val="Comment Text Char"/>
    <w:basedOn w:val="DefaultParagraphFont"/>
    <w:link w:val="CommentText"/>
    <w:uiPriority w:val="99"/>
    <w:rsid w:val="00B1723D"/>
    <w:rPr>
      <w:sz w:val="20"/>
      <w:szCs w:val="20"/>
    </w:rPr>
  </w:style>
  <w:style w:type="paragraph" w:styleId="CommentSubject">
    <w:name w:val="annotation subject"/>
    <w:basedOn w:val="CommentText"/>
    <w:next w:val="CommentText"/>
    <w:link w:val="CommentSubjectChar"/>
    <w:uiPriority w:val="99"/>
    <w:semiHidden/>
    <w:unhideWhenUsed/>
    <w:rsid w:val="00B1723D"/>
    <w:rPr>
      <w:b/>
      <w:bCs/>
    </w:rPr>
  </w:style>
  <w:style w:type="character" w:customStyle="1" w:styleId="CommentSubjectChar">
    <w:name w:val="Comment Subject Char"/>
    <w:basedOn w:val="CommentTextChar"/>
    <w:link w:val="CommentSubject"/>
    <w:uiPriority w:val="99"/>
    <w:semiHidden/>
    <w:rsid w:val="00B1723D"/>
    <w:rPr>
      <w:b/>
      <w:bCs/>
      <w:sz w:val="20"/>
      <w:szCs w:val="20"/>
    </w:rPr>
  </w:style>
  <w:style w:type="paragraph" w:styleId="Revision">
    <w:name w:val="Revision"/>
    <w:hidden/>
    <w:uiPriority w:val="99"/>
    <w:semiHidden/>
    <w:rsid w:val="00B1723D"/>
    <w:pPr>
      <w:spacing w:after="0" w:line="240" w:lineRule="auto"/>
    </w:pPr>
  </w:style>
  <w:style w:type="paragraph" w:styleId="BalloonText">
    <w:name w:val="Balloon Text"/>
    <w:basedOn w:val="Normal"/>
    <w:link w:val="BalloonTextChar"/>
    <w:uiPriority w:val="99"/>
    <w:semiHidden/>
    <w:unhideWhenUsed/>
    <w:rsid w:val="00B17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23D"/>
    <w:rPr>
      <w:rFonts w:ascii="Tahoma" w:hAnsi="Tahoma" w:cs="Tahoma"/>
      <w:sz w:val="16"/>
      <w:szCs w:val="16"/>
    </w:rPr>
  </w:style>
  <w:style w:type="paragraph" w:customStyle="1" w:styleId="EndNoteBibliographyTitle">
    <w:name w:val="EndNote Bibliography Title"/>
    <w:basedOn w:val="Normal"/>
    <w:link w:val="EndNoteBibliographyTitleChar"/>
    <w:rsid w:val="00B1723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1723D"/>
    <w:rPr>
      <w:rFonts w:ascii="Calibri" w:hAnsi="Calibri" w:cs="Calibri"/>
      <w:noProof/>
    </w:rPr>
  </w:style>
  <w:style w:type="paragraph" w:customStyle="1" w:styleId="EndNoteBibliography">
    <w:name w:val="EndNote Bibliography"/>
    <w:basedOn w:val="Normal"/>
    <w:link w:val="EndNoteBibliographyChar"/>
    <w:rsid w:val="00B1723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1723D"/>
    <w:rPr>
      <w:rFonts w:ascii="Calibri" w:hAnsi="Calibri" w:cs="Calibri"/>
      <w:noProof/>
    </w:rPr>
  </w:style>
  <w:style w:type="character" w:customStyle="1" w:styleId="st">
    <w:name w:val="st"/>
    <w:basedOn w:val="DefaultParagraphFont"/>
    <w:rsid w:val="00B1723D"/>
  </w:style>
  <w:style w:type="character" w:styleId="Emphasis">
    <w:name w:val="Emphasis"/>
    <w:basedOn w:val="DefaultParagraphFont"/>
    <w:uiPriority w:val="20"/>
    <w:qFormat/>
    <w:rsid w:val="00B1723D"/>
    <w:rPr>
      <w:i/>
      <w:iCs/>
    </w:rPr>
  </w:style>
  <w:style w:type="character" w:customStyle="1" w:styleId="cit">
    <w:name w:val="cit"/>
    <w:basedOn w:val="DefaultParagraphFont"/>
    <w:rsid w:val="00B1723D"/>
  </w:style>
  <w:style w:type="character" w:styleId="Hyperlink">
    <w:name w:val="Hyperlink"/>
    <w:basedOn w:val="DefaultParagraphFont"/>
    <w:uiPriority w:val="99"/>
    <w:unhideWhenUsed/>
    <w:rsid w:val="00B1723D"/>
    <w:rPr>
      <w:color w:val="0000FF"/>
      <w:u w:val="single"/>
    </w:rPr>
  </w:style>
  <w:style w:type="character" w:customStyle="1" w:styleId="jrnl">
    <w:name w:val="jrnl"/>
    <w:basedOn w:val="DefaultParagraphFont"/>
    <w:rsid w:val="00B1723D"/>
  </w:style>
  <w:style w:type="paragraph" w:styleId="NormalWeb">
    <w:name w:val="Normal (Web)"/>
    <w:basedOn w:val="Normal"/>
    <w:rsid w:val="00B1723D"/>
    <w:pPr>
      <w:spacing w:before="100" w:beforeAutospacing="1" w:after="100" w:afterAutospacing="1" w:line="240" w:lineRule="auto"/>
      <w:ind w:firstLine="216"/>
    </w:pPr>
    <w:rPr>
      <w:rFonts w:ascii="Souvenir Lt BT" w:eastAsia="Times New Roman" w:hAnsi="Souvenir Lt BT" w:cs="Times New Roman"/>
      <w:sz w:val="24"/>
      <w:szCs w:val="24"/>
      <w:lang w:val="en-GB"/>
    </w:rPr>
  </w:style>
  <w:style w:type="character" w:customStyle="1" w:styleId="highlight">
    <w:name w:val="highlight"/>
    <w:basedOn w:val="DefaultParagraphFont"/>
    <w:rsid w:val="00B1723D"/>
  </w:style>
  <w:style w:type="paragraph" w:styleId="Header">
    <w:name w:val="header"/>
    <w:basedOn w:val="Normal"/>
    <w:link w:val="HeaderChar"/>
    <w:uiPriority w:val="99"/>
    <w:unhideWhenUsed/>
    <w:rsid w:val="00B172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23D"/>
  </w:style>
  <w:style w:type="paragraph" w:styleId="Footer">
    <w:name w:val="footer"/>
    <w:basedOn w:val="Normal"/>
    <w:link w:val="FooterChar"/>
    <w:uiPriority w:val="99"/>
    <w:unhideWhenUsed/>
    <w:rsid w:val="00B172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lireza-gharib-18b9646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unescobiochair.org/bioethics-human-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B892E-D7E3-4B1E-A0DB-DF37E963A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12549</Words>
  <Characters>71533</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dc:creator>
  <cp:keywords/>
  <dc:description/>
  <cp:lastModifiedBy>Admin</cp:lastModifiedBy>
  <cp:revision>2</cp:revision>
  <dcterms:created xsi:type="dcterms:W3CDTF">2018-03-09T18:01:00Z</dcterms:created>
  <dcterms:modified xsi:type="dcterms:W3CDTF">2018-03-09T18:01:00Z</dcterms:modified>
</cp:coreProperties>
</file>