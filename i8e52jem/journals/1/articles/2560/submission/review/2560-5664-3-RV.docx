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ED" w:rsidRPr="00733944" w:rsidRDefault="00B82AED" w:rsidP="00CC422E">
      <w:pPr>
        <w:rPr>
          <w:rFonts w:ascii="Times New Roman" w:hAnsi="Times New Roman" w:cs="Times New Roman"/>
          <w:b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Main submission</w:t>
      </w:r>
    </w:p>
    <w:p w:rsidR="00B82AED" w:rsidRPr="00733944" w:rsidRDefault="00B82AED" w:rsidP="00CC422E">
      <w:pPr>
        <w:rPr>
          <w:rFonts w:ascii="Times New Roman" w:hAnsi="Times New Roman" w:cs="Times New Roman"/>
          <w:b/>
          <w:sz w:val="24"/>
          <w:szCs w:val="24"/>
        </w:rPr>
      </w:pP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Title:</w:t>
      </w:r>
      <w:r w:rsidRPr="00733944">
        <w:rPr>
          <w:rFonts w:ascii="Times New Roman" w:hAnsi="Times New Roman" w:cs="Times New Roman"/>
          <w:sz w:val="24"/>
          <w:szCs w:val="24"/>
        </w:rPr>
        <w:t xml:space="preserve"> The Silent Teachers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Category:</w:t>
      </w:r>
      <w:r w:rsidRPr="00733944">
        <w:rPr>
          <w:rFonts w:ascii="Times New Roman" w:hAnsi="Times New Roman" w:cs="Times New Roman"/>
          <w:sz w:val="24"/>
          <w:szCs w:val="24"/>
        </w:rPr>
        <w:t xml:space="preserve"> Poetry (Medical Humanities, respect for cadavers)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Name</w:t>
      </w:r>
      <w:r w:rsidRPr="00733944">
        <w:rPr>
          <w:rFonts w:ascii="Times New Roman" w:hAnsi="Times New Roman" w:cs="Times New Roman"/>
          <w:sz w:val="24"/>
          <w:szCs w:val="24"/>
        </w:rPr>
        <w:t xml:space="preserve">: Dr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Swarupa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Nikhil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Bhagwat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sz w:val="24"/>
          <w:szCs w:val="24"/>
        </w:rPr>
        <w:t xml:space="preserve">            Assistant Professor, Department of Transfusion Medicine, Seth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G.S.Medical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College and KEM Hospital, Mumbai-400012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Mailing address</w:t>
      </w:r>
      <w:r w:rsidRPr="00733944">
        <w:rPr>
          <w:rFonts w:ascii="Times New Roman" w:hAnsi="Times New Roman" w:cs="Times New Roman"/>
          <w:sz w:val="24"/>
          <w:szCs w:val="24"/>
        </w:rPr>
        <w:t xml:space="preserve">: 601, Yash Heights,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Dhuswadi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Thakurdwar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>, Mumbai-400002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Telephone number</w:t>
      </w:r>
      <w:r w:rsidRPr="00733944">
        <w:rPr>
          <w:rFonts w:ascii="Times New Roman" w:hAnsi="Times New Roman" w:cs="Times New Roman"/>
          <w:sz w:val="24"/>
          <w:szCs w:val="24"/>
        </w:rPr>
        <w:t>: 9969044986</w:t>
      </w:r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Email ID</w:t>
      </w:r>
      <w:r w:rsidRPr="00733944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733944">
          <w:rPr>
            <w:rStyle w:val="Hyperlink"/>
            <w:rFonts w:ascii="Times New Roman" w:hAnsi="Times New Roman" w:cs="Times New Roman"/>
            <w:sz w:val="24"/>
            <w:szCs w:val="24"/>
          </w:rPr>
          <w:t>swarupabhagwat@kem.edu</w:t>
        </w:r>
      </w:hyperlink>
    </w:p>
    <w:p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</w:p>
    <w:p w:rsidR="007B3E04" w:rsidRPr="00733944" w:rsidRDefault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Competing interests and funding support</w:t>
      </w:r>
      <w:r w:rsidRPr="00733944">
        <w:rPr>
          <w:rFonts w:ascii="Times New Roman" w:hAnsi="Times New Roman" w:cs="Times New Roman"/>
          <w:sz w:val="24"/>
          <w:szCs w:val="24"/>
        </w:rPr>
        <w:t>: There are no competing interests and no funding support for the work being submitted.</w:t>
      </w:r>
    </w:p>
    <w:p w:rsidR="00CC422E" w:rsidRPr="00733944" w:rsidRDefault="00CC422E">
      <w:pPr>
        <w:rPr>
          <w:rFonts w:ascii="Times New Roman" w:hAnsi="Times New Roman" w:cs="Times New Roman"/>
          <w:sz w:val="24"/>
          <w:szCs w:val="24"/>
        </w:rPr>
      </w:pPr>
    </w:p>
    <w:p w:rsidR="00CC422E" w:rsidRPr="00733944" w:rsidRDefault="00CC422E" w:rsidP="00B82AED">
      <w:pPr>
        <w:shd w:val="clear" w:color="auto" w:fill="FFFFFF"/>
        <w:spacing w:after="195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Previous submissions of similar work:</w:t>
      </w:r>
      <w:r w:rsidRPr="00733944">
        <w:rPr>
          <w:rFonts w:ascii="Times New Roman" w:hAnsi="Times New Roman" w:cs="Times New Roman"/>
          <w:sz w:val="24"/>
          <w:szCs w:val="24"/>
        </w:rPr>
        <w:t xml:space="preserve"> I declare that I have not submitted any previous similar work. This is entirely the original work of myself, Dr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Swarupa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Bhagwat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and has not been taken from any other publication. </w:t>
      </w:r>
    </w:p>
    <w:p w:rsidR="00B82AED" w:rsidRPr="00733944" w:rsidRDefault="00B82AED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sz w:val="24"/>
          <w:szCs w:val="24"/>
        </w:rPr>
        <w:br w:type="page"/>
      </w:r>
    </w:p>
    <w:p w:rsidR="00B82AED" w:rsidRPr="00D02F1E" w:rsidRDefault="00B82AED" w:rsidP="00B82AED">
      <w:pPr>
        <w:rPr>
          <w:rFonts w:ascii="Times New Roman" w:hAnsi="Times New Roman" w:cs="Times New Roman"/>
          <w:b/>
          <w:sz w:val="28"/>
          <w:szCs w:val="28"/>
        </w:rPr>
      </w:pPr>
      <w:r w:rsidRPr="00D02F1E">
        <w:rPr>
          <w:rFonts w:ascii="Times New Roman" w:hAnsi="Times New Roman" w:cs="Times New Roman"/>
          <w:b/>
          <w:sz w:val="28"/>
          <w:szCs w:val="28"/>
        </w:rPr>
        <w:lastRenderedPageBreak/>
        <w:t>The Silent Teachers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day I entered</w:t>
      </w:r>
      <w:del w:id="0" w:author="HP" w:date="2017-05-19T05:40:00Z">
        <w:r w:rsidRPr="002C4DCD" w:rsidDel="0000645B">
          <w:rPr>
            <w:rFonts w:ascii="Times New Roman" w:hAnsi="Times New Roman" w:cs="Times New Roman"/>
            <w:sz w:val="24"/>
            <w:szCs w:val="24"/>
          </w:rPr>
          <w:delText xml:space="preserve"> the</w:delText>
        </w:r>
      </w:del>
      <w:r w:rsidRPr="002C4DCD">
        <w:rPr>
          <w:rFonts w:ascii="Times New Roman" w:hAnsi="Times New Roman" w:cs="Times New Roman"/>
          <w:sz w:val="24"/>
          <w:szCs w:val="24"/>
        </w:rPr>
        <w:t xml:space="preserve"> medical school,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Memories </w:t>
      </w:r>
      <w:ins w:id="1" w:author="HP" w:date="2017-05-19T05:40:00Z">
        <w:r w:rsidR="0000645B">
          <w:rPr>
            <w:rFonts w:ascii="Times New Roman" w:hAnsi="Times New Roman" w:cs="Times New Roman"/>
            <w:sz w:val="24"/>
            <w:szCs w:val="24"/>
          </w:rPr>
          <w:t xml:space="preserve">I </w:t>
        </w:r>
      </w:ins>
      <w:r w:rsidRPr="002C4DCD">
        <w:rPr>
          <w:rFonts w:ascii="Times New Roman" w:hAnsi="Times New Roman" w:cs="Times New Roman"/>
          <w:sz w:val="24"/>
          <w:szCs w:val="24"/>
        </w:rPr>
        <w:t>so much</w:t>
      </w:r>
      <w:del w:id="2" w:author="HP" w:date="2017-05-19T05:40:00Z">
        <w:r w:rsidRPr="002C4DCD" w:rsidDel="0000645B">
          <w:rPr>
            <w:rFonts w:ascii="Times New Roman" w:hAnsi="Times New Roman" w:cs="Times New Roman"/>
            <w:sz w:val="24"/>
            <w:szCs w:val="24"/>
          </w:rPr>
          <w:delText xml:space="preserve"> I</w:delText>
        </w:r>
      </w:del>
      <w:r w:rsidRPr="002C4DCD">
        <w:rPr>
          <w:rFonts w:ascii="Times New Roman" w:hAnsi="Times New Roman" w:cs="Times New Roman"/>
          <w:sz w:val="24"/>
          <w:szCs w:val="24"/>
        </w:rPr>
        <w:t xml:space="preserve"> cherish;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With dreams and expectations, which 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I marvelled, if would ever perish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On a marble table in the dissection hall,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There lay that </w:t>
      </w:r>
      <w:r w:rsidR="00E93180">
        <w:rPr>
          <w:rFonts w:ascii="Times New Roman" w:hAnsi="Times New Roman" w:cs="Times New Roman"/>
          <w:sz w:val="24"/>
          <w:szCs w:val="24"/>
        </w:rPr>
        <w:t>pallid</w:t>
      </w:r>
      <w:bookmarkStart w:id="3" w:name="_GoBack"/>
      <w:bookmarkEnd w:id="3"/>
      <w:r w:rsidRPr="002C4DCD">
        <w:rPr>
          <w:rFonts w:ascii="Times New Roman" w:hAnsi="Times New Roman" w:cs="Times New Roman"/>
          <w:sz w:val="24"/>
          <w:szCs w:val="24"/>
        </w:rPr>
        <w:t xml:space="preserve"> cadaver,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Far beyond the books and the blades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There was </w:t>
      </w:r>
      <w:ins w:id="4" w:author="HP" w:date="2017-05-19T05:41:00Z">
        <w:r w:rsidR="0000645B">
          <w:rPr>
            <w:rFonts w:ascii="Times New Roman" w:hAnsi="Times New Roman" w:cs="Times New Roman"/>
            <w:sz w:val="24"/>
            <w:szCs w:val="24"/>
          </w:rPr>
          <w:t>much</w:t>
        </w:r>
      </w:ins>
      <w:del w:id="5" w:author="HP" w:date="2017-05-19T05:41:00Z">
        <w:r w:rsidRPr="002C4DCD" w:rsidDel="0000645B">
          <w:rPr>
            <w:rFonts w:ascii="Times New Roman" w:hAnsi="Times New Roman" w:cs="Times New Roman"/>
            <w:sz w:val="24"/>
            <w:szCs w:val="24"/>
          </w:rPr>
          <w:delText>lot</w:delText>
        </w:r>
      </w:del>
      <w:r w:rsidRPr="002C4DCD">
        <w:rPr>
          <w:rFonts w:ascii="Times New Roman" w:hAnsi="Times New Roman" w:cs="Times New Roman"/>
          <w:sz w:val="24"/>
          <w:szCs w:val="24"/>
        </w:rPr>
        <w:t xml:space="preserve"> more to discover.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“O young minds,” said our tutor,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“Remember your stepping stones.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Here are your silent teachers,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Not figures of flesh and bones.”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And so in the quest of healing 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For the sick and the diseased,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We all stepped into the dreary world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commentRangeStart w:id="6"/>
      <w:proofErr w:type="gramStart"/>
      <w:r w:rsidRPr="002C4DCD">
        <w:rPr>
          <w:rFonts w:ascii="Times New Roman" w:hAnsi="Times New Roman" w:cs="Times New Roman"/>
          <w:sz w:val="24"/>
          <w:szCs w:val="24"/>
        </w:rPr>
        <w:t>Of the dead and the deceased</w:t>
      </w:r>
      <w:commentRangeEnd w:id="6"/>
      <w:r w:rsidR="0000645B">
        <w:rPr>
          <w:rStyle w:val="CommentReference"/>
        </w:rPr>
        <w:commentReference w:id="6"/>
      </w:r>
      <w:r w:rsidRPr="002C4DC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commentRangeStart w:id="7"/>
      <w:r w:rsidRPr="002C4DCD">
        <w:rPr>
          <w:rFonts w:ascii="Times New Roman" w:hAnsi="Times New Roman" w:cs="Times New Roman"/>
          <w:sz w:val="24"/>
          <w:szCs w:val="24"/>
        </w:rPr>
        <w:t xml:space="preserve">Oh! </w:t>
      </w:r>
      <w:proofErr w:type="spellStart"/>
      <w:r w:rsidRPr="002C4DCD">
        <w:rPr>
          <w:rFonts w:ascii="Times New Roman" w:hAnsi="Times New Roman" w:cs="Times New Roman"/>
          <w:sz w:val="24"/>
          <w:szCs w:val="24"/>
          <w:lang w:val="en-US"/>
        </w:rPr>
        <w:t>Aah</w:t>
      </w:r>
      <w:proofErr w:type="spellEnd"/>
      <w:r w:rsidRPr="002C4DCD">
        <w:rPr>
          <w:rFonts w:ascii="Times New Roman" w:hAnsi="Times New Roman" w:cs="Times New Roman"/>
          <w:sz w:val="24"/>
          <w:szCs w:val="24"/>
        </w:rPr>
        <w:t>! Phew and puke!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Spurts of shriek and squeak,</w:t>
      </w:r>
    </w:p>
    <w:commentRangeEnd w:id="7"/>
    <w:p w:rsidR="00B82AED" w:rsidRPr="002C4DCD" w:rsidRDefault="0000645B" w:rsidP="00B82AED">
      <w:pPr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7"/>
      </w:r>
      <w:r w:rsidR="00B82AED" w:rsidRPr="002C4DCD">
        <w:rPr>
          <w:rFonts w:ascii="Times New Roman" w:hAnsi="Times New Roman" w:cs="Times New Roman"/>
          <w:sz w:val="24"/>
          <w:szCs w:val="24"/>
        </w:rPr>
        <w:t>Sight and stench of lifeless creatures,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4DCD">
        <w:rPr>
          <w:rFonts w:ascii="Times New Roman" w:hAnsi="Times New Roman" w:cs="Times New Roman"/>
          <w:sz w:val="24"/>
          <w:szCs w:val="24"/>
        </w:rPr>
        <w:t>Our senses becoming weak.</w:t>
      </w:r>
      <w:proofErr w:type="gramEnd"/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2C4DCD">
        <w:rPr>
          <w:rFonts w:ascii="Times New Roman" w:hAnsi="Times New Roman" w:cs="Times New Roman"/>
          <w:sz w:val="24"/>
          <w:szCs w:val="24"/>
        </w:rPr>
        <w:t xml:space="preserve"> elapsed…</w:t>
      </w:r>
    </w:p>
    <w:p w:rsidR="00B82AE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Why this disgust? I pondered 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With each new passing day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a</w:t>
      </w:r>
      <w:r w:rsidRPr="002C4DCD">
        <w:rPr>
          <w:rFonts w:ascii="Times New Roman" w:hAnsi="Times New Roman" w:cs="Times New Roman"/>
          <w:sz w:val="24"/>
          <w:szCs w:val="24"/>
        </w:rPr>
        <w:t>mazing abodes of creation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C4DCD">
        <w:rPr>
          <w:rFonts w:ascii="Times New Roman" w:hAnsi="Times New Roman" w:cs="Times New Roman"/>
          <w:sz w:val="24"/>
          <w:szCs w:val="24"/>
        </w:rPr>
        <w:t>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Why shouldn’t we say?</w:t>
      </w: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Cutting through the fat and muscles,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Unfolding the mysteries of humankind,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Loads of respect and honour for them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DCD">
        <w:rPr>
          <w:rFonts w:ascii="Times New Roman" w:hAnsi="Times New Roman" w:cs="Times New Roman"/>
          <w:sz w:val="24"/>
          <w:szCs w:val="24"/>
        </w:rPr>
        <w:t>Filled up my enlightened mind.</w:t>
      </w:r>
      <w:proofErr w:type="gramEnd"/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4DCD">
        <w:rPr>
          <w:rFonts w:ascii="Times New Roman" w:hAnsi="Times New Roman" w:cs="Times New Roman"/>
          <w:sz w:val="24"/>
          <w:szCs w:val="24"/>
        </w:rPr>
        <w:t>A breadwinner?</w:t>
      </w:r>
      <w:proofErr w:type="gramEnd"/>
      <w:r w:rsidRPr="002C4DC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4DCD">
        <w:rPr>
          <w:rFonts w:ascii="Times New Roman" w:hAnsi="Times New Roman" w:cs="Times New Roman"/>
          <w:sz w:val="24"/>
          <w:szCs w:val="24"/>
        </w:rPr>
        <w:t>A philanthropist?</w:t>
      </w:r>
      <w:proofErr w:type="gramEnd"/>
      <w:r w:rsidRPr="002C4D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4DCD">
        <w:rPr>
          <w:rFonts w:ascii="Times New Roman" w:hAnsi="Times New Roman" w:cs="Times New Roman"/>
          <w:sz w:val="24"/>
          <w:szCs w:val="24"/>
        </w:rPr>
        <w:t>Or an orphan?</w:t>
      </w:r>
      <w:proofErr w:type="gramEnd"/>
      <w:r w:rsidRPr="002C4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AE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“Who were ‘they’?” none of us knew,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sheer epitomes of unseen splendour,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Great treasures of knowledge and learning,</w:t>
      </w:r>
    </w:p>
    <w:p w:rsidR="00B82AED" w:rsidRPr="002C4DCD" w:rsidRDefault="00B82AED" w:rsidP="00B8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Indebted to them, I wonder.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 xml:space="preserve">And I recall …. 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The words of Vesalius, verity no less vital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  <w:r w:rsidRPr="002C4DCD">
        <w:rPr>
          <w:rFonts w:ascii="Times New Roman" w:hAnsi="Times New Roman" w:cs="Times New Roman"/>
          <w:sz w:val="24"/>
          <w:szCs w:val="24"/>
        </w:rPr>
        <w:t>“Genius lives forever. All else is mortal.”</w:t>
      </w: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B82AED" w:rsidRPr="002C4DCD" w:rsidRDefault="00B82AED" w:rsidP="00B82AED">
      <w:pPr>
        <w:rPr>
          <w:rFonts w:ascii="Times New Roman" w:hAnsi="Times New Roman" w:cs="Times New Roman"/>
          <w:sz w:val="24"/>
          <w:szCs w:val="24"/>
        </w:rPr>
      </w:pPr>
    </w:p>
    <w:p w:rsidR="00CC422E" w:rsidRPr="00CC422E" w:rsidRDefault="00CC422E">
      <w:pPr>
        <w:rPr>
          <w:rFonts w:ascii="Arial" w:hAnsi="Arial" w:cs="Arial"/>
          <w:sz w:val="24"/>
          <w:szCs w:val="24"/>
        </w:rPr>
      </w:pPr>
    </w:p>
    <w:sectPr w:rsidR="00CC422E" w:rsidRPr="00CC422E" w:rsidSect="002E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HP" w:date="2017-05-19T05:42:00Z" w:initials="H">
    <w:p w:rsidR="0000645B" w:rsidRDefault="0000645B">
      <w:pPr>
        <w:pStyle w:val="CommentText"/>
      </w:pPr>
      <w:r>
        <w:rPr>
          <w:rStyle w:val="CommentReference"/>
        </w:rPr>
        <w:annotationRef/>
      </w:r>
      <w:proofErr w:type="gramStart"/>
      <w:r>
        <w:t>rephrase</w:t>
      </w:r>
      <w:proofErr w:type="gramEnd"/>
    </w:p>
  </w:comment>
  <w:comment w:id="7" w:author="HP" w:date="2017-05-19T05:42:00Z" w:initials="H">
    <w:p w:rsidR="0000645B" w:rsidRDefault="0000645B">
      <w:pPr>
        <w:pStyle w:val="CommentText"/>
      </w:pPr>
      <w:r>
        <w:rPr>
          <w:rStyle w:val="CommentReference"/>
        </w:rPr>
        <w:annotationRef/>
      </w:r>
      <w:r>
        <w:t>Rephrase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F7DAD"/>
    <w:multiLevelType w:val="multilevel"/>
    <w:tmpl w:val="4B7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CC422E"/>
    <w:rsid w:val="0000645B"/>
    <w:rsid w:val="001525AA"/>
    <w:rsid w:val="002A472A"/>
    <w:rsid w:val="002E1DD6"/>
    <w:rsid w:val="00723CC0"/>
    <w:rsid w:val="00733944"/>
    <w:rsid w:val="007B3E04"/>
    <w:rsid w:val="00945217"/>
    <w:rsid w:val="00B82AED"/>
    <w:rsid w:val="00CC422E"/>
    <w:rsid w:val="00E824B2"/>
    <w:rsid w:val="00E93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22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64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4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4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4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4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mailto:swarupabhagwat@ke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BHAGWAT</dc:creator>
  <cp:lastModifiedBy>HP</cp:lastModifiedBy>
  <cp:revision>2</cp:revision>
  <dcterms:created xsi:type="dcterms:W3CDTF">2017-05-19T00:14:00Z</dcterms:created>
  <dcterms:modified xsi:type="dcterms:W3CDTF">2017-05-19T00:14:00Z</dcterms:modified>
</cp:coreProperties>
</file>