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EB" w:rsidRPr="00D02F1E" w:rsidRDefault="000166EB" w:rsidP="000166EB">
      <w:pPr>
        <w:rPr>
          <w:rFonts w:ascii="Times New Roman" w:hAnsi="Times New Roman" w:cs="Times New Roman"/>
          <w:b/>
          <w:sz w:val="28"/>
          <w:szCs w:val="28"/>
        </w:rPr>
      </w:pPr>
      <w:r w:rsidRPr="00D02F1E">
        <w:rPr>
          <w:rFonts w:ascii="Times New Roman" w:hAnsi="Times New Roman" w:cs="Times New Roman"/>
          <w:b/>
          <w:sz w:val="28"/>
          <w:szCs w:val="28"/>
        </w:rPr>
        <w:t>The Silent Teachers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The day I entered medical school,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Memories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2C4DCD">
        <w:rPr>
          <w:rFonts w:ascii="Times New Roman" w:hAnsi="Times New Roman" w:cs="Times New Roman"/>
          <w:sz w:val="24"/>
          <w:szCs w:val="24"/>
        </w:rPr>
        <w:t>so much cherish;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With dreams and expectations, which 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I </w:t>
      </w:r>
      <w:r w:rsidR="00B139E0">
        <w:rPr>
          <w:rFonts w:ascii="Times New Roman" w:hAnsi="Times New Roman" w:cs="Times New Roman"/>
          <w:sz w:val="24"/>
          <w:szCs w:val="24"/>
        </w:rPr>
        <w:t>doubted</w:t>
      </w:r>
      <w:r w:rsidRPr="002C4DCD">
        <w:rPr>
          <w:rFonts w:ascii="Times New Roman" w:hAnsi="Times New Roman" w:cs="Times New Roman"/>
          <w:sz w:val="24"/>
          <w:szCs w:val="24"/>
        </w:rPr>
        <w:t xml:space="preserve"> would ever perish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On a marble table in the dissection hall,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There lay that </w:t>
      </w:r>
      <w:r>
        <w:rPr>
          <w:rFonts w:ascii="Times New Roman" w:hAnsi="Times New Roman" w:cs="Times New Roman"/>
          <w:sz w:val="24"/>
          <w:szCs w:val="24"/>
        </w:rPr>
        <w:t>pallid</w:t>
      </w:r>
      <w:r w:rsidRPr="002C4DCD">
        <w:rPr>
          <w:rFonts w:ascii="Times New Roman" w:hAnsi="Times New Roman" w:cs="Times New Roman"/>
          <w:sz w:val="24"/>
          <w:szCs w:val="24"/>
        </w:rPr>
        <w:t xml:space="preserve"> cadaver,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Far beyond the books and blades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There was </w:t>
      </w:r>
      <w:r>
        <w:rPr>
          <w:rFonts w:ascii="Times New Roman" w:hAnsi="Times New Roman" w:cs="Times New Roman"/>
          <w:sz w:val="24"/>
          <w:szCs w:val="24"/>
        </w:rPr>
        <w:t>much</w:t>
      </w:r>
      <w:r w:rsidRPr="002C4DCD">
        <w:rPr>
          <w:rFonts w:ascii="Times New Roman" w:hAnsi="Times New Roman" w:cs="Times New Roman"/>
          <w:sz w:val="24"/>
          <w:szCs w:val="24"/>
        </w:rPr>
        <w:t xml:space="preserve"> more to discover.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“O young minds,” said our tutor,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“Remember your stepping stones.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Here are your silent teachers,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 xml:space="preserve">mere </w:t>
      </w:r>
      <w:r w:rsidRPr="002C4DCD">
        <w:rPr>
          <w:rFonts w:ascii="Times New Roman" w:hAnsi="Times New Roman" w:cs="Times New Roman"/>
          <w:sz w:val="24"/>
          <w:szCs w:val="24"/>
        </w:rPr>
        <w:t>figures of flesh and bones.”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And so in the quest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2C4DCD">
        <w:rPr>
          <w:rFonts w:ascii="Times New Roman" w:hAnsi="Times New Roman" w:cs="Times New Roman"/>
          <w:sz w:val="24"/>
          <w:szCs w:val="24"/>
        </w:rPr>
        <w:t xml:space="preserve"> healing 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</w:t>
      </w:r>
      <w:r w:rsidRPr="002C4DCD">
        <w:rPr>
          <w:rFonts w:ascii="Times New Roman" w:hAnsi="Times New Roman" w:cs="Times New Roman"/>
          <w:sz w:val="24"/>
          <w:szCs w:val="24"/>
        </w:rPr>
        <w:t xml:space="preserve"> the sick and the diseased,</w:t>
      </w:r>
    </w:p>
    <w:p w:rsidR="000166EB" w:rsidRPr="00744321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744321">
        <w:rPr>
          <w:rFonts w:ascii="Times New Roman" w:hAnsi="Times New Roman" w:cs="Times New Roman"/>
          <w:sz w:val="24"/>
          <w:szCs w:val="24"/>
        </w:rPr>
        <w:t xml:space="preserve">Nervously, we </w:t>
      </w:r>
      <w:r w:rsidR="00F56D87">
        <w:rPr>
          <w:rFonts w:ascii="Times New Roman" w:hAnsi="Times New Roman" w:cs="Times New Roman"/>
          <w:sz w:val="24"/>
          <w:szCs w:val="24"/>
        </w:rPr>
        <w:t xml:space="preserve">all </w:t>
      </w:r>
      <w:r w:rsidRPr="00744321">
        <w:rPr>
          <w:rFonts w:ascii="Times New Roman" w:hAnsi="Times New Roman" w:cs="Times New Roman"/>
          <w:sz w:val="24"/>
          <w:szCs w:val="24"/>
        </w:rPr>
        <w:t xml:space="preserve">stepped into </w:t>
      </w:r>
    </w:p>
    <w:p w:rsidR="000166EB" w:rsidRPr="00744321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744321">
        <w:rPr>
          <w:rFonts w:ascii="Times New Roman" w:hAnsi="Times New Roman" w:cs="Times New Roman"/>
          <w:sz w:val="24"/>
          <w:szCs w:val="24"/>
        </w:rPr>
        <w:t xml:space="preserve">The dreary world of the deceased. </w:t>
      </w:r>
    </w:p>
    <w:p w:rsidR="000166EB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Default="000166EB" w:rsidP="000166EB">
      <w:pPr>
        <w:rPr>
          <w:rFonts w:ascii="Times New Roman" w:hAnsi="Times New Roman" w:cs="Times New Roman"/>
          <w:strike/>
          <w:sz w:val="24"/>
          <w:szCs w:val="24"/>
        </w:rPr>
      </w:pPr>
    </w:p>
    <w:p w:rsidR="000166EB" w:rsidRPr="001240EC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1240EC">
        <w:rPr>
          <w:rFonts w:ascii="Times New Roman" w:hAnsi="Times New Roman" w:cs="Times New Roman"/>
          <w:sz w:val="24"/>
          <w:szCs w:val="24"/>
        </w:rPr>
        <w:t>Oh! Those shrieks and swoons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0166EB" w:rsidRPr="001240EC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1240EC">
        <w:rPr>
          <w:rFonts w:ascii="Times New Roman" w:hAnsi="Times New Roman" w:cs="Times New Roman"/>
          <w:sz w:val="24"/>
          <w:szCs w:val="24"/>
        </w:rPr>
        <w:t>And anxiety there to prevail!</w:t>
      </w:r>
    </w:p>
    <w:p w:rsidR="000166EB" w:rsidRPr="001240EC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1240EC">
        <w:rPr>
          <w:rFonts w:ascii="Times New Roman" w:hAnsi="Times New Roman" w:cs="Times New Roman"/>
          <w:sz w:val="24"/>
          <w:szCs w:val="24"/>
        </w:rPr>
        <w:t xml:space="preserve">Sight and stench of lifeless creatures </w:t>
      </w:r>
    </w:p>
    <w:p w:rsidR="000166EB" w:rsidRPr="001240EC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1240EC">
        <w:rPr>
          <w:rFonts w:ascii="Times New Roman" w:hAnsi="Times New Roman" w:cs="Times New Roman"/>
          <w:sz w:val="24"/>
          <w:szCs w:val="24"/>
        </w:rPr>
        <w:t>Made our senses frail.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Why this disgust? I pondered </w:t>
      </w:r>
    </w:p>
    <w:p w:rsidR="000166EB" w:rsidRPr="002C4DCD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With each new passing day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166EB" w:rsidRPr="002C4DCD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B139E0">
        <w:rPr>
          <w:rFonts w:ascii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C4DCD">
        <w:rPr>
          <w:rFonts w:ascii="Times New Roman" w:hAnsi="Times New Roman" w:cs="Times New Roman"/>
          <w:sz w:val="24"/>
          <w:szCs w:val="24"/>
        </w:rPr>
        <w:t>mazing abodes of creation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C4DCD">
        <w:rPr>
          <w:rFonts w:ascii="Times New Roman" w:hAnsi="Times New Roman" w:cs="Times New Roman"/>
          <w:sz w:val="24"/>
          <w:szCs w:val="24"/>
        </w:rPr>
        <w:t>,</w:t>
      </w:r>
    </w:p>
    <w:p w:rsidR="000166EB" w:rsidRPr="002C4DCD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2C4DCD">
        <w:rPr>
          <w:rFonts w:ascii="Times New Roman" w:hAnsi="Times New Roman" w:cs="Times New Roman"/>
          <w:sz w:val="24"/>
          <w:szCs w:val="24"/>
        </w:rPr>
        <w:t xml:space="preserve">houldn’t we </w:t>
      </w:r>
      <w:r>
        <w:rPr>
          <w:rFonts w:ascii="Times New Roman" w:hAnsi="Times New Roman" w:cs="Times New Roman"/>
          <w:sz w:val="24"/>
          <w:szCs w:val="24"/>
        </w:rPr>
        <w:t xml:space="preserve">rather </w:t>
      </w:r>
      <w:r w:rsidRPr="002C4DCD">
        <w:rPr>
          <w:rFonts w:ascii="Times New Roman" w:hAnsi="Times New Roman" w:cs="Times New Roman"/>
          <w:sz w:val="24"/>
          <w:szCs w:val="24"/>
        </w:rPr>
        <w:t>say?</w:t>
      </w:r>
    </w:p>
    <w:p w:rsidR="000166EB" w:rsidRPr="002C4DCD" w:rsidRDefault="000166EB" w:rsidP="000166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166EB" w:rsidRPr="002C4DCD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Cutting through the fat and muscles,</w:t>
      </w:r>
    </w:p>
    <w:p w:rsidR="000166EB" w:rsidRPr="002C4DCD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Unfolding the mysteries of humankind,</w:t>
      </w:r>
    </w:p>
    <w:p w:rsidR="000166EB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del w:id="0" w:author="RG" w:date="2017-06-13T23:55:00Z">
        <w:r w:rsidRPr="002C4DCD" w:rsidDel="00285211">
          <w:rPr>
            <w:rFonts w:ascii="Times New Roman" w:hAnsi="Times New Roman" w:cs="Times New Roman"/>
            <w:sz w:val="24"/>
            <w:szCs w:val="24"/>
          </w:rPr>
          <w:delText xml:space="preserve">Loads </w:delText>
        </w:r>
      </w:del>
      <w:ins w:id="1" w:author="RG" w:date="2017-06-13T23:55:00Z">
        <w:r w:rsidR="00285211">
          <w:rPr>
            <w:rFonts w:ascii="Times New Roman" w:hAnsi="Times New Roman" w:cs="Times New Roman"/>
            <w:sz w:val="24"/>
            <w:szCs w:val="24"/>
          </w:rPr>
          <w:t>Overwhelming</w:t>
        </w:r>
        <w:r w:rsidR="00285211" w:rsidRPr="002C4DC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" w:author="RG" w:date="2017-06-13T23:55:00Z">
        <w:r w:rsidRPr="002C4DCD" w:rsidDel="00285211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respect </w:t>
      </w:r>
      <w:r w:rsidRPr="002C4DCD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kindness</w:t>
      </w:r>
      <w:r w:rsidRPr="002C4DCD">
        <w:rPr>
          <w:rFonts w:ascii="Times New Roman" w:hAnsi="Times New Roman" w:cs="Times New Roman"/>
          <w:sz w:val="24"/>
          <w:szCs w:val="24"/>
        </w:rPr>
        <w:t xml:space="preserve"> for them</w:t>
      </w:r>
    </w:p>
    <w:p w:rsidR="000166EB" w:rsidRPr="002C4DCD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Filled up my enlightened mind.</w:t>
      </w:r>
      <w:bookmarkStart w:id="3" w:name="_GoBack"/>
      <w:bookmarkEnd w:id="3"/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Pr="002C4DCD" w:rsidRDefault="000166EB" w:rsidP="000166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A breadwinner?  A philanthropist? Or an orphan? </w:t>
      </w:r>
    </w:p>
    <w:p w:rsidR="000166EB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“Who were ‘they’?” none of us knew,</w:t>
      </w:r>
    </w:p>
    <w:p w:rsidR="000166EB" w:rsidRPr="002C4DCD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The sheer epitomes of </w:t>
      </w:r>
      <w:r>
        <w:rPr>
          <w:rFonts w:ascii="Times New Roman" w:hAnsi="Times New Roman" w:cs="Times New Roman"/>
          <w:sz w:val="24"/>
          <w:szCs w:val="24"/>
        </w:rPr>
        <w:t xml:space="preserve">once vibrant </w:t>
      </w:r>
      <w:r w:rsidRPr="002C4DCD">
        <w:rPr>
          <w:rFonts w:ascii="Times New Roman" w:hAnsi="Times New Roman" w:cs="Times New Roman"/>
          <w:sz w:val="24"/>
          <w:szCs w:val="24"/>
        </w:rPr>
        <w:t>splendour,</w:t>
      </w:r>
    </w:p>
    <w:p w:rsidR="000166EB" w:rsidRPr="002C4DCD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Great treasures of knowledge and learning,</w:t>
      </w:r>
    </w:p>
    <w:p w:rsidR="000166EB" w:rsidRPr="002C4DCD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Indebted to them, I wonder.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Pr="002C4DCD" w:rsidRDefault="00DB6479" w:rsidP="00016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</w:t>
      </w:r>
      <w:r w:rsidR="000166EB" w:rsidRPr="002C4DCD">
        <w:rPr>
          <w:rFonts w:ascii="Times New Roman" w:hAnsi="Times New Roman" w:cs="Times New Roman"/>
          <w:sz w:val="24"/>
          <w:szCs w:val="24"/>
        </w:rPr>
        <w:t xml:space="preserve"> I recall …. 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The words of Vesalius, verity no less vital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“Genius lives forever. All else is mortal.”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B44E2B" w:rsidRDefault="00B44E2B"/>
    <w:sectPr w:rsidR="00B44E2B" w:rsidSect="00B4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6EB"/>
    <w:rsid w:val="000166EB"/>
    <w:rsid w:val="00285211"/>
    <w:rsid w:val="00454133"/>
    <w:rsid w:val="00B01CF9"/>
    <w:rsid w:val="00B139E0"/>
    <w:rsid w:val="00B44E2B"/>
    <w:rsid w:val="00C321B8"/>
    <w:rsid w:val="00DB6479"/>
    <w:rsid w:val="00F5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E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66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6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6EB"/>
    <w:rPr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EB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E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66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6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6EB"/>
    <w:rPr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EB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SBTC</dc:creator>
  <cp:lastModifiedBy>RG</cp:lastModifiedBy>
  <cp:revision>2</cp:revision>
  <dcterms:created xsi:type="dcterms:W3CDTF">2017-06-13T18:25:00Z</dcterms:created>
  <dcterms:modified xsi:type="dcterms:W3CDTF">2017-06-13T18:25:00Z</dcterms:modified>
</cp:coreProperties>
</file>