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AE39B" w14:textId="0AE7EEC5" w:rsidR="006320D1" w:rsidRPr="00EC6422" w:rsidRDefault="006320D1" w:rsidP="00EC6422">
      <w:pPr>
        <w:pBdr>
          <w:bottom w:val="single" w:sz="4" w:space="1" w:color="auto"/>
        </w:pBdr>
        <w:bidi w:val="0"/>
        <w:spacing w:after="120" w:line="240" w:lineRule="auto"/>
        <w:jc w:val="center"/>
        <w:rPr>
          <w:rFonts w:ascii="Times New Roman" w:hAnsi="Times New Roman" w:cs="Times New Roman"/>
          <w:b/>
          <w:bCs/>
          <w:sz w:val="24"/>
          <w:szCs w:val="24"/>
        </w:rPr>
      </w:pPr>
      <w:r w:rsidRPr="00EC6422">
        <w:rPr>
          <w:rFonts w:ascii="Times New Roman" w:hAnsi="Times New Roman" w:cs="Times New Roman"/>
          <w:b/>
          <w:bCs/>
          <w:sz w:val="24"/>
          <w:szCs w:val="24"/>
        </w:rPr>
        <w:t xml:space="preserve">Comparing the attitude of undergraduate midwifery students </w:t>
      </w:r>
      <w:r w:rsidR="00EC6422" w:rsidRPr="00EC6422">
        <w:rPr>
          <w:rFonts w:ascii="Times New Roman" w:hAnsi="Times New Roman" w:cs="Times New Roman"/>
          <w:b/>
          <w:bCs/>
          <w:sz w:val="24"/>
          <w:szCs w:val="24"/>
        </w:rPr>
        <w:br/>
      </w:r>
      <w:r w:rsidRPr="00EC6422">
        <w:rPr>
          <w:rFonts w:ascii="Times New Roman" w:hAnsi="Times New Roman" w:cs="Times New Roman"/>
          <w:b/>
          <w:bCs/>
          <w:sz w:val="24"/>
          <w:szCs w:val="24"/>
        </w:rPr>
        <w:t>regarding the legal and human rights aspects of abortion</w:t>
      </w:r>
    </w:p>
    <w:p w14:paraId="6E3F0064" w14:textId="05DC9202" w:rsidR="009712CB" w:rsidRPr="00EC6422" w:rsidRDefault="0087073D" w:rsidP="00EC6422">
      <w:pPr>
        <w:pStyle w:val="ListParagraph"/>
        <w:numPr>
          <w:ilvl w:val="0"/>
          <w:numId w:val="2"/>
        </w:numPr>
        <w:bidi w:val="0"/>
        <w:spacing w:after="120" w:line="240" w:lineRule="auto"/>
        <w:contextualSpacing w:val="0"/>
        <w:jc w:val="both"/>
        <w:rPr>
          <w:rFonts w:ascii="Times New Roman" w:hAnsi="Times New Roman" w:cs="Times New Roman"/>
          <w:sz w:val="24"/>
          <w:szCs w:val="24"/>
        </w:rPr>
      </w:pPr>
      <w:proofErr w:type="spellStart"/>
      <w:r w:rsidRPr="00EC6422">
        <w:rPr>
          <w:rFonts w:ascii="Times New Roman" w:hAnsi="Times New Roman" w:cs="Times New Roman"/>
          <w:sz w:val="24"/>
          <w:szCs w:val="24"/>
        </w:rPr>
        <w:t>Robab</w:t>
      </w:r>
      <w:proofErr w:type="spellEnd"/>
      <w:r w:rsidRPr="00EC6422">
        <w:rPr>
          <w:rFonts w:ascii="Times New Roman" w:hAnsi="Times New Roman" w:cs="Times New Roman"/>
          <w:sz w:val="24"/>
          <w:szCs w:val="24"/>
        </w:rPr>
        <w:t xml:space="preserve"> </w:t>
      </w:r>
      <w:proofErr w:type="spellStart"/>
      <w:r w:rsidRPr="00EC6422">
        <w:rPr>
          <w:rFonts w:ascii="Times New Roman" w:hAnsi="Times New Roman" w:cs="Times New Roman"/>
          <w:sz w:val="24"/>
          <w:szCs w:val="24"/>
        </w:rPr>
        <w:t>latifnejad</w:t>
      </w:r>
      <w:proofErr w:type="spellEnd"/>
      <w:r w:rsidR="00162334" w:rsidRPr="00EC6422">
        <w:rPr>
          <w:rFonts w:ascii="Times New Roman" w:hAnsi="Times New Roman" w:cs="Times New Roman"/>
          <w:sz w:val="24"/>
          <w:szCs w:val="24"/>
        </w:rPr>
        <w:t xml:space="preserve"> </w:t>
      </w:r>
      <w:proofErr w:type="spellStart"/>
      <w:r w:rsidR="00162334" w:rsidRPr="00EC6422">
        <w:rPr>
          <w:rFonts w:ascii="Times New Roman" w:hAnsi="Times New Roman" w:cs="Times New Roman"/>
          <w:sz w:val="24"/>
          <w:szCs w:val="24"/>
        </w:rPr>
        <w:t>Roudsari</w:t>
      </w:r>
      <w:proofErr w:type="spellEnd"/>
      <w:r w:rsidRPr="00EC6422">
        <w:rPr>
          <w:rFonts w:ascii="Times New Roman" w:hAnsi="Times New Roman" w:cs="Times New Roman"/>
          <w:sz w:val="24"/>
          <w:szCs w:val="24"/>
        </w:rPr>
        <w:t xml:space="preserve">: </w:t>
      </w:r>
      <w:r w:rsidR="009712CB" w:rsidRPr="00EC6422">
        <w:rPr>
          <w:rFonts w:ascii="Times New Roman" w:hAnsi="Times New Roman" w:cs="Times New Roman"/>
          <w:sz w:val="24"/>
          <w:szCs w:val="24"/>
          <w:vertAlign w:val="superscript"/>
        </w:rPr>
        <w:t>1</w:t>
      </w:r>
      <w:r w:rsidR="009712CB" w:rsidRPr="00EC6422">
        <w:rPr>
          <w:rFonts w:ascii="Times New Roman" w:hAnsi="Times New Roman" w:cs="Times New Roman"/>
          <w:sz w:val="24"/>
          <w:szCs w:val="24"/>
        </w:rPr>
        <w:t xml:space="preserve">Evidence - Based Care Research Center, Mashhad University of Medical Sciences, Mashhad, Iran. </w:t>
      </w:r>
      <w:r w:rsidR="009712CB" w:rsidRPr="00EC6422">
        <w:rPr>
          <w:rFonts w:ascii="Times New Roman" w:hAnsi="Times New Roman" w:cs="Times New Roman"/>
          <w:sz w:val="24"/>
          <w:szCs w:val="24"/>
          <w:vertAlign w:val="superscript"/>
        </w:rPr>
        <w:t>2</w:t>
      </w:r>
      <w:r w:rsidR="009712CB" w:rsidRPr="00EC6422">
        <w:rPr>
          <w:rFonts w:ascii="Times New Roman" w:hAnsi="Times New Roman" w:cs="Times New Roman"/>
          <w:sz w:val="24"/>
          <w:szCs w:val="24"/>
        </w:rPr>
        <w:t xml:space="preserve"> Associated Professor, Department of Midwifery, School of Nursing and Midwifery, Mashhad University of Medical Sciences, Mashhad, Iran.</w:t>
      </w:r>
      <w:r w:rsidR="00805ECD" w:rsidRPr="00EC6422">
        <w:rPr>
          <w:rFonts w:ascii="Times New Roman" w:hAnsi="Times New Roman" w:cs="Times New Roman"/>
          <w:sz w:val="24"/>
          <w:szCs w:val="24"/>
        </w:rPr>
        <w:t xml:space="preserve"> </w:t>
      </w:r>
      <w:hyperlink r:id="rId9" w:history="1">
        <w:r w:rsidR="00805ECD" w:rsidRPr="00EC6422">
          <w:rPr>
            <w:rFonts w:ascii="Times New Roman" w:hAnsi="Times New Roman" w:cs="Times New Roman"/>
            <w:sz w:val="24"/>
            <w:szCs w:val="24"/>
          </w:rPr>
          <w:t>phdstumidwife@yahoo.com</w:t>
        </w:r>
      </w:hyperlink>
      <w:r w:rsidR="00805ECD" w:rsidRPr="00EC6422">
        <w:rPr>
          <w:rFonts w:ascii="Times New Roman" w:hAnsi="Times New Roman" w:cs="Times New Roman"/>
          <w:sz w:val="24"/>
          <w:szCs w:val="24"/>
        </w:rPr>
        <w:t>. 0098-5138591512</w:t>
      </w:r>
    </w:p>
    <w:p w14:paraId="0FFE52BE" w14:textId="3C4C1BA1" w:rsidR="0087073D" w:rsidRPr="00EC6422" w:rsidRDefault="0087073D" w:rsidP="00EC6422">
      <w:pPr>
        <w:pStyle w:val="ListParagraph"/>
        <w:numPr>
          <w:ilvl w:val="0"/>
          <w:numId w:val="2"/>
        </w:numPr>
        <w:autoSpaceDE w:val="0"/>
        <w:autoSpaceDN w:val="0"/>
        <w:bidi w:val="0"/>
        <w:adjustRightInd w:val="0"/>
        <w:spacing w:after="120" w:line="240" w:lineRule="auto"/>
        <w:contextualSpacing w:val="0"/>
        <w:jc w:val="both"/>
        <w:rPr>
          <w:rFonts w:ascii="Times New Roman" w:hAnsi="Times New Roman" w:cs="Times New Roman"/>
          <w:sz w:val="24"/>
          <w:szCs w:val="24"/>
          <w:u w:val="single"/>
        </w:rPr>
      </w:pPr>
      <w:proofErr w:type="spellStart"/>
      <w:r w:rsidRPr="00EC6422">
        <w:rPr>
          <w:rFonts w:ascii="Times New Roman" w:hAnsi="Times New Roman" w:cs="Times New Roman"/>
          <w:sz w:val="24"/>
          <w:szCs w:val="24"/>
          <w:u w:val="single"/>
        </w:rPr>
        <w:t>Fatemeh</w:t>
      </w:r>
      <w:proofErr w:type="spellEnd"/>
      <w:r w:rsidRPr="00EC6422">
        <w:rPr>
          <w:rFonts w:ascii="Times New Roman" w:hAnsi="Times New Roman" w:cs="Times New Roman"/>
          <w:sz w:val="24"/>
          <w:szCs w:val="24"/>
          <w:u w:val="single"/>
        </w:rPr>
        <w:t xml:space="preserve"> </w:t>
      </w:r>
      <w:proofErr w:type="spellStart"/>
      <w:r w:rsidRPr="00EC6422">
        <w:rPr>
          <w:rFonts w:ascii="Times New Roman" w:hAnsi="Times New Roman" w:cs="Times New Roman"/>
          <w:sz w:val="24"/>
          <w:szCs w:val="24"/>
          <w:u w:val="single"/>
        </w:rPr>
        <w:t>zarhra</w:t>
      </w:r>
      <w:proofErr w:type="spellEnd"/>
      <w:r w:rsidRPr="00EC6422">
        <w:rPr>
          <w:rFonts w:ascii="Times New Roman" w:hAnsi="Times New Roman" w:cs="Times New Roman"/>
          <w:sz w:val="24"/>
          <w:szCs w:val="24"/>
          <w:u w:val="single"/>
        </w:rPr>
        <w:t xml:space="preserve"> </w:t>
      </w:r>
      <w:proofErr w:type="spellStart"/>
      <w:r w:rsidRPr="00EC6422">
        <w:rPr>
          <w:rFonts w:ascii="Times New Roman" w:hAnsi="Times New Roman" w:cs="Times New Roman"/>
          <w:sz w:val="24"/>
          <w:szCs w:val="24"/>
          <w:u w:val="single"/>
        </w:rPr>
        <w:t>karimi</w:t>
      </w:r>
      <w:proofErr w:type="spellEnd"/>
      <w:r w:rsidRPr="00EC6422">
        <w:rPr>
          <w:rFonts w:ascii="Times New Roman" w:hAnsi="Times New Roman" w:cs="Times New Roman"/>
          <w:sz w:val="24"/>
          <w:szCs w:val="24"/>
          <w:u w:val="single"/>
        </w:rPr>
        <w:t xml:space="preserve">: </w:t>
      </w:r>
      <w:r w:rsidRPr="00EC6422">
        <w:rPr>
          <w:rFonts w:ascii="Times New Roman" w:hAnsi="Times New Roman" w:cs="Times New Roman"/>
          <w:sz w:val="24"/>
          <w:szCs w:val="24"/>
          <w:u w:val="single"/>
          <w:vertAlign w:val="superscript"/>
        </w:rPr>
        <w:t>1</w:t>
      </w:r>
      <w:r w:rsidRPr="00EC6422">
        <w:rPr>
          <w:rFonts w:ascii="Times New Roman" w:hAnsi="Times New Roman" w:cs="Times New Roman"/>
          <w:sz w:val="24"/>
          <w:szCs w:val="24"/>
          <w:u w:val="single"/>
        </w:rPr>
        <w:t xml:space="preserve">Evidence - Based Care Research Center, Mashhad University of Medical Sciences, Mashhad, Iran. </w:t>
      </w:r>
      <w:r w:rsidRPr="00EC6422">
        <w:rPr>
          <w:rFonts w:ascii="Times New Roman" w:hAnsi="Times New Roman" w:cs="Times New Roman"/>
          <w:sz w:val="24"/>
          <w:szCs w:val="24"/>
          <w:u w:val="single"/>
          <w:vertAlign w:val="superscript"/>
        </w:rPr>
        <w:t>2</w:t>
      </w:r>
      <w:r w:rsidRPr="00EC6422">
        <w:rPr>
          <w:rFonts w:ascii="Times New Roman" w:hAnsi="Times New Roman" w:cs="Times New Roman"/>
          <w:sz w:val="24"/>
          <w:szCs w:val="24"/>
          <w:u w:val="single"/>
        </w:rPr>
        <w:t>Assistant Professor, Department of Midwifery, School of Nursing and Midwifery, Mashhad University of Medical Sciences, Mashhad, Iran.</w:t>
      </w:r>
      <w:r w:rsidR="00805ECD" w:rsidRPr="00EC6422">
        <w:rPr>
          <w:rFonts w:ascii="Times New Roman" w:hAnsi="Times New Roman" w:cs="Times New Roman"/>
          <w:sz w:val="24"/>
          <w:szCs w:val="24"/>
          <w:u w:val="single"/>
        </w:rPr>
        <w:t xml:space="preserve"> </w:t>
      </w:r>
      <w:hyperlink r:id="rId10" w:history="1">
        <w:r w:rsidR="00805ECD" w:rsidRPr="00EC6422">
          <w:rPr>
            <w:rFonts w:ascii="Times New Roman" w:hAnsi="Times New Roman" w:cs="Times New Roman"/>
            <w:sz w:val="24"/>
            <w:szCs w:val="24"/>
            <w:u w:val="single"/>
          </w:rPr>
          <w:t>karimifz@mums.ac.ir</w:t>
        </w:r>
      </w:hyperlink>
      <w:r w:rsidR="00805ECD" w:rsidRPr="00EC6422">
        <w:rPr>
          <w:rFonts w:ascii="Times New Roman" w:hAnsi="Times New Roman" w:cs="Times New Roman"/>
          <w:sz w:val="24"/>
          <w:szCs w:val="24"/>
          <w:u w:val="single"/>
        </w:rPr>
        <w:t>. 0098-5138591512</w:t>
      </w:r>
      <w:r w:rsidR="00162334" w:rsidRPr="00EC6422">
        <w:rPr>
          <w:rFonts w:ascii="Times New Roman" w:hAnsi="Times New Roman" w:cs="Times New Roman"/>
          <w:sz w:val="24"/>
          <w:szCs w:val="24"/>
          <w:u w:val="single"/>
        </w:rPr>
        <w:t xml:space="preserve"> (</w:t>
      </w:r>
      <w:r w:rsidR="00162334" w:rsidRPr="00EC6422">
        <w:rPr>
          <w:rStyle w:val="Strong"/>
          <w:rFonts w:ascii="Times New Roman" w:hAnsi="Times New Roman" w:cs="Times New Roman"/>
          <w:b w:val="0"/>
          <w:bCs w:val="0"/>
          <w:color w:val="2B2B2B"/>
          <w:sz w:val="24"/>
          <w:szCs w:val="24"/>
          <w:shd w:val="clear" w:color="auto" w:fill="FFFFFF"/>
        </w:rPr>
        <w:t>correspondence</w:t>
      </w:r>
      <w:r w:rsidR="00162334" w:rsidRPr="00EC6422">
        <w:rPr>
          <w:rStyle w:val="Strong"/>
          <w:rFonts w:ascii="Times New Roman" w:hAnsi="Times New Roman" w:cs="Times New Roman"/>
          <w:color w:val="2B2B2B"/>
          <w:sz w:val="24"/>
          <w:szCs w:val="24"/>
          <w:shd w:val="clear" w:color="auto" w:fill="FFFFFF"/>
        </w:rPr>
        <w:t>)</w:t>
      </w:r>
    </w:p>
    <w:p w14:paraId="55ADE8E9" w14:textId="0001FFB5" w:rsidR="009712CB" w:rsidRPr="00EC6422" w:rsidRDefault="0087073D" w:rsidP="00EC6422">
      <w:pPr>
        <w:pStyle w:val="ListParagraph"/>
        <w:numPr>
          <w:ilvl w:val="0"/>
          <w:numId w:val="2"/>
        </w:numPr>
        <w:bidi w:val="0"/>
        <w:spacing w:after="120" w:line="240" w:lineRule="auto"/>
        <w:contextualSpacing w:val="0"/>
        <w:jc w:val="both"/>
        <w:rPr>
          <w:rFonts w:ascii="Times New Roman" w:hAnsi="Times New Roman" w:cs="Times New Roman"/>
          <w:sz w:val="24"/>
          <w:szCs w:val="24"/>
        </w:rPr>
      </w:pPr>
      <w:proofErr w:type="spellStart"/>
      <w:r w:rsidRPr="00EC6422">
        <w:rPr>
          <w:rFonts w:ascii="Times New Roman" w:hAnsi="Times New Roman" w:cs="Times New Roman"/>
          <w:sz w:val="24"/>
          <w:szCs w:val="24"/>
        </w:rPr>
        <w:t>Khadijeh</w:t>
      </w:r>
      <w:proofErr w:type="spellEnd"/>
      <w:r w:rsidRPr="00EC6422">
        <w:rPr>
          <w:rFonts w:ascii="Times New Roman" w:hAnsi="Times New Roman" w:cs="Times New Roman"/>
          <w:sz w:val="24"/>
          <w:szCs w:val="24"/>
        </w:rPr>
        <w:t xml:space="preserve"> </w:t>
      </w:r>
      <w:proofErr w:type="spellStart"/>
      <w:r w:rsidRPr="00EC6422">
        <w:rPr>
          <w:rFonts w:ascii="Times New Roman" w:hAnsi="Times New Roman" w:cs="Times New Roman"/>
          <w:sz w:val="24"/>
          <w:szCs w:val="24"/>
        </w:rPr>
        <w:t>Mirzaii</w:t>
      </w:r>
      <w:proofErr w:type="spellEnd"/>
      <w:r w:rsidRPr="00EC6422">
        <w:rPr>
          <w:rFonts w:ascii="Times New Roman" w:hAnsi="Times New Roman" w:cs="Times New Roman"/>
          <w:sz w:val="24"/>
          <w:szCs w:val="24"/>
        </w:rPr>
        <w:t xml:space="preserve"> </w:t>
      </w:r>
      <w:proofErr w:type="spellStart"/>
      <w:r w:rsidRPr="00EC6422">
        <w:rPr>
          <w:rFonts w:ascii="Times New Roman" w:hAnsi="Times New Roman" w:cs="Times New Roman"/>
          <w:sz w:val="24"/>
          <w:szCs w:val="24"/>
        </w:rPr>
        <w:t>Najmabadi</w:t>
      </w:r>
      <w:proofErr w:type="spellEnd"/>
      <w:r w:rsidRPr="00EC6422">
        <w:rPr>
          <w:rFonts w:ascii="Times New Roman" w:hAnsi="Times New Roman" w:cs="Times New Roman"/>
          <w:sz w:val="24"/>
          <w:szCs w:val="24"/>
        </w:rPr>
        <w:t xml:space="preserve">: </w:t>
      </w:r>
      <w:r w:rsidR="009712CB" w:rsidRPr="00EC6422">
        <w:rPr>
          <w:rFonts w:ascii="Times New Roman" w:hAnsi="Times New Roman" w:cs="Times New Roman"/>
          <w:sz w:val="24"/>
          <w:szCs w:val="24"/>
          <w:vertAlign w:val="superscript"/>
        </w:rPr>
        <w:t>1</w:t>
      </w:r>
      <w:r w:rsidR="009712CB" w:rsidRPr="00EC6422">
        <w:rPr>
          <w:rFonts w:ascii="Times New Roman" w:hAnsi="Times New Roman" w:cs="Times New Roman"/>
          <w:sz w:val="24"/>
          <w:szCs w:val="24"/>
        </w:rPr>
        <w:t xml:space="preserve">Evidence - Based Care Research Center, Mashhad University of Medical Sciences, Mashhad, Iran. </w:t>
      </w:r>
      <w:r w:rsidR="009712CB" w:rsidRPr="00EC6422">
        <w:rPr>
          <w:rFonts w:ascii="Times New Roman" w:hAnsi="Times New Roman" w:cs="Times New Roman"/>
          <w:sz w:val="24"/>
          <w:szCs w:val="24"/>
          <w:vertAlign w:val="superscript"/>
        </w:rPr>
        <w:t>2</w:t>
      </w:r>
      <w:r w:rsidR="009712CB" w:rsidRPr="00EC6422">
        <w:rPr>
          <w:rFonts w:ascii="Times New Roman" w:hAnsi="Times New Roman" w:cs="Times New Roman"/>
          <w:sz w:val="24"/>
          <w:szCs w:val="24"/>
        </w:rPr>
        <w:t xml:space="preserve"> Associated Professor, Department of Midwifery, School of Nursing and Midwifery, Mashhad University of Medical Sciences, Mashhad, Iran.</w:t>
      </w:r>
      <w:r w:rsidR="00805ECD" w:rsidRPr="00EC6422">
        <w:rPr>
          <w:rFonts w:ascii="Times New Roman" w:hAnsi="Times New Roman" w:cs="Times New Roman"/>
          <w:sz w:val="24"/>
          <w:szCs w:val="24"/>
        </w:rPr>
        <w:t xml:space="preserve"> Karimi_midwife@yahoo.com. 0098-5138591512</w:t>
      </w:r>
    </w:p>
    <w:p w14:paraId="53F36315" w14:textId="60FBC216" w:rsidR="0087073D" w:rsidRPr="00EC6422" w:rsidRDefault="0087073D" w:rsidP="00EC6422">
      <w:pPr>
        <w:pStyle w:val="ListParagraph"/>
        <w:numPr>
          <w:ilvl w:val="0"/>
          <w:numId w:val="2"/>
        </w:numPr>
        <w:bidi w:val="0"/>
        <w:spacing w:after="120" w:line="240" w:lineRule="auto"/>
        <w:contextualSpacing w:val="0"/>
        <w:jc w:val="both"/>
        <w:rPr>
          <w:rFonts w:ascii="Times New Roman" w:hAnsi="Times New Roman" w:cs="Times New Roman"/>
          <w:sz w:val="24"/>
          <w:szCs w:val="24"/>
          <w:rtl/>
        </w:rPr>
      </w:pPr>
      <w:proofErr w:type="spellStart"/>
      <w:r w:rsidRPr="00EC6422">
        <w:rPr>
          <w:rFonts w:ascii="Times New Roman" w:hAnsi="Times New Roman" w:cs="Times New Roman"/>
          <w:sz w:val="24"/>
          <w:szCs w:val="24"/>
        </w:rPr>
        <w:t>Gholamhosein</w:t>
      </w:r>
      <w:proofErr w:type="spellEnd"/>
      <w:r w:rsidRPr="00EC6422">
        <w:rPr>
          <w:rFonts w:ascii="Times New Roman" w:hAnsi="Times New Roman" w:cs="Times New Roman"/>
          <w:sz w:val="24"/>
          <w:szCs w:val="24"/>
        </w:rPr>
        <w:t xml:space="preserve"> </w:t>
      </w:r>
      <w:proofErr w:type="spellStart"/>
      <w:r w:rsidRPr="00EC6422">
        <w:rPr>
          <w:rFonts w:ascii="Times New Roman" w:hAnsi="Times New Roman" w:cs="Times New Roman"/>
          <w:sz w:val="24"/>
          <w:szCs w:val="24"/>
        </w:rPr>
        <w:t>Zarifnejad</w:t>
      </w:r>
      <w:proofErr w:type="spellEnd"/>
      <w:r w:rsidRPr="00EC6422">
        <w:rPr>
          <w:rFonts w:ascii="Times New Roman" w:hAnsi="Times New Roman" w:cs="Times New Roman"/>
          <w:sz w:val="24"/>
          <w:szCs w:val="24"/>
        </w:rPr>
        <w:t>: Evidence Based - Caring Research Center, Dept. of Health, Psychology and Management Nursing, School of Nursing and Midwifery, Mashhad University of Medical Sciences, Mashhad, Iran</w:t>
      </w:r>
      <w:r w:rsidR="00805ECD" w:rsidRPr="00EC6422">
        <w:rPr>
          <w:rFonts w:ascii="Times New Roman" w:hAnsi="Times New Roman" w:cs="Times New Roman"/>
          <w:sz w:val="24"/>
          <w:szCs w:val="24"/>
        </w:rPr>
        <w:t>. Zarifnejadgh@mums.ac.ir, 0098-5138591512</w:t>
      </w:r>
    </w:p>
    <w:p w14:paraId="04BA4A5A" w14:textId="4701DB2D" w:rsidR="002E2299" w:rsidRPr="00EC6422" w:rsidRDefault="002E2299"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b/>
          <w:bCs/>
          <w:sz w:val="24"/>
          <w:szCs w:val="24"/>
        </w:rPr>
        <w:t>Competing</w:t>
      </w:r>
      <w:r w:rsidR="00805ECD" w:rsidRPr="00EC6422">
        <w:rPr>
          <w:rFonts w:ascii="Times New Roman" w:hAnsi="Times New Roman" w:cs="Times New Roman"/>
          <w:b/>
          <w:bCs/>
          <w:sz w:val="24"/>
          <w:szCs w:val="24"/>
        </w:rPr>
        <w:t xml:space="preserve"> interests and funding support</w:t>
      </w:r>
      <w:r w:rsidRPr="00EC6422">
        <w:rPr>
          <w:rFonts w:ascii="Times New Roman" w:hAnsi="Times New Roman" w:cs="Times New Roman"/>
          <w:sz w:val="24"/>
          <w:szCs w:val="24"/>
        </w:rPr>
        <w:t>: There is no competing interests and funding support in this study.</w:t>
      </w:r>
    </w:p>
    <w:p w14:paraId="3EB543A1" w14:textId="7E5C8907" w:rsidR="002E2299" w:rsidRPr="00EC6422" w:rsidRDefault="002E2299"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b/>
          <w:bCs/>
          <w:sz w:val="24"/>
          <w:szCs w:val="24"/>
        </w:rPr>
        <w:t>Any submissions of very similar work</w:t>
      </w:r>
      <w:r w:rsidRPr="00EC6422">
        <w:rPr>
          <w:rFonts w:ascii="Times New Roman" w:hAnsi="Times New Roman" w:cs="Times New Roman"/>
          <w:color w:val="2B2B2B"/>
          <w:sz w:val="24"/>
          <w:szCs w:val="24"/>
          <w:shd w:val="clear" w:color="auto" w:fill="FFFFFF"/>
        </w:rPr>
        <w:t>: NO</w:t>
      </w:r>
    </w:p>
    <w:p w14:paraId="7747F291" w14:textId="1AB0CA69" w:rsidR="00EC6422" w:rsidRPr="00EC6422" w:rsidRDefault="00EC6422" w:rsidP="00EC6422">
      <w:pP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Abstract:</w:t>
      </w:r>
    </w:p>
    <w:p w14:paraId="1E319F7C" w14:textId="77777777" w:rsidR="00EC6422" w:rsidRPr="00EC6422" w:rsidRDefault="00EC6422"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This study was carried out to compare the attitude of first and final year undergraduate midwifery students about the legal and human rights aspects of abortion. In this cross sectional study, </w:t>
      </w:r>
      <w:commentRangeStart w:id="0"/>
      <w:r w:rsidRPr="00EC6422">
        <w:rPr>
          <w:rFonts w:ascii="Times New Roman" w:hAnsi="Times New Roman" w:cs="Times New Roman"/>
          <w:sz w:val="24"/>
          <w:szCs w:val="24"/>
        </w:rPr>
        <w:t>all 82 midwifery students in their first and last year studying were</w:t>
      </w:r>
      <w:r w:rsidRPr="00EC6422" w:rsidDel="002D7936">
        <w:rPr>
          <w:rFonts w:ascii="Times New Roman" w:hAnsi="Times New Roman" w:cs="Times New Roman"/>
          <w:sz w:val="24"/>
          <w:szCs w:val="24"/>
        </w:rPr>
        <w:t xml:space="preserve"> </w:t>
      </w:r>
      <w:r w:rsidRPr="00EC6422">
        <w:rPr>
          <w:rFonts w:ascii="Times New Roman" w:hAnsi="Times New Roman" w:cs="Times New Roman"/>
          <w:sz w:val="24"/>
          <w:szCs w:val="24"/>
        </w:rPr>
        <w:t>included in the study.</w:t>
      </w:r>
      <w:commentRangeEnd w:id="0"/>
      <w:r w:rsidR="004324C2">
        <w:rPr>
          <w:rStyle w:val="CommentReference"/>
        </w:rPr>
        <w:commentReference w:id="0"/>
      </w:r>
      <w:r w:rsidRPr="00EC6422">
        <w:rPr>
          <w:rFonts w:ascii="Times New Roman" w:hAnsi="Times New Roman" w:cs="Times New Roman"/>
          <w:sz w:val="24"/>
          <w:szCs w:val="24"/>
        </w:rPr>
        <w:t xml:space="preserve"> Data collection tools was The Abortion Attitude Survey questionnaires. Data analysis was carried out by SPSS. The mean score of attitude towards abortion in the first year and last year students were 56.66 ± 9.5 </w:t>
      </w:r>
      <w:proofErr w:type="spellStart"/>
      <w:r w:rsidRPr="00EC6422">
        <w:rPr>
          <w:rFonts w:ascii="Times New Roman" w:hAnsi="Times New Roman" w:cs="Times New Roman"/>
          <w:sz w:val="24"/>
          <w:szCs w:val="24"/>
        </w:rPr>
        <w:t>vs</w:t>
      </w:r>
      <w:proofErr w:type="spellEnd"/>
      <w:r w:rsidRPr="00EC6422">
        <w:rPr>
          <w:rFonts w:ascii="Times New Roman" w:hAnsi="Times New Roman" w:cs="Times New Roman"/>
          <w:sz w:val="24"/>
          <w:szCs w:val="24"/>
        </w:rPr>
        <w:t xml:space="preserve"> 64.37 ± 6.28, (p=0.0001). Also two groups had significant difference in cases such as "Abortion should be a method of birth control" (p = 0.008), "Abortions should be inexpensive and widely available" (p = 0.03), "Abortion is indicated if a female become pregnant following rape" (p = 0.03), "abortion should be done if pregnancy is a threat to marital life" (p = 0.0001), "abortion should be performed in unwanted pregnancies interacting with job and educational goals" (p = 0.008), and "Abortion is indicated if a woman is married and does not want any more children" (p = 0.018). By acquiring a general overview of the status of students' attitude regarding legal and human rights aspects of abortion, we can provide proper suggestions considering religious, cultural and legal backgrounds and plan proper interventions based on the attitude of the students in matters related to abortion.</w:t>
      </w:r>
    </w:p>
    <w:p w14:paraId="34B11772" w14:textId="21107685" w:rsidR="002E2299" w:rsidRPr="00EC6422" w:rsidRDefault="00EC6422" w:rsidP="00EC6422">
      <w:pPr>
        <w:pBdr>
          <w:bottom w:val="single" w:sz="4" w:space="1" w:color="auto"/>
        </w:pBd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 xml:space="preserve">Key words: </w:t>
      </w:r>
      <w:r w:rsidRPr="00EC6422">
        <w:rPr>
          <w:rFonts w:ascii="Times New Roman" w:hAnsi="Times New Roman" w:cs="Times New Roman"/>
          <w:sz w:val="24"/>
          <w:szCs w:val="24"/>
        </w:rPr>
        <w:t>Attitude, Midwifery students, Abortion, legal, human rights</w:t>
      </w:r>
      <w:r w:rsidRPr="00EC6422">
        <w:rPr>
          <w:rFonts w:ascii="Times New Roman" w:hAnsi="Times New Roman" w:cs="Times New Roman"/>
          <w:b/>
          <w:bCs/>
          <w:sz w:val="24"/>
          <w:szCs w:val="24"/>
        </w:rPr>
        <w:t xml:space="preserve"> </w:t>
      </w:r>
    </w:p>
    <w:p w14:paraId="0805C022" w14:textId="77777777" w:rsidR="00744389" w:rsidRPr="00EC6422" w:rsidRDefault="00744389" w:rsidP="00EC6422">
      <w:pP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Introduction</w:t>
      </w:r>
    </w:p>
    <w:p w14:paraId="5FA8A022" w14:textId="546A4FBC" w:rsidR="00496316"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Today, </w:t>
      </w:r>
      <w:r w:rsidR="002634B6" w:rsidRPr="00EC6422">
        <w:rPr>
          <w:rStyle w:val="st"/>
          <w:rFonts w:ascii="Times New Roman" w:hAnsi="Times New Roman" w:cs="Times New Roman"/>
          <w:sz w:val="24"/>
          <w:szCs w:val="24"/>
        </w:rPr>
        <w:t>abortion</w:t>
      </w:r>
      <w:r w:rsidR="00263755" w:rsidRPr="00EC6422">
        <w:rPr>
          <w:rFonts w:ascii="Times New Roman" w:hAnsi="Times New Roman" w:cs="Times New Roman"/>
          <w:sz w:val="24"/>
          <w:szCs w:val="24"/>
        </w:rPr>
        <w:t xml:space="preserve"> is referred to as a health problem of </w:t>
      </w:r>
      <w:r w:rsidR="00A9558D" w:rsidRPr="00EC6422">
        <w:rPr>
          <w:rFonts w:ascii="Times New Roman" w:hAnsi="Times New Roman" w:cs="Times New Roman"/>
          <w:sz w:val="24"/>
          <w:szCs w:val="24"/>
        </w:rPr>
        <w:t>women,</w:t>
      </w:r>
      <w:r w:rsidR="00263755" w:rsidRPr="00EC6422">
        <w:rPr>
          <w:rFonts w:ascii="Times New Roman" w:hAnsi="Times New Roman" w:cs="Times New Roman"/>
          <w:sz w:val="24"/>
          <w:szCs w:val="24"/>
        </w:rPr>
        <w:t xml:space="preserve"> major </w:t>
      </w:r>
      <w:r w:rsidRPr="00EC6422">
        <w:rPr>
          <w:rFonts w:ascii="Times New Roman" w:hAnsi="Times New Roman" w:cs="Times New Roman"/>
          <w:sz w:val="24"/>
          <w:szCs w:val="24"/>
        </w:rPr>
        <w:t xml:space="preserve">subject </w:t>
      </w:r>
      <w:r w:rsidR="00263755" w:rsidRPr="00EC6422">
        <w:rPr>
          <w:rFonts w:ascii="Times New Roman" w:hAnsi="Times New Roman" w:cs="Times New Roman"/>
          <w:sz w:val="24"/>
          <w:szCs w:val="24"/>
        </w:rPr>
        <w:t xml:space="preserve">of public health, quality of health care and the issue of women's fertility rights and sexuality and different aspects of it such as medical, cultural, religious, social, political and especially legal and </w:t>
      </w:r>
      <w:r w:rsidR="00A9558D" w:rsidRPr="00EC6422">
        <w:rPr>
          <w:rFonts w:ascii="Times New Roman" w:hAnsi="Times New Roman" w:cs="Times New Roman"/>
          <w:sz w:val="24"/>
          <w:szCs w:val="24"/>
        </w:rPr>
        <w:t xml:space="preserve">human rights </w:t>
      </w:r>
      <w:r w:rsidR="00263755" w:rsidRPr="00EC6422">
        <w:rPr>
          <w:rFonts w:ascii="Times New Roman" w:hAnsi="Times New Roman" w:cs="Times New Roman"/>
          <w:sz w:val="24"/>
          <w:szCs w:val="24"/>
        </w:rPr>
        <w:t xml:space="preserve">aspects are considered (1-3). </w:t>
      </w:r>
      <w:r w:rsidRPr="00EC6422">
        <w:rPr>
          <w:rStyle w:val="st"/>
          <w:rFonts w:ascii="Times New Roman" w:hAnsi="Times New Roman" w:cs="Times New Roman"/>
          <w:sz w:val="24"/>
          <w:szCs w:val="24"/>
        </w:rPr>
        <w:t>Spontaneous abortion</w:t>
      </w:r>
      <w:r w:rsidR="00263755" w:rsidRPr="00EC6422">
        <w:rPr>
          <w:rFonts w:ascii="Times New Roman" w:hAnsi="Times New Roman" w:cs="Times New Roman"/>
          <w:sz w:val="24"/>
          <w:szCs w:val="24"/>
        </w:rPr>
        <w:t xml:space="preserve"> means losing or </w:t>
      </w:r>
      <w:r w:rsidR="00263755" w:rsidRPr="00EC6422">
        <w:rPr>
          <w:rStyle w:val="st"/>
          <w:rFonts w:ascii="Times New Roman" w:hAnsi="Times New Roman" w:cs="Times New Roman"/>
          <w:sz w:val="24"/>
          <w:szCs w:val="24"/>
        </w:rPr>
        <w:t>spontaneous exit of the product</w:t>
      </w:r>
      <w:r w:rsidR="00D55574" w:rsidRPr="00EC6422">
        <w:rPr>
          <w:rStyle w:val="st"/>
          <w:rFonts w:ascii="Times New Roman" w:hAnsi="Times New Roman" w:cs="Times New Roman"/>
          <w:sz w:val="24"/>
          <w:szCs w:val="24"/>
        </w:rPr>
        <w:t>s</w:t>
      </w:r>
      <w:r w:rsidR="00263755" w:rsidRPr="00EC6422">
        <w:rPr>
          <w:rStyle w:val="st"/>
          <w:rFonts w:ascii="Times New Roman" w:hAnsi="Times New Roman" w:cs="Times New Roman"/>
          <w:sz w:val="24"/>
          <w:szCs w:val="24"/>
        </w:rPr>
        <w:t xml:space="preserve"> of </w:t>
      </w:r>
      <w:r w:rsidR="00D55574" w:rsidRPr="00EC6422">
        <w:rPr>
          <w:rStyle w:val="st"/>
          <w:rFonts w:ascii="Times New Roman" w:hAnsi="Times New Roman" w:cs="Times New Roman"/>
          <w:sz w:val="24"/>
          <w:szCs w:val="24"/>
        </w:rPr>
        <w:t xml:space="preserve">conception </w:t>
      </w:r>
      <w:r w:rsidR="00263755" w:rsidRPr="00EC6422">
        <w:rPr>
          <w:rStyle w:val="st"/>
          <w:rFonts w:ascii="Times New Roman" w:hAnsi="Times New Roman" w:cs="Times New Roman"/>
          <w:sz w:val="24"/>
          <w:szCs w:val="24"/>
        </w:rPr>
        <w:t xml:space="preserve">before </w:t>
      </w:r>
      <w:r w:rsidR="00D55574" w:rsidRPr="00EC6422">
        <w:rPr>
          <w:rStyle w:val="st"/>
          <w:rFonts w:ascii="Times New Roman" w:hAnsi="Times New Roman" w:cs="Times New Roman"/>
          <w:sz w:val="24"/>
          <w:szCs w:val="24"/>
        </w:rPr>
        <w:t xml:space="preserve">gestational </w:t>
      </w:r>
      <w:r w:rsidR="00263755" w:rsidRPr="00EC6422">
        <w:rPr>
          <w:rStyle w:val="st"/>
          <w:rFonts w:ascii="Times New Roman" w:hAnsi="Times New Roman" w:cs="Times New Roman"/>
          <w:sz w:val="24"/>
          <w:szCs w:val="24"/>
        </w:rPr>
        <w:t xml:space="preserve">week 20 and induced </w:t>
      </w:r>
      <w:r w:rsidR="00263755" w:rsidRPr="00EC6422">
        <w:rPr>
          <w:rStyle w:val="st"/>
          <w:rFonts w:ascii="Times New Roman" w:hAnsi="Times New Roman" w:cs="Times New Roman"/>
          <w:sz w:val="24"/>
          <w:szCs w:val="24"/>
        </w:rPr>
        <w:lastRenderedPageBreak/>
        <w:t>abortion</w:t>
      </w:r>
      <w:r w:rsidR="00263755" w:rsidRPr="00EC6422">
        <w:rPr>
          <w:rFonts w:ascii="Times New Roman" w:hAnsi="Times New Roman" w:cs="Times New Roman"/>
          <w:sz w:val="24"/>
          <w:szCs w:val="24"/>
        </w:rPr>
        <w:t xml:space="preserve"> means ending the pregnancy either by medial methods or surgery before </w:t>
      </w:r>
      <w:r w:rsidR="00D55574" w:rsidRPr="00EC6422">
        <w:rPr>
          <w:rFonts w:ascii="Times New Roman" w:hAnsi="Times New Roman" w:cs="Times New Roman"/>
          <w:sz w:val="24"/>
          <w:szCs w:val="24"/>
        </w:rPr>
        <w:t>it the fetus can survive outside the uterus</w:t>
      </w:r>
      <w:r w:rsidR="00263755" w:rsidRPr="00EC6422">
        <w:rPr>
          <w:rFonts w:ascii="Times New Roman" w:hAnsi="Times New Roman" w:cs="Times New Roman"/>
          <w:sz w:val="24"/>
          <w:szCs w:val="24"/>
        </w:rPr>
        <w:t xml:space="preserve">, which is divided into </w:t>
      </w:r>
      <w:r w:rsidR="00A9558D" w:rsidRPr="00EC6422">
        <w:rPr>
          <w:rFonts w:ascii="Times New Roman" w:hAnsi="Times New Roman" w:cs="Times New Roman"/>
          <w:sz w:val="24"/>
          <w:szCs w:val="24"/>
        </w:rPr>
        <w:t xml:space="preserve">therapeutic </w:t>
      </w:r>
      <w:r w:rsidR="008C0D80" w:rsidRPr="00EC6422">
        <w:rPr>
          <w:rFonts w:ascii="Times New Roman" w:hAnsi="Times New Roman" w:cs="Times New Roman"/>
          <w:sz w:val="24"/>
          <w:szCs w:val="24"/>
        </w:rPr>
        <w:t xml:space="preserve">and </w:t>
      </w:r>
      <w:r w:rsidR="00D4499D" w:rsidRPr="00EC6422">
        <w:rPr>
          <w:rFonts w:ascii="Times New Roman" w:hAnsi="Times New Roman" w:cs="Times New Roman"/>
          <w:sz w:val="24"/>
          <w:szCs w:val="24"/>
        </w:rPr>
        <w:t>elective abortion</w:t>
      </w:r>
      <w:r w:rsidR="008C0D80" w:rsidRPr="00EC6422">
        <w:rPr>
          <w:rFonts w:ascii="Times New Roman" w:hAnsi="Times New Roman" w:cs="Times New Roman"/>
          <w:sz w:val="24"/>
          <w:szCs w:val="24"/>
        </w:rPr>
        <w:t xml:space="preserve"> (6-4)</w:t>
      </w:r>
      <w:commentRangeStart w:id="1"/>
      <w:r w:rsidR="008C0D80" w:rsidRPr="00EC6422">
        <w:rPr>
          <w:rFonts w:ascii="Times New Roman" w:hAnsi="Times New Roman" w:cs="Times New Roman"/>
          <w:sz w:val="24"/>
          <w:szCs w:val="24"/>
        </w:rPr>
        <w:t>.</w:t>
      </w:r>
      <w:commentRangeEnd w:id="1"/>
      <w:r w:rsidR="00160EAF">
        <w:rPr>
          <w:rStyle w:val="CommentReference"/>
        </w:rPr>
        <w:commentReference w:id="1"/>
      </w:r>
    </w:p>
    <w:p w14:paraId="631412A3" w14:textId="4413A33F" w:rsidR="0022068A"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WHO reported that annually about 210 million </w:t>
      </w:r>
      <w:r w:rsidR="00FE3BFB" w:rsidRPr="00EC6422">
        <w:rPr>
          <w:rFonts w:ascii="Times New Roman" w:hAnsi="Times New Roman" w:cs="Times New Roman"/>
          <w:sz w:val="24"/>
          <w:szCs w:val="24"/>
        </w:rPr>
        <w:t>pregnancy</w:t>
      </w:r>
      <w:r w:rsidRPr="00EC6422">
        <w:rPr>
          <w:rFonts w:ascii="Times New Roman" w:hAnsi="Times New Roman" w:cs="Times New Roman"/>
          <w:sz w:val="24"/>
          <w:szCs w:val="24"/>
        </w:rPr>
        <w:t xml:space="preserve"> happen in the world, </w:t>
      </w:r>
      <w:r w:rsidR="00D55574" w:rsidRPr="00EC6422">
        <w:rPr>
          <w:rFonts w:ascii="Times New Roman" w:hAnsi="Times New Roman" w:cs="Times New Roman"/>
          <w:sz w:val="24"/>
          <w:szCs w:val="24"/>
        </w:rPr>
        <w:t>from which</w:t>
      </w:r>
      <w:r w:rsidRPr="00EC6422">
        <w:rPr>
          <w:rFonts w:ascii="Times New Roman" w:hAnsi="Times New Roman" w:cs="Times New Roman"/>
          <w:sz w:val="24"/>
          <w:szCs w:val="24"/>
        </w:rPr>
        <w:t xml:space="preserve"> 2/3 or 130 million pregnancy continues and </w:t>
      </w:r>
      <w:r w:rsidR="00D55574" w:rsidRPr="00EC6422">
        <w:rPr>
          <w:rFonts w:ascii="Times New Roman" w:hAnsi="Times New Roman" w:cs="Times New Roman"/>
          <w:sz w:val="24"/>
          <w:szCs w:val="24"/>
        </w:rPr>
        <w:t>gave</w:t>
      </w:r>
      <w:r w:rsidR="008C0D80" w:rsidRPr="00EC6422">
        <w:rPr>
          <w:rFonts w:ascii="Times New Roman" w:hAnsi="Times New Roman" w:cs="Times New Roman"/>
          <w:sz w:val="24"/>
          <w:szCs w:val="24"/>
        </w:rPr>
        <w:t xml:space="preserve"> birth and 1/3 ends </w:t>
      </w:r>
      <w:r w:rsidR="00D55574" w:rsidRPr="00EC6422">
        <w:rPr>
          <w:rFonts w:ascii="Times New Roman" w:hAnsi="Times New Roman" w:cs="Times New Roman"/>
          <w:sz w:val="24"/>
          <w:szCs w:val="24"/>
        </w:rPr>
        <w:t xml:space="preserve">as </w:t>
      </w:r>
      <w:r w:rsidRPr="00EC6422">
        <w:rPr>
          <w:rFonts w:ascii="Times New Roman" w:hAnsi="Times New Roman" w:cs="Times New Roman"/>
          <w:sz w:val="24"/>
          <w:szCs w:val="24"/>
        </w:rPr>
        <w:t>spontaneous</w:t>
      </w:r>
      <w:r w:rsidR="008C0D80" w:rsidRPr="00EC6422">
        <w:rPr>
          <w:rFonts w:ascii="Times New Roman" w:hAnsi="Times New Roman" w:cs="Times New Roman"/>
          <w:sz w:val="24"/>
          <w:szCs w:val="24"/>
        </w:rPr>
        <w:t xml:space="preserve"> or induced abortion, of </w:t>
      </w:r>
      <w:r w:rsidR="008C0D80" w:rsidRPr="00EC6422">
        <w:rPr>
          <w:rStyle w:val="st"/>
          <w:rFonts w:ascii="Times New Roman" w:hAnsi="Times New Roman" w:cs="Times New Roman"/>
          <w:sz w:val="24"/>
          <w:szCs w:val="24"/>
        </w:rPr>
        <w:t>which</w:t>
      </w:r>
      <w:r w:rsidR="008C0D80" w:rsidRPr="00EC6422">
        <w:rPr>
          <w:rFonts w:ascii="Times New Roman" w:hAnsi="Times New Roman" w:cs="Times New Roman"/>
          <w:sz w:val="24"/>
          <w:szCs w:val="24"/>
        </w:rPr>
        <w:t xml:space="preserve"> </w:t>
      </w:r>
      <w:r w:rsidRPr="00EC6422">
        <w:rPr>
          <w:rFonts w:ascii="Times New Roman" w:hAnsi="Times New Roman" w:cs="Times New Roman"/>
          <w:sz w:val="24"/>
          <w:szCs w:val="24"/>
        </w:rPr>
        <w:t xml:space="preserve">about 43.8 million cases are related to induced abortion. The considerable point is that almost half of the induced abortions (about 20 million) are carried illegally and in unhealthy </w:t>
      </w:r>
      <w:r w:rsidR="0022068A" w:rsidRPr="00EC6422">
        <w:rPr>
          <w:rFonts w:ascii="Times New Roman" w:hAnsi="Times New Roman" w:cs="Times New Roman"/>
          <w:sz w:val="24"/>
          <w:szCs w:val="24"/>
        </w:rPr>
        <w:t>and unsafe conditions that most of them (about 98%) are related to developing countries (7-10).</w:t>
      </w:r>
    </w:p>
    <w:p w14:paraId="141BF2B3" w14:textId="77777777" w:rsidR="008C0D80"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Legal status and laws of abortion are varied in different countries. In some countries there is complete freedom </w:t>
      </w:r>
      <w:r w:rsidR="00720AE1" w:rsidRPr="00EC6422">
        <w:rPr>
          <w:rFonts w:ascii="Times New Roman" w:hAnsi="Times New Roman" w:cs="Times New Roman"/>
          <w:sz w:val="24"/>
          <w:szCs w:val="24"/>
        </w:rPr>
        <w:t>for</w:t>
      </w:r>
      <w:r w:rsidR="0022068A" w:rsidRPr="00EC6422">
        <w:rPr>
          <w:rFonts w:ascii="Times New Roman" w:hAnsi="Times New Roman" w:cs="Times New Roman"/>
          <w:sz w:val="24"/>
          <w:szCs w:val="24"/>
        </w:rPr>
        <w:t xml:space="preserve"> legal abortion and in some countries there </w:t>
      </w:r>
      <w:r w:rsidRPr="00EC6422">
        <w:rPr>
          <w:rFonts w:ascii="Times New Roman" w:hAnsi="Times New Roman" w:cs="Times New Roman"/>
          <w:sz w:val="24"/>
          <w:szCs w:val="24"/>
        </w:rPr>
        <w:t xml:space="preserve">are more limited abortion laws. According to the </w:t>
      </w:r>
      <w:r w:rsidRPr="00EC6422">
        <w:rPr>
          <w:rStyle w:val="st"/>
          <w:rFonts w:ascii="Times New Roman" w:hAnsi="Times New Roman" w:cs="Times New Roman"/>
          <w:sz w:val="24"/>
          <w:szCs w:val="24"/>
        </w:rPr>
        <w:t>united</w:t>
      </w:r>
      <w:r w:rsidRPr="00EC6422">
        <w:rPr>
          <w:rFonts w:ascii="Times New Roman" w:hAnsi="Times New Roman" w:cs="Times New Roman"/>
          <w:sz w:val="24"/>
          <w:szCs w:val="24"/>
        </w:rPr>
        <w:t xml:space="preserve"> nations in 2011, there is a permission </w:t>
      </w:r>
      <w:r w:rsidR="00720AE1" w:rsidRPr="00EC6422">
        <w:rPr>
          <w:rFonts w:ascii="Times New Roman" w:hAnsi="Times New Roman" w:cs="Times New Roman"/>
          <w:sz w:val="24"/>
          <w:szCs w:val="24"/>
        </w:rPr>
        <w:t>for</w:t>
      </w:r>
      <w:r w:rsidR="0022068A" w:rsidRPr="00EC6422">
        <w:rPr>
          <w:rFonts w:ascii="Times New Roman" w:hAnsi="Times New Roman" w:cs="Times New Roman"/>
          <w:sz w:val="24"/>
          <w:szCs w:val="24"/>
        </w:rPr>
        <w:t xml:space="preserve"> abortion </w:t>
      </w:r>
      <w:r w:rsidR="00720AE1" w:rsidRPr="00EC6422">
        <w:rPr>
          <w:rFonts w:ascii="Times New Roman" w:hAnsi="Times New Roman" w:cs="Times New Roman"/>
          <w:sz w:val="24"/>
          <w:szCs w:val="24"/>
        </w:rPr>
        <w:t xml:space="preserve">in many countries in order to save </w:t>
      </w:r>
      <w:r w:rsidR="0022068A" w:rsidRPr="00EC6422">
        <w:rPr>
          <w:rFonts w:ascii="Times New Roman" w:hAnsi="Times New Roman" w:cs="Times New Roman"/>
          <w:sz w:val="24"/>
          <w:szCs w:val="24"/>
        </w:rPr>
        <w:t>mother's life (97% of countries)</w:t>
      </w:r>
      <w:r w:rsidRPr="00EC6422">
        <w:rPr>
          <w:rFonts w:ascii="Times New Roman" w:hAnsi="Times New Roman" w:cs="Times New Roman"/>
          <w:sz w:val="24"/>
          <w:szCs w:val="24"/>
        </w:rPr>
        <w:t>, i.e., if continuing pregnancy threatens mother's life abortion is permitted. In</w:t>
      </w:r>
      <w:r w:rsidR="00720AE1" w:rsidRPr="00EC6422">
        <w:rPr>
          <w:rFonts w:ascii="Times New Roman" w:hAnsi="Times New Roman" w:cs="Times New Roman"/>
          <w:sz w:val="24"/>
          <w:szCs w:val="24"/>
        </w:rPr>
        <w:t xml:space="preserve"> this report, other legal reasons for abortion include preservation of physical (67%) or mental health ( 63%), rape or incest (almost in half of all countries 49%), fetal defects (47%), socio-economic </w:t>
      </w:r>
      <w:r w:rsidR="00563325" w:rsidRPr="00EC6422">
        <w:rPr>
          <w:rFonts w:ascii="Times New Roman" w:hAnsi="Times New Roman" w:cs="Times New Roman"/>
          <w:sz w:val="24"/>
          <w:szCs w:val="24"/>
        </w:rPr>
        <w:t>reasons</w:t>
      </w:r>
      <w:r w:rsidR="00720AE1" w:rsidRPr="00EC6422">
        <w:rPr>
          <w:rFonts w:ascii="Times New Roman" w:hAnsi="Times New Roman" w:cs="Times New Roman"/>
          <w:sz w:val="24"/>
          <w:szCs w:val="24"/>
        </w:rPr>
        <w:t xml:space="preserve"> (in about 1/3 of the countries, 34%) and voluntary abortion (based on woman's request) in 29% of the countries (11)</w:t>
      </w:r>
      <w:commentRangeStart w:id="2"/>
      <w:r w:rsidR="00720AE1" w:rsidRPr="00EC6422">
        <w:rPr>
          <w:rFonts w:ascii="Times New Roman" w:hAnsi="Times New Roman" w:cs="Times New Roman"/>
          <w:sz w:val="24"/>
          <w:szCs w:val="24"/>
        </w:rPr>
        <w:t>.</w:t>
      </w:r>
      <w:commentRangeEnd w:id="2"/>
      <w:r w:rsidR="000C176C">
        <w:rPr>
          <w:rStyle w:val="CommentReference"/>
        </w:rPr>
        <w:commentReference w:id="2"/>
      </w:r>
      <w:r w:rsidR="00720AE1" w:rsidRPr="00EC6422">
        <w:rPr>
          <w:rFonts w:ascii="Times New Roman" w:hAnsi="Times New Roman" w:cs="Times New Roman"/>
          <w:sz w:val="24"/>
          <w:szCs w:val="24"/>
        </w:rPr>
        <w:t xml:space="preserve"> </w:t>
      </w:r>
    </w:p>
    <w:p w14:paraId="0F3A7DB2" w14:textId="40231E6A" w:rsidR="00720AE1"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In </w:t>
      </w:r>
      <w:commentRangeStart w:id="3"/>
      <w:r w:rsidR="00563325" w:rsidRPr="00EC6422">
        <w:rPr>
          <w:rFonts w:ascii="Times New Roman" w:hAnsi="Times New Roman" w:cs="Times New Roman"/>
          <w:sz w:val="24"/>
          <w:szCs w:val="24"/>
        </w:rPr>
        <w:t>Iran</w:t>
      </w:r>
      <w:r w:rsidRPr="00EC6422">
        <w:rPr>
          <w:rFonts w:ascii="Times New Roman" w:hAnsi="Times New Roman" w:cs="Times New Roman"/>
          <w:sz w:val="24"/>
          <w:szCs w:val="24"/>
        </w:rPr>
        <w:t>,</w:t>
      </w:r>
      <w:commentRangeEnd w:id="3"/>
      <w:r w:rsidR="00AB586F">
        <w:rPr>
          <w:rStyle w:val="CommentReference"/>
        </w:rPr>
        <w:commentReference w:id="3"/>
      </w:r>
      <w:r w:rsidRPr="00EC6422">
        <w:rPr>
          <w:rFonts w:ascii="Times New Roman" w:hAnsi="Times New Roman" w:cs="Times New Roman"/>
          <w:sz w:val="24"/>
          <w:szCs w:val="24"/>
        </w:rPr>
        <w:t xml:space="preserve"> there is no precise statistics about the number of these abortions, mortality r</w:t>
      </w:r>
      <w:r w:rsidR="00563325" w:rsidRPr="00EC6422">
        <w:rPr>
          <w:rFonts w:ascii="Times New Roman" w:hAnsi="Times New Roman" w:cs="Times New Roman"/>
          <w:sz w:val="24"/>
          <w:szCs w:val="24"/>
        </w:rPr>
        <w:t>ate and physical, mental, socio-</w:t>
      </w:r>
      <w:r w:rsidR="00972ED7" w:rsidRPr="00EC6422">
        <w:rPr>
          <w:rFonts w:ascii="Times New Roman" w:hAnsi="Times New Roman" w:cs="Times New Roman"/>
          <w:sz w:val="24"/>
          <w:szCs w:val="24"/>
        </w:rPr>
        <w:t>economic</w:t>
      </w:r>
      <w:r w:rsidRPr="00EC6422">
        <w:rPr>
          <w:rFonts w:ascii="Times New Roman" w:hAnsi="Times New Roman" w:cs="Times New Roman"/>
          <w:sz w:val="24"/>
          <w:szCs w:val="24"/>
        </w:rPr>
        <w:t xml:space="preserve"> effects caused by it. However, based on the existing as</w:t>
      </w:r>
      <w:r w:rsidR="00DF4EBD" w:rsidRPr="00EC6422">
        <w:rPr>
          <w:rFonts w:ascii="Times New Roman" w:hAnsi="Times New Roman" w:cs="Times New Roman"/>
          <w:sz w:val="24"/>
          <w:szCs w:val="24"/>
        </w:rPr>
        <w:t xml:space="preserve">sumptions, </w:t>
      </w:r>
      <w:r w:rsidR="006303E2" w:rsidRPr="00EC6422">
        <w:rPr>
          <w:rFonts w:ascii="Times New Roman" w:hAnsi="Times New Roman" w:cs="Times New Roman"/>
          <w:sz w:val="24"/>
          <w:szCs w:val="24"/>
        </w:rPr>
        <w:t>abortion rates are high and this is performed illegally and unsafe</w:t>
      </w:r>
      <w:r w:rsidR="00CE52DC" w:rsidRPr="00EC6422">
        <w:rPr>
          <w:rFonts w:ascii="Times New Roman" w:hAnsi="Times New Roman" w:cs="Times New Roman"/>
          <w:sz w:val="24"/>
          <w:szCs w:val="24"/>
        </w:rPr>
        <w:t>ly</w:t>
      </w:r>
      <w:r w:rsidR="006303E2" w:rsidRPr="00EC6422">
        <w:rPr>
          <w:rFonts w:ascii="Times New Roman" w:hAnsi="Times New Roman" w:cs="Times New Roman"/>
          <w:sz w:val="24"/>
          <w:szCs w:val="24"/>
        </w:rPr>
        <w:t xml:space="preserve"> in illegal centers</w:t>
      </w:r>
      <w:r w:rsidR="00CE52DC" w:rsidRPr="00EC6422">
        <w:rPr>
          <w:rFonts w:ascii="Times New Roman" w:hAnsi="Times New Roman" w:cs="Times New Roman"/>
          <w:sz w:val="24"/>
          <w:szCs w:val="24"/>
        </w:rPr>
        <w:t>, which lack minimal medical standards</w:t>
      </w:r>
      <w:r w:rsidR="006303E2" w:rsidRPr="00EC6422">
        <w:rPr>
          <w:rFonts w:ascii="Times New Roman" w:hAnsi="Times New Roman" w:cs="Times New Roman"/>
          <w:sz w:val="24"/>
          <w:szCs w:val="24"/>
        </w:rPr>
        <w:t xml:space="preserve"> (</w:t>
      </w:r>
      <w:commentRangeStart w:id="4"/>
      <w:r w:rsidR="006303E2" w:rsidRPr="00EC6422">
        <w:rPr>
          <w:rFonts w:ascii="Times New Roman" w:hAnsi="Times New Roman" w:cs="Times New Roman"/>
          <w:sz w:val="24"/>
          <w:szCs w:val="24"/>
        </w:rPr>
        <w:t>12</w:t>
      </w:r>
      <w:r w:rsidR="00972ED7" w:rsidRPr="00EC6422">
        <w:rPr>
          <w:rFonts w:ascii="Times New Roman" w:hAnsi="Times New Roman" w:cs="Times New Roman"/>
          <w:sz w:val="24"/>
          <w:szCs w:val="24"/>
        </w:rPr>
        <w:t>, 13</w:t>
      </w:r>
      <w:commentRangeEnd w:id="4"/>
      <w:r w:rsidR="00370B95">
        <w:rPr>
          <w:rStyle w:val="CommentReference"/>
        </w:rPr>
        <w:commentReference w:id="4"/>
      </w:r>
      <w:r w:rsidR="006303E2" w:rsidRPr="00EC6422">
        <w:rPr>
          <w:rFonts w:ascii="Times New Roman" w:hAnsi="Times New Roman" w:cs="Times New Roman"/>
          <w:sz w:val="24"/>
          <w:szCs w:val="24"/>
        </w:rPr>
        <w:t>).</w:t>
      </w:r>
    </w:p>
    <w:p w14:paraId="51F4BFC6" w14:textId="7D274046" w:rsidR="006303E2" w:rsidRPr="00EC6422" w:rsidRDefault="006303E2"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The attitude of </w:t>
      </w:r>
      <w:r w:rsidR="005D4E64" w:rsidRPr="00EC6422">
        <w:rPr>
          <w:rFonts w:ascii="Times New Roman" w:hAnsi="Times New Roman" w:cs="Times New Roman"/>
          <w:sz w:val="24"/>
          <w:szCs w:val="24"/>
        </w:rPr>
        <w:t>medical science students</w:t>
      </w:r>
      <w:r w:rsidRPr="00EC6422">
        <w:rPr>
          <w:rFonts w:ascii="Times New Roman" w:hAnsi="Times New Roman" w:cs="Times New Roman"/>
          <w:sz w:val="24"/>
          <w:szCs w:val="24"/>
        </w:rPr>
        <w:t xml:space="preserve"> is also important in women's </w:t>
      </w:r>
      <w:r w:rsidR="001D7B81" w:rsidRPr="00EC6422">
        <w:rPr>
          <w:rFonts w:ascii="Times New Roman" w:hAnsi="Times New Roman" w:cs="Times New Roman"/>
          <w:sz w:val="24"/>
          <w:szCs w:val="24"/>
        </w:rPr>
        <w:t xml:space="preserve">practice </w:t>
      </w:r>
      <w:r w:rsidRPr="00EC6422">
        <w:rPr>
          <w:rFonts w:ascii="Times New Roman" w:hAnsi="Times New Roman" w:cs="Times New Roman"/>
          <w:sz w:val="24"/>
          <w:szCs w:val="24"/>
        </w:rPr>
        <w:t>for illegal and unsafe abortions, because termination of pr</w:t>
      </w:r>
      <w:r w:rsidR="000F3335" w:rsidRPr="00EC6422">
        <w:rPr>
          <w:rFonts w:ascii="Times New Roman" w:hAnsi="Times New Roman" w:cs="Times New Roman"/>
          <w:sz w:val="24"/>
          <w:szCs w:val="24"/>
        </w:rPr>
        <w:t xml:space="preserve">egnancy is a practice </w:t>
      </w:r>
      <w:r w:rsidR="001D7B81" w:rsidRPr="00EC6422">
        <w:rPr>
          <w:rFonts w:ascii="Times New Roman" w:hAnsi="Times New Roman" w:cs="Times New Roman"/>
          <w:sz w:val="24"/>
          <w:szCs w:val="24"/>
        </w:rPr>
        <w:t xml:space="preserve">which is influenced by the </w:t>
      </w:r>
      <w:r w:rsidR="005D4E64" w:rsidRPr="00EC6422">
        <w:rPr>
          <w:rFonts w:ascii="Times New Roman" w:hAnsi="Times New Roman" w:cs="Times New Roman"/>
          <w:sz w:val="24"/>
          <w:szCs w:val="24"/>
        </w:rPr>
        <w:t>medical science student</w:t>
      </w:r>
      <w:r w:rsidR="000F3335" w:rsidRPr="00EC6422">
        <w:rPr>
          <w:rFonts w:ascii="Times New Roman" w:hAnsi="Times New Roman" w:cs="Times New Roman"/>
          <w:sz w:val="24"/>
          <w:szCs w:val="24"/>
        </w:rPr>
        <w:t>s</w:t>
      </w:r>
      <w:r w:rsidR="001D7B81" w:rsidRPr="00EC6422">
        <w:rPr>
          <w:rFonts w:ascii="Times New Roman" w:hAnsi="Times New Roman" w:cs="Times New Roman"/>
          <w:sz w:val="24"/>
          <w:szCs w:val="24"/>
        </w:rPr>
        <w:t>'</w:t>
      </w:r>
      <w:r w:rsidR="000F3335" w:rsidRPr="00EC6422">
        <w:rPr>
          <w:rFonts w:ascii="Times New Roman" w:hAnsi="Times New Roman" w:cs="Times New Roman"/>
          <w:sz w:val="24"/>
          <w:szCs w:val="24"/>
        </w:rPr>
        <w:t xml:space="preserve"> own attitude</w:t>
      </w:r>
      <w:r w:rsidR="001D7B81" w:rsidRPr="00EC6422">
        <w:rPr>
          <w:rFonts w:ascii="Times New Roman" w:hAnsi="Times New Roman" w:cs="Times New Roman"/>
          <w:sz w:val="24"/>
          <w:szCs w:val="24"/>
        </w:rPr>
        <w:t>s</w:t>
      </w:r>
      <w:r w:rsidR="000F3335" w:rsidRPr="00EC6422">
        <w:rPr>
          <w:rFonts w:ascii="Times New Roman" w:hAnsi="Times New Roman" w:cs="Times New Roman"/>
          <w:sz w:val="24"/>
          <w:szCs w:val="24"/>
        </w:rPr>
        <w:t xml:space="preserve">, beliefs and views while providing </w:t>
      </w:r>
      <w:r w:rsidR="001D7B81" w:rsidRPr="00EC6422">
        <w:rPr>
          <w:rFonts w:ascii="Times New Roman" w:hAnsi="Times New Roman" w:cs="Times New Roman"/>
          <w:sz w:val="24"/>
          <w:szCs w:val="24"/>
        </w:rPr>
        <w:t xml:space="preserve">relevant </w:t>
      </w:r>
      <w:r w:rsidR="000F3335" w:rsidRPr="00EC6422">
        <w:rPr>
          <w:rFonts w:ascii="Times New Roman" w:hAnsi="Times New Roman" w:cs="Times New Roman"/>
          <w:sz w:val="24"/>
          <w:szCs w:val="24"/>
        </w:rPr>
        <w:t xml:space="preserve">services. In other words, they cannot </w:t>
      </w:r>
      <w:r w:rsidR="00563325" w:rsidRPr="00EC6422">
        <w:rPr>
          <w:rFonts w:ascii="Times New Roman" w:hAnsi="Times New Roman" w:cs="Times New Roman"/>
          <w:sz w:val="24"/>
          <w:szCs w:val="24"/>
        </w:rPr>
        <w:t>separate</w:t>
      </w:r>
      <w:r w:rsidR="000F3335" w:rsidRPr="00EC6422">
        <w:rPr>
          <w:rFonts w:ascii="Times New Roman" w:hAnsi="Times New Roman" w:cs="Times New Roman"/>
          <w:sz w:val="24"/>
          <w:szCs w:val="24"/>
        </w:rPr>
        <w:t xml:space="preserve"> their own attitude from their activity or services they provide, s</w:t>
      </w:r>
      <w:r w:rsidRPr="00EC6422">
        <w:rPr>
          <w:rFonts w:ascii="Times New Roman" w:hAnsi="Times New Roman" w:cs="Times New Roman"/>
          <w:sz w:val="24"/>
          <w:szCs w:val="24"/>
        </w:rPr>
        <w:t xml:space="preserve">o it can be said that </w:t>
      </w:r>
      <w:r w:rsidR="005D4E64" w:rsidRPr="00EC6422">
        <w:rPr>
          <w:rFonts w:ascii="Times New Roman" w:hAnsi="Times New Roman" w:cs="Times New Roman"/>
          <w:sz w:val="24"/>
          <w:szCs w:val="24"/>
        </w:rPr>
        <w:t xml:space="preserve">medical science students </w:t>
      </w:r>
      <w:r w:rsidRPr="00EC6422">
        <w:rPr>
          <w:rFonts w:ascii="Times New Roman" w:hAnsi="Times New Roman" w:cs="Times New Roman"/>
          <w:sz w:val="24"/>
          <w:szCs w:val="24"/>
        </w:rPr>
        <w:t xml:space="preserve">that are in direct contact with women </w:t>
      </w:r>
      <w:r w:rsidR="001D7B81" w:rsidRPr="00EC6422">
        <w:rPr>
          <w:rFonts w:ascii="Times New Roman" w:hAnsi="Times New Roman" w:cs="Times New Roman"/>
          <w:sz w:val="24"/>
          <w:szCs w:val="24"/>
        </w:rPr>
        <w:t xml:space="preserve">seeking </w:t>
      </w:r>
      <w:r w:rsidRPr="00EC6422">
        <w:rPr>
          <w:rFonts w:ascii="Times New Roman" w:hAnsi="Times New Roman" w:cs="Times New Roman"/>
          <w:sz w:val="24"/>
          <w:szCs w:val="24"/>
        </w:rPr>
        <w:t xml:space="preserve">for abortion services  could have an important role in </w:t>
      </w:r>
      <w:r w:rsidR="00563325" w:rsidRPr="00EC6422">
        <w:rPr>
          <w:rFonts w:ascii="Times New Roman" w:hAnsi="Times New Roman" w:cs="Times New Roman"/>
          <w:sz w:val="24"/>
          <w:szCs w:val="24"/>
        </w:rPr>
        <w:t>decision</w:t>
      </w:r>
      <w:r w:rsidRPr="00EC6422">
        <w:rPr>
          <w:rFonts w:ascii="Times New Roman" w:hAnsi="Times New Roman" w:cs="Times New Roman"/>
          <w:sz w:val="24"/>
          <w:szCs w:val="24"/>
        </w:rPr>
        <w:t xml:space="preserve"> making and performing abortion by them and for this reason</w:t>
      </w:r>
      <w:r w:rsidR="00AC5574" w:rsidRPr="00EC6422">
        <w:rPr>
          <w:rFonts w:ascii="Times New Roman" w:hAnsi="Times New Roman" w:cs="Times New Roman"/>
          <w:sz w:val="24"/>
          <w:szCs w:val="24"/>
        </w:rPr>
        <w:t xml:space="preserve"> </w:t>
      </w:r>
      <w:r w:rsidR="005D4E64" w:rsidRPr="00EC6422">
        <w:rPr>
          <w:rFonts w:ascii="Times New Roman" w:hAnsi="Times New Roman" w:cs="Times New Roman"/>
          <w:sz w:val="24"/>
          <w:szCs w:val="24"/>
        </w:rPr>
        <w:t xml:space="preserve">medical science students </w:t>
      </w:r>
      <w:r w:rsidR="00AC5574" w:rsidRPr="00EC6422">
        <w:rPr>
          <w:rFonts w:ascii="Times New Roman" w:hAnsi="Times New Roman" w:cs="Times New Roman"/>
          <w:sz w:val="24"/>
          <w:szCs w:val="24"/>
        </w:rPr>
        <w:t xml:space="preserve">who are in contact with women, may decide to guide or to </w:t>
      </w:r>
      <w:r w:rsidR="00563325" w:rsidRPr="00EC6422">
        <w:rPr>
          <w:rFonts w:ascii="Times New Roman" w:hAnsi="Times New Roman" w:cs="Times New Roman"/>
          <w:sz w:val="24"/>
          <w:szCs w:val="24"/>
        </w:rPr>
        <w:t>participate</w:t>
      </w:r>
      <w:r w:rsidR="00AC5574" w:rsidRPr="00EC6422">
        <w:rPr>
          <w:rFonts w:ascii="Times New Roman" w:hAnsi="Times New Roman" w:cs="Times New Roman"/>
          <w:sz w:val="24"/>
          <w:szCs w:val="24"/>
        </w:rPr>
        <w:t xml:space="preserve"> in performing unsafe and illegal abortion </w:t>
      </w:r>
      <w:r w:rsidR="00563325" w:rsidRPr="00EC6422">
        <w:rPr>
          <w:rFonts w:ascii="Times New Roman" w:hAnsi="Times New Roman" w:cs="Times New Roman"/>
          <w:sz w:val="24"/>
          <w:szCs w:val="24"/>
        </w:rPr>
        <w:t>on</w:t>
      </w:r>
      <w:r w:rsidR="00AC5574" w:rsidRPr="00EC6422">
        <w:rPr>
          <w:rFonts w:ascii="Times New Roman" w:hAnsi="Times New Roman" w:cs="Times New Roman"/>
          <w:sz w:val="24"/>
          <w:szCs w:val="24"/>
        </w:rPr>
        <w:t xml:space="preserve"> their</w:t>
      </w:r>
      <w:r w:rsidR="001D7B81" w:rsidRPr="00EC6422">
        <w:rPr>
          <w:rFonts w:ascii="Times New Roman" w:hAnsi="Times New Roman" w:cs="Times New Roman"/>
          <w:sz w:val="24"/>
          <w:szCs w:val="24"/>
        </w:rPr>
        <w:t xml:space="preserve"> clients</w:t>
      </w:r>
      <w:r w:rsidR="00AC5574" w:rsidRPr="00EC6422">
        <w:rPr>
          <w:rFonts w:ascii="Times New Roman" w:hAnsi="Times New Roman" w:cs="Times New Roman"/>
          <w:sz w:val="24"/>
          <w:szCs w:val="24"/>
        </w:rPr>
        <w:t xml:space="preserve">, considering their attitude, beliefs and prospect in cases where abortion is not legally </w:t>
      </w:r>
      <w:commentRangeStart w:id="5"/>
      <w:r w:rsidR="00AC5574" w:rsidRPr="00EC6422">
        <w:rPr>
          <w:rFonts w:ascii="Times New Roman" w:hAnsi="Times New Roman" w:cs="Times New Roman"/>
          <w:sz w:val="24"/>
          <w:szCs w:val="24"/>
        </w:rPr>
        <w:t>permitted (</w:t>
      </w:r>
      <w:commentRangeEnd w:id="5"/>
      <w:r w:rsidR="00081042">
        <w:rPr>
          <w:rStyle w:val="CommentReference"/>
        </w:rPr>
        <w:commentReference w:id="5"/>
      </w:r>
      <w:r w:rsidR="00AC5574" w:rsidRPr="00EC6422">
        <w:rPr>
          <w:rFonts w:ascii="Times New Roman" w:hAnsi="Times New Roman" w:cs="Times New Roman"/>
          <w:sz w:val="24"/>
          <w:szCs w:val="24"/>
        </w:rPr>
        <w:t>14, 15).</w:t>
      </w:r>
    </w:p>
    <w:p w14:paraId="356DEBEB" w14:textId="2F351F29" w:rsidR="00BC4CE8"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But there </w:t>
      </w:r>
      <w:del w:id="6" w:author="hirenit" w:date="2018-06-30T10:57:00Z">
        <w:r w:rsidRPr="00EC6422" w:rsidDel="0079377D">
          <w:rPr>
            <w:rFonts w:ascii="Times New Roman" w:hAnsi="Times New Roman" w:cs="Times New Roman"/>
            <w:sz w:val="24"/>
            <w:szCs w:val="24"/>
          </w:rPr>
          <w:delText xml:space="preserve">are </w:delText>
        </w:r>
      </w:del>
      <w:ins w:id="7" w:author="hirenit" w:date="2018-06-30T10:57:00Z">
        <w:r w:rsidR="0079377D">
          <w:rPr>
            <w:rFonts w:ascii="Times New Roman" w:hAnsi="Times New Roman" w:cs="Times New Roman"/>
            <w:sz w:val="24"/>
            <w:szCs w:val="24"/>
          </w:rPr>
          <w:t xml:space="preserve">is some </w:t>
        </w:r>
      </w:ins>
      <w:del w:id="8" w:author="hirenit" w:date="2018-06-30T10:57:00Z">
        <w:r w:rsidRPr="00EC6422" w:rsidDel="0079377D">
          <w:rPr>
            <w:rFonts w:ascii="Times New Roman" w:hAnsi="Times New Roman" w:cs="Times New Roman"/>
            <w:sz w:val="24"/>
            <w:szCs w:val="24"/>
          </w:rPr>
          <w:delText xml:space="preserve">few </w:delText>
        </w:r>
      </w:del>
      <w:r w:rsidRPr="00EC6422">
        <w:rPr>
          <w:rFonts w:ascii="Times New Roman" w:hAnsi="Times New Roman" w:cs="Times New Roman"/>
          <w:sz w:val="24"/>
          <w:szCs w:val="24"/>
        </w:rPr>
        <w:t xml:space="preserve">research </w:t>
      </w:r>
      <w:r w:rsidR="00BC4CE8" w:rsidRPr="00EC6422">
        <w:rPr>
          <w:rFonts w:ascii="Times New Roman" w:hAnsi="Times New Roman" w:cs="Times New Roman"/>
          <w:sz w:val="24"/>
          <w:szCs w:val="24"/>
        </w:rPr>
        <w:t>about</w:t>
      </w:r>
      <w:r w:rsidRPr="00EC6422">
        <w:rPr>
          <w:rFonts w:ascii="Times New Roman" w:hAnsi="Times New Roman" w:cs="Times New Roman"/>
          <w:sz w:val="24"/>
          <w:szCs w:val="24"/>
        </w:rPr>
        <w:t xml:space="preserve"> </w:t>
      </w:r>
      <w:ins w:id="9" w:author="hirenit" w:date="2018-06-30T10:57:00Z">
        <w:r w:rsidR="0079377D">
          <w:rPr>
            <w:rFonts w:ascii="Times New Roman" w:hAnsi="Times New Roman" w:cs="Times New Roman"/>
            <w:sz w:val="24"/>
            <w:szCs w:val="24"/>
          </w:rPr>
          <w:t xml:space="preserve">the </w:t>
        </w:r>
      </w:ins>
      <w:r w:rsidRPr="00EC6422">
        <w:rPr>
          <w:rFonts w:ascii="Times New Roman" w:hAnsi="Times New Roman" w:cs="Times New Roman"/>
          <w:sz w:val="24"/>
          <w:szCs w:val="24"/>
        </w:rPr>
        <w:t xml:space="preserve">attitudes, beliefs and personal prospects of the medical sciences </w:t>
      </w:r>
      <w:r w:rsidR="00AC3310" w:rsidRPr="00EC6422">
        <w:rPr>
          <w:rFonts w:ascii="Times New Roman" w:hAnsi="Times New Roman" w:cs="Times New Roman"/>
          <w:sz w:val="24"/>
          <w:szCs w:val="24"/>
        </w:rPr>
        <w:t xml:space="preserve">students </w:t>
      </w:r>
      <w:r w:rsidRPr="00EC6422">
        <w:rPr>
          <w:rFonts w:ascii="Times New Roman" w:hAnsi="Times New Roman" w:cs="Times New Roman"/>
          <w:sz w:val="24"/>
          <w:szCs w:val="24"/>
        </w:rPr>
        <w:t xml:space="preserve">regarding </w:t>
      </w:r>
      <w:r w:rsidR="00563325" w:rsidRPr="00EC6422">
        <w:rPr>
          <w:rFonts w:ascii="Times New Roman" w:hAnsi="Times New Roman" w:cs="Times New Roman"/>
          <w:sz w:val="24"/>
          <w:szCs w:val="24"/>
        </w:rPr>
        <w:t>controversial</w:t>
      </w:r>
      <w:r w:rsidRPr="00EC6422">
        <w:rPr>
          <w:rFonts w:ascii="Times New Roman" w:hAnsi="Times New Roman" w:cs="Times New Roman"/>
          <w:sz w:val="24"/>
          <w:szCs w:val="24"/>
        </w:rPr>
        <w:t xml:space="preserve"> issue</w:t>
      </w:r>
      <w:r w:rsidR="00AC3310" w:rsidRPr="00EC6422">
        <w:rPr>
          <w:rFonts w:ascii="Times New Roman" w:hAnsi="Times New Roman" w:cs="Times New Roman"/>
          <w:sz w:val="24"/>
          <w:szCs w:val="24"/>
        </w:rPr>
        <w:t>s</w:t>
      </w:r>
      <w:r w:rsidRPr="00EC6422">
        <w:rPr>
          <w:rFonts w:ascii="Times New Roman" w:hAnsi="Times New Roman" w:cs="Times New Roman"/>
          <w:sz w:val="24"/>
          <w:szCs w:val="24"/>
        </w:rPr>
        <w:t xml:space="preserve"> of abortion. In addition, in studies that </w:t>
      </w:r>
      <w:r w:rsidR="00171BDC" w:rsidRPr="00EC6422">
        <w:rPr>
          <w:rFonts w:ascii="Times New Roman" w:hAnsi="Times New Roman" w:cs="Times New Roman"/>
          <w:sz w:val="24"/>
          <w:szCs w:val="24"/>
        </w:rPr>
        <w:t xml:space="preserve">investigated </w:t>
      </w:r>
      <w:r w:rsidRPr="00EC6422">
        <w:rPr>
          <w:rFonts w:ascii="Times New Roman" w:hAnsi="Times New Roman" w:cs="Times New Roman"/>
          <w:sz w:val="24"/>
          <w:szCs w:val="24"/>
        </w:rPr>
        <w:t>the attitude of the students to</w:t>
      </w:r>
      <w:r w:rsidR="00D55574" w:rsidRPr="00EC6422">
        <w:rPr>
          <w:rFonts w:ascii="Times New Roman" w:hAnsi="Times New Roman" w:cs="Times New Roman"/>
          <w:sz w:val="24"/>
          <w:szCs w:val="24"/>
        </w:rPr>
        <w:t>wards</w:t>
      </w:r>
      <w:r w:rsidRPr="00EC6422">
        <w:rPr>
          <w:rFonts w:ascii="Times New Roman" w:hAnsi="Times New Roman" w:cs="Times New Roman"/>
          <w:sz w:val="24"/>
          <w:szCs w:val="24"/>
        </w:rPr>
        <w:t xml:space="preserve"> induced abortio</w:t>
      </w:r>
      <w:r w:rsidR="00AC5574" w:rsidRPr="00EC6422">
        <w:rPr>
          <w:rFonts w:ascii="Times New Roman" w:hAnsi="Times New Roman" w:cs="Times New Roman"/>
          <w:sz w:val="24"/>
          <w:szCs w:val="24"/>
        </w:rPr>
        <w:t xml:space="preserve">n, the results </w:t>
      </w:r>
      <w:r w:rsidR="00D4499D" w:rsidRPr="00EC6422">
        <w:rPr>
          <w:rFonts w:ascii="Times New Roman" w:hAnsi="Times New Roman" w:cs="Times New Roman"/>
          <w:sz w:val="24"/>
          <w:szCs w:val="24"/>
        </w:rPr>
        <w:t>indicate diverse</w:t>
      </w:r>
      <w:r w:rsidR="00AC3310" w:rsidRPr="00EC6422">
        <w:rPr>
          <w:rFonts w:ascii="Times New Roman" w:hAnsi="Times New Roman" w:cs="Times New Roman"/>
          <w:sz w:val="24"/>
          <w:szCs w:val="24"/>
        </w:rPr>
        <w:t xml:space="preserve"> </w:t>
      </w:r>
      <w:r w:rsidR="00AC5574" w:rsidRPr="00EC6422">
        <w:rPr>
          <w:rFonts w:ascii="Times New Roman" w:hAnsi="Times New Roman" w:cs="Times New Roman"/>
          <w:sz w:val="24"/>
          <w:szCs w:val="24"/>
        </w:rPr>
        <w:t xml:space="preserve">attitudes </w:t>
      </w:r>
      <w:r w:rsidR="00563325" w:rsidRPr="00EC6422">
        <w:rPr>
          <w:rFonts w:ascii="Times New Roman" w:hAnsi="Times New Roman" w:cs="Times New Roman"/>
          <w:sz w:val="24"/>
          <w:szCs w:val="24"/>
        </w:rPr>
        <w:t>of</w:t>
      </w:r>
      <w:r w:rsidR="00AC5574" w:rsidRPr="00EC6422">
        <w:rPr>
          <w:rFonts w:ascii="Times New Roman" w:hAnsi="Times New Roman" w:cs="Times New Roman"/>
          <w:sz w:val="24"/>
          <w:szCs w:val="24"/>
        </w:rPr>
        <w:t xml:space="preserve"> students </w:t>
      </w:r>
      <w:r w:rsidR="00AC3310" w:rsidRPr="00EC6422">
        <w:rPr>
          <w:rFonts w:ascii="Times New Roman" w:hAnsi="Times New Roman" w:cs="Times New Roman"/>
          <w:sz w:val="24"/>
          <w:szCs w:val="24"/>
        </w:rPr>
        <w:t xml:space="preserve">in </w:t>
      </w:r>
      <w:r w:rsidR="00AC5574" w:rsidRPr="00EC6422">
        <w:rPr>
          <w:rFonts w:ascii="Times New Roman" w:hAnsi="Times New Roman" w:cs="Times New Roman"/>
          <w:sz w:val="24"/>
          <w:szCs w:val="24"/>
        </w:rPr>
        <w:t>different countries</w:t>
      </w:r>
      <w:r w:rsidR="00AC3310" w:rsidRPr="00EC6422">
        <w:rPr>
          <w:rFonts w:ascii="Times New Roman" w:hAnsi="Times New Roman" w:cs="Times New Roman"/>
          <w:sz w:val="24"/>
          <w:szCs w:val="24"/>
        </w:rPr>
        <w:t>, which could be due to</w:t>
      </w:r>
      <w:r w:rsidR="00AC5574" w:rsidRPr="00EC6422">
        <w:rPr>
          <w:rFonts w:ascii="Times New Roman" w:hAnsi="Times New Roman" w:cs="Times New Roman"/>
          <w:sz w:val="24"/>
          <w:szCs w:val="24"/>
        </w:rPr>
        <w:t xml:space="preserve"> differences in personal beliefs, laws </w:t>
      </w:r>
      <w:r w:rsidR="00AC3310" w:rsidRPr="00EC6422">
        <w:rPr>
          <w:rFonts w:ascii="Times New Roman" w:hAnsi="Times New Roman" w:cs="Times New Roman"/>
          <w:sz w:val="24"/>
          <w:szCs w:val="24"/>
        </w:rPr>
        <w:t xml:space="preserve">and </w:t>
      </w:r>
      <w:r w:rsidR="00AC5574" w:rsidRPr="00EC6422">
        <w:rPr>
          <w:rFonts w:ascii="Times New Roman" w:hAnsi="Times New Roman" w:cs="Times New Roman"/>
          <w:sz w:val="24"/>
          <w:szCs w:val="24"/>
        </w:rPr>
        <w:t>educational experiences</w:t>
      </w:r>
      <w:r w:rsidR="00AC3310" w:rsidRPr="00EC6422">
        <w:rPr>
          <w:rFonts w:ascii="Times New Roman" w:hAnsi="Times New Roman" w:cs="Times New Roman"/>
          <w:sz w:val="24"/>
          <w:szCs w:val="24"/>
        </w:rPr>
        <w:t>.</w:t>
      </w:r>
      <w:r w:rsidR="00AC5574" w:rsidRPr="00EC6422">
        <w:rPr>
          <w:rFonts w:ascii="Times New Roman" w:hAnsi="Times New Roman" w:cs="Times New Roman"/>
          <w:sz w:val="24"/>
          <w:szCs w:val="24"/>
        </w:rPr>
        <w:t xml:space="preserve"> </w:t>
      </w:r>
      <w:r w:rsidR="00AC3310" w:rsidRPr="00EC6422">
        <w:rPr>
          <w:rFonts w:ascii="Times New Roman" w:hAnsi="Times New Roman" w:cs="Times New Roman"/>
          <w:sz w:val="24"/>
          <w:szCs w:val="24"/>
        </w:rPr>
        <w:t xml:space="preserve">Also it depends on </w:t>
      </w:r>
      <w:r w:rsidR="00AC5574" w:rsidRPr="00EC6422">
        <w:rPr>
          <w:rFonts w:ascii="Times New Roman" w:hAnsi="Times New Roman" w:cs="Times New Roman"/>
          <w:sz w:val="24"/>
          <w:szCs w:val="24"/>
        </w:rPr>
        <w:t>cultural, professional</w:t>
      </w:r>
      <w:r w:rsidR="00AC3310" w:rsidRPr="00EC6422">
        <w:rPr>
          <w:rFonts w:ascii="Times New Roman" w:hAnsi="Times New Roman" w:cs="Times New Roman"/>
          <w:sz w:val="24"/>
          <w:szCs w:val="24"/>
        </w:rPr>
        <w:t xml:space="preserve"> and</w:t>
      </w:r>
      <w:r w:rsidR="00AC5574" w:rsidRPr="00EC6422">
        <w:rPr>
          <w:rFonts w:ascii="Times New Roman" w:hAnsi="Times New Roman" w:cs="Times New Roman"/>
          <w:sz w:val="24"/>
          <w:szCs w:val="24"/>
        </w:rPr>
        <w:t xml:space="preserve"> religious beliefs </w:t>
      </w:r>
      <w:r w:rsidR="00AC3310" w:rsidRPr="00EC6422">
        <w:rPr>
          <w:rFonts w:ascii="Times New Roman" w:hAnsi="Times New Roman" w:cs="Times New Roman"/>
          <w:sz w:val="24"/>
          <w:szCs w:val="24"/>
        </w:rPr>
        <w:t xml:space="preserve">as well as </w:t>
      </w:r>
      <w:r w:rsidR="00AC5574" w:rsidRPr="00EC6422">
        <w:rPr>
          <w:rFonts w:ascii="Times New Roman" w:hAnsi="Times New Roman" w:cs="Times New Roman"/>
          <w:sz w:val="24"/>
          <w:szCs w:val="24"/>
        </w:rPr>
        <w:t xml:space="preserve">health systems </w:t>
      </w:r>
      <w:r w:rsidR="00AC3310" w:rsidRPr="00EC6422">
        <w:rPr>
          <w:rFonts w:ascii="Times New Roman" w:hAnsi="Times New Roman" w:cs="Times New Roman"/>
          <w:sz w:val="24"/>
          <w:szCs w:val="24"/>
        </w:rPr>
        <w:t xml:space="preserve">regulations in </w:t>
      </w:r>
      <w:r w:rsidR="003656ED" w:rsidRPr="00EC6422">
        <w:rPr>
          <w:rFonts w:ascii="Times New Roman" w:hAnsi="Times New Roman" w:cs="Times New Roman"/>
          <w:sz w:val="24"/>
          <w:szCs w:val="24"/>
        </w:rPr>
        <w:t xml:space="preserve">different countries, so it is reasonable </w:t>
      </w:r>
      <w:r w:rsidR="00AC3310" w:rsidRPr="00EC6422">
        <w:rPr>
          <w:rFonts w:ascii="Times New Roman" w:hAnsi="Times New Roman" w:cs="Times New Roman"/>
          <w:sz w:val="24"/>
          <w:szCs w:val="24"/>
        </w:rPr>
        <w:t>that the practice of abortion be</w:t>
      </w:r>
      <w:r w:rsidR="003656ED" w:rsidRPr="00EC6422">
        <w:rPr>
          <w:rFonts w:ascii="Times New Roman" w:hAnsi="Times New Roman" w:cs="Times New Roman"/>
          <w:sz w:val="24"/>
          <w:szCs w:val="24"/>
        </w:rPr>
        <w:t xml:space="preserve"> different in each country and for this reason </w:t>
      </w:r>
      <w:r w:rsidR="00563325" w:rsidRPr="00EC6422">
        <w:rPr>
          <w:rFonts w:ascii="Times New Roman" w:hAnsi="Times New Roman" w:cs="Times New Roman"/>
          <w:sz w:val="24"/>
          <w:szCs w:val="24"/>
        </w:rPr>
        <w:t>it</w:t>
      </w:r>
      <w:r w:rsidR="00171BDC" w:rsidRPr="00EC6422">
        <w:rPr>
          <w:rFonts w:ascii="Times New Roman" w:hAnsi="Times New Roman" w:cs="Times New Roman"/>
          <w:sz w:val="24"/>
          <w:szCs w:val="24"/>
        </w:rPr>
        <w:t xml:space="preserve"> </w:t>
      </w:r>
      <w:r w:rsidR="00B32F81" w:rsidRPr="00EC6422">
        <w:rPr>
          <w:rFonts w:ascii="Times New Roman" w:hAnsi="Times New Roman" w:cs="Times New Roman"/>
          <w:sz w:val="24"/>
          <w:szCs w:val="24"/>
        </w:rPr>
        <w:t>the findings of these kind</w:t>
      </w:r>
      <w:r w:rsidRPr="00EC6422">
        <w:rPr>
          <w:rFonts w:ascii="Times New Roman" w:hAnsi="Times New Roman" w:cs="Times New Roman"/>
          <w:sz w:val="24"/>
          <w:szCs w:val="24"/>
        </w:rPr>
        <w:t xml:space="preserve"> of </w:t>
      </w:r>
      <w:r w:rsidR="00AC3310" w:rsidRPr="00EC6422">
        <w:rPr>
          <w:rFonts w:ascii="Times New Roman" w:hAnsi="Times New Roman" w:cs="Times New Roman"/>
          <w:sz w:val="24"/>
          <w:szCs w:val="24"/>
        </w:rPr>
        <w:t>studied could not be generalized</w:t>
      </w:r>
      <w:r w:rsidRPr="00EC6422">
        <w:rPr>
          <w:rFonts w:ascii="Times New Roman" w:hAnsi="Times New Roman" w:cs="Times New Roman"/>
          <w:sz w:val="24"/>
          <w:szCs w:val="24"/>
        </w:rPr>
        <w:t xml:space="preserve"> (15, 16). </w:t>
      </w:r>
      <w:ins w:id="10" w:author="hirenit" w:date="2018-06-30T10:57:00Z">
        <w:r w:rsidR="001362A6">
          <w:rPr>
            <w:rFonts w:ascii="Times New Roman" w:hAnsi="Times New Roman" w:cs="Times New Roman"/>
            <w:sz w:val="24"/>
            <w:szCs w:val="24"/>
          </w:rPr>
          <w:t>You want to add that this is what makes this particular study relevant for the context of Iran?</w:t>
        </w:r>
      </w:ins>
    </w:p>
    <w:p w14:paraId="550059CE" w14:textId="616A09C0" w:rsidR="00255B75" w:rsidRPr="00EC6422" w:rsidRDefault="00255B7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Considering the importance of </w:t>
      </w:r>
      <w:r w:rsidR="005D4E64" w:rsidRPr="00EC6422">
        <w:rPr>
          <w:rFonts w:ascii="Times New Roman" w:hAnsi="Times New Roman" w:cs="Times New Roman"/>
          <w:sz w:val="24"/>
          <w:szCs w:val="24"/>
        </w:rPr>
        <w:t>medical science student</w:t>
      </w:r>
      <w:r w:rsidRPr="00EC6422">
        <w:rPr>
          <w:rFonts w:ascii="Times New Roman" w:hAnsi="Times New Roman" w:cs="Times New Roman"/>
          <w:sz w:val="24"/>
          <w:szCs w:val="24"/>
        </w:rPr>
        <w:t xml:space="preserve">s' attitude regarding legal and human right aspects of abortion to help clients for decision making regarding abortion, </w:t>
      </w:r>
      <w:r w:rsidRPr="00AB347C">
        <w:rPr>
          <w:rFonts w:ascii="Times New Roman" w:hAnsi="Times New Roman" w:cs="Times New Roman"/>
          <w:sz w:val="24"/>
          <w:szCs w:val="24"/>
        </w:rPr>
        <w:t>this study was carried out to compare the attitude of first and final year undergraduate midwifery students in School of Nursing and Midwifery, Mashhad, Iran about the legal and human rights aspects of abortion in 2017.</w:t>
      </w:r>
      <w:ins w:id="11" w:author="hirenit" w:date="2018-06-30T10:58:00Z">
        <w:r w:rsidR="003E4034">
          <w:rPr>
            <w:rFonts w:ascii="Times New Roman" w:hAnsi="Times New Roman" w:cs="Times New Roman"/>
            <w:sz w:val="24"/>
            <w:szCs w:val="24"/>
          </w:rPr>
          <w:t xml:space="preserve"> A line to say WHY </w:t>
        </w:r>
      </w:ins>
      <w:ins w:id="12" w:author="hirenit" w:date="2018-06-30T10:59:00Z">
        <w:r w:rsidR="003E4034">
          <w:rPr>
            <w:rFonts w:ascii="Times New Roman" w:hAnsi="Times New Roman" w:cs="Times New Roman"/>
            <w:sz w:val="24"/>
            <w:szCs w:val="24"/>
          </w:rPr>
          <w:t>first</w:t>
        </w:r>
      </w:ins>
      <w:ins w:id="13" w:author="hirenit" w:date="2018-06-30T10:58:00Z">
        <w:r w:rsidR="003E4034">
          <w:rPr>
            <w:rFonts w:ascii="Times New Roman" w:hAnsi="Times New Roman" w:cs="Times New Roman"/>
            <w:sz w:val="24"/>
            <w:szCs w:val="24"/>
          </w:rPr>
          <w:t xml:space="preserve"> and final years only; also, by the time students are in their final years, how many years of study have they had</w:t>
        </w:r>
      </w:ins>
      <w:ins w:id="14" w:author="hirenit" w:date="2018-06-30T10:59:00Z">
        <w:r w:rsidR="003E4034">
          <w:rPr>
            <w:rFonts w:ascii="Times New Roman" w:hAnsi="Times New Roman" w:cs="Times New Roman"/>
            <w:sz w:val="24"/>
            <w:szCs w:val="24"/>
          </w:rPr>
          <w:t>?</w:t>
        </w:r>
      </w:ins>
    </w:p>
    <w:p w14:paraId="6010D7F6" w14:textId="77777777" w:rsidR="00BC4CE8" w:rsidRPr="00EC6422" w:rsidRDefault="00BC4CE8" w:rsidP="00EC6422">
      <w:pP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Methods</w:t>
      </w:r>
    </w:p>
    <w:p w14:paraId="0139F008" w14:textId="633EABED" w:rsidR="00F60F11" w:rsidRPr="00EC6422" w:rsidRDefault="00B32F81"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lastRenderedPageBreak/>
        <w:t xml:space="preserve">This </w:t>
      </w:r>
      <w:r w:rsidR="000F3335" w:rsidRPr="00EC6422">
        <w:rPr>
          <w:rFonts w:ascii="Times New Roman" w:hAnsi="Times New Roman" w:cs="Times New Roman"/>
          <w:sz w:val="24"/>
          <w:szCs w:val="24"/>
        </w:rPr>
        <w:t xml:space="preserve">is a cross sectional study approved by the </w:t>
      </w:r>
      <w:r w:rsidR="00DD02EB" w:rsidRPr="00EC6422">
        <w:rPr>
          <w:rFonts w:ascii="Times New Roman" w:hAnsi="Times New Roman" w:cs="Times New Roman"/>
          <w:sz w:val="24"/>
          <w:szCs w:val="24"/>
        </w:rPr>
        <w:t xml:space="preserve">Local Ethics Committee, </w:t>
      </w:r>
      <w:r w:rsidR="00563325" w:rsidRPr="00EC6422">
        <w:rPr>
          <w:rFonts w:ascii="Times New Roman" w:hAnsi="Times New Roman" w:cs="Times New Roman"/>
          <w:sz w:val="24"/>
          <w:szCs w:val="24"/>
        </w:rPr>
        <w:t xml:space="preserve">Mashhad </w:t>
      </w:r>
      <w:r w:rsidR="00DD02EB" w:rsidRPr="00EC6422">
        <w:rPr>
          <w:rFonts w:ascii="Times New Roman" w:hAnsi="Times New Roman" w:cs="Times New Roman"/>
          <w:sz w:val="24"/>
          <w:szCs w:val="24"/>
        </w:rPr>
        <w:t xml:space="preserve">University </w:t>
      </w:r>
      <w:r w:rsidR="000F3335" w:rsidRPr="00EC6422">
        <w:rPr>
          <w:rFonts w:ascii="Times New Roman" w:hAnsi="Times New Roman" w:cs="Times New Roman"/>
          <w:sz w:val="24"/>
          <w:szCs w:val="24"/>
        </w:rPr>
        <w:t xml:space="preserve">of </w:t>
      </w:r>
      <w:r w:rsidR="00DD02EB" w:rsidRPr="00EC6422">
        <w:rPr>
          <w:rFonts w:ascii="Times New Roman" w:hAnsi="Times New Roman" w:cs="Times New Roman"/>
          <w:sz w:val="24"/>
          <w:szCs w:val="24"/>
        </w:rPr>
        <w:t xml:space="preserve">Medical Sciences, </w:t>
      </w:r>
      <w:proofErr w:type="gramStart"/>
      <w:r w:rsidR="00DD02EB" w:rsidRPr="00EC6422">
        <w:rPr>
          <w:rFonts w:ascii="Times New Roman" w:hAnsi="Times New Roman" w:cs="Times New Roman"/>
          <w:sz w:val="24"/>
          <w:szCs w:val="24"/>
        </w:rPr>
        <w:t>Mashhad</w:t>
      </w:r>
      <w:proofErr w:type="gramEnd"/>
      <w:r w:rsidR="00DD02EB" w:rsidRPr="00EC6422">
        <w:rPr>
          <w:rFonts w:ascii="Times New Roman" w:hAnsi="Times New Roman" w:cs="Times New Roman"/>
          <w:sz w:val="24"/>
          <w:szCs w:val="24"/>
        </w:rPr>
        <w:t>, Iran</w:t>
      </w:r>
      <w:r w:rsidR="00834390" w:rsidRPr="00EC6422">
        <w:rPr>
          <w:rFonts w:ascii="Times New Roman" w:hAnsi="Times New Roman" w:cs="Times New Roman"/>
          <w:sz w:val="24"/>
          <w:szCs w:val="24"/>
        </w:rPr>
        <w:t xml:space="preserve"> (code: 922236)</w:t>
      </w:r>
      <w:r w:rsidR="000F3335" w:rsidRPr="00EC6422">
        <w:rPr>
          <w:rFonts w:ascii="Times New Roman" w:hAnsi="Times New Roman" w:cs="Times New Roman"/>
          <w:sz w:val="24"/>
          <w:szCs w:val="24"/>
        </w:rPr>
        <w:t xml:space="preserve">. The population of the study consisted of </w:t>
      </w:r>
      <w:proofErr w:type="gramStart"/>
      <w:r w:rsidR="000F3335" w:rsidRPr="00EC6422">
        <w:rPr>
          <w:rFonts w:ascii="Times New Roman" w:hAnsi="Times New Roman" w:cs="Times New Roman"/>
          <w:sz w:val="24"/>
          <w:szCs w:val="24"/>
        </w:rPr>
        <w:t>all</w:t>
      </w:r>
      <w:r w:rsidR="00563325" w:rsidRPr="00EC6422">
        <w:rPr>
          <w:rFonts w:ascii="Times New Roman" w:hAnsi="Times New Roman" w:cs="Times New Roman"/>
          <w:sz w:val="24"/>
          <w:szCs w:val="24"/>
        </w:rPr>
        <w:t xml:space="preserve"> of</w:t>
      </w:r>
      <w:r w:rsidR="000F3335" w:rsidRPr="00EC6422">
        <w:rPr>
          <w:rFonts w:ascii="Times New Roman" w:hAnsi="Times New Roman" w:cs="Times New Roman"/>
          <w:sz w:val="24"/>
          <w:szCs w:val="24"/>
        </w:rPr>
        <w:t xml:space="preserve"> the</w:t>
      </w:r>
      <w:proofErr w:type="gramEnd"/>
      <w:r w:rsidR="000F3335" w:rsidRPr="00EC6422">
        <w:rPr>
          <w:rFonts w:ascii="Times New Roman" w:hAnsi="Times New Roman" w:cs="Times New Roman"/>
          <w:sz w:val="24"/>
          <w:szCs w:val="24"/>
        </w:rPr>
        <w:t xml:space="preserve"> first </w:t>
      </w:r>
      <w:ins w:id="15" w:author="hirenit" w:date="2018-06-30T11:00:00Z">
        <w:r w:rsidR="009E6883">
          <w:rPr>
            <w:rFonts w:ascii="Times New Roman" w:hAnsi="Times New Roman" w:cs="Times New Roman"/>
            <w:sz w:val="24"/>
            <w:szCs w:val="24"/>
          </w:rPr>
          <w:t>(how many in fi</w:t>
        </w:r>
      </w:ins>
      <w:ins w:id="16" w:author="hirenit" w:date="2018-06-30T11:01:00Z">
        <w:r w:rsidR="009E6883">
          <w:rPr>
            <w:rFonts w:ascii="Times New Roman" w:hAnsi="Times New Roman" w:cs="Times New Roman"/>
            <w:sz w:val="24"/>
            <w:szCs w:val="24"/>
          </w:rPr>
          <w:t>rst year?)</w:t>
        </w:r>
      </w:ins>
      <w:r w:rsidR="009E6883">
        <w:rPr>
          <w:rFonts w:ascii="Times New Roman" w:hAnsi="Times New Roman" w:cs="Times New Roman"/>
          <w:sz w:val="24"/>
          <w:szCs w:val="24"/>
        </w:rPr>
        <w:t xml:space="preserve"> </w:t>
      </w:r>
      <w:r w:rsidR="000F3335" w:rsidRPr="00EC6422">
        <w:rPr>
          <w:rFonts w:ascii="Times New Roman" w:hAnsi="Times New Roman" w:cs="Times New Roman"/>
          <w:sz w:val="24"/>
          <w:szCs w:val="24"/>
        </w:rPr>
        <w:t xml:space="preserve">and last </w:t>
      </w:r>
      <w:r w:rsidRPr="00EC6422">
        <w:rPr>
          <w:rFonts w:ascii="Times New Roman" w:hAnsi="Times New Roman" w:cs="Times New Roman"/>
          <w:sz w:val="24"/>
          <w:szCs w:val="24"/>
        </w:rPr>
        <w:t>year</w:t>
      </w:r>
      <w:r w:rsidR="00976EB3" w:rsidRPr="00EC6422">
        <w:rPr>
          <w:rFonts w:ascii="Times New Roman" w:hAnsi="Times New Roman" w:cs="Times New Roman"/>
          <w:sz w:val="24"/>
          <w:szCs w:val="24"/>
        </w:rPr>
        <w:t xml:space="preserve"> </w:t>
      </w:r>
      <w:ins w:id="17" w:author="hirenit" w:date="2018-06-30T11:01:00Z">
        <w:r w:rsidR="009E6883">
          <w:rPr>
            <w:rFonts w:ascii="Times New Roman" w:hAnsi="Times New Roman" w:cs="Times New Roman"/>
            <w:sz w:val="24"/>
            <w:szCs w:val="24"/>
          </w:rPr>
          <w:t xml:space="preserve">(how many in the final year?) </w:t>
        </w:r>
      </w:ins>
      <w:r w:rsidR="00976EB3" w:rsidRPr="00EC6422">
        <w:rPr>
          <w:rFonts w:ascii="Times New Roman" w:hAnsi="Times New Roman" w:cs="Times New Roman"/>
          <w:sz w:val="24"/>
          <w:szCs w:val="24"/>
        </w:rPr>
        <w:t>midwifery</w:t>
      </w:r>
      <w:r w:rsidR="00563325" w:rsidRPr="00EC6422">
        <w:rPr>
          <w:rFonts w:ascii="Times New Roman" w:hAnsi="Times New Roman" w:cs="Times New Roman"/>
          <w:sz w:val="24"/>
          <w:szCs w:val="24"/>
        </w:rPr>
        <w:t xml:space="preserve"> students</w:t>
      </w:r>
      <w:r w:rsidR="00976EB3" w:rsidRPr="00EC6422">
        <w:rPr>
          <w:rFonts w:ascii="Times New Roman" w:hAnsi="Times New Roman" w:cs="Times New Roman"/>
          <w:sz w:val="24"/>
          <w:szCs w:val="24"/>
        </w:rPr>
        <w:t xml:space="preserve">, in </w:t>
      </w:r>
      <w:r w:rsidR="00DD02EB" w:rsidRPr="00EC6422">
        <w:rPr>
          <w:rFonts w:ascii="Times New Roman" w:hAnsi="Times New Roman" w:cs="Times New Roman"/>
          <w:sz w:val="24"/>
          <w:szCs w:val="24"/>
        </w:rPr>
        <w:t xml:space="preserve">School </w:t>
      </w:r>
      <w:r w:rsidR="00976EB3" w:rsidRPr="00EC6422">
        <w:rPr>
          <w:rFonts w:ascii="Times New Roman" w:hAnsi="Times New Roman" w:cs="Times New Roman"/>
          <w:sz w:val="24"/>
          <w:szCs w:val="24"/>
        </w:rPr>
        <w:t xml:space="preserve">of </w:t>
      </w:r>
      <w:r w:rsidR="00DD02EB" w:rsidRPr="00EC6422">
        <w:rPr>
          <w:rFonts w:ascii="Times New Roman" w:hAnsi="Times New Roman" w:cs="Times New Roman"/>
          <w:sz w:val="24"/>
          <w:szCs w:val="24"/>
        </w:rPr>
        <w:t xml:space="preserve">Nursing </w:t>
      </w:r>
      <w:r w:rsidR="00976EB3" w:rsidRPr="00EC6422">
        <w:rPr>
          <w:rFonts w:ascii="Times New Roman" w:hAnsi="Times New Roman" w:cs="Times New Roman"/>
          <w:sz w:val="24"/>
          <w:szCs w:val="24"/>
        </w:rPr>
        <w:t xml:space="preserve">and </w:t>
      </w:r>
      <w:r w:rsidR="00563325" w:rsidRPr="00EC6422">
        <w:rPr>
          <w:rFonts w:ascii="Times New Roman" w:hAnsi="Times New Roman" w:cs="Times New Roman"/>
          <w:sz w:val="24"/>
          <w:szCs w:val="24"/>
        </w:rPr>
        <w:t>Midwifery</w:t>
      </w:r>
      <w:r w:rsidR="00BC4CE8" w:rsidRPr="00EC6422">
        <w:rPr>
          <w:rFonts w:ascii="Times New Roman" w:hAnsi="Times New Roman" w:cs="Times New Roman"/>
          <w:sz w:val="24"/>
          <w:szCs w:val="24"/>
        </w:rPr>
        <w:t xml:space="preserve">, </w:t>
      </w:r>
      <w:r w:rsidR="00976EB3" w:rsidRPr="00EC6422">
        <w:rPr>
          <w:rFonts w:ascii="Times New Roman" w:hAnsi="Times New Roman" w:cs="Times New Roman"/>
          <w:sz w:val="24"/>
          <w:szCs w:val="24"/>
        </w:rPr>
        <w:t xml:space="preserve">who </w:t>
      </w:r>
      <w:r w:rsidRPr="00EC6422">
        <w:rPr>
          <w:rFonts w:ascii="Times New Roman" w:hAnsi="Times New Roman" w:cs="Times New Roman"/>
          <w:sz w:val="24"/>
          <w:szCs w:val="24"/>
        </w:rPr>
        <w:t xml:space="preserve">entered into the study </w:t>
      </w:r>
      <w:commentRangeStart w:id="18"/>
      <w:r w:rsidRPr="009E6883">
        <w:rPr>
          <w:rFonts w:ascii="Times New Roman" w:hAnsi="Times New Roman" w:cs="Times New Roman"/>
          <w:sz w:val="24"/>
          <w:szCs w:val="24"/>
        </w:rPr>
        <w:t>by census</w:t>
      </w:r>
      <w:commentRangeEnd w:id="18"/>
      <w:r w:rsidR="009E6883">
        <w:rPr>
          <w:rStyle w:val="CommentReference"/>
        </w:rPr>
        <w:commentReference w:id="18"/>
      </w:r>
      <w:r w:rsidRPr="00EC6422">
        <w:rPr>
          <w:rFonts w:ascii="Times New Roman" w:hAnsi="Times New Roman" w:cs="Times New Roman"/>
          <w:sz w:val="24"/>
          <w:szCs w:val="24"/>
        </w:rPr>
        <w:t xml:space="preserve">. </w:t>
      </w:r>
    </w:p>
    <w:p w14:paraId="4C6F59F9" w14:textId="7D93D524" w:rsidR="00B32F81"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In order </w:t>
      </w:r>
      <w:r w:rsidR="00D4499D" w:rsidRPr="00EC6422">
        <w:rPr>
          <w:rFonts w:ascii="Times New Roman" w:hAnsi="Times New Roman" w:cs="Times New Roman"/>
          <w:sz w:val="24"/>
          <w:szCs w:val="24"/>
        </w:rPr>
        <w:t>to collect</w:t>
      </w:r>
      <w:r w:rsidR="00852229" w:rsidRPr="00EC6422">
        <w:rPr>
          <w:rFonts w:ascii="Times New Roman" w:hAnsi="Times New Roman" w:cs="Times New Roman"/>
          <w:sz w:val="24"/>
          <w:szCs w:val="24"/>
        </w:rPr>
        <w:t xml:space="preserve"> data</w:t>
      </w:r>
      <w:r w:rsidRPr="00EC6422">
        <w:rPr>
          <w:rFonts w:ascii="Times New Roman" w:hAnsi="Times New Roman" w:cs="Times New Roman"/>
          <w:sz w:val="24"/>
          <w:szCs w:val="24"/>
        </w:rPr>
        <w:t>, first</w:t>
      </w:r>
      <w:del w:id="19" w:author="hirenit" w:date="2018-06-30T11:02:00Z">
        <w:r w:rsidR="00852229" w:rsidRPr="00EC6422" w:rsidDel="009E6883">
          <w:rPr>
            <w:rFonts w:ascii="Times New Roman" w:hAnsi="Times New Roman" w:cs="Times New Roman"/>
            <w:sz w:val="24"/>
            <w:szCs w:val="24"/>
          </w:rPr>
          <w:delText>ly</w:delText>
        </w:r>
      </w:del>
      <w:r w:rsidRPr="00EC6422">
        <w:rPr>
          <w:rFonts w:ascii="Times New Roman" w:hAnsi="Times New Roman" w:cs="Times New Roman"/>
          <w:sz w:val="24"/>
          <w:szCs w:val="24"/>
        </w:rPr>
        <w:t xml:space="preserve"> the researcher</w:t>
      </w:r>
      <w:ins w:id="20" w:author="hirenit" w:date="2018-06-30T11:02:00Z">
        <w:r w:rsidR="009E6883">
          <w:rPr>
            <w:rFonts w:ascii="Times New Roman" w:hAnsi="Times New Roman" w:cs="Times New Roman"/>
            <w:sz w:val="24"/>
            <w:szCs w:val="24"/>
          </w:rPr>
          <w:t xml:space="preserve"> (initials please)</w:t>
        </w:r>
      </w:ins>
      <w:r w:rsidRPr="00EC6422">
        <w:rPr>
          <w:rFonts w:ascii="Times New Roman" w:hAnsi="Times New Roman" w:cs="Times New Roman"/>
          <w:sz w:val="24"/>
          <w:szCs w:val="24"/>
        </w:rPr>
        <w:t xml:space="preserve"> provided </w:t>
      </w:r>
      <w:r w:rsidR="00976EB3" w:rsidRPr="00EC6422">
        <w:rPr>
          <w:rFonts w:ascii="Times New Roman" w:hAnsi="Times New Roman" w:cs="Times New Roman"/>
          <w:sz w:val="24"/>
          <w:szCs w:val="24"/>
        </w:rPr>
        <w:t>necessary explanations</w:t>
      </w:r>
      <w:r w:rsidR="00560DDB" w:rsidRPr="00EC6422">
        <w:rPr>
          <w:rFonts w:ascii="Times New Roman" w:hAnsi="Times New Roman" w:cs="Times New Roman"/>
          <w:sz w:val="24"/>
          <w:szCs w:val="24"/>
        </w:rPr>
        <w:t xml:space="preserve"> to all </w:t>
      </w:r>
      <w:commentRangeStart w:id="21"/>
      <w:r w:rsidR="00560DDB" w:rsidRPr="00EC6422">
        <w:rPr>
          <w:rFonts w:ascii="Times New Roman" w:hAnsi="Times New Roman" w:cs="Times New Roman"/>
          <w:sz w:val="24"/>
          <w:szCs w:val="24"/>
        </w:rPr>
        <w:t xml:space="preserve">qualified students </w:t>
      </w:r>
      <w:commentRangeEnd w:id="21"/>
      <w:r w:rsidR="009E6883">
        <w:rPr>
          <w:rStyle w:val="CommentReference"/>
        </w:rPr>
        <w:commentReference w:id="21"/>
      </w:r>
      <w:r w:rsidR="00560DDB" w:rsidRPr="00EC6422">
        <w:rPr>
          <w:rFonts w:ascii="Times New Roman" w:hAnsi="Times New Roman" w:cs="Times New Roman"/>
          <w:sz w:val="24"/>
          <w:szCs w:val="24"/>
        </w:rPr>
        <w:t>regarding the aim, application</w:t>
      </w:r>
      <w:r w:rsidR="00852229" w:rsidRPr="00EC6422">
        <w:rPr>
          <w:rFonts w:ascii="Times New Roman" w:hAnsi="Times New Roman" w:cs="Times New Roman"/>
          <w:sz w:val="24"/>
          <w:szCs w:val="24"/>
        </w:rPr>
        <w:t xml:space="preserve"> and </w:t>
      </w:r>
      <w:r w:rsidR="00976EB3" w:rsidRPr="00EC6422">
        <w:rPr>
          <w:rFonts w:ascii="Times New Roman" w:hAnsi="Times New Roman" w:cs="Times New Roman"/>
          <w:sz w:val="24"/>
          <w:szCs w:val="24"/>
        </w:rPr>
        <w:t xml:space="preserve">method of </w:t>
      </w:r>
      <w:r w:rsidR="00852229" w:rsidRPr="00EC6422">
        <w:rPr>
          <w:rFonts w:ascii="Times New Roman" w:hAnsi="Times New Roman" w:cs="Times New Roman"/>
          <w:sz w:val="24"/>
          <w:szCs w:val="24"/>
        </w:rPr>
        <w:t xml:space="preserve">the </w:t>
      </w:r>
      <w:r w:rsidR="00976EB3" w:rsidRPr="00EC6422">
        <w:rPr>
          <w:rFonts w:ascii="Times New Roman" w:hAnsi="Times New Roman" w:cs="Times New Roman"/>
          <w:sz w:val="24"/>
          <w:szCs w:val="24"/>
        </w:rPr>
        <w:t>research</w:t>
      </w:r>
      <w:r w:rsidR="00852229" w:rsidRPr="00EC6422">
        <w:rPr>
          <w:rFonts w:ascii="Times New Roman" w:hAnsi="Times New Roman" w:cs="Times New Roman"/>
          <w:sz w:val="24"/>
          <w:szCs w:val="24"/>
        </w:rPr>
        <w:t>.</w:t>
      </w:r>
      <w:r w:rsidR="00560DDB" w:rsidRPr="00EC6422">
        <w:rPr>
          <w:rFonts w:ascii="Times New Roman" w:hAnsi="Times New Roman" w:cs="Times New Roman"/>
          <w:sz w:val="24"/>
          <w:szCs w:val="24"/>
        </w:rPr>
        <w:t xml:space="preserve"> </w:t>
      </w:r>
      <w:r w:rsidR="00852229" w:rsidRPr="00EC6422">
        <w:rPr>
          <w:rFonts w:ascii="Times New Roman" w:hAnsi="Times New Roman" w:cs="Times New Roman"/>
          <w:sz w:val="24"/>
          <w:szCs w:val="24"/>
        </w:rPr>
        <w:t xml:space="preserve">The participants signed informed consent form and were informed that they could withdraw from the study at any </w:t>
      </w:r>
      <w:r w:rsidR="00D617AC" w:rsidRPr="00EC6422">
        <w:rPr>
          <w:rFonts w:ascii="Times New Roman" w:hAnsi="Times New Roman" w:cs="Times New Roman"/>
          <w:sz w:val="24"/>
          <w:szCs w:val="24"/>
        </w:rPr>
        <w:t>time the</w:t>
      </w:r>
      <w:r w:rsidR="00560DDB" w:rsidRPr="00EC6422">
        <w:rPr>
          <w:rFonts w:ascii="Times New Roman" w:hAnsi="Times New Roman" w:cs="Times New Roman"/>
          <w:sz w:val="24"/>
          <w:szCs w:val="24"/>
        </w:rPr>
        <w:t xml:space="preserve"> study</w:t>
      </w:r>
      <w:r w:rsidRPr="00EC6422">
        <w:rPr>
          <w:rFonts w:ascii="Times New Roman" w:hAnsi="Times New Roman" w:cs="Times New Roman"/>
          <w:sz w:val="24"/>
          <w:szCs w:val="24"/>
        </w:rPr>
        <w:t>. Then, the que</w:t>
      </w:r>
      <w:r w:rsidR="00560DDB" w:rsidRPr="00EC6422">
        <w:rPr>
          <w:rFonts w:ascii="Times New Roman" w:hAnsi="Times New Roman" w:cs="Times New Roman"/>
          <w:sz w:val="24"/>
          <w:szCs w:val="24"/>
        </w:rPr>
        <w:t xml:space="preserve">stionnaire of personal and social identities and also the </w:t>
      </w:r>
      <w:commentRangeStart w:id="22"/>
      <w:r w:rsidR="00560DDB" w:rsidRPr="00EC6422">
        <w:rPr>
          <w:rFonts w:ascii="Times New Roman" w:hAnsi="Times New Roman" w:cs="Times New Roman"/>
          <w:sz w:val="24"/>
          <w:szCs w:val="24"/>
        </w:rPr>
        <w:t xml:space="preserve">questionnaire of measuring attitude </w:t>
      </w:r>
      <w:commentRangeEnd w:id="22"/>
      <w:r w:rsidR="00A55E19">
        <w:rPr>
          <w:rStyle w:val="CommentReference"/>
        </w:rPr>
        <w:commentReference w:id="22"/>
      </w:r>
      <w:r w:rsidR="00560DDB" w:rsidRPr="00EC6422">
        <w:rPr>
          <w:rFonts w:ascii="Times New Roman" w:hAnsi="Times New Roman" w:cs="Times New Roman"/>
          <w:sz w:val="24"/>
          <w:szCs w:val="24"/>
        </w:rPr>
        <w:t xml:space="preserve">were </w:t>
      </w:r>
      <w:r w:rsidR="00852229" w:rsidRPr="00EC6422">
        <w:rPr>
          <w:rFonts w:ascii="Times New Roman" w:hAnsi="Times New Roman" w:cs="Times New Roman"/>
          <w:sz w:val="24"/>
          <w:szCs w:val="24"/>
        </w:rPr>
        <w:t xml:space="preserve">completed </w:t>
      </w:r>
      <w:r w:rsidR="00A55E19">
        <w:rPr>
          <w:rFonts w:ascii="Times New Roman" w:hAnsi="Times New Roman" w:cs="Times New Roman"/>
          <w:sz w:val="24"/>
          <w:szCs w:val="24"/>
        </w:rPr>
        <w:t>by the students by self</w:t>
      </w:r>
      <w:r w:rsidR="00BC4CE8" w:rsidRPr="00EC6422">
        <w:rPr>
          <w:rFonts w:ascii="Times New Roman" w:hAnsi="Times New Roman" w:cs="Times New Roman"/>
          <w:sz w:val="24"/>
          <w:szCs w:val="24"/>
        </w:rPr>
        <w:t>-</w:t>
      </w:r>
      <w:r w:rsidR="00560DDB" w:rsidRPr="00EC6422">
        <w:rPr>
          <w:rFonts w:ascii="Times New Roman" w:hAnsi="Times New Roman" w:cs="Times New Roman"/>
          <w:sz w:val="24"/>
          <w:szCs w:val="24"/>
        </w:rPr>
        <w:t xml:space="preserve">report method. </w:t>
      </w:r>
      <w:r w:rsidRPr="00EC6422">
        <w:rPr>
          <w:rFonts w:ascii="Times New Roman" w:hAnsi="Times New Roman" w:cs="Times New Roman"/>
          <w:sz w:val="24"/>
          <w:szCs w:val="24"/>
        </w:rPr>
        <w:t xml:space="preserve">Data </w:t>
      </w:r>
      <w:r w:rsidR="00852229" w:rsidRPr="00EC6422">
        <w:rPr>
          <w:rFonts w:ascii="Times New Roman" w:hAnsi="Times New Roman" w:cs="Times New Roman"/>
          <w:sz w:val="24"/>
          <w:szCs w:val="24"/>
        </w:rPr>
        <w:t xml:space="preserve">collection </w:t>
      </w:r>
      <w:r w:rsidRPr="00EC6422">
        <w:rPr>
          <w:rFonts w:ascii="Times New Roman" w:hAnsi="Times New Roman" w:cs="Times New Roman"/>
          <w:sz w:val="24"/>
          <w:szCs w:val="24"/>
        </w:rPr>
        <w:t>tools include</w:t>
      </w:r>
      <w:r w:rsidR="00852229" w:rsidRPr="00EC6422">
        <w:rPr>
          <w:rFonts w:ascii="Times New Roman" w:hAnsi="Times New Roman" w:cs="Times New Roman"/>
          <w:sz w:val="24"/>
          <w:szCs w:val="24"/>
        </w:rPr>
        <w:t>d</w:t>
      </w:r>
      <w:r w:rsidRPr="00EC6422">
        <w:rPr>
          <w:rFonts w:ascii="Times New Roman" w:hAnsi="Times New Roman" w:cs="Times New Roman"/>
          <w:sz w:val="24"/>
          <w:szCs w:val="24"/>
        </w:rPr>
        <w:t xml:space="preserve"> </w:t>
      </w:r>
      <w:r w:rsidR="00852229" w:rsidRPr="00EC6422">
        <w:rPr>
          <w:rFonts w:ascii="Times New Roman" w:hAnsi="Times New Roman" w:cs="Times New Roman"/>
          <w:sz w:val="24"/>
          <w:szCs w:val="24"/>
        </w:rPr>
        <w:t>a</w:t>
      </w:r>
      <w:r w:rsidR="00290096" w:rsidRPr="00EC6422">
        <w:rPr>
          <w:rFonts w:ascii="Times New Roman" w:hAnsi="Times New Roman" w:cs="Times New Roman"/>
          <w:sz w:val="24"/>
          <w:szCs w:val="24"/>
        </w:rPr>
        <w:t xml:space="preserve"> demographic </w:t>
      </w:r>
      <w:r w:rsidR="00892820" w:rsidRPr="00EC6422">
        <w:rPr>
          <w:rFonts w:ascii="Times New Roman" w:hAnsi="Times New Roman" w:cs="Times New Roman"/>
          <w:sz w:val="24"/>
          <w:szCs w:val="24"/>
        </w:rPr>
        <w:t>as well as</w:t>
      </w:r>
      <w:r w:rsidR="00154456" w:rsidRPr="00EC6422">
        <w:rPr>
          <w:rFonts w:ascii="Times New Roman" w:hAnsi="Times New Roman" w:cs="Times New Roman"/>
          <w:sz w:val="24"/>
          <w:szCs w:val="24"/>
        </w:rPr>
        <w:t xml:space="preserve"> </w:t>
      </w:r>
      <w:r w:rsidR="00290096" w:rsidRPr="00EC6422">
        <w:rPr>
          <w:rFonts w:ascii="Times New Roman" w:hAnsi="Times New Roman" w:cs="Times New Roman"/>
          <w:sz w:val="24"/>
          <w:szCs w:val="24"/>
        </w:rPr>
        <w:t>Dietrich Abortion Attitude Survey</w:t>
      </w:r>
      <w:r w:rsidR="00892820" w:rsidRPr="00EC6422">
        <w:rPr>
          <w:rFonts w:ascii="Times New Roman" w:hAnsi="Times New Roman" w:cs="Times New Roman"/>
          <w:sz w:val="24"/>
          <w:szCs w:val="24"/>
        </w:rPr>
        <w:t xml:space="preserve"> questionnaire</w:t>
      </w:r>
      <w:r w:rsidR="00290096" w:rsidRPr="00EC6422">
        <w:rPr>
          <w:rFonts w:ascii="Times New Roman" w:hAnsi="Times New Roman" w:cs="Times New Roman"/>
          <w:sz w:val="24"/>
          <w:szCs w:val="24"/>
        </w:rPr>
        <w:t xml:space="preserve">  </w:t>
      </w:r>
      <w:r w:rsidR="00154456" w:rsidRPr="00EC6422">
        <w:rPr>
          <w:rFonts w:ascii="Times New Roman" w:hAnsi="Times New Roman" w:cs="Times New Roman"/>
          <w:sz w:val="24"/>
          <w:szCs w:val="24"/>
        </w:rPr>
        <w:t>that includes</w:t>
      </w:r>
      <w:r w:rsidR="00892820" w:rsidRPr="00EC6422">
        <w:rPr>
          <w:rFonts w:ascii="Times New Roman" w:hAnsi="Times New Roman" w:cs="Times New Roman"/>
          <w:sz w:val="24"/>
          <w:szCs w:val="24"/>
        </w:rPr>
        <w:t xml:space="preserve"> of</w:t>
      </w:r>
      <w:r w:rsidR="00BC4CE8" w:rsidRPr="00EC6422">
        <w:rPr>
          <w:rFonts w:ascii="Times New Roman" w:hAnsi="Times New Roman" w:cs="Times New Roman"/>
          <w:sz w:val="24"/>
          <w:szCs w:val="24"/>
        </w:rPr>
        <w:t xml:space="preserve"> </w:t>
      </w:r>
      <w:r w:rsidR="00154456" w:rsidRPr="00EC6422">
        <w:rPr>
          <w:rFonts w:ascii="Times New Roman" w:hAnsi="Times New Roman" w:cs="Times New Roman"/>
          <w:sz w:val="24"/>
          <w:szCs w:val="24"/>
        </w:rPr>
        <w:t>17 items of attitude measuring about abortion based on 5</w:t>
      </w:r>
      <w:r w:rsidR="00892820" w:rsidRPr="00EC6422">
        <w:rPr>
          <w:rFonts w:ascii="Times New Roman" w:hAnsi="Times New Roman" w:cs="Times New Roman"/>
          <w:sz w:val="24"/>
          <w:szCs w:val="24"/>
        </w:rPr>
        <w:t>-point</w:t>
      </w:r>
      <w:r w:rsidR="00154456" w:rsidRPr="00EC6422">
        <w:rPr>
          <w:rFonts w:ascii="Times New Roman" w:hAnsi="Times New Roman" w:cs="Times New Roman"/>
          <w:sz w:val="24"/>
          <w:szCs w:val="24"/>
        </w:rPr>
        <w:t xml:space="preserve"> </w:t>
      </w:r>
      <w:r w:rsidR="00892820" w:rsidRPr="00EC6422">
        <w:rPr>
          <w:rFonts w:ascii="Times New Roman" w:hAnsi="Times New Roman" w:cs="Times New Roman"/>
          <w:sz w:val="24"/>
          <w:szCs w:val="24"/>
        </w:rPr>
        <w:t xml:space="preserve">Likert </w:t>
      </w:r>
      <w:r w:rsidRPr="00EC6422">
        <w:rPr>
          <w:rFonts w:ascii="Times New Roman" w:hAnsi="Times New Roman" w:cs="Times New Roman"/>
          <w:sz w:val="24"/>
          <w:szCs w:val="24"/>
        </w:rPr>
        <w:t>scale ranked from completely agree to completely disagree</w:t>
      </w:r>
      <w:r w:rsidR="00563325" w:rsidRPr="00EC6422">
        <w:rPr>
          <w:rFonts w:ascii="Times New Roman" w:hAnsi="Times New Roman" w:cs="Times New Roman"/>
          <w:sz w:val="24"/>
          <w:szCs w:val="24"/>
        </w:rPr>
        <w:t xml:space="preserve">, </w:t>
      </w:r>
      <w:r w:rsidR="00892820" w:rsidRPr="00EC6422">
        <w:rPr>
          <w:rFonts w:ascii="Times New Roman" w:hAnsi="Times New Roman" w:cs="Times New Roman"/>
          <w:sz w:val="24"/>
          <w:szCs w:val="24"/>
        </w:rPr>
        <w:t xml:space="preserve">with </w:t>
      </w:r>
      <w:r w:rsidR="00563325" w:rsidRPr="00EC6422">
        <w:rPr>
          <w:rFonts w:ascii="Times New Roman" w:hAnsi="Times New Roman" w:cs="Times New Roman"/>
          <w:sz w:val="24"/>
          <w:szCs w:val="24"/>
        </w:rPr>
        <w:t>scores</w:t>
      </w:r>
      <w:r w:rsidRPr="00EC6422">
        <w:rPr>
          <w:rFonts w:ascii="Times New Roman" w:hAnsi="Times New Roman" w:cs="Times New Roman"/>
          <w:sz w:val="24"/>
          <w:szCs w:val="24"/>
        </w:rPr>
        <w:t xml:space="preserve"> </w:t>
      </w:r>
      <w:r w:rsidR="00892820" w:rsidRPr="00EC6422">
        <w:rPr>
          <w:rFonts w:ascii="Times New Roman" w:hAnsi="Times New Roman" w:cs="Times New Roman"/>
          <w:sz w:val="24"/>
          <w:szCs w:val="24"/>
        </w:rPr>
        <w:t xml:space="preserve">of </w:t>
      </w:r>
      <w:r w:rsidRPr="00EC6422">
        <w:rPr>
          <w:rFonts w:ascii="Times New Roman" w:hAnsi="Times New Roman" w:cs="Times New Roman"/>
          <w:sz w:val="24"/>
          <w:szCs w:val="24"/>
        </w:rPr>
        <w:t xml:space="preserve">1 to 5. Validity and reliability of </w:t>
      </w:r>
      <w:r w:rsidR="00563325" w:rsidRPr="00EC6422">
        <w:rPr>
          <w:rFonts w:ascii="Times New Roman" w:hAnsi="Times New Roman" w:cs="Times New Roman"/>
          <w:sz w:val="24"/>
          <w:szCs w:val="24"/>
        </w:rPr>
        <w:t>Persian</w:t>
      </w:r>
      <w:r w:rsidRPr="00EC6422">
        <w:rPr>
          <w:rFonts w:ascii="Times New Roman" w:hAnsi="Times New Roman" w:cs="Times New Roman"/>
          <w:sz w:val="24"/>
          <w:szCs w:val="24"/>
        </w:rPr>
        <w:t xml:space="preserve"> version o</w:t>
      </w:r>
      <w:r w:rsidR="00154456" w:rsidRPr="00EC6422">
        <w:rPr>
          <w:rFonts w:ascii="Times New Roman" w:hAnsi="Times New Roman" w:cs="Times New Roman"/>
          <w:sz w:val="24"/>
          <w:szCs w:val="24"/>
        </w:rPr>
        <w:t xml:space="preserve">f </w:t>
      </w:r>
      <w:r w:rsidR="00950D0F" w:rsidRPr="00EC6422">
        <w:rPr>
          <w:rFonts w:ascii="Times New Roman" w:hAnsi="Times New Roman" w:cs="Times New Roman"/>
          <w:sz w:val="24"/>
          <w:szCs w:val="24"/>
        </w:rPr>
        <w:t>Dietrich Abortion Attitude Survey questionnaire</w:t>
      </w:r>
      <w:r w:rsidR="00950D0F" w:rsidRPr="00EC6422" w:rsidDel="00950D0F">
        <w:rPr>
          <w:rFonts w:ascii="Times New Roman" w:hAnsi="Times New Roman" w:cs="Times New Roman"/>
          <w:sz w:val="24"/>
          <w:szCs w:val="24"/>
        </w:rPr>
        <w:t xml:space="preserve"> </w:t>
      </w:r>
      <w:r w:rsidR="00950D0F" w:rsidRPr="00EC6422">
        <w:rPr>
          <w:rFonts w:ascii="Times New Roman" w:hAnsi="Times New Roman" w:cs="Times New Roman"/>
          <w:sz w:val="24"/>
          <w:szCs w:val="24"/>
        </w:rPr>
        <w:t xml:space="preserve">was approved by </w:t>
      </w:r>
      <w:r w:rsidR="00563325" w:rsidRPr="00EC6422">
        <w:rPr>
          <w:rFonts w:ascii="Times New Roman" w:hAnsi="Times New Roman" w:cs="Times New Roman"/>
          <w:sz w:val="24"/>
          <w:szCs w:val="24"/>
        </w:rPr>
        <w:t>K</w:t>
      </w:r>
      <w:r w:rsidRPr="00EC6422">
        <w:rPr>
          <w:rFonts w:ascii="Times New Roman" w:hAnsi="Times New Roman" w:cs="Times New Roman"/>
          <w:sz w:val="24"/>
          <w:szCs w:val="24"/>
        </w:rPr>
        <w:t>alantari</w:t>
      </w:r>
      <w:r w:rsidR="00262A42" w:rsidRPr="00EC6422">
        <w:rPr>
          <w:rFonts w:ascii="Times New Roman" w:hAnsi="Times New Roman" w:cs="Times New Roman"/>
          <w:sz w:val="24"/>
          <w:szCs w:val="24"/>
        </w:rPr>
        <w:t xml:space="preserve"> et al (2012)</w:t>
      </w:r>
      <w:r w:rsidRPr="00EC6422">
        <w:rPr>
          <w:rFonts w:ascii="Times New Roman" w:hAnsi="Times New Roman" w:cs="Times New Roman"/>
          <w:sz w:val="24"/>
          <w:szCs w:val="24"/>
        </w:rPr>
        <w:t xml:space="preserve"> (17)</w:t>
      </w:r>
      <w:commentRangeStart w:id="23"/>
      <w:r w:rsidRPr="00EC6422">
        <w:rPr>
          <w:rFonts w:ascii="Times New Roman" w:hAnsi="Times New Roman" w:cs="Times New Roman"/>
          <w:sz w:val="24"/>
          <w:szCs w:val="24"/>
        </w:rPr>
        <w:t>.</w:t>
      </w:r>
      <w:commentRangeEnd w:id="23"/>
      <w:r w:rsidR="00A55E19">
        <w:rPr>
          <w:rStyle w:val="CommentReference"/>
        </w:rPr>
        <w:commentReference w:id="23"/>
      </w:r>
      <w:r w:rsidRPr="00EC6422">
        <w:rPr>
          <w:rFonts w:ascii="Times New Roman" w:hAnsi="Times New Roman" w:cs="Times New Roman"/>
          <w:sz w:val="24"/>
          <w:szCs w:val="24"/>
        </w:rPr>
        <w:t xml:space="preserve"> </w:t>
      </w:r>
      <w:r w:rsidR="00262A42" w:rsidRPr="00EC6422">
        <w:rPr>
          <w:rFonts w:ascii="Times New Roman" w:hAnsi="Times New Roman" w:cs="Times New Roman"/>
          <w:sz w:val="24"/>
          <w:szCs w:val="24"/>
        </w:rPr>
        <w:t xml:space="preserve">Data were analyzed by </w:t>
      </w:r>
      <w:r w:rsidR="00C444FB" w:rsidRPr="00EC6422">
        <w:rPr>
          <w:rFonts w:ascii="Times New Roman" w:hAnsi="Times New Roman" w:cs="Times New Roman"/>
          <w:sz w:val="24"/>
          <w:szCs w:val="24"/>
        </w:rPr>
        <w:t>SPSS</w:t>
      </w:r>
      <w:r w:rsidRPr="00EC6422">
        <w:rPr>
          <w:rFonts w:ascii="Times New Roman" w:hAnsi="Times New Roman" w:cs="Times New Roman"/>
          <w:sz w:val="24"/>
          <w:szCs w:val="24"/>
        </w:rPr>
        <w:t xml:space="preserve"> version 16.</w:t>
      </w:r>
      <w:r w:rsidR="00154456" w:rsidRPr="00EC6422">
        <w:rPr>
          <w:rFonts w:ascii="Times New Roman" w:hAnsi="Times New Roman" w:cs="Times New Roman"/>
          <w:sz w:val="24"/>
          <w:szCs w:val="24"/>
        </w:rPr>
        <w:t xml:space="preserve"> To describe the characteristics of the </w:t>
      </w:r>
      <w:r w:rsidR="00950D0F" w:rsidRPr="00EC6422">
        <w:rPr>
          <w:rFonts w:ascii="Times New Roman" w:hAnsi="Times New Roman" w:cs="Times New Roman"/>
          <w:sz w:val="24"/>
          <w:szCs w:val="24"/>
        </w:rPr>
        <w:t>participants</w:t>
      </w:r>
      <w:r w:rsidR="00154456" w:rsidRPr="00EC6422">
        <w:rPr>
          <w:rFonts w:ascii="Times New Roman" w:hAnsi="Times New Roman" w:cs="Times New Roman"/>
          <w:sz w:val="24"/>
          <w:szCs w:val="24"/>
        </w:rPr>
        <w:t>, descriptive statistics (mean and standard deviation and frequency distribution</w:t>
      </w:r>
      <w:r w:rsidR="00950D0F" w:rsidRPr="00EC6422">
        <w:rPr>
          <w:rFonts w:ascii="Times New Roman" w:hAnsi="Times New Roman" w:cs="Times New Roman"/>
          <w:sz w:val="24"/>
          <w:szCs w:val="24"/>
        </w:rPr>
        <w:t>)</w:t>
      </w:r>
      <w:r w:rsidR="00154456" w:rsidRPr="00EC6422">
        <w:rPr>
          <w:rFonts w:ascii="Times New Roman" w:hAnsi="Times New Roman" w:cs="Times New Roman"/>
          <w:sz w:val="24"/>
          <w:szCs w:val="24"/>
        </w:rPr>
        <w:t xml:space="preserve"> </w:t>
      </w:r>
      <w:r w:rsidR="009F0859" w:rsidRPr="00EC6422">
        <w:rPr>
          <w:rFonts w:ascii="Times New Roman" w:hAnsi="Times New Roman" w:cs="Times New Roman"/>
          <w:sz w:val="24"/>
          <w:szCs w:val="24"/>
        </w:rPr>
        <w:t>were used</w:t>
      </w:r>
      <w:r w:rsidR="00154456" w:rsidRPr="00EC6422">
        <w:rPr>
          <w:rFonts w:ascii="Times New Roman" w:hAnsi="Times New Roman" w:cs="Times New Roman"/>
          <w:sz w:val="24"/>
          <w:szCs w:val="24"/>
        </w:rPr>
        <w:t>. Chi-square test was used to compare students' attitude. In all tests, the confidence coefficient was 95% and the significance level was 0.05.</w:t>
      </w:r>
    </w:p>
    <w:p w14:paraId="66DB7AD6" w14:textId="77777777" w:rsidR="00CC5897" w:rsidRPr="00EC6422" w:rsidRDefault="00CC5897" w:rsidP="00EC6422">
      <w:pP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Results</w:t>
      </w:r>
    </w:p>
    <w:p w14:paraId="0D044FF1" w14:textId="726154C1" w:rsidR="009F0859"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Average age of the participants in the study was 20.62</w:t>
      </w:r>
      <w:r w:rsidR="009F0859" w:rsidRPr="00EC6422">
        <w:rPr>
          <w:rFonts w:ascii="Times New Roman" w:hAnsi="Times New Roman" w:cs="Times New Roman"/>
          <w:sz w:val="24"/>
          <w:szCs w:val="24"/>
        </w:rPr>
        <w:t>± 2.23 and their age range was 18 to 27 years. 67.9% of the stude</w:t>
      </w:r>
      <w:r w:rsidRPr="00EC6422">
        <w:rPr>
          <w:rFonts w:ascii="Times New Roman" w:hAnsi="Times New Roman" w:cs="Times New Roman"/>
          <w:sz w:val="24"/>
          <w:szCs w:val="24"/>
        </w:rPr>
        <w:t xml:space="preserve">nts were single and 32.1% were married. Most of the students were native (67.9%) and 97.5% were </w:t>
      </w:r>
      <w:r w:rsidR="00A70FBA" w:rsidRPr="00EC6422">
        <w:rPr>
          <w:rFonts w:ascii="Times New Roman" w:hAnsi="Times New Roman" w:cs="Times New Roman"/>
          <w:sz w:val="24"/>
          <w:szCs w:val="24"/>
        </w:rPr>
        <w:t>Shia Muslim</w:t>
      </w:r>
      <w:r w:rsidRPr="00EC6422">
        <w:rPr>
          <w:rFonts w:ascii="Times New Roman" w:hAnsi="Times New Roman" w:cs="Times New Roman"/>
          <w:sz w:val="24"/>
          <w:szCs w:val="24"/>
        </w:rPr>
        <w:t xml:space="preserve">. 90.1% of the students reported that their </w:t>
      </w:r>
      <w:commentRangeStart w:id="24"/>
      <w:r w:rsidR="00A70FBA" w:rsidRPr="00EC6422">
        <w:rPr>
          <w:rFonts w:ascii="Times New Roman" w:hAnsi="Times New Roman" w:cs="Times New Roman"/>
          <w:sz w:val="24"/>
          <w:szCs w:val="24"/>
        </w:rPr>
        <w:t>income</w:t>
      </w:r>
      <w:r w:rsidRPr="00EC6422">
        <w:rPr>
          <w:rFonts w:ascii="Times New Roman" w:hAnsi="Times New Roman" w:cs="Times New Roman"/>
          <w:sz w:val="24"/>
          <w:szCs w:val="24"/>
        </w:rPr>
        <w:t xml:space="preserve"> </w:t>
      </w:r>
      <w:r w:rsidRPr="00082D73">
        <w:rPr>
          <w:rFonts w:ascii="Times New Roman" w:hAnsi="Times New Roman" w:cs="Times New Roman"/>
          <w:sz w:val="24"/>
          <w:szCs w:val="24"/>
        </w:rPr>
        <w:t>is enough</w:t>
      </w:r>
      <w:commentRangeEnd w:id="24"/>
      <w:r w:rsidR="00082D73">
        <w:rPr>
          <w:rStyle w:val="CommentReference"/>
        </w:rPr>
        <w:commentReference w:id="24"/>
      </w:r>
      <w:r w:rsidRPr="00EC6422">
        <w:rPr>
          <w:rFonts w:ascii="Times New Roman" w:hAnsi="Times New Roman" w:cs="Times New Roman"/>
          <w:sz w:val="24"/>
          <w:szCs w:val="24"/>
        </w:rPr>
        <w:t>.</w:t>
      </w:r>
      <w:r w:rsidR="00522FA2" w:rsidRPr="00EC6422">
        <w:rPr>
          <w:rFonts w:ascii="Times New Roman" w:hAnsi="Times New Roman" w:cs="Times New Roman"/>
          <w:sz w:val="24"/>
          <w:szCs w:val="24"/>
        </w:rPr>
        <w:t xml:space="preserve"> </w:t>
      </w:r>
      <w:ins w:id="25" w:author="hirenit" w:date="2018-06-30T11:04:00Z">
        <w:r w:rsidR="009E6883">
          <w:rPr>
            <w:rFonts w:ascii="Times New Roman" w:hAnsi="Times New Roman" w:cs="Times New Roman"/>
            <w:sz w:val="24"/>
            <w:szCs w:val="24"/>
          </w:rPr>
          <w:t xml:space="preserve">Any student </w:t>
        </w:r>
      </w:ins>
      <w:ins w:id="26" w:author="hirenit" w:date="2018-06-30T10:42:00Z">
        <w:r w:rsidR="004324C2">
          <w:rPr>
            <w:rFonts w:ascii="Times New Roman" w:hAnsi="Times New Roman" w:cs="Times New Roman"/>
            <w:sz w:val="24"/>
            <w:szCs w:val="24"/>
          </w:rPr>
          <w:t xml:space="preserve">dropped out? </w:t>
        </w:r>
      </w:ins>
    </w:p>
    <w:p w14:paraId="797B8F1D" w14:textId="2984382F" w:rsidR="009F0859" w:rsidRPr="00EC6422" w:rsidRDefault="00D617AC"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Measurement</w:t>
      </w:r>
      <w:r w:rsidR="00A70FBA" w:rsidRPr="00EC6422">
        <w:rPr>
          <w:rFonts w:ascii="Times New Roman" w:hAnsi="Times New Roman" w:cs="Times New Roman"/>
          <w:sz w:val="24"/>
          <w:szCs w:val="24"/>
        </w:rPr>
        <w:t xml:space="preserve"> of </w:t>
      </w:r>
      <w:r w:rsidR="009F0859" w:rsidRPr="00EC6422">
        <w:rPr>
          <w:rFonts w:ascii="Times New Roman" w:hAnsi="Times New Roman" w:cs="Times New Roman"/>
          <w:sz w:val="24"/>
          <w:szCs w:val="24"/>
        </w:rPr>
        <w:t>attitude toward</w:t>
      </w:r>
      <w:r w:rsidR="00A70FBA" w:rsidRPr="00EC6422">
        <w:rPr>
          <w:rFonts w:ascii="Times New Roman" w:hAnsi="Times New Roman" w:cs="Times New Roman"/>
          <w:sz w:val="24"/>
          <w:szCs w:val="24"/>
        </w:rPr>
        <w:t>s</w:t>
      </w:r>
      <w:r w:rsidR="009F0859" w:rsidRPr="00EC6422">
        <w:rPr>
          <w:rFonts w:ascii="Times New Roman" w:hAnsi="Times New Roman" w:cs="Times New Roman"/>
          <w:sz w:val="24"/>
          <w:szCs w:val="24"/>
        </w:rPr>
        <w:t xml:space="preserve"> abortion showed that the two groups</w:t>
      </w:r>
      <w:r w:rsidR="00CC5897" w:rsidRPr="00EC6422">
        <w:rPr>
          <w:rFonts w:ascii="Times New Roman" w:hAnsi="Times New Roman" w:cs="Times New Roman"/>
          <w:sz w:val="24"/>
          <w:szCs w:val="24"/>
        </w:rPr>
        <w:t xml:space="preserve"> </w:t>
      </w:r>
      <w:r w:rsidR="00A70FBA" w:rsidRPr="00EC6422">
        <w:rPr>
          <w:rFonts w:ascii="Times New Roman" w:hAnsi="Times New Roman" w:cs="Times New Roman"/>
          <w:sz w:val="24"/>
          <w:szCs w:val="24"/>
        </w:rPr>
        <w:t xml:space="preserve"> of </w:t>
      </w:r>
      <w:r w:rsidR="00CC5897" w:rsidRPr="00EC6422">
        <w:rPr>
          <w:rFonts w:ascii="Times New Roman" w:hAnsi="Times New Roman" w:cs="Times New Roman"/>
          <w:sz w:val="24"/>
          <w:szCs w:val="24"/>
        </w:rPr>
        <w:t>first and final-year</w:t>
      </w:r>
      <w:r w:rsidR="00A70FBA" w:rsidRPr="00EC6422">
        <w:rPr>
          <w:rFonts w:ascii="Times New Roman" w:hAnsi="Times New Roman" w:cs="Times New Roman"/>
          <w:sz w:val="24"/>
          <w:szCs w:val="24"/>
        </w:rPr>
        <w:t xml:space="preserve"> students</w:t>
      </w:r>
      <w:r w:rsidR="00CC5897" w:rsidRPr="00EC6422">
        <w:rPr>
          <w:rFonts w:ascii="Times New Roman" w:hAnsi="Times New Roman" w:cs="Times New Roman"/>
          <w:sz w:val="24"/>
          <w:szCs w:val="24"/>
        </w:rPr>
        <w:t xml:space="preserve"> </w:t>
      </w:r>
      <w:r w:rsidR="00A70FBA" w:rsidRPr="00EC6422">
        <w:rPr>
          <w:rFonts w:ascii="Times New Roman" w:hAnsi="Times New Roman" w:cs="Times New Roman"/>
          <w:sz w:val="24"/>
          <w:szCs w:val="24"/>
        </w:rPr>
        <w:t xml:space="preserve">had </w:t>
      </w:r>
      <w:r w:rsidR="00CC5897" w:rsidRPr="00EC6422">
        <w:rPr>
          <w:rFonts w:ascii="Times New Roman" w:hAnsi="Times New Roman" w:cs="Times New Roman"/>
          <w:sz w:val="24"/>
          <w:szCs w:val="24"/>
        </w:rPr>
        <w:t xml:space="preserve">significant difference </w:t>
      </w:r>
      <w:r w:rsidR="009F0859" w:rsidRPr="00EC6422">
        <w:rPr>
          <w:rFonts w:ascii="Times New Roman" w:hAnsi="Times New Roman" w:cs="Times New Roman"/>
          <w:sz w:val="24"/>
          <w:szCs w:val="24"/>
        </w:rPr>
        <w:t xml:space="preserve">in </w:t>
      </w:r>
      <w:r w:rsidR="00A70FBA" w:rsidRPr="00EC6422">
        <w:rPr>
          <w:rFonts w:ascii="Times New Roman" w:hAnsi="Times New Roman" w:cs="Times New Roman"/>
          <w:sz w:val="24"/>
          <w:szCs w:val="24"/>
        </w:rPr>
        <w:t xml:space="preserve">attitudes </w:t>
      </w:r>
      <w:r w:rsidR="009F0859" w:rsidRPr="00EC6422">
        <w:rPr>
          <w:rFonts w:ascii="Times New Roman" w:hAnsi="Times New Roman" w:cs="Times New Roman"/>
          <w:sz w:val="24"/>
          <w:szCs w:val="24"/>
        </w:rPr>
        <w:t xml:space="preserve">such as </w:t>
      </w:r>
      <w:r w:rsidR="00CC5897" w:rsidRPr="00EC6422">
        <w:rPr>
          <w:rFonts w:ascii="Times New Roman" w:hAnsi="Times New Roman" w:cs="Times New Roman"/>
          <w:sz w:val="24"/>
          <w:szCs w:val="24"/>
        </w:rPr>
        <w:t xml:space="preserve">"Abortion should be a method of birth control </w:t>
      </w:r>
      <w:r w:rsidR="009F0859" w:rsidRPr="00EC6422">
        <w:rPr>
          <w:rFonts w:ascii="Times New Roman" w:hAnsi="Times New Roman" w:cs="Times New Roman"/>
          <w:sz w:val="24"/>
          <w:szCs w:val="24"/>
        </w:rPr>
        <w:t>" (p = 0.008), "</w:t>
      </w:r>
      <w:r w:rsidR="00CC5897" w:rsidRPr="00EC6422">
        <w:rPr>
          <w:rFonts w:ascii="Times New Roman" w:hAnsi="Times New Roman" w:cs="Times New Roman"/>
          <w:sz w:val="24"/>
          <w:szCs w:val="24"/>
        </w:rPr>
        <w:t xml:space="preserve"> Abortions should be inexpensive and widely available </w:t>
      </w:r>
      <w:r w:rsidR="009F0859" w:rsidRPr="00EC6422">
        <w:rPr>
          <w:rFonts w:ascii="Times New Roman" w:hAnsi="Times New Roman" w:cs="Times New Roman"/>
          <w:sz w:val="24"/>
          <w:szCs w:val="24"/>
        </w:rPr>
        <w:t xml:space="preserve">" (p = 0.03) </w:t>
      </w:r>
      <w:r w:rsidR="000F3335" w:rsidRPr="00EC6422">
        <w:rPr>
          <w:rFonts w:ascii="Times New Roman" w:hAnsi="Times New Roman" w:cs="Times New Roman"/>
          <w:sz w:val="24"/>
          <w:szCs w:val="24"/>
        </w:rPr>
        <w:t>, "</w:t>
      </w:r>
      <w:r w:rsidR="00CC5897" w:rsidRPr="00EC6422">
        <w:rPr>
          <w:rFonts w:ascii="Times New Roman" w:hAnsi="Times New Roman" w:cs="Times New Roman"/>
          <w:sz w:val="24"/>
          <w:szCs w:val="24"/>
        </w:rPr>
        <w:t xml:space="preserve"> An abortion is indicated if a female </w:t>
      </w:r>
      <w:r w:rsidR="00A70FBA" w:rsidRPr="00EC6422">
        <w:rPr>
          <w:rFonts w:ascii="Times New Roman" w:hAnsi="Times New Roman" w:cs="Times New Roman"/>
          <w:sz w:val="24"/>
          <w:szCs w:val="24"/>
        </w:rPr>
        <w:t xml:space="preserve">become </w:t>
      </w:r>
      <w:r w:rsidR="00CC5897" w:rsidRPr="00EC6422">
        <w:rPr>
          <w:rFonts w:ascii="Times New Roman" w:hAnsi="Times New Roman" w:cs="Times New Roman"/>
          <w:sz w:val="24"/>
          <w:szCs w:val="24"/>
        </w:rPr>
        <w:t xml:space="preserve">pregnant </w:t>
      </w:r>
      <w:r w:rsidR="00A70FBA" w:rsidRPr="00EC6422">
        <w:rPr>
          <w:rFonts w:ascii="Times New Roman" w:hAnsi="Times New Roman" w:cs="Times New Roman"/>
          <w:sz w:val="24"/>
          <w:szCs w:val="24"/>
        </w:rPr>
        <w:t>following</w:t>
      </w:r>
      <w:r w:rsidR="00CC5897" w:rsidRPr="00EC6422">
        <w:rPr>
          <w:rFonts w:ascii="Times New Roman" w:hAnsi="Times New Roman" w:cs="Times New Roman"/>
          <w:sz w:val="24"/>
          <w:szCs w:val="24"/>
        </w:rPr>
        <w:t xml:space="preserve"> rape </w:t>
      </w:r>
      <w:r w:rsidR="009F0859" w:rsidRPr="00EC6422">
        <w:rPr>
          <w:rFonts w:ascii="Times New Roman" w:hAnsi="Times New Roman" w:cs="Times New Roman"/>
          <w:sz w:val="24"/>
          <w:szCs w:val="24"/>
        </w:rPr>
        <w:t>" (p = 0.03), "abortion</w:t>
      </w:r>
      <w:r w:rsidR="00A70FBA" w:rsidRPr="00EC6422">
        <w:rPr>
          <w:rFonts w:ascii="Times New Roman" w:hAnsi="Times New Roman" w:cs="Times New Roman"/>
          <w:sz w:val="24"/>
          <w:szCs w:val="24"/>
        </w:rPr>
        <w:t xml:space="preserve"> should be done</w:t>
      </w:r>
      <w:r w:rsidR="009F0859" w:rsidRPr="00EC6422">
        <w:rPr>
          <w:rFonts w:ascii="Times New Roman" w:hAnsi="Times New Roman" w:cs="Times New Roman"/>
          <w:sz w:val="24"/>
          <w:szCs w:val="24"/>
        </w:rPr>
        <w:t xml:space="preserve"> if </w:t>
      </w:r>
      <w:r w:rsidR="00A70FBA" w:rsidRPr="00EC6422">
        <w:rPr>
          <w:rFonts w:ascii="Times New Roman" w:hAnsi="Times New Roman" w:cs="Times New Roman"/>
          <w:sz w:val="24"/>
          <w:szCs w:val="24"/>
        </w:rPr>
        <w:t xml:space="preserve">the </w:t>
      </w:r>
      <w:r w:rsidR="009F0859" w:rsidRPr="00EC6422">
        <w:rPr>
          <w:rFonts w:ascii="Times New Roman" w:hAnsi="Times New Roman" w:cs="Times New Roman"/>
          <w:sz w:val="24"/>
          <w:szCs w:val="24"/>
        </w:rPr>
        <w:t xml:space="preserve">pregnancy is a threat to marital life" (p = 0.0001), "abortion should be performed in </w:t>
      </w:r>
      <w:r w:rsidR="00A70FBA" w:rsidRPr="00EC6422">
        <w:rPr>
          <w:rFonts w:ascii="Times New Roman" w:hAnsi="Times New Roman" w:cs="Times New Roman"/>
          <w:sz w:val="24"/>
          <w:szCs w:val="24"/>
        </w:rPr>
        <w:t xml:space="preserve">unwanted pregnancies </w:t>
      </w:r>
      <w:r w:rsidR="009F0859" w:rsidRPr="00EC6422">
        <w:rPr>
          <w:rFonts w:ascii="Times New Roman" w:hAnsi="Times New Roman" w:cs="Times New Roman"/>
          <w:sz w:val="24"/>
          <w:szCs w:val="24"/>
        </w:rPr>
        <w:t>interacting wit</w:t>
      </w:r>
      <w:r w:rsidR="000F3335" w:rsidRPr="00EC6422">
        <w:rPr>
          <w:rFonts w:ascii="Times New Roman" w:hAnsi="Times New Roman" w:cs="Times New Roman"/>
          <w:sz w:val="24"/>
          <w:szCs w:val="24"/>
        </w:rPr>
        <w:t xml:space="preserve">h job and educational goals "(p = 0.008)," </w:t>
      </w:r>
      <w:r w:rsidR="00CD7883" w:rsidRPr="00EC6422">
        <w:rPr>
          <w:rFonts w:ascii="Times New Roman" w:hAnsi="Times New Roman" w:cs="Times New Roman"/>
          <w:sz w:val="24"/>
          <w:szCs w:val="24"/>
        </w:rPr>
        <w:t>An abortion is indicated if a woman is married and does not want any more children.</w:t>
      </w:r>
      <w:r w:rsidR="009F0859" w:rsidRPr="00EC6422">
        <w:rPr>
          <w:rFonts w:ascii="Times New Roman" w:hAnsi="Times New Roman" w:cs="Times New Roman"/>
          <w:sz w:val="24"/>
          <w:szCs w:val="24"/>
        </w:rPr>
        <w:t xml:space="preserve"> "(p = 0.018)</w:t>
      </w:r>
      <w:r w:rsidR="00CD7883" w:rsidRPr="00EC6422">
        <w:rPr>
          <w:rFonts w:ascii="Times New Roman" w:hAnsi="Times New Roman" w:cs="Times New Roman"/>
          <w:sz w:val="24"/>
          <w:szCs w:val="24"/>
        </w:rPr>
        <w:t>.</w:t>
      </w:r>
      <w:r w:rsidR="001E12A1" w:rsidRPr="00EC6422">
        <w:rPr>
          <w:rFonts w:ascii="Times New Roman" w:hAnsi="Times New Roman" w:cs="Times New Roman"/>
          <w:sz w:val="24"/>
          <w:szCs w:val="24"/>
        </w:rPr>
        <w:t xml:space="preserve"> </w:t>
      </w:r>
    </w:p>
    <w:p w14:paraId="142E3F14" w14:textId="55152B16" w:rsidR="009F0859" w:rsidRPr="00EC6422" w:rsidRDefault="00A70FBA"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Mean </w:t>
      </w:r>
      <w:r w:rsidR="000F3335" w:rsidRPr="00EC6422">
        <w:rPr>
          <w:rFonts w:ascii="Times New Roman" w:hAnsi="Times New Roman" w:cs="Times New Roman"/>
          <w:sz w:val="24"/>
          <w:szCs w:val="24"/>
        </w:rPr>
        <w:t>score of attitude toward</w:t>
      </w:r>
      <w:r w:rsidRPr="00EC6422">
        <w:rPr>
          <w:rFonts w:ascii="Times New Roman" w:hAnsi="Times New Roman" w:cs="Times New Roman"/>
          <w:sz w:val="24"/>
          <w:szCs w:val="24"/>
        </w:rPr>
        <w:t>s</w:t>
      </w:r>
      <w:r w:rsidR="000F3335" w:rsidRPr="00EC6422">
        <w:rPr>
          <w:rFonts w:ascii="Times New Roman" w:hAnsi="Times New Roman" w:cs="Times New Roman"/>
          <w:sz w:val="24"/>
          <w:szCs w:val="24"/>
        </w:rPr>
        <w:t xml:space="preserve"> abortion in </w:t>
      </w:r>
      <w:r w:rsidRPr="00EC6422">
        <w:rPr>
          <w:rFonts w:ascii="Times New Roman" w:hAnsi="Times New Roman" w:cs="Times New Roman"/>
          <w:sz w:val="24"/>
          <w:szCs w:val="24"/>
        </w:rPr>
        <w:t xml:space="preserve">the </w:t>
      </w:r>
      <w:r w:rsidR="000F3335" w:rsidRPr="00EC6422">
        <w:rPr>
          <w:rFonts w:ascii="Times New Roman" w:hAnsi="Times New Roman" w:cs="Times New Roman"/>
          <w:sz w:val="24"/>
          <w:szCs w:val="24"/>
        </w:rPr>
        <w:t xml:space="preserve">first year students of midwifery was 56.66 </w:t>
      </w:r>
      <w:r w:rsidR="009F0859" w:rsidRPr="00EC6422">
        <w:rPr>
          <w:rFonts w:ascii="Times New Roman" w:hAnsi="Times New Roman" w:cs="Times New Roman"/>
          <w:sz w:val="24"/>
          <w:szCs w:val="24"/>
        </w:rPr>
        <w:t xml:space="preserve">± 9.5 and among </w:t>
      </w:r>
      <w:r w:rsidRPr="00EC6422">
        <w:rPr>
          <w:rFonts w:ascii="Times New Roman" w:hAnsi="Times New Roman" w:cs="Times New Roman"/>
          <w:sz w:val="24"/>
          <w:szCs w:val="24"/>
        </w:rPr>
        <w:t xml:space="preserve">the </w:t>
      </w:r>
      <w:r w:rsidR="009F0859" w:rsidRPr="00EC6422">
        <w:rPr>
          <w:rFonts w:ascii="Times New Roman" w:hAnsi="Times New Roman" w:cs="Times New Roman"/>
          <w:sz w:val="24"/>
          <w:szCs w:val="24"/>
        </w:rPr>
        <w:t>last year was 64.37 ±</w:t>
      </w:r>
      <w:r w:rsidR="000F3335" w:rsidRPr="00EC6422">
        <w:rPr>
          <w:rFonts w:ascii="Times New Roman" w:hAnsi="Times New Roman" w:cs="Times New Roman"/>
          <w:sz w:val="24"/>
          <w:szCs w:val="24"/>
        </w:rPr>
        <w:t xml:space="preserve"> 6.28</w:t>
      </w:r>
      <w:r w:rsidRPr="00EC6422">
        <w:rPr>
          <w:rFonts w:ascii="Times New Roman" w:hAnsi="Times New Roman" w:cs="Times New Roman"/>
          <w:sz w:val="24"/>
          <w:szCs w:val="24"/>
        </w:rPr>
        <w:t xml:space="preserve">, which </w:t>
      </w:r>
      <w:r w:rsidR="00D4499D" w:rsidRPr="00EC6422">
        <w:rPr>
          <w:rFonts w:ascii="Times New Roman" w:hAnsi="Times New Roman" w:cs="Times New Roman"/>
          <w:sz w:val="24"/>
          <w:szCs w:val="24"/>
        </w:rPr>
        <w:t>were significantly</w:t>
      </w:r>
      <w:r w:rsidR="000F3335" w:rsidRPr="00EC6422">
        <w:rPr>
          <w:rFonts w:ascii="Times New Roman" w:hAnsi="Times New Roman" w:cs="Times New Roman"/>
          <w:sz w:val="24"/>
          <w:szCs w:val="24"/>
        </w:rPr>
        <w:t xml:space="preserve"> </w:t>
      </w:r>
      <w:r w:rsidRPr="00EC6422">
        <w:rPr>
          <w:rFonts w:ascii="Times New Roman" w:hAnsi="Times New Roman" w:cs="Times New Roman"/>
          <w:sz w:val="24"/>
          <w:szCs w:val="24"/>
        </w:rPr>
        <w:t xml:space="preserve">different </w:t>
      </w:r>
      <w:r w:rsidR="00F51C88" w:rsidRPr="00EC6422">
        <w:rPr>
          <w:rFonts w:ascii="Times New Roman" w:hAnsi="Times New Roman" w:cs="Times New Roman"/>
          <w:sz w:val="24"/>
          <w:szCs w:val="24"/>
        </w:rPr>
        <w:t>between</w:t>
      </w:r>
      <w:r w:rsidR="000F3335" w:rsidRPr="00EC6422">
        <w:rPr>
          <w:rFonts w:ascii="Times New Roman" w:hAnsi="Times New Roman" w:cs="Times New Roman"/>
          <w:sz w:val="24"/>
          <w:szCs w:val="24"/>
        </w:rPr>
        <w:t xml:space="preserve"> two groups (p=0.0001). Frequency distributio</w:t>
      </w:r>
      <w:r w:rsidR="00970D49" w:rsidRPr="00EC6422">
        <w:rPr>
          <w:rFonts w:ascii="Times New Roman" w:hAnsi="Times New Roman" w:cs="Times New Roman"/>
          <w:sz w:val="24"/>
          <w:szCs w:val="24"/>
        </w:rPr>
        <w:t>n of the attitude of midwifery students toward</w:t>
      </w:r>
      <w:r w:rsidRPr="00EC6422">
        <w:rPr>
          <w:rFonts w:ascii="Times New Roman" w:hAnsi="Times New Roman" w:cs="Times New Roman"/>
          <w:sz w:val="24"/>
          <w:szCs w:val="24"/>
        </w:rPr>
        <w:t>s</w:t>
      </w:r>
      <w:r w:rsidR="00970D49" w:rsidRPr="00EC6422">
        <w:rPr>
          <w:rFonts w:ascii="Times New Roman" w:hAnsi="Times New Roman" w:cs="Times New Roman"/>
          <w:sz w:val="24"/>
          <w:szCs w:val="24"/>
        </w:rPr>
        <w:t xml:space="preserve"> abortion is </w:t>
      </w:r>
      <w:r w:rsidR="00F51C88" w:rsidRPr="00EC6422">
        <w:rPr>
          <w:rFonts w:ascii="Times New Roman" w:hAnsi="Times New Roman" w:cs="Times New Roman"/>
          <w:sz w:val="24"/>
          <w:szCs w:val="24"/>
        </w:rPr>
        <w:t>shown</w:t>
      </w:r>
      <w:r w:rsidR="00970D49" w:rsidRPr="00EC6422">
        <w:rPr>
          <w:rFonts w:ascii="Times New Roman" w:hAnsi="Times New Roman" w:cs="Times New Roman"/>
          <w:sz w:val="24"/>
          <w:szCs w:val="24"/>
        </w:rPr>
        <w:t xml:space="preserve"> in table 1.</w:t>
      </w:r>
    </w:p>
    <w:p w14:paraId="317CA76B" w14:textId="77777777" w:rsidR="00CD7883" w:rsidRPr="00EC6422" w:rsidRDefault="00F51C88"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Frequency distribution of the attitude of </w:t>
      </w:r>
      <w:r w:rsidR="00AC3310" w:rsidRPr="00EC6422">
        <w:rPr>
          <w:rFonts w:ascii="Times New Roman" w:hAnsi="Times New Roman" w:cs="Times New Roman"/>
          <w:sz w:val="24"/>
          <w:szCs w:val="24"/>
        </w:rPr>
        <w:t xml:space="preserve">the </w:t>
      </w:r>
      <w:r w:rsidRPr="00EC6422">
        <w:rPr>
          <w:rFonts w:ascii="Times New Roman" w:hAnsi="Times New Roman" w:cs="Times New Roman"/>
          <w:sz w:val="24"/>
          <w:szCs w:val="24"/>
        </w:rPr>
        <w:t>midwifery students toward</w:t>
      </w:r>
      <w:r w:rsidR="00A70FBA" w:rsidRPr="00EC6422">
        <w:rPr>
          <w:rFonts w:ascii="Times New Roman" w:hAnsi="Times New Roman" w:cs="Times New Roman"/>
          <w:sz w:val="24"/>
          <w:szCs w:val="24"/>
        </w:rPr>
        <w:t>s</w:t>
      </w:r>
      <w:r w:rsidRPr="00EC6422">
        <w:rPr>
          <w:rFonts w:ascii="Times New Roman" w:hAnsi="Times New Roman" w:cs="Times New Roman"/>
          <w:sz w:val="24"/>
          <w:szCs w:val="24"/>
        </w:rPr>
        <w:t xml:space="preserve"> abortion</w:t>
      </w:r>
    </w:p>
    <w:tbl>
      <w:tblPr>
        <w:tblStyle w:val="TableGrid"/>
        <w:tblW w:w="10170" w:type="dxa"/>
        <w:tblInd w:w="-342" w:type="dxa"/>
        <w:tblLayout w:type="fixed"/>
        <w:tblLook w:val="04A0" w:firstRow="1" w:lastRow="0" w:firstColumn="1" w:lastColumn="0" w:noHBand="0" w:noVBand="1"/>
      </w:tblPr>
      <w:tblGrid>
        <w:gridCol w:w="2520"/>
        <w:gridCol w:w="900"/>
        <w:gridCol w:w="1080"/>
        <w:gridCol w:w="810"/>
        <w:gridCol w:w="1080"/>
        <w:gridCol w:w="1170"/>
        <w:gridCol w:w="1620"/>
        <w:gridCol w:w="990"/>
      </w:tblGrid>
      <w:tr w:rsidR="002E6DA4" w:rsidRPr="00EC6422" w14:paraId="4E3250DD" w14:textId="77777777" w:rsidTr="008C5527">
        <w:trPr>
          <w:trHeight w:val="847"/>
        </w:trPr>
        <w:tc>
          <w:tcPr>
            <w:tcW w:w="2520" w:type="dxa"/>
            <w:vAlign w:val="center"/>
          </w:tcPr>
          <w:p w14:paraId="162F70A4" w14:textId="3C93939B" w:rsidR="00CD7883" w:rsidRPr="00EC6422" w:rsidRDefault="00D4499D"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Items</w:t>
            </w:r>
          </w:p>
        </w:tc>
        <w:tc>
          <w:tcPr>
            <w:tcW w:w="900" w:type="dxa"/>
            <w:vAlign w:val="center"/>
          </w:tcPr>
          <w:p w14:paraId="350102F8" w14:textId="77777777" w:rsidR="00CD7883" w:rsidRPr="00EC6422" w:rsidRDefault="00CD7883" w:rsidP="00EC6422">
            <w:pPr>
              <w:bidi w:val="0"/>
              <w:spacing w:after="120"/>
              <w:rPr>
                <w:rFonts w:ascii="Times New Roman" w:hAnsi="Times New Roman" w:cs="Times New Roman"/>
                <w:sz w:val="24"/>
                <w:szCs w:val="24"/>
              </w:rPr>
            </w:pPr>
          </w:p>
        </w:tc>
        <w:tc>
          <w:tcPr>
            <w:tcW w:w="1080" w:type="dxa"/>
            <w:vAlign w:val="center"/>
          </w:tcPr>
          <w:p w14:paraId="02DBB133" w14:textId="77777777" w:rsidR="008E42DF" w:rsidRPr="00EC6422" w:rsidRDefault="008E42D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Strongly</w:t>
            </w:r>
          </w:p>
          <w:p w14:paraId="4129A17B" w14:textId="77777777" w:rsidR="00CD7883" w:rsidRPr="00EC6422" w:rsidRDefault="008E42D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Agree</w:t>
            </w:r>
          </w:p>
          <w:p w14:paraId="7524CF1D" w14:textId="77777777" w:rsidR="00521F50" w:rsidRPr="00EC6422" w:rsidRDefault="00521F50" w:rsidP="00EC6422">
            <w:pPr>
              <w:bidi w:val="0"/>
              <w:spacing w:after="120"/>
              <w:rPr>
                <w:rFonts w:ascii="Times New Roman" w:hAnsi="Times New Roman" w:cs="Times New Roman"/>
                <w:sz w:val="24"/>
                <w:szCs w:val="24"/>
              </w:rPr>
            </w:pPr>
            <w:proofErr w:type="gramStart"/>
            <w:r w:rsidRPr="00EC6422">
              <w:rPr>
                <w:rFonts w:ascii="Times New Roman" w:hAnsi="Times New Roman" w:cs="Times New Roman"/>
                <w:sz w:val="24"/>
                <w:szCs w:val="24"/>
              </w:rPr>
              <w:t>N(</w:t>
            </w:r>
            <w:proofErr w:type="gramEnd"/>
            <w:r w:rsidRPr="00EC6422">
              <w:rPr>
                <w:rFonts w:ascii="Times New Roman" w:hAnsi="Times New Roman" w:cs="Times New Roman"/>
                <w:sz w:val="24"/>
                <w:szCs w:val="24"/>
              </w:rPr>
              <w:t>%)</w:t>
            </w:r>
          </w:p>
        </w:tc>
        <w:tc>
          <w:tcPr>
            <w:tcW w:w="810" w:type="dxa"/>
            <w:vAlign w:val="center"/>
          </w:tcPr>
          <w:p w14:paraId="202A7DCE" w14:textId="77777777" w:rsidR="00CD7883" w:rsidRPr="00EC6422" w:rsidRDefault="008E42D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Agree</w:t>
            </w:r>
          </w:p>
          <w:p w14:paraId="1928FB77" w14:textId="77777777" w:rsidR="00521F50" w:rsidRPr="00EC6422" w:rsidRDefault="00521F50" w:rsidP="00EC6422">
            <w:pPr>
              <w:bidi w:val="0"/>
              <w:spacing w:after="120"/>
              <w:rPr>
                <w:rFonts w:ascii="Times New Roman" w:hAnsi="Times New Roman" w:cs="Times New Roman"/>
                <w:sz w:val="24"/>
                <w:szCs w:val="24"/>
              </w:rPr>
            </w:pPr>
            <w:proofErr w:type="gramStart"/>
            <w:r w:rsidRPr="00EC6422">
              <w:rPr>
                <w:rFonts w:ascii="Times New Roman" w:hAnsi="Times New Roman" w:cs="Times New Roman"/>
                <w:sz w:val="24"/>
                <w:szCs w:val="24"/>
              </w:rPr>
              <w:t>N(</w:t>
            </w:r>
            <w:proofErr w:type="gramEnd"/>
            <w:r w:rsidRPr="00EC6422">
              <w:rPr>
                <w:rFonts w:ascii="Times New Roman" w:hAnsi="Times New Roman" w:cs="Times New Roman"/>
                <w:sz w:val="24"/>
                <w:szCs w:val="24"/>
              </w:rPr>
              <w:t>%)</w:t>
            </w:r>
          </w:p>
        </w:tc>
        <w:tc>
          <w:tcPr>
            <w:tcW w:w="1080" w:type="dxa"/>
            <w:vAlign w:val="center"/>
          </w:tcPr>
          <w:p w14:paraId="5443BD7A" w14:textId="77777777" w:rsidR="00CD7883" w:rsidRPr="00EC6422" w:rsidRDefault="00521F50"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Neutral</w:t>
            </w:r>
          </w:p>
          <w:p w14:paraId="45C8C278" w14:textId="77777777" w:rsidR="00521F50" w:rsidRPr="00EC6422" w:rsidRDefault="00521F50" w:rsidP="00EC6422">
            <w:pPr>
              <w:bidi w:val="0"/>
              <w:spacing w:after="120"/>
              <w:rPr>
                <w:rFonts w:ascii="Times New Roman" w:hAnsi="Times New Roman" w:cs="Times New Roman"/>
                <w:sz w:val="24"/>
                <w:szCs w:val="24"/>
              </w:rPr>
            </w:pPr>
            <w:proofErr w:type="gramStart"/>
            <w:r w:rsidRPr="00EC6422">
              <w:rPr>
                <w:rFonts w:ascii="Times New Roman" w:hAnsi="Times New Roman" w:cs="Times New Roman"/>
                <w:sz w:val="24"/>
                <w:szCs w:val="24"/>
              </w:rPr>
              <w:t>N(</w:t>
            </w:r>
            <w:proofErr w:type="gramEnd"/>
            <w:r w:rsidRPr="00EC6422">
              <w:rPr>
                <w:rFonts w:ascii="Times New Roman" w:hAnsi="Times New Roman" w:cs="Times New Roman"/>
                <w:sz w:val="24"/>
                <w:szCs w:val="24"/>
              </w:rPr>
              <w:t>%)</w:t>
            </w:r>
          </w:p>
        </w:tc>
        <w:tc>
          <w:tcPr>
            <w:tcW w:w="1170" w:type="dxa"/>
            <w:vAlign w:val="center"/>
          </w:tcPr>
          <w:p w14:paraId="41D94492" w14:textId="77777777" w:rsidR="00CD7883" w:rsidRPr="00EC6422" w:rsidRDefault="008E42D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Disagree</w:t>
            </w:r>
          </w:p>
          <w:p w14:paraId="472859C0" w14:textId="77777777" w:rsidR="00521F50" w:rsidRPr="00EC6422" w:rsidRDefault="00521F50" w:rsidP="00EC6422">
            <w:pPr>
              <w:bidi w:val="0"/>
              <w:spacing w:after="120"/>
              <w:rPr>
                <w:rFonts w:ascii="Times New Roman" w:hAnsi="Times New Roman" w:cs="Times New Roman"/>
                <w:sz w:val="24"/>
                <w:szCs w:val="24"/>
              </w:rPr>
            </w:pPr>
            <w:proofErr w:type="gramStart"/>
            <w:r w:rsidRPr="00EC6422">
              <w:rPr>
                <w:rFonts w:ascii="Times New Roman" w:hAnsi="Times New Roman" w:cs="Times New Roman"/>
                <w:sz w:val="24"/>
                <w:szCs w:val="24"/>
              </w:rPr>
              <w:t>N(</w:t>
            </w:r>
            <w:proofErr w:type="gramEnd"/>
            <w:r w:rsidRPr="00EC6422">
              <w:rPr>
                <w:rFonts w:ascii="Times New Roman" w:hAnsi="Times New Roman" w:cs="Times New Roman"/>
                <w:sz w:val="24"/>
                <w:szCs w:val="24"/>
              </w:rPr>
              <w:t>%)</w:t>
            </w:r>
          </w:p>
        </w:tc>
        <w:tc>
          <w:tcPr>
            <w:tcW w:w="1620" w:type="dxa"/>
            <w:vAlign w:val="center"/>
          </w:tcPr>
          <w:p w14:paraId="7207E3E1" w14:textId="77777777" w:rsidR="008E42DF" w:rsidRPr="00EC6422" w:rsidRDefault="008E42D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Strongly</w:t>
            </w:r>
          </w:p>
          <w:p w14:paraId="33BE135E" w14:textId="77777777" w:rsidR="008E42DF" w:rsidRPr="00EC6422" w:rsidRDefault="008E42D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Disagree</w:t>
            </w:r>
          </w:p>
          <w:p w14:paraId="1468FD35" w14:textId="04927EE6" w:rsidR="00CD7883" w:rsidRPr="00EC6422" w:rsidRDefault="00521F50" w:rsidP="00EC6422">
            <w:pPr>
              <w:bidi w:val="0"/>
              <w:spacing w:after="120"/>
              <w:rPr>
                <w:rFonts w:ascii="Times New Roman" w:hAnsi="Times New Roman" w:cs="Times New Roman"/>
                <w:sz w:val="24"/>
                <w:szCs w:val="24"/>
              </w:rPr>
            </w:pPr>
            <w:proofErr w:type="gramStart"/>
            <w:r w:rsidRPr="00EC6422">
              <w:rPr>
                <w:rFonts w:ascii="Times New Roman" w:hAnsi="Times New Roman" w:cs="Times New Roman"/>
                <w:sz w:val="24"/>
                <w:szCs w:val="24"/>
              </w:rPr>
              <w:t>N(</w:t>
            </w:r>
            <w:proofErr w:type="gramEnd"/>
            <w:r w:rsidRPr="00EC6422">
              <w:rPr>
                <w:rFonts w:ascii="Times New Roman" w:hAnsi="Times New Roman" w:cs="Times New Roman"/>
                <w:sz w:val="24"/>
                <w:szCs w:val="24"/>
              </w:rPr>
              <w:t>%)</w:t>
            </w:r>
          </w:p>
        </w:tc>
        <w:tc>
          <w:tcPr>
            <w:tcW w:w="990" w:type="dxa"/>
            <w:vAlign w:val="center"/>
          </w:tcPr>
          <w:p w14:paraId="1AC68D95" w14:textId="77777777" w:rsidR="00CD7883" w:rsidRPr="00EC6422" w:rsidRDefault="00521F50"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p</w:t>
            </w:r>
          </w:p>
        </w:tc>
      </w:tr>
      <w:tr w:rsidR="00EE17B3" w:rsidRPr="00EC6422" w14:paraId="59A86A92" w14:textId="77777777" w:rsidTr="008C5527">
        <w:trPr>
          <w:trHeight w:val="286"/>
        </w:trPr>
        <w:tc>
          <w:tcPr>
            <w:tcW w:w="2520" w:type="dxa"/>
            <w:vMerge w:val="restart"/>
            <w:vAlign w:val="center"/>
          </w:tcPr>
          <w:p w14:paraId="7B550FEA"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 xml:space="preserve">1. Abortion should be a method of birth control. </w:t>
            </w:r>
          </w:p>
        </w:tc>
        <w:tc>
          <w:tcPr>
            <w:tcW w:w="900" w:type="dxa"/>
            <w:vAlign w:val="center"/>
          </w:tcPr>
          <w:p w14:paraId="095077DA"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6F1292C6"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810" w:type="dxa"/>
            <w:vAlign w:val="center"/>
          </w:tcPr>
          <w:p w14:paraId="3695B90E"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3(6.8)</w:t>
            </w:r>
          </w:p>
        </w:tc>
        <w:tc>
          <w:tcPr>
            <w:tcW w:w="1080" w:type="dxa"/>
            <w:vAlign w:val="center"/>
          </w:tcPr>
          <w:p w14:paraId="28E92322"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9(20.5)</w:t>
            </w:r>
          </w:p>
        </w:tc>
        <w:tc>
          <w:tcPr>
            <w:tcW w:w="1170" w:type="dxa"/>
            <w:vAlign w:val="center"/>
          </w:tcPr>
          <w:p w14:paraId="12F5890D"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19(43.2)</w:t>
            </w:r>
          </w:p>
        </w:tc>
        <w:tc>
          <w:tcPr>
            <w:tcW w:w="1620" w:type="dxa"/>
            <w:vAlign w:val="center"/>
          </w:tcPr>
          <w:p w14:paraId="709765F3"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12(27.3)</w:t>
            </w:r>
          </w:p>
        </w:tc>
        <w:tc>
          <w:tcPr>
            <w:tcW w:w="990" w:type="dxa"/>
            <w:vMerge w:val="restart"/>
            <w:vAlign w:val="center"/>
          </w:tcPr>
          <w:p w14:paraId="7B2F1E40"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0.008</w:t>
            </w:r>
          </w:p>
        </w:tc>
      </w:tr>
      <w:tr w:rsidR="00EE17B3" w:rsidRPr="00EC6422" w14:paraId="634816F5" w14:textId="77777777" w:rsidTr="008C5527">
        <w:trPr>
          <w:trHeight w:val="152"/>
        </w:trPr>
        <w:tc>
          <w:tcPr>
            <w:tcW w:w="2520" w:type="dxa"/>
            <w:vMerge/>
            <w:vAlign w:val="center"/>
          </w:tcPr>
          <w:p w14:paraId="2D0D3D7B"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6FFC545F"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3E3DC5A9"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62D4B5B1"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2(5.9)</w:t>
            </w:r>
          </w:p>
        </w:tc>
        <w:tc>
          <w:tcPr>
            <w:tcW w:w="1080" w:type="dxa"/>
            <w:vAlign w:val="center"/>
          </w:tcPr>
          <w:p w14:paraId="154B2437"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170" w:type="dxa"/>
            <w:vAlign w:val="center"/>
          </w:tcPr>
          <w:p w14:paraId="7EB90E72"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11(32.4)</w:t>
            </w:r>
          </w:p>
        </w:tc>
        <w:tc>
          <w:tcPr>
            <w:tcW w:w="1620" w:type="dxa"/>
            <w:vAlign w:val="center"/>
          </w:tcPr>
          <w:p w14:paraId="1C6C1BA9"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21(61.8)</w:t>
            </w:r>
          </w:p>
        </w:tc>
        <w:tc>
          <w:tcPr>
            <w:tcW w:w="990" w:type="dxa"/>
            <w:vMerge/>
            <w:vAlign w:val="center"/>
          </w:tcPr>
          <w:p w14:paraId="7A6DD9C3" w14:textId="77777777" w:rsidR="00EE17B3" w:rsidRPr="00EC6422" w:rsidRDefault="00EE17B3" w:rsidP="00EC6422">
            <w:pPr>
              <w:bidi w:val="0"/>
              <w:spacing w:after="120"/>
              <w:rPr>
                <w:rFonts w:ascii="Times New Roman" w:hAnsi="Times New Roman" w:cs="Times New Roman"/>
                <w:sz w:val="24"/>
                <w:szCs w:val="24"/>
              </w:rPr>
            </w:pPr>
          </w:p>
        </w:tc>
      </w:tr>
      <w:tr w:rsidR="00EE17B3" w:rsidRPr="00EC6422" w14:paraId="29B83730" w14:textId="77777777" w:rsidTr="008C5527">
        <w:trPr>
          <w:trHeight w:val="417"/>
        </w:trPr>
        <w:tc>
          <w:tcPr>
            <w:tcW w:w="2520" w:type="dxa"/>
            <w:vMerge w:val="restart"/>
            <w:vAlign w:val="center"/>
          </w:tcPr>
          <w:p w14:paraId="5FA59E6D"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 xml:space="preserve">2. An abortion should be done after the first three months of </w:t>
            </w:r>
            <w:r w:rsidRPr="00EC6422">
              <w:rPr>
                <w:rFonts w:ascii="Times New Roman" w:hAnsi="Times New Roman" w:cs="Times New Roman"/>
                <w:sz w:val="24"/>
                <w:szCs w:val="24"/>
              </w:rPr>
              <w:lastRenderedPageBreak/>
              <w:t>pregnancy.</w:t>
            </w:r>
          </w:p>
          <w:p w14:paraId="6FBBAB3D"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0DA535BB"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lastRenderedPageBreak/>
              <w:t>Junior</w:t>
            </w:r>
          </w:p>
        </w:tc>
        <w:tc>
          <w:tcPr>
            <w:tcW w:w="1080" w:type="dxa"/>
            <w:vAlign w:val="center"/>
          </w:tcPr>
          <w:p w14:paraId="160AF012"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r w:rsidR="007805F7" w:rsidRPr="00EC6422">
              <w:rPr>
                <w:rFonts w:ascii="Times New Roman" w:hAnsi="Times New Roman" w:cs="Times New Roman"/>
                <w:sz w:val="24"/>
                <w:szCs w:val="24"/>
              </w:rPr>
              <w:t xml:space="preserve"> </w:t>
            </w:r>
          </w:p>
        </w:tc>
        <w:tc>
          <w:tcPr>
            <w:tcW w:w="810" w:type="dxa"/>
            <w:vAlign w:val="center"/>
          </w:tcPr>
          <w:p w14:paraId="3CA8B1AA"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3(7)</w:t>
            </w:r>
          </w:p>
        </w:tc>
        <w:tc>
          <w:tcPr>
            <w:tcW w:w="1080" w:type="dxa"/>
            <w:vAlign w:val="center"/>
          </w:tcPr>
          <w:p w14:paraId="2EB49968"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5(11.6)</w:t>
            </w:r>
          </w:p>
        </w:tc>
        <w:tc>
          <w:tcPr>
            <w:tcW w:w="1170" w:type="dxa"/>
            <w:vAlign w:val="center"/>
          </w:tcPr>
          <w:p w14:paraId="616DEBAB"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15(34.9)</w:t>
            </w:r>
          </w:p>
        </w:tc>
        <w:tc>
          <w:tcPr>
            <w:tcW w:w="1620" w:type="dxa"/>
            <w:vAlign w:val="center"/>
          </w:tcPr>
          <w:p w14:paraId="50F6E480"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19(44..2)</w:t>
            </w:r>
          </w:p>
        </w:tc>
        <w:tc>
          <w:tcPr>
            <w:tcW w:w="990" w:type="dxa"/>
            <w:vMerge w:val="restart"/>
            <w:vAlign w:val="center"/>
          </w:tcPr>
          <w:p w14:paraId="2AA8D320" w14:textId="77777777" w:rsidR="00EE17B3" w:rsidRPr="00EC6422" w:rsidRDefault="00EE17B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0.14</w:t>
            </w:r>
          </w:p>
        </w:tc>
      </w:tr>
      <w:tr w:rsidR="00EE17B3" w:rsidRPr="00EC6422" w14:paraId="5AA6DBE9" w14:textId="77777777" w:rsidTr="008C5527">
        <w:trPr>
          <w:trHeight w:val="422"/>
        </w:trPr>
        <w:tc>
          <w:tcPr>
            <w:tcW w:w="2520" w:type="dxa"/>
            <w:vMerge/>
            <w:vAlign w:val="center"/>
          </w:tcPr>
          <w:p w14:paraId="1B29E7A2"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31A7F85C" w14:textId="77777777" w:rsidR="00EE17B3" w:rsidRPr="00EC6422" w:rsidRDefault="00EE17B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13EFB857"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6E7FB00E"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2(5.9)</w:t>
            </w:r>
          </w:p>
        </w:tc>
        <w:tc>
          <w:tcPr>
            <w:tcW w:w="1080" w:type="dxa"/>
            <w:vAlign w:val="center"/>
          </w:tcPr>
          <w:p w14:paraId="3391E9BF"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1(2.9)</w:t>
            </w:r>
          </w:p>
        </w:tc>
        <w:tc>
          <w:tcPr>
            <w:tcW w:w="1170" w:type="dxa"/>
            <w:vAlign w:val="center"/>
          </w:tcPr>
          <w:p w14:paraId="7FC10426"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10(29.4)</w:t>
            </w:r>
          </w:p>
        </w:tc>
        <w:tc>
          <w:tcPr>
            <w:tcW w:w="1620" w:type="dxa"/>
            <w:vAlign w:val="center"/>
          </w:tcPr>
          <w:p w14:paraId="2AC915C0" w14:textId="77777777" w:rsidR="00EE17B3"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21(61.8)</w:t>
            </w:r>
          </w:p>
        </w:tc>
        <w:tc>
          <w:tcPr>
            <w:tcW w:w="990" w:type="dxa"/>
            <w:vMerge/>
            <w:vAlign w:val="center"/>
          </w:tcPr>
          <w:p w14:paraId="7F54289C" w14:textId="77777777" w:rsidR="00EE17B3" w:rsidRPr="00EC6422" w:rsidRDefault="00EE17B3" w:rsidP="00EC6422">
            <w:pPr>
              <w:bidi w:val="0"/>
              <w:spacing w:after="120"/>
              <w:rPr>
                <w:rFonts w:ascii="Times New Roman" w:hAnsi="Times New Roman" w:cs="Times New Roman"/>
                <w:sz w:val="24"/>
                <w:szCs w:val="24"/>
              </w:rPr>
            </w:pPr>
          </w:p>
        </w:tc>
      </w:tr>
      <w:tr w:rsidR="007805F7" w:rsidRPr="00EC6422" w14:paraId="2929E1AD" w14:textId="77777777" w:rsidTr="008C5527">
        <w:trPr>
          <w:trHeight w:val="401"/>
        </w:trPr>
        <w:tc>
          <w:tcPr>
            <w:tcW w:w="2520" w:type="dxa"/>
            <w:vMerge w:val="restart"/>
            <w:vAlign w:val="center"/>
          </w:tcPr>
          <w:p w14:paraId="4E4F6192" w14:textId="77777777" w:rsidR="007805F7" w:rsidRPr="00EC6422" w:rsidRDefault="007805F7"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lastRenderedPageBreak/>
              <w:t>3. An abortion should be done for any reason.</w:t>
            </w:r>
          </w:p>
          <w:p w14:paraId="565EF568" w14:textId="77777777" w:rsidR="007805F7" w:rsidRPr="00EC6422" w:rsidRDefault="007805F7"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13F968AE" w14:textId="77777777" w:rsidR="007805F7" w:rsidRPr="00EC6422" w:rsidRDefault="007805F7"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6231A324"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2(4.7)</w:t>
            </w:r>
          </w:p>
        </w:tc>
        <w:tc>
          <w:tcPr>
            <w:tcW w:w="810" w:type="dxa"/>
            <w:vAlign w:val="center"/>
          </w:tcPr>
          <w:p w14:paraId="254C844E"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037C7137"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2(4.7)</w:t>
            </w:r>
          </w:p>
        </w:tc>
        <w:tc>
          <w:tcPr>
            <w:tcW w:w="1170" w:type="dxa"/>
            <w:vAlign w:val="center"/>
          </w:tcPr>
          <w:p w14:paraId="58100C64"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16(37.2)</w:t>
            </w:r>
          </w:p>
        </w:tc>
        <w:tc>
          <w:tcPr>
            <w:tcW w:w="1620" w:type="dxa"/>
            <w:vAlign w:val="center"/>
          </w:tcPr>
          <w:p w14:paraId="7AB8481E"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23(53.5)</w:t>
            </w:r>
          </w:p>
        </w:tc>
        <w:tc>
          <w:tcPr>
            <w:tcW w:w="990" w:type="dxa"/>
            <w:vMerge w:val="restart"/>
            <w:vAlign w:val="center"/>
          </w:tcPr>
          <w:p w14:paraId="0AB3A767"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0.11</w:t>
            </w:r>
          </w:p>
        </w:tc>
      </w:tr>
      <w:tr w:rsidR="007805F7" w:rsidRPr="00EC6422" w14:paraId="44501CE4" w14:textId="77777777" w:rsidTr="008C5527">
        <w:trPr>
          <w:trHeight w:val="407"/>
        </w:trPr>
        <w:tc>
          <w:tcPr>
            <w:tcW w:w="2520" w:type="dxa"/>
            <w:vMerge/>
            <w:vAlign w:val="center"/>
          </w:tcPr>
          <w:p w14:paraId="46C379B9" w14:textId="77777777" w:rsidR="007805F7" w:rsidRPr="00EC6422" w:rsidRDefault="007805F7"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542179CF" w14:textId="77777777" w:rsidR="007805F7" w:rsidRPr="00EC6422" w:rsidRDefault="007805F7"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234ADE9B"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0A4AA313"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6C5EBD4E"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170" w:type="dxa"/>
            <w:vAlign w:val="center"/>
          </w:tcPr>
          <w:p w14:paraId="09915C64"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8(23.5)</w:t>
            </w:r>
          </w:p>
        </w:tc>
        <w:tc>
          <w:tcPr>
            <w:tcW w:w="1620" w:type="dxa"/>
            <w:vAlign w:val="center"/>
          </w:tcPr>
          <w:p w14:paraId="28920FF8" w14:textId="77777777" w:rsidR="007805F7" w:rsidRPr="00EC6422" w:rsidRDefault="007805F7"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26(76.5)</w:t>
            </w:r>
          </w:p>
        </w:tc>
        <w:tc>
          <w:tcPr>
            <w:tcW w:w="990" w:type="dxa"/>
            <w:vMerge/>
            <w:vAlign w:val="center"/>
          </w:tcPr>
          <w:p w14:paraId="067B53F2" w14:textId="77777777" w:rsidR="007805F7" w:rsidRPr="00EC6422" w:rsidRDefault="007805F7" w:rsidP="00EC6422">
            <w:pPr>
              <w:bidi w:val="0"/>
              <w:spacing w:after="120"/>
              <w:rPr>
                <w:rFonts w:ascii="Times New Roman" w:hAnsi="Times New Roman" w:cs="Times New Roman"/>
                <w:sz w:val="24"/>
                <w:szCs w:val="24"/>
              </w:rPr>
            </w:pPr>
          </w:p>
        </w:tc>
      </w:tr>
      <w:tr w:rsidR="008D7FA9" w:rsidRPr="00EC6422" w14:paraId="72F76877" w14:textId="77777777" w:rsidTr="008C5527">
        <w:trPr>
          <w:trHeight w:val="399"/>
        </w:trPr>
        <w:tc>
          <w:tcPr>
            <w:tcW w:w="2520" w:type="dxa"/>
            <w:vMerge w:val="restart"/>
            <w:vAlign w:val="center"/>
          </w:tcPr>
          <w:p w14:paraId="50713696"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4. Governmental agencies should strictly regulate abortions.</w:t>
            </w:r>
          </w:p>
          <w:p w14:paraId="2247F794"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3DF1AF80"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7BE686F5"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14(33.3)</w:t>
            </w:r>
          </w:p>
        </w:tc>
        <w:tc>
          <w:tcPr>
            <w:tcW w:w="810" w:type="dxa"/>
            <w:vAlign w:val="center"/>
          </w:tcPr>
          <w:p w14:paraId="55D44D74"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21(50)</w:t>
            </w:r>
          </w:p>
        </w:tc>
        <w:tc>
          <w:tcPr>
            <w:tcW w:w="1080" w:type="dxa"/>
            <w:vAlign w:val="center"/>
          </w:tcPr>
          <w:p w14:paraId="4CAC3D12"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5(11.9)</w:t>
            </w:r>
          </w:p>
        </w:tc>
        <w:tc>
          <w:tcPr>
            <w:tcW w:w="1170" w:type="dxa"/>
            <w:vAlign w:val="center"/>
          </w:tcPr>
          <w:p w14:paraId="06AFC4E4"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620" w:type="dxa"/>
            <w:vAlign w:val="center"/>
          </w:tcPr>
          <w:p w14:paraId="20212124"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2(4.8)</w:t>
            </w:r>
          </w:p>
        </w:tc>
        <w:tc>
          <w:tcPr>
            <w:tcW w:w="990" w:type="dxa"/>
            <w:vMerge w:val="restart"/>
            <w:vAlign w:val="center"/>
          </w:tcPr>
          <w:p w14:paraId="32013267"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0.41</w:t>
            </w:r>
          </w:p>
        </w:tc>
      </w:tr>
      <w:tr w:rsidR="008D7FA9" w:rsidRPr="00EC6422" w14:paraId="2D798B2E" w14:textId="77777777" w:rsidTr="008C5527">
        <w:trPr>
          <w:trHeight w:val="70"/>
        </w:trPr>
        <w:tc>
          <w:tcPr>
            <w:tcW w:w="2520" w:type="dxa"/>
            <w:vMerge/>
            <w:vAlign w:val="center"/>
          </w:tcPr>
          <w:p w14:paraId="186F8F46"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0AD83598"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238CAE6F"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15(45.5)</w:t>
            </w:r>
          </w:p>
        </w:tc>
        <w:tc>
          <w:tcPr>
            <w:tcW w:w="810" w:type="dxa"/>
            <w:vAlign w:val="center"/>
          </w:tcPr>
          <w:p w14:paraId="670CA439"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13(39.4)</w:t>
            </w:r>
          </w:p>
        </w:tc>
        <w:tc>
          <w:tcPr>
            <w:tcW w:w="1080" w:type="dxa"/>
            <w:vAlign w:val="center"/>
          </w:tcPr>
          <w:p w14:paraId="6B051EFB"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5(15.2)</w:t>
            </w:r>
          </w:p>
        </w:tc>
        <w:tc>
          <w:tcPr>
            <w:tcW w:w="1170" w:type="dxa"/>
            <w:vAlign w:val="center"/>
          </w:tcPr>
          <w:p w14:paraId="3E828230"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620" w:type="dxa"/>
            <w:vAlign w:val="center"/>
          </w:tcPr>
          <w:p w14:paraId="2FC940C8"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990" w:type="dxa"/>
            <w:vMerge/>
            <w:vAlign w:val="center"/>
          </w:tcPr>
          <w:p w14:paraId="56C70E39" w14:textId="77777777" w:rsidR="008D7FA9" w:rsidRPr="00EC6422" w:rsidRDefault="008D7FA9" w:rsidP="00EC6422">
            <w:pPr>
              <w:bidi w:val="0"/>
              <w:spacing w:after="120"/>
              <w:rPr>
                <w:rFonts w:ascii="Times New Roman" w:hAnsi="Times New Roman" w:cs="Times New Roman"/>
                <w:sz w:val="24"/>
                <w:szCs w:val="24"/>
              </w:rPr>
            </w:pPr>
          </w:p>
        </w:tc>
      </w:tr>
      <w:tr w:rsidR="008D7FA9" w:rsidRPr="00EC6422" w14:paraId="74D19C93" w14:textId="77777777" w:rsidTr="008C5527">
        <w:trPr>
          <w:trHeight w:val="250"/>
        </w:trPr>
        <w:tc>
          <w:tcPr>
            <w:tcW w:w="2520" w:type="dxa"/>
            <w:vMerge w:val="restart"/>
            <w:vAlign w:val="center"/>
          </w:tcPr>
          <w:p w14:paraId="2ADD41D3"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5. Abortions should be inexpensive and widely available.</w:t>
            </w:r>
          </w:p>
        </w:tc>
        <w:tc>
          <w:tcPr>
            <w:tcW w:w="900" w:type="dxa"/>
            <w:vAlign w:val="center"/>
          </w:tcPr>
          <w:p w14:paraId="0532F487"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0EDB8D5A"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810" w:type="dxa"/>
            <w:vAlign w:val="center"/>
          </w:tcPr>
          <w:p w14:paraId="17CA72EA"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4(9.3)</w:t>
            </w:r>
          </w:p>
        </w:tc>
        <w:tc>
          <w:tcPr>
            <w:tcW w:w="1080" w:type="dxa"/>
            <w:vAlign w:val="center"/>
          </w:tcPr>
          <w:p w14:paraId="4CA73DD8"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10(23.3)</w:t>
            </w:r>
          </w:p>
        </w:tc>
        <w:tc>
          <w:tcPr>
            <w:tcW w:w="1170" w:type="dxa"/>
            <w:vAlign w:val="center"/>
          </w:tcPr>
          <w:p w14:paraId="46FC6235"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14(32.6)</w:t>
            </w:r>
          </w:p>
        </w:tc>
        <w:tc>
          <w:tcPr>
            <w:tcW w:w="1620" w:type="dxa"/>
            <w:vAlign w:val="center"/>
          </w:tcPr>
          <w:p w14:paraId="5B5063D1"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14(32.6)</w:t>
            </w:r>
          </w:p>
        </w:tc>
        <w:tc>
          <w:tcPr>
            <w:tcW w:w="990" w:type="dxa"/>
            <w:vMerge w:val="restart"/>
            <w:vAlign w:val="center"/>
          </w:tcPr>
          <w:p w14:paraId="36123D97"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0.03</w:t>
            </w:r>
          </w:p>
        </w:tc>
      </w:tr>
      <w:tr w:rsidR="008D7FA9" w:rsidRPr="00EC6422" w14:paraId="24F295B8" w14:textId="77777777" w:rsidTr="008C5527">
        <w:trPr>
          <w:trHeight w:val="70"/>
        </w:trPr>
        <w:tc>
          <w:tcPr>
            <w:tcW w:w="2520" w:type="dxa"/>
            <w:vMerge/>
            <w:vAlign w:val="center"/>
          </w:tcPr>
          <w:p w14:paraId="2870A1A0"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03F53219"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708F9AAF"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502E0EDB"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11FCB4F6"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2(6.1)</w:t>
            </w:r>
          </w:p>
        </w:tc>
        <w:tc>
          <w:tcPr>
            <w:tcW w:w="1170" w:type="dxa"/>
            <w:vAlign w:val="center"/>
          </w:tcPr>
          <w:p w14:paraId="26B70D32"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12(36.4)</w:t>
            </w:r>
          </w:p>
        </w:tc>
        <w:tc>
          <w:tcPr>
            <w:tcW w:w="1620" w:type="dxa"/>
            <w:vAlign w:val="center"/>
          </w:tcPr>
          <w:p w14:paraId="57820A1C"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19(57.6)</w:t>
            </w:r>
          </w:p>
        </w:tc>
        <w:tc>
          <w:tcPr>
            <w:tcW w:w="990" w:type="dxa"/>
            <w:vMerge/>
            <w:vAlign w:val="center"/>
          </w:tcPr>
          <w:p w14:paraId="32CAB0EF" w14:textId="77777777" w:rsidR="008D7FA9" w:rsidRPr="00EC6422" w:rsidRDefault="008D7FA9" w:rsidP="00EC6422">
            <w:pPr>
              <w:bidi w:val="0"/>
              <w:spacing w:after="120"/>
              <w:rPr>
                <w:rFonts w:ascii="Times New Roman" w:hAnsi="Times New Roman" w:cs="Times New Roman"/>
                <w:sz w:val="24"/>
                <w:szCs w:val="24"/>
              </w:rPr>
            </w:pPr>
          </w:p>
        </w:tc>
      </w:tr>
      <w:tr w:rsidR="008D7FA9" w:rsidRPr="00EC6422" w14:paraId="0491D220" w14:textId="77777777" w:rsidTr="008C5527">
        <w:trPr>
          <w:trHeight w:val="267"/>
        </w:trPr>
        <w:tc>
          <w:tcPr>
            <w:tcW w:w="2520" w:type="dxa"/>
            <w:vMerge w:val="restart"/>
            <w:vAlign w:val="center"/>
          </w:tcPr>
          <w:p w14:paraId="096685F8"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6. An abortion is indicated if a female’s own health is endangered by the pregnancy.</w:t>
            </w:r>
          </w:p>
        </w:tc>
        <w:tc>
          <w:tcPr>
            <w:tcW w:w="900" w:type="dxa"/>
            <w:vAlign w:val="center"/>
          </w:tcPr>
          <w:p w14:paraId="3D2E3191"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3030638A"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18(41.9)</w:t>
            </w:r>
          </w:p>
        </w:tc>
        <w:tc>
          <w:tcPr>
            <w:tcW w:w="810" w:type="dxa"/>
            <w:vAlign w:val="center"/>
          </w:tcPr>
          <w:p w14:paraId="4B677322"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18(41.9)</w:t>
            </w:r>
          </w:p>
        </w:tc>
        <w:tc>
          <w:tcPr>
            <w:tcW w:w="1080" w:type="dxa"/>
            <w:vAlign w:val="center"/>
          </w:tcPr>
          <w:p w14:paraId="5AB8BC90"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6(14)</w:t>
            </w:r>
          </w:p>
        </w:tc>
        <w:tc>
          <w:tcPr>
            <w:tcW w:w="1170" w:type="dxa"/>
            <w:vAlign w:val="center"/>
          </w:tcPr>
          <w:p w14:paraId="7C26B8A6"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620" w:type="dxa"/>
            <w:vAlign w:val="center"/>
          </w:tcPr>
          <w:p w14:paraId="7486BE6C"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990" w:type="dxa"/>
            <w:vMerge w:val="restart"/>
            <w:vAlign w:val="center"/>
          </w:tcPr>
          <w:p w14:paraId="70443AD4"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0.34</w:t>
            </w:r>
          </w:p>
        </w:tc>
      </w:tr>
      <w:tr w:rsidR="008D7FA9" w:rsidRPr="00EC6422" w14:paraId="03875AC5" w14:textId="77777777" w:rsidTr="008C5527">
        <w:trPr>
          <w:trHeight w:val="273"/>
        </w:trPr>
        <w:tc>
          <w:tcPr>
            <w:tcW w:w="2520" w:type="dxa"/>
            <w:vMerge/>
            <w:vAlign w:val="center"/>
          </w:tcPr>
          <w:p w14:paraId="6936D9E2"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78519F25" w14:textId="77777777" w:rsidR="008D7FA9" w:rsidRPr="00EC6422" w:rsidRDefault="008D7FA9"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6E534BCB"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9(26.5)</w:t>
            </w:r>
          </w:p>
        </w:tc>
        <w:tc>
          <w:tcPr>
            <w:tcW w:w="810" w:type="dxa"/>
            <w:vAlign w:val="center"/>
          </w:tcPr>
          <w:p w14:paraId="0C8FA69B"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20(58.8)</w:t>
            </w:r>
          </w:p>
        </w:tc>
        <w:tc>
          <w:tcPr>
            <w:tcW w:w="1080" w:type="dxa"/>
            <w:vAlign w:val="center"/>
          </w:tcPr>
          <w:p w14:paraId="7DF74586"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4(11.8)</w:t>
            </w:r>
          </w:p>
        </w:tc>
        <w:tc>
          <w:tcPr>
            <w:tcW w:w="1170" w:type="dxa"/>
            <w:vAlign w:val="center"/>
          </w:tcPr>
          <w:p w14:paraId="12330EE2"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1(2.9)</w:t>
            </w:r>
          </w:p>
        </w:tc>
        <w:tc>
          <w:tcPr>
            <w:tcW w:w="1620" w:type="dxa"/>
            <w:vAlign w:val="center"/>
          </w:tcPr>
          <w:p w14:paraId="4BCEA87A" w14:textId="77777777" w:rsidR="008D7FA9" w:rsidRPr="00EC6422" w:rsidRDefault="008D7FA9"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990" w:type="dxa"/>
            <w:vMerge/>
            <w:vAlign w:val="center"/>
          </w:tcPr>
          <w:p w14:paraId="522228E3" w14:textId="77777777" w:rsidR="008D7FA9" w:rsidRPr="00EC6422" w:rsidRDefault="008D7FA9" w:rsidP="00EC6422">
            <w:pPr>
              <w:bidi w:val="0"/>
              <w:spacing w:after="120"/>
              <w:rPr>
                <w:rFonts w:ascii="Times New Roman" w:hAnsi="Times New Roman" w:cs="Times New Roman"/>
                <w:sz w:val="24"/>
                <w:szCs w:val="24"/>
              </w:rPr>
            </w:pPr>
          </w:p>
        </w:tc>
      </w:tr>
      <w:tr w:rsidR="00AB025A" w:rsidRPr="00EC6422" w14:paraId="32AF57DB" w14:textId="77777777" w:rsidTr="008C5527">
        <w:trPr>
          <w:trHeight w:val="175"/>
        </w:trPr>
        <w:tc>
          <w:tcPr>
            <w:tcW w:w="2520" w:type="dxa"/>
            <w:vMerge w:val="restart"/>
            <w:vAlign w:val="center"/>
          </w:tcPr>
          <w:p w14:paraId="7AB1E3EC"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7. An abortion is indicated if a female became pregnant from being raped</w:t>
            </w:r>
          </w:p>
        </w:tc>
        <w:tc>
          <w:tcPr>
            <w:tcW w:w="900" w:type="dxa"/>
            <w:vMerge w:val="restart"/>
            <w:vAlign w:val="center"/>
          </w:tcPr>
          <w:p w14:paraId="1581C2F5"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commentRangeStart w:id="27"/>
            <w:r w:rsidRPr="00EC6422">
              <w:rPr>
                <w:rFonts w:ascii="Times New Roman" w:hAnsi="Times New Roman" w:cs="Times New Roman"/>
                <w:sz w:val="24"/>
                <w:szCs w:val="24"/>
              </w:rPr>
              <w:t>Junior</w:t>
            </w:r>
            <w:commentRangeEnd w:id="27"/>
            <w:r w:rsidR="009A52C4">
              <w:rPr>
                <w:rStyle w:val="CommentReference"/>
              </w:rPr>
              <w:commentReference w:id="27"/>
            </w:r>
          </w:p>
        </w:tc>
        <w:tc>
          <w:tcPr>
            <w:tcW w:w="1080" w:type="dxa"/>
            <w:vAlign w:val="center"/>
          </w:tcPr>
          <w:p w14:paraId="2E20EBF9"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6(14)</w:t>
            </w:r>
          </w:p>
        </w:tc>
        <w:tc>
          <w:tcPr>
            <w:tcW w:w="810" w:type="dxa"/>
            <w:vAlign w:val="center"/>
          </w:tcPr>
          <w:p w14:paraId="4009876C"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9(20.9)</w:t>
            </w:r>
          </w:p>
        </w:tc>
        <w:tc>
          <w:tcPr>
            <w:tcW w:w="1080" w:type="dxa"/>
            <w:vAlign w:val="center"/>
          </w:tcPr>
          <w:p w14:paraId="489D1D84"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22(51.2)</w:t>
            </w:r>
          </w:p>
        </w:tc>
        <w:tc>
          <w:tcPr>
            <w:tcW w:w="1170" w:type="dxa"/>
            <w:vAlign w:val="center"/>
          </w:tcPr>
          <w:p w14:paraId="4E821E47"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4(9.3)</w:t>
            </w:r>
          </w:p>
        </w:tc>
        <w:tc>
          <w:tcPr>
            <w:tcW w:w="1620" w:type="dxa"/>
            <w:vAlign w:val="center"/>
          </w:tcPr>
          <w:p w14:paraId="70D07503"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2(4.7)</w:t>
            </w:r>
          </w:p>
        </w:tc>
        <w:tc>
          <w:tcPr>
            <w:tcW w:w="990" w:type="dxa"/>
            <w:vMerge w:val="restart"/>
            <w:vAlign w:val="center"/>
          </w:tcPr>
          <w:p w14:paraId="0825F186"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0.03</w:t>
            </w:r>
          </w:p>
        </w:tc>
      </w:tr>
      <w:tr w:rsidR="00AB025A" w:rsidRPr="00EC6422" w14:paraId="0884163C" w14:textId="77777777" w:rsidTr="008C5527">
        <w:trPr>
          <w:trHeight w:val="390"/>
        </w:trPr>
        <w:tc>
          <w:tcPr>
            <w:tcW w:w="2520" w:type="dxa"/>
            <w:vMerge/>
            <w:vAlign w:val="center"/>
          </w:tcPr>
          <w:p w14:paraId="0BCA2C8D"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p>
        </w:tc>
        <w:tc>
          <w:tcPr>
            <w:tcW w:w="900" w:type="dxa"/>
            <w:vMerge/>
            <w:vAlign w:val="center"/>
          </w:tcPr>
          <w:p w14:paraId="661BD558"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p>
        </w:tc>
        <w:tc>
          <w:tcPr>
            <w:tcW w:w="1080" w:type="dxa"/>
            <w:vAlign w:val="center"/>
          </w:tcPr>
          <w:p w14:paraId="54D46CAE"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10(29.4)</w:t>
            </w:r>
          </w:p>
        </w:tc>
        <w:tc>
          <w:tcPr>
            <w:tcW w:w="810" w:type="dxa"/>
            <w:vAlign w:val="center"/>
          </w:tcPr>
          <w:p w14:paraId="745A35A3"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8(23.5)</w:t>
            </w:r>
          </w:p>
        </w:tc>
        <w:tc>
          <w:tcPr>
            <w:tcW w:w="1080" w:type="dxa"/>
            <w:vAlign w:val="center"/>
          </w:tcPr>
          <w:p w14:paraId="43C893AB"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6(17.6)</w:t>
            </w:r>
          </w:p>
        </w:tc>
        <w:tc>
          <w:tcPr>
            <w:tcW w:w="1170" w:type="dxa"/>
            <w:vAlign w:val="center"/>
          </w:tcPr>
          <w:p w14:paraId="00D5DEDE"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5(14.7)</w:t>
            </w:r>
          </w:p>
        </w:tc>
        <w:tc>
          <w:tcPr>
            <w:tcW w:w="1620" w:type="dxa"/>
            <w:vAlign w:val="center"/>
          </w:tcPr>
          <w:p w14:paraId="27D392A9"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5(14.7)</w:t>
            </w:r>
          </w:p>
        </w:tc>
        <w:tc>
          <w:tcPr>
            <w:tcW w:w="990" w:type="dxa"/>
            <w:vMerge/>
            <w:vAlign w:val="center"/>
          </w:tcPr>
          <w:p w14:paraId="7AAE3715" w14:textId="77777777" w:rsidR="00AB025A" w:rsidRPr="00EC6422" w:rsidRDefault="00AB025A" w:rsidP="00EC6422">
            <w:pPr>
              <w:bidi w:val="0"/>
              <w:spacing w:after="120"/>
              <w:rPr>
                <w:rFonts w:ascii="Times New Roman" w:hAnsi="Times New Roman" w:cs="Times New Roman"/>
                <w:sz w:val="24"/>
                <w:szCs w:val="24"/>
              </w:rPr>
            </w:pPr>
          </w:p>
        </w:tc>
      </w:tr>
      <w:tr w:rsidR="00AB025A" w:rsidRPr="00EC6422" w14:paraId="3A38C24F" w14:textId="77777777" w:rsidTr="008C5527">
        <w:trPr>
          <w:trHeight w:val="70"/>
        </w:trPr>
        <w:tc>
          <w:tcPr>
            <w:tcW w:w="2520" w:type="dxa"/>
            <w:vMerge w:val="restart"/>
            <w:vAlign w:val="center"/>
          </w:tcPr>
          <w:p w14:paraId="4E559F63"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8. An abortion is indicated when the fetus has a suspected physical or mental disability.</w:t>
            </w:r>
          </w:p>
        </w:tc>
        <w:tc>
          <w:tcPr>
            <w:tcW w:w="900" w:type="dxa"/>
            <w:vAlign w:val="center"/>
          </w:tcPr>
          <w:p w14:paraId="45D07D85"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6A6C2803"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10(23.3)</w:t>
            </w:r>
          </w:p>
        </w:tc>
        <w:tc>
          <w:tcPr>
            <w:tcW w:w="810" w:type="dxa"/>
            <w:vAlign w:val="center"/>
          </w:tcPr>
          <w:p w14:paraId="5247ECFB"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19(44.2)</w:t>
            </w:r>
          </w:p>
        </w:tc>
        <w:tc>
          <w:tcPr>
            <w:tcW w:w="1080" w:type="dxa"/>
            <w:vAlign w:val="center"/>
          </w:tcPr>
          <w:p w14:paraId="2C5B369F"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12(27.9)</w:t>
            </w:r>
          </w:p>
        </w:tc>
        <w:tc>
          <w:tcPr>
            <w:tcW w:w="1170" w:type="dxa"/>
            <w:vAlign w:val="center"/>
          </w:tcPr>
          <w:p w14:paraId="424B38A5"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1620" w:type="dxa"/>
            <w:vAlign w:val="center"/>
          </w:tcPr>
          <w:p w14:paraId="5AC8E556"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990" w:type="dxa"/>
            <w:vMerge w:val="restart"/>
            <w:vAlign w:val="center"/>
          </w:tcPr>
          <w:p w14:paraId="6812F473"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0.15</w:t>
            </w:r>
          </w:p>
        </w:tc>
      </w:tr>
      <w:tr w:rsidR="00AB025A" w:rsidRPr="00EC6422" w14:paraId="6B5BE644" w14:textId="77777777" w:rsidTr="008C5527">
        <w:trPr>
          <w:trHeight w:val="70"/>
        </w:trPr>
        <w:tc>
          <w:tcPr>
            <w:tcW w:w="2520" w:type="dxa"/>
            <w:vMerge/>
            <w:vAlign w:val="center"/>
          </w:tcPr>
          <w:p w14:paraId="2E832512"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7831EB3E" w14:textId="77777777" w:rsidR="00AB025A" w:rsidRPr="00EC6422" w:rsidRDefault="00AB025A"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2E1AA335"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10(29.4)</w:t>
            </w:r>
          </w:p>
        </w:tc>
        <w:tc>
          <w:tcPr>
            <w:tcW w:w="810" w:type="dxa"/>
            <w:vAlign w:val="center"/>
          </w:tcPr>
          <w:p w14:paraId="4EF4017E"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11(32.4)</w:t>
            </w:r>
          </w:p>
        </w:tc>
        <w:tc>
          <w:tcPr>
            <w:tcW w:w="1080" w:type="dxa"/>
            <w:vAlign w:val="center"/>
          </w:tcPr>
          <w:p w14:paraId="01EA256E"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6(17.6)</w:t>
            </w:r>
          </w:p>
        </w:tc>
        <w:tc>
          <w:tcPr>
            <w:tcW w:w="1170" w:type="dxa"/>
            <w:vAlign w:val="center"/>
          </w:tcPr>
          <w:p w14:paraId="0EAA9A98"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6(17.6)</w:t>
            </w:r>
          </w:p>
        </w:tc>
        <w:tc>
          <w:tcPr>
            <w:tcW w:w="1620" w:type="dxa"/>
            <w:vAlign w:val="center"/>
          </w:tcPr>
          <w:p w14:paraId="41F98473" w14:textId="77777777" w:rsidR="00AB025A" w:rsidRPr="00EC6422" w:rsidRDefault="00AB025A"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1(2.9)</w:t>
            </w:r>
          </w:p>
        </w:tc>
        <w:tc>
          <w:tcPr>
            <w:tcW w:w="990" w:type="dxa"/>
            <w:vMerge/>
            <w:vAlign w:val="center"/>
          </w:tcPr>
          <w:p w14:paraId="1C5B0858" w14:textId="77777777" w:rsidR="00AB025A" w:rsidRPr="00EC6422" w:rsidRDefault="00AB025A" w:rsidP="00EC6422">
            <w:pPr>
              <w:bidi w:val="0"/>
              <w:spacing w:after="120"/>
              <w:rPr>
                <w:rFonts w:ascii="Times New Roman" w:hAnsi="Times New Roman" w:cs="Times New Roman"/>
                <w:sz w:val="24"/>
                <w:szCs w:val="24"/>
              </w:rPr>
            </w:pPr>
          </w:p>
        </w:tc>
      </w:tr>
      <w:tr w:rsidR="007D3863" w:rsidRPr="00EC6422" w14:paraId="75824D9C" w14:textId="77777777" w:rsidTr="008C5527">
        <w:trPr>
          <w:trHeight w:val="147"/>
        </w:trPr>
        <w:tc>
          <w:tcPr>
            <w:tcW w:w="2520" w:type="dxa"/>
            <w:vMerge w:val="restart"/>
            <w:vAlign w:val="center"/>
          </w:tcPr>
          <w:p w14:paraId="3F9DB7CA"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9. An abortion is indicated if a female perceives she cannot afford to have the baby.</w:t>
            </w:r>
          </w:p>
        </w:tc>
        <w:tc>
          <w:tcPr>
            <w:tcW w:w="900" w:type="dxa"/>
            <w:vAlign w:val="center"/>
          </w:tcPr>
          <w:p w14:paraId="20A0883E"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49976D6B"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810" w:type="dxa"/>
            <w:vAlign w:val="center"/>
          </w:tcPr>
          <w:p w14:paraId="514D72DE"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2(4.7)</w:t>
            </w:r>
          </w:p>
        </w:tc>
        <w:tc>
          <w:tcPr>
            <w:tcW w:w="1080" w:type="dxa"/>
            <w:vAlign w:val="center"/>
          </w:tcPr>
          <w:p w14:paraId="233C960D"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9(20.9)</w:t>
            </w:r>
          </w:p>
        </w:tc>
        <w:tc>
          <w:tcPr>
            <w:tcW w:w="1170" w:type="dxa"/>
            <w:vAlign w:val="center"/>
          </w:tcPr>
          <w:p w14:paraId="66553DAC"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20(46.5)</w:t>
            </w:r>
          </w:p>
        </w:tc>
        <w:tc>
          <w:tcPr>
            <w:tcW w:w="1620" w:type="dxa"/>
            <w:vAlign w:val="center"/>
          </w:tcPr>
          <w:p w14:paraId="6F2BDE3A"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11(25.6)</w:t>
            </w:r>
          </w:p>
        </w:tc>
        <w:tc>
          <w:tcPr>
            <w:tcW w:w="990" w:type="dxa"/>
            <w:vMerge w:val="restart"/>
            <w:vAlign w:val="center"/>
          </w:tcPr>
          <w:p w14:paraId="00F942BF"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0.15</w:t>
            </w:r>
          </w:p>
        </w:tc>
      </w:tr>
      <w:tr w:rsidR="007D3863" w:rsidRPr="00EC6422" w14:paraId="26168FCD" w14:textId="77777777" w:rsidTr="008C5527">
        <w:trPr>
          <w:trHeight w:val="153"/>
        </w:trPr>
        <w:tc>
          <w:tcPr>
            <w:tcW w:w="2520" w:type="dxa"/>
            <w:vMerge/>
            <w:vAlign w:val="center"/>
          </w:tcPr>
          <w:p w14:paraId="22E84AAB"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44853DD7"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46A23207"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576616F9"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028C45E6"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4(11.8)</w:t>
            </w:r>
          </w:p>
        </w:tc>
        <w:tc>
          <w:tcPr>
            <w:tcW w:w="1170" w:type="dxa"/>
            <w:vAlign w:val="center"/>
          </w:tcPr>
          <w:p w14:paraId="5A622A32"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13(38.2)</w:t>
            </w:r>
          </w:p>
        </w:tc>
        <w:tc>
          <w:tcPr>
            <w:tcW w:w="1620" w:type="dxa"/>
            <w:vAlign w:val="center"/>
          </w:tcPr>
          <w:p w14:paraId="02F9AF5D"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17(50)</w:t>
            </w:r>
          </w:p>
        </w:tc>
        <w:tc>
          <w:tcPr>
            <w:tcW w:w="990" w:type="dxa"/>
            <w:vMerge/>
            <w:vAlign w:val="center"/>
          </w:tcPr>
          <w:p w14:paraId="3FC93C2E" w14:textId="77777777" w:rsidR="007D3863" w:rsidRPr="00EC6422" w:rsidRDefault="007D3863" w:rsidP="00EC6422">
            <w:pPr>
              <w:bidi w:val="0"/>
              <w:spacing w:after="120"/>
              <w:rPr>
                <w:rFonts w:ascii="Times New Roman" w:hAnsi="Times New Roman" w:cs="Times New Roman"/>
                <w:sz w:val="24"/>
                <w:szCs w:val="24"/>
              </w:rPr>
            </w:pPr>
          </w:p>
        </w:tc>
      </w:tr>
      <w:tr w:rsidR="007D3863" w:rsidRPr="00EC6422" w14:paraId="71B430BC" w14:textId="77777777" w:rsidTr="008C5527">
        <w:trPr>
          <w:trHeight w:val="145"/>
        </w:trPr>
        <w:tc>
          <w:tcPr>
            <w:tcW w:w="2520" w:type="dxa"/>
            <w:vMerge w:val="restart"/>
            <w:vAlign w:val="center"/>
          </w:tcPr>
          <w:p w14:paraId="4A9762D8"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10. An abortion is indicated if a woman is married and does not want any more children.</w:t>
            </w:r>
          </w:p>
        </w:tc>
        <w:tc>
          <w:tcPr>
            <w:tcW w:w="900" w:type="dxa"/>
            <w:vAlign w:val="center"/>
          </w:tcPr>
          <w:p w14:paraId="2CB7DB3A"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246202FC"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5F1938E3"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2(4.7)</w:t>
            </w:r>
          </w:p>
        </w:tc>
        <w:tc>
          <w:tcPr>
            <w:tcW w:w="1080" w:type="dxa"/>
            <w:vAlign w:val="center"/>
          </w:tcPr>
          <w:p w14:paraId="65A85745"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8(18.6)</w:t>
            </w:r>
          </w:p>
        </w:tc>
        <w:tc>
          <w:tcPr>
            <w:tcW w:w="1170" w:type="dxa"/>
            <w:vAlign w:val="center"/>
          </w:tcPr>
          <w:p w14:paraId="0628E71C"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16(37.2)</w:t>
            </w:r>
          </w:p>
        </w:tc>
        <w:tc>
          <w:tcPr>
            <w:tcW w:w="1620" w:type="dxa"/>
            <w:vAlign w:val="center"/>
          </w:tcPr>
          <w:p w14:paraId="6A36C601"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17(39.5)</w:t>
            </w:r>
          </w:p>
        </w:tc>
        <w:tc>
          <w:tcPr>
            <w:tcW w:w="990" w:type="dxa"/>
            <w:vMerge w:val="restart"/>
            <w:vAlign w:val="center"/>
          </w:tcPr>
          <w:p w14:paraId="52571457"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0.01</w:t>
            </w:r>
          </w:p>
        </w:tc>
      </w:tr>
      <w:tr w:rsidR="007D3863" w:rsidRPr="00EC6422" w14:paraId="487DAC23" w14:textId="77777777" w:rsidTr="008C5527">
        <w:trPr>
          <w:trHeight w:val="151"/>
        </w:trPr>
        <w:tc>
          <w:tcPr>
            <w:tcW w:w="2520" w:type="dxa"/>
            <w:vMerge/>
            <w:vAlign w:val="center"/>
          </w:tcPr>
          <w:p w14:paraId="28BE820D"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2F8FF9FA" w14:textId="77777777" w:rsidR="007D3863" w:rsidRPr="00EC6422" w:rsidRDefault="007D3863"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4175A9B6"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59FC864E"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1(2.9)</w:t>
            </w:r>
          </w:p>
        </w:tc>
        <w:tc>
          <w:tcPr>
            <w:tcW w:w="1080" w:type="dxa"/>
            <w:vAlign w:val="center"/>
          </w:tcPr>
          <w:p w14:paraId="47B93A59"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170" w:type="dxa"/>
            <w:vAlign w:val="center"/>
          </w:tcPr>
          <w:p w14:paraId="28004445"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9(26.5)</w:t>
            </w:r>
          </w:p>
        </w:tc>
        <w:tc>
          <w:tcPr>
            <w:tcW w:w="1620" w:type="dxa"/>
            <w:vAlign w:val="center"/>
          </w:tcPr>
          <w:p w14:paraId="2D47E009" w14:textId="77777777" w:rsidR="007D3863" w:rsidRPr="00EC6422" w:rsidRDefault="007D3863"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24(70.6)</w:t>
            </w:r>
          </w:p>
        </w:tc>
        <w:tc>
          <w:tcPr>
            <w:tcW w:w="990" w:type="dxa"/>
            <w:vMerge/>
            <w:vAlign w:val="center"/>
          </w:tcPr>
          <w:p w14:paraId="396A925C" w14:textId="77777777" w:rsidR="007D3863" w:rsidRPr="00EC6422" w:rsidRDefault="007D3863" w:rsidP="00EC6422">
            <w:pPr>
              <w:bidi w:val="0"/>
              <w:spacing w:after="120"/>
              <w:rPr>
                <w:rFonts w:ascii="Times New Roman" w:hAnsi="Times New Roman" w:cs="Times New Roman"/>
                <w:sz w:val="24"/>
                <w:szCs w:val="24"/>
              </w:rPr>
            </w:pPr>
          </w:p>
        </w:tc>
      </w:tr>
      <w:tr w:rsidR="00D144CF" w:rsidRPr="00EC6422" w14:paraId="679BBB42" w14:textId="77777777" w:rsidTr="008C5527">
        <w:trPr>
          <w:trHeight w:val="143"/>
        </w:trPr>
        <w:tc>
          <w:tcPr>
            <w:tcW w:w="2520" w:type="dxa"/>
            <w:vMerge w:val="restart"/>
            <w:vAlign w:val="center"/>
          </w:tcPr>
          <w:p w14:paraId="184196F4" w14:textId="77777777" w:rsidR="00D144CF" w:rsidRPr="00EC6422" w:rsidRDefault="00D144CF"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11. An abortion is indicated if a female does not feel emotionally that she would be able to care for the baby.</w:t>
            </w:r>
          </w:p>
        </w:tc>
        <w:tc>
          <w:tcPr>
            <w:tcW w:w="900" w:type="dxa"/>
            <w:vAlign w:val="center"/>
          </w:tcPr>
          <w:p w14:paraId="2748D91F" w14:textId="77777777" w:rsidR="00D144CF" w:rsidRPr="00EC6422" w:rsidRDefault="00D144CF"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30BE42DE"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810" w:type="dxa"/>
            <w:vAlign w:val="center"/>
          </w:tcPr>
          <w:p w14:paraId="0E1818DE"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1080" w:type="dxa"/>
            <w:vAlign w:val="center"/>
          </w:tcPr>
          <w:p w14:paraId="4D7EA46F"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7916.3)</w:t>
            </w:r>
          </w:p>
        </w:tc>
        <w:tc>
          <w:tcPr>
            <w:tcW w:w="1170" w:type="dxa"/>
            <w:vAlign w:val="center"/>
          </w:tcPr>
          <w:p w14:paraId="0E77217A"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16(37.2)</w:t>
            </w:r>
          </w:p>
        </w:tc>
        <w:tc>
          <w:tcPr>
            <w:tcW w:w="1620" w:type="dxa"/>
            <w:vAlign w:val="center"/>
          </w:tcPr>
          <w:p w14:paraId="0B4BEF0F"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18(41.9)</w:t>
            </w:r>
          </w:p>
        </w:tc>
        <w:tc>
          <w:tcPr>
            <w:tcW w:w="990" w:type="dxa"/>
            <w:vMerge w:val="restart"/>
            <w:vAlign w:val="center"/>
          </w:tcPr>
          <w:p w14:paraId="7B1ECC97"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0.052</w:t>
            </w:r>
          </w:p>
        </w:tc>
      </w:tr>
      <w:tr w:rsidR="00D144CF" w:rsidRPr="00EC6422" w14:paraId="3B114763" w14:textId="77777777" w:rsidTr="008C5527">
        <w:trPr>
          <w:trHeight w:val="291"/>
        </w:trPr>
        <w:tc>
          <w:tcPr>
            <w:tcW w:w="2520" w:type="dxa"/>
            <w:vMerge/>
            <w:vAlign w:val="center"/>
          </w:tcPr>
          <w:p w14:paraId="5C6BBD4C" w14:textId="77777777" w:rsidR="00D144CF" w:rsidRPr="00EC6422" w:rsidRDefault="00D144CF"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2C4A0326" w14:textId="77777777" w:rsidR="00D144CF" w:rsidRPr="00EC6422" w:rsidRDefault="00D144CF"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2E6789EB"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5522D04A"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339D9182"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1(2.90</w:t>
            </w:r>
          </w:p>
        </w:tc>
        <w:tc>
          <w:tcPr>
            <w:tcW w:w="1170" w:type="dxa"/>
            <w:vAlign w:val="center"/>
          </w:tcPr>
          <w:p w14:paraId="3EE3EDE9"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8(23.5)</w:t>
            </w:r>
          </w:p>
        </w:tc>
        <w:tc>
          <w:tcPr>
            <w:tcW w:w="1620" w:type="dxa"/>
            <w:vAlign w:val="center"/>
          </w:tcPr>
          <w:p w14:paraId="492ADAA3" w14:textId="77777777" w:rsidR="00D144CF" w:rsidRPr="00EC6422" w:rsidRDefault="00D144CF"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25(73.5)</w:t>
            </w:r>
          </w:p>
        </w:tc>
        <w:tc>
          <w:tcPr>
            <w:tcW w:w="990" w:type="dxa"/>
            <w:vMerge/>
            <w:vAlign w:val="center"/>
          </w:tcPr>
          <w:p w14:paraId="0C1274A3" w14:textId="77777777" w:rsidR="00D144CF" w:rsidRPr="00EC6422" w:rsidRDefault="00D144CF" w:rsidP="00EC6422">
            <w:pPr>
              <w:bidi w:val="0"/>
              <w:spacing w:after="120"/>
              <w:rPr>
                <w:rFonts w:ascii="Times New Roman" w:hAnsi="Times New Roman" w:cs="Times New Roman"/>
                <w:sz w:val="24"/>
                <w:szCs w:val="24"/>
              </w:rPr>
            </w:pPr>
          </w:p>
        </w:tc>
      </w:tr>
      <w:tr w:rsidR="004401D8" w:rsidRPr="00EC6422" w14:paraId="3299CF38" w14:textId="77777777" w:rsidTr="008C5527">
        <w:trPr>
          <w:trHeight w:val="240"/>
        </w:trPr>
        <w:tc>
          <w:tcPr>
            <w:tcW w:w="2520" w:type="dxa"/>
            <w:vMerge w:val="restart"/>
            <w:vAlign w:val="center"/>
          </w:tcPr>
          <w:p w14:paraId="20EC8752" w14:textId="77777777" w:rsidR="004401D8" w:rsidRPr="00EC6422" w:rsidRDefault="004401D8"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 xml:space="preserve">12. An abortion is indicated if the female </w:t>
            </w:r>
            <w:r w:rsidRPr="00EC6422">
              <w:rPr>
                <w:rFonts w:ascii="Times New Roman" w:hAnsi="Times New Roman" w:cs="Times New Roman"/>
                <w:sz w:val="24"/>
                <w:szCs w:val="24"/>
              </w:rPr>
              <w:lastRenderedPageBreak/>
              <w:t>is an unmarried teenager.</w:t>
            </w:r>
          </w:p>
        </w:tc>
        <w:tc>
          <w:tcPr>
            <w:tcW w:w="900" w:type="dxa"/>
            <w:vMerge w:val="restart"/>
            <w:vAlign w:val="center"/>
          </w:tcPr>
          <w:p w14:paraId="2D100CE9"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lastRenderedPageBreak/>
              <w:t>Senior</w:t>
            </w:r>
          </w:p>
        </w:tc>
        <w:tc>
          <w:tcPr>
            <w:tcW w:w="1080" w:type="dxa"/>
            <w:vAlign w:val="center"/>
          </w:tcPr>
          <w:p w14:paraId="5BCC225B"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3(7)</w:t>
            </w:r>
          </w:p>
        </w:tc>
        <w:tc>
          <w:tcPr>
            <w:tcW w:w="810" w:type="dxa"/>
            <w:vAlign w:val="center"/>
          </w:tcPr>
          <w:p w14:paraId="414EE37C"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10(23.3)</w:t>
            </w:r>
          </w:p>
        </w:tc>
        <w:tc>
          <w:tcPr>
            <w:tcW w:w="1080" w:type="dxa"/>
            <w:vAlign w:val="center"/>
          </w:tcPr>
          <w:p w14:paraId="0A79F181"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19(44.2)</w:t>
            </w:r>
          </w:p>
        </w:tc>
        <w:tc>
          <w:tcPr>
            <w:tcW w:w="1170" w:type="dxa"/>
            <w:vAlign w:val="center"/>
          </w:tcPr>
          <w:p w14:paraId="03329318"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5(11.6)</w:t>
            </w:r>
          </w:p>
        </w:tc>
        <w:tc>
          <w:tcPr>
            <w:tcW w:w="1620" w:type="dxa"/>
            <w:vAlign w:val="center"/>
          </w:tcPr>
          <w:p w14:paraId="4641C028"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6(14)</w:t>
            </w:r>
          </w:p>
        </w:tc>
        <w:tc>
          <w:tcPr>
            <w:tcW w:w="990" w:type="dxa"/>
            <w:vMerge w:val="restart"/>
            <w:vAlign w:val="center"/>
          </w:tcPr>
          <w:p w14:paraId="6375A077"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0.07</w:t>
            </w:r>
          </w:p>
        </w:tc>
      </w:tr>
      <w:tr w:rsidR="004401D8" w:rsidRPr="00EC6422" w14:paraId="332E793C" w14:textId="77777777" w:rsidTr="008C5527">
        <w:trPr>
          <w:trHeight w:val="210"/>
        </w:trPr>
        <w:tc>
          <w:tcPr>
            <w:tcW w:w="2520" w:type="dxa"/>
            <w:vMerge/>
            <w:vAlign w:val="center"/>
          </w:tcPr>
          <w:p w14:paraId="51AF76F4" w14:textId="77777777" w:rsidR="004401D8" w:rsidRPr="00EC6422" w:rsidRDefault="004401D8" w:rsidP="00EC6422">
            <w:pPr>
              <w:autoSpaceDE w:val="0"/>
              <w:autoSpaceDN w:val="0"/>
              <w:bidi w:val="0"/>
              <w:adjustRightInd w:val="0"/>
              <w:spacing w:after="120"/>
              <w:rPr>
                <w:rFonts w:ascii="Times New Roman" w:hAnsi="Times New Roman" w:cs="Times New Roman"/>
                <w:sz w:val="24"/>
                <w:szCs w:val="24"/>
              </w:rPr>
            </w:pPr>
          </w:p>
        </w:tc>
        <w:tc>
          <w:tcPr>
            <w:tcW w:w="900" w:type="dxa"/>
            <w:vMerge/>
            <w:vAlign w:val="center"/>
          </w:tcPr>
          <w:p w14:paraId="53733FC9" w14:textId="77777777" w:rsidR="004401D8" w:rsidRPr="00EC6422" w:rsidRDefault="004401D8" w:rsidP="00EC6422">
            <w:pPr>
              <w:bidi w:val="0"/>
              <w:spacing w:after="120"/>
              <w:rPr>
                <w:rFonts w:ascii="Times New Roman" w:hAnsi="Times New Roman" w:cs="Times New Roman"/>
                <w:sz w:val="24"/>
                <w:szCs w:val="24"/>
              </w:rPr>
            </w:pPr>
          </w:p>
        </w:tc>
        <w:tc>
          <w:tcPr>
            <w:tcW w:w="1080" w:type="dxa"/>
            <w:vAlign w:val="center"/>
          </w:tcPr>
          <w:p w14:paraId="0762F75C"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4(11.8)</w:t>
            </w:r>
          </w:p>
        </w:tc>
        <w:tc>
          <w:tcPr>
            <w:tcW w:w="810" w:type="dxa"/>
            <w:vAlign w:val="center"/>
          </w:tcPr>
          <w:p w14:paraId="7AB84921"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5(14.7)</w:t>
            </w:r>
          </w:p>
        </w:tc>
        <w:tc>
          <w:tcPr>
            <w:tcW w:w="1080" w:type="dxa"/>
            <w:vAlign w:val="center"/>
          </w:tcPr>
          <w:p w14:paraId="0ADA667C"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7(20.6)</w:t>
            </w:r>
          </w:p>
        </w:tc>
        <w:tc>
          <w:tcPr>
            <w:tcW w:w="1170" w:type="dxa"/>
            <w:vAlign w:val="center"/>
          </w:tcPr>
          <w:p w14:paraId="779A614F"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6(17.6)</w:t>
            </w:r>
          </w:p>
        </w:tc>
        <w:tc>
          <w:tcPr>
            <w:tcW w:w="1620" w:type="dxa"/>
            <w:vAlign w:val="center"/>
          </w:tcPr>
          <w:p w14:paraId="789411BA"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12(35.3)</w:t>
            </w:r>
          </w:p>
        </w:tc>
        <w:tc>
          <w:tcPr>
            <w:tcW w:w="990" w:type="dxa"/>
            <w:vMerge/>
            <w:vAlign w:val="center"/>
          </w:tcPr>
          <w:p w14:paraId="6378FA7D" w14:textId="77777777" w:rsidR="004401D8" w:rsidRPr="00EC6422" w:rsidRDefault="004401D8" w:rsidP="00EC6422">
            <w:pPr>
              <w:bidi w:val="0"/>
              <w:spacing w:after="120"/>
              <w:rPr>
                <w:rFonts w:ascii="Times New Roman" w:hAnsi="Times New Roman" w:cs="Times New Roman"/>
                <w:sz w:val="24"/>
                <w:szCs w:val="24"/>
              </w:rPr>
            </w:pPr>
          </w:p>
        </w:tc>
      </w:tr>
      <w:tr w:rsidR="004401D8" w:rsidRPr="00EC6422" w14:paraId="76E47105" w14:textId="77777777" w:rsidTr="008C5527">
        <w:trPr>
          <w:trHeight w:val="149"/>
        </w:trPr>
        <w:tc>
          <w:tcPr>
            <w:tcW w:w="2520" w:type="dxa"/>
            <w:vMerge w:val="restart"/>
            <w:vAlign w:val="center"/>
          </w:tcPr>
          <w:p w14:paraId="18EDB4E3" w14:textId="77777777" w:rsidR="004401D8" w:rsidRPr="00EC6422" w:rsidRDefault="004401D8"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lastRenderedPageBreak/>
              <w:t>13. An abortion is indicated if the pregnancy is a threat to the couple’s relationship.</w:t>
            </w:r>
          </w:p>
        </w:tc>
        <w:tc>
          <w:tcPr>
            <w:tcW w:w="900" w:type="dxa"/>
            <w:vAlign w:val="center"/>
          </w:tcPr>
          <w:p w14:paraId="724123E1"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480A7084"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5(11.6)</w:t>
            </w:r>
          </w:p>
        </w:tc>
        <w:tc>
          <w:tcPr>
            <w:tcW w:w="810" w:type="dxa"/>
            <w:vAlign w:val="center"/>
          </w:tcPr>
          <w:p w14:paraId="538B4282"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4(9.3)</w:t>
            </w:r>
          </w:p>
        </w:tc>
        <w:tc>
          <w:tcPr>
            <w:tcW w:w="1080" w:type="dxa"/>
            <w:vAlign w:val="center"/>
          </w:tcPr>
          <w:p w14:paraId="208344CD"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13(30.2)</w:t>
            </w:r>
          </w:p>
        </w:tc>
        <w:tc>
          <w:tcPr>
            <w:tcW w:w="1170" w:type="dxa"/>
            <w:vAlign w:val="center"/>
          </w:tcPr>
          <w:p w14:paraId="66F34290"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12(27.9)</w:t>
            </w:r>
          </w:p>
        </w:tc>
        <w:tc>
          <w:tcPr>
            <w:tcW w:w="1620" w:type="dxa"/>
            <w:vAlign w:val="center"/>
          </w:tcPr>
          <w:p w14:paraId="1D4D8334"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9(20.9)</w:t>
            </w:r>
          </w:p>
        </w:tc>
        <w:tc>
          <w:tcPr>
            <w:tcW w:w="990" w:type="dxa"/>
            <w:vMerge w:val="restart"/>
            <w:vAlign w:val="center"/>
          </w:tcPr>
          <w:p w14:paraId="41AF2327" w14:textId="4A78FD7C"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0.000</w:t>
            </w:r>
          </w:p>
        </w:tc>
      </w:tr>
      <w:tr w:rsidR="004401D8" w:rsidRPr="00EC6422" w14:paraId="5882EE71" w14:textId="77777777" w:rsidTr="008C5527">
        <w:trPr>
          <w:trHeight w:val="438"/>
        </w:trPr>
        <w:tc>
          <w:tcPr>
            <w:tcW w:w="2520" w:type="dxa"/>
            <w:vMerge/>
            <w:vAlign w:val="center"/>
          </w:tcPr>
          <w:p w14:paraId="34D0D590" w14:textId="77777777" w:rsidR="004401D8" w:rsidRPr="00EC6422" w:rsidRDefault="004401D8"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4A9DBBD2"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203B3E35"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1BCE45B5"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5354EB0C"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2(5.9)</w:t>
            </w:r>
          </w:p>
        </w:tc>
        <w:tc>
          <w:tcPr>
            <w:tcW w:w="1170" w:type="dxa"/>
            <w:vAlign w:val="center"/>
          </w:tcPr>
          <w:p w14:paraId="7BCA1155"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12(35.3)</w:t>
            </w:r>
          </w:p>
        </w:tc>
        <w:tc>
          <w:tcPr>
            <w:tcW w:w="1620" w:type="dxa"/>
            <w:vAlign w:val="center"/>
          </w:tcPr>
          <w:p w14:paraId="1207F240" w14:textId="77777777" w:rsidR="004401D8" w:rsidRPr="00EC6422" w:rsidRDefault="004401D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20(58.8)</w:t>
            </w:r>
          </w:p>
        </w:tc>
        <w:tc>
          <w:tcPr>
            <w:tcW w:w="990" w:type="dxa"/>
            <w:vMerge/>
            <w:vAlign w:val="center"/>
          </w:tcPr>
          <w:p w14:paraId="55E54B34" w14:textId="77777777" w:rsidR="004401D8" w:rsidRPr="00EC6422" w:rsidRDefault="004401D8" w:rsidP="00EC6422">
            <w:pPr>
              <w:bidi w:val="0"/>
              <w:spacing w:after="120"/>
              <w:rPr>
                <w:rFonts w:ascii="Times New Roman" w:hAnsi="Times New Roman" w:cs="Times New Roman"/>
                <w:sz w:val="24"/>
                <w:szCs w:val="24"/>
              </w:rPr>
            </w:pPr>
          </w:p>
        </w:tc>
      </w:tr>
      <w:tr w:rsidR="002C54E8" w:rsidRPr="00EC6422" w14:paraId="5D4EC6F7" w14:textId="77777777" w:rsidTr="008C5527">
        <w:trPr>
          <w:trHeight w:val="293"/>
        </w:trPr>
        <w:tc>
          <w:tcPr>
            <w:tcW w:w="2520" w:type="dxa"/>
            <w:vMerge w:val="restart"/>
            <w:vAlign w:val="center"/>
          </w:tcPr>
          <w:p w14:paraId="32025C1D" w14:textId="77777777" w:rsidR="002C54E8" w:rsidRPr="00EC6422" w:rsidRDefault="002C54E8"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14. The male responsible for the pregnancy should be included in the decision to terminate the pregnancy.</w:t>
            </w:r>
          </w:p>
        </w:tc>
        <w:tc>
          <w:tcPr>
            <w:tcW w:w="900" w:type="dxa"/>
            <w:vAlign w:val="center"/>
          </w:tcPr>
          <w:p w14:paraId="1F949011"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21679340"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10923.3)</w:t>
            </w:r>
          </w:p>
        </w:tc>
        <w:tc>
          <w:tcPr>
            <w:tcW w:w="810" w:type="dxa"/>
            <w:vAlign w:val="center"/>
          </w:tcPr>
          <w:p w14:paraId="1D88C522"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19(44.2)</w:t>
            </w:r>
          </w:p>
        </w:tc>
        <w:tc>
          <w:tcPr>
            <w:tcW w:w="1080" w:type="dxa"/>
            <w:vAlign w:val="center"/>
          </w:tcPr>
          <w:p w14:paraId="22FF7CC0"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11(25.6)</w:t>
            </w:r>
          </w:p>
        </w:tc>
        <w:tc>
          <w:tcPr>
            <w:tcW w:w="1170" w:type="dxa"/>
            <w:vAlign w:val="center"/>
          </w:tcPr>
          <w:p w14:paraId="3E618B98"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2(4.7)</w:t>
            </w:r>
          </w:p>
        </w:tc>
        <w:tc>
          <w:tcPr>
            <w:tcW w:w="1620" w:type="dxa"/>
            <w:vAlign w:val="center"/>
          </w:tcPr>
          <w:p w14:paraId="3F3528C0"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990" w:type="dxa"/>
            <w:vMerge w:val="restart"/>
            <w:vAlign w:val="center"/>
          </w:tcPr>
          <w:p w14:paraId="7569221E"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0.51</w:t>
            </w:r>
          </w:p>
        </w:tc>
      </w:tr>
      <w:tr w:rsidR="002C54E8" w:rsidRPr="00EC6422" w14:paraId="32B9611F" w14:textId="77777777" w:rsidTr="008C5527">
        <w:trPr>
          <w:trHeight w:val="70"/>
        </w:trPr>
        <w:tc>
          <w:tcPr>
            <w:tcW w:w="2520" w:type="dxa"/>
            <w:vMerge/>
            <w:vAlign w:val="center"/>
          </w:tcPr>
          <w:p w14:paraId="3233EB7D" w14:textId="77777777" w:rsidR="002C54E8" w:rsidRPr="00EC6422" w:rsidRDefault="002C54E8"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0CDDFA9F"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3AE461EE"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4(11.8)</w:t>
            </w:r>
          </w:p>
        </w:tc>
        <w:tc>
          <w:tcPr>
            <w:tcW w:w="810" w:type="dxa"/>
            <w:vAlign w:val="center"/>
          </w:tcPr>
          <w:p w14:paraId="668DBBD4"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16(47.1)</w:t>
            </w:r>
          </w:p>
        </w:tc>
        <w:tc>
          <w:tcPr>
            <w:tcW w:w="1080" w:type="dxa"/>
            <w:vAlign w:val="center"/>
          </w:tcPr>
          <w:p w14:paraId="666BA215"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8(23.5)</w:t>
            </w:r>
          </w:p>
        </w:tc>
        <w:tc>
          <w:tcPr>
            <w:tcW w:w="1170" w:type="dxa"/>
            <w:vAlign w:val="center"/>
          </w:tcPr>
          <w:p w14:paraId="4A35F950"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4(11.8)</w:t>
            </w:r>
          </w:p>
        </w:tc>
        <w:tc>
          <w:tcPr>
            <w:tcW w:w="1620" w:type="dxa"/>
            <w:vAlign w:val="center"/>
          </w:tcPr>
          <w:p w14:paraId="13AA4B4E" w14:textId="77777777" w:rsidR="002C54E8" w:rsidRPr="00EC6422" w:rsidRDefault="002C54E8"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2(5.9</w:t>
            </w:r>
          </w:p>
        </w:tc>
        <w:tc>
          <w:tcPr>
            <w:tcW w:w="990" w:type="dxa"/>
            <w:vMerge/>
            <w:vAlign w:val="center"/>
          </w:tcPr>
          <w:p w14:paraId="0717AFA1" w14:textId="77777777" w:rsidR="002C54E8" w:rsidRPr="00EC6422" w:rsidRDefault="002C54E8" w:rsidP="00EC6422">
            <w:pPr>
              <w:bidi w:val="0"/>
              <w:spacing w:after="120"/>
              <w:rPr>
                <w:rFonts w:ascii="Times New Roman" w:hAnsi="Times New Roman" w:cs="Times New Roman"/>
                <w:sz w:val="24"/>
                <w:szCs w:val="24"/>
              </w:rPr>
            </w:pPr>
          </w:p>
        </w:tc>
      </w:tr>
      <w:tr w:rsidR="00917732" w:rsidRPr="00EC6422" w14:paraId="3FACF633" w14:textId="77777777" w:rsidTr="008C5527">
        <w:trPr>
          <w:trHeight w:val="132"/>
        </w:trPr>
        <w:tc>
          <w:tcPr>
            <w:tcW w:w="2520" w:type="dxa"/>
            <w:vMerge w:val="restart"/>
            <w:vAlign w:val="center"/>
          </w:tcPr>
          <w:p w14:paraId="0CCFAD7E" w14:textId="77777777" w:rsidR="00917732" w:rsidRPr="00EC6422" w:rsidRDefault="00917732"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 xml:space="preserve">15. An abortion is indicated for an unplanned pregnancy that interferes with educational and career goals. </w:t>
            </w:r>
          </w:p>
        </w:tc>
        <w:tc>
          <w:tcPr>
            <w:tcW w:w="900" w:type="dxa"/>
            <w:vAlign w:val="center"/>
          </w:tcPr>
          <w:p w14:paraId="163F7C57"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1C91C69C"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1(2.3)</w:t>
            </w:r>
          </w:p>
        </w:tc>
        <w:tc>
          <w:tcPr>
            <w:tcW w:w="810" w:type="dxa"/>
            <w:vAlign w:val="center"/>
          </w:tcPr>
          <w:p w14:paraId="1F7D2092"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3(7)</w:t>
            </w:r>
          </w:p>
        </w:tc>
        <w:tc>
          <w:tcPr>
            <w:tcW w:w="1080" w:type="dxa"/>
            <w:vAlign w:val="center"/>
          </w:tcPr>
          <w:p w14:paraId="1E5748F9"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12(27.9)</w:t>
            </w:r>
          </w:p>
        </w:tc>
        <w:tc>
          <w:tcPr>
            <w:tcW w:w="1170" w:type="dxa"/>
            <w:vAlign w:val="center"/>
          </w:tcPr>
          <w:p w14:paraId="15973A52"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18(41.9)</w:t>
            </w:r>
          </w:p>
        </w:tc>
        <w:tc>
          <w:tcPr>
            <w:tcW w:w="1620" w:type="dxa"/>
            <w:vAlign w:val="center"/>
          </w:tcPr>
          <w:p w14:paraId="65A528AA"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9(20.9)</w:t>
            </w:r>
          </w:p>
        </w:tc>
        <w:tc>
          <w:tcPr>
            <w:tcW w:w="990" w:type="dxa"/>
            <w:vMerge w:val="restart"/>
            <w:vAlign w:val="center"/>
          </w:tcPr>
          <w:p w14:paraId="0C15E989"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0.001</w:t>
            </w:r>
          </w:p>
        </w:tc>
      </w:tr>
      <w:tr w:rsidR="00917732" w:rsidRPr="00EC6422" w14:paraId="4E36229A" w14:textId="77777777" w:rsidTr="008C5527">
        <w:trPr>
          <w:trHeight w:val="70"/>
        </w:trPr>
        <w:tc>
          <w:tcPr>
            <w:tcW w:w="2520" w:type="dxa"/>
            <w:vMerge/>
            <w:vAlign w:val="center"/>
          </w:tcPr>
          <w:p w14:paraId="696DDCAA" w14:textId="77777777" w:rsidR="00917732" w:rsidRPr="00EC6422" w:rsidRDefault="00917732"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36B7534E"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3203A03E"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50273A3F"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0BF266EB"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170" w:type="dxa"/>
            <w:vAlign w:val="center"/>
          </w:tcPr>
          <w:p w14:paraId="6D630BA7"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15(44.1)</w:t>
            </w:r>
          </w:p>
        </w:tc>
        <w:tc>
          <w:tcPr>
            <w:tcW w:w="1620" w:type="dxa"/>
            <w:vAlign w:val="center"/>
          </w:tcPr>
          <w:p w14:paraId="0BC2EE0C"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19(55.9)</w:t>
            </w:r>
          </w:p>
        </w:tc>
        <w:tc>
          <w:tcPr>
            <w:tcW w:w="990" w:type="dxa"/>
            <w:vMerge/>
            <w:vAlign w:val="center"/>
          </w:tcPr>
          <w:p w14:paraId="5032F6E2" w14:textId="77777777" w:rsidR="00917732" w:rsidRPr="00EC6422" w:rsidRDefault="00917732" w:rsidP="00EC6422">
            <w:pPr>
              <w:bidi w:val="0"/>
              <w:spacing w:after="120"/>
              <w:rPr>
                <w:rFonts w:ascii="Times New Roman" w:hAnsi="Times New Roman" w:cs="Times New Roman"/>
                <w:sz w:val="24"/>
                <w:szCs w:val="24"/>
              </w:rPr>
            </w:pPr>
          </w:p>
        </w:tc>
      </w:tr>
      <w:tr w:rsidR="00917732" w:rsidRPr="00EC6422" w14:paraId="3A152FA4" w14:textId="77777777" w:rsidTr="008C5527">
        <w:trPr>
          <w:trHeight w:val="130"/>
        </w:trPr>
        <w:tc>
          <w:tcPr>
            <w:tcW w:w="2520" w:type="dxa"/>
            <w:vMerge w:val="restart"/>
            <w:vAlign w:val="center"/>
          </w:tcPr>
          <w:p w14:paraId="0DDA5A5F" w14:textId="77777777" w:rsidR="00917732" w:rsidRPr="00EC6422" w:rsidRDefault="00917732"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16. I would be comfortable assisting with an abortion procedure.</w:t>
            </w:r>
          </w:p>
        </w:tc>
        <w:tc>
          <w:tcPr>
            <w:tcW w:w="900" w:type="dxa"/>
            <w:vAlign w:val="center"/>
          </w:tcPr>
          <w:p w14:paraId="0CC99B9F"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2D63E393"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192.3)</w:t>
            </w:r>
          </w:p>
        </w:tc>
        <w:tc>
          <w:tcPr>
            <w:tcW w:w="810" w:type="dxa"/>
            <w:vAlign w:val="center"/>
          </w:tcPr>
          <w:p w14:paraId="6C1E5CCF"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3(7)</w:t>
            </w:r>
          </w:p>
        </w:tc>
        <w:tc>
          <w:tcPr>
            <w:tcW w:w="1080" w:type="dxa"/>
            <w:vAlign w:val="center"/>
          </w:tcPr>
          <w:p w14:paraId="63DB6C4E"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6(14)</w:t>
            </w:r>
          </w:p>
        </w:tc>
        <w:tc>
          <w:tcPr>
            <w:tcW w:w="1170" w:type="dxa"/>
            <w:vAlign w:val="center"/>
          </w:tcPr>
          <w:p w14:paraId="73D6D6F5"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13(30.2)</w:t>
            </w:r>
          </w:p>
        </w:tc>
        <w:tc>
          <w:tcPr>
            <w:tcW w:w="1620" w:type="dxa"/>
            <w:vAlign w:val="center"/>
          </w:tcPr>
          <w:p w14:paraId="1401610E"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20(46.5)</w:t>
            </w:r>
          </w:p>
        </w:tc>
        <w:tc>
          <w:tcPr>
            <w:tcW w:w="990" w:type="dxa"/>
            <w:vMerge w:val="restart"/>
            <w:vAlign w:val="center"/>
          </w:tcPr>
          <w:p w14:paraId="13F506DE"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0.35</w:t>
            </w:r>
          </w:p>
        </w:tc>
      </w:tr>
      <w:tr w:rsidR="00917732" w:rsidRPr="00EC6422" w14:paraId="3E7F62AE" w14:textId="77777777" w:rsidTr="008C5527">
        <w:trPr>
          <w:trHeight w:val="136"/>
        </w:trPr>
        <w:tc>
          <w:tcPr>
            <w:tcW w:w="2520" w:type="dxa"/>
            <w:vMerge/>
            <w:vAlign w:val="center"/>
          </w:tcPr>
          <w:p w14:paraId="59D17ADF" w14:textId="77777777" w:rsidR="00917732" w:rsidRPr="00EC6422" w:rsidRDefault="00917732"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5463A41D"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0D9BC3FB"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2BBA26B0"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1080" w:type="dxa"/>
            <w:vAlign w:val="center"/>
          </w:tcPr>
          <w:p w14:paraId="1F6AF1C0"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3(8.8)</w:t>
            </w:r>
          </w:p>
        </w:tc>
        <w:tc>
          <w:tcPr>
            <w:tcW w:w="1170" w:type="dxa"/>
            <w:vAlign w:val="center"/>
          </w:tcPr>
          <w:p w14:paraId="64C914FC"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10(29.4)</w:t>
            </w:r>
          </w:p>
        </w:tc>
        <w:tc>
          <w:tcPr>
            <w:tcW w:w="1620" w:type="dxa"/>
            <w:vAlign w:val="center"/>
          </w:tcPr>
          <w:p w14:paraId="1136F745"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21(61.8)</w:t>
            </w:r>
          </w:p>
        </w:tc>
        <w:tc>
          <w:tcPr>
            <w:tcW w:w="990" w:type="dxa"/>
            <w:vMerge/>
            <w:vAlign w:val="center"/>
          </w:tcPr>
          <w:p w14:paraId="04B8BEE1" w14:textId="77777777" w:rsidR="00917732" w:rsidRPr="00EC6422" w:rsidRDefault="00917732" w:rsidP="00EC6422">
            <w:pPr>
              <w:bidi w:val="0"/>
              <w:spacing w:after="120"/>
              <w:rPr>
                <w:rFonts w:ascii="Times New Roman" w:hAnsi="Times New Roman" w:cs="Times New Roman"/>
                <w:sz w:val="24"/>
                <w:szCs w:val="24"/>
              </w:rPr>
            </w:pPr>
          </w:p>
        </w:tc>
      </w:tr>
      <w:tr w:rsidR="00917732" w:rsidRPr="00EC6422" w14:paraId="4769D61D" w14:textId="77777777" w:rsidTr="008C5527">
        <w:trPr>
          <w:trHeight w:val="525"/>
        </w:trPr>
        <w:tc>
          <w:tcPr>
            <w:tcW w:w="2520" w:type="dxa"/>
            <w:vMerge w:val="restart"/>
            <w:vAlign w:val="center"/>
          </w:tcPr>
          <w:p w14:paraId="37F975BE" w14:textId="77777777" w:rsidR="00917732" w:rsidRPr="00EC6422" w:rsidRDefault="00917732" w:rsidP="00EC6422">
            <w:pPr>
              <w:autoSpaceDE w:val="0"/>
              <w:autoSpaceDN w:val="0"/>
              <w:bidi w:val="0"/>
              <w:adjustRightInd w:val="0"/>
              <w:spacing w:after="120"/>
              <w:rPr>
                <w:rFonts w:ascii="Times New Roman" w:hAnsi="Times New Roman" w:cs="Times New Roman"/>
                <w:sz w:val="24"/>
                <w:szCs w:val="24"/>
              </w:rPr>
            </w:pPr>
            <w:r w:rsidRPr="00EC6422">
              <w:rPr>
                <w:rFonts w:ascii="Times New Roman" w:hAnsi="Times New Roman" w:cs="Times New Roman"/>
                <w:sz w:val="24"/>
                <w:szCs w:val="24"/>
              </w:rPr>
              <w:t>17. I believe that a female has the right to terminate a pregnancy.</w:t>
            </w:r>
          </w:p>
        </w:tc>
        <w:tc>
          <w:tcPr>
            <w:tcW w:w="900" w:type="dxa"/>
            <w:vAlign w:val="center"/>
          </w:tcPr>
          <w:p w14:paraId="7826CD44"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Junior</w:t>
            </w:r>
          </w:p>
        </w:tc>
        <w:tc>
          <w:tcPr>
            <w:tcW w:w="1080" w:type="dxa"/>
            <w:vAlign w:val="center"/>
          </w:tcPr>
          <w:p w14:paraId="039DA257"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3(7)</w:t>
            </w:r>
          </w:p>
        </w:tc>
        <w:tc>
          <w:tcPr>
            <w:tcW w:w="810" w:type="dxa"/>
            <w:vAlign w:val="center"/>
          </w:tcPr>
          <w:p w14:paraId="5169A82A"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3(7)</w:t>
            </w:r>
          </w:p>
        </w:tc>
        <w:tc>
          <w:tcPr>
            <w:tcW w:w="1080" w:type="dxa"/>
            <w:vAlign w:val="center"/>
          </w:tcPr>
          <w:p w14:paraId="5D6534D0"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12(27.9)</w:t>
            </w:r>
          </w:p>
        </w:tc>
        <w:tc>
          <w:tcPr>
            <w:tcW w:w="1170" w:type="dxa"/>
            <w:vAlign w:val="center"/>
          </w:tcPr>
          <w:p w14:paraId="0EA7FC70"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13(30.2)</w:t>
            </w:r>
          </w:p>
        </w:tc>
        <w:tc>
          <w:tcPr>
            <w:tcW w:w="1620" w:type="dxa"/>
            <w:vAlign w:val="center"/>
          </w:tcPr>
          <w:p w14:paraId="5D8C053D"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12(27.9)</w:t>
            </w:r>
          </w:p>
        </w:tc>
        <w:tc>
          <w:tcPr>
            <w:tcW w:w="990" w:type="dxa"/>
            <w:vMerge w:val="restart"/>
            <w:vAlign w:val="center"/>
          </w:tcPr>
          <w:p w14:paraId="5FB1E9F9"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0.11</w:t>
            </w:r>
          </w:p>
        </w:tc>
      </w:tr>
      <w:tr w:rsidR="00917732" w:rsidRPr="00EC6422" w14:paraId="79850AC8" w14:textId="77777777" w:rsidTr="008C5527">
        <w:trPr>
          <w:trHeight w:val="70"/>
        </w:trPr>
        <w:tc>
          <w:tcPr>
            <w:tcW w:w="2520" w:type="dxa"/>
            <w:vMerge/>
            <w:vAlign w:val="center"/>
          </w:tcPr>
          <w:p w14:paraId="4247FC83" w14:textId="77777777" w:rsidR="00917732" w:rsidRPr="00EC6422" w:rsidRDefault="00917732" w:rsidP="00EC6422">
            <w:pPr>
              <w:autoSpaceDE w:val="0"/>
              <w:autoSpaceDN w:val="0"/>
              <w:bidi w:val="0"/>
              <w:adjustRightInd w:val="0"/>
              <w:spacing w:after="120"/>
              <w:rPr>
                <w:rFonts w:ascii="Times New Roman" w:hAnsi="Times New Roman" w:cs="Times New Roman"/>
                <w:sz w:val="24"/>
                <w:szCs w:val="24"/>
              </w:rPr>
            </w:pPr>
          </w:p>
        </w:tc>
        <w:tc>
          <w:tcPr>
            <w:tcW w:w="900" w:type="dxa"/>
            <w:vAlign w:val="center"/>
          </w:tcPr>
          <w:p w14:paraId="5EAF0F98"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Senior</w:t>
            </w:r>
          </w:p>
        </w:tc>
        <w:tc>
          <w:tcPr>
            <w:tcW w:w="1080" w:type="dxa"/>
            <w:vAlign w:val="center"/>
          </w:tcPr>
          <w:p w14:paraId="7CF62A88"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0(0)</w:t>
            </w:r>
          </w:p>
        </w:tc>
        <w:tc>
          <w:tcPr>
            <w:tcW w:w="810" w:type="dxa"/>
            <w:vAlign w:val="center"/>
          </w:tcPr>
          <w:p w14:paraId="0ACAAE54"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1(2.9)</w:t>
            </w:r>
          </w:p>
        </w:tc>
        <w:tc>
          <w:tcPr>
            <w:tcW w:w="1080" w:type="dxa"/>
            <w:vAlign w:val="center"/>
          </w:tcPr>
          <w:p w14:paraId="1C8E7701"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5(14.70</w:t>
            </w:r>
          </w:p>
        </w:tc>
        <w:tc>
          <w:tcPr>
            <w:tcW w:w="1170" w:type="dxa"/>
            <w:vAlign w:val="center"/>
          </w:tcPr>
          <w:p w14:paraId="20781477"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10(29.4)</w:t>
            </w:r>
          </w:p>
        </w:tc>
        <w:tc>
          <w:tcPr>
            <w:tcW w:w="1620" w:type="dxa"/>
            <w:vAlign w:val="center"/>
          </w:tcPr>
          <w:p w14:paraId="39B5EE6D" w14:textId="77777777" w:rsidR="00917732" w:rsidRPr="00EC6422" w:rsidRDefault="00917732" w:rsidP="00EC6422">
            <w:pPr>
              <w:bidi w:val="0"/>
              <w:spacing w:after="120"/>
              <w:rPr>
                <w:rFonts w:ascii="Times New Roman" w:hAnsi="Times New Roman" w:cs="Times New Roman"/>
                <w:sz w:val="24"/>
                <w:szCs w:val="24"/>
              </w:rPr>
            </w:pPr>
            <w:r w:rsidRPr="00EC6422">
              <w:rPr>
                <w:rFonts w:ascii="Times New Roman" w:hAnsi="Times New Roman" w:cs="Times New Roman"/>
                <w:sz w:val="24"/>
                <w:szCs w:val="24"/>
              </w:rPr>
              <w:t>18(52.90</w:t>
            </w:r>
          </w:p>
        </w:tc>
        <w:tc>
          <w:tcPr>
            <w:tcW w:w="990" w:type="dxa"/>
            <w:vMerge/>
            <w:vAlign w:val="center"/>
          </w:tcPr>
          <w:p w14:paraId="1388933B" w14:textId="77777777" w:rsidR="00917732" w:rsidRPr="00EC6422" w:rsidRDefault="00917732" w:rsidP="00EC6422">
            <w:pPr>
              <w:bidi w:val="0"/>
              <w:spacing w:after="120"/>
              <w:rPr>
                <w:rFonts w:ascii="Times New Roman" w:hAnsi="Times New Roman" w:cs="Times New Roman"/>
                <w:sz w:val="24"/>
                <w:szCs w:val="24"/>
              </w:rPr>
            </w:pPr>
          </w:p>
        </w:tc>
      </w:tr>
    </w:tbl>
    <w:p w14:paraId="7FFB9E60" w14:textId="77777777" w:rsidR="00CD7883" w:rsidRPr="00EC6422" w:rsidRDefault="00CD7883" w:rsidP="00EC6422">
      <w:pPr>
        <w:bidi w:val="0"/>
        <w:spacing w:after="120" w:line="240" w:lineRule="auto"/>
        <w:jc w:val="both"/>
        <w:rPr>
          <w:rFonts w:ascii="Times New Roman" w:hAnsi="Times New Roman" w:cs="Times New Roman"/>
          <w:sz w:val="24"/>
          <w:szCs w:val="24"/>
        </w:rPr>
      </w:pPr>
    </w:p>
    <w:p w14:paraId="28CCC04A" w14:textId="77777777" w:rsidR="00270FEA" w:rsidRPr="00EC6422" w:rsidRDefault="00270FEA" w:rsidP="00EC6422">
      <w:pP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Discussion:</w:t>
      </w:r>
    </w:p>
    <w:p w14:paraId="51F98F27" w14:textId="25C062A0" w:rsidR="004E491E"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Based on the results of the</w:t>
      </w:r>
      <w:r w:rsidR="003D5A2C" w:rsidRPr="00EC6422">
        <w:rPr>
          <w:rFonts w:ascii="Times New Roman" w:hAnsi="Times New Roman" w:cs="Times New Roman"/>
          <w:sz w:val="24"/>
          <w:szCs w:val="24"/>
        </w:rPr>
        <w:t xml:space="preserve"> </w:t>
      </w:r>
      <w:r w:rsidR="00404C3D" w:rsidRPr="00EC6422">
        <w:rPr>
          <w:rFonts w:ascii="Times New Roman" w:hAnsi="Times New Roman" w:cs="Times New Roman"/>
          <w:sz w:val="24"/>
          <w:szCs w:val="24"/>
        </w:rPr>
        <w:t>this study</w:t>
      </w:r>
      <w:r w:rsidR="003D5A2C" w:rsidRPr="00EC6422">
        <w:rPr>
          <w:rFonts w:ascii="Times New Roman" w:hAnsi="Times New Roman" w:cs="Times New Roman"/>
          <w:sz w:val="24"/>
          <w:szCs w:val="24"/>
        </w:rPr>
        <w:t xml:space="preserve">, </w:t>
      </w:r>
      <w:ins w:id="28" w:author="hirenit" w:date="2018-06-30T11:06:00Z">
        <w:r w:rsidR="009A52C4">
          <w:rPr>
            <w:rFonts w:ascii="Times New Roman" w:hAnsi="Times New Roman" w:cs="Times New Roman"/>
            <w:sz w:val="24"/>
            <w:szCs w:val="24"/>
          </w:rPr>
          <w:t xml:space="preserve">final </w:t>
        </w:r>
      </w:ins>
      <w:del w:id="29" w:author="hirenit" w:date="2018-06-30T11:06:00Z">
        <w:r w:rsidR="003D5A2C" w:rsidRPr="00EC6422" w:rsidDel="009A52C4">
          <w:rPr>
            <w:rFonts w:ascii="Times New Roman" w:hAnsi="Times New Roman" w:cs="Times New Roman"/>
            <w:sz w:val="24"/>
            <w:szCs w:val="24"/>
          </w:rPr>
          <w:delText>last</w:delText>
        </w:r>
      </w:del>
      <w:r w:rsidR="003D5A2C" w:rsidRPr="00EC6422">
        <w:rPr>
          <w:rFonts w:ascii="Times New Roman" w:hAnsi="Times New Roman" w:cs="Times New Roman"/>
          <w:sz w:val="24"/>
          <w:szCs w:val="24"/>
        </w:rPr>
        <w:t xml:space="preserve"> year students </w:t>
      </w:r>
      <w:commentRangeStart w:id="30"/>
      <w:r w:rsidR="003D5A2C" w:rsidRPr="00EC6422">
        <w:rPr>
          <w:rFonts w:ascii="Times New Roman" w:hAnsi="Times New Roman" w:cs="Times New Roman"/>
          <w:sz w:val="24"/>
          <w:szCs w:val="24"/>
        </w:rPr>
        <w:t xml:space="preserve">had more </w:t>
      </w:r>
      <w:commentRangeEnd w:id="30"/>
      <w:r w:rsidR="00CC0B38">
        <w:rPr>
          <w:rStyle w:val="CommentReference"/>
        </w:rPr>
        <w:commentReference w:id="30"/>
      </w:r>
      <w:commentRangeStart w:id="31"/>
      <w:r w:rsidR="003D5A2C" w:rsidRPr="00EC6422">
        <w:rPr>
          <w:rFonts w:ascii="Times New Roman" w:hAnsi="Times New Roman" w:cs="Times New Roman"/>
          <w:sz w:val="24"/>
          <w:szCs w:val="24"/>
        </w:rPr>
        <w:t xml:space="preserve">positive attitude </w:t>
      </w:r>
      <w:commentRangeEnd w:id="31"/>
      <w:r w:rsidR="00C41967">
        <w:rPr>
          <w:rStyle w:val="CommentReference"/>
        </w:rPr>
        <w:commentReference w:id="31"/>
      </w:r>
      <w:r w:rsidR="003D5A2C" w:rsidRPr="00EC6422">
        <w:rPr>
          <w:rFonts w:ascii="Times New Roman" w:hAnsi="Times New Roman" w:cs="Times New Roman"/>
          <w:sz w:val="24"/>
          <w:szCs w:val="24"/>
        </w:rPr>
        <w:t>toward</w:t>
      </w:r>
      <w:r w:rsidR="00A70FBA" w:rsidRPr="00EC6422">
        <w:rPr>
          <w:rFonts w:ascii="Times New Roman" w:hAnsi="Times New Roman" w:cs="Times New Roman"/>
          <w:sz w:val="24"/>
          <w:szCs w:val="24"/>
        </w:rPr>
        <w:t>s</w:t>
      </w:r>
      <w:r w:rsidR="003D5A2C" w:rsidRPr="00EC6422">
        <w:rPr>
          <w:rFonts w:ascii="Times New Roman" w:hAnsi="Times New Roman" w:cs="Times New Roman"/>
          <w:sz w:val="24"/>
          <w:szCs w:val="24"/>
        </w:rPr>
        <w:t xml:space="preserve"> abortion, but generally few number of students completel</w:t>
      </w:r>
      <w:r w:rsidRPr="00EC6422">
        <w:rPr>
          <w:rFonts w:ascii="Times New Roman" w:hAnsi="Times New Roman" w:cs="Times New Roman"/>
          <w:sz w:val="24"/>
          <w:szCs w:val="24"/>
        </w:rPr>
        <w:t xml:space="preserve">y agreed or agreed voluntary abortion. In the study of </w:t>
      </w:r>
      <w:hyperlink r:id="rId12" w:history="1">
        <w:r w:rsidR="00C444FB" w:rsidRPr="00EC6422">
          <w:rPr>
            <w:rFonts w:ascii="Times New Roman" w:hAnsi="Times New Roman" w:cs="Times New Roman"/>
            <w:sz w:val="24"/>
            <w:szCs w:val="24"/>
          </w:rPr>
          <w:t>H</w:t>
        </w:r>
        <w:r w:rsidRPr="00EC6422">
          <w:rPr>
            <w:rFonts w:ascii="Times New Roman" w:hAnsi="Times New Roman" w:cs="Times New Roman"/>
            <w:sz w:val="24"/>
            <w:szCs w:val="24"/>
          </w:rPr>
          <w:t>agen</w:t>
        </w:r>
      </w:hyperlink>
      <w:r w:rsidR="003D5A2C" w:rsidRPr="00EC6422">
        <w:rPr>
          <w:rFonts w:ascii="Times New Roman" w:hAnsi="Times New Roman" w:cs="Times New Roman"/>
          <w:sz w:val="24"/>
          <w:szCs w:val="24"/>
        </w:rPr>
        <w:t xml:space="preserve"> et al., (2012) performed </w:t>
      </w:r>
      <w:r w:rsidRPr="00EC6422">
        <w:rPr>
          <w:rFonts w:ascii="Times New Roman" w:hAnsi="Times New Roman" w:cs="Times New Roman"/>
          <w:sz w:val="24"/>
          <w:szCs w:val="24"/>
        </w:rPr>
        <w:t xml:space="preserve">in </w:t>
      </w:r>
      <w:r w:rsidR="00C444FB" w:rsidRPr="00EC6422">
        <w:rPr>
          <w:rFonts w:ascii="Times New Roman" w:hAnsi="Times New Roman" w:cs="Times New Roman"/>
          <w:sz w:val="24"/>
          <w:szCs w:val="24"/>
        </w:rPr>
        <w:t>Norway</w:t>
      </w:r>
      <w:r w:rsidRPr="00EC6422">
        <w:rPr>
          <w:rFonts w:ascii="Times New Roman" w:hAnsi="Times New Roman" w:cs="Times New Roman"/>
          <w:sz w:val="24"/>
          <w:szCs w:val="24"/>
        </w:rPr>
        <w:t xml:space="preserve"> </w:t>
      </w:r>
      <w:r w:rsidR="003D5A2C" w:rsidRPr="00EC6422">
        <w:rPr>
          <w:rFonts w:ascii="Times New Roman" w:hAnsi="Times New Roman" w:cs="Times New Roman"/>
          <w:sz w:val="24"/>
          <w:szCs w:val="24"/>
        </w:rPr>
        <w:t>with the aim of determining the attitude of first and last year students toward</w:t>
      </w:r>
      <w:r w:rsidR="00A70FBA" w:rsidRPr="00EC6422">
        <w:rPr>
          <w:rFonts w:ascii="Times New Roman" w:hAnsi="Times New Roman" w:cs="Times New Roman"/>
          <w:sz w:val="24"/>
          <w:szCs w:val="24"/>
        </w:rPr>
        <w:t>s</w:t>
      </w:r>
      <w:r w:rsidR="003D5A2C" w:rsidRPr="00EC6422">
        <w:rPr>
          <w:rFonts w:ascii="Times New Roman" w:hAnsi="Times New Roman" w:cs="Times New Roman"/>
          <w:sz w:val="24"/>
          <w:szCs w:val="24"/>
        </w:rPr>
        <w:t xml:space="preserve"> abortion and the level of satisfaction of the students </w:t>
      </w:r>
      <w:r w:rsidR="00C444FB" w:rsidRPr="00EC6422">
        <w:rPr>
          <w:rFonts w:ascii="Times New Roman" w:hAnsi="Times New Roman" w:cs="Times New Roman"/>
          <w:sz w:val="24"/>
          <w:szCs w:val="24"/>
        </w:rPr>
        <w:t>from</w:t>
      </w:r>
      <w:r w:rsidR="003D5A2C" w:rsidRPr="00EC6422">
        <w:rPr>
          <w:rFonts w:ascii="Times New Roman" w:hAnsi="Times New Roman" w:cs="Times New Roman"/>
          <w:sz w:val="24"/>
          <w:szCs w:val="24"/>
        </w:rPr>
        <w:t xml:space="preserve"> abortion trainings, the results indicated that </w:t>
      </w:r>
      <w:r w:rsidR="00C444FB" w:rsidRPr="00EC6422">
        <w:rPr>
          <w:rFonts w:ascii="Times New Roman" w:hAnsi="Times New Roman" w:cs="Times New Roman"/>
          <w:sz w:val="24"/>
          <w:szCs w:val="24"/>
        </w:rPr>
        <w:t>fourth</w:t>
      </w:r>
      <w:r w:rsidR="003D5A2C" w:rsidRPr="00EC6422">
        <w:rPr>
          <w:rFonts w:ascii="Times New Roman" w:hAnsi="Times New Roman" w:cs="Times New Roman"/>
          <w:sz w:val="24"/>
          <w:szCs w:val="24"/>
        </w:rPr>
        <w:t xml:space="preserve"> and fifth year students </w:t>
      </w:r>
      <w:ins w:id="32" w:author="hirenit" w:date="2018-06-30T11:10:00Z">
        <w:r w:rsidR="00CC0B38">
          <w:rPr>
            <w:rFonts w:ascii="Times New Roman" w:hAnsi="Times New Roman" w:cs="Times New Roman"/>
            <w:sz w:val="24"/>
            <w:szCs w:val="24"/>
          </w:rPr>
          <w:t>y</w:t>
        </w:r>
      </w:ins>
      <w:r w:rsidR="00CF2148" w:rsidRPr="00EC6422">
        <w:rPr>
          <w:rFonts w:ascii="Times New Roman" w:hAnsi="Times New Roman" w:cs="Times New Roman"/>
          <w:sz w:val="24"/>
          <w:szCs w:val="24"/>
        </w:rPr>
        <w:t xml:space="preserve">ear students were more liberal (abortion on demand) than </w:t>
      </w:r>
      <w:r w:rsidR="003D5A2C" w:rsidRPr="00EC6422">
        <w:rPr>
          <w:rFonts w:ascii="Times New Roman" w:hAnsi="Times New Roman" w:cs="Times New Roman"/>
          <w:sz w:val="24"/>
          <w:szCs w:val="24"/>
        </w:rPr>
        <w:t xml:space="preserve">first year students (18). In </w:t>
      </w:r>
      <w:r w:rsidR="00C444FB" w:rsidRPr="00EC6422">
        <w:rPr>
          <w:rFonts w:ascii="Times New Roman" w:hAnsi="Times New Roman" w:cs="Times New Roman"/>
          <w:sz w:val="24"/>
          <w:szCs w:val="24"/>
        </w:rPr>
        <w:t xml:space="preserve">the </w:t>
      </w:r>
      <w:r w:rsidR="003D5A2C" w:rsidRPr="00EC6422">
        <w:rPr>
          <w:rFonts w:ascii="Times New Roman" w:hAnsi="Times New Roman" w:cs="Times New Roman"/>
          <w:sz w:val="24"/>
          <w:szCs w:val="24"/>
        </w:rPr>
        <w:t>study</w:t>
      </w:r>
      <w:r w:rsidR="00C444FB" w:rsidRPr="00EC6422">
        <w:rPr>
          <w:rFonts w:ascii="Times New Roman" w:hAnsi="Times New Roman" w:cs="Times New Roman"/>
          <w:sz w:val="24"/>
          <w:szCs w:val="24"/>
        </w:rPr>
        <w:t xml:space="preserve"> of </w:t>
      </w:r>
      <w:r w:rsidR="00D617AC" w:rsidRPr="00EC6422">
        <w:rPr>
          <w:rFonts w:ascii="Times New Roman" w:hAnsi="Times New Roman" w:cs="Times New Roman"/>
          <w:color w:val="000000"/>
          <w:sz w:val="24"/>
          <w:szCs w:val="24"/>
          <w:shd w:val="clear" w:color="auto" w:fill="FFFFFF"/>
        </w:rPr>
        <w:t>Wheeler</w:t>
      </w:r>
      <w:r w:rsidR="003D5A2C" w:rsidRPr="00EC6422">
        <w:rPr>
          <w:rFonts w:ascii="Times New Roman" w:hAnsi="Times New Roman" w:cs="Times New Roman"/>
          <w:sz w:val="24"/>
          <w:szCs w:val="24"/>
        </w:rPr>
        <w:t xml:space="preserve"> et al. (2012), </w:t>
      </w:r>
      <w:r w:rsidR="00CF2148" w:rsidRPr="00EC6422">
        <w:rPr>
          <w:rFonts w:ascii="Times New Roman" w:hAnsi="Times New Roman" w:cs="Times New Roman"/>
          <w:sz w:val="24"/>
          <w:szCs w:val="24"/>
        </w:rPr>
        <w:t>advanced medical students were more likely to support abortion provision in comparison with other groups</w:t>
      </w:r>
      <w:r w:rsidR="003D5A2C" w:rsidRPr="00EC6422">
        <w:rPr>
          <w:rFonts w:ascii="Times New Roman" w:hAnsi="Times New Roman" w:cs="Times New Roman"/>
          <w:sz w:val="24"/>
          <w:szCs w:val="24"/>
        </w:rPr>
        <w:t>, which is consistent with the results of the present study. Other resu</w:t>
      </w:r>
      <w:r w:rsidRPr="00EC6422">
        <w:rPr>
          <w:rFonts w:ascii="Times New Roman" w:hAnsi="Times New Roman" w:cs="Times New Roman"/>
          <w:sz w:val="24"/>
          <w:szCs w:val="24"/>
        </w:rPr>
        <w:t xml:space="preserve">lts from the </w:t>
      </w:r>
      <w:hyperlink r:id="rId13" w:history="1">
        <w:r w:rsidR="005D460F" w:rsidRPr="00EC6422">
          <w:rPr>
            <w:rFonts w:ascii="Times New Roman" w:hAnsi="Times New Roman" w:cs="Times New Roman"/>
            <w:sz w:val="24"/>
            <w:szCs w:val="24"/>
          </w:rPr>
          <w:t>Hagen</w:t>
        </w:r>
      </w:hyperlink>
      <w:r w:rsidR="005D460F" w:rsidRPr="00EC6422">
        <w:rPr>
          <w:rFonts w:ascii="Times New Roman" w:hAnsi="Times New Roman" w:cs="Times New Roman"/>
          <w:sz w:val="24"/>
          <w:szCs w:val="24"/>
        </w:rPr>
        <w:t xml:space="preserve"> et al., (2012)</w:t>
      </w:r>
      <w:r w:rsidR="003D5A2C" w:rsidRPr="00EC6422">
        <w:rPr>
          <w:rFonts w:ascii="Times New Roman" w:hAnsi="Times New Roman" w:cs="Times New Roman"/>
          <w:sz w:val="24"/>
          <w:szCs w:val="24"/>
        </w:rPr>
        <w:t xml:space="preserve"> </w:t>
      </w:r>
      <w:r w:rsidR="00C444FB" w:rsidRPr="00EC6422">
        <w:rPr>
          <w:rFonts w:ascii="Times New Roman" w:hAnsi="Times New Roman" w:cs="Times New Roman"/>
          <w:sz w:val="24"/>
          <w:szCs w:val="24"/>
        </w:rPr>
        <w:t>indicated</w:t>
      </w:r>
      <w:r w:rsidR="003D5A2C" w:rsidRPr="00EC6422">
        <w:rPr>
          <w:rFonts w:ascii="Times New Roman" w:hAnsi="Times New Roman" w:cs="Times New Roman"/>
          <w:sz w:val="24"/>
          <w:szCs w:val="24"/>
        </w:rPr>
        <w:t xml:space="preserve"> that 87.5% of students agree</w:t>
      </w:r>
      <w:r w:rsidR="005D460F" w:rsidRPr="00EC6422">
        <w:rPr>
          <w:rFonts w:ascii="Times New Roman" w:hAnsi="Times New Roman" w:cs="Times New Roman"/>
          <w:sz w:val="24"/>
          <w:szCs w:val="24"/>
        </w:rPr>
        <w:t xml:space="preserve"> with</w:t>
      </w:r>
      <w:r w:rsidR="003D5A2C" w:rsidRPr="00EC6422">
        <w:rPr>
          <w:rFonts w:ascii="Times New Roman" w:hAnsi="Times New Roman" w:cs="Times New Roman"/>
          <w:sz w:val="24"/>
          <w:szCs w:val="24"/>
        </w:rPr>
        <w:t xml:space="preserve"> </w:t>
      </w:r>
      <w:r w:rsidR="005D460F" w:rsidRPr="00EC6422">
        <w:rPr>
          <w:rFonts w:ascii="Times New Roman" w:hAnsi="Times New Roman" w:cs="Times New Roman"/>
          <w:color w:val="000000"/>
          <w:sz w:val="24"/>
          <w:szCs w:val="24"/>
          <w:shd w:val="clear" w:color="auto" w:fill="FFFFFF"/>
        </w:rPr>
        <w:t>abortion on demand</w:t>
      </w:r>
      <w:r w:rsidR="005D460F" w:rsidRPr="00EC6422">
        <w:rPr>
          <w:rFonts w:ascii="Times New Roman" w:hAnsi="Times New Roman" w:cs="Times New Roman"/>
          <w:sz w:val="24"/>
          <w:szCs w:val="24"/>
        </w:rPr>
        <w:t xml:space="preserve"> </w:t>
      </w:r>
      <w:r w:rsidR="003D5A2C" w:rsidRPr="00EC6422">
        <w:rPr>
          <w:rFonts w:ascii="Times New Roman" w:hAnsi="Times New Roman" w:cs="Times New Roman"/>
          <w:sz w:val="24"/>
          <w:szCs w:val="24"/>
        </w:rPr>
        <w:t>(16</w:t>
      </w:r>
      <w:r w:rsidR="00D617AC" w:rsidRPr="00EC6422">
        <w:rPr>
          <w:rFonts w:ascii="Times New Roman" w:hAnsi="Times New Roman" w:cs="Times New Roman"/>
          <w:sz w:val="24"/>
          <w:szCs w:val="24"/>
        </w:rPr>
        <w:t>,18</w:t>
      </w:r>
      <w:r w:rsidR="003D5A2C" w:rsidRPr="00EC6422">
        <w:rPr>
          <w:rFonts w:ascii="Times New Roman" w:hAnsi="Times New Roman" w:cs="Times New Roman"/>
          <w:sz w:val="24"/>
          <w:szCs w:val="24"/>
        </w:rPr>
        <w:t>) that is not consistent with the findings of the present study th</w:t>
      </w:r>
      <w:r w:rsidR="00CC3822">
        <w:rPr>
          <w:rFonts w:ascii="Times New Roman" w:hAnsi="Times New Roman" w:cs="Times New Roman"/>
          <w:sz w:val="24"/>
          <w:szCs w:val="24"/>
        </w:rPr>
        <w:t>at could reflect differences in</w:t>
      </w:r>
      <w:r w:rsidR="003D5A2C" w:rsidRPr="00EC6422">
        <w:rPr>
          <w:rFonts w:ascii="Times New Roman" w:hAnsi="Times New Roman" w:cs="Times New Roman"/>
          <w:sz w:val="24"/>
          <w:szCs w:val="24"/>
        </w:rPr>
        <w:t xml:space="preserve"> personal beliefs, laws, educational experiences of the students and also </w:t>
      </w:r>
      <w:r w:rsidR="00C444FB" w:rsidRPr="00EC6422">
        <w:rPr>
          <w:rFonts w:ascii="Times New Roman" w:hAnsi="Times New Roman" w:cs="Times New Roman"/>
          <w:sz w:val="24"/>
          <w:szCs w:val="24"/>
        </w:rPr>
        <w:t>dependence</w:t>
      </w:r>
      <w:r w:rsidR="003D5A2C" w:rsidRPr="00EC6422">
        <w:rPr>
          <w:rFonts w:ascii="Times New Roman" w:hAnsi="Times New Roman" w:cs="Times New Roman"/>
          <w:sz w:val="24"/>
          <w:szCs w:val="24"/>
        </w:rPr>
        <w:t xml:space="preserve"> of attitude toward</w:t>
      </w:r>
      <w:r w:rsidR="00A70FBA" w:rsidRPr="00EC6422">
        <w:rPr>
          <w:rFonts w:ascii="Times New Roman" w:hAnsi="Times New Roman" w:cs="Times New Roman"/>
          <w:sz w:val="24"/>
          <w:szCs w:val="24"/>
        </w:rPr>
        <w:t>s</w:t>
      </w:r>
      <w:r w:rsidR="003D5A2C" w:rsidRPr="00EC6422">
        <w:rPr>
          <w:rFonts w:ascii="Times New Roman" w:hAnsi="Times New Roman" w:cs="Times New Roman"/>
          <w:sz w:val="24"/>
          <w:szCs w:val="24"/>
        </w:rPr>
        <w:t xml:space="preserve"> abortion on cultural, professional, </w:t>
      </w:r>
      <w:r w:rsidR="004E491E" w:rsidRPr="00EC6422">
        <w:rPr>
          <w:rFonts w:ascii="Times New Roman" w:hAnsi="Times New Roman" w:cs="Times New Roman"/>
          <w:sz w:val="24"/>
          <w:szCs w:val="24"/>
        </w:rPr>
        <w:t xml:space="preserve">religious beliefs and health </w:t>
      </w:r>
      <w:r w:rsidR="00C444FB" w:rsidRPr="00EC6422">
        <w:rPr>
          <w:rFonts w:ascii="Times New Roman" w:hAnsi="Times New Roman" w:cs="Times New Roman"/>
          <w:sz w:val="24"/>
          <w:szCs w:val="24"/>
        </w:rPr>
        <w:t>systems</w:t>
      </w:r>
      <w:r w:rsidR="004E491E" w:rsidRPr="00EC6422">
        <w:rPr>
          <w:rFonts w:ascii="Times New Roman" w:hAnsi="Times New Roman" w:cs="Times New Roman"/>
          <w:sz w:val="24"/>
          <w:szCs w:val="24"/>
        </w:rPr>
        <w:t xml:space="preserve"> of different countries.</w:t>
      </w:r>
    </w:p>
    <w:p w14:paraId="6DF5B4D0" w14:textId="39A4A13B" w:rsidR="00197A92"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In the </w:t>
      </w:r>
      <w:r w:rsidR="00CD7658" w:rsidRPr="00EC6422">
        <w:rPr>
          <w:rFonts w:ascii="Times New Roman" w:hAnsi="Times New Roman" w:cs="Times New Roman"/>
          <w:sz w:val="24"/>
          <w:szCs w:val="24"/>
        </w:rPr>
        <w:t>present</w:t>
      </w:r>
      <w:r w:rsidRPr="00EC6422">
        <w:rPr>
          <w:rFonts w:ascii="Times New Roman" w:hAnsi="Times New Roman" w:cs="Times New Roman"/>
          <w:sz w:val="24"/>
          <w:szCs w:val="24"/>
        </w:rPr>
        <w:t xml:space="preserve"> research, most of the students completely agree or agree that </w:t>
      </w:r>
      <w:r w:rsidR="001A3EEE" w:rsidRPr="00EC6422">
        <w:rPr>
          <w:rFonts w:ascii="Times New Roman" w:hAnsi="Times New Roman" w:cs="Times New Roman"/>
          <w:sz w:val="24"/>
          <w:szCs w:val="24"/>
        </w:rPr>
        <w:t>"An abortion is indicated if a female’s own health is endangered by the pregnancy"</w:t>
      </w:r>
      <w:r w:rsidRPr="00EC6422">
        <w:rPr>
          <w:rFonts w:ascii="Times New Roman" w:hAnsi="Times New Roman" w:cs="Times New Roman"/>
          <w:sz w:val="24"/>
          <w:szCs w:val="24"/>
        </w:rPr>
        <w:t xml:space="preserve">. In this </w:t>
      </w:r>
      <w:r w:rsidR="00CD7658" w:rsidRPr="00EC6422">
        <w:rPr>
          <w:rFonts w:ascii="Times New Roman" w:hAnsi="Times New Roman" w:cs="Times New Roman"/>
          <w:sz w:val="24"/>
          <w:szCs w:val="24"/>
        </w:rPr>
        <w:t>regard</w:t>
      </w:r>
      <w:r w:rsidRPr="00EC6422">
        <w:rPr>
          <w:rFonts w:ascii="Times New Roman" w:hAnsi="Times New Roman" w:cs="Times New Roman"/>
          <w:sz w:val="24"/>
          <w:szCs w:val="24"/>
        </w:rPr>
        <w:t xml:space="preserve">, the results of the study of </w:t>
      </w:r>
      <w:proofErr w:type="spellStart"/>
      <w:r w:rsidR="00D617AC" w:rsidRPr="00EC6422">
        <w:rPr>
          <w:rFonts w:ascii="Times New Roman" w:eastAsia="Times New Roman" w:hAnsi="Times New Roman" w:cs="Times New Roman"/>
          <w:sz w:val="24"/>
          <w:szCs w:val="24"/>
        </w:rPr>
        <w:t>Olaitan</w:t>
      </w:r>
      <w:proofErr w:type="spellEnd"/>
      <w:r w:rsidR="00D617AC" w:rsidRPr="00EC6422">
        <w:rPr>
          <w:rFonts w:ascii="Times New Roman" w:hAnsi="Times New Roman" w:cs="Times New Roman"/>
          <w:sz w:val="24"/>
          <w:szCs w:val="24"/>
        </w:rPr>
        <w:t xml:space="preserve"> </w:t>
      </w:r>
      <w:r w:rsidR="00197A92" w:rsidRPr="00EC6422">
        <w:rPr>
          <w:rFonts w:ascii="Times New Roman" w:hAnsi="Times New Roman" w:cs="Times New Roman"/>
          <w:sz w:val="24"/>
          <w:szCs w:val="24"/>
        </w:rPr>
        <w:t xml:space="preserve">(2011) showed that students support abortion </w:t>
      </w:r>
      <w:r w:rsidR="001A3EEE" w:rsidRPr="00EC6422">
        <w:rPr>
          <w:rFonts w:ascii="Times New Roman" w:hAnsi="Times New Roman" w:cs="Times New Roman"/>
          <w:sz w:val="24"/>
          <w:szCs w:val="24"/>
        </w:rPr>
        <w:t xml:space="preserve">when it is on health condition of either the mother or </w:t>
      </w:r>
      <w:r w:rsidR="00197A92" w:rsidRPr="00EC6422">
        <w:rPr>
          <w:rFonts w:ascii="Times New Roman" w:hAnsi="Times New Roman" w:cs="Times New Roman"/>
          <w:sz w:val="24"/>
          <w:szCs w:val="24"/>
        </w:rPr>
        <w:t>fetus (19).</w:t>
      </w:r>
    </w:p>
    <w:p w14:paraId="0626941D" w14:textId="77777777" w:rsidR="00197A92"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lastRenderedPageBreak/>
        <w:t xml:space="preserve">The results of the study of </w:t>
      </w:r>
      <w:r w:rsidR="00CD7658" w:rsidRPr="00EC6422">
        <w:rPr>
          <w:rFonts w:ascii="Times New Roman" w:hAnsi="Times New Roman" w:cs="Times New Roman"/>
          <w:sz w:val="24"/>
          <w:szCs w:val="24"/>
        </w:rPr>
        <w:t xml:space="preserve">Rodríguez-Calvo </w:t>
      </w:r>
      <w:r w:rsidR="00197A92" w:rsidRPr="00EC6422">
        <w:rPr>
          <w:rFonts w:ascii="Times New Roman" w:hAnsi="Times New Roman" w:cs="Times New Roman"/>
          <w:sz w:val="24"/>
          <w:szCs w:val="24"/>
        </w:rPr>
        <w:t>et al., (2013) regard</w:t>
      </w:r>
      <w:r w:rsidRPr="00EC6422">
        <w:rPr>
          <w:rFonts w:ascii="Times New Roman" w:hAnsi="Times New Roman" w:cs="Times New Roman"/>
          <w:sz w:val="24"/>
          <w:szCs w:val="24"/>
        </w:rPr>
        <w:t xml:space="preserve">ing the intentions of the students to participate in </w:t>
      </w:r>
      <w:r w:rsidR="00CD7658" w:rsidRPr="00EC6422">
        <w:rPr>
          <w:rFonts w:ascii="Times New Roman" w:hAnsi="Times New Roman" w:cs="Times New Roman"/>
          <w:sz w:val="24"/>
          <w:szCs w:val="24"/>
        </w:rPr>
        <w:t>VIP</w:t>
      </w:r>
      <w:r w:rsidR="00D96B0C" w:rsidRPr="00EC6422">
        <w:rPr>
          <w:rStyle w:val="FootnoteReference"/>
          <w:rFonts w:ascii="Times New Roman" w:hAnsi="Times New Roman" w:cs="Times New Roman"/>
          <w:sz w:val="24"/>
          <w:szCs w:val="24"/>
        </w:rPr>
        <w:footnoteReference w:id="1"/>
      </w:r>
      <w:r w:rsidR="00CD7658" w:rsidRPr="00EC6422">
        <w:rPr>
          <w:rFonts w:ascii="Times New Roman" w:hAnsi="Times New Roman" w:cs="Times New Roman"/>
          <w:sz w:val="24"/>
          <w:szCs w:val="24"/>
        </w:rPr>
        <w:t xml:space="preserve"> showed that their intention is</w:t>
      </w:r>
      <w:r w:rsidRPr="00EC6422">
        <w:rPr>
          <w:rFonts w:ascii="Times New Roman" w:hAnsi="Times New Roman" w:cs="Times New Roman"/>
          <w:sz w:val="24"/>
          <w:szCs w:val="24"/>
        </w:rPr>
        <w:t xml:space="preserve"> influenced by mother's </w:t>
      </w:r>
      <w:r w:rsidR="00CD7658" w:rsidRPr="00EC6422">
        <w:rPr>
          <w:rFonts w:ascii="Times New Roman" w:hAnsi="Times New Roman" w:cs="Times New Roman"/>
          <w:sz w:val="24"/>
          <w:szCs w:val="24"/>
        </w:rPr>
        <w:t>pregnancy</w:t>
      </w:r>
      <w:r w:rsidRPr="00EC6422">
        <w:rPr>
          <w:rFonts w:ascii="Times New Roman" w:hAnsi="Times New Roman" w:cs="Times New Roman"/>
          <w:sz w:val="24"/>
          <w:szCs w:val="24"/>
        </w:rPr>
        <w:t xml:space="preserve"> conditions, so that in cases such as pregnancy because of rape, </w:t>
      </w:r>
      <w:r w:rsidR="00CD7658" w:rsidRPr="00EC6422">
        <w:rPr>
          <w:rFonts w:ascii="Times New Roman" w:hAnsi="Times New Roman" w:cs="Times New Roman"/>
          <w:sz w:val="24"/>
          <w:szCs w:val="24"/>
        </w:rPr>
        <w:t>threatening</w:t>
      </w:r>
      <w:r w:rsidRPr="00EC6422">
        <w:rPr>
          <w:rFonts w:ascii="Times New Roman" w:hAnsi="Times New Roman" w:cs="Times New Roman"/>
          <w:sz w:val="24"/>
          <w:szCs w:val="24"/>
        </w:rPr>
        <w:t xml:space="preserve"> mother's life, </w:t>
      </w:r>
      <w:r w:rsidR="00CD7658" w:rsidRPr="00EC6422">
        <w:rPr>
          <w:rFonts w:ascii="Times New Roman" w:hAnsi="Times New Roman" w:cs="Times New Roman"/>
          <w:sz w:val="24"/>
          <w:szCs w:val="24"/>
        </w:rPr>
        <w:t>threatening</w:t>
      </w:r>
      <w:r w:rsidRPr="00EC6422">
        <w:rPr>
          <w:rFonts w:ascii="Times New Roman" w:hAnsi="Times New Roman" w:cs="Times New Roman"/>
          <w:sz w:val="24"/>
          <w:szCs w:val="24"/>
        </w:rPr>
        <w:t xml:space="preserve"> mothers' health</w:t>
      </w:r>
      <w:r w:rsidR="00197A92" w:rsidRPr="00EC6422">
        <w:rPr>
          <w:rFonts w:ascii="Times New Roman" w:hAnsi="Times New Roman" w:cs="Times New Roman"/>
          <w:sz w:val="24"/>
          <w:szCs w:val="24"/>
        </w:rPr>
        <w:t xml:space="preserve"> and serious illness or disability in fetus, high intention to participate had been reported (15) that is in line with the results of the present research.</w:t>
      </w:r>
    </w:p>
    <w:p w14:paraId="110CDC74" w14:textId="3036A5A4" w:rsidR="00D06D4C" w:rsidRPr="00EC6422" w:rsidRDefault="00197A92"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Other results by </w:t>
      </w:r>
      <w:r w:rsidR="00CD7658" w:rsidRPr="00EC6422">
        <w:rPr>
          <w:rFonts w:ascii="Times New Roman" w:hAnsi="Times New Roman" w:cs="Times New Roman"/>
          <w:sz w:val="24"/>
          <w:szCs w:val="24"/>
        </w:rPr>
        <w:t>Rodríguez-</w:t>
      </w:r>
      <w:proofErr w:type="spellStart"/>
      <w:r w:rsidR="00CD7658" w:rsidRPr="00EC6422">
        <w:rPr>
          <w:rFonts w:ascii="Times New Roman" w:hAnsi="Times New Roman" w:cs="Times New Roman"/>
          <w:sz w:val="24"/>
          <w:szCs w:val="24"/>
        </w:rPr>
        <w:t>Calvo</w:t>
      </w:r>
      <w:proofErr w:type="spellEnd"/>
      <w:r w:rsidR="00CD7658" w:rsidRPr="00EC6422">
        <w:rPr>
          <w:rFonts w:ascii="Times New Roman" w:hAnsi="Times New Roman" w:cs="Times New Roman"/>
          <w:sz w:val="24"/>
          <w:szCs w:val="24"/>
        </w:rPr>
        <w:t xml:space="preserve"> </w:t>
      </w:r>
      <w:r w:rsidRPr="00EC6422">
        <w:rPr>
          <w:rFonts w:ascii="Times New Roman" w:hAnsi="Times New Roman" w:cs="Times New Roman"/>
          <w:sz w:val="24"/>
          <w:szCs w:val="24"/>
        </w:rPr>
        <w:t xml:space="preserve">et al. (2012) showed that the majority of students stated that the father of unborn fetus should not intervene in </w:t>
      </w:r>
      <w:r w:rsidR="00416FF3" w:rsidRPr="00EC6422">
        <w:rPr>
          <w:rFonts w:ascii="Times New Roman" w:hAnsi="Times New Roman" w:cs="Times New Roman"/>
          <w:sz w:val="24"/>
          <w:szCs w:val="24"/>
        </w:rPr>
        <w:t>women</w:t>
      </w:r>
      <w:r w:rsidRPr="00EC6422">
        <w:rPr>
          <w:rFonts w:ascii="Times New Roman" w:hAnsi="Times New Roman" w:cs="Times New Roman"/>
          <w:sz w:val="24"/>
          <w:szCs w:val="24"/>
        </w:rPr>
        <w:t xml:space="preserve"> decision making for termination of pregnancy (15). Regarding this issue, the results of the present study showed that most students completely agreed or agreed that "</w:t>
      </w:r>
      <w:r w:rsidR="00416FF3" w:rsidRPr="00EC6422">
        <w:rPr>
          <w:rFonts w:ascii="Times New Roman" w:hAnsi="Times New Roman" w:cs="Times New Roman"/>
          <w:sz w:val="24"/>
          <w:szCs w:val="24"/>
        </w:rPr>
        <w:t>The male responsible for the pregnancy should be included in the decision to terminate the pregnancy"</w:t>
      </w:r>
      <w:r w:rsidR="00D06D4C" w:rsidRPr="00EC6422">
        <w:rPr>
          <w:rFonts w:ascii="Times New Roman" w:hAnsi="Times New Roman" w:cs="Times New Roman"/>
          <w:sz w:val="24"/>
          <w:szCs w:val="24"/>
        </w:rPr>
        <w:t xml:space="preserve">, while according to the </w:t>
      </w:r>
      <w:r w:rsidR="00CD7658" w:rsidRPr="00EC6422">
        <w:rPr>
          <w:rFonts w:ascii="Times New Roman" w:hAnsi="Times New Roman" w:cs="Times New Roman"/>
          <w:sz w:val="24"/>
          <w:szCs w:val="24"/>
        </w:rPr>
        <w:t>Iranian</w:t>
      </w:r>
      <w:r w:rsidR="000F3335" w:rsidRPr="00EC6422">
        <w:rPr>
          <w:rFonts w:ascii="Times New Roman" w:hAnsi="Times New Roman" w:cs="Times New Roman"/>
          <w:sz w:val="24"/>
          <w:szCs w:val="24"/>
        </w:rPr>
        <w:t xml:space="preserve"> laws, ther</w:t>
      </w:r>
      <w:r w:rsidR="00D06D4C" w:rsidRPr="00EC6422">
        <w:rPr>
          <w:rFonts w:ascii="Times New Roman" w:hAnsi="Times New Roman" w:cs="Times New Roman"/>
          <w:sz w:val="24"/>
          <w:szCs w:val="24"/>
        </w:rPr>
        <w:t xml:space="preserve">e is </w:t>
      </w:r>
      <w:commentRangeStart w:id="33"/>
      <w:r w:rsidR="00D06D4C" w:rsidRPr="00E364C8">
        <w:rPr>
          <w:rFonts w:ascii="Times New Roman" w:hAnsi="Times New Roman" w:cs="Times New Roman"/>
          <w:sz w:val="24"/>
          <w:szCs w:val="24"/>
        </w:rPr>
        <w:t xml:space="preserve">no need for </w:t>
      </w:r>
      <w:r w:rsidR="00CD7658" w:rsidRPr="00E364C8">
        <w:rPr>
          <w:rFonts w:ascii="Times New Roman" w:hAnsi="Times New Roman" w:cs="Times New Roman"/>
          <w:sz w:val="24"/>
          <w:szCs w:val="24"/>
        </w:rPr>
        <w:t>husbands</w:t>
      </w:r>
      <w:r w:rsidR="00D06D4C" w:rsidRPr="00E364C8">
        <w:rPr>
          <w:rFonts w:ascii="Times New Roman" w:hAnsi="Times New Roman" w:cs="Times New Roman"/>
          <w:sz w:val="24"/>
          <w:szCs w:val="24"/>
        </w:rPr>
        <w:t>' satisfaction</w:t>
      </w:r>
      <w:commentRangeEnd w:id="33"/>
      <w:r w:rsidR="00E364C8">
        <w:rPr>
          <w:rStyle w:val="CommentReference"/>
        </w:rPr>
        <w:commentReference w:id="33"/>
      </w:r>
      <w:r w:rsidR="00D06D4C" w:rsidRPr="00EC6422">
        <w:rPr>
          <w:rFonts w:ascii="Times New Roman" w:hAnsi="Times New Roman" w:cs="Times New Roman"/>
          <w:sz w:val="24"/>
          <w:szCs w:val="24"/>
        </w:rPr>
        <w:t xml:space="preserve"> </w:t>
      </w:r>
      <w:r w:rsidR="00CD7658" w:rsidRPr="00EC6422">
        <w:rPr>
          <w:rFonts w:ascii="Times New Roman" w:hAnsi="Times New Roman" w:cs="Times New Roman"/>
          <w:sz w:val="24"/>
          <w:szCs w:val="24"/>
        </w:rPr>
        <w:t>of</w:t>
      </w:r>
      <w:r w:rsidR="00D06D4C" w:rsidRPr="00EC6422">
        <w:rPr>
          <w:rFonts w:ascii="Times New Roman" w:hAnsi="Times New Roman" w:cs="Times New Roman"/>
          <w:sz w:val="24"/>
          <w:szCs w:val="24"/>
        </w:rPr>
        <w:t xml:space="preserve"> </w:t>
      </w:r>
      <w:r w:rsidR="00416FF3" w:rsidRPr="00EC6422">
        <w:rPr>
          <w:rFonts w:ascii="Times New Roman" w:hAnsi="Times New Roman" w:cs="Times New Roman"/>
          <w:sz w:val="24"/>
          <w:szCs w:val="24"/>
        </w:rPr>
        <w:t>women</w:t>
      </w:r>
      <w:r w:rsidR="00D06D4C" w:rsidRPr="00EC6422">
        <w:rPr>
          <w:rFonts w:ascii="Times New Roman" w:hAnsi="Times New Roman" w:cs="Times New Roman"/>
          <w:sz w:val="24"/>
          <w:szCs w:val="24"/>
        </w:rPr>
        <w:t xml:space="preserve">'s </w:t>
      </w:r>
      <w:r w:rsidR="00CD7658" w:rsidRPr="00EC6422">
        <w:rPr>
          <w:rFonts w:ascii="Times New Roman" w:hAnsi="Times New Roman" w:cs="Times New Roman"/>
          <w:sz w:val="24"/>
          <w:szCs w:val="24"/>
        </w:rPr>
        <w:t>decision</w:t>
      </w:r>
      <w:r w:rsidR="00D06D4C" w:rsidRPr="00EC6422">
        <w:rPr>
          <w:rFonts w:ascii="Times New Roman" w:hAnsi="Times New Roman" w:cs="Times New Roman"/>
          <w:sz w:val="24"/>
          <w:szCs w:val="24"/>
        </w:rPr>
        <w:t xml:space="preserve"> to terminate pregnancy, so authorities of midwifery</w:t>
      </w:r>
      <w:r w:rsidR="00416FF3" w:rsidRPr="00EC6422">
        <w:rPr>
          <w:rFonts w:ascii="Times New Roman" w:hAnsi="Times New Roman" w:cs="Times New Roman"/>
          <w:sz w:val="24"/>
          <w:szCs w:val="24"/>
        </w:rPr>
        <w:t xml:space="preserve"> </w:t>
      </w:r>
      <w:r w:rsidR="00D06D4C" w:rsidRPr="00EC6422">
        <w:rPr>
          <w:rFonts w:ascii="Times New Roman" w:hAnsi="Times New Roman" w:cs="Times New Roman"/>
          <w:sz w:val="24"/>
          <w:szCs w:val="24"/>
        </w:rPr>
        <w:t>education shall make sure that midwifery students have understood their responsibilities regarding abortion, without considering their personal attitudes and it is suggested that suitable educations shall be provided in this field (16)</w:t>
      </w:r>
      <w:commentRangeStart w:id="34"/>
      <w:r w:rsidR="00D06D4C" w:rsidRPr="00EC6422">
        <w:rPr>
          <w:rFonts w:ascii="Times New Roman" w:hAnsi="Times New Roman" w:cs="Times New Roman"/>
          <w:sz w:val="24"/>
          <w:szCs w:val="24"/>
        </w:rPr>
        <w:t>.</w:t>
      </w:r>
      <w:commentRangeEnd w:id="34"/>
      <w:r w:rsidR="00E364C8">
        <w:rPr>
          <w:rStyle w:val="CommentReference"/>
        </w:rPr>
        <w:commentReference w:id="34"/>
      </w:r>
      <w:r w:rsidR="00D06D4C" w:rsidRPr="00EC6422">
        <w:rPr>
          <w:rFonts w:ascii="Times New Roman" w:hAnsi="Times New Roman" w:cs="Times New Roman"/>
          <w:sz w:val="24"/>
          <w:szCs w:val="24"/>
        </w:rPr>
        <w:t xml:space="preserve"> </w:t>
      </w:r>
      <w:r w:rsidR="00416FF3" w:rsidRPr="00EC6422">
        <w:rPr>
          <w:rFonts w:ascii="Times New Roman" w:hAnsi="Times New Roman" w:cs="Times New Roman"/>
          <w:sz w:val="24"/>
          <w:szCs w:val="24"/>
        </w:rPr>
        <w:t>It</w:t>
      </w:r>
      <w:r w:rsidR="00D06D4C" w:rsidRPr="00EC6422">
        <w:rPr>
          <w:rFonts w:ascii="Times New Roman" w:hAnsi="Times New Roman" w:cs="Times New Roman"/>
          <w:sz w:val="24"/>
          <w:szCs w:val="24"/>
        </w:rPr>
        <w:t xml:space="preserve"> is </w:t>
      </w:r>
      <w:r w:rsidR="00416FF3" w:rsidRPr="00EC6422">
        <w:rPr>
          <w:rFonts w:ascii="Times New Roman" w:hAnsi="Times New Roman" w:cs="Times New Roman"/>
          <w:sz w:val="24"/>
          <w:szCs w:val="24"/>
        </w:rPr>
        <w:t>shown</w:t>
      </w:r>
      <w:r w:rsidR="00D06D4C" w:rsidRPr="00EC6422">
        <w:rPr>
          <w:rFonts w:ascii="Times New Roman" w:hAnsi="Times New Roman" w:cs="Times New Roman"/>
          <w:sz w:val="24"/>
          <w:szCs w:val="24"/>
        </w:rPr>
        <w:t xml:space="preserve"> that despite legality of elective abortion, </w:t>
      </w:r>
      <w:r w:rsidR="005D4E64" w:rsidRPr="00EC6422">
        <w:rPr>
          <w:rFonts w:ascii="Times New Roman" w:hAnsi="Times New Roman" w:cs="Times New Roman"/>
          <w:sz w:val="24"/>
          <w:szCs w:val="24"/>
        </w:rPr>
        <w:t xml:space="preserve">medical science students </w:t>
      </w:r>
      <w:r w:rsidR="00D06D4C" w:rsidRPr="00EC6422">
        <w:rPr>
          <w:rFonts w:ascii="Times New Roman" w:hAnsi="Times New Roman" w:cs="Times New Roman"/>
          <w:sz w:val="24"/>
          <w:szCs w:val="24"/>
        </w:rPr>
        <w:t>refuse participation in abortion based on their ethic</w:t>
      </w:r>
      <w:r w:rsidR="00CD7658" w:rsidRPr="00EC6422">
        <w:rPr>
          <w:rFonts w:ascii="Times New Roman" w:hAnsi="Times New Roman" w:cs="Times New Roman"/>
          <w:sz w:val="24"/>
          <w:szCs w:val="24"/>
        </w:rPr>
        <w:t>s</w:t>
      </w:r>
      <w:r w:rsidR="00D06D4C" w:rsidRPr="00EC6422">
        <w:rPr>
          <w:rFonts w:ascii="Times New Roman" w:hAnsi="Times New Roman" w:cs="Times New Roman"/>
          <w:sz w:val="24"/>
          <w:szCs w:val="24"/>
        </w:rPr>
        <w:t xml:space="preserve"> and re</w:t>
      </w:r>
      <w:r w:rsidR="000F3335" w:rsidRPr="00EC6422">
        <w:rPr>
          <w:rFonts w:ascii="Times New Roman" w:hAnsi="Times New Roman" w:cs="Times New Roman"/>
          <w:sz w:val="24"/>
          <w:szCs w:val="24"/>
        </w:rPr>
        <w:t xml:space="preserve">ligious beliefs and this can affect the access to </w:t>
      </w:r>
      <w:r w:rsidR="00CD7658" w:rsidRPr="00EC6422">
        <w:rPr>
          <w:rFonts w:ascii="Times New Roman" w:hAnsi="Times New Roman" w:cs="Times New Roman"/>
          <w:sz w:val="24"/>
          <w:szCs w:val="24"/>
        </w:rPr>
        <w:t>VIP</w:t>
      </w:r>
      <w:r w:rsidR="000F3335" w:rsidRPr="00EC6422">
        <w:rPr>
          <w:rFonts w:ascii="Times New Roman" w:hAnsi="Times New Roman" w:cs="Times New Roman"/>
          <w:sz w:val="24"/>
          <w:szCs w:val="24"/>
        </w:rPr>
        <w:t xml:space="preserve">, so it is necessary to solve the contrast between the patient and values of health </w:t>
      </w:r>
      <w:r w:rsidR="005D4E64" w:rsidRPr="00EC6422">
        <w:rPr>
          <w:rFonts w:ascii="Times New Roman" w:hAnsi="Times New Roman" w:cs="Times New Roman"/>
          <w:sz w:val="24"/>
          <w:szCs w:val="24"/>
        </w:rPr>
        <w:t>care providers</w:t>
      </w:r>
      <w:r w:rsidR="000F3335" w:rsidRPr="00EC6422">
        <w:rPr>
          <w:rFonts w:ascii="Times New Roman" w:hAnsi="Times New Roman" w:cs="Times New Roman"/>
          <w:sz w:val="24"/>
          <w:szCs w:val="24"/>
        </w:rPr>
        <w:t>. (15).</w:t>
      </w:r>
    </w:p>
    <w:p w14:paraId="3571FF4B" w14:textId="48C58265" w:rsidR="00D83355"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In the study of </w:t>
      </w:r>
      <w:hyperlink r:id="rId14" w:history="1">
        <w:r w:rsidR="00CD7658" w:rsidRPr="00EC6422">
          <w:rPr>
            <w:rFonts w:ascii="Times New Roman" w:hAnsi="Times New Roman" w:cs="Times New Roman"/>
            <w:sz w:val="24"/>
            <w:szCs w:val="24"/>
          </w:rPr>
          <w:t>H</w:t>
        </w:r>
        <w:r w:rsidRPr="00EC6422">
          <w:rPr>
            <w:rFonts w:ascii="Times New Roman" w:hAnsi="Times New Roman" w:cs="Times New Roman"/>
            <w:sz w:val="24"/>
            <w:szCs w:val="24"/>
          </w:rPr>
          <w:t>agen</w:t>
        </w:r>
      </w:hyperlink>
      <w:r w:rsidR="00D06D4C" w:rsidRPr="00EC6422">
        <w:rPr>
          <w:rFonts w:ascii="Times New Roman" w:hAnsi="Times New Roman" w:cs="Times New Roman"/>
          <w:sz w:val="24"/>
          <w:szCs w:val="24"/>
        </w:rPr>
        <w:t xml:space="preserve"> et al., (2012) also </w:t>
      </w:r>
      <w:r w:rsidR="00CD7658" w:rsidRPr="00EC6422">
        <w:rPr>
          <w:rFonts w:ascii="Times New Roman" w:hAnsi="Times New Roman" w:cs="Times New Roman"/>
          <w:sz w:val="24"/>
          <w:szCs w:val="24"/>
        </w:rPr>
        <w:t>most</w:t>
      </w:r>
      <w:r w:rsidR="00D06D4C" w:rsidRPr="00EC6422">
        <w:rPr>
          <w:rFonts w:ascii="Times New Roman" w:hAnsi="Times New Roman" w:cs="Times New Roman"/>
          <w:sz w:val="24"/>
          <w:szCs w:val="24"/>
        </w:rPr>
        <w:t xml:space="preserve"> of the students agreed that despite legality of elective abortion, they must have the right to </w:t>
      </w:r>
      <w:r w:rsidR="00D83355" w:rsidRPr="00EC6422">
        <w:rPr>
          <w:rFonts w:ascii="Times New Roman" w:hAnsi="Times New Roman" w:cs="Times New Roman"/>
          <w:sz w:val="24"/>
          <w:szCs w:val="24"/>
        </w:rPr>
        <w:t>avoid participation in abortion based on their ethical and religious beliefs (18).</w:t>
      </w:r>
      <w:ins w:id="35" w:author="hirenit" w:date="2018-06-30T11:24:00Z">
        <w:r w:rsidR="003A61FB">
          <w:rPr>
            <w:rFonts w:ascii="Times New Roman" w:hAnsi="Times New Roman" w:cs="Times New Roman"/>
            <w:sz w:val="24"/>
            <w:szCs w:val="24"/>
          </w:rPr>
          <w:t xml:space="preserve"> What did this study show?</w:t>
        </w:r>
      </w:ins>
    </w:p>
    <w:p w14:paraId="715BC014" w14:textId="4F4F1213" w:rsidR="00970D49" w:rsidRPr="00EC6422" w:rsidRDefault="00D8335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In general, abortion is a topic that sometimes even discussions and exchanges of views around that disappoints </w:t>
      </w:r>
      <w:r w:rsidR="005D4E64" w:rsidRPr="00EC6422">
        <w:rPr>
          <w:rFonts w:ascii="Times New Roman" w:hAnsi="Times New Roman" w:cs="Times New Roman"/>
          <w:sz w:val="24"/>
          <w:szCs w:val="24"/>
        </w:rPr>
        <w:t xml:space="preserve">medical science students </w:t>
      </w:r>
      <w:r w:rsidRPr="00EC6422">
        <w:rPr>
          <w:rFonts w:ascii="Times New Roman" w:hAnsi="Times New Roman" w:cs="Times New Roman"/>
          <w:sz w:val="24"/>
          <w:szCs w:val="24"/>
        </w:rPr>
        <w:t xml:space="preserve">from reaching a satisfactory and appropriate agreement, and making decisions in this regard is one of the major issues of medical ethics </w:t>
      </w:r>
      <w:r w:rsidR="000F3335" w:rsidRPr="00EC6422">
        <w:rPr>
          <w:rFonts w:ascii="Times New Roman" w:hAnsi="Times New Roman" w:cs="Times New Roman"/>
          <w:sz w:val="24"/>
          <w:szCs w:val="24"/>
        </w:rPr>
        <w:t>and the rate of</w:t>
      </w:r>
      <w:r w:rsidRPr="00EC6422">
        <w:rPr>
          <w:rFonts w:ascii="Times New Roman" w:hAnsi="Times New Roman" w:cs="Times New Roman"/>
          <w:sz w:val="24"/>
          <w:szCs w:val="24"/>
        </w:rPr>
        <w:t xml:space="preserve"> participation of people in providing abortion services is affected by their views toward</w:t>
      </w:r>
      <w:r w:rsidR="00A70FBA" w:rsidRPr="00EC6422">
        <w:rPr>
          <w:rFonts w:ascii="Times New Roman" w:hAnsi="Times New Roman" w:cs="Times New Roman"/>
          <w:sz w:val="24"/>
          <w:szCs w:val="24"/>
        </w:rPr>
        <w:t>s</w:t>
      </w:r>
      <w:r w:rsidRPr="00EC6422">
        <w:rPr>
          <w:rFonts w:ascii="Times New Roman" w:hAnsi="Times New Roman" w:cs="Times New Roman"/>
          <w:sz w:val="24"/>
          <w:szCs w:val="24"/>
        </w:rPr>
        <w:t xml:space="preserve"> abortion</w:t>
      </w:r>
      <w:commentRangeStart w:id="36"/>
      <w:r w:rsidRPr="00EC6422">
        <w:rPr>
          <w:rFonts w:ascii="Times New Roman" w:hAnsi="Times New Roman" w:cs="Times New Roman"/>
          <w:sz w:val="24"/>
          <w:szCs w:val="24"/>
        </w:rPr>
        <w:t>.</w:t>
      </w:r>
      <w:r w:rsidR="00EE30FE" w:rsidRPr="00EC6422">
        <w:rPr>
          <w:rFonts w:ascii="Times New Roman" w:hAnsi="Times New Roman" w:cs="Times New Roman"/>
          <w:sz w:val="24"/>
          <w:szCs w:val="24"/>
        </w:rPr>
        <w:t xml:space="preserve"> </w:t>
      </w:r>
      <w:commentRangeEnd w:id="36"/>
      <w:r w:rsidR="003A61FB">
        <w:rPr>
          <w:rStyle w:val="CommentReference"/>
        </w:rPr>
        <w:commentReference w:id="36"/>
      </w:r>
    </w:p>
    <w:p w14:paraId="6EFF63B7" w14:textId="77777777" w:rsidR="00516A09" w:rsidRPr="00EC6422" w:rsidRDefault="000F3335"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According to </w:t>
      </w:r>
      <w:r w:rsidR="00315FF2" w:rsidRPr="00EC6422">
        <w:rPr>
          <w:rFonts w:ascii="Times New Roman" w:hAnsi="Times New Roman" w:cs="Times New Roman"/>
          <w:sz w:val="24"/>
          <w:szCs w:val="24"/>
        </w:rPr>
        <w:t xml:space="preserve">therapeutic </w:t>
      </w:r>
      <w:r w:rsidR="00416FF3" w:rsidRPr="00EC6422">
        <w:rPr>
          <w:rFonts w:ascii="Times New Roman" w:hAnsi="Times New Roman" w:cs="Times New Roman"/>
          <w:sz w:val="24"/>
          <w:szCs w:val="24"/>
        </w:rPr>
        <w:t>abortion law in Iran</w:t>
      </w:r>
      <w:r w:rsidR="00315FF2" w:rsidRPr="00EC6422">
        <w:rPr>
          <w:rFonts w:ascii="Times New Roman" w:hAnsi="Times New Roman" w:cs="Times New Roman"/>
          <w:sz w:val="24"/>
          <w:szCs w:val="24"/>
        </w:rPr>
        <w:t>,</w:t>
      </w:r>
      <w:r w:rsidR="00416FF3" w:rsidRPr="00EC6422">
        <w:rPr>
          <w:rFonts w:ascii="Times New Roman" w:hAnsi="Times New Roman" w:cs="Times New Roman"/>
          <w:sz w:val="24"/>
          <w:szCs w:val="24"/>
        </w:rPr>
        <w:t xml:space="preserve"> </w:t>
      </w:r>
      <w:r w:rsidR="00315FF2" w:rsidRPr="00EC6422">
        <w:rPr>
          <w:rFonts w:ascii="Times New Roman" w:hAnsi="Times New Roman" w:cs="Times New Roman"/>
          <w:sz w:val="24"/>
          <w:szCs w:val="24"/>
        </w:rPr>
        <w:t xml:space="preserve">therapeutic </w:t>
      </w:r>
      <w:r w:rsidR="00416FF3" w:rsidRPr="00EC6422">
        <w:rPr>
          <w:rFonts w:ascii="Times New Roman" w:hAnsi="Times New Roman" w:cs="Times New Roman"/>
          <w:sz w:val="24"/>
          <w:szCs w:val="24"/>
        </w:rPr>
        <w:t xml:space="preserve">abortion </w:t>
      </w:r>
      <w:r w:rsidR="00D83355" w:rsidRPr="00EC6422">
        <w:rPr>
          <w:rFonts w:ascii="Times New Roman" w:hAnsi="Times New Roman" w:cs="Times New Roman"/>
          <w:sz w:val="24"/>
          <w:szCs w:val="24"/>
        </w:rPr>
        <w:t xml:space="preserve">is </w:t>
      </w:r>
      <w:r w:rsidR="00416FF3" w:rsidRPr="00EC6422">
        <w:rPr>
          <w:rFonts w:ascii="Times New Roman" w:hAnsi="Times New Roman" w:cs="Times New Roman"/>
          <w:sz w:val="24"/>
          <w:szCs w:val="24"/>
        </w:rPr>
        <w:t>legal</w:t>
      </w:r>
      <w:r w:rsidR="00D83355" w:rsidRPr="00EC6422">
        <w:rPr>
          <w:rFonts w:ascii="Times New Roman" w:hAnsi="Times New Roman" w:cs="Times New Roman"/>
          <w:sz w:val="24"/>
          <w:szCs w:val="24"/>
        </w:rPr>
        <w:t xml:space="preserve"> </w:t>
      </w:r>
      <w:r w:rsidR="00315FF2" w:rsidRPr="00EC6422">
        <w:rPr>
          <w:rFonts w:ascii="Times New Roman" w:hAnsi="Times New Roman" w:cs="Times New Roman"/>
          <w:sz w:val="24"/>
          <w:szCs w:val="24"/>
        </w:rPr>
        <w:t>subject to authoritative</w:t>
      </w:r>
      <w:r w:rsidRPr="00EC6422">
        <w:rPr>
          <w:rFonts w:ascii="Times New Roman" w:hAnsi="Times New Roman" w:cs="Times New Roman"/>
          <w:sz w:val="24"/>
          <w:szCs w:val="24"/>
        </w:rPr>
        <w:t xml:space="preserve"> diagnosi</w:t>
      </w:r>
      <w:r w:rsidR="00D83355" w:rsidRPr="00EC6422">
        <w:rPr>
          <w:rFonts w:ascii="Times New Roman" w:hAnsi="Times New Roman" w:cs="Times New Roman"/>
          <w:sz w:val="24"/>
          <w:szCs w:val="24"/>
        </w:rPr>
        <w:t xml:space="preserve">s of three specialists </w:t>
      </w:r>
      <w:r w:rsidR="00315FF2" w:rsidRPr="00EC6422">
        <w:rPr>
          <w:rFonts w:ascii="Times New Roman" w:hAnsi="Times New Roman" w:cs="Times New Roman"/>
          <w:sz w:val="24"/>
          <w:szCs w:val="24"/>
        </w:rPr>
        <w:t xml:space="preserve">as well as </w:t>
      </w:r>
      <w:r w:rsidR="00D83355" w:rsidRPr="00EC6422">
        <w:rPr>
          <w:rFonts w:ascii="Times New Roman" w:hAnsi="Times New Roman" w:cs="Times New Roman"/>
          <w:sz w:val="24"/>
          <w:szCs w:val="24"/>
        </w:rPr>
        <w:t xml:space="preserve">confirmation of </w:t>
      </w:r>
      <w:r w:rsidR="00C97846" w:rsidRPr="00EC6422">
        <w:rPr>
          <w:rFonts w:ascii="Times New Roman" w:hAnsi="Times New Roman" w:cs="Times New Roman"/>
          <w:sz w:val="24"/>
          <w:szCs w:val="24"/>
        </w:rPr>
        <w:t xml:space="preserve">the fetal or maternal diseases by the </w:t>
      </w:r>
      <w:r w:rsidR="00D83355" w:rsidRPr="00EC6422">
        <w:rPr>
          <w:rFonts w:ascii="Times New Roman" w:hAnsi="Times New Roman" w:cs="Times New Roman"/>
          <w:sz w:val="24"/>
          <w:szCs w:val="24"/>
        </w:rPr>
        <w:t>forensic</w:t>
      </w:r>
      <w:r w:rsidR="00315FF2" w:rsidRPr="00EC6422">
        <w:rPr>
          <w:rFonts w:ascii="Times New Roman" w:hAnsi="Times New Roman" w:cs="Times New Roman"/>
          <w:sz w:val="24"/>
          <w:szCs w:val="24"/>
        </w:rPr>
        <w:t xml:space="preserve"> medicine</w:t>
      </w:r>
      <w:r w:rsidR="00D83355" w:rsidRPr="00EC6422">
        <w:rPr>
          <w:rFonts w:ascii="Times New Roman" w:hAnsi="Times New Roman" w:cs="Times New Roman"/>
          <w:sz w:val="24"/>
          <w:szCs w:val="24"/>
        </w:rPr>
        <w:t xml:space="preserve"> </w:t>
      </w:r>
      <w:r w:rsidR="00C97846" w:rsidRPr="00EC6422">
        <w:rPr>
          <w:rFonts w:ascii="Times New Roman" w:hAnsi="Times New Roman" w:cs="Times New Roman"/>
          <w:sz w:val="24"/>
          <w:szCs w:val="24"/>
        </w:rPr>
        <w:t xml:space="preserve">before the soul is blown (before four months) and with mothers' </w:t>
      </w:r>
      <w:commentRangeStart w:id="37"/>
      <w:r w:rsidR="00D4499D" w:rsidRPr="00EC6422">
        <w:rPr>
          <w:rFonts w:ascii="Times New Roman" w:hAnsi="Times New Roman" w:cs="Times New Roman"/>
          <w:sz w:val="24"/>
          <w:szCs w:val="24"/>
        </w:rPr>
        <w:t>satisfaction</w:t>
      </w:r>
      <w:commentRangeEnd w:id="37"/>
      <w:r w:rsidR="0098518C">
        <w:rPr>
          <w:rStyle w:val="CommentReference"/>
        </w:rPr>
        <w:commentReference w:id="37"/>
      </w:r>
      <w:r w:rsidR="00D4499D" w:rsidRPr="00EC6422">
        <w:rPr>
          <w:rFonts w:ascii="Times New Roman" w:hAnsi="Times New Roman" w:cs="Times New Roman"/>
          <w:sz w:val="24"/>
          <w:szCs w:val="24"/>
        </w:rPr>
        <w:t>. The</w:t>
      </w:r>
      <w:r w:rsidR="00C97846" w:rsidRPr="00EC6422">
        <w:rPr>
          <w:rFonts w:ascii="Times New Roman" w:hAnsi="Times New Roman" w:cs="Times New Roman"/>
          <w:sz w:val="24"/>
          <w:szCs w:val="24"/>
        </w:rPr>
        <w:t xml:space="preserve"> cases in which abortion is not forbidden include </w:t>
      </w:r>
      <w:r w:rsidR="00D83355" w:rsidRPr="00EC6422">
        <w:rPr>
          <w:rFonts w:ascii="Times New Roman" w:hAnsi="Times New Roman" w:cs="Times New Roman"/>
          <w:sz w:val="24"/>
          <w:szCs w:val="24"/>
        </w:rPr>
        <w:t xml:space="preserve">illness of the fetus </w:t>
      </w:r>
      <w:r w:rsidR="00315FF2" w:rsidRPr="00EC6422">
        <w:rPr>
          <w:rFonts w:ascii="Times New Roman" w:hAnsi="Times New Roman" w:cs="Times New Roman"/>
          <w:sz w:val="24"/>
          <w:szCs w:val="24"/>
        </w:rPr>
        <w:t>due to</w:t>
      </w:r>
      <w:r w:rsidR="00D83355" w:rsidRPr="00EC6422">
        <w:rPr>
          <w:rFonts w:ascii="Times New Roman" w:hAnsi="Times New Roman" w:cs="Times New Roman"/>
          <w:sz w:val="24"/>
          <w:szCs w:val="24"/>
        </w:rPr>
        <w:t xml:space="preserve"> mental retardation or </w:t>
      </w:r>
      <w:r w:rsidR="00315FF2" w:rsidRPr="00EC6422">
        <w:rPr>
          <w:rFonts w:ascii="Times New Roman" w:hAnsi="Times New Roman" w:cs="Times New Roman"/>
          <w:sz w:val="24"/>
          <w:szCs w:val="24"/>
        </w:rPr>
        <w:t xml:space="preserve">birth </w:t>
      </w:r>
      <w:r w:rsidR="00D83355" w:rsidRPr="00EC6422">
        <w:rPr>
          <w:rFonts w:ascii="Times New Roman" w:hAnsi="Times New Roman" w:cs="Times New Roman"/>
          <w:sz w:val="24"/>
          <w:szCs w:val="24"/>
        </w:rPr>
        <w:t>defect</w:t>
      </w:r>
      <w:r w:rsidR="00C14A11" w:rsidRPr="00EC6422">
        <w:rPr>
          <w:rFonts w:ascii="Times New Roman" w:hAnsi="Times New Roman" w:cs="Times New Roman"/>
          <w:sz w:val="24"/>
          <w:szCs w:val="24"/>
        </w:rPr>
        <w:t>, which</w:t>
      </w:r>
      <w:r w:rsidR="00D83355" w:rsidRPr="00EC6422">
        <w:rPr>
          <w:rFonts w:ascii="Times New Roman" w:hAnsi="Times New Roman" w:cs="Times New Roman"/>
          <w:sz w:val="24"/>
          <w:szCs w:val="24"/>
        </w:rPr>
        <w:t xml:space="preserve"> </w:t>
      </w:r>
      <w:r w:rsidR="00C14A11" w:rsidRPr="00EC6422">
        <w:rPr>
          <w:rFonts w:ascii="Times New Roman" w:hAnsi="Times New Roman" w:cs="Times New Roman"/>
          <w:sz w:val="24"/>
          <w:szCs w:val="24"/>
        </w:rPr>
        <w:t xml:space="preserve">is associated </w:t>
      </w:r>
      <w:r w:rsidR="00C97846" w:rsidRPr="00EC6422">
        <w:rPr>
          <w:rFonts w:ascii="Times New Roman" w:hAnsi="Times New Roman" w:cs="Times New Roman"/>
          <w:sz w:val="24"/>
          <w:szCs w:val="24"/>
        </w:rPr>
        <w:t xml:space="preserve">with </w:t>
      </w:r>
      <w:r w:rsidR="00D83355" w:rsidRPr="00EC6422">
        <w:rPr>
          <w:rFonts w:ascii="Times New Roman" w:hAnsi="Times New Roman" w:cs="Times New Roman"/>
          <w:sz w:val="24"/>
          <w:szCs w:val="24"/>
        </w:rPr>
        <w:t>difficulty for mother</w:t>
      </w:r>
      <w:r w:rsidR="00C14A11" w:rsidRPr="00EC6422">
        <w:rPr>
          <w:rFonts w:ascii="Times New Roman" w:hAnsi="Times New Roman" w:cs="Times New Roman"/>
          <w:sz w:val="24"/>
          <w:szCs w:val="24"/>
        </w:rPr>
        <w:t>s</w:t>
      </w:r>
      <w:r w:rsidR="00D83355" w:rsidRPr="00EC6422">
        <w:rPr>
          <w:rFonts w:ascii="Times New Roman" w:hAnsi="Times New Roman" w:cs="Times New Roman"/>
          <w:sz w:val="24"/>
          <w:szCs w:val="24"/>
        </w:rPr>
        <w:t xml:space="preserve"> </w:t>
      </w:r>
      <w:r w:rsidR="00C97846" w:rsidRPr="00EC6422">
        <w:rPr>
          <w:rFonts w:ascii="Times New Roman" w:hAnsi="Times New Roman" w:cs="Times New Roman"/>
          <w:sz w:val="24"/>
          <w:szCs w:val="24"/>
        </w:rPr>
        <w:t xml:space="preserve">as well as any maternal </w:t>
      </w:r>
      <w:r w:rsidR="00D83355" w:rsidRPr="00EC6422">
        <w:rPr>
          <w:rFonts w:ascii="Times New Roman" w:hAnsi="Times New Roman" w:cs="Times New Roman"/>
          <w:sz w:val="24"/>
          <w:szCs w:val="24"/>
        </w:rPr>
        <w:t>illness</w:t>
      </w:r>
      <w:r w:rsidR="0048080D" w:rsidRPr="00EC6422">
        <w:rPr>
          <w:rFonts w:ascii="Times New Roman" w:hAnsi="Times New Roman" w:cs="Times New Roman"/>
          <w:sz w:val="24"/>
          <w:szCs w:val="24"/>
        </w:rPr>
        <w:t xml:space="preserve"> that threatens </w:t>
      </w:r>
      <w:r w:rsidR="00C97846" w:rsidRPr="00EC6422">
        <w:rPr>
          <w:rFonts w:ascii="Times New Roman" w:hAnsi="Times New Roman" w:cs="Times New Roman"/>
          <w:sz w:val="24"/>
          <w:szCs w:val="24"/>
        </w:rPr>
        <w:t xml:space="preserve">the survival of mother. Those </w:t>
      </w:r>
      <w:r w:rsidR="0048080D" w:rsidRPr="00EC6422">
        <w:rPr>
          <w:rFonts w:ascii="Times New Roman" w:hAnsi="Times New Roman" w:cs="Times New Roman"/>
          <w:sz w:val="24"/>
          <w:szCs w:val="24"/>
        </w:rPr>
        <w:t>who do not obey this law, will be sentenced to</w:t>
      </w:r>
      <w:r w:rsidRPr="00EC6422">
        <w:rPr>
          <w:rFonts w:ascii="Times New Roman" w:hAnsi="Times New Roman" w:cs="Times New Roman"/>
          <w:sz w:val="24"/>
          <w:szCs w:val="24"/>
        </w:rPr>
        <w:t xml:space="preserve"> the penalties prescribed in the </w:t>
      </w:r>
      <w:r w:rsidR="00CD7658" w:rsidRPr="00EC6422">
        <w:rPr>
          <w:rFonts w:ascii="Times New Roman" w:hAnsi="Times New Roman" w:cs="Times New Roman"/>
          <w:sz w:val="24"/>
          <w:szCs w:val="24"/>
        </w:rPr>
        <w:t>Islamic</w:t>
      </w:r>
      <w:r w:rsidRPr="00EC6422">
        <w:rPr>
          <w:rFonts w:ascii="Times New Roman" w:hAnsi="Times New Roman" w:cs="Times New Roman"/>
          <w:sz w:val="24"/>
          <w:szCs w:val="24"/>
        </w:rPr>
        <w:t xml:space="preserve"> penal cod</w:t>
      </w:r>
      <w:r w:rsidR="004F2653" w:rsidRPr="00EC6422">
        <w:rPr>
          <w:rFonts w:ascii="Times New Roman" w:hAnsi="Times New Roman" w:cs="Times New Roman"/>
          <w:sz w:val="24"/>
          <w:szCs w:val="24"/>
        </w:rPr>
        <w:t>e</w:t>
      </w:r>
      <w:r w:rsidR="0048080D" w:rsidRPr="00EC6422">
        <w:rPr>
          <w:rFonts w:ascii="Times New Roman" w:hAnsi="Times New Roman" w:cs="Times New Roman"/>
          <w:sz w:val="24"/>
          <w:szCs w:val="24"/>
        </w:rPr>
        <w:t xml:space="preserve"> (20, 21)</w:t>
      </w:r>
      <w:r w:rsidR="004F2653" w:rsidRPr="00EC6422">
        <w:rPr>
          <w:rFonts w:ascii="Times New Roman" w:hAnsi="Times New Roman" w:cs="Times New Roman"/>
          <w:sz w:val="24"/>
          <w:szCs w:val="24"/>
        </w:rPr>
        <w:t>.</w:t>
      </w:r>
      <w:r w:rsidR="00986C8C" w:rsidRPr="00EC6422">
        <w:rPr>
          <w:rFonts w:ascii="Times New Roman" w:hAnsi="Times New Roman" w:cs="Times New Roman"/>
          <w:sz w:val="24"/>
          <w:szCs w:val="24"/>
        </w:rPr>
        <w:t xml:space="preserve"> </w:t>
      </w:r>
      <w:commentRangeStart w:id="38"/>
      <w:r w:rsidR="00CD7658" w:rsidRPr="00EC6422">
        <w:rPr>
          <w:rFonts w:ascii="Times New Roman" w:hAnsi="Times New Roman" w:cs="Times New Roman"/>
          <w:sz w:val="24"/>
          <w:szCs w:val="24"/>
        </w:rPr>
        <w:t>B</w:t>
      </w:r>
      <w:r w:rsidR="00986C8C" w:rsidRPr="00EC6422">
        <w:rPr>
          <w:rFonts w:ascii="Times New Roman" w:hAnsi="Times New Roman" w:cs="Times New Roman"/>
          <w:sz w:val="24"/>
          <w:szCs w:val="24"/>
        </w:rPr>
        <w:t xml:space="preserve">ut since the attitudes of </w:t>
      </w:r>
      <w:r w:rsidR="005D4E64" w:rsidRPr="00EC6422">
        <w:rPr>
          <w:rFonts w:ascii="Times New Roman" w:hAnsi="Times New Roman" w:cs="Times New Roman"/>
          <w:sz w:val="24"/>
          <w:szCs w:val="24"/>
        </w:rPr>
        <w:t xml:space="preserve">medical science students </w:t>
      </w:r>
      <w:r w:rsidR="00986C8C" w:rsidRPr="00EC6422">
        <w:rPr>
          <w:rFonts w:ascii="Times New Roman" w:hAnsi="Times New Roman" w:cs="Times New Roman"/>
          <w:sz w:val="24"/>
          <w:szCs w:val="24"/>
        </w:rPr>
        <w:t xml:space="preserve">has an important role in access to abortion and also </w:t>
      </w:r>
      <w:r w:rsidR="00CD7658" w:rsidRPr="00EC6422">
        <w:rPr>
          <w:rFonts w:ascii="Times New Roman" w:hAnsi="Times New Roman" w:cs="Times New Roman"/>
          <w:sz w:val="24"/>
          <w:szCs w:val="24"/>
        </w:rPr>
        <w:t>decision</w:t>
      </w:r>
      <w:r w:rsidR="00986C8C" w:rsidRPr="00EC6422">
        <w:rPr>
          <w:rFonts w:ascii="Times New Roman" w:hAnsi="Times New Roman" w:cs="Times New Roman"/>
          <w:sz w:val="24"/>
          <w:szCs w:val="24"/>
        </w:rPr>
        <w:t xml:space="preserve"> making regarding abortion (22, </w:t>
      </w:r>
      <w:r w:rsidR="00701CE6" w:rsidRPr="00EC6422">
        <w:rPr>
          <w:rFonts w:ascii="Times New Roman" w:hAnsi="Times New Roman" w:cs="Times New Roman"/>
          <w:sz w:val="24"/>
          <w:szCs w:val="24"/>
        </w:rPr>
        <w:t>15</w:t>
      </w:r>
      <w:r w:rsidR="00986C8C" w:rsidRPr="00EC6422">
        <w:rPr>
          <w:rFonts w:ascii="Times New Roman" w:hAnsi="Times New Roman" w:cs="Times New Roman"/>
          <w:sz w:val="24"/>
          <w:szCs w:val="24"/>
        </w:rPr>
        <w:t xml:space="preserve">), </w:t>
      </w:r>
      <w:r w:rsidR="00606D16" w:rsidRPr="00EC6422">
        <w:rPr>
          <w:rFonts w:ascii="Times New Roman" w:hAnsi="Times New Roman" w:cs="Times New Roman"/>
          <w:sz w:val="24"/>
          <w:szCs w:val="24"/>
        </w:rPr>
        <w:t xml:space="preserve">it </w:t>
      </w:r>
      <w:r w:rsidR="00700656" w:rsidRPr="00EC6422">
        <w:rPr>
          <w:rFonts w:ascii="Times New Roman" w:hAnsi="Times New Roman" w:cs="Times New Roman"/>
          <w:sz w:val="24"/>
          <w:szCs w:val="24"/>
        </w:rPr>
        <w:t>seems that</w:t>
      </w:r>
      <w:r w:rsidR="00986C8C" w:rsidRPr="00EC6422">
        <w:rPr>
          <w:rFonts w:ascii="Times New Roman" w:hAnsi="Times New Roman" w:cs="Times New Roman"/>
          <w:sz w:val="24"/>
          <w:szCs w:val="24"/>
        </w:rPr>
        <w:t xml:space="preserve"> </w:t>
      </w:r>
      <w:r w:rsidRPr="00EC6422">
        <w:rPr>
          <w:rFonts w:ascii="Times New Roman" w:hAnsi="Times New Roman" w:cs="Times New Roman"/>
          <w:sz w:val="24"/>
          <w:szCs w:val="24"/>
        </w:rPr>
        <w:t xml:space="preserve">except </w:t>
      </w:r>
      <w:r w:rsidR="00606D16" w:rsidRPr="00EC6422">
        <w:rPr>
          <w:rFonts w:ascii="Times New Roman" w:hAnsi="Times New Roman" w:cs="Times New Roman"/>
          <w:sz w:val="24"/>
          <w:szCs w:val="24"/>
        </w:rPr>
        <w:t xml:space="preserve">in </w:t>
      </w:r>
      <w:r w:rsidRPr="00EC6422">
        <w:rPr>
          <w:rFonts w:ascii="Times New Roman" w:hAnsi="Times New Roman" w:cs="Times New Roman"/>
          <w:sz w:val="24"/>
          <w:szCs w:val="24"/>
        </w:rPr>
        <w:t xml:space="preserve">the cases mentioned in the single article of the abortion law, </w:t>
      </w:r>
      <w:r w:rsidR="00700656" w:rsidRPr="00EC6422">
        <w:rPr>
          <w:rFonts w:ascii="Times New Roman" w:hAnsi="Times New Roman" w:cs="Times New Roman"/>
          <w:sz w:val="24"/>
          <w:szCs w:val="24"/>
        </w:rPr>
        <w:t xml:space="preserve">the positive attitude of the </w:t>
      </w:r>
      <w:r w:rsidR="005D4E64" w:rsidRPr="00EC6422">
        <w:rPr>
          <w:rFonts w:ascii="Times New Roman" w:hAnsi="Times New Roman" w:cs="Times New Roman"/>
          <w:sz w:val="24"/>
          <w:szCs w:val="24"/>
        </w:rPr>
        <w:t xml:space="preserve">medical science students </w:t>
      </w:r>
      <w:r w:rsidR="00B63304" w:rsidRPr="00EC6422">
        <w:rPr>
          <w:rFonts w:ascii="Times New Roman" w:hAnsi="Times New Roman" w:cs="Times New Roman"/>
          <w:sz w:val="24"/>
          <w:szCs w:val="24"/>
        </w:rPr>
        <w:t>could</w:t>
      </w:r>
      <w:r w:rsidR="00700656" w:rsidRPr="00EC6422">
        <w:rPr>
          <w:rFonts w:ascii="Times New Roman" w:hAnsi="Times New Roman" w:cs="Times New Roman"/>
          <w:sz w:val="24"/>
          <w:szCs w:val="24"/>
        </w:rPr>
        <w:t xml:space="preserve"> influence their </w:t>
      </w:r>
      <w:r w:rsidR="00D4499D" w:rsidRPr="00EC6422">
        <w:rPr>
          <w:rFonts w:ascii="Times New Roman" w:hAnsi="Times New Roman" w:cs="Times New Roman"/>
          <w:sz w:val="24"/>
          <w:szCs w:val="24"/>
        </w:rPr>
        <w:t>practice</w:t>
      </w:r>
      <w:r w:rsidR="00700656" w:rsidRPr="00EC6422">
        <w:rPr>
          <w:rFonts w:ascii="Times New Roman" w:hAnsi="Times New Roman" w:cs="Times New Roman"/>
          <w:sz w:val="24"/>
          <w:szCs w:val="24"/>
        </w:rPr>
        <w:t xml:space="preserve"> towards</w:t>
      </w:r>
      <w:r w:rsidR="00B63304" w:rsidRPr="00EC6422">
        <w:rPr>
          <w:rFonts w:ascii="Times New Roman" w:hAnsi="Times New Roman" w:cs="Times New Roman"/>
          <w:sz w:val="24"/>
          <w:szCs w:val="24"/>
        </w:rPr>
        <w:t xml:space="preserve"> </w:t>
      </w:r>
      <w:r w:rsidR="00700656" w:rsidRPr="00EC6422">
        <w:rPr>
          <w:rFonts w:ascii="Times New Roman" w:hAnsi="Times New Roman" w:cs="Times New Roman"/>
          <w:sz w:val="24"/>
          <w:szCs w:val="24"/>
        </w:rPr>
        <w:t xml:space="preserve">the </w:t>
      </w:r>
      <w:r w:rsidRPr="00EC6422">
        <w:rPr>
          <w:rFonts w:ascii="Times New Roman" w:hAnsi="Times New Roman" w:cs="Times New Roman"/>
          <w:sz w:val="24"/>
          <w:szCs w:val="24"/>
        </w:rPr>
        <w:t xml:space="preserve">abortion in their </w:t>
      </w:r>
      <w:r w:rsidR="00B63304" w:rsidRPr="00EC6422">
        <w:rPr>
          <w:rFonts w:ascii="Times New Roman" w:hAnsi="Times New Roman" w:cs="Times New Roman"/>
          <w:sz w:val="24"/>
          <w:szCs w:val="24"/>
        </w:rPr>
        <w:t>clients</w:t>
      </w:r>
      <w:commentRangeEnd w:id="38"/>
      <w:r w:rsidR="006369EA">
        <w:rPr>
          <w:rStyle w:val="CommentReference"/>
        </w:rPr>
        <w:commentReference w:id="38"/>
      </w:r>
      <w:r w:rsidR="00700656" w:rsidRPr="00EC6422">
        <w:rPr>
          <w:rFonts w:ascii="Times New Roman" w:hAnsi="Times New Roman" w:cs="Times New Roman"/>
          <w:sz w:val="24"/>
          <w:szCs w:val="24"/>
        </w:rPr>
        <w:t xml:space="preserve">. So </w:t>
      </w:r>
      <w:r w:rsidR="00D11309" w:rsidRPr="00EC6422">
        <w:rPr>
          <w:rFonts w:ascii="Times New Roman" w:hAnsi="Times New Roman" w:cs="Times New Roman"/>
          <w:sz w:val="24"/>
          <w:szCs w:val="24"/>
        </w:rPr>
        <w:t xml:space="preserve">with implementing appropriate </w:t>
      </w:r>
      <w:r w:rsidR="00700656" w:rsidRPr="00EC6422">
        <w:rPr>
          <w:rFonts w:ascii="Times New Roman" w:hAnsi="Times New Roman" w:cs="Times New Roman"/>
          <w:sz w:val="24"/>
          <w:szCs w:val="24"/>
        </w:rPr>
        <w:t xml:space="preserve">educational programs </w:t>
      </w:r>
      <w:r w:rsidR="00D11309" w:rsidRPr="00EC6422">
        <w:rPr>
          <w:rFonts w:ascii="Times New Roman" w:hAnsi="Times New Roman" w:cs="Times New Roman"/>
          <w:sz w:val="24"/>
          <w:szCs w:val="24"/>
        </w:rPr>
        <w:t xml:space="preserve">could </w:t>
      </w:r>
      <w:r w:rsidR="00700656" w:rsidRPr="00EC6422">
        <w:rPr>
          <w:rFonts w:ascii="Times New Roman" w:hAnsi="Times New Roman" w:cs="Times New Roman"/>
          <w:sz w:val="24"/>
          <w:szCs w:val="24"/>
        </w:rPr>
        <w:t xml:space="preserve">alter </w:t>
      </w:r>
      <w:r w:rsidR="00986C8C" w:rsidRPr="00EC6422">
        <w:rPr>
          <w:rFonts w:ascii="Times New Roman" w:hAnsi="Times New Roman" w:cs="Times New Roman"/>
          <w:sz w:val="24"/>
          <w:szCs w:val="24"/>
        </w:rPr>
        <w:t>the</w:t>
      </w:r>
      <w:r w:rsidR="00700656" w:rsidRPr="00EC6422">
        <w:rPr>
          <w:rFonts w:ascii="Times New Roman" w:hAnsi="Times New Roman" w:cs="Times New Roman"/>
          <w:sz w:val="24"/>
          <w:szCs w:val="24"/>
        </w:rPr>
        <w:t xml:space="preserve"> students'</w:t>
      </w:r>
      <w:r w:rsidR="00986C8C" w:rsidRPr="00EC6422">
        <w:rPr>
          <w:rFonts w:ascii="Times New Roman" w:hAnsi="Times New Roman" w:cs="Times New Roman"/>
          <w:sz w:val="24"/>
          <w:szCs w:val="24"/>
        </w:rPr>
        <w:t xml:space="preserve"> attitude </w:t>
      </w:r>
      <w:r w:rsidR="00700656" w:rsidRPr="00EC6422">
        <w:rPr>
          <w:rFonts w:ascii="Times New Roman" w:hAnsi="Times New Roman" w:cs="Times New Roman"/>
          <w:sz w:val="24"/>
          <w:szCs w:val="24"/>
        </w:rPr>
        <w:t xml:space="preserve">positively </w:t>
      </w:r>
      <w:r w:rsidR="00986C8C" w:rsidRPr="00EC6422">
        <w:rPr>
          <w:rFonts w:ascii="Times New Roman" w:hAnsi="Times New Roman" w:cs="Times New Roman"/>
          <w:sz w:val="24"/>
          <w:szCs w:val="24"/>
        </w:rPr>
        <w:t>toward</w:t>
      </w:r>
      <w:r w:rsidR="00A70FBA" w:rsidRPr="00EC6422">
        <w:rPr>
          <w:rFonts w:ascii="Times New Roman" w:hAnsi="Times New Roman" w:cs="Times New Roman"/>
          <w:sz w:val="24"/>
          <w:szCs w:val="24"/>
        </w:rPr>
        <w:t>s</w:t>
      </w:r>
      <w:r w:rsidR="00986C8C" w:rsidRPr="00EC6422">
        <w:rPr>
          <w:rFonts w:ascii="Times New Roman" w:hAnsi="Times New Roman" w:cs="Times New Roman"/>
          <w:sz w:val="24"/>
          <w:szCs w:val="24"/>
        </w:rPr>
        <w:t xml:space="preserve"> abortion</w:t>
      </w:r>
      <w:r w:rsidR="00D4499D" w:rsidRPr="00EC6422">
        <w:rPr>
          <w:rFonts w:ascii="Times New Roman" w:hAnsi="Times New Roman" w:cs="Times New Roman"/>
          <w:sz w:val="24"/>
          <w:szCs w:val="24"/>
        </w:rPr>
        <w:t>.</w:t>
      </w:r>
      <w:r w:rsidR="00986C8C" w:rsidRPr="00EC6422">
        <w:rPr>
          <w:rFonts w:ascii="Times New Roman" w:hAnsi="Times New Roman" w:cs="Times New Roman"/>
          <w:sz w:val="24"/>
          <w:szCs w:val="24"/>
        </w:rPr>
        <w:t xml:space="preserve"> </w:t>
      </w:r>
      <w:r w:rsidR="00F63AAC" w:rsidRPr="00EC6422">
        <w:rPr>
          <w:rFonts w:ascii="Times New Roman" w:hAnsi="Times New Roman" w:cs="Times New Roman"/>
          <w:sz w:val="24"/>
          <w:szCs w:val="24"/>
        </w:rPr>
        <w:t>So</w:t>
      </w:r>
      <w:r w:rsidR="00D11309" w:rsidRPr="00EC6422">
        <w:rPr>
          <w:rFonts w:ascii="Times New Roman" w:hAnsi="Times New Roman" w:cs="Times New Roman"/>
          <w:sz w:val="24"/>
          <w:szCs w:val="24"/>
        </w:rPr>
        <w:t xml:space="preserve"> that they will </w:t>
      </w:r>
      <w:r w:rsidR="00986C8C" w:rsidRPr="00EC6422">
        <w:rPr>
          <w:rFonts w:ascii="Times New Roman" w:hAnsi="Times New Roman" w:cs="Times New Roman"/>
          <w:sz w:val="24"/>
          <w:szCs w:val="24"/>
        </w:rPr>
        <w:t>prevent</w:t>
      </w:r>
      <w:r w:rsidR="00D11309" w:rsidRPr="00EC6422">
        <w:rPr>
          <w:rFonts w:ascii="Times New Roman" w:hAnsi="Times New Roman" w:cs="Times New Roman"/>
          <w:sz w:val="24"/>
          <w:szCs w:val="24"/>
        </w:rPr>
        <w:t xml:space="preserve"> from</w:t>
      </w:r>
      <w:r w:rsidR="00986C8C" w:rsidRPr="00EC6422">
        <w:rPr>
          <w:rFonts w:ascii="Times New Roman" w:hAnsi="Times New Roman" w:cs="Times New Roman"/>
          <w:sz w:val="24"/>
          <w:szCs w:val="24"/>
        </w:rPr>
        <w:t xml:space="preserve"> secret and underground abortion</w:t>
      </w:r>
      <w:r w:rsidR="00D11309" w:rsidRPr="00EC6422">
        <w:rPr>
          <w:rFonts w:ascii="Times New Roman" w:hAnsi="Times New Roman" w:cs="Times New Roman"/>
          <w:sz w:val="24"/>
          <w:szCs w:val="24"/>
        </w:rPr>
        <w:t xml:space="preserve">s </w:t>
      </w:r>
      <w:r w:rsidR="00986C8C" w:rsidRPr="00EC6422">
        <w:rPr>
          <w:rFonts w:ascii="Times New Roman" w:hAnsi="Times New Roman" w:cs="Times New Roman"/>
          <w:sz w:val="24"/>
          <w:szCs w:val="24"/>
        </w:rPr>
        <w:t xml:space="preserve">on one hand and </w:t>
      </w:r>
      <w:r w:rsidR="00D11309" w:rsidRPr="00EC6422">
        <w:rPr>
          <w:rFonts w:ascii="Times New Roman" w:hAnsi="Times New Roman" w:cs="Times New Roman"/>
          <w:sz w:val="24"/>
          <w:szCs w:val="24"/>
        </w:rPr>
        <w:t xml:space="preserve">providing the facilities for legal abortion </w:t>
      </w:r>
      <w:r w:rsidR="00A0475F" w:rsidRPr="00EC6422">
        <w:rPr>
          <w:rFonts w:ascii="Times New Roman" w:hAnsi="Times New Roman" w:cs="Times New Roman"/>
          <w:sz w:val="24"/>
          <w:szCs w:val="24"/>
        </w:rPr>
        <w:t xml:space="preserve">to benefit from the relevant services </w:t>
      </w:r>
      <w:r w:rsidR="00986C8C" w:rsidRPr="00EC6422">
        <w:rPr>
          <w:rFonts w:ascii="Times New Roman" w:hAnsi="Times New Roman" w:cs="Times New Roman"/>
          <w:sz w:val="24"/>
          <w:szCs w:val="24"/>
        </w:rPr>
        <w:t xml:space="preserve">on the other </w:t>
      </w:r>
      <w:r w:rsidR="00D11309" w:rsidRPr="00EC6422">
        <w:rPr>
          <w:rFonts w:ascii="Times New Roman" w:hAnsi="Times New Roman" w:cs="Times New Roman"/>
          <w:sz w:val="24"/>
          <w:szCs w:val="24"/>
        </w:rPr>
        <w:t>hand.</w:t>
      </w:r>
    </w:p>
    <w:p w14:paraId="2659DDFF" w14:textId="77777777" w:rsidR="004F2653" w:rsidRPr="00EC6422" w:rsidRDefault="000F3335" w:rsidP="00EC6422">
      <w:pP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 xml:space="preserve">Conclusion: </w:t>
      </w:r>
    </w:p>
    <w:p w14:paraId="10A2629E" w14:textId="5D045F52" w:rsidR="00516A09" w:rsidRPr="00EC6422" w:rsidRDefault="00E36792"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Through gaining </w:t>
      </w:r>
      <w:r w:rsidR="00343908" w:rsidRPr="00EC6422">
        <w:rPr>
          <w:rFonts w:ascii="Times New Roman" w:hAnsi="Times New Roman" w:cs="Times New Roman"/>
          <w:sz w:val="24"/>
          <w:szCs w:val="24"/>
        </w:rPr>
        <w:t xml:space="preserve">a general overview of the status of students' attitude regarding legal </w:t>
      </w:r>
      <w:r w:rsidRPr="00EC6422">
        <w:rPr>
          <w:rFonts w:ascii="Times New Roman" w:hAnsi="Times New Roman" w:cs="Times New Roman"/>
          <w:sz w:val="24"/>
          <w:szCs w:val="24"/>
        </w:rPr>
        <w:t xml:space="preserve">and human rights aspects </w:t>
      </w:r>
      <w:r w:rsidR="00343908" w:rsidRPr="00EC6422">
        <w:rPr>
          <w:rFonts w:ascii="Times New Roman" w:hAnsi="Times New Roman" w:cs="Times New Roman"/>
          <w:sz w:val="24"/>
          <w:szCs w:val="24"/>
        </w:rPr>
        <w:t xml:space="preserve">of abortion, we can provide proper suggestions considering religious, cultural and legal backgrounds and plan proper interventions based on the attitude of the </w:t>
      </w:r>
      <w:r w:rsidR="00343908" w:rsidRPr="00EC6422">
        <w:rPr>
          <w:rFonts w:ascii="Times New Roman" w:hAnsi="Times New Roman" w:cs="Times New Roman"/>
          <w:sz w:val="24"/>
          <w:szCs w:val="24"/>
        </w:rPr>
        <w:lastRenderedPageBreak/>
        <w:t xml:space="preserve">students in </w:t>
      </w:r>
      <w:r w:rsidR="008674CF" w:rsidRPr="00EC6422">
        <w:rPr>
          <w:rFonts w:ascii="Times New Roman" w:hAnsi="Times New Roman" w:cs="Times New Roman"/>
          <w:sz w:val="24"/>
          <w:szCs w:val="24"/>
        </w:rPr>
        <w:t xml:space="preserve">matters related to abortion </w:t>
      </w:r>
      <w:r w:rsidR="00965953" w:rsidRPr="00EC6422">
        <w:rPr>
          <w:rFonts w:ascii="Times New Roman" w:hAnsi="Times New Roman" w:cs="Times New Roman"/>
          <w:sz w:val="24"/>
          <w:szCs w:val="24"/>
        </w:rPr>
        <w:t xml:space="preserve">in legal and </w:t>
      </w:r>
      <w:r w:rsidRPr="00EC6422">
        <w:rPr>
          <w:rFonts w:ascii="Times New Roman" w:hAnsi="Times New Roman" w:cs="Times New Roman"/>
          <w:sz w:val="24"/>
          <w:szCs w:val="24"/>
        </w:rPr>
        <w:t xml:space="preserve">human </w:t>
      </w:r>
      <w:r w:rsidR="00965953" w:rsidRPr="00EC6422">
        <w:rPr>
          <w:rFonts w:ascii="Times New Roman" w:hAnsi="Times New Roman" w:cs="Times New Roman"/>
          <w:sz w:val="24"/>
          <w:szCs w:val="24"/>
        </w:rPr>
        <w:t>rights aspects</w:t>
      </w:r>
      <w:r w:rsidR="000F3335" w:rsidRPr="00EC6422">
        <w:rPr>
          <w:rFonts w:ascii="Times New Roman" w:hAnsi="Times New Roman" w:cs="Times New Roman"/>
          <w:sz w:val="24"/>
          <w:szCs w:val="24"/>
        </w:rPr>
        <w:t xml:space="preserve">. In addition, </w:t>
      </w:r>
      <w:r w:rsidR="007B4E2E" w:rsidRPr="00EC6422">
        <w:rPr>
          <w:rFonts w:ascii="Times New Roman" w:hAnsi="Times New Roman" w:cs="Times New Roman"/>
          <w:sz w:val="24"/>
          <w:szCs w:val="24"/>
        </w:rPr>
        <w:t>the results of this survey is a suitable guide for programmers and planners of research subject related areas to plan</w:t>
      </w:r>
      <w:r w:rsidR="000F3335" w:rsidRPr="00EC6422">
        <w:rPr>
          <w:rFonts w:ascii="Times New Roman" w:hAnsi="Times New Roman" w:cs="Times New Roman"/>
          <w:sz w:val="24"/>
          <w:szCs w:val="24"/>
        </w:rPr>
        <w:t xml:space="preserve"> for modifying students' attitude considering the conditions in </w:t>
      </w:r>
      <w:r w:rsidRPr="00EC6422">
        <w:rPr>
          <w:rFonts w:ascii="Times New Roman" w:hAnsi="Times New Roman" w:cs="Times New Roman"/>
          <w:sz w:val="24"/>
          <w:szCs w:val="24"/>
        </w:rPr>
        <w:t xml:space="preserve">the cultural context of </w:t>
      </w:r>
      <w:r w:rsidR="00630147" w:rsidRPr="00EC6422">
        <w:rPr>
          <w:rFonts w:ascii="Times New Roman" w:hAnsi="Times New Roman" w:cs="Times New Roman"/>
          <w:sz w:val="24"/>
          <w:szCs w:val="24"/>
        </w:rPr>
        <w:t>Iran</w:t>
      </w:r>
      <w:r w:rsidR="000F3335" w:rsidRPr="00EC6422">
        <w:rPr>
          <w:rFonts w:ascii="Times New Roman" w:hAnsi="Times New Roman" w:cs="Times New Roman"/>
          <w:sz w:val="24"/>
          <w:szCs w:val="24"/>
        </w:rPr>
        <w:t>.</w:t>
      </w:r>
      <w:r w:rsidR="007B4E2E" w:rsidRPr="00EC6422">
        <w:rPr>
          <w:rFonts w:ascii="Times New Roman" w:hAnsi="Times New Roman" w:cs="Times New Roman"/>
          <w:sz w:val="24"/>
          <w:szCs w:val="24"/>
        </w:rPr>
        <w:t xml:space="preserve"> </w:t>
      </w:r>
      <w:ins w:id="39" w:author="hirenit" w:date="2018-06-30T11:41:00Z">
        <w:r w:rsidR="00E16326">
          <w:rPr>
            <w:rFonts w:ascii="Times New Roman" w:hAnsi="Times New Roman" w:cs="Times New Roman"/>
            <w:sz w:val="24"/>
            <w:szCs w:val="24"/>
          </w:rPr>
          <w:t>Limitations of the study?</w:t>
        </w:r>
      </w:ins>
      <w:bookmarkStart w:id="40" w:name="_GoBack"/>
      <w:bookmarkEnd w:id="40"/>
    </w:p>
    <w:p w14:paraId="117D1F6F" w14:textId="77777777" w:rsidR="00EC6422" w:rsidRDefault="00EC6422" w:rsidP="00EC6422">
      <w:pPr>
        <w:bidi w:val="0"/>
        <w:spacing w:after="120" w:line="240" w:lineRule="auto"/>
        <w:jc w:val="both"/>
        <w:rPr>
          <w:rFonts w:ascii="Times New Roman" w:hAnsi="Times New Roman" w:cs="Times New Roman"/>
          <w:sz w:val="24"/>
          <w:szCs w:val="24"/>
        </w:rPr>
      </w:pPr>
    </w:p>
    <w:p w14:paraId="5FE40E3B" w14:textId="77777777" w:rsidR="00D617AC" w:rsidRPr="00EC6422" w:rsidRDefault="00315FF2" w:rsidP="00EC6422">
      <w:pPr>
        <w:bidi w:val="0"/>
        <w:spacing w:after="120" w:line="240" w:lineRule="auto"/>
        <w:jc w:val="both"/>
        <w:rPr>
          <w:rFonts w:ascii="Times New Roman" w:hAnsi="Times New Roman" w:cs="Times New Roman"/>
          <w:b/>
          <w:sz w:val="24"/>
          <w:szCs w:val="24"/>
        </w:rPr>
      </w:pPr>
      <w:r w:rsidRPr="00EC6422">
        <w:rPr>
          <w:rFonts w:ascii="Times New Roman" w:hAnsi="Times New Roman" w:cs="Times New Roman"/>
          <w:b/>
          <w:sz w:val="24"/>
          <w:szCs w:val="24"/>
        </w:rPr>
        <w:t>Acknowledgement</w:t>
      </w:r>
      <w:r w:rsidR="00D617AC" w:rsidRPr="00EC6422">
        <w:rPr>
          <w:rFonts w:ascii="Times New Roman" w:hAnsi="Times New Roman" w:cs="Times New Roman"/>
          <w:b/>
          <w:sz w:val="24"/>
          <w:szCs w:val="24"/>
        </w:rPr>
        <w:t>:</w:t>
      </w:r>
    </w:p>
    <w:p w14:paraId="6370EC4A" w14:textId="11D33D8C" w:rsidR="00315FF2" w:rsidRPr="00EC6422" w:rsidRDefault="00D617AC" w:rsidP="00EC6422">
      <w:pPr>
        <w:bidi w:val="0"/>
        <w:spacing w:after="120" w:line="240" w:lineRule="auto"/>
        <w:jc w:val="both"/>
        <w:rPr>
          <w:rFonts w:ascii="Times New Roman" w:hAnsi="Times New Roman" w:cs="Times New Roman"/>
          <w:sz w:val="24"/>
          <w:szCs w:val="24"/>
        </w:rPr>
      </w:pPr>
      <w:r w:rsidRPr="00EC6422">
        <w:rPr>
          <w:rFonts w:ascii="Times New Roman" w:hAnsi="Times New Roman" w:cs="Times New Roman"/>
          <w:sz w:val="24"/>
          <w:szCs w:val="24"/>
        </w:rPr>
        <w:t xml:space="preserve">This study was approved by Mashhad University of Medical </w:t>
      </w:r>
      <w:r w:rsidR="001E12A1" w:rsidRPr="00EC6422">
        <w:rPr>
          <w:rFonts w:ascii="Times New Roman" w:hAnsi="Times New Roman" w:cs="Times New Roman"/>
          <w:sz w:val="24"/>
          <w:szCs w:val="24"/>
        </w:rPr>
        <w:t>Sciences (</w:t>
      </w:r>
      <w:r w:rsidRPr="00EC6422">
        <w:rPr>
          <w:rFonts w:ascii="Times New Roman" w:hAnsi="Times New Roman" w:cs="Times New Roman"/>
          <w:sz w:val="24"/>
          <w:szCs w:val="24"/>
        </w:rPr>
        <w:t>code</w:t>
      </w:r>
      <w:r w:rsidR="001E12A1" w:rsidRPr="00EC6422">
        <w:rPr>
          <w:rFonts w:ascii="Times New Roman" w:hAnsi="Times New Roman" w:cs="Times New Roman"/>
          <w:sz w:val="24"/>
          <w:szCs w:val="24"/>
        </w:rPr>
        <w:t>:</w:t>
      </w:r>
      <w:r w:rsidRPr="00EC6422">
        <w:rPr>
          <w:rFonts w:ascii="Times New Roman" w:hAnsi="Times New Roman" w:cs="Times New Roman"/>
          <w:sz w:val="24"/>
          <w:szCs w:val="24"/>
        </w:rPr>
        <w:t xml:space="preserve"> 9</w:t>
      </w:r>
      <w:r w:rsidR="001E12A1" w:rsidRPr="00EC6422">
        <w:rPr>
          <w:rFonts w:ascii="Times New Roman" w:hAnsi="Times New Roman" w:cs="Times New Roman"/>
          <w:sz w:val="24"/>
          <w:szCs w:val="24"/>
        </w:rPr>
        <w:t>22236)</w:t>
      </w:r>
      <w:r w:rsidRPr="00EC6422">
        <w:rPr>
          <w:rFonts w:ascii="Times New Roman" w:hAnsi="Times New Roman" w:cs="Times New Roman"/>
          <w:sz w:val="24"/>
          <w:szCs w:val="24"/>
        </w:rPr>
        <w:t>. Hereby, the research deputy of the university is sincerely appreciated</w:t>
      </w:r>
      <w:r w:rsidR="001E12A1" w:rsidRPr="00EC6422">
        <w:rPr>
          <w:rFonts w:ascii="Times New Roman" w:hAnsi="Times New Roman" w:cs="Times New Roman"/>
          <w:sz w:val="24"/>
          <w:szCs w:val="24"/>
        </w:rPr>
        <w:t>.</w:t>
      </w:r>
    </w:p>
    <w:p w14:paraId="0B95CAE0" w14:textId="0B51EF4C" w:rsidR="00290096" w:rsidRPr="00EC6422" w:rsidRDefault="00290096" w:rsidP="00EC6422">
      <w:pPr>
        <w:bidi w:val="0"/>
        <w:spacing w:after="120" w:line="240" w:lineRule="auto"/>
        <w:jc w:val="both"/>
        <w:rPr>
          <w:rFonts w:ascii="Times New Roman" w:hAnsi="Times New Roman" w:cs="Times New Roman"/>
          <w:b/>
          <w:bCs/>
          <w:sz w:val="24"/>
          <w:szCs w:val="24"/>
        </w:rPr>
      </w:pPr>
      <w:r w:rsidRPr="00EC6422">
        <w:rPr>
          <w:rFonts w:ascii="Times New Roman" w:hAnsi="Times New Roman" w:cs="Times New Roman"/>
          <w:b/>
          <w:bCs/>
          <w:sz w:val="24"/>
          <w:szCs w:val="24"/>
        </w:rPr>
        <w:t>References:</w:t>
      </w:r>
    </w:p>
    <w:p w14:paraId="0C94AC8C"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lang w:eastAsia="zh-CN"/>
        </w:rPr>
      </w:pPr>
      <w:proofErr w:type="spellStart"/>
      <w:r w:rsidRPr="00EC6422">
        <w:rPr>
          <w:rFonts w:ascii="Times New Roman" w:eastAsia="Times New Roman" w:hAnsi="Times New Roman" w:cs="Times New Roman"/>
          <w:sz w:val="24"/>
          <w:szCs w:val="24"/>
          <w:lang w:eastAsia="zh-CN"/>
        </w:rPr>
        <w:t>Nourizadeh</w:t>
      </w:r>
      <w:proofErr w:type="spellEnd"/>
      <w:r w:rsidRPr="00EC6422">
        <w:rPr>
          <w:rFonts w:ascii="Times New Roman" w:eastAsia="Times New Roman" w:hAnsi="Times New Roman" w:cs="Times New Roman"/>
          <w:sz w:val="24"/>
          <w:szCs w:val="24"/>
          <w:lang w:eastAsia="zh-CN"/>
        </w:rPr>
        <w:t xml:space="preserve"> R. The Status of Induced Abortion in Iran: The Rights of Fertilization and the Challenges of a Safe Induced Abortion. Iran J Med Law. 2010; 3 (11):101-130.</w:t>
      </w:r>
    </w:p>
    <w:p w14:paraId="3EAC410A"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lang w:eastAsia="zh-CN"/>
        </w:rPr>
      </w:pPr>
      <w:proofErr w:type="spellStart"/>
      <w:r w:rsidRPr="00EC6422">
        <w:rPr>
          <w:rFonts w:ascii="Times New Roman" w:eastAsia="Times New Roman" w:hAnsi="Times New Roman" w:cs="Times New Roman"/>
          <w:sz w:val="24"/>
          <w:szCs w:val="24"/>
          <w:lang w:eastAsia="zh-CN"/>
        </w:rPr>
        <w:t>Shakour</w:t>
      </w:r>
      <w:proofErr w:type="spellEnd"/>
      <w:r w:rsidRPr="00EC6422">
        <w:rPr>
          <w:rFonts w:ascii="Times New Roman" w:eastAsia="Times New Roman" w:hAnsi="Times New Roman" w:cs="Times New Roman"/>
          <w:sz w:val="24"/>
          <w:szCs w:val="24"/>
          <w:lang w:eastAsia="zh-CN"/>
        </w:rPr>
        <w:t xml:space="preserve"> M, </w:t>
      </w:r>
      <w:proofErr w:type="spellStart"/>
      <w:r w:rsidRPr="00EC6422">
        <w:rPr>
          <w:rFonts w:ascii="Times New Roman" w:eastAsia="Times New Roman" w:hAnsi="Times New Roman" w:cs="Times New Roman"/>
          <w:sz w:val="24"/>
          <w:szCs w:val="24"/>
          <w:lang w:eastAsia="zh-CN"/>
        </w:rPr>
        <w:t>Yousefi</w:t>
      </w:r>
      <w:proofErr w:type="spellEnd"/>
      <w:r w:rsidRPr="00EC6422">
        <w:rPr>
          <w:rFonts w:ascii="Times New Roman" w:eastAsia="Times New Roman" w:hAnsi="Times New Roman" w:cs="Times New Roman"/>
          <w:sz w:val="24"/>
          <w:szCs w:val="24"/>
          <w:lang w:eastAsia="zh-CN"/>
        </w:rPr>
        <w:t xml:space="preserve"> A, </w:t>
      </w:r>
      <w:proofErr w:type="spellStart"/>
      <w:r w:rsidRPr="00EC6422">
        <w:rPr>
          <w:rFonts w:ascii="Times New Roman" w:eastAsia="Times New Roman" w:hAnsi="Times New Roman" w:cs="Times New Roman"/>
          <w:sz w:val="24"/>
          <w:szCs w:val="24"/>
          <w:lang w:eastAsia="zh-CN"/>
        </w:rPr>
        <w:t>Bazrafkan</w:t>
      </w:r>
      <w:proofErr w:type="spellEnd"/>
      <w:r w:rsidRPr="00EC6422">
        <w:rPr>
          <w:rFonts w:ascii="Times New Roman" w:eastAsia="Times New Roman" w:hAnsi="Times New Roman" w:cs="Times New Roman"/>
          <w:sz w:val="24"/>
          <w:szCs w:val="24"/>
          <w:lang w:eastAsia="zh-CN"/>
        </w:rPr>
        <w:t xml:space="preserve"> L, </w:t>
      </w:r>
      <w:proofErr w:type="spellStart"/>
      <w:r w:rsidRPr="00EC6422">
        <w:rPr>
          <w:rFonts w:ascii="Times New Roman" w:eastAsia="Times New Roman" w:hAnsi="Times New Roman" w:cs="Times New Roman"/>
          <w:sz w:val="24"/>
          <w:szCs w:val="24"/>
          <w:lang w:eastAsia="zh-CN"/>
        </w:rPr>
        <w:t>Jouhari</w:t>
      </w:r>
      <w:proofErr w:type="spellEnd"/>
      <w:r w:rsidRPr="00EC6422">
        <w:rPr>
          <w:rFonts w:ascii="Times New Roman" w:eastAsia="Times New Roman" w:hAnsi="Times New Roman" w:cs="Times New Roman"/>
          <w:sz w:val="24"/>
          <w:szCs w:val="24"/>
          <w:lang w:eastAsia="zh-CN"/>
        </w:rPr>
        <w:t xml:space="preserve"> Z, Taheri S, Omid A. The ethical aspects of abortion in medical education. </w:t>
      </w:r>
      <w:proofErr w:type="spellStart"/>
      <w:proofErr w:type="gramStart"/>
      <w:r w:rsidRPr="00EC6422">
        <w:rPr>
          <w:rFonts w:ascii="Times New Roman" w:eastAsia="Times New Roman" w:hAnsi="Times New Roman" w:cs="Times New Roman"/>
          <w:sz w:val="24"/>
          <w:szCs w:val="24"/>
          <w:lang w:eastAsia="zh-CN"/>
        </w:rPr>
        <w:t>ijme</w:t>
      </w:r>
      <w:proofErr w:type="spellEnd"/>
      <w:proofErr w:type="gramEnd"/>
      <w:r w:rsidRPr="00EC6422">
        <w:rPr>
          <w:rFonts w:ascii="Times New Roman" w:eastAsia="Times New Roman" w:hAnsi="Times New Roman" w:cs="Times New Roman"/>
          <w:sz w:val="24"/>
          <w:szCs w:val="24"/>
          <w:lang w:eastAsia="zh-CN"/>
        </w:rPr>
        <w:t>. 2013; 6 (5):24-34.</w:t>
      </w:r>
    </w:p>
    <w:p w14:paraId="7147EFBA"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lang w:eastAsia="zh-CN"/>
        </w:rPr>
      </w:pPr>
      <w:proofErr w:type="spellStart"/>
      <w:r w:rsidRPr="00EC6422">
        <w:rPr>
          <w:rFonts w:ascii="Times New Roman" w:eastAsia="Times New Roman" w:hAnsi="Times New Roman" w:cs="Times New Roman"/>
          <w:sz w:val="24"/>
          <w:szCs w:val="24"/>
          <w:lang w:eastAsia="zh-CN"/>
        </w:rPr>
        <w:t>Abbasi</w:t>
      </w:r>
      <w:proofErr w:type="spellEnd"/>
      <w:r w:rsidRPr="00EC6422">
        <w:rPr>
          <w:rFonts w:ascii="Times New Roman" w:eastAsia="Times New Roman" w:hAnsi="Times New Roman" w:cs="Times New Roman"/>
          <w:sz w:val="24"/>
          <w:szCs w:val="24"/>
          <w:lang w:eastAsia="zh-CN"/>
        </w:rPr>
        <w:t xml:space="preserve"> M, </w:t>
      </w:r>
      <w:proofErr w:type="spellStart"/>
      <w:r w:rsidRPr="00EC6422">
        <w:rPr>
          <w:rFonts w:ascii="Times New Roman" w:eastAsia="Times New Roman" w:hAnsi="Times New Roman" w:cs="Times New Roman"/>
          <w:sz w:val="24"/>
          <w:szCs w:val="24"/>
          <w:lang w:eastAsia="zh-CN"/>
        </w:rPr>
        <w:t>Rezvani</w:t>
      </w:r>
      <w:proofErr w:type="spellEnd"/>
      <w:r w:rsidRPr="00EC6422">
        <w:rPr>
          <w:rFonts w:ascii="Times New Roman" w:eastAsia="Times New Roman" w:hAnsi="Times New Roman" w:cs="Times New Roman"/>
          <w:sz w:val="24"/>
          <w:szCs w:val="24"/>
          <w:lang w:eastAsia="zh-CN"/>
        </w:rPr>
        <w:t xml:space="preserve"> S, </w:t>
      </w:r>
      <w:proofErr w:type="spellStart"/>
      <w:r w:rsidRPr="00EC6422">
        <w:rPr>
          <w:rFonts w:ascii="Times New Roman" w:eastAsia="Times New Roman" w:hAnsi="Times New Roman" w:cs="Times New Roman"/>
          <w:sz w:val="24"/>
          <w:szCs w:val="24"/>
          <w:lang w:eastAsia="zh-CN"/>
        </w:rPr>
        <w:t>Ghasemipour</w:t>
      </w:r>
      <w:proofErr w:type="spellEnd"/>
      <w:r w:rsidRPr="00EC6422">
        <w:rPr>
          <w:rFonts w:ascii="Times New Roman" w:eastAsia="Times New Roman" w:hAnsi="Times New Roman" w:cs="Times New Roman"/>
          <w:sz w:val="24"/>
          <w:szCs w:val="24"/>
          <w:lang w:eastAsia="zh-CN"/>
        </w:rPr>
        <w:t xml:space="preserve"> S. Comparative Study on Conditions of Therapeutic Abortion. </w:t>
      </w:r>
      <w:proofErr w:type="spellStart"/>
      <w:r w:rsidRPr="00EC6422">
        <w:rPr>
          <w:rFonts w:ascii="Times New Roman" w:eastAsia="Times New Roman" w:hAnsi="Times New Roman" w:cs="Times New Roman"/>
          <w:sz w:val="24"/>
          <w:szCs w:val="24"/>
          <w:lang w:eastAsia="zh-CN"/>
        </w:rPr>
        <w:t>Ir</w:t>
      </w:r>
      <w:proofErr w:type="spellEnd"/>
      <w:r w:rsidRPr="00EC6422">
        <w:rPr>
          <w:rFonts w:ascii="Times New Roman" w:eastAsia="Times New Roman" w:hAnsi="Times New Roman" w:cs="Times New Roman"/>
          <w:sz w:val="24"/>
          <w:szCs w:val="24"/>
          <w:lang w:eastAsia="zh-CN"/>
        </w:rPr>
        <w:t xml:space="preserve"> J Forensic Med. 2015; 21 (2) :107-116</w:t>
      </w:r>
    </w:p>
    <w:p w14:paraId="6FC49D44"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lang w:eastAsia="zh-CN"/>
        </w:rPr>
      </w:pPr>
      <w:r w:rsidRPr="00EC6422">
        <w:rPr>
          <w:rFonts w:ascii="Times New Roman" w:eastAsia="Times New Roman" w:hAnsi="Times New Roman" w:cs="Times New Roman"/>
          <w:sz w:val="24"/>
          <w:szCs w:val="24"/>
          <w:lang w:eastAsia="zh-CN"/>
        </w:rPr>
        <w:t xml:space="preserve">Novak E. </w:t>
      </w:r>
      <w:proofErr w:type="spellStart"/>
      <w:r w:rsidRPr="00EC6422">
        <w:rPr>
          <w:rFonts w:ascii="Times New Roman" w:eastAsia="Times New Roman" w:hAnsi="Times New Roman" w:cs="Times New Roman"/>
          <w:sz w:val="24"/>
          <w:szCs w:val="24"/>
          <w:lang w:eastAsia="zh-CN"/>
        </w:rPr>
        <w:t>Berek</w:t>
      </w:r>
      <w:proofErr w:type="spellEnd"/>
      <w:r w:rsidRPr="00EC6422">
        <w:rPr>
          <w:rFonts w:ascii="Times New Roman" w:eastAsia="Times New Roman" w:hAnsi="Times New Roman" w:cs="Times New Roman"/>
          <w:sz w:val="24"/>
          <w:szCs w:val="24"/>
          <w:lang w:eastAsia="zh-CN"/>
        </w:rPr>
        <w:t xml:space="preserve"> &amp; Novak's gynecology. 15th ed. Philadelphia: Lippincott Williams &amp; Wilkins; 2012.</w:t>
      </w:r>
    </w:p>
    <w:p w14:paraId="64D22CB7"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lang w:eastAsia="zh-CN"/>
        </w:rPr>
      </w:pPr>
      <w:r w:rsidRPr="00EC6422">
        <w:rPr>
          <w:rFonts w:ascii="Times New Roman" w:eastAsia="Times New Roman" w:hAnsi="Times New Roman" w:cs="Times New Roman"/>
          <w:sz w:val="24"/>
          <w:szCs w:val="24"/>
          <w:lang w:eastAsia="zh-CN"/>
        </w:rPr>
        <w:t xml:space="preserve">Cunningham F LK, Bloom S, </w:t>
      </w:r>
      <w:proofErr w:type="spellStart"/>
      <w:r w:rsidRPr="00EC6422">
        <w:rPr>
          <w:rFonts w:ascii="Times New Roman" w:eastAsia="Times New Roman" w:hAnsi="Times New Roman" w:cs="Times New Roman"/>
          <w:sz w:val="24"/>
          <w:szCs w:val="24"/>
          <w:lang w:eastAsia="zh-CN"/>
        </w:rPr>
        <w:t>Spong</w:t>
      </w:r>
      <w:proofErr w:type="spellEnd"/>
      <w:r w:rsidRPr="00EC6422">
        <w:rPr>
          <w:rFonts w:ascii="Times New Roman" w:eastAsia="Times New Roman" w:hAnsi="Times New Roman" w:cs="Times New Roman"/>
          <w:sz w:val="24"/>
          <w:szCs w:val="24"/>
          <w:lang w:eastAsia="zh-CN"/>
        </w:rPr>
        <w:t xml:space="preserve"> CY, </w:t>
      </w:r>
      <w:proofErr w:type="spellStart"/>
      <w:r w:rsidRPr="00EC6422">
        <w:rPr>
          <w:rFonts w:ascii="Times New Roman" w:eastAsia="Times New Roman" w:hAnsi="Times New Roman" w:cs="Times New Roman"/>
          <w:sz w:val="24"/>
          <w:szCs w:val="24"/>
          <w:lang w:eastAsia="zh-CN"/>
        </w:rPr>
        <w:t>Dashe</w:t>
      </w:r>
      <w:proofErr w:type="spellEnd"/>
      <w:r w:rsidRPr="00EC6422">
        <w:rPr>
          <w:rFonts w:ascii="Times New Roman" w:eastAsia="Times New Roman" w:hAnsi="Times New Roman" w:cs="Times New Roman"/>
          <w:sz w:val="24"/>
          <w:szCs w:val="24"/>
          <w:lang w:eastAsia="zh-CN"/>
        </w:rPr>
        <w:t xml:space="preserve"> J. Williams Obstetrics, 24e: </w:t>
      </w:r>
      <w:proofErr w:type="spellStart"/>
      <w:r w:rsidRPr="00EC6422">
        <w:rPr>
          <w:rFonts w:ascii="Times New Roman" w:eastAsia="Times New Roman" w:hAnsi="Times New Roman" w:cs="Times New Roman"/>
          <w:sz w:val="24"/>
          <w:szCs w:val="24"/>
          <w:lang w:eastAsia="zh-CN"/>
        </w:rPr>
        <w:t>McGrawHill</w:t>
      </w:r>
      <w:proofErr w:type="spellEnd"/>
      <w:r w:rsidRPr="00EC6422">
        <w:rPr>
          <w:rFonts w:ascii="Times New Roman" w:eastAsia="Times New Roman" w:hAnsi="Times New Roman" w:cs="Times New Roman"/>
          <w:sz w:val="24"/>
          <w:szCs w:val="24"/>
          <w:lang w:eastAsia="zh-CN"/>
        </w:rPr>
        <w:t>; 2014.</w:t>
      </w:r>
    </w:p>
    <w:p w14:paraId="6E0A61C9"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lang w:eastAsia="zh-CN"/>
        </w:rPr>
      </w:pPr>
      <w:r w:rsidRPr="00EC6422">
        <w:rPr>
          <w:rFonts w:ascii="Times New Roman" w:eastAsia="Times New Roman" w:hAnsi="Times New Roman" w:cs="Times New Roman"/>
          <w:sz w:val="24"/>
          <w:szCs w:val="24"/>
          <w:lang w:eastAsia="zh-CN"/>
        </w:rPr>
        <w:t xml:space="preserve">Fritz MA, </w:t>
      </w:r>
      <w:proofErr w:type="spellStart"/>
      <w:r w:rsidRPr="00EC6422">
        <w:rPr>
          <w:rFonts w:ascii="Times New Roman" w:eastAsia="Times New Roman" w:hAnsi="Times New Roman" w:cs="Times New Roman"/>
          <w:sz w:val="24"/>
          <w:szCs w:val="24"/>
          <w:lang w:eastAsia="zh-CN"/>
        </w:rPr>
        <w:t>Speroff</w:t>
      </w:r>
      <w:proofErr w:type="spellEnd"/>
      <w:r w:rsidRPr="00EC6422">
        <w:rPr>
          <w:rFonts w:ascii="Times New Roman" w:eastAsia="Times New Roman" w:hAnsi="Times New Roman" w:cs="Times New Roman"/>
          <w:sz w:val="24"/>
          <w:szCs w:val="24"/>
          <w:lang w:eastAsia="zh-CN"/>
        </w:rPr>
        <w:t xml:space="preserve"> L. clinical Gynecologic Endocrinology and Infertility .8th </w:t>
      </w:r>
      <w:proofErr w:type="gramStart"/>
      <w:r w:rsidRPr="00EC6422">
        <w:rPr>
          <w:rFonts w:ascii="Times New Roman" w:eastAsia="Times New Roman" w:hAnsi="Times New Roman" w:cs="Times New Roman"/>
          <w:sz w:val="24"/>
          <w:szCs w:val="24"/>
          <w:lang w:eastAsia="zh-CN"/>
        </w:rPr>
        <w:t>ed</w:t>
      </w:r>
      <w:proofErr w:type="gramEnd"/>
      <w:r w:rsidRPr="00EC6422">
        <w:rPr>
          <w:rFonts w:ascii="Times New Roman" w:eastAsia="Times New Roman" w:hAnsi="Times New Roman" w:cs="Times New Roman"/>
          <w:sz w:val="24"/>
          <w:szCs w:val="24"/>
          <w:lang w:eastAsia="zh-CN"/>
        </w:rPr>
        <w:t xml:space="preserve">: Lippincott Williams &amp; Wilkins; 2010. </w:t>
      </w:r>
    </w:p>
    <w:p w14:paraId="4F8CE37C" w14:textId="301E2356"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rPr>
      </w:pPr>
      <w:r w:rsidRPr="00EC6422">
        <w:rPr>
          <w:rFonts w:ascii="Times New Roman" w:eastAsia="Times New Roman" w:hAnsi="Times New Roman" w:cs="Times New Roman"/>
          <w:sz w:val="24"/>
          <w:szCs w:val="24"/>
          <w:lang w:eastAsia="zh-CN"/>
        </w:rPr>
        <w:t>De León Aguirre DG, Billings DL. Women and Health Learning Package: Unwanted Pregnancy and Unsafe Abortion, 3rd ed. Mexico City: TUFH Women and Health Taskforce; 2007.p 1-33.</w:t>
      </w:r>
      <w:r w:rsidR="00EC6422" w:rsidRPr="00EC6422">
        <w:rPr>
          <w:rFonts w:ascii="Times New Roman" w:eastAsia="Times New Roman" w:hAnsi="Times New Roman" w:cs="Times New Roman"/>
          <w:sz w:val="24"/>
          <w:szCs w:val="24"/>
          <w:lang w:eastAsia="zh-CN"/>
        </w:rPr>
        <w:t xml:space="preserve"> </w:t>
      </w:r>
      <w:r w:rsidRPr="00EC6422">
        <w:rPr>
          <w:rFonts w:ascii="Times New Roman" w:hAnsi="Times New Roman" w:cs="Times New Roman"/>
          <w:color w:val="000000"/>
          <w:sz w:val="24"/>
          <w:szCs w:val="24"/>
        </w:rPr>
        <w:t>Available from</w:t>
      </w:r>
      <w:r w:rsidRPr="00EC6422">
        <w:rPr>
          <w:rFonts w:ascii="Times New Roman" w:hAnsi="Times New Roman" w:cs="Times New Roman"/>
          <w:color w:val="7030A0"/>
          <w:sz w:val="24"/>
          <w:szCs w:val="24"/>
        </w:rPr>
        <w:t xml:space="preserve"> </w:t>
      </w:r>
      <w:hyperlink r:id="rId15" w:history="1">
        <w:r w:rsidRPr="00EC6422">
          <w:rPr>
            <w:rStyle w:val="Hyperlink"/>
            <w:rFonts w:ascii="Times New Roman" w:hAnsi="Times New Roman" w:cs="Times New Roman"/>
            <w:sz w:val="24"/>
            <w:szCs w:val="24"/>
          </w:rPr>
          <w:t>http://www.the-</w:t>
        </w:r>
      </w:hyperlink>
      <w:r w:rsidRPr="00EC6422">
        <w:rPr>
          <w:rStyle w:val="Hyperlink"/>
          <w:rFonts w:ascii="Times New Roman" w:hAnsi="Times New Roman" w:cs="Times New Roman"/>
          <w:sz w:val="24"/>
          <w:szCs w:val="24"/>
        </w:rPr>
        <w:t xml:space="preserve"> networktufh.org /sites/default/files/attachments/basic pages /WHLP%20Unwanted%20Pregnancy%20and%20Unsafe%20Ab.pdf  </w:t>
      </w:r>
      <w:r w:rsidRPr="00EC6422">
        <w:rPr>
          <w:rFonts w:ascii="Times New Roman" w:eastAsia="Times New Roman" w:hAnsi="Times New Roman" w:cs="Times New Roman"/>
          <w:sz w:val="24"/>
          <w:szCs w:val="24"/>
        </w:rPr>
        <w:t>Accessed 2013.</w:t>
      </w:r>
    </w:p>
    <w:p w14:paraId="77119C66" w14:textId="42B3E35A" w:rsidR="00290096" w:rsidRPr="00EC6422" w:rsidRDefault="00290096" w:rsidP="00EC6422">
      <w:pPr>
        <w:pStyle w:val="ListParagraph"/>
        <w:numPr>
          <w:ilvl w:val="0"/>
          <w:numId w:val="1"/>
        </w:numPr>
        <w:bidi w:val="0"/>
        <w:spacing w:after="120" w:line="240" w:lineRule="auto"/>
        <w:contextualSpacing w:val="0"/>
        <w:rPr>
          <w:rStyle w:val="Hyperlink"/>
          <w:rFonts w:ascii="Times New Roman" w:hAnsi="Times New Roman" w:cs="Times New Roman"/>
          <w:sz w:val="24"/>
          <w:szCs w:val="24"/>
        </w:rPr>
      </w:pPr>
      <w:proofErr w:type="spellStart"/>
      <w:r w:rsidRPr="00EC6422">
        <w:rPr>
          <w:rFonts w:ascii="Times New Roman" w:eastAsia="Times New Roman" w:hAnsi="Times New Roman" w:cs="Times New Roman"/>
          <w:sz w:val="24"/>
          <w:szCs w:val="24"/>
          <w:lang w:eastAsia="zh-CN"/>
        </w:rPr>
        <w:t>Mesce</w:t>
      </w:r>
      <w:proofErr w:type="spellEnd"/>
      <w:r w:rsidRPr="00EC6422">
        <w:rPr>
          <w:rFonts w:ascii="Times New Roman" w:eastAsia="Times New Roman" w:hAnsi="Times New Roman" w:cs="Times New Roman"/>
          <w:sz w:val="24"/>
          <w:szCs w:val="24"/>
          <w:lang w:eastAsia="zh-CN"/>
        </w:rPr>
        <w:t xml:space="preserve"> D, Clifton D. Abortion: Facts &amp; Figures</w:t>
      </w:r>
      <w:r w:rsidRPr="00EC6422">
        <w:rPr>
          <w:rFonts w:ascii="Times New Roman" w:eastAsia="Times New Roman" w:hAnsi="Times New Roman" w:cs="Times New Roman"/>
          <w:sz w:val="24"/>
          <w:szCs w:val="24"/>
          <w:rtl/>
          <w:lang w:eastAsia="zh-CN"/>
        </w:rPr>
        <w:t>.</w:t>
      </w:r>
      <w:r w:rsidRPr="00EC6422">
        <w:rPr>
          <w:rFonts w:ascii="Times New Roman" w:eastAsia="Times New Roman" w:hAnsi="Times New Roman" w:cs="Times New Roman"/>
          <w:sz w:val="24"/>
          <w:szCs w:val="24"/>
          <w:lang w:eastAsia="zh-CN"/>
        </w:rPr>
        <w:t xml:space="preserve"> Washington, DC: Population Reference Bureau; 2011.p 1-57.</w:t>
      </w:r>
      <w:r w:rsidR="00EC6422" w:rsidRPr="00EC6422">
        <w:rPr>
          <w:rFonts w:ascii="Times New Roman" w:eastAsia="Times New Roman" w:hAnsi="Times New Roman" w:cs="Times New Roman"/>
          <w:sz w:val="24"/>
          <w:szCs w:val="24"/>
          <w:lang w:eastAsia="zh-CN"/>
        </w:rPr>
        <w:t xml:space="preserve"> </w:t>
      </w:r>
      <w:r w:rsidRPr="00EC6422">
        <w:rPr>
          <w:rFonts w:ascii="Times New Roman" w:hAnsi="Times New Roman" w:cs="Times New Roman"/>
          <w:color w:val="000000"/>
          <w:sz w:val="24"/>
          <w:szCs w:val="24"/>
        </w:rPr>
        <w:t>Available from</w:t>
      </w:r>
      <w:r w:rsidRPr="00EC6422">
        <w:rPr>
          <w:rFonts w:ascii="Times New Roman" w:hAnsi="Times New Roman" w:cs="Times New Roman"/>
          <w:color w:val="7030A0"/>
          <w:sz w:val="24"/>
          <w:szCs w:val="24"/>
        </w:rPr>
        <w:t xml:space="preserve"> </w:t>
      </w:r>
      <w:r w:rsidRPr="00EC6422">
        <w:rPr>
          <w:rStyle w:val="Hyperlink"/>
          <w:rFonts w:ascii="Times New Roman" w:hAnsi="Times New Roman" w:cs="Times New Roman"/>
          <w:sz w:val="24"/>
          <w:szCs w:val="24"/>
        </w:rPr>
        <w:t>http://www.prb.org/pdf11/abortion-facts-and-figures-2011.pdf</w:t>
      </w:r>
      <w:r w:rsidRPr="00EC6422">
        <w:rPr>
          <w:rStyle w:val="Hyperlink"/>
          <w:rFonts w:ascii="Times New Roman" w:hAnsi="Times New Roman" w:cs="Times New Roman"/>
          <w:sz w:val="24"/>
          <w:szCs w:val="24"/>
          <w:rtl/>
        </w:rPr>
        <w:t xml:space="preserve"> </w:t>
      </w:r>
      <w:r w:rsidRPr="00EC6422">
        <w:rPr>
          <w:rStyle w:val="Hyperlink"/>
          <w:rFonts w:ascii="Times New Roman" w:hAnsi="Times New Roman" w:cs="Times New Roman"/>
          <w:sz w:val="24"/>
          <w:szCs w:val="24"/>
        </w:rPr>
        <w:t xml:space="preserve">  </w:t>
      </w:r>
      <w:r w:rsidRPr="00EC6422">
        <w:rPr>
          <w:rFonts w:ascii="Times New Roman" w:eastAsia="Times New Roman" w:hAnsi="Times New Roman" w:cs="Times New Roman"/>
          <w:sz w:val="24"/>
          <w:szCs w:val="24"/>
        </w:rPr>
        <w:t>Accessed 2013.</w:t>
      </w:r>
    </w:p>
    <w:p w14:paraId="089FF1D0" w14:textId="33BC4D13" w:rsidR="00290096" w:rsidRPr="00EC6422" w:rsidRDefault="00290096" w:rsidP="00EC6422">
      <w:pPr>
        <w:pStyle w:val="ListParagraph"/>
        <w:numPr>
          <w:ilvl w:val="0"/>
          <w:numId w:val="1"/>
        </w:numPr>
        <w:bidi w:val="0"/>
        <w:spacing w:after="120" w:line="240" w:lineRule="auto"/>
        <w:contextualSpacing w:val="0"/>
        <w:rPr>
          <w:rFonts w:ascii="Times New Roman" w:eastAsia="HelveticaNeueLTStd-Roman" w:hAnsi="Times New Roman" w:cs="Times New Roman"/>
          <w:color w:val="7030A0"/>
          <w:sz w:val="24"/>
          <w:szCs w:val="24"/>
        </w:rPr>
      </w:pPr>
      <w:r w:rsidRPr="00EC6422">
        <w:rPr>
          <w:rFonts w:ascii="Times New Roman" w:eastAsia="Times New Roman" w:hAnsi="Times New Roman" w:cs="Times New Roman"/>
          <w:sz w:val="24"/>
          <w:szCs w:val="24"/>
          <w:lang w:eastAsia="zh-CN"/>
        </w:rPr>
        <w:t>World Health Organization. Unsafe abortion. Global and regional estimates of the incidence of unsafe abortion and associated mortality in 2008. 6th ed. Geneva: World Health Organization; 2011. 1-67.</w:t>
      </w:r>
      <w:r w:rsidR="00EC6422" w:rsidRPr="00EC6422">
        <w:rPr>
          <w:rFonts w:ascii="Times New Roman" w:eastAsia="Times New Roman" w:hAnsi="Times New Roman" w:cs="Times New Roman"/>
          <w:sz w:val="24"/>
          <w:szCs w:val="24"/>
          <w:lang w:eastAsia="zh-CN"/>
        </w:rPr>
        <w:t xml:space="preserve"> </w:t>
      </w:r>
      <w:r w:rsidRPr="00EC6422">
        <w:rPr>
          <w:rFonts w:ascii="Times New Roman" w:hAnsi="Times New Roman" w:cs="Times New Roman"/>
          <w:color w:val="000000"/>
          <w:sz w:val="24"/>
          <w:szCs w:val="24"/>
        </w:rPr>
        <w:t xml:space="preserve">Available from </w:t>
      </w:r>
      <w:hyperlink r:id="rId16" w:history="1">
        <w:r w:rsidRPr="00EC6422">
          <w:rPr>
            <w:rStyle w:val="Hyperlink"/>
            <w:rFonts w:ascii="Times New Roman" w:hAnsi="Times New Roman" w:cs="Times New Roman"/>
            <w:sz w:val="24"/>
            <w:szCs w:val="24"/>
          </w:rPr>
          <w:t>http://whqlibdoc.who.int/publications/2011/9789241501118_eng.pdf</w:t>
        </w:r>
      </w:hyperlink>
      <w:r w:rsidRPr="00EC6422">
        <w:rPr>
          <w:rFonts w:ascii="Times New Roman" w:eastAsia="Times New Roman" w:hAnsi="Times New Roman" w:cs="Times New Roman"/>
          <w:sz w:val="24"/>
          <w:szCs w:val="24"/>
        </w:rPr>
        <w:t xml:space="preserve">  Accessed 2013.</w:t>
      </w:r>
    </w:p>
    <w:p w14:paraId="271DC75C" w14:textId="42B927CA" w:rsidR="00290096" w:rsidRPr="00EC6422" w:rsidRDefault="00290096" w:rsidP="00EC6422">
      <w:pPr>
        <w:pStyle w:val="ListParagraph"/>
        <w:numPr>
          <w:ilvl w:val="0"/>
          <w:numId w:val="1"/>
        </w:numPr>
        <w:bidi w:val="0"/>
        <w:spacing w:after="120" w:line="240" w:lineRule="auto"/>
        <w:contextualSpacing w:val="0"/>
        <w:rPr>
          <w:rFonts w:ascii="Times New Roman" w:eastAsia="HelveticaNeueLTStd-Roman" w:hAnsi="Times New Roman" w:cs="Times New Roman"/>
          <w:color w:val="7030A0"/>
          <w:sz w:val="24"/>
          <w:szCs w:val="24"/>
        </w:rPr>
      </w:pPr>
      <w:r w:rsidRPr="00EC6422">
        <w:rPr>
          <w:rFonts w:ascii="Times New Roman" w:eastAsia="Times New Roman" w:hAnsi="Times New Roman" w:cs="Times New Roman"/>
          <w:sz w:val="24"/>
          <w:szCs w:val="24"/>
          <w:lang w:eastAsia="zh-CN"/>
        </w:rPr>
        <w:t xml:space="preserve">World Health Organization. Safe abortion: technical and policy guidance for health </w:t>
      </w:r>
      <w:r w:rsidRPr="00EC6422">
        <w:rPr>
          <w:rFonts w:ascii="Times New Roman" w:eastAsia="Times New Roman" w:hAnsi="Times New Roman" w:cs="Times New Roman"/>
          <w:color w:val="000000"/>
          <w:sz w:val="24"/>
          <w:szCs w:val="24"/>
          <w:lang w:eastAsia="zh-CN"/>
        </w:rPr>
        <w:t>systems</w:t>
      </w:r>
      <w:r w:rsidRPr="00EC6422">
        <w:rPr>
          <w:rFonts w:ascii="Times New Roman" w:eastAsia="HelveticaNeueLTStd-Roman" w:hAnsi="Times New Roman" w:cs="Times New Roman"/>
          <w:color w:val="000000"/>
          <w:sz w:val="24"/>
          <w:szCs w:val="24"/>
        </w:rPr>
        <w:t xml:space="preserve"> – 2nd ed</w:t>
      </w:r>
      <w:r w:rsidRPr="00EC6422">
        <w:rPr>
          <w:rFonts w:ascii="Times New Roman" w:eastAsia="Times New Roman" w:hAnsi="Times New Roman" w:cs="Times New Roman"/>
          <w:color w:val="000000"/>
          <w:sz w:val="24"/>
          <w:szCs w:val="24"/>
        </w:rPr>
        <w:t>.</w:t>
      </w:r>
      <w:r w:rsidRPr="00EC6422">
        <w:rPr>
          <w:rFonts w:ascii="Times New Roman" w:eastAsia="Times New Roman" w:hAnsi="Times New Roman" w:cs="Times New Roman"/>
          <w:color w:val="FF0000"/>
          <w:sz w:val="24"/>
          <w:szCs w:val="24"/>
        </w:rPr>
        <w:t xml:space="preserve"> </w:t>
      </w:r>
      <w:r w:rsidRPr="00EC6422">
        <w:rPr>
          <w:rFonts w:ascii="Times New Roman" w:eastAsia="Times New Roman" w:hAnsi="Times New Roman" w:cs="Times New Roman"/>
          <w:sz w:val="24"/>
          <w:szCs w:val="24"/>
          <w:lang w:eastAsia="zh-CN"/>
        </w:rPr>
        <w:t xml:space="preserve">Geneva: World Health Organization; 2012. </w:t>
      </w:r>
      <w:r w:rsidRPr="00EC6422">
        <w:rPr>
          <w:rFonts w:ascii="Times New Roman" w:hAnsi="Times New Roman" w:cs="Times New Roman"/>
          <w:color w:val="000000"/>
          <w:sz w:val="24"/>
          <w:szCs w:val="24"/>
        </w:rPr>
        <w:t xml:space="preserve">Available from </w:t>
      </w:r>
      <w:hyperlink r:id="rId17" w:history="1">
        <w:r w:rsidRPr="00EC6422">
          <w:rPr>
            <w:rStyle w:val="Hyperlink"/>
            <w:rFonts w:ascii="Times New Roman" w:hAnsi="Times New Roman" w:cs="Times New Roman"/>
            <w:sz w:val="24"/>
            <w:szCs w:val="24"/>
          </w:rPr>
          <w:t>http://www.who.int/about/licensing/copyright_form/en/index.html</w:t>
        </w:r>
      </w:hyperlink>
      <w:r w:rsidRPr="00EC6422">
        <w:rPr>
          <w:rFonts w:ascii="Times New Roman" w:eastAsia="Times New Roman" w:hAnsi="Times New Roman" w:cs="Times New Roman"/>
          <w:sz w:val="24"/>
          <w:szCs w:val="24"/>
        </w:rPr>
        <w:t xml:space="preserve"> Accessed 2013.</w:t>
      </w:r>
    </w:p>
    <w:p w14:paraId="0DC79120" w14:textId="1498C67E" w:rsidR="00290096" w:rsidRPr="00EC6422" w:rsidRDefault="00290096" w:rsidP="00EC6422">
      <w:pPr>
        <w:pStyle w:val="ListParagraph"/>
        <w:numPr>
          <w:ilvl w:val="0"/>
          <w:numId w:val="1"/>
        </w:numPr>
        <w:bidi w:val="0"/>
        <w:spacing w:after="120" w:line="240" w:lineRule="auto"/>
        <w:ind w:left="360"/>
        <w:contextualSpacing w:val="0"/>
        <w:rPr>
          <w:rStyle w:val="Hyperlink"/>
          <w:rFonts w:ascii="Times New Roman" w:eastAsia="SimSun" w:hAnsi="Times New Roman" w:cs="Times New Roman"/>
          <w:sz w:val="24"/>
          <w:szCs w:val="24"/>
          <w:lang w:eastAsia="zh-CN" w:bidi="ar-SA"/>
        </w:rPr>
      </w:pPr>
      <w:r w:rsidRPr="00EC6422">
        <w:rPr>
          <w:rFonts w:ascii="Times New Roman" w:eastAsia="Times New Roman" w:hAnsi="Times New Roman" w:cs="Times New Roman"/>
          <w:sz w:val="24"/>
          <w:szCs w:val="24"/>
        </w:rPr>
        <w:t xml:space="preserve">United Nations, World Abortion Policies 2011. Department of Economic and Social Affairs. Population Division  </w:t>
      </w:r>
      <w:hyperlink r:id="rId18" w:history="1">
        <w:r w:rsidRPr="00EC6422">
          <w:rPr>
            <w:rStyle w:val="Hyperlink"/>
            <w:rFonts w:ascii="Times New Roman" w:eastAsia="SimSun" w:hAnsi="Times New Roman" w:cs="Times New Roman"/>
            <w:sz w:val="24"/>
            <w:szCs w:val="24"/>
            <w:lang w:eastAsia="zh-CN" w:bidi="ar-SA"/>
          </w:rPr>
          <w:t>www.unpopulation.org</w:t>
        </w:r>
      </w:hyperlink>
      <w:r w:rsidR="00EC6422" w:rsidRPr="00EC6422">
        <w:rPr>
          <w:rStyle w:val="Hyperlink"/>
          <w:rFonts w:ascii="Times New Roman" w:eastAsia="SimSun" w:hAnsi="Times New Roman" w:cs="Times New Roman"/>
          <w:sz w:val="24"/>
          <w:szCs w:val="24"/>
          <w:lang w:eastAsia="zh-CN" w:bidi="ar-SA"/>
        </w:rPr>
        <w:t xml:space="preserve"> </w:t>
      </w:r>
      <w:r w:rsidRPr="00EC6422">
        <w:rPr>
          <w:rStyle w:val="Hyperlink"/>
          <w:rFonts w:ascii="Times New Roman" w:eastAsia="SimSun" w:hAnsi="Times New Roman" w:cs="Times New Roman"/>
          <w:sz w:val="24"/>
          <w:szCs w:val="24"/>
          <w:lang w:eastAsia="zh-CN" w:bidi="ar-SA"/>
        </w:rPr>
        <w:t>http://www.un.org/esa/population/publications/2011abortion/2011wallchart.pdf</w:t>
      </w:r>
      <w:r w:rsidRPr="00EC6422">
        <w:rPr>
          <w:rStyle w:val="Hyperlink"/>
          <w:rFonts w:ascii="Times New Roman" w:eastAsia="SimSun" w:hAnsi="Times New Roman" w:cs="Times New Roman"/>
          <w:sz w:val="24"/>
          <w:szCs w:val="24"/>
          <w:rtl/>
          <w:lang w:eastAsia="zh-CN" w:bidi="ar-SA"/>
        </w:rPr>
        <w:t xml:space="preserve"> </w:t>
      </w:r>
    </w:p>
    <w:p w14:paraId="625F57F5"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rPr>
      </w:pPr>
      <w:proofErr w:type="spellStart"/>
      <w:r w:rsidRPr="00EC6422">
        <w:rPr>
          <w:rFonts w:ascii="Times New Roman" w:eastAsia="Times New Roman" w:hAnsi="Times New Roman" w:cs="Times New Roman"/>
          <w:sz w:val="24"/>
          <w:szCs w:val="24"/>
        </w:rPr>
        <w:t>Abbase</w:t>
      </w:r>
      <w:proofErr w:type="spellEnd"/>
      <w:r w:rsidRPr="00EC6422">
        <w:rPr>
          <w:rFonts w:ascii="Times New Roman" w:eastAsia="Times New Roman" w:hAnsi="Times New Roman" w:cs="Times New Roman"/>
          <w:sz w:val="24"/>
          <w:szCs w:val="24"/>
        </w:rPr>
        <w:t xml:space="preserve"> M, </w:t>
      </w:r>
      <w:proofErr w:type="spellStart"/>
      <w:r w:rsidRPr="00EC6422">
        <w:rPr>
          <w:rFonts w:ascii="Times New Roman" w:eastAsia="Times New Roman" w:hAnsi="Times New Roman" w:cs="Times New Roman"/>
          <w:sz w:val="24"/>
          <w:szCs w:val="24"/>
        </w:rPr>
        <w:t>Ahmadi</w:t>
      </w:r>
      <w:proofErr w:type="spellEnd"/>
      <w:r w:rsidRPr="00EC6422">
        <w:rPr>
          <w:rFonts w:ascii="Times New Roman" w:eastAsia="Times New Roman" w:hAnsi="Times New Roman" w:cs="Times New Roman"/>
          <w:sz w:val="24"/>
          <w:szCs w:val="24"/>
        </w:rPr>
        <w:t xml:space="preserve"> A, </w:t>
      </w:r>
      <w:proofErr w:type="spellStart"/>
      <w:r w:rsidRPr="00EC6422">
        <w:rPr>
          <w:rFonts w:ascii="Times New Roman" w:eastAsia="Times New Roman" w:hAnsi="Times New Roman" w:cs="Times New Roman"/>
          <w:sz w:val="24"/>
          <w:szCs w:val="24"/>
        </w:rPr>
        <w:t>Fakour</w:t>
      </w:r>
      <w:proofErr w:type="spellEnd"/>
      <w:r w:rsidRPr="00EC6422">
        <w:rPr>
          <w:rFonts w:ascii="Times New Roman" w:eastAsia="Times New Roman" w:hAnsi="Times New Roman" w:cs="Times New Roman"/>
          <w:sz w:val="24"/>
          <w:szCs w:val="24"/>
        </w:rPr>
        <w:t xml:space="preserve"> H. Principles of therapeutic abortion basis and its study from point of medical criminal law. Journal of Law.2012; (20):115-40.</w:t>
      </w:r>
    </w:p>
    <w:p w14:paraId="7EBE3C53"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rPr>
      </w:pPr>
      <w:proofErr w:type="spellStart"/>
      <w:r w:rsidRPr="00EC6422">
        <w:rPr>
          <w:rFonts w:ascii="Times New Roman" w:eastAsia="Times New Roman" w:hAnsi="Times New Roman" w:cs="Times New Roman"/>
          <w:sz w:val="24"/>
          <w:szCs w:val="24"/>
        </w:rPr>
        <w:t>Abdollahi</w:t>
      </w:r>
      <w:proofErr w:type="spellEnd"/>
      <w:r w:rsidRPr="00EC6422">
        <w:rPr>
          <w:rFonts w:ascii="Times New Roman" w:eastAsia="Times New Roman" w:hAnsi="Times New Roman" w:cs="Times New Roman"/>
          <w:sz w:val="24"/>
          <w:szCs w:val="24"/>
        </w:rPr>
        <w:t xml:space="preserve"> Pour P / </w:t>
      </w:r>
      <w:proofErr w:type="spellStart"/>
      <w:r w:rsidRPr="00EC6422">
        <w:rPr>
          <w:rFonts w:ascii="Times New Roman" w:eastAsia="Times New Roman" w:hAnsi="Times New Roman" w:cs="Times New Roman"/>
          <w:sz w:val="24"/>
          <w:szCs w:val="24"/>
        </w:rPr>
        <w:t>Abdollahi</w:t>
      </w:r>
      <w:proofErr w:type="spellEnd"/>
      <w:r w:rsidRPr="00EC6422">
        <w:rPr>
          <w:rFonts w:ascii="Times New Roman" w:eastAsia="Times New Roman" w:hAnsi="Times New Roman" w:cs="Times New Roman"/>
          <w:sz w:val="24"/>
          <w:szCs w:val="24"/>
        </w:rPr>
        <w:t xml:space="preserve"> Pour T. Abortion and unwanted pregnancy. </w:t>
      </w:r>
      <w:proofErr w:type="spellStart"/>
      <w:r w:rsidRPr="00EC6422">
        <w:rPr>
          <w:rFonts w:ascii="Times New Roman" w:eastAsia="Times New Roman" w:hAnsi="Times New Roman" w:cs="Times New Roman"/>
          <w:sz w:val="24"/>
          <w:szCs w:val="24"/>
        </w:rPr>
        <w:t>Avaye</w:t>
      </w:r>
      <w:proofErr w:type="spellEnd"/>
      <w:r w:rsidRPr="00EC6422">
        <w:rPr>
          <w:rFonts w:ascii="Times New Roman" w:eastAsia="Times New Roman" w:hAnsi="Times New Roman" w:cs="Times New Roman"/>
          <w:sz w:val="24"/>
          <w:szCs w:val="24"/>
        </w:rPr>
        <w:t xml:space="preserve"> </w:t>
      </w:r>
      <w:proofErr w:type="spellStart"/>
      <w:r w:rsidRPr="00EC6422">
        <w:rPr>
          <w:rFonts w:ascii="Times New Roman" w:eastAsia="Times New Roman" w:hAnsi="Times New Roman" w:cs="Times New Roman"/>
          <w:sz w:val="24"/>
          <w:szCs w:val="24"/>
        </w:rPr>
        <w:t>Salamt</w:t>
      </w:r>
      <w:proofErr w:type="spellEnd"/>
      <w:r w:rsidRPr="00EC6422">
        <w:rPr>
          <w:rFonts w:ascii="Times New Roman" w:eastAsia="Times New Roman" w:hAnsi="Times New Roman" w:cs="Times New Roman"/>
          <w:sz w:val="24"/>
          <w:szCs w:val="24"/>
        </w:rPr>
        <w:t xml:space="preserve"> Yazd. 20</w:t>
      </w:r>
      <w:r w:rsidRPr="00EC6422">
        <w:rPr>
          <w:rFonts w:ascii="Times New Roman" w:eastAsia="Times New Roman" w:hAnsi="Times New Roman" w:cs="Times New Roman"/>
          <w:sz w:val="24"/>
          <w:szCs w:val="24"/>
          <w:rtl/>
        </w:rPr>
        <w:t xml:space="preserve"> </w:t>
      </w:r>
      <w:r w:rsidRPr="00EC6422">
        <w:rPr>
          <w:rFonts w:ascii="Times New Roman" w:eastAsia="Times New Roman" w:hAnsi="Times New Roman" w:cs="Times New Roman"/>
          <w:sz w:val="24"/>
          <w:szCs w:val="24"/>
        </w:rPr>
        <w:t>10; 4(20):9-28</w:t>
      </w:r>
      <w:r w:rsidRPr="00EC6422">
        <w:rPr>
          <w:rFonts w:ascii="Times New Roman" w:eastAsia="Times New Roman" w:hAnsi="Times New Roman" w:cs="Times New Roman"/>
          <w:sz w:val="24"/>
          <w:szCs w:val="24"/>
          <w:rtl/>
        </w:rPr>
        <w:t>.</w:t>
      </w:r>
    </w:p>
    <w:p w14:paraId="631D32B0"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rPr>
      </w:pPr>
      <w:r w:rsidRPr="00EC6422">
        <w:rPr>
          <w:rFonts w:ascii="Times New Roman" w:eastAsia="Times New Roman" w:hAnsi="Times New Roman" w:cs="Times New Roman"/>
          <w:sz w:val="24"/>
          <w:szCs w:val="24"/>
        </w:rPr>
        <w:lastRenderedPageBreak/>
        <w:t>Narendra A. Implications of Sex and Education on Abortion Attitudes: A Cross-Sectional Analysis.  Winter Term .2010: p 1-15.</w:t>
      </w:r>
      <w:r w:rsidRPr="00EC6422">
        <w:rPr>
          <w:rFonts w:ascii="Times New Roman" w:eastAsia="Times New Roman" w:hAnsi="Times New Roman" w:cs="Times New Roman"/>
          <w:sz w:val="24"/>
          <w:szCs w:val="24"/>
          <w:rtl/>
        </w:rPr>
        <w:t xml:space="preserve"> </w:t>
      </w:r>
      <w:hyperlink r:id="rId19" w:history="1">
        <w:r w:rsidRPr="00EC6422">
          <w:rPr>
            <w:rStyle w:val="Hyperlink"/>
            <w:rFonts w:ascii="Times New Roman" w:eastAsia="Times New Roman" w:hAnsi="Times New Roman" w:cs="Times New Roman"/>
            <w:sz w:val="24"/>
            <w:szCs w:val="24"/>
          </w:rPr>
          <w:t>http://hdl.handle.net/1957/16262</w:t>
        </w:r>
      </w:hyperlink>
    </w:p>
    <w:p w14:paraId="722E7190" w14:textId="77777777" w:rsidR="00290096" w:rsidRPr="00EC6422" w:rsidRDefault="006369EA" w:rsidP="00EC6422">
      <w:pPr>
        <w:pStyle w:val="CommentText"/>
        <w:numPr>
          <w:ilvl w:val="0"/>
          <w:numId w:val="1"/>
        </w:numPr>
        <w:bidi w:val="0"/>
        <w:spacing w:after="120"/>
        <w:rPr>
          <w:rFonts w:ascii="Times New Roman" w:hAnsi="Times New Roman" w:cs="Times New Roman"/>
          <w:color w:val="000000"/>
          <w:sz w:val="24"/>
          <w:szCs w:val="24"/>
          <w:shd w:val="clear" w:color="auto" w:fill="FFFFFF"/>
        </w:rPr>
      </w:pPr>
      <w:hyperlink r:id="rId20" w:history="1">
        <w:r w:rsidR="00290096" w:rsidRPr="00EC6422">
          <w:rPr>
            <w:rFonts w:ascii="Times New Roman" w:hAnsi="Times New Roman" w:cs="Times New Roman"/>
            <w:color w:val="000000"/>
            <w:sz w:val="24"/>
            <w:szCs w:val="24"/>
            <w:shd w:val="clear" w:color="auto" w:fill="FFFFFF"/>
          </w:rPr>
          <w:t>Rodríguez-Calvo MS</w:t>
        </w:r>
      </w:hyperlink>
      <w:r w:rsidR="00290096" w:rsidRPr="00EC6422">
        <w:rPr>
          <w:rFonts w:ascii="Times New Roman" w:hAnsi="Times New Roman" w:cs="Times New Roman"/>
          <w:color w:val="000000"/>
          <w:sz w:val="24"/>
          <w:szCs w:val="24"/>
          <w:shd w:val="clear" w:color="auto" w:fill="FFFFFF"/>
        </w:rPr>
        <w:t xml:space="preserve">, </w:t>
      </w:r>
      <w:hyperlink r:id="rId21" w:history="1">
        <w:proofErr w:type="spellStart"/>
        <w:r w:rsidR="00290096" w:rsidRPr="00EC6422">
          <w:rPr>
            <w:rFonts w:ascii="Times New Roman" w:hAnsi="Times New Roman" w:cs="Times New Roman"/>
            <w:color w:val="000000"/>
            <w:sz w:val="24"/>
            <w:szCs w:val="24"/>
            <w:shd w:val="clear" w:color="auto" w:fill="FFFFFF"/>
          </w:rPr>
          <w:t>Martínez</w:t>
        </w:r>
        <w:proofErr w:type="spellEnd"/>
        <w:r w:rsidR="00290096" w:rsidRPr="00EC6422">
          <w:rPr>
            <w:rFonts w:ascii="Times New Roman" w:hAnsi="Times New Roman" w:cs="Times New Roman"/>
            <w:color w:val="000000"/>
            <w:sz w:val="24"/>
            <w:szCs w:val="24"/>
            <w:shd w:val="clear" w:color="auto" w:fill="FFFFFF"/>
          </w:rPr>
          <w:t>-Silva IM</w:t>
        </w:r>
      </w:hyperlink>
      <w:r w:rsidR="00290096" w:rsidRPr="00EC6422">
        <w:rPr>
          <w:rFonts w:ascii="Times New Roman" w:hAnsi="Times New Roman" w:cs="Times New Roman"/>
          <w:color w:val="000000"/>
          <w:sz w:val="24"/>
          <w:szCs w:val="24"/>
          <w:shd w:val="clear" w:color="auto" w:fill="FFFFFF"/>
        </w:rPr>
        <w:t xml:space="preserve">, </w:t>
      </w:r>
      <w:hyperlink r:id="rId22" w:history="1">
        <w:r w:rsidR="00290096" w:rsidRPr="00EC6422">
          <w:rPr>
            <w:rFonts w:ascii="Times New Roman" w:hAnsi="Times New Roman" w:cs="Times New Roman"/>
            <w:color w:val="000000"/>
            <w:sz w:val="24"/>
            <w:szCs w:val="24"/>
            <w:shd w:val="clear" w:color="auto" w:fill="FFFFFF"/>
          </w:rPr>
          <w:t>Soto JL</w:t>
        </w:r>
      </w:hyperlink>
      <w:r w:rsidR="00290096" w:rsidRPr="00EC6422">
        <w:rPr>
          <w:rFonts w:ascii="Times New Roman" w:hAnsi="Times New Roman" w:cs="Times New Roman"/>
          <w:color w:val="000000"/>
          <w:sz w:val="24"/>
          <w:szCs w:val="24"/>
          <w:shd w:val="clear" w:color="auto" w:fill="FFFFFF"/>
        </w:rPr>
        <w:t xml:space="preserve">, </w:t>
      </w:r>
      <w:hyperlink r:id="rId23" w:history="1">
        <w:proofErr w:type="spellStart"/>
        <w:r w:rsidR="00290096" w:rsidRPr="00EC6422">
          <w:rPr>
            <w:rFonts w:ascii="Times New Roman" w:hAnsi="Times New Roman" w:cs="Times New Roman"/>
            <w:color w:val="000000"/>
            <w:sz w:val="24"/>
            <w:szCs w:val="24"/>
            <w:shd w:val="clear" w:color="auto" w:fill="FFFFFF"/>
          </w:rPr>
          <w:t>Concheiro</w:t>
        </w:r>
        <w:proofErr w:type="spellEnd"/>
        <w:r w:rsidR="00290096" w:rsidRPr="00EC6422">
          <w:rPr>
            <w:rFonts w:ascii="Times New Roman" w:hAnsi="Times New Roman" w:cs="Times New Roman"/>
            <w:color w:val="000000"/>
            <w:sz w:val="24"/>
            <w:szCs w:val="24"/>
            <w:shd w:val="clear" w:color="auto" w:fill="FFFFFF"/>
          </w:rPr>
          <w:t xml:space="preserve"> L</w:t>
        </w:r>
      </w:hyperlink>
      <w:r w:rsidR="00290096" w:rsidRPr="00EC6422">
        <w:rPr>
          <w:rFonts w:ascii="Times New Roman" w:hAnsi="Times New Roman" w:cs="Times New Roman"/>
          <w:color w:val="000000"/>
          <w:sz w:val="24"/>
          <w:szCs w:val="24"/>
          <w:shd w:val="clear" w:color="auto" w:fill="FFFFFF"/>
        </w:rPr>
        <w:t xml:space="preserve">, </w:t>
      </w:r>
      <w:hyperlink r:id="rId24" w:history="1">
        <w:r w:rsidR="00290096" w:rsidRPr="00EC6422">
          <w:rPr>
            <w:rFonts w:ascii="Times New Roman" w:hAnsi="Times New Roman" w:cs="Times New Roman"/>
            <w:color w:val="000000"/>
            <w:sz w:val="24"/>
            <w:szCs w:val="24"/>
            <w:shd w:val="clear" w:color="auto" w:fill="FFFFFF"/>
          </w:rPr>
          <w:t>Muñoz-</w:t>
        </w:r>
        <w:proofErr w:type="spellStart"/>
        <w:r w:rsidR="00290096" w:rsidRPr="00EC6422">
          <w:rPr>
            <w:rFonts w:ascii="Times New Roman" w:hAnsi="Times New Roman" w:cs="Times New Roman"/>
            <w:color w:val="000000"/>
            <w:sz w:val="24"/>
            <w:szCs w:val="24"/>
            <w:shd w:val="clear" w:color="auto" w:fill="FFFFFF"/>
          </w:rPr>
          <w:t>Barús</w:t>
        </w:r>
        <w:proofErr w:type="spellEnd"/>
        <w:r w:rsidR="00290096" w:rsidRPr="00EC6422">
          <w:rPr>
            <w:rFonts w:ascii="Times New Roman" w:hAnsi="Times New Roman" w:cs="Times New Roman"/>
            <w:color w:val="000000"/>
            <w:sz w:val="24"/>
            <w:szCs w:val="24"/>
            <w:shd w:val="clear" w:color="auto" w:fill="FFFFFF"/>
          </w:rPr>
          <w:t xml:space="preserve"> </w:t>
        </w:r>
        <w:proofErr w:type="spellStart"/>
        <w:r w:rsidR="00290096" w:rsidRPr="00EC6422">
          <w:rPr>
            <w:rFonts w:ascii="Times New Roman" w:hAnsi="Times New Roman" w:cs="Times New Roman"/>
            <w:color w:val="000000"/>
            <w:sz w:val="24"/>
            <w:szCs w:val="24"/>
            <w:shd w:val="clear" w:color="auto" w:fill="FFFFFF"/>
          </w:rPr>
          <w:t>JI</w:t>
        </w:r>
      </w:hyperlink>
      <w:r w:rsidR="00290096" w:rsidRPr="00EC6422">
        <w:rPr>
          <w:rFonts w:ascii="Times New Roman" w:hAnsi="Times New Roman" w:cs="Times New Roman"/>
          <w:color w:val="000000"/>
          <w:sz w:val="24"/>
          <w:szCs w:val="24"/>
          <w:shd w:val="clear" w:color="auto" w:fill="FFFFFF"/>
        </w:rPr>
        <w:t>.University</w:t>
      </w:r>
      <w:proofErr w:type="spellEnd"/>
      <w:r w:rsidR="00290096" w:rsidRPr="00EC6422">
        <w:rPr>
          <w:rFonts w:ascii="Times New Roman" w:hAnsi="Times New Roman" w:cs="Times New Roman"/>
          <w:color w:val="000000"/>
          <w:sz w:val="24"/>
          <w:szCs w:val="24"/>
          <w:shd w:val="clear" w:color="auto" w:fill="FFFFFF"/>
        </w:rPr>
        <w:t xml:space="preserve"> students' attitudes towards Voluntary Interruption of Pregnancy. </w:t>
      </w:r>
      <w:hyperlink r:id="rId25" w:tooltip="Legal medicine (Tokyo, Japan)." w:history="1">
        <w:r w:rsidR="00290096" w:rsidRPr="00EC6422">
          <w:rPr>
            <w:rFonts w:ascii="Times New Roman" w:hAnsi="Times New Roman" w:cs="Times New Roman"/>
            <w:color w:val="000000"/>
            <w:sz w:val="24"/>
            <w:szCs w:val="24"/>
            <w:shd w:val="clear" w:color="auto" w:fill="FFFFFF"/>
          </w:rPr>
          <w:t>Leg Med (Tokyo).</w:t>
        </w:r>
      </w:hyperlink>
      <w:r w:rsidR="00290096" w:rsidRPr="00EC6422">
        <w:rPr>
          <w:rFonts w:ascii="Times New Roman" w:hAnsi="Times New Roman" w:cs="Times New Roman"/>
          <w:color w:val="000000"/>
          <w:sz w:val="24"/>
          <w:szCs w:val="24"/>
          <w:shd w:val="clear" w:color="auto" w:fill="FFFFFF"/>
        </w:rPr>
        <w:t xml:space="preserve"> 2012 Jul; 14(4):209-13.</w:t>
      </w:r>
    </w:p>
    <w:p w14:paraId="7AC7832A" w14:textId="77777777" w:rsidR="00290096" w:rsidRPr="00EC6422" w:rsidRDefault="00290096" w:rsidP="00EC6422">
      <w:pPr>
        <w:pStyle w:val="CommentText"/>
        <w:numPr>
          <w:ilvl w:val="0"/>
          <w:numId w:val="1"/>
        </w:numPr>
        <w:bidi w:val="0"/>
        <w:spacing w:after="120"/>
        <w:rPr>
          <w:rFonts w:ascii="Times New Roman" w:eastAsia="Times New Roman" w:hAnsi="Times New Roman" w:cs="Times New Roman"/>
          <w:sz w:val="24"/>
          <w:szCs w:val="24"/>
        </w:rPr>
      </w:pPr>
      <w:r w:rsidRPr="00EC6422">
        <w:rPr>
          <w:rFonts w:ascii="Times New Roman" w:hAnsi="Times New Roman" w:cs="Times New Roman"/>
          <w:color w:val="000000"/>
          <w:sz w:val="24"/>
          <w:szCs w:val="24"/>
          <w:shd w:val="clear" w:color="auto" w:fill="FFFFFF"/>
        </w:rPr>
        <w:t xml:space="preserve">Wheeler SB, </w:t>
      </w:r>
      <w:proofErr w:type="spellStart"/>
      <w:r w:rsidRPr="00EC6422">
        <w:rPr>
          <w:rFonts w:ascii="Times New Roman" w:hAnsi="Times New Roman" w:cs="Times New Roman"/>
          <w:color w:val="000000"/>
          <w:sz w:val="24"/>
          <w:szCs w:val="24"/>
          <w:shd w:val="clear" w:color="auto" w:fill="FFFFFF"/>
        </w:rPr>
        <w:t>Zullig</w:t>
      </w:r>
      <w:proofErr w:type="spellEnd"/>
      <w:r w:rsidRPr="00EC6422">
        <w:rPr>
          <w:rFonts w:ascii="Times New Roman" w:hAnsi="Times New Roman" w:cs="Times New Roman"/>
          <w:color w:val="000000"/>
          <w:sz w:val="24"/>
          <w:szCs w:val="24"/>
          <w:shd w:val="clear" w:color="auto" w:fill="FFFFFF"/>
        </w:rPr>
        <w:t xml:space="preserve"> LL, Reeve BB, </w:t>
      </w:r>
      <w:proofErr w:type="spellStart"/>
      <w:r w:rsidRPr="00EC6422">
        <w:rPr>
          <w:rFonts w:ascii="Times New Roman" w:hAnsi="Times New Roman" w:cs="Times New Roman"/>
          <w:color w:val="000000"/>
          <w:sz w:val="24"/>
          <w:szCs w:val="24"/>
          <w:shd w:val="clear" w:color="auto" w:fill="FFFFFF"/>
        </w:rPr>
        <w:t>Buga</w:t>
      </w:r>
      <w:proofErr w:type="spellEnd"/>
      <w:r w:rsidRPr="00EC6422">
        <w:rPr>
          <w:rFonts w:ascii="Times New Roman" w:hAnsi="Times New Roman" w:cs="Times New Roman"/>
          <w:color w:val="000000"/>
          <w:sz w:val="24"/>
          <w:szCs w:val="24"/>
          <w:shd w:val="clear" w:color="auto" w:fill="FFFFFF"/>
        </w:rPr>
        <w:t xml:space="preserve"> GA, </w:t>
      </w:r>
      <w:proofErr w:type="spellStart"/>
      <w:r w:rsidRPr="00EC6422">
        <w:rPr>
          <w:rFonts w:ascii="Times New Roman" w:hAnsi="Times New Roman" w:cs="Times New Roman"/>
          <w:color w:val="000000"/>
          <w:sz w:val="24"/>
          <w:szCs w:val="24"/>
          <w:shd w:val="clear" w:color="auto" w:fill="FFFFFF"/>
        </w:rPr>
        <w:t>Morroni</w:t>
      </w:r>
      <w:proofErr w:type="spellEnd"/>
      <w:r w:rsidRPr="00EC6422">
        <w:rPr>
          <w:rFonts w:ascii="Times New Roman" w:hAnsi="Times New Roman" w:cs="Times New Roman"/>
          <w:color w:val="000000"/>
          <w:sz w:val="24"/>
          <w:szCs w:val="24"/>
          <w:shd w:val="clear" w:color="auto" w:fill="FFFFFF"/>
        </w:rPr>
        <w:t xml:space="preserve"> C. </w:t>
      </w:r>
      <w:hyperlink r:id="rId26" w:history="1">
        <w:r w:rsidRPr="00EC6422">
          <w:rPr>
            <w:rFonts w:ascii="Times New Roman" w:hAnsi="Times New Roman" w:cs="Times New Roman"/>
            <w:color w:val="000000"/>
            <w:sz w:val="24"/>
            <w:szCs w:val="24"/>
            <w:shd w:val="clear" w:color="auto" w:fill="FFFFFF"/>
          </w:rPr>
          <w:t>Attitudes and intentions regarding abortion provision among medical school students in South Africa.</w:t>
        </w:r>
      </w:hyperlink>
      <w:r w:rsidRPr="00EC6422">
        <w:rPr>
          <w:rFonts w:ascii="Times New Roman" w:hAnsi="Times New Roman" w:cs="Times New Roman"/>
          <w:color w:val="000000"/>
          <w:sz w:val="24"/>
          <w:szCs w:val="24"/>
          <w:shd w:val="clear" w:color="auto" w:fill="FFFFFF"/>
          <w:rtl/>
        </w:rPr>
        <w:t xml:space="preserve"> </w:t>
      </w:r>
      <w:proofErr w:type="spellStart"/>
      <w:r w:rsidRPr="00EC6422">
        <w:rPr>
          <w:rFonts w:ascii="Times New Roman" w:hAnsi="Times New Roman" w:cs="Times New Roman"/>
          <w:color w:val="000000"/>
          <w:sz w:val="24"/>
          <w:szCs w:val="24"/>
          <w:shd w:val="clear" w:color="auto" w:fill="FFFFFF"/>
        </w:rPr>
        <w:t>Int</w:t>
      </w:r>
      <w:proofErr w:type="spellEnd"/>
      <w:r w:rsidRPr="00EC6422">
        <w:rPr>
          <w:rFonts w:ascii="Times New Roman" w:hAnsi="Times New Roman" w:cs="Times New Roman"/>
          <w:color w:val="000000"/>
          <w:sz w:val="24"/>
          <w:szCs w:val="24"/>
          <w:shd w:val="clear" w:color="auto" w:fill="FFFFFF"/>
        </w:rPr>
        <w:t xml:space="preserve"> </w:t>
      </w:r>
      <w:proofErr w:type="spellStart"/>
      <w:r w:rsidRPr="00EC6422">
        <w:rPr>
          <w:rFonts w:ascii="Times New Roman" w:hAnsi="Times New Roman" w:cs="Times New Roman"/>
          <w:color w:val="000000"/>
          <w:sz w:val="24"/>
          <w:szCs w:val="24"/>
          <w:shd w:val="clear" w:color="auto" w:fill="FFFFFF"/>
        </w:rPr>
        <w:t>Perspect</w:t>
      </w:r>
      <w:proofErr w:type="spellEnd"/>
      <w:r w:rsidRPr="00EC6422">
        <w:rPr>
          <w:rFonts w:ascii="Times New Roman" w:hAnsi="Times New Roman" w:cs="Times New Roman"/>
          <w:color w:val="000000"/>
          <w:sz w:val="24"/>
          <w:szCs w:val="24"/>
          <w:shd w:val="clear" w:color="auto" w:fill="FFFFFF"/>
        </w:rPr>
        <w:t xml:space="preserve"> Sex </w:t>
      </w:r>
      <w:proofErr w:type="spellStart"/>
      <w:r w:rsidRPr="00EC6422">
        <w:rPr>
          <w:rFonts w:ascii="Times New Roman" w:hAnsi="Times New Roman" w:cs="Times New Roman"/>
          <w:color w:val="000000"/>
          <w:sz w:val="24"/>
          <w:szCs w:val="24"/>
          <w:shd w:val="clear" w:color="auto" w:fill="FFFFFF"/>
        </w:rPr>
        <w:t>Reprod</w:t>
      </w:r>
      <w:proofErr w:type="spellEnd"/>
      <w:r w:rsidRPr="00EC6422">
        <w:rPr>
          <w:rFonts w:ascii="Times New Roman" w:hAnsi="Times New Roman" w:cs="Times New Roman"/>
          <w:color w:val="000000"/>
          <w:sz w:val="24"/>
          <w:szCs w:val="24"/>
          <w:shd w:val="clear" w:color="auto" w:fill="FFFFFF"/>
        </w:rPr>
        <w:t xml:space="preserve"> </w:t>
      </w:r>
      <w:r w:rsidRPr="00EC6422">
        <w:rPr>
          <w:rFonts w:ascii="Times New Roman" w:eastAsia="Times New Roman" w:hAnsi="Times New Roman" w:cs="Times New Roman"/>
          <w:sz w:val="24"/>
          <w:szCs w:val="24"/>
        </w:rPr>
        <w:t>Health. 2012 Sep; 38(3):154-63.</w:t>
      </w:r>
      <w:r w:rsidRPr="00EC6422">
        <w:rPr>
          <w:rFonts w:ascii="Times New Roman" w:eastAsia="Times New Roman" w:hAnsi="Times New Roman" w:cs="Times New Roman"/>
          <w:sz w:val="24"/>
          <w:szCs w:val="24"/>
          <w:rtl/>
        </w:rPr>
        <w:t xml:space="preserve"> </w:t>
      </w:r>
    </w:p>
    <w:p w14:paraId="52FFEB27" w14:textId="77777777" w:rsidR="00290096" w:rsidRPr="00EC6422" w:rsidRDefault="00290096" w:rsidP="00EC6422">
      <w:pPr>
        <w:pStyle w:val="CommentText"/>
        <w:numPr>
          <w:ilvl w:val="0"/>
          <w:numId w:val="1"/>
        </w:numPr>
        <w:bidi w:val="0"/>
        <w:spacing w:after="120"/>
        <w:rPr>
          <w:rFonts w:ascii="Times New Roman" w:eastAsia="Calibri" w:hAnsi="Times New Roman" w:cs="Times New Roman"/>
          <w:color w:val="000000"/>
          <w:sz w:val="24"/>
          <w:szCs w:val="24"/>
          <w:shd w:val="clear" w:color="auto" w:fill="FFFFFF"/>
        </w:rPr>
      </w:pPr>
      <w:r w:rsidRPr="00EC6422">
        <w:rPr>
          <w:rFonts w:ascii="Times New Roman" w:hAnsi="Times New Roman" w:cs="Times New Roman"/>
          <w:color w:val="000000"/>
          <w:sz w:val="24"/>
          <w:szCs w:val="24"/>
          <w:shd w:val="clear" w:color="auto" w:fill="FFFFFF"/>
        </w:rPr>
        <w:t xml:space="preserve">Kalantari S, Ghana S, </w:t>
      </w:r>
      <w:proofErr w:type="spellStart"/>
      <w:r w:rsidRPr="00EC6422">
        <w:rPr>
          <w:rFonts w:ascii="Times New Roman" w:hAnsi="Times New Roman" w:cs="Times New Roman"/>
          <w:color w:val="000000"/>
          <w:sz w:val="24"/>
          <w:szCs w:val="24"/>
          <w:shd w:val="clear" w:color="auto" w:fill="FFFFFF"/>
        </w:rPr>
        <w:t>Mahasti</w:t>
      </w:r>
      <w:proofErr w:type="spellEnd"/>
      <w:r w:rsidRPr="00EC6422">
        <w:rPr>
          <w:rFonts w:ascii="Times New Roman" w:hAnsi="Times New Roman" w:cs="Times New Roman"/>
          <w:color w:val="000000"/>
          <w:sz w:val="24"/>
          <w:szCs w:val="24"/>
          <w:shd w:val="clear" w:color="auto" w:fill="FFFFFF"/>
        </w:rPr>
        <w:t xml:space="preserve"> </w:t>
      </w:r>
      <w:proofErr w:type="spellStart"/>
      <w:r w:rsidRPr="00EC6422">
        <w:rPr>
          <w:rFonts w:ascii="Times New Roman" w:hAnsi="Times New Roman" w:cs="Times New Roman"/>
          <w:color w:val="000000"/>
          <w:sz w:val="24"/>
          <w:szCs w:val="24"/>
          <w:shd w:val="clear" w:color="auto" w:fill="FFFFFF"/>
        </w:rPr>
        <w:t>Joybari</w:t>
      </w:r>
      <w:proofErr w:type="spellEnd"/>
      <w:r w:rsidRPr="00EC6422">
        <w:rPr>
          <w:rFonts w:ascii="Times New Roman" w:hAnsi="Times New Roman" w:cs="Times New Roman"/>
          <w:color w:val="000000"/>
          <w:sz w:val="24"/>
          <w:szCs w:val="24"/>
          <w:shd w:val="clear" w:color="auto" w:fill="FFFFFF"/>
        </w:rPr>
        <w:t xml:space="preserve"> L, </w:t>
      </w:r>
      <w:proofErr w:type="spellStart"/>
      <w:r w:rsidRPr="00EC6422">
        <w:rPr>
          <w:rFonts w:ascii="Times New Roman" w:hAnsi="Times New Roman" w:cs="Times New Roman"/>
          <w:color w:val="000000"/>
          <w:sz w:val="24"/>
          <w:szCs w:val="24"/>
          <w:shd w:val="clear" w:color="auto" w:fill="FFFFFF"/>
        </w:rPr>
        <w:t>Sanagoo</w:t>
      </w:r>
      <w:proofErr w:type="spellEnd"/>
      <w:r w:rsidRPr="00EC6422">
        <w:rPr>
          <w:rFonts w:ascii="Times New Roman" w:hAnsi="Times New Roman" w:cs="Times New Roman"/>
          <w:color w:val="000000"/>
          <w:sz w:val="24"/>
          <w:szCs w:val="24"/>
          <w:shd w:val="clear" w:color="auto" w:fill="FFFFFF"/>
        </w:rPr>
        <w:t xml:space="preserve"> A. The Attitudes of </w:t>
      </w:r>
      <w:proofErr w:type="spellStart"/>
      <w:r w:rsidRPr="00EC6422">
        <w:rPr>
          <w:rFonts w:ascii="Times New Roman" w:hAnsi="Times New Roman" w:cs="Times New Roman"/>
          <w:color w:val="000000"/>
          <w:sz w:val="24"/>
          <w:szCs w:val="24"/>
          <w:shd w:val="clear" w:color="auto" w:fill="FFFFFF"/>
        </w:rPr>
        <w:t>Golestan</w:t>
      </w:r>
      <w:proofErr w:type="spellEnd"/>
      <w:r w:rsidRPr="00EC6422">
        <w:rPr>
          <w:rFonts w:ascii="Times New Roman" w:hAnsi="Times New Roman" w:cs="Times New Roman"/>
          <w:color w:val="000000"/>
          <w:sz w:val="24"/>
          <w:szCs w:val="24"/>
          <w:shd w:val="clear" w:color="auto" w:fill="FFFFFF"/>
        </w:rPr>
        <w:t xml:space="preserve"> University of Medical Sciences toward </w:t>
      </w:r>
      <w:proofErr w:type="spellStart"/>
      <w:r w:rsidRPr="00EC6422">
        <w:rPr>
          <w:rFonts w:ascii="Times New Roman" w:hAnsi="Times New Roman" w:cs="Times New Roman"/>
          <w:color w:val="000000"/>
          <w:sz w:val="24"/>
          <w:szCs w:val="24"/>
          <w:shd w:val="clear" w:color="auto" w:fill="FFFFFF"/>
        </w:rPr>
        <w:t>Abortion.</w:t>
      </w:r>
      <w:r w:rsidRPr="00EC6422">
        <w:rPr>
          <w:rStyle w:val="Strong"/>
          <w:rFonts w:ascii="Times New Roman" w:hAnsi="Times New Roman" w:cs="Times New Roman"/>
          <w:color w:val="000000"/>
          <w:sz w:val="24"/>
          <w:szCs w:val="24"/>
          <w:shd w:val="clear" w:color="auto" w:fill="FFFFFF"/>
        </w:rPr>
        <w:t>Medical</w:t>
      </w:r>
      <w:proofErr w:type="spellEnd"/>
      <w:r w:rsidRPr="00EC6422">
        <w:rPr>
          <w:rStyle w:val="Strong"/>
          <w:rFonts w:ascii="Times New Roman" w:hAnsi="Times New Roman" w:cs="Times New Roman"/>
          <w:color w:val="000000"/>
          <w:sz w:val="24"/>
          <w:szCs w:val="24"/>
          <w:shd w:val="clear" w:color="auto" w:fill="FFFFFF"/>
        </w:rPr>
        <w:t xml:space="preserve"> Ethics Journal</w:t>
      </w:r>
      <w:r w:rsidRPr="00EC6422">
        <w:rPr>
          <w:rFonts w:ascii="Times New Roman" w:hAnsi="Times New Roman" w:cs="Times New Roman"/>
          <w:color w:val="000000"/>
          <w:sz w:val="24"/>
          <w:szCs w:val="24"/>
          <w:shd w:val="clear" w:color="auto" w:fill="FFFFFF"/>
        </w:rPr>
        <w:t>. 2012; 6(19): 133-148.</w:t>
      </w:r>
    </w:p>
    <w:p w14:paraId="3EED0B9D" w14:textId="77777777" w:rsidR="00290096" w:rsidRPr="00EC6422" w:rsidRDefault="006369EA"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lang w:eastAsia="zh-CN"/>
        </w:rPr>
      </w:pPr>
      <w:hyperlink r:id="rId27" w:history="1">
        <w:r w:rsidR="00290096" w:rsidRPr="00EC6422">
          <w:rPr>
            <w:rFonts w:ascii="Times New Roman" w:hAnsi="Times New Roman" w:cs="Times New Roman"/>
            <w:sz w:val="24"/>
            <w:szCs w:val="24"/>
          </w:rPr>
          <w:t>Hagen GH</w:t>
        </w:r>
      </w:hyperlink>
      <w:r w:rsidR="00290096" w:rsidRPr="00EC6422">
        <w:rPr>
          <w:rFonts w:ascii="Times New Roman" w:eastAsia="Times New Roman" w:hAnsi="Times New Roman" w:cs="Times New Roman"/>
          <w:sz w:val="24"/>
          <w:szCs w:val="24"/>
          <w:lang w:eastAsia="zh-CN"/>
        </w:rPr>
        <w:t xml:space="preserve">, </w:t>
      </w:r>
      <w:hyperlink r:id="rId28" w:history="1">
        <w:proofErr w:type="spellStart"/>
        <w:r w:rsidR="00290096" w:rsidRPr="00EC6422">
          <w:rPr>
            <w:rFonts w:ascii="Times New Roman" w:hAnsi="Times New Roman" w:cs="Times New Roman"/>
            <w:sz w:val="24"/>
            <w:szCs w:val="24"/>
          </w:rPr>
          <w:t>Hage</w:t>
        </w:r>
        <w:proofErr w:type="spellEnd"/>
        <w:r w:rsidR="00290096" w:rsidRPr="00EC6422">
          <w:rPr>
            <w:rFonts w:ascii="Times New Roman" w:hAnsi="Times New Roman" w:cs="Times New Roman"/>
            <w:sz w:val="24"/>
            <w:szCs w:val="24"/>
          </w:rPr>
          <w:t xml:space="preserve"> CØ</w:t>
        </w:r>
      </w:hyperlink>
      <w:r w:rsidR="00290096" w:rsidRPr="00EC6422">
        <w:rPr>
          <w:rFonts w:ascii="Times New Roman" w:eastAsia="Times New Roman" w:hAnsi="Times New Roman" w:cs="Times New Roman"/>
          <w:sz w:val="24"/>
          <w:szCs w:val="24"/>
          <w:lang w:eastAsia="zh-CN"/>
        </w:rPr>
        <w:t xml:space="preserve">, </w:t>
      </w:r>
      <w:hyperlink r:id="rId29" w:history="1">
        <w:proofErr w:type="spellStart"/>
        <w:r w:rsidR="00290096" w:rsidRPr="00EC6422">
          <w:rPr>
            <w:rFonts w:ascii="Times New Roman" w:hAnsi="Times New Roman" w:cs="Times New Roman"/>
            <w:sz w:val="24"/>
            <w:szCs w:val="24"/>
          </w:rPr>
          <w:t>Magelssen</w:t>
        </w:r>
        <w:proofErr w:type="spellEnd"/>
        <w:r w:rsidR="00290096" w:rsidRPr="00EC6422">
          <w:rPr>
            <w:rFonts w:ascii="Times New Roman" w:hAnsi="Times New Roman" w:cs="Times New Roman"/>
            <w:sz w:val="24"/>
            <w:szCs w:val="24"/>
          </w:rPr>
          <w:t xml:space="preserve"> M</w:t>
        </w:r>
      </w:hyperlink>
      <w:r w:rsidR="00290096" w:rsidRPr="00EC6422">
        <w:rPr>
          <w:rFonts w:ascii="Times New Roman" w:eastAsia="Times New Roman" w:hAnsi="Times New Roman" w:cs="Times New Roman"/>
          <w:sz w:val="24"/>
          <w:szCs w:val="24"/>
          <w:lang w:eastAsia="zh-CN"/>
        </w:rPr>
        <w:t xml:space="preserve">, </w:t>
      </w:r>
      <w:hyperlink r:id="rId30" w:history="1">
        <w:proofErr w:type="spellStart"/>
        <w:r w:rsidR="00290096" w:rsidRPr="00EC6422">
          <w:rPr>
            <w:rFonts w:ascii="Times New Roman" w:hAnsi="Times New Roman" w:cs="Times New Roman"/>
            <w:sz w:val="24"/>
            <w:szCs w:val="24"/>
          </w:rPr>
          <w:t>Nortvedt</w:t>
        </w:r>
        <w:proofErr w:type="spellEnd"/>
        <w:r w:rsidR="00290096" w:rsidRPr="00EC6422">
          <w:rPr>
            <w:rFonts w:ascii="Times New Roman" w:hAnsi="Times New Roman" w:cs="Times New Roman"/>
            <w:sz w:val="24"/>
            <w:szCs w:val="24"/>
          </w:rPr>
          <w:t xml:space="preserve"> P</w:t>
        </w:r>
      </w:hyperlink>
      <w:r w:rsidR="00290096" w:rsidRPr="00EC6422">
        <w:rPr>
          <w:rFonts w:ascii="Times New Roman" w:eastAsia="Times New Roman" w:hAnsi="Times New Roman" w:cs="Times New Roman"/>
          <w:sz w:val="24"/>
          <w:szCs w:val="24"/>
          <w:lang w:eastAsia="zh-CN"/>
        </w:rPr>
        <w:t xml:space="preserve">. Attitudes of medical students towards </w:t>
      </w:r>
      <w:r w:rsidR="00B900DF" w:rsidRPr="00EC6422">
        <w:rPr>
          <w:rFonts w:ascii="Times New Roman" w:eastAsia="Times New Roman" w:hAnsi="Times New Roman" w:cs="Times New Roman"/>
          <w:sz w:val="24"/>
          <w:szCs w:val="24"/>
          <w:lang w:eastAsia="zh-CN"/>
        </w:rPr>
        <w:t xml:space="preserve">abortion. </w:t>
      </w:r>
      <w:hyperlink r:id="rId31" w:tooltip="Tidsskrift for den Norske lægeforening : tidsskrift for praktisk medicin, ny række." w:history="1">
        <w:proofErr w:type="spellStart"/>
        <w:r w:rsidR="00290096" w:rsidRPr="00EC6422">
          <w:rPr>
            <w:rFonts w:ascii="Times New Roman" w:hAnsi="Times New Roman" w:cs="Times New Roman"/>
            <w:sz w:val="24"/>
            <w:szCs w:val="24"/>
          </w:rPr>
          <w:t>Tidsskr</w:t>
        </w:r>
        <w:proofErr w:type="spellEnd"/>
        <w:r w:rsidR="00290096" w:rsidRPr="00EC6422">
          <w:rPr>
            <w:rFonts w:ascii="Times New Roman" w:hAnsi="Times New Roman" w:cs="Times New Roman"/>
            <w:sz w:val="24"/>
            <w:szCs w:val="24"/>
          </w:rPr>
          <w:t xml:space="preserve"> nor </w:t>
        </w:r>
        <w:proofErr w:type="spellStart"/>
        <w:r w:rsidR="00290096" w:rsidRPr="00EC6422">
          <w:rPr>
            <w:rFonts w:ascii="Times New Roman" w:hAnsi="Times New Roman" w:cs="Times New Roman"/>
            <w:sz w:val="24"/>
            <w:szCs w:val="24"/>
          </w:rPr>
          <w:t>Laegeforen</w:t>
        </w:r>
        <w:proofErr w:type="spellEnd"/>
        <w:r w:rsidR="00290096" w:rsidRPr="00EC6422">
          <w:rPr>
            <w:rFonts w:ascii="Times New Roman" w:hAnsi="Times New Roman" w:cs="Times New Roman"/>
            <w:sz w:val="24"/>
            <w:szCs w:val="24"/>
          </w:rPr>
          <w:t>.</w:t>
        </w:r>
      </w:hyperlink>
      <w:r w:rsidR="00290096" w:rsidRPr="00EC6422">
        <w:rPr>
          <w:rFonts w:ascii="Times New Roman" w:eastAsia="Times New Roman" w:hAnsi="Times New Roman" w:cs="Times New Roman"/>
          <w:sz w:val="24"/>
          <w:szCs w:val="24"/>
          <w:lang w:eastAsia="zh-CN"/>
        </w:rPr>
        <w:t xml:space="preserve"> 2011 Sep 20; 131(18):1768-71.</w:t>
      </w:r>
    </w:p>
    <w:p w14:paraId="26E354B6" w14:textId="77777777" w:rsidR="00290096" w:rsidRPr="00EC6422" w:rsidRDefault="00290096" w:rsidP="00EC6422">
      <w:pPr>
        <w:pStyle w:val="ListParagraph"/>
        <w:numPr>
          <w:ilvl w:val="0"/>
          <w:numId w:val="1"/>
        </w:numPr>
        <w:bidi w:val="0"/>
        <w:spacing w:after="120" w:line="240" w:lineRule="auto"/>
        <w:contextualSpacing w:val="0"/>
        <w:rPr>
          <w:rFonts w:ascii="Times New Roman" w:hAnsi="Times New Roman" w:cs="Times New Roman"/>
          <w:color w:val="000000"/>
          <w:sz w:val="24"/>
          <w:szCs w:val="24"/>
          <w:shd w:val="clear" w:color="auto" w:fill="FFFFFF"/>
        </w:rPr>
      </w:pPr>
      <w:proofErr w:type="spellStart"/>
      <w:r w:rsidRPr="00EC6422">
        <w:rPr>
          <w:rFonts w:ascii="Times New Roman" w:eastAsia="Times New Roman" w:hAnsi="Times New Roman" w:cs="Times New Roman"/>
          <w:sz w:val="24"/>
          <w:szCs w:val="24"/>
        </w:rPr>
        <w:t>Olaitan</w:t>
      </w:r>
      <w:proofErr w:type="spellEnd"/>
      <w:r w:rsidRPr="00EC6422">
        <w:rPr>
          <w:rFonts w:ascii="Times New Roman" w:eastAsia="Times New Roman" w:hAnsi="Times New Roman" w:cs="Times New Roman"/>
          <w:sz w:val="24"/>
          <w:szCs w:val="24"/>
        </w:rPr>
        <w:t xml:space="preserve"> OL. Attitudes of university students towards abortion in Nigeria. Journal of Neuroscience and </w:t>
      </w:r>
      <w:proofErr w:type="spellStart"/>
      <w:r w:rsidRPr="00EC6422">
        <w:rPr>
          <w:rFonts w:ascii="Times New Roman" w:eastAsia="Times New Roman" w:hAnsi="Times New Roman" w:cs="Times New Roman"/>
          <w:sz w:val="24"/>
          <w:szCs w:val="24"/>
        </w:rPr>
        <w:t>Behavioural</w:t>
      </w:r>
      <w:proofErr w:type="spellEnd"/>
      <w:r w:rsidRPr="00EC6422">
        <w:rPr>
          <w:rFonts w:ascii="Times New Roman" w:eastAsia="Times New Roman" w:hAnsi="Times New Roman" w:cs="Times New Roman"/>
          <w:sz w:val="24"/>
          <w:szCs w:val="24"/>
        </w:rPr>
        <w:t xml:space="preserve"> Health. 2011; 3(6):74-9. </w:t>
      </w:r>
    </w:p>
    <w:p w14:paraId="75479209" w14:textId="170944BD" w:rsidR="00290096" w:rsidRPr="00EC6422" w:rsidRDefault="00290096" w:rsidP="00EC6422">
      <w:pPr>
        <w:pStyle w:val="ListParagraph"/>
        <w:numPr>
          <w:ilvl w:val="0"/>
          <w:numId w:val="1"/>
        </w:numPr>
        <w:bidi w:val="0"/>
        <w:spacing w:after="120" w:line="240" w:lineRule="auto"/>
        <w:ind w:left="360"/>
        <w:contextualSpacing w:val="0"/>
        <w:rPr>
          <w:rFonts w:ascii="Times New Roman" w:hAnsi="Times New Roman" w:cs="Times New Roman"/>
          <w:color w:val="444444"/>
          <w:sz w:val="24"/>
          <w:szCs w:val="24"/>
        </w:rPr>
      </w:pPr>
      <w:r w:rsidRPr="00EC6422">
        <w:rPr>
          <w:rFonts w:ascii="Times New Roman" w:eastAsia="Times New Roman" w:hAnsi="Times New Roman" w:cs="Times New Roman"/>
          <w:sz w:val="24"/>
          <w:szCs w:val="24"/>
        </w:rPr>
        <w:t xml:space="preserve">Majlis Research Center. Therapeutic abortion law. </w:t>
      </w:r>
      <w:r w:rsidRPr="00EC6422">
        <w:rPr>
          <w:rFonts w:ascii="Times New Roman" w:hAnsi="Times New Roman" w:cs="Times New Roman"/>
          <w:color w:val="000000"/>
          <w:sz w:val="24"/>
          <w:szCs w:val="24"/>
        </w:rPr>
        <w:t xml:space="preserve">Available from </w:t>
      </w:r>
      <w:hyperlink r:id="rId32" w:history="1">
        <w:r w:rsidRPr="00EC6422">
          <w:rPr>
            <w:rStyle w:val="Hyperlink"/>
            <w:rFonts w:ascii="Times New Roman" w:hAnsi="Times New Roman" w:cs="Times New Roman"/>
            <w:sz w:val="24"/>
            <w:szCs w:val="24"/>
          </w:rPr>
          <w:t>http://rc.majlis.ir/fa/law/show/97756</w:t>
        </w:r>
      </w:hyperlink>
      <w:r w:rsidRPr="00EC6422">
        <w:rPr>
          <w:rFonts w:ascii="Times New Roman" w:hAnsi="Times New Roman" w:cs="Times New Roman"/>
          <w:sz w:val="24"/>
          <w:szCs w:val="24"/>
        </w:rPr>
        <w:t xml:space="preserve"> .</w:t>
      </w:r>
      <w:r w:rsidRPr="00EC6422">
        <w:rPr>
          <w:rFonts w:ascii="Times New Roman" w:eastAsia="Times New Roman" w:hAnsi="Times New Roman" w:cs="Times New Roman"/>
          <w:sz w:val="24"/>
          <w:szCs w:val="24"/>
        </w:rPr>
        <w:t xml:space="preserve"> Accessed 2013.</w:t>
      </w:r>
    </w:p>
    <w:p w14:paraId="6BEB5AAA" w14:textId="3BD9C3D3" w:rsidR="00290096" w:rsidRPr="00EC6422" w:rsidRDefault="00290096" w:rsidP="00EC6422">
      <w:pPr>
        <w:pStyle w:val="ListParagraph"/>
        <w:numPr>
          <w:ilvl w:val="0"/>
          <w:numId w:val="1"/>
        </w:numPr>
        <w:bidi w:val="0"/>
        <w:spacing w:after="120" w:line="240" w:lineRule="auto"/>
        <w:ind w:left="0"/>
        <w:contextualSpacing w:val="0"/>
        <w:rPr>
          <w:rFonts w:ascii="Times New Roman" w:hAnsi="Times New Roman" w:cs="Times New Roman"/>
          <w:color w:val="000000"/>
          <w:sz w:val="24"/>
          <w:szCs w:val="24"/>
          <w:shd w:val="clear" w:color="auto" w:fill="FFFFFF"/>
        </w:rPr>
      </w:pPr>
      <w:r w:rsidRPr="00EC6422">
        <w:rPr>
          <w:rFonts w:ascii="Times New Roman" w:eastAsia="Times New Roman" w:hAnsi="Times New Roman" w:cs="Times New Roman"/>
          <w:sz w:val="24"/>
          <w:szCs w:val="24"/>
        </w:rPr>
        <w:t>Legal Medicine Organization. Legal condition gets permission for therapeutic abortion</w:t>
      </w:r>
      <w:r w:rsidRPr="00EC6422">
        <w:rPr>
          <w:rFonts w:ascii="Times New Roman" w:hAnsi="Times New Roman" w:cs="Times New Roman"/>
          <w:color w:val="333333"/>
          <w:sz w:val="24"/>
          <w:szCs w:val="24"/>
        </w:rPr>
        <w:t>.</w:t>
      </w:r>
      <w:r w:rsidR="00EC6422" w:rsidRPr="00EC6422">
        <w:rPr>
          <w:rFonts w:ascii="Times New Roman" w:hAnsi="Times New Roman" w:cs="Times New Roman"/>
          <w:color w:val="333333"/>
          <w:sz w:val="24"/>
          <w:szCs w:val="24"/>
        </w:rPr>
        <w:t xml:space="preserve"> </w:t>
      </w:r>
      <w:r w:rsidRPr="00EC6422">
        <w:rPr>
          <w:rFonts w:ascii="Times New Roman" w:hAnsi="Times New Roman" w:cs="Times New Roman"/>
          <w:color w:val="000000"/>
          <w:sz w:val="24"/>
          <w:szCs w:val="24"/>
        </w:rPr>
        <w:t xml:space="preserve">Available from </w:t>
      </w:r>
      <w:hyperlink r:id="rId33" w:history="1">
        <w:r w:rsidRPr="00EC6422">
          <w:rPr>
            <w:rStyle w:val="Hyperlink"/>
            <w:rFonts w:ascii="Times New Roman" w:hAnsi="Times New Roman" w:cs="Times New Roman"/>
            <w:sz w:val="24"/>
            <w:szCs w:val="24"/>
          </w:rPr>
          <w:t>http://www.lmo.ir/index.aspx?siteid=1&amp;pageid=2316&amp;newsview= 12814</w:t>
        </w:r>
      </w:hyperlink>
      <w:r w:rsidRPr="00EC6422">
        <w:rPr>
          <w:rFonts w:ascii="Times New Roman" w:eastAsia="Times New Roman" w:hAnsi="Times New Roman" w:cs="Times New Roman"/>
          <w:sz w:val="24"/>
          <w:szCs w:val="24"/>
        </w:rPr>
        <w:t xml:space="preserve"> Access</w:t>
      </w:r>
      <w:r w:rsidRPr="00EC6422">
        <w:rPr>
          <w:rFonts w:ascii="Times New Roman" w:hAnsi="Times New Roman" w:cs="Times New Roman"/>
          <w:b/>
          <w:bCs/>
          <w:sz w:val="24"/>
          <w:szCs w:val="24"/>
        </w:rPr>
        <w:t xml:space="preserve"> </w:t>
      </w:r>
      <w:r w:rsidRPr="00EC6422">
        <w:rPr>
          <w:rFonts w:ascii="Times New Roman" w:eastAsia="Times New Roman" w:hAnsi="Times New Roman" w:cs="Times New Roman"/>
          <w:sz w:val="24"/>
          <w:szCs w:val="24"/>
        </w:rPr>
        <w:t>2013</w:t>
      </w:r>
    </w:p>
    <w:p w14:paraId="3F022631" w14:textId="77777777" w:rsidR="00290096" w:rsidRPr="00EC6422" w:rsidRDefault="00290096"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rPr>
      </w:pPr>
      <w:proofErr w:type="spellStart"/>
      <w:r w:rsidRPr="00EC6422">
        <w:rPr>
          <w:rFonts w:ascii="Times New Roman" w:eastAsia="Times New Roman" w:hAnsi="Times New Roman" w:cs="Times New Roman"/>
          <w:sz w:val="24"/>
          <w:szCs w:val="24"/>
        </w:rPr>
        <w:t>Cessford</w:t>
      </w:r>
      <w:proofErr w:type="spellEnd"/>
      <w:r w:rsidRPr="00EC6422">
        <w:rPr>
          <w:rFonts w:ascii="Times New Roman" w:eastAsia="Times New Roman" w:hAnsi="Times New Roman" w:cs="Times New Roman"/>
          <w:sz w:val="24"/>
          <w:szCs w:val="24"/>
        </w:rPr>
        <w:t xml:space="preserve"> TA, Norman </w:t>
      </w:r>
      <w:proofErr w:type="spellStart"/>
      <w:r w:rsidRPr="00EC6422">
        <w:rPr>
          <w:rFonts w:ascii="Times New Roman" w:eastAsia="Times New Roman" w:hAnsi="Times New Roman" w:cs="Times New Roman"/>
          <w:sz w:val="24"/>
          <w:szCs w:val="24"/>
        </w:rPr>
        <w:t>W.</w:t>
      </w:r>
      <w:hyperlink r:id="rId34" w:history="1">
        <w:r w:rsidRPr="00EC6422">
          <w:rPr>
            <w:rFonts w:ascii="Times New Roman" w:hAnsi="Times New Roman" w:cs="Times New Roman"/>
            <w:sz w:val="24"/>
            <w:szCs w:val="24"/>
          </w:rPr>
          <w:t>Making</w:t>
        </w:r>
        <w:proofErr w:type="spellEnd"/>
        <w:r w:rsidRPr="00EC6422">
          <w:rPr>
            <w:rFonts w:ascii="Times New Roman" w:hAnsi="Times New Roman" w:cs="Times New Roman"/>
            <w:sz w:val="24"/>
            <w:szCs w:val="24"/>
          </w:rPr>
          <w:t xml:space="preserve"> a case for abortion curriculum reform: a knowledge-assessment survey of undergraduate medical students.</w:t>
        </w:r>
      </w:hyperlink>
      <w:r w:rsidRPr="00EC6422">
        <w:rPr>
          <w:rFonts w:ascii="Times New Roman" w:eastAsia="Times New Roman" w:hAnsi="Times New Roman" w:cs="Times New Roman"/>
          <w:sz w:val="24"/>
          <w:szCs w:val="24"/>
        </w:rPr>
        <w:t xml:space="preserve"> J </w:t>
      </w:r>
      <w:proofErr w:type="spellStart"/>
      <w:r w:rsidRPr="00EC6422">
        <w:rPr>
          <w:rFonts w:ascii="Times New Roman" w:eastAsia="Times New Roman" w:hAnsi="Times New Roman" w:cs="Times New Roman"/>
          <w:sz w:val="24"/>
          <w:szCs w:val="24"/>
        </w:rPr>
        <w:t>Obstet</w:t>
      </w:r>
      <w:proofErr w:type="spellEnd"/>
      <w:r w:rsidRPr="00EC6422">
        <w:rPr>
          <w:rFonts w:ascii="Times New Roman" w:eastAsia="Times New Roman" w:hAnsi="Times New Roman" w:cs="Times New Roman"/>
          <w:sz w:val="24"/>
          <w:szCs w:val="24"/>
        </w:rPr>
        <w:t xml:space="preserve"> </w:t>
      </w:r>
      <w:proofErr w:type="spellStart"/>
      <w:r w:rsidRPr="00EC6422">
        <w:rPr>
          <w:rFonts w:ascii="Times New Roman" w:eastAsia="Times New Roman" w:hAnsi="Times New Roman" w:cs="Times New Roman"/>
          <w:sz w:val="24"/>
          <w:szCs w:val="24"/>
        </w:rPr>
        <w:t>Gynaecol</w:t>
      </w:r>
      <w:proofErr w:type="spellEnd"/>
      <w:r w:rsidRPr="00EC6422">
        <w:rPr>
          <w:rFonts w:ascii="Times New Roman" w:eastAsia="Times New Roman" w:hAnsi="Times New Roman" w:cs="Times New Roman"/>
          <w:sz w:val="24"/>
          <w:szCs w:val="24"/>
        </w:rPr>
        <w:t xml:space="preserve"> Can. 2011 Jan; 33(1):38-45.</w:t>
      </w:r>
    </w:p>
    <w:p w14:paraId="507FF825" w14:textId="77777777" w:rsidR="00290096" w:rsidRPr="00EC6422" w:rsidRDefault="006369EA" w:rsidP="00EC6422">
      <w:pPr>
        <w:pStyle w:val="ListParagraph"/>
        <w:numPr>
          <w:ilvl w:val="0"/>
          <w:numId w:val="1"/>
        </w:numPr>
        <w:bidi w:val="0"/>
        <w:spacing w:after="120" w:line="240" w:lineRule="auto"/>
        <w:contextualSpacing w:val="0"/>
        <w:rPr>
          <w:rFonts w:ascii="Times New Roman" w:eastAsia="Times New Roman" w:hAnsi="Times New Roman" w:cs="Times New Roman"/>
          <w:sz w:val="24"/>
          <w:szCs w:val="24"/>
        </w:rPr>
      </w:pPr>
      <w:hyperlink r:id="rId35" w:history="1">
        <w:r w:rsidR="00290096" w:rsidRPr="00EC6422">
          <w:rPr>
            <w:rFonts w:ascii="Times New Roman" w:hAnsi="Times New Roman" w:cs="Times New Roman"/>
            <w:sz w:val="24"/>
            <w:szCs w:val="24"/>
          </w:rPr>
          <w:t>Smith KG</w:t>
        </w:r>
      </w:hyperlink>
      <w:r w:rsidR="00290096" w:rsidRPr="00EC6422">
        <w:rPr>
          <w:rFonts w:ascii="Times New Roman" w:eastAsia="Times New Roman" w:hAnsi="Times New Roman" w:cs="Times New Roman"/>
          <w:sz w:val="24"/>
          <w:szCs w:val="24"/>
        </w:rPr>
        <w:t xml:space="preserve">, </w:t>
      </w:r>
      <w:hyperlink r:id="rId36" w:history="1">
        <w:r w:rsidR="00290096" w:rsidRPr="00EC6422">
          <w:rPr>
            <w:rFonts w:ascii="Times New Roman" w:hAnsi="Times New Roman" w:cs="Times New Roman"/>
            <w:sz w:val="24"/>
            <w:szCs w:val="24"/>
          </w:rPr>
          <w:t>Gilliam ML</w:t>
        </w:r>
      </w:hyperlink>
      <w:r w:rsidR="00290096" w:rsidRPr="00EC6422">
        <w:rPr>
          <w:rFonts w:ascii="Times New Roman" w:eastAsia="Times New Roman" w:hAnsi="Times New Roman" w:cs="Times New Roman"/>
          <w:sz w:val="24"/>
          <w:szCs w:val="24"/>
        </w:rPr>
        <w:t xml:space="preserve">, </w:t>
      </w:r>
      <w:hyperlink r:id="rId37" w:history="1">
        <w:proofErr w:type="spellStart"/>
        <w:r w:rsidR="00290096" w:rsidRPr="00EC6422">
          <w:rPr>
            <w:rFonts w:ascii="Times New Roman" w:hAnsi="Times New Roman" w:cs="Times New Roman"/>
            <w:sz w:val="24"/>
            <w:szCs w:val="24"/>
          </w:rPr>
          <w:t>Leboeuf</w:t>
        </w:r>
        <w:proofErr w:type="spellEnd"/>
        <w:r w:rsidR="00290096" w:rsidRPr="00EC6422">
          <w:rPr>
            <w:rFonts w:ascii="Times New Roman" w:hAnsi="Times New Roman" w:cs="Times New Roman"/>
            <w:sz w:val="24"/>
            <w:szCs w:val="24"/>
          </w:rPr>
          <w:t xml:space="preserve"> M</w:t>
        </w:r>
      </w:hyperlink>
      <w:r w:rsidR="00290096" w:rsidRPr="00EC6422">
        <w:rPr>
          <w:rFonts w:ascii="Times New Roman" w:eastAsia="Times New Roman" w:hAnsi="Times New Roman" w:cs="Times New Roman"/>
          <w:sz w:val="24"/>
          <w:szCs w:val="24"/>
        </w:rPr>
        <w:t xml:space="preserve">, </w:t>
      </w:r>
      <w:hyperlink r:id="rId38" w:history="1">
        <w:proofErr w:type="spellStart"/>
        <w:r w:rsidR="00290096" w:rsidRPr="00EC6422">
          <w:rPr>
            <w:rFonts w:ascii="Times New Roman" w:hAnsi="Times New Roman" w:cs="Times New Roman"/>
            <w:sz w:val="24"/>
            <w:szCs w:val="24"/>
          </w:rPr>
          <w:t>Neustadt</w:t>
        </w:r>
        <w:proofErr w:type="spellEnd"/>
        <w:r w:rsidR="00290096" w:rsidRPr="00EC6422">
          <w:rPr>
            <w:rFonts w:ascii="Times New Roman" w:hAnsi="Times New Roman" w:cs="Times New Roman"/>
            <w:sz w:val="24"/>
            <w:szCs w:val="24"/>
          </w:rPr>
          <w:t xml:space="preserve"> A</w:t>
        </w:r>
      </w:hyperlink>
      <w:r w:rsidR="00290096" w:rsidRPr="00EC6422">
        <w:rPr>
          <w:rFonts w:ascii="Times New Roman" w:eastAsia="Times New Roman" w:hAnsi="Times New Roman" w:cs="Times New Roman"/>
          <w:sz w:val="24"/>
          <w:szCs w:val="24"/>
        </w:rPr>
        <w:t xml:space="preserve">, </w:t>
      </w:r>
      <w:hyperlink r:id="rId39" w:history="1">
        <w:proofErr w:type="spellStart"/>
        <w:r w:rsidR="00290096" w:rsidRPr="00EC6422">
          <w:rPr>
            <w:rFonts w:ascii="Times New Roman" w:hAnsi="Times New Roman" w:cs="Times New Roman"/>
            <w:sz w:val="24"/>
            <w:szCs w:val="24"/>
          </w:rPr>
          <w:t>Stulberg</w:t>
        </w:r>
        <w:proofErr w:type="spellEnd"/>
        <w:r w:rsidR="00290096" w:rsidRPr="00EC6422">
          <w:rPr>
            <w:rFonts w:ascii="Times New Roman" w:hAnsi="Times New Roman" w:cs="Times New Roman"/>
            <w:sz w:val="24"/>
            <w:szCs w:val="24"/>
          </w:rPr>
          <w:t xml:space="preserve"> D</w:t>
        </w:r>
      </w:hyperlink>
      <w:r w:rsidR="00290096" w:rsidRPr="00EC6422">
        <w:rPr>
          <w:rFonts w:ascii="Times New Roman" w:eastAsia="Times New Roman" w:hAnsi="Times New Roman" w:cs="Times New Roman"/>
          <w:sz w:val="24"/>
          <w:szCs w:val="24"/>
        </w:rPr>
        <w:t xml:space="preserve">. Perceived Benefits and Barriers to Family Planning Education among Third Year Medical Students. </w:t>
      </w:r>
      <w:hyperlink r:id="rId40" w:tooltip="Medical education online." w:history="1">
        <w:r w:rsidR="00290096" w:rsidRPr="00EC6422">
          <w:rPr>
            <w:rFonts w:ascii="Times New Roman" w:hAnsi="Times New Roman" w:cs="Times New Roman"/>
            <w:sz w:val="24"/>
            <w:szCs w:val="24"/>
          </w:rPr>
          <w:t>Med Educ Online.</w:t>
        </w:r>
      </w:hyperlink>
      <w:r w:rsidR="00290096" w:rsidRPr="00EC6422">
        <w:rPr>
          <w:rFonts w:ascii="Times New Roman" w:eastAsia="Times New Roman" w:hAnsi="Times New Roman" w:cs="Times New Roman"/>
          <w:sz w:val="24"/>
          <w:szCs w:val="24"/>
        </w:rPr>
        <w:t xml:space="preserve"> 2008 Apr 24; 13:4. </w:t>
      </w:r>
    </w:p>
    <w:p w14:paraId="585F952E" w14:textId="77777777" w:rsidR="00290096" w:rsidRPr="00EC6422" w:rsidRDefault="00290096" w:rsidP="00EC6422">
      <w:pPr>
        <w:pStyle w:val="ListParagraph"/>
        <w:numPr>
          <w:ilvl w:val="0"/>
          <w:numId w:val="1"/>
        </w:numPr>
        <w:bidi w:val="0"/>
        <w:spacing w:after="120" w:line="240" w:lineRule="auto"/>
        <w:contextualSpacing w:val="0"/>
        <w:rPr>
          <w:rStyle w:val="Hyperlink"/>
          <w:rFonts w:ascii="Times New Roman" w:eastAsia="Times New Roman" w:hAnsi="Times New Roman" w:cs="Times New Roman"/>
          <w:color w:val="auto"/>
          <w:sz w:val="24"/>
          <w:szCs w:val="24"/>
          <w:u w:val="none"/>
        </w:rPr>
      </w:pPr>
      <w:r w:rsidRPr="00EC6422">
        <w:rPr>
          <w:rFonts w:ascii="Times New Roman" w:eastAsia="Times New Roman" w:hAnsi="Times New Roman" w:cs="Times New Roman"/>
          <w:sz w:val="24"/>
          <w:szCs w:val="24"/>
        </w:rPr>
        <w:t>Narendra A. Implications of Sex and Education on Abortion Attitudes: A Cross-Sectional Analysis.  Winter Term .2010: p 1-15.</w:t>
      </w:r>
      <w:r w:rsidRPr="00EC6422">
        <w:rPr>
          <w:rFonts w:ascii="Times New Roman" w:eastAsia="Times New Roman" w:hAnsi="Times New Roman" w:cs="Times New Roman"/>
          <w:sz w:val="24"/>
          <w:szCs w:val="24"/>
          <w:rtl/>
        </w:rPr>
        <w:t xml:space="preserve"> </w:t>
      </w:r>
      <w:hyperlink r:id="rId41" w:history="1">
        <w:r w:rsidRPr="00EC6422">
          <w:rPr>
            <w:rStyle w:val="Hyperlink"/>
            <w:rFonts w:ascii="Times New Roman" w:eastAsia="Times New Roman" w:hAnsi="Times New Roman" w:cs="Times New Roman"/>
            <w:sz w:val="24"/>
            <w:szCs w:val="24"/>
          </w:rPr>
          <w:t>http://hdl.handle.net/1957/16262</w:t>
        </w:r>
      </w:hyperlink>
    </w:p>
    <w:p w14:paraId="65EAFB92" w14:textId="77777777" w:rsidR="00986C8C" w:rsidRPr="00EC6422" w:rsidRDefault="00986C8C" w:rsidP="00EC6422">
      <w:pPr>
        <w:bidi w:val="0"/>
        <w:spacing w:after="120" w:line="240" w:lineRule="auto"/>
        <w:jc w:val="both"/>
        <w:rPr>
          <w:rFonts w:ascii="Times New Roman" w:hAnsi="Times New Roman" w:cs="Times New Roman"/>
          <w:sz w:val="24"/>
          <w:szCs w:val="24"/>
        </w:rPr>
      </w:pPr>
    </w:p>
    <w:sectPr w:rsidR="00986C8C" w:rsidRPr="00EC6422" w:rsidSect="00AF005F">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enit" w:date="2018-06-30T10:43:00Z" w:initials="h">
    <w:p w14:paraId="161CF10B" w14:textId="34B39566" w:rsidR="006369EA" w:rsidRDefault="006369EA">
      <w:pPr>
        <w:pStyle w:val="CommentText"/>
      </w:pPr>
      <w:r>
        <w:rPr>
          <w:rStyle w:val="CommentReference"/>
        </w:rPr>
        <w:annotationRef/>
      </w:r>
      <w:r>
        <w:rPr>
          <w:rStyle w:val="CommentReference"/>
        </w:rPr>
        <w:t>All stayed on the study till the end?</w:t>
      </w:r>
    </w:p>
  </w:comment>
  <w:comment w:id="1" w:author="hirenit" w:date="2018-06-30T10:52:00Z" w:initials="h">
    <w:p w14:paraId="0C42A473" w14:textId="425C0EBD" w:rsidR="006369EA" w:rsidRDefault="006369EA">
      <w:pPr>
        <w:pStyle w:val="CommentText"/>
      </w:pPr>
      <w:r>
        <w:rPr>
          <w:rStyle w:val="CommentReference"/>
        </w:rPr>
        <w:annotationRef/>
      </w:r>
      <w:r w:rsidRPr="00160EAF">
        <w:t>A suggestion: this paper is about the perceptions of midwifery students on (induced) abortions. So instead of starting with the different forms of abortions and giving data for that, and adding to the ref list, it might be better to start with the data pertaining to induced abortions, AND the related very imp point that since this is not legal in certain countries, the unsafe conditions that women have to access for getting the abortions done add to the global maternal morbidity burden; and from there, move on to how the prevalent ideas about induced abortions among the providers, also skew the system and women are left in a lurch. And it is to understand the perceptions of midwifery students who are prospective providers, that this study was designed.</w:t>
      </w:r>
    </w:p>
  </w:comment>
  <w:comment w:id="2" w:author="hirenit" w:date="2018-06-30T10:53:00Z" w:initials="h">
    <w:p w14:paraId="43E30E35" w14:textId="0A87A7C8" w:rsidR="006369EA" w:rsidRDefault="006369EA">
      <w:pPr>
        <w:pStyle w:val="CommentText"/>
      </w:pPr>
      <w:r>
        <w:rPr>
          <w:rStyle w:val="CommentReference"/>
        </w:rPr>
        <w:annotationRef/>
      </w:r>
      <w:r w:rsidRPr="000C176C">
        <w:t>Would you consider doing a pi-chart for this data? It would be reader friendly</w:t>
      </w:r>
    </w:p>
  </w:comment>
  <w:comment w:id="3" w:author="hirenit" w:date="2018-06-30T10:54:00Z" w:initials="h">
    <w:p w14:paraId="525693BD" w14:textId="15EA799B" w:rsidR="006369EA" w:rsidRDefault="006369EA">
      <w:pPr>
        <w:pStyle w:val="CommentText"/>
      </w:pPr>
      <w:r>
        <w:rPr>
          <w:rStyle w:val="CommentReference"/>
        </w:rPr>
        <w:annotationRef/>
      </w:r>
      <w:r w:rsidRPr="00AB586F">
        <w:t>A few words to locate Iran on the global socio-economic development grid would be helpful</w:t>
      </w:r>
      <w:r>
        <w:t xml:space="preserve"> t</w:t>
      </w:r>
      <w:r w:rsidRPr="00AB586F">
        <w:t>o readers from a very diff geographical context</w:t>
      </w:r>
    </w:p>
  </w:comment>
  <w:comment w:id="4" w:author="hirenit" w:date="2018-06-30T10:55:00Z" w:initials="h">
    <w:p w14:paraId="72BDC836" w14:textId="7D8F03C5" w:rsidR="006369EA" w:rsidRDefault="006369EA">
      <w:pPr>
        <w:pStyle w:val="CommentText"/>
      </w:pPr>
      <w:r>
        <w:rPr>
          <w:rStyle w:val="CommentReference"/>
        </w:rPr>
        <w:annotationRef/>
      </w:r>
      <w:r w:rsidRPr="00370B95">
        <w:t>Instead of putting in references to this state</w:t>
      </w:r>
      <w:r>
        <w:t>m</w:t>
      </w:r>
      <w:r w:rsidRPr="00370B95">
        <w:t>ent, if you cold elaborate a bit to explain this point -- the situation, the consequences, etc. It is not always possible for a reader to look yup the reference and find out....</w:t>
      </w:r>
    </w:p>
  </w:comment>
  <w:comment w:id="5" w:author="hirenit" w:date="2018-06-30T10:56:00Z" w:initials="h">
    <w:p w14:paraId="5ACDFD47" w14:textId="027FC812" w:rsidR="006369EA" w:rsidRDefault="006369EA">
      <w:pPr>
        <w:pStyle w:val="CommentText"/>
      </w:pPr>
      <w:r>
        <w:rPr>
          <w:rStyle w:val="CommentReference"/>
        </w:rPr>
        <w:annotationRef/>
      </w:r>
      <w:r w:rsidRPr="00081042">
        <w:t>This sentence is too lengthy; rephrase it please</w:t>
      </w:r>
    </w:p>
  </w:comment>
  <w:comment w:id="18" w:author="hirenit" w:date="2018-06-30T11:01:00Z" w:initials="h">
    <w:p w14:paraId="76569523" w14:textId="6A6DE494" w:rsidR="006369EA" w:rsidRDefault="006369EA">
      <w:pPr>
        <w:pStyle w:val="CommentText"/>
      </w:pPr>
      <w:r>
        <w:rPr>
          <w:rStyle w:val="CommentReference"/>
        </w:rPr>
        <w:annotationRef/>
      </w:r>
      <w:r w:rsidRPr="009E6883">
        <w:t>Please explain what you mean by this?</w:t>
      </w:r>
    </w:p>
  </w:comment>
  <w:comment w:id="21" w:author="hirenit" w:date="2018-06-30T11:03:00Z" w:initials="h">
    <w:p w14:paraId="2B64C588" w14:textId="74174E9A" w:rsidR="006369EA" w:rsidRDefault="006369EA">
      <w:pPr>
        <w:pStyle w:val="CommentText"/>
      </w:pPr>
      <w:r>
        <w:rPr>
          <w:rStyle w:val="CommentReference"/>
        </w:rPr>
        <w:annotationRef/>
      </w:r>
      <w:r w:rsidRPr="009E6883">
        <w:t>All first and final year students? Then what you mean by "qualified" students? If not ALL first and final years were inducted, then what was the qualification criteria?</w:t>
      </w:r>
    </w:p>
  </w:comment>
  <w:comment w:id="22" w:author="hirenit" w:date="2018-06-30T10:39:00Z" w:initials="h">
    <w:p w14:paraId="73611FFF" w14:textId="5D55ADEF" w:rsidR="006369EA" w:rsidRDefault="006369EA">
      <w:pPr>
        <w:pStyle w:val="CommentText"/>
      </w:pPr>
      <w:r>
        <w:rPr>
          <w:rStyle w:val="CommentReference"/>
        </w:rPr>
        <w:annotationRef/>
      </w:r>
      <w:r>
        <w:rPr>
          <w:rStyle w:val="CommentReference"/>
        </w:rPr>
        <w:t>Questionnaires have to be provided as an annexure</w:t>
      </w:r>
    </w:p>
  </w:comment>
  <w:comment w:id="23" w:author="hirenit" w:date="2018-06-30T10:40:00Z" w:initials="h">
    <w:p w14:paraId="3AFEA0D0" w14:textId="389BB4B6" w:rsidR="006369EA" w:rsidRDefault="006369EA">
      <w:pPr>
        <w:pStyle w:val="CommentText"/>
      </w:pPr>
      <w:r>
        <w:rPr>
          <w:rStyle w:val="CommentReference"/>
        </w:rPr>
        <w:annotationRef/>
      </w:r>
      <w:r>
        <w:rPr>
          <w:rStyle w:val="CommentReference"/>
        </w:rPr>
        <w:t>All questionnaires need to be provided; the English translation should be provided</w:t>
      </w:r>
    </w:p>
  </w:comment>
  <w:comment w:id="24" w:author="hirenit" w:date="2018-06-30T10:42:00Z" w:initials="h">
    <w:p w14:paraId="21BFC0CC" w14:textId="78EA51D0" w:rsidR="006369EA" w:rsidRDefault="006369EA">
      <w:pPr>
        <w:pStyle w:val="CommentText"/>
      </w:pPr>
      <w:r>
        <w:rPr>
          <w:rStyle w:val="CommentReference"/>
        </w:rPr>
        <w:annotationRef/>
      </w:r>
      <w:r>
        <w:rPr>
          <w:rStyle w:val="CommentReference"/>
        </w:rPr>
        <w:t>What do you mean by ‘enough income’? Please elaborate.</w:t>
      </w:r>
    </w:p>
  </w:comment>
  <w:comment w:id="27" w:author="hirenit" w:date="2018-06-30T11:08:00Z" w:initials="h">
    <w:p w14:paraId="71F2F494" w14:textId="0AC74D12" w:rsidR="006369EA" w:rsidRDefault="006369EA">
      <w:pPr>
        <w:pStyle w:val="CommentText"/>
      </w:pPr>
      <w:r>
        <w:rPr>
          <w:rStyle w:val="CommentReference"/>
        </w:rPr>
        <w:annotationRef/>
      </w:r>
      <w:r w:rsidRPr="009A52C4">
        <w:t>Wh</w:t>
      </w:r>
      <w:r>
        <w:t>y</w:t>
      </w:r>
      <w:r w:rsidRPr="009A52C4">
        <w:t xml:space="preserve"> no seniors?</w:t>
      </w:r>
    </w:p>
  </w:comment>
  <w:comment w:id="30" w:author="hirenit" w:date="2018-06-30T11:15:00Z" w:initials="h">
    <w:p w14:paraId="60944B92" w14:textId="43C031EC" w:rsidR="006369EA" w:rsidRDefault="006369EA">
      <w:pPr>
        <w:pStyle w:val="CommentText"/>
      </w:pPr>
      <w:r>
        <w:rPr>
          <w:rStyle w:val="CommentReference"/>
        </w:rPr>
        <w:annotationRef/>
      </w:r>
      <w:r w:rsidRPr="00886A4D">
        <w:t>This is a quantitative paper; you would need to qualify this observation using data as well. What is meant by "More" positive attitude? More on which counts?</w:t>
      </w:r>
    </w:p>
  </w:comment>
  <w:comment w:id="31" w:author="hirenit" w:date="2018-06-30T11:10:00Z" w:initials="h">
    <w:p w14:paraId="41173550" w14:textId="7A83BFB9" w:rsidR="006369EA" w:rsidRDefault="006369EA">
      <w:pPr>
        <w:pStyle w:val="CommentText"/>
      </w:pPr>
      <w:r>
        <w:rPr>
          <w:rStyle w:val="CommentReference"/>
        </w:rPr>
        <w:annotationRef/>
      </w:r>
      <w:r w:rsidRPr="00C41967">
        <w:t>"Positive attitude" is a very opinion-based position: what might seem positive to me might seem very negative to someone else; for instance, someone might think that not granting legal status to cross-gender people is a good thing - a positive thing; someone else might consider that a negative thing. So, when you say positive attitude towards abortion, you first have to elaborate what you mean by that.</w:t>
      </w:r>
    </w:p>
  </w:comment>
  <w:comment w:id="33" w:author="hirenit" w:date="2018-06-30T11:20:00Z" w:initials="h">
    <w:p w14:paraId="0AC3B716" w14:textId="1DB65E3D" w:rsidR="006369EA" w:rsidRDefault="006369EA">
      <w:pPr>
        <w:pStyle w:val="CommentText"/>
      </w:pPr>
      <w:r>
        <w:rPr>
          <w:rStyle w:val="CommentReference"/>
        </w:rPr>
        <w:annotationRef/>
      </w:r>
      <w:r w:rsidRPr="00E364C8">
        <w:t>Not clear what this means</w:t>
      </w:r>
    </w:p>
  </w:comment>
  <w:comment w:id="34" w:author="hirenit" w:date="2018-06-30T11:24:00Z" w:initials="h">
    <w:p w14:paraId="784A0606" w14:textId="74426A82" w:rsidR="006369EA" w:rsidRDefault="006369EA">
      <w:pPr>
        <w:pStyle w:val="CommentText"/>
      </w:pPr>
      <w:r>
        <w:rPr>
          <w:rStyle w:val="CommentReference"/>
        </w:rPr>
        <w:annotationRef/>
      </w:r>
      <w:r w:rsidRPr="00E364C8">
        <w:t>This point is not clear; the Rodriguez-</w:t>
      </w:r>
      <w:proofErr w:type="spellStart"/>
      <w:r w:rsidRPr="00E364C8">
        <w:t>Calvo</w:t>
      </w:r>
      <w:proofErr w:type="spellEnd"/>
      <w:r w:rsidRPr="00E364C8">
        <w:t xml:space="preserve"> study says that majority of students felt that prospective fathers should NOT intervene in the women's decision-making process; this present study showed that an overwhelming number of students think that the male SHOULD BE involved; so, what is your explanation of this difference with existing literature? That needs to come out more clearly.</w:t>
      </w:r>
    </w:p>
  </w:comment>
  <w:comment w:id="36" w:author="hirenit" w:date="2018-06-30T11:25:00Z" w:initials="h">
    <w:p w14:paraId="5C2832A2" w14:textId="1EE17E90" w:rsidR="006369EA" w:rsidRDefault="006369EA">
      <w:pPr>
        <w:pStyle w:val="CommentText"/>
      </w:pPr>
      <w:r>
        <w:rPr>
          <w:rStyle w:val="CommentReference"/>
        </w:rPr>
        <w:annotationRef/>
      </w:r>
      <w:r w:rsidRPr="003A61FB">
        <w:t>This need not come in at this late stage in the paper; this should either be removed, or should be placed somewhere towards the start.</w:t>
      </w:r>
    </w:p>
  </w:comment>
  <w:comment w:id="37" w:author="hirenit" w:date="2018-06-30T11:26:00Z" w:initials="h">
    <w:p w14:paraId="2A7CCC1F" w14:textId="44D5B340" w:rsidR="006369EA" w:rsidRDefault="006369EA">
      <w:pPr>
        <w:pStyle w:val="CommentText"/>
      </w:pPr>
      <w:r>
        <w:rPr>
          <w:rStyle w:val="CommentReference"/>
        </w:rPr>
        <w:annotationRef/>
      </w:r>
      <w:r w:rsidRPr="0098518C">
        <w:t>Meaning what?</w:t>
      </w:r>
    </w:p>
  </w:comment>
  <w:comment w:id="38" w:author="hirenit" w:date="2018-06-30T11:41:00Z" w:initials="h">
    <w:p w14:paraId="2C07E847" w14:textId="77777777" w:rsidR="0087161D" w:rsidRDefault="006369EA" w:rsidP="0087161D">
      <w:r>
        <w:rPr>
          <w:rStyle w:val="CommentReference"/>
        </w:rPr>
        <w:annotationRef/>
      </w:r>
      <w:r w:rsidR="0087161D">
        <w:t xml:space="preserve">At the start you say: "Considering the importance of medical science students' attitude regarding legal and human right aspects of abortion to help clients for decision making regarding abortion, this study was carried out to ....  about the legal and human rights aspects of abortion"; At this point, you are saying: "But since the attitudes of medical science students has an important role in access to abortion and also decision making regarding abortion ... it seems that except in the cases mentioned in the single article of the abortion law, the positive attitude of the medical science students could influence their practice towards the abortion in their clients." But there is a basic </w:t>
      </w:r>
      <w:proofErr w:type="spellStart"/>
      <w:r w:rsidR="0087161D">
        <w:t>disjunct</w:t>
      </w:r>
      <w:proofErr w:type="spellEnd"/>
      <w:r w:rsidR="0087161D">
        <w:t xml:space="preserve"> in the argument of this paper: </w:t>
      </w:r>
    </w:p>
    <w:p w14:paraId="4666C6D5" w14:textId="77777777" w:rsidR="0087161D" w:rsidRDefault="0087161D" w:rsidP="0087161D">
      <w:r>
        <w:t xml:space="preserve">1. </w:t>
      </w:r>
      <w:proofErr w:type="gramStart"/>
      <w:r>
        <w:t>the</w:t>
      </w:r>
      <w:proofErr w:type="gramEnd"/>
      <w:r>
        <w:t xml:space="preserve"> premise that a pro-choice position amongst the medical providers is necessary in the provisioning of abortion care to women.</w:t>
      </w:r>
    </w:p>
    <w:p w14:paraId="6FE6A774" w14:textId="77777777" w:rsidR="0087161D" w:rsidRDefault="0087161D" w:rsidP="0087161D">
      <w:r>
        <w:t>2. So you study WHAT the prevalent perceptions amongst two categories of providers are.</w:t>
      </w:r>
    </w:p>
    <w:p w14:paraId="7EB2F151" w14:textId="77777777" w:rsidR="0087161D" w:rsidRDefault="0087161D" w:rsidP="0087161D">
      <w:r>
        <w:t>3. What your study and tables reflect is the CHANGING attitude amongst first and final years (or the lack thereof).</w:t>
      </w:r>
    </w:p>
    <w:p w14:paraId="31E0AB16" w14:textId="77777777" w:rsidR="0087161D" w:rsidRDefault="0087161D" w:rsidP="0087161D">
      <w:r>
        <w:t xml:space="preserve">4. So what can you conclude from THIS table? </w:t>
      </w:r>
    </w:p>
    <w:p w14:paraId="13102BCF" w14:textId="77777777" w:rsidR="0087161D" w:rsidRDefault="0087161D" w:rsidP="0087161D">
      <w:r>
        <w:t xml:space="preserve">If you still go back to saying that pro-choice positions are necessary, then what is the relevance of YOUR data? </w:t>
      </w:r>
    </w:p>
    <w:p w14:paraId="6E6D5C3E" w14:textId="77777777" w:rsidR="0087161D" w:rsidRDefault="0087161D" w:rsidP="0087161D">
      <w:r>
        <w:t>Positive attitude is needed, agreed; but what information did your tables/study impart which shows either WHY this is needed, or HOW this can be generated, etc.?</w:t>
      </w:r>
    </w:p>
    <w:p w14:paraId="03318C7C" w14:textId="1EE72965" w:rsidR="006369EA" w:rsidRDefault="006369EA">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69612" w14:textId="77777777" w:rsidR="00BA0C9F" w:rsidRDefault="00BA0C9F" w:rsidP="00D96B0C">
      <w:pPr>
        <w:spacing w:after="0" w:line="240" w:lineRule="auto"/>
      </w:pPr>
      <w:r>
        <w:separator/>
      </w:r>
    </w:p>
  </w:endnote>
  <w:endnote w:type="continuationSeparator" w:id="0">
    <w:p w14:paraId="33DC807A" w14:textId="77777777" w:rsidR="00BA0C9F" w:rsidRDefault="00BA0C9F" w:rsidP="00D9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Std-Roman">
    <w:altName w:val="Arial Unicode MS"/>
    <w:panose1 w:val="00000000000000000000"/>
    <w:charset w:val="80"/>
    <w:family w:val="swiss"/>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422E9" w14:textId="77777777" w:rsidR="00BA0C9F" w:rsidRDefault="00BA0C9F" w:rsidP="00D96B0C">
      <w:pPr>
        <w:spacing w:after="0" w:line="240" w:lineRule="auto"/>
      </w:pPr>
      <w:r>
        <w:separator/>
      </w:r>
    </w:p>
  </w:footnote>
  <w:footnote w:type="continuationSeparator" w:id="0">
    <w:p w14:paraId="750A2135" w14:textId="77777777" w:rsidR="00BA0C9F" w:rsidRDefault="00BA0C9F" w:rsidP="00D96B0C">
      <w:pPr>
        <w:spacing w:after="0" w:line="240" w:lineRule="auto"/>
      </w:pPr>
      <w:r>
        <w:continuationSeparator/>
      </w:r>
    </w:p>
  </w:footnote>
  <w:footnote w:id="1">
    <w:p w14:paraId="28711D97" w14:textId="77777777" w:rsidR="006369EA" w:rsidRPr="00F63AAC" w:rsidRDefault="006369EA" w:rsidP="00D96B0C">
      <w:pPr>
        <w:pStyle w:val="FootnoteText"/>
        <w:bidi w:val="0"/>
        <w:rPr>
          <w:rFonts w:asciiTheme="majorBidi" w:hAnsiTheme="majorBidi" w:cstheme="majorBidi"/>
        </w:rPr>
      </w:pPr>
      <w:r w:rsidRPr="00F63AAC">
        <w:rPr>
          <w:rStyle w:val="FootnoteReference"/>
          <w:rFonts w:asciiTheme="majorBidi" w:hAnsiTheme="majorBidi" w:cstheme="majorBidi"/>
        </w:rPr>
        <w:footnoteRef/>
      </w:r>
      <w:r w:rsidRPr="00F63AAC">
        <w:rPr>
          <w:rFonts w:asciiTheme="majorBidi" w:hAnsiTheme="majorBidi" w:cstheme="majorBidi"/>
          <w:rtl/>
        </w:rPr>
        <w:t xml:space="preserve"> </w:t>
      </w:r>
      <w:r w:rsidRPr="00F63AAC">
        <w:rPr>
          <w:rFonts w:asciiTheme="majorBidi" w:hAnsiTheme="majorBidi" w:cstheme="majorBidi"/>
          <w:sz w:val="14"/>
          <w:szCs w:val="14"/>
        </w:rPr>
        <w:t>Voluntary Interruption of Pregnancy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5F00"/>
    <w:multiLevelType w:val="hybridMultilevel"/>
    <w:tmpl w:val="055E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95F4F"/>
    <w:multiLevelType w:val="hybridMultilevel"/>
    <w:tmpl w:val="2938AEE0"/>
    <w:lvl w:ilvl="0" w:tplc="7C82FF8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36D7F55"/>
    <w:multiLevelType w:val="multilevel"/>
    <w:tmpl w:val="76C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55"/>
    <w:rsid w:val="0003262A"/>
    <w:rsid w:val="00063CE0"/>
    <w:rsid w:val="00081042"/>
    <w:rsid w:val="00082D73"/>
    <w:rsid w:val="000C176C"/>
    <w:rsid w:val="000D662D"/>
    <w:rsid w:val="000F165E"/>
    <w:rsid w:val="000F3335"/>
    <w:rsid w:val="001362A6"/>
    <w:rsid w:val="00154456"/>
    <w:rsid w:val="00160EAF"/>
    <w:rsid w:val="00162334"/>
    <w:rsid w:val="00171BDC"/>
    <w:rsid w:val="00197A92"/>
    <w:rsid w:val="001A3EEE"/>
    <w:rsid w:val="001D7B81"/>
    <w:rsid w:val="001E12A1"/>
    <w:rsid w:val="0022068A"/>
    <w:rsid w:val="00255B75"/>
    <w:rsid w:val="00262A42"/>
    <w:rsid w:val="002634B6"/>
    <w:rsid w:val="00263755"/>
    <w:rsid w:val="00270FEA"/>
    <w:rsid w:val="00290096"/>
    <w:rsid w:val="002C54E8"/>
    <w:rsid w:val="002D7936"/>
    <w:rsid w:val="002E2299"/>
    <w:rsid w:val="002E6DA4"/>
    <w:rsid w:val="00314443"/>
    <w:rsid w:val="00315FF2"/>
    <w:rsid w:val="00343908"/>
    <w:rsid w:val="003656ED"/>
    <w:rsid w:val="00370B95"/>
    <w:rsid w:val="003A61FB"/>
    <w:rsid w:val="003D5A2C"/>
    <w:rsid w:val="003E4034"/>
    <w:rsid w:val="00404C3D"/>
    <w:rsid w:val="00416FF3"/>
    <w:rsid w:val="004324C2"/>
    <w:rsid w:val="004401D8"/>
    <w:rsid w:val="00446D31"/>
    <w:rsid w:val="0045556F"/>
    <w:rsid w:val="0047317D"/>
    <w:rsid w:val="0048080D"/>
    <w:rsid w:val="00496316"/>
    <w:rsid w:val="004E491E"/>
    <w:rsid w:val="004F2653"/>
    <w:rsid w:val="00516288"/>
    <w:rsid w:val="00516A09"/>
    <w:rsid w:val="00521F50"/>
    <w:rsid w:val="00522FA2"/>
    <w:rsid w:val="00560DDB"/>
    <w:rsid w:val="00563325"/>
    <w:rsid w:val="005D460F"/>
    <w:rsid w:val="005D4E64"/>
    <w:rsid w:val="00606D16"/>
    <w:rsid w:val="00630147"/>
    <w:rsid w:val="006303E2"/>
    <w:rsid w:val="006320D1"/>
    <w:rsid w:val="006369EA"/>
    <w:rsid w:val="006736D0"/>
    <w:rsid w:val="00681FF7"/>
    <w:rsid w:val="006E65EB"/>
    <w:rsid w:val="00700656"/>
    <w:rsid w:val="00701CE6"/>
    <w:rsid w:val="00720AE1"/>
    <w:rsid w:val="00744389"/>
    <w:rsid w:val="007805F7"/>
    <w:rsid w:val="0079377D"/>
    <w:rsid w:val="007B4E2E"/>
    <w:rsid w:val="007D0066"/>
    <w:rsid w:val="007D3863"/>
    <w:rsid w:val="007D5422"/>
    <w:rsid w:val="007F7CA4"/>
    <w:rsid w:val="00805ECD"/>
    <w:rsid w:val="00834390"/>
    <w:rsid w:val="00852229"/>
    <w:rsid w:val="008674CF"/>
    <w:rsid w:val="0087073D"/>
    <w:rsid w:val="0087161D"/>
    <w:rsid w:val="00886A4D"/>
    <w:rsid w:val="00892820"/>
    <w:rsid w:val="008C0D80"/>
    <w:rsid w:val="008C5527"/>
    <w:rsid w:val="008D7FA9"/>
    <w:rsid w:val="008E42DF"/>
    <w:rsid w:val="00917732"/>
    <w:rsid w:val="00950D0F"/>
    <w:rsid w:val="0096025B"/>
    <w:rsid w:val="00965953"/>
    <w:rsid w:val="00970D49"/>
    <w:rsid w:val="009712CB"/>
    <w:rsid w:val="00972ED7"/>
    <w:rsid w:val="00976EB3"/>
    <w:rsid w:val="0098518C"/>
    <w:rsid w:val="00986C8C"/>
    <w:rsid w:val="009A52C4"/>
    <w:rsid w:val="009E6883"/>
    <w:rsid w:val="009E7B8F"/>
    <w:rsid w:val="009F0859"/>
    <w:rsid w:val="00A0475F"/>
    <w:rsid w:val="00A2329F"/>
    <w:rsid w:val="00A55E19"/>
    <w:rsid w:val="00A70FBA"/>
    <w:rsid w:val="00A9558D"/>
    <w:rsid w:val="00AB025A"/>
    <w:rsid w:val="00AB347C"/>
    <w:rsid w:val="00AB586F"/>
    <w:rsid w:val="00AC3310"/>
    <w:rsid w:val="00AC5574"/>
    <w:rsid w:val="00AD16E7"/>
    <w:rsid w:val="00AF005F"/>
    <w:rsid w:val="00B32F81"/>
    <w:rsid w:val="00B40B23"/>
    <w:rsid w:val="00B63304"/>
    <w:rsid w:val="00B900DF"/>
    <w:rsid w:val="00BA0C9F"/>
    <w:rsid w:val="00BA45BA"/>
    <w:rsid w:val="00BC4CE8"/>
    <w:rsid w:val="00BD5558"/>
    <w:rsid w:val="00C14A11"/>
    <w:rsid w:val="00C41967"/>
    <w:rsid w:val="00C444FB"/>
    <w:rsid w:val="00C71FCF"/>
    <w:rsid w:val="00C97846"/>
    <w:rsid w:val="00CC0B38"/>
    <w:rsid w:val="00CC3822"/>
    <w:rsid w:val="00CC5897"/>
    <w:rsid w:val="00CD45EA"/>
    <w:rsid w:val="00CD7658"/>
    <w:rsid w:val="00CD7883"/>
    <w:rsid w:val="00CE52DC"/>
    <w:rsid w:val="00CF2148"/>
    <w:rsid w:val="00CF6AFA"/>
    <w:rsid w:val="00D06D4C"/>
    <w:rsid w:val="00D11309"/>
    <w:rsid w:val="00D144CF"/>
    <w:rsid w:val="00D17BA4"/>
    <w:rsid w:val="00D42E85"/>
    <w:rsid w:val="00D4499D"/>
    <w:rsid w:val="00D55574"/>
    <w:rsid w:val="00D5793A"/>
    <w:rsid w:val="00D617AC"/>
    <w:rsid w:val="00D83355"/>
    <w:rsid w:val="00D96B0C"/>
    <w:rsid w:val="00DB0F57"/>
    <w:rsid w:val="00DC4794"/>
    <w:rsid w:val="00DD02EB"/>
    <w:rsid w:val="00DF4EBD"/>
    <w:rsid w:val="00E16326"/>
    <w:rsid w:val="00E364C8"/>
    <w:rsid w:val="00E36792"/>
    <w:rsid w:val="00EB118B"/>
    <w:rsid w:val="00EC6422"/>
    <w:rsid w:val="00EE17B3"/>
    <w:rsid w:val="00EE30FE"/>
    <w:rsid w:val="00F51C88"/>
    <w:rsid w:val="00F60F11"/>
    <w:rsid w:val="00F63AAC"/>
    <w:rsid w:val="00F90EC8"/>
    <w:rsid w:val="00FC32A0"/>
    <w:rsid w:val="00FE3BFB"/>
    <w:rsid w:val="00FE7B8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1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63755"/>
  </w:style>
  <w:style w:type="character" w:styleId="Emphasis">
    <w:name w:val="Emphasis"/>
    <w:basedOn w:val="DefaultParagraphFont"/>
    <w:uiPriority w:val="20"/>
    <w:qFormat/>
    <w:rsid w:val="00B32F81"/>
    <w:rPr>
      <w:i/>
      <w:iCs/>
    </w:rPr>
  </w:style>
  <w:style w:type="character" w:styleId="CommentReference">
    <w:name w:val="annotation reference"/>
    <w:basedOn w:val="DefaultParagraphFont"/>
    <w:uiPriority w:val="99"/>
    <w:semiHidden/>
    <w:unhideWhenUsed/>
    <w:rsid w:val="009F0859"/>
    <w:rPr>
      <w:sz w:val="16"/>
      <w:szCs w:val="16"/>
    </w:rPr>
  </w:style>
  <w:style w:type="paragraph" w:styleId="CommentText">
    <w:name w:val="annotation text"/>
    <w:basedOn w:val="Normal"/>
    <w:link w:val="CommentTextChar"/>
    <w:uiPriority w:val="99"/>
    <w:semiHidden/>
    <w:unhideWhenUsed/>
    <w:rsid w:val="009F0859"/>
    <w:pPr>
      <w:spacing w:line="240" w:lineRule="auto"/>
    </w:pPr>
    <w:rPr>
      <w:sz w:val="20"/>
      <w:szCs w:val="20"/>
    </w:rPr>
  </w:style>
  <w:style w:type="character" w:customStyle="1" w:styleId="CommentTextChar">
    <w:name w:val="Comment Text Char"/>
    <w:basedOn w:val="DefaultParagraphFont"/>
    <w:link w:val="CommentText"/>
    <w:uiPriority w:val="99"/>
    <w:semiHidden/>
    <w:rsid w:val="009F0859"/>
    <w:rPr>
      <w:sz w:val="20"/>
      <w:szCs w:val="20"/>
    </w:rPr>
  </w:style>
  <w:style w:type="paragraph" w:styleId="CommentSubject">
    <w:name w:val="annotation subject"/>
    <w:basedOn w:val="CommentText"/>
    <w:next w:val="CommentText"/>
    <w:link w:val="CommentSubjectChar"/>
    <w:uiPriority w:val="99"/>
    <w:semiHidden/>
    <w:unhideWhenUsed/>
    <w:rsid w:val="009F0859"/>
    <w:rPr>
      <w:b/>
      <w:bCs/>
    </w:rPr>
  </w:style>
  <w:style w:type="character" w:customStyle="1" w:styleId="CommentSubjectChar">
    <w:name w:val="Comment Subject Char"/>
    <w:basedOn w:val="CommentTextChar"/>
    <w:link w:val="CommentSubject"/>
    <w:uiPriority w:val="99"/>
    <w:semiHidden/>
    <w:rsid w:val="009F0859"/>
    <w:rPr>
      <w:b/>
      <w:bCs/>
      <w:sz w:val="20"/>
      <w:szCs w:val="20"/>
    </w:rPr>
  </w:style>
  <w:style w:type="paragraph" w:styleId="BalloonText">
    <w:name w:val="Balloon Text"/>
    <w:basedOn w:val="Normal"/>
    <w:link w:val="BalloonTextChar"/>
    <w:uiPriority w:val="99"/>
    <w:semiHidden/>
    <w:unhideWhenUsed/>
    <w:rsid w:val="009F0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59"/>
    <w:rPr>
      <w:rFonts w:ascii="Tahoma" w:hAnsi="Tahoma" w:cs="Tahoma"/>
      <w:sz w:val="16"/>
      <w:szCs w:val="16"/>
    </w:rPr>
  </w:style>
  <w:style w:type="table" w:styleId="TableGrid">
    <w:name w:val="Table Grid"/>
    <w:basedOn w:val="TableNormal"/>
    <w:uiPriority w:val="59"/>
    <w:rsid w:val="00CD7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96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B0C"/>
    <w:rPr>
      <w:sz w:val="20"/>
      <w:szCs w:val="20"/>
    </w:rPr>
  </w:style>
  <w:style w:type="character" w:styleId="FootnoteReference">
    <w:name w:val="footnote reference"/>
    <w:basedOn w:val="DefaultParagraphFont"/>
    <w:uiPriority w:val="99"/>
    <w:semiHidden/>
    <w:unhideWhenUsed/>
    <w:rsid w:val="00D96B0C"/>
    <w:rPr>
      <w:vertAlign w:val="superscript"/>
    </w:rPr>
  </w:style>
  <w:style w:type="character" w:styleId="Hyperlink">
    <w:name w:val="Hyperlink"/>
    <w:uiPriority w:val="99"/>
    <w:unhideWhenUsed/>
    <w:rsid w:val="00290096"/>
    <w:rPr>
      <w:color w:val="0000FF"/>
      <w:u w:val="single"/>
    </w:rPr>
  </w:style>
  <w:style w:type="paragraph" w:styleId="ListParagraph">
    <w:name w:val="List Paragraph"/>
    <w:basedOn w:val="Normal"/>
    <w:uiPriority w:val="34"/>
    <w:qFormat/>
    <w:rsid w:val="00290096"/>
    <w:pPr>
      <w:ind w:left="720"/>
      <w:contextualSpacing/>
    </w:pPr>
    <w:rPr>
      <w:rFonts w:ascii="Calibri" w:eastAsia="Calibri" w:hAnsi="Calibri" w:cs="Arial"/>
    </w:rPr>
  </w:style>
  <w:style w:type="character" w:styleId="Strong">
    <w:name w:val="Strong"/>
    <w:basedOn w:val="DefaultParagraphFont"/>
    <w:uiPriority w:val="22"/>
    <w:qFormat/>
    <w:rsid w:val="002900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1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63755"/>
  </w:style>
  <w:style w:type="character" w:styleId="Emphasis">
    <w:name w:val="Emphasis"/>
    <w:basedOn w:val="DefaultParagraphFont"/>
    <w:uiPriority w:val="20"/>
    <w:qFormat/>
    <w:rsid w:val="00B32F81"/>
    <w:rPr>
      <w:i/>
      <w:iCs/>
    </w:rPr>
  </w:style>
  <w:style w:type="character" w:styleId="CommentReference">
    <w:name w:val="annotation reference"/>
    <w:basedOn w:val="DefaultParagraphFont"/>
    <w:uiPriority w:val="99"/>
    <w:semiHidden/>
    <w:unhideWhenUsed/>
    <w:rsid w:val="009F0859"/>
    <w:rPr>
      <w:sz w:val="16"/>
      <w:szCs w:val="16"/>
    </w:rPr>
  </w:style>
  <w:style w:type="paragraph" w:styleId="CommentText">
    <w:name w:val="annotation text"/>
    <w:basedOn w:val="Normal"/>
    <w:link w:val="CommentTextChar"/>
    <w:uiPriority w:val="99"/>
    <w:semiHidden/>
    <w:unhideWhenUsed/>
    <w:rsid w:val="009F0859"/>
    <w:pPr>
      <w:spacing w:line="240" w:lineRule="auto"/>
    </w:pPr>
    <w:rPr>
      <w:sz w:val="20"/>
      <w:szCs w:val="20"/>
    </w:rPr>
  </w:style>
  <w:style w:type="character" w:customStyle="1" w:styleId="CommentTextChar">
    <w:name w:val="Comment Text Char"/>
    <w:basedOn w:val="DefaultParagraphFont"/>
    <w:link w:val="CommentText"/>
    <w:uiPriority w:val="99"/>
    <w:semiHidden/>
    <w:rsid w:val="009F0859"/>
    <w:rPr>
      <w:sz w:val="20"/>
      <w:szCs w:val="20"/>
    </w:rPr>
  </w:style>
  <w:style w:type="paragraph" w:styleId="CommentSubject">
    <w:name w:val="annotation subject"/>
    <w:basedOn w:val="CommentText"/>
    <w:next w:val="CommentText"/>
    <w:link w:val="CommentSubjectChar"/>
    <w:uiPriority w:val="99"/>
    <w:semiHidden/>
    <w:unhideWhenUsed/>
    <w:rsid w:val="009F0859"/>
    <w:rPr>
      <w:b/>
      <w:bCs/>
    </w:rPr>
  </w:style>
  <w:style w:type="character" w:customStyle="1" w:styleId="CommentSubjectChar">
    <w:name w:val="Comment Subject Char"/>
    <w:basedOn w:val="CommentTextChar"/>
    <w:link w:val="CommentSubject"/>
    <w:uiPriority w:val="99"/>
    <w:semiHidden/>
    <w:rsid w:val="009F0859"/>
    <w:rPr>
      <w:b/>
      <w:bCs/>
      <w:sz w:val="20"/>
      <w:szCs w:val="20"/>
    </w:rPr>
  </w:style>
  <w:style w:type="paragraph" w:styleId="BalloonText">
    <w:name w:val="Balloon Text"/>
    <w:basedOn w:val="Normal"/>
    <w:link w:val="BalloonTextChar"/>
    <w:uiPriority w:val="99"/>
    <w:semiHidden/>
    <w:unhideWhenUsed/>
    <w:rsid w:val="009F0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59"/>
    <w:rPr>
      <w:rFonts w:ascii="Tahoma" w:hAnsi="Tahoma" w:cs="Tahoma"/>
      <w:sz w:val="16"/>
      <w:szCs w:val="16"/>
    </w:rPr>
  </w:style>
  <w:style w:type="table" w:styleId="TableGrid">
    <w:name w:val="Table Grid"/>
    <w:basedOn w:val="TableNormal"/>
    <w:uiPriority w:val="59"/>
    <w:rsid w:val="00CD7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96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B0C"/>
    <w:rPr>
      <w:sz w:val="20"/>
      <w:szCs w:val="20"/>
    </w:rPr>
  </w:style>
  <w:style w:type="character" w:styleId="FootnoteReference">
    <w:name w:val="footnote reference"/>
    <w:basedOn w:val="DefaultParagraphFont"/>
    <w:uiPriority w:val="99"/>
    <w:semiHidden/>
    <w:unhideWhenUsed/>
    <w:rsid w:val="00D96B0C"/>
    <w:rPr>
      <w:vertAlign w:val="superscript"/>
    </w:rPr>
  </w:style>
  <w:style w:type="character" w:styleId="Hyperlink">
    <w:name w:val="Hyperlink"/>
    <w:uiPriority w:val="99"/>
    <w:unhideWhenUsed/>
    <w:rsid w:val="00290096"/>
    <w:rPr>
      <w:color w:val="0000FF"/>
      <w:u w:val="single"/>
    </w:rPr>
  </w:style>
  <w:style w:type="paragraph" w:styleId="ListParagraph">
    <w:name w:val="List Paragraph"/>
    <w:basedOn w:val="Normal"/>
    <w:uiPriority w:val="34"/>
    <w:qFormat/>
    <w:rsid w:val="00290096"/>
    <w:pPr>
      <w:ind w:left="720"/>
      <w:contextualSpacing/>
    </w:pPr>
    <w:rPr>
      <w:rFonts w:ascii="Calibri" w:eastAsia="Calibri" w:hAnsi="Calibri" w:cs="Arial"/>
    </w:rPr>
  </w:style>
  <w:style w:type="character" w:styleId="Strong">
    <w:name w:val="Strong"/>
    <w:basedOn w:val="DefaultParagraphFont"/>
    <w:uiPriority w:val="22"/>
    <w:qFormat/>
    <w:rsid w:val="00290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369855">
      <w:bodyDiv w:val="1"/>
      <w:marLeft w:val="0"/>
      <w:marRight w:val="0"/>
      <w:marTop w:val="0"/>
      <w:marBottom w:val="0"/>
      <w:divBdr>
        <w:top w:val="none" w:sz="0" w:space="0" w:color="auto"/>
        <w:left w:val="none" w:sz="0" w:space="0" w:color="auto"/>
        <w:bottom w:val="none" w:sz="0" w:space="0" w:color="auto"/>
        <w:right w:val="none" w:sz="0" w:space="0" w:color="auto"/>
      </w:divBdr>
    </w:div>
    <w:div w:id="1109472456">
      <w:bodyDiv w:val="1"/>
      <w:marLeft w:val="0"/>
      <w:marRight w:val="0"/>
      <w:marTop w:val="0"/>
      <w:marBottom w:val="0"/>
      <w:divBdr>
        <w:top w:val="none" w:sz="0" w:space="0" w:color="auto"/>
        <w:left w:val="none" w:sz="0" w:space="0" w:color="auto"/>
        <w:bottom w:val="none" w:sz="0" w:space="0" w:color="auto"/>
        <w:right w:val="none" w:sz="0" w:space="0" w:color="auto"/>
      </w:divBdr>
    </w:div>
    <w:div w:id="12869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Hagen%20GH%5BAuthor%5D&amp;cauthor=true&amp;cauthor_uid=21946594" TargetMode="External"/><Relationship Id="rId18" Type="http://schemas.openxmlformats.org/officeDocument/2006/relationships/hyperlink" Target="http://www.unpopulation.org" TargetMode="External"/><Relationship Id="rId26" Type="http://schemas.openxmlformats.org/officeDocument/2006/relationships/hyperlink" Target="http://www.ncbi.nlm.nih.gov/pubmed/23018137" TargetMode="External"/><Relationship Id="rId39" Type="http://schemas.openxmlformats.org/officeDocument/2006/relationships/hyperlink" Target="http://www.ncbi.nlm.nih.gov/pubmed?term=Stulberg%20D%5BAuthor%5D&amp;cauthor=true&amp;cauthor_uid=20165534" TargetMode="External"/><Relationship Id="rId3" Type="http://schemas.openxmlformats.org/officeDocument/2006/relationships/styles" Target="styles.xml"/><Relationship Id="rId21" Type="http://schemas.openxmlformats.org/officeDocument/2006/relationships/hyperlink" Target="http://www.ncbi.nlm.nih.gov/pubmed?term=Mart%C3%ADnez-Silva%20IM%5BAuthor%5D&amp;cauthor=true&amp;cauthor_uid=22498236" TargetMode="External"/><Relationship Id="rId34" Type="http://schemas.openxmlformats.org/officeDocument/2006/relationships/hyperlink" Target="http://www.ncbi.nlm.nih.gov/pubmed/21272435"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cbi.nlm.nih.gov/pubmed?term=Hagen%20GH%5BAuthor%5D&amp;cauthor=true&amp;cauthor_uid=21946594" TargetMode="External"/><Relationship Id="rId17" Type="http://schemas.openxmlformats.org/officeDocument/2006/relationships/hyperlink" Target="http://www.who.int/about/licensing/copyright_form/en/index.html" TargetMode="External"/><Relationship Id="rId25" Type="http://schemas.openxmlformats.org/officeDocument/2006/relationships/hyperlink" Target="http://www.ncbi.nlm.nih.gov/pubmed/?term=University+students%E2%80%99+attitudes+towards+Voluntary+Interruption+of+Pregnancy" TargetMode="External"/><Relationship Id="rId33" Type="http://schemas.openxmlformats.org/officeDocument/2006/relationships/hyperlink" Target="http://www.lmo.ir/index.aspx?siteid=1&amp;pageid=2316&amp;newsview=%2012814" TargetMode="External"/><Relationship Id="rId38" Type="http://schemas.openxmlformats.org/officeDocument/2006/relationships/hyperlink" Target="http://www.ncbi.nlm.nih.gov/pubmed?term=Neustadt%20A%5BAuthor%5D&amp;cauthor=true&amp;cauthor_uid=20165534" TargetMode="External"/><Relationship Id="rId2" Type="http://schemas.openxmlformats.org/officeDocument/2006/relationships/numbering" Target="numbering.xml"/><Relationship Id="rId16" Type="http://schemas.openxmlformats.org/officeDocument/2006/relationships/hyperlink" Target="http://whqlibdoc.who.int/publications/2011/9789241501118_eng.pdf" TargetMode="External"/><Relationship Id="rId20" Type="http://schemas.openxmlformats.org/officeDocument/2006/relationships/hyperlink" Target="http://www.ncbi.nlm.nih.gov/pubmed?term=Rodr%C3%ADguez-Calvo%20MS%5BAuthor%5D&amp;cauthor=true&amp;cauthor_uid=22498236" TargetMode="External"/><Relationship Id="rId29" Type="http://schemas.openxmlformats.org/officeDocument/2006/relationships/hyperlink" Target="http://www.ncbi.nlm.nih.gov/pubmed?term=Magelssen%20M%5BAuthor%5D&amp;cauthor=true&amp;cauthor_uid=21946594" TargetMode="External"/><Relationship Id="rId41" Type="http://schemas.openxmlformats.org/officeDocument/2006/relationships/hyperlink" Target="http://hdl.handle.net/1957/162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ncbi.nlm.nih.gov/pubmed?term=Mu%C3%B1oz-Bar%C3%BAs%20JI%5BAuthor%5D&amp;cauthor=true&amp;cauthor_uid=22498236" TargetMode="External"/><Relationship Id="rId32" Type="http://schemas.openxmlformats.org/officeDocument/2006/relationships/hyperlink" Target="http://rc.majlis.ir/fa/law/show/97756" TargetMode="External"/><Relationship Id="rId37" Type="http://schemas.openxmlformats.org/officeDocument/2006/relationships/hyperlink" Target="http://www.ncbi.nlm.nih.gov/pubmed?term=Leboeuf%20M%5BAuthor%5D&amp;cauthor=true&amp;cauthor_uid=20165534" TargetMode="External"/><Relationship Id="rId40" Type="http://schemas.openxmlformats.org/officeDocument/2006/relationships/hyperlink" Target="http://www.ncbi.nlm.nih.gov/pubmed/20165534" TargetMode="External"/><Relationship Id="rId5" Type="http://schemas.openxmlformats.org/officeDocument/2006/relationships/settings" Target="settings.xml"/><Relationship Id="rId15" Type="http://schemas.openxmlformats.org/officeDocument/2006/relationships/hyperlink" Target="http://www.the-" TargetMode="External"/><Relationship Id="rId23" Type="http://schemas.openxmlformats.org/officeDocument/2006/relationships/hyperlink" Target="http://www.ncbi.nlm.nih.gov/pubmed?term=Concheiro%20L%5BAuthor%5D&amp;cauthor=true&amp;cauthor_uid=22498236" TargetMode="External"/><Relationship Id="rId28" Type="http://schemas.openxmlformats.org/officeDocument/2006/relationships/hyperlink" Target="http://www.ncbi.nlm.nih.gov/pubmed?term=Hage%20C%C3%98%5BAuthor%5D&amp;cauthor=true&amp;cauthor_uid=21946594" TargetMode="External"/><Relationship Id="rId36" Type="http://schemas.openxmlformats.org/officeDocument/2006/relationships/hyperlink" Target="http://www.ncbi.nlm.nih.gov/pubmed?term=Gilliam%20ML%5BAuthor%5D&amp;cauthor=true&amp;cauthor_uid=20165534" TargetMode="External"/><Relationship Id="rId10" Type="http://schemas.openxmlformats.org/officeDocument/2006/relationships/hyperlink" Target="mailto:karimifz@mums.ac.ir" TargetMode="External"/><Relationship Id="rId19" Type="http://schemas.openxmlformats.org/officeDocument/2006/relationships/hyperlink" Target="http://hdl.handle.net/1957/16262" TargetMode="External"/><Relationship Id="rId31" Type="http://schemas.openxmlformats.org/officeDocument/2006/relationships/hyperlink" Target="http://www.ncbi.nlm.nih.gov/pubmed/21946594" TargetMode="External"/><Relationship Id="rId4" Type="http://schemas.microsoft.com/office/2007/relationships/stylesWithEffects" Target="stylesWithEffects.xml"/><Relationship Id="rId9" Type="http://schemas.openxmlformats.org/officeDocument/2006/relationships/hyperlink" Target="mailto:phdstumidwife@yahoo.com" TargetMode="External"/><Relationship Id="rId14" Type="http://schemas.openxmlformats.org/officeDocument/2006/relationships/hyperlink" Target="http://www.ncbi.nlm.nih.gov/pubmed?term=Hagen%20GH%5BAuthor%5D&amp;cauthor=true&amp;cauthor_uid=21946594" TargetMode="External"/><Relationship Id="rId22" Type="http://schemas.openxmlformats.org/officeDocument/2006/relationships/hyperlink" Target="http://www.ncbi.nlm.nih.gov/pubmed?term=Soto%20JL%5BAuthor%5D&amp;cauthor=true&amp;cauthor_uid=22498236" TargetMode="External"/><Relationship Id="rId27" Type="http://schemas.openxmlformats.org/officeDocument/2006/relationships/hyperlink" Target="http://www.ncbi.nlm.nih.gov/pubmed?term=Hagen%20GH%5BAuthor%5D&amp;cauthor=true&amp;cauthor_uid=21946594" TargetMode="External"/><Relationship Id="rId30" Type="http://schemas.openxmlformats.org/officeDocument/2006/relationships/hyperlink" Target="http://www.ncbi.nlm.nih.gov/pubmed?term=Nortvedt%20P%5BAuthor%5D&amp;cauthor=true&amp;cauthor_uid=21946594" TargetMode="External"/><Relationship Id="rId35" Type="http://schemas.openxmlformats.org/officeDocument/2006/relationships/hyperlink" Target="http://www.ncbi.nlm.nih.gov/pubmed?term=Smith%20KG%5BAuthor%5D&amp;cauthor=true&amp;cauthor_uid=20165534"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C040C-57A8-45F1-961D-EEBCAA41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3939</Words>
  <Characters>22457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Apple-computer</dc:creator>
  <cp:lastModifiedBy>hirenit</cp:lastModifiedBy>
  <cp:revision>21</cp:revision>
  <dcterms:created xsi:type="dcterms:W3CDTF">2018-06-30T05:07:00Z</dcterms:created>
  <dcterms:modified xsi:type="dcterms:W3CDTF">2018-06-30T06:12:00Z</dcterms:modified>
</cp:coreProperties>
</file>