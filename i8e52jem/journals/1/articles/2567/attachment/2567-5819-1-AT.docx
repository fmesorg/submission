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D4" w:rsidRPr="00D63782" w:rsidRDefault="007508F2" w:rsidP="004F539F">
      <w:pPr>
        <w:shd w:val="clear" w:color="auto" w:fill="FFFFFF"/>
        <w:spacing w:before="100" w:beforeAutospacing="1" w:after="100" w:afterAutospacing="1"/>
        <w:jc w:val="center"/>
        <w:rPr>
          <w:rFonts w:ascii="Times New Roman" w:eastAsia="Times New Roman" w:hAnsi="Times New Roman" w:cs="Times New Roman"/>
          <w:b/>
          <w:color w:val="222222"/>
          <w:sz w:val="28"/>
          <w:lang w:val="en-IN" w:eastAsia="en-IN"/>
        </w:rPr>
      </w:pPr>
      <w:r w:rsidRPr="00D63782">
        <w:rPr>
          <w:rFonts w:ascii="Times New Roman" w:eastAsia="Times New Roman" w:hAnsi="Times New Roman" w:cs="Times New Roman"/>
          <w:b/>
          <w:color w:val="222222"/>
          <w:sz w:val="28"/>
          <w:lang w:val="en-IN" w:eastAsia="en-IN"/>
        </w:rPr>
        <w:t xml:space="preserve">A </w:t>
      </w:r>
      <w:r w:rsidR="00783285" w:rsidRPr="00D63782">
        <w:rPr>
          <w:rFonts w:ascii="Times New Roman" w:eastAsia="Times New Roman" w:hAnsi="Times New Roman" w:cs="Times New Roman"/>
          <w:b/>
          <w:color w:val="222222"/>
          <w:sz w:val="28"/>
          <w:lang w:val="en-IN" w:eastAsia="en-IN"/>
        </w:rPr>
        <w:t xml:space="preserve">few </w:t>
      </w:r>
      <w:r w:rsidRPr="00D63782">
        <w:rPr>
          <w:rFonts w:ascii="Times New Roman" w:eastAsia="Times New Roman" w:hAnsi="Times New Roman" w:cs="Times New Roman"/>
          <w:b/>
          <w:color w:val="222222"/>
          <w:sz w:val="28"/>
          <w:lang w:val="en-IN" w:eastAsia="en-IN"/>
        </w:rPr>
        <w:t>shade</w:t>
      </w:r>
      <w:r w:rsidR="00783285" w:rsidRPr="00D63782">
        <w:rPr>
          <w:rFonts w:ascii="Times New Roman" w:eastAsia="Times New Roman" w:hAnsi="Times New Roman" w:cs="Times New Roman"/>
          <w:b/>
          <w:color w:val="222222"/>
          <w:sz w:val="28"/>
          <w:lang w:val="en-IN" w:eastAsia="en-IN"/>
        </w:rPr>
        <w:t>s</w:t>
      </w:r>
      <w:r w:rsidRPr="00D63782">
        <w:rPr>
          <w:rFonts w:ascii="Times New Roman" w:eastAsia="Times New Roman" w:hAnsi="Times New Roman" w:cs="Times New Roman"/>
          <w:b/>
          <w:color w:val="222222"/>
          <w:sz w:val="28"/>
          <w:lang w:val="en-IN" w:eastAsia="en-IN"/>
        </w:rPr>
        <w:t xml:space="preserve"> fairer, please </w:t>
      </w:r>
    </w:p>
    <w:p w:rsidR="007F6740" w:rsidRPr="007F6740" w:rsidRDefault="009B20D4" w:rsidP="007F6740">
      <w:pPr>
        <w:pBdr>
          <w:bottom w:val="single" w:sz="4" w:space="1" w:color="auto"/>
        </w:pBdr>
        <w:shd w:val="clear" w:color="auto" w:fill="FFFFFF"/>
        <w:spacing w:before="100" w:beforeAutospacing="1" w:after="100" w:afterAutospacing="1"/>
        <w:jc w:val="center"/>
        <w:rPr>
          <w:rFonts w:ascii="Times New Roman" w:eastAsia="Times New Roman" w:hAnsi="Times New Roman" w:cs="Times New Roman"/>
          <w:b/>
          <w:color w:val="222222"/>
          <w:sz w:val="24"/>
          <w:lang w:val="en-IN" w:eastAsia="en-IN"/>
        </w:rPr>
      </w:pPr>
      <w:r w:rsidRPr="007F6740">
        <w:rPr>
          <w:rFonts w:ascii="Times New Roman" w:eastAsia="Times New Roman" w:hAnsi="Times New Roman" w:cs="Times New Roman"/>
          <w:b/>
          <w:color w:val="222222"/>
          <w:sz w:val="24"/>
          <w:lang w:val="en-IN" w:eastAsia="en-IN"/>
        </w:rPr>
        <w:t>Rakhi Ghoshal</w:t>
      </w:r>
      <w:r w:rsidR="007F6740" w:rsidRPr="007F6740">
        <w:rPr>
          <w:rFonts w:ascii="Times New Roman" w:eastAsia="Times New Roman" w:hAnsi="Times New Roman" w:cs="Times New Roman"/>
          <w:b/>
          <w:color w:val="222222"/>
          <w:sz w:val="24"/>
          <w:lang w:val="en-IN" w:eastAsia="en-IN"/>
        </w:rPr>
        <w:t xml:space="preserve"> | </w:t>
      </w:r>
      <w:hyperlink r:id="rId9" w:history="1">
        <w:r w:rsidR="007F6740" w:rsidRPr="007F6740">
          <w:rPr>
            <w:rStyle w:val="Hyperlink"/>
            <w:rFonts w:ascii="Times New Roman" w:eastAsia="Times New Roman" w:hAnsi="Times New Roman" w:cs="Times New Roman"/>
            <w:b/>
            <w:sz w:val="24"/>
            <w:lang w:val="en-IN" w:eastAsia="en-IN"/>
          </w:rPr>
          <w:t>rakhi.ghoshal@gmail.com</w:t>
        </w:r>
      </w:hyperlink>
      <w:r w:rsidR="007F6740" w:rsidRPr="007F6740">
        <w:rPr>
          <w:rFonts w:ascii="Times New Roman" w:eastAsia="Times New Roman" w:hAnsi="Times New Roman" w:cs="Times New Roman"/>
          <w:b/>
          <w:color w:val="222222"/>
          <w:sz w:val="24"/>
          <w:lang w:val="en-IN" w:eastAsia="en-IN"/>
        </w:rPr>
        <w:t xml:space="preserve"> </w:t>
      </w:r>
    </w:p>
    <w:p w:rsidR="007F6740" w:rsidRPr="004F539F" w:rsidRDefault="006C2FC4" w:rsidP="007F6740">
      <w:pPr>
        <w:pBdr>
          <w:bottom w:val="single" w:sz="4" w:space="1" w:color="auto"/>
        </w:pBdr>
        <w:shd w:val="clear" w:color="auto" w:fill="FFFFFF"/>
        <w:spacing w:before="100" w:beforeAutospacing="1" w:after="100" w:afterAutospacing="1"/>
        <w:rPr>
          <w:rFonts w:ascii="Times New Roman" w:eastAsia="Times New Roman" w:hAnsi="Times New Roman" w:cs="Times New Roman"/>
          <w:color w:val="222222"/>
          <w:sz w:val="24"/>
          <w:lang w:val="en-IN" w:eastAsia="en-IN"/>
        </w:rPr>
      </w:pPr>
      <w:ins w:id="0" w:author="Rakhi Ghoshal" w:date="2017-07-23T10:21:00Z">
        <w:r>
          <w:rPr>
            <w:rFonts w:ascii="Times New Roman" w:eastAsia="Times New Roman" w:hAnsi="Times New Roman" w:cs="Times New Roman"/>
            <w:color w:val="222222"/>
            <w:sz w:val="24"/>
            <w:lang w:val="en-IN" w:eastAsia="en-IN"/>
          </w:rPr>
          <w:t xml:space="preserve">Assistant </w:t>
        </w:r>
      </w:ins>
      <w:ins w:id="1" w:author="Rakhi Ghoshal" w:date="2017-07-23T10:22:00Z">
        <w:r>
          <w:rPr>
            <w:rFonts w:ascii="Times New Roman" w:eastAsia="Times New Roman" w:hAnsi="Times New Roman" w:cs="Times New Roman"/>
            <w:color w:val="222222"/>
            <w:sz w:val="24"/>
            <w:lang w:val="en-IN" w:eastAsia="en-IN"/>
          </w:rPr>
          <w:t>P</w:t>
        </w:r>
      </w:ins>
      <w:ins w:id="2" w:author="Rakhi Ghoshal" w:date="2017-07-23T10:21:00Z">
        <w:r>
          <w:rPr>
            <w:rFonts w:ascii="Times New Roman" w:eastAsia="Times New Roman" w:hAnsi="Times New Roman" w:cs="Times New Roman"/>
            <w:color w:val="222222"/>
            <w:sz w:val="24"/>
            <w:lang w:val="en-IN" w:eastAsia="en-IN"/>
          </w:rPr>
          <w:t>rofe</w:t>
        </w:r>
      </w:ins>
      <w:ins w:id="3" w:author="Rakhi Ghoshal" w:date="2017-07-23T10:22:00Z">
        <w:r>
          <w:rPr>
            <w:rFonts w:ascii="Times New Roman" w:eastAsia="Times New Roman" w:hAnsi="Times New Roman" w:cs="Times New Roman"/>
            <w:color w:val="222222"/>
            <w:sz w:val="24"/>
            <w:lang w:val="en-IN" w:eastAsia="en-IN"/>
          </w:rPr>
          <w:t xml:space="preserve">ssor, School of Law, </w:t>
        </w:r>
        <w:proofErr w:type="spellStart"/>
        <w:r>
          <w:rPr>
            <w:rFonts w:ascii="Times New Roman" w:eastAsia="Times New Roman" w:hAnsi="Times New Roman" w:cs="Times New Roman"/>
            <w:color w:val="222222"/>
            <w:sz w:val="24"/>
            <w:lang w:val="en-IN" w:eastAsia="en-IN"/>
          </w:rPr>
          <w:t>Auro</w:t>
        </w:r>
        <w:proofErr w:type="spellEnd"/>
        <w:r>
          <w:rPr>
            <w:rFonts w:ascii="Times New Roman" w:eastAsia="Times New Roman" w:hAnsi="Times New Roman" w:cs="Times New Roman"/>
            <w:color w:val="222222"/>
            <w:sz w:val="24"/>
            <w:lang w:val="en-IN" w:eastAsia="en-IN"/>
          </w:rPr>
          <w:t xml:space="preserve"> University, </w:t>
        </w:r>
        <w:proofErr w:type="spellStart"/>
        <w:r>
          <w:rPr>
            <w:rFonts w:ascii="Times New Roman" w:eastAsia="Times New Roman" w:hAnsi="Times New Roman" w:cs="Times New Roman"/>
            <w:color w:val="222222"/>
            <w:sz w:val="24"/>
            <w:lang w:val="en-IN" w:eastAsia="en-IN"/>
          </w:rPr>
          <w:t>Surat</w:t>
        </w:r>
        <w:proofErr w:type="spellEnd"/>
        <w:r>
          <w:rPr>
            <w:rFonts w:ascii="Times New Roman" w:eastAsia="Times New Roman" w:hAnsi="Times New Roman" w:cs="Times New Roman"/>
            <w:color w:val="222222"/>
            <w:sz w:val="24"/>
            <w:lang w:val="en-IN" w:eastAsia="en-IN"/>
          </w:rPr>
          <w:t xml:space="preserve">, Gujarat, India  </w:t>
        </w:r>
      </w:ins>
    </w:p>
    <w:p w:rsidR="008641A0" w:rsidRPr="00616FE9" w:rsidRDefault="008641A0"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 xml:space="preserve">Abstract </w:t>
      </w:r>
    </w:p>
    <w:p w:rsidR="008A1D57" w:rsidRPr="008A1D57" w:rsidRDefault="008A1D57" w:rsidP="00A75430">
      <w:pPr>
        <w:pBdr>
          <w:bottom w:val="single" w:sz="4" w:space="1" w:color="auto"/>
        </w:pBd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This piece examines the growing </w:t>
      </w:r>
      <w:r w:rsidR="00D13991">
        <w:rPr>
          <w:rFonts w:ascii="Times New Roman" w:eastAsia="Times New Roman" w:hAnsi="Times New Roman" w:cs="Times New Roman"/>
          <w:color w:val="222222"/>
          <w:sz w:val="24"/>
          <w:lang w:val="en-IN" w:eastAsia="en-IN"/>
        </w:rPr>
        <w:t xml:space="preserve">Indian </w:t>
      </w:r>
      <w:r>
        <w:rPr>
          <w:rFonts w:ascii="Times New Roman" w:eastAsia="Times New Roman" w:hAnsi="Times New Roman" w:cs="Times New Roman"/>
          <w:color w:val="222222"/>
          <w:sz w:val="24"/>
          <w:lang w:val="en-IN" w:eastAsia="en-IN"/>
        </w:rPr>
        <w:t>desire for fair</w:t>
      </w:r>
      <w:r w:rsidR="00D13991">
        <w:rPr>
          <w:rFonts w:ascii="Times New Roman" w:eastAsia="Times New Roman" w:hAnsi="Times New Roman" w:cs="Times New Roman"/>
          <w:color w:val="222222"/>
          <w:sz w:val="24"/>
          <w:lang w:val="en-IN" w:eastAsia="en-IN"/>
        </w:rPr>
        <w:t>er</w:t>
      </w:r>
      <w:r>
        <w:rPr>
          <w:rFonts w:ascii="Times New Roman" w:eastAsia="Times New Roman" w:hAnsi="Times New Roman" w:cs="Times New Roman"/>
          <w:color w:val="222222"/>
          <w:sz w:val="24"/>
          <w:lang w:val="en-IN" w:eastAsia="en-IN"/>
        </w:rPr>
        <w:t xml:space="preserve"> skin tones</w:t>
      </w:r>
      <w:ins w:id="4" w:author="Rakhi Ghoshal" w:date="2017-07-25T22:57:00Z">
        <w:r w:rsidR="009D1DFB">
          <w:rPr>
            <w:rFonts w:ascii="Times New Roman" w:eastAsia="Times New Roman" w:hAnsi="Times New Roman" w:cs="Times New Roman"/>
            <w:color w:val="222222"/>
            <w:sz w:val="24"/>
            <w:lang w:val="en-IN" w:eastAsia="en-IN"/>
          </w:rPr>
          <w:t>. B</w:t>
        </w:r>
      </w:ins>
      <w:del w:id="5" w:author="Rakhi Ghoshal" w:date="2017-07-25T22:57:00Z">
        <w:r w:rsidDel="009D1DFB">
          <w:rPr>
            <w:rFonts w:ascii="Times New Roman" w:eastAsia="Times New Roman" w:hAnsi="Times New Roman" w:cs="Times New Roman"/>
            <w:color w:val="222222"/>
            <w:sz w:val="24"/>
            <w:lang w:val="en-IN" w:eastAsia="en-IN"/>
          </w:rPr>
          <w:delText>; b</w:delText>
        </w:r>
      </w:del>
      <w:r>
        <w:rPr>
          <w:rFonts w:ascii="Times New Roman" w:eastAsia="Times New Roman" w:hAnsi="Times New Roman" w:cs="Times New Roman"/>
          <w:color w:val="222222"/>
          <w:sz w:val="24"/>
          <w:lang w:val="en-IN" w:eastAsia="en-IN"/>
        </w:rPr>
        <w:t xml:space="preserve">esides the so-often-criticized-but-still-selling-strong skin-whitening products, the event that </w:t>
      </w:r>
      <w:ins w:id="6" w:author="Rakhi Ghoshal" w:date="2017-07-25T22:58:00Z">
        <w:r w:rsidR="009D1DFB">
          <w:rPr>
            <w:rFonts w:ascii="Times New Roman" w:eastAsia="Times New Roman" w:hAnsi="Times New Roman" w:cs="Times New Roman"/>
            <w:color w:val="222222"/>
            <w:sz w:val="24"/>
            <w:lang w:val="en-IN" w:eastAsia="en-IN"/>
          </w:rPr>
          <w:t xml:space="preserve">recently </w:t>
        </w:r>
      </w:ins>
      <w:r>
        <w:rPr>
          <w:rFonts w:ascii="Times New Roman" w:eastAsia="Times New Roman" w:hAnsi="Times New Roman" w:cs="Times New Roman"/>
          <w:color w:val="222222"/>
          <w:sz w:val="24"/>
          <w:lang w:val="en-IN" w:eastAsia="en-IN"/>
        </w:rPr>
        <w:t>generated quite a storm in the media w</w:t>
      </w:r>
      <w:ins w:id="7" w:author="Rakhi Ghoshal" w:date="2017-07-25T22:58:00Z">
        <w:r w:rsidR="009D1DFB">
          <w:rPr>
            <w:rFonts w:ascii="Times New Roman" w:eastAsia="Times New Roman" w:hAnsi="Times New Roman" w:cs="Times New Roman"/>
            <w:color w:val="222222"/>
            <w:sz w:val="24"/>
            <w:lang w:val="en-IN" w:eastAsia="en-IN"/>
          </w:rPr>
          <w:t>as</w:t>
        </w:r>
      </w:ins>
      <w:del w:id="8" w:author="Rakhi Ghoshal" w:date="2017-07-25T22:58:00Z">
        <w:r w:rsidDel="009D1DFB">
          <w:rPr>
            <w:rFonts w:ascii="Times New Roman" w:eastAsia="Times New Roman" w:hAnsi="Times New Roman" w:cs="Times New Roman"/>
            <w:color w:val="222222"/>
            <w:sz w:val="24"/>
            <w:lang w:val="en-IN" w:eastAsia="en-IN"/>
          </w:rPr>
          <w:delText>ere</w:delText>
        </w:r>
      </w:del>
      <w:r>
        <w:rPr>
          <w:rFonts w:ascii="Times New Roman" w:eastAsia="Times New Roman" w:hAnsi="Times New Roman" w:cs="Times New Roman"/>
          <w:color w:val="222222"/>
          <w:sz w:val="24"/>
          <w:lang w:val="en-IN" w:eastAsia="en-IN"/>
        </w:rPr>
        <w:t xml:space="preserve"> the </w:t>
      </w:r>
      <w:del w:id="9" w:author="Rakhi Ghoshal" w:date="2017-07-25T22:58:00Z">
        <w:r w:rsidDel="009D1DFB">
          <w:rPr>
            <w:rFonts w:ascii="Times New Roman" w:eastAsia="Times New Roman" w:hAnsi="Times New Roman" w:cs="Times New Roman"/>
            <w:color w:val="222222"/>
            <w:sz w:val="24"/>
            <w:lang w:val="en-IN" w:eastAsia="en-IN"/>
          </w:rPr>
          <w:delText xml:space="preserve">series of </w:delText>
        </w:r>
      </w:del>
      <w:proofErr w:type="spellStart"/>
      <w:r>
        <w:rPr>
          <w:rFonts w:ascii="Times New Roman" w:eastAsia="Times New Roman" w:hAnsi="Times New Roman" w:cs="Times New Roman"/>
          <w:color w:val="222222"/>
          <w:sz w:val="24"/>
          <w:lang w:val="en-IN" w:eastAsia="en-IN"/>
        </w:rPr>
        <w:t>Garbha</w:t>
      </w:r>
      <w:proofErr w:type="spellEnd"/>
      <w:r>
        <w:rPr>
          <w:rFonts w:ascii="Times New Roman" w:eastAsia="Times New Roman" w:hAnsi="Times New Roman" w:cs="Times New Roman"/>
          <w:color w:val="222222"/>
          <w:sz w:val="24"/>
          <w:lang w:val="en-IN" w:eastAsia="en-IN"/>
        </w:rPr>
        <w:t xml:space="preserve"> </w:t>
      </w:r>
      <w:proofErr w:type="spellStart"/>
      <w:r>
        <w:rPr>
          <w:rFonts w:ascii="Times New Roman" w:eastAsia="Times New Roman" w:hAnsi="Times New Roman" w:cs="Times New Roman"/>
          <w:color w:val="222222"/>
          <w:sz w:val="24"/>
          <w:lang w:val="en-IN" w:eastAsia="en-IN"/>
        </w:rPr>
        <w:t>Sanskar</w:t>
      </w:r>
      <w:proofErr w:type="spellEnd"/>
      <w:r>
        <w:rPr>
          <w:rFonts w:ascii="Times New Roman" w:eastAsia="Times New Roman" w:hAnsi="Times New Roman" w:cs="Times New Roman"/>
          <w:color w:val="222222"/>
          <w:sz w:val="24"/>
          <w:lang w:val="en-IN" w:eastAsia="en-IN"/>
        </w:rPr>
        <w:t xml:space="preserve"> workshops</w:t>
      </w:r>
      <w:ins w:id="10" w:author="Rakhi Ghoshal" w:date="2017-07-22T12:19:00Z">
        <w:r w:rsidR="00D63782">
          <w:rPr>
            <w:rFonts w:ascii="Times New Roman" w:eastAsia="Times New Roman" w:hAnsi="Times New Roman" w:cs="Times New Roman"/>
            <w:color w:val="222222"/>
            <w:sz w:val="24"/>
            <w:lang w:val="en-IN" w:eastAsia="en-IN"/>
          </w:rPr>
          <w:t>. In these workshops</w:t>
        </w:r>
      </w:ins>
      <w:del w:id="11" w:author="Rakhi Ghoshal" w:date="2017-07-22T12:19:00Z">
        <w:r w:rsidDel="00D63782">
          <w:rPr>
            <w:rFonts w:ascii="Times New Roman" w:eastAsia="Times New Roman" w:hAnsi="Times New Roman" w:cs="Times New Roman"/>
            <w:color w:val="222222"/>
            <w:sz w:val="24"/>
            <w:lang w:val="en-IN" w:eastAsia="en-IN"/>
          </w:rPr>
          <w:delText>, whereby</w:delText>
        </w:r>
      </w:del>
      <w:r>
        <w:rPr>
          <w:rFonts w:ascii="Times New Roman" w:eastAsia="Times New Roman" w:hAnsi="Times New Roman" w:cs="Times New Roman"/>
          <w:color w:val="222222"/>
          <w:sz w:val="24"/>
          <w:lang w:val="en-IN" w:eastAsia="en-IN"/>
        </w:rPr>
        <w:t xml:space="preserve"> women were allegedly taught </w:t>
      </w:r>
      <w:ins w:id="12" w:author="Rakhi Ghoshal" w:date="2017-07-22T12:19:00Z">
        <w:r w:rsidR="00D63782">
          <w:rPr>
            <w:rFonts w:ascii="Times New Roman" w:eastAsia="Times New Roman" w:hAnsi="Times New Roman" w:cs="Times New Roman"/>
            <w:color w:val="222222"/>
            <w:sz w:val="24"/>
            <w:lang w:val="en-IN" w:eastAsia="en-IN"/>
          </w:rPr>
          <w:t xml:space="preserve">methods </w:t>
        </w:r>
      </w:ins>
      <w:del w:id="13" w:author="Rakhi Ghoshal" w:date="2017-07-22T12:19:00Z">
        <w:r w:rsidDel="00D63782">
          <w:rPr>
            <w:rFonts w:ascii="Times New Roman" w:eastAsia="Times New Roman" w:hAnsi="Times New Roman" w:cs="Times New Roman"/>
            <w:color w:val="222222"/>
            <w:sz w:val="24"/>
            <w:lang w:val="en-IN" w:eastAsia="en-IN"/>
          </w:rPr>
          <w:delText xml:space="preserve">how </w:delText>
        </w:r>
      </w:del>
      <w:r>
        <w:rPr>
          <w:rFonts w:ascii="Times New Roman" w:eastAsia="Times New Roman" w:hAnsi="Times New Roman" w:cs="Times New Roman"/>
          <w:color w:val="222222"/>
          <w:sz w:val="24"/>
          <w:lang w:val="en-IN" w:eastAsia="en-IN"/>
        </w:rPr>
        <w:t>to purify their wombs and beget f</w:t>
      </w:r>
      <w:r w:rsidR="00FB04EA">
        <w:rPr>
          <w:rFonts w:ascii="Times New Roman" w:eastAsia="Times New Roman" w:hAnsi="Times New Roman" w:cs="Times New Roman"/>
          <w:color w:val="222222"/>
          <w:sz w:val="24"/>
          <w:lang w:val="en-IN" w:eastAsia="en-IN"/>
        </w:rPr>
        <w:t xml:space="preserve">airer (and taller) </w:t>
      </w:r>
      <w:r>
        <w:rPr>
          <w:rFonts w:ascii="Times New Roman" w:eastAsia="Times New Roman" w:hAnsi="Times New Roman" w:cs="Times New Roman"/>
          <w:color w:val="222222"/>
          <w:sz w:val="24"/>
          <w:lang w:val="en-IN" w:eastAsia="en-IN"/>
        </w:rPr>
        <w:t xml:space="preserve">children. </w:t>
      </w:r>
      <w:del w:id="14" w:author="Rakhi Ghoshal" w:date="2017-07-25T22:58:00Z">
        <w:r w:rsidDel="009D1DFB">
          <w:rPr>
            <w:rFonts w:ascii="Times New Roman" w:eastAsia="Times New Roman" w:hAnsi="Times New Roman" w:cs="Times New Roman"/>
            <w:color w:val="222222"/>
            <w:sz w:val="24"/>
            <w:lang w:val="en-IN" w:eastAsia="en-IN"/>
          </w:rPr>
          <w:delText xml:space="preserve">But there is a </w:delText>
        </w:r>
      </w:del>
      <w:del w:id="15" w:author="Rakhi Ghoshal" w:date="2017-07-22T12:19:00Z">
        <w:r w:rsidDel="00D63782">
          <w:rPr>
            <w:rFonts w:ascii="Times New Roman" w:eastAsia="Times New Roman" w:hAnsi="Times New Roman" w:cs="Times New Roman"/>
            <w:color w:val="222222"/>
            <w:sz w:val="24"/>
            <w:lang w:val="en-IN" w:eastAsia="en-IN"/>
          </w:rPr>
          <w:delText>problem</w:delText>
        </w:r>
      </w:del>
      <w:del w:id="16" w:author="Rakhi Ghoshal" w:date="2017-07-25T22:58:00Z">
        <w:r w:rsidDel="009D1DFB">
          <w:rPr>
            <w:rFonts w:ascii="Times New Roman" w:eastAsia="Times New Roman" w:hAnsi="Times New Roman" w:cs="Times New Roman"/>
            <w:color w:val="222222"/>
            <w:sz w:val="24"/>
            <w:lang w:val="en-IN" w:eastAsia="en-IN"/>
          </w:rPr>
          <w:delText xml:space="preserve">: </w:delText>
        </w:r>
      </w:del>
      <w:ins w:id="17" w:author="Rakhi Ghoshal" w:date="2017-07-25T22:58:00Z">
        <w:r w:rsidR="009D1DFB">
          <w:rPr>
            <w:rFonts w:ascii="Times New Roman" w:eastAsia="Times New Roman" w:hAnsi="Times New Roman" w:cs="Times New Roman"/>
            <w:color w:val="222222"/>
            <w:sz w:val="24"/>
            <w:lang w:val="en-IN" w:eastAsia="en-IN"/>
          </w:rPr>
          <w:t xml:space="preserve">I argue that </w:t>
        </w:r>
      </w:ins>
      <w:r w:rsidR="003C783C">
        <w:rPr>
          <w:rFonts w:ascii="Times New Roman" w:eastAsia="Times New Roman" w:hAnsi="Times New Roman" w:cs="Times New Roman"/>
          <w:color w:val="222222"/>
          <w:sz w:val="24"/>
          <w:lang w:val="en-IN" w:eastAsia="en-IN"/>
        </w:rPr>
        <w:t xml:space="preserve">it is </w:t>
      </w:r>
      <w:del w:id="18" w:author="Rakhi Ghoshal" w:date="2017-07-25T22:58:00Z">
        <w:r w:rsidR="003C783C" w:rsidDel="009D1DFB">
          <w:rPr>
            <w:rFonts w:ascii="Times New Roman" w:eastAsia="Times New Roman" w:hAnsi="Times New Roman" w:cs="Times New Roman"/>
            <w:color w:val="222222"/>
            <w:sz w:val="24"/>
            <w:lang w:val="en-IN" w:eastAsia="en-IN"/>
          </w:rPr>
          <w:delText xml:space="preserve">not </w:delText>
        </w:r>
        <w:r w:rsidR="0081167C" w:rsidDel="009D1DFB">
          <w:rPr>
            <w:rFonts w:ascii="Times New Roman" w:eastAsia="Times New Roman" w:hAnsi="Times New Roman" w:cs="Times New Roman"/>
            <w:color w:val="222222"/>
            <w:sz w:val="24"/>
            <w:lang w:val="en-IN" w:eastAsia="en-IN"/>
          </w:rPr>
          <w:delText xml:space="preserve">only </w:delText>
        </w:r>
      </w:del>
      <w:ins w:id="19" w:author="Rakhi Ghoshal" w:date="2017-07-25T22:58:00Z">
        <w:r w:rsidR="009D1DFB">
          <w:rPr>
            <w:rFonts w:ascii="Times New Roman" w:eastAsia="Times New Roman" w:hAnsi="Times New Roman" w:cs="Times New Roman"/>
            <w:color w:val="222222"/>
            <w:sz w:val="24"/>
            <w:lang w:val="en-IN" w:eastAsia="en-IN"/>
          </w:rPr>
          <w:t xml:space="preserve">not just </w:t>
        </w:r>
      </w:ins>
      <w:r w:rsidR="003C783C">
        <w:rPr>
          <w:rFonts w:ascii="Times New Roman" w:eastAsia="Times New Roman" w:hAnsi="Times New Roman" w:cs="Times New Roman"/>
          <w:color w:val="222222"/>
          <w:sz w:val="24"/>
          <w:lang w:val="en-IN" w:eastAsia="en-IN"/>
        </w:rPr>
        <w:t>simplistic to criticize this ideology as regressive,</w:t>
      </w:r>
      <w:r w:rsidR="007472DB">
        <w:rPr>
          <w:rFonts w:ascii="Times New Roman" w:eastAsia="Times New Roman" w:hAnsi="Times New Roman" w:cs="Times New Roman"/>
          <w:color w:val="222222"/>
          <w:sz w:val="24"/>
          <w:lang w:val="en-IN" w:eastAsia="en-IN"/>
        </w:rPr>
        <w:t xml:space="preserve"> </w:t>
      </w:r>
      <w:ins w:id="20" w:author="Rakhi Ghoshal" w:date="2017-07-25T22:58:00Z">
        <w:r w:rsidR="009D1DFB">
          <w:rPr>
            <w:rFonts w:ascii="Times New Roman" w:eastAsia="Times New Roman" w:hAnsi="Times New Roman" w:cs="Times New Roman"/>
            <w:color w:val="222222"/>
            <w:sz w:val="24"/>
            <w:lang w:val="en-IN" w:eastAsia="en-IN"/>
          </w:rPr>
          <w:t xml:space="preserve">but rather </w:t>
        </w:r>
      </w:ins>
      <w:del w:id="21" w:author="Rakhi Ghoshal" w:date="2017-07-25T22:58:00Z">
        <w:r w:rsidR="007472DB" w:rsidDel="009D1DFB">
          <w:rPr>
            <w:rFonts w:ascii="Times New Roman" w:eastAsia="Times New Roman" w:hAnsi="Times New Roman" w:cs="Times New Roman"/>
            <w:color w:val="222222"/>
            <w:sz w:val="24"/>
            <w:lang w:val="en-IN" w:eastAsia="en-IN"/>
          </w:rPr>
          <w:delText xml:space="preserve">but also </w:delText>
        </w:r>
      </w:del>
      <w:r w:rsidR="0081167C">
        <w:rPr>
          <w:rFonts w:ascii="Times New Roman" w:eastAsia="Times New Roman" w:hAnsi="Times New Roman" w:cs="Times New Roman"/>
          <w:color w:val="222222"/>
          <w:sz w:val="24"/>
          <w:lang w:val="en-IN" w:eastAsia="en-IN"/>
        </w:rPr>
        <w:t xml:space="preserve">difficult </w:t>
      </w:r>
      <w:ins w:id="22" w:author="Rakhi Ghoshal" w:date="2017-07-25T22:58:00Z">
        <w:r w:rsidR="009D1DFB">
          <w:rPr>
            <w:rFonts w:ascii="Times New Roman" w:eastAsia="Times New Roman" w:hAnsi="Times New Roman" w:cs="Times New Roman"/>
            <w:color w:val="222222"/>
            <w:sz w:val="24"/>
            <w:lang w:val="en-IN" w:eastAsia="en-IN"/>
          </w:rPr>
          <w:t>to criti</w:t>
        </w:r>
      </w:ins>
      <w:ins w:id="23" w:author="Rakhi Ghoshal" w:date="2017-07-25T22:59:00Z">
        <w:r w:rsidR="009D1DFB">
          <w:rPr>
            <w:rFonts w:ascii="Times New Roman" w:eastAsia="Times New Roman" w:hAnsi="Times New Roman" w:cs="Times New Roman"/>
            <w:color w:val="222222"/>
            <w:sz w:val="24"/>
            <w:lang w:val="en-IN" w:eastAsia="en-IN"/>
          </w:rPr>
          <w:t xml:space="preserve">cize </w:t>
        </w:r>
      </w:ins>
      <w:r w:rsidR="007472DB">
        <w:rPr>
          <w:rFonts w:ascii="Times New Roman" w:eastAsia="Times New Roman" w:hAnsi="Times New Roman" w:cs="Times New Roman"/>
          <w:color w:val="222222"/>
          <w:sz w:val="24"/>
          <w:lang w:val="en-IN" w:eastAsia="en-IN"/>
        </w:rPr>
        <w:t xml:space="preserve">because of the </w:t>
      </w:r>
      <w:ins w:id="24" w:author="Rakhi Ghoshal" w:date="2017-07-22T12:19:00Z">
        <w:r w:rsidR="00D63782">
          <w:rPr>
            <w:rFonts w:ascii="Times New Roman" w:eastAsia="Times New Roman" w:hAnsi="Times New Roman" w:cs="Times New Roman"/>
            <w:color w:val="222222"/>
            <w:sz w:val="24"/>
            <w:lang w:val="en-IN" w:eastAsia="en-IN"/>
          </w:rPr>
          <w:t>‘</w:t>
        </w:r>
      </w:ins>
      <w:r w:rsidR="007472DB">
        <w:rPr>
          <w:rFonts w:ascii="Times New Roman" w:eastAsia="Times New Roman" w:hAnsi="Times New Roman" w:cs="Times New Roman"/>
          <w:color w:val="222222"/>
          <w:sz w:val="24"/>
          <w:lang w:val="en-IN" w:eastAsia="en-IN"/>
        </w:rPr>
        <w:t>register</w:t>
      </w:r>
      <w:ins w:id="25" w:author="Rakhi Ghoshal" w:date="2017-07-22T12:19:00Z">
        <w:r w:rsidR="00D63782">
          <w:rPr>
            <w:rFonts w:ascii="Times New Roman" w:eastAsia="Times New Roman" w:hAnsi="Times New Roman" w:cs="Times New Roman"/>
            <w:color w:val="222222"/>
            <w:sz w:val="24"/>
            <w:lang w:val="en-IN" w:eastAsia="en-IN"/>
          </w:rPr>
          <w:t>’</w:t>
        </w:r>
      </w:ins>
      <w:r w:rsidR="007472DB">
        <w:rPr>
          <w:rFonts w:ascii="Times New Roman" w:eastAsia="Times New Roman" w:hAnsi="Times New Roman" w:cs="Times New Roman"/>
          <w:color w:val="222222"/>
          <w:sz w:val="24"/>
          <w:lang w:val="en-IN" w:eastAsia="en-IN"/>
        </w:rPr>
        <w:t xml:space="preserve"> the </w:t>
      </w:r>
      <w:proofErr w:type="spellStart"/>
      <w:r w:rsidR="007472DB" w:rsidRPr="007472DB">
        <w:rPr>
          <w:rFonts w:ascii="Times New Roman" w:eastAsia="Times New Roman" w:hAnsi="Times New Roman" w:cs="Times New Roman"/>
          <w:i/>
          <w:color w:val="222222"/>
          <w:sz w:val="24"/>
          <w:lang w:val="en-IN" w:eastAsia="en-IN"/>
        </w:rPr>
        <w:t>sanskaris</w:t>
      </w:r>
      <w:proofErr w:type="spellEnd"/>
      <w:r w:rsidR="007472DB">
        <w:rPr>
          <w:rFonts w:ascii="Times New Roman" w:eastAsia="Times New Roman" w:hAnsi="Times New Roman" w:cs="Times New Roman"/>
          <w:color w:val="222222"/>
          <w:sz w:val="24"/>
          <w:lang w:val="en-IN" w:eastAsia="en-IN"/>
        </w:rPr>
        <w:t xml:space="preserve"> deploy</w:t>
      </w:r>
      <w:ins w:id="26" w:author="Rakhi Ghoshal" w:date="2017-07-22T12:19:00Z">
        <w:r w:rsidR="00D63782">
          <w:rPr>
            <w:rFonts w:ascii="Times New Roman" w:eastAsia="Times New Roman" w:hAnsi="Times New Roman" w:cs="Times New Roman"/>
            <w:color w:val="222222"/>
            <w:sz w:val="24"/>
            <w:lang w:val="en-IN" w:eastAsia="en-IN"/>
          </w:rPr>
          <w:t xml:space="preserve">, </w:t>
        </w:r>
      </w:ins>
      <w:ins w:id="27" w:author="Rakhi Ghoshal" w:date="2017-07-22T12:20:00Z">
        <w:r w:rsidR="00D63782">
          <w:rPr>
            <w:rFonts w:ascii="Times New Roman" w:eastAsia="Times New Roman" w:hAnsi="Times New Roman" w:cs="Times New Roman"/>
            <w:color w:val="222222"/>
            <w:sz w:val="24"/>
            <w:lang w:val="en-IN" w:eastAsia="en-IN"/>
          </w:rPr>
          <w:t>i.e., the language they use to explain their actions.</w:t>
        </w:r>
      </w:ins>
      <w:del w:id="28" w:author="Rakhi Ghoshal" w:date="2017-07-22T12:20:00Z">
        <w:r w:rsidR="007472DB" w:rsidDel="00D63782">
          <w:rPr>
            <w:rFonts w:ascii="Times New Roman" w:eastAsia="Times New Roman" w:hAnsi="Times New Roman" w:cs="Times New Roman"/>
            <w:color w:val="222222"/>
            <w:sz w:val="24"/>
            <w:lang w:val="en-IN" w:eastAsia="en-IN"/>
          </w:rPr>
          <w:delText xml:space="preserve">; </w:delText>
        </w:r>
      </w:del>
      <w:ins w:id="29" w:author="Rakhi Ghoshal" w:date="2017-07-22T12:20:00Z">
        <w:r w:rsidR="00D63782">
          <w:rPr>
            <w:rFonts w:ascii="Times New Roman" w:eastAsia="Times New Roman" w:hAnsi="Times New Roman" w:cs="Times New Roman"/>
            <w:color w:val="222222"/>
            <w:sz w:val="24"/>
            <w:lang w:val="en-IN" w:eastAsia="en-IN"/>
          </w:rPr>
          <w:t xml:space="preserve"> </w:t>
        </w:r>
      </w:ins>
      <w:del w:id="30" w:author="Rakhi Ghoshal" w:date="2017-07-22T12:20:00Z">
        <w:r w:rsidR="007472DB" w:rsidDel="00D63782">
          <w:rPr>
            <w:rFonts w:ascii="Times New Roman" w:eastAsia="Times New Roman" w:hAnsi="Times New Roman" w:cs="Times New Roman"/>
            <w:color w:val="222222"/>
            <w:sz w:val="24"/>
            <w:lang w:val="en-IN" w:eastAsia="en-IN"/>
          </w:rPr>
          <w:delText>t</w:delText>
        </w:r>
      </w:del>
      <w:ins w:id="31" w:author="Rakhi Ghoshal" w:date="2017-07-22T12:20:00Z">
        <w:r w:rsidR="00D63782">
          <w:rPr>
            <w:rFonts w:ascii="Times New Roman" w:eastAsia="Times New Roman" w:hAnsi="Times New Roman" w:cs="Times New Roman"/>
            <w:color w:val="222222"/>
            <w:sz w:val="24"/>
            <w:lang w:val="en-IN" w:eastAsia="en-IN"/>
          </w:rPr>
          <w:t>T</w:t>
        </w:r>
      </w:ins>
      <w:r w:rsidR="007472DB">
        <w:rPr>
          <w:rFonts w:ascii="Times New Roman" w:eastAsia="Times New Roman" w:hAnsi="Times New Roman" w:cs="Times New Roman"/>
          <w:color w:val="222222"/>
          <w:sz w:val="24"/>
          <w:lang w:val="en-IN" w:eastAsia="en-IN"/>
        </w:rPr>
        <w:t xml:space="preserve">hey use the rhetoric </w:t>
      </w:r>
      <w:del w:id="32" w:author="Rakhi Ghoshal" w:date="2017-07-22T12:20:00Z">
        <w:r w:rsidR="007472DB" w:rsidDel="00D63782">
          <w:rPr>
            <w:rFonts w:ascii="Times New Roman" w:eastAsia="Times New Roman" w:hAnsi="Times New Roman" w:cs="Times New Roman"/>
            <w:color w:val="222222"/>
            <w:sz w:val="24"/>
            <w:lang w:val="en-IN" w:eastAsia="en-IN"/>
          </w:rPr>
          <w:delText xml:space="preserve">and logic </w:delText>
        </w:r>
      </w:del>
      <w:r w:rsidR="007472DB">
        <w:rPr>
          <w:rFonts w:ascii="Times New Roman" w:eastAsia="Times New Roman" w:hAnsi="Times New Roman" w:cs="Times New Roman"/>
          <w:color w:val="222222"/>
          <w:sz w:val="24"/>
          <w:lang w:val="en-IN" w:eastAsia="en-IN"/>
        </w:rPr>
        <w:t>of science</w:t>
      </w:r>
      <w:ins w:id="33" w:author="Rakhi Ghoshal" w:date="2017-07-25T22:59:00Z">
        <w:r w:rsidR="009D1DFB">
          <w:rPr>
            <w:rFonts w:ascii="Times New Roman" w:eastAsia="Times New Roman" w:hAnsi="Times New Roman" w:cs="Times New Roman"/>
            <w:color w:val="222222"/>
            <w:sz w:val="24"/>
            <w:lang w:val="en-IN" w:eastAsia="en-IN"/>
          </w:rPr>
          <w:t xml:space="preserve"> to justify their methods</w:t>
        </w:r>
      </w:ins>
      <w:r w:rsidR="0081167C">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 xml:space="preserve"> and </w:t>
      </w:r>
      <w:ins w:id="34" w:author="Rakhi Ghoshal" w:date="2017-07-22T12:21:00Z">
        <w:r w:rsidR="00D63782">
          <w:rPr>
            <w:rFonts w:ascii="Times New Roman" w:eastAsia="Times New Roman" w:hAnsi="Times New Roman" w:cs="Times New Roman"/>
            <w:color w:val="222222"/>
            <w:sz w:val="24"/>
            <w:lang w:val="en-IN" w:eastAsia="en-IN"/>
          </w:rPr>
          <w:t xml:space="preserve">it is the same </w:t>
        </w:r>
      </w:ins>
      <w:r w:rsidR="007472DB">
        <w:rPr>
          <w:rFonts w:ascii="Times New Roman" w:eastAsia="Times New Roman" w:hAnsi="Times New Roman" w:cs="Times New Roman"/>
          <w:color w:val="222222"/>
          <w:sz w:val="24"/>
          <w:lang w:val="en-IN" w:eastAsia="en-IN"/>
        </w:rPr>
        <w:t>science</w:t>
      </w:r>
      <w:ins w:id="35" w:author="Rakhi Ghoshal" w:date="2017-07-22T12:21:00Z">
        <w:r w:rsidR="00D63782">
          <w:rPr>
            <w:rFonts w:ascii="Times New Roman" w:eastAsia="Times New Roman" w:hAnsi="Times New Roman" w:cs="Times New Roman"/>
            <w:color w:val="222222"/>
            <w:sz w:val="24"/>
            <w:lang w:val="en-IN" w:eastAsia="en-IN"/>
          </w:rPr>
          <w:t xml:space="preserve"> that tells us that </w:t>
        </w:r>
      </w:ins>
      <w:del w:id="36" w:author="Rakhi Ghoshal" w:date="2017-07-22T12:21:00Z">
        <w:r w:rsidR="007472DB" w:rsidDel="00D63782">
          <w:rPr>
            <w:rFonts w:ascii="Times New Roman" w:eastAsia="Times New Roman" w:hAnsi="Times New Roman" w:cs="Times New Roman"/>
            <w:color w:val="222222"/>
            <w:sz w:val="24"/>
            <w:lang w:val="en-IN" w:eastAsia="en-IN"/>
          </w:rPr>
          <w:delText xml:space="preserve">, as a placeholder for modernity itself is what informs our </w:delText>
        </w:r>
        <w:r w:rsidR="0081167C" w:rsidDel="00D63782">
          <w:rPr>
            <w:rFonts w:ascii="Times New Roman" w:eastAsia="Times New Roman" w:hAnsi="Times New Roman" w:cs="Times New Roman"/>
            <w:color w:val="222222"/>
            <w:sz w:val="24"/>
            <w:lang w:val="en-IN" w:eastAsia="en-IN"/>
          </w:rPr>
          <w:delText xml:space="preserve">own </w:delText>
        </w:r>
        <w:r w:rsidR="007472DB" w:rsidDel="00D63782">
          <w:rPr>
            <w:rFonts w:ascii="Times New Roman" w:eastAsia="Times New Roman" w:hAnsi="Times New Roman" w:cs="Times New Roman"/>
            <w:color w:val="222222"/>
            <w:sz w:val="24"/>
            <w:lang w:val="en-IN" w:eastAsia="en-IN"/>
          </w:rPr>
          <w:delText xml:space="preserve">minds, those of </w:delText>
        </w:r>
        <w:r w:rsidR="0081167C" w:rsidDel="00D63782">
          <w:rPr>
            <w:rFonts w:ascii="Times New Roman" w:eastAsia="Times New Roman" w:hAnsi="Times New Roman" w:cs="Times New Roman"/>
            <w:color w:val="222222"/>
            <w:sz w:val="24"/>
            <w:lang w:val="en-IN" w:eastAsia="en-IN"/>
          </w:rPr>
          <w:delText>‘</w:delText>
        </w:r>
        <w:r w:rsidR="007472DB" w:rsidDel="00D63782">
          <w:rPr>
            <w:rFonts w:ascii="Times New Roman" w:eastAsia="Times New Roman" w:hAnsi="Times New Roman" w:cs="Times New Roman"/>
            <w:color w:val="222222"/>
            <w:sz w:val="24"/>
            <w:lang w:val="en-IN" w:eastAsia="en-IN"/>
          </w:rPr>
          <w:delText>us</w:delText>
        </w:r>
        <w:r w:rsidR="0081167C" w:rsidDel="00D63782">
          <w:rPr>
            <w:rFonts w:ascii="Times New Roman" w:eastAsia="Times New Roman" w:hAnsi="Times New Roman" w:cs="Times New Roman"/>
            <w:color w:val="222222"/>
            <w:sz w:val="24"/>
            <w:lang w:val="en-IN" w:eastAsia="en-IN"/>
          </w:rPr>
          <w:delText>’</w:delText>
        </w:r>
        <w:r w:rsidR="007472DB" w:rsidDel="00D63782">
          <w:rPr>
            <w:rFonts w:ascii="Times New Roman" w:eastAsia="Times New Roman" w:hAnsi="Times New Roman" w:cs="Times New Roman"/>
            <w:color w:val="222222"/>
            <w:sz w:val="24"/>
            <w:lang w:val="en-IN" w:eastAsia="en-IN"/>
          </w:rPr>
          <w:delText xml:space="preserve"> who </w:delText>
        </w:r>
        <w:r w:rsidR="0081167C" w:rsidDel="00D63782">
          <w:rPr>
            <w:rFonts w:ascii="Times New Roman" w:eastAsia="Times New Roman" w:hAnsi="Times New Roman" w:cs="Times New Roman"/>
            <w:color w:val="222222"/>
            <w:sz w:val="24"/>
            <w:lang w:val="en-IN" w:eastAsia="en-IN"/>
          </w:rPr>
          <w:delText xml:space="preserve">perceive </w:delText>
        </w:r>
        <w:r w:rsidR="007472DB" w:rsidDel="00D63782">
          <w:rPr>
            <w:rFonts w:ascii="Times New Roman" w:eastAsia="Times New Roman" w:hAnsi="Times New Roman" w:cs="Times New Roman"/>
            <w:color w:val="222222"/>
            <w:sz w:val="24"/>
            <w:lang w:val="en-IN" w:eastAsia="en-IN"/>
          </w:rPr>
          <w:delText xml:space="preserve">the views of </w:delText>
        </w:r>
      </w:del>
      <w:r w:rsidR="007472DB">
        <w:rPr>
          <w:rFonts w:ascii="Times New Roman" w:eastAsia="Times New Roman" w:hAnsi="Times New Roman" w:cs="Times New Roman"/>
          <w:color w:val="222222"/>
          <w:sz w:val="24"/>
          <w:lang w:val="en-IN" w:eastAsia="en-IN"/>
        </w:rPr>
        <w:t xml:space="preserve">the </w:t>
      </w:r>
      <w:ins w:id="37" w:author="Rakhi Ghoshal" w:date="2017-07-22T12:21:00Z">
        <w:r w:rsidR="00D63782">
          <w:rPr>
            <w:rFonts w:ascii="Times New Roman" w:eastAsia="Times New Roman" w:hAnsi="Times New Roman" w:cs="Times New Roman"/>
            <w:color w:val="222222"/>
            <w:sz w:val="24"/>
            <w:lang w:val="en-IN" w:eastAsia="en-IN"/>
          </w:rPr>
          <w:t xml:space="preserve">logic of the </w:t>
        </w:r>
      </w:ins>
      <w:proofErr w:type="spellStart"/>
      <w:r w:rsidR="007472DB" w:rsidRPr="009B2C26">
        <w:rPr>
          <w:rFonts w:ascii="Times New Roman" w:eastAsia="Times New Roman" w:hAnsi="Times New Roman" w:cs="Times New Roman"/>
          <w:i/>
          <w:color w:val="222222"/>
          <w:sz w:val="24"/>
          <w:lang w:val="en-IN" w:eastAsia="en-IN"/>
        </w:rPr>
        <w:t>sanskaris</w:t>
      </w:r>
      <w:proofErr w:type="spellEnd"/>
      <w:r w:rsidR="007472DB">
        <w:rPr>
          <w:rFonts w:ascii="Times New Roman" w:eastAsia="Times New Roman" w:hAnsi="Times New Roman" w:cs="Times New Roman"/>
          <w:color w:val="222222"/>
          <w:sz w:val="24"/>
          <w:lang w:val="en-IN" w:eastAsia="en-IN"/>
        </w:rPr>
        <w:t xml:space="preserve"> </w:t>
      </w:r>
      <w:ins w:id="38" w:author="Rakhi Ghoshal" w:date="2017-07-22T12:21:00Z">
        <w:r w:rsidR="00D63782">
          <w:rPr>
            <w:rFonts w:ascii="Times New Roman" w:eastAsia="Times New Roman" w:hAnsi="Times New Roman" w:cs="Times New Roman"/>
            <w:color w:val="222222"/>
            <w:sz w:val="24"/>
            <w:lang w:val="en-IN" w:eastAsia="en-IN"/>
          </w:rPr>
          <w:t>i</w:t>
        </w:r>
      </w:ins>
      <w:del w:id="39" w:author="Rakhi Ghoshal" w:date="2017-07-22T12:21:00Z">
        <w:r w:rsidR="007472DB" w:rsidDel="00D63782">
          <w:rPr>
            <w:rFonts w:ascii="Times New Roman" w:eastAsia="Times New Roman" w:hAnsi="Times New Roman" w:cs="Times New Roman"/>
            <w:color w:val="222222"/>
            <w:sz w:val="24"/>
            <w:lang w:val="en-IN" w:eastAsia="en-IN"/>
          </w:rPr>
          <w:delText>a</w:delText>
        </w:r>
      </w:del>
      <w:r w:rsidR="007472DB">
        <w:rPr>
          <w:rFonts w:ascii="Times New Roman" w:eastAsia="Times New Roman" w:hAnsi="Times New Roman" w:cs="Times New Roman"/>
          <w:color w:val="222222"/>
          <w:sz w:val="24"/>
          <w:lang w:val="en-IN" w:eastAsia="en-IN"/>
        </w:rPr>
        <w:t xml:space="preserve">s problematic. </w:t>
      </w:r>
      <w:r w:rsidR="0081167C">
        <w:rPr>
          <w:rFonts w:ascii="Times New Roman" w:eastAsia="Times New Roman" w:hAnsi="Times New Roman" w:cs="Times New Roman"/>
          <w:color w:val="222222"/>
          <w:sz w:val="24"/>
          <w:lang w:val="en-IN" w:eastAsia="en-IN"/>
        </w:rPr>
        <w:t xml:space="preserve">Critical engagement </w:t>
      </w:r>
      <w:r w:rsidR="00FF07BA">
        <w:rPr>
          <w:rFonts w:ascii="Times New Roman" w:eastAsia="Times New Roman" w:hAnsi="Times New Roman" w:cs="Times New Roman"/>
          <w:color w:val="222222"/>
          <w:sz w:val="24"/>
          <w:lang w:val="en-IN" w:eastAsia="en-IN"/>
        </w:rPr>
        <w:t xml:space="preserve">with the issue </w:t>
      </w:r>
      <w:ins w:id="40" w:author="Rakhi Ghoshal" w:date="2017-07-22T12:21:00Z">
        <w:r w:rsidR="00701472">
          <w:rPr>
            <w:rFonts w:ascii="Times New Roman" w:eastAsia="Times New Roman" w:hAnsi="Times New Roman" w:cs="Times New Roman"/>
            <w:color w:val="222222"/>
            <w:sz w:val="24"/>
            <w:lang w:val="en-IN" w:eastAsia="en-IN"/>
          </w:rPr>
          <w:t xml:space="preserve">reveals </w:t>
        </w:r>
      </w:ins>
      <w:del w:id="41" w:author="Rakhi Ghoshal" w:date="2017-07-22T12:21:00Z">
        <w:r w:rsidR="0081167C" w:rsidDel="00701472">
          <w:rPr>
            <w:rFonts w:ascii="Times New Roman" w:eastAsia="Times New Roman" w:hAnsi="Times New Roman" w:cs="Times New Roman"/>
            <w:color w:val="222222"/>
            <w:sz w:val="24"/>
            <w:lang w:val="en-IN" w:eastAsia="en-IN"/>
          </w:rPr>
          <w:delText xml:space="preserve">shows </w:delText>
        </w:r>
      </w:del>
      <w:r w:rsidR="0081167C">
        <w:rPr>
          <w:rFonts w:ascii="Times New Roman" w:eastAsia="Times New Roman" w:hAnsi="Times New Roman" w:cs="Times New Roman"/>
          <w:color w:val="222222"/>
          <w:sz w:val="24"/>
          <w:lang w:val="en-IN" w:eastAsia="en-IN"/>
        </w:rPr>
        <w:t xml:space="preserve">how </w:t>
      </w:r>
      <w:r w:rsidR="001C4A8C">
        <w:rPr>
          <w:rFonts w:ascii="Times New Roman" w:eastAsia="Times New Roman" w:hAnsi="Times New Roman" w:cs="Times New Roman"/>
          <w:color w:val="222222"/>
          <w:sz w:val="24"/>
          <w:lang w:val="en-IN" w:eastAsia="en-IN"/>
        </w:rPr>
        <w:t xml:space="preserve">complex </w:t>
      </w:r>
      <w:r w:rsidR="0081167C">
        <w:rPr>
          <w:rFonts w:ascii="Times New Roman" w:eastAsia="Times New Roman" w:hAnsi="Times New Roman" w:cs="Times New Roman"/>
          <w:color w:val="222222"/>
          <w:sz w:val="24"/>
          <w:lang w:val="en-IN" w:eastAsia="en-IN"/>
        </w:rPr>
        <w:t xml:space="preserve">it </w:t>
      </w:r>
      <w:ins w:id="42" w:author="Rakhi Ghoshal" w:date="2017-07-22T12:21:00Z">
        <w:r w:rsidR="00701472">
          <w:rPr>
            <w:rFonts w:ascii="Times New Roman" w:eastAsia="Times New Roman" w:hAnsi="Times New Roman" w:cs="Times New Roman"/>
            <w:color w:val="222222"/>
            <w:sz w:val="24"/>
            <w:lang w:val="en-IN" w:eastAsia="en-IN"/>
          </w:rPr>
          <w:t xml:space="preserve">actually </w:t>
        </w:r>
      </w:ins>
      <w:r w:rsidR="0081167C">
        <w:rPr>
          <w:rFonts w:ascii="Times New Roman" w:eastAsia="Times New Roman" w:hAnsi="Times New Roman" w:cs="Times New Roman"/>
          <w:color w:val="222222"/>
          <w:sz w:val="24"/>
          <w:lang w:val="en-IN" w:eastAsia="en-IN"/>
        </w:rPr>
        <w:t>is</w:t>
      </w:r>
      <w:ins w:id="43" w:author="Rakhi Ghoshal" w:date="2017-07-22T12:21:00Z">
        <w:r w:rsidR="00701472">
          <w:rPr>
            <w:rFonts w:ascii="Times New Roman" w:eastAsia="Times New Roman" w:hAnsi="Times New Roman" w:cs="Times New Roman"/>
            <w:color w:val="222222"/>
            <w:sz w:val="24"/>
            <w:lang w:val="en-IN" w:eastAsia="en-IN"/>
          </w:rPr>
          <w:t>,</w:t>
        </w:r>
      </w:ins>
      <w:r w:rsidR="0081167C">
        <w:rPr>
          <w:rFonts w:ascii="Times New Roman" w:eastAsia="Times New Roman" w:hAnsi="Times New Roman" w:cs="Times New Roman"/>
          <w:color w:val="222222"/>
          <w:sz w:val="24"/>
          <w:lang w:val="en-IN" w:eastAsia="en-IN"/>
        </w:rPr>
        <w:t xml:space="preserve"> </w:t>
      </w:r>
      <w:ins w:id="44" w:author="Rakhi Ghoshal" w:date="2017-07-22T12:21:00Z">
        <w:r w:rsidR="00701472">
          <w:rPr>
            <w:rFonts w:ascii="Times New Roman" w:eastAsia="Times New Roman" w:hAnsi="Times New Roman" w:cs="Times New Roman"/>
            <w:color w:val="222222"/>
            <w:sz w:val="24"/>
            <w:lang w:val="en-IN" w:eastAsia="en-IN"/>
          </w:rPr>
          <w:t xml:space="preserve">especially </w:t>
        </w:r>
      </w:ins>
      <w:r w:rsidR="00FF07BA">
        <w:rPr>
          <w:rFonts w:ascii="Times New Roman" w:eastAsia="Times New Roman" w:hAnsi="Times New Roman" w:cs="Times New Roman"/>
          <w:color w:val="222222"/>
          <w:sz w:val="24"/>
          <w:lang w:val="en-IN" w:eastAsia="en-IN"/>
        </w:rPr>
        <w:t xml:space="preserve">in terms of laying simultaneous claim to different epistemologies. </w:t>
      </w:r>
      <w:r w:rsidR="008641A0">
        <w:rPr>
          <w:rFonts w:ascii="Times New Roman" w:eastAsia="Times New Roman" w:hAnsi="Times New Roman" w:cs="Times New Roman"/>
          <w:color w:val="222222"/>
          <w:sz w:val="24"/>
          <w:lang w:val="en-IN" w:eastAsia="en-IN"/>
        </w:rPr>
        <w:t xml:space="preserve">I offer no solution, for there are none so easy: I </w:t>
      </w:r>
      <w:del w:id="45" w:author="Rakhi Ghoshal" w:date="2017-07-22T12:22:00Z">
        <w:r w:rsidR="00FF07BA" w:rsidDel="00701472">
          <w:rPr>
            <w:rFonts w:ascii="Times New Roman" w:eastAsia="Times New Roman" w:hAnsi="Times New Roman" w:cs="Times New Roman"/>
            <w:color w:val="222222"/>
            <w:sz w:val="24"/>
            <w:lang w:val="en-IN" w:eastAsia="en-IN"/>
          </w:rPr>
          <w:delText xml:space="preserve">attempt to </w:delText>
        </w:r>
      </w:del>
      <w:r w:rsidR="00FF07BA">
        <w:rPr>
          <w:rFonts w:ascii="Times New Roman" w:eastAsia="Times New Roman" w:hAnsi="Times New Roman" w:cs="Times New Roman"/>
          <w:color w:val="222222"/>
          <w:sz w:val="24"/>
          <w:lang w:val="en-IN" w:eastAsia="en-IN"/>
        </w:rPr>
        <w:t xml:space="preserve">map some of the </w:t>
      </w:r>
      <w:bookmarkStart w:id="46" w:name="_GoBack"/>
      <w:bookmarkEnd w:id="46"/>
      <w:del w:id="47" w:author="Rakhi Ghoshal" w:date="2017-07-25T23:26:00Z">
        <w:r w:rsidR="00FF07BA" w:rsidDel="0007732C">
          <w:rPr>
            <w:rFonts w:ascii="Times New Roman" w:eastAsia="Times New Roman" w:hAnsi="Times New Roman" w:cs="Times New Roman"/>
            <w:color w:val="222222"/>
            <w:sz w:val="24"/>
            <w:lang w:val="en-IN" w:eastAsia="en-IN"/>
          </w:rPr>
          <w:delText xml:space="preserve">important </w:delText>
        </w:r>
      </w:del>
      <w:proofErr w:type="gramStart"/>
      <w:r w:rsidR="008641A0">
        <w:rPr>
          <w:rFonts w:ascii="Times New Roman" w:eastAsia="Times New Roman" w:hAnsi="Times New Roman" w:cs="Times New Roman"/>
          <w:color w:val="222222"/>
          <w:sz w:val="24"/>
          <w:lang w:val="en-IN" w:eastAsia="en-IN"/>
        </w:rPr>
        <w:t>complexit</w:t>
      </w:r>
      <w:r w:rsidR="00FF07BA">
        <w:rPr>
          <w:rFonts w:ascii="Times New Roman" w:eastAsia="Times New Roman" w:hAnsi="Times New Roman" w:cs="Times New Roman"/>
          <w:color w:val="222222"/>
          <w:sz w:val="24"/>
          <w:lang w:val="en-IN" w:eastAsia="en-IN"/>
        </w:rPr>
        <w:t>ies</w:t>
      </w:r>
      <w:proofErr w:type="gramEnd"/>
      <w:r w:rsidR="00FF07BA">
        <w:rPr>
          <w:rFonts w:ascii="Times New Roman" w:eastAsia="Times New Roman" w:hAnsi="Times New Roman" w:cs="Times New Roman"/>
          <w:color w:val="222222"/>
          <w:sz w:val="24"/>
          <w:lang w:val="en-IN" w:eastAsia="en-IN"/>
        </w:rPr>
        <w:t xml:space="preserve"> and contradictions </w:t>
      </w:r>
      <w:r w:rsidR="008641A0">
        <w:rPr>
          <w:rFonts w:ascii="Times New Roman" w:eastAsia="Times New Roman" w:hAnsi="Times New Roman" w:cs="Times New Roman"/>
          <w:color w:val="222222"/>
          <w:sz w:val="24"/>
          <w:lang w:val="en-IN" w:eastAsia="en-IN"/>
        </w:rPr>
        <w:t xml:space="preserve">of the </w:t>
      </w:r>
      <w:r w:rsidR="00FF07BA">
        <w:rPr>
          <w:rFonts w:ascii="Times New Roman" w:eastAsia="Times New Roman" w:hAnsi="Times New Roman" w:cs="Times New Roman"/>
          <w:color w:val="222222"/>
          <w:sz w:val="24"/>
          <w:lang w:val="en-IN" w:eastAsia="en-IN"/>
        </w:rPr>
        <w:t xml:space="preserve">scenario. </w:t>
      </w:r>
    </w:p>
    <w:p w:rsidR="00D6720F" w:rsidRPr="00616FE9" w:rsidRDefault="003E762F"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Mirror, mirror on the wall</w:t>
      </w:r>
      <w:ins w:id="48" w:author="Rakhi Ghoshal" w:date="2017-07-23T10:35:00Z">
        <w:r w:rsidR="00B94DDB">
          <w:rPr>
            <w:rFonts w:ascii="Times New Roman" w:eastAsia="Times New Roman" w:hAnsi="Times New Roman" w:cs="Times New Roman"/>
            <w:b/>
            <w:i/>
            <w:color w:val="222222"/>
            <w:sz w:val="24"/>
            <w:lang w:val="en-IN" w:eastAsia="en-IN"/>
          </w:rPr>
          <w:t>, who’s the fairest of them all?</w:t>
        </w:r>
      </w:ins>
    </w:p>
    <w:p w:rsidR="009311E8" w:rsidRPr="004F539F" w:rsidRDefault="00FF139A" w:rsidP="004F539F">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ins w:id="49" w:author="Rakhi Ghoshal" w:date="2017-07-22T18:44:00Z">
        <w:r>
          <w:rPr>
            <w:rFonts w:ascii="Times New Roman" w:eastAsia="Times New Roman" w:hAnsi="Times New Roman" w:cs="Times New Roman"/>
            <w:color w:val="222222"/>
            <w:sz w:val="24"/>
            <w:lang w:val="en-IN" w:eastAsia="en-IN"/>
          </w:rPr>
          <w:t>Schools t</w:t>
        </w:r>
      </w:ins>
      <w:ins w:id="50" w:author="Rakhi Ghoshal" w:date="2017-07-22T18:45:00Z">
        <w:r>
          <w:rPr>
            <w:rFonts w:ascii="Times New Roman" w:eastAsia="Times New Roman" w:hAnsi="Times New Roman" w:cs="Times New Roman"/>
            <w:color w:val="222222"/>
            <w:sz w:val="24"/>
            <w:lang w:val="en-IN" w:eastAsia="en-IN"/>
          </w:rPr>
          <w:t>aught us how the Aryans</w:t>
        </w:r>
      </w:ins>
      <w:ins w:id="51" w:author="Rakhi Ghoshal" w:date="2017-07-25T23:00:00Z">
        <w:r w:rsidR="009D1DFB">
          <w:rPr>
            <w:rFonts w:ascii="Times New Roman" w:eastAsia="Times New Roman" w:hAnsi="Times New Roman" w:cs="Times New Roman"/>
            <w:color w:val="222222"/>
            <w:sz w:val="24"/>
            <w:lang w:val="en-IN" w:eastAsia="en-IN"/>
          </w:rPr>
          <w:t>, who</w:t>
        </w:r>
      </w:ins>
      <w:ins w:id="52" w:author="Rakhi Ghoshal" w:date="2017-07-22T18:45:00Z">
        <w:r>
          <w:rPr>
            <w:rFonts w:ascii="Times New Roman" w:eastAsia="Times New Roman" w:hAnsi="Times New Roman" w:cs="Times New Roman"/>
            <w:color w:val="222222"/>
            <w:sz w:val="24"/>
            <w:lang w:val="en-IN" w:eastAsia="en-IN"/>
          </w:rPr>
          <w:t xml:space="preserve"> invaded the Indian subcontinent around 1500 BC</w:t>
        </w:r>
      </w:ins>
      <w:ins w:id="53" w:author="Rakhi Ghoshal" w:date="2017-07-25T23:00:00Z">
        <w:r w:rsidR="009D1DFB">
          <w:rPr>
            <w:rFonts w:ascii="Times New Roman" w:eastAsia="Times New Roman" w:hAnsi="Times New Roman" w:cs="Times New Roman"/>
            <w:color w:val="222222"/>
            <w:sz w:val="24"/>
            <w:lang w:val="en-IN" w:eastAsia="en-IN"/>
          </w:rPr>
          <w:t>,</w:t>
        </w:r>
      </w:ins>
      <w:ins w:id="54" w:author="Rakhi Ghoshal" w:date="2017-07-22T18:45:00Z">
        <w:r>
          <w:rPr>
            <w:rFonts w:ascii="Times New Roman" w:eastAsia="Times New Roman" w:hAnsi="Times New Roman" w:cs="Times New Roman"/>
            <w:color w:val="222222"/>
            <w:sz w:val="24"/>
            <w:lang w:val="en-IN" w:eastAsia="en-IN"/>
          </w:rPr>
          <w:t xml:space="preserve"> clashed with the locals, </w:t>
        </w:r>
      </w:ins>
      <w:ins w:id="55" w:author="Rakhi Ghoshal" w:date="2017-07-23T10:37:00Z">
        <w:r w:rsidR="00B94DDB">
          <w:rPr>
            <w:rFonts w:ascii="Times New Roman" w:eastAsia="Times New Roman" w:hAnsi="Times New Roman" w:cs="Times New Roman"/>
            <w:color w:val="222222"/>
            <w:sz w:val="24"/>
            <w:lang w:val="en-IN" w:eastAsia="en-IN"/>
          </w:rPr>
          <w:t>d</w:t>
        </w:r>
      </w:ins>
      <w:ins w:id="56" w:author="Rakhi Ghoshal" w:date="2017-07-22T18:45:00Z">
        <w:r>
          <w:rPr>
            <w:rFonts w:ascii="Times New Roman" w:eastAsia="Times New Roman" w:hAnsi="Times New Roman" w:cs="Times New Roman"/>
            <w:color w:val="222222"/>
            <w:sz w:val="24"/>
            <w:lang w:val="en-IN" w:eastAsia="en-IN"/>
          </w:rPr>
          <w:t>rove them s</w:t>
        </w:r>
      </w:ins>
      <w:ins w:id="57" w:author="Rakhi Ghoshal" w:date="2017-07-22T18:46:00Z">
        <w:r>
          <w:rPr>
            <w:rFonts w:ascii="Times New Roman" w:eastAsia="Times New Roman" w:hAnsi="Times New Roman" w:cs="Times New Roman"/>
            <w:color w:val="222222"/>
            <w:sz w:val="24"/>
            <w:lang w:val="en-IN" w:eastAsia="en-IN"/>
          </w:rPr>
          <w:t xml:space="preserve">outhwards and destroyed their civilization. This theory was floated by Max Mueller </w:t>
        </w:r>
      </w:ins>
      <w:ins w:id="58" w:author="Rakhi Ghoshal" w:date="2017-07-23T10:37:00Z">
        <w:r w:rsidR="00B94DDB">
          <w:rPr>
            <w:rFonts w:ascii="Times New Roman" w:eastAsia="Times New Roman" w:hAnsi="Times New Roman" w:cs="Times New Roman"/>
            <w:color w:val="222222"/>
            <w:sz w:val="24"/>
            <w:lang w:val="en-IN" w:eastAsia="en-IN"/>
          </w:rPr>
          <w:t>in the 19</w:t>
        </w:r>
        <w:r w:rsidR="00B94DDB" w:rsidRPr="00B94DDB">
          <w:rPr>
            <w:rFonts w:ascii="Times New Roman" w:eastAsia="Times New Roman" w:hAnsi="Times New Roman" w:cs="Times New Roman"/>
            <w:color w:val="222222"/>
            <w:sz w:val="24"/>
            <w:vertAlign w:val="superscript"/>
            <w:lang w:val="en-IN" w:eastAsia="en-IN"/>
            <w:rPrChange w:id="59" w:author="Rakhi Ghoshal" w:date="2017-07-23T10:37:00Z">
              <w:rPr>
                <w:rFonts w:ascii="Times New Roman" w:eastAsia="Times New Roman" w:hAnsi="Times New Roman" w:cs="Times New Roman"/>
                <w:color w:val="222222"/>
                <w:sz w:val="24"/>
                <w:lang w:val="en-IN" w:eastAsia="en-IN"/>
              </w:rPr>
            </w:rPrChange>
          </w:rPr>
          <w:t>th</w:t>
        </w:r>
        <w:r w:rsidR="00B94DDB">
          <w:rPr>
            <w:rFonts w:ascii="Times New Roman" w:eastAsia="Times New Roman" w:hAnsi="Times New Roman" w:cs="Times New Roman"/>
            <w:color w:val="222222"/>
            <w:sz w:val="24"/>
            <w:lang w:val="en-IN" w:eastAsia="en-IN"/>
          </w:rPr>
          <w:t xml:space="preserve"> century </w:t>
        </w:r>
      </w:ins>
      <w:ins w:id="60" w:author="Rakhi Ghoshal" w:date="2017-07-22T18:46:00Z">
        <w:r>
          <w:rPr>
            <w:rFonts w:ascii="Times New Roman" w:eastAsia="Times New Roman" w:hAnsi="Times New Roman" w:cs="Times New Roman"/>
            <w:color w:val="222222"/>
            <w:sz w:val="24"/>
            <w:lang w:val="en-IN" w:eastAsia="en-IN"/>
          </w:rPr>
          <w:t>and gradually emerged ‘self-evident’</w:t>
        </w:r>
      </w:ins>
      <w:ins w:id="61" w:author="Rakhi Ghoshal" w:date="2017-07-23T10:38:00Z">
        <w:r w:rsidR="00B94DDB">
          <w:rPr>
            <w:rFonts w:ascii="Times New Roman" w:eastAsia="Times New Roman" w:hAnsi="Times New Roman" w:cs="Times New Roman"/>
            <w:color w:val="222222"/>
            <w:sz w:val="24"/>
            <w:lang w:val="en-IN" w:eastAsia="en-IN"/>
          </w:rPr>
          <w:t xml:space="preserve">; it was eventually christened </w:t>
        </w:r>
      </w:ins>
      <w:ins w:id="62" w:author="Rakhi Ghoshal" w:date="2017-07-22T18:47:00Z">
        <w:r>
          <w:rPr>
            <w:rFonts w:ascii="Times New Roman" w:eastAsia="Times New Roman" w:hAnsi="Times New Roman" w:cs="Times New Roman"/>
            <w:color w:val="222222"/>
            <w:sz w:val="24"/>
            <w:lang w:val="en-IN" w:eastAsia="en-IN"/>
          </w:rPr>
          <w:t xml:space="preserve">the Indo-Aryan Migration Theory. One of the distinct features of the invasion, </w:t>
        </w:r>
      </w:ins>
      <w:ins w:id="63" w:author="Rakhi Ghoshal" w:date="2017-07-25T23:00:00Z">
        <w:r w:rsidR="009D1DFB">
          <w:rPr>
            <w:rFonts w:ascii="Times New Roman" w:eastAsia="Times New Roman" w:hAnsi="Times New Roman" w:cs="Times New Roman"/>
            <w:color w:val="222222"/>
            <w:sz w:val="24"/>
            <w:lang w:val="en-IN" w:eastAsia="en-IN"/>
          </w:rPr>
          <w:t xml:space="preserve">of </w:t>
        </w:r>
      </w:ins>
      <w:ins w:id="64" w:author="Rakhi Ghoshal" w:date="2017-07-22T18:47:00Z">
        <w:r>
          <w:rPr>
            <w:rFonts w:ascii="Times New Roman" w:eastAsia="Times New Roman" w:hAnsi="Times New Roman" w:cs="Times New Roman"/>
            <w:color w:val="222222"/>
            <w:sz w:val="24"/>
            <w:lang w:val="en-IN" w:eastAsia="en-IN"/>
          </w:rPr>
          <w:t xml:space="preserve">the resultant </w:t>
        </w:r>
      </w:ins>
      <w:ins w:id="65" w:author="Rakhi Ghoshal" w:date="2017-07-22T18:48:00Z">
        <w:r>
          <w:rPr>
            <w:rFonts w:ascii="Times New Roman" w:eastAsia="Times New Roman" w:hAnsi="Times New Roman" w:cs="Times New Roman"/>
            <w:color w:val="222222"/>
            <w:sz w:val="24"/>
            <w:lang w:val="en-IN" w:eastAsia="en-IN"/>
          </w:rPr>
          <w:t xml:space="preserve">colonization and </w:t>
        </w:r>
      </w:ins>
      <w:ins w:id="66" w:author="Rakhi Ghoshal" w:date="2017-07-25T23:00:00Z">
        <w:r w:rsidR="009D1DFB">
          <w:rPr>
            <w:rFonts w:ascii="Times New Roman" w:eastAsia="Times New Roman" w:hAnsi="Times New Roman" w:cs="Times New Roman"/>
            <w:color w:val="222222"/>
            <w:sz w:val="24"/>
            <w:lang w:val="en-IN" w:eastAsia="en-IN"/>
          </w:rPr>
          <w:t xml:space="preserve">of </w:t>
        </w:r>
      </w:ins>
      <w:ins w:id="67" w:author="Rakhi Ghoshal" w:date="2017-07-22T18:48:00Z">
        <w:r>
          <w:rPr>
            <w:rFonts w:ascii="Times New Roman" w:eastAsia="Times New Roman" w:hAnsi="Times New Roman" w:cs="Times New Roman"/>
            <w:color w:val="222222"/>
            <w:sz w:val="24"/>
            <w:lang w:val="en-IN" w:eastAsia="en-IN"/>
          </w:rPr>
          <w:t xml:space="preserve">eventual inter-marriages </w:t>
        </w:r>
      </w:ins>
      <w:ins w:id="68" w:author="Rakhi Ghoshal" w:date="2017-07-23T10:39:00Z">
        <w:r w:rsidR="00B94DDB">
          <w:rPr>
            <w:rFonts w:ascii="Times New Roman" w:eastAsia="Times New Roman" w:hAnsi="Times New Roman" w:cs="Times New Roman"/>
            <w:color w:val="222222"/>
            <w:sz w:val="24"/>
            <w:lang w:val="en-IN" w:eastAsia="en-IN"/>
          </w:rPr>
          <w:t xml:space="preserve">between the invaders and the locals, </w:t>
        </w:r>
      </w:ins>
      <w:ins w:id="69" w:author="Rakhi Ghoshal" w:date="2017-07-22T18:48:00Z">
        <w:r>
          <w:rPr>
            <w:rFonts w:ascii="Times New Roman" w:eastAsia="Times New Roman" w:hAnsi="Times New Roman" w:cs="Times New Roman"/>
            <w:color w:val="222222"/>
            <w:sz w:val="24"/>
            <w:lang w:val="en-IN" w:eastAsia="en-IN"/>
          </w:rPr>
          <w:t>was</w:t>
        </w:r>
      </w:ins>
      <w:ins w:id="70" w:author="Rakhi Ghoshal" w:date="2017-07-25T23:00:00Z">
        <w:r w:rsidR="009D1DFB">
          <w:rPr>
            <w:rFonts w:ascii="Times New Roman" w:eastAsia="Times New Roman" w:hAnsi="Times New Roman" w:cs="Times New Roman"/>
            <w:color w:val="222222"/>
            <w:sz w:val="24"/>
            <w:lang w:val="en-IN" w:eastAsia="en-IN"/>
          </w:rPr>
          <w:t xml:space="preserve"> – we w</w:t>
        </w:r>
      </w:ins>
      <w:ins w:id="71" w:author="Rakhi Ghoshal" w:date="2017-07-22T18:48:00Z">
        <w:r>
          <w:rPr>
            <w:rFonts w:ascii="Times New Roman" w:eastAsia="Times New Roman" w:hAnsi="Times New Roman" w:cs="Times New Roman"/>
            <w:color w:val="222222"/>
            <w:sz w:val="24"/>
            <w:lang w:val="en-IN" w:eastAsia="en-IN"/>
          </w:rPr>
          <w:t>ere told</w:t>
        </w:r>
      </w:ins>
      <w:ins w:id="72" w:author="Rakhi Ghoshal" w:date="2017-07-25T23:00:00Z">
        <w:r w:rsidR="009D1DFB">
          <w:rPr>
            <w:rFonts w:ascii="Times New Roman" w:eastAsia="Times New Roman" w:hAnsi="Times New Roman" w:cs="Times New Roman"/>
            <w:color w:val="222222"/>
            <w:sz w:val="24"/>
            <w:lang w:val="en-IN" w:eastAsia="en-IN"/>
          </w:rPr>
          <w:t xml:space="preserve"> – that </w:t>
        </w:r>
      </w:ins>
      <w:ins w:id="73" w:author="Rakhi Ghoshal" w:date="2017-07-22T18:48:00Z">
        <w:r w:rsidR="00B94DDB">
          <w:rPr>
            <w:rFonts w:ascii="Times New Roman" w:eastAsia="Times New Roman" w:hAnsi="Times New Roman" w:cs="Times New Roman"/>
            <w:color w:val="222222"/>
            <w:sz w:val="24"/>
            <w:lang w:val="en-IN" w:eastAsia="en-IN"/>
          </w:rPr>
          <w:t>fair</w:t>
        </w:r>
      </w:ins>
      <w:ins w:id="74" w:author="Rakhi Ghoshal" w:date="2017-07-23T10:40:00Z">
        <w:r w:rsidR="00B94DDB">
          <w:rPr>
            <w:rFonts w:ascii="Times New Roman" w:eastAsia="Times New Roman" w:hAnsi="Times New Roman" w:cs="Times New Roman"/>
            <w:color w:val="222222"/>
            <w:sz w:val="24"/>
            <w:lang w:val="en-IN" w:eastAsia="en-IN"/>
          </w:rPr>
          <w:t>-</w:t>
        </w:r>
      </w:ins>
      <w:ins w:id="75" w:author="Rakhi Ghoshal" w:date="2017-07-22T18:48:00Z">
        <w:r>
          <w:rPr>
            <w:rFonts w:ascii="Times New Roman" w:eastAsia="Times New Roman" w:hAnsi="Times New Roman" w:cs="Times New Roman"/>
            <w:color w:val="222222"/>
            <w:sz w:val="24"/>
            <w:lang w:val="en-IN" w:eastAsia="en-IN"/>
          </w:rPr>
          <w:t xml:space="preserve">skinned Aryans and dark-skinned Dravidians </w:t>
        </w:r>
      </w:ins>
      <w:ins w:id="76" w:author="Rakhi Ghoshal" w:date="2017-07-23T10:40:00Z">
        <w:r w:rsidR="00826BC4">
          <w:rPr>
            <w:rFonts w:ascii="Times New Roman" w:eastAsia="Times New Roman" w:hAnsi="Times New Roman" w:cs="Times New Roman"/>
            <w:color w:val="222222"/>
            <w:sz w:val="24"/>
            <w:lang w:val="en-IN" w:eastAsia="en-IN"/>
          </w:rPr>
          <w:t xml:space="preserve">succeeded in </w:t>
        </w:r>
      </w:ins>
      <w:ins w:id="77" w:author="Rakhi Ghoshal" w:date="2017-07-22T18:48:00Z">
        <w:r>
          <w:rPr>
            <w:rFonts w:ascii="Times New Roman" w:eastAsia="Times New Roman" w:hAnsi="Times New Roman" w:cs="Times New Roman"/>
            <w:color w:val="222222"/>
            <w:sz w:val="24"/>
            <w:lang w:val="en-IN" w:eastAsia="en-IN"/>
          </w:rPr>
          <w:t>produc</w:t>
        </w:r>
      </w:ins>
      <w:ins w:id="78" w:author="Rakhi Ghoshal" w:date="2017-07-23T10:40:00Z">
        <w:r w:rsidR="00826BC4">
          <w:rPr>
            <w:rFonts w:ascii="Times New Roman" w:eastAsia="Times New Roman" w:hAnsi="Times New Roman" w:cs="Times New Roman"/>
            <w:color w:val="222222"/>
            <w:sz w:val="24"/>
            <w:lang w:val="en-IN" w:eastAsia="en-IN"/>
          </w:rPr>
          <w:t xml:space="preserve">ing progeny that were </w:t>
        </w:r>
      </w:ins>
      <w:ins w:id="79" w:author="Rakhi Ghoshal" w:date="2017-07-22T18:48:00Z">
        <w:r w:rsidR="006531C1">
          <w:rPr>
            <w:rFonts w:ascii="Times New Roman" w:eastAsia="Times New Roman" w:hAnsi="Times New Roman" w:cs="Times New Roman"/>
            <w:color w:val="222222"/>
            <w:sz w:val="24"/>
            <w:lang w:val="en-IN" w:eastAsia="en-IN"/>
          </w:rPr>
          <w:t>not-so-dark-anymore. The one good thing</w:t>
        </w:r>
      </w:ins>
      <w:ins w:id="80" w:author="Rakhi Ghoshal" w:date="2017-07-22T18:49:00Z">
        <w:r w:rsidR="006531C1">
          <w:rPr>
            <w:rFonts w:ascii="Times New Roman" w:eastAsia="Times New Roman" w:hAnsi="Times New Roman" w:cs="Times New Roman"/>
            <w:color w:val="222222"/>
            <w:sz w:val="24"/>
            <w:lang w:val="en-IN" w:eastAsia="en-IN"/>
          </w:rPr>
          <w:t xml:space="preserve"> we thought the Aryans had done was to clean up our skin-tones.</w:t>
        </w:r>
      </w:ins>
      <w:ins w:id="81" w:author="Rakhi Ghoshal" w:date="2017-07-25T23:01:00Z">
        <w:r w:rsidR="009D1DFB">
          <w:rPr>
            <w:rFonts w:ascii="Times New Roman" w:eastAsia="Times New Roman" w:hAnsi="Times New Roman" w:cs="Times New Roman"/>
            <w:color w:val="222222"/>
            <w:sz w:val="24"/>
            <w:lang w:val="en-IN" w:eastAsia="en-IN"/>
          </w:rPr>
          <w:t xml:space="preserve"> </w:t>
        </w:r>
      </w:ins>
      <w:del w:id="82" w:author="Rakhi Ghoshal" w:date="2017-07-22T18:49:00Z">
        <w:r w:rsidR="00052F53" w:rsidDel="006531C1">
          <w:rPr>
            <w:rFonts w:ascii="Times New Roman" w:eastAsia="Times New Roman" w:hAnsi="Times New Roman" w:cs="Times New Roman"/>
            <w:color w:val="222222"/>
            <w:sz w:val="24"/>
            <w:lang w:val="en-IN" w:eastAsia="en-IN"/>
          </w:rPr>
          <w:delText xml:space="preserve">The Aryan invasion theory has been debunked; but it did shape a lot of our perceptions and perspectives when it was in its adult days, robust and healthy. </w:delText>
        </w:r>
        <w:r w:rsidR="00700852" w:rsidDel="006531C1">
          <w:rPr>
            <w:rFonts w:ascii="Times New Roman" w:eastAsia="Times New Roman" w:hAnsi="Times New Roman" w:cs="Times New Roman"/>
            <w:color w:val="222222"/>
            <w:sz w:val="24"/>
            <w:lang w:val="en-IN" w:eastAsia="en-IN"/>
          </w:rPr>
          <w:delText xml:space="preserve">Since school history textbooks lag a long way and are not up-to-date with current scholarship and theoretical premises, </w:delText>
        </w:r>
        <w:r w:rsidR="006148BF" w:rsidDel="006531C1">
          <w:rPr>
            <w:rFonts w:ascii="Times New Roman" w:eastAsia="Times New Roman" w:hAnsi="Times New Roman" w:cs="Times New Roman"/>
            <w:color w:val="222222"/>
            <w:sz w:val="24"/>
            <w:lang w:val="en-IN" w:eastAsia="en-IN"/>
          </w:rPr>
          <w:delText xml:space="preserve">the fact that Aryan invasion theory has lost credibility </w:delText>
        </w:r>
        <w:r w:rsidR="0027582E" w:rsidDel="006531C1">
          <w:rPr>
            <w:rFonts w:ascii="Times New Roman" w:eastAsia="Times New Roman" w:hAnsi="Times New Roman" w:cs="Times New Roman"/>
            <w:color w:val="222222"/>
            <w:sz w:val="24"/>
            <w:lang w:val="en-IN" w:eastAsia="en-IN"/>
          </w:rPr>
          <w:delText xml:space="preserve">is slow in percolating down to reorient consciousness. </w:delText>
        </w:r>
        <w:r w:rsidR="00893AE1" w:rsidDel="006531C1">
          <w:rPr>
            <w:rFonts w:ascii="Times New Roman" w:eastAsia="Times New Roman" w:hAnsi="Times New Roman" w:cs="Times New Roman"/>
            <w:color w:val="222222"/>
            <w:sz w:val="24"/>
            <w:lang w:val="en-IN" w:eastAsia="en-IN"/>
          </w:rPr>
          <w:delText xml:space="preserve">And when it ruled the roost, one of the most redeeming factors of those invaders used to be that </w:delText>
        </w:r>
        <w:r w:rsidR="009F2FC0" w:rsidDel="006531C1">
          <w:rPr>
            <w:rFonts w:ascii="Times New Roman" w:eastAsia="Times New Roman" w:hAnsi="Times New Roman" w:cs="Times New Roman"/>
            <w:color w:val="222222"/>
            <w:sz w:val="24"/>
            <w:lang w:val="en-IN" w:eastAsia="en-IN"/>
          </w:rPr>
          <w:delText xml:space="preserve">they, </w:delText>
        </w:r>
        <w:r w:rsidR="009F2FC0" w:rsidRPr="004F539F" w:rsidDel="006531C1">
          <w:rPr>
            <w:rFonts w:ascii="Times New Roman" w:eastAsia="Times New Roman" w:hAnsi="Times New Roman" w:cs="Times New Roman"/>
            <w:color w:val="222222"/>
            <w:sz w:val="24"/>
            <w:lang w:val="en-IN" w:eastAsia="en-IN"/>
          </w:rPr>
          <w:delText>by inter-marrying</w:delText>
        </w:r>
        <w:r w:rsidR="009F2FC0" w:rsidDel="006531C1">
          <w:rPr>
            <w:rFonts w:ascii="Times New Roman" w:eastAsia="Times New Roman" w:hAnsi="Times New Roman" w:cs="Times New Roman"/>
            <w:color w:val="222222"/>
            <w:sz w:val="24"/>
            <w:lang w:val="en-IN" w:eastAsia="en-IN"/>
          </w:rPr>
          <w:delText xml:space="preserve">, </w:delText>
        </w:r>
        <w:r w:rsidR="00AE443C" w:rsidDel="006531C1">
          <w:rPr>
            <w:rFonts w:ascii="Times New Roman" w:eastAsia="Times New Roman" w:hAnsi="Times New Roman" w:cs="Times New Roman"/>
            <w:color w:val="222222"/>
            <w:sz w:val="24"/>
            <w:lang w:val="en-IN" w:eastAsia="en-IN"/>
          </w:rPr>
          <w:delText xml:space="preserve">had </w:delText>
        </w:r>
        <w:r w:rsidR="001746BD" w:rsidDel="006531C1">
          <w:rPr>
            <w:rFonts w:ascii="Times New Roman" w:eastAsia="Times New Roman" w:hAnsi="Times New Roman" w:cs="Times New Roman"/>
            <w:color w:val="222222"/>
            <w:sz w:val="24"/>
            <w:lang w:val="en-IN" w:eastAsia="en-IN"/>
          </w:rPr>
          <w:delText xml:space="preserve">altered </w:delText>
        </w:r>
        <w:r w:rsidR="008A352A" w:rsidRPr="004F539F" w:rsidDel="006531C1">
          <w:rPr>
            <w:rFonts w:ascii="Times New Roman" w:eastAsia="Times New Roman" w:hAnsi="Times New Roman" w:cs="Times New Roman"/>
            <w:color w:val="222222"/>
            <w:sz w:val="24"/>
            <w:lang w:val="en-IN" w:eastAsia="en-IN"/>
          </w:rPr>
          <w:delText>our appearance</w:delText>
        </w:r>
        <w:r w:rsidR="009F2FC0" w:rsidDel="006531C1">
          <w:rPr>
            <w:rFonts w:ascii="Times New Roman" w:eastAsia="Times New Roman" w:hAnsi="Times New Roman" w:cs="Times New Roman"/>
            <w:color w:val="222222"/>
            <w:sz w:val="24"/>
            <w:lang w:val="en-IN" w:eastAsia="en-IN"/>
          </w:rPr>
          <w:delText xml:space="preserve">, our skin-tones. In other words, </w:delText>
        </w:r>
        <w:r w:rsidR="008A352A" w:rsidRPr="004F539F" w:rsidDel="006531C1">
          <w:rPr>
            <w:rFonts w:ascii="Times New Roman" w:eastAsia="Times New Roman" w:hAnsi="Times New Roman" w:cs="Times New Roman"/>
            <w:color w:val="222222"/>
            <w:sz w:val="24"/>
            <w:lang w:val="en-IN" w:eastAsia="en-IN"/>
          </w:rPr>
          <w:delText>b</w:delText>
        </w:r>
        <w:r w:rsidR="000530C5" w:rsidRPr="004F539F" w:rsidDel="006531C1">
          <w:rPr>
            <w:rFonts w:ascii="Times New Roman" w:eastAsia="Times New Roman" w:hAnsi="Times New Roman" w:cs="Times New Roman"/>
            <w:color w:val="222222"/>
            <w:sz w:val="24"/>
            <w:lang w:val="en-IN" w:eastAsia="en-IN"/>
          </w:rPr>
          <w:delText xml:space="preserve">esides </w:delText>
        </w:r>
        <w:r w:rsidR="009F2FC0" w:rsidDel="006531C1">
          <w:rPr>
            <w:rFonts w:ascii="Times New Roman" w:eastAsia="Times New Roman" w:hAnsi="Times New Roman" w:cs="Times New Roman"/>
            <w:color w:val="222222"/>
            <w:sz w:val="24"/>
            <w:lang w:val="en-IN" w:eastAsia="en-IN"/>
          </w:rPr>
          <w:delText xml:space="preserve">allegedly </w:delText>
        </w:r>
        <w:r w:rsidR="000530C5" w:rsidRPr="004F539F" w:rsidDel="006531C1">
          <w:rPr>
            <w:rFonts w:ascii="Times New Roman" w:eastAsia="Times New Roman" w:hAnsi="Times New Roman" w:cs="Times New Roman"/>
            <w:color w:val="222222"/>
            <w:sz w:val="24"/>
            <w:lang w:val="en-IN" w:eastAsia="en-IN"/>
          </w:rPr>
          <w:delText xml:space="preserve">wiping </w:delText>
        </w:r>
        <w:r w:rsidR="00AE443C" w:rsidDel="006531C1">
          <w:rPr>
            <w:rFonts w:ascii="Times New Roman" w:eastAsia="Times New Roman" w:hAnsi="Times New Roman" w:cs="Times New Roman"/>
            <w:color w:val="222222"/>
            <w:sz w:val="24"/>
            <w:lang w:val="en-IN" w:eastAsia="en-IN"/>
          </w:rPr>
          <w:delText xml:space="preserve">clean the valley of the </w:delText>
        </w:r>
        <w:r w:rsidR="000530C5" w:rsidRPr="004F539F" w:rsidDel="006531C1">
          <w:rPr>
            <w:rFonts w:ascii="Times New Roman" w:eastAsia="Times New Roman" w:hAnsi="Times New Roman" w:cs="Times New Roman"/>
            <w:color w:val="222222"/>
            <w:sz w:val="24"/>
            <w:lang w:val="en-IN" w:eastAsia="en-IN"/>
          </w:rPr>
          <w:delText>Indus</w:delText>
        </w:r>
        <w:r w:rsidR="00AE443C" w:rsidDel="006531C1">
          <w:rPr>
            <w:rFonts w:ascii="Times New Roman" w:eastAsia="Times New Roman" w:hAnsi="Times New Roman" w:cs="Times New Roman"/>
            <w:color w:val="222222"/>
            <w:sz w:val="24"/>
            <w:lang w:val="en-IN" w:eastAsia="en-IN"/>
          </w:rPr>
          <w:delText xml:space="preserve"> river</w:delText>
        </w:r>
        <w:r w:rsidR="000530C5" w:rsidRPr="004F539F" w:rsidDel="006531C1">
          <w:rPr>
            <w:rFonts w:ascii="Times New Roman" w:eastAsia="Times New Roman" w:hAnsi="Times New Roman" w:cs="Times New Roman"/>
            <w:color w:val="222222"/>
            <w:sz w:val="24"/>
            <w:lang w:val="en-IN" w:eastAsia="en-IN"/>
          </w:rPr>
          <w:delText xml:space="preserve"> they cleaned up </w:delText>
        </w:r>
        <w:r w:rsidR="00AE443C" w:rsidDel="006531C1">
          <w:rPr>
            <w:rFonts w:ascii="Times New Roman" w:eastAsia="Times New Roman" w:hAnsi="Times New Roman" w:cs="Times New Roman"/>
            <w:color w:val="222222"/>
            <w:sz w:val="24"/>
            <w:lang w:val="en-IN" w:eastAsia="en-IN"/>
          </w:rPr>
          <w:delText xml:space="preserve">the skins of progeny as well. </w:delText>
        </w:r>
        <w:r w:rsidR="00B210B6" w:rsidDel="006531C1">
          <w:rPr>
            <w:rFonts w:ascii="Times New Roman" w:eastAsia="Times New Roman" w:hAnsi="Times New Roman" w:cs="Times New Roman"/>
            <w:color w:val="222222"/>
            <w:sz w:val="24"/>
            <w:lang w:val="en-IN" w:eastAsia="en-IN"/>
          </w:rPr>
          <w:delText xml:space="preserve">We were taught that </w:delText>
        </w:r>
        <w:r w:rsidR="000530C5" w:rsidRPr="004F539F" w:rsidDel="006531C1">
          <w:rPr>
            <w:rFonts w:ascii="Times New Roman" w:eastAsia="Times New Roman" w:hAnsi="Times New Roman" w:cs="Times New Roman"/>
            <w:color w:val="222222"/>
            <w:sz w:val="24"/>
            <w:lang w:val="en-IN" w:eastAsia="en-IN"/>
          </w:rPr>
          <w:delText xml:space="preserve">their movement </w:delText>
        </w:r>
        <w:r w:rsidR="008A352A" w:rsidRPr="004F539F" w:rsidDel="006531C1">
          <w:rPr>
            <w:rFonts w:ascii="Times New Roman" w:eastAsia="Times New Roman" w:hAnsi="Times New Roman" w:cs="Times New Roman"/>
            <w:color w:val="222222"/>
            <w:sz w:val="24"/>
            <w:lang w:val="en-IN" w:eastAsia="en-IN"/>
          </w:rPr>
          <w:delText xml:space="preserve">towards the southern part of the subcontinent </w:delText>
        </w:r>
        <w:r w:rsidR="000530C5" w:rsidRPr="004F539F" w:rsidDel="006531C1">
          <w:rPr>
            <w:rFonts w:ascii="Times New Roman" w:eastAsia="Times New Roman" w:hAnsi="Times New Roman" w:cs="Times New Roman"/>
            <w:color w:val="222222"/>
            <w:sz w:val="24"/>
            <w:lang w:val="en-IN" w:eastAsia="en-IN"/>
          </w:rPr>
          <w:delText xml:space="preserve">was </w:delText>
        </w:r>
        <w:r w:rsidR="008A352A" w:rsidRPr="004F539F" w:rsidDel="006531C1">
          <w:rPr>
            <w:rFonts w:ascii="Times New Roman" w:eastAsia="Times New Roman" w:hAnsi="Times New Roman" w:cs="Times New Roman"/>
            <w:color w:val="222222"/>
            <w:sz w:val="24"/>
            <w:lang w:val="en-IN" w:eastAsia="en-IN"/>
          </w:rPr>
          <w:delText xml:space="preserve">opposed </w:delText>
        </w:r>
        <w:r w:rsidR="000530C5" w:rsidRPr="004F539F" w:rsidDel="006531C1">
          <w:rPr>
            <w:rFonts w:ascii="Times New Roman" w:eastAsia="Times New Roman" w:hAnsi="Times New Roman" w:cs="Times New Roman"/>
            <w:color w:val="222222"/>
            <w:sz w:val="24"/>
            <w:lang w:val="en-IN" w:eastAsia="en-IN"/>
          </w:rPr>
          <w:delText xml:space="preserve">by </w:delText>
        </w:r>
        <w:r w:rsidR="008A352A" w:rsidRPr="004F539F" w:rsidDel="006531C1">
          <w:rPr>
            <w:rFonts w:ascii="Times New Roman" w:eastAsia="Times New Roman" w:hAnsi="Times New Roman" w:cs="Times New Roman"/>
            <w:color w:val="222222"/>
            <w:sz w:val="24"/>
            <w:lang w:val="en-IN" w:eastAsia="en-IN"/>
          </w:rPr>
          <w:delText xml:space="preserve">those </w:delText>
        </w:r>
        <w:r w:rsidR="000530C5" w:rsidRPr="004F539F" w:rsidDel="006531C1">
          <w:rPr>
            <w:rFonts w:ascii="Times New Roman" w:eastAsia="Times New Roman" w:hAnsi="Times New Roman" w:cs="Times New Roman"/>
            <w:color w:val="222222"/>
            <w:sz w:val="24"/>
            <w:lang w:val="en-IN" w:eastAsia="en-IN"/>
          </w:rPr>
          <w:delText xml:space="preserve">living </w:delText>
        </w:r>
        <w:r w:rsidR="001746BD" w:rsidDel="006531C1">
          <w:rPr>
            <w:rFonts w:ascii="Times New Roman" w:eastAsia="Times New Roman" w:hAnsi="Times New Roman" w:cs="Times New Roman"/>
            <w:color w:val="222222"/>
            <w:sz w:val="24"/>
            <w:lang w:val="en-IN" w:eastAsia="en-IN"/>
          </w:rPr>
          <w:delText xml:space="preserve">there, </w:delText>
        </w:r>
        <w:r w:rsidR="008A352A" w:rsidRPr="004F539F" w:rsidDel="006531C1">
          <w:rPr>
            <w:rFonts w:ascii="Times New Roman" w:eastAsia="Times New Roman" w:hAnsi="Times New Roman" w:cs="Times New Roman"/>
            <w:color w:val="222222"/>
            <w:sz w:val="24"/>
            <w:lang w:val="en-IN" w:eastAsia="en-IN"/>
          </w:rPr>
          <w:delText xml:space="preserve">and </w:delText>
        </w:r>
        <w:r w:rsidR="00B210B6" w:rsidDel="006531C1">
          <w:rPr>
            <w:rFonts w:ascii="Times New Roman" w:eastAsia="Times New Roman" w:hAnsi="Times New Roman" w:cs="Times New Roman"/>
            <w:color w:val="222222"/>
            <w:sz w:val="24"/>
            <w:lang w:val="en-IN" w:eastAsia="en-IN"/>
          </w:rPr>
          <w:delText xml:space="preserve">(as if) </w:delText>
        </w:r>
        <w:r w:rsidR="008A352A" w:rsidRPr="004F539F" w:rsidDel="006531C1">
          <w:rPr>
            <w:rFonts w:ascii="Times New Roman" w:eastAsia="Times New Roman" w:hAnsi="Times New Roman" w:cs="Times New Roman"/>
            <w:color w:val="222222"/>
            <w:sz w:val="24"/>
            <w:lang w:val="en-IN" w:eastAsia="en-IN"/>
          </w:rPr>
          <w:delText>as punishment</w:delText>
        </w:r>
        <w:r w:rsidR="001746BD" w:rsidDel="006531C1">
          <w:rPr>
            <w:rFonts w:ascii="Times New Roman" w:eastAsia="Times New Roman" w:hAnsi="Times New Roman" w:cs="Times New Roman"/>
            <w:color w:val="222222"/>
            <w:sz w:val="24"/>
            <w:lang w:val="en-IN" w:eastAsia="en-IN"/>
          </w:rPr>
          <w:delText xml:space="preserve"> for the resistance</w:delText>
        </w:r>
        <w:r w:rsidR="008A352A" w:rsidRPr="004F539F" w:rsidDel="006531C1">
          <w:rPr>
            <w:rFonts w:ascii="Times New Roman" w:eastAsia="Times New Roman" w:hAnsi="Times New Roman" w:cs="Times New Roman"/>
            <w:color w:val="222222"/>
            <w:sz w:val="24"/>
            <w:lang w:val="en-IN" w:eastAsia="en-IN"/>
          </w:rPr>
          <w:delText>, th</w:delText>
        </w:r>
        <w:r w:rsidR="009F2FC0" w:rsidDel="006531C1">
          <w:rPr>
            <w:rFonts w:ascii="Times New Roman" w:eastAsia="Times New Roman" w:hAnsi="Times New Roman" w:cs="Times New Roman"/>
            <w:color w:val="222222"/>
            <w:sz w:val="24"/>
            <w:lang w:val="en-IN" w:eastAsia="en-IN"/>
          </w:rPr>
          <w:delText xml:space="preserve">ose communities </w:delText>
        </w:r>
        <w:r w:rsidR="008A352A" w:rsidRPr="004F539F" w:rsidDel="006531C1">
          <w:rPr>
            <w:rFonts w:ascii="Times New Roman" w:eastAsia="Times New Roman" w:hAnsi="Times New Roman" w:cs="Times New Roman"/>
            <w:color w:val="222222"/>
            <w:sz w:val="24"/>
            <w:lang w:val="en-IN" w:eastAsia="en-IN"/>
          </w:rPr>
          <w:delText xml:space="preserve">failed to get the chromatic benefit </w:delText>
        </w:r>
        <w:r w:rsidR="00210D50" w:rsidRPr="004F539F" w:rsidDel="006531C1">
          <w:rPr>
            <w:rFonts w:ascii="Times New Roman" w:eastAsia="Times New Roman" w:hAnsi="Times New Roman" w:cs="Times New Roman"/>
            <w:color w:val="222222"/>
            <w:sz w:val="24"/>
            <w:lang w:val="en-IN" w:eastAsia="en-IN"/>
          </w:rPr>
          <w:delText xml:space="preserve">of the </w:delText>
        </w:r>
        <w:r w:rsidR="00BB6D9A" w:rsidRPr="004F539F" w:rsidDel="006531C1">
          <w:rPr>
            <w:rFonts w:ascii="Times New Roman" w:eastAsia="Times New Roman" w:hAnsi="Times New Roman" w:cs="Times New Roman"/>
            <w:color w:val="222222"/>
            <w:sz w:val="24"/>
            <w:lang w:val="en-IN" w:eastAsia="en-IN"/>
          </w:rPr>
          <w:lastRenderedPageBreak/>
          <w:delText>intermarriages</w:delText>
        </w:r>
      </w:del>
      <w:r w:rsidR="00BB6D9A" w:rsidRPr="004F539F">
        <w:rPr>
          <w:rFonts w:ascii="Times New Roman" w:eastAsia="Times New Roman" w:hAnsi="Times New Roman" w:cs="Times New Roman"/>
          <w:color w:val="222222"/>
          <w:sz w:val="24"/>
          <w:lang w:val="en-IN" w:eastAsia="en-IN"/>
        </w:rPr>
        <w:t>.</w:t>
      </w:r>
      <w:r w:rsidR="009311E8" w:rsidRPr="004F539F">
        <w:rPr>
          <w:rFonts w:ascii="Times New Roman" w:eastAsia="Times New Roman" w:hAnsi="Times New Roman" w:cs="Times New Roman"/>
          <w:color w:val="222222"/>
          <w:sz w:val="24"/>
          <w:lang w:val="en-IN" w:eastAsia="en-IN"/>
        </w:rPr>
        <w:t xml:space="preserve"> </w:t>
      </w:r>
      <w:ins w:id="83" w:author="Rakhi Ghoshal" w:date="2017-07-22T18:51:00Z">
        <w:r w:rsidR="00420D94">
          <w:rPr>
            <w:rFonts w:ascii="Times New Roman" w:eastAsia="Times New Roman" w:hAnsi="Times New Roman" w:cs="Times New Roman"/>
            <w:color w:val="222222"/>
            <w:sz w:val="24"/>
            <w:lang w:val="en-IN" w:eastAsia="en-IN"/>
          </w:rPr>
          <w:t>T</w:t>
        </w:r>
      </w:ins>
      <w:ins w:id="84" w:author="Rakhi Ghoshal" w:date="2017-07-22T18:49:00Z">
        <w:r w:rsidR="00420D94">
          <w:rPr>
            <w:rFonts w:ascii="Times New Roman" w:eastAsia="Times New Roman" w:hAnsi="Times New Roman" w:cs="Times New Roman"/>
            <w:color w:val="222222"/>
            <w:sz w:val="24"/>
            <w:lang w:val="en-IN" w:eastAsia="en-IN"/>
          </w:rPr>
          <w:t xml:space="preserve">he </w:t>
        </w:r>
      </w:ins>
      <w:ins w:id="85" w:author="Rakhi Ghoshal" w:date="2017-07-23T10:41:00Z">
        <w:r w:rsidR="00826BC4">
          <w:rPr>
            <w:rFonts w:ascii="Times New Roman" w:eastAsia="Times New Roman" w:hAnsi="Times New Roman" w:cs="Times New Roman"/>
            <w:color w:val="222222"/>
            <w:sz w:val="24"/>
            <w:lang w:val="en-IN" w:eastAsia="en-IN"/>
          </w:rPr>
          <w:t xml:space="preserve">Aryan invasion </w:t>
        </w:r>
      </w:ins>
      <w:ins w:id="86" w:author="Rakhi Ghoshal" w:date="2017-07-22T18:49:00Z">
        <w:r w:rsidR="00420D94">
          <w:rPr>
            <w:rFonts w:ascii="Times New Roman" w:eastAsia="Times New Roman" w:hAnsi="Times New Roman" w:cs="Times New Roman"/>
            <w:color w:val="222222"/>
            <w:sz w:val="24"/>
            <w:lang w:val="en-IN" w:eastAsia="en-IN"/>
          </w:rPr>
          <w:t xml:space="preserve">theory has been </w:t>
        </w:r>
      </w:ins>
      <w:ins w:id="87" w:author="Rakhi Ghoshal" w:date="2017-07-22T18:57:00Z">
        <w:r w:rsidR="00AB2086">
          <w:rPr>
            <w:rFonts w:ascii="Times New Roman" w:eastAsia="Times New Roman" w:hAnsi="Times New Roman" w:cs="Times New Roman"/>
            <w:color w:val="222222"/>
            <w:sz w:val="24"/>
            <w:lang w:val="en-IN" w:eastAsia="en-IN"/>
          </w:rPr>
          <w:t xml:space="preserve">systematically </w:t>
        </w:r>
      </w:ins>
      <w:ins w:id="88" w:author="Rakhi Ghoshal" w:date="2017-07-22T18:49:00Z">
        <w:r w:rsidR="00420D94">
          <w:rPr>
            <w:rFonts w:ascii="Times New Roman" w:eastAsia="Times New Roman" w:hAnsi="Times New Roman" w:cs="Times New Roman"/>
            <w:color w:val="222222"/>
            <w:sz w:val="24"/>
            <w:lang w:val="en-IN" w:eastAsia="en-IN"/>
          </w:rPr>
          <w:t>debunked (</w:t>
        </w:r>
      </w:ins>
      <w:ins w:id="89" w:author="Rakhi Ghoshal" w:date="2017-07-22T18:57:00Z">
        <w:r w:rsidR="00AB2086">
          <w:rPr>
            <w:rFonts w:ascii="Times New Roman" w:eastAsia="Times New Roman" w:hAnsi="Times New Roman" w:cs="Times New Roman"/>
            <w:color w:val="222222"/>
            <w:sz w:val="24"/>
            <w:lang w:val="en-IN" w:eastAsia="en-IN"/>
          </w:rPr>
          <w:t>1, 2</w:t>
        </w:r>
      </w:ins>
      <w:ins w:id="90" w:author="Rakhi Ghoshal" w:date="2017-07-22T18:49:00Z">
        <w:r w:rsidR="00420D94">
          <w:rPr>
            <w:rFonts w:ascii="Times New Roman" w:eastAsia="Times New Roman" w:hAnsi="Times New Roman" w:cs="Times New Roman"/>
            <w:color w:val="222222"/>
            <w:sz w:val="24"/>
            <w:lang w:val="en-IN" w:eastAsia="en-IN"/>
          </w:rPr>
          <w:t>)</w:t>
        </w:r>
      </w:ins>
      <w:ins w:id="91" w:author="Rakhi Ghoshal" w:date="2017-07-22T18:51:00Z">
        <w:r w:rsidR="00420D94">
          <w:rPr>
            <w:rFonts w:ascii="Times New Roman" w:eastAsia="Times New Roman" w:hAnsi="Times New Roman" w:cs="Times New Roman"/>
            <w:color w:val="222222"/>
            <w:sz w:val="24"/>
            <w:lang w:val="en-IN" w:eastAsia="en-IN"/>
          </w:rPr>
          <w:t xml:space="preserve"> </w:t>
        </w:r>
      </w:ins>
      <w:ins w:id="92" w:author="Rakhi Ghoshal" w:date="2017-07-23T10:22:00Z">
        <w:r w:rsidR="006C2FC4">
          <w:rPr>
            <w:rFonts w:ascii="Times New Roman" w:eastAsia="Times New Roman" w:hAnsi="Times New Roman" w:cs="Times New Roman"/>
            <w:color w:val="222222"/>
            <w:sz w:val="24"/>
            <w:lang w:val="en-IN" w:eastAsia="en-IN"/>
          </w:rPr>
          <w:t xml:space="preserve">though </w:t>
        </w:r>
      </w:ins>
      <w:ins w:id="93" w:author="Rakhi Ghoshal" w:date="2017-07-23T10:23:00Z">
        <w:r w:rsidR="006C2FC4">
          <w:rPr>
            <w:rFonts w:ascii="Times New Roman" w:eastAsia="Times New Roman" w:hAnsi="Times New Roman" w:cs="Times New Roman"/>
            <w:color w:val="222222"/>
            <w:sz w:val="24"/>
            <w:lang w:val="en-IN" w:eastAsia="en-IN"/>
          </w:rPr>
          <w:t>many of us continue to believe it; however, the point here is not to talk about the historical veracity of the theory, but</w:t>
        </w:r>
      </w:ins>
      <w:ins w:id="94" w:author="Rakhi Ghoshal" w:date="2017-07-23T10:24:00Z">
        <w:r w:rsidR="009D05BD">
          <w:rPr>
            <w:rFonts w:ascii="Times New Roman" w:eastAsia="Times New Roman" w:hAnsi="Times New Roman" w:cs="Times New Roman"/>
            <w:color w:val="222222"/>
            <w:sz w:val="24"/>
            <w:lang w:val="en-IN" w:eastAsia="en-IN"/>
          </w:rPr>
          <w:t xml:space="preserve"> to realize that as a soc</w:t>
        </w:r>
      </w:ins>
      <w:ins w:id="95" w:author="Rakhi Ghoshal" w:date="2017-07-23T10:25:00Z">
        <w:r w:rsidR="009D05BD">
          <w:rPr>
            <w:rFonts w:ascii="Times New Roman" w:eastAsia="Times New Roman" w:hAnsi="Times New Roman" w:cs="Times New Roman"/>
            <w:color w:val="222222"/>
            <w:sz w:val="24"/>
            <w:lang w:val="en-IN" w:eastAsia="en-IN"/>
          </w:rPr>
          <w:t>iety we continue to invest in the idea of fairness</w:t>
        </w:r>
      </w:ins>
      <w:ins w:id="96" w:author="Rakhi Ghoshal" w:date="2017-07-23T10:42:00Z">
        <w:r w:rsidR="00826BC4">
          <w:rPr>
            <w:rFonts w:ascii="Times New Roman" w:eastAsia="Times New Roman" w:hAnsi="Times New Roman" w:cs="Times New Roman"/>
            <w:color w:val="222222"/>
            <w:sz w:val="24"/>
            <w:lang w:val="en-IN" w:eastAsia="en-IN"/>
          </w:rPr>
          <w:t>:</w:t>
        </w:r>
      </w:ins>
      <w:ins w:id="97" w:author="Rakhi Ghoshal" w:date="2017-07-23T10:25:00Z">
        <w:r w:rsidR="009D05BD">
          <w:rPr>
            <w:rFonts w:ascii="Times New Roman" w:eastAsia="Times New Roman" w:hAnsi="Times New Roman" w:cs="Times New Roman"/>
            <w:color w:val="222222"/>
            <w:sz w:val="24"/>
            <w:lang w:val="en-IN" w:eastAsia="en-IN"/>
          </w:rPr>
          <w:t xml:space="preserve"> if those who ransacked our territories and harmed </w:t>
        </w:r>
      </w:ins>
      <w:ins w:id="98" w:author="Rakhi Ghoshal" w:date="2017-07-23T10:42:00Z">
        <w:r w:rsidR="00826BC4">
          <w:rPr>
            <w:rFonts w:ascii="Times New Roman" w:eastAsia="Times New Roman" w:hAnsi="Times New Roman" w:cs="Times New Roman"/>
            <w:color w:val="222222"/>
            <w:sz w:val="24"/>
            <w:lang w:val="en-IN" w:eastAsia="en-IN"/>
          </w:rPr>
          <w:t xml:space="preserve">the </w:t>
        </w:r>
      </w:ins>
      <w:ins w:id="99" w:author="Rakhi Ghoshal" w:date="2017-07-23T10:25:00Z">
        <w:r w:rsidR="009D05BD">
          <w:rPr>
            <w:rFonts w:ascii="Times New Roman" w:eastAsia="Times New Roman" w:hAnsi="Times New Roman" w:cs="Times New Roman"/>
            <w:color w:val="222222"/>
            <w:sz w:val="24"/>
            <w:lang w:val="en-IN" w:eastAsia="en-IN"/>
          </w:rPr>
          <w:t xml:space="preserve">local populations, also gave </w:t>
        </w:r>
      </w:ins>
      <w:ins w:id="100" w:author="Rakhi Ghoshal" w:date="2017-07-23T10:26:00Z">
        <w:r w:rsidR="009D05BD">
          <w:rPr>
            <w:rFonts w:ascii="Times New Roman" w:eastAsia="Times New Roman" w:hAnsi="Times New Roman" w:cs="Times New Roman"/>
            <w:color w:val="222222"/>
            <w:sz w:val="24"/>
            <w:lang w:val="en-IN" w:eastAsia="en-IN"/>
          </w:rPr>
          <w:t xml:space="preserve">future generations a </w:t>
        </w:r>
      </w:ins>
      <w:ins w:id="101" w:author="Rakhi Ghoshal" w:date="2017-07-23T10:25:00Z">
        <w:r w:rsidR="009D05BD">
          <w:rPr>
            <w:rFonts w:ascii="Times New Roman" w:eastAsia="Times New Roman" w:hAnsi="Times New Roman" w:cs="Times New Roman"/>
            <w:color w:val="222222"/>
            <w:sz w:val="24"/>
            <w:lang w:val="en-IN" w:eastAsia="en-IN"/>
          </w:rPr>
          <w:t>fairer skin</w:t>
        </w:r>
      </w:ins>
      <w:ins w:id="102" w:author="Rakhi Ghoshal" w:date="2017-07-23T10:26:00Z">
        <w:r w:rsidR="009D05BD">
          <w:rPr>
            <w:rFonts w:ascii="Times New Roman" w:eastAsia="Times New Roman" w:hAnsi="Times New Roman" w:cs="Times New Roman"/>
            <w:color w:val="222222"/>
            <w:sz w:val="24"/>
            <w:lang w:val="en-IN" w:eastAsia="en-IN"/>
          </w:rPr>
          <w:t xml:space="preserve">, we become a </w:t>
        </w:r>
      </w:ins>
      <w:ins w:id="103" w:author="Rakhi Ghoshal" w:date="2017-07-23T10:42:00Z">
        <w:r w:rsidR="00826BC4">
          <w:rPr>
            <w:rFonts w:ascii="Times New Roman" w:eastAsia="Times New Roman" w:hAnsi="Times New Roman" w:cs="Times New Roman"/>
            <w:color w:val="222222"/>
            <w:sz w:val="24"/>
            <w:lang w:val="en-IN" w:eastAsia="en-IN"/>
          </w:rPr>
          <w:t xml:space="preserve">wee </w:t>
        </w:r>
      </w:ins>
      <w:ins w:id="104" w:author="Rakhi Ghoshal" w:date="2017-07-23T10:26:00Z">
        <w:r w:rsidR="009D05BD">
          <w:rPr>
            <w:rFonts w:ascii="Times New Roman" w:eastAsia="Times New Roman" w:hAnsi="Times New Roman" w:cs="Times New Roman"/>
            <w:color w:val="222222"/>
            <w:sz w:val="24"/>
            <w:lang w:val="en-IN" w:eastAsia="en-IN"/>
          </w:rPr>
          <w:t xml:space="preserve">bit more lenient towards the intruders. </w:t>
        </w:r>
      </w:ins>
    </w:p>
    <w:p w:rsidR="00CD6D4B" w:rsidDel="00384886" w:rsidRDefault="00B9401B" w:rsidP="004F539F">
      <w:pPr>
        <w:shd w:val="clear" w:color="auto" w:fill="FFFFFF"/>
        <w:spacing w:before="100" w:beforeAutospacing="1" w:after="100" w:afterAutospacing="1"/>
        <w:ind w:firstLine="720"/>
        <w:jc w:val="both"/>
        <w:rPr>
          <w:del w:id="105" w:author="Rakhi Ghoshal" w:date="2017-07-25T23:01:00Z"/>
          <w:rFonts w:ascii="Times New Roman" w:eastAsia="Times New Roman" w:hAnsi="Times New Roman" w:cs="Times New Roman"/>
          <w:color w:val="222222"/>
          <w:sz w:val="24"/>
          <w:lang w:val="en-IN" w:eastAsia="en-IN"/>
        </w:rPr>
      </w:pPr>
      <w:ins w:id="106" w:author="Rakhi Ghoshal" w:date="2017-07-23T10:27:00Z">
        <w:r>
          <w:rPr>
            <w:rFonts w:ascii="Times New Roman" w:eastAsia="Times New Roman" w:hAnsi="Times New Roman" w:cs="Times New Roman"/>
            <w:color w:val="222222"/>
            <w:sz w:val="24"/>
            <w:lang w:val="en-IN" w:eastAsia="en-IN"/>
          </w:rPr>
          <w:t>Black is bad</w:t>
        </w:r>
      </w:ins>
      <w:ins w:id="107" w:author="Rakhi Ghoshal" w:date="2017-07-23T10:43:00Z">
        <w:r w:rsidR="00826BC4">
          <w:rPr>
            <w:rFonts w:ascii="Times New Roman" w:eastAsia="Times New Roman" w:hAnsi="Times New Roman" w:cs="Times New Roman"/>
            <w:color w:val="222222"/>
            <w:sz w:val="24"/>
            <w:lang w:val="en-IN" w:eastAsia="en-IN"/>
          </w:rPr>
          <w:t xml:space="preserve">, backward, </w:t>
        </w:r>
      </w:ins>
      <w:ins w:id="108" w:author="Rakhi Ghoshal" w:date="2017-07-23T10:27:00Z">
        <w:r>
          <w:rPr>
            <w:rFonts w:ascii="Times New Roman" w:eastAsia="Times New Roman" w:hAnsi="Times New Roman" w:cs="Times New Roman"/>
            <w:color w:val="222222"/>
            <w:sz w:val="24"/>
            <w:lang w:val="en-IN" w:eastAsia="en-IN"/>
          </w:rPr>
          <w:t>underdeveloped</w:t>
        </w:r>
      </w:ins>
      <w:ins w:id="109" w:author="Rakhi Ghoshal" w:date="2017-07-23T10:43:00Z">
        <w:r w:rsidR="00826BC4">
          <w:rPr>
            <w:rFonts w:ascii="Times New Roman" w:eastAsia="Times New Roman" w:hAnsi="Times New Roman" w:cs="Times New Roman"/>
            <w:color w:val="222222"/>
            <w:sz w:val="24"/>
            <w:lang w:val="en-IN" w:eastAsia="en-IN"/>
          </w:rPr>
          <w:t>, third-world</w:t>
        </w:r>
      </w:ins>
      <w:ins w:id="110" w:author="Rakhi Ghoshal" w:date="2017-07-23T10:27:00Z">
        <w:r>
          <w:rPr>
            <w:rFonts w:ascii="Times New Roman" w:eastAsia="Times New Roman" w:hAnsi="Times New Roman" w:cs="Times New Roman"/>
            <w:color w:val="222222"/>
            <w:sz w:val="24"/>
            <w:lang w:val="en-IN" w:eastAsia="en-IN"/>
          </w:rPr>
          <w:t xml:space="preserve">. </w:t>
        </w:r>
      </w:ins>
      <w:del w:id="111" w:author="Rakhi Ghoshal" w:date="2017-07-23T10:27:00Z">
        <w:r w:rsidR="001A039D" w:rsidRPr="004F539F" w:rsidDel="00B9401B">
          <w:rPr>
            <w:rFonts w:ascii="Times New Roman" w:eastAsia="Times New Roman" w:hAnsi="Times New Roman" w:cs="Times New Roman"/>
            <w:color w:val="222222"/>
            <w:sz w:val="24"/>
            <w:lang w:val="en-IN" w:eastAsia="en-IN"/>
          </w:rPr>
          <w:delText>W</w:delText>
        </w:r>
      </w:del>
      <w:ins w:id="112" w:author="Rakhi Ghoshal" w:date="2017-07-23T10:27:00Z">
        <w:r>
          <w:rPr>
            <w:rFonts w:ascii="Times New Roman" w:eastAsia="Times New Roman" w:hAnsi="Times New Roman" w:cs="Times New Roman"/>
            <w:color w:val="222222"/>
            <w:sz w:val="24"/>
            <w:lang w:val="en-IN" w:eastAsia="en-IN"/>
          </w:rPr>
          <w:t>W</w:t>
        </w:r>
      </w:ins>
      <w:r w:rsidR="001A039D" w:rsidRPr="004F539F">
        <w:rPr>
          <w:rFonts w:ascii="Times New Roman" w:eastAsia="Times New Roman" w:hAnsi="Times New Roman" w:cs="Times New Roman"/>
          <w:color w:val="222222"/>
          <w:sz w:val="24"/>
          <w:lang w:val="en-IN" w:eastAsia="en-IN"/>
        </w:rPr>
        <w:t xml:space="preserve">hite </w:t>
      </w:r>
      <w:r w:rsidR="00486AB4">
        <w:rPr>
          <w:rFonts w:ascii="Times New Roman" w:eastAsia="Times New Roman" w:hAnsi="Times New Roman" w:cs="Times New Roman"/>
          <w:color w:val="222222"/>
          <w:sz w:val="24"/>
          <w:lang w:val="en-IN" w:eastAsia="en-IN"/>
        </w:rPr>
        <w:t xml:space="preserve">signifies </w:t>
      </w:r>
      <w:del w:id="113" w:author="Rakhi Ghoshal" w:date="2017-07-23T10:54:00Z">
        <w:r w:rsidR="00486AB4" w:rsidDel="006D20BF">
          <w:rPr>
            <w:rFonts w:ascii="Times New Roman" w:eastAsia="Times New Roman" w:hAnsi="Times New Roman" w:cs="Times New Roman"/>
            <w:color w:val="222222"/>
            <w:sz w:val="24"/>
            <w:lang w:val="en-IN" w:eastAsia="en-IN"/>
          </w:rPr>
          <w:delText xml:space="preserve">the </w:delText>
        </w:r>
        <w:r w:rsidR="001A039D" w:rsidRPr="004F539F" w:rsidDel="006D20BF">
          <w:rPr>
            <w:rFonts w:ascii="Times New Roman" w:eastAsia="Times New Roman" w:hAnsi="Times New Roman" w:cs="Times New Roman"/>
            <w:color w:val="222222"/>
            <w:sz w:val="24"/>
            <w:lang w:val="en-IN" w:eastAsia="en-IN"/>
          </w:rPr>
          <w:delText xml:space="preserve">good, </w:delText>
        </w:r>
      </w:del>
      <w:r w:rsidR="00486AB4">
        <w:rPr>
          <w:rFonts w:ascii="Times New Roman" w:eastAsia="Times New Roman" w:hAnsi="Times New Roman" w:cs="Times New Roman"/>
          <w:color w:val="222222"/>
          <w:sz w:val="24"/>
          <w:lang w:val="en-IN" w:eastAsia="en-IN"/>
        </w:rPr>
        <w:t xml:space="preserve">the </w:t>
      </w:r>
      <w:r w:rsidR="001A039D" w:rsidRPr="004F539F">
        <w:rPr>
          <w:rFonts w:ascii="Times New Roman" w:eastAsia="Times New Roman" w:hAnsi="Times New Roman" w:cs="Times New Roman"/>
          <w:color w:val="222222"/>
          <w:sz w:val="24"/>
          <w:lang w:val="en-IN" w:eastAsia="en-IN"/>
        </w:rPr>
        <w:t xml:space="preserve">pure, </w:t>
      </w:r>
      <w:r w:rsidR="00486AB4">
        <w:rPr>
          <w:rFonts w:ascii="Times New Roman" w:eastAsia="Times New Roman" w:hAnsi="Times New Roman" w:cs="Times New Roman"/>
          <w:color w:val="222222"/>
          <w:sz w:val="24"/>
          <w:lang w:val="en-IN" w:eastAsia="en-IN"/>
        </w:rPr>
        <w:t xml:space="preserve">the </w:t>
      </w:r>
      <w:r w:rsidR="009311E8" w:rsidRPr="004F539F">
        <w:rPr>
          <w:rFonts w:ascii="Times New Roman" w:eastAsia="Times New Roman" w:hAnsi="Times New Roman" w:cs="Times New Roman"/>
          <w:color w:val="222222"/>
          <w:sz w:val="24"/>
          <w:lang w:val="en-IN" w:eastAsia="en-IN"/>
        </w:rPr>
        <w:t>developed</w:t>
      </w:r>
      <w:r w:rsidR="001A039D" w:rsidRPr="004F539F">
        <w:rPr>
          <w:rFonts w:ascii="Times New Roman" w:eastAsia="Times New Roman" w:hAnsi="Times New Roman" w:cs="Times New Roman"/>
          <w:color w:val="222222"/>
          <w:sz w:val="24"/>
          <w:lang w:val="en-IN" w:eastAsia="en-IN"/>
        </w:rPr>
        <w:t xml:space="preserve">, </w:t>
      </w:r>
      <w:r w:rsidR="00486AB4">
        <w:rPr>
          <w:rFonts w:ascii="Times New Roman" w:eastAsia="Times New Roman" w:hAnsi="Times New Roman" w:cs="Times New Roman"/>
          <w:color w:val="222222"/>
          <w:sz w:val="24"/>
          <w:lang w:val="en-IN" w:eastAsia="en-IN"/>
        </w:rPr>
        <w:t xml:space="preserve">the </w:t>
      </w:r>
      <w:r w:rsidR="009311E8" w:rsidRPr="004F539F">
        <w:rPr>
          <w:rFonts w:ascii="Times New Roman" w:eastAsia="Times New Roman" w:hAnsi="Times New Roman" w:cs="Times New Roman"/>
          <w:color w:val="222222"/>
          <w:sz w:val="24"/>
          <w:lang w:val="en-IN" w:eastAsia="en-IN"/>
        </w:rPr>
        <w:t>first-world</w:t>
      </w:r>
      <w:r w:rsidR="00486AB4">
        <w:rPr>
          <w:rFonts w:ascii="Times New Roman" w:eastAsia="Times New Roman" w:hAnsi="Times New Roman" w:cs="Times New Roman"/>
          <w:color w:val="222222"/>
          <w:sz w:val="24"/>
          <w:lang w:val="en-IN" w:eastAsia="en-IN"/>
        </w:rPr>
        <w:t xml:space="preserve">; </w:t>
      </w:r>
      <w:r w:rsidR="008B2BEA">
        <w:rPr>
          <w:rFonts w:ascii="Times New Roman" w:eastAsia="Times New Roman" w:hAnsi="Times New Roman" w:cs="Times New Roman"/>
          <w:color w:val="222222"/>
          <w:sz w:val="24"/>
          <w:lang w:val="en-IN" w:eastAsia="en-IN"/>
        </w:rPr>
        <w:t>white is fair</w:t>
      </w:r>
      <w:r w:rsidR="00B03AE5">
        <w:rPr>
          <w:rFonts w:ascii="Times New Roman" w:eastAsia="Times New Roman" w:hAnsi="Times New Roman" w:cs="Times New Roman"/>
          <w:color w:val="222222"/>
          <w:sz w:val="24"/>
          <w:lang w:val="en-IN" w:eastAsia="en-IN"/>
        </w:rPr>
        <w:t xml:space="preserve">, and it </w:t>
      </w:r>
      <w:ins w:id="114" w:author="Rakhi Ghoshal" w:date="2017-07-23T10:27:00Z">
        <w:r>
          <w:rPr>
            <w:rFonts w:ascii="Times New Roman" w:eastAsia="Times New Roman" w:hAnsi="Times New Roman" w:cs="Times New Roman"/>
            <w:color w:val="222222"/>
            <w:sz w:val="24"/>
            <w:lang w:val="en-IN" w:eastAsia="en-IN"/>
          </w:rPr>
          <w:t xml:space="preserve">indeed </w:t>
        </w:r>
      </w:ins>
      <w:r w:rsidR="006E526A">
        <w:rPr>
          <w:rFonts w:ascii="Times New Roman" w:eastAsia="Times New Roman" w:hAnsi="Times New Roman" w:cs="Times New Roman"/>
          <w:color w:val="222222"/>
          <w:sz w:val="24"/>
          <w:lang w:val="en-IN" w:eastAsia="en-IN"/>
        </w:rPr>
        <w:t xml:space="preserve">seems </w:t>
      </w:r>
      <w:r w:rsidR="00B03AE5">
        <w:rPr>
          <w:rFonts w:ascii="Times New Roman" w:eastAsia="Times New Roman" w:hAnsi="Times New Roman" w:cs="Times New Roman"/>
          <w:color w:val="222222"/>
          <w:sz w:val="24"/>
          <w:lang w:val="en-IN" w:eastAsia="en-IN"/>
        </w:rPr>
        <w:t xml:space="preserve">fair to </w:t>
      </w:r>
      <w:ins w:id="115" w:author="Rakhi Ghoshal" w:date="2017-07-23T10:27:00Z">
        <w:r>
          <w:rPr>
            <w:rFonts w:ascii="Times New Roman" w:eastAsia="Times New Roman" w:hAnsi="Times New Roman" w:cs="Times New Roman"/>
            <w:color w:val="222222"/>
            <w:sz w:val="24"/>
            <w:lang w:val="en-IN" w:eastAsia="en-IN"/>
          </w:rPr>
          <w:t xml:space="preserve">want to </w:t>
        </w:r>
      </w:ins>
      <w:r w:rsidR="00B03AE5">
        <w:rPr>
          <w:rFonts w:ascii="Times New Roman" w:eastAsia="Times New Roman" w:hAnsi="Times New Roman" w:cs="Times New Roman"/>
          <w:color w:val="222222"/>
          <w:sz w:val="24"/>
          <w:lang w:val="en-IN" w:eastAsia="en-IN"/>
        </w:rPr>
        <w:t>be fair</w:t>
      </w:r>
      <w:r w:rsidR="008B2BEA">
        <w:rPr>
          <w:rFonts w:ascii="Times New Roman" w:eastAsia="Times New Roman" w:hAnsi="Times New Roman" w:cs="Times New Roman"/>
          <w:color w:val="222222"/>
          <w:sz w:val="24"/>
          <w:lang w:val="en-IN" w:eastAsia="en-IN"/>
        </w:rPr>
        <w:t xml:space="preserve">. </w:t>
      </w:r>
      <w:r w:rsidR="001A0EA2">
        <w:rPr>
          <w:rFonts w:ascii="Times New Roman" w:eastAsia="Times New Roman" w:hAnsi="Times New Roman" w:cs="Times New Roman"/>
          <w:color w:val="222222"/>
          <w:sz w:val="24"/>
          <w:lang w:val="en-IN" w:eastAsia="en-IN"/>
        </w:rPr>
        <w:t xml:space="preserve">We are obsessed with fairness. </w:t>
      </w:r>
      <w:del w:id="116" w:author="Rakhi Ghoshal" w:date="2017-07-23T10:27:00Z">
        <w:r w:rsidR="00571B6E" w:rsidDel="00B9401B">
          <w:rPr>
            <w:rFonts w:ascii="Times New Roman" w:eastAsia="Times New Roman" w:hAnsi="Times New Roman" w:cs="Times New Roman"/>
            <w:color w:val="222222"/>
            <w:sz w:val="24"/>
            <w:lang w:val="en-IN" w:eastAsia="en-IN"/>
          </w:rPr>
          <w:delText xml:space="preserve">But </w:delText>
        </w:r>
      </w:del>
      <w:ins w:id="117" w:author="Rakhi Ghoshal" w:date="2017-07-23T10:27:00Z">
        <w:r>
          <w:rPr>
            <w:rFonts w:ascii="Times New Roman" w:eastAsia="Times New Roman" w:hAnsi="Times New Roman" w:cs="Times New Roman"/>
            <w:color w:val="222222"/>
            <w:sz w:val="24"/>
            <w:lang w:val="en-IN" w:eastAsia="en-IN"/>
          </w:rPr>
          <w:t>F</w:t>
        </w:r>
      </w:ins>
      <w:del w:id="118" w:author="Rakhi Ghoshal" w:date="2017-07-23T10:27:00Z">
        <w:r w:rsidR="00571B6E" w:rsidDel="00B9401B">
          <w:rPr>
            <w:rFonts w:ascii="Times New Roman" w:eastAsia="Times New Roman" w:hAnsi="Times New Roman" w:cs="Times New Roman"/>
            <w:color w:val="222222"/>
            <w:sz w:val="24"/>
            <w:lang w:val="en-IN" w:eastAsia="en-IN"/>
          </w:rPr>
          <w:delText>f</w:delText>
        </w:r>
      </w:del>
      <w:r w:rsidR="00571B6E">
        <w:rPr>
          <w:rFonts w:ascii="Times New Roman" w:eastAsia="Times New Roman" w:hAnsi="Times New Roman" w:cs="Times New Roman"/>
          <w:color w:val="222222"/>
          <w:sz w:val="24"/>
          <w:lang w:val="en-IN" w:eastAsia="en-IN"/>
        </w:rPr>
        <w:t xml:space="preserve">ortunately, there continues to exist some </w:t>
      </w:r>
      <w:r w:rsidR="00B03AE5">
        <w:rPr>
          <w:rFonts w:ascii="Times New Roman" w:eastAsia="Times New Roman" w:hAnsi="Times New Roman" w:cs="Times New Roman"/>
          <w:color w:val="222222"/>
          <w:sz w:val="24"/>
          <w:lang w:val="en-IN" w:eastAsia="en-IN"/>
        </w:rPr>
        <w:t>fairness</w:t>
      </w:r>
      <w:r w:rsidR="005E32B8" w:rsidRPr="004F539F">
        <w:rPr>
          <w:rFonts w:ascii="Times New Roman" w:eastAsia="Times New Roman" w:hAnsi="Times New Roman" w:cs="Times New Roman"/>
          <w:color w:val="222222"/>
          <w:sz w:val="24"/>
          <w:lang w:val="en-IN" w:eastAsia="en-IN"/>
        </w:rPr>
        <w:t xml:space="preserve">-dissenters, notwithstanding their own </w:t>
      </w:r>
      <w:r w:rsidR="00422595" w:rsidRPr="004F539F">
        <w:rPr>
          <w:rFonts w:ascii="Times New Roman" w:eastAsia="Times New Roman" w:hAnsi="Times New Roman" w:cs="Times New Roman"/>
          <w:color w:val="222222"/>
          <w:sz w:val="24"/>
          <w:lang w:val="en-IN" w:eastAsia="en-IN"/>
        </w:rPr>
        <w:t xml:space="preserve">melanin-count. </w:t>
      </w:r>
      <w:ins w:id="119" w:author="Rakhi Ghoshal" w:date="2017-07-23T10:54:00Z">
        <w:r w:rsidR="006D20BF">
          <w:rPr>
            <w:rFonts w:ascii="Times New Roman" w:eastAsia="Times New Roman" w:hAnsi="Times New Roman" w:cs="Times New Roman"/>
            <w:color w:val="222222"/>
            <w:sz w:val="24"/>
            <w:lang w:val="en-IN" w:eastAsia="en-IN"/>
          </w:rPr>
          <w:t xml:space="preserve">We </w:t>
        </w:r>
      </w:ins>
      <w:del w:id="120" w:author="Rakhi Ghoshal" w:date="2017-07-23T10:54:00Z">
        <w:r w:rsidR="00D82D33" w:rsidRPr="004F539F" w:rsidDel="006D20BF">
          <w:rPr>
            <w:rFonts w:ascii="Times New Roman" w:eastAsia="Times New Roman" w:hAnsi="Times New Roman" w:cs="Times New Roman"/>
            <w:color w:val="222222"/>
            <w:sz w:val="24"/>
            <w:lang w:val="en-IN" w:eastAsia="en-IN"/>
          </w:rPr>
          <w:delText xml:space="preserve">In recent times we </w:delText>
        </w:r>
      </w:del>
      <w:r w:rsidR="00D82D33" w:rsidRPr="004F539F">
        <w:rPr>
          <w:rFonts w:ascii="Times New Roman" w:eastAsia="Times New Roman" w:hAnsi="Times New Roman" w:cs="Times New Roman"/>
          <w:color w:val="222222"/>
          <w:sz w:val="24"/>
          <w:lang w:val="en-IN" w:eastAsia="en-IN"/>
        </w:rPr>
        <w:t xml:space="preserve">have </w:t>
      </w:r>
      <w:r w:rsidR="00B03AE5">
        <w:rPr>
          <w:rFonts w:ascii="Times New Roman" w:eastAsia="Times New Roman" w:hAnsi="Times New Roman" w:cs="Times New Roman"/>
          <w:color w:val="222222"/>
          <w:sz w:val="24"/>
          <w:lang w:val="en-IN" w:eastAsia="en-IN"/>
        </w:rPr>
        <w:t xml:space="preserve">heard </w:t>
      </w:r>
      <w:r w:rsidR="00D82D33" w:rsidRPr="004F539F">
        <w:rPr>
          <w:rFonts w:ascii="Times New Roman" w:eastAsia="Times New Roman" w:hAnsi="Times New Roman" w:cs="Times New Roman"/>
          <w:color w:val="222222"/>
          <w:sz w:val="24"/>
          <w:lang w:val="en-IN" w:eastAsia="en-IN"/>
        </w:rPr>
        <w:t>voices getting strong</w:t>
      </w:r>
      <w:r w:rsidR="00422595" w:rsidRPr="004F539F">
        <w:rPr>
          <w:rFonts w:ascii="Times New Roman" w:eastAsia="Times New Roman" w:hAnsi="Times New Roman" w:cs="Times New Roman"/>
          <w:color w:val="222222"/>
          <w:sz w:val="24"/>
          <w:lang w:val="en-IN" w:eastAsia="en-IN"/>
        </w:rPr>
        <w:t>er against the plethora of skin-</w:t>
      </w:r>
      <w:r w:rsidR="00D82D33" w:rsidRPr="004F539F">
        <w:rPr>
          <w:rFonts w:ascii="Times New Roman" w:eastAsia="Times New Roman" w:hAnsi="Times New Roman" w:cs="Times New Roman"/>
          <w:color w:val="222222"/>
          <w:sz w:val="24"/>
          <w:lang w:val="en-IN" w:eastAsia="en-IN"/>
        </w:rPr>
        <w:t>whitening products and fairness creams</w:t>
      </w:r>
      <w:ins w:id="121" w:author="Rakhi Ghoshal" w:date="2017-07-22T19:29:00Z">
        <w:r w:rsidR="00862A70">
          <w:rPr>
            <w:rFonts w:ascii="Times New Roman" w:eastAsia="Times New Roman" w:hAnsi="Times New Roman" w:cs="Times New Roman"/>
            <w:color w:val="222222"/>
            <w:sz w:val="24"/>
            <w:lang w:val="en-IN" w:eastAsia="en-IN"/>
          </w:rPr>
          <w:t>,</w:t>
        </w:r>
      </w:ins>
      <w:r w:rsidR="00D82D33" w:rsidRPr="004F539F">
        <w:rPr>
          <w:rFonts w:ascii="Times New Roman" w:eastAsia="Times New Roman" w:hAnsi="Times New Roman" w:cs="Times New Roman"/>
          <w:color w:val="222222"/>
          <w:sz w:val="24"/>
          <w:lang w:val="en-IN" w:eastAsia="en-IN"/>
        </w:rPr>
        <w:t xml:space="preserve"> </w:t>
      </w:r>
      <w:del w:id="122" w:author="Rakhi Ghoshal" w:date="2017-07-22T19:29:00Z">
        <w:r w:rsidR="00D82D33" w:rsidRPr="004F539F" w:rsidDel="00862A70">
          <w:rPr>
            <w:rFonts w:ascii="Times New Roman" w:eastAsia="Times New Roman" w:hAnsi="Times New Roman" w:cs="Times New Roman"/>
            <w:color w:val="222222"/>
            <w:sz w:val="24"/>
            <w:lang w:val="en-IN" w:eastAsia="en-IN"/>
          </w:rPr>
          <w:delText xml:space="preserve">and </w:delText>
        </w:r>
      </w:del>
      <w:r w:rsidR="00D82D33" w:rsidRPr="004F539F">
        <w:rPr>
          <w:rFonts w:ascii="Times New Roman" w:eastAsia="Times New Roman" w:hAnsi="Times New Roman" w:cs="Times New Roman"/>
          <w:color w:val="222222"/>
          <w:sz w:val="24"/>
          <w:lang w:val="en-IN" w:eastAsia="en-IN"/>
        </w:rPr>
        <w:t>gels</w:t>
      </w:r>
      <w:ins w:id="123" w:author="Rakhi Ghoshal" w:date="2017-07-22T19:29:00Z">
        <w:r w:rsidR="00862A70">
          <w:rPr>
            <w:rFonts w:ascii="Times New Roman" w:eastAsia="Times New Roman" w:hAnsi="Times New Roman" w:cs="Times New Roman"/>
            <w:color w:val="222222"/>
            <w:sz w:val="24"/>
            <w:lang w:val="en-IN" w:eastAsia="en-IN"/>
          </w:rPr>
          <w:t xml:space="preserve">, </w:t>
        </w:r>
        <w:proofErr w:type="spellStart"/>
        <w:r w:rsidR="00862A70">
          <w:rPr>
            <w:rFonts w:ascii="Times New Roman" w:eastAsia="Times New Roman" w:hAnsi="Times New Roman" w:cs="Times New Roman"/>
            <w:color w:val="222222"/>
            <w:sz w:val="24"/>
            <w:lang w:val="en-IN" w:eastAsia="en-IN"/>
          </w:rPr>
          <w:t>facewash</w:t>
        </w:r>
        <w:proofErr w:type="spellEnd"/>
        <w:r w:rsidR="00862A70">
          <w:rPr>
            <w:rFonts w:ascii="Times New Roman" w:eastAsia="Times New Roman" w:hAnsi="Times New Roman" w:cs="Times New Roman"/>
            <w:color w:val="222222"/>
            <w:sz w:val="24"/>
            <w:lang w:val="en-IN" w:eastAsia="en-IN"/>
          </w:rPr>
          <w:t xml:space="preserve"> and what not</w:t>
        </w:r>
      </w:ins>
      <w:r w:rsidR="00422595" w:rsidRPr="004F539F">
        <w:rPr>
          <w:rFonts w:ascii="Times New Roman" w:eastAsia="Times New Roman" w:hAnsi="Times New Roman" w:cs="Times New Roman"/>
          <w:color w:val="222222"/>
          <w:sz w:val="24"/>
          <w:lang w:val="en-IN" w:eastAsia="en-IN"/>
        </w:rPr>
        <w:t xml:space="preserve">; </w:t>
      </w:r>
      <w:ins w:id="124" w:author="Rakhi Ghoshal" w:date="2017-07-22T19:29:00Z">
        <w:r w:rsidR="00862A70">
          <w:rPr>
            <w:rFonts w:ascii="Times New Roman" w:eastAsia="Times New Roman" w:hAnsi="Times New Roman" w:cs="Times New Roman"/>
            <w:color w:val="222222"/>
            <w:sz w:val="24"/>
            <w:lang w:val="en-IN" w:eastAsia="en-IN"/>
          </w:rPr>
          <w:t xml:space="preserve">yet </w:t>
        </w:r>
      </w:ins>
      <w:del w:id="125" w:author="Rakhi Ghoshal" w:date="2017-07-22T19:29:00Z">
        <w:r w:rsidR="00422595" w:rsidRPr="004F539F" w:rsidDel="00862A70">
          <w:rPr>
            <w:rFonts w:ascii="Times New Roman" w:eastAsia="Times New Roman" w:hAnsi="Times New Roman" w:cs="Times New Roman"/>
            <w:color w:val="222222"/>
            <w:sz w:val="24"/>
            <w:lang w:val="en-IN" w:eastAsia="en-IN"/>
          </w:rPr>
          <w:delText>u</w:delText>
        </w:r>
        <w:r w:rsidR="00766AEA" w:rsidRPr="004F539F" w:rsidDel="00862A70">
          <w:rPr>
            <w:rFonts w:ascii="Times New Roman" w:eastAsia="Times New Roman" w:hAnsi="Times New Roman" w:cs="Times New Roman"/>
            <w:color w:val="222222"/>
            <w:sz w:val="24"/>
            <w:lang w:val="en-IN" w:eastAsia="en-IN"/>
          </w:rPr>
          <w:delText>nfortunately the</w:delText>
        </w:r>
        <w:r w:rsidR="00422595" w:rsidRPr="004F539F" w:rsidDel="00862A70">
          <w:rPr>
            <w:rFonts w:ascii="Times New Roman" w:eastAsia="Times New Roman" w:hAnsi="Times New Roman" w:cs="Times New Roman"/>
            <w:color w:val="222222"/>
            <w:sz w:val="24"/>
            <w:lang w:val="en-IN" w:eastAsia="en-IN"/>
          </w:rPr>
          <w:delText xml:space="preserve"> </w:delText>
        </w:r>
      </w:del>
      <w:r w:rsidR="00422595" w:rsidRPr="004F539F">
        <w:rPr>
          <w:rFonts w:ascii="Times New Roman" w:eastAsia="Times New Roman" w:hAnsi="Times New Roman" w:cs="Times New Roman"/>
          <w:color w:val="222222"/>
          <w:sz w:val="24"/>
          <w:lang w:val="en-IN" w:eastAsia="en-IN"/>
        </w:rPr>
        <w:t xml:space="preserve">advertisements </w:t>
      </w:r>
      <w:ins w:id="126" w:author="Rakhi Ghoshal" w:date="2017-07-22T19:29:00Z">
        <w:r w:rsidR="00862A70">
          <w:rPr>
            <w:rFonts w:ascii="Times New Roman" w:eastAsia="Times New Roman" w:hAnsi="Times New Roman" w:cs="Times New Roman"/>
            <w:color w:val="222222"/>
            <w:sz w:val="24"/>
            <w:lang w:val="en-IN" w:eastAsia="en-IN"/>
          </w:rPr>
          <w:t xml:space="preserve">of these products </w:t>
        </w:r>
      </w:ins>
      <w:r w:rsidR="00422595" w:rsidRPr="004F539F">
        <w:rPr>
          <w:rFonts w:ascii="Times New Roman" w:eastAsia="Times New Roman" w:hAnsi="Times New Roman" w:cs="Times New Roman"/>
          <w:color w:val="222222"/>
          <w:sz w:val="24"/>
          <w:lang w:val="en-IN" w:eastAsia="en-IN"/>
        </w:rPr>
        <w:t xml:space="preserve">continue to beam, </w:t>
      </w:r>
      <w:del w:id="127" w:author="Rakhi Ghoshal" w:date="2017-07-23T10:54:00Z">
        <w:r w:rsidR="00422595" w:rsidRPr="004F539F" w:rsidDel="006D20BF">
          <w:rPr>
            <w:rFonts w:ascii="Times New Roman" w:eastAsia="Times New Roman" w:hAnsi="Times New Roman" w:cs="Times New Roman"/>
            <w:color w:val="222222"/>
            <w:sz w:val="24"/>
            <w:lang w:val="en-IN" w:eastAsia="en-IN"/>
          </w:rPr>
          <w:delText xml:space="preserve">and </w:delText>
        </w:r>
      </w:del>
      <w:r w:rsidR="00422595" w:rsidRPr="004F539F">
        <w:rPr>
          <w:rFonts w:ascii="Times New Roman" w:eastAsia="Times New Roman" w:hAnsi="Times New Roman" w:cs="Times New Roman"/>
          <w:color w:val="222222"/>
          <w:sz w:val="24"/>
          <w:lang w:val="en-IN" w:eastAsia="en-IN"/>
        </w:rPr>
        <w:t>products continue to sell</w:t>
      </w:r>
      <w:ins w:id="128" w:author="Rakhi Ghoshal" w:date="2017-07-22T19:29:00Z">
        <w:r w:rsidR="00862A70">
          <w:rPr>
            <w:rFonts w:ascii="Times New Roman" w:eastAsia="Times New Roman" w:hAnsi="Times New Roman" w:cs="Times New Roman"/>
            <w:color w:val="222222"/>
            <w:sz w:val="24"/>
            <w:lang w:val="en-IN" w:eastAsia="en-IN"/>
          </w:rPr>
          <w:t xml:space="preserve"> and stocks </w:t>
        </w:r>
      </w:ins>
      <w:ins w:id="129" w:author="Rakhi Ghoshal" w:date="2017-07-22T19:30:00Z">
        <w:r w:rsidR="00862A70">
          <w:rPr>
            <w:rFonts w:ascii="Times New Roman" w:eastAsia="Times New Roman" w:hAnsi="Times New Roman" w:cs="Times New Roman"/>
            <w:color w:val="222222"/>
            <w:sz w:val="24"/>
            <w:lang w:val="en-IN" w:eastAsia="en-IN"/>
          </w:rPr>
          <w:t>are dutifully replenished</w:t>
        </w:r>
      </w:ins>
      <w:r w:rsidR="00422595" w:rsidRPr="004F539F">
        <w:rPr>
          <w:rFonts w:ascii="Times New Roman" w:eastAsia="Times New Roman" w:hAnsi="Times New Roman" w:cs="Times New Roman"/>
          <w:color w:val="222222"/>
          <w:sz w:val="24"/>
          <w:lang w:val="en-IN" w:eastAsia="en-IN"/>
        </w:rPr>
        <w:t xml:space="preserve">. </w:t>
      </w:r>
      <w:del w:id="130" w:author="Rakhi Ghoshal" w:date="2017-07-25T23:01:00Z">
        <w:r w:rsidR="00CD6D4B" w:rsidDel="00384886">
          <w:rPr>
            <w:rFonts w:ascii="Times New Roman" w:eastAsia="Times New Roman" w:hAnsi="Times New Roman" w:cs="Times New Roman"/>
            <w:color w:val="222222"/>
            <w:sz w:val="24"/>
            <w:lang w:val="en-IN" w:eastAsia="en-IN"/>
          </w:rPr>
          <w:delText xml:space="preserve">Nicholas </w:delText>
        </w:r>
        <w:r w:rsidR="00CD6D4B" w:rsidRPr="00CD6D4B" w:rsidDel="00384886">
          <w:rPr>
            <w:rFonts w:ascii="Times New Roman" w:eastAsia="Times New Roman" w:hAnsi="Times New Roman" w:cs="Times New Roman"/>
            <w:color w:val="222222"/>
            <w:sz w:val="24"/>
            <w:lang w:val="en-IN" w:eastAsia="en-IN"/>
          </w:rPr>
          <w:delText>Dirke says</w:delText>
        </w:r>
        <w:r w:rsidR="00CD6D4B" w:rsidDel="00384886">
          <w:rPr>
            <w:rFonts w:ascii="Times New Roman" w:eastAsia="Times New Roman" w:hAnsi="Times New Roman" w:cs="Times New Roman"/>
            <w:color w:val="222222"/>
            <w:sz w:val="24"/>
            <w:lang w:val="en-IN" w:eastAsia="en-IN"/>
          </w:rPr>
          <w:delText xml:space="preserve"> that civil </w:delText>
        </w:r>
        <w:r w:rsidR="00CD6D4B" w:rsidRPr="00CD6D4B" w:rsidDel="00384886">
          <w:rPr>
            <w:rFonts w:ascii="Times New Roman" w:eastAsia="Times New Roman" w:hAnsi="Times New Roman" w:cs="Times New Roman"/>
            <w:color w:val="222222"/>
            <w:sz w:val="24"/>
            <w:lang w:val="en-IN" w:eastAsia="en-IN"/>
          </w:rPr>
          <w:delText xml:space="preserve">society </w:delText>
        </w:r>
        <w:r w:rsidR="00CD6D4B" w:rsidDel="00384886">
          <w:rPr>
            <w:rFonts w:ascii="Times New Roman" w:eastAsia="Times New Roman" w:hAnsi="Times New Roman" w:cs="Times New Roman"/>
            <w:color w:val="222222"/>
            <w:sz w:val="24"/>
            <w:lang w:val="en-IN" w:eastAsia="en-IN"/>
          </w:rPr>
          <w:delText xml:space="preserve">was meant “to </w:delText>
        </w:r>
        <w:r w:rsidR="00CD6D4B" w:rsidRPr="00CD6D4B" w:rsidDel="00384886">
          <w:rPr>
            <w:rFonts w:ascii="Times New Roman" w:eastAsia="Times New Roman" w:hAnsi="Times New Roman" w:cs="Times New Roman"/>
            <w:color w:val="222222"/>
            <w:sz w:val="24"/>
            <w:lang w:val="en-IN" w:eastAsia="en-IN"/>
          </w:rPr>
          <w:delText>‘free’ individuals in new and progressive societies from ‘traditional’ modes of social organization and from the myriad constraints of premodern and/or feudal politics” (</w:delText>
        </w:r>
      </w:del>
      <w:del w:id="131" w:author="Rakhi Ghoshal" w:date="2017-07-22T19:36:00Z">
        <w:r w:rsidR="00CD6D4B" w:rsidDel="006345B4">
          <w:rPr>
            <w:rFonts w:ascii="Times New Roman" w:eastAsia="Times New Roman" w:hAnsi="Times New Roman" w:cs="Times New Roman"/>
            <w:color w:val="222222"/>
            <w:sz w:val="24"/>
            <w:lang w:val="en-IN" w:eastAsia="en-IN"/>
          </w:rPr>
          <w:delText>1</w:delText>
        </w:r>
      </w:del>
      <w:del w:id="132" w:author="Rakhi Ghoshal" w:date="2017-07-25T23:01:00Z">
        <w:r w:rsidR="00CD6D4B" w:rsidDel="00384886">
          <w:rPr>
            <w:rFonts w:ascii="Times New Roman" w:eastAsia="Times New Roman" w:hAnsi="Times New Roman" w:cs="Times New Roman"/>
            <w:color w:val="222222"/>
            <w:sz w:val="24"/>
            <w:lang w:val="en-IN" w:eastAsia="en-IN"/>
          </w:rPr>
          <w:delText xml:space="preserve">: </w:delText>
        </w:r>
        <w:r w:rsidR="00F64F73" w:rsidDel="00384886">
          <w:rPr>
            <w:rFonts w:ascii="Times New Roman" w:eastAsia="Times New Roman" w:hAnsi="Times New Roman" w:cs="Times New Roman"/>
            <w:color w:val="222222"/>
            <w:sz w:val="24"/>
            <w:lang w:val="en-IN" w:eastAsia="en-IN"/>
          </w:rPr>
          <w:delText>p-</w:delText>
        </w:r>
        <w:r w:rsidR="00CD6D4B" w:rsidRPr="00CD6D4B" w:rsidDel="00384886">
          <w:rPr>
            <w:rFonts w:ascii="Times New Roman" w:eastAsia="Times New Roman" w:hAnsi="Times New Roman" w:cs="Times New Roman"/>
            <w:color w:val="222222"/>
            <w:sz w:val="24"/>
            <w:lang w:val="en-IN" w:eastAsia="en-IN"/>
          </w:rPr>
          <w:delText>59)</w:delText>
        </w:r>
        <w:r w:rsidR="00CD6D4B" w:rsidDel="00384886">
          <w:rPr>
            <w:rFonts w:ascii="Times New Roman" w:eastAsia="Times New Roman" w:hAnsi="Times New Roman" w:cs="Times New Roman"/>
            <w:color w:val="222222"/>
            <w:sz w:val="24"/>
            <w:lang w:val="en-IN" w:eastAsia="en-IN"/>
          </w:rPr>
          <w:delText xml:space="preserve">. In this context </w:delText>
        </w:r>
      </w:del>
      <w:del w:id="133" w:author="Rakhi Ghoshal" w:date="2017-07-22T19:30:00Z">
        <w:r w:rsidR="00CD6D4B" w:rsidDel="00862A70">
          <w:rPr>
            <w:rFonts w:ascii="Times New Roman" w:eastAsia="Times New Roman" w:hAnsi="Times New Roman" w:cs="Times New Roman"/>
            <w:color w:val="222222"/>
            <w:sz w:val="24"/>
            <w:lang w:val="en-IN" w:eastAsia="en-IN"/>
          </w:rPr>
          <w:delText xml:space="preserve">however, </w:delText>
        </w:r>
      </w:del>
      <w:del w:id="134" w:author="Rakhi Ghoshal" w:date="2017-07-25T23:01:00Z">
        <w:r w:rsidR="00CD6D4B" w:rsidDel="00384886">
          <w:rPr>
            <w:rFonts w:ascii="Times New Roman" w:eastAsia="Times New Roman" w:hAnsi="Times New Roman" w:cs="Times New Roman"/>
            <w:color w:val="222222"/>
            <w:sz w:val="24"/>
            <w:lang w:val="en-IN" w:eastAsia="en-IN"/>
          </w:rPr>
          <w:delText xml:space="preserve">freedom comes </w:delText>
        </w:r>
      </w:del>
      <w:del w:id="135" w:author="Rakhi Ghoshal" w:date="2017-07-22T19:30:00Z">
        <w:r w:rsidR="00CD6D4B" w:rsidDel="00862A70">
          <w:rPr>
            <w:rFonts w:ascii="Times New Roman" w:eastAsia="Times New Roman" w:hAnsi="Times New Roman" w:cs="Times New Roman"/>
            <w:color w:val="222222"/>
            <w:sz w:val="24"/>
            <w:lang w:val="en-IN" w:eastAsia="en-IN"/>
          </w:rPr>
          <w:delText>in a different way</w:delText>
        </w:r>
        <w:r w:rsidR="00B03AE5" w:rsidDel="00862A70">
          <w:rPr>
            <w:rFonts w:ascii="Times New Roman" w:eastAsia="Times New Roman" w:hAnsi="Times New Roman" w:cs="Times New Roman"/>
            <w:color w:val="222222"/>
            <w:sz w:val="24"/>
            <w:lang w:val="en-IN" w:eastAsia="en-IN"/>
          </w:rPr>
          <w:delText xml:space="preserve">: freedom means to be able </w:delText>
        </w:r>
      </w:del>
      <w:del w:id="136" w:author="Rakhi Ghoshal" w:date="2017-07-25T23:01:00Z">
        <w:r w:rsidR="00B03AE5" w:rsidDel="00384886">
          <w:rPr>
            <w:rFonts w:ascii="Times New Roman" w:eastAsia="Times New Roman" w:hAnsi="Times New Roman" w:cs="Times New Roman"/>
            <w:color w:val="222222"/>
            <w:sz w:val="24"/>
            <w:lang w:val="en-IN" w:eastAsia="en-IN"/>
          </w:rPr>
          <w:delText xml:space="preserve">to </w:delText>
        </w:r>
        <w:r w:rsidR="00CD6D4B" w:rsidDel="00384886">
          <w:rPr>
            <w:rFonts w:ascii="Times New Roman" w:eastAsia="Times New Roman" w:hAnsi="Times New Roman" w:cs="Times New Roman"/>
            <w:color w:val="222222"/>
            <w:sz w:val="24"/>
            <w:lang w:val="en-IN" w:eastAsia="en-IN"/>
          </w:rPr>
          <w:delText xml:space="preserve">buy into the </w:delText>
        </w:r>
        <w:r w:rsidR="00B03AE5" w:rsidDel="00384886">
          <w:rPr>
            <w:rFonts w:ascii="Times New Roman" w:eastAsia="Times New Roman" w:hAnsi="Times New Roman" w:cs="Times New Roman"/>
            <w:color w:val="222222"/>
            <w:sz w:val="24"/>
            <w:lang w:val="en-IN" w:eastAsia="en-IN"/>
          </w:rPr>
          <w:delText>fair</w:delText>
        </w:r>
        <w:r w:rsidR="00CD6D4B" w:rsidDel="00384886">
          <w:rPr>
            <w:rFonts w:ascii="Times New Roman" w:eastAsia="Times New Roman" w:hAnsi="Times New Roman" w:cs="Times New Roman"/>
            <w:color w:val="222222"/>
            <w:sz w:val="24"/>
            <w:lang w:val="en-IN" w:eastAsia="en-IN"/>
          </w:rPr>
          <w:delText xml:space="preserve">-is-good ideology. </w:delText>
        </w:r>
        <w:r w:rsidR="00CD6D4B" w:rsidRPr="004F539F" w:rsidDel="00384886">
          <w:rPr>
            <w:rFonts w:ascii="Times New Roman" w:eastAsia="Times New Roman" w:hAnsi="Times New Roman" w:cs="Times New Roman"/>
            <w:color w:val="222222"/>
            <w:sz w:val="24"/>
            <w:lang w:val="en-IN" w:eastAsia="en-IN"/>
          </w:rPr>
          <w:delText xml:space="preserve">Desire </w:delText>
        </w:r>
      </w:del>
      <w:del w:id="137" w:author="Rakhi Ghoshal" w:date="2017-07-23T10:55:00Z">
        <w:r w:rsidR="00CD6D4B" w:rsidDel="006D20BF">
          <w:rPr>
            <w:rFonts w:ascii="Times New Roman" w:eastAsia="Times New Roman" w:hAnsi="Times New Roman" w:cs="Times New Roman"/>
            <w:color w:val="222222"/>
            <w:sz w:val="24"/>
            <w:lang w:val="en-IN" w:eastAsia="en-IN"/>
          </w:rPr>
          <w:delText xml:space="preserve">– </w:delText>
        </w:r>
      </w:del>
      <w:del w:id="138" w:author="Rakhi Ghoshal" w:date="2017-07-25T23:01:00Z">
        <w:r w:rsidR="00CD6D4B" w:rsidDel="00384886">
          <w:rPr>
            <w:rFonts w:ascii="Times New Roman" w:eastAsia="Times New Roman" w:hAnsi="Times New Roman" w:cs="Times New Roman"/>
            <w:color w:val="222222"/>
            <w:sz w:val="24"/>
            <w:lang w:val="en-IN" w:eastAsia="en-IN"/>
          </w:rPr>
          <w:delText xml:space="preserve">especially if subterranean </w:delText>
        </w:r>
      </w:del>
      <w:del w:id="139" w:author="Rakhi Ghoshal" w:date="2017-07-23T10:55:00Z">
        <w:r w:rsidR="00CD6D4B" w:rsidDel="006D20BF">
          <w:rPr>
            <w:rFonts w:ascii="Times New Roman" w:eastAsia="Times New Roman" w:hAnsi="Times New Roman" w:cs="Times New Roman"/>
            <w:color w:val="222222"/>
            <w:sz w:val="24"/>
            <w:lang w:val="en-IN" w:eastAsia="en-IN"/>
          </w:rPr>
          <w:delText xml:space="preserve">– </w:delText>
        </w:r>
      </w:del>
      <w:del w:id="140" w:author="Rakhi Ghoshal" w:date="2017-07-25T23:01:00Z">
        <w:r w:rsidR="00CD6D4B" w:rsidDel="00384886">
          <w:rPr>
            <w:rFonts w:ascii="Times New Roman" w:eastAsia="Times New Roman" w:hAnsi="Times New Roman" w:cs="Times New Roman"/>
            <w:color w:val="222222"/>
            <w:sz w:val="24"/>
            <w:lang w:val="en-IN" w:eastAsia="en-IN"/>
          </w:rPr>
          <w:delText xml:space="preserve">is </w:delText>
        </w:r>
      </w:del>
      <w:del w:id="141" w:author="Rakhi Ghoshal" w:date="2017-07-22T19:32:00Z">
        <w:r w:rsidR="00CD6D4B" w:rsidRPr="004F539F" w:rsidDel="00862A70">
          <w:rPr>
            <w:rFonts w:ascii="Times New Roman" w:eastAsia="Times New Roman" w:hAnsi="Times New Roman" w:cs="Times New Roman"/>
            <w:color w:val="222222"/>
            <w:sz w:val="24"/>
            <w:lang w:val="en-IN" w:eastAsia="en-IN"/>
          </w:rPr>
          <w:delText>a</w:delText>
        </w:r>
        <w:r w:rsidR="00CD6D4B" w:rsidDel="00862A70">
          <w:rPr>
            <w:rFonts w:ascii="Times New Roman" w:eastAsia="Times New Roman" w:hAnsi="Times New Roman" w:cs="Times New Roman"/>
            <w:color w:val="222222"/>
            <w:sz w:val="24"/>
            <w:lang w:val="en-IN" w:eastAsia="en-IN"/>
          </w:rPr>
          <w:delText xml:space="preserve"> hypocritical </w:delText>
        </w:r>
        <w:r w:rsidR="00CD6D4B" w:rsidRPr="004F539F" w:rsidDel="00862A70">
          <w:rPr>
            <w:rFonts w:ascii="Times New Roman" w:eastAsia="Times New Roman" w:hAnsi="Times New Roman" w:cs="Times New Roman"/>
            <w:color w:val="222222"/>
            <w:sz w:val="24"/>
            <w:lang w:val="en-IN" w:eastAsia="en-IN"/>
          </w:rPr>
          <w:delText>imp.</w:delText>
        </w:r>
      </w:del>
      <w:del w:id="142" w:author="Rakhi Ghoshal" w:date="2017-07-25T23:01:00Z">
        <w:r w:rsidR="00CD6D4B" w:rsidDel="00384886">
          <w:rPr>
            <w:rFonts w:ascii="Times New Roman" w:eastAsia="Times New Roman" w:hAnsi="Times New Roman" w:cs="Times New Roman"/>
            <w:color w:val="222222"/>
            <w:sz w:val="24"/>
            <w:lang w:val="en-IN" w:eastAsia="en-IN"/>
          </w:rPr>
          <w:delText xml:space="preserve"> </w:delText>
        </w:r>
      </w:del>
    </w:p>
    <w:p w:rsidR="006613F6" w:rsidRPr="004F539F" w:rsidRDefault="0044501C">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Change w:id="143" w:author="Rakhi Ghoshal" w:date="2017-07-25T23:01:00Z">
          <w:pPr>
            <w:shd w:val="clear" w:color="auto" w:fill="FFFFFF"/>
            <w:spacing w:before="100" w:beforeAutospacing="1" w:after="100" w:afterAutospacing="1"/>
            <w:ind w:firstLine="720"/>
            <w:jc w:val="both"/>
          </w:pPr>
        </w:pPrChange>
      </w:pPr>
      <w:r>
        <w:rPr>
          <w:rFonts w:ascii="Times New Roman" w:eastAsia="Times New Roman" w:hAnsi="Times New Roman" w:cs="Times New Roman"/>
          <w:color w:val="222222"/>
          <w:sz w:val="24"/>
          <w:lang w:val="en-IN" w:eastAsia="en-IN"/>
        </w:rPr>
        <w:t xml:space="preserve">However, </w:t>
      </w:r>
      <w:r w:rsidR="0078142B" w:rsidRPr="004F539F">
        <w:rPr>
          <w:rFonts w:ascii="Times New Roman" w:eastAsia="Times New Roman" w:hAnsi="Times New Roman" w:cs="Times New Roman"/>
          <w:color w:val="222222"/>
          <w:sz w:val="24"/>
          <w:lang w:val="en-IN" w:eastAsia="en-IN"/>
        </w:rPr>
        <w:t>th</w:t>
      </w:r>
      <w:r>
        <w:rPr>
          <w:rFonts w:ascii="Times New Roman" w:eastAsia="Times New Roman" w:hAnsi="Times New Roman" w:cs="Times New Roman"/>
          <w:color w:val="222222"/>
          <w:sz w:val="24"/>
          <w:lang w:val="en-IN" w:eastAsia="en-IN"/>
        </w:rPr>
        <w:t xml:space="preserve">is </w:t>
      </w:r>
      <w:r w:rsidR="0078142B" w:rsidRPr="004F539F">
        <w:rPr>
          <w:rFonts w:ascii="Times New Roman" w:eastAsia="Times New Roman" w:hAnsi="Times New Roman" w:cs="Times New Roman"/>
          <w:color w:val="222222"/>
          <w:sz w:val="24"/>
          <w:lang w:val="en-IN" w:eastAsia="en-IN"/>
        </w:rPr>
        <w:t xml:space="preserve">issue </w:t>
      </w:r>
      <w:r>
        <w:rPr>
          <w:rFonts w:ascii="Times New Roman" w:eastAsia="Times New Roman" w:hAnsi="Times New Roman" w:cs="Times New Roman"/>
          <w:color w:val="222222"/>
          <w:sz w:val="24"/>
          <w:lang w:val="en-IN" w:eastAsia="en-IN"/>
        </w:rPr>
        <w:t xml:space="preserve">of desiring to </w:t>
      </w:r>
      <w:ins w:id="144" w:author="Rakhi Ghoshal" w:date="2017-07-22T19:32:00Z">
        <w:r w:rsidR="00862A70">
          <w:rPr>
            <w:rFonts w:ascii="Times New Roman" w:eastAsia="Times New Roman" w:hAnsi="Times New Roman" w:cs="Times New Roman"/>
            <w:color w:val="222222"/>
            <w:sz w:val="24"/>
            <w:lang w:val="en-IN" w:eastAsia="en-IN"/>
          </w:rPr>
          <w:t xml:space="preserve">get </w:t>
        </w:r>
      </w:ins>
      <w:del w:id="145" w:author="Rakhi Ghoshal" w:date="2017-07-22T19:32:00Z">
        <w:r w:rsidDel="00862A70">
          <w:rPr>
            <w:rFonts w:ascii="Times New Roman" w:eastAsia="Times New Roman" w:hAnsi="Times New Roman" w:cs="Times New Roman"/>
            <w:color w:val="222222"/>
            <w:sz w:val="24"/>
            <w:lang w:val="en-IN" w:eastAsia="en-IN"/>
          </w:rPr>
          <w:delText xml:space="preserve">become </w:delText>
        </w:r>
      </w:del>
      <w:r>
        <w:rPr>
          <w:rFonts w:ascii="Times New Roman" w:eastAsia="Times New Roman" w:hAnsi="Times New Roman" w:cs="Times New Roman"/>
          <w:color w:val="222222"/>
          <w:sz w:val="24"/>
          <w:lang w:val="en-IN" w:eastAsia="en-IN"/>
        </w:rPr>
        <w:t>fairer</w:t>
      </w:r>
      <w:ins w:id="146" w:author="Rakhi Ghoshal" w:date="2017-07-22T19:32:00Z">
        <w:r w:rsidR="00862A70">
          <w:rPr>
            <w:rFonts w:ascii="Times New Roman" w:eastAsia="Times New Roman" w:hAnsi="Times New Roman" w:cs="Times New Roman"/>
            <w:color w:val="222222"/>
            <w:sz w:val="24"/>
            <w:lang w:val="en-IN" w:eastAsia="en-IN"/>
          </w:rPr>
          <w:t xml:space="preserve"> (by applying the</w:t>
        </w:r>
      </w:ins>
      <w:ins w:id="147" w:author="Rakhi Ghoshal" w:date="2017-07-23T10:55:00Z">
        <w:r w:rsidR="00D44878">
          <w:rPr>
            <w:rFonts w:ascii="Times New Roman" w:eastAsia="Times New Roman" w:hAnsi="Times New Roman" w:cs="Times New Roman"/>
            <w:color w:val="222222"/>
            <w:sz w:val="24"/>
            <w:lang w:val="en-IN" w:eastAsia="en-IN"/>
          </w:rPr>
          <w:t xml:space="preserve"> s</w:t>
        </w:r>
      </w:ins>
      <w:ins w:id="148" w:author="Rakhi Ghoshal" w:date="2017-07-23T10:56:00Z">
        <w:r w:rsidR="00D44878">
          <w:rPr>
            <w:rFonts w:ascii="Times New Roman" w:eastAsia="Times New Roman" w:hAnsi="Times New Roman" w:cs="Times New Roman"/>
            <w:color w:val="222222"/>
            <w:sz w:val="24"/>
            <w:lang w:val="en-IN" w:eastAsia="en-IN"/>
          </w:rPr>
          <w:t xml:space="preserve">kin-whitening </w:t>
        </w:r>
      </w:ins>
      <w:ins w:id="149" w:author="Rakhi Ghoshal" w:date="2017-07-22T19:32:00Z">
        <w:r w:rsidR="00862A70">
          <w:rPr>
            <w:rFonts w:ascii="Times New Roman" w:eastAsia="Times New Roman" w:hAnsi="Times New Roman" w:cs="Times New Roman"/>
            <w:color w:val="222222"/>
            <w:sz w:val="24"/>
            <w:lang w:val="en-IN" w:eastAsia="en-IN"/>
          </w:rPr>
          <w:t>products and homemade concoctions)</w:t>
        </w:r>
      </w:ins>
      <w:r>
        <w:rPr>
          <w:rFonts w:ascii="Times New Roman" w:eastAsia="Times New Roman" w:hAnsi="Times New Roman" w:cs="Times New Roman"/>
          <w:color w:val="222222"/>
          <w:sz w:val="24"/>
          <w:lang w:val="en-IN" w:eastAsia="en-IN"/>
        </w:rPr>
        <w:t xml:space="preserve">, </w:t>
      </w:r>
      <w:ins w:id="150" w:author="Rakhi Ghoshal" w:date="2017-07-23T10:56:00Z">
        <w:r w:rsidR="00D44878">
          <w:rPr>
            <w:rFonts w:ascii="Times New Roman" w:eastAsia="Times New Roman" w:hAnsi="Times New Roman" w:cs="Times New Roman"/>
            <w:color w:val="222222"/>
            <w:sz w:val="24"/>
            <w:lang w:val="en-IN" w:eastAsia="en-IN"/>
          </w:rPr>
          <w:t xml:space="preserve">has </w:t>
        </w:r>
      </w:ins>
      <w:del w:id="151" w:author="Rakhi Ghoshal" w:date="2017-07-23T10:56:00Z">
        <w:r w:rsidR="0078142B" w:rsidRPr="004F539F" w:rsidDel="00D44878">
          <w:rPr>
            <w:rFonts w:ascii="Times New Roman" w:eastAsia="Times New Roman" w:hAnsi="Times New Roman" w:cs="Times New Roman"/>
            <w:color w:val="222222"/>
            <w:sz w:val="24"/>
            <w:lang w:val="en-IN" w:eastAsia="en-IN"/>
          </w:rPr>
          <w:delText xml:space="preserve">suddenly </w:delText>
        </w:r>
      </w:del>
      <w:r w:rsidR="0078142B" w:rsidRPr="004F539F">
        <w:rPr>
          <w:rFonts w:ascii="Times New Roman" w:eastAsia="Times New Roman" w:hAnsi="Times New Roman" w:cs="Times New Roman"/>
          <w:color w:val="222222"/>
          <w:sz w:val="24"/>
          <w:lang w:val="en-IN" w:eastAsia="en-IN"/>
        </w:rPr>
        <w:t>bec</w:t>
      </w:r>
      <w:ins w:id="152" w:author="Rakhi Ghoshal" w:date="2017-07-23T10:56:00Z">
        <w:r w:rsidR="00D44878">
          <w:rPr>
            <w:rFonts w:ascii="Times New Roman" w:eastAsia="Times New Roman" w:hAnsi="Times New Roman" w:cs="Times New Roman"/>
            <w:color w:val="222222"/>
            <w:sz w:val="24"/>
            <w:lang w:val="en-IN" w:eastAsia="en-IN"/>
          </w:rPr>
          <w:t>o</w:t>
        </w:r>
      </w:ins>
      <w:del w:id="153" w:author="Rakhi Ghoshal" w:date="2017-07-23T10:56:00Z">
        <w:r w:rsidR="00194CCE" w:rsidRPr="004F539F" w:rsidDel="00D44878">
          <w:rPr>
            <w:rFonts w:ascii="Times New Roman" w:eastAsia="Times New Roman" w:hAnsi="Times New Roman" w:cs="Times New Roman"/>
            <w:color w:val="222222"/>
            <w:sz w:val="24"/>
            <w:lang w:val="en-IN" w:eastAsia="en-IN"/>
          </w:rPr>
          <w:delText>a</w:delText>
        </w:r>
      </w:del>
      <w:r w:rsidR="0078142B" w:rsidRPr="004F539F">
        <w:rPr>
          <w:rFonts w:ascii="Times New Roman" w:eastAsia="Times New Roman" w:hAnsi="Times New Roman" w:cs="Times New Roman"/>
          <w:color w:val="222222"/>
          <w:sz w:val="24"/>
          <w:lang w:val="en-IN" w:eastAsia="en-IN"/>
        </w:rPr>
        <w:t xml:space="preserve">me </w:t>
      </w:r>
      <w:ins w:id="154" w:author="Rakhi Ghoshal" w:date="2017-07-22T19:32:00Z">
        <w:r w:rsidR="00862A70">
          <w:rPr>
            <w:rFonts w:ascii="Times New Roman" w:eastAsia="Times New Roman" w:hAnsi="Times New Roman" w:cs="Times New Roman"/>
            <w:color w:val="222222"/>
            <w:sz w:val="24"/>
            <w:lang w:val="en-IN" w:eastAsia="en-IN"/>
          </w:rPr>
          <w:t xml:space="preserve">not only </w:t>
        </w:r>
      </w:ins>
      <w:r w:rsidR="0078142B" w:rsidRPr="004F539F">
        <w:rPr>
          <w:rFonts w:ascii="Times New Roman" w:eastAsia="Times New Roman" w:hAnsi="Times New Roman" w:cs="Times New Roman"/>
          <w:color w:val="222222"/>
          <w:sz w:val="24"/>
          <w:lang w:val="en-IN" w:eastAsia="en-IN"/>
        </w:rPr>
        <w:t>more complex</w:t>
      </w:r>
      <w:r w:rsidR="00AD7238">
        <w:rPr>
          <w:rFonts w:ascii="Times New Roman" w:eastAsia="Times New Roman" w:hAnsi="Times New Roman" w:cs="Times New Roman"/>
          <w:color w:val="222222"/>
          <w:sz w:val="24"/>
          <w:lang w:val="en-IN" w:eastAsia="en-IN"/>
        </w:rPr>
        <w:t xml:space="preserve"> </w:t>
      </w:r>
      <w:ins w:id="155" w:author="Rakhi Ghoshal" w:date="2017-07-22T19:32:00Z">
        <w:r w:rsidR="00862A70">
          <w:rPr>
            <w:rFonts w:ascii="Times New Roman" w:eastAsia="Times New Roman" w:hAnsi="Times New Roman" w:cs="Times New Roman"/>
            <w:color w:val="222222"/>
            <w:sz w:val="24"/>
            <w:lang w:val="en-IN" w:eastAsia="en-IN"/>
          </w:rPr>
          <w:t xml:space="preserve">but </w:t>
        </w:r>
      </w:ins>
      <w:del w:id="156" w:author="Rakhi Ghoshal" w:date="2017-07-22T19:32:00Z">
        <w:r w:rsidR="00AD7238" w:rsidDel="00862A70">
          <w:rPr>
            <w:rFonts w:ascii="Times New Roman" w:eastAsia="Times New Roman" w:hAnsi="Times New Roman" w:cs="Times New Roman"/>
            <w:color w:val="222222"/>
            <w:sz w:val="24"/>
            <w:lang w:val="en-IN" w:eastAsia="en-IN"/>
          </w:rPr>
          <w:delText xml:space="preserve">and </w:delText>
        </w:r>
      </w:del>
      <w:r w:rsidR="0078142B" w:rsidRPr="004F539F">
        <w:rPr>
          <w:rFonts w:ascii="Times New Roman" w:eastAsia="Times New Roman" w:hAnsi="Times New Roman" w:cs="Times New Roman"/>
          <w:color w:val="222222"/>
          <w:sz w:val="24"/>
          <w:lang w:val="en-IN" w:eastAsia="en-IN"/>
        </w:rPr>
        <w:t>menacing</w:t>
      </w:r>
      <w:ins w:id="157" w:author="Rakhi Ghoshal" w:date="2017-07-23T10:56:00Z">
        <w:r w:rsidR="00D44878">
          <w:rPr>
            <w:rFonts w:ascii="Times New Roman" w:eastAsia="Times New Roman" w:hAnsi="Times New Roman" w:cs="Times New Roman"/>
            <w:color w:val="222222"/>
            <w:sz w:val="24"/>
            <w:lang w:val="en-IN" w:eastAsia="en-IN"/>
          </w:rPr>
          <w:t xml:space="preserve"> in recent times</w:t>
        </w:r>
      </w:ins>
      <w:r w:rsidR="00194CCE" w:rsidRPr="004F539F">
        <w:rPr>
          <w:rFonts w:ascii="Times New Roman" w:eastAsia="Times New Roman" w:hAnsi="Times New Roman" w:cs="Times New Roman"/>
          <w:color w:val="222222"/>
          <w:sz w:val="24"/>
          <w:lang w:val="en-IN" w:eastAsia="en-IN"/>
        </w:rPr>
        <w:t xml:space="preserve">. The desire </w:t>
      </w:r>
      <w:ins w:id="158" w:author="Rakhi Ghoshal" w:date="2017-07-23T10:56:00Z">
        <w:r w:rsidR="00D44878">
          <w:rPr>
            <w:rFonts w:ascii="Times New Roman" w:eastAsia="Times New Roman" w:hAnsi="Times New Roman" w:cs="Times New Roman"/>
            <w:color w:val="222222"/>
            <w:sz w:val="24"/>
            <w:lang w:val="en-IN" w:eastAsia="en-IN"/>
          </w:rPr>
          <w:t xml:space="preserve">has </w:t>
        </w:r>
      </w:ins>
      <w:r w:rsidR="00194CCE" w:rsidRPr="004F539F">
        <w:rPr>
          <w:rFonts w:ascii="Times New Roman" w:eastAsia="Times New Roman" w:hAnsi="Times New Roman" w:cs="Times New Roman"/>
          <w:color w:val="222222"/>
          <w:sz w:val="24"/>
          <w:lang w:val="en-IN" w:eastAsia="en-IN"/>
        </w:rPr>
        <w:t>shifted goalposts</w:t>
      </w:r>
      <w:r w:rsidR="00460EDE">
        <w:rPr>
          <w:rFonts w:ascii="Times New Roman" w:eastAsia="Times New Roman" w:hAnsi="Times New Roman" w:cs="Times New Roman"/>
          <w:color w:val="222222"/>
          <w:sz w:val="24"/>
          <w:lang w:val="en-IN" w:eastAsia="en-IN"/>
        </w:rPr>
        <w:t>:</w:t>
      </w:r>
      <w:r w:rsidR="00194CCE" w:rsidRPr="004F539F">
        <w:rPr>
          <w:rFonts w:ascii="Times New Roman" w:eastAsia="Times New Roman" w:hAnsi="Times New Roman" w:cs="Times New Roman"/>
          <w:color w:val="222222"/>
          <w:sz w:val="24"/>
          <w:lang w:val="en-IN" w:eastAsia="en-IN"/>
        </w:rPr>
        <w:t xml:space="preserve"> from </w:t>
      </w:r>
      <w:ins w:id="159" w:author="Rakhi Ghoshal" w:date="2017-07-23T10:56:00Z">
        <w:r w:rsidR="00D44878">
          <w:rPr>
            <w:rFonts w:ascii="Times New Roman" w:eastAsia="Times New Roman" w:hAnsi="Times New Roman" w:cs="Times New Roman"/>
            <w:color w:val="222222"/>
            <w:sz w:val="24"/>
            <w:lang w:val="en-IN" w:eastAsia="en-IN"/>
          </w:rPr>
          <w:t xml:space="preserve">desiring to </w:t>
        </w:r>
      </w:ins>
      <w:r w:rsidR="00194CCE" w:rsidRPr="0044501C">
        <w:rPr>
          <w:rFonts w:ascii="Times New Roman" w:eastAsia="Times New Roman" w:hAnsi="Times New Roman" w:cs="Times New Roman"/>
          <w:i/>
          <w:color w:val="222222"/>
          <w:sz w:val="24"/>
          <w:lang w:val="en-IN" w:eastAsia="en-IN"/>
        </w:rPr>
        <w:t>becom</w:t>
      </w:r>
      <w:ins w:id="160" w:author="Rakhi Ghoshal" w:date="2017-07-23T10:56:00Z">
        <w:r w:rsidR="00D44878">
          <w:rPr>
            <w:rFonts w:ascii="Times New Roman" w:eastAsia="Times New Roman" w:hAnsi="Times New Roman" w:cs="Times New Roman"/>
            <w:i/>
            <w:color w:val="222222"/>
            <w:sz w:val="24"/>
            <w:lang w:val="en-IN" w:eastAsia="en-IN"/>
          </w:rPr>
          <w:t>e</w:t>
        </w:r>
      </w:ins>
      <w:del w:id="161" w:author="Rakhi Ghoshal" w:date="2017-07-23T10:56:00Z">
        <w:r w:rsidR="00194CCE" w:rsidRPr="0044501C" w:rsidDel="00D44878">
          <w:rPr>
            <w:rFonts w:ascii="Times New Roman" w:eastAsia="Times New Roman" w:hAnsi="Times New Roman" w:cs="Times New Roman"/>
            <w:i/>
            <w:color w:val="222222"/>
            <w:sz w:val="24"/>
            <w:lang w:val="en-IN" w:eastAsia="en-IN"/>
          </w:rPr>
          <w:delText>ing</w:delText>
        </w:r>
      </w:del>
      <w:r w:rsidR="00194CCE" w:rsidRPr="004F539F">
        <w:rPr>
          <w:rFonts w:ascii="Times New Roman" w:eastAsia="Times New Roman" w:hAnsi="Times New Roman" w:cs="Times New Roman"/>
          <w:color w:val="222222"/>
          <w:sz w:val="24"/>
          <w:lang w:val="en-IN" w:eastAsia="en-IN"/>
        </w:rPr>
        <w:t xml:space="preserve"> fairer to </w:t>
      </w:r>
      <w:r w:rsidR="00194CCE" w:rsidRPr="0044501C">
        <w:rPr>
          <w:rFonts w:ascii="Times New Roman" w:eastAsia="Times New Roman" w:hAnsi="Times New Roman" w:cs="Times New Roman"/>
          <w:i/>
          <w:color w:val="222222"/>
          <w:sz w:val="24"/>
          <w:lang w:val="en-IN" w:eastAsia="en-IN"/>
        </w:rPr>
        <w:t>beget</w:t>
      </w:r>
      <w:del w:id="162" w:author="Rakhi Ghoshal" w:date="2017-07-23T10:56:00Z">
        <w:r w:rsidR="00194CCE" w:rsidRPr="0044501C" w:rsidDel="00D44878">
          <w:rPr>
            <w:rFonts w:ascii="Times New Roman" w:eastAsia="Times New Roman" w:hAnsi="Times New Roman" w:cs="Times New Roman"/>
            <w:i/>
            <w:color w:val="222222"/>
            <w:sz w:val="24"/>
            <w:lang w:val="en-IN" w:eastAsia="en-IN"/>
          </w:rPr>
          <w:delText>ting</w:delText>
        </w:r>
      </w:del>
      <w:r w:rsidR="00194CCE" w:rsidRPr="004F539F">
        <w:rPr>
          <w:rFonts w:ascii="Times New Roman" w:eastAsia="Times New Roman" w:hAnsi="Times New Roman" w:cs="Times New Roman"/>
          <w:color w:val="222222"/>
          <w:sz w:val="24"/>
          <w:lang w:val="en-IN" w:eastAsia="en-IN"/>
        </w:rPr>
        <w:t xml:space="preserve"> the fairer</w:t>
      </w:r>
      <w:r w:rsidR="00460EDE">
        <w:rPr>
          <w:rFonts w:ascii="Times New Roman" w:eastAsia="Times New Roman" w:hAnsi="Times New Roman" w:cs="Times New Roman"/>
          <w:color w:val="222222"/>
          <w:sz w:val="24"/>
          <w:lang w:val="en-IN" w:eastAsia="en-IN"/>
        </w:rPr>
        <w:t xml:space="preserve">, from pinning the desire </w:t>
      </w:r>
      <w:ins w:id="163" w:author="Rakhi Ghoshal" w:date="2017-07-23T10:56:00Z">
        <w:r w:rsidR="00D44878">
          <w:rPr>
            <w:rFonts w:ascii="Times New Roman" w:eastAsia="Times New Roman" w:hAnsi="Times New Roman" w:cs="Times New Roman"/>
            <w:color w:val="222222"/>
            <w:sz w:val="24"/>
            <w:lang w:val="en-IN" w:eastAsia="en-IN"/>
          </w:rPr>
          <w:t xml:space="preserve">of fairness </w:t>
        </w:r>
      </w:ins>
      <w:r w:rsidR="00460EDE">
        <w:rPr>
          <w:rFonts w:ascii="Times New Roman" w:eastAsia="Times New Roman" w:hAnsi="Times New Roman" w:cs="Times New Roman"/>
          <w:color w:val="222222"/>
          <w:sz w:val="24"/>
          <w:lang w:val="en-IN" w:eastAsia="en-IN"/>
        </w:rPr>
        <w:t xml:space="preserve">on the self to pinning it on the </w:t>
      </w:r>
      <w:r w:rsidR="00C269CE" w:rsidRPr="004F539F">
        <w:rPr>
          <w:rFonts w:ascii="Times New Roman" w:eastAsia="Times New Roman" w:hAnsi="Times New Roman" w:cs="Times New Roman"/>
          <w:color w:val="222222"/>
          <w:sz w:val="24"/>
          <w:lang w:val="en-IN" w:eastAsia="en-IN"/>
        </w:rPr>
        <w:t>other</w:t>
      </w:r>
      <w:r w:rsidR="00460EDE">
        <w:rPr>
          <w:rFonts w:ascii="Times New Roman" w:eastAsia="Times New Roman" w:hAnsi="Times New Roman" w:cs="Times New Roman"/>
          <w:color w:val="222222"/>
          <w:sz w:val="24"/>
          <w:lang w:val="en-IN" w:eastAsia="en-IN"/>
        </w:rPr>
        <w:t xml:space="preserve">, </w:t>
      </w:r>
      <w:del w:id="164" w:author="Rakhi Ghoshal" w:date="2017-07-23T10:57:00Z">
        <w:r w:rsidR="00460EDE" w:rsidDel="00D44878">
          <w:rPr>
            <w:rFonts w:ascii="Times New Roman" w:eastAsia="Times New Roman" w:hAnsi="Times New Roman" w:cs="Times New Roman"/>
            <w:color w:val="222222"/>
            <w:sz w:val="24"/>
            <w:lang w:val="en-IN" w:eastAsia="en-IN"/>
          </w:rPr>
          <w:delText xml:space="preserve">especially </w:delText>
        </w:r>
      </w:del>
      <w:r w:rsidR="00460EDE">
        <w:rPr>
          <w:rFonts w:ascii="Times New Roman" w:eastAsia="Times New Roman" w:hAnsi="Times New Roman" w:cs="Times New Roman"/>
          <w:color w:val="222222"/>
          <w:sz w:val="24"/>
          <w:lang w:val="en-IN" w:eastAsia="en-IN"/>
        </w:rPr>
        <w:t>the other that emerges from the self</w:t>
      </w:r>
      <w:ins w:id="165" w:author="Rakhi Ghoshal" w:date="2017-07-23T10:57:00Z">
        <w:r w:rsidR="00D44878">
          <w:rPr>
            <w:rFonts w:ascii="Times New Roman" w:eastAsia="Times New Roman" w:hAnsi="Times New Roman" w:cs="Times New Roman"/>
            <w:color w:val="222222"/>
            <w:sz w:val="24"/>
            <w:lang w:val="en-IN" w:eastAsia="en-IN"/>
          </w:rPr>
          <w:t xml:space="preserve">, </w:t>
        </w:r>
      </w:ins>
      <w:del w:id="166" w:author="Rakhi Ghoshal" w:date="2017-07-23T10:57:00Z">
        <w:r w:rsidR="00FA23DA" w:rsidDel="00D44878">
          <w:rPr>
            <w:rFonts w:ascii="Times New Roman" w:eastAsia="Times New Roman" w:hAnsi="Times New Roman" w:cs="Times New Roman"/>
            <w:color w:val="222222"/>
            <w:sz w:val="24"/>
            <w:lang w:val="en-IN" w:eastAsia="en-IN"/>
          </w:rPr>
          <w:delText xml:space="preserve">. </w:delText>
        </w:r>
        <w:r w:rsidR="00002095" w:rsidDel="00D44878">
          <w:rPr>
            <w:rFonts w:ascii="Times New Roman" w:eastAsia="Times New Roman" w:hAnsi="Times New Roman" w:cs="Times New Roman"/>
            <w:color w:val="222222"/>
            <w:sz w:val="24"/>
            <w:lang w:val="en-IN" w:eastAsia="en-IN"/>
          </w:rPr>
          <w:delText>F</w:delText>
        </w:r>
      </w:del>
      <w:ins w:id="167" w:author="Rakhi Ghoshal" w:date="2017-07-23T10:57:00Z">
        <w:r w:rsidR="00D44878">
          <w:rPr>
            <w:rFonts w:ascii="Times New Roman" w:eastAsia="Times New Roman" w:hAnsi="Times New Roman" w:cs="Times New Roman"/>
            <w:color w:val="222222"/>
            <w:sz w:val="24"/>
            <w:lang w:val="en-IN" w:eastAsia="en-IN"/>
          </w:rPr>
          <w:t>f</w:t>
        </w:r>
      </w:ins>
      <w:r w:rsidR="00002095">
        <w:rPr>
          <w:rFonts w:ascii="Times New Roman" w:eastAsia="Times New Roman" w:hAnsi="Times New Roman" w:cs="Times New Roman"/>
          <w:color w:val="222222"/>
          <w:sz w:val="24"/>
          <w:lang w:val="en-IN" w:eastAsia="en-IN"/>
        </w:rPr>
        <w:t xml:space="preserve">airness has shifted </w:t>
      </w:r>
      <w:r w:rsidR="00B61CC6" w:rsidRPr="004F539F">
        <w:rPr>
          <w:rFonts w:ascii="Times New Roman" w:eastAsia="Times New Roman" w:hAnsi="Times New Roman" w:cs="Times New Roman"/>
          <w:color w:val="222222"/>
          <w:sz w:val="24"/>
          <w:lang w:val="en-IN" w:eastAsia="en-IN"/>
        </w:rPr>
        <w:t xml:space="preserve">from </w:t>
      </w:r>
      <w:del w:id="168" w:author="Rakhi Ghoshal" w:date="2017-07-25T23:02:00Z">
        <w:r w:rsidR="00B61CC6" w:rsidRPr="004F539F" w:rsidDel="00384886">
          <w:rPr>
            <w:rFonts w:ascii="Times New Roman" w:eastAsia="Times New Roman" w:hAnsi="Times New Roman" w:cs="Times New Roman"/>
            <w:color w:val="222222"/>
            <w:sz w:val="24"/>
            <w:lang w:val="en-IN" w:eastAsia="en-IN"/>
          </w:rPr>
          <w:delText xml:space="preserve">the </w:delText>
        </w:r>
      </w:del>
      <w:ins w:id="169" w:author="Rakhi Ghoshal" w:date="2017-07-25T23:02:00Z">
        <w:r w:rsidR="00384886">
          <w:rPr>
            <w:rFonts w:ascii="Times New Roman" w:eastAsia="Times New Roman" w:hAnsi="Times New Roman" w:cs="Times New Roman"/>
            <w:color w:val="222222"/>
            <w:sz w:val="24"/>
            <w:lang w:val="en-IN" w:eastAsia="en-IN"/>
          </w:rPr>
          <w:t xml:space="preserve">being </w:t>
        </w:r>
      </w:ins>
      <w:r w:rsidR="00362E8E" w:rsidRPr="004F539F">
        <w:rPr>
          <w:rFonts w:ascii="Times New Roman" w:eastAsia="Times New Roman" w:hAnsi="Times New Roman" w:cs="Times New Roman"/>
          <w:color w:val="222222"/>
          <w:sz w:val="24"/>
          <w:lang w:val="en-IN" w:eastAsia="en-IN"/>
        </w:rPr>
        <w:t xml:space="preserve">literal </w:t>
      </w:r>
      <w:r w:rsidR="00B61CC6" w:rsidRPr="004F539F">
        <w:rPr>
          <w:rFonts w:ascii="Times New Roman" w:eastAsia="Times New Roman" w:hAnsi="Times New Roman" w:cs="Times New Roman"/>
          <w:color w:val="222222"/>
          <w:sz w:val="24"/>
          <w:lang w:val="en-IN" w:eastAsia="en-IN"/>
        </w:rPr>
        <w:t xml:space="preserve">to </w:t>
      </w:r>
      <w:del w:id="170" w:author="Rakhi Ghoshal" w:date="2017-07-25T23:02:00Z">
        <w:r w:rsidR="00B61CC6" w:rsidRPr="004F539F" w:rsidDel="00384886">
          <w:rPr>
            <w:rFonts w:ascii="Times New Roman" w:eastAsia="Times New Roman" w:hAnsi="Times New Roman" w:cs="Times New Roman"/>
            <w:color w:val="222222"/>
            <w:sz w:val="24"/>
            <w:lang w:val="en-IN" w:eastAsia="en-IN"/>
          </w:rPr>
          <w:delText xml:space="preserve">the </w:delText>
        </w:r>
      </w:del>
      <w:r w:rsidR="00362E8E" w:rsidRPr="004F539F">
        <w:rPr>
          <w:rFonts w:ascii="Times New Roman" w:eastAsia="Times New Roman" w:hAnsi="Times New Roman" w:cs="Times New Roman"/>
          <w:color w:val="222222"/>
          <w:sz w:val="24"/>
          <w:lang w:val="en-IN" w:eastAsia="en-IN"/>
        </w:rPr>
        <w:t>metonym</w:t>
      </w:r>
      <w:r w:rsidR="00B61CC6" w:rsidRPr="004F539F">
        <w:rPr>
          <w:rFonts w:ascii="Times New Roman" w:eastAsia="Times New Roman" w:hAnsi="Times New Roman" w:cs="Times New Roman"/>
          <w:color w:val="222222"/>
          <w:sz w:val="24"/>
          <w:lang w:val="en-IN" w:eastAsia="en-IN"/>
        </w:rPr>
        <w:t>ic</w:t>
      </w:r>
      <w:ins w:id="171" w:author="Rakhi Ghoshal" w:date="2017-07-23T10:57:00Z">
        <w:r w:rsidR="00D44878">
          <w:rPr>
            <w:rFonts w:ascii="Times New Roman" w:eastAsia="Times New Roman" w:hAnsi="Times New Roman" w:cs="Times New Roman"/>
            <w:color w:val="222222"/>
            <w:sz w:val="24"/>
            <w:lang w:val="en-IN" w:eastAsia="en-IN"/>
          </w:rPr>
          <w:t xml:space="preserve">, </w:t>
        </w:r>
      </w:ins>
      <w:del w:id="172" w:author="Rakhi Ghoshal" w:date="2017-07-23T10:57:00Z">
        <w:r w:rsidR="00B61CC6" w:rsidRPr="004F539F" w:rsidDel="00D44878">
          <w:rPr>
            <w:rFonts w:ascii="Times New Roman" w:eastAsia="Times New Roman" w:hAnsi="Times New Roman" w:cs="Times New Roman"/>
            <w:color w:val="222222"/>
            <w:sz w:val="24"/>
            <w:lang w:val="en-IN" w:eastAsia="en-IN"/>
          </w:rPr>
          <w:delText xml:space="preserve">; </w:delText>
        </w:r>
      </w:del>
      <w:r w:rsidR="00460EDE">
        <w:rPr>
          <w:rFonts w:ascii="Times New Roman" w:eastAsia="Times New Roman" w:hAnsi="Times New Roman" w:cs="Times New Roman"/>
          <w:color w:val="222222"/>
          <w:sz w:val="24"/>
          <w:lang w:val="en-IN" w:eastAsia="en-IN"/>
        </w:rPr>
        <w:t xml:space="preserve">from </w:t>
      </w:r>
      <w:r w:rsidR="00460EDE" w:rsidRPr="00384886">
        <w:rPr>
          <w:rFonts w:ascii="Times New Roman" w:eastAsia="Times New Roman" w:hAnsi="Times New Roman" w:cs="Times New Roman"/>
          <w:color w:val="222222"/>
          <w:sz w:val="24"/>
          <w:lang w:val="en-IN" w:eastAsia="en-IN"/>
        </w:rPr>
        <w:t>implying</w:t>
      </w:r>
      <w:r w:rsidR="00460EDE">
        <w:rPr>
          <w:rFonts w:ascii="Times New Roman" w:eastAsia="Times New Roman" w:hAnsi="Times New Roman" w:cs="Times New Roman"/>
          <w:color w:val="222222"/>
          <w:sz w:val="24"/>
          <w:lang w:val="en-IN" w:eastAsia="en-IN"/>
        </w:rPr>
        <w:t xml:space="preserve"> </w:t>
      </w:r>
      <w:del w:id="173" w:author="Rakhi Ghoshal" w:date="2017-07-23T10:57:00Z">
        <w:r w:rsidR="00460EDE" w:rsidDel="00D44878">
          <w:rPr>
            <w:rFonts w:ascii="Times New Roman" w:eastAsia="Times New Roman" w:hAnsi="Times New Roman" w:cs="Times New Roman"/>
            <w:color w:val="222222"/>
            <w:sz w:val="24"/>
            <w:lang w:val="en-IN" w:eastAsia="en-IN"/>
          </w:rPr>
          <w:delText>‘</w:delText>
        </w:r>
      </w:del>
      <w:r w:rsidR="00460EDE">
        <w:rPr>
          <w:rFonts w:ascii="Times New Roman" w:eastAsia="Times New Roman" w:hAnsi="Times New Roman" w:cs="Times New Roman"/>
          <w:color w:val="222222"/>
          <w:sz w:val="24"/>
          <w:lang w:val="en-IN" w:eastAsia="en-IN"/>
        </w:rPr>
        <w:t>good</w:t>
      </w:r>
      <w:r w:rsidR="00002095">
        <w:rPr>
          <w:rFonts w:ascii="Times New Roman" w:eastAsia="Times New Roman" w:hAnsi="Times New Roman" w:cs="Times New Roman"/>
          <w:color w:val="222222"/>
          <w:sz w:val="24"/>
          <w:lang w:val="en-IN" w:eastAsia="en-IN"/>
        </w:rPr>
        <w:t xml:space="preserve"> </w:t>
      </w:r>
      <w:r w:rsidR="00460EDE">
        <w:rPr>
          <w:rFonts w:ascii="Times New Roman" w:eastAsia="Times New Roman" w:hAnsi="Times New Roman" w:cs="Times New Roman"/>
          <w:color w:val="222222"/>
          <w:sz w:val="24"/>
          <w:lang w:val="en-IN" w:eastAsia="en-IN"/>
        </w:rPr>
        <w:t>look</w:t>
      </w:r>
      <w:r w:rsidR="00002095">
        <w:rPr>
          <w:rFonts w:ascii="Times New Roman" w:eastAsia="Times New Roman" w:hAnsi="Times New Roman" w:cs="Times New Roman"/>
          <w:color w:val="222222"/>
          <w:sz w:val="24"/>
          <w:lang w:val="en-IN" w:eastAsia="en-IN"/>
        </w:rPr>
        <w:t>s</w:t>
      </w:r>
      <w:del w:id="174" w:author="Rakhi Ghoshal" w:date="2017-07-23T10:57:00Z">
        <w:r w:rsidR="00460EDE" w:rsidDel="00D44878">
          <w:rPr>
            <w:rFonts w:ascii="Times New Roman" w:eastAsia="Times New Roman" w:hAnsi="Times New Roman" w:cs="Times New Roman"/>
            <w:color w:val="222222"/>
            <w:sz w:val="24"/>
            <w:lang w:val="en-IN" w:eastAsia="en-IN"/>
          </w:rPr>
          <w:delText>’</w:delText>
        </w:r>
      </w:del>
      <w:r w:rsidR="00002095">
        <w:rPr>
          <w:rFonts w:ascii="Times New Roman" w:eastAsia="Times New Roman" w:hAnsi="Times New Roman" w:cs="Times New Roman"/>
          <w:color w:val="222222"/>
          <w:sz w:val="24"/>
          <w:lang w:val="en-IN" w:eastAsia="en-IN"/>
        </w:rPr>
        <w:t>,</w:t>
      </w:r>
      <w:r w:rsidR="00460EDE">
        <w:rPr>
          <w:rFonts w:ascii="Times New Roman" w:eastAsia="Times New Roman" w:hAnsi="Times New Roman" w:cs="Times New Roman"/>
          <w:color w:val="222222"/>
          <w:sz w:val="24"/>
          <w:lang w:val="en-IN" w:eastAsia="en-IN"/>
        </w:rPr>
        <w:t xml:space="preserve"> it </w:t>
      </w:r>
      <w:ins w:id="175" w:author="Rakhi Ghoshal" w:date="2017-07-22T19:33:00Z">
        <w:r w:rsidR="00862A70">
          <w:rPr>
            <w:rFonts w:ascii="Times New Roman" w:eastAsia="Times New Roman" w:hAnsi="Times New Roman" w:cs="Times New Roman"/>
            <w:color w:val="222222"/>
            <w:sz w:val="24"/>
            <w:lang w:val="en-IN" w:eastAsia="en-IN"/>
          </w:rPr>
          <w:t xml:space="preserve">has </w:t>
        </w:r>
      </w:ins>
      <w:r w:rsidR="00460EDE">
        <w:rPr>
          <w:rFonts w:ascii="Times New Roman" w:eastAsia="Times New Roman" w:hAnsi="Times New Roman" w:cs="Times New Roman"/>
          <w:color w:val="222222"/>
          <w:sz w:val="24"/>
          <w:lang w:val="en-IN" w:eastAsia="en-IN"/>
        </w:rPr>
        <w:t xml:space="preserve">expanded to </w:t>
      </w:r>
      <w:r w:rsidR="00460EDE" w:rsidRPr="00384886">
        <w:rPr>
          <w:rFonts w:ascii="Times New Roman" w:eastAsia="Times New Roman" w:hAnsi="Times New Roman" w:cs="Times New Roman"/>
          <w:color w:val="222222"/>
          <w:sz w:val="24"/>
          <w:lang w:val="en-IN" w:eastAsia="en-IN"/>
        </w:rPr>
        <w:t>describe</w:t>
      </w:r>
      <w:r w:rsidR="00460EDE">
        <w:rPr>
          <w:rFonts w:ascii="Times New Roman" w:eastAsia="Times New Roman" w:hAnsi="Times New Roman" w:cs="Times New Roman"/>
          <w:color w:val="222222"/>
          <w:sz w:val="24"/>
          <w:lang w:val="en-IN" w:eastAsia="en-IN"/>
        </w:rPr>
        <w:t xml:space="preserve"> </w:t>
      </w:r>
      <w:r w:rsidR="00362E8E" w:rsidRPr="004F539F">
        <w:rPr>
          <w:rFonts w:ascii="Times New Roman" w:eastAsia="Times New Roman" w:hAnsi="Times New Roman" w:cs="Times New Roman"/>
          <w:color w:val="222222"/>
          <w:sz w:val="24"/>
          <w:lang w:val="en-IN" w:eastAsia="en-IN"/>
        </w:rPr>
        <w:t>the ‘perfect’ human being</w:t>
      </w:r>
      <w:r w:rsidR="00FA23DA">
        <w:rPr>
          <w:rFonts w:ascii="Times New Roman" w:eastAsia="Times New Roman" w:hAnsi="Times New Roman" w:cs="Times New Roman"/>
          <w:color w:val="222222"/>
          <w:sz w:val="24"/>
          <w:lang w:val="en-IN" w:eastAsia="en-IN"/>
        </w:rPr>
        <w:t xml:space="preserve"> itself</w:t>
      </w:r>
      <w:r w:rsidR="00362E8E" w:rsidRPr="004F539F">
        <w:rPr>
          <w:rFonts w:ascii="Times New Roman" w:eastAsia="Times New Roman" w:hAnsi="Times New Roman" w:cs="Times New Roman"/>
          <w:color w:val="222222"/>
          <w:sz w:val="24"/>
          <w:lang w:val="en-IN" w:eastAsia="en-IN"/>
        </w:rPr>
        <w:t>.</w:t>
      </w:r>
      <w:r w:rsidR="00A67774" w:rsidRPr="004F539F">
        <w:rPr>
          <w:rFonts w:ascii="Times New Roman" w:eastAsia="Times New Roman" w:hAnsi="Times New Roman" w:cs="Times New Roman"/>
          <w:color w:val="222222"/>
          <w:sz w:val="24"/>
          <w:lang w:val="en-IN" w:eastAsia="en-IN"/>
        </w:rPr>
        <w:t xml:space="preserve"> </w:t>
      </w:r>
      <w:r w:rsidR="00362E8E" w:rsidRPr="004F539F">
        <w:rPr>
          <w:rFonts w:ascii="Times New Roman" w:eastAsia="Times New Roman" w:hAnsi="Times New Roman" w:cs="Times New Roman"/>
          <w:color w:val="222222"/>
          <w:sz w:val="24"/>
          <w:lang w:val="en-IN" w:eastAsia="en-IN"/>
        </w:rPr>
        <w:t xml:space="preserve"> </w:t>
      </w:r>
    </w:p>
    <w:p w:rsidR="00D6720F" w:rsidRPr="00616FE9" w:rsidRDefault="00D6720F"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 xml:space="preserve">Sanitizing the </w:t>
      </w:r>
      <w:ins w:id="176" w:author="Rakhi Ghoshal" w:date="2017-07-22T19:33:00Z">
        <w:r w:rsidR="00B4204B">
          <w:rPr>
            <w:rFonts w:ascii="Times New Roman" w:eastAsia="Times New Roman" w:hAnsi="Times New Roman" w:cs="Times New Roman"/>
            <w:b/>
            <w:i/>
            <w:color w:val="222222"/>
            <w:sz w:val="24"/>
            <w:lang w:val="en-IN" w:eastAsia="en-IN"/>
          </w:rPr>
          <w:t xml:space="preserve">dark </w:t>
        </w:r>
      </w:ins>
      <w:r w:rsidRPr="00616FE9">
        <w:rPr>
          <w:rFonts w:ascii="Times New Roman" w:eastAsia="Times New Roman" w:hAnsi="Times New Roman" w:cs="Times New Roman"/>
          <w:b/>
          <w:i/>
          <w:color w:val="222222"/>
          <w:sz w:val="24"/>
          <w:lang w:val="en-IN" w:eastAsia="en-IN"/>
        </w:rPr>
        <w:t>womb</w:t>
      </w:r>
    </w:p>
    <w:p w:rsidR="00737A6D" w:rsidRPr="004F539F" w:rsidDel="008826D9" w:rsidRDefault="00621680" w:rsidP="004F539F">
      <w:pPr>
        <w:shd w:val="clear" w:color="auto" w:fill="FFFFFF"/>
        <w:spacing w:before="100" w:beforeAutospacing="1" w:after="100" w:afterAutospacing="1"/>
        <w:jc w:val="both"/>
        <w:rPr>
          <w:del w:id="177" w:author="Rakhi Ghoshal" w:date="2017-07-25T23:02:00Z"/>
          <w:rFonts w:ascii="Times New Roman" w:eastAsia="Times New Roman" w:hAnsi="Times New Roman" w:cs="Times New Roman"/>
          <w:color w:val="222222"/>
          <w:sz w:val="24"/>
          <w:lang w:val="en-IN" w:eastAsia="en-IN"/>
        </w:rPr>
      </w:pPr>
      <w:proofErr w:type="spellStart"/>
      <w:r w:rsidRPr="004F539F">
        <w:rPr>
          <w:rFonts w:ascii="Times New Roman" w:eastAsia="Times New Roman" w:hAnsi="Times New Roman" w:cs="Times New Roman"/>
          <w:color w:val="222222"/>
          <w:sz w:val="24"/>
          <w:lang w:val="en-IN" w:eastAsia="en-IN"/>
        </w:rPr>
        <w:t>Garbha</w:t>
      </w:r>
      <w:proofErr w:type="spellEnd"/>
      <w:r w:rsidRPr="004F539F">
        <w:rPr>
          <w:rFonts w:ascii="Times New Roman" w:eastAsia="Times New Roman" w:hAnsi="Times New Roman" w:cs="Times New Roman"/>
          <w:color w:val="222222"/>
          <w:sz w:val="24"/>
          <w:lang w:val="en-IN" w:eastAsia="en-IN"/>
        </w:rPr>
        <w:t xml:space="preserve"> </w:t>
      </w:r>
      <w:proofErr w:type="spellStart"/>
      <w:r w:rsidR="00FB1F82" w:rsidRPr="004F539F">
        <w:rPr>
          <w:rFonts w:ascii="Times New Roman" w:eastAsia="Times New Roman" w:hAnsi="Times New Roman" w:cs="Times New Roman"/>
          <w:color w:val="222222"/>
          <w:sz w:val="24"/>
          <w:lang w:val="en-IN" w:eastAsia="en-IN"/>
        </w:rPr>
        <w:t>Sanskar</w:t>
      </w:r>
      <w:proofErr w:type="spellEnd"/>
      <w:ins w:id="178" w:author="Rakhi Ghoshal" w:date="2017-07-22T19:33:00Z">
        <w:r w:rsidR="00B4204B">
          <w:rPr>
            <w:rFonts w:ascii="Times New Roman" w:eastAsia="Times New Roman" w:hAnsi="Times New Roman" w:cs="Times New Roman"/>
            <w:color w:val="222222"/>
            <w:sz w:val="24"/>
            <w:lang w:val="en-IN" w:eastAsia="en-IN"/>
          </w:rPr>
          <w:t xml:space="preserve">, i.e., the process </w:t>
        </w:r>
      </w:ins>
      <w:del w:id="179" w:author="Rakhi Ghoshal" w:date="2017-07-22T19:33:00Z">
        <w:r w:rsidRPr="004F539F" w:rsidDel="00B4204B">
          <w:rPr>
            <w:rFonts w:ascii="Times New Roman" w:eastAsia="Times New Roman" w:hAnsi="Times New Roman" w:cs="Times New Roman"/>
            <w:color w:val="222222"/>
            <w:sz w:val="24"/>
            <w:lang w:val="en-IN" w:eastAsia="en-IN"/>
          </w:rPr>
          <w:delText xml:space="preserve"> or</w:delText>
        </w:r>
        <w:r w:rsidR="00D95E21" w:rsidRPr="004F539F" w:rsidDel="00B4204B">
          <w:rPr>
            <w:rFonts w:ascii="Times New Roman" w:eastAsia="Times New Roman" w:hAnsi="Times New Roman" w:cs="Times New Roman"/>
            <w:color w:val="222222"/>
            <w:sz w:val="24"/>
            <w:lang w:val="en-IN" w:eastAsia="en-IN"/>
          </w:rPr>
          <w:delText xml:space="preserve"> </w:delText>
        </w:r>
      </w:del>
      <w:ins w:id="180" w:author="Rakhi Ghoshal" w:date="2017-07-22T19:33:00Z">
        <w:r w:rsidR="00B4204B">
          <w:rPr>
            <w:rFonts w:ascii="Times New Roman" w:eastAsia="Times New Roman" w:hAnsi="Times New Roman" w:cs="Times New Roman"/>
            <w:color w:val="222222"/>
            <w:sz w:val="24"/>
            <w:lang w:val="en-IN" w:eastAsia="en-IN"/>
          </w:rPr>
          <w:t xml:space="preserve">of </w:t>
        </w:r>
      </w:ins>
      <w:r w:rsidR="00D95E21" w:rsidRPr="004F539F">
        <w:rPr>
          <w:rFonts w:ascii="Times New Roman" w:eastAsia="Times New Roman" w:hAnsi="Times New Roman" w:cs="Times New Roman"/>
          <w:color w:val="222222"/>
          <w:sz w:val="24"/>
          <w:lang w:val="en-IN" w:eastAsia="en-IN"/>
        </w:rPr>
        <w:t>sanitizing the womb</w:t>
      </w:r>
      <w:ins w:id="181" w:author="Rakhi Ghoshal" w:date="2017-07-23T18:17:00Z">
        <w:r w:rsidR="00825C51">
          <w:rPr>
            <w:rFonts w:ascii="Times New Roman" w:eastAsia="Times New Roman" w:hAnsi="Times New Roman" w:cs="Times New Roman"/>
            <w:color w:val="222222"/>
            <w:sz w:val="24"/>
            <w:lang w:val="en-IN" w:eastAsia="en-IN"/>
          </w:rPr>
          <w:t>,</w:t>
        </w:r>
      </w:ins>
      <w:r w:rsidR="00D95E21" w:rsidRPr="004F539F">
        <w:rPr>
          <w:rFonts w:ascii="Times New Roman" w:eastAsia="Times New Roman" w:hAnsi="Times New Roman" w:cs="Times New Roman"/>
          <w:color w:val="222222"/>
          <w:sz w:val="24"/>
          <w:lang w:val="en-IN" w:eastAsia="en-IN"/>
        </w:rPr>
        <w:t xml:space="preserve"> </w:t>
      </w:r>
      <w:r w:rsidR="007948B2">
        <w:rPr>
          <w:rFonts w:ascii="Times New Roman" w:eastAsia="Times New Roman" w:hAnsi="Times New Roman" w:cs="Times New Roman"/>
          <w:color w:val="222222"/>
          <w:sz w:val="24"/>
          <w:lang w:val="en-IN" w:eastAsia="en-IN"/>
        </w:rPr>
        <w:t xml:space="preserve">took </w:t>
      </w:r>
      <w:r w:rsidR="00D95E21" w:rsidRPr="004F539F">
        <w:rPr>
          <w:rFonts w:ascii="Times New Roman" w:eastAsia="Times New Roman" w:hAnsi="Times New Roman" w:cs="Times New Roman"/>
          <w:color w:val="222222"/>
          <w:sz w:val="24"/>
          <w:lang w:val="en-IN" w:eastAsia="en-IN"/>
        </w:rPr>
        <w:t>the media by storm</w:t>
      </w:r>
      <w:ins w:id="182" w:author="Rakhi Ghoshal" w:date="2017-07-23T18:17:00Z">
        <w:r w:rsidR="00825C51">
          <w:rPr>
            <w:rFonts w:ascii="Times New Roman" w:eastAsia="Times New Roman" w:hAnsi="Times New Roman" w:cs="Times New Roman"/>
            <w:color w:val="222222"/>
            <w:sz w:val="24"/>
            <w:lang w:val="en-IN" w:eastAsia="en-IN"/>
          </w:rPr>
          <w:t xml:space="preserve"> a</w:t>
        </w:r>
      </w:ins>
      <w:ins w:id="183" w:author="Rakhi Ghoshal" w:date="2017-07-23T18:18:00Z">
        <w:r w:rsidR="00825C51">
          <w:rPr>
            <w:rFonts w:ascii="Times New Roman" w:eastAsia="Times New Roman" w:hAnsi="Times New Roman" w:cs="Times New Roman"/>
            <w:color w:val="222222"/>
            <w:sz w:val="24"/>
            <w:lang w:val="en-IN" w:eastAsia="en-IN"/>
          </w:rPr>
          <w:t xml:space="preserve"> few months ago</w:t>
        </w:r>
      </w:ins>
      <w:r w:rsidR="00D95E21" w:rsidRPr="004F539F">
        <w:rPr>
          <w:rFonts w:ascii="Times New Roman" w:eastAsia="Times New Roman" w:hAnsi="Times New Roman" w:cs="Times New Roman"/>
          <w:color w:val="222222"/>
          <w:sz w:val="24"/>
          <w:lang w:val="en-IN" w:eastAsia="en-IN"/>
        </w:rPr>
        <w:t xml:space="preserve">. </w:t>
      </w:r>
      <w:del w:id="184" w:author="Rakhi Ghoshal" w:date="2017-07-22T19:34:00Z">
        <w:r w:rsidR="00870B53" w:rsidRPr="004F539F" w:rsidDel="00B4204B">
          <w:rPr>
            <w:rFonts w:ascii="Times New Roman" w:eastAsia="Times New Roman" w:hAnsi="Times New Roman" w:cs="Times New Roman"/>
            <w:color w:val="222222"/>
            <w:sz w:val="24"/>
            <w:lang w:val="en-IN" w:eastAsia="en-IN"/>
          </w:rPr>
          <w:delText xml:space="preserve">As </w:delText>
        </w:r>
      </w:del>
      <w:ins w:id="185" w:author="Rakhi Ghoshal" w:date="2017-07-22T19:34:00Z">
        <w:r w:rsidR="00B4204B">
          <w:rPr>
            <w:rFonts w:ascii="Times New Roman" w:eastAsia="Times New Roman" w:hAnsi="Times New Roman" w:cs="Times New Roman"/>
            <w:color w:val="222222"/>
            <w:sz w:val="24"/>
            <w:lang w:val="en-IN" w:eastAsia="en-IN"/>
          </w:rPr>
          <w:t>T</w:t>
        </w:r>
      </w:ins>
      <w:del w:id="186" w:author="Rakhi Ghoshal" w:date="2017-07-22T19:34:00Z">
        <w:r w:rsidR="00870B53" w:rsidRPr="004F539F" w:rsidDel="00B4204B">
          <w:rPr>
            <w:rFonts w:ascii="Times New Roman" w:eastAsia="Times New Roman" w:hAnsi="Times New Roman" w:cs="Times New Roman"/>
            <w:color w:val="222222"/>
            <w:sz w:val="24"/>
            <w:lang w:val="en-IN" w:eastAsia="en-IN"/>
          </w:rPr>
          <w:delText>t</w:delText>
        </w:r>
      </w:del>
      <w:r w:rsidR="00870B53" w:rsidRPr="004F539F">
        <w:rPr>
          <w:rFonts w:ascii="Times New Roman" w:eastAsia="Times New Roman" w:hAnsi="Times New Roman" w:cs="Times New Roman"/>
          <w:color w:val="222222"/>
          <w:sz w:val="24"/>
          <w:lang w:val="en-IN" w:eastAsia="en-IN"/>
        </w:rPr>
        <w:t xml:space="preserve">he health wing of the RSS, </w:t>
      </w:r>
      <w:proofErr w:type="spellStart"/>
      <w:r w:rsidR="00870B53" w:rsidRPr="004F539F">
        <w:rPr>
          <w:rFonts w:ascii="Times New Roman" w:eastAsia="Times New Roman" w:hAnsi="Times New Roman" w:cs="Times New Roman"/>
          <w:color w:val="222222"/>
          <w:sz w:val="24"/>
          <w:lang w:val="en-IN" w:eastAsia="en-IN"/>
        </w:rPr>
        <w:t>Arogya</w:t>
      </w:r>
      <w:proofErr w:type="spellEnd"/>
      <w:r w:rsidR="00870B53" w:rsidRPr="004F539F">
        <w:rPr>
          <w:rFonts w:ascii="Times New Roman" w:eastAsia="Times New Roman" w:hAnsi="Times New Roman" w:cs="Times New Roman"/>
          <w:color w:val="222222"/>
          <w:sz w:val="24"/>
          <w:lang w:val="en-IN" w:eastAsia="en-IN"/>
        </w:rPr>
        <w:t xml:space="preserve"> </w:t>
      </w:r>
      <w:proofErr w:type="spellStart"/>
      <w:r w:rsidR="00870B53" w:rsidRPr="004F539F">
        <w:rPr>
          <w:rFonts w:ascii="Times New Roman" w:eastAsia="Times New Roman" w:hAnsi="Times New Roman" w:cs="Times New Roman"/>
          <w:color w:val="222222"/>
          <w:sz w:val="24"/>
          <w:lang w:val="en-IN" w:eastAsia="en-IN"/>
        </w:rPr>
        <w:t>Bharati</w:t>
      </w:r>
      <w:proofErr w:type="spellEnd"/>
      <w:ins w:id="187" w:author="Rakhi Ghoshal" w:date="2017-07-22T19:34:00Z">
        <w:r w:rsidR="00B4204B">
          <w:rPr>
            <w:rFonts w:ascii="Times New Roman" w:eastAsia="Times New Roman" w:hAnsi="Times New Roman" w:cs="Times New Roman"/>
            <w:color w:val="222222"/>
            <w:sz w:val="24"/>
            <w:lang w:val="en-IN" w:eastAsia="en-IN"/>
          </w:rPr>
          <w:t>,</w:t>
        </w:r>
      </w:ins>
      <w:r w:rsidR="00870B53" w:rsidRPr="004F539F">
        <w:rPr>
          <w:rFonts w:ascii="Times New Roman" w:eastAsia="Times New Roman" w:hAnsi="Times New Roman" w:cs="Times New Roman"/>
          <w:color w:val="222222"/>
          <w:sz w:val="24"/>
          <w:lang w:val="en-IN" w:eastAsia="en-IN"/>
        </w:rPr>
        <w:t xml:space="preserve"> launched the </w:t>
      </w:r>
      <w:proofErr w:type="spellStart"/>
      <w:r w:rsidR="00870B53" w:rsidRPr="004F539F">
        <w:rPr>
          <w:rFonts w:ascii="Times New Roman" w:eastAsia="Times New Roman" w:hAnsi="Times New Roman" w:cs="Times New Roman"/>
          <w:color w:val="222222"/>
          <w:sz w:val="24"/>
          <w:lang w:val="en-IN" w:eastAsia="en-IN"/>
        </w:rPr>
        <w:t>Garbha</w:t>
      </w:r>
      <w:proofErr w:type="spellEnd"/>
      <w:r w:rsidR="00870B53" w:rsidRPr="004F539F">
        <w:rPr>
          <w:rFonts w:ascii="Times New Roman" w:eastAsia="Times New Roman" w:hAnsi="Times New Roman" w:cs="Times New Roman"/>
          <w:color w:val="222222"/>
          <w:sz w:val="24"/>
          <w:lang w:val="en-IN" w:eastAsia="en-IN"/>
        </w:rPr>
        <w:t xml:space="preserve"> </w:t>
      </w:r>
      <w:proofErr w:type="spellStart"/>
      <w:r w:rsidR="00870B53" w:rsidRPr="004F539F">
        <w:rPr>
          <w:rFonts w:ascii="Times New Roman" w:eastAsia="Times New Roman" w:hAnsi="Times New Roman" w:cs="Times New Roman"/>
          <w:color w:val="222222"/>
          <w:sz w:val="24"/>
          <w:lang w:val="en-IN" w:eastAsia="en-IN"/>
        </w:rPr>
        <w:t>Sanskar</w:t>
      </w:r>
      <w:proofErr w:type="spellEnd"/>
      <w:r w:rsidR="00870B53" w:rsidRPr="004F539F">
        <w:rPr>
          <w:rFonts w:ascii="Times New Roman" w:eastAsia="Times New Roman" w:hAnsi="Times New Roman" w:cs="Times New Roman"/>
          <w:color w:val="222222"/>
          <w:sz w:val="24"/>
          <w:lang w:val="en-IN" w:eastAsia="en-IN"/>
        </w:rPr>
        <w:t xml:space="preserve"> project </w:t>
      </w:r>
      <w:r w:rsidR="005F6451" w:rsidRPr="004F539F">
        <w:rPr>
          <w:rFonts w:ascii="Times New Roman" w:eastAsia="Times New Roman" w:hAnsi="Times New Roman" w:cs="Times New Roman"/>
          <w:color w:val="222222"/>
          <w:sz w:val="24"/>
          <w:lang w:val="en-IN" w:eastAsia="en-IN"/>
        </w:rPr>
        <w:t xml:space="preserve">whose chief mandate </w:t>
      </w:r>
      <w:ins w:id="188" w:author="Rakhi Ghoshal" w:date="2017-07-23T18:18:00Z">
        <w:r w:rsidR="00825C51">
          <w:rPr>
            <w:rFonts w:ascii="Times New Roman" w:eastAsia="Times New Roman" w:hAnsi="Times New Roman" w:cs="Times New Roman"/>
            <w:color w:val="222222"/>
            <w:sz w:val="24"/>
            <w:lang w:val="en-IN" w:eastAsia="en-IN"/>
          </w:rPr>
          <w:t>was</w:t>
        </w:r>
      </w:ins>
      <w:del w:id="189" w:author="Rakhi Ghoshal" w:date="2017-07-23T18:18:00Z">
        <w:r w:rsidR="005F6451" w:rsidRPr="004F539F" w:rsidDel="00825C51">
          <w:rPr>
            <w:rFonts w:ascii="Times New Roman" w:eastAsia="Times New Roman" w:hAnsi="Times New Roman" w:cs="Times New Roman"/>
            <w:color w:val="222222"/>
            <w:sz w:val="24"/>
            <w:lang w:val="en-IN" w:eastAsia="en-IN"/>
          </w:rPr>
          <w:delText xml:space="preserve">is </w:delText>
        </w:r>
      </w:del>
      <w:ins w:id="190" w:author="Rakhi Ghoshal" w:date="2017-07-23T18:18:00Z">
        <w:r w:rsidR="00825C51">
          <w:rPr>
            <w:rFonts w:ascii="Times New Roman" w:eastAsia="Times New Roman" w:hAnsi="Times New Roman" w:cs="Times New Roman"/>
            <w:color w:val="222222"/>
            <w:sz w:val="24"/>
            <w:lang w:val="en-IN" w:eastAsia="en-IN"/>
          </w:rPr>
          <w:t xml:space="preserve"> </w:t>
        </w:r>
      </w:ins>
      <w:r w:rsidR="005F6451" w:rsidRPr="004F539F">
        <w:rPr>
          <w:rFonts w:ascii="Times New Roman" w:eastAsia="Times New Roman" w:hAnsi="Times New Roman" w:cs="Times New Roman"/>
          <w:color w:val="222222"/>
          <w:sz w:val="24"/>
          <w:lang w:val="en-IN" w:eastAsia="en-IN"/>
        </w:rPr>
        <w:t xml:space="preserve">to help women give birth to the best child – </w:t>
      </w:r>
      <w:ins w:id="191" w:author="Rakhi Ghoshal" w:date="2017-07-23T18:18:00Z">
        <w:r w:rsidR="00825C51">
          <w:rPr>
            <w:rFonts w:ascii="Times New Roman" w:eastAsia="Times New Roman" w:hAnsi="Times New Roman" w:cs="Times New Roman"/>
            <w:color w:val="222222"/>
            <w:sz w:val="24"/>
            <w:lang w:val="en-IN" w:eastAsia="en-IN"/>
          </w:rPr>
          <w:t xml:space="preserve">the </w:t>
        </w:r>
      </w:ins>
      <w:proofErr w:type="spellStart"/>
      <w:r w:rsidR="00EB3752">
        <w:rPr>
          <w:rFonts w:ascii="Times New Roman" w:eastAsia="Times New Roman" w:hAnsi="Times New Roman" w:cs="Times New Roman"/>
          <w:i/>
          <w:color w:val="222222"/>
          <w:sz w:val="24"/>
          <w:lang w:val="en-IN" w:eastAsia="en-IN"/>
        </w:rPr>
        <w:t>uttam</w:t>
      </w:r>
      <w:proofErr w:type="spellEnd"/>
      <w:r w:rsidR="00EB3752">
        <w:rPr>
          <w:rFonts w:ascii="Times New Roman" w:eastAsia="Times New Roman" w:hAnsi="Times New Roman" w:cs="Times New Roman"/>
          <w:i/>
          <w:color w:val="222222"/>
          <w:sz w:val="24"/>
          <w:lang w:val="en-IN" w:eastAsia="en-IN"/>
        </w:rPr>
        <w:t xml:space="preserve"> </w:t>
      </w:r>
      <w:proofErr w:type="spellStart"/>
      <w:r w:rsidR="00EB3752">
        <w:rPr>
          <w:rFonts w:ascii="Times New Roman" w:eastAsia="Times New Roman" w:hAnsi="Times New Roman" w:cs="Times New Roman"/>
          <w:i/>
          <w:color w:val="222222"/>
          <w:sz w:val="24"/>
          <w:lang w:val="en-IN" w:eastAsia="en-IN"/>
        </w:rPr>
        <w:t>santati</w:t>
      </w:r>
      <w:proofErr w:type="spellEnd"/>
      <w:r w:rsidR="00EB3752">
        <w:rPr>
          <w:rFonts w:ascii="Times New Roman" w:eastAsia="Times New Roman" w:hAnsi="Times New Roman" w:cs="Times New Roman"/>
          <w:color w:val="222222"/>
          <w:sz w:val="24"/>
          <w:lang w:val="en-IN" w:eastAsia="en-IN"/>
        </w:rPr>
        <w:t xml:space="preserve"> </w:t>
      </w:r>
      <w:r w:rsidR="00654563">
        <w:rPr>
          <w:rFonts w:ascii="Times New Roman" w:eastAsia="Times New Roman" w:hAnsi="Times New Roman" w:cs="Times New Roman"/>
          <w:color w:val="222222"/>
          <w:sz w:val="24"/>
          <w:lang w:val="en-IN" w:eastAsia="en-IN"/>
        </w:rPr>
        <w:t>(</w:t>
      </w:r>
      <w:del w:id="192" w:author="Rakhi Ghoshal" w:date="2017-07-22T19:35:00Z">
        <w:r w:rsidR="00654563" w:rsidDel="006345B4">
          <w:rPr>
            <w:rFonts w:ascii="Times New Roman" w:eastAsia="Times New Roman" w:hAnsi="Times New Roman" w:cs="Times New Roman"/>
            <w:color w:val="222222"/>
            <w:sz w:val="24"/>
            <w:lang w:val="en-IN" w:eastAsia="en-IN"/>
          </w:rPr>
          <w:delText>2</w:delText>
        </w:r>
      </w:del>
      <w:ins w:id="193" w:author="Rakhi Ghoshal" w:date="2017-07-22T19:36:00Z">
        <w:r w:rsidR="006345B4">
          <w:rPr>
            <w:rFonts w:ascii="Times New Roman" w:eastAsia="Times New Roman" w:hAnsi="Times New Roman" w:cs="Times New Roman"/>
            <w:color w:val="222222"/>
            <w:sz w:val="24"/>
            <w:lang w:val="en-IN" w:eastAsia="en-IN"/>
          </w:rPr>
          <w:t>4</w:t>
        </w:r>
      </w:ins>
      <w:r w:rsidR="00F64F73">
        <w:rPr>
          <w:rFonts w:ascii="Times New Roman" w:eastAsia="Times New Roman" w:hAnsi="Times New Roman" w:cs="Times New Roman"/>
          <w:color w:val="222222"/>
          <w:sz w:val="24"/>
          <w:lang w:val="en-IN" w:eastAsia="en-IN"/>
        </w:rPr>
        <w:t xml:space="preserve">, </w:t>
      </w:r>
      <w:del w:id="194" w:author="Rakhi Ghoshal" w:date="2017-07-22T19:35:00Z">
        <w:r w:rsidR="00F64F73" w:rsidDel="006345B4">
          <w:rPr>
            <w:rFonts w:ascii="Times New Roman" w:eastAsia="Times New Roman" w:hAnsi="Times New Roman" w:cs="Times New Roman"/>
            <w:color w:val="222222"/>
            <w:sz w:val="24"/>
            <w:lang w:val="en-IN" w:eastAsia="en-IN"/>
          </w:rPr>
          <w:delText>3</w:delText>
        </w:r>
      </w:del>
      <w:ins w:id="195" w:author="Rakhi Ghoshal" w:date="2017-07-22T19:36:00Z">
        <w:r w:rsidR="006345B4">
          <w:rPr>
            <w:rFonts w:ascii="Times New Roman" w:eastAsia="Times New Roman" w:hAnsi="Times New Roman" w:cs="Times New Roman"/>
            <w:color w:val="222222"/>
            <w:sz w:val="24"/>
            <w:lang w:val="en-IN" w:eastAsia="en-IN"/>
          </w:rPr>
          <w:t>5</w:t>
        </w:r>
      </w:ins>
      <w:r w:rsidR="00654563">
        <w:rPr>
          <w:rFonts w:ascii="Times New Roman" w:eastAsia="Times New Roman" w:hAnsi="Times New Roman" w:cs="Times New Roman"/>
          <w:color w:val="222222"/>
          <w:sz w:val="24"/>
          <w:lang w:val="en-IN" w:eastAsia="en-IN"/>
        </w:rPr>
        <w:t>)</w:t>
      </w:r>
      <w:r w:rsidR="00EB3752">
        <w:rPr>
          <w:rFonts w:ascii="Times New Roman" w:eastAsia="Times New Roman" w:hAnsi="Times New Roman" w:cs="Times New Roman"/>
          <w:color w:val="222222"/>
          <w:sz w:val="24"/>
          <w:lang w:val="en-IN" w:eastAsia="en-IN"/>
        </w:rPr>
        <w:t>.</w:t>
      </w:r>
      <w:r w:rsidR="005F6451" w:rsidRPr="004F539F">
        <w:rPr>
          <w:rFonts w:ascii="Times New Roman" w:eastAsia="Times New Roman" w:hAnsi="Times New Roman" w:cs="Times New Roman"/>
          <w:color w:val="222222"/>
          <w:sz w:val="24"/>
          <w:lang w:val="en-IN" w:eastAsia="en-IN"/>
        </w:rPr>
        <w:t xml:space="preserve"> </w:t>
      </w:r>
      <w:r w:rsidR="00FE1826" w:rsidRPr="004F539F">
        <w:rPr>
          <w:rFonts w:ascii="Times New Roman" w:eastAsia="Times New Roman" w:hAnsi="Times New Roman" w:cs="Times New Roman"/>
          <w:color w:val="222222"/>
          <w:sz w:val="24"/>
          <w:lang w:val="en-IN" w:eastAsia="en-IN"/>
        </w:rPr>
        <w:t xml:space="preserve">It </w:t>
      </w:r>
      <w:r w:rsidR="007948B2">
        <w:rPr>
          <w:rFonts w:ascii="Times New Roman" w:eastAsia="Times New Roman" w:hAnsi="Times New Roman" w:cs="Times New Roman"/>
          <w:color w:val="222222"/>
          <w:sz w:val="24"/>
          <w:lang w:val="en-IN" w:eastAsia="en-IN"/>
        </w:rPr>
        <w:t xml:space="preserve">came as </w:t>
      </w:r>
      <w:r w:rsidR="00FE1826" w:rsidRPr="004F539F">
        <w:rPr>
          <w:rFonts w:ascii="Times New Roman" w:eastAsia="Times New Roman" w:hAnsi="Times New Roman" w:cs="Times New Roman"/>
          <w:color w:val="222222"/>
          <w:sz w:val="24"/>
          <w:lang w:val="en-IN" w:eastAsia="en-IN"/>
        </w:rPr>
        <w:t xml:space="preserve">a bit of a surprise </w:t>
      </w:r>
      <w:ins w:id="196" w:author="Rakhi Ghoshal" w:date="2017-07-22T19:34:00Z">
        <w:r w:rsidR="006345B4">
          <w:rPr>
            <w:rFonts w:ascii="Times New Roman" w:eastAsia="Times New Roman" w:hAnsi="Times New Roman" w:cs="Times New Roman"/>
            <w:color w:val="222222"/>
            <w:sz w:val="24"/>
            <w:lang w:val="en-IN" w:eastAsia="en-IN"/>
          </w:rPr>
          <w:t xml:space="preserve">to some </w:t>
        </w:r>
      </w:ins>
      <w:r w:rsidR="00FE1826" w:rsidRPr="004F539F">
        <w:rPr>
          <w:rFonts w:ascii="Times New Roman" w:eastAsia="Times New Roman" w:hAnsi="Times New Roman" w:cs="Times New Roman"/>
          <w:color w:val="222222"/>
          <w:sz w:val="24"/>
          <w:lang w:val="en-IN" w:eastAsia="en-IN"/>
        </w:rPr>
        <w:t xml:space="preserve">that this program had </w:t>
      </w:r>
      <w:ins w:id="197" w:author="Rakhi Ghoshal" w:date="2017-07-22T19:34:00Z">
        <w:r w:rsidR="006345B4">
          <w:rPr>
            <w:rFonts w:ascii="Times New Roman" w:eastAsia="Times New Roman" w:hAnsi="Times New Roman" w:cs="Times New Roman"/>
            <w:color w:val="222222"/>
            <w:sz w:val="24"/>
            <w:lang w:val="en-IN" w:eastAsia="en-IN"/>
          </w:rPr>
          <w:t xml:space="preserve">actually </w:t>
        </w:r>
      </w:ins>
      <w:r w:rsidR="00FE1826" w:rsidRPr="004F539F">
        <w:rPr>
          <w:rFonts w:ascii="Times New Roman" w:eastAsia="Times New Roman" w:hAnsi="Times New Roman" w:cs="Times New Roman"/>
          <w:color w:val="222222"/>
          <w:sz w:val="24"/>
          <w:lang w:val="en-IN" w:eastAsia="en-IN"/>
        </w:rPr>
        <w:t xml:space="preserve">been functional in Gujarat for a decade </w:t>
      </w:r>
      <w:r w:rsidR="007948B2">
        <w:rPr>
          <w:rFonts w:ascii="Times New Roman" w:eastAsia="Times New Roman" w:hAnsi="Times New Roman" w:cs="Times New Roman"/>
          <w:color w:val="222222"/>
          <w:sz w:val="24"/>
          <w:lang w:val="en-IN" w:eastAsia="en-IN"/>
        </w:rPr>
        <w:t xml:space="preserve">by now, </w:t>
      </w:r>
      <w:r w:rsidR="00FE1826" w:rsidRPr="004F539F">
        <w:rPr>
          <w:rFonts w:ascii="Times New Roman" w:eastAsia="Times New Roman" w:hAnsi="Times New Roman" w:cs="Times New Roman"/>
          <w:color w:val="222222"/>
          <w:sz w:val="24"/>
          <w:lang w:val="en-IN" w:eastAsia="en-IN"/>
        </w:rPr>
        <w:t xml:space="preserve">and </w:t>
      </w:r>
      <w:del w:id="198" w:author="Rakhi Ghoshal" w:date="2017-07-23T18:18:00Z">
        <w:r w:rsidR="00FE1826" w:rsidRPr="004F539F" w:rsidDel="00825C51">
          <w:rPr>
            <w:rFonts w:ascii="Times New Roman" w:eastAsia="Times New Roman" w:hAnsi="Times New Roman" w:cs="Times New Roman"/>
            <w:color w:val="222222"/>
            <w:sz w:val="24"/>
            <w:lang w:val="en-IN" w:eastAsia="en-IN"/>
          </w:rPr>
          <w:delText xml:space="preserve">is </w:delText>
        </w:r>
      </w:del>
      <w:ins w:id="199" w:author="Rakhi Ghoshal" w:date="2017-07-23T18:18:00Z">
        <w:r w:rsidR="00825C51">
          <w:rPr>
            <w:rFonts w:ascii="Times New Roman" w:eastAsia="Times New Roman" w:hAnsi="Times New Roman" w:cs="Times New Roman"/>
            <w:color w:val="222222"/>
            <w:sz w:val="24"/>
            <w:lang w:val="en-IN" w:eastAsia="en-IN"/>
          </w:rPr>
          <w:t xml:space="preserve">it is </w:t>
        </w:r>
      </w:ins>
      <w:r w:rsidR="00FE1826" w:rsidRPr="004F539F">
        <w:rPr>
          <w:rFonts w:ascii="Times New Roman" w:eastAsia="Times New Roman" w:hAnsi="Times New Roman" w:cs="Times New Roman"/>
          <w:color w:val="222222"/>
          <w:sz w:val="24"/>
          <w:lang w:val="en-IN" w:eastAsia="en-IN"/>
        </w:rPr>
        <w:t xml:space="preserve">only </w:t>
      </w:r>
      <w:ins w:id="200" w:author="Rakhi Ghoshal" w:date="2017-07-23T18:18:00Z">
        <w:r w:rsidR="00825C51">
          <w:rPr>
            <w:rFonts w:ascii="Times New Roman" w:eastAsia="Times New Roman" w:hAnsi="Times New Roman" w:cs="Times New Roman"/>
            <w:color w:val="222222"/>
            <w:sz w:val="24"/>
            <w:lang w:val="en-IN" w:eastAsia="en-IN"/>
          </w:rPr>
          <w:t xml:space="preserve">in the course of </w:t>
        </w:r>
      </w:ins>
      <w:del w:id="201" w:author="Rakhi Ghoshal" w:date="2017-07-23T18:18:00Z">
        <w:r w:rsidR="00FE1826" w:rsidRPr="004F539F" w:rsidDel="00825C51">
          <w:rPr>
            <w:rFonts w:ascii="Times New Roman" w:eastAsia="Times New Roman" w:hAnsi="Times New Roman" w:cs="Times New Roman"/>
            <w:color w:val="222222"/>
            <w:sz w:val="24"/>
            <w:lang w:val="en-IN" w:eastAsia="en-IN"/>
          </w:rPr>
          <w:delText xml:space="preserve">now planning to </w:delText>
        </w:r>
      </w:del>
      <w:r w:rsidR="00FE1826" w:rsidRPr="004F539F">
        <w:rPr>
          <w:rFonts w:ascii="Times New Roman" w:eastAsia="Times New Roman" w:hAnsi="Times New Roman" w:cs="Times New Roman"/>
          <w:color w:val="222222"/>
          <w:sz w:val="24"/>
          <w:lang w:val="en-IN" w:eastAsia="en-IN"/>
        </w:rPr>
        <w:t>spread</w:t>
      </w:r>
      <w:ins w:id="202" w:author="Rakhi Ghoshal" w:date="2017-07-23T18:18:00Z">
        <w:r w:rsidR="00825C51">
          <w:rPr>
            <w:rFonts w:ascii="Times New Roman" w:eastAsia="Times New Roman" w:hAnsi="Times New Roman" w:cs="Times New Roman"/>
            <w:color w:val="222222"/>
            <w:sz w:val="24"/>
            <w:lang w:val="en-IN" w:eastAsia="en-IN"/>
          </w:rPr>
          <w:t>ing</w:t>
        </w:r>
      </w:ins>
      <w:r w:rsidR="00FE1826" w:rsidRPr="004F539F">
        <w:rPr>
          <w:rFonts w:ascii="Times New Roman" w:eastAsia="Times New Roman" w:hAnsi="Times New Roman" w:cs="Times New Roman"/>
          <w:color w:val="222222"/>
          <w:sz w:val="24"/>
          <w:lang w:val="en-IN" w:eastAsia="en-IN"/>
        </w:rPr>
        <w:t xml:space="preserve"> to other states</w:t>
      </w:r>
      <w:ins w:id="203" w:author="Rakhi Ghoshal" w:date="2017-07-22T19:34:00Z">
        <w:r w:rsidR="006345B4">
          <w:rPr>
            <w:rFonts w:ascii="Times New Roman" w:eastAsia="Times New Roman" w:hAnsi="Times New Roman" w:cs="Times New Roman"/>
            <w:color w:val="222222"/>
            <w:sz w:val="24"/>
            <w:lang w:val="en-IN" w:eastAsia="en-IN"/>
          </w:rPr>
          <w:t xml:space="preserve"> </w:t>
        </w:r>
      </w:ins>
      <w:ins w:id="204" w:author="Rakhi Ghoshal" w:date="2017-07-23T18:18:00Z">
        <w:r w:rsidR="00825C51">
          <w:rPr>
            <w:rFonts w:ascii="Times New Roman" w:eastAsia="Times New Roman" w:hAnsi="Times New Roman" w:cs="Times New Roman"/>
            <w:color w:val="222222"/>
            <w:sz w:val="24"/>
            <w:lang w:val="en-IN" w:eastAsia="en-IN"/>
          </w:rPr>
          <w:t xml:space="preserve">that it came under the </w:t>
        </w:r>
      </w:ins>
      <w:ins w:id="205" w:author="Rakhi Ghoshal" w:date="2017-07-22T19:34:00Z">
        <w:r w:rsidR="006345B4">
          <w:rPr>
            <w:rFonts w:ascii="Times New Roman" w:eastAsia="Times New Roman" w:hAnsi="Times New Roman" w:cs="Times New Roman"/>
            <w:color w:val="222222"/>
            <w:sz w:val="24"/>
            <w:lang w:val="en-IN" w:eastAsia="en-IN"/>
          </w:rPr>
          <w:t>media spotlight</w:t>
        </w:r>
      </w:ins>
      <w:r w:rsidR="00FE1826" w:rsidRPr="004F539F">
        <w:rPr>
          <w:rFonts w:ascii="Times New Roman" w:eastAsia="Times New Roman" w:hAnsi="Times New Roman" w:cs="Times New Roman"/>
          <w:color w:val="222222"/>
          <w:sz w:val="24"/>
          <w:lang w:val="en-IN" w:eastAsia="en-IN"/>
        </w:rPr>
        <w:t xml:space="preserve">. </w:t>
      </w:r>
      <w:ins w:id="206" w:author="Rakhi Ghoshal" w:date="2017-07-22T19:35:00Z">
        <w:r w:rsidR="006345B4">
          <w:rPr>
            <w:rFonts w:ascii="Times New Roman" w:eastAsia="Times New Roman" w:hAnsi="Times New Roman" w:cs="Times New Roman"/>
            <w:color w:val="222222"/>
            <w:sz w:val="24"/>
            <w:lang w:val="en-IN" w:eastAsia="en-IN"/>
          </w:rPr>
          <w:t xml:space="preserve">In May 2017 </w:t>
        </w:r>
      </w:ins>
      <w:del w:id="207" w:author="Rakhi Ghoshal" w:date="2017-07-22T19:35:00Z">
        <w:r w:rsidR="00154A0E" w:rsidRPr="004F539F" w:rsidDel="006345B4">
          <w:rPr>
            <w:rFonts w:ascii="Times New Roman" w:eastAsia="Times New Roman" w:hAnsi="Times New Roman" w:cs="Times New Roman"/>
            <w:color w:val="222222"/>
            <w:sz w:val="24"/>
            <w:lang w:val="en-IN" w:eastAsia="en-IN"/>
          </w:rPr>
          <w:delText>R</w:delText>
        </w:r>
        <w:r w:rsidR="00D900E6" w:rsidRPr="004F539F" w:rsidDel="006345B4">
          <w:rPr>
            <w:rFonts w:ascii="Times New Roman" w:eastAsia="Times New Roman" w:hAnsi="Times New Roman" w:cs="Times New Roman"/>
            <w:color w:val="222222"/>
            <w:sz w:val="24"/>
            <w:lang w:val="en-IN" w:eastAsia="en-IN"/>
          </w:rPr>
          <w:delText xml:space="preserve">ecently, </w:delText>
        </w:r>
      </w:del>
      <w:r w:rsidR="00D900E6" w:rsidRPr="004F539F">
        <w:rPr>
          <w:rFonts w:ascii="Times New Roman" w:eastAsia="Times New Roman" w:hAnsi="Times New Roman" w:cs="Times New Roman"/>
          <w:color w:val="222222"/>
          <w:sz w:val="24"/>
          <w:lang w:val="en-IN" w:eastAsia="en-IN"/>
        </w:rPr>
        <w:t xml:space="preserve">notwithstanding a High Court </w:t>
      </w:r>
      <w:r w:rsidR="007948B2">
        <w:rPr>
          <w:rFonts w:ascii="Times New Roman" w:eastAsia="Times New Roman" w:hAnsi="Times New Roman" w:cs="Times New Roman"/>
          <w:color w:val="222222"/>
          <w:sz w:val="24"/>
          <w:lang w:val="en-IN" w:eastAsia="en-IN"/>
        </w:rPr>
        <w:t xml:space="preserve">stay </w:t>
      </w:r>
      <w:r w:rsidR="00D900E6" w:rsidRPr="004F539F">
        <w:rPr>
          <w:rFonts w:ascii="Times New Roman" w:eastAsia="Times New Roman" w:hAnsi="Times New Roman" w:cs="Times New Roman"/>
          <w:color w:val="222222"/>
          <w:sz w:val="24"/>
          <w:lang w:val="en-IN" w:eastAsia="en-IN"/>
        </w:rPr>
        <w:t>order</w:t>
      </w:r>
      <w:r w:rsidR="00336C64">
        <w:rPr>
          <w:rFonts w:ascii="Times New Roman" w:eastAsia="Times New Roman" w:hAnsi="Times New Roman" w:cs="Times New Roman"/>
          <w:color w:val="222222"/>
          <w:sz w:val="24"/>
          <w:lang w:val="en-IN" w:eastAsia="en-IN"/>
        </w:rPr>
        <w:t>,</w:t>
      </w:r>
      <w:r w:rsidR="00D900E6" w:rsidRPr="004F539F">
        <w:rPr>
          <w:rFonts w:ascii="Times New Roman" w:eastAsia="Times New Roman" w:hAnsi="Times New Roman" w:cs="Times New Roman"/>
          <w:color w:val="222222"/>
          <w:sz w:val="24"/>
          <w:lang w:val="en-IN" w:eastAsia="en-IN"/>
        </w:rPr>
        <w:t xml:space="preserve"> a two-day workshop cum counselling session was organised </w:t>
      </w:r>
      <w:ins w:id="208" w:author="Rakhi Ghoshal" w:date="2017-07-23T18:19:00Z">
        <w:r w:rsidR="00825C51">
          <w:rPr>
            <w:rFonts w:ascii="Times New Roman" w:eastAsia="Times New Roman" w:hAnsi="Times New Roman" w:cs="Times New Roman"/>
            <w:color w:val="222222"/>
            <w:sz w:val="24"/>
            <w:lang w:val="en-IN" w:eastAsia="en-IN"/>
          </w:rPr>
          <w:t xml:space="preserve">by </w:t>
        </w:r>
        <w:proofErr w:type="spellStart"/>
        <w:r w:rsidR="00825C51">
          <w:rPr>
            <w:rFonts w:ascii="Times New Roman" w:eastAsia="Times New Roman" w:hAnsi="Times New Roman" w:cs="Times New Roman"/>
            <w:color w:val="222222"/>
            <w:sz w:val="24"/>
            <w:lang w:val="en-IN" w:eastAsia="en-IN"/>
          </w:rPr>
          <w:t>Arogya</w:t>
        </w:r>
        <w:proofErr w:type="spellEnd"/>
        <w:r w:rsidR="00825C51">
          <w:rPr>
            <w:rFonts w:ascii="Times New Roman" w:eastAsia="Times New Roman" w:hAnsi="Times New Roman" w:cs="Times New Roman"/>
            <w:color w:val="222222"/>
            <w:sz w:val="24"/>
            <w:lang w:val="en-IN" w:eastAsia="en-IN"/>
          </w:rPr>
          <w:t xml:space="preserve"> </w:t>
        </w:r>
        <w:proofErr w:type="spellStart"/>
        <w:r w:rsidR="00825C51">
          <w:rPr>
            <w:rFonts w:ascii="Times New Roman" w:eastAsia="Times New Roman" w:hAnsi="Times New Roman" w:cs="Times New Roman"/>
            <w:color w:val="222222"/>
            <w:sz w:val="24"/>
            <w:lang w:val="en-IN" w:eastAsia="en-IN"/>
          </w:rPr>
          <w:t>Bharati</w:t>
        </w:r>
        <w:proofErr w:type="spellEnd"/>
        <w:r w:rsidR="00825C51">
          <w:rPr>
            <w:rFonts w:ascii="Times New Roman" w:eastAsia="Times New Roman" w:hAnsi="Times New Roman" w:cs="Times New Roman"/>
            <w:color w:val="222222"/>
            <w:sz w:val="24"/>
            <w:lang w:val="en-IN" w:eastAsia="en-IN"/>
          </w:rPr>
          <w:t xml:space="preserve"> </w:t>
        </w:r>
      </w:ins>
      <w:r w:rsidR="00154A0E" w:rsidRPr="004F539F">
        <w:rPr>
          <w:rFonts w:ascii="Times New Roman" w:eastAsia="Times New Roman" w:hAnsi="Times New Roman" w:cs="Times New Roman"/>
          <w:color w:val="222222"/>
          <w:sz w:val="24"/>
          <w:lang w:val="en-IN" w:eastAsia="en-IN"/>
        </w:rPr>
        <w:t>in</w:t>
      </w:r>
      <w:r w:rsidR="00D900E6" w:rsidRPr="004F539F">
        <w:rPr>
          <w:rFonts w:ascii="Times New Roman" w:eastAsia="Times New Roman" w:hAnsi="Times New Roman" w:cs="Times New Roman"/>
          <w:color w:val="222222"/>
          <w:sz w:val="24"/>
          <w:lang w:val="en-IN" w:eastAsia="en-IN"/>
        </w:rPr>
        <w:t xml:space="preserve"> Kolkata</w:t>
      </w:r>
      <w:r w:rsidR="00654563">
        <w:rPr>
          <w:rFonts w:ascii="Times New Roman" w:eastAsia="Times New Roman" w:hAnsi="Times New Roman" w:cs="Times New Roman"/>
          <w:color w:val="222222"/>
          <w:sz w:val="24"/>
          <w:lang w:val="en-IN" w:eastAsia="en-IN"/>
        </w:rPr>
        <w:t xml:space="preserve"> (</w:t>
      </w:r>
      <w:ins w:id="209" w:author="Rakhi Ghoshal" w:date="2017-07-23T18:19:00Z">
        <w:r w:rsidR="00825C51">
          <w:rPr>
            <w:rFonts w:ascii="Times New Roman" w:eastAsia="Times New Roman" w:hAnsi="Times New Roman" w:cs="Times New Roman"/>
            <w:color w:val="222222"/>
            <w:sz w:val="24"/>
            <w:lang w:val="en-IN" w:eastAsia="en-IN"/>
          </w:rPr>
          <w:t>4</w:t>
        </w:r>
      </w:ins>
      <w:del w:id="210" w:author="Rakhi Ghoshal" w:date="2017-07-23T18:19:00Z">
        <w:r w:rsidR="00F64F73" w:rsidDel="00825C51">
          <w:rPr>
            <w:rFonts w:ascii="Times New Roman" w:eastAsia="Times New Roman" w:hAnsi="Times New Roman" w:cs="Times New Roman"/>
            <w:color w:val="222222"/>
            <w:sz w:val="24"/>
            <w:lang w:val="en-IN" w:eastAsia="en-IN"/>
          </w:rPr>
          <w:delText>2</w:delText>
        </w:r>
      </w:del>
      <w:r w:rsidR="00654563">
        <w:rPr>
          <w:rFonts w:ascii="Times New Roman" w:eastAsia="Times New Roman" w:hAnsi="Times New Roman" w:cs="Times New Roman"/>
          <w:color w:val="222222"/>
          <w:sz w:val="24"/>
          <w:lang w:val="en-IN" w:eastAsia="en-IN"/>
        </w:rPr>
        <w:t>)</w:t>
      </w:r>
      <w:r w:rsidR="00134713" w:rsidRPr="004F539F">
        <w:rPr>
          <w:rFonts w:ascii="Times New Roman" w:eastAsia="Times New Roman" w:hAnsi="Times New Roman" w:cs="Times New Roman"/>
          <w:color w:val="222222"/>
          <w:sz w:val="24"/>
          <w:lang w:val="en-IN" w:eastAsia="en-IN"/>
        </w:rPr>
        <w:t>.</w:t>
      </w:r>
      <w:r w:rsidR="000A1510" w:rsidRPr="004F539F">
        <w:rPr>
          <w:rFonts w:ascii="Times New Roman" w:eastAsia="Times New Roman" w:hAnsi="Times New Roman" w:cs="Times New Roman"/>
          <w:color w:val="222222"/>
          <w:sz w:val="24"/>
          <w:lang w:val="en-IN" w:eastAsia="en-IN"/>
        </w:rPr>
        <w:t xml:space="preserve"> </w:t>
      </w:r>
      <w:ins w:id="211" w:author="Rakhi Ghoshal" w:date="2017-07-23T18:19:00Z">
        <w:r w:rsidR="00825C51">
          <w:rPr>
            <w:rFonts w:ascii="Times New Roman" w:eastAsia="Times New Roman" w:hAnsi="Times New Roman" w:cs="Times New Roman"/>
            <w:color w:val="222222"/>
            <w:sz w:val="24"/>
            <w:lang w:val="en-IN" w:eastAsia="en-IN"/>
          </w:rPr>
          <w:t xml:space="preserve">Those who signed up </w:t>
        </w:r>
      </w:ins>
      <w:del w:id="212" w:author="Rakhi Ghoshal" w:date="2017-07-23T18:19:00Z">
        <w:r w:rsidR="000A1510" w:rsidRPr="004F539F" w:rsidDel="00825C51">
          <w:rPr>
            <w:rFonts w:ascii="Times New Roman" w:eastAsia="Times New Roman" w:hAnsi="Times New Roman" w:cs="Times New Roman"/>
            <w:color w:val="222222"/>
            <w:sz w:val="24"/>
            <w:lang w:val="en-IN" w:eastAsia="en-IN"/>
          </w:rPr>
          <w:delText xml:space="preserve">Select Kolkatans </w:delText>
        </w:r>
      </w:del>
      <w:r w:rsidR="000A1510" w:rsidRPr="004F539F">
        <w:rPr>
          <w:rFonts w:ascii="Times New Roman" w:eastAsia="Times New Roman" w:hAnsi="Times New Roman" w:cs="Times New Roman"/>
          <w:color w:val="222222"/>
          <w:sz w:val="24"/>
          <w:lang w:val="en-IN" w:eastAsia="en-IN"/>
        </w:rPr>
        <w:t xml:space="preserve">were </w:t>
      </w:r>
      <w:r w:rsidR="00D574AD" w:rsidRPr="004F539F">
        <w:rPr>
          <w:rFonts w:ascii="Times New Roman" w:eastAsia="Times New Roman" w:hAnsi="Times New Roman" w:cs="Times New Roman"/>
          <w:color w:val="222222"/>
          <w:sz w:val="24"/>
          <w:lang w:val="en-IN" w:eastAsia="en-IN"/>
        </w:rPr>
        <w:t>offered</w:t>
      </w:r>
      <w:r w:rsidR="000A1510" w:rsidRPr="004F539F">
        <w:rPr>
          <w:rFonts w:ascii="Times New Roman" w:eastAsia="Times New Roman" w:hAnsi="Times New Roman" w:cs="Times New Roman"/>
          <w:color w:val="222222"/>
          <w:sz w:val="24"/>
          <w:lang w:val="en-IN" w:eastAsia="en-IN"/>
        </w:rPr>
        <w:t xml:space="preserve"> tips on how to purify the</w:t>
      </w:r>
      <w:r w:rsidR="00600AD2">
        <w:rPr>
          <w:rFonts w:ascii="Times New Roman" w:eastAsia="Times New Roman" w:hAnsi="Times New Roman" w:cs="Times New Roman"/>
          <w:color w:val="222222"/>
          <w:sz w:val="24"/>
          <w:lang w:val="en-IN" w:eastAsia="en-IN"/>
        </w:rPr>
        <w:t>ir</w:t>
      </w:r>
      <w:r w:rsidR="000A1510" w:rsidRPr="004F539F">
        <w:rPr>
          <w:rFonts w:ascii="Times New Roman" w:eastAsia="Times New Roman" w:hAnsi="Times New Roman" w:cs="Times New Roman"/>
          <w:color w:val="222222"/>
          <w:sz w:val="24"/>
          <w:lang w:val="en-IN" w:eastAsia="en-IN"/>
        </w:rPr>
        <w:t xml:space="preserve"> </w:t>
      </w:r>
      <w:r w:rsidR="00600AD2">
        <w:rPr>
          <w:rFonts w:ascii="Times New Roman" w:eastAsia="Times New Roman" w:hAnsi="Times New Roman" w:cs="Times New Roman"/>
          <w:color w:val="222222"/>
          <w:sz w:val="24"/>
          <w:lang w:val="en-IN" w:eastAsia="en-IN"/>
        </w:rPr>
        <w:t>(otherwise impure obviously</w:t>
      </w:r>
      <w:del w:id="213" w:author="Rakhi Ghoshal" w:date="2017-07-22T19:35:00Z">
        <w:r w:rsidR="00600AD2" w:rsidDel="006345B4">
          <w:rPr>
            <w:rFonts w:ascii="Times New Roman" w:eastAsia="Times New Roman" w:hAnsi="Times New Roman" w:cs="Times New Roman"/>
            <w:color w:val="222222"/>
            <w:sz w:val="24"/>
            <w:lang w:val="en-IN" w:eastAsia="en-IN"/>
          </w:rPr>
          <w:delText>!</w:delText>
        </w:r>
      </w:del>
      <w:r w:rsidR="00600AD2">
        <w:rPr>
          <w:rFonts w:ascii="Times New Roman" w:eastAsia="Times New Roman" w:hAnsi="Times New Roman" w:cs="Times New Roman"/>
          <w:color w:val="222222"/>
          <w:sz w:val="24"/>
          <w:lang w:val="en-IN" w:eastAsia="en-IN"/>
        </w:rPr>
        <w:t xml:space="preserve">) </w:t>
      </w:r>
      <w:r w:rsidR="00D15553" w:rsidRPr="004F539F">
        <w:rPr>
          <w:rFonts w:ascii="Times New Roman" w:eastAsia="Times New Roman" w:hAnsi="Times New Roman" w:cs="Times New Roman"/>
          <w:color w:val="222222"/>
          <w:sz w:val="24"/>
          <w:lang w:val="en-IN" w:eastAsia="en-IN"/>
        </w:rPr>
        <w:t>womb</w:t>
      </w:r>
      <w:r w:rsidR="00600AD2">
        <w:rPr>
          <w:rFonts w:ascii="Times New Roman" w:eastAsia="Times New Roman" w:hAnsi="Times New Roman" w:cs="Times New Roman"/>
          <w:color w:val="222222"/>
          <w:sz w:val="24"/>
          <w:lang w:val="en-IN" w:eastAsia="en-IN"/>
        </w:rPr>
        <w:t>s</w:t>
      </w:r>
      <w:r w:rsidR="007948B2">
        <w:rPr>
          <w:rFonts w:ascii="Times New Roman" w:eastAsia="Times New Roman" w:hAnsi="Times New Roman" w:cs="Times New Roman"/>
          <w:color w:val="222222"/>
          <w:sz w:val="24"/>
          <w:lang w:val="en-IN" w:eastAsia="en-IN"/>
        </w:rPr>
        <w:t xml:space="preserve"> and </w:t>
      </w:r>
      <w:ins w:id="214" w:author="Rakhi Ghoshal" w:date="2017-07-23T18:19:00Z">
        <w:r w:rsidR="00825C51">
          <w:rPr>
            <w:rFonts w:ascii="Times New Roman" w:eastAsia="Times New Roman" w:hAnsi="Times New Roman" w:cs="Times New Roman"/>
            <w:color w:val="222222"/>
            <w:sz w:val="24"/>
            <w:lang w:val="en-IN" w:eastAsia="en-IN"/>
          </w:rPr>
          <w:t xml:space="preserve">consequently, </w:t>
        </w:r>
      </w:ins>
      <w:del w:id="215" w:author="Rakhi Ghoshal" w:date="2017-07-23T18:20:00Z">
        <w:r w:rsidR="007948B2" w:rsidDel="00825C51">
          <w:rPr>
            <w:rFonts w:ascii="Times New Roman" w:eastAsia="Times New Roman" w:hAnsi="Times New Roman" w:cs="Times New Roman"/>
            <w:color w:val="222222"/>
            <w:sz w:val="24"/>
            <w:lang w:val="en-IN" w:eastAsia="en-IN"/>
          </w:rPr>
          <w:delText xml:space="preserve">thus, </w:delText>
        </w:r>
      </w:del>
      <w:r w:rsidR="007948B2">
        <w:rPr>
          <w:rFonts w:ascii="Times New Roman" w:eastAsia="Times New Roman" w:hAnsi="Times New Roman" w:cs="Times New Roman"/>
          <w:color w:val="222222"/>
          <w:sz w:val="24"/>
          <w:lang w:val="en-IN" w:eastAsia="en-IN"/>
        </w:rPr>
        <w:t xml:space="preserve">beget </w:t>
      </w:r>
      <w:del w:id="216" w:author="Rakhi Ghoshal" w:date="2017-07-23T18:20:00Z">
        <w:r w:rsidR="00896A56" w:rsidDel="00825C51">
          <w:rPr>
            <w:rFonts w:ascii="Times New Roman" w:eastAsia="Times New Roman" w:hAnsi="Times New Roman" w:cs="Times New Roman"/>
            <w:color w:val="222222"/>
            <w:sz w:val="24"/>
            <w:lang w:val="en-IN" w:eastAsia="en-IN"/>
          </w:rPr>
          <w:delText xml:space="preserve">perfect, </w:delText>
        </w:r>
      </w:del>
      <w:r w:rsidR="00896A56">
        <w:rPr>
          <w:rFonts w:ascii="Times New Roman" w:eastAsia="Times New Roman" w:hAnsi="Times New Roman" w:cs="Times New Roman"/>
          <w:color w:val="222222"/>
          <w:sz w:val="24"/>
          <w:lang w:val="en-IN" w:eastAsia="en-IN"/>
        </w:rPr>
        <w:t>fair</w:t>
      </w:r>
      <w:ins w:id="217" w:author="Rakhi Ghoshal" w:date="2017-07-23T18:20:00Z">
        <w:r w:rsidR="00825C51">
          <w:rPr>
            <w:rFonts w:ascii="Times New Roman" w:eastAsia="Times New Roman" w:hAnsi="Times New Roman" w:cs="Times New Roman"/>
            <w:color w:val="222222"/>
            <w:sz w:val="24"/>
            <w:lang w:val="en-IN" w:eastAsia="en-IN"/>
          </w:rPr>
          <w:t>,</w:t>
        </w:r>
      </w:ins>
      <w:r w:rsidR="00896A56">
        <w:rPr>
          <w:rFonts w:ascii="Times New Roman" w:eastAsia="Times New Roman" w:hAnsi="Times New Roman" w:cs="Times New Roman"/>
          <w:color w:val="222222"/>
          <w:sz w:val="24"/>
          <w:lang w:val="en-IN" w:eastAsia="en-IN"/>
        </w:rPr>
        <w:t xml:space="preserve"> </w:t>
      </w:r>
      <w:del w:id="218" w:author="Rakhi Ghoshal" w:date="2017-07-23T18:20:00Z">
        <w:r w:rsidR="00896A56" w:rsidDel="00825C51">
          <w:rPr>
            <w:rFonts w:ascii="Times New Roman" w:eastAsia="Times New Roman" w:hAnsi="Times New Roman" w:cs="Times New Roman"/>
            <w:color w:val="222222"/>
            <w:sz w:val="24"/>
            <w:lang w:val="en-IN" w:eastAsia="en-IN"/>
          </w:rPr>
          <w:delText xml:space="preserve">and </w:delText>
        </w:r>
      </w:del>
      <w:r w:rsidR="00896A56">
        <w:rPr>
          <w:rFonts w:ascii="Times New Roman" w:eastAsia="Times New Roman" w:hAnsi="Times New Roman" w:cs="Times New Roman"/>
          <w:color w:val="222222"/>
          <w:sz w:val="24"/>
          <w:lang w:val="en-IN" w:eastAsia="en-IN"/>
        </w:rPr>
        <w:t>tall</w:t>
      </w:r>
      <w:r w:rsidR="007948B2">
        <w:rPr>
          <w:rFonts w:ascii="Times New Roman" w:eastAsia="Times New Roman" w:hAnsi="Times New Roman" w:cs="Times New Roman"/>
          <w:color w:val="222222"/>
          <w:sz w:val="24"/>
          <w:lang w:val="en-IN" w:eastAsia="en-IN"/>
        </w:rPr>
        <w:t xml:space="preserve"> </w:t>
      </w:r>
      <w:proofErr w:type="spellStart"/>
      <w:r w:rsidR="00896A56">
        <w:rPr>
          <w:rFonts w:ascii="Times New Roman" w:eastAsia="Times New Roman" w:hAnsi="Times New Roman" w:cs="Times New Roman"/>
          <w:color w:val="222222"/>
          <w:sz w:val="24"/>
          <w:lang w:val="en-IN" w:eastAsia="en-IN"/>
        </w:rPr>
        <w:t>offsprings</w:t>
      </w:r>
      <w:proofErr w:type="spellEnd"/>
      <w:ins w:id="219" w:author="Rakhi Ghoshal" w:date="2017-07-23T18:20:00Z">
        <w:r w:rsidR="00825C51">
          <w:rPr>
            <w:rFonts w:ascii="Times New Roman" w:eastAsia="Times New Roman" w:hAnsi="Times New Roman" w:cs="Times New Roman"/>
            <w:color w:val="222222"/>
            <w:sz w:val="24"/>
            <w:lang w:val="en-IN" w:eastAsia="en-IN"/>
          </w:rPr>
          <w:t>, the perfect</w:t>
        </w:r>
      </w:ins>
      <w:ins w:id="220" w:author="Rakhi Ghoshal" w:date="2017-07-25T23:02:00Z">
        <w:r w:rsidR="008826D9">
          <w:rPr>
            <w:rFonts w:ascii="Times New Roman" w:eastAsia="Times New Roman" w:hAnsi="Times New Roman" w:cs="Times New Roman"/>
            <w:color w:val="222222"/>
            <w:sz w:val="24"/>
            <w:lang w:val="en-IN" w:eastAsia="en-IN"/>
          </w:rPr>
          <w:t xml:space="preserve"> </w:t>
        </w:r>
        <w:proofErr w:type="spellStart"/>
        <w:r w:rsidR="008826D9">
          <w:rPr>
            <w:rFonts w:ascii="Times New Roman" w:eastAsia="Times New Roman" w:hAnsi="Times New Roman" w:cs="Times New Roman"/>
            <w:color w:val="222222"/>
            <w:sz w:val="24"/>
            <w:lang w:val="en-IN" w:eastAsia="en-IN"/>
          </w:rPr>
          <w:t>progeny.</w:t>
        </w:r>
      </w:ins>
      <w:del w:id="221" w:author="Rakhi Ghoshal" w:date="2017-07-25T23:02:00Z">
        <w:r w:rsidR="007948B2" w:rsidDel="008826D9">
          <w:rPr>
            <w:rFonts w:ascii="Times New Roman" w:eastAsia="Times New Roman" w:hAnsi="Times New Roman" w:cs="Times New Roman"/>
            <w:color w:val="222222"/>
            <w:sz w:val="24"/>
            <w:lang w:val="en-IN" w:eastAsia="en-IN"/>
          </w:rPr>
          <w:delText>.</w:delText>
        </w:r>
        <w:r w:rsidR="00896A56" w:rsidDel="008826D9">
          <w:rPr>
            <w:rFonts w:ascii="Times New Roman" w:eastAsia="Times New Roman" w:hAnsi="Times New Roman" w:cs="Times New Roman"/>
            <w:color w:val="222222"/>
            <w:sz w:val="24"/>
            <w:lang w:val="en-IN" w:eastAsia="en-IN"/>
          </w:rPr>
          <w:delText xml:space="preserve"> </w:delText>
        </w:r>
        <w:r w:rsidR="007948B2" w:rsidDel="008826D9">
          <w:rPr>
            <w:rFonts w:ascii="Times New Roman" w:eastAsia="Times New Roman" w:hAnsi="Times New Roman" w:cs="Times New Roman"/>
            <w:color w:val="222222"/>
            <w:sz w:val="24"/>
            <w:lang w:val="en-IN" w:eastAsia="en-IN"/>
          </w:rPr>
          <w:delText xml:space="preserve"> </w:delText>
        </w:r>
      </w:del>
    </w:p>
    <w:p w:rsidR="00FB56C6" w:rsidRDefault="00D900E6">
      <w:pPr>
        <w:shd w:val="clear" w:color="auto" w:fill="FFFFFF"/>
        <w:spacing w:before="100" w:beforeAutospacing="1" w:after="100" w:afterAutospacing="1"/>
        <w:jc w:val="both"/>
        <w:rPr>
          <w:ins w:id="222" w:author="Rakhi Ghoshal" w:date="2017-07-22T19:39:00Z"/>
          <w:rFonts w:ascii="Times New Roman" w:eastAsia="Times New Roman" w:hAnsi="Times New Roman" w:cs="Times New Roman"/>
          <w:color w:val="222222"/>
          <w:sz w:val="24"/>
          <w:lang w:val="en-IN" w:eastAsia="en-IN"/>
        </w:rPr>
        <w:pPrChange w:id="223" w:author="Rakhi Ghoshal" w:date="2017-07-25T23:02:00Z">
          <w:pPr>
            <w:shd w:val="clear" w:color="auto" w:fill="FFFFFF"/>
            <w:spacing w:before="100" w:beforeAutospacing="1" w:after="100" w:afterAutospacing="1"/>
            <w:ind w:firstLine="720"/>
            <w:jc w:val="both"/>
          </w:pPr>
        </w:pPrChange>
      </w:pPr>
      <w:r w:rsidRPr="004F539F">
        <w:rPr>
          <w:rFonts w:ascii="Times New Roman" w:eastAsia="Times New Roman" w:hAnsi="Times New Roman" w:cs="Times New Roman"/>
          <w:color w:val="222222"/>
          <w:sz w:val="24"/>
          <w:lang w:val="en-IN" w:eastAsia="en-IN"/>
        </w:rPr>
        <w:t>The</w:t>
      </w:r>
      <w:proofErr w:type="spellEnd"/>
      <w:r w:rsidRPr="004F539F">
        <w:rPr>
          <w:rFonts w:ascii="Times New Roman" w:eastAsia="Times New Roman" w:hAnsi="Times New Roman" w:cs="Times New Roman"/>
          <w:color w:val="222222"/>
          <w:sz w:val="24"/>
          <w:lang w:val="en-IN" w:eastAsia="en-IN"/>
        </w:rPr>
        <w:t xml:space="preserve"> womb </w:t>
      </w:r>
      <w:r w:rsidR="00092777" w:rsidRPr="004F539F">
        <w:rPr>
          <w:rFonts w:ascii="Times New Roman" w:eastAsia="Times New Roman" w:hAnsi="Times New Roman" w:cs="Times New Roman"/>
          <w:color w:val="222222"/>
          <w:sz w:val="24"/>
          <w:lang w:val="en-IN" w:eastAsia="en-IN"/>
        </w:rPr>
        <w:t>has been in the news for differe</w:t>
      </w:r>
      <w:r w:rsidR="00D15553" w:rsidRPr="004F539F">
        <w:rPr>
          <w:rFonts w:ascii="Times New Roman" w:eastAsia="Times New Roman" w:hAnsi="Times New Roman" w:cs="Times New Roman"/>
          <w:color w:val="222222"/>
          <w:sz w:val="24"/>
          <w:lang w:val="en-IN" w:eastAsia="en-IN"/>
        </w:rPr>
        <w:t>nt reasons in the past one year</w:t>
      </w:r>
      <w:r w:rsidR="00092777" w:rsidRPr="004F539F">
        <w:rPr>
          <w:rFonts w:ascii="Times New Roman" w:eastAsia="Times New Roman" w:hAnsi="Times New Roman" w:cs="Times New Roman"/>
          <w:color w:val="222222"/>
          <w:sz w:val="24"/>
          <w:lang w:val="en-IN" w:eastAsia="en-IN"/>
        </w:rPr>
        <w:t xml:space="preserve">: </w:t>
      </w:r>
      <w:r w:rsidR="00134713" w:rsidRPr="004F539F">
        <w:rPr>
          <w:rFonts w:ascii="Times New Roman" w:eastAsia="Times New Roman" w:hAnsi="Times New Roman" w:cs="Times New Roman"/>
          <w:color w:val="222222"/>
          <w:sz w:val="24"/>
          <w:lang w:val="en-IN" w:eastAsia="en-IN"/>
        </w:rPr>
        <w:t>first it was the ban on commercially renting out the womb for third-party childbearing in August 2016</w:t>
      </w:r>
      <w:r w:rsidR="00F15543" w:rsidRPr="004F539F">
        <w:rPr>
          <w:rFonts w:ascii="Times New Roman" w:eastAsia="Times New Roman" w:hAnsi="Times New Roman" w:cs="Times New Roman"/>
          <w:color w:val="222222"/>
          <w:sz w:val="24"/>
          <w:lang w:val="en-IN" w:eastAsia="en-IN"/>
        </w:rPr>
        <w:t>;</w:t>
      </w:r>
      <w:r w:rsidR="00134713" w:rsidRPr="004F539F">
        <w:rPr>
          <w:rFonts w:ascii="Times New Roman" w:eastAsia="Times New Roman" w:hAnsi="Times New Roman" w:cs="Times New Roman"/>
          <w:color w:val="222222"/>
          <w:sz w:val="24"/>
          <w:lang w:val="en-IN" w:eastAsia="en-IN"/>
        </w:rPr>
        <w:t xml:space="preserve"> </w:t>
      </w:r>
      <w:ins w:id="224" w:author="Rakhi Ghoshal" w:date="2017-07-22T19:38:00Z">
        <w:r w:rsidR="0064223D">
          <w:rPr>
            <w:rFonts w:ascii="Times New Roman" w:eastAsia="Times New Roman" w:hAnsi="Times New Roman" w:cs="Times New Roman"/>
            <w:color w:val="222222"/>
            <w:sz w:val="24"/>
            <w:lang w:val="en-IN" w:eastAsia="en-IN"/>
          </w:rPr>
          <w:t xml:space="preserve">in April 2017, </w:t>
        </w:r>
        <w:r w:rsidR="0064223D">
          <w:rPr>
            <w:rFonts w:ascii="Times New Roman" w:eastAsia="Times New Roman" w:hAnsi="Times New Roman" w:cs="Times New Roman"/>
            <w:color w:val="222222"/>
            <w:sz w:val="24"/>
            <w:lang w:val="en-IN" w:eastAsia="en-IN"/>
          </w:rPr>
          <w:lastRenderedPageBreak/>
          <w:t xml:space="preserve">the womb </w:t>
        </w:r>
      </w:ins>
      <w:del w:id="225" w:author="Rakhi Ghoshal" w:date="2017-07-22T19:38:00Z">
        <w:r w:rsidR="00134713" w:rsidRPr="004F539F" w:rsidDel="0064223D">
          <w:rPr>
            <w:rFonts w:ascii="Times New Roman" w:eastAsia="Times New Roman" w:hAnsi="Times New Roman" w:cs="Times New Roman"/>
            <w:color w:val="222222"/>
            <w:sz w:val="24"/>
            <w:lang w:val="en-IN" w:eastAsia="en-IN"/>
          </w:rPr>
          <w:delText xml:space="preserve">then it was the </w:delText>
        </w:r>
      </w:del>
      <w:ins w:id="226" w:author="Rakhi Ghoshal" w:date="2017-07-22T19:38:00Z">
        <w:r w:rsidR="0064223D">
          <w:rPr>
            <w:rFonts w:ascii="Times New Roman" w:eastAsia="Times New Roman" w:hAnsi="Times New Roman" w:cs="Times New Roman"/>
            <w:color w:val="222222"/>
            <w:sz w:val="24"/>
            <w:lang w:val="en-IN" w:eastAsia="en-IN"/>
          </w:rPr>
          <w:t xml:space="preserve">made it to the headlines </w:t>
        </w:r>
      </w:ins>
      <w:del w:id="227" w:author="Rakhi Ghoshal" w:date="2017-07-22T19:38:00Z">
        <w:r w:rsidR="00F15543" w:rsidRPr="004F539F" w:rsidDel="0064223D">
          <w:rPr>
            <w:rFonts w:ascii="Times New Roman" w:eastAsia="Times New Roman" w:hAnsi="Times New Roman" w:cs="Times New Roman"/>
            <w:color w:val="222222"/>
            <w:sz w:val="24"/>
            <w:lang w:val="en-IN" w:eastAsia="en-IN"/>
          </w:rPr>
          <w:delText xml:space="preserve">news and subsequent </w:delText>
        </w:r>
        <w:r w:rsidR="00134713" w:rsidRPr="004F539F" w:rsidDel="0064223D">
          <w:rPr>
            <w:rFonts w:ascii="Times New Roman" w:eastAsia="Times New Roman" w:hAnsi="Times New Roman" w:cs="Times New Roman"/>
            <w:color w:val="222222"/>
            <w:sz w:val="24"/>
            <w:lang w:val="en-IN" w:eastAsia="en-IN"/>
          </w:rPr>
          <w:delText>debate</w:delText>
        </w:r>
        <w:r w:rsidR="00F15543" w:rsidRPr="004F539F" w:rsidDel="0064223D">
          <w:rPr>
            <w:rFonts w:ascii="Times New Roman" w:eastAsia="Times New Roman" w:hAnsi="Times New Roman" w:cs="Times New Roman"/>
            <w:color w:val="222222"/>
            <w:sz w:val="24"/>
            <w:lang w:val="en-IN" w:eastAsia="en-IN"/>
          </w:rPr>
          <w:delText>s</w:delText>
        </w:r>
        <w:r w:rsidR="00134713" w:rsidRPr="004F539F" w:rsidDel="0064223D">
          <w:rPr>
            <w:rFonts w:ascii="Times New Roman" w:eastAsia="Times New Roman" w:hAnsi="Times New Roman" w:cs="Times New Roman"/>
            <w:color w:val="222222"/>
            <w:sz w:val="24"/>
            <w:lang w:val="en-IN" w:eastAsia="en-IN"/>
          </w:rPr>
          <w:delText xml:space="preserve"> on </w:delText>
        </w:r>
      </w:del>
      <w:ins w:id="228" w:author="Rakhi Ghoshal" w:date="2017-07-22T19:38:00Z">
        <w:r w:rsidR="0064223D">
          <w:rPr>
            <w:rFonts w:ascii="Times New Roman" w:eastAsia="Times New Roman" w:hAnsi="Times New Roman" w:cs="Times New Roman"/>
            <w:color w:val="222222"/>
            <w:sz w:val="24"/>
            <w:lang w:val="en-IN" w:eastAsia="en-IN"/>
          </w:rPr>
          <w:t>as debates flew th</w:t>
        </w:r>
      </w:ins>
      <w:ins w:id="229" w:author="Rakhi Ghoshal" w:date="2017-07-22T19:39:00Z">
        <w:r w:rsidR="0064223D">
          <w:rPr>
            <w:rFonts w:ascii="Times New Roman" w:eastAsia="Times New Roman" w:hAnsi="Times New Roman" w:cs="Times New Roman"/>
            <w:color w:val="222222"/>
            <w:sz w:val="24"/>
            <w:lang w:val="en-IN" w:eastAsia="en-IN"/>
          </w:rPr>
          <w:t xml:space="preserve">ick and fast on the issue of uterus </w:t>
        </w:r>
      </w:ins>
      <w:del w:id="230" w:author="Rakhi Ghoshal" w:date="2017-07-22T19:39:00Z">
        <w:r w:rsidR="00134713" w:rsidRPr="004F539F" w:rsidDel="0064223D">
          <w:rPr>
            <w:rFonts w:ascii="Times New Roman" w:eastAsia="Times New Roman" w:hAnsi="Times New Roman" w:cs="Times New Roman"/>
            <w:color w:val="222222"/>
            <w:sz w:val="24"/>
            <w:lang w:val="en-IN" w:eastAsia="en-IN"/>
          </w:rPr>
          <w:delText xml:space="preserve">the </w:delText>
        </w:r>
      </w:del>
      <w:r w:rsidR="00134713" w:rsidRPr="004F539F">
        <w:rPr>
          <w:rFonts w:ascii="Times New Roman" w:eastAsia="Times New Roman" w:hAnsi="Times New Roman" w:cs="Times New Roman"/>
          <w:color w:val="222222"/>
          <w:sz w:val="24"/>
          <w:lang w:val="en-IN" w:eastAsia="en-IN"/>
        </w:rPr>
        <w:t>transplant</w:t>
      </w:r>
      <w:del w:id="231" w:author="Rakhi Ghoshal" w:date="2017-07-22T19:39:00Z">
        <w:r w:rsidR="00134713" w:rsidRPr="004F539F" w:rsidDel="0064223D">
          <w:rPr>
            <w:rFonts w:ascii="Times New Roman" w:eastAsia="Times New Roman" w:hAnsi="Times New Roman" w:cs="Times New Roman"/>
            <w:color w:val="222222"/>
            <w:sz w:val="24"/>
            <w:lang w:val="en-IN" w:eastAsia="en-IN"/>
          </w:rPr>
          <w:delText xml:space="preserve"> of the womb </w:delText>
        </w:r>
        <w:r w:rsidR="00F15543" w:rsidRPr="004F539F" w:rsidDel="0064223D">
          <w:rPr>
            <w:rFonts w:ascii="Times New Roman" w:eastAsia="Times New Roman" w:hAnsi="Times New Roman" w:cs="Times New Roman"/>
            <w:color w:val="222222"/>
            <w:sz w:val="24"/>
            <w:lang w:val="en-IN" w:eastAsia="en-IN"/>
          </w:rPr>
          <w:delText>in April 2017</w:delText>
        </w:r>
      </w:del>
      <w:r w:rsidR="00F15543" w:rsidRPr="004F539F">
        <w:rPr>
          <w:rFonts w:ascii="Times New Roman" w:eastAsia="Times New Roman" w:hAnsi="Times New Roman" w:cs="Times New Roman"/>
          <w:color w:val="222222"/>
          <w:sz w:val="24"/>
          <w:lang w:val="en-IN" w:eastAsia="en-IN"/>
        </w:rPr>
        <w:t xml:space="preserve">; </w:t>
      </w:r>
      <w:r w:rsidR="00881CCA" w:rsidRPr="004F539F">
        <w:rPr>
          <w:rFonts w:ascii="Times New Roman" w:eastAsia="Times New Roman" w:hAnsi="Times New Roman" w:cs="Times New Roman"/>
          <w:color w:val="222222"/>
          <w:sz w:val="24"/>
          <w:lang w:val="en-IN" w:eastAsia="en-IN"/>
        </w:rPr>
        <w:t xml:space="preserve">and now the </w:t>
      </w:r>
      <w:r w:rsidR="00A65853">
        <w:rPr>
          <w:rFonts w:ascii="Times New Roman" w:eastAsia="Times New Roman" w:hAnsi="Times New Roman" w:cs="Times New Roman"/>
          <w:color w:val="222222"/>
          <w:sz w:val="24"/>
          <w:lang w:val="en-IN" w:eastAsia="en-IN"/>
        </w:rPr>
        <w:t xml:space="preserve">mechanism of </w:t>
      </w:r>
      <w:r w:rsidR="00881CCA" w:rsidRPr="004F539F">
        <w:rPr>
          <w:rFonts w:ascii="Times New Roman" w:eastAsia="Times New Roman" w:hAnsi="Times New Roman" w:cs="Times New Roman"/>
          <w:color w:val="222222"/>
          <w:sz w:val="24"/>
          <w:lang w:val="en-IN" w:eastAsia="en-IN"/>
        </w:rPr>
        <w:t>re</w:t>
      </w:r>
      <w:r w:rsidR="003E7135" w:rsidRPr="004F539F">
        <w:rPr>
          <w:rFonts w:ascii="Times New Roman" w:eastAsia="Times New Roman" w:hAnsi="Times New Roman" w:cs="Times New Roman"/>
          <w:color w:val="222222"/>
          <w:sz w:val="24"/>
          <w:lang w:val="en-IN" w:eastAsia="en-IN"/>
        </w:rPr>
        <w:t>configuring the purity-</w:t>
      </w:r>
      <w:r w:rsidR="00881CCA" w:rsidRPr="004F539F">
        <w:rPr>
          <w:rFonts w:ascii="Times New Roman" w:eastAsia="Times New Roman" w:hAnsi="Times New Roman" w:cs="Times New Roman"/>
          <w:color w:val="222222"/>
          <w:sz w:val="24"/>
          <w:lang w:val="en-IN" w:eastAsia="en-IN"/>
        </w:rPr>
        <w:t>quotient of the womb</w:t>
      </w:r>
      <w:ins w:id="232" w:author="Rakhi Ghoshal" w:date="2017-07-22T19:39:00Z">
        <w:r w:rsidR="00FB56C6">
          <w:rPr>
            <w:rFonts w:ascii="Times New Roman" w:eastAsia="Times New Roman" w:hAnsi="Times New Roman" w:cs="Times New Roman"/>
            <w:color w:val="222222"/>
            <w:sz w:val="24"/>
            <w:lang w:val="en-IN" w:eastAsia="en-IN"/>
          </w:rPr>
          <w:t xml:space="preserve"> stares us in the face</w:t>
        </w:r>
      </w:ins>
      <w:r w:rsidR="00881CCA" w:rsidRPr="004F539F">
        <w:rPr>
          <w:rFonts w:ascii="Times New Roman" w:eastAsia="Times New Roman" w:hAnsi="Times New Roman" w:cs="Times New Roman"/>
          <w:color w:val="222222"/>
          <w:sz w:val="24"/>
          <w:lang w:val="en-IN" w:eastAsia="en-IN"/>
        </w:rPr>
        <w:t xml:space="preserve">. </w:t>
      </w:r>
    </w:p>
    <w:p w:rsidR="00EA5391" w:rsidRDefault="00A200A1" w:rsidP="00896A56">
      <w:pPr>
        <w:shd w:val="clear" w:color="auto" w:fill="FFFFFF"/>
        <w:spacing w:before="100" w:beforeAutospacing="1" w:after="100" w:afterAutospacing="1"/>
        <w:ind w:firstLine="720"/>
        <w:jc w:val="both"/>
        <w:rPr>
          <w:ins w:id="233" w:author="Rakhi Ghoshal" w:date="2017-07-22T19:54:00Z"/>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The womb has been in </w:t>
      </w:r>
      <w:del w:id="234" w:author="Rakhi Ghoshal" w:date="2017-07-22T19:39:00Z">
        <w:r w:rsidRPr="004F539F" w:rsidDel="00FB56C6">
          <w:rPr>
            <w:rFonts w:ascii="Times New Roman" w:eastAsia="Times New Roman" w:hAnsi="Times New Roman" w:cs="Times New Roman"/>
            <w:color w:val="222222"/>
            <w:sz w:val="24"/>
            <w:lang w:val="en-IN" w:eastAsia="en-IN"/>
          </w:rPr>
          <w:delText xml:space="preserve">the </w:delText>
        </w:r>
      </w:del>
      <w:r w:rsidRPr="004F539F">
        <w:rPr>
          <w:rFonts w:ascii="Times New Roman" w:eastAsia="Times New Roman" w:hAnsi="Times New Roman" w:cs="Times New Roman"/>
          <w:color w:val="222222"/>
          <w:sz w:val="24"/>
          <w:lang w:val="en-IN" w:eastAsia="en-IN"/>
        </w:rPr>
        <w:t xml:space="preserve">news in days bygone </w:t>
      </w:r>
      <w:ins w:id="235" w:author="Rakhi Ghoshal" w:date="2017-07-23T18:20:00Z">
        <w:r w:rsidR="00825C51">
          <w:rPr>
            <w:rFonts w:ascii="Times New Roman" w:eastAsia="Times New Roman" w:hAnsi="Times New Roman" w:cs="Times New Roman"/>
            <w:color w:val="222222"/>
            <w:sz w:val="24"/>
            <w:lang w:val="en-IN" w:eastAsia="en-IN"/>
          </w:rPr>
          <w:t>as well</w:t>
        </w:r>
      </w:ins>
      <w:del w:id="236" w:author="Rakhi Ghoshal" w:date="2017-07-23T18:20:00Z">
        <w:r w:rsidR="005B00FA" w:rsidRPr="004F539F" w:rsidDel="00825C51">
          <w:rPr>
            <w:rFonts w:ascii="Times New Roman" w:eastAsia="Times New Roman" w:hAnsi="Times New Roman" w:cs="Times New Roman"/>
            <w:color w:val="222222"/>
            <w:sz w:val="24"/>
            <w:lang w:val="en-IN" w:eastAsia="en-IN"/>
          </w:rPr>
          <w:delText>too</w:delText>
        </w:r>
      </w:del>
      <w:r w:rsidR="005B00FA" w:rsidRPr="004F539F">
        <w:rPr>
          <w:rFonts w:ascii="Times New Roman" w:eastAsia="Times New Roman" w:hAnsi="Times New Roman" w:cs="Times New Roman"/>
          <w:color w:val="222222"/>
          <w:sz w:val="24"/>
          <w:lang w:val="en-IN" w:eastAsia="en-IN"/>
        </w:rPr>
        <w:t xml:space="preserve">: </w:t>
      </w:r>
      <w:r w:rsidR="000A0661" w:rsidRPr="004F539F">
        <w:rPr>
          <w:rFonts w:ascii="Times New Roman" w:eastAsia="Times New Roman" w:hAnsi="Times New Roman" w:cs="Times New Roman"/>
          <w:color w:val="222222"/>
          <w:sz w:val="24"/>
          <w:lang w:val="en-IN" w:eastAsia="en-IN"/>
        </w:rPr>
        <w:t>for instance</w:t>
      </w:r>
      <w:r w:rsidR="005B00FA" w:rsidRPr="004F539F">
        <w:rPr>
          <w:rFonts w:ascii="Times New Roman" w:eastAsia="Times New Roman" w:hAnsi="Times New Roman" w:cs="Times New Roman"/>
          <w:color w:val="222222"/>
          <w:sz w:val="24"/>
          <w:lang w:val="en-IN" w:eastAsia="en-IN"/>
        </w:rPr>
        <w:t>,</w:t>
      </w:r>
      <w:r w:rsidR="000A0661" w:rsidRPr="004F539F">
        <w:rPr>
          <w:rFonts w:ascii="Times New Roman" w:eastAsia="Times New Roman" w:hAnsi="Times New Roman" w:cs="Times New Roman"/>
          <w:color w:val="222222"/>
          <w:sz w:val="24"/>
          <w:lang w:val="en-IN" w:eastAsia="en-IN"/>
        </w:rPr>
        <w:t xml:space="preserve"> </w:t>
      </w:r>
      <w:r w:rsidR="005D6735" w:rsidRPr="004F539F">
        <w:rPr>
          <w:rFonts w:ascii="Times New Roman" w:eastAsia="Times New Roman" w:hAnsi="Times New Roman" w:cs="Times New Roman"/>
          <w:color w:val="222222"/>
          <w:sz w:val="24"/>
          <w:lang w:val="en-IN" w:eastAsia="en-IN"/>
        </w:rPr>
        <w:t xml:space="preserve">when </w:t>
      </w:r>
      <w:r w:rsidR="00F766AA" w:rsidRPr="004F539F">
        <w:rPr>
          <w:rFonts w:ascii="Times New Roman" w:eastAsia="Times New Roman" w:hAnsi="Times New Roman" w:cs="Times New Roman"/>
          <w:color w:val="222222"/>
          <w:sz w:val="24"/>
          <w:lang w:val="en-IN" w:eastAsia="en-IN"/>
        </w:rPr>
        <w:t xml:space="preserve">colonial reformers, while advocating against child-marriage argued that the womb was not </w:t>
      </w:r>
      <w:r w:rsidR="005B00FA" w:rsidRPr="004F539F">
        <w:rPr>
          <w:rFonts w:ascii="Times New Roman" w:eastAsia="Times New Roman" w:hAnsi="Times New Roman" w:cs="Times New Roman"/>
          <w:color w:val="222222"/>
          <w:sz w:val="24"/>
          <w:lang w:val="en-IN" w:eastAsia="en-IN"/>
        </w:rPr>
        <w:t xml:space="preserve">fully </w:t>
      </w:r>
      <w:r w:rsidR="00F766AA" w:rsidRPr="004F539F">
        <w:rPr>
          <w:rFonts w:ascii="Times New Roman" w:eastAsia="Times New Roman" w:hAnsi="Times New Roman" w:cs="Times New Roman"/>
          <w:color w:val="222222"/>
          <w:sz w:val="24"/>
          <w:lang w:val="en-IN" w:eastAsia="en-IN"/>
        </w:rPr>
        <w:t>developed in very young girls and not fit to bear healthy children</w:t>
      </w:r>
      <w:ins w:id="237" w:author="Rakhi Ghoshal" w:date="2017-07-23T18:20:00Z">
        <w:r w:rsidR="00825C51">
          <w:rPr>
            <w:rFonts w:ascii="Times New Roman" w:eastAsia="Times New Roman" w:hAnsi="Times New Roman" w:cs="Times New Roman"/>
            <w:color w:val="222222"/>
            <w:sz w:val="24"/>
            <w:lang w:val="en-IN" w:eastAsia="en-IN"/>
          </w:rPr>
          <w:t>;</w:t>
        </w:r>
      </w:ins>
      <w:del w:id="238" w:author="Rakhi Ghoshal" w:date="2017-07-22T19:49:00Z">
        <w:r w:rsidR="005B00FA" w:rsidRPr="004F539F" w:rsidDel="00420D12">
          <w:rPr>
            <w:rFonts w:ascii="Times New Roman" w:eastAsia="Times New Roman" w:hAnsi="Times New Roman" w:cs="Times New Roman"/>
            <w:color w:val="222222"/>
            <w:sz w:val="24"/>
            <w:lang w:val="en-IN" w:eastAsia="en-IN"/>
          </w:rPr>
          <w:delText>;</w:delText>
        </w:r>
      </w:del>
      <w:r w:rsidR="005B00FA" w:rsidRPr="004F539F">
        <w:rPr>
          <w:rFonts w:ascii="Times New Roman" w:eastAsia="Times New Roman" w:hAnsi="Times New Roman" w:cs="Times New Roman"/>
          <w:color w:val="222222"/>
          <w:sz w:val="24"/>
          <w:lang w:val="en-IN" w:eastAsia="en-IN"/>
        </w:rPr>
        <w:t xml:space="preserve"> </w:t>
      </w:r>
      <w:r w:rsidR="00F766AA" w:rsidRPr="00FB56C6">
        <w:rPr>
          <w:rFonts w:ascii="Times New Roman" w:eastAsia="Times New Roman" w:hAnsi="Times New Roman" w:cs="Times New Roman"/>
          <w:i/>
          <w:color w:val="222222"/>
          <w:sz w:val="24"/>
          <w:lang w:val="en-IN" w:eastAsia="en-IN"/>
          <w:rPrChange w:id="239" w:author="Rakhi Ghoshal" w:date="2017-07-22T19:40:00Z">
            <w:rPr>
              <w:rFonts w:ascii="Times New Roman" w:eastAsia="Times New Roman" w:hAnsi="Times New Roman" w:cs="Times New Roman"/>
              <w:color w:val="222222"/>
              <w:sz w:val="24"/>
              <w:lang w:val="en-IN" w:eastAsia="en-IN"/>
            </w:rPr>
          </w:rPrChange>
        </w:rPr>
        <w:t>thus</w:t>
      </w:r>
      <w:ins w:id="240" w:author="Rakhi Ghoshal" w:date="2017-07-23T18:21:00Z">
        <w:r w:rsidR="00825C51">
          <w:rPr>
            <w:rFonts w:ascii="Times New Roman" w:eastAsia="Times New Roman" w:hAnsi="Times New Roman" w:cs="Times New Roman"/>
            <w:color w:val="222222"/>
            <w:sz w:val="24"/>
            <w:lang w:val="en-IN" w:eastAsia="en-IN"/>
          </w:rPr>
          <w:t>, it was argued,</w:t>
        </w:r>
      </w:ins>
      <w:r w:rsidR="00F766AA" w:rsidRPr="004F539F">
        <w:rPr>
          <w:rFonts w:ascii="Times New Roman" w:eastAsia="Times New Roman" w:hAnsi="Times New Roman" w:cs="Times New Roman"/>
          <w:color w:val="222222"/>
          <w:sz w:val="24"/>
          <w:lang w:val="en-IN" w:eastAsia="en-IN"/>
        </w:rPr>
        <w:t xml:space="preserve"> girls should </w:t>
      </w:r>
      <w:ins w:id="241" w:author="Rakhi Ghoshal" w:date="2017-07-23T18:21:00Z">
        <w:r w:rsidR="00825C51">
          <w:rPr>
            <w:rFonts w:ascii="Times New Roman" w:eastAsia="Times New Roman" w:hAnsi="Times New Roman" w:cs="Times New Roman"/>
            <w:color w:val="222222"/>
            <w:sz w:val="24"/>
            <w:lang w:val="en-IN" w:eastAsia="en-IN"/>
          </w:rPr>
          <w:t xml:space="preserve">not </w:t>
        </w:r>
      </w:ins>
      <w:r w:rsidR="00F766AA" w:rsidRPr="004F539F">
        <w:rPr>
          <w:rFonts w:ascii="Times New Roman" w:eastAsia="Times New Roman" w:hAnsi="Times New Roman" w:cs="Times New Roman"/>
          <w:color w:val="222222"/>
          <w:sz w:val="24"/>
          <w:lang w:val="en-IN" w:eastAsia="en-IN"/>
        </w:rPr>
        <w:t xml:space="preserve">be married off at a </w:t>
      </w:r>
      <w:ins w:id="242" w:author="Rakhi Ghoshal" w:date="2017-07-23T18:21:00Z">
        <w:r w:rsidR="00825C51">
          <w:rPr>
            <w:rFonts w:ascii="Times New Roman" w:eastAsia="Times New Roman" w:hAnsi="Times New Roman" w:cs="Times New Roman"/>
            <w:color w:val="222222"/>
            <w:sz w:val="24"/>
            <w:lang w:val="en-IN" w:eastAsia="en-IN"/>
          </w:rPr>
          <w:t xml:space="preserve">young </w:t>
        </w:r>
      </w:ins>
      <w:del w:id="243" w:author="Rakhi Ghoshal" w:date="2017-07-23T18:21:00Z">
        <w:r w:rsidR="00F766AA" w:rsidRPr="004F539F" w:rsidDel="00825C51">
          <w:rPr>
            <w:rFonts w:ascii="Times New Roman" w:eastAsia="Times New Roman" w:hAnsi="Times New Roman" w:cs="Times New Roman"/>
            <w:color w:val="222222"/>
            <w:sz w:val="24"/>
            <w:lang w:val="en-IN" w:eastAsia="en-IN"/>
          </w:rPr>
          <w:delText xml:space="preserve">later </w:delText>
        </w:r>
      </w:del>
      <w:r w:rsidR="00F766AA" w:rsidRPr="004F539F">
        <w:rPr>
          <w:rFonts w:ascii="Times New Roman" w:eastAsia="Times New Roman" w:hAnsi="Times New Roman" w:cs="Times New Roman"/>
          <w:color w:val="222222"/>
          <w:sz w:val="24"/>
          <w:lang w:val="en-IN" w:eastAsia="en-IN"/>
        </w:rPr>
        <w:t>age (</w:t>
      </w:r>
      <w:del w:id="244" w:author="Rakhi Ghoshal" w:date="2017-07-22T19:40:00Z">
        <w:r w:rsidR="00F64F73" w:rsidDel="00E534A3">
          <w:rPr>
            <w:rFonts w:ascii="Times New Roman" w:eastAsia="Times New Roman" w:hAnsi="Times New Roman" w:cs="Times New Roman"/>
            <w:color w:val="222222"/>
            <w:sz w:val="24"/>
            <w:lang w:val="en-IN" w:eastAsia="en-IN"/>
          </w:rPr>
          <w:delText>4</w:delText>
        </w:r>
      </w:del>
      <w:ins w:id="245" w:author="Rakhi Ghoshal" w:date="2017-07-22T19:40:00Z">
        <w:r w:rsidR="00E534A3">
          <w:rPr>
            <w:rFonts w:ascii="Times New Roman" w:eastAsia="Times New Roman" w:hAnsi="Times New Roman" w:cs="Times New Roman"/>
            <w:color w:val="222222"/>
            <w:sz w:val="24"/>
            <w:lang w:val="en-IN" w:eastAsia="en-IN"/>
          </w:rPr>
          <w:t>6</w:t>
        </w:r>
      </w:ins>
      <w:r w:rsidR="00F766AA" w:rsidRPr="004F539F">
        <w:rPr>
          <w:rFonts w:ascii="Times New Roman" w:eastAsia="Times New Roman" w:hAnsi="Times New Roman" w:cs="Times New Roman"/>
          <w:color w:val="222222"/>
          <w:sz w:val="24"/>
          <w:lang w:val="en-IN" w:eastAsia="en-IN"/>
        </w:rPr>
        <w:t>)</w:t>
      </w:r>
      <w:ins w:id="246" w:author="Rakhi Ghoshal" w:date="2017-07-22T19:49:00Z">
        <w:r w:rsidR="00420D12">
          <w:rPr>
            <w:rFonts w:ascii="Times New Roman" w:eastAsia="Times New Roman" w:hAnsi="Times New Roman" w:cs="Times New Roman"/>
            <w:color w:val="222222"/>
            <w:sz w:val="24"/>
            <w:lang w:val="en-IN" w:eastAsia="en-IN"/>
          </w:rPr>
          <w:t xml:space="preserve">. Later, </w:t>
        </w:r>
      </w:ins>
      <w:del w:id="247" w:author="Rakhi Ghoshal" w:date="2017-07-22T19:49:00Z">
        <w:r w:rsidR="00F766AA" w:rsidRPr="004F539F" w:rsidDel="00420D12">
          <w:rPr>
            <w:rFonts w:ascii="Times New Roman" w:eastAsia="Times New Roman" w:hAnsi="Times New Roman" w:cs="Times New Roman"/>
            <w:color w:val="222222"/>
            <w:sz w:val="24"/>
            <w:lang w:val="en-IN" w:eastAsia="en-IN"/>
          </w:rPr>
          <w:delText xml:space="preserve">; </w:delText>
        </w:r>
        <w:r w:rsidR="005B00FA" w:rsidRPr="004F539F" w:rsidDel="00420D12">
          <w:rPr>
            <w:rFonts w:ascii="Times New Roman" w:eastAsia="Times New Roman" w:hAnsi="Times New Roman" w:cs="Times New Roman"/>
            <w:color w:val="222222"/>
            <w:sz w:val="24"/>
            <w:lang w:val="en-IN" w:eastAsia="en-IN"/>
          </w:rPr>
          <w:delText xml:space="preserve">also, </w:delText>
        </w:r>
      </w:del>
      <w:r w:rsidR="005A2116" w:rsidRPr="004F539F">
        <w:rPr>
          <w:rFonts w:ascii="Times New Roman" w:eastAsia="Times New Roman" w:hAnsi="Times New Roman" w:cs="Times New Roman"/>
          <w:color w:val="222222"/>
          <w:sz w:val="24"/>
          <w:lang w:val="en-IN" w:eastAsia="en-IN"/>
        </w:rPr>
        <w:t>when the postcolonial state dictate</w:t>
      </w:r>
      <w:r w:rsidR="005B00FA" w:rsidRPr="004F539F">
        <w:rPr>
          <w:rFonts w:ascii="Times New Roman" w:eastAsia="Times New Roman" w:hAnsi="Times New Roman" w:cs="Times New Roman"/>
          <w:color w:val="222222"/>
          <w:sz w:val="24"/>
          <w:lang w:val="en-IN" w:eastAsia="en-IN"/>
        </w:rPr>
        <w:t>d</w:t>
      </w:r>
      <w:r w:rsidR="005A2116" w:rsidRPr="004F539F">
        <w:rPr>
          <w:rFonts w:ascii="Times New Roman" w:eastAsia="Times New Roman" w:hAnsi="Times New Roman" w:cs="Times New Roman"/>
          <w:color w:val="222222"/>
          <w:sz w:val="24"/>
          <w:lang w:val="en-IN" w:eastAsia="en-IN"/>
        </w:rPr>
        <w:t xml:space="preserve"> the number of times a womb could exercise its reproductive potential</w:t>
      </w:r>
      <w:r w:rsidR="005B00FA" w:rsidRPr="004F539F">
        <w:rPr>
          <w:rFonts w:ascii="Times New Roman" w:eastAsia="Times New Roman" w:hAnsi="Times New Roman" w:cs="Times New Roman"/>
          <w:color w:val="222222"/>
          <w:sz w:val="24"/>
          <w:lang w:val="en-IN" w:eastAsia="en-IN"/>
        </w:rPr>
        <w:t xml:space="preserve"> </w:t>
      </w:r>
      <w:ins w:id="248" w:author="Rakhi Ghoshal" w:date="2017-07-22T19:49:00Z">
        <w:r w:rsidR="00420D12">
          <w:rPr>
            <w:rFonts w:ascii="Times New Roman" w:eastAsia="Times New Roman" w:hAnsi="Times New Roman" w:cs="Times New Roman"/>
            <w:color w:val="222222"/>
            <w:sz w:val="24"/>
            <w:lang w:val="en-IN" w:eastAsia="en-IN"/>
          </w:rPr>
          <w:t xml:space="preserve">and </w:t>
        </w:r>
      </w:ins>
      <w:ins w:id="249" w:author="Rakhi Ghoshal" w:date="2017-07-22T19:50:00Z">
        <w:r w:rsidR="00420D12">
          <w:rPr>
            <w:rFonts w:ascii="Times New Roman" w:eastAsia="Times New Roman" w:hAnsi="Times New Roman" w:cs="Times New Roman"/>
            <w:color w:val="222222"/>
            <w:sz w:val="24"/>
            <w:lang w:val="en-IN" w:eastAsia="en-IN"/>
          </w:rPr>
          <w:t xml:space="preserve">recommended </w:t>
        </w:r>
      </w:ins>
      <w:ins w:id="250" w:author="Rakhi Ghoshal" w:date="2017-07-23T18:21:00Z">
        <w:r w:rsidR="00825C51">
          <w:rPr>
            <w:rFonts w:ascii="Times New Roman" w:eastAsia="Times New Roman" w:hAnsi="Times New Roman" w:cs="Times New Roman"/>
            <w:color w:val="222222"/>
            <w:sz w:val="24"/>
            <w:lang w:val="en-IN" w:eastAsia="en-IN"/>
          </w:rPr>
          <w:t xml:space="preserve">that </w:t>
        </w:r>
      </w:ins>
      <w:ins w:id="251" w:author="Rakhi Ghoshal" w:date="2017-07-23T18:22:00Z">
        <w:r w:rsidR="00825C51">
          <w:rPr>
            <w:rFonts w:ascii="Times New Roman" w:eastAsia="Times New Roman" w:hAnsi="Times New Roman" w:cs="Times New Roman"/>
            <w:color w:val="222222"/>
            <w:sz w:val="24"/>
            <w:lang w:val="en-IN" w:eastAsia="en-IN"/>
          </w:rPr>
          <w:t xml:space="preserve">productivity be capped at two </w:t>
        </w:r>
      </w:ins>
      <w:del w:id="252" w:author="Rakhi Ghoshal" w:date="2017-07-22T19:50:00Z">
        <w:r w:rsidR="005B00FA" w:rsidRPr="004F539F" w:rsidDel="00420D12">
          <w:rPr>
            <w:rFonts w:ascii="Times New Roman" w:eastAsia="Times New Roman" w:hAnsi="Times New Roman" w:cs="Times New Roman"/>
            <w:color w:val="222222"/>
            <w:sz w:val="24"/>
            <w:lang w:val="en-IN" w:eastAsia="en-IN"/>
          </w:rPr>
          <w:delText>–</w:delText>
        </w:r>
        <w:r w:rsidR="00A65853" w:rsidDel="00420D12">
          <w:rPr>
            <w:rFonts w:ascii="Times New Roman" w:eastAsia="Times New Roman" w:hAnsi="Times New Roman" w:cs="Times New Roman"/>
            <w:color w:val="222222"/>
            <w:sz w:val="24"/>
            <w:lang w:val="en-IN" w:eastAsia="en-IN"/>
          </w:rPr>
          <w:delText xml:space="preserve"> </w:delText>
        </w:r>
        <w:r w:rsidR="001408EA" w:rsidDel="00420D12">
          <w:rPr>
            <w:rFonts w:ascii="Times New Roman" w:eastAsia="Times New Roman" w:hAnsi="Times New Roman" w:cs="Times New Roman"/>
            <w:color w:val="222222"/>
            <w:sz w:val="24"/>
            <w:lang w:val="en-IN" w:eastAsia="en-IN"/>
          </w:rPr>
          <w:delText xml:space="preserve">when the state told us </w:delText>
        </w:r>
      </w:del>
      <w:ins w:id="253" w:author="Rakhi Ghoshal" w:date="2017-07-22T19:50:00Z">
        <w:r w:rsidR="00420D12">
          <w:rPr>
            <w:rFonts w:ascii="Times New Roman" w:eastAsia="Times New Roman" w:hAnsi="Times New Roman" w:cs="Times New Roman"/>
            <w:color w:val="222222"/>
            <w:sz w:val="24"/>
            <w:lang w:val="en-IN" w:eastAsia="en-IN"/>
          </w:rPr>
          <w:t xml:space="preserve">(the era of </w:t>
        </w:r>
      </w:ins>
      <w:r w:rsidR="005B00FA" w:rsidRPr="004F539F">
        <w:rPr>
          <w:rFonts w:ascii="Times New Roman" w:eastAsia="Times New Roman" w:hAnsi="Times New Roman" w:cs="Times New Roman"/>
          <w:i/>
          <w:color w:val="222222"/>
          <w:sz w:val="24"/>
          <w:lang w:val="en-IN" w:eastAsia="en-IN"/>
        </w:rPr>
        <w:t xml:space="preserve">hum do </w:t>
      </w:r>
      <w:proofErr w:type="spellStart"/>
      <w:r w:rsidR="005B00FA" w:rsidRPr="004F539F">
        <w:rPr>
          <w:rFonts w:ascii="Times New Roman" w:eastAsia="Times New Roman" w:hAnsi="Times New Roman" w:cs="Times New Roman"/>
          <w:i/>
          <w:color w:val="222222"/>
          <w:sz w:val="24"/>
          <w:lang w:val="en-IN" w:eastAsia="en-IN"/>
        </w:rPr>
        <w:t>humare</w:t>
      </w:r>
      <w:proofErr w:type="spellEnd"/>
      <w:r w:rsidR="005B00FA" w:rsidRPr="004F539F">
        <w:rPr>
          <w:rFonts w:ascii="Times New Roman" w:eastAsia="Times New Roman" w:hAnsi="Times New Roman" w:cs="Times New Roman"/>
          <w:i/>
          <w:color w:val="222222"/>
          <w:sz w:val="24"/>
          <w:lang w:val="en-IN" w:eastAsia="en-IN"/>
        </w:rPr>
        <w:t xml:space="preserve"> do</w:t>
      </w:r>
      <w:ins w:id="254" w:author="Rakhi Ghoshal" w:date="2017-07-22T19:50:00Z">
        <w:r w:rsidR="00420D12" w:rsidRPr="00420D12">
          <w:rPr>
            <w:rFonts w:ascii="Times New Roman" w:eastAsia="Times New Roman" w:hAnsi="Times New Roman" w:cs="Times New Roman"/>
            <w:color w:val="222222"/>
            <w:sz w:val="24"/>
            <w:lang w:val="en-IN" w:eastAsia="en-IN"/>
          </w:rPr>
          <w:t>)</w:t>
        </w:r>
      </w:ins>
      <w:proofErr w:type="gramStart"/>
      <w:r w:rsidR="001408EA">
        <w:rPr>
          <w:rFonts w:ascii="Times New Roman" w:eastAsia="Times New Roman" w:hAnsi="Times New Roman" w:cs="Times New Roman"/>
          <w:color w:val="222222"/>
          <w:sz w:val="24"/>
          <w:lang w:val="en-IN" w:eastAsia="en-IN"/>
        </w:rPr>
        <w:t>,</w:t>
      </w:r>
      <w:proofErr w:type="gramEnd"/>
      <w:r w:rsidR="001408EA">
        <w:rPr>
          <w:rFonts w:ascii="Times New Roman" w:eastAsia="Times New Roman" w:hAnsi="Times New Roman" w:cs="Times New Roman"/>
          <w:color w:val="222222"/>
          <w:sz w:val="24"/>
          <w:lang w:val="en-IN" w:eastAsia="en-IN"/>
        </w:rPr>
        <w:t xml:space="preserve"> </w:t>
      </w:r>
      <w:del w:id="255" w:author="Rakhi Ghoshal" w:date="2017-07-22T19:50:00Z">
        <w:r w:rsidR="00521853" w:rsidDel="00420D12">
          <w:rPr>
            <w:rFonts w:ascii="Times New Roman" w:eastAsia="Times New Roman" w:hAnsi="Times New Roman" w:cs="Times New Roman"/>
            <w:color w:val="222222"/>
            <w:sz w:val="24"/>
            <w:lang w:val="en-IN" w:eastAsia="en-IN"/>
          </w:rPr>
          <w:delText xml:space="preserve">it was </w:delText>
        </w:r>
      </w:del>
      <w:r w:rsidR="00521853">
        <w:rPr>
          <w:rFonts w:ascii="Times New Roman" w:eastAsia="Times New Roman" w:hAnsi="Times New Roman" w:cs="Times New Roman"/>
          <w:color w:val="222222"/>
          <w:sz w:val="24"/>
          <w:lang w:val="en-IN" w:eastAsia="en-IN"/>
        </w:rPr>
        <w:t xml:space="preserve">the womb </w:t>
      </w:r>
      <w:del w:id="256" w:author="Rakhi Ghoshal" w:date="2017-07-22T19:50:00Z">
        <w:r w:rsidR="00521853" w:rsidDel="00420D12">
          <w:rPr>
            <w:rFonts w:ascii="Times New Roman" w:eastAsia="Times New Roman" w:hAnsi="Times New Roman" w:cs="Times New Roman"/>
            <w:color w:val="222222"/>
            <w:sz w:val="24"/>
            <w:lang w:val="en-IN" w:eastAsia="en-IN"/>
          </w:rPr>
          <w:delText xml:space="preserve">that </w:delText>
        </w:r>
      </w:del>
      <w:r w:rsidR="00521853">
        <w:rPr>
          <w:rFonts w:ascii="Times New Roman" w:eastAsia="Times New Roman" w:hAnsi="Times New Roman" w:cs="Times New Roman"/>
          <w:color w:val="222222"/>
          <w:sz w:val="24"/>
          <w:lang w:val="en-IN" w:eastAsia="en-IN"/>
        </w:rPr>
        <w:t>was under the scanner</w:t>
      </w:r>
      <w:ins w:id="257" w:author="Rakhi Ghoshal" w:date="2017-07-22T19:50:00Z">
        <w:r w:rsidR="00420D12">
          <w:rPr>
            <w:rFonts w:ascii="Times New Roman" w:eastAsia="Times New Roman" w:hAnsi="Times New Roman" w:cs="Times New Roman"/>
            <w:color w:val="222222"/>
            <w:sz w:val="24"/>
            <w:lang w:val="en-IN" w:eastAsia="en-IN"/>
          </w:rPr>
          <w:t xml:space="preserve"> again</w:t>
        </w:r>
      </w:ins>
      <w:r w:rsidR="00521853">
        <w:rPr>
          <w:rFonts w:ascii="Times New Roman" w:eastAsia="Times New Roman" w:hAnsi="Times New Roman" w:cs="Times New Roman"/>
          <w:color w:val="222222"/>
          <w:sz w:val="24"/>
          <w:lang w:val="en-IN" w:eastAsia="en-IN"/>
        </w:rPr>
        <w:t>.</w:t>
      </w:r>
      <w:r w:rsidR="005A2116" w:rsidRPr="004F539F">
        <w:rPr>
          <w:rFonts w:ascii="Times New Roman" w:eastAsia="Times New Roman" w:hAnsi="Times New Roman" w:cs="Times New Roman"/>
          <w:color w:val="222222"/>
          <w:sz w:val="24"/>
          <w:lang w:val="en-IN" w:eastAsia="en-IN"/>
        </w:rPr>
        <w:t xml:space="preserve"> </w:t>
      </w:r>
      <w:r w:rsidR="00702A09" w:rsidRPr="004F539F">
        <w:rPr>
          <w:rFonts w:ascii="Times New Roman" w:eastAsia="Times New Roman" w:hAnsi="Times New Roman" w:cs="Times New Roman"/>
          <w:color w:val="222222"/>
          <w:sz w:val="24"/>
          <w:lang w:val="en-IN" w:eastAsia="en-IN"/>
        </w:rPr>
        <w:t xml:space="preserve">Fascination with and politics over the womb goes much back in time: </w:t>
      </w:r>
      <w:r w:rsidR="0087402C">
        <w:rPr>
          <w:rFonts w:ascii="Times New Roman" w:eastAsia="Times New Roman" w:hAnsi="Times New Roman" w:cs="Times New Roman"/>
          <w:color w:val="222222"/>
          <w:sz w:val="24"/>
          <w:lang w:val="en-IN" w:eastAsia="en-IN"/>
        </w:rPr>
        <w:t>i</w:t>
      </w:r>
      <w:r w:rsidR="0087402C" w:rsidRPr="0087402C">
        <w:rPr>
          <w:rFonts w:ascii="Times New Roman" w:eastAsia="Times New Roman" w:hAnsi="Times New Roman" w:cs="Times New Roman"/>
          <w:color w:val="222222"/>
          <w:sz w:val="24"/>
          <w:lang w:val="en-IN" w:eastAsia="en-IN"/>
        </w:rPr>
        <w:t xml:space="preserve">n the article ‘Why Mammals are called Mammals’, </w:t>
      </w:r>
      <w:proofErr w:type="spellStart"/>
      <w:r w:rsidR="0087402C">
        <w:rPr>
          <w:rFonts w:ascii="Times New Roman" w:eastAsia="Times New Roman" w:hAnsi="Times New Roman" w:cs="Times New Roman"/>
          <w:color w:val="222222"/>
          <w:sz w:val="24"/>
          <w:lang w:val="en-IN" w:eastAsia="en-IN"/>
        </w:rPr>
        <w:t>Londa</w:t>
      </w:r>
      <w:proofErr w:type="spellEnd"/>
      <w:r w:rsidR="0087402C">
        <w:rPr>
          <w:rFonts w:ascii="Times New Roman" w:eastAsia="Times New Roman" w:hAnsi="Times New Roman" w:cs="Times New Roman"/>
          <w:color w:val="222222"/>
          <w:sz w:val="24"/>
          <w:lang w:val="en-IN" w:eastAsia="en-IN"/>
        </w:rPr>
        <w:t xml:space="preserve"> </w:t>
      </w:r>
      <w:proofErr w:type="spellStart"/>
      <w:r w:rsidR="0087402C" w:rsidRPr="0087402C">
        <w:rPr>
          <w:rFonts w:ascii="Times New Roman" w:eastAsia="Times New Roman" w:hAnsi="Times New Roman" w:cs="Times New Roman"/>
          <w:color w:val="222222"/>
          <w:sz w:val="24"/>
          <w:lang w:val="en-IN" w:eastAsia="en-IN"/>
        </w:rPr>
        <w:t>Schiebinger</w:t>
      </w:r>
      <w:proofErr w:type="spellEnd"/>
      <w:r w:rsidR="0087402C" w:rsidRPr="0087402C">
        <w:rPr>
          <w:rFonts w:ascii="Times New Roman" w:eastAsia="Times New Roman" w:hAnsi="Times New Roman" w:cs="Times New Roman"/>
          <w:color w:val="222222"/>
          <w:sz w:val="24"/>
          <w:lang w:val="en-IN" w:eastAsia="en-IN"/>
        </w:rPr>
        <w:t xml:space="preserve"> exposes the deep rooted sexism of biologists and taxonomists. She discusses how, “among all the organs of a woman’s body, her reproductive organs were considered most animal-like</w:t>
      </w:r>
      <w:ins w:id="258" w:author="Rakhi Ghoshal" w:date="2017-07-22T23:37:00Z">
        <w:r w:rsidR="00A61B6E">
          <w:rPr>
            <w:rFonts w:ascii="Times New Roman" w:eastAsia="Times New Roman" w:hAnsi="Times New Roman" w:cs="Times New Roman"/>
            <w:color w:val="222222"/>
            <w:sz w:val="24"/>
            <w:lang w:val="en-IN" w:eastAsia="en-IN"/>
          </w:rPr>
          <w:t xml:space="preserve">. For Plato, the uterus was an animal with its own sense of smell, wandering within the female body and leaving disease and destruction in its path. Galen and even Vesalius (for a time) </w:t>
        </w:r>
      </w:ins>
      <w:ins w:id="259" w:author="Rakhi Ghoshal" w:date="2017-07-22T23:38:00Z">
        <w:r w:rsidR="00A61B6E">
          <w:rPr>
            <w:rFonts w:ascii="Times New Roman" w:eastAsia="Times New Roman" w:hAnsi="Times New Roman" w:cs="Times New Roman"/>
            <w:color w:val="222222"/>
            <w:sz w:val="24"/>
            <w:lang w:val="en-IN" w:eastAsia="en-IN"/>
          </w:rPr>
          <w:t>reported that the uterus had horns</w:t>
        </w:r>
      </w:ins>
      <w:r w:rsidR="0087402C" w:rsidRPr="0087402C">
        <w:rPr>
          <w:rFonts w:ascii="Times New Roman" w:eastAsia="Times New Roman" w:hAnsi="Times New Roman" w:cs="Times New Roman"/>
          <w:color w:val="222222"/>
          <w:sz w:val="24"/>
          <w:lang w:val="en-IN" w:eastAsia="en-IN"/>
        </w:rPr>
        <w:t>” (</w:t>
      </w:r>
      <w:ins w:id="260" w:author="Rakhi Ghoshal" w:date="2017-07-22T19:51:00Z">
        <w:r w:rsidR="00EA5391">
          <w:rPr>
            <w:rFonts w:ascii="Times New Roman" w:eastAsia="Times New Roman" w:hAnsi="Times New Roman" w:cs="Times New Roman"/>
            <w:color w:val="222222"/>
            <w:sz w:val="24"/>
            <w:lang w:val="en-IN" w:eastAsia="en-IN"/>
          </w:rPr>
          <w:t>7</w:t>
        </w:r>
      </w:ins>
      <w:del w:id="261" w:author="Rakhi Ghoshal" w:date="2017-07-22T19:51:00Z">
        <w:r w:rsidR="00F64F73" w:rsidDel="00EA5391">
          <w:rPr>
            <w:rFonts w:ascii="Times New Roman" w:eastAsia="Times New Roman" w:hAnsi="Times New Roman" w:cs="Times New Roman"/>
            <w:color w:val="222222"/>
            <w:sz w:val="24"/>
            <w:lang w:val="en-IN" w:eastAsia="en-IN"/>
          </w:rPr>
          <w:delText>5</w:delText>
        </w:r>
      </w:del>
      <w:r w:rsidR="00F64F73">
        <w:rPr>
          <w:rFonts w:ascii="Times New Roman" w:eastAsia="Times New Roman" w:hAnsi="Times New Roman" w:cs="Times New Roman"/>
          <w:color w:val="222222"/>
          <w:sz w:val="24"/>
          <w:lang w:val="en-IN" w:eastAsia="en-IN"/>
        </w:rPr>
        <w:t>: p-</w:t>
      </w:r>
      <w:r w:rsidR="0087402C" w:rsidRPr="0087402C">
        <w:rPr>
          <w:rFonts w:ascii="Times New Roman" w:eastAsia="Times New Roman" w:hAnsi="Times New Roman" w:cs="Times New Roman"/>
          <w:color w:val="222222"/>
          <w:sz w:val="24"/>
          <w:lang w:val="en-IN" w:eastAsia="en-IN"/>
        </w:rPr>
        <w:t>394)</w:t>
      </w:r>
      <w:del w:id="262" w:author="Rakhi Ghoshal" w:date="2017-07-22T23:38:00Z">
        <w:r w:rsidR="0087402C" w:rsidDel="00A61B6E">
          <w:rPr>
            <w:rFonts w:ascii="Times New Roman" w:eastAsia="Times New Roman" w:hAnsi="Times New Roman" w:cs="Times New Roman"/>
            <w:color w:val="222222"/>
            <w:sz w:val="24"/>
            <w:lang w:val="en-IN" w:eastAsia="en-IN"/>
          </w:rPr>
          <w:delText xml:space="preserve">. </w:delText>
        </w:r>
      </w:del>
      <w:ins w:id="263" w:author="Rakhi Ghoshal" w:date="2017-07-23T10:04:00Z">
        <w:r w:rsidR="004252EE">
          <w:rPr>
            <w:rFonts w:ascii="Times New Roman" w:eastAsia="Times New Roman" w:hAnsi="Times New Roman" w:cs="Times New Roman"/>
            <w:color w:val="222222"/>
            <w:sz w:val="24"/>
            <w:lang w:val="en-IN" w:eastAsia="en-IN"/>
          </w:rPr>
          <w:t xml:space="preserve">The womb </w:t>
        </w:r>
      </w:ins>
      <w:ins w:id="264" w:author="Rakhi Ghoshal" w:date="2017-07-23T10:05:00Z">
        <w:r w:rsidR="004252EE">
          <w:rPr>
            <w:rFonts w:ascii="Times New Roman" w:eastAsia="Times New Roman" w:hAnsi="Times New Roman" w:cs="Times New Roman"/>
            <w:color w:val="222222"/>
            <w:sz w:val="24"/>
            <w:lang w:val="en-IN" w:eastAsia="en-IN"/>
          </w:rPr>
          <w:t xml:space="preserve">is considered ‘dirty’, ‘polluting’ and the like, especially since menstrual blood is associated with it, and menstrual blood is </w:t>
        </w:r>
      </w:ins>
      <w:ins w:id="265" w:author="Rakhi Ghoshal" w:date="2017-07-23T10:07:00Z">
        <w:r w:rsidR="004252EE">
          <w:rPr>
            <w:rFonts w:ascii="Times New Roman" w:eastAsia="Times New Roman" w:hAnsi="Times New Roman" w:cs="Times New Roman"/>
            <w:color w:val="222222"/>
            <w:sz w:val="24"/>
            <w:lang w:val="en-IN" w:eastAsia="en-IN"/>
          </w:rPr>
          <w:t>considered far more polluting than</w:t>
        </w:r>
        <w:r w:rsidR="004252EE" w:rsidRPr="004252EE">
          <w:t xml:space="preserve"> </w:t>
        </w:r>
        <w:r w:rsidR="004252EE" w:rsidRPr="004252EE">
          <w:rPr>
            <w:rFonts w:ascii="Times New Roman" w:eastAsia="Times New Roman" w:hAnsi="Times New Roman" w:cs="Times New Roman"/>
            <w:color w:val="222222"/>
            <w:sz w:val="24"/>
            <w:lang w:val="en-IN" w:eastAsia="en-IN"/>
          </w:rPr>
          <w:t>contagious diseases, faecal matter or even death</w:t>
        </w:r>
        <w:r w:rsidR="004252EE">
          <w:rPr>
            <w:rFonts w:ascii="Times New Roman" w:eastAsia="Times New Roman" w:hAnsi="Times New Roman" w:cs="Times New Roman"/>
            <w:color w:val="222222"/>
            <w:sz w:val="24"/>
            <w:lang w:val="en-IN" w:eastAsia="en-IN"/>
          </w:rPr>
          <w:t xml:space="preserve"> (</w:t>
        </w:r>
      </w:ins>
      <w:ins w:id="266" w:author="Rakhi Ghoshal" w:date="2017-07-23T10:16:00Z">
        <w:r w:rsidR="00402F88">
          <w:rPr>
            <w:rFonts w:ascii="Times New Roman" w:eastAsia="Times New Roman" w:hAnsi="Times New Roman" w:cs="Times New Roman"/>
            <w:color w:val="222222"/>
            <w:sz w:val="24"/>
            <w:lang w:val="en-IN" w:eastAsia="en-IN"/>
          </w:rPr>
          <w:t>8,</w:t>
        </w:r>
      </w:ins>
      <w:ins w:id="267" w:author="Rakhi Ghoshal" w:date="2017-07-23T10:08:00Z">
        <w:r w:rsidR="004252EE">
          <w:rPr>
            <w:rFonts w:ascii="Times New Roman" w:eastAsia="Times New Roman" w:hAnsi="Times New Roman" w:cs="Times New Roman"/>
            <w:color w:val="222222"/>
            <w:sz w:val="24"/>
            <w:lang w:val="en-IN" w:eastAsia="en-IN"/>
          </w:rPr>
          <w:t xml:space="preserve"> </w:t>
        </w:r>
      </w:ins>
      <w:ins w:id="268" w:author="Rakhi Ghoshal" w:date="2017-07-23T10:16:00Z">
        <w:r w:rsidR="00402F88">
          <w:rPr>
            <w:rFonts w:ascii="Times New Roman" w:eastAsia="Times New Roman" w:hAnsi="Times New Roman" w:cs="Times New Roman"/>
            <w:color w:val="222222"/>
            <w:sz w:val="24"/>
            <w:lang w:val="en-IN" w:eastAsia="en-IN"/>
          </w:rPr>
          <w:t>p-</w:t>
        </w:r>
      </w:ins>
      <w:ins w:id="269" w:author="Rakhi Ghoshal" w:date="2017-07-23T10:08:00Z">
        <w:r w:rsidR="004252EE">
          <w:rPr>
            <w:rFonts w:ascii="Times New Roman" w:eastAsia="Times New Roman" w:hAnsi="Times New Roman" w:cs="Times New Roman"/>
            <w:color w:val="222222"/>
            <w:sz w:val="24"/>
            <w:lang w:val="en-IN" w:eastAsia="en-IN"/>
          </w:rPr>
          <w:t>210)</w:t>
        </w:r>
      </w:ins>
      <w:ins w:id="270" w:author="Rakhi Ghoshal" w:date="2017-07-23T10:05:00Z">
        <w:r w:rsidR="004252EE">
          <w:rPr>
            <w:rFonts w:ascii="Times New Roman" w:eastAsia="Times New Roman" w:hAnsi="Times New Roman" w:cs="Times New Roman"/>
            <w:color w:val="222222"/>
            <w:sz w:val="24"/>
            <w:lang w:val="en-IN" w:eastAsia="en-IN"/>
          </w:rPr>
          <w:t>.</w:t>
        </w:r>
      </w:ins>
      <w:ins w:id="271" w:author="Rakhi Ghoshal" w:date="2017-07-23T10:08:00Z">
        <w:r w:rsidR="004252EE">
          <w:rPr>
            <w:rFonts w:ascii="Times New Roman" w:eastAsia="Times New Roman" w:hAnsi="Times New Roman" w:cs="Times New Roman"/>
            <w:color w:val="222222"/>
            <w:sz w:val="24"/>
            <w:lang w:val="en-IN" w:eastAsia="en-IN"/>
          </w:rPr>
          <w:t xml:space="preserve"> Sarah Pinto inter</w:t>
        </w:r>
      </w:ins>
      <w:ins w:id="272" w:author="Rakhi Ghoshal" w:date="2017-07-23T10:09:00Z">
        <w:r w:rsidR="008826D9">
          <w:rPr>
            <w:rFonts w:ascii="Times New Roman" w:eastAsia="Times New Roman" w:hAnsi="Times New Roman" w:cs="Times New Roman"/>
            <w:color w:val="222222"/>
            <w:sz w:val="24"/>
            <w:lang w:val="en-IN" w:eastAsia="en-IN"/>
          </w:rPr>
          <w:t>act</w:t>
        </w:r>
      </w:ins>
      <w:ins w:id="273" w:author="Rakhi Ghoshal" w:date="2017-07-25T23:03:00Z">
        <w:r w:rsidR="008826D9">
          <w:rPr>
            <w:rFonts w:ascii="Times New Roman" w:eastAsia="Times New Roman" w:hAnsi="Times New Roman" w:cs="Times New Roman"/>
            <w:color w:val="222222"/>
            <w:sz w:val="24"/>
            <w:lang w:val="en-IN" w:eastAsia="en-IN"/>
          </w:rPr>
          <w:t>ed</w:t>
        </w:r>
      </w:ins>
      <w:ins w:id="274" w:author="Rakhi Ghoshal" w:date="2017-07-23T10:09:00Z">
        <w:r w:rsidR="004252EE">
          <w:rPr>
            <w:rFonts w:ascii="Times New Roman" w:eastAsia="Times New Roman" w:hAnsi="Times New Roman" w:cs="Times New Roman"/>
            <w:color w:val="222222"/>
            <w:sz w:val="24"/>
            <w:lang w:val="en-IN" w:eastAsia="en-IN"/>
          </w:rPr>
          <w:t xml:space="preserve"> </w:t>
        </w:r>
      </w:ins>
      <w:ins w:id="275" w:author="Rakhi Ghoshal" w:date="2017-07-23T10:08:00Z">
        <w:r w:rsidR="004252EE">
          <w:rPr>
            <w:rFonts w:ascii="Times New Roman" w:eastAsia="Times New Roman" w:hAnsi="Times New Roman" w:cs="Times New Roman"/>
            <w:color w:val="222222"/>
            <w:sz w:val="24"/>
            <w:lang w:val="en-IN" w:eastAsia="en-IN"/>
          </w:rPr>
          <w:t xml:space="preserve">with women </w:t>
        </w:r>
      </w:ins>
      <w:ins w:id="276" w:author="Rakhi Ghoshal" w:date="2017-07-23T10:09:00Z">
        <w:r w:rsidR="004252EE">
          <w:rPr>
            <w:rFonts w:ascii="Times New Roman" w:eastAsia="Times New Roman" w:hAnsi="Times New Roman" w:cs="Times New Roman"/>
            <w:color w:val="222222"/>
            <w:sz w:val="24"/>
            <w:lang w:val="en-IN" w:eastAsia="en-IN"/>
          </w:rPr>
          <w:t>i</w:t>
        </w:r>
      </w:ins>
      <w:ins w:id="277" w:author="Rakhi Ghoshal" w:date="2017-07-23T10:08:00Z">
        <w:r w:rsidR="004252EE">
          <w:rPr>
            <w:rFonts w:ascii="Times New Roman" w:eastAsia="Times New Roman" w:hAnsi="Times New Roman" w:cs="Times New Roman"/>
            <w:color w:val="222222"/>
            <w:sz w:val="24"/>
            <w:lang w:val="en-IN" w:eastAsia="en-IN"/>
          </w:rPr>
          <w:t>n rural Uttar Pradesh to understand their relation with, a</w:t>
        </w:r>
      </w:ins>
      <w:ins w:id="278" w:author="Rakhi Ghoshal" w:date="2017-07-23T10:09:00Z">
        <w:r w:rsidR="004252EE">
          <w:rPr>
            <w:rFonts w:ascii="Times New Roman" w:eastAsia="Times New Roman" w:hAnsi="Times New Roman" w:cs="Times New Roman"/>
            <w:color w:val="222222"/>
            <w:sz w:val="24"/>
            <w:lang w:val="en-IN" w:eastAsia="en-IN"/>
          </w:rPr>
          <w:t xml:space="preserve">nd </w:t>
        </w:r>
      </w:ins>
      <w:ins w:id="279" w:author="Rakhi Ghoshal" w:date="2017-07-23T10:08:00Z">
        <w:r w:rsidR="004252EE">
          <w:rPr>
            <w:rFonts w:ascii="Times New Roman" w:eastAsia="Times New Roman" w:hAnsi="Times New Roman" w:cs="Times New Roman"/>
            <w:color w:val="222222"/>
            <w:sz w:val="24"/>
            <w:lang w:val="en-IN" w:eastAsia="en-IN"/>
          </w:rPr>
          <w:t xml:space="preserve">perceptions </w:t>
        </w:r>
      </w:ins>
      <w:ins w:id="280" w:author="Rakhi Ghoshal" w:date="2017-07-23T10:09:00Z">
        <w:r w:rsidR="004252EE">
          <w:rPr>
            <w:rFonts w:ascii="Times New Roman" w:eastAsia="Times New Roman" w:hAnsi="Times New Roman" w:cs="Times New Roman"/>
            <w:color w:val="222222"/>
            <w:sz w:val="24"/>
            <w:lang w:val="en-IN" w:eastAsia="en-IN"/>
          </w:rPr>
          <w:t>and exp</w:t>
        </w:r>
        <w:r w:rsidR="008826D9">
          <w:rPr>
            <w:rFonts w:ascii="Times New Roman" w:eastAsia="Times New Roman" w:hAnsi="Times New Roman" w:cs="Times New Roman"/>
            <w:color w:val="222222"/>
            <w:sz w:val="24"/>
            <w:lang w:val="en-IN" w:eastAsia="en-IN"/>
          </w:rPr>
          <w:t>erience of childbirth, and note</w:t>
        </w:r>
      </w:ins>
      <w:ins w:id="281" w:author="Rakhi Ghoshal" w:date="2017-07-25T23:03:00Z">
        <w:r w:rsidR="008826D9">
          <w:rPr>
            <w:rFonts w:ascii="Times New Roman" w:eastAsia="Times New Roman" w:hAnsi="Times New Roman" w:cs="Times New Roman"/>
            <w:color w:val="222222"/>
            <w:sz w:val="24"/>
            <w:lang w:val="en-IN" w:eastAsia="en-IN"/>
          </w:rPr>
          <w:t>d</w:t>
        </w:r>
      </w:ins>
      <w:ins w:id="282" w:author="Rakhi Ghoshal" w:date="2017-07-23T10:09:00Z">
        <w:r w:rsidR="004252EE">
          <w:rPr>
            <w:rFonts w:ascii="Times New Roman" w:eastAsia="Times New Roman" w:hAnsi="Times New Roman" w:cs="Times New Roman"/>
            <w:color w:val="222222"/>
            <w:sz w:val="24"/>
            <w:lang w:val="en-IN" w:eastAsia="en-IN"/>
          </w:rPr>
          <w:t xml:space="preserve"> that in the worldview of the women, “the womb is both a dirty pit and a space of life” (</w:t>
        </w:r>
      </w:ins>
      <w:ins w:id="283" w:author="Rakhi Ghoshal" w:date="2017-07-23T10:16:00Z">
        <w:r w:rsidR="00402F88">
          <w:rPr>
            <w:rFonts w:ascii="Times New Roman" w:eastAsia="Times New Roman" w:hAnsi="Times New Roman" w:cs="Times New Roman"/>
            <w:color w:val="222222"/>
            <w:sz w:val="24"/>
            <w:lang w:val="en-IN" w:eastAsia="en-IN"/>
          </w:rPr>
          <w:t>9, p-</w:t>
        </w:r>
      </w:ins>
      <w:ins w:id="284" w:author="Rakhi Ghoshal" w:date="2017-07-23T10:09:00Z">
        <w:r w:rsidR="004252EE">
          <w:rPr>
            <w:rFonts w:ascii="Times New Roman" w:eastAsia="Times New Roman" w:hAnsi="Times New Roman" w:cs="Times New Roman"/>
            <w:color w:val="222222"/>
            <w:sz w:val="24"/>
            <w:lang w:val="en-IN" w:eastAsia="en-IN"/>
          </w:rPr>
          <w:t xml:space="preserve">80). </w:t>
        </w:r>
      </w:ins>
      <w:ins w:id="285" w:author="Rakhi Ghoshal" w:date="2017-07-23T10:10:00Z">
        <w:r w:rsidR="00BA0300">
          <w:rPr>
            <w:rFonts w:ascii="Times New Roman" w:eastAsia="Times New Roman" w:hAnsi="Times New Roman" w:cs="Times New Roman"/>
            <w:color w:val="222222"/>
            <w:sz w:val="24"/>
            <w:lang w:val="en-IN" w:eastAsia="en-IN"/>
          </w:rPr>
          <w:t xml:space="preserve">Upon wishing to clarify if the womb is considered dangerous or dirty, </w:t>
        </w:r>
      </w:ins>
      <w:ins w:id="286" w:author="Rakhi Ghoshal" w:date="2017-07-23T10:11:00Z">
        <w:r w:rsidR="00BA0300">
          <w:rPr>
            <w:rFonts w:ascii="Times New Roman" w:eastAsia="Times New Roman" w:hAnsi="Times New Roman" w:cs="Times New Roman"/>
            <w:color w:val="222222"/>
            <w:sz w:val="24"/>
            <w:lang w:val="en-IN" w:eastAsia="en-IN"/>
          </w:rPr>
          <w:t xml:space="preserve">the woman reinstated, “Not dangerous, </w:t>
        </w:r>
        <w:proofErr w:type="gramStart"/>
        <w:r w:rsidR="00BA0300">
          <w:rPr>
            <w:rFonts w:ascii="Times New Roman" w:eastAsia="Times New Roman" w:hAnsi="Times New Roman" w:cs="Times New Roman"/>
            <w:color w:val="222222"/>
            <w:sz w:val="24"/>
            <w:lang w:val="en-IN" w:eastAsia="en-IN"/>
          </w:rPr>
          <w:t>just</w:t>
        </w:r>
        <w:proofErr w:type="gramEnd"/>
        <w:r w:rsidR="00BA0300">
          <w:rPr>
            <w:rFonts w:ascii="Times New Roman" w:eastAsia="Times New Roman" w:hAnsi="Times New Roman" w:cs="Times New Roman"/>
            <w:color w:val="222222"/>
            <w:sz w:val="24"/>
            <w:lang w:val="en-IN" w:eastAsia="en-IN"/>
          </w:rPr>
          <w:t xml:space="preserve"> dirty.” It is explained to Pinto that while puja might be offered at all places in the house, even in a situation of very </w:t>
        </w:r>
      </w:ins>
      <w:ins w:id="287" w:author="Rakhi Ghoshal" w:date="2017-07-23T10:12:00Z">
        <w:r w:rsidR="00E92773">
          <w:rPr>
            <w:rFonts w:ascii="Times New Roman" w:eastAsia="Times New Roman" w:hAnsi="Times New Roman" w:cs="Times New Roman"/>
            <w:color w:val="222222"/>
            <w:sz w:val="24"/>
            <w:lang w:val="en-IN" w:eastAsia="en-IN"/>
          </w:rPr>
          <w:t>difficult</w:t>
        </w:r>
      </w:ins>
      <w:ins w:id="288" w:author="Rakhi Ghoshal" w:date="2017-07-23T10:11:00Z">
        <w:r w:rsidR="00BA0300">
          <w:rPr>
            <w:rFonts w:ascii="Times New Roman" w:eastAsia="Times New Roman" w:hAnsi="Times New Roman" w:cs="Times New Roman"/>
            <w:color w:val="222222"/>
            <w:sz w:val="24"/>
            <w:lang w:val="en-IN" w:eastAsia="en-IN"/>
          </w:rPr>
          <w:t xml:space="preserve"> bi</w:t>
        </w:r>
      </w:ins>
      <w:ins w:id="289" w:author="Rakhi Ghoshal" w:date="2017-07-23T10:12:00Z">
        <w:r w:rsidR="00BA0300">
          <w:rPr>
            <w:rFonts w:ascii="Times New Roman" w:eastAsia="Times New Roman" w:hAnsi="Times New Roman" w:cs="Times New Roman"/>
            <w:color w:val="222222"/>
            <w:sz w:val="24"/>
            <w:lang w:val="en-IN" w:eastAsia="en-IN"/>
          </w:rPr>
          <w:t>rth, puja is ne</w:t>
        </w:r>
        <w:r w:rsidR="00E92773">
          <w:rPr>
            <w:rFonts w:ascii="Times New Roman" w:eastAsia="Times New Roman" w:hAnsi="Times New Roman" w:cs="Times New Roman"/>
            <w:color w:val="222222"/>
            <w:sz w:val="24"/>
            <w:lang w:val="en-IN" w:eastAsia="en-IN"/>
          </w:rPr>
          <w:t>v</w:t>
        </w:r>
        <w:r w:rsidR="00BA0300">
          <w:rPr>
            <w:rFonts w:ascii="Times New Roman" w:eastAsia="Times New Roman" w:hAnsi="Times New Roman" w:cs="Times New Roman"/>
            <w:color w:val="222222"/>
            <w:sz w:val="24"/>
            <w:lang w:val="en-IN" w:eastAsia="en-IN"/>
          </w:rPr>
          <w:t>er offered in the birthing-room, since it is a dirty place and to intend to call the god into that room is sacrilege in itself (80).</w:t>
        </w:r>
      </w:ins>
      <w:ins w:id="290" w:author="Rakhi Ghoshal" w:date="2017-07-23T10:09:00Z">
        <w:r w:rsidR="004252EE">
          <w:rPr>
            <w:rFonts w:ascii="Times New Roman" w:eastAsia="Times New Roman" w:hAnsi="Times New Roman" w:cs="Times New Roman"/>
            <w:color w:val="222222"/>
            <w:sz w:val="24"/>
            <w:lang w:val="en-IN" w:eastAsia="en-IN"/>
          </w:rPr>
          <w:t xml:space="preserve">  </w:t>
        </w:r>
      </w:ins>
    </w:p>
    <w:p w:rsidR="00870B53" w:rsidRPr="004F539F" w:rsidRDefault="00D04E85" w:rsidP="00896A56">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What </w:t>
      </w:r>
      <w:r w:rsidR="00A200A1" w:rsidRPr="004F539F">
        <w:rPr>
          <w:rFonts w:ascii="Times New Roman" w:eastAsia="Times New Roman" w:hAnsi="Times New Roman" w:cs="Times New Roman"/>
          <w:color w:val="222222"/>
          <w:sz w:val="24"/>
          <w:lang w:val="en-IN" w:eastAsia="en-IN"/>
        </w:rPr>
        <w:t xml:space="preserve">makes </w:t>
      </w:r>
      <w:r w:rsidRPr="004F539F">
        <w:rPr>
          <w:rFonts w:ascii="Times New Roman" w:eastAsia="Times New Roman" w:hAnsi="Times New Roman" w:cs="Times New Roman"/>
          <w:color w:val="222222"/>
          <w:sz w:val="24"/>
          <w:lang w:val="en-IN" w:eastAsia="en-IN"/>
        </w:rPr>
        <w:t xml:space="preserve">the womb </w:t>
      </w:r>
      <w:r w:rsidR="00A200A1" w:rsidRPr="004F539F">
        <w:rPr>
          <w:rFonts w:ascii="Times New Roman" w:eastAsia="Times New Roman" w:hAnsi="Times New Roman" w:cs="Times New Roman"/>
          <w:color w:val="222222"/>
          <w:sz w:val="24"/>
          <w:lang w:val="en-IN" w:eastAsia="en-IN"/>
        </w:rPr>
        <w:t xml:space="preserve">so susceptible to </w:t>
      </w:r>
      <w:r w:rsidR="00CE33E4" w:rsidRPr="004F539F">
        <w:rPr>
          <w:rFonts w:ascii="Times New Roman" w:eastAsia="Times New Roman" w:hAnsi="Times New Roman" w:cs="Times New Roman"/>
          <w:color w:val="222222"/>
          <w:sz w:val="24"/>
          <w:lang w:val="en-IN" w:eastAsia="en-IN"/>
        </w:rPr>
        <w:t xml:space="preserve">statist intervention, </w:t>
      </w:r>
      <w:r w:rsidR="00A200A1" w:rsidRPr="004F539F">
        <w:rPr>
          <w:rFonts w:ascii="Times New Roman" w:eastAsia="Times New Roman" w:hAnsi="Times New Roman" w:cs="Times New Roman"/>
          <w:color w:val="222222"/>
          <w:sz w:val="24"/>
          <w:lang w:val="en-IN" w:eastAsia="en-IN"/>
        </w:rPr>
        <w:t>popular discourse</w:t>
      </w:r>
      <w:r w:rsidR="00CE33E4" w:rsidRPr="004F539F">
        <w:rPr>
          <w:rFonts w:ascii="Times New Roman" w:eastAsia="Times New Roman" w:hAnsi="Times New Roman" w:cs="Times New Roman"/>
          <w:color w:val="222222"/>
          <w:sz w:val="24"/>
          <w:lang w:val="en-IN" w:eastAsia="en-IN"/>
        </w:rPr>
        <w:t xml:space="preserve"> and media news </w:t>
      </w:r>
      <w:r w:rsidR="00A200A1" w:rsidRPr="004F539F">
        <w:rPr>
          <w:rFonts w:ascii="Times New Roman" w:eastAsia="Times New Roman" w:hAnsi="Times New Roman" w:cs="Times New Roman"/>
          <w:color w:val="222222"/>
          <w:sz w:val="24"/>
          <w:lang w:val="en-IN" w:eastAsia="en-IN"/>
        </w:rPr>
        <w:t>is</w:t>
      </w:r>
      <w:ins w:id="291" w:author="Rakhi Ghoshal" w:date="2017-07-25T23:04:00Z">
        <w:r w:rsidR="008826D9">
          <w:rPr>
            <w:rFonts w:ascii="Times New Roman" w:eastAsia="Times New Roman" w:hAnsi="Times New Roman" w:cs="Times New Roman"/>
            <w:color w:val="222222"/>
            <w:sz w:val="24"/>
            <w:lang w:val="en-IN" w:eastAsia="en-IN"/>
          </w:rPr>
          <w:t xml:space="preserve"> </w:t>
        </w:r>
      </w:ins>
      <w:del w:id="292" w:author="Rakhi Ghoshal" w:date="2017-07-25T23:04:00Z">
        <w:r w:rsidR="00CE33E4" w:rsidRPr="004F539F" w:rsidDel="008826D9">
          <w:rPr>
            <w:rFonts w:ascii="Times New Roman" w:eastAsia="Times New Roman" w:hAnsi="Times New Roman" w:cs="Times New Roman"/>
            <w:color w:val="222222"/>
            <w:sz w:val="24"/>
            <w:lang w:val="en-IN" w:eastAsia="en-IN"/>
          </w:rPr>
          <w:delText>,</w:delText>
        </w:r>
        <w:r w:rsidR="00A200A1" w:rsidRPr="004F539F" w:rsidDel="008826D9">
          <w:rPr>
            <w:rFonts w:ascii="Times New Roman" w:eastAsia="Times New Roman" w:hAnsi="Times New Roman" w:cs="Times New Roman"/>
            <w:color w:val="222222"/>
            <w:sz w:val="24"/>
            <w:lang w:val="en-IN" w:eastAsia="en-IN"/>
          </w:rPr>
          <w:delText xml:space="preserve"> </w:delText>
        </w:r>
        <w:r w:rsidRPr="004F539F" w:rsidDel="008826D9">
          <w:rPr>
            <w:rFonts w:ascii="Times New Roman" w:eastAsia="Times New Roman" w:hAnsi="Times New Roman" w:cs="Times New Roman"/>
            <w:color w:val="222222"/>
            <w:sz w:val="24"/>
            <w:lang w:val="en-IN" w:eastAsia="en-IN"/>
          </w:rPr>
          <w:delText>naturally</w:delText>
        </w:r>
        <w:r w:rsidR="00CE33E4" w:rsidRPr="004F539F" w:rsidDel="008826D9">
          <w:rPr>
            <w:rFonts w:ascii="Times New Roman" w:eastAsia="Times New Roman" w:hAnsi="Times New Roman" w:cs="Times New Roman"/>
            <w:color w:val="222222"/>
            <w:sz w:val="24"/>
            <w:lang w:val="en-IN" w:eastAsia="en-IN"/>
          </w:rPr>
          <w:delText>,</w:delText>
        </w:r>
        <w:r w:rsidRPr="004F539F" w:rsidDel="008826D9">
          <w:rPr>
            <w:rFonts w:ascii="Times New Roman" w:eastAsia="Times New Roman" w:hAnsi="Times New Roman" w:cs="Times New Roman"/>
            <w:color w:val="222222"/>
            <w:sz w:val="24"/>
            <w:lang w:val="en-IN" w:eastAsia="en-IN"/>
          </w:rPr>
          <w:delText xml:space="preserve"> </w:delText>
        </w:r>
      </w:del>
      <w:r w:rsidR="00A200A1" w:rsidRPr="004F539F">
        <w:rPr>
          <w:rFonts w:ascii="Times New Roman" w:eastAsia="Times New Roman" w:hAnsi="Times New Roman" w:cs="Times New Roman"/>
          <w:color w:val="222222"/>
          <w:sz w:val="24"/>
          <w:lang w:val="en-IN" w:eastAsia="en-IN"/>
        </w:rPr>
        <w:t>its organic ability to gestate and give birth</w:t>
      </w:r>
      <w:r w:rsidR="001B25C5" w:rsidRPr="004F539F">
        <w:rPr>
          <w:rFonts w:ascii="Times New Roman" w:eastAsia="Times New Roman" w:hAnsi="Times New Roman" w:cs="Times New Roman"/>
          <w:color w:val="222222"/>
          <w:sz w:val="24"/>
          <w:lang w:val="en-IN" w:eastAsia="en-IN"/>
        </w:rPr>
        <w:t xml:space="preserve"> – </w:t>
      </w:r>
      <w:r w:rsidR="00CE33E4" w:rsidRPr="004F539F">
        <w:rPr>
          <w:rFonts w:ascii="Times New Roman" w:eastAsia="Times New Roman" w:hAnsi="Times New Roman" w:cs="Times New Roman"/>
          <w:color w:val="222222"/>
          <w:sz w:val="24"/>
          <w:lang w:val="en-IN" w:eastAsia="en-IN"/>
        </w:rPr>
        <w:t xml:space="preserve">something that doubles up as a </w:t>
      </w:r>
      <w:r w:rsidR="001B25C5" w:rsidRPr="004F539F">
        <w:rPr>
          <w:rFonts w:ascii="Times New Roman" w:eastAsia="Times New Roman" w:hAnsi="Times New Roman" w:cs="Times New Roman"/>
          <w:color w:val="222222"/>
          <w:sz w:val="24"/>
          <w:lang w:val="en-IN" w:eastAsia="en-IN"/>
        </w:rPr>
        <w:t>problematic schism because, while the womb and its proc</w:t>
      </w:r>
      <w:r w:rsidR="00CE33E4" w:rsidRPr="004F539F">
        <w:rPr>
          <w:rFonts w:ascii="Times New Roman" w:eastAsia="Times New Roman" w:hAnsi="Times New Roman" w:cs="Times New Roman"/>
          <w:color w:val="222222"/>
          <w:sz w:val="24"/>
          <w:lang w:val="en-IN" w:eastAsia="en-IN"/>
        </w:rPr>
        <w:t xml:space="preserve">esses belong to the female, its produce, </w:t>
      </w:r>
      <w:ins w:id="293" w:author="Rakhi Ghoshal" w:date="2017-07-22T19:55:00Z">
        <w:r w:rsidR="00EA5391">
          <w:rPr>
            <w:rFonts w:ascii="Times New Roman" w:eastAsia="Times New Roman" w:hAnsi="Times New Roman" w:cs="Times New Roman"/>
            <w:color w:val="222222"/>
            <w:sz w:val="24"/>
            <w:lang w:val="en-IN" w:eastAsia="en-IN"/>
          </w:rPr>
          <w:t xml:space="preserve">viz., </w:t>
        </w:r>
      </w:ins>
      <w:r w:rsidR="00CE33E4" w:rsidRPr="004F539F">
        <w:rPr>
          <w:rFonts w:ascii="Times New Roman" w:eastAsia="Times New Roman" w:hAnsi="Times New Roman" w:cs="Times New Roman"/>
          <w:color w:val="222222"/>
          <w:sz w:val="24"/>
          <w:lang w:val="en-IN" w:eastAsia="en-IN"/>
        </w:rPr>
        <w:t xml:space="preserve">the child, </w:t>
      </w:r>
      <w:r w:rsidR="001B25C5" w:rsidRPr="004F539F">
        <w:rPr>
          <w:rFonts w:ascii="Times New Roman" w:eastAsia="Times New Roman" w:hAnsi="Times New Roman" w:cs="Times New Roman"/>
          <w:color w:val="222222"/>
          <w:sz w:val="24"/>
          <w:lang w:val="en-IN" w:eastAsia="en-IN"/>
        </w:rPr>
        <w:t xml:space="preserve">belongs to the state, and the state is </w:t>
      </w:r>
      <w:ins w:id="294" w:author="Rakhi Ghoshal" w:date="2017-07-22T19:55:00Z">
        <w:r w:rsidR="00EA5391">
          <w:rPr>
            <w:rFonts w:ascii="Times New Roman" w:eastAsia="Times New Roman" w:hAnsi="Times New Roman" w:cs="Times New Roman"/>
            <w:color w:val="222222"/>
            <w:sz w:val="24"/>
            <w:lang w:val="en-IN" w:eastAsia="en-IN"/>
          </w:rPr>
          <w:t xml:space="preserve">quintessentially </w:t>
        </w:r>
      </w:ins>
      <w:r w:rsidR="001B25C5" w:rsidRPr="004F539F">
        <w:rPr>
          <w:rFonts w:ascii="Times New Roman" w:eastAsia="Times New Roman" w:hAnsi="Times New Roman" w:cs="Times New Roman"/>
          <w:color w:val="222222"/>
          <w:sz w:val="24"/>
          <w:lang w:val="en-IN" w:eastAsia="en-IN"/>
        </w:rPr>
        <w:t xml:space="preserve">patriarchal. </w:t>
      </w:r>
      <w:r w:rsidR="00737639" w:rsidRPr="004F539F">
        <w:rPr>
          <w:rFonts w:ascii="Times New Roman" w:eastAsia="Times New Roman" w:hAnsi="Times New Roman" w:cs="Times New Roman"/>
          <w:color w:val="222222"/>
          <w:sz w:val="24"/>
          <w:lang w:val="en-IN" w:eastAsia="en-IN"/>
        </w:rPr>
        <w:t xml:space="preserve">The state controls the produce but not the process and </w:t>
      </w:r>
      <w:ins w:id="295" w:author="Rakhi Ghoshal" w:date="2017-07-25T23:04:00Z">
        <w:r w:rsidR="008826D9">
          <w:rPr>
            <w:rFonts w:ascii="Times New Roman" w:eastAsia="Times New Roman" w:hAnsi="Times New Roman" w:cs="Times New Roman"/>
            <w:color w:val="222222"/>
            <w:sz w:val="24"/>
            <w:lang w:val="en-IN" w:eastAsia="en-IN"/>
          </w:rPr>
          <w:t xml:space="preserve">consequently </w:t>
        </w:r>
      </w:ins>
      <w:del w:id="296" w:author="Rakhi Ghoshal" w:date="2017-07-25T23:04:00Z">
        <w:r w:rsidR="001408EA" w:rsidDel="008826D9">
          <w:rPr>
            <w:rFonts w:ascii="Times New Roman" w:eastAsia="Times New Roman" w:hAnsi="Times New Roman" w:cs="Times New Roman"/>
            <w:color w:val="222222"/>
            <w:sz w:val="24"/>
            <w:lang w:val="en-IN" w:eastAsia="en-IN"/>
          </w:rPr>
          <w:delText xml:space="preserve">naturally </w:delText>
        </w:r>
      </w:del>
      <w:r w:rsidR="001408EA">
        <w:rPr>
          <w:rFonts w:ascii="Times New Roman" w:eastAsia="Times New Roman" w:hAnsi="Times New Roman" w:cs="Times New Roman"/>
          <w:color w:val="222222"/>
          <w:sz w:val="24"/>
          <w:lang w:val="en-IN" w:eastAsia="en-IN"/>
        </w:rPr>
        <w:t>feels the need</w:t>
      </w:r>
      <w:r w:rsidR="00737639" w:rsidRPr="004F539F">
        <w:rPr>
          <w:rFonts w:ascii="Times New Roman" w:eastAsia="Times New Roman" w:hAnsi="Times New Roman" w:cs="Times New Roman"/>
          <w:color w:val="222222"/>
          <w:sz w:val="24"/>
          <w:lang w:val="en-IN" w:eastAsia="en-IN"/>
        </w:rPr>
        <w:t xml:space="preserve"> to be as close to it as it can, monitoring and intervening from time to time. </w:t>
      </w:r>
      <w:ins w:id="297" w:author="Rakhi Ghoshal" w:date="2017-07-22T19:55:00Z">
        <w:r w:rsidR="003A679D">
          <w:rPr>
            <w:rFonts w:ascii="Times New Roman" w:eastAsia="Times New Roman" w:hAnsi="Times New Roman" w:cs="Times New Roman"/>
            <w:color w:val="222222"/>
            <w:sz w:val="24"/>
            <w:lang w:val="en-IN" w:eastAsia="en-IN"/>
          </w:rPr>
          <w:t xml:space="preserve">Till such time that </w:t>
        </w:r>
      </w:ins>
      <w:del w:id="298" w:author="Rakhi Ghoshal" w:date="2017-07-22T19:56:00Z">
        <w:r w:rsidR="001408EA" w:rsidDel="003A679D">
          <w:rPr>
            <w:rFonts w:ascii="Times New Roman" w:eastAsia="Times New Roman" w:hAnsi="Times New Roman" w:cs="Times New Roman"/>
            <w:color w:val="222222"/>
            <w:sz w:val="24"/>
            <w:lang w:val="en-IN" w:eastAsia="en-IN"/>
          </w:rPr>
          <w:delText xml:space="preserve">Until the time </w:delText>
        </w:r>
      </w:del>
      <w:r w:rsidR="00545F9E" w:rsidRPr="004F539F">
        <w:rPr>
          <w:rFonts w:ascii="Times New Roman" w:eastAsia="Times New Roman" w:hAnsi="Times New Roman" w:cs="Times New Roman"/>
          <w:color w:val="222222"/>
          <w:sz w:val="24"/>
          <w:lang w:val="en-IN" w:eastAsia="en-IN"/>
        </w:rPr>
        <w:t>synthetic wombs</w:t>
      </w:r>
      <w:r w:rsidR="00737639" w:rsidRPr="004F539F">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completely dissociated from all manners of women</w:t>
      </w:r>
      <w:r w:rsidR="00737639" w:rsidRPr="004F539F">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are not invented</w:t>
      </w:r>
      <w:r w:rsidR="001408EA">
        <w:rPr>
          <w:rFonts w:ascii="Times New Roman" w:eastAsia="Times New Roman" w:hAnsi="Times New Roman" w:cs="Times New Roman"/>
          <w:color w:val="222222"/>
          <w:sz w:val="24"/>
          <w:lang w:val="en-IN" w:eastAsia="en-IN"/>
        </w:rPr>
        <w:t xml:space="preserve"> and popularized</w:t>
      </w:r>
      <w:r w:rsidR="00545F9E" w:rsidRPr="004F539F">
        <w:rPr>
          <w:rFonts w:ascii="Times New Roman" w:eastAsia="Times New Roman" w:hAnsi="Times New Roman" w:cs="Times New Roman"/>
          <w:color w:val="222222"/>
          <w:sz w:val="24"/>
          <w:lang w:val="en-IN" w:eastAsia="en-IN"/>
        </w:rPr>
        <w:t>, this schism will continue</w:t>
      </w:r>
      <w:r w:rsidR="001408EA">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and so will the statist gaze </w:t>
      </w:r>
      <w:r w:rsidR="006570CD">
        <w:rPr>
          <w:rFonts w:ascii="Times New Roman" w:eastAsia="Times New Roman" w:hAnsi="Times New Roman" w:cs="Times New Roman"/>
          <w:color w:val="222222"/>
          <w:sz w:val="24"/>
          <w:lang w:val="en-IN" w:eastAsia="en-IN"/>
        </w:rPr>
        <w:t xml:space="preserve">on and manipulation of </w:t>
      </w:r>
      <w:r w:rsidR="00545F9E" w:rsidRPr="004F539F">
        <w:rPr>
          <w:rFonts w:ascii="Times New Roman" w:eastAsia="Times New Roman" w:hAnsi="Times New Roman" w:cs="Times New Roman"/>
          <w:color w:val="222222"/>
          <w:sz w:val="24"/>
          <w:lang w:val="en-IN" w:eastAsia="en-IN"/>
        </w:rPr>
        <w:t xml:space="preserve">the </w:t>
      </w:r>
      <w:del w:id="299" w:author="Rakhi Ghoshal" w:date="2017-07-22T19:56:00Z">
        <w:r w:rsidR="006351B3" w:rsidDel="003A679D">
          <w:rPr>
            <w:rFonts w:ascii="Times New Roman" w:eastAsia="Times New Roman" w:hAnsi="Times New Roman" w:cs="Times New Roman"/>
            <w:color w:val="222222"/>
            <w:sz w:val="24"/>
            <w:lang w:val="en-IN" w:eastAsia="en-IN"/>
          </w:rPr>
          <w:delText xml:space="preserve">organics </w:delText>
        </w:r>
      </w:del>
      <w:r w:rsidR="00545F9E" w:rsidRPr="004F539F">
        <w:rPr>
          <w:rFonts w:ascii="Times New Roman" w:eastAsia="Times New Roman" w:hAnsi="Times New Roman" w:cs="Times New Roman"/>
          <w:color w:val="222222"/>
          <w:sz w:val="24"/>
          <w:lang w:val="en-IN" w:eastAsia="en-IN"/>
        </w:rPr>
        <w:t>womb.</w:t>
      </w:r>
      <w:r w:rsidR="00BC2EAD" w:rsidRPr="004F539F">
        <w:rPr>
          <w:rFonts w:ascii="Times New Roman" w:eastAsia="Times New Roman" w:hAnsi="Times New Roman" w:cs="Times New Roman"/>
          <w:color w:val="222222"/>
          <w:sz w:val="24"/>
          <w:lang w:val="en-IN" w:eastAsia="en-IN"/>
        </w:rPr>
        <w:t xml:space="preserve"> </w:t>
      </w:r>
    </w:p>
    <w:p w:rsidR="00870B53" w:rsidRPr="004F539F" w:rsidRDefault="00F9461E" w:rsidP="004F539F">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The </w:t>
      </w:r>
      <w:proofErr w:type="spellStart"/>
      <w:r w:rsidRPr="004F539F">
        <w:rPr>
          <w:rFonts w:ascii="Times New Roman" w:eastAsia="Times New Roman" w:hAnsi="Times New Roman" w:cs="Times New Roman"/>
          <w:i/>
          <w:color w:val="222222"/>
          <w:sz w:val="24"/>
          <w:lang w:val="en-IN" w:eastAsia="en-IN"/>
        </w:rPr>
        <w:t>sanskar</w:t>
      </w:r>
      <w:proofErr w:type="spellEnd"/>
      <w:r w:rsidRPr="004F539F">
        <w:rPr>
          <w:rFonts w:ascii="Times New Roman" w:eastAsia="Times New Roman" w:hAnsi="Times New Roman" w:cs="Times New Roman"/>
          <w:color w:val="222222"/>
          <w:sz w:val="24"/>
          <w:lang w:val="en-IN" w:eastAsia="en-IN"/>
        </w:rPr>
        <w:t xml:space="preserve"> </w:t>
      </w:r>
      <w:r w:rsidR="006570CD">
        <w:rPr>
          <w:rFonts w:ascii="Times New Roman" w:eastAsia="Times New Roman" w:hAnsi="Times New Roman" w:cs="Times New Roman"/>
          <w:color w:val="222222"/>
          <w:sz w:val="24"/>
          <w:lang w:val="en-IN" w:eastAsia="en-IN"/>
        </w:rPr>
        <w:t xml:space="preserve">part of </w:t>
      </w:r>
      <w:proofErr w:type="spellStart"/>
      <w:r w:rsidRPr="004F539F">
        <w:rPr>
          <w:rFonts w:ascii="Times New Roman" w:eastAsia="Times New Roman" w:hAnsi="Times New Roman" w:cs="Times New Roman"/>
          <w:color w:val="222222"/>
          <w:sz w:val="24"/>
          <w:lang w:val="en-IN" w:eastAsia="en-IN"/>
        </w:rPr>
        <w:t>Garbha</w:t>
      </w:r>
      <w:proofErr w:type="spellEnd"/>
      <w:r w:rsidRPr="004F539F">
        <w:rPr>
          <w:rFonts w:ascii="Times New Roman" w:eastAsia="Times New Roman" w:hAnsi="Times New Roman" w:cs="Times New Roman"/>
          <w:color w:val="222222"/>
          <w:sz w:val="24"/>
          <w:lang w:val="en-IN" w:eastAsia="en-IN"/>
        </w:rPr>
        <w:t xml:space="preserve"> </w:t>
      </w:r>
      <w:proofErr w:type="spellStart"/>
      <w:r w:rsidRPr="004F539F">
        <w:rPr>
          <w:rFonts w:ascii="Times New Roman" w:eastAsia="Times New Roman" w:hAnsi="Times New Roman" w:cs="Times New Roman"/>
          <w:color w:val="222222"/>
          <w:sz w:val="24"/>
          <w:lang w:val="en-IN" w:eastAsia="en-IN"/>
        </w:rPr>
        <w:t>Sanskar</w:t>
      </w:r>
      <w:proofErr w:type="spellEnd"/>
      <w:r w:rsidRPr="004F539F">
        <w:rPr>
          <w:rFonts w:ascii="Times New Roman" w:eastAsia="Times New Roman" w:hAnsi="Times New Roman" w:cs="Times New Roman"/>
          <w:color w:val="222222"/>
          <w:sz w:val="24"/>
          <w:lang w:val="en-IN" w:eastAsia="en-IN"/>
        </w:rPr>
        <w:t xml:space="preserve"> </w:t>
      </w:r>
      <w:ins w:id="300" w:author="Rakhi Ghoshal" w:date="2017-07-22T19:56:00Z">
        <w:r w:rsidR="003A679D">
          <w:rPr>
            <w:rFonts w:ascii="Times New Roman" w:eastAsia="Times New Roman" w:hAnsi="Times New Roman" w:cs="Times New Roman"/>
            <w:color w:val="222222"/>
            <w:sz w:val="24"/>
            <w:lang w:val="en-IN" w:eastAsia="en-IN"/>
          </w:rPr>
          <w:t xml:space="preserve">(i.e., the stress on sanitization/purification) </w:t>
        </w:r>
      </w:ins>
      <w:r w:rsidRPr="004F539F">
        <w:rPr>
          <w:rFonts w:ascii="Times New Roman" w:eastAsia="Times New Roman" w:hAnsi="Times New Roman" w:cs="Times New Roman"/>
          <w:color w:val="222222"/>
          <w:sz w:val="24"/>
          <w:lang w:val="en-IN" w:eastAsia="en-IN"/>
        </w:rPr>
        <w:t xml:space="preserve">rests upon the assumption that </w:t>
      </w:r>
      <w:ins w:id="301" w:author="Rakhi Ghoshal" w:date="2017-07-22T19:56:00Z">
        <w:r w:rsidR="003A679D">
          <w:rPr>
            <w:rFonts w:ascii="Times New Roman" w:eastAsia="Times New Roman" w:hAnsi="Times New Roman" w:cs="Times New Roman"/>
            <w:color w:val="222222"/>
            <w:sz w:val="24"/>
            <w:lang w:val="en-IN" w:eastAsia="en-IN"/>
          </w:rPr>
          <w:t>in a prima</w:t>
        </w:r>
      </w:ins>
      <w:ins w:id="302" w:author="Rakhi Ghoshal" w:date="2017-07-22T19:57:00Z">
        <w:r w:rsidR="003A679D">
          <w:rPr>
            <w:rFonts w:ascii="Times New Roman" w:eastAsia="Times New Roman" w:hAnsi="Times New Roman" w:cs="Times New Roman"/>
            <w:color w:val="222222"/>
            <w:sz w:val="24"/>
            <w:lang w:val="en-IN" w:eastAsia="en-IN"/>
          </w:rPr>
          <w:t xml:space="preserve">l sense, </w:t>
        </w:r>
      </w:ins>
      <w:r w:rsidR="00A403FB" w:rsidRPr="004F539F">
        <w:rPr>
          <w:rFonts w:ascii="Times New Roman" w:eastAsia="Times New Roman" w:hAnsi="Times New Roman" w:cs="Times New Roman"/>
          <w:color w:val="222222"/>
          <w:sz w:val="24"/>
          <w:lang w:val="en-IN" w:eastAsia="en-IN"/>
        </w:rPr>
        <w:t>the womb is not clean</w:t>
      </w:r>
      <w:ins w:id="303" w:author="Rakhi Ghoshal" w:date="2017-07-22T19:57:00Z">
        <w:r w:rsidR="003A679D">
          <w:rPr>
            <w:rFonts w:ascii="Times New Roman" w:eastAsia="Times New Roman" w:hAnsi="Times New Roman" w:cs="Times New Roman"/>
            <w:color w:val="222222"/>
            <w:sz w:val="24"/>
            <w:lang w:val="en-IN" w:eastAsia="en-IN"/>
          </w:rPr>
          <w:t xml:space="preserve">, and cleaning it is a prerequisite if we are </w:t>
        </w:r>
      </w:ins>
      <w:del w:id="304" w:author="Rakhi Ghoshal" w:date="2017-07-22T19:57:00Z">
        <w:r w:rsidR="00A403FB" w:rsidRPr="004F539F" w:rsidDel="003A679D">
          <w:rPr>
            <w:rFonts w:ascii="Times New Roman" w:eastAsia="Times New Roman" w:hAnsi="Times New Roman" w:cs="Times New Roman"/>
            <w:color w:val="222222"/>
            <w:sz w:val="24"/>
            <w:lang w:val="en-IN" w:eastAsia="en-IN"/>
          </w:rPr>
          <w:delText xml:space="preserve"> in a primal sense and needs to be </w:delText>
        </w:r>
        <w:r w:rsidR="00F56880" w:rsidRPr="004F539F" w:rsidDel="003A679D">
          <w:rPr>
            <w:rFonts w:ascii="Times New Roman" w:eastAsia="Times New Roman" w:hAnsi="Times New Roman" w:cs="Times New Roman"/>
            <w:color w:val="222222"/>
            <w:sz w:val="24"/>
            <w:lang w:val="en-IN" w:eastAsia="en-IN"/>
          </w:rPr>
          <w:delText xml:space="preserve">cleaned in order </w:delText>
        </w:r>
      </w:del>
      <w:r w:rsidR="00F56880" w:rsidRPr="004F539F">
        <w:rPr>
          <w:rFonts w:ascii="Times New Roman" w:eastAsia="Times New Roman" w:hAnsi="Times New Roman" w:cs="Times New Roman"/>
          <w:color w:val="222222"/>
          <w:sz w:val="24"/>
          <w:lang w:val="en-IN" w:eastAsia="en-IN"/>
        </w:rPr>
        <w:t>to ensure</w:t>
      </w:r>
      <w:r w:rsidR="004E2010" w:rsidRPr="004F539F">
        <w:rPr>
          <w:rFonts w:ascii="Times New Roman" w:eastAsia="Times New Roman" w:hAnsi="Times New Roman" w:cs="Times New Roman"/>
          <w:color w:val="222222"/>
          <w:sz w:val="24"/>
          <w:lang w:val="en-IN" w:eastAsia="en-IN"/>
        </w:rPr>
        <w:t xml:space="preserve"> </w:t>
      </w:r>
      <w:del w:id="305" w:author="Rakhi Ghoshal" w:date="2017-07-22T19:57:00Z">
        <w:r w:rsidR="00F56880" w:rsidRPr="004F539F" w:rsidDel="003A679D">
          <w:rPr>
            <w:rFonts w:ascii="Times New Roman" w:eastAsia="Times New Roman" w:hAnsi="Times New Roman" w:cs="Times New Roman"/>
            <w:color w:val="222222"/>
            <w:sz w:val="24"/>
            <w:lang w:val="en-IN" w:eastAsia="en-IN"/>
          </w:rPr>
          <w:delText xml:space="preserve">that </w:delText>
        </w:r>
      </w:del>
      <w:r w:rsidR="00F56880" w:rsidRPr="004F539F">
        <w:rPr>
          <w:rFonts w:ascii="Times New Roman" w:eastAsia="Times New Roman" w:hAnsi="Times New Roman" w:cs="Times New Roman"/>
          <w:color w:val="222222"/>
          <w:sz w:val="24"/>
          <w:lang w:val="en-IN" w:eastAsia="en-IN"/>
        </w:rPr>
        <w:t xml:space="preserve">the </w:t>
      </w:r>
      <w:ins w:id="306" w:author="Rakhi Ghoshal" w:date="2017-07-22T19:57:00Z">
        <w:r w:rsidR="003A679D">
          <w:rPr>
            <w:rFonts w:ascii="Times New Roman" w:eastAsia="Times New Roman" w:hAnsi="Times New Roman" w:cs="Times New Roman"/>
            <w:color w:val="222222"/>
            <w:sz w:val="24"/>
            <w:lang w:val="en-IN" w:eastAsia="en-IN"/>
          </w:rPr>
          <w:t xml:space="preserve">birth of the </w:t>
        </w:r>
      </w:ins>
      <w:proofErr w:type="spellStart"/>
      <w:r w:rsidR="004E2010" w:rsidRPr="004F539F">
        <w:rPr>
          <w:rFonts w:ascii="Times New Roman" w:eastAsia="Times New Roman" w:hAnsi="Times New Roman" w:cs="Times New Roman"/>
          <w:i/>
          <w:color w:val="222222"/>
          <w:sz w:val="24"/>
          <w:lang w:val="en-IN" w:eastAsia="en-IN"/>
        </w:rPr>
        <w:t>uttam</w:t>
      </w:r>
      <w:proofErr w:type="spellEnd"/>
      <w:r w:rsidR="004E2010" w:rsidRPr="004F539F">
        <w:rPr>
          <w:rFonts w:ascii="Times New Roman" w:eastAsia="Times New Roman" w:hAnsi="Times New Roman" w:cs="Times New Roman"/>
          <w:i/>
          <w:color w:val="222222"/>
          <w:sz w:val="24"/>
          <w:lang w:val="en-IN" w:eastAsia="en-IN"/>
        </w:rPr>
        <w:t xml:space="preserve"> </w:t>
      </w:r>
      <w:proofErr w:type="spellStart"/>
      <w:r w:rsidR="004E2010" w:rsidRPr="004F539F">
        <w:rPr>
          <w:rFonts w:ascii="Times New Roman" w:eastAsia="Times New Roman" w:hAnsi="Times New Roman" w:cs="Times New Roman"/>
          <w:i/>
          <w:color w:val="222222"/>
          <w:sz w:val="24"/>
          <w:lang w:val="en-IN" w:eastAsia="en-IN"/>
        </w:rPr>
        <w:t>santati</w:t>
      </w:r>
      <w:proofErr w:type="spellEnd"/>
      <w:r w:rsidR="004E2010" w:rsidRPr="004F539F">
        <w:rPr>
          <w:rFonts w:ascii="Times New Roman" w:eastAsia="Times New Roman" w:hAnsi="Times New Roman" w:cs="Times New Roman"/>
          <w:color w:val="222222"/>
          <w:sz w:val="24"/>
          <w:lang w:val="en-IN" w:eastAsia="en-IN"/>
        </w:rPr>
        <w:t xml:space="preserve"> – the ideal</w:t>
      </w:r>
      <w:r w:rsidR="007F3BFD" w:rsidRPr="004F539F">
        <w:rPr>
          <w:rFonts w:ascii="Times New Roman" w:eastAsia="Times New Roman" w:hAnsi="Times New Roman" w:cs="Times New Roman"/>
          <w:color w:val="222222"/>
          <w:sz w:val="24"/>
          <w:lang w:val="en-IN" w:eastAsia="en-IN"/>
        </w:rPr>
        <w:t>/best</w:t>
      </w:r>
      <w:r w:rsidR="004E2010" w:rsidRPr="004F539F">
        <w:rPr>
          <w:rFonts w:ascii="Times New Roman" w:eastAsia="Times New Roman" w:hAnsi="Times New Roman" w:cs="Times New Roman"/>
          <w:color w:val="222222"/>
          <w:sz w:val="24"/>
          <w:lang w:val="en-IN" w:eastAsia="en-IN"/>
        </w:rPr>
        <w:t xml:space="preserve"> child</w:t>
      </w:r>
      <w:del w:id="307" w:author="Rakhi Ghoshal" w:date="2017-07-22T19:58:00Z">
        <w:r w:rsidR="00F56880" w:rsidRPr="004F539F" w:rsidDel="003A679D">
          <w:rPr>
            <w:rFonts w:ascii="Times New Roman" w:eastAsia="Times New Roman" w:hAnsi="Times New Roman" w:cs="Times New Roman"/>
            <w:color w:val="222222"/>
            <w:sz w:val="24"/>
            <w:lang w:val="en-IN" w:eastAsia="en-IN"/>
          </w:rPr>
          <w:delText xml:space="preserve"> is conceived and </w:delText>
        </w:r>
        <w:r w:rsidR="00BF4437" w:rsidDel="003A679D">
          <w:rPr>
            <w:rFonts w:ascii="Times New Roman" w:eastAsia="Times New Roman" w:hAnsi="Times New Roman" w:cs="Times New Roman"/>
            <w:color w:val="222222"/>
            <w:sz w:val="24"/>
            <w:lang w:val="en-IN" w:eastAsia="en-IN"/>
          </w:rPr>
          <w:delText xml:space="preserve">subsequently </w:delText>
        </w:r>
        <w:r w:rsidR="00F56880" w:rsidRPr="004F539F" w:rsidDel="003A679D">
          <w:rPr>
            <w:rFonts w:ascii="Times New Roman" w:eastAsia="Times New Roman" w:hAnsi="Times New Roman" w:cs="Times New Roman"/>
            <w:color w:val="222222"/>
            <w:sz w:val="24"/>
            <w:lang w:val="en-IN" w:eastAsia="en-IN"/>
          </w:rPr>
          <w:delText>born</w:delText>
        </w:r>
      </w:del>
      <w:r w:rsidR="004E2010" w:rsidRPr="004F539F">
        <w:rPr>
          <w:rFonts w:ascii="Times New Roman" w:eastAsia="Times New Roman" w:hAnsi="Times New Roman" w:cs="Times New Roman"/>
          <w:color w:val="222222"/>
          <w:sz w:val="24"/>
          <w:lang w:val="en-IN" w:eastAsia="en-IN"/>
        </w:rPr>
        <w:t xml:space="preserve">. </w:t>
      </w:r>
      <w:ins w:id="308" w:author="Rakhi Ghoshal" w:date="2017-07-22T19:58:00Z">
        <w:r w:rsidR="00FD2FCC">
          <w:rPr>
            <w:rFonts w:ascii="Times New Roman" w:eastAsia="Times New Roman" w:hAnsi="Times New Roman" w:cs="Times New Roman"/>
            <w:color w:val="222222"/>
            <w:sz w:val="24"/>
            <w:lang w:val="en-IN" w:eastAsia="en-IN"/>
          </w:rPr>
          <w:t xml:space="preserve">It is </w:t>
        </w:r>
      </w:ins>
      <w:del w:id="309" w:author="Rakhi Ghoshal" w:date="2017-07-22T19:58:00Z">
        <w:r w:rsidR="00047BC1" w:rsidRPr="004F539F" w:rsidDel="00FD2FCC">
          <w:rPr>
            <w:rFonts w:ascii="Times New Roman" w:eastAsia="Times New Roman" w:hAnsi="Times New Roman" w:cs="Times New Roman"/>
            <w:color w:val="222222"/>
            <w:sz w:val="24"/>
            <w:lang w:val="en-IN" w:eastAsia="en-IN"/>
          </w:rPr>
          <w:delText xml:space="preserve">And </w:delText>
        </w:r>
      </w:del>
      <w:r w:rsidR="00047BC1" w:rsidRPr="004F539F">
        <w:rPr>
          <w:rFonts w:ascii="Times New Roman" w:eastAsia="Times New Roman" w:hAnsi="Times New Roman" w:cs="Times New Roman"/>
          <w:color w:val="222222"/>
          <w:sz w:val="24"/>
          <w:lang w:val="en-IN" w:eastAsia="en-IN"/>
        </w:rPr>
        <w:t>to attain this perfect birth</w:t>
      </w:r>
      <w:del w:id="310" w:author="Rakhi Ghoshal" w:date="2017-07-22T19:58:00Z">
        <w:r w:rsidR="00047BC1" w:rsidRPr="004F539F" w:rsidDel="00FD2FCC">
          <w:rPr>
            <w:rFonts w:ascii="Times New Roman" w:eastAsia="Times New Roman" w:hAnsi="Times New Roman" w:cs="Times New Roman"/>
            <w:color w:val="222222"/>
            <w:sz w:val="24"/>
            <w:lang w:val="en-IN" w:eastAsia="en-IN"/>
          </w:rPr>
          <w:delText>,</w:delText>
        </w:r>
      </w:del>
      <w:r w:rsidR="00047BC1" w:rsidRPr="004F539F">
        <w:rPr>
          <w:rFonts w:ascii="Times New Roman" w:eastAsia="Times New Roman" w:hAnsi="Times New Roman" w:cs="Times New Roman"/>
          <w:color w:val="222222"/>
          <w:sz w:val="24"/>
          <w:lang w:val="en-IN" w:eastAsia="en-IN"/>
        </w:rPr>
        <w:t xml:space="preserve"> </w:t>
      </w:r>
      <w:ins w:id="311" w:author="Rakhi Ghoshal" w:date="2017-07-22T19:58:00Z">
        <w:r w:rsidR="00FD2FCC">
          <w:rPr>
            <w:rFonts w:ascii="Times New Roman" w:eastAsia="Times New Roman" w:hAnsi="Times New Roman" w:cs="Times New Roman"/>
            <w:color w:val="222222"/>
            <w:sz w:val="24"/>
            <w:lang w:val="en-IN" w:eastAsia="en-IN"/>
          </w:rPr>
          <w:t xml:space="preserve">that </w:t>
        </w:r>
      </w:ins>
      <w:r w:rsidR="00047BC1" w:rsidRPr="004F539F">
        <w:rPr>
          <w:rFonts w:ascii="Times New Roman" w:eastAsia="Times New Roman" w:hAnsi="Times New Roman" w:cs="Times New Roman"/>
          <w:color w:val="222222"/>
          <w:sz w:val="24"/>
          <w:lang w:val="en-IN" w:eastAsia="en-IN"/>
        </w:rPr>
        <w:t xml:space="preserve">the representatives of </w:t>
      </w:r>
      <w:proofErr w:type="spellStart"/>
      <w:r w:rsidR="00AF4F1B" w:rsidRPr="004F539F">
        <w:rPr>
          <w:rFonts w:ascii="Times New Roman" w:eastAsia="Times New Roman" w:hAnsi="Times New Roman" w:cs="Times New Roman"/>
          <w:color w:val="222222"/>
          <w:sz w:val="24"/>
          <w:lang w:val="en-IN" w:eastAsia="en-IN"/>
        </w:rPr>
        <w:t>Arogya</w:t>
      </w:r>
      <w:proofErr w:type="spellEnd"/>
      <w:r w:rsidR="00AF4F1B" w:rsidRPr="004F539F">
        <w:rPr>
          <w:rFonts w:ascii="Times New Roman" w:eastAsia="Times New Roman" w:hAnsi="Times New Roman" w:cs="Times New Roman"/>
          <w:color w:val="222222"/>
          <w:sz w:val="24"/>
          <w:lang w:val="en-IN" w:eastAsia="en-IN"/>
        </w:rPr>
        <w:t xml:space="preserve"> </w:t>
      </w:r>
      <w:proofErr w:type="spellStart"/>
      <w:r w:rsidR="00AF4F1B" w:rsidRPr="004F539F">
        <w:rPr>
          <w:rFonts w:ascii="Times New Roman" w:eastAsia="Times New Roman" w:hAnsi="Times New Roman" w:cs="Times New Roman"/>
          <w:color w:val="222222"/>
          <w:sz w:val="24"/>
          <w:lang w:val="en-IN" w:eastAsia="en-IN"/>
        </w:rPr>
        <w:t>Bharati</w:t>
      </w:r>
      <w:proofErr w:type="spellEnd"/>
      <w:r w:rsidR="00AF4F1B" w:rsidRPr="004F539F">
        <w:rPr>
          <w:rFonts w:ascii="Times New Roman" w:eastAsia="Times New Roman" w:hAnsi="Times New Roman" w:cs="Times New Roman"/>
          <w:color w:val="222222"/>
          <w:sz w:val="24"/>
          <w:lang w:val="en-IN" w:eastAsia="en-IN"/>
        </w:rPr>
        <w:t xml:space="preserve"> </w:t>
      </w:r>
      <w:ins w:id="312" w:author="Rakhi Ghoshal" w:date="2017-07-22T19:58:00Z">
        <w:r w:rsidR="00FD2FCC">
          <w:rPr>
            <w:rFonts w:ascii="Times New Roman" w:eastAsia="Times New Roman" w:hAnsi="Times New Roman" w:cs="Times New Roman"/>
            <w:color w:val="222222"/>
            <w:sz w:val="24"/>
            <w:lang w:val="en-IN" w:eastAsia="en-IN"/>
          </w:rPr>
          <w:t xml:space="preserve">guide </w:t>
        </w:r>
      </w:ins>
      <w:del w:id="313" w:author="Rakhi Ghoshal" w:date="2017-07-22T19:58:00Z">
        <w:r w:rsidR="00BA1908" w:rsidRPr="004F539F" w:rsidDel="00FD2FCC">
          <w:rPr>
            <w:rFonts w:ascii="Times New Roman" w:eastAsia="Times New Roman" w:hAnsi="Times New Roman" w:cs="Times New Roman"/>
            <w:color w:val="222222"/>
            <w:sz w:val="24"/>
            <w:lang w:val="en-IN" w:eastAsia="en-IN"/>
          </w:rPr>
          <w:delText xml:space="preserve">are guiding </w:delText>
        </w:r>
      </w:del>
      <w:r w:rsidR="00BA1908" w:rsidRPr="004F539F">
        <w:rPr>
          <w:rFonts w:ascii="Times New Roman" w:eastAsia="Times New Roman" w:hAnsi="Times New Roman" w:cs="Times New Roman"/>
          <w:color w:val="222222"/>
          <w:sz w:val="24"/>
          <w:lang w:val="en-IN" w:eastAsia="en-IN"/>
        </w:rPr>
        <w:t xml:space="preserve">couples </w:t>
      </w:r>
      <w:ins w:id="314" w:author="Rakhi Ghoshal" w:date="2017-07-22T19:58:00Z">
        <w:r w:rsidR="00FD2FCC">
          <w:rPr>
            <w:rFonts w:ascii="Times New Roman" w:eastAsia="Times New Roman" w:hAnsi="Times New Roman" w:cs="Times New Roman"/>
            <w:color w:val="222222"/>
            <w:sz w:val="24"/>
            <w:lang w:val="en-IN" w:eastAsia="en-IN"/>
          </w:rPr>
          <w:t xml:space="preserve">on a </w:t>
        </w:r>
        <w:r w:rsidR="00FD2FCC">
          <w:rPr>
            <w:rFonts w:ascii="Times New Roman" w:eastAsia="Times New Roman" w:hAnsi="Times New Roman" w:cs="Times New Roman"/>
            <w:color w:val="222222"/>
            <w:sz w:val="24"/>
            <w:lang w:val="en-IN" w:eastAsia="en-IN"/>
          </w:rPr>
          <w:lastRenderedPageBreak/>
          <w:t xml:space="preserve">variety of things: </w:t>
        </w:r>
      </w:ins>
      <w:del w:id="315" w:author="Rakhi Ghoshal" w:date="2017-07-22T19:58:00Z">
        <w:r w:rsidR="00BF4437" w:rsidDel="00FD2FCC">
          <w:rPr>
            <w:rFonts w:ascii="Times New Roman" w:eastAsia="Times New Roman" w:hAnsi="Times New Roman" w:cs="Times New Roman"/>
            <w:color w:val="222222"/>
            <w:sz w:val="24"/>
            <w:lang w:val="en-IN" w:eastAsia="en-IN"/>
          </w:rPr>
          <w:delText xml:space="preserve">on </w:delText>
        </w:r>
      </w:del>
      <w:r w:rsidR="00BF4437" w:rsidRPr="004F539F">
        <w:rPr>
          <w:rFonts w:ascii="Times New Roman" w:eastAsia="Times New Roman" w:hAnsi="Times New Roman" w:cs="Times New Roman"/>
          <w:color w:val="222222"/>
          <w:sz w:val="24"/>
          <w:lang w:val="en-IN" w:eastAsia="en-IN"/>
        </w:rPr>
        <w:t xml:space="preserve">when to have sex </w:t>
      </w:r>
      <w:r w:rsidR="00BF4437">
        <w:rPr>
          <w:rFonts w:ascii="Times New Roman" w:eastAsia="Times New Roman" w:hAnsi="Times New Roman" w:cs="Times New Roman"/>
          <w:color w:val="222222"/>
          <w:sz w:val="24"/>
          <w:lang w:val="en-IN" w:eastAsia="en-IN"/>
        </w:rPr>
        <w:t>(</w:t>
      </w:r>
      <w:r w:rsidR="00BA1908" w:rsidRPr="004F539F">
        <w:rPr>
          <w:rFonts w:ascii="Times New Roman" w:eastAsia="Times New Roman" w:hAnsi="Times New Roman" w:cs="Times New Roman"/>
          <w:color w:val="222222"/>
          <w:sz w:val="24"/>
          <w:lang w:val="en-IN" w:eastAsia="en-IN"/>
        </w:rPr>
        <w:t xml:space="preserve">i.e. </w:t>
      </w:r>
      <w:r w:rsidR="00BF4437" w:rsidRPr="004F539F">
        <w:rPr>
          <w:rFonts w:ascii="Times New Roman" w:eastAsia="Times New Roman" w:hAnsi="Times New Roman" w:cs="Times New Roman"/>
          <w:color w:val="222222"/>
          <w:sz w:val="24"/>
          <w:lang w:val="en-IN" w:eastAsia="en-IN"/>
        </w:rPr>
        <w:t>when to conceive</w:t>
      </w:r>
      <w:r w:rsidR="00BA1908" w:rsidRPr="004F539F">
        <w:rPr>
          <w:rFonts w:ascii="Times New Roman" w:eastAsia="Times New Roman" w:hAnsi="Times New Roman" w:cs="Times New Roman"/>
          <w:color w:val="222222"/>
          <w:sz w:val="24"/>
          <w:lang w:val="en-IN" w:eastAsia="en-IN"/>
        </w:rPr>
        <w:t>)</w:t>
      </w:r>
      <w:r w:rsidR="00BF4437">
        <w:rPr>
          <w:rFonts w:ascii="Times New Roman" w:eastAsia="Times New Roman" w:hAnsi="Times New Roman" w:cs="Times New Roman"/>
          <w:color w:val="222222"/>
          <w:sz w:val="24"/>
          <w:lang w:val="en-IN" w:eastAsia="en-IN"/>
        </w:rPr>
        <w:t xml:space="preserve"> and when not to have sex, what </w:t>
      </w:r>
      <w:r w:rsidR="00BA1908" w:rsidRPr="004F539F">
        <w:rPr>
          <w:rFonts w:ascii="Times New Roman" w:eastAsia="Times New Roman" w:hAnsi="Times New Roman" w:cs="Times New Roman"/>
          <w:color w:val="222222"/>
          <w:sz w:val="24"/>
          <w:lang w:val="en-IN" w:eastAsia="en-IN"/>
        </w:rPr>
        <w:t>to e</w:t>
      </w:r>
      <w:r w:rsidR="006D071E" w:rsidRPr="004F539F">
        <w:rPr>
          <w:rFonts w:ascii="Times New Roman" w:eastAsia="Times New Roman" w:hAnsi="Times New Roman" w:cs="Times New Roman"/>
          <w:color w:val="222222"/>
          <w:sz w:val="24"/>
          <w:lang w:val="en-IN" w:eastAsia="en-IN"/>
        </w:rPr>
        <w:t>a</w:t>
      </w:r>
      <w:r w:rsidR="00BA1908" w:rsidRPr="004F539F">
        <w:rPr>
          <w:rFonts w:ascii="Times New Roman" w:eastAsia="Times New Roman" w:hAnsi="Times New Roman" w:cs="Times New Roman"/>
          <w:color w:val="222222"/>
          <w:sz w:val="24"/>
          <w:lang w:val="en-IN" w:eastAsia="en-IN"/>
        </w:rPr>
        <w:t>t</w:t>
      </w:r>
      <w:r w:rsidR="00A2398E" w:rsidRPr="004F539F">
        <w:rPr>
          <w:rFonts w:ascii="Times New Roman" w:eastAsia="Times New Roman" w:hAnsi="Times New Roman" w:cs="Times New Roman"/>
          <w:color w:val="222222"/>
          <w:sz w:val="24"/>
          <w:lang w:val="en-IN" w:eastAsia="en-IN"/>
        </w:rPr>
        <w:t>,</w:t>
      </w:r>
      <w:r w:rsidR="00BA1908" w:rsidRPr="004F539F">
        <w:rPr>
          <w:rFonts w:ascii="Times New Roman" w:eastAsia="Times New Roman" w:hAnsi="Times New Roman" w:cs="Times New Roman"/>
          <w:color w:val="222222"/>
          <w:sz w:val="24"/>
          <w:lang w:val="en-IN" w:eastAsia="en-IN"/>
        </w:rPr>
        <w:t xml:space="preserve"> </w:t>
      </w:r>
      <w:r w:rsidR="00A2398E" w:rsidRPr="004F539F">
        <w:rPr>
          <w:rFonts w:ascii="Times New Roman" w:eastAsia="Times New Roman" w:hAnsi="Times New Roman" w:cs="Times New Roman"/>
          <w:color w:val="222222"/>
          <w:sz w:val="24"/>
          <w:lang w:val="en-IN" w:eastAsia="en-IN"/>
        </w:rPr>
        <w:t xml:space="preserve">what to listen to, </w:t>
      </w:r>
      <w:r w:rsidR="00BA1908" w:rsidRPr="004F539F">
        <w:rPr>
          <w:rFonts w:ascii="Times New Roman" w:eastAsia="Times New Roman" w:hAnsi="Times New Roman" w:cs="Times New Roman"/>
          <w:color w:val="222222"/>
          <w:sz w:val="24"/>
          <w:lang w:val="en-IN" w:eastAsia="en-IN"/>
        </w:rPr>
        <w:t>and how to conduct life during the pregnancy.</w:t>
      </w:r>
      <w:r w:rsidR="00A2398E" w:rsidRPr="004F539F">
        <w:rPr>
          <w:rFonts w:ascii="Times New Roman" w:eastAsia="Times New Roman" w:hAnsi="Times New Roman" w:cs="Times New Roman"/>
          <w:color w:val="222222"/>
          <w:sz w:val="24"/>
          <w:lang w:val="en-IN" w:eastAsia="en-IN"/>
        </w:rPr>
        <w:t xml:space="preserve"> </w:t>
      </w:r>
      <w:del w:id="316" w:author="Rakhi Ghoshal" w:date="2017-07-25T23:05:00Z">
        <w:r w:rsidR="00DD4183" w:rsidRPr="004F539F" w:rsidDel="008826D9">
          <w:rPr>
            <w:rFonts w:ascii="Times New Roman" w:eastAsia="Times New Roman" w:hAnsi="Times New Roman" w:cs="Times New Roman"/>
            <w:color w:val="222222"/>
            <w:sz w:val="24"/>
            <w:lang w:val="en-IN" w:eastAsia="en-IN"/>
          </w:rPr>
          <w:delText xml:space="preserve">According to a news article in the </w:delText>
        </w:r>
        <w:r w:rsidR="00DD4183" w:rsidRPr="004F539F" w:rsidDel="008826D9">
          <w:rPr>
            <w:rFonts w:ascii="Times New Roman" w:eastAsia="Times New Roman" w:hAnsi="Times New Roman" w:cs="Times New Roman"/>
            <w:i/>
            <w:color w:val="222222"/>
            <w:sz w:val="24"/>
            <w:lang w:val="en-IN" w:eastAsia="en-IN"/>
          </w:rPr>
          <w:delText>Indian Express</w:delText>
        </w:r>
        <w:r w:rsidR="00DD4183" w:rsidRPr="004F539F" w:rsidDel="008826D9">
          <w:rPr>
            <w:rFonts w:ascii="Times New Roman" w:eastAsia="Times New Roman" w:hAnsi="Times New Roman" w:cs="Times New Roman"/>
            <w:color w:val="222222"/>
            <w:sz w:val="24"/>
            <w:lang w:val="en-IN" w:eastAsia="en-IN"/>
          </w:rPr>
          <w:delText xml:space="preserve">, </w:delText>
        </w:r>
      </w:del>
      <w:r w:rsidR="00196340" w:rsidRPr="004F539F">
        <w:rPr>
          <w:rFonts w:ascii="Times New Roman" w:eastAsia="Times New Roman" w:hAnsi="Times New Roman" w:cs="Times New Roman"/>
          <w:color w:val="222222"/>
          <w:sz w:val="24"/>
          <w:lang w:val="en-IN" w:eastAsia="en-IN"/>
        </w:rPr>
        <w:t xml:space="preserve">Dr Hitesh </w:t>
      </w:r>
      <w:proofErr w:type="spellStart"/>
      <w:r w:rsidR="00196340" w:rsidRPr="004F539F">
        <w:rPr>
          <w:rFonts w:ascii="Times New Roman" w:eastAsia="Times New Roman" w:hAnsi="Times New Roman" w:cs="Times New Roman"/>
          <w:color w:val="222222"/>
          <w:sz w:val="24"/>
          <w:lang w:val="en-IN" w:eastAsia="en-IN"/>
        </w:rPr>
        <w:t>Jani</w:t>
      </w:r>
      <w:proofErr w:type="spellEnd"/>
      <w:r w:rsidR="00196340" w:rsidRPr="004F539F">
        <w:rPr>
          <w:rFonts w:ascii="Times New Roman" w:eastAsia="Times New Roman" w:hAnsi="Times New Roman" w:cs="Times New Roman"/>
          <w:color w:val="222222"/>
          <w:sz w:val="24"/>
          <w:lang w:val="en-IN" w:eastAsia="en-IN"/>
        </w:rPr>
        <w:t xml:space="preserve">, </w:t>
      </w:r>
      <w:ins w:id="317" w:author="Rakhi Ghoshal" w:date="2017-07-22T19:58:00Z">
        <w:r w:rsidR="00FD2FCC">
          <w:rPr>
            <w:rFonts w:ascii="Times New Roman" w:eastAsia="Times New Roman" w:hAnsi="Times New Roman" w:cs="Times New Roman"/>
            <w:color w:val="222222"/>
            <w:sz w:val="24"/>
            <w:lang w:val="en-IN" w:eastAsia="en-IN"/>
          </w:rPr>
          <w:t>N</w:t>
        </w:r>
      </w:ins>
      <w:del w:id="318" w:author="Rakhi Ghoshal" w:date="2017-07-22T19:58:00Z">
        <w:r w:rsidR="00196340" w:rsidRPr="004F539F" w:rsidDel="00FD2FCC">
          <w:rPr>
            <w:rFonts w:ascii="Times New Roman" w:eastAsia="Times New Roman" w:hAnsi="Times New Roman" w:cs="Times New Roman"/>
            <w:color w:val="222222"/>
            <w:sz w:val="24"/>
            <w:lang w:val="en-IN" w:eastAsia="en-IN"/>
          </w:rPr>
          <w:delText>n</w:delText>
        </w:r>
      </w:del>
      <w:r w:rsidR="00196340" w:rsidRPr="004F539F">
        <w:rPr>
          <w:rFonts w:ascii="Times New Roman" w:eastAsia="Times New Roman" w:hAnsi="Times New Roman" w:cs="Times New Roman"/>
          <w:color w:val="222222"/>
          <w:sz w:val="24"/>
          <w:lang w:val="en-IN" w:eastAsia="en-IN"/>
        </w:rPr>
        <w:t xml:space="preserve">ational </w:t>
      </w:r>
      <w:ins w:id="319" w:author="Rakhi Ghoshal" w:date="2017-07-22T19:58:00Z">
        <w:r w:rsidR="00FD2FCC">
          <w:rPr>
            <w:rFonts w:ascii="Times New Roman" w:eastAsia="Times New Roman" w:hAnsi="Times New Roman" w:cs="Times New Roman"/>
            <w:color w:val="222222"/>
            <w:sz w:val="24"/>
            <w:lang w:val="en-IN" w:eastAsia="en-IN"/>
          </w:rPr>
          <w:t>C</w:t>
        </w:r>
      </w:ins>
      <w:del w:id="320" w:author="Rakhi Ghoshal" w:date="2017-07-22T19:58:00Z">
        <w:r w:rsidR="00196340" w:rsidRPr="004F539F" w:rsidDel="00FD2FCC">
          <w:rPr>
            <w:rFonts w:ascii="Times New Roman" w:eastAsia="Times New Roman" w:hAnsi="Times New Roman" w:cs="Times New Roman"/>
            <w:color w:val="222222"/>
            <w:sz w:val="24"/>
            <w:lang w:val="en-IN" w:eastAsia="en-IN"/>
          </w:rPr>
          <w:delText>c</w:delText>
        </w:r>
      </w:del>
      <w:r w:rsidR="00196340" w:rsidRPr="004F539F">
        <w:rPr>
          <w:rFonts w:ascii="Times New Roman" w:eastAsia="Times New Roman" w:hAnsi="Times New Roman" w:cs="Times New Roman"/>
          <w:color w:val="222222"/>
          <w:sz w:val="24"/>
          <w:lang w:val="en-IN" w:eastAsia="en-IN"/>
        </w:rPr>
        <w:t xml:space="preserve">onvener, </w:t>
      </w:r>
      <w:proofErr w:type="spellStart"/>
      <w:r w:rsidR="00196340" w:rsidRPr="004F539F">
        <w:rPr>
          <w:rFonts w:ascii="Times New Roman" w:eastAsia="Times New Roman" w:hAnsi="Times New Roman" w:cs="Times New Roman"/>
          <w:color w:val="222222"/>
          <w:sz w:val="24"/>
          <w:lang w:val="en-IN" w:eastAsia="en-IN"/>
        </w:rPr>
        <w:t>Arogya</w:t>
      </w:r>
      <w:proofErr w:type="spellEnd"/>
      <w:r w:rsidR="00196340" w:rsidRPr="004F539F">
        <w:rPr>
          <w:rFonts w:ascii="Times New Roman" w:eastAsia="Times New Roman" w:hAnsi="Times New Roman" w:cs="Times New Roman"/>
          <w:color w:val="222222"/>
          <w:sz w:val="24"/>
          <w:lang w:val="en-IN" w:eastAsia="en-IN"/>
        </w:rPr>
        <w:t xml:space="preserve"> </w:t>
      </w:r>
      <w:proofErr w:type="spellStart"/>
      <w:r w:rsidR="00196340" w:rsidRPr="004F539F">
        <w:rPr>
          <w:rFonts w:ascii="Times New Roman" w:eastAsia="Times New Roman" w:hAnsi="Times New Roman" w:cs="Times New Roman"/>
          <w:color w:val="222222"/>
          <w:sz w:val="24"/>
          <w:lang w:val="en-IN" w:eastAsia="en-IN"/>
        </w:rPr>
        <w:t>Bharati</w:t>
      </w:r>
      <w:proofErr w:type="spellEnd"/>
      <w:ins w:id="321" w:author="Rakhi Ghoshal" w:date="2017-07-22T19:58:00Z">
        <w:r w:rsidR="00FD2FCC">
          <w:rPr>
            <w:rFonts w:ascii="Times New Roman" w:eastAsia="Times New Roman" w:hAnsi="Times New Roman" w:cs="Times New Roman"/>
            <w:color w:val="222222"/>
            <w:sz w:val="24"/>
            <w:lang w:val="en-IN" w:eastAsia="en-IN"/>
          </w:rPr>
          <w:t>,</w:t>
        </w:r>
      </w:ins>
      <w:r w:rsidR="00196340" w:rsidRPr="004F539F">
        <w:rPr>
          <w:rFonts w:ascii="Times New Roman" w:eastAsia="Times New Roman" w:hAnsi="Times New Roman" w:cs="Times New Roman"/>
          <w:color w:val="222222"/>
          <w:sz w:val="24"/>
          <w:lang w:val="en-IN" w:eastAsia="en-IN"/>
        </w:rPr>
        <w:t xml:space="preserve"> </w:t>
      </w:r>
      <w:ins w:id="322" w:author="Rakhi Ghoshal" w:date="2017-07-22T19:58:00Z">
        <w:r w:rsidR="00FD2FCC">
          <w:rPr>
            <w:rFonts w:ascii="Times New Roman" w:eastAsia="Times New Roman" w:hAnsi="Times New Roman" w:cs="Times New Roman"/>
            <w:color w:val="222222"/>
            <w:sz w:val="24"/>
            <w:lang w:val="en-IN" w:eastAsia="en-IN"/>
          </w:rPr>
          <w:t>explained</w:t>
        </w:r>
      </w:ins>
      <w:ins w:id="323" w:author="Rakhi Ghoshal" w:date="2017-07-25T23:05:00Z">
        <w:r w:rsidR="008826D9">
          <w:rPr>
            <w:rFonts w:ascii="Times New Roman" w:eastAsia="Times New Roman" w:hAnsi="Times New Roman" w:cs="Times New Roman"/>
            <w:color w:val="222222"/>
            <w:sz w:val="24"/>
            <w:lang w:val="en-IN" w:eastAsia="en-IN"/>
          </w:rPr>
          <w:t xml:space="preserve"> that</w:t>
        </w:r>
      </w:ins>
      <w:ins w:id="324" w:author="Rakhi Ghoshal" w:date="2017-07-22T19:58:00Z">
        <w:r w:rsidR="00FD2FCC">
          <w:rPr>
            <w:rFonts w:ascii="Times New Roman" w:eastAsia="Times New Roman" w:hAnsi="Times New Roman" w:cs="Times New Roman"/>
            <w:color w:val="222222"/>
            <w:sz w:val="24"/>
            <w:lang w:val="en-IN" w:eastAsia="en-IN"/>
          </w:rPr>
          <w:t>,</w:t>
        </w:r>
      </w:ins>
      <w:del w:id="325" w:author="Rakhi Ghoshal" w:date="2017-07-22T19:58:00Z">
        <w:r w:rsidR="00196340" w:rsidRPr="004F539F" w:rsidDel="00FD2FCC">
          <w:rPr>
            <w:rFonts w:ascii="Times New Roman" w:eastAsia="Times New Roman" w:hAnsi="Times New Roman" w:cs="Times New Roman"/>
            <w:color w:val="222222"/>
            <w:sz w:val="24"/>
            <w:lang w:val="en-IN" w:eastAsia="en-IN"/>
          </w:rPr>
          <w:delText>said,</w:delText>
        </w:r>
      </w:del>
      <w:r w:rsidR="00196340" w:rsidRPr="004F539F">
        <w:rPr>
          <w:rFonts w:ascii="Times New Roman" w:eastAsia="Times New Roman" w:hAnsi="Times New Roman" w:cs="Times New Roman"/>
          <w:color w:val="222222"/>
          <w:sz w:val="24"/>
          <w:lang w:val="en-IN" w:eastAsia="en-IN"/>
        </w:rPr>
        <w:t xml:space="preserve"> “The parents may have lower IQ, with a poor educational background, but their baby can be extremely bright. </w:t>
      </w:r>
      <w:proofErr w:type="gramStart"/>
      <w:r w:rsidR="00196340" w:rsidRPr="004F539F">
        <w:rPr>
          <w:rFonts w:ascii="Times New Roman" w:eastAsia="Times New Roman" w:hAnsi="Times New Roman" w:cs="Times New Roman"/>
          <w:color w:val="222222"/>
          <w:sz w:val="24"/>
          <w:lang w:val="en-IN" w:eastAsia="en-IN"/>
        </w:rPr>
        <w:t>If the proper procedure is followed, babies of dark-skinned parents with lesser height can have fair complexion and grow taller”</w:t>
      </w:r>
      <w:r w:rsidR="00654563">
        <w:rPr>
          <w:rFonts w:ascii="Times New Roman" w:eastAsia="Times New Roman" w:hAnsi="Times New Roman" w:cs="Times New Roman"/>
          <w:color w:val="222222"/>
          <w:sz w:val="24"/>
          <w:lang w:val="en-IN" w:eastAsia="en-IN"/>
        </w:rPr>
        <w:t xml:space="preserve"> (</w:t>
      </w:r>
      <w:ins w:id="326" w:author="Rakhi Ghoshal" w:date="2017-07-22T19:59:00Z">
        <w:r w:rsidR="00FD2FCC">
          <w:rPr>
            <w:rFonts w:ascii="Times New Roman" w:eastAsia="Times New Roman" w:hAnsi="Times New Roman" w:cs="Times New Roman"/>
            <w:color w:val="222222"/>
            <w:sz w:val="24"/>
            <w:lang w:val="en-IN" w:eastAsia="en-IN"/>
          </w:rPr>
          <w:t>5</w:t>
        </w:r>
      </w:ins>
      <w:del w:id="327" w:author="Rakhi Ghoshal" w:date="2017-07-22T19:59:00Z">
        <w:r w:rsidR="00F64F73" w:rsidDel="00FD2FCC">
          <w:rPr>
            <w:rFonts w:ascii="Times New Roman" w:eastAsia="Times New Roman" w:hAnsi="Times New Roman" w:cs="Times New Roman"/>
            <w:color w:val="222222"/>
            <w:sz w:val="24"/>
            <w:lang w:val="en-IN" w:eastAsia="en-IN"/>
          </w:rPr>
          <w:delText>3</w:delText>
        </w:r>
      </w:del>
      <w:r w:rsidR="00654563">
        <w:rPr>
          <w:rFonts w:ascii="Times New Roman" w:eastAsia="Times New Roman" w:hAnsi="Times New Roman" w:cs="Times New Roman"/>
          <w:color w:val="222222"/>
          <w:sz w:val="24"/>
          <w:lang w:val="en-IN" w:eastAsia="en-IN"/>
        </w:rPr>
        <w:t>).</w:t>
      </w:r>
      <w:proofErr w:type="gramEnd"/>
      <w:r w:rsidR="00196340" w:rsidRPr="004F539F">
        <w:rPr>
          <w:rFonts w:ascii="Times New Roman" w:eastAsia="Times New Roman" w:hAnsi="Times New Roman" w:cs="Times New Roman"/>
          <w:color w:val="222222"/>
          <w:sz w:val="24"/>
          <w:lang w:val="en-IN" w:eastAsia="en-IN"/>
        </w:rPr>
        <w:t xml:space="preserve"> </w:t>
      </w:r>
      <w:r w:rsidR="00CE2E11" w:rsidRPr="004F539F">
        <w:rPr>
          <w:rFonts w:ascii="Times New Roman" w:eastAsia="Times New Roman" w:hAnsi="Times New Roman" w:cs="Times New Roman"/>
          <w:color w:val="222222"/>
          <w:sz w:val="24"/>
          <w:lang w:val="en-IN" w:eastAsia="en-IN"/>
        </w:rPr>
        <w:t>The</w:t>
      </w:r>
      <w:r w:rsidR="00112BBC" w:rsidRPr="004F539F">
        <w:rPr>
          <w:rFonts w:ascii="Times New Roman" w:eastAsia="Times New Roman" w:hAnsi="Times New Roman" w:cs="Times New Roman"/>
          <w:color w:val="222222"/>
          <w:sz w:val="24"/>
          <w:lang w:val="en-IN" w:eastAsia="en-IN"/>
        </w:rPr>
        <w:t xml:space="preserve"> group has allegedly claimed </w:t>
      </w:r>
      <w:r w:rsidR="00CE2E11" w:rsidRPr="004F539F">
        <w:rPr>
          <w:rFonts w:ascii="Times New Roman" w:eastAsia="Times New Roman" w:hAnsi="Times New Roman" w:cs="Times New Roman"/>
          <w:color w:val="222222"/>
          <w:sz w:val="24"/>
          <w:lang w:val="en-IN" w:eastAsia="en-IN"/>
        </w:rPr>
        <w:t>that till date</w:t>
      </w:r>
      <w:r w:rsidR="001F383E" w:rsidRPr="004F539F">
        <w:rPr>
          <w:rFonts w:ascii="Times New Roman" w:eastAsia="Times New Roman" w:hAnsi="Times New Roman" w:cs="Times New Roman"/>
          <w:color w:val="222222"/>
          <w:sz w:val="24"/>
          <w:lang w:val="en-IN" w:eastAsia="en-IN"/>
        </w:rPr>
        <w:t xml:space="preserve">, 450 children have been born under their guidance. </w:t>
      </w:r>
    </w:p>
    <w:p w:rsidR="001A29D6" w:rsidRPr="00616FE9" w:rsidRDefault="001A29D6"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So what?</w:t>
      </w:r>
    </w:p>
    <w:p w:rsidR="009D6941" w:rsidRPr="004F539F" w:rsidRDefault="00C92033" w:rsidP="004F539F">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ins w:id="328" w:author="Rakhi Ghoshal" w:date="2017-07-22T20:01:00Z">
        <w:r>
          <w:rPr>
            <w:rFonts w:ascii="Times New Roman" w:eastAsia="Times New Roman" w:hAnsi="Times New Roman" w:cs="Times New Roman"/>
            <w:color w:val="222222"/>
            <w:sz w:val="24"/>
            <w:lang w:val="en-IN" w:eastAsia="en-IN"/>
          </w:rPr>
          <w:t xml:space="preserve">We can surely ask, ‘so what’? </w:t>
        </w:r>
      </w:ins>
      <w:del w:id="329" w:author="Rakhi Ghoshal" w:date="2017-07-22T20:01:00Z">
        <w:r w:rsidR="0025091D" w:rsidRPr="004F539F" w:rsidDel="00C92033">
          <w:rPr>
            <w:rFonts w:ascii="Times New Roman" w:eastAsia="Times New Roman" w:hAnsi="Times New Roman" w:cs="Times New Roman"/>
            <w:color w:val="222222"/>
            <w:sz w:val="24"/>
            <w:lang w:val="en-IN" w:eastAsia="en-IN"/>
          </w:rPr>
          <w:delText>The so-what</w:delText>
        </w:r>
        <w:r w:rsidR="001246C7" w:rsidRPr="004F539F" w:rsidDel="00C92033">
          <w:rPr>
            <w:rFonts w:ascii="Times New Roman" w:eastAsia="Times New Roman" w:hAnsi="Times New Roman" w:cs="Times New Roman"/>
            <w:color w:val="222222"/>
            <w:sz w:val="24"/>
            <w:lang w:val="en-IN" w:eastAsia="en-IN"/>
          </w:rPr>
          <w:delText>t</w:delText>
        </w:r>
        <w:r w:rsidR="0025091D" w:rsidRPr="004F539F" w:rsidDel="00C92033">
          <w:rPr>
            <w:rFonts w:ascii="Times New Roman" w:eastAsia="Times New Roman" w:hAnsi="Times New Roman" w:cs="Times New Roman"/>
            <w:color w:val="222222"/>
            <w:sz w:val="24"/>
            <w:lang w:val="en-IN" w:eastAsia="en-IN"/>
          </w:rPr>
          <w:delText xml:space="preserve">ers are many, growing at an exponential rate. </w:delText>
        </w:r>
        <w:r w:rsidR="00130FC8" w:rsidRPr="004F539F" w:rsidDel="00C92033">
          <w:rPr>
            <w:rFonts w:ascii="Times New Roman" w:eastAsia="Times New Roman" w:hAnsi="Times New Roman" w:cs="Times New Roman"/>
            <w:color w:val="222222"/>
            <w:sz w:val="24"/>
            <w:lang w:val="en-IN" w:eastAsia="en-IN"/>
          </w:rPr>
          <w:delText xml:space="preserve">A section of them thinks so </w:delText>
        </w:r>
      </w:del>
      <w:ins w:id="330" w:author="Rakhi Ghoshal" w:date="2017-07-22T20:01:00Z">
        <w:r>
          <w:rPr>
            <w:rFonts w:ascii="Times New Roman" w:eastAsia="Times New Roman" w:hAnsi="Times New Roman" w:cs="Times New Roman"/>
            <w:color w:val="222222"/>
            <w:sz w:val="24"/>
            <w:lang w:val="en-IN" w:eastAsia="en-IN"/>
          </w:rPr>
          <w:t>W</w:t>
        </w:r>
      </w:ins>
      <w:del w:id="331" w:author="Rakhi Ghoshal" w:date="2017-07-22T20:01:00Z">
        <w:r w:rsidR="00130FC8" w:rsidRPr="004F539F" w:rsidDel="00C92033">
          <w:rPr>
            <w:rFonts w:ascii="Times New Roman" w:eastAsia="Times New Roman" w:hAnsi="Times New Roman" w:cs="Times New Roman"/>
            <w:color w:val="222222"/>
            <w:sz w:val="24"/>
            <w:lang w:val="en-IN" w:eastAsia="en-IN"/>
          </w:rPr>
          <w:delText>w</w:delText>
        </w:r>
      </w:del>
      <w:r w:rsidR="00130FC8" w:rsidRPr="004F539F">
        <w:rPr>
          <w:rFonts w:ascii="Times New Roman" w:eastAsia="Times New Roman" w:hAnsi="Times New Roman" w:cs="Times New Roman"/>
          <w:color w:val="222222"/>
          <w:sz w:val="24"/>
          <w:lang w:val="en-IN" w:eastAsia="en-IN"/>
        </w:rPr>
        <w:t xml:space="preserve">hat’s the big deal about wanting to have the child that you want to have? </w:t>
      </w:r>
      <w:ins w:id="332" w:author="Rakhi Ghoshal" w:date="2017-07-22T20:02:00Z">
        <w:r>
          <w:rPr>
            <w:rFonts w:ascii="Times New Roman" w:eastAsia="Times New Roman" w:hAnsi="Times New Roman" w:cs="Times New Roman"/>
            <w:color w:val="222222"/>
            <w:sz w:val="24"/>
            <w:lang w:val="en-IN" w:eastAsia="en-IN"/>
          </w:rPr>
          <w:t xml:space="preserve">Let us examine the issues involved, one at a time. </w:t>
        </w:r>
      </w:ins>
      <w:del w:id="333" w:author="Rakhi Ghoshal" w:date="2017-07-22T20:02:00Z">
        <w:r w:rsidR="00130FC8" w:rsidRPr="004F539F" w:rsidDel="00C92033">
          <w:rPr>
            <w:rFonts w:ascii="Times New Roman" w:eastAsia="Times New Roman" w:hAnsi="Times New Roman" w:cs="Times New Roman"/>
            <w:color w:val="222222"/>
            <w:sz w:val="24"/>
            <w:lang w:val="en-IN" w:eastAsia="en-IN"/>
          </w:rPr>
          <w:delText xml:space="preserve">Another section is more attached to the ideologue and is convinced that that is how things should anyway be, while yet another </w:delText>
        </w:r>
        <w:r w:rsidR="00EF51CD" w:rsidRPr="004F539F" w:rsidDel="00C92033">
          <w:rPr>
            <w:rFonts w:ascii="Times New Roman" w:eastAsia="Times New Roman" w:hAnsi="Times New Roman" w:cs="Times New Roman"/>
            <w:color w:val="222222"/>
            <w:sz w:val="24"/>
            <w:lang w:val="en-IN" w:eastAsia="en-IN"/>
          </w:rPr>
          <w:delText xml:space="preserve">are crying </w:delText>
        </w:r>
        <w:r w:rsidR="00F53629" w:rsidRPr="004F539F" w:rsidDel="00C92033">
          <w:rPr>
            <w:rFonts w:ascii="Times New Roman" w:eastAsia="Times New Roman" w:hAnsi="Times New Roman" w:cs="Times New Roman"/>
            <w:color w:val="222222"/>
            <w:sz w:val="24"/>
            <w:lang w:val="en-IN" w:eastAsia="en-IN"/>
          </w:rPr>
          <w:delText>themselves</w:delText>
        </w:r>
        <w:r w:rsidR="00EF51CD" w:rsidRPr="004F539F" w:rsidDel="00C92033">
          <w:rPr>
            <w:rFonts w:ascii="Times New Roman" w:eastAsia="Times New Roman" w:hAnsi="Times New Roman" w:cs="Times New Roman"/>
            <w:color w:val="222222"/>
            <w:sz w:val="24"/>
            <w:lang w:val="en-IN" w:eastAsia="en-IN"/>
          </w:rPr>
          <w:delText xml:space="preserve"> hoarse over how the commies and the pseudo-liberals are faking all this about the RSS (and by extension, the government</w:delText>
        </w:r>
        <w:r w:rsidR="00654563" w:rsidDel="00C92033">
          <w:rPr>
            <w:rFonts w:ascii="Times New Roman" w:eastAsia="Times New Roman" w:hAnsi="Times New Roman" w:cs="Times New Roman"/>
            <w:color w:val="222222"/>
            <w:sz w:val="24"/>
            <w:lang w:val="en-IN" w:eastAsia="en-IN"/>
          </w:rPr>
          <w:delText xml:space="preserve"> (</w:delText>
        </w:r>
        <w:r w:rsidR="00F64F73" w:rsidDel="00C92033">
          <w:rPr>
            <w:rFonts w:ascii="Times New Roman" w:eastAsia="Times New Roman" w:hAnsi="Times New Roman" w:cs="Times New Roman"/>
            <w:color w:val="222222"/>
            <w:sz w:val="24"/>
            <w:lang w:val="en-IN" w:eastAsia="en-IN"/>
          </w:rPr>
          <w:delText>6</w:delText>
        </w:r>
        <w:r w:rsidR="00654563" w:rsidDel="00C92033">
          <w:rPr>
            <w:rFonts w:ascii="Times New Roman" w:eastAsia="Times New Roman" w:hAnsi="Times New Roman" w:cs="Times New Roman"/>
            <w:color w:val="222222"/>
            <w:sz w:val="24"/>
            <w:lang w:val="en-IN" w:eastAsia="en-IN"/>
          </w:rPr>
          <w:delText>)</w:delText>
        </w:r>
        <w:r w:rsidR="00F53629" w:rsidRPr="004F539F" w:rsidDel="00C92033">
          <w:rPr>
            <w:rFonts w:ascii="Times New Roman" w:eastAsia="Times New Roman" w:hAnsi="Times New Roman" w:cs="Times New Roman"/>
            <w:color w:val="222222"/>
            <w:sz w:val="24"/>
            <w:lang w:val="en-IN" w:eastAsia="en-IN"/>
          </w:rPr>
          <w:delText xml:space="preserve">). Since, by now the Garbha Sanskar has already taken place in Kolkata and that too, disregarding the court’s orders, there’s no point arguing with the third group. </w:delText>
        </w:r>
        <w:r w:rsidR="00A4235A" w:rsidRPr="004F539F" w:rsidDel="00C92033">
          <w:rPr>
            <w:rFonts w:ascii="Times New Roman" w:eastAsia="Times New Roman" w:hAnsi="Times New Roman" w:cs="Times New Roman"/>
            <w:color w:val="222222"/>
            <w:sz w:val="24"/>
            <w:lang w:val="en-IN" w:eastAsia="en-IN"/>
          </w:rPr>
          <w:delText>We can engage with the other two.</w:delText>
        </w:r>
        <w:r w:rsidR="00177B4B" w:rsidRPr="004F539F" w:rsidDel="00C92033">
          <w:rPr>
            <w:rFonts w:ascii="Times New Roman" w:eastAsia="Times New Roman" w:hAnsi="Times New Roman" w:cs="Times New Roman"/>
            <w:color w:val="222222"/>
            <w:sz w:val="24"/>
            <w:lang w:val="en-IN" w:eastAsia="en-IN"/>
          </w:rPr>
          <w:delText xml:space="preserve"> </w:delText>
        </w:r>
      </w:del>
    </w:p>
    <w:p w:rsidR="004503E9" w:rsidRDefault="00177B4B" w:rsidP="004F539F">
      <w:pPr>
        <w:shd w:val="clear" w:color="auto" w:fill="FFFFFF"/>
        <w:spacing w:before="100" w:beforeAutospacing="1" w:after="100" w:afterAutospacing="1"/>
        <w:ind w:firstLine="720"/>
        <w:jc w:val="both"/>
        <w:rPr>
          <w:ins w:id="334" w:author="Rakhi Ghoshal" w:date="2017-07-22T20:24:00Z"/>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According to the </w:t>
      </w:r>
      <w:del w:id="335" w:author="Rakhi Ghoshal" w:date="2017-07-22T20:02:00Z">
        <w:r w:rsidRPr="002350FB" w:rsidDel="00C92033">
          <w:rPr>
            <w:rFonts w:ascii="Times New Roman" w:eastAsia="Times New Roman" w:hAnsi="Times New Roman" w:cs="Times New Roman"/>
            <w:color w:val="222222"/>
            <w:sz w:val="24"/>
            <w:lang w:val="en-IN" w:eastAsia="en-IN"/>
          </w:rPr>
          <w:delText xml:space="preserve">garbha </w:delText>
        </w:r>
      </w:del>
      <w:proofErr w:type="spellStart"/>
      <w:r w:rsidRPr="002350FB">
        <w:rPr>
          <w:rFonts w:ascii="Times New Roman" w:eastAsia="Times New Roman" w:hAnsi="Times New Roman" w:cs="Times New Roman"/>
          <w:color w:val="222222"/>
          <w:sz w:val="24"/>
          <w:lang w:val="en-IN" w:eastAsia="en-IN"/>
        </w:rPr>
        <w:t>sanskaris</w:t>
      </w:r>
      <w:proofErr w:type="spellEnd"/>
      <w:r w:rsidRPr="004F539F">
        <w:rPr>
          <w:rFonts w:ascii="Times New Roman" w:eastAsia="Times New Roman" w:hAnsi="Times New Roman" w:cs="Times New Roman"/>
          <w:color w:val="222222"/>
          <w:sz w:val="24"/>
          <w:lang w:val="en-IN" w:eastAsia="en-IN"/>
        </w:rPr>
        <w:t>, the</w:t>
      </w:r>
      <w:ins w:id="336" w:author="Rakhi Ghoshal" w:date="2017-07-22T20:02:00Z">
        <w:r w:rsidR="00C92033">
          <w:rPr>
            <w:rFonts w:ascii="Times New Roman" w:eastAsia="Times New Roman" w:hAnsi="Times New Roman" w:cs="Times New Roman"/>
            <w:color w:val="222222"/>
            <w:sz w:val="24"/>
            <w:lang w:val="en-IN" w:eastAsia="en-IN"/>
          </w:rPr>
          <w:t xml:space="preserve"> </w:t>
        </w:r>
      </w:ins>
      <w:del w:id="337" w:author="Rakhi Ghoshal" w:date="2017-07-22T20:02:00Z">
        <w:r w:rsidRPr="004F539F" w:rsidDel="00C92033">
          <w:rPr>
            <w:rFonts w:ascii="Times New Roman" w:eastAsia="Times New Roman" w:hAnsi="Times New Roman" w:cs="Times New Roman"/>
            <w:color w:val="222222"/>
            <w:sz w:val="24"/>
            <w:lang w:val="en-IN" w:eastAsia="en-IN"/>
          </w:rPr>
          <w:delText xml:space="preserve">ir </w:delText>
        </w:r>
      </w:del>
      <w:r w:rsidRPr="004F539F">
        <w:rPr>
          <w:rFonts w:ascii="Times New Roman" w:eastAsia="Times New Roman" w:hAnsi="Times New Roman" w:cs="Times New Roman"/>
          <w:color w:val="222222"/>
          <w:sz w:val="24"/>
          <w:lang w:val="en-IN" w:eastAsia="en-IN"/>
        </w:rPr>
        <w:t xml:space="preserve">knowledge system </w:t>
      </w:r>
      <w:ins w:id="338" w:author="Rakhi Ghoshal" w:date="2017-07-22T20:03:00Z">
        <w:r w:rsidR="00C92033">
          <w:rPr>
            <w:rFonts w:ascii="Times New Roman" w:eastAsia="Times New Roman" w:hAnsi="Times New Roman" w:cs="Times New Roman"/>
            <w:color w:val="222222"/>
            <w:sz w:val="24"/>
            <w:lang w:val="en-IN" w:eastAsia="en-IN"/>
          </w:rPr>
          <w:t xml:space="preserve">from which their beliefs </w:t>
        </w:r>
        <w:proofErr w:type="gramStart"/>
        <w:r w:rsidR="00C92033">
          <w:rPr>
            <w:rFonts w:ascii="Times New Roman" w:eastAsia="Times New Roman" w:hAnsi="Times New Roman" w:cs="Times New Roman"/>
            <w:color w:val="222222"/>
            <w:sz w:val="24"/>
            <w:lang w:val="en-IN" w:eastAsia="en-IN"/>
          </w:rPr>
          <w:t>stem,</w:t>
        </w:r>
        <w:proofErr w:type="gramEnd"/>
        <w:r w:rsidR="00C92033">
          <w:rPr>
            <w:rFonts w:ascii="Times New Roman" w:eastAsia="Times New Roman" w:hAnsi="Times New Roman" w:cs="Times New Roman"/>
            <w:color w:val="222222"/>
            <w:sz w:val="24"/>
            <w:lang w:val="en-IN" w:eastAsia="en-IN"/>
          </w:rPr>
          <w:t xml:space="preserve"> </w:t>
        </w:r>
      </w:ins>
      <w:r w:rsidRPr="004F539F">
        <w:rPr>
          <w:rFonts w:ascii="Times New Roman" w:eastAsia="Times New Roman" w:hAnsi="Times New Roman" w:cs="Times New Roman"/>
          <w:color w:val="222222"/>
          <w:sz w:val="24"/>
          <w:lang w:val="en-IN" w:eastAsia="en-IN"/>
        </w:rPr>
        <w:t xml:space="preserve">is based on </w:t>
      </w:r>
      <w:ins w:id="339" w:author="Rakhi Ghoshal" w:date="2017-07-22T20:03:00Z">
        <w:r w:rsidR="00C92033">
          <w:rPr>
            <w:rFonts w:ascii="Times New Roman" w:eastAsia="Times New Roman" w:hAnsi="Times New Roman" w:cs="Times New Roman"/>
            <w:color w:val="222222"/>
            <w:sz w:val="24"/>
            <w:lang w:val="en-IN" w:eastAsia="en-IN"/>
          </w:rPr>
          <w:t xml:space="preserve">the principles of </w:t>
        </w:r>
      </w:ins>
      <w:r w:rsidRPr="004F539F">
        <w:rPr>
          <w:rFonts w:ascii="Times New Roman" w:eastAsia="Times New Roman" w:hAnsi="Times New Roman" w:cs="Times New Roman"/>
          <w:color w:val="222222"/>
          <w:sz w:val="24"/>
          <w:lang w:val="en-IN" w:eastAsia="en-IN"/>
        </w:rPr>
        <w:t>Ayurved</w:t>
      </w:r>
      <w:ins w:id="340" w:author="Rakhi Ghoshal" w:date="2017-07-22T20:03:00Z">
        <w:r w:rsidR="00C92033">
          <w:rPr>
            <w:rFonts w:ascii="Times New Roman" w:eastAsia="Times New Roman" w:hAnsi="Times New Roman" w:cs="Times New Roman"/>
            <w:color w:val="222222"/>
            <w:sz w:val="24"/>
            <w:lang w:val="en-IN" w:eastAsia="en-IN"/>
          </w:rPr>
          <w:t>a</w:t>
        </w:r>
      </w:ins>
      <w:del w:id="341" w:author="Rakhi Ghoshal" w:date="2017-07-22T20:03:00Z">
        <w:r w:rsidRPr="004F539F" w:rsidDel="00C92033">
          <w:rPr>
            <w:rFonts w:ascii="Times New Roman" w:eastAsia="Times New Roman" w:hAnsi="Times New Roman" w:cs="Times New Roman"/>
            <w:color w:val="222222"/>
            <w:sz w:val="24"/>
            <w:lang w:val="en-IN" w:eastAsia="en-IN"/>
          </w:rPr>
          <w:delText>ic principles</w:delText>
        </w:r>
      </w:del>
      <w:ins w:id="342" w:author="Rakhi Ghoshal" w:date="2017-07-22T20:03:00Z">
        <w:r w:rsidR="00C92033">
          <w:rPr>
            <w:rFonts w:ascii="Times New Roman" w:eastAsia="Times New Roman" w:hAnsi="Times New Roman" w:cs="Times New Roman"/>
            <w:color w:val="222222"/>
            <w:sz w:val="24"/>
            <w:lang w:val="en-IN" w:eastAsia="en-IN"/>
          </w:rPr>
          <w:t>.</w:t>
        </w:r>
      </w:ins>
      <w:del w:id="343" w:author="Rakhi Ghoshal" w:date="2017-07-22T20:03:00Z">
        <w:r w:rsidRPr="004F539F" w:rsidDel="00C92033">
          <w:rPr>
            <w:rFonts w:ascii="Times New Roman" w:eastAsia="Times New Roman" w:hAnsi="Times New Roman" w:cs="Times New Roman"/>
            <w:color w:val="222222"/>
            <w:sz w:val="24"/>
            <w:lang w:val="en-IN" w:eastAsia="en-IN"/>
          </w:rPr>
          <w:delText xml:space="preserve">; </w:delText>
        </w:r>
      </w:del>
      <w:ins w:id="344" w:author="Rakhi Ghoshal" w:date="2017-07-22T20:03:00Z">
        <w:r w:rsidR="00C92033">
          <w:rPr>
            <w:rFonts w:ascii="Times New Roman" w:eastAsia="Times New Roman" w:hAnsi="Times New Roman" w:cs="Times New Roman"/>
            <w:color w:val="222222"/>
            <w:sz w:val="24"/>
            <w:lang w:val="en-IN" w:eastAsia="en-IN"/>
          </w:rPr>
          <w:t xml:space="preserve"> They </w:t>
        </w:r>
      </w:ins>
      <w:del w:id="345" w:author="Rakhi Ghoshal" w:date="2017-07-22T20:03:00Z">
        <w:r w:rsidR="00472AF4" w:rsidRPr="004F539F" w:rsidDel="00C92033">
          <w:rPr>
            <w:rFonts w:ascii="Times New Roman" w:eastAsia="Times New Roman" w:hAnsi="Times New Roman" w:cs="Times New Roman"/>
            <w:color w:val="222222"/>
            <w:sz w:val="24"/>
            <w:lang w:val="en-IN" w:eastAsia="en-IN"/>
          </w:rPr>
          <w:delText xml:space="preserve">they </w:delText>
        </w:r>
      </w:del>
      <w:del w:id="346" w:author="Rakhi Ghoshal" w:date="2017-07-25T23:06:00Z">
        <w:r w:rsidR="00E27531" w:rsidDel="008826D9">
          <w:rPr>
            <w:rFonts w:ascii="Times New Roman" w:eastAsia="Times New Roman" w:hAnsi="Times New Roman" w:cs="Times New Roman"/>
            <w:color w:val="222222"/>
            <w:sz w:val="24"/>
            <w:lang w:val="en-IN" w:eastAsia="en-IN"/>
          </w:rPr>
          <w:delText xml:space="preserve">have </w:delText>
        </w:r>
      </w:del>
      <w:ins w:id="347" w:author="Rakhi Ghoshal" w:date="2017-07-22T20:03:00Z">
        <w:r w:rsidR="00C92033">
          <w:rPr>
            <w:rFonts w:ascii="Times New Roman" w:eastAsia="Times New Roman" w:hAnsi="Times New Roman" w:cs="Times New Roman"/>
            <w:color w:val="222222"/>
            <w:sz w:val="24"/>
            <w:lang w:val="en-IN" w:eastAsia="en-IN"/>
          </w:rPr>
          <w:t xml:space="preserve">also </w:t>
        </w:r>
      </w:ins>
      <w:r w:rsidR="00E27531">
        <w:rPr>
          <w:rFonts w:ascii="Times New Roman" w:eastAsia="Times New Roman" w:hAnsi="Times New Roman" w:cs="Times New Roman"/>
          <w:color w:val="222222"/>
          <w:sz w:val="24"/>
          <w:lang w:val="en-IN" w:eastAsia="en-IN"/>
        </w:rPr>
        <w:t>claimed</w:t>
      </w:r>
      <w:ins w:id="348" w:author="Rakhi Ghoshal" w:date="2017-07-22T20:03:00Z">
        <w:r w:rsidR="00C92033">
          <w:rPr>
            <w:rFonts w:ascii="Times New Roman" w:eastAsia="Times New Roman" w:hAnsi="Times New Roman" w:cs="Times New Roman"/>
            <w:color w:val="222222"/>
            <w:sz w:val="24"/>
            <w:lang w:val="en-IN" w:eastAsia="en-IN"/>
          </w:rPr>
          <w:t>,</w:t>
        </w:r>
      </w:ins>
      <w:r w:rsidR="00472AF4" w:rsidRPr="004F539F">
        <w:rPr>
          <w:rFonts w:ascii="Times New Roman" w:eastAsia="Times New Roman" w:hAnsi="Times New Roman" w:cs="Times New Roman"/>
          <w:color w:val="222222"/>
          <w:sz w:val="24"/>
          <w:lang w:val="en-IN" w:eastAsia="en-IN"/>
        </w:rPr>
        <w:t xml:space="preserve"> </w:t>
      </w:r>
      <w:ins w:id="349" w:author="Rakhi Ghoshal" w:date="2017-07-25T23:06:00Z">
        <w:r w:rsidR="008826D9">
          <w:rPr>
            <w:rFonts w:ascii="Times New Roman" w:eastAsia="Times New Roman" w:hAnsi="Times New Roman" w:cs="Times New Roman"/>
            <w:color w:val="222222"/>
            <w:sz w:val="24"/>
            <w:lang w:val="en-IN" w:eastAsia="en-IN"/>
          </w:rPr>
          <w:t xml:space="preserve">at </w:t>
        </w:r>
      </w:ins>
      <w:del w:id="350" w:author="Rakhi Ghoshal" w:date="2017-07-25T23:06:00Z">
        <w:r w:rsidR="00472AF4" w:rsidRPr="004F539F" w:rsidDel="008826D9">
          <w:rPr>
            <w:rFonts w:ascii="Times New Roman" w:eastAsia="Times New Roman" w:hAnsi="Times New Roman" w:cs="Times New Roman"/>
            <w:color w:val="222222"/>
            <w:sz w:val="24"/>
            <w:lang w:val="en-IN" w:eastAsia="en-IN"/>
          </w:rPr>
          <w:delText xml:space="preserve">in </w:delText>
        </w:r>
      </w:del>
      <w:ins w:id="351" w:author="Rakhi Ghoshal" w:date="2017-07-22T20:04:00Z">
        <w:r w:rsidR="00C92033">
          <w:rPr>
            <w:rFonts w:ascii="Times New Roman" w:eastAsia="Times New Roman" w:hAnsi="Times New Roman" w:cs="Times New Roman"/>
            <w:color w:val="222222"/>
            <w:sz w:val="24"/>
            <w:lang w:val="en-IN" w:eastAsia="en-IN"/>
          </w:rPr>
          <w:t xml:space="preserve">the </w:t>
        </w:r>
      </w:ins>
      <w:del w:id="352" w:author="Rakhi Ghoshal" w:date="2017-07-22T20:04:00Z">
        <w:r w:rsidR="00472AF4" w:rsidRPr="004F539F" w:rsidDel="00C92033">
          <w:rPr>
            <w:rFonts w:ascii="Times New Roman" w:eastAsia="Times New Roman" w:hAnsi="Times New Roman" w:cs="Times New Roman"/>
            <w:color w:val="222222"/>
            <w:sz w:val="24"/>
            <w:lang w:val="en-IN" w:eastAsia="en-IN"/>
          </w:rPr>
          <w:delText xml:space="preserve">one </w:delText>
        </w:r>
      </w:del>
      <w:ins w:id="353" w:author="Rakhi Ghoshal" w:date="2017-07-22T20:04:00Z">
        <w:r w:rsidR="00C92033">
          <w:rPr>
            <w:rFonts w:ascii="Times New Roman" w:eastAsia="Times New Roman" w:hAnsi="Times New Roman" w:cs="Times New Roman"/>
            <w:color w:val="222222"/>
            <w:sz w:val="24"/>
            <w:lang w:val="en-IN" w:eastAsia="en-IN"/>
          </w:rPr>
          <w:t xml:space="preserve">same </w:t>
        </w:r>
      </w:ins>
      <w:ins w:id="354" w:author="Rakhi Ghoshal" w:date="2017-07-25T23:06:00Z">
        <w:r w:rsidR="008826D9">
          <w:rPr>
            <w:rFonts w:ascii="Times New Roman" w:eastAsia="Times New Roman" w:hAnsi="Times New Roman" w:cs="Times New Roman"/>
            <w:color w:val="222222"/>
            <w:sz w:val="24"/>
            <w:lang w:val="en-IN" w:eastAsia="en-IN"/>
          </w:rPr>
          <w:t xml:space="preserve">time, </w:t>
        </w:r>
      </w:ins>
      <w:del w:id="355" w:author="Rakhi Ghoshal" w:date="2017-07-25T23:06:00Z">
        <w:r w:rsidR="00472AF4" w:rsidRPr="004F539F" w:rsidDel="008826D9">
          <w:rPr>
            <w:rFonts w:ascii="Times New Roman" w:eastAsia="Times New Roman" w:hAnsi="Times New Roman" w:cs="Times New Roman"/>
            <w:color w:val="222222"/>
            <w:sz w:val="24"/>
            <w:lang w:val="en-IN" w:eastAsia="en-IN"/>
          </w:rPr>
          <w:delText>breath</w:delText>
        </w:r>
      </w:del>
      <w:r w:rsidR="00472AF4" w:rsidRPr="004F539F">
        <w:rPr>
          <w:rFonts w:ascii="Times New Roman" w:eastAsia="Times New Roman" w:hAnsi="Times New Roman" w:cs="Times New Roman"/>
          <w:color w:val="222222"/>
          <w:sz w:val="24"/>
          <w:lang w:val="en-IN" w:eastAsia="en-IN"/>
        </w:rPr>
        <w:t xml:space="preserve"> that </w:t>
      </w:r>
      <w:r w:rsidR="00E27531">
        <w:rPr>
          <w:rFonts w:ascii="Times New Roman" w:eastAsia="Times New Roman" w:hAnsi="Times New Roman" w:cs="Times New Roman"/>
          <w:color w:val="222222"/>
          <w:sz w:val="24"/>
          <w:lang w:val="en-IN" w:eastAsia="en-IN"/>
        </w:rPr>
        <w:t xml:space="preserve">their methods are </w:t>
      </w:r>
      <w:del w:id="356" w:author="Rakhi Ghoshal" w:date="2017-07-22T20:04:00Z">
        <w:r w:rsidR="00472AF4" w:rsidRPr="004F539F" w:rsidDel="00C92033">
          <w:rPr>
            <w:rFonts w:ascii="Times New Roman" w:eastAsia="Times New Roman" w:hAnsi="Times New Roman" w:cs="Times New Roman"/>
            <w:color w:val="222222"/>
            <w:sz w:val="24"/>
            <w:lang w:val="en-IN" w:eastAsia="en-IN"/>
          </w:rPr>
          <w:delText>validated by scien</w:delText>
        </w:r>
      </w:del>
      <w:ins w:id="357" w:author="Rakhi Ghoshal" w:date="2017-07-22T20:04:00Z">
        <w:r w:rsidR="00C92033">
          <w:rPr>
            <w:rFonts w:ascii="Times New Roman" w:eastAsia="Times New Roman" w:hAnsi="Times New Roman" w:cs="Times New Roman"/>
            <w:color w:val="222222"/>
            <w:sz w:val="24"/>
            <w:lang w:val="en-IN" w:eastAsia="en-IN"/>
          </w:rPr>
          <w:t>scientific.</w:t>
        </w:r>
      </w:ins>
      <w:del w:id="358" w:author="Rakhi Ghoshal" w:date="2017-07-22T20:04:00Z">
        <w:r w:rsidR="00472AF4" w:rsidRPr="004F539F" w:rsidDel="00C92033">
          <w:rPr>
            <w:rFonts w:ascii="Times New Roman" w:eastAsia="Times New Roman" w:hAnsi="Times New Roman" w:cs="Times New Roman"/>
            <w:color w:val="222222"/>
            <w:sz w:val="24"/>
            <w:lang w:val="en-IN" w:eastAsia="en-IN"/>
          </w:rPr>
          <w:delText xml:space="preserve">ce. </w:delText>
        </w:r>
      </w:del>
      <w:ins w:id="359" w:author="Rakhi Ghoshal" w:date="2017-07-22T20:04:00Z">
        <w:r w:rsidR="00C92033">
          <w:rPr>
            <w:rFonts w:ascii="Times New Roman" w:eastAsia="Times New Roman" w:hAnsi="Times New Roman" w:cs="Times New Roman"/>
            <w:color w:val="222222"/>
            <w:sz w:val="24"/>
            <w:lang w:val="en-IN" w:eastAsia="en-IN"/>
          </w:rPr>
          <w:t xml:space="preserve"> </w:t>
        </w:r>
      </w:ins>
      <w:r w:rsidR="00472AF4" w:rsidRPr="004F539F">
        <w:rPr>
          <w:rFonts w:ascii="Times New Roman" w:eastAsia="Times New Roman" w:hAnsi="Times New Roman" w:cs="Times New Roman"/>
          <w:color w:val="222222"/>
          <w:sz w:val="24"/>
          <w:lang w:val="en-IN" w:eastAsia="en-IN"/>
        </w:rPr>
        <w:t xml:space="preserve">It is important as an epistemological exercise to </w:t>
      </w:r>
      <w:ins w:id="360" w:author="Rakhi Ghoshal" w:date="2017-07-22T20:05:00Z">
        <w:r w:rsidR="00C92033">
          <w:rPr>
            <w:rFonts w:ascii="Times New Roman" w:eastAsia="Times New Roman" w:hAnsi="Times New Roman" w:cs="Times New Roman"/>
            <w:color w:val="222222"/>
            <w:sz w:val="24"/>
            <w:lang w:val="en-IN" w:eastAsia="en-IN"/>
          </w:rPr>
          <w:t xml:space="preserve">acknowledge </w:t>
        </w:r>
      </w:ins>
      <w:del w:id="361" w:author="Rakhi Ghoshal" w:date="2017-07-22T20:05:00Z">
        <w:r w:rsidR="00472AF4" w:rsidRPr="004F539F" w:rsidDel="00C92033">
          <w:rPr>
            <w:rFonts w:ascii="Times New Roman" w:eastAsia="Times New Roman" w:hAnsi="Times New Roman" w:cs="Times New Roman"/>
            <w:color w:val="222222"/>
            <w:sz w:val="24"/>
            <w:lang w:val="en-IN" w:eastAsia="en-IN"/>
          </w:rPr>
          <w:delText>re</w:delText>
        </w:r>
        <w:r w:rsidR="00D65042" w:rsidRPr="004F539F" w:rsidDel="00C92033">
          <w:rPr>
            <w:rFonts w:ascii="Times New Roman" w:eastAsia="Times New Roman" w:hAnsi="Times New Roman" w:cs="Times New Roman"/>
            <w:color w:val="222222"/>
            <w:sz w:val="24"/>
            <w:lang w:val="en-IN" w:eastAsia="en-IN"/>
          </w:rPr>
          <w:delText>a</w:delText>
        </w:r>
        <w:r w:rsidR="00472AF4" w:rsidRPr="004F539F" w:rsidDel="00C92033">
          <w:rPr>
            <w:rFonts w:ascii="Times New Roman" w:eastAsia="Times New Roman" w:hAnsi="Times New Roman" w:cs="Times New Roman"/>
            <w:color w:val="222222"/>
            <w:sz w:val="24"/>
            <w:lang w:val="en-IN" w:eastAsia="en-IN"/>
          </w:rPr>
          <w:delText xml:space="preserve">lize </w:delText>
        </w:r>
      </w:del>
      <w:r w:rsidR="00472AF4" w:rsidRPr="004F539F">
        <w:rPr>
          <w:rFonts w:ascii="Times New Roman" w:eastAsia="Times New Roman" w:hAnsi="Times New Roman" w:cs="Times New Roman"/>
          <w:color w:val="222222"/>
          <w:sz w:val="24"/>
          <w:lang w:val="en-IN" w:eastAsia="en-IN"/>
        </w:rPr>
        <w:t xml:space="preserve">that </w:t>
      </w:r>
      <w:r w:rsidR="002008C0" w:rsidRPr="004F539F">
        <w:rPr>
          <w:rFonts w:ascii="Times New Roman" w:eastAsia="Times New Roman" w:hAnsi="Times New Roman" w:cs="Times New Roman"/>
          <w:color w:val="222222"/>
          <w:sz w:val="24"/>
          <w:lang w:val="en-IN" w:eastAsia="en-IN"/>
        </w:rPr>
        <w:t>Ayurveda was born in the East</w:t>
      </w:r>
      <w:ins w:id="362" w:author="Rakhi Ghoshal" w:date="2017-07-22T20:05:00Z">
        <w:r w:rsidR="00C92033">
          <w:rPr>
            <w:rFonts w:ascii="Times New Roman" w:eastAsia="Times New Roman" w:hAnsi="Times New Roman" w:cs="Times New Roman"/>
            <w:color w:val="222222"/>
            <w:sz w:val="24"/>
            <w:lang w:val="en-IN" w:eastAsia="en-IN"/>
          </w:rPr>
          <w:t>, is said to pre-date the birth of modern science</w:t>
        </w:r>
      </w:ins>
      <w:ins w:id="363" w:author="Rakhi Ghoshal" w:date="2017-07-23T18:23:00Z">
        <w:r w:rsidR="00E504C3">
          <w:rPr>
            <w:rFonts w:ascii="Times New Roman" w:eastAsia="Times New Roman" w:hAnsi="Times New Roman" w:cs="Times New Roman"/>
            <w:color w:val="222222"/>
            <w:sz w:val="24"/>
            <w:lang w:val="en-IN" w:eastAsia="en-IN"/>
          </w:rPr>
          <w:t xml:space="preserve"> by centuries; modern</w:t>
        </w:r>
      </w:ins>
      <w:ins w:id="364" w:author="Rakhi Ghoshal" w:date="2017-07-23T18:24:00Z">
        <w:r w:rsidR="00E504C3">
          <w:rPr>
            <w:rFonts w:ascii="Times New Roman" w:eastAsia="Times New Roman" w:hAnsi="Times New Roman" w:cs="Times New Roman"/>
            <w:color w:val="222222"/>
            <w:sz w:val="24"/>
            <w:lang w:val="en-IN" w:eastAsia="en-IN"/>
          </w:rPr>
          <w:t xml:space="preserve"> science </w:t>
        </w:r>
      </w:ins>
      <w:ins w:id="365" w:author="Rakhi Ghoshal" w:date="2017-07-22T20:05:00Z">
        <w:r w:rsidR="00C92033">
          <w:rPr>
            <w:rFonts w:ascii="Times New Roman" w:eastAsia="Times New Roman" w:hAnsi="Times New Roman" w:cs="Times New Roman"/>
            <w:color w:val="222222"/>
            <w:sz w:val="24"/>
            <w:lang w:val="en-IN" w:eastAsia="en-IN"/>
          </w:rPr>
          <w:t xml:space="preserve">was </w:t>
        </w:r>
      </w:ins>
      <w:del w:id="366" w:author="Rakhi Ghoshal" w:date="2017-07-22T20:05:00Z">
        <w:r w:rsidR="002008C0" w:rsidRPr="004F539F" w:rsidDel="00C92033">
          <w:rPr>
            <w:rFonts w:ascii="Times New Roman" w:eastAsia="Times New Roman" w:hAnsi="Times New Roman" w:cs="Times New Roman"/>
            <w:color w:val="222222"/>
            <w:sz w:val="24"/>
            <w:lang w:val="en-IN" w:eastAsia="en-IN"/>
          </w:rPr>
          <w:delText xml:space="preserve"> and modern science in </w:delText>
        </w:r>
      </w:del>
      <w:ins w:id="367" w:author="Rakhi Ghoshal" w:date="2017-07-22T20:05:00Z">
        <w:r w:rsidR="00C92033">
          <w:rPr>
            <w:rFonts w:ascii="Times New Roman" w:eastAsia="Times New Roman" w:hAnsi="Times New Roman" w:cs="Times New Roman"/>
            <w:color w:val="222222"/>
            <w:sz w:val="24"/>
            <w:lang w:val="en-IN" w:eastAsia="en-IN"/>
          </w:rPr>
          <w:t xml:space="preserve">born around </w:t>
        </w:r>
      </w:ins>
      <w:r w:rsidR="002008C0" w:rsidRPr="004F539F">
        <w:rPr>
          <w:rFonts w:ascii="Times New Roman" w:eastAsia="Times New Roman" w:hAnsi="Times New Roman" w:cs="Times New Roman"/>
          <w:color w:val="222222"/>
          <w:sz w:val="24"/>
          <w:lang w:val="en-IN" w:eastAsia="en-IN"/>
        </w:rPr>
        <w:t xml:space="preserve">the </w:t>
      </w:r>
      <w:ins w:id="368" w:author="Rakhi Ghoshal" w:date="2017-07-22T20:18:00Z">
        <w:r w:rsidR="00E71604">
          <w:rPr>
            <w:rFonts w:ascii="Times New Roman" w:eastAsia="Times New Roman" w:hAnsi="Times New Roman" w:cs="Times New Roman"/>
            <w:color w:val="222222"/>
            <w:sz w:val="24"/>
            <w:lang w:val="en-IN" w:eastAsia="en-IN"/>
          </w:rPr>
          <w:t>16</w:t>
        </w:r>
        <w:r w:rsidR="00E71604" w:rsidRPr="00E71604">
          <w:rPr>
            <w:rFonts w:ascii="Times New Roman" w:eastAsia="Times New Roman" w:hAnsi="Times New Roman" w:cs="Times New Roman"/>
            <w:color w:val="222222"/>
            <w:sz w:val="24"/>
            <w:vertAlign w:val="superscript"/>
            <w:lang w:val="en-IN" w:eastAsia="en-IN"/>
            <w:rPrChange w:id="369" w:author="Rakhi Ghoshal" w:date="2017-07-22T20:18:00Z">
              <w:rPr>
                <w:rFonts w:ascii="Times New Roman" w:eastAsia="Times New Roman" w:hAnsi="Times New Roman" w:cs="Times New Roman"/>
                <w:color w:val="222222"/>
                <w:sz w:val="24"/>
                <w:lang w:val="en-IN" w:eastAsia="en-IN"/>
              </w:rPr>
            </w:rPrChange>
          </w:rPr>
          <w:t>th</w:t>
        </w:r>
      </w:ins>
      <w:ins w:id="370" w:author="Rakhi Ghoshal" w:date="2017-07-22T20:05:00Z">
        <w:r w:rsidR="00C92033">
          <w:rPr>
            <w:rFonts w:ascii="Times New Roman" w:eastAsia="Times New Roman" w:hAnsi="Times New Roman" w:cs="Times New Roman"/>
            <w:color w:val="222222"/>
            <w:sz w:val="24"/>
            <w:lang w:val="en-IN" w:eastAsia="en-IN"/>
          </w:rPr>
          <w:t xml:space="preserve"> century in the </w:t>
        </w:r>
      </w:ins>
      <w:r w:rsidR="002008C0" w:rsidRPr="004F539F">
        <w:rPr>
          <w:rFonts w:ascii="Times New Roman" w:eastAsia="Times New Roman" w:hAnsi="Times New Roman" w:cs="Times New Roman"/>
          <w:color w:val="222222"/>
          <w:sz w:val="24"/>
          <w:lang w:val="en-IN" w:eastAsia="en-IN"/>
        </w:rPr>
        <w:t>West</w:t>
      </w:r>
      <w:ins w:id="371" w:author="Rakhi Ghoshal" w:date="2017-07-22T20:05:00Z">
        <w:r w:rsidR="00C92033">
          <w:rPr>
            <w:rFonts w:ascii="Times New Roman" w:eastAsia="Times New Roman" w:hAnsi="Times New Roman" w:cs="Times New Roman"/>
            <w:color w:val="222222"/>
            <w:sz w:val="24"/>
            <w:lang w:val="en-IN" w:eastAsia="en-IN"/>
          </w:rPr>
          <w:t xml:space="preserve">. </w:t>
        </w:r>
      </w:ins>
      <w:ins w:id="372" w:author="Rakhi Ghoshal" w:date="2017-07-22T20:18:00Z">
        <w:r w:rsidR="00E71604">
          <w:rPr>
            <w:rFonts w:ascii="Times New Roman" w:eastAsia="Times New Roman" w:hAnsi="Times New Roman" w:cs="Times New Roman"/>
            <w:color w:val="222222"/>
            <w:sz w:val="24"/>
            <w:lang w:val="en-IN" w:eastAsia="en-IN"/>
          </w:rPr>
          <w:t>Colonialism brought the knowledge and pra</w:t>
        </w:r>
      </w:ins>
      <w:ins w:id="373" w:author="Rakhi Ghoshal" w:date="2017-07-22T20:19:00Z">
        <w:r w:rsidR="00E71604">
          <w:rPr>
            <w:rFonts w:ascii="Times New Roman" w:eastAsia="Times New Roman" w:hAnsi="Times New Roman" w:cs="Times New Roman"/>
            <w:color w:val="222222"/>
            <w:sz w:val="24"/>
            <w:lang w:val="en-IN" w:eastAsia="en-IN"/>
          </w:rPr>
          <w:t>xis of m</w:t>
        </w:r>
      </w:ins>
      <w:ins w:id="374" w:author="Rakhi Ghoshal" w:date="2017-07-22T20:05:00Z">
        <w:r w:rsidR="00C92033">
          <w:rPr>
            <w:rFonts w:ascii="Times New Roman" w:eastAsia="Times New Roman" w:hAnsi="Times New Roman" w:cs="Times New Roman"/>
            <w:color w:val="222222"/>
            <w:sz w:val="24"/>
            <w:lang w:val="en-IN" w:eastAsia="en-IN"/>
          </w:rPr>
          <w:t xml:space="preserve">odern science </w:t>
        </w:r>
      </w:ins>
      <w:ins w:id="375" w:author="Rakhi Ghoshal" w:date="2017-07-22T20:06:00Z">
        <w:r w:rsidR="00C92033">
          <w:rPr>
            <w:rFonts w:ascii="Times New Roman" w:eastAsia="Times New Roman" w:hAnsi="Times New Roman" w:cs="Times New Roman"/>
            <w:color w:val="222222"/>
            <w:sz w:val="24"/>
            <w:lang w:val="en-IN" w:eastAsia="en-IN"/>
          </w:rPr>
          <w:t>to Indian shores</w:t>
        </w:r>
      </w:ins>
      <w:ins w:id="376" w:author="Rakhi Ghoshal" w:date="2017-07-22T20:20:00Z">
        <w:r w:rsidR="00E71604">
          <w:rPr>
            <w:rFonts w:ascii="Times New Roman" w:eastAsia="Times New Roman" w:hAnsi="Times New Roman" w:cs="Times New Roman"/>
            <w:color w:val="222222"/>
            <w:sz w:val="24"/>
            <w:lang w:val="en-IN" w:eastAsia="en-IN"/>
          </w:rPr>
          <w:t xml:space="preserve">; </w:t>
        </w:r>
      </w:ins>
      <w:ins w:id="377" w:author="Rakhi Ghoshal" w:date="2017-07-22T20:19:00Z">
        <w:r w:rsidR="00E71604">
          <w:rPr>
            <w:rFonts w:ascii="Times New Roman" w:eastAsia="Times New Roman" w:hAnsi="Times New Roman" w:cs="Times New Roman"/>
            <w:color w:val="222222"/>
            <w:sz w:val="24"/>
            <w:lang w:val="en-IN" w:eastAsia="en-IN"/>
          </w:rPr>
          <w:t>contestations</w:t>
        </w:r>
      </w:ins>
      <w:ins w:id="378" w:author="Rakhi Ghoshal" w:date="2017-07-22T20:20:00Z">
        <w:r w:rsidR="00E71604">
          <w:rPr>
            <w:rFonts w:ascii="Times New Roman" w:eastAsia="Times New Roman" w:hAnsi="Times New Roman" w:cs="Times New Roman"/>
            <w:color w:val="222222"/>
            <w:sz w:val="24"/>
            <w:lang w:val="en-IN" w:eastAsia="en-IN"/>
          </w:rPr>
          <w:t>,</w:t>
        </w:r>
      </w:ins>
      <w:ins w:id="379" w:author="Rakhi Ghoshal" w:date="2017-07-22T20:19:00Z">
        <w:r w:rsidR="00E71604">
          <w:rPr>
            <w:rFonts w:ascii="Times New Roman" w:eastAsia="Times New Roman" w:hAnsi="Times New Roman" w:cs="Times New Roman"/>
            <w:color w:val="222222"/>
            <w:sz w:val="24"/>
            <w:lang w:val="en-IN" w:eastAsia="en-IN"/>
          </w:rPr>
          <w:t xml:space="preserve"> </w:t>
        </w:r>
      </w:ins>
      <w:ins w:id="380" w:author="Rakhi Ghoshal" w:date="2017-07-22T20:20:00Z">
        <w:r w:rsidR="00E71604">
          <w:rPr>
            <w:rFonts w:ascii="Times New Roman" w:eastAsia="Times New Roman" w:hAnsi="Times New Roman" w:cs="Times New Roman"/>
            <w:color w:val="222222"/>
            <w:sz w:val="24"/>
            <w:lang w:val="en-IN" w:eastAsia="en-IN"/>
          </w:rPr>
          <w:t xml:space="preserve">co-options and </w:t>
        </w:r>
      </w:ins>
      <w:ins w:id="381" w:author="Rakhi Ghoshal" w:date="2017-07-22T20:19:00Z">
        <w:r w:rsidR="00E71604">
          <w:rPr>
            <w:rFonts w:ascii="Times New Roman" w:eastAsia="Times New Roman" w:hAnsi="Times New Roman" w:cs="Times New Roman"/>
            <w:color w:val="222222"/>
            <w:sz w:val="24"/>
            <w:lang w:val="en-IN" w:eastAsia="en-IN"/>
          </w:rPr>
          <w:t>confrontations</w:t>
        </w:r>
      </w:ins>
      <w:ins w:id="382" w:author="Rakhi Ghoshal" w:date="2017-07-22T20:20:00Z">
        <w:r w:rsidR="00E71604">
          <w:rPr>
            <w:rFonts w:ascii="Times New Roman" w:eastAsia="Times New Roman" w:hAnsi="Times New Roman" w:cs="Times New Roman"/>
            <w:color w:val="222222"/>
            <w:sz w:val="24"/>
            <w:lang w:val="en-IN" w:eastAsia="en-IN"/>
          </w:rPr>
          <w:t xml:space="preserve"> between modern science and indigenous forms of enquiry and practice ensued, and the complex trajectories of these have been studied and theorized by postcolonial hi</w:t>
        </w:r>
      </w:ins>
      <w:ins w:id="383" w:author="Rakhi Ghoshal" w:date="2017-07-22T20:21:00Z">
        <w:r w:rsidR="00E71604">
          <w:rPr>
            <w:rFonts w:ascii="Times New Roman" w:eastAsia="Times New Roman" w:hAnsi="Times New Roman" w:cs="Times New Roman"/>
            <w:color w:val="222222"/>
            <w:sz w:val="24"/>
            <w:lang w:val="en-IN" w:eastAsia="en-IN"/>
          </w:rPr>
          <w:t>storians of science (</w:t>
        </w:r>
      </w:ins>
      <w:ins w:id="384" w:author="Rakhi Ghoshal" w:date="2017-07-23T18:25:00Z">
        <w:r w:rsidR="00E504C3">
          <w:rPr>
            <w:rFonts w:ascii="Times New Roman" w:eastAsia="Times New Roman" w:hAnsi="Times New Roman" w:cs="Times New Roman"/>
            <w:color w:val="222222"/>
            <w:sz w:val="24"/>
            <w:lang w:val="en-IN" w:eastAsia="en-IN"/>
          </w:rPr>
          <w:t>10)</w:t>
        </w:r>
      </w:ins>
      <w:ins w:id="385" w:author="Rakhi Ghoshal" w:date="2017-07-22T20:21:00Z">
        <w:r w:rsidR="00E71604">
          <w:rPr>
            <w:rFonts w:ascii="Times New Roman" w:eastAsia="Times New Roman" w:hAnsi="Times New Roman" w:cs="Times New Roman"/>
            <w:color w:val="222222"/>
            <w:sz w:val="24"/>
            <w:lang w:val="en-IN" w:eastAsia="en-IN"/>
          </w:rPr>
          <w:t xml:space="preserve">. Convergences </w:t>
        </w:r>
      </w:ins>
      <w:ins w:id="386" w:author="Rakhi Ghoshal" w:date="2017-07-23T18:26:00Z">
        <w:r w:rsidR="00E504C3">
          <w:rPr>
            <w:rFonts w:ascii="Times New Roman" w:eastAsia="Times New Roman" w:hAnsi="Times New Roman" w:cs="Times New Roman"/>
            <w:color w:val="222222"/>
            <w:sz w:val="24"/>
            <w:lang w:val="en-IN" w:eastAsia="en-IN"/>
          </w:rPr>
          <w:t xml:space="preserve">of knowledge and practices </w:t>
        </w:r>
      </w:ins>
      <w:ins w:id="387" w:author="Rakhi Ghoshal" w:date="2017-07-22T20:21:00Z">
        <w:r w:rsidR="00E71604">
          <w:rPr>
            <w:rFonts w:ascii="Times New Roman" w:eastAsia="Times New Roman" w:hAnsi="Times New Roman" w:cs="Times New Roman"/>
            <w:color w:val="222222"/>
            <w:sz w:val="24"/>
            <w:lang w:val="en-IN" w:eastAsia="en-IN"/>
          </w:rPr>
          <w:t xml:space="preserve">took place as well: </w:t>
        </w:r>
      </w:ins>
      <w:ins w:id="388" w:author="Rakhi Ghoshal" w:date="2017-07-22T20:22:00Z">
        <w:r w:rsidR="00E71604">
          <w:rPr>
            <w:rFonts w:ascii="Times New Roman" w:eastAsia="Times New Roman" w:hAnsi="Times New Roman" w:cs="Times New Roman"/>
            <w:color w:val="222222"/>
            <w:sz w:val="24"/>
            <w:lang w:val="en-IN" w:eastAsia="en-IN"/>
          </w:rPr>
          <w:t xml:space="preserve">the </w:t>
        </w:r>
      </w:ins>
      <w:ins w:id="389" w:author="Rakhi Ghoshal" w:date="2017-07-22T20:21:00Z">
        <w:r w:rsidR="00E71604">
          <w:rPr>
            <w:rFonts w:ascii="Times New Roman" w:eastAsia="Times New Roman" w:hAnsi="Times New Roman" w:cs="Times New Roman"/>
            <w:color w:val="222222"/>
            <w:sz w:val="24"/>
            <w:lang w:val="en-IN" w:eastAsia="en-IN"/>
          </w:rPr>
          <w:t>precise moment when Ayur</w:t>
        </w:r>
      </w:ins>
      <w:ins w:id="390" w:author="Rakhi Ghoshal" w:date="2017-07-22T20:22:00Z">
        <w:r w:rsidR="00E71604">
          <w:rPr>
            <w:rFonts w:ascii="Times New Roman" w:eastAsia="Times New Roman" w:hAnsi="Times New Roman" w:cs="Times New Roman"/>
            <w:color w:val="222222"/>
            <w:sz w:val="24"/>
            <w:lang w:val="en-IN" w:eastAsia="en-IN"/>
          </w:rPr>
          <w:t>ve</w:t>
        </w:r>
      </w:ins>
      <w:ins w:id="391" w:author="Rakhi Ghoshal" w:date="2017-07-22T20:21:00Z">
        <w:r w:rsidR="00E71604">
          <w:rPr>
            <w:rFonts w:ascii="Times New Roman" w:eastAsia="Times New Roman" w:hAnsi="Times New Roman" w:cs="Times New Roman"/>
            <w:color w:val="222222"/>
            <w:sz w:val="24"/>
            <w:lang w:val="en-IN" w:eastAsia="en-IN"/>
          </w:rPr>
          <w:t>da</w:t>
        </w:r>
      </w:ins>
      <w:ins w:id="392" w:author="Rakhi Ghoshal" w:date="2017-07-22T20:22:00Z">
        <w:r w:rsidR="00E71604">
          <w:rPr>
            <w:rFonts w:ascii="Times New Roman" w:eastAsia="Times New Roman" w:hAnsi="Times New Roman" w:cs="Times New Roman"/>
            <w:color w:val="222222"/>
            <w:sz w:val="24"/>
            <w:lang w:val="en-IN" w:eastAsia="en-IN"/>
          </w:rPr>
          <w:t xml:space="preserve"> decided to include dissection of the human anatomy as part of its epistemology has been documented</w:t>
        </w:r>
      </w:ins>
      <w:ins w:id="393" w:author="Rakhi Ghoshal" w:date="2017-07-23T18:26:00Z">
        <w:r w:rsidR="00E504C3">
          <w:rPr>
            <w:rFonts w:ascii="Times New Roman" w:eastAsia="Times New Roman" w:hAnsi="Times New Roman" w:cs="Times New Roman"/>
            <w:color w:val="222222"/>
            <w:sz w:val="24"/>
            <w:lang w:val="en-IN" w:eastAsia="en-IN"/>
          </w:rPr>
          <w:t xml:space="preserve"> by history</w:t>
        </w:r>
      </w:ins>
      <w:ins w:id="394" w:author="Rakhi Ghoshal" w:date="2017-07-25T23:06:00Z">
        <w:r w:rsidR="008826D9">
          <w:rPr>
            <w:rFonts w:ascii="Times New Roman" w:eastAsia="Times New Roman" w:hAnsi="Times New Roman" w:cs="Times New Roman"/>
            <w:color w:val="222222"/>
            <w:sz w:val="24"/>
            <w:lang w:val="en-IN" w:eastAsia="en-IN"/>
          </w:rPr>
          <w:t xml:space="preserve">. It </w:t>
        </w:r>
      </w:ins>
      <w:ins w:id="395" w:author="Rakhi Ghoshal" w:date="2017-07-23T18:27:00Z">
        <w:r w:rsidR="00E504C3">
          <w:rPr>
            <w:rFonts w:ascii="Times New Roman" w:eastAsia="Times New Roman" w:hAnsi="Times New Roman" w:cs="Times New Roman"/>
            <w:color w:val="222222"/>
            <w:sz w:val="24"/>
            <w:lang w:val="en-IN" w:eastAsia="en-IN"/>
          </w:rPr>
          <w:t xml:space="preserve">is said that </w:t>
        </w:r>
      </w:ins>
      <w:del w:id="396" w:author="Rakhi Ghoshal" w:date="2017-07-22T20:22:00Z">
        <w:r w:rsidR="002008C0" w:rsidRPr="004F539F" w:rsidDel="00E71604">
          <w:rPr>
            <w:rFonts w:ascii="Times New Roman" w:eastAsia="Times New Roman" w:hAnsi="Times New Roman" w:cs="Times New Roman"/>
            <w:color w:val="222222"/>
            <w:sz w:val="24"/>
            <w:lang w:val="en-IN" w:eastAsia="en-IN"/>
          </w:rPr>
          <w:delText xml:space="preserve">; the science-ization of Ayurveda happened at a precise moment </w:delText>
        </w:r>
        <w:r w:rsidR="00A87110" w:rsidDel="00E71604">
          <w:rPr>
            <w:rFonts w:ascii="Times New Roman" w:eastAsia="Times New Roman" w:hAnsi="Times New Roman" w:cs="Times New Roman"/>
            <w:color w:val="222222"/>
            <w:sz w:val="24"/>
            <w:lang w:val="en-IN" w:eastAsia="en-IN"/>
          </w:rPr>
          <w:delText xml:space="preserve">in colonial history </w:delText>
        </w:r>
        <w:r w:rsidR="002008C0" w:rsidRPr="004F539F" w:rsidDel="00E71604">
          <w:rPr>
            <w:rFonts w:ascii="Times New Roman" w:eastAsia="Times New Roman" w:hAnsi="Times New Roman" w:cs="Times New Roman"/>
            <w:color w:val="222222"/>
            <w:sz w:val="24"/>
            <w:lang w:val="en-IN" w:eastAsia="en-IN"/>
          </w:rPr>
          <w:delText xml:space="preserve">and has been discussed by </w:delText>
        </w:r>
        <w:r w:rsidR="00E65189" w:rsidRPr="004F539F" w:rsidDel="00E71604">
          <w:rPr>
            <w:rFonts w:ascii="Times New Roman" w:eastAsia="Times New Roman" w:hAnsi="Times New Roman" w:cs="Times New Roman"/>
            <w:color w:val="222222"/>
            <w:sz w:val="24"/>
            <w:lang w:val="en-IN" w:eastAsia="en-IN"/>
          </w:rPr>
          <w:delText xml:space="preserve">postcolonial </w:delText>
        </w:r>
        <w:r w:rsidR="002008C0" w:rsidRPr="004F539F" w:rsidDel="00E71604">
          <w:rPr>
            <w:rFonts w:ascii="Times New Roman" w:eastAsia="Times New Roman" w:hAnsi="Times New Roman" w:cs="Times New Roman"/>
            <w:color w:val="222222"/>
            <w:sz w:val="24"/>
            <w:lang w:val="en-IN" w:eastAsia="en-IN"/>
          </w:rPr>
          <w:delText>historians of science</w:delText>
        </w:r>
        <w:r w:rsidR="00BE58EF" w:rsidRPr="004F539F" w:rsidDel="00E71604">
          <w:rPr>
            <w:rFonts w:ascii="Times New Roman" w:eastAsia="Times New Roman" w:hAnsi="Times New Roman" w:cs="Times New Roman"/>
            <w:color w:val="222222"/>
            <w:sz w:val="24"/>
            <w:lang w:val="en-IN" w:eastAsia="en-IN"/>
          </w:rPr>
          <w:delText>.</w:delText>
        </w:r>
        <w:r w:rsidR="006C374B" w:rsidRPr="004F539F" w:rsidDel="00E71604">
          <w:rPr>
            <w:rFonts w:ascii="Times New Roman" w:eastAsia="Times New Roman" w:hAnsi="Times New Roman" w:cs="Times New Roman"/>
            <w:color w:val="222222"/>
            <w:sz w:val="24"/>
            <w:lang w:val="en-IN" w:eastAsia="en-IN"/>
          </w:rPr>
          <w:delText xml:space="preserve"> </w:delText>
        </w:r>
      </w:del>
      <w:del w:id="397" w:author="Rakhi Ghoshal" w:date="2017-07-22T20:23:00Z">
        <w:r w:rsidR="002350FB" w:rsidDel="00E71604">
          <w:rPr>
            <w:rFonts w:ascii="Times New Roman" w:eastAsia="Times New Roman" w:hAnsi="Times New Roman" w:cs="Times New Roman"/>
            <w:color w:val="222222"/>
            <w:sz w:val="24"/>
            <w:lang w:val="en-IN" w:eastAsia="en-IN"/>
          </w:rPr>
          <w:delText xml:space="preserve">According to some, </w:delText>
        </w:r>
      </w:del>
      <w:del w:id="398" w:author="Rakhi Ghoshal" w:date="2017-07-23T18:27:00Z">
        <w:r w:rsidR="002350FB" w:rsidDel="00E504C3">
          <w:rPr>
            <w:rFonts w:ascii="Times New Roman" w:eastAsia="Times New Roman" w:hAnsi="Times New Roman" w:cs="Times New Roman"/>
            <w:color w:val="222222"/>
            <w:sz w:val="24"/>
            <w:lang w:val="en-IN" w:eastAsia="en-IN"/>
          </w:rPr>
          <w:delText>th</w:delText>
        </w:r>
      </w:del>
      <w:del w:id="399" w:author="Rakhi Ghoshal" w:date="2017-07-22T20:23:00Z">
        <w:r w:rsidR="002350FB" w:rsidDel="00E71604">
          <w:rPr>
            <w:rFonts w:ascii="Times New Roman" w:eastAsia="Times New Roman" w:hAnsi="Times New Roman" w:cs="Times New Roman"/>
            <w:color w:val="222222"/>
            <w:sz w:val="24"/>
            <w:lang w:val="en-IN" w:eastAsia="en-IN"/>
          </w:rPr>
          <w:delText>e</w:delText>
        </w:r>
      </w:del>
      <w:del w:id="400" w:author="Rakhi Ghoshal" w:date="2017-07-23T18:27:00Z">
        <w:r w:rsidR="002350FB" w:rsidDel="00E504C3">
          <w:rPr>
            <w:rFonts w:ascii="Times New Roman" w:eastAsia="Times New Roman" w:hAnsi="Times New Roman" w:cs="Times New Roman"/>
            <w:color w:val="222222"/>
            <w:sz w:val="24"/>
            <w:lang w:val="en-IN" w:eastAsia="en-IN"/>
          </w:rPr>
          <w:delText xml:space="preserve"> </w:delText>
        </w:r>
      </w:del>
      <w:ins w:id="401" w:author="Rakhi Ghoshal" w:date="2017-07-25T23:06:00Z">
        <w:r w:rsidR="008826D9">
          <w:rPr>
            <w:rFonts w:ascii="Times New Roman" w:eastAsia="Times New Roman" w:hAnsi="Times New Roman" w:cs="Times New Roman"/>
            <w:color w:val="222222"/>
            <w:sz w:val="24"/>
            <w:lang w:val="en-IN" w:eastAsia="en-IN"/>
          </w:rPr>
          <w:t xml:space="preserve">the </w:t>
        </w:r>
      </w:ins>
      <w:r w:rsidR="002350FB">
        <w:rPr>
          <w:rFonts w:ascii="Times New Roman" w:eastAsia="Times New Roman" w:hAnsi="Times New Roman" w:cs="Times New Roman"/>
          <w:color w:val="222222"/>
          <w:sz w:val="24"/>
          <w:lang w:val="en-IN" w:eastAsia="en-IN"/>
        </w:rPr>
        <w:t>moment</w:t>
      </w:r>
      <w:ins w:id="402" w:author="Rakhi Ghoshal" w:date="2017-07-23T18:27:00Z">
        <w:r w:rsidR="00E504C3">
          <w:rPr>
            <w:rFonts w:ascii="Times New Roman" w:eastAsia="Times New Roman" w:hAnsi="Times New Roman" w:cs="Times New Roman"/>
            <w:color w:val="222222"/>
            <w:sz w:val="24"/>
            <w:lang w:val="en-IN" w:eastAsia="en-IN"/>
          </w:rPr>
          <w:t>,</w:t>
        </w:r>
      </w:ins>
      <w:r w:rsidR="002350FB">
        <w:rPr>
          <w:rFonts w:ascii="Times New Roman" w:eastAsia="Times New Roman" w:hAnsi="Times New Roman" w:cs="Times New Roman"/>
          <w:color w:val="222222"/>
          <w:sz w:val="24"/>
          <w:lang w:val="en-IN" w:eastAsia="en-IN"/>
        </w:rPr>
        <w:t xml:space="preserve"> </w:t>
      </w:r>
      <w:ins w:id="403" w:author="Rakhi Ghoshal" w:date="2017-07-22T20:23:00Z">
        <w:r w:rsidR="00E71604">
          <w:rPr>
            <w:rFonts w:ascii="Times New Roman" w:eastAsia="Times New Roman" w:hAnsi="Times New Roman" w:cs="Times New Roman"/>
            <w:color w:val="222222"/>
            <w:sz w:val="24"/>
            <w:lang w:val="en-IN" w:eastAsia="en-IN"/>
          </w:rPr>
          <w:t xml:space="preserve">when </w:t>
        </w:r>
        <w:proofErr w:type="spellStart"/>
        <w:r w:rsidR="00E71604">
          <w:rPr>
            <w:rFonts w:ascii="Times New Roman" w:eastAsia="Times New Roman" w:hAnsi="Times New Roman" w:cs="Times New Roman"/>
            <w:color w:val="222222"/>
            <w:sz w:val="24"/>
            <w:lang w:val="en-IN" w:eastAsia="en-IN"/>
          </w:rPr>
          <w:t>Ayurvedic</w:t>
        </w:r>
        <w:proofErr w:type="spellEnd"/>
        <w:r w:rsidR="00E71604">
          <w:rPr>
            <w:rFonts w:ascii="Times New Roman" w:eastAsia="Times New Roman" w:hAnsi="Times New Roman" w:cs="Times New Roman"/>
            <w:color w:val="222222"/>
            <w:sz w:val="24"/>
            <w:lang w:val="en-IN" w:eastAsia="en-IN"/>
          </w:rPr>
          <w:t xml:space="preserve"> practitioner</w:t>
        </w:r>
      </w:ins>
      <w:ins w:id="404" w:author="Rakhi Ghoshal" w:date="2017-07-23T19:02:00Z">
        <w:r w:rsidR="00C6444C">
          <w:rPr>
            <w:rFonts w:ascii="Times New Roman" w:eastAsia="Times New Roman" w:hAnsi="Times New Roman" w:cs="Times New Roman"/>
            <w:color w:val="222222"/>
            <w:sz w:val="24"/>
            <w:lang w:val="en-IN" w:eastAsia="en-IN"/>
          </w:rPr>
          <w:t xml:space="preserve"> </w:t>
        </w:r>
        <w:proofErr w:type="spellStart"/>
        <w:r w:rsidR="00C6444C">
          <w:rPr>
            <w:rFonts w:ascii="Times New Roman" w:eastAsia="Times New Roman" w:hAnsi="Times New Roman" w:cs="Times New Roman"/>
            <w:color w:val="222222"/>
            <w:sz w:val="24"/>
            <w:lang w:val="en-IN" w:eastAsia="en-IN"/>
          </w:rPr>
          <w:t>Madhusudan</w:t>
        </w:r>
        <w:proofErr w:type="spellEnd"/>
        <w:r w:rsidR="00C6444C">
          <w:rPr>
            <w:rFonts w:ascii="Times New Roman" w:eastAsia="Times New Roman" w:hAnsi="Times New Roman" w:cs="Times New Roman"/>
            <w:color w:val="222222"/>
            <w:sz w:val="24"/>
            <w:lang w:val="en-IN" w:eastAsia="en-IN"/>
          </w:rPr>
          <w:t xml:space="preserve"> Gupta</w:t>
        </w:r>
      </w:ins>
      <w:ins w:id="405" w:author="Rakhi Ghoshal" w:date="2017-07-22T20:23:00Z">
        <w:r w:rsidR="00E71604">
          <w:rPr>
            <w:rFonts w:ascii="Times New Roman" w:eastAsia="Times New Roman" w:hAnsi="Times New Roman" w:cs="Times New Roman"/>
            <w:color w:val="222222"/>
            <w:sz w:val="24"/>
            <w:lang w:val="en-IN" w:eastAsia="en-IN"/>
          </w:rPr>
          <w:t xml:space="preserve"> </w:t>
        </w:r>
      </w:ins>
      <w:ins w:id="406" w:author="Rakhi Ghoshal" w:date="2017-07-23T18:27:00Z">
        <w:r w:rsidR="00E504C3">
          <w:rPr>
            <w:rFonts w:ascii="Times New Roman" w:eastAsia="Times New Roman" w:hAnsi="Times New Roman" w:cs="Times New Roman"/>
            <w:color w:val="222222"/>
            <w:sz w:val="24"/>
            <w:lang w:val="en-IN" w:eastAsia="en-IN"/>
          </w:rPr>
          <w:t xml:space="preserve">first </w:t>
        </w:r>
      </w:ins>
      <w:ins w:id="407" w:author="Rakhi Ghoshal" w:date="2017-07-22T20:23:00Z">
        <w:r w:rsidR="00E71604">
          <w:rPr>
            <w:rFonts w:ascii="Times New Roman" w:eastAsia="Times New Roman" w:hAnsi="Times New Roman" w:cs="Times New Roman"/>
            <w:color w:val="222222"/>
            <w:sz w:val="24"/>
            <w:lang w:val="en-IN" w:eastAsia="en-IN"/>
          </w:rPr>
          <w:t>put the scalpel to the corpse, marking a</w:t>
        </w:r>
        <w:r w:rsidR="00AB3CF2">
          <w:rPr>
            <w:rFonts w:ascii="Times New Roman" w:eastAsia="Times New Roman" w:hAnsi="Times New Roman" w:cs="Times New Roman"/>
            <w:color w:val="222222"/>
            <w:sz w:val="24"/>
            <w:lang w:val="en-IN" w:eastAsia="en-IN"/>
          </w:rPr>
          <w:t xml:space="preserve"> paradigmatic shift in the theories of the discipline</w:t>
        </w:r>
      </w:ins>
      <w:ins w:id="408" w:author="Rakhi Ghoshal" w:date="2017-07-23T18:28:00Z">
        <w:r w:rsidR="004D45DA">
          <w:rPr>
            <w:rFonts w:ascii="Times New Roman" w:eastAsia="Times New Roman" w:hAnsi="Times New Roman" w:cs="Times New Roman"/>
            <w:color w:val="222222"/>
            <w:sz w:val="24"/>
            <w:lang w:val="en-IN" w:eastAsia="en-IN"/>
          </w:rPr>
          <w:t xml:space="preserve"> which did not hitherto include dissection,</w:t>
        </w:r>
      </w:ins>
      <w:ins w:id="409" w:author="Rakhi Ghoshal" w:date="2017-07-22T20:23:00Z">
        <w:r w:rsidR="00AB3CF2">
          <w:rPr>
            <w:rFonts w:ascii="Times New Roman" w:eastAsia="Times New Roman" w:hAnsi="Times New Roman" w:cs="Times New Roman"/>
            <w:color w:val="222222"/>
            <w:sz w:val="24"/>
            <w:lang w:val="en-IN" w:eastAsia="en-IN"/>
          </w:rPr>
          <w:t xml:space="preserve"> </w:t>
        </w:r>
      </w:ins>
      <w:r w:rsidR="002350FB">
        <w:rPr>
          <w:rFonts w:ascii="Times New Roman" w:eastAsia="Times New Roman" w:hAnsi="Times New Roman" w:cs="Times New Roman"/>
          <w:color w:val="222222"/>
          <w:sz w:val="24"/>
          <w:lang w:val="en-IN" w:eastAsia="en-IN"/>
        </w:rPr>
        <w:t xml:space="preserve">was </w:t>
      </w:r>
      <w:ins w:id="410" w:author="Rakhi Ghoshal" w:date="2017-07-25T23:07:00Z">
        <w:r w:rsidR="008826D9">
          <w:rPr>
            <w:rFonts w:ascii="Times New Roman" w:eastAsia="Times New Roman" w:hAnsi="Times New Roman" w:cs="Times New Roman"/>
            <w:color w:val="222222"/>
            <w:sz w:val="24"/>
            <w:lang w:val="en-IN" w:eastAsia="en-IN"/>
          </w:rPr>
          <w:t xml:space="preserve">acknowledged </w:t>
        </w:r>
      </w:ins>
      <w:del w:id="411" w:author="Rakhi Ghoshal" w:date="2017-07-22T20:23:00Z">
        <w:r w:rsidR="002350FB" w:rsidDel="00AB3CF2">
          <w:rPr>
            <w:rFonts w:ascii="Times New Roman" w:eastAsia="Times New Roman" w:hAnsi="Times New Roman" w:cs="Times New Roman"/>
            <w:color w:val="222222"/>
            <w:sz w:val="24"/>
            <w:lang w:val="en-IN" w:eastAsia="en-IN"/>
          </w:rPr>
          <w:delText xml:space="preserve">distinctly </w:delText>
        </w:r>
      </w:del>
      <w:ins w:id="412" w:author="Rakhi Ghoshal" w:date="2017-07-22T20:23:00Z">
        <w:r w:rsidR="00AB3CF2">
          <w:rPr>
            <w:rFonts w:ascii="Times New Roman" w:eastAsia="Times New Roman" w:hAnsi="Times New Roman" w:cs="Times New Roman"/>
            <w:color w:val="222222"/>
            <w:sz w:val="24"/>
            <w:lang w:val="en-IN" w:eastAsia="en-IN"/>
          </w:rPr>
          <w:t>by the c</w:t>
        </w:r>
      </w:ins>
      <w:ins w:id="413" w:author="Rakhi Ghoshal" w:date="2017-07-22T20:24:00Z">
        <w:r w:rsidR="00AB3CF2">
          <w:rPr>
            <w:rFonts w:ascii="Times New Roman" w:eastAsia="Times New Roman" w:hAnsi="Times New Roman" w:cs="Times New Roman"/>
            <w:color w:val="222222"/>
            <w:sz w:val="24"/>
            <w:lang w:val="en-IN" w:eastAsia="en-IN"/>
          </w:rPr>
          <w:t>olonial state</w:t>
        </w:r>
      </w:ins>
      <w:ins w:id="414" w:author="Rakhi Ghoshal" w:date="2017-07-25T23:07:00Z">
        <w:r w:rsidR="008826D9">
          <w:rPr>
            <w:rFonts w:ascii="Times New Roman" w:eastAsia="Times New Roman" w:hAnsi="Times New Roman" w:cs="Times New Roman"/>
            <w:color w:val="222222"/>
            <w:sz w:val="24"/>
            <w:lang w:val="en-IN" w:eastAsia="en-IN"/>
          </w:rPr>
          <w:t xml:space="preserve"> </w:t>
        </w:r>
      </w:ins>
      <w:del w:id="415" w:author="Rakhi Ghoshal" w:date="2017-07-22T20:24:00Z">
        <w:r w:rsidR="002350FB" w:rsidDel="00AB3CF2">
          <w:rPr>
            <w:rFonts w:ascii="Times New Roman" w:eastAsia="Times New Roman" w:hAnsi="Times New Roman" w:cs="Times New Roman"/>
            <w:color w:val="222222"/>
            <w:sz w:val="24"/>
            <w:lang w:val="en-IN" w:eastAsia="en-IN"/>
          </w:rPr>
          <w:delText xml:space="preserve">marked </w:delText>
        </w:r>
      </w:del>
      <w:r w:rsidR="002350FB">
        <w:rPr>
          <w:rFonts w:ascii="Times New Roman" w:eastAsia="Times New Roman" w:hAnsi="Times New Roman" w:cs="Times New Roman"/>
          <w:color w:val="222222"/>
          <w:sz w:val="24"/>
          <w:lang w:val="en-IN" w:eastAsia="en-IN"/>
        </w:rPr>
        <w:t xml:space="preserve">by 50-rounds of gun salute from </w:t>
      </w:r>
      <w:ins w:id="416" w:author="Rakhi Ghoshal" w:date="2017-07-23T18:28:00Z">
        <w:r w:rsidR="004D45DA">
          <w:rPr>
            <w:rFonts w:ascii="Times New Roman" w:eastAsia="Times New Roman" w:hAnsi="Times New Roman" w:cs="Times New Roman"/>
            <w:color w:val="222222"/>
            <w:sz w:val="24"/>
            <w:lang w:val="en-IN" w:eastAsia="en-IN"/>
          </w:rPr>
          <w:t xml:space="preserve">the </w:t>
        </w:r>
      </w:ins>
      <w:r w:rsidR="002350FB">
        <w:rPr>
          <w:rFonts w:ascii="Times New Roman" w:eastAsia="Times New Roman" w:hAnsi="Times New Roman" w:cs="Times New Roman"/>
          <w:color w:val="222222"/>
          <w:sz w:val="24"/>
          <w:lang w:val="en-IN" w:eastAsia="en-IN"/>
        </w:rPr>
        <w:t>Fort William at Calcutta (now Kolkat</w:t>
      </w:r>
      <w:r w:rsidR="00411474">
        <w:rPr>
          <w:rFonts w:ascii="Times New Roman" w:eastAsia="Times New Roman" w:hAnsi="Times New Roman" w:cs="Times New Roman"/>
          <w:color w:val="222222"/>
          <w:sz w:val="24"/>
          <w:lang w:val="en-IN" w:eastAsia="en-IN"/>
        </w:rPr>
        <w:t>a</w:t>
      </w:r>
      <w:r w:rsidR="002350FB">
        <w:rPr>
          <w:rFonts w:ascii="Times New Roman" w:eastAsia="Times New Roman" w:hAnsi="Times New Roman" w:cs="Times New Roman"/>
          <w:color w:val="222222"/>
          <w:sz w:val="24"/>
          <w:lang w:val="en-IN" w:eastAsia="en-IN"/>
        </w:rPr>
        <w:t>)</w:t>
      </w:r>
      <w:ins w:id="417" w:author="Rakhi Ghoshal" w:date="2017-07-23T18:28:00Z">
        <w:r w:rsidR="00635285">
          <w:rPr>
            <w:rFonts w:ascii="Times New Roman" w:eastAsia="Times New Roman" w:hAnsi="Times New Roman" w:cs="Times New Roman"/>
            <w:color w:val="222222"/>
            <w:sz w:val="24"/>
            <w:lang w:val="en-IN" w:eastAsia="en-IN"/>
          </w:rPr>
          <w:t xml:space="preserve"> (11)</w:t>
        </w:r>
      </w:ins>
      <w:r w:rsidR="002350FB">
        <w:rPr>
          <w:rFonts w:ascii="Times New Roman" w:eastAsia="Times New Roman" w:hAnsi="Times New Roman" w:cs="Times New Roman"/>
          <w:color w:val="222222"/>
          <w:sz w:val="24"/>
          <w:lang w:val="en-IN" w:eastAsia="en-IN"/>
        </w:rPr>
        <w:t>.</w:t>
      </w:r>
      <w:ins w:id="418" w:author="Rakhi Ghoshal" w:date="2017-07-23T18:28:00Z">
        <w:r w:rsidR="00765018">
          <w:rPr>
            <w:rFonts w:ascii="Times New Roman" w:eastAsia="Times New Roman" w:hAnsi="Times New Roman" w:cs="Times New Roman"/>
            <w:color w:val="222222"/>
            <w:sz w:val="24"/>
            <w:lang w:val="en-IN" w:eastAsia="en-IN"/>
          </w:rPr>
          <w:t xml:space="preserve"> </w:t>
        </w:r>
      </w:ins>
      <w:ins w:id="419" w:author="Rakhi Ghoshal" w:date="2017-07-25T23:07:00Z">
        <w:r w:rsidR="008826D9">
          <w:rPr>
            <w:rFonts w:ascii="Times New Roman" w:eastAsia="Times New Roman" w:hAnsi="Times New Roman" w:cs="Times New Roman"/>
            <w:color w:val="222222"/>
            <w:sz w:val="24"/>
            <w:lang w:val="en-IN" w:eastAsia="en-IN"/>
          </w:rPr>
          <w:t xml:space="preserve">While the accuracy of the gun salute part has been </w:t>
        </w:r>
      </w:ins>
      <w:ins w:id="420" w:author="Rakhi Ghoshal" w:date="2017-07-23T19:13:00Z">
        <w:r w:rsidR="00F85D1B">
          <w:rPr>
            <w:rFonts w:ascii="Times New Roman" w:eastAsia="Times New Roman" w:hAnsi="Times New Roman" w:cs="Times New Roman"/>
            <w:color w:val="222222"/>
            <w:sz w:val="24"/>
            <w:lang w:val="en-IN" w:eastAsia="en-IN"/>
          </w:rPr>
          <w:t>refuted by later historians of science (12)</w:t>
        </w:r>
      </w:ins>
      <w:ins w:id="421" w:author="Rakhi Ghoshal" w:date="2017-07-25T23:07:00Z">
        <w:r w:rsidR="008826D9">
          <w:rPr>
            <w:rFonts w:ascii="Times New Roman" w:eastAsia="Times New Roman" w:hAnsi="Times New Roman" w:cs="Times New Roman"/>
            <w:color w:val="222222"/>
            <w:sz w:val="24"/>
            <w:lang w:val="en-IN" w:eastAsia="en-IN"/>
          </w:rPr>
          <w:t>,</w:t>
        </w:r>
      </w:ins>
      <w:ins w:id="422" w:author="Rakhi Ghoshal" w:date="2017-07-23T19:13:00Z">
        <w:r w:rsidR="00F85D1B">
          <w:rPr>
            <w:rFonts w:ascii="Times New Roman" w:eastAsia="Times New Roman" w:hAnsi="Times New Roman" w:cs="Times New Roman"/>
            <w:color w:val="222222"/>
            <w:sz w:val="24"/>
            <w:lang w:val="en-IN" w:eastAsia="en-IN"/>
          </w:rPr>
          <w:t xml:space="preserve"> the p</w:t>
        </w:r>
      </w:ins>
      <w:ins w:id="423" w:author="Rakhi Ghoshal" w:date="2017-07-23T19:14:00Z">
        <w:r w:rsidR="00F85D1B">
          <w:rPr>
            <w:rFonts w:ascii="Times New Roman" w:eastAsia="Times New Roman" w:hAnsi="Times New Roman" w:cs="Times New Roman"/>
            <w:color w:val="222222"/>
            <w:sz w:val="24"/>
            <w:lang w:val="en-IN" w:eastAsia="en-IN"/>
          </w:rPr>
          <w:t>o</w:t>
        </w:r>
      </w:ins>
      <w:ins w:id="424" w:author="Rakhi Ghoshal" w:date="2017-07-23T19:13:00Z">
        <w:r w:rsidR="00F85D1B">
          <w:rPr>
            <w:rFonts w:ascii="Times New Roman" w:eastAsia="Times New Roman" w:hAnsi="Times New Roman" w:cs="Times New Roman"/>
            <w:color w:val="222222"/>
            <w:sz w:val="24"/>
            <w:lang w:val="en-IN" w:eastAsia="en-IN"/>
          </w:rPr>
          <w:t xml:space="preserve">int </w:t>
        </w:r>
      </w:ins>
      <w:ins w:id="425" w:author="Rakhi Ghoshal" w:date="2017-07-25T23:07:00Z">
        <w:r w:rsidR="008826D9">
          <w:rPr>
            <w:rFonts w:ascii="Times New Roman" w:eastAsia="Times New Roman" w:hAnsi="Times New Roman" w:cs="Times New Roman"/>
            <w:color w:val="222222"/>
            <w:sz w:val="24"/>
            <w:lang w:val="en-IN" w:eastAsia="en-IN"/>
          </w:rPr>
          <w:t xml:space="preserve">to note </w:t>
        </w:r>
      </w:ins>
      <w:ins w:id="426" w:author="Rakhi Ghoshal" w:date="2017-07-23T19:13:00Z">
        <w:r w:rsidR="00F85D1B">
          <w:rPr>
            <w:rFonts w:ascii="Times New Roman" w:eastAsia="Times New Roman" w:hAnsi="Times New Roman" w:cs="Times New Roman"/>
            <w:color w:val="222222"/>
            <w:sz w:val="24"/>
            <w:lang w:val="en-IN" w:eastAsia="en-IN"/>
          </w:rPr>
          <w:t>is that the two systems of knowledge</w:t>
        </w:r>
      </w:ins>
      <w:ins w:id="427" w:author="Rakhi Ghoshal" w:date="2017-07-25T23:07:00Z">
        <w:r w:rsidR="008826D9">
          <w:rPr>
            <w:rFonts w:ascii="Times New Roman" w:eastAsia="Times New Roman" w:hAnsi="Times New Roman" w:cs="Times New Roman"/>
            <w:color w:val="222222"/>
            <w:sz w:val="24"/>
            <w:lang w:val="en-IN" w:eastAsia="en-IN"/>
          </w:rPr>
          <w:t xml:space="preserve">, </w:t>
        </w:r>
      </w:ins>
      <w:ins w:id="428" w:author="Rakhi Ghoshal" w:date="2017-07-25T23:08:00Z">
        <w:r w:rsidR="008826D9">
          <w:rPr>
            <w:rFonts w:ascii="Times New Roman" w:eastAsia="Times New Roman" w:hAnsi="Times New Roman" w:cs="Times New Roman"/>
            <w:color w:val="222222"/>
            <w:sz w:val="24"/>
            <w:lang w:val="en-IN" w:eastAsia="en-IN"/>
          </w:rPr>
          <w:t>viz. Ayurveda and modern science,</w:t>
        </w:r>
      </w:ins>
      <w:ins w:id="429" w:author="Rakhi Ghoshal" w:date="2017-07-23T19:13:00Z">
        <w:r w:rsidR="00F85D1B">
          <w:rPr>
            <w:rFonts w:ascii="Times New Roman" w:eastAsia="Times New Roman" w:hAnsi="Times New Roman" w:cs="Times New Roman"/>
            <w:color w:val="222222"/>
            <w:sz w:val="24"/>
            <w:lang w:val="en-IN" w:eastAsia="en-IN"/>
          </w:rPr>
          <w:t xml:space="preserve"> are so disparate and discrete that any momentary convergence </w:t>
        </w:r>
      </w:ins>
      <w:ins w:id="430" w:author="Rakhi Ghoshal" w:date="2017-07-25T23:08:00Z">
        <w:r w:rsidR="00E85371">
          <w:rPr>
            <w:rFonts w:ascii="Times New Roman" w:eastAsia="Times New Roman" w:hAnsi="Times New Roman" w:cs="Times New Roman"/>
            <w:color w:val="222222"/>
            <w:sz w:val="24"/>
            <w:lang w:val="en-IN" w:eastAsia="en-IN"/>
          </w:rPr>
          <w:t xml:space="preserve">makes for a momentous event. </w:t>
        </w:r>
      </w:ins>
      <w:del w:id="431" w:author="Rakhi Ghoshal" w:date="2017-07-23T19:02:00Z">
        <w:r w:rsidR="002350FB" w:rsidDel="00C6444C">
          <w:rPr>
            <w:rFonts w:ascii="Times New Roman" w:eastAsia="Times New Roman" w:hAnsi="Times New Roman" w:cs="Times New Roman"/>
            <w:color w:val="222222"/>
            <w:sz w:val="24"/>
            <w:lang w:val="en-IN" w:eastAsia="en-IN"/>
          </w:rPr>
          <w:delText xml:space="preserve"> </w:delText>
        </w:r>
      </w:del>
    </w:p>
    <w:p w:rsidR="001E6113" w:rsidRDefault="00197238" w:rsidP="004F539F">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ins w:id="432" w:author="Rakhi Ghoshal" w:date="2017-07-25T23:08:00Z">
        <w:r>
          <w:rPr>
            <w:rFonts w:ascii="Times New Roman" w:eastAsia="Times New Roman" w:hAnsi="Times New Roman" w:cs="Times New Roman"/>
            <w:color w:val="222222"/>
            <w:sz w:val="24"/>
            <w:lang w:val="en-IN" w:eastAsia="en-IN"/>
          </w:rPr>
          <w:lastRenderedPageBreak/>
          <w:t xml:space="preserve">As </w:t>
        </w:r>
      </w:ins>
      <w:del w:id="433" w:author="Rakhi Ghoshal" w:date="2017-07-22T20:24:00Z">
        <w:r w:rsidR="006C374B" w:rsidRPr="004F539F" w:rsidDel="004503E9">
          <w:rPr>
            <w:rFonts w:ascii="Times New Roman" w:eastAsia="Times New Roman" w:hAnsi="Times New Roman" w:cs="Times New Roman"/>
            <w:color w:val="222222"/>
            <w:sz w:val="24"/>
            <w:lang w:val="en-IN" w:eastAsia="en-IN"/>
          </w:rPr>
          <w:delText>A</w:delText>
        </w:r>
      </w:del>
      <w:del w:id="434" w:author="Rakhi Ghoshal" w:date="2017-07-25T23:08:00Z">
        <w:r w:rsidR="006C374B" w:rsidRPr="004F539F" w:rsidDel="00197238">
          <w:rPr>
            <w:rFonts w:ascii="Times New Roman" w:eastAsia="Times New Roman" w:hAnsi="Times New Roman" w:cs="Times New Roman"/>
            <w:color w:val="222222"/>
            <w:sz w:val="24"/>
            <w:lang w:val="en-IN" w:eastAsia="en-IN"/>
          </w:rPr>
          <w:delText xml:space="preserve">s </w:delText>
        </w:r>
      </w:del>
      <w:r w:rsidR="006C374B" w:rsidRPr="004F539F">
        <w:rPr>
          <w:rFonts w:ascii="Times New Roman" w:eastAsia="Times New Roman" w:hAnsi="Times New Roman" w:cs="Times New Roman"/>
          <w:color w:val="222222"/>
          <w:sz w:val="24"/>
          <w:lang w:val="en-IN" w:eastAsia="en-IN"/>
        </w:rPr>
        <w:t xml:space="preserve">a system of knowledge Ayurveda continues to be distinct from </w:t>
      </w:r>
      <w:ins w:id="435" w:author="Rakhi Ghoshal" w:date="2017-07-22T20:24:00Z">
        <w:r w:rsidR="004503E9">
          <w:rPr>
            <w:rFonts w:ascii="Times New Roman" w:eastAsia="Times New Roman" w:hAnsi="Times New Roman" w:cs="Times New Roman"/>
            <w:color w:val="222222"/>
            <w:sz w:val="24"/>
            <w:lang w:val="en-IN" w:eastAsia="en-IN"/>
          </w:rPr>
          <w:t xml:space="preserve">modern </w:t>
        </w:r>
      </w:ins>
      <w:del w:id="436" w:author="Rakhi Ghoshal" w:date="2017-07-22T20:24:00Z">
        <w:r w:rsidR="006C374B" w:rsidRPr="004F539F" w:rsidDel="004503E9">
          <w:rPr>
            <w:rFonts w:ascii="Times New Roman" w:eastAsia="Times New Roman" w:hAnsi="Times New Roman" w:cs="Times New Roman"/>
            <w:color w:val="222222"/>
            <w:sz w:val="24"/>
            <w:lang w:val="en-IN" w:eastAsia="en-IN"/>
          </w:rPr>
          <w:delText xml:space="preserve">Western </w:delText>
        </w:r>
      </w:del>
      <w:r w:rsidR="006C374B" w:rsidRPr="004F539F">
        <w:rPr>
          <w:rFonts w:ascii="Times New Roman" w:eastAsia="Times New Roman" w:hAnsi="Times New Roman" w:cs="Times New Roman"/>
          <w:color w:val="222222"/>
          <w:sz w:val="24"/>
          <w:lang w:val="en-IN" w:eastAsia="en-IN"/>
        </w:rPr>
        <w:t>science</w:t>
      </w:r>
      <w:r w:rsidR="00411474">
        <w:rPr>
          <w:rFonts w:ascii="Times New Roman" w:eastAsia="Times New Roman" w:hAnsi="Times New Roman" w:cs="Times New Roman"/>
          <w:color w:val="222222"/>
          <w:sz w:val="24"/>
          <w:lang w:val="en-IN" w:eastAsia="en-IN"/>
        </w:rPr>
        <w:t xml:space="preserve"> – the models </w:t>
      </w:r>
      <w:ins w:id="437" w:author="Rakhi Ghoshal" w:date="2017-07-22T20:24:00Z">
        <w:r w:rsidR="004503E9">
          <w:rPr>
            <w:rFonts w:ascii="Times New Roman" w:eastAsia="Times New Roman" w:hAnsi="Times New Roman" w:cs="Times New Roman"/>
            <w:color w:val="222222"/>
            <w:sz w:val="24"/>
            <w:lang w:val="en-IN" w:eastAsia="en-IN"/>
          </w:rPr>
          <w:t xml:space="preserve">of knowledge </w:t>
        </w:r>
      </w:ins>
      <w:r w:rsidR="00411474">
        <w:rPr>
          <w:rFonts w:ascii="Times New Roman" w:eastAsia="Times New Roman" w:hAnsi="Times New Roman" w:cs="Times New Roman"/>
          <w:color w:val="222222"/>
          <w:sz w:val="24"/>
          <w:lang w:val="en-IN" w:eastAsia="en-IN"/>
        </w:rPr>
        <w:t xml:space="preserve">sustaining the </w:t>
      </w:r>
      <w:ins w:id="438" w:author="Rakhi Ghoshal" w:date="2017-07-22T20:24:00Z">
        <w:r w:rsidR="004503E9">
          <w:rPr>
            <w:rFonts w:ascii="Times New Roman" w:eastAsia="Times New Roman" w:hAnsi="Times New Roman" w:cs="Times New Roman"/>
            <w:color w:val="222222"/>
            <w:sz w:val="24"/>
            <w:lang w:val="en-IN" w:eastAsia="en-IN"/>
          </w:rPr>
          <w:t xml:space="preserve">two </w:t>
        </w:r>
      </w:ins>
      <w:del w:id="439" w:author="Rakhi Ghoshal" w:date="2017-07-22T20:24:00Z">
        <w:r w:rsidR="00411474" w:rsidDel="004503E9">
          <w:rPr>
            <w:rFonts w:ascii="Times New Roman" w:eastAsia="Times New Roman" w:hAnsi="Times New Roman" w:cs="Times New Roman"/>
            <w:color w:val="222222"/>
            <w:sz w:val="24"/>
            <w:lang w:val="en-IN" w:eastAsia="en-IN"/>
          </w:rPr>
          <w:delText xml:space="preserve">knowledge </w:delText>
        </w:r>
      </w:del>
      <w:r w:rsidR="00411474">
        <w:rPr>
          <w:rFonts w:ascii="Times New Roman" w:eastAsia="Times New Roman" w:hAnsi="Times New Roman" w:cs="Times New Roman"/>
          <w:color w:val="222222"/>
          <w:sz w:val="24"/>
          <w:lang w:val="en-IN" w:eastAsia="en-IN"/>
        </w:rPr>
        <w:t>systems are different, the way</w:t>
      </w:r>
      <w:ins w:id="440" w:author="Rakhi Ghoshal" w:date="2017-07-22T20:25:00Z">
        <w:r w:rsidR="004503E9">
          <w:rPr>
            <w:rFonts w:ascii="Times New Roman" w:eastAsia="Times New Roman" w:hAnsi="Times New Roman" w:cs="Times New Roman"/>
            <w:color w:val="222222"/>
            <w:sz w:val="24"/>
            <w:lang w:val="en-IN" w:eastAsia="en-IN"/>
          </w:rPr>
          <w:t>s</w:t>
        </w:r>
      </w:ins>
      <w:r w:rsidR="00411474">
        <w:rPr>
          <w:rFonts w:ascii="Times New Roman" w:eastAsia="Times New Roman" w:hAnsi="Times New Roman" w:cs="Times New Roman"/>
          <w:color w:val="222222"/>
          <w:sz w:val="24"/>
          <w:lang w:val="en-IN" w:eastAsia="en-IN"/>
        </w:rPr>
        <w:t xml:space="preserve"> by which each system interprets the body, illness, disease and health are different – yet </w:t>
      </w:r>
      <w:r w:rsidR="006C374B" w:rsidRPr="004F539F">
        <w:rPr>
          <w:rFonts w:ascii="Times New Roman" w:eastAsia="Times New Roman" w:hAnsi="Times New Roman" w:cs="Times New Roman"/>
          <w:color w:val="222222"/>
          <w:sz w:val="24"/>
          <w:lang w:val="en-IN" w:eastAsia="en-IN"/>
        </w:rPr>
        <w:t xml:space="preserve">investors in Ayurveda keep claiming validity using the </w:t>
      </w:r>
      <w:ins w:id="441" w:author="Rakhi Ghoshal" w:date="2017-07-22T20:25:00Z">
        <w:r w:rsidR="004503E9">
          <w:rPr>
            <w:rFonts w:ascii="Times New Roman" w:eastAsia="Times New Roman" w:hAnsi="Times New Roman" w:cs="Times New Roman"/>
            <w:color w:val="222222"/>
            <w:sz w:val="24"/>
            <w:lang w:val="en-IN" w:eastAsia="en-IN"/>
          </w:rPr>
          <w:t xml:space="preserve">language </w:t>
        </w:r>
      </w:ins>
      <w:del w:id="442" w:author="Rakhi Ghoshal" w:date="2017-07-22T20:25:00Z">
        <w:r w:rsidR="00C559FA" w:rsidDel="004503E9">
          <w:rPr>
            <w:rFonts w:ascii="Times New Roman" w:eastAsia="Times New Roman" w:hAnsi="Times New Roman" w:cs="Times New Roman"/>
            <w:color w:val="222222"/>
            <w:sz w:val="24"/>
            <w:lang w:val="en-IN" w:eastAsia="en-IN"/>
          </w:rPr>
          <w:delText xml:space="preserve">banner </w:delText>
        </w:r>
      </w:del>
      <w:r w:rsidR="006C374B" w:rsidRPr="004F539F">
        <w:rPr>
          <w:rFonts w:ascii="Times New Roman" w:eastAsia="Times New Roman" w:hAnsi="Times New Roman" w:cs="Times New Roman"/>
          <w:color w:val="222222"/>
          <w:sz w:val="24"/>
          <w:lang w:val="en-IN" w:eastAsia="en-IN"/>
        </w:rPr>
        <w:t>of science</w:t>
      </w:r>
      <w:r w:rsidR="00C559FA">
        <w:rPr>
          <w:rFonts w:ascii="Times New Roman" w:eastAsia="Times New Roman" w:hAnsi="Times New Roman" w:cs="Times New Roman"/>
          <w:color w:val="222222"/>
          <w:sz w:val="24"/>
          <w:lang w:val="en-IN" w:eastAsia="en-IN"/>
        </w:rPr>
        <w:t>,</w:t>
      </w:r>
      <w:r w:rsidR="006C374B" w:rsidRPr="004F539F">
        <w:rPr>
          <w:rFonts w:ascii="Times New Roman" w:eastAsia="Times New Roman" w:hAnsi="Times New Roman" w:cs="Times New Roman"/>
          <w:color w:val="222222"/>
          <w:sz w:val="24"/>
          <w:lang w:val="en-IN" w:eastAsia="en-IN"/>
        </w:rPr>
        <w:t xml:space="preserve"> even as science </w:t>
      </w:r>
      <w:r w:rsidR="00411474">
        <w:rPr>
          <w:rFonts w:ascii="Times New Roman" w:eastAsia="Times New Roman" w:hAnsi="Times New Roman" w:cs="Times New Roman"/>
          <w:color w:val="222222"/>
          <w:sz w:val="24"/>
          <w:lang w:val="en-IN" w:eastAsia="en-IN"/>
        </w:rPr>
        <w:t>and its advocates consider</w:t>
      </w:r>
      <w:r w:rsidR="006C374B" w:rsidRPr="004F539F">
        <w:rPr>
          <w:rFonts w:ascii="Times New Roman" w:eastAsia="Times New Roman" w:hAnsi="Times New Roman" w:cs="Times New Roman"/>
          <w:color w:val="222222"/>
          <w:sz w:val="24"/>
          <w:lang w:val="en-IN" w:eastAsia="en-IN"/>
        </w:rPr>
        <w:t xml:space="preserve"> all manners of </w:t>
      </w:r>
      <w:r w:rsidR="00D92647" w:rsidRPr="004F539F">
        <w:rPr>
          <w:rFonts w:ascii="Times New Roman" w:eastAsia="Times New Roman" w:hAnsi="Times New Roman" w:cs="Times New Roman"/>
          <w:color w:val="222222"/>
          <w:sz w:val="24"/>
          <w:lang w:val="en-IN" w:eastAsia="en-IN"/>
        </w:rPr>
        <w:t>healing</w:t>
      </w:r>
      <w:r w:rsidR="006C374B" w:rsidRPr="004F539F">
        <w:rPr>
          <w:rFonts w:ascii="Times New Roman" w:eastAsia="Times New Roman" w:hAnsi="Times New Roman" w:cs="Times New Roman"/>
          <w:color w:val="222222"/>
          <w:sz w:val="24"/>
          <w:lang w:val="en-IN" w:eastAsia="en-IN"/>
        </w:rPr>
        <w:t xml:space="preserve"> systems</w:t>
      </w:r>
      <w:ins w:id="443" w:author="Rakhi Ghoshal" w:date="2017-07-22T20:25:00Z">
        <w:r w:rsidR="004503E9">
          <w:rPr>
            <w:rFonts w:ascii="Times New Roman" w:eastAsia="Times New Roman" w:hAnsi="Times New Roman" w:cs="Times New Roman"/>
            <w:color w:val="222222"/>
            <w:sz w:val="24"/>
            <w:lang w:val="en-IN" w:eastAsia="en-IN"/>
          </w:rPr>
          <w:t>,</w:t>
        </w:r>
      </w:ins>
      <w:r w:rsidR="006C374B" w:rsidRPr="004F539F">
        <w:rPr>
          <w:rFonts w:ascii="Times New Roman" w:eastAsia="Times New Roman" w:hAnsi="Times New Roman" w:cs="Times New Roman"/>
          <w:color w:val="222222"/>
          <w:sz w:val="24"/>
          <w:lang w:val="en-IN" w:eastAsia="en-IN"/>
        </w:rPr>
        <w:t xml:space="preserve"> besides </w:t>
      </w:r>
      <w:proofErr w:type="spellStart"/>
      <w:r w:rsidR="006C374B" w:rsidRPr="004F539F">
        <w:rPr>
          <w:rFonts w:ascii="Times New Roman" w:eastAsia="Times New Roman" w:hAnsi="Times New Roman" w:cs="Times New Roman"/>
          <w:color w:val="222222"/>
          <w:sz w:val="24"/>
          <w:lang w:val="en-IN" w:eastAsia="en-IN"/>
        </w:rPr>
        <w:t>allopathy</w:t>
      </w:r>
      <w:proofErr w:type="spellEnd"/>
      <w:ins w:id="444" w:author="Rakhi Ghoshal" w:date="2017-07-22T20:25:00Z">
        <w:r w:rsidR="004503E9">
          <w:rPr>
            <w:rFonts w:ascii="Times New Roman" w:eastAsia="Times New Roman" w:hAnsi="Times New Roman" w:cs="Times New Roman"/>
            <w:color w:val="222222"/>
            <w:sz w:val="24"/>
            <w:lang w:val="en-IN" w:eastAsia="en-IN"/>
          </w:rPr>
          <w:t>,</w:t>
        </w:r>
      </w:ins>
      <w:r w:rsidR="006C374B" w:rsidRPr="004F539F">
        <w:rPr>
          <w:rFonts w:ascii="Times New Roman" w:eastAsia="Times New Roman" w:hAnsi="Times New Roman" w:cs="Times New Roman"/>
          <w:color w:val="222222"/>
          <w:sz w:val="24"/>
          <w:lang w:val="en-IN" w:eastAsia="en-IN"/>
        </w:rPr>
        <w:t xml:space="preserve"> as </w:t>
      </w:r>
      <w:r w:rsidR="001732FE" w:rsidRPr="004F539F">
        <w:rPr>
          <w:rFonts w:ascii="Times New Roman" w:eastAsia="Times New Roman" w:hAnsi="Times New Roman" w:cs="Times New Roman"/>
          <w:color w:val="222222"/>
          <w:sz w:val="24"/>
          <w:lang w:val="en-IN" w:eastAsia="en-IN"/>
        </w:rPr>
        <w:t xml:space="preserve">its </w:t>
      </w:r>
      <w:r w:rsidR="00C559FA">
        <w:rPr>
          <w:rFonts w:ascii="Times New Roman" w:eastAsia="Times New Roman" w:hAnsi="Times New Roman" w:cs="Times New Roman"/>
          <w:color w:val="222222"/>
          <w:sz w:val="24"/>
          <w:lang w:val="en-IN" w:eastAsia="en-IN"/>
        </w:rPr>
        <w:t xml:space="preserve">distinct </w:t>
      </w:r>
      <w:r w:rsidR="001732FE" w:rsidRPr="004F539F">
        <w:rPr>
          <w:rFonts w:ascii="Times New Roman" w:eastAsia="Times New Roman" w:hAnsi="Times New Roman" w:cs="Times New Roman"/>
          <w:color w:val="222222"/>
          <w:sz w:val="24"/>
          <w:lang w:val="en-IN" w:eastAsia="en-IN"/>
        </w:rPr>
        <w:t xml:space="preserve">outside. </w:t>
      </w:r>
      <w:r w:rsidR="005226D6" w:rsidRPr="004F539F">
        <w:rPr>
          <w:rFonts w:ascii="Times New Roman" w:eastAsia="Times New Roman" w:hAnsi="Times New Roman" w:cs="Times New Roman"/>
          <w:color w:val="222222"/>
          <w:sz w:val="24"/>
          <w:lang w:val="en-IN" w:eastAsia="en-IN"/>
        </w:rPr>
        <w:t xml:space="preserve">Interestingly, the agenda of the </w:t>
      </w:r>
      <w:proofErr w:type="spellStart"/>
      <w:ins w:id="445" w:author="Rakhi Ghoshal" w:date="2017-07-22T20:25:00Z">
        <w:r w:rsidR="004503E9" w:rsidRPr="004503E9">
          <w:rPr>
            <w:rFonts w:ascii="Times New Roman" w:eastAsia="Times New Roman" w:hAnsi="Times New Roman" w:cs="Times New Roman"/>
            <w:i/>
            <w:color w:val="222222"/>
            <w:sz w:val="24"/>
            <w:lang w:val="en-IN" w:eastAsia="en-IN"/>
            <w:rPrChange w:id="446" w:author="Rakhi Ghoshal" w:date="2017-07-22T20:25:00Z">
              <w:rPr>
                <w:rFonts w:ascii="Times New Roman" w:eastAsia="Times New Roman" w:hAnsi="Times New Roman" w:cs="Times New Roman"/>
                <w:color w:val="222222"/>
                <w:sz w:val="24"/>
                <w:lang w:val="en-IN" w:eastAsia="en-IN"/>
              </w:rPr>
            </w:rPrChange>
          </w:rPr>
          <w:t>sanskaris</w:t>
        </w:r>
        <w:proofErr w:type="spellEnd"/>
        <w:r w:rsidR="004503E9">
          <w:rPr>
            <w:rFonts w:ascii="Times New Roman" w:eastAsia="Times New Roman" w:hAnsi="Times New Roman" w:cs="Times New Roman"/>
            <w:color w:val="222222"/>
            <w:sz w:val="24"/>
            <w:lang w:val="en-IN" w:eastAsia="en-IN"/>
          </w:rPr>
          <w:t xml:space="preserve"> </w:t>
        </w:r>
      </w:ins>
      <w:del w:id="447" w:author="Rakhi Ghoshal" w:date="2017-07-22T20:25:00Z">
        <w:r w:rsidR="005226D6" w:rsidRPr="004F539F" w:rsidDel="004503E9">
          <w:rPr>
            <w:rFonts w:ascii="Times New Roman" w:eastAsia="Times New Roman" w:hAnsi="Times New Roman" w:cs="Times New Roman"/>
            <w:color w:val="222222"/>
            <w:sz w:val="24"/>
            <w:lang w:val="en-IN" w:eastAsia="en-IN"/>
          </w:rPr>
          <w:delText xml:space="preserve">community is </w:delText>
        </w:r>
      </w:del>
      <w:r w:rsidR="005226D6" w:rsidRPr="004F539F">
        <w:rPr>
          <w:rFonts w:ascii="Times New Roman" w:eastAsia="Times New Roman" w:hAnsi="Times New Roman" w:cs="Times New Roman"/>
          <w:color w:val="222222"/>
          <w:sz w:val="24"/>
          <w:lang w:val="en-IN" w:eastAsia="en-IN"/>
        </w:rPr>
        <w:t xml:space="preserve">“to have a </w:t>
      </w:r>
      <w:proofErr w:type="spellStart"/>
      <w:r w:rsidR="005226D6" w:rsidRPr="004F539F">
        <w:rPr>
          <w:rFonts w:ascii="Times New Roman" w:eastAsia="Times New Roman" w:hAnsi="Times New Roman" w:cs="Times New Roman"/>
          <w:color w:val="222222"/>
          <w:sz w:val="24"/>
          <w:lang w:val="en-IN" w:eastAsia="en-IN"/>
        </w:rPr>
        <w:t>Garbh</w:t>
      </w:r>
      <w:proofErr w:type="spellEnd"/>
      <w:r w:rsidR="005226D6" w:rsidRPr="004F539F">
        <w:rPr>
          <w:rFonts w:ascii="Times New Roman" w:eastAsia="Times New Roman" w:hAnsi="Times New Roman" w:cs="Times New Roman"/>
          <w:color w:val="222222"/>
          <w:sz w:val="24"/>
          <w:lang w:val="en-IN" w:eastAsia="en-IN"/>
        </w:rPr>
        <w:t xml:space="preserve"> </w:t>
      </w:r>
      <w:proofErr w:type="spellStart"/>
      <w:r w:rsidR="005226D6" w:rsidRPr="004F539F">
        <w:rPr>
          <w:rFonts w:ascii="Times New Roman" w:eastAsia="Times New Roman" w:hAnsi="Times New Roman" w:cs="Times New Roman"/>
          <w:color w:val="222222"/>
          <w:sz w:val="24"/>
          <w:lang w:val="en-IN" w:eastAsia="en-IN"/>
        </w:rPr>
        <w:t>Vigyan</w:t>
      </w:r>
      <w:proofErr w:type="spellEnd"/>
      <w:r w:rsidR="005226D6" w:rsidRPr="004F539F">
        <w:rPr>
          <w:rFonts w:ascii="Times New Roman" w:eastAsia="Times New Roman" w:hAnsi="Times New Roman" w:cs="Times New Roman"/>
          <w:color w:val="222222"/>
          <w:sz w:val="24"/>
          <w:lang w:val="en-IN" w:eastAsia="en-IN"/>
        </w:rPr>
        <w:t xml:space="preserve"> </w:t>
      </w:r>
      <w:proofErr w:type="spellStart"/>
      <w:r w:rsidR="005226D6" w:rsidRPr="004F539F">
        <w:rPr>
          <w:rFonts w:ascii="Times New Roman" w:eastAsia="Times New Roman" w:hAnsi="Times New Roman" w:cs="Times New Roman"/>
          <w:color w:val="222222"/>
          <w:sz w:val="24"/>
          <w:lang w:val="en-IN" w:eastAsia="en-IN"/>
        </w:rPr>
        <w:t>Anusandhan</w:t>
      </w:r>
      <w:proofErr w:type="spellEnd"/>
      <w:r w:rsidR="005226D6" w:rsidRPr="004F539F">
        <w:rPr>
          <w:rFonts w:ascii="Times New Roman" w:eastAsia="Times New Roman" w:hAnsi="Times New Roman" w:cs="Times New Roman"/>
          <w:color w:val="222222"/>
          <w:sz w:val="24"/>
          <w:lang w:val="en-IN" w:eastAsia="en-IN"/>
        </w:rPr>
        <w:t xml:space="preserve"> Kendra, a facilitation centre, in every state by 2020”</w:t>
      </w:r>
      <w:r w:rsidR="00654563">
        <w:rPr>
          <w:rFonts w:ascii="Times New Roman" w:eastAsia="Times New Roman" w:hAnsi="Times New Roman" w:cs="Times New Roman"/>
          <w:color w:val="222222"/>
          <w:sz w:val="24"/>
          <w:lang w:val="en-IN" w:eastAsia="en-IN"/>
        </w:rPr>
        <w:t xml:space="preserve"> (</w:t>
      </w:r>
      <w:ins w:id="448" w:author="Rakhi Ghoshal" w:date="2017-07-22T20:27:00Z">
        <w:r w:rsidR="004503E9">
          <w:rPr>
            <w:rFonts w:ascii="Times New Roman" w:eastAsia="Times New Roman" w:hAnsi="Times New Roman" w:cs="Times New Roman"/>
            <w:color w:val="222222"/>
            <w:sz w:val="24"/>
            <w:lang w:val="en-IN" w:eastAsia="en-IN"/>
          </w:rPr>
          <w:t>5</w:t>
        </w:r>
      </w:ins>
      <w:del w:id="449" w:author="Rakhi Ghoshal" w:date="2017-07-22T20:27:00Z">
        <w:r w:rsidR="00F64F73" w:rsidDel="004503E9">
          <w:rPr>
            <w:rFonts w:ascii="Times New Roman" w:eastAsia="Times New Roman" w:hAnsi="Times New Roman" w:cs="Times New Roman"/>
            <w:color w:val="222222"/>
            <w:sz w:val="24"/>
            <w:lang w:val="en-IN" w:eastAsia="en-IN"/>
          </w:rPr>
          <w:delText>3</w:delText>
        </w:r>
      </w:del>
      <w:r w:rsidR="00654563">
        <w:rPr>
          <w:rFonts w:ascii="Times New Roman" w:eastAsia="Times New Roman" w:hAnsi="Times New Roman" w:cs="Times New Roman"/>
          <w:color w:val="222222"/>
          <w:sz w:val="24"/>
          <w:lang w:val="en-IN" w:eastAsia="en-IN"/>
        </w:rPr>
        <w:t>)</w:t>
      </w:r>
      <w:ins w:id="450" w:author="Rakhi Ghoshal" w:date="2017-07-22T20:26:00Z">
        <w:r w:rsidR="004503E9">
          <w:rPr>
            <w:rFonts w:ascii="Times New Roman" w:eastAsia="Times New Roman" w:hAnsi="Times New Roman" w:cs="Times New Roman"/>
            <w:color w:val="222222"/>
            <w:sz w:val="24"/>
            <w:lang w:val="en-IN" w:eastAsia="en-IN"/>
          </w:rPr>
          <w:t xml:space="preserve"> smacks of the contradiction</w:t>
        </w:r>
      </w:ins>
      <w:ins w:id="451" w:author="Rakhi Ghoshal" w:date="2017-07-22T20:27:00Z">
        <w:r w:rsidR="004503E9">
          <w:rPr>
            <w:rFonts w:ascii="Times New Roman" w:eastAsia="Times New Roman" w:hAnsi="Times New Roman" w:cs="Times New Roman"/>
            <w:color w:val="222222"/>
            <w:sz w:val="24"/>
            <w:lang w:val="en-IN" w:eastAsia="en-IN"/>
          </w:rPr>
          <w:t>:</w:t>
        </w:r>
      </w:ins>
      <w:del w:id="452" w:author="Rakhi Ghoshal" w:date="2017-07-22T20:27:00Z">
        <w:r w:rsidR="006570CD" w:rsidDel="004503E9">
          <w:rPr>
            <w:rFonts w:ascii="Times New Roman" w:eastAsia="Times New Roman" w:hAnsi="Times New Roman" w:cs="Times New Roman"/>
            <w:color w:val="222222"/>
            <w:sz w:val="24"/>
            <w:lang w:val="en-IN" w:eastAsia="en-IN"/>
          </w:rPr>
          <w:delText>.</w:delText>
        </w:r>
      </w:del>
      <w:ins w:id="453" w:author="Rakhi Ghoshal" w:date="2017-07-23T18:29:00Z">
        <w:r w:rsidR="00765018">
          <w:rPr>
            <w:rFonts w:ascii="Times New Roman" w:eastAsia="Times New Roman" w:hAnsi="Times New Roman" w:cs="Times New Roman"/>
            <w:color w:val="222222"/>
            <w:sz w:val="24"/>
            <w:lang w:val="en-IN" w:eastAsia="en-IN"/>
          </w:rPr>
          <w:t xml:space="preserve"> </w:t>
        </w:r>
      </w:ins>
      <w:del w:id="454" w:author="Rakhi Ghoshal" w:date="2017-07-22T20:27:00Z">
        <w:r w:rsidR="006570CD" w:rsidDel="004503E9">
          <w:rPr>
            <w:rFonts w:ascii="Times New Roman" w:eastAsia="Times New Roman" w:hAnsi="Times New Roman" w:cs="Times New Roman"/>
            <w:color w:val="222222"/>
            <w:sz w:val="24"/>
            <w:lang w:val="en-IN" w:eastAsia="en-IN"/>
          </w:rPr>
          <w:delText xml:space="preserve"> T</w:delText>
        </w:r>
      </w:del>
      <w:ins w:id="455" w:author="Rakhi Ghoshal" w:date="2017-07-22T20:27:00Z">
        <w:r w:rsidR="004503E9">
          <w:rPr>
            <w:rFonts w:ascii="Times New Roman" w:eastAsia="Times New Roman" w:hAnsi="Times New Roman" w:cs="Times New Roman"/>
            <w:color w:val="222222"/>
            <w:sz w:val="24"/>
            <w:lang w:val="en-IN" w:eastAsia="en-IN"/>
          </w:rPr>
          <w:t>t</w:t>
        </w:r>
      </w:ins>
      <w:r w:rsidR="006570CD">
        <w:rPr>
          <w:rFonts w:ascii="Times New Roman" w:eastAsia="Times New Roman" w:hAnsi="Times New Roman" w:cs="Times New Roman"/>
          <w:color w:val="222222"/>
          <w:sz w:val="24"/>
          <w:lang w:val="en-IN" w:eastAsia="en-IN"/>
        </w:rPr>
        <w:t xml:space="preserve">he placement of the term </w:t>
      </w:r>
      <w:proofErr w:type="spellStart"/>
      <w:r w:rsidR="006570CD" w:rsidRPr="006570CD">
        <w:rPr>
          <w:rFonts w:ascii="Times New Roman" w:eastAsia="Times New Roman" w:hAnsi="Times New Roman" w:cs="Times New Roman"/>
          <w:i/>
          <w:color w:val="222222"/>
          <w:sz w:val="24"/>
          <w:lang w:val="en-IN" w:eastAsia="en-IN"/>
        </w:rPr>
        <w:t>vigyan</w:t>
      </w:r>
      <w:proofErr w:type="spellEnd"/>
      <w:r w:rsidR="006570CD">
        <w:rPr>
          <w:rFonts w:ascii="Times New Roman" w:eastAsia="Times New Roman" w:hAnsi="Times New Roman" w:cs="Times New Roman"/>
          <w:color w:val="222222"/>
          <w:sz w:val="24"/>
          <w:lang w:val="en-IN" w:eastAsia="en-IN"/>
        </w:rPr>
        <w:t xml:space="preserve">, </w:t>
      </w:r>
      <w:proofErr w:type="spellStart"/>
      <w:r w:rsidR="006570CD">
        <w:rPr>
          <w:rFonts w:ascii="Times New Roman" w:eastAsia="Times New Roman" w:hAnsi="Times New Roman" w:cs="Times New Roman"/>
          <w:color w:val="222222"/>
          <w:sz w:val="24"/>
          <w:lang w:val="en-IN" w:eastAsia="en-IN"/>
        </w:rPr>
        <w:t>ie</w:t>
      </w:r>
      <w:proofErr w:type="spellEnd"/>
      <w:r w:rsidR="006570CD">
        <w:rPr>
          <w:rFonts w:ascii="Times New Roman" w:eastAsia="Times New Roman" w:hAnsi="Times New Roman" w:cs="Times New Roman"/>
          <w:color w:val="222222"/>
          <w:sz w:val="24"/>
          <w:lang w:val="en-IN" w:eastAsia="en-IN"/>
        </w:rPr>
        <w:t>. ‘</w:t>
      </w:r>
      <w:proofErr w:type="gramStart"/>
      <w:r w:rsidR="006570CD">
        <w:rPr>
          <w:rFonts w:ascii="Times New Roman" w:eastAsia="Times New Roman" w:hAnsi="Times New Roman" w:cs="Times New Roman"/>
          <w:color w:val="222222"/>
          <w:sz w:val="24"/>
          <w:lang w:val="en-IN" w:eastAsia="en-IN"/>
        </w:rPr>
        <w:t>science</w:t>
      </w:r>
      <w:proofErr w:type="gramEnd"/>
      <w:r w:rsidR="006570CD">
        <w:rPr>
          <w:rFonts w:ascii="Times New Roman" w:eastAsia="Times New Roman" w:hAnsi="Times New Roman" w:cs="Times New Roman"/>
          <w:color w:val="222222"/>
          <w:sz w:val="24"/>
          <w:lang w:val="en-IN" w:eastAsia="en-IN"/>
        </w:rPr>
        <w:t xml:space="preserve">’ against a methodological framework </w:t>
      </w:r>
      <w:r w:rsidR="004F7C51">
        <w:rPr>
          <w:rFonts w:ascii="Times New Roman" w:eastAsia="Times New Roman" w:hAnsi="Times New Roman" w:cs="Times New Roman"/>
          <w:color w:val="222222"/>
          <w:sz w:val="24"/>
          <w:lang w:val="en-IN" w:eastAsia="en-IN"/>
        </w:rPr>
        <w:t xml:space="preserve">that is inspired by ancient, pre-modern knowledge system(s) </w:t>
      </w:r>
      <w:r w:rsidR="001C4E85">
        <w:rPr>
          <w:rFonts w:ascii="Times New Roman" w:eastAsia="Times New Roman" w:hAnsi="Times New Roman" w:cs="Times New Roman"/>
          <w:color w:val="222222"/>
          <w:sz w:val="24"/>
          <w:lang w:val="en-IN" w:eastAsia="en-IN"/>
        </w:rPr>
        <w:t xml:space="preserve">remains </w:t>
      </w:r>
      <w:r w:rsidR="004F7C51">
        <w:rPr>
          <w:rFonts w:ascii="Times New Roman" w:eastAsia="Times New Roman" w:hAnsi="Times New Roman" w:cs="Times New Roman"/>
          <w:color w:val="222222"/>
          <w:sz w:val="24"/>
          <w:lang w:val="en-IN" w:eastAsia="en-IN"/>
        </w:rPr>
        <w:t>an epistemological anachronism</w:t>
      </w:r>
      <w:ins w:id="456" w:author="Rakhi Ghoshal" w:date="2017-07-22T20:27:00Z">
        <w:r w:rsidR="004503E9">
          <w:rPr>
            <w:rFonts w:ascii="Times New Roman" w:eastAsia="Times New Roman" w:hAnsi="Times New Roman" w:cs="Times New Roman"/>
            <w:color w:val="222222"/>
            <w:sz w:val="24"/>
            <w:lang w:val="en-IN" w:eastAsia="en-IN"/>
          </w:rPr>
          <w:t>.</w:t>
        </w:r>
      </w:ins>
      <w:del w:id="457" w:author="Rakhi Ghoshal" w:date="2017-07-22T20:27:00Z">
        <w:r w:rsidR="001C4E85" w:rsidDel="004503E9">
          <w:rPr>
            <w:rFonts w:ascii="Times New Roman" w:eastAsia="Times New Roman" w:hAnsi="Times New Roman" w:cs="Times New Roman"/>
            <w:color w:val="222222"/>
            <w:sz w:val="24"/>
            <w:lang w:val="en-IN" w:eastAsia="en-IN"/>
          </w:rPr>
          <w:delText xml:space="preserve"> – albeit intriguing.</w:delText>
        </w:r>
      </w:del>
      <w:r w:rsidR="001C4E85">
        <w:rPr>
          <w:rFonts w:ascii="Times New Roman" w:eastAsia="Times New Roman" w:hAnsi="Times New Roman" w:cs="Times New Roman"/>
          <w:color w:val="222222"/>
          <w:sz w:val="24"/>
          <w:lang w:val="en-IN" w:eastAsia="en-IN"/>
        </w:rPr>
        <w:t xml:space="preserve"> </w:t>
      </w:r>
    </w:p>
    <w:p w:rsidR="00982213" w:rsidRDefault="004503E9" w:rsidP="00677016">
      <w:pPr>
        <w:shd w:val="clear" w:color="auto" w:fill="FFFFFF"/>
        <w:spacing w:before="100" w:beforeAutospacing="1" w:after="100" w:afterAutospacing="1"/>
        <w:ind w:firstLine="720"/>
        <w:jc w:val="both"/>
        <w:rPr>
          <w:ins w:id="458" w:author="Rakhi Ghoshal" w:date="2017-07-22T20:32:00Z"/>
          <w:rFonts w:ascii="Times New Roman" w:eastAsia="Times New Roman" w:hAnsi="Times New Roman" w:cs="Times New Roman"/>
          <w:color w:val="222222"/>
          <w:sz w:val="24"/>
          <w:lang w:val="en-IN" w:eastAsia="en-IN"/>
        </w:rPr>
      </w:pPr>
      <w:ins w:id="459" w:author="Rakhi Ghoshal" w:date="2017-07-22T20:28:00Z">
        <w:r>
          <w:rPr>
            <w:rFonts w:ascii="Times New Roman" w:eastAsia="Times New Roman" w:hAnsi="Times New Roman" w:cs="Times New Roman"/>
            <w:color w:val="222222"/>
            <w:sz w:val="24"/>
            <w:lang w:val="en-IN" w:eastAsia="en-IN"/>
          </w:rPr>
          <w:t>Modern s</w:t>
        </w:r>
      </w:ins>
      <w:del w:id="460" w:author="Rakhi Ghoshal" w:date="2017-07-22T20:28:00Z">
        <w:r w:rsidR="008427E0" w:rsidDel="004503E9">
          <w:rPr>
            <w:rFonts w:ascii="Times New Roman" w:eastAsia="Times New Roman" w:hAnsi="Times New Roman" w:cs="Times New Roman"/>
            <w:color w:val="222222"/>
            <w:sz w:val="24"/>
            <w:lang w:val="en-IN" w:eastAsia="en-IN"/>
          </w:rPr>
          <w:delText>S</w:delText>
        </w:r>
      </w:del>
      <w:r w:rsidR="008427E0">
        <w:rPr>
          <w:rFonts w:ascii="Times New Roman" w:eastAsia="Times New Roman" w:hAnsi="Times New Roman" w:cs="Times New Roman"/>
          <w:color w:val="222222"/>
          <w:sz w:val="24"/>
          <w:lang w:val="en-IN" w:eastAsia="en-IN"/>
        </w:rPr>
        <w:t>cience</w:t>
      </w:r>
      <w:ins w:id="461" w:author="Rakhi Ghoshal" w:date="2017-07-22T20:28:00Z">
        <w:r>
          <w:rPr>
            <w:rFonts w:ascii="Times New Roman" w:eastAsia="Times New Roman" w:hAnsi="Times New Roman" w:cs="Times New Roman"/>
            <w:color w:val="222222"/>
            <w:sz w:val="24"/>
            <w:lang w:val="en-IN" w:eastAsia="en-IN"/>
          </w:rPr>
          <w:t xml:space="preserve"> </w:t>
        </w:r>
      </w:ins>
      <w:del w:id="462" w:author="Rakhi Ghoshal" w:date="2017-07-22T20:28:00Z">
        <w:r w:rsidR="008427E0" w:rsidDel="004503E9">
          <w:rPr>
            <w:rFonts w:ascii="Times New Roman" w:eastAsia="Times New Roman" w:hAnsi="Times New Roman" w:cs="Times New Roman"/>
            <w:color w:val="222222"/>
            <w:sz w:val="24"/>
            <w:lang w:val="en-IN" w:eastAsia="en-IN"/>
          </w:rPr>
          <w:delText xml:space="preserve"> as </w:delText>
        </w:r>
      </w:del>
      <w:del w:id="463" w:author="Rakhi Ghoshal" w:date="2017-07-22T20:27:00Z">
        <w:r w:rsidR="008427E0" w:rsidDel="004503E9">
          <w:rPr>
            <w:rFonts w:ascii="Times New Roman" w:eastAsia="Times New Roman" w:hAnsi="Times New Roman" w:cs="Times New Roman"/>
            <w:color w:val="222222"/>
            <w:sz w:val="24"/>
            <w:lang w:val="en-IN" w:eastAsia="en-IN"/>
          </w:rPr>
          <w:delText>we know it</w:delText>
        </w:r>
        <w:r w:rsidR="00B63316" w:rsidDel="004503E9">
          <w:rPr>
            <w:rFonts w:ascii="Times New Roman" w:eastAsia="Times New Roman" w:hAnsi="Times New Roman" w:cs="Times New Roman"/>
            <w:color w:val="222222"/>
            <w:sz w:val="24"/>
            <w:lang w:val="en-IN" w:eastAsia="en-IN"/>
          </w:rPr>
          <w:delText xml:space="preserve"> is </w:delText>
        </w:r>
      </w:del>
      <w:del w:id="464" w:author="Rakhi Ghoshal" w:date="2017-07-22T20:28:00Z">
        <w:r w:rsidR="00B63316" w:rsidDel="004503E9">
          <w:rPr>
            <w:rFonts w:ascii="Times New Roman" w:eastAsia="Times New Roman" w:hAnsi="Times New Roman" w:cs="Times New Roman"/>
            <w:color w:val="222222"/>
            <w:sz w:val="24"/>
            <w:lang w:val="en-IN" w:eastAsia="en-IN"/>
          </w:rPr>
          <w:delText xml:space="preserve">a specific method of enquiry that emerged in the modern west </w:delText>
        </w:r>
        <w:r w:rsidR="008427E0" w:rsidDel="004503E9">
          <w:rPr>
            <w:rFonts w:ascii="Times New Roman" w:eastAsia="Times New Roman" w:hAnsi="Times New Roman" w:cs="Times New Roman"/>
            <w:color w:val="222222"/>
            <w:sz w:val="24"/>
            <w:lang w:val="en-IN" w:eastAsia="en-IN"/>
          </w:rPr>
          <w:delText xml:space="preserve">some </w:delText>
        </w:r>
        <w:r w:rsidR="00B63316" w:rsidDel="004503E9">
          <w:rPr>
            <w:rFonts w:ascii="Times New Roman" w:eastAsia="Times New Roman" w:hAnsi="Times New Roman" w:cs="Times New Roman"/>
            <w:color w:val="222222"/>
            <w:sz w:val="24"/>
            <w:lang w:val="en-IN" w:eastAsia="en-IN"/>
          </w:rPr>
          <w:delText xml:space="preserve">centuries ago; </w:delText>
        </w:r>
        <w:r w:rsidR="00A50348" w:rsidDel="004503E9">
          <w:rPr>
            <w:rFonts w:ascii="Times New Roman" w:eastAsia="Times New Roman" w:hAnsi="Times New Roman" w:cs="Times New Roman"/>
            <w:color w:val="222222"/>
            <w:sz w:val="24"/>
            <w:lang w:val="en-IN" w:eastAsia="en-IN"/>
          </w:rPr>
          <w:delText xml:space="preserve">it </w:delText>
        </w:r>
      </w:del>
      <w:r w:rsidR="00A50348">
        <w:rPr>
          <w:rFonts w:ascii="Times New Roman" w:eastAsia="Times New Roman" w:hAnsi="Times New Roman" w:cs="Times New Roman"/>
          <w:color w:val="222222"/>
          <w:sz w:val="24"/>
          <w:lang w:val="en-IN" w:eastAsia="en-IN"/>
        </w:rPr>
        <w:t xml:space="preserve">has its own set of theories, analyses, </w:t>
      </w:r>
      <w:del w:id="465" w:author="Rakhi Ghoshal" w:date="2017-07-22T20:28:00Z">
        <w:r w:rsidR="00A50348" w:rsidDel="004503E9">
          <w:rPr>
            <w:rFonts w:ascii="Times New Roman" w:eastAsia="Times New Roman" w:hAnsi="Times New Roman" w:cs="Times New Roman"/>
            <w:color w:val="222222"/>
            <w:sz w:val="24"/>
            <w:lang w:val="en-IN" w:eastAsia="en-IN"/>
          </w:rPr>
          <w:delText xml:space="preserve">rigour </w:delText>
        </w:r>
      </w:del>
      <w:r w:rsidR="00A50348">
        <w:rPr>
          <w:rFonts w:ascii="Times New Roman" w:eastAsia="Times New Roman" w:hAnsi="Times New Roman" w:cs="Times New Roman"/>
          <w:color w:val="222222"/>
          <w:sz w:val="24"/>
          <w:lang w:val="en-IN" w:eastAsia="en-IN"/>
        </w:rPr>
        <w:t xml:space="preserve">and methods of </w:t>
      </w:r>
      <w:ins w:id="466" w:author="Rakhi Ghoshal" w:date="2017-07-22T20:28:00Z">
        <w:r>
          <w:rPr>
            <w:rFonts w:ascii="Times New Roman" w:eastAsia="Times New Roman" w:hAnsi="Times New Roman" w:cs="Times New Roman"/>
            <w:color w:val="222222"/>
            <w:sz w:val="24"/>
            <w:lang w:val="en-IN" w:eastAsia="en-IN"/>
          </w:rPr>
          <w:t xml:space="preserve">producing </w:t>
        </w:r>
      </w:ins>
      <w:del w:id="467" w:author="Rakhi Ghoshal" w:date="2017-07-22T20:28:00Z">
        <w:r w:rsidR="00A50348" w:rsidDel="004503E9">
          <w:rPr>
            <w:rFonts w:ascii="Times New Roman" w:eastAsia="Times New Roman" w:hAnsi="Times New Roman" w:cs="Times New Roman"/>
            <w:color w:val="222222"/>
            <w:sz w:val="24"/>
            <w:lang w:val="en-IN" w:eastAsia="en-IN"/>
          </w:rPr>
          <w:delText xml:space="preserve">arriving at </w:delText>
        </w:r>
      </w:del>
      <w:r w:rsidR="00A50348">
        <w:rPr>
          <w:rFonts w:ascii="Times New Roman" w:eastAsia="Times New Roman" w:hAnsi="Times New Roman" w:cs="Times New Roman"/>
          <w:color w:val="222222"/>
          <w:sz w:val="24"/>
          <w:lang w:val="en-IN" w:eastAsia="en-IN"/>
        </w:rPr>
        <w:t xml:space="preserve">knowledge. </w:t>
      </w:r>
      <w:ins w:id="468" w:author="Rakhi Ghoshal" w:date="2017-07-22T20:28:00Z">
        <w:r w:rsidR="00AD4FD0">
          <w:rPr>
            <w:rFonts w:ascii="Times New Roman" w:eastAsia="Times New Roman" w:hAnsi="Times New Roman" w:cs="Times New Roman"/>
            <w:color w:val="222222"/>
            <w:sz w:val="24"/>
            <w:lang w:val="en-IN" w:eastAsia="en-IN"/>
          </w:rPr>
          <w:t xml:space="preserve">While there continues to </w:t>
        </w:r>
        <w:proofErr w:type="gramStart"/>
        <w:r w:rsidR="00AD4FD0">
          <w:rPr>
            <w:rFonts w:ascii="Times New Roman" w:eastAsia="Times New Roman" w:hAnsi="Times New Roman" w:cs="Times New Roman"/>
            <w:color w:val="222222"/>
            <w:sz w:val="24"/>
            <w:lang w:val="en-IN" w:eastAsia="en-IN"/>
          </w:rPr>
          <w:t>exist</w:t>
        </w:r>
        <w:proofErr w:type="gramEnd"/>
        <w:r w:rsidR="00AD4FD0">
          <w:rPr>
            <w:rFonts w:ascii="Times New Roman" w:eastAsia="Times New Roman" w:hAnsi="Times New Roman" w:cs="Times New Roman"/>
            <w:color w:val="222222"/>
            <w:sz w:val="24"/>
            <w:lang w:val="en-IN" w:eastAsia="en-IN"/>
          </w:rPr>
          <w:t xml:space="preserve"> </w:t>
        </w:r>
      </w:ins>
      <w:del w:id="469" w:author="Rakhi Ghoshal" w:date="2017-07-22T20:28:00Z">
        <w:r w:rsidR="00A50348" w:rsidDel="00AD4FD0">
          <w:rPr>
            <w:rFonts w:ascii="Times New Roman" w:eastAsia="Times New Roman" w:hAnsi="Times New Roman" w:cs="Times New Roman"/>
            <w:color w:val="222222"/>
            <w:sz w:val="24"/>
            <w:lang w:val="en-IN" w:eastAsia="en-IN"/>
          </w:rPr>
          <w:delText xml:space="preserve">There have been and will be </w:delText>
        </w:r>
      </w:del>
      <w:r w:rsidR="00A50348">
        <w:rPr>
          <w:rFonts w:ascii="Times New Roman" w:eastAsia="Times New Roman" w:hAnsi="Times New Roman" w:cs="Times New Roman"/>
          <w:color w:val="222222"/>
          <w:sz w:val="24"/>
          <w:lang w:val="en-IN" w:eastAsia="en-IN"/>
        </w:rPr>
        <w:t xml:space="preserve">other systems </w:t>
      </w:r>
      <w:r w:rsidR="00640435">
        <w:rPr>
          <w:rFonts w:ascii="Times New Roman" w:eastAsia="Times New Roman" w:hAnsi="Times New Roman" w:cs="Times New Roman"/>
          <w:color w:val="222222"/>
          <w:sz w:val="24"/>
          <w:lang w:val="en-IN" w:eastAsia="en-IN"/>
        </w:rPr>
        <w:t xml:space="preserve">of </w:t>
      </w:r>
      <w:r w:rsidR="00A50348">
        <w:rPr>
          <w:rFonts w:ascii="Times New Roman" w:eastAsia="Times New Roman" w:hAnsi="Times New Roman" w:cs="Times New Roman"/>
          <w:color w:val="222222"/>
          <w:sz w:val="24"/>
          <w:lang w:val="en-IN" w:eastAsia="en-IN"/>
        </w:rPr>
        <w:t>knowledge and methods of enquiry</w:t>
      </w:r>
      <w:ins w:id="470" w:author="Rakhi Ghoshal" w:date="2017-07-22T20:28:00Z">
        <w:r w:rsidR="00AD4FD0">
          <w:rPr>
            <w:rFonts w:ascii="Times New Roman" w:eastAsia="Times New Roman" w:hAnsi="Times New Roman" w:cs="Times New Roman"/>
            <w:color w:val="222222"/>
            <w:sz w:val="24"/>
            <w:lang w:val="en-IN" w:eastAsia="en-IN"/>
          </w:rPr>
          <w:t xml:space="preserve">, </w:t>
        </w:r>
      </w:ins>
      <w:del w:id="471" w:author="Rakhi Ghoshal" w:date="2017-07-22T20:28:00Z">
        <w:r w:rsidR="00A50348" w:rsidDel="00AD4FD0">
          <w:rPr>
            <w:rFonts w:ascii="Times New Roman" w:eastAsia="Times New Roman" w:hAnsi="Times New Roman" w:cs="Times New Roman"/>
            <w:color w:val="222222"/>
            <w:sz w:val="24"/>
            <w:lang w:val="en-IN" w:eastAsia="en-IN"/>
          </w:rPr>
          <w:delText xml:space="preserve">; however, using </w:delText>
        </w:r>
      </w:del>
      <w:ins w:id="472" w:author="Rakhi Ghoshal" w:date="2017-07-22T20:28:00Z">
        <w:r w:rsidR="00AD4FD0">
          <w:rPr>
            <w:rFonts w:ascii="Times New Roman" w:eastAsia="Times New Roman" w:hAnsi="Times New Roman" w:cs="Times New Roman"/>
            <w:color w:val="222222"/>
            <w:sz w:val="24"/>
            <w:lang w:val="en-IN" w:eastAsia="en-IN"/>
          </w:rPr>
          <w:t xml:space="preserve">science has </w:t>
        </w:r>
      </w:ins>
      <w:ins w:id="473" w:author="Rakhi Ghoshal" w:date="2017-07-23T18:29:00Z">
        <w:r w:rsidR="00765018">
          <w:rPr>
            <w:rFonts w:ascii="Times New Roman" w:eastAsia="Times New Roman" w:hAnsi="Times New Roman" w:cs="Times New Roman"/>
            <w:color w:val="222222"/>
            <w:sz w:val="24"/>
            <w:lang w:val="en-IN" w:eastAsia="en-IN"/>
          </w:rPr>
          <w:t xml:space="preserve">long </w:t>
        </w:r>
      </w:ins>
      <w:ins w:id="474" w:author="Rakhi Ghoshal" w:date="2017-07-22T20:28:00Z">
        <w:r w:rsidR="00AD4FD0">
          <w:rPr>
            <w:rFonts w:ascii="Times New Roman" w:eastAsia="Times New Roman" w:hAnsi="Times New Roman" w:cs="Times New Roman"/>
            <w:color w:val="222222"/>
            <w:sz w:val="24"/>
            <w:lang w:val="en-IN" w:eastAsia="en-IN"/>
          </w:rPr>
          <w:t xml:space="preserve">become </w:t>
        </w:r>
      </w:ins>
      <w:del w:id="475" w:author="Rakhi Ghoshal" w:date="2017-07-23T18:29:00Z">
        <w:r w:rsidR="00A50348" w:rsidDel="00765018">
          <w:rPr>
            <w:rFonts w:ascii="Times New Roman" w:eastAsia="Times New Roman" w:hAnsi="Times New Roman" w:cs="Times New Roman"/>
            <w:color w:val="222222"/>
            <w:sz w:val="24"/>
            <w:lang w:val="en-IN" w:eastAsia="en-IN"/>
          </w:rPr>
          <w:delText xml:space="preserve">the </w:delText>
        </w:r>
      </w:del>
      <w:r w:rsidR="00A50348">
        <w:rPr>
          <w:rFonts w:ascii="Times New Roman" w:eastAsia="Times New Roman" w:hAnsi="Times New Roman" w:cs="Times New Roman"/>
          <w:color w:val="222222"/>
          <w:sz w:val="24"/>
          <w:lang w:val="en-IN" w:eastAsia="en-IN"/>
        </w:rPr>
        <w:t>hegemonic</w:t>
      </w:r>
      <w:ins w:id="476" w:author="Rakhi Ghoshal" w:date="2017-07-22T20:29:00Z">
        <w:r w:rsidR="00AD4FD0">
          <w:rPr>
            <w:rFonts w:ascii="Times New Roman" w:eastAsia="Times New Roman" w:hAnsi="Times New Roman" w:cs="Times New Roman"/>
            <w:color w:val="222222"/>
            <w:sz w:val="24"/>
            <w:lang w:val="en-IN" w:eastAsia="en-IN"/>
          </w:rPr>
          <w:t xml:space="preserve">. What the </w:t>
        </w:r>
        <w:proofErr w:type="spellStart"/>
        <w:r w:rsidR="00AD4FD0" w:rsidRPr="00AD4FD0">
          <w:rPr>
            <w:rFonts w:ascii="Times New Roman" w:eastAsia="Times New Roman" w:hAnsi="Times New Roman" w:cs="Times New Roman"/>
            <w:i/>
            <w:color w:val="222222"/>
            <w:sz w:val="24"/>
            <w:lang w:val="en-IN" w:eastAsia="en-IN"/>
            <w:rPrChange w:id="477" w:author="Rakhi Ghoshal" w:date="2017-07-22T20:29:00Z">
              <w:rPr>
                <w:rFonts w:ascii="Times New Roman" w:eastAsia="Times New Roman" w:hAnsi="Times New Roman" w:cs="Times New Roman"/>
                <w:color w:val="222222"/>
                <w:sz w:val="24"/>
                <w:lang w:val="en-IN" w:eastAsia="en-IN"/>
              </w:rPr>
            </w:rPrChange>
          </w:rPr>
          <w:t>sanskaris</w:t>
        </w:r>
        <w:proofErr w:type="spellEnd"/>
        <w:r w:rsidR="00AD4FD0">
          <w:rPr>
            <w:rFonts w:ascii="Times New Roman" w:eastAsia="Times New Roman" w:hAnsi="Times New Roman" w:cs="Times New Roman"/>
            <w:color w:val="222222"/>
            <w:sz w:val="24"/>
            <w:lang w:val="en-IN" w:eastAsia="en-IN"/>
          </w:rPr>
          <w:t xml:space="preserve"> are doing is </w:t>
        </w:r>
      </w:ins>
      <w:ins w:id="478" w:author="Rakhi Ghoshal" w:date="2017-07-25T23:08:00Z">
        <w:r w:rsidR="00197238">
          <w:rPr>
            <w:rFonts w:ascii="Times New Roman" w:eastAsia="Times New Roman" w:hAnsi="Times New Roman" w:cs="Times New Roman"/>
            <w:color w:val="222222"/>
            <w:sz w:val="24"/>
            <w:lang w:val="en-IN" w:eastAsia="en-IN"/>
          </w:rPr>
          <w:t xml:space="preserve">to </w:t>
        </w:r>
      </w:ins>
      <w:ins w:id="479" w:author="Rakhi Ghoshal" w:date="2017-07-22T20:29:00Z">
        <w:r w:rsidR="00AD4FD0">
          <w:rPr>
            <w:rFonts w:ascii="Times New Roman" w:eastAsia="Times New Roman" w:hAnsi="Times New Roman" w:cs="Times New Roman"/>
            <w:color w:val="222222"/>
            <w:sz w:val="24"/>
            <w:lang w:val="en-IN" w:eastAsia="en-IN"/>
          </w:rPr>
          <w:t>contest science</w:t>
        </w:r>
      </w:ins>
      <w:ins w:id="480" w:author="Rakhi Ghoshal" w:date="2017-07-25T23:09:00Z">
        <w:r w:rsidR="00197238">
          <w:rPr>
            <w:rFonts w:ascii="Times New Roman" w:eastAsia="Times New Roman" w:hAnsi="Times New Roman" w:cs="Times New Roman"/>
            <w:color w:val="222222"/>
            <w:sz w:val="24"/>
            <w:lang w:val="en-IN" w:eastAsia="en-IN"/>
          </w:rPr>
          <w:t xml:space="preserve">, and </w:t>
        </w:r>
      </w:ins>
      <w:ins w:id="481" w:author="Rakhi Ghoshal" w:date="2017-07-22T20:29:00Z">
        <w:r w:rsidR="00AD4FD0">
          <w:rPr>
            <w:rFonts w:ascii="Times New Roman" w:eastAsia="Times New Roman" w:hAnsi="Times New Roman" w:cs="Times New Roman"/>
            <w:color w:val="222222"/>
            <w:sz w:val="24"/>
            <w:lang w:val="en-IN" w:eastAsia="en-IN"/>
          </w:rPr>
          <w:t>foreground a different system</w:t>
        </w:r>
      </w:ins>
      <w:ins w:id="482" w:author="Rakhi Ghoshal" w:date="2017-07-25T23:09:00Z">
        <w:r w:rsidR="00197238">
          <w:rPr>
            <w:rFonts w:ascii="Times New Roman" w:eastAsia="Times New Roman" w:hAnsi="Times New Roman" w:cs="Times New Roman"/>
            <w:color w:val="222222"/>
            <w:sz w:val="24"/>
            <w:lang w:val="en-IN" w:eastAsia="en-IN"/>
          </w:rPr>
          <w:t xml:space="preserve">, and till </w:t>
        </w:r>
      </w:ins>
      <w:ins w:id="483" w:author="Rakhi Ghoshal" w:date="2017-07-23T18:30:00Z">
        <w:r w:rsidR="00765018">
          <w:rPr>
            <w:rFonts w:ascii="Times New Roman" w:eastAsia="Times New Roman" w:hAnsi="Times New Roman" w:cs="Times New Roman"/>
            <w:color w:val="222222"/>
            <w:sz w:val="24"/>
            <w:lang w:val="en-IN" w:eastAsia="en-IN"/>
          </w:rPr>
          <w:t xml:space="preserve">this point it </w:t>
        </w:r>
      </w:ins>
      <w:ins w:id="484" w:author="Rakhi Ghoshal" w:date="2017-07-22T20:29:00Z">
        <w:r w:rsidR="00AD4FD0">
          <w:rPr>
            <w:rFonts w:ascii="Times New Roman" w:eastAsia="Times New Roman" w:hAnsi="Times New Roman" w:cs="Times New Roman"/>
            <w:color w:val="222222"/>
            <w:sz w:val="24"/>
            <w:lang w:val="en-IN" w:eastAsia="en-IN"/>
          </w:rPr>
          <w:t xml:space="preserve">is </w:t>
        </w:r>
      </w:ins>
      <w:ins w:id="485" w:author="Rakhi Ghoshal" w:date="2017-07-23T18:30:00Z">
        <w:r w:rsidR="00765018">
          <w:rPr>
            <w:rFonts w:ascii="Times New Roman" w:eastAsia="Times New Roman" w:hAnsi="Times New Roman" w:cs="Times New Roman"/>
            <w:color w:val="222222"/>
            <w:sz w:val="24"/>
            <w:lang w:val="en-IN" w:eastAsia="en-IN"/>
          </w:rPr>
          <w:t xml:space="preserve">a legitimate </w:t>
        </w:r>
      </w:ins>
      <w:ins w:id="486" w:author="Rakhi Ghoshal" w:date="2017-07-25T23:09:00Z">
        <w:r w:rsidR="00197238">
          <w:rPr>
            <w:rFonts w:ascii="Times New Roman" w:eastAsia="Times New Roman" w:hAnsi="Times New Roman" w:cs="Times New Roman"/>
            <w:color w:val="222222"/>
            <w:sz w:val="24"/>
            <w:lang w:val="en-IN" w:eastAsia="en-IN"/>
          </w:rPr>
          <w:t xml:space="preserve">exercise. But then they are </w:t>
        </w:r>
      </w:ins>
      <w:del w:id="487" w:author="Rakhi Ghoshal" w:date="2017-07-25T23:09:00Z">
        <w:r w:rsidR="00A50348" w:rsidDel="00197238">
          <w:rPr>
            <w:rFonts w:ascii="Times New Roman" w:eastAsia="Times New Roman" w:hAnsi="Times New Roman" w:cs="Times New Roman"/>
            <w:color w:val="222222"/>
            <w:sz w:val="24"/>
            <w:lang w:val="en-IN" w:eastAsia="en-IN"/>
          </w:rPr>
          <w:delText xml:space="preserve"> </w:delText>
        </w:r>
      </w:del>
      <w:ins w:id="488" w:author="Rakhi Ghoshal" w:date="2017-07-22T20:29:00Z">
        <w:r w:rsidR="00AD4FD0">
          <w:rPr>
            <w:rFonts w:ascii="Times New Roman" w:eastAsia="Times New Roman" w:hAnsi="Times New Roman" w:cs="Times New Roman"/>
            <w:color w:val="222222"/>
            <w:sz w:val="24"/>
            <w:lang w:val="en-IN" w:eastAsia="en-IN"/>
          </w:rPr>
          <w:t xml:space="preserve">using the register of the </w:t>
        </w:r>
      </w:ins>
      <w:ins w:id="489" w:author="Rakhi Ghoshal" w:date="2017-07-22T20:30:00Z">
        <w:r w:rsidR="00AD4FD0">
          <w:rPr>
            <w:rFonts w:ascii="Times New Roman" w:eastAsia="Times New Roman" w:hAnsi="Times New Roman" w:cs="Times New Roman"/>
            <w:color w:val="222222"/>
            <w:sz w:val="24"/>
            <w:lang w:val="en-IN" w:eastAsia="en-IN"/>
          </w:rPr>
          <w:t xml:space="preserve">former to fortify the validity of the latter, </w:t>
        </w:r>
      </w:ins>
      <w:ins w:id="490" w:author="Rakhi Ghoshal" w:date="2017-07-25T23:09:00Z">
        <w:r w:rsidR="00197238">
          <w:rPr>
            <w:rFonts w:ascii="Times New Roman" w:eastAsia="Times New Roman" w:hAnsi="Times New Roman" w:cs="Times New Roman"/>
            <w:color w:val="222222"/>
            <w:sz w:val="24"/>
            <w:lang w:val="en-IN" w:eastAsia="en-IN"/>
          </w:rPr>
          <w:t xml:space="preserve">a modus operandi that </w:t>
        </w:r>
      </w:ins>
      <w:ins w:id="491" w:author="Rakhi Ghoshal" w:date="2017-07-22T20:30:00Z">
        <w:r w:rsidR="00AD4FD0">
          <w:rPr>
            <w:rFonts w:ascii="Times New Roman" w:eastAsia="Times New Roman" w:hAnsi="Times New Roman" w:cs="Times New Roman"/>
            <w:color w:val="222222"/>
            <w:sz w:val="24"/>
            <w:lang w:val="en-IN" w:eastAsia="en-IN"/>
          </w:rPr>
          <w:t xml:space="preserve">comes across as either naïve or </w:t>
        </w:r>
      </w:ins>
      <w:del w:id="492" w:author="Rakhi Ghoshal" w:date="2017-07-22T20:30:00Z">
        <w:r w:rsidR="00A50348" w:rsidDel="00AD4FD0">
          <w:rPr>
            <w:rFonts w:ascii="Times New Roman" w:eastAsia="Times New Roman" w:hAnsi="Times New Roman" w:cs="Times New Roman"/>
            <w:color w:val="222222"/>
            <w:sz w:val="24"/>
            <w:lang w:val="en-IN" w:eastAsia="en-IN"/>
          </w:rPr>
          <w:delText xml:space="preserve">advantage of one to then subvert that very system and </w:delText>
        </w:r>
        <w:r w:rsidR="00640435" w:rsidDel="00AD4FD0">
          <w:rPr>
            <w:rFonts w:ascii="Times New Roman" w:eastAsia="Times New Roman" w:hAnsi="Times New Roman" w:cs="Times New Roman"/>
            <w:color w:val="222222"/>
            <w:sz w:val="24"/>
            <w:lang w:val="en-IN" w:eastAsia="en-IN"/>
          </w:rPr>
          <w:delText xml:space="preserve">foreground </w:delText>
        </w:r>
        <w:r w:rsidR="00A50348" w:rsidDel="00AD4FD0">
          <w:rPr>
            <w:rFonts w:ascii="Times New Roman" w:eastAsia="Times New Roman" w:hAnsi="Times New Roman" w:cs="Times New Roman"/>
            <w:color w:val="222222"/>
            <w:sz w:val="24"/>
            <w:lang w:val="en-IN" w:eastAsia="en-IN"/>
          </w:rPr>
          <w:delText xml:space="preserve">up another </w:delText>
        </w:r>
        <w:r w:rsidR="00C87BD9" w:rsidDel="00AD4FD0">
          <w:rPr>
            <w:rFonts w:ascii="Times New Roman" w:eastAsia="Times New Roman" w:hAnsi="Times New Roman" w:cs="Times New Roman"/>
            <w:color w:val="222222"/>
            <w:sz w:val="24"/>
            <w:lang w:val="en-IN" w:eastAsia="en-IN"/>
          </w:rPr>
          <w:delText xml:space="preserve">does come across as </w:delText>
        </w:r>
      </w:del>
      <w:r w:rsidR="00640435">
        <w:rPr>
          <w:rFonts w:ascii="Times New Roman" w:eastAsia="Times New Roman" w:hAnsi="Times New Roman" w:cs="Times New Roman"/>
          <w:color w:val="222222"/>
          <w:sz w:val="24"/>
          <w:lang w:val="en-IN" w:eastAsia="en-IN"/>
        </w:rPr>
        <w:t xml:space="preserve">convenient and </w:t>
      </w:r>
      <w:r w:rsidR="00A50348">
        <w:rPr>
          <w:rFonts w:ascii="Times New Roman" w:eastAsia="Times New Roman" w:hAnsi="Times New Roman" w:cs="Times New Roman"/>
          <w:color w:val="222222"/>
          <w:sz w:val="24"/>
          <w:lang w:val="en-IN" w:eastAsia="en-IN"/>
        </w:rPr>
        <w:t xml:space="preserve">opportunistic. </w:t>
      </w:r>
    </w:p>
    <w:p w:rsidR="00F94593" w:rsidRDefault="00197238" w:rsidP="00677016">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ins w:id="493" w:author="Rakhi Ghoshal" w:date="2017-07-25T23:10:00Z">
        <w:r>
          <w:rPr>
            <w:rFonts w:ascii="Times New Roman" w:eastAsia="Times New Roman" w:hAnsi="Times New Roman" w:cs="Times New Roman"/>
            <w:color w:val="222222"/>
            <w:sz w:val="24"/>
            <w:lang w:val="en-IN" w:eastAsia="en-IN"/>
          </w:rPr>
          <w:t xml:space="preserve">Garbed </w:t>
        </w:r>
      </w:ins>
      <w:ins w:id="494" w:author="Rakhi Ghoshal" w:date="2017-07-22T20:35:00Z">
        <w:r w:rsidR="006503B7">
          <w:rPr>
            <w:rFonts w:ascii="Times New Roman" w:eastAsia="Times New Roman" w:hAnsi="Times New Roman" w:cs="Times New Roman"/>
            <w:color w:val="222222"/>
            <w:sz w:val="24"/>
            <w:lang w:val="en-IN" w:eastAsia="en-IN"/>
          </w:rPr>
          <w:t xml:space="preserve">in the </w:t>
        </w:r>
      </w:ins>
      <w:ins w:id="495" w:author="Rakhi Ghoshal" w:date="2017-07-22T20:36:00Z">
        <w:r w:rsidR="006503B7">
          <w:rPr>
            <w:rFonts w:ascii="Times New Roman" w:eastAsia="Times New Roman" w:hAnsi="Times New Roman" w:cs="Times New Roman"/>
            <w:color w:val="222222"/>
            <w:sz w:val="24"/>
            <w:lang w:val="en-IN" w:eastAsia="en-IN"/>
          </w:rPr>
          <w:t>acceptable language of science, the non-scientific assertions and ideologies gain faster social acceptance</w:t>
        </w:r>
      </w:ins>
      <w:ins w:id="496" w:author="Rakhi Ghoshal" w:date="2017-07-22T20:37:00Z">
        <w:r w:rsidR="006503B7">
          <w:rPr>
            <w:rFonts w:ascii="Times New Roman" w:eastAsia="Times New Roman" w:hAnsi="Times New Roman" w:cs="Times New Roman"/>
            <w:color w:val="222222"/>
            <w:sz w:val="24"/>
            <w:lang w:val="en-IN" w:eastAsia="en-IN"/>
          </w:rPr>
          <w:t xml:space="preserve">, even </w:t>
        </w:r>
      </w:ins>
      <w:del w:id="497" w:author="Rakhi Ghoshal" w:date="2017-07-22T20:37:00Z">
        <w:r w:rsidR="00EB11F0" w:rsidDel="006503B7">
          <w:rPr>
            <w:rFonts w:ascii="Times New Roman" w:eastAsia="Times New Roman" w:hAnsi="Times New Roman" w:cs="Times New Roman"/>
            <w:color w:val="222222"/>
            <w:sz w:val="24"/>
            <w:lang w:val="en-IN" w:eastAsia="en-IN"/>
          </w:rPr>
          <w:delText xml:space="preserve">While it </w:delText>
        </w:r>
        <w:r w:rsidR="00374FE7" w:rsidRPr="004F539F" w:rsidDel="006503B7">
          <w:rPr>
            <w:rFonts w:ascii="Times New Roman" w:eastAsia="Times New Roman" w:hAnsi="Times New Roman" w:cs="Times New Roman"/>
            <w:color w:val="222222"/>
            <w:sz w:val="24"/>
            <w:lang w:val="en-IN" w:eastAsia="en-IN"/>
          </w:rPr>
          <w:delText>is the h</w:delText>
        </w:r>
        <w:r w:rsidR="001732FE" w:rsidRPr="004F539F" w:rsidDel="006503B7">
          <w:rPr>
            <w:rFonts w:ascii="Times New Roman" w:eastAsia="Times New Roman" w:hAnsi="Times New Roman" w:cs="Times New Roman"/>
            <w:color w:val="222222"/>
            <w:sz w:val="24"/>
            <w:lang w:val="en-IN" w:eastAsia="en-IN"/>
          </w:rPr>
          <w:delText xml:space="preserve">egemony of </w:delText>
        </w:r>
        <w:r w:rsidR="00EB11F0" w:rsidDel="006503B7">
          <w:rPr>
            <w:rFonts w:ascii="Times New Roman" w:eastAsia="Times New Roman" w:hAnsi="Times New Roman" w:cs="Times New Roman"/>
            <w:color w:val="222222"/>
            <w:sz w:val="24"/>
            <w:lang w:val="en-IN" w:eastAsia="en-IN"/>
          </w:rPr>
          <w:delText xml:space="preserve">modern/western </w:delText>
        </w:r>
        <w:r w:rsidR="001732FE" w:rsidRPr="004F539F" w:rsidDel="006503B7">
          <w:rPr>
            <w:rFonts w:ascii="Times New Roman" w:eastAsia="Times New Roman" w:hAnsi="Times New Roman" w:cs="Times New Roman"/>
            <w:color w:val="222222"/>
            <w:sz w:val="24"/>
            <w:lang w:val="en-IN" w:eastAsia="en-IN"/>
          </w:rPr>
          <w:delText xml:space="preserve">science (which is experienced in </w:delText>
        </w:r>
        <w:r w:rsidR="000063FF" w:rsidRPr="004F539F" w:rsidDel="006503B7">
          <w:rPr>
            <w:rFonts w:ascii="Times New Roman" w:eastAsia="Times New Roman" w:hAnsi="Times New Roman" w:cs="Times New Roman"/>
            <w:color w:val="222222"/>
            <w:sz w:val="24"/>
            <w:lang w:val="en-IN" w:eastAsia="en-IN"/>
          </w:rPr>
          <w:delText>terms</w:delText>
        </w:r>
        <w:r w:rsidR="001732FE" w:rsidRPr="004F539F" w:rsidDel="006503B7">
          <w:rPr>
            <w:rFonts w:ascii="Times New Roman" w:eastAsia="Times New Roman" w:hAnsi="Times New Roman" w:cs="Times New Roman"/>
            <w:color w:val="222222"/>
            <w:sz w:val="24"/>
            <w:lang w:val="en-IN" w:eastAsia="en-IN"/>
          </w:rPr>
          <w:delText xml:space="preserve"> of modern medicine by the common man on a </w:delText>
        </w:r>
        <w:r w:rsidR="000063FF" w:rsidRPr="004F539F" w:rsidDel="006503B7">
          <w:rPr>
            <w:rFonts w:ascii="Times New Roman" w:eastAsia="Times New Roman" w:hAnsi="Times New Roman" w:cs="Times New Roman"/>
            <w:color w:val="222222"/>
            <w:sz w:val="24"/>
            <w:lang w:val="en-IN" w:eastAsia="en-IN"/>
          </w:rPr>
          <w:delText>daily</w:delText>
        </w:r>
        <w:r w:rsidR="001732FE" w:rsidRPr="004F539F" w:rsidDel="006503B7">
          <w:rPr>
            <w:rFonts w:ascii="Times New Roman" w:eastAsia="Times New Roman" w:hAnsi="Times New Roman" w:cs="Times New Roman"/>
            <w:color w:val="222222"/>
            <w:sz w:val="24"/>
            <w:lang w:val="en-IN" w:eastAsia="en-IN"/>
          </w:rPr>
          <w:delText xml:space="preserve"> basis)</w:delText>
        </w:r>
        <w:r w:rsidR="00186026" w:rsidRPr="004F539F" w:rsidDel="006503B7">
          <w:rPr>
            <w:rFonts w:ascii="Times New Roman" w:eastAsia="Times New Roman" w:hAnsi="Times New Roman" w:cs="Times New Roman"/>
            <w:color w:val="222222"/>
            <w:sz w:val="24"/>
            <w:lang w:val="en-IN" w:eastAsia="en-IN"/>
          </w:rPr>
          <w:delText xml:space="preserve"> </w:delText>
        </w:r>
        <w:r w:rsidR="00D71A83" w:rsidDel="006503B7">
          <w:rPr>
            <w:rFonts w:ascii="Times New Roman" w:eastAsia="Times New Roman" w:hAnsi="Times New Roman" w:cs="Times New Roman"/>
            <w:color w:val="222222"/>
            <w:sz w:val="24"/>
            <w:lang w:val="en-IN" w:eastAsia="en-IN"/>
          </w:rPr>
          <w:delText xml:space="preserve">that </w:delText>
        </w:r>
        <w:r w:rsidR="00186026" w:rsidRPr="004F539F" w:rsidDel="006503B7">
          <w:rPr>
            <w:rFonts w:ascii="Times New Roman" w:eastAsia="Times New Roman" w:hAnsi="Times New Roman" w:cs="Times New Roman"/>
            <w:color w:val="222222"/>
            <w:sz w:val="24"/>
            <w:lang w:val="en-IN" w:eastAsia="en-IN"/>
          </w:rPr>
          <w:delText xml:space="preserve">gets established through </w:delText>
        </w:r>
        <w:r w:rsidR="00EB11F0" w:rsidDel="006503B7">
          <w:rPr>
            <w:rFonts w:ascii="Times New Roman" w:eastAsia="Times New Roman" w:hAnsi="Times New Roman" w:cs="Times New Roman"/>
            <w:color w:val="222222"/>
            <w:sz w:val="24"/>
            <w:lang w:val="en-IN" w:eastAsia="en-IN"/>
          </w:rPr>
          <w:delText xml:space="preserve">such endeavours, the </w:delText>
        </w:r>
        <w:r w:rsidR="00D71A83" w:rsidDel="006503B7">
          <w:rPr>
            <w:rFonts w:ascii="Times New Roman" w:eastAsia="Times New Roman" w:hAnsi="Times New Roman" w:cs="Times New Roman"/>
            <w:color w:val="222222"/>
            <w:sz w:val="24"/>
            <w:lang w:val="en-IN" w:eastAsia="en-IN"/>
          </w:rPr>
          <w:delText xml:space="preserve">real </w:delText>
        </w:r>
        <w:r w:rsidR="00EB11F0" w:rsidDel="006503B7">
          <w:rPr>
            <w:rFonts w:ascii="Times New Roman" w:eastAsia="Times New Roman" w:hAnsi="Times New Roman" w:cs="Times New Roman"/>
            <w:color w:val="222222"/>
            <w:sz w:val="24"/>
            <w:lang w:val="en-IN" w:eastAsia="en-IN"/>
          </w:rPr>
          <w:delText>threat lies deeper:</w:delText>
        </w:r>
        <w:r w:rsidR="00D71A83" w:rsidDel="006503B7">
          <w:rPr>
            <w:rFonts w:ascii="Times New Roman" w:eastAsia="Times New Roman" w:hAnsi="Times New Roman" w:cs="Times New Roman"/>
            <w:color w:val="222222"/>
            <w:sz w:val="24"/>
            <w:lang w:val="en-IN" w:eastAsia="en-IN"/>
          </w:rPr>
          <w:delText xml:space="preserve"> </w:delText>
        </w:r>
        <w:r w:rsidR="00DF6451" w:rsidRPr="004F539F" w:rsidDel="006503B7">
          <w:rPr>
            <w:rFonts w:ascii="Times New Roman" w:eastAsia="Times New Roman" w:hAnsi="Times New Roman" w:cs="Times New Roman"/>
            <w:color w:val="222222"/>
            <w:sz w:val="24"/>
            <w:lang w:val="en-IN" w:eastAsia="en-IN"/>
          </w:rPr>
          <w:delText xml:space="preserve">one witnesses an </w:delText>
        </w:r>
        <w:r w:rsidR="000C6353" w:rsidRPr="004F539F" w:rsidDel="006503B7">
          <w:rPr>
            <w:rFonts w:ascii="Times New Roman" w:eastAsia="Times New Roman" w:hAnsi="Times New Roman" w:cs="Times New Roman"/>
            <w:color w:val="222222"/>
            <w:sz w:val="24"/>
            <w:lang w:val="en-IN" w:eastAsia="en-IN"/>
          </w:rPr>
          <w:delText xml:space="preserve">intriguing blend of </w:delText>
        </w:r>
        <w:r w:rsidR="00EC25AF" w:rsidDel="006503B7">
          <w:rPr>
            <w:rFonts w:ascii="Times New Roman" w:eastAsia="Times New Roman" w:hAnsi="Times New Roman" w:cs="Times New Roman"/>
            <w:color w:val="222222"/>
            <w:sz w:val="24"/>
            <w:lang w:val="en-IN" w:eastAsia="en-IN"/>
          </w:rPr>
          <w:delText>‘</w:delText>
        </w:r>
        <w:r w:rsidR="000C6353" w:rsidRPr="004F539F" w:rsidDel="006503B7">
          <w:rPr>
            <w:rFonts w:ascii="Times New Roman" w:eastAsia="Times New Roman" w:hAnsi="Times New Roman" w:cs="Times New Roman"/>
            <w:color w:val="222222"/>
            <w:sz w:val="24"/>
            <w:lang w:val="en-IN" w:eastAsia="en-IN"/>
          </w:rPr>
          <w:delText>scien</w:delText>
        </w:r>
        <w:r w:rsidR="00DF6451" w:rsidRPr="004F539F" w:rsidDel="006503B7">
          <w:rPr>
            <w:rFonts w:ascii="Times New Roman" w:eastAsia="Times New Roman" w:hAnsi="Times New Roman" w:cs="Times New Roman"/>
            <w:color w:val="222222"/>
            <w:sz w:val="24"/>
            <w:lang w:val="en-IN" w:eastAsia="en-IN"/>
          </w:rPr>
          <w:delText>tific logic</w:delText>
        </w:r>
        <w:r w:rsidR="00EC25AF" w:rsidDel="006503B7">
          <w:rPr>
            <w:rFonts w:ascii="Times New Roman" w:eastAsia="Times New Roman" w:hAnsi="Times New Roman" w:cs="Times New Roman"/>
            <w:color w:val="222222"/>
            <w:sz w:val="24"/>
            <w:lang w:val="en-IN" w:eastAsia="en-IN"/>
          </w:rPr>
          <w:delText>’</w:delText>
        </w:r>
        <w:r w:rsidR="000C6353" w:rsidRPr="004F539F" w:rsidDel="006503B7">
          <w:rPr>
            <w:rFonts w:ascii="Times New Roman" w:eastAsia="Times New Roman" w:hAnsi="Times New Roman" w:cs="Times New Roman"/>
            <w:color w:val="222222"/>
            <w:sz w:val="24"/>
            <w:lang w:val="en-IN" w:eastAsia="en-IN"/>
          </w:rPr>
          <w:delText xml:space="preserve"> and assertions that are (yet) not based on science</w:delText>
        </w:r>
        <w:r w:rsidR="00DA6E2F" w:rsidDel="006503B7">
          <w:rPr>
            <w:rFonts w:ascii="Times New Roman" w:eastAsia="Times New Roman" w:hAnsi="Times New Roman" w:cs="Times New Roman"/>
            <w:color w:val="222222"/>
            <w:sz w:val="24"/>
            <w:lang w:val="en-IN" w:eastAsia="en-IN"/>
          </w:rPr>
          <w:delText xml:space="preserve">: and since </w:delText>
        </w:r>
        <w:r w:rsidR="00640435" w:rsidDel="006503B7">
          <w:rPr>
            <w:rFonts w:ascii="Times New Roman" w:eastAsia="Times New Roman" w:hAnsi="Times New Roman" w:cs="Times New Roman"/>
            <w:color w:val="222222"/>
            <w:sz w:val="24"/>
            <w:lang w:val="en-IN" w:eastAsia="en-IN"/>
          </w:rPr>
          <w:delText xml:space="preserve">is are </w:delText>
        </w:r>
        <w:r w:rsidR="00DA6E2F" w:rsidDel="006503B7">
          <w:rPr>
            <w:rFonts w:ascii="Times New Roman" w:eastAsia="Times New Roman" w:hAnsi="Times New Roman" w:cs="Times New Roman"/>
            <w:color w:val="222222"/>
            <w:sz w:val="24"/>
            <w:lang w:val="en-IN" w:eastAsia="en-IN"/>
          </w:rPr>
          <w:delText xml:space="preserve">tenets of science </w:delText>
        </w:r>
        <w:r w:rsidR="00640435" w:rsidDel="006503B7">
          <w:rPr>
            <w:rFonts w:ascii="Times New Roman" w:eastAsia="Times New Roman" w:hAnsi="Times New Roman" w:cs="Times New Roman"/>
            <w:color w:val="222222"/>
            <w:sz w:val="24"/>
            <w:lang w:val="en-IN" w:eastAsia="en-IN"/>
          </w:rPr>
          <w:delText xml:space="preserve">that </w:delText>
        </w:r>
        <w:r w:rsidR="00DA6E2F" w:rsidDel="006503B7">
          <w:rPr>
            <w:rFonts w:ascii="Times New Roman" w:eastAsia="Times New Roman" w:hAnsi="Times New Roman" w:cs="Times New Roman"/>
            <w:color w:val="222222"/>
            <w:sz w:val="24"/>
            <w:lang w:val="en-IN" w:eastAsia="en-IN"/>
          </w:rPr>
          <w:delText>are used</w:delText>
        </w:r>
        <w:r w:rsidR="00640435" w:rsidDel="006503B7">
          <w:rPr>
            <w:rFonts w:ascii="Times New Roman" w:eastAsia="Times New Roman" w:hAnsi="Times New Roman" w:cs="Times New Roman"/>
            <w:color w:val="222222"/>
            <w:sz w:val="24"/>
            <w:lang w:val="en-IN" w:eastAsia="en-IN"/>
          </w:rPr>
          <w:delText xml:space="preserve"> to legitimize practices of the other system, </w:delText>
        </w:r>
        <w:r w:rsidR="00DA6E2F" w:rsidDel="006503B7">
          <w:rPr>
            <w:rFonts w:ascii="Times New Roman" w:eastAsia="Times New Roman" w:hAnsi="Times New Roman" w:cs="Times New Roman"/>
            <w:color w:val="222222"/>
            <w:sz w:val="24"/>
            <w:lang w:val="en-IN" w:eastAsia="en-IN"/>
          </w:rPr>
          <w:delText xml:space="preserve">social acceptance becomes </w:delText>
        </w:r>
        <w:r w:rsidR="00EC7E44" w:rsidDel="006503B7">
          <w:rPr>
            <w:rFonts w:ascii="Times New Roman" w:eastAsia="Times New Roman" w:hAnsi="Times New Roman" w:cs="Times New Roman"/>
            <w:color w:val="222222"/>
            <w:sz w:val="24"/>
            <w:lang w:val="en-IN" w:eastAsia="en-IN"/>
          </w:rPr>
          <w:delText xml:space="preserve">an easier target to achieve, even if </w:delText>
        </w:r>
      </w:del>
      <w:del w:id="498" w:author="Rakhi Ghoshal" w:date="2017-07-23T18:31:00Z">
        <w:r w:rsidR="00EC7E44" w:rsidDel="00A63249">
          <w:rPr>
            <w:rFonts w:ascii="Times New Roman" w:eastAsia="Times New Roman" w:hAnsi="Times New Roman" w:cs="Times New Roman"/>
            <w:color w:val="222222"/>
            <w:sz w:val="24"/>
            <w:lang w:val="en-IN" w:eastAsia="en-IN"/>
          </w:rPr>
          <w:delText xml:space="preserve">for </w:delText>
        </w:r>
      </w:del>
      <w:del w:id="499" w:author="Rakhi Ghoshal" w:date="2017-07-22T20:37:00Z">
        <w:r w:rsidR="00EC7E44" w:rsidDel="006503B7">
          <w:rPr>
            <w:rFonts w:ascii="Times New Roman" w:eastAsia="Times New Roman" w:hAnsi="Times New Roman" w:cs="Times New Roman"/>
            <w:color w:val="222222"/>
            <w:sz w:val="24"/>
            <w:lang w:val="en-IN" w:eastAsia="en-IN"/>
          </w:rPr>
          <w:delText xml:space="preserve">ideals and </w:delText>
        </w:r>
      </w:del>
      <w:ins w:id="500" w:author="Rakhi Ghoshal" w:date="2017-07-23T18:31:00Z">
        <w:r w:rsidR="00A63249">
          <w:rPr>
            <w:rFonts w:ascii="Times New Roman" w:eastAsia="Times New Roman" w:hAnsi="Times New Roman" w:cs="Times New Roman"/>
            <w:color w:val="222222"/>
            <w:sz w:val="24"/>
            <w:lang w:val="en-IN" w:eastAsia="en-IN"/>
          </w:rPr>
          <w:t xml:space="preserve">of </w:t>
        </w:r>
      </w:ins>
      <w:r w:rsidR="00EC7E44">
        <w:rPr>
          <w:rFonts w:ascii="Times New Roman" w:eastAsia="Times New Roman" w:hAnsi="Times New Roman" w:cs="Times New Roman"/>
          <w:color w:val="222222"/>
          <w:sz w:val="24"/>
          <w:lang w:val="en-IN" w:eastAsia="en-IN"/>
        </w:rPr>
        <w:t xml:space="preserve">ideologies that are </w:t>
      </w:r>
      <w:del w:id="501" w:author="Rakhi Ghoshal" w:date="2017-07-23T18:31:00Z">
        <w:r w:rsidR="00EC7E44" w:rsidDel="00A63249">
          <w:rPr>
            <w:rFonts w:ascii="Times New Roman" w:eastAsia="Times New Roman" w:hAnsi="Times New Roman" w:cs="Times New Roman"/>
            <w:color w:val="222222"/>
            <w:sz w:val="24"/>
            <w:lang w:val="en-IN" w:eastAsia="en-IN"/>
          </w:rPr>
          <w:delText xml:space="preserve">unscientific, </w:delText>
        </w:r>
      </w:del>
      <w:r w:rsidR="00EC7E44">
        <w:rPr>
          <w:rFonts w:ascii="Times New Roman" w:eastAsia="Times New Roman" w:hAnsi="Times New Roman" w:cs="Times New Roman"/>
          <w:color w:val="222222"/>
          <w:sz w:val="24"/>
          <w:lang w:val="en-IN" w:eastAsia="en-IN"/>
        </w:rPr>
        <w:t>sexist, classist, racist</w:t>
      </w:r>
      <w:ins w:id="502" w:author="Rakhi Ghoshal" w:date="2017-07-23T18:31:00Z">
        <w:r w:rsidR="00A63249">
          <w:rPr>
            <w:rFonts w:ascii="Times New Roman" w:eastAsia="Times New Roman" w:hAnsi="Times New Roman" w:cs="Times New Roman"/>
            <w:color w:val="222222"/>
            <w:sz w:val="24"/>
            <w:lang w:val="en-IN" w:eastAsia="en-IN"/>
          </w:rPr>
          <w:t xml:space="preserve"> and even actually unscientific</w:t>
        </w:r>
      </w:ins>
      <w:r w:rsidR="00EC7E44">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color w:val="222222"/>
          <w:sz w:val="24"/>
          <w:lang w:val="en-IN" w:eastAsia="en-IN"/>
        </w:rPr>
        <w:t xml:space="preserve">For instance, </w:t>
      </w:r>
      <w:r w:rsidR="00640435">
        <w:rPr>
          <w:rFonts w:ascii="Times New Roman" w:eastAsia="Times New Roman" w:hAnsi="Times New Roman" w:cs="Times New Roman"/>
          <w:color w:val="222222"/>
          <w:sz w:val="24"/>
          <w:lang w:val="en-IN" w:eastAsia="en-IN"/>
        </w:rPr>
        <w:t xml:space="preserve">it </w:t>
      </w:r>
      <w:r w:rsidR="00640435" w:rsidRPr="004F539F">
        <w:rPr>
          <w:rFonts w:ascii="Times New Roman" w:eastAsia="Times New Roman" w:hAnsi="Times New Roman" w:cs="Times New Roman"/>
          <w:color w:val="222222"/>
          <w:sz w:val="24"/>
          <w:lang w:val="en-IN" w:eastAsia="en-IN"/>
        </w:rPr>
        <w:t xml:space="preserve">is an accepted part of scientific/medical knowledge </w:t>
      </w:r>
      <w:r w:rsidR="00DF6451" w:rsidRPr="004F539F">
        <w:rPr>
          <w:rFonts w:ascii="Times New Roman" w:eastAsia="Times New Roman" w:hAnsi="Times New Roman" w:cs="Times New Roman"/>
          <w:color w:val="222222"/>
          <w:sz w:val="24"/>
          <w:lang w:val="en-IN" w:eastAsia="en-IN"/>
        </w:rPr>
        <w:t xml:space="preserve">that </w:t>
      </w:r>
      <w:r w:rsidR="000C6353" w:rsidRPr="004F539F">
        <w:rPr>
          <w:rFonts w:ascii="Times New Roman" w:eastAsia="Times New Roman" w:hAnsi="Times New Roman" w:cs="Times New Roman"/>
          <w:color w:val="222222"/>
          <w:sz w:val="24"/>
          <w:lang w:val="en-IN" w:eastAsia="en-IN"/>
        </w:rPr>
        <w:t xml:space="preserve">women </w:t>
      </w:r>
      <w:ins w:id="503" w:author="Rakhi Ghoshal" w:date="2017-07-22T20:37:00Z">
        <w:r w:rsidR="006503B7">
          <w:rPr>
            <w:rFonts w:ascii="Times New Roman" w:eastAsia="Times New Roman" w:hAnsi="Times New Roman" w:cs="Times New Roman"/>
            <w:color w:val="222222"/>
            <w:sz w:val="24"/>
            <w:lang w:val="en-IN" w:eastAsia="en-IN"/>
          </w:rPr>
          <w:t xml:space="preserve">require a higher intake </w:t>
        </w:r>
      </w:ins>
      <w:del w:id="504" w:author="Rakhi Ghoshal" w:date="2017-07-22T20:37:00Z">
        <w:r w:rsidR="000C6353" w:rsidRPr="004F539F" w:rsidDel="006503B7">
          <w:rPr>
            <w:rFonts w:ascii="Times New Roman" w:eastAsia="Times New Roman" w:hAnsi="Times New Roman" w:cs="Times New Roman"/>
            <w:color w:val="222222"/>
            <w:sz w:val="24"/>
            <w:lang w:val="en-IN" w:eastAsia="en-IN"/>
          </w:rPr>
          <w:delText xml:space="preserve">need more </w:delText>
        </w:r>
      </w:del>
      <w:ins w:id="505" w:author="Rakhi Ghoshal" w:date="2017-07-22T20:37:00Z">
        <w:r w:rsidR="006503B7">
          <w:rPr>
            <w:rFonts w:ascii="Times New Roman" w:eastAsia="Times New Roman" w:hAnsi="Times New Roman" w:cs="Times New Roman"/>
            <w:color w:val="222222"/>
            <w:sz w:val="24"/>
            <w:lang w:val="en-IN" w:eastAsia="en-IN"/>
          </w:rPr>
          <w:t xml:space="preserve">of </w:t>
        </w:r>
      </w:ins>
      <w:r w:rsidR="000C6353" w:rsidRPr="004F539F">
        <w:rPr>
          <w:rFonts w:ascii="Times New Roman" w:eastAsia="Times New Roman" w:hAnsi="Times New Roman" w:cs="Times New Roman"/>
          <w:color w:val="222222"/>
          <w:sz w:val="24"/>
          <w:lang w:val="en-IN" w:eastAsia="en-IN"/>
        </w:rPr>
        <w:t xml:space="preserve">calcium when the skeletal structure of the foetus </w:t>
      </w:r>
      <w:ins w:id="506" w:author="Rakhi Ghoshal" w:date="2017-07-22T20:37:00Z">
        <w:r w:rsidR="006503B7">
          <w:rPr>
            <w:rFonts w:ascii="Times New Roman" w:eastAsia="Times New Roman" w:hAnsi="Times New Roman" w:cs="Times New Roman"/>
            <w:color w:val="222222"/>
            <w:sz w:val="24"/>
            <w:lang w:val="en-IN" w:eastAsia="en-IN"/>
          </w:rPr>
          <w:t xml:space="preserve">begins </w:t>
        </w:r>
      </w:ins>
      <w:del w:id="507" w:author="Rakhi Ghoshal" w:date="2017-07-22T20:37:00Z">
        <w:r w:rsidR="000C6353" w:rsidRPr="004F539F" w:rsidDel="006503B7">
          <w:rPr>
            <w:rFonts w:ascii="Times New Roman" w:eastAsia="Times New Roman" w:hAnsi="Times New Roman" w:cs="Times New Roman"/>
            <w:color w:val="222222"/>
            <w:sz w:val="24"/>
            <w:lang w:val="en-IN" w:eastAsia="en-IN"/>
          </w:rPr>
          <w:delText xml:space="preserve">starts </w:delText>
        </w:r>
      </w:del>
      <w:r w:rsidR="000C6353" w:rsidRPr="004F539F">
        <w:rPr>
          <w:rFonts w:ascii="Times New Roman" w:eastAsia="Times New Roman" w:hAnsi="Times New Roman" w:cs="Times New Roman"/>
          <w:color w:val="222222"/>
          <w:sz w:val="24"/>
          <w:lang w:val="en-IN" w:eastAsia="en-IN"/>
        </w:rPr>
        <w:t>to develop</w:t>
      </w:r>
      <w:ins w:id="508" w:author="Rakhi Ghoshal" w:date="2017-07-22T20:37:00Z">
        <w:r w:rsidR="006503B7">
          <w:rPr>
            <w:rFonts w:ascii="Times New Roman" w:eastAsia="Times New Roman" w:hAnsi="Times New Roman" w:cs="Times New Roman"/>
            <w:color w:val="222222"/>
            <w:sz w:val="24"/>
            <w:lang w:val="en-IN" w:eastAsia="en-IN"/>
          </w:rPr>
          <w:t>;</w:t>
        </w:r>
      </w:ins>
      <w:del w:id="509" w:author="Rakhi Ghoshal" w:date="2017-07-22T20:37:00Z">
        <w:r w:rsidR="00640435" w:rsidDel="006503B7">
          <w:rPr>
            <w:rFonts w:ascii="Times New Roman" w:eastAsia="Times New Roman" w:hAnsi="Times New Roman" w:cs="Times New Roman"/>
            <w:color w:val="222222"/>
            <w:sz w:val="24"/>
            <w:lang w:val="en-IN" w:eastAsia="en-IN"/>
          </w:rPr>
          <w:delText xml:space="preserve">, </w:delText>
        </w:r>
        <w:r w:rsidR="00DF6451" w:rsidRPr="004F539F" w:rsidDel="006503B7">
          <w:rPr>
            <w:rFonts w:ascii="Times New Roman" w:eastAsia="Times New Roman" w:hAnsi="Times New Roman" w:cs="Times New Roman"/>
            <w:color w:val="222222"/>
            <w:sz w:val="24"/>
            <w:lang w:val="en-IN" w:eastAsia="en-IN"/>
          </w:rPr>
          <w:delText>and</w:delText>
        </w:r>
      </w:del>
      <w:r w:rsidR="00DF6451" w:rsidRPr="004F539F">
        <w:rPr>
          <w:rFonts w:ascii="Times New Roman" w:eastAsia="Times New Roman" w:hAnsi="Times New Roman" w:cs="Times New Roman"/>
          <w:color w:val="222222"/>
          <w:sz w:val="24"/>
          <w:lang w:val="en-IN" w:eastAsia="en-IN"/>
        </w:rPr>
        <w:t xml:space="preserve"> obstetricians </w:t>
      </w:r>
      <w:del w:id="510" w:author="Rakhi Ghoshal" w:date="2017-07-22T20:37:00Z">
        <w:r w:rsidR="00640435" w:rsidDel="006503B7">
          <w:rPr>
            <w:rFonts w:ascii="Times New Roman" w:eastAsia="Times New Roman" w:hAnsi="Times New Roman" w:cs="Times New Roman"/>
            <w:color w:val="222222"/>
            <w:sz w:val="24"/>
            <w:lang w:val="en-IN" w:eastAsia="en-IN"/>
          </w:rPr>
          <w:delText xml:space="preserve">too </w:delText>
        </w:r>
      </w:del>
      <w:r w:rsidR="00DF6451" w:rsidRPr="004F539F">
        <w:rPr>
          <w:rFonts w:ascii="Times New Roman" w:eastAsia="Times New Roman" w:hAnsi="Times New Roman" w:cs="Times New Roman"/>
          <w:color w:val="222222"/>
          <w:sz w:val="24"/>
          <w:lang w:val="en-IN" w:eastAsia="en-IN"/>
        </w:rPr>
        <w:t xml:space="preserve">systematically prescribe calcium </w:t>
      </w:r>
      <w:r w:rsidR="00677016">
        <w:rPr>
          <w:rFonts w:ascii="Times New Roman" w:eastAsia="Times New Roman" w:hAnsi="Times New Roman" w:cs="Times New Roman"/>
          <w:color w:val="222222"/>
          <w:sz w:val="24"/>
          <w:lang w:val="en-IN" w:eastAsia="en-IN"/>
        </w:rPr>
        <w:t>supplements as part of antenatal care</w:t>
      </w:r>
      <w:ins w:id="511" w:author="Rakhi Ghoshal" w:date="2017-07-22T20:37:00Z">
        <w:r w:rsidR="006503B7">
          <w:rPr>
            <w:rFonts w:ascii="Times New Roman" w:eastAsia="Times New Roman" w:hAnsi="Times New Roman" w:cs="Times New Roman"/>
            <w:color w:val="222222"/>
            <w:sz w:val="24"/>
            <w:lang w:val="en-IN" w:eastAsia="en-IN"/>
          </w:rPr>
          <w:t xml:space="preserve">, and thus, </w:t>
        </w:r>
      </w:ins>
      <w:del w:id="512" w:author="Rakhi Ghoshal" w:date="2017-07-22T20:37:00Z">
        <w:r w:rsidR="00677016" w:rsidDel="006503B7">
          <w:rPr>
            <w:rFonts w:ascii="Times New Roman" w:eastAsia="Times New Roman" w:hAnsi="Times New Roman" w:cs="Times New Roman"/>
            <w:color w:val="222222"/>
            <w:sz w:val="24"/>
            <w:lang w:val="en-IN" w:eastAsia="en-IN"/>
          </w:rPr>
          <w:delText xml:space="preserve">. </w:delText>
        </w:r>
        <w:r w:rsidR="00FE106D" w:rsidRPr="004F539F" w:rsidDel="006503B7">
          <w:rPr>
            <w:rFonts w:ascii="Times New Roman" w:eastAsia="Times New Roman" w:hAnsi="Times New Roman" w:cs="Times New Roman"/>
            <w:color w:val="222222"/>
            <w:sz w:val="24"/>
            <w:lang w:val="en-IN" w:eastAsia="en-IN"/>
          </w:rPr>
          <w:delText xml:space="preserve">So </w:delText>
        </w:r>
      </w:del>
      <w:r w:rsidR="00FE106D" w:rsidRPr="004F539F">
        <w:rPr>
          <w:rFonts w:ascii="Times New Roman" w:eastAsia="Times New Roman" w:hAnsi="Times New Roman" w:cs="Times New Roman"/>
          <w:color w:val="222222"/>
          <w:sz w:val="24"/>
          <w:lang w:val="en-IN" w:eastAsia="en-IN"/>
        </w:rPr>
        <w:t xml:space="preserve">we are not </w:t>
      </w:r>
      <w:r w:rsidR="00C22B74" w:rsidRPr="004F539F">
        <w:rPr>
          <w:rFonts w:ascii="Times New Roman" w:eastAsia="Times New Roman" w:hAnsi="Times New Roman" w:cs="Times New Roman"/>
          <w:color w:val="222222"/>
          <w:sz w:val="24"/>
          <w:lang w:val="en-IN" w:eastAsia="en-IN"/>
        </w:rPr>
        <w:t>disturbed</w:t>
      </w:r>
      <w:r w:rsidR="00FE106D" w:rsidRPr="004F539F">
        <w:rPr>
          <w:rFonts w:ascii="Times New Roman" w:eastAsia="Times New Roman" w:hAnsi="Times New Roman" w:cs="Times New Roman"/>
          <w:color w:val="222222"/>
          <w:sz w:val="24"/>
          <w:lang w:val="en-IN" w:eastAsia="en-IN"/>
        </w:rPr>
        <w:t xml:space="preserve"> </w:t>
      </w:r>
      <w:r w:rsidR="00640435">
        <w:rPr>
          <w:rFonts w:ascii="Times New Roman" w:eastAsia="Times New Roman" w:hAnsi="Times New Roman" w:cs="Times New Roman"/>
          <w:color w:val="222222"/>
          <w:sz w:val="24"/>
          <w:lang w:val="en-IN" w:eastAsia="en-IN"/>
        </w:rPr>
        <w:t xml:space="preserve">when </w:t>
      </w:r>
      <w:del w:id="513" w:author="Rakhi Ghoshal" w:date="2017-07-22T20:38:00Z">
        <w:r w:rsidR="00FE106D" w:rsidRPr="004F539F" w:rsidDel="006503B7">
          <w:rPr>
            <w:rFonts w:ascii="Times New Roman" w:eastAsia="Times New Roman" w:hAnsi="Times New Roman" w:cs="Times New Roman"/>
            <w:color w:val="222222"/>
            <w:sz w:val="24"/>
            <w:lang w:val="en-IN" w:eastAsia="en-IN"/>
          </w:rPr>
          <w:delText xml:space="preserve">the </w:delText>
        </w:r>
      </w:del>
      <w:proofErr w:type="spellStart"/>
      <w:r w:rsidR="00FE106D" w:rsidRPr="004F539F">
        <w:rPr>
          <w:rFonts w:ascii="Times New Roman" w:eastAsia="Times New Roman" w:hAnsi="Times New Roman" w:cs="Times New Roman"/>
          <w:i/>
          <w:color w:val="222222"/>
          <w:sz w:val="24"/>
          <w:lang w:val="en-IN" w:eastAsia="en-IN"/>
        </w:rPr>
        <w:t>sanskaris</w:t>
      </w:r>
      <w:proofErr w:type="spellEnd"/>
      <w:r w:rsidR="00640435">
        <w:rPr>
          <w:rFonts w:ascii="Times New Roman" w:eastAsia="Times New Roman" w:hAnsi="Times New Roman" w:cs="Times New Roman"/>
          <w:color w:val="222222"/>
          <w:sz w:val="24"/>
          <w:lang w:val="en-IN" w:eastAsia="en-IN"/>
        </w:rPr>
        <w:t xml:space="preserve"> </w:t>
      </w:r>
      <w:ins w:id="514" w:author="Rakhi Ghoshal" w:date="2017-07-22T20:38:00Z">
        <w:r w:rsidR="006503B7">
          <w:rPr>
            <w:rFonts w:ascii="Times New Roman" w:eastAsia="Times New Roman" w:hAnsi="Times New Roman" w:cs="Times New Roman"/>
            <w:color w:val="222222"/>
            <w:sz w:val="24"/>
            <w:lang w:val="en-IN" w:eastAsia="en-IN"/>
          </w:rPr>
          <w:t xml:space="preserve">talk about </w:t>
        </w:r>
      </w:ins>
      <w:del w:id="515" w:author="Rakhi Ghoshal" w:date="2017-07-22T20:38:00Z">
        <w:r w:rsidR="00640435" w:rsidDel="006503B7">
          <w:rPr>
            <w:rFonts w:ascii="Times New Roman" w:eastAsia="Times New Roman" w:hAnsi="Times New Roman" w:cs="Times New Roman"/>
            <w:color w:val="222222"/>
            <w:sz w:val="24"/>
            <w:lang w:val="en-IN" w:eastAsia="en-IN"/>
          </w:rPr>
          <w:delText xml:space="preserve">echo </w:delText>
        </w:r>
      </w:del>
      <w:r w:rsidR="00640435">
        <w:rPr>
          <w:rFonts w:ascii="Times New Roman" w:eastAsia="Times New Roman" w:hAnsi="Times New Roman" w:cs="Times New Roman"/>
          <w:color w:val="222222"/>
          <w:sz w:val="24"/>
          <w:lang w:val="en-IN" w:eastAsia="en-IN"/>
        </w:rPr>
        <w:t xml:space="preserve">this </w:t>
      </w:r>
      <w:ins w:id="516" w:author="Rakhi Ghoshal" w:date="2017-07-22T20:38:00Z">
        <w:r w:rsidR="006503B7">
          <w:rPr>
            <w:rFonts w:ascii="Times New Roman" w:eastAsia="Times New Roman" w:hAnsi="Times New Roman" w:cs="Times New Roman"/>
            <w:color w:val="222222"/>
            <w:sz w:val="24"/>
            <w:lang w:val="en-IN" w:eastAsia="en-IN"/>
          </w:rPr>
          <w:t>as well</w:t>
        </w:r>
      </w:ins>
      <w:ins w:id="517" w:author="Rakhi Ghoshal" w:date="2017-07-23T18:31:00Z">
        <w:r w:rsidR="00A63249">
          <w:rPr>
            <w:rFonts w:ascii="Times New Roman" w:eastAsia="Times New Roman" w:hAnsi="Times New Roman" w:cs="Times New Roman"/>
            <w:color w:val="222222"/>
            <w:sz w:val="24"/>
            <w:lang w:val="en-IN" w:eastAsia="en-IN"/>
          </w:rPr>
          <w:t>,</w:t>
        </w:r>
      </w:ins>
      <w:ins w:id="518" w:author="Rakhi Ghoshal" w:date="2017-07-22T20:38:00Z">
        <w:r w:rsidR="006503B7">
          <w:rPr>
            <w:rFonts w:ascii="Times New Roman" w:eastAsia="Times New Roman" w:hAnsi="Times New Roman" w:cs="Times New Roman"/>
            <w:color w:val="222222"/>
            <w:sz w:val="24"/>
            <w:lang w:val="en-IN" w:eastAsia="en-IN"/>
          </w:rPr>
          <w:t xml:space="preserve"> as part of their overall </w:t>
        </w:r>
      </w:ins>
      <w:ins w:id="519" w:author="Rakhi Ghoshal" w:date="2017-07-23T18:31:00Z">
        <w:r w:rsidR="00A63249">
          <w:rPr>
            <w:rFonts w:ascii="Times New Roman" w:eastAsia="Times New Roman" w:hAnsi="Times New Roman" w:cs="Times New Roman"/>
            <w:color w:val="222222"/>
            <w:sz w:val="24"/>
            <w:lang w:val="en-IN" w:eastAsia="en-IN"/>
          </w:rPr>
          <w:t xml:space="preserve">otherwise </w:t>
        </w:r>
      </w:ins>
      <w:ins w:id="520" w:author="Rakhi Ghoshal" w:date="2017-07-22T20:38:00Z">
        <w:r w:rsidR="006503B7">
          <w:rPr>
            <w:rFonts w:ascii="Times New Roman" w:eastAsia="Times New Roman" w:hAnsi="Times New Roman" w:cs="Times New Roman"/>
            <w:color w:val="222222"/>
            <w:sz w:val="24"/>
            <w:lang w:val="en-IN" w:eastAsia="en-IN"/>
          </w:rPr>
          <w:t xml:space="preserve">problematic antenatal care plan. </w:t>
        </w:r>
      </w:ins>
      <w:del w:id="521" w:author="Rakhi Ghoshal" w:date="2017-07-22T20:38:00Z">
        <w:r w:rsidR="00640435" w:rsidDel="006503B7">
          <w:rPr>
            <w:rFonts w:ascii="Times New Roman" w:eastAsia="Times New Roman" w:hAnsi="Times New Roman" w:cs="Times New Roman"/>
            <w:color w:val="222222"/>
            <w:sz w:val="24"/>
            <w:lang w:val="en-IN" w:eastAsia="en-IN"/>
          </w:rPr>
          <w:delText>understanding too</w:delText>
        </w:r>
        <w:r w:rsidR="007D1A6C" w:rsidDel="006503B7">
          <w:rPr>
            <w:rFonts w:ascii="Times New Roman" w:eastAsia="Times New Roman" w:hAnsi="Times New Roman" w:cs="Times New Roman"/>
            <w:color w:val="222222"/>
            <w:sz w:val="24"/>
            <w:lang w:val="en-IN" w:eastAsia="en-IN"/>
          </w:rPr>
          <w:delText xml:space="preserve">. </w:delText>
        </w:r>
      </w:del>
      <w:ins w:id="522" w:author="Rakhi Ghoshal" w:date="2017-07-22T20:38:00Z">
        <w:r w:rsidR="000951CE">
          <w:rPr>
            <w:rFonts w:ascii="Times New Roman" w:eastAsia="Times New Roman" w:hAnsi="Times New Roman" w:cs="Times New Roman"/>
            <w:color w:val="222222"/>
            <w:sz w:val="24"/>
            <w:lang w:val="en-IN" w:eastAsia="en-IN"/>
          </w:rPr>
          <w:t xml:space="preserve">In </w:t>
        </w:r>
      </w:ins>
      <w:ins w:id="523" w:author="Rakhi Ghoshal" w:date="2017-07-22T20:39:00Z">
        <w:r w:rsidR="000951CE">
          <w:rPr>
            <w:rFonts w:ascii="Times New Roman" w:eastAsia="Times New Roman" w:hAnsi="Times New Roman" w:cs="Times New Roman"/>
            <w:color w:val="222222"/>
            <w:sz w:val="24"/>
            <w:lang w:val="en-IN" w:eastAsia="en-IN"/>
          </w:rPr>
          <w:t xml:space="preserve">earlier days, it was science (the science of physical anthropology) and its logic that was used to explain that </w:t>
        </w:r>
        <w:r w:rsidR="00E10A3D">
          <w:rPr>
            <w:rFonts w:ascii="Times New Roman" w:eastAsia="Times New Roman" w:hAnsi="Times New Roman" w:cs="Times New Roman"/>
            <w:color w:val="222222"/>
            <w:sz w:val="24"/>
            <w:lang w:val="en-IN" w:eastAsia="en-IN"/>
          </w:rPr>
          <w:t xml:space="preserve">physical dimension of the skull </w:t>
        </w:r>
      </w:ins>
      <w:ins w:id="524" w:author="Rakhi Ghoshal" w:date="2017-07-22T20:40:00Z">
        <w:r w:rsidR="00E10A3D">
          <w:rPr>
            <w:rFonts w:ascii="Times New Roman" w:eastAsia="Times New Roman" w:hAnsi="Times New Roman" w:cs="Times New Roman"/>
            <w:color w:val="222222"/>
            <w:sz w:val="24"/>
            <w:lang w:val="en-IN" w:eastAsia="en-IN"/>
          </w:rPr>
          <w:t xml:space="preserve">reflected upon the person’s cognitive and mental development levels </w:t>
        </w:r>
      </w:ins>
      <w:ins w:id="525" w:author="Rakhi Ghoshal" w:date="2017-07-23T19:21:00Z">
        <w:r w:rsidR="00B06C74">
          <w:rPr>
            <w:rFonts w:ascii="Times New Roman" w:eastAsia="Times New Roman" w:hAnsi="Times New Roman" w:cs="Times New Roman"/>
            <w:color w:val="222222"/>
            <w:sz w:val="24"/>
            <w:lang w:val="en-IN" w:eastAsia="en-IN"/>
          </w:rPr>
          <w:t xml:space="preserve">and used to justify colonizing </w:t>
        </w:r>
      </w:ins>
      <w:ins w:id="526" w:author="Rakhi Ghoshal" w:date="2017-07-23T19:22:00Z">
        <w:r w:rsidR="00B06C74">
          <w:rPr>
            <w:rFonts w:ascii="Times New Roman" w:eastAsia="Times New Roman" w:hAnsi="Times New Roman" w:cs="Times New Roman"/>
            <w:color w:val="222222"/>
            <w:sz w:val="24"/>
            <w:lang w:val="en-IN" w:eastAsia="en-IN"/>
          </w:rPr>
          <w:t>impulses</w:t>
        </w:r>
      </w:ins>
      <w:ins w:id="527" w:author="Rakhi Ghoshal" w:date="2017-07-22T20:40:00Z">
        <w:r w:rsidR="00141976">
          <w:rPr>
            <w:rFonts w:ascii="Times New Roman" w:eastAsia="Times New Roman" w:hAnsi="Times New Roman" w:cs="Times New Roman"/>
            <w:color w:val="222222"/>
            <w:sz w:val="24"/>
            <w:lang w:val="en-IN" w:eastAsia="en-IN"/>
          </w:rPr>
          <w:t xml:space="preserve">, something which </w:t>
        </w:r>
      </w:ins>
      <w:ins w:id="528" w:author="Rakhi Ghoshal" w:date="2017-07-23T18:32:00Z">
        <w:r w:rsidR="00A63249">
          <w:rPr>
            <w:rFonts w:ascii="Times New Roman" w:eastAsia="Times New Roman" w:hAnsi="Times New Roman" w:cs="Times New Roman"/>
            <w:color w:val="222222"/>
            <w:sz w:val="24"/>
            <w:lang w:val="en-IN" w:eastAsia="en-IN"/>
          </w:rPr>
          <w:t xml:space="preserve">now </w:t>
        </w:r>
      </w:ins>
      <w:ins w:id="529" w:author="Rakhi Ghoshal" w:date="2017-07-22T20:40:00Z">
        <w:r w:rsidR="00141976">
          <w:rPr>
            <w:rFonts w:ascii="Times New Roman" w:eastAsia="Times New Roman" w:hAnsi="Times New Roman" w:cs="Times New Roman"/>
            <w:color w:val="222222"/>
            <w:sz w:val="24"/>
            <w:lang w:val="en-IN" w:eastAsia="en-IN"/>
          </w:rPr>
          <w:t xml:space="preserve">strikes us </w:t>
        </w:r>
      </w:ins>
      <w:ins w:id="530" w:author="Rakhi Ghoshal" w:date="2017-07-22T20:41:00Z">
        <w:r w:rsidR="00141976">
          <w:rPr>
            <w:rFonts w:ascii="Times New Roman" w:eastAsia="Times New Roman" w:hAnsi="Times New Roman" w:cs="Times New Roman"/>
            <w:color w:val="222222"/>
            <w:sz w:val="24"/>
            <w:lang w:val="en-IN" w:eastAsia="en-IN"/>
          </w:rPr>
          <w:t>as outright ludicrous</w:t>
        </w:r>
      </w:ins>
      <w:ins w:id="531" w:author="Rakhi Ghoshal" w:date="2017-07-22T20:40:00Z">
        <w:r w:rsidR="00E10A3D">
          <w:rPr>
            <w:rFonts w:ascii="Times New Roman" w:eastAsia="Times New Roman" w:hAnsi="Times New Roman" w:cs="Times New Roman"/>
            <w:color w:val="222222"/>
            <w:sz w:val="24"/>
            <w:lang w:val="en-IN" w:eastAsia="en-IN"/>
          </w:rPr>
          <w:t xml:space="preserve">. </w:t>
        </w:r>
      </w:ins>
    </w:p>
    <w:p w:rsidR="00F23B24" w:rsidRDefault="007D1A6C" w:rsidP="00677016">
      <w:pPr>
        <w:shd w:val="clear" w:color="auto" w:fill="FFFFFF"/>
        <w:spacing w:before="100" w:beforeAutospacing="1" w:after="100" w:afterAutospacing="1"/>
        <w:ind w:firstLine="720"/>
        <w:jc w:val="both"/>
        <w:rPr>
          <w:ins w:id="532" w:author="Rakhi Ghoshal" w:date="2017-07-22T20:52:00Z"/>
          <w:rFonts w:ascii="Times New Roman" w:eastAsia="Times New Roman" w:hAnsi="Times New Roman" w:cs="Times New Roman"/>
          <w:color w:val="222222"/>
          <w:sz w:val="24"/>
          <w:lang w:val="en-IN" w:eastAsia="en-IN"/>
        </w:rPr>
      </w:pPr>
      <w:del w:id="533" w:author="Rakhi Ghoshal" w:date="2017-07-22T20:41:00Z">
        <w:r w:rsidDel="001C6D3D">
          <w:rPr>
            <w:rFonts w:ascii="Times New Roman" w:eastAsia="Times New Roman" w:hAnsi="Times New Roman" w:cs="Times New Roman"/>
            <w:color w:val="222222"/>
            <w:sz w:val="24"/>
            <w:lang w:val="en-IN" w:eastAsia="en-IN"/>
          </w:rPr>
          <w:delText xml:space="preserve">Obstetric </w:delText>
        </w:r>
      </w:del>
      <w:ins w:id="534" w:author="Rakhi Ghoshal" w:date="2017-07-22T20:41:00Z">
        <w:r w:rsidR="001C6D3D">
          <w:rPr>
            <w:rFonts w:ascii="Times New Roman" w:eastAsia="Times New Roman" w:hAnsi="Times New Roman" w:cs="Times New Roman"/>
            <w:color w:val="222222"/>
            <w:sz w:val="24"/>
            <w:lang w:val="en-IN" w:eastAsia="en-IN"/>
          </w:rPr>
          <w:t xml:space="preserve">The </w:t>
        </w:r>
      </w:ins>
      <w:r>
        <w:rPr>
          <w:rFonts w:ascii="Times New Roman" w:eastAsia="Times New Roman" w:hAnsi="Times New Roman" w:cs="Times New Roman"/>
          <w:color w:val="222222"/>
          <w:sz w:val="24"/>
          <w:lang w:val="en-IN" w:eastAsia="en-IN"/>
        </w:rPr>
        <w:t xml:space="preserve">science </w:t>
      </w:r>
      <w:ins w:id="535" w:author="Rakhi Ghoshal" w:date="2017-07-22T20:41:00Z">
        <w:r w:rsidR="001C6D3D">
          <w:rPr>
            <w:rFonts w:ascii="Times New Roman" w:eastAsia="Times New Roman" w:hAnsi="Times New Roman" w:cs="Times New Roman"/>
            <w:color w:val="222222"/>
            <w:sz w:val="24"/>
            <w:lang w:val="en-IN" w:eastAsia="en-IN"/>
          </w:rPr>
          <w:t xml:space="preserve">of obstetrics asserts </w:t>
        </w:r>
      </w:ins>
      <w:del w:id="536" w:author="Rakhi Ghoshal" w:date="2017-07-22T20:41:00Z">
        <w:r w:rsidDel="001C6D3D">
          <w:rPr>
            <w:rFonts w:ascii="Times New Roman" w:eastAsia="Times New Roman" w:hAnsi="Times New Roman" w:cs="Times New Roman"/>
            <w:color w:val="222222"/>
            <w:sz w:val="24"/>
            <w:lang w:val="en-IN" w:eastAsia="en-IN"/>
          </w:rPr>
          <w:delText xml:space="preserve">also says </w:delText>
        </w:r>
      </w:del>
      <w:r>
        <w:rPr>
          <w:rFonts w:ascii="Times New Roman" w:eastAsia="Times New Roman" w:hAnsi="Times New Roman" w:cs="Times New Roman"/>
          <w:color w:val="222222"/>
          <w:sz w:val="24"/>
          <w:lang w:val="en-IN" w:eastAsia="en-IN"/>
        </w:rPr>
        <w:t xml:space="preserve">that </w:t>
      </w:r>
      <w:r w:rsidR="00F94593">
        <w:rPr>
          <w:rFonts w:ascii="Times New Roman" w:eastAsia="Times New Roman" w:hAnsi="Times New Roman" w:cs="Times New Roman"/>
          <w:color w:val="222222"/>
          <w:sz w:val="24"/>
          <w:lang w:val="en-IN" w:eastAsia="en-IN"/>
        </w:rPr>
        <w:t xml:space="preserve">the emotional well-being of the pregnant woman is of </w:t>
      </w:r>
      <w:ins w:id="537" w:author="Rakhi Ghoshal" w:date="2017-07-22T20:41:00Z">
        <w:r w:rsidR="001C6D3D">
          <w:rPr>
            <w:rFonts w:ascii="Times New Roman" w:eastAsia="Times New Roman" w:hAnsi="Times New Roman" w:cs="Times New Roman"/>
            <w:color w:val="222222"/>
            <w:sz w:val="24"/>
            <w:lang w:val="en-IN" w:eastAsia="en-IN"/>
          </w:rPr>
          <w:t xml:space="preserve">critical </w:t>
        </w:r>
      </w:ins>
      <w:del w:id="538" w:author="Rakhi Ghoshal" w:date="2017-07-22T20:41:00Z">
        <w:r w:rsidR="00F94593" w:rsidDel="001C6D3D">
          <w:rPr>
            <w:rFonts w:ascii="Times New Roman" w:eastAsia="Times New Roman" w:hAnsi="Times New Roman" w:cs="Times New Roman"/>
            <w:color w:val="222222"/>
            <w:sz w:val="24"/>
            <w:lang w:val="en-IN" w:eastAsia="en-IN"/>
          </w:rPr>
          <w:delText xml:space="preserve">utmost </w:delText>
        </w:r>
      </w:del>
      <w:r w:rsidR="00F94593">
        <w:rPr>
          <w:rFonts w:ascii="Times New Roman" w:eastAsia="Times New Roman" w:hAnsi="Times New Roman" w:cs="Times New Roman"/>
          <w:color w:val="222222"/>
          <w:sz w:val="24"/>
          <w:lang w:val="en-IN" w:eastAsia="en-IN"/>
        </w:rPr>
        <w:t xml:space="preserve">importance for </w:t>
      </w:r>
      <w:ins w:id="539" w:author="Rakhi Ghoshal" w:date="2017-07-22T20:41:00Z">
        <w:r w:rsidR="001C6D3D">
          <w:rPr>
            <w:rFonts w:ascii="Times New Roman" w:eastAsia="Times New Roman" w:hAnsi="Times New Roman" w:cs="Times New Roman"/>
            <w:color w:val="222222"/>
            <w:sz w:val="24"/>
            <w:lang w:val="en-IN" w:eastAsia="en-IN"/>
          </w:rPr>
          <w:t xml:space="preserve">the healthy development of the foetus. </w:t>
        </w:r>
      </w:ins>
      <w:del w:id="540" w:author="Rakhi Ghoshal" w:date="2017-07-22T20:41:00Z">
        <w:r w:rsidR="00F94593" w:rsidDel="001C6D3D">
          <w:rPr>
            <w:rFonts w:ascii="Times New Roman" w:eastAsia="Times New Roman" w:hAnsi="Times New Roman" w:cs="Times New Roman"/>
            <w:color w:val="222222"/>
            <w:sz w:val="24"/>
            <w:lang w:val="en-IN" w:eastAsia="en-IN"/>
          </w:rPr>
          <w:delText xml:space="preserve">foetal health and development; </w:delText>
        </w:r>
      </w:del>
      <w:ins w:id="541" w:author="Rakhi Ghoshal" w:date="2017-07-22T20:41:00Z">
        <w:r w:rsidR="001C6D3D">
          <w:rPr>
            <w:rFonts w:ascii="Times New Roman" w:eastAsia="Times New Roman" w:hAnsi="Times New Roman" w:cs="Times New Roman"/>
            <w:color w:val="222222"/>
            <w:sz w:val="24"/>
            <w:lang w:val="en-IN" w:eastAsia="en-IN"/>
          </w:rPr>
          <w:t>I</w:t>
        </w:r>
      </w:ins>
      <w:del w:id="542" w:author="Rakhi Ghoshal" w:date="2017-07-22T20:42:00Z">
        <w:r w:rsidR="00895576" w:rsidDel="001C6D3D">
          <w:rPr>
            <w:rFonts w:ascii="Times New Roman" w:eastAsia="Times New Roman" w:hAnsi="Times New Roman" w:cs="Times New Roman"/>
            <w:color w:val="222222"/>
            <w:sz w:val="24"/>
            <w:lang w:val="en-IN" w:eastAsia="en-IN"/>
          </w:rPr>
          <w:delText>i</w:delText>
        </w:r>
      </w:del>
      <w:r w:rsidR="00895576">
        <w:rPr>
          <w:rFonts w:ascii="Times New Roman" w:eastAsia="Times New Roman" w:hAnsi="Times New Roman" w:cs="Times New Roman"/>
          <w:color w:val="222222"/>
          <w:sz w:val="24"/>
          <w:lang w:val="en-IN" w:eastAsia="en-IN"/>
        </w:rPr>
        <w:t xml:space="preserve">t is </w:t>
      </w:r>
      <w:del w:id="543" w:author="Rakhi Ghoshal" w:date="2017-07-22T20:42:00Z">
        <w:r w:rsidR="00895576" w:rsidDel="001C6D3D">
          <w:rPr>
            <w:rFonts w:ascii="Times New Roman" w:eastAsia="Times New Roman" w:hAnsi="Times New Roman" w:cs="Times New Roman"/>
            <w:color w:val="222222"/>
            <w:sz w:val="24"/>
            <w:lang w:val="en-IN" w:eastAsia="en-IN"/>
          </w:rPr>
          <w:delText xml:space="preserve">considered part of </w:delText>
        </w:r>
      </w:del>
      <w:r w:rsidR="00895576">
        <w:rPr>
          <w:rFonts w:ascii="Times New Roman" w:eastAsia="Times New Roman" w:hAnsi="Times New Roman" w:cs="Times New Roman"/>
          <w:color w:val="222222"/>
          <w:sz w:val="24"/>
          <w:lang w:val="en-IN" w:eastAsia="en-IN"/>
        </w:rPr>
        <w:t xml:space="preserve">obstetric best practice to ask the </w:t>
      </w:r>
      <w:ins w:id="544" w:author="Rakhi Ghoshal" w:date="2017-07-22T20:42:00Z">
        <w:r w:rsidR="001C6D3D">
          <w:rPr>
            <w:rFonts w:ascii="Times New Roman" w:eastAsia="Times New Roman" w:hAnsi="Times New Roman" w:cs="Times New Roman"/>
            <w:color w:val="222222"/>
            <w:sz w:val="24"/>
            <w:lang w:val="en-IN" w:eastAsia="en-IN"/>
          </w:rPr>
          <w:t xml:space="preserve">pregnant </w:t>
        </w:r>
      </w:ins>
      <w:r w:rsidR="00895576">
        <w:rPr>
          <w:rFonts w:ascii="Times New Roman" w:eastAsia="Times New Roman" w:hAnsi="Times New Roman" w:cs="Times New Roman"/>
          <w:color w:val="222222"/>
          <w:sz w:val="24"/>
          <w:lang w:val="en-IN" w:eastAsia="en-IN"/>
        </w:rPr>
        <w:lastRenderedPageBreak/>
        <w:t xml:space="preserve">woman to </w:t>
      </w:r>
      <w:ins w:id="545" w:author="Rakhi Ghoshal" w:date="2017-07-22T20:42:00Z">
        <w:r w:rsidR="001C6D3D">
          <w:rPr>
            <w:rFonts w:ascii="Times New Roman" w:eastAsia="Times New Roman" w:hAnsi="Times New Roman" w:cs="Times New Roman"/>
            <w:color w:val="222222"/>
            <w:sz w:val="24"/>
            <w:lang w:val="en-IN" w:eastAsia="en-IN"/>
          </w:rPr>
          <w:t xml:space="preserve">indulge in activities she </w:t>
        </w:r>
      </w:ins>
      <w:del w:id="546" w:author="Rakhi Ghoshal" w:date="2017-07-22T20:42:00Z">
        <w:r w:rsidR="00895576" w:rsidDel="001C6D3D">
          <w:rPr>
            <w:rFonts w:ascii="Times New Roman" w:eastAsia="Times New Roman" w:hAnsi="Times New Roman" w:cs="Times New Roman"/>
            <w:color w:val="222222"/>
            <w:sz w:val="24"/>
            <w:lang w:val="en-IN" w:eastAsia="en-IN"/>
          </w:rPr>
          <w:delText xml:space="preserve">do what she </w:delText>
        </w:r>
      </w:del>
      <w:r w:rsidR="00895576">
        <w:rPr>
          <w:rFonts w:ascii="Times New Roman" w:eastAsia="Times New Roman" w:hAnsi="Times New Roman" w:cs="Times New Roman"/>
          <w:color w:val="222222"/>
          <w:sz w:val="24"/>
          <w:lang w:val="en-IN" w:eastAsia="en-IN"/>
        </w:rPr>
        <w:t xml:space="preserve">enjoys </w:t>
      </w:r>
      <w:ins w:id="547" w:author="Rakhi Ghoshal" w:date="2017-07-22T20:42:00Z">
        <w:r w:rsidR="001C6D3D">
          <w:rPr>
            <w:rFonts w:ascii="Times New Roman" w:eastAsia="Times New Roman" w:hAnsi="Times New Roman" w:cs="Times New Roman"/>
            <w:color w:val="222222"/>
            <w:sz w:val="24"/>
            <w:lang w:val="en-IN" w:eastAsia="en-IN"/>
          </w:rPr>
          <w:t xml:space="preserve">doing, </w:t>
        </w:r>
      </w:ins>
      <w:del w:id="548" w:author="Rakhi Ghoshal" w:date="2017-07-22T20:42:00Z">
        <w:r w:rsidR="00895576" w:rsidDel="001C6D3D">
          <w:rPr>
            <w:rFonts w:ascii="Times New Roman" w:eastAsia="Times New Roman" w:hAnsi="Times New Roman" w:cs="Times New Roman"/>
            <w:color w:val="222222"/>
            <w:sz w:val="24"/>
            <w:lang w:val="en-IN" w:eastAsia="en-IN"/>
          </w:rPr>
          <w:delText xml:space="preserve">to do and </w:delText>
        </w:r>
      </w:del>
      <w:r w:rsidR="00895576">
        <w:rPr>
          <w:rFonts w:ascii="Times New Roman" w:eastAsia="Times New Roman" w:hAnsi="Times New Roman" w:cs="Times New Roman"/>
          <w:color w:val="222222"/>
          <w:sz w:val="24"/>
          <w:lang w:val="en-IN" w:eastAsia="en-IN"/>
        </w:rPr>
        <w:t xml:space="preserve">listen to </w:t>
      </w:r>
      <w:del w:id="549" w:author="Rakhi Ghoshal" w:date="2017-07-22T20:42:00Z">
        <w:r w:rsidR="00895576" w:rsidDel="001C6D3D">
          <w:rPr>
            <w:rFonts w:ascii="Times New Roman" w:eastAsia="Times New Roman" w:hAnsi="Times New Roman" w:cs="Times New Roman"/>
            <w:color w:val="222222"/>
            <w:sz w:val="24"/>
            <w:lang w:val="en-IN" w:eastAsia="en-IN"/>
          </w:rPr>
          <w:delText xml:space="preserve">good </w:delText>
        </w:r>
      </w:del>
      <w:r w:rsidR="00895576">
        <w:rPr>
          <w:rFonts w:ascii="Times New Roman" w:eastAsia="Times New Roman" w:hAnsi="Times New Roman" w:cs="Times New Roman"/>
          <w:color w:val="222222"/>
          <w:sz w:val="24"/>
          <w:lang w:val="en-IN" w:eastAsia="en-IN"/>
        </w:rPr>
        <w:t>music</w:t>
      </w:r>
      <w:ins w:id="550" w:author="Rakhi Ghoshal" w:date="2017-07-22T20:42:00Z">
        <w:r w:rsidR="001C6D3D">
          <w:rPr>
            <w:rFonts w:ascii="Times New Roman" w:eastAsia="Times New Roman" w:hAnsi="Times New Roman" w:cs="Times New Roman"/>
            <w:color w:val="222222"/>
            <w:sz w:val="24"/>
            <w:lang w:val="en-IN" w:eastAsia="en-IN"/>
          </w:rPr>
          <w:t>,</w:t>
        </w:r>
      </w:ins>
      <w:r w:rsidR="00895576">
        <w:rPr>
          <w:rFonts w:ascii="Times New Roman" w:eastAsia="Times New Roman" w:hAnsi="Times New Roman" w:cs="Times New Roman"/>
          <w:color w:val="222222"/>
          <w:sz w:val="24"/>
          <w:lang w:val="en-IN" w:eastAsia="en-IN"/>
        </w:rPr>
        <w:t xml:space="preserve"> </w:t>
      </w:r>
      <w:del w:id="551" w:author="Rakhi Ghoshal" w:date="2017-07-22T20:42:00Z">
        <w:r w:rsidR="00895576" w:rsidDel="001C6D3D">
          <w:rPr>
            <w:rFonts w:ascii="Times New Roman" w:eastAsia="Times New Roman" w:hAnsi="Times New Roman" w:cs="Times New Roman"/>
            <w:color w:val="222222"/>
            <w:sz w:val="24"/>
            <w:lang w:val="en-IN" w:eastAsia="en-IN"/>
          </w:rPr>
          <w:delText xml:space="preserve">and </w:delText>
        </w:r>
      </w:del>
      <w:ins w:id="552" w:author="Rakhi Ghoshal" w:date="2017-07-22T20:42:00Z">
        <w:r w:rsidR="001C6D3D">
          <w:rPr>
            <w:rFonts w:ascii="Times New Roman" w:eastAsia="Times New Roman" w:hAnsi="Times New Roman" w:cs="Times New Roman"/>
            <w:color w:val="222222"/>
            <w:sz w:val="24"/>
            <w:lang w:val="en-IN" w:eastAsia="en-IN"/>
          </w:rPr>
          <w:t xml:space="preserve">in general, </w:t>
        </w:r>
      </w:ins>
      <w:r w:rsidR="00895576">
        <w:rPr>
          <w:rFonts w:ascii="Times New Roman" w:eastAsia="Times New Roman" w:hAnsi="Times New Roman" w:cs="Times New Roman"/>
          <w:color w:val="222222"/>
          <w:sz w:val="24"/>
          <w:lang w:val="en-IN" w:eastAsia="en-IN"/>
        </w:rPr>
        <w:t xml:space="preserve">keep happy; the </w:t>
      </w:r>
      <w:ins w:id="553" w:author="Rakhi Ghoshal" w:date="2017-07-22T20:42:00Z">
        <w:r w:rsidR="00516416">
          <w:rPr>
            <w:rFonts w:ascii="Times New Roman" w:eastAsia="Times New Roman" w:hAnsi="Times New Roman" w:cs="Times New Roman"/>
            <w:color w:val="222222"/>
            <w:sz w:val="24"/>
            <w:lang w:val="en-IN" w:eastAsia="en-IN"/>
          </w:rPr>
          <w:t xml:space="preserve">rationale </w:t>
        </w:r>
      </w:ins>
      <w:del w:id="554" w:author="Rakhi Ghoshal" w:date="2017-07-22T20:42:00Z">
        <w:r w:rsidR="00895576" w:rsidDel="00516416">
          <w:rPr>
            <w:rFonts w:ascii="Times New Roman" w:eastAsia="Times New Roman" w:hAnsi="Times New Roman" w:cs="Times New Roman"/>
            <w:color w:val="222222"/>
            <w:sz w:val="24"/>
            <w:lang w:val="en-IN" w:eastAsia="en-IN"/>
          </w:rPr>
          <w:delText xml:space="preserve">explanation </w:delText>
        </w:r>
      </w:del>
      <w:r w:rsidR="00895576">
        <w:rPr>
          <w:rFonts w:ascii="Times New Roman" w:eastAsia="Times New Roman" w:hAnsi="Times New Roman" w:cs="Times New Roman"/>
          <w:color w:val="222222"/>
          <w:sz w:val="24"/>
          <w:lang w:val="en-IN" w:eastAsia="en-IN"/>
        </w:rPr>
        <w:t>is that stress releases cortisol in the blood</w:t>
      </w:r>
      <w:ins w:id="555" w:author="Rakhi Ghoshal" w:date="2017-07-22T20:43:00Z">
        <w:r w:rsidR="00516416">
          <w:rPr>
            <w:rFonts w:ascii="Times New Roman" w:eastAsia="Times New Roman" w:hAnsi="Times New Roman" w:cs="Times New Roman"/>
            <w:color w:val="222222"/>
            <w:sz w:val="24"/>
            <w:lang w:val="en-IN" w:eastAsia="en-IN"/>
          </w:rPr>
          <w:t>,</w:t>
        </w:r>
      </w:ins>
      <w:r w:rsidR="00895576">
        <w:rPr>
          <w:rFonts w:ascii="Times New Roman" w:eastAsia="Times New Roman" w:hAnsi="Times New Roman" w:cs="Times New Roman"/>
          <w:color w:val="222222"/>
          <w:sz w:val="24"/>
          <w:lang w:val="en-IN" w:eastAsia="en-IN"/>
        </w:rPr>
        <w:t xml:space="preserve"> and high cortisol levels are harmful for foetal health</w:t>
      </w:r>
      <w:ins w:id="556" w:author="Rakhi Ghoshal" w:date="2017-07-23T18:32:00Z">
        <w:r w:rsidR="00722262">
          <w:rPr>
            <w:rFonts w:ascii="Times New Roman" w:eastAsia="Times New Roman" w:hAnsi="Times New Roman" w:cs="Times New Roman"/>
            <w:color w:val="222222"/>
            <w:sz w:val="24"/>
            <w:lang w:val="en-IN" w:eastAsia="en-IN"/>
          </w:rPr>
          <w:t>, so to reduce cortisol levels, one should avoid s</w:t>
        </w:r>
      </w:ins>
      <w:ins w:id="557" w:author="Rakhi Ghoshal" w:date="2017-07-23T18:33:00Z">
        <w:r w:rsidR="00722262">
          <w:rPr>
            <w:rFonts w:ascii="Times New Roman" w:eastAsia="Times New Roman" w:hAnsi="Times New Roman" w:cs="Times New Roman"/>
            <w:color w:val="222222"/>
            <w:sz w:val="24"/>
            <w:lang w:val="en-IN" w:eastAsia="en-IN"/>
          </w:rPr>
          <w:t>t</w:t>
        </w:r>
      </w:ins>
      <w:ins w:id="558" w:author="Rakhi Ghoshal" w:date="2017-07-23T18:32:00Z">
        <w:r w:rsidR="00722262">
          <w:rPr>
            <w:rFonts w:ascii="Times New Roman" w:eastAsia="Times New Roman" w:hAnsi="Times New Roman" w:cs="Times New Roman"/>
            <w:color w:val="222222"/>
            <w:sz w:val="24"/>
            <w:lang w:val="en-IN" w:eastAsia="en-IN"/>
          </w:rPr>
          <w:t>ress,</w:t>
        </w:r>
      </w:ins>
      <w:ins w:id="559" w:author="Rakhi Ghoshal" w:date="2017-07-23T18:33:00Z">
        <w:r w:rsidR="00722262">
          <w:rPr>
            <w:rFonts w:ascii="Times New Roman" w:eastAsia="Times New Roman" w:hAnsi="Times New Roman" w:cs="Times New Roman"/>
            <w:color w:val="222222"/>
            <w:sz w:val="24"/>
            <w:lang w:val="en-IN" w:eastAsia="en-IN"/>
          </w:rPr>
          <w:t xml:space="preserve"> and if one is happy, stress is minimized</w:t>
        </w:r>
      </w:ins>
      <w:r w:rsidR="00895576">
        <w:rPr>
          <w:rFonts w:ascii="Times New Roman" w:eastAsia="Times New Roman" w:hAnsi="Times New Roman" w:cs="Times New Roman"/>
          <w:color w:val="222222"/>
          <w:sz w:val="24"/>
          <w:lang w:val="en-IN" w:eastAsia="en-IN"/>
        </w:rPr>
        <w:t xml:space="preserve">. The </w:t>
      </w:r>
      <w:proofErr w:type="spellStart"/>
      <w:r w:rsidR="00895576" w:rsidRPr="00895576">
        <w:rPr>
          <w:rFonts w:ascii="Times New Roman" w:eastAsia="Times New Roman" w:hAnsi="Times New Roman" w:cs="Times New Roman"/>
          <w:i/>
          <w:color w:val="222222"/>
          <w:sz w:val="24"/>
          <w:lang w:val="en-IN" w:eastAsia="en-IN"/>
        </w:rPr>
        <w:t>sanskaris</w:t>
      </w:r>
      <w:proofErr w:type="spellEnd"/>
      <w:r w:rsidR="00895576">
        <w:rPr>
          <w:rFonts w:ascii="Times New Roman" w:eastAsia="Times New Roman" w:hAnsi="Times New Roman" w:cs="Times New Roman"/>
          <w:color w:val="222222"/>
          <w:sz w:val="24"/>
          <w:lang w:val="en-IN" w:eastAsia="en-IN"/>
        </w:rPr>
        <w:t xml:space="preserve"> </w:t>
      </w:r>
      <w:ins w:id="560" w:author="Rakhi Ghoshal" w:date="2017-07-23T18:33:00Z">
        <w:r w:rsidR="00722262">
          <w:rPr>
            <w:rFonts w:ascii="Times New Roman" w:eastAsia="Times New Roman" w:hAnsi="Times New Roman" w:cs="Times New Roman"/>
            <w:color w:val="222222"/>
            <w:sz w:val="24"/>
            <w:lang w:val="en-IN" w:eastAsia="en-IN"/>
          </w:rPr>
          <w:t>also maintain that happiness is important</w:t>
        </w:r>
      </w:ins>
      <w:del w:id="561" w:author="Rakhi Ghoshal" w:date="2017-07-23T18:33:00Z">
        <w:r w:rsidR="00895576" w:rsidDel="00722262">
          <w:rPr>
            <w:rFonts w:ascii="Times New Roman" w:eastAsia="Times New Roman" w:hAnsi="Times New Roman" w:cs="Times New Roman"/>
            <w:color w:val="222222"/>
            <w:sz w:val="24"/>
            <w:lang w:val="en-IN" w:eastAsia="en-IN"/>
          </w:rPr>
          <w:delText>say this too</w:delText>
        </w:r>
      </w:del>
      <w:r w:rsidR="00895576">
        <w:rPr>
          <w:rFonts w:ascii="Times New Roman" w:eastAsia="Times New Roman" w:hAnsi="Times New Roman" w:cs="Times New Roman"/>
          <w:color w:val="222222"/>
          <w:sz w:val="24"/>
          <w:lang w:val="en-IN" w:eastAsia="en-IN"/>
        </w:rPr>
        <w:t xml:space="preserve">, </w:t>
      </w:r>
      <w:ins w:id="562" w:author="Rakhi Ghoshal" w:date="2017-07-23T18:33:00Z">
        <w:r w:rsidR="00722262">
          <w:rPr>
            <w:rFonts w:ascii="Times New Roman" w:eastAsia="Times New Roman" w:hAnsi="Times New Roman" w:cs="Times New Roman"/>
            <w:color w:val="222222"/>
            <w:sz w:val="24"/>
            <w:lang w:val="en-IN" w:eastAsia="en-IN"/>
          </w:rPr>
          <w:t xml:space="preserve">and </w:t>
        </w:r>
      </w:ins>
      <w:ins w:id="563" w:author="Rakhi Ghoshal" w:date="2017-07-22T20:43:00Z">
        <w:r w:rsidR="00E63117">
          <w:rPr>
            <w:rFonts w:ascii="Times New Roman" w:eastAsia="Times New Roman" w:hAnsi="Times New Roman" w:cs="Times New Roman"/>
            <w:color w:val="222222"/>
            <w:sz w:val="24"/>
            <w:lang w:val="en-IN" w:eastAsia="en-IN"/>
          </w:rPr>
          <w:t xml:space="preserve">they </w:t>
        </w:r>
      </w:ins>
      <w:ins w:id="564" w:author="Rakhi Ghoshal" w:date="2017-07-23T18:33:00Z">
        <w:r w:rsidR="00722262">
          <w:rPr>
            <w:rFonts w:ascii="Times New Roman" w:eastAsia="Times New Roman" w:hAnsi="Times New Roman" w:cs="Times New Roman"/>
            <w:color w:val="222222"/>
            <w:sz w:val="24"/>
            <w:lang w:val="en-IN" w:eastAsia="en-IN"/>
          </w:rPr>
          <w:t xml:space="preserve">talk of </w:t>
        </w:r>
      </w:ins>
      <w:ins w:id="565" w:author="Rakhi Ghoshal" w:date="2017-07-22T20:43:00Z">
        <w:r w:rsidR="00E63117">
          <w:rPr>
            <w:rFonts w:ascii="Times New Roman" w:eastAsia="Times New Roman" w:hAnsi="Times New Roman" w:cs="Times New Roman"/>
            <w:color w:val="222222"/>
            <w:sz w:val="24"/>
            <w:lang w:val="en-IN" w:eastAsia="en-IN"/>
          </w:rPr>
          <w:t xml:space="preserve">the women’s emotional health during pregnancy, </w:t>
        </w:r>
      </w:ins>
      <w:r w:rsidR="00895576">
        <w:rPr>
          <w:rFonts w:ascii="Times New Roman" w:eastAsia="Times New Roman" w:hAnsi="Times New Roman" w:cs="Times New Roman"/>
          <w:color w:val="222222"/>
          <w:sz w:val="24"/>
          <w:lang w:val="en-IN" w:eastAsia="en-IN"/>
        </w:rPr>
        <w:t xml:space="preserve">and we </w:t>
      </w:r>
      <w:ins w:id="566" w:author="Rakhi Ghoshal" w:date="2017-07-23T18:33:00Z">
        <w:r w:rsidR="00722262">
          <w:rPr>
            <w:rFonts w:ascii="Times New Roman" w:eastAsia="Times New Roman" w:hAnsi="Times New Roman" w:cs="Times New Roman"/>
            <w:color w:val="222222"/>
            <w:sz w:val="24"/>
            <w:lang w:val="en-IN" w:eastAsia="en-IN"/>
          </w:rPr>
          <w:t xml:space="preserve">find </w:t>
        </w:r>
      </w:ins>
      <w:ins w:id="567" w:author="Rakhi Ghoshal" w:date="2017-07-22T20:43:00Z">
        <w:r w:rsidR="00E63117">
          <w:rPr>
            <w:rFonts w:ascii="Times New Roman" w:eastAsia="Times New Roman" w:hAnsi="Times New Roman" w:cs="Times New Roman"/>
            <w:color w:val="222222"/>
            <w:sz w:val="24"/>
            <w:lang w:val="en-IN" w:eastAsia="en-IN"/>
          </w:rPr>
          <w:t xml:space="preserve">that </w:t>
        </w:r>
      </w:ins>
      <w:del w:id="568" w:author="Rakhi Ghoshal" w:date="2017-07-22T20:43:00Z">
        <w:r w:rsidR="00895576" w:rsidDel="00E63117">
          <w:rPr>
            <w:rFonts w:ascii="Times New Roman" w:eastAsia="Times New Roman" w:hAnsi="Times New Roman" w:cs="Times New Roman"/>
            <w:color w:val="222222"/>
            <w:sz w:val="24"/>
            <w:lang w:val="en-IN" w:eastAsia="en-IN"/>
          </w:rPr>
          <w:delText xml:space="preserve">think </w:delText>
        </w:r>
      </w:del>
      <w:r w:rsidR="00A52773">
        <w:rPr>
          <w:rFonts w:ascii="Times New Roman" w:eastAsia="Times New Roman" w:hAnsi="Times New Roman" w:cs="Times New Roman"/>
          <w:color w:val="222222"/>
          <w:sz w:val="24"/>
          <w:lang w:val="en-IN" w:eastAsia="en-IN"/>
        </w:rPr>
        <w:t xml:space="preserve">they are in sync with </w:t>
      </w:r>
      <w:del w:id="569" w:author="Rakhi Ghoshal" w:date="2017-07-22T20:43:00Z">
        <w:r w:rsidR="00A52773" w:rsidDel="00E63117">
          <w:rPr>
            <w:rFonts w:ascii="Times New Roman" w:eastAsia="Times New Roman" w:hAnsi="Times New Roman" w:cs="Times New Roman"/>
            <w:color w:val="222222"/>
            <w:sz w:val="24"/>
            <w:lang w:val="en-IN" w:eastAsia="en-IN"/>
          </w:rPr>
          <w:delText xml:space="preserve">the frame of </w:delText>
        </w:r>
      </w:del>
      <w:r w:rsidR="00A52773">
        <w:rPr>
          <w:rFonts w:ascii="Times New Roman" w:eastAsia="Times New Roman" w:hAnsi="Times New Roman" w:cs="Times New Roman"/>
          <w:color w:val="222222"/>
          <w:sz w:val="24"/>
          <w:lang w:val="en-IN" w:eastAsia="en-IN"/>
        </w:rPr>
        <w:t>scien</w:t>
      </w:r>
      <w:ins w:id="570" w:author="Rakhi Ghoshal" w:date="2017-07-22T20:43:00Z">
        <w:r w:rsidR="00E63117">
          <w:rPr>
            <w:rFonts w:ascii="Times New Roman" w:eastAsia="Times New Roman" w:hAnsi="Times New Roman" w:cs="Times New Roman"/>
            <w:color w:val="222222"/>
            <w:sz w:val="24"/>
            <w:lang w:val="en-IN" w:eastAsia="en-IN"/>
          </w:rPr>
          <w:t xml:space="preserve">tific logic. </w:t>
        </w:r>
      </w:ins>
      <w:del w:id="571" w:author="Rakhi Ghoshal" w:date="2017-07-22T20:43:00Z">
        <w:r w:rsidR="00A52773" w:rsidDel="00E63117">
          <w:rPr>
            <w:rFonts w:ascii="Times New Roman" w:eastAsia="Times New Roman" w:hAnsi="Times New Roman" w:cs="Times New Roman"/>
            <w:color w:val="222222"/>
            <w:sz w:val="24"/>
            <w:lang w:val="en-IN" w:eastAsia="en-IN"/>
          </w:rPr>
          <w:delText>ce. W</w:delText>
        </w:r>
      </w:del>
      <w:del w:id="572" w:author="Rakhi Ghoshal" w:date="2017-07-22T20:44:00Z">
        <w:r w:rsidR="00A52773" w:rsidDel="00E63117">
          <w:rPr>
            <w:rFonts w:ascii="Times New Roman" w:eastAsia="Times New Roman" w:hAnsi="Times New Roman" w:cs="Times New Roman"/>
            <w:color w:val="222222"/>
            <w:sz w:val="24"/>
            <w:lang w:val="en-IN" w:eastAsia="en-IN"/>
          </w:rPr>
          <w:delText xml:space="preserve">e get </w:delText>
        </w:r>
      </w:del>
      <w:del w:id="573" w:author="Rakhi Ghoshal" w:date="2017-07-22T20:47:00Z">
        <w:r w:rsidR="00A52773" w:rsidDel="002634A2">
          <w:rPr>
            <w:rFonts w:ascii="Times New Roman" w:eastAsia="Times New Roman" w:hAnsi="Times New Roman" w:cs="Times New Roman"/>
            <w:color w:val="222222"/>
            <w:sz w:val="24"/>
            <w:lang w:val="en-IN" w:eastAsia="en-IN"/>
          </w:rPr>
          <w:delText xml:space="preserve">unsettled when </w:delText>
        </w:r>
      </w:del>
      <w:del w:id="574" w:author="Rakhi Ghoshal" w:date="2017-07-22T20:44:00Z">
        <w:r w:rsidR="00A52773" w:rsidDel="00E63117">
          <w:rPr>
            <w:rFonts w:ascii="Times New Roman" w:eastAsia="Times New Roman" w:hAnsi="Times New Roman" w:cs="Times New Roman"/>
            <w:color w:val="222222"/>
            <w:sz w:val="24"/>
            <w:lang w:val="en-IN" w:eastAsia="en-IN"/>
          </w:rPr>
          <w:delText xml:space="preserve">they then prescribe for the woman: </w:delText>
        </w:r>
      </w:del>
      <w:r w:rsidR="00A52773" w:rsidRPr="004F539F">
        <w:rPr>
          <w:rFonts w:ascii="Times New Roman" w:eastAsia="Times New Roman" w:hAnsi="Times New Roman" w:cs="Times New Roman"/>
          <w:color w:val="222222"/>
          <w:sz w:val="24"/>
          <w:lang w:val="en-IN" w:eastAsia="en-IN"/>
        </w:rPr>
        <w:t xml:space="preserve">Dr </w:t>
      </w:r>
      <w:proofErr w:type="spellStart"/>
      <w:r w:rsidR="00A52773" w:rsidRPr="004F539F">
        <w:rPr>
          <w:rFonts w:ascii="Times New Roman" w:eastAsia="Times New Roman" w:hAnsi="Times New Roman" w:cs="Times New Roman"/>
          <w:color w:val="222222"/>
          <w:sz w:val="24"/>
          <w:lang w:val="en-IN" w:eastAsia="en-IN"/>
        </w:rPr>
        <w:t>Karishma</w:t>
      </w:r>
      <w:proofErr w:type="spellEnd"/>
      <w:r w:rsidR="00A52773" w:rsidRPr="004F539F">
        <w:rPr>
          <w:rFonts w:ascii="Times New Roman" w:eastAsia="Times New Roman" w:hAnsi="Times New Roman" w:cs="Times New Roman"/>
          <w:color w:val="222222"/>
          <w:sz w:val="24"/>
          <w:lang w:val="en-IN" w:eastAsia="en-IN"/>
        </w:rPr>
        <w:t xml:space="preserve"> Mohandas </w:t>
      </w:r>
      <w:proofErr w:type="spellStart"/>
      <w:r w:rsidR="00A52773" w:rsidRPr="004F539F">
        <w:rPr>
          <w:rFonts w:ascii="Times New Roman" w:eastAsia="Times New Roman" w:hAnsi="Times New Roman" w:cs="Times New Roman"/>
          <w:color w:val="222222"/>
          <w:sz w:val="24"/>
          <w:lang w:val="en-IN" w:eastAsia="en-IN"/>
        </w:rPr>
        <w:t>Narwani</w:t>
      </w:r>
      <w:proofErr w:type="spellEnd"/>
      <w:r w:rsidR="00A52773" w:rsidRPr="004F539F">
        <w:rPr>
          <w:rFonts w:ascii="Times New Roman" w:eastAsia="Times New Roman" w:hAnsi="Times New Roman" w:cs="Times New Roman"/>
          <w:color w:val="222222"/>
          <w:sz w:val="24"/>
          <w:lang w:val="en-IN" w:eastAsia="en-IN"/>
        </w:rPr>
        <w:t xml:space="preserve">, </w:t>
      </w:r>
      <w:ins w:id="575" w:author="Rakhi Ghoshal" w:date="2017-07-22T20:44:00Z">
        <w:r w:rsidR="00E63117">
          <w:rPr>
            <w:rFonts w:ascii="Times New Roman" w:eastAsia="Times New Roman" w:hAnsi="Times New Roman" w:cs="Times New Roman"/>
            <w:color w:val="222222"/>
            <w:sz w:val="24"/>
            <w:lang w:val="en-IN" w:eastAsia="en-IN"/>
          </w:rPr>
          <w:t>N</w:t>
        </w:r>
      </w:ins>
      <w:del w:id="576" w:author="Rakhi Ghoshal" w:date="2017-07-22T20:44:00Z">
        <w:r w:rsidR="00A52773" w:rsidRPr="004F539F" w:rsidDel="00E63117">
          <w:rPr>
            <w:rFonts w:ascii="Times New Roman" w:eastAsia="Times New Roman" w:hAnsi="Times New Roman" w:cs="Times New Roman"/>
            <w:color w:val="222222"/>
            <w:sz w:val="24"/>
            <w:lang w:val="en-IN" w:eastAsia="en-IN"/>
          </w:rPr>
          <w:delText>n</w:delText>
        </w:r>
      </w:del>
      <w:r w:rsidR="00A52773" w:rsidRPr="004F539F">
        <w:rPr>
          <w:rFonts w:ascii="Times New Roman" w:eastAsia="Times New Roman" w:hAnsi="Times New Roman" w:cs="Times New Roman"/>
          <w:color w:val="222222"/>
          <w:sz w:val="24"/>
          <w:lang w:val="en-IN" w:eastAsia="en-IN"/>
        </w:rPr>
        <w:t xml:space="preserve">ational </w:t>
      </w:r>
      <w:ins w:id="577" w:author="Rakhi Ghoshal" w:date="2017-07-22T20:44:00Z">
        <w:r w:rsidR="00E63117">
          <w:rPr>
            <w:rFonts w:ascii="Times New Roman" w:eastAsia="Times New Roman" w:hAnsi="Times New Roman" w:cs="Times New Roman"/>
            <w:color w:val="222222"/>
            <w:sz w:val="24"/>
            <w:lang w:val="en-IN" w:eastAsia="en-IN"/>
          </w:rPr>
          <w:t>C</w:t>
        </w:r>
      </w:ins>
      <w:del w:id="578" w:author="Rakhi Ghoshal" w:date="2017-07-22T20:44:00Z">
        <w:r w:rsidR="00A52773" w:rsidRPr="004F539F" w:rsidDel="00E63117">
          <w:rPr>
            <w:rFonts w:ascii="Times New Roman" w:eastAsia="Times New Roman" w:hAnsi="Times New Roman" w:cs="Times New Roman"/>
            <w:color w:val="222222"/>
            <w:sz w:val="24"/>
            <w:lang w:val="en-IN" w:eastAsia="en-IN"/>
          </w:rPr>
          <w:delText>c</w:delText>
        </w:r>
      </w:del>
      <w:r w:rsidR="00A52773" w:rsidRPr="004F539F">
        <w:rPr>
          <w:rFonts w:ascii="Times New Roman" w:eastAsia="Times New Roman" w:hAnsi="Times New Roman" w:cs="Times New Roman"/>
          <w:color w:val="222222"/>
          <w:sz w:val="24"/>
          <w:lang w:val="en-IN" w:eastAsia="en-IN"/>
        </w:rPr>
        <w:t xml:space="preserve">onvener of the project, </w:t>
      </w:r>
      <w:ins w:id="579" w:author="Rakhi Ghoshal" w:date="2017-07-22T20:47:00Z">
        <w:r w:rsidR="002634A2">
          <w:rPr>
            <w:rFonts w:ascii="Times New Roman" w:eastAsia="Times New Roman" w:hAnsi="Times New Roman" w:cs="Times New Roman"/>
            <w:color w:val="222222"/>
            <w:sz w:val="24"/>
            <w:lang w:val="en-IN" w:eastAsia="en-IN"/>
          </w:rPr>
          <w:t xml:space="preserve">explained that </w:t>
        </w:r>
      </w:ins>
      <w:del w:id="580" w:author="Rakhi Ghoshal" w:date="2017-07-22T20:44:00Z">
        <w:r w:rsidR="00A52773" w:rsidRPr="004F539F" w:rsidDel="00E63117">
          <w:rPr>
            <w:rFonts w:ascii="Times New Roman" w:eastAsia="Times New Roman" w:hAnsi="Times New Roman" w:cs="Times New Roman"/>
            <w:color w:val="222222"/>
            <w:sz w:val="24"/>
            <w:lang w:val="en-IN" w:eastAsia="en-IN"/>
          </w:rPr>
          <w:delText xml:space="preserve">said, </w:delText>
        </w:r>
      </w:del>
      <w:r w:rsidR="00A52773" w:rsidRPr="004F539F">
        <w:rPr>
          <w:rFonts w:ascii="Times New Roman" w:eastAsia="Times New Roman" w:hAnsi="Times New Roman" w:cs="Times New Roman"/>
          <w:color w:val="222222"/>
          <w:sz w:val="24"/>
          <w:lang w:val="en-IN" w:eastAsia="en-IN"/>
        </w:rPr>
        <w:t xml:space="preserve">“Ayurveda has all the details about how we can get the desired physical and mental qualities of babies. IQ is developed during the sixth month of pregnancy. If the mother undergoes specific procedures, like what to eat, listen and read, the desired IQ can be achieved. </w:t>
      </w:r>
      <w:proofErr w:type="gramStart"/>
      <w:r w:rsidR="00A52773" w:rsidRPr="004F539F">
        <w:rPr>
          <w:rFonts w:ascii="Times New Roman" w:eastAsia="Times New Roman" w:hAnsi="Times New Roman" w:cs="Times New Roman"/>
          <w:color w:val="222222"/>
          <w:sz w:val="24"/>
          <w:lang w:val="en-IN" w:eastAsia="en-IN"/>
        </w:rPr>
        <w:t>Thus, we can</w:t>
      </w:r>
      <w:r w:rsidR="00A52773">
        <w:rPr>
          <w:rFonts w:ascii="Times New Roman" w:eastAsia="Times New Roman" w:hAnsi="Times New Roman" w:cs="Times New Roman"/>
          <w:color w:val="222222"/>
          <w:sz w:val="24"/>
          <w:lang w:val="en-IN" w:eastAsia="en-IN"/>
        </w:rPr>
        <w:t xml:space="preserve"> get a desired, customised baby</w:t>
      </w:r>
      <w:r w:rsidR="00A52773" w:rsidRPr="004F539F">
        <w:rPr>
          <w:rFonts w:ascii="Times New Roman" w:eastAsia="Times New Roman" w:hAnsi="Times New Roman" w:cs="Times New Roman"/>
          <w:color w:val="222222"/>
          <w:sz w:val="24"/>
          <w:lang w:val="en-IN" w:eastAsia="en-IN"/>
        </w:rPr>
        <w:t>”</w:t>
      </w:r>
      <w:r w:rsidR="00A52773">
        <w:rPr>
          <w:rFonts w:ascii="Times New Roman" w:eastAsia="Times New Roman" w:hAnsi="Times New Roman" w:cs="Times New Roman"/>
          <w:color w:val="222222"/>
          <w:sz w:val="24"/>
          <w:lang w:val="en-IN" w:eastAsia="en-IN"/>
        </w:rPr>
        <w:t xml:space="preserve"> (</w:t>
      </w:r>
      <w:del w:id="581" w:author="Rakhi Ghoshal" w:date="2017-07-22T20:45:00Z">
        <w:r w:rsidR="00A52773" w:rsidDel="00E63117">
          <w:rPr>
            <w:rFonts w:ascii="Times New Roman" w:eastAsia="Times New Roman" w:hAnsi="Times New Roman" w:cs="Times New Roman"/>
            <w:color w:val="222222"/>
            <w:sz w:val="24"/>
            <w:lang w:val="en-IN" w:eastAsia="en-IN"/>
          </w:rPr>
          <w:delText>3</w:delText>
        </w:r>
      </w:del>
      <w:ins w:id="582" w:author="Rakhi Ghoshal" w:date="2017-07-22T20:45:00Z">
        <w:r w:rsidR="00E63117">
          <w:rPr>
            <w:rFonts w:ascii="Times New Roman" w:eastAsia="Times New Roman" w:hAnsi="Times New Roman" w:cs="Times New Roman"/>
            <w:color w:val="222222"/>
            <w:sz w:val="24"/>
            <w:lang w:val="en-IN" w:eastAsia="en-IN"/>
          </w:rPr>
          <w:t>5</w:t>
        </w:r>
      </w:ins>
      <w:r w:rsidR="00A52773">
        <w:rPr>
          <w:rFonts w:ascii="Times New Roman" w:eastAsia="Times New Roman" w:hAnsi="Times New Roman" w:cs="Times New Roman"/>
          <w:color w:val="222222"/>
          <w:sz w:val="24"/>
          <w:lang w:val="en-IN" w:eastAsia="en-IN"/>
        </w:rPr>
        <w:t>).</w:t>
      </w:r>
      <w:proofErr w:type="gramEnd"/>
      <w:r w:rsidR="00A52773">
        <w:rPr>
          <w:rFonts w:ascii="Times New Roman" w:eastAsia="Times New Roman" w:hAnsi="Times New Roman" w:cs="Times New Roman"/>
          <w:color w:val="222222"/>
          <w:sz w:val="24"/>
          <w:lang w:val="en-IN" w:eastAsia="en-IN"/>
        </w:rPr>
        <w:t xml:space="preserve"> </w:t>
      </w:r>
      <w:ins w:id="583" w:author="Rakhi Ghoshal" w:date="2017-07-23T18:37:00Z">
        <w:r w:rsidR="003302F9">
          <w:rPr>
            <w:rFonts w:ascii="Times New Roman" w:eastAsia="Times New Roman" w:hAnsi="Times New Roman" w:cs="Times New Roman"/>
            <w:color w:val="222222"/>
            <w:sz w:val="24"/>
            <w:lang w:val="en-IN" w:eastAsia="en-IN"/>
          </w:rPr>
          <w:t>However, w</w:t>
        </w:r>
      </w:ins>
      <w:ins w:id="584" w:author="Rakhi Ghoshal" w:date="2017-07-22T20:47:00Z">
        <w:r w:rsidR="002634A2">
          <w:rPr>
            <w:rFonts w:ascii="Times New Roman" w:eastAsia="Times New Roman" w:hAnsi="Times New Roman" w:cs="Times New Roman"/>
            <w:color w:val="222222"/>
            <w:sz w:val="24"/>
            <w:lang w:val="en-IN" w:eastAsia="en-IN"/>
          </w:rPr>
          <w:t xml:space="preserve">e start feeling a bit unsettled when the </w:t>
        </w:r>
      </w:ins>
      <w:ins w:id="585" w:author="Rakhi Ghoshal" w:date="2017-07-22T20:48:00Z">
        <w:r w:rsidR="002634A2">
          <w:rPr>
            <w:rFonts w:ascii="Times New Roman" w:eastAsia="Times New Roman" w:hAnsi="Times New Roman" w:cs="Times New Roman"/>
            <w:color w:val="222222"/>
            <w:sz w:val="24"/>
            <w:lang w:val="en-IN" w:eastAsia="en-IN"/>
          </w:rPr>
          <w:t xml:space="preserve">term “customised baby” is used; we feel disturbed when women are </w:t>
        </w:r>
      </w:ins>
      <w:ins w:id="586" w:author="Rakhi Ghoshal" w:date="2017-07-23T18:37:00Z">
        <w:r w:rsidR="003302F9">
          <w:rPr>
            <w:rFonts w:ascii="Times New Roman" w:eastAsia="Times New Roman" w:hAnsi="Times New Roman" w:cs="Times New Roman"/>
            <w:color w:val="222222"/>
            <w:sz w:val="24"/>
            <w:lang w:val="en-IN" w:eastAsia="en-IN"/>
          </w:rPr>
          <w:t xml:space="preserve">asked </w:t>
        </w:r>
      </w:ins>
      <w:ins w:id="587" w:author="Rakhi Ghoshal" w:date="2017-07-22T20:48:00Z">
        <w:r w:rsidR="002634A2">
          <w:rPr>
            <w:rFonts w:ascii="Times New Roman" w:eastAsia="Times New Roman" w:hAnsi="Times New Roman" w:cs="Times New Roman"/>
            <w:color w:val="222222"/>
            <w:sz w:val="24"/>
            <w:lang w:val="en-IN" w:eastAsia="en-IN"/>
          </w:rPr>
          <w:t>to conduct themselves in specified ways</w:t>
        </w:r>
      </w:ins>
      <w:ins w:id="588" w:author="Rakhi Ghoshal" w:date="2017-07-23T18:38:00Z">
        <w:r w:rsidR="003302F9">
          <w:rPr>
            <w:rFonts w:ascii="Times New Roman" w:eastAsia="Times New Roman" w:hAnsi="Times New Roman" w:cs="Times New Roman"/>
            <w:color w:val="222222"/>
            <w:sz w:val="24"/>
            <w:lang w:val="en-IN" w:eastAsia="en-IN"/>
          </w:rPr>
          <w:t xml:space="preserve"> so as to successfully clean their wombs</w:t>
        </w:r>
      </w:ins>
      <w:ins w:id="589" w:author="Rakhi Ghoshal" w:date="2017-07-22T20:48:00Z">
        <w:r w:rsidR="002634A2">
          <w:rPr>
            <w:rFonts w:ascii="Times New Roman" w:eastAsia="Times New Roman" w:hAnsi="Times New Roman" w:cs="Times New Roman"/>
            <w:color w:val="222222"/>
            <w:sz w:val="24"/>
            <w:lang w:val="en-IN" w:eastAsia="en-IN"/>
          </w:rPr>
          <w:t xml:space="preserve">. </w:t>
        </w:r>
      </w:ins>
      <w:ins w:id="590" w:author="Rakhi Ghoshal" w:date="2017-07-22T20:49:00Z">
        <w:r w:rsidR="002634A2">
          <w:rPr>
            <w:rFonts w:ascii="Times New Roman" w:eastAsia="Times New Roman" w:hAnsi="Times New Roman" w:cs="Times New Roman"/>
            <w:color w:val="222222"/>
            <w:sz w:val="24"/>
            <w:lang w:val="en-IN" w:eastAsia="en-IN"/>
          </w:rPr>
          <w:t xml:space="preserve">Question </w:t>
        </w:r>
      </w:ins>
      <w:del w:id="591" w:author="Rakhi Ghoshal" w:date="2017-07-22T20:49:00Z">
        <w:r w:rsidR="00FC079F" w:rsidRPr="004F539F" w:rsidDel="002634A2">
          <w:rPr>
            <w:rFonts w:ascii="Times New Roman" w:eastAsia="Times New Roman" w:hAnsi="Times New Roman" w:cs="Times New Roman"/>
            <w:color w:val="222222"/>
            <w:sz w:val="24"/>
            <w:lang w:val="en-IN" w:eastAsia="en-IN"/>
          </w:rPr>
          <w:delText xml:space="preserve">Point </w:delText>
        </w:r>
      </w:del>
      <w:r w:rsidR="00FC079F" w:rsidRPr="004F539F">
        <w:rPr>
          <w:rFonts w:ascii="Times New Roman" w:eastAsia="Times New Roman" w:hAnsi="Times New Roman" w:cs="Times New Roman"/>
          <w:color w:val="222222"/>
          <w:sz w:val="24"/>
          <w:lang w:val="en-IN" w:eastAsia="en-IN"/>
        </w:rPr>
        <w:t xml:space="preserve">is, </w:t>
      </w:r>
      <w:del w:id="592" w:author="Rakhi Ghoshal" w:date="2017-07-23T18:38:00Z">
        <w:r w:rsidR="00FC079F" w:rsidRPr="004F539F" w:rsidDel="003302F9">
          <w:rPr>
            <w:rFonts w:ascii="Times New Roman" w:eastAsia="Times New Roman" w:hAnsi="Times New Roman" w:cs="Times New Roman"/>
            <w:color w:val="222222"/>
            <w:sz w:val="24"/>
            <w:lang w:val="en-IN" w:eastAsia="en-IN"/>
          </w:rPr>
          <w:delText xml:space="preserve">who decides what makes a woman happy, </w:delText>
        </w:r>
      </w:del>
      <w:r w:rsidR="002A7B8C">
        <w:rPr>
          <w:rFonts w:ascii="Times New Roman" w:eastAsia="Times New Roman" w:hAnsi="Times New Roman" w:cs="Times New Roman"/>
          <w:color w:val="222222"/>
          <w:sz w:val="24"/>
          <w:lang w:val="en-IN" w:eastAsia="en-IN"/>
        </w:rPr>
        <w:t xml:space="preserve">when </w:t>
      </w:r>
      <w:r w:rsidR="00FC079F" w:rsidRPr="004F539F">
        <w:rPr>
          <w:rFonts w:ascii="Times New Roman" w:eastAsia="Times New Roman" w:hAnsi="Times New Roman" w:cs="Times New Roman"/>
          <w:color w:val="222222"/>
          <w:sz w:val="24"/>
          <w:lang w:val="en-IN" w:eastAsia="en-IN"/>
        </w:rPr>
        <w:t xml:space="preserve">happiness </w:t>
      </w:r>
      <w:r w:rsidR="00FC079F" w:rsidRPr="002A7B8C">
        <w:rPr>
          <w:rFonts w:ascii="Times New Roman" w:eastAsia="Times New Roman" w:hAnsi="Times New Roman" w:cs="Times New Roman"/>
          <w:i/>
          <w:color w:val="222222"/>
          <w:sz w:val="24"/>
          <w:lang w:val="en-IN" w:eastAsia="en-IN"/>
        </w:rPr>
        <w:t>per se</w:t>
      </w:r>
      <w:r w:rsidR="00FC079F" w:rsidRPr="004F539F">
        <w:rPr>
          <w:rFonts w:ascii="Times New Roman" w:eastAsia="Times New Roman" w:hAnsi="Times New Roman" w:cs="Times New Roman"/>
          <w:color w:val="222222"/>
          <w:sz w:val="24"/>
          <w:lang w:val="en-IN" w:eastAsia="en-IN"/>
        </w:rPr>
        <w:t xml:space="preserve"> is warranted during </w:t>
      </w:r>
      <w:r w:rsidR="002A7B8C">
        <w:rPr>
          <w:rFonts w:ascii="Times New Roman" w:eastAsia="Times New Roman" w:hAnsi="Times New Roman" w:cs="Times New Roman"/>
          <w:color w:val="222222"/>
          <w:sz w:val="24"/>
          <w:lang w:val="en-IN" w:eastAsia="en-IN"/>
        </w:rPr>
        <w:t xml:space="preserve">a </w:t>
      </w:r>
      <w:r w:rsidR="00FB529C" w:rsidRPr="004F539F">
        <w:rPr>
          <w:rFonts w:ascii="Times New Roman" w:eastAsia="Times New Roman" w:hAnsi="Times New Roman" w:cs="Times New Roman"/>
          <w:color w:val="222222"/>
          <w:sz w:val="24"/>
          <w:lang w:val="en-IN" w:eastAsia="en-IN"/>
        </w:rPr>
        <w:t>pregnancy</w:t>
      </w:r>
      <w:ins w:id="593" w:author="Rakhi Ghoshal" w:date="2017-07-23T18:38:00Z">
        <w:r w:rsidR="003302F9">
          <w:rPr>
            <w:rFonts w:ascii="Times New Roman" w:eastAsia="Times New Roman" w:hAnsi="Times New Roman" w:cs="Times New Roman"/>
            <w:color w:val="222222"/>
            <w:sz w:val="24"/>
            <w:lang w:val="en-IN" w:eastAsia="en-IN"/>
          </w:rPr>
          <w:t>, who decides what should make the woman legitimately happy</w:t>
        </w:r>
      </w:ins>
      <w:r w:rsidR="00785D8F" w:rsidRPr="004F539F">
        <w:rPr>
          <w:rFonts w:ascii="Times New Roman" w:eastAsia="Times New Roman" w:hAnsi="Times New Roman" w:cs="Times New Roman"/>
          <w:color w:val="222222"/>
          <w:sz w:val="24"/>
          <w:lang w:val="en-IN" w:eastAsia="en-IN"/>
        </w:rPr>
        <w:t xml:space="preserve">? If a woman feels happy </w:t>
      </w:r>
      <w:r w:rsidR="00A52773">
        <w:rPr>
          <w:rFonts w:ascii="Times New Roman" w:eastAsia="Times New Roman" w:hAnsi="Times New Roman" w:cs="Times New Roman"/>
          <w:color w:val="222222"/>
          <w:sz w:val="24"/>
          <w:lang w:val="en-IN" w:eastAsia="en-IN"/>
        </w:rPr>
        <w:t xml:space="preserve">listening to music </w:t>
      </w:r>
      <w:r w:rsidR="00785D8F" w:rsidRPr="004F539F">
        <w:rPr>
          <w:rFonts w:ascii="Times New Roman" w:eastAsia="Times New Roman" w:hAnsi="Times New Roman" w:cs="Times New Roman"/>
          <w:color w:val="222222"/>
          <w:sz w:val="24"/>
          <w:lang w:val="en-IN" w:eastAsia="en-IN"/>
        </w:rPr>
        <w:t xml:space="preserve">we are </w:t>
      </w:r>
      <w:ins w:id="594" w:author="Rakhi Ghoshal" w:date="2017-07-22T20:49:00Z">
        <w:r w:rsidR="002634A2">
          <w:rPr>
            <w:rFonts w:ascii="Times New Roman" w:eastAsia="Times New Roman" w:hAnsi="Times New Roman" w:cs="Times New Roman"/>
            <w:color w:val="222222"/>
            <w:sz w:val="24"/>
            <w:lang w:val="en-IN" w:eastAsia="en-IN"/>
          </w:rPr>
          <w:t xml:space="preserve">okay </w:t>
        </w:r>
      </w:ins>
      <w:del w:id="595" w:author="Rakhi Ghoshal" w:date="2017-07-22T20:49:00Z">
        <w:r w:rsidR="00785D8F" w:rsidRPr="004F539F" w:rsidDel="002634A2">
          <w:rPr>
            <w:rFonts w:ascii="Times New Roman" w:eastAsia="Times New Roman" w:hAnsi="Times New Roman" w:cs="Times New Roman"/>
            <w:color w:val="222222"/>
            <w:sz w:val="24"/>
            <w:lang w:val="en-IN" w:eastAsia="en-IN"/>
          </w:rPr>
          <w:delText xml:space="preserve">happy </w:delText>
        </w:r>
      </w:del>
      <w:r w:rsidR="00785D8F" w:rsidRPr="004F539F">
        <w:rPr>
          <w:rFonts w:ascii="Times New Roman" w:eastAsia="Times New Roman" w:hAnsi="Times New Roman" w:cs="Times New Roman"/>
          <w:color w:val="222222"/>
          <w:sz w:val="24"/>
          <w:lang w:val="en-IN" w:eastAsia="en-IN"/>
        </w:rPr>
        <w:t xml:space="preserve">with </w:t>
      </w:r>
      <w:ins w:id="596" w:author="Rakhi Ghoshal" w:date="2017-07-22T20:49:00Z">
        <w:r w:rsidR="002634A2">
          <w:rPr>
            <w:rFonts w:ascii="Times New Roman" w:eastAsia="Times New Roman" w:hAnsi="Times New Roman" w:cs="Times New Roman"/>
            <w:color w:val="222222"/>
            <w:sz w:val="24"/>
            <w:lang w:val="en-IN" w:eastAsia="en-IN"/>
          </w:rPr>
          <w:t>it</w:t>
        </w:r>
      </w:ins>
      <w:del w:id="597" w:author="Rakhi Ghoshal" w:date="2017-07-22T20:49:00Z">
        <w:r w:rsidR="00785D8F" w:rsidRPr="004F539F" w:rsidDel="002634A2">
          <w:rPr>
            <w:rFonts w:ascii="Times New Roman" w:eastAsia="Times New Roman" w:hAnsi="Times New Roman" w:cs="Times New Roman"/>
            <w:color w:val="222222"/>
            <w:sz w:val="24"/>
            <w:lang w:val="en-IN" w:eastAsia="en-IN"/>
          </w:rPr>
          <w:delText>her</w:delText>
        </w:r>
      </w:del>
      <w:r w:rsidR="00785D8F" w:rsidRPr="004F539F">
        <w:rPr>
          <w:rFonts w:ascii="Times New Roman" w:eastAsia="Times New Roman" w:hAnsi="Times New Roman" w:cs="Times New Roman"/>
          <w:color w:val="222222"/>
          <w:sz w:val="24"/>
          <w:lang w:val="en-IN" w:eastAsia="en-IN"/>
        </w:rPr>
        <w:t xml:space="preserve">; if she </w:t>
      </w:r>
      <w:r w:rsidR="00A52773">
        <w:rPr>
          <w:rFonts w:ascii="Times New Roman" w:eastAsia="Times New Roman" w:hAnsi="Times New Roman" w:cs="Times New Roman"/>
          <w:color w:val="222222"/>
          <w:sz w:val="24"/>
          <w:lang w:val="en-IN" w:eastAsia="en-IN"/>
        </w:rPr>
        <w:t xml:space="preserve">is happy when she reads </w:t>
      </w:r>
      <w:ins w:id="598" w:author="Rakhi Ghoshal" w:date="2017-07-22T20:49:00Z">
        <w:r w:rsidR="002634A2">
          <w:rPr>
            <w:rFonts w:ascii="Times New Roman" w:eastAsia="Times New Roman" w:hAnsi="Times New Roman" w:cs="Times New Roman"/>
            <w:color w:val="222222"/>
            <w:sz w:val="24"/>
            <w:lang w:val="en-IN" w:eastAsia="en-IN"/>
          </w:rPr>
          <w:t xml:space="preserve">books, </w:t>
        </w:r>
      </w:ins>
      <w:del w:id="599" w:author="Rakhi Ghoshal" w:date="2017-07-23T18:39:00Z">
        <w:r w:rsidR="00785D8F" w:rsidRPr="004F539F" w:rsidDel="003302F9">
          <w:rPr>
            <w:rFonts w:ascii="Times New Roman" w:eastAsia="Times New Roman" w:hAnsi="Times New Roman" w:cs="Times New Roman"/>
            <w:color w:val="222222"/>
            <w:sz w:val="24"/>
            <w:lang w:val="en-IN" w:eastAsia="en-IN"/>
          </w:rPr>
          <w:delText xml:space="preserve">the lives of legendary heroes </w:delText>
        </w:r>
      </w:del>
      <w:r w:rsidR="00785D8F" w:rsidRPr="004F539F">
        <w:rPr>
          <w:rFonts w:ascii="Times New Roman" w:eastAsia="Times New Roman" w:hAnsi="Times New Roman" w:cs="Times New Roman"/>
          <w:color w:val="222222"/>
          <w:sz w:val="24"/>
          <w:lang w:val="en-IN" w:eastAsia="en-IN"/>
        </w:rPr>
        <w:t xml:space="preserve">we </w:t>
      </w:r>
      <w:r w:rsidR="002A7B8C">
        <w:rPr>
          <w:rFonts w:ascii="Times New Roman" w:eastAsia="Times New Roman" w:hAnsi="Times New Roman" w:cs="Times New Roman"/>
          <w:color w:val="222222"/>
          <w:sz w:val="24"/>
          <w:lang w:val="en-IN" w:eastAsia="en-IN"/>
        </w:rPr>
        <w:t xml:space="preserve">are </w:t>
      </w:r>
      <w:r w:rsidR="00785D8F" w:rsidRPr="004F539F">
        <w:rPr>
          <w:rFonts w:ascii="Times New Roman" w:eastAsia="Times New Roman" w:hAnsi="Times New Roman" w:cs="Times New Roman"/>
          <w:color w:val="222222"/>
          <w:sz w:val="24"/>
          <w:lang w:val="en-IN" w:eastAsia="en-IN"/>
        </w:rPr>
        <w:t>ok</w:t>
      </w:r>
      <w:r w:rsidR="00A52773">
        <w:rPr>
          <w:rFonts w:ascii="Times New Roman" w:eastAsia="Times New Roman" w:hAnsi="Times New Roman" w:cs="Times New Roman"/>
          <w:color w:val="222222"/>
          <w:sz w:val="24"/>
          <w:lang w:val="en-IN" w:eastAsia="en-IN"/>
        </w:rPr>
        <w:t>ay</w:t>
      </w:r>
      <w:r w:rsidR="002A7B8C">
        <w:rPr>
          <w:rFonts w:ascii="Times New Roman" w:eastAsia="Times New Roman" w:hAnsi="Times New Roman" w:cs="Times New Roman"/>
          <w:color w:val="222222"/>
          <w:sz w:val="24"/>
          <w:lang w:val="en-IN" w:eastAsia="en-IN"/>
        </w:rPr>
        <w:t xml:space="preserve"> </w:t>
      </w:r>
      <w:ins w:id="600" w:author="Rakhi Ghoshal" w:date="2017-07-22T20:49:00Z">
        <w:r w:rsidR="002634A2">
          <w:rPr>
            <w:rFonts w:ascii="Times New Roman" w:eastAsia="Times New Roman" w:hAnsi="Times New Roman" w:cs="Times New Roman"/>
            <w:color w:val="222222"/>
            <w:sz w:val="24"/>
            <w:lang w:val="en-IN" w:eastAsia="en-IN"/>
          </w:rPr>
          <w:t xml:space="preserve">with that </w:t>
        </w:r>
      </w:ins>
      <w:r w:rsidR="002A7B8C">
        <w:rPr>
          <w:rFonts w:ascii="Times New Roman" w:eastAsia="Times New Roman" w:hAnsi="Times New Roman" w:cs="Times New Roman"/>
          <w:color w:val="222222"/>
          <w:sz w:val="24"/>
          <w:lang w:val="en-IN" w:eastAsia="en-IN"/>
        </w:rPr>
        <w:t xml:space="preserve">as well. </w:t>
      </w:r>
      <w:r w:rsidR="00A52773">
        <w:rPr>
          <w:rFonts w:ascii="Times New Roman" w:eastAsia="Times New Roman" w:hAnsi="Times New Roman" w:cs="Times New Roman"/>
          <w:color w:val="222222"/>
          <w:sz w:val="24"/>
          <w:lang w:val="en-IN" w:eastAsia="en-IN"/>
        </w:rPr>
        <w:t xml:space="preserve">But </w:t>
      </w:r>
      <w:r w:rsidR="00785D8F" w:rsidRPr="004F539F">
        <w:rPr>
          <w:rFonts w:ascii="Times New Roman" w:eastAsia="Times New Roman" w:hAnsi="Times New Roman" w:cs="Times New Roman"/>
          <w:color w:val="222222"/>
          <w:sz w:val="24"/>
          <w:lang w:val="en-IN" w:eastAsia="en-IN"/>
        </w:rPr>
        <w:t xml:space="preserve">if she wishes to </w:t>
      </w:r>
      <w:r w:rsidR="00205236" w:rsidRPr="004F539F">
        <w:rPr>
          <w:rFonts w:ascii="Times New Roman" w:eastAsia="Times New Roman" w:hAnsi="Times New Roman" w:cs="Times New Roman"/>
          <w:color w:val="222222"/>
          <w:sz w:val="24"/>
          <w:lang w:val="en-IN" w:eastAsia="en-IN"/>
        </w:rPr>
        <w:t>chant the god’s name</w:t>
      </w:r>
      <w:del w:id="601" w:author="Rakhi Ghoshal" w:date="2017-07-23T18:39:00Z">
        <w:r w:rsidR="00205236" w:rsidRPr="004F539F" w:rsidDel="003302F9">
          <w:rPr>
            <w:rFonts w:ascii="Times New Roman" w:eastAsia="Times New Roman" w:hAnsi="Times New Roman" w:cs="Times New Roman"/>
            <w:color w:val="222222"/>
            <w:sz w:val="24"/>
            <w:lang w:val="en-IN" w:eastAsia="en-IN"/>
          </w:rPr>
          <w:delText xml:space="preserve"> to attain peace of mind and happiness</w:delText>
        </w:r>
      </w:del>
      <w:ins w:id="602" w:author="Rakhi Ghoshal" w:date="2017-07-22T20:49:00Z">
        <w:r w:rsidR="002634A2">
          <w:rPr>
            <w:rFonts w:ascii="Times New Roman" w:eastAsia="Times New Roman" w:hAnsi="Times New Roman" w:cs="Times New Roman"/>
            <w:color w:val="222222"/>
            <w:sz w:val="24"/>
            <w:lang w:val="en-IN" w:eastAsia="en-IN"/>
          </w:rPr>
          <w:t>, do we feel the same way</w:t>
        </w:r>
      </w:ins>
      <w:r w:rsidR="00205236" w:rsidRPr="004F539F">
        <w:rPr>
          <w:rFonts w:ascii="Times New Roman" w:eastAsia="Times New Roman" w:hAnsi="Times New Roman" w:cs="Times New Roman"/>
          <w:color w:val="222222"/>
          <w:sz w:val="24"/>
          <w:lang w:val="en-IN" w:eastAsia="en-IN"/>
        </w:rPr>
        <w:t xml:space="preserve">? </w:t>
      </w:r>
      <w:del w:id="603" w:author="Rakhi Ghoshal" w:date="2017-07-22T20:51:00Z">
        <w:r w:rsidR="002A7B8C" w:rsidDel="002634A2">
          <w:rPr>
            <w:rFonts w:ascii="Times New Roman" w:eastAsia="Times New Roman" w:hAnsi="Times New Roman" w:cs="Times New Roman"/>
            <w:color w:val="222222"/>
            <w:sz w:val="24"/>
            <w:lang w:val="en-IN" w:eastAsia="en-IN"/>
          </w:rPr>
          <w:delText xml:space="preserve">Where do we draw the line? </w:delText>
        </w:r>
      </w:del>
      <w:ins w:id="604" w:author="Rakhi Ghoshal" w:date="2017-07-22T20:50:00Z">
        <w:r w:rsidR="002634A2">
          <w:rPr>
            <w:rFonts w:ascii="Times New Roman" w:eastAsia="Times New Roman" w:hAnsi="Times New Roman" w:cs="Times New Roman"/>
            <w:color w:val="222222"/>
            <w:sz w:val="24"/>
            <w:lang w:val="en-IN" w:eastAsia="en-IN"/>
          </w:rPr>
          <w:t xml:space="preserve">Between the doctor’s recommendation, “be happy, read a book or listen to music”, and the </w:t>
        </w:r>
        <w:proofErr w:type="spellStart"/>
        <w:r w:rsidR="002634A2" w:rsidRPr="002634A2">
          <w:rPr>
            <w:rFonts w:ascii="Times New Roman" w:eastAsia="Times New Roman" w:hAnsi="Times New Roman" w:cs="Times New Roman"/>
            <w:i/>
            <w:color w:val="222222"/>
            <w:sz w:val="24"/>
            <w:lang w:val="en-IN" w:eastAsia="en-IN"/>
            <w:rPrChange w:id="605" w:author="Rakhi Ghoshal" w:date="2017-07-22T20:51:00Z">
              <w:rPr>
                <w:rFonts w:ascii="Times New Roman" w:eastAsia="Times New Roman" w:hAnsi="Times New Roman" w:cs="Times New Roman"/>
                <w:color w:val="222222"/>
                <w:sz w:val="24"/>
                <w:lang w:val="en-IN" w:eastAsia="en-IN"/>
              </w:rPr>
            </w:rPrChange>
          </w:rPr>
          <w:t>sanskari’s</w:t>
        </w:r>
        <w:proofErr w:type="spellEnd"/>
        <w:r w:rsidR="002634A2">
          <w:rPr>
            <w:rFonts w:ascii="Times New Roman" w:eastAsia="Times New Roman" w:hAnsi="Times New Roman" w:cs="Times New Roman"/>
            <w:color w:val="222222"/>
            <w:sz w:val="24"/>
            <w:lang w:val="en-IN" w:eastAsia="en-IN"/>
          </w:rPr>
          <w:t xml:space="preserve"> recommendation, “be happy, chant the god’s name”, </w:t>
        </w:r>
      </w:ins>
      <w:ins w:id="606" w:author="Rakhi Ghoshal" w:date="2017-07-22T20:51:00Z">
        <w:r w:rsidR="002634A2">
          <w:rPr>
            <w:rFonts w:ascii="Times New Roman" w:eastAsia="Times New Roman" w:hAnsi="Times New Roman" w:cs="Times New Roman"/>
            <w:color w:val="222222"/>
            <w:sz w:val="24"/>
            <w:lang w:val="en-IN" w:eastAsia="en-IN"/>
          </w:rPr>
          <w:t>wh</w:t>
        </w:r>
      </w:ins>
      <w:ins w:id="607" w:author="Rakhi Ghoshal" w:date="2017-07-23T18:39:00Z">
        <w:r w:rsidR="003302F9">
          <w:rPr>
            <w:rFonts w:ascii="Times New Roman" w:eastAsia="Times New Roman" w:hAnsi="Times New Roman" w:cs="Times New Roman"/>
            <w:color w:val="222222"/>
            <w:sz w:val="24"/>
            <w:lang w:val="en-IN" w:eastAsia="en-IN"/>
          </w:rPr>
          <w:t>at is the logical difference</w:t>
        </w:r>
      </w:ins>
      <w:ins w:id="608" w:author="Rakhi Ghoshal" w:date="2017-07-22T20:51:00Z">
        <w:r w:rsidR="002634A2">
          <w:rPr>
            <w:rFonts w:ascii="Times New Roman" w:eastAsia="Times New Roman" w:hAnsi="Times New Roman" w:cs="Times New Roman"/>
            <w:color w:val="222222"/>
            <w:sz w:val="24"/>
            <w:lang w:val="en-IN" w:eastAsia="en-IN"/>
          </w:rPr>
          <w:t xml:space="preserve">? </w:t>
        </w:r>
      </w:ins>
      <w:del w:id="609" w:author="Rakhi Ghoshal" w:date="2017-07-22T20:52:00Z">
        <w:r w:rsidR="00A52773" w:rsidDel="00F23B24">
          <w:rPr>
            <w:rFonts w:ascii="Times New Roman" w:eastAsia="Times New Roman" w:hAnsi="Times New Roman" w:cs="Times New Roman"/>
            <w:color w:val="222222"/>
            <w:sz w:val="24"/>
            <w:lang w:val="en-IN" w:eastAsia="en-IN"/>
          </w:rPr>
          <w:delText>I agree</w:delText>
        </w:r>
      </w:del>
      <w:del w:id="610" w:author="Rakhi Ghoshal" w:date="2017-07-22T20:51:00Z">
        <w:r w:rsidR="00A52773" w:rsidDel="00F23B24">
          <w:rPr>
            <w:rFonts w:ascii="Times New Roman" w:eastAsia="Times New Roman" w:hAnsi="Times New Roman" w:cs="Times New Roman"/>
            <w:color w:val="222222"/>
            <w:sz w:val="24"/>
            <w:lang w:val="en-IN" w:eastAsia="en-IN"/>
          </w:rPr>
          <w:delText>,</w:delText>
        </w:r>
      </w:del>
      <w:del w:id="611" w:author="Rakhi Ghoshal" w:date="2017-07-22T20:52:00Z">
        <w:r w:rsidR="00A52773" w:rsidDel="00F23B24">
          <w:rPr>
            <w:rFonts w:ascii="Times New Roman" w:eastAsia="Times New Roman" w:hAnsi="Times New Roman" w:cs="Times New Roman"/>
            <w:color w:val="222222"/>
            <w:sz w:val="24"/>
            <w:lang w:val="en-IN" w:eastAsia="en-IN"/>
          </w:rPr>
          <w:delText xml:space="preserve"> </w:delText>
        </w:r>
        <w:r w:rsidR="007E09CF" w:rsidRPr="004F539F" w:rsidDel="00F23B24">
          <w:rPr>
            <w:rFonts w:ascii="Times New Roman" w:eastAsia="Times New Roman" w:hAnsi="Times New Roman" w:cs="Times New Roman"/>
            <w:i/>
            <w:color w:val="222222"/>
            <w:sz w:val="24"/>
            <w:lang w:val="en-IN" w:eastAsia="en-IN"/>
          </w:rPr>
          <w:delText>prescribing</w:delText>
        </w:r>
        <w:r w:rsidR="007E09CF" w:rsidRPr="004F539F" w:rsidDel="00F23B24">
          <w:rPr>
            <w:rFonts w:ascii="Times New Roman" w:eastAsia="Times New Roman" w:hAnsi="Times New Roman" w:cs="Times New Roman"/>
            <w:color w:val="222222"/>
            <w:sz w:val="24"/>
            <w:lang w:val="en-IN" w:eastAsia="en-IN"/>
          </w:rPr>
          <w:delText xml:space="preserve"> a single thing to all women </w:delText>
        </w:r>
        <w:r w:rsidR="00792634" w:rsidRPr="004F539F" w:rsidDel="00F23B24">
          <w:rPr>
            <w:rFonts w:ascii="Times New Roman" w:eastAsia="Times New Roman" w:hAnsi="Times New Roman" w:cs="Times New Roman"/>
            <w:color w:val="222222"/>
            <w:sz w:val="24"/>
            <w:lang w:val="en-IN" w:eastAsia="en-IN"/>
          </w:rPr>
          <w:delText xml:space="preserve">(viz. </w:delText>
        </w:r>
      </w:del>
      <w:del w:id="612" w:author="Rakhi Ghoshal" w:date="2017-07-22T20:51:00Z">
        <w:r w:rsidR="00792634" w:rsidRPr="004F539F" w:rsidDel="00F23B24">
          <w:rPr>
            <w:rFonts w:ascii="Times New Roman" w:eastAsia="Times New Roman" w:hAnsi="Times New Roman" w:cs="Times New Roman"/>
            <w:color w:val="222222"/>
            <w:sz w:val="24"/>
            <w:lang w:val="en-IN" w:eastAsia="en-IN"/>
          </w:rPr>
          <w:delText xml:space="preserve">listening to and </w:delText>
        </w:r>
      </w:del>
      <w:del w:id="613" w:author="Rakhi Ghoshal" w:date="2017-07-22T20:52:00Z">
        <w:r w:rsidR="00792634" w:rsidRPr="004F539F" w:rsidDel="00F23B24">
          <w:rPr>
            <w:rFonts w:ascii="Times New Roman" w:eastAsia="Times New Roman" w:hAnsi="Times New Roman" w:cs="Times New Roman"/>
            <w:color w:val="222222"/>
            <w:sz w:val="24"/>
            <w:lang w:val="en-IN" w:eastAsia="en-IN"/>
          </w:rPr>
          <w:delText xml:space="preserve">reading the scriptures for instance) </w:delText>
        </w:r>
        <w:r w:rsidR="002A7B8C" w:rsidDel="00F23B24">
          <w:rPr>
            <w:rFonts w:ascii="Times New Roman" w:eastAsia="Times New Roman" w:hAnsi="Times New Roman" w:cs="Times New Roman"/>
            <w:color w:val="222222"/>
            <w:sz w:val="24"/>
            <w:lang w:val="en-IN" w:eastAsia="en-IN"/>
          </w:rPr>
          <w:delText>might not seem a sensible stance</w:delText>
        </w:r>
        <w:r w:rsidR="00A52773" w:rsidDel="00F23B24">
          <w:rPr>
            <w:rFonts w:ascii="Times New Roman" w:eastAsia="Times New Roman" w:hAnsi="Times New Roman" w:cs="Times New Roman"/>
            <w:color w:val="222222"/>
            <w:sz w:val="24"/>
            <w:lang w:val="en-IN" w:eastAsia="en-IN"/>
          </w:rPr>
          <w:delText xml:space="preserve"> to adopt, very paternalistic too, </w:delText>
        </w:r>
        <w:r w:rsidR="007E09CF" w:rsidRPr="004F539F" w:rsidDel="00F23B24">
          <w:rPr>
            <w:rFonts w:ascii="Times New Roman" w:eastAsia="Times New Roman" w:hAnsi="Times New Roman" w:cs="Times New Roman"/>
            <w:color w:val="222222"/>
            <w:sz w:val="24"/>
            <w:lang w:val="en-IN" w:eastAsia="en-IN"/>
          </w:rPr>
          <w:delText>agreed; but</w:delText>
        </w:r>
        <w:r w:rsidR="00792634" w:rsidRPr="004F539F" w:rsidDel="00F23B24">
          <w:rPr>
            <w:rFonts w:ascii="Times New Roman" w:eastAsia="Times New Roman" w:hAnsi="Times New Roman" w:cs="Times New Roman"/>
            <w:color w:val="222222"/>
            <w:sz w:val="24"/>
            <w:lang w:val="en-IN" w:eastAsia="en-IN"/>
          </w:rPr>
          <w:delText xml:space="preserve"> a lot of doctors do similar thing</w:delText>
        </w:r>
        <w:r w:rsidR="002A7B8C" w:rsidDel="00F23B24">
          <w:rPr>
            <w:rFonts w:ascii="Times New Roman" w:eastAsia="Times New Roman" w:hAnsi="Times New Roman" w:cs="Times New Roman"/>
            <w:color w:val="222222"/>
            <w:sz w:val="24"/>
            <w:lang w:val="en-IN" w:eastAsia="en-IN"/>
          </w:rPr>
          <w:delText>s</w:delText>
        </w:r>
        <w:r w:rsidR="00792634" w:rsidRPr="004F539F" w:rsidDel="00F23B24">
          <w:rPr>
            <w:rFonts w:ascii="Times New Roman" w:eastAsia="Times New Roman" w:hAnsi="Times New Roman" w:cs="Times New Roman"/>
            <w:color w:val="222222"/>
            <w:sz w:val="24"/>
            <w:lang w:val="en-IN" w:eastAsia="en-IN"/>
          </w:rPr>
          <w:delText xml:space="preserve">: they </w:delText>
        </w:r>
        <w:r w:rsidR="00A52773" w:rsidDel="00F23B24">
          <w:rPr>
            <w:rFonts w:ascii="Times New Roman" w:eastAsia="Times New Roman" w:hAnsi="Times New Roman" w:cs="Times New Roman"/>
            <w:color w:val="222222"/>
            <w:sz w:val="24"/>
            <w:lang w:val="en-IN" w:eastAsia="en-IN"/>
          </w:rPr>
          <w:delText xml:space="preserve">ask all </w:delText>
        </w:r>
        <w:r w:rsidR="00792634" w:rsidRPr="004F539F" w:rsidDel="00F23B24">
          <w:rPr>
            <w:rFonts w:ascii="Times New Roman" w:eastAsia="Times New Roman" w:hAnsi="Times New Roman" w:cs="Times New Roman"/>
            <w:color w:val="222222"/>
            <w:sz w:val="24"/>
            <w:lang w:val="en-IN" w:eastAsia="en-IN"/>
          </w:rPr>
          <w:delText>pregnant wom</w:delText>
        </w:r>
        <w:r w:rsidR="00A52773" w:rsidDel="00F23B24">
          <w:rPr>
            <w:rFonts w:ascii="Times New Roman" w:eastAsia="Times New Roman" w:hAnsi="Times New Roman" w:cs="Times New Roman"/>
            <w:color w:val="222222"/>
            <w:sz w:val="24"/>
            <w:lang w:val="en-IN" w:eastAsia="en-IN"/>
          </w:rPr>
          <w:delText>e</w:delText>
        </w:r>
        <w:r w:rsidR="00792634" w:rsidRPr="004F539F" w:rsidDel="00F23B24">
          <w:rPr>
            <w:rFonts w:ascii="Times New Roman" w:eastAsia="Times New Roman" w:hAnsi="Times New Roman" w:cs="Times New Roman"/>
            <w:color w:val="222222"/>
            <w:sz w:val="24"/>
            <w:lang w:val="en-IN" w:eastAsia="en-IN"/>
          </w:rPr>
          <w:delText xml:space="preserve">n </w:delText>
        </w:r>
        <w:r w:rsidR="00A52773" w:rsidDel="00F23B24">
          <w:rPr>
            <w:rFonts w:ascii="Times New Roman" w:eastAsia="Times New Roman" w:hAnsi="Times New Roman" w:cs="Times New Roman"/>
            <w:color w:val="222222"/>
            <w:sz w:val="24"/>
            <w:lang w:val="en-IN" w:eastAsia="en-IN"/>
          </w:rPr>
          <w:delText>to ‘</w:delText>
        </w:r>
        <w:r w:rsidR="00792634" w:rsidRPr="004F539F" w:rsidDel="00F23B24">
          <w:rPr>
            <w:rFonts w:ascii="Times New Roman" w:eastAsia="Times New Roman" w:hAnsi="Times New Roman" w:cs="Times New Roman"/>
            <w:color w:val="222222"/>
            <w:sz w:val="24"/>
            <w:lang w:val="en-IN" w:eastAsia="en-IN"/>
          </w:rPr>
          <w:delText>be happy</w:delText>
        </w:r>
        <w:r w:rsidR="00A52773" w:rsidDel="00F23B24">
          <w:rPr>
            <w:rFonts w:ascii="Times New Roman" w:eastAsia="Times New Roman" w:hAnsi="Times New Roman" w:cs="Times New Roman"/>
            <w:color w:val="222222"/>
            <w:sz w:val="24"/>
            <w:lang w:val="en-IN" w:eastAsia="en-IN"/>
          </w:rPr>
          <w:delText>’</w:delText>
        </w:r>
        <w:r w:rsidR="00792634" w:rsidRPr="004F539F" w:rsidDel="00F23B24">
          <w:rPr>
            <w:rFonts w:ascii="Times New Roman" w:eastAsia="Times New Roman" w:hAnsi="Times New Roman" w:cs="Times New Roman"/>
            <w:color w:val="222222"/>
            <w:sz w:val="24"/>
            <w:lang w:val="en-IN" w:eastAsia="en-IN"/>
          </w:rPr>
          <w:delText xml:space="preserve"> – read a book, watch a good movie.</w:delText>
        </w:r>
        <w:r w:rsidR="00A52773" w:rsidDel="00F23B24">
          <w:rPr>
            <w:rFonts w:ascii="Times New Roman" w:eastAsia="Times New Roman" w:hAnsi="Times New Roman" w:cs="Times New Roman"/>
            <w:color w:val="222222"/>
            <w:sz w:val="24"/>
            <w:lang w:val="en-IN" w:eastAsia="en-IN"/>
          </w:rPr>
          <w:delText xml:space="preserve"> </w:delText>
        </w:r>
      </w:del>
      <w:r w:rsidR="00792634" w:rsidRPr="004F539F">
        <w:rPr>
          <w:rFonts w:ascii="Times New Roman" w:eastAsia="Times New Roman" w:hAnsi="Times New Roman" w:cs="Times New Roman"/>
          <w:color w:val="222222"/>
          <w:sz w:val="24"/>
          <w:lang w:val="en-IN" w:eastAsia="en-IN"/>
        </w:rPr>
        <w:t xml:space="preserve">Why is one </w:t>
      </w:r>
      <w:r w:rsidR="00404372">
        <w:rPr>
          <w:rFonts w:ascii="Times New Roman" w:eastAsia="Times New Roman" w:hAnsi="Times New Roman" w:cs="Times New Roman"/>
          <w:color w:val="222222"/>
          <w:sz w:val="24"/>
          <w:lang w:val="en-IN" w:eastAsia="en-IN"/>
        </w:rPr>
        <w:t xml:space="preserve">set of </w:t>
      </w:r>
      <w:r w:rsidR="00792634" w:rsidRPr="004F539F">
        <w:rPr>
          <w:rFonts w:ascii="Times New Roman" w:eastAsia="Times New Roman" w:hAnsi="Times New Roman" w:cs="Times New Roman"/>
          <w:color w:val="222222"/>
          <w:sz w:val="24"/>
          <w:lang w:val="en-IN" w:eastAsia="en-IN"/>
        </w:rPr>
        <w:t>prescription</w:t>
      </w:r>
      <w:r w:rsidR="00404372">
        <w:rPr>
          <w:rFonts w:ascii="Times New Roman" w:eastAsia="Times New Roman" w:hAnsi="Times New Roman" w:cs="Times New Roman"/>
          <w:color w:val="222222"/>
          <w:sz w:val="24"/>
          <w:lang w:val="en-IN" w:eastAsia="en-IN"/>
        </w:rPr>
        <w:t>s</w:t>
      </w:r>
      <w:r w:rsidR="00792634" w:rsidRPr="004F539F">
        <w:rPr>
          <w:rFonts w:ascii="Times New Roman" w:eastAsia="Times New Roman" w:hAnsi="Times New Roman" w:cs="Times New Roman"/>
          <w:color w:val="222222"/>
          <w:sz w:val="24"/>
          <w:lang w:val="en-IN" w:eastAsia="en-IN"/>
        </w:rPr>
        <w:t xml:space="preserve"> </w:t>
      </w:r>
      <w:ins w:id="614" w:author="Rakhi Ghoshal" w:date="2017-07-22T20:52:00Z">
        <w:r w:rsidR="00F3606E">
          <w:rPr>
            <w:rFonts w:ascii="Times New Roman" w:eastAsia="Times New Roman" w:hAnsi="Times New Roman" w:cs="Times New Roman"/>
            <w:color w:val="222222"/>
            <w:sz w:val="24"/>
            <w:lang w:val="en-IN" w:eastAsia="en-IN"/>
          </w:rPr>
          <w:t xml:space="preserve">acceptable </w:t>
        </w:r>
      </w:ins>
      <w:del w:id="615" w:author="Rakhi Ghoshal" w:date="2017-07-22T20:52:00Z">
        <w:r w:rsidR="00792634" w:rsidRPr="004F539F" w:rsidDel="00F3606E">
          <w:rPr>
            <w:rFonts w:ascii="Times New Roman" w:eastAsia="Times New Roman" w:hAnsi="Times New Roman" w:cs="Times New Roman"/>
            <w:color w:val="222222"/>
            <w:sz w:val="24"/>
            <w:lang w:val="en-IN" w:eastAsia="en-IN"/>
          </w:rPr>
          <w:delText xml:space="preserve">good </w:delText>
        </w:r>
      </w:del>
      <w:r w:rsidR="00792634" w:rsidRPr="004F539F">
        <w:rPr>
          <w:rFonts w:ascii="Times New Roman" w:eastAsia="Times New Roman" w:hAnsi="Times New Roman" w:cs="Times New Roman"/>
          <w:color w:val="222222"/>
          <w:sz w:val="24"/>
          <w:lang w:val="en-IN" w:eastAsia="en-IN"/>
        </w:rPr>
        <w:t>and the other w</w:t>
      </w:r>
      <w:r w:rsidR="005004BE" w:rsidRPr="004F539F">
        <w:rPr>
          <w:rFonts w:ascii="Times New Roman" w:eastAsia="Times New Roman" w:hAnsi="Times New Roman" w:cs="Times New Roman"/>
          <w:color w:val="222222"/>
          <w:sz w:val="24"/>
          <w:lang w:val="en-IN" w:eastAsia="en-IN"/>
        </w:rPr>
        <w:t xml:space="preserve">orrisome? </w:t>
      </w:r>
    </w:p>
    <w:p w:rsidR="000C6353" w:rsidRDefault="004D4AD9" w:rsidP="00677016">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The point is, advocates of science and those belonging to a space that is opposed to modern science, </w:t>
      </w:r>
      <w:ins w:id="616" w:author="Rakhi Ghoshal" w:date="2017-07-22T20:53:00Z">
        <w:r w:rsidR="00987220">
          <w:rPr>
            <w:rFonts w:ascii="Times New Roman" w:eastAsia="Times New Roman" w:hAnsi="Times New Roman" w:cs="Times New Roman"/>
            <w:color w:val="222222"/>
            <w:sz w:val="24"/>
            <w:lang w:val="en-IN" w:eastAsia="en-IN"/>
          </w:rPr>
          <w:t xml:space="preserve">are </w:t>
        </w:r>
      </w:ins>
      <w:r>
        <w:rPr>
          <w:rFonts w:ascii="Times New Roman" w:eastAsia="Times New Roman" w:hAnsi="Times New Roman" w:cs="Times New Roman"/>
          <w:color w:val="222222"/>
          <w:sz w:val="24"/>
          <w:lang w:val="en-IN" w:eastAsia="en-IN"/>
        </w:rPr>
        <w:t>both us</w:t>
      </w:r>
      <w:ins w:id="617" w:author="Rakhi Ghoshal" w:date="2017-07-22T20:53:00Z">
        <w:r w:rsidR="00987220">
          <w:rPr>
            <w:rFonts w:ascii="Times New Roman" w:eastAsia="Times New Roman" w:hAnsi="Times New Roman" w:cs="Times New Roman"/>
            <w:color w:val="222222"/>
            <w:sz w:val="24"/>
            <w:lang w:val="en-IN" w:eastAsia="en-IN"/>
          </w:rPr>
          <w:t>ing</w:t>
        </w:r>
      </w:ins>
      <w:del w:id="618" w:author="Rakhi Ghoshal" w:date="2017-07-22T20:53:00Z">
        <w:r w:rsidDel="00987220">
          <w:rPr>
            <w:rFonts w:ascii="Times New Roman" w:eastAsia="Times New Roman" w:hAnsi="Times New Roman" w:cs="Times New Roman"/>
            <w:color w:val="222222"/>
            <w:sz w:val="24"/>
            <w:lang w:val="en-IN" w:eastAsia="en-IN"/>
          </w:rPr>
          <w:delText>e</w:delText>
        </w:r>
      </w:del>
      <w:r>
        <w:rPr>
          <w:rFonts w:ascii="Times New Roman" w:eastAsia="Times New Roman" w:hAnsi="Times New Roman" w:cs="Times New Roman"/>
          <w:color w:val="222222"/>
          <w:sz w:val="24"/>
          <w:lang w:val="en-IN" w:eastAsia="en-IN"/>
        </w:rPr>
        <w:t xml:space="preserve"> the hegemonic language </w:t>
      </w:r>
      <w:ins w:id="619" w:author="Rakhi Ghoshal" w:date="2017-07-22T20:53:00Z">
        <w:r w:rsidR="00987220">
          <w:rPr>
            <w:rFonts w:ascii="Times New Roman" w:eastAsia="Times New Roman" w:hAnsi="Times New Roman" w:cs="Times New Roman"/>
            <w:color w:val="222222"/>
            <w:sz w:val="24"/>
            <w:lang w:val="en-IN" w:eastAsia="en-IN"/>
          </w:rPr>
          <w:t xml:space="preserve">of science </w:t>
        </w:r>
      </w:ins>
      <w:r>
        <w:rPr>
          <w:rFonts w:ascii="Times New Roman" w:eastAsia="Times New Roman" w:hAnsi="Times New Roman" w:cs="Times New Roman"/>
          <w:color w:val="222222"/>
          <w:sz w:val="24"/>
          <w:lang w:val="en-IN" w:eastAsia="en-IN"/>
        </w:rPr>
        <w:t xml:space="preserve">to justify their prescriptions; the </w:t>
      </w:r>
      <w:proofErr w:type="spellStart"/>
      <w:r w:rsidRPr="004D4AD9">
        <w:rPr>
          <w:rFonts w:ascii="Times New Roman" w:eastAsia="Times New Roman" w:hAnsi="Times New Roman" w:cs="Times New Roman"/>
          <w:i/>
          <w:color w:val="222222"/>
          <w:sz w:val="24"/>
          <w:lang w:val="en-IN" w:eastAsia="en-IN"/>
        </w:rPr>
        <w:t>sanskaris</w:t>
      </w:r>
      <w:proofErr w:type="spellEnd"/>
      <w:r>
        <w:rPr>
          <w:rFonts w:ascii="Times New Roman" w:eastAsia="Times New Roman" w:hAnsi="Times New Roman" w:cs="Times New Roman"/>
          <w:color w:val="222222"/>
          <w:sz w:val="24"/>
          <w:lang w:val="en-IN" w:eastAsia="en-IN"/>
        </w:rPr>
        <w:t xml:space="preserve"> use the language and ensure </w:t>
      </w:r>
      <w:r w:rsidR="0093341B">
        <w:rPr>
          <w:rFonts w:ascii="Times New Roman" w:eastAsia="Times New Roman" w:hAnsi="Times New Roman" w:cs="Times New Roman"/>
          <w:color w:val="222222"/>
          <w:sz w:val="24"/>
          <w:lang w:val="en-IN" w:eastAsia="en-IN"/>
        </w:rPr>
        <w:t xml:space="preserve">popular </w:t>
      </w:r>
      <w:r>
        <w:rPr>
          <w:rFonts w:ascii="Times New Roman" w:eastAsia="Times New Roman" w:hAnsi="Times New Roman" w:cs="Times New Roman"/>
          <w:color w:val="222222"/>
          <w:sz w:val="24"/>
          <w:lang w:val="en-IN" w:eastAsia="en-IN"/>
        </w:rPr>
        <w:t>uptake before slipping into a different path at the last moment</w:t>
      </w:r>
      <w:ins w:id="620" w:author="Rakhi Ghoshal" w:date="2017-07-23T18:40:00Z">
        <w:r w:rsidR="00776C99">
          <w:rPr>
            <w:rFonts w:ascii="Times New Roman" w:eastAsia="Times New Roman" w:hAnsi="Times New Roman" w:cs="Times New Roman"/>
            <w:color w:val="222222"/>
            <w:sz w:val="24"/>
            <w:lang w:val="en-IN" w:eastAsia="en-IN"/>
          </w:rPr>
          <w:t xml:space="preserve"> – i.e., they talk of </w:t>
        </w:r>
      </w:ins>
      <w:ins w:id="621" w:author="Rakhi Ghoshal" w:date="2017-07-23T18:41:00Z">
        <w:r w:rsidR="00776C99">
          <w:rPr>
            <w:rFonts w:ascii="Times New Roman" w:eastAsia="Times New Roman" w:hAnsi="Times New Roman" w:cs="Times New Roman"/>
            <w:color w:val="222222"/>
            <w:sz w:val="24"/>
            <w:lang w:val="en-IN" w:eastAsia="en-IN"/>
          </w:rPr>
          <w:t xml:space="preserve">low-stress levels </w:t>
        </w:r>
      </w:ins>
      <w:ins w:id="622" w:author="Rakhi Ghoshal" w:date="2017-07-23T18:40:00Z">
        <w:r w:rsidR="00776C99">
          <w:rPr>
            <w:rFonts w:ascii="Times New Roman" w:eastAsia="Times New Roman" w:hAnsi="Times New Roman" w:cs="Times New Roman"/>
            <w:color w:val="222222"/>
            <w:sz w:val="24"/>
            <w:lang w:val="en-IN" w:eastAsia="en-IN"/>
          </w:rPr>
          <w:t xml:space="preserve">and calcium </w:t>
        </w:r>
      </w:ins>
      <w:ins w:id="623" w:author="Rakhi Ghoshal" w:date="2017-07-23T18:41:00Z">
        <w:r w:rsidR="00776C99">
          <w:rPr>
            <w:rFonts w:ascii="Times New Roman" w:eastAsia="Times New Roman" w:hAnsi="Times New Roman" w:cs="Times New Roman"/>
            <w:color w:val="222222"/>
            <w:sz w:val="24"/>
            <w:lang w:val="en-IN" w:eastAsia="en-IN"/>
          </w:rPr>
          <w:t xml:space="preserve">and iron </w:t>
        </w:r>
      </w:ins>
      <w:ins w:id="624" w:author="Rakhi Ghoshal" w:date="2017-07-23T18:40:00Z">
        <w:r w:rsidR="00776C99">
          <w:rPr>
            <w:rFonts w:ascii="Times New Roman" w:eastAsia="Times New Roman" w:hAnsi="Times New Roman" w:cs="Times New Roman"/>
            <w:color w:val="222222"/>
            <w:sz w:val="24"/>
            <w:lang w:val="en-IN" w:eastAsia="en-IN"/>
          </w:rPr>
          <w:t>intake and other ‘scientific’ stuff and then make a turn towards the fairer and taller progeny part</w:t>
        </w:r>
      </w:ins>
      <w:ins w:id="625" w:author="Rakhi Ghoshal" w:date="2017-07-23T18:41:00Z">
        <w:r w:rsidR="00776C99">
          <w:rPr>
            <w:rFonts w:ascii="Times New Roman" w:eastAsia="Times New Roman" w:hAnsi="Times New Roman" w:cs="Times New Roman"/>
            <w:color w:val="222222"/>
            <w:sz w:val="24"/>
            <w:lang w:val="en-IN" w:eastAsia="en-IN"/>
          </w:rPr>
          <w:t xml:space="preserve">. It </w:t>
        </w:r>
      </w:ins>
      <w:del w:id="626" w:author="Rakhi Ghoshal" w:date="2017-07-23T18:41:00Z">
        <w:r w:rsidDel="00776C99">
          <w:rPr>
            <w:rFonts w:ascii="Times New Roman" w:eastAsia="Times New Roman" w:hAnsi="Times New Roman" w:cs="Times New Roman"/>
            <w:color w:val="222222"/>
            <w:sz w:val="24"/>
            <w:lang w:val="en-IN" w:eastAsia="en-IN"/>
          </w:rPr>
          <w:delText xml:space="preserve">; </w:delText>
        </w:r>
        <w:r w:rsidR="0093341B" w:rsidDel="00776C99">
          <w:rPr>
            <w:rFonts w:ascii="Times New Roman" w:eastAsia="Times New Roman" w:hAnsi="Times New Roman" w:cs="Times New Roman"/>
            <w:color w:val="222222"/>
            <w:sz w:val="24"/>
            <w:lang w:val="en-IN" w:eastAsia="en-IN"/>
          </w:rPr>
          <w:delText xml:space="preserve">so it </w:delText>
        </w:r>
      </w:del>
      <w:r w:rsidR="0093341B">
        <w:rPr>
          <w:rFonts w:ascii="Times New Roman" w:eastAsia="Times New Roman" w:hAnsi="Times New Roman" w:cs="Times New Roman"/>
          <w:color w:val="222222"/>
          <w:sz w:val="24"/>
          <w:lang w:val="en-IN" w:eastAsia="en-IN"/>
        </w:rPr>
        <w:t xml:space="preserve">becomes all the more important to tease out the overlaps and divergences in their arguments before we can call it either a deliberate hoax or a praxis that is flawed. It becomes </w:t>
      </w:r>
      <w:ins w:id="627" w:author="Rakhi Ghoshal" w:date="2017-07-22T20:53:00Z">
        <w:r w:rsidR="00987220">
          <w:rPr>
            <w:rFonts w:ascii="Times New Roman" w:eastAsia="Times New Roman" w:hAnsi="Times New Roman" w:cs="Times New Roman"/>
            <w:color w:val="222222"/>
            <w:sz w:val="24"/>
            <w:lang w:val="en-IN" w:eastAsia="en-IN"/>
          </w:rPr>
          <w:t xml:space="preserve">an </w:t>
        </w:r>
      </w:ins>
      <w:r w:rsidR="003666A6" w:rsidRPr="004F539F">
        <w:rPr>
          <w:rFonts w:ascii="Times New Roman" w:eastAsia="Times New Roman" w:hAnsi="Times New Roman" w:cs="Times New Roman"/>
          <w:color w:val="222222"/>
          <w:sz w:val="24"/>
          <w:lang w:val="en-IN" w:eastAsia="en-IN"/>
        </w:rPr>
        <w:t xml:space="preserve">imperative to understand </w:t>
      </w:r>
      <w:r w:rsidR="000C6353" w:rsidRPr="004F539F">
        <w:rPr>
          <w:rFonts w:ascii="Times New Roman" w:eastAsia="Times New Roman" w:hAnsi="Times New Roman" w:cs="Times New Roman"/>
          <w:color w:val="222222"/>
          <w:sz w:val="24"/>
          <w:lang w:val="en-IN" w:eastAsia="en-IN"/>
        </w:rPr>
        <w:t xml:space="preserve">how are these two arguments/beliefs </w:t>
      </w:r>
      <w:r w:rsidR="003666A6" w:rsidRPr="004F539F">
        <w:rPr>
          <w:rFonts w:ascii="Times New Roman" w:eastAsia="Times New Roman" w:hAnsi="Times New Roman" w:cs="Times New Roman"/>
          <w:color w:val="222222"/>
          <w:sz w:val="24"/>
          <w:lang w:val="en-IN" w:eastAsia="en-IN"/>
        </w:rPr>
        <w:t>(</w:t>
      </w:r>
      <w:ins w:id="628" w:author="Rakhi Ghoshal" w:date="2017-07-22T20:53:00Z">
        <w:r w:rsidR="00987220">
          <w:rPr>
            <w:rFonts w:ascii="Times New Roman" w:eastAsia="Times New Roman" w:hAnsi="Times New Roman" w:cs="Times New Roman"/>
            <w:color w:val="222222"/>
            <w:sz w:val="24"/>
            <w:lang w:val="en-IN" w:eastAsia="en-IN"/>
          </w:rPr>
          <w:t xml:space="preserve">viz., </w:t>
        </w:r>
      </w:ins>
      <w:del w:id="629" w:author="Rakhi Ghoshal" w:date="2017-07-23T18:42:00Z">
        <w:r w:rsidR="003666A6" w:rsidRPr="004F539F" w:rsidDel="00776C99">
          <w:rPr>
            <w:rFonts w:ascii="Times New Roman" w:eastAsia="Times New Roman" w:hAnsi="Times New Roman" w:cs="Times New Roman"/>
            <w:color w:val="222222"/>
            <w:sz w:val="24"/>
            <w:lang w:val="en-IN" w:eastAsia="en-IN"/>
          </w:rPr>
          <w:delText xml:space="preserve">that </w:delText>
        </w:r>
      </w:del>
      <w:r w:rsidR="003666A6" w:rsidRPr="004F539F">
        <w:rPr>
          <w:rFonts w:ascii="Times New Roman" w:eastAsia="Times New Roman" w:hAnsi="Times New Roman" w:cs="Times New Roman"/>
          <w:color w:val="222222"/>
          <w:sz w:val="24"/>
          <w:lang w:val="en-IN" w:eastAsia="en-IN"/>
        </w:rPr>
        <w:t xml:space="preserve">asking the woman to listen to good music is scientifically legitimate, and asking her to </w:t>
      </w:r>
      <w:ins w:id="630" w:author="Rakhi Ghoshal" w:date="2017-07-22T20:53:00Z">
        <w:r w:rsidR="00987220">
          <w:rPr>
            <w:rFonts w:ascii="Times New Roman" w:eastAsia="Times New Roman" w:hAnsi="Times New Roman" w:cs="Times New Roman"/>
            <w:color w:val="222222"/>
            <w:sz w:val="24"/>
            <w:lang w:val="en-IN" w:eastAsia="en-IN"/>
          </w:rPr>
          <w:t xml:space="preserve">chant the god’s name </w:t>
        </w:r>
      </w:ins>
      <w:del w:id="631" w:author="Rakhi Ghoshal" w:date="2017-07-22T20:53:00Z">
        <w:r w:rsidR="003666A6" w:rsidRPr="004F539F" w:rsidDel="00987220">
          <w:rPr>
            <w:rFonts w:ascii="Times New Roman" w:eastAsia="Times New Roman" w:hAnsi="Times New Roman" w:cs="Times New Roman"/>
            <w:color w:val="222222"/>
            <w:sz w:val="24"/>
            <w:lang w:val="en-IN" w:eastAsia="en-IN"/>
          </w:rPr>
          <w:delText xml:space="preserve">listen to </w:delText>
        </w:r>
      </w:del>
      <w:r w:rsidR="003666A6" w:rsidRPr="004F539F">
        <w:rPr>
          <w:rFonts w:ascii="Times New Roman" w:eastAsia="Times New Roman" w:hAnsi="Times New Roman" w:cs="Times New Roman"/>
          <w:color w:val="222222"/>
          <w:sz w:val="24"/>
          <w:lang w:val="en-IN" w:eastAsia="en-IN"/>
        </w:rPr>
        <w:t xml:space="preserve">scriptures is </w:t>
      </w:r>
      <w:ins w:id="632" w:author="Rakhi Ghoshal" w:date="2017-07-22T20:53:00Z">
        <w:r w:rsidR="00987220">
          <w:rPr>
            <w:rFonts w:ascii="Times New Roman" w:eastAsia="Times New Roman" w:hAnsi="Times New Roman" w:cs="Times New Roman"/>
            <w:color w:val="222222"/>
            <w:sz w:val="24"/>
            <w:lang w:val="en-IN" w:eastAsia="en-IN"/>
          </w:rPr>
          <w:t>problematic</w:t>
        </w:r>
      </w:ins>
      <w:del w:id="633" w:author="Rakhi Ghoshal" w:date="2017-07-22T20:53:00Z">
        <w:r w:rsidR="00A04243" w:rsidRPr="004F539F" w:rsidDel="00987220">
          <w:rPr>
            <w:rFonts w:ascii="Times New Roman" w:eastAsia="Times New Roman" w:hAnsi="Times New Roman" w:cs="Times New Roman"/>
            <w:color w:val="222222"/>
            <w:sz w:val="24"/>
            <w:lang w:val="en-IN" w:eastAsia="en-IN"/>
          </w:rPr>
          <w:delText>baseless</w:delText>
        </w:r>
      </w:del>
      <w:r w:rsidR="00A04243" w:rsidRPr="004F539F">
        <w:rPr>
          <w:rFonts w:ascii="Times New Roman" w:eastAsia="Times New Roman" w:hAnsi="Times New Roman" w:cs="Times New Roman"/>
          <w:color w:val="222222"/>
          <w:sz w:val="24"/>
          <w:lang w:val="en-IN" w:eastAsia="en-IN"/>
        </w:rPr>
        <w:t xml:space="preserve">) are different </w:t>
      </w:r>
      <w:r w:rsidR="000C6353" w:rsidRPr="004F539F">
        <w:rPr>
          <w:rFonts w:ascii="Times New Roman" w:eastAsia="Times New Roman" w:hAnsi="Times New Roman" w:cs="Times New Roman"/>
          <w:i/>
          <w:color w:val="222222"/>
          <w:sz w:val="24"/>
          <w:lang w:val="en-IN" w:eastAsia="en-IN"/>
        </w:rPr>
        <w:t>in terms of their epistemological validity</w:t>
      </w:r>
      <w:r w:rsidR="00F61CBC" w:rsidRPr="004F539F">
        <w:rPr>
          <w:rFonts w:ascii="Times New Roman" w:eastAsia="Times New Roman" w:hAnsi="Times New Roman" w:cs="Times New Roman"/>
          <w:color w:val="222222"/>
          <w:sz w:val="24"/>
          <w:lang w:val="en-IN" w:eastAsia="en-IN"/>
        </w:rPr>
        <w:t xml:space="preserve">; it </w:t>
      </w:r>
      <w:ins w:id="634" w:author="Rakhi Ghoshal" w:date="2017-07-22T20:53:00Z">
        <w:r w:rsidR="00987220">
          <w:rPr>
            <w:rFonts w:ascii="Times New Roman" w:eastAsia="Times New Roman" w:hAnsi="Times New Roman" w:cs="Times New Roman"/>
            <w:color w:val="222222"/>
            <w:sz w:val="24"/>
            <w:lang w:val="en-IN" w:eastAsia="en-IN"/>
          </w:rPr>
          <w:t xml:space="preserve">is </w:t>
        </w:r>
      </w:ins>
      <w:del w:id="635" w:author="Rakhi Ghoshal" w:date="2017-07-22T20:53:00Z">
        <w:r w:rsidR="00F61CBC" w:rsidRPr="004F539F" w:rsidDel="00987220">
          <w:rPr>
            <w:rFonts w:ascii="Times New Roman" w:eastAsia="Times New Roman" w:hAnsi="Times New Roman" w:cs="Times New Roman"/>
            <w:color w:val="222222"/>
            <w:sz w:val="24"/>
            <w:lang w:val="en-IN" w:eastAsia="en-IN"/>
          </w:rPr>
          <w:delText xml:space="preserve">cannot be </w:delText>
        </w:r>
      </w:del>
      <w:ins w:id="636" w:author="Rakhi Ghoshal" w:date="2017-07-23T18:42:00Z">
        <w:r w:rsidR="00776C99">
          <w:rPr>
            <w:rFonts w:ascii="Times New Roman" w:eastAsia="Times New Roman" w:hAnsi="Times New Roman" w:cs="Times New Roman"/>
            <w:color w:val="222222"/>
            <w:sz w:val="24"/>
            <w:lang w:val="en-IN" w:eastAsia="en-IN"/>
          </w:rPr>
          <w:t xml:space="preserve">important to show that though these seem to be a mere question of degree, it is deep down, not so; </w:t>
        </w:r>
      </w:ins>
      <w:ins w:id="637" w:author="Rakhi Ghoshal" w:date="2017-07-23T18:43:00Z">
        <w:r w:rsidR="00776C99">
          <w:rPr>
            <w:rFonts w:ascii="Times New Roman" w:eastAsia="Times New Roman" w:hAnsi="Times New Roman" w:cs="Times New Roman"/>
            <w:color w:val="222222"/>
            <w:sz w:val="24"/>
            <w:lang w:val="en-IN" w:eastAsia="en-IN"/>
          </w:rPr>
          <w:t>the</w:t>
        </w:r>
      </w:ins>
      <w:ins w:id="638" w:author="Rakhi Ghoshal" w:date="2017-07-23T18:42:00Z">
        <w:r w:rsidR="00776C99">
          <w:rPr>
            <w:rFonts w:ascii="Times New Roman" w:eastAsia="Times New Roman" w:hAnsi="Times New Roman" w:cs="Times New Roman"/>
            <w:color w:val="222222"/>
            <w:sz w:val="24"/>
            <w:lang w:val="en-IN" w:eastAsia="en-IN"/>
          </w:rPr>
          <w:t xml:space="preserve"> </w:t>
        </w:r>
      </w:ins>
      <w:proofErr w:type="spellStart"/>
      <w:ins w:id="639" w:author="Rakhi Ghoshal" w:date="2017-07-23T18:43:00Z">
        <w:r w:rsidR="00776C99" w:rsidRPr="00776C99">
          <w:rPr>
            <w:rFonts w:ascii="Times New Roman" w:eastAsia="Times New Roman" w:hAnsi="Times New Roman" w:cs="Times New Roman"/>
            <w:i/>
            <w:color w:val="222222"/>
            <w:sz w:val="24"/>
            <w:lang w:val="en-IN" w:eastAsia="en-IN"/>
            <w:rPrChange w:id="640" w:author="Rakhi Ghoshal" w:date="2017-07-23T18:43:00Z">
              <w:rPr>
                <w:rFonts w:ascii="Times New Roman" w:eastAsia="Times New Roman" w:hAnsi="Times New Roman" w:cs="Times New Roman"/>
                <w:color w:val="222222"/>
                <w:sz w:val="24"/>
                <w:lang w:val="en-IN" w:eastAsia="en-IN"/>
              </w:rPr>
            </w:rPrChange>
          </w:rPr>
          <w:t>sanskari’s</w:t>
        </w:r>
        <w:proofErr w:type="spellEnd"/>
        <w:r w:rsidR="00776C99">
          <w:rPr>
            <w:rFonts w:ascii="Times New Roman" w:eastAsia="Times New Roman" w:hAnsi="Times New Roman" w:cs="Times New Roman"/>
            <w:color w:val="222222"/>
            <w:sz w:val="24"/>
            <w:lang w:val="en-IN" w:eastAsia="en-IN"/>
          </w:rPr>
          <w:t xml:space="preserve"> line of guidance is, ultimately, </w:t>
        </w:r>
      </w:ins>
      <w:del w:id="641" w:author="Rakhi Ghoshal" w:date="2017-07-23T18:43:00Z">
        <w:r w:rsidR="00F61CBC" w:rsidRPr="004F539F" w:rsidDel="00776C99">
          <w:rPr>
            <w:rFonts w:ascii="Times New Roman" w:eastAsia="Times New Roman" w:hAnsi="Times New Roman" w:cs="Times New Roman"/>
            <w:color w:val="222222"/>
            <w:sz w:val="24"/>
            <w:lang w:val="en-IN" w:eastAsia="en-IN"/>
          </w:rPr>
          <w:delText xml:space="preserve">a question of degree. </w:delText>
        </w:r>
      </w:del>
      <w:ins w:id="642" w:author="Rakhi Ghoshal" w:date="2017-07-22T20:54:00Z">
        <w:r w:rsidR="002502CE">
          <w:rPr>
            <w:rFonts w:ascii="Times New Roman" w:eastAsia="Times New Roman" w:hAnsi="Times New Roman" w:cs="Times New Roman"/>
            <w:color w:val="222222"/>
            <w:sz w:val="24"/>
            <w:lang w:val="en-IN" w:eastAsia="en-IN"/>
          </w:rPr>
          <w:t xml:space="preserve">a surreptitious form of eugenics. </w:t>
        </w:r>
      </w:ins>
    </w:p>
    <w:p w:rsidR="00177B4B" w:rsidRPr="00616FE9" w:rsidRDefault="00616FE9"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Pr>
          <w:rFonts w:ascii="Times New Roman" w:eastAsia="Times New Roman" w:hAnsi="Times New Roman" w:cs="Times New Roman"/>
          <w:b/>
          <w:i/>
          <w:color w:val="222222"/>
          <w:sz w:val="24"/>
          <w:lang w:val="en-IN" w:eastAsia="en-IN"/>
        </w:rPr>
        <w:t>The catch-me-if-you-can e</w:t>
      </w:r>
      <w:r w:rsidR="000C6353" w:rsidRPr="00616FE9">
        <w:rPr>
          <w:rFonts w:ascii="Times New Roman" w:eastAsia="Times New Roman" w:hAnsi="Times New Roman" w:cs="Times New Roman"/>
          <w:b/>
          <w:i/>
          <w:color w:val="222222"/>
          <w:sz w:val="24"/>
          <w:lang w:val="en-IN" w:eastAsia="en-IN"/>
        </w:rPr>
        <w:t>ugenic</w:t>
      </w:r>
      <w:r>
        <w:rPr>
          <w:rFonts w:ascii="Times New Roman" w:eastAsia="Times New Roman" w:hAnsi="Times New Roman" w:cs="Times New Roman"/>
          <w:b/>
          <w:i/>
          <w:color w:val="222222"/>
          <w:sz w:val="24"/>
          <w:lang w:val="en-IN" w:eastAsia="en-IN"/>
        </w:rPr>
        <w:t>s</w:t>
      </w:r>
    </w:p>
    <w:p w:rsidR="00EA2C0D" w:rsidRPr="004F539F" w:rsidDel="008D56DE" w:rsidRDefault="00416216" w:rsidP="004F539F">
      <w:pPr>
        <w:shd w:val="clear" w:color="auto" w:fill="FFFFFF"/>
        <w:spacing w:before="100" w:beforeAutospacing="1" w:after="100" w:afterAutospacing="1"/>
        <w:jc w:val="both"/>
        <w:rPr>
          <w:del w:id="643" w:author="Rakhi Ghoshal" w:date="2017-07-22T21:02:00Z"/>
          <w:rFonts w:ascii="Times New Roman" w:eastAsia="Times New Roman" w:hAnsi="Times New Roman" w:cs="Times New Roman"/>
          <w:color w:val="222222"/>
          <w:sz w:val="24"/>
          <w:lang w:val="en-IN" w:eastAsia="en-IN"/>
        </w:rPr>
      </w:pPr>
      <w:del w:id="644" w:author="Rakhi Ghoshal" w:date="2017-07-22T20:54:00Z">
        <w:r w:rsidRPr="004F539F" w:rsidDel="00DE3CAE">
          <w:rPr>
            <w:rFonts w:ascii="Times New Roman" w:eastAsia="Times New Roman" w:hAnsi="Times New Roman" w:cs="Times New Roman"/>
            <w:color w:val="222222"/>
            <w:sz w:val="24"/>
            <w:lang w:val="en-IN" w:eastAsia="en-IN"/>
          </w:rPr>
          <w:lastRenderedPageBreak/>
          <w:delText>Th</w:delText>
        </w:r>
      </w:del>
      <w:ins w:id="645" w:author="Rakhi Ghoshal" w:date="2017-07-25T23:10:00Z">
        <w:r w:rsidR="00DC4EAC">
          <w:rPr>
            <w:rFonts w:ascii="Times New Roman" w:eastAsia="Times New Roman" w:hAnsi="Times New Roman" w:cs="Times New Roman"/>
            <w:color w:val="222222"/>
            <w:sz w:val="24"/>
            <w:lang w:val="en-IN" w:eastAsia="en-IN"/>
          </w:rPr>
          <w:t>T</w:t>
        </w:r>
      </w:ins>
      <w:ins w:id="646" w:author="Rakhi Ghoshal" w:date="2017-07-22T20:54:00Z">
        <w:r w:rsidR="00DE3CAE">
          <w:rPr>
            <w:rFonts w:ascii="Times New Roman" w:eastAsia="Times New Roman" w:hAnsi="Times New Roman" w:cs="Times New Roman"/>
            <w:color w:val="222222"/>
            <w:sz w:val="24"/>
            <w:lang w:val="en-IN" w:eastAsia="en-IN"/>
          </w:rPr>
          <w:t xml:space="preserve">he </w:t>
        </w:r>
        <w:proofErr w:type="spellStart"/>
        <w:r w:rsidR="00DE3CAE" w:rsidRPr="00DE3CAE">
          <w:rPr>
            <w:rFonts w:ascii="Times New Roman" w:eastAsia="Times New Roman" w:hAnsi="Times New Roman" w:cs="Times New Roman"/>
            <w:i/>
            <w:color w:val="222222"/>
            <w:sz w:val="24"/>
            <w:lang w:val="en-IN" w:eastAsia="en-IN"/>
            <w:rPrChange w:id="647" w:author="Rakhi Ghoshal" w:date="2017-07-22T20:54:00Z">
              <w:rPr>
                <w:rFonts w:ascii="Times New Roman" w:eastAsia="Times New Roman" w:hAnsi="Times New Roman" w:cs="Times New Roman"/>
                <w:color w:val="222222"/>
                <w:sz w:val="24"/>
                <w:lang w:val="en-IN" w:eastAsia="en-IN"/>
              </w:rPr>
            </w:rPrChange>
          </w:rPr>
          <w:t>sanskari</w:t>
        </w:r>
        <w:proofErr w:type="spellEnd"/>
        <w:r w:rsidR="00DE3CAE">
          <w:rPr>
            <w:rFonts w:ascii="Times New Roman" w:eastAsia="Times New Roman" w:hAnsi="Times New Roman" w:cs="Times New Roman"/>
            <w:color w:val="222222"/>
            <w:sz w:val="24"/>
            <w:lang w:val="en-IN" w:eastAsia="en-IN"/>
          </w:rPr>
          <w:t xml:space="preserve"> form </w:t>
        </w:r>
      </w:ins>
      <w:del w:id="648" w:author="Rakhi Ghoshal" w:date="2017-07-22T20:54:00Z">
        <w:r w:rsidRPr="004F539F" w:rsidDel="00DE3CAE">
          <w:rPr>
            <w:rFonts w:ascii="Times New Roman" w:eastAsia="Times New Roman" w:hAnsi="Times New Roman" w:cs="Times New Roman"/>
            <w:color w:val="222222"/>
            <w:sz w:val="24"/>
            <w:lang w:val="en-IN" w:eastAsia="en-IN"/>
          </w:rPr>
          <w:delText xml:space="preserve">is </w:delText>
        </w:r>
      </w:del>
      <w:ins w:id="649" w:author="Rakhi Ghoshal" w:date="2017-07-22T20:54:00Z">
        <w:r w:rsidR="00DE3CAE">
          <w:rPr>
            <w:rFonts w:ascii="Times New Roman" w:eastAsia="Times New Roman" w:hAnsi="Times New Roman" w:cs="Times New Roman"/>
            <w:color w:val="222222"/>
            <w:sz w:val="24"/>
            <w:lang w:val="en-IN" w:eastAsia="en-IN"/>
          </w:rPr>
          <w:t xml:space="preserve">of eugenics </w:t>
        </w:r>
      </w:ins>
      <w:r w:rsidRPr="004F539F">
        <w:rPr>
          <w:rFonts w:ascii="Times New Roman" w:eastAsia="Times New Roman" w:hAnsi="Times New Roman" w:cs="Times New Roman"/>
          <w:color w:val="222222"/>
          <w:sz w:val="24"/>
          <w:lang w:val="en-IN" w:eastAsia="en-IN"/>
        </w:rPr>
        <w:t xml:space="preserve">is </w:t>
      </w:r>
      <w:del w:id="650" w:author="Rakhi Ghoshal" w:date="2017-07-22T20:54:00Z">
        <w:r w:rsidR="009B20D4" w:rsidRPr="004F539F" w:rsidDel="00DE3CAE">
          <w:rPr>
            <w:rFonts w:ascii="Times New Roman" w:eastAsia="Times New Roman" w:hAnsi="Times New Roman" w:cs="Times New Roman"/>
            <w:color w:val="222222"/>
            <w:sz w:val="24"/>
            <w:lang w:val="en-IN" w:eastAsia="en-IN"/>
          </w:rPr>
          <w:delText>definitely a form of eugenics</w:delText>
        </w:r>
        <w:r w:rsidRPr="004F539F" w:rsidDel="00DE3CAE">
          <w:rPr>
            <w:rFonts w:ascii="Times New Roman" w:eastAsia="Times New Roman" w:hAnsi="Times New Roman" w:cs="Times New Roman"/>
            <w:color w:val="222222"/>
            <w:sz w:val="24"/>
            <w:lang w:val="en-IN" w:eastAsia="en-IN"/>
          </w:rPr>
          <w:delText xml:space="preserve">, but </w:delText>
        </w:r>
      </w:del>
      <w:r w:rsidRPr="004F539F">
        <w:rPr>
          <w:rFonts w:ascii="Times New Roman" w:eastAsia="Times New Roman" w:hAnsi="Times New Roman" w:cs="Times New Roman"/>
          <w:color w:val="222222"/>
          <w:sz w:val="24"/>
          <w:lang w:val="en-IN" w:eastAsia="en-IN"/>
        </w:rPr>
        <w:t xml:space="preserve">structurally </w:t>
      </w:r>
      <w:r w:rsidR="009B20D4" w:rsidRPr="004F539F">
        <w:rPr>
          <w:rFonts w:ascii="Times New Roman" w:eastAsia="Times New Roman" w:hAnsi="Times New Roman" w:cs="Times New Roman"/>
          <w:color w:val="222222"/>
          <w:sz w:val="24"/>
          <w:lang w:val="en-IN" w:eastAsia="en-IN"/>
        </w:rPr>
        <w:t>diff</w:t>
      </w:r>
      <w:r w:rsidRPr="004F539F">
        <w:rPr>
          <w:rFonts w:ascii="Times New Roman" w:eastAsia="Times New Roman" w:hAnsi="Times New Roman" w:cs="Times New Roman"/>
          <w:color w:val="222222"/>
          <w:sz w:val="24"/>
          <w:lang w:val="en-IN" w:eastAsia="en-IN"/>
        </w:rPr>
        <w:t>erent</w:t>
      </w:r>
      <w:r w:rsidR="009B20D4" w:rsidRPr="004F539F">
        <w:rPr>
          <w:rFonts w:ascii="Times New Roman" w:eastAsia="Times New Roman" w:hAnsi="Times New Roman" w:cs="Times New Roman"/>
          <w:color w:val="222222"/>
          <w:sz w:val="24"/>
          <w:lang w:val="en-IN" w:eastAsia="en-IN"/>
        </w:rPr>
        <w:t xml:space="preserve"> from </w:t>
      </w:r>
      <w:del w:id="651" w:author="Rakhi Ghoshal" w:date="2017-07-22T20:54:00Z">
        <w:r w:rsidRPr="004F539F" w:rsidDel="00DE3CAE">
          <w:rPr>
            <w:rFonts w:ascii="Times New Roman" w:eastAsia="Times New Roman" w:hAnsi="Times New Roman" w:cs="Times New Roman"/>
            <w:color w:val="222222"/>
            <w:sz w:val="24"/>
            <w:lang w:val="en-IN" w:eastAsia="en-IN"/>
          </w:rPr>
          <w:delText xml:space="preserve">the </w:delText>
        </w:r>
      </w:del>
      <w:ins w:id="652" w:author="Rakhi Ghoshal" w:date="2017-07-25T23:10:00Z">
        <w:r w:rsidR="00DC4EAC">
          <w:rPr>
            <w:rFonts w:ascii="Times New Roman" w:eastAsia="Times New Roman" w:hAnsi="Times New Roman" w:cs="Times New Roman"/>
            <w:color w:val="222222"/>
            <w:sz w:val="24"/>
            <w:lang w:val="en-IN" w:eastAsia="en-IN"/>
          </w:rPr>
          <w:t xml:space="preserve">the </w:t>
        </w:r>
      </w:ins>
      <w:r w:rsidR="009B20D4" w:rsidRPr="004F539F">
        <w:rPr>
          <w:rFonts w:ascii="Times New Roman" w:eastAsia="Times New Roman" w:hAnsi="Times New Roman" w:cs="Times New Roman"/>
          <w:color w:val="222222"/>
          <w:sz w:val="24"/>
          <w:lang w:val="en-IN" w:eastAsia="en-IN"/>
        </w:rPr>
        <w:t>Hitler</w:t>
      </w:r>
      <w:ins w:id="653" w:author="Rakhi Ghoshal" w:date="2017-07-25T23:10:00Z">
        <w:r w:rsidR="00DC4EAC">
          <w:rPr>
            <w:rFonts w:ascii="Times New Roman" w:eastAsia="Times New Roman" w:hAnsi="Times New Roman" w:cs="Times New Roman"/>
            <w:color w:val="222222"/>
            <w:sz w:val="24"/>
            <w:lang w:val="en-IN" w:eastAsia="en-IN"/>
          </w:rPr>
          <w:t>-</w:t>
        </w:r>
      </w:ins>
      <w:del w:id="654" w:author="Rakhi Ghoshal" w:date="2017-07-22T20:54:00Z">
        <w:r w:rsidR="009B20D4" w:rsidRPr="004F539F" w:rsidDel="00DE3CAE">
          <w:rPr>
            <w:rFonts w:ascii="Times New Roman" w:eastAsia="Times New Roman" w:hAnsi="Times New Roman" w:cs="Times New Roman"/>
            <w:color w:val="222222"/>
            <w:sz w:val="24"/>
            <w:lang w:val="en-IN" w:eastAsia="en-IN"/>
          </w:rPr>
          <w:delText xml:space="preserve">ian </w:delText>
        </w:r>
      </w:del>
      <w:r w:rsidRPr="004F539F">
        <w:rPr>
          <w:rFonts w:ascii="Times New Roman" w:eastAsia="Times New Roman" w:hAnsi="Times New Roman" w:cs="Times New Roman"/>
          <w:color w:val="222222"/>
          <w:sz w:val="24"/>
          <w:lang w:val="en-IN" w:eastAsia="en-IN"/>
        </w:rPr>
        <w:t xml:space="preserve">version, </w:t>
      </w:r>
      <w:del w:id="655" w:author="Rakhi Ghoshal" w:date="2017-07-22T20:54:00Z">
        <w:r w:rsidR="009B20D4" w:rsidRPr="004F539F" w:rsidDel="00DE3CAE">
          <w:rPr>
            <w:rFonts w:ascii="Times New Roman" w:eastAsia="Times New Roman" w:hAnsi="Times New Roman" w:cs="Times New Roman"/>
            <w:color w:val="222222"/>
            <w:sz w:val="24"/>
            <w:lang w:val="en-IN" w:eastAsia="en-IN"/>
          </w:rPr>
          <w:delText xml:space="preserve">the </w:delText>
        </w:r>
      </w:del>
      <w:r w:rsidRPr="004F539F">
        <w:rPr>
          <w:rFonts w:ascii="Times New Roman" w:eastAsia="Times New Roman" w:hAnsi="Times New Roman" w:cs="Times New Roman"/>
          <w:color w:val="222222"/>
          <w:sz w:val="24"/>
          <w:lang w:val="en-IN" w:eastAsia="en-IN"/>
        </w:rPr>
        <w:t>Sanjay Gandhi</w:t>
      </w:r>
      <w:ins w:id="656" w:author="Rakhi Ghoshal" w:date="2017-07-25T23:10:00Z">
        <w:r w:rsidR="00DC4EAC">
          <w:rPr>
            <w:rFonts w:ascii="Times New Roman" w:eastAsia="Times New Roman" w:hAnsi="Times New Roman" w:cs="Times New Roman"/>
            <w:color w:val="222222"/>
            <w:sz w:val="24"/>
            <w:lang w:val="en-IN" w:eastAsia="en-IN"/>
          </w:rPr>
          <w:t>-</w:t>
        </w:r>
      </w:ins>
      <w:del w:id="657" w:author="Rakhi Ghoshal" w:date="2017-07-25T23:10:00Z">
        <w:r w:rsidRPr="004F539F" w:rsidDel="00DC4EAC">
          <w:rPr>
            <w:rFonts w:ascii="Times New Roman" w:eastAsia="Times New Roman" w:hAnsi="Times New Roman" w:cs="Times New Roman"/>
            <w:color w:val="222222"/>
            <w:sz w:val="24"/>
            <w:lang w:val="en-IN" w:eastAsia="en-IN"/>
          </w:rPr>
          <w:delText xml:space="preserve"> </w:delText>
        </w:r>
      </w:del>
      <w:r w:rsidRPr="004F539F">
        <w:rPr>
          <w:rFonts w:ascii="Times New Roman" w:eastAsia="Times New Roman" w:hAnsi="Times New Roman" w:cs="Times New Roman"/>
          <w:color w:val="222222"/>
          <w:sz w:val="24"/>
          <w:lang w:val="en-IN" w:eastAsia="en-IN"/>
        </w:rPr>
        <w:t xml:space="preserve">version and also </w:t>
      </w:r>
      <w:ins w:id="658" w:author="Rakhi Ghoshal" w:date="2017-07-22T20:55:00Z">
        <w:r w:rsidR="00DE3CAE">
          <w:rPr>
            <w:rFonts w:ascii="Times New Roman" w:eastAsia="Times New Roman" w:hAnsi="Times New Roman" w:cs="Times New Roman"/>
            <w:color w:val="222222"/>
            <w:sz w:val="24"/>
            <w:lang w:val="en-IN" w:eastAsia="en-IN"/>
          </w:rPr>
          <w:t xml:space="preserve">from </w:t>
        </w:r>
      </w:ins>
      <w:r w:rsidRPr="004F539F">
        <w:rPr>
          <w:rFonts w:ascii="Times New Roman" w:eastAsia="Times New Roman" w:hAnsi="Times New Roman" w:cs="Times New Roman"/>
          <w:color w:val="222222"/>
          <w:sz w:val="24"/>
          <w:lang w:val="en-IN" w:eastAsia="en-IN"/>
        </w:rPr>
        <w:t xml:space="preserve">the more contemporary assisted reproductive technologies enabled </w:t>
      </w:r>
      <w:r w:rsidR="009B20D4" w:rsidRPr="004F539F">
        <w:rPr>
          <w:rFonts w:ascii="Times New Roman" w:eastAsia="Times New Roman" w:hAnsi="Times New Roman" w:cs="Times New Roman"/>
          <w:color w:val="222222"/>
          <w:sz w:val="24"/>
          <w:lang w:val="en-IN" w:eastAsia="en-IN"/>
        </w:rPr>
        <w:t>P</w:t>
      </w:r>
      <w:r w:rsidRPr="004F539F">
        <w:rPr>
          <w:rFonts w:ascii="Times New Roman" w:eastAsia="Times New Roman" w:hAnsi="Times New Roman" w:cs="Times New Roman"/>
          <w:color w:val="222222"/>
          <w:sz w:val="24"/>
          <w:lang w:val="en-IN" w:eastAsia="en-IN"/>
        </w:rPr>
        <w:t xml:space="preserve">reimplantation </w:t>
      </w:r>
      <w:r w:rsidR="009B20D4" w:rsidRPr="004F539F">
        <w:rPr>
          <w:rFonts w:ascii="Times New Roman" w:eastAsia="Times New Roman" w:hAnsi="Times New Roman" w:cs="Times New Roman"/>
          <w:color w:val="222222"/>
          <w:sz w:val="24"/>
          <w:lang w:val="en-IN" w:eastAsia="en-IN"/>
        </w:rPr>
        <w:t>G</w:t>
      </w:r>
      <w:r w:rsidRPr="004F539F">
        <w:rPr>
          <w:rFonts w:ascii="Times New Roman" w:eastAsia="Times New Roman" w:hAnsi="Times New Roman" w:cs="Times New Roman"/>
          <w:color w:val="222222"/>
          <w:sz w:val="24"/>
          <w:lang w:val="en-IN" w:eastAsia="en-IN"/>
        </w:rPr>
        <w:t xml:space="preserve">enetic </w:t>
      </w:r>
      <w:r w:rsidR="009B20D4" w:rsidRPr="004F539F">
        <w:rPr>
          <w:rFonts w:ascii="Times New Roman" w:eastAsia="Times New Roman" w:hAnsi="Times New Roman" w:cs="Times New Roman"/>
          <w:color w:val="222222"/>
          <w:sz w:val="24"/>
          <w:lang w:val="en-IN" w:eastAsia="en-IN"/>
        </w:rPr>
        <w:t>D</w:t>
      </w:r>
      <w:r w:rsidRPr="004F539F">
        <w:rPr>
          <w:rFonts w:ascii="Times New Roman" w:eastAsia="Times New Roman" w:hAnsi="Times New Roman" w:cs="Times New Roman"/>
          <w:color w:val="222222"/>
          <w:sz w:val="24"/>
          <w:lang w:val="en-IN" w:eastAsia="en-IN"/>
        </w:rPr>
        <w:t>iagnosis</w:t>
      </w:r>
      <w:r w:rsidR="009B20D4" w:rsidRPr="004F539F">
        <w:rPr>
          <w:rFonts w:ascii="Times New Roman" w:eastAsia="Times New Roman" w:hAnsi="Times New Roman" w:cs="Times New Roman"/>
          <w:color w:val="222222"/>
          <w:sz w:val="24"/>
          <w:lang w:val="en-IN" w:eastAsia="en-IN"/>
        </w:rPr>
        <w:t xml:space="preserve"> </w:t>
      </w:r>
      <w:r w:rsidRPr="004F539F">
        <w:rPr>
          <w:rFonts w:ascii="Times New Roman" w:eastAsia="Times New Roman" w:hAnsi="Times New Roman" w:cs="Times New Roman"/>
          <w:color w:val="222222"/>
          <w:sz w:val="24"/>
          <w:lang w:val="en-IN" w:eastAsia="en-IN"/>
        </w:rPr>
        <w:t xml:space="preserve">version. </w:t>
      </w:r>
      <w:del w:id="659" w:author="Rakhi Ghoshal" w:date="2017-07-22T20:55:00Z">
        <w:r w:rsidR="00A94A53" w:rsidRPr="004F539F" w:rsidDel="00DE3CAE">
          <w:rPr>
            <w:rFonts w:ascii="Times New Roman" w:eastAsia="Times New Roman" w:hAnsi="Times New Roman" w:cs="Times New Roman"/>
            <w:color w:val="222222"/>
            <w:sz w:val="24"/>
            <w:lang w:val="en-IN" w:eastAsia="en-IN"/>
          </w:rPr>
          <w:delText>Th</w:delText>
        </w:r>
      </w:del>
      <w:proofErr w:type="gramStart"/>
      <w:ins w:id="660" w:author="Rakhi Ghoshal" w:date="2017-07-22T20:55:00Z">
        <w:r w:rsidR="00DE3CAE">
          <w:rPr>
            <w:rFonts w:ascii="Times New Roman" w:eastAsia="Times New Roman" w:hAnsi="Times New Roman" w:cs="Times New Roman"/>
            <w:color w:val="222222"/>
            <w:sz w:val="24"/>
            <w:lang w:val="en-IN" w:eastAsia="en-IN"/>
          </w:rPr>
          <w:t>the</w:t>
        </w:r>
        <w:proofErr w:type="gramEnd"/>
        <w:r w:rsidR="00DE3CAE">
          <w:rPr>
            <w:rFonts w:ascii="Times New Roman" w:eastAsia="Times New Roman" w:hAnsi="Times New Roman" w:cs="Times New Roman"/>
            <w:color w:val="222222"/>
            <w:sz w:val="24"/>
            <w:lang w:val="en-IN" w:eastAsia="en-IN"/>
          </w:rPr>
          <w:t xml:space="preserve"> </w:t>
        </w:r>
        <w:proofErr w:type="spellStart"/>
        <w:r w:rsidR="00DE3CAE" w:rsidRPr="00DE3CAE">
          <w:rPr>
            <w:rFonts w:ascii="Times New Roman" w:eastAsia="Times New Roman" w:hAnsi="Times New Roman" w:cs="Times New Roman"/>
            <w:i/>
            <w:color w:val="222222"/>
            <w:sz w:val="24"/>
            <w:lang w:val="en-IN" w:eastAsia="en-IN"/>
            <w:rPrChange w:id="661" w:author="Rakhi Ghoshal" w:date="2017-07-22T20:55:00Z">
              <w:rPr>
                <w:rFonts w:ascii="Times New Roman" w:eastAsia="Times New Roman" w:hAnsi="Times New Roman" w:cs="Times New Roman"/>
                <w:color w:val="222222"/>
                <w:sz w:val="24"/>
                <w:lang w:val="en-IN" w:eastAsia="en-IN"/>
              </w:rPr>
            </w:rPrChange>
          </w:rPr>
          <w:t>sanskari</w:t>
        </w:r>
        <w:proofErr w:type="spellEnd"/>
        <w:r w:rsidR="00DE3CAE">
          <w:rPr>
            <w:rFonts w:ascii="Times New Roman" w:eastAsia="Times New Roman" w:hAnsi="Times New Roman" w:cs="Times New Roman"/>
            <w:color w:val="222222"/>
            <w:sz w:val="24"/>
            <w:lang w:val="en-IN" w:eastAsia="en-IN"/>
          </w:rPr>
          <w:t xml:space="preserve"> eugenics </w:t>
        </w:r>
      </w:ins>
      <w:r w:rsidR="00A94A53" w:rsidRPr="004F539F">
        <w:rPr>
          <w:rFonts w:ascii="Times New Roman" w:eastAsia="Times New Roman" w:hAnsi="Times New Roman" w:cs="Times New Roman"/>
          <w:color w:val="222222"/>
          <w:sz w:val="24"/>
          <w:lang w:val="en-IN" w:eastAsia="en-IN"/>
        </w:rPr>
        <w:t xml:space="preserve">is </w:t>
      </w:r>
      <w:del w:id="662" w:author="Rakhi Ghoshal" w:date="2017-07-22T20:55:00Z">
        <w:r w:rsidR="00A94A53" w:rsidRPr="004F539F" w:rsidDel="00DE3CAE">
          <w:rPr>
            <w:rFonts w:ascii="Times New Roman" w:eastAsia="Times New Roman" w:hAnsi="Times New Roman" w:cs="Times New Roman"/>
            <w:color w:val="222222"/>
            <w:sz w:val="24"/>
            <w:lang w:val="en-IN" w:eastAsia="en-IN"/>
          </w:rPr>
          <w:delText xml:space="preserve">new form is </w:delText>
        </w:r>
      </w:del>
      <w:r w:rsidR="00A94A53" w:rsidRPr="004F539F">
        <w:rPr>
          <w:rFonts w:ascii="Times New Roman" w:eastAsia="Times New Roman" w:hAnsi="Times New Roman" w:cs="Times New Roman"/>
          <w:color w:val="222222"/>
          <w:sz w:val="24"/>
          <w:lang w:val="en-IN" w:eastAsia="en-IN"/>
        </w:rPr>
        <w:t xml:space="preserve">a new version, one that is </w:t>
      </w:r>
      <w:r w:rsidR="009B20D4" w:rsidRPr="004F539F">
        <w:rPr>
          <w:rFonts w:ascii="Times New Roman" w:eastAsia="Times New Roman" w:hAnsi="Times New Roman" w:cs="Times New Roman"/>
          <w:color w:val="222222"/>
          <w:sz w:val="24"/>
          <w:lang w:val="en-IN" w:eastAsia="en-IN"/>
        </w:rPr>
        <w:t xml:space="preserve">technically </w:t>
      </w:r>
      <w:r w:rsidR="00A94A53" w:rsidRPr="004F539F">
        <w:rPr>
          <w:rFonts w:ascii="Times New Roman" w:eastAsia="Times New Roman" w:hAnsi="Times New Roman" w:cs="Times New Roman"/>
          <w:color w:val="222222"/>
          <w:sz w:val="24"/>
          <w:lang w:val="en-IN" w:eastAsia="en-IN"/>
        </w:rPr>
        <w:t xml:space="preserve">(and till now) </w:t>
      </w:r>
      <w:r w:rsidR="009B20D4" w:rsidRPr="004F539F">
        <w:rPr>
          <w:rFonts w:ascii="Times New Roman" w:eastAsia="Times New Roman" w:hAnsi="Times New Roman" w:cs="Times New Roman"/>
          <w:color w:val="222222"/>
          <w:sz w:val="24"/>
          <w:lang w:val="en-IN" w:eastAsia="en-IN"/>
        </w:rPr>
        <w:t xml:space="preserve">outside the </w:t>
      </w:r>
      <w:del w:id="663" w:author="Rakhi Ghoshal" w:date="2017-07-22T20:55:00Z">
        <w:r w:rsidR="009B20D4" w:rsidRPr="004F539F" w:rsidDel="00DE3CAE">
          <w:rPr>
            <w:rFonts w:ascii="Times New Roman" w:eastAsia="Times New Roman" w:hAnsi="Times New Roman" w:cs="Times New Roman"/>
            <w:color w:val="222222"/>
            <w:sz w:val="24"/>
            <w:lang w:val="en-IN" w:eastAsia="en-IN"/>
          </w:rPr>
          <w:delText xml:space="preserve">legal </w:delText>
        </w:r>
      </w:del>
      <w:r w:rsidR="009B20D4" w:rsidRPr="004F539F">
        <w:rPr>
          <w:rFonts w:ascii="Times New Roman" w:eastAsia="Times New Roman" w:hAnsi="Times New Roman" w:cs="Times New Roman"/>
          <w:color w:val="222222"/>
          <w:sz w:val="24"/>
          <w:lang w:val="en-IN" w:eastAsia="en-IN"/>
        </w:rPr>
        <w:t>ambit</w:t>
      </w:r>
      <w:ins w:id="664" w:author="Rakhi Ghoshal" w:date="2017-07-22T20:55:00Z">
        <w:r w:rsidR="00DE3CAE">
          <w:rPr>
            <w:rFonts w:ascii="Times New Roman" w:eastAsia="Times New Roman" w:hAnsi="Times New Roman" w:cs="Times New Roman"/>
            <w:color w:val="222222"/>
            <w:sz w:val="24"/>
            <w:lang w:val="en-IN" w:eastAsia="en-IN"/>
          </w:rPr>
          <w:t xml:space="preserve"> of law</w:t>
        </w:r>
      </w:ins>
      <w:r w:rsidR="00EA2C0D" w:rsidRPr="004F539F">
        <w:rPr>
          <w:rFonts w:ascii="Times New Roman" w:eastAsia="Times New Roman" w:hAnsi="Times New Roman" w:cs="Times New Roman"/>
          <w:color w:val="222222"/>
          <w:sz w:val="24"/>
          <w:lang w:val="en-IN" w:eastAsia="en-IN"/>
        </w:rPr>
        <w:t xml:space="preserve">. </w:t>
      </w:r>
    </w:p>
    <w:p w:rsidR="00B10685" w:rsidRPr="004F539F" w:rsidRDefault="00EA2C0D">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Change w:id="665" w:author="Rakhi Ghoshal" w:date="2017-07-22T21:02:00Z">
          <w:pPr>
            <w:shd w:val="clear" w:color="auto" w:fill="FFFFFF"/>
            <w:spacing w:before="100" w:beforeAutospacing="1" w:after="100" w:afterAutospacing="1"/>
            <w:ind w:firstLine="720"/>
            <w:jc w:val="both"/>
          </w:pPr>
        </w:pPrChange>
      </w:pPr>
      <w:r w:rsidRPr="004F539F">
        <w:rPr>
          <w:rFonts w:ascii="Times New Roman" w:eastAsia="Times New Roman" w:hAnsi="Times New Roman" w:cs="Times New Roman"/>
          <w:color w:val="222222"/>
          <w:sz w:val="24"/>
          <w:lang w:val="en-IN" w:eastAsia="en-IN"/>
        </w:rPr>
        <w:t xml:space="preserve">This is a curious form of eugenics where, unlike </w:t>
      </w:r>
      <w:ins w:id="666" w:author="Rakhi Ghoshal" w:date="2017-07-23T18:43:00Z">
        <w:r w:rsidR="005F4DF0">
          <w:rPr>
            <w:rFonts w:ascii="Times New Roman" w:eastAsia="Times New Roman" w:hAnsi="Times New Roman" w:cs="Times New Roman"/>
            <w:color w:val="222222"/>
            <w:sz w:val="24"/>
            <w:lang w:val="en-IN" w:eastAsia="en-IN"/>
          </w:rPr>
          <w:t xml:space="preserve">the other </w:t>
        </w:r>
      </w:ins>
      <w:del w:id="667" w:author="Rakhi Ghoshal" w:date="2017-07-23T18:43:00Z">
        <w:r w:rsidRPr="004F539F" w:rsidDel="005F4DF0">
          <w:rPr>
            <w:rFonts w:ascii="Times New Roman" w:eastAsia="Times New Roman" w:hAnsi="Times New Roman" w:cs="Times New Roman"/>
            <w:color w:val="222222"/>
            <w:sz w:val="24"/>
            <w:lang w:val="en-IN" w:eastAsia="en-IN"/>
          </w:rPr>
          <w:delText xml:space="preserve">previous </w:delText>
        </w:r>
      </w:del>
      <w:ins w:id="668" w:author="Rakhi Ghoshal" w:date="2017-07-22T21:00:00Z">
        <w:r w:rsidR="003A6754">
          <w:rPr>
            <w:rFonts w:ascii="Times New Roman" w:eastAsia="Times New Roman" w:hAnsi="Times New Roman" w:cs="Times New Roman"/>
            <w:color w:val="222222"/>
            <w:sz w:val="24"/>
            <w:lang w:val="en-IN" w:eastAsia="en-IN"/>
          </w:rPr>
          <w:t>versions</w:t>
        </w:r>
      </w:ins>
      <w:del w:id="669" w:author="Rakhi Ghoshal" w:date="2017-07-22T21:00:00Z">
        <w:r w:rsidRPr="004F539F" w:rsidDel="003A6754">
          <w:rPr>
            <w:rFonts w:ascii="Times New Roman" w:eastAsia="Times New Roman" w:hAnsi="Times New Roman" w:cs="Times New Roman"/>
            <w:color w:val="222222"/>
            <w:sz w:val="24"/>
            <w:lang w:val="en-IN" w:eastAsia="en-IN"/>
          </w:rPr>
          <w:delText>phases</w:delText>
        </w:r>
      </w:del>
      <w:r w:rsidRPr="004F539F">
        <w:rPr>
          <w:rFonts w:ascii="Times New Roman" w:eastAsia="Times New Roman" w:hAnsi="Times New Roman" w:cs="Times New Roman"/>
          <w:color w:val="222222"/>
          <w:sz w:val="24"/>
          <w:lang w:val="en-IN" w:eastAsia="en-IN"/>
        </w:rPr>
        <w:t>, no already-born human being is being killed</w:t>
      </w:r>
      <w:r w:rsidR="003C5D48" w:rsidRPr="004F539F">
        <w:rPr>
          <w:rFonts w:ascii="Times New Roman" w:eastAsia="Times New Roman" w:hAnsi="Times New Roman" w:cs="Times New Roman"/>
          <w:color w:val="222222"/>
          <w:sz w:val="24"/>
          <w:lang w:val="en-IN" w:eastAsia="en-IN"/>
        </w:rPr>
        <w:t xml:space="preserve"> for having the wrong/undesired cultural</w:t>
      </w:r>
      <w:r w:rsidR="00BA60F1">
        <w:rPr>
          <w:rFonts w:ascii="Times New Roman" w:eastAsia="Times New Roman" w:hAnsi="Times New Roman" w:cs="Times New Roman"/>
          <w:color w:val="222222"/>
          <w:sz w:val="24"/>
          <w:lang w:val="en-IN" w:eastAsia="en-IN"/>
        </w:rPr>
        <w:t xml:space="preserve"> or gender</w:t>
      </w:r>
      <w:r w:rsidR="003C5D48" w:rsidRPr="004F539F">
        <w:rPr>
          <w:rFonts w:ascii="Times New Roman" w:eastAsia="Times New Roman" w:hAnsi="Times New Roman" w:cs="Times New Roman"/>
          <w:color w:val="222222"/>
          <w:sz w:val="24"/>
          <w:lang w:val="en-IN" w:eastAsia="en-IN"/>
        </w:rPr>
        <w:t xml:space="preserve"> identity</w:t>
      </w:r>
      <w:ins w:id="670" w:author="Rakhi Ghoshal" w:date="2017-07-22T21:00:00Z">
        <w:r w:rsidR="003A6754">
          <w:rPr>
            <w:rFonts w:ascii="Times New Roman" w:eastAsia="Times New Roman" w:hAnsi="Times New Roman" w:cs="Times New Roman"/>
            <w:color w:val="222222"/>
            <w:sz w:val="24"/>
            <w:lang w:val="en-IN" w:eastAsia="en-IN"/>
          </w:rPr>
          <w:t>,</w:t>
        </w:r>
      </w:ins>
      <w:r w:rsidR="003C5D48" w:rsidRPr="004F539F">
        <w:rPr>
          <w:rFonts w:ascii="Times New Roman" w:eastAsia="Times New Roman" w:hAnsi="Times New Roman" w:cs="Times New Roman"/>
          <w:color w:val="222222"/>
          <w:sz w:val="24"/>
          <w:lang w:val="en-IN" w:eastAsia="en-IN"/>
        </w:rPr>
        <w:t xml:space="preserve"> or for being poor</w:t>
      </w:r>
      <w:ins w:id="671" w:author="Rakhi Ghoshal" w:date="2017-07-22T21:00:00Z">
        <w:r w:rsidR="003A6754">
          <w:rPr>
            <w:rFonts w:ascii="Times New Roman" w:eastAsia="Times New Roman" w:hAnsi="Times New Roman" w:cs="Times New Roman"/>
            <w:color w:val="222222"/>
            <w:sz w:val="24"/>
            <w:lang w:val="en-IN" w:eastAsia="en-IN"/>
          </w:rPr>
          <w:t>; this versio</w:t>
        </w:r>
      </w:ins>
      <w:ins w:id="672" w:author="Rakhi Ghoshal" w:date="2017-07-22T21:01:00Z">
        <w:r w:rsidR="005F4DF0">
          <w:rPr>
            <w:rFonts w:ascii="Times New Roman" w:eastAsia="Times New Roman" w:hAnsi="Times New Roman" w:cs="Times New Roman"/>
            <w:color w:val="222222"/>
            <w:sz w:val="24"/>
            <w:lang w:val="en-IN" w:eastAsia="en-IN"/>
          </w:rPr>
          <w:t>n is also not about selective</w:t>
        </w:r>
        <w:r w:rsidR="003A6754">
          <w:rPr>
            <w:rFonts w:ascii="Times New Roman" w:eastAsia="Times New Roman" w:hAnsi="Times New Roman" w:cs="Times New Roman"/>
            <w:color w:val="222222"/>
            <w:sz w:val="24"/>
            <w:lang w:val="en-IN" w:eastAsia="en-IN"/>
          </w:rPr>
          <w:t xml:space="preserve"> destroying </w:t>
        </w:r>
      </w:ins>
      <w:ins w:id="673" w:author="Rakhi Ghoshal" w:date="2017-07-23T18:44:00Z">
        <w:r w:rsidR="005F4DF0">
          <w:rPr>
            <w:rFonts w:ascii="Times New Roman" w:eastAsia="Times New Roman" w:hAnsi="Times New Roman" w:cs="Times New Roman"/>
            <w:color w:val="222222"/>
            <w:sz w:val="24"/>
            <w:lang w:val="en-IN" w:eastAsia="en-IN"/>
          </w:rPr>
          <w:t>of</w:t>
        </w:r>
      </w:ins>
      <w:ins w:id="674" w:author="Rakhi Ghoshal" w:date="2017-07-25T23:11:00Z">
        <w:r w:rsidR="00DC4EAC">
          <w:rPr>
            <w:rFonts w:ascii="Times New Roman" w:eastAsia="Times New Roman" w:hAnsi="Times New Roman" w:cs="Times New Roman"/>
            <w:color w:val="222222"/>
            <w:sz w:val="24"/>
            <w:lang w:val="en-IN" w:eastAsia="en-IN"/>
          </w:rPr>
          <w:t xml:space="preserve"> </w:t>
        </w:r>
      </w:ins>
      <w:del w:id="675" w:author="Rakhi Ghoshal" w:date="2017-07-22T21:01:00Z">
        <w:r w:rsidRPr="004F539F" w:rsidDel="003A6754">
          <w:rPr>
            <w:rFonts w:ascii="Times New Roman" w:eastAsia="Times New Roman" w:hAnsi="Times New Roman" w:cs="Times New Roman"/>
            <w:color w:val="222222"/>
            <w:sz w:val="24"/>
            <w:lang w:val="en-IN" w:eastAsia="en-IN"/>
          </w:rPr>
          <w:delText xml:space="preserve">, and neither are </w:delText>
        </w:r>
      </w:del>
      <w:r w:rsidRPr="004F539F">
        <w:rPr>
          <w:rFonts w:ascii="Times New Roman" w:eastAsia="Times New Roman" w:hAnsi="Times New Roman" w:cs="Times New Roman"/>
          <w:color w:val="222222"/>
          <w:sz w:val="24"/>
          <w:lang w:val="en-IN" w:eastAsia="en-IN"/>
        </w:rPr>
        <w:t>embryos</w:t>
      </w:r>
      <w:del w:id="676" w:author="Rakhi Ghoshal" w:date="2017-07-25T23:11:00Z">
        <w:r w:rsidRPr="004F539F" w:rsidDel="00DC4EAC">
          <w:rPr>
            <w:rFonts w:ascii="Times New Roman" w:eastAsia="Times New Roman" w:hAnsi="Times New Roman" w:cs="Times New Roman"/>
            <w:color w:val="222222"/>
            <w:sz w:val="24"/>
            <w:lang w:val="en-IN" w:eastAsia="en-IN"/>
          </w:rPr>
          <w:delText xml:space="preserve"> </w:delText>
        </w:r>
      </w:del>
      <w:del w:id="677" w:author="Rakhi Ghoshal" w:date="2017-07-22T21:01:00Z">
        <w:r w:rsidRPr="004F539F" w:rsidDel="003A6754">
          <w:rPr>
            <w:rFonts w:ascii="Times New Roman" w:eastAsia="Times New Roman" w:hAnsi="Times New Roman" w:cs="Times New Roman"/>
            <w:color w:val="222222"/>
            <w:sz w:val="24"/>
            <w:lang w:val="en-IN" w:eastAsia="en-IN"/>
          </w:rPr>
          <w:delText>being selectively discarded</w:delText>
        </w:r>
        <w:r w:rsidR="003C5D48" w:rsidRPr="004F539F" w:rsidDel="003A6754">
          <w:rPr>
            <w:rFonts w:ascii="Times New Roman" w:eastAsia="Times New Roman" w:hAnsi="Times New Roman" w:cs="Times New Roman"/>
            <w:color w:val="222222"/>
            <w:sz w:val="24"/>
            <w:lang w:val="en-IN" w:eastAsia="en-IN"/>
          </w:rPr>
          <w:delText xml:space="preserve"> </w:delText>
        </w:r>
      </w:del>
      <w:del w:id="678" w:author="Rakhi Ghoshal" w:date="2017-07-23T18:44:00Z">
        <w:r w:rsidR="003C5D48" w:rsidRPr="004F539F" w:rsidDel="005F4DF0">
          <w:rPr>
            <w:rFonts w:ascii="Times New Roman" w:eastAsia="Times New Roman" w:hAnsi="Times New Roman" w:cs="Times New Roman"/>
            <w:color w:val="222222"/>
            <w:sz w:val="24"/>
            <w:lang w:val="en-IN" w:eastAsia="en-IN"/>
          </w:rPr>
          <w:delText xml:space="preserve">for </w:delText>
        </w:r>
      </w:del>
      <w:del w:id="679" w:author="Rakhi Ghoshal" w:date="2017-07-22T21:01:00Z">
        <w:r w:rsidR="003C5D48" w:rsidRPr="004F539F" w:rsidDel="003A6754">
          <w:rPr>
            <w:rFonts w:ascii="Times New Roman" w:eastAsia="Times New Roman" w:hAnsi="Times New Roman" w:cs="Times New Roman"/>
            <w:color w:val="222222"/>
            <w:sz w:val="24"/>
            <w:lang w:val="en-IN" w:eastAsia="en-IN"/>
          </w:rPr>
          <w:delText xml:space="preserve">having </w:delText>
        </w:r>
      </w:del>
      <w:del w:id="680" w:author="Rakhi Ghoshal" w:date="2017-07-23T18:44:00Z">
        <w:r w:rsidR="003C5D48" w:rsidRPr="004F539F" w:rsidDel="005F4DF0">
          <w:rPr>
            <w:rFonts w:ascii="Times New Roman" w:eastAsia="Times New Roman" w:hAnsi="Times New Roman" w:cs="Times New Roman"/>
            <w:color w:val="222222"/>
            <w:sz w:val="24"/>
            <w:lang w:val="en-IN" w:eastAsia="en-IN"/>
          </w:rPr>
          <w:delText>genetic challenges</w:delText>
        </w:r>
      </w:del>
      <w:r w:rsidRPr="004F539F">
        <w:rPr>
          <w:rFonts w:ascii="Times New Roman" w:eastAsia="Times New Roman" w:hAnsi="Times New Roman" w:cs="Times New Roman"/>
          <w:color w:val="222222"/>
          <w:sz w:val="24"/>
          <w:lang w:val="en-IN" w:eastAsia="en-IN"/>
        </w:rPr>
        <w:t>.</w:t>
      </w:r>
      <w:r w:rsidR="003C5D48" w:rsidRPr="004F539F">
        <w:rPr>
          <w:rFonts w:ascii="Times New Roman" w:eastAsia="Times New Roman" w:hAnsi="Times New Roman" w:cs="Times New Roman"/>
          <w:color w:val="222222"/>
          <w:sz w:val="24"/>
          <w:lang w:val="en-IN" w:eastAsia="en-IN"/>
        </w:rPr>
        <w:t xml:space="preserve"> </w:t>
      </w:r>
      <w:r w:rsidR="00016755" w:rsidRPr="004F539F">
        <w:rPr>
          <w:rFonts w:ascii="Times New Roman" w:eastAsia="Times New Roman" w:hAnsi="Times New Roman" w:cs="Times New Roman"/>
          <w:color w:val="222222"/>
          <w:sz w:val="24"/>
          <w:lang w:val="en-IN" w:eastAsia="en-IN"/>
        </w:rPr>
        <w:t xml:space="preserve">The </w:t>
      </w:r>
      <w:ins w:id="681" w:author="Rakhi Ghoshal" w:date="2017-07-25T23:11:00Z">
        <w:r w:rsidR="00DC4EAC">
          <w:rPr>
            <w:rFonts w:ascii="Times New Roman" w:eastAsia="Times New Roman" w:hAnsi="Times New Roman" w:cs="Times New Roman"/>
            <w:color w:val="222222"/>
            <w:sz w:val="24"/>
            <w:lang w:val="en-IN" w:eastAsia="en-IN"/>
          </w:rPr>
          <w:t xml:space="preserve">elimination </w:t>
        </w:r>
      </w:ins>
      <w:del w:id="682" w:author="Rakhi Ghoshal" w:date="2017-07-25T23:11:00Z">
        <w:r w:rsidR="00016755" w:rsidRPr="004F539F" w:rsidDel="00DC4EAC">
          <w:rPr>
            <w:rFonts w:ascii="Times New Roman" w:eastAsia="Times New Roman" w:hAnsi="Times New Roman" w:cs="Times New Roman"/>
            <w:color w:val="222222"/>
            <w:sz w:val="24"/>
            <w:lang w:val="en-IN" w:eastAsia="en-IN"/>
          </w:rPr>
          <w:delText xml:space="preserve">‘killing’ </w:delText>
        </w:r>
      </w:del>
      <w:ins w:id="683" w:author="Rakhi Ghoshal" w:date="2017-07-22T21:01:00Z">
        <w:r w:rsidR="00241FE8">
          <w:rPr>
            <w:rFonts w:ascii="Times New Roman" w:eastAsia="Times New Roman" w:hAnsi="Times New Roman" w:cs="Times New Roman"/>
            <w:color w:val="222222"/>
            <w:sz w:val="24"/>
            <w:lang w:val="en-IN" w:eastAsia="en-IN"/>
          </w:rPr>
          <w:t xml:space="preserve">in this eugenics </w:t>
        </w:r>
      </w:ins>
      <w:r w:rsidR="00016755" w:rsidRPr="004F539F">
        <w:rPr>
          <w:rFonts w:ascii="Times New Roman" w:eastAsia="Times New Roman" w:hAnsi="Times New Roman" w:cs="Times New Roman"/>
          <w:color w:val="222222"/>
          <w:sz w:val="24"/>
          <w:lang w:val="en-IN" w:eastAsia="en-IN"/>
        </w:rPr>
        <w:t>is not taking place at any of these articulable levels</w:t>
      </w:r>
      <w:ins w:id="684" w:author="Rakhi Ghoshal" w:date="2017-07-22T21:01:00Z">
        <w:r w:rsidR="00241FE8">
          <w:rPr>
            <w:rFonts w:ascii="Times New Roman" w:eastAsia="Times New Roman" w:hAnsi="Times New Roman" w:cs="Times New Roman"/>
            <w:color w:val="222222"/>
            <w:sz w:val="24"/>
            <w:lang w:val="en-IN" w:eastAsia="en-IN"/>
          </w:rPr>
          <w:t xml:space="preserve">, which </w:t>
        </w:r>
      </w:ins>
      <w:del w:id="685" w:author="Rakhi Ghoshal" w:date="2017-07-22T21:01:00Z">
        <w:r w:rsidR="00016755" w:rsidRPr="004F539F" w:rsidDel="00241FE8">
          <w:rPr>
            <w:rFonts w:ascii="Times New Roman" w:eastAsia="Times New Roman" w:hAnsi="Times New Roman" w:cs="Times New Roman"/>
            <w:color w:val="222222"/>
            <w:sz w:val="24"/>
            <w:lang w:val="en-IN" w:eastAsia="en-IN"/>
          </w:rPr>
          <w:delText xml:space="preserve"> that </w:delText>
        </w:r>
      </w:del>
      <w:r w:rsidR="00016755" w:rsidRPr="004F539F">
        <w:rPr>
          <w:rFonts w:ascii="Times New Roman" w:eastAsia="Times New Roman" w:hAnsi="Times New Roman" w:cs="Times New Roman"/>
          <w:color w:val="222222"/>
          <w:sz w:val="24"/>
          <w:lang w:val="en-IN" w:eastAsia="en-IN"/>
        </w:rPr>
        <w:t xml:space="preserve">could then be </w:t>
      </w:r>
      <w:ins w:id="686" w:author="Rakhi Ghoshal" w:date="2017-07-22T21:02:00Z">
        <w:r w:rsidR="00241FE8">
          <w:rPr>
            <w:rFonts w:ascii="Times New Roman" w:eastAsia="Times New Roman" w:hAnsi="Times New Roman" w:cs="Times New Roman"/>
            <w:color w:val="222222"/>
            <w:sz w:val="24"/>
            <w:lang w:val="en-IN" w:eastAsia="en-IN"/>
          </w:rPr>
          <w:t xml:space="preserve">interrogated by law. </w:t>
        </w:r>
      </w:ins>
      <w:del w:id="687" w:author="Rakhi Ghoshal" w:date="2017-07-22T21:02:00Z">
        <w:r w:rsidR="00016755" w:rsidRPr="004F539F" w:rsidDel="00241FE8">
          <w:rPr>
            <w:rFonts w:ascii="Times New Roman" w:eastAsia="Times New Roman" w:hAnsi="Times New Roman" w:cs="Times New Roman"/>
            <w:color w:val="222222"/>
            <w:sz w:val="24"/>
            <w:lang w:val="en-IN" w:eastAsia="en-IN"/>
          </w:rPr>
          <w:delText xml:space="preserve">examined by the legal vocabulary. </w:delText>
        </w:r>
        <w:r w:rsidR="00D55321" w:rsidDel="00241FE8">
          <w:rPr>
            <w:rFonts w:ascii="Times New Roman" w:eastAsia="Times New Roman" w:hAnsi="Times New Roman" w:cs="Times New Roman"/>
            <w:color w:val="222222"/>
            <w:sz w:val="24"/>
            <w:lang w:val="en-IN" w:eastAsia="en-IN"/>
          </w:rPr>
          <w:delText>The ‘</w:delText>
        </w:r>
        <w:r w:rsidR="009B20D4" w:rsidRPr="004F539F" w:rsidDel="00241FE8">
          <w:rPr>
            <w:rFonts w:ascii="Times New Roman" w:eastAsia="Times New Roman" w:hAnsi="Times New Roman" w:cs="Times New Roman"/>
            <w:color w:val="222222"/>
            <w:sz w:val="24"/>
            <w:lang w:val="en-IN" w:eastAsia="en-IN"/>
          </w:rPr>
          <w:delText>interventions</w:delText>
        </w:r>
        <w:r w:rsidR="00D55321" w:rsidDel="00241FE8">
          <w:rPr>
            <w:rFonts w:ascii="Times New Roman" w:eastAsia="Times New Roman" w:hAnsi="Times New Roman" w:cs="Times New Roman"/>
            <w:color w:val="222222"/>
            <w:sz w:val="24"/>
            <w:lang w:val="en-IN" w:eastAsia="en-IN"/>
          </w:rPr>
          <w:delText>’</w:delText>
        </w:r>
        <w:r w:rsidR="009B20D4" w:rsidRPr="004F539F" w:rsidDel="00241FE8">
          <w:rPr>
            <w:rFonts w:ascii="Times New Roman" w:eastAsia="Times New Roman" w:hAnsi="Times New Roman" w:cs="Times New Roman"/>
            <w:color w:val="222222"/>
            <w:sz w:val="24"/>
            <w:lang w:val="en-IN" w:eastAsia="en-IN"/>
          </w:rPr>
          <w:delText xml:space="preserve"> </w:delText>
        </w:r>
        <w:r w:rsidR="00B10685" w:rsidRPr="004F539F" w:rsidDel="00241FE8">
          <w:rPr>
            <w:rFonts w:ascii="Times New Roman" w:eastAsia="Times New Roman" w:hAnsi="Times New Roman" w:cs="Times New Roman"/>
            <w:color w:val="222222"/>
            <w:sz w:val="24"/>
            <w:lang w:val="en-IN" w:eastAsia="en-IN"/>
          </w:rPr>
          <w:delText xml:space="preserve">seem to be </w:delText>
        </w:r>
        <w:r w:rsidR="009B20D4" w:rsidRPr="004F539F" w:rsidDel="00241FE8">
          <w:rPr>
            <w:rFonts w:ascii="Times New Roman" w:eastAsia="Times New Roman" w:hAnsi="Times New Roman" w:cs="Times New Roman"/>
            <w:color w:val="222222"/>
            <w:sz w:val="24"/>
            <w:lang w:val="en-IN" w:eastAsia="en-IN"/>
          </w:rPr>
          <w:delText>happening at a distance</w:delText>
        </w:r>
        <w:r w:rsidR="006B655C" w:rsidDel="00241FE8">
          <w:rPr>
            <w:rFonts w:ascii="Times New Roman" w:eastAsia="Times New Roman" w:hAnsi="Times New Roman" w:cs="Times New Roman"/>
            <w:color w:val="222222"/>
            <w:sz w:val="24"/>
            <w:lang w:val="en-IN" w:eastAsia="en-IN"/>
          </w:rPr>
          <w:delText>, through words,</w:delText>
        </w:r>
        <w:r w:rsidR="00D260C6" w:rsidDel="00241FE8">
          <w:rPr>
            <w:rFonts w:ascii="Times New Roman" w:eastAsia="Times New Roman" w:hAnsi="Times New Roman" w:cs="Times New Roman"/>
            <w:color w:val="222222"/>
            <w:sz w:val="24"/>
            <w:lang w:val="en-IN" w:eastAsia="en-IN"/>
          </w:rPr>
          <w:delText xml:space="preserve"> </w:delText>
        </w:r>
        <w:r w:rsidR="00D260C6" w:rsidRPr="004F539F" w:rsidDel="00241FE8">
          <w:rPr>
            <w:rFonts w:ascii="Times New Roman" w:eastAsia="Times New Roman" w:hAnsi="Times New Roman" w:cs="Times New Roman"/>
            <w:color w:val="222222"/>
            <w:sz w:val="24"/>
            <w:lang w:val="en-IN" w:eastAsia="en-IN"/>
          </w:rPr>
          <w:delText>so to say</w:delText>
        </w:r>
        <w:r w:rsidR="00B10685" w:rsidRPr="004F539F" w:rsidDel="00241FE8">
          <w:rPr>
            <w:rFonts w:ascii="Times New Roman" w:eastAsia="Times New Roman" w:hAnsi="Times New Roman" w:cs="Times New Roman"/>
            <w:color w:val="222222"/>
            <w:sz w:val="24"/>
            <w:lang w:val="en-IN" w:eastAsia="en-IN"/>
          </w:rPr>
          <w:delText>.</w:delText>
        </w:r>
        <w:r w:rsidR="00D260C6" w:rsidDel="00241FE8">
          <w:rPr>
            <w:rFonts w:ascii="Times New Roman" w:eastAsia="Times New Roman" w:hAnsi="Times New Roman" w:cs="Times New Roman"/>
            <w:color w:val="222222"/>
            <w:sz w:val="24"/>
            <w:lang w:val="en-IN" w:eastAsia="en-IN"/>
          </w:rPr>
          <w:delText xml:space="preserve"> </w:delText>
        </w:r>
        <w:r w:rsidR="00B10685" w:rsidRPr="004F539F" w:rsidDel="00241FE8">
          <w:rPr>
            <w:rFonts w:ascii="Times New Roman" w:eastAsia="Times New Roman" w:hAnsi="Times New Roman" w:cs="Times New Roman"/>
            <w:color w:val="222222"/>
            <w:sz w:val="24"/>
            <w:lang w:val="en-IN" w:eastAsia="en-IN"/>
          </w:rPr>
          <w:delText xml:space="preserve"> </w:delText>
        </w:r>
      </w:del>
    </w:p>
    <w:p w:rsidR="006A4A66" w:rsidRDefault="009B20D4" w:rsidP="004F539F">
      <w:pPr>
        <w:shd w:val="clear" w:color="auto" w:fill="FFFFFF"/>
        <w:spacing w:before="100" w:beforeAutospacing="1" w:after="100" w:afterAutospacing="1"/>
        <w:ind w:firstLine="720"/>
        <w:jc w:val="both"/>
        <w:rPr>
          <w:ins w:id="688" w:author="Rakhi Ghoshal" w:date="2017-07-23T18:52:00Z"/>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While </w:t>
      </w:r>
      <w:r w:rsidR="00365EA2" w:rsidRPr="004F539F">
        <w:rPr>
          <w:rFonts w:ascii="Times New Roman" w:eastAsia="Times New Roman" w:hAnsi="Times New Roman" w:cs="Times New Roman"/>
          <w:color w:val="222222"/>
          <w:sz w:val="24"/>
          <w:lang w:val="en-IN" w:eastAsia="en-IN"/>
        </w:rPr>
        <w:t xml:space="preserve">it is fair enough (pun </w:t>
      </w:r>
      <w:ins w:id="689" w:author="Rakhi Ghoshal" w:date="2017-07-22T21:02:00Z">
        <w:r w:rsidR="008D56DE">
          <w:rPr>
            <w:rFonts w:ascii="Times New Roman" w:eastAsia="Times New Roman" w:hAnsi="Times New Roman" w:cs="Times New Roman"/>
            <w:color w:val="222222"/>
            <w:sz w:val="24"/>
            <w:lang w:val="en-IN" w:eastAsia="en-IN"/>
          </w:rPr>
          <w:t>to be ignored</w:t>
        </w:r>
      </w:ins>
      <w:del w:id="690" w:author="Rakhi Ghoshal" w:date="2017-07-22T21:02:00Z">
        <w:r w:rsidR="00365EA2" w:rsidRPr="004F539F" w:rsidDel="008D56DE">
          <w:rPr>
            <w:rFonts w:ascii="Times New Roman" w:eastAsia="Times New Roman" w:hAnsi="Times New Roman" w:cs="Times New Roman"/>
            <w:color w:val="222222"/>
            <w:sz w:val="24"/>
            <w:lang w:val="en-IN" w:eastAsia="en-IN"/>
          </w:rPr>
          <w:delText>not intended</w:delText>
        </w:r>
      </w:del>
      <w:r w:rsidR="00365EA2" w:rsidRPr="004F539F">
        <w:rPr>
          <w:rFonts w:ascii="Times New Roman" w:eastAsia="Times New Roman" w:hAnsi="Times New Roman" w:cs="Times New Roman"/>
          <w:color w:val="222222"/>
          <w:sz w:val="24"/>
          <w:lang w:val="en-IN" w:eastAsia="en-IN"/>
        </w:rPr>
        <w:t xml:space="preserve">) to be curious about </w:t>
      </w:r>
      <w:r w:rsidRPr="004F539F">
        <w:rPr>
          <w:rFonts w:ascii="Times New Roman" w:eastAsia="Times New Roman" w:hAnsi="Times New Roman" w:cs="Times New Roman"/>
          <w:color w:val="222222"/>
          <w:sz w:val="24"/>
          <w:lang w:val="en-IN" w:eastAsia="en-IN"/>
        </w:rPr>
        <w:t xml:space="preserve">the </w:t>
      </w:r>
      <w:ins w:id="691" w:author="Rakhi Ghoshal" w:date="2017-07-23T18:44:00Z">
        <w:r w:rsidR="005F4DF0">
          <w:rPr>
            <w:rFonts w:ascii="Times New Roman" w:eastAsia="Times New Roman" w:hAnsi="Times New Roman" w:cs="Times New Roman"/>
            <w:color w:val="222222"/>
            <w:sz w:val="24"/>
            <w:lang w:val="en-IN" w:eastAsia="en-IN"/>
          </w:rPr>
          <w:t xml:space="preserve">alleged </w:t>
        </w:r>
      </w:ins>
      <w:r w:rsidRPr="004F539F">
        <w:rPr>
          <w:rFonts w:ascii="Times New Roman" w:eastAsia="Times New Roman" w:hAnsi="Times New Roman" w:cs="Times New Roman"/>
          <w:color w:val="222222"/>
          <w:sz w:val="24"/>
          <w:lang w:val="en-IN" w:eastAsia="en-IN"/>
        </w:rPr>
        <w:t xml:space="preserve">450 babies born under </w:t>
      </w:r>
      <w:r w:rsidR="00365EA2" w:rsidRPr="004F539F">
        <w:rPr>
          <w:rFonts w:ascii="Times New Roman" w:eastAsia="Times New Roman" w:hAnsi="Times New Roman" w:cs="Times New Roman"/>
          <w:color w:val="222222"/>
          <w:sz w:val="24"/>
          <w:lang w:val="en-IN" w:eastAsia="en-IN"/>
        </w:rPr>
        <w:t xml:space="preserve">the </w:t>
      </w:r>
      <w:r w:rsidRPr="004F539F">
        <w:rPr>
          <w:rFonts w:ascii="Times New Roman" w:eastAsia="Times New Roman" w:hAnsi="Times New Roman" w:cs="Times New Roman"/>
          <w:color w:val="222222"/>
          <w:sz w:val="24"/>
          <w:lang w:val="en-IN" w:eastAsia="en-IN"/>
        </w:rPr>
        <w:t xml:space="preserve">supervision/intervention </w:t>
      </w:r>
      <w:r w:rsidR="00365EA2" w:rsidRPr="004F539F">
        <w:rPr>
          <w:rFonts w:ascii="Times New Roman" w:eastAsia="Times New Roman" w:hAnsi="Times New Roman" w:cs="Times New Roman"/>
          <w:color w:val="222222"/>
          <w:sz w:val="24"/>
          <w:lang w:val="en-IN" w:eastAsia="en-IN"/>
        </w:rPr>
        <w:t xml:space="preserve">of the </w:t>
      </w:r>
      <w:proofErr w:type="spellStart"/>
      <w:r w:rsidR="00365EA2" w:rsidRPr="004F539F">
        <w:rPr>
          <w:rFonts w:ascii="Times New Roman" w:eastAsia="Times New Roman" w:hAnsi="Times New Roman" w:cs="Times New Roman"/>
          <w:i/>
          <w:color w:val="222222"/>
          <w:sz w:val="24"/>
          <w:lang w:val="en-IN" w:eastAsia="en-IN"/>
        </w:rPr>
        <w:t>sanskaris</w:t>
      </w:r>
      <w:proofErr w:type="spellEnd"/>
      <w:r w:rsidR="00365EA2" w:rsidRPr="004F539F">
        <w:rPr>
          <w:rFonts w:ascii="Times New Roman" w:eastAsia="Times New Roman" w:hAnsi="Times New Roman" w:cs="Times New Roman"/>
          <w:color w:val="222222"/>
          <w:sz w:val="24"/>
          <w:lang w:val="en-IN" w:eastAsia="en-IN"/>
        </w:rPr>
        <w:t xml:space="preserve"> </w:t>
      </w:r>
      <w:r w:rsidRPr="004F539F">
        <w:rPr>
          <w:rFonts w:ascii="Times New Roman" w:eastAsia="Times New Roman" w:hAnsi="Times New Roman" w:cs="Times New Roman"/>
          <w:color w:val="222222"/>
          <w:sz w:val="24"/>
          <w:lang w:val="en-IN" w:eastAsia="en-IN"/>
        </w:rPr>
        <w:t>(how tall, how fair</w:t>
      </w:r>
      <w:del w:id="692" w:author="Rakhi Ghoshal" w:date="2017-07-22T21:02:00Z">
        <w:r w:rsidRPr="004F539F" w:rsidDel="00B22F7F">
          <w:rPr>
            <w:rFonts w:ascii="Times New Roman" w:eastAsia="Times New Roman" w:hAnsi="Times New Roman" w:cs="Times New Roman"/>
            <w:color w:val="222222"/>
            <w:sz w:val="24"/>
            <w:lang w:val="en-IN" w:eastAsia="en-IN"/>
          </w:rPr>
          <w:delText>, etc</w:delText>
        </w:r>
      </w:del>
      <w:r w:rsidRPr="004F539F">
        <w:rPr>
          <w:rFonts w:ascii="Times New Roman" w:eastAsia="Times New Roman" w:hAnsi="Times New Roman" w:cs="Times New Roman"/>
          <w:color w:val="222222"/>
          <w:sz w:val="24"/>
          <w:lang w:val="en-IN" w:eastAsia="en-IN"/>
        </w:rPr>
        <w:t>.), it is the </w:t>
      </w:r>
      <w:ins w:id="693" w:author="Rakhi Ghoshal" w:date="2017-07-22T21:03:00Z">
        <w:r w:rsidR="00B22F7F">
          <w:rPr>
            <w:rFonts w:ascii="Times New Roman" w:eastAsia="Times New Roman" w:hAnsi="Times New Roman" w:cs="Times New Roman"/>
            <w:color w:val="222222"/>
            <w:sz w:val="24"/>
            <w:lang w:val="en-IN" w:eastAsia="en-IN"/>
          </w:rPr>
          <w:t xml:space="preserve">general </w:t>
        </w:r>
      </w:ins>
      <w:r w:rsidRPr="004F539F">
        <w:rPr>
          <w:rFonts w:ascii="Times New Roman" w:eastAsia="Times New Roman" w:hAnsi="Times New Roman" w:cs="Times New Roman"/>
          <w:i/>
          <w:iCs/>
          <w:color w:val="222222"/>
          <w:sz w:val="24"/>
          <w:lang w:val="en-IN" w:eastAsia="en-IN"/>
        </w:rPr>
        <w:t>desire </w:t>
      </w:r>
      <w:r w:rsidRPr="004F539F">
        <w:rPr>
          <w:rFonts w:ascii="Times New Roman" w:eastAsia="Times New Roman" w:hAnsi="Times New Roman" w:cs="Times New Roman"/>
          <w:color w:val="222222"/>
          <w:sz w:val="24"/>
          <w:lang w:val="en-IN" w:eastAsia="en-IN"/>
        </w:rPr>
        <w:t>of the common (wo</w:t>
      </w:r>
      <w:proofErr w:type="gramStart"/>
      <w:r w:rsidRPr="004F539F">
        <w:rPr>
          <w:rFonts w:ascii="Times New Roman" w:eastAsia="Times New Roman" w:hAnsi="Times New Roman" w:cs="Times New Roman"/>
          <w:color w:val="222222"/>
          <w:sz w:val="24"/>
          <w:lang w:val="en-IN" w:eastAsia="en-IN"/>
        </w:rPr>
        <w:t>)man</w:t>
      </w:r>
      <w:proofErr w:type="gramEnd"/>
      <w:r w:rsidRPr="004F539F">
        <w:rPr>
          <w:rFonts w:ascii="Times New Roman" w:eastAsia="Times New Roman" w:hAnsi="Times New Roman" w:cs="Times New Roman"/>
          <w:color w:val="222222"/>
          <w:sz w:val="24"/>
          <w:lang w:val="en-IN" w:eastAsia="en-IN"/>
        </w:rPr>
        <w:t xml:space="preserve"> to beget a child who is healthy </w:t>
      </w:r>
      <w:del w:id="694" w:author="Rakhi Ghoshal" w:date="2017-07-22T21:03:00Z">
        <w:r w:rsidRPr="004F539F" w:rsidDel="00B22F7F">
          <w:rPr>
            <w:rFonts w:ascii="Times New Roman" w:eastAsia="Times New Roman" w:hAnsi="Times New Roman" w:cs="Times New Roman"/>
            <w:color w:val="222222"/>
            <w:sz w:val="24"/>
            <w:lang w:val="en-IN" w:eastAsia="en-IN"/>
          </w:rPr>
          <w:delText xml:space="preserve">(and fair) </w:delText>
        </w:r>
      </w:del>
      <w:r w:rsidRPr="004F539F">
        <w:rPr>
          <w:rFonts w:ascii="Times New Roman" w:eastAsia="Times New Roman" w:hAnsi="Times New Roman" w:cs="Times New Roman"/>
          <w:color w:val="222222"/>
          <w:sz w:val="24"/>
          <w:lang w:val="en-IN" w:eastAsia="en-IN"/>
        </w:rPr>
        <w:t xml:space="preserve">that is </w:t>
      </w:r>
      <w:del w:id="695" w:author="Rakhi Ghoshal" w:date="2017-07-22T21:03:00Z">
        <w:r w:rsidRPr="004F539F" w:rsidDel="00B22F7F">
          <w:rPr>
            <w:rFonts w:ascii="Times New Roman" w:eastAsia="Times New Roman" w:hAnsi="Times New Roman" w:cs="Times New Roman"/>
            <w:color w:val="222222"/>
            <w:sz w:val="24"/>
            <w:lang w:val="en-IN" w:eastAsia="en-IN"/>
          </w:rPr>
          <w:delText>being put to use</w:delText>
        </w:r>
        <w:r w:rsidR="000404CB" w:rsidRPr="004F539F" w:rsidDel="00B22F7F">
          <w:rPr>
            <w:rFonts w:ascii="Times New Roman" w:eastAsia="Times New Roman" w:hAnsi="Times New Roman" w:cs="Times New Roman"/>
            <w:color w:val="222222"/>
            <w:sz w:val="24"/>
            <w:lang w:val="en-IN" w:eastAsia="en-IN"/>
          </w:rPr>
          <w:delText>/</w:delText>
        </w:r>
      </w:del>
      <w:ins w:id="696" w:author="Rakhi Ghoshal" w:date="2017-07-23T18:45:00Z">
        <w:r w:rsidR="005F4DF0">
          <w:rPr>
            <w:rFonts w:ascii="Times New Roman" w:eastAsia="Times New Roman" w:hAnsi="Times New Roman" w:cs="Times New Roman"/>
            <w:color w:val="222222"/>
            <w:sz w:val="24"/>
            <w:lang w:val="en-IN" w:eastAsia="en-IN"/>
          </w:rPr>
          <w:t xml:space="preserve">here </w:t>
        </w:r>
      </w:ins>
      <w:r w:rsidR="000404CB" w:rsidRPr="004F539F">
        <w:rPr>
          <w:rFonts w:ascii="Times New Roman" w:eastAsia="Times New Roman" w:hAnsi="Times New Roman" w:cs="Times New Roman"/>
          <w:color w:val="222222"/>
          <w:sz w:val="24"/>
          <w:lang w:val="en-IN" w:eastAsia="en-IN"/>
        </w:rPr>
        <w:t>exploited</w:t>
      </w:r>
      <w:ins w:id="697" w:author="Rakhi Ghoshal" w:date="2017-07-22T21:03:00Z">
        <w:r w:rsidR="00B22F7F">
          <w:rPr>
            <w:rFonts w:ascii="Times New Roman" w:eastAsia="Times New Roman" w:hAnsi="Times New Roman" w:cs="Times New Roman"/>
            <w:color w:val="222222"/>
            <w:sz w:val="24"/>
            <w:lang w:val="en-IN" w:eastAsia="en-IN"/>
          </w:rPr>
          <w:t xml:space="preserve"> by the </w:t>
        </w:r>
        <w:proofErr w:type="spellStart"/>
        <w:r w:rsidR="00B22F7F" w:rsidRPr="00B22F7F">
          <w:rPr>
            <w:rFonts w:ascii="Times New Roman" w:eastAsia="Times New Roman" w:hAnsi="Times New Roman" w:cs="Times New Roman"/>
            <w:i/>
            <w:color w:val="222222"/>
            <w:sz w:val="24"/>
            <w:lang w:val="en-IN" w:eastAsia="en-IN"/>
            <w:rPrChange w:id="698" w:author="Rakhi Ghoshal" w:date="2017-07-22T21:03:00Z">
              <w:rPr>
                <w:rFonts w:ascii="Times New Roman" w:eastAsia="Times New Roman" w:hAnsi="Times New Roman" w:cs="Times New Roman"/>
                <w:color w:val="222222"/>
                <w:sz w:val="24"/>
                <w:lang w:val="en-IN" w:eastAsia="en-IN"/>
              </w:rPr>
            </w:rPrChange>
          </w:rPr>
          <w:t>sanskaris</w:t>
        </w:r>
      </w:ins>
      <w:proofErr w:type="spellEnd"/>
      <w:r w:rsidRPr="004F539F">
        <w:rPr>
          <w:rFonts w:ascii="Times New Roman" w:eastAsia="Times New Roman" w:hAnsi="Times New Roman" w:cs="Times New Roman"/>
          <w:color w:val="222222"/>
          <w:sz w:val="24"/>
          <w:lang w:val="en-IN" w:eastAsia="en-IN"/>
        </w:rPr>
        <w:t xml:space="preserve">. </w:t>
      </w:r>
      <w:r w:rsidR="00FA2835" w:rsidRPr="004F539F">
        <w:rPr>
          <w:rFonts w:ascii="Times New Roman" w:eastAsia="Times New Roman" w:hAnsi="Times New Roman" w:cs="Times New Roman"/>
          <w:color w:val="222222"/>
          <w:sz w:val="24"/>
          <w:lang w:val="en-IN" w:eastAsia="en-IN"/>
        </w:rPr>
        <w:t xml:space="preserve">I would dare </w:t>
      </w:r>
      <w:del w:id="699" w:author="Rakhi Ghoshal" w:date="2017-07-22T21:03:00Z">
        <w:r w:rsidR="00FA2835" w:rsidRPr="004F539F" w:rsidDel="008C5CC9">
          <w:rPr>
            <w:rFonts w:ascii="Times New Roman" w:eastAsia="Times New Roman" w:hAnsi="Times New Roman" w:cs="Times New Roman"/>
            <w:color w:val="222222"/>
            <w:sz w:val="24"/>
            <w:lang w:val="en-IN" w:eastAsia="en-IN"/>
          </w:rPr>
          <w:delText xml:space="preserve">to </w:delText>
        </w:r>
      </w:del>
      <w:r w:rsidR="00FA2835" w:rsidRPr="004F539F">
        <w:rPr>
          <w:rFonts w:ascii="Times New Roman" w:eastAsia="Times New Roman" w:hAnsi="Times New Roman" w:cs="Times New Roman"/>
          <w:color w:val="222222"/>
          <w:sz w:val="24"/>
          <w:lang w:val="en-IN" w:eastAsia="en-IN"/>
        </w:rPr>
        <w:t xml:space="preserve">say that </w:t>
      </w:r>
      <w:ins w:id="700" w:author="Rakhi Ghoshal" w:date="2017-07-22T21:03:00Z">
        <w:r w:rsidR="008C5CC9">
          <w:rPr>
            <w:rFonts w:ascii="Times New Roman" w:eastAsia="Times New Roman" w:hAnsi="Times New Roman" w:cs="Times New Roman"/>
            <w:color w:val="222222"/>
            <w:sz w:val="24"/>
            <w:lang w:val="en-IN" w:eastAsia="en-IN"/>
          </w:rPr>
          <w:t xml:space="preserve">many </w:t>
        </w:r>
      </w:ins>
      <w:del w:id="701" w:author="Rakhi Ghoshal" w:date="2017-07-22T21:04:00Z">
        <w:r w:rsidR="00FA2835" w:rsidRPr="004F539F" w:rsidDel="008C5CC9">
          <w:rPr>
            <w:rFonts w:ascii="Times New Roman" w:eastAsia="Times New Roman" w:hAnsi="Times New Roman" w:cs="Times New Roman"/>
            <w:color w:val="222222"/>
            <w:sz w:val="24"/>
            <w:lang w:val="en-IN" w:eastAsia="en-IN"/>
          </w:rPr>
          <w:delText xml:space="preserve">a lot </w:delText>
        </w:r>
      </w:del>
      <w:r w:rsidR="00FA2835" w:rsidRPr="004F539F">
        <w:rPr>
          <w:rFonts w:ascii="Times New Roman" w:eastAsia="Times New Roman" w:hAnsi="Times New Roman" w:cs="Times New Roman"/>
          <w:color w:val="222222"/>
          <w:sz w:val="24"/>
          <w:lang w:val="en-IN" w:eastAsia="en-IN"/>
        </w:rPr>
        <w:t xml:space="preserve">of us </w:t>
      </w:r>
      <w:r w:rsidRPr="004F539F">
        <w:rPr>
          <w:rFonts w:ascii="Times New Roman" w:eastAsia="Times New Roman" w:hAnsi="Times New Roman" w:cs="Times New Roman"/>
          <w:color w:val="222222"/>
          <w:sz w:val="24"/>
          <w:lang w:val="en-IN" w:eastAsia="en-IN"/>
        </w:rPr>
        <w:t xml:space="preserve">are eugenicists </w:t>
      </w:r>
      <w:ins w:id="702" w:author="Rakhi Ghoshal" w:date="2017-07-22T21:04:00Z">
        <w:r w:rsidR="008C5CC9">
          <w:rPr>
            <w:rFonts w:ascii="Times New Roman" w:eastAsia="Times New Roman" w:hAnsi="Times New Roman" w:cs="Times New Roman"/>
            <w:color w:val="222222"/>
            <w:sz w:val="24"/>
            <w:lang w:val="en-IN" w:eastAsia="en-IN"/>
          </w:rPr>
          <w:t xml:space="preserve">in some degree or the other </w:t>
        </w:r>
      </w:ins>
      <w:r w:rsidRPr="004F539F">
        <w:rPr>
          <w:rFonts w:ascii="Times New Roman" w:eastAsia="Times New Roman" w:hAnsi="Times New Roman" w:cs="Times New Roman"/>
          <w:color w:val="222222"/>
          <w:sz w:val="24"/>
          <w:lang w:val="en-IN" w:eastAsia="en-IN"/>
        </w:rPr>
        <w:t xml:space="preserve">deep down </w:t>
      </w:r>
      <w:del w:id="703" w:author="Rakhi Ghoshal" w:date="2017-07-22T21:04:00Z">
        <w:r w:rsidRPr="004F539F" w:rsidDel="008C5CC9">
          <w:rPr>
            <w:rFonts w:ascii="Times New Roman" w:eastAsia="Times New Roman" w:hAnsi="Times New Roman" w:cs="Times New Roman"/>
            <w:color w:val="222222"/>
            <w:sz w:val="24"/>
            <w:lang w:val="en-IN" w:eastAsia="en-IN"/>
          </w:rPr>
          <w:delText>(</w:delText>
        </w:r>
      </w:del>
      <w:r w:rsidRPr="004F539F">
        <w:rPr>
          <w:rFonts w:ascii="Times New Roman" w:eastAsia="Times New Roman" w:hAnsi="Times New Roman" w:cs="Times New Roman"/>
          <w:color w:val="222222"/>
          <w:sz w:val="24"/>
          <w:lang w:val="en-IN" w:eastAsia="en-IN"/>
        </w:rPr>
        <w:t>or otherwise</w:t>
      </w:r>
      <w:del w:id="704" w:author="Rakhi Ghoshal" w:date="2017-07-22T21:04:00Z">
        <w:r w:rsidRPr="004F539F" w:rsidDel="008C5CC9">
          <w:rPr>
            <w:rFonts w:ascii="Times New Roman" w:eastAsia="Times New Roman" w:hAnsi="Times New Roman" w:cs="Times New Roman"/>
            <w:color w:val="222222"/>
            <w:sz w:val="24"/>
            <w:lang w:val="en-IN" w:eastAsia="en-IN"/>
          </w:rPr>
          <w:delText>) in some form or the other</w:delText>
        </w:r>
      </w:del>
      <w:r w:rsidRPr="004F539F">
        <w:rPr>
          <w:rFonts w:ascii="Times New Roman" w:eastAsia="Times New Roman" w:hAnsi="Times New Roman" w:cs="Times New Roman"/>
          <w:color w:val="222222"/>
          <w:sz w:val="24"/>
          <w:lang w:val="en-IN" w:eastAsia="en-IN"/>
        </w:rPr>
        <w:t xml:space="preserve">: </w:t>
      </w:r>
      <w:r w:rsidR="00CF7E0B" w:rsidRPr="004F539F">
        <w:rPr>
          <w:rFonts w:ascii="Times New Roman" w:eastAsia="Times New Roman" w:hAnsi="Times New Roman" w:cs="Times New Roman"/>
          <w:color w:val="222222"/>
          <w:sz w:val="24"/>
          <w:lang w:val="en-IN" w:eastAsia="en-IN"/>
        </w:rPr>
        <w:t>even while sincerely standing for and advocating the rights of</w:t>
      </w:r>
      <w:r w:rsidR="00731A98" w:rsidRPr="004F539F">
        <w:rPr>
          <w:rFonts w:ascii="Times New Roman" w:eastAsia="Times New Roman" w:hAnsi="Times New Roman" w:cs="Times New Roman"/>
          <w:color w:val="222222"/>
          <w:sz w:val="24"/>
          <w:lang w:val="en-IN" w:eastAsia="en-IN"/>
        </w:rPr>
        <w:t xml:space="preserve">, </w:t>
      </w:r>
      <w:r w:rsidR="00CF7E0B" w:rsidRPr="004F539F">
        <w:rPr>
          <w:rFonts w:ascii="Times New Roman" w:eastAsia="Times New Roman" w:hAnsi="Times New Roman" w:cs="Times New Roman"/>
          <w:color w:val="222222"/>
          <w:sz w:val="24"/>
          <w:lang w:val="en-IN" w:eastAsia="en-IN"/>
        </w:rPr>
        <w:t xml:space="preserve">for instance, </w:t>
      </w:r>
      <w:r w:rsidR="00731A98" w:rsidRPr="004F539F">
        <w:rPr>
          <w:rFonts w:ascii="Times New Roman" w:eastAsia="Times New Roman" w:hAnsi="Times New Roman" w:cs="Times New Roman"/>
          <w:color w:val="222222"/>
          <w:sz w:val="24"/>
          <w:lang w:val="en-IN" w:eastAsia="en-IN"/>
        </w:rPr>
        <w:t xml:space="preserve">the differently abled citizens, even while never agreeing to </w:t>
      </w:r>
      <w:r w:rsidRPr="004F539F">
        <w:rPr>
          <w:rFonts w:ascii="Times New Roman" w:eastAsia="Times New Roman" w:hAnsi="Times New Roman" w:cs="Times New Roman"/>
          <w:color w:val="222222"/>
          <w:sz w:val="24"/>
          <w:lang w:val="en-IN" w:eastAsia="en-IN"/>
        </w:rPr>
        <w:t>abort a</w:t>
      </w:r>
      <w:r w:rsidR="00731A98" w:rsidRPr="004F539F">
        <w:rPr>
          <w:rFonts w:ascii="Times New Roman" w:eastAsia="Times New Roman" w:hAnsi="Times New Roman" w:cs="Times New Roman"/>
          <w:color w:val="222222"/>
          <w:sz w:val="24"/>
          <w:lang w:val="en-IN" w:eastAsia="en-IN"/>
        </w:rPr>
        <w:t xml:space="preserve">n embryo that gets diagnosed with some genetic abnormality, </w:t>
      </w:r>
      <w:ins w:id="705" w:author="Rakhi Ghoshal" w:date="2017-07-22T21:13:00Z">
        <w:r w:rsidR="00C34EC7">
          <w:rPr>
            <w:rFonts w:ascii="Times New Roman" w:eastAsia="Times New Roman" w:hAnsi="Times New Roman" w:cs="Times New Roman"/>
            <w:color w:val="222222"/>
            <w:sz w:val="24"/>
            <w:lang w:val="en-IN" w:eastAsia="en-IN"/>
          </w:rPr>
          <w:t xml:space="preserve">when pregnant, </w:t>
        </w:r>
      </w:ins>
      <w:del w:id="706" w:author="Rakhi Ghoshal" w:date="2017-07-22T21:13:00Z">
        <w:r w:rsidR="00731A98" w:rsidRPr="004F539F" w:rsidDel="00C34EC7">
          <w:rPr>
            <w:rFonts w:ascii="Times New Roman" w:eastAsia="Times New Roman" w:hAnsi="Times New Roman" w:cs="Times New Roman"/>
            <w:color w:val="222222"/>
            <w:sz w:val="24"/>
            <w:lang w:val="en-IN" w:eastAsia="en-IN"/>
          </w:rPr>
          <w:delText xml:space="preserve">would </w:delText>
        </w:r>
      </w:del>
      <w:ins w:id="707" w:author="Rakhi Ghoshal" w:date="2017-07-23T18:45:00Z">
        <w:r w:rsidR="005F4DF0">
          <w:rPr>
            <w:rFonts w:ascii="Times New Roman" w:eastAsia="Times New Roman" w:hAnsi="Times New Roman" w:cs="Times New Roman"/>
            <w:color w:val="222222"/>
            <w:sz w:val="24"/>
            <w:lang w:val="en-IN" w:eastAsia="en-IN"/>
          </w:rPr>
          <w:t xml:space="preserve">a lot </w:t>
        </w:r>
      </w:ins>
      <w:del w:id="708" w:author="Rakhi Ghoshal" w:date="2017-07-22T21:12:00Z">
        <w:r w:rsidR="00731A98" w:rsidRPr="004F539F" w:rsidDel="00C34EC7">
          <w:rPr>
            <w:rFonts w:ascii="Times New Roman" w:eastAsia="Times New Roman" w:hAnsi="Times New Roman" w:cs="Times New Roman"/>
            <w:color w:val="222222"/>
            <w:sz w:val="24"/>
            <w:lang w:val="en-IN" w:eastAsia="en-IN"/>
          </w:rPr>
          <w:delText xml:space="preserve">all </w:delText>
        </w:r>
      </w:del>
      <w:r w:rsidR="00731A98" w:rsidRPr="004F539F">
        <w:rPr>
          <w:rFonts w:ascii="Times New Roman" w:eastAsia="Times New Roman" w:hAnsi="Times New Roman" w:cs="Times New Roman"/>
          <w:color w:val="222222"/>
          <w:sz w:val="24"/>
          <w:lang w:val="en-IN" w:eastAsia="en-IN"/>
        </w:rPr>
        <w:t xml:space="preserve">of us </w:t>
      </w:r>
      <w:ins w:id="709" w:author="Rakhi Ghoshal" w:date="2017-07-22T21:13:00Z">
        <w:r w:rsidR="00C34EC7">
          <w:rPr>
            <w:rFonts w:ascii="Times New Roman" w:eastAsia="Times New Roman" w:hAnsi="Times New Roman" w:cs="Times New Roman"/>
            <w:color w:val="222222"/>
            <w:sz w:val="24"/>
            <w:lang w:val="en-IN" w:eastAsia="en-IN"/>
          </w:rPr>
          <w:t>are likely to desire a non-</w:t>
        </w:r>
      </w:ins>
      <w:del w:id="710" w:author="Rakhi Ghoshal" w:date="2017-07-22T21:12:00Z">
        <w:r w:rsidR="00731A98" w:rsidRPr="004F539F" w:rsidDel="00C34EC7">
          <w:rPr>
            <w:rFonts w:ascii="Times New Roman" w:eastAsia="Times New Roman" w:hAnsi="Times New Roman" w:cs="Times New Roman"/>
            <w:color w:val="222222"/>
            <w:sz w:val="24"/>
            <w:lang w:val="en-IN" w:eastAsia="en-IN"/>
          </w:rPr>
          <w:delText xml:space="preserve">actively </w:delText>
        </w:r>
      </w:del>
      <w:del w:id="711" w:author="Rakhi Ghoshal" w:date="2017-07-22T21:13:00Z">
        <w:r w:rsidR="00731A98" w:rsidRPr="004F539F" w:rsidDel="00C34EC7">
          <w:rPr>
            <w:rFonts w:ascii="Times New Roman" w:eastAsia="Times New Roman" w:hAnsi="Times New Roman" w:cs="Times New Roman"/>
            <w:i/>
            <w:iCs/>
            <w:color w:val="222222"/>
            <w:sz w:val="24"/>
            <w:lang w:val="en-IN" w:eastAsia="en-IN"/>
          </w:rPr>
          <w:delText>prefer</w:delText>
        </w:r>
        <w:r w:rsidRPr="004F539F" w:rsidDel="00C34EC7">
          <w:rPr>
            <w:rFonts w:ascii="Times New Roman" w:eastAsia="Times New Roman" w:hAnsi="Times New Roman" w:cs="Times New Roman"/>
            <w:i/>
            <w:iCs/>
            <w:color w:val="222222"/>
            <w:sz w:val="24"/>
            <w:lang w:val="en-IN" w:eastAsia="en-IN"/>
          </w:rPr>
          <w:delText> </w:delText>
        </w:r>
        <w:r w:rsidRPr="004F539F" w:rsidDel="00C34EC7">
          <w:rPr>
            <w:rFonts w:ascii="Times New Roman" w:eastAsia="Times New Roman" w:hAnsi="Times New Roman" w:cs="Times New Roman"/>
            <w:color w:val="222222"/>
            <w:sz w:val="24"/>
            <w:lang w:val="en-IN" w:eastAsia="en-IN"/>
          </w:rPr>
          <w:delText xml:space="preserve">a </w:delText>
        </w:r>
      </w:del>
      <w:r w:rsidRPr="004F539F">
        <w:rPr>
          <w:rFonts w:ascii="Times New Roman" w:eastAsia="Times New Roman" w:hAnsi="Times New Roman" w:cs="Times New Roman"/>
          <w:color w:val="222222"/>
          <w:sz w:val="24"/>
          <w:lang w:val="en-IN" w:eastAsia="en-IN"/>
        </w:rPr>
        <w:t xml:space="preserve">differently abled </w:t>
      </w:r>
      <w:proofErr w:type="gramStart"/>
      <w:r w:rsidRPr="004F539F">
        <w:rPr>
          <w:rFonts w:ascii="Times New Roman" w:eastAsia="Times New Roman" w:hAnsi="Times New Roman" w:cs="Times New Roman"/>
          <w:color w:val="222222"/>
          <w:sz w:val="24"/>
          <w:lang w:val="en-IN" w:eastAsia="en-IN"/>
        </w:rPr>
        <w:t xml:space="preserve">child </w:t>
      </w:r>
      <w:proofErr w:type="gramEnd"/>
      <w:del w:id="712" w:author="Rakhi Ghoshal" w:date="2017-07-22T21:14:00Z">
        <w:r w:rsidRPr="004F539F" w:rsidDel="00C34EC7">
          <w:rPr>
            <w:rFonts w:ascii="Times New Roman" w:eastAsia="Times New Roman" w:hAnsi="Times New Roman" w:cs="Times New Roman"/>
            <w:color w:val="222222"/>
            <w:sz w:val="24"/>
            <w:lang w:val="en-IN" w:eastAsia="en-IN"/>
          </w:rPr>
          <w:delText>over one that is not?</w:delText>
        </w:r>
      </w:del>
      <w:ins w:id="713" w:author="Rakhi Ghoshal" w:date="2017-07-22T21:14:00Z">
        <w:r w:rsidR="00C34EC7">
          <w:rPr>
            <w:rFonts w:ascii="Times New Roman" w:eastAsia="Times New Roman" w:hAnsi="Times New Roman" w:cs="Times New Roman"/>
            <w:color w:val="222222"/>
            <w:sz w:val="24"/>
            <w:lang w:val="en-IN" w:eastAsia="en-IN"/>
          </w:rPr>
          <w:t>.</w:t>
        </w:r>
      </w:ins>
      <w:r w:rsidRPr="004F539F">
        <w:rPr>
          <w:rFonts w:ascii="Times New Roman" w:eastAsia="Times New Roman" w:hAnsi="Times New Roman" w:cs="Times New Roman"/>
          <w:color w:val="222222"/>
          <w:sz w:val="24"/>
          <w:lang w:val="en-IN" w:eastAsia="en-IN"/>
        </w:rPr>
        <w:t xml:space="preserve"> </w:t>
      </w:r>
      <w:ins w:id="714" w:author="Rakhi Ghoshal" w:date="2017-07-22T21:14:00Z">
        <w:r w:rsidR="00FB2596">
          <w:rPr>
            <w:rFonts w:ascii="Times New Roman" w:eastAsia="Times New Roman" w:hAnsi="Times New Roman" w:cs="Times New Roman"/>
            <w:color w:val="222222"/>
            <w:sz w:val="24"/>
            <w:lang w:val="en-IN" w:eastAsia="en-IN"/>
          </w:rPr>
          <w:t xml:space="preserve">Accepting the child </w:t>
        </w:r>
      </w:ins>
      <w:ins w:id="715" w:author="Rakhi Ghoshal" w:date="2017-07-22T21:15:00Z">
        <w:r w:rsidR="00FB2596">
          <w:rPr>
            <w:rFonts w:ascii="Times New Roman" w:eastAsia="Times New Roman" w:hAnsi="Times New Roman" w:cs="Times New Roman"/>
            <w:color w:val="222222"/>
            <w:sz w:val="24"/>
            <w:lang w:val="en-IN" w:eastAsia="en-IN"/>
          </w:rPr>
          <w:t>wh</w:t>
        </w:r>
      </w:ins>
      <w:ins w:id="716" w:author="Rakhi Ghoshal" w:date="2017-07-22T21:16:00Z">
        <w:r w:rsidR="00FB2596">
          <w:rPr>
            <w:rFonts w:ascii="Times New Roman" w:eastAsia="Times New Roman" w:hAnsi="Times New Roman" w:cs="Times New Roman"/>
            <w:color w:val="222222"/>
            <w:sz w:val="24"/>
            <w:lang w:val="en-IN" w:eastAsia="en-IN"/>
          </w:rPr>
          <w:t xml:space="preserve">ole-heartedly </w:t>
        </w:r>
      </w:ins>
      <w:ins w:id="717" w:author="Rakhi Ghoshal" w:date="2017-07-22T21:14:00Z">
        <w:r w:rsidR="00FB2596">
          <w:rPr>
            <w:rFonts w:ascii="Times New Roman" w:eastAsia="Times New Roman" w:hAnsi="Times New Roman" w:cs="Times New Roman"/>
            <w:color w:val="222222"/>
            <w:sz w:val="24"/>
            <w:lang w:val="en-IN" w:eastAsia="en-IN"/>
          </w:rPr>
          <w:t>when born with any differences is a different matter; ado</w:t>
        </w:r>
      </w:ins>
      <w:ins w:id="718" w:author="Rakhi Ghoshal" w:date="2017-07-22T21:15:00Z">
        <w:r w:rsidR="00FB2596">
          <w:rPr>
            <w:rFonts w:ascii="Times New Roman" w:eastAsia="Times New Roman" w:hAnsi="Times New Roman" w:cs="Times New Roman"/>
            <w:color w:val="222222"/>
            <w:sz w:val="24"/>
            <w:lang w:val="en-IN" w:eastAsia="en-IN"/>
          </w:rPr>
          <w:t xml:space="preserve">pting a child with genetic issues is a different matter as well, for </w:t>
        </w:r>
      </w:ins>
      <w:ins w:id="719" w:author="Rakhi Ghoshal" w:date="2017-07-22T21:16:00Z">
        <w:r w:rsidR="00FB2596">
          <w:rPr>
            <w:rFonts w:ascii="Times New Roman" w:eastAsia="Times New Roman" w:hAnsi="Times New Roman" w:cs="Times New Roman"/>
            <w:color w:val="222222"/>
            <w:sz w:val="24"/>
            <w:lang w:val="en-IN" w:eastAsia="en-IN"/>
          </w:rPr>
          <w:t xml:space="preserve">in these situations, </w:t>
        </w:r>
      </w:ins>
      <w:ins w:id="720" w:author="Rakhi Ghoshal" w:date="2017-07-22T21:15:00Z">
        <w:r w:rsidR="00FB2596">
          <w:rPr>
            <w:rFonts w:ascii="Times New Roman" w:eastAsia="Times New Roman" w:hAnsi="Times New Roman" w:cs="Times New Roman"/>
            <w:color w:val="222222"/>
            <w:sz w:val="24"/>
            <w:lang w:val="en-IN" w:eastAsia="en-IN"/>
          </w:rPr>
          <w:t>the child is already born</w:t>
        </w:r>
      </w:ins>
      <w:ins w:id="721" w:author="Rakhi Ghoshal" w:date="2017-07-22T21:16:00Z">
        <w:r w:rsidR="00FB2596">
          <w:rPr>
            <w:rFonts w:ascii="Times New Roman" w:eastAsia="Times New Roman" w:hAnsi="Times New Roman" w:cs="Times New Roman"/>
            <w:color w:val="222222"/>
            <w:sz w:val="24"/>
            <w:lang w:val="en-IN" w:eastAsia="en-IN"/>
          </w:rPr>
          <w:t xml:space="preserve">. </w:t>
        </w:r>
      </w:ins>
      <w:ins w:id="722" w:author="Rakhi Ghoshal" w:date="2017-07-23T18:45:00Z">
        <w:r w:rsidR="005F4DF0">
          <w:rPr>
            <w:rFonts w:ascii="Times New Roman" w:eastAsia="Times New Roman" w:hAnsi="Times New Roman" w:cs="Times New Roman"/>
            <w:color w:val="222222"/>
            <w:sz w:val="24"/>
            <w:lang w:val="en-IN" w:eastAsia="en-IN"/>
          </w:rPr>
          <w:t xml:space="preserve">But </w:t>
        </w:r>
        <w:proofErr w:type="gramStart"/>
        <w:r w:rsidR="005F4DF0">
          <w:rPr>
            <w:rFonts w:ascii="Times New Roman" w:eastAsia="Times New Roman" w:hAnsi="Times New Roman" w:cs="Times New Roman"/>
            <w:color w:val="222222"/>
            <w:sz w:val="24"/>
            <w:lang w:val="en-IN" w:eastAsia="en-IN"/>
          </w:rPr>
          <w:t>to</w:t>
        </w:r>
        <w:proofErr w:type="gramEnd"/>
        <w:r w:rsidR="005F4DF0">
          <w:rPr>
            <w:rFonts w:ascii="Times New Roman" w:eastAsia="Times New Roman" w:hAnsi="Times New Roman" w:cs="Times New Roman"/>
            <w:color w:val="222222"/>
            <w:sz w:val="24"/>
            <w:lang w:val="en-IN" w:eastAsia="en-IN"/>
          </w:rPr>
          <w:t xml:space="preserve"> actively wish that the child be born with ph</w:t>
        </w:r>
      </w:ins>
      <w:ins w:id="723" w:author="Rakhi Ghoshal" w:date="2017-07-23T18:46:00Z">
        <w:r w:rsidR="005F4DF0">
          <w:rPr>
            <w:rFonts w:ascii="Times New Roman" w:eastAsia="Times New Roman" w:hAnsi="Times New Roman" w:cs="Times New Roman"/>
            <w:color w:val="222222"/>
            <w:sz w:val="24"/>
            <w:lang w:val="en-IN" w:eastAsia="en-IN"/>
          </w:rPr>
          <w:t xml:space="preserve">ysical challenges instead of not, is very unlikely. </w:t>
        </w:r>
      </w:ins>
    </w:p>
    <w:p w:rsidR="006C0C95" w:rsidRPr="004F539F" w:rsidDel="001B13C9" w:rsidRDefault="00685267" w:rsidP="004F539F">
      <w:pPr>
        <w:shd w:val="clear" w:color="auto" w:fill="FFFFFF"/>
        <w:spacing w:before="100" w:beforeAutospacing="1" w:after="100" w:afterAutospacing="1"/>
        <w:ind w:firstLine="720"/>
        <w:jc w:val="both"/>
        <w:rPr>
          <w:del w:id="724" w:author="Rakhi Ghoshal" w:date="2017-07-25T23:12:00Z"/>
          <w:rFonts w:ascii="Times New Roman" w:eastAsia="Times New Roman" w:hAnsi="Times New Roman" w:cs="Times New Roman"/>
          <w:color w:val="222222"/>
          <w:sz w:val="24"/>
          <w:lang w:val="en-IN" w:eastAsia="en-IN"/>
        </w:rPr>
      </w:pPr>
      <w:del w:id="725" w:author="Rakhi Ghoshal" w:date="2017-07-22T21:17:00Z">
        <w:r w:rsidDel="00FB2596">
          <w:rPr>
            <w:rFonts w:ascii="Times New Roman" w:eastAsia="Times New Roman" w:hAnsi="Times New Roman" w:cs="Times New Roman"/>
            <w:color w:val="222222"/>
            <w:sz w:val="24"/>
            <w:lang w:val="en-IN" w:eastAsia="en-IN"/>
          </w:rPr>
          <w:delText xml:space="preserve">(And here I am not talking of adoption since people are known to want to adopt a differently abled child). </w:delText>
        </w:r>
        <w:r w:rsidR="006C0C95" w:rsidRPr="004F539F" w:rsidDel="00FB2596">
          <w:rPr>
            <w:rFonts w:ascii="Times New Roman" w:eastAsia="Times New Roman" w:hAnsi="Times New Roman" w:cs="Times New Roman"/>
            <w:color w:val="222222"/>
            <w:sz w:val="24"/>
            <w:lang w:val="en-IN" w:eastAsia="en-IN"/>
          </w:rPr>
          <w:delText xml:space="preserve">These could be troubling thought-experiments. </w:delText>
        </w:r>
        <w:r w:rsidR="008319CB" w:rsidDel="00FB2596">
          <w:rPr>
            <w:rFonts w:ascii="Times New Roman" w:eastAsia="Times New Roman" w:hAnsi="Times New Roman" w:cs="Times New Roman"/>
            <w:color w:val="222222"/>
            <w:sz w:val="24"/>
            <w:lang w:val="en-IN" w:eastAsia="en-IN"/>
          </w:rPr>
          <w:delText>And t</w:delText>
        </w:r>
      </w:del>
      <w:del w:id="726" w:author="Rakhi Ghoshal" w:date="2017-07-25T23:12:00Z">
        <w:r w:rsidR="008319CB" w:rsidDel="001B13C9">
          <w:rPr>
            <w:rFonts w:ascii="Times New Roman" w:eastAsia="Times New Roman" w:hAnsi="Times New Roman" w:cs="Times New Roman"/>
            <w:color w:val="222222"/>
            <w:sz w:val="24"/>
            <w:lang w:val="en-IN" w:eastAsia="en-IN"/>
          </w:rPr>
          <w:delText xml:space="preserve">hen again, if </w:delText>
        </w:r>
      </w:del>
      <w:del w:id="727" w:author="Rakhi Ghoshal" w:date="2017-07-22T21:17:00Z">
        <w:r w:rsidR="008319CB" w:rsidDel="003C08F2">
          <w:rPr>
            <w:rFonts w:ascii="Times New Roman" w:eastAsia="Times New Roman" w:hAnsi="Times New Roman" w:cs="Times New Roman"/>
            <w:color w:val="222222"/>
            <w:sz w:val="24"/>
            <w:lang w:val="en-IN" w:eastAsia="en-IN"/>
          </w:rPr>
          <w:delText xml:space="preserve">really, </w:delText>
        </w:r>
      </w:del>
      <w:del w:id="728" w:author="Rakhi Ghoshal" w:date="2017-07-25T23:12:00Z">
        <w:r w:rsidR="008319CB" w:rsidDel="001B13C9">
          <w:rPr>
            <w:rFonts w:ascii="Times New Roman" w:eastAsia="Times New Roman" w:hAnsi="Times New Roman" w:cs="Times New Roman"/>
            <w:color w:val="222222"/>
            <w:sz w:val="24"/>
            <w:lang w:val="en-IN" w:eastAsia="en-IN"/>
          </w:rPr>
          <w:delText xml:space="preserve">450 children have been born who are tall while their parents have all been not-tall and are fair while their parents have all been not-fair, </w:delText>
        </w:r>
      </w:del>
      <w:del w:id="729" w:author="Rakhi Ghoshal" w:date="2017-07-22T21:18:00Z">
        <w:r w:rsidR="008319CB" w:rsidDel="003C08F2">
          <w:rPr>
            <w:rFonts w:ascii="Times New Roman" w:eastAsia="Times New Roman" w:hAnsi="Times New Roman" w:cs="Times New Roman"/>
            <w:color w:val="222222"/>
            <w:sz w:val="24"/>
            <w:lang w:val="en-IN" w:eastAsia="en-IN"/>
          </w:rPr>
          <w:delText xml:space="preserve">I </w:delText>
        </w:r>
        <w:r w:rsidR="008B7557" w:rsidDel="003C08F2">
          <w:rPr>
            <w:rFonts w:ascii="Times New Roman" w:eastAsia="Times New Roman" w:hAnsi="Times New Roman" w:cs="Times New Roman"/>
            <w:color w:val="222222"/>
            <w:sz w:val="24"/>
            <w:lang w:val="en-IN" w:eastAsia="en-IN"/>
          </w:rPr>
          <w:delText xml:space="preserve">believe </w:delText>
        </w:r>
      </w:del>
      <w:del w:id="730" w:author="Rakhi Ghoshal" w:date="2017-07-25T23:12:00Z">
        <w:r w:rsidR="008319CB" w:rsidDel="001B13C9">
          <w:rPr>
            <w:rFonts w:ascii="Times New Roman" w:eastAsia="Times New Roman" w:hAnsi="Times New Roman" w:cs="Times New Roman"/>
            <w:color w:val="222222"/>
            <w:sz w:val="24"/>
            <w:lang w:val="en-IN" w:eastAsia="en-IN"/>
          </w:rPr>
          <w:delText xml:space="preserve">it </w:delText>
        </w:r>
        <w:r w:rsidR="008B7557" w:rsidDel="001B13C9">
          <w:rPr>
            <w:rFonts w:ascii="Times New Roman" w:eastAsia="Times New Roman" w:hAnsi="Times New Roman" w:cs="Times New Roman"/>
            <w:color w:val="222222"/>
            <w:sz w:val="24"/>
            <w:lang w:val="en-IN" w:eastAsia="en-IN"/>
          </w:rPr>
          <w:delText xml:space="preserve">merits </w:delText>
        </w:r>
      </w:del>
      <w:del w:id="731" w:author="Rakhi Ghoshal" w:date="2017-07-22T21:18:00Z">
        <w:r w:rsidR="008319CB" w:rsidDel="003C08F2">
          <w:rPr>
            <w:rFonts w:ascii="Times New Roman" w:eastAsia="Times New Roman" w:hAnsi="Times New Roman" w:cs="Times New Roman"/>
            <w:color w:val="222222"/>
            <w:sz w:val="24"/>
            <w:lang w:val="en-IN" w:eastAsia="en-IN"/>
          </w:rPr>
          <w:delText xml:space="preserve">a </w:delText>
        </w:r>
      </w:del>
      <w:del w:id="732" w:author="Rakhi Ghoshal" w:date="2017-07-25T23:12:00Z">
        <w:r w:rsidR="008319CB" w:rsidDel="001B13C9">
          <w:rPr>
            <w:rFonts w:ascii="Times New Roman" w:eastAsia="Times New Roman" w:hAnsi="Times New Roman" w:cs="Times New Roman"/>
            <w:color w:val="222222"/>
            <w:sz w:val="24"/>
            <w:lang w:val="en-IN" w:eastAsia="en-IN"/>
          </w:rPr>
          <w:delText>systematic enquiry to understand how it happened</w:delText>
        </w:r>
      </w:del>
      <w:del w:id="733" w:author="Rakhi Ghoshal" w:date="2017-07-22T21:18:00Z">
        <w:r w:rsidR="008363AF" w:rsidDel="003C08F2">
          <w:rPr>
            <w:rFonts w:ascii="Times New Roman" w:eastAsia="Times New Roman" w:hAnsi="Times New Roman" w:cs="Times New Roman"/>
            <w:color w:val="222222"/>
            <w:sz w:val="24"/>
            <w:lang w:val="en-IN" w:eastAsia="en-IN"/>
          </w:rPr>
          <w:delText xml:space="preserve"> – in terms of </w:delText>
        </w:r>
      </w:del>
      <w:del w:id="734" w:author="Rakhi Ghoshal" w:date="2017-07-25T23:12:00Z">
        <w:r w:rsidR="008363AF" w:rsidDel="001B13C9">
          <w:rPr>
            <w:rFonts w:ascii="Times New Roman" w:eastAsia="Times New Roman" w:hAnsi="Times New Roman" w:cs="Times New Roman"/>
            <w:color w:val="222222"/>
            <w:sz w:val="24"/>
            <w:lang w:val="en-IN" w:eastAsia="en-IN"/>
          </w:rPr>
          <w:delText xml:space="preserve">the genetic science </w:delText>
        </w:r>
      </w:del>
      <w:del w:id="735" w:author="Rakhi Ghoshal" w:date="2017-07-22T21:18:00Z">
        <w:r w:rsidR="008363AF" w:rsidDel="003C08F2">
          <w:rPr>
            <w:rFonts w:ascii="Times New Roman" w:eastAsia="Times New Roman" w:hAnsi="Times New Roman" w:cs="Times New Roman"/>
            <w:color w:val="222222"/>
            <w:sz w:val="24"/>
            <w:lang w:val="en-IN" w:eastAsia="en-IN"/>
          </w:rPr>
          <w:delText xml:space="preserve">of it, instead of </w:delText>
        </w:r>
      </w:del>
      <w:del w:id="736" w:author="Rakhi Ghoshal" w:date="2017-07-25T23:12:00Z">
        <w:r w:rsidR="008363AF" w:rsidDel="001B13C9">
          <w:rPr>
            <w:rFonts w:ascii="Times New Roman" w:eastAsia="Times New Roman" w:hAnsi="Times New Roman" w:cs="Times New Roman"/>
            <w:color w:val="222222"/>
            <w:sz w:val="24"/>
            <w:lang w:val="en-IN" w:eastAsia="en-IN"/>
          </w:rPr>
          <w:delText>deriding the claim and the results</w:delText>
        </w:r>
        <w:r w:rsidR="008319CB" w:rsidDel="001B13C9">
          <w:rPr>
            <w:rFonts w:ascii="Times New Roman" w:eastAsia="Times New Roman" w:hAnsi="Times New Roman" w:cs="Times New Roman"/>
            <w:color w:val="222222"/>
            <w:sz w:val="24"/>
            <w:lang w:val="en-IN" w:eastAsia="en-IN"/>
          </w:rPr>
          <w:delText>.</w:delText>
        </w:r>
        <w:r w:rsidR="008363AF" w:rsidDel="001B13C9">
          <w:rPr>
            <w:rFonts w:ascii="Times New Roman" w:eastAsia="Times New Roman" w:hAnsi="Times New Roman" w:cs="Times New Roman"/>
            <w:color w:val="222222"/>
            <w:sz w:val="24"/>
            <w:lang w:val="en-IN" w:eastAsia="en-IN"/>
          </w:rPr>
          <w:delText xml:space="preserve"> </w:delText>
        </w:r>
      </w:del>
    </w:p>
    <w:p w:rsidR="00C32FB4" w:rsidRPr="004F539F" w:rsidDel="00786929" w:rsidRDefault="008807F4" w:rsidP="004F539F">
      <w:pPr>
        <w:shd w:val="clear" w:color="auto" w:fill="FFFFFF"/>
        <w:spacing w:before="100" w:beforeAutospacing="1" w:after="100" w:afterAutospacing="1"/>
        <w:ind w:firstLine="720"/>
        <w:jc w:val="both"/>
        <w:rPr>
          <w:del w:id="737" w:author="Rakhi Ghoshal" w:date="2017-07-22T21:29:00Z"/>
          <w:rFonts w:ascii="Times New Roman" w:eastAsia="Times New Roman" w:hAnsi="Times New Roman" w:cs="Times New Roman"/>
          <w:color w:val="222222"/>
          <w:sz w:val="24"/>
          <w:lang w:val="en-IN" w:eastAsia="en-IN"/>
        </w:rPr>
      </w:pPr>
      <w:ins w:id="738" w:author="Rakhi Ghoshal" w:date="2017-07-22T21:19:00Z">
        <w:r>
          <w:rPr>
            <w:rFonts w:ascii="Times New Roman" w:eastAsia="Times New Roman" w:hAnsi="Times New Roman" w:cs="Times New Roman"/>
            <w:color w:val="222222"/>
            <w:sz w:val="24"/>
            <w:lang w:val="en-IN" w:eastAsia="en-IN"/>
          </w:rPr>
          <w:t xml:space="preserve">A </w:t>
        </w:r>
      </w:ins>
      <w:del w:id="739" w:author="Rakhi Ghoshal" w:date="2017-07-22T21:19:00Z">
        <w:r w:rsidR="006C3CCE" w:rsidRPr="004F539F" w:rsidDel="008807F4">
          <w:rPr>
            <w:rFonts w:ascii="Times New Roman" w:eastAsia="Times New Roman" w:hAnsi="Times New Roman" w:cs="Times New Roman"/>
            <w:color w:val="222222"/>
            <w:sz w:val="24"/>
            <w:lang w:val="en-IN" w:eastAsia="en-IN"/>
          </w:rPr>
          <w:delText xml:space="preserve">I wish to </w:delText>
        </w:r>
        <w:r w:rsidR="009B20D4" w:rsidRPr="004F539F" w:rsidDel="008807F4">
          <w:rPr>
            <w:rFonts w:ascii="Times New Roman" w:eastAsia="Times New Roman" w:hAnsi="Times New Roman" w:cs="Times New Roman"/>
            <w:color w:val="222222"/>
            <w:sz w:val="24"/>
            <w:lang w:val="en-IN" w:eastAsia="en-IN"/>
          </w:rPr>
          <w:delText xml:space="preserve">make a </w:delText>
        </w:r>
      </w:del>
      <w:r w:rsidR="009B20D4" w:rsidRPr="004F539F">
        <w:rPr>
          <w:rFonts w:ascii="Times New Roman" w:eastAsia="Times New Roman" w:hAnsi="Times New Roman" w:cs="Times New Roman"/>
          <w:color w:val="222222"/>
          <w:sz w:val="24"/>
          <w:lang w:val="en-IN" w:eastAsia="en-IN"/>
        </w:rPr>
        <w:t xml:space="preserve">detour </w:t>
      </w:r>
      <w:del w:id="740" w:author="Rakhi Ghoshal" w:date="2017-07-22T21:19:00Z">
        <w:r w:rsidR="009B20D4" w:rsidRPr="004F539F" w:rsidDel="008807F4">
          <w:rPr>
            <w:rFonts w:ascii="Times New Roman" w:eastAsia="Times New Roman" w:hAnsi="Times New Roman" w:cs="Times New Roman"/>
            <w:color w:val="222222"/>
            <w:sz w:val="24"/>
            <w:lang w:val="en-IN" w:eastAsia="en-IN"/>
          </w:rPr>
          <w:delText>here</w:delText>
        </w:r>
        <w:r w:rsidR="006C3CCE" w:rsidRPr="004F539F" w:rsidDel="008807F4">
          <w:rPr>
            <w:rFonts w:ascii="Times New Roman" w:eastAsia="Times New Roman" w:hAnsi="Times New Roman" w:cs="Times New Roman"/>
            <w:color w:val="222222"/>
            <w:sz w:val="24"/>
            <w:lang w:val="en-IN" w:eastAsia="en-IN"/>
          </w:rPr>
          <w:delText xml:space="preserve"> </w:delText>
        </w:r>
      </w:del>
      <w:r w:rsidR="006C3CCE" w:rsidRPr="004F539F">
        <w:rPr>
          <w:rFonts w:ascii="Times New Roman" w:eastAsia="Times New Roman" w:hAnsi="Times New Roman" w:cs="Times New Roman"/>
          <w:color w:val="222222"/>
          <w:sz w:val="24"/>
          <w:lang w:val="en-IN" w:eastAsia="en-IN"/>
        </w:rPr>
        <w:t xml:space="preserve">to </w:t>
      </w:r>
      <w:ins w:id="741" w:author="Rakhi Ghoshal" w:date="2017-07-22T21:19:00Z">
        <w:r>
          <w:rPr>
            <w:rFonts w:ascii="Times New Roman" w:eastAsia="Times New Roman" w:hAnsi="Times New Roman" w:cs="Times New Roman"/>
            <w:color w:val="222222"/>
            <w:sz w:val="24"/>
            <w:lang w:val="en-IN" w:eastAsia="en-IN"/>
          </w:rPr>
          <w:t xml:space="preserve">talk </w:t>
        </w:r>
      </w:ins>
      <w:del w:id="742" w:author="Rakhi Ghoshal" w:date="2017-07-22T21:19:00Z">
        <w:r w:rsidR="006C3CCE" w:rsidRPr="004F539F" w:rsidDel="008807F4">
          <w:rPr>
            <w:rFonts w:ascii="Times New Roman" w:eastAsia="Times New Roman" w:hAnsi="Times New Roman" w:cs="Times New Roman"/>
            <w:color w:val="222222"/>
            <w:sz w:val="24"/>
            <w:lang w:val="en-IN" w:eastAsia="en-IN"/>
          </w:rPr>
          <w:delText xml:space="preserve">put on table </w:delText>
        </w:r>
      </w:del>
      <w:ins w:id="743" w:author="Rakhi Ghoshal" w:date="2017-07-22T21:19:00Z">
        <w:r>
          <w:rPr>
            <w:rFonts w:ascii="Times New Roman" w:eastAsia="Times New Roman" w:hAnsi="Times New Roman" w:cs="Times New Roman"/>
            <w:color w:val="222222"/>
            <w:sz w:val="24"/>
            <w:lang w:val="en-IN" w:eastAsia="en-IN"/>
          </w:rPr>
          <w:t xml:space="preserve">about </w:t>
        </w:r>
      </w:ins>
      <w:r w:rsidR="006C3CCE" w:rsidRPr="004F539F">
        <w:rPr>
          <w:rFonts w:ascii="Times New Roman" w:eastAsia="Times New Roman" w:hAnsi="Times New Roman" w:cs="Times New Roman"/>
          <w:color w:val="222222"/>
          <w:sz w:val="24"/>
          <w:lang w:val="en-IN" w:eastAsia="en-IN"/>
        </w:rPr>
        <w:t>my own experience</w:t>
      </w:r>
      <w:r w:rsidR="009B20D4" w:rsidRPr="004F539F">
        <w:rPr>
          <w:rFonts w:ascii="Times New Roman" w:eastAsia="Times New Roman" w:hAnsi="Times New Roman" w:cs="Times New Roman"/>
          <w:color w:val="222222"/>
          <w:sz w:val="24"/>
          <w:lang w:val="en-IN" w:eastAsia="en-IN"/>
        </w:rPr>
        <w:t xml:space="preserve">: </w:t>
      </w:r>
      <w:r w:rsidR="00A73613" w:rsidRPr="004F539F">
        <w:rPr>
          <w:rFonts w:ascii="Times New Roman" w:eastAsia="Times New Roman" w:hAnsi="Times New Roman" w:cs="Times New Roman"/>
          <w:color w:val="222222"/>
          <w:sz w:val="24"/>
          <w:lang w:val="en-IN" w:eastAsia="en-IN"/>
        </w:rPr>
        <w:t>at the 2</w:t>
      </w:r>
      <w:ins w:id="744" w:author="Rakhi Ghoshal" w:date="2017-07-22T21:19:00Z">
        <w:r>
          <w:rPr>
            <w:rFonts w:ascii="Times New Roman" w:eastAsia="Times New Roman" w:hAnsi="Times New Roman" w:cs="Times New Roman"/>
            <w:color w:val="222222"/>
            <w:sz w:val="24"/>
            <w:lang w:val="en-IN" w:eastAsia="en-IN"/>
          </w:rPr>
          <w:t>2</w:t>
        </w:r>
      </w:ins>
      <w:del w:id="745" w:author="Rakhi Ghoshal" w:date="2017-07-22T21:19:00Z">
        <w:r w:rsidR="00A73613" w:rsidRPr="004F539F" w:rsidDel="008807F4">
          <w:rPr>
            <w:rFonts w:ascii="Times New Roman" w:eastAsia="Times New Roman" w:hAnsi="Times New Roman" w:cs="Times New Roman"/>
            <w:color w:val="222222"/>
            <w:sz w:val="24"/>
            <w:lang w:val="en-IN" w:eastAsia="en-IN"/>
          </w:rPr>
          <w:delText>0</w:delText>
        </w:r>
      </w:del>
      <w:r w:rsidR="00A73613" w:rsidRPr="004F539F">
        <w:rPr>
          <w:rFonts w:ascii="Times New Roman" w:eastAsia="Times New Roman" w:hAnsi="Times New Roman" w:cs="Times New Roman"/>
          <w:color w:val="222222"/>
          <w:sz w:val="24"/>
          <w:lang w:val="en-IN" w:eastAsia="en-IN"/>
        </w:rPr>
        <w:t xml:space="preserve">-weeks ultrasound scan it was realized that </w:t>
      </w:r>
      <w:r w:rsidR="00762627">
        <w:rPr>
          <w:rFonts w:ascii="Times New Roman" w:eastAsia="Times New Roman" w:hAnsi="Times New Roman" w:cs="Times New Roman"/>
          <w:color w:val="222222"/>
          <w:sz w:val="24"/>
          <w:lang w:val="en-IN" w:eastAsia="en-IN"/>
        </w:rPr>
        <w:t xml:space="preserve">the </w:t>
      </w:r>
      <w:r w:rsidR="00A73613" w:rsidRPr="004F539F">
        <w:rPr>
          <w:rFonts w:ascii="Times New Roman" w:eastAsia="Times New Roman" w:hAnsi="Times New Roman" w:cs="Times New Roman"/>
          <w:color w:val="222222"/>
          <w:sz w:val="24"/>
          <w:lang w:val="en-IN" w:eastAsia="en-IN"/>
        </w:rPr>
        <w:t xml:space="preserve">foetus </w:t>
      </w:r>
      <w:ins w:id="746" w:author="Rakhi Ghoshal" w:date="2017-07-22T21:20:00Z">
        <w:r>
          <w:rPr>
            <w:rFonts w:ascii="Times New Roman" w:eastAsia="Times New Roman" w:hAnsi="Times New Roman" w:cs="Times New Roman"/>
            <w:color w:val="222222"/>
            <w:sz w:val="24"/>
            <w:lang w:val="en-IN" w:eastAsia="en-IN"/>
          </w:rPr>
          <w:t xml:space="preserve">I was carrying </w:t>
        </w:r>
      </w:ins>
      <w:r w:rsidR="00A73613" w:rsidRPr="004F539F">
        <w:rPr>
          <w:rFonts w:ascii="Times New Roman" w:eastAsia="Times New Roman" w:hAnsi="Times New Roman" w:cs="Times New Roman"/>
          <w:color w:val="222222"/>
          <w:sz w:val="24"/>
          <w:lang w:val="en-IN" w:eastAsia="en-IN"/>
        </w:rPr>
        <w:t xml:space="preserve">had </w:t>
      </w:r>
      <w:proofErr w:type="spellStart"/>
      <w:r w:rsidR="009B20D4" w:rsidRPr="004F539F">
        <w:rPr>
          <w:rFonts w:ascii="Times New Roman" w:eastAsia="Times New Roman" w:hAnsi="Times New Roman" w:cs="Times New Roman"/>
          <w:color w:val="222222"/>
          <w:sz w:val="24"/>
          <w:lang w:val="en-IN" w:eastAsia="en-IN"/>
        </w:rPr>
        <w:t>talipes</w:t>
      </w:r>
      <w:proofErr w:type="spellEnd"/>
      <w:r w:rsidR="009B20D4" w:rsidRPr="004F539F">
        <w:rPr>
          <w:rFonts w:ascii="Times New Roman" w:eastAsia="Times New Roman" w:hAnsi="Times New Roman" w:cs="Times New Roman"/>
          <w:color w:val="222222"/>
          <w:sz w:val="24"/>
          <w:lang w:val="en-IN" w:eastAsia="en-IN"/>
        </w:rPr>
        <w:t xml:space="preserve"> of both feet. </w:t>
      </w:r>
      <w:ins w:id="747" w:author="Rakhi Ghoshal" w:date="2017-07-22T21:20:00Z">
        <w:r w:rsidR="00FB472D">
          <w:rPr>
            <w:rFonts w:ascii="Times New Roman" w:eastAsia="Times New Roman" w:hAnsi="Times New Roman" w:cs="Times New Roman"/>
            <w:color w:val="222222"/>
            <w:sz w:val="24"/>
            <w:lang w:val="en-IN" w:eastAsia="en-IN"/>
          </w:rPr>
          <w:t xml:space="preserve">I cannot say I was not disturbed at all at the news. </w:t>
        </w:r>
      </w:ins>
      <w:r w:rsidR="009B20D4" w:rsidRPr="004F539F">
        <w:rPr>
          <w:rFonts w:ascii="Times New Roman" w:eastAsia="Times New Roman" w:hAnsi="Times New Roman" w:cs="Times New Roman"/>
          <w:color w:val="222222"/>
          <w:sz w:val="24"/>
          <w:lang w:val="en-IN" w:eastAsia="en-IN"/>
        </w:rPr>
        <w:t>A supremely arrogant and obnoxious doctor</w:t>
      </w:r>
      <w:ins w:id="748" w:author="Rakhi Ghoshal" w:date="2017-07-22T21:21:00Z">
        <w:r w:rsidR="00FB472D">
          <w:rPr>
            <w:rFonts w:ascii="Times New Roman" w:eastAsia="Times New Roman" w:hAnsi="Times New Roman" w:cs="Times New Roman"/>
            <w:color w:val="222222"/>
            <w:sz w:val="24"/>
            <w:lang w:val="en-IN" w:eastAsia="en-IN"/>
          </w:rPr>
          <w:t>,</w:t>
        </w:r>
      </w:ins>
      <w:r w:rsidR="009B20D4" w:rsidRPr="004F539F">
        <w:rPr>
          <w:rFonts w:ascii="Times New Roman" w:eastAsia="Times New Roman" w:hAnsi="Times New Roman" w:cs="Times New Roman"/>
          <w:color w:val="222222"/>
          <w:sz w:val="24"/>
          <w:lang w:val="en-IN" w:eastAsia="en-IN"/>
        </w:rPr>
        <w:t xml:space="preserve"> </w:t>
      </w:r>
      <w:ins w:id="749" w:author="Rakhi Ghoshal" w:date="2017-07-22T21:20:00Z">
        <w:r w:rsidR="00FB472D">
          <w:rPr>
            <w:rFonts w:ascii="Times New Roman" w:eastAsia="Times New Roman" w:hAnsi="Times New Roman" w:cs="Times New Roman"/>
            <w:color w:val="222222"/>
            <w:sz w:val="24"/>
            <w:lang w:val="en-IN" w:eastAsia="en-IN"/>
          </w:rPr>
          <w:t>to whom I had gone for a seco</w:t>
        </w:r>
      </w:ins>
      <w:ins w:id="750" w:author="Rakhi Ghoshal" w:date="2017-07-22T21:21:00Z">
        <w:r w:rsidR="00FB472D">
          <w:rPr>
            <w:rFonts w:ascii="Times New Roman" w:eastAsia="Times New Roman" w:hAnsi="Times New Roman" w:cs="Times New Roman"/>
            <w:color w:val="222222"/>
            <w:sz w:val="24"/>
            <w:lang w:val="en-IN" w:eastAsia="en-IN"/>
          </w:rPr>
          <w:t xml:space="preserve">nd-opinion, </w:t>
        </w:r>
      </w:ins>
      <w:del w:id="751" w:author="Rakhi Ghoshal" w:date="2017-07-22T21:21:00Z">
        <w:r w:rsidR="009B20D4" w:rsidRPr="004F539F" w:rsidDel="00FB472D">
          <w:rPr>
            <w:rFonts w:ascii="Times New Roman" w:eastAsia="Times New Roman" w:hAnsi="Times New Roman" w:cs="Times New Roman"/>
            <w:color w:val="222222"/>
            <w:sz w:val="24"/>
            <w:lang w:val="en-IN" w:eastAsia="en-IN"/>
          </w:rPr>
          <w:delText xml:space="preserve">also </w:delText>
        </w:r>
      </w:del>
      <w:r w:rsidR="009B20D4" w:rsidRPr="004F539F">
        <w:rPr>
          <w:rFonts w:ascii="Times New Roman" w:eastAsia="Times New Roman" w:hAnsi="Times New Roman" w:cs="Times New Roman"/>
          <w:color w:val="222222"/>
          <w:sz w:val="24"/>
          <w:lang w:val="en-IN" w:eastAsia="en-IN"/>
        </w:rPr>
        <w:t xml:space="preserve">asked me if I had second thoughts about continuing the pregnancy </w:t>
      </w:r>
      <w:ins w:id="752" w:author="Rakhi Ghoshal" w:date="2017-07-22T21:21:00Z">
        <w:r w:rsidR="00FB472D">
          <w:rPr>
            <w:rFonts w:ascii="Times New Roman" w:eastAsia="Times New Roman" w:hAnsi="Times New Roman" w:cs="Times New Roman"/>
            <w:color w:val="222222"/>
            <w:sz w:val="24"/>
            <w:lang w:val="en-IN" w:eastAsia="en-IN"/>
          </w:rPr>
          <w:t xml:space="preserve">because of this, and assured me he could help me if I wanted to go for ‘it’. </w:t>
        </w:r>
      </w:ins>
      <w:del w:id="753" w:author="Rakhi Ghoshal" w:date="2017-07-22T21:21:00Z">
        <w:r w:rsidR="009B20D4" w:rsidRPr="004F539F" w:rsidDel="00FB472D">
          <w:rPr>
            <w:rFonts w:ascii="Times New Roman" w:eastAsia="Times New Roman" w:hAnsi="Times New Roman" w:cs="Times New Roman"/>
            <w:color w:val="222222"/>
            <w:sz w:val="24"/>
            <w:lang w:val="en-IN" w:eastAsia="en-IN"/>
          </w:rPr>
          <w:delText xml:space="preserve">and </w:delText>
        </w:r>
      </w:del>
      <w:r w:rsidR="009B20D4" w:rsidRPr="004F539F">
        <w:rPr>
          <w:rFonts w:ascii="Times New Roman" w:eastAsia="Times New Roman" w:hAnsi="Times New Roman" w:cs="Times New Roman"/>
          <w:color w:val="222222"/>
          <w:sz w:val="24"/>
          <w:lang w:val="en-IN" w:eastAsia="en-IN"/>
        </w:rPr>
        <w:t xml:space="preserve">I was aghast! </w:t>
      </w:r>
      <w:r w:rsidR="00A73613" w:rsidRPr="004F539F">
        <w:rPr>
          <w:rFonts w:ascii="Times New Roman" w:eastAsia="Times New Roman" w:hAnsi="Times New Roman" w:cs="Times New Roman"/>
          <w:color w:val="222222"/>
          <w:sz w:val="24"/>
          <w:lang w:val="en-IN" w:eastAsia="en-IN"/>
        </w:rPr>
        <w:t xml:space="preserve">I failed to grasp why anyone would consider terminating a pregnancy for </w:t>
      </w:r>
      <w:proofErr w:type="spellStart"/>
      <w:r w:rsidR="00A73613" w:rsidRPr="004F539F">
        <w:rPr>
          <w:rFonts w:ascii="Times New Roman" w:eastAsia="Times New Roman" w:hAnsi="Times New Roman" w:cs="Times New Roman"/>
          <w:color w:val="222222"/>
          <w:sz w:val="24"/>
          <w:lang w:val="en-IN" w:eastAsia="en-IN"/>
        </w:rPr>
        <w:t>talipes</w:t>
      </w:r>
      <w:proofErr w:type="spellEnd"/>
      <w:r w:rsidR="00A73613" w:rsidRPr="004F539F">
        <w:rPr>
          <w:rFonts w:ascii="Times New Roman" w:eastAsia="Times New Roman" w:hAnsi="Times New Roman" w:cs="Times New Roman"/>
          <w:color w:val="222222"/>
          <w:sz w:val="24"/>
          <w:lang w:val="en-IN" w:eastAsia="en-IN"/>
        </w:rPr>
        <w:t xml:space="preserve">! </w:t>
      </w:r>
      <w:ins w:id="754" w:author="Rakhi Ghoshal" w:date="2017-07-22T21:22:00Z">
        <w:r w:rsidR="004A5DC2">
          <w:rPr>
            <w:rFonts w:ascii="Times New Roman" w:eastAsia="Times New Roman" w:hAnsi="Times New Roman" w:cs="Times New Roman"/>
            <w:color w:val="222222"/>
            <w:sz w:val="24"/>
            <w:lang w:val="en-IN" w:eastAsia="en-IN"/>
          </w:rPr>
          <w:t xml:space="preserve">I talked to some other doctors and realized that </w:t>
        </w:r>
        <w:proofErr w:type="spellStart"/>
        <w:r w:rsidR="004A5DC2">
          <w:rPr>
            <w:rFonts w:ascii="Times New Roman" w:eastAsia="Times New Roman" w:hAnsi="Times New Roman" w:cs="Times New Roman"/>
            <w:color w:val="222222"/>
            <w:sz w:val="24"/>
            <w:lang w:val="en-IN" w:eastAsia="en-IN"/>
          </w:rPr>
          <w:t>talipes</w:t>
        </w:r>
        <w:proofErr w:type="spellEnd"/>
        <w:r w:rsidR="004A5DC2">
          <w:rPr>
            <w:rFonts w:ascii="Times New Roman" w:eastAsia="Times New Roman" w:hAnsi="Times New Roman" w:cs="Times New Roman"/>
            <w:color w:val="222222"/>
            <w:sz w:val="24"/>
            <w:lang w:val="en-IN" w:eastAsia="en-IN"/>
          </w:rPr>
          <w:t xml:space="preserve"> is absolutely reversible in present times. </w:t>
        </w:r>
      </w:ins>
      <w:r w:rsidR="00497FCE" w:rsidRPr="004F539F">
        <w:rPr>
          <w:rFonts w:ascii="Times New Roman" w:eastAsia="Times New Roman" w:hAnsi="Times New Roman" w:cs="Times New Roman"/>
          <w:color w:val="222222"/>
          <w:sz w:val="24"/>
          <w:lang w:val="en-IN" w:eastAsia="en-IN"/>
        </w:rPr>
        <w:lastRenderedPageBreak/>
        <w:t xml:space="preserve">After my daughter was born, </w:t>
      </w:r>
      <w:r w:rsidR="009B20D4" w:rsidRPr="004F539F">
        <w:rPr>
          <w:rFonts w:ascii="Times New Roman" w:eastAsia="Times New Roman" w:hAnsi="Times New Roman" w:cs="Times New Roman"/>
          <w:color w:val="222222"/>
          <w:sz w:val="24"/>
          <w:lang w:val="en-IN" w:eastAsia="en-IN"/>
        </w:rPr>
        <w:t>I </w:t>
      </w:r>
      <w:ins w:id="755" w:author="Rakhi Ghoshal" w:date="2017-07-22T21:23:00Z">
        <w:r w:rsidR="00523C2B">
          <w:rPr>
            <w:rFonts w:ascii="Times New Roman" w:eastAsia="Times New Roman" w:hAnsi="Times New Roman" w:cs="Times New Roman"/>
            <w:color w:val="222222"/>
            <w:sz w:val="24"/>
            <w:lang w:val="en-IN" w:eastAsia="en-IN"/>
          </w:rPr>
          <w:t xml:space="preserve">happened to be put in touch with </w:t>
        </w:r>
      </w:ins>
      <w:del w:id="756" w:author="Rakhi Ghoshal" w:date="2017-07-22T21:23:00Z">
        <w:r w:rsidR="00497FCE" w:rsidRPr="004F539F" w:rsidDel="00523C2B">
          <w:rPr>
            <w:rFonts w:ascii="Times New Roman" w:eastAsia="Times New Roman" w:hAnsi="Times New Roman" w:cs="Times New Roman"/>
            <w:color w:val="222222"/>
            <w:sz w:val="24"/>
            <w:lang w:val="en-IN" w:eastAsia="en-IN"/>
          </w:rPr>
          <w:delText xml:space="preserve">went to </w:delText>
        </w:r>
      </w:del>
      <w:ins w:id="757" w:author="Rakhi Ghoshal" w:date="2017-07-22T21:23:00Z">
        <w:r w:rsidR="00523C2B">
          <w:rPr>
            <w:rFonts w:ascii="Times New Roman" w:eastAsia="Times New Roman" w:hAnsi="Times New Roman" w:cs="Times New Roman"/>
            <w:color w:val="222222"/>
            <w:sz w:val="24"/>
            <w:lang w:val="en-IN" w:eastAsia="en-IN"/>
          </w:rPr>
          <w:t xml:space="preserve">this </w:t>
        </w:r>
      </w:ins>
      <w:del w:id="758" w:author="Rakhi Ghoshal" w:date="2017-07-22T21:23:00Z">
        <w:r w:rsidR="00497FCE" w:rsidRPr="004F539F" w:rsidDel="00523C2B">
          <w:rPr>
            <w:rFonts w:ascii="Times New Roman" w:eastAsia="Times New Roman" w:hAnsi="Times New Roman" w:cs="Times New Roman"/>
            <w:color w:val="222222"/>
            <w:sz w:val="24"/>
            <w:lang w:val="en-IN" w:eastAsia="en-IN"/>
          </w:rPr>
          <w:delText xml:space="preserve">a </w:delText>
        </w:r>
      </w:del>
      <w:r w:rsidR="00497FCE" w:rsidRPr="004F539F">
        <w:rPr>
          <w:rFonts w:ascii="Times New Roman" w:eastAsia="Times New Roman" w:hAnsi="Times New Roman" w:cs="Times New Roman"/>
          <w:color w:val="222222"/>
          <w:sz w:val="24"/>
          <w:lang w:val="en-IN" w:eastAsia="en-IN"/>
        </w:rPr>
        <w:t xml:space="preserve">brilliant paediatric orthopaedic </w:t>
      </w:r>
      <w:ins w:id="759" w:author="Rakhi Ghoshal" w:date="2017-07-22T21:23:00Z">
        <w:r w:rsidR="00523C2B">
          <w:rPr>
            <w:rFonts w:ascii="Times New Roman" w:eastAsia="Times New Roman" w:hAnsi="Times New Roman" w:cs="Times New Roman"/>
            <w:color w:val="222222"/>
            <w:sz w:val="24"/>
            <w:lang w:val="en-IN" w:eastAsia="en-IN"/>
          </w:rPr>
          <w:t xml:space="preserve">in Kolkata, and my daughter </w:t>
        </w:r>
      </w:ins>
      <w:del w:id="760" w:author="Rakhi Ghoshal" w:date="2017-07-22T21:23:00Z">
        <w:r w:rsidR="00497FCE" w:rsidRPr="004F539F" w:rsidDel="00523C2B">
          <w:rPr>
            <w:rFonts w:ascii="Times New Roman" w:eastAsia="Times New Roman" w:hAnsi="Times New Roman" w:cs="Times New Roman"/>
            <w:color w:val="222222"/>
            <w:sz w:val="24"/>
            <w:lang w:val="en-IN" w:eastAsia="en-IN"/>
          </w:rPr>
          <w:delText xml:space="preserve">and </w:delText>
        </w:r>
        <w:r w:rsidR="009B20D4" w:rsidRPr="004F539F" w:rsidDel="00523C2B">
          <w:rPr>
            <w:rFonts w:ascii="Times New Roman" w:eastAsia="Times New Roman" w:hAnsi="Times New Roman" w:cs="Times New Roman"/>
            <w:color w:val="222222"/>
            <w:sz w:val="24"/>
            <w:lang w:val="en-IN" w:eastAsia="en-IN"/>
          </w:rPr>
          <w:delText xml:space="preserve">she </w:delText>
        </w:r>
      </w:del>
      <w:r w:rsidR="009B20D4" w:rsidRPr="004F539F">
        <w:rPr>
          <w:rFonts w:ascii="Times New Roman" w:eastAsia="Times New Roman" w:hAnsi="Times New Roman" w:cs="Times New Roman"/>
          <w:color w:val="222222"/>
          <w:sz w:val="24"/>
          <w:lang w:val="en-IN" w:eastAsia="en-IN"/>
        </w:rPr>
        <w:t>underwent treatment</w:t>
      </w:r>
      <w:del w:id="761" w:author="Rakhi Ghoshal" w:date="2017-07-22T21:23:00Z">
        <w:r w:rsidR="009B20D4" w:rsidRPr="004F539F" w:rsidDel="00523C2B">
          <w:rPr>
            <w:rFonts w:ascii="Times New Roman" w:eastAsia="Times New Roman" w:hAnsi="Times New Roman" w:cs="Times New Roman"/>
            <w:color w:val="222222"/>
            <w:sz w:val="24"/>
            <w:lang w:val="en-IN" w:eastAsia="en-IN"/>
          </w:rPr>
          <w:delText xml:space="preserve"> for her feet</w:delText>
        </w:r>
      </w:del>
      <w:ins w:id="762" w:author="Rakhi Ghoshal" w:date="2017-07-22T21:23:00Z">
        <w:r w:rsidR="005B1599">
          <w:rPr>
            <w:rFonts w:ascii="Times New Roman" w:eastAsia="Times New Roman" w:hAnsi="Times New Roman" w:cs="Times New Roman"/>
            <w:color w:val="222222"/>
            <w:sz w:val="24"/>
            <w:lang w:val="en-IN" w:eastAsia="en-IN"/>
          </w:rPr>
          <w:t>.</w:t>
        </w:r>
      </w:ins>
      <w:ins w:id="763" w:author="Rakhi Ghoshal" w:date="2017-07-22T21:24:00Z">
        <w:r w:rsidR="005B1599">
          <w:rPr>
            <w:rFonts w:ascii="Times New Roman" w:eastAsia="Times New Roman" w:hAnsi="Times New Roman" w:cs="Times New Roman"/>
            <w:color w:val="222222"/>
            <w:sz w:val="24"/>
            <w:lang w:val="en-IN" w:eastAsia="en-IN"/>
          </w:rPr>
          <w:t xml:space="preserve"> Her </w:t>
        </w:r>
      </w:ins>
      <w:del w:id="764" w:author="Rakhi Ghoshal" w:date="2017-07-22T21:24:00Z">
        <w:r w:rsidR="00497FCE" w:rsidRPr="004F539F" w:rsidDel="005B1599">
          <w:rPr>
            <w:rFonts w:ascii="Times New Roman" w:eastAsia="Times New Roman" w:hAnsi="Times New Roman" w:cs="Times New Roman"/>
            <w:color w:val="222222"/>
            <w:sz w:val="24"/>
            <w:lang w:val="en-IN" w:eastAsia="en-IN"/>
          </w:rPr>
          <w:delText>;</w:delText>
        </w:r>
        <w:r w:rsidR="0049772F" w:rsidDel="005B1599">
          <w:rPr>
            <w:rFonts w:ascii="Times New Roman" w:eastAsia="Times New Roman" w:hAnsi="Times New Roman" w:cs="Times New Roman"/>
            <w:color w:val="222222"/>
            <w:sz w:val="24"/>
            <w:lang w:val="en-IN" w:eastAsia="en-IN"/>
          </w:rPr>
          <w:delText xml:space="preserve"> now that her </w:delText>
        </w:r>
      </w:del>
      <w:r w:rsidR="0049772F">
        <w:rPr>
          <w:rFonts w:ascii="Times New Roman" w:eastAsia="Times New Roman" w:hAnsi="Times New Roman" w:cs="Times New Roman"/>
          <w:color w:val="222222"/>
          <w:sz w:val="24"/>
          <w:lang w:val="en-IN" w:eastAsia="en-IN"/>
        </w:rPr>
        <w:t xml:space="preserve">feet </w:t>
      </w:r>
      <w:del w:id="765" w:author="Rakhi Ghoshal" w:date="2017-07-25T23:12:00Z">
        <w:r w:rsidR="0049772F" w:rsidDel="001B13C9">
          <w:rPr>
            <w:rFonts w:ascii="Times New Roman" w:eastAsia="Times New Roman" w:hAnsi="Times New Roman" w:cs="Times New Roman"/>
            <w:color w:val="222222"/>
            <w:sz w:val="24"/>
            <w:lang w:val="en-IN" w:eastAsia="en-IN"/>
          </w:rPr>
          <w:delText>‘</w:delText>
        </w:r>
      </w:del>
      <w:r w:rsidR="0049772F">
        <w:rPr>
          <w:rFonts w:ascii="Times New Roman" w:eastAsia="Times New Roman" w:hAnsi="Times New Roman" w:cs="Times New Roman"/>
          <w:color w:val="222222"/>
          <w:sz w:val="24"/>
          <w:lang w:val="en-IN" w:eastAsia="en-IN"/>
        </w:rPr>
        <w:t>look</w:t>
      </w:r>
      <w:del w:id="766" w:author="Rakhi Ghoshal" w:date="2017-07-25T23:12:00Z">
        <w:r w:rsidR="0049772F" w:rsidDel="001B13C9">
          <w:rPr>
            <w:rFonts w:ascii="Times New Roman" w:eastAsia="Times New Roman" w:hAnsi="Times New Roman" w:cs="Times New Roman"/>
            <w:color w:val="222222"/>
            <w:sz w:val="24"/>
            <w:lang w:val="en-IN" w:eastAsia="en-IN"/>
          </w:rPr>
          <w:delText>’</w:delText>
        </w:r>
      </w:del>
      <w:r w:rsidR="009B20D4" w:rsidRPr="004F539F">
        <w:rPr>
          <w:rFonts w:ascii="Times New Roman" w:eastAsia="Times New Roman" w:hAnsi="Times New Roman" w:cs="Times New Roman"/>
          <w:color w:val="222222"/>
          <w:sz w:val="24"/>
          <w:lang w:val="en-IN" w:eastAsia="en-IN"/>
        </w:rPr>
        <w:t xml:space="preserve"> normal </w:t>
      </w:r>
      <w:ins w:id="767" w:author="Rakhi Ghoshal" w:date="2017-07-22T21:24:00Z">
        <w:r w:rsidR="005B1599">
          <w:rPr>
            <w:rFonts w:ascii="Times New Roman" w:eastAsia="Times New Roman" w:hAnsi="Times New Roman" w:cs="Times New Roman"/>
            <w:color w:val="222222"/>
            <w:sz w:val="24"/>
            <w:lang w:val="en-IN" w:eastAsia="en-IN"/>
          </w:rPr>
          <w:t xml:space="preserve">and she has been </w:t>
        </w:r>
      </w:ins>
      <w:del w:id="768" w:author="Rakhi Ghoshal" w:date="2017-07-22T21:24:00Z">
        <w:r w:rsidR="009B20D4" w:rsidRPr="004F539F" w:rsidDel="005B1599">
          <w:rPr>
            <w:rFonts w:ascii="Times New Roman" w:eastAsia="Times New Roman" w:hAnsi="Times New Roman" w:cs="Times New Roman"/>
            <w:color w:val="222222"/>
            <w:sz w:val="24"/>
            <w:lang w:val="en-IN" w:eastAsia="en-IN"/>
          </w:rPr>
          <w:delText xml:space="preserve">and she can </w:delText>
        </w:r>
      </w:del>
      <w:r w:rsidR="009B20D4" w:rsidRPr="004F539F">
        <w:rPr>
          <w:rFonts w:ascii="Times New Roman" w:eastAsia="Times New Roman" w:hAnsi="Times New Roman" w:cs="Times New Roman"/>
          <w:color w:val="222222"/>
          <w:sz w:val="24"/>
          <w:lang w:val="en-IN" w:eastAsia="en-IN"/>
        </w:rPr>
        <w:t>walk</w:t>
      </w:r>
      <w:ins w:id="769" w:author="Rakhi Ghoshal" w:date="2017-07-22T21:24:00Z">
        <w:r w:rsidR="005B1599">
          <w:rPr>
            <w:rFonts w:ascii="Times New Roman" w:eastAsia="Times New Roman" w:hAnsi="Times New Roman" w:cs="Times New Roman"/>
            <w:color w:val="222222"/>
            <w:sz w:val="24"/>
            <w:lang w:val="en-IN" w:eastAsia="en-IN"/>
          </w:rPr>
          <w:t>ing</w:t>
        </w:r>
      </w:ins>
      <w:ins w:id="770" w:author="Rakhi Ghoshal" w:date="2017-07-25T23:12:00Z">
        <w:r w:rsidR="001B13C9">
          <w:rPr>
            <w:rFonts w:ascii="Times New Roman" w:eastAsia="Times New Roman" w:hAnsi="Times New Roman" w:cs="Times New Roman"/>
            <w:color w:val="222222"/>
            <w:sz w:val="24"/>
            <w:lang w:val="en-IN" w:eastAsia="en-IN"/>
          </w:rPr>
          <w:t>,</w:t>
        </w:r>
      </w:ins>
      <w:ins w:id="771" w:author="Rakhi Ghoshal" w:date="2017-07-22T21:24:00Z">
        <w:r w:rsidR="005B1599">
          <w:rPr>
            <w:rFonts w:ascii="Times New Roman" w:eastAsia="Times New Roman" w:hAnsi="Times New Roman" w:cs="Times New Roman"/>
            <w:color w:val="222222"/>
            <w:sz w:val="24"/>
            <w:lang w:val="en-IN" w:eastAsia="en-IN"/>
          </w:rPr>
          <w:t xml:space="preserve"> running and </w:t>
        </w:r>
      </w:ins>
      <w:del w:id="772" w:author="Rakhi Ghoshal" w:date="2017-07-22T21:24:00Z">
        <w:r w:rsidR="009B20D4" w:rsidRPr="004F539F" w:rsidDel="005B1599">
          <w:rPr>
            <w:rFonts w:ascii="Times New Roman" w:eastAsia="Times New Roman" w:hAnsi="Times New Roman" w:cs="Times New Roman"/>
            <w:color w:val="222222"/>
            <w:sz w:val="24"/>
            <w:lang w:val="en-IN" w:eastAsia="en-IN"/>
          </w:rPr>
          <w:delText xml:space="preserve"> and run and </w:delText>
        </w:r>
      </w:del>
      <w:r w:rsidR="009B20D4" w:rsidRPr="004F539F">
        <w:rPr>
          <w:rFonts w:ascii="Times New Roman" w:eastAsia="Times New Roman" w:hAnsi="Times New Roman" w:cs="Times New Roman"/>
          <w:color w:val="222222"/>
          <w:sz w:val="24"/>
          <w:lang w:val="en-IN" w:eastAsia="en-IN"/>
        </w:rPr>
        <w:t>climb</w:t>
      </w:r>
      <w:ins w:id="773" w:author="Rakhi Ghoshal" w:date="2017-07-22T21:24:00Z">
        <w:r w:rsidR="005B1599">
          <w:rPr>
            <w:rFonts w:ascii="Times New Roman" w:eastAsia="Times New Roman" w:hAnsi="Times New Roman" w:cs="Times New Roman"/>
            <w:color w:val="222222"/>
            <w:sz w:val="24"/>
            <w:lang w:val="en-IN" w:eastAsia="en-IN"/>
          </w:rPr>
          <w:t>ing</w:t>
        </w:r>
      </w:ins>
      <w:r w:rsidR="009B20D4" w:rsidRPr="004F539F">
        <w:rPr>
          <w:rFonts w:ascii="Times New Roman" w:eastAsia="Times New Roman" w:hAnsi="Times New Roman" w:cs="Times New Roman"/>
          <w:color w:val="222222"/>
          <w:sz w:val="24"/>
          <w:lang w:val="en-IN" w:eastAsia="en-IN"/>
        </w:rPr>
        <w:t xml:space="preserve"> stairs</w:t>
      </w:r>
      <w:ins w:id="774" w:author="Rakhi Ghoshal" w:date="2017-07-22T21:24:00Z">
        <w:r w:rsidR="005B1599">
          <w:rPr>
            <w:rFonts w:ascii="Times New Roman" w:eastAsia="Times New Roman" w:hAnsi="Times New Roman" w:cs="Times New Roman"/>
            <w:color w:val="222222"/>
            <w:sz w:val="24"/>
            <w:lang w:val="en-IN" w:eastAsia="en-IN"/>
          </w:rPr>
          <w:t xml:space="preserve"> from the age that toddlers </w:t>
        </w:r>
      </w:ins>
      <w:ins w:id="775" w:author="Rakhi Ghoshal" w:date="2017-07-25T23:13:00Z">
        <w:r w:rsidR="001B13C9">
          <w:rPr>
            <w:rFonts w:ascii="Times New Roman" w:eastAsia="Times New Roman" w:hAnsi="Times New Roman" w:cs="Times New Roman"/>
            <w:color w:val="222222"/>
            <w:sz w:val="24"/>
            <w:lang w:val="en-IN" w:eastAsia="en-IN"/>
          </w:rPr>
          <w:t xml:space="preserve">anyway </w:t>
        </w:r>
      </w:ins>
      <w:ins w:id="776" w:author="Rakhi Ghoshal" w:date="2017-07-22T21:24:00Z">
        <w:r w:rsidR="005B1599">
          <w:rPr>
            <w:rFonts w:ascii="Times New Roman" w:eastAsia="Times New Roman" w:hAnsi="Times New Roman" w:cs="Times New Roman"/>
            <w:color w:val="222222"/>
            <w:sz w:val="24"/>
            <w:lang w:val="en-IN" w:eastAsia="en-IN"/>
          </w:rPr>
          <w:t>do. To see her walk and run around like other kids</w:t>
        </w:r>
      </w:ins>
      <w:del w:id="777" w:author="Rakhi Ghoshal" w:date="2017-07-22T21:25:00Z">
        <w:r w:rsidR="009B20D4" w:rsidRPr="004F539F" w:rsidDel="005B1599">
          <w:rPr>
            <w:rFonts w:ascii="Times New Roman" w:eastAsia="Times New Roman" w:hAnsi="Times New Roman" w:cs="Times New Roman"/>
            <w:color w:val="222222"/>
            <w:sz w:val="24"/>
            <w:lang w:val="en-IN" w:eastAsia="en-IN"/>
          </w:rPr>
          <w:delText>,</w:delText>
        </w:r>
      </w:del>
      <w:ins w:id="778" w:author="Rakhi Ghoshal" w:date="2017-07-25T23:13:00Z">
        <w:r w:rsidR="001B13C9">
          <w:rPr>
            <w:rFonts w:ascii="Times New Roman" w:eastAsia="Times New Roman" w:hAnsi="Times New Roman" w:cs="Times New Roman"/>
            <w:color w:val="222222"/>
            <w:sz w:val="24"/>
            <w:lang w:val="en-IN" w:eastAsia="en-IN"/>
          </w:rPr>
          <w:t xml:space="preserve"> </w:t>
        </w:r>
      </w:ins>
      <w:del w:id="779" w:author="Rakhi Ghoshal" w:date="2017-07-22T21:25:00Z">
        <w:r w:rsidR="009B20D4" w:rsidRPr="004F539F" w:rsidDel="005B1599">
          <w:rPr>
            <w:rFonts w:ascii="Times New Roman" w:eastAsia="Times New Roman" w:hAnsi="Times New Roman" w:cs="Times New Roman"/>
            <w:color w:val="222222"/>
            <w:sz w:val="24"/>
            <w:lang w:val="en-IN" w:eastAsia="en-IN"/>
          </w:rPr>
          <w:delText xml:space="preserve"> </w:delText>
        </w:r>
      </w:del>
      <w:ins w:id="780" w:author="Rakhi Ghoshal" w:date="2017-07-22T21:25:00Z">
        <w:r w:rsidR="005B1599">
          <w:rPr>
            <w:rFonts w:ascii="Times New Roman" w:eastAsia="Times New Roman" w:hAnsi="Times New Roman" w:cs="Times New Roman"/>
            <w:color w:val="222222"/>
            <w:sz w:val="24"/>
            <w:lang w:val="en-IN" w:eastAsia="en-IN"/>
          </w:rPr>
          <w:t>I feel reli</w:t>
        </w:r>
      </w:ins>
      <w:ins w:id="781" w:author="Rakhi Ghoshal" w:date="2017-07-22T21:26:00Z">
        <w:r w:rsidR="00C83799">
          <w:rPr>
            <w:rFonts w:ascii="Times New Roman" w:eastAsia="Times New Roman" w:hAnsi="Times New Roman" w:cs="Times New Roman"/>
            <w:color w:val="222222"/>
            <w:sz w:val="24"/>
            <w:lang w:val="en-IN" w:eastAsia="en-IN"/>
          </w:rPr>
          <w:t>e</w:t>
        </w:r>
      </w:ins>
      <w:ins w:id="782" w:author="Rakhi Ghoshal" w:date="2017-07-22T21:25:00Z">
        <w:r w:rsidR="005B1599">
          <w:rPr>
            <w:rFonts w:ascii="Times New Roman" w:eastAsia="Times New Roman" w:hAnsi="Times New Roman" w:cs="Times New Roman"/>
            <w:color w:val="222222"/>
            <w:sz w:val="24"/>
            <w:lang w:val="en-IN" w:eastAsia="en-IN"/>
          </w:rPr>
          <w:t xml:space="preserve">ved, and happy. </w:t>
        </w:r>
      </w:ins>
      <w:del w:id="783" w:author="Rakhi Ghoshal" w:date="2017-07-22T21:25:00Z">
        <w:r w:rsidR="009B20D4" w:rsidRPr="004F539F" w:rsidDel="005B1599">
          <w:rPr>
            <w:rFonts w:ascii="Times New Roman" w:eastAsia="Times New Roman" w:hAnsi="Times New Roman" w:cs="Times New Roman"/>
            <w:color w:val="222222"/>
            <w:sz w:val="24"/>
            <w:lang w:val="en-IN" w:eastAsia="en-IN"/>
          </w:rPr>
          <w:delText>I </w:delText>
        </w:r>
        <w:r w:rsidR="00F43E3B" w:rsidDel="005B1599">
          <w:rPr>
            <w:rFonts w:ascii="Times New Roman" w:eastAsia="Times New Roman" w:hAnsi="Times New Roman" w:cs="Times New Roman"/>
            <w:color w:val="222222"/>
            <w:sz w:val="24"/>
            <w:lang w:val="en-IN" w:eastAsia="en-IN"/>
          </w:rPr>
          <w:delText xml:space="preserve">do not </w:delText>
        </w:r>
        <w:r w:rsidR="00497FCE" w:rsidRPr="004F539F" w:rsidDel="005B1599">
          <w:rPr>
            <w:rFonts w:ascii="Times New Roman" w:eastAsia="Times New Roman" w:hAnsi="Times New Roman" w:cs="Times New Roman"/>
            <w:color w:val="222222"/>
            <w:sz w:val="24"/>
            <w:lang w:val="en-IN" w:eastAsia="en-IN"/>
          </w:rPr>
          <w:delText xml:space="preserve">deny I </w:delText>
        </w:r>
        <w:r w:rsidR="009B20D4" w:rsidRPr="004F539F" w:rsidDel="005B1599">
          <w:rPr>
            <w:rFonts w:ascii="Times New Roman" w:eastAsia="Times New Roman" w:hAnsi="Times New Roman" w:cs="Times New Roman"/>
            <w:iCs/>
            <w:color w:val="222222"/>
            <w:sz w:val="24"/>
            <w:lang w:val="en-IN" w:eastAsia="en-IN"/>
          </w:rPr>
          <w:delText>am</w:delText>
        </w:r>
        <w:r w:rsidR="009B20D4" w:rsidRPr="004F539F" w:rsidDel="005B1599">
          <w:rPr>
            <w:rFonts w:ascii="Times New Roman" w:eastAsia="Times New Roman" w:hAnsi="Times New Roman" w:cs="Times New Roman"/>
            <w:i/>
            <w:iCs/>
            <w:color w:val="222222"/>
            <w:sz w:val="24"/>
            <w:lang w:val="en-IN" w:eastAsia="en-IN"/>
          </w:rPr>
          <w:delText> </w:delText>
        </w:r>
        <w:r w:rsidR="009B20D4" w:rsidRPr="004F539F" w:rsidDel="005B1599">
          <w:rPr>
            <w:rFonts w:ascii="Times New Roman" w:eastAsia="Times New Roman" w:hAnsi="Times New Roman" w:cs="Times New Roman"/>
            <w:color w:val="222222"/>
            <w:sz w:val="24"/>
            <w:lang w:val="en-IN" w:eastAsia="en-IN"/>
          </w:rPr>
          <w:delText xml:space="preserve">happy. </w:delText>
        </w:r>
      </w:del>
      <w:r w:rsidR="009B20D4" w:rsidRPr="004F539F">
        <w:rPr>
          <w:rFonts w:ascii="Times New Roman" w:eastAsia="Times New Roman" w:hAnsi="Times New Roman" w:cs="Times New Roman"/>
          <w:color w:val="222222"/>
          <w:sz w:val="24"/>
          <w:lang w:val="en-IN" w:eastAsia="en-IN"/>
        </w:rPr>
        <w:t>The point is</w:t>
      </w:r>
      <w:proofErr w:type="gramStart"/>
      <w:r w:rsidR="009B20D4" w:rsidRPr="004F539F">
        <w:rPr>
          <w:rFonts w:ascii="Times New Roman" w:eastAsia="Times New Roman" w:hAnsi="Times New Roman" w:cs="Times New Roman"/>
          <w:color w:val="222222"/>
          <w:sz w:val="24"/>
          <w:lang w:val="en-IN" w:eastAsia="en-IN"/>
        </w:rPr>
        <w:t>,</w:t>
      </w:r>
      <w:proofErr w:type="gramEnd"/>
      <w:r w:rsidR="009B20D4" w:rsidRPr="004F539F">
        <w:rPr>
          <w:rFonts w:ascii="Times New Roman" w:eastAsia="Times New Roman" w:hAnsi="Times New Roman" w:cs="Times New Roman"/>
          <w:color w:val="222222"/>
          <w:sz w:val="24"/>
          <w:lang w:val="en-IN" w:eastAsia="en-IN"/>
        </w:rPr>
        <w:t xml:space="preserve"> I </w:t>
      </w:r>
      <w:r w:rsidR="009B20D4" w:rsidRPr="0049772F">
        <w:rPr>
          <w:rFonts w:ascii="Times New Roman" w:eastAsia="Times New Roman" w:hAnsi="Times New Roman" w:cs="Times New Roman"/>
          <w:i/>
          <w:color w:val="222222"/>
          <w:sz w:val="24"/>
          <w:lang w:val="en-IN" w:eastAsia="en-IN"/>
        </w:rPr>
        <w:t>did</w:t>
      </w:r>
      <w:r w:rsidR="009B20D4" w:rsidRPr="004F539F">
        <w:rPr>
          <w:rFonts w:ascii="Times New Roman" w:eastAsia="Times New Roman" w:hAnsi="Times New Roman" w:cs="Times New Roman"/>
          <w:color w:val="222222"/>
          <w:sz w:val="24"/>
          <w:lang w:val="en-IN" w:eastAsia="en-IN"/>
        </w:rPr>
        <w:t xml:space="preserve"> try to get her feet </w:t>
      </w:r>
      <w:ins w:id="784" w:author="Rakhi Ghoshal" w:date="2017-07-22T21:25:00Z">
        <w:r w:rsidR="000B1629">
          <w:rPr>
            <w:rFonts w:ascii="Times New Roman" w:eastAsia="Times New Roman" w:hAnsi="Times New Roman" w:cs="Times New Roman"/>
            <w:color w:val="222222"/>
            <w:sz w:val="24"/>
            <w:lang w:val="en-IN" w:eastAsia="en-IN"/>
          </w:rPr>
          <w:t xml:space="preserve">corrected, </w:t>
        </w:r>
      </w:ins>
      <w:r w:rsidR="00F43E3B">
        <w:rPr>
          <w:rFonts w:ascii="Times New Roman" w:eastAsia="Times New Roman" w:hAnsi="Times New Roman" w:cs="Times New Roman"/>
          <w:color w:val="222222"/>
          <w:sz w:val="24"/>
          <w:lang w:val="en-IN" w:eastAsia="en-IN"/>
        </w:rPr>
        <w:t>‘</w:t>
      </w:r>
      <w:r w:rsidR="009B20D4" w:rsidRPr="004F539F">
        <w:rPr>
          <w:rFonts w:ascii="Times New Roman" w:eastAsia="Times New Roman" w:hAnsi="Times New Roman" w:cs="Times New Roman"/>
          <w:color w:val="222222"/>
          <w:sz w:val="24"/>
          <w:lang w:val="en-IN" w:eastAsia="en-IN"/>
        </w:rPr>
        <w:t>look</w:t>
      </w:r>
      <w:ins w:id="785" w:author="Rakhi Ghoshal" w:date="2017-07-22T21:25:00Z">
        <w:r w:rsidR="000B1629">
          <w:rPr>
            <w:rFonts w:ascii="Times New Roman" w:eastAsia="Times New Roman" w:hAnsi="Times New Roman" w:cs="Times New Roman"/>
            <w:color w:val="222222"/>
            <w:sz w:val="24"/>
            <w:lang w:val="en-IN" w:eastAsia="en-IN"/>
          </w:rPr>
          <w:t>’</w:t>
        </w:r>
      </w:ins>
      <w:r w:rsidR="009B20D4" w:rsidRPr="004F539F">
        <w:rPr>
          <w:rFonts w:ascii="Times New Roman" w:eastAsia="Times New Roman" w:hAnsi="Times New Roman" w:cs="Times New Roman"/>
          <w:color w:val="222222"/>
          <w:sz w:val="24"/>
          <w:lang w:val="en-IN" w:eastAsia="en-IN"/>
        </w:rPr>
        <w:t xml:space="preserve"> normal</w:t>
      </w:r>
      <w:del w:id="786" w:author="Rakhi Ghoshal" w:date="2017-07-22T21:25:00Z">
        <w:r w:rsidR="00F43E3B" w:rsidDel="000B1629">
          <w:rPr>
            <w:rFonts w:ascii="Times New Roman" w:eastAsia="Times New Roman" w:hAnsi="Times New Roman" w:cs="Times New Roman"/>
            <w:color w:val="222222"/>
            <w:sz w:val="24"/>
            <w:lang w:val="en-IN" w:eastAsia="en-IN"/>
          </w:rPr>
          <w:delText>’</w:delText>
        </w:r>
      </w:del>
      <w:ins w:id="787" w:author="Rakhi Ghoshal" w:date="2017-07-22T21:25:00Z">
        <w:r w:rsidR="000B1629">
          <w:rPr>
            <w:rFonts w:ascii="Times New Roman" w:eastAsia="Times New Roman" w:hAnsi="Times New Roman" w:cs="Times New Roman"/>
            <w:color w:val="222222"/>
            <w:sz w:val="24"/>
            <w:lang w:val="en-IN" w:eastAsia="en-IN"/>
          </w:rPr>
          <w:t xml:space="preserve">; </w:t>
        </w:r>
      </w:ins>
      <w:del w:id="788" w:author="Rakhi Ghoshal" w:date="2017-07-22T21:25:00Z">
        <w:r w:rsidR="009B20D4" w:rsidRPr="004F539F" w:rsidDel="000B1629">
          <w:rPr>
            <w:rFonts w:ascii="Times New Roman" w:eastAsia="Times New Roman" w:hAnsi="Times New Roman" w:cs="Times New Roman"/>
            <w:color w:val="222222"/>
            <w:sz w:val="24"/>
            <w:lang w:val="en-IN" w:eastAsia="en-IN"/>
          </w:rPr>
          <w:delText>. I</w:delText>
        </w:r>
      </w:del>
      <w:ins w:id="789" w:author="Rakhi Ghoshal" w:date="2017-07-22T21:25:00Z">
        <w:r w:rsidR="000B1629">
          <w:rPr>
            <w:rFonts w:ascii="Times New Roman" w:eastAsia="Times New Roman" w:hAnsi="Times New Roman" w:cs="Times New Roman"/>
            <w:color w:val="222222"/>
            <w:sz w:val="24"/>
            <w:lang w:val="en-IN" w:eastAsia="en-IN"/>
          </w:rPr>
          <w:t>i</w:t>
        </w:r>
      </w:ins>
      <w:r w:rsidR="009B20D4" w:rsidRPr="004F539F">
        <w:rPr>
          <w:rFonts w:ascii="Times New Roman" w:eastAsia="Times New Roman" w:hAnsi="Times New Roman" w:cs="Times New Roman"/>
          <w:color w:val="222222"/>
          <w:sz w:val="24"/>
          <w:lang w:val="en-IN" w:eastAsia="en-IN"/>
        </w:rPr>
        <w:t xml:space="preserve">s that </w:t>
      </w:r>
      <w:ins w:id="790" w:author="Rakhi Ghoshal" w:date="2017-07-22T21:25:00Z">
        <w:r w:rsidR="00063039">
          <w:rPr>
            <w:rFonts w:ascii="Times New Roman" w:eastAsia="Times New Roman" w:hAnsi="Times New Roman" w:cs="Times New Roman"/>
            <w:color w:val="222222"/>
            <w:sz w:val="24"/>
            <w:lang w:val="en-IN" w:eastAsia="en-IN"/>
          </w:rPr>
          <w:t xml:space="preserve">some form of </w:t>
        </w:r>
      </w:ins>
      <w:del w:id="791" w:author="Rakhi Ghoshal" w:date="2017-07-22T21:25:00Z">
        <w:r w:rsidR="009B20D4" w:rsidRPr="004F539F" w:rsidDel="00063039">
          <w:rPr>
            <w:rFonts w:ascii="Times New Roman" w:eastAsia="Times New Roman" w:hAnsi="Times New Roman" w:cs="Times New Roman"/>
            <w:color w:val="222222"/>
            <w:sz w:val="24"/>
            <w:lang w:val="en-IN" w:eastAsia="en-IN"/>
          </w:rPr>
          <w:delText xml:space="preserve">not a </w:delText>
        </w:r>
      </w:del>
      <w:r w:rsidR="009B20D4" w:rsidRPr="004F539F">
        <w:rPr>
          <w:rFonts w:ascii="Times New Roman" w:eastAsia="Times New Roman" w:hAnsi="Times New Roman" w:cs="Times New Roman"/>
          <w:color w:val="222222"/>
          <w:sz w:val="24"/>
          <w:lang w:val="en-IN" w:eastAsia="en-IN"/>
        </w:rPr>
        <w:t xml:space="preserve">eugenicist in me? </w:t>
      </w:r>
      <w:r w:rsidR="00C0649C" w:rsidRPr="004F539F">
        <w:rPr>
          <w:rFonts w:ascii="Times New Roman" w:eastAsia="Times New Roman" w:hAnsi="Times New Roman" w:cs="Times New Roman"/>
          <w:color w:val="222222"/>
          <w:sz w:val="24"/>
          <w:lang w:val="en-IN" w:eastAsia="en-IN"/>
        </w:rPr>
        <w:t xml:space="preserve">I can rationalize my act: </w:t>
      </w:r>
      <w:r w:rsidR="00E527CF" w:rsidRPr="004F539F">
        <w:rPr>
          <w:rFonts w:ascii="Times New Roman" w:eastAsia="Times New Roman" w:hAnsi="Times New Roman" w:cs="Times New Roman"/>
          <w:color w:val="222222"/>
          <w:sz w:val="24"/>
          <w:lang w:val="en-IN" w:eastAsia="en-IN"/>
        </w:rPr>
        <w:t xml:space="preserve">when there is </w:t>
      </w:r>
      <w:del w:id="792" w:author="Rakhi Ghoshal" w:date="2017-07-25T23:13:00Z">
        <w:r w:rsidR="00E527CF" w:rsidRPr="004F539F" w:rsidDel="001B13C9">
          <w:rPr>
            <w:rFonts w:ascii="Times New Roman" w:eastAsia="Times New Roman" w:hAnsi="Times New Roman" w:cs="Times New Roman"/>
            <w:color w:val="222222"/>
            <w:sz w:val="24"/>
            <w:lang w:val="en-IN" w:eastAsia="en-IN"/>
          </w:rPr>
          <w:delText xml:space="preserve">a </w:delText>
        </w:r>
      </w:del>
      <w:r w:rsidR="00E527CF" w:rsidRPr="004F539F">
        <w:rPr>
          <w:rFonts w:ascii="Times New Roman" w:eastAsia="Times New Roman" w:hAnsi="Times New Roman" w:cs="Times New Roman"/>
          <w:color w:val="222222"/>
          <w:sz w:val="24"/>
          <w:lang w:val="en-IN" w:eastAsia="en-IN"/>
        </w:rPr>
        <w:t xml:space="preserve">treatment </w:t>
      </w:r>
      <w:proofErr w:type="gramStart"/>
      <w:r w:rsidR="00E527CF" w:rsidRPr="004F539F">
        <w:rPr>
          <w:rFonts w:ascii="Times New Roman" w:eastAsia="Times New Roman" w:hAnsi="Times New Roman" w:cs="Times New Roman"/>
          <w:color w:val="222222"/>
          <w:sz w:val="24"/>
          <w:lang w:val="en-IN" w:eastAsia="en-IN"/>
        </w:rPr>
        <w:t>available</w:t>
      </w:r>
      <w:ins w:id="793" w:author="Rakhi Ghoshal" w:date="2017-07-22T21:26:00Z">
        <w:r w:rsidR="00C83799">
          <w:rPr>
            <w:rFonts w:ascii="Times New Roman" w:eastAsia="Times New Roman" w:hAnsi="Times New Roman" w:cs="Times New Roman"/>
            <w:color w:val="222222"/>
            <w:sz w:val="24"/>
            <w:lang w:val="en-IN" w:eastAsia="en-IN"/>
          </w:rPr>
          <w:t xml:space="preserve">, and the </w:t>
        </w:r>
      </w:ins>
      <w:del w:id="794" w:author="Rakhi Ghoshal" w:date="2017-07-22T21:26:00Z">
        <w:r w:rsidR="00E527CF" w:rsidRPr="004F539F" w:rsidDel="00C83799">
          <w:rPr>
            <w:rFonts w:ascii="Times New Roman" w:eastAsia="Times New Roman" w:hAnsi="Times New Roman" w:cs="Times New Roman"/>
            <w:color w:val="222222"/>
            <w:sz w:val="24"/>
            <w:lang w:val="en-IN" w:eastAsia="en-IN"/>
          </w:rPr>
          <w:delText xml:space="preserve"> (and not a </w:delText>
        </w:r>
      </w:del>
      <w:ins w:id="795" w:author="Rakhi Ghoshal" w:date="2017-07-22T21:26:00Z">
        <w:r w:rsidR="00C83799">
          <w:rPr>
            <w:rFonts w:ascii="Times New Roman" w:eastAsia="Times New Roman" w:hAnsi="Times New Roman" w:cs="Times New Roman"/>
            <w:color w:val="222222"/>
            <w:sz w:val="24"/>
            <w:lang w:val="en-IN" w:eastAsia="en-IN"/>
          </w:rPr>
          <w:t>treatment</w:t>
        </w:r>
        <w:proofErr w:type="gramEnd"/>
        <w:r w:rsidR="00C83799">
          <w:rPr>
            <w:rFonts w:ascii="Times New Roman" w:eastAsia="Times New Roman" w:hAnsi="Times New Roman" w:cs="Times New Roman"/>
            <w:color w:val="222222"/>
            <w:sz w:val="24"/>
            <w:lang w:val="en-IN" w:eastAsia="en-IN"/>
          </w:rPr>
          <w:t xml:space="preserve"> is neither </w:t>
        </w:r>
      </w:ins>
      <w:del w:id="796" w:author="Rakhi Ghoshal" w:date="2017-07-22T21:26:00Z">
        <w:r w:rsidR="00E527CF" w:rsidRPr="004F539F" w:rsidDel="00C83799">
          <w:rPr>
            <w:rFonts w:ascii="Times New Roman" w:eastAsia="Times New Roman" w:hAnsi="Times New Roman" w:cs="Times New Roman"/>
            <w:color w:val="222222"/>
            <w:sz w:val="24"/>
            <w:lang w:val="en-IN" w:eastAsia="en-IN"/>
          </w:rPr>
          <w:delText xml:space="preserve">very </w:delText>
        </w:r>
      </w:del>
      <w:r w:rsidR="00E527CF" w:rsidRPr="004F539F">
        <w:rPr>
          <w:rFonts w:ascii="Times New Roman" w:eastAsia="Times New Roman" w:hAnsi="Times New Roman" w:cs="Times New Roman"/>
          <w:color w:val="222222"/>
          <w:sz w:val="24"/>
          <w:lang w:val="en-IN" w:eastAsia="en-IN"/>
        </w:rPr>
        <w:t xml:space="preserve">complicated </w:t>
      </w:r>
      <w:ins w:id="797" w:author="Rakhi Ghoshal" w:date="2017-07-22T21:26:00Z">
        <w:r w:rsidR="00C83799">
          <w:rPr>
            <w:rFonts w:ascii="Times New Roman" w:eastAsia="Times New Roman" w:hAnsi="Times New Roman" w:cs="Times New Roman"/>
            <w:color w:val="222222"/>
            <w:sz w:val="24"/>
            <w:lang w:val="en-IN" w:eastAsia="en-IN"/>
          </w:rPr>
          <w:t xml:space="preserve">nor very expensive, and </w:t>
        </w:r>
      </w:ins>
      <w:del w:id="798" w:author="Rakhi Ghoshal" w:date="2017-07-22T21:26:00Z">
        <w:r w:rsidR="00E527CF" w:rsidRPr="004F539F" w:rsidDel="00C83799">
          <w:rPr>
            <w:rFonts w:ascii="Times New Roman" w:eastAsia="Times New Roman" w:hAnsi="Times New Roman" w:cs="Times New Roman"/>
            <w:color w:val="222222"/>
            <w:sz w:val="24"/>
            <w:lang w:val="en-IN" w:eastAsia="en-IN"/>
          </w:rPr>
          <w:delText xml:space="preserve">one at that) and </w:delText>
        </w:r>
      </w:del>
      <w:r w:rsidR="00E527CF" w:rsidRPr="004F539F">
        <w:rPr>
          <w:rFonts w:ascii="Times New Roman" w:eastAsia="Times New Roman" w:hAnsi="Times New Roman" w:cs="Times New Roman"/>
          <w:color w:val="222222"/>
          <w:sz w:val="24"/>
          <w:lang w:val="en-IN" w:eastAsia="en-IN"/>
        </w:rPr>
        <w:t>when I had access to one of the best doctors</w:t>
      </w:r>
      <w:del w:id="799" w:author="Rakhi Ghoshal" w:date="2017-07-22T21:26:00Z">
        <w:r w:rsidR="00E527CF" w:rsidRPr="004F539F" w:rsidDel="00C83799">
          <w:rPr>
            <w:rFonts w:ascii="Times New Roman" w:eastAsia="Times New Roman" w:hAnsi="Times New Roman" w:cs="Times New Roman"/>
            <w:color w:val="222222"/>
            <w:sz w:val="24"/>
            <w:lang w:val="en-IN" w:eastAsia="en-IN"/>
          </w:rPr>
          <w:delText xml:space="preserve"> for this</w:delText>
        </w:r>
      </w:del>
      <w:r w:rsidR="00E527CF" w:rsidRPr="004F539F">
        <w:rPr>
          <w:rFonts w:ascii="Times New Roman" w:eastAsia="Times New Roman" w:hAnsi="Times New Roman" w:cs="Times New Roman"/>
          <w:color w:val="222222"/>
          <w:sz w:val="24"/>
          <w:lang w:val="en-IN" w:eastAsia="en-IN"/>
        </w:rPr>
        <w:t xml:space="preserve">, why </w:t>
      </w:r>
      <w:r w:rsidR="00340EDB" w:rsidRPr="004F539F">
        <w:rPr>
          <w:rFonts w:ascii="Times New Roman" w:eastAsia="Times New Roman" w:hAnsi="Times New Roman" w:cs="Times New Roman"/>
          <w:color w:val="222222"/>
          <w:sz w:val="24"/>
          <w:lang w:val="en-IN" w:eastAsia="en-IN"/>
        </w:rPr>
        <w:t>should</w:t>
      </w:r>
      <w:r w:rsidR="00E527CF" w:rsidRPr="004F539F">
        <w:rPr>
          <w:rFonts w:ascii="Times New Roman" w:eastAsia="Times New Roman" w:hAnsi="Times New Roman" w:cs="Times New Roman"/>
          <w:color w:val="222222"/>
          <w:sz w:val="24"/>
          <w:lang w:val="en-IN" w:eastAsia="en-IN"/>
        </w:rPr>
        <w:t xml:space="preserve"> I not </w:t>
      </w:r>
      <w:ins w:id="800" w:author="Rakhi Ghoshal" w:date="2017-07-22T21:27:00Z">
        <w:r w:rsidR="00C83799">
          <w:rPr>
            <w:rFonts w:ascii="Times New Roman" w:eastAsia="Times New Roman" w:hAnsi="Times New Roman" w:cs="Times New Roman"/>
            <w:color w:val="222222"/>
            <w:sz w:val="24"/>
            <w:lang w:val="en-IN" w:eastAsia="en-IN"/>
          </w:rPr>
          <w:t xml:space="preserve">have got </w:t>
        </w:r>
      </w:ins>
      <w:del w:id="801" w:author="Rakhi Ghoshal" w:date="2017-07-22T21:27:00Z">
        <w:r w:rsidR="00E527CF" w:rsidRPr="004F539F" w:rsidDel="00C83799">
          <w:rPr>
            <w:rFonts w:ascii="Times New Roman" w:eastAsia="Times New Roman" w:hAnsi="Times New Roman" w:cs="Times New Roman"/>
            <w:color w:val="222222"/>
            <w:sz w:val="24"/>
            <w:lang w:val="en-IN" w:eastAsia="en-IN"/>
          </w:rPr>
          <w:delText xml:space="preserve">get </w:delText>
        </w:r>
      </w:del>
      <w:r w:rsidR="00E527CF" w:rsidRPr="004F539F">
        <w:rPr>
          <w:rFonts w:ascii="Times New Roman" w:eastAsia="Times New Roman" w:hAnsi="Times New Roman" w:cs="Times New Roman"/>
          <w:color w:val="222222"/>
          <w:sz w:val="24"/>
          <w:lang w:val="en-IN" w:eastAsia="en-IN"/>
        </w:rPr>
        <w:t xml:space="preserve">the problem corrected for </w:t>
      </w:r>
      <w:ins w:id="802" w:author="Rakhi Ghoshal" w:date="2017-07-22T21:27:00Z">
        <w:r w:rsidR="00C83799">
          <w:rPr>
            <w:rFonts w:ascii="Times New Roman" w:eastAsia="Times New Roman" w:hAnsi="Times New Roman" w:cs="Times New Roman"/>
            <w:color w:val="222222"/>
            <w:sz w:val="24"/>
            <w:lang w:val="en-IN" w:eastAsia="en-IN"/>
          </w:rPr>
          <w:t>her</w:t>
        </w:r>
      </w:ins>
      <w:del w:id="803" w:author="Rakhi Ghoshal" w:date="2017-07-22T21:27:00Z">
        <w:r w:rsidR="00E527CF" w:rsidRPr="004F539F" w:rsidDel="00C83799">
          <w:rPr>
            <w:rFonts w:ascii="Times New Roman" w:eastAsia="Times New Roman" w:hAnsi="Times New Roman" w:cs="Times New Roman"/>
            <w:color w:val="222222"/>
            <w:sz w:val="24"/>
            <w:lang w:val="en-IN" w:eastAsia="en-IN"/>
          </w:rPr>
          <w:delText xml:space="preserve">my </w:delText>
        </w:r>
        <w:r w:rsidR="00340EDB" w:rsidRPr="004F539F" w:rsidDel="00C83799">
          <w:rPr>
            <w:rFonts w:ascii="Times New Roman" w:eastAsia="Times New Roman" w:hAnsi="Times New Roman" w:cs="Times New Roman"/>
            <w:color w:val="222222"/>
            <w:sz w:val="24"/>
            <w:lang w:val="en-IN" w:eastAsia="en-IN"/>
          </w:rPr>
          <w:delText>daughter</w:delText>
        </w:r>
      </w:del>
      <w:r w:rsidR="00E527CF" w:rsidRPr="004F539F">
        <w:rPr>
          <w:rFonts w:ascii="Times New Roman" w:eastAsia="Times New Roman" w:hAnsi="Times New Roman" w:cs="Times New Roman"/>
          <w:color w:val="222222"/>
          <w:sz w:val="24"/>
          <w:lang w:val="en-IN" w:eastAsia="en-IN"/>
        </w:rPr>
        <w:t xml:space="preserve">? If I </w:t>
      </w:r>
      <w:ins w:id="804" w:author="Rakhi Ghoshal" w:date="2017-07-22T21:27:00Z">
        <w:r w:rsidR="00C83799">
          <w:rPr>
            <w:rFonts w:ascii="Times New Roman" w:eastAsia="Times New Roman" w:hAnsi="Times New Roman" w:cs="Times New Roman"/>
            <w:color w:val="222222"/>
            <w:sz w:val="24"/>
            <w:lang w:val="en-IN" w:eastAsia="en-IN"/>
          </w:rPr>
          <w:t xml:space="preserve">did not </w:t>
        </w:r>
      </w:ins>
      <w:del w:id="805" w:author="Rakhi Ghoshal" w:date="2017-07-22T21:27:00Z">
        <w:r w:rsidR="00E527CF" w:rsidRPr="004F539F" w:rsidDel="00C83799">
          <w:rPr>
            <w:rFonts w:ascii="Times New Roman" w:eastAsia="Times New Roman" w:hAnsi="Times New Roman" w:cs="Times New Roman"/>
            <w:color w:val="222222"/>
            <w:sz w:val="24"/>
            <w:lang w:val="en-IN" w:eastAsia="en-IN"/>
          </w:rPr>
          <w:delText xml:space="preserve">do </w:delText>
        </w:r>
        <w:r w:rsidR="00340EDB" w:rsidRPr="004F539F" w:rsidDel="00C83799">
          <w:rPr>
            <w:rFonts w:ascii="Times New Roman" w:eastAsia="Times New Roman" w:hAnsi="Times New Roman" w:cs="Times New Roman"/>
            <w:color w:val="222222"/>
            <w:sz w:val="24"/>
            <w:lang w:val="en-IN" w:eastAsia="en-IN"/>
          </w:rPr>
          <w:delText>not</w:delText>
        </w:r>
        <w:r w:rsidR="00E527CF" w:rsidRPr="004F539F" w:rsidDel="00C83799">
          <w:rPr>
            <w:rFonts w:ascii="Times New Roman" w:eastAsia="Times New Roman" w:hAnsi="Times New Roman" w:cs="Times New Roman"/>
            <w:color w:val="222222"/>
            <w:sz w:val="24"/>
            <w:lang w:val="en-IN" w:eastAsia="en-IN"/>
          </w:rPr>
          <w:delText xml:space="preserve"> </w:delText>
        </w:r>
      </w:del>
      <w:r w:rsidR="00E527CF" w:rsidRPr="004F539F">
        <w:rPr>
          <w:rFonts w:ascii="Times New Roman" w:eastAsia="Times New Roman" w:hAnsi="Times New Roman" w:cs="Times New Roman"/>
          <w:color w:val="222222"/>
          <w:sz w:val="24"/>
          <w:lang w:val="en-IN" w:eastAsia="en-IN"/>
        </w:rPr>
        <w:t xml:space="preserve">do </w:t>
      </w:r>
      <w:ins w:id="806" w:author="Rakhi Ghoshal" w:date="2017-07-22T21:27:00Z">
        <w:r w:rsidR="00C83799">
          <w:rPr>
            <w:rFonts w:ascii="Times New Roman" w:eastAsia="Times New Roman" w:hAnsi="Times New Roman" w:cs="Times New Roman"/>
            <w:color w:val="222222"/>
            <w:sz w:val="24"/>
            <w:lang w:val="en-IN" w:eastAsia="en-IN"/>
          </w:rPr>
          <w:t xml:space="preserve">so, how </w:t>
        </w:r>
      </w:ins>
      <w:del w:id="807" w:author="Rakhi Ghoshal" w:date="2017-07-22T21:27:00Z">
        <w:r w:rsidR="00E527CF" w:rsidRPr="004F539F" w:rsidDel="00C83799">
          <w:rPr>
            <w:rFonts w:ascii="Times New Roman" w:eastAsia="Times New Roman" w:hAnsi="Times New Roman" w:cs="Times New Roman"/>
            <w:color w:val="222222"/>
            <w:sz w:val="24"/>
            <w:lang w:val="en-IN" w:eastAsia="en-IN"/>
          </w:rPr>
          <w:delText xml:space="preserve">it how </w:delText>
        </w:r>
      </w:del>
      <w:r w:rsidR="00E527CF" w:rsidRPr="004F539F">
        <w:rPr>
          <w:rFonts w:ascii="Times New Roman" w:eastAsia="Times New Roman" w:hAnsi="Times New Roman" w:cs="Times New Roman"/>
          <w:color w:val="222222"/>
          <w:sz w:val="24"/>
          <w:lang w:val="en-IN" w:eastAsia="en-IN"/>
        </w:rPr>
        <w:t xml:space="preserve">would I explain that to her </w:t>
      </w:r>
      <w:ins w:id="808" w:author="Rakhi Ghoshal" w:date="2017-07-25T23:13:00Z">
        <w:r w:rsidR="002D393B">
          <w:rPr>
            <w:rFonts w:ascii="Times New Roman" w:eastAsia="Times New Roman" w:hAnsi="Times New Roman" w:cs="Times New Roman"/>
            <w:color w:val="222222"/>
            <w:sz w:val="24"/>
            <w:lang w:val="en-IN" w:eastAsia="en-IN"/>
          </w:rPr>
          <w:t>later when she might ask me, why, despite having access to easy treatment, I did not help her get her feet corrected</w:t>
        </w:r>
      </w:ins>
      <w:ins w:id="809" w:author="Rakhi Ghoshal" w:date="2017-07-25T23:14:00Z">
        <w:r w:rsidR="002D393B">
          <w:rPr>
            <w:rFonts w:ascii="Times New Roman" w:eastAsia="Times New Roman" w:hAnsi="Times New Roman" w:cs="Times New Roman"/>
            <w:color w:val="222222"/>
            <w:sz w:val="24"/>
            <w:lang w:val="en-IN" w:eastAsia="en-IN"/>
          </w:rPr>
          <w:t xml:space="preserve">? </w:t>
        </w:r>
      </w:ins>
      <w:del w:id="810" w:author="Rakhi Ghoshal" w:date="2017-07-22T21:28:00Z">
        <w:r w:rsidR="00E527CF" w:rsidRPr="004F539F" w:rsidDel="00C83799">
          <w:rPr>
            <w:rFonts w:ascii="Times New Roman" w:eastAsia="Times New Roman" w:hAnsi="Times New Roman" w:cs="Times New Roman"/>
            <w:color w:val="222222"/>
            <w:sz w:val="24"/>
            <w:lang w:val="en-IN" w:eastAsia="en-IN"/>
          </w:rPr>
          <w:delText xml:space="preserve">later? </w:delText>
        </w:r>
        <w:r w:rsidR="00C65ED8" w:rsidRPr="004F539F" w:rsidDel="00C83799">
          <w:rPr>
            <w:rFonts w:ascii="Times New Roman" w:eastAsia="Times New Roman" w:hAnsi="Times New Roman" w:cs="Times New Roman"/>
            <w:color w:val="222222"/>
            <w:sz w:val="24"/>
            <w:lang w:val="en-IN" w:eastAsia="en-IN"/>
          </w:rPr>
          <w:delText xml:space="preserve">Why </w:delText>
        </w:r>
        <w:r w:rsidR="004B1682" w:rsidRPr="004F539F" w:rsidDel="00C83799">
          <w:rPr>
            <w:rFonts w:ascii="Times New Roman" w:eastAsia="Times New Roman" w:hAnsi="Times New Roman" w:cs="Times New Roman"/>
            <w:color w:val="222222"/>
            <w:sz w:val="24"/>
            <w:lang w:val="en-IN" w:eastAsia="en-IN"/>
          </w:rPr>
          <w:delText>should</w:delText>
        </w:r>
        <w:r w:rsidR="00C65ED8" w:rsidRPr="004F539F" w:rsidDel="00C83799">
          <w:rPr>
            <w:rFonts w:ascii="Times New Roman" w:eastAsia="Times New Roman" w:hAnsi="Times New Roman" w:cs="Times New Roman"/>
            <w:color w:val="222222"/>
            <w:sz w:val="24"/>
            <w:lang w:val="en-IN" w:eastAsia="en-IN"/>
          </w:rPr>
          <w:delText xml:space="preserve"> I put the onus of my politics on her </w:delText>
        </w:r>
        <w:r w:rsidR="004B1682" w:rsidRPr="004F539F" w:rsidDel="00C83799">
          <w:rPr>
            <w:rFonts w:ascii="Times New Roman" w:eastAsia="Times New Roman" w:hAnsi="Times New Roman" w:cs="Times New Roman"/>
            <w:color w:val="222222"/>
            <w:sz w:val="24"/>
            <w:lang w:val="en-IN" w:eastAsia="en-IN"/>
          </w:rPr>
          <w:delText>without</w:delText>
        </w:r>
        <w:r w:rsidR="00C65ED8" w:rsidRPr="004F539F" w:rsidDel="00C83799">
          <w:rPr>
            <w:rFonts w:ascii="Times New Roman" w:eastAsia="Times New Roman" w:hAnsi="Times New Roman" w:cs="Times New Roman"/>
            <w:color w:val="222222"/>
            <w:sz w:val="24"/>
            <w:lang w:val="en-IN" w:eastAsia="en-IN"/>
          </w:rPr>
          <w:delText xml:space="preserve"> her consent? </w:delText>
        </w:r>
      </w:del>
      <w:r w:rsidR="00423342" w:rsidRPr="004F539F">
        <w:rPr>
          <w:rFonts w:ascii="Times New Roman" w:eastAsia="Times New Roman" w:hAnsi="Times New Roman" w:cs="Times New Roman"/>
          <w:color w:val="222222"/>
          <w:sz w:val="24"/>
          <w:lang w:val="en-IN" w:eastAsia="en-IN"/>
        </w:rPr>
        <w:t>And then</w:t>
      </w:r>
      <w:r w:rsidR="00AB3FC9">
        <w:rPr>
          <w:rFonts w:ascii="Times New Roman" w:eastAsia="Times New Roman" w:hAnsi="Times New Roman" w:cs="Times New Roman"/>
          <w:color w:val="222222"/>
          <w:sz w:val="24"/>
          <w:lang w:val="en-IN" w:eastAsia="en-IN"/>
        </w:rPr>
        <w:t xml:space="preserve"> again, I </w:t>
      </w:r>
      <w:del w:id="811" w:author="Rakhi Ghoshal" w:date="2017-07-22T21:28:00Z">
        <w:r w:rsidR="00AB3FC9" w:rsidDel="00C83799">
          <w:rPr>
            <w:rFonts w:ascii="Times New Roman" w:eastAsia="Times New Roman" w:hAnsi="Times New Roman" w:cs="Times New Roman"/>
            <w:color w:val="222222"/>
            <w:sz w:val="24"/>
            <w:lang w:val="en-IN" w:eastAsia="en-IN"/>
          </w:rPr>
          <w:delText xml:space="preserve">myself </w:delText>
        </w:r>
      </w:del>
      <w:r w:rsidR="00AB3FC9">
        <w:rPr>
          <w:rFonts w:ascii="Times New Roman" w:eastAsia="Times New Roman" w:hAnsi="Times New Roman" w:cs="Times New Roman"/>
          <w:color w:val="222222"/>
          <w:sz w:val="24"/>
          <w:lang w:val="en-IN" w:eastAsia="en-IN"/>
        </w:rPr>
        <w:t>can counter the</w:t>
      </w:r>
      <w:r w:rsidR="00423342" w:rsidRPr="004F539F">
        <w:rPr>
          <w:rFonts w:ascii="Times New Roman" w:eastAsia="Times New Roman" w:hAnsi="Times New Roman" w:cs="Times New Roman"/>
          <w:color w:val="222222"/>
          <w:sz w:val="24"/>
          <w:lang w:val="en-IN" w:eastAsia="en-IN"/>
        </w:rPr>
        <w:t>s</w:t>
      </w:r>
      <w:r w:rsidR="00AB3FC9">
        <w:rPr>
          <w:rFonts w:ascii="Times New Roman" w:eastAsia="Times New Roman" w:hAnsi="Times New Roman" w:cs="Times New Roman"/>
          <w:color w:val="222222"/>
          <w:sz w:val="24"/>
          <w:lang w:val="en-IN" w:eastAsia="en-IN"/>
        </w:rPr>
        <w:t>e</w:t>
      </w:r>
      <w:r w:rsidR="00423342" w:rsidRPr="004F539F">
        <w:rPr>
          <w:rFonts w:ascii="Times New Roman" w:eastAsia="Times New Roman" w:hAnsi="Times New Roman" w:cs="Times New Roman"/>
          <w:color w:val="222222"/>
          <w:sz w:val="24"/>
          <w:lang w:val="en-IN" w:eastAsia="en-IN"/>
        </w:rPr>
        <w:t xml:space="preserve"> rationalization</w:t>
      </w:r>
      <w:r w:rsidR="00F43E3B">
        <w:rPr>
          <w:rFonts w:ascii="Times New Roman" w:eastAsia="Times New Roman" w:hAnsi="Times New Roman" w:cs="Times New Roman"/>
          <w:color w:val="222222"/>
          <w:sz w:val="24"/>
          <w:lang w:val="en-IN" w:eastAsia="en-IN"/>
        </w:rPr>
        <w:t>s</w:t>
      </w:r>
      <w:ins w:id="812" w:author="Rakhi Ghoshal" w:date="2017-07-22T21:28:00Z">
        <w:r w:rsidR="00C83799">
          <w:rPr>
            <w:rFonts w:ascii="Times New Roman" w:eastAsia="Times New Roman" w:hAnsi="Times New Roman" w:cs="Times New Roman"/>
            <w:color w:val="222222"/>
            <w:sz w:val="24"/>
            <w:lang w:val="en-IN" w:eastAsia="en-IN"/>
          </w:rPr>
          <w:t xml:space="preserve"> myself</w:t>
        </w:r>
      </w:ins>
      <w:r w:rsidR="00423342" w:rsidRPr="004F539F">
        <w:rPr>
          <w:rFonts w:ascii="Times New Roman" w:eastAsia="Times New Roman" w:hAnsi="Times New Roman" w:cs="Times New Roman"/>
          <w:color w:val="222222"/>
          <w:sz w:val="24"/>
          <w:lang w:val="en-IN" w:eastAsia="en-IN"/>
        </w:rPr>
        <w:t xml:space="preserve">. </w:t>
      </w:r>
      <w:ins w:id="813" w:author="Rakhi Ghoshal" w:date="2017-07-22T21:28:00Z">
        <w:r w:rsidR="00C83799">
          <w:rPr>
            <w:rFonts w:ascii="Times New Roman" w:eastAsia="Times New Roman" w:hAnsi="Times New Roman" w:cs="Times New Roman"/>
            <w:color w:val="222222"/>
            <w:sz w:val="24"/>
            <w:lang w:val="en-IN" w:eastAsia="en-IN"/>
          </w:rPr>
          <w:t xml:space="preserve">I admit </w:t>
        </w:r>
      </w:ins>
      <w:r w:rsidR="004B1682" w:rsidRPr="004F539F">
        <w:rPr>
          <w:rFonts w:ascii="Times New Roman" w:eastAsia="Times New Roman" w:hAnsi="Times New Roman" w:cs="Times New Roman"/>
          <w:color w:val="222222"/>
          <w:sz w:val="24"/>
          <w:lang w:val="en-IN" w:eastAsia="en-IN"/>
        </w:rPr>
        <w:t xml:space="preserve">I stand </w:t>
      </w:r>
      <w:r w:rsidR="0020792C" w:rsidRPr="004F539F">
        <w:rPr>
          <w:rFonts w:ascii="Times New Roman" w:eastAsia="Times New Roman" w:hAnsi="Times New Roman" w:cs="Times New Roman"/>
          <w:color w:val="222222"/>
          <w:sz w:val="24"/>
          <w:lang w:val="en-IN" w:eastAsia="en-IN"/>
        </w:rPr>
        <w:t>g</w:t>
      </w:r>
      <w:r w:rsidR="004B1682" w:rsidRPr="004F539F">
        <w:rPr>
          <w:rFonts w:ascii="Times New Roman" w:eastAsia="Times New Roman" w:hAnsi="Times New Roman" w:cs="Times New Roman"/>
          <w:color w:val="222222"/>
          <w:sz w:val="24"/>
          <w:lang w:val="en-IN" w:eastAsia="en-IN"/>
        </w:rPr>
        <w:t>uilty too</w:t>
      </w:r>
      <w:del w:id="814" w:author="Rakhi Ghoshal" w:date="2017-07-22T21:28:00Z">
        <w:r w:rsidR="00F43E3B" w:rsidDel="00C83799">
          <w:rPr>
            <w:rFonts w:ascii="Times New Roman" w:eastAsia="Times New Roman" w:hAnsi="Times New Roman" w:cs="Times New Roman"/>
            <w:color w:val="222222"/>
            <w:sz w:val="24"/>
            <w:lang w:val="en-IN" w:eastAsia="en-IN"/>
          </w:rPr>
          <w:delText>,</w:delText>
        </w:r>
      </w:del>
      <w:r w:rsidR="00F43E3B">
        <w:rPr>
          <w:rFonts w:ascii="Times New Roman" w:eastAsia="Times New Roman" w:hAnsi="Times New Roman" w:cs="Times New Roman"/>
          <w:color w:val="222222"/>
          <w:sz w:val="24"/>
          <w:lang w:val="en-IN" w:eastAsia="en-IN"/>
        </w:rPr>
        <w:t xml:space="preserve"> somewhere</w:t>
      </w:r>
      <w:ins w:id="815" w:author="Rakhi Ghoshal" w:date="2017-07-25T23:14:00Z">
        <w:r w:rsidR="002D393B">
          <w:rPr>
            <w:rFonts w:ascii="Times New Roman" w:eastAsia="Times New Roman" w:hAnsi="Times New Roman" w:cs="Times New Roman"/>
            <w:color w:val="222222"/>
            <w:sz w:val="24"/>
            <w:lang w:val="en-IN" w:eastAsia="en-IN"/>
          </w:rPr>
          <w:t>, in some degree</w:t>
        </w:r>
      </w:ins>
      <w:ins w:id="816" w:author="Rakhi Ghoshal" w:date="2017-07-22T21:28:00Z">
        <w:r w:rsidR="00C83799">
          <w:rPr>
            <w:rFonts w:ascii="Times New Roman" w:eastAsia="Times New Roman" w:hAnsi="Times New Roman" w:cs="Times New Roman"/>
            <w:color w:val="222222"/>
            <w:sz w:val="24"/>
            <w:lang w:val="en-IN" w:eastAsia="en-IN"/>
          </w:rPr>
          <w:t>. E</w:t>
        </w:r>
      </w:ins>
      <w:del w:id="817" w:author="Rakhi Ghoshal" w:date="2017-07-22T21:28:00Z">
        <w:r w:rsidR="00F43E3B" w:rsidDel="00C83799">
          <w:rPr>
            <w:rFonts w:ascii="Times New Roman" w:eastAsia="Times New Roman" w:hAnsi="Times New Roman" w:cs="Times New Roman"/>
            <w:color w:val="222222"/>
            <w:sz w:val="24"/>
            <w:lang w:val="en-IN" w:eastAsia="en-IN"/>
          </w:rPr>
          <w:delText>; e</w:delText>
        </w:r>
      </w:del>
      <w:r w:rsidR="000C6353" w:rsidRPr="004F539F">
        <w:rPr>
          <w:rFonts w:ascii="Times New Roman" w:eastAsia="Times New Roman" w:hAnsi="Times New Roman" w:cs="Times New Roman"/>
          <w:color w:val="222222"/>
          <w:sz w:val="24"/>
          <w:lang w:val="en-IN" w:eastAsia="en-IN"/>
        </w:rPr>
        <w:t>ugenics is very complicated</w:t>
      </w:r>
      <w:r w:rsidR="00C32FB4" w:rsidRPr="004F539F">
        <w:rPr>
          <w:rFonts w:ascii="Times New Roman" w:eastAsia="Times New Roman" w:hAnsi="Times New Roman" w:cs="Times New Roman"/>
          <w:color w:val="222222"/>
          <w:sz w:val="24"/>
          <w:lang w:val="en-IN" w:eastAsia="en-IN"/>
        </w:rPr>
        <w:t>.</w:t>
      </w:r>
      <w:ins w:id="818" w:author="Rakhi Ghoshal" w:date="2017-07-22T21:29:00Z">
        <w:r w:rsidR="00786929">
          <w:rPr>
            <w:rFonts w:ascii="Times New Roman" w:eastAsia="Times New Roman" w:hAnsi="Times New Roman" w:cs="Times New Roman"/>
            <w:color w:val="222222"/>
            <w:sz w:val="24"/>
            <w:lang w:val="en-IN" w:eastAsia="en-IN"/>
          </w:rPr>
          <w:t xml:space="preserve"> </w:t>
        </w:r>
      </w:ins>
    </w:p>
    <w:p w:rsidR="00060925" w:rsidRPr="004F539F" w:rsidRDefault="00C32FB4" w:rsidP="00786929">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del w:id="819" w:author="Rakhi Ghoshal" w:date="2017-07-23T18:55:00Z">
        <w:r w:rsidRPr="004F539F" w:rsidDel="006A4A66">
          <w:rPr>
            <w:rFonts w:ascii="Times New Roman" w:eastAsia="Times New Roman" w:hAnsi="Times New Roman" w:cs="Times New Roman"/>
            <w:color w:val="222222"/>
            <w:sz w:val="24"/>
            <w:lang w:val="en-IN" w:eastAsia="en-IN"/>
          </w:rPr>
          <w:delText xml:space="preserve">It </w:delText>
        </w:r>
      </w:del>
      <w:del w:id="820" w:author="Rakhi Ghoshal" w:date="2017-07-25T23:15:00Z">
        <w:r w:rsidRPr="004F539F" w:rsidDel="00107367">
          <w:rPr>
            <w:rFonts w:ascii="Times New Roman" w:eastAsia="Times New Roman" w:hAnsi="Times New Roman" w:cs="Times New Roman"/>
            <w:color w:val="222222"/>
            <w:sz w:val="24"/>
            <w:lang w:val="en-IN" w:eastAsia="en-IN"/>
          </w:rPr>
          <w:delText xml:space="preserve">is </w:delText>
        </w:r>
      </w:del>
      <w:del w:id="821" w:author="Rakhi Ghoshal" w:date="2017-07-23T18:55:00Z">
        <w:r w:rsidRPr="004F539F" w:rsidDel="006A4A66">
          <w:rPr>
            <w:rFonts w:ascii="Times New Roman" w:eastAsia="Times New Roman" w:hAnsi="Times New Roman" w:cs="Times New Roman"/>
            <w:color w:val="222222"/>
            <w:sz w:val="24"/>
            <w:lang w:val="en-IN" w:eastAsia="en-IN"/>
          </w:rPr>
          <w:delText>complicated</w:delText>
        </w:r>
        <w:r w:rsidR="000C6353" w:rsidRPr="004F539F" w:rsidDel="006A4A66">
          <w:rPr>
            <w:rFonts w:ascii="Times New Roman" w:eastAsia="Times New Roman" w:hAnsi="Times New Roman" w:cs="Times New Roman"/>
            <w:color w:val="222222"/>
            <w:sz w:val="24"/>
            <w:lang w:val="en-IN" w:eastAsia="en-IN"/>
          </w:rPr>
          <w:delText xml:space="preserve"> because it is </w:delText>
        </w:r>
      </w:del>
      <w:del w:id="822" w:author="Rakhi Ghoshal" w:date="2017-07-25T23:15:00Z">
        <w:r w:rsidR="000C6353" w:rsidRPr="004F539F" w:rsidDel="00107367">
          <w:rPr>
            <w:rFonts w:ascii="Times New Roman" w:eastAsia="Times New Roman" w:hAnsi="Times New Roman" w:cs="Times New Roman"/>
            <w:color w:val="222222"/>
            <w:sz w:val="24"/>
            <w:lang w:val="en-IN" w:eastAsia="en-IN"/>
          </w:rPr>
          <w:delText xml:space="preserve">a slow process wherein ideology is implicated, but </w:delText>
        </w:r>
        <w:r w:rsidRPr="004F539F" w:rsidDel="00107367">
          <w:rPr>
            <w:rFonts w:ascii="Times New Roman" w:eastAsia="Times New Roman" w:hAnsi="Times New Roman" w:cs="Times New Roman"/>
            <w:color w:val="222222"/>
            <w:sz w:val="24"/>
            <w:lang w:val="en-IN" w:eastAsia="en-IN"/>
          </w:rPr>
          <w:delText xml:space="preserve">not in black and white shades, it is </w:delText>
        </w:r>
        <w:r w:rsidRPr="00AB3FC9" w:rsidDel="00107367">
          <w:rPr>
            <w:rFonts w:ascii="Times New Roman" w:eastAsia="Times New Roman" w:hAnsi="Times New Roman" w:cs="Times New Roman"/>
            <w:i/>
            <w:color w:val="222222"/>
            <w:sz w:val="24"/>
            <w:lang w:val="en-IN" w:eastAsia="en-IN"/>
          </w:rPr>
          <w:delText>very</w:delText>
        </w:r>
        <w:r w:rsidRPr="004F539F" w:rsidDel="00107367">
          <w:rPr>
            <w:rFonts w:ascii="Times New Roman" w:eastAsia="Times New Roman" w:hAnsi="Times New Roman" w:cs="Times New Roman"/>
            <w:color w:val="222222"/>
            <w:sz w:val="24"/>
            <w:lang w:val="en-IN" w:eastAsia="en-IN"/>
          </w:rPr>
          <w:delText xml:space="preserve"> </w:delText>
        </w:r>
        <w:r w:rsidR="000C6353" w:rsidRPr="004F539F" w:rsidDel="00107367">
          <w:rPr>
            <w:rFonts w:ascii="Times New Roman" w:eastAsia="Times New Roman" w:hAnsi="Times New Roman" w:cs="Times New Roman"/>
            <w:color w:val="222222"/>
            <w:sz w:val="24"/>
            <w:lang w:val="en-IN" w:eastAsia="en-IN"/>
          </w:rPr>
          <w:delText>graded</w:delText>
        </w:r>
        <w:r w:rsidRPr="004F539F" w:rsidDel="00107367">
          <w:rPr>
            <w:rFonts w:ascii="Times New Roman" w:eastAsia="Times New Roman" w:hAnsi="Times New Roman" w:cs="Times New Roman"/>
            <w:color w:val="222222"/>
            <w:sz w:val="24"/>
            <w:lang w:val="en-IN" w:eastAsia="en-IN"/>
          </w:rPr>
          <w:delText xml:space="preserve">, stepped – and all the </w:delText>
        </w:r>
        <w:r w:rsidR="000C6353" w:rsidRPr="004F539F" w:rsidDel="00107367">
          <w:rPr>
            <w:rFonts w:ascii="Times New Roman" w:eastAsia="Times New Roman" w:hAnsi="Times New Roman" w:cs="Times New Roman"/>
            <w:color w:val="222222"/>
            <w:sz w:val="24"/>
            <w:lang w:val="en-IN" w:eastAsia="en-IN"/>
          </w:rPr>
          <w:delText xml:space="preserve">more reason why we need to </w:delText>
        </w:r>
        <w:r w:rsidRPr="004F539F" w:rsidDel="00107367">
          <w:rPr>
            <w:rFonts w:ascii="Times New Roman" w:eastAsia="Times New Roman" w:hAnsi="Times New Roman" w:cs="Times New Roman"/>
            <w:color w:val="222222"/>
            <w:sz w:val="24"/>
            <w:lang w:val="en-IN" w:eastAsia="en-IN"/>
          </w:rPr>
          <w:delText xml:space="preserve">build our </w:delText>
        </w:r>
        <w:r w:rsidR="000C6353" w:rsidRPr="004F539F" w:rsidDel="00107367">
          <w:rPr>
            <w:rFonts w:ascii="Times New Roman" w:eastAsia="Times New Roman" w:hAnsi="Times New Roman" w:cs="Times New Roman"/>
            <w:color w:val="222222"/>
            <w:sz w:val="24"/>
            <w:lang w:val="en-IN" w:eastAsia="en-IN"/>
          </w:rPr>
          <w:delText>counter</w:delText>
        </w:r>
        <w:r w:rsidRPr="004F539F" w:rsidDel="00107367">
          <w:rPr>
            <w:rFonts w:ascii="Times New Roman" w:eastAsia="Times New Roman" w:hAnsi="Times New Roman" w:cs="Times New Roman"/>
            <w:color w:val="222222"/>
            <w:sz w:val="24"/>
            <w:lang w:val="en-IN" w:eastAsia="en-IN"/>
          </w:rPr>
          <w:delText>s</w:delText>
        </w:r>
        <w:r w:rsidR="000C6353" w:rsidRPr="004F539F" w:rsidDel="00107367">
          <w:rPr>
            <w:rFonts w:ascii="Times New Roman" w:eastAsia="Times New Roman" w:hAnsi="Times New Roman" w:cs="Times New Roman"/>
            <w:color w:val="222222"/>
            <w:sz w:val="24"/>
            <w:lang w:val="en-IN" w:eastAsia="en-IN"/>
          </w:rPr>
          <w:delText xml:space="preserve"> logically and systematically. </w:delText>
        </w:r>
      </w:del>
      <w:del w:id="823" w:author="Rakhi Ghoshal" w:date="2017-07-22T21:29:00Z">
        <w:r w:rsidR="001176E9" w:rsidDel="00786929">
          <w:rPr>
            <w:rFonts w:ascii="Times New Roman" w:eastAsia="Times New Roman" w:hAnsi="Times New Roman" w:cs="Times New Roman"/>
            <w:color w:val="222222"/>
            <w:sz w:val="24"/>
            <w:lang w:val="en-IN" w:eastAsia="en-IN"/>
          </w:rPr>
          <w:delText xml:space="preserve"> </w:delText>
        </w:r>
      </w:del>
    </w:p>
    <w:p w:rsidR="00397C43" w:rsidRDefault="00060925" w:rsidP="004F539F">
      <w:pPr>
        <w:shd w:val="clear" w:color="auto" w:fill="FFFFFF"/>
        <w:spacing w:before="100" w:beforeAutospacing="1" w:after="100" w:afterAutospacing="1"/>
        <w:ind w:firstLine="720"/>
        <w:jc w:val="both"/>
        <w:rPr>
          <w:ins w:id="824" w:author="Rakhi Ghoshal" w:date="2017-07-22T21:33:00Z"/>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When </w:t>
      </w:r>
      <w:del w:id="825" w:author="Rakhi Ghoshal" w:date="2017-07-23T18:55:00Z">
        <w:r w:rsidRPr="004F539F" w:rsidDel="006A4A66">
          <w:rPr>
            <w:rFonts w:ascii="Times New Roman" w:eastAsia="Times New Roman" w:hAnsi="Times New Roman" w:cs="Times New Roman"/>
            <w:color w:val="222222"/>
            <w:sz w:val="24"/>
            <w:lang w:val="en-IN" w:eastAsia="en-IN"/>
          </w:rPr>
          <w:delText xml:space="preserve">the language of </w:delText>
        </w:r>
      </w:del>
      <w:r w:rsidRPr="004F539F">
        <w:rPr>
          <w:rFonts w:ascii="Times New Roman" w:eastAsia="Times New Roman" w:hAnsi="Times New Roman" w:cs="Times New Roman"/>
          <w:color w:val="222222"/>
          <w:sz w:val="24"/>
          <w:lang w:val="en-IN" w:eastAsia="en-IN"/>
        </w:rPr>
        <w:t xml:space="preserve">science </w:t>
      </w:r>
      <w:ins w:id="826" w:author="Rakhi Ghoshal" w:date="2017-07-23T18:55:00Z">
        <w:r w:rsidR="006A4A66">
          <w:rPr>
            <w:rFonts w:ascii="Times New Roman" w:eastAsia="Times New Roman" w:hAnsi="Times New Roman" w:cs="Times New Roman"/>
            <w:color w:val="222222"/>
            <w:sz w:val="24"/>
            <w:lang w:val="en-IN" w:eastAsia="en-IN"/>
          </w:rPr>
          <w:t xml:space="preserve">as a language </w:t>
        </w:r>
      </w:ins>
      <w:r w:rsidRPr="004F539F">
        <w:rPr>
          <w:rFonts w:ascii="Times New Roman" w:eastAsia="Times New Roman" w:hAnsi="Times New Roman" w:cs="Times New Roman"/>
          <w:color w:val="222222"/>
          <w:sz w:val="24"/>
          <w:lang w:val="en-IN" w:eastAsia="en-IN"/>
        </w:rPr>
        <w:t xml:space="preserve">is used, </w:t>
      </w:r>
      <w:del w:id="827" w:author="Rakhi Ghoshal" w:date="2017-07-23T18:55:00Z">
        <w:r w:rsidRPr="004F539F" w:rsidDel="006A4A66">
          <w:rPr>
            <w:rFonts w:ascii="Times New Roman" w:eastAsia="Times New Roman" w:hAnsi="Times New Roman" w:cs="Times New Roman"/>
            <w:color w:val="222222"/>
            <w:sz w:val="24"/>
            <w:lang w:val="en-IN" w:eastAsia="en-IN"/>
          </w:rPr>
          <w:delText xml:space="preserve">all </w:delText>
        </w:r>
      </w:del>
      <w:r w:rsidRPr="004F539F">
        <w:rPr>
          <w:rFonts w:ascii="Times New Roman" w:eastAsia="Times New Roman" w:hAnsi="Times New Roman" w:cs="Times New Roman"/>
          <w:color w:val="222222"/>
          <w:sz w:val="24"/>
          <w:lang w:val="en-IN" w:eastAsia="en-IN"/>
        </w:rPr>
        <w:t xml:space="preserve">arguments </w:t>
      </w:r>
      <w:r w:rsidR="001176E9">
        <w:rPr>
          <w:rFonts w:ascii="Times New Roman" w:eastAsia="Times New Roman" w:hAnsi="Times New Roman" w:cs="Times New Roman"/>
          <w:color w:val="222222"/>
          <w:sz w:val="24"/>
          <w:lang w:val="en-IN" w:eastAsia="en-IN"/>
        </w:rPr>
        <w:t xml:space="preserve">get </w:t>
      </w:r>
      <w:r w:rsidR="009F4BCB" w:rsidRPr="004F539F">
        <w:rPr>
          <w:rFonts w:ascii="Times New Roman" w:eastAsia="Times New Roman" w:hAnsi="Times New Roman" w:cs="Times New Roman"/>
          <w:color w:val="222222"/>
          <w:sz w:val="24"/>
          <w:lang w:val="en-IN" w:eastAsia="en-IN"/>
        </w:rPr>
        <w:t>fortified</w:t>
      </w:r>
      <w:r w:rsidRPr="004F539F">
        <w:rPr>
          <w:rFonts w:ascii="Times New Roman" w:eastAsia="Times New Roman" w:hAnsi="Times New Roman" w:cs="Times New Roman"/>
          <w:color w:val="222222"/>
          <w:sz w:val="24"/>
          <w:lang w:val="en-IN" w:eastAsia="en-IN"/>
        </w:rPr>
        <w:t xml:space="preserve"> </w:t>
      </w:r>
      <w:r w:rsidR="001176E9">
        <w:rPr>
          <w:rFonts w:ascii="Times New Roman" w:eastAsia="Times New Roman" w:hAnsi="Times New Roman" w:cs="Times New Roman"/>
          <w:color w:val="222222"/>
          <w:sz w:val="24"/>
          <w:lang w:val="en-IN" w:eastAsia="en-IN"/>
        </w:rPr>
        <w:t>manifold</w:t>
      </w:r>
      <w:ins w:id="828" w:author="Rakhi Ghoshal" w:date="2017-07-25T23:15:00Z">
        <w:r w:rsidR="00107367">
          <w:rPr>
            <w:rFonts w:ascii="Times New Roman" w:eastAsia="Times New Roman" w:hAnsi="Times New Roman" w:cs="Times New Roman"/>
            <w:color w:val="222222"/>
            <w:sz w:val="24"/>
            <w:lang w:val="en-IN" w:eastAsia="en-IN"/>
          </w:rPr>
          <w:t>, even though we realize that</w:t>
        </w:r>
      </w:ins>
      <w:ins w:id="829" w:author="Rakhi Ghoshal" w:date="2017-07-25T23:16:00Z">
        <w:r w:rsidR="00107367">
          <w:rPr>
            <w:rFonts w:ascii="Times New Roman" w:eastAsia="Times New Roman" w:hAnsi="Times New Roman" w:cs="Times New Roman"/>
            <w:color w:val="222222"/>
            <w:sz w:val="24"/>
            <w:lang w:val="en-IN" w:eastAsia="en-IN"/>
          </w:rPr>
          <w:t xml:space="preserve"> science in itself is dynamic and also </w:t>
        </w:r>
      </w:ins>
      <w:del w:id="830" w:author="Rakhi Ghoshal" w:date="2017-07-25T23:15:00Z">
        <w:r w:rsidR="001176E9" w:rsidDel="00107367">
          <w:rPr>
            <w:rFonts w:ascii="Times New Roman" w:eastAsia="Times New Roman" w:hAnsi="Times New Roman" w:cs="Times New Roman"/>
            <w:color w:val="222222"/>
            <w:sz w:val="24"/>
            <w:lang w:val="en-IN" w:eastAsia="en-IN"/>
          </w:rPr>
          <w:delText xml:space="preserve"> </w:delText>
        </w:r>
        <w:r w:rsidRPr="004F539F" w:rsidDel="00107367">
          <w:rPr>
            <w:rFonts w:ascii="Times New Roman" w:eastAsia="Times New Roman" w:hAnsi="Times New Roman" w:cs="Times New Roman"/>
            <w:color w:val="222222"/>
            <w:sz w:val="24"/>
            <w:lang w:val="en-IN" w:eastAsia="en-IN"/>
          </w:rPr>
          <w:delText xml:space="preserve">– even though we know </w:delText>
        </w:r>
      </w:del>
      <w:del w:id="831" w:author="Rakhi Ghoshal" w:date="2017-07-25T23:16:00Z">
        <w:r w:rsidR="000C6353" w:rsidRPr="004F539F" w:rsidDel="00107367">
          <w:rPr>
            <w:rFonts w:ascii="Times New Roman" w:eastAsia="Times New Roman" w:hAnsi="Times New Roman" w:cs="Times New Roman"/>
            <w:color w:val="222222"/>
            <w:sz w:val="24"/>
            <w:lang w:val="en-IN" w:eastAsia="en-IN"/>
          </w:rPr>
          <w:delText xml:space="preserve">science is not just </w:delText>
        </w:r>
        <w:r w:rsidRPr="004F539F" w:rsidDel="00107367">
          <w:rPr>
            <w:rFonts w:ascii="Times New Roman" w:eastAsia="Times New Roman" w:hAnsi="Times New Roman" w:cs="Times New Roman"/>
            <w:color w:val="222222"/>
            <w:sz w:val="24"/>
            <w:lang w:val="en-IN" w:eastAsia="en-IN"/>
          </w:rPr>
          <w:delText xml:space="preserve">supremely </w:delText>
        </w:r>
        <w:r w:rsidR="000C6353" w:rsidRPr="004F539F" w:rsidDel="00107367">
          <w:rPr>
            <w:rFonts w:ascii="Times New Roman" w:eastAsia="Times New Roman" w:hAnsi="Times New Roman" w:cs="Times New Roman"/>
            <w:color w:val="222222"/>
            <w:sz w:val="24"/>
            <w:lang w:val="en-IN" w:eastAsia="en-IN"/>
          </w:rPr>
          <w:delText>dynamic</w:delText>
        </w:r>
        <w:r w:rsidR="009F4BCB" w:rsidRPr="004F539F" w:rsidDel="00107367">
          <w:rPr>
            <w:rFonts w:ascii="Times New Roman" w:eastAsia="Times New Roman" w:hAnsi="Times New Roman" w:cs="Times New Roman"/>
            <w:color w:val="222222"/>
            <w:sz w:val="24"/>
            <w:lang w:val="en-IN" w:eastAsia="en-IN"/>
          </w:rPr>
          <w:delText>,</w:delText>
        </w:r>
        <w:r w:rsidR="000C6353" w:rsidRPr="004F539F" w:rsidDel="00107367">
          <w:rPr>
            <w:rFonts w:ascii="Times New Roman" w:eastAsia="Times New Roman" w:hAnsi="Times New Roman" w:cs="Times New Roman"/>
            <w:color w:val="222222"/>
            <w:sz w:val="24"/>
            <w:lang w:val="en-IN" w:eastAsia="en-IN"/>
          </w:rPr>
          <w:delText xml:space="preserve"> but deeply </w:delText>
        </w:r>
      </w:del>
      <w:r w:rsidR="000C6353" w:rsidRPr="004F539F">
        <w:rPr>
          <w:rFonts w:ascii="Times New Roman" w:eastAsia="Times New Roman" w:hAnsi="Times New Roman" w:cs="Times New Roman"/>
          <w:color w:val="222222"/>
          <w:sz w:val="24"/>
          <w:lang w:val="en-IN" w:eastAsia="en-IN"/>
        </w:rPr>
        <w:t>social and political</w:t>
      </w:r>
      <w:del w:id="832" w:author="Rakhi Ghoshal" w:date="2017-07-25T23:16:00Z">
        <w:r w:rsidR="000C6353" w:rsidRPr="004F539F" w:rsidDel="00107367">
          <w:rPr>
            <w:rFonts w:ascii="Times New Roman" w:eastAsia="Times New Roman" w:hAnsi="Times New Roman" w:cs="Times New Roman"/>
            <w:color w:val="222222"/>
            <w:sz w:val="24"/>
            <w:lang w:val="en-IN" w:eastAsia="en-IN"/>
          </w:rPr>
          <w:delText xml:space="preserve"> </w:delText>
        </w:r>
      </w:del>
      <w:del w:id="833" w:author="Rakhi Ghoshal" w:date="2017-07-23T18:55:00Z">
        <w:r w:rsidR="009F4BCB" w:rsidRPr="004F539F" w:rsidDel="006A4A66">
          <w:rPr>
            <w:rFonts w:ascii="Times New Roman" w:eastAsia="Times New Roman" w:hAnsi="Times New Roman" w:cs="Times New Roman"/>
            <w:color w:val="222222"/>
            <w:sz w:val="24"/>
            <w:lang w:val="en-IN" w:eastAsia="en-IN"/>
          </w:rPr>
          <w:delText>too</w:delText>
        </w:r>
      </w:del>
      <w:r w:rsidR="009F4BCB" w:rsidRPr="004F539F">
        <w:rPr>
          <w:rFonts w:ascii="Times New Roman" w:eastAsia="Times New Roman" w:hAnsi="Times New Roman" w:cs="Times New Roman"/>
          <w:color w:val="222222"/>
          <w:sz w:val="24"/>
          <w:lang w:val="en-IN" w:eastAsia="en-IN"/>
        </w:rPr>
        <w:t xml:space="preserve">. It is science that has told us that consanguineous marriages are not wise, because of how genes are passed on to the offspring. </w:t>
      </w:r>
      <w:r w:rsidR="007A06AA" w:rsidRPr="004F539F">
        <w:rPr>
          <w:rFonts w:ascii="Times New Roman" w:eastAsia="Times New Roman" w:hAnsi="Times New Roman" w:cs="Times New Roman"/>
          <w:color w:val="222222"/>
          <w:sz w:val="24"/>
          <w:lang w:val="en-IN" w:eastAsia="en-IN"/>
        </w:rPr>
        <w:t>Even for non-consanguineous marriages it is common to hear</w:t>
      </w:r>
      <w:r w:rsidR="0021070F">
        <w:rPr>
          <w:rFonts w:ascii="Times New Roman" w:eastAsia="Times New Roman" w:hAnsi="Times New Roman" w:cs="Times New Roman"/>
          <w:color w:val="222222"/>
          <w:sz w:val="24"/>
          <w:lang w:val="en-IN" w:eastAsia="en-IN"/>
        </w:rPr>
        <w:t xml:space="preserve"> that instead of the baseless horoscope-</w:t>
      </w:r>
      <w:r w:rsidR="007A06AA" w:rsidRPr="004F539F">
        <w:rPr>
          <w:rFonts w:ascii="Times New Roman" w:eastAsia="Times New Roman" w:hAnsi="Times New Roman" w:cs="Times New Roman"/>
          <w:color w:val="222222"/>
          <w:sz w:val="24"/>
          <w:lang w:val="en-IN" w:eastAsia="en-IN"/>
        </w:rPr>
        <w:t xml:space="preserve">matching, </w:t>
      </w:r>
      <w:r w:rsidR="0021070F">
        <w:rPr>
          <w:rFonts w:ascii="Times New Roman" w:eastAsia="Times New Roman" w:hAnsi="Times New Roman" w:cs="Times New Roman"/>
          <w:color w:val="222222"/>
          <w:sz w:val="24"/>
          <w:lang w:val="en-IN" w:eastAsia="en-IN"/>
        </w:rPr>
        <w:t xml:space="preserve">we should </w:t>
      </w:r>
      <w:r w:rsidR="007A06AA" w:rsidRPr="004F539F">
        <w:rPr>
          <w:rFonts w:ascii="Times New Roman" w:eastAsia="Times New Roman" w:hAnsi="Times New Roman" w:cs="Times New Roman"/>
          <w:color w:val="222222"/>
          <w:sz w:val="24"/>
          <w:lang w:val="en-IN" w:eastAsia="en-IN"/>
        </w:rPr>
        <w:t xml:space="preserve">go </w:t>
      </w:r>
      <w:r w:rsidR="0021070F">
        <w:rPr>
          <w:rFonts w:ascii="Times New Roman" w:eastAsia="Times New Roman" w:hAnsi="Times New Roman" w:cs="Times New Roman"/>
          <w:color w:val="222222"/>
          <w:sz w:val="24"/>
          <w:lang w:val="en-IN" w:eastAsia="en-IN"/>
        </w:rPr>
        <w:t xml:space="preserve">in </w:t>
      </w:r>
      <w:r w:rsidR="007A06AA" w:rsidRPr="004F539F">
        <w:rPr>
          <w:rFonts w:ascii="Times New Roman" w:eastAsia="Times New Roman" w:hAnsi="Times New Roman" w:cs="Times New Roman"/>
          <w:color w:val="222222"/>
          <w:sz w:val="24"/>
          <w:lang w:val="en-IN" w:eastAsia="en-IN"/>
        </w:rPr>
        <w:t xml:space="preserve">for </w:t>
      </w:r>
      <w:r w:rsidR="0021070F">
        <w:rPr>
          <w:rFonts w:ascii="Times New Roman" w:eastAsia="Times New Roman" w:hAnsi="Times New Roman" w:cs="Times New Roman"/>
          <w:color w:val="222222"/>
          <w:sz w:val="24"/>
          <w:lang w:val="en-IN" w:eastAsia="en-IN"/>
        </w:rPr>
        <w:t>blood-</w:t>
      </w:r>
      <w:r w:rsidR="007A06AA" w:rsidRPr="004F539F">
        <w:rPr>
          <w:rFonts w:ascii="Times New Roman" w:eastAsia="Times New Roman" w:hAnsi="Times New Roman" w:cs="Times New Roman"/>
          <w:color w:val="222222"/>
          <w:sz w:val="24"/>
          <w:lang w:val="en-IN" w:eastAsia="en-IN"/>
        </w:rPr>
        <w:t xml:space="preserve">group matching, </w:t>
      </w:r>
      <w:r w:rsidR="0021070F">
        <w:rPr>
          <w:rFonts w:ascii="Times New Roman" w:eastAsia="Times New Roman" w:hAnsi="Times New Roman" w:cs="Times New Roman"/>
          <w:color w:val="222222"/>
          <w:sz w:val="24"/>
          <w:lang w:val="en-IN" w:eastAsia="en-IN"/>
        </w:rPr>
        <w:t xml:space="preserve">for </w:t>
      </w:r>
      <w:r w:rsidR="007A06AA" w:rsidRPr="004F539F">
        <w:rPr>
          <w:rFonts w:ascii="Times New Roman" w:eastAsia="Times New Roman" w:hAnsi="Times New Roman" w:cs="Times New Roman"/>
          <w:color w:val="222222"/>
          <w:sz w:val="24"/>
          <w:lang w:val="en-IN" w:eastAsia="en-IN"/>
        </w:rPr>
        <w:t xml:space="preserve">testing certain genetic </w:t>
      </w:r>
      <w:r w:rsidR="0021070F">
        <w:rPr>
          <w:rFonts w:ascii="Times New Roman" w:eastAsia="Times New Roman" w:hAnsi="Times New Roman" w:cs="Times New Roman"/>
          <w:color w:val="222222"/>
          <w:sz w:val="24"/>
          <w:lang w:val="en-IN" w:eastAsia="en-IN"/>
        </w:rPr>
        <w:t xml:space="preserve">conditions </w:t>
      </w:r>
      <w:r w:rsidR="007A06AA" w:rsidRPr="004F539F">
        <w:rPr>
          <w:rFonts w:ascii="Times New Roman" w:eastAsia="Times New Roman" w:hAnsi="Times New Roman" w:cs="Times New Roman"/>
          <w:color w:val="222222"/>
          <w:sz w:val="24"/>
          <w:lang w:val="en-IN" w:eastAsia="en-IN"/>
        </w:rPr>
        <w:t xml:space="preserve">like </w:t>
      </w:r>
      <w:r w:rsidR="008525A2" w:rsidRPr="004F539F">
        <w:rPr>
          <w:rFonts w:ascii="Times New Roman" w:eastAsia="Times New Roman" w:hAnsi="Times New Roman" w:cs="Times New Roman"/>
          <w:color w:val="222222"/>
          <w:sz w:val="24"/>
          <w:lang w:val="en-IN" w:eastAsia="en-IN"/>
        </w:rPr>
        <w:t>thalassemia</w:t>
      </w:r>
      <w:r w:rsidR="0021070F">
        <w:rPr>
          <w:rFonts w:ascii="Times New Roman" w:eastAsia="Times New Roman" w:hAnsi="Times New Roman" w:cs="Times New Roman"/>
          <w:color w:val="222222"/>
          <w:sz w:val="24"/>
          <w:lang w:val="en-IN" w:eastAsia="en-IN"/>
        </w:rPr>
        <w:t xml:space="preserve"> before zeroing in on the partner</w:t>
      </w:r>
      <w:r w:rsidR="008525A2" w:rsidRPr="004F539F">
        <w:rPr>
          <w:rFonts w:ascii="Times New Roman" w:eastAsia="Times New Roman" w:hAnsi="Times New Roman" w:cs="Times New Roman"/>
          <w:color w:val="222222"/>
          <w:sz w:val="24"/>
          <w:lang w:val="en-IN" w:eastAsia="en-IN"/>
        </w:rPr>
        <w:t>.</w:t>
      </w:r>
      <w:r w:rsidR="00722257" w:rsidRPr="004F539F">
        <w:rPr>
          <w:rFonts w:ascii="Times New Roman" w:eastAsia="Times New Roman" w:hAnsi="Times New Roman" w:cs="Times New Roman"/>
          <w:color w:val="222222"/>
          <w:sz w:val="24"/>
          <w:lang w:val="en-IN" w:eastAsia="en-IN"/>
        </w:rPr>
        <w:t xml:space="preserve"> It seems perfectly humane </w:t>
      </w:r>
      <w:r w:rsidR="00476FD8" w:rsidRPr="004F539F">
        <w:rPr>
          <w:rFonts w:ascii="Times New Roman" w:eastAsia="Times New Roman" w:hAnsi="Times New Roman" w:cs="Times New Roman"/>
          <w:color w:val="222222"/>
          <w:sz w:val="24"/>
          <w:lang w:val="en-IN" w:eastAsia="en-IN"/>
        </w:rPr>
        <w:t xml:space="preserve">and ethical </w:t>
      </w:r>
      <w:r w:rsidR="00722257" w:rsidRPr="004F539F">
        <w:rPr>
          <w:rFonts w:ascii="Times New Roman" w:eastAsia="Times New Roman" w:hAnsi="Times New Roman" w:cs="Times New Roman"/>
          <w:color w:val="222222"/>
          <w:sz w:val="24"/>
          <w:lang w:val="en-IN" w:eastAsia="en-IN"/>
        </w:rPr>
        <w:t xml:space="preserve">to </w:t>
      </w:r>
      <w:r w:rsidR="00722257" w:rsidRPr="0021070F">
        <w:rPr>
          <w:rFonts w:ascii="Times New Roman" w:eastAsia="Times New Roman" w:hAnsi="Times New Roman" w:cs="Times New Roman"/>
          <w:i/>
          <w:color w:val="222222"/>
          <w:sz w:val="24"/>
          <w:lang w:val="en-IN" w:eastAsia="en-IN"/>
        </w:rPr>
        <w:t>not</w:t>
      </w:r>
      <w:r w:rsidR="00722257" w:rsidRPr="004F539F">
        <w:rPr>
          <w:rFonts w:ascii="Times New Roman" w:eastAsia="Times New Roman" w:hAnsi="Times New Roman" w:cs="Times New Roman"/>
          <w:color w:val="222222"/>
          <w:sz w:val="24"/>
          <w:lang w:val="en-IN" w:eastAsia="en-IN"/>
        </w:rPr>
        <w:t xml:space="preserve"> want to increase the chances of thalassemia for a prospective child. </w:t>
      </w:r>
      <w:r w:rsidR="000C6353" w:rsidRPr="004F539F">
        <w:rPr>
          <w:rFonts w:ascii="Times New Roman" w:eastAsia="Times New Roman" w:hAnsi="Times New Roman" w:cs="Times New Roman"/>
          <w:color w:val="222222"/>
          <w:sz w:val="24"/>
          <w:lang w:val="en-IN" w:eastAsia="en-IN"/>
        </w:rPr>
        <w:t xml:space="preserve">Of course having a child with thalassemia (because both parents are positive) is </w:t>
      </w:r>
      <w:r w:rsidR="00FD61F4" w:rsidRPr="004F539F">
        <w:rPr>
          <w:rFonts w:ascii="Times New Roman" w:eastAsia="Times New Roman" w:hAnsi="Times New Roman" w:cs="Times New Roman"/>
          <w:i/>
          <w:color w:val="222222"/>
          <w:sz w:val="24"/>
          <w:lang w:val="en-IN" w:eastAsia="en-IN"/>
        </w:rPr>
        <w:t>not</w:t>
      </w:r>
      <w:r w:rsidR="00FD61F4" w:rsidRPr="004F539F">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color w:val="222222"/>
          <w:sz w:val="24"/>
          <w:lang w:val="en-IN" w:eastAsia="en-IN"/>
        </w:rPr>
        <w:t xml:space="preserve">the same (or </w:t>
      </w:r>
      <w:ins w:id="834" w:author="Rakhi Ghoshal" w:date="2017-07-22T21:30:00Z">
        <w:r w:rsidR="00786929">
          <w:rPr>
            <w:rFonts w:ascii="Times New Roman" w:eastAsia="Times New Roman" w:hAnsi="Times New Roman" w:cs="Times New Roman"/>
            <w:color w:val="222222"/>
            <w:sz w:val="24"/>
            <w:lang w:val="en-IN" w:eastAsia="en-IN"/>
          </w:rPr>
          <w:t xml:space="preserve">even </w:t>
        </w:r>
      </w:ins>
      <w:r w:rsidR="000C6353" w:rsidRPr="004F539F">
        <w:rPr>
          <w:rFonts w:ascii="Times New Roman" w:eastAsia="Times New Roman" w:hAnsi="Times New Roman" w:cs="Times New Roman"/>
          <w:color w:val="222222"/>
          <w:sz w:val="24"/>
          <w:lang w:val="en-IN" w:eastAsia="en-IN"/>
        </w:rPr>
        <w:t xml:space="preserve">closely so) to having a child </w:t>
      </w:r>
      <w:r w:rsidR="00FD61F4" w:rsidRPr="004F539F">
        <w:rPr>
          <w:rFonts w:ascii="Times New Roman" w:eastAsia="Times New Roman" w:hAnsi="Times New Roman" w:cs="Times New Roman"/>
          <w:color w:val="222222"/>
          <w:sz w:val="24"/>
          <w:lang w:val="en-IN" w:eastAsia="en-IN"/>
        </w:rPr>
        <w:t>with dark skin</w:t>
      </w:r>
      <w:del w:id="835" w:author="Rakhi Ghoshal" w:date="2017-07-22T21:30:00Z">
        <w:r w:rsidR="00FD61F4" w:rsidRPr="004F539F" w:rsidDel="00786929">
          <w:rPr>
            <w:rFonts w:ascii="Times New Roman" w:eastAsia="Times New Roman" w:hAnsi="Times New Roman" w:cs="Times New Roman"/>
            <w:color w:val="222222"/>
            <w:sz w:val="24"/>
            <w:lang w:val="en-IN" w:eastAsia="en-IN"/>
          </w:rPr>
          <w:delText xml:space="preserve"> </w:delText>
        </w:r>
        <w:r w:rsidR="000C6353" w:rsidRPr="004F539F" w:rsidDel="00786929">
          <w:rPr>
            <w:rFonts w:ascii="Times New Roman" w:eastAsia="Times New Roman" w:hAnsi="Times New Roman" w:cs="Times New Roman"/>
            <w:color w:val="222222"/>
            <w:sz w:val="24"/>
            <w:lang w:val="en-IN" w:eastAsia="en-IN"/>
          </w:rPr>
          <w:delText>because both parents are dark</w:delText>
        </w:r>
        <w:r w:rsidR="00FD61F4" w:rsidRPr="004F539F" w:rsidDel="00786929">
          <w:rPr>
            <w:rFonts w:ascii="Times New Roman" w:eastAsia="Times New Roman" w:hAnsi="Times New Roman" w:cs="Times New Roman"/>
            <w:color w:val="222222"/>
            <w:sz w:val="24"/>
            <w:lang w:val="en-IN" w:eastAsia="en-IN"/>
          </w:rPr>
          <w:delText>-skinned</w:delText>
        </w:r>
      </w:del>
      <w:r w:rsidR="00FD61F4" w:rsidRPr="004F539F">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color w:val="222222"/>
          <w:sz w:val="24"/>
          <w:lang w:val="en-IN" w:eastAsia="en-IN"/>
        </w:rPr>
        <w:t xml:space="preserve">But I am </w:t>
      </w:r>
      <w:r w:rsidR="00FD61F4" w:rsidRPr="004F539F">
        <w:rPr>
          <w:rFonts w:ascii="Times New Roman" w:eastAsia="Times New Roman" w:hAnsi="Times New Roman" w:cs="Times New Roman"/>
          <w:color w:val="222222"/>
          <w:sz w:val="24"/>
          <w:lang w:val="en-IN" w:eastAsia="en-IN"/>
        </w:rPr>
        <w:t xml:space="preserve">arguing that </w:t>
      </w:r>
      <w:r w:rsidR="000C6353" w:rsidRPr="004F539F">
        <w:rPr>
          <w:rFonts w:ascii="Times New Roman" w:eastAsia="Times New Roman" w:hAnsi="Times New Roman" w:cs="Times New Roman"/>
          <w:color w:val="222222"/>
          <w:sz w:val="24"/>
          <w:lang w:val="en-IN" w:eastAsia="en-IN"/>
        </w:rPr>
        <w:t>this is a question of the </w:t>
      </w:r>
      <w:r w:rsidR="000C6353" w:rsidRPr="004F539F">
        <w:rPr>
          <w:rFonts w:ascii="Times New Roman" w:eastAsia="Times New Roman" w:hAnsi="Times New Roman" w:cs="Times New Roman"/>
          <w:i/>
          <w:iCs/>
          <w:color w:val="222222"/>
          <w:sz w:val="24"/>
          <w:lang w:val="en-IN" w:eastAsia="en-IN"/>
        </w:rPr>
        <w:t>grade </w:t>
      </w:r>
      <w:r w:rsidR="000C6353" w:rsidRPr="004F539F">
        <w:rPr>
          <w:rFonts w:ascii="Times New Roman" w:eastAsia="Times New Roman" w:hAnsi="Times New Roman" w:cs="Times New Roman"/>
          <w:color w:val="222222"/>
          <w:sz w:val="24"/>
          <w:lang w:val="en-IN" w:eastAsia="en-IN"/>
        </w:rPr>
        <w:t>of the desire to erase the possibility of something</w:t>
      </w:r>
      <w:ins w:id="836" w:author="Rakhi Ghoshal" w:date="2017-07-22T21:31:00Z">
        <w:r w:rsidR="00397C43">
          <w:rPr>
            <w:rFonts w:ascii="Times New Roman" w:eastAsia="Times New Roman" w:hAnsi="Times New Roman" w:cs="Times New Roman"/>
            <w:color w:val="222222"/>
            <w:sz w:val="24"/>
            <w:lang w:val="en-IN" w:eastAsia="en-IN"/>
          </w:rPr>
          <w:t xml:space="preserve">. To </w:t>
        </w:r>
      </w:ins>
      <w:del w:id="837" w:author="Rakhi Ghoshal" w:date="2017-07-22T21:31:00Z">
        <w:r w:rsidR="000C6353" w:rsidRPr="004F539F" w:rsidDel="00397C43">
          <w:rPr>
            <w:rFonts w:ascii="Times New Roman" w:eastAsia="Times New Roman" w:hAnsi="Times New Roman" w:cs="Times New Roman"/>
            <w:color w:val="222222"/>
            <w:sz w:val="24"/>
            <w:lang w:val="en-IN" w:eastAsia="en-IN"/>
          </w:rPr>
          <w:delText xml:space="preserve"> (to </w:delText>
        </w:r>
      </w:del>
      <w:r w:rsidR="000C6353" w:rsidRPr="004F539F">
        <w:rPr>
          <w:rFonts w:ascii="Times New Roman" w:eastAsia="Times New Roman" w:hAnsi="Times New Roman" w:cs="Times New Roman"/>
          <w:color w:val="222222"/>
          <w:sz w:val="24"/>
          <w:lang w:val="en-IN" w:eastAsia="en-IN"/>
        </w:rPr>
        <w:t>want to e</w:t>
      </w:r>
      <w:ins w:id="838" w:author="Rakhi Ghoshal" w:date="2017-07-22T21:31:00Z">
        <w:r w:rsidR="00397C43">
          <w:rPr>
            <w:rFonts w:ascii="Times New Roman" w:eastAsia="Times New Roman" w:hAnsi="Times New Roman" w:cs="Times New Roman"/>
            <w:color w:val="222222"/>
            <w:sz w:val="24"/>
            <w:lang w:val="en-IN" w:eastAsia="en-IN"/>
          </w:rPr>
          <w:t xml:space="preserve">liminate </w:t>
        </w:r>
      </w:ins>
      <w:del w:id="839" w:author="Rakhi Ghoshal" w:date="2017-07-22T21:31:00Z">
        <w:r w:rsidR="000C6353" w:rsidRPr="004F539F" w:rsidDel="00397C43">
          <w:rPr>
            <w:rFonts w:ascii="Times New Roman" w:eastAsia="Times New Roman" w:hAnsi="Times New Roman" w:cs="Times New Roman"/>
            <w:color w:val="222222"/>
            <w:sz w:val="24"/>
            <w:lang w:val="en-IN" w:eastAsia="en-IN"/>
          </w:rPr>
          <w:delText xml:space="preserve">rase </w:delText>
        </w:r>
      </w:del>
      <w:r w:rsidR="000C6353" w:rsidRPr="004F539F">
        <w:rPr>
          <w:rFonts w:ascii="Times New Roman" w:eastAsia="Times New Roman" w:hAnsi="Times New Roman" w:cs="Times New Roman"/>
          <w:color w:val="222222"/>
          <w:sz w:val="24"/>
          <w:lang w:val="en-IN" w:eastAsia="en-IN"/>
        </w:rPr>
        <w:t xml:space="preserve">the possibility of thalassemia </w:t>
      </w:r>
      <w:ins w:id="840" w:author="Rakhi Ghoshal" w:date="2017-07-22T21:31:00Z">
        <w:r w:rsidR="00397C43">
          <w:rPr>
            <w:rFonts w:ascii="Times New Roman" w:eastAsia="Times New Roman" w:hAnsi="Times New Roman" w:cs="Times New Roman"/>
            <w:color w:val="222222"/>
            <w:sz w:val="24"/>
            <w:lang w:val="en-IN" w:eastAsia="en-IN"/>
          </w:rPr>
          <w:t xml:space="preserve">in a prospective child </w:t>
        </w:r>
      </w:ins>
      <w:r w:rsidR="00FD61F4" w:rsidRPr="004F539F">
        <w:rPr>
          <w:rFonts w:ascii="Times New Roman" w:eastAsia="Times New Roman" w:hAnsi="Times New Roman" w:cs="Times New Roman"/>
          <w:color w:val="222222"/>
          <w:sz w:val="24"/>
          <w:lang w:val="en-IN" w:eastAsia="en-IN"/>
        </w:rPr>
        <w:t xml:space="preserve">seems absolutely </w:t>
      </w:r>
      <w:r w:rsidR="000C6353" w:rsidRPr="004F539F">
        <w:rPr>
          <w:rFonts w:ascii="Times New Roman" w:eastAsia="Times New Roman" w:hAnsi="Times New Roman" w:cs="Times New Roman"/>
          <w:color w:val="222222"/>
          <w:sz w:val="24"/>
          <w:lang w:val="en-IN" w:eastAsia="en-IN"/>
        </w:rPr>
        <w:t>acceptable</w:t>
      </w:r>
      <w:r w:rsidR="00FD61F4" w:rsidRPr="004F539F">
        <w:rPr>
          <w:rFonts w:ascii="Times New Roman" w:eastAsia="Times New Roman" w:hAnsi="Times New Roman" w:cs="Times New Roman"/>
          <w:color w:val="222222"/>
          <w:sz w:val="24"/>
          <w:lang w:val="en-IN" w:eastAsia="en-IN"/>
        </w:rPr>
        <w:t>,</w:t>
      </w:r>
      <w:r w:rsidR="000C6353" w:rsidRPr="004F539F">
        <w:rPr>
          <w:rFonts w:ascii="Times New Roman" w:eastAsia="Times New Roman" w:hAnsi="Times New Roman" w:cs="Times New Roman"/>
          <w:color w:val="222222"/>
          <w:sz w:val="24"/>
          <w:lang w:val="en-IN" w:eastAsia="en-IN"/>
        </w:rPr>
        <w:t xml:space="preserve"> </w:t>
      </w:r>
      <w:ins w:id="841" w:author="Rakhi Ghoshal" w:date="2017-07-22T21:31:00Z">
        <w:r w:rsidR="00397C43">
          <w:rPr>
            <w:rFonts w:ascii="Times New Roman" w:eastAsia="Times New Roman" w:hAnsi="Times New Roman" w:cs="Times New Roman"/>
            <w:color w:val="222222"/>
            <w:sz w:val="24"/>
            <w:lang w:val="en-IN" w:eastAsia="en-IN"/>
          </w:rPr>
          <w:t xml:space="preserve">but </w:t>
        </w:r>
      </w:ins>
      <w:del w:id="842" w:author="Rakhi Ghoshal" w:date="2017-07-22T21:31:00Z">
        <w:r w:rsidR="00FD61F4" w:rsidRPr="004F539F" w:rsidDel="00397C43">
          <w:rPr>
            <w:rFonts w:ascii="Times New Roman" w:eastAsia="Times New Roman" w:hAnsi="Times New Roman" w:cs="Times New Roman"/>
            <w:color w:val="222222"/>
            <w:sz w:val="24"/>
            <w:lang w:val="en-IN" w:eastAsia="en-IN"/>
          </w:rPr>
          <w:delText xml:space="preserve">while </w:delText>
        </w:r>
      </w:del>
      <w:r w:rsidR="000C6353" w:rsidRPr="004F539F">
        <w:rPr>
          <w:rFonts w:ascii="Times New Roman" w:eastAsia="Times New Roman" w:hAnsi="Times New Roman" w:cs="Times New Roman"/>
          <w:color w:val="222222"/>
          <w:sz w:val="24"/>
          <w:lang w:val="en-IN" w:eastAsia="en-IN"/>
        </w:rPr>
        <w:t>to want to e</w:t>
      </w:r>
      <w:ins w:id="843" w:author="Rakhi Ghoshal" w:date="2017-07-22T21:31:00Z">
        <w:r w:rsidR="00397C43">
          <w:rPr>
            <w:rFonts w:ascii="Times New Roman" w:eastAsia="Times New Roman" w:hAnsi="Times New Roman" w:cs="Times New Roman"/>
            <w:color w:val="222222"/>
            <w:sz w:val="24"/>
            <w:lang w:val="en-IN" w:eastAsia="en-IN"/>
          </w:rPr>
          <w:t xml:space="preserve">liminate </w:t>
        </w:r>
      </w:ins>
      <w:del w:id="844" w:author="Rakhi Ghoshal" w:date="2017-07-22T21:31:00Z">
        <w:r w:rsidR="000C6353" w:rsidRPr="004F539F" w:rsidDel="00397C43">
          <w:rPr>
            <w:rFonts w:ascii="Times New Roman" w:eastAsia="Times New Roman" w:hAnsi="Times New Roman" w:cs="Times New Roman"/>
            <w:color w:val="222222"/>
            <w:sz w:val="24"/>
            <w:lang w:val="en-IN" w:eastAsia="en-IN"/>
          </w:rPr>
          <w:delText xml:space="preserve">rase </w:delText>
        </w:r>
      </w:del>
      <w:r w:rsidR="000C6353" w:rsidRPr="004F539F">
        <w:rPr>
          <w:rFonts w:ascii="Times New Roman" w:eastAsia="Times New Roman" w:hAnsi="Times New Roman" w:cs="Times New Roman"/>
          <w:color w:val="222222"/>
          <w:sz w:val="24"/>
          <w:lang w:val="en-IN" w:eastAsia="en-IN"/>
        </w:rPr>
        <w:t xml:space="preserve">the </w:t>
      </w:r>
      <w:r w:rsidR="00FD61F4" w:rsidRPr="004F539F">
        <w:rPr>
          <w:rFonts w:ascii="Times New Roman" w:eastAsia="Times New Roman" w:hAnsi="Times New Roman" w:cs="Times New Roman"/>
          <w:color w:val="222222"/>
          <w:sz w:val="24"/>
          <w:lang w:val="en-IN" w:eastAsia="en-IN"/>
        </w:rPr>
        <w:t>possibility</w:t>
      </w:r>
      <w:r w:rsidR="000C6353" w:rsidRPr="004F539F">
        <w:rPr>
          <w:rFonts w:ascii="Times New Roman" w:eastAsia="Times New Roman" w:hAnsi="Times New Roman" w:cs="Times New Roman"/>
          <w:color w:val="222222"/>
          <w:sz w:val="24"/>
          <w:lang w:val="en-IN" w:eastAsia="en-IN"/>
        </w:rPr>
        <w:t xml:space="preserve"> of having </w:t>
      </w:r>
      <w:ins w:id="845" w:author="Rakhi Ghoshal" w:date="2017-07-22T21:32:00Z">
        <w:r w:rsidR="00397C43">
          <w:rPr>
            <w:rFonts w:ascii="Times New Roman" w:eastAsia="Times New Roman" w:hAnsi="Times New Roman" w:cs="Times New Roman"/>
            <w:color w:val="222222"/>
            <w:sz w:val="24"/>
            <w:lang w:val="en-IN" w:eastAsia="en-IN"/>
          </w:rPr>
          <w:t xml:space="preserve">a dark-skinned child </w:t>
        </w:r>
      </w:ins>
      <w:del w:id="846" w:author="Rakhi Ghoshal" w:date="2017-07-22T21:31:00Z">
        <w:r w:rsidR="000C6353" w:rsidRPr="004F539F" w:rsidDel="00397C43">
          <w:rPr>
            <w:rFonts w:ascii="Times New Roman" w:eastAsia="Times New Roman" w:hAnsi="Times New Roman" w:cs="Times New Roman"/>
            <w:color w:val="222222"/>
            <w:sz w:val="24"/>
            <w:lang w:val="en-IN" w:eastAsia="en-IN"/>
          </w:rPr>
          <w:delText xml:space="preserve">a </w:delText>
        </w:r>
      </w:del>
      <w:del w:id="847" w:author="Rakhi Ghoshal" w:date="2017-07-22T21:32:00Z">
        <w:r w:rsidR="000C6353" w:rsidRPr="004F539F" w:rsidDel="00397C43">
          <w:rPr>
            <w:rFonts w:ascii="Times New Roman" w:eastAsia="Times New Roman" w:hAnsi="Times New Roman" w:cs="Times New Roman"/>
            <w:color w:val="222222"/>
            <w:sz w:val="24"/>
            <w:lang w:val="en-IN" w:eastAsia="en-IN"/>
          </w:rPr>
          <w:delText xml:space="preserve">dark-skinned child </w:delText>
        </w:r>
      </w:del>
      <w:r w:rsidR="000C6353" w:rsidRPr="004F539F">
        <w:rPr>
          <w:rFonts w:ascii="Times New Roman" w:eastAsia="Times New Roman" w:hAnsi="Times New Roman" w:cs="Times New Roman"/>
          <w:color w:val="222222"/>
          <w:sz w:val="24"/>
          <w:lang w:val="en-IN" w:eastAsia="en-IN"/>
        </w:rPr>
        <w:t>seems ridiculous and inhuman</w:t>
      </w:r>
      <w:ins w:id="848" w:author="Rakhi Ghoshal" w:date="2017-07-22T21:32:00Z">
        <w:r w:rsidR="00397C43">
          <w:rPr>
            <w:rFonts w:ascii="Times New Roman" w:eastAsia="Times New Roman" w:hAnsi="Times New Roman" w:cs="Times New Roman"/>
            <w:color w:val="222222"/>
            <w:sz w:val="24"/>
            <w:lang w:val="en-IN" w:eastAsia="en-IN"/>
          </w:rPr>
          <w:t xml:space="preserve">. However we should realize that </w:t>
        </w:r>
      </w:ins>
      <w:del w:id="849" w:author="Rakhi Ghoshal" w:date="2017-07-22T21:32:00Z">
        <w:r w:rsidR="000C6353" w:rsidRPr="004F539F" w:rsidDel="00397C43">
          <w:rPr>
            <w:rFonts w:ascii="Times New Roman" w:eastAsia="Times New Roman" w:hAnsi="Times New Roman" w:cs="Times New Roman"/>
            <w:color w:val="222222"/>
            <w:sz w:val="24"/>
            <w:lang w:val="en-IN" w:eastAsia="en-IN"/>
          </w:rPr>
          <w:delText>)</w:delText>
        </w:r>
        <w:r w:rsidR="00FD61F4" w:rsidRPr="004F539F" w:rsidDel="00397C43">
          <w:rPr>
            <w:rFonts w:ascii="Times New Roman" w:eastAsia="Times New Roman" w:hAnsi="Times New Roman" w:cs="Times New Roman"/>
            <w:color w:val="222222"/>
            <w:sz w:val="24"/>
            <w:lang w:val="en-IN" w:eastAsia="en-IN"/>
          </w:rPr>
          <w:delText xml:space="preserve">; </w:delText>
        </w:r>
      </w:del>
      <w:r w:rsidR="00FD61F4" w:rsidRPr="004F539F">
        <w:rPr>
          <w:rFonts w:ascii="Times New Roman" w:eastAsia="Times New Roman" w:hAnsi="Times New Roman" w:cs="Times New Roman"/>
          <w:i/>
          <w:color w:val="222222"/>
          <w:sz w:val="24"/>
          <w:lang w:val="en-IN" w:eastAsia="en-IN"/>
        </w:rPr>
        <w:t>the</w:t>
      </w:r>
      <w:r w:rsidR="00FD61F4" w:rsidRPr="004F539F">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i/>
          <w:iCs/>
          <w:color w:val="222222"/>
          <w:sz w:val="24"/>
          <w:lang w:val="en-IN" w:eastAsia="en-IN"/>
        </w:rPr>
        <w:t xml:space="preserve">register </w:t>
      </w:r>
      <w:ins w:id="850" w:author="Rakhi Ghoshal" w:date="2017-07-22T21:32:00Z">
        <w:r w:rsidR="00397C43">
          <w:rPr>
            <w:rFonts w:ascii="Times New Roman" w:eastAsia="Times New Roman" w:hAnsi="Times New Roman" w:cs="Times New Roman"/>
            <w:i/>
            <w:iCs/>
            <w:color w:val="222222"/>
            <w:sz w:val="24"/>
            <w:lang w:val="en-IN" w:eastAsia="en-IN"/>
          </w:rPr>
          <w:t xml:space="preserve">used is </w:t>
        </w:r>
      </w:ins>
      <w:del w:id="851" w:author="Rakhi Ghoshal" w:date="2017-07-22T21:32:00Z">
        <w:r w:rsidR="0021070F" w:rsidDel="00397C43">
          <w:rPr>
            <w:rFonts w:ascii="Times New Roman" w:eastAsia="Times New Roman" w:hAnsi="Times New Roman" w:cs="Times New Roman"/>
            <w:i/>
            <w:iCs/>
            <w:color w:val="222222"/>
            <w:sz w:val="24"/>
            <w:lang w:val="en-IN" w:eastAsia="en-IN"/>
          </w:rPr>
          <w:delText xml:space="preserve">remains </w:delText>
        </w:r>
      </w:del>
      <w:r w:rsidR="000C6353" w:rsidRPr="004F539F">
        <w:rPr>
          <w:rFonts w:ascii="Times New Roman" w:eastAsia="Times New Roman" w:hAnsi="Times New Roman" w:cs="Times New Roman"/>
          <w:i/>
          <w:iCs/>
          <w:color w:val="222222"/>
          <w:sz w:val="24"/>
          <w:lang w:val="en-IN" w:eastAsia="en-IN"/>
        </w:rPr>
        <w:t>the same</w:t>
      </w:r>
      <w:ins w:id="852" w:author="Rakhi Ghoshal" w:date="2017-07-25T23:16:00Z">
        <w:r w:rsidR="00107367">
          <w:rPr>
            <w:rFonts w:ascii="Times New Roman" w:eastAsia="Times New Roman" w:hAnsi="Times New Roman" w:cs="Times New Roman"/>
            <w:i/>
            <w:iCs/>
            <w:color w:val="222222"/>
            <w:sz w:val="24"/>
            <w:lang w:val="en-IN" w:eastAsia="en-IN"/>
          </w:rPr>
          <w:t xml:space="preserve"> in both</w:t>
        </w:r>
      </w:ins>
      <w:ins w:id="853" w:author="Rakhi Ghoshal" w:date="2017-07-22T21:32:00Z">
        <w:r w:rsidR="00397C43">
          <w:rPr>
            <w:rFonts w:ascii="Times New Roman" w:eastAsia="Times New Roman" w:hAnsi="Times New Roman" w:cs="Times New Roman"/>
            <w:color w:val="222222"/>
            <w:sz w:val="24"/>
            <w:lang w:val="en-IN" w:eastAsia="en-IN"/>
          </w:rPr>
          <w:t>, and</w:t>
        </w:r>
      </w:ins>
      <w:del w:id="854" w:author="Rakhi Ghoshal" w:date="2017-07-22T21:32:00Z">
        <w:r w:rsidR="000C6353" w:rsidRPr="004F539F" w:rsidDel="00397C43">
          <w:rPr>
            <w:rFonts w:ascii="Times New Roman" w:eastAsia="Times New Roman" w:hAnsi="Times New Roman" w:cs="Times New Roman"/>
            <w:color w:val="222222"/>
            <w:sz w:val="24"/>
            <w:lang w:val="en-IN" w:eastAsia="en-IN"/>
          </w:rPr>
          <w:delText>. And</w:delText>
        </w:r>
      </w:del>
      <w:r w:rsidR="000C6353" w:rsidRPr="004F539F">
        <w:rPr>
          <w:rFonts w:ascii="Times New Roman" w:eastAsia="Times New Roman" w:hAnsi="Times New Roman" w:cs="Times New Roman"/>
          <w:color w:val="222222"/>
          <w:sz w:val="24"/>
          <w:lang w:val="en-IN" w:eastAsia="en-IN"/>
        </w:rPr>
        <w:t xml:space="preserve"> in a nation where notwithstanding the train of protests, fairness and whitening creams rule the roost</w:t>
      </w:r>
      <w:proofErr w:type="gramStart"/>
      <w:r w:rsidR="000C6353" w:rsidRPr="004F539F">
        <w:rPr>
          <w:rFonts w:ascii="Times New Roman" w:eastAsia="Times New Roman" w:hAnsi="Times New Roman" w:cs="Times New Roman"/>
          <w:color w:val="222222"/>
          <w:sz w:val="24"/>
          <w:lang w:val="en-IN" w:eastAsia="en-IN"/>
        </w:rPr>
        <w:t xml:space="preserve">, </w:t>
      </w:r>
      <w:proofErr w:type="gramEnd"/>
      <w:del w:id="855" w:author="Rakhi Ghoshal" w:date="2017-07-22T21:33:00Z">
        <w:r w:rsidR="000C6353" w:rsidRPr="004F539F" w:rsidDel="00397C43">
          <w:rPr>
            <w:rFonts w:ascii="Times New Roman" w:eastAsia="Times New Roman" w:hAnsi="Times New Roman" w:cs="Times New Roman"/>
            <w:color w:val="222222"/>
            <w:sz w:val="24"/>
            <w:lang w:val="en-IN" w:eastAsia="en-IN"/>
          </w:rPr>
          <w:delText xml:space="preserve">for </w:delText>
        </w:r>
      </w:del>
      <w:del w:id="856" w:author="Rakhi Ghoshal" w:date="2017-07-22T21:32:00Z">
        <w:r w:rsidR="000C6353" w:rsidRPr="004F539F" w:rsidDel="00397C43">
          <w:rPr>
            <w:rFonts w:ascii="Times New Roman" w:eastAsia="Times New Roman" w:hAnsi="Times New Roman" w:cs="Times New Roman"/>
            <w:color w:val="222222"/>
            <w:sz w:val="24"/>
            <w:lang w:val="en-IN" w:eastAsia="en-IN"/>
          </w:rPr>
          <w:delText xml:space="preserve">a lot of </w:delText>
        </w:r>
      </w:del>
      <w:del w:id="857" w:author="Rakhi Ghoshal" w:date="2017-07-25T23:16:00Z">
        <w:r w:rsidR="000C6353" w:rsidRPr="004F539F" w:rsidDel="00107367">
          <w:rPr>
            <w:rFonts w:ascii="Times New Roman" w:eastAsia="Times New Roman" w:hAnsi="Times New Roman" w:cs="Times New Roman"/>
            <w:color w:val="222222"/>
            <w:sz w:val="24"/>
            <w:lang w:val="en-IN" w:eastAsia="en-IN"/>
          </w:rPr>
          <w:delText>people</w:delText>
        </w:r>
      </w:del>
      <w:ins w:id="858" w:author="Rakhi Ghoshal" w:date="2017-07-22T21:32:00Z">
        <w:r w:rsidR="00397C43">
          <w:rPr>
            <w:rFonts w:ascii="Times New Roman" w:eastAsia="Times New Roman" w:hAnsi="Times New Roman" w:cs="Times New Roman"/>
            <w:color w:val="222222"/>
            <w:sz w:val="24"/>
            <w:lang w:val="en-IN" w:eastAsia="en-IN"/>
          </w:rPr>
          <w:t>,</w:t>
        </w:r>
      </w:ins>
      <w:r w:rsidR="000C6353" w:rsidRPr="004F539F">
        <w:rPr>
          <w:rFonts w:ascii="Times New Roman" w:eastAsia="Times New Roman" w:hAnsi="Times New Roman" w:cs="Times New Roman"/>
          <w:color w:val="222222"/>
          <w:sz w:val="24"/>
          <w:lang w:val="en-IN" w:eastAsia="en-IN"/>
        </w:rPr>
        <w:t xml:space="preserve"> </w:t>
      </w:r>
      <w:ins w:id="859" w:author="Rakhi Ghoshal" w:date="2017-07-22T21:33:00Z">
        <w:r w:rsidR="00397C43">
          <w:rPr>
            <w:rFonts w:ascii="Times New Roman" w:eastAsia="Times New Roman" w:hAnsi="Times New Roman" w:cs="Times New Roman"/>
            <w:color w:val="222222"/>
            <w:sz w:val="24"/>
            <w:lang w:val="en-IN" w:eastAsia="en-IN"/>
          </w:rPr>
          <w:t xml:space="preserve">being able to ensure a </w:t>
        </w:r>
      </w:ins>
      <w:del w:id="860" w:author="Rakhi Ghoshal" w:date="2017-07-22T21:33:00Z">
        <w:r w:rsidR="000C6353" w:rsidRPr="004F539F" w:rsidDel="00397C43">
          <w:rPr>
            <w:rFonts w:ascii="Times New Roman" w:eastAsia="Times New Roman" w:hAnsi="Times New Roman" w:cs="Times New Roman"/>
            <w:color w:val="222222"/>
            <w:sz w:val="24"/>
            <w:lang w:val="en-IN" w:eastAsia="en-IN"/>
          </w:rPr>
          <w:delText xml:space="preserve">the promise of being able </w:delText>
        </w:r>
      </w:del>
      <w:ins w:id="861" w:author="Rakhi Ghoshal" w:date="2017-07-22T21:33:00Z">
        <w:r w:rsidR="00397C43">
          <w:rPr>
            <w:rFonts w:ascii="Times New Roman" w:eastAsia="Times New Roman" w:hAnsi="Times New Roman" w:cs="Times New Roman"/>
            <w:color w:val="222222"/>
            <w:sz w:val="24"/>
            <w:lang w:val="en-IN" w:eastAsia="en-IN"/>
          </w:rPr>
          <w:t xml:space="preserve">prospective fair-skinned child </w:t>
        </w:r>
      </w:ins>
      <w:del w:id="862" w:author="Rakhi Ghoshal" w:date="2017-07-22T21:33:00Z">
        <w:r w:rsidR="000C6353" w:rsidRPr="004F539F" w:rsidDel="00397C43">
          <w:rPr>
            <w:rFonts w:ascii="Times New Roman" w:eastAsia="Times New Roman" w:hAnsi="Times New Roman" w:cs="Times New Roman"/>
            <w:color w:val="222222"/>
            <w:sz w:val="24"/>
            <w:lang w:val="en-IN" w:eastAsia="en-IN"/>
          </w:rPr>
          <w:delText xml:space="preserve">to avoid a dark-skinned child </w:delText>
        </w:r>
      </w:del>
      <w:r w:rsidR="000C6353" w:rsidRPr="004F539F">
        <w:rPr>
          <w:rFonts w:ascii="Times New Roman" w:eastAsia="Times New Roman" w:hAnsi="Times New Roman" w:cs="Times New Roman"/>
          <w:color w:val="222222"/>
          <w:sz w:val="24"/>
          <w:lang w:val="en-IN" w:eastAsia="en-IN"/>
        </w:rPr>
        <w:t xml:space="preserve">will </w:t>
      </w:r>
      <w:ins w:id="863" w:author="Rakhi Ghoshal" w:date="2017-07-22T21:33:00Z">
        <w:r w:rsidR="00397C43">
          <w:rPr>
            <w:rFonts w:ascii="Times New Roman" w:eastAsia="Times New Roman" w:hAnsi="Times New Roman" w:cs="Times New Roman"/>
            <w:color w:val="222222"/>
            <w:sz w:val="24"/>
            <w:lang w:val="en-IN" w:eastAsia="en-IN"/>
          </w:rPr>
          <w:t xml:space="preserve">indeed </w:t>
        </w:r>
      </w:ins>
      <w:r w:rsidR="000C6353" w:rsidRPr="004F539F">
        <w:rPr>
          <w:rFonts w:ascii="Times New Roman" w:eastAsia="Times New Roman" w:hAnsi="Times New Roman" w:cs="Times New Roman"/>
          <w:color w:val="222222"/>
          <w:sz w:val="24"/>
          <w:lang w:val="en-IN" w:eastAsia="en-IN"/>
        </w:rPr>
        <w:t>appeal</w:t>
      </w:r>
      <w:del w:id="864" w:author="Rakhi Ghoshal" w:date="2017-07-22T21:33:00Z">
        <w:r w:rsidR="000C6353" w:rsidRPr="004F539F" w:rsidDel="00397C43">
          <w:rPr>
            <w:rFonts w:ascii="Times New Roman" w:eastAsia="Times New Roman" w:hAnsi="Times New Roman" w:cs="Times New Roman"/>
            <w:color w:val="222222"/>
            <w:sz w:val="24"/>
            <w:lang w:val="en-IN" w:eastAsia="en-IN"/>
          </w:rPr>
          <w:delText xml:space="preserve"> a lot</w:delText>
        </w:r>
      </w:del>
      <w:ins w:id="865" w:author="Rakhi Ghoshal" w:date="2017-07-25T23:16:00Z">
        <w:r w:rsidR="00107367">
          <w:rPr>
            <w:rFonts w:ascii="Times New Roman" w:eastAsia="Times New Roman" w:hAnsi="Times New Roman" w:cs="Times New Roman"/>
            <w:color w:val="222222"/>
            <w:sz w:val="24"/>
            <w:lang w:val="en-IN" w:eastAsia="en-IN"/>
          </w:rPr>
          <w:t xml:space="preserve"> to many </w:t>
        </w:r>
        <w:r w:rsidR="00107367" w:rsidRPr="004F539F">
          <w:rPr>
            <w:rFonts w:ascii="Times New Roman" w:eastAsia="Times New Roman" w:hAnsi="Times New Roman" w:cs="Times New Roman"/>
            <w:color w:val="222222"/>
            <w:sz w:val="24"/>
            <w:lang w:val="en-IN" w:eastAsia="en-IN"/>
          </w:rPr>
          <w:t>people</w:t>
        </w:r>
      </w:ins>
      <w:ins w:id="866" w:author="Rakhi Ghoshal" w:date="2017-07-22T21:33:00Z">
        <w:r w:rsidR="00397C43">
          <w:rPr>
            <w:rFonts w:ascii="Times New Roman" w:eastAsia="Times New Roman" w:hAnsi="Times New Roman" w:cs="Times New Roman"/>
            <w:color w:val="222222"/>
            <w:sz w:val="24"/>
            <w:lang w:val="en-IN" w:eastAsia="en-IN"/>
          </w:rPr>
          <w:t>.</w:t>
        </w:r>
      </w:ins>
      <w:ins w:id="867" w:author="Rakhi Ghoshal" w:date="2017-07-25T23:16:00Z">
        <w:r w:rsidR="00107367">
          <w:rPr>
            <w:rFonts w:ascii="Times New Roman" w:eastAsia="Times New Roman" w:hAnsi="Times New Roman" w:cs="Times New Roman"/>
            <w:color w:val="222222"/>
            <w:sz w:val="24"/>
            <w:lang w:val="en-IN" w:eastAsia="en-IN"/>
          </w:rPr>
          <w:t xml:space="preserve"> </w:t>
        </w:r>
      </w:ins>
    </w:p>
    <w:p w:rsidR="000C6353" w:rsidRPr="00DF0BF9" w:rsidRDefault="00397C43" w:rsidP="004F539F">
      <w:pPr>
        <w:shd w:val="clear" w:color="auto" w:fill="FFFFFF"/>
        <w:spacing w:before="100" w:beforeAutospacing="1" w:after="100" w:afterAutospacing="1"/>
        <w:ind w:firstLine="720"/>
        <w:jc w:val="both"/>
        <w:rPr>
          <w:rFonts w:ascii="Times New Roman" w:eastAsia="Times New Roman" w:hAnsi="Times New Roman" w:cs="Times New Roman"/>
          <w:color w:val="222222"/>
          <w:sz w:val="24"/>
          <w:szCs w:val="24"/>
          <w:lang w:val="en-IN" w:eastAsia="en-IN"/>
        </w:rPr>
      </w:pPr>
      <w:ins w:id="868" w:author="Rakhi Ghoshal" w:date="2017-07-22T21:33:00Z">
        <w:r>
          <w:rPr>
            <w:rFonts w:ascii="Times New Roman" w:eastAsia="Times New Roman" w:hAnsi="Times New Roman" w:cs="Times New Roman"/>
            <w:color w:val="222222"/>
            <w:sz w:val="24"/>
            <w:lang w:val="en-IN" w:eastAsia="en-IN"/>
          </w:rPr>
          <w:t>It is understandable</w:t>
        </w:r>
      </w:ins>
      <w:del w:id="869" w:author="Rakhi Ghoshal" w:date="2017-07-22T21:33:00Z">
        <w:r w:rsidR="000C6353" w:rsidRPr="004F539F" w:rsidDel="00397C43">
          <w:rPr>
            <w:rFonts w:ascii="Times New Roman" w:eastAsia="Times New Roman" w:hAnsi="Times New Roman" w:cs="Times New Roman"/>
            <w:color w:val="222222"/>
            <w:sz w:val="24"/>
            <w:lang w:val="en-IN" w:eastAsia="en-IN"/>
          </w:rPr>
          <w:delText>. And that</w:delText>
        </w:r>
        <w:r w:rsidR="00A9126F" w:rsidDel="00397C43">
          <w:rPr>
            <w:rFonts w:ascii="Times New Roman" w:eastAsia="Times New Roman" w:hAnsi="Times New Roman" w:cs="Times New Roman"/>
            <w:color w:val="222222"/>
            <w:sz w:val="24"/>
            <w:lang w:val="en-IN" w:eastAsia="en-IN"/>
          </w:rPr>
          <w:delText>’</w:delText>
        </w:r>
        <w:r w:rsidR="000C6353" w:rsidRPr="004F539F" w:rsidDel="00397C43">
          <w:rPr>
            <w:rFonts w:ascii="Times New Roman" w:eastAsia="Times New Roman" w:hAnsi="Times New Roman" w:cs="Times New Roman"/>
            <w:color w:val="222222"/>
            <w:sz w:val="24"/>
            <w:lang w:val="en-IN" w:eastAsia="en-IN"/>
          </w:rPr>
          <w:delText xml:space="preserve">s the </w:delText>
        </w:r>
        <w:r w:rsidR="00A9126F" w:rsidDel="00397C43">
          <w:rPr>
            <w:rFonts w:ascii="Times New Roman" w:eastAsia="Times New Roman" w:hAnsi="Times New Roman" w:cs="Times New Roman"/>
            <w:color w:val="222222"/>
            <w:sz w:val="24"/>
            <w:lang w:val="en-IN" w:eastAsia="en-IN"/>
          </w:rPr>
          <w:delText xml:space="preserve">deeper </w:delText>
        </w:r>
        <w:r w:rsidR="000C6353" w:rsidRPr="004F539F" w:rsidDel="00397C43">
          <w:rPr>
            <w:rFonts w:ascii="Times New Roman" w:eastAsia="Times New Roman" w:hAnsi="Times New Roman" w:cs="Times New Roman"/>
            <w:color w:val="222222"/>
            <w:sz w:val="24"/>
            <w:lang w:val="en-IN" w:eastAsia="en-IN"/>
          </w:rPr>
          <w:delText>danger</w:delText>
        </w:r>
        <w:r w:rsidR="00A9126F" w:rsidDel="00397C43">
          <w:rPr>
            <w:rFonts w:ascii="Times New Roman" w:eastAsia="Times New Roman" w:hAnsi="Times New Roman" w:cs="Times New Roman"/>
            <w:color w:val="222222"/>
            <w:sz w:val="24"/>
            <w:lang w:val="en-IN" w:eastAsia="en-IN"/>
          </w:rPr>
          <w:delText xml:space="preserve">, </w:delText>
        </w:r>
      </w:del>
      <w:ins w:id="870" w:author="Rakhi Ghoshal" w:date="2017-07-22T21:34:00Z">
        <w:r>
          <w:rPr>
            <w:rFonts w:ascii="Times New Roman" w:eastAsia="Times New Roman" w:hAnsi="Times New Roman" w:cs="Times New Roman"/>
            <w:color w:val="222222"/>
            <w:sz w:val="24"/>
            <w:lang w:val="en-IN" w:eastAsia="en-IN"/>
          </w:rPr>
          <w:t xml:space="preserve"> </w:t>
        </w:r>
      </w:ins>
      <w:r w:rsidR="00733066" w:rsidRPr="004F539F">
        <w:rPr>
          <w:rFonts w:ascii="Times New Roman" w:eastAsia="Times New Roman" w:hAnsi="Times New Roman" w:cs="Times New Roman"/>
          <w:color w:val="222222"/>
          <w:sz w:val="24"/>
          <w:lang w:val="en-IN" w:eastAsia="en-IN"/>
        </w:rPr>
        <w:t>that t</w:t>
      </w:r>
      <w:r w:rsidR="000C6353" w:rsidRPr="004F539F">
        <w:rPr>
          <w:rFonts w:ascii="Times New Roman" w:eastAsia="Times New Roman" w:hAnsi="Times New Roman" w:cs="Times New Roman"/>
          <w:color w:val="222222"/>
          <w:sz w:val="24"/>
          <w:lang w:val="en-IN" w:eastAsia="en-IN"/>
        </w:rPr>
        <w:t>h</w:t>
      </w:r>
      <w:r w:rsidR="00A9126F">
        <w:rPr>
          <w:rFonts w:ascii="Times New Roman" w:eastAsia="Times New Roman" w:hAnsi="Times New Roman" w:cs="Times New Roman"/>
          <w:color w:val="222222"/>
          <w:sz w:val="24"/>
          <w:lang w:val="en-IN" w:eastAsia="en-IN"/>
        </w:rPr>
        <w:t xml:space="preserve">ese </w:t>
      </w:r>
      <w:ins w:id="871" w:author="Rakhi Ghoshal" w:date="2017-07-22T21:34:00Z">
        <w:r>
          <w:rPr>
            <w:rFonts w:ascii="Times New Roman" w:eastAsia="Times New Roman" w:hAnsi="Times New Roman" w:cs="Times New Roman"/>
            <w:color w:val="222222"/>
            <w:sz w:val="24"/>
            <w:lang w:val="en-IN" w:eastAsia="en-IN"/>
          </w:rPr>
          <w:t xml:space="preserve">sanitize-the-womb </w:t>
        </w:r>
      </w:ins>
      <w:r w:rsidR="00A9126F">
        <w:rPr>
          <w:rFonts w:ascii="Times New Roman" w:eastAsia="Times New Roman" w:hAnsi="Times New Roman" w:cs="Times New Roman"/>
          <w:color w:val="222222"/>
          <w:sz w:val="24"/>
          <w:lang w:val="en-IN" w:eastAsia="en-IN"/>
        </w:rPr>
        <w:t xml:space="preserve">workshops and counselling sessions </w:t>
      </w:r>
      <w:r w:rsidR="000C6353" w:rsidRPr="004F539F">
        <w:rPr>
          <w:rFonts w:ascii="Times New Roman" w:eastAsia="Times New Roman" w:hAnsi="Times New Roman" w:cs="Times New Roman"/>
          <w:color w:val="222222"/>
          <w:sz w:val="24"/>
          <w:lang w:val="en-IN" w:eastAsia="en-IN"/>
        </w:rPr>
        <w:t>will appeal to the common (wo</w:t>
      </w:r>
      <w:proofErr w:type="gramStart"/>
      <w:r w:rsidR="000C6353" w:rsidRPr="004F539F">
        <w:rPr>
          <w:rFonts w:ascii="Times New Roman" w:eastAsia="Times New Roman" w:hAnsi="Times New Roman" w:cs="Times New Roman"/>
          <w:color w:val="222222"/>
          <w:sz w:val="24"/>
          <w:lang w:val="en-IN" w:eastAsia="en-IN"/>
        </w:rPr>
        <w:t>)man</w:t>
      </w:r>
      <w:proofErr w:type="gramEnd"/>
      <w:r w:rsidR="000C6353" w:rsidRPr="004F539F">
        <w:rPr>
          <w:rFonts w:ascii="Times New Roman" w:eastAsia="Times New Roman" w:hAnsi="Times New Roman" w:cs="Times New Roman"/>
          <w:color w:val="222222"/>
          <w:sz w:val="24"/>
          <w:lang w:val="en-IN" w:eastAsia="en-IN"/>
        </w:rPr>
        <w:t>, s</w:t>
      </w:r>
      <w:r w:rsidR="00733066" w:rsidRPr="004F539F">
        <w:rPr>
          <w:rFonts w:ascii="Times New Roman" w:eastAsia="Times New Roman" w:hAnsi="Times New Roman" w:cs="Times New Roman"/>
          <w:color w:val="222222"/>
          <w:sz w:val="24"/>
          <w:lang w:val="en-IN" w:eastAsia="en-IN"/>
        </w:rPr>
        <w:t xml:space="preserve">urreptitiously </w:t>
      </w:r>
      <w:r w:rsidR="000C6353" w:rsidRPr="004F539F">
        <w:rPr>
          <w:rFonts w:ascii="Times New Roman" w:eastAsia="Times New Roman" w:hAnsi="Times New Roman" w:cs="Times New Roman"/>
          <w:color w:val="222222"/>
          <w:sz w:val="24"/>
          <w:lang w:val="en-IN" w:eastAsia="en-IN"/>
        </w:rPr>
        <w:t>and otherwise</w:t>
      </w:r>
      <w:r w:rsidR="00A24D64">
        <w:rPr>
          <w:rFonts w:ascii="Times New Roman" w:eastAsia="Times New Roman" w:hAnsi="Times New Roman" w:cs="Times New Roman"/>
          <w:color w:val="222222"/>
          <w:sz w:val="24"/>
          <w:lang w:val="en-IN" w:eastAsia="en-IN"/>
        </w:rPr>
        <w:t xml:space="preserve">, consciously </w:t>
      </w:r>
      <w:ins w:id="872" w:author="Rakhi Ghoshal" w:date="2017-07-22T21:34:00Z">
        <w:r>
          <w:rPr>
            <w:rFonts w:ascii="Times New Roman" w:eastAsia="Times New Roman" w:hAnsi="Times New Roman" w:cs="Times New Roman"/>
            <w:color w:val="222222"/>
            <w:sz w:val="24"/>
            <w:lang w:val="en-IN" w:eastAsia="en-IN"/>
          </w:rPr>
          <w:t xml:space="preserve">and </w:t>
        </w:r>
      </w:ins>
      <w:del w:id="873" w:author="Rakhi Ghoshal" w:date="2017-07-22T21:34:00Z">
        <w:r w:rsidR="00A24D64" w:rsidDel="00397C43">
          <w:rPr>
            <w:rFonts w:ascii="Times New Roman" w:eastAsia="Times New Roman" w:hAnsi="Times New Roman" w:cs="Times New Roman"/>
            <w:color w:val="222222"/>
            <w:sz w:val="24"/>
            <w:lang w:val="en-IN" w:eastAsia="en-IN"/>
          </w:rPr>
          <w:delText xml:space="preserve">or </w:delText>
        </w:r>
      </w:del>
      <w:r w:rsidR="00A24D64">
        <w:rPr>
          <w:rFonts w:ascii="Times New Roman" w:eastAsia="Times New Roman" w:hAnsi="Times New Roman" w:cs="Times New Roman"/>
          <w:color w:val="222222"/>
          <w:sz w:val="24"/>
          <w:lang w:val="en-IN" w:eastAsia="en-IN"/>
        </w:rPr>
        <w:t>otherwise</w:t>
      </w:r>
      <w:r w:rsidR="000C6353" w:rsidRPr="004F539F">
        <w:rPr>
          <w:rFonts w:ascii="Times New Roman" w:eastAsia="Times New Roman" w:hAnsi="Times New Roman" w:cs="Times New Roman"/>
          <w:color w:val="222222"/>
          <w:sz w:val="24"/>
          <w:lang w:val="en-IN" w:eastAsia="en-IN"/>
        </w:rPr>
        <w:t>.</w:t>
      </w:r>
      <w:r w:rsidR="00A9126F">
        <w:rPr>
          <w:rFonts w:ascii="Times New Roman" w:eastAsia="Times New Roman" w:hAnsi="Times New Roman" w:cs="Times New Roman"/>
          <w:color w:val="222222"/>
          <w:sz w:val="24"/>
          <w:lang w:val="en-IN" w:eastAsia="en-IN"/>
        </w:rPr>
        <w:t xml:space="preserve"> </w:t>
      </w:r>
      <w:r w:rsidR="00A25D99">
        <w:rPr>
          <w:rFonts w:ascii="Times New Roman" w:eastAsia="Times New Roman" w:hAnsi="Times New Roman" w:cs="Times New Roman"/>
          <w:color w:val="222222"/>
          <w:sz w:val="24"/>
          <w:lang w:val="en-IN" w:eastAsia="en-IN"/>
        </w:rPr>
        <w:t xml:space="preserve">The risk is not that the organizers will continue to </w:t>
      </w:r>
      <w:r w:rsidR="00A25D99">
        <w:rPr>
          <w:rFonts w:ascii="Times New Roman" w:eastAsia="Times New Roman" w:hAnsi="Times New Roman" w:cs="Times New Roman"/>
          <w:color w:val="222222"/>
          <w:sz w:val="24"/>
          <w:lang w:val="en-IN" w:eastAsia="en-IN"/>
        </w:rPr>
        <w:lastRenderedPageBreak/>
        <w:t xml:space="preserve">ignore court stay orders and go ahead with the workshops, but that we will </w:t>
      </w:r>
      <w:ins w:id="874" w:author="Rakhi Ghoshal" w:date="2017-07-22T21:34:00Z">
        <w:r>
          <w:rPr>
            <w:rFonts w:ascii="Times New Roman" w:eastAsia="Times New Roman" w:hAnsi="Times New Roman" w:cs="Times New Roman"/>
            <w:color w:val="222222"/>
            <w:sz w:val="24"/>
            <w:lang w:val="en-IN" w:eastAsia="en-IN"/>
          </w:rPr>
          <w:t xml:space="preserve">ask ourselves, </w:t>
        </w:r>
      </w:ins>
      <w:del w:id="875" w:author="Rakhi Ghoshal" w:date="2017-07-22T21:34:00Z">
        <w:r w:rsidR="00A25D99" w:rsidDel="00397C43">
          <w:rPr>
            <w:rFonts w:ascii="Times New Roman" w:eastAsia="Times New Roman" w:hAnsi="Times New Roman" w:cs="Times New Roman"/>
            <w:color w:val="222222"/>
            <w:sz w:val="24"/>
            <w:lang w:val="en-IN" w:eastAsia="en-IN"/>
          </w:rPr>
          <w:delText xml:space="preserve">think, </w:delText>
        </w:r>
      </w:del>
      <w:r w:rsidR="00A25D99">
        <w:rPr>
          <w:rFonts w:ascii="Times New Roman" w:eastAsia="Times New Roman" w:hAnsi="Times New Roman" w:cs="Times New Roman"/>
          <w:color w:val="222222"/>
          <w:sz w:val="24"/>
          <w:lang w:val="en-IN" w:eastAsia="en-IN"/>
        </w:rPr>
        <w:t xml:space="preserve">why not, why not just see what they say, and if they prescribe a few easy </w:t>
      </w:r>
      <w:r w:rsidR="00A25D99" w:rsidRPr="00DF0BF9">
        <w:rPr>
          <w:rFonts w:ascii="Times New Roman" w:eastAsia="Times New Roman" w:hAnsi="Times New Roman" w:cs="Times New Roman"/>
          <w:color w:val="222222"/>
          <w:sz w:val="24"/>
          <w:szCs w:val="24"/>
          <w:lang w:val="en-IN" w:eastAsia="en-IN"/>
        </w:rPr>
        <w:t>things</w:t>
      </w:r>
      <w:r w:rsidR="00B43C8A" w:rsidRPr="00DF0BF9">
        <w:rPr>
          <w:rFonts w:ascii="Times New Roman" w:eastAsia="Times New Roman" w:hAnsi="Times New Roman" w:cs="Times New Roman"/>
          <w:color w:val="222222"/>
          <w:sz w:val="24"/>
          <w:szCs w:val="24"/>
          <w:lang w:val="en-IN" w:eastAsia="en-IN"/>
        </w:rPr>
        <w:t xml:space="preserve"> (and the obstetrician too will anyway also prescribe a list of things)</w:t>
      </w:r>
      <w:r w:rsidR="00A25D99" w:rsidRPr="00DF0BF9">
        <w:rPr>
          <w:rFonts w:ascii="Times New Roman" w:eastAsia="Times New Roman" w:hAnsi="Times New Roman" w:cs="Times New Roman"/>
          <w:color w:val="222222"/>
          <w:sz w:val="24"/>
          <w:szCs w:val="24"/>
          <w:lang w:val="en-IN" w:eastAsia="en-IN"/>
        </w:rPr>
        <w:t xml:space="preserve">, why not abide by those and </w:t>
      </w:r>
      <w:ins w:id="876" w:author="Rakhi Ghoshal" w:date="2017-07-22T21:34:00Z">
        <w:r>
          <w:rPr>
            <w:rFonts w:ascii="Times New Roman" w:eastAsia="Times New Roman" w:hAnsi="Times New Roman" w:cs="Times New Roman"/>
            <w:color w:val="222222"/>
            <w:sz w:val="24"/>
            <w:szCs w:val="24"/>
            <w:lang w:val="en-IN" w:eastAsia="en-IN"/>
          </w:rPr>
          <w:t xml:space="preserve">just </w:t>
        </w:r>
      </w:ins>
      <w:r w:rsidR="00A25D99" w:rsidRPr="00DF0BF9">
        <w:rPr>
          <w:rFonts w:ascii="Times New Roman" w:eastAsia="Times New Roman" w:hAnsi="Times New Roman" w:cs="Times New Roman"/>
          <w:color w:val="222222"/>
          <w:sz w:val="24"/>
          <w:szCs w:val="24"/>
          <w:lang w:val="en-IN" w:eastAsia="en-IN"/>
        </w:rPr>
        <w:t xml:space="preserve">see if the child is </w:t>
      </w:r>
      <w:r w:rsidR="004C6F85">
        <w:rPr>
          <w:rFonts w:ascii="Times New Roman" w:eastAsia="Times New Roman" w:hAnsi="Times New Roman" w:cs="Times New Roman"/>
          <w:color w:val="222222"/>
          <w:sz w:val="24"/>
          <w:szCs w:val="24"/>
          <w:lang w:val="en-IN" w:eastAsia="en-IN"/>
        </w:rPr>
        <w:t xml:space="preserve">really </w:t>
      </w:r>
      <w:r w:rsidR="00A25D99" w:rsidRPr="00DF0BF9">
        <w:rPr>
          <w:rFonts w:ascii="Times New Roman" w:eastAsia="Times New Roman" w:hAnsi="Times New Roman" w:cs="Times New Roman"/>
          <w:color w:val="222222"/>
          <w:sz w:val="24"/>
          <w:szCs w:val="24"/>
          <w:lang w:val="en-IN" w:eastAsia="en-IN"/>
        </w:rPr>
        <w:t xml:space="preserve">born fairer and grows up taller? </w:t>
      </w:r>
      <w:proofErr w:type="gramStart"/>
      <w:r w:rsidR="00A25D99" w:rsidRPr="00DF0BF9">
        <w:rPr>
          <w:rFonts w:ascii="Times New Roman" w:eastAsia="Times New Roman" w:hAnsi="Times New Roman" w:cs="Times New Roman"/>
          <w:color w:val="222222"/>
          <w:sz w:val="24"/>
          <w:szCs w:val="24"/>
          <w:lang w:val="en-IN" w:eastAsia="en-IN"/>
        </w:rPr>
        <w:t>An easy mix of Fair-</w:t>
      </w:r>
      <w:r w:rsidR="00D72651">
        <w:rPr>
          <w:rFonts w:ascii="Times New Roman" w:eastAsia="Times New Roman" w:hAnsi="Times New Roman" w:cs="Times New Roman"/>
          <w:color w:val="222222"/>
          <w:sz w:val="24"/>
          <w:szCs w:val="24"/>
          <w:lang w:val="en-IN" w:eastAsia="en-IN"/>
        </w:rPr>
        <w:t>&amp;</w:t>
      </w:r>
      <w:r w:rsidR="00A25D99" w:rsidRPr="00DF0BF9">
        <w:rPr>
          <w:rFonts w:ascii="Times New Roman" w:eastAsia="Times New Roman" w:hAnsi="Times New Roman" w:cs="Times New Roman"/>
          <w:color w:val="222222"/>
          <w:sz w:val="24"/>
          <w:szCs w:val="24"/>
          <w:lang w:val="en-IN" w:eastAsia="en-IN"/>
        </w:rPr>
        <w:t>-Lovely and Horlicks.</w:t>
      </w:r>
      <w:proofErr w:type="gramEnd"/>
      <w:r w:rsidR="00A25D99" w:rsidRPr="00DF0BF9">
        <w:rPr>
          <w:rFonts w:ascii="Times New Roman" w:eastAsia="Times New Roman" w:hAnsi="Times New Roman" w:cs="Times New Roman"/>
          <w:color w:val="222222"/>
          <w:sz w:val="24"/>
          <w:szCs w:val="24"/>
          <w:lang w:val="en-IN" w:eastAsia="en-IN"/>
        </w:rPr>
        <w:t xml:space="preserve"> </w:t>
      </w:r>
      <w:del w:id="877" w:author="Rakhi Ghoshal" w:date="2017-07-25T23:17:00Z">
        <w:r w:rsidR="00390FAA" w:rsidRPr="00DF0BF9" w:rsidDel="00107367">
          <w:rPr>
            <w:rFonts w:ascii="Times New Roman" w:eastAsia="Times New Roman" w:hAnsi="Times New Roman" w:cs="Times New Roman"/>
            <w:color w:val="222222"/>
            <w:sz w:val="24"/>
            <w:szCs w:val="24"/>
            <w:lang w:val="en-IN" w:eastAsia="en-IN"/>
          </w:rPr>
          <w:delText>See, t</w:delText>
        </w:r>
      </w:del>
      <w:ins w:id="878" w:author="Rakhi Ghoshal" w:date="2017-07-25T23:17:00Z">
        <w:r w:rsidR="00107367">
          <w:rPr>
            <w:rFonts w:ascii="Times New Roman" w:eastAsia="Times New Roman" w:hAnsi="Times New Roman" w:cs="Times New Roman"/>
            <w:color w:val="222222"/>
            <w:sz w:val="24"/>
            <w:szCs w:val="24"/>
            <w:lang w:val="en-IN" w:eastAsia="en-IN"/>
          </w:rPr>
          <w:t>T</w:t>
        </w:r>
      </w:ins>
      <w:r w:rsidR="00390FAA" w:rsidRPr="00DF0BF9">
        <w:rPr>
          <w:rFonts w:ascii="Times New Roman" w:eastAsia="Times New Roman" w:hAnsi="Times New Roman" w:cs="Times New Roman"/>
          <w:color w:val="222222"/>
          <w:sz w:val="24"/>
          <w:szCs w:val="24"/>
          <w:lang w:val="en-IN" w:eastAsia="en-IN"/>
        </w:rPr>
        <w:t xml:space="preserve">he seeming simplicity of the thing is what makes it easy to access minds and desires. </w:t>
      </w:r>
      <w:ins w:id="879" w:author="Rakhi Ghoshal" w:date="2017-07-22T21:35:00Z">
        <w:r w:rsidR="004804F8">
          <w:rPr>
            <w:rFonts w:ascii="Times New Roman" w:eastAsia="Times New Roman" w:hAnsi="Times New Roman" w:cs="Times New Roman"/>
            <w:color w:val="222222"/>
            <w:sz w:val="24"/>
            <w:szCs w:val="24"/>
            <w:lang w:val="en-IN" w:eastAsia="en-IN"/>
          </w:rPr>
          <w:t xml:space="preserve">This eugenics is hard to catch, it keeps escaping us, because it is about the future, it is </w:t>
        </w:r>
      </w:ins>
      <w:ins w:id="880" w:author="Rakhi Ghoshal" w:date="2017-07-23T18:56:00Z">
        <w:r w:rsidR="006A4A66">
          <w:rPr>
            <w:rFonts w:ascii="Times New Roman" w:eastAsia="Times New Roman" w:hAnsi="Times New Roman" w:cs="Times New Roman"/>
            <w:color w:val="222222"/>
            <w:sz w:val="24"/>
            <w:szCs w:val="24"/>
            <w:lang w:val="en-IN" w:eastAsia="en-IN"/>
          </w:rPr>
          <w:t xml:space="preserve">actually </w:t>
        </w:r>
      </w:ins>
      <w:ins w:id="881" w:author="Rakhi Ghoshal" w:date="2017-07-22T21:35:00Z">
        <w:r w:rsidR="004804F8">
          <w:rPr>
            <w:rFonts w:ascii="Times New Roman" w:eastAsia="Times New Roman" w:hAnsi="Times New Roman" w:cs="Times New Roman"/>
            <w:color w:val="222222"/>
            <w:sz w:val="24"/>
            <w:szCs w:val="24"/>
            <w:lang w:val="en-IN" w:eastAsia="en-IN"/>
          </w:rPr>
          <w:t>about manipulating desires</w:t>
        </w:r>
      </w:ins>
      <w:ins w:id="882" w:author="Rakhi Ghoshal" w:date="2017-07-23T18:56:00Z">
        <w:r w:rsidR="006A4A66">
          <w:rPr>
            <w:rFonts w:ascii="Times New Roman" w:eastAsia="Times New Roman" w:hAnsi="Times New Roman" w:cs="Times New Roman"/>
            <w:color w:val="222222"/>
            <w:sz w:val="24"/>
            <w:szCs w:val="24"/>
            <w:lang w:val="en-IN" w:eastAsia="en-IN"/>
          </w:rPr>
          <w:t>, not human beings</w:t>
        </w:r>
      </w:ins>
      <w:ins w:id="883" w:author="Rakhi Ghoshal" w:date="2017-07-22T21:35:00Z">
        <w:r w:rsidR="004804F8">
          <w:rPr>
            <w:rFonts w:ascii="Times New Roman" w:eastAsia="Times New Roman" w:hAnsi="Times New Roman" w:cs="Times New Roman"/>
            <w:color w:val="222222"/>
            <w:sz w:val="24"/>
            <w:szCs w:val="24"/>
            <w:lang w:val="en-IN" w:eastAsia="en-IN"/>
          </w:rPr>
          <w:t xml:space="preserve">. </w:t>
        </w:r>
      </w:ins>
    </w:p>
    <w:p w:rsidR="008C0C4E" w:rsidRPr="00D81DE2" w:rsidRDefault="008C0C4E" w:rsidP="008C0C4E">
      <w:pPr>
        <w:shd w:val="clear" w:color="auto" w:fill="FFFFFF"/>
        <w:spacing w:before="100" w:beforeAutospacing="1" w:after="100" w:afterAutospacing="1"/>
        <w:jc w:val="both"/>
        <w:rPr>
          <w:rFonts w:ascii="Times New Roman" w:eastAsia="Times New Roman" w:hAnsi="Times New Roman" w:cs="Times New Roman"/>
          <w:b/>
          <w:i/>
          <w:color w:val="222222"/>
          <w:sz w:val="24"/>
          <w:szCs w:val="24"/>
          <w:lang w:val="en-IN" w:eastAsia="en-IN"/>
        </w:rPr>
      </w:pPr>
      <w:r w:rsidRPr="00D81DE2">
        <w:rPr>
          <w:rFonts w:ascii="Times New Roman" w:eastAsia="Times New Roman" w:hAnsi="Times New Roman" w:cs="Times New Roman"/>
          <w:b/>
          <w:i/>
          <w:color w:val="222222"/>
          <w:sz w:val="24"/>
          <w:szCs w:val="24"/>
          <w:lang w:val="en-IN" w:eastAsia="en-IN"/>
        </w:rPr>
        <w:t>Tread softly</w:t>
      </w:r>
    </w:p>
    <w:p w:rsidR="00083C33" w:rsidDel="00437698" w:rsidRDefault="002D21AC" w:rsidP="00437698">
      <w:pPr>
        <w:shd w:val="clear" w:color="auto" w:fill="FFFFFF"/>
        <w:spacing w:before="100" w:beforeAutospacing="1" w:after="100" w:afterAutospacing="1"/>
        <w:jc w:val="both"/>
        <w:rPr>
          <w:del w:id="884" w:author="Rakhi Ghoshal" w:date="2017-07-22T21:45:00Z"/>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Those signing up for the workshops are not </w:t>
      </w:r>
      <w:ins w:id="885" w:author="Rakhi Ghoshal" w:date="2017-07-22T21:35:00Z">
        <w:r w:rsidR="00982E02">
          <w:rPr>
            <w:rFonts w:ascii="Times New Roman" w:eastAsia="Times New Roman" w:hAnsi="Times New Roman" w:cs="Times New Roman"/>
            <w:color w:val="222222"/>
            <w:sz w:val="24"/>
            <w:szCs w:val="24"/>
            <w:lang w:val="en-IN" w:eastAsia="en-IN"/>
          </w:rPr>
          <w:t xml:space="preserve">breaking the law. </w:t>
        </w:r>
      </w:ins>
      <w:del w:id="886" w:author="Rakhi Ghoshal" w:date="2017-07-22T21:35:00Z">
        <w:r w:rsidDel="00982E02">
          <w:rPr>
            <w:rFonts w:ascii="Times New Roman" w:eastAsia="Times New Roman" w:hAnsi="Times New Roman" w:cs="Times New Roman"/>
            <w:color w:val="222222"/>
            <w:sz w:val="24"/>
            <w:szCs w:val="24"/>
            <w:lang w:val="en-IN" w:eastAsia="en-IN"/>
          </w:rPr>
          <w:delText>c</w:delText>
        </w:r>
        <w:r w:rsidR="005172BD" w:rsidDel="00982E02">
          <w:rPr>
            <w:rFonts w:ascii="Times New Roman" w:eastAsia="Times New Roman" w:hAnsi="Times New Roman" w:cs="Times New Roman"/>
            <w:color w:val="222222"/>
            <w:sz w:val="24"/>
            <w:szCs w:val="24"/>
            <w:lang w:val="en-IN" w:eastAsia="en-IN"/>
          </w:rPr>
          <w:delText>riminals</w:delText>
        </w:r>
      </w:del>
      <w:ins w:id="887" w:author="Rakhi Ghoshal" w:date="2017-07-25T23:17:00Z">
        <w:r w:rsidR="00107367">
          <w:rPr>
            <w:rFonts w:ascii="Times New Roman" w:eastAsia="Times New Roman" w:hAnsi="Times New Roman" w:cs="Times New Roman"/>
            <w:color w:val="222222"/>
            <w:sz w:val="24"/>
            <w:szCs w:val="24"/>
            <w:lang w:val="en-IN" w:eastAsia="en-IN"/>
          </w:rPr>
          <w:t xml:space="preserve"> T</w:t>
        </w:r>
      </w:ins>
      <w:del w:id="888" w:author="Rakhi Ghoshal" w:date="2017-07-22T21:35:00Z">
        <w:r w:rsidR="005172BD" w:rsidDel="00982E02">
          <w:rPr>
            <w:rFonts w:ascii="Times New Roman" w:eastAsia="Times New Roman" w:hAnsi="Times New Roman" w:cs="Times New Roman"/>
            <w:color w:val="222222"/>
            <w:sz w:val="24"/>
            <w:szCs w:val="24"/>
            <w:lang w:val="en-IN" w:eastAsia="en-IN"/>
          </w:rPr>
          <w:delText xml:space="preserve">; </w:delText>
        </w:r>
      </w:del>
      <w:del w:id="889" w:author="Rakhi Ghoshal" w:date="2017-07-25T23:17:00Z">
        <w:r w:rsidDel="00107367">
          <w:rPr>
            <w:rFonts w:ascii="Times New Roman" w:eastAsia="Times New Roman" w:hAnsi="Times New Roman" w:cs="Times New Roman"/>
            <w:color w:val="222222"/>
            <w:sz w:val="24"/>
            <w:szCs w:val="24"/>
            <w:lang w:val="en-IN" w:eastAsia="en-IN"/>
          </w:rPr>
          <w:delText>t</w:delText>
        </w:r>
      </w:del>
      <w:r>
        <w:rPr>
          <w:rFonts w:ascii="Times New Roman" w:eastAsia="Times New Roman" w:hAnsi="Times New Roman" w:cs="Times New Roman"/>
          <w:color w:val="222222"/>
          <w:sz w:val="24"/>
          <w:szCs w:val="24"/>
          <w:lang w:val="en-IN" w:eastAsia="en-IN"/>
        </w:rPr>
        <w:t xml:space="preserve">hey can </w:t>
      </w:r>
      <w:del w:id="890" w:author="Rakhi Ghoshal" w:date="2017-07-25T23:17:00Z">
        <w:r w:rsidDel="00107367">
          <w:rPr>
            <w:rFonts w:ascii="Times New Roman" w:eastAsia="Times New Roman" w:hAnsi="Times New Roman" w:cs="Times New Roman"/>
            <w:color w:val="222222"/>
            <w:sz w:val="24"/>
            <w:szCs w:val="24"/>
            <w:lang w:val="en-IN" w:eastAsia="en-IN"/>
          </w:rPr>
          <w:delText xml:space="preserve">well </w:delText>
        </w:r>
      </w:del>
      <w:r>
        <w:rPr>
          <w:rFonts w:ascii="Times New Roman" w:eastAsia="Times New Roman" w:hAnsi="Times New Roman" w:cs="Times New Roman"/>
          <w:color w:val="222222"/>
          <w:sz w:val="24"/>
          <w:szCs w:val="24"/>
          <w:lang w:val="en-IN" w:eastAsia="en-IN"/>
        </w:rPr>
        <w:t>argue</w:t>
      </w:r>
      <w:ins w:id="891" w:author="Rakhi Ghoshal" w:date="2017-07-22T21:36:00Z">
        <w:r w:rsidR="00982E02">
          <w:rPr>
            <w:rFonts w:ascii="Times New Roman" w:eastAsia="Times New Roman" w:hAnsi="Times New Roman" w:cs="Times New Roman"/>
            <w:color w:val="222222"/>
            <w:sz w:val="24"/>
            <w:szCs w:val="24"/>
            <w:lang w:val="en-IN" w:eastAsia="en-IN"/>
          </w:rPr>
          <w:t xml:space="preserve"> that they </w:t>
        </w:r>
      </w:ins>
      <w:del w:id="892" w:author="Rakhi Ghoshal" w:date="2017-07-22T21:36:00Z">
        <w:r w:rsidDel="00982E02">
          <w:rPr>
            <w:rFonts w:ascii="Times New Roman" w:eastAsia="Times New Roman" w:hAnsi="Times New Roman" w:cs="Times New Roman"/>
            <w:color w:val="222222"/>
            <w:sz w:val="24"/>
            <w:szCs w:val="24"/>
            <w:lang w:val="en-IN" w:eastAsia="en-IN"/>
          </w:rPr>
          <w:delText xml:space="preserve">, we </w:delText>
        </w:r>
      </w:del>
      <w:r>
        <w:rPr>
          <w:rFonts w:ascii="Times New Roman" w:eastAsia="Times New Roman" w:hAnsi="Times New Roman" w:cs="Times New Roman"/>
          <w:color w:val="222222"/>
          <w:sz w:val="24"/>
          <w:szCs w:val="24"/>
          <w:lang w:val="en-IN" w:eastAsia="en-IN"/>
        </w:rPr>
        <w:t xml:space="preserve">are not harming </w:t>
      </w:r>
      <w:proofErr w:type="gramStart"/>
      <w:r>
        <w:rPr>
          <w:rFonts w:ascii="Times New Roman" w:eastAsia="Times New Roman" w:hAnsi="Times New Roman" w:cs="Times New Roman"/>
          <w:color w:val="222222"/>
          <w:sz w:val="24"/>
          <w:szCs w:val="24"/>
          <w:lang w:val="en-IN" w:eastAsia="en-IN"/>
        </w:rPr>
        <w:t>anybody</w:t>
      </w:r>
      <w:ins w:id="893" w:author="Rakhi Ghoshal" w:date="2017-07-22T21:36:00Z">
        <w:r w:rsidR="00982E02">
          <w:rPr>
            <w:rFonts w:ascii="Times New Roman" w:eastAsia="Times New Roman" w:hAnsi="Times New Roman" w:cs="Times New Roman"/>
            <w:color w:val="222222"/>
            <w:sz w:val="24"/>
            <w:szCs w:val="24"/>
            <w:lang w:val="en-IN" w:eastAsia="en-IN"/>
          </w:rPr>
          <w:t>,</w:t>
        </w:r>
        <w:proofErr w:type="gramEnd"/>
        <w:r w:rsidR="00982E02">
          <w:rPr>
            <w:rFonts w:ascii="Times New Roman" w:eastAsia="Times New Roman" w:hAnsi="Times New Roman" w:cs="Times New Roman"/>
            <w:color w:val="222222"/>
            <w:sz w:val="24"/>
            <w:szCs w:val="24"/>
            <w:lang w:val="en-IN" w:eastAsia="en-IN"/>
          </w:rPr>
          <w:t xml:space="preserve"> they are </w:t>
        </w:r>
      </w:ins>
      <w:del w:id="894" w:author="Rakhi Ghoshal" w:date="2017-07-22T21:36:00Z">
        <w:r w:rsidDel="00982E02">
          <w:rPr>
            <w:rFonts w:ascii="Times New Roman" w:eastAsia="Times New Roman" w:hAnsi="Times New Roman" w:cs="Times New Roman"/>
            <w:color w:val="222222"/>
            <w:sz w:val="24"/>
            <w:szCs w:val="24"/>
            <w:lang w:val="en-IN" w:eastAsia="en-IN"/>
          </w:rPr>
          <w:delText xml:space="preserve"> in this</w:delText>
        </w:r>
        <w:r w:rsidR="005172BD" w:rsidDel="00982E02">
          <w:rPr>
            <w:rFonts w:ascii="Times New Roman" w:eastAsia="Times New Roman" w:hAnsi="Times New Roman" w:cs="Times New Roman"/>
            <w:color w:val="222222"/>
            <w:sz w:val="24"/>
            <w:szCs w:val="24"/>
            <w:lang w:val="en-IN" w:eastAsia="en-IN"/>
          </w:rPr>
          <w:delText xml:space="preserve"> – we </w:delText>
        </w:r>
        <w:r w:rsidDel="00982E02">
          <w:rPr>
            <w:rFonts w:ascii="Times New Roman" w:eastAsia="Times New Roman" w:hAnsi="Times New Roman" w:cs="Times New Roman"/>
            <w:color w:val="222222"/>
            <w:sz w:val="24"/>
            <w:szCs w:val="24"/>
            <w:lang w:val="en-IN" w:eastAsia="en-IN"/>
          </w:rPr>
          <w:delText xml:space="preserve">are </w:delText>
        </w:r>
      </w:del>
      <w:ins w:id="895" w:author="Rakhi Ghoshal" w:date="2017-07-22T21:36:00Z">
        <w:r w:rsidR="00982E02">
          <w:rPr>
            <w:rFonts w:ascii="Times New Roman" w:eastAsia="Times New Roman" w:hAnsi="Times New Roman" w:cs="Times New Roman"/>
            <w:color w:val="222222"/>
            <w:sz w:val="24"/>
            <w:szCs w:val="24"/>
            <w:lang w:val="en-IN" w:eastAsia="en-IN"/>
          </w:rPr>
          <w:t xml:space="preserve">only </w:t>
        </w:r>
      </w:ins>
      <w:r>
        <w:rPr>
          <w:rFonts w:ascii="Times New Roman" w:eastAsia="Times New Roman" w:hAnsi="Times New Roman" w:cs="Times New Roman"/>
          <w:color w:val="222222"/>
          <w:sz w:val="24"/>
          <w:szCs w:val="24"/>
          <w:lang w:val="en-IN" w:eastAsia="en-IN"/>
        </w:rPr>
        <w:t xml:space="preserve">hoping </w:t>
      </w:r>
      <w:ins w:id="896" w:author="Rakhi Ghoshal" w:date="2017-07-22T21:36:00Z">
        <w:r w:rsidR="00982E02">
          <w:rPr>
            <w:rFonts w:ascii="Times New Roman" w:eastAsia="Times New Roman" w:hAnsi="Times New Roman" w:cs="Times New Roman"/>
            <w:color w:val="222222"/>
            <w:sz w:val="24"/>
            <w:szCs w:val="24"/>
            <w:lang w:val="en-IN" w:eastAsia="en-IN"/>
          </w:rPr>
          <w:t xml:space="preserve">that their </w:t>
        </w:r>
      </w:ins>
      <w:del w:id="897" w:author="Rakhi Ghoshal" w:date="2017-07-22T21:36:00Z">
        <w:r w:rsidDel="00982E02">
          <w:rPr>
            <w:rFonts w:ascii="Times New Roman" w:eastAsia="Times New Roman" w:hAnsi="Times New Roman" w:cs="Times New Roman"/>
            <w:color w:val="222222"/>
            <w:sz w:val="24"/>
            <w:szCs w:val="24"/>
            <w:lang w:val="en-IN" w:eastAsia="en-IN"/>
          </w:rPr>
          <w:delText xml:space="preserve">our </w:delText>
        </w:r>
      </w:del>
      <w:r>
        <w:rPr>
          <w:rFonts w:ascii="Times New Roman" w:eastAsia="Times New Roman" w:hAnsi="Times New Roman" w:cs="Times New Roman"/>
          <w:color w:val="222222"/>
          <w:sz w:val="24"/>
          <w:szCs w:val="24"/>
          <w:lang w:val="en-IN" w:eastAsia="en-IN"/>
        </w:rPr>
        <w:t xml:space="preserve">child, </w:t>
      </w:r>
      <w:del w:id="898" w:author="Rakhi Ghoshal" w:date="2017-07-25T23:17:00Z">
        <w:r w:rsidDel="00107367">
          <w:rPr>
            <w:rFonts w:ascii="Times New Roman" w:eastAsia="Times New Roman" w:hAnsi="Times New Roman" w:cs="Times New Roman"/>
            <w:color w:val="222222"/>
            <w:sz w:val="24"/>
            <w:szCs w:val="24"/>
            <w:lang w:val="en-IN" w:eastAsia="en-IN"/>
          </w:rPr>
          <w:delText xml:space="preserve">who </w:delText>
        </w:r>
      </w:del>
      <w:del w:id="899" w:author="Rakhi Ghoshal" w:date="2017-07-22T21:36:00Z">
        <w:r w:rsidDel="00BE5FD2">
          <w:rPr>
            <w:rFonts w:ascii="Times New Roman" w:eastAsia="Times New Roman" w:hAnsi="Times New Roman" w:cs="Times New Roman"/>
            <w:color w:val="222222"/>
            <w:sz w:val="24"/>
            <w:szCs w:val="24"/>
            <w:lang w:val="en-IN" w:eastAsia="en-IN"/>
          </w:rPr>
          <w:delText xml:space="preserve">is yet not </w:delText>
        </w:r>
      </w:del>
      <w:del w:id="900" w:author="Rakhi Ghoshal" w:date="2017-07-25T23:17:00Z">
        <w:r w:rsidDel="00107367">
          <w:rPr>
            <w:rFonts w:ascii="Times New Roman" w:eastAsia="Times New Roman" w:hAnsi="Times New Roman" w:cs="Times New Roman"/>
            <w:color w:val="222222"/>
            <w:sz w:val="24"/>
            <w:szCs w:val="24"/>
            <w:lang w:val="en-IN" w:eastAsia="en-IN"/>
          </w:rPr>
          <w:delText xml:space="preserve">conceived, </w:delText>
        </w:r>
      </w:del>
      <w:ins w:id="901" w:author="Rakhi Ghoshal" w:date="2017-07-22T21:36:00Z">
        <w:r w:rsidR="00BE5FD2">
          <w:rPr>
            <w:rFonts w:ascii="Times New Roman" w:eastAsia="Times New Roman" w:hAnsi="Times New Roman" w:cs="Times New Roman"/>
            <w:color w:val="222222"/>
            <w:sz w:val="24"/>
            <w:szCs w:val="24"/>
            <w:lang w:val="en-IN" w:eastAsia="en-IN"/>
          </w:rPr>
          <w:t xml:space="preserve">would be </w:t>
        </w:r>
      </w:ins>
      <w:del w:id="902" w:author="Rakhi Ghoshal" w:date="2017-07-22T21:36:00Z">
        <w:r w:rsidDel="00BE5FD2">
          <w:rPr>
            <w:rFonts w:ascii="Times New Roman" w:eastAsia="Times New Roman" w:hAnsi="Times New Roman" w:cs="Times New Roman"/>
            <w:color w:val="222222"/>
            <w:sz w:val="24"/>
            <w:szCs w:val="24"/>
            <w:lang w:val="en-IN" w:eastAsia="en-IN"/>
          </w:rPr>
          <w:delText xml:space="preserve">will be </w:delText>
        </w:r>
      </w:del>
      <w:r>
        <w:rPr>
          <w:rFonts w:ascii="Times New Roman" w:eastAsia="Times New Roman" w:hAnsi="Times New Roman" w:cs="Times New Roman"/>
          <w:color w:val="222222"/>
          <w:sz w:val="24"/>
          <w:szCs w:val="24"/>
          <w:lang w:val="en-IN" w:eastAsia="en-IN"/>
        </w:rPr>
        <w:t xml:space="preserve">born with good looks and a good body. </w:t>
      </w:r>
      <w:ins w:id="903" w:author="Rakhi Ghoshal" w:date="2017-07-22T21:36:00Z">
        <w:r w:rsidR="003E63E5">
          <w:rPr>
            <w:rFonts w:ascii="Times New Roman" w:eastAsia="Times New Roman" w:hAnsi="Times New Roman" w:cs="Times New Roman"/>
            <w:color w:val="222222"/>
            <w:sz w:val="24"/>
            <w:szCs w:val="24"/>
            <w:lang w:val="en-IN" w:eastAsia="en-IN"/>
          </w:rPr>
          <w:t>Fairnes</w:t>
        </w:r>
      </w:ins>
      <w:ins w:id="904" w:author="Rakhi Ghoshal" w:date="2017-07-22T21:37:00Z">
        <w:r w:rsidR="003E63E5">
          <w:rPr>
            <w:rFonts w:ascii="Times New Roman" w:eastAsia="Times New Roman" w:hAnsi="Times New Roman" w:cs="Times New Roman"/>
            <w:color w:val="222222"/>
            <w:sz w:val="24"/>
            <w:szCs w:val="24"/>
            <w:lang w:val="en-IN" w:eastAsia="en-IN"/>
          </w:rPr>
          <w:t xml:space="preserve">s and height eventually boil down to that in common perception – good looks and a well-built, healthy constitution. </w:t>
        </w:r>
      </w:ins>
      <w:r w:rsidR="005172BD">
        <w:rPr>
          <w:rFonts w:ascii="Times New Roman" w:eastAsia="Times New Roman" w:hAnsi="Times New Roman" w:cs="Times New Roman"/>
          <w:color w:val="222222"/>
          <w:sz w:val="24"/>
          <w:szCs w:val="24"/>
          <w:lang w:val="en-IN" w:eastAsia="en-IN"/>
        </w:rPr>
        <w:t xml:space="preserve">There might be a woman </w:t>
      </w:r>
      <w:ins w:id="905" w:author="Rakhi Ghoshal" w:date="2017-07-22T21:37:00Z">
        <w:r w:rsidR="00DA371F">
          <w:rPr>
            <w:rFonts w:ascii="Times New Roman" w:eastAsia="Times New Roman" w:hAnsi="Times New Roman" w:cs="Times New Roman"/>
            <w:color w:val="222222"/>
            <w:sz w:val="24"/>
            <w:szCs w:val="24"/>
            <w:lang w:val="en-IN" w:eastAsia="en-IN"/>
          </w:rPr>
          <w:t>or two in the works</w:t>
        </w:r>
      </w:ins>
      <w:ins w:id="906" w:author="Rakhi Ghoshal" w:date="2017-07-22T21:38:00Z">
        <w:r w:rsidR="00DA371F">
          <w:rPr>
            <w:rFonts w:ascii="Times New Roman" w:eastAsia="Times New Roman" w:hAnsi="Times New Roman" w:cs="Times New Roman"/>
            <w:color w:val="222222"/>
            <w:sz w:val="24"/>
            <w:szCs w:val="24"/>
            <w:lang w:val="en-IN" w:eastAsia="en-IN"/>
          </w:rPr>
          <w:t>h</w:t>
        </w:r>
      </w:ins>
      <w:ins w:id="907" w:author="Rakhi Ghoshal" w:date="2017-07-22T21:37:00Z">
        <w:r w:rsidR="00DA371F">
          <w:rPr>
            <w:rFonts w:ascii="Times New Roman" w:eastAsia="Times New Roman" w:hAnsi="Times New Roman" w:cs="Times New Roman"/>
            <w:color w:val="222222"/>
            <w:sz w:val="24"/>
            <w:szCs w:val="24"/>
            <w:lang w:val="en-IN" w:eastAsia="en-IN"/>
          </w:rPr>
          <w:t xml:space="preserve">ops </w:t>
        </w:r>
      </w:ins>
      <w:del w:id="908" w:author="Rakhi Ghoshal" w:date="2017-07-22T21:38:00Z">
        <w:r w:rsidR="005172BD" w:rsidDel="00DA371F">
          <w:rPr>
            <w:rFonts w:ascii="Times New Roman" w:eastAsia="Times New Roman" w:hAnsi="Times New Roman" w:cs="Times New Roman"/>
            <w:color w:val="222222"/>
            <w:sz w:val="24"/>
            <w:szCs w:val="24"/>
            <w:lang w:val="en-IN" w:eastAsia="en-IN"/>
          </w:rPr>
          <w:delText xml:space="preserve">in there </w:delText>
        </w:r>
      </w:del>
      <w:r w:rsidR="005172BD">
        <w:rPr>
          <w:rFonts w:ascii="Times New Roman" w:eastAsia="Times New Roman" w:hAnsi="Times New Roman" w:cs="Times New Roman"/>
          <w:color w:val="222222"/>
          <w:sz w:val="24"/>
          <w:szCs w:val="24"/>
          <w:lang w:val="en-IN" w:eastAsia="en-IN"/>
        </w:rPr>
        <w:t>who faced abuse at her in-laws for being dark skinned</w:t>
      </w:r>
      <w:ins w:id="909" w:author="Rakhi Ghoshal" w:date="2017-07-22T21:38:00Z">
        <w:r w:rsidR="00DA371F">
          <w:rPr>
            <w:rFonts w:ascii="Times New Roman" w:eastAsia="Times New Roman" w:hAnsi="Times New Roman" w:cs="Times New Roman"/>
            <w:color w:val="222222"/>
            <w:sz w:val="24"/>
            <w:szCs w:val="24"/>
            <w:lang w:val="en-IN" w:eastAsia="en-IN"/>
          </w:rPr>
          <w:t xml:space="preserve"> </w:t>
        </w:r>
        <w:proofErr w:type="gramStart"/>
        <w:r w:rsidR="00DA371F">
          <w:rPr>
            <w:rFonts w:ascii="Times New Roman" w:eastAsia="Times New Roman" w:hAnsi="Times New Roman" w:cs="Times New Roman"/>
            <w:color w:val="222222"/>
            <w:sz w:val="24"/>
            <w:szCs w:val="24"/>
            <w:lang w:val="en-IN" w:eastAsia="en-IN"/>
          </w:rPr>
          <w:t>herself,</w:t>
        </w:r>
        <w:proofErr w:type="gramEnd"/>
        <w:r w:rsidR="00DA371F">
          <w:rPr>
            <w:rFonts w:ascii="Times New Roman" w:eastAsia="Times New Roman" w:hAnsi="Times New Roman" w:cs="Times New Roman"/>
            <w:color w:val="222222"/>
            <w:sz w:val="24"/>
            <w:szCs w:val="24"/>
            <w:lang w:val="en-IN" w:eastAsia="en-IN"/>
          </w:rPr>
          <w:t xml:space="preserve"> and her wish to give birth to a fair skinned child might stem from her desire to get </w:t>
        </w:r>
      </w:ins>
      <w:ins w:id="910" w:author="Rakhi Ghoshal" w:date="2017-07-22T21:39:00Z">
        <w:r w:rsidR="00DA371F">
          <w:rPr>
            <w:rFonts w:ascii="Times New Roman" w:eastAsia="Times New Roman" w:hAnsi="Times New Roman" w:cs="Times New Roman"/>
            <w:color w:val="222222"/>
            <w:sz w:val="24"/>
            <w:szCs w:val="24"/>
            <w:lang w:val="en-IN" w:eastAsia="en-IN"/>
          </w:rPr>
          <w:t>back her standing in her family</w:t>
        </w:r>
      </w:ins>
      <w:r w:rsidR="005172BD">
        <w:rPr>
          <w:rFonts w:ascii="Times New Roman" w:eastAsia="Times New Roman" w:hAnsi="Times New Roman" w:cs="Times New Roman"/>
          <w:color w:val="222222"/>
          <w:sz w:val="24"/>
          <w:szCs w:val="24"/>
          <w:lang w:val="en-IN" w:eastAsia="en-IN"/>
        </w:rPr>
        <w:t xml:space="preserve">. </w:t>
      </w:r>
      <w:ins w:id="911" w:author="Rakhi Ghoshal" w:date="2017-07-22T21:39:00Z">
        <w:r w:rsidR="00DA371F">
          <w:rPr>
            <w:rFonts w:ascii="Times New Roman" w:eastAsia="Times New Roman" w:hAnsi="Times New Roman" w:cs="Times New Roman"/>
            <w:color w:val="222222"/>
            <w:sz w:val="24"/>
            <w:szCs w:val="24"/>
            <w:lang w:val="en-IN" w:eastAsia="en-IN"/>
          </w:rPr>
          <w:t xml:space="preserve">Most of us </w:t>
        </w:r>
      </w:ins>
      <w:del w:id="912" w:author="Rakhi Ghoshal" w:date="2017-07-22T21:39:00Z">
        <w:r w:rsidR="00D86913" w:rsidDel="00DA371F">
          <w:rPr>
            <w:rFonts w:ascii="Times New Roman" w:eastAsia="Times New Roman" w:hAnsi="Times New Roman" w:cs="Times New Roman"/>
            <w:color w:val="222222"/>
            <w:sz w:val="24"/>
            <w:szCs w:val="24"/>
            <w:lang w:val="en-IN" w:eastAsia="en-IN"/>
          </w:rPr>
          <w:delText xml:space="preserve">In fact, a lot of us </w:delText>
        </w:r>
      </w:del>
      <w:del w:id="913" w:author="Rakhi Ghoshal" w:date="2017-07-23T18:57:00Z">
        <w:r w:rsidDel="006A4A66">
          <w:rPr>
            <w:rFonts w:ascii="Times New Roman" w:eastAsia="Times New Roman" w:hAnsi="Times New Roman" w:cs="Times New Roman"/>
            <w:color w:val="222222"/>
            <w:sz w:val="24"/>
            <w:szCs w:val="24"/>
            <w:lang w:val="en-IN" w:eastAsia="en-IN"/>
          </w:rPr>
          <w:delText>d</w:delText>
        </w:r>
        <w:r w:rsidR="00D86913" w:rsidDel="006A4A66">
          <w:rPr>
            <w:rFonts w:ascii="Times New Roman" w:eastAsia="Times New Roman" w:hAnsi="Times New Roman" w:cs="Times New Roman"/>
            <w:color w:val="222222"/>
            <w:sz w:val="24"/>
            <w:szCs w:val="24"/>
            <w:lang w:val="en-IN" w:eastAsia="en-IN"/>
          </w:rPr>
          <w:delText xml:space="preserve">o </w:delText>
        </w:r>
      </w:del>
      <w:ins w:id="914" w:author="Rakhi Ghoshal" w:date="2017-07-23T18:57:00Z">
        <w:r w:rsidR="006A4A66">
          <w:rPr>
            <w:rFonts w:ascii="Times New Roman" w:eastAsia="Times New Roman" w:hAnsi="Times New Roman" w:cs="Times New Roman"/>
            <w:color w:val="222222"/>
            <w:sz w:val="24"/>
            <w:szCs w:val="24"/>
            <w:lang w:val="en-IN" w:eastAsia="en-IN"/>
          </w:rPr>
          <w:t xml:space="preserve">indeed </w:t>
        </w:r>
      </w:ins>
      <w:r>
        <w:rPr>
          <w:rFonts w:ascii="Times New Roman" w:eastAsia="Times New Roman" w:hAnsi="Times New Roman" w:cs="Times New Roman"/>
          <w:color w:val="222222"/>
          <w:sz w:val="24"/>
          <w:szCs w:val="24"/>
          <w:lang w:val="en-IN" w:eastAsia="en-IN"/>
        </w:rPr>
        <w:t xml:space="preserve">hope that our children </w:t>
      </w:r>
      <w:r w:rsidR="00D86913">
        <w:rPr>
          <w:rFonts w:ascii="Times New Roman" w:eastAsia="Times New Roman" w:hAnsi="Times New Roman" w:cs="Times New Roman"/>
          <w:color w:val="222222"/>
          <w:sz w:val="24"/>
          <w:szCs w:val="24"/>
          <w:lang w:val="en-IN" w:eastAsia="en-IN"/>
        </w:rPr>
        <w:t>gr</w:t>
      </w:r>
      <w:ins w:id="915" w:author="Rakhi Ghoshal" w:date="2017-07-22T21:39:00Z">
        <w:r w:rsidR="00DA371F">
          <w:rPr>
            <w:rFonts w:ascii="Times New Roman" w:eastAsia="Times New Roman" w:hAnsi="Times New Roman" w:cs="Times New Roman"/>
            <w:color w:val="222222"/>
            <w:sz w:val="24"/>
            <w:szCs w:val="24"/>
            <w:lang w:val="en-IN" w:eastAsia="en-IN"/>
          </w:rPr>
          <w:t xml:space="preserve">ow </w:t>
        </w:r>
      </w:ins>
      <w:del w:id="916" w:author="Rakhi Ghoshal" w:date="2017-07-22T21:39:00Z">
        <w:r w:rsidR="00D86913" w:rsidDel="00DA371F">
          <w:rPr>
            <w:rFonts w:ascii="Times New Roman" w:eastAsia="Times New Roman" w:hAnsi="Times New Roman" w:cs="Times New Roman"/>
            <w:color w:val="222222"/>
            <w:sz w:val="24"/>
            <w:szCs w:val="24"/>
            <w:lang w:val="en-IN" w:eastAsia="en-IN"/>
          </w:rPr>
          <w:delText xml:space="preserve">ew </w:delText>
        </w:r>
      </w:del>
      <w:r>
        <w:rPr>
          <w:rFonts w:ascii="Times New Roman" w:eastAsia="Times New Roman" w:hAnsi="Times New Roman" w:cs="Times New Roman"/>
          <w:color w:val="222222"/>
          <w:sz w:val="24"/>
          <w:szCs w:val="24"/>
          <w:lang w:val="en-IN" w:eastAsia="en-IN"/>
        </w:rPr>
        <w:t xml:space="preserve">up </w:t>
      </w:r>
      <w:ins w:id="917" w:author="Rakhi Ghoshal" w:date="2017-07-22T21:39:00Z">
        <w:r w:rsidR="00DA371F">
          <w:rPr>
            <w:rFonts w:ascii="Times New Roman" w:eastAsia="Times New Roman" w:hAnsi="Times New Roman" w:cs="Times New Roman"/>
            <w:color w:val="222222"/>
            <w:sz w:val="24"/>
            <w:szCs w:val="24"/>
            <w:lang w:val="en-IN" w:eastAsia="en-IN"/>
          </w:rPr>
          <w:t xml:space="preserve">physically </w:t>
        </w:r>
      </w:ins>
      <w:r>
        <w:rPr>
          <w:rFonts w:ascii="Times New Roman" w:eastAsia="Times New Roman" w:hAnsi="Times New Roman" w:cs="Times New Roman"/>
          <w:color w:val="222222"/>
          <w:sz w:val="24"/>
          <w:szCs w:val="24"/>
          <w:lang w:val="en-IN" w:eastAsia="en-IN"/>
        </w:rPr>
        <w:t>healthy</w:t>
      </w:r>
      <w:r w:rsidR="00D86913">
        <w:rPr>
          <w:rFonts w:ascii="Times New Roman" w:eastAsia="Times New Roman" w:hAnsi="Times New Roman" w:cs="Times New Roman"/>
          <w:color w:val="222222"/>
          <w:sz w:val="24"/>
          <w:szCs w:val="24"/>
          <w:lang w:val="en-IN" w:eastAsia="en-IN"/>
        </w:rPr>
        <w:t xml:space="preserve">, and </w:t>
      </w:r>
      <w:del w:id="918" w:author="Rakhi Ghoshal" w:date="2017-07-22T21:39:00Z">
        <w:r w:rsidR="00D86913" w:rsidDel="00DA371F">
          <w:rPr>
            <w:rFonts w:ascii="Times New Roman" w:eastAsia="Times New Roman" w:hAnsi="Times New Roman" w:cs="Times New Roman"/>
            <w:color w:val="222222"/>
            <w:sz w:val="24"/>
            <w:szCs w:val="24"/>
            <w:lang w:val="en-IN" w:eastAsia="en-IN"/>
          </w:rPr>
          <w:delText xml:space="preserve">such </w:delText>
        </w:r>
      </w:del>
      <w:r w:rsidR="00D86913">
        <w:rPr>
          <w:rFonts w:ascii="Times New Roman" w:eastAsia="Times New Roman" w:hAnsi="Times New Roman" w:cs="Times New Roman"/>
          <w:color w:val="222222"/>
          <w:sz w:val="24"/>
          <w:szCs w:val="24"/>
          <w:lang w:val="en-IN" w:eastAsia="en-IN"/>
        </w:rPr>
        <w:t>terms</w:t>
      </w:r>
      <w:ins w:id="919" w:author="Rakhi Ghoshal" w:date="2017-07-22T21:39:00Z">
        <w:r w:rsidR="00DA371F">
          <w:rPr>
            <w:rFonts w:ascii="Times New Roman" w:eastAsia="Times New Roman" w:hAnsi="Times New Roman" w:cs="Times New Roman"/>
            <w:color w:val="222222"/>
            <w:sz w:val="24"/>
            <w:szCs w:val="24"/>
            <w:lang w:val="en-IN" w:eastAsia="en-IN"/>
          </w:rPr>
          <w:t xml:space="preserve"> such as ‘healthy’</w:t>
        </w:r>
      </w:ins>
      <w:r w:rsidR="00D86913">
        <w:rPr>
          <w:rFonts w:ascii="Times New Roman" w:eastAsia="Times New Roman" w:hAnsi="Times New Roman" w:cs="Times New Roman"/>
          <w:color w:val="222222"/>
          <w:sz w:val="24"/>
          <w:szCs w:val="24"/>
          <w:lang w:val="en-IN" w:eastAsia="en-IN"/>
        </w:rPr>
        <w:t xml:space="preserve">, </w:t>
      </w:r>
      <w:del w:id="920" w:author="Rakhi Ghoshal" w:date="2017-07-22T21:39:00Z">
        <w:r w:rsidR="00D86913" w:rsidDel="00DA371F">
          <w:rPr>
            <w:rFonts w:ascii="Times New Roman" w:eastAsia="Times New Roman" w:hAnsi="Times New Roman" w:cs="Times New Roman"/>
            <w:color w:val="222222"/>
            <w:sz w:val="24"/>
            <w:szCs w:val="24"/>
            <w:lang w:val="en-IN" w:eastAsia="en-IN"/>
          </w:rPr>
          <w:delText xml:space="preserve">outside of the WHO dictionary, </w:delText>
        </w:r>
      </w:del>
      <w:r w:rsidR="00D86913">
        <w:rPr>
          <w:rFonts w:ascii="Times New Roman" w:eastAsia="Times New Roman" w:hAnsi="Times New Roman" w:cs="Times New Roman"/>
          <w:color w:val="222222"/>
          <w:sz w:val="24"/>
          <w:szCs w:val="24"/>
          <w:lang w:val="en-IN" w:eastAsia="en-IN"/>
        </w:rPr>
        <w:t xml:space="preserve">mean different thing to different people. </w:t>
      </w:r>
      <w:ins w:id="921" w:author="Rakhi Ghoshal" w:date="2017-07-22T21:39:00Z">
        <w:r w:rsidR="00DD0D34">
          <w:rPr>
            <w:rFonts w:ascii="Times New Roman" w:eastAsia="Times New Roman" w:hAnsi="Times New Roman" w:cs="Times New Roman"/>
            <w:color w:val="222222"/>
            <w:sz w:val="24"/>
            <w:szCs w:val="24"/>
            <w:lang w:val="en-IN" w:eastAsia="en-IN"/>
          </w:rPr>
          <w:t>The common man does not go by WHO defin</w:t>
        </w:r>
        <w:r w:rsidR="00FD429A">
          <w:rPr>
            <w:rFonts w:ascii="Times New Roman" w:eastAsia="Times New Roman" w:hAnsi="Times New Roman" w:cs="Times New Roman"/>
            <w:color w:val="222222"/>
            <w:sz w:val="24"/>
            <w:szCs w:val="24"/>
            <w:lang w:val="en-IN" w:eastAsia="en-IN"/>
          </w:rPr>
          <w:t>i</w:t>
        </w:r>
        <w:r w:rsidR="00DD0D34">
          <w:rPr>
            <w:rFonts w:ascii="Times New Roman" w:eastAsia="Times New Roman" w:hAnsi="Times New Roman" w:cs="Times New Roman"/>
            <w:color w:val="222222"/>
            <w:sz w:val="24"/>
            <w:szCs w:val="24"/>
            <w:lang w:val="en-IN" w:eastAsia="en-IN"/>
          </w:rPr>
          <w:t xml:space="preserve">tions. </w:t>
        </w:r>
      </w:ins>
      <w:r>
        <w:rPr>
          <w:rFonts w:ascii="Times New Roman" w:eastAsia="Times New Roman" w:hAnsi="Times New Roman" w:cs="Times New Roman"/>
          <w:color w:val="222222"/>
          <w:sz w:val="24"/>
          <w:szCs w:val="24"/>
          <w:lang w:val="en-IN" w:eastAsia="en-IN"/>
        </w:rPr>
        <w:t xml:space="preserve">We </w:t>
      </w:r>
      <w:ins w:id="922" w:author="Rakhi Ghoshal" w:date="2017-07-22T21:43:00Z">
        <w:r w:rsidR="00C64CBD">
          <w:rPr>
            <w:rFonts w:ascii="Times New Roman" w:eastAsia="Times New Roman" w:hAnsi="Times New Roman" w:cs="Times New Roman"/>
            <w:color w:val="222222"/>
            <w:sz w:val="24"/>
            <w:szCs w:val="24"/>
            <w:lang w:val="en-IN" w:eastAsia="en-IN"/>
          </w:rPr>
          <w:t xml:space="preserve">keep </w:t>
        </w:r>
      </w:ins>
      <w:del w:id="923" w:author="Rakhi Ghoshal" w:date="2017-07-22T21:43:00Z">
        <w:r w:rsidDel="00C64CBD">
          <w:rPr>
            <w:rFonts w:ascii="Times New Roman" w:eastAsia="Times New Roman" w:hAnsi="Times New Roman" w:cs="Times New Roman"/>
            <w:color w:val="222222"/>
            <w:sz w:val="24"/>
            <w:szCs w:val="24"/>
            <w:lang w:val="en-IN" w:eastAsia="en-IN"/>
          </w:rPr>
          <w:delText xml:space="preserve">do </w:delText>
        </w:r>
      </w:del>
      <w:r w:rsidR="00D86913">
        <w:rPr>
          <w:rFonts w:ascii="Times New Roman" w:eastAsia="Times New Roman" w:hAnsi="Times New Roman" w:cs="Times New Roman"/>
          <w:color w:val="222222"/>
          <w:sz w:val="24"/>
          <w:szCs w:val="24"/>
          <w:lang w:val="en-IN" w:eastAsia="en-IN"/>
        </w:rPr>
        <w:t>wish</w:t>
      </w:r>
      <w:ins w:id="924" w:author="Rakhi Ghoshal" w:date="2017-07-22T21:43:00Z">
        <w:r w:rsidR="00C64CBD">
          <w:rPr>
            <w:rFonts w:ascii="Times New Roman" w:eastAsia="Times New Roman" w:hAnsi="Times New Roman" w:cs="Times New Roman"/>
            <w:color w:val="222222"/>
            <w:sz w:val="24"/>
            <w:szCs w:val="24"/>
            <w:lang w:val="en-IN" w:eastAsia="en-IN"/>
          </w:rPr>
          <w:t>ing</w:t>
        </w:r>
      </w:ins>
      <w:r>
        <w:rPr>
          <w:rFonts w:ascii="Times New Roman" w:eastAsia="Times New Roman" w:hAnsi="Times New Roman" w:cs="Times New Roman"/>
          <w:color w:val="222222"/>
          <w:sz w:val="24"/>
          <w:szCs w:val="24"/>
          <w:lang w:val="en-IN" w:eastAsia="en-IN"/>
        </w:rPr>
        <w:t xml:space="preserve"> </w:t>
      </w:r>
      <w:del w:id="925" w:author="Rakhi Ghoshal" w:date="2017-07-22T21:43:00Z">
        <w:r w:rsidR="00D86913" w:rsidDel="00C64CBD">
          <w:rPr>
            <w:rFonts w:ascii="Times New Roman" w:eastAsia="Times New Roman" w:hAnsi="Times New Roman" w:cs="Times New Roman"/>
            <w:color w:val="222222"/>
            <w:sz w:val="24"/>
            <w:szCs w:val="24"/>
            <w:lang w:val="en-IN" w:eastAsia="en-IN"/>
          </w:rPr>
          <w:delText xml:space="preserve">certain </w:delText>
        </w:r>
      </w:del>
      <w:r w:rsidR="00D86913">
        <w:rPr>
          <w:rFonts w:ascii="Times New Roman" w:eastAsia="Times New Roman" w:hAnsi="Times New Roman" w:cs="Times New Roman"/>
          <w:color w:val="222222"/>
          <w:sz w:val="24"/>
          <w:szCs w:val="24"/>
          <w:lang w:val="en-IN" w:eastAsia="en-IN"/>
        </w:rPr>
        <w:t xml:space="preserve">things </w:t>
      </w:r>
      <w:r>
        <w:rPr>
          <w:rFonts w:ascii="Times New Roman" w:eastAsia="Times New Roman" w:hAnsi="Times New Roman" w:cs="Times New Roman"/>
          <w:color w:val="222222"/>
          <w:sz w:val="24"/>
          <w:szCs w:val="24"/>
          <w:lang w:val="en-IN" w:eastAsia="en-IN"/>
        </w:rPr>
        <w:t>for our children</w:t>
      </w:r>
      <w:ins w:id="926" w:author="Rakhi Ghoshal" w:date="2017-07-22T21:43:00Z">
        <w:r w:rsidR="00C64CBD">
          <w:rPr>
            <w:rFonts w:ascii="Times New Roman" w:eastAsia="Times New Roman" w:hAnsi="Times New Roman" w:cs="Times New Roman"/>
            <w:color w:val="222222"/>
            <w:sz w:val="24"/>
            <w:szCs w:val="24"/>
            <w:lang w:val="en-IN" w:eastAsia="en-IN"/>
          </w:rPr>
          <w:t xml:space="preserve">, and </w:t>
        </w:r>
      </w:ins>
      <w:del w:id="927" w:author="Rakhi Ghoshal" w:date="2017-07-22T21:43:00Z">
        <w:r w:rsidDel="00C64CBD">
          <w:rPr>
            <w:rFonts w:ascii="Times New Roman" w:eastAsia="Times New Roman" w:hAnsi="Times New Roman" w:cs="Times New Roman"/>
            <w:color w:val="222222"/>
            <w:sz w:val="24"/>
            <w:szCs w:val="24"/>
            <w:lang w:val="en-IN" w:eastAsia="en-IN"/>
          </w:rPr>
          <w:delText xml:space="preserve"> – </w:delText>
        </w:r>
      </w:del>
      <w:del w:id="928" w:author="Rakhi Ghoshal" w:date="2017-07-25T23:17:00Z">
        <w:r w:rsidDel="00107367">
          <w:rPr>
            <w:rFonts w:ascii="Times New Roman" w:eastAsia="Times New Roman" w:hAnsi="Times New Roman" w:cs="Times New Roman"/>
            <w:color w:val="222222"/>
            <w:sz w:val="24"/>
            <w:szCs w:val="24"/>
            <w:lang w:val="en-IN" w:eastAsia="en-IN"/>
          </w:rPr>
          <w:delText xml:space="preserve">some might force those down </w:delText>
        </w:r>
      </w:del>
      <w:del w:id="929" w:author="Rakhi Ghoshal" w:date="2017-07-22T21:43:00Z">
        <w:r w:rsidDel="00C64CBD">
          <w:rPr>
            <w:rFonts w:ascii="Times New Roman" w:eastAsia="Times New Roman" w:hAnsi="Times New Roman" w:cs="Times New Roman"/>
            <w:color w:val="222222"/>
            <w:sz w:val="24"/>
            <w:szCs w:val="24"/>
            <w:lang w:val="en-IN" w:eastAsia="en-IN"/>
          </w:rPr>
          <w:delText xml:space="preserve">their </w:delText>
        </w:r>
      </w:del>
      <w:del w:id="930" w:author="Rakhi Ghoshal" w:date="2017-07-25T23:17:00Z">
        <w:r w:rsidR="00D86913" w:rsidDel="00107367">
          <w:rPr>
            <w:rFonts w:ascii="Times New Roman" w:eastAsia="Times New Roman" w:hAnsi="Times New Roman" w:cs="Times New Roman"/>
            <w:color w:val="222222"/>
            <w:sz w:val="24"/>
            <w:szCs w:val="24"/>
            <w:lang w:val="en-IN" w:eastAsia="en-IN"/>
          </w:rPr>
          <w:delText>children’s t</w:delText>
        </w:r>
        <w:r w:rsidDel="00107367">
          <w:rPr>
            <w:rFonts w:ascii="Times New Roman" w:eastAsia="Times New Roman" w:hAnsi="Times New Roman" w:cs="Times New Roman"/>
            <w:color w:val="222222"/>
            <w:sz w:val="24"/>
            <w:szCs w:val="24"/>
            <w:lang w:val="en-IN" w:eastAsia="en-IN"/>
          </w:rPr>
          <w:delText xml:space="preserve">hroats </w:delText>
        </w:r>
      </w:del>
      <w:del w:id="931" w:author="Rakhi Ghoshal" w:date="2017-07-22T21:43:00Z">
        <w:r w:rsidDel="00C64CBD">
          <w:rPr>
            <w:rFonts w:ascii="Times New Roman" w:eastAsia="Times New Roman" w:hAnsi="Times New Roman" w:cs="Times New Roman"/>
            <w:color w:val="222222"/>
            <w:sz w:val="24"/>
            <w:szCs w:val="24"/>
            <w:lang w:val="en-IN" w:eastAsia="en-IN"/>
          </w:rPr>
          <w:delText xml:space="preserve">and </w:delText>
        </w:r>
      </w:del>
      <w:del w:id="932" w:author="Rakhi Ghoshal" w:date="2017-07-25T23:17:00Z">
        <w:r w:rsidR="00D86913" w:rsidDel="00107367">
          <w:rPr>
            <w:rFonts w:ascii="Times New Roman" w:eastAsia="Times New Roman" w:hAnsi="Times New Roman" w:cs="Times New Roman"/>
            <w:color w:val="222222"/>
            <w:sz w:val="24"/>
            <w:szCs w:val="24"/>
            <w:lang w:val="en-IN" w:eastAsia="en-IN"/>
          </w:rPr>
          <w:delText xml:space="preserve">others </w:delText>
        </w:r>
      </w:del>
      <w:del w:id="933" w:author="Rakhi Ghoshal" w:date="2017-07-22T21:43:00Z">
        <w:r w:rsidR="00D86913" w:rsidDel="00C64CBD">
          <w:rPr>
            <w:rFonts w:ascii="Times New Roman" w:eastAsia="Times New Roman" w:hAnsi="Times New Roman" w:cs="Times New Roman"/>
            <w:color w:val="222222"/>
            <w:sz w:val="24"/>
            <w:szCs w:val="24"/>
            <w:lang w:val="en-IN" w:eastAsia="en-IN"/>
          </w:rPr>
          <w:delText xml:space="preserve">might </w:delText>
        </w:r>
      </w:del>
      <w:del w:id="934" w:author="Rakhi Ghoshal" w:date="2017-07-25T23:17:00Z">
        <w:r w:rsidR="00D86913" w:rsidDel="00107367">
          <w:rPr>
            <w:rFonts w:ascii="Times New Roman" w:eastAsia="Times New Roman" w:hAnsi="Times New Roman" w:cs="Times New Roman"/>
            <w:color w:val="222222"/>
            <w:sz w:val="24"/>
            <w:szCs w:val="24"/>
            <w:lang w:val="en-IN" w:eastAsia="en-IN"/>
          </w:rPr>
          <w:delText>keep them contained</w:delText>
        </w:r>
      </w:del>
      <w:ins w:id="935" w:author="Rakhi Ghoshal" w:date="2017-07-23T18:57:00Z">
        <w:r w:rsidR="006A4A66">
          <w:rPr>
            <w:rFonts w:ascii="Times New Roman" w:eastAsia="Times New Roman" w:hAnsi="Times New Roman" w:cs="Times New Roman"/>
            <w:color w:val="222222"/>
            <w:sz w:val="24"/>
            <w:szCs w:val="24"/>
            <w:lang w:val="en-IN" w:eastAsia="en-IN"/>
          </w:rPr>
          <w:t>to</w:t>
        </w:r>
      </w:ins>
      <w:ins w:id="936" w:author="Rakhi Ghoshal" w:date="2017-07-22T21:44:00Z">
        <w:r w:rsidR="00C64CBD">
          <w:rPr>
            <w:rFonts w:ascii="Times New Roman" w:eastAsia="Times New Roman" w:hAnsi="Times New Roman" w:cs="Times New Roman"/>
            <w:color w:val="222222"/>
            <w:sz w:val="24"/>
            <w:szCs w:val="24"/>
            <w:lang w:val="en-IN" w:eastAsia="en-IN"/>
          </w:rPr>
          <w:t xml:space="preserve"> expect that the child </w:t>
        </w:r>
      </w:ins>
      <w:del w:id="937" w:author="Rakhi Ghoshal" w:date="2017-07-22T21:44:00Z">
        <w:r w:rsidR="00D86913" w:rsidDel="00C64CBD">
          <w:rPr>
            <w:rFonts w:ascii="Times New Roman" w:eastAsia="Times New Roman" w:hAnsi="Times New Roman" w:cs="Times New Roman"/>
            <w:color w:val="222222"/>
            <w:sz w:val="24"/>
            <w:szCs w:val="24"/>
            <w:lang w:val="en-IN" w:eastAsia="en-IN"/>
          </w:rPr>
          <w:delText xml:space="preserve">, </w:delText>
        </w:r>
        <w:r w:rsidDel="00C64CBD">
          <w:rPr>
            <w:rFonts w:ascii="Times New Roman" w:eastAsia="Times New Roman" w:hAnsi="Times New Roman" w:cs="Times New Roman"/>
            <w:color w:val="222222"/>
            <w:sz w:val="24"/>
            <w:szCs w:val="24"/>
            <w:lang w:val="en-IN" w:eastAsia="en-IN"/>
          </w:rPr>
          <w:delText xml:space="preserve">but </w:delText>
        </w:r>
        <w:r w:rsidR="00D86913" w:rsidDel="00C64CBD">
          <w:rPr>
            <w:rFonts w:ascii="Times New Roman" w:eastAsia="Times New Roman" w:hAnsi="Times New Roman" w:cs="Times New Roman"/>
            <w:color w:val="222222"/>
            <w:sz w:val="24"/>
            <w:szCs w:val="24"/>
            <w:lang w:val="en-IN" w:eastAsia="en-IN"/>
          </w:rPr>
          <w:delText>a lot of us do harbour hopes and wishes:</w:delText>
        </w:r>
        <w:r w:rsidDel="00C64CBD">
          <w:rPr>
            <w:rFonts w:ascii="Times New Roman" w:eastAsia="Times New Roman" w:hAnsi="Times New Roman" w:cs="Times New Roman"/>
            <w:color w:val="222222"/>
            <w:sz w:val="24"/>
            <w:szCs w:val="24"/>
            <w:lang w:val="en-IN" w:eastAsia="en-IN"/>
          </w:rPr>
          <w:delText xml:space="preserve"> </w:delText>
        </w:r>
        <w:r w:rsidR="00D86913" w:rsidDel="00C64CBD">
          <w:rPr>
            <w:rFonts w:ascii="Times New Roman" w:eastAsia="Times New Roman" w:hAnsi="Times New Roman" w:cs="Times New Roman"/>
            <w:color w:val="222222"/>
            <w:sz w:val="24"/>
            <w:szCs w:val="24"/>
            <w:lang w:val="en-IN" w:eastAsia="en-IN"/>
          </w:rPr>
          <w:delText xml:space="preserve">when I </w:delText>
        </w:r>
        <w:r w:rsidDel="00C64CBD">
          <w:rPr>
            <w:rFonts w:ascii="Times New Roman" w:eastAsia="Times New Roman" w:hAnsi="Times New Roman" w:cs="Times New Roman"/>
            <w:color w:val="222222"/>
            <w:sz w:val="24"/>
            <w:szCs w:val="24"/>
            <w:lang w:val="en-IN" w:eastAsia="en-IN"/>
          </w:rPr>
          <w:delText xml:space="preserve">think I want to see her </w:delText>
        </w:r>
      </w:del>
      <w:r>
        <w:rPr>
          <w:rFonts w:ascii="Times New Roman" w:eastAsia="Times New Roman" w:hAnsi="Times New Roman" w:cs="Times New Roman"/>
          <w:color w:val="222222"/>
          <w:sz w:val="24"/>
          <w:szCs w:val="24"/>
          <w:lang w:val="en-IN" w:eastAsia="en-IN"/>
        </w:rPr>
        <w:t>grow</w:t>
      </w:r>
      <w:ins w:id="938" w:author="Rakhi Ghoshal" w:date="2017-07-22T21:44:00Z">
        <w:r w:rsidR="00C64CBD">
          <w:rPr>
            <w:rFonts w:ascii="Times New Roman" w:eastAsia="Times New Roman" w:hAnsi="Times New Roman" w:cs="Times New Roman"/>
            <w:color w:val="222222"/>
            <w:sz w:val="24"/>
            <w:szCs w:val="24"/>
            <w:lang w:val="en-IN" w:eastAsia="en-IN"/>
          </w:rPr>
          <w:t>s</w:t>
        </w:r>
      </w:ins>
      <w:r>
        <w:rPr>
          <w:rFonts w:ascii="Times New Roman" w:eastAsia="Times New Roman" w:hAnsi="Times New Roman" w:cs="Times New Roman"/>
          <w:color w:val="222222"/>
          <w:sz w:val="24"/>
          <w:szCs w:val="24"/>
          <w:lang w:val="en-IN" w:eastAsia="en-IN"/>
        </w:rPr>
        <w:t xml:space="preserve"> up into a sensitive, caring, </w:t>
      </w:r>
      <w:ins w:id="939" w:author="Rakhi Ghoshal" w:date="2017-07-22T21:44:00Z">
        <w:r w:rsidR="00C64CBD">
          <w:rPr>
            <w:rFonts w:ascii="Times New Roman" w:eastAsia="Times New Roman" w:hAnsi="Times New Roman" w:cs="Times New Roman"/>
            <w:color w:val="222222"/>
            <w:sz w:val="24"/>
            <w:szCs w:val="24"/>
            <w:lang w:val="en-IN" w:eastAsia="en-IN"/>
          </w:rPr>
          <w:t xml:space="preserve">and </w:t>
        </w:r>
      </w:ins>
      <w:r>
        <w:rPr>
          <w:rFonts w:ascii="Times New Roman" w:eastAsia="Times New Roman" w:hAnsi="Times New Roman" w:cs="Times New Roman"/>
          <w:color w:val="222222"/>
          <w:sz w:val="24"/>
          <w:szCs w:val="24"/>
          <w:lang w:val="en-IN" w:eastAsia="en-IN"/>
        </w:rPr>
        <w:t xml:space="preserve">good-at-heart human </w:t>
      </w:r>
      <w:proofErr w:type="gramStart"/>
      <w:r>
        <w:rPr>
          <w:rFonts w:ascii="Times New Roman" w:eastAsia="Times New Roman" w:hAnsi="Times New Roman" w:cs="Times New Roman"/>
          <w:color w:val="222222"/>
          <w:sz w:val="24"/>
          <w:szCs w:val="24"/>
          <w:lang w:val="en-IN" w:eastAsia="en-IN"/>
        </w:rPr>
        <w:t>being,</w:t>
      </w:r>
      <w:proofErr w:type="gramEnd"/>
      <w:r>
        <w:rPr>
          <w:rFonts w:ascii="Times New Roman" w:eastAsia="Times New Roman" w:hAnsi="Times New Roman" w:cs="Times New Roman"/>
          <w:color w:val="222222"/>
          <w:sz w:val="24"/>
          <w:szCs w:val="24"/>
          <w:lang w:val="en-IN" w:eastAsia="en-IN"/>
        </w:rPr>
        <w:t xml:space="preserve"> </w:t>
      </w:r>
      <w:ins w:id="940" w:author="Rakhi Ghoshal" w:date="2017-07-22T21:44:00Z">
        <w:r w:rsidR="00C64CBD">
          <w:rPr>
            <w:rFonts w:ascii="Times New Roman" w:eastAsia="Times New Roman" w:hAnsi="Times New Roman" w:cs="Times New Roman"/>
            <w:color w:val="222222"/>
            <w:sz w:val="24"/>
            <w:szCs w:val="24"/>
            <w:lang w:val="en-IN" w:eastAsia="en-IN"/>
          </w:rPr>
          <w:t xml:space="preserve">is to surrender to desire as well. </w:t>
        </w:r>
      </w:ins>
      <w:del w:id="941" w:author="Rakhi Ghoshal" w:date="2017-07-22T21:44:00Z">
        <w:r w:rsidDel="00C64CBD">
          <w:rPr>
            <w:rFonts w:ascii="Times New Roman" w:eastAsia="Times New Roman" w:hAnsi="Times New Roman" w:cs="Times New Roman"/>
            <w:color w:val="222222"/>
            <w:sz w:val="24"/>
            <w:szCs w:val="24"/>
            <w:lang w:val="en-IN" w:eastAsia="en-IN"/>
          </w:rPr>
          <w:delText>that</w:delText>
        </w:r>
        <w:r w:rsidR="005172BD" w:rsidDel="00C64CBD">
          <w:rPr>
            <w:rFonts w:ascii="Times New Roman" w:eastAsia="Times New Roman" w:hAnsi="Times New Roman" w:cs="Times New Roman"/>
            <w:color w:val="222222"/>
            <w:sz w:val="24"/>
            <w:szCs w:val="24"/>
            <w:lang w:val="en-IN" w:eastAsia="en-IN"/>
          </w:rPr>
          <w:delText xml:space="preserve"> i</w:delText>
        </w:r>
        <w:r w:rsidDel="00C64CBD">
          <w:rPr>
            <w:rFonts w:ascii="Times New Roman" w:eastAsia="Times New Roman" w:hAnsi="Times New Roman" w:cs="Times New Roman"/>
            <w:color w:val="222222"/>
            <w:sz w:val="24"/>
            <w:szCs w:val="24"/>
            <w:lang w:val="en-IN" w:eastAsia="en-IN"/>
          </w:rPr>
          <w:delText xml:space="preserve">s </w:delText>
        </w:r>
        <w:r w:rsidR="00D86913" w:rsidDel="00C64CBD">
          <w:rPr>
            <w:rFonts w:ascii="Times New Roman" w:eastAsia="Times New Roman" w:hAnsi="Times New Roman" w:cs="Times New Roman"/>
            <w:color w:val="222222"/>
            <w:sz w:val="24"/>
            <w:szCs w:val="24"/>
            <w:lang w:val="en-IN" w:eastAsia="en-IN"/>
          </w:rPr>
          <w:delText xml:space="preserve">hope as well. </w:delText>
        </w:r>
      </w:del>
      <w:ins w:id="942" w:author="Rakhi Ghoshal" w:date="2017-07-22T21:44:00Z">
        <w:r w:rsidR="00C64CBD">
          <w:rPr>
            <w:rFonts w:ascii="Times New Roman" w:eastAsia="Times New Roman" w:hAnsi="Times New Roman" w:cs="Times New Roman"/>
            <w:color w:val="222222"/>
            <w:sz w:val="24"/>
            <w:szCs w:val="24"/>
            <w:lang w:val="en-IN" w:eastAsia="en-IN"/>
          </w:rPr>
          <w:t xml:space="preserve">So, when </w:t>
        </w:r>
      </w:ins>
      <w:del w:id="943" w:author="Rakhi Ghoshal" w:date="2017-07-22T21:44:00Z">
        <w:r w:rsidR="00D86913" w:rsidDel="00C64CBD">
          <w:rPr>
            <w:rFonts w:ascii="Times New Roman" w:eastAsia="Times New Roman" w:hAnsi="Times New Roman" w:cs="Times New Roman"/>
            <w:color w:val="222222"/>
            <w:sz w:val="24"/>
            <w:szCs w:val="24"/>
            <w:lang w:val="en-IN" w:eastAsia="en-IN"/>
          </w:rPr>
          <w:delText xml:space="preserve">And if </w:delText>
        </w:r>
      </w:del>
      <w:r w:rsidR="00D86913">
        <w:rPr>
          <w:rFonts w:ascii="Times New Roman" w:eastAsia="Times New Roman" w:hAnsi="Times New Roman" w:cs="Times New Roman"/>
          <w:color w:val="222222"/>
          <w:sz w:val="24"/>
          <w:szCs w:val="24"/>
          <w:lang w:val="en-IN" w:eastAsia="en-IN"/>
        </w:rPr>
        <w:t xml:space="preserve">a couple </w:t>
      </w:r>
      <w:r w:rsidR="00083C33">
        <w:rPr>
          <w:rFonts w:ascii="Times New Roman" w:eastAsia="Times New Roman" w:hAnsi="Times New Roman" w:cs="Times New Roman"/>
          <w:color w:val="222222"/>
          <w:sz w:val="24"/>
          <w:szCs w:val="24"/>
          <w:lang w:val="en-IN" w:eastAsia="en-IN"/>
        </w:rPr>
        <w:t>add</w:t>
      </w:r>
      <w:ins w:id="944" w:author="Rakhi Ghoshal" w:date="2017-07-22T21:44:00Z">
        <w:r w:rsidR="00C64CBD">
          <w:rPr>
            <w:rFonts w:ascii="Times New Roman" w:eastAsia="Times New Roman" w:hAnsi="Times New Roman" w:cs="Times New Roman"/>
            <w:color w:val="222222"/>
            <w:sz w:val="24"/>
            <w:szCs w:val="24"/>
            <w:lang w:val="en-IN" w:eastAsia="en-IN"/>
          </w:rPr>
          <w:t>s</w:t>
        </w:r>
      </w:ins>
      <w:r w:rsidR="00D86913">
        <w:rPr>
          <w:rFonts w:ascii="Times New Roman" w:eastAsia="Times New Roman" w:hAnsi="Times New Roman" w:cs="Times New Roman"/>
          <w:color w:val="222222"/>
          <w:sz w:val="24"/>
          <w:szCs w:val="24"/>
          <w:lang w:val="en-IN" w:eastAsia="en-IN"/>
        </w:rPr>
        <w:t xml:space="preserve"> that they want to </w:t>
      </w:r>
      <w:del w:id="945" w:author="Rakhi Ghoshal" w:date="2017-07-22T21:45:00Z">
        <w:r w:rsidR="00D86913" w:rsidDel="00C64CBD">
          <w:rPr>
            <w:rFonts w:ascii="Times New Roman" w:eastAsia="Times New Roman" w:hAnsi="Times New Roman" w:cs="Times New Roman"/>
            <w:color w:val="222222"/>
            <w:sz w:val="24"/>
            <w:szCs w:val="24"/>
            <w:lang w:val="en-IN" w:eastAsia="en-IN"/>
          </w:rPr>
          <w:delText xml:space="preserve">see </w:delText>
        </w:r>
      </w:del>
      <w:r w:rsidR="00D86913">
        <w:rPr>
          <w:rFonts w:ascii="Times New Roman" w:eastAsia="Times New Roman" w:hAnsi="Times New Roman" w:cs="Times New Roman"/>
          <w:color w:val="222222"/>
          <w:sz w:val="24"/>
          <w:szCs w:val="24"/>
          <w:lang w:val="en-IN" w:eastAsia="en-IN"/>
        </w:rPr>
        <w:t xml:space="preserve">their child </w:t>
      </w:r>
      <w:ins w:id="946" w:author="Rakhi Ghoshal" w:date="2017-07-22T21:45:00Z">
        <w:r w:rsidR="00C64CBD">
          <w:rPr>
            <w:rFonts w:ascii="Times New Roman" w:eastAsia="Times New Roman" w:hAnsi="Times New Roman" w:cs="Times New Roman"/>
            <w:color w:val="222222"/>
            <w:sz w:val="24"/>
            <w:szCs w:val="24"/>
            <w:lang w:val="en-IN" w:eastAsia="en-IN"/>
          </w:rPr>
          <w:t xml:space="preserve">to be </w:t>
        </w:r>
      </w:ins>
      <w:r w:rsidR="00D86913">
        <w:rPr>
          <w:rFonts w:ascii="Times New Roman" w:eastAsia="Times New Roman" w:hAnsi="Times New Roman" w:cs="Times New Roman"/>
          <w:color w:val="222222"/>
          <w:sz w:val="24"/>
          <w:szCs w:val="24"/>
          <w:lang w:val="en-IN" w:eastAsia="en-IN"/>
        </w:rPr>
        <w:t xml:space="preserve">born with a </w:t>
      </w:r>
      <w:ins w:id="947" w:author="Rakhi Ghoshal" w:date="2017-07-22T21:45:00Z">
        <w:r w:rsidR="00C64CBD">
          <w:rPr>
            <w:rFonts w:ascii="Times New Roman" w:eastAsia="Times New Roman" w:hAnsi="Times New Roman" w:cs="Times New Roman"/>
            <w:color w:val="222222"/>
            <w:sz w:val="24"/>
            <w:szCs w:val="24"/>
            <w:lang w:val="en-IN" w:eastAsia="en-IN"/>
          </w:rPr>
          <w:t xml:space="preserve">shade of </w:t>
        </w:r>
      </w:ins>
      <w:r w:rsidR="00D86913">
        <w:rPr>
          <w:rFonts w:ascii="Times New Roman" w:eastAsia="Times New Roman" w:hAnsi="Times New Roman" w:cs="Times New Roman"/>
          <w:color w:val="222222"/>
          <w:sz w:val="24"/>
          <w:szCs w:val="24"/>
          <w:lang w:val="en-IN" w:eastAsia="en-IN"/>
        </w:rPr>
        <w:t xml:space="preserve">skin </w:t>
      </w:r>
      <w:del w:id="948" w:author="Rakhi Ghoshal" w:date="2017-07-22T21:45:00Z">
        <w:r w:rsidR="00D86913" w:rsidDel="00C64CBD">
          <w:rPr>
            <w:rFonts w:ascii="Times New Roman" w:eastAsia="Times New Roman" w:hAnsi="Times New Roman" w:cs="Times New Roman"/>
            <w:color w:val="222222"/>
            <w:sz w:val="24"/>
            <w:szCs w:val="24"/>
            <w:lang w:val="en-IN" w:eastAsia="en-IN"/>
          </w:rPr>
          <w:delText xml:space="preserve">shade </w:delText>
        </w:r>
      </w:del>
      <w:r w:rsidR="00D86913">
        <w:rPr>
          <w:rFonts w:ascii="Times New Roman" w:eastAsia="Times New Roman" w:hAnsi="Times New Roman" w:cs="Times New Roman"/>
          <w:color w:val="222222"/>
          <w:sz w:val="24"/>
          <w:szCs w:val="24"/>
          <w:lang w:val="en-IN" w:eastAsia="en-IN"/>
        </w:rPr>
        <w:t xml:space="preserve">fairer than theirs, </w:t>
      </w:r>
      <w:r w:rsidR="00083C33">
        <w:rPr>
          <w:rFonts w:ascii="Times New Roman" w:eastAsia="Times New Roman" w:hAnsi="Times New Roman" w:cs="Times New Roman"/>
          <w:color w:val="222222"/>
          <w:sz w:val="24"/>
          <w:szCs w:val="24"/>
          <w:lang w:val="en-IN" w:eastAsia="en-IN"/>
        </w:rPr>
        <w:t xml:space="preserve">what is </w:t>
      </w:r>
      <w:ins w:id="949" w:author="Rakhi Ghoshal" w:date="2017-07-22T21:45:00Z">
        <w:r w:rsidR="00C64CBD">
          <w:rPr>
            <w:rFonts w:ascii="Times New Roman" w:eastAsia="Times New Roman" w:hAnsi="Times New Roman" w:cs="Times New Roman"/>
            <w:color w:val="222222"/>
            <w:sz w:val="24"/>
            <w:szCs w:val="24"/>
            <w:lang w:val="en-IN" w:eastAsia="en-IN"/>
          </w:rPr>
          <w:t xml:space="preserve">our </w:t>
        </w:r>
      </w:ins>
      <w:del w:id="950" w:author="Rakhi Ghoshal" w:date="2017-07-22T21:45:00Z">
        <w:r w:rsidR="00083C33" w:rsidDel="00C64CBD">
          <w:rPr>
            <w:rFonts w:ascii="Times New Roman" w:eastAsia="Times New Roman" w:hAnsi="Times New Roman" w:cs="Times New Roman"/>
            <w:color w:val="222222"/>
            <w:sz w:val="24"/>
            <w:szCs w:val="24"/>
            <w:lang w:val="en-IN" w:eastAsia="en-IN"/>
          </w:rPr>
          <w:delText xml:space="preserve">the </w:delText>
        </w:r>
      </w:del>
      <w:r w:rsidR="00083C33">
        <w:rPr>
          <w:rFonts w:ascii="Times New Roman" w:eastAsia="Times New Roman" w:hAnsi="Times New Roman" w:cs="Times New Roman"/>
          <w:color w:val="222222"/>
          <w:sz w:val="24"/>
          <w:szCs w:val="24"/>
          <w:lang w:val="en-IN" w:eastAsia="en-IN"/>
        </w:rPr>
        <w:t>logical counter to that</w:t>
      </w:r>
      <w:ins w:id="951" w:author="Rakhi Ghoshal" w:date="2017-07-22T21:45:00Z">
        <w:r w:rsidR="00C64CBD">
          <w:rPr>
            <w:rFonts w:ascii="Times New Roman" w:eastAsia="Times New Roman" w:hAnsi="Times New Roman" w:cs="Times New Roman"/>
            <w:color w:val="222222"/>
            <w:sz w:val="24"/>
            <w:szCs w:val="24"/>
            <w:lang w:val="en-IN" w:eastAsia="en-IN"/>
          </w:rPr>
          <w:t xml:space="preserve"> desire</w:t>
        </w:r>
      </w:ins>
      <w:r w:rsidR="00083C33">
        <w:rPr>
          <w:rFonts w:ascii="Times New Roman" w:eastAsia="Times New Roman" w:hAnsi="Times New Roman" w:cs="Times New Roman"/>
          <w:color w:val="222222"/>
          <w:sz w:val="24"/>
          <w:szCs w:val="24"/>
          <w:lang w:val="en-IN" w:eastAsia="en-IN"/>
        </w:rPr>
        <w:t xml:space="preserve">? </w:t>
      </w:r>
    </w:p>
    <w:p w:rsidR="00C12673" w:rsidRDefault="00D60C3F">
      <w:p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Change w:id="952" w:author="Rakhi Ghoshal" w:date="2017-07-22T21:45:00Z">
          <w:pPr>
            <w:shd w:val="clear" w:color="auto" w:fill="FFFFFF"/>
            <w:spacing w:before="100" w:beforeAutospacing="1" w:after="100" w:afterAutospacing="1"/>
            <w:ind w:firstLine="720"/>
            <w:jc w:val="both"/>
          </w:pPr>
        </w:pPrChange>
      </w:pPr>
      <w:del w:id="953" w:author="Rakhi Ghoshal" w:date="2017-07-22T21:45:00Z">
        <w:r w:rsidDel="00437698">
          <w:rPr>
            <w:rFonts w:ascii="Times New Roman" w:eastAsia="Times New Roman" w:hAnsi="Times New Roman" w:cs="Times New Roman"/>
            <w:color w:val="222222"/>
            <w:sz w:val="24"/>
            <w:szCs w:val="24"/>
            <w:lang w:val="en-IN" w:eastAsia="en-IN"/>
          </w:rPr>
          <w:delText xml:space="preserve">They could legitimately </w:delText>
        </w:r>
        <w:r w:rsidR="002D21AC" w:rsidRPr="00DF0BF9" w:rsidDel="00437698">
          <w:rPr>
            <w:rFonts w:ascii="Times New Roman" w:eastAsia="Times New Roman" w:hAnsi="Times New Roman" w:cs="Times New Roman"/>
            <w:color w:val="222222"/>
            <w:sz w:val="24"/>
            <w:szCs w:val="24"/>
            <w:lang w:val="en-IN" w:eastAsia="en-IN"/>
          </w:rPr>
          <w:delText xml:space="preserve">argue </w:delText>
        </w:r>
        <w:r w:rsidDel="00437698">
          <w:rPr>
            <w:rFonts w:ascii="Times New Roman" w:eastAsia="Times New Roman" w:hAnsi="Times New Roman" w:cs="Times New Roman"/>
            <w:color w:val="222222"/>
            <w:sz w:val="24"/>
            <w:szCs w:val="24"/>
            <w:lang w:val="en-IN" w:eastAsia="en-IN"/>
          </w:rPr>
          <w:delText xml:space="preserve">they </w:delText>
        </w:r>
        <w:r w:rsidR="002D21AC" w:rsidRPr="00DF0BF9" w:rsidDel="00437698">
          <w:rPr>
            <w:rFonts w:ascii="Times New Roman" w:eastAsia="Times New Roman" w:hAnsi="Times New Roman" w:cs="Times New Roman"/>
            <w:color w:val="222222"/>
            <w:sz w:val="24"/>
            <w:szCs w:val="24"/>
            <w:lang w:val="en-IN" w:eastAsia="en-IN"/>
          </w:rPr>
          <w:delText>are not harming anybody by desiring a fair child</w:delText>
        </w:r>
        <w:r w:rsidR="00083C33" w:rsidDel="00437698">
          <w:rPr>
            <w:rFonts w:ascii="Times New Roman" w:eastAsia="Times New Roman" w:hAnsi="Times New Roman" w:cs="Times New Roman"/>
            <w:color w:val="222222"/>
            <w:sz w:val="24"/>
            <w:szCs w:val="24"/>
            <w:lang w:val="en-IN" w:eastAsia="en-IN"/>
          </w:rPr>
          <w:delText xml:space="preserve">; </w:delText>
        </w:r>
        <w:r w:rsidDel="00437698">
          <w:rPr>
            <w:rFonts w:ascii="Times New Roman" w:eastAsia="Times New Roman" w:hAnsi="Times New Roman" w:cs="Times New Roman"/>
            <w:color w:val="222222"/>
            <w:sz w:val="24"/>
            <w:szCs w:val="24"/>
            <w:lang w:val="en-IN" w:eastAsia="en-IN"/>
          </w:rPr>
          <w:delText xml:space="preserve">they are not harming any born child or unborn foetus. </w:delText>
        </w:r>
      </w:del>
      <w:r w:rsidR="00494CCA">
        <w:rPr>
          <w:rFonts w:ascii="Times New Roman" w:eastAsia="Times New Roman" w:hAnsi="Times New Roman" w:cs="Times New Roman"/>
          <w:color w:val="222222"/>
          <w:sz w:val="24"/>
          <w:szCs w:val="24"/>
          <w:lang w:val="en-IN" w:eastAsia="en-IN"/>
        </w:rPr>
        <w:t xml:space="preserve">It </w:t>
      </w:r>
      <w:ins w:id="954" w:author="Rakhi Ghoshal" w:date="2017-07-22T21:45:00Z">
        <w:r w:rsidR="00437698">
          <w:rPr>
            <w:rFonts w:ascii="Times New Roman" w:eastAsia="Times New Roman" w:hAnsi="Times New Roman" w:cs="Times New Roman"/>
            <w:color w:val="222222"/>
            <w:sz w:val="24"/>
            <w:szCs w:val="24"/>
            <w:lang w:val="en-IN" w:eastAsia="en-IN"/>
          </w:rPr>
          <w:t xml:space="preserve">is </w:t>
        </w:r>
      </w:ins>
      <w:del w:id="955" w:author="Rakhi Ghoshal" w:date="2017-07-22T21:45:00Z">
        <w:r w:rsidR="00494CCA" w:rsidDel="00437698">
          <w:rPr>
            <w:rFonts w:ascii="Times New Roman" w:eastAsia="Times New Roman" w:hAnsi="Times New Roman" w:cs="Times New Roman"/>
            <w:color w:val="222222"/>
            <w:sz w:val="24"/>
            <w:szCs w:val="24"/>
            <w:lang w:val="en-IN" w:eastAsia="en-IN"/>
          </w:rPr>
          <w:delText xml:space="preserve">becomes </w:delText>
        </w:r>
      </w:del>
      <w:r w:rsidR="00494CCA">
        <w:rPr>
          <w:rFonts w:ascii="Times New Roman" w:eastAsia="Times New Roman" w:hAnsi="Times New Roman" w:cs="Times New Roman"/>
          <w:color w:val="222222"/>
          <w:sz w:val="24"/>
          <w:szCs w:val="24"/>
          <w:lang w:val="en-IN" w:eastAsia="en-IN"/>
        </w:rPr>
        <w:t>difficult to articulate a critique</w:t>
      </w:r>
      <w:ins w:id="956" w:author="Rakhi Ghoshal" w:date="2017-07-22T21:45:00Z">
        <w:r w:rsidR="00437698">
          <w:rPr>
            <w:rFonts w:ascii="Times New Roman" w:eastAsia="Times New Roman" w:hAnsi="Times New Roman" w:cs="Times New Roman"/>
            <w:color w:val="222222"/>
            <w:sz w:val="24"/>
            <w:szCs w:val="24"/>
            <w:lang w:val="en-IN" w:eastAsia="en-IN"/>
          </w:rPr>
          <w:t xml:space="preserve">, and it </w:t>
        </w:r>
      </w:ins>
      <w:del w:id="957" w:author="Rakhi Ghoshal" w:date="2017-07-22T21:45:00Z">
        <w:r w:rsidR="00494CCA" w:rsidDel="00437698">
          <w:rPr>
            <w:rFonts w:ascii="Times New Roman" w:eastAsia="Times New Roman" w:hAnsi="Times New Roman" w:cs="Times New Roman"/>
            <w:color w:val="222222"/>
            <w:sz w:val="24"/>
            <w:szCs w:val="24"/>
            <w:lang w:val="en-IN" w:eastAsia="en-IN"/>
          </w:rPr>
          <w:delText xml:space="preserve">. And thereby it </w:delText>
        </w:r>
      </w:del>
      <w:r w:rsidR="00494CCA">
        <w:rPr>
          <w:rFonts w:ascii="Times New Roman" w:eastAsia="Times New Roman" w:hAnsi="Times New Roman" w:cs="Times New Roman"/>
          <w:color w:val="222222"/>
          <w:sz w:val="24"/>
          <w:szCs w:val="24"/>
          <w:lang w:val="en-IN" w:eastAsia="en-IN"/>
        </w:rPr>
        <w:t>becomes all the more important to engage with this issue in all its complexity, work through its multiple layers</w:t>
      </w:r>
      <w:ins w:id="958" w:author="Rakhi Ghoshal" w:date="2017-07-22T21:46:00Z">
        <w:r w:rsidR="00437698">
          <w:rPr>
            <w:rFonts w:ascii="Times New Roman" w:eastAsia="Times New Roman" w:hAnsi="Times New Roman" w:cs="Times New Roman"/>
            <w:color w:val="222222"/>
            <w:sz w:val="24"/>
            <w:szCs w:val="24"/>
            <w:lang w:val="en-IN" w:eastAsia="en-IN"/>
          </w:rPr>
          <w:t>, b</w:t>
        </w:r>
      </w:ins>
      <w:del w:id="959" w:author="Rakhi Ghoshal" w:date="2017-07-22T21:46:00Z">
        <w:r w:rsidR="00494CCA" w:rsidDel="00437698">
          <w:rPr>
            <w:rFonts w:ascii="Times New Roman" w:eastAsia="Times New Roman" w:hAnsi="Times New Roman" w:cs="Times New Roman"/>
            <w:color w:val="222222"/>
            <w:sz w:val="24"/>
            <w:szCs w:val="24"/>
            <w:lang w:val="en-IN" w:eastAsia="en-IN"/>
          </w:rPr>
          <w:delText>. B</w:delText>
        </w:r>
      </w:del>
      <w:r w:rsidR="00494CCA">
        <w:rPr>
          <w:rFonts w:ascii="Times New Roman" w:eastAsia="Times New Roman" w:hAnsi="Times New Roman" w:cs="Times New Roman"/>
          <w:color w:val="222222"/>
          <w:sz w:val="24"/>
          <w:szCs w:val="24"/>
          <w:lang w:val="en-IN" w:eastAsia="en-IN"/>
        </w:rPr>
        <w:t xml:space="preserve">ecause </w:t>
      </w:r>
      <w:ins w:id="960" w:author="Rakhi Ghoshal" w:date="2017-07-22T21:46:00Z">
        <w:r w:rsidR="00437698">
          <w:rPr>
            <w:rFonts w:ascii="Times New Roman" w:eastAsia="Times New Roman" w:hAnsi="Times New Roman" w:cs="Times New Roman"/>
            <w:color w:val="222222"/>
            <w:sz w:val="24"/>
            <w:szCs w:val="24"/>
            <w:lang w:val="en-IN" w:eastAsia="en-IN"/>
          </w:rPr>
          <w:t xml:space="preserve">in following such desires, </w:t>
        </w:r>
      </w:ins>
      <w:r w:rsidR="00494CCA">
        <w:rPr>
          <w:rFonts w:ascii="Times New Roman" w:eastAsia="Times New Roman" w:hAnsi="Times New Roman" w:cs="Times New Roman"/>
          <w:color w:val="222222"/>
          <w:sz w:val="24"/>
          <w:szCs w:val="24"/>
          <w:lang w:val="en-IN" w:eastAsia="en-IN"/>
        </w:rPr>
        <w:t xml:space="preserve">what </w:t>
      </w:r>
      <w:del w:id="961" w:author="Rakhi Ghoshal" w:date="2017-07-22T21:46:00Z">
        <w:r w:rsidR="00083C33" w:rsidDel="00437698">
          <w:rPr>
            <w:rFonts w:ascii="Times New Roman" w:eastAsia="Times New Roman" w:hAnsi="Times New Roman" w:cs="Times New Roman"/>
            <w:color w:val="222222"/>
            <w:sz w:val="24"/>
            <w:szCs w:val="24"/>
            <w:lang w:val="en-IN" w:eastAsia="en-IN"/>
          </w:rPr>
          <w:delText xml:space="preserve">does </w:delText>
        </w:r>
      </w:del>
      <w:r w:rsidR="00083C33">
        <w:rPr>
          <w:rFonts w:ascii="Times New Roman" w:eastAsia="Times New Roman" w:hAnsi="Times New Roman" w:cs="Times New Roman"/>
          <w:color w:val="222222"/>
          <w:sz w:val="24"/>
          <w:szCs w:val="24"/>
          <w:lang w:val="en-IN" w:eastAsia="en-IN"/>
        </w:rPr>
        <w:t>get</w:t>
      </w:r>
      <w:ins w:id="962" w:author="Rakhi Ghoshal" w:date="2017-07-22T21:46:00Z">
        <w:r w:rsidR="00437698">
          <w:rPr>
            <w:rFonts w:ascii="Times New Roman" w:eastAsia="Times New Roman" w:hAnsi="Times New Roman" w:cs="Times New Roman"/>
            <w:color w:val="222222"/>
            <w:sz w:val="24"/>
            <w:szCs w:val="24"/>
            <w:lang w:val="en-IN" w:eastAsia="en-IN"/>
          </w:rPr>
          <w:t>s</w:t>
        </w:r>
      </w:ins>
      <w:r w:rsidR="00E444CF" w:rsidRPr="00DF0BF9">
        <w:rPr>
          <w:rFonts w:ascii="Times New Roman" w:eastAsia="Times New Roman" w:hAnsi="Times New Roman" w:cs="Times New Roman"/>
          <w:color w:val="222222"/>
          <w:sz w:val="24"/>
          <w:szCs w:val="24"/>
          <w:lang w:val="en-IN" w:eastAsia="en-IN"/>
        </w:rPr>
        <w:t xml:space="preserve"> erased are </w:t>
      </w:r>
      <w:r w:rsidR="001F57A8" w:rsidRPr="00DF0BF9">
        <w:rPr>
          <w:rFonts w:ascii="Times New Roman" w:eastAsia="Times New Roman" w:hAnsi="Times New Roman" w:cs="Times New Roman"/>
          <w:color w:val="222222"/>
          <w:sz w:val="24"/>
          <w:szCs w:val="24"/>
          <w:lang w:val="en-IN" w:eastAsia="en-IN"/>
        </w:rPr>
        <w:t>our sensitive emotions, the ease of being happy with</w:t>
      </w:r>
      <w:r w:rsidR="00D763AC" w:rsidRPr="00DF0BF9">
        <w:rPr>
          <w:rFonts w:ascii="Times New Roman" w:eastAsia="Times New Roman" w:hAnsi="Times New Roman" w:cs="Times New Roman"/>
          <w:color w:val="222222"/>
          <w:sz w:val="24"/>
          <w:szCs w:val="24"/>
          <w:lang w:val="en-IN" w:eastAsia="en-IN"/>
        </w:rPr>
        <w:t xml:space="preserve"> who we are and who we </w:t>
      </w:r>
      <w:r w:rsidR="001F57A8" w:rsidRPr="00DF0BF9">
        <w:rPr>
          <w:rFonts w:ascii="Times New Roman" w:eastAsia="Times New Roman" w:hAnsi="Times New Roman" w:cs="Times New Roman"/>
          <w:color w:val="222222"/>
          <w:sz w:val="24"/>
          <w:szCs w:val="24"/>
          <w:lang w:val="en-IN" w:eastAsia="en-IN"/>
        </w:rPr>
        <w:t>give birth to</w:t>
      </w:r>
      <w:ins w:id="963" w:author="Rakhi Ghoshal" w:date="2017-07-22T21:47:00Z">
        <w:r w:rsidR="00437698">
          <w:rPr>
            <w:rFonts w:ascii="Times New Roman" w:eastAsia="Times New Roman" w:hAnsi="Times New Roman" w:cs="Times New Roman"/>
            <w:color w:val="222222"/>
            <w:sz w:val="24"/>
            <w:szCs w:val="24"/>
            <w:lang w:val="en-IN" w:eastAsia="en-IN"/>
          </w:rPr>
          <w:t>. We</w:t>
        </w:r>
      </w:ins>
      <w:del w:id="964" w:author="Rakhi Ghoshal" w:date="2017-07-22T21:47:00Z">
        <w:r w:rsidR="001F57A8" w:rsidRPr="00DF0BF9" w:rsidDel="00437698">
          <w:rPr>
            <w:rFonts w:ascii="Times New Roman" w:eastAsia="Times New Roman" w:hAnsi="Times New Roman" w:cs="Times New Roman"/>
            <w:color w:val="222222"/>
            <w:sz w:val="24"/>
            <w:szCs w:val="24"/>
            <w:lang w:val="en-IN" w:eastAsia="en-IN"/>
          </w:rPr>
          <w:delText xml:space="preserve">; </w:delText>
        </w:r>
        <w:r w:rsidR="00285F3F" w:rsidRPr="00DF0BF9" w:rsidDel="00437698">
          <w:rPr>
            <w:rFonts w:ascii="Times New Roman" w:eastAsia="Times New Roman" w:hAnsi="Times New Roman" w:cs="Times New Roman"/>
            <w:color w:val="222222"/>
            <w:sz w:val="24"/>
            <w:szCs w:val="24"/>
            <w:lang w:val="en-IN" w:eastAsia="en-IN"/>
          </w:rPr>
          <w:delText>we</w:delText>
        </w:r>
      </w:del>
      <w:r w:rsidR="00285F3F" w:rsidRPr="00DF0BF9">
        <w:rPr>
          <w:rFonts w:ascii="Times New Roman" w:eastAsia="Times New Roman" w:hAnsi="Times New Roman" w:cs="Times New Roman"/>
          <w:color w:val="222222"/>
          <w:sz w:val="24"/>
          <w:szCs w:val="24"/>
          <w:lang w:val="en-IN" w:eastAsia="en-IN"/>
        </w:rPr>
        <w:t xml:space="preserve"> </w:t>
      </w:r>
      <w:r w:rsidR="00494CCA">
        <w:rPr>
          <w:rFonts w:ascii="Times New Roman" w:eastAsia="Times New Roman" w:hAnsi="Times New Roman" w:cs="Times New Roman"/>
          <w:color w:val="222222"/>
          <w:sz w:val="24"/>
          <w:szCs w:val="24"/>
          <w:lang w:val="en-IN" w:eastAsia="en-IN"/>
        </w:rPr>
        <w:t xml:space="preserve">end up </w:t>
      </w:r>
      <w:r w:rsidR="00285F3F" w:rsidRPr="00DF0BF9">
        <w:rPr>
          <w:rFonts w:ascii="Times New Roman" w:eastAsia="Times New Roman" w:hAnsi="Times New Roman" w:cs="Times New Roman"/>
          <w:color w:val="222222"/>
          <w:sz w:val="24"/>
          <w:szCs w:val="24"/>
          <w:lang w:val="en-IN" w:eastAsia="en-IN"/>
        </w:rPr>
        <w:t>tread</w:t>
      </w:r>
      <w:r w:rsidR="00494CCA">
        <w:rPr>
          <w:rFonts w:ascii="Times New Roman" w:eastAsia="Times New Roman" w:hAnsi="Times New Roman" w:cs="Times New Roman"/>
          <w:color w:val="222222"/>
          <w:sz w:val="24"/>
          <w:szCs w:val="24"/>
          <w:lang w:val="en-IN" w:eastAsia="en-IN"/>
        </w:rPr>
        <w:t>ing</w:t>
      </w:r>
      <w:r w:rsidR="00285F3F" w:rsidRPr="00DF0BF9">
        <w:rPr>
          <w:rFonts w:ascii="Times New Roman" w:eastAsia="Times New Roman" w:hAnsi="Times New Roman" w:cs="Times New Roman"/>
          <w:color w:val="222222"/>
          <w:sz w:val="24"/>
          <w:szCs w:val="24"/>
          <w:lang w:val="en-IN" w:eastAsia="en-IN"/>
        </w:rPr>
        <w:t xml:space="preserve"> on ourselves </w:t>
      </w:r>
      <w:del w:id="965" w:author="Rakhi Ghoshal" w:date="2017-07-22T21:46:00Z">
        <w:r w:rsidR="00285F3F" w:rsidRPr="00DF0BF9" w:rsidDel="00437698">
          <w:rPr>
            <w:rFonts w:ascii="Times New Roman" w:eastAsia="Times New Roman" w:hAnsi="Times New Roman" w:cs="Times New Roman"/>
            <w:color w:val="222222"/>
            <w:sz w:val="24"/>
            <w:szCs w:val="24"/>
            <w:lang w:val="en-IN" w:eastAsia="en-IN"/>
          </w:rPr>
          <w:delText>and our pain</w:delText>
        </w:r>
        <w:r w:rsidR="00494CCA" w:rsidDel="00437698">
          <w:rPr>
            <w:rFonts w:ascii="Times New Roman" w:eastAsia="Times New Roman" w:hAnsi="Times New Roman" w:cs="Times New Roman"/>
            <w:color w:val="222222"/>
            <w:sz w:val="24"/>
            <w:szCs w:val="24"/>
            <w:lang w:val="en-IN" w:eastAsia="en-IN"/>
          </w:rPr>
          <w:delText xml:space="preserve"> </w:delText>
        </w:r>
      </w:del>
      <w:r w:rsidR="00494CCA">
        <w:rPr>
          <w:rFonts w:ascii="Times New Roman" w:eastAsia="Times New Roman" w:hAnsi="Times New Roman" w:cs="Times New Roman"/>
          <w:color w:val="222222"/>
          <w:sz w:val="24"/>
          <w:szCs w:val="24"/>
          <w:lang w:val="en-IN" w:eastAsia="en-IN"/>
        </w:rPr>
        <w:t>in the long run</w:t>
      </w:r>
      <w:ins w:id="966" w:author="Rakhi Ghoshal" w:date="2017-07-22T21:47:00Z">
        <w:r w:rsidR="00437698">
          <w:rPr>
            <w:rFonts w:ascii="Times New Roman" w:eastAsia="Times New Roman" w:hAnsi="Times New Roman" w:cs="Times New Roman"/>
            <w:color w:val="222222"/>
            <w:sz w:val="24"/>
            <w:szCs w:val="24"/>
            <w:lang w:val="en-IN" w:eastAsia="en-IN"/>
          </w:rPr>
          <w:t xml:space="preserve">, and </w:t>
        </w:r>
      </w:ins>
      <w:del w:id="967" w:author="Rakhi Ghoshal" w:date="2017-07-22T21:47:00Z">
        <w:r w:rsidR="00494CCA" w:rsidDel="00437698">
          <w:rPr>
            <w:rFonts w:ascii="Times New Roman" w:eastAsia="Times New Roman" w:hAnsi="Times New Roman" w:cs="Times New Roman"/>
            <w:color w:val="222222"/>
            <w:sz w:val="24"/>
            <w:szCs w:val="24"/>
            <w:lang w:val="en-IN" w:eastAsia="en-IN"/>
          </w:rPr>
          <w:delText xml:space="preserve">, </w:delText>
        </w:r>
      </w:del>
      <w:r w:rsidR="00494CCA">
        <w:rPr>
          <w:rFonts w:ascii="Times New Roman" w:eastAsia="Times New Roman" w:hAnsi="Times New Roman" w:cs="Times New Roman"/>
          <w:color w:val="222222"/>
          <w:sz w:val="24"/>
          <w:szCs w:val="24"/>
          <w:lang w:val="en-IN" w:eastAsia="en-IN"/>
        </w:rPr>
        <w:t xml:space="preserve">by </w:t>
      </w:r>
      <w:r w:rsidR="00285F3F" w:rsidRPr="00DF0BF9">
        <w:rPr>
          <w:rFonts w:ascii="Times New Roman" w:eastAsia="Times New Roman" w:hAnsi="Times New Roman" w:cs="Times New Roman"/>
          <w:color w:val="222222"/>
          <w:sz w:val="24"/>
          <w:szCs w:val="24"/>
          <w:lang w:val="en-IN" w:eastAsia="en-IN"/>
        </w:rPr>
        <w:t xml:space="preserve">denying </w:t>
      </w:r>
      <w:proofErr w:type="gramStart"/>
      <w:r w:rsidR="00494CCA">
        <w:rPr>
          <w:rFonts w:ascii="Times New Roman" w:eastAsia="Times New Roman" w:hAnsi="Times New Roman" w:cs="Times New Roman"/>
          <w:color w:val="222222"/>
          <w:sz w:val="24"/>
          <w:szCs w:val="24"/>
          <w:lang w:val="en-IN" w:eastAsia="en-IN"/>
        </w:rPr>
        <w:t>to accept</w:t>
      </w:r>
      <w:proofErr w:type="gramEnd"/>
      <w:r w:rsidR="00494CCA">
        <w:rPr>
          <w:rFonts w:ascii="Times New Roman" w:eastAsia="Times New Roman" w:hAnsi="Times New Roman" w:cs="Times New Roman"/>
          <w:color w:val="222222"/>
          <w:sz w:val="24"/>
          <w:szCs w:val="24"/>
          <w:lang w:val="en-IN" w:eastAsia="en-IN"/>
        </w:rPr>
        <w:t xml:space="preserve"> a generation that is not substantially fair, by </w:t>
      </w:r>
      <w:r w:rsidR="00285F3F" w:rsidRPr="00DF0BF9">
        <w:rPr>
          <w:rFonts w:ascii="Times New Roman" w:eastAsia="Times New Roman" w:hAnsi="Times New Roman" w:cs="Times New Roman"/>
          <w:color w:val="222222"/>
          <w:sz w:val="24"/>
          <w:szCs w:val="24"/>
          <w:lang w:val="en-IN" w:eastAsia="en-IN"/>
        </w:rPr>
        <w:t xml:space="preserve">desiring to </w:t>
      </w:r>
      <w:r w:rsidR="00494CCA">
        <w:rPr>
          <w:rFonts w:ascii="Times New Roman" w:eastAsia="Times New Roman" w:hAnsi="Times New Roman" w:cs="Times New Roman"/>
          <w:color w:val="222222"/>
          <w:sz w:val="24"/>
          <w:szCs w:val="24"/>
          <w:lang w:val="en-IN" w:eastAsia="en-IN"/>
        </w:rPr>
        <w:t xml:space="preserve">beget progeny that is </w:t>
      </w:r>
      <w:r w:rsidR="00285F3F" w:rsidRPr="00DF0BF9">
        <w:rPr>
          <w:rFonts w:ascii="Times New Roman" w:eastAsia="Times New Roman" w:hAnsi="Times New Roman" w:cs="Times New Roman"/>
          <w:color w:val="222222"/>
          <w:sz w:val="24"/>
          <w:szCs w:val="24"/>
          <w:lang w:val="en-IN" w:eastAsia="en-IN"/>
        </w:rPr>
        <w:t xml:space="preserve">fairer than </w:t>
      </w:r>
      <w:ins w:id="968" w:author="Rakhi Ghoshal" w:date="2017-07-22T21:46:00Z">
        <w:r w:rsidR="00437698">
          <w:rPr>
            <w:rFonts w:ascii="Times New Roman" w:eastAsia="Times New Roman" w:hAnsi="Times New Roman" w:cs="Times New Roman"/>
            <w:color w:val="222222"/>
            <w:sz w:val="24"/>
            <w:szCs w:val="24"/>
            <w:lang w:val="en-IN" w:eastAsia="en-IN"/>
          </w:rPr>
          <w:t>we are</w:t>
        </w:r>
      </w:ins>
      <w:del w:id="969" w:author="Rakhi Ghoshal" w:date="2017-07-22T21:46:00Z">
        <w:r w:rsidR="00285F3F" w:rsidRPr="00DF0BF9" w:rsidDel="00437698">
          <w:rPr>
            <w:rFonts w:ascii="Times New Roman" w:eastAsia="Times New Roman" w:hAnsi="Times New Roman" w:cs="Times New Roman"/>
            <w:i/>
            <w:color w:val="222222"/>
            <w:sz w:val="24"/>
            <w:szCs w:val="24"/>
            <w:lang w:val="en-IN" w:eastAsia="en-IN"/>
          </w:rPr>
          <w:delText>us</w:delText>
        </w:r>
      </w:del>
      <w:r w:rsidR="00494CCA">
        <w:rPr>
          <w:rFonts w:ascii="Times New Roman" w:eastAsia="Times New Roman" w:hAnsi="Times New Roman" w:cs="Times New Roman"/>
          <w:color w:val="222222"/>
          <w:sz w:val="24"/>
          <w:szCs w:val="24"/>
          <w:lang w:val="en-IN" w:eastAsia="en-IN"/>
        </w:rPr>
        <w:t xml:space="preserve">, </w:t>
      </w:r>
      <w:ins w:id="970" w:author="Rakhi Ghoshal" w:date="2017-07-22T21:46:00Z">
        <w:r w:rsidR="00437698">
          <w:rPr>
            <w:rFonts w:ascii="Times New Roman" w:eastAsia="Times New Roman" w:hAnsi="Times New Roman" w:cs="Times New Roman"/>
            <w:color w:val="222222"/>
            <w:sz w:val="24"/>
            <w:szCs w:val="24"/>
            <w:lang w:val="en-IN" w:eastAsia="en-IN"/>
          </w:rPr>
          <w:t xml:space="preserve">significantly taller than we are, </w:t>
        </w:r>
      </w:ins>
      <w:ins w:id="971" w:author="Rakhi Ghoshal" w:date="2017-07-22T21:47:00Z">
        <w:r w:rsidR="00437698">
          <w:rPr>
            <w:rFonts w:ascii="Times New Roman" w:eastAsia="Times New Roman" w:hAnsi="Times New Roman" w:cs="Times New Roman"/>
            <w:color w:val="222222"/>
            <w:sz w:val="24"/>
            <w:szCs w:val="24"/>
            <w:lang w:val="en-IN" w:eastAsia="en-IN"/>
          </w:rPr>
          <w:t xml:space="preserve">we agree </w:t>
        </w:r>
      </w:ins>
      <w:del w:id="972" w:author="Rakhi Ghoshal" w:date="2017-07-22T21:47:00Z">
        <w:r w:rsidR="00494CCA" w:rsidDel="00437698">
          <w:rPr>
            <w:rFonts w:ascii="Times New Roman" w:eastAsia="Times New Roman" w:hAnsi="Times New Roman" w:cs="Times New Roman"/>
            <w:color w:val="222222"/>
            <w:sz w:val="24"/>
            <w:szCs w:val="24"/>
            <w:lang w:val="en-IN" w:eastAsia="en-IN"/>
          </w:rPr>
          <w:delText xml:space="preserve">by agreeing </w:delText>
        </w:r>
      </w:del>
      <w:r w:rsidR="00494CCA">
        <w:rPr>
          <w:rFonts w:ascii="Times New Roman" w:eastAsia="Times New Roman" w:hAnsi="Times New Roman" w:cs="Times New Roman"/>
          <w:color w:val="222222"/>
          <w:sz w:val="24"/>
          <w:szCs w:val="24"/>
          <w:lang w:val="en-IN" w:eastAsia="en-IN"/>
        </w:rPr>
        <w:t>to look upon ourselves as lacking</w:t>
      </w:r>
      <w:ins w:id="973" w:author="Rakhi Ghoshal" w:date="2017-07-22T21:47:00Z">
        <w:r w:rsidR="00437698">
          <w:rPr>
            <w:rFonts w:ascii="Times New Roman" w:eastAsia="Times New Roman" w:hAnsi="Times New Roman" w:cs="Times New Roman"/>
            <w:color w:val="222222"/>
            <w:sz w:val="24"/>
            <w:szCs w:val="24"/>
            <w:lang w:val="en-IN" w:eastAsia="en-IN"/>
          </w:rPr>
          <w:t xml:space="preserve"> and unacceptable</w:t>
        </w:r>
      </w:ins>
      <w:r w:rsidR="00494CCA">
        <w:rPr>
          <w:rFonts w:ascii="Times New Roman" w:eastAsia="Times New Roman" w:hAnsi="Times New Roman" w:cs="Times New Roman"/>
          <w:color w:val="222222"/>
          <w:sz w:val="24"/>
          <w:szCs w:val="24"/>
          <w:lang w:val="en-IN" w:eastAsia="en-IN"/>
        </w:rPr>
        <w:t xml:space="preserve">. </w:t>
      </w:r>
      <w:r w:rsidR="00DF0BF9" w:rsidRPr="00DF0BF9">
        <w:rPr>
          <w:rFonts w:ascii="Times New Roman" w:eastAsia="Times New Roman" w:hAnsi="Times New Roman" w:cs="Times New Roman"/>
          <w:color w:val="222222"/>
          <w:sz w:val="24"/>
          <w:szCs w:val="24"/>
          <w:lang w:val="en-IN" w:eastAsia="en-IN"/>
        </w:rPr>
        <w:t xml:space="preserve">We </w:t>
      </w:r>
      <w:r w:rsidR="00494CCA">
        <w:rPr>
          <w:rFonts w:ascii="Times New Roman" w:eastAsia="Times New Roman" w:hAnsi="Times New Roman" w:cs="Times New Roman"/>
          <w:color w:val="222222"/>
          <w:sz w:val="24"/>
          <w:szCs w:val="24"/>
          <w:lang w:val="en-IN" w:eastAsia="en-IN"/>
        </w:rPr>
        <w:t xml:space="preserve">end up </w:t>
      </w:r>
      <w:r w:rsidR="00DF0BF9" w:rsidRPr="00DF0BF9">
        <w:rPr>
          <w:rFonts w:ascii="Times New Roman" w:eastAsia="Times New Roman" w:hAnsi="Times New Roman" w:cs="Times New Roman"/>
          <w:color w:val="222222"/>
          <w:sz w:val="24"/>
          <w:szCs w:val="24"/>
          <w:lang w:val="en-IN" w:eastAsia="en-IN"/>
        </w:rPr>
        <w:t>tread</w:t>
      </w:r>
      <w:r w:rsidR="005172BD">
        <w:rPr>
          <w:rFonts w:ascii="Times New Roman" w:eastAsia="Times New Roman" w:hAnsi="Times New Roman" w:cs="Times New Roman"/>
          <w:color w:val="222222"/>
          <w:sz w:val="24"/>
          <w:szCs w:val="24"/>
          <w:lang w:val="en-IN" w:eastAsia="en-IN"/>
        </w:rPr>
        <w:t>ing</w:t>
      </w:r>
      <w:r w:rsidR="00DF0BF9" w:rsidRPr="00DF0BF9">
        <w:rPr>
          <w:rFonts w:ascii="Times New Roman" w:eastAsia="Times New Roman" w:hAnsi="Times New Roman" w:cs="Times New Roman"/>
          <w:color w:val="222222"/>
          <w:sz w:val="24"/>
          <w:szCs w:val="24"/>
          <w:lang w:val="en-IN" w:eastAsia="en-IN"/>
        </w:rPr>
        <w:t xml:space="preserve"> </w:t>
      </w:r>
      <w:r w:rsidR="008C0C4E" w:rsidRPr="00DF0BF9">
        <w:rPr>
          <w:rFonts w:ascii="Times New Roman" w:eastAsia="Times New Roman" w:hAnsi="Times New Roman" w:cs="Times New Roman"/>
          <w:color w:val="222222"/>
          <w:sz w:val="24"/>
          <w:szCs w:val="24"/>
          <w:lang w:val="en-IN" w:eastAsia="en-IN"/>
        </w:rPr>
        <w:t>not just on dreams but also on</w:t>
      </w:r>
      <w:ins w:id="974" w:author="Rakhi Ghoshal" w:date="2017-07-22T21:47:00Z">
        <w:r w:rsidR="00437698">
          <w:rPr>
            <w:rFonts w:ascii="Times New Roman" w:eastAsia="Times New Roman" w:hAnsi="Times New Roman" w:cs="Times New Roman"/>
            <w:color w:val="222222"/>
            <w:sz w:val="24"/>
            <w:szCs w:val="24"/>
            <w:lang w:val="en-IN" w:eastAsia="en-IN"/>
          </w:rPr>
          <w:t xml:space="preserve"> </w:t>
        </w:r>
      </w:ins>
      <w:del w:id="975" w:author="Rakhi Ghoshal" w:date="2017-07-22T21:47:00Z">
        <w:r w:rsidR="008C0C4E" w:rsidRPr="00DF0BF9" w:rsidDel="00437698">
          <w:rPr>
            <w:rFonts w:ascii="Times New Roman" w:eastAsia="Times New Roman" w:hAnsi="Times New Roman" w:cs="Times New Roman"/>
            <w:color w:val="222222"/>
            <w:sz w:val="24"/>
            <w:szCs w:val="24"/>
            <w:lang w:val="en-IN" w:eastAsia="en-IN"/>
          </w:rPr>
          <w:delText xml:space="preserve"> </w:delText>
        </w:r>
      </w:del>
      <w:r w:rsidR="008C0C4E" w:rsidRPr="00DF0BF9">
        <w:rPr>
          <w:rFonts w:ascii="Times New Roman" w:eastAsia="Times New Roman" w:hAnsi="Times New Roman" w:cs="Times New Roman"/>
          <w:color w:val="222222"/>
          <w:sz w:val="24"/>
          <w:szCs w:val="24"/>
          <w:lang w:val="en-IN" w:eastAsia="en-IN"/>
        </w:rPr>
        <w:t xml:space="preserve">rights, hope, </w:t>
      </w:r>
      <w:r w:rsidR="00494CCA">
        <w:rPr>
          <w:rFonts w:ascii="Times New Roman" w:eastAsia="Times New Roman" w:hAnsi="Times New Roman" w:cs="Times New Roman"/>
          <w:color w:val="222222"/>
          <w:sz w:val="24"/>
          <w:szCs w:val="24"/>
          <w:lang w:val="en-IN" w:eastAsia="en-IN"/>
        </w:rPr>
        <w:t xml:space="preserve">on </w:t>
      </w:r>
      <w:r w:rsidR="008C0C4E" w:rsidRPr="00DF0BF9">
        <w:rPr>
          <w:rFonts w:ascii="Times New Roman" w:eastAsia="Times New Roman" w:hAnsi="Times New Roman" w:cs="Times New Roman"/>
          <w:color w:val="222222"/>
          <w:sz w:val="24"/>
          <w:szCs w:val="24"/>
          <w:lang w:val="en-IN" w:eastAsia="en-IN"/>
        </w:rPr>
        <w:t>life and love</w:t>
      </w:r>
      <w:r w:rsidR="00DF0BF9" w:rsidRPr="00DF0BF9">
        <w:rPr>
          <w:rFonts w:ascii="Times New Roman" w:eastAsia="Times New Roman" w:hAnsi="Times New Roman" w:cs="Times New Roman"/>
          <w:color w:val="222222"/>
          <w:sz w:val="24"/>
          <w:szCs w:val="24"/>
          <w:lang w:val="en-IN" w:eastAsia="en-IN"/>
        </w:rPr>
        <w:t xml:space="preserve">, and we are treading not softly either. </w:t>
      </w:r>
    </w:p>
    <w:p w:rsidR="00D17A0C" w:rsidRPr="00767CF8" w:rsidRDefault="00767CF8" w:rsidP="00DF0BF9">
      <w:pPr>
        <w:shd w:val="clear" w:color="auto" w:fill="FFFFFF"/>
        <w:spacing w:before="100" w:beforeAutospacing="1" w:after="100" w:afterAutospacing="1"/>
        <w:jc w:val="both"/>
        <w:rPr>
          <w:rFonts w:ascii="Times New Roman" w:hAnsi="Times New Roman" w:cs="Times New Roman"/>
          <w:b/>
          <w:sz w:val="24"/>
          <w:szCs w:val="24"/>
        </w:rPr>
      </w:pPr>
      <w:r w:rsidRPr="00767CF8">
        <w:rPr>
          <w:rFonts w:ascii="Times New Roman" w:hAnsi="Times New Roman" w:cs="Times New Roman"/>
          <w:b/>
          <w:sz w:val="24"/>
          <w:szCs w:val="24"/>
        </w:rPr>
        <w:t>Ref</w:t>
      </w:r>
    </w:p>
    <w:p w:rsidR="00420D94" w:rsidRDefault="00420D94" w:rsidP="00420D94">
      <w:pPr>
        <w:pStyle w:val="ListParagraph"/>
        <w:numPr>
          <w:ilvl w:val="0"/>
          <w:numId w:val="2"/>
        </w:numPr>
        <w:spacing w:before="100" w:beforeAutospacing="1" w:after="100" w:afterAutospacing="1" w:line="360" w:lineRule="auto"/>
        <w:rPr>
          <w:ins w:id="976" w:author="Rakhi Ghoshal" w:date="2017-07-22T18:54:00Z"/>
          <w:rFonts w:ascii="Times New Roman" w:hAnsi="Times New Roman" w:cs="Times New Roman"/>
          <w:sz w:val="24"/>
          <w:szCs w:val="24"/>
          <w:lang w:val="en-IN"/>
        </w:rPr>
      </w:pPr>
      <w:proofErr w:type="spellStart"/>
      <w:ins w:id="977" w:author="Rakhi Ghoshal" w:date="2017-07-22T18:53:00Z">
        <w:r>
          <w:rPr>
            <w:rFonts w:ascii="Times New Roman" w:hAnsi="Times New Roman" w:cs="Times New Roman"/>
            <w:sz w:val="24"/>
            <w:szCs w:val="24"/>
            <w:lang w:val="en-IN"/>
          </w:rPr>
          <w:lastRenderedPageBreak/>
          <w:t>Chavda</w:t>
        </w:r>
        <w:proofErr w:type="spellEnd"/>
        <w:r>
          <w:rPr>
            <w:rFonts w:ascii="Times New Roman" w:hAnsi="Times New Roman" w:cs="Times New Roman"/>
            <w:sz w:val="24"/>
            <w:szCs w:val="24"/>
            <w:lang w:val="en-IN"/>
          </w:rPr>
          <w:t>, A. L. 2017. Aryan Invasion Myth: How 21</w:t>
        </w:r>
        <w:r w:rsidRPr="00420D94">
          <w:rPr>
            <w:rFonts w:ascii="Times New Roman" w:hAnsi="Times New Roman" w:cs="Times New Roman"/>
            <w:sz w:val="24"/>
            <w:szCs w:val="24"/>
            <w:vertAlign w:val="superscript"/>
            <w:lang w:val="en-IN"/>
            <w:rPrChange w:id="978" w:author="Rakhi Ghoshal" w:date="2017-07-22T18:53:00Z">
              <w:rPr>
                <w:rFonts w:ascii="Times New Roman" w:hAnsi="Times New Roman" w:cs="Times New Roman"/>
                <w:sz w:val="24"/>
                <w:szCs w:val="24"/>
                <w:lang w:val="en-IN"/>
              </w:rPr>
            </w:rPrChange>
          </w:rPr>
          <w:t>st</w:t>
        </w:r>
        <w:r>
          <w:rPr>
            <w:rFonts w:ascii="Times New Roman" w:hAnsi="Times New Roman" w:cs="Times New Roman"/>
            <w:sz w:val="24"/>
            <w:szCs w:val="24"/>
            <w:lang w:val="en-IN"/>
          </w:rPr>
          <w:t xml:space="preserve"> Century Science D</w:t>
        </w:r>
      </w:ins>
      <w:ins w:id="979" w:author="Rakhi Ghoshal" w:date="2017-07-22T18:54:00Z">
        <w:r>
          <w:rPr>
            <w:rFonts w:ascii="Times New Roman" w:hAnsi="Times New Roman" w:cs="Times New Roman"/>
            <w:sz w:val="24"/>
            <w:szCs w:val="24"/>
            <w:lang w:val="en-IN"/>
          </w:rPr>
          <w:t>ebunks 19</w:t>
        </w:r>
        <w:r w:rsidRPr="00420D94">
          <w:rPr>
            <w:rFonts w:ascii="Times New Roman" w:hAnsi="Times New Roman" w:cs="Times New Roman"/>
            <w:sz w:val="24"/>
            <w:szCs w:val="24"/>
            <w:vertAlign w:val="superscript"/>
            <w:lang w:val="en-IN"/>
            <w:rPrChange w:id="980" w:author="Rakhi Ghoshal" w:date="2017-07-22T18:54:00Z">
              <w:rPr>
                <w:rFonts w:ascii="Times New Roman" w:hAnsi="Times New Roman" w:cs="Times New Roman"/>
                <w:sz w:val="24"/>
                <w:szCs w:val="24"/>
                <w:lang w:val="en-IN"/>
              </w:rPr>
            </w:rPrChange>
          </w:rPr>
          <w:t>th</w:t>
        </w:r>
        <w:r>
          <w:rPr>
            <w:rFonts w:ascii="Times New Roman" w:hAnsi="Times New Roman" w:cs="Times New Roman"/>
            <w:sz w:val="24"/>
            <w:szCs w:val="24"/>
            <w:lang w:val="en-IN"/>
          </w:rPr>
          <w:t xml:space="preserve"> Century Indology. </w:t>
        </w:r>
        <w:r>
          <w:rPr>
            <w:rFonts w:ascii="Times New Roman" w:hAnsi="Times New Roman" w:cs="Times New Roman"/>
            <w:sz w:val="24"/>
            <w:szCs w:val="24"/>
            <w:lang w:val="en-IN"/>
          </w:rPr>
          <w:fldChar w:fldCharType="begin"/>
        </w:r>
        <w:r>
          <w:rPr>
            <w:rFonts w:ascii="Times New Roman" w:hAnsi="Times New Roman" w:cs="Times New Roman"/>
            <w:sz w:val="24"/>
            <w:szCs w:val="24"/>
            <w:lang w:val="en-IN"/>
          </w:rPr>
          <w:instrText xml:space="preserve"> HYPERLINK "</w:instrText>
        </w:r>
        <w:r w:rsidRPr="00420D94">
          <w:rPr>
            <w:rFonts w:ascii="Times New Roman" w:hAnsi="Times New Roman" w:cs="Times New Roman"/>
            <w:sz w:val="24"/>
            <w:szCs w:val="24"/>
            <w:lang w:val="en-IN"/>
          </w:rPr>
          <w:instrText>http://indiafacts.org/aryan-invasion-myth-21st-century-science-debunks-19th-century-indology/</w:instrText>
        </w:r>
        <w:r>
          <w:rPr>
            <w:rFonts w:ascii="Times New Roman" w:hAnsi="Times New Roman" w:cs="Times New Roman"/>
            <w:sz w:val="24"/>
            <w:szCs w:val="24"/>
            <w:lang w:val="en-IN"/>
          </w:rPr>
          <w:instrText xml:space="preserve">" </w:instrText>
        </w:r>
        <w:r>
          <w:rPr>
            <w:rFonts w:ascii="Times New Roman" w:hAnsi="Times New Roman" w:cs="Times New Roman"/>
            <w:sz w:val="24"/>
            <w:szCs w:val="24"/>
            <w:lang w:val="en-IN"/>
          </w:rPr>
          <w:fldChar w:fldCharType="separate"/>
        </w:r>
        <w:r w:rsidRPr="00F9341F">
          <w:rPr>
            <w:rStyle w:val="Hyperlink"/>
            <w:rFonts w:ascii="Times New Roman" w:hAnsi="Times New Roman" w:cs="Times New Roman"/>
            <w:sz w:val="24"/>
            <w:szCs w:val="24"/>
            <w:lang w:val="en-IN"/>
          </w:rPr>
          <w:t>http://indiafacts.org/aryan-invasion-myth-21st-century-science-debunks-19th-century-indology/</w:t>
        </w:r>
        <w:r>
          <w:rPr>
            <w:rFonts w:ascii="Times New Roman" w:hAnsi="Times New Roman" w:cs="Times New Roman"/>
            <w:sz w:val="24"/>
            <w:szCs w:val="24"/>
            <w:lang w:val="en-IN"/>
          </w:rPr>
          <w:fldChar w:fldCharType="end"/>
        </w:r>
        <w:r>
          <w:rPr>
            <w:rFonts w:ascii="Times New Roman" w:hAnsi="Times New Roman" w:cs="Times New Roman"/>
            <w:sz w:val="24"/>
            <w:szCs w:val="24"/>
            <w:lang w:val="en-IN"/>
          </w:rPr>
          <w:t xml:space="preserve"> (accessed July 22, 2017)</w:t>
        </w:r>
      </w:ins>
    </w:p>
    <w:p w:rsidR="00F5708E" w:rsidRDefault="00F5708E" w:rsidP="00420D94">
      <w:pPr>
        <w:pStyle w:val="ListParagraph"/>
        <w:numPr>
          <w:ilvl w:val="0"/>
          <w:numId w:val="2"/>
        </w:numPr>
        <w:spacing w:before="100" w:beforeAutospacing="1" w:after="100" w:afterAutospacing="1" w:line="360" w:lineRule="auto"/>
        <w:rPr>
          <w:ins w:id="981" w:author="Rakhi Ghoshal" w:date="2017-07-22T18:53:00Z"/>
          <w:rFonts w:ascii="Times New Roman" w:hAnsi="Times New Roman" w:cs="Times New Roman"/>
          <w:sz w:val="24"/>
          <w:szCs w:val="24"/>
          <w:lang w:val="en-IN"/>
        </w:rPr>
      </w:pPr>
      <w:proofErr w:type="spellStart"/>
      <w:ins w:id="982" w:author="Rakhi Ghoshal" w:date="2017-07-22T18:54:00Z">
        <w:r>
          <w:rPr>
            <w:rFonts w:ascii="Times New Roman" w:hAnsi="Times New Roman" w:cs="Times New Roman"/>
            <w:sz w:val="24"/>
            <w:szCs w:val="24"/>
            <w:lang w:val="en-IN"/>
          </w:rPr>
          <w:t>S</w:t>
        </w:r>
      </w:ins>
      <w:ins w:id="983" w:author="Rakhi Ghoshal" w:date="2017-07-22T18:55:00Z">
        <w:r>
          <w:rPr>
            <w:rFonts w:ascii="Times New Roman" w:hAnsi="Times New Roman" w:cs="Times New Roman"/>
            <w:sz w:val="24"/>
            <w:szCs w:val="24"/>
            <w:lang w:val="en-IN"/>
          </w:rPr>
          <w:t>e</w:t>
        </w:r>
      </w:ins>
      <w:ins w:id="984" w:author="Rakhi Ghoshal" w:date="2017-07-22T18:54:00Z">
        <w:r>
          <w:rPr>
            <w:rFonts w:ascii="Times New Roman" w:hAnsi="Times New Roman" w:cs="Times New Roman"/>
            <w:sz w:val="24"/>
            <w:szCs w:val="24"/>
            <w:lang w:val="en-IN"/>
          </w:rPr>
          <w:t>thna</w:t>
        </w:r>
        <w:proofErr w:type="spellEnd"/>
        <w:r>
          <w:rPr>
            <w:rFonts w:ascii="Times New Roman" w:hAnsi="Times New Roman" w:cs="Times New Roman"/>
            <w:sz w:val="24"/>
            <w:szCs w:val="24"/>
            <w:lang w:val="en-IN"/>
          </w:rPr>
          <w:t xml:space="preserve">, K, D. </w:t>
        </w:r>
      </w:ins>
      <w:ins w:id="985" w:author="Rakhi Ghoshal" w:date="2017-07-22T18:56:00Z">
        <w:r>
          <w:rPr>
            <w:rFonts w:ascii="Times New Roman" w:hAnsi="Times New Roman" w:cs="Times New Roman"/>
            <w:sz w:val="24"/>
            <w:szCs w:val="24"/>
            <w:lang w:val="en-IN"/>
          </w:rPr>
          <w:t xml:space="preserve">(1980) 1992. </w:t>
        </w:r>
      </w:ins>
      <w:ins w:id="986" w:author="Rakhi Ghoshal" w:date="2017-07-22T18:55:00Z">
        <w:r>
          <w:rPr>
            <w:rFonts w:ascii="Times New Roman" w:hAnsi="Times New Roman" w:cs="Times New Roman"/>
            <w:sz w:val="24"/>
            <w:szCs w:val="24"/>
            <w:lang w:val="en-IN"/>
          </w:rPr>
          <w:t>The Problem</w:t>
        </w:r>
      </w:ins>
      <w:ins w:id="987" w:author="Rakhi Ghoshal" w:date="2017-07-22T18:56:00Z">
        <w:r>
          <w:rPr>
            <w:rFonts w:ascii="Times New Roman" w:hAnsi="Times New Roman" w:cs="Times New Roman"/>
            <w:sz w:val="24"/>
            <w:szCs w:val="24"/>
            <w:lang w:val="en-IN"/>
          </w:rPr>
          <w:t>s</w:t>
        </w:r>
      </w:ins>
      <w:ins w:id="988" w:author="Rakhi Ghoshal" w:date="2017-07-22T18:55:00Z">
        <w:r>
          <w:rPr>
            <w:rFonts w:ascii="Times New Roman" w:hAnsi="Times New Roman" w:cs="Times New Roman"/>
            <w:sz w:val="24"/>
            <w:szCs w:val="24"/>
            <w:lang w:val="en-IN"/>
          </w:rPr>
          <w:t xml:space="preserve"> of Aryan Origin. </w:t>
        </w:r>
      </w:ins>
      <w:ins w:id="989" w:author="Rakhi Ghoshal" w:date="2017-07-22T18:57:00Z">
        <w:r>
          <w:rPr>
            <w:rFonts w:ascii="Times New Roman" w:hAnsi="Times New Roman" w:cs="Times New Roman"/>
            <w:sz w:val="24"/>
            <w:szCs w:val="24"/>
            <w:lang w:val="en-IN"/>
          </w:rPr>
          <w:t xml:space="preserve">New Delhi: </w:t>
        </w:r>
        <w:proofErr w:type="spellStart"/>
        <w:r>
          <w:rPr>
            <w:rFonts w:ascii="Times New Roman" w:hAnsi="Times New Roman" w:cs="Times New Roman"/>
            <w:sz w:val="24"/>
            <w:szCs w:val="24"/>
            <w:lang w:val="en-IN"/>
          </w:rPr>
          <w:t>Aditya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Prakashan</w:t>
        </w:r>
        <w:proofErr w:type="spellEnd"/>
        <w:r>
          <w:rPr>
            <w:rFonts w:ascii="Times New Roman" w:hAnsi="Times New Roman" w:cs="Times New Roman"/>
            <w:sz w:val="24"/>
            <w:szCs w:val="24"/>
            <w:lang w:val="en-IN"/>
          </w:rPr>
          <w:t xml:space="preserve">.  </w:t>
        </w:r>
      </w:ins>
    </w:p>
    <w:p w:rsidR="00767CF8" w:rsidRDefault="00767CF8" w:rsidP="00767CF8">
      <w:pPr>
        <w:pStyle w:val="ListParagraph"/>
        <w:numPr>
          <w:ilvl w:val="0"/>
          <w:numId w:val="2"/>
        </w:numPr>
        <w:spacing w:before="100" w:beforeAutospacing="1" w:after="100" w:afterAutospacing="1" w:line="360" w:lineRule="auto"/>
        <w:rPr>
          <w:rFonts w:ascii="Times New Roman" w:hAnsi="Times New Roman" w:cs="Times New Roman"/>
          <w:sz w:val="24"/>
          <w:szCs w:val="24"/>
          <w:lang w:val="en-IN"/>
        </w:rPr>
      </w:pPr>
      <w:proofErr w:type="spellStart"/>
      <w:r w:rsidRPr="00E97AB0">
        <w:rPr>
          <w:rFonts w:ascii="Times New Roman" w:hAnsi="Times New Roman" w:cs="Times New Roman"/>
          <w:sz w:val="24"/>
          <w:szCs w:val="24"/>
          <w:lang w:val="en-IN"/>
        </w:rPr>
        <w:t>Dirke</w:t>
      </w:r>
      <w:proofErr w:type="spellEnd"/>
      <w:r w:rsidRPr="00E97AB0">
        <w:rPr>
          <w:rFonts w:ascii="Times New Roman" w:hAnsi="Times New Roman" w:cs="Times New Roman"/>
          <w:sz w:val="24"/>
          <w:szCs w:val="24"/>
          <w:lang w:val="en-IN"/>
        </w:rPr>
        <w:t xml:space="preserve">, Nicholas, B. 1992. Castes of Mind. </w:t>
      </w:r>
      <w:r w:rsidRPr="00E97AB0">
        <w:rPr>
          <w:rFonts w:ascii="Times New Roman" w:hAnsi="Times New Roman" w:cs="Times New Roman"/>
          <w:i/>
          <w:sz w:val="24"/>
          <w:szCs w:val="24"/>
          <w:lang w:val="en-IN"/>
        </w:rPr>
        <w:t>Representations</w:t>
      </w:r>
      <w:r w:rsidRPr="00E97AB0">
        <w:rPr>
          <w:rFonts w:ascii="Times New Roman" w:hAnsi="Times New Roman" w:cs="Times New Roman"/>
          <w:sz w:val="24"/>
          <w:szCs w:val="24"/>
          <w:lang w:val="en-IN"/>
        </w:rPr>
        <w:t xml:space="preserve"> (Special Issue): Imperial Fantasies and Postcolonial Histories; No. 37: 56-78. </w:t>
      </w:r>
    </w:p>
    <w:p w:rsidR="00767CF8" w:rsidRPr="002631ED" w:rsidRDefault="00767CF8" w:rsidP="00767CF8">
      <w:pPr>
        <w:pStyle w:val="FootnoteText"/>
        <w:numPr>
          <w:ilvl w:val="0"/>
          <w:numId w:val="2"/>
        </w:numPr>
        <w:spacing w:before="100" w:beforeAutospacing="1" w:after="100" w:afterAutospacing="1" w:line="360" w:lineRule="auto"/>
        <w:rPr>
          <w:rFonts w:ascii="Times New Roman" w:hAnsi="Times New Roman" w:cs="Times New Roman"/>
          <w:sz w:val="24"/>
          <w:szCs w:val="24"/>
          <w:lang w:val="en-IN"/>
        </w:rPr>
      </w:pPr>
      <w:proofErr w:type="spellStart"/>
      <w:r w:rsidRPr="002631ED">
        <w:rPr>
          <w:rFonts w:ascii="Times New Roman" w:hAnsi="Times New Roman" w:cs="Times New Roman"/>
          <w:sz w:val="24"/>
          <w:szCs w:val="24"/>
        </w:rPr>
        <w:t>Chakraborty</w:t>
      </w:r>
      <w:proofErr w:type="spellEnd"/>
      <w:r w:rsidRPr="002631ED">
        <w:rPr>
          <w:rFonts w:ascii="Times New Roman" w:hAnsi="Times New Roman" w:cs="Times New Roman"/>
          <w:sz w:val="24"/>
          <w:szCs w:val="24"/>
        </w:rPr>
        <w:t xml:space="preserve">, </w:t>
      </w:r>
      <w:proofErr w:type="spellStart"/>
      <w:r w:rsidRPr="002631ED">
        <w:rPr>
          <w:rFonts w:ascii="Times New Roman" w:hAnsi="Times New Roman" w:cs="Times New Roman"/>
          <w:sz w:val="24"/>
          <w:szCs w:val="24"/>
        </w:rPr>
        <w:t>Sudarshana</w:t>
      </w:r>
      <w:proofErr w:type="spellEnd"/>
      <w:r w:rsidRPr="002631ED">
        <w:rPr>
          <w:rFonts w:ascii="Times New Roman" w:hAnsi="Times New Roman" w:cs="Times New Roman"/>
          <w:sz w:val="24"/>
          <w:szCs w:val="24"/>
        </w:rPr>
        <w:t xml:space="preserve">. 2017. What happened inside the RSS’ </w:t>
      </w:r>
      <w:proofErr w:type="spellStart"/>
      <w:r w:rsidRPr="002631ED">
        <w:rPr>
          <w:rFonts w:ascii="Times New Roman" w:hAnsi="Times New Roman" w:cs="Times New Roman"/>
          <w:sz w:val="24"/>
          <w:szCs w:val="24"/>
        </w:rPr>
        <w:t>Arogya</w:t>
      </w:r>
      <w:proofErr w:type="spellEnd"/>
      <w:r w:rsidRPr="002631ED">
        <w:rPr>
          <w:rFonts w:ascii="Times New Roman" w:hAnsi="Times New Roman" w:cs="Times New Roman"/>
          <w:sz w:val="24"/>
          <w:szCs w:val="24"/>
        </w:rPr>
        <w:t xml:space="preserve"> </w:t>
      </w:r>
      <w:proofErr w:type="spellStart"/>
      <w:r w:rsidRPr="002631ED">
        <w:rPr>
          <w:rFonts w:ascii="Times New Roman" w:hAnsi="Times New Roman" w:cs="Times New Roman"/>
          <w:sz w:val="24"/>
          <w:szCs w:val="24"/>
        </w:rPr>
        <w:t>Bharti</w:t>
      </w:r>
      <w:proofErr w:type="spellEnd"/>
      <w:r w:rsidRPr="002631ED">
        <w:rPr>
          <w:rFonts w:ascii="Times New Roman" w:hAnsi="Times New Roman" w:cs="Times New Roman"/>
          <w:sz w:val="24"/>
          <w:szCs w:val="24"/>
        </w:rPr>
        <w:t xml:space="preserve"> “designer baby” camp held in Kolkata? Newslaundry.com; May 10. </w:t>
      </w:r>
      <w:hyperlink r:id="rId10" w:history="1">
        <w:r w:rsidRPr="002631ED">
          <w:rPr>
            <w:rStyle w:val="Hyperlink"/>
            <w:rFonts w:ascii="Times New Roman" w:hAnsi="Times New Roman" w:cs="Times New Roman"/>
            <w:sz w:val="24"/>
            <w:szCs w:val="24"/>
          </w:rPr>
          <w:t>https://www.newslaundry.com/2017/05/10/what-happened-inside-the-rss-arogya-bharti-designer-baby-camp-held-in-kolkata</w:t>
        </w:r>
      </w:hyperlink>
      <w:r w:rsidRPr="002631ED">
        <w:rPr>
          <w:rFonts w:ascii="Times New Roman" w:hAnsi="Times New Roman" w:cs="Times New Roman"/>
          <w:sz w:val="24"/>
          <w:szCs w:val="24"/>
        </w:rPr>
        <w:t xml:space="preserve"> </w:t>
      </w:r>
    </w:p>
    <w:p w:rsidR="00767CF8" w:rsidRPr="002631ED" w:rsidRDefault="00767CF8" w:rsidP="00767CF8">
      <w:pPr>
        <w:pStyle w:val="FootnoteText"/>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lang w:val="en-IN"/>
        </w:rPr>
      </w:pPr>
      <w:proofErr w:type="spellStart"/>
      <w:r w:rsidRPr="002631ED">
        <w:rPr>
          <w:rFonts w:ascii="Times New Roman" w:hAnsi="Times New Roman" w:cs="Times New Roman"/>
          <w:sz w:val="24"/>
          <w:szCs w:val="24"/>
        </w:rPr>
        <w:t>Bhardwaj</w:t>
      </w:r>
      <w:proofErr w:type="spellEnd"/>
      <w:r w:rsidRPr="002631ED">
        <w:rPr>
          <w:rFonts w:ascii="Times New Roman" w:hAnsi="Times New Roman" w:cs="Times New Roman"/>
          <w:sz w:val="24"/>
          <w:szCs w:val="24"/>
        </w:rPr>
        <w:t xml:space="preserve">, </w:t>
      </w:r>
      <w:proofErr w:type="spellStart"/>
      <w:r w:rsidRPr="002631ED">
        <w:rPr>
          <w:rFonts w:ascii="Times New Roman" w:hAnsi="Times New Roman" w:cs="Times New Roman"/>
          <w:sz w:val="24"/>
          <w:szCs w:val="24"/>
        </w:rPr>
        <w:t>Ashutosh</w:t>
      </w:r>
      <w:proofErr w:type="spellEnd"/>
      <w:r w:rsidRPr="002631ED">
        <w:rPr>
          <w:rFonts w:ascii="Times New Roman" w:hAnsi="Times New Roman" w:cs="Times New Roman"/>
          <w:sz w:val="24"/>
          <w:szCs w:val="24"/>
        </w:rPr>
        <w:t>.</w:t>
      </w:r>
      <w:r w:rsidRPr="002631ED">
        <w:rPr>
          <w:rFonts w:ascii="Times New Roman" w:hAnsi="Times New Roman" w:cs="Times New Roman"/>
          <w:sz w:val="24"/>
          <w:szCs w:val="24"/>
          <w:lang w:val="en-IN"/>
        </w:rPr>
        <w:t xml:space="preserve"> 2017. RSS wing has prescription for fair, tall ‘customised’ babies. IE Nation; May 07; </w:t>
      </w:r>
      <w:hyperlink r:id="rId11" w:history="1">
        <w:r w:rsidRPr="002631ED">
          <w:rPr>
            <w:rStyle w:val="Hyperlink"/>
            <w:rFonts w:ascii="Times New Roman" w:eastAsia="Times New Roman" w:hAnsi="Times New Roman" w:cs="Times New Roman"/>
            <w:sz w:val="24"/>
            <w:szCs w:val="24"/>
            <w:lang w:val="en-IN" w:eastAsia="en-IN"/>
          </w:rPr>
          <w:t>http://indianexpress.com/article/india/rss-wing-has-prescription-for-fair-tall-customised-babies-4644280/</w:t>
        </w:r>
      </w:hyperlink>
    </w:p>
    <w:p w:rsidR="00767CF8" w:rsidRDefault="00767CF8" w:rsidP="00767CF8">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E97AB0">
        <w:rPr>
          <w:rFonts w:ascii="Times New Roman" w:hAnsi="Times New Roman" w:cs="Times New Roman"/>
          <w:sz w:val="24"/>
          <w:szCs w:val="24"/>
        </w:rPr>
        <w:t xml:space="preserve">Kumar, </w:t>
      </w:r>
      <w:proofErr w:type="spellStart"/>
      <w:r w:rsidRPr="00E97AB0">
        <w:rPr>
          <w:rFonts w:ascii="Times New Roman" w:hAnsi="Times New Roman" w:cs="Times New Roman"/>
          <w:sz w:val="24"/>
          <w:szCs w:val="24"/>
        </w:rPr>
        <w:t>Radha</w:t>
      </w:r>
      <w:proofErr w:type="spellEnd"/>
      <w:r w:rsidRPr="00E97AB0">
        <w:rPr>
          <w:rFonts w:ascii="Times New Roman" w:hAnsi="Times New Roman" w:cs="Times New Roman"/>
          <w:sz w:val="24"/>
          <w:szCs w:val="24"/>
        </w:rPr>
        <w:t xml:space="preserve">. 1993. </w:t>
      </w:r>
      <w:r w:rsidRPr="00E97AB0">
        <w:rPr>
          <w:rFonts w:ascii="Times New Roman" w:hAnsi="Times New Roman" w:cs="Times New Roman"/>
          <w:i/>
          <w:sz w:val="24"/>
          <w:szCs w:val="24"/>
        </w:rPr>
        <w:t>The history of doing: an illustrated account of movements for women’s rights and feminism in India, 1800 – 1990</w:t>
      </w:r>
      <w:r w:rsidRPr="00E97AB0">
        <w:rPr>
          <w:rFonts w:ascii="Times New Roman" w:hAnsi="Times New Roman" w:cs="Times New Roman"/>
          <w:sz w:val="24"/>
          <w:szCs w:val="24"/>
        </w:rPr>
        <w:t xml:space="preserve">; Kali for Women: New Delhi. </w:t>
      </w:r>
    </w:p>
    <w:p w:rsidR="00767CF8" w:rsidRPr="0072377C" w:rsidRDefault="00767CF8" w:rsidP="00767CF8">
      <w:pPr>
        <w:pStyle w:val="ListParagraph"/>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rPr>
      </w:pPr>
      <w:proofErr w:type="spellStart"/>
      <w:r w:rsidRPr="00E97AB0">
        <w:rPr>
          <w:rFonts w:ascii="Times New Roman" w:hAnsi="Times New Roman" w:cs="Times New Roman"/>
          <w:sz w:val="24"/>
          <w:szCs w:val="24"/>
        </w:rPr>
        <w:t>Schiebinger</w:t>
      </w:r>
      <w:proofErr w:type="spellEnd"/>
      <w:r w:rsidRPr="00E97AB0">
        <w:rPr>
          <w:rFonts w:ascii="Times New Roman" w:hAnsi="Times New Roman" w:cs="Times New Roman"/>
          <w:sz w:val="24"/>
          <w:szCs w:val="24"/>
        </w:rPr>
        <w:t xml:space="preserve">, L. 1993. Why mammals are called mammals: gender politics in eighteenth century natural history, in, </w:t>
      </w:r>
      <w:r w:rsidRPr="00E97AB0">
        <w:rPr>
          <w:rFonts w:ascii="Times New Roman" w:hAnsi="Times New Roman" w:cs="Times New Roman"/>
          <w:i/>
          <w:sz w:val="24"/>
          <w:szCs w:val="24"/>
        </w:rPr>
        <w:t>The American Historical Review</w:t>
      </w:r>
      <w:r w:rsidRPr="00E97AB0">
        <w:rPr>
          <w:rFonts w:ascii="Times New Roman" w:hAnsi="Times New Roman" w:cs="Times New Roman"/>
          <w:sz w:val="24"/>
          <w:szCs w:val="24"/>
        </w:rPr>
        <w:t>; April, 98(2): 382-411; available at</w:t>
      </w:r>
      <w:r>
        <w:rPr>
          <w:rFonts w:ascii="Times New Roman" w:hAnsi="Times New Roman" w:cs="Times New Roman"/>
          <w:sz w:val="24"/>
          <w:szCs w:val="24"/>
        </w:rPr>
        <w:t xml:space="preserve"> </w:t>
      </w:r>
      <w:hyperlink r:id="rId12" w:anchor="page_scan_tab_contents" w:history="1">
        <w:r w:rsidRPr="00E97AB0">
          <w:rPr>
            <w:rStyle w:val="Hyperlink"/>
            <w:rFonts w:ascii="Times New Roman" w:hAnsi="Times New Roman" w:cs="Times New Roman"/>
            <w:sz w:val="24"/>
            <w:szCs w:val="24"/>
          </w:rPr>
          <w:t>http://www.jstor.org/stable/2166840?seq=1#page_scan_tab_contents</w:t>
        </w:r>
      </w:hyperlink>
    </w:p>
    <w:p w:rsidR="00402F88" w:rsidRPr="00402F88" w:rsidRDefault="00402F88" w:rsidP="00402F88">
      <w:pPr>
        <w:pStyle w:val="ListParagraph"/>
        <w:numPr>
          <w:ilvl w:val="0"/>
          <w:numId w:val="2"/>
        </w:numPr>
        <w:spacing w:before="100" w:beforeAutospacing="1" w:after="100" w:afterAutospacing="1" w:line="360" w:lineRule="auto"/>
        <w:rPr>
          <w:ins w:id="990" w:author="Rakhi Ghoshal" w:date="2017-07-23T10:15:00Z"/>
          <w:rFonts w:ascii="Times New Roman" w:hAnsi="Times New Roman" w:cs="Times New Roman"/>
          <w:sz w:val="24"/>
          <w:szCs w:val="24"/>
          <w:rPrChange w:id="991" w:author="Rakhi Ghoshal" w:date="2017-07-23T10:15:00Z">
            <w:rPr>
              <w:ins w:id="992" w:author="Rakhi Ghoshal" w:date="2017-07-23T10:15:00Z"/>
              <w:rFonts w:ascii="Times New Roman" w:hAnsi="Times New Roman" w:cs="Times New Roman"/>
              <w:sz w:val="24"/>
              <w:szCs w:val="24"/>
              <w:lang w:val="en-IN"/>
            </w:rPr>
          </w:rPrChange>
        </w:rPr>
      </w:pPr>
      <w:proofErr w:type="spellStart"/>
      <w:ins w:id="993" w:author="Rakhi Ghoshal" w:date="2017-07-23T10:16:00Z">
        <w:r w:rsidRPr="00402F88">
          <w:rPr>
            <w:rFonts w:ascii="Times New Roman" w:hAnsi="Times New Roman" w:cs="Times New Roman"/>
            <w:sz w:val="24"/>
            <w:szCs w:val="24"/>
          </w:rPr>
          <w:t>Andaya</w:t>
        </w:r>
        <w:proofErr w:type="spellEnd"/>
        <w:r w:rsidRPr="00402F88">
          <w:rPr>
            <w:rFonts w:ascii="Times New Roman" w:hAnsi="Times New Roman" w:cs="Times New Roman"/>
            <w:sz w:val="24"/>
            <w:szCs w:val="24"/>
          </w:rPr>
          <w:t xml:space="preserve">, Barbara. W. 2006. </w:t>
        </w:r>
        <w:r w:rsidRPr="008B49A5">
          <w:rPr>
            <w:rFonts w:ascii="Times New Roman" w:hAnsi="Times New Roman" w:cs="Times New Roman"/>
            <w:i/>
            <w:sz w:val="24"/>
            <w:szCs w:val="24"/>
            <w:rPrChange w:id="994" w:author="Rakhi Ghoshal" w:date="2017-07-25T23:24:00Z">
              <w:rPr>
                <w:rFonts w:ascii="Times New Roman" w:hAnsi="Times New Roman" w:cs="Times New Roman"/>
                <w:sz w:val="24"/>
                <w:szCs w:val="24"/>
              </w:rPr>
            </w:rPrChange>
          </w:rPr>
          <w:t>The Flaming Womb: Repositioning Women in Early Modern Southeast Asia</w:t>
        </w:r>
        <w:r w:rsidRPr="00402F88">
          <w:rPr>
            <w:rFonts w:ascii="Times New Roman" w:hAnsi="Times New Roman" w:cs="Times New Roman"/>
            <w:sz w:val="24"/>
            <w:szCs w:val="24"/>
          </w:rPr>
          <w:t xml:space="preserve">; University of Hawai‘i Press: </w:t>
        </w:r>
        <w:proofErr w:type="spellStart"/>
        <w:r w:rsidRPr="00402F88">
          <w:rPr>
            <w:rFonts w:ascii="Times New Roman" w:hAnsi="Times New Roman" w:cs="Times New Roman"/>
            <w:sz w:val="24"/>
            <w:szCs w:val="24"/>
          </w:rPr>
          <w:t>Honululu</w:t>
        </w:r>
      </w:ins>
      <w:proofErr w:type="spellEnd"/>
    </w:p>
    <w:p w:rsidR="00FE2DBD" w:rsidRDefault="00FE2DBD" w:rsidP="00FE2DBD">
      <w:pPr>
        <w:pStyle w:val="ListParagraph"/>
        <w:numPr>
          <w:ilvl w:val="0"/>
          <w:numId w:val="2"/>
        </w:numPr>
        <w:spacing w:before="100" w:beforeAutospacing="1" w:after="100" w:afterAutospacing="1" w:line="360" w:lineRule="auto"/>
        <w:rPr>
          <w:ins w:id="995" w:author="Rakhi Ghoshal" w:date="2017-07-23T18:25:00Z"/>
          <w:rFonts w:ascii="Times New Roman" w:hAnsi="Times New Roman" w:cs="Times New Roman"/>
          <w:sz w:val="24"/>
          <w:szCs w:val="24"/>
        </w:rPr>
      </w:pPr>
      <w:ins w:id="996" w:author="Rakhi Ghoshal" w:date="2017-07-23T10:17:00Z">
        <w:r>
          <w:rPr>
            <w:rFonts w:ascii="Times New Roman" w:hAnsi="Times New Roman" w:cs="Times New Roman"/>
            <w:sz w:val="24"/>
            <w:szCs w:val="24"/>
          </w:rPr>
          <w:t>Pinto, Sarah.</w:t>
        </w:r>
        <w:r w:rsidRPr="00FE2DBD">
          <w:t xml:space="preserve"> </w:t>
        </w:r>
        <w:r w:rsidRPr="00FE2DBD">
          <w:rPr>
            <w:rFonts w:ascii="Times New Roman" w:hAnsi="Times New Roman" w:cs="Times New Roman"/>
            <w:sz w:val="24"/>
            <w:szCs w:val="24"/>
          </w:rPr>
          <w:t xml:space="preserve">2008. </w:t>
        </w:r>
        <w:r w:rsidRPr="008B49A5">
          <w:rPr>
            <w:rFonts w:ascii="Times New Roman" w:hAnsi="Times New Roman" w:cs="Times New Roman"/>
            <w:i/>
            <w:sz w:val="24"/>
            <w:szCs w:val="24"/>
            <w:rPrChange w:id="997" w:author="Rakhi Ghoshal" w:date="2017-07-25T23:24:00Z">
              <w:rPr>
                <w:rFonts w:ascii="Times New Roman" w:hAnsi="Times New Roman" w:cs="Times New Roman"/>
                <w:sz w:val="24"/>
                <w:szCs w:val="24"/>
              </w:rPr>
            </w:rPrChange>
          </w:rPr>
          <w:t>Where there is no midwife: birth and loss in rural India</w:t>
        </w:r>
        <w:r w:rsidRPr="00FE2DBD">
          <w:rPr>
            <w:rFonts w:ascii="Times New Roman" w:hAnsi="Times New Roman" w:cs="Times New Roman"/>
            <w:sz w:val="24"/>
            <w:szCs w:val="24"/>
          </w:rPr>
          <w:t xml:space="preserve">; </w:t>
        </w:r>
        <w:proofErr w:type="spellStart"/>
        <w:r w:rsidRPr="00FE2DBD">
          <w:rPr>
            <w:rFonts w:ascii="Times New Roman" w:hAnsi="Times New Roman" w:cs="Times New Roman"/>
            <w:sz w:val="24"/>
            <w:szCs w:val="24"/>
          </w:rPr>
          <w:t>Berghahn</w:t>
        </w:r>
        <w:proofErr w:type="spellEnd"/>
        <w:r w:rsidRPr="00FE2DBD">
          <w:rPr>
            <w:rFonts w:ascii="Times New Roman" w:hAnsi="Times New Roman" w:cs="Times New Roman"/>
            <w:sz w:val="24"/>
            <w:szCs w:val="24"/>
          </w:rPr>
          <w:t xml:space="preserve"> Books: New York and Oxford.</w:t>
        </w:r>
        <w:r>
          <w:rPr>
            <w:rFonts w:ascii="Times New Roman" w:hAnsi="Times New Roman" w:cs="Times New Roman"/>
            <w:sz w:val="24"/>
            <w:szCs w:val="24"/>
          </w:rPr>
          <w:t xml:space="preserve"> </w:t>
        </w:r>
      </w:ins>
    </w:p>
    <w:p w:rsidR="00E504C3" w:rsidRDefault="00E504C3" w:rsidP="00594C34">
      <w:pPr>
        <w:pStyle w:val="ListParagraph"/>
        <w:numPr>
          <w:ilvl w:val="0"/>
          <w:numId w:val="2"/>
        </w:numPr>
        <w:spacing w:before="100" w:beforeAutospacing="1" w:after="100" w:afterAutospacing="1" w:line="360" w:lineRule="auto"/>
        <w:rPr>
          <w:ins w:id="998" w:author="Rakhi Ghoshal" w:date="2017-07-23T19:11:00Z"/>
          <w:rFonts w:ascii="Times New Roman" w:hAnsi="Times New Roman" w:cs="Times New Roman"/>
          <w:sz w:val="24"/>
          <w:szCs w:val="24"/>
        </w:rPr>
      </w:pPr>
      <w:proofErr w:type="spellStart"/>
      <w:ins w:id="999" w:author="Rakhi Ghoshal" w:date="2017-07-23T18:25:00Z">
        <w:r>
          <w:rPr>
            <w:rFonts w:ascii="Times New Roman" w:hAnsi="Times New Roman" w:cs="Times New Roman"/>
            <w:sz w:val="24"/>
            <w:szCs w:val="24"/>
          </w:rPr>
          <w:t>Chakrabarti</w:t>
        </w:r>
        <w:proofErr w:type="spellEnd"/>
        <w:r>
          <w:rPr>
            <w:rFonts w:ascii="Times New Roman" w:hAnsi="Times New Roman" w:cs="Times New Roman"/>
            <w:sz w:val="24"/>
            <w:szCs w:val="24"/>
          </w:rPr>
          <w:t xml:space="preserve">, Pratik. </w:t>
        </w:r>
      </w:ins>
      <w:ins w:id="1000" w:author="Rakhi Ghoshal" w:date="2017-07-25T23:23:00Z">
        <w:r w:rsidR="00594C34">
          <w:rPr>
            <w:rFonts w:ascii="Times New Roman" w:hAnsi="Times New Roman" w:cs="Times New Roman"/>
            <w:sz w:val="24"/>
            <w:szCs w:val="24"/>
          </w:rPr>
          <w:t>2004</w:t>
        </w:r>
        <w:proofErr w:type="gramStart"/>
        <w:r w:rsidR="00594C34">
          <w:rPr>
            <w:rFonts w:ascii="Times New Roman" w:hAnsi="Times New Roman" w:cs="Times New Roman"/>
            <w:sz w:val="24"/>
            <w:szCs w:val="24"/>
          </w:rPr>
          <w:t>.</w:t>
        </w:r>
        <w:r w:rsidR="00594C34" w:rsidRPr="00594C34">
          <w:rPr>
            <w:rFonts w:ascii="Times New Roman" w:hAnsi="Times New Roman" w:cs="Times New Roman"/>
            <w:sz w:val="24"/>
            <w:szCs w:val="24"/>
          </w:rPr>
          <w:t>.</w:t>
        </w:r>
        <w:proofErr w:type="gramEnd"/>
        <w:r w:rsidR="00594C34" w:rsidRPr="00594C34">
          <w:rPr>
            <w:rFonts w:ascii="Times New Roman" w:hAnsi="Times New Roman" w:cs="Times New Roman"/>
            <w:sz w:val="24"/>
            <w:szCs w:val="24"/>
          </w:rPr>
          <w:t xml:space="preserve"> </w:t>
        </w:r>
        <w:r w:rsidR="00594C34" w:rsidRPr="008B49A5">
          <w:rPr>
            <w:rFonts w:ascii="Times New Roman" w:hAnsi="Times New Roman" w:cs="Times New Roman"/>
            <w:i/>
            <w:sz w:val="24"/>
            <w:szCs w:val="24"/>
            <w:rPrChange w:id="1001" w:author="Rakhi Ghoshal" w:date="2017-07-25T23:24:00Z">
              <w:rPr>
                <w:rFonts w:ascii="Times New Roman" w:hAnsi="Times New Roman" w:cs="Times New Roman"/>
                <w:sz w:val="24"/>
                <w:szCs w:val="24"/>
              </w:rPr>
            </w:rPrChange>
          </w:rPr>
          <w:t>Western Science in Modern India: Metropolitan Methods, Colonial Practices</w:t>
        </w:r>
        <w:r w:rsidR="00594C34" w:rsidRPr="00594C34">
          <w:rPr>
            <w:rFonts w:ascii="Times New Roman" w:hAnsi="Times New Roman" w:cs="Times New Roman"/>
            <w:sz w:val="24"/>
            <w:szCs w:val="24"/>
          </w:rPr>
          <w:t>. Permanent Black: New Delhi.</w:t>
        </w:r>
        <w:r w:rsidR="00594C34">
          <w:rPr>
            <w:rFonts w:ascii="Times New Roman" w:hAnsi="Times New Roman" w:cs="Times New Roman"/>
            <w:sz w:val="24"/>
            <w:szCs w:val="24"/>
          </w:rPr>
          <w:t xml:space="preserve"> </w:t>
        </w:r>
      </w:ins>
    </w:p>
    <w:p w:rsidR="00F85D1B" w:rsidRDefault="00F85D1B" w:rsidP="00594C34">
      <w:pPr>
        <w:pStyle w:val="ListParagraph"/>
        <w:numPr>
          <w:ilvl w:val="0"/>
          <w:numId w:val="2"/>
        </w:numPr>
        <w:spacing w:before="100" w:beforeAutospacing="1" w:after="100" w:afterAutospacing="1" w:line="360" w:lineRule="auto"/>
        <w:rPr>
          <w:ins w:id="1002" w:author="Rakhi Ghoshal" w:date="2017-07-23T18:27:00Z"/>
          <w:rFonts w:ascii="Times New Roman" w:hAnsi="Times New Roman" w:cs="Times New Roman"/>
          <w:sz w:val="24"/>
          <w:szCs w:val="24"/>
        </w:rPr>
      </w:pPr>
      <w:ins w:id="1003" w:author="Rakhi Ghoshal" w:date="2017-07-23T19:11:00Z">
        <w:r>
          <w:rPr>
            <w:rFonts w:ascii="Times New Roman" w:hAnsi="Times New Roman" w:cs="Times New Roman"/>
            <w:sz w:val="24"/>
            <w:szCs w:val="24"/>
          </w:rPr>
          <w:t xml:space="preserve">Arnold, David. </w:t>
        </w:r>
      </w:ins>
      <w:ins w:id="1004" w:author="Rakhi Ghoshal" w:date="2017-07-25T23:24:00Z">
        <w:r w:rsidR="00594C34" w:rsidRPr="00594C34">
          <w:rPr>
            <w:rFonts w:ascii="Times New Roman" w:hAnsi="Times New Roman" w:cs="Times New Roman"/>
            <w:sz w:val="24"/>
            <w:szCs w:val="24"/>
          </w:rPr>
          <w:t xml:space="preserve">1993. </w:t>
        </w:r>
        <w:r w:rsidR="00594C34" w:rsidRPr="008B49A5">
          <w:rPr>
            <w:rFonts w:ascii="Times New Roman" w:hAnsi="Times New Roman" w:cs="Times New Roman"/>
            <w:i/>
            <w:sz w:val="24"/>
            <w:szCs w:val="24"/>
            <w:rPrChange w:id="1005" w:author="Rakhi Ghoshal" w:date="2017-07-25T23:24:00Z">
              <w:rPr>
                <w:rFonts w:ascii="Times New Roman" w:hAnsi="Times New Roman" w:cs="Times New Roman"/>
                <w:sz w:val="24"/>
                <w:szCs w:val="24"/>
              </w:rPr>
            </w:rPrChange>
          </w:rPr>
          <w:t>Colonizing the Body: State medicine and epidemic disease in nineteenth-century India</w:t>
        </w:r>
        <w:r w:rsidR="00594C34" w:rsidRPr="00594C34">
          <w:rPr>
            <w:rFonts w:ascii="Times New Roman" w:hAnsi="Times New Roman" w:cs="Times New Roman"/>
            <w:sz w:val="24"/>
            <w:szCs w:val="24"/>
          </w:rPr>
          <w:t>; Oxford University Press: New Delhi</w:t>
        </w:r>
        <w:r w:rsidR="00594C34">
          <w:rPr>
            <w:rFonts w:ascii="Times New Roman" w:hAnsi="Times New Roman" w:cs="Times New Roman"/>
            <w:sz w:val="24"/>
            <w:szCs w:val="24"/>
          </w:rPr>
          <w:t>, p-6.</w:t>
        </w:r>
      </w:ins>
      <w:ins w:id="1006" w:author="Rakhi Ghoshal" w:date="2017-07-23T19:12:00Z">
        <w:r>
          <w:rPr>
            <w:rFonts w:ascii="Times New Roman" w:hAnsi="Times New Roman" w:cs="Times New Roman"/>
            <w:sz w:val="24"/>
            <w:szCs w:val="24"/>
          </w:rPr>
          <w:t xml:space="preserve"> </w:t>
        </w:r>
      </w:ins>
    </w:p>
    <w:p w:rsidR="00E504C3" w:rsidRDefault="00E504C3" w:rsidP="00FE2DBD">
      <w:pPr>
        <w:pStyle w:val="ListParagraph"/>
        <w:numPr>
          <w:ilvl w:val="0"/>
          <w:numId w:val="2"/>
        </w:numPr>
        <w:spacing w:before="100" w:beforeAutospacing="1" w:after="100" w:afterAutospacing="1" w:line="360" w:lineRule="auto"/>
        <w:rPr>
          <w:ins w:id="1007" w:author="Rakhi Ghoshal" w:date="2017-07-23T19:06:00Z"/>
          <w:rFonts w:ascii="Times New Roman" w:hAnsi="Times New Roman" w:cs="Times New Roman"/>
          <w:sz w:val="24"/>
          <w:szCs w:val="24"/>
        </w:rPr>
      </w:pPr>
      <w:ins w:id="1008" w:author="Rakhi Ghoshal" w:date="2017-07-23T18:27:00Z">
        <w:r>
          <w:rPr>
            <w:rFonts w:ascii="Times New Roman" w:hAnsi="Times New Roman" w:cs="Times New Roman"/>
            <w:sz w:val="24"/>
            <w:szCs w:val="24"/>
          </w:rPr>
          <w:t xml:space="preserve">Bhattacharya, </w:t>
        </w:r>
        <w:proofErr w:type="spellStart"/>
        <w:r>
          <w:rPr>
            <w:rFonts w:ascii="Times New Roman" w:hAnsi="Times New Roman" w:cs="Times New Roman"/>
            <w:sz w:val="24"/>
            <w:szCs w:val="24"/>
          </w:rPr>
          <w:t>Jayanta</w:t>
        </w:r>
        <w:proofErr w:type="spellEnd"/>
        <w:r>
          <w:rPr>
            <w:rFonts w:ascii="Times New Roman" w:hAnsi="Times New Roman" w:cs="Times New Roman"/>
            <w:sz w:val="24"/>
            <w:szCs w:val="24"/>
          </w:rPr>
          <w:t xml:space="preserve">. </w:t>
        </w:r>
      </w:ins>
      <w:ins w:id="1009" w:author="Rakhi Ghoshal" w:date="2017-07-23T19:04:00Z">
        <w:r w:rsidR="00C6444C">
          <w:rPr>
            <w:rFonts w:ascii="Times New Roman" w:hAnsi="Times New Roman" w:cs="Times New Roman"/>
            <w:sz w:val="24"/>
            <w:szCs w:val="24"/>
          </w:rPr>
          <w:t xml:space="preserve">2011. </w:t>
        </w:r>
      </w:ins>
      <w:ins w:id="1010" w:author="Rakhi Ghoshal" w:date="2017-07-23T19:03:00Z">
        <w:r w:rsidR="00C6444C">
          <w:rPr>
            <w:rFonts w:ascii="Times New Roman" w:hAnsi="Times New Roman" w:cs="Times New Roman"/>
            <w:sz w:val="24"/>
            <w:szCs w:val="24"/>
          </w:rPr>
          <w:t xml:space="preserve">The First Dissection Controversy: introduction to anatomical education in Bengal and British India. </w:t>
        </w:r>
        <w:r w:rsidR="00C6444C" w:rsidRPr="008B49A5">
          <w:rPr>
            <w:rFonts w:ascii="Times New Roman" w:hAnsi="Times New Roman" w:cs="Times New Roman"/>
            <w:i/>
            <w:sz w:val="24"/>
            <w:szCs w:val="24"/>
            <w:rPrChange w:id="1011" w:author="Rakhi Ghoshal" w:date="2017-07-25T23:24:00Z">
              <w:rPr>
                <w:rFonts w:ascii="Times New Roman" w:hAnsi="Times New Roman" w:cs="Times New Roman"/>
                <w:sz w:val="24"/>
                <w:szCs w:val="24"/>
              </w:rPr>
            </w:rPrChange>
          </w:rPr>
          <w:t>Current Science</w:t>
        </w:r>
        <w:r w:rsidR="00C6444C">
          <w:rPr>
            <w:rFonts w:ascii="Times New Roman" w:hAnsi="Times New Roman" w:cs="Times New Roman"/>
            <w:sz w:val="24"/>
            <w:szCs w:val="24"/>
          </w:rPr>
          <w:t xml:space="preserve">. </w:t>
        </w:r>
      </w:ins>
      <w:ins w:id="1012" w:author="Rakhi Ghoshal" w:date="2017-07-23T19:04:00Z">
        <w:r w:rsidR="00C6444C">
          <w:rPr>
            <w:rFonts w:ascii="Times New Roman" w:hAnsi="Times New Roman" w:cs="Times New Roman"/>
            <w:sz w:val="24"/>
            <w:szCs w:val="24"/>
          </w:rPr>
          <w:t xml:space="preserve">(Nov 10) </w:t>
        </w:r>
      </w:ins>
      <w:ins w:id="1013" w:author="Rakhi Ghoshal" w:date="2017-07-23T19:03:00Z">
        <w:r w:rsidR="00C6444C">
          <w:rPr>
            <w:rFonts w:ascii="Times New Roman" w:hAnsi="Times New Roman" w:cs="Times New Roman"/>
            <w:sz w:val="24"/>
            <w:szCs w:val="24"/>
          </w:rPr>
          <w:t>101 (9): 1228-</w:t>
        </w:r>
      </w:ins>
      <w:ins w:id="1014" w:author="Rakhi Ghoshal" w:date="2017-07-23T19:04:00Z">
        <w:r w:rsidR="00C6444C">
          <w:rPr>
            <w:rFonts w:ascii="Times New Roman" w:hAnsi="Times New Roman" w:cs="Times New Roman"/>
            <w:sz w:val="24"/>
            <w:szCs w:val="24"/>
          </w:rPr>
          <w:t>31.</w:t>
        </w:r>
      </w:ins>
    </w:p>
    <w:p w:rsidR="00767CF8" w:rsidRPr="0072377C" w:rsidRDefault="00767CF8" w:rsidP="00767CF8">
      <w:pPr>
        <w:pStyle w:val="ListParagraph"/>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rPr>
      </w:pPr>
      <w:del w:id="1015" w:author="Rakhi Ghoshal" w:date="2017-07-25T23:23:00Z">
        <w:r w:rsidDel="00594C34">
          <w:rPr>
            <w:rFonts w:ascii="Times New Roman" w:hAnsi="Times New Roman" w:cs="Times New Roman"/>
            <w:sz w:val="24"/>
            <w:szCs w:val="24"/>
            <w:lang w:val="en-IN"/>
          </w:rPr>
          <w:lastRenderedPageBreak/>
          <w:delText xml:space="preserve">Rohitagarwal. 2017. </w:delText>
        </w:r>
        <w:r w:rsidRPr="002631ED" w:rsidDel="00594C34">
          <w:rPr>
            <w:rFonts w:ascii="Times New Roman" w:hAnsi="Times New Roman" w:cs="Times New Roman"/>
            <w:sz w:val="24"/>
            <w:szCs w:val="24"/>
            <w:lang w:val="en-IN"/>
          </w:rPr>
          <w:delText>How fake news about ‘RSS-linked org promising fair babies’ was invented by media</w:delText>
        </w:r>
        <w:r w:rsidDel="00594C34">
          <w:rPr>
            <w:rFonts w:ascii="Times New Roman" w:hAnsi="Times New Roman" w:cs="Times New Roman"/>
            <w:sz w:val="24"/>
            <w:szCs w:val="24"/>
            <w:lang w:val="en-IN"/>
          </w:rPr>
          <w:delText xml:space="preserve">. Opindia.com; May 08; available at </w:delText>
        </w:r>
        <w:r w:rsidR="00310BFF" w:rsidDel="00594C34">
          <w:fldChar w:fldCharType="begin"/>
        </w:r>
        <w:r w:rsidR="00310BFF" w:rsidDel="00594C34">
          <w:delInstrText xml:space="preserve"> HYPERLINK "http://disq.us/url?url=http%3A%2F%2Fwww.opindia.com%2F2017%2F05%2Fhow-fake-news-about-rss-linked-org-promising-fair-babies-was-invented-by-media%2F%3AiKUw6yKB29KhYCTf4VbbwLmDli4&amp;cuid=1484952" </w:delInstrText>
        </w:r>
        <w:r w:rsidR="00310BFF" w:rsidDel="00594C34">
          <w:fldChar w:fldCharType="separate"/>
        </w:r>
        <w:r w:rsidRPr="00806EBA" w:rsidDel="00594C34">
          <w:rPr>
            <w:rStyle w:val="Hyperlink"/>
            <w:rFonts w:ascii="Times New Roman" w:hAnsi="Times New Roman" w:cs="Times New Roman"/>
            <w:sz w:val="24"/>
            <w:szCs w:val="24"/>
          </w:rPr>
          <w:delText>http://disq.us/url?url=http%3A%2F%2Fwww.opindia.com%2F2017%2F05%2Fhow-fake-news-about-rss-linked-org-promising-fair-babies-was-invented-by-media%2F%3AiKUw6yKB29KhYCTf4VbbwLmDli4&amp;cuid=1484952</w:delText>
        </w:r>
        <w:r w:rsidR="00310BFF" w:rsidDel="00594C34">
          <w:rPr>
            <w:rStyle w:val="Hyperlink"/>
            <w:rFonts w:ascii="Times New Roman" w:hAnsi="Times New Roman" w:cs="Times New Roman"/>
            <w:sz w:val="24"/>
            <w:szCs w:val="24"/>
          </w:rPr>
          <w:fldChar w:fldCharType="end"/>
        </w:r>
      </w:del>
    </w:p>
    <w:p w:rsidR="00306A42" w:rsidRPr="00306A42" w:rsidRDefault="00306A42" w:rsidP="00767CF8">
      <w:pPr>
        <w:pStyle w:val="FootnoteText"/>
        <w:spacing w:before="100" w:beforeAutospacing="1" w:after="100" w:afterAutospacing="1" w:line="360" w:lineRule="auto"/>
        <w:rPr>
          <w:rFonts w:ascii="Times New Roman" w:hAnsi="Times New Roman" w:cs="Times New Roman"/>
          <w:i/>
          <w:sz w:val="24"/>
          <w:szCs w:val="24"/>
          <w:lang w:val="en-IN"/>
        </w:rPr>
      </w:pPr>
      <w:r w:rsidRPr="00306A42">
        <w:rPr>
          <w:rFonts w:ascii="Times New Roman" w:hAnsi="Times New Roman" w:cs="Times New Roman"/>
          <w:i/>
          <w:sz w:val="24"/>
          <w:szCs w:val="24"/>
          <w:lang w:val="en-IN"/>
        </w:rPr>
        <w:t>No conflict of interest</w:t>
      </w:r>
    </w:p>
    <w:p w:rsidR="00306A42" w:rsidRPr="00306A42" w:rsidRDefault="00306A42" w:rsidP="00767CF8">
      <w:pPr>
        <w:pStyle w:val="FootnoteText"/>
        <w:spacing w:before="100" w:beforeAutospacing="1" w:after="100" w:afterAutospacing="1" w:line="360" w:lineRule="auto"/>
        <w:rPr>
          <w:rFonts w:ascii="Times New Roman" w:hAnsi="Times New Roman" w:cs="Times New Roman"/>
          <w:i/>
          <w:sz w:val="24"/>
          <w:szCs w:val="24"/>
          <w:lang w:val="en-IN"/>
        </w:rPr>
      </w:pPr>
      <w:r w:rsidRPr="00306A42">
        <w:rPr>
          <w:rFonts w:ascii="Times New Roman" w:hAnsi="Times New Roman" w:cs="Times New Roman"/>
          <w:i/>
          <w:sz w:val="24"/>
          <w:szCs w:val="24"/>
          <w:lang w:val="en-IN"/>
        </w:rPr>
        <w:t xml:space="preserve">No funding received </w:t>
      </w:r>
    </w:p>
    <w:sectPr w:rsidR="00306A42" w:rsidRPr="00306A4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6B6" w:rsidRDefault="000976B6" w:rsidP="005F6451">
      <w:pPr>
        <w:spacing w:after="0" w:line="240" w:lineRule="auto"/>
      </w:pPr>
      <w:r>
        <w:separator/>
      </w:r>
    </w:p>
  </w:endnote>
  <w:endnote w:type="continuationSeparator" w:id="0">
    <w:p w:rsidR="000976B6" w:rsidRDefault="000976B6" w:rsidP="005F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04658"/>
      <w:docPartObj>
        <w:docPartGallery w:val="Page Numbers (Bottom of Page)"/>
        <w:docPartUnique/>
      </w:docPartObj>
    </w:sdtPr>
    <w:sdtEndPr>
      <w:rPr>
        <w:noProof/>
      </w:rPr>
    </w:sdtEndPr>
    <w:sdtContent>
      <w:p w:rsidR="006A4A66" w:rsidRDefault="006A4A66">
        <w:pPr>
          <w:pStyle w:val="Footer"/>
          <w:jc w:val="center"/>
        </w:pPr>
        <w:r>
          <w:fldChar w:fldCharType="begin"/>
        </w:r>
        <w:r>
          <w:instrText xml:space="preserve"> PAGE   \* MERGEFORMAT </w:instrText>
        </w:r>
        <w:r>
          <w:fldChar w:fldCharType="separate"/>
        </w:r>
        <w:r w:rsidR="0007732C">
          <w:rPr>
            <w:noProof/>
          </w:rPr>
          <w:t>1</w:t>
        </w:r>
        <w:r>
          <w:rPr>
            <w:noProof/>
          </w:rPr>
          <w:fldChar w:fldCharType="end"/>
        </w:r>
      </w:p>
    </w:sdtContent>
  </w:sdt>
  <w:p w:rsidR="006A4A66" w:rsidRDefault="006A4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6B6" w:rsidRDefault="000976B6" w:rsidP="005F6451">
      <w:pPr>
        <w:spacing w:after="0" w:line="240" w:lineRule="auto"/>
      </w:pPr>
      <w:r>
        <w:separator/>
      </w:r>
    </w:p>
  </w:footnote>
  <w:footnote w:type="continuationSeparator" w:id="0">
    <w:p w:rsidR="000976B6" w:rsidRDefault="000976B6" w:rsidP="005F6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83AD6"/>
    <w:multiLevelType w:val="hybridMultilevel"/>
    <w:tmpl w:val="15AA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267ED6"/>
    <w:multiLevelType w:val="hybridMultilevel"/>
    <w:tmpl w:val="8612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73"/>
    <w:rsid w:val="00002095"/>
    <w:rsid w:val="000063FF"/>
    <w:rsid w:val="00007935"/>
    <w:rsid w:val="00016755"/>
    <w:rsid w:val="00026A8B"/>
    <w:rsid w:val="000404CB"/>
    <w:rsid w:val="00047398"/>
    <w:rsid w:val="00047BC1"/>
    <w:rsid w:val="00052F53"/>
    <w:rsid w:val="000530C5"/>
    <w:rsid w:val="00060925"/>
    <w:rsid w:val="00063039"/>
    <w:rsid w:val="0007732C"/>
    <w:rsid w:val="00082348"/>
    <w:rsid w:val="00083C33"/>
    <w:rsid w:val="000842D3"/>
    <w:rsid w:val="00092777"/>
    <w:rsid w:val="000951CE"/>
    <w:rsid w:val="000976B6"/>
    <w:rsid w:val="000A0661"/>
    <w:rsid w:val="000A1510"/>
    <w:rsid w:val="000A5F85"/>
    <w:rsid w:val="000B1629"/>
    <w:rsid w:val="000C11C8"/>
    <w:rsid w:val="000C29B6"/>
    <w:rsid w:val="000C48F0"/>
    <w:rsid w:val="000C6353"/>
    <w:rsid w:val="000D2482"/>
    <w:rsid w:val="000E066A"/>
    <w:rsid w:val="00107367"/>
    <w:rsid w:val="00112BBC"/>
    <w:rsid w:val="001176E9"/>
    <w:rsid w:val="001246C7"/>
    <w:rsid w:val="00125552"/>
    <w:rsid w:val="00130FC8"/>
    <w:rsid w:val="00132EF6"/>
    <w:rsid w:val="00134713"/>
    <w:rsid w:val="001408EA"/>
    <w:rsid w:val="00140AE0"/>
    <w:rsid w:val="00141976"/>
    <w:rsid w:val="001440FB"/>
    <w:rsid w:val="00154A0E"/>
    <w:rsid w:val="001732FE"/>
    <w:rsid w:val="001746BD"/>
    <w:rsid w:val="00177B4B"/>
    <w:rsid w:val="001803F1"/>
    <w:rsid w:val="00186026"/>
    <w:rsid w:val="00194CCE"/>
    <w:rsid w:val="00196340"/>
    <w:rsid w:val="00197238"/>
    <w:rsid w:val="001A039D"/>
    <w:rsid w:val="001A0EA2"/>
    <w:rsid w:val="001A29D6"/>
    <w:rsid w:val="001A68EA"/>
    <w:rsid w:val="001B13C9"/>
    <w:rsid w:val="001B1916"/>
    <w:rsid w:val="001B25C5"/>
    <w:rsid w:val="001B4447"/>
    <w:rsid w:val="001C4A8C"/>
    <w:rsid w:val="001C4E85"/>
    <w:rsid w:val="001C66AB"/>
    <w:rsid w:val="001C6D3D"/>
    <w:rsid w:val="001E0E48"/>
    <w:rsid w:val="001E2126"/>
    <w:rsid w:val="001E6113"/>
    <w:rsid w:val="001E7D91"/>
    <w:rsid w:val="001F1661"/>
    <w:rsid w:val="001F383E"/>
    <w:rsid w:val="001F57A8"/>
    <w:rsid w:val="002008C0"/>
    <w:rsid w:val="00205236"/>
    <w:rsid w:val="0020792C"/>
    <w:rsid w:val="0021070F"/>
    <w:rsid w:val="00210D50"/>
    <w:rsid w:val="002346D9"/>
    <w:rsid w:val="002350FB"/>
    <w:rsid w:val="00241FE8"/>
    <w:rsid w:val="002502CE"/>
    <w:rsid w:val="0025091D"/>
    <w:rsid w:val="002634A2"/>
    <w:rsid w:val="00272EC5"/>
    <w:rsid w:val="0027582E"/>
    <w:rsid w:val="00285F3F"/>
    <w:rsid w:val="002A67D8"/>
    <w:rsid w:val="002A7B8C"/>
    <w:rsid w:val="002D21AC"/>
    <w:rsid w:val="002D393B"/>
    <w:rsid w:val="002F141B"/>
    <w:rsid w:val="002F48E1"/>
    <w:rsid w:val="00306A42"/>
    <w:rsid w:val="00310BFF"/>
    <w:rsid w:val="00316CF5"/>
    <w:rsid w:val="0032173B"/>
    <w:rsid w:val="003239A4"/>
    <w:rsid w:val="00326B12"/>
    <w:rsid w:val="003276D9"/>
    <w:rsid w:val="003302F9"/>
    <w:rsid w:val="00336C64"/>
    <w:rsid w:val="00340EDB"/>
    <w:rsid w:val="003414A0"/>
    <w:rsid w:val="00362E8E"/>
    <w:rsid w:val="00365EA2"/>
    <w:rsid w:val="003666A6"/>
    <w:rsid w:val="00374FE7"/>
    <w:rsid w:val="00380059"/>
    <w:rsid w:val="00384886"/>
    <w:rsid w:val="00390FAA"/>
    <w:rsid w:val="003932AA"/>
    <w:rsid w:val="00397C43"/>
    <w:rsid w:val="003A6754"/>
    <w:rsid w:val="003A679D"/>
    <w:rsid w:val="003B0DE3"/>
    <w:rsid w:val="003C08F2"/>
    <w:rsid w:val="003C2647"/>
    <w:rsid w:val="003C5D48"/>
    <w:rsid w:val="003C783C"/>
    <w:rsid w:val="003E63E5"/>
    <w:rsid w:val="003E7135"/>
    <w:rsid w:val="003E762F"/>
    <w:rsid w:val="003F0B2D"/>
    <w:rsid w:val="00402F88"/>
    <w:rsid w:val="00404372"/>
    <w:rsid w:val="00411474"/>
    <w:rsid w:val="00416216"/>
    <w:rsid w:val="00420D12"/>
    <w:rsid w:val="00420D94"/>
    <w:rsid w:val="00422595"/>
    <w:rsid w:val="00423342"/>
    <w:rsid w:val="004252EE"/>
    <w:rsid w:val="00437698"/>
    <w:rsid w:val="004443D3"/>
    <w:rsid w:val="0044501C"/>
    <w:rsid w:val="004503E9"/>
    <w:rsid w:val="004545E5"/>
    <w:rsid w:val="00460EDE"/>
    <w:rsid w:val="00472AF4"/>
    <w:rsid w:val="00476FD8"/>
    <w:rsid w:val="004804F8"/>
    <w:rsid w:val="00481B4C"/>
    <w:rsid w:val="00486AB4"/>
    <w:rsid w:val="00491E97"/>
    <w:rsid w:val="00494CCA"/>
    <w:rsid w:val="0049772F"/>
    <w:rsid w:val="00497FCE"/>
    <w:rsid w:val="004A5DC2"/>
    <w:rsid w:val="004B1682"/>
    <w:rsid w:val="004B5AA5"/>
    <w:rsid w:val="004C6F85"/>
    <w:rsid w:val="004D27D7"/>
    <w:rsid w:val="004D45DA"/>
    <w:rsid w:val="004D4AD9"/>
    <w:rsid w:val="004E2010"/>
    <w:rsid w:val="004F539F"/>
    <w:rsid w:val="004F7C51"/>
    <w:rsid w:val="005004BE"/>
    <w:rsid w:val="00507C62"/>
    <w:rsid w:val="00516416"/>
    <w:rsid w:val="005172BD"/>
    <w:rsid w:val="00521853"/>
    <w:rsid w:val="005226D6"/>
    <w:rsid w:val="00523C2B"/>
    <w:rsid w:val="005274B0"/>
    <w:rsid w:val="00545F9E"/>
    <w:rsid w:val="00551D9A"/>
    <w:rsid w:val="005527F4"/>
    <w:rsid w:val="00562616"/>
    <w:rsid w:val="005645FB"/>
    <w:rsid w:val="005662EC"/>
    <w:rsid w:val="00571B6E"/>
    <w:rsid w:val="00594C34"/>
    <w:rsid w:val="005A2116"/>
    <w:rsid w:val="005B00FA"/>
    <w:rsid w:val="005B1599"/>
    <w:rsid w:val="005C4DC2"/>
    <w:rsid w:val="005C7B4F"/>
    <w:rsid w:val="005D6735"/>
    <w:rsid w:val="005E32B8"/>
    <w:rsid w:val="005E3A9F"/>
    <w:rsid w:val="005F4C19"/>
    <w:rsid w:val="005F4DF0"/>
    <w:rsid w:val="005F6451"/>
    <w:rsid w:val="00600AD2"/>
    <w:rsid w:val="0061390D"/>
    <w:rsid w:val="006148BF"/>
    <w:rsid w:val="00616FE9"/>
    <w:rsid w:val="00621680"/>
    <w:rsid w:val="006345B4"/>
    <w:rsid w:val="006351B3"/>
    <w:rsid w:val="00635285"/>
    <w:rsid w:val="006352FB"/>
    <w:rsid w:val="00640435"/>
    <w:rsid w:val="0064223D"/>
    <w:rsid w:val="0064751C"/>
    <w:rsid w:val="006503B7"/>
    <w:rsid w:val="006531C1"/>
    <w:rsid w:val="00654563"/>
    <w:rsid w:val="006570CD"/>
    <w:rsid w:val="006613F6"/>
    <w:rsid w:val="006641AD"/>
    <w:rsid w:val="00677016"/>
    <w:rsid w:val="00685267"/>
    <w:rsid w:val="006A4A66"/>
    <w:rsid w:val="006B655C"/>
    <w:rsid w:val="006C0C95"/>
    <w:rsid w:val="006C2FC4"/>
    <w:rsid w:val="006C374B"/>
    <w:rsid w:val="006C3CCE"/>
    <w:rsid w:val="006D071E"/>
    <w:rsid w:val="006D20BF"/>
    <w:rsid w:val="006E526A"/>
    <w:rsid w:val="00700852"/>
    <w:rsid w:val="00701472"/>
    <w:rsid w:val="00701D79"/>
    <w:rsid w:val="00702A09"/>
    <w:rsid w:val="007069F4"/>
    <w:rsid w:val="00717FF6"/>
    <w:rsid w:val="00722257"/>
    <w:rsid w:val="00722262"/>
    <w:rsid w:val="00722D72"/>
    <w:rsid w:val="00731A98"/>
    <w:rsid w:val="00733066"/>
    <w:rsid w:val="00737639"/>
    <w:rsid w:val="00737A6D"/>
    <w:rsid w:val="00743A44"/>
    <w:rsid w:val="007472DB"/>
    <w:rsid w:val="007508F2"/>
    <w:rsid w:val="00762627"/>
    <w:rsid w:val="00765018"/>
    <w:rsid w:val="00766AEA"/>
    <w:rsid w:val="00767CF8"/>
    <w:rsid w:val="00776C99"/>
    <w:rsid w:val="00780089"/>
    <w:rsid w:val="0078142B"/>
    <w:rsid w:val="00783285"/>
    <w:rsid w:val="00785D8F"/>
    <w:rsid w:val="00786929"/>
    <w:rsid w:val="00787435"/>
    <w:rsid w:val="00792634"/>
    <w:rsid w:val="007948B2"/>
    <w:rsid w:val="007A06AA"/>
    <w:rsid w:val="007A0CB3"/>
    <w:rsid w:val="007A5D91"/>
    <w:rsid w:val="007B6CD9"/>
    <w:rsid w:val="007D1A6C"/>
    <w:rsid w:val="007E09CF"/>
    <w:rsid w:val="007F3BFD"/>
    <w:rsid w:val="007F6740"/>
    <w:rsid w:val="0081167C"/>
    <w:rsid w:val="00825C51"/>
    <w:rsid w:val="00825E94"/>
    <w:rsid w:val="00826BC4"/>
    <w:rsid w:val="0083049C"/>
    <w:rsid w:val="008319CB"/>
    <w:rsid w:val="008363AF"/>
    <w:rsid w:val="008427E0"/>
    <w:rsid w:val="00847E33"/>
    <w:rsid w:val="008525A2"/>
    <w:rsid w:val="00862A70"/>
    <w:rsid w:val="008641A0"/>
    <w:rsid w:val="00870B53"/>
    <w:rsid w:val="0087402C"/>
    <w:rsid w:val="008807F4"/>
    <w:rsid w:val="00881CCA"/>
    <w:rsid w:val="008826D9"/>
    <w:rsid w:val="00883509"/>
    <w:rsid w:val="00893AE1"/>
    <w:rsid w:val="00895576"/>
    <w:rsid w:val="00896A56"/>
    <w:rsid w:val="008A1D57"/>
    <w:rsid w:val="008A352A"/>
    <w:rsid w:val="008A5A6C"/>
    <w:rsid w:val="008B2BEA"/>
    <w:rsid w:val="008B49A5"/>
    <w:rsid w:val="008B7557"/>
    <w:rsid w:val="008C0C4E"/>
    <w:rsid w:val="008C5CC9"/>
    <w:rsid w:val="008C7EA1"/>
    <w:rsid w:val="008D56DE"/>
    <w:rsid w:val="008F343B"/>
    <w:rsid w:val="008F61A2"/>
    <w:rsid w:val="00914C2E"/>
    <w:rsid w:val="00926DC6"/>
    <w:rsid w:val="009311E8"/>
    <w:rsid w:val="0093341B"/>
    <w:rsid w:val="00941ACC"/>
    <w:rsid w:val="0094681C"/>
    <w:rsid w:val="00955143"/>
    <w:rsid w:val="009612F9"/>
    <w:rsid w:val="00982213"/>
    <w:rsid w:val="00982E02"/>
    <w:rsid w:val="00987220"/>
    <w:rsid w:val="009B20D4"/>
    <w:rsid w:val="009B2C26"/>
    <w:rsid w:val="009D05BD"/>
    <w:rsid w:val="009D1DFB"/>
    <w:rsid w:val="009D6941"/>
    <w:rsid w:val="009F2FC0"/>
    <w:rsid w:val="009F4BCB"/>
    <w:rsid w:val="00A04243"/>
    <w:rsid w:val="00A15064"/>
    <w:rsid w:val="00A200A1"/>
    <w:rsid w:val="00A2398E"/>
    <w:rsid w:val="00A24D64"/>
    <w:rsid w:val="00A25D99"/>
    <w:rsid w:val="00A403FB"/>
    <w:rsid w:val="00A4235A"/>
    <w:rsid w:val="00A50348"/>
    <w:rsid w:val="00A52773"/>
    <w:rsid w:val="00A56B6F"/>
    <w:rsid w:val="00A61B6E"/>
    <w:rsid w:val="00A63249"/>
    <w:rsid w:val="00A65853"/>
    <w:rsid w:val="00A67774"/>
    <w:rsid w:val="00A73613"/>
    <w:rsid w:val="00A75430"/>
    <w:rsid w:val="00A83394"/>
    <w:rsid w:val="00A87110"/>
    <w:rsid w:val="00A9126F"/>
    <w:rsid w:val="00A94A53"/>
    <w:rsid w:val="00AB03B2"/>
    <w:rsid w:val="00AB2086"/>
    <w:rsid w:val="00AB3CF2"/>
    <w:rsid w:val="00AB3FC9"/>
    <w:rsid w:val="00AD4FD0"/>
    <w:rsid w:val="00AD6A4B"/>
    <w:rsid w:val="00AD7238"/>
    <w:rsid w:val="00AE443C"/>
    <w:rsid w:val="00AF4F1B"/>
    <w:rsid w:val="00AF56BF"/>
    <w:rsid w:val="00AF6808"/>
    <w:rsid w:val="00B001D4"/>
    <w:rsid w:val="00B03AE5"/>
    <w:rsid w:val="00B06C74"/>
    <w:rsid w:val="00B10685"/>
    <w:rsid w:val="00B11E18"/>
    <w:rsid w:val="00B137BD"/>
    <w:rsid w:val="00B210B6"/>
    <w:rsid w:val="00B22F7F"/>
    <w:rsid w:val="00B405EF"/>
    <w:rsid w:val="00B4204B"/>
    <w:rsid w:val="00B43C8A"/>
    <w:rsid w:val="00B61CC6"/>
    <w:rsid w:val="00B63316"/>
    <w:rsid w:val="00B9401B"/>
    <w:rsid w:val="00B94DDB"/>
    <w:rsid w:val="00BA0300"/>
    <w:rsid w:val="00BA1908"/>
    <w:rsid w:val="00BA60F1"/>
    <w:rsid w:val="00BB3A87"/>
    <w:rsid w:val="00BB6D9A"/>
    <w:rsid w:val="00BC2EAD"/>
    <w:rsid w:val="00BD522D"/>
    <w:rsid w:val="00BE58EF"/>
    <w:rsid w:val="00BE5FD2"/>
    <w:rsid w:val="00BF4437"/>
    <w:rsid w:val="00BF6774"/>
    <w:rsid w:val="00C0649C"/>
    <w:rsid w:val="00C12673"/>
    <w:rsid w:val="00C22B74"/>
    <w:rsid w:val="00C269CE"/>
    <w:rsid w:val="00C3094A"/>
    <w:rsid w:val="00C32FB4"/>
    <w:rsid w:val="00C34EC7"/>
    <w:rsid w:val="00C559FA"/>
    <w:rsid w:val="00C6444C"/>
    <w:rsid w:val="00C64CBD"/>
    <w:rsid w:val="00C65ED8"/>
    <w:rsid w:val="00C73B76"/>
    <w:rsid w:val="00C74E2F"/>
    <w:rsid w:val="00C83799"/>
    <w:rsid w:val="00C87BD9"/>
    <w:rsid w:val="00C92033"/>
    <w:rsid w:val="00CD6D4B"/>
    <w:rsid w:val="00CE2382"/>
    <w:rsid w:val="00CE2E11"/>
    <w:rsid w:val="00CE33E4"/>
    <w:rsid w:val="00CF7E0B"/>
    <w:rsid w:val="00D04E85"/>
    <w:rsid w:val="00D13991"/>
    <w:rsid w:val="00D15553"/>
    <w:rsid w:val="00D17A0C"/>
    <w:rsid w:val="00D260C6"/>
    <w:rsid w:val="00D43AB4"/>
    <w:rsid w:val="00D447BF"/>
    <w:rsid w:val="00D44878"/>
    <w:rsid w:val="00D52136"/>
    <w:rsid w:val="00D55260"/>
    <w:rsid w:val="00D55321"/>
    <w:rsid w:val="00D574AD"/>
    <w:rsid w:val="00D60C3F"/>
    <w:rsid w:val="00D63782"/>
    <w:rsid w:val="00D65042"/>
    <w:rsid w:val="00D6720F"/>
    <w:rsid w:val="00D674EA"/>
    <w:rsid w:val="00D71A83"/>
    <w:rsid w:val="00D72651"/>
    <w:rsid w:val="00D72D06"/>
    <w:rsid w:val="00D763AC"/>
    <w:rsid w:val="00D81DE2"/>
    <w:rsid w:val="00D82D33"/>
    <w:rsid w:val="00D86913"/>
    <w:rsid w:val="00D900E6"/>
    <w:rsid w:val="00D92647"/>
    <w:rsid w:val="00D95E21"/>
    <w:rsid w:val="00DA371F"/>
    <w:rsid w:val="00DA6E2F"/>
    <w:rsid w:val="00DC4EAC"/>
    <w:rsid w:val="00DC516C"/>
    <w:rsid w:val="00DD0D34"/>
    <w:rsid w:val="00DD4183"/>
    <w:rsid w:val="00DE3311"/>
    <w:rsid w:val="00DE3CAE"/>
    <w:rsid w:val="00DF0BF9"/>
    <w:rsid w:val="00DF6451"/>
    <w:rsid w:val="00E10A3D"/>
    <w:rsid w:val="00E122F0"/>
    <w:rsid w:val="00E27446"/>
    <w:rsid w:val="00E27531"/>
    <w:rsid w:val="00E30CE4"/>
    <w:rsid w:val="00E41C6E"/>
    <w:rsid w:val="00E444CF"/>
    <w:rsid w:val="00E46535"/>
    <w:rsid w:val="00E504C3"/>
    <w:rsid w:val="00E527CF"/>
    <w:rsid w:val="00E534A3"/>
    <w:rsid w:val="00E61D4E"/>
    <w:rsid w:val="00E63117"/>
    <w:rsid w:val="00E65189"/>
    <w:rsid w:val="00E71604"/>
    <w:rsid w:val="00E71E73"/>
    <w:rsid w:val="00E80ACD"/>
    <w:rsid w:val="00E85371"/>
    <w:rsid w:val="00E9070A"/>
    <w:rsid w:val="00E910B7"/>
    <w:rsid w:val="00E92773"/>
    <w:rsid w:val="00EA2C0D"/>
    <w:rsid w:val="00EA5072"/>
    <w:rsid w:val="00EA5391"/>
    <w:rsid w:val="00EB11F0"/>
    <w:rsid w:val="00EB3752"/>
    <w:rsid w:val="00EC12E3"/>
    <w:rsid w:val="00EC25AF"/>
    <w:rsid w:val="00EC7E44"/>
    <w:rsid w:val="00EE31FB"/>
    <w:rsid w:val="00EF51CD"/>
    <w:rsid w:val="00F15543"/>
    <w:rsid w:val="00F23B24"/>
    <w:rsid w:val="00F3606E"/>
    <w:rsid w:val="00F43E3B"/>
    <w:rsid w:val="00F53629"/>
    <w:rsid w:val="00F557D2"/>
    <w:rsid w:val="00F56880"/>
    <w:rsid w:val="00F5708E"/>
    <w:rsid w:val="00F5766D"/>
    <w:rsid w:val="00F61CBC"/>
    <w:rsid w:val="00F649FE"/>
    <w:rsid w:val="00F64F73"/>
    <w:rsid w:val="00F766AA"/>
    <w:rsid w:val="00F81F48"/>
    <w:rsid w:val="00F85D1B"/>
    <w:rsid w:val="00F940E9"/>
    <w:rsid w:val="00F94593"/>
    <w:rsid w:val="00F9461E"/>
    <w:rsid w:val="00FA23DA"/>
    <w:rsid w:val="00FA2835"/>
    <w:rsid w:val="00FB04EA"/>
    <w:rsid w:val="00FB1387"/>
    <w:rsid w:val="00FB1F82"/>
    <w:rsid w:val="00FB2596"/>
    <w:rsid w:val="00FB472D"/>
    <w:rsid w:val="00FB529C"/>
    <w:rsid w:val="00FB56C6"/>
    <w:rsid w:val="00FB6677"/>
    <w:rsid w:val="00FC079F"/>
    <w:rsid w:val="00FD1F69"/>
    <w:rsid w:val="00FD2FCC"/>
    <w:rsid w:val="00FD429A"/>
    <w:rsid w:val="00FD5954"/>
    <w:rsid w:val="00FD61F4"/>
    <w:rsid w:val="00FE106D"/>
    <w:rsid w:val="00FE1826"/>
    <w:rsid w:val="00FE2DBD"/>
    <w:rsid w:val="00FF07BA"/>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 w:type="character" w:styleId="CommentReference">
    <w:name w:val="annotation reference"/>
    <w:basedOn w:val="DefaultParagraphFont"/>
    <w:uiPriority w:val="99"/>
    <w:semiHidden/>
    <w:unhideWhenUsed/>
    <w:rsid w:val="00D63782"/>
    <w:rPr>
      <w:sz w:val="16"/>
      <w:szCs w:val="16"/>
    </w:rPr>
  </w:style>
  <w:style w:type="paragraph" w:styleId="CommentText">
    <w:name w:val="annotation text"/>
    <w:basedOn w:val="Normal"/>
    <w:link w:val="CommentTextChar"/>
    <w:uiPriority w:val="99"/>
    <w:semiHidden/>
    <w:unhideWhenUsed/>
    <w:rsid w:val="00D63782"/>
    <w:pPr>
      <w:spacing w:line="240" w:lineRule="auto"/>
    </w:pPr>
    <w:rPr>
      <w:sz w:val="20"/>
      <w:szCs w:val="20"/>
    </w:rPr>
  </w:style>
  <w:style w:type="character" w:customStyle="1" w:styleId="CommentTextChar">
    <w:name w:val="Comment Text Char"/>
    <w:basedOn w:val="DefaultParagraphFont"/>
    <w:link w:val="CommentText"/>
    <w:uiPriority w:val="99"/>
    <w:semiHidden/>
    <w:rsid w:val="00D63782"/>
    <w:rPr>
      <w:sz w:val="20"/>
      <w:szCs w:val="20"/>
    </w:rPr>
  </w:style>
  <w:style w:type="paragraph" w:styleId="CommentSubject">
    <w:name w:val="annotation subject"/>
    <w:basedOn w:val="CommentText"/>
    <w:next w:val="CommentText"/>
    <w:link w:val="CommentSubjectChar"/>
    <w:uiPriority w:val="99"/>
    <w:semiHidden/>
    <w:unhideWhenUsed/>
    <w:rsid w:val="00D63782"/>
    <w:rPr>
      <w:b/>
      <w:bCs/>
    </w:rPr>
  </w:style>
  <w:style w:type="character" w:customStyle="1" w:styleId="CommentSubjectChar">
    <w:name w:val="Comment Subject Char"/>
    <w:basedOn w:val="CommentTextChar"/>
    <w:link w:val="CommentSubject"/>
    <w:uiPriority w:val="99"/>
    <w:semiHidden/>
    <w:rsid w:val="00D63782"/>
    <w:rPr>
      <w:b/>
      <w:bCs/>
      <w:sz w:val="20"/>
      <w:szCs w:val="20"/>
    </w:rPr>
  </w:style>
  <w:style w:type="paragraph" w:styleId="BalloonText">
    <w:name w:val="Balloon Text"/>
    <w:basedOn w:val="Normal"/>
    <w:link w:val="BalloonTextChar"/>
    <w:uiPriority w:val="99"/>
    <w:semiHidden/>
    <w:unhideWhenUsed/>
    <w:rsid w:val="00D6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 w:type="character" w:styleId="CommentReference">
    <w:name w:val="annotation reference"/>
    <w:basedOn w:val="DefaultParagraphFont"/>
    <w:uiPriority w:val="99"/>
    <w:semiHidden/>
    <w:unhideWhenUsed/>
    <w:rsid w:val="00D63782"/>
    <w:rPr>
      <w:sz w:val="16"/>
      <w:szCs w:val="16"/>
    </w:rPr>
  </w:style>
  <w:style w:type="paragraph" w:styleId="CommentText">
    <w:name w:val="annotation text"/>
    <w:basedOn w:val="Normal"/>
    <w:link w:val="CommentTextChar"/>
    <w:uiPriority w:val="99"/>
    <w:semiHidden/>
    <w:unhideWhenUsed/>
    <w:rsid w:val="00D63782"/>
    <w:pPr>
      <w:spacing w:line="240" w:lineRule="auto"/>
    </w:pPr>
    <w:rPr>
      <w:sz w:val="20"/>
      <w:szCs w:val="20"/>
    </w:rPr>
  </w:style>
  <w:style w:type="character" w:customStyle="1" w:styleId="CommentTextChar">
    <w:name w:val="Comment Text Char"/>
    <w:basedOn w:val="DefaultParagraphFont"/>
    <w:link w:val="CommentText"/>
    <w:uiPriority w:val="99"/>
    <w:semiHidden/>
    <w:rsid w:val="00D63782"/>
    <w:rPr>
      <w:sz w:val="20"/>
      <w:szCs w:val="20"/>
    </w:rPr>
  </w:style>
  <w:style w:type="paragraph" w:styleId="CommentSubject">
    <w:name w:val="annotation subject"/>
    <w:basedOn w:val="CommentText"/>
    <w:next w:val="CommentText"/>
    <w:link w:val="CommentSubjectChar"/>
    <w:uiPriority w:val="99"/>
    <w:semiHidden/>
    <w:unhideWhenUsed/>
    <w:rsid w:val="00D63782"/>
    <w:rPr>
      <w:b/>
      <w:bCs/>
    </w:rPr>
  </w:style>
  <w:style w:type="character" w:customStyle="1" w:styleId="CommentSubjectChar">
    <w:name w:val="Comment Subject Char"/>
    <w:basedOn w:val="CommentTextChar"/>
    <w:link w:val="CommentSubject"/>
    <w:uiPriority w:val="99"/>
    <w:semiHidden/>
    <w:rsid w:val="00D63782"/>
    <w:rPr>
      <w:b/>
      <w:bCs/>
      <w:sz w:val="20"/>
      <w:szCs w:val="20"/>
    </w:rPr>
  </w:style>
  <w:style w:type="paragraph" w:styleId="BalloonText">
    <w:name w:val="Balloon Text"/>
    <w:basedOn w:val="Normal"/>
    <w:link w:val="BalloonTextChar"/>
    <w:uiPriority w:val="99"/>
    <w:semiHidden/>
    <w:unhideWhenUsed/>
    <w:rsid w:val="00D6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561891">
      <w:bodyDiv w:val="1"/>
      <w:marLeft w:val="0"/>
      <w:marRight w:val="0"/>
      <w:marTop w:val="0"/>
      <w:marBottom w:val="0"/>
      <w:divBdr>
        <w:top w:val="none" w:sz="0" w:space="0" w:color="auto"/>
        <w:left w:val="none" w:sz="0" w:space="0" w:color="auto"/>
        <w:bottom w:val="none" w:sz="0" w:space="0" w:color="auto"/>
        <w:right w:val="none" w:sz="0" w:space="0" w:color="auto"/>
      </w:divBdr>
      <w:divsChild>
        <w:div w:id="2052873277">
          <w:marLeft w:val="0"/>
          <w:marRight w:val="0"/>
          <w:marTop w:val="0"/>
          <w:marBottom w:val="0"/>
          <w:divBdr>
            <w:top w:val="none" w:sz="0" w:space="0" w:color="auto"/>
            <w:left w:val="none" w:sz="0" w:space="0" w:color="auto"/>
            <w:bottom w:val="none" w:sz="0" w:space="0" w:color="auto"/>
            <w:right w:val="none" w:sz="0" w:space="0" w:color="auto"/>
          </w:divBdr>
        </w:div>
        <w:div w:id="1114209581">
          <w:marLeft w:val="0"/>
          <w:marRight w:val="0"/>
          <w:marTop w:val="0"/>
          <w:marBottom w:val="0"/>
          <w:divBdr>
            <w:top w:val="none" w:sz="0" w:space="0" w:color="auto"/>
            <w:left w:val="none" w:sz="0" w:space="0" w:color="auto"/>
            <w:bottom w:val="none" w:sz="0" w:space="0" w:color="auto"/>
            <w:right w:val="none" w:sz="0" w:space="0" w:color="auto"/>
          </w:divBdr>
        </w:div>
        <w:div w:id="1723945815">
          <w:marLeft w:val="0"/>
          <w:marRight w:val="0"/>
          <w:marTop w:val="0"/>
          <w:marBottom w:val="0"/>
          <w:divBdr>
            <w:top w:val="none" w:sz="0" w:space="0" w:color="auto"/>
            <w:left w:val="none" w:sz="0" w:space="0" w:color="auto"/>
            <w:bottom w:val="none" w:sz="0" w:space="0" w:color="auto"/>
            <w:right w:val="none" w:sz="0" w:space="0" w:color="auto"/>
          </w:divBdr>
        </w:div>
        <w:div w:id="1093891614">
          <w:marLeft w:val="0"/>
          <w:marRight w:val="0"/>
          <w:marTop w:val="0"/>
          <w:marBottom w:val="0"/>
          <w:divBdr>
            <w:top w:val="none" w:sz="0" w:space="0" w:color="auto"/>
            <w:left w:val="none" w:sz="0" w:space="0" w:color="auto"/>
            <w:bottom w:val="none" w:sz="0" w:space="0" w:color="auto"/>
            <w:right w:val="none" w:sz="0" w:space="0" w:color="auto"/>
          </w:divBdr>
        </w:div>
        <w:div w:id="397943018">
          <w:marLeft w:val="0"/>
          <w:marRight w:val="0"/>
          <w:marTop w:val="0"/>
          <w:marBottom w:val="0"/>
          <w:divBdr>
            <w:top w:val="none" w:sz="0" w:space="0" w:color="auto"/>
            <w:left w:val="none" w:sz="0" w:space="0" w:color="auto"/>
            <w:bottom w:val="none" w:sz="0" w:space="0" w:color="auto"/>
            <w:right w:val="none" w:sz="0" w:space="0" w:color="auto"/>
          </w:divBdr>
        </w:div>
        <w:div w:id="1042631898">
          <w:marLeft w:val="0"/>
          <w:marRight w:val="0"/>
          <w:marTop w:val="0"/>
          <w:marBottom w:val="0"/>
          <w:divBdr>
            <w:top w:val="none" w:sz="0" w:space="0" w:color="auto"/>
            <w:left w:val="none" w:sz="0" w:space="0" w:color="auto"/>
            <w:bottom w:val="none" w:sz="0" w:space="0" w:color="auto"/>
            <w:right w:val="none" w:sz="0" w:space="0" w:color="auto"/>
          </w:divBdr>
        </w:div>
        <w:div w:id="1987583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stor.org/stable/2166840?seq=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dianexpress.com/article/india/rss-wing-has-prescription-for-fair-tall-customised-babies-464428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newslaundry.com/2017/05/10/what-happened-inside-the-rss-arogya-bharti-designer-baby-camp-held-in-kolkata" TargetMode="External"/><Relationship Id="rId4" Type="http://schemas.microsoft.com/office/2007/relationships/stylesWithEffects" Target="stylesWithEffects.xml"/><Relationship Id="rId9" Type="http://schemas.openxmlformats.org/officeDocument/2006/relationships/hyperlink" Target="mailto:rakhi.ghosha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A527-90C4-47B3-9B10-E274C2CC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4859</Words>
  <Characters>27699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c:creator>
  <cp:lastModifiedBy>Rakhi Ghoshal</cp:lastModifiedBy>
  <cp:revision>12</cp:revision>
  <dcterms:created xsi:type="dcterms:W3CDTF">2017-07-23T13:58:00Z</dcterms:created>
  <dcterms:modified xsi:type="dcterms:W3CDTF">2017-07-25T18:01:00Z</dcterms:modified>
</cp:coreProperties>
</file>