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791DF" w14:textId="77777777" w:rsidR="00656377" w:rsidRPr="00E865EC" w:rsidRDefault="00656377">
      <w:pPr>
        <w:spacing w:line="480" w:lineRule="auto"/>
        <w:jc w:val="both"/>
        <w:rPr>
          <w:rFonts w:ascii="Times New Roman" w:eastAsiaTheme="minorEastAsia" w:hAnsi="Times New Roman" w:cs="Times New Roman"/>
          <w:b/>
          <w:kern w:val="0"/>
          <w:lang w:eastAsia="en-US" w:bidi="ar-SA"/>
          <w:rPrChange w:id="0" w:author="susan solomon" w:date="2018-04-27T13:15:00Z">
            <w:rPr>
              <w:rFonts w:ascii="Times New Roman" w:eastAsiaTheme="minorEastAsia" w:hAnsi="Times New Roman" w:cs="Times New Roman"/>
              <w:b/>
              <w:kern w:val="0"/>
              <w:sz w:val="26"/>
              <w:szCs w:val="26"/>
              <w:lang w:eastAsia="en-US" w:bidi="ar-SA"/>
            </w:rPr>
          </w:rPrChange>
        </w:rPr>
        <w:pPrChange w:id="1" w:author="susan solomon" w:date="2018-04-27T09:57:00Z">
          <w:pPr>
            <w:spacing w:line="360" w:lineRule="auto"/>
            <w:jc w:val="center"/>
          </w:pPr>
        </w:pPrChange>
      </w:pPr>
      <w:bookmarkStart w:id="2" w:name="_GoBack"/>
      <w:bookmarkEnd w:id="2"/>
    </w:p>
    <w:p w14:paraId="69441A03" w14:textId="0803AD5E" w:rsidR="00656377" w:rsidRPr="00E865EC" w:rsidRDefault="00656377">
      <w:pPr>
        <w:spacing w:line="480" w:lineRule="auto"/>
        <w:jc w:val="both"/>
        <w:rPr>
          <w:rFonts w:ascii="Bookman Old Style" w:hAnsi="Bookman Old Style" w:cstheme="minorBidi"/>
          <w:b/>
          <w:rPrChange w:id="3" w:author="susan solomon" w:date="2018-04-27T13:15:00Z">
            <w:rPr>
              <w:rFonts w:ascii="Bookman Old Style" w:hAnsi="Bookman Old Style" w:cstheme="minorBidi"/>
              <w:b/>
              <w:sz w:val="28"/>
              <w:szCs w:val="26"/>
            </w:rPr>
          </w:rPrChange>
        </w:rPr>
        <w:pPrChange w:id="4" w:author="susan solomon" w:date="2018-04-27T09:57:00Z">
          <w:pPr>
            <w:spacing w:line="360" w:lineRule="auto"/>
            <w:jc w:val="center"/>
          </w:pPr>
        </w:pPrChange>
      </w:pPr>
      <w:r w:rsidRPr="00E865EC">
        <w:rPr>
          <w:rFonts w:ascii="Bookman Old Style" w:hAnsi="Bookman Old Style"/>
          <w:b/>
          <w:rPrChange w:id="5" w:author="susan solomon" w:date="2018-04-27T13:15:00Z">
            <w:rPr>
              <w:rFonts w:ascii="Bookman Old Style" w:hAnsi="Bookman Old Style"/>
              <w:b/>
              <w:sz w:val="28"/>
              <w:szCs w:val="26"/>
            </w:rPr>
          </w:rPrChange>
        </w:rPr>
        <w:t xml:space="preserve">HUMANITIES IN MEDICINE: </w:t>
      </w:r>
      <w:del w:id="6" w:author="susan solomon" w:date="2018-04-18T19:07:00Z">
        <w:r w:rsidRPr="00E865EC" w:rsidDel="00656377">
          <w:rPr>
            <w:rFonts w:ascii="Bookman Old Style" w:hAnsi="Bookman Old Style"/>
            <w:b/>
            <w:rPrChange w:id="7" w:author="susan solomon" w:date="2018-04-27T13:15:00Z">
              <w:rPr>
                <w:rFonts w:ascii="Bookman Old Style" w:hAnsi="Bookman Old Style"/>
                <w:b/>
                <w:sz w:val="28"/>
                <w:szCs w:val="26"/>
              </w:rPr>
            </w:rPrChange>
          </w:rPr>
          <w:delText xml:space="preserve">CHALLENGES AND OUTCOMES– </w:delText>
        </w:r>
      </w:del>
      <w:r w:rsidRPr="00E865EC">
        <w:rPr>
          <w:rFonts w:ascii="Bookman Old Style" w:hAnsi="Bookman Old Style"/>
          <w:b/>
          <w:rPrChange w:id="8" w:author="susan solomon" w:date="2018-04-27T13:15:00Z">
            <w:rPr>
              <w:rFonts w:ascii="Bookman Old Style" w:hAnsi="Bookman Old Style"/>
              <w:b/>
              <w:sz w:val="28"/>
              <w:szCs w:val="26"/>
            </w:rPr>
          </w:rPrChange>
        </w:rPr>
        <w:t>EXPERIENCE AT PONDICHERRY INSTITUTE OF MEDICAL SCIENCES, PONDICHERRY, INDIA</w:t>
      </w:r>
    </w:p>
    <w:p w14:paraId="74A6C49F" w14:textId="77777777" w:rsidR="00656377" w:rsidRPr="00E865EC" w:rsidRDefault="00656377">
      <w:pPr>
        <w:pStyle w:val="Heading1"/>
        <w:spacing w:line="480" w:lineRule="auto"/>
        <w:jc w:val="both"/>
        <w:rPr>
          <w:rFonts w:ascii="Times New Roman" w:hAnsi="Times New Roman" w:cs="Times New Roman"/>
          <w:sz w:val="24"/>
          <w:szCs w:val="24"/>
          <w:rPrChange w:id="9" w:author="susan solomon" w:date="2018-04-27T13:15:00Z">
            <w:rPr>
              <w:rFonts w:ascii="Times New Roman" w:hAnsi="Times New Roman" w:cs="Times New Roman"/>
            </w:rPr>
          </w:rPrChange>
        </w:rPr>
        <w:pPrChange w:id="10" w:author="susan solomon" w:date="2018-04-27T09:57:00Z">
          <w:pPr>
            <w:pStyle w:val="Heading1"/>
          </w:pPr>
        </w:pPrChange>
      </w:pPr>
      <w:r w:rsidRPr="00E865EC">
        <w:rPr>
          <w:rFonts w:ascii="Times New Roman" w:hAnsi="Times New Roman" w:cs="Times New Roman"/>
          <w:sz w:val="24"/>
          <w:szCs w:val="24"/>
          <w:rPrChange w:id="11" w:author="susan solomon" w:date="2018-04-27T13:15:00Z">
            <w:rPr>
              <w:rFonts w:ascii="Times New Roman" w:hAnsi="Times New Roman" w:cs="Times New Roman"/>
            </w:rPr>
          </w:rPrChange>
        </w:rPr>
        <w:t xml:space="preserve">Dr. </w:t>
      </w:r>
      <w:proofErr w:type="spellStart"/>
      <w:r w:rsidRPr="00E865EC">
        <w:rPr>
          <w:rFonts w:ascii="Times New Roman" w:hAnsi="Times New Roman" w:cs="Times New Roman"/>
          <w:sz w:val="24"/>
          <w:szCs w:val="24"/>
          <w:rPrChange w:id="12" w:author="susan solomon" w:date="2018-04-27T13:15:00Z">
            <w:rPr>
              <w:rFonts w:ascii="Times New Roman" w:hAnsi="Times New Roman" w:cs="Times New Roman"/>
            </w:rPr>
          </w:rPrChange>
        </w:rPr>
        <w:t>Manjiri</w:t>
      </w:r>
      <w:proofErr w:type="spellEnd"/>
      <w:r w:rsidRPr="00E865EC">
        <w:rPr>
          <w:rFonts w:ascii="Times New Roman" w:hAnsi="Times New Roman" w:cs="Times New Roman"/>
          <w:sz w:val="24"/>
          <w:szCs w:val="24"/>
          <w:rPrChange w:id="13" w:author="susan solomon" w:date="2018-04-27T13:15:00Z">
            <w:rPr>
              <w:rFonts w:ascii="Times New Roman" w:hAnsi="Times New Roman" w:cs="Times New Roman"/>
            </w:rPr>
          </w:rPrChange>
        </w:rPr>
        <w:t xml:space="preserve"> </w:t>
      </w:r>
      <w:proofErr w:type="spellStart"/>
      <w:r w:rsidRPr="00E865EC">
        <w:rPr>
          <w:rFonts w:ascii="Times New Roman" w:hAnsi="Times New Roman" w:cs="Times New Roman"/>
          <w:sz w:val="24"/>
          <w:szCs w:val="24"/>
          <w:rPrChange w:id="14" w:author="susan solomon" w:date="2018-04-27T13:15:00Z">
            <w:rPr>
              <w:rFonts w:ascii="Times New Roman" w:hAnsi="Times New Roman" w:cs="Times New Roman"/>
            </w:rPr>
          </w:rPrChange>
        </w:rPr>
        <w:t>Phansalkar</w:t>
      </w:r>
      <w:proofErr w:type="spellEnd"/>
      <w:r w:rsidRPr="00E865EC">
        <w:rPr>
          <w:rFonts w:ascii="Times New Roman" w:hAnsi="Times New Roman" w:cs="Times New Roman"/>
          <w:sz w:val="24"/>
          <w:szCs w:val="24"/>
          <w:rPrChange w:id="15" w:author="susan solomon" w:date="2018-04-27T13:15:00Z">
            <w:rPr>
              <w:rFonts w:ascii="Times New Roman" w:hAnsi="Times New Roman" w:cs="Times New Roman"/>
            </w:rPr>
          </w:rPrChange>
        </w:rPr>
        <w:t xml:space="preserve">, Dr. Thomas </w:t>
      </w:r>
      <w:proofErr w:type="gramStart"/>
      <w:r w:rsidRPr="00E865EC">
        <w:rPr>
          <w:rFonts w:ascii="Times New Roman" w:hAnsi="Times New Roman" w:cs="Times New Roman"/>
          <w:sz w:val="24"/>
          <w:szCs w:val="24"/>
          <w:rPrChange w:id="16" w:author="susan solomon" w:date="2018-04-27T13:15:00Z">
            <w:rPr>
              <w:rFonts w:ascii="Times New Roman" w:hAnsi="Times New Roman" w:cs="Times New Roman"/>
            </w:rPr>
          </w:rPrChange>
        </w:rPr>
        <w:t>Alexander,*</w:t>
      </w:r>
      <w:proofErr w:type="gramEnd"/>
      <w:r w:rsidRPr="00E865EC">
        <w:rPr>
          <w:rFonts w:ascii="Times New Roman" w:hAnsi="Times New Roman" w:cs="Times New Roman"/>
          <w:sz w:val="24"/>
          <w:szCs w:val="24"/>
          <w:rPrChange w:id="17" w:author="susan solomon" w:date="2018-04-27T13:15:00Z">
            <w:rPr>
              <w:rFonts w:ascii="Times New Roman" w:hAnsi="Times New Roman" w:cs="Times New Roman"/>
            </w:rPr>
          </w:rPrChange>
        </w:rPr>
        <w:t xml:space="preserve"> Dr. Susan Solomon, Dr. </w:t>
      </w:r>
      <w:proofErr w:type="spellStart"/>
      <w:r w:rsidRPr="00E865EC">
        <w:rPr>
          <w:rFonts w:ascii="Times New Roman" w:hAnsi="Times New Roman" w:cs="Times New Roman"/>
          <w:sz w:val="24"/>
          <w:szCs w:val="24"/>
          <w:rPrChange w:id="18" w:author="susan solomon" w:date="2018-04-27T13:15:00Z">
            <w:rPr>
              <w:rFonts w:ascii="Times New Roman" w:hAnsi="Times New Roman" w:cs="Times New Roman"/>
            </w:rPr>
          </w:rPrChange>
        </w:rPr>
        <w:t>Renu</w:t>
      </w:r>
      <w:proofErr w:type="spellEnd"/>
      <w:r w:rsidRPr="00E865EC">
        <w:rPr>
          <w:rFonts w:ascii="Times New Roman" w:hAnsi="Times New Roman" w:cs="Times New Roman"/>
          <w:sz w:val="24"/>
          <w:szCs w:val="24"/>
          <w:rPrChange w:id="19" w:author="susan solomon" w:date="2018-04-27T13:15:00Z">
            <w:rPr>
              <w:rFonts w:ascii="Times New Roman" w:hAnsi="Times New Roman" w:cs="Times New Roman"/>
            </w:rPr>
          </w:rPrChange>
        </w:rPr>
        <w:t xml:space="preserve"> </w:t>
      </w:r>
      <w:proofErr w:type="spellStart"/>
      <w:r w:rsidRPr="00E865EC">
        <w:rPr>
          <w:rFonts w:ascii="Times New Roman" w:hAnsi="Times New Roman" w:cs="Times New Roman"/>
          <w:sz w:val="24"/>
          <w:szCs w:val="24"/>
          <w:rPrChange w:id="20" w:author="susan solomon" w:date="2018-04-27T13:15:00Z">
            <w:rPr>
              <w:rFonts w:ascii="Times New Roman" w:hAnsi="Times New Roman" w:cs="Times New Roman"/>
            </w:rPr>
          </w:rPrChange>
        </w:rPr>
        <w:t>G'boy</w:t>
      </w:r>
      <w:proofErr w:type="spellEnd"/>
      <w:r w:rsidRPr="00E865EC">
        <w:rPr>
          <w:rFonts w:ascii="Times New Roman" w:hAnsi="Times New Roman" w:cs="Times New Roman"/>
          <w:sz w:val="24"/>
          <w:szCs w:val="24"/>
          <w:rPrChange w:id="21" w:author="susan solomon" w:date="2018-04-27T13:15:00Z">
            <w:rPr>
              <w:rFonts w:ascii="Times New Roman" w:hAnsi="Times New Roman" w:cs="Times New Roman"/>
            </w:rPr>
          </w:rPrChange>
        </w:rPr>
        <w:t xml:space="preserve"> Varghese</w:t>
      </w:r>
    </w:p>
    <w:p w14:paraId="3CD1F84E" w14:textId="77777777" w:rsidR="00656377" w:rsidRPr="00E865EC" w:rsidRDefault="00656377">
      <w:pPr>
        <w:pBdr>
          <w:bottom w:val="single" w:sz="6" w:space="1" w:color="auto"/>
          <w:between w:val="single" w:sz="6" w:space="1" w:color="auto"/>
        </w:pBdr>
        <w:spacing w:line="480" w:lineRule="auto"/>
        <w:jc w:val="both"/>
        <w:rPr>
          <w:rFonts w:ascii="Bookman Old Style" w:hAnsi="Bookman Old Style" w:cstheme="minorBidi"/>
          <w:rPrChange w:id="22" w:author="susan solomon" w:date="2018-04-27T13:15:00Z">
            <w:rPr>
              <w:rFonts w:ascii="Bookman Old Style" w:hAnsi="Bookman Old Style" w:cstheme="minorBidi"/>
              <w:sz w:val="28"/>
            </w:rPr>
          </w:rPrChange>
        </w:rPr>
        <w:pPrChange w:id="23" w:author="susan solomon" w:date="2018-04-27T09:57:00Z">
          <w:pPr>
            <w:pBdr>
              <w:bottom w:val="single" w:sz="6" w:space="1" w:color="auto"/>
              <w:between w:val="single" w:sz="6" w:space="1" w:color="auto"/>
            </w:pBdr>
            <w:jc w:val="both"/>
          </w:pPr>
        </w:pPrChange>
      </w:pPr>
    </w:p>
    <w:p w14:paraId="5E2F9B94" w14:textId="77777777" w:rsidR="00656377" w:rsidRPr="00E865EC" w:rsidRDefault="00656377">
      <w:pPr>
        <w:pBdr>
          <w:bottom w:val="single" w:sz="6" w:space="1" w:color="auto"/>
          <w:between w:val="single" w:sz="6" w:space="1" w:color="auto"/>
        </w:pBdr>
        <w:spacing w:line="480" w:lineRule="auto"/>
        <w:jc w:val="both"/>
        <w:rPr>
          <w:rFonts w:ascii="Times New Roman" w:hAnsi="Times New Roman" w:cs="Times New Roman"/>
        </w:rPr>
        <w:pPrChange w:id="24" w:author="susan solomon" w:date="2018-04-27T09:57:00Z">
          <w:pPr>
            <w:pBdr>
              <w:bottom w:val="single" w:sz="6" w:space="1" w:color="auto"/>
              <w:between w:val="single" w:sz="6" w:space="1" w:color="auto"/>
            </w:pBdr>
            <w:jc w:val="both"/>
          </w:pPr>
        </w:pPrChange>
      </w:pPr>
      <w:r w:rsidRPr="00E865EC">
        <w:rPr>
          <w:rFonts w:ascii="Times New Roman" w:hAnsi="Times New Roman" w:cs="Times New Roman"/>
        </w:rPr>
        <w:t>Pondicherry Institute of Medical Sciences, Pondicherry, India</w:t>
      </w:r>
    </w:p>
    <w:p w14:paraId="63707566" w14:textId="77777777" w:rsidR="00656377" w:rsidRPr="00E865EC" w:rsidRDefault="00656377">
      <w:pPr>
        <w:pBdr>
          <w:bottom w:val="single" w:sz="6" w:space="1" w:color="auto"/>
          <w:between w:val="single" w:sz="6" w:space="1" w:color="auto"/>
        </w:pBdr>
        <w:spacing w:line="480" w:lineRule="auto"/>
        <w:jc w:val="both"/>
        <w:rPr>
          <w:rFonts w:ascii="Times New Roman" w:hAnsi="Times New Roman" w:cs="Times New Roman"/>
          <w:rPrChange w:id="25" w:author="susan solomon" w:date="2018-04-27T13:15:00Z">
            <w:rPr>
              <w:rFonts w:ascii="Times New Roman" w:hAnsi="Times New Roman" w:cs="Times New Roman"/>
              <w:sz w:val="40"/>
            </w:rPr>
          </w:rPrChange>
        </w:rPr>
        <w:pPrChange w:id="26" w:author="susan solomon" w:date="2018-04-27T09:57:00Z">
          <w:pPr>
            <w:pBdr>
              <w:bottom w:val="single" w:sz="6" w:space="1" w:color="auto"/>
              <w:between w:val="single" w:sz="6" w:space="1" w:color="auto"/>
            </w:pBdr>
            <w:jc w:val="both"/>
          </w:pPr>
        </w:pPrChange>
      </w:pPr>
      <w:r w:rsidRPr="00E865EC">
        <w:rPr>
          <w:rFonts w:ascii="Times New Roman" w:hAnsi="Times New Roman" w:cs="Times New Roman"/>
          <w:rPrChange w:id="27" w:author="susan solomon" w:date="2018-04-27T13:15:00Z">
            <w:rPr>
              <w:rFonts w:ascii="Times New Roman" w:hAnsi="Times New Roman" w:cs="Times New Roman"/>
              <w:sz w:val="28"/>
            </w:rPr>
          </w:rPrChange>
        </w:rPr>
        <w:t>*</w:t>
      </w:r>
      <w:r w:rsidRPr="00E865EC">
        <w:rPr>
          <w:rFonts w:ascii="Times New Roman" w:hAnsi="Times New Roman" w:cs="Times New Roman"/>
          <w:color w:val="222222"/>
          <w:shd w:val="clear" w:color="auto" w:fill="FFFFFF"/>
        </w:rPr>
        <w:t xml:space="preserve">Consultant Gastroenterologist, </w:t>
      </w:r>
      <w:proofErr w:type="spellStart"/>
      <w:r w:rsidRPr="00E865EC">
        <w:rPr>
          <w:rFonts w:ascii="Times New Roman" w:hAnsi="Times New Roman" w:cs="Times New Roman"/>
          <w:color w:val="222222"/>
          <w:shd w:val="clear" w:color="auto" w:fill="FFFFFF"/>
        </w:rPr>
        <w:t>Zulekha</w:t>
      </w:r>
      <w:proofErr w:type="spellEnd"/>
      <w:r w:rsidRPr="00E865EC">
        <w:rPr>
          <w:rFonts w:ascii="Times New Roman" w:hAnsi="Times New Roman" w:cs="Times New Roman"/>
          <w:color w:val="222222"/>
          <w:shd w:val="clear" w:color="auto" w:fill="FFFFFF"/>
        </w:rPr>
        <w:t xml:space="preserve"> Hospital, Sharjah, United Arab Emirates.</w:t>
      </w:r>
    </w:p>
    <w:p w14:paraId="6C54B4D3" w14:textId="77777777" w:rsidR="00656377" w:rsidRPr="00E865EC" w:rsidRDefault="00656377">
      <w:pPr>
        <w:spacing w:line="480" w:lineRule="auto"/>
        <w:jc w:val="both"/>
        <w:rPr>
          <w:rFonts w:ascii="Bookman Old Style" w:hAnsi="Bookman Old Style" w:cstheme="minorBidi"/>
          <w:rPrChange w:id="28" w:author="susan solomon" w:date="2018-04-27T13:15:00Z">
            <w:rPr>
              <w:rFonts w:ascii="Bookman Old Style" w:hAnsi="Bookman Old Style" w:cstheme="minorBidi"/>
              <w:sz w:val="28"/>
            </w:rPr>
          </w:rPrChange>
        </w:rPr>
        <w:pPrChange w:id="29" w:author="susan solomon" w:date="2018-04-27T09:57:00Z">
          <w:pPr>
            <w:jc w:val="both"/>
          </w:pPr>
        </w:pPrChange>
      </w:pPr>
    </w:p>
    <w:p w14:paraId="08A9FCA4" w14:textId="77777777" w:rsidR="00656377" w:rsidRPr="00E865EC" w:rsidRDefault="00656377">
      <w:pPr>
        <w:spacing w:line="480" w:lineRule="auto"/>
        <w:jc w:val="both"/>
        <w:rPr>
          <w:rFonts w:ascii="Times New Roman" w:hAnsi="Times New Roman" w:cs="Times New Roman"/>
        </w:rPr>
        <w:pPrChange w:id="30" w:author="susan solomon" w:date="2018-04-27T09:57:00Z">
          <w:pPr>
            <w:jc w:val="both"/>
          </w:pPr>
        </w:pPrChange>
      </w:pPr>
      <w:r w:rsidRPr="00E865EC">
        <w:rPr>
          <w:rFonts w:ascii="Times New Roman" w:hAnsi="Times New Roman" w:cs="Times New Roman"/>
        </w:rPr>
        <w:t>Mailing Address: Department of Psychiatry</w:t>
      </w:r>
    </w:p>
    <w:p w14:paraId="7C4DC7F6" w14:textId="77777777" w:rsidR="00656377" w:rsidRPr="00E865EC" w:rsidRDefault="00656377">
      <w:pPr>
        <w:spacing w:line="480" w:lineRule="auto"/>
        <w:jc w:val="both"/>
        <w:rPr>
          <w:rFonts w:ascii="Times New Roman" w:hAnsi="Times New Roman" w:cs="Times New Roman"/>
        </w:rPr>
        <w:pPrChange w:id="31" w:author="susan solomon" w:date="2018-04-27T09:57:00Z">
          <w:pPr>
            <w:jc w:val="both"/>
          </w:pPr>
        </w:pPrChange>
      </w:pPr>
      <w:r w:rsidRPr="00E865EC">
        <w:rPr>
          <w:rFonts w:ascii="Times New Roman" w:hAnsi="Times New Roman" w:cs="Times New Roman"/>
        </w:rPr>
        <w:t>Pondicherry Institute of Medical Sciences</w:t>
      </w:r>
    </w:p>
    <w:p w14:paraId="4EFD24E6" w14:textId="77777777" w:rsidR="00656377" w:rsidRPr="00E865EC" w:rsidRDefault="00656377">
      <w:pPr>
        <w:spacing w:line="480" w:lineRule="auto"/>
        <w:jc w:val="both"/>
        <w:rPr>
          <w:rFonts w:ascii="Times New Roman" w:hAnsi="Times New Roman" w:cs="Times New Roman"/>
        </w:rPr>
        <w:pPrChange w:id="32" w:author="susan solomon" w:date="2018-04-27T09:57:00Z">
          <w:pPr>
            <w:jc w:val="both"/>
          </w:pPr>
        </w:pPrChange>
      </w:pPr>
      <w:proofErr w:type="spellStart"/>
      <w:r w:rsidRPr="00E865EC">
        <w:rPr>
          <w:rFonts w:ascii="Times New Roman" w:hAnsi="Times New Roman" w:cs="Times New Roman"/>
        </w:rPr>
        <w:t>Kalapet</w:t>
      </w:r>
      <w:proofErr w:type="spellEnd"/>
    </w:p>
    <w:p w14:paraId="607D6132" w14:textId="77777777" w:rsidR="00656377" w:rsidRPr="00E865EC" w:rsidRDefault="00656377">
      <w:pPr>
        <w:spacing w:line="480" w:lineRule="auto"/>
        <w:jc w:val="both"/>
        <w:rPr>
          <w:rFonts w:ascii="Times New Roman" w:hAnsi="Times New Roman" w:cs="Times New Roman"/>
        </w:rPr>
        <w:pPrChange w:id="33" w:author="susan solomon" w:date="2018-04-27T09:57:00Z">
          <w:pPr>
            <w:jc w:val="both"/>
          </w:pPr>
        </w:pPrChange>
      </w:pPr>
      <w:r w:rsidRPr="00E865EC">
        <w:rPr>
          <w:rFonts w:ascii="Times New Roman" w:hAnsi="Times New Roman" w:cs="Times New Roman"/>
        </w:rPr>
        <w:t>Pondicherry- 605014</w:t>
      </w:r>
    </w:p>
    <w:p w14:paraId="4506AC9B" w14:textId="77777777" w:rsidR="00656377" w:rsidRPr="00E865EC" w:rsidRDefault="00656377">
      <w:pPr>
        <w:spacing w:line="480" w:lineRule="auto"/>
        <w:jc w:val="both"/>
        <w:rPr>
          <w:rFonts w:ascii="Times New Roman" w:hAnsi="Times New Roman" w:cs="Times New Roman"/>
        </w:rPr>
        <w:pPrChange w:id="34" w:author="susan solomon" w:date="2018-04-27T09:57:00Z">
          <w:pPr>
            <w:jc w:val="both"/>
          </w:pPr>
        </w:pPrChange>
      </w:pPr>
      <w:r w:rsidRPr="00E865EC">
        <w:rPr>
          <w:rFonts w:ascii="Times New Roman" w:hAnsi="Times New Roman" w:cs="Times New Roman"/>
        </w:rPr>
        <w:t>Telephone Number: 0413- 2656271 Extn 1136</w:t>
      </w:r>
    </w:p>
    <w:p w14:paraId="2C18904D" w14:textId="77777777" w:rsidR="00656377" w:rsidRPr="00E865EC" w:rsidRDefault="00656377">
      <w:pPr>
        <w:spacing w:line="480" w:lineRule="auto"/>
        <w:jc w:val="both"/>
        <w:rPr>
          <w:rFonts w:ascii="Times New Roman" w:hAnsi="Times New Roman" w:cs="Times New Roman"/>
        </w:rPr>
        <w:pPrChange w:id="35" w:author="susan solomon" w:date="2018-04-27T09:57:00Z">
          <w:pPr>
            <w:jc w:val="both"/>
          </w:pPr>
        </w:pPrChange>
      </w:pPr>
      <w:r w:rsidRPr="00E865EC">
        <w:rPr>
          <w:rFonts w:ascii="Times New Roman" w:hAnsi="Times New Roman" w:cs="Times New Roman"/>
        </w:rPr>
        <w:t>E mail: susanjsolomon@gmail.com</w:t>
      </w:r>
    </w:p>
    <w:p w14:paraId="45649338" w14:textId="77777777" w:rsidR="00656377" w:rsidRPr="00E865EC" w:rsidRDefault="00656377">
      <w:pPr>
        <w:spacing w:line="480" w:lineRule="auto"/>
        <w:jc w:val="both"/>
        <w:rPr>
          <w:rFonts w:ascii="Times New Roman" w:hAnsi="Times New Roman" w:cs="Times New Roman"/>
        </w:rPr>
        <w:pPrChange w:id="36" w:author="susan solomon" w:date="2018-04-27T09:57:00Z">
          <w:pPr>
            <w:jc w:val="both"/>
          </w:pPr>
        </w:pPrChange>
      </w:pPr>
      <w:r w:rsidRPr="00E865EC">
        <w:rPr>
          <w:rFonts w:ascii="Times New Roman" w:hAnsi="Times New Roman" w:cs="Times New Roman"/>
        </w:rPr>
        <w:t>Competing interest and funding support: None</w:t>
      </w:r>
    </w:p>
    <w:p w14:paraId="3E709C7E" w14:textId="77777777" w:rsidR="00656377" w:rsidRPr="00E865EC" w:rsidRDefault="00656377">
      <w:pPr>
        <w:spacing w:line="480" w:lineRule="auto"/>
        <w:jc w:val="both"/>
        <w:rPr>
          <w:rFonts w:ascii="Times New Roman" w:hAnsi="Times New Roman" w:cs="Times New Roman"/>
        </w:rPr>
        <w:pPrChange w:id="37" w:author="susan solomon" w:date="2018-04-27T09:57:00Z">
          <w:pPr>
            <w:jc w:val="both"/>
          </w:pPr>
        </w:pPrChange>
      </w:pPr>
    </w:p>
    <w:p w14:paraId="01305CC1" w14:textId="77777777" w:rsidR="00656377" w:rsidRPr="00E865EC" w:rsidRDefault="00656377">
      <w:pPr>
        <w:spacing w:line="480" w:lineRule="auto"/>
        <w:jc w:val="both"/>
        <w:rPr>
          <w:rFonts w:ascii="Bookman Old Style" w:hAnsi="Bookman Old Style" w:cstheme="minorBidi"/>
          <w:u w:val="single"/>
          <w:rPrChange w:id="38" w:author="susan solomon" w:date="2018-04-27T13:15:00Z">
            <w:rPr>
              <w:rFonts w:ascii="Bookman Old Style" w:hAnsi="Bookman Old Style" w:cstheme="minorBidi"/>
              <w:sz w:val="28"/>
              <w:u w:val="single"/>
            </w:rPr>
          </w:rPrChange>
        </w:rPr>
        <w:pPrChange w:id="39" w:author="susan solomon" w:date="2018-04-27T09:57:00Z">
          <w:pPr>
            <w:jc w:val="both"/>
          </w:pPr>
        </w:pPrChange>
      </w:pPr>
      <w:r w:rsidRPr="00E865EC">
        <w:rPr>
          <w:rFonts w:ascii="Bookman Old Style" w:hAnsi="Bookman Old Style"/>
          <w:u w:val="single"/>
          <w:rPrChange w:id="40" w:author="susan solomon" w:date="2018-04-27T13:15:00Z">
            <w:rPr>
              <w:rFonts w:ascii="Bookman Old Style" w:hAnsi="Bookman Old Style"/>
              <w:sz w:val="28"/>
              <w:u w:val="single"/>
            </w:rPr>
          </w:rPrChange>
        </w:rPr>
        <w:t xml:space="preserve">Abstract </w:t>
      </w:r>
    </w:p>
    <w:p w14:paraId="3762F676" w14:textId="4B133CBC" w:rsidR="00656377" w:rsidRPr="00E865EC" w:rsidDel="00656377" w:rsidRDefault="00656377" w:rsidP="00E05F57">
      <w:pPr>
        <w:spacing w:line="480" w:lineRule="auto"/>
        <w:ind w:firstLine="720"/>
        <w:jc w:val="both"/>
        <w:rPr>
          <w:del w:id="41" w:author="susan solomon" w:date="2018-04-18T19:09:00Z"/>
          <w:rFonts w:ascii="Times New Roman" w:hAnsi="Times New Roman" w:cs="Times New Roman"/>
        </w:rPr>
      </w:pPr>
      <w:r w:rsidRPr="00E865EC">
        <w:rPr>
          <w:rFonts w:ascii="Times New Roman" w:hAnsi="Times New Roman" w:cs="Times New Roman"/>
        </w:rPr>
        <w:t xml:space="preserve">In India, a few institutes have started the program of Humanities in Medicine </w:t>
      </w:r>
      <w:proofErr w:type="gramStart"/>
      <w:r w:rsidRPr="00E865EC">
        <w:rPr>
          <w:rFonts w:ascii="Times New Roman" w:hAnsi="Times New Roman" w:cs="Times New Roman"/>
        </w:rPr>
        <w:t xml:space="preserve">( </w:t>
      </w:r>
      <w:proofErr w:type="spellStart"/>
      <w:r w:rsidRPr="00E865EC">
        <w:rPr>
          <w:rFonts w:ascii="Times New Roman" w:hAnsi="Times New Roman" w:cs="Times New Roman"/>
        </w:rPr>
        <w:t>HiM</w:t>
      </w:r>
      <w:proofErr w:type="spellEnd"/>
      <w:proofErr w:type="gramEnd"/>
      <w:r w:rsidRPr="00E865EC">
        <w:rPr>
          <w:rFonts w:ascii="Times New Roman" w:hAnsi="Times New Roman" w:cs="Times New Roman"/>
        </w:rPr>
        <w:t xml:space="preserve"> ) on a small</w:t>
      </w:r>
      <w:del w:id="42" w:author="susan solomon" w:date="2018-04-18T19:07:00Z">
        <w:r w:rsidRPr="00E865EC" w:rsidDel="00656377">
          <w:rPr>
            <w:rFonts w:ascii="Times New Roman" w:hAnsi="Times New Roman" w:cs="Times New Roman"/>
          </w:rPr>
          <w:delText>er</w:delText>
        </w:r>
      </w:del>
      <w:r w:rsidRPr="00E865EC">
        <w:rPr>
          <w:rFonts w:ascii="Times New Roman" w:hAnsi="Times New Roman" w:cs="Times New Roman"/>
        </w:rPr>
        <w:t xml:space="preserve"> scale. In 2014, a decision was made at Pondicherry Institute of Medical Sciences (PIMS) to begin </w:t>
      </w:r>
      <w:proofErr w:type="spellStart"/>
      <w:r w:rsidRPr="00E865EC">
        <w:rPr>
          <w:rFonts w:ascii="Times New Roman" w:hAnsi="Times New Roman" w:cs="Times New Roman"/>
        </w:rPr>
        <w:t>HiM</w:t>
      </w:r>
      <w:proofErr w:type="spellEnd"/>
      <w:r w:rsidRPr="00E865EC">
        <w:rPr>
          <w:rFonts w:ascii="Times New Roman" w:hAnsi="Times New Roman" w:cs="Times New Roman"/>
        </w:rPr>
        <w:t xml:space="preserve"> program for undergraduate students and it has been conducted successfully for the last 3 years. The major strengths of the program were the formal integration of the program within the curriculum and the contribution by a huge number of enthusiastic, </w:t>
      </w:r>
      <w:r w:rsidRPr="00E865EC">
        <w:rPr>
          <w:rFonts w:ascii="Times New Roman" w:hAnsi="Times New Roman" w:cs="Times New Roman"/>
        </w:rPr>
        <w:lastRenderedPageBreak/>
        <w:t xml:space="preserve">talented and motivated faculty. </w:t>
      </w:r>
      <w:ins w:id="43" w:author="susan solomon" w:date="2018-04-18T19:07:00Z">
        <w:r w:rsidRPr="00E865EC">
          <w:rPr>
            <w:rFonts w:ascii="Times New Roman" w:hAnsi="Times New Roman" w:cs="Times New Roman"/>
          </w:rPr>
          <w:t>In this art</w:t>
        </w:r>
      </w:ins>
      <w:ins w:id="44" w:author="susan solomon" w:date="2018-04-18T19:08:00Z">
        <w:r w:rsidRPr="00E865EC">
          <w:rPr>
            <w:rFonts w:ascii="Times New Roman" w:hAnsi="Times New Roman" w:cs="Times New Roman"/>
          </w:rPr>
          <w:t xml:space="preserve">icle we wish to discuss the evolution of the </w:t>
        </w:r>
        <w:proofErr w:type="spellStart"/>
        <w:r w:rsidRPr="00E865EC">
          <w:rPr>
            <w:rFonts w:ascii="Times New Roman" w:hAnsi="Times New Roman" w:cs="Times New Roman"/>
          </w:rPr>
          <w:t>HiM</w:t>
        </w:r>
        <w:proofErr w:type="spellEnd"/>
        <w:r w:rsidRPr="00E865EC">
          <w:rPr>
            <w:rFonts w:ascii="Times New Roman" w:hAnsi="Times New Roman" w:cs="Times New Roman"/>
          </w:rPr>
          <w:t xml:space="preserve"> program in our institution </w:t>
        </w:r>
      </w:ins>
      <w:ins w:id="45" w:author="susan solomon" w:date="2018-04-26T13:13:00Z">
        <w:r w:rsidR="000E4053" w:rsidRPr="00E865EC">
          <w:rPr>
            <w:rFonts w:ascii="Times New Roman" w:hAnsi="Times New Roman" w:cs="Times New Roman"/>
          </w:rPr>
          <w:t>and its implementation</w:t>
        </w:r>
      </w:ins>
      <w:ins w:id="46" w:author="susan solomon" w:date="2018-04-18T20:02:00Z">
        <w:r w:rsidR="00722538" w:rsidRPr="00E865EC">
          <w:rPr>
            <w:rFonts w:ascii="Times New Roman" w:hAnsi="Times New Roman" w:cs="Times New Roman"/>
          </w:rPr>
          <w:t>.</w:t>
        </w:r>
      </w:ins>
      <w:del w:id="47" w:author="susan solomon" w:date="2018-04-18T19:09:00Z">
        <w:r w:rsidRPr="00E865EC" w:rsidDel="00656377">
          <w:rPr>
            <w:rFonts w:ascii="Times New Roman" w:hAnsi="Times New Roman" w:cs="Times New Roman"/>
          </w:rPr>
          <w:delText>The immediate major challenges we had to deal with were – what objectives? what topics? for whom? by whom? when? how to conduct? and how to evaluate? We wish to discuss these points in detail.</w:delText>
        </w:r>
      </w:del>
    </w:p>
    <w:p w14:paraId="6A95D5FF" w14:textId="77777777" w:rsidR="00656377" w:rsidRPr="00E865EC" w:rsidRDefault="00656377">
      <w:pPr>
        <w:spacing w:line="480" w:lineRule="auto"/>
        <w:ind w:firstLine="720"/>
        <w:jc w:val="both"/>
        <w:rPr>
          <w:rFonts w:ascii="Bookman Old Style" w:hAnsi="Bookman Old Style" w:cstheme="minorBidi"/>
          <w:rPrChange w:id="48" w:author="susan solomon" w:date="2018-04-27T13:15:00Z">
            <w:rPr>
              <w:rFonts w:ascii="Bookman Old Style" w:hAnsi="Bookman Old Style" w:cstheme="minorBidi"/>
              <w:sz w:val="28"/>
            </w:rPr>
          </w:rPrChange>
        </w:rPr>
        <w:pPrChange w:id="49" w:author="susan solomon" w:date="2018-04-27T09:57:00Z">
          <w:pPr>
            <w:spacing w:line="480" w:lineRule="auto"/>
            <w:jc w:val="both"/>
          </w:pPr>
        </w:pPrChange>
      </w:pPr>
    </w:p>
    <w:p w14:paraId="113F87BC" w14:textId="77777777" w:rsidR="00656377" w:rsidRPr="00E865EC" w:rsidRDefault="00656377">
      <w:pPr>
        <w:spacing w:line="480" w:lineRule="auto"/>
        <w:ind w:firstLine="720"/>
        <w:jc w:val="both"/>
        <w:rPr>
          <w:rFonts w:ascii="Bookman Old Style" w:hAnsi="Bookman Old Style"/>
        </w:rPr>
        <w:pPrChange w:id="50" w:author="susan solomon" w:date="2018-04-27T09:57:00Z">
          <w:pPr>
            <w:spacing w:line="360" w:lineRule="auto"/>
            <w:ind w:firstLine="720"/>
            <w:jc w:val="both"/>
          </w:pPr>
        </w:pPrChange>
      </w:pPr>
    </w:p>
    <w:p w14:paraId="4D46E095" w14:textId="77777777" w:rsidR="00656377" w:rsidRPr="00E865EC" w:rsidRDefault="00656377" w:rsidP="00E05F57">
      <w:pPr>
        <w:spacing w:line="480" w:lineRule="auto"/>
        <w:ind w:firstLine="720"/>
        <w:jc w:val="both"/>
        <w:rPr>
          <w:rFonts w:ascii="Times New Roman" w:hAnsi="Times New Roman" w:cs="Times New Roman"/>
          <w:u w:val="single"/>
          <w:rPrChange w:id="51" w:author="susan solomon" w:date="2018-04-27T13:15:00Z">
            <w:rPr>
              <w:rFonts w:ascii="Times New Roman" w:hAnsi="Times New Roman" w:cs="Times New Roman"/>
              <w:sz w:val="32"/>
              <w:u w:val="single"/>
            </w:rPr>
          </w:rPrChange>
        </w:rPr>
      </w:pPr>
      <w:r w:rsidRPr="00E865EC">
        <w:rPr>
          <w:rFonts w:ascii="Times New Roman" w:hAnsi="Times New Roman" w:cs="Times New Roman"/>
          <w:u w:val="single"/>
          <w:rPrChange w:id="52" w:author="susan solomon" w:date="2018-04-27T13:15:00Z">
            <w:rPr>
              <w:rFonts w:ascii="Times New Roman" w:hAnsi="Times New Roman" w:cs="Times New Roman"/>
              <w:sz w:val="32"/>
              <w:u w:val="single"/>
            </w:rPr>
          </w:rPrChange>
        </w:rPr>
        <w:t>Main Text</w:t>
      </w:r>
    </w:p>
    <w:p w14:paraId="33229131" w14:textId="1981D23C" w:rsidR="00656377" w:rsidRPr="00E865EC" w:rsidRDefault="00656377">
      <w:pPr>
        <w:spacing w:line="480" w:lineRule="auto"/>
        <w:ind w:firstLine="720"/>
        <w:jc w:val="both"/>
        <w:rPr>
          <w:rFonts w:ascii="Times New Roman" w:hAnsi="Times New Roman" w:cs="Times New Roman"/>
        </w:rPr>
      </w:pPr>
      <w:ins w:id="53" w:author="susan solomon" w:date="2018-04-18T19:09:00Z">
        <w:r w:rsidRPr="00E865EC">
          <w:rPr>
            <w:rFonts w:ascii="Times New Roman" w:hAnsi="Times New Roman" w:cs="Times New Roman"/>
          </w:rPr>
          <w:t xml:space="preserve">Introduction: </w:t>
        </w:r>
      </w:ins>
      <w:ins w:id="54" w:author="susan solomon" w:date="2018-04-18T19:13:00Z">
        <w:r w:rsidR="00885265" w:rsidRPr="00E865EC">
          <w:rPr>
            <w:rFonts w:ascii="Times New Roman" w:hAnsi="Times New Roman" w:cs="Times New Roman"/>
          </w:rPr>
          <w:t>The Medical</w:t>
        </w:r>
      </w:ins>
      <w:ins w:id="55" w:author="susan solomon" w:date="2018-04-18T19:14:00Z">
        <w:r w:rsidR="00885265" w:rsidRPr="00E865EC">
          <w:rPr>
            <w:rFonts w:ascii="Times New Roman" w:hAnsi="Times New Roman" w:cs="Times New Roman"/>
          </w:rPr>
          <w:t xml:space="preserve"> Education </w:t>
        </w:r>
      </w:ins>
      <w:ins w:id="56" w:author="susan solomon" w:date="2018-04-19T10:31:00Z">
        <w:r w:rsidR="00012860" w:rsidRPr="00E865EC">
          <w:rPr>
            <w:rFonts w:ascii="Times New Roman" w:hAnsi="Times New Roman" w:cs="Times New Roman"/>
          </w:rPr>
          <w:t>U</w:t>
        </w:r>
      </w:ins>
      <w:ins w:id="57" w:author="susan solomon" w:date="2018-04-18T19:14:00Z">
        <w:r w:rsidR="00885265" w:rsidRPr="00E865EC">
          <w:rPr>
            <w:rFonts w:ascii="Times New Roman" w:hAnsi="Times New Roman" w:cs="Times New Roman"/>
          </w:rPr>
          <w:t xml:space="preserve">nit </w:t>
        </w:r>
      </w:ins>
      <w:ins w:id="58" w:author="susan solomon" w:date="2018-04-18T20:02:00Z">
        <w:r w:rsidR="00722538" w:rsidRPr="00E865EC">
          <w:rPr>
            <w:rFonts w:ascii="Times New Roman" w:hAnsi="Times New Roman" w:cs="Times New Roman"/>
          </w:rPr>
          <w:t xml:space="preserve">of Pondicherry Institute of Medical Sciences </w:t>
        </w:r>
      </w:ins>
      <w:ins w:id="59" w:author="susan solomon" w:date="2018-04-18T19:14:00Z">
        <w:r w:rsidR="00885265" w:rsidRPr="00E865EC">
          <w:rPr>
            <w:rFonts w:ascii="Times New Roman" w:hAnsi="Times New Roman" w:cs="Times New Roman"/>
          </w:rPr>
          <w:t xml:space="preserve">and the administrative authorities felt that there was a need to inculcate in medical students </w:t>
        </w:r>
      </w:ins>
      <w:ins w:id="60" w:author="susan solomon" w:date="2018-04-18T19:15:00Z">
        <w:r w:rsidR="00885265" w:rsidRPr="00E865EC">
          <w:rPr>
            <w:rFonts w:ascii="Times New Roman" w:hAnsi="Times New Roman" w:cs="Times New Roman"/>
          </w:rPr>
          <w:t>a love for the art of healing, ethical medicine and humanitarian medicine.</w:t>
        </w:r>
      </w:ins>
      <w:ins w:id="61" w:author="susan solomon" w:date="2018-04-18T19:16:00Z">
        <w:r w:rsidR="00885265" w:rsidRPr="00E865EC">
          <w:rPr>
            <w:rFonts w:ascii="Times New Roman" w:hAnsi="Times New Roman" w:cs="Times New Roman"/>
          </w:rPr>
          <w:t xml:space="preserve"> </w:t>
        </w:r>
      </w:ins>
      <w:ins w:id="62" w:author="susan solomon" w:date="2018-04-26T12:31:00Z">
        <w:r w:rsidR="00C71A54" w:rsidRPr="00E865EC">
          <w:rPr>
            <w:rFonts w:ascii="Times New Roman" w:hAnsi="Times New Roman" w:cs="Times New Roman"/>
          </w:rPr>
          <w:t>Hence i</w:t>
        </w:r>
      </w:ins>
      <w:ins w:id="63" w:author="susan solomon" w:date="2018-04-26T12:30:00Z">
        <w:r w:rsidR="00C71A54" w:rsidRPr="00E865EC">
          <w:rPr>
            <w:rFonts w:ascii="Times New Roman" w:hAnsi="Times New Roman" w:cs="Times New Roman"/>
          </w:rPr>
          <w:t xml:space="preserve">t was decided </w:t>
        </w:r>
      </w:ins>
      <w:ins w:id="64" w:author="susan solomon" w:date="2018-04-26T12:31:00Z">
        <w:r w:rsidR="00C71A54" w:rsidRPr="00E865EC">
          <w:rPr>
            <w:rFonts w:ascii="Times New Roman" w:hAnsi="Times New Roman" w:cs="Times New Roman"/>
          </w:rPr>
          <w:t xml:space="preserve">that a program of ‘Humanities in Medicine’ will be </w:t>
        </w:r>
        <w:proofErr w:type="spellStart"/>
        <w:r w:rsidR="00C71A54" w:rsidRPr="00E865EC">
          <w:rPr>
            <w:rFonts w:ascii="Times New Roman" w:hAnsi="Times New Roman" w:cs="Times New Roman"/>
          </w:rPr>
          <w:t>introduced.</w:t>
        </w:r>
      </w:ins>
      <w:r w:rsidRPr="00E865EC">
        <w:rPr>
          <w:rFonts w:ascii="Times New Roman" w:hAnsi="Times New Roman" w:cs="Times New Roman"/>
        </w:rPr>
        <w:t>The</w:t>
      </w:r>
      <w:proofErr w:type="spellEnd"/>
      <w:r w:rsidRPr="00E865EC">
        <w:rPr>
          <w:rFonts w:ascii="Times New Roman" w:hAnsi="Times New Roman" w:cs="Times New Roman"/>
        </w:rPr>
        <w:t xml:space="preserve"> challenge began with trying to understand the term </w:t>
      </w:r>
      <w:ins w:id="65" w:author="susan solomon" w:date="2018-04-26T12:32:00Z">
        <w:r w:rsidR="00C71A54" w:rsidRPr="00E865EC">
          <w:rPr>
            <w:rFonts w:ascii="Times New Roman" w:hAnsi="Times New Roman" w:cs="Times New Roman"/>
          </w:rPr>
          <w:t>‘</w:t>
        </w:r>
      </w:ins>
      <w:del w:id="66" w:author="susan solomon" w:date="2018-04-26T12:32:00Z">
        <w:r w:rsidRPr="00E865EC" w:rsidDel="00C71A54">
          <w:rPr>
            <w:rFonts w:ascii="Times New Roman" w:hAnsi="Times New Roman" w:cs="Times New Roman"/>
          </w:rPr>
          <w:delText>“</w:delText>
        </w:r>
      </w:del>
      <w:r w:rsidRPr="00E865EC">
        <w:rPr>
          <w:rFonts w:ascii="Times New Roman" w:hAnsi="Times New Roman" w:cs="Times New Roman"/>
        </w:rPr>
        <w:t>Humanities in Medicine</w:t>
      </w:r>
      <w:ins w:id="67" w:author="susan solomon" w:date="2018-04-26T12:32:00Z">
        <w:r w:rsidR="00C71A54" w:rsidRPr="00E865EC">
          <w:rPr>
            <w:rFonts w:ascii="Times New Roman" w:hAnsi="Times New Roman" w:cs="Times New Roman"/>
          </w:rPr>
          <w:t>’</w:t>
        </w:r>
      </w:ins>
      <w:del w:id="68" w:author="susan solomon" w:date="2018-04-26T12:32:00Z">
        <w:r w:rsidRPr="00E865EC" w:rsidDel="00C71A54">
          <w:rPr>
            <w:rFonts w:ascii="Times New Roman" w:hAnsi="Times New Roman" w:cs="Times New Roman"/>
          </w:rPr>
          <w:delText>”</w:delText>
        </w:r>
      </w:del>
      <w:r w:rsidRPr="00E865EC">
        <w:rPr>
          <w:rFonts w:ascii="Times New Roman" w:hAnsi="Times New Roman" w:cs="Times New Roman"/>
        </w:rPr>
        <w:t>(</w:t>
      </w:r>
      <w:proofErr w:type="spellStart"/>
      <w:r w:rsidRPr="00E865EC">
        <w:rPr>
          <w:rFonts w:ascii="Times New Roman" w:hAnsi="Times New Roman" w:cs="Times New Roman"/>
        </w:rPr>
        <w:t>HiM</w:t>
      </w:r>
      <w:proofErr w:type="spellEnd"/>
      <w:r w:rsidRPr="00E865EC">
        <w:rPr>
          <w:rFonts w:ascii="Times New Roman" w:hAnsi="Times New Roman" w:cs="Times New Roman"/>
        </w:rPr>
        <w:t>)</w:t>
      </w:r>
      <w:ins w:id="69" w:author="susan solomon" w:date="2018-04-18T20:03:00Z">
        <w:r w:rsidR="00A11E9D" w:rsidRPr="00E865EC">
          <w:rPr>
            <w:rFonts w:ascii="Times New Roman" w:hAnsi="Times New Roman" w:cs="Times New Roman"/>
          </w:rPr>
          <w:t xml:space="preserve"> as </w:t>
        </w:r>
      </w:ins>
      <w:del w:id="70" w:author="susan solomon" w:date="2018-04-18T20:03:00Z">
        <w:r w:rsidRPr="00E865EC" w:rsidDel="00A11E9D">
          <w:rPr>
            <w:rFonts w:ascii="Times New Roman" w:hAnsi="Times New Roman" w:cs="Times New Roman"/>
          </w:rPr>
          <w:delText xml:space="preserve">. In a three year period (2015-2017) during introductory sessions for the undergraduate students,it was observed that </w:delText>
        </w:r>
      </w:del>
      <w:r w:rsidRPr="00E865EC">
        <w:rPr>
          <w:rFonts w:ascii="Times New Roman" w:hAnsi="Times New Roman" w:cs="Times New Roman"/>
        </w:rPr>
        <w:t xml:space="preserve">'Humanities' was often confused with 'Humanity'. The Oxford English dictionary defines the word humanities as 'learning concerned with human culture, especially literature, history, art, music and philosophy'. According to the same dictionary, humanity however means different things </w:t>
      </w:r>
      <w:del w:id="71" w:author="susan solomon" w:date="2018-04-19T10:32:00Z">
        <w:r w:rsidRPr="00E865EC" w:rsidDel="00012860">
          <w:rPr>
            <w:rFonts w:ascii="Times New Roman" w:hAnsi="Times New Roman" w:cs="Times New Roman"/>
          </w:rPr>
          <w:delText>-</w:delText>
        </w:r>
      </w:del>
      <w:r w:rsidRPr="00E865EC">
        <w:rPr>
          <w:rFonts w:ascii="Times New Roman" w:hAnsi="Times New Roman" w:cs="Times New Roman"/>
        </w:rPr>
        <w:t xml:space="preserve"> (a) human beings collectively (b) the state of being human and (c) the quality of being humane. Deborah </w:t>
      </w:r>
      <w:proofErr w:type="spellStart"/>
      <w:r w:rsidRPr="00E865EC">
        <w:rPr>
          <w:rFonts w:ascii="Times New Roman" w:hAnsi="Times New Roman" w:cs="Times New Roman"/>
        </w:rPr>
        <w:t>Kirklin</w:t>
      </w:r>
      <w:proofErr w:type="spellEnd"/>
      <w:r w:rsidRPr="00E865EC">
        <w:rPr>
          <w:rFonts w:ascii="Times New Roman" w:hAnsi="Times New Roman" w:cs="Times New Roman"/>
        </w:rPr>
        <w:t xml:space="preserve">, who is considered </w:t>
      </w:r>
      <w:del w:id="72" w:author="susan solomon" w:date="2018-04-19T10:33:00Z">
        <w:r w:rsidRPr="00E865EC" w:rsidDel="00012860">
          <w:rPr>
            <w:rFonts w:ascii="Times New Roman" w:hAnsi="Times New Roman" w:cs="Times New Roman"/>
          </w:rPr>
          <w:delText xml:space="preserve">as </w:delText>
        </w:r>
      </w:del>
      <w:r w:rsidRPr="00E865EC">
        <w:rPr>
          <w:rFonts w:ascii="Times New Roman" w:hAnsi="Times New Roman" w:cs="Times New Roman"/>
        </w:rPr>
        <w:t xml:space="preserve">an international authority on the subject, defines humanities in medicine as “An interdisciplinary </w:t>
      </w:r>
      <w:del w:id="73" w:author="susan solomon" w:date="2018-04-19T10:33:00Z">
        <w:r w:rsidRPr="00E865EC" w:rsidDel="00012860">
          <w:rPr>
            <w:rFonts w:ascii="Times New Roman" w:hAnsi="Times New Roman" w:cs="Times New Roman"/>
          </w:rPr>
          <w:delText>endeavor</w:delText>
        </w:r>
      </w:del>
      <w:ins w:id="74" w:author="susan solomon" w:date="2018-04-19T10:33:00Z">
        <w:r w:rsidR="00012860" w:rsidRPr="00E865EC">
          <w:rPr>
            <w:rFonts w:ascii="Times New Roman" w:hAnsi="Times New Roman" w:cs="Times New Roman"/>
          </w:rPr>
          <w:t>endeavour</w:t>
        </w:r>
      </w:ins>
      <w:r w:rsidRPr="00E865EC">
        <w:rPr>
          <w:rFonts w:ascii="Times New Roman" w:hAnsi="Times New Roman" w:cs="Times New Roman"/>
        </w:rPr>
        <w:t xml:space="preserve"> that draws on the creative and intellectual strengths of diverse disciplines like literature, art, creative writing, drama, film, music, philosophy, anthropology and history in pursuit of medical educational goals. (1)</w:t>
      </w:r>
    </w:p>
    <w:p w14:paraId="5028CF34" w14:textId="6BC92D92" w:rsidR="00656377" w:rsidRPr="00E865EC" w:rsidRDefault="00343C7F">
      <w:pPr>
        <w:spacing w:line="480" w:lineRule="auto"/>
        <w:ind w:firstLine="720"/>
        <w:jc w:val="both"/>
        <w:rPr>
          <w:rFonts w:ascii="Times New Roman" w:hAnsi="Times New Roman" w:cs="Times New Roman"/>
        </w:rPr>
        <w:pPrChange w:id="75" w:author="susan solomon" w:date="2018-04-27T09:57:00Z">
          <w:pPr>
            <w:spacing w:line="360" w:lineRule="auto"/>
            <w:ind w:firstLine="720"/>
            <w:jc w:val="both"/>
          </w:pPr>
        </w:pPrChange>
      </w:pPr>
      <w:ins w:id="76" w:author="susan solomon" w:date="2018-04-18T19:23:00Z">
        <w:r w:rsidRPr="00E865EC">
          <w:rPr>
            <w:rFonts w:ascii="Times New Roman" w:hAnsi="Times New Roman" w:cs="Times New Roman"/>
          </w:rPr>
          <w:t>M</w:t>
        </w:r>
      </w:ins>
      <w:ins w:id="77" w:author="susan solomon" w:date="2018-04-18T19:24:00Z">
        <w:r w:rsidRPr="00E865EC">
          <w:rPr>
            <w:rFonts w:ascii="Times New Roman" w:hAnsi="Times New Roman" w:cs="Times New Roman"/>
          </w:rPr>
          <w:t xml:space="preserve">ethods: </w:t>
        </w:r>
      </w:ins>
      <w:ins w:id="78" w:author="susan solomon" w:date="2018-04-18T19:25:00Z">
        <w:r w:rsidRPr="00E865EC">
          <w:rPr>
            <w:rFonts w:ascii="Times New Roman" w:hAnsi="Times New Roman" w:cs="Times New Roman"/>
          </w:rPr>
          <w:t xml:space="preserve">A small team </w:t>
        </w:r>
      </w:ins>
      <w:proofErr w:type="gramStart"/>
      <w:ins w:id="79" w:author="susan solomon" w:date="2018-04-26T13:21:00Z">
        <w:r w:rsidR="00FB6A18" w:rsidRPr="00E865EC">
          <w:rPr>
            <w:rFonts w:ascii="Times New Roman" w:hAnsi="Times New Roman" w:cs="Times New Roman"/>
          </w:rPr>
          <w:t xml:space="preserve">comprising </w:t>
        </w:r>
      </w:ins>
      <w:ins w:id="80" w:author="susan solomon" w:date="2018-04-26T13:19:00Z">
        <w:r w:rsidR="00FB6A18" w:rsidRPr="00E865EC">
          <w:rPr>
            <w:rFonts w:ascii="Times New Roman" w:hAnsi="Times New Roman" w:cs="Times New Roman"/>
          </w:rPr>
          <w:t xml:space="preserve"> the</w:t>
        </w:r>
        <w:proofErr w:type="gramEnd"/>
        <w:r w:rsidR="00FB6A18" w:rsidRPr="00E865EC">
          <w:rPr>
            <w:rFonts w:ascii="Times New Roman" w:hAnsi="Times New Roman" w:cs="Times New Roman"/>
          </w:rPr>
          <w:t xml:space="preserve"> Dean</w:t>
        </w:r>
      </w:ins>
      <w:ins w:id="81" w:author="susan solomon" w:date="2018-04-27T10:44:00Z">
        <w:r w:rsidR="00AD57EA" w:rsidRPr="00E865EC">
          <w:rPr>
            <w:rFonts w:ascii="Times New Roman" w:hAnsi="Times New Roman" w:cs="Times New Roman"/>
          </w:rPr>
          <w:t xml:space="preserve"> (TA)</w:t>
        </w:r>
      </w:ins>
      <w:ins w:id="82" w:author="susan solomon" w:date="2018-04-26T13:22:00Z">
        <w:r w:rsidR="00FB6A18" w:rsidRPr="00E865EC">
          <w:rPr>
            <w:rFonts w:ascii="Times New Roman" w:hAnsi="Times New Roman" w:cs="Times New Roman"/>
          </w:rPr>
          <w:t>,</w:t>
        </w:r>
      </w:ins>
      <w:ins w:id="83" w:author="susan solomon" w:date="2018-04-26T13:19:00Z">
        <w:r w:rsidR="00FB6A18" w:rsidRPr="00E865EC">
          <w:rPr>
            <w:rFonts w:ascii="Times New Roman" w:hAnsi="Times New Roman" w:cs="Times New Roman"/>
          </w:rPr>
          <w:t xml:space="preserve"> Vice Dean</w:t>
        </w:r>
      </w:ins>
      <w:ins w:id="84" w:author="susan solomon" w:date="2018-04-27T10:44:00Z">
        <w:r w:rsidR="00AD57EA" w:rsidRPr="00E865EC">
          <w:rPr>
            <w:rFonts w:ascii="Times New Roman" w:hAnsi="Times New Roman" w:cs="Times New Roman"/>
          </w:rPr>
          <w:t xml:space="preserve"> (SS)</w:t>
        </w:r>
      </w:ins>
      <w:ins w:id="85" w:author="susan solomon" w:date="2018-04-18T19:26:00Z">
        <w:r w:rsidRPr="00E865EC">
          <w:rPr>
            <w:rFonts w:ascii="Times New Roman" w:hAnsi="Times New Roman" w:cs="Times New Roman"/>
          </w:rPr>
          <w:t xml:space="preserve"> of the Medical Education </w:t>
        </w:r>
      </w:ins>
      <w:ins w:id="86" w:author="susan solomon" w:date="2018-04-19T10:33:00Z">
        <w:r w:rsidR="00012860" w:rsidRPr="00E865EC">
          <w:rPr>
            <w:rFonts w:ascii="Times New Roman" w:hAnsi="Times New Roman" w:cs="Times New Roman"/>
          </w:rPr>
          <w:t>U</w:t>
        </w:r>
      </w:ins>
      <w:ins w:id="87" w:author="susan solomon" w:date="2018-04-18T19:26:00Z">
        <w:r w:rsidRPr="00E865EC">
          <w:rPr>
            <w:rFonts w:ascii="Times New Roman" w:hAnsi="Times New Roman" w:cs="Times New Roman"/>
          </w:rPr>
          <w:t xml:space="preserve">nit </w:t>
        </w:r>
      </w:ins>
      <w:ins w:id="88" w:author="susan solomon" w:date="2018-04-26T13:22:00Z">
        <w:r w:rsidR="00FB6A18" w:rsidRPr="00E865EC">
          <w:rPr>
            <w:rFonts w:ascii="Times New Roman" w:hAnsi="Times New Roman" w:cs="Times New Roman"/>
          </w:rPr>
          <w:t>and a co</w:t>
        </w:r>
      </w:ins>
      <w:ins w:id="89" w:author="susan solomon" w:date="2018-04-27T10:44:00Z">
        <w:r w:rsidR="00AD57EA" w:rsidRPr="00E865EC">
          <w:rPr>
            <w:rFonts w:ascii="Times New Roman" w:hAnsi="Times New Roman" w:cs="Times New Roman"/>
          </w:rPr>
          <w:t xml:space="preserve">ordinator </w:t>
        </w:r>
      </w:ins>
      <w:ins w:id="90" w:author="susan solomon" w:date="2018-04-27T10:45:00Z">
        <w:r w:rsidR="00AD57EA" w:rsidRPr="00E865EC">
          <w:rPr>
            <w:rFonts w:ascii="Times New Roman" w:hAnsi="Times New Roman" w:cs="Times New Roman"/>
          </w:rPr>
          <w:t xml:space="preserve">(MP) </w:t>
        </w:r>
      </w:ins>
      <w:ins w:id="91" w:author="susan solomon" w:date="2018-04-18T19:26:00Z">
        <w:r w:rsidRPr="00E865EC">
          <w:rPr>
            <w:rFonts w:ascii="Times New Roman" w:hAnsi="Times New Roman" w:cs="Times New Roman"/>
          </w:rPr>
          <w:t xml:space="preserve">for the overall </w:t>
        </w:r>
      </w:ins>
      <w:ins w:id="92" w:author="susan solomon" w:date="2018-04-18T19:27:00Z">
        <w:r w:rsidR="00463871" w:rsidRPr="00E865EC">
          <w:rPr>
            <w:rFonts w:ascii="Times New Roman" w:hAnsi="Times New Roman" w:cs="Times New Roman"/>
          </w:rPr>
          <w:t>conduct of the program</w:t>
        </w:r>
      </w:ins>
      <w:ins w:id="93" w:author="susan solomon" w:date="2018-04-26T13:23:00Z">
        <w:r w:rsidR="00FB6A18" w:rsidRPr="00E865EC">
          <w:rPr>
            <w:rFonts w:ascii="Times New Roman" w:hAnsi="Times New Roman" w:cs="Times New Roman"/>
          </w:rPr>
          <w:t xml:space="preserve"> was formed</w:t>
        </w:r>
      </w:ins>
      <w:ins w:id="94" w:author="susan solomon" w:date="2018-04-18T19:27:00Z">
        <w:r w:rsidR="00463871" w:rsidRPr="00E865EC">
          <w:rPr>
            <w:rFonts w:ascii="Times New Roman" w:hAnsi="Times New Roman" w:cs="Times New Roman"/>
          </w:rPr>
          <w:t>.</w:t>
        </w:r>
      </w:ins>
      <w:ins w:id="95" w:author="susan solomon" w:date="2018-04-18T19:31:00Z">
        <w:r w:rsidR="00463871" w:rsidRPr="00E865EC">
          <w:rPr>
            <w:rFonts w:ascii="Times New Roman" w:hAnsi="Times New Roman" w:cs="Times New Roman"/>
          </w:rPr>
          <w:t xml:space="preserve"> The </w:t>
        </w:r>
        <w:proofErr w:type="gramStart"/>
        <w:r w:rsidR="00463871" w:rsidRPr="00E865EC">
          <w:rPr>
            <w:rFonts w:ascii="Times New Roman" w:hAnsi="Times New Roman" w:cs="Times New Roman"/>
          </w:rPr>
          <w:t>objective</w:t>
        </w:r>
      </w:ins>
      <w:ins w:id="96" w:author="susan solomon" w:date="2018-04-26T13:23:00Z">
        <w:r w:rsidR="007B7C22" w:rsidRPr="00E865EC">
          <w:rPr>
            <w:rFonts w:ascii="Times New Roman" w:hAnsi="Times New Roman" w:cs="Times New Roman"/>
          </w:rPr>
          <w:t xml:space="preserve"> </w:t>
        </w:r>
        <w:r w:rsidR="00FB6A18" w:rsidRPr="00E865EC">
          <w:rPr>
            <w:rFonts w:ascii="Times New Roman" w:hAnsi="Times New Roman" w:cs="Times New Roman"/>
          </w:rPr>
          <w:t xml:space="preserve"> of</w:t>
        </w:r>
        <w:proofErr w:type="gramEnd"/>
        <w:r w:rsidR="00FB6A18" w:rsidRPr="00E865EC">
          <w:rPr>
            <w:rFonts w:ascii="Times New Roman" w:hAnsi="Times New Roman" w:cs="Times New Roman"/>
          </w:rPr>
          <w:t xml:space="preserve"> the program</w:t>
        </w:r>
      </w:ins>
      <w:ins w:id="97" w:author="susan solomon" w:date="2018-04-26T13:24:00Z">
        <w:r w:rsidR="007B7C22" w:rsidRPr="00E865EC">
          <w:rPr>
            <w:rFonts w:ascii="Times New Roman" w:hAnsi="Times New Roman" w:cs="Times New Roman"/>
          </w:rPr>
          <w:t xml:space="preserve"> </w:t>
        </w:r>
      </w:ins>
      <w:ins w:id="98" w:author="susan solomon" w:date="2018-04-18T19:31:00Z">
        <w:r w:rsidR="00463871" w:rsidRPr="00E865EC">
          <w:rPr>
            <w:rFonts w:ascii="Times New Roman" w:hAnsi="Times New Roman" w:cs="Times New Roman"/>
          </w:rPr>
          <w:t xml:space="preserve">was to inculcate in students love for the art of healing, ethical medicine and </w:t>
        </w:r>
      </w:ins>
      <w:ins w:id="99" w:author="susan solomon" w:date="2018-04-18T19:32:00Z">
        <w:r w:rsidR="00463871" w:rsidRPr="00E865EC">
          <w:rPr>
            <w:rFonts w:ascii="Times New Roman" w:hAnsi="Times New Roman" w:cs="Times New Roman"/>
          </w:rPr>
          <w:t>humanitarian medicine.</w:t>
        </w:r>
      </w:ins>
      <w:ins w:id="100" w:author="susan solomon" w:date="2018-04-18T19:33:00Z">
        <w:r w:rsidR="00463871" w:rsidRPr="00E865EC">
          <w:rPr>
            <w:rFonts w:ascii="Times New Roman" w:hAnsi="Times New Roman" w:cs="Times New Roman"/>
          </w:rPr>
          <w:t xml:space="preserve"> </w:t>
        </w:r>
      </w:ins>
      <w:ins w:id="101" w:author="susan solomon" w:date="2018-04-19T10:34:00Z">
        <w:r w:rsidR="00012860" w:rsidRPr="00E865EC">
          <w:rPr>
            <w:rFonts w:ascii="Times New Roman" w:hAnsi="Times New Roman" w:cs="Times New Roman"/>
          </w:rPr>
          <w:t>The team</w:t>
        </w:r>
      </w:ins>
      <w:ins w:id="102" w:author="susan solomon" w:date="2018-04-18T19:33:00Z">
        <w:r w:rsidR="00463871" w:rsidRPr="00E865EC">
          <w:rPr>
            <w:rFonts w:ascii="Times New Roman" w:hAnsi="Times New Roman" w:cs="Times New Roman"/>
          </w:rPr>
          <w:t xml:space="preserve"> w</w:t>
        </w:r>
      </w:ins>
      <w:ins w:id="103" w:author="susan solomon" w:date="2018-04-19T10:34:00Z">
        <w:r w:rsidR="00012860" w:rsidRPr="00E865EC">
          <w:rPr>
            <w:rFonts w:ascii="Times New Roman" w:hAnsi="Times New Roman" w:cs="Times New Roman"/>
          </w:rPr>
          <w:t>as</w:t>
        </w:r>
      </w:ins>
      <w:ins w:id="104" w:author="susan solomon" w:date="2018-04-18T19:33:00Z">
        <w:r w:rsidR="00463871" w:rsidRPr="00E865EC">
          <w:rPr>
            <w:rFonts w:ascii="Times New Roman" w:hAnsi="Times New Roman" w:cs="Times New Roman"/>
          </w:rPr>
          <w:t xml:space="preserve"> of the firm opinion that every medical student needs to experience this program. It was therefore decided to include the entire class of the students with attendance being marked and also to conduct the sessions during the regular teaching hours. Hence, </w:t>
        </w:r>
      </w:ins>
      <w:ins w:id="105" w:author="susan solomon" w:date="2018-04-19T10:35:00Z">
        <w:r w:rsidR="00012860" w:rsidRPr="00E865EC">
          <w:rPr>
            <w:rFonts w:ascii="Times New Roman" w:hAnsi="Times New Roman" w:cs="Times New Roman"/>
          </w:rPr>
          <w:t xml:space="preserve">it was decided to integrate </w:t>
        </w:r>
        <w:proofErr w:type="spellStart"/>
        <w:r w:rsidR="00012860" w:rsidRPr="00E865EC">
          <w:rPr>
            <w:rFonts w:ascii="Times New Roman" w:hAnsi="Times New Roman" w:cs="Times New Roman"/>
          </w:rPr>
          <w:t>HiM</w:t>
        </w:r>
      </w:ins>
      <w:proofErr w:type="spellEnd"/>
      <w:ins w:id="106" w:author="susan solomon" w:date="2018-04-18T19:33:00Z">
        <w:r w:rsidR="00463871" w:rsidRPr="00E865EC">
          <w:rPr>
            <w:rFonts w:ascii="Times New Roman" w:hAnsi="Times New Roman" w:cs="Times New Roman"/>
          </w:rPr>
          <w:t xml:space="preserve"> into the curriculum for the 1</w:t>
        </w:r>
        <w:r w:rsidR="00463871" w:rsidRPr="00E865EC">
          <w:rPr>
            <w:rFonts w:ascii="Times New Roman" w:hAnsi="Times New Roman" w:cs="Times New Roman"/>
            <w:vertAlign w:val="superscript"/>
          </w:rPr>
          <w:t>st</w:t>
        </w:r>
        <w:r w:rsidR="00463871" w:rsidRPr="00E865EC">
          <w:rPr>
            <w:rFonts w:ascii="Times New Roman" w:hAnsi="Times New Roman" w:cs="Times New Roman"/>
          </w:rPr>
          <w:t>, 2</w:t>
        </w:r>
        <w:r w:rsidR="00463871" w:rsidRPr="00E865EC">
          <w:rPr>
            <w:rFonts w:ascii="Times New Roman" w:hAnsi="Times New Roman" w:cs="Times New Roman"/>
            <w:vertAlign w:val="superscript"/>
          </w:rPr>
          <w:t>nd</w:t>
        </w:r>
        <w:r w:rsidR="00463871" w:rsidRPr="00E865EC">
          <w:rPr>
            <w:rFonts w:ascii="Times New Roman" w:hAnsi="Times New Roman" w:cs="Times New Roman"/>
          </w:rPr>
          <w:t xml:space="preserve"> and </w:t>
        </w:r>
        <w:proofErr w:type="gramStart"/>
        <w:r w:rsidR="00463871" w:rsidRPr="00E865EC">
          <w:rPr>
            <w:rFonts w:ascii="Times New Roman" w:hAnsi="Times New Roman" w:cs="Times New Roman"/>
          </w:rPr>
          <w:t>pre final</w:t>
        </w:r>
        <w:proofErr w:type="gramEnd"/>
        <w:r w:rsidR="00463871" w:rsidRPr="00E865EC">
          <w:rPr>
            <w:rFonts w:ascii="Times New Roman" w:hAnsi="Times New Roman" w:cs="Times New Roman"/>
          </w:rPr>
          <w:t xml:space="preserve"> year students during semester II, Semester IV and Semester VI, from January to May of every year.</w:t>
        </w:r>
      </w:ins>
      <w:ins w:id="107" w:author="susan solomon" w:date="2018-04-18T19:36:00Z">
        <w:r w:rsidR="00463871" w:rsidRPr="00E865EC">
          <w:rPr>
            <w:rFonts w:ascii="Times New Roman" w:hAnsi="Times New Roman" w:cs="Times New Roman"/>
          </w:rPr>
          <w:t xml:space="preserve"> Forty </w:t>
        </w:r>
      </w:ins>
      <w:ins w:id="108" w:author="susan solomon" w:date="2018-04-18T19:37:00Z">
        <w:r w:rsidR="00463871" w:rsidRPr="00E865EC">
          <w:rPr>
            <w:rFonts w:ascii="Times New Roman" w:hAnsi="Times New Roman" w:cs="Times New Roman"/>
          </w:rPr>
          <w:t xml:space="preserve">hours </w:t>
        </w:r>
      </w:ins>
      <w:ins w:id="109" w:author="susan solomon" w:date="2018-04-27T10:56:00Z">
        <w:r w:rsidR="00A75F50" w:rsidRPr="00E865EC">
          <w:rPr>
            <w:rFonts w:ascii="Times New Roman" w:hAnsi="Times New Roman" w:cs="Times New Roman"/>
          </w:rPr>
          <w:t xml:space="preserve">which were additional tutorial hours </w:t>
        </w:r>
      </w:ins>
      <w:ins w:id="110" w:author="susan solomon" w:date="2018-04-18T19:37:00Z">
        <w:r w:rsidR="00463871" w:rsidRPr="00E865EC">
          <w:rPr>
            <w:rFonts w:ascii="Times New Roman" w:hAnsi="Times New Roman" w:cs="Times New Roman"/>
          </w:rPr>
          <w:t xml:space="preserve">were </w:t>
        </w:r>
        <w:r w:rsidR="001E172D" w:rsidRPr="00E865EC">
          <w:rPr>
            <w:rFonts w:ascii="Times New Roman" w:hAnsi="Times New Roman" w:cs="Times New Roman"/>
          </w:rPr>
          <w:t>dedicated to this endeavour.</w:t>
        </w:r>
      </w:ins>
      <w:ins w:id="111" w:author="susan solomon" w:date="2018-04-18T19:43:00Z">
        <w:r w:rsidR="00D26948" w:rsidRPr="00E865EC">
          <w:rPr>
            <w:rFonts w:ascii="Times New Roman" w:hAnsi="Times New Roman" w:cs="Times New Roman"/>
          </w:rPr>
          <w:t xml:space="preserve"> </w:t>
        </w:r>
      </w:ins>
      <w:ins w:id="112" w:author="susan solomon" w:date="2018-04-18T19:44:00Z">
        <w:r w:rsidR="00D26948" w:rsidRPr="00E865EC">
          <w:rPr>
            <w:rFonts w:ascii="Times New Roman" w:hAnsi="Times New Roman" w:cs="Times New Roman"/>
          </w:rPr>
          <w:t xml:space="preserve"> Regarding selection of topics, </w:t>
        </w:r>
      </w:ins>
      <w:ins w:id="113" w:author="susan solomon" w:date="2018-04-26T12:34:00Z">
        <w:r w:rsidR="00C71A54" w:rsidRPr="00E865EC">
          <w:rPr>
            <w:rFonts w:ascii="Times New Roman" w:hAnsi="Times New Roman" w:cs="Times New Roman"/>
          </w:rPr>
          <w:t>i</w:t>
        </w:r>
      </w:ins>
      <w:ins w:id="114" w:author="susan solomon" w:date="2018-04-18T19:43:00Z">
        <w:r w:rsidR="00D26948" w:rsidRPr="00E865EC">
          <w:rPr>
            <w:rFonts w:ascii="Times New Roman" w:hAnsi="Times New Roman" w:cs="Times New Roman"/>
          </w:rPr>
          <w:t>n addition to the suggestions from faculty and students, the introduction of ATCOM (Attitudes &amp; Communication) module by the Medical Council of India gave us quite a few extra ideas.</w:t>
        </w:r>
      </w:ins>
    </w:p>
    <w:p w14:paraId="48A1E5E4" w14:textId="1B6E43DA" w:rsidR="00656377" w:rsidRPr="00E865EC" w:rsidRDefault="00656377" w:rsidP="00E05F57">
      <w:pPr>
        <w:spacing w:line="480" w:lineRule="auto"/>
        <w:ind w:firstLine="720"/>
        <w:jc w:val="both"/>
        <w:rPr>
          <w:rFonts w:ascii="Times New Roman" w:hAnsi="Times New Roman" w:cs="Times New Roman"/>
        </w:rPr>
      </w:pPr>
      <w:del w:id="115" w:author="susan solomon" w:date="2018-04-18T19:12:00Z">
        <w:r w:rsidRPr="00E865EC" w:rsidDel="00885265">
          <w:rPr>
            <w:rFonts w:ascii="Times New Roman" w:hAnsi="Times New Roman" w:cs="Times New Roman"/>
          </w:rPr>
          <w:delText xml:space="preserve">In 2014, a decision was made at Pondicherry Institute of Medical Sciences (PIMS) to begin HiM program for undergraduate students. </w:delText>
        </w:r>
      </w:del>
      <w:ins w:id="116" w:author="susan solomon" w:date="2018-04-18T19:12:00Z">
        <w:r w:rsidR="00885265" w:rsidRPr="00E865EC">
          <w:rPr>
            <w:rFonts w:ascii="Times New Roman" w:hAnsi="Times New Roman" w:cs="Times New Roman"/>
          </w:rPr>
          <w:t xml:space="preserve"> </w:t>
        </w:r>
      </w:ins>
      <w:del w:id="117" w:author="susan solomon" w:date="2018-04-18T19:21:00Z">
        <w:r w:rsidRPr="00E865EC" w:rsidDel="00153CD3">
          <w:rPr>
            <w:rFonts w:ascii="Times New Roman" w:hAnsi="Times New Roman" w:cs="Times New Roman"/>
          </w:rPr>
          <w:delText xml:space="preserve">The initiative came after a meeting of the </w:delText>
        </w:r>
      </w:del>
      <w:ins w:id="118" w:author="susan solomon" w:date="2018-04-26T12:35:00Z">
        <w:r w:rsidR="00C71A54" w:rsidRPr="00E865EC">
          <w:rPr>
            <w:rFonts w:ascii="Times New Roman" w:hAnsi="Times New Roman" w:cs="Times New Roman"/>
          </w:rPr>
          <w:t>We decided that the sessions would be conducted altogether differently from the routine didactic classes.</w:t>
        </w:r>
      </w:ins>
      <w:ins w:id="119" w:author="susan solomon" w:date="2018-04-26T13:32:00Z">
        <w:r w:rsidR="007B7C22" w:rsidRPr="00E865EC">
          <w:rPr>
            <w:rFonts w:ascii="Times New Roman" w:hAnsi="Times New Roman" w:cs="Times New Roman"/>
          </w:rPr>
          <w:t xml:space="preserve"> </w:t>
        </w:r>
      </w:ins>
      <w:ins w:id="120" w:author="susan solomon" w:date="2018-04-18T19:35:00Z">
        <w:r w:rsidR="00463871" w:rsidRPr="00E865EC">
          <w:rPr>
            <w:rFonts w:ascii="Times New Roman" w:hAnsi="Times New Roman" w:cs="Times New Roman"/>
          </w:rPr>
          <w:t xml:space="preserve">Certain guidelines were decided, such as – each session would be conducted by multiple faculty members so that various viewpoints would be expressed for sensitive issues, philosophical and ethical matters, attitude, communication skills, etc. The coordinator chose a team of facilitators </w:t>
        </w:r>
      </w:ins>
      <w:ins w:id="121" w:author="susan solomon" w:date="2018-04-18T19:41:00Z">
        <w:r w:rsidR="00D26948" w:rsidRPr="00E865EC">
          <w:rPr>
            <w:rFonts w:ascii="Times New Roman" w:hAnsi="Times New Roman" w:cs="Times New Roman"/>
          </w:rPr>
          <w:t xml:space="preserve">across specialties </w:t>
        </w:r>
      </w:ins>
      <w:ins w:id="122" w:author="susan solomon" w:date="2018-04-18T19:35:00Z">
        <w:r w:rsidR="00463871" w:rsidRPr="00E865EC">
          <w:rPr>
            <w:rFonts w:ascii="Times New Roman" w:hAnsi="Times New Roman" w:cs="Times New Roman"/>
          </w:rPr>
          <w:t>for each topic, keeping in mind their interest, experience and ability to deal with the given topic.</w:t>
        </w:r>
      </w:ins>
      <w:ins w:id="123" w:author="susan solomon" w:date="2018-04-18T19:41:00Z">
        <w:r w:rsidR="00D26948" w:rsidRPr="00E865EC">
          <w:rPr>
            <w:rFonts w:ascii="Times New Roman" w:hAnsi="Times New Roman" w:cs="Times New Roman"/>
          </w:rPr>
          <w:t xml:space="preserve"> The coordinator decid</w:t>
        </w:r>
      </w:ins>
      <w:ins w:id="124" w:author="susan solomon" w:date="2018-04-18T19:42:00Z">
        <w:r w:rsidR="00D26948" w:rsidRPr="00E865EC">
          <w:rPr>
            <w:rFonts w:ascii="Times New Roman" w:hAnsi="Times New Roman" w:cs="Times New Roman"/>
          </w:rPr>
          <w:t>ed to attend every session</w:t>
        </w:r>
      </w:ins>
      <w:ins w:id="125" w:author="susan solomon" w:date="2018-04-26T13:35:00Z">
        <w:r w:rsidR="000206E0" w:rsidRPr="00E865EC">
          <w:rPr>
            <w:rFonts w:ascii="Times New Roman" w:hAnsi="Times New Roman" w:cs="Times New Roman"/>
          </w:rPr>
          <w:t xml:space="preserve"> in order</w:t>
        </w:r>
      </w:ins>
      <w:ins w:id="126" w:author="susan solomon" w:date="2018-04-26T13:33:00Z">
        <w:r w:rsidR="000206E0" w:rsidRPr="00E865EC">
          <w:rPr>
            <w:rFonts w:ascii="Times New Roman" w:hAnsi="Times New Roman" w:cs="Times New Roman"/>
          </w:rPr>
          <w:t xml:space="preserve"> </w:t>
        </w:r>
      </w:ins>
      <w:ins w:id="127" w:author="susan solomon" w:date="2018-04-26T13:34:00Z">
        <w:r w:rsidR="000206E0" w:rsidRPr="00E865EC">
          <w:rPr>
            <w:rFonts w:ascii="Times New Roman" w:hAnsi="Times New Roman" w:cs="Times New Roman"/>
          </w:rPr>
          <w:t xml:space="preserve">to identify the interests </w:t>
        </w:r>
      </w:ins>
      <w:ins w:id="128" w:author="susan solomon" w:date="2018-04-26T13:36:00Z">
        <w:r w:rsidR="000206E0" w:rsidRPr="00E865EC">
          <w:rPr>
            <w:rFonts w:ascii="Times New Roman" w:hAnsi="Times New Roman" w:cs="Times New Roman"/>
          </w:rPr>
          <w:t xml:space="preserve">and participation </w:t>
        </w:r>
      </w:ins>
      <w:ins w:id="129" w:author="susan solomon" w:date="2018-04-26T13:34:00Z">
        <w:r w:rsidR="000206E0" w:rsidRPr="00E865EC">
          <w:rPr>
            <w:rFonts w:ascii="Times New Roman" w:hAnsi="Times New Roman" w:cs="Times New Roman"/>
          </w:rPr>
          <w:t>of students and faculty</w:t>
        </w:r>
      </w:ins>
      <w:ins w:id="130" w:author="susan solomon" w:date="2018-04-26T13:35:00Z">
        <w:r w:rsidR="000206E0" w:rsidRPr="00E865EC">
          <w:rPr>
            <w:rFonts w:ascii="Times New Roman" w:hAnsi="Times New Roman" w:cs="Times New Roman"/>
          </w:rPr>
          <w:t xml:space="preserve"> and to make </w:t>
        </w:r>
      </w:ins>
      <w:ins w:id="131" w:author="susan solomon" w:date="2018-04-26T13:38:00Z">
        <w:r w:rsidR="00E3191F" w:rsidRPr="00E865EC">
          <w:rPr>
            <w:rFonts w:ascii="Times New Roman" w:hAnsi="Times New Roman" w:cs="Times New Roman"/>
          </w:rPr>
          <w:t>modifications</w:t>
        </w:r>
      </w:ins>
      <w:ins w:id="132" w:author="susan solomon" w:date="2018-04-26T13:35:00Z">
        <w:r w:rsidR="000206E0" w:rsidRPr="00E865EC">
          <w:rPr>
            <w:rFonts w:ascii="Times New Roman" w:hAnsi="Times New Roman" w:cs="Times New Roman"/>
          </w:rPr>
          <w:t xml:space="preserve"> in further sessions, if needed</w:t>
        </w:r>
      </w:ins>
      <w:ins w:id="133" w:author="susan solomon" w:date="2018-04-18T19:42:00Z">
        <w:r w:rsidR="00D26948" w:rsidRPr="00E865EC">
          <w:rPr>
            <w:rFonts w:ascii="Times New Roman" w:hAnsi="Times New Roman" w:cs="Times New Roman"/>
          </w:rPr>
          <w:t>.</w:t>
        </w:r>
      </w:ins>
      <w:del w:id="134" w:author="susan solomon" w:date="2018-04-18T19:21:00Z">
        <w:r w:rsidRPr="00E865EC" w:rsidDel="00153CD3">
          <w:rPr>
            <w:rFonts w:ascii="Times New Roman" w:hAnsi="Times New Roman" w:cs="Times New Roman"/>
          </w:rPr>
          <w:delText xml:space="preserve">Medical Education Unit (MEU), with support from the administrative authorities. </w:delText>
        </w:r>
      </w:del>
      <w:del w:id="135" w:author="susan solomon" w:date="2018-04-18T19:36:00Z">
        <w:r w:rsidRPr="00E865EC" w:rsidDel="00463871">
          <w:rPr>
            <w:rFonts w:ascii="Times New Roman" w:hAnsi="Times New Roman" w:cs="Times New Roman"/>
          </w:rPr>
          <w:delText xml:space="preserve">Forty hours of dedicated time was allotted for this endeavor. </w:delText>
        </w:r>
      </w:del>
      <w:del w:id="136" w:author="susan solomon" w:date="2018-04-18T19:27:00Z">
        <w:r w:rsidRPr="00E865EC" w:rsidDel="00463871">
          <w:rPr>
            <w:rFonts w:ascii="Times New Roman" w:hAnsi="Times New Roman" w:cs="Times New Roman"/>
          </w:rPr>
          <w:delText>A co-coordinator was also appointed and a small team formed for the conduct and evaluation of the program.</w:delText>
        </w:r>
      </w:del>
    </w:p>
    <w:p w14:paraId="05FD3A2B" w14:textId="77777777" w:rsidR="00656377" w:rsidRPr="00E865EC" w:rsidRDefault="00656377">
      <w:pPr>
        <w:spacing w:line="480" w:lineRule="auto"/>
        <w:ind w:firstLine="720"/>
        <w:jc w:val="both"/>
        <w:rPr>
          <w:rFonts w:ascii="Times New Roman" w:hAnsi="Times New Roman" w:cs="Times New Roman"/>
        </w:rPr>
        <w:pPrChange w:id="137" w:author="susan solomon" w:date="2018-04-27T09:57:00Z">
          <w:pPr>
            <w:spacing w:line="360" w:lineRule="auto"/>
            <w:ind w:firstLine="720"/>
            <w:jc w:val="both"/>
          </w:pPr>
        </w:pPrChange>
      </w:pPr>
    </w:p>
    <w:p w14:paraId="5EAD2B08" w14:textId="412F5F96" w:rsidR="00656377" w:rsidRPr="00E865EC" w:rsidDel="00D26948" w:rsidRDefault="00656377" w:rsidP="00E05F57">
      <w:pPr>
        <w:spacing w:line="480" w:lineRule="auto"/>
        <w:ind w:firstLine="720"/>
        <w:jc w:val="both"/>
        <w:rPr>
          <w:del w:id="138" w:author="susan solomon" w:date="2018-04-18T19:39:00Z"/>
          <w:rFonts w:ascii="Times New Roman" w:hAnsi="Times New Roman" w:cs="Times New Roman"/>
        </w:rPr>
      </w:pPr>
      <w:del w:id="139" w:author="susan solomon" w:date="2018-04-18T19:39:00Z">
        <w:r w:rsidRPr="00E865EC" w:rsidDel="00D26948">
          <w:rPr>
            <w:rFonts w:ascii="Times New Roman" w:hAnsi="Times New Roman" w:cs="Times New Roman"/>
          </w:rPr>
          <w:delText>The immediate major challenges we had to deal with were – what objectives? what topics? forwhom?by whom? when? how to conduct? and how to evaluate?</w:delText>
        </w:r>
      </w:del>
    </w:p>
    <w:p w14:paraId="3458C094" w14:textId="77777777" w:rsidR="00656377" w:rsidRPr="00E865EC" w:rsidRDefault="00656377">
      <w:pPr>
        <w:spacing w:line="480" w:lineRule="auto"/>
        <w:ind w:firstLine="720"/>
        <w:jc w:val="both"/>
        <w:rPr>
          <w:rFonts w:ascii="Times New Roman" w:hAnsi="Times New Roman" w:cs="Times New Roman"/>
        </w:rPr>
        <w:pPrChange w:id="140" w:author="susan solomon" w:date="2018-04-27T09:57:00Z">
          <w:pPr>
            <w:spacing w:line="360" w:lineRule="auto"/>
            <w:ind w:firstLine="720"/>
            <w:jc w:val="both"/>
          </w:pPr>
        </w:pPrChange>
      </w:pPr>
    </w:p>
    <w:p w14:paraId="4BE0AC1B" w14:textId="1B828BE3" w:rsidR="00656377" w:rsidRPr="00E865EC" w:rsidDel="00463871" w:rsidRDefault="00656377" w:rsidP="00E05F57">
      <w:pPr>
        <w:spacing w:line="480" w:lineRule="auto"/>
        <w:ind w:firstLine="720"/>
        <w:jc w:val="both"/>
        <w:rPr>
          <w:del w:id="141" w:author="susan solomon" w:date="2018-04-18T19:29:00Z"/>
          <w:rFonts w:ascii="Times New Roman" w:hAnsi="Times New Roman" w:cs="Times New Roman"/>
        </w:rPr>
      </w:pPr>
      <w:del w:id="142" w:author="susan solomon" w:date="2018-04-18T19:29:00Z">
        <w:r w:rsidRPr="00E865EC" w:rsidDel="00463871">
          <w:rPr>
            <w:rFonts w:ascii="Times New Roman" w:hAnsi="Times New Roman" w:cs="Times New Roman"/>
          </w:rPr>
          <w:delText>With lots of enthusiastic discussions, most of the details were sorted out and the program formally commenced in January 2015. It has been conducted successfully for the last 3 years and we eagerly look forward to its continuation in the forthcoming years.</w:delText>
        </w:r>
      </w:del>
    </w:p>
    <w:p w14:paraId="05376672" w14:textId="3DDE2800" w:rsidR="00656377" w:rsidRPr="00E865EC" w:rsidDel="00D26948" w:rsidRDefault="00656377">
      <w:pPr>
        <w:spacing w:line="480" w:lineRule="auto"/>
        <w:jc w:val="both"/>
        <w:rPr>
          <w:del w:id="143" w:author="susan solomon" w:date="2018-04-18T19:39:00Z"/>
          <w:rFonts w:ascii="Times New Roman" w:hAnsi="Times New Roman" w:cs="Times New Roman"/>
          <w:b/>
        </w:rPr>
        <w:pPrChange w:id="144" w:author="susan solomon" w:date="2018-04-27T09:57:00Z">
          <w:pPr>
            <w:spacing w:line="360" w:lineRule="auto"/>
            <w:jc w:val="both"/>
          </w:pPr>
        </w:pPrChange>
      </w:pPr>
      <w:r w:rsidRPr="00E865EC">
        <w:rPr>
          <w:rFonts w:ascii="Times New Roman" w:hAnsi="Times New Roman" w:cs="Times New Roman"/>
          <w:b/>
        </w:rPr>
        <w:t xml:space="preserve">A) </w:t>
      </w:r>
      <w:del w:id="145" w:author="susan solomon" w:date="2018-04-18T19:39:00Z">
        <w:r w:rsidRPr="00E865EC" w:rsidDel="00D26948">
          <w:rPr>
            <w:rFonts w:ascii="Times New Roman" w:hAnsi="Times New Roman" w:cs="Times New Roman"/>
            <w:b/>
          </w:rPr>
          <w:delText>WHAT  OBJECTIVES?</w:delText>
        </w:r>
      </w:del>
    </w:p>
    <w:p w14:paraId="3961E6B3" w14:textId="0EB1564E" w:rsidR="00656377" w:rsidRPr="00F36496" w:rsidDel="00D26948" w:rsidRDefault="00656377">
      <w:pPr>
        <w:spacing w:line="480" w:lineRule="auto"/>
        <w:jc w:val="both"/>
        <w:rPr>
          <w:del w:id="146" w:author="susan solomon" w:date="2018-04-18T19:39:00Z"/>
          <w:rFonts w:ascii="Times New Roman" w:hAnsi="Times New Roman" w:cs="Times New Roman"/>
          <w:b/>
        </w:rPr>
        <w:pPrChange w:id="147" w:author="susan solomon" w:date="2018-04-27T09:57:00Z">
          <w:pPr>
            <w:pStyle w:val="ListParagraph"/>
            <w:spacing w:line="360" w:lineRule="auto"/>
            <w:ind w:left="360"/>
            <w:jc w:val="both"/>
          </w:pPr>
        </w:pPrChange>
      </w:pPr>
    </w:p>
    <w:p w14:paraId="7BDC3F35" w14:textId="30636686" w:rsidR="00656377" w:rsidRPr="00E865EC" w:rsidDel="00D26948" w:rsidRDefault="00656377">
      <w:pPr>
        <w:spacing w:line="480" w:lineRule="auto"/>
        <w:jc w:val="both"/>
        <w:rPr>
          <w:del w:id="148" w:author="susan solomon" w:date="2018-04-18T19:39:00Z"/>
          <w:rFonts w:ascii="Times New Roman" w:hAnsi="Times New Roman" w:cs="Times New Roman"/>
        </w:rPr>
        <w:pPrChange w:id="149" w:author="susan solomon" w:date="2018-04-27T09:57:00Z">
          <w:pPr>
            <w:spacing w:line="480" w:lineRule="auto"/>
            <w:ind w:firstLine="720"/>
            <w:jc w:val="both"/>
          </w:pPr>
        </w:pPrChange>
      </w:pPr>
      <w:del w:id="150" w:author="susan solomon" w:date="2018-04-18T19:39:00Z">
        <w:r w:rsidRPr="00E865EC" w:rsidDel="00D26948">
          <w:rPr>
            <w:rFonts w:ascii="Times New Roman" w:hAnsi="Times New Roman" w:cs="Times New Roman"/>
          </w:rPr>
          <w:delText xml:space="preserve">The team unanimously decided on the following objectives. </w:delText>
        </w:r>
      </w:del>
    </w:p>
    <w:p w14:paraId="4B71E0D2" w14:textId="4F212166" w:rsidR="00656377" w:rsidRPr="00E865EC" w:rsidDel="00D26948" w:rsidRDefault="00656377">
      <w:pPr>
        <w:spacing w:line="480" w:lineRule="auto"/>
        <w:jc w:val="both"/>
        <w:rPr>
          <w:del w:id="151" w:author="susan solomon" w:date="2018-04-18T19:39:00Z"/>
          <w:rFonts w:ascii="Times New Roman" w:hAnsi="Times New Roman" w:cs="Times New Roman"/>
        </w:rPr>
        <w:pPrChange w:id="152" w:author="susan solomon" w:date="2018-04-27T09:57:00Z">
          <w:pPr>
            <w:spacing w:line="480" w:lineRule="auto"/>
            <w:ind w:firstLine="720"/>
            <w:jc w:val="both"/>
          </w:pPr>
        </w:pPrChange>
      </w:pPr>
      <w:del w:id="153" w:author="susan solomon" w:date="2018-04-18T19:39:00Z">
        <w:r w:rsidRPr="00E865EC" w:rsidDel="00D26948">
          <w:rPr>
            <w:rFonts w:ascii="Times New Roman" w:hAnsi="Times New Roman" w:cs="Times New Roman"/>
          </w:rPr>
          <w:delText xml:space="preserve">To inculcate in all our graduates a love for </w:delText>
        </w:r>
      </w:del>
    </w:p>
    <w:p w14:paraId="6ACAA8D6" w14:textId="58DE8E53" w:rsidR="00656377" w:rsidRPr="00F36496" w:rsidDel="00D26948" w:rsidRDefault="00656377">
      <w:pPr>
        <w:spacing w:line="480" w:lineRule="auto"/>
        <w:jc w:val="both"/>
        <w:rPr>
          <w:del w:id="154" w:author="susan solomon" w:date="2018-04-18T19:39:00Z"/>
          <w:rFonts w:ascii="Times New Roman" w:hAnsi="Times New Roman" w:cs="Times New Roman"/>
        </w:rPr>
        <w:pPrChange w:id="155" w:author="susan solomon" w:date="2018-04-27T09:57:00Z">
          <w:pPr>
            <w:pStyle w:val="ListParagraph"/>
            <w:numPr>
              <w:numId w:val="3"/>
            </w:numPr>
            <w:spacing w:line="480" w:lineRule="auto"/>
            <w:ind w:left="1800" w:hanging="360"/>
            <w:jc w:val="both"/>
          </w:pPr>
        </w:pPrChange>
      </w:pPr>
      <w:del w:id="156" w:author="susan solomon" w:date="2018-04-18T19:39:00Z">
        <w:r w:rsidRPr="00F36496" w:rsidDel="00D26948">
          <w:rPr>
            <w:rFonts w:ascii="Times New Roman" w:hAnsi="Times New Roman" w:cs="Times New Roman"/>
          </w:rPr>
          <w:delText xml:space="preserve">Art of healing </w:delText>
        </w:r>
      </w:del>
    </w:p>
    <w:p w14:paraId="7BBBFDB1" w14:textId="3E4FC7FA" w:rsidR="00656377" w:rsidRPr="00E865EC" w:rsidDel="00D26948" w:rsidRDefault="00656377">
      <w:pPr>
        <w:spacing w:line="480" w:lineRule="auto"/>
        <w:jc w:val="both"/>
        <w:rPr>
          <w:del w:id="157" w:author="susan solomon" w:date="2018-04-18T19:39:00Z"/>
          <w:rFonts w:ascii="Times New Roman" w:hAnsi="Times New Roman" w:cs="Times New Roman"/>
          <w:rPrChange w:id="158" w:author="susan solomon" w:date="2018-04-27T13:15:00Z">
            <w:rPr>
              <w:del w:id="159" w:author="susan solomon" w:date="2018-04-18T19:39:00Z"/>
              <w:rFonts w:ascii="Times New Roman" w:hAnsi="Times New Roman" w:cs="Times New Roman"/>
            </w:rPr>
          </w:rPrChange>
        </w:rPr>
        <w:pPrChange w:id="160" w:author="susan solomon" w:date="2018-04-27T09:57:00Z">
          <w:pPr>
            <w:pStyle w:val="ListParagraph"/>
            <w:numPr>
              <w:numId w:val="3"/>
            </w:numPr>
            <w:spacing w:line="480" w:lineRule="auto"/>
            <w:ind w:left="1800" w:hanging="360"/>
            <w:jc w:val="both"/>
          </w:pPr>
        </w:pPrChange>
      </w:pPr>
      <w:del w:id="161" w:author="susan solomon" w:date="2018-04-18T19:39:00Z">
        <w:r w:rsidRPr="00E865EC" w:rsidDel="00D26948">
          <w:rPr>
            <w:rFonts w:ascii="Times New Roman" w:hAnsi="Times New Roman" w:cs="Times New Roman"/>
            <w:rPrChange w:id="162" w:author="susan solomon" w:date="2018-04-27T13:15:00Z">
              <w:rPr>
                <w:rFonts w:ascii="Times New Roman" w:hAnsi="Times New Roman" w:cs="Times New Roman"/>
              </w:rPr>
            </w:rPrChange>
          </w:rPr>
          <w:delText xml:space="preserve">Ethical medicine </w:delText>
        </w:r>
      </w:del>
    </w:p>
    <w:p w14:paraId="76007B7D" w14:textId="3F73F8B9" w:rsidR="00656377" w:rsidRPr="00E865EC" w:rsidDel="00D26948" w:rsidRDefault="00656377">
      <w:pPr>
        <w:spacing w:line="480" w:lineRule="auto"/>
        <w:jc w:val="both"/>
        <w:rPr>
          <w:del w:id="163" w:author="susan solomon" w:date="2018-04-18T19:39:00Z"/>
          <w:rFonts w:ascii="Times New Roman" w:hAnsi="Times New Roman" w:cs="Times New Roman"/>
          <w:rPrChange w:id="164" w:author="susan solomon" w:date="2018-04-27T13:15:00Z">
            <w:rPr>
              <w:del w:id="165" w:author="susan solomon" w:date="2018-04-18T19:39:00Z"/>
              <w:rFonts w:ascii="Times New Roman" w:hAnsi="Times New Roman" w:cs="Times New Roman"/>
            </w:rPr>
          </w:rPrChange>
        </w:rPr>
        <w:pPrChange w:id="166" w:author="susan solomon" w:date="2018-04-27T09:57:00Z">
          <w:pPr>
            <w:pStyle w:val="ListParagraph"/>
            <w:numPr>
              <w:numId w:val="3"/>
            </w:numPr>
            <w:spacing w:line="360" w:lineRule="auto"/>
            <w:ind w:left="1800" w:hanging="360"/>
            <w:jc w:val="both"/>
          </w:pPr>
        </w:pPrChange>
      </w:pPr>
      <w:del w:id="167" w:author="susan solomon" w:date="2018-04-18T19:39:00Z">
        <w:r w:rsidRPr="00E865EC" w:rsidDel="00D26948">
          <w:rPr>
            <w:rFonts w:ascii="Times New Roman" w:hAnsi="Times New Roman" w:cs="Times New Roman"/>
            <w:rPrChange w:id="168" w:author="susan solomon" w:date="2018-04-27T13:15:00Z">
              <w:rPr>
                <w:rFonts w:ascii="Times New Roman" w:hAnsi="Times New Roman" w:cs="Times New Roman"/>
              </w:rPr>
            </w:rPrChange>
          </w:rPr>
          <w:delText xml:space="preserve">Humanitarian  medicine </w:delText>
        </w:r>
      </w:del>
    </w:p>
    <w:p w14:paraId="0B8E64EC" w14:textId="5F19A580" w:rsidR="00656377" w:rsidRPr="00E865EC" w:rsidDel="00D26948" w:rsidRDefault="00656377">
      <w:pPr>
        <w:spacing w:line="480" w:lineRule="auto"/>
        <w:jc w:val="both"/>
        <w:rPr>
          <w:del w:id="169" w:author="susan solomon" w:date="2018-04-18T19:39:00Z"/>
          <w:rFonts w:ascii="Times New Roman" w:hAnsi="Times New Roman" w:cs="Times New Roman"/>
        </w:rPr>
        <w:pPrChange w:id="170" w:author="susan solomon" w:date="2018-04-27T09:57:00Z">
          <w:pPr>
            <w:spacing w:line="480" w:lineRule="auto"/>
            <w:ind w:firstLine="720"/>
            <w:jc w:val="both"/>
          </w:pPr>
        </w:pPrChange>
      </w:pPr>
    </w:p>
    <w:p w14:paraId="70C2649C" w14:textId="75EF0699" w:rsidR="00656377" w:rsidRPr="00E865EC" w:rsidDel="00D26948" w:rsidRDefault="00656377">
      <w:pPr>
        <w:spacing w:line="480" w:lineRule="auto"/>
        <w:ind w:firstLine="720"/>
        <w:jc w:val="both"/>
        <w:rPr>
          <w:del w:id="171" w:author="susan solomon" w:date="2018-04-18T19:39:00Z"/>
          <w:rFonts w:ascii="Times New Roman" w:hAnsi="Times New Roman" w:cs="Times New Roman"/>
        </w:rPr>
        <w:pPrChange w:id="172" w:author="susan solomon" w:date="2018-04-27T09:57:00Z">
          <w:pPr>
            <w:spacing w:line="360" w:lineRule="auto"/>
            <w:ind w:firstLine="720"/>
            <w:jc w:val="both"/>
          </w:pPr>
        </w:pPrChange>
      </w:pPr>
    </w:p>
    <w:p w14:paraId="6C9A9B52" w14:textId="5623C3E7" w:rsidR="00656377" w:rsidRPr="00E865EC" w:rsidDel="00D26948" w:rsidRDefault="00656377">
      <w:pPr>
        <w:spacing w:line="480" w:lineRule="auto"/>
        <w:jc w:val="both"/>
        <w:rPr>
          <w:del w:id="173" w:author="susan solomon" w:date="2018-04-18T19:39:00Z"/>
          <w:rFonts w:ascii="Times New Roman" w:hAnsi="Times New Roman" w:cs="Times New Roman"/>
          <w:b/>
        </w:rPr>
        <w:pPrChange w:id="174" w:author="susan solomon" w:date="2018-04-27T09:57:00Z">
          <w:pPr>
            <w:spacing w:line="360" w:lineRule="auto"/>
            <w:jc w:val="both"/>
          </w:pPr>
        </w:pPrChange>
      </w:pPr>
      <w:del w:id="175" w:author="susan solomon" w:date="2018-04-18T19:39:00Z">
        <w:r w:rsidRPr="00E865EC" w:rsidDel="00D26948">
          <w:rPr>
            <w:rFonts w:ascii="Times New Roman" w:hAnsi="Times New Roman" w:cs="Times New Roman"/>
            <w:b/>
          </w:rPr>
          <w:delText>B) FOR WHOM AND WHEN?</w:delText>
        </w:r>
      </w:del>
    </w:p>
    <w:p w14:paraId="0245934D" w14:textId="351F6623" w:rsidR="00656377" w:rsidRPr="00E865EC" w:rsidDel="00D26948" w:rsidRDefault="00656377">
      <w:pPr>
        <w:pStyle w:val="ListParagraph"/>
        <w:spacing w:line="480" w:lineRule="auto"/>
        <w:ind w:left="360"/>
        <w:jc w:val="both"/>
        <w:rPr>
          <w:del w:id="176" w:author="susan solomon" w:date="2018-04-18T19:39:00Z"/>
          <w:rFonts w:ascii="Times New Roman" w:hAnsi="Times New Roman" w:cs="Times New Roman"/>
          <w:b/>
          <w:sz w:val="24"/>
          <w:szCs w:val="24"/>
        </w:rPr>
        <w:pPrChange w:id="177" w:author="susan solomon" w:date="2018-04-27T09:57:00Z">
          <w:pPr>
            <w:pStyle w:val="ListParagraph"/>
            <w:spacing w:line="360" w:lineRule="auto"/>
            <w:ind w:left="360"/>
            <w:jc w:val="both"/>
          </w:pPr>
        </w:pPrChange>
      </w:pPr>
    </w:p>
    <w:p w14:paraId="3AE184BB" w14:textId="77777777" w:rsidR="00411C78" w:rsidRPr="00E865EC" w:rsidRDefault="00656377" w:rsidP="00E05F57">
      <w:pPr>
        <w:spacing w:line="480" w:lineRule="auto"/>
        <w:ind w:firstLine="720"/>
        <w:jc w:val="both"/>
        <w:rPr>
          <w:ins w:id="178" w:author="susan solomon" w:date="2018-04-26T13:37:00Z"/>
          <w:rFonts w:ascii="Times New Roman" w:hAnsi="Times New Roman" w:cs="Times New Roman"/>
        </w:rPr>
      </w:pPr>
      <w:del w:id="179" w:author="susan solomon" w:date="2018-04-18T19:39:00Z">
        <w:r w:rsidRPr="00E865EC" w:rsidDel="00D26948">
          <w:rPr>
            <w:rFonts w:ascii="Times New Roman" w:hAnsi="Times New Roman" w:cs="Times New Roman"/>
          </w:rPr>
          <w:delText>In many institutes in the West, the program is conducted only for volunteers and that too during additional working hours.(2)In India, a few institutes have recently started this program but they have generally been on a smaller scale</w:delText>
        </w:r>
      </w:del>
      <w:r w:rsidRPr="00E865EC">
        <w:rPr>
          <w:rFonts w:ascii="Times New Roman" w:hAnsi="Times New Roman" w:cs="Times New Roman"/>
        </w:rPr>
        <w:t xml:space="preserve">. </w:t>
      </w:r>
      <w:bookmarkStart w:id="180" w:name="_Hlk511843314"/>
      <w:del w:id="181" w:author="susan solomon" w:date="2018-04-18T19:33:00Z">
        <w:r w:rsidRPr="00E865EC" w:rsidDel="00463871">
          <w:rPr>
            <w:rFonts w:ascii="Times New Roman" w:hAnsi="Times New Roman" w:cs="Times New Roman"/>
          </w:rPr>
          <w:delText>We were of the firm opinion that every medical student needs to experience this program. It was therefore decided to include the entire class of the students with attendance being marked and also to conduct the sessions during the regular teaching hours. Hence, HiM was integrated into the curriculum for the 1</w:delText>
        </w:r>
        <w:r w:rsidRPr="00E865EC" w:rsidDel="00463871">
          <w:rPr>
            <w:rFonts w:ascii="Times New Roman" w:hAnsi="Times New Roman" w:cs="Times New Roman"/>
            <w:vertAlign w:val="superscript"/>
          </w:rPr>
          <w:delText>st</w:delText>
        </w:r>
        <w:r w:rsidRPr="00E865EC" w:rsidDel="00463871">
          <w:rPr>
            <w:rFonts w:ascii="Times New Roman" w:hAnsi="Times New Roman" w:cs="Times New Roman"/>
          </w:rPr>
          <w:delText>, 2</w:delText>
        </w:r>
        <w:r w:rsidRPr="00E865EC" w:rsidDel="00463871">
          <w:rPr>
            <w:rFonts w:ascii="Times New Roman" w:hAnsi="Times New Roman" w:cs="Times New Roman"/>
            <w:vertAlign w:val="superscript"/>
          </w:rPr>
          <w:delText>nd</w:delText>
        </w:r>
        <w:r w:rsidRPr="00E865EC" w:rsidDel="00463871">
          <w:rPr>
            <w:rFonts w:ascii="Times New Roman" w:hAnsi="Times New Roman" w:cs="Times New Roman"/>
          </w:rPr>
          <w:delText xml:space="preserve"> and pre final year students during semester II, Semester IV and Semester VI, from January to May of every year. </w:delText>
        </w:r>
      </w:del>
      <w:bookmarkEnd w:id="180"/>
    </w:p>
    <w:p w14:paraId="604E76F3" w14:textId="456FAC23" w:rsidR="005C7F17" w:rsidRPr="00E865EC" w:rsidRDefault="00AA7E5E" w:rsidP="00E05F57">
      <w:pPr>
        <w:spacing w:line="480" w:lineRule="auto"/>
        <w:ind w:firstLine="720"/>
        <w:jc w:val="both"/>
        <w:rPr>
          <w:ins w:id="182" w:author="susan solomon" w:date="2018-04-18T19:59:00Z"/>
          <w:rFonts w:ascii="Times New Roman" w:hAnsi="Times New Roman" w:cs="Times New Roman"/>
        </w:rPr>
      </w:pPr>
      <w:ins w:id="183" w:author="susan solomon" w:date="2018-04-18T19:47:00Z">
        <w:r w:rsidRPr="00E865EC">
          <w:rPr>
            <w:rFonts w:ascii="Times New Roman" w:hAnsi="Times New Roman" w:cs="Times New Roman"/>
          </w:rPr>
          <w:t xml:space="preserve"> Results: </w:t>
        </w:r>
      </w:ins>
      <w:ins w:id="184" w:author="susan solomon" w:date="2018-04-18T19:48:00Z">
        <w:r w:rsidRPr="00E865EC">
          <w:rPr>
            <w:rFonts w:ascii="Times New Roman" w:hAnsi="Times New Roman" w:cs="Times New Roman"/>
          </w:rPr>
          <w:t xml:space="preserve"> The </w:t>
        </w:r>
        <w:proofErr w:type="spellStart"/>
        <w:r w:rsidRPr="00E865EC">
          <w:rPr>
            <w:rFonts w:ascii="Times New Roman" w:hAnsi="Times New Roman" w:cs="Times New Roman"/>
          </w:rPr>
          <w:t>HiM</w:t>
        </w:r>
        <w:proofErr w:type="spellEnd"/>
        <w:r w:rsidRPr="00E865EC">
          <w:rPr>
            <w:rFonts w:ascii="Times New Roman" w:hAnsi="Times New Roman" w:cs="Times New Roman"/>
          </w:rPr>
          <w:t xml:space="preserve"> program was formally commenced in</w:t>
        </w:r>
      </w:ins>
      <w:ins w:id="185" w:author="susan solomon" w:date="2018-04-18T19:49:00Z">
        <w:r w:rsidRPr="00E865EC">
          <w:rPr>
            <w:rFonts w:ascii="Times New Roman" w:hAnsi="Times New Roman" w:cs="Times New Roman"/>
          </w:rPr>
          <w:t xml:space="preserve"> January 2015.</w:t>
        </w:r>
      </w:ins>
      <w:ins w:id="186" w:author="susan solomon" w:date="2018-04-18T19:48:00Z">
        <w:r w:rsidRPr="00E865EC">
          <w:rPr>
            <w:rFonts w:ascii="Times New Roman" w:hAnsi="Times New Roman" w:cs="Times New Roman"/>
          </w:rPr>
          <w:t xml:space="preserve"> </w:t>
        </w:r>
      </w:ins>
      <w:r w:rsidR="00656377" w:rsidRPr="00E865EC">
        <w:rPr>
          <w:rFonts w:ascii="Times New Roman" w:hAnsi="Times New Roman" w:cs="Times New Roman"/>
        </w:rPr>
        <w:t>Every week, one/</w:t>
      </w:r>
      <w:del w:id="187" w:author="susan solomon" w:date="2018-04-26T12:36:00Z">
        <w:r w:rsidR="00656377" w:rsidRPr="00E865EC" w:rsidDel="00C71A54">
          <w:rPr>
            <w:rFonts w:ascii="Times New Roman" w:hAnsi="Times New Roman" w:cs="Times New Roman"/>
          </w:rPr>
          <w:delText>two hour</w:delText>
        </w:r>
      </w:del>
      <w:ins w:id="188" w:author="susan solomon" w:date="2018-04-26T12:36:00Z">
        <w:r w:rsidR="00C71A54" w:rsidRPr="00E865EC">
          <w:rPr>
            <w:rFonts w:ascii="Times New Roman" w:hAnsi="Times New Roman" w:cs="Times New Roman"/>
          </w:rPr>
          <w:t>two-hour</w:t>
        </w:r>
      </w:ins>
      <w:r w:rsidR="00656377" w:rsidRPr="00E865EC">
        <w:rPr>
          <w:rFonts w:ascii="Times New Roman" w:hAnsi="Times New Roman" w:cs="Times New Roman"/>
        </w:rPr>
        <w:t xml:space="preserve"> sessions were started for all three semesters, simultaneously. Thus, three different topics were conducted each week</w:t>
      </w:r>
      <w:del w:id="189" w:author="susan solomon" w:date="2018-04-18T19:51:00Z">
        <w:r w:rsidR="00656377" w:rsidRPr="00E865EC" w:rsidDel="004305CE">
          <w:rPr>
            <w:rFonts w:ascii="Times New Roman" w:hAnsi="Times New Roman" w:cs="Times New Roman"/>
          </w:rPr>
          <w:delText>.</w:delText>
        </w:r>
      </w:del>
      <w:ins w:id="190" w:author="susan solomon" w:date="2018-04-18T19:52:00Z">
        <w:r w:rsidR="004305CE" w:rsidRPr="00E865EC">
          <w:rPr>
            <w:rFonts w:ascii="Times New Roman" w:hAnsi="Times New Roman" w:cs="Times New Roman"/>
          </w:rPr>
          <w:t xml:space="preserve"> Commonly used methodologies </w:t>
        </w:r>
      </w:ins>
      <w:ins w:id="191" w:author="susan solomon" w:date="2018-04-26T12:36:00Z">
        <w:r w:rsidR="00C71A54" w:rsidRPr="00E865EC">
          <w:rPr>
            <w:rFonts w:ascii="Times New Roman" w:hAnsi="Times New Roman" w:cs="Times New Roman"/>
          </w:rPr>
          <w:t>were role</w:t>
        </w:r>
      </w:ins>
      <w:ins w:id="192" w:author="susan solomon" w:date="2018-04-18T19:52:00Z">
        <w:r w:rsidR="004305CE" w:rsidRPr="00E865EC">
          <w:rPr>
            <w:rFonts w:ascii="Times New Roman" w:hAnsi="Times New Roman" w:cs="Times New Roman"/>
          </w:rPr>
          <w:t xml:space="preserve"> plays, debates, performing arts, interviews, appreciation of paintings, panel discussions, video clips, films, narrations, games, group activities, creative writing and reflective </w:t>
        </w:r>
      </w:ins>
      <w:ins w:id="193" w:author="susan solomon" w:date="2018-04-26T12:37:00Z">
        <w:r w:rsidR="00C71A54" w:rsidRPr="00E865EC">
          <w:rPr>
            <w:rFonts w:ascii="Times New Roman" w:hAnsi="Times New Roman" w:cs="Times New Roman"/>
          </w:rPr>
          <w:t>writing.</w:t>
        </w:r>
      </w:ins>
      <w:ins w:id="194" w:author="susan solomon" w:date="2018-04-18T19:59:00Z">
        <w:r w:rsidR="005C7F17" w:rsidRPr="00E865EC">
          <w:rPr>
            <w:rFonts w:ascii="Times New Roman" w:hAnsi="Times New Roman" w:cs="Times New Roman"/>
          </w:rPr>
          <w:t xml:space="preserve"> For few sessions, we also invited guest faculty including those </w:t>
        </w:r>
      </w:ins>
      <w:ins w:id="195" w:author="susan solomon" w:date="2018-04-26T12:37:00Z">
        <w:r w:rsidR="00C71A54" w:rsidRPr="00E865EC">
          <w:rPr>
            <w:rFonts w:ascii="Times New Roman" w:hAnsi="Times New Roman" w:cs="Times New Roman"/>
          </w:rPr>
          <w:t>from</w:t>
        </w:r>
      </w:ins>
      <w:ins w:id="196" w:author="susan solomon" w:date="2018-04-18T19:59:00Z">
        <w:r w:rsidR="005C7F17" w:rsidRPr="00E865EC">
          <w:rPr>
            <w:rFonts w:ascii="Times New Roman" w:hAnsi="Times New Roman" w:cs="Times New Roman"/>
          </w:rPr>
          <w:t xml:space="preserve"> a non-medical background. </w:t>
        </w:r>
      </w:ins>
    </w:p>
    <w:p w14:paraId="5A9F3BD0" w14:textId="29C683FD" w:rsidR="004305CE" w:rsidRPr="00E865EC" w:rsidRDefault="004305CE">
      <w:pPr>
        <w:spacing w:line="480" w:lineRule="auto"/>
        <w:ind w:firstLine="720"/>
        <w:jc w:val="both"/>
        <w:rPr>
          <w:ins w:id="197" w:author="susan solomon" w:date="2018-04-18T19:52:00Z"/>
          <w:rFonts w:ascii="Times New Roman" w:hAnsi="Times New Roman" w:cs="Times New Roman"/>
        </w:rPr>
      </w:pPr>
    </w:p>
    <w:p w14:paraId="4230A3D9" w14:textId="696074DB" w:rsidR="00656377" w:rsidRPr="00E865EC" w:rsidRDefault="00656377">
      <w:pPr>
        <w:spacing w:line="480" w:lineRule="auto"/>
        <w:ind w:firstLine="720"/>
        <w:jc w:val="both"/>
        <w:rPr>
          <w:rFonts w:ascii="Times New Roman" w:hAnsi="Times New Roman" w:cs="Times New Roman"/>
        </w:rPr>
      </w:pPr>
      <w:del w:id="198" w:author="susan solomon" w:date="2018-04-18T19:51:00Z">
        <w:r w:rsidRPr="00E865EC" w:rsidDel="004305CE">
          <w:rPr>
            <w:rFonts w:ascii="Times New Roman" w:hAnsi="Times New Roman" w:cs="Times New Roman"/>
          </w:rPr>
          <w:delText xml:space="preserve"> Currently we admit 150 students every year. This number was a big challenge. However, when the final year students came to know about these interesting and useful sessions from their juniors, some of them approached the authorities requesting a few sessions for themselves, in the year 2015 itself!This, we felt, was a certificate of success in the beginning and significantly improved faculty morale! In addition, many of the regular students started appreciating these sessions and said that they eagerlyawaited the next session.</w:delText>
        </w:r>
      </w:del>
    </w:p>
    <w:p w14:paraId="5F0AA27C" w14:textId="6D058672" w:rsidR="00656377" w:rsidRPr="00E865EC" w:rsidRDefault="00656377">
      <w:pPr>
        <w:spacing w:line="480" w:lineRule="auto"/>
        <w:jc w:val="both"/>
        <w:rPr>
          <w:rFonts w:ascii="Times New Roman" w:hAnsi="Times New Roman" w:cs="Times New Roman"/>
        </w:rPr>
        <w:pPrChange w:id="199" w:author="susan solomon" w:date="2018-04-27T09:57:00Z">
          <w:pPr>
            <w:spacing w:line="360" w:lineRule="auto"/>
            <w:jc w:val="both"/>
          </w:pPr>
        </w:pPrChange>
      </w:pPr>
      <w:r w:rsidRPr="00E865EC">
        <w:rPr>
          <w:rFonts w:asciiTheme="minorHAnsi" w:hAnsiTheme="minorHAnsi" w:cstheme="minorBidi"/>
          <w:noProof/>
          <w:rPrChange w:id="200" w:author="susan solomon" w:date="2018-04-27T13:15:00Z">
            <w:rPr>
              <w:rFonts w:asciiTheme="minorHAnsi" w:hAnsiTheme="minorHAnsi" w:cstheme="minorBidi"/>
              <w:noProof/>
              <w:sz w:val="22"/>
              <w:szCs w:val="22"/>
            </w:rPr>
          </w:rPrChange>
        </w:rPr>
        <mc:AlternateContent>
          <mc:Choice Requires="wps">
            <w:drawing>
              <wp:anchor distT="0" distB="0" distL="114300" distR="114300" simplePos="0" relativeHeight="251659264" behindDoc="0" locked="0" layoutInCell="1" allowOverlap="1" wp14:anchorId="0AA2B110" wp14:editId="164EEDCD">
                <wp:simplePos x="0" y="0"/>
                <wp:positionH relativeFrom="column">
                  <wp:posOffset>4119880</wp:posOffset>
                </wp:positionH>
                <wp:positionV relativeFrom="paragraph">
                  <wp:posOffset>83820</wp:posOffset>
                </wp:positionV>
                <wp:extent cx="1051560" cy="1329055"/>
                <wp:effectExtent l="5080" t="7620" r="10160" b="63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132905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906D22" id="Rectangle 20" o:spid="_x0000_s1026" style="position:absolute;margin-left:324.4pt;margin-top:6.6pt;width:82.8pt;height:10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">
                <v:fill opacity="0"/>
              </v:rect>
            </w:pict>
          </mc:Fallback>
        </mc:AlternateContent>
      </w:r>
      <w:r w:rsidRPr="00E865EC">
        <w:rPr>
          <w:rFonts w:ascii="Times New Roman" w:hAnsi="Times New Roman" w:cs="Times New Roman"/>
          <w:noProof/>
        </w:rPr>
        <w:drawing>
          <wp:inline distT="0" distB="0" distL="0" distR="0" wp14:anchorId="009728B2" wp14:editId="08AD15DC">
            <wp:extent cx="4020185" cy="3019425"/>
            <wp:effectExtent l="0" t="0" r="0" b="9525"/>
            <wp:docPr id="15" name="Picture 15" descr="IMG_20150220_15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20150220_154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0185" cy="3019425"/>
                    </a:xfrm>
                    <a:prstGeom prst="rect">
                      <a:avLst/>
                    </a:prstGeom>
                    <a:noFill/>
                    <a:ln>
                      <a:noFill/>
                    </a:ln>
                  </pic:spPr>
                </pic:pic>
              </a:graphicData>
            </a:graphic>
          </wp:inline>
        </w:drawing>
      </w:r>
    </w:p>
    <w:p w14:paraId="36085A0C" w14:textId="77777777" w:rsidR="00656377" w:rsidRPr="00E865EC" w:rsidRDefault="00656377">
      <w:pPr>
        <w:spacing w:line="480" w:lineRule="auto"/>
        <w:jc w:val="both"/>
        <w:rPr>
          <w:rFonts w:ascii="Times New Roman" w:hAnsi="Times New Roman" w:cs="Times New Roman"/>
        </w:rPr>
        <w:pPrChange w:id="201" w:author="susan solomon" w:date="2018-04-27T09:57:00Z">
          <w:pPr>
            <w:spacing w:line="360" w:lineRule="auto"/>
            <w:jc w:val="both"/>
          </w:pPr>
        </w:pPrChange>
      </w:pPr>
      <w:r w:rsidRPr="00E865EC">
        <w:rPr>
          <w:rFonts w:ascii="Times New Roman" w:hAnsi="Times New Roman" w:cs="Times New Roman"/>
        </w:rPr>
        <w:t xml:space="preserve">Figure 1: Whole class cherishing the </w:t>
      </w:r>
      <w:proofErr w:type="spellStart"/>
      <w:r w:rsidRPr="00E865EC">
        <w:rPr>
          <w:rFonts w:ascii="Times New Roman" w:hAnsi="Times New Roman" w:cs="Times New Roman"/>
        </w:rPr>
        <w:t>HiM</w:t>
      </w:r>
      <w:proofErr w:type="spellEnd"/>
      <w:r w:rsidRPr="00E865EC">
        <w:rPr>
          <w:rFonts w:ascii="Times New Roman" w:hAnsi="Times New Roman" w:cs="Times New Roman"/>
        </w:rPr>
        <w:t xml:space="preserve"> session </w:t>
      </w:r>
    </w:p>
    <w:p w14:paraId="79734085" w14:textId="4FF38961" w:rsidR="00656377" w:rsidRPr="00E865EC" w:rsidRDefault="00656377">
      <w:pPr>
        <w:spacing w:line="480" w:lineRule="auto"/>
        <w:jc w:val="both"/>
        <w:rPr>
          <w:rFonts w:ascii="Times New Roman" w:hAnsi="Times New Roman" w:cs="Times New Roman"/>
        </w:rPr>
        <w:pPrChange w:id="202" w:author="susan solomon" w:date="2018-04-27T09:57:00Z">
          <w:pPr>
            <w:spacing w:line="360" w:lineRule="auto"/>
            <w:jc w:val="both"/>
          </w:pPr>
        </w:pPrChange>
      </w:pPr>
      <w:del w:id="203" w:author="susan solomon" w:date="2018-04-18T19:40:00Z">
        <w:r w:rsidRPr="00E865EC" w:rsidDel="00D26948">
          <w:rPr>
            <w:rFonts w:ascii="Times New Roman" w:hAnsi="Times New Roman" w:cs="Times New Roman"/>
            <w:b/>
          </w:rPr>
          <w:delText>C) WHO WILL CONDUCT AND HOW TO CONDUCT?</w:delText>
        </w:r>
      </w:del>
    </w:p>
    <w:p w14:paraId="557F1711" w14:textId="77777777" w:rsidR="00656377" w:rsidRPr="00E865EC" w:rsidRDefault="00656377">
      <w:pPr>
        <w:pStyle w:val="ListParagraph"/>
        <w:spacing w:line="480" w:lineRule="auto"/>
        <w:ind w:left="360"/>
        <w:jc w:val="both"/>
        <w:rPr>
          <w:rFonts w:ascii="Times New Roman" w:hAnsi="Times New Roman" w:cs="Times New Roman"/>
          <w:b/>
          <w:sz w:val="24"/>
          <w:szCs w:val="24"/>
        </w:rPr>
        <w:pPrChange w:id="204" w:author="susan solomon" w:date="2018-04-27T09:57:00Z">
          <w:pPr>
            <w:pStyle w:val="ListParagraph"/>
            <w:spacing w:line="360" w:lineRule="auto"/>
            <w:ind w:left="360"/>
            <w:jc w:val="both"/>
          </w:pPr>
        </w:pPrChange>
      </w:pPr>
    </w:p>
    <w:p w14:paraId="10E619DE" w14:textId="77777777" w:rsidR="004305CE" w:rsidRPr="00E865EC" w:rsidRDefault="00656377" w:rsidP="00E05F57">
      <w:pPr>
        <w:spacing w:line="480" w:lineRule="auto"/>
        <w:ind w:firstLine="720"/>
        <w:jc w:val="both"/>
        <w:rPr>
          <w:ins w:id="205" w:author="susan solomon" w:date="2018-04-18T19:51:00Z"/>
          <w:rFonts w:ascii="Times New Roman" w:hAnsi="Times New Roman" w:cs="Times New Roman"/>
        </w:rPr>
      </w:pPr>
      <w:del w:id="206" w:author="susan solomon" w:date="2018-04-18T19:40:00Z">
        <w:r w:rsidRPr="00E865EC" w:rsidDel="00D26948">
          <w:rPr>
            <w:rFonts w:ascii="Times New Roman" w:hAnsi="Times New Roman" w:cs="Times New Roman"/>
          </w:rPr>
          <w:delText xml:space="preserve">There were a few more challenges faced initially. </w:delText>
        </w:r>
        <w:bookmarkStart w:id="207" w:name="_Hlk511843453"/>
        <w:r w:rsidRPr="00E865EC" w:rsidDel="00D26948">
          <w:rPr>
            <w:rFonts w:ascii="Times New Roman" w:hAnsi="Times New Roman" w:cs="Times New Roman"/>
          </w:rPr>
          <w:delText>Certain guidelines were decided, such as – each session would be conducted by multiple faculty members so that various viewpoints would be expressed for sensitive issues, philosophical and ethical matters, attitude, communication skills, etc. We decided that the sessions would be conducted altogether differently from the routine didactic classes. Each session was planned in advance. The coordinator chose a team of facilitators for each topic, keeping in mind their interest, experience and ability to deal with the given topic.</w:delText>
        </w:r>
        <w:bookmarkEnd w:id="207"/>
        <w:r w:rsidRPr="00E865EC" w:rsidDel="00D26948">
          <w:rPr>
            <w:rFonts w:ascii="Times New Roman" w:hAnsi="Times New Roman" w:cs="Times New Roman"/>
          </w:rPr>
          <w:delText xml:space="preserve"> </w:delText>
        </w:r>
      </w:del>
      <w:del w:id="208" w:author="susan solomon" w:date="2018-04-18T19:51:00Z">
        <w:r w:rsidRPr="00E865EC" w:rsidDel="004305CE">
          <w:rPr>
            <w:rFonts w:ascii="Times New Roman" w:hAnsi="Times New Roman" w:cs="Times New Roman"/>
          </w:rPr>
          <w:delText xml:space="preserve">Of note is the fact that facilitators were chosen across departments. Then came the planning of various methodologies, scheduling of time and ways to obtain every student’s reflection and feedback, apart from getting attendance. </w:delText>
        </w:r>
      </w:del>
    </w:p>
    <w:p w14:paraId="07A4BE9F" w14:textId="1BA50601" w:rsidR="00656377" w:rsidRPr="00E865EC" w:rsidRDefault="00656377">
      <w:pPr>
        <w:spacing w:line="480" w:lineRule="auto"/>
        <w:ind w:firstLine="720"/>
        <w:jc w:val="both"/>
        <w:rPr>
          <w:rFonts w:ascii="Times New Roman" w:hAnsi="Times New Roman" w:cs="Times New Roman"/>
        </w:rPr>
      </w:pPr>
      <w:del w:id="209" w:author="susan solomon" w:date="2018-04-18T19:40:00Z">
        <w:r w:rsidRPr="00E865EC" w:rsidDel="00D26948">
          <w:rPr>
            <w:rFonts w:ascii="Times New Roman" w:hAnsi="Times New Roman" w:cs="Times New Roman"/>
          </w:rPr>
          <w:delText xml:space="preserve">The co-coordinator also decided to attend every session. </w:delText>
        </w:r>
      </w:del>
      <w:bookmarkStart w:id="210" w:name="_Hlk511844460"/>
      <w:del w:id="211" w:author="susan solomon" w:date="2018-04-18T19:52:00Z">
        <w:r w:rsidRPr="00E865EC" w:rsidDel="004305CE">
          <w:rPr>
            <w:rFonts w:ascii="Times New Roman" w:hAnsi="Times New Roman" w:cs="Times New Roman"/>
          </w:rPr>
          <w:delText>Commonly used methodologies were  role plays, debates, performing arts, interviews, appreciation of paintings, panel discussions, video clips, films, narrations, games, group activities, creative writing and reflective writing .</w:delText>
        </w:r>
      </w:del>
    </w:p>
    <w:bookmarkEnd w:id="210"/>
    <w:p w14:paraId="56318C43" w14:textId="77777777" w:rsidR="00656377" w:rsidRPr="00E865EC" w:rsidRDefault="00656377">
      <w:pPr>
        <w:spacing w:line="480" w:lineRule="auto"/>
        <w:ind w:firstLine="720"/>
        <w:jc w:val="both"/>
        <w:rPr>
          <w:rFonts w:ascii="Times New Roman" w:hAnsi="Times New Roman" w:cs="Times New Roman"/>
        </w:rPr>
      </w:pPr>
      <w:r w:rsidRPr="00E865EC">
        <w:rPr>
          <w:rFonts w:ascii="Times New Roman" w:hAnsi="Times New Roman" w:cs="Times New Roman"/>
        </w:rPr>
        <w:t>To give an example, a session on 'Perspectives on happiness' was conducted for semester II students. In the beginning of the session, three questions were posed to the students for reflection...</w:t>
      </w:r>
    </w:p>
    <w:p w14:paraId="45DED083" w14:textId="77777777" w:rsidR="00656377" w:rsidRPr="00E865EC" w:rsidRDefault="00656377">
      <w:pPr>
        <w:pStyle w:val="ListParagraph"/>
        <w:numPr>
          <w:ilvl w:val="0"/>
          <w:numId w:val="4"/>
        </w:numPr>
        <w:spacing w:line="480" w:lineRule="auto"/>
        <w:jc w:val="both"/>
        <w:rPr>
          <w:rFonts w:ascii="Times New Roman" w:hAnsi="Times New Roman" w:cs="Times New Roman"/>
          <w:sz w:val="24"/>
          <w:szCs w:val="24"/>
        </w:rPr>
      </w:pPr>
      <w:r w:rsidRPr="00E865EC">
        <w:rPr>
          <w:rFonts w:ascii="Times New Roman" w:hAnsi="Times New Roman" w:cs="Times New Roman"/>
          <w:sz w:val="24"/>
          <w:szCs w:val="24"/>
        </w:rPr>
        <w:t>What will make me happy now?</w:t>
      </w:r>
    </w:p>
    <w:p w14:paraId="0FF21A31" w14:textId="77777777" w:rsidR="00656377" w:rsidRPr="00E865EC" w:rsidRDefault="00656377">
      <w:pPr>
        <w:pStyle w:val="ListParagraph"/>
        <w:numPr>
          <w:ilvl w:val="0"/>
          <w:numId w:val="4"/>
        </w:numPr>
        <w:spacing w:line="480" w:lineRule="auto"/>
        <w:jc w:val="both"/>
        <w:rPr>
          <w:rFonts w:ascii="Times New Roman" w:hAnsi="Times New Roman" w:cs="Times New Roman"/>
          <w:sz w:val="24"/>
          <w:szCs w:val="24"/>
        </w:rPr>
      </w:pPr>
      <w:r w:rsidRPr="00E865EC">
        <w:rPr>
          <w:rFonts w:ascii="Times New Roman" w:hAnsi="Times New Roman" w:cs="Times New Roman"/>
          <w:sz w:val="24"/>
          <w:szCs w:val="24"/>
        </w:rPr>
        <w:t>What will make me happy after 5 years?</w:t>
      </w:r>
    </w:p>
    <w:p w14:paraId="55E39328" w14:textId="77777777" w:rsidR="00656377" w:rsidRPr="00E865EC" w:rsidRDefault="00656377">
      <w:pPr>
        <w:pStyle w:val="ListParagraph"/>
        <w:numPr>
          <w:ilvl w:val="0"/>
          <w:numId w:val="4"/>
        </w:numPr>
        <w:spacing w:line="480" w:lineRule="auto"/>
        <w:jc w:val="both"/>
        <w:rPr>
          <w:rFonts w:ascii="Times New Roman" w:hAnsi="Times New Roman" w:cs="Times New Roman"/>
          <w:sz w:val="24"/>
          <w:szCs w:val="24"/>
        </w:rPr>
      </w:pPr>
      <w:r w:rsidRPr="00E865EC">
        <w:rPr>
          <w:rFonts w:ascii="Times New Roman" w:hAnsi="Times New Roman" w:cs="Times New Roman"/>
          <w:sz w:val="24"/>
          <w:szCs w:val="24"/>
        </w:rPr>
        <w:t>What will make me happy after 50 years?</w:t>
      </w:r>
    </w:p>
    <w:p w14:paraId="4F77BAA3" w14:textId="44F591F4" w:rsidR="003E2EFF" w:rsidRPr="00E865EC" w:rsidRDefault="00656377">
      <w:pPr>
        <w:spacing w:line="480" w:lineRule="auto"/>
        <w:ind w:firstLine="720"/>
        <w:jc w:val="both"/>
        <w:rPr>
          <w:ins w:id="212" w:author="susan solomon" w:date="2018-04-26T13:40:00Z"/>
          <w:rFonts w:ascii="Times New Roman" w:hAnsi="Times New Roman" w:cs="Times New Roman"/>
        </w:rPr>
      </w:pPr>
      <w:r w:rsidRPr="00E865EC">
        <w:rPr>
          <w:rFonts w:ascii="Times New Roman" w:hAnsi="Times New Roman" w:cs="Times New Roman"/>
        </w:rPr>
        <w:t xml:space="preserve">Written answer slips were collected </w:t>
      </w:r>
      <w:ins w:id="213" w:author="susan solomon" w:date="2018-04-27T09:45:00Z">
        <w:r w:rsidR="008F78FA" w:rsidRPr="00E865EC">
          <w:rPr>
            <w:rFonts w:ascii="Times New Roman" w:hAnsi="Times New Roman" w:cs="Times New Roman"/>
          </w:rPr>
          <w:t xml:space="preserve">to elicit students’ perspectives on the topic </w:t>
        </w:r>
      </w:ins>
      <w:del w:id="214" w:author="susan solomon" w:date="2018-04-27T09:45:00Z">
        <w:r w:rsidRPr="00E865EC" w:rsidDel="008F78FA">
          <w:rPr>
            <w:rFonts w:ascii="Times New Roman" w:hAnsi="Times New Roman" w:cs="Times New Roman"/>
          </w:rPr>
          <w:delText xml:space="preserve">for analysis </w:delText>
        </w:r>
      </w:del>
      <w:r w:rsidRPr="00E865EC">
        <w:rPr>
          <w:rFonts w:ascii="Times New Roman" w:hAnsi="Times New Roman" w:cs="Times New Roman"/>
        </w:rPr>
        <w:t>(this also served as a means to document attendance). Following this, a balloon game was played by the students, with the help of which, various perspectives on happiness were explored by student– facilitator interaction. In the last 15 minutes, a TED-talk video on the same topic was shown and the session was concluded within one hour!</w:t>
      </w:r>
    </w:p>
    <w:p w14:paraId="486575DB" w14:textId="16595D56" w:rsidR="004305CE" w:rsidRPr="00E865EC" w:rsidRDefault="004305CE" w:rsidP="009605D5">
      <w:pPr>
        <w:spacing w:line="480" w:lineRule="auto"/>
        <w:ind w:firstLine="720"/>
        <w:jc w:val="both"/>
        <w:rPr>
          <w:ins w:id="215" w:author="susan solomon" w:date="2018-04-27T09:56:00Z"/>
          <w:rFonts w:ascii="Times New Roman" w:hAnsi="Times New Roman" w:cs="Times New Roman"/>
          <w:noProof/>
        </w:rPr>
      </w:pPr>
      <w:ins w:id="216" w:author="susan solomon" w:date="2018-04-18T19:54:00Z">
        <w:r w:rsidRPr="00E865EC">
          <w:rPr>
            <w:rFonts w:ascii="Times New Roman" w:hAnsi="Times New Roman" w:cs="Times New Roman"/>
          </w:rPr>
          <w:t xml:space="preserve"> Topics </w:t>
        </w:r>
      </w:ins>
      <w:ins w:id="217" w:author="susan solomon" w:date="2018-04-26T13:40:00Z">
        <w:r w:rsidR="003E2EFF" w:rsidRPr="00E865EC">
          <w:rPr>
            <w:rFonts w:ascii="Times New Roman" w:hAnsi="Times New Roman" w:cs="Times New Roman"/>
          </w:rPr>
          <w:t xml:space="preserve">for the sessions </w:t>
        </w:r>
      </w:ins>
      <w:ins w:id="218" w:author="susan solomon" w:date="2018-04-18T19:54:00Z">
        <w:r w:rsidRPr="00E865EC">
          <w:rPr>
            <w:rFonts w:ascii="Times New Roman" w:hAnsi="Times New Roman" w:cs="Times New Roman"/>
          </w:rPr>
          <w:t xml:space="preserve">are decided semester wise. We have now reached a stage with more topics than the available hours! Overall these topics can be categorized </w:t>
        </w:r>
        <w:proofErr w:type="gramStart"/>
        <w:r w:rsidRPr="00E865EC">
          <w:rPr>
            <w:rFonts w:ascii="Times New Roman" w:hAnsi="Times New Roman" w:cs="Times New Roman"/>
          </w:rPr>
          <w:t>as  (</w:t>
        </w:r>
        <w:proofErr w:type="gramEnd"/>
        <w:r w:rsidRPr="00E865EC">
          <w:rPr>
            <w:rFonts w:ascii="Times New Roman" w:hAnsi="Times New Roman" w:cs="Times New Roman"/>
          </w:rPr>
          <w:t xml:space="preserve">a) human values (b) medical ethics (c) communication skills (d) philosophy and (e) history of medicine. Topics for these sessions included 'Right or </w:t>
        </w:r>
        <w:proofErr w:type="spellStart"/>
        <w:r w:rsidRPr="00E865EC">
          <w:rPr>
            <w:rFonts w:ascii="Times New Roman" w:hAnsi="Times New Roman" w:cs="Times New Roman"/>
          </w:rPr>
          <w:t>wrong','Art</w:t>
        </w:r>
        <w:proofErr w:type="spellEnd"/>
        <w:r w:rsidRPr="00E865EC">
          <w:rPr>
            <w:rFonts w:ascii="Times New Roman" w:hAnsi="Times New Roman" w:cs="Times New Roman"/>
          </w:rPr>
          <w:t xml:space="preserve"> and science of death disclosure', 'Who am I', 'We are being watched', 'Curiosity for the human body' etc. Clinicians shared their experiences on themes like 'A rewarding day in my life' and 'My privileges and commitments as a doctor'.</w:t>
        </w:r>
      </w:ins>
      <w:ins w:id="219" w:author="susan solomon" w:date="2018-04-26T12:43:00Z">
        <w:r w:rsidR="00C779A2" w:rsidRPr="00E865EC">
          <w:rPr>
            <w:rFonts w:ascii="Times New Roman" w:hAnsi="Times New Roman" w:cs="Times New Roman"/>
            <w:noProof/>
          </w:rPr>
          <w:t xml:space="preserve"> </w:t>
        </w:r>
      </w:ins>
    </w:p>
    <w:p w14:paraId="26B305C8" w14:textId="77777777" w:rsidR="00C578D2" w:rsidRPr="00E865EC" w:rsidRDefault="00C578D2">
      <w:pPr>
        <w:pStyle w:val="ListParagraph"/>
        <w:spacing w:line="480" w:lineRule="auto"/>
        <w:ind w:left="0"/>
        <w:jc w:val="both"/>
        <w:rPr>
          <w:ins w:id="220" w:author="susan solomon" w:date="2018-04-26T12:51:00Z"/>
          <w:rFonts w:ascii="Times New Roman" w:hAnsi="Times New Roman" w:cs="Times New Roman"/>
          <w:sz w:val="24"/>
          <w:szCs w:val="24"/>
        </w:rPr>
        <w:pPrChange w:id="221" w:author="susan solomon" w:date="2018-04-27T09:57:00Z">
          <w:pPr>
            <w:pStyle w:val="ListParagraph"/>
            <w:spacing w:line="360" w:lineRule="auto"/>
            <w:ind w:left="0"/>
            <w:jc w:val="both"/>
          </w:pPr>
        </w:pPrChange>
      </w:pPr>
    </w:p>
    <w:p w14:paraId="169138B4" w14:textId="4CEF78DF" w:rsidR="00656377" w:rsidRPr="00E865EC" w:rsidRDefault="004305CE">
      <w:pPr>
        <w:pStyle w:val="ListParagraph"/>
        <w:spacing w:line="480" w:lineRule="auto"/>
        <w:ind w:left="1440"/>
        <w:jc w:val="both"/>
        <w:rPr>
          <w:rFonts w:ascii="Times New Roman" w:hAnsi="Times New Roman" w:cs="Times New Roman"/>
          <w:sz w:val="24"/>
          <w:szCs w:val="24"/>
        </w:rPr>
        <w:pPrChange w:id="222" w:author="susan solomon" w:date="2018-04-27T09:57:00Z">
          <w:pPr>
            <w:pStyle w:val="ListParagraph"/>
            <w:spacing w:line="480" w:lineRule="auto"/>
            <w:ind w:left="1440"/>
          </w:pPr>
        </w:pPrChange>
      </w:pPr>
      <w:ins w:id="223" w:author="susan solomon" w:date="2018-04-18T19:56:00Z">
        <w:r w:rsidRPr="00E865EC">
          <w:rPr>
            <w:rFonts w:ascii="Times New Roman" w:hAnsi="Times New Roman" w:cs="Times New Roman"/>
            <w:sz w:val="24"/>
            <w:szCs w:val="24"/>
          </w:rPr>
          <w:t xml:space="preserve">Discussion: The </w:t>
        </w:r>
        <w:proofErr w:type="spellStart"/>
        <w:r w:rsidRPr="00E865EC">
          <w:rPr>
            <w:rFonts w:ascii="Times New Roman" w:hAnsi="Times New Roman" w:cs="Times New Roman"/>
            <w:sz w:val="24"/>
            <w:szCs w:val="24"/>
          </w:rPr>
          <w:t>HiM</w:t>
        </w:r>
        <w:proofErr w:type="spellEnd"/>
        <w:r w:rsidRPr="00E865EC">
          <w:rPr>
            <w:rFonts w:ascii="Times New Roman" w:hAnsi="Times New Roman" w:cs="Times New Roman"/>
            <w:sz w:val="24"/>
            <w:szCs w:val="24"/>
          </w:rPr>
          <w:t xml:space="preserve"> prog</w:t>
        </w:r>
      </w:ins>
      <w:ins w:id="224" w:author="susan solomon" w:date="2018-04-18T19:57:00Z">
        <w:r w:rsidRPr="00E865EC">
          <w:rPr>
            <w:rFonts w:ascii="Times New Roman" w:hAnsi="Times New Roman" w:cs="Times New Roman"/>
            <w:sz w:val="24"/>
            <w:szCs w:val="24"/>
          </w:rPr>
          <w:t xml:space="preserve">ram was started in 2015 with </w:t>
        </w:r>
        <w:r w:rsidR="005C7F17" w:rsidRPr="00E865EC">
          <w:rPr>
            <w:rFonts w:ascii="Times New Roman" w:hAnsi="Times New Roman" w:cs="Times New Roman"/>
            <w:sz w:val="24"/>
            <w:szCs w:val="24"/>
          </w:rPr>
          <w:t>the objective of inculcating ethical and humanitar</w:t>
        </w:r>
      </w:ins>
      <w:ins w:id="225" w:author="susan solomon" w:date="2018-04-18T19:58:00Z">
        <w:r w:rsidR="005C7F17" w:rsidRPr="00E865EC">
          <w:rPr>
            <w:rFonts w:ascii="Times New Roman" w:hAnsi="Times New Roman" w:cs="Times New Roman"/>
            <w:sz w:val="24"/>
            <w:szCs w:val="24"/>
          </w:rPr>
          <w:t>ian values in our students</w:t>
        </w:r>
      </w:ins>
      <w:ins w:id="226" w:author="susan solomon" w:date="2018-04-26T13:47:00Z">
        <w:r w:rsidR="009B45BF" w:rsidRPr="00E865EC">
          <w:rPr>
            <w:rFonts w:ascii="Times New Roman" w:hAnsi="Times New Roman" w:cs="Times New Roman"/>
            <w:sz w:val="24"/>
            <w:szCs w:val="24"/>
          </w:rPr>
          <w:t>.</w:t>
        </w:r>
      </w:ins>
    </w:p>
    <w:p w14:paraId="5C391CB1" w14:textId="3C955AA5" w:rsidR="00656377" w:rsidRPr="00E865EC" w:rsidRDefault="00656377" w:rsidP="00E05F57">
      <w:pPr>
        <w:spacing w:line="480" w:lineRule="auto"/>
        <w:ind w:firstLine="720"/>
        <w:jc w:val="both"/>
        <w:rPr>
          <w:rFonts w:ascii="Times New Roman" w:hAnsi="Times New Roman" w:cs="Times New Roman"/>
        </w:rPr>
      </w:pPr>
      <w:r w:rsidRPr="00E865EC">
        <w:rPr>
          <w:rFonts w:ascii="Times New Roman" w:hAnsi="Times New Roman" w:cs="Times New Roman"/>
        </w:rPr>
        <w:t xml:space="preserve">Around 40 faculty members of various departments have contributed so far in these sessions. </w:t>
      </w:r>
      <w:del w:id="227" w:author="susan solomon" w:date="2018-04-18T19:58:00Z">
        <w:r w:rsidRPr="00E865EC" w:rsidDel="005C7F17">
          <w:rPr>
            <w:rFonts w:ascii="Times New Roman" w:hAnsi="Times New Roman" w:cs="Times New Roman"/>
          </w:rPr>
          <w:delText xml:space="preserve">We were quite frankly amazed to see the talent among them. </w:delText>
        </w:r>
      </w:del>
      <w:r w:rsidRPr="00E865EC">
        <w:rPr>
          <w:rFonts w:ascii="Times New Roman" w:hAnsi="Times New Roman" w:cs="Times New Roman"/>
        </w:rPr>
        <w:t xml:space="preserve">Their innovative ideas, cooperation, sincere efforts, hard work and strong desire to inculcate ethical and humanitarian attitudes and a love for the art of medicine among the budding doctors of our institution, were phenomenal. </w:t>
      </w:r>
      <w:del w:id="228" w:author="susan solomon" w:date="2018-04-18T20:00:00Z">
        <w:r w:rsidRPr="00E865EC" w:rsidDel="00232E69">
          <w:rPr>
            <w:rFonts w:ascii="Times New Roman" w:hAnsi="Times New Roman" w:cs="Times New Roman"/>
          </w:rPr>
          <w:delText xml:space="preserve">This, we feel is a major contributory factor for the success of the program. </w:delText>
        </w:r>
        <w:bookmarkStart w:id="229" w:name="_Hlk511844902"/>
        <w:r w:rsidRPr="00E865EC" w:rsidDel="00232E69">
          <w:rPr>
            <w:rFonts w:ascii="Times New Roman" w:hAnsi="Times New Roman" w:cs="Times New Roman"/>
          </w:rPr>
          <w:delText xml:space="preserve">For a few sessions, we also invited guest faculty including those with a non-medical background. </w:delText>
        </w:r>
      </w:del>
    </w:p>
    <w:bookmarkEnd w:id="229"/>
    <w:p w14:paraId="160EA133" w14:textId="3A8230CB" w:rsidR="00656377" w:rsidRPr="00E865EC" w:rsidRDefault="00656377">
      <w:pPr>
        <w:spacing w:line="480" w:lineRule="auto"/>
        <w:ind w:firstLine="720"/>
        <w:jc w:val="both"/>
        <w:rPr>
          <w:rFonts w:ascii="Times New Roman" w:hAnsi="Times New Roman" w:cs="Times New Roman"/>
        </w:rPr>
        <w:pPrChange w:id="230" w:author="susan solomon" w:date="2018-04-27T09:57:00Z">
          <w:pPr>
            <w:spacing w:line="360" w:lineRule="auto"/>
            <w:ind w:firstLine="720"/>
            <w:jc w:val="both"/>
          </w:pPr>
        </w:pPrChange>
      </w:pPr>
      <w:r w:rsidRPr="00E865EC">
        <w:rPr>
          <w:rFonts w:asciiTheme="minorHAnsi" w:hAnsiTheme="minorHAnsi" w:cstheme="minorBidi"/>
          <w:noProof/>
          <w:rPrChange w:id="231" w:author="susan solomon" w:date="2018-04-27T13:15:00Z">
            <w:rPr>
              <w:rFonts w:asciiTheme="minorHAnsi" w:hAnsiTheme="minorHAnsi" w:cstheme="minorBidi"/>
              <w:noProof/>
              <w:sz w:val="22"/>
              <w:szCs w:val="22"/>
            </w:rPr>
          </w:rPrChange>
        </w:rPr>
        <mc:AlternateContent>
          <mc:Choice Requires="wps">
            <w:drawing>
              <wp:anchor distT="0" distB="0" distL="114300" distR="114300" simplePos="0" relativeHeight="251660288" behindDoc="0" locked="0" layoutInCell="1" allowOverlap="1" wp14:anchorId="1E6F58CE" wp14:editId="50CF4476">
                <wp:simplePos x="0" y="0"/>
                <wp:positionH relativeFrom="column">
                  <wp:posOffset>4572000</wp:posOffset>
                </wp:positionH>
                <wp:positionV relativeFrom="paragraph">
                  <wp:posOffset>528320</wp:posOffset>
                </wp:positionV>
                <wp:extent cx="1135380" cy="1313815"/>
                <wp:effectExtent l="9525" t="13970" r="7620"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5380" cy="131381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B575A" id="Rectangle 19" o:spid="_x0000_s1026" style="position:absolute;margin-left:5in;margin-top:41.6pt;width:89.4pt;height:10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">
                <v:fill opacity="0"/>
              </v:rect>
            </w:pict>
          </mc:Fallback>
        </mc:AlternateContent>
      </w:r>
      <w:r w:rsidRPr="00E865EC">
        <w:rPr>
          <w:rFonts w:ascii="Times New Roman" w:hAnsi="Times New Roman" w:cs="Times New Roman"/>
          <w:noProof/>
        </w:rPr>
        <w:drawing>
          <wp:inline distT="0" distB="0" distL="0" distR="0" wp14:anchorId="4200F46E" wp14:editId="56126DF1">
            <wp:extent cx="3562985" cy="2673985"/>
            <wp:effectExtent l="0" t="0" r="0" b="0"/>
            <wp:docPr id="14" name="Picture 14" descr="IMG_20150227_15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0150227_1544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85" cy="2673985"/>
                    </a:xfrm>
                    <a:prstGeom prst="rect">
                      <a:avLst/>
                    </a:prstGeom>
                    <a:noFill/>
                    <a:ln>
                      <a:noFill/>
                    </a:ln>
                  </pic:spPr>
                </pic:pic>
              </a:graphicData>
            </a:graphic>
          </wp:inline>
        </w:drawing>
      </w:r>
    </w:p>
    <w:p w14:paraId="4A4ACE69" w14:textId="77777777" w:rsidR="00656377" w:rsidRPr="00E865EC" w:rsidRDefault="00656377">
      <w:pPr>
        <w:spacing w:line="480" w:lineRule="auto"/>
        <w:ind w:firstLine="720"/>
        <w:jc w:val="both"/>
        <w:rPr>
          <w:rFonts w:ascii="Times New Roman" w:hAnsi="Times New Roman" w:cs="Times New Roman"/>
        </w:rPr>
        <w:pPrChange w:id="232" w:author="susan solomon" w:date="2018-04-27T09:57:00Z">
          <w:pPr>
            <w:spacing w:line="360" w:lineRule="auto"/>
            <w:ind w:firstLine="720"/>
            <w:jc w:val="both"/>
          </w:pPr>
        </w:pPrChange>
      </w:pPr>
    </w:p>
    <w:p w14:paraId="32DD646B" w14:textId="77777777" w:rsidR="00656377" w:rsidRPr="00E865EC" w:rsidRDefault="00656377">
      <w:pPr>
        <w:spacing w:line="480" w:lineRule="auto"/>
        <w:ind w:left="540"/>
        <w:jc w:val="both"/>
        <w:rPr>
          <w:rFonts w:ascii="Times New Roman" w:hAnsi="Times New Roman" w:cs="Times New Roman"/>
        </w:rPr>
        <w:pPrChange w:id="233" w:author="susan solomon" w:date="2018-04-27T09:57:00Z">
          <w:pPr>
            <w:spacing w:line="360" w:lineRule="auto"/>
            <w:ind w:left="540"/>
          </w:pPr>
        </w:pPrChange>
      </w:pPr>
      <w:r w:rsidRPr="00E865EC">
        <w:rPr>
          <w:rFonts w:ascii="Times New Roman" w:hAnsi="Times New Roman" w:cs="Times New Roman"/>
        </w:rPr>
        <w:t xml:space="preserve">Figure2: Role play by the students </w:t>
      </w:r>
      <w:r w:rsidRPr="00E865EC">
        <w:rPr>
          <w:rFonts w:ascii="Times New Roman" w:hAnsi="Times New Roman" w:cs="Times New Roman"/>
        </w:rPr>
        <w:tab/>
      </w:r>
    </w:p>
    <w:p w14:paraId="72622147" w14:textId="77777777" w:rsidR="00656377" w:rsidRPr="00E865EC" w:rsidRDefault="00656377">
      <w:pPr>
        <w:spacing w:line="480" w:lineRule="auto"/>
        <w:ind w:left="540"/>
        <w:jc w:val="both"/>
        <w:rPr>
          <w:rFonts w:ascii="Times New Roman" w:hAnsi="Times New Roman" w:cs="Times New Roman"/>
          <w:rPrChange w:id="234" w:author="susan solomon" w:date="2018-04-27T13:15:00Z">
            <w:rPr>
              <w:rFonts w:ascii="Times New Roman" w:hAnsi="Times New Roman" w:cs="Times New Roman"/>
              <w:sz w:val="22"/>
            </w:rPr>
          </w:rPrChange>
        </w:rPr>
        <w:pPrChange w:id="235" w:author="susan solomon" w:date="2018-04-27T09:57:00Z">
          <w:pPr>
            <w:spacing w:line="360" w:lineRule="auto"/>
            <w:ind w:left="540"/>
          </w:pPr>
        </w:pPrChange>
      </w:pPr>
    </w:p>
    <w:p w14:paraId="39A39AC7" w14:textId="77777777" w:rsidR="00656377" w:rsidRPr="00E865EC" w:rsidRDefault="00656377">
      <w:pPr>
        <w:spacing w:line="480" w:lineRule="auto"/>
        <w:ind w:left="540"/>
        <w:jc w:val="both"/>
        <w:rPr>
          <w:rFonts w:ascii="Times New Roman" w:hAnsi="Times New Roman" w:cs="Times New Roman"/>
        </w:rPr>
        <w:pPrChange w:id="236" w:author="susan solomon" w:date="2018-04-27T09:57:00Z">
          <w:pPr>
            <w:spacing w:line="360" w:lineRule="auto"/>
            <w:ind w:left="540"/>
          </w:pPr>
        </w:pPrChange>
      </w:pPr>
    </w:p>
    <w:p w14:paraId="5475930B" w14:textId="5AB3C790" w:rsidR="00656377" w:rsidRPr="00E865EC" w:rsidRDefault="00656377">
      <w:pPr>
        <w:spacing w:line="480" w:lineRule="auto"/>
        <w:ind w:left="540"/>
        <w:jc w:val="both"/>
        <w:rPr>
          <w:rFonts w:ascii="Times New Roman" w:hAnsi="Times New Roman" w:cs="Times New Roman"/>
        </w:rPr>
        <w:pPrChange w:id="237" w:author="susan solomon" w:date="2018-04-27T09:57:00Z">
          <w:pPr>
            <w:spacing w:line="360" w:lineRule="auto"/>
            <w:ind w:left="540"/>
          </w:pPr>
        </w:pPrChange>
      </w:pPr>
      <w:r w:rsidRPr="00E865EC">
        <w:rPr>
          <w:rFonts w:asciiTheme="minorHAnsi" w:hAnsiTheme="minorHAnsi" w:cstheme="minorBidi"/>
          <w:noProof/>
        </w:rPr>
        <mc:AlternateContent>
          <mc:Choice Requires="wps">
            <w:drawing>
              <wp:anchor distT="0" distB="0" distL="114300" distR="114300" simplePos="0" relativeHeight="251661312" behindDoc="0" locked="0" layoutInCell="1" allowOverlap="1" wp14:anchorId="30AE8DD6" wp14:editId="1EF29110">
                <wp:simplePos x="0" y="0"/>
                <wp:positionH relativeFrom="column">
                  <wp:posOffset>4750435</wp:posOffset>
                </wp:positionH>
                <wp:positionV relativeFrom="paragraph">
                  <wp:posOffset>544195</wp:posOffset>
                </wp:positionV>
                <wp:extent cx="1334770" cy="1500505"/>
                <wp:effectExtent l="6985" t="10795" r="10795" b="127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150050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53EEF" id="Rectangle 18" o:spid="_x0000_s1026" style="position:absolute;margin-left:374.05pt;margin-top:42.85pt;width:105.1pt;height:1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">
                <v:fill opacity="0"/>
              </v:rect>
            </w:pict>
          </mc:Fallback>
        </mc:AlternateContent>
      </w:r>
      <w:r w:rsidRPr="00E865EC">
        <w:rPr>
          <w:rFonts w:ascii="Times New Roman" w:hAnsi="Times New Roman" w:cs="Times New Roman"/>
          <w:noProof/>
        </w:rPr>
        <w:drawing>
          <wp:inline distT="0" distB="0" distL="0" distR="0" wp14:anchorId="39ADE98B" wp14:editId="5913C3EA">
            <wp:extent cx="3597275" cy="2708910"/>
            <wp:effectExtent l="0" t="0" r="3175" b="0"/>
            <wp:docPr id="13" name="Picture 13" descr="IMG_20150306_16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50306_1600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708910"/>
                    </a:xfrm>
                    <a:prstGeom prst="rect">
                      <a:avLst/>
                    </a:prstGeom>
                    <a:noFill/>
                    <a:ln>
                      <a:noFill/>
                    </a:ln>
                  </pic:spPr>
                </pic:pic>
              </a:graphicData>
            </a:graphic>
          </wp:inline>
        </w:drawing>
      </w:r>
    </w:p>
    <w:p w14:paraId="3D96E32A" w14:textId="77777777" w:rsidR="00656377" w:rsidRPr="00E865EC" w:rsidRDefault="00656377">
      <w:pPr>
        <w:spacing w:line="480" w:lineRule="auto"/>
        <w:jc w:val="both"/>
        <w:rPr>
          <w:rFonts w:ascii="Times New Roman" w:hAnsi="Times New Roman" w:cs="Times New Roman"/>
        </w:rPr>
        <w:pPrChange w:id="238" w:author="susan solomon" w:date="2018-04-27T09:57:00Z">
          <w:pPr>
            <w:spacing w:line="360" w:lineRule="auto"/>
          </w:pPr>
        </w:pPrChange>
      </w:pPr>
      <w:r w:rsidRPr="00E865EC">
        <w:rPr>
          <w:rFonts w:ascii="Times New Roman" w:hAnsi="Times New Roman" w:cs="Times New Roman"/>
        </w:rPr>
        <w:t>Figure3: Dance by the students expressing emotions</w:t>
      </w:r>
    </w:p>
    <w:p w14:paraId="709843A4" w14:textId="77777777" w:rsidR="00E05F57" w:rsidRPr="00E865EC" w:rsidRDefault="00E05F57">
      <w:pPr>
        <w:pStyle w:val="ListParagraph"/>
        <w:spacing w:line="480" w:lineRule="auto"/>
        <w:ind w:left="1800"/>
        <w:jc w:val="both"/>
        <w:rPr>
          <w:ins w:id="239" w:author="susan solomon" w:date="2018-04-27T09:56:00Z"/>
          <w:rFonts w:ascii="Times New Roman" w:hAnsi="Times New Roman" w:cs="Times New Roman"/>
          <w:sz w:val="24"/>
          <w:szCs w:val="24"/>
        </w:rPr>
        <w:pPrChange w:id="240" w:author="susan solomon" w:date="2018-04-27T09:57:00Z">
          <w:pPr>
            <w:pStyle w:val="ListParagraph"/>
            <w:spacing w:line="360" w:lineRule="auto"/>
            <w:ind w:left="1800"/>
            <w:jc w:val="both"/>
          </w:pPr>
        </w:pPrChange>
      </w:pPr>
    </w:p>
    <w:p w14:paraId="403502F4" w14:textId="76673D86" w:rsidR="00E05F57" w:rsidRPr="00E865EC" w:rsidRDefault="00E05F57">
      <w:pPr>
        <w:pStyle w:val="ListParagraph"/>
        <w:spacing w:line="480" w:lineRule="auto"/>
        <w:ind w:left="1800"/>
        <w:jc w:val="both"/>
        <w:rPr>
          <w:ins w:id="241" w:author="susan solomon" w:date="2018-04-27T09:57:00Z"/>
          <w:rFonts w:ascii="Times New Roman" w:hAnsi="Times New Roman" w:cs="Times New Roman"/>
          <w:sz w:val="24"/>
          <w:szCs w:val="24"/>
        </w:rPr>
        <w:pPrChange w:id="242" w:author="susan solomon" w:date="2018-04-27T09:57:00Z">
          <w:pPr>
            <w:pStyle w:val="ListParagraph"/>
            <w:spacing w:line="360" w:lineRule="auto"/>
            <w:ind w:left="1800"/>
            <w:jc w:val="both"/>
          </w:pPr>
        </w:pPrChange>
      </w:pPr>
      <w:ins w:id="243" w:author="susan solomon" w:date="2018-04-27T09:55:00Z">
        <w:r w:rsidRPr="00E865EC">
          <w:rPr>
            <w:rFonts w:ascii="Times New Roman" w:hAnsi="Times New Roman" w:cs="Times New Roman"/>
            <w:noProof/>
            <w:sz w:val="24"/>
            <w:szCs w:val="24"/>
            <w:rPrChange w:id="244" w:author="susan solomon" w:date="2018-04-27T13:15:00Z">
              <w:rPr>
                <w:rFonts w:ascii="Times New Roman" w:hAnsi="Times New Roman" w:cs="Times New Roman"/>
                <w:noProof/>
              </w:rPr>
            </w:rPrChange>
          </w:rPr>
          <w:drawing>
            <wp:inline distT="0" distB="0" distL="0" distR="0" wp14:anchorId="0C2FDA3F" wp14:editId="22D457CA">
              <wp:extent cx="5046345" cy="3778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345" cy="3778250"/>
                      </a:xfrm>
                      <a:prstGeom prst="rect">
                        <a:avLst/>
                      </a:prstGeom>
                      <a:noFill/>
                      <a:ln>
                        <a:noFill/>
                      </a:ln>
                    </pic:spPr>
                  </pic:pic>
                </a:graphicData>
              </a:graphic>
            </wp:inline>
          </w:drawing>
        </w:r>
      </w:ins>
    </w:p>
    <w:p w14:paraId="0C3825D1" w14:textId="77777777" w:rsidR="00E05F57" w:rsidRPr="00E865EC" w:rsidRDefault="00E05F57">
      <w:pPr>
        <w:pStyle w:val="ListParagraph"/>
        <w:spacing w:line="480" w:lineRule="auto"/>
        <w:ind w:left="0"/>
        <w:jc w:val="both"/>
        <w:rPr>
          <w:ins w:id="245" w:author="susan solomon" w:date="2018-04-27T09:57:00Z"/>
          <w:rFonts w:ascii="Times New Roman" w:hAnsi="Times New Roman" w:cs="Times New Roman"/>
          <w:sz w:val="24"/>
          <w:szCs w:val="24"/>
        </w:rPr>
        <w:pPrChange w:id="246" w:author="susan solomon" w:date="2018-04-27T09:57:00Z">
          <w:pPr>
            <w:pStyle w:val="ListParagraph"/>
            <w:spacing w:line="360" w:lineRule="auto"/>
            <w:ind w:left="0"/>
            <w:jc w:val="both"/>
          </w:pPr>
        </w:pPrChange>
      </w:pPr>
      <w:ins w:id="247" w:author="susan solomon" w:date="2018-04-27T09:57:00Z">
        <w:r w:rsidRPr="00E865EC">
          <w:rPr>
            <w:rFonts w:ascii="Times New Roman" w:hAnsi="Times New Roman" w:cs="Times New Roman"/>
            <w:sz w:val="24"/>
            <w:szCs w:val="24"/>
          </w:rPr>
          <w:t>Figure 4: Student feedback on relevance of the topics</w:t>
        </w:r>
      </w:ins>
    </w:p>
    <w:p w14:paraId="68EEBCE5" w14:textId="77777777" w:rsidR="00E05F57" w:rsidRPr="00E865EC" w:rsidRDefault="00E05F57" w:rsidP="00E05F57">
      <w:pPr>
        <w:spacing w:line="480" w:lineRule="auto"/>
        <w:ind w:firstLine="720"/>
        <w:jc w:val="both"/>
        <w:rPr>
          <w:ins w:id="248" w:author="susan solomon" w:date="2018-04-27T09:56:00Z"/>
          <w:rFonts w:ascii="Times New Roman" w:hAnsi="Times New Roman" w:cs="Times New Roman"/>
        </w:rPr>
      </w:pPr>
      <w:ins w:id="249" w:author="susan solomon" w:date="2018-04-27T09:56:00Z">
        <w:r w:rsidRPr="00E865EC">
          <w:rPr>
            <w:rFonts w:ascii="Times New Roman" w:hAnsi="Times New Roman" w:cs="Times New Roman"/>
            <w:noProof/>
          </w:rPr>
          <w:drawing>
            <wp:inline distT="0" distB="0" distL="0" distR="0" wp14:anchorId="671A79AF" wp14:editId="7DBB1C1E">
              <wp:extent cx="5055235"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510915"/>
                      </a:xfrm>
                      <a:prstGeom prst="rect">
                        <a:avLst/>
                      </a:prstGeom>
                      <a:noFill/>
                      <a:ln>
                        <a:noFill/>
                      </a:ln>
                    </pic:spPr>
                  </pic:pic>
                </a:graphicData>
              </a:graphic>
            </wp:inline>
          </w:drawing>
        </w:r>
      </w:ins>
    </w:p>
    <w:p w14:paraId="29D18CFC" w14:textId="77777777" w:rsidR="00E05F57" w:rsidRPr="00E865EC" w:rsidRDefault="00E05F57">
      <w:pPr>
        <w:pStyle w:val="ListParagraph"/>
        <w:spacing w:line="480" w:lineRule="auto"/>
        <w:ind w:left="0"/>
        <w:jc w:val="both"/>
        <w:rPr>
          <w:ins w:id="250" w:author="susan solomon" w:date="2018-04-27T09:56:00Z"/>
          <w:rFonts w:ascii="Times New Roman" w:hAnsi="Times New Roman" w:cs="Times New Roman"/>
          <w:sz w:val="24"/>
          <w:szCs w:val="24"/>
        </w:rPr>
        <w:pPrChange w:id="251" w:author="susan solomon" w:date="2018-04-27T09:57:00Z">
          <w:pPr>
            <w:pStyle w:val="ListParagraph"/>
            <w:spacing w:line="360" w:lineRule="auto"/>
            <w:ind w:left="0"/>
            <w:jc w:val="both"/>
          </w:pPr>
        </w:pPrChange>
      </w:pPr>
      <w:ins w:id="252" w:author="susan solomon" w:date="2018-04-27T09:56:00Z">
        <w:r w:rsidRPr="00E865EC">
          <w:rPr>
            <w:rFonts w:ascii="Times New Roman" w:hAnsi="Times New Roman" w:cs="Times New Roman"/>
            <w:sz w:val="24"/>
            <w:szCs w:val="24"/>
          </w:rPr>
          <w:t>Figure 5:  Student feedback on willingness to attend further sessions</w:t>
        </w:r>
      </w:ins>
    </w:p>
    <w:p w14:paraId="56F5025E" w14:textId="77777777" w:rsidR="00E05F57" w:rsidRPr="00E865EC" w:rsidRDefault="00E05F57">
      <w:pPr>
        <w:pStyle w:val="ListParagraph"/>
        <w:spacing w:line="480" w:lineRule="auto"/>
        <w:ind w:left="1800"/>
        <w:jc w:val="both"/>
        <w:rPr>
          <w:rFonts w:ascii="Times New Roman" w:hAnsi="Times New Roman" w:cs="Times New Roman"/>
          <w:sz w:val="24"/>
          <w:szCs w:val="24"/>
        </w:rPr>
        <w:pPrChange w:id="253" w:author="susan solomon" w:date="2018-04-27T09:57:00Z">
          <w:pPr>
            <w:pStyle w:val="ListParagraph"/>
            <w:spacing w:line="360" w:lineRule="auto"/>
            <w:ind w:left="1800"/>
            <w:jc w:val="both"/>
          </w:pPr>
        </w:pPrChange>
      </w:pPr>
    </w:p>
    <w:p w14:paraId="65EB8441" w14:textId="078F4D5D" w:rsidR="00656377" w:rsidRPr="00E865EC" w:rsidDel="00232E69" w:rsidRDefault="00656377">
      <w:pPr>
        <w:spacing w:line="480" w:lineRule="auto"/>
        <w:jc w:val="both"/>
        <w:rPr>
          <w:del w:id="254" w:author="susan solomon" w:date="2018-04-18T20:00:00Z"/>
          <w:rFonts w:ascii="Times New Roman" w:hAnsi="Times New Roman" w:cs="Times New Roman"/>
          <w:b/>
        </w:rPr>
        <w:pPrChange w:id="255" w:author="susan solomon" w:date="2018-04-27T09:57:00Z">
          <w:pPr>
            <w:spacing w:line="360" w:lineRule="auto"/>
            <w:jc w:val="both"/>
          </w:pPr>
        </w:pPrChange>
      </w:pPr>
      <w:del w:id="256" w:author="susan solomon" w:date="2018-04-18T20:00:00Z">
        <w:r w:rsidRPr="00E865EC" w:rsidDel="00232E69">
          <w:rPr>
            <w:rFonts w:ascii="Times New Roman" w:hAnsi="Times New Roman" w:cs="Times New Roman"/>
            <w:b/>
          </w:rPr>
          <w:delText>D) WHICH TOPICS?</w:delText>
        </w:r>
      </w:del>
    </w:p>
    <w:p w14:paraId="173D93D9" w14:textId="77777777" w:rsidR="00656377" w:rsidRPr="00E865EC" w:rsidRDefault="00656377">
      <w:pPr>
        <w:pStyle w:val="ListParagraph"/>
        <w:spacing w:line="480" w:lineRule="auto"/>
        <w:ind w:left="360"/>
        <w:jc w:val="both"/>
        <w:rPr>
          <w:rFonts w:ascii="Times New Roman" w:hAnsi="Times New Roman" w:cs="Times New Roman"/>
          <w:b/>
          <w:sz w:val="24"/>
          <w:szCs w:val="24"/>
        </w:rPr>
        <w:pPrChange w:id="257" w:author="susan solomon" w:date="2018-04-27T09:57:00Z">
          <w:pPr>
            <w:pStyle w:val="ListParagraph"/>
            <w:spacing w:line="360" w:lineRule="auto"/>
            <w:ind w:left="360"/>
            <w:jc w:val="both"/>
          </w:pPr>
        </w:pPrChange>
      </w:pPr>
    </w:p>
    <w:p w14:paraId="305DA454" w14:textId="37841245" w:rsidR="00656377" w:rsidRPr="00E865EC" w:rsidDel="004305CE" w:rsidRDefault="00656377" w:rsidP="00E05F57">
      <w:pPr>
        <w:spacing w:line="480" w:lineRule="auto"/>
        <w:ind w:firstLine="720"/>
        <w:jc w:val="both"/>
        <w:rPr>
          <w:del w:id="258" w:author="susan solomon" w:date="2018-04-18T19:56:00Z"/>
          <w:rFonts w:ascii="Times New Roman" w:hAnsi="Times New Roman" w:cs="Times New Roman"/>
        </w:rPr>
      </w:pPr>
      <w:del w:id="259" w:author="susan solomon" w:date="2018-04-18T19:53:00Z">
        <w:r w:rsidRPr="00E865EC" w:rsidDel="004305CE">
          <w:rPr>
            <w:rFonts w:ascii="Times New Roman" w:hAnsi="Times New Roman" w:cs="Times New Roman"/>
          </w:rPr>
          <w:delText xml:space="preserve">We are evolving in this respect. </w:delText>
        </w:r>
        <w:bookmarkStart w:id="260" w:name="_Hlk511843955"/>
        <w:r w:rsidRPr="00E865EC" w:rsidDel="004305CE">
          <w:rPr>
            <w:rFonts w:ascii="Times New Roman" w:hAnsi="Times New Roman" w:cs="Times New Roman"/>
          </w:rPr>
          <w:delText xml:space="preserve">In addition to the suggestions from faculty and students, the introduction of ATCOM (Attitudes &amp; Communication) module by the Medical Council of India gave us quite a few extra ideas. </w:delText>
        </w:r>
      </w:del>
      <w:bookmarkStart w:id="261" w:name="_Hlk511844615"/>
      <w:bookmarkEnd w:id="260"/>
      <w:del w:id="262" w:author="susan solomon" w:date="2018-04-18T19:56:00Z">
        <w:r w:rsidRPr="00E865EC" w:rsidDel="004305CE">
          <w:rPr>
            <w:rFonts w:ascii="Times New Roman" w:hAnsi="Times New Roman" w:cs="Times New Roman"/>
          </w:rPr>
          <w:delText>Each batch of students, currently experience around 50-60 hours (increased from the initially allotted 40 hours) of HiM, spread across the different curricular stages. Topics are decided semester wise. We have now reached a stage with more topics than the available hours! Overall these topics can be categorized as  (a) human values (b) medical ethics (c) communication skills (d) philosophy and (e) history of medicine. Topics for these sessions included 'Right or wrong','Art and science of death disclosure', 'Who am I', 'We are being watched', 'Curiosity for the human body' etc. Clinicians shared their experiences on themes like 'A rewarding day in my life' and 'My privileges and commitments as a doctor'.</w:delText>
        </w:r>
      </w:del>
    </w:p>
    <w:bookmarkEnd w:id="261"/>
    <w:p w14:paraId="137602B6" w14:textId="77777777" w:rsidR="00656377" w:rsidRPr="00E865EC" w:rsidRDefault="00656377">
      <w:pPr>
        <w:spacing w:line="480" w:lineRule="auto"/>
        <w:ind w:firstLine="720"/>
        <w:jc w:val="both"/>
        <w:rPr>
          <w:rFonts w:ascii="Times New Roman" w:hAnsi="Times New Roman" w:cs="Times New Roman"/>
        </w:rPr>
        <w:pPrChange w:id="263" w:author="susan solomon" w:date="2018-04-27T09:57:00Z">
          <w:pPr>
            <w:spacing w:line="360" w:lineRule="auto"/>
            <w:ind w:firstLine="720"/>
            <w:jc w:val="both"/>
          </w:pPr>
        </w:pPrChange>
      </w:pPr>
    </w:p>
    <w:p w14:paraId="3152AB94" w14:textId="188BAE68" w:rsidR="00656377" w:rsidRPr="00E865EC" w:rsidDel="00232E69" w:rsidRDefault="00656377">
      <w:pPr>
        <w:pStyle w:val="ListParagraph"/>
        <w:spacing w:line="480" w:lineRule="auto"/>
        <w:ind w:left="360"/>
        <w:jc w:val="both"/>
        <w:rPr>
          <w:del w:id="264" w:author="susan solomon" w:date="2018-04-18T20:00:00Z"/>
          <w:rFonts w:ascii="Times New Roman" w:hAnsi="Times New Roman" w:cs="Times New Roman"/>
          <w:b/>
          <w:sz w:val="24"/>
          <w:szCs w:val="24"/>
        </w:rPr>
        <w:pPrChange w:id="265" w:author="susan solomon" w:date="2018-04-27T09:57:00Z">
          <w:pPr>
            <w:pStyle w:val="ListParagraph"/>
            <w:spacing w:line="360" w:lineRule="auto"/>
            <w:ind w:left="360"/>
            <w:jc w:val="both"/>
          </w:pPr>
        </w:pPrChange>
      </w:pPr>
      <w:del w:id="266" w:author="susan solomon" w:date="2018-04-18T20:00:00Z">
        <w:r w:rsidRPr="00E865EC" w:rsidDel="00232E69">
          <w:rPr>
            <w:rFonts w:ascii="Times New Roman" w:hAnsi="Times New Roman" w:cs="Times New Roman"/>
            <w:b/>
          </w:rPr>
          <w:delText xml:space="preserve">E) HOW TO EVALUATE? </w:delText>
        </w:r>
      </w:del>
    </w:p>
    <w:p w14:paraId="4B8D0DBA" w14:textId="77777777" w:rsidR="00656377" w:rsidRPr="00E865EC" w:rsidRDefault="00656377">
      <w:pPr>
        <w:pStyle w:val="ListParagraph"/>
        <w:spacing w:line="480" w:lineRule="auto"/>
        <w:ind w:left="360"/>
        <w:jc w:val="both"/>
        <w:rPr>
          <w:rFonts w:ascii="Times New Roman" w:hAnsi="Times New Roman" w:cs="Times New Roman"/>
          <w:b/>
          <w:sz w:val="24"/>
          <w:szCs w:val="24"/>
        </w:rPr>
        <w:pPrChange w:id="267" w:author="susan solomon" w:date="2018-04-27T09:57:00Z">
          <w:pPr>
            <w:pStyle w:val="ListParagraph"/>
            <w:spacing w:line="360" w:lineRule="auto"/>
            <w:ind w:left="360"/>
            <w:jc w:val="both"/>
          </w:pPr>
        </w:pPrChange>
      </w:pPr>
    </w:p>
    <w:p w14:paraId="7D5484EA" w14:textId="68BC2D47" w:rsidR="00656377" w:rsidRPr="00E865EC" w:rsidRDefault="00656377" w:rsidP="00E05F57">
      <w:pPr>
        <w:spacing w:line="480" w:lineRule="auto"/>
        <w:ind w:firstLine="720"/>
        <w:jc w:val="both"/>
        <w:rPr>
          <w:rFonts w:ascii="Times New Roman" w:hAnsi="Times New Roman" w:cs="Times New Roman"/>
        </w:rPr>
      </w:pPr>
      <w:r w:rsidRPr="00E865EC">
        <w:rPr>
          <w:rFonts w:ascii="Times New Roman" w:hAnsi="Times New Roman" w:cs="Times New Roman"/>
        </w:rPr>
        <w:t xml:space="preserve">Evaluation of individual students remains the biggest challenge. Some experts have done only course–evaluation, based on the feedback given by the </w:t>
      </w:r>
      <w:proofErr w:type="gramStart"/>
      <w:r w:rsidRPr="00E865EC">
        <w:rPr>
          <w:rFonts w:ascii="Times New Roman" w:hAnsi="Times New Roman" w:cs="Times New Roman"/>
        </w:rPr>
        <w:t>students</w:t>
      </w:r>
      <w:r w:rsidRPr="00E865EC">
        <w:rPr>
          <w:rFonts w:ascii="Times New Roman" w:hAnsi="Times New Roman" w:cs="Times New Roman"/>
          <w:color w:val="000000" w:themeColor="text1"/>
        </w:rPr>
        <w:t>.(</w:t>
      </w:r>
      <w:proofErr w:type="gramEnd"/>
      <w:r w:rsidRPr="00E865EC">
        <w:rPr>
          <w:rFonts w:ascii="Times New Roman" w:hAnsi="Times New Roman" w:cs="Times New Roman"/>
          <w:color w:val="000000" w:themeColor="text1"/>
        </w:rPr>
        <w:t>3)</w:t>
      </w:r>
      <w:r w:rsidRPr="00E865EC">
        <w:rPr>
          <w:rFonts w:ascii="Times New Roman" w:hAnsi="Times New Roman" w:cs="Times New Roman"/>
        </w:rPr>
        <w:t xml:space="preserve"> We too collect</w:t>
      </w:r>
      <w:ins w:id="268" w:author="susan solomon" w:date="2018-04-18T20:00:00Z">
        <w:r w:rsidR="00232E69" w:rsidRPr="00E865EC">
          <w:rPr>
            <w:rFonts w:ascii="Times New Roman" w:hAnsi="Times New Roman" w:cs="Times New Roman"/>
          </w:rPr>
          <w:t>ed</w:t>
        </w:r>
      </w:ins>
      <w:r w:rsidRPr="00E865EC">
        <w:rPr>
          <w:rFonts w:ascii="Times New Roman" w:hAnsi="Times New Roman" w:cs="Times New Roman"/>
        </w:rPr>
        <w:t xml:space="preserve"> anonymous feedback in some of the individual sessions and at the end of each semester. However, assessment of individual </w:t>
      </w:r>
      <w:proofErr w:type="spellStart"/>
      <w:r w:rsidRPr="00E865EC">
        <w:rPr>
          <w:rFonts w:ascii="Times New Roman" w:hAnsi="Times New Roman" w:cs="Times New Roman"/>
        </w:rPr>
        <w:t>behavioral</w:t>
      </w:r>
      <w:proofErr w:type="spellEnd"/>
      <w:r w:rsidRPr="00E865EC">
        <w:rPr>
          <w:rFonts w:ascii="Times New Roman" w:hAnsi="Times New Roman" w:cs="Times New Roman"/>
        </w:rPr>
        <w:t xml:space="preserve"> change has not been possible. Difficulties in this regard have been emphasized by others </w:t>
      </w:r>
      <w:proofErr w:type="gramStart"/>
      <w:r w:rsidRPr="00E865EC">
        <w:rPr>
          <w:rFonts w:ascii="Times New Roman" w:hAnsi="Times New Roman" w:cs="Times New Roman"/>
        </w:rPr>
        <w:t>also</w:t>
      </w:r>
      <w:r w:rsidRPr="00E865EC">
        <w:rPr>
          <w:rFonts w:ascii="Times New Roman" w:hAnsi="Times New Roman" w:cs="Times New Roman"/>
          <w:color w:val="000000" w:themeColor="text1"/>
        </w:rPr>
        <w:t>.(</w:t>
      </w:r>
      <w:proofErr w:type="gramEnd"/>
      <w:r w:rsidRPr="00E865EC">
        <w:rPr>
          <w:rFonts w:ascii="Times New Roman" w:hAnsi="Times New Roman" w:cs="Times New Roman"/>
          <w:color w:val="000000" w:themeColor="text1"/>
        </w:rPr>
        <w:t>4</w:t>
      </w:r>
      <w:r w:rsidRPr="00E865EC">
        <w:rPr>
          <w:rFonts w:ascii="Times New Roman" w:hAnsi="Times New Roman" w:cs="Times New Roman"/>
        </w:rPr>
        <w:t>,</w:t>
      </w:r>
      <w:r w:rsidRPr="00E865EC">
        <w:rPr>
          <w:rFonts w:ascii="Times New Roman" w:hAnsi="Times New Roman" w:cs="Times New Roman"/>
          <w:color w:val="0D0D0D" w:themeColor="text1" w:themeTint="F2"/>
        </w:rPr>
        <w:t>5</w:t>
      </w:r>
      <w:r w:rsidRPr="00E865EC">
        <w:rPr>
          <w:rFonts w:ascii="Times New Roman" w:hAnsi="Times New Roman" w:cs="Times New Roman"/>
        </w:rPr>
        <w:t xml:space="preserve">,6,7)  </w:t>
      </w:r>
      <w:proofErr w:type="spellStart"/>
      <w:r w:rsidRPr="00E865EC">
        <w:rPr>
          <w:rFonts w:ascii="Times New Roman" w:hAnsi="Times New Roman" w:cs="Times New Roman"/>
        </w:rPr>
        <w:t>Wershof</w:t>
      </w:r>
      <w:proofErr w:type="spellEnd"/>
      <w:r w:rsidRPr="00E865EC">
        <w:rPr>
          <w:rFonts w:ascii="Times New Roman" w:hAnsi="Times New Roman" w:cs="Times New Roman"/>
        </w:rPr>
        <w:t xml:space="preserve"> SA, et al specifically mention that efforts have been taken to quantify the impact of MH course, however, subjective outcomes like increased empathy, professionalism and self-care are difficult to measure.(5)</w:t>
      </w:r>
      <w:ins w:id="269" w:author="susan solomon" w:date="2018-04-26T12:41:00Z">
        <w:r w:rsidR="00C779A2" w:rsidRPr="00E865EC">
          <w:rPr>
            <w:rFonts w:ascii="Times New Roman" w:hAnsi="Times New Roman" w:cs="Times New Roman"/>
          </w:rPr>
          <w:t xml:space="preserve"> </w:t>
        </w:r>
      </w:ins>
      <w:r w:rsidRPr="00E865EC">
        <w:rPr>
          <w:rFonts w:ascii="Times New Roman" w:hAnsi="Times New Roman" w:cs="Times New Roman"/>
        </w:rPr>
        <w:t xml:space="preserve">Shankar PR, writing on the medical humanities (MH) courses in India, wrote that measuring the long-term impact of MH is challenging and may be difficult. He has suggested some pattern be applied to small group to find out short term impact </w:t>
      </w:r>
      <w:del w:id="270" w:author="susan solomon" w:date="2018-04-26T12:42:00Z">
        <w:r w:rsidRPr="00E865EC" w:rsidDel="00C779A2">
          <w:rPr>
            <w:rFonts w:ascii="Times New Roman" w:hAnsi="Times New Roman" w:cs="Times New Roman"/>
          </w:rPr>
          <w:delText xml:space="preserve">in another article, </w:delText>
        </w:r>
      </w:del>
      <w:r w:rsidRPr="00E865EC">
        <w:rPr>
          <w:rFonts w:ascii="Times New Roman" w:hAnsi="Times New Roman" w:cs="Times New Roman"/>
        </w:rPr>
        <w:t>but that</w:t>
      </w:r>
      <w:ins w:id="271" w:author="susan solomon" w:date="2018-04-26T12:42:00Z">
        <w:r w:rsidR="00C779A2" w:rsidRPr="00E865EC">
          <w:rPr>
            <w:rFonts w:ascii="Times New Roman" w:hAnsi="Times New Roman" w:cs="Times New Roman"/>
          </w:rPr>
          <w:t xml:space="preserve"> it</w:t>
        </w:r>
      </w:ins>
      <w:r w:rsidRPr="00E865EC">
        <w:rPr>
          <w:rFonts w:ascii="Times New Roman" w:hAnsi="Times New Roman" w:cs="Times New Roman"/>
        </w:rPr>
        <w:t xml:space="preserve"> too would be difficult and time consuming.(6) </w:t>
      </w:r>
      <w:proofErr w:type="spellStart"/>
      <w:r w:rsidRPr="00E865EC">
        <w:rPr>
          <w:rFonts w:ascii="Times New Roman" w:hAnsi="Times New Roman" w:cs="Times New Roman"/>
        </w:rPr>
        <w:t>Bleakley</w:t>
      </w:r>
      <w:proofErr w:type="spellEnd"/>
      <w:r w:rsidRPr="00E865EC">
        <w:rPr>
          <w:rFonts w:ascii="Times New Roman" w:hAnsi="Times New Roman" w:cs="Times New Roman"/>
        </w:rPr>
        <w:t xml:space="preserve"> A, in his book with a chapter titled‘ Evaluating the impact of Medical Humanities provision’ has discussed various issues in the evaluation.(7) </w:t>
      </w:r>
      <w:r w:rsidRPr="00E865EC">
        <w:rPr>
          <w:rFonts w:ascii="Times New Roman" w:hAnsi="Times New Roman" w:cs="Times New Roman"/>
          <w:color w:val="000000"/>
          <w:shd w:val="clear" w:color="auto" w:fill="FFFFFF"/>
        </w:rPr>
        <w:t>In one article, he mentions that it may be akin to measuring the immeasurable.</w:t>
      </w:r>
      <w:bookmarkStart w:id="272" w:name="ft16"/>
      <w:r w:rsidRPr="00E865EC">
        <w:rPr>
          <w:rFonts w:ascii="Times New Roman" w:hAnsi="Times New Roman" w:cs="Times New Roman"/>
          <w:color w:val="000000"/>
          <w:shd w:val="clear" w:color="auto" w:fill="FFFFFF"/>
        </w:rPr>
        <w:t>(8)</w:t>
      </w:r>
      <w:bookmarkEnd w:id="272"/>
      <w:r w:rsidRPr="00E865EC">
        <w:rPr>
          <w:rFonts w:ascii="Times New Roman" w:hAnsi="Times New Roman" w:cs="Times New Roman"/>
        </w:rPr>
        <w:t>We too realized that the evaluation is difficult, but hope to evolve to some degree in this aspect as well, in the future.</w:t>
      </w:r>
    </w:p>
    <w:p w14:paraId="2E7BF7E0" w14:textId="1B49342E" w:rsidR="00656377" w:rsidRPr="00E865EC" w:rsidDel="00C779A2" w:rsidRDefault="00656377" w:rsidP="00E05F57">
      <w:pPr>
        <w:spacing w:line="480" w:lineRule="auto"/>
        <w:ind w:firstLine="720"/>
        <w:jc w:val="both"/>
        <w:rPr>
          <w:del w:id="273" w:author="susan solomon" w:date="2018-04-26T12:44:00Z"/>
          <w:rFonts w:ascii="Times New Roman" w:hAnsi="Times New Roman" w:cs="Times New Roman"/>
        </w:rPr>
      </w:pPr>
      <w:del w:id="274" w:author="susan solomon" w:date="2018-04-26T12:44:00Z">
        <w:r w:rsidRPr="00E865EC" w:rsidDel="00C779A2">
          <w:rPr>
            <w:rFonts w:ascii="Times New Roman" w:hAnsi="Times New Roman" w:cs="Times New Roman"/>
          </w:rPr>
          <w:delText>Following are some of the findings from the term ending feedback analysis on the course.</w:delText>
        </w:r>
      </w:del>
    </w:p>
    <w:p w14:paraId="64E11162" w14:textId="4A52CD4E" w:rsidR="00656377" w:rsidRPr="00E865EC" w:rsidRDefault="00656377">
      <w:pPr>
        <w:pStyle w:val="ListParagraph"/>
        <w:spacing w:line="480" w:lineRule="auto"/>
        <w:ind w:left="0"/>
        <w:jc w:val="both"/>
        <w:rPr>
          <w:rFonts w:ascii="Times New Roman" w:hAnsi="Times New Roman" w:cs="Times New Roman"/>
          <w:sz w:val="24"/>
          <w:szCs w:val="24"/>
        </w:rPr>
        <w:pPrChange w:id="275" w:author="susan solomon" w:date="2018-04-27T09:57:00Z">
          <w:pPr>
            <w:pStyle w:val="ListParagraph"/>
            <w:spacing w:line="360" w:lineRule="auto"/>
            <w:ind w:left="0"/>
            <w:jc w:val="both"/>
          </w:pPr>
        </w:pPrChange>
      </w:pPr>
      <w:r w:rsidRPr="00E865EC">
        <w:rPr>
          <w:noProof/>
          <w:sz w:val="24"/>
          <w:szCs w:val="24"/>
          <w:rPrChange w:id="276" w:author="susan solomon" w:date="2018-04-27T13:15:00Z">
            <w:rPr>
              <w:noProof/>
            </w:rPr>
          </w:rPrChange>
        </w:rPr>
        <mc:AlternateContent>
          <mc:Choice Requires="wps">
            <w:drawing>
              <wp:anchor distT="0" distB="0" distL="114300" distR="114300" simplePos="0" relativeHeight="251662336" behindDoc="0" locked="0" layoutInCell="1" allowOverlap="1" wp14:anchorId="33840AA8" wp14:editId="46504E3B">
                <wp:simplePos x="0" y="0"/>
                <wp:positionH relativeFrom="column">
                  <wp:posOffset>5244465</wp:posOffset>
                </wp:positionH>
                <wp:positionV relativeFrom="paragraph">
                  <wp:posOffset>925195</wp:posOffset>
                </wp:positionV>
                <wp:extent cx="1009015" cy="1240155"/>
                <wp:effectExtent l="5715" t="10795" r="13970" b="63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124015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E093D" id="Rectangle 17" o:spid="_x0000_s1026" style="position:absolute;margin-left:412.95pt;margin-top:72.85pt;width:79.45pt;height:9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">
                <v:fill opacity="0"/>
              </v:rect>
            </w:pict>
          </mc:Fallback>
        </mc:AlternateContent>
      </w:r>
      <w:del w:id="277" w:author="susan solomon" w:date="2018-04-27T11:33:00Z">
        <w:r w:rsidRPr="00E865EC" w:rsidDel="004B1B34">
          <w:rPr>
            <w:rFonts w:ascii="Times New Roman" w:hAnsi="Times New Roman" w:cs="Times New Roman"/>
            <w:noProof/>
            <w:sz w:val="24"/>
            <w:szCs w:val="24"/>
          </w:rPr>
          <w:drawing>
            <wp:inline distT="0" distB="0" distL="0" distR="0" wp14:anchorId="5FE546AC" wp14:editId="48A92A0A">
              <wp:extent cx="5046345" cy="37782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345" cy="3778250"/>
                      </a:xfrm>
                      <a:prstGeom prst="rect">
                        <a:avLst/>
                      </a:prstGeom>
                      <a:noFill/>
                      <a:ln>
                        <a:noFill/>
                      </a:ln>
                    </pic:spPr>
                  </pic:pic>
                </a:graphicData>
              </a:graphic>
            </wp:inline>
          </w:drawing>
        </w:r>
      </w:del>
    </w:p>
    <w:p w14:paraId="2964C19B" w14:textId="77777777" w:rsidR="00656377" w:rsidRPr="00E865EC" w:rsidRDefault="00656377">
      <w:pPr>
        <w:pStyle w:val="ListParagraph"/>
        <w:spacing w:line="480" w:lineRule="auto"/>
        <w:ind w:left="900"/>
        <w:jc w:val="both"/>
        <w:rPr>
          <w:rFonts w:ascii="Times New Roman" w:hAnsi="Times New Roman" w:cs="Times New Roman"/>
          <w:sz w:val="24"/>
          <w:szCs w:val="24"/>
        </w:rPr>
        <w:pPrChange w:id="278" w:author="susan solomon" w:date="2018-04-27T09:57:00Z">
          <w:pPr>
            <w:pStyle w:val="ListParagraph"/>
            <w:spacing w:line="360" w:lineRule="auto"/>
            <w:ind w:left="900"/>
            <w:jc w:val="both"/>
          </w:pPr>
        </w:pPrChange>
      </w:pPr>
    </w:p>
    <w:p w14:paraId="19642B75" w14:textId="77777777" w:rsidR="00656377" w:rsidRPr="00E865EC" w:rsidRDefault="00656377">
      <w:pPr>
        <w:pStyle w:val="ListParagraph"/>
        <w:spacing w:line="480" w:lineRule="auto"/>
        <w:ind w:left="0"/>
        <w:jc w:val="both"/>
        <w:rPr>
          <w:rFonts w:ascii="Times New Roman" w:hAnsi="Times New Roman" w:cs="Times New Roman"/>
          <w:sz w:val="24"/>
          <w:szCs w:val="24"/>
        </w:rPr>
        <w:pPrChange w:id="279" w:author="susan solomon" w:date="2018-04-27T09:57:00Z">
          <w:pPr>
            <w:pStyle w:val="ListParagraph"/>
            <w:spacing w:line="360" w:lineRule="auto"/>
            <w:ind w:left="0"/>
            <w:jc w:val="both"/>
          </w:pPr>
        </w:pPrChange>
      </w:pPr>
      <w:r w:rsidRPr="00E865EC">
        <w:rPr>
          <w:rFonts w:ascii="Times New Roman" w:hAnsi="Times New Roman" w:cs="Times New Roman"/>
          <w:sz w:val="24"/>
          <w:szCs w:val="24"/>
        </w:rPr>
        <w:t>Figure 4: Student feedback on relevance of the topics</w:t>
      </w:r>
    </w:p>
    <w:p w14:paraId="32E3DA4E" w14:textId="77777777" w:rsidR="00656377" w:rsidRPr="00E865EC" w:rsidRDefault="00656377">
      <w:pPr>
        <w:pStyle w:val="ListParagraph"/>
        <w:spacing w:line="480" w:lineRule="auto"/>
        <w:ind w:left="900"/>
        <w:jc w:val="both"/>
        <w:rPr>
          <w:rFonts w:ascii="Times New Roman" w:hAnsi="Times New Roman" w:cs="Times New Roman"/>
          <w:sz w:val="24"/>
          <w:szCs w:val="24"/>
        </w:rPr>
        <w:pPrChange w:id="280" w:author="susan solomon" w:date="2018-04-27T09:57:00Z">
          <w:pPr>
            <w:pStyle w:val="ListParagraph"/>
            <w:spacing w:line="360" w:lineRule="auto"/>
            <w:ind w:left="900"/>
            <w:jc w:val="both"/>
          </w:pPr>
        </w:pPrChange>
      </w:pPr>
    </w:p>
    <w:p w14:paraId="6A3AC204" w14:textId="77777777" w:rsidR="00656377" w:rsidRPr="00E865EC" w:rsidRDefault="00656377">
      <w:pPr>
        <w:pStyle w:val="ListParagraph"/>
        <w:spacing w:line="480" w:lineRule="auto"/>
        <w:ind w:left="900"/>
        <w:jc w:val="both"/>
        <w:rPr>
          <w:rFonts w:ascii="Times New Roman" w:hAnsi="Times New Roman" w:cs="Times New Roman"/>
          <w:sz w:val="24"/>
          <w:szCs w:val="24"/>
        </w:rPr>
        <w:pPrChange w:id="281" w:author="susan solomon" w:date="2018-04-27T09:57:00Z">
          <w:pPr>
            <w:pStyle w:val="ListParagraph"/>
            <w:spacing w:line="360" w:lineRule="auto"/>
            <w:ind w:left="900"/>
            <w:jc w:val="both"/>
          </w:pPr>
        </w:pPrChange>
      </w:pPr>
    </w:p>
    <w:p w14:paraId="6B3211EE" w14:textId="3CA4B940" w:rsidR="00656377" w:rsidRPr="00E865EC" w:rsidRDefault="00656377">
      <w:pPr>
        <w:pStyle w:val="ListParagraph"/>
        <w:spacing w:line="480" w:lineRule="auto"/>
        <w:ind w:left="900"/>
        <w:jc w:val="both"/>
        <w:rPr>
          <w:rFonts w:ascii="Times New Roman" w:hAnsi="Times New Roman" w:cs="Times New Roman"/>
          <w:sz w:val="24"/>
          <w:szCs w:val="24"/>
        </w:rPr>
        <w:pPrChange w:id="282" w:author="susan solomon" w:date="2018-04-27T09:57:00Z">
          <w:pPr>
            <w:pStyle w:val="ListParagraph"/>
            <w:spacing w:line="360" w:lineRule="auto"/>
            <w:ind w:left="900"/>
            <w:jc w:val="both"/>
          </w:pPr>
        </w:pPrChange>
      </w:pPr>
      <w:r w:rsidRPr="00E865EC">
        <w:rPr>
          <w:noProof/>
          <w:sz w:val="24"/>
          <w:szCs w:val="24"/>
          <w:rPrChange w:id="283" w:author="susan solomon" w:date="2018-04-27T13:15:00Z">
            <w:rPr>
              <w:noProof/>
            </w:rPr>
          </w:rPrChange>
        </w:rPr>
        <mc:AlternateContent>
          <mc:Choice Requires="wps">
            <w:drawing>
              <wp:anchor distT="0" distB="0" distL="114300" distR="114300" simplePos="0" relativeHeight="251663360" behindDoc="0" locked="0" layoutInCell="1" allowOverlap="1" wp14:anchorId="6B99A68C" wp14:editId="5B8F1FFF">
                <wp:simplePos x="0" y="0"/>
                <wp:positionH relativeFrom="column">
                  <wp:posOffset>5454650</wp:posOffset>
                </wp:positionH>
                <wp:positionV relativeFrom="paragraph">
                  <wp:posOffset>1076325</wp:posOffset>
                </wp:positionV>
                <wp:extent cx="715010" cy="1035685"/>
                <wp:effectExtent l="6350" t="9525" r="12065" b="1206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10" cy="103568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AEB85" id="Rectangle 16" o:spid="_x0000_s1026" style="position:absolute;margin-left:429.5pt;margin-top:84.75pt;width:56.3pt;height:8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">
                <v:fill opacity="0"/>
              </v:rect>
            </w:pict>
          </mc:Fallback>
        </mc:AlternateContent>
      </w:r>
      <w:del w:id="284" w:author="susan solomon" w:date="2018-04-27T11:33:00Z">
        <w:r w:rsidRPr="00E865EC" w:rsidDel="004B1B34">
          <w:rPr>
            <w:rFonts w:ascii="Times New Roman" w:hAnsi="Times New Roman" w:cs="Times New Roman"/>
            <w:noProof/>
            <w:sz w:val="24"/>
            <w:szCs w:val="24"/>
          </w:rPr>
          <w:drawing>
            <wp:inline distT="0" distB="0" distL="0" distR="0" wp14:anchorId="79D511C4" wp14:editId="20509D06">
              <wp:extent cx="5055235" cy="3787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87140"/>
                      </a:xfrm>
                      <a:prstGeom prst="rect">
                        <a:avLst/>
                      </a:prstGeom>
                      <a:noFill/>
                      <a:ln>
                        <a:noFill/>
                      </a:ln>
                    </pic:spPr>
                  </pic:pic>
                </a:graphicData>
              </a:graphic>
            </wp:inline>
          </w:drawing>
        </w:r>
      </w:del>
    </w:p>
    <w:p w14:paraId="7AE6C8AD" w14:textId="77777777" w:rsidR="00656377" w:rsidRPr="00E865EC" w:rsidRDefault="00656377">
      <w:pPr>
        <w:pStyle w:val="ListParagraph"/>
        <w:spacing w:line="480" w:lineRule="auto"/>
        <w:ind w:left="900"/>
        <w:jc w:val="both"/>
        <w:rPr>
          <w:rFonts w:ascii="Times New Roman" w:hAnsi="Times New Roman" w:cs="Times New Roman"/>
          <w:sz w:val="24"/>
          <w:szCs w:val="24"/>
        </w:rPr>
        <w:pPrChange w:id="285" w:author="susan solomon" w:date="2018-04-27T09:57:00Z">
          <w:pPr>
            <w:pStyle w:val="ListParagraph"/>
            <w:spacing w:line="360" w:lineRule="auto"/>
            <w:ind w:left="900"/>
            <w:jc w:val="both"/>
          </w:pPr>
        </w:pPrChange>
      </w:pPr>
    </w:p>
    <w:p w14:paraId="02AD8060" w14:textId="77777777" w:rsidR="00656377" w:rsidRPr="00E865EC" w:rsidRDefault="00656377">
      <w:pPr>
        <w:pStyle w:val="ListParagraph"/>
        <w:spacing w:line="480" w:lineRule="auto"/>
        <w:ind w:left="900"/>
        <w:jc w:val="both"/>
        <w:rPr>
          <w:rFonts w:ascii="Times New Roman" w:hAnsi="Times New Roman" w:cs="Times New Roman"/>
          <w:sz w:val="24"/>
          <w:szCs w:val="24"/>
          <w:rPrChange w:id="286" w:author="susan solomon" w:date="2018-04-27T13:15:00Z">
            <w:rPr>
              <w:rFonts w:ascii="Times New Roman" w:hAnsi="Times New Roman" w:cs="Times New Roman"/>
              <w:sz w:val="20"/>
              <w:szCs w:val="24"/>
            </w:rPr>
          </w:rPrChange>
        </w:rPr>
        <w:pPrChange w:id="287" w:author="susan solomon" w:date="2018-04-27T09:57:00Z">
          <w:pPr>
            <w:pStyle w:val="ListParagraph"/>
            <w:spacing w:line="360" w:lineRule="auto"/>
            <w:ind w:left="900"/>
            <w:jc w:val="both"/>
          </w:pPr>
        </w:pPrChange>
      </w:pPr>
    </w:p>
    <w:p w14:paraId="5522892A" w14:textId="77777777" w:rsidR="00656377" w:rsidRPr="00E865EC" w:rsidRDefault="00656377">
      <w:pPr>
        <w:pStyle w:val="ListParagraph"/>
        <w:spacing w:line="480" w:lineRule="auto"/>
        <w:ind w:left="900"/>
        <w:jc w:val="both"/>
        <w:rPr>
          <w:rFonts w:ascii="Times New Roman" w:hAnsi="Times New Roman" w:cs="Times New Roman"/>
          <w:sz w:val="24"/>
          <w:szCs w:val="24"/>
          <w:rPrChange w:id="288" w:author="susan solomon" w:date="2018-04-27T13:15:00Z">
            <w:rPr>
              <w:rFonts w:ascii="Times New Roman" w:hAnsi="Times New Roman" w:cs="Times New Roman"/>
              <w:sz w:val="20"/>
              <w:szCs w:val="24"/>
            </w:rPr>
          </w:rPrChange>
        </w:rPr>
        <w:pPrChange w:id="289" w:author="susan solomon" w:date="2018-04-27T09:57:00Z">
          <w:pPr>
            <w:pStyle w:val="ListParagraph"/>
            <w:spacing w:line="360" w:lineRule="auto"/>
            <w:ind w:left="900"/>
            <w:jc w:val="both"/>
          </w:pPr>
        </w:pPrChange>
      </w:pPr>
    </w:p>
    <w:p w14:paraId="28F4E322" w14:textId="77777777" w:rsidR="00656377" w:rsidRPr="00E865EC" w:rsidRDefault="00656377">
      <w:pPr>
        <w:pStyle w:val="ListParagraph"/>
        <w:spacing w:line="480" w:lineRule="auto"/>
        <w:ind w:left="0"/>
        <w:jc w:val="both"/>
        <w:rPr>
          <w:rFonts w:ascii="Times New Roman" w:hAnsi="Times New Roman" w:cs="Times New Roman"/>
          <w:sz w:val="24"/>
          <w:szCs w:val="24"/>
        </w:rPr>
        <w:pPrChange w:id="290" w:author="susan solomon" w:date="2018-04-27T09:57:00Z">
          <w:pPr>
            <w:pStyle w:val="ListParagraph"/>
            <w:spacing w:line="360" w:lineRule="auto"/>
            <w:ind w:left="0"/>
            <w:jc w:val="both"/>
          </w:pPr>
        </w:pPrChange>
      </w:pPr>
      <w:r w:rsidRPr="00E865EC">
        <w:rPr>
          <w:rFonts w:ascii="Times New Roman" w:hAnsi="Times New Roman" w:cs="Times New Roman"/>
          <w:sz w:val="24"/>
          <w:szCs w:val="24"/>
        </w:rPr>
        <w:t>Figure 5:  Student feedback on willingness to attend further sessions</w:t>
      </w:r>
    </w:p>
    <w:p w14:paraId="55BA55C8" w14:textId="77777777" w:rsidR="00656377" w:rsidRPr="00E865EC" w:rsidRDefault="00656377">
      <w:pPr>
        <w:spacing w:line="480" w:lineRule="auto"/>
        <w:ind w:firstLine="720"/>
        <w:jc w:val="both"/>
        <w:rPr>
          <w:rFonts w:ascii="Times New Roman" w:hAnsi="Times New Roman" w:cs="Times New Roman"/>
        </w:rPr>
        <w:pPrChange w:id="291" w:author="susan solomon" w:date="2018-04-27T09:57:00Z">
          <w:pPr>
            <w:spacing w:line="360" w:lineRule="auto"/>
            <w:ind w:firstLine="720"/>
            <w:jc w:val="both"/>
          </w:pPr>
        </w:pPrChange>
      </w:pPr>
    </w:p>
    <w:p w14:paraId="6879CFF7" w14:textId="2698609C" w:rsidR="00656377" w:rsidRPr="00E865EC" w:rsidDel="00C851C9" w:rsidRDefault="00656377" w:rsidP="00E05F57">
      <w:pPr>
        <w:spacing w:line="480" w:lineRule="auto"/>
        <w:ind w:firstLine="720"/>
        <w:jc w:val="both"/>
        <w:rPr>
          <w:del w:id="292" w:author="susan solomon" w:date="2018-04-26T13:02:00Z"/>
          <w:rFonts w:ascii="Times New Roman" w:hAnsi="Times New Roman" w:cs="Times New Roman"/>
          <w:b/>
        </w:rPr>
      </w:pPr>
      <w:del w:id="293" w:author="susan solomon" w:date="2018-04-26T13:02:00Z">
        <w:r w:rsidRPr="00E865EC" w:rsidDel="00C851C9">
          <w:rPr>
            <w:rFonts w:ascii="Times New Roman" w:hAnsi="Times New Roman" w:cs="Times New Roman"/>
            <w:b/>
          </w:rPr>
          <w:delText>F) UNEXPECTED BENEFITS:</w:delText>
        </w:r>
      </w:del>
    </w:p>
    <w:p w14:paraId="242C2FAB" w14:textId="77777777" w:rsidR="00656377" w:rsidRPr="00E865EC" w:rsidRDefault="00656377">
      <w:pPr>
        <w:spacing w:line="480" w:lineRule="auto"/>
        <w:ind w:firstLine="720"/>
        <w:jc w:val="both"/>
        <w:rPr>
          <w:rFonts w:ascii="Times New Roman" w:hAnsi="Times New Roman" w:cs="Times New Roman"/>
        </w:rPr>
      </w:pPr>
      <w:r w:rsidRPr="00E865EC">
        <w:rPr>
          <w:rFonts w:ascii="Times New Roman" w:hAnsi="Times New Roman" w:cs="Times New Roman"/>
        </w:rPr>
        <w:t>An unintentional yet important benefit, that accrued during the course of this program, was the development of an increased spirit of camaraderie and cooperation among faculty across disciplines. We also believe that this program has sparked in many members of the faculty, a deeper realization of life, patient expectations and issues beyond 'traditional' curricular topics. This we think, will further enrich the fabric of our institute and society in the long term!</w:t>
      </w:r>
    </w:p>
    <w:p w14:paraId="4E2D6D0A" w14:textId="24E7885F" w:rsidR="00656377" w:rsidRPr="00E865EC" w:rsidRDefault="00656377">
      <w:pPr>
        <w:spacing w:line="480" w:lineRule="auto"/>
        <w:ind w:firstLine="720"/>
        <w:jc w:val="both"/>
        <w:rPr>
          <w:ins w:id="294" w:author="susan solomon" w:date="2018-04-27T11:35:00Z"/>
          <w:rFonts w:ascii="Times New Roman" w:hAnsi="Times New Roman" w:cs="Times New Roman"/>
        </w:rPr>
      </w:pPr>
      <w:r w:rsidRPr="00E865EC">
        <w:rPr>
          <w:rFonts w:ascii="Times New Roman" w:hAnsi="Times New Roman" w:cs="Times New Roman"/>
        </w:rPr>
        <w:t>To conclude</w:t>
      </w:r>
      <w:del w:id="295" w:author="susan solomon" w:date="2018-04-26T13:49:00Z">
        <w:r w:rsidRPr="00E865EC" w:rsidDel="009B45BF">
          <w:rPr>
            <w:rFonts w:ascii="Times New Roman" w:hAnsi="Times New Roman" w:cs="Times New Roman"/>
          </w:rPr>
          <w:delText>,</w:delText>
        </w:r>
      </w:del>
      <w:ins w:id="296" w:author="susan solomon" w:date="2018-04-26T13:49:00Z">
        <w:r w:rsidR="009B45BF" w:rsidRPr="00E865EC">
          <w:rPr>
            <w:rFonts w:ascii="Times New Roman" w:hAnsi="Times New Roman" w:cs="Times New Roman"/>
          </w:rPr>
          <w:t xml:space="preserve"> we have been able to successfully implement </w:t>
        </w:r>
        <w:proofErr w:type="spellStart"/>
        <w:r w:rsidR="009B45BF" w:rsidRPr="00E865EC">
          <w:rPr>
            <w:rFonts w:ascii="Times New Roman" w:hAnsi="Times New Roman" w:cs="Times New Roman"/>
          </w:rPr>
          <w:t>HiM</w:t>
        </w:r>
        <w:proofErr w:type="spellEnd"/>
        <w:r w:rsidR="009B45BF" w:rsidRPr="00E865EC">
          <w:rPr>
            <w:rFonts w:ascii="Times New Roman" w:hAnsi="Times New Roman" w:cs="Times New Roman"/>
          </w:rPr>
          <w:t xml:space="preserve">  pro</w:t>
        </w:r>
      </w:ins>
      <w:ins w:id="297" w:author="susan solomon" w:date="2018-04-26T13:50:00Z">
        <w:r w:rsidR="009B45BF" w:rsidRPr="00E865EC">
          <w:rPr>
            <w:rFonts w:ascii="Times New Roman" w:hAnsi="Times New Roman" w:cs="Times New Roman"/>
          </w:rPr>
          <w:t xml:space="preserve">gram for the past three </w:t>
        </w:r>
        <w:proofErr w:type="spellStart"/>
        <w:r w:rsidR="009B45BF" w:rsidRPr="00E865EC">
          <w:rPr>
            <w:rFonts w:ascii="Times New Roman" w:hAnsi="Times New Roman" w:cs="Times New Roman"/>
          </w:rPr>
          <w:t>years.</w:t>
        </w:r>
      </w:ins>
      <w:del w:id="298" w:author="susan solomon" w:date="2018-04-26T13:49:00Z">
        <w:r w:rsidRPr="00E865EC" w:rsidDel="009B45BF">
          <w:rPr>
            <w:rFonts w:ascii="Times New Roman" w:hAnsi="Times New Roman" w:cs="Times New Roman"/>
          </w:rPr>
          <w:delText xml:space="preserve"> from the experience of conducting the HiM program at PIMS, over the last three years,we would say that the overall response and outcomes have been well beyond our expectations. </w:delText>
        </w:r>
      </w:del>
      <w:r w:rsidRPr="00E865EC">
        <w:rPr>
          <w:rFonts w:ascii="Times New Roman" w:hAnsi="Times New Roman" w:cs="Times New Roman"/>
        </w:rPr>
        <w:t>The</w:t>
      </w:r>
      <w:proofErr w:type="spellEnd"/>
      <w:r w:rsidRPr="00E865EC">
        <w:rPr>
          <w:rFonts w:ascii="Times New Roman" w:hAnsi="Times New Roman" w:cs="Times New Roman"/>
        </w:rPr>
        <w:t xml:space="preserve"> major strengths of the program were the formal integration within the curriculum and the contribution by a huge number of enthusiastic, talented and motivated faculty. Though evaluation of </w:t>
      </w:r>
      <w:proofErr w:type="spellStart"/>
      <w:r w:rsidRPr="00E865EC">
        <w:rPr>
          <w:rFonts w:ascii="Times New Roman" w:hAnsi="Times New Roman" w:cs="Times New Roman"/>
        </w:rPr>
        <w:t>behavioral</w:t>
      </w:r>
      <w:proofErr w:type="spellEnd"/>
      <w:r w:rsidRPr="00E865EC">
        <w:rPr>
          <w:rFonts w:ascii="Times New Roman" w:hAnsi="Times New Roman" w:cs="Times New Roman"/>
        </w:rPr>
        <w:t xml:space="preserve"> and attitudinal change of individual students remains a challenge, we believe that this is a program with benefits for all involved!</w:t>
      </w:r>
    </w:p>
    <w:p w14:paraId="616765EC" w14:textId="77777777" w:rsidR="003765EE" w:rsidRPr="00E865EC" w:rsidRDefault="003765EE">
      <w:pPr>
        <w:spacing w:line="480" w:lineRule="auto"/>
        <w:ind w:firstLine="720"/>
        <w:jc w:val="both"/>
        <w:rPr>
          <w:rFonts w:ascii="Times New Roman" w:hAnsi="Times New Roman" w:cs="Times New Roman"/>
        </w:rPr>
      </w:pPr>
    </w:p>
    <w:p w14:paraId="3FBD0222" w14:textId="7435C0C9" w:rsidR="00656377" w:rsidRPr="00E865EC" w:rsidRDefault="00656377">
      <w:pPr>
        <w:spacing w:line="480" w:lineRule="auto"/>
        <w:jc w:val="both"/>
        <w:rPr>
          <w:rFonts w:ascii="Times New Roman" w:hAnsi="Times New Roman" w:cs="Times New Roman"/>
          <w:b/>
        </w:rPr>
        <w:pPrChange w:id="299" w:author="susan solomon" w:date="2018-04-27T09:57:00Z">
          <w:pPr>
            <w:spacing w:line="360" w:lineRule="auto"/>
            <w:jc w:val="both"/>
          </w:pPr>
        </w:pPrChange>
      </w:pPr>
      <w:r w:rsidRPr="00E865EC">
        <w:rPr>
          <w:rFonts w:ascii="Times New Roman" w:hAnsi="Times New Roman" w:cs="Times New Roman"/>
          <w:b/>
        </w:rPr>
        <w:t xml:space="preserve">REFERENCES: </w:t>
      </w:r>
    </w:p>
    <w:p w14:paraId="5107A299" w14:textId="77777777" w:rsidR="00656377" w:rsidRPr="00E865EC" w:rsidRDefault="00656377" w:rsidP="00E05F57">
      <w:pPr>
        <w:pStyle w:val="ListParagraph"/>
        <w:numPr>
          <w:ilvl w:val="0"/>
          <w:numId w:val="5"/>
        </w:numPr>
        <w:spacing w:line="480" w:lineRule="auto"/>
        <w:jc w:val="both"/>
        <w:rPr>
          <w:rFonts w:ascii="Times New Roman" w:hAnsi="Times New Roman" w:cs="Times New Roman"/>
          <w:sz w:val="24"/>
          <w:szCs w:val="24"/>
        </w:rPr>
      </w:pPr>
      <w:proofErr w:type="spellStart"/>
      <w:r w:rsidRPr="00E865EC">
        <w:rPr>
          <w:rFonts w:ascii="Times New Roman" w:hAnsi="Times New Roman" w:cs="Times New Roman"/>
          <w:sz w:val="24"/>
          <w:szCs w:val="24"/>
        </w:rPr>
        <w:t>Kirklin</w:t>
      </w:r>
      <w:proofErr w:type="spellEnd"/>
      <w:r w:rsidRPr="00E865EC">
        <w:rPr>
          <w:rFonts w:ascii="Times New Roman" w:hAnsi="Times New Roman" w:cs="Times New Roman"/>
          <w:sz w:val="24"/>
          <w:szCs w:val="24"/>
        </w:rPr>
        <w:t xml:space="preserve"> D. The </w:t>
      </w:r>
      <w:proofErr w:type="spellStart"/>
      <w:r w:rsidRPr="00E865EC">
        <w:rPr>
          <w:rFonts w:ascii="Times New Roman" w:hAnsi="Times New Roman" w:cs="Times New Roman"/>
          <w:sz w:val="24"/>
          <w:szCs w:val="24"/>
        </w:rPr>
        <w:t>centre</w:t>
      </w:r>
      <w:proofErr w:type="spellEnd"/>
      <w:r w:rsidRPr="00E865EC">
        <w:rPr>
          <w:rFonts w:ascii="Times New Roman" w:hAnsi="Times New Roman" w:cs="Times New Roman"/>
          <w:sz w:val="24"/>
          <w:szCs w:val="24"/>
        </w:rPr>
        <w:t xml:space="preserve"> for Medical Humanities, Royal Free and University College Medical </w:t>
      </w:r>
      <w:proofErr w:type="spellStart"/>
      <w:proofErr w:type="gramStart"/>
      <w:r w:rsidRPr="00E865EC">
        <w:rPr>
          <w:rFonts w:ascii="Times New Roman" w:hAnsi="Times New Roman" w:cs="Times New Roman"/>
          <w:sz w:val="24"/>
          <w:szCs w:val="24"/>
        </w:rPr>
        <w:t>School,London</w:t>
      </w:r>
      <w:proofErr w:type="gramEnd"/>
      <w:r w:rsidRPr="00E865EC">
        <w:rPr>
          <w:rFonts w:ascii="Times New Roman" w:hAnsi="Times New Roman" w:cs="Times New Roman"/>
          <w:sz w:val="24"/>
          <w:szCs w:val="24"/>
        </w:rPr>
        <w:t>,England</w:t>
      </w:r>
      <w:proofErr w:type="spellEnd"/>
      <w:r w:rsidRPr="00E865EC">
        <w:rPr>
          <w:rFonts w:ascii="Times New Roman" w:hAnsi="Times New Roman" w:cs="Times New Roman"/>
          <w:sz w:val="24"/>
          <w:szCs w:val="24"/>
        </w:rPr>
        <w:t xml:space="preserve">. </w:t>
      </w:r>
      <w:proofErr w:type="spellStart"/>
      <w:r w:rsidRPr="00E865EC">
        <w:rPr>
          <w:rFonts w:ascii="Times New Roman" w:hAnsi="Times New Roman" w:cs="Times New Roman"/>
          <w:sz w:val="24"/>
          <w:szCs w:val="24"/>
        </w:rPr>
        <w:t>Acad</w:t>
      </w:r>
      <w:proofErr w:type="spellEnd"/>
      <w:r w:rsidRPr="00E865EC">
        <w:rPr>
          <w:rFonts w:ascii="Times New Roman" w:hAnsi="Times New Roman" w:cs="Times New Roman"/>
          <w:sz w:val="24"/>
          <w:szCs w:val="24"/>
        </w:rPr>
        <w:t xml:space="preserve"> Med. 2003; 78: 1048- 53</w:t>
      </w:r>
    </w:p>
    <w:p w14:paraId="2CF5B607" w14:textId="6EEB4815" w:rsidR="00656377" w:rsidRPr="00E865EC" w:rsidDel="00A11E9D" w:rsidRDefault="00656377">
      <w:pPr>
        <w:pStyle w:val="ListParagraph"/>
        <w:numPr>
          <w:ilvl w:val="0"/>
          <w:numId w:val="5"/>
        </w:numPr>
        <w:spacing w:line="480" w:lineRule="auto"/>
        <w:jc w:val="both"/>
        <w:rPr>
          <w:del w:id="300" w:author="susan solomon" w:date="2018-04-18T20:03:00Z"/>
          <w:rFonts w:ascii="Times New Roman" w:hAnsi="Times New Roman" w:cs="Times New Roman"/>
          <w:sz w:val="24"/>
          <w:szCs w:val="24"/>
        </w:rPr>
      </w:pPr>
      <w:del w:id="301" w:author="susan solomon" w:date="2018-04-18T20:03:00Z">
        <w:r w:rsidRPr="00E865EC" w:rsidDel="00A11E9D">
          <w:rPr>
            <w:rFonts w:ascii="Times New Roman" w:hAnsi="Times New Roman" w:cs="Times New Roman"/>
          </w:rPr>
          <w:delText xml:space="preserve">Shankar P R . A voluntary Medical Humanities module in a Medical College in Western Nepal; Participant feedback. Teaching and learning in Medicine. 2009; 21: 248- 53 </w:delText>
        </w:r>
      </w:del>
    </w:p>
    <w:p w14:paraId="6954FA57"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
      </w:pPr>
      <w:r w:rsidRPr="00E865EC">
        <w:rPr>
          <w:rFonts w:ascii="Times New Roman" w:hAnsi="Times New Roman" w:cs="Times New Roman"/>
          <w:sz w:val="24"/>
          <w:szCs w:val="24"/>
        </w:rPr>
        <w:t xml:space="preserve">Rabie E Abdel Halim, Khaled M </w:t>
      </w:r>
      <w:proofErr w:type="spellStart"/>
      <w:r w:rsidRPr="00E865EC">
        <w:rPr>
          <w:rFonts w:ascii="Times New Roman" w:hAnsi="Times New Roman" w:cs="Times New Roman"/>
          <w:sz w:val="24"/>
          <w:szCs w:val="24"/>
        </w:rPr>
        <w:t>Alkattan</w:t>
      </w:r>
      <w:proofErr w:type="spellEnd"/>
      <w:r w:rsidRPr="00E865EC">
        <w:rPr>
          <w:rFonts w:ascii="Times New Roman" w:hAnsi="Times New Roman" w:cs="Times New Roman"/>
          <w:sz w:val="24"/>
          <w:szCs w:val="24"/>
        </w:rPr>
        <w:t xml:space="preserve">. Introducing medical humanities in the medical curriculum in Saudi </w:t>
      </w:r>
      <w:proofErr w:type="gramStart"/>
      <w:r w:rsidRPr="00E865EC">
        <w:rPr>
          <w:rFonts w:ascii="Times New Roman" w:hAnsi="Times New Roman" w:cs="Times New Roman"/>
          <w:sz w:val="24"/>
          <w:szCs w:val="24"/>
        </w:rPr>
        <w:t>Arabia ;</w:t>
      </w:r>
      <w:proofErr w:type="gramEnd"/>
      <w:r w:rsidRPr="00E865EC">
        <w:rPr>
          <w:rFonts w:ascii="Times New Roman" w:hAnsi="Times New Roman" w:cs="Times New Roman"/>
          <w:sz w:val="24"/>
          <w:szCs w:val="24"/>
        </w:rPr>
        <w:t xml:space="preserve"> a pedagogical experiment. </w:t>
      </w:r>
      <w:proofErr w:type="spellStart"/>
      <w:r w:rsidRPr="00E865EC">
        <w:rPr>
          <w:rFonts w:ascii="Times New Roman" w:hAnsi="Times New Roman" w:cs="Times New Roman"/>
          <w:sz w:val="24"/>
          <w:szCs w:val="24"/>
        </w:rPr>
        <w:t>Urol</w:t>
      </w:r>
      <w:proofErr w:type="spellEnd"/>
      <w:r w:rsidRPr="00E865EC">
        <w:rPr>
          <w:rFonts w:ascii="Times New Roman" w:hAnsi="Times New Roman" w:cs="Times New Roman"/>
          <w:sz w:val="24"/>
          <w:szCs w:val="24"/>
        </w:rPr>
        <w:t xml:space="preserve"> Ann. 2012; 4 (2</w:t>
      </w:r>
      <w:proofErr w:type="gramStart"/>
      <w:r w:rsidRPr="00E865EC">
        <w:rPr>
          <w:rFonts w:ascii="Times New Roman" w:hAnsi="Times New Roman" w:cs="Times New Roman"/>
          <w:sz w:val="24"/>
          <w:szCs w:val="24"/>
        </w:rPr>
        <w:t>) :</w:t>
      </w:r>
      <w:proofErr w:type="gramEnd"/>
      <w:r w:rsidRPr="00E865EC">
        <w:rPr>
          <w:rFonts w:ascii="Times New Roman" w:hAnsi="Times New Roman" w:cs="Times New Roman"/>
          <w:sz w:val="24"/>
          <w:szCs w:val="24"/>
        </w:rPr>
        <w:t xml:space="preserve"> 73- 79 </w:t>
      </w:r>
    </w:p>
    <w:p w14:paraId="7C14C69A"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
      </w:pPr>
      <w:proofErr w:type="spellStart"/>
      <w:r w:rsidRPr="00E865EC">
        <w:rPr>
          <w:rFonts w:ascii="Times New Roman" w:hAnsi="Times New Roman" w:cs="Times New Roman"/>
          <w:sz w:val="24"/>
          <w:szCs w:val="24"/>
        </w:rPr>
        <w:t>Downie</w:t>
      </w:r>
      <w:proofErr w:type="spellEnd"/>
      <w:r w:rsidRPr="00E865EC">
        <w:rPr>
          <w:rFonts w:ascii="Times New Roman" w:hAnsi="Times New Roman" w:cs="Times New Roman"/>
          <w:sz w:val="24"/>
          <w:szCs w:val="24"/>
        </w:rPr>
        <w:t xml:space="preserve"> R. Medical humanities: some uses and problems. JR Coll physicians </w:t>
      </w:r>
      <w:proofErr w:type="spellStart"/>
      <w:r w:rsidRPr="00E865EC">
        <w:rPr>
          <w:rFonts w:ascii="Times New Roman" w:hAnsi="Times New Roman" w:cs="Times New Roman"/>
          <w:sz w:val="24"/>
          <w:szCs w:val="24"/>
        </w:rPr>
        <w:t>Edinb</w:t>
      </w:r>
      <w:proofErr w:type="spellEnd"/>
      <w:r w:rsidRPr="00E865EC">
        <w:rPr>
          <w:rFonts w:ascii="Times New Roman" w:hAnsi="Times New Roman" w:cs="Times New Roman"/>
          <w:sz w:val="24"/>
          <w:szCs w:val="24"/>
        </w:rPr>
        <w:t xml:space="preserve">. 2016; 46(4) :288- 94 </w:t>
      </w:r>
    </w:p>
    <w:p w14:paraId="4413EA78"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
      </w:pPr>
      <w:proofErr w:type="spellStart"/>
      <w:r w:rsidRPr="00E865EC">
        <w:rPr>
          <w:rFonts w:ascii="Times New Roman" w:hAnsi="Times New Roman" w:cs="Times New Roman"/>
          <w:sz w:val="24"/>
          <w:szCs w:val="24"/>
        </w:rPr>
        <w:t>Wershof</w:t>
      </w:r>
      <w:proofErr w:type="spellEnd"/>
      <w:r w:rsidRPr="00E865EC">
        <w:rPr>
          <w:rFonts w:ascii="Times New Roman" w:hAnsi="Times New Roman" w:cs="Times New Roman"/>
          <w:sz w:val="24"/>
          <w:szCs w:val="24"/>
        </w:rPr>
        <w:t xml:space="preserve"> SA, Abramson JS, </w:t>
      </w:r>
      <w:proofErr w:type="spellStart"/>
      <w:r w:rsidRPr="00E865EC">
        <w:rPr>
          <w:rFonts w:ascii="Times New Roman" w:hAnsi="Times New Roman" w:cs="Times New Roman"/>
          <w:sz w:val="24"/>
          <w:szCs w:val="24"/>
        </w:rPr>
        <w:t>Woinowich</w:t>
      </w:r>
      <w:proofErr w:type="spellEnd"/>
      <w:r w:rsidRPr="00E865EC">
        <w:rPr>
          <w:rFonts w:ascii="Times New Roman" w:hAnsi="Times New Roman" w:cs="Times New Roman"/>
          <w:sz w:val="24"/>
          <w:szCs w:val="24"/>
        </w:rPr>
        <w:t xml:space="preserve"> I, et al. Evaluating the impact of humanities, in Medical education. Mt Sinai J Med. 2009; 76 (4) :372 –80 </w:t>
      </w:r>
    </w:p>
    <w:p w14:paraId="4B16E66B"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
      </w:pPr>
      <w:r w:rsidRPr="00E865EC">
        <w:rPr>
          <w:rFonts w:ascii="Times New Roman" w:hAnsi="Times New Roman" w:cs="Times New Roman"/>
          <w:sz w:val="24"/>
          <w:szCs w:val="24"/>
        </w:rPr>
        <w:t xml:space="preserve">Shankar PR. Medical humanities in medical schools in India. Arch Med Health </w:t>
      </w:r>
      <w:proofErr w:type="gramStart"/>
      <w:r w:rsidRPr="00E865EC">
        <w:rPr>
          <w:rFonts w:ascii="Times New Roman" w:hAnsi="Times New Roman" w:cs="Times New Roman"/>
          <w:sz w:val="24"/>
          <w:szCs w:val="24"/>
        </w:rPr>
        <w:t>Sci .</w:t>
      </w:r>
      <w:proofErr w:type="gramEnd"/>
      <w:r w:rsidRPr="00E865EC">
        <w:rPr>
          <w:rFonts w:ascii="Times New Roman" w:hAnsi="Times New Roman" w:cs="Times New Roman"/>
          <w:sz w:val="24"/>
          <w:szCs w:val="24"/>
        </w:rPr>
        <w:t xml:space="preserve"> </w:t>
      </w:r>
      <w:proofErr w:type="gramStart"/>
      <w:r w:rsidRPr="00E865EC">
        <w:rPr>
          <w:rFonts w:ascii="Times New Roman" w:hAnsi="Times New Roman" w:cs="Times New Roman"/>
          <w:sz w:val="24"/>
          <w:szCs w:val="24"/>
        </w:rPr>
        <w:t>2016;4:166</w:t>
      </w:r>
      <w:proofErr w:type="gramEnd"/>
      <w:r w:rsidRPr="00E865EC">
        <w:rPr>
          <w:rFonts w:ascii="Times New Roman" w:hAnsi="Times New Roman" w:cs="Times New Roman"/>
          <w:sz w:val="24"/>
          <w:szCs w:val="24"/>
        </w:rPr>
        <w:t xml:space="preserve">- 68 </w:t>
      </w:r>
    </w:p>
    <w:p w14:paraId="48927521"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
      </w:pPr>
      <w:proofErr w:type="spellStart"/>
      <w:r w:rsidRPr="00E865EC">
        <w:rPr>
          <w:rFonts w:ascii="Times New Roman" w:hAnsi="Times New Roman" w:cs="Times New Roman"/>
          <w:sz w:val="24"/>
          <w:szCs w:val="24"/>
        </w:rPr>
        <w:t>Bleakley</w:t>
      </w:r>
      <w:proofErr w:type="spellEnd"/>
      <w:r w:rsidRPr="00E865EC">
        <w:rPr>
          <w:rFonts w:ascii="Times New Roman" w:hAnsi="Times New Roman" w:cs="Times New Roman"/>
          <w:sz w:val="24"/>
          <w:szCs w:val="24"/>
        </w:rPr>
        <w:t xml:space="preserve"> A. Medical Humanities and Medical Education – How the medical humanities can shape better doctors. Routledge, London and New </w:t>
      </w:r>
      <w:proofErr w:type="spellStart"/>
      <w:r w:rsidRPr="00E865EC">
        <w:rPr>
          <w:rFonts w:ascii="Times New Roman" w:hAnsi="Times New Roman" w:cs="Times New Roman"/>
          <w:sz w:val="24"/>
          <w:szCs w:val="24"/>
        </w:rPr>
        <w:t>york</w:t>
      </w:r>
      <w:proofErr w:type="spellEnd"/>
      <w:r w:rsidRPr="00E865EC">
        <w:rPr>
          <w:rFonts w:ascii="Times New Roman" w:hAnsi="Times New Roman" w:cs="Times New Roman"/>
          <w:sz w:val="24"/>
          <w:szCs w:val="24"/>
        </w:rPr>
        <w:t>. 2015</w:t>
      </w:r>
    </w:p>
    <w:p w14:paraId="35A46029" w14:textId="77777777" w:rsidR="00656377" w:rsidRPr="00E865EC" w:rsidRDefault="00656377">
      <w:pPr>
        <w:pStyle w:val="ListParagraph"/>
        <w:numPr>
          <w:ilvl w:val="0"/>
          <w:numId w:val="5"/>
        </w:numPr>
        <w:spacing w:line="480" w:lineRule="auto"/>
        <w:jc w:val="both"/>
        <w:rPr>
          <w:rFonts w:ascii="Times New Roman" w:hAnsi="Times New Roman" w:cs="Times New Roman"/>
          <w:sz w:val="24"/>
          <w:szCs w:val="24"/>
          <w:rPrChange w:id="302" w:author="susan solomon" w:date="2018-04-27T13:15:00Z">
            <w:rPr>
              <w:rFonts w:ascii="Times New Roman" w:hAnsi="Times New Roman" w:cs="Times New Roman"/>
              <w:sz w:val="36"/>
              <w:szCs w:val="24"/>
            </w:rPr>
          </w:rPrChange>
        </w:rPr>
      </w:pPr>
      <w:proofErr w:type="spellStart"/>
      <w:r w:rsidRPr="00F36496">
        <w:rPr>
          <w:rFonts w:ascii="Times New Roman" w:hAnsi="Times New Roman" w:cs="Times New Roman"/>
          <w:color w:val="000000"/>
          <w:sz w:val="24"/>
          <w:szCs w:val="24"/>
          <w:shd w:val="clear" w:color="auto" w:fill="FFFFFF"/>
        </w:rPr>
        <w:t>Bleakley</w:t>
      </w:r>
      <w:proofErr w:type="spellEnd"/>
      <w:r w:rsidRPr="00F36496">
        <w:rPr>
          <w:rFonts w:ascii="Times New Roman" w:hAnsi="Times New Roman" w:cs="Times New Roman"/>
          <w:color w:val="000000"/>
          <w:sz w:val="24"/>
          <w:szCs w:val="24"/>
          <w:shd w:val="clear" w:color="auto" w:fill="FFFFFF"/>
        </w:rPr>
        <w:t xml:space="preserve"> A. Seven types of ambiguity in evaluating the impact of humanities provision in undergraduate medicine curricula. J Med </w:t>
      </w:r>
      <w:proofErr w:type="spellStart"/>
      <w:r w:rsidRPr="00F36496">
        <w:rPr>
          <w:rFonts w:ascii="Times New Roman" w:hAnsi="Times New Roman" w:cs="Times New Roman"/>
          <w:color w:val="000000"/>
          <w:sz w:val="24"/>
          <w:szCs w:val="24"/>
          <w:shd w:val="clear" w:color="auto" w:fill="FFFFFF"/>
        </w:rPr>
        <w:t>Humanit</w:t>
      </w:r>
      <w:proofErr w:type="spellEnd"/>
      <w:r w:rsidRPr="00F36496">
        <w:rPr>
          <w:rFonts w:ascii="Times New Roman" w:hAnsi="Times New Roman" w:cs="Times New Roman"/>
          <w:color w:val="000000"/>
          <w:sz w:val="24"/>
          <w:szCs w:val="24"/>
          <w:shd w:val="clear" w:color="auto" w:fill="FFFFFF"/>
        </w:rPr>
        <w:t xml:space="preserve"> </w:t>
      </w:r>
      <w:proofErr w:type="gramStart"/>
      <w:r w:rsidRPr="00F36496">
        <w:rPr>
          <w:rFonts w:ascii="Times New Roman" w:hAnsi="Times New Roman" w:cs="Times New Roman"/>
          <w:color w:val="000000"/>
          <w:sz w:val="24"/>
          <w:szCs w:val="24"/>
          <w:shd w:val="clear" w:color="auto" w:fill="FFFFFF"/>
        </w:rPr>
        <w:t>2015;36:337</w:t>
      </w:r>
      <w:proofErr w:type="gramEnd"/>
      <w:r w:rsidRPr="00F36496">
        <w:rPr>
          <w:rFonts w:ascii="Times New Roman" w:hAnsi="Times New Roman" w:cs="Times New Roman"/>
          <w:color w:val="000000"/>
          <w:sz w:val="24"/>
          <w:szCs w:val="24"/>
          <w:shd w:val="clear" w:color="auto" w:fill="FFFFFF"/>
        </w:rPr>
        <w:t>-57.  </w:t>
      </w:r>
    </w:p>
    <w:p w14:paraId="7E09D151" w14:textId="77777777" w:rsidR="00656377" w:rsidRPr="00E865EC" w:rsidRDefault="00656377">
      <w:pPr>
        <w:spacing w:line="480" w:lineRule="auto"/>
        <w:jc w:val="both"/>
        <w:rPr>
          <w:rFonts w:asciiTheme="minorHAnsi" w:hAnsiTheme="minorHAnsi" w:cstheme="minorBidi"/>
          <w:rPrChange w:id="303" w:author="susan solomon" w:date="2018-04-27T13:15:00Z">
            <w:rPr>
              <w:rFonts w:asciiTheme="minorHAnsi" w:hAnsiTheme="minorHAnsi" w:cstheme="minorBidi"/>
              <w:sz w:val="22"/>
              <w:szCs w:val="22"/>
            </w:rPr>
          </w:rPrChange>
        </w:rPr>
        <w:pPrChange w:id="304" w:author="susan solomon" w:date="2018-04-27T09:57:00Z">
          <w:pPr/>
        </w:pPrChange>
      </w:pPr>
    </w:p>
    <w:p w14:paraId="18103E81" w14:textId="77777777" w:rsidR="00B3780F" w:rsidRPr="00E865EC" w:rsidRDefault="00B3780F">
      <w:pPr>
        <w:spacing w:line="480" w:lineRule="auto"/>
        <w:jc w:val="both"/>
        <w:pPrChange w:id="305" w:author="susan solomon" w:date="2018-04-27T09:57:00Z">
          <w:pPr/>
        </w:pPrChange>
      </w:pPr>
    </w:p>
    <w:sectPr w:rsidR="00B3780F" w:rsidRPr="00E8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12336F80"/>
    <w:multiLevelType w:val="hybridMultilevel"/>
    <w:tmpl w:val="A3C678F8"/>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B545804"/>
    <w:multiLevelType w:val="hybridMultilevel"/>
    <w:tmpl w:val="62E672C2"/>
    <w:lvl w:ilvl="0" w:tplc="05F27E82">
      <w:start w:val="1"/>
      <w:numFmt w:val="decimal"/>
      <w:lvlText w:val="%1."/>
      <w:lvlJc w:val="left"/>
      <w:pPr>
        <w:ind w:left="36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C3E2822"/>
    <w:multiLevelType w:val="hybridMultilevel"/>
    <w:tmpl w:val="A740D008"/>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solomon">
    <w15:presenceInfo w15:providerId="Windows Live" w15:userId="990d028907443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10"/>
    <w:rsid w:val="00012860"/>
    <w:rsid w:val="000206E0"/>
    <w:rsid w:val="000E4053"/>
    <w:rsid w:val="00153CD3"/>
    <w:rsid w:val="001E172D"/>
    <w:rsid w:val="00232E69"/>
    <w:rsid w:val="00343C7F"/>
    <w:rsid w:val="003765EE"/>
    <w:rsid w:val="003A5C10"/>
    <w:rsid w:val="003E2EFF"/>
    <w:rsid w:val="00411C78"/>
    <w:rsid w:val="004305CE"/>
    <w:rsid w:val="00454C51"/>
    <w:rsid w:val="00461AE7"/>
    <w:rsid w:val="00463871"/>
    <w:rsid w:val="004B1B34"/>
    <w:rsid w:val="005C7F17"/>
    <w:rsid w:val="00656377"/>
    <w:rsid w:val="006A4F88"/>
    <w:rsid w:val="00722538"/>
    <w:rsid w:val="007B7C22"/>
    <w:rsid w:val="00885265"/>
    <w:rsid w:val="008F78FA"/>
    <w:rsid w:val="009139E6"/>
    <w:rsid w:val="009605D5"/>
    <w:rsid w:val="009B45BF"/>
    <w:rsid w:val="00A11E9D"/>
    <w:rsid w:val="00A75F50"/>
    <w:rsid w:val="00AA7E5E"/>
    <w:rsid w:val="00AD57EA"/>
    <w:rsid w:val="00AF2F77"/>
    <w:rsid w:val="00B3780F"/>
    <w:rsid w:val="00C578D2"/>
    <w:rsid w:val="00C70A8C"/>
    <w:rsid w:val="00C71A54"/>
    <w:rsid w:val="00C779A2"/>
    <w:rsid w:val="00C80AFB"/>
    <w:rsid w:val="00C851C9"/>
    <w:rsid w:val="00CB22A5"/>
    <w:rsid w:val="00CC3FB2"/>
    <w:rsid w:val="00D149BE"/>
    <w:rsid w:val="00D26948"/>
    <w:rsid w:val="00E05F57"/>
    <w:rsid w:val="00E315F6"/>
    <w:rsid w:val="00E3191F"/>
    <w:rsid w:val="00E77C67"/>
    <w:rsid w:val="00E865EC"/>
    <w:rsid w:val="00ED7B9F"/>
    <w:rsid w:val="00F36496"/>
    <w:rsid w:val="00FB6A18"/>
    <w:rsid w:val="00FE5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06F6"/>
  <w15:chartTrackingRefBased/>
  <w15:docId w15:val="{98B563D0-6C97-4801-8544-AFECE969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B9F"/>
    <w:pPr>
      <w:suppressAutoHyphens/>
      <w:spacing w:after="0" w:line="240" w:lineRule="auto"/>
    </w:pPr>
    <w:rPr>
      <w:rFonts w:ascii="Liberation Serif" w:eastAsia="Noto Sans CJK SC Regular" w:hAnsi="Liberation Serif" w:cs="Mangal"/>
      <w:kern w:val="2"/>
      <w:sz w:val="24"/>
      <w:szCs w:val="24"/>
      <w:lang w:eastAsia="zh-CN" w:bidi="hi-IN"/>
    </w:rPr>
  </w:style>
  <w:style w:type="paragraph" w:styleId="Heading1">
    <w:name w:val="heading 1"/>
    <w:basedOn w:val="Normal"/>
    <w:next w:val="Normal"/>
    <w:link w:val="Heading1Char"/>
    <w:uiPriority w:val="9"/>
    <w:qFormat/>
    <w:rsid w:val="00ED7B9F"/>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9F"/>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ED7B9F"/>
    <w:pPr>
      <w:suppressAutoHyphens w:val="0"/>
      <w:spacing w:after="200" w:line="276" w:lineRule="auto"/>
      <w:ind w:left="720"/>
      <w:contextualSpacing/>
    </w:pPr>
    <w:rPr>
      <w:rFonts w:asciiTheme="minorHAnsi" w:eastAsiaTheme="minorEastAsia" w:hAnsiTheme="minorHAnsi" w:cstheme="minorBidi"/>
      <w:kern w:val="0"/>
      <w:sz w:val="22"/>
      <w:szCs w:val="22"/>
      <w:lang w:val="en-US" w:eastAsia="en-US" w:bidi="ar-SA"/>
    </w:rPr>
  </w:style>
  <w:style w:type="paragraph" w:styleId="BalloonText">
    <w:name w:val="Balloon Text"/>
    <w:basedOn w:val="Normal"/>
    <w:link w:val="BalloonTextChar"/>
    <w:uiPriority w:val="99"/>
    <w:semiHidden/>
    <w:unhideWhenUsed/>
    <w:rsid w:val="00656377"/>
    <w:rPr>
      <w:rFonts w:ascii="Segoe UI" w:hAnsi="Segoe UI"/>
      <w:sz w:val="18"/>
      <w:szCs w:val="16"/>
    </w:rPr>
  </w:style>
  <w:style w:type="character" w:customStyle="1" w:styleId="BalloonTextChar">
    <w:name w:val="Balloon Text Char"/>
    <w:basedOn w:val="DefaultParagraphFont"/>
    <w:link w:val="BalloonText"/>
    <w:uiPriority w:val="99"/>
    <w:semiHidden/>
    <w:rsid w:val="00656377"/>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33870">
      <w:bodyDiv w:val="1"/>
      <w:marLeft w:val="0"/>
      <w:marRight w:val="0"/>
      <w:marTop w:val="0"/>
      <w:marBottom w:val="0"/>
      <w:divBdr>
        <w:top w:val="none" w:sz="0" w:space="0" w:color="auto"/>
        <w:left w:val="none" w:sz="0" w:space="0" w:color="auto"/>
        <w:bottom w:val="none" w:sz="0" w:space="0" w:color="auto"/>
        <w:right w:val="none" w:sz="0" w:space="0" w:color="auto"/>
      </w:divBdr>
    </w:div>
    <w:div w:id="988174097">
      <w:bodyDiv w:val="1"/>
      <w:marLeft w:val="0"/>
      <w:marRight w:val="0"/>
      <w:marTop w:val="0"/>
      <w:marBottom w:val="0"/>
      <w:divBdr>
        <w:top w:val="none" w:sz="0" w:space="0" w:color="auto"/>
        <w:left w:val="none" w:sz="0" w:space="0" w:color="auto"/>
        <w:bottom w:val="none" w:sz="0" w:space="0" w:color="auto"/>
        <w:right w:val="none" w:sz="0" w:space="0" w:color="auto"/>
      </w:divBdr>
    </w:div>
    <w:div w:id="187518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solomon</dc:creator>
  <cp:keywords/>
  <dc:description/>
  <cp:lastModifiedBy>Admin</cp:lastModifiedBy>
  <cp:revision>2</cp:revision>
  <dcterms:created xsi:type="dcterms:W3CDTF">2018-05-10T16:21:00Z</dcterms:created>
  <dcterms:modified xsi:type="dcterms:W3CDTF">2018-05-10T16:21:00Z</dcterms:modified>
</cp:coreProperties>
</file>