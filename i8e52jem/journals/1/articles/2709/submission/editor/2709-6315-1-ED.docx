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A38" w:rsidRPr="00476A5B" w:rsidRDefault="00757A38" w:rsidP="00476A5B">
      <w:pPr>
        <w:spacing w:after="0" w:line="240" w:lineRule="auto"/>
        <w:jc w:val="both"/>
        <w:rPr>
          <w:rFonts w:ascii="Arial" w:hAnsi="Arial" w:cs="Arial"/>
          <w:b/>
          <w:color w:val="000000" w:themeColor="text1"/>
          <w:sz w:val="24"/>
          <w:szCs w:val="24"/>
          <w:u w:val="single"/>
        </w:rPr>
      </w:pPr>
      <w:r w:rsidRPr="00476A5B">
        <w:rPr>
          <w:rFonts w:ascii="Arial" w:hAnsi="Arial" w:cs="Arial"/>
          <w:b/>
          <w:color w:val="000000" w:themeColor="text1"/>
          <w:sz w:val="24"/>
          <w:szCs w:val="24"/>
          <w:u w:val="single"/>
        </w:rPr>
        <w:t xml:space="preserve">Letter to </w:t>
      </w:r>
      <w:r w:rsidR="00570F34" w:rsidRPr="00476A5B">
        <w:rPr>
          <w:rFonts w:ascii="Arial" w:hAnsi="Arial" w:cs="Arial"/>
          <w:b/>
          <w:color w:val="000000" w:themeColor="text1"/>
          <w:sz w:val="24"/>
          <w:szCs w:val="24"/>
          <w:u w:val="single"/>
        </w:rPr>
        <w:t>E</w:t>
      </w:r>
      <w:r w:rsidRPr="00476A5B">
        <w:rPr>
          <w:rFonts w:ascii="Arial" w:hAnsi="Arial" w:cs="Arial"/>
          <w:b/>
          <w:color w:val="000000" w:themeColor="text1"/>
          <w:sz w:val="24"/>
          <w:szCs w:val="24"/>
          <w:u w:val="single"/>
        </w:rPr>
        <w:t>ditor</w:t>
      </w:r>
      <w:r w:rsidR="00341754" w:rsidRPr="00476A5B">
        <w:rPr>
          <w:rFonts w:ascii="Arial" w:hAnsi="Arial" w:cs="Arial"/>
          <w:b/>
          <w:color w:val="000000" w:themeColor="text1"/>
          <w:sz w:val="24"/>
          <w:szCs w:val="24"/>
          <w:u w:val="single"/>
        </w:rPr>
        <w:t xml:space="preserve"> </w:t>
      </w:r>
    </w:p>
    <w:p w:rsidR="00422D37" w:rsidRPr="00476A5B" w:rsidRDefault="00422D37" w:rsidP="00A44907">
      <w:pPr>
        <w:spacing w:after="0" w:line="480" w:lineRule="auto"/>
        <w:jc w:val="both"/>
        <w:rPr>
          <w:rFonts w:ascii="Arial" w:hAnsi="Arial" w:cs="Arial"/>
          <w:b/>
          <w:color w:val="000000" w:themeColor="text1"/>
          <w:sz w:val="24"/>
          <w:szCs w:val="24"/>
        </w:rPr>
        <w:pPrChange w:id="0" w:author="sagguairindia@yahoo.com" w:date="2017-12-31T18:27:00Z">
          <w:pPr>
            <w:spacing w:after="0" w:line="240" w:lineRule="auto"/>
            <w:jc w:val="both"/>
          </w:pPr>
        </w:pPrChange>
      </w:pPr>
      <w:r w:rsidRPr="00476A5B">
        <w:rPr>
          <w:rFonts w:ascii="Arial" w:hAnsi="Arial" w:cs="Arial"/>
          <w:b/>
          <w:color w:val="000000" w:themeColor="text1"/>
          <w:sz w:val="24"/>
          <w:szCs w:val="24"/>
        </w:rPr>
        <w:t xml:space="preserve">Title: </w:t>
      </w:r>
      <w:r w:rsidR="009771D6" w:rsidRPr="00476A5B">
        <w:rPr>
          <w:rFonts w:ascii="Arial" w:hAnsi="Arial" w:cs="Arial"/>
          <w:b/>
          <w:color w:val="000000" w:themeColor="text1"/>
          <w:sz w:val="24"/>
          <w:szCs w:val="24"/>
        </w:rPr>
        <w:t>Is our health in safe hands? – G</w:t>
      </w:r>
      <w:r w:rsidR="003B5FA1" w:rsidRPr="00476A5B">
        <w:rPr>
          <w:rFonts w:ascii="Arial" w:hAnsi="Arial" w:cs="Arial"/>
          <w:b/>
          <w:color w:val="000000" w:themeColor="text1"/>
          <w:sz w:val="24"/>
          <w:szCs w:val="24"/>
        </w:rPr>
        <w:t>etting</w:t>
      </w:r>
      <w:r w:rsidR="00DC2AF0" w:rsidRPr="00476A5B">
        <w:rPr>
          <w:rFonts w:ascii="Arial" w:hAnsi="Arial" w:cs="Arial"/>
          <w:b/>
          <w:color w:val="000000" w:themeColor="text1"/>
          <w:sz w:val="24"/>
          <w:szCs w:val="24"/>
        </w:rPr>
        <w:t xml:space="preserve"> the </w:t>
      </w:r>
      <w:r w:rsidR="00F83CC8" w:rsidRPr="00476A5B">
        <w:rPr>
          <w:rFonts w:ascii="Arial" w:hAnsi="Arial" w:cs="Arial"/>
          <w:b/>
          <w:color w:val="000000" w:themeColor="text1"/>
          <w:sz w:val="24"/>
          <w:szCs w:val="24"/>
        </w:rPr>
        <w:t>‘right’ medical s</w:t>
      </w:r>
      <w:r w:rsidR="00EE480C" w:rsidRPr="00476A5B">
        <w:rPr>
          <w:rFonts w:ascii="Arial" w:hAnsi="Arial" w:cs="Arial"/>
          <w:b/>
          <w:color w:val="000000" w:themeColor="text1"/>
          <w:sz w:val="24"/>
          <w:szCs w:val="24"/>
        </w:rPr>
        <w:t>tudent</w:t>
      </w:r>
      <w:r w:rsidR="009771D6" w:rsidRPr="00476A5B">
        <w:rPr>
          <w:rFonts w:ascii="Arial" w:hAnsi="Arial" w:cs="Arial"/>
          <w:b/>
          <w:color w:val="000000" w:themeColor="text1"/>
          <w:sz w:val="24"/>
          <w:szCs w:val="24"/>
        </w:rPr>
        <w:t>s</w:t>
      </w:r>
    </w:p>
    <w:p w:rsidR="003A4DC0" w:rsidRPr="00476A5B" w:rsidRDefault="003A4DC0" w:rsidP="00A44907">
      <w:pPr>
        <w:spacing w:after="0" w:line="480" w:lineRule="auto"/>
        <w:jc w:val="both"/>
        <w:rPr>
          <w:rFonts w:ascii="Arial" w:hAnsi="Arial" w:cs="Arial"/>
          <w:b/>
          <w:bCs/>
          <w:sz w:val="24"/>
          <w:szCs w:val="24"/>
        </w:rPr>
        <w:pPrChange w:id="1" w:author="sagguairindia@yahoo.com" w:date="2017-12-31T18:27:00Z">
          <w:pPr>
            <w:spacing w:after="0" w:line="240" w:lineRule="auto"/>
            <w:jc w:val="both"/>
          </w:pPr>
        </w:pPrChange>
      </w:pPr>
    </w:p>
    <w:p w:rsidR="003A4DC0" w:rsidRPr="00476A5B" w:rsidRDefault="003A4DC0" w:rsidP="00A44907">
      <w:pPr>
        <w:spacing w:after="0" w:line="480" w:lineRule="auto"/>
        <w:jc w:val="both"/>
        <w:rPr>
          <w:rFonts w:ascii="Arial" w:hAnsi="Arial" w:cs="Arial"/>
          <w:b/>
          <w:bCs/>
          <w:sz w:val="24"/>
          <w:szCs w:val="24"/>
        </w:rPr>
        <w:pPrChange w:id="2" w:author="sagguairindia@yahoo.com" w:date="2017-12-31T18:27:00Z">
          <w:pPr>
            <w:spacing w:after="0" w:line="240" w:lineRule="auto"/>
            <w:jc w:val="both"/>
          </w:pPr>
        </w:pPrChange>
      </w:pPr>
      <w:r w:rsidRPr="00476A5B">
        <w:rPr>
          <w:rFonts w:ascii="Arial" w:hAnsi="Arial" w:cs="Arial"/>
          <w:b/>
          <w:bCs/>
          <w:sz w:val="24"/>
          <w:szCs w:val="24"/>
        </w:rPr>
        <w:t>Authors (with affiliation)</w:t>
      </w:r>
    </w:p>
    <w:p w:rsidR="00114474" w:rsidRPr="00476A5B" w:rsidRDefault="00114474" w:rsidP="00A44907">
      <w:pPr>
        <w:spacing w:after="0" w:line="480" w:lineRule="auto"/>
        <w:jc w:val="both"/>
        <w:rPr>
          <w:rFonts w:ascii="Arial" w:hAnsi="Arial" w:cs="Arial"/>
          <w:bCs/>
          <w:sz w:val="24"/>
          <w:szCs w:val="24"/>
        </w:rPr>
        <w:pPrChange w:id="3" w:author="sagguairindia@yahoo.com" w:date="2017-12-31T18:27:00Z">
          <w:pPr>
            <w:spacing w:after="0" w:line="240" w:lineRule="auto"/>
            <w:jc w:val="both"/>
          </w:pPr>
        </w:pPrChange>
      </w:pPr>
      <w:proofErr w:type="spellStart"/>
      <w:r w:rsidRPr="00476A5B">
        <w:rPr>
          <w:rFonts w:ascii="Arial" w:hAnsi="Arial" w:cs="Arial"/>
          <w:b/>
          <w:bCs/>
          <w:sz w:val="24"/>
          <w:szCs w:val="24"/>
        </w:rPr>
        <w:t>Tanuj</w:t>
      </w:r>
      <w:proofErr w:type="spellEnd"/>
      <w:r w:rsidRPr="00476A5B">
        <w:rPr>
          <w:rFonts w:ascii="Arial" w:hAnsi="Arial" w:cs="Arial"/>
          <w:b/>
          <w:bCs/>
          <w:sz w:val="24"/>
          <w:szCs w:val="24"/>
        </w:rPr>
        <w:t xml:space="preserve"> </w:t>
      </w:r>
      <w:proofErr w:type="spellStart"/>
      <w:r w:rsidRPr="00476A5B">
        <w:rPr>
          <w:rFonts w:ascii="Arial" w:hAnsi="Arial" w:cs="Arial"/>
          <w:b/>
          <w:bCs/>
          <w:sz w:val="24"/>
          <w:szCs w:val="24"/>
        </w:rPr>
        <w:t>Kanchan</w:t>
      </w:r>
      <w:proofErr w:type="spellEnd"/>
      <w:r w:rsidRPr="00476A5B">
        <w:rPr>
          <w:rFonts w:ascii="Arial" w:hAnsi="Arial" w:cs="Arial"/>
          <w:b/>
          <w:bCs/>
          <w:sz w:val="24"/>
          <w:szCs w:val="24"/>
        </w:rPr>
        <w:t xml:space="preserve">, </w:t>
      </w:r>
      <w:r w:rsidRPr="00476A5B">
        <w:rPr>
          <w:rFonts w:ascii="Arial" w:hAnsi="Arial" w:cs="Arial"/>
          <w:bCs/>
          <w:sz w:val="24"/>
          <w:szCs w:val="24"/>
        </w:rPr>
        <w:t xml:space="preserve">MD (Associate Professor), Department of Forensic Medicine </w:t>
      </w:r>
      <w:r w:rsidRPr="00476A5B">
        <w:rPr>
          <w:rFonts w:ascii="Arial" w:hAnsi="Arial" w:cs="Arial"/>
          <w:sz w:val="24"/>
          <w:szCs w:val="24"/>
        </w:rPr>
        <w:t>and Toxicology</w:t>
      </w:r>
      <w:r w:rsidRPr="00476A5B">
        <w:rPr>
          <w:rFonts w:ascii="Arial" w:hAnsi="Arial" w:cs="Arial"/>
          <w:bCs/>
          <w:sz w:val="24"/>
          <w:szCs w:val="24"/>
        </w:rPr>
        <w:t>, All India Institute of Medical Sciences, Jodhpur, India.</w:t>
      </w:r>
    </w:p>
    <w:p w:rsidR="003A4DC0" w:rsidRPr="00476A5B" w:rsidRDefault="003A4DC0" w:rsidP="00A44907">
      <w:pPr>
        <w:spacing w:after="0" w:line="480" w:lineRule="auto"/>
        <w:jc w:val="both"/>
        <w:rPr>
          <w:rFonts w:ascii="Arial" w:hAnsi="Arial" w:cs="Arial"/>
          <w:bCs/>
          <w:sz w:val="24"/>
          <w:szCs w:val="24"/>
        </w:rPr>
        <w:pPrChange w:id="4" w:author="sagguairindia@yahoo.com" w:date="2017-12-31T18:27:00Z">
          <w:pPr>
            <w:spacing w:after="0" w:line="240" w:lineRule="auto"/>
            <w:jc w:val="both"/>
          </w:pPr>
        </w:pPrChange>
      </w:pPr>
      <w:proofErr w:type="spellStart"/>
      <w:r w:rsidRPr="00476A5B">
        <w:rPr>
          <w:rFonts w:ascii="Arial" w:hAnsi="Arial" w:cs="Arial"/>
          <w:b/>
          <w:sz w:val="24"/>
          <w:szCs w:val="24"/>
        </w:rPr>
        <w:t>Kewal</w:t>
      </w:r>
      <w:proofErr w:type="spellEnd"/>
      <w:r w:rsidRPr="00476A5B">
        <w:rPr>
          <w:rFonts w:ascii="Arial" w:hAnsi="Arial" w:cs="Arial"/>
          <w:b/>
          <w:sz w:val="24"/>
          <w:szCs w:val="24"/>
        </w:rPr>
        <w:t xml:space="preserve"> </w:t>
      </w:r>
      <w:proofErr w:type="spellStart"/>
      <w:r w:rsidRPr="00476A5B">
        <w:rPr>
          <w:rFonts w:ascii="Arial" w:hAnsi="Arial" w:cs="Arial"/>
          <w:b/>
          <w:sz w:val="24"/>
          <w:szCs w:val="24"/>
        </w:rPr>
        <w:t>Krishan</w:t>
      </w:r>
      <w:proofErr w:type="spellEnd"/>
      <w:r w:rsidRPr="00476A5B">
        <w:rPr>
          <w:rFonts w:ascii="Arial" w:hAnsi="Arial" w:cs="Arial"/>
          <w:sz w:val="24"/>
          <w:szCs w:val="24"/>
        </w:rPr>
        <w:t>, PhD (</w:t>
      </w:r>
      <w:r w:rsidR="00E0237E" w:rsidRPr="00476A5B">
        <w:rPr>
          <w:rFonts w:ascii="Arial" w:hAnsi="Arial" w:cs="Arial"/>
          <w:bCs/>
          <w:sz w:val="24"/>
          <w:szCs w:val="24"/>
        </w:rPr>
        <w:t xml:space="preserve">Associate </w:t>
      </w:r>
      <w:r w:rsidRPr="00476A5B">
        <w:rPr>
          <w:rFonts w:ascii="Arial" w:hAnsi="Arial" w:cs="Arial"/>
          <w:sz w:val="24"/>
          <w:szCs w:val="24"/>
        </w:rPr>
        <w:t>Pro</w:t>
      </w:r>
      <w:bookmarkStart w:id="5" w:name="_GoBack"/>
      <w:bookmarkEnd w:id="5"/>
      <w:r w:rsidRPr="00476A5B">
        <w:rPr>
          <w:rFonts w:ascii="Arial" w:hAnsi="Arial" w:cs="Arial"/>
          <w:sz w:val="24"/>
          <w:szCs w:val="24"/>
        </w:rPr>
        <w:t>fessor</w:t>
      </w:r>
      <w:r w:rsidR="00271AD2" w:rsidRPr="00476A5B">
        <w:rPr>
          <w:rFonts w:ascii="Arial" w:hAnsi="Arial" w:cs="Arial"/>
          <w:sz w:val="24"/>
          <w:szCs w:val="24"/>
        </w:rPr>
        <w:t xml:space="preserve"> and Chair</w:t>
      </w:r>
      <w:r w:rsidRPr="00476A5B">
        <w:rPr>
          <w:rFonts w:ascii="Arial" w:hAnsi="Arial" w:cs="Arial"/>
          <w:sz w:val="24"/>
          <w:szCs w:val="24"/>
        </w:rPr>
        <w:t>), Department of Anthropology, Panjab University, Chandigarh, India</w:t>
      </w:r>
    </w:p>
    <w:p w:rsidR="006334C0" w:rsidRPr="00476A5B" w:rsidRDefault="006334C0" w:rsidP="00A44907">
      <w:pPr>
        <w:pStyle w:val="NoSpacing"/>
        <w:spacing w:line="480" w:lineRule="auto"/>
        <w:rPr>
          <w:rFonts w:ascii="Arial" w:hAnsi="Arial" w:cs="Arial"/>
          <w:sz w:val="24"/>
          <w:szCs w:val="24"/>
        </w:rPr>
        <w:pPrChange w:id="6" w:author="sagguairindia@yahoo.com" w:date="2017-12-31T18:27:00Z">
          <w:pPr>
            <w:pStyle w:val="NoSpacing"/>
          </w:pPr>
        </w:pPrChange>
      </w:pPr>
      <w:proofErr w:type="spellStart"/>
      <w:r w:rsidRPr="00476A5B">
        <w:rPr>
          <w:rFonts w:ascii="Arial" w:hAnsi="Arial" w:cs="Arial"/>
          <w:b/>
          <w:sz w:val="24"/>
          <w:szCs w:val="24"/>
        </w:rPr>
        <w:t>Neelam</w:t>
      </w:r>
      <w:proofErr w:type="spellEnd"/>
      <w:r w:rsidRPr="00476A5B">
        <w:rPr>
          <w:rFonts w:ascii="Arial" w:hAnsi="Arial" w:cs="Arial"/>
          <w:b/>
          <w:sz w:val="24"/>
          <w:szCs w:val="24"/>
        </w:rPr>
        <w:t xml:space="preserve"> </w:t>
      </w:r>
      <w:proofErr w:type="spellStart"/>
      <w:r w:rsidRPr="00476A5B">
        <w:rPr>
          <w:rFonts w:ascii="Arial" w:hAnsi="Arial" w:cs="Arial"/>
          <w:b/>
          <w:sz w:val="24"/>
          <w:szCs w:val="24"/>
        </w:rPr>
        <w:t>Dehal</w:t>
      </w:r>
      <w:proofErr w:type="spellEnd"/>
      <w:r w:rsidRPr="00476A5B">
        <w:rPr>
          <w:rFonts w:ascii="Arial" w:hAnsi="Arial" w:cs="Arial"/>
          <w:sz w:val="24"/>
          <w:szCs w:val="24"/>
        </w:rPr>
        <w:t>, BDS, MPH (PhD Research Scholar), Centre for Public Health, Panjab University, Chandigarh, India</w:t>
      </w:r>
    </w:p>
    <w:p w:rsidR="003A4DC0" w:rsidRPr="00476A5B" w:rsidRDefault="003A4DC0" w:rsidP="00A44907">
      <w:pPr>
        <w:spacing w:after="0" w:line="480" w:lineRule="auto"/>
        <w:jc w:val="both"/>
        <w:rPr>
          <w:rFonts w:ascii="Arial" w:hAnsi="Arial" w:cs="Arial"/>
          <w:b/>
          <w:sz w:val="24"/>
          <w:szCs w:val="24"/>
        </w:rPr>
        <w:pPrChange w:id="7" w:author="sagguairindia@yahoo.com" w:date="2017-12-31T18:27:00Z">
          <w:pPr>
            <w:spacing w:after="0" w:line="240" w:lineRule="auto"/>
            <w:jc w:val="both"/>
          </w:pPr>
        </w:pPrChange>
      </w:pPr>
    </w:p>
    <w:p w:rsidR="003A4DC0" w:rsidRPr="00476A5B" w:rsidRDefault="003A4DC0" w:rsidP="00A44907">
      <w:pPr>
        <w:spacing w:after="0" w:line="480" w:lineRule="auto"/>
        <w:jc w:val="both"/>
        <w:rPr>
          <w:rFonts w:ascii="Arial" w:hAnsi="Arial" w:cs="Arial"/>
          <w:b/>
          <w:sz w:val="24"/>
          <w:szCs w:val="24"/>
        </w:rPr>
        <w:pPrChange w:id="8" w:author="sagguairindia@yahoo.com" w:date="2017-12-31T18:27:00Z">
          <w:pPr>
            <w:spacing w:after="0" w:line="240" w:lineRule="auto"/>
            <w:jc w:val="both"/>
          </w:pPr>
        </w:pPrChange>
      </w:pPr>
      <w:r w:rsidRPr="00476A5B">
        <w:rPr>
          <w:rFonts w:ascii="Arial" w:hAnsi="Arial" w:cs="Arial"/>
          <w:b/>
          <w:sz w:val="24"/>
          <w:szCs w:val="24"/>
        </w:rPr>
        <w:t>Corresponding Author</w:t>
      </w:r>
    </w:p>
    <w:p w:rsidR="00121479" w:rsidRPr="00476A5B" w:rsidRDefault="00121479" w:rsidP="00A44907">
      <w:pPr>
        <w:pStyle w:val="NoSpacing"/>
        <w:spacing w:line="480" w:lineRule="auto"/>
        <w:rPr>
          <w:rFonts w:ascii="Arial" w:hAnsi="Arial" w:cs="Arial"/>
          <w:sz w:val="24"/>
          <w:szCs w:val="24"/>
        </w:rPr>
        <w:pPrChange w:id="9" w:author="sagguairindia@yahoo.com" w:date="2017-12-31T18:27:00Z">
          <w:pPr>
            <w:pStyle w:val="NoSpacing"/>
          </w:pPr>
        </w:pPrChange>
      </w:pPr>
      <w:proofErr w:type="spellStart"/>
      <w:r w:rsidRPr="00476A5B">
        <w:rPr>
          <w:rFonts w:ascii="Arial" w:hAnsi="Arial" w:cs="Arial"/>
          <w:sz w:val="24"/>
          <w:szCs w:val="24"/>
        </w:rPr>
        <w:t>Kewal</w:t>
      </w:r>
      <w:proofErr w:type="spellEnd"/>
      <w:r w:rsidRPr="00476A5B">
        <w:rPr>
          <w:rFonts w:ascii="Arial" w:hAnsi="Arial" w:cs="Arial"/>
          <w:sz w:val="24"/>
          <w:szCs w:val="24"/>
        </w:rPr>
        <w:t xml:space="preserve"> </w:t>
      </w:r>
      <w:proofErr w:type="spellStart"/>
      <w:r w:rsidRPr="00476A5B">
        <w:rPr>
          <w:rFonts w:ascii="Arial" w:hAnsi="Arial" w:cs="Arial"/>
          <w:sz w:val="24"/>
          <w:szCs w:val="24"/>
        </w:rPr>
        <w:t>Krishan</w:t>
      </w:r>
      <w:proofErr w:type="spellEnd"/>
      <w:r w:rsidRPr="00476A5B">
        <w:rPr>
          <w:rFonts w:ascii="Arial" w:hAnsi="Arial" w:cs="Arial"/>
          <w:sz w:val="24"/>
          <w:szCs w:val="24"/>
        </w:rPr>
        <w:t>, PhD, FRAI</w:t>
      </w:r>
    </w:p>
    <w:p w:rsidR="00121479" w:rsidRPr="00476A5B" w:rsidRDefault="00121479" w:rsidP="00A44907">
      <w:pPr>
        <w:pStyle w:val="NoSpacing"/>
        <w:spacing w:line="480" w:lineRule="auto"/>
        <w:rPr>
          <w:rFonts w:ascii="Arial" w:hAnsi="Arial" w:cs="Arial"/>
          <w:sz w:val="24"/>
          <w:szCs w:val="24"/>
        </w:rPr>
        <w:pPrChange w:id="10" w:author="sagguairindia@yahoo.com" w:date="2017-12-31T18:27:00Z">
          <w:pPr>
            <w:pStyle w:val="NoSpacing"/>
          </w:pPr>
        </w:pPrChange>
      </w:pPr>
      <w:r w:rsidRPr="00476A5B">
        <w:rPr>
          <w:rFonts w:ascii="Arial" w:hAnsi="Arial" w:cs="Arial"/>
          <w:sz w:val="24"/>
          <w:szCs w:val="24"/>
        </w:rPr>
        <w:t>Chair/Head</w:t>
      </w:r>
    </w:p>
    <w:p w:rsidR="00121479" w:rsidRPr="00476A5B" w:rsidRDefault="00121479" w:rsidP="00A44907">
      <w:pPr>
        <w:pStyle w:val="NoSpacing"/>
        <w:spacing w:line="480" w:lineRule="auto"/>
        <w:rPr>
          <w:rFonts w:ascii="Arial" w:hAnsi="Arial" w:cs="Arial"/>
          <w:sz w:val="24"/>
          <w:szCs w:val="24"/>
        </w:rPr>
        <w:pPrChange w:id="11" w:author="sagguairindia@yahoo.com" w:date="2017-12-31T18:27:00Z">
          <w:pPr>
            <w:pStyle w:val="NoSpacing"/>
          </w:pPr>
        </w:pPrChange>
      </w:pPr>
      <w:r w:rsidRPr="00476A5B">
        <w:rPr>
          <w:rFonts w:ascii="Arial" w:hAnsi="Arial" w:cs="Arial"/>
          <w:sz w:val="24"/>
          <w:szCs w:val="24"/>
        </w:rPr>
        <w:t xml:space="preserve">Department of Anthropology, </w:t>
      </w:r>
    </w:p>
    <w:p w:rsidR="00121479" w:rsidRPr="00476A5B" w:rsidRDefault="00121479" w:rsidP="00A44907">
      <w:pPr>
        <w:pStyle w:val="NoSpacing"/>
        <w:spacing w:line="480" w:lineRule="auto"/>
        <w:rPr>
          <w:rFonts w:ascii="Arial" w:hAnsi="Arial" w:cs="Arial"/>
          <w:sz w:val="24"/>
          <w:szCs w:val="24"/>
        </w:rPr>
        <w:pPrChange w:id="12" w:author="sagguairindia@yahoo.com" w:date="2017-12-31T18:27:00Z">
          <w:pPr>
            <w:pStyle w:val="NoSpacing"/>
          </w:pPr>
        </w:pPrChange>
      </w:pPr>
      <w:r w:rsidRPr="00476A5B">
        <w:rPr>
          <w:rFonts w:ascii="Arial" w:hAnsi="Arial" w:cs="Arial"/>
          <w:sz w:val="24"/>
          <w:szCs w:val="24"/>
        </w:rPr>
        <w:t>Panjab University, Sector-14, Chandigarh-160 014, India</w:t>
      </w:r>
    </w:p>
    <w:p w:rsidR="00121479" w:rsidRPr="00476A5B" w:rsidRDefault="00121479" w:rsidP="00A44907">
      <w:pPr>
        <w:pStyle w:val="NoSpacing"/>
        <w:spacing w:line="480" w:lineRule="auto"/>
        <w:rPr>
          <w:rFonts w:ascii="Arial" w:hAnsi="Arial" w:cs="Arial"/>
          <w:sz w:val="24"/>
          <w:szCs w:val="24"/>
        </w:rPr>
        <w:pPrChange w:id="13" w:author="sagguairindia@yahoo.com" w:date="2017-12-31T18:27:00Z">
          <w:pPr>
            <w:pStyle w:val="NoSpacing"/>
          </w:pPr>
        </w:pPrChange>
      </w:pPr>
      <w:r w:rsidRPr="00476A5B">
        <w:rPr>
          <w:rFonts w:ascii="Arial" w:hAnsi="Arial" w:cs="Arial"/>
          <w:sz w:val="24"/>
          <w:szCs w:val="24"/>
        </w:rPr>
        <w:t xml:space="preserve">E-mail: </w:t>
      </w:r>
      <w:r w:rsidR="00927220">
        <w:fldChar w:fldCharType="begin"/>
      </w:r>
      <w:r w:rsidR="00927220">
        <w:instrText xml:space="preserve"> HYPERLINK "mailto:gargkk@yahoo.com" </w:instrText>
      </w:r>
      <w:r w:rsidR="00927220">
        <w:fldChar w:fldCharType="separate"/>
      </w:r>
      <w:r w:rsidRPr="00476A5B">
        <w:rPr>
          <w:rStyle w:val="Hyperlink"/>
          <w:rFonts w:ascii="Arial" w:hAnsi="Arial" w:cs="Arial"/>
          <w:sz w:val="24"/>
          <w:szCs w:val="24"/>
        </w:rPr>
        <w:t>gargkk@yahoo.com</w:t>
      </w:r>
      <w:r w:rsidR="00927220">
        <w:rPr>
          <w:rStyle w:val="Hyperlink"/>
          <w:rFonts w:ascii="Arial" w:hAnsi="Arial" w:cs="Arial"/>
          <w:sz w:val="24"/>
          <w:szCs w:val="24"/>
        </w:rPr>
        <w:fldChar w:fldCharType="end"/>
      </w:r>
      <w:r w:rsidRPr="00476A5B">
        <w:rPr>
          <w:rFonts w:ascii="Arial" w:hAnsi="Arial" w:cs="Arial"/>
          <w:sz w:val="24"/>
          <w:szCs w:val="24"/>
        </w:rPr>
        <w:t xml:space="preserve">; </w:t>
      </w:r>
      <w:r w:rsidR="00927220">
        <w:fldChar w:fldCharType="begin"/>
      </w:r>
      <w:r w:rsidR="00927220">
        <w:instrText xml:space="preserve"> HYPERLINK "mailto:kewalkrishan@pu.ac.in" </w:instrText>
      </w:r>
      <w:r w:rsidR="00927220">
        <w:fldChar w:fldCharType="separate"/>
      </w:r>
      <w:r w:rsidRPr="00476A5B">
        <w:rPr>
          <w:rStyle w:val="Hyperlink"/>
          <w:rFonts w:ascii="Arial" w:hAnsi="Arial" w:cs="Arial"/>
          <w:sz w:val="24"/>
          <w:szCs w:val="24"/>
        </w:rPr>
        <w:t>kewalkrishan@pu.ac.in</w:t>
      </w:r>
      <w:r w:rsidR="00927220">
        <w:rPr>
          <w:rStyle w:val="Hyperlink"/>
          <w:rFonts w:ascii="Arial" w:hAnsi="Arial" w:cs="Arial"/>
          <w:sz w:val="24"/>
          <w:szCs w:val="24"/>
        </w:rPr>
        <w:fldChar w:fldCharType="end"/>
      </w:r>
      <w:r w:rsidRPr="00476A5B">
        <w:rPr>
          <w:rFonts w:ascii="Arial" w:hAnsi="Arial" w:cs="Arial"/>
          <w:sz w:val="24"/>
          <w:szCs w:val="24"/>
        </w:rPr>
        <w:t xml:space="preserve"> </w:t>
      </w:r>
    </w:p>
    <w:p w:rsidR="00121479" w:rsidRPr="00476A5B" w:rsidRDefault="00121479" w:rsidP="00A44907">
      <w:pPr>
        <w:pStyle w:val="NoSpacing"/>
        <w:spacing w:line="480" w:lineRule="auto"/>
        <w:rPr>
          <w:rFonts w:ascii="Arial" w:hAnsi="Arial" w:cs="Arial"/>
          <w:sz w:val="24"/>
          <w:szCs w:val="24"/>
        </w:rPr>
        <w:pPrChange w:id="14" w:author="sagguairindia@yahoo.com" w:date="2017-12-31T18:27:00Z">
          <w:pPr>
            <w:pStyle w:val="NoSpacing"/>
          </w:pPr>
        </w:pPrChange>
      </w:pPr>
      <w:r w:rsidRPr="00476A5B">
        <w:rPr>
          <w:rFonts w:ascii="Arial" w:hAnsi="Arial" w:cs="Arial"/>
          <w:sz w:val="24"/>
          <w:szCs w:val="24"/>
        </w:rPr>
        <w:t>Phone: +91-9876048205 (Mobile)</w:t>
      </w:r>
    </w:p>
    <w:p w:rsidR="003A4DC0" w:rsidRPr="00476A5B" w:rsidRDefault="003A4DC0" w:rsidP="00A44907">
      <w:pPr>
        <w:spacing w:after="0" w:line="480" w:lineRule="auto"/>
        <w:jc w:val="both"/>
        <w:rPr>
          <w:rFonts w:ascii="Arial" w:hAnsi="Arial" w:cs="Arial"/>
          <w:b/>
          <w:sz w:val="24"/>
          <w:szCs w:val="24"/>
        </w:rPr>
        <w:pPrChange w:id="15" w:author="sagguairindia@yahoo.com" w:date="2017-12-31T18:27:00Z">
          <w:pPr>
            <w:spacing w:after="0" w:line="240" w:lineRule="auto"/>
            <w:jc w:val="both"/>
          </w:pPr>
        </w:pPrChange>
      </w:pPr>
    </w:p>
    <w:p w:rsidR="003A4DC0" w:rsidRPr="00476A5B" w:rsidRDefault="003A4DC0" w:rsidP="00A44907">
      <w:pPr>
        <w:spacing w:after="0" w:line="480" w:lineRule="auto"/>
        <w:jc w:val="both"/>
        <w:rPr>
          <w:rFonts w:ascii="Arial" w:hAnsi="Arial" w:cs="Arial"/>
          <w:sz w:val="24"/>
          <w:szCs w:val="24"/>
        </w:rPr>
        <w:pPrChange w:id="16" w:author="sagguairindia@yahoo.com" w:date="2017-12-31T18:27:00Z">
          <w:pPr>
            <w:spacing w:after="0" w:line="240" w:lineRule="auto"/>
            <w:jc w:val="both"/>
          </w:pPr>
        </w:pPrChange>
      </w:pPr>
      <w:r w:rsidRPr="00476A5B">
        <w:rPr>
          <w:rFonts w:ascii="Arial" w:hAnsi="Arial" w:cs="Arial"/>
          <w:b/>
          <w:sz w:val="24"/>
          <w:szCs w:val="24"/>
        </w:rPr>
        <w:t>Conflict of Interest</w:t>
      </w:r>
      <w:r w:rsidRPr="00476A5B">
        <w:rPr>
          <w:rFonts w:ascii="Arial" w:hAnsi="Arial" w:cs="Arial"/>
          <w:sz w:val="24"/>
          <w:szCs w:val="24"/>
        </w:rPr>
        <w:t xml:space="preserve"> – None to declare.</w:t>
      </w:r>
    </w:p>
    <w:p w:rsidR="003A4DC0" w:rsidRPr="00476A5B" w:rsidRDefault="003A4DC0" w:rsidP="00A44907">
      <w:pPr>
        <w:spacing w:after="0" w:line="480" w:lineRule="auto"/>
        <w:jc w:val="both"/>
        <w:rPr>
          <w:rFonts w:ascii="Arial" w:hAnsi="Arial" w:cs="Arial"/>
          <w:color w:val="000000"/>
          <w:sz w:val="24"/>
          <w:szCs w:val="24"/>
        </w:rPr>
        <w:pPrChange w:id="17" w:author="sagguairindia@yahoo.com" w:date="2017-12-31T18:27:00Z">
          <w:pPr>
            <w:spacing w:after="0" w:line="240" w:lineRule="auto"/>
            <w:jc w:val="both"/>
          </w:pPr>
        </w:pPrChange>
      </w:pPr>
      <w:r w:rsidRPr="00476A5B">
        <w:rPr>
          <w:rFonts w:ascii="Arial" w:hAnsi="Arial" w:cs="Arial"/>
          <w:b/>
          <w:sz w:val="24"/>
          <w:szCs w:val="24"/>
        </w:rPr>
        <w:t>Source of Funding</w:t>
      </w:r>
      <w:r w:rsidRPr="00476A5B">
        <w:rPr>
          <w:rFonts w:ascii="Arial" w:hAnsi="Arial" w:cs="Arial"/>
          <w:sz w:val="24"/>
          <w:szCs w:val="24"/>
        </w:rPr>
        <w:t xml:space="preserve"> – None to declare.</w:t>
      </w:r>
    </w:p>
    <w:p w:rsidR="00422D37" w:rsidRPr="00476A5B" w:rsidRDefault="00422D37" w:rsidP="00A44907">
      <w:pPr>
        <w:spacing w:after="0" w:line="480" w:lineRule="auto"/>
        <w:jc w:val="both"/>
        <w:rPr>
          <w:rFonts w:ascii="Arial" w:hAnsi="Arial" w:cs="Arial"/>
          <w:b/>
          <w:color w:val="000000" w:themeColor="text1"/>
          <w:sz w:val="24"/>
          <w:szCs w:val="24"/>
        </w:rPr>
        <w:pPrChange w:id="18" w:author="sagguairindia@yahoo.com" w:date="2017-12-31T18:27:00Z">
          <w:pPr>
            <w:spacing w:after="0" w:line="240" w:lineRule="auto"/>
            <w:jc w:val="both"/>
          </w:pPr>
        </w:pPrChange>
      </w:pPr>
    </w:p>
    <w:p w:rsidR="00DC2AF0" w:rsidRPr="00476A5B" w:rsidRDefault="00DC2AF0" w:rsidP="00A44907">
      <w:pPr>
        <w:spacing w:after="0" w:line="480" w:lineRule="auto"/>
        <w:rPr>
          <w:rFonts w:ascii="Arial" w:hAnsi="Arial" w:cs="Arial"/>
          <w:b/>
          <w:color w:val="000000" w:themeColor="text1"/>
          <w:sz w:val="24"/>
          <w:szCs w:val="24"/>
        </w:rPr>
        <w:pPrChange w:id="19" w:author="sagguairindia@yahoo.com" w:date="2017-12-31T18:27:00Z">
          <w:pPr>
            <w:spacing w:after="0" w:line="240" w:lineRule="auto"/>
          </w:pPr>
        </w:pPrChange>
      </w:pPr>
      <w:r w:rsidRPr="00476A5B">
        <w:rPr>
          <w:rFonts w:ascii="Arial" w:hAnsi="Arial" w:cs="Arial"/>
          <w:b/>
          <w:color w:val="000000" w:themeColor="text1"/>
          <w:sz w:val="24"/>
          <w:szCs w:val="24"/>
        </w:rPr>
        <w:br w:type="page"/>
      </w:r>
    </w:p>
    <w:p w:rsidR="00757A38" w:rsidRPr="00476A5B" w:rsidRDefault="00757A38" w:rsidP="00476A5B">
      <w:pPr>
        <w:spacing w:after="0" w:line="240" w:lineRule="auto"/>
        <w:jc w:val="both"/>
        <w:rPr>
          <w:rFonts w:ascii="Arial" w:hAnsi="Arial" w:cs="Arial"/>
          <w:b/>
          <w:color w:val="000000" w:themeColor="text1"/>
          <w:sz w:val="24"/>
          <w:szCs w:val="24"/>
          <w:u w:val="single"/>
        </w:rPr>
      </w:pPr>
      <w:r w:rsidRPr="00476A5B">
        <w:rPr>
          <w:rFonts w:ascii="Arial" w:hAnsi="Arial" w:cs="Arial"/>
          <w:b/>
          <w:color w:val="000000" w:themeColor="text1"/>
          <w:sz w:val="24"/>
          <w:szCs w:val="24"/>
          <w:u w:val="single"/>
        </w:rPr>
        <w:lastRenderedPageBreak/>
        <w:t>Letter to Editor</w:t>
      </w:r>
    </w:p>
    <w:p w:rsidR="003B5FA1" w:rsidRPr="00476A5B" w:rsidRDefault="003B5FA1" w:rsidP="00476A5B">
      <w:pPr>
        <w:spacing w:after="0" w:line="240" w:lineRule="auto"/>
        <w:jc w:val="both"/>
        <w:rPr>
          <w:rFonts w:ascii="Arial" w:hAnsi="Arial" w:cs="Arial"/>
          <w:b/>
          <w:color w:val="000000" w:themeColor="text1"/>
          <w:sz w:val="24"/>
          <w:szCs w:val="24"/>
        </w:rPr>
      </w:pPr>
      <w:r w:rsidRPr="00476A5B">
        <w:rPr>
          <w:rFonts w:ascii="Arial" w:hAnsi="Arial" w:cs="Arial"/>
          <w:b/>
          <w:color w:val="000000" w:themeColor="text1"/>
          <w:sz w:val="24"/>
          <w:szCs w:val="24"/>
        </w:rPr>
        <w:t xml:space="preserve">Title: </w:t>
      </w:r>
      <w:r w:rsidR="00BE3BC0" w:rsidRPr="00476A5B">
        <w:rPr>
          <w:rFonts w:ascii="Arial" w:hAnsi="Arial" w:cs="Arial"/>
          <w:b/>
          <w:color w:val="000000" w:themeColor="text1"/>
          <w:sz w:val="24"/>
          <w:szCs w:val="24"/>
        </w:rPr>
        <w:t>Is our health in safe hands? – Getting the ‘right’ medical students</w:t>
      </w:r>
    </w:p>
    <w:p w:rsidR="000C5BEE" w:rsidRPr="00476A5B" w:rsidRDefault="000C5BEE" w:rsidP="00476A5B">
      <w:pPr>
        <w:spacing w:after="0" w:line="240" w:lineRule="auto"/>
        <w:jc w:val="both"/>
        <w:rPr>
          <w:rFonts w:ascii="Arial" w:hAnsi="Arial" w:cs="Arial"/>
          <w:color w:val="000000" w:themeColor="text1"/>
          <w:sz w:val="24"/>
          <w:szCs w:val="24"/>
        </w:rPr>
      </w:pPr>
    </w:p>
    <w:p w:rsidR="00121479" w:rsidRPr="00476A5B" w:rsidDel="0087159F" w:rsidRDefault="00A34367" w:rsidP="00476A5B">
      <w:pPr>
        <w:spacing w:after="0" w:line="240" w:lineRule="auto"/>
        <w:jc w:val="both"/>
        <w:rPr>
          <w:del w:id="20" w:author="Tanuj Kanchan" w:date="2017-12-26T14:55:00Z"/>
          <w:rFonts w:ascii="Arial" w:hAnsi="Arial" w:cs="Arial"/>
          <w:sz w:val="24"/>
          <w:szCs w:val="24"/>
        </w:rPr>
      </w:pPr>
      <w:r w:rsidRPr="00476A5B">
        <w:rPr>
          <w:rFonts w:ascii="Arial" w:hAnsi="Arial" w:cs="Arial"/>
          <w:sz w:val="24"/>
          <w:szCs w:val="24"/>
        </w:rPr>
        <w:t xml:space="preserve">Medical profession once considered as a ‘noble profession’ is recently been under scanner for the deterioration in medical services. </w:t>
      </w:r>
      <w:r w:rsidR="00EE480C" w:rsidRPr="00476A5B">
        <w:rPr>
          <w:rFonts w:ascii="Arial" w:hAnsi="Arial" w:cs="Arial"/>
          <w:sz w:val="24"/>
          <w:szCs w:val="24"/>
        </w:rPr>
        <w:t xml:space="preserve">The decline is </w:t>
      </w:r>
      <w:r w:rsidR="00821A7A" w:rsidRPr="00476A5B">
        <w:rPr>
          <w:rFonts w:ascii="Arial" w:hAnsi="Arial" w:cs="Arial"/>
          <w:sz w:val="24"/>
          <w:szCs w:val="24"/>
        </w:rPr>
        <w:t>generally</w:t>
      </w:r>
      <w:r w:rsidR="00EE480C" w:rsidRPr="00476A5B">
        <w:rPr>
          <w:rFonts w:ascii="Arial" w:hAnsi="Arial" w:cs="Arial"/>
          <w:sz w:val="24"/>
          <w:szCs w:val="24"/>
        </w:rPr>
        <w:t xml:space="preserve"> attributed to commercialization </w:t>
      </w:r>
      <w:r w:rsidR="00AF469D" w:rsidRPr="00476A5B">
        <w:rPr>
          <w:rFonts w:ascii="Arial" w:hAnsi="Arial" w:cs="Arial"/>
          <w:sz w:val="24"/>
          <w:szCs w:val="24"/>
        </w:rPr>
        <w:t xml:space="preserve">of services, </w:t>
      </w:r>
      <w:r w:rsidR="002B2B61" w:rsidRPr="00476A5B">
        <w:rPr>
          <w:rFonts w:ascii="Arial" w:hAnsi="Arial" w:cs="Arial"/>
          <w:sz w:val="24"/>
          <w:szCs w:val="24"/>
        </w:rPr>
        <w:t>gradually waning human values</w:t>
      </w:r>
      <w:r w:rsidR="00AF469D" w:rsidRPr="00476A5B">
        <w:rPr>
          <w:rFonts w:ascii="Arial" w:hAnsi="Arial" w:cs="Arial"/>
          <w:sz w:val="24"/>
          <w:szCs w:val="24"/>
        </w:rPr>
        <w:t>, and lack of empathy and communication skills</w:t>
      </w:r>
      <w:r w:rsidR="002B2B61" w:rsidRPr="00476A5B">
        <w:rPr>
          <w:rFonts w:ascii="Arial" w:hAnsi="Arial" w:cs="Arial"/>
          <w:sz w:val="24"/>
          <w:szCs w:val="24"/>
        </w:rPr>
        <w:t xml:space="preserve">. </w:t>
      </w:r>
      <w:r w:rsidR="002A4113" w:rsidRPr="00476A5B">
        <w:rPr>
          <w:rFonts w:ascii="Arial" w:hAnsi="Arial" w:cs="Arial"/>
          <w:sz w:val="24"/>
          <w:szCs w:val="24"/>
        </w:rPr>
        <w:t xml:space="preserve">At a time when the discussion is on devising approaches to test the medical students for attributes such as empathy, good communication skills and concern for the less privileged ones, </w:t>
      </w:r>
      <w:r w:rsidR="00142C1C" w:rsidRPr="00476A5B">
        <w:rPr>
          <w:rFonts w:ascii="Arial" w:hAnsi="Arial" w:cs="Arial"/>
          <w:sz w:val="24"/>
          <w:szCs w:val="24"/>
        </w:rPr>
        <w:t xml:space="preserve">developing nations like </w:t>
      </w:r>
      <w:r w:rsidR="002A4113" w:rsidRPr="00476A5B">
        <w:rPr>
          <w:rFonts w:ascii="Arial" w:hAnsi="Arial" w:cs="Arial"/>
          <w:sz w:val="24"/>
          <w:szCs w:val="24"/>
        </w:rPr>
        <w:t xml:space="preserve">India </w:t>
      </w:r>
      <w:r w:rsidR="00142C1C" w:rsidRPr="00476A5B">
        <w:rPr>
          <w:rFonts w:ascii="Arial" w:hAnsi="Arial" w:cs="Arial"/>
          <w:sz w:val="24"/>
          <w:szCs w:val="24"/>
        </w:rPr>
        <w:t>are</w:t>
      </w:r>
      <w:r w:rsidR="002A4113" w:rsidRPr="00476A5B">
        <w:rPr>
          <w:rFonts w:ascii="Arial" w:hAnsi="Arial" w:cs="Arial"/>
          <w:sz w:val="24"/>
          <w:szCs w:val="24"/>
        </w:rPr>
        <w:t xml:space="preserve"> suffering from the ‘Problem of too many’. </w:t>
      </w:r>
      <w:r w:rsidR="00210413" w:rsidRPr="00476A5B">
        <w:rPr>
          <w:rFonts w:ascii="Arial" w:hAnsi="Arial" w:cs="Arial"/>
          <w:sz w:val="24"/>
          <w:szCs w:val="24"/>
        </w:rPr>
        <w:t>On one hand, a</w:t>
      </w:r>
      <w:r w:rsidR="0042557D" w:rsidRPr="00476A5B">
        <w:rPr>
          <w:rFonts w:ascii="Arial" w:hAnsi="Arial" w:cs="Arial"/>
          <w:sz w:val="24"/>
          <w:szCs w:val="24"/>
        </w:rPr>
        <w:t>n apparently skewed doctor-patient ratio in India</w:t>
      </w:r>
      <w:r w:rsidR="00874C74" w:rsidRPr="00476A5B">
        <w:rPr>
          <w:rFonts w:ascii="Arial" w:hAnsi="Arial" w:cs="Arial"/>
          <w:sz w:val="24"/>
          <w:szCs w:val="24"/>
        </w:rPr>
        <w:t xml:space="preserve"> (0.7 physicians per 1000 people</w:t>
      </w:r>
      <w:r w:rsidR="00FC7013" w:rsidRPr="00476A5B">
        <w:rPr>
          <w:rFonts w:ascii="Arial" w:hAnsi="Arial" w:cs="Arial"/>
          <w:sz w:val="24"/>
          <w:szCs w:val="24"/>
        </w:rPr>
        <w:t xml:space="preserve"> as compared to World’s average of 1.5</w:t>
      </w:r>
      <w:r w:rsidR="00874C74" w:rsidRPr="00476A5B">
        <w:rPr>
          <w:rFonts w:ascii="Arial" w:hAnsi="Arial" w:cs="Arial"/>
          <w:sz w:val="24"/>
          <w:szCs w:val="24"/>
        </w:rPr>
        <w:t>)</w:t>
      </w:r>
      <w:r w:rsidR="0042557D" w:rsidRPr="00476A5B">
        <w:rPr>
          <w:rFonts w:ascii="Arial" w:hAnsi="Arial" w:cs="Arial"/>
          <w:sz w:val="24"/>
          <w:szCs w:val="24"/>
        </w:rPr>
        <w:t xml:space="preserve"> has led to overburdening of medical practitioners who practically have very limited time for their patients to empathize</w:t>
      </w:r>
      <w:r w:rsidR="00142C1C" w:rsidRPr="00476A5B">
        <w:rPr>
          <w:rFonts w:ascii="Arial" w:hAnsi="Arial" w:cs="Arial"/>
          <w:sz w:val="24"/>
          <w:szCs w:val="24"/>
        </w:rPr>
        <w:t xml:space="preserve"> with</w:t>
      </w:r>
      <w:r w:rsidR="0042557D" w:rsidRPr="00476A5B">
        <w:rPr>
          <w:rFonts w:ascii="Arial" w:hAnsi="Arial" w:cs="Arial"/>
          <w:sz w:val="24"/>
          <w:szCs w:val="24"/>
        </w:rPr>
        <w:t>. Students inadvertently follow their teachers and the vicious cycle continues.</w:t>
      </w:r>
      <w:r w:rsidR="00125738" w:rsidRPr="00476A5B">
        <w:rPr>
          <w:rFonts w:ascii="Arial" w:hAnsi="Arial" w:cs="Arial"/>
          <w:sz w:val="24"/>
          <w:szCs w:val="24"/>
        </w:rPr>
        <w:t xml:space="preserve"> </w:t>
      </w:r>
      <w:r w:rsidR="00974DE3" w:rsidRPr="00476A5B">
        <w:rPr>
          <w:rFonts w:ascii="Arial" w:hAnsi="Arial" w:cs="Arial"/>
          <w:sz w:val="24"/>
          <w:szCs w:val="24"/>
        </w:rPr>
        <w:t>On the other hand, there has been a mushrooming of medical institutions to overcome this shortage of doctors that has led to commercialization of medical education to a certain extent. High cost of medical education has made it unaffordable to many, and very obviously merit has taken a back seat.</w:t>
      </w:r>
    </w:p>
    <w:p w:rsidR="00121479" w:rsidRPr="00476A5B" w:rsidDel="0087159F" w:rsidRDefault="00121479" w:rsidP="00476A5B">
      <w:pPr>
        <w:spacing w:after="0" w:line="240" w:lineRule="auto"/>
        <w:jc w:val="both"/>
        <w:rPr>
          <w:del w:id="21" w:author="Tanuj Kanchan" w:date="2017-12-26T14:55:00Z"/>
          <w:rFonts w:ascii="Arial" w:hAnsi="Arial" w:cs="Arial"/>
          <w:sz w:val="24"/>
          <w:szCs w:val="24"/>
        </w:rPr>
      </w:pPr>
    </w:p>
    <w:p w:rsidR="00974DE3" w:rsidRPr="00476A5B" w:rsidDel="0087159F" w:rsidRDefault="00974DE3" w:rsidP="00476A5B">
      <w:pPr>
        <w:spacing w:after="0" w:line="240" w:lineRule="auto"/>
        <w:jc w:val="both"/>
        <w:rPr>
          <w:del w:id="22" w:author="Tanuj Kanchan" w:date="2017-12-26T14:54:00Z"/>
          <w:rFonts w:ascii="Arial" w:hAnsi="Arial" w:cs="Arial"/>
          <w:sz w:val="24"/>
          <w:szCs w:val="24"/>
        </w:rPr>
      </w:pPr>
      <w:del w:id="23" w:author="Tanuj Kanchan" w:date="2017-12-26T14:55:00Z">
        <w:r w:rsidRPr="00476A5B" w:rsidDel="0087159F">
          <w:rPr>
            <w:rFonts w:ascii="Arial" w:hAnsi="Arial" w:cs="Arial"/>
            <w:sz w:val="24"/>
            <w:szCs w:val="24"/>
          </w:rPr>
          <w:delText>T</w:delText>
        </w:r>
      </w:del>
      <w:del w:id="24" w:author="Tanuj Kanchan" w:date="2017-12-26T14:57:00Z">
        <w:r w:rsidR="00874C74" w:rsidRPr="00476A5B" w:rsidDel="0087159F">
          <w:rPr>
            <w:rFonts w:ascii="Arial" w:hAnsi="Arial" w:cs="Arial"/>
            <w:sz w:val="24"/>
            <w:szCs w:val="24"/>
          </w:rPr>
          <w:delText>he medical education scandals as witnessed in India recently</w:delText>
        </w:r>
        <w:r w:rsidR="00FB67FE" w:rsidRPr="00476A5B" w:rsidDel="0087159F">
          <w:rPr>
            <w:rFonts w:ascii="Arial" w:hAnsi="Arial" w:cs="Arial"/>
            <w:sz w:val="24"/>
            <w:szCs w:val="24"/>
            <w:vertAlign w:val="superscript"/>
          </w:rPr>
          <w:delText xml:space="preserve"> </w:delText>
        </w:r>
        <w:r w:rsidR="00121479" w:rsidRPr="00476A5B" w:rsidDel="0087159F">
          <w:rPr>
            <w:rFonts w:ascii="Arial" w:hAnsi="Arial" w:cs="Arial"/>
            <w:sz w:val="24"/>
            <w:szCs w:val="24"/>
          </w:rPr>
          <w:delText>(</w:delText>
        </w:r>
        <w:r w:rsidR="00E75FB7" w:rsidRPr="00476A5B" w:rsidDel="0087159F">
          <w:rPr>
            <w:rFonts w:ascii="Arial" w:hAnsi="Arial" w:cs="Arial"/>
            <w:sz w:val="24"/>
            <w:szCs w:val="24"/>
          </w:rPr>
          <w:delText>1</w:delText>
        </w:r>
        <w:r w:rsidR="00121479" w:rsidRPr="00476A5B" w:rsidDel="0087159F">
          <w:rPr>
            <w:rFonts w:ascii="Arial" w:hAnsi="Arial" w:cs="Arial"/>
            <w:sz w:val="24"/>
            <w:szCs w:val="24"/>
          </w:rPr>
          <w:delText>)</w:delText>
        </w:r>
        <w:r w:rsidRPr="00476A5B" w:rsidDel="0087159F">
          <w:rPr>
            <w:rFonts w:ascii="Arial" w:hAnsi="Arial" w:cs="Arial"/>
            <w:sz w:val="24"/>
            <w:szCs w:val="24"/>
          </w:rPr>
          <w:delText xml:space="preserve"> </w:delText>
        </w:r>
        <w:r w:rsidR="00B73100" w:rsidRPr="00476A5B" w:rsidDel="0087159F">
          <w:rPr>
            <w:rFonts w:ascii="Arial" w:hAnsi="Arial" w:cs="Arial"/>
            <w:sz w:val="24"/>
            <w:szCs w:val="24"/>
          </w:rPr>
          <w:delText>show the sorry state of affairs</w:delText>
        </w:r>
        <w:r w:rsidR="00F1335A" w:rsidRPr="00476A5B" w:rsidDel="0087159F">
          <w:rPr>
            <w:rFonts w:ascii="Arial" w:hAnsi="Arial" w:cs="Arial"/>
            <w:sz w:val="24"/>
            <w:szCs w:val="24"/>
          </w:rPr>
          <w:delText xml:space="preserve"> that profoundly affect</w:delText>
        </w:r>
        <w:r w:rsidRPr="00476A5B" w:rsidDel="0087159F">
          <w:rPr>
            <w:rFonts w:ascii="Arial" w:hAnsi="Arial" w:cs="Arial"/>
            <w:sz w:val="24"/>
            <w:szCs w:val="24"/>
          </w:rPr>
          <w:delText xml:space="preserve"> the quality of health care education in India. </w:delText>
        </w:r>
      </w:del>
      <w:del w:id="25" w:author="Tanuj Kanchan" w:date="2017-12-26T14:53:00Z">
        <w:r w:rsidR="00F1335A" w:rsidRPr="00476A5B" w:rsidDel="0087159F">
          <w:rPr>
            <w:rFonts w:ascii="Arial" w:hAnsi="Arial" w:cs="Arial"/>
            <w:sz w:val="24"/>
            <w:szCs w:val="24"/>
          </w:rPr>
          <w:delText>India</w:delText>
        </w:r>
        <w:r w:rsidR="00A5539E" w:rsidRPr="00476A5B" w:rsidDel="0087159F">
          <w:rPr>
            <w:rFonts w:ascii="Arial" w:hAnsi="Arial" w:cs="Arial"/>
            <w:sz w:val="24"/>
            <w:szCs w:val="24"/>
          </w:rPr>
          <w:delText xml:space="preserve"> witnessed a major scam in the medical education system in 2015</w:delText>
        </w:r>
        <w:r w:rsidR="00F1335A" w:rsidRPr="00476A5B" w:rsidDel="0087159F">
          <w:rPr>
            <w:rFonts w:ascii="Arial" w:hAnsi="Arial" w:cs="Arial"/>
            <w:sz w:val="24"/>
            <w:szCs w:val="24"/>
          </w:rPr>
          <w:delText xml:space="preserve">, as a result </w:delText>
        </w:r>
        <w:r w:rsidR="00424720" w:rsidRPr="00476A5B" w:rsidDel="0087159F">
          <w:rPr>
            <w:rFonts w:ascii="Arial" w:hAnsi="Arial" w:cs="Arial"/>
            <w:sz w:val="24"/>
            <w:szCs w:val="24"/>
          </w:rPr>
          <w:delText xml:space="preserve">the Supreme Court scrapped the </w:delText>
        </w:r>
        <w:r w:rsidR="00F1335A" w:rsidRPr="00476A5B" w:rsidDel="0087159F">
          <w:rPr>
            <w:rFonts w:ascii="Arial" w:hAnsi="Arial" w:cs="Arial"/>
            <w:sz w:val="24"/>
            <w:szCs w:val="24"/>
          </w:rPr>
          <w:delText xml:space="preserve">pre medical and dental entrance tests </w:delText>
        </w:r>
        <w:r w:rsidR="00424720" w:rsidRPr="00476A5B" w:rsidDel="0087159F">
          <w:rPr>
            <w:rFonts w:ascii="Arial" w:hAnsi="Arial" w:cs="Arial"/>
            <w:sz w:val="24"/>
            <w:szCs w:val="24"/>
          </w:rPr>
          <w:delText xml:space="preserve">owing to the large-scale cheating which had taken place during these tests. </w:delText>
        </w:r>
        <w:r w:rsidR="00F1335A" w:rsidRPr="00476A5B" w:rsidDel="0087159F">
          <w:rPr>
            <w:rFonts w:ascii="Arial" w:hAnsi="Arial" w:cs="Arial"/>
            <w:sz w:val="24"/>
            <w:szCs w:val="24"/>
          </w:rPr>
          <w:delText>M</w:delText>
        </w:r>
        <w:r w:rsidR="0087159F" w:rsidDel="0087159F">
          <w:rPr>
            <w:rFonts w:ascii="Arial" w:hAnsi="Arial" w:cs="Arial"/>
            <w:sz w:val="24"/>
            <w:szCs w:val="24"/>
          </w:rPr>
          <w:delText>ore than 6 lakh</w:delText>
        </w:r>
        <w:r w:rsidR="00424720" w:rsidRPr="00476A5B" w:rsidDel="0087159F">
          <w:rPr>
            <w:rFonts w:ascii="Arial" w:hAnsi="Arial" w:cs="Arial"/>
            <w:sz w:val="24"/>
            <w:szCs w:val="24"/>
          </w:rPr>
          <w:delText xml:space="preserve"> students </w:delText>
        </w:r>
        <w:r w:rsidR="00F1335A" w:rsidRPr="00476A5B" w:rsidDel="0087159F">
          <w:rPr>
            <w:rFonts w:ascii="Arial" w:hAnsi="Arial" w:cs="Arial"/>
            <w:sz w:val="24"/>
            <w:szCs w:val="24"/>
          </w:rPr>
          <w:delText>had</w:delText>
        </w:r>
        <w:r w:rsidR="00424720" w:rsidRPr="00476A5B" w:rsidDel="0087159F">
          <w:rPr>
            <w:rFonts w:ascii="Arial" w:hAnsi="Arial" w:cs="Arial"/>
            <w:sz w:val="24"/>
            <w:szCs w:val="24"/>
          </w:rPr>
          <w:delText xml:space="preserve"> to reapp</w:delText>
        </w:r>
        <w:r w:rsidR="00F1335A" w:rsidRPr="00476A5B" w:rsidDel="0087159F">
          <w:rPr>
            <w:rFonts w:ascii="Arial" w:hAnsi="Arial" w:cs="Arial"/>
            <w:sz w:val="24"/>
            <w:szCs w:val="24"/>
          </w:rPr>
          <w:delText xml:space="preserve">ear for the test in order to get </w:delText>
        </w:r>
        <w:r w:rsidR="00424720" w:rsidRPr="00476A5B" w:rsidDel="0087159F">
          <w:rPr>
            <w:rFonts w:ascii="Arial" w:hAnsi="Arial" w:cs="Arial"/>
            <w:sz w:val="24"/>
            <w:szCs w:val="24"/>
          </w:rPr>
          <w:delText>in</w:delText>
        </w:r>
        <w:r w:rsidR="00F1335A" w:rsidRPr="00476A5B" w:rsidDel="0087159F">
          <w:rPr>
            <w:rFonts w:ascii="Arial" w:hAnsi="Arial" w:cs="Arial"/>
            <w:sz w:val="24"/>
            <w:szCs w:val="24"/>
          </w:rPr>
          <w:delText>to the</w:delText>
        </w:r>
        <w:r w:rsidR="00424720" w:rsidRPr="00476A5B" w:rsidDel="0087159F">
          <w:rPr>
            <w:rFonts w:ascii="Arial" w:hAnsi="Arial" w:cs="Arial"/>
            <w:sz w:val="24"/>
            <w:szCs w:val="24"/>
          </w:rPr>
          <w:delText xml:space="preserve"> various medical colleges across the country. </w:delText>
        </w:r>
      </w:del>
      <w:del w:id="26" w:author="Tanuj Kanchan" w:date="2017-12-26T14:54:00Z">
        <w:r w:rsidR="00F1335A" w:rsidRPr="00476A5B" w:rsidDel="0087159F">
          <w:rPr>
            <w:rFonts w:ascii="Arial" w:hAnsi="Arial" w:cs="Arial"/>
            <w:sz w:val="24"/>
            <w:szCs w:val="24"/>
          </w:rPr>
          <w:delText xml:space="preserve">Meritorious and deserving candidates with good academic background often lose the chance to get admission in various medical courses </w:delText>
        </w:r>
        <w:r w:rsidR="00A950D4" w:rsidRPr="00476A5B" w:rsidDel="0087159F">
          <w:rPr>
            <w:rFonts w:ascii="Arial" w:hAnsi="Arial" w:cs="Arial"/>
            <w:sz w:val="24"/>
            <w:szCs w:val="24"/>
          </w:rPr>
          <w:delText>to rich and influential students, o</w:delText>
        </w:r>
        <w:r w:rsidR="00F1335A" w:rsidRPr="00476A5B" w:rsidDel="0087159F">
          <w:rPr>
            <w:rFonts w:ascii="Arial" w:hAnsi="Arial" w:cs="Arial"/>
            <w:sz w:val="24"/>
            <w:szCs w:val="24"/>
          </w:rPr>
          <w:delText>wing to</w:delText>
        </w:r>
        <w:r w:rsidR="00A950D4" w:rsidRPr="00476A5B" w:rsidDel="0087159F">
          <w:rPr>
            <w:rFonts w:ascii="Arial" w:hAnsi="Arial" w:cs="Arial"/>
            <w:sz w:val="24"/>
            <w:szCs w:val="24"/>
          </w:rPr>
          <w:delText xml:space="preserve"> such scams and commercialization of medical education.</w:delText>
        </w:r>
        <w:r w:rsidR="00424720" w:rsidRPr="00476A5B" w:rsidDel="0087159F">
          <w:rPr>
            <w:rFonts w:ascii="Arial" w:hAnsi="Arial" w:cs="Arial"/>
            <w:sz w:val="24"/>
            <w:szCs w:val="24"/>
          </w:rPr>
          <w:delText xml:space="preserve"> </w:delText>
        </w:r>
        <w:r w:rsidR="00A950D4" w:rsidRPr="00476A5B" w:rsidDel="0087159F">
          <w:rPr>
            <w:rFonts w:ascii="Arial" w:hAnsi="Arial" w:cs="Arial"/>
            <w:sz w:val="24"/>
            <w:szCs w:val="24"/>
          </w:rPr>
          <w:delText>Inadvertently,</w:delText>
        </w:r>
        <w:r w:rsidR="00424720" w:rsidRPr="00476A5B" w:rsidDel="0087159F">
          <w:rPr>
            <w:rFonts w:ascii="Arial" w:hAnsi="Arial" w:cs="Arial"/>
            <w:sz w:val="24"/>
            <w:szCs w:val="24"/>
          </w:rPr>
          <w:delText xml:space="preserve"> </w:delText>
        </w:r>
        <w:r w:rsidR="00A950D4" w:rsidRPr="00476A5B" w:rsidDel="0087159F">
          <w:rPr>
            <w:rFonts w:ascii="Arial" w:hAnsi="Arial" w:cs="Arial"/>
            <w:sz w:val="24"/>
            <w:szCs w:val="24"/>
          </w:rPr>
          <w:delText>those with poor academic background get into</w:delText>
        </w:r>
        <w:r w:rsidR="00424720" w:rsidRPr="00476A5B" w:rsidDel="0087159F">
          <w:rPr>
            <w:rFonts w:ascii="Arial" w:hAnsi="Arial" w:cs="Arial"/>
            <w:sz w:val="24"/>
            <w:szCs w:val="24"/>
          </w:rPr>
          <w:delText xml:space="preserve"> </w:delText>
        </w:r>
        <w:r w:rsidR="00A950D4" w:rsidRPr="00476A5B" w:rsidDel="0087159F">
          <w:rPr>
            <w:rFonts w:ascii="Arial" w:hAnsi="Arial" w:cs="Arial"/>
            <w:sz w:val="24"/>
            <w:szCs w:val="24"/>
          </w:rPr>
          <w:delText>medical colleges</w:delText>
        </w:r>
        <w:r w:rsidR="00424720" w:rsidRPr="00476A5B" w:rsidDel="0087159F">
          <w:rPr>
            <w:rFonts w:ascii="Arial" w:hAnsi="Arial" w:cs="Arial"/>
            <w:sz w:val="24"/>
            <w:szCs w:val="24"/>
          </w:rPr>
          <w:delText xml:space="preserve"> by adopting </w:delText>
        </w:r>
        <w:r w:rsidR="00A950D4" w:rsidRPr="00476A5B" w:rsidDel="0087159F">
          <w:rPr>
            <w:rFonts w:ascii="Arial" w:hAnsi="Arial" w:cs="Arial"/>
            <w:sz w:val="24"/>
            <w:szCs w:val="24"/>
          </w:rPr>
          <w:delText xml:space="preserve">various </w:delText>
        </w:r>
        <w:r w:rsidR="00424720" w:rsidRPr="00476A5B" w:rsidDel="0087159F">
          <w:rPr>
            <w:rFonts w:ascii="Arial" w:hAnsi="Arial" w:cs="Arial"/>
            <w:sz w:val="24"/>
            <w:szCs w:val="24"/>
          </w:rPr>
          <w:delText xml:space="preserve">fraudulent </w:delText>
        </w:r>
        <w:r w:rsidR="00A950D4" w:rsidRPr="00476A5B" w:rsidDel="0087159F">
          <w:rPr>
            <w:rFonts w:ascii="Arial" w:hAnsi="Arial" w:cs="Arial"/>
            <w:sz w:val="24"/>
            <w:szCs w:val="24"/>
          </w:rPr>
          <w:delText>practices such as</w:delText>
        </w:r>
        <w:r w:rsidR="00424720" w:rsidRPr="00476A5B" w:rsidDel="0087159F">
          <w:rPr>
            <w:rFonts w:ascii="Arial" w:hAnsi="Arial" w:cs="Arial"/>
            <w:sz w:val="24"/>
            <w:szCs w:val="24"/>
          </w:rPr>
          <w:delText xml:space="preserve"> impos</w:delText>
        </w:r>
        <w:r w:rsidR="00A950D4" w:rsidRPr="00476A5B" w:rsidDel="0087159F">
          <w:rPr>
            <w:rFonts w:ascii="Arial" w:hAnsi="Arial" w:cs="Arial"/>
            <w:sz w:val="24"/>
            <w:szCs w:val="24"/>
          </w:rPr>
          <w:delText xml:space="preserve">ters </w:delText>
        </w:r>
        <w:r w:rsidR="00424720" w:rsidRPr="00476A5B" w:rsidDel="0087159F">
          <w:rPr>
            <w:rFonts w:ascii="Arial" w:hAnsi="Arial" w:cs="Arial"/>
            <w:sz w:val="24"/>
            <w:szCs w:val="24"/>
          </w:rPr>
          <w:delText>appear</w:delText>
        </w:r>
        <w:r w:rsidR="000743F9" w:rsidRPr="00476A5B" w:rsidDel="0087159F">
          <w:rPr>
            <w:rFonts w:ascii="Arial" w:hAnsi="Arial" w:cs="Arial"/>
            <w:sz w:val="24"/>
            <w:szCs w:val="24"/>
          </w:rPr>
          <w:delText>ing</w:delText>
        </w:r>
        <w:r w:rsidR="00424720" w:rsidRPr="00476A5B" w:rsidDel="0087159F">
          <w:rPr>
            <w:rFonts w:ascii="Arial" w:hAnsi="Arial" w:cs="Arial"/>
            <w:sz w:val="24"/>
            <w:szCs w:val="24"/>
          </w:rPr>
          <w:delText xml:space="preserve"> </w:delText>
        </w:r>
        <w:r w:rsidR="000743F9" w:rsidRPr="00476A5B" w:rsidDel="0087159F">
          <w:rPr>
            <w:rFonts w:ascii="Arial" w:hAnsi="Arial" w:cs="Arial"/>
            <w:sz w:val="24"/>
            <w:szCs w:val="24"/>
          </w:rPr>
          <w:delText>in</w:delText>
        </w:r>
        <w:r w:rsidR="00424720" w:rsidRPr="00476A5B" w:rsidDel="0087159F">
          <w:rPr>
            <w:rFonts w:ascii="Arial" w:hAnsi="Arial" w:cs="Arial"/>
            <w:sz w:val="24"/>
            <w:szCs w:val="24"/>
          </w:rPr>
          <w:delText xml:space="preserve"> the medical entrance exam</w:delText>
        </w:r>
        <w:r w:rsidR="000743F9" w:rsidRPr="00476A5B" w:rsidDel="0087159F">
          <w:rPr>
            <w:rFonts w:ascii="Arial" w:hAnsi="Arial" w:cs="Arial"/>
            <w:sz w:val="24"/>
            <w:szCs w:val="24"/>
          </w:rPr>
          <w:delText>s</w:delText>
        </w:r>
        <w:r w:rsidR="00424720" w:rsidRPr="00476A5B" w:rsidDel="0087159F">
          <w:rPr>
            <w:rFonts w:ascii="Arial" w:hAnsi="Arial" w:cs="Arial"/>
            <w:sz w:val="24"/>
            <w:szCs w:val="24"/>
          </w:rPr>
          <w:delText xml:space="preserve"> </w:delText>
        </w:r>
        <w:r w:rsidR="000743F9" w:rsidRPr="00476A5B" w:rsidDel="0087159F">
          <w:rPr>
            <w:rFonts w:ascii="Arial" w:hAnsi="Arial" w:cs="Arial"/>
            <w:sz w:val="24"/>
            <w:szCs w:val="24"/>
          </w:rPr>
          <w:delText>instead of</w:delText>
        </w:r>
        <w:r w:rsidR="00424720" w:rsidRPr="00476A5B" w:rsidDel="0087159F">
          <w:rPr>
            <w:rFonts w:ascii="Arial" w:hAnsi="Arial" w:cs="Arial"/>
            <w:sz w:val="24"/>
            <w:szCs w:val="24"/>
          </w:rPr>
          <w:delText xml:space="preserve"> the real candidate</w:delText>
        </w:r>
        <w:r w:rsidR="003754F2" w:rsidRPr="00476A5B" w:rsidDel="0087159F">
          <w:rPr>
            <w:rFonts w:ascii="Arial" w:hAnsi="Arial" w:cs="Arial"/>
            <w:sz w:val="24"/>
            <w:szCs w:val="24"/>
          </w:rPr>
          <w:delText>s</w:delText>
        </w:r>
        <w:r w:rsidR="00424720" w:rsidRPr="00476A5B" w:rsidDel="0087159F">
          <w:rPr>
            <w:rFonts w:ascii="Arial" w:hAnsi="Arial" w:cs="Arial"/>
            <w:sz w:val="24"/>
            <w:szCs w:val="24"/>
          </w:rPr>
          <w:delText xml:space="preserve">, </w:delText>
        </w:r>
        <w:r w:rsidR="003754F2" w:rsidRPr="00476A5B" w:rsidDel="0087159F">
          <w:rPr>
            <w:rFonts w:ascii="Arial" w:hAnsi="Arial" w:cs="Arial"/>
            <w:sz w:val="24"/>
            <w:szCs w:val="24"/>
          </w:rPr>
          <w:delText>use</w:delText>
        </w:r>
        <w:r w:rsidR="000743F9" w:rsidRPr="00476A5B" w:rsidDel="0087159F">
          <w:rPr>
            <w:rFonts w:ascii="Arial" w:hAnsi="Arial" w:cs="Arial"/>
            <w:sz w:val="24"/>
            <w:szCs w:val="24"/>
          </w:rPr>
          <w:delText xml:space="preserve"> of various </w:delText>
        </w:r>
        <w:r w:rsidR="003754F2" w:rsidRPr="00476A5B" w:rsidDel="0087159F">
          <w:rPr>
            <w:rFonts w:ascii="Arial" w:hAnsi="Arial" w:cs="Arial"/>
            <w:sz w:val="24"/>
            <w:szCs w:val="24"/>
          </w:rPr>
          <w:delText>Bluetooth</w:delText>
        </w:r>
        <w:r w:rsidR="00424720" w:rsidRPr="00476A5B" w:rsidDel="0087159F">
          <w:rPr>
            <w:rFonts w:ascii="Arial" w:hAnsi="Arial" w:cs="Arial"/>
            <w:sz w:val="24"/>
            <w:szCs w:val="24"/>
          </w:rPr>
          <w:delText xml:space="preserve"> devices, micro-sim cards etc. to convey the </w:delText>
        </w:r>
        <w:r w:rsidR="000743F9" w:rsidRPr="00476A5B" w:rsidDel="0087159F">
          <w:rPr>
            <w:rFonts w:ascii="Arial" w:hAnsi="Arial" w:cs="Arial"/>
            <w:sz w:val="24"/>
            <w:szCs w:val="24"/>
          </w:rPr>
          <w:delText>correct responses</w:delText>
        </w:r>
        <w:r w:rsidR="003754F2" w:rsidRPr="00476A5B" w:rsidDel="0087159F">
          <w:rPr>
            <w:rFonts w:ascii="Arial" w:hAnsi="Arial" w:cs="Arial"/>
            <w:sz w:val="24"/>
            <w:szCs w:val="24"/>
          </w:rPr>
          <w:delText xml:space="preserve"> to candidates during examinations</w:delText>
        </w:r>
        <w:r w:rsidR="000743F9" w:rsidRPr="00476A5B" w:rsidDel="0087159F">
          <w:rPr>
            <w:rFonts w:ascii="Arial" w:hAnsi="Arial" w:cs="Arial"/>
            <w:sz w:val="24"/>
            <w:szCs w:val="24"/>
          </w:rPr>
          <w:delText>, or even</w:delText>
        </w:r>
        <w:r w:rsidR="00424720" w:rsidRPr="00476A5B" w:rsidDel="0087159F">
          <w:rPr>
            <w:rFonts w:ascii="Arial" w:hAnsi="Arial" w:cs="Arial"/>
            <w:sz w:val="24"/>
            <w:szCs w:val="24"/>
          </w:rPr>
          <w:delText xml:space="preserve"> </w:delText>
        </w:r>
        <w:r w:rsidR="003754F2" w:rsidRPr="00476A5B" w:rsidDel="0087159F">
          <w:rPr>
            <w:rFonts w:ascii="Arial" w:hAnsi="Arial" w:cs="Arial"/>
            <w:sz w:val="24"/>
            <w:szCs w:val="24"/>
          </w:rPr>
          <w:delText xml:space="preserve">procuring the exam </w:delText>
        </w:r>
        <w:r w:rsidR="00424720" w:rsidRPr="00476A5B" w:rsidDel="0087159F">
          <w:rPr>
            <w:rFonts w:ascii="Arial" w:hAnsi="Arial" w:cs="Arial"/>
            <w:sz w:val="24"/>
            <w:szCs w:val="24"/>
          </w:rPr>
          <w:delText>questions</w:delText>
        </w:r>
        <w:r w:rsidR="00E61890" w:rsidRPr="00476A5B" w:rsidDel="0087159F">
          <w:rPr>
            <w:rFonts w:ascii="Arial" w:hAnsi="Arial" w:cs="Arial"/>
            <w:sz w:val="24"/>
            <w:szCs w:val="24"/>
          </w:rPr>
          <w:delText xml:space="preserve"> </w:delText>
        </w:r>
        <w:r w:rsidR="003754F2" w:rsidRPr="00476A5B" w:rsidDel="0087159F">
          <w:rPr>
            <w:rFonts w:ascii="Arial" w:hAnsi="Arial" w:cs="Arial"/>
            <w:sz w:val="24"/>
            <w:szCs w:val="24"/>
          </w:rPr>
          <w:delText>beforehand</w:delText>
        </w:r>
        <w:r w:rsidR="00E61890" w:rsidRPr="00476A5B" w:rsidDel="0087159F">
          <w:rPr>
            <w:rFonts w:ascii="Arial" w:hAnsi="Arial" w:cs="Arial"/>
            <w:sz w:val="24"/>
            <w:szCs w:val="24"/>
          </w:rPr>
          <w:delText>/ ‘paper leak’</w:delText>
        </w:r>
        <w:r w:rsidR="003754F2" w:rsidRPr="00476A5B" w:rsidDel="0087159F">
          <w:rPr>
            <w:rFonts w:ascii="Arial" w:hAnsi="Arial" w:cs="Arial"/>
            <w:sz w:val="24"/>
            <w:szCs w:val="24"/>
          </w:rPr>
          <w:delText xml:space="preserve"> for</w:delText>
        </w:r>
        <w:r w:rsidR="00424720" w:rsidRPr="00476A5B" w:rsidDel="0087159F">
          <w:rPr>
            <w:rFonts w:ascii="Arial" w:hAnsi="Arial" w:cs="Arial"/>
            <w:sz w:val="24"/>
            <w:szCs w:val="24"/>
          </w:rPr>
          <w:delText xml:space="preserve"> the candidates</w:delText>
        </w:r>
        <w:r w:rsidR="003754F2" w:rsidRPr="00476A5B" w:rsidDel="0087159F">
          <w:rPr>
            <w:rFonts w:ascii="Arial" w:hAnsi="Arial" w:cs="Arial"/>
            <w:sz w:val="24"/>
            <w:szCs w:val="24"/>
          </w:rPr>
          <w:delText>.</w:delText>
        </w:r>
        <w:r w:rsidR="00424720" w:rsidRPr="00476A5B" w:rsidDel="0087159F">
          <w:rPr>
            <w:rFonts w:ascii="Arial" w:hAnsi="Arial" w:cs="Arial"/>
            <w:sz w:val="24"/>
            <w:szCs w:val="24"/>
          </w:rPr>
          <w:delText xml:space="preserve"> </w:delText>
        </w:r>
      </w:del>
    </w:p>
    <w:p w:rsidR="001E5926" w:rsidRPr="00476A5B" w:rsidDel="0087159F" w:rsidRDefault="00FB4B82" w:rsidP="00476A5B">
      <w:pPr>
        <w:spacing w:after="0" w:line="240" w:lineRule="auto"/>
        <w:jc w:val="both"/>
        <w:rPr>
          <w:del w:id="27" w:author="Tanuj Kanchan" w:date="2017-12-26T14:57:00Z"/>
          <w:rFonts w:ascii="Arial" w:hAnsi="Arial" w:cs="Arial"/>
          <w:sz w:val="24"/>
          <w:szCs w:val="24"/>
        </w:rPr>
      </w:pPr>
      <w:del w:id="28" w:author="Tanuj Kanchan" w:date="2017-12-26T14:57:00Z">
        <w:r w:rsidRPr="00476A5B" w:rsidDel="0087159F">
          <w:rPr>
            <w:rFonts w:ascii="Arial" w:hAnsi="Arial" w:cs="Arial"/>
            <w:sz w:val="24"/>
            <w:szCs w:val="24"/>
          </w:rPr>
          <w:delText xml:space="preserve">A very </w:delText>
        </w:r>
        <w:r w:rsidR="009449F6" w:rsidRPr="00476A5B" w:rsidDel="0087159F">
          <w:rPr>
            <w:rFonts w:ascii="Arial" w:hAnsi="Arial" w:cs="Arial"/>
            <w:sz w:val="24"/>
            <w:szCs w:val="24"/>
          </w:rPr>
          <w:delText xml:space="preserve">important aspect which needs to be addressed here is </w:delText>
        </w:r>
        <w:r w:rsidR="004912DA" w:rsidRPr="00476A5B" w:rsidDel="0087159F">
          <w:rPr>
            <w:rFonts w:ascii="Arial" w:hAnsi="Arial" w:cs="Arial"/>
            <w:sz w:val="24"/>
            <w:szCs w:val="24"/>
          </w:rPr>
          <w:delText xml:space="preserve">that </w:delText>
        </w:r>
        <w:r w:rsidRPr="00476A5B" w:rsidDel="0087159F">
          <w:rPr>
            <w:rFonts w:ascii="Arial" w:hAnsi="Arial" w:cs="Arial"/>
            <w:sz w:val="24"/>
            <w:szCs w:val="24"/>
          </w:rPr>
          <w:delText xml:space="preserve">the </w:delText>
        </w:r>
        <w:r w:rsidR="00E92BDC" w:rsidRPr="00476A5B" w:rsidDel="0087159F">
          <w:rPr>
            <w:rFonts w:ascii="Arial" w:hAnsi="Arial" w:cs="Arial"/>
            <w:sz w:val="24"/>
            <w:szCs w:val="24"/>
          </w:rPr>
          <w:delText xml:space="preserve">students who enter the medical colleges are </w:delText>
        </w:r>
        <w:r w:rsidRPr="00476A5B" w:rsidDel="0087159F">
          <w:rPr>
            <w:rFonts w:ascii="Arial" w:hAnsi="Arial" w:cs="Arial"/>
            <w:sz w:val="24"/>
            <w:szCs w:val="24"/>
          </w:rPr>
          <w:delText>often un</w:delText>
        </w:r>
        <w:r w:rsidR="00E92BDC" w:rsidRPr="00476A5B" w:rsidDel="0087159F">
          <w:rPr>
            <w:rFonts w:ascii="Arial" w:hAnsi="Arial" w:cs="Arial"/>
            <w:sz w:val="24"/>
            <w:szCs w:val="24"/>
          </w:rPr>
          <w:delText xml:space="preserve">aware of the core competencies of the profession. </w:delText>
        </w:r>
        <w:r w:rsidR="00220B4C" w:rsidRPr="00476A5B" w:rsidDel="0087159F">
          <w:rPr>
            <w:rFonts w:ascii="Arial" w:hAnsi="Arial" w:cs="Arial"/>
            <w:sz w:val="24"/>
            <w:szCs w:val="24"/>
          </w:rPr>
          <w:delText>A study conducted</w:delText>
        </w:r>
        <w:r w:rsidR="00ED0E08" w:rsidRPr="00476A5B" w:rsidDel="0087159F">
          <w:rPr>
            <w:rFonts w:ascii="Arial" w:hAnsi="Arial" w:cs="Arial"/>
            <w:sz w:val="24"/>
            <w:szCs w:val="24"/>
          </w:rPr>
          <w:delText xml:space="preserve"> on medical students of second semester</w:delText>
        </w:r>
        <w:r w:rsidR="00220B4C" w:rsidRPr="00476A5B" w:rsidDel="0087159F">
          <w:rPr>
            <w:rFonts w:ascii="Arial" w:hAnsi="Arial" w:cs="Arial"/>
            <w:sz w:val="24"/>
            <w:szCs w:val="24"/>
          </w:rPr>
          <w:delText xml:space="preserve"> in a tertiary care teaching hospital in Delhi in 2010</w:delText>
        </w:r>
        <w:r w:rsidR="00FB67FE" w:rsidRPr="00476A5B" w:rsidDel="0087159F">
          <w:rPr>
            <w:rFonts w:ascii="Arial" w:hAnsi="Arial" w:cs="Arial"/>
            <w:sz w:val="24"/>
            <w:szCs w:val="24"/>
          </w:rPr>
          <w:delText xml:space="preserve"> </w:delText>
        </w:r>
        <w:r w:rsidR="00121479" w:rsidRPr="00476A5B" w:rsidDel="0087159F">
          <w:rPr>
            <w:rFonts w:ascii="Arial" w:hAnsi="Arial" w:cs="Arial"/>
            <w:sz w:val="24"/>
            <w:szCs w:val="24"/>
          </w:rPr>
          <w:delText>(</w:delText>
        </w:r>
        <w:r w:rsidR="00E75FB7" w:rsidRPr="00476A5B" w:rsidDel="0087159F">
          <w:rPr>
            <w:rFonts w:ascii="Arial" w:hAnsi="Arial" w:cs="Arial"/>
            <w:sz w:val="24"/>
            <w:szCs w:val="24"/>
          </w:rPr>
          <w:delText>2</w:delText>
        </w:r>
        <w:r w:rsidR="00121479" w:rsidRPr="00476A5B" w:rsidDel="0087159F">
          <w:rPr>
            <w:rFonts w:ascii="Arial" w:hAnsi="Arial" w:cs="Arial"/>
            <w:sz w:val="24"/>
            <w:szCs w:val="24"/>
          </w:rPr>
          <w:delText>)</w:delText>
        </w:r>
        <w:r w:rsidR="00220B4C" w:rsidRPr="00476A5B" w:rsidDel="0087159F">
          <w:rPr>
            <w:rFonts w:ascii="Arial" w:hAnsi="Arial" w:cs="Arial"/>
            <w:sz w:val="24"/>
            <w:szCs w:val="24"/>
          </w:rPr>
          <w:delText xml:space="preserve">, revealed that many students </w:delText>
        </w:r>
        <w:r w:rsidR="00ED0E08" w:rsidRPr="00476A5B" w:rsidDel="0087159F">
          <w:rPr>
            <w:rFonts w:ascii="Arial" w:hAnsi="Arial" w:cs="Arial"/>
            <w:sz w:val="24"/>
            <w:szCs w:val="24"/>
          </w:rPr>
          <w:delText xml:space="preserve">did not have a specific career plan and opted for medical career because of the influence of their family members. </w:delText>
        </w:r>
        <w:r w:rsidRPr="00476A5B" w:rsidDel="0087159F">
          <w:rPr>
            <w:rFonts w:ascii="Arial" w:hAnsi="Arial" w:cs="Arial"/>
            <w:sz w:val="24"/>
            <w:szCs w:val="24"/>
          </w:rPr>
          <w:delText xml:space="preserve">Nearly half of the students </w:delText>
        </w:r>
        <w:r w:rsidR="00ED0E08" w:rsidRPr="00476A5B" w:rsidDel="0087159F">
          <w:rPr>
            <w:rFonts w:ascii="Arial" w:hAnsi="Arial" w:cs="Arial"/>
            <w:sz w:val="24"/>
            <w:szCs w:val="24"/>
          </w:rPr>
          <w:delText xml:space="preserve">felt that the expectations that they had before joining </w:delText>
        </w:r>
        <w:r w:rsidR="005D7BB0" w:rsidRPr="00476A5B" w:rsidDel="0087159F">
          <w:rPr>
            <w:rFonts w:ascii="Arial" w:hAnsi="Arial" w:cs="Arial"/>
            <w:sz w:val="24"/>
            <w:szCs w:val="24"/>
          </w:rPr>
          <w:delText>the course were not fulfilled, a</w:delText>
        </w:r>
        <w:r w:rsidR="00ED0E08" w:rsidRPr="00476A5B" w:rsidDel="0087159F">
          <w:rPr>
            <w:rFonts w:ascii="Arial" w:hAnsi="Arial" w:cs="Arial"/>
            <w:sz w:val="24"/>
            <w:szCs w:val="24"/>
          </w:rPr>
          <w:delText xml:space="preserve">round one third of the students </w:delText>
        </w:r>
        <w:r w:rsidR="005D7BB0" w:rsidRPr="00476A5B" w:rsidDel="0087159F">
          <w:rPr>
            <w:rFonts w:ascii="Arial" w:hAnsi="Arial" w:cs="Arial"/>
            <w:sz w:val="24"/>
            <w:szCs w:val="24"/>
          </w:rPr>
          <w:delText xml:space="preserve">were not happy with the </w:delText>
        </w:r>
        <w:r w:rsidR="00ED0E08" w:rsidRPr="00476A5B" w:rsidDel="0087159F">
          <w:rPr>
            <w:rFonts w:ascii="Arial" w:hAnsi="Arial" w:cs="Arial"/>
            <w:sz w:val="24"/>
            <w:szCs w:val="24"/>
          </w:rPr>
          <w:delText xml:space="preserve">curriculum and </w:delText>
        </w:r>
        <w:r w:rsidR="005B2BA0" w:rsidRPr="00476A5B" w:rsidDel="0087159F">
          <w:rPr>
            <w:rFonts w:ascii="Arial" w:hAnsi="Arial" w:cs="Arial"/>
            <w:sz w:val="24"/>
            <w:szCs w:val="24"/>
          </w:rPr>
          <w:delText>were willing to</w:delText>
        </w:r>
        <w:r w:rsidR="00ED0E08" w:rsidRPr="00476A5B" w:rsidDel="0087159F">
          <w:rPr>
            <w:rFonts w:ascii="Arial" w:hAnsi="Arial" w:cs="Arial"/>
            <w:sz w:val="24"/>
            <w:szCs w:val="24"/>
          </w:rPr>
          <w:delText xml:space="preserve"> change their career to something else. </w:delText>
        </w:r>
        <w:r w:rsidR="00C776EC" w:rsidRPr="00476A5B" w:rsidDel="0087159F">
          <w:rPr>
            <w:rFonts w:ascii="Arial" w:hAnsi="Arial" w:cs="Arial"/>
            <w:sz w:val="24"/>
            <w:szCs w:val="24"/>
          </w:rPr>
          <w:delText xml:space="preserve">The study </w:delText>
        </w:r>
        <w:r w:rsidR="005B2BA0" w:rsidRPr="00476A5B" w:rsidDel="0087159F">
          <w:rPr>
            <w:rFonts w:ascii="Arial" w:hAnsi="Arial" w:cs="Arial"/>
            <w:sz w:val="24"/>
            <w:szCs w:val="24"/>
          </w:rPr>
          <w:delText>emphasized on</w:delText>
        </w:r>
        <w:r w:rsidR="00C776EC" w:rsidRPr="00476A5B" w:rsidDel="0087159F">
          <w:rPr>
            <w:rFonts w:ascii="Arial" w:hAnsi="Arial" w:cs="Arial"/>
            <w:sz w:val="24"/>
            <w:szCs w:val="24"/>
          </w:rPr>
          <w:delText xml:space="preserve"> the</w:delText>
        </w:r>
        <w:r w:rsidR="001E5926" w:rsidRPr="00476A5B" w:rsidDel="0087159F">
          <w:rPr>
            <w:rFonts w:ascii="Arial" w:hAnsi="Arial" w:cs="Arial"/>
            <w:sz w:val="24"/>
            <w:szCs w:val="24"/>
          </w:rPr>
          <w:delText xml:space="preserve"> </w:delText>
        </w:r>
        <w:r w:rsidR="00C776EC" w:rsidRPr="00476A5B" w:rsidDel="0087159F">
          <w:rPr>
            <w:rFonts w:ascii="Arial" w:hAnsi="Arial" w:cs="Arial"/>
            <w:sz w:val="24"/>
            <w:szCs w:val="24"/>
          </w:rPr>
          <w:delText>need to introduce career related information</w:delText>
        </w:r>
        <w:r w:rsidR="001E5926" w:rsidRPr="00476A5B" w:rsidDel="0087159F">
          <w:rPr>
            <w:rFonts w:ascii="Arial" w:hAnsi="Arial" w:cs="Arial"/>
            <w:sz w:val="24"/>
            <w:szCs w:val="24"/>
          </w:rPr>
          <w:delText xml:space="preserve"> in school curricula so as to help students make informed decisions while choosing their careers. </w:delText>
        </w:r>
        <w:r w:rsidR="00C776EC" w:rsidRPr="00476A5B" w:rsidDel="0087159F">
          <w:rPr>
            <w:rFonts w:ascii="Arial" w:hAnsi="Arial" w:cs="Arial"/>
            <w:sz w:val="24"/>
            <w:szCs w:val="24"/>
          </w:rPr>
          <w:delText xml:space="preserve"> </w:delText>
        </w:r>
        <w:r w:rsidR="001E5926" w:rsidRPr="00476A5B" w:rsidDel="0087159F">
          <w:rPr>
            <w:rFonts w:ascii="Arial" w:hAnsi="Arial" w:cs="Arial"/>
            <w:sz w:val="24"/>
            <w:szCs w:val="24"/>
          </w:rPr>
          <w:delText>The issue needs to be addressed by policymakers as well to make the medical profession more appealing to the aspiring students.</w:delText>
        </w:r>
      </w:del>
    </w:p>
    <w:p w:rsidR="00121479" w:rsidRPr="00476A5B" w:rsidRDefault="00121479" w:rsidP="00476A5B">
      <w:pPr>
        <w:spacing w:after="0" w:line="240" w:lineRule="auto"/>
        <w:jc w:val="both"/>
        <w:rPr>
          <w:rFonts w:ascii="Arial" w:hAnsi="Arial" w:cs="Arial"/>
          <w:sz w:val="24"/>
          <w:szCs w:val="24"/>
        </w:rPr>
      </w:pPr>
    </w:p>
    <w:p w:rsidR="002E4DA0" w:rsidRPr="00476A5B" w:rsidDel="0087159F" w:rsidRDefault="000F0269" w:rsidP="00476A5B">
      <w:pPr>
        <w:spacing w:after="0" w:line="240" w:lineRule="auto"/>
        <w:jc w:val="both"/>
        <w:rPr>
          <w:del w:id="29" w:author="Tanuj Kanchan" w:date="2017-12-26T14:58:00Z"/>
          <w:rFonts w:ascii="Arial" w:hAnsi="Arial" w:cs="Arial"/>
          <w:sz w:val="24"/>
          <w:szCs w:val="24"/>
        </w:rPr>
      </w:pPr>
      <w:del w:id="30" w:author="Tanuj Kanchan" w:date="2017-12-26T14:58:00Z">
        <w:r w:rsidRPr="00476A5B" w:rsidDel="0087159F">
          <w:rPr>
            <w:rFonts w:ascii="Arial" w:hAnsi="Arial" w:cs="Arial"/>
            <w:sz w:val="24"/>
            <w:szCs w:val="24"/>
          </w:rPr>
          <w:lastRenderedPageBreak/>
          <w:delText>Furthermore, lack of infrastructure, healthcare facility and dedicated teaching faculty does not help the medical students either. There have been reports of hiring fake medical faculty and even the patients to get the mandatory approval from the Medical Council of India (MCI) to run medical colleges in India. Medical colleges resorting to these shoddy practices are thus, involved in providing sub-standard medical education and trai</w:delText>
        </w:r>
        <w:r w:rsidR="002E4DA0" w:rsidRPr="00476A5B" w:rsidDel="0087159F">
          <w:rPr>
            <w:rFonts w:ascii="Arial" w:hAnsi="Arial" w:cs="Arial"/>
            <w:sz w:val="24"/>
            <w:szCs w:val="24"/>
          </w:rPr>
          <w:delText xml:space="preserve">ning to their medical students. The regulatory system thus, need to be more stringent to ensure that quality medical education is imparted to those admitted to medical schools. </w:delText>
        </w:r>
      </w:del>
    </w:p>
    <w:p w:rsidR="00121479" w:rsidRPr="00476A5B" w:rsidRDefault="00121479" w:rsidP="00476A5B">
      <w:pPr>
        <w:spacing w:after="0" w:line="240" w:lineRule="auto"/>
        <w:jc w:val="both"/>
        <w:rPr>
          <w:rFonts w:ascii="Arial" w:hAnsi="Arial" w:cs="Arial"/>
          <w:sz w:val="24"/>
          <w:szCs w:val="24"/>
        </w:rPr>
      </w:pPr>
    </w:p>
    <w:p w:rsidR="001D373E" w:rsidRPr="00476A5B" w:rsidRDefault="00192B00" w:rsidP="00476A5B">
      <w:pPr>
        <w:spacing w:after="0" w:line="240" w:lineRule="auto"/>
        <w:jc w:val="both"/>
        <w:rPr>
          <w:rFonts w:ascii="Arial" w:hAnsi="Arial" w:cs="Arial"/>
          <w:sz w:val="24"/>
          <w:szCs w:val="24"/>
        </w:rPr>
      </w:pPr>
      <w:del w:id="31" w:author="Tanuj Kanchan" w:date="2017-12-26T15:00:00Z">
        <w:r w:rsidRPr="00476A5B" w:rsidDel="00A064D7">
          <w:rPr>
            <w:rFonts w:ascii="Arial" w:hAnsi="Arial" w:cs="Arial"/>
            <w:sz w:val="24"/>
            <w:szCs w:val="24"/>
          </w:rPr>
          <w:delText xml:space="preserve">A profession once meant for the meritorious students is now flooded with mediocre ones. </w:delText>
        </w:r>
      </w:del>
      <w:r w:rsidR="00B9621C" w:rsidRPr="00476A5B">
        <w:rPr>
          <w:rFonts w:ascii="Arial" w:hAnsi="Arial" w:cs="Arial"/>
          <w:sz w:val="24"/>
          <w:szCs w:val="24"/>
        </w:rPr>
        <w:t>Presuming</w:t>
      </w:r>
      <w:r w:rsidR="00571D65" w:rsidRPr="00476A5B">
        <w:rPr>
          <w:rFonts w:ascii="Arial" w:hAnsi="Arial" w:cs="Arial"/>
          <w:sz w:val="24"/>
          <w:szCs w:val="24"/>
        </w:rPr>
        <w:t xml:space="preserve"> that the quality of students being admitted to medical schools has deteriorated, it is our duty to ensure that the </w:t>
      </w:r>
      <w:r w:rsidR="003053F4" w:rsidRPr="00476A5B">
        <w:rPr>
          <w:rFonts w:ascii="Arial" w:hAnsi="Arial" w:cs="Arial"/>
          <w:sz w:val="24"/>
          <w:szCs w:val="24"/>
        </w:rPr>
        <w:t>m</w:t>
      </w:r>
      <w:r w:rsidR="000D60C3" w:rsidRPr="00476A5B">
        <w:rPr>
          <w:rFonts w:ascii="Arial" w:hAnsi="Arial" w:cs="Arial"/>
          <w:sz w:val="24"/>
          <w:szCs w:val="24"/>
        </w:rPr>
        <w:t xml:space="preserve">edical students </w:t>
      </w:r>
      <w:r w:rsidR="00571D65" w:rsidRPr="00476A5B">
        <w:rPr>
          <w:rFonts w:ascii="Arial" w:hAnsi="Arial" w:cs="Arial"/>
          <w:sz w:val="24"/>
          <w:szCs w:val="24"/>
        </w:rPr>
        <w:t>are</w:t>
      </w:r>
      <w:r w:rsidR="000D60C3" w:rsidRPr="00476A5B">
        <w:rPr>
          <w:rFonts w:ascii="Arial" w:hAnsi="Arial" w:cs="Arial"/>
          <w:sz w:val="24"/>
          <w:szCs w:val="24"/>
        </w:rPr>
        <w:t xml:space="preserve"> permitted to </w:t>
      </w:r>
      <w:r w:rsidR="003053F4" w:rsidRPr="00476A5B">
        <w:rPr>
          <w:rFonts w:ascii="Arial" w:hAnsi="Arial" w:cs="Arial"/>
          <w:sz w:val="24"/>
          <w:szCs w:val="24"/>
        </w:rPr>
        <w:t>graduate</w:t>
      </w:r>
      <w:r w:rsidR="000D60C3" w:rsidRPr="00476A5B">
        <w:rPr>
          <w:rFonts w:ascii="Arial" w:hAnsi="Arial" w:cs="Arial"/>
          <w:sz w:val="24"/>
          <w:szCs w:val="24"/>
        </w:rPr>
        <w:t xml:space="preserve"> </w:t>
      </w:r>
      <w:r w:rsidR="00571D65" w:rsidRPr="00476A5B">
        <w:rPr>
          <w:rFonts w:ascii="Arial" w:hAnsi="Arial" w:cs="Arial"/>
          <w:sz w:val="24"/>
          <w:szCs w:val="24"/>
        </w:rPr>
        <w:t>only if</w:t>
      </w:r>
      <w:r w:rsidR="000D60C3" w:rsidRPr="00476A5B">
        <w:rPr>
          <w:rFonts w:ascii="Arial" w:hAnsi="Arial" w:cs="Arial"/>
          <w:sz w:val="24"/>
          <w:szCs w:val="24"/>
        </w:rPr>
        <w:t xml:space="preserve"> they </w:t>
      </w:r>
      <w:r w:rsidR="003053F4" w:rsidRPr="00476A5B">
        <w:rPr>
          <w:rFonts w:ascii="Arial" w:hAnsi="Arial" w:cs="Arial"/>
          <w:sz w:val="24"/>
          <w:szCs w:val="24"/>
        </w:rPr>
        <w:t>are competent enough to deal with their patients holistically</w:t>
      </w:r>
      <w:r w:rsidR="000D60C3" w:rsidRPr="00476A5B">
        <w:rPr>
          <w:rFonts w:ascii="Arial" w:hAnsi="Arial" w:cs="Arial"/>
          <w:sz w:val="24"/>
          <w:szCs w:val="24"/>
        </w:rPr>
        <w:t>. But the reality is much more complex</w:t>
      </w:r>
      <w:r w:rsidR="003053F4" w:rsidRPr="00476A5B">
        <w:rPr>
          <w:rFonts w:ascii="Arial" w:hAnsi="Arial" w:cs="Arial"/>
          <w:sz w:val="24"/>
          <w:szCs w:val="24"/>
        </w:rPr>
        <w:t xml:space="preserve"> especially when many of the medical teach</w:t>
      </w:r>
      <w:r w:rsidR="00A34367" w:rsidRPr="00476A5B">
        <w:rPr>
          <w:rFonts w:ascii="Arial" w:hAnsi="Arial" w:cs="Arial"/>
          <w:sz w:val="24"/>
          <w:szCs w:val="24"/>
        </w:rPr>
        <w:t>ers believe in the concept of ‘m</w:t>
      </w:r>
      <w:r w:rsidR="003053F4" w:rsidRPr="00476A5B">
        <w:rPr>
          <w:rFonts w:ascii="Arial" w:hAnsi="Arial" w:cs="Arial"/>
          <w:sz w:val="24"/>
          <w:szCs w:val="24"/>
        </w:rPr>
        <w:t>ercy attempts’</w:t>
      </w:r>
      <w:r w:rsidR="000D60C3" w:rsidRPr="00476A5B">
        <w:rPr>
          <w:rFonts w:ascii="Arial" w:hAnsi="Arial" w:cs="Arial"/>
          <w:sz w:val="24"/>
          <w:szCs w:val="24"/>
        </w:rPr>
        <w:t xml:space="preserve">. </w:t>
      </w:r>
      <w:r w:rsidR="003053F4" w:rsidRPr="00476A5B">
        <w:rPr>
          <w:rFonts w:ascii="Arial" w:hAnsi="Arial" w:cs="Arial"/>
          <w:sz w:val="24"/>
          <w:szCs w:val="24"/>
        </w:rPr>
        <w:t xml:space="preserve">Many others </w:t>
      </w:r>
      <w:r w:rsidR="00DC2725" w:rsidRPr="00476A5B">
        <w:rPr>
          <w:rFonts w:ascii="Arial" w:hAnsi="Arial" w:cs="Arial"/>
          <w:sz w:val="24"/>
          <w:szCs w:val="24"/>
        </w:rPr>
        <w:t xml:space="preserve">vouch for good results linking it to the </w:t>
      </w:r>
      <w:r w:rsidR="006B2D9C" w:rsidRPr="00476A5B">
        <w:rPr>
          <w:rFonts w:ascii="Arial" w:hAnsi="Arial" w:cs="Arial"/>
          <w:sz w:val="24"/>
          <w:szCs w:val="24"/>
        </w:rPr>
        <w:t>‘</w:t>
      </w:r>
      <w:r w:rsidR="00DC2725" w:rsidRPr="00476A5B">
        <w:rPr>
          <w:rFonts w:ascii="Arial" w:hAnsi="Arial" w:cs="Arial"/>
          <w:sz w:val="24"/>
          <w:szCs w:val="24"/>
        </w:rPr>
        <w:t>reputation</w:t>
      </w:r>
      <w:r w:rsidR="006B2D9C" w:rsidRPr="00476A5B">
        <w:rPr>
          <w:rFonts w:ascii="Arial" w:hAnsi="Arial" w:cs="Arial"/>
          <w:sz w:val="24"/>
          <w:szCs w:val="24"/>
        </w:rPr>
        <w:t>’</w:t>
      </w:r>
      <w:r w:rsidR="00DC2725" w:rsidRPr="00476A5B">
        <w:rPr>
          <w:rFonts w:ascii="Arial" w:hAnsi="Arial" w:cs="Arial"/>
          <w:sz w:val="24"/>
          <w:szCs w:val="24"/>
        </w:rPr>
        <w:t xml:space="preserve"> of the department and the Institution.</w:t>
      </w:r>
      <w:r w:rsidR="00571D65" w:rsidRPr="00476A5B">
        <w:rPr>
          <w:rFonts w:ascii="Arial" w:hAnsi="Arial" w:cs="Arial"/>
          <w:sz w:val="24"/>
          <w:szCs w:val="24"/>
        </w:rPr>
        <w:t xml:space="preserve"> </w:t>
      </w:r>
      <w:r w:rsidR="001D373E" w:rsidRPr="00476A5B">
        <w:rPr>
          <w:rFonts w:ascii="Arial" w:hAnsi="Arial" w:cs="Arial"/>
          <w:sz w:val="24"/>
          <w:szCs w:val="24"/>
        </w:rPr>
        <w:t>If the deteriorating trend continues, poking question haunting us would be ‘If our health and life are in safe hands?’ Instituting an exit examination for MBBS students can be a potent step to ensure that the MBBS graduates have adequate knowledge and skills to practice medicine.</w:t>
      </w:r>
      <w:r w:rsidR="00532444" w:rsidRPr="00476A5B">
        <w:rPr>
          <w:rFonts w:ascii="Arial" w:hAnsi="Arial" w:cs="Arial"/>
          <w:sz w:val="24"/>
          <w:szCs w:val="24"/>
        </w:rPr>
        <w:t xml:space="preserve"> In this regard, medical teachers have the responsibility to ensure a positive change. ‘We are what we see’, and if things are to change we as medical teachers need to initiate the change for our students to follow.</w:t>
      </w:r>
    </w:p>
    <w:p w:rsidR="00121479" w:rsidRPr="00476A5B" w:rsidRDefault="00121479" w:rsidP="00476A5B">
      <w:pPr>
        <w:spacing w:after="0" w:line="240" w:lineRule="auto"/>
        <w:jc w:val="both"/>
        <w:rPr>
          <w:rFonts w:ascii="Arial" w:hAnsi="Arial" w:cs="Arial"/>
          <w:sz w:val="24"/>
          <w:szCs w:val="24"/>
        </w:rPr>
      </w:pPr>
    </w:p>
    <w:p w:rsidR="00555C8B" w:rsidRPr="00476A5B" w:rsidRDefault="00453B0F" w:rsidP="00476A5B">
      <w:pPr>
        <w:spacing w:after="0" w:line="240" w:lineRule="auto"/>
        <w:jc w:val="both"/>
        <w:rPr>
          <w:rFonts w:ascii="Arial" w:hAnsi="Arial" w:cs="Arial"/>
          <w:sz w:val="24"/>
          <w:szCs w:val="24"/>
        </w:rPr>
      </w:pPr>
      <w:r w:rsidRPr="00476A5B">
        <w:rPr>
          <w:rFonts w:ascii="Arial" w:hAnsi="Arial" w:cs="Arial"/>
          <w:sz w:val="24"/>
          <w:szCs w:val="24"/>
        </w:rPr>
        <w:t xml:space="preserve">All in all, we are inadvertently moving far from the concept of ‘Right medical student’, that demands an overhaul of medical education in India, whether it is conducting of medical entrance tests and fair opportunities for the deserving, or the approval of medical colleges by the regulatory bodies. It is often argued that either the right students are not joining the medical profession or they are not nurtured the right way. The onus to set the things right lies vastly with the medical teachers, who need to make sure that only those medical students competent enough to deal with their patients holistically are allowed to graduate. </w:t>
      </w:r>
    </w:p>
    <w:p w:rsidR="00FB67FE" w:rsidRPr="00476A5B" w:rsidRDefault="00FB67FE" w:rsidP="00476A5B">
      <w:pPr>
        <w:spacing w:after="0" w:line="240" w:lineRule="auto"/>
        <w:jc w:val="both"/>
        <w:rPr>
          <w:rFonts w:ascii="Arial" w:hAnsi="Arial" w:cs="Arial"/>
          <w:b/>
          <w:sz w:val="24"/>
          <w:szCs w:val="24"/>
        </w:rPr>
      </w:pPr>
    </w:p>
    <w:p w:rsidR="00230603" w:rsidRPr="00476A5B" w:rsidRDefault="00230603" w:rsidP="00476A5B">
      <w:pPr>
        <w:spacing w:after="0" w:line="240" w:lineRule="auto"/>
        <w:jc w:val="both"/>
        <w:rPr>
          <w:rFonts w:ascii="Arial" w:hAnsi="Arial" w:cs="Arial"/>
          <w:sz w:val="24"/>
          <w:szCs w:val="24"/>
        </w:rPr>
      </w:pPr>
      <w:r w:rsidRPr="00476A5B">
        <w:rPr>
          <w:rFonts w:ascii="Arial" w:hAnsi="Arial" w:cs="Arial"/>
          <w:b/>
          <w:sz w:val="24"/>
          <w:szCs w:val="24"/>
        </w:rPr>
        <w:t>References</w:t>
      </w:r>
    </w:p>
    <w:p w:rsidR="002675F3" w:rsidRPr="00476A5B" w:rsidRDefault="002675F3" w:rsidP="00476A5B">
      <w:pPr>
        <w:pStyle w:val="ListParagraph"/>
        <w:numPr>
          <w:ilvl w:val="0"/>
          <w:numId w:val="1"/>
        </w:numPr>
        <w:spacing w:after="0" w:line="240" w:lineRule="auto"/>
        <w:jc w:val="both"/>
        <w:rPr>
          <w:rFonts w:ascii="Arial" w:hAnsi="Arial" w:cs="Arial"/>
          <w:sz w:val="24"/>
          <w:szCs w:val="24"/>
        </w:rPr>
      </w:pPr>
      <w:r w:rsidRPr="00476A5B">
        <w:rPr>
          <w:rFonts w:ascii="Arial" w:hAnsi="Arial" w:cs="Arial"/>
          <w:bCs/>
          <w:sz w:val="24"/>
          <w:szCs w:val="24"/>
          <w:lang w:val="en-IN"/>
        </w:rPr>
        <w:t xml:space="preserve">Sharma DC. 2015. India’s medical education system hit by scandals. </w:t>
      </w:r>
      <w:r w:rsidR="00986E7F" w:rsidRPr="00476A5B">
        <w:rPr>
          <w:rFonts w:ascii="Arial" w:hAnsi="Arial" w:cs="Arial"/>
          <w:bCs/>
          <w:sz w:val="24"/>
          <w:szCs w:val="24"/>
          <w:lang w:val="en-IN"/>
        </w:rPr>
        <w:t xml:space="preserve">World Report. </w:t>
      </w:r>
      <w:r w:rsidRPr="00476A5B">
        <w:rPr>
          <w:rFonts w:ascii="Arial" w:hAnsi="Arial" w:cs="Arial"/>
          <w:bCs/>
          <w:sz w:val="24"/>
          <w:szCs w:val="24"/>
          <w:lang w:val="en-IN"/>
        </w:rPr>
        <w:t>Lancet. 386 (9993): 517-518.</w:t>
      </w:r>
    </w:p>
    <w:p w:rsidR="00FB67FE" w:rsidRPr="00476A5B" w:rsidRDefault="00850E6E" w:rsidP="00476A5B">
      <w:pPr>
        <w:pStyle w:val="ListParagraph"/>
        <w:numPr>
          <w:ilvl w:val="0"/>
          <w:numId w:val="1"/>
        </w:numPr>
        <w:spacing w:after="0" w:line="240" w:lineRule="auto"/>
        <w:jc w:val="both"/>
        <w:rPr>
          <w:rFonts w:ascii="Arial" w:hAnsi="Arial" w:cs="Arial"/>
          <w:sz w:val="24"/>
          <w:szCs w:val="24"/>
        </w:rPr>
      </w:pPr>
      <w:proofErr w:type="spellStart"/>
      <w:r w:rsidRPr="00476A5B">
        <w:rPr>
          <w:rFonts w:ascii="Arial" w:hAnsi="Arial" w:cs="Arial"/>
          <w:sz w:val="24"/>
          <w:szCs w:val="24"/>
        </w:rPr>
        <w:t>Pruthi</w:t>
      </w:r>
      <w:proofErr w:type="spellEnd"/>
      <w:r w:rsidRPr="00476A5B">
        <w:rPr>
          <w:rFonts w:ascii="Arial" w:hAnsi="Arial" w:cs="Arial"/>
          <w:sz w:val="24"/>
          <w:szCs w:val="24"/>
        </w:rPr>
        <w:t xml:space="preserve"> S, </w:t>
      </w:r>
      <w:proofErr w:type="spellStart"/>
      <w:r w:rsidRPr="00476A5B">
        <w:rPr>
          <w:rFonts w:ascii="Arial" w:hAnsi="Arial" w:cs="Arial"/>
          <w:sz w:val="24"/>
          <w:szCs w:val="24"/>
        </w:rPr>
        <w:t>Pandey</w:t>
      </w:r>
      <w:proofErr w:type="spellEnd"/>
      <w:r w:rsidRPr="00476A5B">
        <w:rPr>
          <w:rFonts w:ascii="Arial" w:hAnsi="Arial" w:cs="Arial"/>
          <w:sz w:val="24"/>
          <w:szCs w:val="24"/>
        </w:rPr>
        <w:t xml:space="preserve"> R, Singh S, </w:t>
      </w:r>
      <w:proofErr w:type="spellStart"/>
      <w:r w:rsidRPr="00476A5B">
        <w:rPr>
          <w:rFonts w:ascii="Arial" w:hAnsi="Arial" w:cs="Arial"/>
          <w:sz w:val="24"/>
          <w:szCs w:val="24"/>
        </w:rPr>
        <w:t>Aggarwal</w:t>
      </w:r>
      <w:proofErr w:type="spellEnd"/>
      <w:r w:rsidRPr="00476A5B">
        <w:rPr>
          <w:rFonts w:ascii="Arial" w:hAnsi="Arial" w:cs="Arial"/>
          <w:sz w:val="24"/>
          <w:szCs w:val="24"/>
        </w:rPr>
        <w:t xml:space="preserve"> A, </w:t>
      </w:r>
      <w:proofErr w:type="spellStart"/>
      <w:r w:rsidRPr="00476A5B">
        <w:rPr>
          <w:rFonts w:ascii="Arial" w:hAnsi="Arial" w:cs="Arial"/>
          <w:sz w:val="24"/>
          <w:szCs w:val="24"/>
        </w:rPr>
        <w:t>Ramavat</w:t>
      </w:r>
      <w:proofErr w:type="spellEnd"/>
      <w:r w:rsidRPr="00476A5B">
        <w:rPr>
          <w:rFonts w:ascii="Arial" w:hAnsi="Arial" w:cs="Arial"/>
          <w:sz w:val="24"/>
          <w:szCs w:val="24"/>
        </w:rPr>
        <w:t xml:space="preserve"> A, </w:t>
      </w:r>
      <w:proofErr w:type="spellStart"/>
      <w:r w:rsidRPr="00476A5B">
        <w:rPr>
          <w:rFonts w:ascii="Arial" w:hAnsi="Arial" w:cs="Arial"/>
          <w:sz w:val="24"/>
          <w:szCs w:val="24"/>
        </w:rPr>
        <w:t>Goel</w:t>
      </w:r>
      <w:proofErr w:type="spellEnd"/>
      <w:r w:rsidRPr="00476A5B">
        <w:rPr>
          <w:rFonts w:ascii="Arial" w:hAnsi="Arial" w:cs="Arial"/>
          <w:sz w:val="24"/>
          <w:szCs w:val="24"/>
        </w:rPr>
        <w:t xml:space="preserve"> A. </w:t>
      </w:r>
      <w:r w:rsidR="00A34590" w:rsidRPr="00476A5B">
        <w:rPr>
          <w:rFonts w:ascii="Arial" w:hAnsi="Arial" w:cs="Arial"/>
          <w:color w:val="231F20"/>
          <w:sz w:val="24"/>
          <w:szCs w:val="24"/>
        </w:rPr>
        <w:t xml:space="preserve">Why does an undergraduate student choose medicine as a </w:t>
      </w:r>
      <w:proofErr w:type="gramStart"/>
      <w:r w:rsidR="00A34590" w:rsidRPr="00476A5B">
        <w:rPr>
          <w:rFonts w:ascii="Arial" w:hAnsi="Arial" w:cs="Arial"/>
          <w:color w:val="231F20"/>
          <w:sz w:val="24"/>
          <w:szCs w:val="24"/>
        </w:rPr>
        <w:t>career</w:t>
      </w:r>
      <w:r w:rsidR="00476A5B">
        <w:rPr>
          <w:rFonts w:ascii="Arial" w:hAnsi="Arial" w:cs="Arial"/>
          <w:color w:val="231F20"/>
          <w:sz w:val="24"/>
          <w:szCs w:val="24"/>
        </w:rPr>
        <w:t>.</w:t>
      </w:r>
      <w:proofErr w:type="gramEnd"/>
      <w:r w:rsidR="00121479" w:rsidRPr="00476A5B">
        <w:rPr>
          <w:rFonts w:ascii="Arial" w:hAnsi="Arial" w:cs="Arial"/>
          <w:color w:val="231F20"/>
          <w:sz w:val="24"/>
          <w:szCs w:val="24"/>
        </w:rPr>
        <w:t xml:space="preserve"> </w:t>
      </w:r>
      <w:proofErr w:type="spellStart"/>
      <w:r w:rsidR="00121479" w:rsidRPr="00476A5B">
        <w:rPr>
          <w:rFonts w:ascii="Arial" w:hAnsi="Arial" w:cs="Arial"/>
          <w:color w:val="231F20"/>
          <w:sz w:val="24"/>
          <w:szCs w:val="24"/>
        </w:rPr>
        <w:t>Nati</w:t>
      </w:r>
      <w:proofErr w:type="spellEnd"/>
      <w:r w:rsidR="00121479" w:rsidRPr="00476A5B">
        <w:rPr>
          <w:rFonts w:ascii="Arial" w:hAnsi="Arial" w:cs="Arial"/>
          <w:color w:val="231F20"/>
          <w:sz w:val="24"/>
          <w:szCs w:val="24"/>
        </w:rPr>
        <w:t xml:space="preserve"> Med J</w:t>
      </w:r>
      <w:r w:rsidR="00A34590" w:rsidRPr="00476A5B">
        <w:rPr>
          <w:rFonts w:ascii="Arial" w:hAnsi="Arial" w:cs="Arial"/>
          <w:color w:val="231F20"/>
          <w:sz w:val="24"/>
          <w:szCs w:val="24"/>
        </w:rPr>
        <w:t xml:space="preserve"> India. 2013; 26 (3): 147-149</w:t>
      </w:r>
      <w:r w:rsidR="00FB67FE" w:rsidRPr="00476A5B">
        <w:rPr>
          <w:rFonts w:ascii="Arial" w:hAnsi="Arial" w:cs="Arial"/>
          <w:color w:val="231F20"/>
          <w:sz w:val="24"/>
          <w:szCs w:val="24"/>
        </w:rPr>
        <w:t>.</w:t>
      </w:r>
    </w:p>
    <w:sectPr w:rsidR="00FB67FE" w:rsidRPr="00476A5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220" w:rsidRDefault="00927220" w:rsidP="0073592A">
      <w:pPr>
        <w:spacing w:after="0" w:line="240" w:lineRule="auto"/>
      </w:pPr>
      <w:r>
        <w:separator/>
      </w:r>
    </w:p>
  </w:endnote>
  <w:endnote w:type="continuationSeparator" w:id="0">
    <w:p w:rsidR="00927220" w:rsidRDefault="00927220" w:rsidP="00735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081282"/>
      <w:docPartObj>
        <w:docPartGallery w:val="Page Numbers (Bottom of Page)"/>
        <w:docPartUnique/>
      </w:docPartObj>
    </w:sdtPr>
    <w:sdtEndPr>
      <w:rPr>
        <w:noProof/>
      </w:rPr>
    </w:sdtEndPr>
    <w:sdtContent>
      <w:p w:rsidR="0073592A" w:rsidRDefault="0073592A">
        <w:pPr>
          <w:pStyle w:val="Footer"/>
          <w:jc w:val="center"/>
        </w:pPr>
        <w:r>
          <w:fldChar w:fldCharType="begin"/>
        </w:r>
        <w:r>
          <w:instrText xml:space="preserve"> PAGE   \* MERGEFORMAT </w:instrText>
        </w:r>
        <w:r>
          <w:fldChar w:fldCharType="separate"/>
        </w:r>
        <w:r w:rsidR="00A44907">
          <w:rPr>
            <w:noProof/>
          </w:rPr>
          <w:t>3</w:t>
        </w:r>
        <w:r>
          <w:rPr>
            <w:noProof/>
          </w:rPr>
          <w:fldChar w:fldCharType="end"/>
        </w:r>
      </w:p>
    </w:sdtContent>
  </w:sdt>
  <w:p w:rsidR="0073592A" w:rsidRDefault="00735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220" w:rsidRDefault="00927220" w:rsidP="0073592A">
      <w:pPr>
        <w:spacing w:after="0" w:line="240" w:lineRule="auto"/>
      </w:pPr>
      <w:r>
        <w:separator/>
      </w:r>
    </w:p>
  </w:footnote>
  <w:footnote w:type="continuationSeparator" w:id="0">
    <w:p w:rsidR="00927220" w:rsidRDefault="00927220" w:rsidP="007359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1644"/>
    <w:multiLevelType w:val="hybridMultilevel"/>
    <w:tmpl w:val="ADF874F6"/>
    <w:lvl w:ilvl="0" w:tplc="6D62B164">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nuj Kanchan">
    <w15:presenceInfo w15:providerId="Windows Live" w15:userId="4cf762bfbb7558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2EA"/>
    <w:rsid w:val="00015DCB"/>
    <w:rsid w:val="000540BC"/>
    <w:rsid w:val="000743F9"/>
    <w:rsid w:val="000A5F25"/>
    <w:rsid w:val="000B3648"/>
    <w:rsid w:val="000B64FA"/>
    <w:rsid w:val="000C228A"/>
    <w:rsid w:val="000C5BEE"/>
    <w:rsid w:val="000D60C3"/>
    <w:rsid w:val="000F0269"/>
    <w:rsid w:val="00114474"/>
    <w:rsid w:val="00121479"/>
    <w:rsid w:val="00125738"/>
    <w:rsid w:val="00136B30"/>
    <w:rsid w:val="00142C1C"/>
    <w:rsid w:val="00146582"/>
    <w:rsid w:val="00162EF3"/>
    <w:rsid w:val="00186714"/>
    <w:rsid w:val="00192B00"/>
    <w:rsid w:val="001C6802"/>
    <w:rsid w:val="001D373E"/>
    <w:rsid w:val="001E5926"/>
    <w:rsid w:val="001F3788"/>
    <w:rsid w:val="002063D5"/>
    <w:rsid w:val="00210413"/>
    <w:rsid w:val="00211418"/>
    <w:rsid w:val="00220B4C"/>
    <w:rsid w:val="00230603"/>
    <w:rsid w:val="002310B2"/>
    <w:rsid w:val="0023490A"/>
    <w:rsid w:val="002675F3"/>
    <w:rsid w:val="00271AD2"/>
    <w:rsid w:val="002A4113"/>
    <w:rsid w:val="002B2B61"/>
    <w:rsid w:val="002E081A"/>
    <w:rsid w:val="002E4DA0"/>
    <w:rsid w:val="003053F4"/>
    <w:rsid w:val="00330C0A"/>
    <w:rsid w:val="00336B4E"/>
    <w:rsid w:val="00341754"/>
    <w:rsid w:val="003530FD"/>
    <w:rsid w:val="00354016"/>
    <w:rsid w:val="00362B87"/>
    <w:rsid w:val="00370A9F"/>
    <w:rsid w:val="003754F2"/>
    <w:rsid w:val="00386B58"/>
    <w:rsid w:val="0039575B"/>
    <w:rsid w:val="003A41A8"/>
    <w:rsid w:val="003A4DC0"/>
    <w:rsid w:val="003B5FA1"/>
    <w:rsid w:val="003E282B"/>
    <w:rsid w:val="00422D37"/>
    <w:rsid w:val="00424720"/>
    <w:rsid w:val="0042557D"/>
    <w:rsid w:val="00453B0F"/>
    <w:rsid w:val="00476A5B"/>
    <w:rsid w:val="004912DA"/>
    <w:rsid w:val="004B442E"/>
    <w:rsid w:val="0050243E"/>
    <w:rsid w:val="00515B31"/>
    <w:rsid w:val="00526BE9"/>
    <w:rsid w:val="00532444"/>
    <w:rsid w:val="00543010"/>
    <w:rsid w:val="0055364B"/>
    <w:rsid w:val="00555C8B"/>
    <w:rsid w:val="00570F34"/>
    <w:rsid w:val="00571D65"/>
    <w:rsid w:val="00586652"/>
    <w:rsid w:val="0059062C"/>
    <w:rsid w:val="005B2BA0"/>
    <w:rsid w:val="005D3109"/>
    <w:rsid w:val="005D7BB0"/>
    <w:rsid w:val="005E3663"/>
    <w:rsid w:val="005E6FFB"/>
    <w:rsid w:val="00603601"/>
    <w:rsid w:val="00604087"/>
    <w:rsid w:val="006334C0"/>
    <w:rsid w:val="00655422"/>
    <w:rsid w:val="00685B88"/>
    <w:rsid w:val="0069357A"/>
    <w:rsid w:val="00697BB9"/>
    <w:rsid w:val="00697DE9"/>
    <w:rsid w:val="006B2D9C"/>
    <w:rsid w:val="006D0372"/>
    <w:rsid w:val="00710628"/>
    <w:rsid w:val="0073592A"/>
    <w:rsid w:val="007412D8"/>
    <w:rsid w:val="0075310A"/>
    <w:rsid w:val="00757A38"/>
    <w:rsid w:val="00762C85"/>
    <w:rsid w:val="007F0908"/>
    <w:rsid w:val="00810A38"/>
    <w:rsid w:val="00821A7A"/>
    <w:rsid w:val="00850E6E"/>
    <w:rsid w:val="00851BF3"/>
    <w:rsid w:val="0087159F"/>
    <w:rsid w:val="00874C74"/>
    <w:rsid w:val="008B1A81"/>
    <w:rsid w:val="00926392"/>
    <w:rsid w:val="00927220"/>
    <w:rsid w:val="009432B4"/>
    <w:rsid w:val="009449F6"/>
    <w:rsid w:val="00974DE3"/>
    <w:rsid w:val="00975270"/>
    <w:rsid w:val="009771D6"/>
    <w:rsid w:val="00986E7F"/>
    <w:rsid w:val="009D6A1E"/>
    <w:rsid w:val="00A064D7"/>
    <w:rsid w:val="00A34367"/>
    <w:rsid w:val="00A34590"/>
    <w:rsid w:val="00A44907"/>
    <w:rsid w:val="00A5539E"/>
    <w:rsid w:val="00A61879"/>
    <w:rsid w:val="00A850AD"/>
    <w:rsid w:val="00A94AE2"/>
    <w:rsid w:val="00A950D4"/>
    <w:rsid w:val="00AA269F"/>
    <w:rsid w:val="00AB48DF"/>
    <w:rsid w:val="00AD18E6"/>
    <w:rsid w:val="00AE190C"/>
    <w:rsid w:val="00AF469D"/>
    <w:rsid w:val="00B647A3"/>
    <w:rsid w:val="00B73100"/>
    <w:rsid w:val="00B9621C"/>
    <w:rsid w:val="00BA4FDD"/>
    <w:rsid w:val="00BE3BC0"/>
    <w:rsid w:val="00C42FFC"/>
    <w:rsid w:val="00C4640B"/>
    <w:rsid w:val="00C70634"/>
    <w:rsid w:val="00C776EC"/>
    <w:rsid w:val="00CA3001"/>
    <w:rsid w:val="00CB574E"/>
    <w:rsid w:val="00CC48EF"/>
    <w:rsid w:val="00D11E3B"/>
    <w:rsid w:val="00D13DAD"/>
    <w:rsid w:val="00D3573B"/>
    <w:rsid w:val="00DC1FE6"/>
    <w:rsid w:val="00DC2725"/>
    <w:rsid w:val="00DC2AF0"/>
    <w:rsid w:val="00DC5C1B"/>
    <w:rsid w:val="00E0237E"/>
    <w:rsid w:val="00E0589A"/>
    <w:rsid w:val="00E15DD7"/>
    <w:rsid w:val="00E37290"/>
    <w:rsid w:val="00E61890"/>
    <w:rsid w:val="00E61935"/>
    <w:rsid w:val="00E67076"/>
    <w:rsid w:val="00E7116E"/>
    <w:rsid w:val="00E75FB7"/>
    <w:rsid w:val="00E92BDC"/>
    <w:rsid w:val="00ED0E08"/>
    <w:rsid w:val="00EE480C"/>
    <w:rsid w:val="00EE6D01"/>
    <w:rsid w:val="00EF6118"/>
    <w:rsid w:val="00F10534"/>
    <w:rsid w:val="00F1335A"/>
    <w:rsid w:val="00F47F65"/>
    <w:rsid w:val="00F552EA"/>
    <w:rsid w:val="00F72504"/>
    <w:rsid w:val="00F83CC8"/>
    <w:rsid w:val="00FB4B82"/>
    <w:rsid w:val="00FB67FE"/>
    <w:rsid w:val="00FC7013"/>
    <w:rsid w:val="00FD71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2B4"/>
    <w:pPr>
      <w:ind w:left="720"/>
      <w:contextualSpacing/>
    </w:pPr>
  </w:style>
  <w:style w:type="character" w:styleId="Hyperlink">
    <w:name w:val="Hyperlink"/>
    <w:basedOn w:val="DefaultParagraphFont"/>
    <w:uiPriority w:val="99"/>
    <w:unhideWhenUsed/>
    <w:rsid w:val="000B3648"/>
    <w:rPr>
      <w:color w:val="0563C1" w:themeColor="hyperlink"/>
      <w:u w:val="single"/>
    </w:rPr>
  </w:style>
  <w:style w:type="paragraph" w:styleId="Header">
    <w:name w:val="header"/>
    <w:basedOn w:val="Normal"/>
    <w:link w:val="HeaderChar"/>
    <w:uiPriority w:val="99"/>
    <w:unhideWhenUsed/>
    <w:rsid w:val="00735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92A"/>
  </w:style>
  <w:style w:type="paragraph" w:styleId="Footer">
    <w:name w:val="footer"/>
    <w:basedOn w:val="Normal"/>
    <w:link w:val="FooterChar"/>
    <w:uiPriority w:val="99"/>
    <w:unhideWhenUsed/>
    <w:rsid w:val="00735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92A"/>
  </w:style>
  <w:style w:type="paragraph" w:styleId="NoSpacing">
    <w:name w:val="No Spacing"/>
    <w:uiPriority w:val="1"/>
    <w:qFormat/>
    <w:rsid w:val="006334C0"/>
    <w:pPr>
      <w:spacing w:after="0" w:line="240" w:lineRule="auto"/>
    </w:pPr>
  </w:style>
  <w:style w:type="paragraph" w:styleId="BalloonText">
    <w:name w:val="Balloon Text"/>
    <w:basedOn w:val="Normal"/>
    <w:link w:val="BalloonTextChar"/>
    <w:uiPriority w:val="99"/>
    <w:semiHidden/>
    <w:unhideWhenUsed/>
    <w:rsid w:val="00A44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9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2B4"/>
    <w:pPr>
      <w:ind w:left="720"/>
      <w:contextualSpacing/>
    </w:pPr>
  </w:style>
  <w:style w:type="character" w:styleId="Hyperlink">
    <w:name w:val="Hyperlink"/>
    <w:basedOn w:val="DefaultParagraphFont"/>
    <w:uiPriority w:val="99"/>
    <w:unhideWhenUsed/>
    <w:rsid w:val="000B3648"/>
    <w:rPr>
      <w:color w:val="0563C1" w:themeColor="hyperlink"/>
      <w:u w:val="single"/>
    </w:rPr>
  </w:style>
  <w:style w:type="paragraph" w:styleId="Header">
    <w:name w:val="header"/>
    <w:basedOn w:val="Normal"/>
    <w:link w:val="HeaderChar"/>
    <w:uiPriority w:val="99"/>
    <w:unhideWhenUsed/>
    <w:rsid w:val="00735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92A"/>
  </w:style>
  <w:style w:type="paragraph" w:styleId="Footer">
    <w:name w:val="footer"/>
    <w:basedOn w:val="Normal"/>
    <w:link w:val="FooterChar"/>
    <w:uiPriority w:val="99"/>
    <w:unhideWhenUsed/>
    <w:rsid w:val="00735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92A"/>
  </w:style>
  <w:style w:type="paragraph" w:styleId="NoSpacing">
    <w:name w:val="No Spacing"/>
    <w:uiPriority w:val="1"/>
    <w:qFormat/>
    <w:rsid w:val="006334C0"/>
    <w:pPr>
      <w:spacing w:after="0" w:line="240" w:lineRule="auto"/>
    </w:pPr>
  </w:style>
  <w:style w:type="paragraph" w:styleId="BalloonText">
    <w:name w:val="Balloon Text"/>
    <w:basedOn w:val="Normal"/>
    <w:link w:val="BalloonTextChar"/>
    <w:uiPriority w:val="99"/>
    <w:semiHidden/>
    <w:unhideWhenUsed/>
    <w:rsid w:val="00A44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9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48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9D399-D817-4EB0-B78A-6DB712121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sagguairindia@yahoo.com</cp:lastModifiedBy>
  <cp:revision>3</cp:revision>
  <dcterms:created xsi:type="dcterms:W3CDTF">2017-12-31T12:55:00Z</dcterms:created>
  <dcterms:modified xsi:type="dcterms:W3CDTF">2017-12-31T12:57:00Z</dcterms:modified>
</cp:coreProperties>
</file>