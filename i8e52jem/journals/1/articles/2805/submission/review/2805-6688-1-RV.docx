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89A4A" w14:textId="77777777" w:rsidR="007C226A" w:rsidRDefault="007C226A"/>
    <w:p w14:paraId="6D81F9B4" w14:textId="77777777" w:rsidR="007C226A" w:rsidRDefault="007C226A"/>
    <w:p w14:paraId="1CA64462" w14:textId="3AFE0473" w:rsidR="007C226A" w:rsidRPr="00792A53" w:rsidRDefault="007C226A">
      <w:pPr>
        <w:rPr>
          <w:rFonts w:ascii="Times New Roman" w:hAnsi="Times New Roman" w:cs="Times New Roman"/>
          <w:b/>
          <w:sz w:val="24"/>
          <w:szCs w:val="24"/>
        </w:rPr>
      </w:pPr>
      <w:r w:rsidRPr="00792A53">
        <w:rPr>
          <w:rFonts w:ascii="Times New Roman" w:hAnsi="Times New Roman" w:cs="Times New Roman"/>
          <w:b/>
          <w:sz w:val="24"/>
          <w:szCs w:val="24"/>
        </w:rPr>
        <w:t>SLUG: EDITORIALS</w:t>
      </w:r>
    </w:p>
    <w:p w14:paraId="0793B76B" w14:textId="3BFDF931" w:rsidR="0077277F" w:rsidRPr="00792A53" w:rsidRDefault="007C226A">
      <w:pPr>
        <w:rPr>
          <w:rFonts w:ascii="Times New Roman" w:hAnsi="Times New Roman" w:cs="Times New Roman"/>
          <w:b/>
          <w:sz w:val="24"/>
          <w:szCs w:val="24"/>
        </w:rPr>
      </w:pPr>
      <w:r w:rsidRPr="00792A53">
        <w:rPr>
          <w:rFonts w:ascii="Times New Roman" w:hAnsi="Times New Roman" w:cs="Times New Roman"/>
          <w:b/>
          <w:sz w:val="24"/>
          <w:szCs w:val="24"/>
        </w:rPr>
        <w:t xml:space="preserve">TITLE: </w:t>
      </w:r>
      <w:r w:rsidR="0077277F" w:rsidRPr="00792A53">
        <w:rPr>
          <w:rFonts w:ascii="Times New Roman" w:hAnsi="Times New Roman" w:cs="Times New Roman"/>
          <w:b/>
          <w:sz w:val="24"/>
          <w:szCs w:val="24"/>
        </w:rPr>
        <w:t>The National Medical Commission – More of the same</w:t>
      </w:r>
    </w:p>
    <w:p w14:paraId="48F02FA1" w14:textId="234AA66A" w:rsidR="0077277F" w:rsidRPr="00792A53" w:rsidRDefault="007C226A">
      <w:pPr>
        <w:rPr>
          <w:rFonts w:ascii="Times New Roman" w:hAnsi="Times New Roman" w:cs="Times New Roman"/>
          <w:b/>
          <w:sz w:val="24"/>
          <w:szCs w:val="24"/>
        </w:rPr>
      </w:pPr>
      <w:r w:rsidRPr="00792A53">
        <w:rPr>
          <w:rFonts w:ascii="Times New Roman" w:hAnsi="Times New Roman" w:cs="Times New Roman"/>
          <w:b/>
          <w:sz w:val="24"/>
          <w:szCs w:val="24"/>
        </w:rPr>
        <w:t>AUTHOR: GEORGE THOMAS</w:t>
      </w:r>
    </w:p>
    <w:p w14:paraId="01DEF2C0" w14:textId="7E729F4A" w:rsidR="007C226A" w:rsidRPr="00792A53" w:rsidRDefault="007C226A">
      <w:pPr>
        <w:rPr>
          <w:rFonts w:ascii="Times New Roman" w:hAnsi="Times New Roman" w:cs="Times New Roman"/>
          <w:b/>
          <w:sz w:val="24"/>
          <w:szCs w:val="24"/>
        </w:rPr>
      </w:pPr>
      <w:r w:rsidRPr="00792A53">
        <w:rPr>
          <w:rFonts w:ascii="Times New Roman" w:hAnsi="Times New Roman" w:cs="Times New Roman"/>
          <w:b/>
          <w:sz w:val="24"/>
          <w:szCs w:val="24"/>
        </w:rPr>
        <w:t>----------------------------------------------------------------------------------------------------------------</w:t>
      </w:r>
    </w:p>
    <w:p w14:paraId="263553C9" w14:textId="7D1AD8ED" w:rsidR="007C226A" w:rsidRPr="00792A53" w:rsidRDefault="007C226A" w:rsidP="007C226A">
      <w:pPr>
        <w:pStyle w:val="NormalWeb"/>
        <w:shd w:val="clear" w:color="auto" w:fill="FFFFFF"/>
        <w:spacing w:before="0" w:beforeAutospacing="0" w:after="0" w:afterAutospacing="0" w:line="255" w:lineRule="atLeast"/>
      </w:pPr>
      <w:r w:rsidRPr="00792A53">
        <w:t>Author:</w:t>
      </w:r>
      <w:r w:rsidRPr="00792A53">
        <w:rPr>
          <w:b/>
        </w:rPr>
        <w:t xml:space="preserve"> George Thomas (</w:t>
      </w:r>
      <w:r w:rsidR="005F2743" w:rsidRPr="00792A53">
        <w:rPr>
          <w:color w:val="555555"/>
          <w:shd w:val="clear" w:color="auto" w:fill="FFFFFF"/>
        </w:rPr>
        <w:t>george.s.thomas@gmail.com</w:t>
      </w:r>
      <w:r w:rsidRPr="00792A53">
        <w:rPr>
          <w:color w:val="555555"/>
          <w:shd w:val="clear" w:color="auto" w:fill="FFFFFF"/>
        </w:rPr>
        <w:t xml:space="preserve">), </w:t>
      </w:r>
      <w:r w:rsidRPr="00792A53">
        <w:t>Chief Orthopaedic Surgeon.</w:t>
      </w:r>
    </w:p>
    <w:p w14:paraId="66DC1F8F" w14:textId="3594FAC3" w:rsidR="007C226A" w:rsidRPr="00792A53" w:rsidDel="00B61F80" w:rsidRDefault="007C226A" w:rsidP="007C226A">
      <w:pPr>
        <w:pStyle w:val="NormalWeb"/>
        <w:shd w:val="clear" w:color="auto" w:fill="FFFFFF"/>
        <w:spacing w:before="0" w:beforeAutospacing="0" w:after="0" w:afterAutospacing="0" w:line="255" w:lineRule="atLeast"/>
        <w:rPr>
          <w:del w:id="0" w:author="Admin" w:date="2018-04-04T21:38:00Z"/>
        </w:rPr>
      </w:pPr>
      <w:r w:rsidRPr="00792A53">
        <w:t>St Isabel’s Hospital, Mylapore, Chennai 600 004, INDIA</w:t>
      </w:r>
    </w:p>
    <w:p w14:paraId="2F64D699" w14:textId="4A896833" w:rsidR="007C226A" w:rsidRPr="00792A53" w:rsidRDefault="007C226A" w:rsidP="007C226A">
      <w:pPr>
        <w:pStyle w:val="NormalWeb"/>
        <w:shd w:val="clear" w:color="auto" w:fill="FFFFFF"/>
        <w:spacing w:before="0" w:beforeAutospacing="0" w:after="0" w:afterAutospacing="0" w:line="255" w:lineRule="atLeast"/>
      </w:pPr>
    </w:p>
    <w:p w14:paraId="7FAEFD5B" w14:textId="77777777" w:rsidR="007C226A" w:rsidRPr="00792A53" w:rsidRDefault="007C226A" w:rsidP="007C226A">
      <w:pPr>
        <w:pStyle w:val="NormalWeb"/>
        <w:shd w:val="clear" w:color="auto" w:fill="FFFFFF"/>
        <w:spacing w:before="0" w:beforeAutospacing="0" w:after="0" w:afterAutospacing="0" w:line="255" w:lineRule="atLeast"/>
      </w:pPr>
      <w:r w:rsidRPr="00792A53">
        <w:t>To cite: Thomas G. The National Medical Commission- More of the same</w:t>
      </w:r>
      <w:r w:rsidRPr="00792A53">
        <w:rPr>
          <w:i/>
        </w:rPr>
        <w:t>. Indian J Med Ethics</w:t>
      </w:r>
      <w:r w:rsidRPr="00792A53">
        <w:t xml:space="preserve">. 2018 Apr-Jun; 3(2) </w:t>
      </w:r>
      <w:r w:rsidRPr="00191280">
        <w:t>NS</w:t>
      </w:r>
      <w:r w:rsidRPr="000B1AE9">
        <w:rPr>
          <w:highlight w:val="yellow"/>
        </w:rPr>
        <w:t>:-- DOI</w:t>
      </w:r>
      <w:r w:rsidRPr="00792A53">
        <w:t xml:space="preserve">:  </w:t>
      </w:r>
    </w:p>
    <w:p w14:paraId="19E4D1F4" w14:textId="77777777" w:rsidR="007C226A" w:rsidRPr="00792A53" w:rsidRDefault="007C226A" w:rsidP="007C226A">
      <w:pPr>
        <w:pStyle w:val="NormalWeb"/>
        <w:shd w:val="clear" w:color="auto" w:fill="FFFFFF"/>
        <w:spacing w:before="0" w:beforeAutospacing="0" w:after="0" w:afterAutospacing="0" w:line="255" w:lineRule="atLeast"/>
      </w:pPr>
    </w:p>
    <w:p w14:paraId="146F4459" w14:textId="05716273" w:rsidR="007C226A" w:rsidRPr="00792A53" w:rsidRDefault="007C226A" w:rsidP="007C226A">
      <w:pPr>
        <w:pStyle w:val="NormalWeb"/>
        <w:shd w:val="clear" w:color="auto" w:fill="FFFFFF"/>
        <w:spacing w:before="0" w:beforeAutospacing="0" w:after="0" w:afterAutospacing="0" w:line="255" w:lineRule="atLeast"/>
      </w:pPr>
      <w:r w:rsidRPr="00792A53">
        <w:rPr>
          <w:i/>
        </w:rPr>
        <w:t>©Indian Journal of Medical Ethics</w:t>
      </w:r>
      <w:r w:rsidRPr="00792A53">
        <w:t xml:space="preserve"> 2018   </w:t>
      </w:r>
    </w:p>
    <w:p w14:paraId="76380B5C" w14:textId="6732CF61" w:rsidR="007C226A" w:rsidRPr="007C226A" w:rsidRDefault="007C226A">
      <w:pPr>
        <w:rPr>
          <w:b/>
        </w:rPr>
      </w:pPr>
      <w:r>
        <w:rPr>
          <w:b/>
        </w:rPr>
        <w:t>------------------------------------------------------------------------------------------------------------------------------</w:t>
      </w:r>
    </w:p>
    <w:p w14:paraId="296BEDA2" w14:textId="767E53D8" w:rsidR="007C226A" w:rsidRDefault="00F5316C">
      <w:pPr>
        <w:rPr>
          <w:ins w:id="1" w:author="Admin" w:date="2018-04-04T19:59:00Z"/>
        </w:rPr>
      </w:pPr>
      <w:r>
        <w:t>The Cabinet chaired by the Prime Minister has accepted six amendments to the National Medical Commission Bill suggested by the Department</w:t>
      </w:r>
      <w:r w:rsidR="007C226A">
        <w:t>-</w:t>
      </w:r>
      <w:r>
        <w:t xml:space="preserve">related Parliamentary Standing Committee </w:t>
      </w:r>
      <w:ins w:id="2" w:author="Admin" w:date="2018-04-04T20:11:00Z">
        <w:r w:rsidR="000252D9">
          <w:t>(1)</w:t>
        </w:r>
      </w:ins>
      <w:del w:id="3" w:author="Admin" w:date="2018-04-04T20:22:00Z">
        <w:r w:rsidDel="009E3713">
          <w:delText>(</w:delText>
        </w:r>
        <w:r w:rsidR="00EB12F1" w:rsidRPr="007C226A" w:rsidDel="009E3713">
          <w:delText>http://pib.nic.in/newsite/PrintRelease.aspx?relid=178176</w:delText>
        </w:r>
        <w:r w:rsidDel="009E3713">
          <w:delText>.</w:delText>
        </w:r>
        <w:r w:rsidR="00EB12F1" w:rsidDel="009E3713">
          <w:delText>)</w:delText>
        </w:r>
      </w:del>
      <w:r w:rsidR="00EB12F1">
        <w:t xml:space="preserve"> These amendments are</w:t>
      </w:r>
      <w:r w:rsidR="007C226A">
        <w:t>:</w:t>
      </w:r>
      <w:r w:rsidR="00EB12F1">
        <w:t xml:space="preserve"> </w:t>
      </w:r>
    </w:p>
    <w:p w14:paraId="57EA2D8E" w14:textId="77777777" w:rsidR="007C226A" w:rsidRDefault="007C226A">
      <w:ins w:id="4" w:author="Admin" w:date="2018-04-04T19:59:00Z">
        <w:r>
          <w:t>--</w:t>
        </w:r>
      </w:ins>
      <w:r w:rsidR="00EB12F1">
        <w:t xml:space="preserve">the proposed National Licentiate Examination after the final MBBS examination has </w:t>
      </w:r>
      <w:proofErr w:type="spellStart"/>
      <w:r w:rsidR="00EB12F1">
        <w:t>been</w:t>
      </w:r>
      <w:del w:id="5" w:author="Admin" w:date="2018-04-04T19:59:00Z">
        <w:r w:rsidR="00EB12F1" w:rsidDel="007C226A">
          <w:delText xml:space="preserve"> </w:delText>
        </w:r>
      </w:del>
      <w:ins w:id="6" w:author="Admin" w:date="2018-04-04T19:59:00Z">
        <w:r>
          <w:t>replaced</w:t>
        </w:r>
        <w:proofErr w:type="spellEnd"/>
        <w:r>
          <w:t xml:space="preserve"> </w:t>
        </w:r>
      </w:ins>
      <w:del w:id="7" w:author="Admin" w:date="2018-04-04T19:59:00Z">
        <w:r w:rsidR="00EB12F1" w:rsidDel="007C226A">
          <w:delText>removed</w:delText>
        </w:r>
      </w:del>
      <w:r w:rsidR="008C1807">
        <w:t xml:space="preserve">, </w:t>
      </w:r>
      <w:ins w:id="8" w:author="Admin" w:date="2018-04-04T19:59:00Z">
        <w:r>
          <w:t>with</w:t>
        </w:r>
      </w:ins>
      <w:del w:id="9" w:author="Admin" w:date="2018-04-04T19:59:00Z">
        <w:r w:rsidR="008C1807" w:rsidDel="007C226A">
          <w:delText>i</w:delText>
        </w:r>
        <w:r w:rsidR="00EB12F1" w:rsidDel="007C226A">
          <w:delText>nstead there will be</w:delText>
        </w:r>
      </w:del>
      <w:r w:rsidR="00EB12F1">
        <w:t xml:space="preserve"> a </w:t>
      </w:r>
      <w:r w:rsidR="004060A0">
        <w:t>countrywide final</w:t>
      </w:r>
      <w:r w:rsidR="00EB12F1">
        <w:t xml:space="preserve"> MBBS examination calle</w:t>
      </w:r>
      <w:r w:rsidR="00B42BB9">
        <w:t>d the National Exit test (NEXT);</w:t>
      </w:r>
      <w:r w:rsidR="00EB12F1">
        <w:t xml:space="preserve"> </w:t>
      </w:r>
    </w:p>
    <w:p w14:paraId="39E608F2" w14:textId="7BB8C3F6" w:rsidR="004447C5" w:rsidRDefault="00EB12F1" w:rsidP="004E3F98">
      <w:pPr>
        <w:pStyle w:val="ListParagraph"/>
        <w:numPr>
          <w:ilvl w:val="0"/>
          <w:numId w:val="1"/>
        </w:numPr>
        <w:spacing w:after="0" w:line="240" w:lineRule="auto"/>
        <w:rPr>
          <w:ins w:id="10" w:author="Admin" w:date="2018-04-04T22:08:00Z"/>
        </w:rPr>
      </w:pPr>
      <w:r>
        <w:t>the bridge course to train practitioners from A</w:t>
      </w:r>
      <w:ins w:id="11" w:author="Admin" w:date="2018-04-04T20:00:00Z">
        <w:r w:rsidR="004447C5">
          <w:t>YUSH</w:t>
        </w:r>
      </w:ins>
      <w:del w:id="12" w:author="Admin" w:date="2018-04-04T20:00:00Z">
        <w:r w:rsidDel="004447C5">
          <w:delText>yush</w:delText>
        </w:r>
      </w:del>
      <w:r>
        <w:t xml:space="preserve"> (Ayurveda, Unani, Siddha and Homeopathy) in m</w:t>
      </w:r>
      <w:r w:rsidR="00B42BB9">
        <w:t>odern medicine has been removed,</w:t>
      </w:r>
      <w:ins w:id="13" w:author="Admin" w:date="2018-04-04T20:00:00Z">
        <w:r w:rsidR="004447C5">
          <w:t xml:space="preserve"> and</w:t>
        </w:r>
      </w:ins>
      <w:r w:rsidR="00B42BB9">
        <w:t xml:space="preserve"> i</w:t>
      </w:r>
      <w:r>
        <w:t>t has been left to individual states to take a decision about this</w:t>
      </w:r>
      <w:r w:rsidR="00B42BB9">
        <w:t>;</w:t>
      </w:r>
      <w:r w:rsidR="004060A0">
        <w:t xml:space="preserve"> </w:t>
      </w:r>
    </w:p>
    <w:p w14:paraId="6E100006" w14:textId="77777777" w:rsidR="004E3F98" w:rsidRDefault="004060A0" w:rsidP="004E3F98">
      <w:pPr>
        <w:pStyle w:val="ListParagraph"/>
        <w:numPr>
          <w:ilvl w:val="0"/>
          <w:numId w:val="1"/>
        </w:numPr>
        <w:spacing w:after="0" w:line="240" w:lineRule="auto"/>
        <w:rPr>
          <w:ins w:id="14" w:author="Admin" w:date="2018-04-04T22:08:00Z"/>
        </w:rPr>
      </w:pPr>
      <w:r>
        <w:t>the percentage of seats in private medical training institutions under fee regulation has been increase</w:t>
      </w:r>
      <w:r w:rsidR="00B42BB9">
        <w:t>d from 40 percent to 50 percent;</w:t>
      </w:r>
    </w:p>
    <w:p w14:paraId="2F4BCD8C" w14:textId="33904292" w:rsidR="004447C5" w:rsidRDefault="004060A0" w:rsidP="004E3F98">
      <w:pPr>
        <w:pStyle w:val="ListParagraph"/>
        <w:numPr>
          <w:ilvl w:val="0"/>
          <w:numId w:val="1"/>
        </w:numPr>
        <w:spacing w:after="0" w:line="240" w:lineRule="auto"/>
        <w:rPr>
          <w:ins w:id="15" w:author="Admin" w:date="2018-04-04T22:09:00Z"/>
        </w:rPr>
      </w:pPr>
      <w:r>
        <w:t xml:space="preserve">the number of nominees from </w:t>
      </w:r>
      <w:ins w:id="16" w:author="Admin" w:date="2018-04-04T20:01:00Z">
        <w:r w:rsidR="004447C5">
          <w:t xml:space="preserve">the </w:t>
        </w:r>
      </w:ins>
      <w:r>
        <w:t>states and Union territories who are members of the Commission has been increased fr</w:t>
      </w:r>
      <w:r w:rsidR="000C7F6D">
        <w:t>om three to six;</w:t>
      </w:r>
      <w:r>
        <w:t xml:space="preserve"> the penalties for non</w:t>
      </w:r>
      <w:ins w:id="17" w:author="Admin" w:date="2018-04-04T20:01:00Z">
        <w:r w:rsidR="004447C5">
          <w:t>-</w:t>
        </w:r>
      </w:ins>
      <w:del w:id="18" w:author="Admin" w:date="2018-04-04T20:01:00Z">
        <w:r w:rsidDel="004447C5">
          <w:delText xml:space="preserve"> </w:delText>
        </w:r>
      </w:del>
      <w:r>
        <w:t>compliance with educational norms</w:t>
      </w:r>
      <w:r w:rsidR="000C7F6D">
        <w:t xml:space="preserve"> for colleges has been modified;</w:t>
      </w:r>
      <w:r>
        <w:t xml:space="preserve"> </w:t>
      </w:r>
    </w:p>
    <w:p w14:paraId="312F6308" w14:textId="28E254FB" w:rsidR="004447C5" w:rsidRDefault="004060A0">
      <w:pPr>
        <w:pStyle w:val="ListParagraph"/>
        <w:numPr>
          <w:ilvl w:val="0"/>
          <w:numId w:val="1"/>
        </w:numPr>
        <w:spacing w:after="0" w:line="240" w:lineRule="auto"/>
        <w:rPr>
          <w:ins w:id="19" w:author="Admin" w:date="2018-04-04T22:07:00Z"/>
        </w:rPr>
        <w:pPrChange w:id="20" w:author="Admin" w:date="2018-04-04T22:07:00Z">
          <w:pPr>
            <w:spacing w:after="0" w:line="240" w:lineRule="auto"/>
          </w:pPr>
        </w:pPrChange>
      </w:pPr>
      <w:r>
        <w:t>and the punishment for practicing modern medicine without qualification has been made imprisonment up</w:t>
      </w:r>
      <w:r w:rsidR="000C7F6D">
        <w:t xml:space="preserve"> </w:t>
      </w:r>
      <w:r>
        <w:t xml:space="preserve">to one year and a fine of </w:t>
      </w:r>
      <w:ins w:id="21" w:author="Admin" w:date="2018-04-04T20:01:00Z">
        <w:r w:rsidR="004447C5">
          <w:t xml:space="preserve">Rs </w:t>
        </w:r>
      </w:ins>
      <w:r>
        <w:t>5 la</w:t>
      </w:r>
      <w:ins w:id="22" w:author="Admin" w:date="2018-04-04T20:01:00Z">
        <w:r w:rsidR="004447C5">
          <w:t>kh</w:t>
        </w:r>
      </w:ins>
      <w:del w:id="23" w:author="Admin" w:date="2018-04-04T20:01:00Z">
        <w:r w:rsidDel="004447C5">
          <w:delText>c rupees</w:delText>
        </w:r>
      </w:del>
      <w:r>
        <w:t>.</w:t>
      </w:r>
      <w:r w:rsidR="00F5316C">
        <w:t xml:space="preserve"> </w:t>
      </w:r>
    </w:p>
    <w:p w14:paraId="24DD67CD" w14:textId="77777777" w:rsidR="004E3F98" w:rsidRDefault="004E3F98">
      <w:pPr>
        <w:spacing w:after="0" w:line="240" w:lineRule="auto"/>
        <w:rPr>
          <w:ins w:id="24" w:author="Admin" w:date="2018-04-04T20:02:00Z"/>
        </w:rPr>
        <w:pPrChange w:id="25" w:author="Admin" w:date="2018-04-04T22:07:00Z">
          <w:pPr/>
        </w:pPrChange>
      </w:pPr>
    </w:p>
    <w:p w14:paraId="41601053" w14:textId="01F6FB48" w:rsidR="00F5316C" w:rsidRDefault="00F5316C">
      <w:r>
        <w:t>The stage is now set for the abolition of the Medical Council of India. The question in</w:t>
      </w:r>
      <w:r w:rsidR="00846156">
        <w:t xml:space="preserve"> the mind of every health activist</w:t>
      </w:r>
      <w:r>
        <w:t xml:space="preserve"> will be whether this will mark a new era in health</w:t>
      </w:r>
      <w:del w:id="26" w:author="Admin" w:date="2018-04-04T20:02:00Z">
        <w:r w:rsidDel="004447C5">
          <w:delText xml:space="preserve"> </w:delText>
        </w:r>
      </w:del>
      <w:r>
        <w:t xml:space="preserve">care in India. The short answer is, </w:t>
      </w:r>
      <w:r w:rsidR="00AB0E64">
        <w:t>unfortunately</w:t>
      </w:r>
      <w:ins w:id="27" w:author="Admin" w:date="2018-04-04T20:02:00Z">
        <w:r w:rsidR="004447C5">
          <w:t>,</w:t>
        </w:r>
      </w:ins>
      <w:r>
        <w:t xml:space="preserve"> no.</w:t>
      </w:r>
    </w:p>
    <w:p w14:paraId="1D5F1C04" w14:textId="4CC0B221" w:rsidR="00093CBF" w:rsidRDefault="00BB3FF0" w:rsidP="008F340B">
      <w:pPr>
        <w:spacing w:before="240"/>
      </w:pPr>
      <w:r>
        <w:t>In a rare moment of candour , the Parl</w:t>
      </w:r>
      <w:r w:rsidR="00F92466">
        <w:t>iamentary  Standing Committee</w:t>
      </w:r>
      <w:r>
        <w:t xml:space="preserve"> states</w:t>
      </w:r>
      <w:r w:rsidR="00F5316C">
        <w:t xml:space="preserve"> (</w:t>
      </w:r>
      <w:ins w:id="28" w:author="Admin" w:date="2018-04-04T22:10:00Z">
        <w:r w:rsidR="003A3A1C">
          <w:t>2:</w:t>
        </w:r>
      </w:ins>
      <w:ins w:id="29" w:author="Admin" w:date="2018-04-04T22:11:00Z">
        <w:r w:rsidR="003A3A1C">
          <w:t xml:space="preserve"> p</w:t>
        </w:r>
      </w:ins>
      <w:r w:rsidR="00F5316C">
        <w:t xml:space="preserve"> 95),</w:t>
      </w:r>
      <w:r>
        <w:t xml:space="preserve"> that there is no robust data on medical human resources in India</w:t>
      </w:r>
      <w:ins w:id="30" w:author="Admin" w:date="2018-04-04T21:29:00Z">
        <w:r w:rsidR="00792A53">
          <w:t xml:space="preserve"> </w:t>
        </w:r>
      </w:ins>
      <w:del w:id="31" w:author="Admin" w:date="2018-04-04T21:29:00Z">
        <w:r w:rsidR="008F340B" w:rsidDel="00792A53">
          <w:delText xml:space="preserve"> </w:delText>
        </w:r>
      </w:del>
      <w:r w:rsidR="005F2743">
        <w:t>(2)</w:t>
      </w:r>
      <w:del w:id="32" w:author="Admin" w:date="2018-04-04T20:22:00Z">
        <w:r w:rsidR="008F340B" w:rsidDel="009E3713">
          <w:delText>(</w:delText>
        </w:r>
      </w:del>
      <w:ins w:id="33" w:author="Admin" w:date="2018-04-04T20:22:00Z">
        <w:r w:rsidR="009E3713">
          <w:fldChar w:fldCharType="begin"/>
        </w:r>
        <w:r w:rsidR="009E3713">
          <w:instrText xml:space="preserve"> HYPERLINK "" </w:instrText>
        </w:r>
        <w:r w:rsidR="009E3713">
          <w:fldChar w:fldCharType="separate"/>
        </w:r>
      </w:ins>
      <w:del w:id="34" w:author="Admin" w:date="2018-04-04T20:22:00Z">
        <w:r w:rsidR="009E3713" w:rsidRPr="009E3713" w:rsidDel="009E3713">
          <w:rPr>
            <w:rStyle w:val="Hyperlink"/>
          </w:rPr>
          <w:delText>http://164.100.47.5/newcommittee/reports/EnglishCommittees/Committee%20on%20Health%20and%20Family%20Welfare/109.pdf</w:delText>
        </w:r>
      </w:del>
      <w:ins w:id="35" w:author="Admin" w:date="2018-04-04T20:22:00Z">
        <w:r w:rsidR="009E3713">
          <w:fldChar w:fldCharType="end"/>
        </w:r>
      </w:ins>
      <w:del w:id="36" w:author="Admin" w:date="2018-04-04T20:22:00Z">
        <w:r w:rsidR="008F340B" w:rsidDel="009E3713">
          <w:delText xml:space="preserve">.) </w:delText>
        </w:r>
      </w:del>
      <w:r>
        <w:t xml:space="preserve"> It is amazing and rather sad, that with the ability to gather good data on virtually any topic of interest to the government, data on health resources is so poor. It reveals a fundamental truth about successive governments in India, t</w:t>
      </w:r>
      <w:r w:rsidR="001A29EF">
        <w:t>hat is, they care little for</w:t>
      </w:r>
      <w:r>
        <w:t xml:space="preserve"> health outcomes. It probably does not matter electorally.</w:t>
      </w:r>
    </w:p>
    <w:p w14:paraId="64C29374" w14:textId="4AEB01F8" w:rsidR="00BB3FF0" w:rsidRDefault="00BB3FF0">
      <w:r>
        <w:t xml:space="preserve">It should come as no surprise, therefore, that whether it is the BJP or the Congress at the Centre, health policy is firmly oriented towards </w:t>
      </w:r>
      <w:r w:rsidR="00E10AAB">
        <w:t>the market</w:t>
      </w:r>
      <w:r w:rsidR="001B7BF2">
        <w:t xml:space="preserve">. The bill drafted by the Niti Aayog, is clearly </w:t>
      </w:r>
      <w:r w:rsidR="001B7BF2">
        <w:lastRenderedPageBreak/>
        <w:t>market</w:t>
      </w:r>
      <w:ins w:id="37" w:author="Admin" w:date="2018-04-04T20:07:00Z">
        <w:r w:rsidR="004447C5">
          <w:t>-</w:t>
        </w:r>
      </w:ins>
      <w:del w:id="38" w:author="Admin" w:date="2018-04-04T20:07:00Z">
        <w:r w:rsidR="001B7BF2" w:rsidDel="004447C5">
          <w:delText xml:space="preserve"> </w:delText>
        </w:r>
      </w:del>
      <w:r w:rsidR="001B7BF2">
        <w:t xml:space="preserve">oriented. </w:t>
      </w:r>
      <w:r w:rsidR="0037489D">
        <w:t xml:space="preserve"> </w:t>
      </w:r>
      <w:r w:rsidR="001003C4">
        <w:t xml:space="preserve">The provision to allow private colleges which will be able to set their own fees for 50 </w:t>
      </w:r>
      <w:ins w:id="39" w:author="Admin" w:date="2018-04-04T20:23:00Z">
        <w:r w:rsidR="009E3713">
          <w:t>%</w:t>
        </w:r>
      </w:ins>
      <w:del w:id="40" w:author="Admin" w:date="2018-04-04T20:23:00Z">
        <w:r w:rsidR="001003C4" w:rsidDel="009E3713">
          <w:delText>percent</w:delText>
        </w:r>
      </w:del>
      <w:r w:rsidR="001003C4">
        <w:t xml:space="preserve"> of seats will ensure that high cost private care will continue for the foreseeable future in India. The only way to recoup the huge fees for education in these colleges is to charge huge fees to patients. The idea that these colleges will help increase the supply of human resources is most certainly false. Large scale private education in the medical sector has been in existence</w:t>
      </w:r>
      <w:r w:rsidR="002D6B75">
        <w:t xml:space="preserve"> in India</w:t>
      </w:r>
      <w:r w:rsidR="001003C4">
        <w:t xml:space="preserve"> since the 1980’s. It has merely exacerbated the problem of overcrowding of medical professionals in cities and directly contributed to unethical practices like unnecessary procedures. A marketplace is for profit</w:t>
      </w:r>
      <w:r w:rsidR="00A16974">
        <w:t xml:space="preserve">, the health marketplace is no </w:t>
      </w:r>
      <w:r w:rsidR="004D4D88">
        <w:t>different and poor</w:t>
      </w:r>
      <w:r w:rsidR="00A16974">
        <w:t xml:space="preserve"> regulation ensures that </w:t>
      </w:r>
      <w:r w:rsidR="001003C4">
        <w:t>unethical p</w:t>
      </w:r>
      <w:r w:rsidR="00A16974">
        <w:t>ractices to increase profit</w:t>
      </w:r>
      <w:r w:rsidR="001003C4">
        <w:t xml:space="preserve"> abound.</w:t>
      </w:r>
    </w:p>
    <w:p w14:paraId="179FA65B" w14:textId="70AB367E" w:rsidR="004D6AE8" w:rsidRDefault="004D6AE8">
      <w:r>
        <w:t>The differences between the</w:t>
      </w:r>
      <w:r w:rsidR="00A9480B">
        <w:t xml:space="preserve"> new</w:t>
      </w:r>
      <w:r>
        <w:t xml:space="preserve"> National Medical Commission and the</w:t>
      </w:r>
      <w:r w:rsidR="00A9480B">
        <w:t xml:space="preserve"> existing</w:t>
      </w:r>
      <w:r>
        <w:t xml:space="preserve"> Medical Council of India are merely organi</w:t>
      </w:r>
      <w:ins w:id="41" w:author="Admin" w:date="2018-04-04T20:08:00Z">
        <w:r w:rsidR="004447C5">
          <w:t>s</w:t>
        </w:r>
      </w:ins>
      <w:del w:id="42" w:author="Admin" w:date="2018-04-04T20:08:00Z">
        <w:r w:rsidDel="004447C5">
          <w:delText>z</w:delText>
        </w:r>
      </w:del>
      <w:r>
        <w:t xml:space="preserve">ational. There is nothing in the Bill which will make a fundamental change in the way medical education is provided in India. Replacing the unwieldy MCI with a more compact NMC does not guarantee the end of corruption. </w:t>
      </w:r>
      <w:r w:rsidR="00857DA1">
        <w:t>Having a number of nominate</w:t>
      </w:r>
      <w:r w:rsidR="00E5730A">
        <w:t>d</w:t>
      </w:r>
      <w:r w:rsidR="00857DA1">
        <w:t xml:space="preserve"> members does not guarantee excellence. In fact, quite the reverse may happen with a number of time servers being nominated, the chief qualification being proximity to the government of the day.</w:t>
      </w:r>
      <w:r w:rsidR="00F45078">
        <w:t xml:space="preserve"> Regulatory capture by private colleges </w:t>
      </w:r>
      <w:r w:rsidR="00DC7686">
        <w:t xml:space="preserve">which are </w:t>
      </w:r>
      <w:r w:rsidR="00F45078">
        <w:t>ready and able to pay bribes will continue to be a threat.</w:t>
      </w:r>
    </w:p>
    <w:p w14:paraId="42FDB9AF" w14:textId="77777777" w:rsidR="00FA568E" w:rsidRDefault="00F45078">
      <w:pPr>
        <w:rPr>
          <w:ins w:id="43" w:author="Admin" w:date="2018-04-04T21:18:00Z"/>
        </w:rPr>
      </w:pPr>
      <w:r>
        <w:t xml:space="preserve">If India really wants to provide a high quality medical care service accessible to every citizen it urgently needs </w:t>
      </w:r>
      <w:r w:rsidR="00554A41">
        <w:t>to</w:t>
      </w:r>
      <w:ins w:id="44" w:author="Admin" w:date="2018-04-04T20:24:00Z">
        <w:r w:rsidR="009E3713">
          <w:t>:</w:t>
        </w:r>
      </w:ins>
      <w:r w:rsidR="00B84C20">
        <w:t xml:space="preserve"> </w:t>
      </w:r>
    </w:p>
    <w:p w14:paraId="38A0C886" w14:textId="177E71DC" w:rsidR="00FA568E" w:rsidRDefault="00B84C20">
      <w:pPr>
        <w:spacing w:after="0" w:line="240" w:lineRule="auto"/>
        <w:rPr>
          <w:ins w:id="45" w:author="Admin" w:date="2018-04-04T21:18:00Z"/>
        </w:rPr>
        <w:pPrChange w:id="46" w:author="Admin" w:date="2018-04-04T21:19:00Z">
          <w:pPr/>
        </w:pPrChange>
      </w:pPr>
      <w:r>
        <w:t>(1) have a clear idea about health human resources required</w:t>
      </w:r>
      <w:ins w:id="47" w:author="Admin" w:date="2018-04-04T22:12:00Z">
        <w:r w:rsidR="003A3A1C">
          <w:t>;</w:t>
        </w:r>
      </w:ins>
      <w:del w:id="48" w:author="Admin" w:date="2018-04-04T22:12:00Z">
        <w:r w:rsidDel="003A3A1C">
          <w:delText>,</w:delText>
        </w:r>
      </w:del>
      <w:r>
        <w:t xml:space="preserve"> </w:t>
      </w:r>
    </w:p>
    <w:p w14:paraId="395C147E" w14:textId="68E2BE8A" w:rsidR="00FA568E" w:rsidRDefault="00B84C20">
      <w:pPr>
        <w:spacing w:after="0" w:line="240" w:lineRule="auto"/>
        <w:rPr>
          <w:ins w:id="49" w:author="Admin" w:date="2018-04-04T21:18:00Z"/>
        </w:rPr>
        <w:pPrChange w:id="50" w:author="Admin" w:date="2018-04-04T21:19:00Z">
          <w:pPr/>
        </w:pPrChange>
      </w:pPr>
      <w:r>
        <w:t>(2) decide about how to set up the requisite number of training institutions</w:t>
      </w:r>
      <w:ins w:id="51" w:author="Admin" w:date="2018-04-04T22:12:00Z">
        <w:r w:rsidR="003A3A1C">
          <w:t>;</w:t>
        </w:r>
      </w:ins>
      <w:r>
        <w:t xml:space="preserve"> </w:t>
      </w:r>
    </w:p>
    <w:p w14:paraId="19A590EB" w14:textId="5DB4A81F" w:rsidR="00FA568E" w:rsidRDefault="00B84C20">
      <w:pPr>
        <w:spacing w:after="0" w:line="240" w:lineRule="auto"/>
        <w:rPr>
          <w:ins w:id="52" w:author="Admin" w:date="2018-04-04T21:18:00Z"/>
        </w:rPr>
        <w:pPrChange w:id="53" w:author="Admin" w:date="2018-04-04T21:19:00Z">
          <w:pPr/>
        </w:pPrChange>
      </w:pPr>
      <w:r>
        <w:t>(3) have clear policies for employment and remuneration of the graduates of these institutions</w:t>
      </w:r>
      <w:ins w:id="54" w:author="Admin" w:date="2018-04-04T22:12:00Z">
        <w:r w:rsidR="003A3A1C">
          <w:t>;</w:t>
        </w:r>
      </w:ins>
      <w:del w:id="55" w:author="Admin" w:date="2018-04-04T22:12:00Z">
        <w:r w:rsidDel="003A3A1C">
          <w:delText>,</w:delText>
        </w:r>
      </w:del>
    </w:p>
    <w:p w14:paraId="6A1A8069" w14:textId="76A28DFE" w:rsidR="00FA568E" w:rsidRDefault="00B84C20">
      <w:pPr>
        <w:spacing w:after="0" w:line="240" w:lineRule="auto"/>
        <w:rPr>
          <w:ins w:id="56" w:author="Admin" w:date="2018-04-04T21:18:00Z"/>
        </w:rPr>
        <w:pPrChange w:id="57" w:author="Admin" w:date="2018-04-04T21:19:00Z">
          <w:pPr/>
        </w:pPrChange>
      </w:pPr>
      <w:r>
        <w:t>(4) decide on the resources required to make this possible in a realistic time scale</w:t>
      </w:r>
      <w:ins w:id="58" w:author="Admin" w:date="2018-04-04T22:13:00Z">
        <w:r w:rsidR="003A3A1C">
          <w:t>;</w:t>
        </w:r>
      </w:ins>
      <w:bookmarkStart w:id="59" w:name="_GoBack"/>
      <w:bookmarkEnd w:id="59"/>
      <w:del w:id="60" w:author="Admin" w:date="2018-04-04T22:13:00Z">
        <w:r w:rsidDel="003A3A1C">
          <w:delText>,</w:delText>
        </w:r>
      </w:del>
      <w:r>
        <w:t xml:space="preserve"> </w:t>
      </w:r>
    </w:p>
    <w:p w14:paraId="62BDA309" w14:textId="6E33C751" w:rsidR="00F45078" w:rsidRDefault="00B84C20" w:rsidP="00FA568E">
      <w:pPr>
        <w:spacing w:after="0" w:line="240" w:lineRule="auto"/>
        <w:rPr>
          <w:ins w:id="61" w:author="Admin" w:date="2018-04-04T21:19:00Z"/>
        </w:rPr>
      </w:pPr>
      <w:r>
        <w:t>(5) take the states along in any planning in this sector.</w:t>
      </w:r>
    </w:p>
    <w:p w14:paraId="53725E71" w14:textId="77777777" w:rsidR="00FA568E" w:rsidRDefault="00FA568E">
      <w:pPr>
        <w:spacing w:after="0" w:line="240" w:lineRule="auto"/>
        <w:pPrChange w:id="62" w:author="Admin" w:date="2018-04-04T21:19:00Z">
          <w:pPr/>
        </w:pPrChange>
      </w:pPr>
    </w:p>
    <w:p w14:paraId="20247008" w14:textId="7C280A4F" w:rsidR="00B84C20" w:rsidRDefault="00B84C20">
      <w:pPr>
        <w:rPr>
          <w:ins w:id="63" w:author="Admin" w:date="2018-04-04T20:12:00Z"/>
        </w:rPr>
      </w:pPr>
      <w:r>
        <w:t xml:space="preserve">It is very clear that the Niti Aayog </w:t>
      </w:r>
      <w:del w:id="64" w:author="Admin" w:date="2018-04-04T20:24:00Z">
        <w:r w:rsidDel="009E3713">
          <w:delText xml:space="preserve"> </w:delText>
        </w:r>
      </w:del>
      <w:r>
        <w:t>ha</w:t>
      </w:r>
      <w:r w:rsidR="000D4033">
        <w:t>s more hubris than expertise, and</w:t>
      </w:r>
      <w:r>
        <w:t xml:space="preserve"> is heartless.</w:t>
      </w:r>
      <w:r w:rsidR="001B6ED2">
        <w:t xml:space="preserve"> The parliamentarians have failed in their basic duty to do what is good for the people. The</w:t>
      </w:r>
      <w:r>
        <w:t xml:space="preserve"> faith in market mech</w:t>
      </w:r>
      <w:r w:rsidR="001B6ED2">
        <w:t xml:space="preserve">anisms clearly means a </w:t>
      </w:r>
      <w:r>
        <w:t>read</w:t>
      </w:r>
      <w:r w:rsidR="001B6ED2">
        <w:t>iness</w:t>
      </w:r>
      <w:r>
        <w:t xml:space="preserve"> to accept that a large section of the populace will continue to have little or no access to health</w:t>
      </w:r>
      <w:del w:id="65" w:author="Admin" w:date="2018-04-04T20:24:00Z">
        <w:r w:rsidDel="009E3713">
          <w:delText xml:space="preserve"> </w:delText>
        </w:r>
      </w:del>
      <w:r>
        <w:t>care because they have no ability to pay. Coupled with the increasing dependence on poorly</w:t>
      </w:r>
      <w:ins w:id="66" w:author="Admin" w:date="2018-04-04T20:24:00Z">
        <w:r w:rsidR="009E3713">
          <w:t>-</w:t>
        </w:r>
      </w:ins>
      <w:del w:id="67" w:author="Admin" w:date="2018-04-04T20:24:00Z">
        <w:r w:rsidDel="009E3713">
          <w:delText xml:space="preserve"> </w:delText>
        </w:r>
      </w:del>
      <w:r>
        <w:t xml:space="preserve">designed insurance to provide even basic care, it will mean that </w:t>
      </w:r>
      <w:r w:rsidR="00234471">
        <w:t>the existing system of government hospitals with pathetic infrastructure and overworked staff</w:t>
      </w:r>
      <w:r w:rsidR="00841921">
        <w:t xml:space="preserve"> for the majority, and shiny corporate hospitals chasing the paying patient will continue. India will continue to be home to the twin paradox; home to the largest number of people with curable conditions unable to access care, and perhaps the largest number </w:t>
      </w:r>
      <w:r w:rsidR="000D4033">
        <w:t xml:space="preserve">of shiny private hospitals providing all sorts of interventions, many with no evidence base. </w:t>
      </w:r>
      <w:proofErr w:type="spellStart"/>
      <w:r w:rsidR="000D4033" w:rsidRPr="005F2743">
        <w:rPr>
          <w:i/>
          <w:rPrChange w:id="68" w:author="Admin" w:date="2018-04-04T20:12:00Z">
            <w:rPr/>
          </w:rPrChange>
        </w:rPr>
        <w:t>Acche</w:t>
      </w:r>
      <w:proofErr w:type="spellEnd"/>
      <w:r w:rsidR="000D4033" w:rsidRPr="005F2743">
        <w:rPr>
          <w:i/>
          <w:rPrChange w:id="69" w:author="Admin" w:date="2018-04-04T20:12:00Z">
            <w:rPr/>
          </w:rPrChange>
        </w:rPr>
        <w:t xml:space="preserve"> Din</w:t>
      </w:r>
      <w:r w:rsidR="000D4033">
        <w:t>, indeed!</w:t>
      </w:r>
    </w:p>
    <w:p w14:paraId="7BE957AD" w14:textId="41D58281" w:rsidR="005F2743" w:rsidRDefault="005F2743">
      <w:pPr>
        <w:rPr>
          <w:ins w:id="70" w:author="Admin" w:date="2018-04-04T20:12:00Z"/>
        </w:rPr>
      </w:pPr>
    </w:p>
    <w:p w14:paraId="36FC760A" w14:textId="7E671BE9" w:rsidR="005F2743" w:rsidRPr="009E3713" w:rsidRDefault="005F2743">
      <w:pPr>
        <w:rPr>
          <w:ins w:id="71" w:author="Admin" w:date="2018-04-04T20:12:00Z"/>
          <w:rFonts w:ascii="Times New Roman" w:hAnsi="Times New Roman" w:cs="Times New Roman"/>
          <w:sz w:val="24"/>
          <w:szCs w:val="24"/>
          <w:rPrChange w:id="72" w:author="Admin" w:date="2018-04-04T20:25:00Z">
            <w:rPr>
              <w:ins w:id="73" w:author="Admin" w:date="2018-04-04T20:12:00Z"/>
            </w:rPr>
          </w:rPrChange>
        </w:rPr>
      </w:pPr>
      <w:ins w:id="74" w:author="Admin" w:date="2018-04-04T20:12:00Z">
        <w:r w:rsidRPr="009E3713">
          <w:rPr>
            <w:rFonts w:ascii="Times New Roman" w:hAnsi="Times New Roman" w:cs="Times New Roman"/>
            <w:sz w:val="24"/>
            <w:szCs w:val="24"/>
            <w:rPrChange w:id="75" w:author="Admin" w:date="2018-04-04T20:25:00Z">
              <w:rPr/>
            </w:rPrChange>
          </w:rPr>
          <w:t>References</w:t>
        </w:r>
      </w:ins>
    </w:p>
    <w:p w14:paraId="54A6C310" w14:textId="4F65E52C" w:rsidR="005F2743" w:rsidRDefault="005F2743" w:rsidP="00FA568E">
      <w:pPr>
        <w:spacing w:after="0" w:line="240" w:lineRule="auto"/>
        <w:rPr>
          <w:ins w:id="76" w:author="Admin" w:date="2018-04-04T21:17:00Z"/>
          <w:rFonts w:ascii="Times New Roman" w:hAnsi="Times New Roman" w:cs="Times New Roman"/>
          <w:sz w:val="24"/>
          <w:szCs w:val="24"/>
        </w:rPr>
      </w:pPr>
      <w:ins w:id="77" w:author="Admin" w:date="2018-04-04T20:12:00Z">
        <w:r w:rsidRPr="009E3713">
          <w:rPr>
            <w:rFonts w:ascii="Times New Roman" w:hAnsi="Times New Roman" w:cs="Times New Roman"/>
            <w:sz w:val="24"/>
            <w:szCs w:val="24"/>
            <w:rPrChange w:id="78" w:author="Admin" w:date="2018-04-04T20:25:00Z">
              <w:rPr/>
            </w:rPrChange>
          </w:rPr>
          <w:t>1.</w:t>
        </w:r>
      </w:ins>
      <w:ins w:id="79" w:author="Admin" w:date="2018-04-04T20:14:00Z">
        <w:r w:rsidRPr="009E3713">
          <w:rPr>
            <w:rFonts w:ascii="Times New Roman" w:hAnsi="Times New Roman" w:cs="Times New Roman"/>
            <w:sz w:val="24"/>
            <w:szCs w:val="24"/>
            <w:rPrChange w:id="80" w:author="Admin" w:date="2018-04-04T20:25:00Z">
              <w:rPr/>
            </w:rPrChange>
          </w:rPr>
          <w:t xml:space="preserve"> </w:t>
        </w:r>
        <w:r w:rsidRPr="009E3713">
          <w:rPr>
            <w:rFonts w:ascii="Times New Roman" w:hAnsi="Times New Roman" w:cs="Times New Roman"/>
            <w:bCs/>
            <w:color w:val="333333"/>
            <w:sz w:val="24"/>
            <w:szCs w:val="24"/>
            <w:rPrChange w:id="81" w:author="Admin" w:date="2018-04-04T20:25:00Z">
              <w:rPr>
                <w:b/>
                <w:bCs/>
                <w:color w:val="333333"/>
                <w:sz w:val="26"/>
                <w:szCs w:val="26"/>
              </w:rPr>
            </w:rPrChange>
          </w:rPr>
          <w:t>Press Information Bureau, Government of India</w:t>
        </w:r>
        <w:r w:rsidRPr="009E3713">
          <w:rPr>
            <w:rFonts w:ascii="Times New Roman" w:hAnsi="Times New Roman" w:cs="Times New Roman"/>
            <w:bCs/>
            <w:color w:val="333333"/>
            <w:sz w:val="24"/>
            <w:szCs w:val="24"/>
            <w:rPrChange w:id="82" w:author="Admin" w:date="2018-04-04T20:25:00Z">
              <w:rPr>
                <w:bCs/>
                <w:color w:val="333333"/>
                <w:sz w:val="26"/>
                <w:szCs w:val="26"/>
              </w:rPr>
            </w:rPrChange>
          </w:rPr>
          <w:t xml:space="preserve">. </w:t>
        </w:r>
      </w:ins>
      <w:ins w:id="83" w:author="Admin" w:date="2018-04-04T20:15:00Z">
        <w:r w:rsidRPr="009E3713">
          <w:rPr>
            <w:rFonts w:ascii="Times New Roman" w:hAnsi="Times New Roman" w:cs="Times New Roman"/>
            <w:bCs/>
            <w:color w:val="333333"/>
            <w:sz w:val="24"/>
            <w:szCs w:val="24"/>
            <w:rPrChange w:id="84" w:author="Admin" w:date="2018-04-04T20:25:00Z">
              <w:rPr>
                <w:b/>
                <w:bCs/>
                <w:color w:val="333333"/>
                <w:sz w:val="27"/>
                <w:szCs w:val="27"/>
              </w:rPr>
            </w:rPrChange>
          </w:rPr>
          <w:t xml:space="preserve">Cabinet approves certain official amendments to the National Medical Commission (NMC) Bill. New Delhi; PIB, </w:t>
        </w:r>
        <w:proofErr w:type="gramStart"/>
        <w:r w:rsidRPr="009E3713">
          <w:rPr>
            <w:rFonts w:ascii="Times New Roman" w:hAnsi="Times New Roman" w:cs="Times New Roman"/>
            <w:bCs/>
            <w:color w:val="333333"/>
            <w:sz w:val="24"/>
            <w:szCs w:val="24"/>
            <w:rPrChange w:id="85" w:author="Admin" w:date="2018-04-04T20:25:00Z">
              <w:rPr>
                <w:b/>
                <w:bCs/>
                <w:color w:val="333333"/>
                <w:sz w:val="27"/>
                <w:szCs w:val="27"/>
              </w:rPr>
            </w:rPrChange>
          </w:rPr>
          <w:t>MOHFW</w:t>
        </w:r>
        <w:r w:rsidRPr="009E3713">
          <w:rPr>
            <w:rFonts w:ascii="Times New Roman" w:hAnsi="Times New Roman" w:cs="Times New Roman"/>
            <w:bCs/>
            <w:color w:val="333333"/>
            <w:sz w:val="24"/>
            <w:szCs w:val="24"/>
            <w:rPrChange w:id="86" w:author="Admin" w:date="2018-04-04T20:25:00Z">
              <w:rPr>
                <w:bCs/>
                <w:color w:val="333333"/>
                <w:sz w:val="27"/>
                <w:szCs w:val="27"/>
              </w:rPr>
            </w:rPrChange>
          </w:rPr>
          <w:t xml:space="preserve">; </w:t>
        </w:r>
      </w:ins>
      <w:ins w:id="87" w:author="Admin" w:date="2018-04-04T21:16:00Z">
        <w:r w:rsidR="00FA568E">
          <w:rPr>
            <w:rFonts w:ascii="Times New Roman" w:hAnsi="Times New Roman" w:cs="Times New Roman"/>
            <w:bCs/>
            <w:color w:val="333333"/>
            <w:sz w:val="24"/>
            <w:szCs w:val="24"/>
          </w:rPr>
          <w:t xml:space="preserve">  </w:t>
        </w:r>
      </w:ins>
      <w:proofErr w:type="gramEnd"/>
      <w:ins w:id="88" w:author="Admin" w:date="2018-04-04T20:15:00Z">
        <w:r w:rsidRPr="009E3713">
          <w:rPr>
            <w:rFonts w:ascii="Times New Roman" w:hAnsi="Times New Roman" w:cs="Times New Roman"/>
            <w:bCs/>
            <w:color w:val="333333"/>
            <w:sz w:val="24"/>
            <w:szCs w:val="24"/>
            <w:rPrChange w:id="89" w:author="Admin" w:date="2018-04-04T20:25:00Z">
              <w:rPr>
                <w:bCs/>
                <w:color w:val="333333"/>
                <w:sz w:val="27"/>
                <w:szCs w:val="27"/>
              </w:rPr>
            </w:rPrChange>
          </w:rPr>
          <w:t>2018 Mar 28[c</w:t>
        </w:r>
      </w:ins>
      <w:ins w:id="90" w:author="Admin" w:date="2018-04-04T20:16:00Z">
        <w:r w:rsidRPr="009E3713">
          <w:rPr>
            <w:rFonts w:ascii="Times New Roman" w:hAnsi="Times New Roman" w:cs="Times New Roman"/>
            <w:bCs/>
            <w:color w:val="333333"/>
            <w:sz w:val="24"/>
            <w:szCs w:val="24"/>
            <w:rPrChange w:id="91" w:author="Admin" w:date="2018-04-04T20:25:00Z">
              <w:rPr>
                <w:bCs/>
                <w:color w:val="333333"/>
                <w:sz w:val="27"/>
                <w:szCs w:val="27"/>
              </w:rPr>
            </w:rPrChange>
          </w:rPr>
          <w:t xml:space="preserve">ited 2018 Apr 4]. Available from: </w:t>
        </w:r>
        <w:r w:rsidRPr="009E3713">
          <w:rPr>
            <w:rFonts w:ascii="Times New Roman" w:hAnsi="Times New Roman" w:cs="Times New Roman"/>
            <w:sz w:val="24"/>
            <w:szCs w:val="24"/>
            <w:rPrChange w:id="92" w:author="Admin" w:date="2018-04-04T20:25:00Z">
              <w:rPr/>
            </w:rPrChange>
          </w:rPr>
          <w:fldChar w:fldCharType="begin"/>
        </w:r>
        <w:r w:rsidRPr="009E3713">
          <w:rPr>
            <w:rFonts w:ascii="Times New Roman" w:hAnsi="Times New Roman" w:cs="Times New Roman"/>
            <w:sz w:val="24"/>
            <w:szCs w:val="24"/>
            <w:rPrChange w:id="93" w:author="Admin" w:date="2018-04-04T20:25:00Z">
              <w:rPr/>
            </w:rPrChange>
          </w:rPr>
          <w:instrText xml:space="preserve"> HYPERLINK "http://pib.nic.in/newsite/PrintRelease.aspx?relid=178176" </w:instrText>
        </w:r>
        <w:r w:rsidRPr="009E3713">
          <w:rPr>
            <w:rFonts w:ascii="Times New Roman" w:hAnsi="Times New Roman" w:cs="Times New Roman"/>
            <w:sz w:val="24"/>
            <w:szCs w:val="24"/>
            <w:rPrChange w:id="94" w:author="Admin" w:date="2018-04-04T20:25:00Z">
              <w:rPr/>
            </w:rPrChange>
          </w:rPr>
          <w:fldChar w:fldCharType="separate"/>
        </w:r>
        <w:r w:rsidRPr="009E3713">
          <w:rPr>
            <w:rStyle w:val="Hyperlink"/>
            <w:rFonts w:ascii="Times New Roman" w:hAnsi="Times New Roman" w:cs="Times New Roman"/>
            <w:sz w:val="24"/>
            <w:szCs w:val="24"/>
            <w:rPrChange w:id="95" w:author="Admin" w:date="2018-04-04T20:25:00Z">
              <w:rPr>
                <w:rStyle w:val="Hyperlink"/>
              </w:rPr>
            </w:rPrChange>
          </w:rPr>
          <w:t>http://pib.nic.in/newsite/PrintRelease.aspx?relid=178176</w:t>
        </w:r>
        <w:r w:rsidRPr="009E3713">
          <w:rPr>
            <w:rFonts w:ascii="Times New Roman" w:hAnsi="Times New Roman" w:cs="Times New Roman"/>
            <w:sz w:val="24"/>
            <w:szCs w:val="24"/>
            <w:rPrChange w:id="96" w:author="Admin" w:date="2018-04-04T20:25:00Z">
              <w:rPr/>
            </w:rPrChange>
          </w:rPr>
          <w:fldChar w:fldCharType="end"/>
        </w:r>
      </w:ins>
    </w:p>
    <w:p w14:paraId="1315B782" w14:textId="77777777" w:rsidR="00FA568E" w:rsidRPr="009E3713" w:rsidRDefault="00FA568E">
      <w:pPr>
        <w:spacing w:after="0" w:line="240" w:lineRule="auto"/>
        <w:rPr>
          <w:ins w:id="97" w:author="Admin" w:date="2018-04-04T20:16:00Z"/>
          <w:rFonts w:ascii="Times New Roman" w:hAnsi="Times New Roman" w:cs="Times New Roman"/>
          <w:sz w:val="24"/>
          <w:szCs w:val="24"/>
          <w:rPrChange w:id="98" w:author="Admin" w:date="2018-04-04T20:25:00Z">
            <w:rPr>
              <w:ins w:id="99" w:author="Admin" w:date="2018-04-04T20:16:00Z"/>
            </w:rPr>
          </w:rPrChange>
        </w:rPr>
        <w:pPrChange w:id="100" w:author="Admin" w:date="2018-04-04T21:17:00Z">
          <w:pPr/>
        </w:pPrChange>
      </w:pPr>
    </w:p>
    <w:p w14:paraId="1D07C3F4" w14:textId="5FC3ED29" w:rsidR="005F2743" w:rsidRPr="009E3713" w:rsidRDefault="005F2743">
      <w:pPr>
        <w:spacing w:after="0" w:line="240" w:lineRule="auto"/>
        <w:rPr>
          <w:rFonts w:ascii="Times New Roman" w:hAnsi="Times New Roman" w:cs="Times New Roman"/>
          <w:sz w:val="24"/>
          <w:szCs w:val="24"/>
          <w:rPrChange w:id="101" w:author="Admin" w:date="2018-04-04T20:25:00Z">
            <w:rPr/>
          </w:rPrChange>
        </w:rPr>
        <w:pPrChange w:id="102" w:author="Admin" w:date="2018-04-04T21:17:00Z">
          <w:pPr/>
        </w:pPrChange>
      </w:pPr>
      <w:ins w:id="103" w:author="Admin" w:date="2018-04-04T20:16:00Z">
        <w:r w:rsidRPr="009E3713">
          <w:rPr>
            <w:rFonts w:ascii="Times New Roman" w:hAnsi="Times New Roman" w:cs="Times New Roman"/>
            <w:bCs/>
            <w:color w:val="333333"/>
            <w:sz w:val="24"/>
            <w:szCs w:val="24"/>
            <w:rPrChange w:id="104" w:author="Admin" w:date="2018-04-04T20:25:00Z">
              <w:rPr>
                <w:bCs/>
                <w:color w:val="333333"/>
                <w:sz w:val="26"/>
                <w:szCs w:val="26"/>
              </w:rPr>
            </w:rPrChange>
          </w:rPr>
          <w:t>2.</w:t>
        </w:r>
        <w:r w:rsidRPr="009E3713">
          <w:rPr>
            <w:rFonts w:ascii="Times New Roman" w:hAnsi="Times New Roman" w:cs="Times New Roman"/>
            <w:sz w:val="24"/>
            <w:szCs w:val="24"/>
            <w:rPrChange w:id="105" w:author="Admin" w:date="2018-04-04T20:25:00Z">
              <w:rPr/>
            </w:rPrChange>
          </w:rPr>
          <w:t xml:space="preserve"> </w:t>
        </w:r>
      </w:ins>
      <w:ins w:id="106" w:author="Admin" w:date="2018-04-04T20:17:00Z">
        <w:r w:rsidRPr="009E3713">
          <w:rPr>
            <w:rFonts w:ascii="Times New Roman" w:hAnsi="Times New Roman" w:cs="Times New Roman"/>
            <w:sz w:val="24"/>
            <w:szCs w:val="24"/>
            <w:rPrChange w:id="107" w:author="Admin" w:date="2018-04-04T20:25:00Z">
              <w:rPr/>
            </w:rPrChange>
          </w:rPr>
          <w:t xml:space="preserve">Department-related Parliamentary Standing </w:t>
        </w:r>
      </w:ins>
      <w:ins w:id="108" w:author="Admin" w:date="2018-04-04T20:18:00Z">
        <w:r w:rsidRPr="009E3713">
          <w:rPr>
            <w:rFonts w:ascii="Times New Roman" w:hAnsi="Times New Roman" w:cs="Times New Roman"/>
            <w:sz w:val="24"/>
            <w:szCs w:val="24"/>
            <w:rPrChange w:id="109" w:author="Admin" w:date="2018-04-04T20:25:00Z">
              <w:rPr/>
            </w:rPrChange>
          </w:rPr>
          <w:t>C</w:t>
        </w:r>
      </w:ins>
      <w:ins w:id="110" w:author="Admin" w:date="2018-04-04T20:17:00Z">
        <w:r w:rsidRPr="009E3713">
          <w:rPr>
            <w:rFonts w:ascii="Times New Roman" w:hAnsi="Times New Roman" w:cs="Times New Roman"/>
            <w:sz w:val="24"/>
            <w:szCs w:val="24"/>
            <w:rPrChange w:id="111" w:author="Admin" w:date="2018-04-04T20:25:00Z">
              <w:rPr/>
            </w:rPrChange>
          </w:rPr>
          <w:t xml:space="preserve">ommittee on </w:t>
        </w:r>
      </w:ins>
      <w:ins w:id="112" w:author="Admin" w:date="2018-04-04T20:18:00Z">
        <w:r w:rsidRPr="009E3713">
          <w:rPr>
            <w:rFonts w:ascii="Times New Roman" w:hAnsi="Times New Roman" w:cs="Times New Roman"/>
            <w:sz w:val="24"/>
            <w:szCs w:val="24"/>
            <w:rPrChange w:id="113" w:author="Admin" w:date="2018-04-04T20:25:00Z">
              <w:rPr/>
            </w:rPrChange>
          </w:rPr>
          <w:t>H</w:t>
        </w:r>
      </w:ins>
      <w:ins w:id="114" w:author="Admin" w:date="2018-04-04T20:17:00Z">
        <w:r w:rsidRPr="009E3713">
          <w:rPr>
            <w:rFonts w:ascii="Times New Roman" w:hAnsi="Times New Roman" w:cs="Times New Roman"/>
            <w:sz w:val="24"/>
            <w:szCs w:val="24"/>
            <w:rPrChange w:id="115" w:author="Admin" w:date="2018-04-04T20:25:00Z">
              <w:rPr/>
            </w:rPrChange>
          </w:rPr>
          <w:t xml:space="preserve">ealth and </w:t>
        </w:r>
      </w:ins>
      <w:ins w:id="116" w:author="Admin" w:date="2018-04-04T20:18:00Z">
        <w:r w:rsidRPr="009E3713">
          <w:rPr>
            <w:rFonts w:ascii="Times New Roman" w:hAnsi="Times New Roman" w:cs="Times New Roman"/>
            <w:sz w:val="24"/>
            <w:szCs w:val="24"/>
            <w:rPrChange w:id="117" w:author="Admin" w:date="2018-04-04T20:25:00Z">
              <w:rPr/>
            </w:rPrChange>
          </w:rPr>
          <w:t>F</w:t>
        </w:r>
      </w:ins>
      <w:ins w:id="118" w:author="Admin" w:date="2018-04-04T20:17:00Z">
        <w:r w:rsidRPr="009E3713">
          <w:rPr>
            <w:rFonts w:ascii="Times New Roman" w:hAnsi="Times New Roman" w:cs="Times New Roman"/>
            <w:sz w:val="24"/>
            <w:szCs w:val="24"/>
            <w:rPrChange w:id="119" w:author="Admin" w:date="2018-04-04T20:25:00Z">
              <w:rPr/>
            </w:rPrChange>
          </w:rPr>
          <w:t xml:space="preserve">amily </w:t>
        </w:r>
      </w:ins>
      <w:ins w:id="120" w:author="Admin" w:date="2018-04-04T20:18:00Z">
        <w:r w:rsidRPr="009E3713">
          <w:rPr>
            <w:rFonts w:ascii="Times New Roman" w:hAnsi="Times New Roman" w:cs="Times New Roman"/>
            <w:sz w:val="24"/>
            <w:szCs w:val="24"/>
            <w:rPrChange w:id="121" w:author="Admin" w:date="2018-04-04T20:25:00Z">
              <w:rPr/>
            </w:rPrChange>
          </w:rPr>
          <w:t>W</w:t>
        </w:r>
      </w:ins>
      <w:ins w:id="122" w:author="Admin" w:date="2018-04-04T20:17:00Z">
        <w:r w:rsidRPr="009E3713">
          <w:rPr>
            <w:rFonts w:ascii="Times New Roman" w:hAnsi="Times New Roman" w:cs="Times New Roman"/>
            <w:sz w:val="24"/>
            <w:szCs w:val="24"/>
            <w:rPrChange w:id="123" w:author="Admin" w:date="2018-04-04T20:25:00Z">
              <w:rPr/>
            </w:rPrChange>
          </w:rPr>
          <w:t>elfare</w:t>
        </w:r>
      </w:ins>
      <w:ins w:id="124" w:author="Admin" w:date="2018-04-04T20:18:00Z">
        <w:r w:rsidRPr="009E3713">
          <w:rPr>
            <w:rFonts w:ascii="Times New Roman" w:hAnsi="Times New Roman" w:cs="Times New Roman"/>
            <w:sz w:val="24"/>
            <w:szCs w:val="24"/>
            <w:rPrChange w:id="125" w:author="Admin" w:date="2018-04-04T20:25:00Z">
              <w:rPr/>
            </w:rPrChange>
          </w:rPr>
          <w:t xml:space="preserve">. One </w:t>
        </w:r>
      </w:ins>
      <w:ins w:id="126" w:author="Admin" w:date="2018-04-04T21:16:00Z">
        <w:r w:rsidR="00106067">
          <w:rPr>
            <w:rFonts w:ascii="Times New Roman" w:hAnsi="Times New Roman" w:cs="Times New Roman"/>
            <w:sz w:val="24"/>
            <w:szCs w:val="24"/>
          </w:rPr>
          <w:t>H</w:t>
        </w:r>
      </w:ins>
      <w:ins w:id="127" w:author="Admin" w:date="2018-04-04T20:18:00Z">
        <w:r w:rsidRPr="009E3713">
          <w:rPr>
            <w:rFonts w:ascii="Times New Roman" w:hAnsi="Times New Roman" w:cs="Times New Roman"/>
            <w:sz w:val="24"/>
            <w:szCs w:val="24"/>
            <w:rPrChange w:id="128" w:author="Admin" w:date="2018-04-04T20:25:00Z">
              <w:rPr/>
            </w:rPrChange>
          </w:rPr>
          <w:t xml:space="preserve">undred </w:t>
        </w:r>
      </w:ins>
      <w:ins w:id="129" w:author="Admin" w:date="2018-04-04T21:16:00Z">
        <w:r w:rsidR="00FA568E">
          <w:rPr>
            <w:rFonts w:ascii="Times New Roman" w:hAnsi="Times New Roman" w:cs="Times New Roman"/>
            <w:sz w:val="24"/>
            <w:szCs w:val="24"/>
          </w:rPr>
          <w:t>N</w:t>
        </w:r>
      </w:ins>
      <w:ins w:id="130" w:author="Admin" w:date="2018-04-04T20:18:00Z">
        <w:r w:rsidRPr="009E3713">
          <w:rPr>
            <w:rFonts w:ascii="Times New Roman" w:hAnsi="Times New Roman" w:cs="Times New Roman"/>
            <w:sz w:val="24"/>
            <w:szCs w:val="24"/>
            <w:rPrChange w:id="131" w:author="Admin" w:date="2018-04-04T20:25:00Z">
              <w:rPr/>
            </w:rPrChange>
          </w:rPr>
          <w:t xml:space="preserve">inth </w:t>
        </w:r>
      </w:ins>
      <w:ins w:id="132" w:author="Admin" w:date="2018-04-04T21:16:00Z">
        <w:r w:rsidR="00FA568E">
          <w:rPr>
            <w:rFonts w:ascii="Times New Roman" w:hAnsi="Times New Roman" w:cs="Times New Roman"/>
            <w:sz w:val="24"/>
            <w:szCs w:val="24"/>
          </w:rPr>
          <w:t>R</w:t>
        </w:r>
      </w:ins>
      <w:ins w:id="133" w:author="Admin" w:date="2018-04-04T20:18:00Z">
        <w:r w:rsidRPr="009E3713">
          <w:rPr>
            <w:rFonts w:ascii="Times New Roman" w:hAnsi="Times New Roman" w:cs="Times New Roman"/>
            <w:sz w:val="24"/>
            <w:szCs w:val="24"/>
            <w:rPrChange w:id="134" w:author="Admin" w:date="2018-04-04T20:25:00Z">
              <w:rPr/>
            </w:rPrChange>
          </w:rPr>
          <w:t>eport on the National Medical Commission Bill, 2017</w:t>
        </w:r>
      </w:ins>
      <w:ins w:id="135" w:author="Admin" w:date="2018-04-04T20:19:00Z">
        <w:r w:rsidRPr="009E3713">
          <w:rPr>
            <w:rFonts w:ascii="Times New Roman" w:hAnsi="Times New Roman" w:cs="Times New Roman"/>
            <w:sz w:val="24"/>
            <w:szCs w:val="24"/>
            <w:rPrChange w:id="136" w:author="Admin" w:date="2018-04-04T20:25:00Z">
              <w:rPr/>
            </w:rPrChange>
          </w:rPr>
          <w:t>. New Delhi; MoHFW;</w:t>
        </w:r>
      </w:ins>
      <w:ins w:id="137" w:author="Admin" w:date="2018-04-04T20:20:00Z">
        <w:r w:rsidRPr="009E3713">
          <w:rPr>
            <w:rFonts w:ascii="Times New Roman" w:hAnsi="Times New Roman" w:cs="Times New Roman"/>
            <w:sz w:val="24"/>
            <w:szCs w:val="24"/>
            <w:rPrChange w:id="138" w:author="Admin" w:date="2018-04-04T20:25:00Z">
              <w:rPr/>
            </w:rPrChange>
          </w:rPr>
          <w:t xml:space="preserve"> 2018 </w:t>
        </w:r>
      </w:ins>
      <w:ins w:id="139" w:author="Admin" w:date="2018-04-04T21:16:00Z">
        <w:r w:rsidR="00FA568E">
          <w:rPr>
            <w:rFonts w:ascii="Times New Roman" w:hAnsi="Times New Roman" w:cs="Times New Roman"/>
            <w:sz w:val="24"/>
            <w:szCs w:val="24"/>
          </w:rPr>
          <w:t>M</w:t>
        </w:r>
      </w:ins>
      <w:ins w:id="140" w:author="Admin" w:date="2018-04-04T20:20:00Z">
        <w:r w:rsidRPr="009E3713">
          <w:rPr>
            <w:rFonts w:ascii="Times New Roman" w:hAnsi="Times New Roman" w:cs="Times New Roman"/>
            <w:sz w:val="24"/>
            <w:szCs w:val="24"/>
            <w:rPrChange w:id="141" w:author="Admin" w:date="2018-04-04T20:25:00Z">
              <w:rPr/>
            </w:rPrChange>
          </w:rPr>
          <w:t>ar 20[cited 2018 Apr 4]. Available from: http://164.100.47.5/newcommittee/reports/EnglishCommittees/Committee%20on%20Health%20and%20Family%20Welfare/109.pdf</w:t>
        </w:r>
      </w:ins>
    </w:p>
    <w:sectPr w:rsidR="005F2743" w:rsidRPr="009E3713" w:rsidSect="0009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23E"/>
    <w:multiLevelType w:val="hybridMultilevel"/>
    <w:tmpl w:val="9FC84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F0"/>
    <w:rsid w:val="00006238"/>
    <w:rsid w:val="0001449E"/>
    <w:rsid w:val="00016D87"/>
    <w:rsid w:val="000218A3"/>
    <w:rsid w:val="000252D9"/>
    <w:rsid w:val="00035452"/>
    <w:rsid w:val="000377A9"/>
    <w:rsid w:val="000410EC"/>
    <w:rsid w:val="00041C10"/>
    <w:rsid w:val="0004364E"/>
    <w:rsid w:val="00046B1A"/>
    <w:rsid w:val="0005298D"/>
    <w:rsid w:val="00053C7A"/>
    <w:rsid w:val="00055674"/>
    <w:rsid w:val="00056D42"/>
    <w:rsid w:val="00057CC4"/>
    <w:rsid w:val="00057DAE"/>
    <w:rsid w:val="000623CF"/>
    <w:rsid w:val="000649DB"/>
    <w:rsid w:val="00064E1E"/>
    <w:rsid w:val="0007235D"/>
    <w:rsid w:val="000762C3"/>
    <w:rsid w:val="00093CBF"/>
    <w:rsid w:val="00094BB6"/>
    <w:rsid w:val="00095529"/>
    <w:rsid w:val="0009662D"/>
    <w:rsid w:val="000B1218"/>
    <w:rsid w:val="000B1AE9"/>
    <w:rsid w:val="000C4C82"/>
    <w:rsid w:val="000C717B"/>
    <w:rsid w:val="000C7F6D"/>
    <w:rsid w:val="000D120D"/>
    <w:rsid w:val="000D1AB7"/>
    <w:rsid w:val="000D2AA8"/>
    <w:rsid w:val="000D4033"/>
    <w:rsid w:val="000E1510"/>
    <w:rsid w:val="000E5D68"/>
    <w:rsid w:val="000E7733"/>
    <w:rsid w:val="000F29E1"/>
    <w:rsid w:val="001003C4"/>
    <w:rsid w:val="00101E0B"/>
    <w:rsid w:val="001034D4"/>
    <w:rsid w:val="00103E66"/>
    <w:rsid w:val="00105D7F"/>
    <w:rsid w:val="00106067"/>
    <w:rsid w:val="001137B7"/>
    <w:rsid w:val="0011455A"/>
    <w:rsid w:val="00121210"/>
    <w:rsid w:val="00121DEA"/>
    <w:rsid w:val="00122A4C"/>
    <w:rsid w:val="00125C31"/>
    <w:rsid w:val="00133776"/>
    <w:rsid w:val="00134DF6"/>
    <w:rsid w:val="00157EA5"/>
    <w:rsid w:val="001605EA"/>
    <w:rsid w:val="00161879"/>
    <w:rsid w:val="00162CED"/>
    <w:rsid w:val="00163174"/>
    <w:rsid w:val="00165CC6"/>
    <w:rsid w:val="0016764D"/>
    <w:rsid w:val="00170DBA"/>
    <w:rsid w:val="00173750"/>
    <w:rsid w:val="00174C1A"/>
    <w:rsid w:val="001827FF"/>
    <w:rsid w:val="00182A20"/>
    <w:rsid w:val="00185F41"/>
    <w:rsid w:val="00187FCF"/>
    <w:rsid w:val="00191280"/>
    <w:rsid w:val="001A29EF"/>
    <w:rsid w:val="001B03CC"/>
    <w:rsid w:val="001B6ED2"/>
    <w:rsid w:val="001B7BF2"/>
    <w:rsid w:val="001D3773"/>
    <w:rsid w:val="001E068A"/>
    <w:rsid w:val="001E211D"/>
    <w:rsid w:val="001F0DDC"/>
    <w:rsid w:val="001F1CA7"/>
    <w:rsid w:val="00202363"/>
    <w:rsid w:val="00216AF2"/>
    <w:rsid w:val="0022284F"/>
    <w:rsid w:val="00223485"/>
    <w:rsid w:val="00230574"/>
    <w:rsid w:val="00234471"/>
    <w:rsid w:val="002422DB"/>
    <w:rsid w:val="00250F03"/>
    <w:rsid w:val="00256043"/>
    <w:rsid w:val="002606A4"/>
    <w:rsid w:val="002764DD"/>
    <w:rsid w:val="00280418"/>
    <w:rsid w:val="002826B5"/>
    <w:rsid w:val="0028498A"/>
    <w:rsid w:val="002875B8"/>
    <w:rsid w:val="002941CA"/>
    <w:rsid w:val="00296D7F"/>
    <w:rsid w:val="002A34EC"/>
    <w:rsid w:val="002A3742"/>
    <w:rsid w:val="002B2AE0"/>
    <w:rsid w:val="002B56EC"/>
    <w:rsid w:val="002B7098"/>
    <w:rsid w:val="002B712D"/>
    <w:rsid w:val="002C2C4E"/>
    <w:rsid w:val="002C2DAD"/>
    <w:rsid w:val="002C67E1"/>
    <w:rsid w:val="002D6B75"/>
    <w:rsid w:val="002F0A19"/>
    <w:rsid w:val="00311C7F"/>
    <w:rsid w:val="0031654A"/>
    <w:rsid w:val="00322673"/>
    <w:rsid w:val="00323F4D"/>
    <w:rsid w:val="00324AC0"/>
    <w:rsid w:val="003251B4"/>
    <w:rsid w:val="00325972"/>
    <w:rsid w:val="00330A11"/>
    <w:rsid w:val="00341471"/>
    <w:rsid w:val="0034226D"/>
    <w:rsid w:val="00342271"/>
    <w:rsid w:val="00343129"/>
    <w:rsid w:val="00343FE3"/>
    <w:rsid w:val="00356F50"/>
    <w:rsid w:val="00361BD4"/>
    <w:rsid w:val="00363F36"/>
    <w:rsid w:val="00373DBC"/>
    <w:rsid w:val="0037489D"/>
    <w:rsid w:val="00374F38"/>
    <w:rsid w:val="0037660E"/>
    <w:rsid w:val="003859D2"/>
    <w:rsid w:val="00385DAE"/>
    <w:rsid w:val="00386B72"/>
    <w:rsid w:val="0039450E"/>
    <w:rsid w:val="003A2077"/>
    <w:rsid w:val="003A3A1C"/>
    <w:rsid w:val="003A497D"/>
    <w:rsid w:val="003A76D0"/>
    <w:rsid w:val="003A7D56"/>
    <w:rsid w:val="003A7DD0"/>
    <w:rsid w:val="003B4DB6"/>
    <w:rsid w:val="003D15A8"/>
    <w:rsid w:val="003D374D"/>
    <w:rsid w:val="003D7B60"/>
    <w:rsid w:val="003E10F7"/>
    <w:rsid w:val="003E3FEE"/>
    <w:rsid w:val="003E7F06"/>
    <w:rsid w:val="003F6426"/>
    <w:rsid w:val="003F64D2"/>
    <w:rsid w:val="0040187B"/>
    <w:rsid w:val="004060A0"/>
    <w:rsid w:val="00407175"/>
    <w:rsid w:val="00414D3F"/>
    <w:rsid w:val="00414EA5"/>
    <w:rsid w:val="00415ADC"/>
    <w:rsid w:val="00423E3B"/>
    <w:rsid w:val="00426E44"/>
    <w:rsid w:val="004333FC"/>
    <w:rsid w:val="0043386F"/>
    <w:rsid w:val="00433CC9"/>
    <w:rsid w:val="004344C6"/>
    <w:rsid w:val="00437068"/>
    <w:rsid w:val="00443F37"/>
    <w:rsid w:val="004447C5"/>
    <w:rsid w:val="004519BC"/>
    <w:rsid w:val="004522E0"/>
    <w:rsid w:val="00452714"/>
    <w:rsid w:val="004609DF"/>
    <w:rsid w:val="00462982"/>
    <w:rsid w:val="004839C5"/>
    <w:rsid w:val="00485E10"/>
    <w:rsid w:val="00486589"/>
    <w:rsid w:val="004871F3"/>
    <w:rsid w:val="00492EB2"/>
    <w:rsid w:val="00493F5D"/>
    <w:rsid w:val="00494801"/>
    <w:rsid w:val="0049512D"/>
    <w:rsid w:val="00495E32"/>
    <w:rsid w:val="004A27E9"/>
    <w:rsid w:val="004A5032"/>
    <w:rsid w:val="004C0CA7"/>
    <w:rsid w:val="004C2EEE"/>
    <w:rsid w:val="004C3F09"/>
    <w:rsid w:val="004C63FF"/>
    <w:rsid w:val="004C7792"/>
    <w:rsid w:val="004D4C60"/>
    <w:rsid w:val="004D4D88"/>
    <w:rsid w:val="004D6AE8"/>
    <w:rsid w:val="004E266B"/>
    <w:rsid w:val="004E2B7A"/>
    <w:rsid w:val="004E3F98"/>
    <w:rsid w:val="004F5B21"/>
    <w:rsid w:val="004F70FB"/>
    <w:rsid w:val="0050591D"/>
    <w:rsid w:val="00514B87"/>
    <w:rsid w:val="0052137F"/>
    <w:rsid w:val="005231CA"/>
    <w:rsid w:val="0053166D"/>
    <w:rsid w:val="00536001"/>
    <w:rsid w:val="0054493E"/>
    <w:rsid w:val="0055081E"/>
    <w:rsid w:val="00554A41"/>
    <w:rsid w:val="005551EB"/>
    <w:rsid w:val="005675EF"/>
    <w:rsid w:val="00570B0E"/>
    <w:rsid w:val="00595177"/>
    <w:rsid w:val="00597B0F"/>
    <w:rsid w:val="005A6904"/>
    <w:rsid w:val="005B0BB8"/>
    <w:rsid w:val="005B0C2E"/>
    <w:rsid w:val="005B7AA0"/>
    <w:rsid w:val="005C05CB"/>
    <w:rsid w:val="005C13D1"/>
    <w:rsid w:val="005C41F1"/>
    <w:rsid w:val="005C4951"/>
    <w:rsid w:val="005C4C02"/>
    <w:rsid w:val="005C72A4"/>
    <w:rsid w:val="005D37AE"/>
    <w:rsid w:val="005D459D"/>
    <w:rsid w:val="005E1113"/>
    <w:rsid w:val="005E4E4D"/>
    <w:rsid w:val="005F121F"/>
    <w:rsid w:val="005F2743"/>
    <w:rsid w:val="005F4B9D"/>
    <w:rsid w:val="005F532F"/>
    <w:rsid w:val="005F599B"/>
    <w:rsid w:val="005F6509"/>
    <w:rsid w:val="00600313"/>
    <w:rsid w:val="0060293C"/>
    <w:rsid w:val="00610ACF"/>
    <w:rsid w:val="00614800"/>
    <w:rsid w:val="006163F1"/>
    <w:rsid w:val="00617881"/>
    <w:rsid w:val="00624575"/>
    <w:rsid w:val="00625B7E"/>
    <w:rsid w:val="00630CD7"/>
    <w:rsid w:val="00632F3E"/>
    <w:rsid w:val="00636119"/>
    <w:rsid w:val="00637546"/>
    <w:rsid w:val="00642C7B"/>
    <w:rsid w:val="006448CD"/>
    <w:rsid w:val="00651716"/>
    <w:rsid w:val="00653B1A"/>
    <w:rsid w:val="006608FC"/>
    <w:rsid w:val="0067775E"/>
    <w:rsid w:val="00680CFD"/>
    <w:rsid w:val="006863B5"/>
    <w:rsid w:val="00691F22"/>
    <w:rsid w:val="00692D2A"/>
    <w:rsid w:val="006938A9"/>
    <w:rsid w:val="006A2D55"/>
    <w:rsid w:val="006A5222"/>
    <w:rsid w:val="006A6FF3"/>
    <w:rsid w:val="006B74D3"/>
    <w:rsid w:val="006D0A80"/>
    <w:rsid w:val="006D0CAC"/>
    <w:rsid w:val="006D11A6"/>
    <w:rsid w:val="006D1913"/>
    <w:rsid w:val="006F0280"/>
    <w:rsid w:val="00713C16"/>
    <w:rsid w:val="00720AF0"/>
    <w:rsid w:val="00724660"/>
    <w:rsid w:val="00735895"/>
    <w:rsid w:val="00741B21"/>
    <w:rsid w:val="00743BEB"/>
    <w:rsid w:val="00753A9E"/>
    <w:rsid w:val="00760A7E"/>
    <w:rsid w:val="00761F4D"/>
    <w:rsid w:val="00766C17"/>
    <w:rsid w:val="0077277F"/>
    <w:rsid w:val="00772C0B"/>
    <w:rsid w:val="0077742E"/>
    <w:rsid w:val="0078140F"/>
    <w:rsid w:val="00790097"/>
    <w:rsid w:val="00790C14"/>
    <w:rsid w:val="00791BC3"/>
    <w:rsid w:val="00792A53"/>
    <w:rsid w:val="00793A14"/>
    <w:rsid w:val="007968D7"/>
    <w:rsid w:val="00797CAC"/>
    <w:rsid w:val="00797DB1"/>
    <w:rsid w:val="007A2892"/>
    <w:rsid w:val="007A5501"/>
    <w:rsid w:val="007A5CCE"/>
    <w:rsid w:val="007B3E87"/>
    <w:rsid w:val="007B5C16"/>
    <w:rsid w:val="007C226A"/>
    <w:rsid w:val="007C4AFA"/>
    <w:rsid w:val="007C63A2"/>
    <w:rsid w:val="007D04FA"/>
    <w:rsid w:val="007E3DAA"/>
    <w:rsid w:val="007E4DD5"/>
    <w:rsid w:val="007E514B"/>
    <w:rsid w:val="007E60C0"/>
    <w:rsid w:val="007E7B3B"/>
    <w:rsid w:val="007F61AD"/>
    <w:rsid w:val="007F6598"/>
    <w:rsid w:val="00802748"/>
    <w:rsid w:val="008032D9"/>
    <w:rsid w:val="00810845"/>
    <w:rsid w:val="00812BAD"/>
    <w:rsid w:val="00813AD3"/>
    <w:rsid w:val="00826681"/>
    <w:rsid w:val="00827035"/>
    <w:rsid w:val="00830E59"/>
    <w:rsid w:val="008337B9"/>
    <w:rsid w:val="008367C0"/>
    <w:rsid w:val="008409BE"/>
    <w:rsid w:val="00841921"/>
    <w:rsid w:val="008452C2"/>
    <w:rsid w:val="0084570E"/>
    <w:rsid w:val="00846156"/>
    <w:rsid w:val="008473F0"/>
    <w:rsid w:val="0085597D"/>
    <w:rsid w:val="00857089"/>
    <w:rsid w:val="00857DA1"/>
    <w:rsid w:val="008619D7"/>
    <w:rsid w:val="00866D59"/>
    <w:rsid w:val="00892B43"/>
    <w:rsid w:val="00896AA1"/>
    <w:rsid w:val="008A0C9E"/>
    <w:rsid w:val="008A2BE0"/>
    <w:rsid w:val="008A43AD"/>
    <w:rsid w:val="008A60E9"/>
    <w:rsid w:val="008A655F"/>
    <w:rsid w:val="008A6E12"/>
    <w:rsid w:val="008B1996"/>
    <w:rsid w:val="008B6685"/>
    <w:rsid w:val="008C029C"/>
    <w:rsid w:val="008C1807"/>
    <w:rsid w:val="008C1C3E"/>
    <w:rsid w:val="008C5EE4"/>
    <w:rsid w:val="008C5F03"/>
    <w:rsid w:val="008D0C43"/>
    <w:rsid w:val="008F2829"/>
    <w:rsid w:val="008F32DB"/>
    <w:rsid w:val="008F340B"/>
    <w:rsid w:val="008F753C"/>
    <w:rsid w:val="00901E4B"/>
    <w:rsid w:val="00902D4E"/>
    <w:rsid w:val="009151EE"/>
    <w:rsid w:val="0091657E"/>
    <w:rsid w:val="009176B7"/>
    <w:rsid w:val="0092258F"/>
    <w:rsid w:val="00924973"/>
    <w:rsid w:val="00924BE7"/>
    <w:rsid w:val="00927109"/>
    <w:rsid w:val="009348FC"/>
    <w:rsid w:val="00943AA5"/>
    <w:rsid w:val="00943D54"/>
    <w:rsid w:val="0094458F"/>
    <w:rsid w:val="009556B4"/>
    <w:rsid w:val="00955C35"/>
    <w:rsid w:val="0096179E"/>
    <w:rsid w:val="00961CC8"/>
    <w:rsid w:val="009622FB"/>
    <w:rsid w:val="009659B7"/>
    <w:rsid w:val="00966E39"/>
    <w:rsid w:val="00982C22"/>
    <w:rsid w:val="009942AB"/>
    <w:rsid w:val="0099679B"/>
    <w:rsid w:val="009B0B5F"/>
    <w:rsid w:val="009C3510"/>
    <w:rsid w:val="009C7AF3"/>
    <w:rsid w:val="009D2141"/>
    <w:rsid w:val="009D2A07"/>
    <w:rsid w:val="009E295E"/>
    <w:rsid w:val="009E3713"/>
    <w:rsid w:val="009E692C"/>
    <w:rsid w:val="009E6BA6"/>
    <w:rsid w:val="009F745A"/>
    <w:rsid w:val="009F7C9A"/>
    <w:rsid w:val="00A006BA"/>
    <w:rsid w:val="00A01EE8"/>
    <w:rsid w:val="00A01F4F"/>
    <w:rsid w:val="00A046E8"/>
    <w:rsid w:val="00A05B8C"/>
    <w:rsid w:val="00A10D0D"/>
    <w:rsid w:val="00A16974"/>
    <w:rsid w:val="00A241EB"/>
    <w:rsid w:val="00A4540B"/>
    <w:rsid w:val="00A45E6D"/>
    <w:rsid w:val="00A56B15"/>
    <w:rsid w:val="00A56FC2"/>
    <w:rsid w:val="00A5738F"/>
    <w:rsid w:val="00A60E71"/>
    <w:rsid w:val="00A6130E"/>
    <w:rsid w:val="00A72338"/>
    <w:rsid w:val="00A77C80"/>
    <w:rsid w:val="00A91B59"/>
    <w:rsid w:val="00A9480B"/>
    <w:rsid w:val="00A95EE8"/>
    <w:rsid w:val="00AA2C4E"/>
    <w:rsid w:val="00AA3E7C"/>
    <w:rsid w:val="00AB0201"/>
    <w:rsid w:val="00AB078E"/>
    <w:rsid w:val="00AB0E64"/>
    <w:rsid w:val="00AB237D"/>
    <w:rsid w:val="00AB2F9D"/>
    <w:rsid w:val="00AB3997"/>
    <w:rsid w:val="00AB59B9"/>
    <w:rsid w:val="00AB7A27"/>
    <w:rsid w:val="00AC1527"/>
    <w:rsid w:val="00AD06CE"/>
    <w:rsid w:val="00AD3DC8"/>
    <w:rsid w:val="00AD6358"/>
    <w:rsid w:val="00AD6402"/>
    <w:rsid w:val="00AE45DE"/>
    <w:rsid w:val="00AF4AB3"/>
    <w:rsid w:val="00AF50F8"/>
    <w:rsid w:val="00B040B7"/>
    <w:rsid w:val="00B159FF"/>
    <w:rsid w:val="00B20FC4"/>
    <w:rsid w:val="00B25111"/>
    <w:rsid w:val="00B27C5F"/>
    <w:rsid w:val="00B360E6"/>
    <w:rsid w:val="00B42362"/>
    <w:rsid w:val="00B42BB9"/>
    <w:rsid w:val="00B431E1"/>
    <w:rsid w:val="00B5117D"/>
    <w:rsid w:val="00B567D8"/>
    <w:rsid w:val="00B60E93"/>
    <w:rsid w:val="00B61F80"/>
    <w:rsid w:val="00B62C50"/>
    <w:rsid w:val="00B64252"/>
    <w:rsid w:val="00B74426"/>
    <w:rsid w:val="00B74724"/>
    <w:rsid w:val="00B817B0"/>
    <w:rsid w:val="00B818B8"/>
    <w:rsid w:val="00B84C20"/>
    <w:rsid w:val="00B86974"/>
    <w:rsid w:val="00B87AF2"/>
    <w:rsid w:val="00B946F1"/>
    <w:rsid w:val="00B971EA"/>
    <w:rsid w:val="00BA06B6"/>
    <w:rsid w:val="00BA14AE"/>
    <w:rsid w:val="00BB0979"/>
    <w:rsid w:val="00BB3FF0"/>
    <w:rsid w:val="00BB760D"/>
    <w:rsid w:val="00BC0202"/>
    <w:rsid w:val="00BC30FA"/>
    <w:rsid w:val="00BD1D14"/>
    <w:rsid w:val="00BD636A"/>
    <w:rsid w:val="00BF0E9A"/>
    <w:rsid w:val="00C02B6C"/>
    <w:rsid w:val="00C062A6"/>
    <w:rsid w:val="00C14E93"/>
    <w:rsid w:val="00C2559F"/>
    <w:rsid w:val="00C338B5"/>
    <w:rsid w:val="00C42F41"/>
    <w:rsid w:val="00C44A99"/>
    <w:rsid w:val="00C51195"/>
    <w:rsid w:val="00C57216"/>
    <w:rsid w:val="00C57D41"/>
    <w:rsid w:val="00C61C87"/>
    <w:rsid w:val="00C629E0"/>
    <w:rsid w:val="00C673F2"/>
    <w:rsid w:val="00C71DC2"/>
    <w:rsid w:val="00C76091"/>
    <w:rsid w:val="00C77AC7"/>
    <w:rsid w:val="00C808B0"/>
    <w:rsid w:val="00C80C01"/>
    <w:rsid w:val="00C820AE"/>
    <w:rsid w:val="00C915B5"/>
    <w:rsid w:val="00C95EA4"/>
    <w:rsid w:val="00C9763D"/>
    <w:rsid w:val="00CA458D"/>
    <w:rsid w:val="00CB121F"/>
    <w:rsid w:val="00CC558E"/>
    <w:rsid w:val="00CC6D18"/>
    <w:rsid w:val="00CD0817"/>
    <w:rsid w:val="00CD0D68"/>
    <w:rsid w:val="00CF2551"/>
    <w:rsid w:val="00CF51E2"/>
    <w:rsid w:val="00D014D2"/>
    <w:rsid w:val="00D01A3D"/>
    <w:rsid w:val="00D107DC"/>
    <w:rsid w:val="00D10E80"/>
    <w:rsid w:val="00D11808"/>
    <w:rsid w:val="00D17BDF"/>
    <w:rsid w:val="00D22879"/>
    <w:rsid w:val="00D278EA"/>
    <w:rsid w:val="00D3303E"/>
    <w:rsid w:val="00D36A93"/>
    <w:rsid w:val="00D42457"/>
    <w:rsid w:val="00D42D94"/>
    <w:rsid w:val="00D47EC7"/>
    <w:rsid w:val="00D54D9C"/>
    <w:rsid w:val="00D5627D"/>
    <w:rsid w:val="00D61611"/>
    <w:rsid w:val="00D62BC0"/>
    <w:rsid w:val="00D65276"/>
    <w:rsid w:val="00D65B2F"/>
    <w:rsid w:val="00D766B8"/>
    <w:rsid w:val="00D779F4"/>
    <w:rsid w:val="00D77EC4"/>
    <w:rsid w:val="00D8741C"/>
    <w:rsid w:val="00D92EFF"/>
    <w:rsid w:val="00D95C21"/>
    <w:rsid w:val="00DA046A"/>
    <w:rsid w:val="00DA12CB"/>
    <w:rsid w:val="00DA5039"/>
    <w:rsid w:val="00DA6A91"/>
    <w:rsid w:val="00DB2046"/>
    <w:rsid w:val="00DB5DCA"/>
    <w:rsid w:val="00DC7686"/>
    <w:rsid w:val="00DC7CBD"/>
    <w:rsid w:val="00DD14D9"/>
    <w:rsid w:val="00DD390B"/>
    <w:rsid w:val="00DE4006"/>
    <w:rsid w:val="00DE5527"/>
    <w:rsid w:val="00DF5724"/>
    <w:rsid w:val="00E04004"/>
    <w:rsid w:val="00E10AAB"/>
    <w:rsid w:val="00E149A7"/>
    <w:rsid w:val="00E2455D"/>
    <w:rsid w:val="00E274C0"/>
    <w:rsid w:val="00E31096"/>
    <w:rsid w:val="00E352B6"/>
    <w:rsid w:val="00E36ECC"/>
    <w:rsid w:val="00E46BE5"/>
    <w:rsid w:val="00E508B7"/>
    <w:rsid w:val="00E51E5B"/>
    <w:rsid w:val="00E5396B"/>
    <w:rsid w:val="00E5679D"/>
    <w:rsid w:val="00E5730A"/>
    <w:rsid w:val="00E71007"/>
    <w:rsid w:val="00E72A07"/>
    <w:rsid w:val="00E749EC"/>
    <w:rsid w:val="00E763E5"/>
    <w:rsid w:val="00E80CCD"/>
    <w:rsid w:val="00E855DC"/>
    <w:rsid w:val="00E871F6"/>
    <w:rsid w:val="00E90118"/>
    <w:rsid w:val="00E90159"/>
    <w:rsid w:val="00E9582A"/>
    <w:rsid w:val="00EA7DD9"/>
    <w:rsid w:val="00EB0531"/>
    <w:rsid w:val="00EB12F1"/>
    <w:rsid w:val="00EC29B4"/>
    <w:rsid w:val="00EC349F"/>
    <w:rsid w:val="00EC38CC"/>
    <w:rsid w:val="00ED00C2"/>
    <w:rsid w:val="00ED0E9C"/>
    <w:rsid w:val="00ED10AE"/>
    <w:rsid w:val="00EE3039"/>
    <w:rsid w:val="00EF1785"/>
    <w:rsid w:val="00F03D4F"/>
    <w:rsid w:val="00F04292"/>
    <w:rsid w:val="00F046DB"/>
    <w:rsid w:val="00F055FF"/>
    <w:rsid w:val="00F058FB"/>
    <w:rsid w:val="00F10AB5"/>
    <w:rsid w:val="00F1772B"/>
    <w:rsid w:val="00F203E0"/>
    <w:rsid w:val="00F2399E"/>
    <w:rsid w:val="00F362B4"/>
    <w:rsid w:val="00F433C0"/>
    <w:rsid w:val="00F440B4"/>
    <w:rsid w:val="00F44EC5"/>
    <w:rsid w:val="00F4506E"/>
    <w:rsid w:val="00F45078"/>
    <w:rsid w:val="00F45A2F"/>
    <w:rsid w:val="00F461E4"/>
    <w:rsid w:val="00F50AD9"/>
    <w:rsid w:val="00F51B82"/>
    <w:rsid w:val="00F5316C"/>
    <w:rsid w:val="00F61059"/>
    <w:rsid w:val="00F63878"/>
    <w:rsid w:val="00F66F20"/>
    <w:rsid w:val="00F70376"/>
    <w:rsid w:val="00F7273C"/>
    <w:rsid w:val="00F73C38"/>
    <w:rsid w:val="00F83305"/>
    <w:rsid w:val="00F92466"/>
    <w:rsid w:val="00F93A69"/>
    <w:rsid w:val="00FA568E"/>
    <w:rsid w:val="00FA723B"/>
    <w:rsid w:val="00FB10E0"/>
    <w:rsid w:val="00FB2E34"/>
    <w:rsid w:val="00FB55AC"/>
    <w:rsid w:val="00FB6B55"/>
    <w:rsid w:val="00FD0549"/>
    <w:rsid w:val="00FE2C46"/>
    <w:rsid w:val="00FF3EDC"/>
    <w:rsid w:val="00FF6CA2"/>
    <w:rsid w:val="00FF6F86"/>
    <w:rsid w:val="00FF7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EE2B"/>
  <w15:docId w15:val="{7D9F90F3-B4D8-4B43-807D-755C456A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16C"/>
    <w:rPr>
      <w:color w:val="0000FF" w:themeColor="hyperlink"/>
      <w:u w:val="single"/>
    </w:rPr>
  </w:style>
  <w:style w:type="character" w:styleId="FollowedHyperlink">
    <w:name w:val="FollowedHyperlink"/>
    <w:basedOn w:val="DefaultParagraphFont"/>
    <w:uiPriority w:val="99"/>
    <w:semiHidden/>
    <w:unhideWhenUsed/>
    <w:rsid w:val="00EB12F1"/>
    <w:rPr>
      <w:color w:val="800080" w:themeColor="followedHyperlink"/>
      <w:u w:val="single"/>
    </w:rPr>
  </w:style>
  <w:style w:type="character" w:styleId="UnresolvedMention">
    <w:name w:val="Unresolved Mention"/>
    <w:basedOn w:val="DefaultParagraphFont"/>
    <w:uiPriority w:val="99"/>
    <w:semiHidden/>
    <w:unhideWhenUsed/>
    <w:rsid w:val="007C226A"/>
    <w:rPr>
      <w:color w:val="808080"/>
      <w:shd w:val="clear" w:color="auto" w:fill="E6E6E6"/>
    </w:rPr>
  </w:style>
  <w:style w:type="paragraph" w:styleId="NormalWeb">
    <w:name w:val="Normal (Web)"/>
    <w:basedOn w:val="Normal"/>
    <w:uiPriority w:val="99"/>
    <w:semiHidden/>
    <w:unhideWhenUsed/>
    <w:rsid w:val="007C22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F2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743"/>
    <w:rPr>
      <w:rFonts w:ascii="Segoe UI" w:hAnsi="Segoe UI" w:cs="Segoe UI"/>
      <w:sz w:val="18"/>
      <w:szCs w:val="18"/>
    </w:rPr>
  </w:style>
  <w:style w:type="paragraph" w:styleId="ListParagraph">
    <w:name w:val="List Paragraph"/>
    <w:basedOn w:val="Normal"/>
    <w:uiPriority w:val="34"/>
    <w:qFormat/>
    <w:rsid w:val="004E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0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.George Thomas</dc:creator>
  <cp:lastModifiedBy>Admin</cp:lastModifiedBy>
  <cp:revision>4</cp:revision>
  <dcterms:created xsi:type="dcterms:W3CDTF">2018-04-04T16:37:00Z</dcterms:created>
  <dcterms:modified xsi:type="dcterms:W3CDTF">2018-04-04T16:44:00Z</dcterms:modified>
</cp:coreProperties>
</file>