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415C5" w14:textId="77777777" w:rsidR="00BB0E07" w:rsidRDefault="00BB0E07" w:rsidP="00733546">
      <w:pPr>
        <w:spacing w:after="0" w:line="240" w:lineRule="auto"/>
        <w:rPr>
          <w:rFonts w:ascii="Times New Roman" w:hAnsi="Times New Roman" w:cs="Times New Roman"/>
          <w:sz w:val="24"/>
          <w:szCs w:val="24"/>
          <w:lang w:val="en-US"/>
        </w:rPr>
      </w:pPr>
      <w:commentRangeStart w:id="0"/>
      <w:commentRangeStart w:id="1"/>
      <w:r>
        <w:rPr>
          <w:rFonts w:ascii="Times New Roman" w:hAnsi="Times New Roman" w:cs="Times New Roman"/>
          <w:sz w:val="24"/>
          <w:szCs w:val="24"/>
          <w:lang w:val="en-US"/>
        </w:rPr>
        <w:t>Ethics committees walking the high tension wire: can revised national ethic</w:t>
      </w:r>
      <w:r w:rsidR="00C96D34">
        <w:rPr>
          <w:rFonts w:ascii="Times New Roman" w:hAnsi="Times New Roman" w:cs="Times New Roman"/>
          <w:sz w:val="24"/>
          <w:szCs w:val="24"/>
          <w:lang w:val="en-US"/>
        </w:rPr>
        <w:t>al</w:t>
      </w:r>
      <w:r>
        <w:rPr>
          <w:rFonts w:ascii="Times New Roman" w:hAnsi="Times New Roman" w:cs="Times New Roman"/>
          <w:sz w:val="24"/>
          <w:szCs w:val="24"/>
          <w:lang w:val="en-US"/>
        </w:rPr>
        <w:t xml:space="preserve"> guideline support them to stay in balance?</w:t>
      </w:r>
      <w:commentRangeEnd w:id="0"/>
      <w:r w:rsidR="00F50C61">
        <w:rPr>
          <w:rStyle w:val="CommentReference"/>
          <w:vanish/>
        </w:rPr>
        <w:commentReference w:id="0"/>
      </w:r>
    </w:p>
    <w:commentRangeEnd w:id="1"/>
    <w:p w14:paraId="2AD4152A" w14:textId="77777777" w:rsidR="00BB1478" w:rsidRDefault="00523E8D" w:rsidP="00733546">
      <w:pPr>
        <w:spacing w:after="0" w:line="240" w:lineRule="auto"/>
        <w:rPr>
          <w:rFonts w:ascii="Times New Roman" w:hAnsi="Times New Roman" w:cs="Times New Roman"/>
          <w:sz w:val="24"/>
          <w:szCs w:val="24"/>
          <w:lang w:val="en-US"/>
        </w:rPr>
      </w:pPr>
      <w:r>
        <w:rPr>
          <w:rStyle w:val="CommentReference"/>
        </w:rPr>
        <w:commentReference w:id="1"/>
      </w:r>
    </w:p>
    <w:p w14:paraId="253CA3A2"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Priya Satalkar</w:t>
      </w:r>
    </w:p>
    <w:p w14:paraId="225E3A3F" w14:textId="77777777" w:rsidR="00BB1478" w:rsidRDefault="00BB1478" w:rsidP="00733546">
      <w:pPr>
        <w:spacing w:after="0" w:line="240" w:lineRule="auto"/>
        <w:rPr>
          <w:rFonts w:ascii="Times New Roman" w:hAnsi="Times New Roman" w:cs="Times New Roman"/>
          <w:sz w:val="24"/>
          <w:szCs w:val="24"/>
          <w:lang w:val="en-US"/>
        </w:rPr>
      </w:pPr>
    </w:p>
    <w:p w14:paraId="13ED45CD" w14:textId="77777777"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Author information: </w:t>
      </w:r>
    </w:p>
    <w:p w14:paraId="109B84D2" w14:textId="77777777"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Priya Satalkar,</w:t>
      </w:r>
    </w:p>
    <w:p w14:paraId="39431A5F"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Postdoctoral research</w:t>
      </w:r>
      <w:r w:rsidR="00BB1478">
        <w:rPr>
          <w:rFonts w:ascii="Times New Roman" w:hAnsi="Times New Roman" w:cs="Times New Roman"/>
          <w:sz w:val="24"/>
          <w:szCs w:val="24"/>
          <w:lang w:val="en-US"/>
        </w:rPr>
        <w:t xml:space="preserve"> fellow</w:t>
      </w:r>
      <w:r>
        <w:rPr>
          <w:rFonts w:ascii="Times New Roman" w:hAnsi="Times New Roman" w:cs="Times New Roman"/>
          <w:sz w:val="24"/>
          <w:szCs w:val="24"/>
          <w:lang w:val="en-US"/>
        </w:rPr>
        <w:t xml:space="preserve">, </w:t>
      </w:r>
    </w:p>
    <w:p w14:paraId="5E577D2F"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Institute for Biomedical Ethics,</w:t>
      </w:r>
    </w:p>
    <w:p w14:paraId="5D6A69A3"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University of Basel,</w:t>
      </w:r>
    </w:p>
    <w:p w14:paraId="56636BD4" w14:textId="77777777" w:rsidR="00733546" w:rsidRDefault="00733546" w:rsidP="00733546">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Bernoullistrasse</w:t>
      </w:r>
      <w:proofErr w:type="spellEnd"/>
      <w:r>
        <w:rPr>
          <w:rFonts w:ascii="Times New Roman" w:hAnsi="Times New Roman" w:cs="Times New Roman"/>
          <w:sz w:val="24"/>
          <w:szCs w:val="24"/>
          <w:lang w:val="en-US"/>
        </w:rPr>
        <w:t xml:space="preserve"> 28,</w:t>
      </w:r>
    </w:p>
    <w:p w14:paraId="3F2C8725"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4056 Basel, Switzerland</w:t>
      </w:r>
    </w:p>
    <w:p w14:paraId="2A497C32" w14:textId="77777777"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Phone number: 0041 61 207 1786</w:t>
      </w:r>
    </w:p>
    <w:p w14:paraId="602E5743" w14:textId="77777777"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address: </w:t>
      </w:r>
      <w:hyperlink r:id="rId10" w:history="1">
        <w:r w:rsidRPr="003E74D9">
          <w:rPr>
            <w:rStyle w:val="Hyperlink"/>
            <w:rFonts w:ascii="Times New Roman" w:hAnsi="Times New Roman" w:cs="Times New Roman"/>
            <w:sz w:val="24"/>
            <w:szCs w:val="24"/>
            <w:lang w:val="en-US"/>
          </w:rPr>
          <w:t>priya.satalkar@unibas.ch</w:t>
        </w:r>
      </w:hyperlink>
    </w:p>
    <w:p w14:paraId="6CD6A205" w14:textId="77777777" w:rsidR="00BB1478" w:rsidRDefault="00BB1478" w:rsidP="00733546">
      <w:pPr>
        <w:spacing w:after="0" w:line="240" w:lineRule="auto"/>
        <w:rPr>
          <w:rFonts w:ascii="Times New Roman" w:hAnsi="Times New Roman" w:cs="Times New Roman"/>
          <w:sz w:val="24"/>
          <w:szCs w:val="24"/>
          <w:lang w:val="en-US"/>
        </w:rPr>
      </w:pPr>
    </w:p>
    <w:p w14:paraId="01127D40" w14:textId="77777777" w:rsidR="00733546" w:rsidRDefault="00733546" w:rsidP="00733546">
      <w:pPr>
        <w:spacing w:after="0" w:line="240" w:lineRule="auto"/>
        <w:rPr>
          <w:rFonts w:ascii="Times New Roman" w:hAnsi="Times New Roman" w:cs="Times New Roman"/>
          <w:sz w:val="24"/>
          <w:szCs w:val="24"/>
          <w:lang w:val="en-US"/>
        </w:rPr>
      </w:pPr>
    </w:p>
    <w:p w14:paraId="3D5BB53A"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Competing interests: None</w:t>
      </w:r>
    </w:p>
    <w:p w14:paraId="024435A9" w14:textId="77777777" w:rsidR="00733546" w:rsidRDefault="00733546" w:rsidP="00733546">
      <w:pPr>
        <w:spacing w:after="0" w:line="240" w:lineRule="auto"/>
        <w:rPr>
          <w:rFonts w:ascii="Times New Roman" w:hAnsi="Times New Roman" w:cs="Times New Roman"/>
          <w:sz w:val="24"/>
          <w:szCs w:val="24"/>
          <w:lang w:val="en-US"/>
        </w:rPr>
      </w:pPr>
    </w:p>
    <w:p w14:paraId="0DCB4D32"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Funding source: None</w:t>
      </w:r>
    </w:p>
    <w:p w14:paraId="4B5D1E81" w14:textId="77777777" w:rsidR="00733546" w:rsidRDefault="00733546" w:rsidP="00733546">
      <w:pPr>
        <w:spacing w:after="0" w:line="240" w:lineRule="auto"/>
        <w:rPr>
          <w:rFonts w:ascii="Times New Roman" w:hAnsi="Times New Roman" w:cs="Times New Roman"/>
          <w:sz w:val="24"/>
          <w:szCs w:val="24"/>
          <w:lang w:val="en-US"/>
        </w:rPr>
      </w:pPr>
    </w:p>
    <w:p w14:paraId="4E681334"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not submitted any other manuscript similar in scope or content to this manuscript to any other journal. </w:t>
      </w:r>
    </w:p>
    <w:p w14:paraId="09B591A7" w14:textId="77777777" w:rsidR="00BB1478" w:rsidRDefault="00BB1478" w:rsidP="00733546">
      <w:pPr>
        <w:spacing w:after="0" w:line="240" w:lineRule="auto"/>
        <w:rPr>
          <w:rFonts w:ascii="Times New Roman" w:hAnsi="Times New Roman" w:cs="Times New Roman"/>
          <w:sz w:val="24"/>
          <w:szCs w:val="24"/>
          <w:lang w:val="en-US"/>
        </w:rPr>
      </w:pPr>
    </w:p>
    <w:p w14:paraId="15A16C64" w14:textId="77777777"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t>
      </w:r>
    </w:p>
    <w:p w14:paraId="6CC7FF0F" w14:textId="77777777" w:rsidR="00E7346A" w:rsidRDefault="00E7346A" w:rsidP="00733546">
      <w:pPr>
        <w:spacing w:after="0" w:line="240" w:lineRule="auto"/>
        <w:rPr>
          <w:rFonts w:ascii="Times New Roman" w:hAnsi="Times New Roman" w:cs="Times New Roman"/>
          <w:sz w:val="24"/>
          <w:szCs w:val="24"/>
          <w:lang w:val="en-US"/>
        </w:rPr>
      </w:pPr>
    </w:p>
    <w:p w14:paraId="4F90CE45" w14:textId="77777777" w:rsidR="00733546" w:rsidRDefault="00C96D34">
      <w:pPr>
        <w:rPr>
          <w:rFonts w:ascii="Times New Roman" w:hAnsi="Times New Roman" w:cs="Times New Roman"/>
          <w:sz w:val="24"/>
          <w:szCs w:val="24"/>
          <w:lang w:val="en-US"/>
        </w:rPr>
      </w:pPr>
      <w:r w:rsidRPr="00C96D34">
        <w:rPr>
          <w:rFonts w:ascii="Times New Roman" w:hAnsi="Times New Roman" w:cs="Times New Roman"/>
          <w:sz w:val="24"/>
          <w:szCs w:val="24"/>
          <w:lang w:val="en-US"/>
        </w:rPr>
        <w:t>In this commentary</w:t>
      </w:r>
      <w:r>
        <w:rPr>
          <w:rFonts w:ascii="Times New Roman" w:hAnsi="Times New Roman" w:cs="Times New Roman"/>
          <w:sz w:val="24"/>
          <w:szCs w:val="24"/>
          <w:lang w:val="en-US"/>
        </w:rPr>
        <w:t>,</w:t>
      </w:r>
      <w:r w:rsidRPr="00C96D34">
        <w:rPr>
          <w:rFonts w:ascii="Times New Roman" w:hAnsi="Times New Roman" w:cs="Times New Roman"/>
          <w:sz w:val="24"/>
          <w:szCs w:val="24"/>
          <w:lang w:val="en-US"/>
        </w:rPr>
        <w:t xml:space="preserve"> I </w:t>
      </w:r>
      <w:r>
        <w:rPr>
          <w:rFonts w:ascii="Times New Roman" w:hAnsi="Times New Roman" w:cs="Times New Roman"/>
          <w:sz w:val="24"/>
          <w:szCs w:val="24"/>
          <w:lang w:val="en-US"/>
        </w:rPr>
        <w:t>discuss</w:t>
      </w:r>
      <w:r w:rsidRPr="00C96D34">
        <w:rPr>
          <w:rFonts w:ascii="Times New Roman" w:hAnsi="Times New Roman" w:cs="Times New Roman"/>
          <w:sz w:val="24"/>
          <w:szCs w:val="24"/>
          <w:lang w:val="en-US"/>
        </w:rPr>
        <w:t xml:space="preserve"> four sections of the </w:t>
      </w:r>
      <w:r>
        <w:rPr>
          <w:rFonts w:ascii="Times New Roman" w:hAnsi="Times New Roman" w:cs="Times New Roman"/>
          <w:sz w:val="24"/>
          <w:szCs w:val="24"/>
          <w:lang w:val="en-US"/>
        </w:rPr>
        <w:t>2017 national ethical guidelines for biomedical and health Research involving human participants</w:t>
      </w:r>
      <w:r w:rsidRPr="00C96D34">
        <w:rPr>
          <w:rFonts w:ascii="Times New Roman" w:hAnsi="Times New Roman" w:cs="Times New Roman"/>
          <w:sz w:val="24"/>
          <w:szCs w:val="24"/>
          <w:lang w:val="en-US"/>
        </w:rPr>
        <w:t xml:space="preserve">:  the statement of general principles, general ethical issues, ethical review procedure, </w:t>
      </w:r>
      <w:r w:rsidRPr="00F50C61">
        <w:rPr>
          <w:rFonts w:ascii="Times New Roman" w:hAnsi="Times New Roman" w:cs="Times New Roman"/>
          <w:sz w:val="24"/>
          <w:szCs w:val="24"/>
          <w:lang w:val="en-US"/>
        </w:rPr>
        <w:t>and biological materials, biobanking and datasets.</w:t>
      </w:r>
      <w:r w:rsidRPr="00C96D34">
        <w:rPr>
          <w:rFonts w:ascii="Times New Roman" w:hAnsi="Times New Roman" w:cs="Times New Roman"/>
          <w:sz w:val="24"/>
          <w:szCs w:val="24"/>
          <w:lang w:val="en-US"/>
        </w:rPr>
        <w:t xml:space="preserve"> I compare the sections of general principles; general ethical issues and ethical review procedure to the same sections from earlier ICMR guidelines published in 2006 and elaborate on the strengths and </w:t>
      </w:r>
      <w:r>
        <w:rPr>
          <w:rFonts w:ascii="Times New Roman" w:hAnsi="Times New Roman" w:cs="Times New Roman"/>
          <w:sz w:val="24"/>
          <w:szCs w:val="24"/>
          <w:lang w:val="en-US"/>
        </w:rPr>
        <w:t xml:space="preserve">few areas for improvement in the revised </w:t>
      </w:r>
      <w:r w:rsidRPr="00C96D34">
        <w:rPr>
          <w:rFonts w:ascii="Times New Roman" w:hAnsi="Times New Roman" w:cs="Times New Roman"/>
          <w:sz w:val="24"/>
          <w:szCs w:val="24"/>
          <w:lang w:val="en-US"/>
        </w:rPr>
        <w:t>guideline.</w:t>
      </w:r>
      <w:r>
        <w:rPr>
          <w:rFonts w:ascii="Times New Roman" w:hAnsi="Times New Roman" w:cs="Times New Roman"/>
          <w:sz w:val="24"/>
          <w:szCs w:val="24"/>
          <w:lang w:val="en-US"/>
        </w:rPr>
        <w:t xml:space="preserve"> </w:t>
      </w:r>
      <w:r w:rsidRPr="00C96D34">
        <w:rPr>
          <w:rFonts w:ascii="Times New Roman" w:hAnsi="Times New Roman" w:cs="Times New Roman"/>
          <w:sz w:val="24"/>
          <w:szCs w:val="24"/>
          <w:lang w:val="en-US"/>
        </w:rPr>
        <w:t>Th</w:t>
      </w:r>
      <w:r>
        <w:rPr>
          <w:rFonts w:ascii="Times New Roman" w:hAnsi="Times New Roman" w:cs="Times New Roman"/>
          <w:sz w:val="24"/>
          <w:szCs w:val="24"/>
          <w:lang w:val="en-US"/>
        </w:rPr>
        <w:t xml:space="preserve">e guideline </w:t>
      </w:r>
      <w:commentRangeStart w:id="2"/>
      <w:r w:rsidR="00E7346A">
        <w:rPr>
          <w:rFonts w:ascii="Times New Roman" w:hAnsi="Times New Roman" w:cs="Times New Roman"/>
          <w:sz w:val="24"/>
          <w:szCs w:val="24"/>
          <w:lang w:val="en-US"/>
        </w:rPr>
        <w:t xml:space="preserve">review demonstrates </w:t>
      </w:r>
      <w:commentRangeEnd w:id="2"/>
      <w:r w:rsidR="00F50C61">
        <w:rPr>
          <w:rStyle w:val="CommentReference"/>
          <w:vanish/>
        </w:rPr>
        <w:commentReference w:id="2"/>
      </w:r>
      <w:r w:rsidRPr="00C96D34">
        <w:rPr>
          <w:rFonts w:ascii="Times New Roman" w:hAnsi="Times New Roman" w:cs="Times New Roman"/>
          <w:sz w:val="24"/>
          <w:szCs w:val="24"/>
          <w:lang w:val="en-US"/>
        </w:rPr>
        <w:t>that huge responsibility</w:t>
      </w:r>
      <w:r w:rsidR="00E7346A">
        <w:rPr>
          <w:rFonts w:ascii="Times New Roman" w:hAnsi="Times New Roman" w:cs="Times New Roman"/>
          <w:sz w:val="24"/>
          <w:szCs w:val="24"/>
          <w:lang w:val="en-US"/>
        </w:rPr>
        <w:t xml:space="preserve"> of ensuring safety of human participants of research</w:t>
      </w:r>
      <w:r w:rsidRPr="00C96D34">
        <w:rPr>
          <w:rFonts w:ascii="Times New Roman" w:hAnsi="Times New Roman" w:cs="Times New Roman"/>
          <w:sz w:val="24"/>
          <w:szCs w:val="24"/>
          <w:lang w:val="en-US"/>
        </w:rPr>
        <w:t xml:space="preserve"> is </w:t>
      </w:r>
      <w:commentRangeStart w:id="3"/>
      <w:r w:rsidRPr="00DB2C74">
        <w:rPr>
          <w:rFonts w:ascii="Times New Roman" w:hAnsi="Times New Roman" w:cs="Times New Roman"/>
          <w:sz w:val="24"/>
          <w:szCs w:val="24"/>
          <w:highlight w:val="yellow"/>
          <w:lang w:val="en-US"/>
        </w:rPr>
        <w:t>bestowed</w:t>
      </w:r>
      <w:commentRangeEnd w:id="3"/>
      <w:r w:rsidR="00F50C61">
        <w:rPr>
          <w:rStyle w:val="CommentReference"/>
          <w:vanish/>
        </w:rPr>
        <w:commentReference w:id="3"/>
      </w:r>
      <w:r w:rsidRPr="00C96D34">
        <w:rPr>
          <w:rFonts w:ascii="Times New Roman" w:hAnsi="Times New Roman" w:cs="Times New Roman"/>
          <w:sz w:val="24"/>
          <w:szCs w:val="24"/>
          <w:lang w:val="en-US"/>
        </w:rPr>
        <w:t xml:space="preserve"> on the fair, transparent and independently functioning ethics committee but being member of such a committee seems as challenging as walking on a tight rope especially if the guideline does not get the statutory status or if it just remains a morally binding document to research </w:t>
      </w:r>
      <w:commentRangeStart w:id="4"/>
      <w:r w:rsidRPr="00C96D34">
        <w:rPr>
          <w:rFonts w:ascii="Times New Roman" w:hAnsi="Times New Roman" w:cs="Times New Roman"/>
          <w:sz w:val="24"/>
          <w:szCs w:val="24"/>
          <w:lang w:val="en-US"/>
        </w:rPr>
        <w:t xml:space="preserve">stakeholders. </w:t>
      </w:r>
      <w:commentRangeEnd w:id="4"/>
      <w:r w:rsidR="00805937">
        <w:rPr>
          <w:rStyle w:val="CommentReference"/>
        </w:rPr>
        <w:commentReference w:id="4"/>
      </w:r>
    </w:p>
    <w:p w14:paraId="01461598" w14:textId="77777777" w:rsidR="00BB1478" w:rsidRDefault="00BB147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B72A9A" w14:textId="77777777" w:rsidR="004B0DE1" w:rsidRPr="00733546" w:rsidRDefault="00F45AD0"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lastRenderedPageBreak/>
        <w:t xml:space="preserve">In 2017, Indian Council of Medical Research published revised national ethics guideline for biomedical and health research involving human participants. The revision process spanned </w:t>
      </w:r>
      <w:commentRangeStart w:id="5"/>
      <w:r w:rsidRPr="009E634F">
        <w:rPr>
          <w:rFonts w:ascii="Times New Roman" w:hAnsi="Times New Roman" w:cs="Times New Roman"/>
          <w:sz w:val="24"/>
          <w:szCs w:val="24"/>
          <w:highlight w:val="yellow"/>
          <w:lang w:val="en-US"/>
        </w:rPr>
        <w:t>over</w:t>
      </w:r>
      <w:commentRangeEnd w:id="5"/>
      <w:r w:rsidR="00F50C61">
        <w:rPr>
          <w:rStyle w:val="CommentReference"/>
          <w:vanish/>
        </w:rPr>
        <w:commentReference w:id="5"/>
      </w:r>
      <w:r w:rsidRPr="00733546">
        <w:rPr>
          <w:rFonts w:ascii="Times New Roman" w:hAnsi="Times New Roman" w:cs="Times New Roman"/>
          <w:sz w:val="24"/>
          <w:szCs w:val="24"/>
          <w:lang w:val="en-US"/>
        </w:rPr>
        <w:t xml:space="preserve"> a period of three years (2015-2017) and involved inputs and contributions from </w:t>
      </w:r>
      <w:r w:rsidR="004C3707" w:rsidRPr="00733546">
        <w:rPr>
          <w:rFonts w:ascii="Times New Roman" w:hAnsi="Times New Roman" w:cs="Times New Roman"/>
          <w:sz w:val="24"/>
          <w:szCs w:val="24"/>
          <w:lang w:val="en-US"/>
        </w:rPr>
        <w:t xml:space="preserve">more than 100 </w:t>
      </w:r>
      <w:r w:rsidR="00247B05" w:rsidRPr="00733546">
        <w:rPr>
          <w:rFonts w:ascii="Times New Roman" w:hAnsi="Times New Roman" w:cs="Times New Roman"/>
          <w:sz w:val="24"/>
          <w:szCs w:val="24"/>
          <w:lang w:val="en-US"/>
        </w:rPr>
        <w:t>scholars</w:t>
      </w:r>
      <w:r w:rsidR="004C3707" w:rsidRPr="00733546">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representing</w:t>
      </w:r>
      <w:r w:rsidRPr="00733546">
        <w:rPr>
          <w:rFonts w:ascii="Times New Roman" w:hAnsi="Times New Roman" w:cs="Times New Roman"/>
          <w:sz w:val="24"/>
          <w:szCs w:val="24"/>
          <w:lang w:val="en-US"/>
        </w:rPr>
        <w:t xml:space="preserve"> central ethics committee on human research, various </w:t>
      </w:r>
      <w:r w:rsidR="004C3707" w:rsidRPr="00733546">
        <w:rPr>
          <w:rFonts w:ascii="Times New Roman" w:hAnsi="Times New Roman" w:cs="Times New Roman"/>
          <w:sz w:val="24"/>
          <w:szCs w:val="24"/>
          <w:lang w:val="en-US"/>
        </w:rPr>
        <w:t>subcommittees, advisory groups, invited experts and members of national and regional consultations</w:t>
      </w:r>
      <w:r w:rsidR="000A0DFC">
        <w:rPr>
          <w:rFonts w:ascii="Times New Roman" w:hAnsi="Times New Roman" w:cs="Times New Roman"/>
          <w:sz w:val="24"/>
          <w:szCs w:val="24"/>
          <w:lang w:val="en-US"/>
        </w:rPr>
        <w:fldChar w:fldCharType="begin"/>
      </w:r>
      <w:r w:rsidR="00901173">
        <w:rPr>
          <w:rFonts w:ascii="Times New Roman" w:hAnsi="Times New Roman" w:cs="Times New Roman"/>
          <w:sz w:val="24"/>
          <w:szCs w:val="24"/>
          <w:lang w:val="en-US"/>
        </w:rPr>
        <w:instrText xml:space="preserve"> ADDIN EN.CITE &lt;EndNote&gt;&lt;Cite&gt;&lt;Author&gt;Indian Council of Medical Research&lt;/Author&gt;&lt;Year&gt;2017&lt;/Year&gt;&lt;RecNum&gt;7&lt;/RecNum&gt;&lt;DisplayText&gt;(1)&lt;/DisplayText&gt;&lt;record&gt;&lt;rec-number&gt;7&lt;/rec-number&gt;&lt;foreign-keys&gt;&lt;key app="EN" db-id="5swa50f0sfvxxuewttm5t0eawwfxz0a5zwfd" timestamp="1518575627"&gt;7&lt;/key&gt;&lt;/foreign-keys&gt;&lt;ref-type name="Web Page"&gt;12&lt;/ref-type&gt;&lt;contributors&gt;&lt;authors&gt;&lt;author&gt;Indian Council of Medical Research,&lt;/author&gt;&lt;/authors&gt;&lt;/contributors&gt;&lt;titles&gt;&lt;title&gt;National Ethical Guidelines for Biomedical and Health Research involving Human Participants&lt;/title&gt;&lt;/titles&gt;&lt;volume&gt;2018&lt;/volume&gt;&lt;number&gt;14th February&lt;/number&gt;&lt;dates&gt;&lt;year&gt;2017&lt;/year&gt;&lt;/dates&gt;&lt;pub-location&gt;New Delhi, India&lt;/pub-location&gt;&lt;urls&gt;&lt;related-urls&gt;&lt;url&gt;http://icmr.nic.in/guidelines/ICMR_Ethical_Guidelines_2017.pdf&lt;/url&gt;&lt;/related-urls&gt;&lt;/urls&gt;&lt;/record&gt;&lt;/Cite&gt;&lt;/EndNote&gt;</w:instrText>
      </w:r>
      <w:r w:rsidR="000A0DFC">
        <w:rPr>
          <w:rFonts w:ascii="Times New Roman" w:hAnsi="Times New Roman" w:cs="Times New Roman"/>
          <w:sz w:val="24"/>
          <w:szCs w:val="24"/>
          <w:lang w:val="en-US"/>
        </w:rPr>
        <w:fldChar w:fldCharType="separate"/>
      </w:r>
      <w:r w:rsidR="00901173">
        <w:rPr>
          <w:rFonts w:ascii="Times New Roman" w:hAnsi="Times New Roman" w:cs="Times New Roman"/>
          <w:noProof/>
          <w:sz w:val="24"/>
          <w:szCs w:val="24"/>
          <w:lang w:val="en-US"/>
        </w:rPr>
        <w:t>(1)</w:t>
      </w:r>
      <w:r w:rsidR="000A0DFC">
        <w:rPr>
          <w:rFonts w:ascii="Times New Roman" w:hAnsi="Times New Roman" w:cs="Times New Roman"/>
          <w:sz w:val="24"/>
          <w:szCs w:val="24"/>
          <w:lang w:val="en-US"/>
        </w:rPr>
        <w:fldChar w:fldCharType="end"/>
      </w:r>
      <w:r w:rsidR="004C3707" w:rsidRPr="00733546">
        <w:rPr>
          <w:rFonts w:ascii="Times New Roman" w:hAnsi="Times New Roman" w:cs="Times New Roman"/>
          <w:sz w:val="24"/>
          <w:szCs w:val="24"/>
          <w:lang w:val="en-US"/>
        </w:rPr>
        <w:t xml:space="preserve">. In this commentary I will focus on </w:t>
      </w:r>
      <w:r w:rsidR="00FC0A5E">
        <w:rPr>
          <w:rFonts w:ascii="Times New Roman" w:hAnsi="Times New Roman" w:cs="Times New Roman"/>
          <w:sz w:val="24"/>
          <w:szCs w:val="24"/>
          <w:lang w:val="en-US"/>
        </w:rPr>
        <w:t>four</w:t>
      </w:r>
      <w:r w:rsidR="004C3707" w:rsidRPr="00733546">
        <w:rPr>
          <w:rFonts w:ascii="Times New Roman" w:hAnsi="Times New Roman" w:cs="Times New Roman"/>
          <w:sz w:val="24"/>
          <w:szCs w:val="24"/>
          <w:lang w:val="en-US"/>
        </w:rPr>
        <w:t xml:space="preserve"> sections of the</w:t>
      </w:r>
      <w:r w:rsidR="00247B05" w:rsidRPr="00733546">
        <w:rPr>
          <w:rFonts w:ascii="Times New Roman" w:hAnsi="Times New Roman" w:cs="Times New Roman"/>
          <w:sz w:val="24"/>
          <w:szCs w:val="24"/>
          <w:lang w:val="en-US"/>
        </w:rPr>
        <w:t xml:space="preserve"> revised</w:t>
      </w:r>
      <w:r w:rsidR="004C3707" w:rsidRPr="00733546">
        <w:rPr>
          <w:rFonts w:ascii="Times New Roman" w:hAnsi="Times New Roman" w:cs="Times New Roman"/>
          <w:sz w:val="24"/>
          <w:szCs w:val="24"/>
          <w:lang w:val="en-US"/>
        </w:rPr>
        <w:t xml:space="preserve"> guideline</w:t>
      </w:r>
      <w:r w:rsidR="00901173">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 xml:space="preserve"> </w:t>
      </w:r>
      <w:r w:rsidR="004C3707" w:rsidRPr="00733546">
        <w:rPr>
          <w:rFonts w:ascii="Times New Roman" w:hAnsi="Times New Roman" w:cs="Times New Roman"/>
          <w:sz w:val="24"/>
          <w:szCs w:val="24"/>
          <w:lang w:val="en-US"/>
        </w:rPr>
        <w:t xml:space="preserve">the statement of general principles, general ethical issues, ethical review procedure, </w:t>
      </w:r>
      <w:r w:rsidR="001743FA" w:rsidRPr="00733546">
        <w:rPr>
          <w:rFonts w:ascii="Times New Roman" w:hAnsi="Times New Roman" w:cs="Times New Roman"/>
          <w:sz w:val="24"/>
          <w:szCs w:val="24"/>
          <w:lang w:val="en-US"/>
        </w:rPr>
        <w:t xml:space="preserve">and </w:t>
      </w:r>
      <w:r w:rsidR="004C3707" w:rsidRPr="00733546">
        <w:rPr>
          <w:rFonts w:ascii="Times New Roman" w:hAnsi="Times New Roman" w:cs="Times New Roman"/>
          <w:sz w:val="24"/>
          <w:szCs w:val="24"/>
          <w:lang w:val="en-US"/>
        </w:rPr>
        <w:t>biological materials</w:t>
      </w:r>
      <w:r w:rsidR="001743FA" w:rsidRPr="00733546">
        <w:rPr>
          <w:rFonts w:ascii="Times New Roman" w:hAnsi="Times New Roman" w:cs="Times New Roman"/>
          <w:sz w:val="24"/>
          <w:szCs w:val="24"/>
          <w:lang w:val="en-US"/>
        </w:rPr>
        <w:t>, biobanking and datasets. I will compare the sections of general principles, general ethical issues and ethical review procedure to the same sections from earlier ICMR guidelines published in 200</w:t>
      </w:r>
      <w:r w:rsidR="0013558B" w:rsidRPr="00733546">
        <w:rPr>
          <w:rFonts w:ascii="Times New Roman" w:hAnsi="Times New Roman" w:cs="Times New Roman"/>
          <w:sz w:val="24"/>
          <w:szCs w:val="24"/>
          <w:lang w:val="en-US"/>
        </w:rPr>
        <w:t>6</w:t>
      </w:r>
      <w:r w:rsidR="000A0DFC">
        <w:rPr>
          <w:rFonts w:ascii="Times New Roman" w:hAnsi="Times New Roman" w:cs="Times New Roman"/>
          <w:sz w:val="24"/>
          <w:szCs w:val="24"/>
          <w:lang w:val="en-US"/>
        </w:rPr>
        <w:fldChar w:fldCharType="begin"/>
      </w:r>
      <w:r w:rsidR="00901173">
        <w:rPr>
          <w:rFonts w:ascii="Times New Roman" w:hAnsi="Times New Roman" w:cs="Times New Roman"/>
          <w:sz w:val="24"/>
          <w:szCs w:val="24"/>
          <w:lang w:val="en-US"/>
        </w:rPr>
        <w:instrText xml:space="preserve"> ADDIN EN.CITE &lt;EndNote&gt;&lt;Cite&gt;&lt;Author&gt;Indian Council of Medical Research&lt;/Author&gt;&lt;Year&gt;2006&lt;/Year&gt;&lt;RecNum&gt;4&lt;/RecNum&gt;&lt;DisplayText&gt;(2)&lt;/DisplayText&gt;&lt;record&gt;&lt;rec-number&gt;4&lt;/rec-number&gt;&lt;foreign-keys&gt;&lt;key app="EN" db-id="5swa50f0sfvxxuewttm5t0eawwfxz0a5zwfd" timestamp="1518382952"&gt;4&lt;/key&gt;&lt;/foreign-keys&gt;&lt;ref-type name="Web Page"&gt;12&lt;/ref-type&gt;&lt;contributors&gt;&lt;authors&gt;&lt;author&gt;Indian Council of Medical Research,&lt;/author&gt;&lt;/authors&gt;&lt;/contributors&gt;&lt;titles&gt;&lt;title&gt;Ethical Guidelines for Biomedical Research on Human Participants &lt;/title&gt;&lt;/titles&gt;&lt;volume&gt;2018&lt;/volume&gt;&lt;number&gt;11th February&lt;/number&gt;&lt;dates&gt;&lt;year&gt;2006&lt;/year&gt;&lt;/dates&gt;&lt;pub-location&gt;New Delhi, India&lt;/pub-location&gt;&lt;urls&gt;&lt;related-urls&gt;&lt;url&gt;http://icmr.nic.in/ethical_guidelines.pdf&lt;/url&gt;&lt;/related-urls&gt;&lt;/urls&gt;&lt;/record&gt;&lt;/Cite&gt;&lt;/EndNote&gt;</w:instrText>
      </w:r>
      <w:r w:rsidR="000A0DFC">
        <w:rPr>
          <w:rFonts w:ascii="Times New Roman" w:hAnsi="Times New Roman" w:cs="Times New Roman"/>
          <w:sz w:val="24"/>
          <w:szCs w:val="24"/>
          <w:lang w:val="en-US"/>
        </w:rPr>
        <w:fldChar w:fldCharType="separate"/>
      </w:r>
      <w:r w:rsidR="00901173">
        <w:rPr>
          <w:rFonts w:ascii="Times New Roman" w:hAnsi="Times New Roman" w:cs="Times New Roman"/>
          <w:noProof/>
          <w:sz w:val="24"/>
          <w:szCs w:val="24"/>
          <w:lang w:val="en-US"/>
        </w:rPr>
        <w:t>(2)</w:t>
      </w:r>
      <w:r w:rsidR="000A0DFC">
        <w:rPr>
          <w:rFonts w:ascii="Times New Roman" w:hAnsi="Times New Roman" w:cs="Times New Roman"/>
          <w:sz w:val="24"/>
          <w:szCs w:val="24"/>
          <w:lang w:val="en-US"/>
        </w:rPr>
        <w:fldChar w:fldCharType="end"/>
      </w:r>
      <w:r w:rsidR="001743FA" w:rsidRPr="00733546">
        <w:rPr>
          <w:rFonts w:ascii="Times New Roman" w:hAnsi="Times New Roman" w:cs="Times New Roman"/>
          <w:sz w:val="24"/>
          <w:szCs w:val="24"/>
          <w:lang w:val="en-US"/>
        </w:rPr>
        <w:t>, d</w:t>
      </w:r>
      <w:r w:rsidR="00901173">
        <w:rPr>
          <w:rFonts w:ascii="Times New Roman" w:hAnsi="Times New Roman" w:cs="Times New Roman"/>
          <w:sz w:val="24"/>
          <w:szCs w:val="24"/>
          <w:lang w:val="en-US"/>
        </w:rPr>
        <w:t>escribe</w:t>
      </w:r>
      <w:r w:rsidR="001743FA" w:rsidRPr="00733546">
        <w:rPr>
          <w:rFonts w:ascii="Times New Roman" w:hAnsi="Times New Roman" w:cs="Times New Roman"/>
          <w:sz w:val="24"/>
          <w:szCs w:val="24"/>
          <w:lang w:val="en-US"/>
        </w:rPr>
        <w:t xml:space="preserve"> how </w:t>
      </w:r>
      <w:ins w:id="6" w:author="Author">
        <w:r w:rsidR="00B217B9">
          <w:rPr>
            <w:rFonts w:ascii="Times New Roman" w:hAnsi="Times New Roman" w:cs="Times New Roman"/>
            <w:sz w:val="24"/>
            <w:szCs w:val="24"/>
            <w:lang w:val="en-US"/>
          </w:rPr>
          <w:t xml:space="preserve">critique </w:t>
        </w:r>
      </w:ins>
      <w:commentRangeStart w:id="7"/>
      <w:del w:id="8" w:author="Author">
        <w:r w:rsidR="001743FA" w:rsidRPr="009E634F" w:rsidDel="00B217B9">
          <w:rPr>
            <w:rFonts w:ascii="Times New Roman" w:hAnsi="Times New Roman" w:cs="Times New Roman"/>
            <w:sz w:val="24"/>
            <w:szCs w:val="24"/>
            <w:highlight w:val="yellow"/>
            <w:lang w:val="en-US"/>
          </w:rPr>
          <w:delText>critic</w:delText>
        </w:r>
      </w:del>
      <w:commentRangeEnd w:id="7"/>
      <w:r w:rsidR="00F50C61">
        <w:rPr>
          <w:rStyle w:val="CommentReference"/>
          <w:vanish/>
        </w:rPr>
        <w:commentReference w:id="7"/>
      </w:r>
      <w:r w:rsidR="001743FA" w:rsidRPr="00733546">
        <w:rPr>
          <w:rFonts w:ascii="Times New Roman" w:hAnsi="Times New Roman" w:cs="Times New Roman"/>
          <w:sz w:val="24"/>
          <w:szCs w:val="24"/>
          <w:lang w:val="en-US"/>
        </w:rPr>
        <w:t xml:space="preserve"> on earlier version has been addressed in </w:t>
      </w:r>
      <w:r w:rsidR="00901173">
        <w:rPr>
          <w:rFonts w:ascii="Times New Roman" w:hAnsi="Times New Roman" w:cs="Times New Roman"/>
          <w:sz w:val="24"/>
          <w:szCs w:val="24"/>
          <w:lang w:val="en-US"/>
        </w:rPr>
        <w:t>2017</w:t>
      </w:r>
      <w:r w:rsidR="001743FA" w:rsidRPr="00733546">
        <w:rPr>
          <w:rFonts w:ascii="Times New Roman" w:hAnsi="Times New Roman" w:cs="Times New Roman"/>
          <w:sz w:val="24"/>
          <w:szCs w:val="24"/>
          <w:lang w:val="en-US"/>
        </w:rPr>
        <w:t xml:space="preserve"> guidelines</w:t>
      </w:r>
      <w:r w:rsidR="000A0DFC">
        <w:rPr>
          <w:rFonts w:ascii="Times New Roman" w:hAnsi="Times New Roman" w:cs="Times New Roman"/>
          <w:sz w:val="24"/>
          <w:szCs w:val="24"/>
          <w:lang w:val="en-US"/>
        </w:rPr>
        <w:fldChar w:fldCharType="begin"/>
      </w:r>
      <w:r w:rsidR="00901173">
        <w:rPr>
          <w:rFonts w:ascii="Times New Roman" w:hAnsi="Times New Roman" w:cs="Times New Roman"/>
          <w:sz w:val="24"/>
          <w:szCs w:val="24"/>
          <w:lang w:val="en-US"/>
        </w:rPr>
        <w:instrText xml:space="preserve"> ADDIN EN.CITE &lt;EndNote&gt;&lt;Cite&gt;&lt;Author&gt;Satalkar&lt;/Author&gt;&lt;Year&gt;2015&lt;/Year&gt;&lt;RecNum&gt;2&lt;/RecNum&gt;&lt;DisplayText&gt;(3)&lt;/DisplayText&gt;&lt;record&gt;&lt;rec-number&gt;2&lt;/rec-number&gt;&lt;foreign-keys&gt;&lt;key app="EN" db-id="5swa50f0sfvxxuewttm5t0eawwfxz0a5zwfd" timestamp="1518370588"&gt;2&lt;/key&gt;&lt;/foreign-keys&gt;&lt;ref-type name="Journal Article"&gt;17&lt;/ref-type&gt;&lt;contributors&gt;&lt;authors&gt;&lt;author&gt;Satalkar, Priya&lt;/author&gt;&lt;author&gt;Shaw, David&lt;/author&gt;&lt;/authors&gt;&lt;/contributors&gt;&lt;titles&gt;&lt;title&gt;Not fit for purpose: the ethical guidelines of the Indian Council of Medical Research&lt;/title&gt;&lt;secondary-title&gt;Developing World Bioethics&lt;/secondary-title&gt;&lt;/titles&gt;&lt;periodical&gt;&lt;full-title&gt;Developing world bioethics&lt;/full-title&gt;&lt;/periodical&gt;&lt;pages&gt;40-47&lt;/pages&gt;&lt;volume&gt;15&lt;/volume&gt;&lt;number&gt;1&lt;/number&gt;&lt;dates&gt;&lt;year&gt;2015&lt;/year&gt;&lt;/dates&gt;&lt;isbn&gt;1471-8847&lt;/isbn&gt;&lt;urls&gt;&lt;/urls&gt;&lt;/record&gt;&lt;/Cite&gt;&lt;/EndNote&gt;</w:instrText>
      </w:r>
      <w:r w:rsidR="000A0DFC">
        <w:rPr>
          <w:rFonts w:ascii="Times New Roman" w:hAnsi="Times New Roman" w:cs="Times New Roman"/>
          <w:sz w:val="24"/>
          <w:szCs w:val="24"/>
          <w:lang w:val="en-US"/>
        </w:rPr>
        <w:fldChar w:fldCharType="separate"/>
      </w:r>
      <w:r w:rsidR="00901173">
        <w:rPr>
          <w:rFonts w:ascii="Times New Roman" w:hAnsi="Times New Roman" w:cs="Times New Roman"/>
          <w:noProof/>
          <w:sz w:val="24"/>
          <w:szCs w:val="24"/>
          <w:lang w:val="en-US"/>
        </w:rPr>
        <w:t>(3)</w:t>
      </w:r>
      <w:r w:rsidR="000A0DFC">
        <w:rPr>
          <w:rFonts w:ascii="Times New Roman" w:hAnsi="Times New Roman" w:cs="Times New Roman"/>
          <w:sz w:val="24"/>
          <w:szCs w:val="24"/>
          <w:lang w:val="en-US"/>
        </w:rPr>
        <w:fldChar w:fldCharType="end"/>
      </w:r>
      <w:r w:rsidR="001743FA" w:rsidRPr="00733546">
        <w:rPr>
          <w:rFonts w:ascii="Times New Roman" w:hAnsi="Times New Roman" w:cs="Times New Roman"/>
          <w:sz w:val="24"/>
          <w:szCs w:val="24"/>
          <w:lang w:val="en-US"/>
        </w:rPr>
        <w:t xml:space="preserve"> and elaborate </w:t>
      </w:r>
      <w:r w:rsidR="00247B05" w:rsidRPr="00733546">
        <w:rPr>
          <w:rFonts w:ascii="Times New Roman" w:hAnsi="Times New Roman" w:cs="Times New Roman"/>
          <w:sz w:val="24"/>
          <w:szCs w:val="24"/>
          <w:lang w:val="en-US"/>
        </w:rPr>
        <w:t xml:space="preserve">on </w:t>
      </w:r>
      <w:r w:rsidR="001743FA" w:rsidRPr="00733546">
        <w:rPr>
          <w:rFonts w:ascii="Times New Roman" w:hAnsi="Times New Roman" w:cs="Times New Roman"/>
          <w:sz w:val="24"/>
          <w:szCs w:val="24"/>
          <w:lang w:val="en-US"/>
        </w:rPr>
        <w:t xml:space="preserve">the strengths and </w:t>
      </w:r>
      <w:r w:rsidR="00C96D34">
        <w:rPr>
          <w:rFonts w:ascii="Times New Roman" w:hAnsi="Times New Roman" w:cs="Times New Roman"/>
          <w:sz w:val="24"/>
          <w:szCs w:val="24"/>
          <w:lang w:val="en-US"/>
        </w:rPr>
        <w:t>few areas for further improvement</w:t>
      </w:r>
      <w:r w:rsidR="001743FA" w:rsidRPr="00733546">
        <w:rPr>
          <w:rFonts w:ascii="Times New Roman" w:hAnsi="Times New Roman" w:cs="Times New Roman"/>
          <w:sz w:val="24"/>
          <w:szCs w:val="24"/>
          <w:lang w:val="en-US"/>
        </w:rPr>
        <w:t xml:space="preserve">. </w:t>
      </w:r>
    </w:p>
    <w:p w14:paraId="25EA539A" w14:textId="77777777" w:rsidR="001743FA" w:rsidRPr="00733546" w:rsidRDefault="001743F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General comment on ICMR ethics guideline 2017</w:t>
      </w:r>
    </w:p>
    <w:p w14:paraId="2996117D" w14:textId="77777777" w:rsidR="005E70ED" w:rsidRDefault="0013558B" w:rsidP="00733546">
      <w:pPr>
        <w:spacing w:line="240" w:lineRule="auto"/>
        <w:rPr>
          <w:ins w:id="9" w:author="Author"/>
          <w:rFonts w:ascii="Times New Roman" w:hAnsi="Times New Roman" w:cs="Times New Roman"/>
          <w:sz w:val="24"/>
          <w:szCs w:val="24"/>
          <w:lang w:val="en-US"/>
        </w:rPr>
      </w:pPr>
      <w:commentRangeStart w:id="10"/>
      <w:r w:rsidRPr="00733546">
        <w:rPr>
          <w:rFonts w:ascii="Times New Roman" w:hAnsi="Times New Roman" w:cs="Times New Roman"/>
          <w:sz w:val="24"/>
          <w:szCs w:val="24"/>
          <w:lang w:val="en-US"/>
        </w:rPr>
        <w:t xml:space="preserve">The first </w:t>
      </w:r>
      <w:commentRangeEnd w:id="10"/>
      <w:r w:rsidR="00B217B9">
        <w:rPr>
          <w:rStyle w:val="CommentReference"/>
        </w:rPr>
        <w:commentReference w:id="10"/>
      </w:r>
      <w:r w:rsidRPr="00733546">
        <w:rPr>
          <w:rFonts w:ascii="Times New Roman" w:hAnsi="Times New Roman" w:cs="Times New Roman"/>
          <w:sz w:val="24"/>
          <w:szCs w:val="24"/>
          <w:lang w:val="en-US"/>
        </w:rPr>
        <w:t>striking change in the revised guideline is the breadth of its scope</w:t>
      </w:r>
      <w:r w:rsidR="004722EC"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reflecting</w:t>
      </w:r>
      <w:r w:rsidRPr="00733546">
        <w:rPr>
          <w:rFonts w:ascii="Times New Roman" w:hAnsi="Times New Roman" w:cs="Times New Roman"/>
          <w:sz w:val="24"/>
          <w:szCs w:val="24"/>
          <w:lang w:val="en-US"/>
        </w:rPr>
        <w:t xml:space="preserve"> rapid changes taking place in the field of biomedical research and incorporating evolving </w:t>
      </w:r>
      <w:r w:rsidR="00671414" w:rsidRPr="00733546">
        <w:rPr>
          <w:rFonts w:ascii="Times New Roman" w:hAnsi="Times New Roman" w:cs="Times New Roman"/>
          <w:sz w:val="24"/>
          <w:szCs w:val="24"/>
          <w:lang w:val="en-US"/>
        </w:rPr>
        <w:t>interdisciplinary research methods</w:t>
      </w:r>
      <w:r w:rsidRPr="00733546">
        <w:rPr>
          <w:rFonts w:ascii="Times New Roman" w:hAnsi="Times New Roman" w:cs="Times New Roman"/>
          <w:sz w:val="24"/>
          <w:szCs w:val="24"/>
          <w:lang w:val="en-US"/>
        </w:rPr>
        <w:t xml:space="preserve"> and </w:t>
      </w:r>
      <w:r w:rsidR="00247B05" w:rsidRPr="00733546">
        <w:rPr>
          <w:rFonts w:ascii="Times New Roman" w:hAnsi="Times New Roman" w:cs="Times New Roman"/>
          <w:sz w:val="24"/>
          <w:szCs w:val="24"/>
          <w:lang w:val="en-US"/>
        </w:rPr>
        <w:t>fields</w:t>
      </w:r>
      <w:r w:rsidRPr="00733546">
        <w:rPr>
          <w:rFonts w:ascii="Times New Roman" w:hAnsi="Times New Roman" w:cs="Times New Roman"/>
          <w:sz w:val="24"/>
          <w:szCs w:val="24"/>
          <w:lang w:val="en-US"/>
        </w:rPr>
        <w:t xml:space="preserve"> such as public health research, social and behavioral sciences research in health, biobanking and research during humanitarian emergencies and disasters. Though some inputs on these topics were already evident in 2006 guidelines, the revised guideline provides </w:t>
      </w:r>
      <w:r w:rsidR="00671414" w:rsidRPr="00733546">
        <w:rPr>
          <w:rFonts w:ascii="Times New Roman" w:hAnsi="Times New Roman" w:cs="Times New Roman"/>
          <w:sz w:val="24"/>
          <w:szCs w:val="24"/>
          <w:lang w:val="en-US"/>
        </w:rPr>
        <w:t>detailed</w:t>
      </w:r>
      <w:r w:rsidRPr="00733546">
        <w:rPr>
          <w:rFonts w:ascii="Times New Roman" w:hAnsi="Times New Roman" w:cs="Times New Roman"/>
          <w:sz w:val="24"/>
          <w:szCs w:val="24"/>
          <w:lang w:val="en-US"/>
        </w:rPr>
        <w:t xml:space="preserve"> guidance. </w:t>
      </w:r>
      <w:r w:rsidR="00671414" w:rsidRPr="00733546">
        <w:rPr>
          <w:rFonts w:ascii="Times New Roman" w:hAnsi="Times New Roman" w:cs="Times New Roman"/>
          <w:sz w:val="24"/>
          <w:szCs w:val="24"/>
          <w:lang w:val="en-US"/>
        </w:rPr>
        <w:t xml:space="preserve">The term health research is added in the </w:t>
      </w:r>
      <w:r w:rsidRPr="00733546">
        <w:rPr>
          <w:rFonts w:ascii="Times New Roman" w:hAnsi="Times New Roman" w:cs="Times New Roman"/>
          <w:sz w:val="24"/>
          <w:szCs w:val="24"/>
          <w:lang w:val="en-US"/>
        </w:rPr>
        <w:t>title of the</w:t>
      </w:r>
      <w:r w:rsidR="00671414" w:rsidRPr="00733546">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revised</w:t>
      </w:r>
      <w:r w:rsidRPr="00733546">
        <w:rPr>
          <w:rFonts w:ascii="Times New Roman" w:hAnsi="Times New Roman" w:cs="Times New Roman"/>
          <w:sz w:val="24"/>
          <w:szCs w:val="24"/>
          <w:lang w:val="en-US"/>
        </w:rPr>
        <w:t xml:space="preserve"> guideline to already existing </w:t>
      </w:r>
      <w:r w:rsidR="00671414" w:rsidRPr="00733546">
        <w:rPr>
          <w:rFonts w:ascii="Times New Roman" w:hAnsi="Times New Roman" w:cs="Times New Roman"/>
          <w:sz w:val="24"/>
          <w:szCs w:val="24"/>
          <w:lang w:val="en-US"/>
        </w:rPr>
        <w:t xml:space="preserve">term </w:t>
      </w:r>
      <w:r w:rsidRPr="00733546">
        <w:rPr>
          <w:rFonts w:ascii="Times New Roman" w:hAnsi="Times New Roman" w:cs="Times New Roman"/>
          <w:sz w:val="24"/>
          <w:szCs w:val="24"/>
          <w:lang w:val="en-US"/>
        </w:rPr>
        <w:t xml:space="preserve">biomedical research. </w:t>
      </w:r>
      <w:r w:rsidR="00901173" w:rsidRPr="00733546">
        <w:rPr>
          <w:rFonts w:ascii="Times New Roman" w:hAnsi="Times New Roman" w:cs="Times New Roman"/>
          <w:sz w:val="24"/>
          <w:szCs w:val="24"/>
          <w:lang w:val="en-US"/>
        </w:rPr>
        <w:t xml:space="preserve">Social and behavioral sciences </w:t>
      </w:r>
      <w:r w:rsidR="00C8051A">
        <w:rPr>
          <w:rFonts w:ascii="Times New Roman" w:hAnsi="Times New Roman" w:cs="Times New Roman"/>
          <w:sz w:val="24"/>
          <w:szCs w:val="24"/>
          <w:lang w:val="en-US"/>
        </w:rPr>
        <w:t xml:space="preserve">make </w:t>
      </w:r>
      <w:r w:rsidR="00C8051A" w:rsidRPr="00C8051A">
        <w:rPr>
          <w:rFonts w:ascii="Times New Roman" w:hAnsi="Times New Roman" w:cs="Times New Roman"/>
          <w:sz w:val="24"/>
          <w:szCs w:val="24"/>
          <w:lang w:val="en-US"/>
        </w:rPr>
        <w:t>significant</w:t>
      </w:r>
      <w:r w:rsidR="00C8051A">
        <w:rPr>
          <w:rFonts w:ascii="Times New Roman" w:hAnsi="Times New Roman" w:cs="Times New Roman"/>
          <w:sz w:val="24"/>
          <w:szCs w:val="24"/>
          <w:lang w:val="en-US"/>
        </w:rPr>
        <w:t xml:space="preserve"> </w:t>
      </w:r>
      <w:r w:rsidR="00901173" w:rsidRPr="00733546">
        <w:rPr>
          <w:rFonts w:ascii="Times New Roman" w:hAnsi="Times New Roman" w:cs="Times New Roman"/>
          <w:sz w:val="24"/>
          <w:szCs w:val="24"/>
          <w:lang w:val="en-US"/>
        </w:rPr>
        <w:t>contribut</w:t>
      </w:r>
      <w:r w:rsidR="00C8051A">
        <w:rPr>
          <w:rFonts w:ascii="Times New Roman" w:hAnsi="Times New Roman" w:cs="Times New Roman"/>
          <w:sz w:val="24"/>
          <w:szCs w:val="24"/>
          <w:lang w:val="en-US"/>
        </w:rPr>
        <w:t>ion</w:t>
      </w:r>
      <w:r w:rsidR="00901173" w:rsidRPr="00733546">
        <w:rPr>
          <w:rFonts w:ascii="Times New Roman" w:hAnsi="Times New Roman" w:cs="Times New Roman"/>
          <w:sz w:val="24"/>
          <w:szCs w:val="24"/>
          <w:lang w:val="en-US"/>
        </w:rPr>
        <w:t xml:space="preserve"> in understanding individual, cultural and community level factors that influence and alter human health and wellbeing. </w:t>
      </w:r>
    </w:p>
    <w:p w14:paraId="7D29BA61" w14:textId="77777777" w:rsidR="005E70ED" w:rsidRDefault="00901173" w:rsidP="00733546">
      <w:pPr>
        <w:spacing w:line="240" w:lineRule="auto"/>
        <w:rPr>
          <w:ins w:id="11" w:author="Author"/>
          <w:rFonts w:ascii="Times New Roman" w:hAnsi="Times New Roman" w:cs="Times New Roman"/>
          <w:sz w:val="24"/>
          <w:szCs w:val="24"/>
          <w:lang w:val="en-US"/>
        </w:rPr>
      </w:pPr>
      <w:commentRangeStart w:id="12"/>
      <w:r>
        <w:rPr>
          <w:rFonts w:ascii="Times New Roman" w:hAnsi="Times New Roman" w:cs="Times New Roman"/>
          <w:sz w:val="24"/>
          <w:szCs w:val="24"/>
          <w:lang w:val="en-US"/>
        </w:rPr>
        <w:t>In addition,</w:t>
      </w:r>
      <w:r w:rsidR="0013558B" w:rsidRPr="00733546">
        <w:rPr>
          <w:rFonts w:ascii="Times New Roman" w:hAnsi="Times New Roman" w:cs="Times New Roman"/>
          <w:sz w:val="24"/>
          <w:szCs w:val="24"/>
          <w:lang w:val="en-US"/>
        </w:rPr>
        <w:t xml:space="preserve"> </w:t>
      </w:r>
      <w:r w:rsidR="00313AAF" w:rsidRPr="00733546">
        <w:rPr>
          <w:rFonts w:ascii="Times New Roman" w:hAnsi="Times New Roman" w:cs="Times New Roman"/>
          <w:sz w:val="24"/>
          <w:szCs w:val="24"/>
          <w:lang w:val="en-US"/>
        </w:rPr>
        <w:t>novel</w:t>
      </w:r>
      <w:r w:rsidR="00671414" w:rsidRPr="00733546">
        <w:rPr>
          <w:rFonts w:ascii="Times New Roman" w:hAnsi="Times New Roman" w:cs="Times New Roman"/>
          <w:sz w:val="24"/>
          <w:szCs w:val="24"/>
          <w:lang w:val="en-US"/>
        </w:rPr>
        <w:t xml:space="preserve"> </w:t>
      </w:r>
      <w:r w:rsidR="0013558B" w:rsidRPr="00733546">
        <w:rPr>
          <w:rFonts w:ascii="Times New Roman" w:hAnsi="Times New Roman" w:cs="Times New Roman"/>
          <w:sz w:val="24"/>
          <w:szCs w:val="24"/>
          <w:lang w:val="en-US"/>
        </w:rPr>
        <w:t xml:space="preserve">research methods and approaches </w:t>
      </w:r>
      <w:r w:rsidR="00671414" w:rsidRPr="00733546">
        <w:rPr>
          <w:rFonts w:ascii="Times New Roman" w:hAnsi="Times New Roman" w:cs="Times New Roman"/>
          <w:sz w:val="24"/>
          <w:szCs w:val="24"/>
          <w:lang w:val="en-US"/>
        </w:rPr>
        <w:t>are convergent with information technology,</w:t>
      </w:r>
      <w:r w:rsidR="0013558B" w:rsidRPr="00733546">
        <w:rPr>
          <w:rFonts w:ascii="Times New Roman" w:hAnsi="Times New Roman" w:cs="Times New Roman"/>
          <w:sz w:val="24"/>
          <w:szCs w:val="24"/>
          <w:lang w:val="en-US"/>
        </w:rPr>
        <w:t xml:space="preserve"> </w:t>
      </w:r>
      <w:r w:rsidR="00671414" w:rsidRPr="00733546">
        <w:rPr>
          <w:rFonts w:ascii="Times New Roman" w:hAnsi="Times New Roman" w:cs="Times New Roman"/>
          <w:sz w:val="24"/>
          <w:szCs w:val="24"/>
          <w:lang w:val="en-US"/>
        </w:rPr>
        <w:t>facilitated by internet</w:t>
      </w:r>
      <w:r w:rsidR="0013558B" w:rsidRPr="00733546">
        <w:rPr>
          <w:rFonts w:ascii="Times New Roman" w:hAnsi="Times New Roman" w:cs="Times New Roman"/>
          <w:sz w:val="24"/>
          <w:szCs w:val="24"/>
          <w:lang w:val="en-US"/>
        </w:rPr>
        <w:t xml:space="preserve"> and go beyond traditional clinical research </w:t>
      </w:r>
      <w:r w:rsidR="009B7274" w:rsidRPr="00733546">
        <w:rPr>
          <w:rFonts w:ascii="Times New Roman" w:hAnsi="Times New Roman" w:cs="Times New Roman"/>
          <w:sz w:val="24"/>
          <w:szCs w:val="24"/>
          <w:lang w:val="en-US"/>
        </w:rPr>
        <w:t xml:space="preserve">paradigm </w:t>
      </w:r>
      <w:commentRangeEnd w:id="12"/>
      <w:r w:rsidR="00E43AD1">
        <w:rPr>
          <w:rStyle w:val="CommentReference"/>
          <w:vanish/>
        </w:rPr>
        <w:commentReference w:id="12"/>
      </w:r>
      <w:r w:rsidR="000A0DFC">
        <w:rPr>
          <w:rFonts w:ascii="Times New Roman" w:hAnsi="Times New Roman" w:cs="Times New Roman"/>
          <w:sz w:val="24"/>
          <w:szCs w:val="24"/>
          <w:lang w:val="en-US"/>
        </w:rPr>
        <w:fldChar w:fldCharType="begin">
          <w:fldData xml:space="preserve">PEVuZE5vdGU+PENpdGU+PEF1dGhvcj5CdWNoYW5hbjwvQXV0aG9yPjxZZWFyPjIwMTE8L1llYXI+
PFJlY051bT4xMDwvUmVjTnVtPjxEaXNwbGF5VGV4dD4oNC02KTwvRGlzcGxheVRleHQ+PHJlY29y
ZD48cmVjLW51bWJlcj4xMDwvcmVjLW51bWJlcj48Zm9yZWlnbi1rZXlzPjxrZXkgYXBwPSJFTiIg
ZGItaWQ9IjVzd2E1MGYwc2Z2eHh1ZXd0dG01dDBlYXd3Znh6MGE1endmZCIgdGltZXN0YW1wPSIx
NTE4NTc2MTA1Ij4xMDwva2V5PjwvZm9yZWlnbi1rZXlzPjxyZWYtdHlwZSBuYW1lPSJKb3VybmFs
IEFydGljbGUiPjE3PC9yZWYtdHlwZT48Y29udHJpYnV0b3JzPjxhdXRob3JzPjxhdXRob3I+QnVj
aGFuYW4sIEVsaXphYmV0aCBBPC9hdXRob3I+PC9hdXRob3JzPjwvY29udHJpYnV0b3JzPjx0aXRs
ZXM+PHRpdGxlPkludGVybmV0IHJlc2VhcmNoIGV0aGljczogUGFzdCwgcHJlc2VudCwgYW5kIGZ1
dHVyZTwvdGl0bGU+PHNlY29uZGFyeS10aXRsZT5UaGUgaGFuZGJvb2sgb2YgSW50ZXJuZXQgc3R1
ZGllczwvc2Vjb25kYXJ5LXRpdGxlPjwvdGl0bGVzPjxwZXJpb2RpY2FsPjxmdWxsLXRpdGxlPlRo
ZSBoYW5kYm9vayBvZiBJbnRlcm5ldCBzdHVkaWVzPC9mdWxsLXRpdGxlPjwvcGVyaW9kaWNhbD48
cGFnZXM+ODM8L3BhZ2VzPjx2b2x1bWU+MTE8L3ZvbHVtZT48ZGF0ZXM+PHllYXI+MjAxMTwveWVh
cj48L2RhdGVzPjx1cmxzPjwvdXJscz48L3JlY29yZD48L0NpdGU+PENpdGU+PEF1dGhvcj5Db252
ZXJ5PC9BdXRob3I+PFllYXI+MjAxMjwvWWVhcj48UmVjTnVtPjk8L1JlY051bT48cmVjb3JkPjxy
ZWMtbnVtYmVyPjk8L3JlYy1udW1iZXI+PGZvcmVpZ24ta2V5cz48a2V5IGFwcD0iRU4iIGRiLWlk
PSI1c3dhNTBmMHNmdnh4dWV3dHRtNXQwZWF3d2Z4ejBhNXp3ZmQiIHRpbWVzdGFtcD0iMTUxODU3
NjA5NCI+OTwva2V5PjwvZm9yZWlnbi1rZXlzPjxyZWYtdHlwZSBuYW1lPSJKb3VybmFsIEFydGlj
bGUiPjE3PC9yZWYtdHlwZT48Y29udHJpYnV0b3JzPjxhdXRob3JzPjxhdXRob3I+Q29udmVyeSwg
SWFuPC9hdXRob3I+PGF1dGhvcj5Db3gsIERpYW5lPC9hdXRob3I+PC9hdXRob3JzPjwvY29udHJp
YnV0b3JzPjx0aXRsZXM+PHRpdGxlPkEgcmV2aWV3IG9mIHJlc2VhcmNoIGV0aGljcyBpbiBpbnRl
cm5ldCBiYXNlZCByZXNlYXJjaDwvdGl0bGU+PHNlY29uZGFyeS10aXRsZT5QcmFjdGl0aW9uZXIg
UmVzZWFyY2ggaW4gSGlnaGVyIEVkdWNhdGlvbjwvc2Vjb25kYXJ5LXRpdGxlPjwvdGl0bGVzPjxw
ZXJpb2RpY2FsPjxmdWxsLXRpdGxlPlByYWN0aXRpb25lciBSZXNlYXJjaCBpbiBIaWdoZXIgRWR1
Y2F0aW9uPC9mdWxsLXRpdGxlPjwvcGVyaW9kaWNhbD48cGFnZXM+NTAtNTc8L3BhZ2VzPjx2b2x1
bWU+Njwvdm9sdW1lPjxudW1iZXI+MTwvbnVtYmVyPjxkYXRlcz48eWVhcj4yMDEyPC95ZWFyPjwv
ZGF0ZXM+PGlzYm4+MTc1NS0xMzgyPC9pc2JuPjx1cmxzPjwvdXJscz48L3JlY29yZD48L0NpdGU+
PENpdGU+PEF1dGhvcj5GYWRlbjwvQXV0aG9yPjxZZWFyPjIwMTM8L1llYXI+PFJlY051bT44PC9S
ZWNOdW0+PHJlY29yZD48cmVjLW51bWJlcj44PC9yZWMtbnVtYmVyPjxmb3JlaWduLWtleXM+PGtl
eSBhcHA9IkVOIiBkYi1pZD0iNXN3YTUwZjBzZnZ4eHVld3R0bTV0MGVhd3dmeHowYTV6d2ZkIiB0
aW1lc3RhbXA9IjE1MTg1NzYwODIiPjg8L2tleT48L2ZvcmVpZ24ta2V5cz48cmVmLXR5cGUgbmFt
ZT0iSm91cm5hbCBBcnRpY2xlIj4xNzwvcmVmLXR5cGU+PGNvbnRyaWJ1dG9ycz48YXV0aG9ycz48
YXV0aG9yPkZhZGVuLCBSdXRoIFI8L2F1dGhvcj48YXV0aG9yPkthc3MsIE5hbmN5IEU8L2F1dGhv
cj48YXV0aG9yPkdvb2RtYW4sIFN0ZXZlbiBOPC9hdXRob3I+PGF1dGhvcj5Qcm9ub3Zvc3QsIFBl
dGVyPC9hdXRob3I+PGF1dGhvcj5UdW5pcywgU2VhbjwvYXV0aG9yPjxhdXRob3I+QmVhdWNoYW1w
LCBUb20gTDwvYXV0aG9yPjwvYXV0aG9ycz48L2NvbnRyaWJ1dG9ycz48dGl0bGVzPjx0aXRsZT5B
biBldGhpY3MgZnJhbWV3b3JrIGZvciBhIGxlYXJuaW5nIGhlYWx0aCBjYXJlIHN5c3RlbTogYSBk
ZXBhcnR1cmUgZnJvbSB0cmFkaXRpb25hbCByZXNlYXJjaCBldGhpY3MgYW5kIGNsaW5pY2FsIGV0
aGljczwvdGl0bGU+PHNlY29uZGFyeS10aXRsZT5IYXN0aW5ncyBDZW50ZXIgUmVwb3J0PC9zZWNv
bmRhcnktdGl0bGU+PC90aXRsZXM+PHBlcmlvZGljYWw+PGZ1bGwtdGl0bGU+SGFzdGluZ3MgQ2Vu
dGVyIFJlcG9ydDwvZnVsbC10aXRsZT48L3BlcmlvZGljYWw+PHZvbHVtZT40Mzwvdm9sdW1lPjxu
dW1iZXI+czE8L251bWJlcj48ZGF0ZXM+PHllYXI+MjAxMzwveWVhcj48L2RhdGVzPjxpc2JuPjE1
NTItMTQ2WDwvaXNibj48dXJscz48L3VybHM+PC9yZWNvcmQ+PC9DaXRlPjwvRW5kTm90ZT5=
</w:fldData>
        </w:fldChar>
      </w:r>
      <w:r w:rsidR="00183C5C">
        <w:rPr>
          <w:rFonts w:ascii="Times New Roman" w:hAnsi="Times New Roman" w:cs="Times New Roman"/>
          <w:sz w:val="24"/>
          <w:szCs w:val="24"/>
          <w:lang w:val="en-US"/>
        </w:rPr>
        <w:instrText xml:space="preserve"> ADDIN EN.CITE </w:instrText>
      </w:r>
      <w:r w:rsidR="000A0DFC">
        <w:rPr>
          <w:rFonts w:ascii="Times New Roman" w:hAnsi="Times New Roman" w:cs="Times New Roman"/>
          <w:sz w:val="24"/>
          <w:szCs w:val="24"/>
          <w:lang w:val="en-US"/>
        </w:rPr>
        <w:fldChar w:fldCharType="begin">
          <w:fldData xml:space="preserve">PEVuZE5vdGU+PENpdGU+PEF1dGhvcj5CdWNoYW5hbjwvQXV0aG9yPjxZZWFyPjIwMTE8L1llYXI+
PFJlY051bT4xMDwvUmVjTnVtPjxEaXNwbGF5VGV4dD4oNC02KTwvRGlzcGxheVRleHQ+PHJlY29y
ZD48cmVjLW51bWJlcj4xMDwvcmVjLW51bWJlcj48Zm9yZWlnbi1rZXlzPjxrZXkgYXBwPSJFTiIg
ZGItaWQ9IjVzd2E1MGYwc2Z2eHh1ZXd0dG01dDBlYXd3Znh6MGE1endmZCIgdGltZXN0YW1wPSIx
NTE4NTc2MTA1Ij4xMDwva2V5PjwvZm9yZWlnbi1rZXlzPjxyZWYtdHlwZSBuYW1lPSJKb3VybmFs
IEFydGljbGUiPjE3PC9yZWYtdHlwZT48Y29udHJpYnV0b3JzPjxhdXRob3JzPjxhdXRob3I+QnVj
aGFuYW4sIEVsaXphYmV0aCBBPC9hdXRob3I+PC9hdXRob3JzPjwvY29udHJpYnV0b3JzPjx0aXRs
ZXM+PHRpdGxlPkludGVybmV0IHJlc2VhcmNoIGV0aGljczogUGFzdCwgcHJlc2VudCwgYW5kIGZ1
dHVyZTwvdGl0bGU+PHNlY29uZGFyeS10aXRsZT5UaGUgaGFuZGJvb2sgb2YgSW50ZXJuZXQgc3R1
ZGllczwvc2Vjb25kYXJ5LXRpdGxlPjwvdGl0bGVzPjxwZXJpb2RpY2FsPjxmdWxsLXRpdGxlPlRo
ZSBoYW5kYm9vayBvZiBJbnRlcm5ldCBzdHVkaWVzPC9mdWxsLXRpdGxlPjwvcGVyaW9kaWNhbD48
cGFnZXM+ODM8L3BhZ2VzPjx2b2x1bWU+MTE8L3ZvbHVtZT48ZGF0ZXM+PHllYXI+MjAxMTwveWVh
cj48L2RhdGVzPjx1cmxzPjwvdXJscz48L3JlY29yZD48L0NpdGU+PENpdGU+PEF1dGhvcj5Db252
ZXJ5PC9BdXRob3I+PFllYXI+MjAxMjwvWWVhcj48UmVjTnVtPjk8L1JlY051bT48cmVjb3JkPjxy
ZWMtbnVtYmVyPjk8L3JlYy1udW1iZXI+PGZvcmVpZ24ta2V5cz48a2V5IGFwcD0iRU4iIGRiLWlk
PSI1c3dhNTBmMHNmdnh4dWV3dHRtNXQwZWF3d2Z4ejBhNXp3ZmQiIHRpbWVzdGFtcD0iMTUxODU3
NjA5NCI+OTwva2V5PjwvZm9yZWlnbi1rZXlzPjxyZWYtdHlwZSBuYW1lPSJKb3VybmFsIEFydGlj
bGUiPjE3PC9yZWYtdHlwZT48Y29udHJpYnV0b3JzPjxhdXRob3JzPjxhdXRob3I+Q29udmVyeSwg
SWFuPC9hdXRob3I+PGF1dGhvcj5Db3gsIERpYW5lPC9hdXRob3I+PC9hdXRob3JzPjwvY29udHJp
YnV0b3JzPjx0aXRsZXM+PHRpdGxlPkEgcmV2aWV3IG9mIHJlc2VhcmNoIGV0aGljcyBpbiBpbnRl
cm5ldCBiYXNlZCByZXNlYXJjaDwvdGl0bGU+PHNlY29uZGFyeS10aXRsZT5QcmFjdGl0aW9uZXIg
UmVzZWFyY2ggaW4gSGlnaGVyIEVkdWNhdGlvbjwvc2Vjb25kYXJ5LXRpdGxlPjwvdGl0bGVzPjxw
ZXJpb2RpY2FsPjxmdWxsLXRpdGxlPlByYWN0aXRpb25lciBSZXNlYXJjaCBpbiBIaWdoZXIgRWR1
Y2F0aW9uPC9mdWxsLXRpdGxlPjwvcGVyaW9kaWNhbD48cGFnZXM+NTAtNTc8L3BhZ2VzPjx2b2x1
bWU+Njwvdm9sdW1lPjxudW1iZXI+MTwvbnVtYmVyPjxkYXRlcz48eWVhcj4yMDEyPC95ZWFyPjwv
ZGF0ZXM+PGlzYm4+MTc1NS0xMzgyPC9pc2JuPjx1cmxzPjwvdXJscz48L3JlY29yZD48L0NpdGU+
PENpdGU+PEF1dGhvcj5GYWRlbjwvQXV0aG9yPjxZZWFyPjIwMTM8L1llYXI+PFJlY051bT44PC9S
ZWNOdW0+PHJlY29yZD48cmVjLW51bWJlcj44PC9yZWMtbnVtYmVyPjxmb3JlaWduLWtleXM+PGtl
eSBhcHA9IkVOIiBkYi1pZD0iNXN3YTUwZjBzZnZ4eHVld3R0bTV0MGVhd3dmeHowYTV6d2ZkIiB0
aW1lc3RhbXA9IjE1MTg1NzYwODIiPjg8L2tleT48L2ZvcmVpZ24ta2V5cz48cmVmLXR5cGUgbmFt
ZT0iSm91cm5hbCBBcnRpY2xlIj4xNzwvcmVmLXR5cGU+PGNvbnRyaWJ1dG9ycz48YXV0aG9ycz48
YXV0aG9yPkZhZGVuLCBSdXRoIFI8L2F1dGhvcj48YXV0aG9yPkthc3MsIE5hbmN5IEU8L2F1dGhv
cj48YXV0aG9yPkdvb2RtYW4sIFN0ZXZlbiBOPC9hdXRob3I+PGF1dGhvcj5Qcm9ub3Zvc3QsIFBl
dGVyPC9hdXRob3I+PGF1dGhvcj5UdW5pcywgU2VhbjwvYXV0aG9yPjxhdXRob3I+QmVhdWNoYW1w
LCBUb20gTDwvYXV0aG9yPjwvYXV0aG9ycz48L2NvbnRyaWJ1dG9ycz48dGl0bGVzPjx0aXRsZT5B
biBldGhpY3MgZnJhbWV3b3JrIGZvciBhIGxlYXJuaW5nIGhlYWx0aCBjYXJlIHN5c3RlbTogYSBk
ZXBhcnR1cmUgZnJvbSB0cmFkaXRpb25hbCByZXNlYXJjaCBldGhpY3MgYW5kIGNsaW5pY2FsIGV0
aGljczwvdGl0bGU+PHNlY29uZGFyeS10aXRsZT5IYXN0aW5ncyBDZW50ZXIgUmVwb3J0PC9zZWNv
bmRhcnktdGl0bGU+PC90aXRsZXM+PHBlcmlvZGljYWw+PGZ1bGwtdGl0bGU+SGFzdGluZ3MgQ2Vu
dGVyIFJlcG9ydDwvZnVsbC10aXRsZT48L3BlcmlvZGljYWw+PHZvbHVtZT40Mzwvdm9sdW1lPjxu
dW1iZXI+czE8L251bWJlcj48ZGF0ZXM+PHllYXI+MjAxMzwveWVhcj48L2RhdGVzPjxpc2JuPjE1
NTItMTQ2WDwvaXNibj48dXJscz48L3VybHM+PC9yZWNvcmQ+PC9DaXRlPjwvRW5kTm90ZT5=
</w:fldData>
        </w:fldChar>
      </w:r>
      <w:r w:rsidR="00183C5C">
        <w:rPr>
          <w:rFonts w:ascii="Times New Roman" w:hAnsi="Times New Roman" w:cs="Times New Roman"/>
          <w:sz w:val="24"/>
          <w:szCs w:val="24"/>
          <w:lang w:val="en-US"/>
        </w:rPr>
        <w:instrText xml:space="preserve"> ADDIN EN.CITE.DATA </w:instrText>
      </w:r>
      <w:r w:rsidR="000A0DFC">
        <w:rPr>
          <w:rFonts w:ascii="Times New Roman" w:hAnsi="Times New Roman" w:cs="Times New Roman"/>
          <w:sz w:val="24"/>
          <w:szCs w:val="24"/>
          <w:lang w:val="en-US"/>
        </w:rPr>
      </w:r>
      <w:r w:rsidR="000A0DFC">
        <w:rPr>
          <w:rFonts w:ascii="Times New Roman" w:hAnsi="Times New Roman" w:cs="Times New Roman"/>
          <w:sz w:val="24"/>
          <w:szCs w:val="24"/>
          <w:lang w:val="en-US"/>
        </w:rPr>
        <w:fldChar w:fldCharType="end"/>
      </w:r>
      <w:r w:rsidR="000A0DFC">
        <w:rPr>
          <w:rFonts w:ascii="Times New Roman" w:hAnsi="Times New Roman" w:cs="Times New Roman"/>
          <w:sz w:val="24"/>
          <w:szCs w:val="24"/>
          <w:lang w:val="en-US"/>
        </w:rPr>
      </w:r>
      <w:r w:rsidR="000A0DF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(4-6)</w:t>
      </w:r>
      <w:r w:rsidR="000A0DFC">
        <w:rPr>
          <w:rFonts w:ascii="Times New Roman" w:hAnsi="Times New Roman" w:cs="Times New Roman"/>
          <w:sz w:val="24"/>
          <w:szCs w:val="24"/>
          <w:lang w:val="en-US"/>
        </w:rPr>
        <w:fldChar w:fldCharType="end"/>
      </w:r>
      <w:r w:rsidR="0013558B" w:rsidRPr="00733546">
        <w:rPr>
          <w:rFonts w:ascii="Times New Roman" w:hAnsi="Times New Roman" w:cs="Times New Roman"/>
          <w:sz w:val="24"/>
          <w:szCs w:val="24"/>
          <w:lang w:val="en-US"/>
        </w:rPr>
        <w:t xml:space="preserve">. The risks </w:t>
      </w:r>
      <w:r w:rsidR="0013558B" w:rsidRPr="009E634F">
        <w:rPr>
          <w:rFonts w:ascii="Times New Roman" w:hAnsi="Times New Roman" w:cs="Times New Roman"/>
          <w:strike/>
          <w:sz w:val="24"/>
          <w:szCs w:val="24"/>
          <w:lang w:val="en-US"/>
        </w:rPr>
        <w:t>involved</w:t>
      </w:r>
      <w:r w:rsidR="0013558B" w:rsidRPr="00733546">
        <w:rPr>
          <w:rFonts w:ascii="Times New Roman" w:hAnsi="Times New Roman" w:cs="Times New Roman"/>
          <w:sz w:val="24"/>
          <w:szCs w:val="24"/>
          <w:lang w:val="en-US"/>
        </w:rPr>
        <w:t xml:space="preserve"> to human participants in such research projects are beyond physical harms and risks </w:t>
      </w:r>
      <w:r w:rsidR="00671414" w:rsidRPr="00733546">
        <w:rPr>
          <w:rFonts w:ascii="Times New Roman" w:hAnsi="Times New Roman" w:cs="Times New Roman"/>
          <w:sz w:val="24"/>
          <w:szCs w:val="24"/>
          <w:lang w:val="en-US"/>
        </w:rPr>
        <w:t xml:space="preserve">of a medical intervention such as obtaining blood or tissue sample </w:t>
      </w:r>
      <w:r w:rsidR="0013558B" w:rsidRPr="00733546">
        <w:rPr>
          <w:rFonts w:ascii="Times New Roman" w:hAnsi="Times New Roman" w:cs="Times New Roman"/>
          <w:sz w:val="24"/>
          <w:szCs w:val="24"/>
          <w:lang w:val="en-US"/>
        </w:rPr>
        <w:t xml:space="preserve">and yet important from psycho-social aspects of harm, stigma and burden. </w:t>
      </w:r>
      <w:r w:rsidR="004722EC" w:rsidRPr="00733546">
        <w:rPr>
          <w:rFonts w:ascii="Times New Roman" w:hAnsi="Times New Roman" w:cs="Times New Roman"/>
          <w:sz w:val="24"/>
          <w:szCs w:val="24"/>
          <w:lang w:val="en-US"/>
        </w:rPr>
        <w:t>It also makes us think about threats to voluntary participation in research and</w:t>
      </w:r>
      <w:r w:rsidR="004722EC" w:rsidRPr="009E634F">
        <w:rPr>
          <w:rFonts w:ascii="Times New Roman" w:hAnsi="Times New Roman" w:cs="Times New Roman"/>
          <w:strike/>
          <w:sz w:val="24"/>
          <w:szCs w:val="24"/>
          <w:lang w:val="en-US"/>
        </w:rPr>
        <w:t xml:space="preserve"> making</w:t>
      </w:r>
      <w:r w:rsidR="004722EC" w:rsidRPr="00733546">
        <w:rPr>
          <w:rFonts w:ascii="Times New Roman" w:hAnsi="Times New Roman" w:cs="Times New Roman"/>
          <w:sz w:val="24"/>
          <w:szCs w:val="24"/>
          <w:lang w:val="en-US"/>
        </w:rPr>
        <w:t xml:space="preserve"> informed decisions when individual level data is collected </w:t>
      </w:r>
      <w:r w:rsidR="00313AAF" w:rsidRPr="00733546">
        <w:rPr>
          <w:rFonts w:ascii="Times New Roman" w:hAnsi="Times New Roman" w:cs="Times New Roman"/>
          <w:sz w:val="24"/>
          <w:szCs w:val="24"/>
          <w:lang w:val="en-US"/>
        </w:rPr>
        <w:t>outside research</w:t>
      </w:r>
      <w:r w:rsidR="004722EC" w:rsidRPr="00733546">
        <w:rPr>
          <w:rFonts w:ascii="Times New Roman" w:hAnsi="Times New Roman" w:cs="Times New Roman"/>
          <w:sz w:val="24"/>
          <w:szCs w:val="24"/>
          <w:lang w:val="en-US"/>
        </w:rPr>
        <w:t xml:space="preserve"> contexts </w:t>
      </w:r>
      <w:r w:rsidR="004722EC" w:rsidRPr="009E634F">
        <w:rPr>
          <w:rFonts w:ascii="Times New Roman" w:hAnsi="Times New Roman" w:cs="Times New Roman"/>
          <w:strike/>
          <w:sz w:val="24"/>
          <w:szCs w:val="24"/>
          <w:lang w:val="en-US"/>
        </w:rPr>
        <w:t>such as</w:t>
      </w:r>
      <w:r w:rsidR="004722EC" w:rsidRPr="00733546">
        <w:rPr>
          <w:rFonts w:ascii="Times New Roman" w:hAnsi="Times New Roman" w:cs="Times New Roman"/>
          <w:sz w:val="24"/>
          <w:szCs w:val="24"/>
          <w:lang w:val="en-US"/>
        </w:rPr>
        <w:t xml:space="preserve"> </w:t>
      </w:r>
      <w:r w:rsidR="00313AAF" w:rsidRPr="009E634F">
        <w:rPr>
          <w:rFonts w:ascii="Times New Roman" w:hAnsi="Times New Roman" w:cs="Times New Roman"/>
          <w:sz w:val="24"/>
          <w:szCs w:val="24"/>
          <w:lang w:val="en-US"/>
        </w:rPr>
        <w:t>through</w:t>
      </w:r>
      <w:r w:rsidR="00313AAF" w:rsidRPr="00733546">
        <w:rPr>
          <w:rFonts w:ascii="Times New Roman" w:hAnsi="Times New Roman" w:cs="Times New Roman"/>
          <w:sz w:val="24"/>
          <w:szCs w:val="24"/>
          <w:lang w:val="en-US"/>
        </w:rPr>
        <w:t xml:space="preserve"> </w:t>
      </w:r>
      <w:r w:rsidR="004722EC" w:rsidRPr="00733546">
        <w:rPr>
          <w:rFonts w:ascii="Times New Roman" w:hAnsi="Times New Roman" w:cs="Times New Roman"/>
          <w:sz w:val="24"/>
          <w:szCs w:val="24"/>
          <w:lang w:val="en-US"/>
        </w:rPr>
        <w:t>activity-tracking devises and arm bands but the data is used for research purpose without obtaining informed consent from each user</w:t>
      </w:r>
      <w:r w:rsidR="000A0DFC">
        <w:rPr>
          <w:rFonts w:ascii="Times New Roman" w:hAnsi="Times New Roman" w:cs="Times New Roman"/>
          <w:sz w:val="24"/>
          <w:szCs w:val="24"/>
          <w:lang w:val="en-US"/>
        </w:rPr>
        <w:fldChar w:fldCharType="begin"/>
      </w:r>
      <w:r w:rsidR="00183C5C">
        <w:rPr>
          <w:rFonts w:ascii="Times New Roman" w:hAnsi="Times New Roman" w:cs="Times New Roman"/>
          <w:sz w:val="24"/>
          <w:szCs w:val="24"/>
          <w:lang w:val="en-US"/>
        </w:rPr>
        <w:instrText xml:space="preserve"> ADDIN EN.CITE &lt;EndNote&gt;&lt;Cite&gt;&lt;Author&gt;Swan&lt;/Author&gt;&lt;Year&gt;2013&lt;/Year&gt;&lt;RecNum&gt;11&lt;/RecNum&gt;&lt;DisplayText&gt;(7, 8)&lt;/DisplayText&gt;&lt;record&gt;&lt;rec-number&gt;11&lt;/rec-number&gt;&lt;foreign-keys&gt;&lt;key app="EN" db-id="5swa50f0sfvxxuewttm5t0eawwfxz0a5zwfd" timestamp="1518576290"&gt;11&lt;/key&gt;&lt;/foreign-keys&gt;&lt;ref-type name="Journal Article"&gt;17&lt;/ref-type&gt;&lt;contributors&gt;&lt;authors&gt;&lt;author&gt;Swan, Melanie&lt;/author&gt;&lt;/authors&gt;&lt;/contributors&gt;&lt;titles&gt;&lt;title&gt;The quantified self: Fundamental disruption in big data science and biological discovery&lt;/title&gt;&lt;secondary-title&gt;Big Data&lt;/secondary-title&gt;&lt;/titles&gt;&lt;periodical&gt;&lt;full-title&gt;Big Data&lt;/full-title&gt;&lt;/periodical&gt;&lt;pages&gt;85-99&lt;/pages&gt;&lt;volume&gt;1&lt;/volume&gt;&lt;number&gt;2&lt;/number&gt;&lt;dates&gt;&lt;year&gt;2013&lt;/year&gt;&lt;/dates&gt;&lt;isbn&gt;2167-6461&lt;/isbn&gt;&lt;urls&gt;&lt;/urls&gt;&lt;/record&gt;&lt;/Cite&gt;&lt;Cite&gt;&lt;Author&gt;Sharon&lt;/Author&gt;&lt;Year&gt;2017&lt;/Year&gt;&lt;RecNum&gt;12&lt;/RecNum&gt;&lt;record&gt;&lt;rec-number&gt;12&lt;/rec-number&gt;&lt;foreign-keys&gt;&lt;key app="EN" db-id="5swa50f0sfvxxuewttm5t0eawwfxz0a5zwfd" timestamp="1518576404"&gt;12&lt;/key&gt;&lt;/foreign-keys&gt;&lt;ref-type name="Journal Article"&gt;17&lt;/ref-type&gt;&lt;contributors&gt;&lt;authors&gt;&lt;author&gt;Sharon, Tamar&lt;/author&gt;&lt;author&gt;Zandbergen, Dorien&lt;/author&gt;&lt;/authors&gt;&lt;/contributors&gt;&lt;titles&gt;&lt;title&gt;From data fetishism to quantifying selves: Self-tracking practices and the other values of data&lt;/title&gt;&lt;secondary-title&gt;New Media &amp;amp; Society&lt;/secondary-title&gt;&lt;/titles&gt;&lt;periodical&gt;&lt;full-title&gt;New Media &amp;amp; Society&lt;/full-title&gt;&lt;/periodical&gt;&lt;pages&gt;1695-1709&lt;/pages&gt;&lt;volume&gt;19&lt;/volume&gt;&lt;number&gt;11&lt;/number&gt;&lt;dates&gt;&lt;year&gt;2017&lt;/year&gt;&lt;/dates&gt;&lt;isbn&gt;1461-4448&lt;/isbn&gt;&lt;urls&gt;&lt;/urls&gt;&lt;/record&gt;&lt;/Cite&gt;&lt;/EndNote&gt;</w:instrText>
      </w:r>
      <w:r w:rsidR="000A0DF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(7, 8)</w:t>
      </w:r>
      <w:r w:rsidR="000A0DFC">
        <w:rPr>
          <w:rFonts w:ascii="Times New Roman" w:hAnsi="Times New Roman" w:cs="Times New Roman"/>
          <w:sz w:val="24"/>
          <w:szCs w:val="24"/>
          <w:lang w:val="en-US"/>
        </w:rPr>
        <w:fldChar w:fldCharType="end"/>
      </w:r>
      <w:r w:rsidR="004722EC" w:rsidRPr="00733546">
        <w:rPr>
          <w:rFonts w:ascii="Times New Roman" w:hAnsi="Times New Roman" w:cs="Times New Roman"/>
          <w:sz w:val="24"/>
          <w:szCs w:val="24"/>
          <w:lang w:val="en-US"/>
        </w:rPr>
        <w:t xml:space="preserve">. </w:t>
      </w:r>
      <w:r w:rsidR="0013558B" w:rsidRPr="00733546">
        <w:rPr>
          <w:rFonts w:ascii="Times New Roman" w:hAnsi="Times New Roman" w:cs="Times New Roman"/>
          <w:sz w:val="24"/>
          <w:szCs w:val="24"/>
          <w:lang w:val="en-US"/>
        </w:rPr>
        <w:t>Similarly challenges created by large scale storages of human biological material and individual and community level health data especially in the day and age of ‘big data’ need to be addressed</w:t>
      </w:r>
      <w:r w:rsidR="000A0DFC">
        <w:rPr>
          <w:rFonts w:ascii="Times New Roman" w:hAnsi="Times New Roman" w:cs="Times New Roman"/>
          <w:sz w:val="24"/>
          <w:szCs w:val="24"/>
          <w:lang w:val="en-US"/>
        </w:rPr>
        <w:fldChar w:fldCharType="begin">
          <w:fldData xml:space="preserve">PEVuZE5vdGU+PENpdGU+PEF1dGhvcj5Cb3lkPC9BdXRob3I+PFllYXI+MjAxMjwvWWVhcj48UmVj
TnVtPjE0PC9SZWNOdW0+PERpc3BsYXlUZXh0Pig5LTExKTwvRGlzcGxheVRleHQ+PHJlY29yZD48
cmVjLW51bWJlcj4xNDwvcmVjLW51bWJlcj48Zm9yZWlnbi1rZXlzPjxrZXkgYXBwPSJFTiIgZGIt
aWQ9IjVzd2E1MGYwc2Z2eHh1ZXd0dG01dDBlYXd3Znh6MGE1endmZCIgdGltZXN0YW1wPSIxNTE4
NTc2NTUzIj4xNDwva2V5PjwvZm9yZWlnbi1rZXlzPjxyZWYtdHlwZSBuYW1lPSJKb3VybmFsIEFy
dGljbGUiPjE3PC9yZWYtdHlwZT48Y29udHJpYnV0b3JzPjxhdXRob3JzPjxhdXRob3I+Qm95ZCwg
RGFuYWg8L2F1dGhvcj48YXV0aG9yPkNyYXdmb3JkLCBLYXRlPC9hdXRob3I+PC9hdXRob3JzPjwv
Y29udHJpYnV0b3JzPjx0aXRsZXM+PHRpdGxlPkNyaXRpY2FsIHF1ZXN0aW9ucyBmb3IgYmlnIGRh
dGE6IFByb3ZvY2F0aW9ucyBmb3IgYSBjdWx0dXJhbCwgdGVjaG5vbG9naWNhbCwgYW5kIHNjaG9s
YXJseSBwaGVub21lbm9uPC90aXRsZT48c2Vjb25kYXJ5LXRpdGxlPkluZm9ybWF0aW9uLCBDb21t
dW5pY2F0aW9uICZhbXA7IFNvY2lldHk8L3NlY29uZGFyeS10aXRsZT48L3RpdGxlcz48cGVyaW9k
aWNhbD48ZnVsbC10aXRsZT5JbmZvcm1hdGlvbiwgY29tbXVuaWNhdGlvbiAmYW1wOyBzb2NpZXR5
PC9mdWxsLXRpdGxlPjwvcGVyaW9kaWNhbD48cGFnZXM+NjYyLTY3OTwvcGFnZXM+PHZvbHVtZT4x
NTwvdm9sdW1lPjxudW1iZXI+NTwvbnVtYmVyPjxkYXRlcz48eWVhcj4yMDEyPC95ZWFyPjwvZGF0
ZXM+PGlzYm4+MTM2OS0xMThYPC9pc2JuPjx1cmxzPjwvdXJscz48L3JlY29yZD48L0NpdGU+PENp
dGU+PEF1dGhvcj5NaXR0ZWxzdGFkdDwvQXV0aG9yPjxZZWFyPjIwMTY8L1llYXI+PFJlY051bT4x
NTwvUmVjTnVtPjxyZWNvcmQ+PHJlYy1udW1iZXI+MTU8L3JlYy1udW1iZXI+PGZvcmVpZ24ta2V5
cz48a2V5IGFwcD0iRU4iIGRiLWlkPSI1c3dhNTBmMHNmdnh4dWV3dHRtNXQwZWF3d2Z4ejBhNXp3
ZmQiIHRpbWVzdGFtcD0iMTUxODU3NjYzMCI+MTU8L2tleT48L2ZvcmVpZ24ta2V5cz48cmVmLXR5
cGUgbmFtZT0iSm91cm5hbCBBcnRpY2xlIj4xNzwvcmVmLXR5cGU+PGNvbnRyaWJ1dG9ycz48YXV0
aG9ycz48YXV0aG9yPk1pdHRlbHN0YWR0LCBCcmVudCBEYW5pZWw8L2F1dGhvcj48YXV0aG9yPkZs
b3JpZGksIEx1Y2lhbm88L2F1dGhvcj48L2F1dGhvcnM+PC9jb250cmlidXRvcnM+PHRpdGxlcz48
dGl0bGU+VGhlIGV0aGljcyBvZiBiaWcgZGF0YTogQ3VycmVudCBhbmQgZm9yZXNlZWFibGUgaXNz
dWVzIGluIGJpb21lZGljYWwgY29udGV4dHM8L3RpdGxlPjxzZWNvbmRhcnktdGl0bGU+U2NpZW5j
ZSBhbmQgRW5naW5lZXJpbmcgRXRoaWNzPC9zZWNvbmRhcnktdGl0bGU+PC90aXRsZXM+PHBlcmlv
ZGljYWw+PGZ1bGwtdGl0bGU+U2NpZW5jZSBhbmQgRW5naW5lZXJpbmcgRXRoaWNzPC9mdWxsLXRp
dGxlPjwvcGVyaW9kaWNhbD48cGFnZXM+MzAzLTM0MTwvcGFnZXM+PHZvbHVtZT4yMjwvdm9sdW1l
PjxudW1iZXI+MjwvbnVtYmVyPjxkYXRlcz48eWVhcj4yMDE2PC95ZWFyPjwvZGF0ZXM+PGlzYm4+
MTM1My0zNDUyPC9pc2JuPjx1cmxzPjwvdXJscz48L3JlY29yZD48L0NpdGU+PENpdGU+PEF1dGhv
cj5WYXllbmE8L0F1dGhvcj48WWVhcj4yMDE1PC9ZZWFyPjxSZWNOdW0+MTY8L1JlY051bT48cmVj
b3JkPjxyZWMtbnVtYmVyPjE2PC9yZWMtbnVtYmVyPjxmb3JlaWduLWtleXM+PGtleSBhcHA9IkVO
IiBkYi1pZD0iNXN3YTUwZjBzZnZ4eHVld3R0bTV0MGVhd3dmeHowYTV6d2ZkIiB0aW1lc3RhbXA9
IjE1MTg1NzY2NjMiPjE2PC9rZXk+PC9mb3JlaWduLWtleXM+PHJlZi10eXBlIG5hbWU9IkpvdXJu
YWwgQXJ0aWNsZSI+MTc8L3JlZi10eXBlPjxjb250cmlidXRvcnM+PGF1dGhvcnM+PGF1dGhvcj5W
YXllbmEsIEVmZnk8L2F1dGhvcj48YXV0aG9yPlNhbGF0aMOpLCBNYXJjZWw8L2F1dGhvcj48YXV0
aG9yPk1hZG9mZiwgTGF3cmVuY2UgQzwvYXV0aG9yPjxhdXRob3I+QnJvd25zdGVpbiwgSm9obiBT
PC9hdXRob3I+PC9hdXRob3JzPjwvY29udHJpYnV0b3JzPjx0aXRsZXM+PHRpdGxlPkV0aGljYWwg
Y2hhbGxlbmdlcyBvZiBiaWcgZGF0YSBpbiBwdWJsaWMgaGVhbHRoPC90aXRsZT48c2Vjb25kYXJ5
LXRpdGxlPlBMb1MgQ29tcHV0YXRpb25hbCBCaW9sb2d5PC9zZWNvbmRhcnktdGl0bGU+PC90aXRs
ZXM+PHBlcmlvZGljYWw+PGZ1bGwtdGl0bGU+UExvUyBjb21wdXRhdGlvbmFsIGJpb2xvZ3k8L2Z1
bGwtdGl0bGU+PC9wZXJpb2RpY2FsPjxwYWdlcz5lMTAwMzkwNDwvcGFnZXM+PHZvbHVtZT4xMTwv
dm9sdW1lPjxudW1iZXI+MjwvbnVtYmVyPjxkYXRlcz48eWVhcj4yMDE1PC95ZWFyPjwvZGF0ZXM+
PGlzYm4+MTU1My03MzU4PC9pc2JuPjx1cmxzPjwvdXJscz48L3JlY29yZD48L0NpdGU+PC9FbmRO
b3RlPgB=
</w:fldData>
        </w:fldChar>
      </w:r>
      <w:r w:rsidR="00183C5C">
        <w:rPr>
          <w:rFonts w:ascii="Times New Roman" w:hAnsi="Times New Roman" w:cs="Times New Roman"/>
          <w:sz w:val="24"/>
          <w:szCs w:val="24"/>
          <w:lang w:val="en-US"/>
        </w:rPr>
        <w:instrText xml:space="preserve"> ADDIN EN.CITE </w:instrText>
      </w:r>
      <w:r w:rsidR="000A0DFC">
        <w:rPr>
          <w:rFonts w:ascii="Times New Roman" w:hAnsi="Times New Roman" w:cs="Times New Roman"/>
          <w:sz w:val="24"/>
          <w:szCs w:val="24"/>
          <w:lang w:val="en-US"/>
        </w:rPr>
        <w:fldChar w:fldCharType="begin">
          <w:fldData xml:space="preserve">PEVuZE5vdGU+PENpdGU+PEF1dGhvcj5Cb3lkPC9BdXRob3I+PFllYXI+MjAxMjwvWWVhcj48UmVj
TnVtPjE0PC9SZWNOdW0+PERpc3BsYXlUZXh0Pig5LTExKTwvRGlzcGxheVRleHQ+PHJlY29yZD48
cmVjLW51bWJlcj4xNDwvcmVjLW51bWJlcj48Zm9yZWlnbi1rZXlzPjxrZXkgYXBwPSJFTiIgZGIt
aWQ9IjVzd2E1MGYwc2Z2eHh1ZXd0dG01dDBlYXd3Znh6MGE1endmZCIgdGltZXN0YW1wPSIxNTE4
NTc2NTUzIj4xNDwva2V5PjwvZm9yZWlnbi1rZXlzPjxyZWYtdHlwZSBuYW1lPSJKb3VybmFsIEFy
dGljbGUiPjE3PC9yZWYtdHlwZT48Y29udHJpYnV0b3JzPjxhdXRob3JzPjxhdXRob3I+Qm95ZCwg
RGFuYWg8L2F1dGhvcj48YXV0aG9yPkNyYXdmb3JkLCBLYXRlPC9hdXRob3I+PC9hdXRob3JzPjwv
Y29udHJpYnV0b3JzPjx0aXRsZXM+PHRpdGxlPkNyaXRpY2FsIHF1ZXN0aW9ucyBmb3IgYmlnIGRh
dGE6IFByb3ZvY2F0aW9ucyBmb3IgYSBjdWx0dXJhbCwgdGVjaG5vbG9naWNhbCwgYW5kIHNjaG9s
YXJseSBwaGVub21lbm9uPC90aXRsZT48c2Vjb25kYXJ5LXRpdGxlPkluZm9ybWF0aW9uLCBDb21t
dW5pY2F0aW9uICZhbXA7IFNvY2lldHk8L3NlY29uZGFyeS10aXRsZT48L3RpdGxlcz48cGVyaW9k
aWNhbD48ZnVsbC10aXRsZT5JbmZvcm1hdGlvbiwgY29tbXVuaWNhdGlvbiAmYW1wOyBzb2NpZXR5
PC9mdWxsLXRpdGxlPjwvcGVyaW9kaWNhbD48cGFnZXM+NjYyLTY3OTwvcGFnZXM+PHZvbHVtZT4x
NTwvdm9sdW1lPjxudW1iZXI+NTwvbnVtYmVyPjxkYXRlcz48eWVhcj4yMDEyPC95ZWFyPjwvZGF0
ZXM+PGlzYm4+MTM2OS0xMThYPC9pc2JuPjx1cmxzPjwvdXJscz48L3JlY29yZD48L0NpdGU+PENp
dGU+PEF1dGhvcj5NaXR0ZWxzdGFkdDwvQXV0aG9yPjxZZWFyPjIwMTY8L1llYXI+PFJlY051bT4x
NTwvUmVjTnVtPjxyZWNvcmQ+PHJlYy1udW1iZXI+MTU8L3JlYy1udW1iZXI+PGZvcmVpZ24ta2V5
cz48a2V5IGFwcD0iRU4iIGRiLWlkPSI1c3dhNTBmMHNmdnh4dWV3dHRtNXQwZWF3d2Z4ejBhNXp3
ZmQiIHRpbWVzdGFtcD0iMTUxODU3NjYzMCI+MTU8L2tleT48L2ZvcmVpZ24ta2V5cz48cmVmLXR5
cGUgbmFtZT0iSm91cm5hbCBBcnRpY2xlIj4xNzwvcmVmLXR5cGU+PGNvbnRyaWJ1dG9ycz48YXV0
aG9ycz48YXV0aG9yPk1pdHRlbHN0YWR0LCBCcmVudCBEYW5pZWw8L2F1dGhvcj48YXV0aG9yPkZs
b3JpZGksIEx1Y2lhbm88L2F1dGhvcj48L2F1dGhvcnM+PC9jb250cmlidXRvcnM+PHRpdGxlcz48
dGl0bGU+VGhlIGV0aGljcyBvZiBiaWcgZGF0YTogQ3VycmVudCBhbmQgZm9yZXNlZWFibGUgaXNz
dWVzIGluIGJpb21lZGljYWwgY29udGV4dHM8L3RpdGxlPjxzZWNvbmRhcnktdGl0bGU+U2NpZW5j
ZSBhbmQgRW5naW5lZXJpbmcgRXRoaWNzPC9zZWNvbmRhcnktdGl0bGU+PC90aXRsZXM+PHBlcmlv
ZGljYWw+PGZ1bGwtdGl0bGU+U2NpZW5jZSBhbmQgRW5naW5lZXJpbmcgRXRoaWNzPC9mdWxsLXRp
dGxlPjwvcGVyaW9kaWNhbD48cGFnZXM+MzAzLTM0MTwvcGFnZXM+PHZvbHVtZT4yMjwvdm9sdW1l
PjxudW1iZXI+MjwvbnVtYmVyPjxkYXRlcz48eWVhcj4yMDE2PC95ZWFyPjwvZGF0ZXM+PGlzYm4+
MTM1My0zNDUyPC9pc2JuPjx1cmxzPjwvdXJscz48L3JlY29yZD48L0NpdGU+PENpdGU+PEF1dGhv
cj5WYXllbmE8L0F1dGhvcj48WWVhcj4yMDE1PC9ZZWFyPjxSZWNOdW0+MTY8L1JlY051bT48cmVj
b3JkPjxyZWMtbnVtYmVyPjE2PC9yZWMtbnVtYmVyPjxmb3JlaWduLWtleXM+PGtleSBhcHA9IkVO
IiBkYi1pZD0iNXN3YTUwZjBzZnZ4eHVld3R0bTV0MGVhd3dmeHowYTV6d2ZkIiB0aW1lc3RhbXA9
IjE1MTg1NzY2NjMiPjE2PC9rZXk+PC9mb3JlaWduLWtleXM+PHJlZi10eXBlIG5hbWU9IkpvdXJu
YWwgQXJ0aWNsZSI+MTc8L3JlZi10eXBlPjxjb250cmlidXRvcnM+PGF1dGhvcnM+PGF1dGhvcj5W
YXllbmEsIEVmZnk8L2F1dGhvcj48YXV0aG9yPlNhbGF0aMOpLCBNYXJjZWw8L2F1dGhvcj48YXV0
aG9yPk1hZG9mZiwgTGF3cmVuY2UgQzwvYXV0aG9yPjxhdXRob3I+QnJvd25zdGVpbiwgSm9obiBT
PC9hdXRob3I+PC9hdXRob3JzPjwvY29udHJpYnV0b3JzPjx0aXRsZXM+PHRpdGxlPkV0aGljYWwg
Y2hhbGxlbmdlcyBvZiBiaWcgZGF0YSBpbiBwdWJsaWMgaGVhbHRoPC90aXRsZT48c2Vjb25kYXJ5
LXRpdGxlPlBMb1MgQ29tcHV0YXRpb25hbCBCaW9sb2d5PC9zZWNvbmRhcnktdGl0bGU+PC90aXRs
ZXM+PHBlcmlvZGljYWw+PGZ1bGwtdGl0bGU+UExvUyBjb21wdXRhdGlvbmFsIGJpb2xvZ3k8L2Z1
bGwtdGl0bGU+PC9wZXJpb2RpY2FsPjxwYWdlcz5lMTAwMzkwNDwvcGFnZXM+PHZvbHVtZT4xMTwv
dm9sdW1lPjxudW1iZXI+MjwvbnVtYmVyPjxkYXRlcz48eWVhcj4yMDE1PC95ZWFyPjwvZGF0ZXM+
PGlzYm4+MTU1My03MzU4PC9pc2JuPjx1cmxzPjwvdXJscz48L3JlY29yZD48L0NpdGU+PC9FbmRO
b3RlPgB=
</w:fldData>
        </w:fldChar>
      </w:r>
      <w:r w:rsidR="00183C5C">
        <w:rPr>
          <w:rFonts w:ascii="Times New Roman" w:hAnsi="Times New Roman" w:cs="Times New Roman"/>
          <w:sz w:val="24"/>
          <w:szCs w:val="24"/>
          <w:lang w:val="en-US"/>
        </w:rPr>
        <w:instrText xml:space="preserve"> ADDIN EN.CITE.DATA </w:instrText>
      </w:r>
      <w:r w:rsidR="000A0DFC">
        <w:rPr>
          <w:rFonts w:ascii="Times New Roman" w:hAnsi="Times New Roman" w:cs="Times New Roman"/>
          <w:sz w:val="24"/>
          <w:szCs w:val="24"/>
          <w:lang w:val="en-US"/>
        </w:rPr>
      </w:r>
      <w:r w:rsidR="000A0DFC">
        <w:rPr>
          <w:rFonts w:ascii="Times New Roman" w:hAnsi="Times New Roman" w:cs="Times New Roman"/>
          <w:sz w:val="24"/>
          <w:szCs w:val="24"/>
          <w:lang w:val="en-US"/>
        </w:rPr>
        <w:fldChar w:fldCharType="end"/>
      </w:r>
      <w:r w:rsidR="000A0DFC">
        <w:rPr>
          <w:rFonts w:ascii="Times New Roman" w:hAnsi="Times New Roman" w:cs="Times New Roman"/>
          <w:sz w:val="24"/>
          <w:szCs w:val="24"/>
          <w:lang w:val="en-US"/>
        </w:rPr>
      </w:r>
      <w:r w:rsidR="000A0DF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(9-11)</w:t>
      </w:r>
      <w:r w:rsidR="000A0DFC">
        <w:rPr>
          <w:rFonts w:ascii="Times New Roman" w:hAnsi="Times New Roman" w:cs="Times New Roman"/>
          <w:sz w:val="24"/>
          <w:szCs w:val="24"/>
          <w:lang w:val="en-US"/>
        </w:rPr>
        <w:fldChar w:fldCharType="end"/>
      </w:r>
      <w:r w:rsidR="0013558B" w:rsidRPr="00733546">
        <w:rPr>
          <w:rFonts w:ascii="Times New Roman" w:hAnsi="Times New Roman" w:cs="Times New Roman"/>
          <w:sz w:val="24"/>
          <w:szCs w:val="24"/>
          <w:lang w:val="en-US"/>
        </w:rPr>
        <w:t>. Though it is impossible to include everything in one national guideline, the</w:t>
      </w:r>
      <w:r w:rsidR="00313AAF" w:rsidRPr="00733546">
        <w:rPr>
          <w:rFonts w:ascii="Times New Roman" w:hAnsi="Times New Roman" w:cs="Times New Roman"/>
          <w:sz w:val="24"/>
          <w:szCs w:val="24"/>
          <w:lang w:val="en-US"/>
        </w:rPr>
        <w:t xml:space="preserve">se developments in science and society in general need careful assessment and ethical analysis. </w:t>
      </w:r>
    </w:p>
    <w:p w14:paraId="44E01080" w14:textId="77777777" w:rsidR="0013558B" w:rsidRPr="00733546" w:rsidRDefault="00313AAF"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One such evolving field is </w:t>
      </w:r>
      <w:r w:rsidR="0013558B" w:rsidRPr="00733546">
        <w:rPr>
          <w:rFonts w:ascii="Times New Roman" w:hAnsi="Times New Roman" w:cs="Times New Roman"/>
          <w:sz w:val="24"/>
          <w:szCs w:val="24"/>
          <w:lang w:val="en-US"/>
        </w:rPr>
        <w:t xml:space="preserve">the research and health data exchange facilitated by the internet. </w:t>
      </w:r>
      <w:r w:rsidR="00671414" w:rsidRPr="00733546">
        <w:rPr>
          <w:rFonts w:ascii="Times New Roman" w:hAnsi="Times New Roman" w:cs="Times New Roman"/>
          <w:sz w:val="24"/>
          <w:szCs w:val="24"/>
          <w:lang w:val="en-US"/>
        </w:rPr>
        <w:t xml:space="preserve">Many mobile devises and gadgets are capturing valuable information about the </w:t>
      </w:r>
      <w:r w:rsidR="004722EC" w:rsidRPr="00733546">
        <w:rPr>
          <w:rFonts w:ascii="Times New Roman" w:hAnsi="Times New Roman" w:cs="Times New Roman"/>
          <w:sz w:val="24"/>
          <w:szCs w:val="24"/>
          <w:lang w:val="en-US"/>
        </w:rPr>
        <w:t xml:space="preserve">ordinary </w:t>
      </w:r>
      <w:r w:rsidR="00671414" w:rsidRPr="00733546">
        <w:rPr>
          <w:rFonts w:ascii="Times New Roman" w:hAnsi="Times New Roman" w:cs="Times New Roman"/>
          <w:sz w:val="24"/>
          <w:szCs w:val="24"/>
          <w:lang w:val="en-US"/>
        </w:rPr>
        <w:t xml:space="preserve">individuals in their everyday life, either through the information they share through social media, or simply by tracking their movement, daily activity, life style choices such as food they consume. Seemingly </w:t>
      </w:r>
      <w:r w:rsidRPr="00733546">
        <w:rPr>
          <w:rFonts w:ascii="Times New Roman" w:hAnsi="Times New Roman" w:cs="Times New Roman"/>
          <w:sz w:val="24"/>
          <w:szCs w:val="24"/>
          <w:lang w:val="en-US"/>
        </w:rPr>
        <w:t>not so sensitive personal</w:t>
      </w:r>
      <w:r w:rsidR="00671414" w:rsidRPr="00733546">
        <w:rPr>
          <w:rFonts w:ascii="Times New Roman" w:hAnsi="Times New Roman" w:cs="Times New Roman"/>
          <w:sz w:val="24"/>
          <w:szCs w:val="24"/>
          <w:lang w:val="en-US"/>
        </w:rPr>
        <w:t xml:space="preserve"> data collected in this way</w:t>
      </w:r>
      <w:r w:rsidRPr="00733546">
        <w:rPr>
          <w:rFonts w:ascii="Times New Roman" w:hAnsi="Times New Roman" w:cs="Times New Roman"/>
          <w:sz w:val="24"/>
          <w:szCs w:val="24"/>
          <w:lang w:val="en-US"/>
        </w:rPr>
        <w:t xml:space="preserve"> and stored in data storage clouds covering</w:t>
      </w:r>
      <w:r w:rsidR="00671414" w:rsidRPr="00733546">
        <w:rPr>
          <w:rFonts w:ascii="Times New Roman" w:hAnsi="Times New Roman" w:cs="Times New Roman"/>
          <w:sz w:val="24"/>
          <w:szCs w:val="24"/>
          <w:lang w:val="en-US"/>
        </w:rPr>
        <w:t xml:space="preserve"> large population and over prolonged period of time is a valuable resource for understanding human behavior and choices that clearly influences health</w:t>
      </w:r>
      <w:r w:rsidR="000A0DFC">
        <w:rPr>
          <w:rFonts w:ascii="Times New Roman" w:hAnsi="Times New Roman" w:cs="Times New Roman"/>
          <w:sz w:val="24"/>
          <w:szCs w:val="24"/>
          <w:lang w:val="en-US"/>
        </w:rPr>
        <w:fldChar w:fldCharType="begin"/>
      </w:r>
      <w:r w:rsidR="00C8051A">
        <w:rPr>
          <w:rFonts w:ascii="Times New Roman" w:hAnsi="Times New Roman" w:cs="Times New Roman"/>
          <w:sz w:val="24"/>
          <w:szCs w:val="24"/>
          <w:lang w:val="en-US"/>
        </w:rPr>
        <w:instrText xml:space="preserve"> ADDIN EN.CITE &lt;EndNote&gt;&lt;Cite&gt;&lt;Author&gt;Mittelstadt&lt;/Author&gt;&lt;Year&gt;2016&lt;/Year&gt;&lt;RecNum&gt;15&lt;/RecNum&gt;&lt;DisplayText&gt;(10)&lt;/DisplayText&gt;&lt;record&gt;&lt;rec-number&gt;15&lt;/rec-number&gt;&lt;foreign-keys&gt;&lt;key app="EN" db-id="5swa50f0sfvxxuewttm5t0eawwfxz0a5zwfd" timestamp="1518576630"&gt;15&lt;/key&gt;&lt;/foreign-keys&gt;&lt;ref-type name="Journal Article"&gt;17&lt;/ref-type&gt;&lt;contributors&gt;&lt;authors&gt;&lt;author&gt;Mittelstadt, Brent Daniel&lt;/author&gt;&lt;author&gt;Floridi, Luciano&lt;/author&gt;&lt;/authors&gt;&lt;/contributors&gt;&lt;titles&gt;&lt;title&gt;The ethics of big data: Current and foreseeable issues in biomedical contexts&lt;/title&gt;&lt;secondary-title&gt;Science and Engineering Ethics&lt;/secondary-title&gt;&lt;/titles&gt;&lt;periodical&gt;&lt;full-title&gt;Science and Engineering Ethics&lt;/full-title&gt;&lt;/periodical&gt;&lt;pages&gt;303-341&lt;/pages&gt;&lt;volume&gt;22&lt;/volume&gt;&lt;number&gt;2&lt;/number&gt;&lt;dates&gt;&lt;year&gt;2016&lt;/year&gt;&lt;/dates&gt;&lt;isbn&gt;1353-3452&lt;/isbn&gt;&lt;urls&gt;&lt;/urls&gt;&lt;/record&gt;&lt;/Cite&gt;&lt;/EndNote&gt;</w:instrText>
      </w:r>
      <w:r w:rsidR="000A0DFC">
        <w:rPr>
          <w:rFonts w:ascii="Times New Roman" w:hAnsi="Times New Roman" w:cs="Times New Roman"/>
          <w:sz w:val="24"/>
          <w:szCs w:val="24"/>
          <w:lang w:val="en-US"/>
        </w:rPr>
        <w:fldChar w:fldCharType="separate"/>
      </w:r>
      <w:r w:rsidR="00C8051A">
        <w:rPr>
          <w:rFonts w:ascii="Times New Roman" w:hAnsi="Times New Roman" w:cs="Times New Roman"/>
          <w:noProof/>
          <w:sz w:val="24"/>
          <w:szCs w:val="24"/>
          <w:lang w:val="en-US"/>
        </w:rPr>
        <w:t>(10)</w:t>
      </w:r>
      <w:r w:rsidR="000A0DFC">
        <w:rPr>
          <w:rFonts w:ascii="Times New Roman" w:hAnsi="Times New Roman" w:cs="Times New Roman"/>
          <w:sz w:val="24"/>
          <w:szCs w:val="24"/>
          <w:lang w:val="en-US"/>
        </w:rPr>
        <w:fldChar w:fldCharType="end"/>
      </w:r>
      <w:r w:rsidR="00671414" w:rsidRPr="00733546">
        <w:rPr>
          <w:rFonts w:ascii="Times New Roman" w:hAnsi="Times New Roman" w:cs="Times New Roman"/>
          <w:sz w:val="24"/>
          <w:szCs w:val="24"/>
          <w:lang w:val="en-US"/>
        </w:rPr>
        <w:t xml:space="preserve">. </w:t>
      </w:r>
      <w:commentRangeStart w:id="13"/>
      <w:r w:rsidR="00671414" w:rsidRPr="00733546">
        <w:rPr>
          <w:rFonts w:ascii="Times New Roman" w:hAnsi="Times New Roman" w:cs="Times New Roman"/>
          <w:sz w:val="24"/>
          <w:szCs w:val="24"/>
          <w:lang w:val="en-US"/>
        </w:rPr>
        <w:t>Internet based research is becoming a valuable tool in many disciplines such as medicine, genetics, social sciences, behavioral economics and psychology. It is important to keep a critical eye on ways in which such research while valuable could still harm individuals and communities if not monitored and regulated. Unlike most forms of traditional research, in internet based research, the research participants do not come in direct contact with the researchers</w:t>
      </w:r>
      <w:r w:rsidR="004722EC" w:rsidRPr="00733546">
        <w:rPr>
          <w:rFonts w:ascii="Times New Roman" w:hAnsi="Times New Roman" w:cs="Times New Roman"/>
          <w:sz w:val="24"/>
          <w:szCs w:val="24"/>
          <w:lang w:val="en-US"/>
        </w:rPr>
        <w:t xml:space="preserve">, informed consent is often limited to initial agreement a user makes while </w:t>
      </w:r>
      <w:r w:rsidR="004722EC" w:rsidRPr="00733546">
        <w:rPr>
          <w:rFonts w:ascii="Times New Roman" w:hAnsi="Times New Roman" w:cs="Times New Roman"/>
          <w:sz w:val="24"/>
          <w:szCs w:val="24"/>
          <w:lang w:val="en-US"/>
        </w:rPr>
        <w:lastRenderedPageBreak/>
        <w:t xml:space="preserve">accepting an app or devise without reading in detail the fine print of terms and conditions </w:t>
      </w:r>
      <w:commentRangeEnd w:id="13"/>
      <w:r w:rsidR="00F50C61">
        <w:rPr>
          <w:rStyle w:val="CommentReference"/>
          <w:vanish/>
        </w:rPr>
        <w:commentReference w:id="13"/>
      </w:r>
      <w:r w:rsidRPr="00733546">
        <w:rPr>
          <w:rFonts w:ascii="Times New Roman" w:hAnsi="Times New Roman" w:cs="Times New Roman"/>
          <w:sz w:val="24"/>
          <w:szCs w:val="24"/>
          <w:lang w:val="en-US"/>
        </w:rPr>
        <w:t>of data handling and usage</w:t>
      </w:r>
      <w:r w:rsidR="000A0DFC">
        <w:rPr>
          <w:rFonts w:ascii="Times New Roman" w:hAnsi="Times New Roman" w:cs="Times New Roman"/>
          <w:sz w:val="24"/>
          <w:szCs w:val="24"/>
          <w:lang w:val="en-US"/>
        </w:rPr>
        <w:fldChar w:fldCharType="begin"/>
      </w:r>
      <w:r w:rsidR="00183C5C">
        <w:rPr>
          <w:rFonts w:ascii="Times New Roman" w:hAnsi="Times New Roman" w:cs="Times New Roman"/>
          <w:sz w:val="24"/>
          <w:szCs w:val="24"/>
          <w:lang w:val="en-US"/>
        </w:rPr>
        <w:instrText xml:space="preserve"> ADDIN EN.CITE &lt;EndNote&gt;&lt;Cite&gt;&lt;Author&gt;Debatin&lt;/Author&gt;&lt;Year&gt;2011&lt;/Year&gt;&lt;RecNum&gt;13&lt;/RecNum&gt;&lt;DisplayText&gt;(12)&lt;/DisplayText&gt;&lt;record&gt;&lt;rec-number&gt;13&lt;/rec-number&gt;&lt;foreign-keys&gt;&lt;key app="EN" db-id="5swa50f0sfvxxuewttm5t0eawwfxz0a5zwfd" timestamp="1518576449"&gt;13&lt;/key&gt;&lt;/foreign-keys&gt;&lt;ref-type name="Book Section"&gt;5&lt;/ref-type&gt;&lt;contributors&gt;&lt;authors&gt;&lt;author&gt;Debatin, Bernhard&lt;/author&gt;&lt;/authors&gt;&lt;/contributors&gt;&lt;titles&gt;&lt;title&gt;Ethics, privacy, and self-restraint in social networking&lt;/title&gt;&lt;secondary-title&gt;Privacy online&lt;/secondary-title&gt;&lt;/titles&gt;&lt;pages&gt;47-60&lt;/pages&gt;&lt;dates&gt;&lt;year&gt;2011&lt;/year&gt;&lt;/dates&gt;&lt;publisher&gt;Springer&lt;/publisher&gt;&lt;urls&gt;&lt;/urls&gt;&lt;/record&gt;&lt;/Cite&gt;&lt;/EndNote&gt;</w:instrText>
      </w:r>
      <w:r w:rsidR="000A0DF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(12)</w:t>
      </w:r>
      <w:r w:rsidR="000A0DFC">
        <w:rPr>
          <w:rFonts w:ascii="Times New Roman" w:hAnsi="Times New Roman" w:cs="Times New Roman"/>
          <w:sz w:val="24"/>
          <w:szCs w:val="24"/>
          <w:lang w:val="en-US"/>
        </w:rPr>
        <w:fldChar w:fldCharType="end"/>
      </w:r>
      <w:r w:rsidR="004722EC" w:rsidRPr="00733546">
        <w:rPr>
          <w:rFonts w:ascii="Times New Roman" w:hAnsi="Times New Roman" w:cs="Times New Roman"/>
          <w:sz w:val="24"/>
          <w:szCs w:val="24"/>
          <w:lang w:val="en-US"/>
        </w:rPr>
        <w:t xml:space="preserve">. The individuals knowingly or unknowingly contributing to research in this manner are also </w:t>
      </w:r>
      <w:commentRangeStart w:id="14"/>
      <w:r w:rsidR="00671414" w:rsidRPr="009E634F">
        <w:rPr>
          <w:rFonts w:ascii="Times New Roman" w:hAnsi="Times New Roman" w:cs="Times New Roman"/>
          <w:sz w:val="24"/>
          <w:szCs w:val="24"/>
          <w:highlight w:val="yellow"/>
          <w:lang w:val="en-US"/>
        </w:rPr>
        <w:t>prone to</w:t>
      </w:r>
      <w:r w:rsidR="00671414" w:rsidRPr="00733546">
        <w:rPr>
          <w:rFonts w:ascii="Times New Roman" w:hAnsi="Times New Roman" w:cs="Times New Roman"/>
          <w:sz w:val="24"/>
          <w:szCs w:val="24"/>
          <w:lang w:val="en-US"/>
        </w:rPr>
        <w:t xml:space="preserve"> </w:t>
      </w:r>
      <w:commentRangeEnd w:id="14"/>
      <w:r w:rsidR="00E43AD1">
        <w:rPr>
          <w:rStyle w:val="CommentReference"/>
          <w:vanish/>
        </w:rPr>
        <w:commentReference w:id="14"/>
      </w:r>
      <w:r w:rsidR="00671414" w:rsidRPr="00733546">
        <w:rPr>
          <w:rFonts w:ascii="Times New Roman" w:hAnsi="Times New Roman" w:cs="Times New Roman"/>
          <w:sz w:val="24"/>
          <w:szCs w:val="24"/>
          <w:lang w:val="en-US"/>
        </w:rPr>
        <w:t xml:space="preserve">being harmed as was recently seen from the research </w:t>
      </w:r>
      <w:r w:rsidR="009B7274">
        <w:rPr>
          <w:rFonts w:ascii="Times New Roman" w:hAnsi="Times New Roman" w:cs="Times New Roman"/>
          <w:sz w:val="24"/>
          <w:szCs w:val="24"/>
          <w:lang w:val="en-US"/>
        </w:rPr>
        <w:t xml:space="preserve">on emotional manipulation </w:t>
      </w:r>
      <w:r w:rsidR="00671414" w:rsidRPr="00733546">
        <w:rPr>
          <w:rFonts w:ascii="Times New Roman" w:hAnsi="Times New Roman" w:cs="Times New Roman"/>
          <w:sz w:val="24"/>
          <w:szCs w:val="24"/>
          <w:lang w:val="en-US"/>
        </w:rPr>
        <w:t xml:space="preserve">done through </w:t>
      </w:r>
      <w:r w:rsidR="004722EC" w:rsidRPr="00733546">
        <w:rPr>
          <w:rFonts w:ascii="Times New Roman" w:hAnsi="Times New Roman" w:cs="Times New Roman"/>
          <w:sz w:val="24"/>
          <w:szCs w:val="24"/>
          <w:lang w:val="en-US"/>
        </w:rPr>
        <w:t>Facebook</w:t>
      </w:r>
      <w:r w:rsidR="000A0DFC">
        <w:rPr>
          <w:rFonts w:ascii="Times New Roman" w:hAnsi="Times New Roman" w:cs="Times New Roman"/>
          <w:sz w:val="24"/>
          <w:szCs w:val="24"/>
          <w:lang w:val="en-US"/>
        </w:rPr>
        <w:fldChar w:fldCharType="begin"/>
      </w:r>
      <w:r w:rsidR="00C8051A">
        <w:rPr>
          <w:rFonts w:ascii="Times New Roman" w:hAnsi="Times New Roman" w:cs="Times New Roman"/>
          <w:sz w:val="24"/>
          <w:szCs w:val="24"/>
          <w:lang w:val="en-US"/>
        </w:rPr>
        <w:instrText xml:space="preserve"> ADDIN EN.CITE &lt;EndNote&gt;&lt;Cite&gt;&lt;Author&gt;Hull&lt;/Author&gt;&lt;Year&gt;2015&lt;/Year&gt;&lt;RecNum&gt;17&lt;/RecNum&gt;&lt;DisplayText&gt;(13, 14)&lt;/DisplayText&gt;&lt;record&gt;&lt;rec-number&gt;17&lt;/rec-number&gt;&lt;foreign-keys&gt;&lt;key app="EN" db-id="5swa50f0sfvxxuewttm5t0eawwfxz0a5zwfd" timestamp="1518576755"&gt;17&lt;/key&gt;&lt;/foreign-keys&gt;&lt;ref-type name="Journal Article"&gt;17&lt;/ref-type&gt;&lt;contributors&gt;&lt;authors&gt;&lt;author&gt;Hull, Gordon&lt;/author&gt;&lt;/authors&gt;&lt;/contributors&gt;&lt;titles&gt;&lt;title&gt;Successful failure: what Foucault can teach us about privacy self-management in a world of Facebook and big data&lt;/title&gt;&lt;secondary-title&gt;Ethics and Information Technology&lt;/secondary-title&gt;&lt;/titles&gt;&lt;periodical&gt;&lt;full-title&gt;Ethics and Information Technology&lt;/full-title&gt;&lt;/periodical&gt;&lt;pages&gt;89-101&lt;/pages&gt;&lt;volume&gt;17&lt;/volume&gt;&lt;number&gt;2&lt;/number&gt;&lt;dates&gt;&lt;year&gt;2015&lt;/year&gt;&lt;/dates&gt;&lt;isbn&gt;1388-1957&lt;/isbn&gt;&lt;urls&gt;&lt;/urls&gt;&lt;/record&gt;&lt;/Cite&gt;&lt;Cite&gt;&lt;Author&gt;Flick&lt;/Author&gt;&lt;Year&gt;2016&lt;/Year&gt;&lt;RecNum&gt;19&lt;/RecNum&gt;&lt;record&gt;&lt;rec-number&gt;19&lt;/rec-number&gt;&lt;foreign-keys&gt;&lt;key app="EN" db-id="5swa50f0sfvxxuewttm5t0eawwfxz0a5zwfd" timestamp="1518577277"&gt;19&lt;/key&gt;&lt;/foreign-keys&gt;&lt;ref-type name="Journal Article"&gt;17&lt;/ref-type&gt;&lt;contributors&gt;&lt;authors&gt;&lt;author&gt;Flick, Catherine&lt;/author&gt;&lt;/authors&gt;&lt;/contributors&gt;&lt;titles&gt;&lt;title&gt;Informed consent and the Facebook emotional manipulation study&lt;/title&gt;&lt;secondary-title&gt;Research Ethics&lt;/secondary-title&gt;&lt;/titles&gt;&lt;periodical&gt;&lt;full-title&gt;Research Ethics&lt;/full-title&gt;&lt;/periodical&gt;&lt;pages&gt;14-28&lt;/pages&gt;&lt;volume&gt;12&lt;/volume&gt;&lt;number&gt;1&lt;/number&gt;&lt;dates&gt;&lt;year&gt;2016&lt;/year&gt;&lt;/dates&gt;&lt;isbn&gt;1747-0161&lt;/isbn&gt;&lt;urls&gt;&lt;/urls&gt;&lt;/record&gt;&lt;/Cite&gt;&lt;/EndNote&gt;</w:instrText>
      </w:r>
      <w:r w:rsidR="000A0DFC">
        <w:rPr>
          <w:rFonts w:ascii="Times New Roman" w:hAnsi="Times New Roman" w:cs="Times New Roman"/>
          <w:sz w:val="24"/>
          <w:szCs w:val="24"/>
          <w:lang w:val="en-US"/>
        </w:rPr>
        <w:fldChar w:fldCharType="separate"/>
      </w:r>
      <w:r w:rsidR="00C8051A">
        <w:rPr>
          <w:rFonts w:ascii="Times New Roman" w:hAnsi="Times New Roman" w:cs="Times New Roman"/>
          <w:noProof/>
          <w:sz w:val="24"/>
          <w:szCs w:val="24"/>
          <w:lang w:val="en-US"/>
        </w:rPr>
        <w:t>(13, 14)</w:t>
      </w:r>
      <w:r w:rsidR="000A0DFC">
        <w:rPr>
          <w:rFonts w:ascii="Times New Roman" w:hAnsi="Times New Roman" w:cs="Times New Roman"/>
          <w:sz w:val="24"/>
          <w:szCs w:val="24"/>
          <w:lang w:val="en-US"/>
        </w:rPr>
        <w:fldChar w:fldCharType="end"/>
      </w:r>
      <w:r w:rsidR="00671414" w:rsidRPr="00733546">
        <w:rPr>
          <w:rFonts w:ascii="Times New Roman" w:hAnsi="Times New Roman" w:cs="Times New Roman"/>
          <w:sz w:val="24"/>
          <w:szCs w:val="24"/>
          <w:lang w:val="en-US"/>
        </w:rPr>
        <w:t xml:space="preserve">. </w:t>
      </w:r>
    </w:p>
    <w:p w14:paraId="62E5E2AD" w14:textId="77777777" w:rsidR="001743FA" w:rsidRPr="00733546" w:rsidRDefault="0059652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Statement of general principles</w:t>
      </w:r>
    </w:p>
    <w:p w14:paraId="2836016F" w14:textId="77777777" w:rsidR="003D0CF6" w:rsidRPr="00733546" w:rsidRDefault="0059652A"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The 2017 ICMR guideline opens with the statement of general principles which </w:t>
      </w:r>
      <w:r w:rsidR="00DD33FB" w:rsidRPr="00733546">
        <w:rPr>
          <w:rFonts w:ascii="Times New Roman" w:hAnsi="Times New Roman" w:cs="Times New Roman"/>
          <w:sz w:val="24"/>
          <w:szCs w:val="24"/>
          <w:lang w:val="en-US"/>
        </w:rPr>
        <w:t>stat</w:t>
      </w:r>
      <w:r w:rsidRPr="00733546">
        <w:rPr>
          <w:rFonts w:ascii="Times New Roman" w:hAnsi="Times New Roman" w:cs="Times New Roman"/>
          <w:sz w:val="24"/>
          <w:szCs w:val="24"/>
          <w:lang w:val="en-US"/>
        </w:rPr>
        <w:t xml:space="preserve">es that four universal ethics principles of autonomy, beneficence, non-maleficence and justice are expanded into 12 principles </w:t>
      </w:r>
      <w:r w:rsidR="00DD33FB" w:rsidRPr="00733546">
        <w:rPr>
          <w:rFonts w:ascii="Times New Roman" w:hAnsi="Times New Roman" w:cs="Times New Roman"/>
          <w:sz w:val="24"/>
          <w:szCs w:val="24"/>
          <w:lang w:val="en-US"/>
        </w:rPr>
        <w:t xml:space="preserve">which should be </w:t>
      </w:r>
      <w:r w:rsidRPr="00733546">
        <w:rPr>
          <w:rFonts w:ascii="Times New Roman" w:hAnsi="Times New Roman" w:cs="Times New Roman"/>
          <w:sz w:val="24"/>
          <w:szCs w:val="24"/>
          <w:lang w:val="en-US"/>
        </w:rPr>
        <w:t xml:space="preserve">followed by all stakeholders engaged in biomedical and health research. The first noticeable difference in description of these principles as compared to 2006 guideline is the readability and brevity of their explanation. All principles are easy to understand and </w:t>
      </w:r>
      <w:r w:rsidR="0012169C" w:rsidRPr="00733546">
        <w:rPr>
          <w:rFonts w:ascii="Times New Roman" w:hAnsi="Times New Roman" w:cs="Times New Roman"/>
          <w:sz w:val="24"/>
          <w:szCs w:val="24"/>
          <w:lang w:val="en-US"/>
        </w:rPr>
        <w:t>a few</w:t>
      </w:r>
      <w:r w:rsidRPr="00733546">
        <w:rPr>
          <w:rFonts w:ascii="Times New Roman" w:hAnsi="Times New Roman" w:cs="Times New Roman"/>
          <w:sz w:val="24"/>
          <w:szCs w:val="24"/>
          <w:lang w:val="en-US"/>
        </w:rPr>
        <w:t xml:space="preserve"> of them indicate the key stakeholder responsible for safeguarding the principle. </w:t>
      </w:r>
      <w:commentRangeStart w:id="15"/>
      <w:r w:rsidR="00DD33FB" w:rsidRPr="00733546">
        <w:rPr>
          <w:rFonts w:ascii="Times New Roman" w:hAnsi="Times New Roman" w:cs="Times New Roman"/>
          <w:sz w:val="24"/>
          <w:szCs w:val="24"/>
          <w:lang w:val="en-US"/>
        </w:rPr>
        <w:t xml:space="preserve">For example whether a particular research proposal is investigating a valuable and meaningful research question is to be </w:t>
      </w:r>
      <w:r w:rsidR="00DD33FB" w:rsidRPr="00E43AD1">
        <w:rPr>
          <w:rFonts w:ascii="Times New Roman" w:hAnsi="Times New Roman" w:cs="Times New Roman"/>
          <w:sz w:val="24"/>
          <w:szCs w:val="24"/>
          <w:lang w:val="en-US"/>
        </w:rPr>
        <w:t xml:space="preserve">assessed by the ethics committee. </w:t>
      </w:r>
      <w:r w:rsidRPr="00E43AD1">
        <w:rPr>
          <w:rFonts w:ascii="Times New Roman" w:hAnsi="Times New Roman" w:cs="Times New Roman"/>
          <w:sz w:val="24"/>
          <w:szCs w:val="24"/>
          <w:lang w:val="en-US"/>
        </w:rPr>
        <w:t xml:space="preserve">On a close reading, one realizes that different research stakeholders have different degree of direct control </w:t>
      </w:r>
      <w:r w:rsidR="00313AAF" w:rsidRPr="00E43AD1">
        <w:rPr>
          <w:rFonts w:ascii="Times New Roman" w:hAnsi="Times New Roman" w:cs="Times New Roman"/>
          <w:sz w:val="24"/>
          <w:szCs w:val="24"/>
          <w:lang w:val="en-US"/>
        </w:rPr>
        <w:t>and</w:t>
      </w:r>
      <w:r w:rsidRPr="00E43AD1">
        <w:rPr>
          <w:rFonts w:ascii="Times New Roman" w:hAnsi="Times New Roman" w:cs="Times New Roman"/>
          <w:sz w:val="24"/>
          <w:szCs w:val="24"/>
          <w:lang w:val="en-US"/>
        </w:rPr>
        <w:t xml:space="preserve"> influence</w:t>
      </w:r>
      <w:r w:rsidR="00313AAF" w:rsidRPr="00E43AD1">
        <w:rPr>
          <w:rFonts w:ascii="Times New Roman" w:hAnsi="Times New Roman" w:cs="Times New Roman"/>
          <w:sz w:val="24"/>
          <w:szCs w:val="24"/>
          <w:lang w:val="en-US"/>
        </w:rPr>
        <w:t xml:space="preserve"> over</w:t>
      </w:r>
      <w:r w:rsidRPr="00E43AD1">
        <w:rPr>
          <w:rFonts w:ascii="Times New Roman" w:hAnsi="Times New Roman" w:cs="Times New Roman"/>
          <w:sz w:val="24"/>
          <w:szCs w:val="24"/>
          <w:lang w:val="en-US"/>
        </w:rPr>
        <w:t xml:space="preserve"> application of a particular principle as well certain </w:t>
      </w:r>
      <w:r w:rsidR="00DD33FB" w:rsidRPr="00E43AD1">
        <w:rPr>
          <w:rFonts w:ascii="Times New Roman" w:hAnsi="Times New Roman" w:cs="Times New Roman"/>
          <w:sz w:val="24"/>
          <w:szCs w:val="24"/>
          <w:lang w:val="en-US"/>
        </w:rPr>
        <w:t xml:space="preserve">level of </w:t>
      </w:r>
      <w:r w:rsidRPr="00E43AD1">
        <w:rPr>
          <w:rFonts w:ascii="Times New Roman" w:hAnsi="Times New Roman" w:cs="Times New Roman"/>
          <w:sz w:val="24"/>
          <w:szCs w:val="24"/>
          <w:lang w:val="en-US"/>
        </w:rPr>
        <w:t>responsibility</w:t>
      </w:r>
      <w:r w:rsidR="00DD33FB" w:rsidRPr="00E43AD1">
        <w:rPr>
          <w:rFonts w:ascii="Times New Roman" w:hAnsi="Times New Roman" w:cs="Times New Roman"/>
          <w:sz w:val="24"/>
          <w:szCs w:val="24"/>
          <w:lang w:val="en-US"/>
        </w:rPr>
        <w:t xml:space="preserve"> in research implementation</w:t>
      </w:r>
      <w:r w:rsidRPr="00E43AD1">
        <w:rPr>
          <w:rFonts w:ascii="Times New Roman" w:hAnsi="Times New Roman" w:cs="Times New Roman"/>
          <w:sz w:val="24"/>
          <w:szCs w:val="24"/>
          <w:lang w:val="en-US"/>
        </w:rPr>
        <w:t xml:space="preserve">. </w:t>
      </w:r>
      <w:commentRangeStart w:id="16"/>
      <w:r w:rsidR="0012169C" w:rsidRPr="00E43AD1">
        <w:rPr>
          <w:rFonts w:ascii="Times New Roman" w:hAnsi="Times New Roman" w:cs="Times New Roman"/>
          <w:sz w:val="24"/>
          <w:szCs w:val="24"/>
          <w:lang w:val="en-US"/>
        </w:rPr>
        <w:t xml:space="preserve">There could be situations where stakeholders have a conflicting interest in application of a particular principle. Who should then assess such conflicts and take a decision? </w:t>
      </w:r>
      <w:commentRangeEnd w:id="16"/>
      <w:r w:rsidR="007864B0">
        <w:rPr>
          <w:rStyle w:val="CommentReference"/>
        </w:rPr>
        <w:commentReference w:id="16"/>
      </w:r>
      <w:r w:rsidR="0012169C" w:rsidRPr="00E43AD1">
        <w:rPr>
          <w:rFonts w:ascii="Times New Roman" w:hAnsi="Times New Roman" w:cs="Times New Roman"/>
          <w:sz w:val="24"/>
          <w:szCs w:val="24"/>
          <w:lang w:val="en-US"/>
        </w:rPr>
        <w:t>Whose assessment should carry more weight?</w:t>
      </w:r>
      <w:r w:rsidR="0012169C" w:rsidRPr="00733546">
        <w:rPr>
          <w:rFonts w:ascii="Times New Roman" w:hAnsi="Times New Roman" w:cs="Times New Roman"/>
          <w:sz w:val="24"/>
          <w:szCs w:val="24"/>
          <w:lang w:val="en-US"/>
        </w:rPr>
        <w:t xml:space="preserve"> </w:t>
      </w:r>
      <w:commentRangeEnd w:id="15"/>
      <w:r w:rsidR="00E43AD1">
        <w:rPr>
          <w:rStyle w:val="CommentReference"/>
          <w:vanish/>
        </w:rPr>
        <w:commentReference w:id="15"/>
      </w:r>
      <w:r w:rsidR="0012169C" w:rsidRPr="00733546">
        <w:rPr>
          <w:rFonts w:ascii="Times New Roman" w:hAnsi="Times New Roman" w:cs="Times New Roman"/>
          <w:sz w:val="24"/>
          <w:szCs w:val="24"/>
          <w:lang w:val="en-US"/>
        </w:rPr>
        <w:t xml:space="preserve">For example the principle of institutional arrangement states that the institutions hosting research should have appropriate governance and infrastructure to facilitate planned research. An institution must be able to assess its capacity and infrastructure in neutral way and may have to decline possibility to conduct research if necessary facility is not available. But that could mean loss of external (national, international, public, industry sponsored) funding as well as academic and research reputation. </w:t>
      </w:r>
      <w:commentRangeStart w:id="17"/>
      <w:r w:rsidR="0012169C" w:rsidRPr="00733546">
        <w:rPr>
          <w:rFonts w:ascii="Times New Roman" w:hAnsi="Times New Roman" w:cs="Times New Roman"/>
          <w:sz w:val="24"/>
          <w:szCs w:val="24"/>
          <w:lang w:val="en-US"/>
        </w:rPr>
        <w:t xml:space="preserve">Ethics committee </w:t>
      </w:r>
      <w:commentRangeEnd w:id="17"/>
      <w:r w:rsidR="003C31CF">
        <w:rPr>
          <w:rStyle w:val="CommentReference"/>
        </w:rPr>
        <w:commentReference w:id="17"/>
      </w:r>
      <w:r w:rsidR="0012169C" w:rsidRPr="00733546">
        <w:rPr>
          <w:rFonts w:ascii="Times New Roman" w:hAnsi="Times New Roman" w:cs="Times New Roman"/>
          <w:sz w:val="24"/>
          <w:szCs w:val="24"/>
          <w:lang w:val="en-US"/>
        </w:rPr>
        <w:t xml:space="preserve">of </w:t>
      </w:r>
      <w:r w:rsidR="003D0CF6" w:rsidRPr="00733546">
        <w:rPr>
          <w:rFonts w:ascii="Times New Roman" w:hAnsi="Times New Roman" w:cs="Times New Roman"/>
          <w:sz w:val="24"/>
          <w:szCs w:val="24"/>
          <w:lang w:val="en-US"/>
        </w:rPr>
        <w:t>such an</w:t>
      </w:r>
      <w:r w:rsidR="0012169C" w:rsidRPr="00733546">
        <w:rPr>
          <w:rFonts w:ascii="Times New Roman" w:hAnsi="Times New Roman" w:cs="Times New Roman"/>
          <w:sz w:val="24"/>
          <w:szCs w:val="24"/>
          <w:lang w:val="en-US"/>
        </w:rPr>
        <w:t xml:space="preserve"> institution realizes that the sufficient infrastructure is not </w:t>
      </w:r>
      <w:r w:rsidR="003D0CF6" w:rsidRPr="00733546">
        <w:rPr>
          <w:rFonts w:ascii="Times New Roman" w:hAnsi="Times New Roman" w:cs="Times New Roman"/>
          <w:sz w:val="24"/>
          <w:szCs w:val="24"/>
          <w:lang w:val="en-US"/>
        </w:rPr>
        <w:t>available;</w:t>
      </w:r>
      <w:r w:rsidR="0012169C" w:rsidRPr="00733546">
        <w:rPr>
          <w:rFonts w:ascii="Times New Roman" w:hAnsi="Times New Roman" w:cs="Times New Roman"/>
          <w:sz w:val="24"/>
          <w:szCs w:val="24"/>
          <w:lang w:val="en-US"/>
        </w:rPr>
        <w:t xml:space="preserve"> raising this concern could mean challenging their home institution which might not always be </w:t>
      </w:r>
      <w:r w:rsidR="003D0CF6" w:rsidRPr="00733546">
        <w:rPr>
          <w:rFonts w:ascii="Times New Roman" w:hAnsi="Times New Roman" w:cs="Times New Roman"/>
          <w:sz w:val="24"/>
          <w:szCs w:val="24"/>
          <w:lang w:val="en-US"/>
        </w:rPr>
        <w:t>easy or even appreciated</w:t>
      </w:r>
      <w:r w:rsidR="0012169C" w:rsidRPr="00733546">
        <w:rPr>
          <w:rFonts w:ascii="Times New Roman" w:hAnsi="Times New Roman" w:cs="Times New Roman"/>
          <w:sz w:val="24"/>
          <w:szCs w:val="24"/>
          <w:lang w:val="en-US"/>
        </w:rPr>
        <w:t xml:space="preserve">.  </w:t>
      </w:r>
      <w:r w:rsidR="00DD33FB" w:rsidRPr="00733546">
        <w:rPr>
          <w:rFonts w:ascii="Times New Roman" w:hAnsi="Times New Roman" w:cs="Times New Roman"/>
          <w:sz w:val="24"/>
          <w:szCs w:val="24"/>
          <w:lang w:val="en-US"/>
        </w:rPr>
        <w:t xml:space="preserve">Though it is not clearly defined who the </w:t>
      </w:r>
      <w:commentRangeStart w:id="18"/>
      <w:r w:rsidR="00DD33FB" w:rsidRPr="00733546">
        <w:rPr>
          <w:rFonts w:ascii="Times New Roman" w:hAnsi="Times New Roman" w:cs="Times New Roman"/>
          <w:sz w:val="24"/>
          <w:szCs w:val="24"/>
          <w:lang w:val="en-US"/>
        </w:rPr>
        <w:t xml:space="preserve">research stakeholders </w:t>
      </w:r>
      <w:commentRangeEnd w:id="18"/>
      <w:r w:rsidR="00E43AD1">
        <w:rPr>
          <w:rStyle w:val="CommentReference"/>
          <w:vanish/>
        </w:rPr>
        <w:commentReference w:id="18"/>
      </w:r>
      <w:r w:rsidR="00DD33FB" w:rsidRPr="00733546">
        <w:rPr>
          <w:rFonts w:ascii="Times New Roman" w:hAnsi="Times New Roman" w:cs="Times New Roman"/>
          <w:sz w:val="24"/>
          <w:szCs w:val="24"/>
          <w:lang w:val="en-US"/>
        </w:rPr>
        <w:t xml:space="preserve">are, one can see that ethics committees have significant responsibility to ensure implementation of these principles. It is questionable though whether they have enough authority or power to influence other stakeholders. </w:t>
      </w:r>
      <w:r w:rsidR="003D0CF6" w:rsidRPr="00733546">
        <w:rPr>
          <w:rFonts w:ascii="Times New Roman" w:hAnsi="Times New Roman" w:cs="Times New Roman"/>
          <w:sz w:val="24"/>
          <w:szCs w:val="24"/>
          <w:lang w:val="en-US"/>
        </w:rPr>
        <w:t xml:space="preserve">Principle of totality of responsibility states that </w:t>
      </w:r>
      <w:r w:rsidR="00B30B1A" w:rsidRPr="00733546">
        <w:rPr>
          <w:rFonts w:ascii="Times New Roman" w:hAnsi="Times New Roman" w:cs="Times New Roman"/>
          <w:sz w:val="24"/>
          <w:szCs w:val="24"/>
          <w:lang w:val="en-US"/>
        </w:rPr>
        <w:t>‘</w:t>
      </w:r>
      <w:r w:rsidR="003D0CF6" w:rsidRPr="00733546">
        <w:rPr>
          <w:rFonts w:ascii="Times New Roman" w:hAnsi="Times New Roman" w:cs="Times New Roman"/>
          <w:sz w:val="24"/>
          <w:szCs w:val="24"/>
          <w:lang w:val="en-US"/>
        </w:rPr>
        <w:t>the professional, social and moral responsibilities compliant with ethical guidelines and related regulations are binding on all stakeholders directly or indirectly</w:t>
      </w:r>
      <w:r w:rsidR="00B30B1A" w:rsidRPr="00733546">
        <w:rPr>
          <w:rFonts w:ascii="Times New Roman" w:hAnsi="Times New Roman" w:cs="Times New Roman"/>
          <w:sz w:val="24"/>
          <w:szCs w:val="24"/>
          <w:lang w:val="en-US"/>
        </w:rPr>
        <w:t>’</w:t>
      </w:r>
      <w:r w:rsidR="003D0CF6" w:rsidRPr="00733546">
        <w:rPr>
          <w:rFonts w:ascii="Times New Roman" w:hAnsi="Times New Roman" w:cs="Times New Roman"/>
          <w:sz w:val="24"/>
          <w:szCs w:val="24"/>
          <w:lang w:val="en-US"/>
        </w:rPr>
        <w:t xml:space="preserve">. </w:t>
      </w:r>
      <w:r w:rsidR="00B30B1A" w:rsidRPr="00733546">
        <w:rPr>
          <w:rFonts w:ascii="Times New Roman" w:hAnsi="Times New Roman" w:cs="Times New Roman"/>
          <w:sz w:val="24"/>
          <w:szCs w:val="24"/>
          <w:lang w:val="en-US"/>
        </w:rPr>
        <w:t>If the guideline does not get the statutory status, in w</w:t>
      </w:r>
      <w:r w:rsidR="003D0CF6" w:rsidRPr="00733546">
        <w:rPr>
          <w:rFonts w:ascii="Times New Roman" w:hAnsi="Times New Roman" w:cs="Times New Roman"/>
          <w:sz w:val="24"/>
          <w:szCs w:val="24"/>
          <w:lang w:val="en-US"/>
        </w:rPr>
        <w:t xml:space="preserve">hat </w:t>
      </w:r>
      <w:r w:rsidR="00B30B1A" w:rsidRPr="00733546">
        <w:rPr>
          <w:rFonts w:ascii="Times New Roman" w:hAnsi="Times New Roman" w:cs="Times New Roman"/>
          <w:sz w:val="24"/>
          <w:szCs w:val="24"/>
          <w:lang w:val="en-US"/>
        </w:rPr>
        <w:t xml:space="preserve">ways can it be binding to the stakeholders? Are we referring to moral or professional binding alone? </w:t>
      </w:r>
      <w:r w:rsidR="003D0CF6" w:rsidRPr="00733546">
        <w:rPr>
          <w:rFonts w:ascii="Times New Roman" w:hAnsi="Times New Roman" w:cs="Times New Roman"/>
          <w:sz w:val="24"/>
          <w:szCs w:val="24"/>
          <w:lang w:val="en-US"/>
        </w:rPr>
        <w:t xml:space="preserve">Furthermore what is the direct and indirect binding to the guideline? Some elaboration on these two points </w:t>
      </w:r>
      <w:commentRangeStart w:id="19"/>
      <w:r w:rsidR="003D0CF6" w:rsidRPr="00733546">
        <w:rPr>
          <w:rFonts w:ascii="Times New Roman" w:hAnsi="Times New Roman" w:cs="Times New Roman"/>
          <w:sz w:val="24"/>
          <w:szCs w:val="24"/>
          <w:lang w:val="en-US"/>
        </w:rPr>
        <w:t>will be</w:t>
      </w:r>
      <w:commentRangeEnd w:id="19"/>
      <w:r w:rsidR="007864B0">
        <w:rPr>
          <w:rStyle w:val="CommentReference"/>
        </w:rPr>
        <w:commentReference w:id="19"/>
      </w:r>
      <w:r w:rsidR="003D0CF6" w:rsidRPr="00733546">
        <w:rPr>
          <w:rFonts w:ascii="Times New Roman" w:hAnsi="Times New Roman" w:cs="Times New Roman"/>
          <w:sz w:val="24"/>
          <w:szCs w:val="24"/>
          <w:lang w:val="en-US"/>
        </w:rPr>
        <w:t xml:space="preserve"> useful for the end-users of the guideline</w:t>
      </w:r>
      <w:r w:rsidR="00B30B1A" w:rsidRPr="00733546">
        <w:rPr>
          <w:rFonts w:ascii="Times New Roman" w:hAnsi="Times New Roman" w:cs="Times New Roman"/>
          <w:sz w:val="24"/>
          <w:szCs w:val="24"/>
          <w:lang w:val="en-US"/>
        </w:rPr>
        <w:t xml:space="preserve"> as well as for the ethics committees who are often </w:t>
      </w:r>
      <w:commentRangeStart w:id="20"/>
      <w:r w:rsidR="00B30B1A" w:rsidRPr="009E634F">
        <w:rPr>
          <w:rFonts w:ascii="Times New Roman" w:hAnsi="Times New Roman" w:cs="Times New Roman"/>
          <w:sz w:val="24"/>
          <w:szCs w:val="24"/>
          <w:highlight w:val="yellow"/>
          <w:lang w:val="en-US"/>
        </w:rPr>
        <w:t>bestowed</w:t>
      </w:r>
      <w:commentRangeEnd w:id="20"/>
      <w:r w:rsidR="00E43AD1">
        <w:rPr>
          <w:rStyle w:val="CommentReference"/>
          <w:vanish/>
        </w:rPr>
        <w:commentReference w:id="20"/>
      </w:r>
      <w:r w:rsidR="00B30B1A" w:rsidRPr="00733546">
        <w:rPr>
          <w:rFonts w:ascii="Times New Roman" w:hAnsi="Times New Roman" w:cs="Times New Roman"/>
          <w:sz w:val="24"/>
          <w:szCs w:val="24"/>
          <w:lang w:val="en-US"/>
        </w:rPr>
        <w:t xml:space="preserve"> with the responsibility of implementing </w:t>
      </w:r>
      <w:commentRangeStart w:id="21"/>
      <w:r w:rsidR="00B30B1A" w:rsidRPr="00733546">
        <w:rPr>
          <w:rFonts w:ascii="Times New Roman" w:hAnsi="Times New Roman" w:cs="Times New Roman"/>
          <w:sz w:val="24"/>
          <w:szCs w:val="24"/>
          <w:lang w:val="en-US"/>
        </w:rPr>
        <w:t>the</w:t>
      </w:r>
      <w:r w:rsidR="00313AAF" w:rsidRPr="00733546">
        <w:rPr>
          <w:rFonts w:ascii="Times New Roman" w:hAnsi="Times New Roman" w:cs="Times New Roman"/>
          <w:sz w:val="24"/>
          <w:szCs w:val="24"/>
          <w:lang w:val="en-US"/>
        </w:rPr>
        <w:t>se</w:t>
      </w:r>
      <w:r w:rsidR="00B30B1A" w:rsidRPr="00733546">
        <w:rPr>
          <w:rFonts w:ascii="Times New Roman" w:hAnsi="Times New Roman" w:cs="Times New Roman"/>
          <w:sz w:val="24"/>
          <w:szCs w:val="24"/>
          <w:lang w:val="en-US"/>
        </w:rPr>
        <w:t xml:space="preserve"> ethical principles</w:t>
      </w:r>
      <w:commentRangeEnd w:id="21"/>
      <w:r w:rsidR="00C963A6">
        <w:rPr>
          <w:rStyle w:val="CommentReference"/>
        </w:rPr>
        <w:commentReference w:id="21"/>
      </w:r>
      <w:r w:rsidR="003D0CF6" w:rsidRPr="00733546">
        <w:rPr>
          <w:rFonts w:ascii="Times New Roman" w:hAnsi="Times New Roman" w:cs="Times New Roman"/>
          <w:sz w:val="24"/>
          <w:szCs w:val="24"/>
          <w:lang w:val="en-US"/>
        </w:rPr>
        <w:t xml:space="preserve">.  </w:t>
      </w:r>
    </w:p>
    <w:p w14:paraId="3AE1B918" w14:textId="77777777" w:rsidR="0059652A" w:rsidRPr="00733546" w:rsidRDefault="00DD33FB" w:rsidP="00733546">
      <w:pPr>
        <w:spacing w:line="240" w:lineRule="auto"/>
        <w:ind w:firstLine="708"/>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Other </w:t>
      </w:r>
      <w:r w:rsidR="003D0CF6" w:rsidRPr="00733546">
        <w:rPr>
          <w:rFonts w:ascii="Times New Roman" w:hAnsi="Times New Roman" w:cs="Times New Roman"/>
          <w:sz w:val="24"/>
          <w:szCs w:val="24"/>
          <w:lang w:val="en-US"/>
        </w:rPr>
        <w:t>research</w:t>
      </w:r>
      <w:r w:rsidRPr="00733546">
        <w:rPr>
          <w:rFonts w:ascii="Times New Roman" w:hAnsi="Times New Roman" w:cs="Times New Roman"/>
          <w:sz w:val="24"/>
          <w:szCs w:val="24"/>
          <w:lang w:val="en-US"/>
        </w:rPr>
        <w:t xml:space="preserve"> stakeholders </w:t>
      </w:r>
      <w:r w:rsidR="003D0CF6" w:rsidRPr="00733546">
        <w:rPr>
          <w:rFonts w:ascii="Times New Roman" w:hAnsi="Times New Roman" w:cs="Times New Roman"/>
          <w:sz w:val="24"/>
          <w:szCs w:val="24"/>
          <w:lang w:val="en-US"/>
        </w:rPr>
        <w:t>who are only indirectly</w:t>
      </w:r>
      <w:r w:rsidR="004D1596" w:rsidRPr="00733546">
        <w:rPr>
          <w:rFonts w:ascii="Times New Roman" w:hAnsi="Times New Roman" w:cs="Times New Roman"/>
          <w:sz w:val="24"/>
          <w:szCs w:val="24"/>
          <w:lang w:val="en-US"/>
        </w:rPr>
        <w:t xml:space="preserve"> (if at all)</w:t>
      </w:r>
      <w:r w:rsidR="003D0CF6" w:rsidRPr="00733546">
        <w:rPr>
          <w:rFonts w:ascii="Times New Roman" w:hAnsi="Times New Roman" w:cs="Times New Roman"/>
          <w:sz w:val="24"/>
          <w:szCs w:val="24"/>
          <w:lang w:val="en-US"/>
        </w:rPr>
        <w:t xml:space="preserve"> </w:t>
      </w:r>
      <w:r w:rsidR="004D1596" w:rsidRPr="00733546">
        <w:rPr>
          <w:rFonts w:ascii="Times New Roman" w:hAnsi="Times New Roman" w:cs="Times New Roman"/>
          <w:sz w:val="24"/>
          <w:szCs w:val="24"/>
          <w:lang w:val="en-US"/>
        </w:rPr>
        <w:t>referred to</w:t>
      </w:r>
      <w:r w:rsidR="003D0CF6" w:rsidRPr="00733546">
        <w:rPr>
          <w:rFonts w:ascii="Times New Roman" w:hAnsi="Times New Roman" w:cs="Times New Roman"/>
          <w:sz w:val="24"/>
          <w:szCs w:val="24"/>
          <w:lang w:val="en-US"/>
        </w:rPr>
        <w:t xml:space="preserve"> </w:t>
      </w:r>
      <w:r w:rsidRPr="00733546">
        <w:rPr>
          <w:rFonts w:ascii="Times New Roman" w:hAnsi="Times New Roman" w:cs="Times New Roman"/>
          <w:sz w:val="24"/>
          <w:szCs w:val="24"/>
          <w:lang w:val="en-US"/>
        </w:rPr>
        <w:t xml:space="preserve">in the description of these principles are the patients and the general public. Patients and human research </w:t>
      </w:r>
      <w:r w:rsidR="004D1596" w:rsidRPr="00733546">
        <w:rPr>
          <w:rFonts w:ascii="Times New Roman" w:hAnsi="Times New Roman" w:cs="Times New Roman"/>
          <w:sz w:val="24"/>
          <w:szCs w:val="24"/>
          <w:lang w:val="en-US"/>
        </w:rPr>
        <w:t>participants appear</w:t>
      </w:r>
      <w:r w:rsidRPr="00733546">
        <w:rPr>
          <w:rFonts w:ascii="Times New Roman" w:hAnsi="Times New Roman" w:cs="Times New Roman"/>
          <w:sz w:val="24"/>
          <w:szCs w:val="24"/>
          <w:lang w:val="en-US"/>
        </w:rPr>
        <w:t xml:space="preserve"> to be the passive entities whose interests should be safeguarded by all other stakeholders especially the ethics committees. </w:t>
      </w:r>
      <w:commentRangeStart w:id="22"/>
      <w:r w:rsidRPr="009E634F">
        <w:rPr>
          <w:rFonts w:ascii="Times New Roman" w:hAnsi="Times New Roman" w:cs="Times New Roman"/>
          <w:sz w:val="24"/>
          <w:szCs w:val="24"/>
          <w:highlight w:val="yellow"/>
          <w:lang w:val="en-US"/>
        </w:rPr>
        <w:t>Can we envision an active role for patients and for that matter even the general public to shape and influence research agenda and funding, to be involved in research design, implementation, data analysis and dissemination?</w:t>
      </w:r>
      <w:r w:rsidRPr="00733546">
        <w:rPr>
          <w:rFonts w:ascii="Times New Roman" w:hAnsi="Times New Roman" w:cs="Times New Roman"/>
          <w:sz w:val="24"/>
          <w:szCs w:val="24"/>
          <w:lang w:val="en-US"/>
        </w:rPr>
        <w:t xml:space="preserve"> </w:t>
      </w:r>
      <w:commentRangeEnd w:id="22"/>
      <w:r w:rsidR="006A4760">
        <w:rPr>
          <w:rStyle w:val="CommentReference"/>
          <w:vanish/>
        </w:rPr>
        <w:commentReference w:id="22"/>
      </w:r>
      <w:r w:rsidRPr="00733546">
        <w:rPr>
          <w:rFonts w:ascii="Times New Roman" w:hAnsi="Times New Roman" w:cs="Times New Roman"/>
          <w:sz w:val="24"/>
          <w:szCs w:val="24"/>
          <w:lang w:val="en-US"/>
        </w:rPr>
        <w:t xml:space="preserve">Lived experience of the patients in regards to their illness is a valuable input in the translational research loop from </w:t>
      </w:r>
      <w:r w:rsidR="003D0CF6"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the bedside to bench</w:t>
      </w:r>
      <w:r w:rsidR="003D0CF6"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 xml:space="preserve"> which can guide not only pertinent research questions but also contribute to patient driven research. Similarly</w:t>
      </w:r>
      <w:r w:rsidR="004D1596" w:rsidRPr="00733546">
        <w:rPr>
          <w:rFonts w:ascii="Times New Roman" w:hAnsi="Times New Roman" w:cs="Times New Roman"/>
          <w:sz w:val="24"/>
          <w:szCs w:val="24"/>
          <w:lang w:val="en-US"/>
        </w:rPr>
        <w:t xml:space="preserve"> we must create scope for the</w:t>
      </w:r>
      <w:r w:rsidRPr="00733546">
        <w:rPr>
          <w:rFonts w:ascii="Times New Roman" w:hAnsi="Times New Roman" w:cs="Times New Roman"/>
          <w:sz w:val="24"/>
          <w:szCs w:val="24"/>
          <w:lang w:val="en-US"/>
        </w:rPr>
        <w:t xml:space="preserve"> general public </w:t>
      </w:r>
      <w:r w:rsidR="004D1596" w:rsidRPr="00733546">
        <w:rPr>
          <w:rFonts w:ascii="Times New Roman" w:hAnsi="Times New Roman" w:cs="Times New Roman"/>
          <w:sz w:val="24"/>
          <w:szCs w:val="24"/>
          <w:lang w:val="en-US"/>
        </w:rPr>
        <w:t>to</w:t>
      </w:r>
      <w:r w:rsidRPr="00733546">
        <w:rPr>
          <w:rFonts w:ascii="Times New Roman" w:hAnsi="Times New Roman" w:cs="Times New Roman"/>
          <w:sz w:val="24"/>
          <w:szCs w:val="24"/>
          <w:lang w:val="en-US"/>
        </w:rPr>
        <w:t xml:space="preserve"> engage in the research enterprise to ensure fair utilization of public funding </w:t>
      </w:r>
      <w:r w:rsidR="004D1596" w:rsidRPr="00733546">
        <w:rPr>
          <w:rFonts w:ascii="Times New Roman" w:hAnsi="Times New Roman" w:cs="Times New Roman"/>
          <w:sz w:val="24"/>
          <w:szCs w:val="24"/>
          <w:lang w:val="en-US"/>
        </w:rPr>
        <w:t xml:space="preserve">for </w:t>
      </w:r>
      <w:r w:rsidRPr="00733546">
        <w:rPr>
          <w:rFonts w:ascii="Times New Roman" w:hAnsi="Times New Roman" w:cs="Times New Roman"/>
          <w:sz w:val="24"/>
          <w:szCs w:val="24"/>
          <w:lang w:val="en-US"/>
        </w:rPr>
        <w:t>research and trust of the society in science</w:t>
      </w:r>
      <w:r w:rsidR="000A0DFC">
        <w:rPr>
          <w:rFonts w:ascii="Times New Roman" w:hAnsi="Times New Roman" w:cs="Times New Roman"/>
          <w:sz w:val="24"/>
          <w:szCs w:val="24"/>
          <w:lang w:val="en-US"/>
        </w:rPr>
        <w:fldChar w:fldCharType="begin"/>
      </w:r>
      <w:r w:rsidR="009B7274">
        <w:rPr>
          <w:rFonts w:ascii="Times New Roman" w:hAnsi="Times New Roman" w:cs="Times New Roman"/>
          <w:sz w:val="24"/>
          <w:szCs w:val="24"/>
          <w:lang w:val="en-US"/>
        </w:rPr>
        <w:instrText xml:space="preserve"> ADDIN EN.CITE &lt;EndNote&gt;&lt;Cite&gt;&lt;Author&gt;Briel&lt;/Author&gt;&lt;Year&gt;2017&lt;/Year&gt;&lt;RecNum&gt;6&lt;/RecNum&gt;&lt;DisplayText&gt;(15)&lt;/DisplayText&gt;&lt;record&gt;&lt;rec-number&gt;6&lt;/rec-number&gt;&lt;foreign-keys&gt;&lt;key app="EN" db-id="5swa50f0sfvxxuewttm5t0eawwfxz0a5zwfd" timestamp="1518575089"&gt;6&lt;/key&gt;&lt;/foreign-keys&gt;&lt;ref-type name="Journal Article"&gt;17&lt;/ref-type&gt;&lt;contributors&gt;&lt;authors&gt;&lt;author&gt;Briel, Matthias&lt;/author&gt;&lt;author&gt;Elger, Bernice&lt;/author&gt;&lt;author&gt;von Elm, Erik&lt;/author&gt;&lt;author&gt;Satalkar, Priya&lt;/author&gt;&lt;/authors&gt;&lt;/contributors&gt;&lt;titles&gt;&lt;title&gt;Insufficient recruitment and premature discontinuation of clinical trials in Switzerland: qualitative study with trialists and other stakeholders&lt;/title&gt;&lt;secondary-title&gt;Swiss Medical Weekly&lt;/secondary-title&gt;&lt;/titles&gt;&lt;periodical&gt;&lt;full-title&gt;Swiss Medical Weekly&lt;/full-title&gt;&lt;/periodical&gt;&lt;pages&gt;w14556&lt;/pages&gt;&lt;volume&gt;147&lt;/volume&gt;&lt;dates&gt;&lt;year&gt;2017&lt;/year&gt;&lt;/dates&gt;&lt;urls&gt;&lt;/urls&gt;&lt;/record&gt;&lt;/Cite&gt;&lt;/EndNote&gt;</w:instrText>
      </w:r>
      <w:r w:rsidR="000A0DFC">
        <w:rPr>
          <w:rFonts w:ascii="Times New Roman" w:hAnsi="Times New Roman" w:cs="Times New Roman"/>
          <w:sz w:val="24"/>
          <w:szCs w:val="24"/>
          <w:lang w:val="en-US"/>
        </w:rPr>
        <w:fldChar w:fldCharType="separate"/>
      </w:r>
      <w:r w:rsidR="009B7274">
        <w:rPr>
          <w:rFonts w:ascii="Times New Roman" w:hAnsi="Times New Roman" w:cs="Times New Roman"/>
          <w:noProof/>
          <w:sz w:val="24"/>
          <w:szCs w:val="24"/>
          <w:lang w:val="en-US"/>
        </w:rPr>
        <w:t>(15)</w:t>
      </w:r>
      <w:r w:rsidR="000A0DFC">
        <w:rPr>
          <w:rFonts w:ascii="Times New Roman" w:hAnsi="Times New Roman" w:cs="Times New Roman"/>
          <w:sz w:val="24"/>
          <w:szCs w:val="24"/>
          <w:lang w:val="en-US"/>
        </w:rPr>
        <w:fldChar w:fldCharType="end"/>
      </w:r>
      <w:r w:rsidRPr="00733546">
        <w:rPr>
          <w:rFonts w:ascii="Times New Roman" w:hAnsi="Times New Roman" w:cs="Times New Roman"/>
          <w:sz w:val="24"/>
          <w:szCs w:val="24"/>
          <w:lang w:val="en-US"/>
        </w:rPr>
        <w:t xml:space="preserve">. </w:t>
      </w:r>
      <w:r w:rsidR="003D0CF6" w:rsidRPr="00733546">
        <w:rPr>
          <w:rFonts w:ascii="Times New Roman" w:hAnsi="Times New Roman" w:cs="Times New Roman"/>
          <w:sz w:val="24"/>
          <w:szCs w:val="24"/>
          <w:lang w:val="en-US"/>
        </w:rPr>
        <w:t xml:space="preserve">It </w:t>
      </w:r>
      <w:commentRangeStart w:id="23"/>
      <w:r w:rsidR="003D0CF6" w:rsidRPr="00733546">
        <w:rPr>
          <w:rFonts w:ascii="Times New Roman" w:hAnsi="Times New Roman" w:cs="Times New Roman"/>
          <w:sz w:val="24"/>
          <w:szCs w:val="24"/>
          <w:lang w:val="en-US"/>
        </w:rPr>
        <w:t xml:space="preserve">might be </w:t>
      </w:r>
      <w:commentRangeEnd w:id="23"/>
      <w:r w:rsidR="00217710">
        <w:rPr>
          <w:rStyle w:val="CommentReference"/>
        </w:rPr>
        <w:commentReference w:id="23"/>
      </w:r>
      <w:r w:rsidR="003D0CF6" w:rsidRPr="00733546">
        <w:rPr>
          <w:rFonts w:ascii="Times New Roman" w:hAnsi="Times New Roman" w:cs="Times New Roman"/>
          <w:sz w:val="24"/>
          <w:szCs w:val="24"/>
          <w:lang w:val="en-US"/>
        </w:rPr>
        <w:t xml:space="preserve">worthwhile to reflect more on the role and potential contribution of patients and the general public as an important research stakeholders rather than just being the participants of research </w:t>
      </w:r>
      <w:commentRangeStart w:id="24"/>
      <w:r w:rsidR="003D0CF6" w:rsidRPr="00733546">
        <w:rPr>
          <w:rFonts w:ascii="Times New Roman" w:hAnsi="Times New Roman" w:cs="Times New Roman"/>
          <w:sz w:val="24"/>
          <w:szCs w:val="24"/>
          <w:lang w:val="en-US"/>
        </w:rPr>
        <w:t>endeavor</w:t>
      </w:r>
      <w:commentRangeEnd w:id="24"/>
      <w:r w:rsidR="005C4F27">
        <w:rPr>
          <w:rStyle w:val="CommentReference"/>
        </w:rPr>
        <w:commentReference w:id="24"/>
      </w:r>
      <w:r w:rsidR="003D0CF6" w:rsidRPr="00733546">
        <w:rPr>
          <w:rFonts w:ascii="Times New Roman" w:hAnsi="Times New Roman" w:cs="Times New Roman"/>
          <w:sz w:val="24"/>
          <w:szCs w:val="24"/>
          <w:lang w:val="en-US"/>
        </w:rPr>
        <w:t xml:space="preserve">. </w:t>
      </w:r>
      <w:r w:rsidR="006A2C90" w:rsidRPr="00733546">
        <w:rPr>
          <w:rFonts w:ascii="Times New Roman" w:hAnsi="Times New Roman" w:cs="Times New Roman"/>
          <w:sz w:val="24"/>
          <w:szCs w:val="24"/>
          <w:lang w:val="en-US"/>
        </w:rPr>
        <w:lastRenderedPageBreak/>
        <w:t xml:space="preserve">Last point to consider under the principle of transparency and accountability is </w:t>
      </w:r>
      <w:r w:rsidR="006A2C90" w:rsidRPr="00B973F5">
        <w:rPr>
          <w:rFonts w:ascii="Times New Roman" w:hAnsi="Times New Roman" w:cs="Times New Roman"/>
          <w:sz w:val="24"/>
          <w:szCs w:val="24"/>
          <w:lang w:val="en-US"/>
        </w:rPr>
        <w:t>the duration for which research data and record should be retained for possible external audit.</w:t>
      </w:r>
      <w:r w:rsidR="006A2C90" w:rsidRPr="00733546">
        <w:rPr>
          <w:rFonts w:ascii="Times New Roman" w:hAnsi="Times New Roman" w:cs="Times New Roman"/>
          <w:sz w:val="24"/>
          <w:szCs w:val="24"/>
          <w:lang w:val="en-US"/>
        </w:rPr>
        <w:t xml:space="preserve"> The duration may vary </w:t>
      </w:r>
      <w:r w:rsidR="004D1596" w:rsidRPr="00733546">
        <w:rPr>
          <w:rFonts w:ascii="Times New Roman" w:hAnsi="Times New Roman" w:cs="Times New Roman"/>
          <w:sz w:val="24"/>
          <w:szCs w:val="24"/>
          <w:lang w:val="en-US"/>
        </w:rPr>
        <w:t>depending on</w:t>
      </w:r>
      <w:r w:rsidR="006A2C90" w:rsidRPr="00733546">
        <w:rPr>
          <w:rFonts w:ascii="Times New Roman" w:hAnsi="Times New Roman" w:cs="Times New Roman"/>
          <w:sz w:val="24"/>
          <w:szCs w:val="24"/>
          <w:lang w:val="en-US"/>
        </w:rPr>
        <w:t xml:space="preserve"> the institution or the requirements of the funding agency. </w:t>
      </w:r>
      <w:r w:rsidR="004D1596" w:rsidRPr="00733546">
        <w:rPr>
          <w:rFonts w:ascii="Times New Roman" w:hAnsi="Times New Roman" w:cs="Times New Roman"/>
          <w:sz w:val="24"/>
          <w:szCs w:val="24"/>
          <w:lang w:val="en-US"/>
        </w:rPr>
        <w:t>It is not c</w:t>
      </w:r>
      <w:r w:rsidR="009B7274">
        <w:rPr>
          <w:rFonts w:ascii="Times New Roman" w:hAnsi="Times New Roman" w:cs="Times New Roman"/>
          <w:sz w:val="24"/>
          <w:szCs w:val="24"/>
          <w:lang w:val="en-US"/>
        </w:rPr>
        <w:t>lear from the current guideline</w:t>
      </w:r>
      <w:r w:rsidR="004D1596" w:rsidRPr="00733546">
        <w:rPr>
          <w:rFonts w:ascii="Times New Roman" w:hAnsi="Times New Roman" w:cs="Times New Roman"/>
          <w:sz w:val="24"/>
          <w:szCs w:val="24"/>
          <w:lang w:val="en-US"/>
        </w:rPr>
        <w:t xml:space="preserve"> whether the minimum duration for which data should be preserved will </w:t>
      </w:r>
      <w:r w:rsidR="006A2C90" w:rsidRPr="00733546">
        <w:rPr>
          <w:rFonts w:ascii="Times New Roman" w:hAnsi="Times New Roman" w:cs="Times New Roman"/>
          <w:sz w:val="24"/>
          <w:szCs w:val="24"/>
          <w:lang w:val="en-US"/>
        </w:rPr>
        <w:t xml:space="preserve">be defined in the standard operating procedure of the institution or at some national or regional level. </w:t>
      </w:r>
      <w:commentRangeStart w:id="25"/>
      <w:r w:rsidR="004D1596" w:rsidRPr="00733546">
        <w:rPr>
          <w:rFonts w:ascii="Times New Roman" w:hAnsi="Times New Roman" w:cs="Times New Roman"/>
          <w:sz w:val="24"/>
          <w:szCs w:val="24"/>
          <w:lang w:val="en-US"/>
        </w:rPr>
        <w:t xml:space="preserve">Modern research </w:t>
      </w:r>
      <w:commentRangeEnd w:id="25"/>
      <w:r w:rsidR="00743A6A">
        <w:rPr>
          <w:rStyle w:val="CommentReference"/>
        </w:rPr>
        <w:commentReference w:id="25"/>
      </w:r>
      <w:r w:rsidR="004D1596" w:rsidRPr="00733546">
        <w:rPr>
          <w:rFonts w:ascii="Times New Roman" w:hAnsi="Times New Roman" w:cs="Times New Roman"/>
          <w:sz w:val="24"/>
          <w:szCs w:val="24"/>
          <w:lang w:val="en-US"/>
        </w:rPr>
        <w:t xml:space="preserve">often involves different national, international, public and private partners. It will be beneficial to have some standard time frame which is the minimum duration applicable to all research activities irrespective of the sponsor </w:t>
      </w:r>
      <w:commentRangeStart w:id="26"/>
      <w:r w:rsidR="004D1596" w:rsidRPr="00733546">
        <w:rPr>
          <w:rFonts w:ascii="Times New Roman" w:hAnsi="Times New Roman" w:cs="Times New Roman"/>
          <w:sz w:val="24"/>
          <w:szCs w:val="24"/>
          <w:lang w:val="en-US"/>
        </w:rPr>
        <w:t>involved.</w:t>
      </w:r>
      <w:commentRangeEnd w:id="26"/>
      <w:r w:rsidR="003C31CF">
        <w:rPr>
          <w:rStyle w:val="CommentReference"/>
        </w:rPr>
        <w:commentReference w:id="26"/>
      </w:r>
    </w:p>
    <w:p w14:paraId="0086A949" w14:textId="77777777" w:rsidR="0059652A" w:rsidRPr="00733546" w:rsidRDefault="0059652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General ethical issues</w:t>
      </w:r>
    </w:p>
    <w:p w14:paraId="491907A5" w14:textId="77777777" w:rsidR="003D0CF6" w:rsidRPr="00733546" w:rsidRDefault="006B4A84"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The section on general ethical issues is detailed, easy to read, elaborates on important ethical issues such as informed consent, payment for research participation, post research access and benefit sharing and provides a table for risk categories. The opening paragraph of the section ends stating that </w:t>
      </w:r>
      <w:r w:rsidR="00B30B1A"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 xml:space="preserve">the ethics committees are responsible for ensuring </w:t>
      </w:r>
      <w:r w:rsidR="00B30B1A" w:rsidRPr="00733546">
        <w:rPr>
          <w:rFonts w:ascii="Times New Roman" w:hAnsi="Times New Roman" w:cs="Times New Roman"/>
          <w:sz w:val="24"/>
          <w:szCs w:val="24"/>
          <w:lang w:val="en-US"/>
        </w:rPr>
        <w:t>that research is conducted in accordance with the aforementioned principles’. The table below displays key ethical issues described in this section and the responsible stakeholder</w:t>
      </w:r>
      <w:r w:rsidR="00C711C9" w:rsidRPr="00733546">
        <w:rPr>
          <w:rFonts w:ascii="Times New Roman" w:hAnsi="Times New Roman" w:cs="Times New Roman"/>
          <w:sz w:val="24"/>
          <w:szCs w:val="24"/>
          <w:lang w:val="en-US"/>
        </w:rPr>
        <w:t xml:space="preserve"> when specified</w:t>
      </w:r>
      <w:r w:rsidR="00B30B1A" w:rsidRPr="00733546">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3510"/>
        <w:gridCol w:w="5702"/>
      </w:tblGrid>
      <w:tr w:rsidR="00B30B1A" w:rsidRPr="00733546" w14:paraId="7738C924" w14:textId="77777777">
        <w:tc>
          <w:tcPr>
            <w:tcW w:w="3510" w:type="dxa"/>
          </w:tcPr>
          <w:p w14:paraId="604732A3" w14:textId="77777777" w:rsidR="00B30B1A" w:rsidRPr="00733546" w:rsidRDefault="00B30B1A" w:rsidP="00733546">
            <w:pPr>
              <w:rPr>
                <w:rFonts w:ascii="Times New Roman" w:hAnsi="Times New Roman" w:cs="Times New Roman"/>
                <w:b/>
                <w:sz w:val="24"/>
                <w:szCs w:val="24"/>
                <w:u w:val="single"/>
                <w:lang w:val="en-US"/>
              </w:rPr>
            </w:pPr>
            <w:r w:rsidRPr="00733546">
              <w:rPr>
                <w:rFonts w:ascii="Times New Roman" w:hAnsi="Times New Roman" w:cs="Times New Roman"/>
                <w:b/>
                <w:sz w:val="24"/>
                <w:szCs w:val="24"/>
                <w:u w:val="single"/>
                <w:lang w:val="en-US"/>
              </w:rPr>
              <w:t>Ethical aspect</w:t>
            </w:r>
          </w:p>
        </w:tc>
        <w:tc>
          <w:tcPr>
            <w:tcW w:w="5702" w:type="dxa"/>
          </w:tcPr>
          <w:p w14:paraId="266E7986" w14:textId="77777777" w:rsidR="00B30B1A" w:rsidRPr="00733546" w:rsidRDefault="00B30B1A" w:rsidP="00733546">
            <w:pPr>
              <w:rPr>
                <w:rFonts w:ascii="Times New Roman" w:hAnsi="Times New Roman" w:cs="Times New Roman"/>
                <w:b/>
                <w:sz w:val="24"/>
                <w:szCs w:val="24"/>
                <w:u w:val="single"/>
                <w:lang w:val="en-US"/>
              </w:rPr>
            </w:pPr>
            <w:r w:rsidRPr="00733546">
              <w:rPr>
                <w:rFonts w:ascii="Times New Roman" w:hAnsi="Times New Roman" w:cs="Times New Roman"/>
                <w:b/>
                <w:sz w:val="24"/>
                <w:szCs w:val="24"/>
                <w:u w:val="single"/>
                <w:lang w:val="en-US"/>
              </w:rPr>
              <w:t>Responsible stakeholder</w:t>
            </w:r>
          </w:p>
        </w:tc>
      </w:tr>
      <w:tr w:rsidR="00B30B1A" w:rsidRPr="00F25447" w14:paraId="55C00D90" w14:textId="77777777">
        <w:tc>
          <w:tcPr>
            <w:tcW w:w="3510" w:type="dxa"/>
          </w:tcPr>
          <w:p w14:paraId="58896483"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Benefit-risk assessment</w:t>
            </w:r>
          </w:p>
        </w:tc>
        <w:tc>
          <w:tcPr>
            <w:tcW w:w="5702" w:type="dxa"/>
          </w:tcPr>
          <w:p w14:paraId="29E1C7F0"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Researcher, sponsor and </w:t>
            </w:r>
            <w:r w:rsidRPr="00733546">
              <w:rPr>
                <w:rFonts w:ascii="Times New Roman" w:hAnsi="Times New Roman" w:cs="Times New Roman"/>
                <w:b/>
                <w:sz w:val="24"/>
                <w:szCs w:val="24"/>
                <w:lang w:val="en-US"/>
              </w:rPr>
              <w:t>ethics committee</w:t>
            </w:r>
          </w:p>
        </w:tc>
      </w:tr>
      <w:tr w:rsidR="00B30B1A" w:rsidRPr="00733546" w14:paraId="0A0FC89B" w14:textId="77777777">
        <w:tc>
          <w:tcPr>
            <w:tcW w:w="3510" w:type="dxa"/>
          </w:tcPr>
          <w:p w14:paraId="43D5432D"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Informed consent process</w:t>
            </w:r>
          </w:p>
        </w:tc>
        <w:tc>
          <w:tcPr>
            <w:tcW w:w="5702" w:type="dxa"/>
          </w:tcPr>
          <w:p w14:paraId="677EE478"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w:t>
            </w:r>
            <w:r w:rsidRPr="00733546">
              <w:rPr>
                <w:rFonts w:ascii="Times New Roman" w:hAnsi="Times New Roman" w:cs="Times New Roman"/>
                <w:sz w:val="24"/>
                <w:szCs w:val="24"/>
                <w:lang w:val="en-US"/>
              </w:rPr>
              <w:t>, ethics committee</w:t>
            </w:r>
          </w:p>
        </w:tc>
      </w:tr>
      <w:tr w:rsidR="00B30B1A" w:rsidRPr="00733546" w14:paraId="7B59971E" w14:textId="77777777">
        <w:tc>
          <w:tcPr>
            <w:tcW w:w="3510" w:type="dxa"/>
          </w:tcPr>
          <w:p w14:paraId="1A8FA333"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Privacy and confidentiality</w:t>
            </w:r>
          </w:p>
        </w:tc>
        <w:tc>
          <w:tcPr>
            <w:tcW w:w="5702" w:type="dxa"/>
          </w:tcPr>
          <w:p w14:paraId="13749A8C"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Researcher/research team</w:t>
            </w:r>
            <w:r w:rsidRPr="00733546">
              <w:rPr>
                <w:rFonts w:ascii="Times New Roman" w:hAnsi="Times New Roman" w:cs="Times New Roman"/>
                <w:sz w:val="24"/>
                <w:szCs w:val="24"/>
                <w:lang w:val="en-US"/>
              </w:rPr>
              <w:t>, organization</w:t>
            </w:r>
          </w:p>
        </w:tc>
      </w:tr>
      <w:tr w:rsidR="00B30B1A" w:rsidRPr="00F25447" w14:paraId="5D6AE435" w14:textId="77777777">
        <w:tc>
          <w:tcPr>
            <w:tcW w:w="3510" w:type="dxa"/>
          </w:tcPr>
          <w:p w14:paraId="370744D2"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Distributive justice</w:t>
            </w:r>
          </w:p>
        </w:tc>
        <w:tc>
          <w:tcPr>
            <w:tcW w:w="5702" w:type="dxa"/>
          </w:tcPr>
          <w:p w14:paraId="2CE80DEC"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Not clearly described except when it has potential commercial value, it should be discussed a priori by all stakeholders and reviewed by the ethics committee</w:t>
            </w:r>
          </w:p>
        </w:tc>
      </w:tr>
      <w:tr w:rsidR="00B30B1A" w:rsidRPr="00733546" w14:paraId="42301504" w14:textId="77777777">
        <w:tc>
          <w:tcPr>
            <w:tcW w:w="3510" w:type="dxa"/>
          </w:tcPr>
          <w:p w14:paraId="68C1BE69"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Payment for participation</w:t>
            </w:r>
          </w:p>
        </w:tc>
        <w:tc>
          <w:tcPr>
            <w:tcW w:w="5702" w:type="dxa"/>
          </w:tcPr>
          <w:p w14:paraId="6BB2B754"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Ethics committee</w:t>
            </w:r>
            <w:r w:rsidRPr="00733546">
              <w:rPr>
                <w:rFonts w:ascii="Times New Roman" w:hAnsi="Times New Roman" w:cs="Times New Roman"/>
                <w:sz w:val="24"/>
                <w:szCs w:val="24"/>
                <w:lang w:val="en-US"/>
              </w:rPr>
              <w:t xml:space="preserve"> and researcher</w:t>
            </w:r>
          </w:p>
        </w:tc>
      </w:tr>
      <w:tr w:rsidR="00B30B1A" w:rsidRPr="00F25447" w14:paraId="69018701" w14:textId="77777777">
        <w:tc>
          <w:tcPr>
            <w:tcW w:w="3510" w:type="dxa"/>
          </w:tcPr>
          <w:p w14:paraId="49A30BE6"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Compensation for research related harm</w:t>
            </w:r>
          </w:p>
        </w:tc>
        <w:tc>
          <w:tcPr>
            <w:tcW w:w="5702" w:type="dxa"/>
          </w:tcPr>
          <w:p w14:paraId="0F0C6168"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Researchers,</w:t>
            </w:r>
            <w:r w:rsidRPr="00733546">
              <w:rPr>
                <w:rFonts w:ascii="Times New Roman" w:hAnsi="Times New Roman" w:cs="Times New Roman"/>
                <w:sz w:val="24"/>
                <w:szCs w:val="24"/>
                <w:lang w:val="en-US"/>
              </w:rPr>
              <w:t xml:space="preserve"> research organizations, sponsors, ethics committees</w:t>
            </w:r>
          </w:p>
        </w:tc>
      </w:tr>
      <w:tr w:rsidR="00B30B1A" w:rsidRPr="00F25447" w14:paraId="75798CFD" w14:textId="77777777">
        <w:tc>
          <w:tcPr>
            <w:tcW w:w="3510" w:type="dxa"/>
          </w:tcPr>
          <w:p w14:paraId="7AA5225A"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Ancillary care</w:t>
            </w:r>
          </w:p>
        </w:tc>
        <w:tc>
          <w:tcPr>
            <w:tcW w:w="5702" w:type="dxa"/>
          </w:tcPr>
          <w:p w14:paraId="2C23D39A"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Not clearly described, provision of care by the research team and to be reviewed by the ethics committee</w:t>
            </w:r>
          </w:p>
        </w:tc>
      </w:tr>
      <w:tr w:rsidR="00B30B1A" w:rsidRPr="00F25447" w14:paraId="547A562E" w14:textId="77777777">
        <w:tc>
          <w:tcPr>
            <w:tcW w:w="3510" w:type="dxa"/>
          </w:tcPr>
          <w:p w14:paraId="5322C224"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Conflict of interest</w:t>
            </w:r>
          </w:p>
        </w:tc>
        <w:tc>
          <w:tcPr>
            <w:tcW w:w="5702" w:type="dxa"/>
          </w:tcPr>
          <w:p w14:paraId="777EBF35" w14:textId="77777777" w:rsidR="00B30B1A" w:rsidRPr="00733546" w:rsidRDefault="003A2632" w:rsidP="00733546">
            <w:pPr>
              <w:rPr>
                <w:rFonts w:ascii="Times New Roman" w:hAnsi="Times New Roman" w:cs="Times New Roman"/>
                <w:b/>
                <w:sz w:val="24"/>
                <w:szCs w:val="24"/>
                <w:lang w:val="en-US"/>
              </w:rPr>
            </w:pPr>
            <w:r w:rsidRPr="00733546">
              <w:rPr>
                <w:rFonts w:ascii="Times New Roman" w:hAnsi="Times New Roman" w:cs="Times New Roman"/>
                <w:b/>
                <w:sz w:val="24"/>
                <w:szCs w:val="24"/>
                <w:lang w:val="en-US"/>
              </w:rPr>
              <w:t>Researcher, research institution, ethics committee, sponsor</w:t>
            </w:r>
          </w:p>
        </w:tc>
      </w:tr>
      <w:tr w:rsidR="00B30B1A" w:rsidRPr="00733546" w14:paraId="4F63527B" w14:textId="77777777">
        <w:tc>
          <w:tcPr>
            <w:tcW w:w="3510" w:type="dxa"/>
          </w:tcPr>
          <w:p w14:paraId="7448FB59"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Selection of vulnerable groups and special populations as research participants</w:t>
            </w:r>
          </w:p>
        </w:tc>
        <w:tc>
          <w:tcPr>
            <w:tcW w:w="5702" w:type="dxa"/>
          </w:tcPr>
          <w:p w14:paraId="2EDF80F7" w14:textId="77777777" w:rsidR="00B30B1A" w:rsidRPr="00733546" w:rsidRDefault="003A2632" w:rsidP="00733546">
            <w:pPr>
              <w:rPr>
                <w:rFonts w:ascii="Times New Roman" w:hAnsi="Times New Roman" w:cs="Times New Roman"/>
                <w:b/>
                <w:sz w:val="24"/>
                <w:szCs w:val="24"/>
                <w:lang w:val="en-US"/>
              </w:rPr>
            </w:pPr>
            <w:r w:rsidRPr="00733546">
              <w:rPr>
                <w:rFonts w:ascii="Times New Roman" w:hAnsi="Times New Roman" w:cs="Times New Roman"/>
                <w:b/>
                <w:sz w:val="24"/>
                <w:szCs w:val="24"/>
                <w:lang w:val="en-US"/>
              </w:rPr>
              <w:t>Researchers and ethics committees</w:t>
            </w:r>
          </w:p>
        </w:tc>
      </w:tr>
      <w:tr w:rsidR="00B30B1A" w:rsidRPr="00F25447" w14:paraId="136FC172" w14:textId="77777777">
        <w:tc>
          <w:tcPr>
            <w:tcW w:w="3510" w:type="dxa"/>
          </w:tcPr>
          <w:p w14:paraId="30600EDA"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Community engagement</w:t>
            </w:r>
          </w:p>
        </w:tc>
        <w:tc>
          <w:tcPr>
            <w:tcW w:w="5702" w:type="dxa"/>
          </w:tcPr>
          <w:p w14:paraId="702696B0"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Not clearly defined, researcher, research institution </w:t>
            </w:r>
          </w:p>
        </w:tc>
      </w:tr>
      <w:tr w:rsidR="00B30B1A" w:rsidRPr="00733546" w14:paraId="7568B4A4" w14:textId="77777777">
        <w:tc>
          <w:tcPr>
            <w:tcW w:w="3510" w:type="dxa"/>
          </w:tcPr>
          <w:p w14:paraId="415CEE48" w14:textId="77777777"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Post research access and benefit sharing</w:t>
            </w:r>
          </w:p>
        </w:tc>
        <w:tc>
          <w:tcPr>
            <w:tcW w:w="5702" w:type="dxa"/>
          </w:tcPr>
          <w:p w14:paraId="252E1F04" w14:textId="77777777"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w:t>
            </w:r>
            <w:r w:rsidRPr="00733546">
              <w:rPr>
                <w:rFonts w:ascii="Times New Roman" w:hAnsi="Times New Roman" w:cs="Times New Roman"/>
                <w:sz w:val="24"/>
                <w:szCs w:val="24"/>
                <w:lang w:val="en-US"/>
              </w:rPr>
              <w:t xml:space="preserve">, ethics committee, </w:t>
            </w:r>
            <w:r w:rsidRPr="00733546">
              <w:rPr>
                <w:rFonts w:ascii="Times New Roman" w:hAnsi="Times New Roman" w:cs="Times New Roman"/>
                <w:b/>
                <w:sz w:val="24"/>
                <w:szCs w:val="24"/>
                <w:lang w:val="en-US"/>
              </w:rPr>
              <w:t>sponsor</w:t>
            </w:r>
          </w:p>
        </w:tc>
      </w:tr>
    </w:tbl>
    <w:p w14:paraId="4CE6EFC3" w14:textId="77777777" w:rsidR="009B7274" w:rsidRDefault="009B7274" w:rsidP="00733546">
      <w:pPr>
        <w:spacing w:line="240" w:lineRule="auto"/>
        <w:ind w:firstLine="708"/>
        <w:rPr>
          <w:rFonts w:ascii="Times New Roman" w:hAnsi="Times New Roman" w:cs="Times New Roman"/>
          <w:sz w:val="24"/>
          <w:szCs w:val="24"/>
          <w:lang w:val="en-US"/>
        </w:rPr>
      </w:pPr>
    </w:p>
    <w:p w14:paraId="5288F32A" w14:textId="77777777" w:rsidR="00A63B92" w:rsidRDefault="00C711C9" w:rsidP="00733546">
      <w:pPr>
        <w:spacing w:line="240" w:lineRule="auto"/>
        <w:ind w:firstLine="708"/>
        <w:rPr>
          <w:ins w:id="27" w:author="Autho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The ethics committees clearly play a significant role in ensuring all the ethical issues described in this section. </w:t>
      </w:r>
      <w:r w:rsidR="009B7274" w:rsidRPr="00733546">
        <w:rPr>
          <w:rFonts w:ascii="Times New Roman" w:hAnsi="Times New Roman" w:cs="Times New Roman"/>
          <w:sz w:val="24"/>
          <w:szCs w:val="24"/>
          <w:lang w:val="en-US"/>
        </w:rPr>
        <w:t>However one</w:t>
      </w:r>
      <w:r w:rsidRPr="00733546">
        <w:rPr>
          <w:rFonts w:ascii="Times New Roman" w:hAnsi="Times New Roman" w:cs="Times New Roman"/>
          <w:sz w:val="24"/>
          <w:szCs w:val="24"/>
          <w:lang w:val="en-US"/>
        </w:rPr>
        <w:t xml:space="preserve"> cannot help but wonder, whether the ethics committee</w:t>
      </w:r>
      <w:r w:rsidR="009B7274">
        <w:rPr>
          <w:rFonts w:ascii="Times New Roman" w:hAnsi="Times New Roman" w:cs="Times New Roman"/>
          <w:sz w:val="24"/>
          <w:szCs w:val="24"/>
          <w:lang w:val="en-US"/>
        </w:rPr>
        <w:t>s</w:t>
      </w:r>
      <w:r w:rsidRPr="00733546">
        <w:rPr>
          <w:rFonts w:ascii="Times New Roman" w:hAnsi="Times New Roman" w:cs="Times New Roman"/>
          <w:sz w:val="24"/>
          <w:szCs w:val="24"/>
          <w:lang w:val="en-US"/>
        </w:rPr>
        <w:t xml:space="preserve"> have </w:t>
      </w:r>
      <w:r w:rsidR="004D1596" w:rsidRPr="00733546">
        <w:rPr>
          <w:rFonts w:ascii="Times New Roman" w:hAnsi="Times New Roman" w:cs="Times New Roman"/>
          <w:sz w:val="24"/>
          <w:szCs w:val="24"/>
          <w:lang w:val="en-US"/>
        </w:rPr>
        <w:t>adequate</w:t>
      </w:r>
      <w:r w:rsidR="00626E7C" w:rsidRPr="00733546">
        <w:rPr>
          <w:rFonts w:ascii="Times New Roman" w:hAnsi="Times New Roman" w:cs="Times New Roman"/>
          <w:sz w:val="24"/>
          <w:szCs w:val="24"/>
          <w:lang w:val="en-US"/>
        </w:rPr>
        <w:t xml:space="preserve"> number of</w:t>
      </w:r>
      <w:r w:rsidRPr="00733546">
        <w:rPr>
          <w:rFonts w:ascii="Times New Roman" w:hAnsi="Times New Roman" w:cs="Times New Roman"/>
          <w:sz w:val="24"/>
          <w:szCs w:val="24"/>
          <w:lang w:val="en-US"/>
        </w:rPr>
        <w:t xml:space="preserve"> trained members, infrastructure, time</w:t>
      </w:r>
      <w:r w:rsidR="004D1596" w:rsidRPr="00733546">
        <w:rPr>
          <w:rFonts w:ascii="Times New Roman" w:hAnsi="Times New Roman" w:cs="Times New Roman"/>
          <w:sz w:val="24"/>
          <w:szCs w:val="24"/>
          <w:lang w:val="en-US"/>
        </w:rPr>
        <w:t>, financial means</w:t>
      </w:r>
      <w:r w:rsidRPr="00733546">
        <w:rPr>
          <w:rFonts w:ascii="Times New Roman" w:hAnsi="Times New Roman" w:cs="Times New Roman"/>
          <w:sz w:val="24"/>
          <w:szCs w:val="24"/>
          <w:lang w:val="en-US"/>
        </w:rPr>
        <w:t xml:space="preserve"> and </w:t>
      </w:r>
      <w:r w:rsidR="009B7274">
        <w:rPr>
          <w:rFonts w:ascii="Times New Roman" w:hAnsi="Times New Roman" w:cs="Times New Roman"/>
          <w:sz w:val="24"/>
          <w:szCs w:val="24"/>
          <w:lang w:val="en-US"/>
        </w:rPr>
        <w:t>resource</w:t>
      </w:r>
      <w:r w:rsidRPr="00733546">
        <w:rPr>
          <w:rFonts w:ascii="Times New Roman" w:hAnsi="Times New Roman" w:cs="Times New Roman"/>
          <w:sz w:val="24"/>
          <w:szCs w:val="24"/>
          <w:lang w:val="en-US"/>
        </w:rPr>
        <w:t xml:space="preserve"> to undertake initial and continued ethics review during research implementation and </w:t>
      </w:r>
      <w:r w:rsidR="00626E7C" w:rsidRPr="00733546">
        <w:rPr>
          <w:rFonts w:ascii="Times New Roman" w:hAnsi="Times New Roman" w:cs="Times New Roman"/>
          <w:sz w:val="24"/>
          <w:szCs w:val="24"/>
          <w:lang w:val="en-US"/>
        </w:rPr>
        <w:t>if</w:t>
      </w:r>
      <w:r w:rsidRPr="00733546">
        <w:rPr>
          <w:rFonts w:ascii="Times New Roman" w:hAnsi="Times New Roman" w:cs="Times New Roman"/>
          <w:sz w:val="24"/>
          <w:szCs w:val="24"/>
          <w:lang w:val="en-US"/>
        </w:rPr>
        <w:t xml:space="preserve"> they have necessary power to influence the behavior of researchers and the interest of research organizations and sponsors. Referring again to the statutory status of such guidelines, ethics committee might be limited in their scope and authority. </w:t>
      </w:r>
      <w:r w:rsidR="00247B05" w:rsidRPr="00733546">
        <w:rPr>
          <w:rFonts w:ascii="Times New Roman" w:hAnsi="Times New Roman" w:cs="Times New Roman"/>
          <w:sz w:val="24"/>
          <w:szCs w:val="24"/>
          <w:lang w:val="en-US"/>
        </w:rPr>
        <w:t xml:space="preserve">If we look at the division of labor in clinical research enterprise from the perspective of different stakeholders as proposed by Anderson et al </w:t>
      </w:r>
      <w:r w:rsidR="000A0DFC" w:rsidRPr="00733546">
        <w:rPr>
          <w:rFonts w:ascii="Times New Roman" w:hAnsi="Times New Roman" w:cs="Times New Roman"/>
          <w:sz w:val="24"/>
          <w:szCs w:val="24"/>
          <w:lang w:val="en-US"/>
        </w:rPr>
        <w:fldChar w:fldCharType="begin"/>
      </w:r>
      <w:r w:rsidR="009B7274">
        <w:rPr>
          <w:rFonts w:ascii="Times New Roman" w:hAnsi="Times New Roman" w:cs="Times New Roman"/>
          <w:sz w:val="24"/>
          <w:szCs w:val="24"/>
          <w:lang w:val="en-US"/>
        </w:rPr>
        <w:instrText xml:space="preserve"> ADDIN EN.CITE &lt;EndNote&gt;&lt;Cite&gt;&lt;Author&gt;Anderson&lt;/Author&gt;&lt;Year&gt;2014&lt;/Year&gt;&lt;RecNum&gt;1&lt;/RecNum&gt;&lt;DisplayText&gt;(16)&lt;/DisplayText&gt;&lt;record&gt;&lt;rec-number&gt;1&lt;/rec-number&gt;&lt;foreign-keys&gt;&lt;key app="EN" db-id="5swa50f0sfvxxuewttm5t0eawwfxz0a5zwfd" timestamp="1518370532"&gt;1&lt;/key&gt;&lt;/foreign-keys&gt;&lt;ref-type name="Journal Article"&gt;17&lt;/ref-type&gt;&lt;contributors&gt;&lt;authors&gt;&lt;author&gt;Anderson, James A&lt;/author&gt;&lt;author&gt;Kimmelman, Jonathan&lt;/author&gt;&lt;/authors&gt;&lt;/contributors&gt;&lt;titles&gt;&lt;title&gt;Are phase 1 trials therapeutic? Risk, ethics, and division of labor&lt;/title&gt;&lt;secondary-title&gt;Bioethics&lt;/secondary-title&gt;&lt;/titles&gt;&lt;periodical&gt;&lt;full-title&gt;Bioethics&lt;/full-title&gt;&lt;/periodical&gt;&lt;pages&gt;138-146&lt;/pages&gt;&lt;volume&gt;28&lt;/volume&gt;&lt;number&gt;3&lt;/number&gt;&lt;dates&gt;&lt;year&gt;2014&lt;/year&gt;&lt;/dates&gt;&lt;isbn&gt;1467-8519&lt;/isbn&gt;&lt;urls&gt;&lt;/urls&gt;&lt;/record&gt;&lt;/Cite&gt;&lt;/EndNote&gt;</w:instrText>
      </w:r>
      <w:r w:rsidR="000A0DFC" w:rsidRPr="00733546">
        <w:rPr>
          <w:rFonts w:ascii="Times New Roman" w:hAnsi="Times New Roman" w:cs="Times New Roman"/>
          <w:sz w:val="24"/>
          <w:szCs w:val="24"/>
          <w:lang w:val="en-US"/>
        </w:rPr>
        <w:fldChar w:fldCharType="separate"/>
      </w:r>
      <w:r w:rsidR="009B7274">
        <w:rPr>
          <w:rFonts w:ascii="Times New Roman" w:hAnsi="Times New Roman" w:cs="Times New Roman"/>
          <w:noProof/>
          <w:sz w:val="24"/>
          <w:szCs w:val="24"/>
          <w:lang w:val="en-US"/>
        </w:rPr>
        <w:t>(16)</w:t>
      </w:r>
      <w:r w:rsidR="000A0DFC" w:rsidRPr="00733546">
        <w:rPr>
          <w:rFonts w:ascii="Times New Roman" w:hAnsi="Times New Roman" w:cs="Times New Roman"/>
          <w:sz w:val="24"/>
          <w:szCs w:val="24"/>
          <w:lang w:val="en-US"/>
        </w:rPr>
        <w:fldChar w:fldCharType="end"/>
      </w:r>
      <w:r w:rsidR="00247B05" w:rsidRPr="00733546">
        <w:rPr>
          <w:rFonts w:ascii="Times New Roman" w:hAnsi="Times New Roman" w:cs="Times New Roman"/>
          <w:sz w:val="24"/>
          <w:szCs w:val="24"/>
          <w:lang w:val="en-US"/>
        </w:rPr>
        <w:t xml:space="preserve">, we realize that the role, direct accountability and the responsibility of </w:t>
      </w:r>
      <w:r w:rsidR="00247B05" w:rsidRPr="00733546">
        <w:rPr>
          <w:rFonts w:ascii="Times New Roman" w:hAnsi="Times New Roman" w:cs="Times New Roman"/>
          <w:sz w:val="24"/>
          <w:szCs w:val="24"/>
          <w:lang w:val="en-US"/>
        </w:rPr>
        <w:lastRenderedPageBreak/>
        <w:t>each of these stakeholders towards human pa</w:t>
      </w:r>
      <w:r w:rsidR="004D1596" w:rsidRPr="00733546">
        <w:rPr>
          <w:rFonts w:ascii="Times New Roman" w:hAnsi="Times New Roman" w:cs="Times New Roman"/>
          <w:sz w:val="24"/>
          <w:szCs w:val="24"/>
          <w:lang w:val="en-US"/>
        </w:rPr>
        <w:t xml:space="preserve">rticipants varies a great deal and has potential to create conflicting interest. </w:t>
      </w:r>
    </w:p>
    <w:p w14:paraId="6AE57E9A" w14:textId="77777777" w:rsidR="00A63B92" w:rsidRDefault="004D1596" w:rsidP="00733546">
      <w:pPr>
        <w:spacing w:line="240" w:lineRule="auto"/>
        <w:ind w:firstLine="708"/>
        <w:rPr>
          <w:ins w:id="28" w:author="Author"/>
          <w:rFonts w:ascii="Times New Roman" w:hAnsi="Times New Roman" w:cs="Times New Roman"/>
          <w:sz w:val="24"/>
          <w:szCs w:val="24"/>
          <w:lang w:val="en-US"/>
        </w:rPr>
      </w:pPr>
      <w:r w:rsidRPr="00733546">
        <w:rPr>
          <w:rFonts w:ascii="Times New Roman" w:hAnsi="Times New Roman" w:cs="Times New Roman"/>
          <w:sz w:val="24"/>
          <w:szCs w:val="24"/>
          <w:lang w:val="en-US"/>
        </w:rPr>
        <w:t>Let us take a look at reporting, assessment and calculation of compensation for research related harm. The researcher is responsible for reporting all serious adverse events. Unless reported by the researcher, the ethics committees will not be able to assess its relatedness to the research. Reporting a SAE means additional paperwork and potential reprimand from the research organization or the sponsor as it</w:t>
      </w:r>
      <w:r w:rsidR="00615AAC" w:rsidRPr="00733546">
        <w:rPr>
          <w:rFonts w:ascii="Times New Roman" w:hAnsi="Times New Roman" w:cs="Times New Roman"/>
          <w:sz w:val="24"/>
          <w:szCs w:val="24"/>
          <w:lang w:val="en-US"/>
        </w:rPr>
        <w:t xml:space="preserve"> could involve compensation if linked to the research. </w:t>
      </w:r>
      <w:r w:rsidR="00262612">
        <w:rPr>
          <w:rFonts w:ascii="Times New Roman" w:hAnsi="Times New Roman" w:cs="Times New Roman"/>
          <w:sz w:val="24"/>
          <w:szCs w:val="24"/>
          <w:lang w:val="en-US"/>
        </w:rPr>
        <w:t>The</w:t>
      </w:r>
      <w:r w:rsidR="00615AAC" w:rsidRPr="00733546">
        <w:rPr>
          <w:rFonts w:ascii="Times New Roman" w:hAnsi="Times New Roman" w:cs="Times New Roman"/>
          <w:sz w:val="24"/>
          <w:szCs w:val="24"/>
          <w:lang w:val="en-US"/>
        </w:rPr>
        <w:t xml:space="preserve"> guideline states that the medical management should be free if the harm is related to research which means significant financial costs to the institution and sponsor. In an ideal situation, irrespective of these financial and reputational consequences, researchers should report each SAE in a timely manner, the ethics committees should evaluate their relatedness without being influenced by the institution they are based at, propose compensation and ensure that the institution and the sponsor not only pay such compensation but also provide needed medical care to the participant involved. </w:t>
      </w:r>
    </w:p>
    <w:p w14:paraId="0136CCD1" w14:textId="77777777" w:rsidR="0059652A" w:rsidRPr="00733546" w:rsidRDefault="00615AAC" w:rsidP="00733546">
      <w:pPr>
        <w:spacing w:line="240" w:lineRule="auto"/>
        <w:ind w:firstLine="708"/>
        <w:rPr>
          <w:rFonts w:ascii="Times New Roman" w:hAnsi="Times New Roman" w:cs="Times New Roman"/>
          <w:sz w:val="24"/>
          <w:szCs w:val="24"/>
          <w:lang w:val="en-US"/>
        </w:rPr>
      </w:pPr>
      <w:r w:rsidRPr="006A4760">
        <w:rPr>
          <w:rFonts w:ascii="Times New Roman" w:hAnsi="Times New Roman" w:cs="Times New Roman"/>
          <w:sz w:val="24"/>
          <w:szCs w:val="24"/>
          <w:lang w:val="en-US"/>
        </w:rPr>
        <w:t>Can ethics committees fully ensure that each SAE is reported? What means do they have to monitor the research and confirm that no SAEs went unreported?</w:t>
      </w:r>
      <w:r w:rsidRPr="00733546">
        <w:rPr>
          <w:rFonts w:ascii="Times New Roman" w:hAnsi="Times New Roman" w:cs="Times New Roman"/>
          <w:sz w:val="24"/>
          <w:szCs w:val="24"/>
          <w:lang w:val="en-US"/>
        </w:rPr>
        <w:t xml:space="preserve"> How could they maintain their neutrality while assessing the relatedness of SAE to research? </w:t>
      </w:r>
      <w:r w:rsidR="00626E7C" w:rsidRPr="00733546">
        <w:rPr>
          <w:rFonts w:ascii="Times New Roman" w:hAnsi="Times New Roman" w:cs="Times New Roman"/>
          <w:sz w:val="24"/>
          <w:szCs w:val="24"/>
          <w:lang w:val="en-US"/>
        </w:rPr>
        <w:t>What role the mutual</w:t>
      </w:r>
      <w:r w:rsidRPr="00733546">
        <w:rPr>
          <w:rFonts w:ascii="Times New Roman" w:hAnsi="Times New Roman" w:cs="Times New Roman"/>
          <w:sz w:val="24"/>
          <w:szCs w:val="24"/>
          <w:lang w:val="en-US"/>
        </w:rPr>
        <w:t xml:space="preserve"> trust </w:t>
      </w:r>
      <w:r w:rsidR="00626E7C" w:rsidRPr="00733546">
        <w:rPr>
          <w:rFonts w:ascii="Times New Roman" w:hAnsi="Times New Roman" w:cs="Times New Roman"/>
          <w:sz w:val="24"/>
          <w:szCs w:val="24"/>
          <w:lang w:val="en-US"/>
        </w:rPr>
        <w:t>ha</w:t>
      </w:r>
      <w:r w:rsidRPr="00733546">
        <w:rPr>
          <w:rFonts w:ascii="Times New Roman" w:hAnsi="Times New Roman" w:cs="Times New Roman"/>
          <w:sz w:val="24"/>
          <w:szCs w:val="24"/>
          <w:lang w:val="en-US"/>
        </w:rPr>
        <w:t xml:space="preserve">s when we expect all stakeholders involved in research </w:t>
      </w:r>
      <w:r w:rsidR="00626E7C" w:rsidRPr="00733546">
        <w:rPr>
          <w:rFonts w:ascii="Times New Roman" w:hAnsi="Times New Roman" w:cs="Times New Roman"/>
          <w:sz w:val="24"/>
          <w:szCs w:val="24"/>
          <w:lang w:val="en-US"/>
        </w:rPr>
        <w:t xml:space="preserve">to </w:t>
      </w:r>
      <w:r w:rsidRPr="00733546">
        <w:rPr>
          <w:rFonts w:ascii="Times New Roman" w:hAnsi="Times New Roman" w:cs="Times New Roman"/>
          <w:sz w:val="24"/>
          <w:szCs w:val="24"/>
          <w:lang w:val="en-US"/>
        </w:rPr>
        <w:t xml:space="preserve">take their duty seriously especially when the ethical guidelines remain just a morally binding document? Though all of us would like to believe that stakeholders always act in the best interest of the patients and meticulously fulfill their responsibility, it might be quite challenging to ensure this in reality. </w:t>
      </w:r>
      <w:r w:rsidRPr="006A4760">
        <w:rPr>
          <w:rFonts w:ascii="Times New Roman" w:hAnsi="Times New Roman" w:cs="Times New Roman"/>
          <w:sz w:val="24"/>
          <w:szCs w:val="24"/>
          <w:lang w:val="en-US"/>
        </w:rPr>
        <w:t xml:space="preserve">One </w:t>
      </w:r>
      <w:r w:rsidR="00626E7C" w:rsidRPr="006A4760">
        <w:rPr>
          <w:rFonts w:ascii="Times New Roman" w:hAnsi="Times New Roman" w:cs="Times New Roman"/>
          <w:sz w:val="24"/>
          <w:szCs w:val="24"/>
          <w:lang w:val="en-US"/>
        </w:rPr>
        <w:t>way</w:t>
      </w:r>
      <w:r w:rsidRPr="006A4760">
        <w:rPr>
          <w:rFonts w:ascii="Times New Roman" w:hAnsi="Times New Roman" w:cs="Times New Roman"/>
          <w:sz w:val="24"/>
          <w:szCs w:val="24"/>
          <w:lang w:val="en-US"/>
        </w:rPr>
        <w:t xml:space="preserve"> to strengthen implementation of such guidelines in practice is to back it up with </w:t>
      </w:r>
      <w:r w:rsidR="00626E7C" w:rsidRPr="006A4760">
        <w:rPr>
          <w:rFonts w:ascii="Times New Roman" w:hAnsi="Times New Roman" w:cs="Times New Roman"/>
          <w:sz w:val="24"/>
          <w:szCs w:val="24"/>
          <w:lang w:val="en-US"/>
        </w:rPr>
        <w:t>ongoing</w:t>
      </w:r>
      <w:r w:rsidRPr="006A4760">
        <w:rPr>
          <w:rFonts w:ascii="Times New Roman" w:hAnsi="Times New Roman" w:cs="Times New Roman"/>
          <w:sz w:val="24"/>
          <w:szCs w:val="24"/>
          <w:lang w:val="en-US"/>
        </w:rPr>
        <w:t xml:space="preserve"> research</w:t>
      </w:r>
      <w:r w:rsidR="00262612" w:rsidRPr="006A4760">
        <w:rPr>
          <w:rFonts w:ascii="Times New Roman" w:hAnsi="Times New Roman" w:cs="Times New Roman"/>
          <w:sz w:val="24"/>
          <w:szCs w:val="24"/>
          <w:lang w:val="en-US"/>
        </w:rPr>
        <w:t>,</w:t>
      </w:r>
      <w:r w:rsidRPr="006A4760">
        <w:rPr>
          <w:rFonts w:ascii="Times New Roman" w:hAnsi="Times New Roman" w:cs="Times New Roman"/>
          <w:sz w:val="24"/>
          <w:szCs w:val="24"/>
          <w:lang w:val="en-US"/>
        </w:rPr>
        <w:t xml:space="preserve"> retrospective</w:t>
      </w:r>
      <w:r w:rsidR="00626E7C" w:rsidRPr="006A4760">
        <w:rPr>
          <w:rFonts w:ascii="Times New Roman" w:hAnsi="Times New Roman" w:cs="Times New Roman"/>
          <w:sz w:val="24"/>
          <w:szCs w:val="24"/>
          <w:lang w:val="en-US"/>
        </w:rPr>
        <w:t>ly</w:t>
      </w:r>
      <w:r w:rsidRPr="006A4760">
        <w:rPr>
          <w:rFonts w:ascii="Times New Roman" w:hAnsi="Times New Roman" w:cs="Times New Roman"/>
          <w:sz w:val="24"/>
          <w:szCs w:val="24"/>
          <w:lang w:val="en-US"/>
        </w:rPr>
        <w:t xml:space="preserve"> </w:t>
      </w:r>
      <w:r w:rsidR="00262612" w:rsidRPr="006A4760">
        <w:rPr>
          <w:rFonts w:ascii="Times New Roman" w:hAnsi="Times New Roman" w:cs="Times New Roman"/>
          <w:sz w:val="24"/>
          <w:szCs w:val="24"/>
          <w:lang w:val="en-US"/>
        </w:rPr>
        <w:t xml:space="preserve">and prospectively </w:t>
      </w:r>
      <w:r w:rsidRPr="006A4760">
        <w:rPr>
          <w:rFonts w:ascii="Times New Roman" w:hAnsi="Times New Roman" w:cs="Times New Roman"/>
          <w:sz w:val="24"/>
          <w:szCs w:val="24"/>
          <w:lang w:val="en-US"/>
        </w:rPr>
        <w:t xml:space="preserve">analyzing </w:t>
      </w:r>
      <w:r w:rsidR="00626E7C" w:rsidRPr="006A4760">
        <w:rPr>
          <w:rFonts w:ascii="Times New Roman" w:hAnsi="Times New Roman" w:cs="Times New Roman"/>
          <w:sz w:val="24"/>
          <w:szCs w:val="24"/>
          <w:lang w:val="en-US"/>
        </w:rPr>
        <w:t>trial related records, monitoring reports, ethics review and reporting and analysis of SAEs</w:t>
      </w:r>
      <w:r w:rsidR="00626E7C" w:rsidRPr="00733546">
        <w:rPr>
          <w:rFonts w:ascii="Times New Roman" w:hAnsi="Times New Roman" w:cs="Times New Roman"/>
          <w:sz w:val="24"/>
          <w:szCs w:val="24"/>
          <w:lang w:val="en-US"/>
        </w:rPr>
        <w:t xml:space="preserve">. </w:t>
      </w:r>
      <w:commentRangeStart w:id="29"/>
      <w:r w:rsidR="00626E7C" w:rsidRPr="00733546">
        <w:rPr>
          <w:rFonts w:ascii="Times New Roman" w:hAnsi="Times New Roman" w:cs="Times New Roman"/>
          <w:sz w:val="24"/>
          <w:szCs w:val="24"/>
          <w:lang w:val="en-US"/>
        </w:rPr>
        <w:t>Such research should not be seen as additional burden on already overworked researchers and ethics committee members but as a valuable tool highlighting areas of research implementation that need rigorous monitoring as well as training of researchers and ethics committee members.</w:t>
      </w:r>
      <w:commentRangeEnd w:id="29"/>
      <w:r w:rsidR="006A4760">
        <w:rPr>
          <w:rStyle w:val="CommentReference"/>
          <w:vanish/>
        </w:rPr>
        <w:commentReference w:id="29"/>
      </w:r>
      <w:r w:rsidR="00626E7C" w:rsidRPr="00733546">
        <w:rPr>
          <w:rFonts w:ascii="Times New Roman" w:hAnsi="Times New Roman" w:cs="Times New Roman"/>
          <w:sz w:val="24"/>
          <w:szCs w:val="24"/>
          <w:lang w:val="en-US"/>
        </w:rPr>
        <w:t xml:space="preserve">   </w:t>
      </w:r>
    </w:p>
    <w:p w14:paraId="2E5C0C93" w14:textId="77777777" w:rsidR="00626E7C" w:rsidRPr="00733546" w:rsidRDefault="00A06479" w:rsidP="00733546">
      <w:pPr>
        <w:spacing w:line="240" w:lineRule="auto"/>
        <w:ind w:firstLine="708"/>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Before moving to the next section, I would like to elaborate on one more point related to ancillary care described in this section. The guideline states that the participant may be offered free medical care for non-research related conditions or incidental findings if these occur during the course of participation in the research as long as it doesn’t amount to undue inducement. First thing I notice here is the use of the verb ‘may’, so it is </w:t>
      </w:r>
      <w:r w:rsidR="00F87E69" w:rsidRPr="00733546">
        <w:rPr>
          <w:rFonts w:ascii="Times New Roman" w:hAnsi="Times New Roman" w:cs="Times New Roman"/>
          <w:sz w:val="24"/>
          <w:szCs w:val="24"/>
          <w:lang w:val="en-US"/>
        </w:rPr>
        <w:t xml:space="preserve">not required but is </w:t>
      </w:r>
      <w:r w:rsidRPr="00733546">
        <w:rPr>
          <w:rFonts w:ascii="Times New Roman" w:hAnsi="Times New Roman" w:cs="Times New Roman"/>
          <w:sz w:val="24"/>
          <w:szCs w:val="24"/>
          <w:lang w:val="en-US"/>
        </w:rPr>
        <w:t xml:space="preserve">left to the assessment of researchers and research institution. It is not clear what non-research related conditions or accidental findings occurring during the research participation could be. Occurring could be seen as new cases or it could mean that a particular condition might have been present for a long time or since recent past but was only diagnosed during the research participation as will be the case of incidental findings. Consider a research participant who is diagnosed to have a chronic health condition such as diabetes mellitus or hypertension during initial assessment for trial participation. Being hypertensive or diabetic is not an exclusion criteria and the participant fulfills all other inclusion criteria and hence is enrolled in the trial. Treating hypertension or diabetes is not very expensive but does that mean the particular research institution may provide free medical care for this non-research related condition and if so for how long? </w:t>
      </w:r>
      <w:r w:rsidRPr="006A4760">
        <w:rPr>
          <w:rFonts w:ascii="Times New Roman" w:hAnsi="Times New Roman" w:cs="Times New Roman"/>
          <w:sz w:val="24"/>
          <w:szCs w:val="24"/>
          <w:lang w:val="en-US"/>
        </w:rPr>
        <w:t>What if a patient is diagnosed with a cancer</w:t>
      </w:r>
      <w:r w:rsidR="00F87E69" w:rsidRPr="006A4760">
        <w:rPr>
          <w:rFonts w:ascii="Times New Roman" w:hAnsi="Times New Roman" w:cs="Times New Roman"/>
          <w:sz w:val="24"/>
          <w:szCs w:val="24"/>
          <w:lang w:val="en-US"/>
        </w:rPr>
        <w:t xml:space="preserve"> or other serious incidental findings management of which requires significant treatment costs? In this situation, could one argue that informing the participant about the finding and giving them a reference note for further management and treatment of the diagnosed </w:t>
      </w:r>
      <w:commentRangeStart w:id="30"/>
      <w:r w:rsidR="00F87E69" w:rsidRPr="006A4760">
        <w:rPr>
          <w:rFonts w:ascii="Times New Roman" w:hAnsi="Times New Roman" w:cs="Times New Roman"/>
          <w:sz w:val="24"/>
          <w:szCs w:val="24"/>
          <w:lang w:val="en-US"/>
        </w:rPr>
        <w:t>condition is sufficient?</w:t>
      </w:r>
      <w:r w:rsidR="00F87E69" w:rsidRPr="00733546">
        <w:rPr>
          <w:rFonts w:ascii="Times New Roman" w:hAnsi="Times New Roman" w:cs="Times New Roman"/>
          <w:sz w:val="24"/>
          <w:szCs w:val="24"/>
          <w:lang w:val="en-US"/>
        </w:rPr>
        <w:t xml:space="preserve"> </w:t>
      </w:r>
      <w:commentRangeEnd w:id="30"/>
      <w:r w:rsidR="00AF71B3">
        <w:rPr>
          <w:rStyle w:val="CommentReference"/>
        </w:rPr>
        <w:commentReference w:id="30"/>
      </w:r>
    </w:p>
    <w:p w14:paraId="1C5B220C" w14:textId="77777777" w:rsidR="00F87E69" w:rsidRPr="00733546" w:rsidRDefault="00F87E69"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Ethical review procedure</w:t>
      </w:r>
    </w:p>
    <w:p w14:paraId="6F35DFA4" w14:textId="77777777" w:rsidR="00F87E69" w:rsidRDefault="00F25447"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section on ethical review procedure elaborates in great detail various aspects of composition and function of ethics committees both institutional and independent. This description is definitely useful for researchers as well as institutions and ethics committees themselves. </w:t>
      </w:r>
      <w:commentRangeStart w:id="31"/>
      <w:r w:rsidR="00B61EF5">
        <w:rPr>
          <w:rFonts w:ascii="Times New Roman" w:hAnsi="Times New Roman" w:cs="Times New Roman"/>
          <w:sz w:val="24"/>
          <w:szCs w:val="24"/>
          <w:lang w:val="en-US"/>
        </w:rPr>
        <w:t>Below I highlight a few points that could provide additional guidance and information.</w:t>
      </w:r>
      <w:commentRangeEnd w:id="31"/>
      <w:r w:rsidR="00A03F75">
        <w:rPr>
          <w:rStyle w:val="CommentReference"/>
        </w:rPr>
        <w:commentReference w:id="31"/>
      </w:r>
      <w:r w:rsidR="00B61EF5">
        <w:rPr>
          <w:rFonts w:ascii="Times New Roman" w:hAnsi="Times New Roman" w:cs="Times New Roman"/>
          <w:sz w:val="24"/>
          <w:szCs w:val="24"/>
          <w:lang w:val="en-US"/>
        </w:rPr>
        <w:t xml:space="preserve"> From the point 4.1.2, one can conclude that each ethics committee is responsible for preparing, regularly updating and making the SOPs available for all its committee members. The ethics committees can refer to ICMR and CDSCO guidelines for preparing SOPs. The annexure one of the national ethic</w:t>
      </w:r>
      <w:r w:rsidR="00262612">
        <w:rPr>
          <w:rFonts w:ascii="Times New Roman" w:hAnsi="Times New Roman" w:cs="Times New Roman"/>
          <w:sz w:val="24"/>
          <w:szCs w:val="24"/>
          <w:lang w:val="en-US"/>
        </w:rPr>
        <w:t>al</w:t>
      </w:r>
      <w:r w:rsidR="00B61EF5">
        <w:rPr>
          <w:rFonts w:ascii="Times New Roman" w:hAnsi="Times New Roman" w:cs="Times New Roman"/>
          <w:sz w:val="24"/>
          <w:szCs w:val="24"/>
          <w:lang w:val="en-US"/>
        </w:rPr>
        <w:t xml:space="preserve"> guideline lists a number of SOPs that ethics committees should have. So it seems that all ethics committees across the country should have their own </w:t>
      </w:r>
      <w:commentRangeStart w:id="32"/>
      <w:r w:rsidR="00B61EF5">
        <w:rPr>
          <w:rFonts w:ascii="Times New Roman" w:hAnsi="Times New Roman" w:cs="Times New Roman"/>
          <w:sz w:val="24"/>
          <w:szCs w:val="24"/>
          <w:lang w:val="en-US"/>
        </w:rPr>
        <w:t xml:space="preserve">SOPs but could there not be discrepancies and differences in SOPs from </w:t>
      </w:r>
      <w:commentRangeEnd w:id="32"/>
      <w:r w:rsidR="00A03F75">
        <w:rPr>
          <w:rStyle w:val="CommentReference"/>
        </w:rPr>
        <w:commentReference w:id="32"/>
      </w:r>
      <w:r w:rsidR="00B61EF5">
        <w:rPr>
          <w:rFonts w:ascii="Times New Roman" w:hAnsi="Times New Roman" w:cs="Times New Roman"/>
          <w:sz w:val="24"/>
          <w:szCs w:val="24"/>
          <w:lang w:val="en-US"/>
        </w:rPr>
        <w:t xml:space="preserve">different ethics committees and how could it affect the review and monitoring of multicenter trials? </w:t>
      </w:r>
    </w:p>
    <w:p w14:paraId="00D17E65" w14:textId="77777777" w:rsidR="00B51084" w:rsidRDefault="00B61EF5" w:rsidP="00733546">
      <w:pPr>
        <w:spacing w:line="240" w:lineRule="auto"/>
        <w:rPr>
          <w:ins w:id="33" w:author="Author"/>
          <w:rFonts w:ascii="Times New Roman" w:hAnsi="Times New Roman" w:cs="Times New Roman"/>
          <w:sz w:val="24"/>
          <w:szCs w:val="24"/>
          <w:lang w:val="en-US"/>
        </w:rPr>
      </w:pPr>
      <w:r>
        <w:rPr>
          <w:rFonts w:ascii="Times New Roman" w:hAnsi="Times New Roman" w:cs="Times New Roman"/>
          <w:sz w:val="24"/>
          <w:szCs w:val="24"/>
          <w:lang w:val="en-US"/>
        </w:rPr>
        <w:tab/>
        <w:t xml:space="preserve">Point 4.2.5 recommends that the ethics committees should have </w:t>
      </w:r>
      <w:commentRangeStart w:id="34"/>
      <w:r>
        <w:rPr>
          <w:rFonts w:ascii="Times New Roman" w:hAnsi="Times New Roman" w:cs="Times New Roman"/>
          <w:sz w:val="24"/>
          <w:szCs w:val="24"/>
          <w:lang w:val="en-US"/>
        </w:rPr>
        <w:t xml:space="preserve">access to all research </w:t>
      </w:r>
      <w:commentRangeEnd w:id="34"/>
      <w:r w:rsidR="00390DFD">
        <w:rPr>
          <w:rStyle w:val="CommentReference"/>
          <w:vanish/>
        </w:rPr>
        <w:commentReference w:id="34"/>
      </w:r>
      <w:r>
        <w:rPr>
          <w:rFonts w:ascii="Times New Roman" w:hAnsi="Times New Roman" w:cs="Times New Roman"/>
          <w:sz w:val="24"/>
          <w:szCs w:val="24"/>
          <w:lang w:val="en-US"/>
        </w:rPr>
        <w:t xml:space="preserve">records including source documents and research participants. What does it mean in reality, especially access to research participants? Is this more of a procedure for monitoring the ongoing research or for investigating reports of SAEs or other protocol violations. </w:t>
      </w:r>
      <w:commentRangeStart w:id="35"/>
      <w:r>
        <w:rPr>
          <w:rFonts w:ascii="Times New Roman" w:hAnsi="Times New Roman" w:cs="Times New Roman"/>
          <w:sz w:val="24"/>
          <w:szCs w:val="24"/>
          <w:lang w:val="en-US"/>
        </w:rPr>
        <w:t>Most important point to consider he</w:t>
      </w:r>
      <w:r w:rsidR="00D1329B">
        <w:rPr>
          <w:rFonts w:ascii="Times New Roman" w:hAnsi="Times New Roman" w:cs="Times New Roman"/>
          <w:sz w:val="24"/>
          <w:szCs w:val="24"/>
          <w:lang w:val="en-US"/>
        </w:rPr>
        <w:t>re is whether ethics committees have enough human resource</w:t>
      </w:r>
      <w:commentRangeEnd w:id="35"/>
      <w:r w:rsidR="00A03F75">
        <w:rPr>
          <w:rStyle w:val="CommentReference"/>
        </w:rPr>
        <w:commentReference w:id="35"/>
      </w:r>
      <w:r w:rsidR="00D1329B">
        <w:rPr>
          <w:rFonts w:ascii="Times New Roman" w:hAnsi="Times New Roman" w:cs="Times New Roman"/>
          <w:sz w:val="24"/>
          <w:szCs w:val="24"/>
          <w:lang w:val="en-US"/>
        </w:rPr>
        <w:t xml:space="preserve">, time and authority to undertake such thorough monitoring of research. The guideline briefly refers to fee structure for ethics review. Should this be also defined at the level of each ethics committee or will </w:t>
      </w:r>
      <w:r w:rsidR="00262612">
        <w:rPr>
          <w:rFonts w:ascii="Times New Roman" w:hAnsi="Times New Roman" w:cs="Times New Roman"/>
          <w:sz w:val="24"/>
          <w:szCs w:val="24"/>
          <w:lang w:val="en-US"/>
        </w:rPr>
        <w:t xml:space="preserve">it </w:t>
      </w:r>
      <w:r w:rsidR="00D1329B">
        <w:rPr>
          <w:rFonts w:ascii="Times New Roman" w:hAnsi="Times New Roman" w:cs="Times New Roman"/>
          <w:sz w:val="24"/>
          <w:szCs w:val="24"/>
          <w:lang w:val="en-US"/>
        </w:rPr>
        <w:t xml:space="preserve">be standardized across the country? </w:t>
      </w:r>
    </w:p>
    <w:p w14:paraId="7FEAA275" w14:textId="77777777" w:rsidR="009F227F" w:rsidRDefault="00D1329B"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 4.7.14 states that the ‘me too’ research should be discouraged. </w:t>
      </w:r>
      <w:r w:rsidRPr="006A4760">
        <w:rPr>
          <w:rFonts w:ascii="Times New Roman" w:hAnsi="Times New Roman" w:cs="Times New Roman"/>
          <w:sz w:val="24"/>
          <w:szCs w:val="24"/>
          <w:lang w:val="en-US"/>
        </w:rPr>
        <w:t xml:space="preserve">This is important recommendation however ethics committees also need to keep in mind the difference between me too research and research </w:t>
      </w:r>
      <w:r w:rsidR="00262612" w:rsidRPr="006A4760">
        <w:rPr>
          <w:rFonts w:ascii="Times New Roman" w:hAnsi="Times New Roman" w:cs="Times New Roman"/>
          <w:sz w:val="24"/>
          <w:szCs w:val="24"/>
          <w:lang w:val="en-US"/>
        </w:rPr>
        <w:t xml:space="preserve">replication </w:t>
      </w:r>
      <w:r w:rsidRPr="006A4760">
        <w:rPr>
          <w:rFonts w:ascii="Times New Roman" w:hAnsi="Times New Roman" w:cs="Times New Roman"/>
          <w:sz w:val="24"/>
          <w:szCs w:val="24"/>
          <w:lang w:val="en-US"/>
        </w:rPr>
        <w:t>undertaken with the same research question and same patient population</w:t>
      </w:r>
      <w:r w:rsidR="00262612" w:rsidRPr="006A4760">
        <w:rPr>
          <w:rFonts w:ascii="Times New Roman" w:hAnsi="Times New Roman" w:cs="Times New Roman"/>
          <w:sz w:val="24"/>
          <w:szCs w:val="24"/>
          <w:lang w:val="en-US"/>
        </w:rPr>
        <w:t xml:space="preserve">. </w:t>
      </w:r>
      <w:commentRangeStart w:id="36"/>
      <w:r w:rsidR="00262612" w:rsidRPr="006A4760">
        <w:rPr>
          <w:rFonts w:ascii="Times New Roman" w:hAnsi="Times New Roman" w:cs="Times New Roman"/>
          <w:sz w:val="24"/>
          <w:szCs w:val="24"/>
          <w:lang w:val="en-US"/>
        </w:rPr>
        <w:t xml:space="preserve">Such replication studies are </w:t>
      </w:r>
      <w:r w:rsidRPr="006A4760">
        <w:rPr>
          <w:rFonts w:ascii="Times New Roman" w:hAnsi="Times New Roman" w:cs="Times New Roman"/>
          <w:sz w:val="24"/>
          <w:szCs w:val="24"/>
          <w:lang w:val="en-US"/>
        </w:rPr>
        <w:t>valuable to ensure reproducibility of research findings and should not be discouraged unless there are other valid reasons</w:t>
      </w:r>
      <w:r>
        <w:rPr>
          <w:rFonts w:ascii="Times New Roman" w:hAnsi="Times New Roman" w:cs="Times New Roman"/>
          <w:sz w:val="24"/>
          <w:szCs w:val="24"/>
          <w:lang w:val="en-US"/>
        </w:rPr>
        <w:t>.</w:t>
      </w:r>
      <w:commentRangeEnd w:id="36"/>
      <w:r w:rsidR="00390DFD">
        <w:rPr>
          <w:rStyle w:val="CommentReference"/>
          <w:vanish/>
        </w:rPr>
        <w:commentReference w:id="36"/>
      </w:r>
      <w:r>
        <w:rPr>
          <w:rFonts w:ascii="Times New Roman" w:hAnsi="Times New Roman" w:cs="Times New Roman"/>
          <w:sz w:val="24"/>
          <w:szCs w:val="24"/>
          <w:lang w:val="en-US"/>
        </w:rPr>
        <w:t xml:space="preserve"> The same point also notes that the submission of same research to different funding agencies should not be accepted. Thinking through the </w:t>
      </w:r>
      <w:commentRangeStart w:id="37"/>
      <w:r>
        <w:rPr>
          <w:rFonts w:ascii="Times New Roman" w:hAnsi="Times New Roman" w:cs="Times New Roman"/>
          <w:sz w:val="24"/>
          <w:szCs w:val="24"/>
          <w:lang w:val="en-US"/>
        </w:rPr>
        <w:t xml:space="preserve">procedure of grant applications to funding agencies, ethics committees have limited role. Not all funding </w:t>
      </w:r>
      <w:commentRangeEnd w:id="37"/>
      <w:r w:rsidR="00BC3F1A">
        <w:rPr>
          <w:rStyle w:val="CommentReference"/>
        </w:rPr>
        <w:commentReference w:id="37"/>
      </w:r>
      <w:r>
        <w:rPr>
          <w:rFonts w:ascii="Times New Roman" w:hAnsi="Times New Roman" w:cs="Times New Roman"/>
          <w:sz w:val="24"/>
          <w:szCs w:val="24"/>
          <w:lang w:val="en-US"/>
        </w:rPr>
        <w:t xml:space="preserve">agencies ask for ethics committee approval at the time of grant submission. Ethics committees are likely to find out that the same research proposal was submitted to different funding agencies only when the study is submitted for ethics review at the onset of research. At that point in time, what could ethics committees do when the funding has already been released at least partially? Should ethics committees investigate all the grant applications made to different funding agencies and relatedness of the proposal? </w:t>
      </w:r>
      <w:commentRangeStart w:id="38"/>
      <w:r>
        <w:rPr>
          <w:rFonts w:ascii="Times New Roman" w:hAnsi="Times New Roman" w:cs="Times New Roman"/>
          <w:sz w:val="24"/>
          <w:szCs w:val="24"/>
          <w:lang w:val="en-US"/>
        </w:rPr>
        <w:t xml:space="preserve">If it is clear that indeed the same proposal was submitted to more than one funding agency, should they be required to inform all the concerned funding agencies directly or encourage the study investigators to do </w:t>
      </w:r>
      <w:r w:rsidR="00262612">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009F227F">
        <w:rPr>
          <w:rFonts w:ascii="Times New Roman" w:hAnsi="Times New Roman" w:cs="Times New Roman"/>
          <w:sz w:val="24"/>
          <w:szCs w:val="24"/>
          <w:lang w:val="en-US"/>
        </w:rPr>
        <w:t xml:space="preserve">In </w:t>
      </w:r>
      <w:commentRangeEnd w:id="38"/>
      <w:r w:rsidR="00B0304E">
        <w:rPr>
          <w:rStyle w:val="CommentReference"/>
        </w:rPr>
        <w:commentReference w:id="38"/>
      </w:r>
      <w:r w:rsidR="009F227F">
        <w:rPr>
          <w:rFonts w:ascii="Times New Roman" w:hAnsi="Times New Roman" w:cs="Times New Roman"/>
          <w:sz w:val="24"/>
          <w:szCs w:val="24"/>
          <w:lang w:val="en-US"/>
        </w:rPr>
        <w:t>academic research context where obtaining research funding is highly competitive, such situations can indeed become extremely complicated and uncomfortable to deal with. Ethics committees would need further guidance and authority to challenge the researchers on their grant applications and to inform the funding agencies of such situations</w:t>
      </w:r>
      <w:r w:rsidR="00262612">
        <w:rPr>
          <w:rFonts w:ascii="Times New Roman" w:hAnsi="Times New Roman" w:cs="Times New Roman"/>
          <w:sz w:val="24"/>
          <w:szCs w:val="24"/>
          <w:lang w:val="en-US"/>
        </w:rPr>
        <w:t xml:space="preserve"> when </w:t>
      </w:r>
      <w:del w:id="39" w:author="Author">
        <w:r w:rsidR="00262612" w:rsidRPr="00197B48" w:rsidDel="00B51084">
          <w:rPr>
            <w:rFonts w:ascii="Times New Roman" w:hAnsi="Times New Roman" w:cs="Times New Roman"/>
            <w:sz w:val="24"/>
            <w:szCs w:val="24"/>
            <w:highlight w:val="yellow"/>
            <w:lang w:val="en-US"/>
          </w:rPr>
          <w:delText>warrented</w:delText>
        </w:r>
      </w:del>
      <w:ins w:id="40" w:author="Author">
        <w:r w:rsidR="00B51084" w:rsidRPr="00197B48">
          <w:rPr>
            <w:rFonts w:ascii="Times New Roman" w:hAnsi="Times New Roman" w:cs="Times New Roman"/>
            <w:sz w:val="24"/>
            <w:szCs w:val="24"/>
            <w:highlight w:val="yellow"/>
            <w:lang w:val="en-US"/>
          </w:rPr>
          <w:t>warranted</w:t>
        </w:r>
      </w:ins>
      <w:r w:rsidR="009F227F" w:rsidRPr="00197B48">
        <w:rPr>
          <w:rFonts w:ascii="Times New Roman" w:hAnsi="Times New Roman" w:cs="Times New Roman"/>
          <w:sz w:val="24"/>
          <w:szCs w:val="24"/>
          <w:highlight w:val="yellow"/>
          <w:lang w:val="en-US"/>
        </w:rPr>
        <w:t>.</w:t>
      </w:r>
      <w:r w:rsidR="009F227F">
        <w:rPr>
          <w:rFonts w:ascii="Times New Roman" w:hAnsi="Times New Roman" w:cs="Times New Roman"/>
          <w:sz w:val="24"/>
          <w:szCs w:val="24"/>
          <w:lang w:val="en-US"/>
        </w:rPr>
        <w:t xml:space="preserve"> </w:t>
      </w:r>
    </w:p>
    <w:p w14:paraId="6767646E" w14:textId="77777777" w:rsidR="00B61EF5" w:rsidRDefault="009F227F"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revised guideline of 2017 briefly discusses protocol violations (point 4.11.6) and </w:t>
      </w:r>
      <w:r w:rsidR="00262612">
        <w:rPr>
          <w:rFonts w:ascii="Times New Roman" w:hAnsi="Times New Roman" w:cs="Times New Roman"/>
          <w:sz w:val="24"/>
          <w:szCs w:val="24"/>
          <w:lang w:val="en-US"/>
        </w:rPr>
        <w:t xml:space="preserve">states </w:t>
      </w:r>
      <w:r>
        <w:rPr>
          <w:rFonts w:ascii="Times New Roman" w:hAnsi="Times New Roman" w:cs="Times New Roman"/>
          <w:sz w:val="24"/>
          <w:szCs w:val="24"/>
          <w:lang w:val="en-US"/>
        </w:rPr>
        <w:t xml:space="preserve">that the high number of protocol violations could justify </w:t>
      </w:r>
      <w:commentRangeStart w:id="41"/>
      <w:r>
        <w:rPr>
          <w:rFonts w:ascii="Times New Roman" w:hAnsi="Times New Roman" w:cs="Times New Roman"/>
          <w:sz w:val="24"/>
          <w:szCs w:val="24"/>
          <w:lang w:val="en-US"/>
        </w:rPr>
        <w:t xml:space="preserve">‘for cause’ </w:t>
      </w:r>
      <w:commentRangeEnd w:id="41"/>
      <w:r w:rsidR="00BC3F1A">
        <w:rPr>
          <w:rStyle w:val="CommentReference"/>
        </w:rPr>
        <w:commentReference w:id="41"/>
      </w:r>
      <w:r>
        <w:rPr>
          <w:rFonts w:ascii="Times New Roman" w:hAnsi="Times New Roman" w:cs="Times New Roman"/>
          <w:sz w:val="24"/>
          <w:szCs w:val="24"/>
          <w:lang w:val="en-US"/>
        </w:rPr>
        <w:t xml:space="preserve">monitoring of ongoing research (Box 4.6) by the ethics committee. </w:t>
      </w:r>
      <w:r w:rsidR="00D132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researchers are responsible for reporting protocol violations but unless they do so, the ethics committees have limited ability to pick up protocol violations especially if they cannot routinely monitor all the ongoing research in their institution. For industry sponsored research, where the sponsor </w:t>
      </w:r>
      <w:r w:rsidR="00262612">
        <w:rPr>
          <w:rFonts w:ascii="Times New Roman" w:hAnsi="Times New Roman" w:cs="Times New Roman"/>
          <w:sz w:val="24"/>
          <w:szCs w:val="24"/>
          <w:lang w:val="en-US"/>
        </w:rPr>
        <w:t xml:space="preserve">conducts </w:t>
      </w:r>
      <w:r>
        <w:rPr>
          <w:rFonts w:ascii="Times New Roman" w:hAnsi="Times New Roman" w:cs="Times New Roman"/>
          <w:sz w:val="24"/>
          <w:szCs w:val="24"/>
          <w:lang w:val="en-US"/>
        </w:rPr>
        <w:t xml:space="preserve">rigorous </w:t>
      </w:r>
      <w:r w:rsidR="00262612">
        <w:rPr>
          <w:rFonts w:ascii="Times New Roman" w:hAnsi="Times New Roman" w:cs="Times New Roman"/>
          <w:sz w:val="24"/>
          <w:szCs w:val="24"/>
          <w:lang w:val="en-US"/>
        </w:rPr>
        <w:t>monitoring</w:t>
      </w:r>
      <w:r>
        <w:rPr>
          <w:rFonts w:ascii="Times New Roman" w:hAnsi="Times New Roman" w:cs="Times New Roman"/>
          <w:sz w:val="24"/>
          <w:szCs w:val="24"/>
          <w:lang w:val="en-US"/>
        </w:rPr>
        <w:t xml:space="preserve">, it could provide another source of reporting protocol violations but that would mean any monitoring agency such as the clinical research organizations or the sponsors themselves must be made to report all protocol violations. It might be worthwhile to discuss </w:t>
      </w:r>
      <w:r>
        <w:rPr>
          <w:rFonts w:ascii="Times New Roman" w:hAnsi="Times New Roman" w:cs="Times New Roman"/>
          <w:sz w:val="24"/>
          <w:szCs w:val="24"/>
          <w:lang w:val="en-US"/>
        </w:rPr>
        <w:lastRenderedPageBreak/>
        <w:t xml:space="preserve">and reflect on how this could be realized in research practice and what kind of support the ethics committees would need to monitor </w:t>
      </w:r>
      <w:r w:rsidR="00262612">
        <w:rPr>
          <w:rFonts w:ascii="Times New Roman" w:hAnsi="Times New Roman" w:cs="Times New Roman"/>
          <w:sz w:val="24"/>
          <w:szCs w:val="24"/>
          <w:lang w:val="en-US"/>
        </w:rPr>
        <w:t xml:space="preserve">and assess all </w:t>
      </w:r>
      <w:r>
        <w:rPr>
          <w:rFonts w:ascii="Times New Roman" w:hAnsi="Times New Roman" w:cs="Times New Roman"/>
          <w:sz w:val="24"/>
          <w:szCs w:val="24"/>
          <w:lang w:val="en-US"/>
        </w:rPr>
        <w:t xml:space="preserve">protocol violations. </w:t>
      </w:r>
    </w:p>
    <w:p w14:paraId="0484B3FF" w14:textId="77777777" w:rsidR="009F227F" w:rsidRDefault="009F227F"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Finally, the text box 4.6 mentions high recruitment rates as a justification for </w:t>
      </w:r>
      <w:commentRangeStart w:id="42"/>
      <w:r>
        <w:rPr>
          <w:rFonts w:ascii="Times New Roman" w:hAnsi="Times New Roman" w:cs="Times New Roman"/>
          <w:sz w:val="24"/>
          <w:szCs w:val="24"/>
          <w:lang w:val="en-US"/>
        </w:rPr>
        <w:t xml:space="preserve">‘for cause’ </w:t>
      </w:r>
      <w:commentRangeEnd w:id="42"/>
      <w:r w:rsidR="00267DFB">
        <w:rPr>
          <w:rStyle w:val="CommentReference"/>
        </w:rPr>
        <w:commentReference w:id="42"/>
      </w:r>
      <w:r>
        <w:rPr>
          <w:rFonts w:ascii="Times New Roman" w:hAnsi="Times New Roman" w:cs="Times New Roman"/>
          <w:sz w:val="24"/>
          <w:szCs w:val="24"/>
          <w:lang w:val="en-US"/>
        </w:rPr>
        <w:t xml:space="preserve">monitoring of ongoing research. Here the main concern from the ethical point of view is undue inducement of the study participants. </w:t>
      </w:r>
      <w:r w:rsidR="004D63F4">
        <w:rPr>
          <w:rFonts w:ascii="Times New Roman" w:hAnsi="Times New Roman" w:cs="Times New Roman"/>
          <w:sz w:val="24"/>
          <w:szCs w:val="24"/>
          <w:lang w:val="en-US"/>
        </w:rPr>
        <w:t>In addition, the ethics committees might also need to flag and monitor studies with slow or low recruitment, not so much from the participant safety point of view but to ensure fair utilization of research resource and to prevent consequent early discontinuation of clinical trials due to inadequate recruitment</w:t>
      </w:r>
      <w:r w:rsidR="000A0DFC">
        <w:rPr>
          <w:rFonts w:ascii="Times New Roman" w:hAnsi="Times New Roman" w:cs="Times New Roman"/>
          <w:sz w:val="24"/>
          <w:szCs w:val="24"/>
          <w:lang w:val="en-US"/>
        </w:rPr>
        <w:fldChar w:fldCharType="begin"/>
      </w:r>
      <w:r w:rsidR="00A92CEE">
        <w:rPr>
          <w:rFonts w:ascii="Times New Roman" w:hAnsi="Times New Roman" w:cs="Times New Roman"/>
          <w:sz w:val="24"/>
          <w:szCs w:val="24"/>
          <w:lang w:val="en-US"/>
        </w:rPr>
        <w:instrText xml:space="preserve"> ADDIN EN.CITE &lt;EndNote&gt;&lt;Cite&gt;&lt;Author&gt;Briel&lt;/Author&gt;&lt;Year&gt;2017&lt;/Year&gt;&lt;RecNum&gt;6&lt;/RecNum&gt;&lt;DisplayText&gt;(15, 17)&lt;/DisplayText&gt;&lt;record&gt;&lt;rec-number&gt;6&lt;/rec-number&gt;&lt;foreign-keys&gt;&lt;key app="EN" db-id="5swa50f0sfvxxuewttm5t0eawwfxz0a5zwfd" timestamp="1518575089"&gt;6&lt;/key&gt;&lt;/foreign-keys&gt;&lt;ref-type name="Journal Article"&gt;17&lt;/ref-type&gt;&lt;contributors&gt;&lt;authors&gt;&lt;author&gt;Briel, Matthias&lt;/author&gt;&lt;author&gt;Elger, Bernice&lt;/author&gt;&lt;author&gt;von Elm, Erik&lt;/author&gt;&lt;author&gt;Satalkar, Priya&lt;/author&gt;&lt;/authors&gt;&lt;/contributors&gt;&lt;titles&gt;&lt;title&gt;Insufficient recruitment and premature discontinuation of clinical trials in Switzerland: qualitative study with trialists and other stakeholders&lt;/title&gt;&lt;secondary-title&gt;Swiss Medical Weekly&lt;/secondary-title&gt;&lt;/titles&gt;&lt;periodical&gt;&lt;full-title&gt;Swiss Medical Weekly&lt;/full-title&gt;&lt;/periodical&gt;&lt;pages&gt;w14556&lt;/pages&gt;&lt;volume&gt;147&lt;/volume&gt;&lt;dates&gt;&lt;year&gt;2017&lt;/year&gt;&lt;/dates&gt;&lt;urls&gt;&lt;/urls&gt;&lt;/record&gt;&lt;/Cite&gt;&lt;Cite&gt;&lt;Author&gt;von Niederhäusern&lt;/Author&gt;&lt;Year&gt;2017&lt;/Year&gt;&lt;RecNum&gt;5&lt;/RecNum&gt;&lt;record&gt;&lt;rec-number&gt;5&lt;/rec-number&gt;&lt;foreign-keys&gt;&lt;key app="EN" db-id="5swa50f0sfvxxuewttm5t0eawwfxz0a5zwfd" timestamp="1518575071"&gt;5&lt;/key&gt;&lt;/foreign-keys&gt;&lt;ref-type name="Journal Article"&gt;17&lt;/ref-type&gt;&lt;contributors&gt;&lt;authors&gt;&lt;author&gt;von Niederhäusern, Belinda&lt;/author&gt;&lt;author&gt;Orleth, Annette&lt;/author&gt;&lt;author&gt;Schädelin, Sabine&lt;/author&gt;&lt;author&gt;Rawi, Nawal&lt;/author&gt;&lt;author&gt;Velkopolszky, Martin&lt;/author&gt;&lt;author&gt;Becherer, Claudia&lt;/author&gt;&lt;author&gt;Benkert, Pascal&lt;/author&gt;&lt;author&gt;Satalkar, Priya&lt;/author&gt;&lt;author&gt;Briel, Matthias&lt;/author&gt;&lt;author&gt;Pauli-Magnus, Christiane&lt;/author&gt;&lt;/authors&gt;&lt;/contributors&gt;&lt;titles&gt;&lt;title&gt;Generating evidence on a risk-based monitoring approach in the academic setting–lessons learned&lt;/title&gt;&lt;secondary-title&gt;BMC Medical Research Methodology&lt;/secondary-title&gt;&lt;/titles&gt;&lt;periodical&gt;&lt;full-title&gt;BMC medical research methodology&lt;/full-title&gt;&lt;/periodical&gt;&lt;pages&gt;26&lt;/pages&gt;&lt;volume&gt;17&lt;/volume&gt;&lt;number&gt;1&lt;/number&gt;&lt;dates&gt;&lt;year&gt;2017&lt;/year&gt;&lt;/dates&gt;&lt;isbn&gt;1471-2288&lt;/isbn&gt;&lt;urls&gt;&lt;/urls&gt;&lt;/record&gt;&lt;/Cite&gt;&lt;/EndNote&gt;</w:instrText>
      </w:r>
      <w:r w:rsidR="000A0DFC">
        <w:rPr>
          <w:rFonts w:ascii="Times New Roman" w:hAnsi="Times New Roman" w:cs="Times New Roman"/>
          <w:sz w:val="24"/>
          <w:szCs w:val="24"/>
          <w:lang w:val="en-US"/>
        </w:rPr>
        <w:fldChar w:fldCharType="separate"/>
      </w:r>
      <w:r w:rsidR="00A92CEE">
        <w:rPr>
          <w:rFonts w:ascii="Times New Roman" w:hAnsi="Times New Roman" w:cs="Times New Roman"/>
          <w:noProof/>
          <w:sz w:val="24"/>
          <w:szCs w:val="24"/>
          <w:lang w:val="en-US"/>
        </w:rPr>
        <w:t>(15, 17)</w:t>
      </w:r>
      <w:r w:rsidR="000A0DFC">
        <w:rPr>
          <w:rFonts w:ascii="Times New Roman" w:hAnsi="Times New Roman" w:cs="Times New Roman"/>
          <w:sz w:val="24"/>
          <w:szCs w:val="24"/>
          <w:lang w:val="en-US"/>
        </w:rPr>
        <w:fldChar w:fldCharType="end"/>
      </w:r>
      <w:r w:rsidR="004D63F4">
        <w:rPr>
          <w:rFonts w:ascii="Times New Roman" w:hAnsi="Times New Roman" w:cs="Times New Roman"/>
          <w:sz w:val="24"/>
          <w:szCs w:val="24"/>
          <w:lang w:val="en-US"/>
        </w:rPr>
        <w:t>.</w:t>
      </w:r>
    </w:p>
    <w:p w14:paraId="71F9DD8E" w14:textId="77777777" w:rsidR="0059652A" w:rsidRPr="00733546" w:rsidRDefault="0059652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Biological material, biobanking and datasets</w:t>
      </w:r>
    </w:p>
    <w:p w14:paraId="19B578F7" w14:textId="77777777" w:rsidR="00B83A10" w:rsidRDefault="00BB1478"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section on biological material, biobanking and datasets is comprehensive and consistent in its structure and scope with other international guidelines issued by the World Medical Association </w:t>
      </w:r>
      <w:r w:rsidR="000A0DFC">
        <w:rPr>
          <w:rFonts w:ascii="Times New Roman" w:hAnsi="Times New Roman" w:cs="Times New Roman"/>
          <w:sz w:val="24"/>
          <w:szCs w:val="24"/>
          <w:lang w:val="en-US"/>
        </w:rPr>
        <w:fldChar w:fldCharType="begin"/>
      </w:r>
      <w:r w:rsidR="00A92CEE">
        <w:rPr>
          <w:rFonts w:ascii="Times New Roman" w:hAnsi="Times New Roman" w:cs="Times New Roman"/>
          <w:sz w:val="24"/>
          <w:szCs w:val="24"/>
          <w:lang w:val="en-US"/>
        </w:rPr>
        <w:instrText xml:space="preserve"> ADDIN EN.CITE &lt;EndNote&gt;&lt;Cite&gt;&lt;Author&gt;Association&lt;/Author&gt;&lt;Year&gt;2016&lt;/Year&gt;&lt;RecNum&gt;20&lt;/RecNum&gt;&lt;DisplayText&gt;(18)&lt;/DisplayText&gt;&lt;record&gt;&lt;rec-number&gt;20&lt;/rec-number&gt;&lt;foreign-keys&gt;&lt;key app="EN" db-id="5swa50f0sfvxxuewttm5t0eawwfxz0a5zwfd" timestamp="1518578933"&gt;20&lt;/key&gt;&lt;/foreign-keys&gt;&lt;ref-type name="Web Page"&gt;12&lt;/ref-type&gt;&lt;contributors&gt;&lt;authors&gt;&lt;author&gt;World Medical Association&lt;/author&gt;&lt;/authors&gt;&lt;/contributors&gt;&lt;titles&gt;&lt;title&gt;WMA Declaration of Taipei on Ethical Considerations Regarding Health Databases and Biobanks&lt;/title&gt;&lt;/titles&gt;&lt;volume&gt;2018&lt;/volume&gt;&lt;number&gt;14th February&lt;/number&gt;&lt;dates&gt;&lt;year&gt;2016&lt;/year&gt;&lt;/dates&gt;&lt;urls&gt;&lt;related-urls&gt;&lt;url&gt;https://www.wma.net/policies-post/wma-declaration-of-taipei-on-ethical-considerations-regarding-health-databases-and-biobanks/&lt;/url&gt;&lt;/related-urls&gt;&lt;/urls&gt;&lt;/record&gt;&lt;/Cite&gt;&lt;/EndNote&gt;</w:instrText>
      </w:r>
      <w:r w:rsidR="000A0DFC">
        <w:rPr>
          <w:rFonts w:ascii="Times New Roman" w:hAnsi="Times New Roman" w:cs="Times New Roman"/>
          <w:sz w:val="24"/>
          <w:szCs w:val="24"/>
          <w:lang w:val="en-US"/>
        </w:rPr>
        <w:fldChar w:fldCharType="separate"/>
      </w:r>
      <w:r w:rsidR="00A92CEE">
        <w:rPr>
          <w:rFonts w:ascii="Times New Roman" w:hAnsi="Times New Roman" w:cs="Times New Roman"/>
          <w:noProof/>
          <w:sz w:val="24"/>
          <w:szCs w:val="24"/>
          <w:lang w:val="en-US"/>
        </w:rPr>
        <w:t>(18)</w:t>
      </w:r>
      <w:r w:rsidR="000A0DFC">
        <w:rPr>
          <w:rFonts w:ascii="Times New Roman" w:hAnsi="Times New Roman" w:cs="Times New Roman"/>
          <w:sz w:val="24"/>
          <w:szCs w:val="24"/>
          <w:lang w:val="en-US"/>
        </w:rPr>
        <w:fldChar w:fldCharType="end"/>
      </w:r>
      <w:r w:rsidR="00A92C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A74E61">
        <w:rPr>
          <w:rFonts w:ascii="Times New Roman" w:hAnsi="Times New Roman" w:cs="Times New Roman"/>
          <w:sz w:val="24"/>
          <w:szCs w:val="24"/>
          <w:lang w:val="en-US"/>
        </w:rPr>
        <w:t>the Council of Europe</w:t>
      </w:r>
      <w:r w:rsidR="000A0DFC">
        <w:rPr>
          <w:rFonts w:ascii="Times New Roman" w:hAnsi="Times New Roman" w:cs="Times New Roman"/>
          <w:sz w:val="24"/>
          <w:szCs w:val="24"/>
          <w:lang w:val="en-US"/>
        </w:rPr>
        <w:fldChar w:fldCharType="begin"/>
      </w:r>
      <w:r w:rsidR="00A92CEE">
        <w:rPr>
          <w:rFonts w:ascii="Times New Roman" w:hAnsi="Times New Roman" w:cs="Times New Roman"/>
          <w:sz w:val="24"/>
          <w:szCs w:val="24"/>
          <w:lang w:val="en-US"/>
        </w:rPr>
        <w:instrText xml:space="preserve"> ADDIN EN.CITE &lt;EndNote&gt;&lt;Cite&gt;&lt;Author&gt;Council of Europe&lt;/Author&gt;&lt;Year&gt;2016&lt;/Year&gt;&lt;RecNum&gt;21&lt;/RecNum&gt;&lt;DisplayText&gt;(19)&lt;/DisplayText&gt;&lt;record&gt;&lt;rec-number&gt;21&lt;/rec-number&gt;&lt;foreign-keys&gt;&lt;key app="EN" db-id="5swa50f0sfvxxuewttm5t0eawwfxz0a5zwfd" timestamp="1518579148"&gt;21&lt;/key&gt;&lt;/foreign-keys&gt;&lt;ref-type name="Web Page"&gt;12&lt;/ref-type&gt;&lt;contributors&gt;&lt;authors&gt;&lt;author&gt;Council of Europe,&lt;/author&gt;&lt;/authors&gt;&lt;/contributors&gt;&lt;titles&gt;&lt;title&gt;Recommendation CM/Rec(2016)6 of the Committee of Ministers to member States on research on biological materials of human origin&lt;/title&gt;&lt;/titles&gt;&lt;volume&gt;2018&lt;/volume&gt;&lt;number&gt;14th February&lt;/number&gt;&lt;dates&gt;&lt;year&gt;2016&lt;/year&gt;&lt;/dates&gt;&lt;urls&gt;&lt;related-urls&gt;&lt;url&gt;https://search.coe.int/cm/Pages/result_details.aspx?ObjectId=090000168064e8ff&lt;/url&gt;&lt;/related-urls&gt;&lt;/urls&gt;&lt;/record&gt;&lt;/Cite&gt;&lt;/EndNote&gt;</w:instrText>
      </w:r>
      <w:r w:rsidR="000A0DFC">
        <w:rPr>
          <w:rFonts w:ascii="Times New Roman" w:hAnsi="Times New Roman" w:cs="Times New Roman"/>
          <w:sz w:val="24"/>
          <w:szCs w:val="24"/>
          <w:lang w:val="en-US"/>
        </w:rPr>
        <w:fldChar w:fldCharType="separate"/>
      </w:r>
      <w:r w:rsidR="00A92CEE">
        <w:rPr>
          <w:rFonts w:ascii="Times New Roman" w:hAnsi="Times New Roman" w:cs="Times New Roman"/>
          <w:noProof/>
          <w:sz w:val="24"/>
          <w:szCs w:val="24"/>
          <w:lang w:val="en-US"/>
        </w:rPr>
        <w:t>(19)</w:t>
      </w:r>
      <w:r w:rsidR="000A0DFC">
        <w:rPr>
          <w:rFonts w:ascii="Times New Roman" w:hAnsi="Times New Roman" w:cs="Times New Roman"/>
          <w:sz w:val="24"/>
          <w:szCs w:val="24"/>
          <w:lang w:val="en-US"/>
        </w:rPr>
        <w:fldChar w:fldCharType="end"/>
      </w:r>
      <w:r w:rsidR="00A74E61">
        <w:rPr>
          <w:rFonts w:ascii="Times New Roman" w:hAnsi="Times New Roman" w:cs="Times New Roman"/>
          <w:sz w:val="24"/>
          <w:szCs w:val="24"/>
          <w:lang w:val="en-US"/>
        </w:rPr>
        <w:t>. It defines biological materials and biobank and describes the diversity in size of biobanks</w:t>
      </w:r>
      <w:r w:rsidR="001C4475">
        <w:rPr>
          <w:rFonts w:ascii="Times New Roman" w:hAnsi="Times New Roman" w:cs="Times New Roman"/>
          <w:sz w:val="24"/>
          <w:szCs w:val="24"/>
          <w:lang w:val="en-US"/>
        </w:rPr>
        <w:t xml:space="preserve">, and </w:t>
      </w:r>
      <w:r w:rsidR="00EE5FA0">
        <w:rPr>
          <w:rFonts w:ascii="Times New Roman" w:hAnsi="Times New Roman" w:cs="Times New Roman"/>
          <w:sz w:val="24"/>
          <w:szCs w:val="24"/>
          <w:lang w:val="en-US"/>
        </w:rPr>
        <w:t xml:space="preserve">the </w:t>
      </w:r>
      <w:r w:rsidR="00A74E61">
        <w:rPr>
          <w:rFonts w:ascii="Times New Roman" w:hAnsi="Times New Roman" w:cs="Times New Roman"/>
          <w:sz w:val="24"/>
          <w:szCs w:val="24"/>
          <w:lang w:val="en-US"/>
        </w:rPr>
        <w:t xml:space="preserve">samples and data they store, which helps readers to get oriented with the theme. The section </w:t>
      </w:r>
      <w:r w:rsidR="001C4475">
        <w:rPr>
          <w:rFonts w:ascii="Times New Roman" w:hAnsi="Times New Roman" w:cs="Times New Roman"/>
          <w:sz w:val="24"/>
          <w:szCs w:val="24"/>
          <w:lang w:val="en-US"/>
        </w:rPr>
        <w:t xml:space="preserve">also </w:t>
      </w:r>
      <w:r w:rsidR="00A74E61">
        <w:rPr>
          <w:rFonts w:ascii="Times New Roman" w:hAnsi="Times New Roman" w:cs="Times New Roman"/>
          <w:sz w:val="24"/>
          <w:szCs w:val="24"/>
          <w:lang w:val="en-US"/>
        </w:rPr>
        <w:t xml:space="preserve">outlines differences and nuances in </w:t>
      </w:r>
      <w:proofErr w:type="spellStart"/>
      <w:r w:rsidR="00A74E61" w:rsidRPr="00197B48">
        <w:rPr>
          <w:rFonts w:ascii="Times New Roman" w:hAnsi="Times New Roman" w:cs="Times New Roman"/>
          <w:sz w:val="24"/>
          <w:szCs w:val="24"/>
          <w:highlight w:val="yellow"/>
          <w:lang w:val="en-US"/>
        </w:rPr>
        <w:t>anaonymized</w:t>
      </w:r>
      <w:proofErr w:type="spellEnd"/>
      <w:r w:rsidR="00A74E61">
        <w:rPr>
          <w:rFonts w:ascii="Times New Roman" w:hAnsi="Times New Roman" w:cs="Times New Roman"/>
          <w:sz w:val="24"/>
          <w:szCs w:val="24"/>
          <w:lang w:val="en-US"/>
        </w:rPr>
        <w:t>, identifiable, and nonidentifiable data with elaboration of coding, its reversibility and linkage to the sample stored</w:t>
      </w:r>
      <w:r w:rsidR="001C4475">
        <w:rPr>
          <w:rFonts w:ascii="Times New Roman" w:hAnsi="Times New Roman" w:cs="Times New Roman"/>
          <w:sz w:val="24"/>
          <w:szCs w:val="24"/>
          <w:lang w:val="en-US"/>
        </w:rPr>
        <w:t>,</w:t>
      </w:r>
      <w:r w:rsidR="00A74E61">
        <w:rPr>
          <w:rFonts w:ascii="Times New Roman" w:hAnsi="Times New Roman" w:cs="Times New Roman"/>
          <w:sz w:val="24"/>
          <w:szCs w:val="24"/>
          <w:lang w:val="en-US"/>
        </w:rPr>
        <w:t xml:space="preserve"> and </w:t>
      </w:r>
      <w:r w:rsidR="004C27CA">
        <w:rPr>
          <w:rFonts w:ascii="Times New Roman" w:hAnsi="Times New Roman" w:cs="Times New Roman"/>
          <w:sz w:val="24"/>
          <w:szCs w:val="24"/>
          <w:lang w:val="en-US"/>
        </w:rPr>
        <w:t xml:space="preserve">its </w:t>
      </w:r>
      <w:r w:rsidR="00A74E61">
        <w:rPr>
          <w:rFonts w:ascii="Times New Roman" w:hAnsi="Times New Roman" w:cs="Times New Roman"/>
          <w:sz w:val="24"/>
          <w:szCs w:val="24"/>
          <w:lang w:val="en-US"/>
        </w:rPr>
        <w:t xml:space="preserve">implications for the privacy and confidentiality of the donor. The section offers rich input on return of results to individuals or groups whose samples are stored in biobank and different possibilities of informed consents in relation to use of stored biological samples and data </w:t>
      </w:r>
      <w:r w:rsidR="001C4475">
        <w:rPr>
          <w:rFonts w:ascii="Times New Roman" w:hAnsi="Times New Roman" w:cs="Times New Roman"/>
          <w:sz w:val="24"/>
          <w:szCs w:val="24"/>
          <w:lang w:val="en-US"/>
        </w:rPr>
        <w:t>for future</w:t>
      </w:r>
      <w:r w:rsidR="00A74E61">
        <w:rPr>
          <w:rFonts w:ascii="Times New Roman" w:hAnsi="Times New Roman" w:cs="Times New Roman"/>
          <w:sz w:val="24"/>
          <w:szCs w:val="24"/>
          <w:lang w:val="en-US"/>
        </w:rPr>
        <w:t xml:space="preserve"> research including elements of a multi-layer consent. </w:t>
      </w:r>
      <w:r w:rsidR="00172121">
        <w:rPr>
          <w:rFonts w:ascii="Times New Roman" w:hAnsi="Times New Roman" w:cs="Times New Roman"/>
          <w:sz w:val="24"/>
          <w:szCs w:val="24"/>
          <w:lang w:val="en-US"/>
        </w:rPr>
        <w:t xml:space="preserve">I </w:t>
      </w:r>
      <w:r w:rsidR="00B83A10">
        <w:rPr>
          <w:rFonts w:ascii="Times New Roman" w:hAnsi="Times New Roman" w:cs="Times New Roman"/>
          <w:sz w:val="24"/>
          <w:szCs w:val="24"/>
          <w:lang w:val="en-US"/>
        </w:rPr>
        <w:t>will</w:t>
      </w:r>
      <w:r w:rsidR="00172121">
        <w:rPr>
          <w:rFonts w:ascii="Times New Roman" w:hAnsi="Times New Roman" w:cs="Times New Roman"/>
          <w:sz w:val="24"/>
          <w:szCs w:val="24"/>
          <w:lang w:val="en-US"/>
        </w:rPr>
        <w:t xml:space="preserve"> discuss two aspects of biobanks in further detail, the first being the regulation of commercial purposes of biobanks and profits made thereby and second is the ownership of biological material. </w:t>
      </w:r>
      <w:r w:rsidR="00B83A10">
        <w:rPr>
          <w:rFonts w:ascii="Times New Roman" w:hAnsi="Times New Roman" w:cs="Times New Roman"/>
          <w:sz w:val="24"/>
          <w:szCs w:val="24"/>
          <w:lang w:val="en-US"/>
        </w:rPr>
        <w:t xml:space="preserve">I will end this analysis with further discussion on biobanks </w:t>
      </w:r>
      <w:r w:rsidR="001C4475">
        <w:rPr>
          <w:rFonts w:ascii="Times New Roman" w:hAnsi="Times New Roman" w:cs="Times New Roman"/>
          <w:sz w:val="24"/>
          <w:szCs w:val="24"/>
          <w:lang w:val="en-US"/>
        </w:rPr>
        <w:t xml:space="preserve">in India </w:t>
      </w:r>
      <w:r w:rsidR="00B83A10">
        <w:rPr>
          <w:rFonts w:ascii="Times New Roman" w:hAnsi="Times New Roman" w:cs="Times New Roman"/>
          <w:sz w:val="24"/>
          <w:szCs w:val="24"/>
          <w:lang w:val="en-US"/>
        </w:rPr>
        <w:t xml:space="preserve">storing reproductive tissues and their regulation. </w:t>
      </w:r>
    </w:p>
    <w:p w14:paraId="61EE5041" w14:textId="77777777" w:rsidR="00ED005B" w:rsidRDefault="00F13FE5"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ICMR National Ethic</w:t>
      </w:r>
      <w:r w:rsidR="004C27CA">
        <w:rPr>
          <w:rFonts w:ascii="Times New Roman" w:hAnsi="Times New Roman" w:cs="Times New Roman"/>
          <w:sz w:val="24"/>
          <w:szCs w:val="24"/>
          <w:lang w:val="en-US"/>
        </w:rPr>
        <w:t xml:space="preserve">al </w:t>
      </w:r>
      <w:r>
        <w:rPr>
          <w:rFonts w:ascii="Times New Roman" w:hAnsi="Times New Roman" w:cs="Times New Roman"/>
          <w:sz w:val="24"/>
          <w:szCs w:val="24"/>
          <w:lang w:val="en-US"/>
        </w:rPr>
        <w:t xml:space="preserve">guideline 2017 covers biobanks with potential commercial purposes as well as for profit entities such as pharmaceutical and biotechnology based industry. It is not clear whether publically funded biobank affiliated with universities and research centers could share their stored samples and data with for profit organizations and if there are commercial gains from such an action how those profits will be shared. Point 11.4.1 states that the participant owns the biological sample or data collected from him or her and can hence withdraw usage of their sample and data unless specified in the informed consent. It further states that </w:t>
      </w:r>
      <w:r w:rsidR="00FC0A5E">
        <w:rPr>
          <w:rFonts w:ascii="Times New Roman" w:hAnsi="Times New Roman" w:cs="Times New Roman"/>
          <w:sz w:val="24"/>
          <w:szCs w:val="24"/>
          <w:lang w:val="en-US"/>
        </w:rPr>
        <w:t xml:space="preserve">the biobanks and institutions are custodians or trustees of the samples and data and the researchers have no claim for either ownership or custodianship. </w:t>
      </w:r>
      <w:commentRangeStart w:id="43"/>
      <w:r w:rsidR="00FC0A5E">
        <w:rPr>
          <w:rFonts w:ascii="Times New Roman" w:hAnsi="Times New Roman" w:cs="Times New Roman"/>
          <w:sz w:val="24"/>
          <w:szCs w:val="24"/>
          <w:lang w:val="en-US"/>
        </w:rPr>
        <w:t xml:space="preserve">To elaborate on the conflicts involved in this scenario, I am going to use the example of HeLa cells. I am aware of the fact that story of HeLa cells has number of ethical breaches from informed consent to ultimate commercialization and profits of billions of dollars </w:t>
      </w:r>
      <w:r w:rsidR="003B7400">
        <w:rPr>
          <w:rFonts w:ascii="Times New Roman" w:hAnsi="Times New Roman" w:cs="Times New Roman"/>
          <w:sz w:val="24"/>
          <w:szCs w:val="24"/>
          <w:lang w:val="en-US"/>
        </w:rPr>
        <w:t xml:space="preserve">made </w:t>
      </w:r>
      <w:r w:rsidR="00FC0A5E">
        <w:rPr>
          <w:rFonts w:ascii="Times New Roman" w:hAnsi="Times New Roman" w:cs="Times New Roman"/>
          <w:sz w:val="24"/>
          <w:szCs w:val="24"/>
          <w:lang w:val="en-US"/>
        </w:rPr>
        <w:t>around the world</w:t>
      </w:r>
      <w:r w:rsidR="000A0DFC">
        <w:rPr>
          <w:rFonts w:ascii="Times New Roman" w:hAnsi="Times New Roman" w:cs="Times New Roman"/>
          <w:sz w:val="24"/>
          <w:szCs w:val="24"/>
          <w:lang w:val="en-US"/>
        </w:rPr>
        <w:fldChar w:fldCharType="begin"/>
      </w:r>
      <w:r w:rsidR="004C27CA">
        <w:rPr>
          <w:rFonts w:ascii="Times New Roman" w:hAnsi="Times New Roman" w:cs="Times New Roman"/>
          <w:sz w:val="24"/>
          <w:szCs w:val="24"/>
          <w:lang w:val="en-US"/>
        </w:rPr>
        <w:instrText xml:space="preserve"> ADDIN EN.CITE &lt;EndNote&gt;&lt;Cite&gt;&lt;Author&gt;Skloot&lt;/Author&gt;&lt;Year&gt;2010&lt;/Year&gt;&lt;RecNum&gt;22&lt;/RecNum&gt;&lt;DisplayText&gt;(20)&lt;/DisplayText&gt;&lt;record&gt;&lt;rec-number&gt;22&lt;/rec-number&gt;&lt;foreign-keys&gt;&lt;key app="EN" db-id="5swa50f0sfvxxuewttm5t0eawwfxz0a5zwfd" timestamp="1518579480"&gt;22&lt;/key&gt;&lt;/foreign-keys&gt;&lt;ref-type name="Book"&gt;6&lt;/ref-type&gt;&lt;contributors&gt;&lt;authors&gt;&lt;author&gt;Skloot, R.&lt;/author&gt;&lt;/authors&gt;&lt;/contributors&gt;&lt;titles&gt;&lt;title&gt;The Immortal Life of Henrietta Lacks&lt;/title&gt;&lt;/titles&gt;&lt;dates&gt;&lt;year&gt;2010&lt;/year&gt;&lt;/dates&gt;&lt;pub-location&gt;New York&lt;/pub-location&gt;&lt;publisher&gt;Broadway Paperbacks&lt;/publisher&gt;&lt;isbn&gt;978-1-4000-5218-9&lt;/isbn&gt;&lt;urls&gt;&lt;/urls&gt;&lt;/record&gt;&lt;/Cite&gt;&lt;/EndNote&gt;</w:instrText>
      </w:r>
      <w:r w:rsidR="000A0DFC">
        <w:rPr>
          <w:rFonts w:ascii="Times New Roman" w:hAnsi="Times New Roman" w:cs="Times New Roman"/>
          <w:sz w:val="24"/>
          <w:szCs w:val="24"/>
          <w:lang w:val="en-US"/>
        </w:rPr>
        <w:fldChar w:fldCharType="separate"/>
      </w:r>
      <w:r w:rsidR="004C27CA">
        <w:rPr>
          <w:rFonts w:ascii="Times New Roman" w:hAnsi="Times New Roman" w:cs="Times New Roman"/>
          <w:noProof/>
          <w:sz w:val="24"/>
          <w:szCs w:val="24"/>
          <w:lang w:val="en-US"/>
        </w:rPr>
        <w:t>(20)</w:t>
      </w:r>
      <w:r w:rsidR="000A0DFC">
        <w:rPr>
          <w:rFonts w:ascii="Times New Roman" w:hAnsi="Times New Roman" w:cs="Times New Roman"/>
          <w:sz w:val="24"/>
          <w:szCs w:val="24"/>
          <w:lang w:val="en-US"/>
        </w:rPr>
        <w:fldChar w:fldCharType="end"/>
      </w:r>
      <w:r w:rsidR="00FC0A5E">
        <w:rPr>
          <w:rFonts w:ascii="Times New Roman" w:hAnsi="Times New Roman" w:cs="Times New Roman"/>
          <w:sz w:val="24"/>
          <w:szCs w:val="24"/>
          <w:lang w:val="en-US"/>
        </w:rPr>
        <w:t>.</w:t>
      </w:r>
      <w:commentRangeEnd w:id="43"/>
      <w:r w:rsidR="00471837">
        <w:rPr>
          <w:rStyle w:val="CommentReference"/>
          <w:vanish/>
        </w:rPr>
        <w:commentReference w:id="43"/>
      </w:r>
      <w:r w:rsidR="00FC0A5E">
        <w:rPr>
          <w:rFonts w:ascii="Times New Roman" w:hAnsi="Times New Roman" w:cs="Times New Roman"/>
          <w:sz w:val="24"/>
          <w:szCs w:val="24"/>
          <w:lang w:val="en-US"/>
        </w:rPr>
        <w:t xml:space="preserve"> But this example provides us with </w:t>
      </w:r>
      <w:r w:rsidR="003B7400">
        <w:rPr>
          <w:rFonts w:ascii="Times New Roman" w:hAnsi="Times New Roman" w:cs="Times New Roman"/>
          <w:sz w:val="24"/>
          <w:szCs w:val="24"/>
          <w:lang w:val="en-US"/>
        </w:rPr>
        <w:t>an excellent opportunity to reflect on ethical issues of ownership of stored biological material, their commercial application and the benefit sharing with the donor or the community they belong to</w:t>
      </w:r>
      <w:r w:rsidR="00FC0A5E">
        <w:rPr>
          <w:rFonts w:ascii="Times New Roman" w:hAnsi="Times New Roman" w:cs="Times New Roman"/>
          <w:sz w:val="24"/>
          <w:szCs w:val="24"/>
          <w:lang w:val="en-US"/>
        </w:rPr>
        <w:t xml:space="preserve">. </w:t>
      </w:r>
    </w:p>
    <w:p w14:paraId="0E89B41E" w14:textId="77777777" w:rsidR="00F13FE5" w:rsidRDefault="00FC0A5E" w:rsidP="00ED005B">
      <w:pPr>
        <w:spacing w:line="240" w:lineRule="auto"/>
        <w:ind w:firstLine="708"/>
        <w:rPr>
          <w:rFonts w:ascii="Times New Roman" w:hAnsi="Times New Roman" w:cs="Times New Roman"/>
          <w:sz w:val="24"/>
          <w:szCs w:val="24"/>
          <w:lang w:val="en-US"/>
        </w:rPr>
      </w:pPr>
      <w:r w:rsidRPr="00471837">
        <w:rPr>
          <w:rFonts w:ascii="Times New Roman" w:hAnsi="Times New Roman" w:cs="Times New Roman"/>
          <w:sz w:val="24"/>
          <w:szCs w:val="24"/>
          <w:lang w:val="en-US"/>
        </w:rPr>
        <w:t xml:space="preserve">Biological material stored in this case was the surgical specimen of cancerous lesion on the cervix of </w:t>
      </w:r>
      <w:r w:rsidR="004C27CA" w:rsidRPr="00471837">
        <w:rPr>
          <w:rFonts w:ascii="Times New Roman" w:hAnsi="Times New Roman" w:cs="Times New Roman"/>
          <w:sz w:val="24"/>
          <w:szCs w:val="24"/>
          <w:lang w:val="en-US"/>
        </w:rPr>
        <w:t>Henrietta</w:t>
      </w:r>
      <w:r w:rsidRPr="00471837">
        <w:rPr>
          <w:rFonts w:ascii="Times New Roman" w:hAnsi="Times New Roman" w:cs="Times New Roman"/>
          <w:sz w:val="24"/>
          <w:szCs w:val="24"/>
          <w:lang w:val="en-US"/>
        </w:rPr>
        <w:t xml:space="preserve"> Lacks removed during hysterectomy. According to ICMR guidelines, the patient from whom the sample and the data </w:t>
      </w:r>
      <w:r w:rsidR="003B7400" w:rsidRPr="00471837">
        <w:rPr>
          <w:rFonts w:ascii="Times New Roman" w:hAnsi="Times New Roman" w:cs="Times New Roman"/>
          <w:sz w:val="24"/>
          <w:szCs w:val="24"/>
          <w:lang w:val="en-US"/>
        </w:rPr>
        <w:t>are</w:t>
      </w:r>
      <w:r w:rsidRPr="00471837">
        <w:rPr>
          <w:rFonts w:ascii="Times New Roman" w:hAnsi="Times New Roman" w:cs="Times New Roman"/>
          <w:sz w:val="24"/>
          <w:szCs w:val="24"/>
          <w:lang w:val="en-US"/>
        </w:rPr>
        <w:t xml:space="preserve"> collected owns the data and the sample which implies that H. Lacks owned the specimen of her uterus and her medical data. The hospital pathology lab and the university hospital where she was operated will be considered the custodians of her sample and the health data. Her physicians can claim neither ownership nor custodianship of the sample.</w:t>
      </w:r>
      <w:r>
        <w:rPr>
          <w:rFonts w:ascii="Times New Roman" w:hAnsi="Times New Roman" w:cs="Times New Roman"/>
          <w:sz w:val="24"/>
          <w:szCs w:val="24"/>
          <w:lang w:val="en-US"/>
        </w:rPr>
        <w:t xml:space="preserve"> The cell lines produced from the cancer lesions </w:t>
      </w:r>
      <w:r w:rsidR="003B7400">
        <w:rPr>
          <w:rFonts w:ascii="Times New Roman" w:hAnsi="Times New Roman" w:cs="Times New Roman"/>
          <w:sz w:val="24"/>
          <w:szCs w:val="24"/>
          <w:lang w:val="en-US"/>
        </w:rPr>
        <w:t>on her uterus</w:t>
      </w:r>
      <w:r>
        <w:rPr>
          <w:rFonts w:ascii="Times New Roman" w:hAnsi="Times New Roman" w:cs="Times New Roman"/>
          <w:sz w:val="24"/>
          <w:szCs w:val="24"/>
          <w:lang w:val="en-US"/>
        </w:rPr>
        <w:t xml:space="preserve"> </w:t>
      </w:r>
      <w:r w:rsidR="003B7400">
        <w:rPr>
          <w:rFonts w:ascii="Times New Roman" w:hAnsi="Times New Roman" w:cs="Times New Roman"/>
          <w:sz w:val="24"/>
          <w:szCs w:val="24"/>
          <w:lang w:val="en-US"/>
        </w:rPr>
        <w:t xml:space="preserve">lead to development of HeLa cell line which not only revolutionized the medical </w:t>
      </w:r>
      <w:r w:rsidR="003B7400">
        <w:rPr>
          <w:rFonts w:ascii="Times New Roman" w:hAnsi="Times New Roman" w:cs="Times New Roman"/>
          <w:sz w:val="24"/>
          <w:szCs w:val="24"/>
          <w:lang w:val="en-US"/>
        </w:rPr>
        <w:lastRenderedPageBreak/>
        <w:t xml:space="preserve">research and biotechnology industry but also led to significant financial gains for the researchers and the industry where as the </w:t>
      </w:r>
      <w:r w:rsidR="00ED005B">
        <w:rPr>
          <w:rFonts w:ascii="Times New Roman" w:hAnsi="Times New Roman" w:cs="Times New Roman"/>
          <w:sz w:val="24"/>
          <w:szCs w:val="24"/>
          <w:lang w:val="en-US"/>
        </w:rPr>
        <w:t>Henrietta Lacks</w:t>
      </w:r>
      <w:r w:rsidR="003B7400">
        <w:rPr>
          <w:rFonts w:ascii="Times New Roman" w:hAnsi="Times New Roman" w:cs="Times New Roman"/>
          <w:sz w:val="24"/>
          <w:szCs w:val="24"/>
          <w:lang w:val="en-US"/>
        </w:rPr>
        <w:t xml:space="preserve"> died poor and her family never received any direct or indirect benefits. </w:t>
      </w:r>
      <w:commentRangeStart w:id="44"/>
      <w:r w:rsidR="003B7400">
        <w:rPr>
          <w:rFonts w:ascii="Times New Roman" w:hAnsi="Times New Roman" w:cs="Times New Roman"/>
          <w:sz w:val="24"/>
          <w:szCs w:val="24"/>
          <w:lang w:val="en-US"/>
        </w:rPr>
        <w:t xml:space="preserve">The three considerations detailed in box 11.5 of ICMR revised ethics guideline regarding benefit sharing </w:t>
      </w:r>
      <w:r w:rsidR="00ED005B">
        <w:rPr>
          <w:rFonts w:ascii="Times New Roman" w:hAnsi="Times New Roman" w:cs="Times New Roman"/>
          <w:sz w:val="24"/>
          <w:szCs w:val="24"/>
          <w:lang w:val="en-US"/>
        </w:rPr>
        <w:t>were not fulfilled</w:t>
      </w:r>
      <w:r w:rsidR="003B7400">
        <w:rPr>
          <w:rFonts w:ascii="Times New Roman" w:hAnsi="Times New Roman" w:cs="Times New Roman"/>
          <w:sz w:val="24"/>
          <w:szCs w:val="24"/>
          <w:lang w:val="en-US"/>
        </w:rPr>
        <w:t xml:space="preserve"> in </w:t>
      </w:r>
      <w:r w:rsidR="00ED005B">
        <w:rPr>
          <w:rFonts w:ascii="Times New Roman" w:hAnsi="Times New Roman" w:cs="Times New Roman"/>
          <w:sz w:val="24"/>
          <w:szCs w:val="24"/>
          <w:lang w:val="en-US"/>
        </w:rPr>
        <w:t>case</w:t>
      </w:r>
      <w:r w:rsidR="003B7400">
        <w:rPr>
          <w:rFonts w:ascii="Times New Roman" w:hAnsi="Times New Roman" w:cs="Times New Roman"/>
          <w:sz w:val="24"/>
          <w:szCs w:val="24"/>
          <w:lang w:val="en-US"/>
        </w:rPr>
        <w:t xml:space="preserve"> of Henrietta Lacks.</w:t>
      </w:r>
      <w:commentRangeEnd w:id="44"/>
      <w:r w:rsidR="00471837">
        <w:rPr>
          <w:rStyle w:val="CommentReference"/>
          <w:vanish/>
        </w:rPr>
        <w:commentReference w:id="44"/>
      </w:r>
      <w:r w:rsidR="003B7400">
        <w:rPr>
          <w:rFonts w:ascii="Times New Roman" w:hAnsi="Times New Roman" w:cs="Times New Roman"/>
          <w:sz w:val="24"/>
          <w:szCs w:val="24"/>
          <w:lang w:val="en-US"/>
        </w:rPr>
        <w:t xml:space="preserve"> </w:t>
      </w:r>
      <w:r w:rsidR="00EE5FA0">
        <w:rPr>
          <w:rFonts w:ascii="Times New Roman" w:hAnsi="Times New Roman" w:cs="Times New Roman"/>
          <w:sz w:val="24"/>
          <w:szCs w:val="24"/>
          <w:lang w:val="en-US"/>
        </w:rPr>
        <w:t xml:space="preserve">It is interesting to note that the third consideration for benefit sharing recommends that as much as possible the benefit to the donor should be indirect or in kind even though the commercial entities may benefit from direct or financial benefits. I wonder why this should be the case </w:t>
      </w:r>
      <w:r w:rsidR="009624F9">
        <w:rPr>
          <w:rFonts w:ascii="Times New Roman" w:hAnsi="Times New Roman" w:cs="Times New Roman"/>
          <w:sz w:val="24"/>
          <w:szCs w:val="24"/>
          <w:lang w:val="en-US"/>
        </w:rPr>
        <w:t>especially given that a number of individuals are</w:t>
      </w:r>
      <w:r w:rsidR="00EE5FA0">
        <w:rPr>
          <w:rFonts w:ascii="Times New Roman" w:hAnsi="Times New Roman" w:cs="Times New Roman"/>
          <w:sz w:val="24"/>
          <w:szCs w:val="24"/>
          <w:lang w:val="en-US"/>
        </w:rPr>
        <w:t xml:space="preserve"> stor</w:t>
      </w:r>
      <w:r w:rsidR="009624F9">
        <w:rPr>
          <w:rFonts w:ascii="Times New Roman" w:hAnsi="Times New Roman" w:cs="Times New Roman"/>
          <w:sz w:val="24"/>
          <w:szCs w:val="24"/>
          <w:lang w:val="en-US"/>
        </w:rPr>
        <w:t xml:space="preserve">ing </w:t>
      </w:r>
      <w:r w:rsidR="00EE5FA0">
        <w:rPr>
          <w:rFonts w:ascii="Times New Roman" w:hAnsi="Times New Roman" w:cs="Times New Roman"/>
          <w:sz w:val="24"/>
          <w:szCs w:val="24"/>
          <w:lang w:val="en-US"/>
        </w:rPr>
        <w:t>their samples especially in private stem cell repositories for future personal use</w:t>
      </w:r>
      <w:r w:rsidR="009624F9">
        <w:rPr>
          <w:rFonts w:ascii="Times New Roman" w:hAnsi="Times New Roman" w:cs="Times New Roman"/>
          <w:sz w:val="24"/>
          <w:szCs w:val="24"/>
          <w:lang w:val="en-US"/>
        </w:rPr>
        <w:t xml:space="preserve">. </w:t>
      </w:r>
      <w:r w:rsidR="00EE5FA0">
        <w:rPr>
          <w:rFonts w:ascii="Times New Roman" w:hAnsi="Times New Roman" w:cs="Times New Roman"/>
          <w:sz w:val="24"/>
          <w:szCs w:val="24"/>
          <w:lang w:val="en-US"/>
        </w:rPr>
        <w:t xml:space="preserve"> </w:t>
      </w:r>
      <w:r w:rsidR="009624F9" w:rsidRPr="009624F9">
        <w:rPr>
          <w:rFonts w:ascii="Times New Roman" w:hAnsi="Times New Roman" w:cs="Times New Roman"/>
          <w:sz w:val="24"/>
          <w:szCs w:val="24"/>
          <w:lang w:val="en-US"/>
        </w:rPr>
        <w:t xml:space="preserve">Unlike in </w:t>
      </w:r>
      <w:r w:rsidR="009624F9">
        <w:rPr>
          <w:rFonts w:ascii="Times New Roman" w:hAnsi="Times New Roman" w:cs="Times New Roman"/>
          <w:sz w:val="24"/>
          <w:szCs w:val="24"/>
          <w:lang w:val="en-US"/>
        </w:rPr>
        <w:t xml:space="preserve">the </w:t>
      </w:r>
      <w:r w:rsidR="009624F9" w:rsidRPr="009624F9">
        <w:rPr>
          <w:rFonts w:ascii="Times New Roman" w:hAnsi="Times New Roman" w:cs="Times New Roman"/>
          <w:sz w:val="24"/>
          <w:szCs w:val="24"/>
          <w:lang w:val="en-US"/>
        </w:rPr>
        <w:t>case of research participation</w:t>
      </w:r>
      <w:r w:rsidR="009624F9">
        <w:rPr>
          <w:rFonts w:ascii="Times New Roman" w:hAnsi="Times New Roman" w:cs="Times New Roman"/>
          <w:sz w:val="24"/>
          <w:szCs w:val="24"/>
          <w:lang w:val="en-US"/>
        </w:rPr>
        <w:t xml:space="preserve">, the users of private stem cell repositories store their samples </w:t>
      </w:r>
      <w:r w:rsidR="009624F9" w:rsidRPr="009624F9">
        <w:rPr>
          <w:rFonts w:ascii="Times New Roman" w:hAnsi="Times New Roman" w:cs="Times New Roman"/>
          <w:sz w:val="24"/>
          <w:szCs w:val="24"/>
          <w:lang w:val="en-US"/>
        </w:rPr>
        <w:t>for</w:t>
      </w:r>
      <w:r w:rsidR="00EE5FA0">
        <w:rPr>
          <w:rFonts w:ascii="Times New Roman" w:hAnsi="Times New Roman" w:cs="Times New Roman"/>
          <w:sz w:val="24"/>
          <w:szCs w:val="24"/>
          <w:lang w:val="en-US"/>
        </w:rPr>
        <w:t xml:space="preserve"> </w:t>
      </w:r>
      <w:r w:rsidR="009624F9">
        <w:rPr>
          <w:rFonts w:ascii="Times New Roman" w:hAnsi="Times New Roman" w:cs="Times New Roman"/>
          <w:sz w:val="24"/>
          <w:szCs w:val="24"/>
          <w:lang w:val="en-US"/>
        </w:rPr>
        <w:t xml:space="preserve">future personal use and not in the hope of </w:t>
      </w:r>
      <w:r w:rsidR="00EE5FA0">
        <w:rPr>
          <w:rFonts w:ascii="Times New Roman" w:hAnsi="Times New Roman" w:cs="Times New Roman"/>
          <w:sz w:val="24"/>
          <w:szCs w:val="24"/>
          <w:lang w:val="en-US"/>
        </w:rPr>
        <w:t xml:space="preserve">direct financial benefit if it leads to successful commercial application.  </w:t>
      </w:r>
      <w:r w:rsidR="003B7400">
        <w:rPr>
          <w:rFonts w:ascii="Times New Roman" w:hAnsi="Times New Roman" w:cs="Times New Roman"/>
          <w:sz w:val="24"/>
          <w:szCs w:val="24"/>
          <w:lang w:val="en-US"/>
        </w:rPr>
        <w:t xml:space="preserve">Even though the case of Henrietta Lacks is a rather extreme example, it helps us think proactively </w:t>
      </w:r>
      <w:r w:rsidR="00ED005B">
        <w:rPr>
          <w:rFonts w:ascii="Times New Roman" w:hAnsi="Times New Roman" w:cs="Times New Roman"/>
          <w:sz w:val="24"/>
          <w:szCs w:val="24"/>
          <w:lang w:val="en-US"/>
        </w:rPr>
        <w:t xml:space="preserve">about the </w:t>
      </w:r>
      <w:r w:rsidR="003B7400">
        <w:rPr>
          <w:rFonts w:ascii="Times New Roman" w:hAnsi="Times New Roman" w:cs="Times New Roman"/>
          <w:sz w:val="24"/>
          <w:szCs w:val="24"/>
          <w:lang w:val="en-US"/>
        </w:rPr>
        <w:t xml:space="preserve">ways to minimize occurrence of such tragic case again in the future. </w:t>
      </w:r>
      <w:r w:rsidR="00EE5FA0" w:rsidRPr="0047555D">
        <w:rPr>
          <w:rFonts w:ascii="Times New Roman" w:hAnsi="Times New Roman" w:cs="Times New Roman"/>
          <w:sz w:val="24"/>
          <w:szCs w:val="24"/>
          <w:lang w:val="en-US"/>
        </w:rPr>
        <w:t>Storage of sources of stem cells such as umbilical cord blood and more recently menstrual blood with potential for therapeutic benefits and commercial gains must carefully consider various ethical issues related to ownership, informed consent and benefit sharing in case of commercial application</w:t>
      </w:r>
      <w:r w:rsidR="00ED005B">
        <w:rPr>
          <w:rFonts w:ascii="Times New Roman" w:hAnsi="Times New Roman" w:cs="Times New Roman"/>
          <w:sz w:val="24"/>
          <w:szCs w:val="24"/>
          <w:lang w:val="en-US"/>
        </w:rPr>
        <w:t xml:space="preserve"> </w:t>
      </w:r>
      <w:r w:rsidR="000A0DFC">
        <w:rPr>
          <w:rFonts w:ascii="Times New Roman" w:hAnsi="Times New Roman" w:cs="Times New Roman"/>
          <w:sz w:val="24"/>
          <w:szCs w:val="24"/>
          <w:lang w:val="en-US"/>
        </w:rPr>
        <w:fldChar w:fldCharType="begin"/>
      </w:r>
      <w:r w:rsidR="009624F9">
        <w:rPr>
          <w:rFonts w:ascii="Times New Roman" w:hAnsi="Times New Roman" w:cs="Times New Roman"/>
          <w:sz w:val="24"/>
          <w:szCs w:val="24"/>
          <w:lang w:val="en-US"/>
        </w:rPr>
        <w:instrText xml:space="preserve"> ADDIN EN.CITE &lt;EndNote&gt;&lt;Cite&gt;&lt;Author&gt;Waldby&lt;/Author&gt;&lt;Year&gt;2002&lt;/Year&gt;&lt;RecNum&gt;23&lt;/RecNum&gt;&lt;DisplayText&gt;(21, 22)&lt;/DisplayText&gt;&lt;record&gt;&lt;rec-number&gt;23&lt;/rec-number&gt;&lt;foreign-keys&gt;&lt;key app="EN" db-id="5swa50f0sfvxxuewttm5t0eawwfxz0a5zwfd" timestamp="1518579728"&gt;23&lt;/key&gt;&lt;/foreign-keys&gt;&lt;ref-type name="Journal Article"&gt;17&lt;/ref-type&gt;&lt;contributors&gt;&lt;authors&gt;&lt;author&gt;Waldby, Catherine&lt;/author&gt;&lt;/authors&gt;&lt;/contributors&gt;&lt;titles&gt;&lt;title&gt;Stem cells, tissue cultures and the production of biovalue&lt;/title&gt;&lt;secondary-title&gt;Health: An Interdisciplinary Journal for the Social Study of Health, Illness and Medicine&lt;/secondary-title&gt;&lt;/titles&gt;&lt;periodical&gt;&lt;full-title&gt;Health: An Interdisciplinary Journal for the Social Study of Health, Illness and Medicine&lt;/full-title&gt;&lt;/periodical&gt;&lt;pages&gt;305-323&lt;/pages&gt;&lt;volume&gt;6&lt;/volume&gt;&lt;number&gt;3&lt;/number&gt;&lt;dates&gt;&lt;year&gt;2002&lt;/year&gt;&lt;/dates&gt;&lt;isbn&gt;1363-4593&lt;/isbn&gt;&lt;urls&gt;&lt;/urls&gt;&lt;/record&gt;&lt;/Cite&gt;&lt;Cite&gt;&lt;Author&gt;Liras&lt;/Author&gt;&lt;Year&gt;2010&lt;/Year&gt;&lt;RecNum&gt;24&lt;/RecNum&gt;&lt;record&gt;&lt;rec-number&gt;24&lt;/rec-number&gt;&lt;foreign-keys&gt;&lt;key app="EN" db-id="5swa50f0sfvxxuewttm5t0eawwfxz0a5zwfd" timestamp="1518579909"&gt;24&lt;/key&gt;&lt;/foreign-keys&gt;&lt;ref-type name="Journal Article"&gt;17&lt;/ref-type&gt;&lt;contributors&gt;&lt;authors&gt;&lt;author&gt;Liras, Antonio&lt;/author&gt;&lt;/authors&gt;&lt;/contributors&gt;&lt;titles&gt;&lt;title&gt;Future research and therapeutic applications of human stem cells: general, regulatory, and bioethical aspects&lt;/title&gt;&lt;secondary-title&gt;Journal of Translational Medicine&lt;/secondary-title&gt;&lt;/titles&gt;&lt;periodical&gt;&lt;full-title&gt;Journal of translational medicine&lt;/full-title&gt;&lt;/periodical&gt;&lt;pages&gt;131&lt;/pages&gt;&lt;volume&gt;8&lt;/volume&gt;&lt;number&gt;1&lt;/number&gt;&lt;dates&gt;&lt;year&gt;2010&lt;/year&gt;&lt;/dates&gt;&lt;isbn&gt;1479-5876&lt;/isbn&gt;&lt;urls&gt;&lt;/urls&gt;&lt;/record&gt;&lt;/Cite&gt;&lt;/EndNote&gt;</w:instrText>
      </w:r>
      <w:r w:rsidR="000A0DFC">
        <w:rPr>
          <w:rFonts w:ascii="Times New Roman" w:hAnsi="Times New Roman" w:cs="Times New Roman"/>
          <w:sz w:val="24"/>
          <w:szCs w:val="24"/>
          <w:lang w:val="en-US"/>
        </w:rPr>
        <w:fldChar w:fldCharType="separate"/>
      </w:r>
      <w:r w:rsidR="009624F9">
        <w:rPr>
          <w:rFonts w:ascii="Times New Roman" w:hAnsi="Times New Roman" w:cs="Times New Roman"/>
          <w:noProof/>
          <w:sz w:val="24"/>
          <w:szCs w:val="24"/>
          <w:lang w:val="en-US"/>
        </w:rPr>
        <w:t>(21, 22)</w:t>
      </w:r>
      <w:r w:rsidR="000A0DFC">
        <w:rPr>
          <w:rFonts w:ascii="Times New Roman" w:hAnsi="Times New Roman" w:cs="Times New Roman"/>
          <w:sz w:val="24"/>
          <w:szCs w:val="24"/>
          <w:lang w:val="en-US"/>
        </w:rPr>
        <w:fldChar w:fldCharType="end"/>
      </w:r>
      <w:r w:rsidR="00ED005B">
        <w:rPr>
          <w:rFonts w:ascii="Times New Roman" w:hAnsi="Times New Roman" w:cs="Times New Roman"/>
          <w:sz w:val="24"/>
          <w:szCs w:val="24"/>
          <w:lang w:val="en-US"/>
        </w:rPr>
        <w:t xml:space="preserve">and national ethics guidelines </w:t>
      </w:r>
      <w:commentRangeStart w:id="45"/>
      <w:r w:rsidR="00ED005B">
        <w:rPr>
          <w:rFonts w:ascii="Times New Roman" w:hAnsi="Times New Roman" w:cs="Times New Roman"/>
          <w:sz w:val="24"/>
          <w:szCs w:val="24"/>
          <w:lang w:val="en-US"/>
        </w:rPr>
        <w:t>should</w:t>
      </w:r>
      <w:commentRangeEnd w:id="45"/>
      <w:r w:rsidR="00A616E0">
        <w:rPr>
          <w:rStyle w:val="CommentReference"/>
        </w:rPr>
        <w:commentReference w:id="45"/>
      </w:r>
      <w:r w:rsidR="00ED005B">
        <w:rPr>
          <w:rFonts w:ascii="Times New Roman" w:hAnsi="Times New Roman" w:cs="Times New Roman"/>
          <w:sz w:val="24"/>
          <w:szCs w:val="24"/>
          <w:lang w:val="en-US"/>
        </w:rPr>
        <w:t xml:space="preserve"> provide further guidance in this regard</w:t>
      </w:r>
      <w:r w:rsidR="00EE5FA0">
        <w:rPr>
          <w:rFonts w:ascii="Times New Roman" w:hAnsi="Times New Roman" w:cs="Times New Roman"/>
          <w:sz w:val="24"/>
          <w:szCs w:val="24"/>
          <w:lang w:val="en-US"/>
        </w:rPr>
        <w:t xml:space="preserve">. </w:t>
      </w:r>
    </w:p>
    <w:p w14:paraId="53CFA8F5" w14:textId="77777777" w:rsidR="00F87E69" w:rsidRPr="00733546" w:rsidRDefault="00172121" w:rsidP="00B83A10">
      <w:pPr>
        <w:spacing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Unlike the guidelines issued by the council of Europe </w:t>
      </w:r>
      <w:commentRangeStart w:id="46"/>
      <w:r>
        <w:rPr>
          <w:rFonts w:ascii="Times New Roman" w:hAnsi="Times New Roman" w:cs="Times New Roman"/>
          <w:sz w:val="24"/>
          <w:szCs w:val="24"/>
          <w:lang w:val="en-US"/>
        </w:rPr>
        <w:t>which</w:t>
      </w:r>
      <w:commentRangeEnd w:id="46"/>
      <w:r w:rsidR="00A616E0">
        <w:rPr>
          <w:rStyle w:val="CommentReference"/>
        </w:rPr>
        <w:commentReference w:id="46"/>
      </w:r>
      <w:r>
        <w:rPr>
          <w:rFonts w:ascii="Times New Roman" w:hAnsi="Times New Roman" w:cs="Times New Roman"/>
          <w:sz w:val="24"/>
          <w:szCs w:val="24"/>
          <w:lang w:val="en-US"/>
        </w:rPr>
        <w:t xml:space="preserve"> </w:t>
      </w:r>
      <w:r w:rsidR="001C4475">
        <w:rPr>
          <w:rFonts w:ascii="Times New Roman" w:hAnsi="Times New Roman" w:cs="Times New Roman"/>
          <w:sz w:val="24"/>
          <w:szCs w:val="24"/>
          <w:lang w:val="en-US"/>
        </w:rPr>
        <w:t>excludes embryonic</w:t>
      </w:r>
      <w:r>
        <w:rPr>
          <w:rFonts w:ascii="Times New Roman" w:hAnsi="Times New Roman" w:cs="Times New Roman"/>
          <w:sz w:val="24"/>
          <w:szCs w:val="24"/>
          <w:lang w:val="en-US"/>
        </w:rPr>
        <w:t>/</w:t>
      </w:r>
      <w:r w:rsidR="001C447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foetal</w:t>
      </w:r>
      <w:proofErr w:type="spellEnd"/>
      <w:r>
        <w:rPr>
          <w:rFonts w:ascii="Times New Roman" w:hAnsi="Times New Roman" w:cs="Times New Roman"/>
          <w:sz w:val="24"/>
          <w:szCs w:val="24"/>
          <w:lang w:val="en-US"/>
        </w:rPr>
        <w:t xml:space="preserve"> tissues or materials collected and stored in context of assisted reproductive technology</w:t>
      </w:r>
      <w:r w:rsidR="00B83A10">
        <w:rPr>
          <w:rFonts w:ascii="Times New Roman" w:hAnsi="Times New Roman" w:cs="Times New Roman"/>
          <w:sz w:val="24"/>
          <w:szCs w:val="24"/>
          <w:lang w:val="en-US"/>
        </w:rPr>
        <w:t xml:space="preserve"> (ART)</w:t>
      </w:r>
      <w:r>
        <w:rPr>
          <w:rFonts w:ascii="Times New Roman" w:hAnsi="Times New Roman" w:cs="Times New Roman"/>
          <w:sz w:val="24"/>
          <w:szCs w:val="24"/>
          <w:lang w:val="en-US"/>
        </w:rPr>
        <w:t xml:space="preserve">, </w:t>
      </w:r>
      <w:r w:rsidRPr="0047555D">
        <w:rPr>
          <w:rFonts w:ascii="Times New Roman" w:hAnsi="Times New Roman" w:cs="Times New Roman"/>
          <w:sz w:val="24"/>
          <w:szCs w:val="24"/>
          <w:lang w:val="en-US"/>
        </w:rPr>
        <w:t xml:space="preserve">the ICMR guideline </w:t>
      </w:r>
      <w:r w:rsidR="00B83A10" w:rsidRPr="0047555D">
        <w:rPr>
          <w:rFonts w:ascii="Times New Roman" w:hAnsi="Times New Roman" w:cs="Times New Roman"/>
          <w:sz w:val="24"/>
          <w:szCs w:val="24"/>
          <w:lang w:val="en-US"/>
        </w:rPr>
        <w:t>appears to include biological material kept for ART such as oocytes, sperm, semen and embryos. Storage of reproductive substances in commercial</w:t>
      </w:r>
      <w:r w:rsidR="00B83A10">
        <w:rPr>
          <w:rFonts w:ascii="Times New Roman" w:hAnsi="Times New Roman" w:cs="Times New Roman"/>
          <w:sz w:val="24"/>
          <w:szCs w:val="24"/>
          <w:lang w:val="en-US"/>
        </w:rPr>
        <w:t xml:space="preserve"> biobanks either for ART or for safeguarding health of individuals through storage of stem cells raises different ethical concerns as compared to other biological material and data used in research. We must also keep in mind that spare human germ cells, embryos or sources of stem cells can be </w:t>
      </w:r>
      <w:r w:rsidR="001C4475">
        <w:rPr>
          <w:rFonts w:ascii="Times New Roman" w:hAnsi="Times New Roman" w:cs="Times New Roman"/>
          <w:sz w:val="24"/>
          <w:szCs w:val="24"/>
          <w:lang w:val="en-US"/>
        </w:rPr>
        <w:t xml:space="preserve">donated for research or destroyed depending on national regulation at the end of time period stipulated in contract </w:t>
      </w:r>
      <w:r w:rsidR="00ED005B">
        <w:rPr>
          <w:rFonts w:ascii="Times New Roman" w:hAnsi="Times New Roman" w:cs="Times New Roman"/>
          <w:sz w:val="24"/>
          <w:szCs w:val="24"/>
          <w:lang w:val="en-US"/>
        </w:rPr>
        <w:t xml:space="preserve">with the commercial biobank </w:t>
      </w:r>
      <w:r w:rsidR="001C4475">
        <w:rPr>
          <w:rFonts w:ascii="Times New Roman" w:hAnsi="Times New Roman" w:cs="Times New Roman"/>
          <w:sz w:val="24"/>
          <w:szCs w:val="24"/>
          <w:lang w:val="en-US"/>
        </w:rPr>
        <w:t xml:space="preserve">or when individuals fail to pay the annual fees for storing samples. </w:t>
      </w:r>
      <w:r w:rsidR="00B83A10">
        <w:rPr>
          <w:rFonts w:ascii="Times New Roman" w:hAnsi="Times New Roman" w:cs="Times New Roman"/>
          <w:sz w:val="24"/>
          <w:szCs w:val="24"/>
          <w:lang w:val="en-US"/>
        </w:rPr>
        <w:t xml:space="preserve"> </w:t>
      </w:r>
      <w:r w:rsidR="00F13FE5">
        <w:rPr>
          <w:rFonts w:ascii="Times New Roman" w:hAnsi="Times New Roman" w:cs="Times New Roman"/>
          <w:sz w:val="24"/>
          <w:szCs w:val="24"/>
          <w:lang w:val="en-US"/>
        </w:rPr>
        <w:t xml:space="preserve">Considering all these peculiarities related to storage of reproductive substances in </w:t>
      </w:r>
      <w:r w:rsidR="00ED005B">
        <w:rPr>
          <w:rFonts w:ascii="Times New Roman" w:hAnsi="Times New Roman" w:cs="Times New Roman"/>
          <w:sz w:val="24"/>
          <w:szCs w:val="24"/>
          <w:lang w:val="en-US"/>
        </w:rPr>
        <w:t xml:space="preserve">commercial </w:t>
      </w:r>
      <w:r w:rsidR="00F13FE5">
        <w:rPr>
          <w:rFonts w:ascii="Times New Roman" w:hAnsi="Times New Roman" w:cs="Times New Roman"/>
          <w:sz w:val="24"/>
          <w:szCs w:val="24"/>
          <w:lang w:val="en-US"/>
        </w:rPr>
        <w:t xml:space="preserve">biobanks, it might be useful to have </w:t>
      </w:r>
      <w:r w:rsidR="009624F9">
        <w:rPr>
          <w:rFonts w:ascii="Times New Roman" w:hAnsi="Times New Roman" w:cs="Times New Roman"/>
          <w:sz w:val="24"/>
          <w:szCs w:val="24"/>
          <w:lang w:val="en-US"/>
        </w:rPr>
        <w:t xml:space="preserve">further </w:t>
      </w:r>
      <w:r w:rsidR="00ED005B">
        <w:rPr>
          <w:rFonts w:ascii="Times New Roman" w:hAnsi="Times New Roman" w:cs="Times New Roman"/>
          <w:sz w:val="24"/>
          <w:szCs w:val="24"/>
          <w:lang w:val="en-US"/>
        </w:rPr>
        <w:t xml:space="preserve"> guidance on </w:t>
      </w:r>
      <w:r w:rsidR="00F13FE5">
        <w:rPr>
          <w:rFonts w:ascii="Times New Roman" w:hAnsi="Times New Roman" w:cs="Times New Roman"/>
          <w:sz w:val="24"/>
          <w:szCs w:val="24"/>
          <w:lang w:val="en-US"/>
        </w:rPr>
        <w:t xml:space="preserve">these topics </w:t>
      </w:r>
      <w:r w:rsidR="00ED005B">
        <w:rPr>
          <w:rFonts w:ascii="Times New Roman" w:hAnsi="Times New Roman" w:cs="Times New Roman"/>
          <w:sz w:val="24"/>
          <w:szCs w:val="24"/>
          <w:lang w:val="en-US"/>
        </w:rPr>
        <w:t xml:space="preserve">with reference to the </w:t>
      </w:r>
      <w:r w:rsidR="00F13FE5">
        <w:rPr>
          <w:rFonts w:ascii="Times New Roman" w:hAnsi="Times New Roman" w:cs="Times New Roman"/>
          <w:sz w:val="24"/>
          <w:szCs w:val="24"/>
          <w:lang w:val="en-US"/>
        </w:rPr>
        <w:t xml:space="preserve">relevant sections of ICMR National Guidelines for Stem Cell Research 2017 instead of </w:t>
      </w:r>
      <w:r w:rsidR="00F13FE5" w:rsidRPr="00DB2C74">
        <w:rPr>
          <w:rFonts w:ascii="Times New Roman" w:hAnsi="Times New Roman" w:cs="Times New Roman"/>
          <w:sz w:val="24"/>
          <w:szCs w:val="24"/>
          <w:highlight w:val="yellow"/>
          <w:lang w:val="en-US"/>
        </w:rPr>
        <w:t>clumping</w:t>
      </w:r>
      <w:r w:rsidR="00F13FE5">
        <w:rPr>
          <w:rFonts w:ascii="Times New Roman" w:hAnsi="Times New Roman" w:cs="Times New Roman"/>
          <w:sz w:val="24"/>
          <w:szCs w:val="24"/>
          <w:lang w:val="en-US"/>
        </w:rPr>
        <w:t xml:space="preserve"> storage of reproductive substances with all other biological materials</w:t>
      </w:r>
      <w:r w:rsidR="009624F9">
        <w:rPr>
          <w:rFonts w:ascii="Times New Roman" w:hAnsi="Times New Roman" w:cs="Times New Roman"/>
          <w:sz w:val="24"/>
          <w:szCs w:val="24"/>
          <w:lang w:val="en-US"/>
        </w:rPr>
        <w:t xml:space="preserve"> in this ethical guideline for biomedical and health research</w:t>
      </w:r>
      <w:r w:rsidR="00F13FE5">
        <w:rPr>
          <w:rFonts w:ascii="Times New Roman" w:hAnsi="Times New Roman" w:cs="Times New Roman"/>
          <w:sz w:val="24"/>
          <w:szCs w:val="24"/>
          <w:lang w:val="en-US"/>
        </w:rPr>
        <w:t xml:space="preserve">. </w:t>
      </w:r>
    </w:p>
    <w:p w14:paraId="60919279" w14:textId="77777777" w:rsidR="00F87E69" w:rsidRPr="00733546" w:rsidRDefault="00F87E69"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Conclusion and way ahead</w:t>
      </w:r>
    </w:p>
    <w:p w14:paraId="4BAD1322" w14:textId="77777777" w:rsidR="00F87E69" w:rsidRPr="00733546" w:rsidRDefault="004D63F4"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2017 National Ethics Guideline for Biomedical and Health Research involving </w:t>
      </w:r>
      <w:r w:rsidR="009624F9">
        <w:rPr>
          <w:rFonts w:ascii="Times New Roman" w:hAnsi="Times New Roman" w:cs="Times New Roman"/>
          <w:sz w:val="24"/>
          <w:szCs w:val="24"/>
          <w:lang w:val="en-US"/>
        </w:rPr>
        <w:t>H</w:t>
      </w:r>
      <w:r>
        <w:rPr>
          <w:rFonts w:ascii="Times New Roman" w:hAnsi="Times New Roman" w:cs="Times New Roman"/>
          <w:sz w:val="24"/>
          <w:szCs w:val="24"/>
          <w:lang w:val="en-US"/>
        </w:rPr>
        <w:t xml:space="preserve">uman </w:t>
      </w:r>
      <w:r w:rsidR="009624F9">
        <w:rPr>
          <w:rFonts w:ascii="Times New Roman" w:hAnsi="Times New Roman" w:cs="Times New Roman"/>
          <w:sz w:val="24"/>
          <w:szCs w:val="24"/>
          <w:lang w:val="en-US"/>
        </w:rPr>
        <w:t>P</w:t>
      </w:r>
      <w:r>
        <w:rPr>
          <w:rFonts w:ascii="Times New Roman" w:hAnsi="Times New Roman" w:cs="Times New Roman"/>
          <w:sz w:val="24"/>
          <w:szCs w:val="24"/>
          <w:lang w:val="en-US"/>
        </w:rPr>
        <w:t xml:space="preserve">articipants is a great effort to ensure and encourage ethically and scientifically sound research which not only investigates relevant and socially valuable research questions but also provides detailed description of role and responsibility of all stakeholders involved in research. The guidelines are comprehensive and make significant attempts to keep up with evolving scientific progress and ethical issues unfolding thereby. However, I cannot fully comprehend the tasks bestowed upon ethics committees and wonder if they have necessary training, strength, time, resource and authority to fulfill the role expected from them in a timely and comprehensive way. The ethics committees have a very sensitive position in the research process. They are affiliated to the research </w:t>
      </w:r>
      <w:r w:rsidR="005818A6">
        <w:rPr>
          <w:rFonts w:ascii="Times New Roman" w:hAnsi="Times New Roman" w:cs="Times New Roman"/>
          <w:sz w:val="24"/>
          <w:szCs w:val="24"/>
          <w:lang w:val="en-US"/>
        </w:rPr>
        <w:t>institutions;</w:t>
      </w:r>
      <w:r>
        <w:rPr>
          <w:rFonts w:ascii="Times New Roman" w:hAnsi="Times New Roman" w:cs="Times New Roman"/>
          <w:sz w:val="24"/>
          <w:szCs w:val="24"/>
          <w:lang w:val="en-US"/>
        </w:rPr>
        <w:t xml:space="preserve"> need to work closely with the researchers and at the same </w:t>
      </w:r>
      <w:r w:rsidR="005818A6">
        <w:rPr>
          <w:rFonts w:ascii="Times New Roman" w:hAnsi="Times New Roman" w:cs="Times New Roman"/>
          <w:sz w:val="24"/>
          <w:szCs w:val="24"/>
          <w:lang w:val="en-US"/>
        </w:rPr>
        <w:t xml:space="preserve">time should be seen as partners in research undertaking regular monitoring and providing constructive feedback and recommendations that would not block ongoing research but will ensure safety of human participants and ethical conduct of research. This is no simple task and it is very easy to </w:t>
      </w:r>
      <w:r w:rsidR="009624F9">
        <w:rPr>
          <w:rFonts w:ascii="Times New Roman" w:hAnsi="Times New Roman" w:cs="Times New Roman"/>
          <w:sz w:val="24"/>
          <w:szCs w:val="24"/>
          <w:lang w:val="en-US"/>
        </w:rPr>
        <w:t>be</w:t>
      </w:r>
      <w:r w:rsidR="005818A6">
        <w:rPr>
          <w:rFonts w:ascii="Times New Roman" w:hAnsi="Times New Roman" w:cs="Times New Roman"/>
          <w:sz w:val="24"/>
          <w:szCs w:val="24"/>
          <w:lang w:val="en-US"/>
        </w:rPr>
        <w:t xml:space="preserve"> perceived as a fault finding entity or the body entrusted with policing research. This guideline clearly demonstrates that huge responsibility is </w:t>
      </w:r>
      <w:r w:rsidR="005818A6" w:rsidRPr="00DB2C74">
        <w:rPr>
          <w:rFonts w:ascii="Times New Roman" w:hAnsi="Times New Roman" w:cs="Times New Roman"/>
          <w:sz w:val="24"/>
          <w:szCs w:val="24"/>
          <w:highlight w:val="yellow"/>
          <w:lang w:val="en-US"/>
        </w:rPr>
        <w:t>bestowed</w:t>
      </w:r>
      <w:r w:rsidR="005818A6">
        <w:rPr>
          <w:rFonts w:ascii="Times New Roman" w:hAnsi="Times New Roman" w:cs="Times New Roman"/>
          <w:sz w:val="24"/>
          <w:szCs w:val="24"/>
          <w:lang w:val="en-US"/>
        </w:rPr>
        <w:t xml:space="preserve"> on the fair, transparent and independently functioning ethics committee but being </w:t>
      </w:r>
      <w:r w:rsidR="005818A6">
        <w:rPr>
          <w:rFonts w:ascii="Times New Roman" w:hAnsi="Times New Roman" w:cs="Times New Roman"/>
          <w:sz w:val="24"/>
          <w:szCs w:val="24"/>
          <w:lang w:val="en-US"/>
        </w:rPr>
        <w:lastRenderedPageBreak/>
        <w:t xml:space="preserve">member of such a committee seems as challenging as walking on a tight rope especially if the guideline does not get the statutory status or if it just remains a morally binding document to research stakeholders. The fate of the guidelines in this regard will become clear in the future. If we really want to build a strong country wide network of ethics committees as equal partners of biomedical and health research, we must be committed to provide necessary financial resource and some degree of authority to establish, train and strengthen the institutional capacities for thorough ethics review and monitoring. </w:t>
      </w:r>
      <w:r w:rsidR="00BB0E07">
        <w:rPr>
          <w:rFonts w:ascii="Times New Roman" w:hAnsi="Times New Roman" w:cs="Times New Roman"/>
          <w:sz w:val="24"/>
          <w:szCs w:val="24"/>
          <w:lang w:val="en-US"/>
        </w:rPr>
        <w:t>Finally one</w:t>
      </w:r>
      <w:r w:rsidR="005818A6">
        <w:rPr>
          <w:rFonts w:ascii="Times New Roman" w:hAnsi="Times New Roman" w:cs="Times New Roman"/>
          <w:sz w:val="24"/>
          <w:szCs w:val="24"/>
          <w:lang w:val="en-US"/>
        </w:rPr>
        <w:t xml:space="preserve"> cannot reiterate enough the importance of undertaking research on experience and constraints of ethics committees, challenges they face in fulfilling their role </w:t>
      </w:r>
      <w:r w:rsidR="00BB0E07">
        <w:rPr>
          <w:rFonts w:ascii="Times New Roman" w:hAnsi="Times New Roman" w:cs="Times New Roman"/>
          <w:sz w:val="24"/>
          <w:szCs w:val="24"/>
          <w:lang w:val="en-US"/>
        </w:rPr>
        <w:t xml:space="preserve">as the revised guidelines come into force. Without these two efforts, we only risk further alienating ethics committees by adding more responsibility on their shoulder but not providing them with means and resources to function in an independent manner.  </w:t>
      </w:r>
    </w:p>
    <w:p w14:paraId="49C3DDC3" w14:textId="77777777" w:rsidR="00715F3B" w:rsidRPr="00715F3B" w:rsidRDefault="000A0DFC" w:rsidP="00715F3B">
      <w:pPr>
        <w:pStyle w:val="EndNoteBibliographyTitle"/>
        <w:jc w:val="left"/>
      </w:pPr>
      <w:r w:rsidRPr="00733546">
        <w:fldChar w:fldCharType="begin"/>
      </w:r>
      <w:r w:rsidR="00247B05" w:rsidRPr="00733546">
        <w:instrText xml:space="preserve"> ADDIN EN.REFLIST </w:instrText>
      </w:r>
      <w:r w:rsidRPr="00733546">
        <w:fldChar w:fldCharType="separate"/>
      </w:r>
      <w:r w:rsidR="00715F3B" w:rsidRPr="00715F3B">
        <w:t>References</w:t>
      </w:r>
    </w:p>
    <w:p w14:paraId="7A1F5695" w14:textId="77777777" w:rsidR="00715F3B" w:rsidRPr="00715F3B" w:rsidRDefault="00715F3B" w:rsidP="00715F3B">
      <w:pPr>
        <w:pStyle w:val="EndNoteBibliographyTitle"/>
        <w:jc w:val="left"/>
      </w:pPr>
    </w:p>
    <w:p w14:paraId="1F497CAE" w14:textId="77777777" w:rsidR="00715F3B" w:rsidRPr="00715F3B" w:rsidRDefault="00715F3B" w:rsidP="00715F3B">
      <w:pPr>
        <w:pStyle w:val="EndNoteBibliography"/>
        <w:spacing w:after="0"/>
        <w:ind w:left="705" w:hanging="705"/>
        <w:jc w:val="left"/>
      </w:pPr>
      <w:r w:rsidRPr="00715F3B">
        <w:t>1.</w:t>
      </w:r>
      <w:r w:rsidRPr="00715F3B">
        <w:tab/>
        <w:t xml:space="preserve">Indian Council of Medical Research. National Ethical Guidelines for Biomedical and Health Research involving Human Participants New Delhi, India2017 [cited 2018 14th February]. Available from: </w:t>
      </w:r>
      <w:hyperlink r:id="rId11" w:history="1">
        <w:r w:rsidRPr="00715F3B">
          <w:rPr>
            <w:rStyle w:val="Hyperlink"/>
          </w:rPr>
          <w:t>http://icmr.nic.in/guidelines/ICMR_Ethical_Guidelines_2017.pdf</w:t>
        </w:r>
      </w:hyperlink>
      <w:r w:rsidRPr="00715F3B">
        <w:t>.</w:t>
      </w:r>
    </w:p>
    <w:p w14:paraId="6140DE13" w14:textId="77777777" w:rsidR="00715F3B" w:rsidRPr="00715F3B" w:rsidRDefault="00715F3B" w:rsidP="00715F3B">
      <w:pPr>
        <w:pStyle w:val="EndNoteBibliography"/>
        <w:spacing w:after="0"/>
        <w:ind w:left="705" w:hanging="705"/>
        <w:jc w:val="left"/>
      </w:pPr>
      <w:r w:rsidRPr="00715F3B">
        <w:t>2.</w:t>
      </w:r>
      <w:r w:rsidRPr="00715F3B">
        <w:tab/>
        <w:t xml:space="preserve">Indian Council of Medical Research. Ethical Guidelines for Biomedical Research on Human Participants New Delhi, India2006 [cited 2018 11th February]. Available from: </w:t>
      </w:r>
      <w:hyperlink r:id="rId12" w:history="1">
        <w:r w:rsidRPr="00715F3B">
          <w:rPr>
            <w:rStyle w:val="Hyperlink"/>
          </w:rPr>
          <w:t>http://icmr.nic.in/ethical_guidelines.pdf</w:t>
        </w:r>
      </w:hyperlink>
      <w:r w:rsidRPr="00715F3B">
        <w:t>.</w:t>
      </w:r>
    </w:p>
    <w:p w14:paraId="109467F4" w14:textId="77777777" w:rsidR="00715F3B" w:rsidRPr="00715F3B" w:rsidRDefault="00715F3B" w:rsidP="00715F3B">
      <w:pPr>
        <w:pStyle w:val="EndNoteBibliography"/>
        <w:spacing w:after="0"/>
        <w:ind w:left="705" w:hanging="705"/>
        <w:jc w:val="left"/>
      </w:pPr>
      <w:r w:rsidRPr="00715F3B">
        <w:t>3.</w:t>
      </w:r>
      <w:r w:rsidRPr="00715F3B">
        <w:tab/>
        <w:t>Satalkar P, Shaw D. Not fit for purpose: the ethical guidelines of the Indian Council of Medical Research. Developing World Bioethics. 2015;15(1):40-7.</w:t>
      </w:r>
    </w:p>
    <w:p w14:paraId="2864C872" w14:textId="77777777" w:rsidR="00715F3B" w:rsidRPr="00715F3B" w:rsidRDefault="00715F3B" w:rsidP="00715F3B">
      <w:pPr>
        <w:pStyle w:val="EndNoteBibliography"/>
        <w:spacing w:after="0"/>
        <w:ind w:left="705" w:hanging="705"/>
        <w:jc w:val="left"/>
      </w:pPr>
      <w:r w:rsidRPr="00715F3B">
        <w:t>4.</w:t>
      </w:r>
      <w:r w:rsidRPr="00715F3B">
        <w:tab/>
        <w:t>Buchanan EA. Internet research ethics: Past, present, and future. The handbook of Internet studies. 2011;11:83.</w:t>
      </w:r>
    </w:p>
    <w:p w14:paraId="3D6A77DC" w14:textId="77777777" w:rsidR="00715F3B" w:rsidRPr="00715F3B" w:rsidRDefault="00715F3B" w:rsidP="00715F3B">
      <w:pPr>
        <w:pStyle w:val="EndNoteBibliography"/>
        <w:spacing w:after="0"/>
        <w:ind w:left="705" w:hanging="705"/>
        <w:jc w:val="left"/>
      </w:pPr>
      <w:r w:rsidRPr="00715F3B">
        <w:t>5.</w:t>
      </w:r>
      <w:r w:rsidRPr="00715F3B">
        <w:tab/>
        <w:t>Convery I, Cox D. A review of research ethics in internet based research. Practitioner Research in Higher Education. 2012;6(1):50-7.</w:t>
      </w:r>
    </w:p>
    <w:p w14:paraId="38850079" w14:textId="77777777" w:rsidR="00715F3B" w:rsidRPr="00715F3B" w:rsidRDefault="00715F3B" w:rsidP="00715F3B">
      <w:pPr>
        <w:pStyle w:val="EndNoteBibliography"/>
        <w:spacing w:after="0"/>
        <w:ind w:left="705" w:hanging="705"/>
        <w:jc w:val="left"/>
      </w:pPr>
      <w:r w:rsidRPr="00715F3B">
        <w:t>6.</w:t>
      </w:r>
      <w:r w:rsidRPr="00715F3B">
        <w:tab/>
        <w:t>Faden RR, Kass NE, Goodman SN, Pronovost P, Tunis S, Beauchamp TL. An ethics framework for a learning health care system: a departure from traditional research ethics and clinical ethics. Hastings Center Report. 2013;43(s1).</w:t>
      </w:r>
    </w:p>
    <w:p w14:paraId="616FFBB8" w14:textId="77777777" w:rsidR="00715F3B" w:rsidRPr="00715F3B" w:rsidRDefault="00715F3B" w:rsidP="00715F3B">
      <w:pPr>
        <w:pStyle w:val="EndNoteBibliography"/>
        <w:spacing w:after="0"/>
        <w:ind w:left="705" w:hanging="705"/>
        <w:jc w:val="left"/>
      </w:pPr>
      <w:r w:rsidRPr="00715F3B">
        <w:t>7.</w:t>
      </w:r>
      <w:r w:rsidRPr="00715F3B">
        <w:tab/>
        <w:t>Swan M. The quantified self: Fundamental disruption in big data science and biological discovery. Big Data. 2013;1(2):85-99.</w:t>
      </w:r>
    </w:p>
    <w:p w14:paraId="2018B2EA" w14:textId="77777777" w:rsidR="00715F3B" w:rsidRPr="00715F3B" w:rsidRDefault="00715F3B" w:rsidP="00715F3B">
      <w:pPr>
        <w:pStyle w:val="EndNoteBibliography"/>
        <w:spacing w:after="0"/>
        <w:ind w:left="705" w:hanging="705"/>
        <w:jc w:val="left"/>
      </w:pPr>
      <w:r w:rsidRPr="00715F3B">
        <w:t>8.</w:t>
      </w:r>
      <w:r w:rsidRPr="00715F3B">
        <w:tab/>
        <w:t>Sharon T, Zandbergen D. From data fetishism to quantifying selves: Self-tracking practices and the other values of data. New Media &amp; Society. 2017;19(11):1695-709.</w:t>
      </w:r>
    </w:p>
    <w:p w14:paraId="6E947227" w14:textId="77777777" w:rsidR="00715F3B" w:rsidRPr="00715F3B" w:rsidRDefault="00715F3B" w:rsidP="00715F3B">
      <w:pPr>
        <w:pStyle w:val="EndNoteBibliography"/>
        <w:spacing w:after="0"/>
        <w:ind w:left="705" w:hanging="705"/>
        <w:jc w:val="left"/>
      </w:pPr>
      <w:r w:rsidRPr="00715F3B">
        <w:t>9.</w:t>
      </w:r>
      <w:r w:rsidRPr="00715F3B">
        <w:tab/>
        <w:t>Boyd D, Crawford K. Critical questions for big data: Provocations for a cultural, technological, and scholarly phenomenon. Information, Communication &amp; Society. 2012;15(5):662-79.</w:t>
      </w:r>
    </w:p>
    <w:p w14:paraId="4FEC3662" w14:textId="77777777" w:rsidR="00715F3B" w:rsidRPr="00715F3B" w:rsidRDefault="00715F3B" w:rsidP="00715F3B">
      <w:pPr>
        <w:pStyle w:val="EndNoteBibliography"/>
        <w:spacing w:after="0"/>
        <w:ind w:left="705" w:hanging="705"/>
        <w:jc w:val="left"/>
      </w:pPr>
      <w:r w:rsidRPr="00715F3B">
        <w:t>10.</w:t>
      </w:r>
      <w:r w:rsidRPr="00715F3B">
        <w:tab/>
        <w:t>Mittelstadt BD, Floridi L. The ethics of big data: Current and foreseeable issues in biomedical contexts. Science and Engineering Ethics. 2016;22(2):303-41.</w:t>
      </w:r>
    </w:p>
    <w:p w14:paraId="33EF1CF4" w14:textId="77777777" w:rsidR="00715F3B" w:rsidRPr="00715F3B" w:rsidRDefault="00715F3B" w:rsidP="00715F3B">
      <w:pPr>
        <w:pStyle w:val="EndNoteBibliography"/>
        <w:spacing w:after="0"/>
        <w:ind w:left="705" w:hanging="705"/>
        <w:jc w:val="left"/>
      </w:pPr>
      <w:r w:rsidRPr="00715F3B">
        <w:t>11.</w:t>
      </w:r>
      <w:r w:rsidRPr="00715F3B">
        <w:tab/>
        <w:t>Vayena E, Salathé M, Madoff LC, Brownstein JS. Ethical challenges of big data in public health. PLoS Computational Biology. 2015;11(2):e1003904.</w:t>
      </w:r>
    </w:p>
    <w:p w14:paraId="77367DD3" w14:textId="77777777" w:rsidR="00715F3B" w:rsidRPr="00715F3B" w:rsidRDefault="00715F3B" w:rsidP="00715F3B">
      <w:pPr>
        <w:pStyle w:val="EndNoteBibliography"/>
        <w:spacing w:after="0"/>
        <w:ind w:left="705" w:hanging="705"/>
        <w:jc w:val="left"/>
      </w:pPr>
      <w:r w:rsidRPr="00715F3B">
        <w:t>12.</w:t>
      </w:r>
      <w:r w:rsidRPr="00715F3B">
        <w:tab/>
        <w:t>Debatin B. Ethics, privacy, and self-restraint in social networking.  Privacy online: Springer; 2011. p. 47-60.</w:t>
      </w:r>
    </w:p>
    <w:p w14:paraId="008608E8" w14:textId="77777777" w:rsidR="00715F3B" w:rsidRPr="00715F3B" w:rsidRDefault="00715F3B" w:rsidP="00715F3B">
      <w:pPr>
        <w:pStyle w:val="EndNoteBibliography"/>
        <w:spacing w:after="0"/>
        <w:ind w:left="705" w:hanging="705"/>
        <w:jc w:val="left"/>
      </w:pPr>
      <w:r w:rsidRPr="00715F3B">
        <w:t>13.</w:t>
      </w:r>
      <w:r w:rsidRPr="00715F3B">
        <w:tab/>
        <w:t>Hull G. Successful failure: what Foucault can teach us about privacy self-management in a world of Facebook and big data. Ethics and Information Technology. 2015;17(2):89-101.</w:t>
      </w:r>
    </w:p>
    <w:p w14:paraId="31106C7F" w14:textId="77777777" w:rsidR="00715F3B" w:rsidRPr="00715F3B" w:rsidRDefault="00715F3B" w:rsidP="00715F3B">
      <w:pPr>
        <w:pStyle w:val="EndNoteBibliography"/>
        <w:spacing w:after="0"/>
        <w:ind w:left="705" w:hanging="705"/>
        <w:jc w:val="left"/>
      </w:pPr>
      <w:r w:rsidRPr="00715F3B">
        <w:t>14.</w:t>
      </w:r>
      <w:r w:rsidRPr="00715F3B">
        <w:tab/>
        <w:t>Flick C. Informed consent and the Facebook emotional manipulation study. Research Ethics. 2016;12(1):14-28.</w:t>
      </w:r>
    </w:p>
    <w:p w14:paraId="5E1F112A" w14:textId="77777777" w:rsidR="00715F3B" w:rsidRPr="00715F3B" w:rsidRDefault="00715F3B" w:rsidP="00715F3B">
      <w:pPr>
        <w:pStyle w:val="EndNoteBibliography"/>
        <w:spacing w:after="0"/>
        <w:ind w:left="705" w:hanging="705"/>
        <w:jc w:val="left"/>
      </w:pPr>
      <w:r w:rsidRPr="00715F3B">
        <w:lastRenderedPageBreak/>
        <w:t>15.</w:t>
      </w:r>
      <w:r w:rsidRPr="00715F3B">
        <w:tab/>
        <w:t>Briel M, Elger B, von Elm E, Satalkar P. Insufficient recruitment and premature discontinuation of clinical trials in Switzerland: qualitative study with trialists and other stakeholders. Swiss Medical Weekly. 2017;147:w14556.</w:t>
      </w:r>
    </w:p>
    <w:p w14:paraId="68E2531B" w14:textId="77777777" w:rsidR="00715F3B" w:rsidRPr="00715F3B" w:rsidRDefault="00715F3B" w:rsidP="00715F3B">
      <w:pPr>
        <w:pStyle w:val="EndNoteBibliography"/>
        <w:spacing w:after="0"/>
        <w:ind w:left="705" w:hanging="705"/>
        <w:jc w:val="left"/>
      </w:pPr>
      <w:r w:rsidRPr="00715F3B">
        <w:t>16.</w:t>
      </w:r>
      <w:r w:rsidRPr="00715F3B">
        <w:tab/>
        <w:t>Anderson JA, Kimmelman J. Are phase 1 trials therapeutic? Risk, ethics, and division of labor. Bioethics. 2014;28(3):138-46.</w:t>
      </w:r>
    </w:p>
    <w:p w14:paraId="4D9B290C" w14:textId="77777777" w:rsidR="00715F3B" w:rsidRPr="00715F3B" w:rsidRDefault="00715F3B" w:rsidP="00715F3B">
      <w:pPr>
        <w:pStyle w:val="EndNoteBibliography"/>
        <w:spacing w:after="0"/>
        <w:ind w:left="705" w:hanging="705"/>
        <w:jc w:val="left"/>
      </w:pPr>
      <w:r w:rsidRPr="00715F3B">
        <w:t>17.</w:t>
      </w:r>
      <w:r w:rsidRPr="00715F3B">
        <w:tab/>
        <w:t>von Niederhäusern B, Orleth A, Schädelin S, Rawi N, Velkopolszky M, Becherer C, et al. Generating evidence on a risk-based monitoring approach in the academic setting–lessons learned. BMC Medical Research Methodology. 2017;17(1):26.</w:t>
      </w:r>
    </w:p>
    <w:p w14:paraId="54827CF6" w14:textId="77777777" w:rsidR="00715F3B" w:rsidRPr="00715F3B" w:rsidRDefault="00715F3B" w:rsidP="00715F3B">
      <w:pPr>
        <w:pStyle w:val="EndNoteBibliography"/>
        <w:spacing w:after="0"/>
        <w:ind w:left="705" w:hanging="705"/>
        <w:jc w:val="left"/>
      </w:pPr>
      <w:r w:rsidRPr="00715F3B">
        <w:t>18.</w:t>
      </w:r>
      <w:r w:rsidRPr="00715F3B">
        <w:tab/>
        <w:t xml:space="preserve">Association WM. WMA Declaration of Taipei on Ethical Considerations Regarding Health Databases and Biobanks 2016 [cited 2018 14th February]. Available from: </w:t>
      </w:r>
      <w:hyperlink r:id="rId13" w:history="1">
        <w:r w:rsidRPr="00715F3B">
          <w:rPr>
            <w:rStyle w:val="Hyperlink"/>
          </w:rPr>
          <w:t>https://www.wma.net/policies-post/wma-declaration-of-taipei-on-ethical-considerations-regarding-health-databases-and-biobanks/</w:t>
        </w:r>
      </w:hyperlink>
      <w:r w:rsidRPr="00715F3B">
        <w:t>.</w:t>
      </w:r>
    </w:p>
    <w:p w14:paraId="2D00CDC6" w14:textId="77777777" w:rsidR="00715F3B" w:rsidRPr="00715F3B" w:rsidRDefault="00715F3B" w:rsidP="00715F3B">
      <w:pPr>
        <w:pStyle w:val="EndNoteBibliography"/>
        <w:spacing w:after="0"/>
        <w:ind w:left="705" w:hanging="705"/>
        <w:jc w:val="left"/>
      </w:pPr>
      <w:r w:rsidRPr="00715F3B">
        <w:t>19.</w:t>
      </w:r>
      <w:r w:rsidRPr="00715F3B">
        <w:tab/>
        <w:t xml:space="preserve">Council of Europe. Recommendation CM/Rec(2016)6 of the Committee of Ministers to member States on research on biological materials of human origin 2016 [cited 2018 14th February]. Available from: </w:t>
      </w:r>
      <w:hyperlink r:id="rId14" w:history="1">
        <w:r w:rsidRPr="00715F3B">
          <w:rPr>
            <w:rStyle w:val="Hyperlink"/>
          </w:rPr>
          <w:t>https://search.coe.int/cm/Pages/result_details.aspx?ObjectId=090000168064e8ff</w:t>
        </w:r>
      </w:hyperlink>
      <w:r w:rsidRPr="00715F3B">
        <w:t>.</w:t>
      </w:r>
    </w:p>
    <w:p w14:paraId="12E2E7B2" w14:textId="77777777" w:rsidR="00715F3B" w:rsidRPr="00715F3B" w:rsidRDefault="00715F3B" w:rsidP="00715F3B">
      <w:pPr>
        <w:pStyle w:val="EndNoteBibliography"/>
        <w:spacing w:after="0"/>
        <w:ind w:left="705" w:hanging="705"/>
        <w:jc w:val="left"/>
      </w:pPr>
      <w:r w:rsidRPr="00715F3B">
        <w:t>20.</w:t>
      </w:r>
      <w:r w:rsidRPr="00715F3B">
        <w:tab/>
        <w:t>Skloot R. The Immortal Life of Henrietta Lacks. New York: Broadway Paperbacks; 2010.</w:t>
      </w:r>
    </w:p>
    <w:p w14:paraId="25DF4513" w14:textId="77777777" w:rsidR="00715F3B" w:rsidRPr="00715F3B" w:rsidRDefault="00715F3B" w:rsidP="00715F3B">
      <w:pPr>
        <w:pStyle w:val="EndNoteBibliography"/>
        <w:spacing w:after="0"/>
        <w:ind w:left="705" w:hanging="705"/>
        <w:jc w:val="left"/>
      </w:pPr>
      <w:r w:rsidRPr="00715F3B">
        <w:t>21.</w:t>
      </w:r>
      <w:r w:rsidRPr="00715F3B">
        <w:tab/>
        <w:t>Waldby C. Stem cells, tissue cultures and the production of biovalue. Health: An Interdisciplinary Journal for the Social Study of Health, Illness and Medicine. 2002;6(3):305-23.</w:t>
      </w:r>
    </w:p>
    <w:p w14:paraId="0169A03B" w14:textId="77777777" w:rsidR="00715F3B" w:rsidRPr="00715F3B" w:rsidRDefault="00715F3B" w:rsidP="00715F3B">
      <w:pPr>
        <w:pStyle w:val="EndNoteBibliography"/>
        <w:ind w:left="705" w:hanging="705"/>
        <w:jc w:val="left"/>
      </w:pPr>
      <w:r w:rsidRPr="00715F3B">
        <w:t>22.</w:t>
      </w:r>
      <w:r w:rsidRPr="00715F3B">
        <w:tab/>
        <w:t>Liras A. Future research and therapeutic applications of human stem cells: general, regulatory, and bioethical aspects. Journal of Translational Medicine. 2010;8(1):131.</w:t>
      </w:r>
    </w:p>
    <w:p w14:paraId="4C349EFF" w14:textId="77777777" w:rsidR="00CF518D" w:rsidRDefault="000A0DFC" w:rsidP="00715F3B">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fldChar w:fldCharType="end"/>
      </w:r>
    </w:p>
    <w:p w14:paraId="19C472E2" w14:textId="77777777" w:rsidR="00CF518D" w:rsidRDefault="00CF518D" w:rsidP="00715F3B">
      <w:pPr>
        <w:spacing w:line="240" w:lineRule="auto"/>
        <w:rPr>
          <w:rFonts w:ascii="Times New Roman" w:hAnsi="Times New Roman" w:cs="Times New Roman"/>
          <w:sz w:val="24"/>
          <w:szCs w:val="24"/>
          <w:lang w:val="en-US"/>
        </w:rPr>
      </w:pPr>
    </w:p>
    <w:p w14:paraId="29295015" w14:textId="4EC49000" w:rsidR="00CF518D" w:rsidRPr="00AE6F5B" w:rsidRDefault="00CF518D" w:rsidP="00715F3B">
      <w:pPr>
        <w:spacing w:line="240" w:lineRule="auto"/>
        <w:rPr>
          <w:rFonts w:ascii="Arial" w:hAnsi="Arial" w:cs="Times New Roman"/>
          <w:szCs w:val="24"/>
          <w:u w:val="single"/>
          <w:lang w:val="en-US"/>
        </w:rPr>
      </w:pPr>
      <w:bookmarkStart w:id="47" w:name="_GoBack"/>
      <w:bookmarkEnd w:id="47"/>
    </w:p>
    <w:p w14:paraId="30F1FC83" w14:textId="77777777" w:rsidR="00CF518D" w:rsidRDefault="00CF518D" w:rsidP="00715F3B">
      <w:pPr>
        <w:spacing w:line="240" w:lineRule="auto"/>
        <w:rPr>
          <w:rFonts w:ascii="Times New Roman" w:hAnsi="Times New Roman" w:cs="Times New Roman"/>
          <w:sz w:val="24"/>
          <w:szCs w:val="24"/>
          <w:lang w:val="en-US"/>
        </w:rPr>
      </w:pPr>
    </w:p>
    <w:p w14:paraId="4E7100FC" w14:textId="77777777" w:rsidR="00CF518D" w:rsidRDefault="00CF518D" w:rsidP="00715F3B">
      <w:pPr>
        <w:spacing w:line="240" w:lineRule="auto"/>
        <w:rPr>
          <w:rFonts w:ascii="Times New Roman" w:hAnsi="Times New Roman" w:cs="Times New Roman"/>
          <w:sz w:val="24"/>
          <w:szCs w:val="24"/>
          <w:lang w:val="en-US"/>
        </w:rPr>
      </w:pPr>
    </w:p>
    <w:p w14:paraId="603FA3C1" w14:textId="77777777" w:rsidR="0059652A" w:rsidRPr="00733546" w:rsidRDefault="0059652A" w:rsidP="00715F3B">
      <w:pPr>
        <w:spacing w:line="240" w:lineRule="auto"/>
        <w:rPr>
          <w:rFonts w:ascii="Times New Roman" w:hAnsi="Times New Roman" w:cs="Times New Roman"/>
          <w:sz w:val="24"/>
          <w:szCs w:val="24"/>
          <w:lang w:val="en-US"/>
        </w:rPr>
      </w:pPr>
    </w:p>
    <w:sectPr w:rsidR="0059652A" w:rsidRPr="00733546" w:rsidSect="00C730CD">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8375F4F" w14:textId="77777777" w:rsidR="008B6EFC" w:rsidRDefault="008B6EFC">
      <w:pPr>
        <w:pStyle w:val="CommentText"/>
      </w:pPr>
      <w:r>
        <w:rPr>
          <w:rStyle w:val="CommentReference"/>
        </w:rPr>
        <w:annotationRef/>
      </w:r>
      <w:r>
        <w:t>Might want to change this as the contention in the article is that the guidelines does not support Ethics committees. Also, the article comments on aspects of the guidelines beyond ethics committees</w:t>
      </w:r>
    </w:p>
  </w:comment>
  <w:comment w:id="1" w:author="Author" w:initials="A">
    <w:p w14:paraId="5F5047C4" w14:textId="77777777" w:rsidR="00523E8D" w:rsidRDefault="00523E8D">
      <w:pPr>
        <w:pStyle w:val="CommentText"/>
      </w:pPr>
      <w:r>
        <w:rPr>
          <w:rStyle w:val="CommentReference"/>
        </w:rPr>
        <w:annotationRef/>
      </w:r>
      <w:r>
        <w:t>Pl consider a shorter title</w:t>
      </w:r>
    </w:p>
    <w:p w14:paraId="25DE23E3" w14:textId="77777777" w:rsidR="00523E8D" w:rsidRDefault="00523E8D">
      <w:pPr>
        <w:pStyle w:val="CommentText"/>
      </w:pPr>
      <w:r>
        <w:t xml:space="preserve">The articles covers more than EC. Pl consider revising the title. Maybe a more generic one? </w:t>
      </w:r>
    </w:p>
  </w:comment>
  <w:comment w:id="2" w:author="Author" w:initials="A">
    <w:p w14:paraId="561394B4" w14:textId="77777777" w:rsidR="008B6EFC" w:rsidRDefault="008B6EFC">
      <w:pPr>
        <w:pStyle w:val="CommentText"/>
      </w:pPr>
      <w:r>
        <w:rPr>
          <w:rStyle w:val="CommentReference"/>
        </w:rPr>
        <w:annotationRef/>
      </w:r>
      <w:r>
        <w:t>change</w:t>
      </w:r>
    </w:p>
  </w:comment>
  <w:comment w:id="3" w:author="Author" w:initials="A">
    <w:p w14:paraId="483CA40B" w14:textId="77777777" w:rsidR="008B6EFC" w:rsidRDefault="008B6EFC">
      <w:pPr>
        <w:pStyle w:val="CommentText"/>
      </w:pPr>
      <w:r>
        <w:rPr>
          <w:rStyle w:val="CommentReference"/>
        </w:rPr>
        <w:annotationRef/>
      </w:r>
      <w:r>
        <w:t>Change this word ?</w:t>
      </w:r>
    </w:p>
  </w:comment>
  <w:comment w:id="4" w:author="Author" w:initials="A">
    <w:p w14:paraId="596E0DFD" w14:textId="77777777" w:rsidR="00805937" w:rsidRDefault="00805937">
      <w:pPr>
        <w:pStyle w:val="CommentText"/>
      </w:pPr>
      <w:r>
        <w:rPr>
          <w:rStyle w:val="CommentReference"/>
        </w:rPr>
        <w:annotationRef/>
      </w:r>
      <w:r>
        <w:t xml:space="preserve">As mentioned earlier th title doesn’t capture all of this and in fact a bit misleading, too. </w:t>
      </w:r>
    </w:p>
    <w:p w14:paraId="6E1B9480" w14:textId="77777777" w:rsidR="00805937" w:rsidRDefault="00805937">
      <w:pPr>
        <w:pStyle w:val="CommentText"/>
      </w:pPr>
    </w:p>
    <w:p w14:paraId="331CDA6D" w14:textId="77777777" w:rsidR="005B6BF1" w:rsidRDefault="005B6BF1">
      <w:pPr>
        <w:pStyle w:val="CommentText"/>
      </w:pPr>
      <w:r>
        <w:t>A twin title could be considered since the piece does indeed focuses on EC in the second segment</w:t>
      </w:r>
    </w:p>
  </w:comment>
  <w:comment w:id="5" w:author="Author" w:initials="A">
    <w:p w14:paraId="74F45F09" w14:textId="77777777" w:rsidR="008B6EFC" w:rsidRDefault="008B6EFC">
      <w:pPr>
        <w:pStyle w:val="CommentText"/>
      </w:pPr>
      <w:r>
        <w:rPr>
          <w:rStyle w:val="CommentReference"/>
        </w:rPr>
        <w:annotationRef/>
      </w:r>
      <w:r>
        <w:t>remove</w:t>
      </w:r>
    </w:p>
  </w:comment>
  <w:comment w:id="7" w:author="Author" w:initials="A">
    <w:p w14:paraId="5DEEDB7F" w14:textId="77777777" w:rsidR="008B6EFC" w:rsidRDefault="008B6EFC">
      <w:pPr>
        <w:pStyle w:val="CommentText"/>
      </w:pPr>
      <w:r>
        <w:rPr>
          <w:rStyle w:val="CommentReference"/>
        </w:rPr>
        <w:annotationRef/>
      </w:r>
      <w:r>
        <w:t>change this</w:t>
      </w:r>
    </w:p>
  </w:comment>
  <w:comment w:id="10" w:author="Author" w:initials="A">
    <w:p w14:paraId="2F678176" w14:textId="77777777" w:rsidR="00B217B9" w:rsidRDefault="00B217B9">
      <w:pPr>
        <w:pStyle w:val="CommentText"/>
      </w:pPr>
      <w:r>
        <w:rPr>
          <w:rStyle w:val="CommentReference"/>
        </w:rPr>
        <w:annotationRef/>
      </w:r>
      <w:r>
        <w:t xml:space="preserve">General observation: Paragraphs are somewhat longish. Pl consider shorter paras. </w:t>
      </w:r>
    </w:p>
  </w:comment>
  <w:comment w:id="12" w:author="Author" w:initials="A">
    <w:p w14:paraId="30DE5C0B" w14:textId="77777777" w:rsidR="008B6EFC" w:rsidRDefault="008B6EFC">
      <w:pPr>
        <w:pStyle w:val="CommentText"/>
      </w:pPr>
      <w:r>
        <w:rPr>
          <w:rStyle w:val="CommentReference"/>
        </w:rPr>
        <w:annotationRef/>
      </w:r>
      <w:r>
        <w:t>Not mentioned in Guidelines? Is this being posed as a research type that was not included? Unclear. Needs clarification and new paragraph</w:t>
      </w:r>
    </w:p>
  </w:comment>
  <w:comment w:id="13" w:author="Author" w:initials="A">
    <w:p w14:paraId="5D7DD31B" w14:textId="77777777" w:rsidR="008B6EFC" w:rsidRDefault="008B6EFC">
      <w:pPr>
        <w:pStyle w:val="CommentText"/>
      </w:pPr>
      <w:r>
        <w:rPr>
          <w:rStyle w:val="CommentReference"/>
        </w:rPr>
        <w:annotationRef/>
      </w:r>
      <w:r>
        <w:t>some repetition here</w:t>
      </w:r>
    </w:p>
  </w:comment>
  <w:comment w:id="14" w:author="Author" w:initials="A">
    <w:p w14:paraId="3F18AD18" w14:textId="77777777" w:rsidR="008B6EFC" w:rsidRDefault="008B6EFC">
      <w:pPr>
        <w:pStyle w:val="CommentText"/>
      </w:pPr>
      <w:r>
        <w:rPr>
          <w:rStyle w:val="CommentReference"/>
        </w:rPr>
        <w:annotationRef/>
      </w:r>
      <w:r>
        <w:t>change this</w:t>
      </w:r>
    </w:p>
  </w:comment>
  <w:comment w:id="16" w:author="Author" w:initials="A">
    <w:p w14:paraId="30B535FB" w14:textId="77777777" w:rsidR="007864B0" w:rsidRDefault="007864B0">
      <w:pPr>
        <w:pStyle w:val="CommentText"/>
      </w:pPr>
      <w:r>
        <w:rPr>
          <w:rStyle w:val="CommentReference"/>
        </w:rPr>
        <w:annotationRef/>
      </w:r>
      <w:r>
        <w:t xml:space="preserve">Is this different from other key international guidelines contain? </w:t>
      </w:r>
    </w:p>
    <w:p w14:paraId="32E4A3DE" w14:textId="77777777" w:rsidR="007864B0" w:rsidRDefault="007864B0">
      <w:pPr>
        <w:pStyle w:val="CommentText"/>
      </w:pPr>
      <w:r>
        <w:t xml:space="preserve">Since IRB/ERBs are key entities to finally either approve or disapprove the submissions, they do have such a brief. </w:t>
      </w:r>
    </w:p>
    <w:p w14:paraId="086F52A5" w14:textId="77777777" w:rsidR="007864B0" w:rsidRDefault="007864B0">
      <w:pPr>
        <w:pStyle w:val="CommentText"/>
      </w:pPr>
    </w:p>
    <w:p w14:paraId="31C232FF" w14:textId="77777777" w:rsidR="007864B0" w:rsidRDefault="007864B0">
      <w:pPr>
        <w:pStyle w:val="CommentText"/>
      </w:pPr>
      <w:r>
        <w:t xml:space="preserve">Also, it is not either or matter. It has been and would remain reseachers‘ responsibility to explain to ERB their take on social relevance of a proposed work. </w:t>
      </w:r>
    </w:p>
    <w:p w14:paraId="022B3D2D" w14:textId="77777777" w:rsidR="007864B0" w:rsidRDefault="007864B0">
      <w:pPr>
        <w:pStyle w:val="CommentText"/>
      </w:pPr>
    </w:p>
    <w:p w14:paraId="4FD6A756" w14:textId="77777777" w:rsidR="007864B0" w:rsidRDefault="00C963A6">
      <w:pPr>
        <w:pStyle w:val="CommentText"/>
      </w:pPr>
      <w:r>
        <w:t xml:space="preserve">As well, leave alone various stakeholders, there will not be consensus amongst peer community of researchers about social value of a research?  </w:t>
      </w:r>
    </w:p>
    <w:p w14:paraId="78DE6CBA" w14:textId="77777777" w:rsidR="007864B0" w:rsidRDefault="007864B0">
      <w:pPr>
        <w:pStyle w:val="CommentText"/>
      </w:pPr>
    </w:p>
    <w:p w14:paraId="07FE0E4A" w14:textId="77777777" w:rsidR="007864B0" w:rsidRDefault="007864B0">
      <w:pPr>
        <w:pStyle w:val="CommentText"/>
      </w:pPr>
      <w:r>
        <w:t xml:space="preserve">Either this requires clarity or the point requires more robust treatment. </w:t>
      </w:r>
      <w:r w:rsidR="00C963A6">
        <w:t xml:space="preserve">In the abseence of either, this would be a bit of slippery slope as no guidelines can resolve such issues. </w:t>
      </w:r>
    </w:p>
  </w:comment>
  <w:comment w:id="15" w:author="Author" w:initials="A">
    <w:p w14:paraId="3876E3F5" w14:textId="77777777" w:rsidR="008B6EFC" w:rsidRDefault="008B6EFC">
      <w:pPr>
        <w:pStyle w:val="CommentText"/>
      </w:pPr>
      <w:r>
        <w:rPr>
          <w:rStyle w:val="CommentReference"/>
        </w:rPr>
        <w:annotationRef/>
      </w:r>
      <w:r>
        <w:t>not clear. May be phrased differently. Ethics committee has to decide on value of research before approving it.</w:t>
      </w:r>
    </w:p>
  </w:comment>
  <w:comment w:id="17" w:author="Author" w:initials="A">
    <w:p w14:paraId="4413F4E3" w14:textId="77777777" w:rsidR="003C31CF" w:rsidRDefault="003C31CF">
      <w:pPr>
        <w:pStyle w:val="CommentText"/>
      </w:pPr>
      <w:r>
        <w:rPr>
          <w:rStyle w:val="CommentReference"/>
        </w:rPr>
        <w:annotationRef/>
      </w:r>
      <w:r>
        <w:t xml:space="preserve">Pl consider making only a brief ref to ECs here since it is discussed at length later. </w:t>
      </w:r>
    </w:p>
  </w:comment>
  <w:comment w:id="18" w:author="Author" w:initials="A">
    <w:p w14:paraId="4CA67BDC" w14:textId="77777777" w:rsidR="008B6EFC" w:rsidRDefault="008B6EFC">
      <w:pPr>
        <w:pStyle w:val="CommentText"/>
      </w:pPr>
      <w:r>
        <w:rPr>
          <w:rStyle w:val="CommentReference"/>
        </w:rPr>
        <w:annotationRef/>
      </w:r>
      <w:r>
        <w:t>these are clearly listed in the guidelines. See responsibilities of stakeholders...</w:t>
      </w:r>
    </w:p>
  </w:comment>
  <w:comment w:id="19" w:author="Author" w:initials="A">
    <w:p w14:paraId="29EA8722" w14:textId="77777777" w:rsidR="007864B0" w:rsidRDefault="007864B0">
      <w:pPr>
        <w:pStyle w:val="CommentText"/>
      </w:pPr>
      <w:r>
        <w:rPr>
          <w:rStyle w:val="CommentReference"/>
        </w:rPr>
        <w:annotationRef/>
      </w:r>
      <w:r>
        <w:t xml:space="preserve">? would have been? </w:t>
      </w:r>
    </w:p>
  </w:comment>
  <w:comment w:id="20" w:author="Author" w:initials="A">
    <w:p w14:paraId="254EDF85" w14:textId="77777777" w:rsidR="008B6EFC" w:rsidRDefault="008B6EFC">
      <w:pPr>
        <w:pStyle w:val="CommentText"/>
      </w:pPr>
      <w:r>
        <w:rPr>
          <w:rStyle w:val="CommentReference"/>
        </w:rPr>
        <w:annotationRef/>
      </w:r>
      <w:r>
        <w:t>change this word?</w:t>
      </w:r>
    </w:p>
  </w:comment>
  <w:comment w:id="21" w:author="Author" w:initials="A">
    <w:p w14:paraId="5DE1C5AF" w14:textId="77777777" w:rsidR="00C963A6" w:rsidRDefault="00C963A6">
      <w:pPr>
        <w:pStyle w:val="CommentText"/>
      </w:pPr>
      <w:r>
        <w:rPr>
          <w:rStyle w:val="CommentReference"/>
        </w:rPr>
        <w:annotationRef/>
      </w:r>
      <w:r>
        <w:t xml:space="preserve">Too long a para and a number of different points being made in one go. Would be helpful to reconfigure the materials in different paras which would help lend visibility to various points being made. </w:t>
      </w:r>
    </w:p>
  </w:comment>
  <w:comment w:id="22" w:author="Author" w:initials="A">
    <w:p w14:paraId="3969B8A5" w14:textId="77777777" w:rsidR="008B6EFC" w:rsidRDefault="008B6EFC">
      <w:pPr>
        <w:pStyle w:val="CommentText"/>
      </w:pPr>
      <w:r>
        <w:rPr>
          <w:rStyle w:val="CommentReference"/>
        </w:rPr>
        <w:annotationRef/>
      </w:r>
      <w:r>
        <w:t>These are recommendations?</w:t>
      </w:r>
    </w:p>
  </w:comment>
  <w:comment w:id="23" w:author="Author" w:initials="A">
    <w:p w14:paraId="27DD6543" w14:textId="77777777" w:rsidR="00217710" w:rsidRDefault="00217710">
      <w:pPr>
        <w:pStyle w:val="CommentText"/>
      </w:pPr>
      <w:r>
        <w:rPr>
          <w:rStyle w:val="CommentReference"/>
        </w:rPr>
        <w:annotationRef/>
      </w:r>
      <w:r>
        <w:t xml:space="preserve">Would have been? </w:t>
      </w:r>
    </w:p>
    <w:p w14:paraId="73829494" w14:textId="77777777" w:rsidR="00217710" w:rsidRDefault="00217710">
      <w:pPr>
        <w:pStyle w:val="CommentText"/>
      </w:pPr>
    </w:p>
    <w:p w14:paraId="738AD86A" w14:textId="77777777" w:rsidR="00217710" w:rsidRDefault="00217710">
      <w:pPr>
        <w:pStyle w:val="CommentText"/>
      </w:pPr>
      <w:r>
        <w:t>Such articulation at other places in MS could be reconsidered to suggest it could be done dif</w:t>
      </w:r>
      <w:r w:rsidR="00604D9E">
        <w:t>ferently by ICMR. Pl consider pulling all these similar points either as missed opportunities and/or recommendations (not knowing when would be the next revisions, of course)</w:t>
      </w:r>
    </w:p>
  </w:comment>
  <w:comment w:id="24" w:author="Author" w:initials="A">
    <w:p w14:paraId="309D5504" w14:textId="77777777" w:rsidR="005C4F27" w:rsidRDefault="005C4F27">
      <w:pPr>
        <w:pStyle w:val="CommentText"/>
      </w:pPr>
      <w:r>
        <w:rPr>
          <w:rStyle w:val="CommentReference"/>
        </w:rPr>
        <w:annotationRef/>
      </w:r>
      <w:r>
        <w:t xml:space="preserve">It might be helfpul to </w:t>
      </w:r>
    </w:p>
    <w:p w14:paraId="1ED353B2" w14:textId="77777777" w:rsidR="00A011FB" w:rsidRDefault="00A011FB">
      <w:pPr>
        <w:pStyle w:val="CommentText"/>
      </w:pPr>
      <w:r>
        <w:t>Organise these materials in smaller paras focusing on one point.</w:t>
      </w:r>
    </w:p>
    <w:p w14:paraId="2C3E93F4" w14:textId="77777777" w:rsidR="00A011FB" w:rsidRDefault="00A011FB">
      <w:pPr>
        <w:pStyle w:val="CommentText"/>
      </w:pPr>
    </w:p>
    <w:p w14:paraId="77BECBA2" w14:textId="77777777" w:rsidR="00A011FB" w:rsidRDefault="00A011FB">
      <w:pPr>
        <w:pStyle w:val="CommentText"/>
      </w:pPr>
      <w:r>
        <w:t>Some of the points being made seem to be more like missed opportunities and kind of recommendat</w:t>
      </w:r>
      <w:r w:rsidR="00743A6A">
        <w:t xml:space="preserve">ions. </w:t>
      </w:r>
    </w:p>
  </w:comment>
  <w:comment w:id="25" w:author="Author" w:initials="A">
    <w:p w14:paraId="6D96F771" w14:textId="77777777" w:rsidR="00743A6A" w:rsidRDefault="00743A6A">
      <w:pPr>
        <w:pStyle w:val="CommentText"/>
      </w:pPr>
      <w:r>
        <w:rPr>
          <w:rStyle w:val="CommentReference"/>
        </w:rPr>
        <w:annotationRef/>
      </w:r>
      <w:r>
        <w:t xml:space="preserve">?? pl consider contemporary researh context or something like it. ‚modern‘  has too much baggage and cnnonations attached to it. </w:t>
      </w:r>
    </w:p>
  </w:comment>
  <w:comment w:id="26" w:author="Author" w:initials="A">
    <w:p w14:paraId="539F91FA" w14:textId="77777777" w:rsidR="003C31CF" w:rsidRDefault="003C31CF">
      <w:pPr>
        <w:pStyle w:val="CommentText"/>
      </w:pPr>
      <w:r>
        <w:rPr>
          <w:rStyle w:val="CommentReference"/>
        </w:rPr>
        <w:annotationRef/>
      </w:r>
      <w:r>
        <w:t xml:space="preserve">Might be helpful to keep it brief. </w:t>
      </w:r>
    </w:p>
    <w:p w14:paraId="2BAFFB43" w14:textId="77777777" w:rsidR="003C31CF" w:rsidRDefault="003C31CF">
      <w:pPr>
        <w:pStyle w:val="CommentText"/>
      </w:pPr>
    </w:p>
    <w:p w14:paraId="19471235" w14:textId="77777777" w:rsidR="003C31CF" w:rsidRDefault="003C31CF">
      <w:pPr>
        <w:pStyle w:val="CommentText"/>
      </w:pPr>
      <w:r>
        <w:t xml:space="preserve">Not clear, how this could be achieved? Do other internatioanl guidelines share the same period? Expecting harmony with several other guidelines – country level and international – would require different kind of approach and processes. </w:t>
      </w:r>
    </w:p>
    <w:p w14:paraId="56923F10" w14:textId="77777777" w:rsidR="003C31CF" w:rsidRDefault="003C31CF">
      <w:pPr>
        <w:pStyle w:val="CommentText"/>
      </w:pPr>
    </w:p>
    <w:p w14:paraId="438A316A" w14:textId="77777777" w:rsidR="003C31CF" w:rsidRDefault="003C31CF">
      <w:pPr>
        <w:pStyle w:val="CommentText"/>
      </w:pPr>
      <w:r>
        <w:t xml:space="preserve">Pl consider also not including to make the ms more crisp. </w:t>
      </w:r>
    </w:p>
  </w:comment>
  <w:comment w:id="29" w:author="Author" w:initials="A">
    <w:p w14:paraId="279678DD" w14:textId="77777777" w:rsidR="008B6EFC" w:rsidRDefault="008B6EFC">
      <w:pPr>
        <w:pStyle w:val="CommentText"/>
      </w:pPr>
      <w:r>
        <w:rPr>
          <w:rStyle w:val="CommentReference"/>
        </w:rPr>
        <w:annotationRef/>
      </w:r>
      <w:r>
        <w:t>Who should undertake to do these studies? Dept of Health research?</w:t>
      </w:r>
    </w:p>
  </w:comment>
  <w:comment w:id="30" w:author="Author" w:initials="A">
    <w:p w14:paraId="52A78974" w14:textId="77777777" w:rsidR="00AF71B3" w:rsidRDefault="00AF71B3">
      <w:pPr>
        <w:pStyle w:val="CommentText"/>
      </w:pPr>
      <w:r>
        <w:rPr>
          <w:rStyle w:val="CommentReference"/>
        </w:rPr>
        <w:annotationRef/>
      </w:r>
      <w:r>
        <w:t xml:space="preserve">Pl consider making this briefer. </w:t>
      </w:r>
    </w:p>
  </w:comment>
  <w:comment w:id="31" w:author="Author" w:initials="A">
    <w:p w14:paraId="005118D0" w14:textId="77777777" w:rsidR="00A03F75" w:rsidRDefault="00A03F75">
      <w:pPr>
        <w:pStyle w:val="CommentText"/>
      </w:pPr>
      <w:r>
        <w:rPr>
          <w:rStyle w:val="CommentReference"/>
        </w:rPr>
        <w:annotationRef/>
      </w:r>
      <w:r>
        <w:t>Would be helpful to say those point upfront.</w:t>
      </w:r>
    </w:p>
    <w:p w14:paraId="423185BB" w14:textId="77777777" w:rsidR="00A03F75" w:rsidRDefault="00A03F75">
      <w:pPr>
        <w:pStyle w:val="CommentText"/>
      </w:pPr>
    </w:p>
    <w:p w14:paraId="00E42A2F" w14:textId="77777777" w:rsidR="00A03F75" w:rsidRDefault="00A03F75">
      <w:pPr>
        <w:pStyle w:val="CommentText"/>
      </w:pPr>
      <w:r>
        <w:t xml:space="preserve">The guidlines nos could be placed in the braces. </w:t>
      </w:r>
    </w:p>
  </w:comment>
  <w:comment w:id="32" w:author="Author" w:initials="A">
    <w:p w14:paraId="4C33075E" w14:textId="77777777" w:rsidR="00A03F75" w:rsidRDefault="00A03F75">
      <w:pPr>
        <w:pStyle w:val="CommentText"/>
      </w:pPr>
      <w:r>
        <w:rPr>
          <w:rStyle w:val="CommentReference"/>
        </w:rPr>
        <w:annotationRef/>
      </w:r>
      <w:r>
        <w:t xml:space="preserve">Is the suggestion therefore is about harmonized/single SOPs? </w:t>
      </w:r>
    </w:p>
    <w:p w14:paraId="5CAE8720" w14:textId="77777777" w:rsidR="00A03F75" w:rsidRDefault="00A03F75">
      <w:pPr>
        <w:pStyle w:val="CommentText"/>
      </w:pPr>
    </w:p>
    <w:p w14:paraId="2E82C419" w14:textId="77777777" w:rsidR="00A03F75" w:rsidRDefault="00A03F75">
      <w:pPr>
        <w:pStyle w:val="CommentText"/>
      </w:pPr>
      <w:r>
        <w:t xml:space="preserve">The critique would be that it might turn out to be cumbersome especially if the institutions are small and undertake specific type of research. And therefore having SOPs that covere the wide ranging research may not be rquired. </w:t>
      </w:r>
    </w:p>
    <w:p w14:paraId="69A9B504" w14:textId="77777777" w:rsidR="00A03F75" w:rsidRDefault="00A03F75">
      <w:pPr>
        <w:pStyle w:val="CommentText"/>
      </w:pPr>
    </w:p>
  </w:comment>
  <w:comment w:id="34" w:author="Author" w:initials="A">
    <w:p w14:paraId="2E9254AA" w14:textId="77777777" w:rsidR="008B6EFC" w:rsidRDefault="008B6EFC">
      <w:pPr>
        <w:pStyle w:val="CommentText"/>
      </w:pPr>
      <w:r>
        <w:rPr>
          <w:rStyle w:val="CommentReference"/>
        </w:rPr>
        <w:annotationRef/>
      </w:r>
      <w:r>
        <w:t xml:space="preserve">This para has many points that run into each other. </w:t>
      </w:r>
    </w:p>
  </w:comment>
  <w:comment w:id="35" w:author="Author" w:initials="A">
    <w:p w14:paraId="3EC6BB0D" w14:textId="77777777" w:rsidR="00A03F75" w:rsidRDefault="00A03F75">
      <w:pPr>
        <w:pStyle w:val="CommentText"/>
      </w:pPr>
      <w:r>
        <w:rPr>
          <w:rStyle w:val="CommentReference"/>
        </w:rPr>
        <w:annotationRef/>
      </w:r>
      <w:r>
        <w:t xml:space="preserve">Pl consider separating  substantive matters from the pragmatic ones.  </w:t>
      </w:r>
    </w:p>
  </w:comment>
  <w:comment w:id="36" w:author="Author" w:initials="A">
    <w:p w14:paraId="6902AB86" w14:textId="77777777" w:rsidR="008B6EFC" w:rsidRDefault="008B6EFC">
      <w:pPr>
        <w:pStyle w:val="CommentText"/>
      </w:pPr>
      <w:r>
        <w:rPr>
          <w:rStyle w:val="CommentReference"/>
        </w:rPr>
        <w:annotationRef/>
      </w:r>
      <w:r>
        <w:t>In fact, reasons for replication must be robust and must be defended</w:t>
      </w:r>
    </w:p>
    <w:p w14:paraId="267B30A9" w14:textId="77777777" w:rsidR="008B6EFC" w:rsidRDefault="008B6EFC">
      <w:pPr>
        <w:pStyle w:val="CommentText"/>
      </w:pPr>
      <w:r>
        <w:t xml:space="preserve">There is insufficient  research resource in this country and we need to use it prudently </w:t>
      </w:r>
    </w:p>
    <w:p w14:paraId="5F069C55" w14:textId="77777777" w:rsidR="008B6EFC" w:rsidRDefault="008B6EFC">
      <w:pPr>
        <w:pStyle w:val="CommentText"/>
      </w:pPr>
    </w:p>
  </w:comment>
  <w:comment w:id="37" w:author="Author" w:initials="A">
    <w:p w14:paraId="1BA85A06" w14:textId="77777777" w:rsidR="00BC3F1A" w:rsidRDefault="00BC3F1A">
      <w:pPr>
        <w:pStyle w:val="CommentText"/>
      </w:pPr>
      <w:r>
        <w:rPr>
          <w:rStyle w:val="CommentReference"/>
        </w:rPr>
        <w:annotationRef/>
      </w:r>
      <w:r>
        <w:t xml:space="preserve">Again, pl consider keeping the commentary on broader issues, and examples crisper. The level of details provided here could be reconsidered. </w:t>
      </w:r>
    </w:p>
  </w:comment>
  <w:comment w:id="38" w:author="Author" w:initials="A">
    <w:p w14:paraId="2492564C" w14:textId="77777777" w:rsidR="00B0304E" w:rsidRDefault="00B0304E">
      <w:pPr>
        <w:pStyle w:val="CommentText"/>
      </w:pPr>
      <w:r>
        <w:rPr>
          <w:rStyle w:val="CommentReference"/>
        </w:rPr>
        <w:annotationRef/>
      </w:r>
      <w:r>
        <w:t xml:space="preserve">Author may wish to leave out some of these details and may wish to keep the focus on the broader matters. It is appreciated that these nuances are offered as examples. </w:t>
      </w:r>
    </w:p>
  </w:comment>
  <w:comment w:id="41" w:author="Author" w:initials="A">
    <w:p w14:paraId="1D056B57" w14:textId="77777777" w:rsidR="00BC3F1A" w:rsidRDefault="00BC3F1A">
      <w:pPr>
        <w:pStyle w:val="CommentText"/>
      </w:pPr>
      <w:r>
        <w:rPr>
          <w:rStyle w:val="CommentReference"/>
        </w:rPr>
        <w:annotationRef/>
      </w:r>
      <w:r>
        <w:t>Could be deleted.</w:t>
      </w:r>
    </w:p>
  </w:comment>
  <w:comment w:id="42" w:author="Author" w:initials="A">
    <w:p w14:paraId="73F3B840" w14:textId="77777777" w:rsidR="00267DFB" w:rsidRDefault="00267DFB">
      <w:pPr>
        <w:pStyle w:val="CommentText"/>
      </w:pPr>
      <w:r>
        <w:rPr>
          <w:rStyle w:val="CommentReference"/>
        </w:rPr>
        <w:annotationRef/>
      </w:r>
      <w:r>
        <w:t>??</w:t>
      </w:r>
    </w:p>
  </w:comment>
  <w:comment w:id="43" w:author="Author" w:initials="A">
    <w:p w14:paraId="67F072AC" w14:textId="77777777" w:rsidR="008B6EFC" w:rsidRDefault="008B6EFC">
      <w:pPr>
        <w:pStyle w:val="CommentText"/>
      </w:pPr>
      <w:r>
        <w:rPr>
          <w:rStyle w:val="CommentReference"/>
        </w:rPr>
        <w:annotationRef/>
      </w:r>
      <w:r>
        <w:t>Is this necessary? It is a well known story. A reference to the story is all that is needed</w:t>
      </w:r>
    </w:p>
  </w:comment>
  <w:comment w:id="44" w:author="Author" w:initials="A">
    <w:p w14:paraId="0E6C2168" w14:textId="77777777" w:rsidR="008B6EFC" w:rsidRDefault="008B6EFC">
      <w:pPr>
        <w:pStyle w:val="CommentText"/>
      </w:pPr>
      <w:r>
        <w:rPr>
          <w:rStyle w:val="CommentReference"/>
        </w:rPr>
        <w:annotationRef/>
      </w:r>
      <w:r>
        <w:t>This could be the very reason they are mentioned in the guidelines</w:t>
      </w:r>
    </w:p>
  </w:comment>
  <w:comment w:id="45" w:author="Author" w:initials="A">
    <w:p w14:paraId="654A3BFD" w14:textId="77777777" w:rsidR="00A616E0" w:rsidRDefault="00A616E0">
      <w:pPr>
        <w:pStyle w:val="CommentText"/>
      </w:pPr>
      <w:r>
        <w:rPr>
          <w:rStyle w:val="CommentReference"/>
        </w:rPr>
        <w:annotationRef/>
      </w:r>
      <w:r>
        <w:t xml:space="preserve">Could have? </w:t>
      </w:r>
    </w:p>
  </w:comment>
  <w:comment w:id="46" w:author="Author" w:initials="A">
    <w:p w14:paraId="6BEC555D" w14:textId="77777777" w:rsidR="00A616E0" w:rsidRDefault="00A616E0">
      <w:pPr>
        <w:pStyle w:val="CommentText"/>
      </w:pPr>
      <w:r>
        <w:rPr>
          <w:rStyle w:val="CommentReference"/>
        </w:rPr>
        <w:annotationRef/>
      </w:r>
      <w:r>
        <w:t xml:space="preserve">Ref?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375F4F" w15:done="0"/>
  <w15:commentEx w15:paraId="25DE23E3" w15:done="0"/>
  <w15:commentEx w15:paraId="561394B4" w15:done="0"/>
  <w15:commentEx w15:paraId="483CA40B" w15:done="0"/>
  <w15:commentEx w15:paraId="331CDA6D" w15:done="0"/>
  <w15:commentEx w15:paraId="74F45F09" w15:done="0"/>
  <w15:commentEx w15:paraId="5DEEDB7F" w15:done="0"/>
  <w15:commentEx w15:paraId="2F678176" w15:done="0"/>
  <w15:commentEx w15:paraId="30DE5C0B" w15:done="0"/>
  <w15:commentEx w15:paraId="5D7DD31B" w15:done="0"/>
  <w15:commentEx w15:paraId="3F18AD18" w15:done="0"/>
  <w15:commentEx w15:paraId="07FE0E4A" w15:done="0"/>
  <w15:commentEx w15:paraId="3876E3F5" w15:done="0"/>
  <w15:commentEx w15:paraId="4413F4E3" w15:done="0"/>
  <w15:commentEx w15:paraId="4CA67BDC" w15:done="0"/>
  <w15:commentEx w15:paraId="29EA8722" w15:done="0"/>
  <w15:commentEx w15:paraId="254EDF85" w15:done="0"/>
  <w15:commentEx w15:paraId="5DE1C5AF" w15:done="0"/>
  <w15:commentEx w15:paraId="3969B8A5" w15:done="0"/>
  <w15:commentEx w15:paraId="738AD86A" w15:done="0"/>
  <w15:commentEx w15:paraId="77BECBA2" w15:done="0"/>
  <w15:commentEx w15:paraId="6D96F771" w15:done="0"/>
  <w15:commentEx w15:paraId="438A316A" w15:done="0"/>
  <w15:commentEx w15:paraId="279678DD" w15:done="0"/>
  <w15:commentEx w15:paraId="52A78974" w15:done="0"/>
  <w15:commentEx w15:paraId="00E42A2F" w15:done="0"/>
  <w15:commentEx w15:paraId="69A9B504" w15:done="0"/>
  <w15:commentEx w15:paraId="2E9254AA" w15:done="0"/>
  <w15:commentEx w15:paraId="3EC6BB0D" w15:done="0"/>
  <w15:commentEx w15:paraId="5F069C55" w15:done="0"/>
  <w15:commentEx w15:paraId="1BA85A06" w15:done="0"/>
  <w15:commentEx w15:paraId="2492564C" w15:done="0"/>
  <w15:commentEx w15:paraId="1D056B57" w15:done="0"/>
  <w15:commentEx w15:paraId="73F3B840" w15:done="0"/>
  <w15:commentEx w15:paraId="67F072AC" w15:done="0"/>
  <w15:commentEx w15:paraId="0E6C2168" w15:done="0"/>
  <w15:commentEx w15:paraId="654A3BFD" w15:done="0"/>
  <w15:commentEx w15:paraId="6BEC5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75F4F" w16cid:durableId="1E7B460F"/>
  <w16cid:commentId w16cid:paraId="25DE23E3" w16cid:durableId="1E7B4610"/>
  <w16cid:commentId w16cid:paraId="561394B4" w16cid:durableId="1E7B4611"/>
  <w16cid:commentId w16cid:paraId="483CA40B" w16cid:durableId="1E7B4612"/>
  <w16cid:commentId w16cid:paraId="331CDA6D" w16cid:durableId="1E7B4613"/>
  <w16cid:commentId w16cid:paraId="74F45F09" w16cid:durableId="1E7B4614"/>
  <w16cid:commentId w16cid:paraId="5DEEDB7F" w16cid:durableId="1E7B4615"/>
  <w16cid:commentId w16cid:paraId="2F678176" w16cid:durableId="1E7B4616"/>
  <w16cid:commentId w16cid:paraId="30DE5C0B" w16cid:durableId="1E7B4617"/>
  <w16cid:commentId w16cid:paraId="5D7DD31B" w16cid:durableId="1E7B4618"/>
  <w16cid:commentId w16cid:paraId="3F18AD18" w16cid:durableId="1E7B4619"/>
  <w16cid:commentId w16cid:paraId="07FE0E4A" w16cid:durableId="1E7B461A"/>
  <w16cid:commentId w16cid:paraId="3876E3F5" w16cid:durableId="1E7B461B"/>
  <w16cid:commentId w16cid:paraId="4413F4E3" w16cid:durableId="1E7B461C"/>
  <w16cid:commentId w16cid:paraId="4CA67BDC" w16cid:durableId="1E7B461D"/>
  <w16cid:commentId w16cid:paraId="29EA8722" w16cid:durableId="1E7B461E"/>
  <w16cid:commentId w16cid:paraId="254EDF85" w16cid:durableId="1E7B461F"/>
  <w16cid:commentId w16cid:paraId="5DE1C5AF" w16cid:durableId="1E7B4620"/>
  <w16cid:commentId w16cid:paraId="3969B8A5" w16cid:durableId="1E7B4621"/>
  <w16cid:commentId w16cid:paraId="738AD86A" w16cid:durableId="1E7B4622"/>
  <w16cid:commentId w16cid:paraId="77BECBA2" w16cid:durableId="1E7B4623"/>
  <w16cid:commentId w16cid:paraId="6D96F771" w16cid:durableId="1E7B4624"/>
  <w16cid:commentId w16cid:paraId="438A316A" w16cid:durableId="1E7B4625"/>
  <w16cid:commentId w16cid:paraId="279678DD" w16cid:durableId="1E7B4626"/>
  <w16cid:commentId w16cid:paraId="52A78974" w16cid:durableId="1E7B4627"/>
  <w16cid:commentId w16cid:paraId="00E42A2F" w16cid:durableId="1E7B4628"/>
  <w16cid:commentId w16cid:paraId="69A9B504" w16cid:durableId="1E7B4629"/>
  <w16cid:commentId w16cid:paraId="2E9254AA" w16cid:durableId="1E7B462A"/>
  <w16cid:commentId w16cid:paraId="3EC6BB0D" w16cid:durableId="1E7B462B"/>
  <w16cid:commentId w16cid:paraId="5F069C55" w16cid:durableId="1E7B462C"/>
  <w16cid:commentId w16cid:paraId="1BA85A06" w16cid:durableId="1E7B462D"/>
  <w16cid:commentId w16cid:paraId="2492564C" w16cid:durableId="1E7B462E"/>
  <w16cid:commentId w16cid:paraId="1D056B57" w16cid:durableId="1E7B462F"/>
  <w16cid:commentId w16cid:paraId="73F3B840" w16cid:durableId="1E7B4630"/>
  <w16cid:commentId w16cid:paraId="67F072AC" w16cid:durableId="1E7B4631"/>
  <w16cid:commentId w16cid:paraId="0E6C2168" w16cid:durableId="1E7B4632"/>
  <w16cid:commentId w16cid:paraId="654A3BFD" w16cid:durableId="1E7B4633"/>
  <w16cid:commentId w16cid:paraId="6BEC555D" w16cid:durableId="1E7B4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21CA1" w14:textId="77777777" w:rsidR="00D32563" w:rsidRDefault="00D32563" w:rsidP="00733546">
      <w:pPr>
        <w:spacing w:after="0" w:line="240" w:lineRule="auto"/>
      </w:pPr>
      <w:r>
        <w:separator/>
      </w:r>
    </w:p>
  </w:endnote>
  <w:endnote w:type="continuationSeparator" w:id="0">
    <w:p w14:paraId="4CC4C962" w14:textId="77777777" w:rsidR="00D32563" w:rsidRDefault="00D32563" w:rsidP="0073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475647"/>
      <w:docPartObj>
        <w:docPartGallery w:val="Page Numbers (Bottom of Page)"/>
        <w:docPartUnique/>
      </w:docPartObj>
    </w:sdtPr>
    <w:sdtEndPr>
      <w:rPr>
        <w:noProof/>
      </w:rPr>
    </w:sdtEndPr>
    <w:sdtContent>
      <w:p w14:paraId="755AFC6C" w14:textId="77777777" w:rsidR="008B6EFC" w:rsidRDefault="006969E8">
        <w:pPr>
          <w:pStyle w:val="Footer"/>
          <w:jc w:val="center"/>
        </w:pPr>
        <w:r>
          <w:fldChar w:fldCharType="begin"/>
        </w:r>
        <w:r>
          <w:instrText xml:space="preserve"> PAGE   \* MERGEFORMAT </w:instrText>
        </w:r>
        <w:r>
          <w:fldChar w:fldCharType="separate"/>
        </w:r>
        <w:r w:rsidR="00FF2908">
          <w:rPr>
            <w:noProof/>
          </w:rPr>
          <w:t>1</w:t>
        </w:r>
        <w:r>
          <w:rPr>
            <w:noProof/>
          </w:rPr>
          <w:fldChar w:fldCharType="end"/>
        </w:r>
      </w:p>
    </w:sdtContent>
  </w:sdt>
  <w:p w14:paraId="3E92A9AE" w14:textId="77777777" w:rsidR="008B6EFC" w:rsidRDefault="008B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68F98" w14:textId="77777777" w:rsidR="00D32563" w:rsidRDefault="00D32563" w:rsidP="00733546">
      <w:pPr>
        <w:spacing w:after="0" w:line="240" w:lineRule="auto"/>
      </w:pPr>
      <w:r>
        <w:separator/>
      </w:r>
    </w:p>
  </w:footnote>
  <w:footnote w:type="continuationSeparator" w:id="0">
    <w:p w14:paraId="571F3989" w14:textId="77777777" w:rsidR="00D32563" w:rsidRDefault="00D32563" w:rsidP="0073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E7940"/>
    <w:multiLevelType w:val="multilevel"/>
    <w:tmpl w:val="9F3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wa50f0sfvxxuewttm5t0eawwfxz0a5zwfd&quot;&gt;ICMR2017&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record-ids&gt;&lt;/item&gt;&lt;/Libraries&gt;"/>
  </w:docVars>
  <w:rsids>
    <w:rsidRoot w:val="00CA2328"/>
    <w:rsid w:val="000A0DFC"/>
    <w:rsid w:val="00112C9A"/>
    <w:rsid w:val="0012169C"/>
    <w:rsid w:val="0013558B"/>
    <w:rsid w:val="00172121"/>
    <w:rsid w:val="001743FA"/>
    <w:rsid w:val="00183C5C"/>
    <w:rsid w:val="00197B48"/>
    <w:rsid w:val="001A6233"/>
    <w:rsid w:val="001C4475"/>
    <w:rsid w:val="00217710"/>
    <w:rsid w:val="00247B05"/>
    <w:rsid w:val="00252482"/>
    <w:rsid w:val="00262612"/>
    <w:rsid w:val="00267DFB"/>
    <w:rsid w:val="002B2D97"/>
    <w:rsid w:val="002E3D49"/>
    <w:rsid w:val="00313AAF"/>
    <w:rsid w:val="00390DFD"/>
    <w:rsid w:val="003A2632"/>
    <w:rsid w:val="003B7400"/>
    <w:rsid w:val="003C31CF"/>
    <w:rsid w:val="003D0CF6"/>
    <w:rsid w:val="00471837"/>
    <w:rsid w:val="004722EC"/>
    <w:rsid w:val="0047555D"/>
    <w:rsid w:val="004B0DE1"/>
    <w:rsid w:val="004C27CA"/>
    <w:rsid w:val="004C3707"/>
    <w:rsid w:val="004D1596"/>
    <w:rsid w:val="004D63F4"/>
    <w:rsid w:val="00523E8D"/>
    <w:rsid w:val="005818A6"/>
    <w:rsid w:val="0059652A"/>
    <w:rsid w:val="005B6BF1"/>
    <w:rsid w:val="005C4F27"/>
    <w:rsid w:val="005E70ED"/>
    <w:rsid w:val="00604D9E"/>
    <w:rsid w:val="00615AAC"/>
    <w:rsid w:val="00626E7C"/>
    <w:rsid w:val="00671414"/>
    <w:rsid w:val="00672B92"/>
    <w:rsid w:val="006969E8"/>
    <w:rsid w:val="006A2C90"/>
    <w:rsid w:val="006A4760"/>
    <w:rsid w:val="006B4A84"/>
    <w:rsid w:val="00715F3B"/>
    <w:rsid w:val="00716990"/>
    <w:rsid w:val="00733546"/>
    <w:rsid w:val="00743A6A"/>
    <w:rsid w:val="007864B0"/>
    <w:rsid w:val="007E3819"/>
    <w:rsid w:val="00805937"/>
    <w:rsid w:val="008B6EFC"/>
    <w:rsid w:val="00901173"/>
    <w:rsid w:val="009624F9"/>
    <w:rsid w:val="009B7274"/>
    <w:rsid w:val="009E634F"/>
    <w:rsid w:val="009F1EFC"/>
    <w:rsid w:val="009F227F"/>
    <w:rsid w:val="00A011FB"/>
    <w:rsid w:val="00A03F75"/>
    <w:rsid w:val="00A06479"/>
    <w:rsid w:val="00A616E0"/>
    <w:rsid w:val="00A63B92"/>
    <w:rsid w:val="00A74E61"/>
    <w:rsid w:val="00A92CEE"/>
    <w:rsid w:val="00AE6F5B"/>
    <w:rsid w:val="00AF71B3"/>
    <w:rsid w:val="00B0304E"/>
    <w:rsid w:val="00B07D55"/>
    <w:rsid w:val="00B217B9"/>
    <w:rsid w:val="00B30B1A"/>
    <w:rsid w:val="00B51084"/>
    <w:rsid w:val="00B61EF5"/>
    <w:rsid w:val="00B83A10"/>
    <w:rsid w:val="00B973F5"/>
    <w:rsid w:val="00BB0E07"/>
    <w:rsid w:val="00BB1478"/>
    <w:rsid w:val="00BC0574"/>
    <w:rsid w:val="00BC3F1A"/>
    <w:rsid w:val="00C711C9"/>
    <w:rsid w:val="00C730CD"/>
    <w:rsid w:val="00C8051A"/>
    <w:rsid w:val="00C963A6"/>
    <w:rsid w:val="00C96D34"/>
    <w:rsid w:val="00CA2328"/>
    <w:rsid w:val="00CF518D"/>
    <w:rsid w:val="00D1329B"/>
    <w:rsid w:val="00D32563"/>
    <w:rsid w:val="00DB2C74"/>
    <w:rsid w:val="00DD1867"/>
    <w:rsid w:val="00DD33FB"/>
    <w:rsid w:val="00E43AD1"/>
    <w:rsid w:val="00E7346A"/>
    <w:rsid w:val="00EB1974"/>
    <w:rsid w:val="00ED005B"/>
    <w:rsid w:val="00EE5FA0"/>
    <w:rsid w:val="00F13FE5"/>
    <w:rsid w:val="00F25447"/>
    <w:rsid w:val="00F45AD0"/>
    <w:rsid w:val="00F50C61"/>
    <w:rsid w:val="00F87E69"/>
    <w:rsid w:val="00FC0A5E"/>
    <w:rsid w:val="00FF2908"/>
  </w:rsids>
  <m:mathPr>
    <m:mathFont m:val="Cambria Math"/>
    <m:brkBin m:val="before"/>
    <m:brkBinSub m:val="--"/>
    <m:smallFrac/>
    <m:dispDef/>
    <m:lMargin m:val="0"/>
    <m:rMargin m:val="0"/>
    <m:defJc m:val="centerGroup"/>
    <m:wrapIndent m:val="1440"/>
    <m:intLim m:val="subSup"/>
    <m:naryLim m:val="undOvr"/>
  </m:mathPr>
  <w:themeFontLang w:val="de-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0CD"/>
  </w:style>
  <w:style w:type="paragraph" w:styleId="Heading3">
    <w:name w:val="heading 3"/>
    <w:basedOn w:val="Normal"/>
    <w:link w:val="Heading3Char"/>
    <w:uiPriority w:val="9"/>
    <w:rsid w:val="00CF518D"/>
    <w:pPr>
      <w:spacing w:beforeLines="1" w:afterLines="1" w:line="240" w:lineRule="auto"/>
      <w:outlineLvl w:val="2"/>
    </w:pPr>
    <w:rPr>
      <w:rFonts w:ascii="Times" w:hAnsi="Times"/>
      <w:b/>
      <w:sz w:val="27"/>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47B0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247B0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247B0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247B05"/>
    <w:rPr>
      <w:rFonts w:ascii="Times New Roman" w:hAnsi="Times New Roman" w:cs="Times New Roman"/>
      <w:noProof/>
      <w:sz w:val="24"/>
      <w:lang w:val="en-US"/>
    </w:rPr>
  </w:style>
  <w:style w:type="paragraph" w:styleId="Header">
    <w:name w:val="header"/>
    <w:basedOn w:val="Normal"/>
    <w:link w:val="HeaderChar"/>
    <w:uiPriority w:val="99"/>
    <w:unhideWhenUsed/>
    <w:rsid w:val="007335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3546"/>
  </w:style>
  <w:style w:type="paragraph" w:styleId="Footer">
    <w:name w:val="footer"/>
    <w:basedOn w:val="Normal"/>
    <w:link w:val="FooterChar"/>
    <w:uiPriority w:val="99"/>
    <w:unhideWhenUsed/>
    <w:rsid w:val="007335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3546"/>
  </w:style>
  <w:style w:type="character" w:styleId="Hyperlink">
    <w:name w:val="Hyperlink"/>
    <w:basedOn w:val="DefaultParagraphFont"/>
    <w:uiPriority w:val="99"/>
    <w:unhideWhenUsed/>
    <w:rsid w:val="00BB1478"/>
    <w:rPr>
      <w:color w:val="0000FF" w:themeColor="hyperlink"/>
      <w:u w:val="single"/>
    </w:rPr>
  </w:style>
  <w:style w:type="character" w:customStyle="1" w:styleId="Heading3Char">
    <w:name w:val="Heading 3 Char"/>
    <w:basedOn w:val="DefaultParagraphFont"/>
    <w:link w:val="Heading3"/>
    <w:uiPriority w:val="9"/>
    <w:rsid w:val="00CF518D"/>
    <w:rPr>
      <w:rFonts w:ascii="Times" w:hAnsi="Times"/>
      <w:b/>
      <w:sz w:val="27"/>
      <w:szCs w:val="20"/>
      <w:lang w:val="en-US"/>
    </w:rPr>
  </w:style>
  <w:style w:type="character" w:styleId="Strong">
    <w:name w:val="Strong"/>
    <w:basedOn w:val="DefaultParagraphFont"/>
    <w:uiPriority w:val="22"/>
    <w:rsid w:val="00CF518D"/>
    <w:rPr>
      <w:b/>
    </w:rPr>
  </w:style>
  <w:style w:type="character" w:styleId="CommentReference">
    <w:name w:val="annotation reference"/>
    <w:basedOn w:val="DefaultParagraphFont"/>
    <w:uiPriority w:val="99"/>
    <w:semiHidden/>
    <w:unhideWhenUsed/>
    <w:rsid w:val="00F50C61"/>
    <w:rPr>
      <w:sz w:val="18"/>
      <w:szCs w:val="18"/>
    </w:rPr>
  </w:style>
  <w:style w:type="paragraph" w:styleId="CommentText">
    <w:name w:val="annotation text"/>
    <w:basedOn w:val="Normal"/>
    <w:link w:val="CommentTextChar"/>
    <w:uiPriority w:val="99"/>
    <w:semiHidden/>
    <w:unhideWhenUsed/>
    <w:rsid w:val="00F50C61"/>
    <w:pPr>
      <w:spacing w:line="240" w:lineRule="auto"/>
    </w:pPr>
    <w:rPr>
      <w:sz w:val="24"/>
      <w:szCs w:val="24"/>
    </w:rPr>
  </w:style>
  <w:style w:type="character" w:customStyle="1" w:styleId="CommentTextChar">
    <w:name w:val="Comment Text Char"/>
    <w:basedOn w:val="DefaultParagraphFont"/>
    <w:link w:val="CommentText"/>
    <w:uiPriority w:val="99"/>
    <w:semiHidden/>
    <w:rsid w:val="00F50C61"/>
    <w:rPr>
      <w:sz w:val="24"/>
      <w:szCs w:val="24"/>
    </w:rPr>
  </w:style>
  <w:style w:type="paragraph" w:styleId="CommentSubject">
    <w:name w:val="annotation subject"/>
    <w:basedOn w:val="CommentText"/>
    <w:next w:val="CommentText"/>
    <w:link w:val="CommentSubjectChar"/>
    <w:uiPriority w:val="99"/>
    <w:semiHidden/>
    <w:unhideWhenUsed/>
    <w:rsid w:val="00F50C61"/>
    <w:rPr>
      <w:b/>
      <w:bCs/>
      <w:sz w:val="20"/>
      <w:szCs w:val="20"/>
    </w:rPr>
  </w:style>
  <w:style w:type="character" w:customStyle="1" w:styleId="CommentSubjectChar">
    <w:name w:val="Comment Subject Char"/>
    <w:basedOn w:val="CommentTextChar"/>
    <w:link w:val="CommentSubject"/>
    <w:uiPriority w:val="99"/>
    <w:semiHidden/>
    <w:rsid w:val="00F50C61"/>
    <w:rPr>
      <w:b/>
      <w:bCs/>
      <w:sz w:val="20"/>
      <w:szCs w:val="20"/>
    </w:rPr>
  </w:style>
  <w:style w:type="paragraph" w:styleId="BalloonText">
    <w:name w:val="Balloon Text"/>
    <w:basedOn w:val="Normal"/>
    <w:link w:val="BalloonTextChar"/>
    <w:uiPriority w:val="99"/>
    <w:semiHidden/>
    <w:unhideWhenUsed/>
    <w:rsid w:val="00F50C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C61"/>
    <w:rPr>
      <w:rFonts w:ascii="Lucida Grande" w:hAnsi="Lucida Grande"/>
      <w:sz w:val="18"/>
      <w:szCs w:val="18"/>
    </w:rPr>
  </w:style>
  <w:style w:type="paragraph" w:styleId="ListParagraph">
    <w:name w:val="List Paragraph"/>
    <w:basedOn w:val="Normal"/>
    <w:uiPriority w:val="34"/>
    <w:qFormat/>
    <w:rsid w:val="00AE6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wma.net/policies-post/wma-declaration-of-taipei-on-ethical-considerations-regarding-health-databases-and-biobank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icmr.nic.in/ethical_guidelin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cmr.nic.in/guidelines/ICMR_Ethical_Guidelines_2017.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riya.satalkar@unibas.ch"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earch.coe.int/cm/Pages/result_details.aspx?ObjectId=090000168064e8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7533</Words>
  <Characters>42942</Characters>
  <Application>Microsoft Office Word</Application>
  <DocSecurity>0</DocSecurity>
  <Lines>357</Lines>
  <Paragraphs>100</Paragraphs>
  <ScaleCrop>false</ScaleCrop>
  <Company/>
  <LinksUpToDate>false</LinksUpToDate>
  <CharactersWithSpaces>50375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2018-04-13T09:39:00Z</dcterms:created>
  <dcterms:modified xsi:type="dcterms:W3CDTF">2018-04-13T09:42:00Z</dcterms:modified>
</cp:coreProperties>
</file>