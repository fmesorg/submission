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4109A" w14:textId="77777777" w:rsidR="00CD4104" w:rsidRPr="00EA05A7" w:rsidRDefault="004B1B00" w:rsidP="00EA0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t xml:space="preserve">Title </w:t>
      </w:r>
    </w:p>
    <w:p w14:paraId="658DDDC7" w14:textId="5498F8EC" w:rsidR="004B1B00" w:rsidRPr="00EA05A7" w:rsidRDefault="004B19AE" w:rsidP="00EA05A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ins w:id="0" w:author="user" w:date="2018-02-06T17:54:00Z">
        <w:r>
          <w:rPr>
            <w:rFonts w:ascii="Times New Roman" w:hAnsi="Times New Roman" w:cs="Times New Roman"/>
            <w:sz w:val="24"/>
            <w:szCs w:val="24"/>
            <w:lang w:val="en-IN"/>
          </w:rPr>
          <w:t xml:space="preserve">Adherence </w:t>
        </w:r>
      </w:ins>
      <w:del w:id="1" w:author="user" w:date="2018-02-06T14:43:00Z">
        <w:r w:rsidR="004B1B00" w:rsidRPr="00EA05A7" w:rsidDel="00445DCF">
          <w:rPr>
            <w:rFonts w:ascii="Times New Roman" w:hAnsi="Times New Roman" w:cs="Times New Roman"/>
            <w:sz w:val="24"/>
            <w:szCs w:val="24"/>
            <w:lang w:val="en-IN"/>
          </w:rPr>
          <w:delText>Evaluation of a</w:delText>
        </w:r>
      </w:del>
      <w:del w:id="2" w:author="user" w:date="2018-02-06T17:54:00Z">
        <w:r w:rsidR="004B1B00" w:rsidRPr="00EA05A7" w:rsidDel="004B19AE">
          <w:rPr>
            <w:rFonts w:ascii="Times New Roman" w:hAnsi="Times New Roman" w:cs="Times New Roman"/>
            <w:sz w:val="24"/>
            <w:szCs w:val="24"/>
            <w:lang w:val="en-IN"/>
          </w:rPr>
          <w:delText xml:space="preserve">dherence </w:delText>
        </w:r>
      </w:del>
      <w:proofErr w:type="gramStart"/>
      <w:r w:rsidR="00445DCF" w:rsidRPr="00EA05A7"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 w:rsidR="00445DCF" w:rsidRPr="00EA05A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ins w:id="3" w:author="user" w:date="2018-02-06T14:43:00Z">
        <w:r w:rsidR="00445DCF">
          <w:rPr>
            <w:rFonts w:ascii="Times New Roman" w:hAnsi="Times New Roman" w:cs="Times New Roman"/>
            <w:sz w:val="24"/>
            <w:szCs w:val="24"/>
            <w:lang w:val="en-IN"/>
          </w:rPr>
          <w:t xml:space="preserve">Medical </w:t>
        </w:r>
      </w:ins>
      <w:r w:rsidR="004B1B00" w:rsidRPr="00EA05A7">
        <w:rPr>
          <w:rFonts w:ascii="Times New Roman" w:hAnsi="Times New Roman" w:cs="Times New Roman"/>
          <w:sz w:val="24"/>
          <w:szCs w:val="24"/>
          <w:lang w:val="en-IN"/>
        </w:rPr>
        <w:t xml:space="preserve">Case Reports </w:t>
      </w:r>
      <w:r w:rsidR="00445DCF" w:rsidRPr="00EA05A7">
        <w:rPr>
          <w:rFonts w:ascii="Times New Roman" w:hAnsi="Times New Roman" w:cs="Times New Roman"/>
          <w:sz w:val="24"/>
          <w:szCs w:val="24"/>
          <w:lang w:val="en-IN"/>
        </w:rPr>
        <w:t>Published In</w:t>
      </w:r>
      <w:ins w:id="4" w:author="user" w:date="2018-02-06T14:43:00Z">
        <w:r w:rsidR="00445DCF">
          <w:rPr>
            <w:rFonts w:ascii="Times New Roman" w:hAnsi="Times New Roman" w:cs="Times New Roman"/>
            <w:sz w:val="24"/>
            <w:szCs w:val="24"/>
            <w:lang w:val="en-IN"/>
          </w:rPr>
          <w:t xml:space="preserve"> 2015 In </w:t>
        </w:r>
      </w:ins>
      <w:del w:id="5" w:author="user" w:date="2018-02-06T14:43:00Z">
        <w:r w:rsidR="004B1B00" w:rsidRPr="00EA05A7" w:rsidDel="00445DCF">
          <w:rPr>
            <w:rFonts w:ascii="Times New Roman" w:hAnsi="Times New Roman" w:cs="Times New Roman"/>
            <w:sz w:val="24"/>
            <w:szCs w:val="24"/>
            <w:lang w:val="en-IN"/>
          </w:rPr>
          <w:delText xml:space="preserve"> </w:delText>
        </w:r>
      </w:del>
      <w:del w:id="6" w:author="user" w:date="2018-02-06T14:45:00Z">
        <w:r w:rsidR="00445DCF" w:rsidRPr="00EA05A7" w:rsidDel="00445DCF">
          <w:rPr>
            <w:rFonts w:ascii="Times New Roman" w:hAnsi="Times New Roman" w:cs="Times New Roman"/>
            <w:sz w:val="24"/>
            <w:szCs w:val="24"/>
            <w:lang w:val="en-IN"/>
          </w:rPr>
          <w:delText>P</w:delText>
        </w:r>
      </w:del>
      <w:del w:id="7" w:author="user" w:date="2018-02-06T14:44:00Z">
        <w:r w:rsidR="004B1B00" w:rsidRPr="00EA05A7" w:rsidDel="00445DCF">
          <w:rPr>
            <w:rFonts w:ascii="Times New Roman" w:hAnsi="Times New Roman" w:cs="Times New Roman"/>
            <w:sz w:val="24"/>
            <w:szCs w:val="24"/>
            <w:lang w:val="en-IN"/>
          </w:rPr>
          <w:delText>UB</w:delText>
        </w:r>
      </w:del>
      <w:ins w:id="8" w:author="user" w:date="2018-02-06T14:45:00Z">
        <w:r w:rsidR="00445DCF" w:rsidRPr="00EA05A7">
          <w:rPr>
            <w:rFonts w:ascii="Times New Roman" w:hAnsi="Times New Roman" w:cs="Times New Roman"/>
            <w:sz w:val="24"/>
            <w:szCs w:val="24"/>
            <w:lang w:val="en-IN"/>
          </w:rPr>
          <w:t>P</w:t>
        </w:r>
        <w:r w:rsidR="00445DCF">
          <w:rPr>
            <w:rFonts w:ascii="Times New Roman" w:hAnsi="Times New Roman" w:cs="Times New Roman"/>
            <w:sz w:val="24"/>
            <w:szCs w:val="24"/>
            <w:lang w:val="en-IN"/>
          </w:rPr>
          <w:t>ubMed</w:t>
        </w:r>
      </w:ins>
      <w:del w:id="9" w:author="user" w:date="2018-02-06T14:44:00Z">
        <w:r w:rsidR="004B1B00" w:rsidRPr="00EA05A7" w:rsidDel="00445DCF">
          <w:rPr>
            <w:rFonts w:ascii="Times New Roman" w:hAnsi="Times New Roman" w:cs="Times New Roman"/>
            <w:sz w:val="24"/>
            <w:szCs w:val="24"/>
            <w:lang w:val="en-IN"/>
          </w:rPr>
          <w:delText>MED</w:delText>
        </w:r>
      </w:del>
      <w:r w:rsidR="00445DCF" w:rsidRPr="00EA05A7">
        <w:rPr>
          <w:rFonts w:ascii="Times New Roman" w:hAnsi="Times New Roman" w:cs="Times New Roman"/>
          <w:sz w:val="24"/>
          <w:szCs w:val="24"/>
          <w:lang w:val="en-IN"/>
        </w:rPr>
        <w:t xml:space="preserve"> Indexed </w:t>
      </w:r>
      <w:r w:rsidR="004B1B00" w:rsidRPr="00EA05A7">
        <w:rPr>
          <w:rFonts w:ascii="Times New Roman" w:hAnsi="Times New Roman" w:cs="Times New Roman"/>
          <w:sz w:val="24"/>
          <w:szCs w:val="24"/>
          <w:lang w:val="en-IN"/>
        </w:rPr>
        <w:t xml:space="preserve">Indian </w:t>
      </w:r>
      <w:del w:id="10" w:author="user" w:date="2018-02-06T14:44:00Z">
        <w:r w:rsidR="004B1B00" w:rsidRPr="00EA05A7" w:rsidDel="00445DCF">
          <w:rPr>
            <w:rFonts w:ascii="Times New Roman" w:hAnsi="Times New Roman" w:cs="Times New Roman"/>
            <w:sz w:val="24"/>
            <w:szCs w:val="24"/>
            <w:lang w:val="en-IN"/>
          </w:rPr>
          <w:delText xml:space="preserve">medical </w:delText>
        </w:r>
      </w:del>
      <w:r w:rsidR="00445DCF" w:rsidRPr="00EA05A7">
        <w:rPr>
          <w:rFonts w:ascii="Times New Roman" w:hAnsi="Times New Roman" w:cs="Times New Roman"/>
          <w:sz w:val="24"/>
          <w:szCs w:val="24"/>
          <w:lang w:val="en-IN"/>
        </w:rPr>
        <w:t>Journals</w:t>
      </w:r>
      <w:ins w:id="11" w:author="user" w:date="2018-02-06T14:45:00Z">
        <w:r w:rsidR="00445DCF">
          <w:rPr>
            <w:rFonts w:ascii="Times New Roman" w:hAnsi="Times New Roman" w:cs="Times New Roman"/>
            <w:sz w:val="24"/>
            <w:szCs w:val="24"/>
            <w:lang w:val="en-IN"/>
          </w:rPr>
          <w:t xml:space="preserve"> </w:t>
        </w:r>
      </w:ins>
      <w:del w:id="12" w:author="user" w:date="2018-02-06T14:45:00Z">
        <w:r w:rsidR="00445DCF" w:rsidRPr="00EA05A7" w:rsidDel="00445DCF">
          <w:rPr>
            <w:rFonts w:ascii="Times New Roman" w:hAnsi="Times New Roman" w:cs="Times New Roman"/>
            <w:sz w:val="24"/>
            <w:szCs w:val="24"/>
            <w:lang w:val="en-IN"/>
          </w:rPr>
          <w:delText xml:space="preserve"> </w:delText>
        </w:r>
      </w:del>
      <w:ins w:id="13" w:author="user" w:date="2018-02-06T14:44:00Z">
        <w:r w:rsidR="00445DCF">
          <w:rPr>
            <w:rFonts w:ascii="Times New Roman" w:hAnsi="Times New Roman" w:cs="Times New Roman"/>
            <w:sz w:val="24"/>
            <w:szCs w:val="24"/>
            <w:lang w:val="en-IN"/>
          </w:rPr>
          <w:t xml:space="preserve">To </w:t>
        </w:r>
      </w:ins>
      <w:del w:id="14" w:author="user" w:date="2018-02-06T14:44:00Z">
        <w:r w:rsidR="004B1B00" w:rsidRPr="00EA05A7" w:rsidDel="00445DCF">
          <w:rPr>
            <w:rFonts w:ascii="Times New Roman" w:hAnsi="Times New Roman" w:cs="Times New Roman"/>
            <w:sz w:val="24"/>
            <w:szCs w:val="24"/>
            <w:lang w:val="en-IN"/>
          </w:rPr>
          <w:delText xml:space="preserve">in one year with </w:delText>
        </w:r>
      </w:del>
      <w:del w:id="15" w:author="user" w:date="2018-02-06T14:45:00Z">
        <w:r w:rsidR="004B1B00" w:rsidRPr="00EA05A7" w:rsidDel="00445DCF">
          <w:rPr>
            <w:rFonts w:ascii="Times New Roman" w:hAnsi="Times New Roman" w:cs="Times New Roman"/>
            <w:sz w:val="24"/>
            <w:szCs w:val="24"/>
            <w:lang w:val="en-IN"/>
          </w:rPr>
          <w:delText xml:space="preserve">the </w:delText>
        </w:r>
      </w:del>
      <w:r w:rsidR="004B1B00" w:rsidRPr="00EA05A7">
        <w:rPr>
          <w:rFonts w:ascii="Times New Roman" w:hAnsi="Times New Roman" w:cs="Times New Roman"/>
          <w:sz w:val="24"/>
          <w:szCs w:val="24"/>
          <w:lang w:val="en-IN"/>
        </w:rPr>
        <w:t xml:space="preserve">CARE </w:t>
      </w:r>
      <w:r w:rsidR="00445DCF" w:rsidRPr="00EA05A7">
        <w:rPr>
          <w:rFonts w:ascii="Times New Roman" w:hAnsi="Times New Roman" w:cs="Times New Roman"/>
          <w:sz w:val="24"/>
          <w:szCs w:val="24"/>
          <w:lang w:val="en-IN"/>
        </w:rPr>
        <w:t>2013 Guidelines</w:t>
      </w:r>
    </w:p>
    <w:p w14:paraId="0E820279" w14:textId="77777777" w:rsidR="004B1B00" w:rsidRPr="00EA05A7" w:rsidRDefault="004B1B00" w:rsidP="00EA05A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CA59401" w14:textId="77777777" w:rsidR="004B1B00" w:rsidRPr="00EA05A7" w:rsidRDefault="004B1B00" w:rsidP="00EA05A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EA05A7">
        <w:rPr>
          <w:rFonts w:ascii="Times New Roman" w:hAnsi="Times New Roman" w:cs="Times New Roman"/>
          <w:b/>
          <w:sz w:val="24"/>
          <w:szCs w:val="24"/>
          <w:lang w:val="en-IN"/>
        </w:rPr>
        <w:t xml:space="preserve">Authors </w:t>
      </w:r>
    </w:p>
    <w:p w14:paraId="672BBF1B" w14:textId="77777777" w:rsidR="004B1B00" w:rsidRPr="00EA05A7" w:rsidRDefault="004B1B00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05A7">
        <w:rPr>
          <w:rFonts w:ascii="Times New Roman" w:hAnsi="Times New Roman" w:cs="Times New Roman"/>
          <w:sz w:val="24"/>
          <w:szCs w:val="24"/>
          <w:lang w:val="en-IN"/>
        </w:rPr>
        <w:t xml:space="preserve">Ravi R, </w:t>
      </w:r>
      <w:r w:rsidR="006D0E33" w:rsidRPr="00EA05A7">
        <w:rPr>
          <w:rFonts w:ascii="Times New Roman" w:hAnsi="Times New Roman" w:cs="Times New Roman"/>
          <w:sz w:val="24"/>
          <w:szCs w:val="24"/>
          <w:lang w:val="en-IN"/>
        </w:rPr>
        <w:t xml:space="preserve">Mulkalwar A, </w:t>
      </w:r>
      <w:r w:rsidR="00645E45" w:rsidRPr="00EA05A7">
        <w:rPr>
          <w:rFonts w:ascii="Times New Roman" w:hAnsi="Times New Roman" w:cs="Times New Roman"/>
          <w:sz w:val="24"/>
          <w:szCs w:val="24"/>
          <w:lang w:val="en-IN"/>
        </w:rPr>
        <w:t>Thatte UM &amp; Gogtay NJ</w:t>
      </w:r>
    </w:p>
    <w:p w14:paraId="144F595C" w14:textId="77777777" w:rsidR="004B1B00" w:rsidRPr="00EA05A7" w:rsidRDefault="004B1B00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05A7">
        <w:rPr>
          <w:rFonts w:ascii="Times New Roman" w:hAnsi="Times New Roman" w:cs="Times New Roman"/>
          <w:sz w:val="24"/>
          <w:szCs w:val="24"/>
          <w:lang w:val="en-IN"/>
        </w:rPr>
        <w:t>Department of Clinical Pharmacology</w:t>
      </w:r>
    </w:p>
    <w:p w14:paraId="4323DD23" w14:textId="77777777" w:rsidR="004B1B00" w:rsidRPr="00EA05A7" w:rsidRDefault="004B1B00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05A7">
        <w:rPr>
          <w:rFonts w:ascii="Times New Roman" w:hAnsi="Times New Roman" w:cs="Times New Roman"/>
          <w:sz w:val="24"/>
          <w:szCs w:val="24"/>
          <w:lang w:val="en-IN"/>
        </w:rPr>
        <w:t>Seth GS Medical College and KEM Hospital</w:t>
      </w:r>
    </w:p>
    <w:p w14:paraId="51E762D4" w14:textId="77777777" w:rsidR="004B1B00" w:rsidRDefault="004B1B00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A05A7">
        <w:rPr>
          <w:rFonts w:ascii="Times New Roman" w:hAnsi="Times New Roman" w:cs="Times New Roman"/>
          <w:sz w:val="24"/>
          <w:szCs w:val="24"/>
          <w:lang w:val="en-IN"/>
        </w:rPr>
        <w:t>Mumbai- 400012</w:t>
      </w:r>
    </w:p>
    <w:p w14:paraId="34C7340F" w14:textId="77777777" w:rsidR="00EA05A7" w:rsidRDefault="00EA05A7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9250382" w14:textId="77777777" w:rsidR="00EA05A7" w:rsidRPr="00A034E5" w:rsidRDefault="00EA05A7" w:rsidP="00EA05A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034E5">
        <w:rPr>
          <w:rFonts w:ascii="Times New Roman" w:hAnsi="Times New Roman" w:cs="Times New Roman"/>
          <w:b/>
          <w:sz w:val="24"/>
          <w:szCs w:val="24"/>
          <w:lang w:val="en-IN"/>
        </w:rPr>
        <w:t>Affiliations</w:t>
      </w:r>
    </w:p>
    <w:p w14:paraId="7C0466D1" w14:textId="77777777" w:rsidR="00EA05A7" w:rsidRDefault="00EA05A7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Ravi R </w:t>
      </w:r>
      <w:r w:rsidR="00F31158">
        <w:rPr>
          <w:rFonts w:ascii="Times New Roman" w:hAnsi="Times New Roman" w:cs="Times New Roman"/>
          <w:sz w:val="24"/>
          <w:szCs w:val="24"/>
          <w:lang w:val="en-IN"/>
        </w:rPr>
        <w:t>–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31158">
        <w:rPr>
          <w:rFonts w:ascii="Times New Roman" w:hAnsi="Times New Roman" w:cs="Times New Roman"/>
          <w:sz w:val="24"/>
          <w:szCs w:val="24"/>
          <w:lang w:val="en-IN"/>
        </w:rPr>
        <w:t>Senior Resident in Clinical Pharmacology</w:t>
      </w:r>
    </w:p>
    <w:p w14:paraId="4FE962E6" w14:textId="77777777" w:rsidR="00F31158" w:rsidRDefault="00F31158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Mulkalwar A – Undergraduate Medical Student</w:t>
      </w:r>
    </w:p>
    <w:p w14:paraId="4783FEE0" w14:textId="77777777" w:rsidR="00F31158" w:rsidRDefault="00F31158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Thatte UM – Professor and Head of Clinical Pharmacology</w:t>
      </w:r>
    </w:p>
    <w:p w14:paraId="2DD5B1BD" w14:textId="6D89C0AD" w:rsidR="00F31158" w:rsidRPr="00EA05A7" w:rsidRDefault="00DF2103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Gogtay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NJ- </w:t>
      </w:r>
      <w:r w:rsidRPr="009D552F">
        <w:rPr>
          <w:rFonts w:ascii="Times New Roman" w:hAnsi="Times New Roman" w:cs="Times New Roman"/>
          <w:sz w:val="24"/>
          <w:szCs w:val="24"/>
          <w:lang w:val="en-IN"/>
        </w:rPr>
        <w:t>Additional</w:t>
      </w:r>
      <w:r w:rsidR="00F31158">
        <w:rPr>
          <w:rFonts w:ascii="Times New Roman" w:hAnsi="Times New Roman" w:cs="Times New Roman"/>
          <w:sz w:val="24"/>
          <w:szCs w:val="24"/>
          <w:lang w:val="en-IN"/>
        </w:rPr>
        <w:t xml:space="preserve"> Professor in Clinical Pharmacology</w:t>
      </w:r>
    </w:p>
    <w:p w14:paraId="7A107BBE" w14:textId="77777777" w:rsidR="00CD4104" w:rsidRPr="00EA05A7" w:rsidRDefault="00CD4104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68314A" w14:textId="77777777" w:rsidR="0073176B" w:rsidRDefault="0073176B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34E5">
        <w:rPr>
          <w:rFonts w:ascii="Times New Roman" w:hAnsi="Times New Roman" w:cs="Times New Roman"/>
          <w:b/>
          <w:sz w:val="24"/>
          <w:szCs w:val="24"/>
        </w:rPr>
        <w:t>Author for correspondence</w:t>
      </w:r>
      <w:r w:rsidRPr="00EA05A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A05A7">
        <w:rPr>
          <w:rFonts w:ascii="Times New Roman" w:hAnsi="Times New Roman" w:cs="Times New Roman"/>
          <w:sz w:val="24"/>
          <w:szCs w:val="24"/>
        </w:rPr>
        <w:t>Gogtay</w:t>
      </w:r>
      <w:proofErr w:type="spellEnd"/>
      <w:r w:rsidRPr="00EA05A7">
        <w:rPr>
          <w:rFonts w:ascii="Times New Roman" w:hAnsi="Times New Roman" w:cs="Times New Roman"/>
          <w:sz w:val="24"/>
          <w:szCs w:val="24"/>
        </w:rPr>
        <w:t xml:space="preserve"> NJ [nithyagogtay@kem.edu]</w:t>
      </w:r>
    </w:p>
    <w:p w14:paraId="6937DB17" w14:textId="77777777" w:rsidR="00A034E5" w:rsidRDefault="00A034E5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DD012F" w14:textId="77777777" w:rsidR="00A034E5" w:rsidRDefault="00A034E5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34E5">
        <w:rPr>
          <w:rFonts w:ascii="Times New Roman" w:hAnsi="Times New Roman" w:cs="Times New Roman"/>
          <w:b/>
          <w:sz w:val="24"/>
          <w:szCs w:val="24"/>
        </w:rPr>
        <w:t>Competing Interests</w:t>
      </w:r>
      <w:r>
        <w:rPr>
          <w:rFonts w:ascii="Times New Roman" w:hAnsi="Times New Roman" w:cs="Times New Roman"/>
          <w:sz w:val="24"/>
          <w:szCs w:val="24"/>
        </w:rPr>
        <w:t xml:space="preserve"> – None</w:t>
      </w:r>
    </w:p>
    <w:p w14:paraId="1F833D45" w14:textId="77777777" w:rsidR="00A034E5" w:rsidRDefault="00A034E5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D247B4" w14:textId="77777777" w:rsidR="00A034E5" w:rsidRPr="00EA05A7" w:rsidRDefault="00A034E5" w:rsidP="00EA05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34E5">
        <w:rPr>
          <w:rFonts w:ascii="Times New Roman" w:hAnsi="Times New Roman" w:cs="Times New Roman"/>
          <w:b/>
          <w:sz w:val="24"/>
          <w:szCs w:val="24"/>
        </w:rPr>
        <w:t xml:space="preserve">Funding </w:t>
      </w:r>
      <w:r>
        <w:rPr>
          <w:rFonts w:ascii="Times New Roman" w:hAnsi="Times New Roman" w:cs="Times New Roman"/>
          <w:sz w:val="24"/>
          <w:szCs w:val="24"/>
        </w:rPr>
        <w:t>- None</w:t>
      </w:r>
    </w:p>
    <w:p w14:paraId="06156A62" w14:textId="77777777" w:rsidR="00AD4950" w:rsidRPr="00EA05A7" w:rsidRDefault="00AD4950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9EE898" w14:textId="77777777" w:rsidR="00BC1FDC" w:rsidRPr="00EA05A7" w:rsidRDefault="00BC1FDC" w:rsidP="00EA0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14E1BDC" w14:textId="77777777" w:rsidR="0013732E" w:rsidRPr="00EA05A7" w:rsidRDefault="0013732E" w:rsidP="00EA05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1C8F9E84" w14:textId="77777777" w:rsidR="000E01E8" w:rsidRPr="00EA05A7" w:rsidRDefault="000E01E8" w:rsidP="00EA0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4CC0EE64" w14:textId="5540C496" w:rsidR="005A2D38" w:rsidRPr="00EA05A7" w:rsidRDefault="00934BC8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sz w:val="24"/>
          <w:szCs w:val="24"/>
        </w:rPr>
        <w:t xml:space="preserve">A case report is the scientific documentation of a single clinical observation and is useful for both advancing knowledge </w:t>
      </w:r>
      <w:r w:rsidR="00E72DE5" w:rsidRPr="00EA05A7">
        <w:rPr>
          <w:rFonts w:ascii="Times New Roman" w:hAnsi="Times New Roman" w:cs="Times New Roman"/>
          <w:sz w:val="24"/>
          <w:szCs w:val="24"/>
        </w:rPr>
        <w:t xml:space="preserve">and as a medical education tool. In 2013, an independent group of researchers developed a checklist called the CARE guidelines to standardize reporting of case reports and improve their quality and transparency. </w:t>
      </w:r>
      <w:r w:rsidR="005A2D38" w:rsidRPr="00EA05A7">
        <w:rPr>
          <w:rFonts w:ascii="Times New Roman" w:hAnsi="Times New Roman" w:cs="Times New Roman"/>
          <w:sz w:val="24"/>
          <w:szCs w:val="24"/>
        </w:rPr>
        <w:t>The present study was carried out with the primary objective of assessing adherence to CARE guidelines among Pub</w:t>
      </w:r>
      <w:ins w:id="16" w:author="user" w:date="2018-02-06T15:45:00Z">
        <w:r w:rsidR="00B71320">
          <w:rPr>
            <w:rFonts w:ascii="Times New Roman" w:hAnsi="Times New Roman" w:cs="Times New Roman"/>
            <w:sz w:val="24"/>
            <w:szCs w:val="24"/>
          </w:rPr>
          <w:t>M</w:t>
        </w:r>
      </w:ins>
      <w:del w:id="17" w:author="user" w:date="2018-02-06T15:45:00Z">
        <w:r w:rsidR="005A2D38" w:rsidRPr="00EA05A7" w:rsidDel="00B71320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="005A2D38" w:rsidRPr="00EA05A7">
        <w:rPr>
          <w:rFonts w:ascii="Times New Roman" w:hAnsi="Times New Roman" w:cs="Times New Roman"/>
          <w:sz w:val="24"/>
          <w:szCs w:val="24"/>
        </w:rPr>
        <w:t>ed indexed Indian medical journals in one year with a secondary objective being to assess the extent of endorsement of these guidelines by the journals.</w:t>
      </w:r>
    </w:p>
    <w:p w14:paraId="20865443" w14:textId="77777777" w:rsidR="000E01E8" w:rsidRPr="00EA05A7" w:rsidRDefault="000E01E8" w:rsidP="00EA0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5C5B5153" w14:textId="222139D0" w:rsidR="004879E5" w:rsidRPr="00EA05A7" w:rsidRDefault="00B71320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18" w:author="user" w:date="2018-02-06T15:46:00Z">
        <w:r>
          <w:rPr>
            <w:rFonts w:ascii="Times New Roman" w:hAnsi="Times New Roman" w:cs="Times New Roman"/>
            <w:sz w:val="24"/>
            <w:szCs w:val="24"/>
          </w:rPr>
          <w:t>We searched PubMed for c</w:t>
        </w:r>
      </w:ins>
      <w:del w:id="19" w:author="user" w:date="2018-02-06T15:46:00Z">
        <w:r w:rsidR="004879E5" w:rsidRPr="00EA05A7" w:rsidDel="00B71320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4879E5" w:rsidRPr="00EA05A7">
        <w:rPr>
          <w:rFonts w:ascii="Times New Roman" w:hAnsi="Times New Roman" w:cs="Times New Roman"/>
          <w:sz w:val="24"/>
          <w:szCs w:val="24"/>
        </w:rPr>
        <w:t>ase reports published in 2015 in Indian medical journals</w:t>
      </w:r>
      <w:del w:id="20" w:author="user" w:date="2018-02-06T15:46:00Z">
        <w:r w:rsidR="004879E5" w:rsidRPr="00EA05A7" w:rsidDel="00B71320">
          <w:rPr>
            <w:rFonts w:ascii="Times New Roman" w:hAnsi="Times New Roman" w:cs="Times New Roman"/>
            <w:sz w:val="24"/>
            <w:szCs w:val="24"/>
          </w:rPr>
          <w:delText xml:space="preserve"> were searched in Pubmed</w:delText>
        </w:r>
      </w:del>
      <w:r w:rsidR="004879E5" w:rsidRPr="00EA05A7">
        <w:rPr>
          <w:rFonts w:ascii="Times New Roman" w:hAnsi="Times New Roman" w:cs="Times New Roman"/>
          <w:sz w:val="24"/>
          <w:szCs w:val="24"/>
        </w:rPr>
        <w:t xml:space="preserve">. </w:t>
      </w:r>
      <w:del w:id="21" w:author="user" w:date="2018-02-06T15:47:00Z">
        <w:r w:rsidR="004879E5" w:rsidRPr="00EA05A7" w:rsidDel="00B71320">
          <w:rPr>
            <w:rFonts w:ascii="Times New Roman" w:hAnsi="Times New Roman" w:cs="Times New Roman"/>
            <w:sz w:val="24"/>
            <w:szCs w:val="24"/>
          </w:rPr>
          <w:delText>Inclusions were case</w:delText>
        </w:r>
      </w:del>
      <w:ins w:id="22" w:author="user" w:date="2018-02-06T15:47:00Z">
        <w:r w:rsidRPr="00EA05A7">
          <w:rPr>
            <w:rFonts w:ascii="Times New Roman" w:hAnsi="Times New Roman" w:cs="Times New Roman"/>
            <w:sz w:val="24"/>
            <w:szCs w:val="24"/>
          </w:rPr>
          <w:t>Case</w:t>
        </w:r>
      </w:ins>
      <w:r w:rsidR="004879E5" w:rsidRPr="00EA05A7">
        <w:rPr>
          <w:rFonts w:ascii="Times New Roman" w:hAnsi="Times New Roman" w:cs="Times New Roman"/>
          <w:sz w:val="24"/>
          <w:szCs w:val="24"/>
        </w:rPr>
        <w:t xml:space="preserve"> reports published in that one year, indexed by Pub</w:t>
      </w:r>
      <w:ins w:id="23" w:author="user" w:date="2018-02-06T15:47:00Z">
        <w:r>
          <w:rPr>
            <w:rFonts w:ascii="Times New Roman" w:hAnsi="Times New Roman" w:cs="Times New Roman"/>
            <w:sz w:val="24"/>
            <w:szCs w:val="24"/>
          </w:rPr>
          <w:t>M</w:t>
        </w:r>
      </w:ins>
      <w:del w:id="24" w:author="user" w:date="2018-02-06T15:47:00Z">
        <w:r w:rsidR="004879E5" w:rsidRPr="00EA05A7" w:rsidDel="00B71320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="004879E5" w:rsidRPr="00EA05A7">
        <w:rPr>
          <w:rFonts w:ascii="Times New Roman" w:hAnsi="Times New Roman" w:cs="Times New Roman"/>
          <w:sz w:val="24"/>
          <w:szCs w:val="24"/>
        </w:rPr>
        <w:t xml:space="preserve">ed, </w:t>
      </w:r>
      <w:ins w:id="25" w:author="user" w:date="2018-02-06T15:47:00Z">
        <w:r>
          <w:rPr>
            <w:rFonts w:ascii="Times New Roman" w:hAnsi="Times New Roman" w:cs="Times New Roman"/>
            <w:sz w:val="24"/>
            <w:szCs w:val="24"/>
          </w:rPr>
          <w:t xml:space="preserve">belonging to </w:t>
        </w:r>
      </w:ins>
      <w:r w:rsidR="004879E5" w:rsidRPr="00EA05A7">
        <w:rPr>
          <w:rFonts w:ascii="Times New Roman" w:hAnsi="Times New Roman" w:cs="Times New Roman"/>
          <w:sz w:val="24"/>
          <w:szCs w:val="24"/>
        </w:rPr>
        <w:t>medical</w:t>
      </w:r>
      <w:ins w:id="26" w:author="user" w:date="2018-02-06T15:48:00Z">
        <w:r>
          <w:rPr>
            <w:rFonts w:ascii="Times New Roman" w:hAnsi="Times New Roman" w:cs="Times New Roman"/>
            <w:sz w:val="24"/>
            <w:szCs w:val="24"/>
          </w:rPr>
          <w:t xml:space="preserve"> stream</w:t>
        </w:r>
      </w:ins>
      <w:del w:id="27" w:author="user" w:date="2018-02-06T15:48:00Z">
        <w:r w:rsidR="004879E5" w:rsidRPr="00EA05A7" w:rsidDel="00B71320">
          <w:rPr>
            <w:rFonts w:ascii="Times New Roman" w:hAnsi="Times New Roman" w:cs="Times New Roman"/>
            <w:sz w:val="24"/>
            <w:szCs w:val="24"/>
          </w:rPr>
          <w:delText xml:space="preserve"> specialities only</w:delText>
        </w:r>
      </w:del>
      <w:r w:rsidR="004879E5"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A87690" w:rsidRPr="00EA05A7">
        <w:rPr>
          <w:rFonts w:ascii="Times New Roman" w:hAnsi="Times New Roman" w:cs="Times New Roman"/>
          <w:sz w:val="24"/>
          <w:szCs w:val="24"/>
        </w:rPr>
        <w:t xml:space="preserve">and those </w:t>
      </w:r>
      <w:r w:rsidR="004879E5" w:rsidRPr="00EA05A7">
        <w:rPr>
          <w:rFonts w:ascii="Times New Roman" w:hAnsi="Times New Roman" w:cs="Times New Roman"/>
          <w:sz w:val="24"/>
          <w:szCs w:val="24"/>
        </w:rPr>
        <w:t>that were currently active and journals that had an impact factor</w:t>
      </w:r>
      <w:ins w:id="28" w:author="user" w:date="2018-02-06T15:48:00Z">
        <w:r>
          <w:rPr>
            <w:rFonts w:ascii="Times New Roman" w:hAnsi="Times New Roman" w:cs="Times New Roman"/>
            <w:sz w:val="24"/>
            <w:szCs w:val="24"/>
          </w:rPr>
          <w:t xml:space="preserve"> were included for analysis</w:t>
        </w:r>
      </w:ins>
      <w:r w:rsidR="004879E5" w:rsidRPr="00EA05A7">
        <w:rPr>
          <w:rFonts w:ascii="Times New Roman" w:hAnsi="Times New Roman" w:cs="Times New Roman"/>
          <w:sz w:val="24"/>
          <w:szCs w:val="24"/>
        </w:rPr>
        <w:t xml:space="preserve">. Case series and those journals that were published from India but for another country were excluded. </w:t>
      </w:r>
      <w:ins w:id="29" w:author="user" w:date="2018-02-06T15:49:00Z">
        <w:r>
          <w:rPr>
            <w:rFonts w:ascii="Times New Roman" w:hAnsi="Times New Roman" w:cs="Times New Roman"/>
            <w:sz w:val="24"/>
            <w:szCs w:val="24"/>
          </w:rPr>
          <w:t>T</w:t>
        </w:r>
      </w:ins>
      <w:del w:id="30" w:author="user" w:date="2018-02-06T15:49:00Z">
        <w:r w:rsidR="004879E5" w:rsidRPr="00EA05A7" w:rsidDel="00B7132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667AC2" w:rsidRPr="00EA05A7" w:rsidDel="00B71320">
          <w:rPr>
            <w:rFonts w:ascii="Times New Roman" w:hAnsi="Times New Roman" w:cs="Times New Roman"/>
            <w:sz w:val="24"/>
            <w:szCs w:val="24"/>
          </w:rPr>
          <w:delText>Outcome measures included t</w:delText>
        </w:r>
      </w:del>
      <w:r w:rsidR="00667AC2" w:rsidRPr="00EA05A7">
        <w:rPr>
          <w:rFonts w:ascii="Times New Roman" w:hAnsi="Times New Roman" w:cs="Times New Roman"/>
          <w:sz w:val="24"/>
          <w:szCs w:val="24"/>
        </w:rPr>
        <w:t>otal adherence score and classification of adherence as excellent, very good, good and poor as also adherence to individual components of the checklist</w:t>
      </w:r>
      <w:ins w:id="31" w:author="user" w:date="2018-02-06T15:49:00Z">
        <w:r>
          <w:rPr>
            <w:rFonts w:ascii="Times New Roman" w:hAnsi="Times New Roman" w:cs="Times New Roman"/>
            <w:sz w:val="24"/>
            <w:szCs w:val="24"/>
          </w:rPr>
          <w:t xml:space="preserve"> were the outcome measures</w:t>
        </w:r>
      </w:ins>
      <w:r w:rsidR="00667AC2" w:rsidRPr="00EA05A7">
        <w:rPr>
          <w:rFonts w:ascii="Times New Roman" w:hAnsi="Times New Roman" w:cs="Times New Roman"/>
          <w:sz w:val="24"/>
          <w:szCs w:val="24"/>
        </w:rPr>
        <w:t xml:space="preserve">. </w:t>
      </w:r>
      <w:r w:rsidR="007A1527" w:rsidRPr="00EA05A7">
        <w:rPr>
          <w:rFonts w:ascii="Times New Roman" w:hAnsi="Times New Roman" w:cs="Times New Roman"/>
          <w:sz w:val="24"/>
          <w:szCs w:val="24"/>
        </w:rPr>
        <w:t xml:space="preserve">We tested </w:t>
      </w:r>
      <w:ins w:id="32" w:author="user" w:date="2018-02-06T15:50:00Z">
        <w:r>
          <w:rPr>
            <w:rFonts w:ascii="Times New Roman" w:hAnsi="Times New Roman" w:cs="Times New Roman"/>
            <w:sz w:val="24"/>
            <w:szCs w:val="24"/>
          </w:rPr>
          <w:t>the</w:t>
        </w:r>
      </w:ins>
      <w:del w:id="33" w:author="user" w:date="2018-02-06T15:50:00Z">
        <w:r w:rsidR="007A1527" w:rsidRPr="00EA05A7" w:rsidDel="00B71320">
          <w:rPr>
            <w:rFonts w:ascii="Times New Roman" w:hAnsi="Times New Roman" w:cs="Times New Roman"/>
            <w:sz w:val="24"/>
            <w:szCs w:val="24"/>
          </w:rPr>
          <w:delText>for</w:delText>
        </w:r>
      </w:del>
      <w:r w:rsidR="007A1527" w:rsidRPr="00EA05A7">
        <w:rPr>
          <w:rFonts w:ascii="Times New Roman" w:hAnsi="Times New Roman" w:cs="Times New Roman"/>
          <w:sz w:val="24"/>
          <w:szCs w:val="24"/>
        </w:rPr>
        <w:t xml:space="preserve"> association between the type of journal and impact factor with adherence </w:t>
      </w:r>
      <w:ins w:id="34" w:author="user" w:date="2018-02-06T15:50:00Z">
        <w:r>
          <w:rPr>
            <w:rFonts w:ascii="Times New Roman" w:hAnsi="Times New Roman" w:cs="Times New Roman"/>
            <w:sz w:val="24"/>
            <w:szCs w:val="24"/>
          </w:rPr>
          <w:t xml:space="preserve">by </w:t>
        </w:r>
      </w:ins>
      <w:del w:id="35" w:author="user" w:date="2018-02-06T15:50:00Z">
        <w:r w:rsidR="007A1527" w:rsidRPr="00EA05A7" w:rsidDel="00B71320">
          <w:rPr>
            <w:rFonts w:ascii="Times New Roman" w:hAnsi="Times New Roman" w:cs="Times New Roman"/>
            <w:sz w:val="24"/>
            <w:szCs w:val="24"/>
          </w:rPr>
          <w:delText xml:space="preserve">was assessed </w:delText>
        </w:r>
      </w:del>
      <w:r w:rsidR="007A1527" w:rsidRPr="00EA05A7">
        <w:rPr>
          <w:rFonts w:ascii="Times New Roman" w:hAnsi="Times New Roman" w:cs="Times New Roman"/>
          <w:sz w:val="24"/>
          <w:szCs w:val="24"/>
        </w:rPr>
        <w:t>using the chi-square test and generated crude odds ratios. All analyses were done at 5% significance.</w:t>
      </w:r>
    </w:p>
    <w:p w14:paraId="364BC5D4" w14:textId="77777777" w:rsidR="000E01E8" w:rsidRPr="00EA05A7" w:rsidRDefault="000E01E8" w:rsidP="00EA0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13F12657" w14:textId="5653314F" w:rsidR="002E48BC" w:rsidRPr="00EA05A7" w:rsidRDefault="002E48BC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sz w:val="24"/>
          <w:szCs w:val="24"/>
        </w:rPr>
        <w:t xml:space="preserve">A total of 162 journals were identified by the search strategy </w:t>
      </w:r>
      <w:r w:rsidR="00B608C3" w:rsidRPr="00EA05A7">
        <w:rPr>
          <w:rFonts w:ascii="Times New Roman" w:hAnsi="Times New Roman" w:cs="Times New Roman"/>
          <w:sz w:val="24"/>
          <w:szCs w:val="24"/>
        </w:rPr>
        <w:t>of which 36 satisfied the selection criteria.</w:t>
      </w:r>
      <w:r w:rsidR="009161B9" w:rsidRPr="00EA05A7">
        <w:rPr>
          <w:rFonts w:ascii="Times New Roman" w:hAnsi="Times New Roman" w:cs="Times New Roman"/>
          <w:sz w:val="24"/>
          <w:szCs w:val="24"/>
        </w:rPr>
        <w:t xml:space="preserve"> In the</w:t>
      </w:r>
      <w:r w:rsidR="008C523E">
        <w:rPr>
          <w:rFonts w:ascii="Times New Roman" w:hAnsi="Times New Roman" w:cs="Times New Roman"/>
          <w:sz w:val="24"/>
          <w:szCs w:val="24"/>
        </w:rPr>
        <w:t>s</w:t>
      </w:r>
      <w:r w:rsidR="009161B9" w:rsidRPr="00EA05A7">
        <w:rPr>
          <w:rFonts w:ascii="Times New Roman" w:hAnsi="Times New Roman" w:cs="Times New Roman"/>
          <w:sz w:val="24"/>
          <w:szCs w:val="24"/>
        </w:rPr>
        <w:t xml:space="preserve">e </w:t>
      </w:r>
      <w:r w:rsidR="008C523E">
        <w:rPr>
          <w:rFonts w:ascii="Times New Roman" w:hAnsi="Times New Roman" w:cs="Times New Roman"/>
          <w:sz w:val="24"/>
          <w:szCs w:val="24"/>
        </w:rPr>
        <w:t xml:space="preserve">n = </w:t>
      </w:r>
      <w:r w:rsidR="009161B9" w:rsidRPr="00EA05A7">
        <w:rPr>
          <w:rFonts w:ascii="Times New Roman" w:hAnsi="Times New Roman" w:cs="Times New Roman"/>
          <w:sz w:val="24"/>
          <w:szCs w:val="24"/>
        </w:rPr>
        <w:t xml:space="preserve">36 journals, </w:t>
      </w:r>
      <w:r w:rsidR="008D1352">
        <w:rPr>
          <w:rFonts w:ascii="Times New Roman" w:hAnsi="Times New Roman" w:cs="Times New Roman"/>
          <w:sz w:val="24"/>
          <w:szCs w:val="24"/>
        </w:rPr>
        <w:t xml:space="preserve">n = </w:t>
      </w:r>
      <w:r w:rsidR="00A87690" w:rsidRPr="00EA05A7">
        <w:rPr>
          <w:rFonts w:ascii="Times New Roman" w:hAnsi="Times New Roman" w:cs="Times New Roman"/>
          <w:sz w:val="24"/>
          <w:szCs w:val="24"/>
        </w:rPr>
        <w:t xml:space="preserve">1178 case reports were published. </w:t>
      </w:r>
      <w:r w:rsidR="006762B4" w:rsidRPr="00EA05A7">
        <w:rPr>
          <w:rFonts w:ascii="Times New Roman" w:hAnsi="Times New Roman" w:cs="Times New Roman"/>
          <w:sz w:val="24"/>
          <w:szCs w:val="24"/>
        </w:rPr>
        <w:t xml:space="preserve">Based on the total percent score, no case report had excellent, 19% had good, 70.7% average and 10% poor adherence respectively. Among the sub-items, the best adherence was seen in the clinical findings [97.9%], followed by key words [88.5%] </w:t>
      </w:r>
      <w:r w:rsidR="009D552F">
        <w:rPr>
          <w:rFonts w:ascii="Times New Roman" w:hAnsi="Times New Roman" w:cs="Times New Roman"/>
          <w:sz w:val="24"/>
          <w:szCs w:val="24"/>
        </w:rPr>
        <w:t xml:space="preserve">and </w:t>
      </w:r>
      <w:r w:rsidR="006762B4" w:rsidRPr="00EA05A7">
        <w:rPr>
          <w:rFonts w:ascii="Times New Roman" w:hAnsi="Times New Roman" w:cs="Times New Roman"/>
          <w:sz w:val="24"/>
          <w:szCs w:val="24"/>
        </w:rPr>
        <w:t>introduction [71.5%]. The items with extremely poor adherence were patient perspective [0%], informed consent [2.8%] and timeline [4.6%].</w:t>
      </w:r>
      <w:r w:rsidR="00E869B6" w:rsidRPr="00EA05A7">
        <w:rPr>
          <w:rFonts w:ascii="Times New Roman" w:hAnsi="Times New Roman" w:cs="Times New Roman"/>
          <w:sz w:val="24"/>
          <w:szCs w:val="24"/>
        </w:rPr>
        <w:t xml:space="preserve"> Journals with an impact factor more than 1 had better adherence relative to those with an impact factor lower than 1.</w:t>
      </w:r>
      <w:r w:rsidR="0081393D" w:rsidRPr="00EA05A7">
        <w:rPr>
          <w:rFonts w:ascii="Times New Roman" w:hAnsi="Times New Roman" w:cs="Times New Roman"/>
          <w:sz w:val="24"/>
          <w:szCs w:val="24"/>
        </w:rPr>
        <w:t xml:space="preserve"> </w:t>
      </w:r>
      <w:ins w:id="36" w:author="user" w:date="2018-02-06T15:53:00Z">
        <w:r w:rsidR="00B71320">
          <w:rPr>
            <w:rFonts w:ascii="Times New Roman" w:hAnsi="Times New Roman" w:cs="Times New Roman"/>
            <w:sz w:val="24"/>
            <w:szCs w:val="24"/>
          </w:rPr>
          <w:t>Only one</w:t>
        </w:r>
      </w:ins>
      <w:del w:id="37" w:author="user" w:date="2018-02-06T15:53:00Z">
        <w:r w:rsidR="0081393D" w:rsidRPr="00EA05A7" w:rsidDel="00B71320">
          <w:rPr>
            <w:rFonts w:ascii="Times New Roman" w:hAnsi="Times New Roman" w:cs="Times New Roman"/>
            <w:sz w:val="24"/>
            <w:szCs w:val="24"/>
          </w:rPr>
          <w:delText>None of the</w:delText>
        </w:r>
      </w:del>
      <w:r w:rsidR="0081393D" w:rsidRPr="00EA05A7">
        <w:rPr>
          <w:rFonts w:ascii="Times New Roman" w:hAnsi="Times New Roman" w:cs="Times New Roman"/>
          <w:sz w:val="24"/>
          <w:szCs w:val="24"/>
        </w:rPr>
        <w:t xml:space="preserve"> journal</w:t>
      </w:r>
      <w:ins w:id="38" w:author="user" w:date="2018-02-06T15:53:00Z">
        <w:r w:rsidR="00B71320">
          <w:rPr>
            <w:rFonts w:ascii="Times New Roman" w:hAnsi="Times New Roman" w:cs="Times New Roman"/>
            <w:sz w:val="24"/>
            <w:szCs w:val="24"/>
          </w:rPr>
          <w:t>’s</w:t>
        </w:r>
      </w:ins>
      <w:r w:rsidR="0081393D" w:rsidRPr="00EA05A7">
        <w:rPr>
          <w:rFonts w:ascii="Times New Roman" w:hAnsi="Times New Roman" w:cs="Times New Roman"/>
          <w:sz w:val="24"/>
          <w:szCs w:val="24"/>
        </w:rPr>
        <w:t xml:space="preserve"> website</w:t>
      </w:r>
      <w:del w:id="39" w:author="user" w:date="2018-02-06T15:53:00Z">
        <w:r w:rsidR="0081393D" w:rsidRPr="00EA05A7" w:rsidDel="00F85C35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81393D" w:rsidRPr="00EA05A7">
        <w:rPr>
          <w:rFonts w:ascii="Times New Roman" w:hAnsi="Times New Roman" w:cs="Times New Roman"/>
          <w:sz w:val="24"/>
          <w:szCs w:val="24"/>
        </w:rPr>
        <w:t xml:space="preserve"> mentioned the CARE </w:t>
      </w:r>
      <w:r w:rsidR="00A76339" w:rsidRPr="00EA05A7">
        <w:rPr>
          <w:rFonts w:ascii="Times New Roman" w:hAnsi="Times New Roman" w:cs="Times New Roman"/>
          <w:sz w:val="24"/>
          <w:szCs w:val="24"/>
        </w:rPr>
        <w:t>guidelines</w:t>
      </w:r>
      <w:r w:rsidR="0081393D" w:rsidRPr="00EA05A7">
        <w:rPr>
          <w:rFonts w:ascii="Times New Roman" w:hAnsi="Times New Roman" w:cs="Times New Roman"/>
          <w:sz w:val="24"/>
          <w:szCs w:val="24"/>
        </w:rPr>
        <w:t>.</w:t>
      </w:r>
    </w:p>
    <w:p w14:paraId="2558A6A8" w14:textId="77777777" w:rsidR="007F4651" w:rsidRDefault="007F4651" w:rsidP="00EA0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4FE46B5" w14:textId="77777777" w:rsidR="004B122C" w:rsidRPr="00EA05A7" w:rsidRDefault="004B122C" w:rsidP="00EA0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14:paraId="39EB7920" w14:textId="77777777" w:rsidR="00012E7C" w:rsidRPr="00EA05A7" w:rsidRDefault="00012E7C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sz w:val="24"/>
          <w:szCs w:val="24"/>
        </w:rPr>
        <w:t xml:space="preserve">Greater awareness needs to be created among author, peer reviewers and editors about using these guidelines. As informed consent is a metric of autonomy, all three stakeholders must ensure its reporting.  </w:t>
      </w:r>
    </w:p>
    <w:p w14:paraId="1992A5A2" w14:textId="77777777" w:rsidR="00012E7C" w:rsidRPr="00EA05A7" w:rsidRDefault="00012E7C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E8E5A2" w14:textId="77777777" w:rsidR="00A65804" w:rsidRDefault="00A658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6BE5104" w14:textId="77777777" w:rsidR="0013732E" w:rsidRPr="00EA05A7" w:rsidRDefault="0013732E" w:rsidP="00EA05A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lastRenderedPageBreak/>
        <w:t>Main paper</w:t>
      </w:r>
    </w:p>
    <w:p w14:paraId="2E36E623" w14:textId="77777777" w:rsidR="0013732E" w:rsidRPr="00EA05A7" w:rsidRDefault="0013732E" w:rsidP="00EA0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t>Background</w:t>
      </w:r>
    </w:p>
    <w:p w14:paraId="0B27A4D6" w14:textId="6A279895" w:rsidR="0013732E" w:rsidRPr="009D552F" w:rsidRDefault="0013732E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52F">
        <w:rPr>
          <w:rFonts w:ascii="Times New Roman" w:hAnsi="Times New Roman" w:cs="Times New Roman"/>
          <w:sz w:val="24"/>
          <w:szCs w:val="24"/>
        </w:rPr>
        <w:t>A case report is defined as the scientific documentation o</w:t>
      </w:r>
      <w:r w:rsidR="008E7A1E" w:rsidRPr="009D552F">
        <w:rPr>
          <w:rFonts w:ascii="Times New Roman" w:hAnsi="Times New Roman" w:cs="Times New Roman"/>
          <w:sz w:val="24"/>
          <w:szCs w:val="24"/>
        </w:rPr>
        <w:t>f a single clinical observation</w:t>
      </w:r>
      <w:r w:rsidRPr="009D552F">
        <w:rPr>
          <w:rFonts w:ascii="Times New Roman" w:hAnsi="Times New Roman" w:cs="Times New Roman"/>
          <w:sz w:val="24"/>
          <w:szCs w:val="24"/>
        </w:rPr>
        <w:t xml:space="preserve"> [1].</w:t>
      </w:r>
      <w:r w:rsidR="00DE4855" w:rsidRPr="009D552F">
        <w:rPr>
          <w:rFonts w:ascii="Times New Roman" w:hAnsi="Times New Roman" w:cs="Times New Roman"/>
          <w:sz w:val="24"/>
          <w:szCs w:val="24"/>
        </w:rPr>
        <w:t xml:space="preserve"> The use of </w:t>
      </w:r>
      <w:ins w:id="40" w:author="user" w:date="2018-02-06T15:55:00Z">
        <w:r w:rsidR="00F85C35">
          <w:rPr>
            <w:rFonts w:ascii="Times New Roman" w:hAnsi="Times New Roman" w:cs="Times New Roman"/>
            <w:sz w:val="24"/>
            <w:szCs w:val="24"/>
          </w:rPr>
          <w:t>these case reports</w:t>
        </w:r>
      </w:ins>
      <w:del w:id="41" w:author="user" w:date="2018-02-06T15:55:00Z">
        <w:r w:rsidR="00DE4855" w:rsidRPr="009D552F" w:rsidDel="00F85C35">
          <w:rPr>
            <w:rFonts w:ascii="Times New Roman" w:hAnsi="Times New Roman" w:cs="Times New Roman"/>
            <w:sz w:val="24"/>
            <w:szCs w:val="24"/>
          </w:rPr>
          <w:delText>observations</w:delText>
        </w:r>
      </w:del>
      <w:r w:rsidR="00DE4855" w:rsidRPr="009D552F">
        <w:rPr>
          <w:rFonts w:ascii="Times New Roman" w:hAnsi="Times New Roman" w:cs="Times New Roman"/>
          <w:sz w:val="24"/>
          <w:szCs w:val="24"/>
        </w:rPr>
        <w:t xml:space="preserve"> </w:t>
      </w:r>
      <w:del w:id="42" w:author="user" w:date="2018-02-06T15:55:00Z">
        <w:r w:rsidR="00DE4855" w:rsidRPr="009D552F" w:rsidDel="00F85C35">
          <w:rPr>
            <w:rFonts w:ascii="Times New Roman" w:hAnsi="Times New Roman" w:cs="Times New Roman"/>
            <w:sz w:val="24"/>
            <w:szCs w:val="24"/>
          </w:rPr>
          <w:delText xml:space="preserve">from a single patient </w:delText>
        </w:r>
      </w:del>
      <w:r w:rsidR="00DE4855" w:rsidRPr="009D552F">
        <w:rPr>
          <w:rFonts w:ascii="Times New Roman" w:hAnsi="Times New Roman" w:cs="Times New Roman"/>
          <w:sz w:val="24"/>
          <w:szCs w:val="24"/>
        </w:rPr>
        <w:t>has been and will always remain an important tool for advancing clinical knowledge</w:t>
      </w:r>
      <w:ins w:id="43" w:author="user" w:date="2018-02-06T15:56:00Z">
        <w:r w:rsidR="00F85C35">
          <w:rPr>
            <w:rFonts w:ascii="Times New Roman" w:hAnsi="Times New Roman" w:cs="Times New Roman"/>
            <w:sz w:val="24"/>
            <w:szCs w:val="24"/>
          </w:rPr>
          <w:t xml:space="preserve"> as also</w:t>
        </w:r>
      </w:ins>
      <w:del w:id="44" w:author="user" w:date="2018-02-06T15:56:00Z">
        <w:r w:rsidR="00A65804" w:rsidRPr="009D552F" w:rsidDel="00F85C35">
          <w:rPr>
            <w:rFonts w:ascii="Times New Roman" w:hAnsi="Times New Roman" w:cs="Times New Roman"/>
            <w:sz w:val="24"/>
            <w:szCs w:val="24"/>
          </w:rPr>
          <w:delText>. It is als</w:delText>
        </w:r>
      </w:del>
      <w:del w:id="45" w:author="user" w:date="2018-02-06T15:55:00Z">
        <w:r w:rsidR="00A65804" w:rsidRPr="009D552F" w:rsidDel="00F85C35">
          <w:rPr>
            <w:rFonts w:ascii="Times New Roman" w:hAnsi="Times New Roman" w:cs="Times New Roman"/>
            <w:sz w:val="24"/>
            <w:szCs w:val="24"/>
          </w:rPr>
          <w:delText>o vital</w:delText>
        </w:r>
      </w:del>
      <w:r w:rsidR="00A65804"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="00DE4855" w:rsidRPr="009D552F">
        <w:rPr>
          <w:rFonts w:ascii="Times New Roman" w:hAnsi="Times New Roman" w:cs="Times New Roman"/>
          <w:sz w:val="24"/>
          <w:szCs w:val="24"/>
        </w:rPr>
        <w:t xml:space="preserve">for teaching and training </w:t>
      </w:r>
      <w:ins w:id="46" w:author="user" w:date="2018-02-06T15:56:00Z">
        <w:r w:rsidR="00F85C35">
          <w:rPr>
            <w:rFonts w:ascii="Times New Roman" w:hAnsi="Times New Roman" w:cs="Times New Roman"/>
            <w:sz w:val="24"/>
            <w:szCs w:val="24"/>
          </w:rPr>
          <w:t xml:space="preserve">purposes. </w:t>
        </w:r>
      </w:ins>
      <w:del w:id="47" w:author="user" w:date="2018-02-06T15:56:00Z">
        <w:r w:rsidR="00DE4855" w:rsidRPr="009D552F" w:rsidDel="00F85C35">
          <w:rPr>
            <w:rFonts w:ascii="Times New Roman" w:hAnsi="Times New Roman" w:cs="Times New Roman"/>
            <w:sz w:val="24"/>
            <w:szCs w:val="24"/>
          </w:rPr>
          <w:delText xml:space="preserve">medical students </w:delText>
        </w:r>
        <w:r w:rsidR="00EC0926" w:rsidRPr="009D552F" w:rsidDel="00F85C35">
          <w:rPr>
            <w:rFonts w:ascii="Times New Roman" w:hAnsi="Times New Roman" w:cs="Times New Roman"/>
            <w:sz w:val="24"/>
            <w:szCs w:val="24"/>
          </w:rPr>
          <w:delText>a</w:delText>
        </w:r>
        <w:r w:rsidR="00A65804" w:rsidRPr="009D552F" w:rsidDel="00F85C35">
          <w:rPr>
            <w:rFonts w:ascii="Times New Roman" w:hAnsi="Times New Roman" w:cs="Times New Roman"/>
            <w:sz w:val="24"/>
            <w:szCs w:val="24"/>
          </w:rPr>
          <w:delText xml:space="preserve">s </w:delText>
        </w:r>
        <w:r w:rsidR="00EC0926" w:rsidRPr="009D552F" w:rsidDel="00F85C35">
          <w:rPr>
            <w:rFonts w:ascii="Times New Roman" w:hAnsi="Times New Roman" w:cs="Times New Roman"/>
            <w:sz w:val="24"/>
            <w:szCs w:val="24"/>
          </w:rPr>
          <w:delText xml:space="preserve">also knowledge advancement for experienced practitioners </w:delText>
        </w:r>
        <w:r w:rsidR="00DE4855" w:rsidRPr="009D552F" w:rsidDel="00F85C35">
          <w:rPr>
            <w:rFonts w:ascii="Times New Roman" w:hAnsi="Times New Roman" w:cs="Times New Roman"/>
            <w:sz w:val="24"/>
            <w:szCs w:val="24"/>
          </w:rPr>
          <w:delText xml:space="preserve">[2]. </w:delText>
        </w:r>
        <w:r w:rsidR="00A65804" w:rsidRPr="009D552F" w:rsidDel="00F85C3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A65804" w:rsidRPr="009D552F">
        <w:rPr>
          <w:rFonts w:ascii="Times New Roman" w:hAnsi="Times New Roman" w:cs="Times New Roman"/>
          <w:sz w:val="24"/>
          <w:szCs w:val="24"/>
        </w:rPr>
        <w:t xml:space="preserve">Additionally, its inherent strength </w:t>
      </w:r>
      <w:r w:rsidR="00107131" w:rsidRPr="009D552F">
        <w:rPr>
          <w:rFonts w:ascii="Times New Roman" w:hAnsi="Times New Roman" w:cs="Times New Roman"/>
          <w:sz w:val="24"/>
          <w:szCs w:val="24"/>
        </w:rPr>
        <w:t xml:space="preserve">lies in its ability to weave together two narratives – that of the patient </w:t>
      </w:r>
      <w:r w:rsidR="00EC0926" w:rsidRPr="009D552F">
        <w:rPr>
          <w:rFonts w:ascii="Times New Roman" w:hAnsi="Times New Roman" w:cs="Times New Roman"/>
          <w:sz w:val="24"/>
          <w:szCs w:val="24"/>
        </w:rPr>
        <w:t>and the other of the treating physicia</w:t>
      </w:r>
      <w:r w:rsidR="008E7A1E" w:rsidRPr="009D552F">
        <w:rPr>
          <w:rFonts w:ascii="Times New Roman" w:hAnsi="Times New Roman" w:cs="Times New Roman"/>
          <w:sz w:val="24"/>
          <w:szCs w:val="24"/>
        </w:rPr>
        <w:t>n</w:t>
      </w:r>
      <w:r w:rsidR="00EC0926" w:rsidRPr="009D552F">
        <w:rPr>
          <w:rFonts w:ascii="Times New Roman" w:hAnsi="Times New Roman" w:cs="Times New Roman"/>
          <w:sz w:val="24"/>
          <w:szCs w:val="24"/>
        </w:rPr>
        <w:t xml:space="preserve"> [</w:t>
      </w:r>
      <w:ins w:id="48" w:author="user" w:date="2018-02-06T15:56:00Z">
        <w:r w:rsidR="00F85C35">
          <w:rPr>
            <w:rFonts w:ascii="Times New Roman" w:hAnsi="Times New Roman" w:cs="Times New Roman"/>
            <w:sz w:val="24"/>
            <w:szCs w:val="24"/>
          </w:rPr>
          <w:t>2</w:t>
        </w:r>
      </w:ins>
      <w:del w:id="49" w:author="user" w:date="2018-02-06T15:56:00Z">
        <w:r w:rsidR="00EC0926" w:rsidRPr="009D552F" w:rsidDel="00F85C35">
          <w:rPr>
            <w:rFonts w:ascii="Times New Roman" w:hAnsi="Times New Roman" w:cs="Times New Roman"/>
            <w:sz w:val="24"/>
            <w:szCs w:val="24"/>
          </w:rPr>
          <w:delText>3</w:delText>
        </w:r>
      </w:del>
      <w:r w:rsidR="00EC0926" w:rsidRPr="009D552F">
        <w:rPr>
          <w:rFonts w:ascii="Times New Roman" w:hAnsi="Times New Roman" w:cs="Times New Roman"/>
          <w:sz w:val="24"/>
          <w:szCs w:val="24"/>
        </w:rPr>
        <w:t xml:space="preserve">]. </w:t>
      </w:r>
      <w:r w:rsidR="000A5C29" w:rsidRPr="009D552F">
        <w:rPr>
          <w:rFonts w:ascii="Times New Roman" w:hAnsi="Times New Roman" w:cs="Times New Roman"/>
          <w:sz w:val="24"/>
          <w:szCs w:val="24"/>
        </w:rPr>
        <w:t xml:space="preserve">Hence presenting case reports appropriately in medical literature </w:t>
      </w:r>
      <w:r w:rsidR="00A421E9" w:rsidRPr="009D552F">
        <w:rPr>
          <w:rFonts w:ascii="Times New Roman" w:hAnsi="Times New Roman" w:cs="Times New Roman"/>
          <w:sz w:val="24"/>
          <w:szCs w:val="24"/>
        </w:rPr>
        <w:t xml:space="preserve">is important. </w:t>
      </w:r>
    </w:p>
    <w:p w14:paraId="0AEB4A3C" w14:textId="2F3E7CBB" w:rsidR="00742154" w:rsidRPr="009D552F" w:rsidRDefault="00D055B2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52F">
        <w:rPr>
          <w:rFonts w:ascii="Times New Roman" w:hAnsi="Times New Roman" w:cs="Times New Roman"/>
          <w:sz w:val="24"/>
          <w:szCs w:val="24"/>
        </w:rPr>
        <w:t xml:space="preserve">In </w:t>
      </w:r>
      <w:r w:rsidR="00D95340" w:rsidRPr="009D552F">
        <w:rPr>
          <w:rFonts w:ascii="Times New Roman" w:hAnsi="Times New Roman" w:cs="Times New Roman"/>
          <w:sz w:val="24"/>
          <w:szCs w:val="24"/>
        </w:rPr>
        <w:t xml:space="preserve">2013, for the first time, </w:t>
      </w:r>
      <w:r w:rsidR="006D36B8" w:rsidRPr="009D552F">
        <w:rPr>
          <w:rFonts w:ascii="Times New Roman" w:hAnsi="Times New Roman" w:cs="Times New Roman"/>
          <w:sz w:val="24"/>
          <w:szCs w:val="24"/>
        </w:rPr>
        <w:t xml:space="preserve">standards </w:t>
      </w:r>
      <w:r w:rsidR="00D95340" w:rsidRPr="009D552F">
        <w:rPr>
          <w:rFonts w:ascii="Times New Roman" w:hAnsi="Times New Roman" w:cs="Times New Roman"/>
          <w:sz w:val="24"/>
          <w:szCs w:val="24"/>
        </w:rPr>
        <w:t xml:space="preserve">for the reporting of case reports called the CARE </w:t>
      </w:r>
      <w:r w:rsidR="00C73ECD" w:rsidRPr="009D552F">
        <w:rPr>
          <w:rFonts w:ascii="Times New Roman" w:hAnsi="Times New Roman" w:cs="Times New Roman"/>
          <w:sz w:val="24"/>
          <w:szCs w:val="24"/>
        </w:rPr>
        <w:t xml:space="preserve">[CAse </w:t>
      </w:r>
      <w:proofErr w:type="spellStart"/>
      <w:r w:rsidR="00C04CA5" w:rsidRPr="009D552F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="00C73ECD" w:rsidRPr="009D552F">
        <w:rPr>
          <w:rFonts w:ascii="Times New Roman" w:hAnsi="Times New Roman" w:cs="Times New Roman"/>
          <w:sz w:val="24"/>
          <w:szCs w:val="24"/>
        </w:rPr>
        <w:t xml:space="preserve">] </w:t>
      </w:r>
      <w:r w:rsidR="00D95340" w:rsidRPr="009D552F">
        <w:rPr>
          <w:rFonts w:ascii="Times New Roman" w:hAnsi="Times New Roman" w:cs="Times New Roman"/>
          <w:sz w:val="24"/>
          <w:szCs w:val="24"/>
        </w:rPr>
        <w:t>guidelines were developed</w:t>
      </w:r>
      <w:r w:rsidR="006D36B8"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="00D95340" w:rsidRPr="009D552F">
        <w:rPr>
          <w:rFonts w:ascii="Times New Roman" w:hAnsi="Times New Roman" w:cs="Times New Roman"/>
          <w:sz w:val="24"/>
          <w:szCs w:val="24"/>
        </w:rPr>
        <w:t>by a</w:t>
      </w:r>
      <w:r w:rsidR="00360985" w:rsidRPr="009D552F">
        <w:rPr>
          <w:rFonts w:ascii="Times New Roman" w:hAnsi="Times New Roman" w:cs="Times New Roman"/>
          <w:sz w:val="24"/>
          <w:szCs w:val="24"/>
        </w:rPr>
        <w:t xml:space="preserve">n independent </w:t>
      </w:r>
      <w:r w:rsidR="00B917EF" w:rsidRPr="009D552F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D95340" w:rsidRPr="009D552F">
        <w:rPr>
          <w:rFonts w:ascii="Times New Roman" w:hAnsi="Times New Roman" w:cs="Times New Roman"/>
          <w:sz w:val="24"/>
          <w:szCs w:val="24"/>
        </w:rPr>
        <w:t xml:space="preserve">group of </w:t>
      </w:r>
      <w:r w:rsidR="00B917EF" w:rsidRPr="009D552F">
        <w:rPr>
          <w:rFonts w:ascii="Times New Roman" w:hAnsi="Times New Roman" w:cs="Times New Roman"/>
          <w:sz w:val="24"/>
          <w:szCs w:val="24"/>
        </w:rPr>
        <w:t>experts</w:t>
      </w:r>
      <w:r w:rsidR="00D95340" w:rsidRPr="009D552F">
        <w:rPr>
          <w:rFonts w:ascii="Times New Roman" w:hAnsi="Times New Roman" w:cs="Times New Roman"/>
          <w:sz w:val="24"/>
          <w:szCs w:val="24"/>
        </w:rPr>
        <w:t xml:space="preserve"> [</w:t>
      </w:r>
      <w:ins w:id="50" w:author="user" w:date="2018-02-06T16:01:00Z">
        <w:r w:rsidR="00F85C35">
          <w:rPr>
            <w:rFonts w:ascii="Times New Roman" w:hAnsi="Times New Roman" w:cs="Times New Roman"/>
            <w:sz w:val="24"/>
            <w:szCs w:val="24"/>
          </w:rPr>
          <w:t>3</w:t>
        </w:r>
      </w:ins>
      <w:del w:id="51" w:author="user" w:date="2018-02-06T16:01:00Z">
        <w:r w:rsidR="00D95340" w:rsidRPr="009D552F" w:rsidDel="00F85C35">
          <w:rPr>
            <w:rFonts w:ascii="Times New Roman" w:hAnsi="Times New Roman" w:cs="Times New Roman"/>
            <w:sz w:val="24"/>
            <w:szCs w:val="24"/>
          </w:rPr>
          <w:delText>4</w:delText>
        </w:r>
      </w:del>
      <w:r w:rsidR="00D95340" w:rsidRPr="009D552F">
        <w:rPr>
          <w:rFonts w:ascii="Times New Roman" w:hAnsi="Times New Roman" w:cs="Times New Roman"/>
          <w:sz w:val="24"/>
          <w:szCs w:val="24"/>
        </w:rPr>
        <w:t>].</w:t>
      </w:r>
      <w:r w:rsidR="00742154" w:rsidRPr="009D552F">
        <w:rPr>
          <w:rFonts w:ascii="Times New Roman" w:hAnsi="Times New Roman" w:cs="Times New Roman"/>
          <w:sz w:val="24"/>
          <w:szCs w:val="24"/>
        </w:rPr>
        <w:t xml:space="preserve"> The idea behind the</w:t>
      </w:r>
      <w:r w:rsidR="006D36B8" w:rsidRPr="009D552F">
        <w:rPr>
          <w:rFonts w:ascii="Times New Roman" w:hAnsi="Times New Roman" w:cs="Times New Roman"/>
          <w:sz w:val="24"/>
          <w:szCs w:val="24"/>
        </w:rPr>
        <w:t xml:space="preserve">m </w:t>
      </w:r>
      <w:r w:rsidR="00742154" w:rsidRPr="009D552F">
        <w:rPr>
          <w:rFonts w:ascii="Times New Roman" w:hAnsi="Times New Roman" w:cs="Times New Roman"/>
          <w:sz w:val="24"/>
          <w:szCs w:val="24"/>
        </w:rPr>
        <w:t>was to improve completeness and transparency of publication so that well written case reports would then</w:t>
      </w:r>
      <w:r w:rsidR="00115A63" w:rsidRPr="009D552F">
        <w:rPr>
          <w:rFonts w:ascii="Times New Roman" w:hAnsi="Times New Roman" w:cs="Times New Roman"/>
          <w:sz w:val="24"/>
          <w:szCs w:val="24"/>
        </w:rPr>
        <w:t>,</w:t>
      </w:r>
      <w:r w:rsidR="00742154" w:rsidRPr="009D552F">
        <w:rPr>
          <w:rFonts w:ascii="Times New Roman" w:hAnsi="Times New Roman" w:cs="Times New Roman"/>
          <w:sz w:val="24"/>
          <w:szCs w:val="24"/>
        </w:rPr>
        <w:t xml:space="preserve"> subsequently</w:t>
      </w:r>
      <w:r w:rsidR="00115A63" w:rsidRPr="009D552F">
        <w:rPr>
          <w:rFonts w:ascii="Times New Roman" w:hAnsi="Times New Roman" w:cs="Times New Roman"/>
          <w:sz w:val="24"/>
          <w:szCs w:val="24"/>
        </w:rPr>
        <w:t>,</w:t>
      </w:r>
      <w:r w:rsidR="00742154" w:rsidRPr="009D552F">
        <w:rPr>
          <w:rFonts w:ascii="Times New Roman" w:hAnsi="Times New Roman" w:cs="Times New Roman"/>
          <w:sz w:val="24"/>
          <w:szCs w:val="24"/>
        </w:rPr>
        <w:t xml:space="preserve"> inform</w:t>
      </w:r>
      <w:ins w:id="52" w:author="user" w:date="2018-02-06T16:01:00Z">
        <w:r w:rsidR="00F85C3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85C35" w:rsidRPr="009D552F">
          <w:rPr>
            <w:rFonts w:ascii="Times New Roman" w:hAnsi="Times New Roman" w:cs="Times New Roman"/>
            <w:sz w:val="24"/>
            <w:szCs w:val="24"/>
          </w:rPr>
          <w:t>provision of healthcare</w:t>
        </w:r>
      </w:ins>
      <w:ins w:id="53" w:author="user" w:date="2018-02-06T16:02:00Z">
        <w:r w:rsidR="00F85C3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82590">
          <w:rPr>
            <w:rFonts w:ascii="Times New Roman" w:hAnsi="Times New Roman" w:cs="Times New Roman"/>
            <w:sz w:val="24"/>
            <w:szCs w:val="24"/>
          </w:rPr>
          <w:t>and</w:t>
        </w:r>
      </w:ins>
      <w:del w:id="54" w:author="user" w:date="2018-02-06T16:04:00Z">
        <w:r w:rsidR="00742154" w:rsidRPr="009D552F" w:rsidDel="00B82590">
          <w:rPr>
            <w:rFonts w:ascii="Times New Roman" w:hAnsi="Times New Roman" w:cs="Times New Roman"/>
            <w:sz w:val="24"/>
            <w:szCs w:val="24"/>
          </w:rPr>
          <w:delText xml:space="preserve"> clinical study design,</w:delText>
        </w:r>
      </w:del>
      <w:r w:rsidR="00742154" w:rsidRPr="009D552F">
        <w:rPr>
          <w:rFonts w:ascii="Times New Roman" w:hAnsi="Times New Roman" w:cs="Times New Roman"/>
          <w:sz w:val="24"/>
          <w:szCs w:val="24"/>
        </w:rPr>
        <w:t xml:space="preserve"> provide early signals of </w:t>
      </w:r>
      <w:ins w:id="55" w:author="user" w:date="2018-02-06T16:04:00Z">
        <w:r w:rsidR="00B82590">
          <w:rPr>
            <w:rFonts w:ascii="Times New Roman" w:hAnsi="Times New Roman" w:cs="Times New Roman"/>
            <w:sz w:val="24"/>
            <w:szCs w:val="24"/>
          </w:rPr>
          <w:t xml:space="preserve">safety and </w:t>
        </w:r>
      </w:ins>
      <w:r w:rsidR="00742154" w:rsidRPr="009D552F">
        <w:rPr>
          <w:rFonts w:ascii="Times New Roman" w:hAnsi="Times New Roman" w:cs="Times New Roman"/>
          <w:sz w:val="24"/>
          <w:szCs w:val="24"/>
        </w:rPr>
        <w:t xml:space="preserve">benefit </w:t>
      </w:r>
      <w:del w:id="56" w:author="user" w:date="2018-02-06T16:05:00Z">
        <w:r w:rsidR="00742154" w:rsidRPr="009D552F" w:rsidDel="00B82590">
          <w:rPr>
            <w:rFonts w:ascii="Times New Roman" w:hAnsi="Times New Roman" w:cs="Times New Roman"/>
            <w:sz w:val="24"/>
            <w:szCs w:val="24"/>
          </w:rPr>
          <w:delText xml:space="preserve">and harms as also improve </w:delText>
        </w:r>
      </w:del>
      <w:del w:id="57" w:author="user" w:date="2018-02-06T16:01:00Z">
        <w:r w:rsidR="00742154" w:rsidRPr="009D552F" w:rsidDel="00F85C35">
          <w:rPr>
            <w:rFonts w:ascii="Times New Roman" w:hAnsi="Times New Roman" w:cs="Times New Roman"/>
            <w:sz w:val="24"/>
            <w:szCs w:val="24"/>
          </w:rPr>
          <w:delText>prov</w:delText>
        </w:r>
        <w:r w:rsidR="008E7A1E" w:rsidRPr="009D552F" w:rsidDel="00F85C35">
          <w:rPr>
            <w:rFonts w:ascii="Times New Roman" w:hAnsi="Times New Roman" w:cs="Times New Roman"/>
            <w:sz w:val="24"/>
            <w:szCs w:val="24"/>
          </w:rPr>
          <w:delText>ision of healthcare</w:delText>
        </w:r>
        <w:r w:rsidR="00742154" w:rsidRPr="009D552F" w:rsidDel="00F85C3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742154" w:rsidRPr="009D552F">
        <w:rPr>
          <w:rFonts w:ascii="Times New Roman" w:hAnsi="Times New Roman" w:cs="Times New Roman"/>
          <w:sz w:val="24"/>
          <w:szCs w:val="24"/>
        </w:rPr>
        <w:t>[</w:t>
      </w:r>
      <w:ins w:id="58" w:author="user" w:date="2018-02-06T16:05:00Z">
        <w:r w:rsidR="00B82590">
          <w:rPr>
            <w:rFonts w:ascii="Times New Roman" w:hAnsi="Times New Roman" w:cs="Times New Roman"/>
            <w:sz w:val="24"/>
            <w:szCs w:val="24"/>
          </w:rPr>
          <w:t>4</w:t>
        </w:r>
      </w:ins>
      <w:del w:id="59" w:author="user" w:date="2018-02-06T16:05:00Z">
        <w:r w:rsidR="00745483" w:rsidRPr="009D552F" w:rsidDel="00B82590">
          <w:rPr>
            <w:rFonts w:ascii="Times New Roman" w:hAnsi="Times New Roman" w:cs="Times New Roman"/>
            <w:sz w:val="24"/>
            <w:szCs w:val="24"/>
          </w:rPr>
          <w:delText>5</w:delText>
        </w:r>
      </w:del>
      <w:r w:rsidR="00742154" w:rsidRPr="009D552F">
        <w:rPr>
          <w:rFonts w:ascii="Times New Roman" w:hAnsi="Times New Roman" w:cs="Times New Roman"/>
          <w:sz w:val="24"/>
          <w:szCs w:val="24"/>
        </w:rPr>
        <w:t xml:space="preserve">]. </w:t>
      </w:r>
      <w:r w:rsidR="00CB6487" w:rsidRPr="009D552F">
        <w:rPr>
          <w:rFonts w:ascii="Times New Roman" w:hAnsi="Times New Roman" w:cs="Times New Roman"/>
          <w:sz w:val="24"/>
          <w:szCs w:val="24"/>
        </w:rPr>
        <w:t xml:space="preserve">At the present moment, unlike the CONSORT guidelines, </w:t>
      </w:r>
      <w:r w:rsidR="00C87CC5" w:rsidRPr="009D552F">
        <w:rPr>
          <w:rFonts w:ascii="Times New Roman" w:hAnsi="Times New Roman" w:cs="Times New Roman"/>
          <w:sz w:val="24"/>
          <w:szCs w:val="24"/>
        </w:rPr>
        <w:t xml:space="preserve">only </w:t>
      </w:r>
      <w:r w:rsidR="00CB6487" w:rsidRPr="009D552F">
        <w:rPr>
          <w:rFonts w:ascii="Times New Roman" w:hAnsi="Times New Roman" w:cs="Times New Roman"/>
          <w:sz w:val="24"/>
          <w:szCs w:val="24"/>
        </w:rPr>
        <w:t xml:space="preserve">a </w:t>
      </w:r>
      <w:r w:rsidR="00C87CC5" w:rsidRPr="009D552F">
        <w:rPr>
          <w:rFonts w:ascii="Times New Roman" w:hAnsi="Times New Roman" w:cs="Times New Roman"/>
          <w:sz w:val="24"/>
          <w:szCs w:val="24"/>
        </w:rPr>
        <w:t xml:space="preserve">limited number of journals </w:t>
      </w:r>
      <w:r w:rsidR="00745483" w:rsidRPr="009D552F">
        <w:rPr>
          <w:rFonts w:ascii="Times New Roman" w:hAnsi="Times New Roman" w:cs="Times New Roman"/>
          <w:sz w:val="24"/>
          <w:szCs w:val="24"/>
        </w:rPr>
        <w:t xml:space="preserve">internationally </w:t>
      </w:r>
      <w:r w:rsidR="00C87CC5" w:rsidRPr="009D552F">
        <w:rPr>
          <w:rFonts w:ascii="Times New Roman" w:hAnsi="Times New Roman" w:cs="Times New Roman"/>
          <w:sz w:val="24"/>
          <w:szCs w:val="24"/>
        </w:rPr>
        <w:t xml:space="preserve">have </w:t>
      </w:r>
      <w:r w:rsidR="00CF7C91" w:rsidRPr="009D552F">
        <w:rPr>
          <w:rFonts w:ascii="Times New Roman" w:hAnsi="Times New Roman" w:cs="Times New Roman"/>
          <w:sz w:val="24"/>
          <w:szCs w:val="24"/>
        </w:rPr>
        <w:t xml:space="preserve">published and/or endorsed these guidelines. Against this backdrop, </w:t>
      </w:r>
      <w:ins w:id="60" w:author="user" w:date="2018-02-06T16:05:00Z">
        <w:r w:rsidR="00B82590">
          <w:rPr>
            <w:rFonts w:ascii="Times New Roman" w:hAnsi="Times New Roman" w:cs="Times New Roman"/>
            <w:sz w:val="24"/>
            <w:szCs w:val="24"/>
          </w:rPr>
          <w:t xml:space="preserve">we </w:t>
        </w:r>
      </w:ins>
      <w:del w:id="61" w:author="user" w:date="2018-02-06T16:05:00Z">
        <w:r w:rsidR="00CF7C91" w:rsidRPr="009D552F" w:rsidDel="00B82590">
          <w:rPr>
            <w:rFonts w:ascii="Times New Roman" w:hAnsi="Times New Roman" w:cs="Times New Roman"/>
            <w:sz w:val="24"/>
            <w:szCs w:val="24"/>
          </w:rPr>
          <w:delText xml:space="preserve">the present study was </w:delText>
        </w:r>
      </w:del>
      <w:r w:rsidR="00CF7C91" w:rsidRPr="009D552F">
        <w:rPr>
          <w:rFonts w:ascii="Times New Roman" w:hAnsi="Times New Roman" w:cs="Times New Roman"/>
          <w:sz w:val="24"/>
          <w:szCs w:val="24"/>
        </w:rPr>
        <w:t xml:space="preserve">carried out </w:t>
      </w:r>
      <w:ins w:id="62" w:author="user" w:date="2018-02-06T16:05:00Z">
        <w:r w:rsidR="00B82590">
          <w:rPr>
            <w:rFonts w:ascii="Times New Roman" w:hAnsi="Times New Roman" w:cs="Times New Roman"/>
            <w:sz w:val="24"/>
            <w:szCs w:val="24"/>
          </w:rPr>
          <w:t xml:space="preserve">the present study </w:t>
        </w:r>
      </w:ins>
      <w:r w:rsidR="00CF7C91" w:rsidRPr="009D552F">
        <w:rPr>
          <w:rFonts w:ascii="Times New Roman" w:hAnsi="Times New Roman" w:cs="Times New Roman"/>
          <w:sz w:val="24"/>
          <w:szCs w:val="24"/>
        </w:rPr>
        <w:t xml:space="preserve">with the primary objective of assessing </w:t>
      </w:r>
      <w:r w:rsidR="006938E3" w:rsidRPr="009D552F">
        <w:rPr>
          <w:rFonts w:ascii="Times New Roman" w:hAnsi="Times New Roman" w:cs="Times New Roman"/>
          <w:sz w:val="24"/>
          <w:szCs w:val="24"/>
        </w:rPr>
        <w:t xml:space="preserve">adherence </w:t>
      </w:r>
      <w:r w:rsidR="006D36B8" w:rsidRPr="009D552F">
        <w:rPr>
          <w:rFonts w:ascii="Times New Roman" w:hAnsi="Times New Roman" w:cs="Times New Roman"/>
          <w:sz w:val="24"/>
          <w:szCs w:val="24"/>
        </w:rPr>
        <w:t xml:space="preserve">of case reports </w:t>
      </w:r>
      <w:r w:rsidR="006938E3" w:rsidRPr="009D552F">
        <w:rPr>
          <w:rFonts w:ascii="Times New Roman" w:hAnsi="Times New Roman" w:cs="Times New Roman"/>
          <w:sz w:val="24"/>
          <w:szCs w:val="24"/>
        </w:rPr>
        <w:t>to CARE guidelines among Pub</w:t>
      </w:r>
      <w:ins w:id="63" w:author="user" w:date="2018-02-06T16:06:00Z">
        <w:r w:rsidR="00B82590">
          <w:rPr>
            <w:rFonts w:ascii="Times New Roman" w:hAnsi="Times New Roman" w:cs="Times New Roman"/>
            <w:sz w:val="24"/>
            <w:szCs w:val="24"/>
          </w:rPr>
          <w:t>M</w:t>
        </w:r>
      </w:ins>
      <w:del w:id="64" w:author="user" w:date="2018-02-06T16:06:00Z">
        <w:r w:rsidR="006938E3" w:rsidRPr="009D552F" w:rsidDel="00B82590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="006938E3" w:rsidRPr="009D552F">
        <w:rPr>
          <w:rFonts w:ascii="Times New Roman" w:hAnsi="Times New Roman" w:cs="Times New Roman"/>
          <w:sz w:val="24"/>
          <w:szCs w:val="24"/>
        </w:rPr>
        <w:t>ed indexed Indian medical journals in one year.</w:t>
      </w:r>
      <w:r w:rsidR="007E341A" w:rsidRPr="009D552F">
        <w:rPr>
          <w:rFonts w:ascii="Times New Roman" w:hAnsi="Times New Roman" w:cs="Times New Roman"/>
          <w:sz w:val="24"/>
          <w:szCs w:val="24"/>
        </w:rPr>
        <w:t xml:space="preserve"> A secondary objective was to assess the extent of endorsement of these guidelines by the journals.</w:t>
      </w:r>
    </w:p>
    <w:p w14:paraId="7F8BA4E1" w14:textId="77777777" w:rsidR="00F04874" w:rsidRPr="009D552F" w:rsidRDefault="00F04874" w:rsidP="00EA05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552F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2B4137B6" w14:textId="55AC6AAC" w:rsidR="00F04874" w:rsidRPr="009D552F" w:rsidRDefault="00F04874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52F">
        <w:rPr>
          <w:rFonts w:ascii="Times New Roman" w:hAnsi="Times New Roman" w:cs="Times New Roman"/>
          <w:i/>
          <w:sz w:val="24"/>
          <w:szCs w:val="24"/>
        </w:rPr>
        <w:t xml:space="preserve">Ethics </w:t>
      </w:r>
      <w:r w:rsidRPr="009D552F">
        <w:rPr>
          <w:rFonts w:ascii="Times New Roman" w:hAnsi="Times New Roman" w:cs="Times New Roman"/>
          <w:sz w:val="24"/>
          <w:szCs w:val="24"/>
        </w:rPr>
        <w:t>–</w:t>
      </w:r>
      <w:del w:id="65" w:author="user" w:date="2018-02-06T16:06:00Z">
        <w:r w:rsidRPr="009D552F" w:rsidDel="00B8259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66" w:author="user" w:date="2018-02-06T16:06:00Z">
        <w:r w:rsidR="00B82590">
          <w:rPr>
            <w:rFonts w:ascii="Times New Roman" w:hAnsi="Times New Roman" w:cs="Times New Roman"/>
            <w:sz w:val="24"/>
            <w:szCs w:val="24"/>
          </w:rPr>
          <w:t xml:space="preserve">We </w:t>
        </w:r>
      </w:ins>
      <w:del w:id="67" w:author="user" w:date="2018-02-06T16:06:00Z">
        <w:r w:rsidRPr="009D552F" w:rsidDel="00B82590">
          <w:rPr>
            <w:rFonts w:ascii="Times New Roman" w:hAnsi="Times New Roman" w:cs="Times New Roman"/>
            <w:sz w:val="24"/>
            <w:szCs w:val="24"/>
          </w:rPr>
          <w:delText xml:space="preserve">The study protocol was </w:delText>
        </w:r>
      </w:del>
      <w:r w:rsidRPr="009D552F">
        <w:rPr>
          <w:rFonts w:ascii="Times New Roman" w:hAnsi="Times New Roman" w:cs="Times New Roman"/>
          <w:sz w:val="24"/>
          <w:szCs w:val="24"/>
        </w:rPr>
        <w:t xml:space="preserve">submitted </w:t>
      </w:r>
      <w:ins w:id="68" w:author="user" w:date="2018-02-06T16:07:00Z">
        <w:r w:rsidR="00B82590">
          <w:rPr>
            <w:rFonts w:ascii="Times New Roman" w:hAnsi="Times New Roman" w:cs="Times New Roman"/>
            <w:sz w:val="24"/>
            <w:szCs w:val="24"/>
          </w:rPr>
          <w:t xml:space="preserve">the study protocol </w:t>
        </w:r>
      </w:ins>
      <w:r w:rsidRPr="009D552F">
        <w:rPr>
          <w:rFonts w:ascii="Times New Roman" w:hAnsi="Times New Roman" w:cs="Times New Roman"/>
          <w:sz w:val="24"/>
          <w:szCs w:val="24"/>
        </w:rPr>
        <w:t>to the Institutional ethics committee who deemed it exempt from review</w:t>
      </w:r>
      <w:r w:rsidR="00D33583" w:rsidRPr="009D552F">
        <w:rPr>
          <w:rFonts w:ascii="Times New Roman" w:hAnsi="Times New Roman" w:cs="Times New Roman"/>
          <w:sz w:val="24"/>
          <w:szCs w:val="24"/>
        </w:rPr>
        <w:t xml:space="preserve"> </w:t>
      </w:r>
      <w:ins w:id="69" w:author="user" w:date="2018-02-06T16:07:00Z">
        <w:r w:rsidR="00B82590">
          <w:rPr>
            <w:rFonts w:ascii="Times New Roman" w:hAnsi="Times New Roman" w:cs="Times New Roman"/>
            <w:sz w:val="24"/>
            <w:szCs w:val="24"/>
          </w:rPr>
          <w:t>[</w:t>
        </w:r>
      </w:ins>
      <w:r w:rsidR="00D33583" w:rsidRPr="009D552F">
        <w:rPr>
          <w:rFonts w:ascii="Times New Roman" w:hAnsi="Times New Roman" w:cs="Times New Roman"/>
          <w:sz w:val="24"/>
          <w:szCs w:val="24"/>
        </w:rPr>
        <w:t>as</w:t>
      </w:r>
      <w:del w:id="70" w:author="user" w:date="2018-02-06T16:08:00Z">
        <w:r w:rsidR="00D33583" w:rsidRPr="009D552F" w:rsidDel="00B82590">
          <w:rPr>
            <w:rFonts w:ascii="Times New Roman" w:hAnsi="Times New Roman" w:cs="Times New Roman"/>
            <w:sz w:val="24"/>
            <w:szCs w:val="24"/>
          </w:rPr>
          <w:delText xml:space="preserve"> the</w:delText>
        </w:r>
      </w:del>
      <w:r w:rsidR="00D33583" w:rsidRPr="009D552F">
        <w:rPr>
          <w:rFonts w:ascii="Times New Roman" w:hAnsi="Times New Roman" w:cs="Times New Roman"/>
          <w:sz w:val="24"/>
          <w:szCs w:val="24"/>
        </w:rPr>
        <w:t xml:space="preserve"> data was available in the public domain</w:t>
      </w:r>
      <w:ins w:id="71" w:author="user" w:date="2018-02-06T16:09:00Z">
        <w:r w:rsidR="00B82590">
          <w:rPr>
            <w:rFonts w:ascii="Times New Roman" w:hAnsi="Times New Roman" w:cs="Times New Roman"/>
            <w:sz w:val="24"/>
            <w:szCs w:val="24"/>
          </w:rPr>
          <w:t>]</w:t>
        </w:r>
      </w:ins>
      <w:r w:rsidR="00D33583" w:rsidRPr="009D55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031138" w14:textId="4744029C" w:rsidR="008872B8" w:rsidRPr="00EA05A7" w:rsidRDefault="008872B8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52F">
        <w:rPr>
          <w:rFonts w:ascii="Times New Roman" w:hAnsi="Times New Roman" w:cs="Times New Roman"/>
          <w:i/>
          <w:sz w:val="24"/>
          <w:szCs w:val="24"/>
        </w:rPr>
        <w:t>S</w:t>
      </w:r>
      <w:del w:id="72" w:author="user" w:date="2018-02-06T16:09:00Z">
        <w:r w:rsidRPr="009D552F" w:rsidDel="00B82590">
          <w:rPr>
            <w:rFonts w:ascii="Times New Roman" w:hAnsi="Times New Roman" w:cs="Times New Roman"/>
            <w:i/>
            <w:sz w:val="24"/>
            <w:szCs w:val="24"/>
          </w:rPr>
          <w:delText>tudy design, s</w:delText>
        </w:r>
      </w:del>
      <w:r w:rsidRPr="009D552F">
        <w:rPr>
          <w:rFonts w:ascii="Times New Roman" w:hAnsi="Times New Roman" w:cs="Times New Roman"/>
          <w:i/>
          <w:sz w:val="24"/>
          <w:szCs w:val="24"/>
        </w:rPr>
        <w:t>election criteria</w:t>
      </w:r>
      <w:r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Pr="009D552F">
        <w:rPr>
          <w:rFonts w:ascii="Times New Roman" w:hAnsi="Times New Roman" w:cs="Times New Roman"/>
          <w:i/>
          <w:sz w:val="24"/>
          <w:szCs w:val="24"/>
        </w:rPr>
        <w:t>and study sample</w:t>
      </w:r>
      <w:r w:rsidRPr="009D552F">
        <w:rPr>
          <w:rFonts w:ascii="Times New Roman" w:hAnsi="Times New Roman" w:cs="Times New Roman"/>
          <w:sz w:val="24"/>
          <w:szCs w:val="24"/>
        </w:rPr>
        <w:t>–</w:t>
      </w:r>
      <w:del w:id="73" w:author="user" w:date="2018-02-06T16:09:00Z">
        <w:r w:rsidR="00902876" w:rsidRPr="009D552F" w:rsidDel="00B8259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74" w:author="user" w:date="2018-02-06T16:09:00Z">
        <w:r w:rsidR="00B82590">
          <w:rPr>
            <w:rFonts w:ascii="Times New Roman" w:hAnsi="Times New Roman" w:cs="Times New Roman"/>
            <w:sz w:val="24"/>
            <w:szCs w:val="24"/>
          </w:rPr>
          <w:t xml:space="preserve">We conducted the study </w:t>
        </w:r>
      </w:ins>
      <w:del w:id="75" w:author="user" w:date="2018-02-06T16:09:00Z">
        <w:r w:rsidR="00902876" w:rsidRPr="009D552F" w:rsidDel="00B82590">
          <w:rPr>
            <w:rFonts w:ascii="Times New Roman" w:hAnsi="Times New Roman" w:cs="Times New Roman"/>
            <w:sz w:val="24"/>
            <w:szCs w:val="24"/>
          </w:rPr>
          <w:delText xml:space="preserve">This audit was done </w:delText>
        </w:r>
      </w:del>
      <w:r w:rsidR="00902876" w:rsidRPr="009D552F">
        <w:rPr>
          <w:rFonts w:ascii="Times New Roman" w:hAnsi="Times New Roman" w:cs="Times New Roman"/>
          <w:sz w:val="24"/>
          <w:szCs w:val="24"/>
        </w:rPr>
        <w:t>for the year 2015</w:t>
      </w:r>
      <w:r w:rsidR="00231060" w:rsidRPr="009D552F">
        <w:rPr>
          <w:rFonts w:ascii="Times New Roman" w:hAnsi="Times New Roman" w:cs="Times New Roman"/>
          <w:sz w:val="24"/>
          <w:szCs w:val="24"/>
        </w:rPr>
        <w:t xml:space="preserve"> as this would be two years after the guidelines were introduced</w:t>
      </w:r>
      <w:r w:rsidR="009D518B" w:rsidRPr="009D552F">
        <w:rPr>
          <w:rFonts w:ascii="Times New Roman" w:hAnsi="Times New Roman" w:cs="Times New Roman"/>
          <w:sz w:val="24"/>
          <w:szCs w:val="24"/>
        </w:rPr>
        <w:t xml:space="preserve">. Inclusions were </w:t>
      </w:r>
      <w:ins w:id="76" w:author="user" w:date="2018-02-06T16:10:00Z">
        <w:r w:rsidR="00B82590">
          <w:rPr>
            <w:rFonts w:ascii="Times New Roman" w:hAnsi="Times New Roman" w:cs="Times New Roman"/>
            <w:sz w:val="24"/>
            <w:szCs w:val="24"/>
          </w:rPr>
          <w:t>1) C</w:t>
        </w:r>
      </w:ins>
      <w:del w:id="77" w:author="user" w:date="2018-02-06T16:10:00Z">
        <w:r w:rsidR="009D518B" w:rsidRPr="009D552F" w:rsidDel="00B82590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9D518B" w:rsidRPr="009D552F">
        <w:rPr>
          <w:rFonts w:ascii="Times New Roman" w:hAnsi="Times New Roman" w:cs="Times New Roman"/>
          <w:sz w:val="24"/>
          <w:szCs w:val="24"/>
        </w:rPr>
        <w:t xml:space="preserve">ase reports </w:t>
      </w:r>
      <w:r w:rsidR="00902876" w:rsidRPr="009D552F">
        <w:rPr>
          <w:rFonts w:ascii="Times New Roman" w:hAnsi="Times New Roman" w:cs="Times New Roman"/>
          <w:sz w:val="24"/>
          <w:szCs w:val="24"/>
        </w:rPr>
        <w:t xml:space="preserve">published in that </w:t>
      </w:r>
      <w:r w:rsidR="009D518B" w:rsidRPr="009D552F">
        <w:rPr>
          <w:rFonts w:ascii="Times New Roman" w:hAnsi="Times New Roman" w:cs="Times New Roman"/>
          <w:sz w:val="24"/>
          <w:szCs w:val="24"/>
        </w:rPr>
        <w:t>one year,</w:t>
      </w:r>
      <w:ins w:id="78" w:author="user" w:date="2018-02-06T16:10:00Z">
        <w:r w:rsidR="00B82590">
          <w:rPr>
            <w:rFonts w:ascii="Times New Roman" w:hAnsi="Times New Roman" w:cs="Times New Roman"/>
            <w:sz w:val="24"/>
            <w:szCs w:val="24"/>
          </w:rPr>
          <w:t xml:space="preserve"> 2) Indian journals from</w:t>
        </w:r>
      </w:ins>
      <w:r w:rsidR="009D518B" w:rsidRPr="009D552F">
        <w:rPr>
          <w:rFonts w:ascii="Times New Roman" w:hAnsi="Times New Roman" w:cs="Times New Roman"/>
          <w:sz w:val="24"/>
          <w:szCs w:val="24"/>
        </w:rPr>
        <w:t xml:space="preserve"> </w:t>
      </w:r>
      <w:ins w:id="79" w:author="user" w:date="2018-02-06T16:11:00Z">
        <w:r w:rsidR="00B82590" w:rsidRPr="009D552F">
          <w:rPr>
            <w:rFonts w:ascii="Times New Roman" w:hAnsi="Times New Roman" w:cs="Times New Roman"/>
            <w:sz w:val="24"/>
            <w:szCs w:val="24"/>
          </w:rPr>
          <w:t xml:space="preserve">medical specialities </w:t>
        </w:r>
      </w:ins>
      <w:r w:rsidR="009D518B" w:rsidRPr="009D552F">
        <w:rPr>
          <w:rFonts w:ascii="Times New Roman" w:hAnsi="Times New Roman" w:cs="Times New Roman"/>
          <w:sz w:val="24"/>
          <w:szCs w:val="24"/>
        </w:rPr>
        <w:t>indexed by Pub</w:t>
      </w:r>
      <w:ins w:id="80" w:author="user" w:date="2018-02-06T16:11:00Z">
        <w:r w:rsidR="00B82590">
          <w:rPr>
            <w:rFonts w:ascii="Times New Roman" w:hAnsi="Times New Roman" w:cs="Times New Roman"/>
            <w:sz w:val="24"/>
            <w:szCs w:val="24"/>
          </w:rPr>
          <w:t>M</w:t>
        </w:r>
      </w:ins>
      <w:del w:id="81" w:author="user" w:date="2018-02-06T16:11:00Z">
        <w:r w:rsidR="009D518B" w:rsidRPr="009D552F" w:rsidDel="00B82590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="009D518B" w:rsidRPr="009D552F">
        <w:rPr>
          <w:rFonts w:ascii="Times New Roman" w:hAnsi="Times New Roman" w:cs="Times New Roman"/>
          <w:sz w:val="24"/>
          <w:szCs w:val="24"/>
        </w:rPr>
        <w:t>ed,</w:t>
      </w:r>
      <w:ins w:id="82" w:author="user" w:date="2018-02-06T16:11:00Z">
        <w:r w:rsidR="00B82590">
          <w:rPr>
            <w:rFonts w:ascii="Times New Roman" w:hAnsi="Times New Roman" w:cs="Times New Roman"/>
            <w:sz w:val="24"/>
            <w:szCs w:val="24"/>
          </w:rPr>
          <w:t xml:space="preserve"> 3)</w:t>
        </w:r>
      </w:ins>
      <w:r w:rsidR="009D518B" w:rsidRPr="009D552F">
        <w:rPr>
          <w:rFonts w:ascii="Times New Roman" w:hAnsi="Times New Roman" w:cs="Times New Roman"/>
          <w:sz w:val="24"/>
          <w:szCs w:val="24"/>
        </w:rPr>
        <w:t xml:space="preserve"> </w:t>
      </w:r>
      <w:ins w:id="83" w:author="user" w:date="2018-02-06T16:12:00Z">
        <w:r w:rsidR="00B82590">
          <w:rPr>
            <w:rFonts w:ascii="Times New Roman" w:hAnsi="Times New Roman" w:cs="Times New Roman"/>
            <w:sz w:val="24"/>
            <w:szCs w:val="24"/>
          </w:rPr>
          <w:t xml:space="preserve">Journals </w:t>
        </w:r>
      </w:ins>
      <w:del w:id="84" w:author="user" w:date="2018-02-06T16:11:00Z">
        <w:r w:rsidR="009D518B" w:rsidRPr="009D552F" w:rsidDel="00B82590">
          <w:rPr>
            <w:rFonts w:ascii="Times New Roman" w:hAnsi="Times New Roman" w:cs="Times New Roman"/>
            <w:sz w:val="24"/>
            <w:szCs w:val="24"/>
          </w:rPr>
          <w:delText>medical specialit</w:delText>
        </w:r>
        <w:r w:rsidR="00786F2E" w:rsidRPr="009D552F" w:rsidDel="00B82590">
          <w:rPr>
            <w:rFonts w:ascii="Times New Roman" w:hAnsi="Times New Roman" w:cs="Times New Roman"/>
            <w:sz w:val="24"/>
            <w:szCs w:val="24"/>
          </w:rPr>
          <w:delText>i</w:delText>
        </w:r>
        <w:r w:rsidR="009D518B" w:rsidRPr="009D552F" w:rsidDel="00B82590">
          <w:rPr>
            <w:rFonts w:ascii="Times New Roman" w:hAnsi="Times New Roman" w:cs="Times New Roman"/>
            <w:sz w:val="24"/>
            <w:szCs w:val="24"/>
          </w:rPr>
          <w:delText xml:space="preserve">es </w:delText>
        </w:r>
      </w:del>
      <w:del w:id="85" w:author="user" w:date="2018-02-06T16:12:00Z">
        <w:r w:rsidR="009D518B" w:rsidRPr="009D552F" w:rsidDel="00B82590">
          <w:rPr>
            <w:rFonts w:ascii="Times New Roman" w:hAnsi="Times New Roman" w:cs="Times New Roman"/>
            <w:sz w:val="24"/>
            <w:szCs w:val="24"/>
          </w:rPr>
          <w:delText xml:space="preserve">only that </w:delText>
        </w:r>
      </w:del>
      <w:r w:rsidR="009D518B" w:rsidRPr="009D552F">
        <w:rPr>
          <w:rFonts w:ascii="Times New Roman" w:hAnsi="Times New Roman" w:cs="Times New Roman"/>
          <w:sz w:val="24"/>
          <w:szCs w:val="24"/>
        </w:rPr>
        <w:t xml:space="preserve">were currently active and </w:t>
      </w:r>
      <w:ins w:id="86" w:author="user" w:date="2018-02-06T16:12:00Z">
        <w:r w:rsidR="00B82590">
          <w:rPr>
            <w:rFonts w:ascii="Times New Roman" w:hAnsi="Times New Roman" w:cs="Times New Roman"/>
            <w:sz w:val="24"/>
            <w:szCs w:val="24"/>
          </w:rPr>
          <w:t xml:space="preserve">with </w:t>
        </w:r>
      </w:ins>
      <w:del w:id="87" w:author="user" w:date="2018-02-06T16:12:00Z">
        <w:r w:rsidR="009D518B" w:rsidRPr="009D552F" w:rsidDel="00B82590">
          <w:rPr>
            <w:rFonts w:ascii="Times New Roman" w:hAnsi="Times New Roman" w:cs="Times New Roman"/>
            <w:sz w:val="24"/>
            <w:szCs w:val="24"/>
          </w:rPr>
          <w:delText xml:space="preserve">those journals that had </w:delText>
        </w:r>
      </w:del>
      <w:r w:rsidR="009D518B" w:rsidRPr="009D552F">
        <w:rPr>
          <w:rFonts w:ascii="Times New Roman" w:hAnsi="Times New Roman" w:cs="Times New Roman"/>
          <w:sz w:val="24"/>
          <w:szCs w:val="24"/>
        </w:rPr>
        <w:t xml:space="preserve">an impact factor. </w:t>
      </w:r>
      <w:r w:rsidR="009E4131" w:rsidRPr="009D552F">
        <w:rPr>
          <w:rFonts w:ascii="Times New Roman" w:hAnsi="Times New Roman" w:cs="Times New Roman"/>
          <w:sz w:val="24"/>
          <w:szCs w:val="24"/>
        </w:rPr>
        <w:t>Case series and those journals that were published from India but for another country were excluded.</w:t>
      </w:r>
      <w:r w:rsidR="009E4131"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902876" w:rsidRPr="00EA05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84B7E" w14:textId="1B425E0A" w:rsidR="00640E5A" w:rsidRPr="00EA05A7" w:rsidRDefault="00640E5A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i/>
          <w:sz w:val="24"/>
          <w:szCs w:val="24"/>
        </w:rPr>
        <w:lastRenderedPageBreak/>
        <w:t>Search strategy</w:t>
      </w:r>
      <w:r w:rsidR="00DF2103">
        <w:rPr>
          <w:rFonts w:ascii="Times New Roman" w:hAnsi="Times New Roman" w:cs="Times New Roman"/>
          <w:sz w:val="24"/>
          <w:szCs w:val="24"/>
        </w:rPr>
        <w:t xml:space="preserve">- </w:t>
      </w:r>
      <w:ins w:id="88" w:author="user" w:date="2018-02-06T16:14:00Z">
        <w:r w:rsidR="001867CF">
          <w:rPr>
            <w:rFonts w:ascii="Times New Roman" w:hAnsi="Times New Roman" w:cs="Times New Roman"/>
            <w:sz w:val="24"/>
            <w:szCs w:val="24"/>
          </w:rPr>
          <w:t xml:space="preserve">We </w:t>
        </w:r>
        <w:r w:rsidR="001867CF" w:rsidRPr="00EA05A7">
          <w:rPr>
            <w:rFonts w:ascii="Times New Roman" w:hAnsi="Times New Roman" w:cs="Times New Roman"/>
            <w:sz w:val="24"/>
            <w:szCs w:val="24"/>
          </w:rPr>
          <w:t>searc</w:t>
        </w:r>
        <w:r w:rsidR="001867CF">
          <w:rPr>
            <w:rFonts w:ascii="Times New Roman" w:hAnsi="Times New Roman" w:cs="Times New Roman"/>
            <w:sz w:val="24"/>
            <w:szCs w:val="24"/>
          </w:rPr>
          <w:t>hed</w:t>
        </w:r>
        <w:r w:rsidR="001867CF" w:rsidRPr="00EA05A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867CF">
          <w:rPr>
            <w:rFonts w:ascii="Times New Roman" w:hAnsi="Times New Roman" w:cs="Times New Roman"/>
            <w:sz w:val="24"/>
            <w:szCs w:val="24"/>
          </w:rPr>
          <w:t>t</w:t>
        </w:r>
      </w:ins>
      <w:del w:id="89" w:author="user" w:date="2018-02-06T16:14:00Z">
        <w:r w:rsidR="000E05CB" w:rsidRPr="00EA05A7" w:rsidDel="001867CF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="000E05CB" w:rsidRPr="00EA05A7">
        <w:rPr>
          <w:rFonts w:ascii="Times New Roman" w:hAnsi="Times New Roman" w:cs="Times New Roman"/>
          <w:sz w:val="24"/>
          <w:szCs w:val="24"/>
        </w:rPr>
        <w:t xml:space="preserve">he </w:t>
      </w:r>
      <w:r w:rsidR="00C04DD1" w:rsidRPr="00EA05A7">
        <w:rPr>
          <w:rFonts w:ascii="Times New Roman" w:hAnsi="Times New Roman" w:cs="Times New Roman"/>
          <w:sz w:val="24"/>
          <w:szCs w:val="24"/>
        </w:rPr>
        <w:t>M</w:t>
      </w:r>
      <w:r w:rsidR="000E05CB" w:rsidRPr="00EA05A7">
        <w:rPr>
          <w:rFonts w:ascii="Times New Roman" w:hAnsi="Times New Roman" w:cs="Times New Roman"/>
          <w:sz w:val="24"/>
          <w:szCs w:val="24"/>
        </w:rPr>
        <w:t>edline/Pub</w:t>
      </w:r>
      <w:ins w:id="90" w:author="user" w:date="2018-02-06T17:48:00Z">
        <w:r w:rsidR="004B19AE">
          <w:rPr>
            <w:rFonts w:ascii="Times New Roman" w:hAnsi="Times New Roman" w:cs="Times New Roman"/>
            <w:sz w:val="24"/>
            <w:szCs w:val="24"/>
          </w:rPr>
          <w:t>M</w:t>
        </w:r>
      </w:ins>
      <w:del w:id="91" w:author="user" w:date="2018-02-06T17:48:00Z">
        <w:r w:rsidR="000E05CB" w:rsidRPr="00EA05A7" w:rsidDel="004B19AE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="000E05CB" w:rsidRPr="00EA05A7">
        <w:rPr>
          <w:rFonts w:ascii="Times New Roman" w:hAnsi="Times New Roman" w:cs="Times New Roman"/>
          <w:sz w:val="24"/>
          <w:szCs w:val="24"/>
        </w:rPr>
        <w:t>ed database</w:t>
      </w:r>
      <w:del w:id="92" w:author="user" w:date="2018-02-06T16:14:00Z">
        <w:r w:rsidR="000E05CB" w:rsidRPr="00EA05A7" w:rsidDel="001867CF">
          <w:rPr>
            <w:rFonts w:ascii="Times New Roman" w:hAnsi="Times New Roman" w:cs="Times New Roman"/>
            <w:sz w:val="24"/>
            <w:szCs w:val="24"/>
          </w:rPr>
          <w:delText xml:space="preserve"> was</w:delText>
        </w:r>
      </w:del>
      <w:r w:rsidR="000E05CB" w:rsidRPr="00EA05A7">
        <w:rPr>
          <w:rFonts w:ascii="Times New Roman" w:hAnsi="Times New Roman" w:cs="Times New Roman"/>
          <w:sz w:val="24"/>
          <w:szCs w:val="24"/>
        </w:rPr>
        <w:t xml:space="preserve"> </w:t>
      </w:r>
      <w:del w:id="93" w:author="user" w:date="2018-02-06T16:13:00Z">
        <w:r w:rsidR="000E05CB" w:rsidRPr="00EA05A7" w:rsidDel="00B82590">
          <w:rPr>
            <w:rFonts w:ascii="Times New Roman" w:hAnsi="Times New Roman" w:cs="Times New Roman"/>
            <w:sz w:val="24"/>
            <w:szCs w:val="24"/>
          </w:rPr>
          <w:delText>searc</w:delText>
        </w:r>
        <w:r w:rsidR="00DF2103" w:rsidDel="00B82590">
          <w:rPr>
            <w:rFonts w:ascii="Times New Roman" w:hAnsi="Times New Roman" w:cs="Times New Roman"/>
            <w:sz w:val="24"/>
            <w:szCs w:val="24"/>
          </w:rPr>
          <w:delText xml:space="preserve">hed </w:delText>
        </w:r>
      </w:del>
      <w:r w:rsidR="00DF2103">
        <w:rPr>
          <w:rFonts w:ascii="Times New Roman" w:hAnsi="Times New Roman" w:cs="Times New Roman"/>
          <w:sz w:val="24"/>
          <w:szCs w:val="24"/>
        </w:rPr>
        <w:t>using the search strategy {</w:t>
      </w:r>
      <w:r w:rsidR="000E05CB" w:rsidRPr="00EA05A7">
        <w:rPr>
          <w:rFonts w:ascii="Times New Roman" w:hAnsi="Times New Roman" w:cs="Times New Roman"/>
          <w:sz w:val="24"/>
          <w:szCs w:val="24"/>
        </w:rPr>
        <w:t>India* AND medicine [Mesh] NOT “Specialities, Surgical” [Mesh]</w:t>
      </w:r>
      <w:r w:rsidR="00DB35CB" w:rsidRPr="00EA05A7">
        <w:rPr>
          <w:rFonts w:ascii="Times New Roman" w:hAnsi="Times New Roman" w:cs="Times New Roman"/>
          <w:sz w:val="24"/>
          <w:szCs w:val="24"/>
        </w:rPr>
        <w:t>,</w:t>
      </w:r>
      <w:r w:rsidR="000E05CB" w:rsidRPr="00EA05A7">
        <w:rPr>
          <w:rFonts w:ascii="Times New Roman" w:hAnsi="Times New Roman" w:cs="Times New Roman"/>
          <w:sz w:val="24"/>
          <w:szCs w:val="24"/>
        </w:rPr>
        <w:t xml:space="preserve"> India [publisher] AND health occupations [Mesh]</w:t>
      </w:r>
      <w:r w:rsidR="00DB35CB" w:rsidRPr="00EA05A7">
        <w:rPr>
          <w:rFonts w:ascii="Times New Roman" w:hAnsi="Times New Roman" w:cs="Times New Roman"/>
          <w:sz w:val="24"/>
          <w:szCs w:val="24"/>
        </w:rPr>
        <w:t>,</w:t>
      </w:r>
      <w:r w:rsidR="000E05CB" w:rsidRPr="00EA05A7">
        <w:rPr>
          <w:rFonts w:ascii="Times New Roman" w:hAnsi="Times New Roman" w:cs="Times New Roman"/>
          <w:sz w:val="24"/>
          <w:szCs w:val="24"/>
        </w:rPr>
        <w:t xml:space="preserve"> India [</w:t>
      </w:r>
      <w:proofErr w:type="spellStart"/>
      <w:proofErr w:type="gramStart"/>
      <w:r w:rsidR="000E05CB" w:rsidRPr="00EA05A7">
        <w:rPr>
          <w:rFonts w:ascii="Times New Roman" w:hAnsi="Times New Roman" w:cs="Times New Roman"/>
          <w:sz w:val="24"/>
          <w:szCs w:val="24"/>
        </w:rPr>
        <w:t>pl</w:t>
      </w:r>
      <w:proofErr w:type="spellEnd"/>
      <w:proofErr w:type="gramEnd"/>
      <w:r w:rsidR="000E05CB" w:rsidRPr="00EA05A7">
        <w:rPr>
          <w:rFonts w:ascii="Times New Roman" w:hAnsi="Times New Roman" w:cs="Times New Roman"/>
          <w:sz w:val="24"/>
          <w:szCs w:val="24"/>
        </w:rPr>
        <w:t>] NOT India [publisher] AND health occupations [Mesh]}.</w:t>
      </w:r>
    </w:p>
    <w:p w14:paraId="0934D275" w14:textId="2875B9B1" w:rsidR="000F701E" w:rsidRDefault="009E4131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i/>
          <w:sz w:val="24"/>
          <w:szCs w:val="24"/>
        </w:rPr>
        <w:t>Use of the checklist</w:t>
      </w:r>
      <w:r w:rsidR="004967BF" w:rsidRPr="00EA05A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A05A7">
        <w:rPr>
          <w:rFonts w:ascii="Times New Roman" w:hAnsi="Times New Roman" w:cs="Times New Roman"/>
          <w:i/>
          <w:sz w:val="24"/>
          <w:szCs w:val="24"/>
        </w:rPr>
        <w:t xml:space="preserve">scoring </w:t>
      </w:r>
      <w:r w:rsidR="004967BF" w:rsidRPr="00EA05A7">
        <w:rPr>
          <w:rFonts w:ascii="Times New Roman" w:hAnsi="Times New Roman" w:cs="Times New Roman"/>
          <w:i/>
          <w:sz w:val="24"/>
          <w:szCs w:val="24"/>
        </w:rPr>
        <w:t>and calculation of adherence</w:t>
      </w:r>
      <w:r w:rsidR="006B5FC9"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Pr="00EA05A7">
        <w:rPr>
          <w:rFonts w:ascii="Times New Roman" w:hAnsi="Times New Roman" w:cs="Times New Roman"/>
          <w:sz w:val="24"/>
          <w:szCs w:val="24"/>
        </w:rPr>
        <w:t xml:space="preserve">– </w:t>
      </w:r>
      <w:ins w:id="94" w:author="user" w:date="2018-02-06T16:15:00Z">
        <w:r w:rsidR="001867CF">
          <w:rPr>
            <w:rFonts w:ascii="Times New Roman" w:hAnsi="Times New Roman" w:cs="Times New Roman"/>
            <w:sz w:val="24"/>
            <w:szCs w:val="24"/>
          </w:rPr>
          <w:t>We used t</w:t>
        </w:r>
      </w:ins>
      <w:del w:id="95" w:author="user" w:date="2018-02-06T16:15:00Z">
        <w:r w:rsidRPr="00EA05A7" w:rsidDel="001867CF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Pr="00EA05A7">
        <w:rPr>
          <w:rFonts w:ascii="Times New Roman" w:hAnsi="Times New Roman" w:cs="Times New Roman"/>
          <w:sz w:val="24"/>
          <w:szCs w:val="24"/>
        </w:rPr>
        <w:t>he 13 item CAR</w:t>
      </w:r>
      <w:r w:rsidR="00F134F8" w:rsidRPr="00EA05A7">
        <w:rPr>
          <w:rFonts w:ascii="Times New Roman" w:hAnsi="Times New Roman" w:cs="Times New Roman"/>
          <w:sz w:val="24"/>
          <w:szCs w:val="24"/>
        </w:rPr>
        <w:t>E</w:t>
      </w:r>
      <w:r w:rsidRPr="00EA05A7">
        <w:rPr>
          <w:rFonts w:ascii="Times New Roman" w:hAnsi="Times New Roman" w:cs="Times New Roman"/>
          <w:sz w:val="24"/>
          <w:szCs w:val="24"/>
        </w:rPr>
        <w:t xml:space="preserve"> checklist </w:t>
      </w:r>
      <w:r w:rsidR="00D051D5" w:rsidRPr="009D552F">
        <w:rPr>
          <w:rFonts w:ascii="Times New Roman" w:hAnsi="Times New Roman" w:cs="Times New Roman"/>
          <w:sz w:val="24"/>
          <w:szCs w:val="24"/>
        </w:rPr>
        <w:t>[</w:t>
      </w:r>
      <w:ins w:id="96" w:author="user" w:date="2018-02-06T16:15:00Z">
        <w:r w:rsidR="001867CF">
          <w:rPr>
            <w:rFonts w:ascii="Times New Roman" w:hAnsi="Times New Roman" w:cs="Times New Roman"/>
            <w:sz w:val="24"/>
            <w:szCs w:val="24"/>
          </w:rPr>
          <w:t>5</w:t>
        </w:r>
      </w:ins>
      <w:del w:id="97" w:author="user" w:date="2018-02-06T16:15:00Z">
        <w:r w:rsidR="00D051D5" w:rsidRPr="009D552F" w:rsidDel="001867CF">
          <w:rPr>
            <w:rFonts w:ascii="Times New Roman" w:hAnsi="Times New Roman" w:cs="Times New Roman"/>
            <w:sz w:val="24"/>
            <w:szCs w:val="24"/>
          </w:rPr>
          <w:delText>6</w:delText>
        </w:r>
      </w:del>
      <w:r w:rsidR="00D051D5" w:rsidRPr="009D552F">
        <w:rPr>
          <w:rFonts w:ascii="Times New Roman" w:hAnsi="Times New Roman" w:cs="Times New Roman"/>
          <w:sz w:val="24"/>
          <w:szCs w:val="24"/>
        </w:rPr>
        <w:t>]</w:t>
      </w:r>
      <w:r w:rsidR="00D051D5" w:rsidRPr="00EA05A7">
        <w:rPr>
          <w:rFonts w:ascii="Times New Roman" w:hAnsi="Times New Roman" w:cs="Times New Roman"/>
          <w:sz w:val="24"/>
          <w:szCs w:val="24"/>
        </w:rPr>
        <w:t xml:space="preserve"> </w:t>
      </w:r>
      <w:del w:id="98" w:author="user" w:date="2018-02-06T16:18:00Z">
        <w:r w:rsidRPr="00EA05A7" w:rsidDel="001867CF">
          <w:rPr>
            <w:rFonts w:ascii="Times New Roman" w:hAnsi="Times New Roman" w:cs="Times New Roman"/>
            <w:sz w:val="24"/>
            <w:szCs w:val="24"/>
          </w:rPr>
          <w:delText xml:space="preserve">was used </w:delText>
        </w:r>
      </w:del>
      <w:r w:rsidR="00786F2E" w:rsidRPr="00EA05A7">
        <w:rPr>
          <w:rFonts w:ascii="Times New Roman" w:hAnsi="Times New Roman" w:cs="Times New Roman"/>
          <w:sz w:val="24"/>
          <w:szCs w:val="24"/>
        </w:rPr>
        <w:t xml:space="preserve">and individual components were allocated weighted scores and a total score per report was calculated. </w:t>
      </w:r>
      <w:ins w:id="99" w:author="user" w:date="2018-02-06T16:16:00Z">
        <w:r w:rsidR="001867CF">
          <w:rPr>
            <w:rFonts w:ascii="Times New Roman" w:hAnsi="Times New Roman" w:cs="Times New Roman"/>
            <w:sz w:val="24"/>
            <w:szCs w:val="24"/>
          </w:rPr>
          <w:t xml:space="preserve">We then converted the </w:t>
        </w:r>
      </w:ins>
      <w:del w:id="100" w:author="user" w:date="2018-02-06T16:16:00Z">
        <w:r w:rsidR="00786F2E" w:rsidRPr="00EA05A7" w:rsidDel="001867CF">
          <w:rPr>
            <w:rFonts w:ascii="Times New Roman" w:hAnsi="Times New Roman" w:cs="Times New Roman"/>
            <w:sz w:val="24"/>
            <w:szCs w:val="24"/>
          </w:rPr>
          <w:delText xml:space="preserve">This </w:delText>
        </w:r>
      </w:del>
      <w:r w:rsidR="00786F2E" w:rsidRPr="00EA05A7">
        <w:rPr>
          <w:rFonts w:ascii="Times New Roman" w:hAnsi="Times New Roman" w:cs="Times New Roman"/>
          <w:sz w:val="24"/>
          <w:szCs w:val="24"/>
        </w:rPr>
        <w:t xml:space="preserve">total score </w:t>
      </w:r>
      <w:del w:id="101" w:author="user" w:date="2018-02-06T16:16:00Z">
        <w:r w:rsidR="00786F2E" w:rsidRPr="00EA05A7" w:rsidDel="001867CF">
          <w:rPr>
            <w:rFonts w:ascii="Times New Roman" w:hAnsi="Times New Roman" w:cs="Times New Roman"/>
            <w:sz w:val="24"/>
            <w:szCs w:val="24"/>
          </w:rPr>
          <w:delText xml:space="preserve">was then converted </w:delText>
        </w:r>
      </w:del>
      <w:r w:rsidR="00786F2E" w:rsidRPr="00EA05A7">
        <w:rPr>
          <w:rFonts w:ascii="Times New Roman" w:hAnsi="Times New Roman" w:cs="Times New Roman"/>
          <w:sz w:val="24"/>
          <w:szCs w:val="24"/>
        </w:rPr>
        <w:t xml:space="preserve">into a percent total score. </w:t>
      </w:r>
      <w:r w:rsidR="006B5FC9" w:rsidRPr="00EA05A7">
        <w:rPr>
          <w:rFonts w:ascii="Times New Roman" w:hAnsi="Times New Roman" w:cs="Times New Roman"/>
          <w:sz w:val="24"/>
          <w:szCs w:val="24"/>
        </w:rPr>
        <w:t xml:space="preserve"> Case reports were classifie</w:t>
      </w:r>
      <w:r w:rsidR="00DB35CB" w:rsidRPr="00EA05A7">
        <w:rPr>
          <w:rFonts w:ascii="Times New Roman" w:hAnsi="Times New Roman" w:cs="Times New Roman"/>
          <w:sz w:val="24"/>
          <w:szCs w:val="24"/>
        </w:rPr>
        <w:t>d as having excellent</w:t>
      </w:r>
      <w:r w:rsidR="006B5FC9" w:rsidRPr="00166474">
        <w:rPr>
          <w:rFonts w:ascii="Times New Roman" w:hAnsi="Times New Roman" w:cs="Times New Roman"/>
          <w:sz w:val="24"/>
          <w:szCs w:val="24"/>
        </w:rPr>
        <w:t>, good</w:t>
      </w:r>
      <w:r w:rsidR="00BA3598" w:rsidRPr="00166474">
        <w:rPr>
          <w:rFonts w:ascii="Times New Roman" w:hAnsi="Times New Roman" w:cs="Times New Roman"/>
          <w:sz w:val="24"/>
          <w:szCs w:val="24"/>
        </w:rPr>
        <w:t xml:space="preserve">, </w:t>
      </w:r>
      <w:r w:rsidR="00DB35CB" w:rsidRPr="00166474">
        <w:rPr>
          <w:rFonts w:ascii="Times New Roman" w:hAnsi="Times New Roman" w:cs="Times New Roman"/>
          <w:sz w:val="24"/>
          <w:szCs w:val="24"/>
        </w:rPr>
        <w:t xml:space="preserve">average </w:t>
      </w:r>
      <w:r w:rsidR="006B5FC9" w:rsidRPr="00166474">
        <w:rPr>
          <w:rFonts w:ascii="Times New Roman" w:hAnsi="Times New Roman" w:cs="Times New Roman"/>
          <w:sz w:val="24"/>
          <w:szCs w:val="24"/>
        </w:rPr>
        <w:t xml:space="preserve">or poor adherence if </w:t>
      </w:r>
      <w:r w:rsidR="00A837D0" w:rsidRPr="00166474">
        <w:rPr>
          <w:rFonts w:ascii="Times New Roman" w:hAnsi="Times New Roman" w:cs="Times New Roman"/>
          <w:sz w:val="24"/>
          <w:szCs w:val="24"/>
        </w:rPr>
        <w:t xml:space="preserve">the scores fell into the following ranges respectively [100-90%, </w:t>
      </w:r>
      <w:r w:rsidR="004E4162" w:rsidRPr="00166474">
        <w:rPr>
          <w:rFonts w:ascii="Times New Roman" w:hAnsi="Times New Roman" w:cs="Times New Roman"/>
          <w:sz w:val="24"/>
          <w:szCs w:val="24"/>
        </w:rPr>
        <w:t>89-70%</w:t>
      </w:r>
      <w:r w:rsidR="000F701E">
        <w:rPr>
          <w:rFonts w:ascii="Times New Roman" w:hAnsi="Times New Roman" w:cs="Times New Roman"/>
          <w:sz w:val="24"/>
          <w:szCs w:val="24"/>
        </w:rPr>
        <w:t xml:space="preserve">, </w:t>
      </w:r>
      <w:r w:rsidR="004E4162" w:rsidRPr="00166474">
        <w:rPr>
          <w:rFonts w:ascii="Times New Roman" w:hAnsi="Times New Roman" w:cs="Times New Roman"/>
          <w:sz w:val="24"/>
          <w:szCs w:val="24"/>
        </w:rPr>
        <w:t>69-50% and 49% or lower</w:t>
      </w:r>
      <w:r w:rsidR="00A837D0" w:rsidRPr="00166474">
        <w:rPr>
          <w:rFonts w:ascii="Times New Roman" w:hAnsi="Times New Roman" w:cs="Times New Roman"/>
          <w:sz w:val="24"/>
          <w:szCs w:val="24"/>
        </w:rPr>
        <w:t>]</w:t>
      </w:r>
      <w:r w:rsidR="00D12542" w:rsidRPr="00166474">
        <w:rPr>
          <w:rFonts w:ascii="Times New Roman" w:hAnsi="Times New Roman" w:cs="Times New Roman"/>
          <w:sz w:val="24"/>
          <w:szCs w:val="24"/>
        </w:rPr>
        <w:t xml:space="preserve">. </w:t>
      </w:r>
      <w:r w:rsidR="00166474">
        <w:rPr>
          <w:rFonts w:ascii="Times New Roman" w:hAnsi="Times New Roman" w:cs="Times New Roman"/>
          <w:sz w:val="24"/>
          <w:szCs w:val="24"/>
        </w:rPr>
        <w:t xml:space="preserve">Adherence for the sub-items of the CARE guidelines was similarly calculated. </w:t>
      </w:r>
      <w:r w:rsidR="00056954" w:rsidRPr="00166474">
        <w:rPr>
          <w:rFonts w:ascii="Times New Roman" w:hAnsi="Times New Roman" w:cs="Times New Roman"/>
          <w:sz w:val="24"/>
          <w:szCs w:val="24"/>
        </w:rPr>
        <w:t>All of the</w:t>
      </w:r>
      <w:r w:rsidR="00056954">
        <w:rPr>
          <w:rFonts w:ascii="Times New Roman" w:hAnsi="Times New Roman" w:cs="Times New Roman"/>
          <w:sz w:val="24"/>
          <w:szCs w:val="24"/>
        </w:rPr>
        <w:t>se w</w:t>
      </w:r>
      <w:r w:rsidR="00056954" w:rsidRPr="00166474">
        <w:rPr>
          <w:rFonts w:ascii="Times New Roman" w:hAnsi="Times New Roman" w:cs="Times New Roman"/>
          <w:sz w:val="24"/>
          <w:szCs w:val="24"/>
        </w:rPr>
        <w:t>ere done through consensus in a series of meetings among the authors.</w:t>
      </w:r>
      <w:r w:rsidR="00056954">
        <w:rPr>
          <w:rFonts w:ascii="Times New Roman" w:hAnsi="Times New Roman" w:cs="Times New Roman"/>
          <w:sz w:val="24"/>
          <w:szCs w:val="24"/>
        </w:rPr>
        <w:t xml:space="preserve"> </w:t>
      </w:r>
      <w:r w:rsidR="000F701E" w:rsidRPr="00EA05A7">
        <w:rPr>
          <w:rFonts w:ascii="Times New Roman" w:hAnsi="Times New Roman" w:cs="Times New Roman"/>
          <w:sz w:val="24"/>
          <w:szCs w:val="24"/>
        </w:rPr>
        <w:t xml:space="preserve">Journals identified </w:t>
      </w:r>
      <w:r w:rsidR="000F701E" w:rsidRPr="0000791B">
        <w:rPr>
          <w:rFonts w:ascii="Times New Roman" w:hAnsi="Times New Roman" w:cs="Times New Roman"/>
          <w:i/>
          <w:sz w:val="24"/>
          <w:szCs w:val="24"/>
        </w:rPr>
        <w:t>via</w:t>
      </w:r>
      <w:r w:rsidR="000F701E" w:rsidRPr="00EA05A7">
        <w:rPr>
          <w:rFonts w:ascii="Times New Roman" w:hAnsi="Times New Roman" w:cs="Times New Roman"/>
          <w:sz w:val="24"/>
          <w:szCs w:val="24"/>
        </w:rPr>
        <w:t xml:space="preserve"> the search were classified as general medical, special</w:t>
      </w:r>
      <w:r w:rsidR="000F701E">
        <w:rPr>
          <w:rFonts w:ascii="Times New Roman" w:hAnsi="Times New Roman" w:cs="Times New Roman"/>
          <w:sz w:val="24"/>
          <w:szCs w:val="24"/>
        </w:rPr>
        <w:t>i</w:t>
      </w:r>
      <w:r w:rsidR="000F701E" w:rsidRPr="00EA05A7">
        <w:rPr>
          <w:rFonts w:ascii="Times New Roman" w:hAnsi="Times New Roman" w:cs="Times New Roman"/>
          <w:sz w:val="24"/>
          <w:szCs w:val="24"/>
        </w:rPr>
        <w:t>ty or super-special</w:t>
      </w:r>
      <w:r w:rsidR="000F701E">
        <w:rPr>
          <w:rFonts w:ascii="Times New Roman" w:hAnsi="Times New Roman" w:cs="Times New Roman"/>
          <w:sz w:val="24"/>
          <w:szCs w:val="24"/>
        </w:rPr>
        <w:t>i</w:t>
      </w:r>
      <w:r w:rsidR="000F701E" w:rsidRPr="00EA05A7">
        <w:rPr>
          <w:rFonts w:ascii="Times New Roman" w:hAnsi="Times New Roman" w:cs="Times New Roman"/>
          <w:sz w:val="24"/>
          <w:szCs w:val="24"/>
        </w:rPr>
        <w:t>ty journals</w:t>
      </w:r>
      <w:r w:rsidR="00056954">
        <w:rPr>
          <w:rFonts w:ascii="Times New Roman" w:hAnsi="Times New Roman" w:cs="Times New Roman"/>
          <w:sz w:val="24"/>
          <w:szCs w:val="24"/>
        </w:rPr>
        <w:t xml:space="preserve"> and then </w:t>
      </w:r>
      <w:r w:rsidR="000F701E" w:rsidRPr="00EA05A7">
        <w:rPr>
          <w:rFonts w:ascii="Times New Roman" w:hAnsi="Times New Roman" w:cs="Times New Roman"/>
          <w:sz w:val="24"/>
          <w:szCs w:val="24"/>
        </w:rPr>
        <w:t>divided into those with an impact factor more than 1 or less than 1.</w:t>
      </w:r>
    </w:p>
    <w:p w14:paraId="4A7A7DDA" w14:textId="77777777" w:rsidR="00056954" w:rsidRDefault="00590A14" w:rsidP="00EA05A7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05A7">
        <w:rPr>
          <w:rFonts w:ascii="Times New Roman" w:hAnsi="Times New Roman" w:cs="Times New Roman"/>
          <w:i/>
          <w:sz w:val="24"/>
          <w:szCs w:val="24"/>
        </w:rPr>
        <w:t>Outcome measures</w:t>
      </w:r>
      <w:r w:rsidRPr="00EA05A7">
        <w:rPr>
          <w:rFonts w:ascii="Times New Roman" w:hAnsi="Times New Roman" w:cs="Times New Roman"/>
          <w:sz w:val="24"/>
          <w:szCs w:val="24"/>
        </w:rPr>
        <w:t>-</w:t>
      </w:r>
      <w:r w:rsidR="00C04DD1"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056954">
        <w:rPr>
          <w:rFonts w:ascii="Times New Roman" w:hAnsi="Times New Roman" w:cs="Times New Roman"/>
          <w:sz w:val="24"/>
          <w:szCs w:val="24"/>
        </w:rPr>
        <w:t xml:space="preserve">The proportions of case reports in each adherence category [excellent, very good, good and poor] </w:t>
      </w:r>
      <w:r w:rsidR="00220466">
        <w:rPr>
          <w:rFonts w:ascii="Times New Roman" w:hAnsi="Times New Roman" w:cs="Times New Roman"/>
          <w:sz w:val="24"/>
          <w:szCs w:val="24"/>
        </w:rPr>
        <w:t xml:space="preserve">was analyzed. Likewise, proportions </w:t>
      </w:r>
      <w:r w:rsidR="00A1697F">
        <w:rPr>
          <w:rFonts w:ascii="Times New Roman" w:hAnsi="Times New Roman" w:cs="Times New Roman"/>
          <w:sz w:val="24"/>
          <w:szCs w:val="24"/>
        </w:rPr>
        <w:t>of case</w:t>
      </w:r>
      <w:r w:rsidR="00220466">
        <w:rPr>
          <w:rFonts w:ascii="Times New Roman" w:hAnsi="Times New Roman" w:cs="Times New Roman"/>
          <w:sz w:val="24"/>
          <w:szCs w:val="24"/>
        </w:rPr>
        <w:t xml:space="preserve"> reports that adhered to each sub-item of the CARE guidelines was also analyzed. </w:t>
      </w:r>
    </w:p>
    <w:p w14:paraId="583ADDE3" w14:textId="7238D2A9" w:rsidR="00590A14" w:rsidRDefault="00590A14" w:rsidP="00EA05A7">
      <w:pPr>
        <w:spacing w:line="360" w:lineRule="auto"/>
        <w:jc w:val="both"/>
        <w:rPr>
          <w:ins w:id="102" w:author="user" w:date="2018-02-06T16:20:00Z"/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i/>
          <w:sz w:val="24"/>
          <w:szCs w:val="24"/>
        </w:rPr>
        <w:t>Statistical analysis</w:t>
      </w:r>
      <w:r w:rsidRPr="00EA05A7">
        <w:rPr>
          <w:rFonts w:ascii="Times New Roman" w:hAnsi="Times New Roman" w:cs="Times New Roman"/>
          <w:sz w:val="24"/>
          <w:szCs w:val="24"/>
        </w:rPr>
        <w:t xml:space="preserve"> –</w:t>
      </w:r>
      <w:r w:rsidR="00AD34C5" w:rsidRPr="00EA05A7">
        <w:rPr>
          <w:rFonts w:ascii="Times New Roman" w:hAnsi="Times New Roman" w:cs="Times New Roman"/>
          <w:sz w:val="24"/>
          <w:szCs w:val="24"/>
        </w:rPr>
        <w:t xml:space="preserve"> </w:t>
      </w:r>
      <w:ins w:id="103" w:author="user" w:date="2018-02-06T16:19:00Z">
        <w:r w:rsidR="001867CF">
          <w:rPr>
            <w:rFonts w:ascii="Times New Roman" w:hAnsi="Times New Roman" w:cs="Times New Roman"/>
            <w:sz w:val="24"/>
            <w:szCs w:val="24"/>
          </w:rPr>
          <w:t>We applied b</w:t>
        </w:r>
      </w:ins>
      <w:del w:id="104" w:author="user" w:date="2018-02-06T16:19:00Z">
        <w:r w:rsidR="00AD34C5" w:rsidRPr="00EA05A7" w:rsidDel="001867CF">
          <w:rPr>
            <w:rFonts w:ascii="Times New Roman" w:hAnsi="Times New Roman" w:cs="Times New Roman"/>
            <w:sz w:val="24"/>
            <w:szCs w:val="24"/>
          </w:rPr>
          <w:delText>B</w:delText>
        </w:r>
      </w:del>
      <w:r w:rsidR="00AD34C5" w:rsidRPr="00EA05A7">
        <w:rPr>
          <w:rFonts w:ascii="Times New Roman" w:hAnsi="Times New Roman" w:cs="Times New Roman"/>
          <w:sz w:val="24"/>
          <w:szCs w:val="24"/>
        </w:rPr>
        <w:t>oth descriptive and inferential statistics</w:t>
      </w:r>
      <w:del w:id="105" w:author="user" w:date="2018-02-06T16:19:00Z">
        <w:r w:rsidR="00AD34C5" w:rsidRPr="00EA05A7" w:rsidDel="001867CF">
          <w:rPr>
            <w:rFonts w:ascii="Times New Roman" w:hAnsi="Times New Roman" w:cs="Times New Roman"/>
            <w:sz w:val="24"/>
            <w:szCs w:val="24"/>
          </w:rPr>
          <w:delText xml:space="preserve"> were applied</w:delText>
        </w:r>
      </w:del>
      <w:r w:rsidR="00AD34C5" w:rsidRPr="00EA05A7">
        <w:rPr>
          <w:rFonts w:ascii="Times New Roman" w:hAnsi="Times New Roman" w:cs="Times New Roman"/>
          <w:sz w:val="24"/>
          <w:szCs w:val="24"/>
        </w:rPr>
        <w:t xml:space="preserve">. </w:t>
      </w:r>
      <w:r w:rsidR="003C6BD4" w:rsidRPr="00EA05A7">
        <w:rPr>
          <w:rFonts w:ascii="Times New Roman" w:hAnsi="Times New Roman" w:cs="Times New Roman"/>
          <w:sz w:val="24"/>
          <w:szCs w:val="24"/>
        </w:rPr>
        <w:t>The total score was expressed as mean and standard deviation [SD]</w:t>
      </w:r>
      <w:r w:rsidR="00BC3781" w:rsidRPr="00EA05A7">
        <w:rPr>
          <w:rFonts w:ascii="Times New Roman" w:hAnsi="Times New Roman" w:cs="Times New Roman"/>
          <w:sz w:val="24"/>
          <w:szCs w:val="24"/>
        </w:rPr>
        <w:t xml:space="preserve"> while the number of journals in each category was expressed as proportions. </w:t>
      </w:r>
      <w:r w:rsidR="00567F3C" w:rsidRPr="00EA05A7">
        <w:rPr>
          <w:rFonts w:ascii="Times New Roman" w:hAnsi="Times New Roman" w:cs="Times New Roman"/>
          <w:sz w:val="24"/>
          <w:szCs w:val="24"/>
        </w:rPr>
        <w:t xml:space="preserve">The association between the type of journal and </w:t>
      </w:r>
      <w:r w:rsidR="00C81733" w:rsidRPr="00EA05A7">
        <w:rPr>
          <w:rFonts w:ascii="Times New Roman" w:hAnsi="Times New Roman" w:cs="Times New Roman"/>
          <w:sz w:val="24"/>
          <w:szCs w:val="24"/>
        </w:rPr>
        <w:t>impact factor with adherence was assessed using the chi-square test</w:t>
      </w:r>
      <w:r w:rsidR="0004201F" w:rsidRPr="00EA05A7">
        <w:rPr>
          <w:rFonts w:ascii="Times New Roman" w:hAnsi="Times New Roman" w:cs="Times New Roman"/>
          <w:sz w:val="24"/>
          <w:szCs w:val="24"/>
        </w:rPr>
        <w:t xml:space="preserve"> and crude odds ratios with 95% Confidence Intervals [CIs] generated</w:t>
      </w:r>
      <w:r w:rsidR="00C81733" w:rsidRPr="00EA05A7">
        <w:rPr>
          <w:rFonts w:ascii="Times New Roman" w:hAnsi="Times New Roman" w:cs="Times New Roman"/>
          <w:sz w:val="24"/>
          <w:szCs w:val="24"/>
        </w:rPr>
        <w:t xml:space="preserve">. All analyses were done using Microsoft Excel and a </w:t>
      </w:r>
      <w:ins w:id="106" w:author="user" w:date="2018-02-06T16:20:00Z">
        <w:r w:rsidR="001867CF">
          <w:rPr>
            <w:rFonts w:ascii="Times New Roman" w:hAnsi="Times New Roman" w:cs="Times New Roman"/>
            <w:sz w:val="24"/>
            <w:szCs w:val="24"/>
          </w:rPr>
          <w:t>‘</w:t>
        </w:r>
      </w:ins>
      <w:r w:rsidR="00C81733" w:rsidRPr="00EA05A7">
        <w:rPr>
          <w:rFonts w:ascii="Times New Roman" w:hAnsi="Times New Roman" w:cs="Times New Roman"/>
          <w:sz w:val="24"/>
          <w:szCs w:val="24"/>
        </w:rPr>
        <w:t>p</w:t>
      </w:r>
      <w:ins w:id="107" w:author="user" w:date="2018-02-06T16:20:00Z">
        <w:r w:rsidR="001867CF">
          <w:rPr>
            <w:rFonts w:ascii="Times New Roman" w:hAnsi="Times New Roman" w:cs="Times New Roman"/>
            <w:sz w:val="24"/>
            <w:szCs w:val="24"/>
          </w:rPr>
          <w:t>’</w:t>
        </w:r>
      </w:ins>
      <w:r w:rsidR="00C81733" w:rsidRPr="00EA05A7">
        <w:rPr>
          <w:rFonts w:ascii="Times New Roman" w:hAnsi="Times New Roman" w:cs="Times New Roman"/>
          <w:sz w:val="24"/>
          <w:szCs w:val="24"/>
        </w:rPr>
        <w:t xml:space="preserve"> value of less than 5% was considered significant. </w:t>
      </w:r>
    </w:p>
    <w:p w14:paraId="08F6A265" w14:textId="66AA18CB" w:rsidR="001867CF" w:rsidRPr="008F266A" w:rsidRDefault="001867CF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108" w:author="user" w:date="2018-02-06T16:20:00Z">
        <w:r w:rsidRPr="001867CF">
          <w:rPr>
            <w:rFonts w:ascii="Times New Roman" w:hAnsi="Times New Roman" w:cs="Times New Roman"/>
            <w:i/>
            <w:sz w:val="24"/>
            <w:szCs w:val="24"/>
            <w:rPrChange w:id="109" w:author="user" w:date="2018-02-06T16:2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Post study search</w:t>
        </w:r>
        <w:r>
          <w:rPr>
            <w:rFonts w:ascii="Times New Roman" w:hAnsi="Times New Roman" w:cs="Times New Roman"/>
            <w:i/>
            <w:sz w:val="24"/>
            <w:szCs w:val="24"/>
          </w:rPr>
          <w:t xml:space="preserve"> – </w:t>
        </w:r>
        <w:r>
          <w:rPr>
            <w:rFonts w:ascii="Times New Roman" w:hAnsi="Times New Roman" w:cs="Times New Roman"/>
            <w:sz w:val="24"/>
            <w:szCs w:val="24"/>
          </w:rPr>
          <w:t xml:space="preserve">At the point of writing the </w:t>
        </w:r>
      </w:ins>
      <w:ins w:id="110" w:author="user" w:date="2018-02-06T16:21:00Z">
        <w:r>
          <w:rPr>
            <w:rFonts w:ascii="Times New Roman" w:hAnsi="Times New Roman" w:cs="Times New Roman"/>
            <w:sz w:val="24"/>
            <w:szCs w:val="24"/>
          </w:rPr>
          <w:t>paper, we</w:t>
        </w:r>
      </w:ins>
      <w:ins w:id="111" w:author="user" w:date="2018-02-06T16:20:00Z">
        <w:r>
          <w:rPr>
            <w:rFonts w:ascii="Times New Roman" w:hAnsi="Times New Roman" w:cs="Times New Roman"/>
            <w:sz w:val="24"/>
            <w:szCs w:val="24"/>
          </w:rPr>
          <w:t xml:space="preserve"> looked</w:t>
        </w:r>
      </w:ins>
      <w:ins w:id="112" w:author="user" w:date="2018-02-06T16:21:00Z">
        <w:r>
          <w:rPr>
            <w:rFonts w:ascii="Times New Roman" w:hAnsi="Times New Roman" w:cs="Times New Roman"/>
            <w:sz w:val="24"/>
            <w:szCs w:val="24"/>
          </w:rPr>
          <w:t xml:space="preserve"> at all the journal websites once again</w:t>
        </w:r>
      </w:ins>
      <w:ins w:id="113" w:author="user" w:date="2018-02-06T16:24:00Z">
        <w:r w:rsidR="008F266A">
          <w:rPr>
            <w:rFonts w:ascii="Times New Roman" w:hAnsi="Times New Roman" w:cs="Times New Roman"/>
            <w:sz w:val="24"/>
            <w:szCs w:val="24"/>
          </w:rPr>
          <w:t xml:space="preserve"> to see if they endorsed the CARE guidelines.</w:t>
        </w:r>
      </w:ins>
    </w:p>
    <w:p w14:paraId="655F2CC6" w14:textId="77777777" w:rsidR="00E25C9F" w:rsidRPr="00EA05A7" w:rsidRDefault="00E25C9F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58392" w14:textId="77777777" w:rsidR="00E25C9F" w:rsidRPr="00EA05A7" w:rsidRDefault="00E25C9F" w:rsidP="00EA05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78D53122" w14:textId="77777777" w:rsidR="00E25C9F" w:rsidRPr="00EA05A7" w:rsidRDefault="0007605C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i/>
          <w:sz w:val="24"/>
          <w:szCs w:val="24"/>
        </w:rPr>
        <w:t>Demographics</w:t>
      </w:r>
      <w:r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DE5642" w:rsidRPr="00EA05A7">
        <w:rPr>
          <w:rFonts w:ascii="Times New Roman" w:hAnsi="Times New Roman" w:cs="Times New Roman"/>
          <w:sz w:val="24"/>
          <w:szCs w:val="24"/>
        </w:rPr>
        <w:t>–</w:t>
      </w:r>
      <w:r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DE5642" w:rsidRPr="00EA05A7">
        <w:rPr>
          <w:rFonts w:ascii="Times New Roman" w:hAnsi="Times New Roman" w:cs="Times New Roman"/>
          <w:sz w:val="24"/>
          <w:szCs w:val="24"/>
        </w:rPr>
        <w:t xml:space="preserve"> A total of n = 162 journals </w:t>
      </w:r>
      <w:r w:rsidR="005D0F59" w:rsidRPr="00EA05A7">
        <w:rPr>
          <w:rFonts w:ascii="Times New Roman" w:hAnsi="Times New Roman" w:cs="Times New Roman"/>
          <w:sz w:val="24"/>
          <w:szCs w:val="24"/>
        </w:rPr>
        <w:t>were identified by the search strategy</w:t>
      </w:r>
      <w:r w:rsidR="006D7927" w:rsidRPr="00EA05A7">
        <w:rPr>
          <w:rFonts w:ascii="Times New Roman" w:hAnsi="Times New Roman" w:cs="Times New Roman"/>
          <w:sz w:val="24"/>
          <w:szCs w:val="24"/>
        </w:rPr>
        <w:t xml:space="preserve">. Of these, 126 </w:t>
      </w:r>
      <w:r w:rsidR="00096C59" w:rsidRPr="00EA05A7">
        <w:rPr>
          <w:rFonts w:ascii="Times New Roman" w:hAnsi="Times New Roman" w:cs="Times New Roman"/>
          <w:sz w:val="24"/>
          <w:szCs w:val="24"/>
        </w:rPr>
        <w:t>[77.8%]</w:t>
      </w:r>
      <w:r w:rsidR="005D0F59"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096C59" w:rsidRPr="00EA05A7">
        <w:rPr>
          <w:rFonts w:ascii="Times New Roman" w:hAnsi="Times New Roman" w:cs="Times New Roman"/>
          <w:sz w:val="24"/>
          <w:szCs w:val="24"/>
        </w:rPr>
        <w:t xml:space="preserve">were excluded for the following reasons – surgical or non-medical journals [n=37], not currently indexed [n=33], not currently active [n=24], published from India but for another </w:t>
      </w:r>
      <w:r w:rsidR="00096C59" w:rsidRPr="00EA05A7">
        <w:rPr>
          <w:rFonts w:ascii="Times New Roman" w:hAnsi="Times New Roman" w:cs="Times New Roman"/>
          <w:sz w:val="24"/>
          <w:szCs w:val="24"/>
        </w:rPr>
        <w:lastRenderedPageBreak/>
        <w:t xml:space="preserve">country [n=20] and did not publish case reports [n=12]. </w:t>
      </w:r>
      <w:r w:rsidR="005F0459" w:rsidRPr="00EA05A7">
        <w:rPr>
          <w:rFonts w:ascii="Times New Roman" w:hAnsi="Times New Roman" w:cs="Times New Roman"/>
          <w:sz w:val="24"/>
          <w:szCs w:val="24"/>
        </w:rPr>
        <w:t xml:space="preserve">There were n=6 general medical, n = 21 speciality and n = 09 superspeciality journals. </w:t>
      </w:r>
      <w:r w:rsidR="00FB039D" w:rsidRPr="00EA05A7">
        <w:rPr>
          <w:rFonts w:ascii="Times New Roman" w:hAnsi="Times New Roman" w:cs="Times New Roman"/>
          <w:sz w:val="24"/>
          <w:szCs w:val="24"/>
        </w:rPr>
        <w:t>Twenty-nine</w:t>
      </w:r>
      <w:r w:rsidR="005F0459" w:rsidRPr="00EA05A7">
        <w:rPr>
          <w:rFonts w:ascii="Times New Roman" w:hAnsi="Times New Roman" w:cs="Times New Roman"/>
          <w:sz w:val="24"/>
          <w:szCs w:val="24"/>
        </w:rPr>
        <w:t xml:space="preserve"> journals had an impact factor below one while the </w:t>
      </w:r>
      <w:r w:rsidR="005F0459" w:rsidRPr="00220466">
        <w:rPr>
          <w:rFonts w:ascii="Times New Roman" w:hAnsi="Times New Roman" w:cs="Times New Roman"/>
          <w:sz w:val="24"/>
          <w:szCs w:val="24"/>
        </w:rPr>
        <w:t xml:space="preserve">remaining </w:t>
      </w:r>
      <w:r w:rsidR="00220466">
        <w:rPr>
          <w:rFonts w:ascii="Times New Roman" w:hAnsi="Times New Roman" w:cs="Times New Roman"/>
          <w:sz w:val="24"/>
          <w:szCs w:val="24"/>
        </w:rPr>
        <w:t xml:space="preserve">n = </w:t>
      </w:r>
      <w:r w:rsidR="00DB35CB" w:rsidRPr="00220466">
        <w:rPr>
          <w:rFonts w:ascii="Times New Roman" w:hAnsi="Times New Roman" w:cs="Times New Roman"/>
          <w:sz w:val="24"/>
          <w:szCs w:val="24"/>
        </w:rPr>
        <w:t>7</w:t>
      </w:r>
      <w:r w:rsidR="005F0459" w:rsidRPr="00EA05A7">
        <w:rPr>
          <w:rFonts w:ascii="Times New Roman" w:hAnsi="Times New Roman" w:cs="Times New Roman"/>
          <w:sz w:val="24"/>
          <w:szCs w:val="24"/>
        </w:rPr>
        <w:t xml:space="preserve"> had an impact factor more than 1. </w:t>
      </w:r>
      <w:r w:rsidR="00096C59" w:rsidRPr="00EA05A7">
        <w:rPr>
          <w:rFonts w:ascii="Times New Roman" w:hAnsi="Times New Roman" w:cs="Times New Roman"/>
          <w:sz w:val="24"/>
          <w:szCs w:val="24"/>
        </w:rPr>
        <w:t xml:space="preserve">A total of </w:t>
      </w:r>
      <w:r w:rsidR="005F0459" w:rsidRPr="00EA05A7">
        <w:rPr>
          <w:rFonts w:ascii="Times New Roman" w:hAnsi="Times New Roman" w:cs="Times New Roman"/>
          <w:sz w:val="24"/>
          <w:szCs w:val="24"/>
        </w:rPr>
        <w:t>n=36 Indian medical journals formed the final sample and n</w:t>
      </w:r>
      <w:r w:rsidR="00C71DF3" w:rsidRPr="00EA05A7">
        <w:rPr>
          <w:rFonts w:ascii="Times New Roman" w:hAnsi="Times New Roman" w:cs="Times New Roman"/>
          <w:sz w:val="24"/>
          <w:szCs w:val="24"/>
        </w:rPr>
        <w:t xml:space="preserve"> = </w:t>
      </w:r>
      <w:r w:rsidR="005F0459" w:rsidRPr="00EA05A7">
        <w:rPr>
          <w:rFonts w:ascii="Times New Roman" w:hAnsi="Times New Roman" w:cs="Times New Roman"/>
          <w:sz w:val="24"/>
          <w:szCs w:val="24"/>
        </w:rPr>
        <w:t xml:space="preserve">1178 case reports were published in these journals in 2015. Table 1 gives the </w:t>
      </w:r>
      <w:r w:rsidR="00491100" w:rsidRPr="00EA05A7">
        <w:rPr>
          <w:rFonts w:ascii="Times New Roman" w:hAnsi="Times New Roman" w:cs="Times New Roman"/>
          <w:sz w:val="24"/>
          <w:szCs w:val="24"/>
        </w:rPr>
        <w:t>breakup</w:t>
      </w:r>
      <w:r w:rsidR="005F0459" w:rsidRPr="00EA05A7">
        <w:rPr>
          <w:rFonts w:ascii="Times New Roman" w:hAnsi="Times New Roman" w:cs="Times New Roman"/>
          <w:sz w:val="24"/>
          <w:szCs w:val="24"/>
        </w:rPr>
        <w:t xml:space="preserve"> of numbers of case reports published in each of these </w:t>
      </w:r>
      <w:r w:rsidR="00491100">
        <w:rPr>
          <w:rFonts w:ascii="Times New Roman" w:hAnsi="Times New Roman" w:cs="Times New Roman"/>
          <w:sz w:val="24"/>
          <w:szCs w:val="24"/>
        </w:rPr>
        <w:t>journals</w:t>
      </w:r>
      <w:r w:rsidR="005F0459" w:rsidRPr="00EA05A7">
        <w:rPr>
          <w:rFonts w:ascii="Times New Roman" w:hAnsi="Times New Roman" w:cs="Times New Roman"/>
          <w:sz w:val="24"/>
          <w:szCs w:val="24"/>
        </w:rPr>
        <w:t>.</w:t>
      </w:r>
      <w:r w:rsidR="00B166B6" w:rsidRPr="00EA05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CACEED" w14:textId="77777777" w:rsidR="00902E4D" w:rsidRDefault="009F47CF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i/>
          <w:sz w:val="24"/>
          <w:szCs w:val="24"/>
        </w:rPr>
        <w:t>Overall adherence</w:t>
      </w:r>
      <w:r w:rsidR="00FB039D" w:rsidRPr="00EA05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F5C2E" w:rsidRPr="00EA05A7">
        <w:rPr>
          <w:rFonts w:ascii="Times New Roman" w:hAnsi="Times New Roman" w:cs="Times New Roman"/>
          <w:i/>
          <w:sz w:val="24"/>
          <w:szCs w:val="24"/>
        </w:rPr>
        <w:t>of case reports [n=</w:t>
      </w:r>
      <w:r w:rsidR="00C71DF3" w:rsidRPr="00EA05A7">
        <w:rPr>
          <w:rFonts w:ascii="Times New Roman" w:hAnsi="Times New Roman" w:cs="Times New Roman"/>
          <w:i/>
          <w:sz w:val="24"/>
          <w:szCs w:val="24"/>
        </w:rPr>
        <w:t>1178]</w:t>
      </w:r>
      <w:r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262950" w:rsidRPr="00EA05A7">
        <w:rPr>
          <w:rFonts w:ascii="Times New Roman" w:hAnsi="Times New Roman" w:cs="Times New Roman"/>
          <w:sz w:val="24"/>
          <w:szCs w:val="24"/>
        </w:rPr>
        <w:t>–</w:t>
      </w:r>
      <w:r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B166B6" w:rsidRPr="00EA05A7">
        <w:rPr>
          <w:rFonts w:ascii="Times New Roman" w:hAnsi="Times New Roman" w:cs="Times New Roman"/>
          <w:sz w:val="24"/>
          <w:szCs w:val="24"/>
        </w:rPr>
        <w:t xml:space="preserve">The overall percent adherence score </w:t>
      </w:r>
      <w:r w:rsidR="00A1697F">
        <w:rPr>
          <w:rFonts w:ascii="Times New Roman" w:hAnsi="Times New Roman" w:cs="Times New Roman"/>
          <w:sz w:val="24"/>
          <w:szCs w:val="24"/>
        </w:rPr>
        <w:t>{expressed as mean [SD</w:t>
      </w:r>
      <w:r w:rsidR="00A1697F" w:rsidRPr="009D552F">
        <w:rPr>
          <w:rFonts w:ascii="Times New Roman" w:hAnsi="Times New Roman" w:cs="Times New Roman"/>
          <w:sz w:val="24"/>
          <w:szCs w:val="24"/>
        </w:rPr>
        <w:t>]</w:t>
      </w:r>
      <w:r w:rsidR="00EC253A" w:rsidRPr="009D552F">
        <w:rPr>
          <w:rFonts w:ascii="Times New Roman" w:hAnsi="Times New Roman" w:cs="Times New Roman"/>
          <w:sz w:val="24"/>
          <w:szCs w:val="24"/>
        </w:rPr>
        <w:t>}</w:t>
      </w:r>
      <w:r w:rsidR="00EC253A">
        <w:rPr>
          <w:rFonts w:ascii="Times New Roman" w:hAnsi="Times New Roman" w:cs="Times New Roman"/>
          <w:sz w:val="24"/>
          <w:szCs w:val="24"/>
        </w:rPr>
        <w:t xml:space="preserve"> </w:t>
      </w:r>
      <w:r w:rsidR="00B166B6" w:rsidRPr="00EA05A7">
        <w:rPr>
          <w:rFonts w:ascii="Times New Roman" w:hAnsi="Times New Roman" w:cs="Times New Roman"/>
          <w:sz w:val="24"/>
          <w:szCs w:val="24"/>
        </w:rPr>
        <w:t xml:space="preserve">for all journals was 61.2% [9.2]. </w:t>
      </w:r>
      <w:r w:rsidR="00902E4D">
        <w:rPr>
          <w:rFonts w:ascii="Times New Roman" w:hAnsi="Times New Roman" w:cs="Times New Roman"/>
          <w:sz w:val="24"/>
          <w:szCs w:val="24"/>
        </w:rPr>
        <w:t>It was seen that 10.3% case reports had poor adherence, 70.7% average and 19% good adherence. No case report fell into the excellent adherence category.</w:t>
      </w:r>
    </w:p>
    <w:p w14:paraId="70713163" w14:textId="3AE1D8EF" w:rsidR="00262950" w:rsidRPr="00EA05A7" w:rsidRDefault="00262950" w:rsidP="00233A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i/>
          <w:sz w:val="24"/>
          <w:szCs w:val="24"/>
        </w:rPr>
        <w:t>Adherence of sub-items of the CARE checklist</w:t>
      </w:r>
      <w:r w:rsidR="005F5C2E" w:rsidRPr="00EA05A7">
        <w:rPr>
          <w:rFonts w:ascii="Times New Roman" w:hAnsi="Times New Roman" w:cs="Times New Roman"/>
          <w:sz w:val="24"/>
          <w:szCs w:val="24"/>
        </w:rPr>
        <w:t>–</w:t>
      </w:r>
      <w:r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5F5C2E" w:rsidRPr="00EA05A7">
        <w:rPr>
          <w:rFonts w:ascii="Times New Roman" w:hAnsi="Times New Roman" w:cs="Times New Roman"/>
          <w:sz w:val="24"/>
          <w:szCs w:val="24"/>
        </w:rPr>
        <w:t>The best adherence was seen in the clinical findings</w:t>
      </w:r>
      <w:r w:rsidR="00C71DF3" w:rsidRPr="00EA05A7">
        <w:rPr>
          <w:rFonts w:ascii="Times New Roman" w:hAnsi="Times New Roman" w:cs="Times New Roman"/>
          <w:sz w:val="24"/>
          <w:szCs w:val="24"/>
        </w:rPr>
        <w:t xml:space="preserve"> 97.9</w:t>
      </w:r>
      <w:r w:rsidR="009D552F" w:rsidRPr="00EA05A7">
        <w:rPr>
          <w:rFonts w:ascii="Times New Roman" w:hAnsi="Times New Roman" w:cs="Times New Roman"/>
          <w:sz w:val="24"/>
          <w:szCs w:val="24"/>
        </w:rPr>
        <w:t>%</w:t>
      </w:r>
      <w:r w:rsidR="009D552F">
        <w:rPr>
          <w:rFonts w:ascii="Times New Roman" w:hAnsi="Times New Roman" w:cs="Times New Roman"/>
          <w:sz w:val="24"/>
          <w:szCs w:val="24"/>
        </w:rPr>
        <w:t>, followed</w:t>
      </w:r>
      <w:r w:rsidR="00C71DF3" w:rsidRPr="00EA05A7">
        <w:rPr>
          <w:rFonts w:ascii="Times New Roman" w:hAnsi="Times New Roman" w:cs="Times New Roman"/>
          <w:sz w:val="24"/>
          <w:szCs w:val="24"/>
        </w:rPr>
        <w:t xml:space="preserve"> by key words 88.5%</w:t>
      </w:r>
      <w:r w:rsidR="00902E4D">
        <w:rPr>
          <w:rFonts w:ascii="Times New Roman" w:hAnsi="Times New Roman" w:cs="Times New Roman"/>
          <w:sz w:val="24"/>
          <w:szCs w:val="24"/>
        </w:rPr>
        <w:t xml:space="preserve"> </w:t>
      </w:r>
      <w:r w:rsidR="009D552F">
        <w:rPr>
          <w:rFonts w:ascii="Times New Roman" w:hAnsi="Times New Roman" w:cs="Times New Roman"/>
          <w:sz w:val="24"/>
          <w:szCs w:val="24"/>
        </w:rPr>
        <w:t>and</w:t>
      </w:r>
      <w:r w:rsidR="00C71DF3" w:rsidRPr="00EA05A7">
        <w:rPr>
          <w:rFonts w:ascii="Times New Roman" w:hAnsi="Times New Roman" w:cs="Times New Roman"/>
          <w:sz w:val="24"/>
          <w:szCs w:val="24"/>
        </w:rPr>
        <w:t xml:space="preserve"> introduction 71.5%</w:t>
      </w:r>
      <w:r w:rsidR="00233AA8">
        <w:rPr>
          <w:rFonts w:ascii="Times New Roman" w:hAnsi="Times New Roman" w:cs="Times New Roman"/>
          <w:sz w:val="24"/>
          <w:szCs w:val="24"/>
        </w:rPr>
        <w:t>.</w:t>
      </w:r>
      <w:r w:rsidR="00C71DF3" w:rsidRPr="00EA05A7">
        <w:rPr>
          <w:rFonts w:ascii="Times New Roman" w:hAnsi="Times New Roman" w:cs="Times New Roman"/>
          <w:sz w:val="24"/>
          <w:szCs w:val="24"/>
        </w:rPr>
        <w:t xml:space="preserve">The items with extremely </w:t>
      </w:r>
      <w:r w:rsidR="00B35756">
        <w:rPr>
          <w:rFonts w:ascii="Times New Roman" w:hAnsi="Times New Roman" w:cs="Times New Roman"/>
          <w:sz w:val="24"/>
          <w:szCs w:val="24"/>
        </w:rPr>
        <w:t xml:space="preserve">inadequate/poor </w:t>
      </w:r>
      <w:r w:rsidR="00C71DF3" w:rsidRPr="00EA05A7">
        <w:rPr>
          <w:rFonts w:ascii="Times New Roman" w:hAnsi="Times New Roman" w:cs="Times New Roman"/>
          <w:sz w:val="24"/>
          <w:szCs w:val="24"/>
        </w:rPr>
        <w:t>adherence were patient perspective 0%, informed consent 2.8%</w:t>
      </w:r>
      <w:r w:rsidR="00B35756">
        <w:rPr>
          <w:rFonts w:ascii="Times New Roman" w:hAnsi="Times New Roman" w:cs="Times New Roman"/>
          <w:sz w:val="24"/>
          <w:szCs w:val="24"/>
        </w:rPr>
        <w:t xml:space="preserve"> </w:t>
      </w:r>
      <w:r w:rsidR="00C71DF3" w:rsidRPr="00EA05A7">
        <w:rPr>
          <w:rFonts w:ascii="Times New Roman" w:hAnsi="Times New Roman" w:cs="Times New Roman"/>
          <w:sz w:val="24"/>
          <w:szCs w:val="24"/>
        </w:rPr>
        <w:t>and timeline 4.6</w:t>
      </w:r>
      <w:r w:rsidR="00CA12B2" w:rsidRPr="00EA05A7">
        <w:rPr>
          <w:rFonts w:ascii="Times New Roman" w:hAnsi="Times New Roman" w:cs="Times New Roman"/>
          <w:sz w:val="24"/>
          <w:szCs w:val="24"/>
        </w:rPr>
        <w:t>%</w:t>
      </w:r>
      <w:r w:rsidR="00233AA8">
        <w:rPr>
          <w:rFonts w:ascii="Times New Roman" w:hAnsi="Times New Roman" w:cs="Times New Roman"/>
          <w:sz w:val="24"/>
          <w:szCs w:val="24"/>
        </w:rPr>
        <w:t xml:space="preserve">. Graph 1 </w:t>
      </w:r>
      <w:r w:rsidR="00C71DF3" w:rsidRPr="00EA05A7">
        <w:rPr>
          <w:rFonts w:ascii="Times New Roman" w:hAnsi="Times New Roman" w:cs="Times New Roman"/>
          <w:sz w:val="24"/>
          <w:szCs w:val="24"/>
        </w:rPr>
        <w:t xml:space="preserve">depicts adherence of all case reports to individual components of the CARE checklist. </w:t>
      </w:r>
    </w:p>
    <w:p w14:paraId="41809442" w14:textId="268603A8" w:rsidR="008A0F0C" w:rsidRPr="00EA05A7" w:rsidRDefault="008A0F0C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i/>
          <w:sz w:val="24"/>
          <w:szCs w:val="24"/>
        </w:rPr>
        <w:t xml:space="preserve">Association of </w:t>
      </w:r>
      <w:r w:rsidR="00790FFE" w:rsidRPr="00EA05A7">
        <w:rPr>
          <w:rFonts w:ascii="Times New Roman" w:hAnsi="Times New Roman" w:cs="Times New Roman"/>
          <w:i/>
          <w:sz w:val="24"/>
          <w:szCs w:val="24"/>
        </w:rPr>
        <w:t xml:space="preserve">adherence </w:t>
      </w:r>
      <w:r w:rsidR="0022290F" w:rsidRPr="00EA05A7">
        <w:rPr>
          <w:rFonts w:ascii="Times New Roman" w:hAnsi="Times New Roman" w:cs="Times New Roman"/>
          <w:i/>
          <w:sz w:val="24"/>
          <w:szCs w:val="24"/>
        </w:rPr>
        <w:t>with</w:t>
      </w:r>
      <w:r w:rsidRPr="00EA05A7">
        <w:rPr>
          <w:rFonts w:ascii="Times New Roman" w:hAnsi="Times New Roman" w:cs="Times New Roman"/>
          <w:i/>
          <w:sz w:val="24"/>
          <w:szCs w:val="24"/>
        </w:rPr>
        <w:t xml:space="preserve"> impact factor</w:t>
      </w:r>
      <w:r w:rsidRPr="00EA05A7">
        <w:rPr>
          <w:rFonts w:ascii="Times New Roman" w:hAnsi="Times New Roman" w:cs="Times New Roman"/>
          <w:sz w:val="24"/>
          <w:szCs w:val="24"/>
        </w:rPr>
        <w:t xml:space="preserve"> – It was seen that</w:t>
      </w:r>
      <w:r w:rsidR="00DB35CB" w:rsidRPr="00EA05A7">
        <w:rPr>
          <w:rFonts w:ascii="Times New Roman" w:hAnsi="Times New Roman" w:cs="Times New Roman"/>
          <w:sz w:val="24"/>
          <w:szCs w:val="24"/>
        </w:rPr>
        <w:t xml:space="preserve"> case reports </w:t>
      </w:r>
      <w:r w:rsidR="00F57AE3">
        <w:rPr>
          <w:rFonts w:ascii="Times New Roman" w:hAnsi="Times New Roman" w:cs="Times New Roman"/>
          <w:sz w:val="24"/>
          <w:szCs w:val="24"/>
        </w:rPr>
        <w:t xml:space="preserve">published in journals with an impact factor of more than 1 had better adherence </w:t>
      </w:r>
      <w:ins w:id="114" w:author="user" w:date="2018-02-06T16:28:00Z">
        <w:r w:rsidR="008F266A">
          <w:rPr>
            <w:rFonts w:ascii="Times New Roman" w:hAnsi="Times New Roman" w:cs="Times New Roman"/>
            <w:sz w:val="24"/>
            <w:szCs w:val="24"/>
          </w:rPr>
          <w:t xml:space="preserve">score </w:t>
        </w:r>
      </w:ins>
      <w:r w:rsidR="00F57AE3">
        <w:rPr>
          <w:rFonts w:ascii="Times New Roman" w:hAnsi="Times New Roman" w:cs="Times New Roman"/>
          <w:sz w:val="24"/>
          <w:szCs w:val="24"/>
        </w:rPr>
        <w:t xml:space="preserve">relative to those published in journals with an impact factor less than 1 </w:t>
      </w:r>
      <w:r w:rsidR="00481EB7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22290F" w:rsidRPr="00EA05A7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="0022290F" w:rsidRPr="00EA05A7">
        <w:rPr>
          <w:rFonts w:ascii="Times New Roman" w:hAnsi="Times New Roman" w:cs="Times New Roman"/>
          <w:sz w:val="24"/>
          <w:szCs w:val="24"/>
        </w:rPr>
        <w:t xml:space="preserve"> 16.4 [9.3,17.8]</w:t>
      </w:r>
      <w:r w:rsidR="00F57AE3">
        <w:rPr>
          <w:rFonts w:ascii="Times New Roman" w:hAnsi="Times New Roman" w:cs="Times New Roman"/>
          <w:sz w:val="24"/>
          <w:szCs w:val="24"/>
        </w:rPr>
        <w:t>, p &lt;0.001</w:t>
      </w:r>
      <w:r w:rsidR="0022290F" w:rsidRPr="00EA05A7">
        <w:rPr>
          <w:rFonts w:ascii="Times New Roman" w:hAnsi="Times New Roman" w:cs="Times New Roman"/>
          <w:sz w:val="24"/>
          <w:szCs w:val="24"/>
        </w:rPr>
        <w:t>}</w:t>
      </w:r>
    </w:p>
    <w:p w14:paraId="7CC47407" w14:textId="2A3BE278" w:rsidR="002946B8" w:rsidRPr="00EA05A7" w:rsidRDefault="00790FFE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i/>
          <w:sz w:val="24"/>
          <w:szCs w:val="24"/>
        </w:rPr>
        <w:t>Association of adherence</w:t>
      </w:r>
      <w:ins w:id="115" w:author="user" w:date="2018-02-06T16:28:00Z">
        <w:r w:rsidR="008F266A">
          <w:rPr>
            <w:rFonts w:ascii="Times New Roman" w:hAnsi="Times New Roman" w:cs="Times New Roman"/>
            <w:i/>
            <w:sz w:val="24"/>
            <w:szCs w:val="24"/>
          </w:rPr>
          <w:t xml:space="preserve"> {expressed a Mean [SD]}</w:t>
        </w:r>
      </w:ins>
      <w:r w:rsidRPr="00EA05A7">
        <w:rPr>
          <w:rFonts w:ascii="Times New Roman" w:hAnsi="Times New Roman" w:cs="Times New Roman"/>
          <w:i/>
          <w:sz w:val="24"/>
          <w:szCs w:val="24"/>
        </w:rPr>
        <w:t xml:space="preserve"> and type of journal</w:t>
      </w:r>
      <w:r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9930BD" w:rsidRPr="00EA05A7">
        <w:rPr>
          <w:rFonts w:ascii="Times New Roman" w:hAnsi="Times New Roman" w:cs="Times New Roman"/>
          <w:sz w:val="24"/>
          <w:szCs w:val="24"/>
        </w:rPr>
        <w:t>–</w:t>
      </w:r>
      <w:r w:rsidR="00A30A6E"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1846C1">
        <w:rPr>
          <w:rFonts w:ascii="Times New Roman" w:hAnsi="Times New Roman" w:cs="Times New Roman"/>
          <w:sz w:val="24"/>
          <w:szCs w:val="24"/>
        </w:rPr>
        <w:t xml:space="preserve">Speciality journals had better overall adherence relative to general medical journals </w:t>
      </w:r>
      <w:ins w:id="116" w:author="user" w:date="2018-02-06T16:29:00Z">
        <w:r w:rsidR="008F266A" w:rsidRPr="00EA05A7">
          <w:rPr>
            <w:rFonts w:ascii="Times New Roman" w:hAnsi="Times New Roman" w:cs="Times New Roman"/>
            <w:sz w:val="24"/>
            <w:szCs w:val="24"/>
          </w:rPr>
          <w:t xml:space="preserve">{64.81 [8.7] </w:t>
        </w:r>
        <w:r w:rsidR="008F266A">
          <w:rPr>
            <w:rFonts w:ascii="Times New Roman" w:hAnsi="Times New Roman" w:cs="Times New Roman"/>
            <w:i/>
            <w:sz w:val="24"/>
            <w:szCs w:val="24"/>
          </w:rPr>
          <w:t xml:space="preserve">vs </w:t>
        </w:r>
        <w:r w:rsidR="008F266A">
          <w:rPr>
            <w:rFonts w:ascii="Times New Roman" w:hAnsi="Times New Roman" w:cs="Times New Roman"/>
            <w:sz w:val="24"/>
            <w:szCs w:val="24"/>
          </w:rPr>
          <w:t>58.15</w:t>
        </w:r>
        <w:r w:rsidR="008F266A" w:rsidRPr="00EA05A7">
          <w:rPr>
            <w:rFonts w:ascii="Times New Roman" w:hAnsi="Times New Roman" w:cs="Times New Roman"/>
            <w:sz w:val="24"/>
            <w:szCs w:val="24"/>
          </w:rPr>
          <w:t xml:space="preserve"> [7.9],</w:t>
        </w:r>
        <w:r w:rsidR="008F266A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8F266A" w:rsidRPr="00EA05A7">
          <w:rPr>
            <w:rFonts w:ascii="Times New Roman" w:hAnsi="Times New Roman" w:cs="Times New Roman"/>
            <w:sz w:val="24"/>
            <w:szCs w:val="24"/>
          </w:rPr>
          <w:t xml:space="preserve"> p &lt; 0.001}</w:t>
        </w:r>
        <w:r w:rsidR="008F266A">
          <w:rPr>
            <w:rFonts w:ascii="Times New Roman" w:hAnsi="Times New Roman" w:cs="Times New Roman"/>
            <w:sz w:val="24"/>
            <w:szCs w:val="24"/>
          </w:rPr>
          <w:t xml:space="preserve">.Similarly, speciality medical journals also had better overall adherence relative </w:t>
        </w:r>
      </w:ins>
      <w:ins w:id="117" w:author="user" w:date="2018-02-06T16:33:00Z">
        <w:r w:rsidR="008F266A">
          <w:rPr>
            <w:rFonts w:ascii="Times New Roman" w:hAnsi="Times New Roman" w:cs="Times New Roman"/>
            <w:sz w:val="24"/>
            <w:szCs w:val="24"/>
          </w:rPr>
          <w:t xml:space="preserve">to </w:t>
        </w:r>
      </w:ins>
      <w:del w:id="118" w:author="user" w:date="2018-02-06T16:33:00Z">
        <w:r w:rsidR="001846C1" w:rsidDel="008F266A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r w:rsidR="001846C1">
        <w:rPr>
          <w:rFonts w:ascii="Times New Roman" w:hAnsi="Times New Roman" w:cs="Times New Roman"/>
          <w:sz w:val="24"/>
          <w:szCs w:val="24"/>
        </w:rPr>
        <w:t xml:space="preserve">superspeciality journals </w:t>
      </w:r>
      <w:del w:id="119" w:author="user" w:date="2018-02-06T16:29:00Z">
        <w:r w:rsidR="00B166B6" w:rsidRPr="00EA05A7" w:rsidDel="008F266A">
          <w:rPr>
            <w:rFonts w:ascii="Times New Roman" w:hAnsi="Times New Roman" w:cs="Times New Roman"/>
            <w:sz w:val="24"/>
            <w:szCs w:val="24"/>
          </w:rPr>
          <w:delText xml:space="preserve">{64.81 [8.7] </w:delText>
        </w:r>
        <w:r w:rsidR="00A02D39" w:rsidDel="008F266A">
          <w:rPr>
            <w:rFonts w:ascii="Times New Roman" w:hAnsi="Times New Roman" w:cs="Times New Roman"/>
            <w:i/>
            <w:sz w:val="24"/>
            <w:szCs w:val="24"/>
          </w:rPr>
          <w:delText xml:space="preserve">vs </w:delText>
        </w:r>
        <w:r w:rsidR="008A7A30" w:rsidDel="008F266A">
          <w:rPr>
            <w:rFonts w:ascii="Times New Roman" w:hAnsi="Times New Roman" w:cs="Times New Roman"/>
            <w:sz w:val="24"/>
            <w:szCs w:val="24"/>
          </w:rPr>
          <w:delText>58.1</w:delText>
        </w:r>
        <w:r w:rsidR="0093321A" w:rsidDel="008F266A">
          <w:rPr>
            <w:rFonts w:ascii="Times New Roman" w:hAnsi="Times New Roman" w:cs="Times New Roman"/>
            <w:sz w:val="24"/>
            <w:szCs w:val="24"/>
          </w:rPr>
          <w:delText>5</w:delText>
        </w:r>
        <w:r w:rsidR="00B166B6" w:rsidRPr="00EA05A7" w:rsidDel="008F266A">
          <w:rPr>
            <w:rFonts w:ascii="Times New Roman" w:hAnsi="Times New Roman" w:cs="Times New Roman"/>
            <w:sz w:val="24"/>
            <w:szCs w:val="24"/>
          </w:rPr>
          <w:delText xml:space="preserve"> [7.9],</w:delText>
        </w:r>
        <w:r w:rsidR="00A02D39" w:rsidDel="008F266A">
          <w:rPr>
            <w:rFonts w:ascii="Times New Roman" w:hAnsi="Times New Roman" w:cs="Times New Roman"/>
            <w:sz w:val="24"/>
            <w:szCs w:val="24"/>
          </w:rPr>
          <w:delText xml:space="preserve">              </w:delText>
        </w:r>
        <w:r w:rsidR="00B166B6" w:rsidRPr="00EA05A7" w:rsidDel="008F266A">
          <w:rPr>
            <w:rFonts w:ascii="Times New Roman" w:hAnsi="Times New Roman" w:cs="Times New Roman"/>
            <w:sz w:val="24"/>
            <w:szCs w:val="24"/>
          </w:rPr>
          <w:delText xml:space="preserve"> p &lt; 0.001}</w:delText>
        </w:r>
        <w:r w:rsidR="007D6D50" w:rsidRPr="00EA05A7" w:rsidDel="008F266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20" w:author="user" w:date="2018-02-06T16:34:00Z">
        <w:r w:rsidR="007D6D50" w:rsidRPr="00EA05A7" w:rsidDel="008F266A">
          <w:rPr>
            <w:rFonts w:ascii="Times New Roman" w:hAnsi="Times New Roman" w:cs="Times New Roman"/>
            <w:sz w:val="24"/>
            <w:szCs w:val="24"/>
          </w:rPr>
          <w:delText>and</w:delText>
        </w:r>
      </w:del>
      <w:r w:rsidR="007D6D50" w:rsidRPr="00EA05A7">
        <w:rPr>
          <w:rFonts w:ascii="Times New Roman" w:hAnsi="Times New Roman" w:cs="Times New Roman"/>
          <w:sz w:val="24"/>
          <w:szCs w:val="24"/>
        </w:rPr>
        <w:t xml:space="preserve"> {64.81 [8.7] </w:t>
      </w:r>
      <w:r w:rsidR="007D6D50" w:rsidRPr="00EA05A7">
        <w:rPr>
          <w:rFonts w:ascii="Times New Roman" w:hAnsi="Times New Roman" w:cs="Times New Roman"/>
          <w:i/>
          <w:sz w:val="24"/>
          <w:szCs w:val="24"/>
        </w:rPr>
        <w:t>vs</w:t>
      </w:r>
      <w:r w:rsidR="007D6D50" w:rsidRPr="00EA05A7">
        <w:rPr>
          <w:rFonts w:ascii="Times New Roman" w:hAnsi="Times New Roman" w:cs="Times New Roman"/>
          <w:sz w:val="24"/>
          <w:szCs w:val="24"/>
        </w:rPr>
        <w:t xml:space="preserve"> 59.14 [9.4], p &lt; 0.001}</w:t>
      </w:r>
      <w:del w:id="121" w:author="user" w:date="2018-02-06T16:33:00Z">
        <w:r w:rsidR="001846C1" w:rsidDel="008F266A">
          <w:rPr>
            <w:rFonts w:ascii="Times New Roman" w:hAnsi="Times New Roman" w:cs="Times New Roman"/>
            <w:sz w:val="24"/>
            <w:szCs w:val="24"/>
          </w:rPr>
          <w:delText xml:space="preserve"> respectively</w:delText>
        </w:r>
      </w:del>
      <w:r w:rsidR="001846C1">
        <w:rPr>
          <w:rFonts w:ascii="Times New Roman" w:hAnsi="Times New Roman" w:cs="Times New Roman"/>
          <w:sz w:val="24"/>
          <w:szCs w:val="24"/>
        </w:rPr>
        <w:t>.</w:t>
      </w:r>
    </w:p>
    <w:p w14:paraId="17A41865" w14:textId="096E29C0" w:rsidR="009930BD" w:rsidRPr="00EA05A7" w:rsidRDefault="002946B8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i/>
          <w:sz w:val="24"/>
          <w:szCs w:val="24"/>
        </w:rPr>
        <w:t>Analysis of journal websites</w:t>
      </w:r>
      <w:r w:rsidRPr="00EA05A7">
        <w:rPr>
          <w:rFonts w:ascii="Times New Roman" w:hAnsi="Times New Roman" w:cs="Times New Roman"/>
          <w:sz w:val="24"/>
          <w:szCs w:val="24"/>
        </w:rPr>
        <w:t xml:space="preserve"> </w:t>
      </w:r>
      <w:del w:id="122" w:author="user" w:date="2018-02-06T16:35:00Z">
        <w:r w:rsidRPr="00EA05A7" w:rsidDel="002C7121">
          <w:rPr>
            <w:rFonts w:ascii="Times New Roman" w:hAnsi="Times New Roman" w:cs="Times New Roman"/>
            <w:sz w:val="24"/>
            <w:szCs w:val="24"/>
          </w:rPr>
          <w:delText>-</w:delText>
        </w:r>
      </w:del>
      <w:ins w:id="123" w:author="user" w:date="2018-02-06T16:35:00Z">
        <w:r w:rsidR="002C7121">
          <w:rPr>
            <w:rFonts w:ascii="Times New Roman" w:hAnsi="Times New Roman" w:cs="Times New Roman"/>
            <w:sz w:val="24"/>
            <w:szCs w:val="24"/>
          </w:rPr>
          <w:t>–</w:t>
        </w:r>
      </w:ins>
      <w:r w:rsidRPr="00EA05A7">
        <w:rPr>
          <w:rFonts w:ascii="Times New Roman" w:hAnsi="Times New Roman" w:cs="Times New Roman"/>
          <w:sz w:val="24"/>
          <w:szCs w:val="24"/>
        </w:rPr>
        <w:t xml:space="preserve"> </w:t>
      </w:r>
      <w:ins w:id="124" w:author="user" w:date="2018-02-06T16:35:00Z">
        <w:r w:rsidR="002C7121">
          <w:rPr>
            <w:rFonts w:ascii="Times New Roman" w:hAnsi="Times New Roman" w:cs="Times New Roman"/>
            <w:sz w:val="24"/>
            <w:szCs w:val="24"/>
          </w:rPr>
          <w:t xml:space="preserve">At the point of the study no journal from the study sample </w:t>
        </w:r>
      </w:ins>
      <w:ins w:id="125" w:author="user" w:date="2018-02-06T16:36:00Z">
        <w:r w:rsidR="002C7121">
          <w:rPr>
            <w:rFonts w:ascii="Times New Roman" w:hAnsi="Times New Roman" w:cs="Times New Roman"/>
            <w:sz w:val="24"/>
            <w:szCs w:val="24"/>
          </w:rPr>
          <w:t xml:space="preserve">had endorsed CARE </w:t>
        </w:r>
      </w:ins>
      <w:ins w:id="126" w:author="user" w:date="2018-02-06T16:37:00Z">
        <w:r w:rsidR="002C7121">
          <w:rPr>
            <w:rFonts w:ascii="Times New Roman" w:hAnsi="Times New Roman" w:cs="Times New Roman"/>
            <w:sz w:val="24"/>
            <w:szCs w:val="24"/>
          </w:rPr>
          <w:t>guidelines. A</w:t>
        </w:r>
      </w:ins>
      <w:ins w:id="127" w:author="user" w:date="2018-02-06T16:36:00Z">
        <w:r w:rsidR="002C7121">
          <w:rPr>
            <w:rFonts w:ascii="Times New Roman" w:hAnsi="Times New Roman" w:cs="Times New Roman"/>
            <w:sz w:val="24"/>
            <w:szCs w:val="24"/>
          </w:rPr>
          <w:t xml:space="preserve"> repeat search</w:t>
        </w:r>
      </w:ins>
      <w:ins w:id="128" w:author="user" w:date="2018-02-06T16:37:00Z">
        <w:r w:rsidR="002C7121">
          <w:rPr>
            <w:rFonts w:ascii="Times New Roman" w:hAnsi="Times New Roman" w:cs="Times New Roman"/>
            <w:sz w:val="24"/>
            <w:szCs w:val="24"/>
          </w:rPr>
          <w:t xml:space="preserve"> January 2018</w:t>
        </w:r>
      </w:ins>
      <w:ins w:id="129" w:author="user" w:date="2018-02-06T16:39:00Z">
        <w:r w:rsidR="002C7121">
          <w:rPr>
            <w:rFonts w:ascii="Times New Roman" w:hAnsi="Times New Roman" w:cs="Times New Roman"/>
            <w:sz w:val="24"/>
            <w:szCs w:val="24"/>
          </w:rPr>
          <w:t>, done</w:t>
        </w:r>
      </w:ins>
      <w:ins w:id="130" w:author="user" w:date="2018-02-06T16:37:00Z">
        <w:r w:rsidR="002C7121">
          <w:rPr>
            <w:rFonts w:ascii="Times New Roman" w:hAnsi="Times New Roman" w:cs="Times New Roman"/>
            <w:sz w:val="24"/>
            <w:szCs w:val="24"/>
          </w:rPr>
          <w:t xml:space="preserve"> at the point manuscript writing showed that 1/36 endorsed the CARE </w:t>
        </w:r>
      </w:ins>
      <w:ins w:id="131" w:author="user" w:date="2018-02-06T16:38:00Z">
        <w:r w:rsidR="002C7121">
          <w:rPr>
            <w:rFonts w:ascii="Times New Roman" w:hAnsi="Times New Roman" w:cs="Times New Roman"/>
            <w:sz w:val="24"/>
            <w:szCs w:val="24"/>
          </w:rPr>
          <w:t>guidelines.</w:t>
        </w:r>
        <w:r w:rsidR="002C7121" w:rsidRPr="00EA05A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32" w:author="user" w:date="2018-02-06T16:39:00Z">
        <w:r w:rsidR="009930BD" w:rsidRPr="00EA05A7" w:rsidDel="002C7121">
          <w:rPr>
            <w:rFonts w:ascii="Times New Roman" w:hAnsi="Times New Roman" w:cs="Times New Roman"/>
            <w:sz w:val="24"/>
            <w:szCs w:val="24"/>
          </w:rPr>
          <w:delText xml:space="preserve">None of the </w:delText>
        </w:r>
        <w:r w:rsidR="0053730D" w:rsidRPr="00EA05A7" w:rsidDel="002C7121">
          <w:rPr>
            <w:rFonts w:ascii="Times New Roman" w:hAnsi="Times New Roman" w:cs="Times New Roman"/>
            <w:sz w:val="24"/>
            <w:szCs w:val="24"/>
          </w:rPr>
          <w:delText xml:space="preserve">n = </w:delText>
        </w:r>
        <w:r w:rsidR="009930BD" w:rsidRPr="00EA05A7" w:rsidDel="002C7121">
          <w:rPr>
            <w:rFonts w:ascii="Times New Roman" w:hAnsi="Times New Roman" w:cs="Times New Roman"/>
            <w:sz w:val="24"/>
            <w:szCs w:val="24"/>
          </w:rPr>
          <w:delText xml:space="preserve">36 journals mentioned the CARE guidelines on their websites though </w:delText>
        </w:r>
      </w:del>
      <w:ins w:id="133" w:author="user" w:date="2018-02-06T16:39:00Z">
        <w:r w:rsidR="002C7121">
          <w:rPr>
            <w:rFonts w:ascii="Times New Roman" w:hAnsi="Times New Roman" w:cs="Times New Roman"/>
            <w:sz w:val="24"/>
            <w:szCs w:val="24"/>
          </w:rPr>
          <w:t>T</w:t>
        </w:r>
      </w:ins>
      <w:del w:id="134" w:author="user" w:date="2018-02-06T16:39:00Z">
        <w:r w:rsidR="009930BD" w:rsidRPr="00EA05A7" w:rsidDel="002C7121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="009930BD" w:rsidRPr="00EA05A7">
        <w:rPr>
          <w:rFonts w:ascii="Times New Roman" w:hAnsi="Times New Roman" w:cs="Times New Roman"/>
          <w:sz w:val="24"/>
          <w:szCs w:val="24"/>
        </w:rPr>
        <w:t>he need for informed consent</w:t>
      </w:r>
      <w:r w:rsidR="00A30A6E" w:rsidRPr="00EA05A7">
        <w:rPr>
          <w:rFonts w:ascii="Times New Roman" w:hAnsi="Times New Roman" w:cs="Times New Roman"/>
          <w:sz w:val="24"/>
          <w:szCs w:val="24"/>
        </w:rPr>
        <w:t xml:space="preserve"> prior to publication was mentioned </w:t>
      </w:r>
      <w:ins w:id="135" w:author="user" w:date="2018-02-06T16:39:00Z">
        <w:r w:rsidR="002C7121">
          <w:rPr>
            <w:rFonts w:ascii="Times New Roman" w:hAnsi="Times New Roman" w:cs="Times New Roman"/>
            <w:sz w:val="24"/>
            <w:szCs w:val="24"/>
          </w:rPr>
          <w:t xml:space="preserve">by 26/36 [72%].Six of these journals needed consent </w:t>
        </w:r>
      </w:ins>
      <w:del w:id="136" w:author="user" w:date="2018-02-06T16:40:00Z">
        <w:r w:rsidR="00A30A6E" w:rsidRPr="00EA05A7" w:rsidDel="002C7121">
          <w:rPr>
            <w:rFonts w:ascii="Times New Roman" w:hAnsi="Times New Roman" w:cs="Times New Roman"/>
            <w:sz w:val="24"/>
            <w:szCs w:val="24"/>
          </w:rPr>
          <w:delText>in n = 26 journals</w:delText>
        </w:r>
        <w:r w:rsidR="009930BD" w:rsidRPr="00EA05A7" w:rsidDel="002C712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30A6E" w:rsidRPr="00EA05A7" w:rsidDel="002C7121">
          <w:rPr>
            <w:rFonts w:ascii="Times New Roman" w:hAnsi="Times New Roman" w:cs="Times New Roman"/>
            <w:sz w:val="24"/>
            <w:szCs w:val="24"/>
          </w:rPr>
          <w:delText>[</w:delText>
        </w:r>
        <w:r w:rsidR="00EB342E" w:rsidDel="002C7121">
          <w:rPr>
            <w:rFonts w:ascii="Times New Roman" w:hAnsi="Times New Roman" w:cs="Times New Roman"/>
            <w:sz w:val="24"/>
            <w:szCs w:val="24"/>
          </w:rPr>
          <w:delText xml:space="preserve">with </w:delText>
        </w:r>
        <w:r w:rsidR="00A30A6E" w:rsidRPr="00EA05A7" w:rsidDel="002C7121">
          <w:rPr>
            <w:rFonts w:ascii="Times New Roman" w:hAnsi="Times New Roman" w:cs="Times New Roman"/>
            <w:sz w:val="24"/>
            <w:szCs w:val="24"/>
          </w:rPr>
          <w:delText>n = 6 mention</w:delText>
        </w:r>
        <w:r w:rsidR="00EB342E" w:rsidDel="002C7121">
          <w:rPr>
            <w:rFonts w:ascii="Times New Roman" w:hAnsi="Times New Roman" w:cs="Times New Roman"/>
            <w:sz w:val="24"/>
            <w:szCs w:val="24"/>
          </w:rPr>
          <w:delText>ing</w:delText>
        </w:r>
        <w:r w:rsidR="00A30A6E" w:rsidRPr="00EA05A7" w:rsidDel="002C7121">
          <w:rPr>
            <w:rFonts w:ascii="Times New Roman" w:hAnsi="Times New Roman" w:cs="Times New Roman"/>
            <w:sz w:val="24"/>
            <w:szCs w:val="24"/>
          </w:rPr>
          <w:delText xml:space="preserve"> it </w:delText>
        </w:r>
      </w:del>
      <w:r w:rsidR="00A30A6E" w:rsidRPr="00EA05A7">
        <w:rPr>
          <w:rFonts w:ascii="Times New Roman" w:hAnsi="Times New Roman" w:cs="Times New Roman"/>
          <w:sz w:val="24"/>
          <w:szCs w:val="24"/>
        </w:rPr>
        <w:t>only for publishing photographs</w:t>
      </w:r>
      <w:del w:id="137" w:author="user" w:date="2018-02-06T16:40:00Z">
        <w:r w:rsidR="00A30A6E" w:rsidRPr="00EA05A7" w:rsidDel="002C7121">
          <w:rPr>
            <w:rFonts w:ascii="Times New Roman" w:hAnsi="Times New Roman" w:cs="Times New Roman"/>
            <w:sz w:val="24"/>
            <w:szCs w:val="24"/>
          </w:rPr>
          <w:delText>]</w:delText>
        </w:r>
      </w:del>
      <w:r w:rsidR="00A30A6E" w:rsidRPr="00EA05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48AB3E" w14:textId="77777777" w:rsidR="000E41B5" w:rsidRPr="00EA05A7" w:rsidRDefault="000E41B5" w:rsidP="00EA05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DE271E" w14:textId="77777777" w:rsidR="00EA4777" w:rsidRPr="00EA05A7" w:rsidRDefault="00EA4777" w:rsidP="00EA0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08F6936" w14:textId="77777777" w:rsidR="009930BD" w:rsidRPr="00EA05A7" w:rsidRDefault="009930BD" w:rsidP="00EA05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lastRenderedPageBreak/>
        <w:t>Discussion</w:t>
      </w:r>
    </w:p>
    <w:p w14:paraId="78C4291C" w14:textId="5C1E568F" w:rsidR="0018500E" w:rsidRDefault="00D86301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138" w:author="user" w:date="2018-02-06T16:45:00Z">
        <w:r>
          <w:rPr>
            <w:rFonts w:ascii="Times New Roman" w:hAnsi="Times New Roman" w:cs="Times New Roman"/>
            <w:sz w:val="24"/>
            <w:szCs w:val="24"/>
          </w:rPr>
          <w:t xml:space="preserve">We </w:t>
        </w:r>
      </w:ins>
      <w:del w:id="139" w:author="user" w:date="2018-02-06T16:45:00Z">
        <w:r w:rsidR="009930BD" w:rsidRPr="00EA05A7" w:rsidDel="00D86301">
          <w:rPr>
            <w:rFonts w:ascii="Times New Roman" w:hAnsi="Times New Roman" w:cs="Times New Roman"/>
            <w:sz w:val="24"/>
            <w:szCs w:val="24"/>
          </w:rPr>
          <w:delText xml:space="preserve">The present study </w:delText>
        </w:r>
      </w:del>
      <w:r w:rsidR="009930BD" w:rsidRPr="00EA05A7">
        <w:rPr>
          <w:rFonts w:ascii="Times New Roman" w:hAnsi="Times New Roman" w:cs="Times New Roman"/>
          <w:sz w:val="24"/>
          <w:szCs w:val="24"/>
        </w:rPr>
        <w:t xml:space="preserve">evaluated the adherence to the </w:t>
      </w:r>
      <w:r w:rsidR="00332A2E" w:rsidRPr="00EA05A7">
        <w:rPr>
          <w:rFonts w:ascii="Times New Roman" w:hAnsi="Times New Roman" w:cs="Times New Roman"/>
          <w:sz w:val="24"/>
          <w:szCs w:val="24"/>
        </w:rPr>
        <w:t xml:space="preserve">2013 CARE checklist of </w:t>
      </w:r>
      <w:r w:rsidR="004A2BB3" w:rsidRPr="00EA05A7">
        <w:rPr>
          <w:rFonts w:ascii="Times New Roman" w:hAnsi="Times New Roman" w:cs="Times New Roman"/>
          <w:sz w:val="24"/>
          <w:szCs w:val="24"/>
        </w:rPr>
        <w:t xml:space="preserve">36 Indian medical journals identified </w:t>
      </w:r>
      <w:r w:rsidR="004A2BB3" w:rsidRPr="0000791B">
        <w:rPr>
          <w:rFonts w:ascii="Times New Roman" w:hAnsi="Times New Roman" w:cs="Times New Roman"/>
          <w:i/>
          <w:sz w:val="24"/>
          <w:szCs w:val="24"/>
        </w:rPr>
        <w:t>via</w:t>
      </w:r>
      <w:r w:rsidR="004A2BB3" w:rsidRPr="00EA05A7">
        <w:rPr>
          <w:rFonts w:ascii="Times New Roman" w:hAnsi="Times New Roman" w:cs="Times New Roman"/>
          <w:sz w:val="24"/>
          <w:szCs w:val="24"/>
        </w:rPr>
        <w:t xml:space="preserve"> a Pub</w:t>
      </w:r>
      <w:ins w:id="140" w:author="user" w:date="2018-02-06T17:49:00Z">
        <w:r w:rsidR="004B19AE">
          <w:rPr>
            <w:rFonts w:ascii="Times New Roman" w:hAnsi="Times New Roman" w:cs="Times New Roman"/>
            <w:sz w:val="24"/>
            <w:szCs w:val="24"/>
          </w:rPr>
          <w:t>M</w:t>
        </w:r>
      </w:ins>
      <w:del w:id="141" w:author="user" w:date="2018-02-06T17:49:00Z">
        <w:r w:rsidR="004A2BB3" w:rsidRPr="00EA05A7" w:rsidDel="004B19AE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="004A2BB3" w:rsidRPr="00EA05A7">
        <w:rPr>
          <w:rFonts w:ascii="Times New Roman" w:hAnsi="Times New Roman" w:cs="Times New Roman"/>
          <w:sz w:val="24"/>
          <w:szCs w:val="24"/>
        </w:rPr>
        <w:t>ed search and found that almost three quarters of them had only “average” adherence to the guidelines</w:t>
      </w:r>
      <w:r w:rsidR="00357AEE" w:rsidRPr="00EA05A7">
        <w:rPr>
          <w:rFonts w:ascii="Times New Roman" w:hAnsi="Times New Roman" w:cs="Times New Roman"/>
          <w:sz w:val="24"/>
          <w:szCs w:val="24"/>
        </w:rPr>
        <w:t xml:space="preserve">; </w:t>
      </w:r>
      <w:r w:rsidR="00F6646A" w:rsidRPr="00EA05A7">
        <w:rPr>
          <w:rFonts w:ascii="Times New Roman" w:hAnsi="Times New Roman" w:cs="Times New Roman"/>
          <w:sz w:val="24"/>
          <w:szCs w:val="24"/>
        </w:rPr>
        <w:t>only 3% case reports mentioned informed consent from the patient prior to publication</w:t>
      </w:r>
      <w:r w:rsidR="00357AEE" w:rsidRPr="00EA05A7">
        <w:rPr>
          <w:rFonts w:ascii="Times New Roman" w:hAnsi="Times New Roman" w:cs="Times New Roman"/>
          <w:sz w:val="24"/>
          <w:szCs w:val="24"/>
        </w:rPr>
        <w:t xml:space="preserve"> and </w:t>
      </w:r>
      <w:ins w:id="142" w:author="user" w:date="2018-02-06T16:47:00Z">
        <w:r>
          <w:rPr>
            <w:rFonts w:ascii="Times New Roman" w:hAnsi="Times New Roman" w:cs="Times New Roman"/>
            <w:sz w:val="24"/>
            <w:szCs w:val="24"/>
          </w:rPr>
          <w:t xml:space="preserve">only one </w:t>
        </w:r>
      </w:ins>
      <w:del w:id="143" w:author="user" w:date="2018-02-06T16:47:00Z">
        <w:r w:rsidR="00357AEE" w:rsidRPr="00EA05A7" w:rsidDel="00D86301">
          <w:rPr>
            <w:rFonts w:ascii="Times New Roman" w:hAnsi="Times New Roman" w:cs="Times New Roman"/>
            <w:sz w:val="24"/>
            <w:szCs w:val="24"/>
          </w:rPr>
          <w:delText xml:space="preserve">none of the </w:delText>
        </w:r>
      </w:del>
      <w:r w:rsidR="00357AEE" w:rsidRPr="00EA05A7">
        <w:rPr>
          <w:rFonts w:ascii="Times New Roman" w:hAnsi="Times New Roman" w:cs="Times New Roman"/>
          <w:sz w:val="24"/>
          <w:szCs w:val="24"/>
        </w:rPr>
        <w:t>journal</w:t>
      </w:r>
      <w:del w:id="144" w:author="user" w:date="2018-02-06T16:47:00Z">
        <w:r w:rsidR="00357AEE" w:rsidRPr="00EA05A7" w:rsidDel="00D8630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357AEE" w:rsidRPr="00EA05A7">
        <w:rPr>
          <w:rFonts w:ascii="Times New Roman" w:hAnsi="Times New Roman" w:cs="Times New Roman"/>
          <w:sz w:val="24"/>
          <w:szCs w:val="24"/>
        </w:rPr>
        <w:t xml:space="preserve"> mentioned the guidelines on </w:t>
      </w:r>
      <w:ins w:id="145" w:author="user" w:date="2018-02-06T16:48:00Z">
        <w:r>
          <w:rPr>
            <w:rFonts w:ascii="Times New Roman" w:hAnsi="Times New Roman" w:cs="Times New Roman"/>
            <w:sz w:val="24"/>
            <w:szCs w:val="24"/>
          </w:rPr>
          <w:t>its</w:t>
        </w:r>
      </w:ins>
      <w:del w:id="146" w:author="user" w:date="2018-02-06T16:48:00Z">
        <w:r w:rsidR="00357AEE" w:rsidRPr="00EA05A7" w:rsidDel="00D86301">
          <w:rPr>
            <w:rFonts w:ascii="Times New Roman" w:hAnsi="Times New Roman" w:cs="Times New Roman"/>
            <w:sz w:val="24"/>
            <w:szCs w:val="24"/>
          </w:rPr>
          <w:delText>th</w:delText>
        </w:r>
      </w:del>
      <w:del w:id="147" w:author="user" w:date="2018-02-06T16:47:00Z">
        <w:r w:rsidR="00357AEE" w:rsidRPr="00EA05A7" w:rsidDel="00D86301">
          <w:rPr>
            <w:rFonts w:ascii="Times New Roman" w:hAnsi="Times New Roman" w:cs="Times New Roman"/>
            <w:sz w:val="24"/>
            <w:szCs w:val="24"/>
          </w:rPr>
          <w:delText>eir</w:delText>
        </w:r>
      </w:del>
      <w:r w:rsidR="00357AEE" w:rsidRPr="00EA05A7">
        <w:rPr>
          <w:rFonts w:ascii="Times New Roman" w:hAnsi="Times New Roman" w:cs="Times New Roman"/>
          <w:sz w:val="24"/>
          <w:szCs w:val="24"/>
        </w:rPr>
        <w:t xml:space="preserve"> website. </w:t>
      </w:r>
      <w:r w:rsidR="00710239" w:rsidRPr="00EA05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A17FA" w14:textId="15B8FF5E" w:rsidR="0073485A" w:rsidRPr="009D552F" w:rsidRDefault="003A1053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52F">
        <w:rPr>
          <w:rFonts w:ascii="Times New Roman" w:hAnsi="Times New Roman" w:cs="Times New Roman"/>
          <w:sz w:val="24"/>
          <w:szCs w:val="24"/>
        </w:rPr>
        <w:t xml:space="preserve">Our </w:t>
      </w:r>
      <w:r w:rsidR="0073485A" w:rsidRPr="009D552F">
        <w:rPr>
          <w:rFonts w:ascii="Times New Roman" w:hAnsi="Times New Roman" w:cs="Times New Roman"/>
          <w:sz w:val="24"/>
          <w:szCs w:val="24"/>
        </w:rPr>
        <w:t xml:space="preserve">findings are similar to </w:t>
      </w:r>
      <w:r w:rsidR="0018500E" w:rsidRPr="009D552F">
        <w:rPr>
          <w:rFonts w:ascii="Times New Roman" w:hAnsi="Times New Roman" w:cs="Times New Roman"/>
          <w:sz w:val="24"/>
          <w:szCs w:val="24"/>
        </w:rPr>
        <w:t xml:space="preserve">observations made </w:t>
      </w:r>
      <w:r w:rsidR="004A589F" w:rsidRPr="009D552F">
        <w:rPr>
          <w:rFonts w:ascii="Times New Roman" w:hAnsi="Times New Roman" w:cs="Times New Roman"/>
          <w:sz w:val="24"/>
          <w:szCs w:val="24"/>
        </w:rPr>
        <w:t xml:space="preserve">by other authors. </w:t>
      </w:r>
      <w:proofErr w:type="spellStart"/>
      <w:r w:rsidR="00C92281" w:rsidRPr="009D552F">
        <w:rPr>
          <w:rFonts w:ascii="Times New Roman" w:hAnsi="Times New Roman" w:cs="Times New Roman"/>
          <w:sz w:val="24"/>
          <w:szCs w:val="24"/>
        </w:rPr>
        <w:t>Kaszkin-Bettag</w:t>
      </w:r>
      <w:proofErr w:type="spellEnd"/>
      <w:r w:rsidR="00C92281"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="005B0709" w:rsidRPr="009D552F">
        <w:rPr>
          <w:rFonts w:ascii="Times New Roman" w:hAnsi="Times New Roman" w:cs="Times New Roman"/>
          <w:sz w:val="24"/>
          <w:szCs w:val="24"/>
        </w:rPr>
        <w:t xml:space="preserve">[2012] </w:t>
      </w:r>
      <w:r w:rsidR="00C92281" w:rsidRPr="009D552F">
        <w:rPr>
          <w:rFonts w:ascii="Times New Roman" w:hAnsi="Times New Roman" w:cs="Times New Roman"/>
          <w:sz w:val="24"/>
          <w:szCs w:val="24"/>
        </w:rPr>
        <w:t xml:space="preserve">evaluated the </w:t>
      </w:r>
      <w:r w:rsidR="005547B8" w:rsidRPr="009D552F">
        <w:rPr>
          <w:rFonts w:ascii="Times New Roman" w:hAnsi="Times New Roman" w:cs="Times New Roman"/>
          <w:sz w:val="24"/>
          <w:szCs w:val="24"/>
        </w:rPr>
        <w:t>n= 150 case reports on metastasizing basal carcinoma and found the quality to be uneven</w:t>
      </w:r>
      <w:ins w:id="148" w:author="user" w:date="2018-02-06T16:49:00Z">
        <w:r w:rsidR="00D86301">
          <w:rPr>
            <w:rFonts w:ascii="Times New Roman" w:hAnsi="Times New Roman" w:cs="Times New Roman"/>
            <w:sz w:val="24"/>
            <w:szCs w:val="24"/>
          </w:rPr>
          <w:t>.</w:t>
        </w:r>
      </w:ins>
      <w:r w:rsidR="005547B8" w:rsidRPr="009D552F">
        <w:rPr>
          <w:rFonts w:ascii="Times New Roman" w:hAnsi="Times New Roman" w:cs="Times New Roman"/>
          <w:sz w:val="24"/>
          <w:szCs w:val="24"/>
        </w:rPr>
        <w:t xml:space="preserve"> </w:t>
      </w:r>
      <w:ins w:id="149" w:author="user" w:date="2018-02-06T16:50:00Z">
        <w:r w:rsidR="00D86301">
          <w:rPr>
            <w:rFonts w:ascii="Times New Roman" w:hAnsi="Times New Roman" w:cs="Times New Roman"/>
            <w:sz w:val="24"/>
            <w:szCs w:val="24"/>
          </w:rPr>
          <w:t>The case reports did not mention</w:t>
        </w:r>
      </w:ins>
      <w:del w:id="150" w:author="user" w:date="2018-02-06T16:50:00Z">
        <w:r w:rsidR="00CA12B2" w:rsidRPr="009D552F" w:rsidDel="00D86301">
          <w:rPr>
            <w:rFonts w:ascii="Times New Roman" w:hAnsi="Times New Roman" w:cs="Times New Roman"/>
            <w:sz w:val="24"/>
            <w:szCs w:val="24"/>
          </w:rPr>
          <w:delText>{</w:delText>
        </w:r>
        <w:r w:rsidR="00226290" w:rsidRPr="009D552F" w:rsidDel="00D86301">
          <w:rPr>
            <w:rFonts w:ascii="Times New Roman" w:hAnsi="Times New Roman" w:cs="Times New Roman"/>
            <w:sz w:val="24"/>
            <w:szCs w:val="24"/>
          </w:rPr>
          <w:delText xml:space="preserve">non </w:delText>
        </w:r>
        <w:r w:rsidR="008205F6" w:rsidRPr="009D552F" w:rsidDel="00D86301">
          <w:rPr>
            <w:rFonts w:ascii="Times New Roman" w:hAnsi="Times New Roman" w:cs="Times New Roman"/>
            <w:sz w:val="24"/>
            <w:szCs w:val="24"/>
          </w:rPr>
          <w:delText>-</w:delText>
        </w:r>
        <w:r w:rsidR="00226290" w:rsidRPr="009D552F" w:rsidDel="00D86301">
          <w:rPr>
            <w:rFonts w:ascii="Times New Roman" w:hAnsi="Times New Roman" w:cs="Times New Roman"/>
            <w:sz w:val="24"/>
            <w:szCs w:val="24"/>
          </w:rPr>
          <w:delText>reporting of</w:delText>
        </w:r>
      </w:del>
      <w:r w:rsidR="00226290" w:rsidRPr="009D552F">
        <w:rPr>
          <w:rFonts w:ascii="Times New Roman" w:hAnsi="Times New Roman" w:cs="Times New Roman"/>
          <w:sz w:val="24"/>
          <w:szCs w:val="24"/>
        </w:rPr>
        <w:t xml:space="preserve"> drugs used for </w:t>
      </w:r>
      <w:del w:id="151" w:author="user" w:date="2018-02-06T16:50:00Z">
        <w:r w:rsidR="00226290" w:rsidRPr="009D552F" w:rsidDel="00D86301">
          <w:rPr>
            <w:rFonts w:ascii="Times New Roman" w:hAnsi="Times New Roman" w:cs="Times New Roman"/>
            <w:sz w:val="24"/>
            <w:szCs w:val="24"/>
          </w:rPr>
          <w:delText>chemotherapy</w:delText>
        </w:r>
      </w:del>
      <w:ins w:id="152" w:author="user" w:date="2018-02-06T16:50:00Z">
        <w:r w:rsidR="00D86301" w:rsidRPr="009D552F">
          <w:rPr>
            <w:rFonts w:ascii="Times New Roman" w:hAnsi="Times New Roman" w:cs="Times New Roman"/>
            <w:sz w:val="24"/>
            <w:szCs w:val="24"/>
          </w:rPr>
          <w:t>chemotherapy</w:t>
        </w:r>
        <w:r w:rsidR="00D86301">
          <w:rPr>
            <w:rFonts w:ascii="Times New Roman" w:hAnsi="Times New Roman" w:cs="Times New Roman"/>
            <w:sz w:val="24"/>
            <w:szCs w:val="24"/>
          </w:rPr>
          <w:t>. When mentioned</w:t>
        </w:r>
      </w:ins>
      <w:r w:rsidR="00226290" w:rsidRPr="009D552F">
        <w:rPr>
          <w:rFonts w:ascii="Times New Roman" w:hAnsi="Times New Roman" w:cs="Times New Roman"/>
          <w:sz w:val="24"/>
          <w:szCs w:val="24"/>
        </w:rPr>
        <w:t>,</w:t>
      </w:r>
      <w:ins w:id="153" w:author="user" w:date="2018-02-06T16:51:00Z">
        <w:r w:rsidR="00D86301">
          <w:rPr>
            <w:rFonts w:ascii="Times New Roman" w:hAnsi="Times New Roman" w:cs="Times New Roman"/>
            <w:sz w:val="24"/>
            <w:szCs w:val="24"/>
          </w:rPr>
          <w:t xml:space="preserve"> doses, duration and chemotherapy cycles were missed</w:t>
        </w:r>
      </w:ins>
      <w:r w:rsidR="00226290" w:rsidRPr="009D552F">
        <w:rPr>
          <w:rFonts w:ascii="Times New Roman" w:hAnsi="Times New Roman" w:cs="Times New Roman"/>
          <w:sz w:val="24"/>
          <w:szCs w:val="24"/>
        </w:rPr>
        <w:t xml:space="preserve"> </w:t>
      </w:r>
      <w:del w:id="154" w:author="user" w:date="2018-02-06T16:51:00Z">
        <w:r w:rsidR="00226290" w:rsidRPr="009D552F" w:rsidDel="00D86301">
          <w:rPr>
            <w:rFonts w:ascii="Times New Roman" w:hAnsi="Times New Roman" w:cs="Times New Roman"/>
            <w:sz w:val="24"/>
            <w:szCs w:val="24"/>
          </w:rPr>
          <w:delText>when reported</w:delText>
        </w:r>
        <w:r w:rsidR="008E370A" w:rsidRPr="009D552F" w:rsidDel="00D86301">
          <w:rPr>
            <w:rFonts w:ascii="Times New Roman" w:hAnsi="Times New Roman" w:cs="Times New Roman"/>
            <w:sz w:val="24"/>
            <w:szCs w:val="24"/>
          </w:rPr>
          <w:delText>;</w:delText>
        </w:r>
        <w:r w:rsidR="00226290" w:rsidRPr="009D552F" w:rsidDel="00D86301">
          <w:rPr>
            <w:rFonts w:ascii="Times New Roman" w:hAnsi="Times New Roman" w:cs="Times New Roman"/>
            <w:sz w:val="24"/>
            <w:szCs w:val="24"/>
          </w:rPr>
          <w:delText xml:space="preserve"> missing doses, missing cycles and duration</w:delText>
        </w:r>
        <w:r w:rsidR="008E370A" w:rsidRPr="009D552F" w:rsidDel="00D86301">
          <w:rPr>
            <w:rFonts w:ascii="Times New Roman" w:hAnsi="Times New Roman" w:cs="Times New Roman"/>
            <w:sz w:val="24"/>
            <w:szCs w:val="24"/>
          </w:rPr>
          <w:delText xml:space="preserve"> among others</w:delText>
        </w:r>
        <w:r w:rsidR="00CA12B2" w:rsidRPr="009D552F" w:rsidDel="00D86301">
          <w:rPr>
            <w:rFonts w:ascii="Times New Roman" w:hAnsi="Times New Roman" w:cs="Times New Roman"/>
            <w:sz w:val="24"/>
            <w:szCs w:val="24"/>
          </w:rPr>
          <w:delText xml:space="preserve">} </w:delText>
        </w:r>
      </w:del>
      <w:r w:rsidR="00CA12B2" w:rsidRPr="009D552F">
        <w:rPr>
          <w:rFonts w:ascii="Times New Roman" w:hAnsi="Times New Roman" w:cs="Times New Roman"/>
          <w:sz w:val="24"/>
          <w:szCs w:val="24"/>
        </w:rPr>
        <w:t>[</w:t>
      </w:r>
      <w:ins w:id="155" w:author="user" w:date="2018-02-06T16:51:00Z">
        <w:r w:rsidR="00D86301">
          <w:rPr>
            <w:rFonts w:ascii="Times New Roman" w:hAnsi="Times New Roman" w:cs="Times New Roman"/>
            <w:sz w:val="24"/>
            <w:szCs w:val="24"/>
          </w:rPr>
          <w:t>6</w:t>
        </w:r>
      </w:ins>
      <w:del w:id="156" w:author="user" w:date="2018-02-06T16:51:00Z">
        <w:r w:rsidR="00CA12B2" w:rsidRPr="009D552F" w:rsidDel="00D86301">
          <w:rPr>
            <w:rFonts w:ascii="Times New Roman" w:hAnsi="Times New Roman" w:cs="Times New Roman"/>
            <w:sz w:val="24"/>
            <w:szCs w:val="24"/>
          </w:rPr>
          <w:delText>7</w:delText>
        </w:r>
      </w:del>
      <w:r w:rsidR="00CA12B2" w:rsidRPr="009D552F">
        <w:rPr>
          <w:rFonts w:ascii="Times New Roman" w:hAnsi="Times New Roman" w:cs="Times New Roman"/>
          <w:sz w:val="24"/>
          <w:szCs w:val="24"/>
        </w:rPr>
        <w:t>].</w:t>
      </w:r>
      <w:r w:rsidR="00AE2428" w:rsidRPr="009D5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79F" w:rsidRPr="009D552F">
        <w:rPr>
          <w:rFonts w:ascii="Times New Roman" w:hAnsi="Times New Roman" w:cs="Times New Roman"/>
          <w:sz w:val="24"/>
          <w:szCs w:val="24"/>
        </w:rPr>
        <w:t>Kljakovic</w:t>
      </w:r>
      <w:proofErr w:type="spellEnd"/>
      <w:r w:rsidR="0032379F"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="005B0709" w:rsidRPr="009D552F">
        <w:rPr>
          <w:rFonts w:ascii="Times New Roman" w:hAnsi="Times New Roman" w:cs="Times New Roman"/>
          <w:sz w:val="24"/>
          <w:szCs w:val="24"/>
        </w:rPr>
        <w:t xml:space="preserve">[2002] </w:t>
      </w:r>
      <w:r w:rsidR="0032379F" w:rsidRPr="009D552F">
        <w:rPr>
          <w:rFonts w:ascii="Times New Roman" w:hAnsi="Times New Roman" w:cs="Times New Roman"/>
          <w:sz w:val="24"/>
          <w:szCs w:val="24"/>
        </w:rPr>
        <w:t xml:space="preserve">in an audit of </w:t>
      </w:r>
      <w:r w:rsidR="00BF0F39" w:rsidRPr="009D552F">
        <w:rPr>
          <w:rFonts w:ascii="Times New Roman" w:hAnsi="Times New Roman" w:cs="Times New Roman"/>
          <w:sz w:val="24"/>
          <w:szCs w:val="24"/>
        </w:rPr>
        <w:t xml:space="preserve">case reports published in general </w:t>
      </w:r>
      <w:r w:rsidR="00A57172" w:rsidRPr="009D552F">
        <w:rPr>
          <w:rFonts w:ascii="Times New Roman" w:hAnsi="Times New Roman" w:cs="Times New Roman"/>
          <w:sz w:val="24"/>
          <w:szCs w:val="24"/>
        </w:rPr>
        <w:t>practice and general medical journals similarly found that only 5% case re</w:t>
      </w:r>
      <w:r w:rsidR="00CA12B2" w:rsidRPr="009D552F">
        <w:rPr>
          <w:rFonts w:ascii="Times New Roman" w:hAnsi="Times New Roman" w:cs="Times New Roman"/>
          <w:sz w:val="24"/>
          <w:szCs w:val="24"/>
        </w:rPr>
        <w:t>ports reported informed consent</w:t>
      </w:r>
      <w:r w:rsidR="00A57172"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="00E8749C" w:rsidRPr="009D552F">
        <w:rPr>
          <w:rFonts w:ascii="Times New Roman" w:hAnsi="Times New Roman" w:cs="Times New Roman"/>
          <w:sz w:val="24"/>
          <w:szCs w:val="24"/>
        </w:rPr>
        <w:t>[</w:t>
      </w:r>
      <w:ins w:id="157" w:author="user" w:date="2018-02-06T16:52:00Z">
        <w:r w:rsidR="00D86301">
          <w:rPr>
            <w:rFonts w:ascii="Times New Roman" w:hAnsi="Times New Roman" w:cs="Times New Roman"/>
            <w:sz w:val="24"/>
            <w:szCs w:val="24"/>
          </w:rPr>
          <w:t>7</w:t>
        </w:r>
      </w:ins>
      <w:del w:id="158" w:author="user" w:date="2018-02-06T16:52:00Z">
        <w:r w:rsidR="00E8749C" w:rsidRPr="009D552F" w:rsidDel="00D86301">
          <w:rPr>
            <w:rFonts w:ascii="Times New Roman" w:hAnsi="Times New Roman" w:cs="Times New Roman"/>
            <w:sz w:val="24"/>
            <w:szCs w:val="24"/>
          </w:rPr>
          <w:delText>8</w:delText>
        </w:r>
      </w:del>
      <w:r w:rsidR="00E8749C" w:rsidRPr="009D552F">
        <w:rPr>
          <w:rFonts w:ascii="Times New Roman" w:hAnsi="Times New Roman" w:cs="Times New Roman"/>
          <w:sz w:val="24"/>
          <w:szCs w:val="24"/>
        </w:rPr>
        <w:t>]</w:t>
      </w:r>
      <w:r w:rsidR="00CA12B2" w:rsidRPr="009D552F">
        <w:rPr>
          <w:rFonts w:ascii="Times New Roman" w:hAnsi="Times New Roman" w:cs="Times New Roman"/>
          <w:sz w:val="24"/>
          <w:szCs w:val="24"/>
        </w:rPr>
        <w:t>.</w:t>
      </w:r>
      <w:r w:rsidR="00E8749C"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="005B0709" w:rsidRPr="009D552F">
        <w:rPr>
          <w:rFonts w:ascii="Times New Roman" w:hAnsi="Times New Roman" w:cs="Times New Roman"/>
          <w:sz w:val="24"/>
          <w:szCs w:val="24"/>
        </w:rPr>
        <w:t xml:space="preserve">As both these audits </w:t>
      </w:r>
      <w:r w:rsidR="009B0840" w:rsidRPr="009D552F">
        <w:rPr>
          <w:rFonts w:ascii="Times New Roman" w:hAnsi="Times New Roman" w:cs="Times New Roman"/>
          <w:sz w:val="24"/>
          <w:szCs w:val="24"/>
        </w:rPr>
        <w:t>preceded</w:t>
      </w:r>
      <w:r w:rsidR="005B0709" w:rsidRPr="009D552F">
        <w:rPr>
          <w:rFonts w:ascii="Times New Roman" w:hAnsi="Times New Roman" w:cs="Times New Roman"/>
          <w:sz w:val="24"/>
          <w:szCs w:val="24"/>
        </w:rPr>
        <w:t xml:space="preserve"> the publication of the CARE </w:t>
      </w:r>
      <w:r w:rsidR="006559D9" w:rsidRPr="009D552F">
        <w:rPr>
          <w:rFonts w:ascii="Times New Roman" w:hAnsi="Times New Roman" w:cs="Times New Roman"/>
          <w:sz w:val="24"/>
          <w:szCs w:val="24"/>
        </w:rPr>
        <w:t>guidelines</w:t>
      </w:r>
      <w:r w:rsidR="005B0709" w:rsidRPr="009D552F">
        <w:rPr>
          <w:rFonts w:ascii="Times New Roman" w:hAnsi="Times New Roman" w:cs="Times New Roman"/>
          <w:sz w:val="24"/>
          <w:szCs w:val="24"/>
        </w:rPr>
        <w:t xml:space="preserve">, one may expect an improvement in quality of reporting subsequent to their publication. Given that this has not </w:t>
      </w:r>
      <w:r w:rsidR="00DE04FF" w:rsidRPr="009D552F">
        <w:rPr>
          <w:rFonts w:ascii="Times New Roman" w:hAnsi="Times New Roman" w:cs="Times New Roman"/>
          <w:sz w:val="24"/>
          <w:szCs w:val="24"/>
        </w:rPr>
        <w:t>happened, greater awareness needs to be created among authors</w:t>
      </w:r>
      <w:r w:rsidRPr="009D552F">
        <w:rPr>
          <w:rFonts w:ascii="Times New Roman" w:hAnsi="Times New Roman" w:cs="Times New Roman"/>
          <w:sz w:val="24"/>
          <w:szCs w:val="24"/>
        </w:rPr>
        <w:t xml:space="preserve">, reviewers </w:t>
      </w:r>
      <w:r w:rsidR="00DE04FF" w:rsidRPr="009D552F">
        <w:rPr>
          <w:rFonts w:ascii="Times New Roman" w:hAnsi="Times New Roman" w:cs="Times New Roman"/>
          <w:sz w:val="24"/>
          <w:szCs w:val="24"/>
        </w:rPr>
        <w:t>and editors about the need to adhere to and endorse these guidelines</w:t>
      </w:r>
      <w:r w:rsidRPr="009D552F">
        <w:rPr>
          <w:rFonts w:ascii="Times New Roman" w:hAnsi="Times New Roman" w:cs="Times New Roman"/>
          <w:sz w:val="24"/>
          <w:szCs w:val="24"/>
        </w:rPr>
        <w:t>.</w:t>
      </w:r>
    </w:p>
    <w:p w14:paraId="39268E97" w14:textId="59E2D01C" w:rsidR="00093F81" w:rsidRPr="00EA05A7" w:rsidRDefault="00521FAB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52F">
        <w:rPr>
          <w:rFonts w:ascii="Times New Roman" w:hAnsi="Times New Roman" w:cs="Times New Roman"/>
          <w:sz w:val="24"/>
          <w:szCs w:val="24"/>
        </w:rPr>
        <w:t>J</w:t>
      </w:r>
      <w:r w:rsidR="00D4559B" w:rsidRPr="009D552F">
        <w:rPr>
          <w:rFonts w:ascii="Times New Roman" w:hAnsi="Times New Roman" w:cs="Times New Roman"/>
          <w:sz w:val="24"/>
          <w:szCs w:val="24"/>
        </w:rPr>
        <w:t xml:space="preserve">ournals with an impact factor of more than 1 had better quality reporting. The journal impact factor [with all its fallacies] </w:t>
      </w:r>
      <w:r w:rsidR="0021092E" w:rsidRPr="009D552F">
        <w:rPr>
          <w:rFonts w:ascii="Times New Roman" w:hAnsi="Times New Roman" w:cs="Times New Roman"/>
          <w:sz w:val="24"/>
          <w:szCs w:val="24"/>
        </w:rPr>
        <w:t xml:space="preserve">is used as a surrogate metric of quality of the </w:t>
      </w:r>
      <w:del w:id="159" w:author="user" w:date="2018-02-06T16:54:00Z">
        <w:r w:rsidR="0021092E" w:rsidRPr="009D552F" w:rsidDel="00D86301">
          <w:rPr>
            <w:rFonts w:ascii="Times New Roman" w:hAnsi="Times New Roman" w:cs="Times New Roman"/>
            <w:sz w:val="24"/>
            <w:szCs w:val="24"/>
          </w:rPr>
          <w:delText>journal.</w:delText>
        </w:r>
      </w:del>
      <w:ins w:id="160" w:author="user" w:date="2018-02-06T16:54:00Z">
        <w:r w:rsidR="00D86301" w:rsidRPr="009D552F">
          <w:rPr>
            <w:rFonts w:ascii="Times New Roman" w:hAnsi="Times New Roman" w:cs="Times New Roman"/>
            <w:sz w:val="24"/>
            <w:szCs w:val="24"/>
          </w:rPr>
          <w:t>journal.</w:t>
        </w:r>
        <w:r w:rsidR="00D86301">
          <w:rPr>
            <w:rFonts w:ascii="Times New Roman" w:hAnsi="Times New Roman" w:cs="Times New Roman"/>
            <w:sz w:val="24"/>
            <w:szCs w:val="24"/>
          </w:rPr>
          <w:t xml:space="preserve"> We</w:t>
        </w:r>
      </w:ins>
      <w:ins w:id="161" w:author="user" w:date="2018-02-06T16:53:00Z">
        <w:r w:rsidR="00D86301">
          <w:rPr>
            <w:rFonts w:ascii="Times New Roman" w:hAnsi="Times New Roman" w:cs="Times New Roman"/>
            <w:sz w:val="24"/>
            <w:szCs w:val="24"/>
          </w:rPr>
          <w:t xml:space="preserve"> are unable to explain the reason for </w:t>
        </w:r>
      </w:ins>
      <w:ins w:id="162" w:author="user" w:date="2018-02-06T16:54:00Z">
        <w:r w:rsidR="00D86301">
          <w:rPr>
            <w:rFonts w:ascii="Times New Roman" w:hAnsi="Times New Roman" w:cs="Times New Roman"/>
            <w:sz w:val="24"/>
            <w:szCs w:val="24"/>
          </w:rPr>
          <w:t>this. However</w:t>
        </w:r>
      </w:ins>
      <w:ins w:id="163" w:author="user" w:date="2018-02-06T16:53:00Z">
        <w:r w:rsidR="00D86301">
          <w:rPr>
            <w:rFonts w:ascii="Times New Roman" w:hAnsi="Times New Roman" w:cs="Times New Roman"/>
            <w:sz w:val="24"/>
            <w:szCs w:val="24"/>
          </w:rPr>
          <w:t>,</w:t>
        </w:r>
      </w:ins>
      <w:r w:rsidR="0021092E" w:rsidRPr="009D552F">
        <w:rPr>
          <w:rFonts w:ascii="Times New Roman" w:hAnsi="Times New Roman" w:cs="Times New Roman"/>
          <w:sz w:val="24"/>
          <w:szCs w:val="24"/>
        </w:rPr>
        <w:t xml:space="preserve"> </w:t>
      </w:r>
      <w:ins w:id="164" w:author="user" w:date="2018-02-06T16:54:00Z">
        <w:r w:rsidR="00D86301">
          <w:rPr>
            <w:rFonts w:ascii="Times New Roman" w:hAnsi="Times New Roman" w:cs="Times New Roman"/>
            <w:sz w:val="24"/>
            <w:szCs w:val="24"/>
          </w:rPr>
          <w:t>t</w:t>
        </w:r>
      </w:ins>
      <w:del w:id="165" w:author="user" w:date="2018-02-06T16:54:00Z">
        <w:r w:rsidR="004B0D35" w:rsidRPr="009D552F" w:rsidDel="00D86301">
          <w:rPr>
            <w:rFonts w:ascii="Times New Roman" w:hAnsi="Times New Roman" w:cs="Times New Roman"/>
            <w:sz w:val="24"/>
            <w:szCs w:val="24"/>
          </w:rPr>
          <w:delText>T</w:delText>
        </w:r>
      </w:del>
      <w:r w:rsidR="004B0D35" w:rsidRPr="009D552F">
        <w:rPr>
          <w:rFonts w:ascii="Times New Roman" w:hAnsi="Times New Roman" w:cs="Times New Roman"/>
          <w:sz w:val="24"/>
          <w:szCs w:val="24"/>
        </w:rPr>
        <w:t xml:space="preserve">he difference </w:t>
      </w:r>
      <w:del w:id="166" w:author="user" w:date="2018-02-06T16:54:00Z">
        <w:r w:rsidR="004B0D35" w:rsidRPr="009D552F" w:rsidDel="00D922E9">
          <w:rPr>
            <w:rFonts w:ascii="Times New Roman" w:hAnsi="Times New Roman" w:cs="Times New Roman"/>
            <w:sz w:val="24"/>
            <w:szCs w:val="24"/>
          </w:rPr>
          <w:delText xml:space="preserve">seen </w:delText>
        </w:r>
      </w:del>
      <w:r w:rsidR="004B0D35" w:rsidRPr="009D552F">
        <w:rPr>
          <w:rFonts w:ascii="Times New Roman" w:hAnsi="Times New Roman" w:cs="Times New Roman"/>
          <w:sz w:val="24"/>
          <w:szCs w:val="24"/>
        </w:rPr>
        <w:t xml:space="preserve">may or may not be </w:t>
      </w:r>
      <w:ins w:id="167" w:author="user" w:date="2018-02-06T16:54:00Z">
        <w:r w:rsidR="00D922E9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4B0D35" w:rsidRPr="009D552F">
        <w:rPr>
          <w:rFonts w:ascii="Times New Roman" w:hAnsi="Times New Roman" w:cs="Times New Roman"/>
          <w:sz w:val="24"/>
          <w:szCs w:val="24"/>
        </w:rPr>
        <w:t xml:space="preserve">true difference as the number of journals in </w:t>
      </w:r>
      <w:ins w:id="168" w:author="user" w:date="2018-02-06T16:55:00Z">
        <w:r w:rsidR="00D922E9">
          <w:rPr>
            <w:rFonts w:ascii="Times New Roman" w:hAnsi="Times New Roman" w:cs="Times New Roman"/>
            <w:sz w:val="24"/>
            <w:szCs w:val="24"/>
          </w:rPr>
          <w:t>the greater than 1 impact factor</w:t>
        </w:r>
      </w:ins>
      <w:del w:id="169" w:author="user" w:date="2018-02-06T16:55:00Z">
        <w:r w:rsidR="004B0D35" w:rsidRPr="009D552F" w:rsidDel="00D922E9">
          <w:rPr>
            <w:rFonts w:ascii="Times New Roman" w:hAnsi="Times New Roman" w:cs="Times New Roman"/>
            <w:sz w:val="24"/>
            <w:szCs w:val="24"/>
          </w:rPr>
          <w:delText>th</w:delText>
        </w:r>
        <w:r w:rsidRPr="009D552F" w:rsidDel="00D922E9">
          <w:rPr>
            <w:rFonts w:ascii="Times New Roman" w:hAnsi="Times New Roman" w:cs="Times New Roman"/>
            <w:sz w:val="24"/>
            <w:szCs w:val="24"/>
          </w:rPr>
          <w:delText>is</w:delText>
        </w:r>
      </w:del>
      <w:r w:rsidRPr="009D552F">
        <w:rPr>
          <w:rFonts w:ascii="Times New Roman" w:hAnsi="Times New Roman" w:cs="Times New Roman"/>
          <w:sz w:val="24"/>
          <w:szCs w:val="24"/>
        </w:rPr>
        <w:t xml:space="preserve"> category were only 7. </w:t>
      </w:r>
      <w:r w:rsidR="004B0D35" w:rsidRPr="009D552F">
        <w:rPr>
          <w:rFonts w:ascii="Times New Roman" w:hAnsi="Times New Roman" w:cs="Times New Roman"/>
          <w:sz w:val="24"/>
          <w:szCs w:val="24"/>
        </w:rPr>
        <w:t xml:space="preserve">What is more relevant is that with most Indian journals, editors usually work at middle or senior level positions </w:t>
      </w:r>
      <w:r w:rsidR="00E8749C" w:rsidRPr="009D552F">
        <w:rPr>
          <w:rFonts w:ascii="Times New Roman" w:hAnsi="Times New Roman" w:cs="Times New Roman"/>
          <w:sz w:val="24"/>
          <w:szCs w:val="24"/>
        </w:rPr>
        <w:t xml:space="preserve">at teaching institutes attached to university hospitals </w:t>
      </w:r>
      <w:r w:rsidR="004B0D35" w:rsidRPr="009D552F">
        <w:rPr>
          <w:rFonts w:ascii="Times New Roman" w:hAnsi="Times New Roman" w:cs="Times New Roman"/>
          <w:sz w:val="24"/>
          <w:szCs w:val="24"/>
        </w:rPr>
        <w:t xml:space="preserve">and editorial responsibility is added onto to an existing </w:t>
      </w:r>
      <w:r w:rsidR="003D1A88" w:rsidRPr="009D552F">
        <w:rPr>
          <w:rFonts w:ascii="Times New Roman" w:hAnsi="Times New Roman" w:cs="Times New Roman"/>
          <w:sz w:val="24"/>
          <w:szCs w:val="24"/>
        </w:rPr>
        <w:t>full-time</w:t>
      </w:r>
      <w:r w:rsidR="004B0D35" w:rsidRPr="009D552F">
        <w:rPr>
          <w:rFonts w:ascii="Times New Roman" w:hAnsi="Times New Roman" w:cs="Times New Roman"/>
          <w:sz w:val="24"/>
          <w:szCs w:val="24"/>
        </w:rPr>
        <w:t xml:space="preserve"> job</w:t>
      </w:r>
      <w:r w:rsidR="00E8749C" w:rsidRPr="009D552F">
        <w:rPr>
          <w:rFonts w:ascii="Times New Roman" w:hAnsi="Times New Roman" w:cs="Times New Roman"/>
          <w:sz w:val="24"/>
          <w:szCs w:val="24"/>
        </w:rPr>
        <w:t xml:space="preserve">. </w:t>
      </w:r>
      <w:r w:rsidR="007E2E60" w:rsidRPr="009D552F">
        <w:rPr>
          <w:rFonts w:ascii="Times New Roman" w:hAnsi="Times New Roman" w:cs="Times New Roman"/>
          <w:sz w:val="24"/>
          <w:szCs w:val="24"/>
        </w:rPr>
        <w:t>This is the likely cause of inadequate attention paid to case reports and their publication leading to low adherence</w:t>
      </w:r>
      <w:r w:rsidR="00E8749C" w:rsidRPr="009D552F">
        <w:rPr>
          <w:rFonts w:ascii="Times New Roman" w:hAnsi="Times New Roman" w:cs="Times New Roman"/>
          <w:sz w:val="24"/>
          <w:szCs w:val="24"/>
        </w:rPr>
        <w:t xml:space="preserve"> as also </w:t>
      </w:r>
      <w:r w:rsidR="003D1A88" w:rsidRPr="009D552F">
        <w:rPr>
          <w:rFonts w:ascii="Times New Roman" w:hAnsi="Times New Roman" w:cs="Times New Roman"/>
          <w:sz w:val="24"/>
          <w:szCs w:val="24"/>
        </w:rPr>
        <w:t>a reflection of the inadequate quality of peer review.</w:t>
      </w:r>
      <w:r w:rsidR="003D1A88" w:rsidRPr="00EA05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FC7C5" w14:textId="6B8A3E49" w:rsidR="00D922E9" w:rsidRDefault="003D1A88" w:rsidP="00EA05A7">
      <w:pPr>
        <w:spacing w:line="360" w:lineRule="auto"/>
        <w:jc w:val="both"/>
        <w:rPr>
          <w:ins w:id="170" w:author="user" w:date="2018-02-06T17:05:00Z"/>
          <w:rFonts w:ascii="Times New Roman" w:hAnsi="Times New Roman" w:cs="Times New Roman"/>
          <w:sz w:val="24"/>
          <w:szCs w:val="24"/>
        </w:rPr>
      </w:pPr>
      <w:r w:rsidRPr="009D552F">
        <w:rPr>
          <w:rFonts w:ascii="Times New Roman" w:hAnsi="Times New Roman" w:cs="Times New Roman"/>
          <w:sz w:val="24"/>
          <w:szCs w:val="24"/>
        </w:rPr>
        <w:t xml:space="preserve">Of all the findings, the poor reporting of informed consent is the most distressing. This may represent one of two things- consent was taken, but not reported </w:t>
      </w:r>
      <w:del w:id="171" w:author="user" w:date="2018-02-06T16:57:00Z">
        <w:r w:rsidRPr="009D552F" w:rsidDel="00D922E9">
          <w:rPr>
            <w:rFonts w:ascii="Times New Roman" w:hAnsi="Times New Roman" w:cs="Times New Roman"/>
            <w:sz w:val="24"/>
            <w:szCs w:val="24"/>
          </w:rPr>
          <w:delText xml:space="preserve">or not taken at all </w:delText>
        </w:r>
      </w:del>
      <w:r w:rsidRPr="009D552F">
        <w:rPr>
          <w:rFonts w:ascii="Times New Roman" w:hAnsi="Times New Roman" w:cs="Times New Roman"/>
          <w:sz w:val="24"/>
          <w:szCs w:val="24"/>
        </w:rPr>
        <w:t xml:space="preserve">with the latter being more serious. </w:t>
      </w:r>
      <w:ins w:id="172" w:author="user" w:date="2018-02-06T16:57:00Z">
        <w:r w:rsidR="00D922E9">
          <w:rPr>
            <w:rFonts w:ascii="Times New Roman" w:hAnsi="Times New Roman" w:cs="Times New Roman"/>
            <w:sz w:val="24"/>
            <w:szCs w:val="24"/>
          </w:rPr>
          <w:t xml:space="preserve">It is also possible that per </w:t>
        </w:r>
      </w:ins>
      <w:ins w:id="173" w:author="user" w:date="2018-02-06T16:58:00Z">
        <w:r w:rsidR="00D922E9">
          <w:rPr>
            <w:rFonts w:ascii="Times New Roman" w:hAnsi="Times New Roman" w:cs="Times New Roman"/>
            <w:sz w:val="24"/>
            <w:szCs w:val="24"/>
          </w:rPr>
          <w:t xml:space="preserve">editorial </w:t>
        </w:r>
      </w:ins>
      <w:ins w:id="174" w:author="user" w:date="2018-02-06T16:59:00Z">
        <w:r w:rsidR="00D922E9">
          <w:rPr>
            <w:rFonts w:ascii="Times New Roman" w:hAnsi="Times New Roman" w:cs="Times New Roman"/>
            <w:sz w:val="24"/>
            <w:szCs w:val="24"/>
          </w:rPr>
          <w:t>policy, consent</w:t>
        </w:r>
      </w:ins>
      <w:ins w:id="175" w:author="user" w:date="2018-02-06T16:58:00Z">
        <w:r w:rsidR="00D922E9">
          <w:rPr>
            <w:rFonts w:ascii="Times New Roman" w:hAnsi="Times New Roman" w:cs="Times New Roman"/>
            <w:sz w:val="24"/>
            <w:szCs w:val="24"/>
          </w:rPr>
          <w:t xml:space="preserve"> reported by authors wa</w:t>
        </w:r>
      </w:ins>
      <w:ins w:id="176" w:author="user" w:date="2018-02-06T16:59:00Z">
        <w:r w:rsidR="00D922E9">
          <w:rPr>
            <w:rFonts w:ascii="Times New Roman" w:hAnsi="Times New Roman" w:cs="Times New Roman"/>
            <w:sz w:val="24"/>
            <w:szCs w:val="24"/>
          </w:rPr>
          <w:t>s</w:t>
        </w:r>
      </w:ins>
      <w:ins w:id="177" w:author="user" w:date="2018-02-06T16:58:00Z">
        <w:r w:rsidR="00D922E9">
          <w:rPr>
            <w:rFonts w:ascii="Times New Roman" w:hAnsi="Times New Roman" w:cs="Times New Roman"/>
            <w:sz w:val="24"/>
            <w:szCs w:val="24"/>
          </w:rPr>
          <w:t xml:space="preserve"> not mentioned </w:t>
        </w:r>
      </w:ins>
      <w:ins w:id="178" w:author="user" w:date="2018-02-06T17:03:00Z">
        <w:r w:rsidR="00D922E9">
          <w:rPr>
            <w:rFonts w:ascii="Times New Roman" w:hAnsi="Times New Roman" w:cs="Times New Roman"/>
            <w:sz w:val="24"/>
            <w:szCs w:val="24"/>
          </w:rPr>
          <w:t xml:space="preserve">in the </w:t>
        </w:r>
      </w:ins>
      <w:ins w:id="179" w:author="user" w:date="2018-02-06T17:05:00Z">
        <w:r w:rsidR="004046BD">
          <w:rPr>
            <w:rFonts w:ascii="Times New Roman" w:hAnsi="Times New Roman" w:cs="Times New Roman"/>
            <w:sz w:val="24"/>
            <w:szCs w:val="24"/>
          </w:rPr>
          <w:t>publication. Once</w:t>
        </w:r>
      </w:ins>
      <w:ins w:id="180" w:author="user" w:date="2018-02-06T17:03:00Z">
        <w:r w:rsidR="00D922E9">
          <w:rPr>
            <w:rFonts w:ascii="Times New Roman" w:hAnsi="Times New Roman" w:cs="Times New Roman"/>
            <w:sz w:val="24"/>
            <w:szCs w:val="24"/>
          </w:rPr>
          <w:t xml:space="preserve"> editors adhere to CARE </w:t>
        </w:r>
      </w:ins>
      <w:ins w:id="181" w:author="user" w:date="2018-02-06T17:06:00Z">
        <w:r w:rsidR="004046BD">
          <w:rPr>
            <w:rFonts w:ascii="Times New Roman" w:hAnsi="Times New Roman" w:cs="Times New Roman"/>
            <w:sz w:val="24"/>
            <w:szCs w:val="24"/>
          </w:rPr>
          <w:t>guidelines, this</w:t>
        </w:r>
      </w:ins>
      <w:ins w:id="182" w:author="user" w:date="2018-02-06T17:03:00Z">
        <w:r w:rsidR="00D922E9">
          <w:rPr>
            <w:rFonts w:ascii="Times New Roman" w:hAnsi="Times New Roman" w:cs="Times New Roman"/>
            <w:sz w:val="24"/>
            <w:szCs w:val="24"/>
          </w:rPr>
          <w:t xml:space="preserve"> issue will be taken care of and there will be uniformity </w:t>
        </w:r>
      </w:ins>
      <w:ins w:id="183" w:author="user" w:date="2018-02-06T17:05:00Z">
        <w:r w:rsidR="00D922E9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ins w:id="184" w:author="user" w:date="2018-02-06T17:07:00Z">
        <w:r w:rsidR="004046BD">
          <w:rPr>
            <w:rFonts w:ascii="Times New Roman" w:hAnsi="Times New Roman" w:cs="Times New Roman"/>
            <w:sz w:val="24"/>
            <w:szCs w:val="24"/>
          </w:rPr>
          <w:t>transparency</w:t>
        </w:r>
      </w:ins>
      <w:ins w:id="185" w:author="user" w:date="2018-02-06T17:05:00Z">
        <w:r w:rsidR="00D922E9">
          <w:rPr>
            <w:rFonts w:ascii="Times New Roman" w:hAnsi="Times New Roman" w:cs="Times New Roman"/>
            <w:sz w:val="24"/>
            <w:szCs w:val="24"/>
          </w:rPr>
          <w:t xml:space="preserve"> in reporting informed consent.</w:t>
        </w:r>
      </w:ins>
    </w:p>
    <w:p w14:paraId="1738F63F" w14:textId="19F01333" w:rsidR="00BA598E" w:rsidRPr="009D552F" w:rsidDel="00AB54BD" w:rsidRDefault="00D90237" w:rsidP="00EA05A7">
      <w:pPr>
        <w:spacing w:line="360" w:lineRule="auto"/>
        <w:jc w:val="both"/>
        <w:rPr>
          <w:del w:id="186" w:author="user" w:date="2018-02-06T17:18:00Z"/>
          <w:rFonts w:ascii="Times New Roman" w:hAnsi="Times New Roman" w:cs="Times New Roman"/>
          <w:sz w:val="24"/>
          <w:szCs w:val="24"/>
        </w:rPr>
      </w:pPr>
      <w:r w:rsidRPr="009D552F">
        <w:rPr>
          <w:rFonts w:ascii="Times New Roman" w:hAnsi="Times New Roman" w:cs="Times New Roman"/>
          <w:sz w:val="24"/>
          <w:szCs w:val="24"/>
        </w:rPr>
        <w:lastRenderedPageBreak/>
        <w:t>Unlike consent for</w:t>
      </w:r>
      <w:r w:rsidR="00944F27" w:rsidRPr="009D552F">
        <w:rPr>
          <w:rFonts w:ascii="Times New Roman" w:hAnsi="Times New Roman" w:cs="Times New Roman"/>
          <w:sz w:val="24"/>
          <w:szCs w:val="24"/>
        </w:rPr>
        <w:t xml:space="preserve"> participation in a cli</w:t>
      </w:r>
      <w:r w:rsidRPr="009D552F">
        <w:rPr>
          <w:rFonts w:ascii="Times New Roman" w:hAnsi="Times New Roman" w:cs="Times New Roman"/>
          <w:sz w:val="24"/>
          <w:szCs w:val="24"/>
        </w:rPr>
        <w:t xml:space="preserve">nical trial or </w:t>
      </w:r>
      <w:r w:rsidR="00697E46" w:rsidRPr="009D552F">
        <w:rPr>
          <w:rFonts w:ascii="Times New Roman" w:hAnsi="Times New Roman" w:cs="Times New Roman"/>
          <w:sz w:val="24"/>
          <w:szCs w:val="24"/>
        </w:rPr>
        <w:t xml:space="preserve">undergoing a </w:t>
      </w:r>
      <w:r w:rsidR="00944F27" w:rsidRPr="009D552F">
        <w:rPr>
          <w:rFonts w:ascii="Times New Roman" w:hAnsi="Times New Roman" w:cs="Times New Roman"/>
          <w:sz w:val="24"/>
          <w:szCs w:val="24"/>
        </w:rPr>
        <w:t xml:space="preserve">medical procedure, </w:t>
      </w:r>
      <w:r w:rsidR="00697E46" w:rsidRPr="009D552F">
        <w:rPr>
          <w:rFonts w:ascii="Times New Roman" w:hAnsi="Times New Roman" w:cs="Times New Roman"/>
          <w:sz w:val="24"/>
          <w:szCs w:val="24"/>
        </w:rPr>
        <w:t xml:space="preserve">publication of </w:t>
      </w:r>
      <w:r w:rsidR="00944F27" w:rsidRPr="009D552F">
        <w:rPr>
          <w:rFonts w:ascii="Times New Roman" w:hAnsi="Times New Roman" w:cs="Times New Roman"/>
          <w:sz w:val="24"/>
          <w:szCs w:val="24"/>
        </w:rPr>
        <w:t xml:space="preserve">case report </w:t>
      </w:r>
      <w:r w:rsidR="00697E46" w:rsidRPr="009D552F">
        <w:rPr>
          <w:rFonts w:ascii="Times New Roman" w:hAnsi="Times New Roman" w:cs="Times New Roman"/>
          <w:sz w:val="24"/>
          <w:szCs w:val="24"/>
        </w:rPr>
        <w:t>may reveal identity and issues of privacy and confidentiality come up. Hence taking the consent of the patient before publishing is an ethical imperative</w:t>
      </w:r>
      <w:del w:id="187" w:author="user" w:date="2018-02-06T17:11:00Z">
        <w:r w:rsidR="00697E46" w:rsidRPr="009D552F" w:rsidDel="004046BD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="00697E46"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="00FE6899" w:rsidRPr="009D552F">
        <w:rPr>
          <w:rFonts w:ascii="Times New Roman" w:hAnsi="Times New Roman" w:cs="Times New Roman"/>
          <w:sz w:val="24"/>
          <w:szCs w:val="24"/>
        </w:rPr>
        <w:t>[</w:t>
      </w:r>
      <w:ins w:id="188" w:author="user" w:date="2018-02-06T17:11:00Z">
        <w:r w:rsidR="004046BD">
          <w:rPr>
            <w:rFonts w:ascii="Times New Roman" w:hAnsi="Times New Roman" w:cs="Times New Roman"/>
            <w:sz w:val="24"/>
            <w:szCs w:val="24"/>
          </w:rPr>
          <w:t>8</w:t>
        </w:r>
      </w:ins>
      <w:del w:id="189" w:author="user" w:date="2018-02-06T17:11:00Z">
        <w:r w:rsidR="00FE6899" w:rsidRPr="009D552F" w:rsidDel="004046BD">
          <w:rPr>
            <w:rFonts w:ascii="Times New Roman" w:hAnsi="Times New Roman" w:cs="Times New Roman"/>
            <w:sz w:val="24"/>
            <w:szCs w:val="24"/>
          </w:rPr>
          <w:delText>9</w:delText>
        </w:r>
      </w:del>
      <w:r w:rsidR="001E54D8" w:rsidRPr="009D552F">
        <w:rPr>
          <w:rFonts w:ascii="Times New Roman" w:hAnsi="Times New Roman" w:cs="Times New Roman"/>
          <w:sz w:val="24"/>
          <w:szCs w:val="24"/>
        </w:rPr>
        <w:t>]</w:t>
      </w:r>
      <w:ins w:id="190" w:author="user" w:date="2018-02-06T17:11:00Z">
        <w:r w:rsidR="004046BD">
          <w:rPr>
            <w:rFonts w:ascii="Times New Roman" w:hAnsi="Times New Roman" w:cs="Times New Roman"/>
            <w:sz w:val="24"/>
            <w:szCs w:val="24"/>
          </w:rPr>
          <w:t>.</w:t>
        </w:r>
      </w:ins>
      <w:r w:rsidR="008C7354"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="00BA598E">
        <w:rPr>
          <w:rFonts w:ascii="Times New Roman" w:hAnsi="Times New Roman" w:cs="Times New Roman"/>
          <w:sz w:val="24"/>
          <w:szCs w:val="24"/>
        </w:rPr>
        <w:t xml:space="preserve">This is also now mandated by the recently released </w:t>
      </w:r>
      <w:r w:rsidR="00AE7FC6">
        <w:rPr>
          <w:rFonts w:ascii="Times New Roman" w:hAnsi="Times New Roman" w:cs="Times New Roman"/>
          <w:sz w:val="24"/>
          <w:szCs w:val="24"/>
        </w:rPr>
        <w:t xml:space="preserve">National Ethical </w:t>
      </w:r>
      <w:r w:rsidR="00697E46">
        <w:rPr>
          <w:rFonts w:ascii="Times New Roman" w:hAnsi="Times New Roman" w:cs="Times New Roman"/>
          <w:sz w:val="24"/>
          <w:szCs w:val="24"/>
        </w:rPr>
        <w:t>G</w:t>
      </w:r>
      <w:r w:rsidR="00BA598E">
        <w:rPr>
          <w:rFonts w:ascii="Times New Roman" w:hAnsi="Times New Roman" w:cs="Times New Roman"/>
          <w:sz w:val="24"/>
          <w:szCs w:val="24"/>
        </w:rPr>
        <w:t xml:space="preserve">uidelines </w:t>
      </w:r>
      <w:r w:rsidR="00697E46" w:rsidRPr="009D552F">
        <w:rPr>
          <w:rFonts w:ascii="Times New Roman" w:hAnsi="Times New Roman" w:cs="Times New Roman"/>
          <w:sz w:val="24"/>
          <w:szCs w:val="24"/>
        </w:rPr>
        <w:t>for B</w:t>
      </w:r>
      <w:r w:rsidR="00D44916" w:rsidRPr="009D552F">
        <w:rPr>
          <w:rFonts w:ascii="Times New Roman" w:hAnsi="Times New Roman" w:cs="Times New Roman"/>
          <w:sz w:val="24"/>
          <w:szCs w:val="24"/>
        </w:rPr>
        <w:t xml:space="preserve">iomedical </w:t>
      </w:r>
      <w:r w:rsidR="00697E46" w:rsidRPr="009D552F">
        <w:rPr>
          <w:rFonts w:ascii="Times New Roman" w:hAnsi="Times New Roman" w:cs="Times New Roman"/>
          <w:sz w:val="24"/>
          <w:szCs w:val="24"/>
        </w:rPr>
        <w:t>and H</w:t>
      </w:r>
      <w:r w:rsidR="000634E2" w:rsidRPr="009D552F">
        <w:rPr>
          <w:rFonts w:ascii="Times New Roman" w:hAnsi="Times New Roman" w:cs="Times New Roman"/>
          <w:sz w:val="24"/>
          <w:szCs w:val="24"/>
        </w:rPr>
        <w:t xml:space="preserve">ealth </w:t>
      </w:r>
      <w:r w:rsidR="00697E46" w:rsidRPr="009D552F">
        <w:rPr>
          <w:rFonts w:ascii="Times New Roman" w:hAnsi="Times New Roman" w:cs="Times New Roman"/>
          <w:sz w:val="24"/>
          <w:szCs w:val="24"/>
        </w:rPr>
        <w:t>R</w:t>
      </w:r>
      <w:r w:rsidR="00D44916" w:rsidRPr="009D552F">
        <w:rPr>
          <w:rFonts w:ascii="Times New Roman" w:hAnsi="Times New Roman" w:cs="Times New Roman"/>
          <w:sz w:val="24"/>
          <w:szCs w:val="24"/>
        </w:rPr>
        <w:t xml:space="preserve">esearch </w:t>
      </w:r>
      <w:r w:rsidR="000634E2" w:rsidRPr="009D552F">
        <w:rPr>
          <w:rFonts w:ascii="Times New Roman" w:hAnsi="Times New Roman" w:cs="Times New Roman"/>
          <w:sz w:val="24"/>
          <w:szCs w:val="24"/>
        </w:rPr>
        <w:t xml:space="preserve">involving </w:t>
      </w:r>
      <w:r w:rsidR="00697E46" w:rsidRPr="009D552F">
        <w:rPr>
          <w:rFonts w:ascii="Times New Roman" w:hAnsi="Times New Roman" w:cs="Times New Roman"/>
          <w:sz w:val="24"/>
          <w:szCs w:val="24"/>
        </w:rPr>
        <w:t xml:space="preserve">Human Participants released in 2017 by </w:t>
      </w:r>
      <w:r w:rsidR="00D44916" w:rsidRPr="009D552F">
        <w:rPr>
          <w:rFonts w:ascii="Times New Roman" w:hAnsi="Times New Roman" w:cs="Times New Roman"/>
          <w:sz w:val="24"/>
          <w:szCs w:val="24"/>
        </w:rPr>
        <w:t xml:space="preserve">the </w:t>
      </w:r>
      <w:r w:rsidR="00BA598E" w:rsidRPr="009D552F">
        <w:rPr>
          <w:rFonts w:ascii="Times New Roman" w:hAnsi="Times New Roman" w:cs="Times New Roman"/>
          <w:sz w:val="24"/>
          <w:szCs w:val="24"/>
        </w:rPr>
        <w:t>Indian Council of Medical Research</w:t>
      </w:r>
      <w:r w:rsidR="00FD674F"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="00FE6899" w:rsidRPr="009D552F">
        <w:rPr>
          <w:rFonts w:ascii="Times New Roman" w:hAnsi="Times New Roman" w:cs="Times New Roman"/>
          <w:sz w:val="24"/>
          <w:szCs w:val="24"/>
        </w:rPr>
        <w:t>[</w:t>
      </w:r>
      <w:ins w:id="191" w:author="user" w:date="2018-02-06T17:12:00Z">
        <w:r w:rsidR="004046BD">
          <w:rPr>
            <w:rFonts w:ascii="Times New Roman" w:hAnsi="Times New Roman" w:cs="Times New Roman"/>
            <w:sz w:val="24"/>
            <w:szCs w:val="24"/>
          </w:rPr>
          <w:t>9</w:t>
        </w:r>
      </w:ins>
      <w:del w:id="192" w:author="user" w:date="2018-02-06T17:12:00Z">
        <w:r w:rsidR="00FE6899" w:rsidRPr="009D552F" w:rsidDel="004046BD">
          <w:rPr>
            <w:rFonts w:ascii="Times New Roman" w:hAnsi="Times New Roman" w:cs="Times New Roman"/>
            <w:sz w:val="24"/>
            <w:szCs w:val="24"/>
          </w:rPr>
          <w:delText>10</w:delText>
        </w:r>
      </w:del>
      <w:r w:rsidR="00697E46" w:rsidRPr="009D552F">
        <w:rPr>
          <w:rFonts w:ascii="Times New Roman" w:hAnsi="Times New Roman" w:cs="Times New Roman"/>
          <w:sz w:val="24"/>
          <w:szCs w:val="24"/>
        </w:rPr>
        <w:t>]</w:t>
      </w:r>
      <w:r w:rsidR="009D552F" w:rsidRPr="009D552F">
        <w:rPr>
          <w:rFonts w:ascii="Times New Roman" w:hAnsi="Times New Roman" w:cs="Times New Roman"/>
          <w:sz w:val="24"/>
          <w:szCs w:val="24"/>
        </w:rPr>
        <w:t>.</w:t>
      </w:r>
      <w:r w:rsidR="00BA598E" w:rsidRPr="009D552F">
        <w:rPr>
          <w:rFonts w:ascii="Times New Roman" w:hAnsi="Times New Roman" w:cs="Times New Roman"/>
          <w:sz w:val="24"/>
          <w:szCs w:val="24"/>
        </w:rPr>
        <w:t xml:space="preserve"> </w:t>
      </w:r>
      <w:ins w:id="193" w:author="user" w:date="2018-02-06T17:12:00Z">
        <w:r w:rsidR="004046BD">
          <w:rPr>
            <w:rFonts w:ascii="Times New Roman" w:hAnsi="Times New Roman" w:cs="Times New Roman"/>
            <w:sz w:val="24"/>
            <w:szCs w:val="24"/>
          </w:rPr>
          <w:t>Material within the case report may be identi</w:t>
        </w:r>
      </w:ins>
      <w:ins w:id="194" w:author="user" w:date="2018-02-06T17:13:00Z">
        <w:r w:rsidR="004046BD">
          <w:rPr>
            <w:rFonts w:ascii="Times New Roman" w:hAnsi="Times New Roman" w:cs="Times New Roman"/>
            <w:sz w:val="24"/>
            <w:szCs w:val="24"/>
          </w:rPr>
          <w:t>fi</w:t>
        </w:r>
      </w:ins>
      <w:ins w:id="195" w:author="user" w:date="2018-02-06T17:12:00Z">
        <w:r w:rsidR="004046BD">
          <w:rPr>
            <w:rFonts w:ascii="Times New Roman" w:hAnsi="Times New Roman" w:cs="Times New Roman"/>
            <w:sz w:val="24"/>
            <w:szCs w:val="24"/>
          </w:rPr>
          <w:t>able [</w:t>
        </w:r>
      </w:ins>
      <w:ins w:id="196" w:author="user" w:date="2018-02-06T17:13:00Z">
        <w:r w:rsidR="004046BD">
          <w:rPr>
            <w:rFonts w:ascii="Times New Roman" w:hAnsi="Times New Roman" w:cs="Times New Roman"/>
            <w:sz w:val="24"/>
            <w:szCs w:val="24"/>
          </w:rPr>
          <w:t>the</w:t>
        </w:r>
      </w:ins>
      <w:ins w:id="197" w:author="user" w:date="2018-02-06T17:12:00Z">
        <w:r w:rsidR="004046BD">
          <w:rPr>
            <w:rFonts w:ascii="Times New Roman" w:hAnsi="Times New Roman" w:cs="Times New Roman"/>
            <w:sz w:val="24"/>
            <w:szCs w:val="24"/>
          </w:rPr>
          <w:t xml:space="preserve"> face for example]</w:t>
        </w:r>
      </w:ins>
      <w:ins w:id="198" w:author="user" w:date="2018-02-06T17:13:00Z">
        <w:r w:rsidR="004046BD">
          <w:rPr>
            <w:rFonts w:ascii="Times New Roman" w:hAnsi="Times New Roman" w:cs="Times New Roman"/>
            <w:sz w:val="24"/>
            <w:szCs w:val="24"/>
          </w:rPr>
          <w:t xml:space="preserve"> or non-identifiable when anonymized [</w:t>
        </w:r>
      </w:ins>
      <w:ins w:id="199" w:author="user" w:date="2018-02-06T17:15:00Z">
        <w:r w:rsidR="00AB54BD">
          <w:rPr>
            <w:rFonts w:ascii="Times New Roman" w:hAnsi="Times New Roman" w:cs="Times New Roman"/>
            <w:sz w:val="24"/>
            <w:szCs w:val="24"/>
          </w:rPr>
          <w:t>X-rays</w:t>
        </w:r>
      </w:ins>
      <w:ins w:id="200" w:author="user" w:date="2018-02-06T17:13:00Z">
        <w:r w:rsidR="004046BD">
          <w:rPr>
            <w:rFonts w:ascii="Times New Roman" w:hAnsi="Times New Roman" w:cs="Times New Roman"/>
            <w:sz w:val="24"/>
            <w:szCs w:val="24"/>
          </w:rPr>
          <w:t>,</w:t>
        </w:r>
      </w:ins>
      <w:ins w:id="201" w:author="user" w:date="2018-02-06T17:15:00Z">
        <w:r w:rsidR="004046B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02" w:author="user" w:date="2018-02-06T17:13:00Z">
        <w:r w:rsidR="004046BD">
          <w:rPr>
            <w:rFonts w:ascii="Times New Roman" w:hAnsi="Times New Roman" w:cs="Times New Roman"/>
            <w:sz w:val="24"/>
            <w:szCs w:val="24"/>
          </w:rPr>
          <w:t>CT scans]</w:t>
        </w:r>
      </w:ins>
      <w:ins w:id="203" w:author="user" w:date="2018-02-06T17:15:00Z">
        <w:r w:rsidR="00AB54BD">
          <w:rPr>
            <w:rFonts w:ascii="Times New Roman" w:hAnsi="Times New Roman" w:cs="Times New Roman"/>
            <w:sz w:val="24"/>
            <w:szCs w:val="24"/>
          </w:rPr>
          <w:t xml:space="preserve">.Wherever the identity of the individual is at risk of being </w:t>
        </w:r>
      </w:ins>
      <w:ins w:id="204" w:author="user" w:date="2018-02-06T17:17:00Z">
        <w:r w:rsidR="00AB54BD">
          <w:rPr>
            <w:rFonts w:ascii="Times New Roman" w:hAnsi="Times New Roman" w:cs="Times New Roman"/>
            <w:sz w:val="24"/>
            <w:szCs w:val="24"/>
          </w:rPr>
          <w:t>revealed, this</w:t>
        </w:r>
      </w:ins>
      <w:ins w:id="205" w:author="user" w:date="2018-02-06T17:15:00Z">
        <w:r w:rsidR="00AB54BD">
          <w:rPr>
            <w:rFonts w:ascii="Times New Roman" w:hAnsi="Times New Roman" w:cs="Times New Roman"/>
            <w:sz w:val="24"/>
            <w:szCs w:val="24"/>
          </w:rPr>
          <w:t xml:space="preserve"> must be explicitly </w:t>
        </w:r>
      </w:ins>
      <w:ins w:id="206" w:author="user" w:date="2018-02-06T17:17:00Z">
        <w:r w:rsidR="00AB54BD">
          <w:rPr>
            <w:rFonts w:ascii="Times New Roman" w:hAnsi="Times New Roman" w:cs="Times New Roman"/>
            <w:sz w:val="24"/>
            <w:szCs w:val="24"/>
          </w:rPr>
          <w:t>st</w:t>
        </w:r>
      </w:ins>
      <w:ins w:id="207" w:author="user" w:date="2018-02-06T17:15:00Z">
        <w:r w:rsidR="00AB54BD">
          <w:rPr>
            <w:rFonts w:ascii="Times New Roman" w:hAnsi="Times New Roman" w:cs="Times New Roman"/>
            <w:sz w:val="24"/>
            <w:szCs w:val="24"/>
          </w:rPr>
          <w:t xml:space="preserve">ated in the consent form and the patient </w:t>
        </w:r>
      </w:ins>
      <w:ins w:id="208" w:author="user" w:date="2018-02-06T17:18:00Z">
        <w:r w:rsidR="00AB54BD">
          <w:rPr>
            <w:rFonts w:ascii="Times New Roman" w:hAnsi="Times New Roman" w:cs="Times New Roman"/>
            <w:sz w:val="24"/>
            <w:szCs w:val="24"/>
          </w:rPr>
          <w:t>counseled</w:t>
        </w:r>
      </w:ins>
      <w:ins w:id="209" w:author="user" w:date="2018-02-06T17:15:00Z">
        <w:r w:rsidR="00AB54BD">
          <w:rPr>
            <w:rFonts w:ascii="Times New Roman" w:hAnsi="Times New Roman" w:cs="Times New Roman"/>
            <w:sz w:val="24"/>
            <w:szCs w:val="24"/>
          </w:rPr>
          <w:t xml:space="preserve"> and consented</w:t>
        </w:r>
      </w:ins>
      <w:ins w:id="210" w:author="user" w:date="2018-02-06T17:18:00Z">
        <w:r w:rsidR="00AB54BD">
          <w:rPr>
            <w:rFonts w:ascii="Times New Roman" w:hAnsi="Times New Roman" w:cs="Times New Roman"/>
            <w:sz w:val="24"/>
            <w:szCs w:val="24"/>
          </w:rPr>
          <w:t xml:space="preserve"> [as per ICMR guidelines 2017 10.8.2]</w:t>
        </w:r>
      </w:ins>
      <w:ins w:id="211" w:author="user" w:date="2018-02-06T17:19:00Z">
        <w:r w:rsidR="00AB54BD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0EE0863" w14:textId="13B78A3B" w:rsidR="00CA2494" w:rsidRPr="009D552F" w:rsidDel="00AB54BD" w:rsidRDefault="009642B8" w:rsidP="00CA2494">
      <w:pPr>
        <w:spacing w:line="360" w:lineRule="auto"/>
        <w:jc w:val="both"/>
        <w:rPr>
          <w:del w:id="212" w:author="user" w:date="2018-02-06T17:23:00Z"/>
          <w:rFonts w:ascii="Times New Roman" w:hAnsi="Times New Roman" w:cs="Times New Roman"/>
          <w:sz w:val="24"/>
          <w:szCs w:val="24"/>
        </w:rPr>
      </w:pPr>
      <w:r w:rsidRPr="009D552F">
        <w:rPr>
          <w:rFonts w:ascii="Times New Roman" w:hAnsi="Times New Roman" w:cs="Times New Roman"/>
          <w:sz w:val="24"/>
          <w:szCs w:val="24"/>
        </w:rPr>
        <w:t xml:space="preserve">Ethical concerns about informed consent and confidentiality are best protected by </w:t>
      </w:r>
      <w:r w:rsidR="00FD5725" w:rsidRPr="009D552F">
        <w:rPr>
          <w:rFonts w:ascii="Times New Roman" w:hAnsi="Times New Roman" w:cs="Times New Roman"/>
          <w:sz w:val="24"/>
          <w:szCs w:val="24"/>
        </w:rPr>
        <w:t xml:space="preserve">the </w:t>
      </w:r>
      <w:r w:rsidR="002D17CD" w:rsidRPr="009D552F">
        <w:rPr>
          <w:rFonts w:ascii="Times New Roman" w:hAnsi="Times New Roman" w:cs="Times New Roman"/>
          <w:sz w:val="24"/>
          <w:szCs w:val="24"/>
        </w:rPr>
        <w:t>author</w:t>
      </w:r>
      <w:r w:rsidR="00FD5725" w:rsidRPr="009D552F">
        <w:rPr>
          <w:rFonts w:ascii="Times New Roman" w:hAnsi="Times New Roman" w:cs="Times New Roman"/>
          <w:sz w:val="24"/>
          <w:szCs w:val="24"/>
        </w:rPr>
        <w:t>(s)</w:t>
      </w:r>
      <w:r w:rsidR="002D17CD" w:rsidRPr="009D552F">
        <w:rPr>
          <w:rFonts w:ascii="Times New Roman" w:hAnsi="Times New Roman" w:cs="Times New Roman"/>
          <w:sz w:val="24"/>
          <w:szCs w:val="24"/>
        </w:rPr>
        <w:t>,</w:t>
      </w:r>
      <w:r w:rsidR="00CA758F" w:rsidRPr="009D552F">
        <w:rPr>
          <w:rFonts w:ascii="Times New Roman" w:hAnsi="Times New Roman" w:cs="Times New Roman"/>
          <w:sz w:val="24"/>
          <w:szCs w:val="24"/>
        </w:rPr>
        <w:t xml:space="preserve"> </w:t>
      </w:r>
      <w:del w:id="213" w:author="user" w:date="2018-02-06T17:19:00Z">
        <w:r w:rsidR="00CA758F" w:rsidRPr="009D552F" w:rsidDel="00AB54BD">
          <w:rPr>
            <w:rFonts w:ascii="Times New Roman" w:hAnsi="Times New Roman" w:cs="Times New Roman"/>
            <w:sz w:val="24"/>
            <w:szCs w:val="24"/>
          </w:rPr>
          <w:delText xml:space="preserve">ethics committee and </w:delText>
        </w:r>
      </w:del>
      <w:r w:rsidR="00CA758F" w:rsidRPr="009D552F">
        <w:rPr>
          <w:rFonts w:ascii="Times New Roman" w:hAnsi="Times New Roman" w:cs="Times New Roman"/>
          <w:sz w:val="24"/>
          <w:szCs w:val="24"/>
        </w:rPr>
        <w:t>the journal</w:t>
      </w:r>
      <w:r w:rsidR="00AC052A" w:rsidRPr="009D552F">
        <w:rPr>
          <w:rFonts w:ascii="Times New Roman" w:hAnsi="Times New Roman" w:cs="Times New Roman"/>
          <w:sz w:val="24"/>
          <w:szCs w:val="24"/>
        </w:rPr>
        <w:t xml:space="preserve"> editor</w:t>
      </w:r>
      <w:r w:rsidR="00CA758F" w:rsidRPr="009D552F">
        <w:rPr>
          <w:rFonts w:ascii="Times New Roman" w:hAnsi="Times New Roman" w:cs="Times New Roman"/>
          <w:sz w:val="24"/>
          <w:szCs w:val="24"/>
        </w:rPr>
        <w:t xml:space="preserve"> </w:t>
      </w:r>
      <w:ins w:id="214" w:author="user" w:date="2018-02-06T17:19:00Z">
        <w:r w:rsidR="00AB54BD">
          <w:rPr>
            <w:rFonts w:ascii="Times New Roman" w:hAnsi="Times New Roman" w:cs="Times New Roman"/>
            <w:sz w:val="24"/>
            <w:szCs w:val="24"/>
          </w:rPr>
          <w:t xml:space="preserve">and peer reviewers </w:t>
        </w:r>
      </w:ins>
      <w:r w:rsidR="00CA758F" w:rsidRPr="009D552F">
        <w:rPr>
          <w:rFonts w:ascii="Times New Roman" w:hAnsi="Times New Roman" w:cs="Times New Roman"/>
          <w:sz w:val="24"/>
          <w:szCs w:val="24"/>
        </w:rPr>
        <w:t>to wh</w:t>
      </w:r>
      <w:ins w:id="215" w:author="user" w:date="2018-02-06T17:32:00Z">
        <w:r w:rsidR="00FD7E55">
          <w:rPr>
            <w:rFonts w:ascii="Times New Roman" w:hAnsi="Times New Roman" w:cs="Times New Roman"/>
            <w:sz w:val="24"/>
            <w:szCs w:val="24"/>
          </w:rPr>
          <w:t>om</w:t>
        </w:r>
      </w:ins>
      <w:del w:id="216" w:author="user" w:date="2018-02-06T17:32:00Z">
        <w:r w:rsidR="00CA758F" w:rsidRPr="009D552F" w:rsidDel="00FD7E55">
          <w:rPr>
            <w:rFonts w:ascii="Times New Roman" w:hAnsi="Times New Roman" w:cs="Times New Roman"/>
            <w:sz w:val="24"/>
            <w:szCs w:val="24"/>
          </w:rPr>
          <w:delText>ich</w:delText>
        </w:r>
      </w:del>
      <w:r w:rsidR="00CA758F" w:rsidRPr="009D552F">
        <w:rPr>
          <w:rFonts w:ascii="Times New Roman" w:hAnsi="Times New Roman" w:cs="Times New Roman"/>
          <w:sz w:val="24"/>
          <w:szCs w:val="24"/>
        </w:rPr>
        <w:t xml:space="preserve"> the case report is </w:t>
      </w:r>
      <w:del w:id="217" w:author="user" w:date="2018-02-06T17:22:00Z">
        <w:r w:rsidR="00CA758F" w:rsidRPr="009D552F" w:rsidDel="00AB54BD">
          <w:rPr>
            <w:rFonts w:ascii="Times New Roman" w:hAnsi="Times New Roman" w:cs="Times New Roman"/>
            <w:sz w:val="24"/>
            <w:szCs w:val="24"/>
          </w:rPr>
          <w:delText>submitted</w:delText>
        </w:r>
      </w:del>
      <w:del w:id="218" w:author="user" w:date="2018-02-06T17:20:00Z">
        <w:r w:rsidR="00CA758F" w:rsidRPr="009D552F" w:rsidDel="00AB54BD">
          <w:rPr>
            <w:rFonts w:ascii="Times New Roman" w:hAnsi="Times New Roman" w:cs="Times New Roman"/>
            <w:sz w:val="24"/>
            <w:szCs w:val="24"/>
          </w:rPr>
          <w:delText xml:space="preserve"> for publication</w:delText>
        </w:r>
      </w:del>
      <w:del w:id="219" w:author="user" w:date="2018-02-06T17:22:00Z">
        <w:r w:rsidR="00CA758F" w:rsidRPr="009D552F" w:rsidDel="00AB54BD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220" w:author="user" w:date="2018-02-06T17:22:00Z">
        <w:r w:rsidR="00AB54BD" w:rsidRPr="009D552F">
          <w:rPr>
            <w:rFonts w:ascii="Times New Roman" w:hAnsi="Times New Roman" w:cs="Times New Roman"/>
            <w:sz w:val="24"/>
            <w:szCs w:val="24"/>
          </w:rPr>
          <w:t>submitted. Some</w:t>
        </w:r>
      </w:ins>
      <w:ins w:id="221" w:author="user" w:date="2018-02-06T17:21:00Z">
        <w:r w:rsidR="00AB54BD">
          <w:rPr>
            <w:rFonts w:ascii="Times New Roman" w:hAnsi="Times New Roman" w:cs="Times New Roman"/>
            <w:sz w:val="24"/>
            <w:szCs w:val="24"/>
          </w:rPr>
          <w:t xml:space="preserve"> journals published outside the country mandate that the case </w:t>
        </w:r>
      </w:ins>
      <w:ins w:id="222" w:author="user" w:date="2018-02-06T17:22:00Z">
        <w:r w:rsidR="00AB54BD">
          <w:rPr>
            <w:rFonts w:ascii="Times New Roman" w:hAnsi="Times New Roman" w:cs="Times New Roman"/>
            <w:sz w:val="24"/>
            <w:szCs w:val="24"/>
          </w:rPr>
          <w:t>report</w:t>
        </w:r>
      </w:ins>
      <w:ins w:id="223" w:author="user" w:date="2018-02-06T17:33:00Z">
        <w:r w:rsidR="00FD7E55">
          <w:rPr>
            <w:rFonts w:ascii="Times New Roman" w:hAnsi="Times New Roman" w:cs="Times New Roman"/>
            <w:sz w:val="24"/>
            <w:szCs w:val="24"/>
          </w:rPr>
          <w:t xml:space="preserve"> be</w:t>
        </w:r>
      </w:ins>
      <w:ins w:id="224" w:author="user" w:date="2018-02-06T17:22:00Z">
        <w:r w:rsidR="00AB54B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25" w:author="user" w:date="2018-02-06T17:22:00Z">
        <w:r w:rsidR="00CA758F" w:rsidRPr="009D552F" w:rsidDel="00AB54BD">
          <w:rPr>
            <w:rFonts w:ascii="Times New Roman" w:hAnsi="Times New Roman" w:cs="Times New Roman"/>
            <w:sz w:val="24"/>
            <w:szCs w:val="24"/>
          </w:rPr>
          <w:delText xml:space="preserve"> If possible, the case report should be </w:delText>
        </w:r>
      </w:del>
      <w:r w:rsidR="00CA758F" w:rsidRPr="009D552F">
        <w:rPr>
          <w:rFonts w:ascii="Times New Roman" w:hAnsi="Times New Roman" w:cs="Times New Roman"/>
          <w:sz w:val="24"/>
          <w:szCs w:val="24"/>
        </w:rPr>
        <w:t>reviewed by the patient to permit editing</w:t>
      </w:r>
      <w:r w:rsidR="002D17CD" w:rsidRPr="009D552F">
        <w:rPr>
          <w:rFonts w:ascii="Times New Roman" w:hAnsi="Times New Roman" w:cs="Times New Roman"/>
          <w:sz w:val="24"/>
          <w:szCs w:val="24"/>
        </w:rPr>
        <w:t xml:space="preserve"> or removal of any </w:t>
      </w:r>
      <w:r w:rsidR="00CA758F" w:rsidRPr="009D552F">
        <w:rPr>
          <w:rFonts w:ascii="Times New Roman" w:hAnsi="Times New Roman" w:cs="Times New Roman"/>
          <w:sz w:val="24"/>
          <w:szCs w:val="24"/>
        </w:rPr>
        <w:t>material</w:t>
      </w:r>
      <w:r w:rsidR="002D17CD" w:rsidRPr="009D552F">
        <w:rPr>
          <w:rFonts w:ascii="Times New Roman" w:hAnsi="Times New Roman" w:cs="Times New Roman"/>
          <w:sz w:val="24"/>
          <w:szCs w:val="24"/>
        </w:rPr>
        <w:t xml:space="preserve"> that he /she would not want to disclose</w:t>
      </w:r>
      <w:del w:id="226" w:author="user" w:date="2018-02-06T17:22:00Z">
        <w:r w:rsidR="00CA758F" w:rsidRPr="009D552F" w:rsidDel="00AB54BD">
          <w:rPr>
            <w:rFonts w:ascii="Times New Roman" w:hAnsi="Times New Roman" w:cs="Times New Roman"/>
            <w:sz w:val="24"/>
            <w:szCs w:val="24"/>
          </w:rPr>
          <w:delText xml:space="preserve">, thus respecting </w:delText>
        </w:r>
        <w:r w:rsidR="002D17CD" w:rsidRPr="009D552F" w:rsidDel="00AB54BD">
          <w:rPr>
            <w:rFonts w:ascii="Times New Roman" w:hAnsi="Times New Roman" w:cs="Times New Roman"/>
            <w:sz w:val="24"/>
            <w:szCs w:val="24"/>
          </w:rPr>
          <w:delText xml:space="preserve">confidentiality </w:delText>
        </w:r>
        <w:r w:rsidR="00CA758F" w:rsidRPr="009D552F" w:rsidDel="00AB54BD">
          <w:rPr>
            <w:rFonts w:ascii="Times New Roman" w:hAnsi="Times New Roman" w:cs="Times New Roman"/>
            <w:sz w:val="24"/>
            <w:szCs w:val="24"/>
          </w:rPr>
          <w:delText>overtly</w:delText>
        </w:r>
      </w:del>
      <w:r w:rsidR="002D17CD"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="00640C1C" w:rsidRPr="009D552F">
        <w:rPr>
          <w:rFonts w:ascii="Times New Roman" w:hAnsi="Times New Roman" w:cs="Times New Roman"/>
          <w:sz w:val="24"/>
          <w:szCs w:val="24"/>
        </w:rPr>
        <w:t>[1</w:t>
      </w:r>
      <w:ins w:id="227" w:author="user" w:date="2018-02-06T17:22:00Z">
        <w:r w:rsidR="00AB54BD">
          <w:rPr>
            <w:rFonts w:ascii="Times New Roman" w:hAnsi="Times New Roman" w:cs="Times New Roman"/>
            <w:sz w:val="24"/>
            <w:szCs w:val="24"/>
          </w:rPr>
          <w:t>0</w:t>
        </w:r>
      </w:ins>
      <w:del w:id="228" w:author="user" w:date="2018-02-06T17:22:00Z">
        <w:r w:rsidR="00640C1C" w:rsidRPr="009D552F" w:rsidDel="00AB54BD">
          <w:rPr>
            <w:rFonts w:ascii="Times New Roman" w:hAnsi="Times New Roman" w:cs="Times New Roman"/>
            <w:sz w:val="24"/>
            <w:szCs w:val="24"/>
          </w:rPr>
          <w:delText>1</w:delText>
        </w:r>
      </w:del>
      <w:r w:rsidR="002D17CD" w:rsidRPr="009D552F">
        <w:rPr>
          <w:rFonts w:ascii="Times New Roman" w:hAnsi="Times New Roman" w:cs="Times New Roman"/>
          <w:sz w:val="24"/>
          <w:szCs w:val="24"/>
        </w:rPr>
        <w:t>]</w:t>
      </w:r>
      <w:r w:rsidR="009D552F" w:rsidRPr="009D552F">
        <w:rPr>
          <w:rFonts w:ascii="Times New Roman" w:hAnsi="Times New Roman" w:cs="Times New Roman"/>
          <w:sz w:val="24"/>
          <w:szCs w:val="24"/>
        </w:rPr>
        <w:t>.</w:t>
      </w:r>
      <w:ins w:id="229" w:author="user" w:date="2018-02-06T17:23:00Z">
        <w:r w:rsidR="00AB54BD">
          <w:rPr>
            <w:rFonts w:ascii="Times New Roman" w:hAnsi="Times New Roman" w:cs="Times New Roman"/>
            <w:sz w:val="24"/>
            <w:szCs w:val="24"/>
          </w:rPr>
          <w:t xml:space="preserve">They suggest </w:t>
        </w:r>
      </w:ins>
    </w:p>
    <w:p w14:paraId="6DD1077F" w14:textId="02B56CB7" w:rsidR="005F0459" w:rsidRPr="009D552F" w:rsidRDefault="00310E0C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del w:id="230" w:author="user" w:date="2018-02-06T17:23:00Z">
        <w:r w:rsidRPr="009D552F" w:rsidDel="00AB54BD">
          <w:rPr>
            <w:rFonts w:ascii="Times New Roman" w:hAnsi="Times New Roman" w:cs="Times New Roman"/>
            <w:sz w:val="24"/>
            <w:szCs w:val="24"/>
          </w:rPr>
          <w:delText>Editors of Indian biomedical j</w:delText>
        </w:r>
        <w:r w:rsidR="00FE6899" w:rsidRPr="009D552F" w:rsidDel="00AB54BD">
          <w:rPr>
            <w:rFonts w:ascii="Times New Roman" w:hAnsi="Times New Roman" w:cs="Times New Roman"/>
            <w:sz w:val="24"/>
            <w:szCs w:val="24"/>
          </w:rPr>
          <w:delText xml:space="preserve">ournals must ensure that consent for publication has been obtained and that the patient is aware of the possible consequences </w:delText>
        </w:r>
        <w:r w:rsidR="00AC052A" w:rsidRPr="009D552F" w:rsidDel="00AB54BD">
          <w:rPr>
            <w:rFonts w:ascii="Times New Roman" w:hAnsi="Times New Roman" w:cs="Times New Roman"/>
            <w:sz w:val="24"/>
            <w:szCs w:val="24"/>
          </w:rPr>
          <w:delText>of publishing the report</w:delText>
        </w:r>
        <w:r w:rsidR="00FE6899" w:rsidRPr="009D552F" w:rsidDel="00AB54BD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ins w:id="231" w:author="user" w:date="2018-02-06T17:24:00Z">
        <w:r w:rsidR="00AB54BD">
          <w:rPr>
            <w:rFonts w:ascii="Times New Roman" w:hAnsi="Times New Roman" w:cs="Times New Roman"/>
            <w:sz w:val="24"/>
            <w:szCs w:val="24"/>
          </w:rPr>
          <w:t>c</w:t>
        </w:r>
      </w:ins>
      <w:del w:id="232" w:author="user" w:date="2018-02-06T17:24:00Z">
        <w:r w:rsidR="00CA2494" w:rsidRPr="009D552F" w:rsidDel="00AB54BD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CA2494" w:rsidRPr="009D552F">
        <w:rPr>
          <w:rFonts w:ascii="Times New Roman" w:hAnsi="Times New Roman" w:cs="Times New Roman"/>
          <w:sz w:val="24"/>
          <w:szCs w:val="24"/>
        </w:rPr>
        <w:t>reating consent forms</w:t>
      </w:r>
      <w:r w:rsidR="005F7EE9" w:rsidRPr="009D552F">
        <w:rPr>
          <w:rFonts w:ascii="Times New Roman" w:hAnsi="Times New Roman" w:cs="Times New Roman"/>
          <w:sz w:val="24"/>
          <w:szCs w:val="24"/>
        </w:rPr>
        <w:t>, including an additional consent for potentially identifiable information</w:t>
      </w:r>
      <w:ins w:id="233" w:author="user" w:date="2018-02-06T17:24:00Z">
        <w:r w:rsidR="00AB54BD">
          <w:rPr>
            <w:rFonts w:ascii="Times New Roman" w:hAnsi="Times New Roman" w:cs="Times New Roman"/>
            <w:sz w:val="24"/>
            <w:szCs w:val="24"/>
          </w:rPr>
          <w:t>,</w:t>
        </w:r>
      </w:ins>
      <w:del w:id="234" w:author="user" w:date="2018-02-06T17:24:00Z">
        <w:r w:rsidR="005F7EE9" w:rsidRPr="009D552F" w:rsidDel="00AB54BD">
          <w:rPr>
            <w:rFonts w:ascii="Times New Roman" w:hAnsi="Times New Roman" w:cs="Times New Roman"/>
            <w:sz w:val="24"/>
            <w:szCs w:val="24"/>
          </w:rPr>
          <w:delText xml:space="preserve"> such as photographs</w:delText>
        </w:r>
      </w:del>
      <w:r w:rsidR="005F7EE9" w:rsidRPr="009D552F">
        <w:rPr>
          <w:rFonts w:ascii="Times New Roman" w:hAnsi="Times New Roman" w:cs="Times New Roman"/>
          <w:sz w:val="24"/>
          <w:szCs w:val="24"/>
        </w:rPr>
        <w:t xml:space="preserve"> and an opportunity for the patient/representative to actually review and approve the manuscript [</w:t>
      </w:r>
      <w:r w:rsidR="00640C1C" w:rsidRPr="009D552F">
        <w:rPr>
          <w:rFonts w:ascii="Times New Roman" w:hAnsi="Times New Roman" w:cs="Times New Roman"/>
          <w:sz w:val="24"/>
          <w:szCs w:val="24"/>
        </w:rPr>
        <w:t>1</w:t>
      </w:r>
      <w:ins w:id="235" w:author="user" w:date="2018-02-06T17:24:00Z">
        <w:r w:rsidR="00AB54BD">
          <w:rPr>
            <w:rFonts w:ascii="Times New Roman" w:hAnsi="Times New Roman" w:cs="Times New Roman"/>
            <w:sz w:val="24"/>
            <w:szCs w:val="24"/>
          </w:rPr>
          <w:t>1</w:t>
        </w:r>
      </w:ins>
      <w:del w:id="236" w:author="user" w:date="2018-02-06T17:24:00Z">
        <w:r w:rsidR="00640C1C" w:rsidRPr="009D552F" w:rsidDel="00AB54BD">
          <w:rPr>
            <w:rFonts w:ascii="Times New Roman" w:hAnsi="Times New Roman" w:cs="Times New Roman"/>
            <w:sz w:val="24"/>
            <w:szCs w:val="24"/>
          </w:rPr>
          <w:delText>2</w:delText>
        </w:r>
      </w:del>
      <w:r w:rsidR="005F7EE9" w:rsidRPr="009D552F">
        <w:rPr>
          <w:rFonts w:ascii="Times New Roman" w:hAnsi="Times New Roman" w:cs="Times New Roman"/>
          <w:sz w:val="24"/>
          <w:szCs w:val="24"/>
        </w:rPr>
        <w:t>]</w:t>
      </w:r>
      <w:r w:rsidR="00CA2494" w:rsidRPr="009D552F">
        <w:rPr>
          <w:rFonts w:ascii="Times New Roman" w:hAnsi="Times New Roman" w:cs="Times New Roman"/>
          <w:sz w:val="24"/>
          <w:szCs w:val="24"/>
        </w:rPr>
        <w:t xml:space="preserve"> and putting them up on their </w:t>
      </w:r>
      <w:del w:id="237" w:author="user" w:date="2018-02-06T17:26:00Z">
        <w:r w:rsidR="00CA2494" w:rsidRPr="009D552F" w:rsidDel="00FD7E55">
          <w:rPr>
            <w:rFonts w:ascii="Times New Roman" w:hAnsi="Times New Roman" w:cs="Times New Roman"/>
            <w:sz w:val="24"/>
            <w:szCs w:val="24"/>
          </w:rPr>
          <w:delText>websites</w:delText>
        </w:r>
      </w:del>
      <w:del w:id="238" w:author="user" w:date="2018-02-06T17:25:00Z">
        <w:r w:rsidR="00CA2494" w:rsidRPr="009D552F" w:rsidDel="00AB54BD">
          <w:rPr>
            <w:rFonts w:ascii="Times New Roman" w:hAnsi="Times New Roman" w:cs="Times New Roman"/>
            <w:sz w:val="24"/>
            <w:szCs w:val="24"/>
          </w:rPr>
          <w:delText xml:space="preserve"> is something that editors of Indian journals could strive towards</w:delText>
        </w:r>
      </w:del>
      <w:del w:id="239" w:author="user" w:date="2018-02-06T17:26:00Z">
        <w:r w:rsidR="00CA2494" w:rsidRPr="009D552F" w:rsidDel="00FD7E55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240" w:author="user" w:date="2018-02-06T17:26:00Z">
        <w:r w:rsidR="00FD7E55" w:rsidRPr="009D552F">
          <w:rPr>
            <w:rFonts w:ascii="Times New Roman" w:hAnsi="Times New Roman" w:cs="Times New Roman"/>
            <w:sz w:val="24"/>
            <w:szCs w:val="24"/>
          </w:rPr>
          <w:t>websites. While</w:t>
        </w:r>
        <w:r w:rsidR="00FD7E55">
          <w:rPr>
            <w:rFonts w:ascii="Times New Roman" w:hAnsi="Times New Roman" w:cs="Times New Roman"/>
            <w:sz w:val="24"/>
            <w:szCs w:val="24"/>
          </w:rPr>
          <w:t xml:space="preserve"> this may not always be possible in India given the differential cultural context and literacy </w:t>
        </w:r>
      </w:ins>
      <w:ins w:id="241" w:author="user" w:date="2018-02-06T17:27:00Z">
        <w:r w:rsidR="00FD7E55">
          <w:rPr>
            <w:rFonts w:ascii="Times New Roman" w:hAnsi="Times New Roman" w:cs="Times New Roman"/>
            <w:sz w:val="24"/>
            <w:szCs w:val="24"/>
          </w:rPr>
          <w:t>levels, informed</w:t>
        </w:r>
      </w:ins>
      <w:ins w:id="242" w:author="user" w:date="2018-02-06T17:26:00Z">
        <w:r w:rsidR="00FD7E55">
          <w:rPr>
            <w:rFonts w:ascii="Times New Roman" w:hAnsi="Times New Roman" w:cs="Times New Roman"/>
            <w:sz w:val="24"/>
            <w:szCs w:val="24"/>
          </w:rPr>
          <w:t xml:space="preserve"> consent is an imperative</w:t>
        </w:r>
      </w:ins>
      <w:ins w:id="243" w:author="user" w:date="2018-02-06T17:27:00Z">
        <w:r w:rsidR="00FD7E55">
          <w:rPr>
            <w:rFonts w:ascii="Times New Roman" w:hAnsi="Times New Roman" w:cs="Times New Roman"/>
            <w:sz w:val="24"/>
            <w:szCs w:val="24"/>
          </w:rPr>
          <w:t xml:space="preserve"> with the patient </w:t>
        </w:r>
      </w:ins>
      <w:ins w:id="244" w:author="user" w:date="2018-02-06T17:28:00Z">
        <w:r w:rsidR="00FD7E55">
          <w:rPr>
            <w:rFonts w:ascii="Times New Roman" w:hAnsi="Times New Roman" w:cs="Times New Roman"/>
            <w:sz w:val="24"/>
            <w:szCs w:val="24"/>
          </w:rPr>
          <w:t>receiving</w:t>
        </w:r>
      </w:ins>
      <w:ins w:id="245" w:author="user" w:date="2018-02-06T17:27:00Z">
        <w:r w:rsidR="00FD7E5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46" w:author="user" w:date="2018-02-06T17:28:00Z">
        <w:r w:rsidR="00FD7E55">
          <w:rPr>
            <w:rFonts w:ascii="Times New Roman" w:hAnsi="Times New Roman" w:cs="Times New Roman"/>
            <w:sz w:val="24"/>
            <w:szCs w:val="24"/>
          </w:rPr>
          <w:t xml:space="preserve">an adequate explanation about the risks of revealing identity or disclosure of </w:t>
        </w:r>
      </w:ins>
      <w:ins w:id="247" w:author="user" w:date="2018-02-06T17:30:00Z">
        <w:r w:rsidR="00FD7E55">
          <w:rPr>
            <w:rFonts w:ascii="Times New Roman" w:hAnsi="Times New Roman" w:cs="Times New Roman"/>
            <w:sz w:val="24"/>
            <w:szCs w:val="24"/>
          </w:rPr>
          <w:t>sensitive, private</w:t>
        </w:r>
      </w:ins>
      <w:ins w:id="248" w:author="user" w:date="2018-02-06T17:28:00Z">
        <w:r w:rsidR="00FD7E55">
          <w:rPr>
            <w:rFonts w:ascii="Times New Roman" w:hAnsi="Times New Roman" w:cs="Times New Roman"/>
            <w:sz w:val="24"/>
            <w:szCs w:val="24"/>
          </w:rPr>
          <w:t xml:space="preserve"> information where applicable.</w:t>
        </w:r>
      </w:ins>
      <w:ins w:id="249" w:author="user" w:date="2018-02-06T17:26:00Z">
        <w:r w:rsidR="00FD7E5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A2494"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="00FE6899" w:rsidRPr="009D552F">
        <w:rPr>
          <w:rFonts w:ascii="Times New Roman" w:hAnsi="Times New Roman" w:cs="Times New Roman"/>
          <w:sz w:val="24"/>
          <w:szCs w:val="24"/>
        </w:rPr>
        <w:t>Among</w:t>
      </w:r>
      <w:r w:rsidR="00ED4959" w:rsidRPr="009D552F">
        <w:rPr>
          <w:rFonts w:ascii="Times New Roman" w:hAnsi="Times New Roman" w:cs="Times New Roman"/>
          <w:sz w:val="24"/>
          <w:szCs w:val="24"/>
        </w:rPr>
        <w:t xml:space="preserve"> </w:t>
      </w:r>
      <w:r w:rsidR="00AD18F9" w:rsidRPr="009D552F">
        <w:rPr>
          <w:rFonts w:ascii="Times New Roman" w:hAnsi="Times New Roman" w:cs="Times New Roman"/>
          <w:sz w:val="24"/>
          <w:szCs w:val="24"/>
        </w:rPr>
        <w:t>all the sub-items of the CARE checklist, this is probably the most important of all and must be given due attention</w:t>
      </w:r>
      <w:r w:rsidR="00521FAB" w:rsidRPr="009D552F">
        <w:rPr>
          <w:rFonts w:ascii="Times New Roman" w:hAnsi="Times New Roman" w:cs="Times New Roman"/>
          <w:sz w:val="24"/>
          <w:szCs w:val="24"/>
        </w:rPr>
        <w:t xml:space="preserve"> by authors, peer reviewers and editors.</w:t>
      </w:r>
    </w:p>
    <w:p w14:paraId="071994C4" w14:textId="2D0886D5" w:rsidR="00AD18F9" w:rsidRPr="009D552F" w:rsidRDefault="00FD7E55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250" w:author="user" w:date="2018-02-06T17:35:00Z">
        <w:r>
          <w:rPr>
            <w:rFonts w:ascii="Times New Roman" w:hAnsi="Times New Roman" w:cs="Times New Roman"/>
            <w:sz w:val="24"/>
            <w:szCs w:val="24"/>
          </w:rPr>
          <w:t>Our</w:t>
        </w:r>
      </w:ins>
      <w:del w:id="251" w:author="user" w:date="2018-02-06T17:35:00Z">
        <w:r w:rsidR="005F7EE9" w:rsidRPr="009D552F" w:rsidDel="00FD7E55">
          <w:rPr>
            <w:rFonts w:ascii="Times New Roman" w:hAnsi="Times New Roman" w:cs="Times New Roman"/>
            <w:sz w:val="24"/>
            <w:szCs w:val="24"/>
          </w:rPr>
          <w:delText>This</w:delText>
        </w:r>
      </w:del>
      <w:r w:rsidR="00AD18F9" w:rsidRPr="009D552F">
        <w:rPr>
          <w:rFonts w:ascii="Times New Roman" w:hAnsi="Times New Roman" w:cs="Times New Roman"/>
          <w:sz w:val="24"/>
          <w:szCs w:val="24"/>
        </w:rPr>
        <w:t xml:space="preserve"> study is limited by </w:t>
      </w:r>
      <w:ins w:id="252" w:author="user" w:date="2018-02-06T17:36:00Z">
        <w:r w:rsidR="004F5961">
          <w:rPr>
            <w:rFonts w:ascii="Times New Roman" w:hAnsi="Times New Roman" w:cs="Times New Roman"/>
            <w:sz w:val="24"/>
            <w:szCs w:val="24"/>
          </w:rPr>
          <w:t xml:space="preserve">including only those articles published under the “Case Report” </w:t>
        </w:r>
      </w:ins>
      <w:ins w:id="253" w:author="user" w:date="2018-02-06T17:37:00Z">
        <w:r w:rsidR="004F5961">
          <w:rPr>
            <w:rFonts w:ascii="Times New Roman" w:hAnsi="Times New Roman" w:cs="Times New Roman"/>
            <w:sz w:val="24"/>
            <w:szCs w:val="24"/>
          </w:rPr>
          <w:t>s</w:t>
        </w:r>
      </w:ins>
      <w:ins w:id="254" w:author="user" w:date="2018-02-06T17:36:00Z">
        <w:r w:rsidR="004F5961">
          <w:rPr>
            <w:rFonts w:ascii="Times New Roman" w:hAnsi="Times New Roman" w:cs="Times New Roman"/>
            <w:sz w:val="24"/>
            <w:szCs w:val="24"/>
          </w:rPr>
          <w:t xml:space="preserve">ection of </w:t>
        </w:r>
      </w:ins>
      <w:ins w:id="255" w:author="user" w:date="2018-02-06T17:39:00Z">
        <w:r w:rsidR="004F5961">
          <w:rPr>
            <w:rFonts w:ascii="Times New Roman" w:hAnsi="Times New Roman" w:cs="Times New Roman"/>
            <w:sz w:val="24"/>
            <w:szCs w:val="24"/>
          </w:rPr>
          <w:t>journals. We</w:t>
        </w:r>
      </w:ins>
      <w:ins w:id="256" w:author="user" w:date="2018-02-06T17:37:00Z">
        <w:r w:rsidR="004F5961">
          <w:rPr>
            <w:rFonts w:ascii="Times New Roman" w:hAnsi="Times New Roman" w:cs="Times New Roman"/>
            <w:sz w:val="24"/>
            <w:szCs w:val="24"/>
          </w:rPr>
          <w:t xml:space="preserve"> could have thus missed out case report</w:t>
        </w:r>
      </w:ins>
      <w:ins w:id="257" w:author="user" w:date="2018-02-06T17:40:00Z">
        <w:r w:rsidR="004F5961">
          <w:rPr>
            <w:rFonts w:ascii="Times New Roman" w:hAnsi="Times New Roman" w:cs="Times New Roman"/>
            <w:sz w:val="24"/>
            <w:szCs w:val="24"/>
          </w:rPr>
          <w:t>s</w:t>
        </w:r>
      </w:ins>
      <w:ins w:id="258" w:author="user" w:date="2018-02-06T17:37:00Z">
        <w:r w:rsidR="004F5961">
          <w:rPr>
            <w:rFonts w:ascii="Times New Roman" w:hAnsi="Times New Roman" w:cs="Times New Roman"/>
            <w:sz w:val="24"/>
            <w:szCs w:val="24"/>
          </w:rPr>
          <w:t xml:space="preserve"> published under other sections such as </w:t>
        </w:r>
      </w:ins>
      <w:ins w:id="259" w:author="user" w:date="2018-02-06T17:38:00Z">
        <w:r w:rsidR="004F5961">
          <w:rPr>
            <w:rFonts w:ascii="Times New Roman" w:hAnsi="Times New Roman" w:cs="Times New Roman"/>
            <w:sz w:val="24"/>
            <w:szCs w:val="24"/>
          </w:rPr>
          <w:t>“letter to editor”, “images in medicine”, “case snippet</w:t>
        </w:r>
      </w:ins>
      <w:ins w:id="260" w:author="user" w:date="2018-02-06T17:39:00Z">
        <w:r w:rsidR="004F5961">
          <w:rPr>
            <w:rFonts w:ascii="Times New Roman" w:hAnsi="Times New Roman" w:cs="Times New Roman"/>
            <w:sz w:val="24"/>
            <w:szCs w:val="24"/>
          </w:rPr>
          <w:t>s</w:t>
        </w:r>
      </w:ins>
      <w:ins w:id="261" w:author="user" w:date="2018-02-06T17:38:00Z">
        <w:r w:rsidR="004F5961">
          <w:rPr>
            <w:rFonts w:ascii="Times New Roman" w:hAnsi="Times New Roman" w:cs="Times New Roman"/>
            <w:sz w:val="24"/>
            <w:szCs w:val="24"/>
          </w:rPr>
          <w:t>” or even “e-case report</w:t>
        </w:r>
      </w:ins>
      <w:ins w:id="262" w:author="user" w:date="2018-02-06T17:39:00Z">
        <w:r w:rsidR="004F5961">
          <w:rPr>
            <w:rFonts w:ascii="Times New Roman" w:hAnsi="Times New Roman" w:cs="Times New Roman"/>
            <w:sz w:val="24"/>
            <w:szCs w:val="24"/>
          </w:rPr>
          <w:t>s”.</w:t>
        </w:r>
      </w:ins>
      <w:ins w:id="263" w:author="user" w:date="2018-02-06T17:40:00Z">
        <w:r w:rsidR="004F596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moveToRangeStart w:id="264" w:author="user" w:date="2018-02-06T17:40:00Z" w:name="move505702176"/>
      <w:moveTo w:id="265" w:author="user" w:date="2018-02-06T17:40:00Z">
        <w:r w:rsidR="004F5961" w:rsidRPr="009D552F">
          <w:rPr>
            <w:rFonts w:ascii="Times New Roman" w:hAnsi="Times New Roman" w:cs="Times New Roman"/>
            <w:sz w:val="24"/>
            <w:szCs w:val="24"/>
          </w:rPr>
          <w:t xml:space="preserve">It is also restricted to medical journals only, </w:t>
        </w:r>
      </w:moveTo>
      <w:ins w:id="266" w:author="user" w:date="2018-02-06T17:40:00Z">
        <w:r w:rsidR="004F5961">
          <w:rPr>
            <w:rFonts w:ascii="Times New Roman" w:hAnsi="Times New Roman" w:cs="Times New Roman"/>
            <w:sz w:val="24"/>
            <w:szCs w:val="24"/>
          </w:rPr>
          <w:t xml:space="preserve">and that too </w:t>
        </w:r>
      </w:ins>
      <w:moveTo w:id="267" w:author="user" w:date="2018-02-06T17:40:00Z">
        <w:r w:rsidR="004F5961" w:rsidRPr="009D552F">
          <w:rPr>
            <w:rFonts w:ascii="Times New Roman" w:hAnsi="Times New Roman" w:cs="Times New Roman"/>
            <w:sz w:val="24"/>
            <w:szCs w:val="24"/>
          </w:rPr>
          <w:t>from a single database [</w:t>
        </w:r>
        <w:proofErr w:type="gramStart"/>
        <w:r w:rsidR="004F5961" w:rsidRPr="009D552F">
          <w:rPr>
            <w:rFonts w:ascii="Times New Roman" w:hAnsi="Times New Roman" w:cs="Times New Roman"/>
            <w:sz w:val="24"/>
            <w:szCs w:val="24"/>
          </w:rPr>
          <w:t>Pub</w:t>
        </w:r>
      </w:moveTo>
      <w:ins w:id="268" w:author="user" w:date="2018-02-06T17:41:00Z">
        <w:r w:rsidR="004F5961">
          <w:rPr>
            <w:rFonts w:ascii="Times New Roman" w:hAnsi="Times New Roman" w:cs="Times New Roman"/>
            <w:sz w:val="24"/>
            <w:szCs w:val="24"/>
          </w:rPr>
          <w:t>M</w:t>
        </w:r>
      </w:ins>
      <w:moveTo w:id="269" w:author="user" w:date="2018-02-06T17:40:00Z">
        <w:del w:id="270" w:author="user" w:date="2018-02-06T17:41:00Z">
          <w:r w:rsidR="004F5961" w:rsidRPr="009D552F" w:rsidDel="004F5961">
            <w:rPr>
              <w:rFonts w:ascii="Times New Roman" w:hAnsi="Times New Roman" w:cs="Times New Roman"/>
              <w:sz w:val="24"/>
              <w:szCs w:val="24"/>
            </w:rPr>
            <w:delText>m</w:delText>
          </w:r>
        </w:del>
        <w:r w:rsidR="004F5961" w:rsidRPr="009D552F">
          <w:rPr>
            <w:rFonts w:ascii="Times New Roman" w:hAnsi="Times New Roman" w:cs="Times New Roman"/>
            <w:sz w:val="24"/>
            <w:szCs w:val="24"/>
          </w:rPr>
          <w:t>ed</w:t>
        </w:r>
        <w:proofErr w:type="gramEnd"/>
        <w:r w:rsidR="004F5961" w:rsidRPr="009D552F">
          <w:rPr>
            <w:rFonts w:ascii="Times New Roman" w:hAnsi="Times New Roman" w:cs="Times New Roman"/>
            <w:sz w:val="24"/>
            <w:szCs w:val="24"/>
          </w:rPr>
          <w:t>]</w:t>
        </w:r>
      </w:moveTo>
      <w:ins w:id="271" w:author="user" w:date="2018-02-06T17:46:00Z">
        <w:r w:rsidR="004B19A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moveTo w:id="272" w:author="user" w:date="2018-02-06T17:40:00Z">
        <w:del w:id="273" w:author="user" w:date="2018-02-06T17:46:00Z">
          <w:r w:rsidR="004F5961" w:rsidRPr="009D552F" w:rsidDel="004B19AE">
            <w:rPr>
              <w:rFonts w:ascii="Times New Roman" w:hAnsi="Times New Roman" w:cs="Times New Roman"/>
              <w:sz w:val="24"/>
              <w:szCs w:val="24"/>
            </w:rPr>
            <w:delText xml:space="preserve"> and </w:delText>
          </w:r>
        </w:del>
        <w:r w:rsidR="004F5961" w:rsidRPr="009D552F">
          <w:rPr>
            <w:rFonts w:ascii="Times New Roman" w:hAnsi="Times New Roman" w:cs="Times New Roman"/>
            <w:sz w:val="24"/>
            <w:szCs w:val="24"/>
          </w:rPr>
          <w:t xml:space="preserve">for a single year </w:t>
        </w:r>
        <w:del w:id="274" w:author="user" w:date="2018-02-06T17:43:00Z">
          <w:r w:rsidR="004F5961" w:rsidRPr="009D552F" w:rsidDel="004F5961">
            <w:rPr>
              <w:rFonts w:ascii="Times New Roman" w:hAnsi="Times New Roman" w:cs="Times New Roman"/>
              <w:sz w:val="24"/>
              <w:szCs w:val="24"/>
            </w:rPr>
            <w:delText>only.</w:delText>
          </w:r>
        </w:del>
        <w:ins w:id="275" w:author="user" w:date="2018-02-06T17:43:00Z">
          <w:r w:rsidR="004F5961" w:rsidRPr="009D552F">
            <w:rPr>
              <w:rFonts w:ascii="Times New Roman" w:hAnsi="Times New Roman" w:cs="Times New Roman"/>
              <w:sz w:val="24"/>
              <w:szCs w:val="24"/>
            </w:rPr>
            <w:t>only.</w:t>
          </w:r>
        </w:ins>
      </w:moveTo>
      <w:ins w:id="276" w:author="user" w:date="2018-02-06T17:43:00Z">
        <w:r w:rsidR="004F5961">
          <w:rPr>
            <w:rFonts w:ascii="Times New Roman" w:hAnsi="Times New Roman" w:cs="Times New Roman"/>
            <w:sz w:val="24"/>
            <w:szCs w:val="24"/>
          </w:rPr>
          <w:t xml:space="preserve"> We</w:t>
        </w:r>
      </w:ins>
      <w:ins w:id="277" w:author="user" w:date="2018-02-06T17:41:00Z">
        <w:r w:rsidR="004F5961">
          <w:rPr>
            <w:rFonts w:ascii="Times New Roman" w:hAnsi="Times New Roman" w:cs="Times New Roman"/>
            <w:sz w:val="24"/>
            <w:szCs w:val="24"/>
          </w:rPr>
          <w:t xml:space="preserve"> did not include surgical ca</w:t>
        </w:r>
      </w:ins>
      <w:ins w:id="278" w:author="user" w:date="2018-02-06T17:44:00Z">
        <w:r w:rsidR="004F5961">
          <w:rPr>
            <w:rFonts w:ascii="Times New Roman" w:hAnsi="Times New Roman" w:cs="Times New Roman"/>
            <w:sz w:val="24"/>
            <w:szCs w:val="24"/>
          </w:rPr>
          <w:t>s</w:t>
        </w:r>
      </w:ins>
      <w:ins w:id="279" w:author="user" w:date="2018-02-06T17:41:00Z">
        <w:r w:rsidR="004F5961">
          <w:rPr>
            <w:rFonts w:ascii="Times New Roman" w:hAnsi="Times New Roman" w:cs="Times New Roman"/>
            <w:sz w:val="24"/>
            <w:szCs w:val="24"/>
          </w:rPr>
          <w:t xml:space="preserve">e reports as there exist a different set of guidelines for them called the </w:t>
        </w:r>
        <w:r w:rsidR="004F5961" w:rsidRPr="004F5961">
          <w:rPr>
            <w:rFonts w:ascii="Times New Roman" w:hAnsi="Times New Roman" w:cs="Times New Roman"/>
            <w:sz w:val="24"/>
            <w:szCs w:val="24"/>
            <w:u w:val="single"/>
            <w:rPrChange w:id="280" w:author="user" w:date="2018-02-06T17:4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</w:t>
        </w:r>
        <w:r w:rsidR="004F5961">
          <w:rPr>
            <w:rFonts w:ascii="Times New Roman" w:hAnsi="Times New Roman" w:cs="Times New Roman"/>
            <w:sz w:val="24"/>
            <w:szCs w:val="24"/>
          </w:rPr>
          <w:t xml:space="preserve">urgical </w:t>
        </w:r>
        <w:r w:rsidR="004F5961" w:rsidRPr="004F5961">
          <w:rPr>
            <w:rFonts w:ascii="Times New Roman" w:hAnsi="Times New Roman" w:cs="Times New Roman"/>
            <w:sz w:val="24"/>
            <w:szCs w:val="24"/>
            <w:u w:val="single"/>
            <w:rPrChange w:id="281" w:author="user" w:date="2018-02-06T17:4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C</w:t>
        </w:r>
      </w:ins>
      <w:ins w:id="282" w:author="user" w:date="2018-02-06T17:42:00Z">
        <w:r w:rsidR="004F5961" w:rsidRPr="004F5961">
          <w:rPr>
            <w:rFonts w:ascii="Times New Roman" w:hAnsi="Times New Roman" w:cs="Times New Roman"/>
            <w:sz w:val="24"/>
            <w:szCs w:val="24"/>
            <w:u w:val="single"/>
            <w:rPrChange w:id="283" w:author="user" w:date="2018-02-06T17:4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</w:t>
        </w:r>
      </w:ins>
      <w:ins w:id="284" w:author="user" w:date="2018-02-06T17:41:00Z">
        <w:r w:rsidR="004F5961">
          <w:rPr>
            <w:rFonts w:ascii="Times New Roman" w:hAnsi="Times New Roman" w:cs="Times New Roman"/>
            <w:sz w:val="24"/>
            <w:szCs w:val="24"/>
          </w:rPr>
          <w:t xml:space="preserve">se </w:t>
        </w:r>
      </w:ins>
      <w:ins w:id="285" w:author="user" w:date="2018-02-06T17:42:00Z">
        <w:r w:rsidR="004F5961" w:rsidRPr="004F5961">
          <w:rPr>
            <w:rFonts w:ascii="Times New Roman" w:hAnsi="Times New Roman" w:cs="Times New Roman"/>
            <w:sz w:val="24"/>
            <w:szCs w:val="24"/>
            <w:u w:val="single"/>
            <w:rPrChange w:id="286" w:author="user" w:date="2018-02-06T17:4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</w:t>
        </w:r>
        <w:r w:rsidR="004F5961" w:rsidRPr="004B19AE">
          <w:rPr>
            <w:rFonts w:ascii="Times New Roman" w:hAnsi="Times New Roman" w:cs="Times New Roman"/>
            <w:sz w:val="24"/>
            <w:szCs w:val="24"/>
            <w:u w:val="single"/>
          </w:rPr>
          <w:t>e</w:t>
        </w:r>
        <w:r w:rsidR="004F5961">
          <w:rPr>
            <w:rFonts w:ascii="Times New Roman" w:hAnsi="Times New Roman" w:cs="Times New Roman"/>
            <w:sz w:val="24"/>
            <w:szCs w:val="24"/>
          </w:rPr>
          <w:t>ports</w:t>
        </w:r>
      </w:ins>
      <w:ins w:id="287" w:author="user" w:date="2018-02-06T17:43:00Z">
        <w:r w:rsidR="004F5961">
          <w:rPr>
            <w:rFonts w:ascii="Times New Roman" w:hAnsi="Times New Roman" w:cs="Times New Roman"/>
            <w:sz w:val="24"/>
            <w:szCs w:val="24"/>
          </w:rPr>
          <w:t xml:space="preserve"> [SCARE] guidelines [12].</w:t>
        </w:r>
      </w:ins>
      <w:ins w:id="288" w:author="user" w:date="2018-02-06T17:44:00Z">
        <w:r w:rsidR="004F5961">
          <w:rPr>
            <w:rFonts w:ascii="Times New Roman" w:hAnsi="Times New Roman" w:cs="Times New Roman"/>
            <w:sz w:val="24"/>
            <w:szCs w:val="24"/>
          </w:rPr>
          <w:t>Also, the study was</w:t>
        </w:r>
      </w:ins>
      <w:moveTo w:id="289" w:author="user" w:date="2018-02-06T17:40:00Z">
        <w:r w:rsidR="004F5961" w:rsidRPr="009D552F">
          <w:rPr>
            <w:rFonts w:ascii="Times New Roman" w:hAnsi="Times New Roman" w:cs="Times New Roman"/>
            <w:sz w:val="24"/>
            <w:szCs w:val="24"/>
          </w:rPr>
          <w:t xml:space="preserve"> </w:t>
        </w:r>
      </w:moveTo>
      <w:moveToRangeEnd w:id="264"/>
      <w:del w:id="290" w:author="user" w:date="2018-02-06T17:44:00Z">
        <w:r w:rsidR="00AD18F9" w:rsidRPr="009D552F" w:rsidDel="004F5961">
          <w:rPr>
            <w:rFonts w:ascii="Times New Roman" w:hAnsi="Times New Roman" w:cs="Times New Roman"/>
            <w:sz w:val="24"/>
            <w:szCs w:val="24"/>
          </w:rPr>
          <w:delText xml:space="preserve">being </w:delText>
        </w:r>
      </w:del>
      <w:r w:rsidR="00AD18F9" w:rsidRPr="009D552F">
        <w:rPr>
          <w:rFonts w:ascii="Times New Roman" w:hAnsi="Times New Roman" w:cs="Times New Roman"/>
          <w:sz w:val="24"/>
          <w:szCs w:val="24"/>
        </w:rPr>
        <w:t xml:space="preserve">done only two years after the </w:t>
      </w:r>
      <w:del w:id="291" w:author="user" w:date="2018-02-06T17:44:00Z">
        <w:r w:rsidR="00AD18F9" w:rsidRPr="009D552F" w:rsidDel="004F5961">
          <w:rPr>
            <w:rFonts w:ascii="Times New Roman" w:hAnsi="Times New Roman" w:cs="Times New Roman"/>
            <w:sz w:val="24"/>
            <w:szCs w:val="24"/>
          </w:rPr>
          <w:delText xml:space="preserve">actual </w:delText>
        </w:r>
      </w:del>
      <w:r w:rsidR="00AD18F9" w:rsidRPr="009D552F">
        <w:rPr>
          <w:rFonts w:ascii="Times New Roman" w:hAnsi="Times New Roman" w:cs="Times New Roman"/>
          <w:sz w:val="24"/>
          <w:szCs w:val="24"/>
        </w:rPr>
        <w:t xml:space="preserve">publication of the guidelines and </w:t>
      </w:r>
      <w:ins w:id="292" w:author="user" w:date="2018-02-06T17:45:00Z">
        <w:r w:rsidR="004F5961">
          <w:rPr>
            <w:rFonts w:ascii="Times New Roman" w:hAnsi="Times New Roman" w:cs="Times New Roman"/>
            <w:sz w:val="24"/>
            <w:szCs w:val="24"/>
          </w:rPr>
          <w:t xml:space="preserve">this time period may have been </w:t>
        </w:r>
      </w:ins>
      <w:ins w:id="293" w:author="user" w:date="2018-02-06T17:53:00Z">
        <w:r w:rsidR="004B19AE">
          <w:rPr>
            <w:rFonts w:ascii="Times New Roman" w:hAnsi="Times New Roman" w:cs="Times New Roman"/>
            <w:sz w:val="24"/>
            <w:szCs w:val="24"/>
          </w:rPr>
          <w:t xml:space="preserve">inadequate </w:t>
        </w:r>
      </w:ins>
      <w:del w:id="294" w:author="user" w:date="2018-02-06T17:45:00Z">
        <w:r w:rsidR="00AD18F9" w:rsidRPr="009D552F" w:rsidDel="004F5961">
          <w:rPr>
            <w:rFonts w:ascii="Times New Roman" w:hAnsi="Times New Roman" w:cs="Times New Roman"/>
            <w:sz w:val="24"/>
            <w:szCs w:val="24"/>
          </w:rPr>
          <w:delText xml:space="preserve">it is likely that there is not </w:delText>
        </w:r>
      </w:del>
      <w:del w:id="295" w:author="user" w:date="2018-02-06T17:53:00Z">
        <w:r w:rsidR="00AD18F9" w:rsidRPr="009D552F" w:rsidDel="004B19AE">
          <w:rPr>
            <w:rFonts w:ascii="Times New Roman" w:hAnsi="Times New Roman" w:cs="Times New Roman"/>
            <w:sz w:val="24"/>
            <w:szCs w:val="24"/>
          </w:rPr>
          <w:delText xml:space="preserve">adequate </w:delText>
        </w:r>
      </w:del>
      <w:ins w:id="296" w:author="user" w:date="2018-02-06T17:45:00Z">
        <w:r w:rsidR="004F5961">
          <w:rPr>
            <w:rFonts w:ascii="Times New Roman" w:hAnsi="Times New Roman" w:cs="Times New Roman"/>
            <w:sz w:val="24"/>
            <w:szCs w:val="24"/>
          </w:rPr>
          <w:t xml:space="preserve">for both dissemination and </w:t>
        </w:r>
      </w:ins>
      <w:r w:rsidR="00AD18F9" w:rsidRPr="009D552F">
        <w:rPr>
          <w:rFonts w:ascii="Times New Roman" w:hAnsi="Times New Roman" w:cs="Times New Roman"/>
          <w:sz w:val="24"/>
          <w:szCs w:val="24"/>
        </w:rPr>
        <w:t>awareness</w:t>
      </w:r>
      <w:del w:id="297" w:author="user" w:date="2018-02-06T17:45:00Z">
        <w:r w:rsidR="00AD18F9" w:rsidRPr="009D552F" w:rsidDel="004F5961">
          <w:rPr>
            <w:rFonts w:ascii="Times New Roman" w:hAnsi="Times New Roman" w:cs="Times New Roman"/>
            <w:sz w:val="24"/>
            <w:szCs w:val="24"/>
          </w:rPr>
          <w:delText xml:space="preserve"> about it</w:delText>
        </w:r>
      </w:del>
      <w:r w:rsidR="00AD18F9" w:rsidRPr="009D552F">
        <w:rPr>
          <w:rFonts w:ascii="Times New Roman" w:hAnsi="Times New Roman" w:cs="Times New Roman"/>
          <w:sz w:val="24"/>
          <w:szCs w:val="24"/>
        </w:rPr>
        <w:t xml:space="preserve">. </w:t>
      </w:r>
      <w:moveFromRangeStart w:id="298" w:author="user" w:date="2018-02-06T17:40:00Z" w:name="move505702176"/>
      <w:moveFrom w:id="299" w:author="user" w:date="2018-02-06T17:40:00Z">
        <w:r w:rsidR="00AD18F9" w:rsidRPr="009D552F" w:rsidDel="004F5961">
          <w:rPr>
            <w:rFonts w:ascii="Times New Roman" w:hAnsi="Times New Roman" w:cs="Times New Roman"/>
            <w:sz w:val="24"/>
            <w:szCs w:val="24"/>
          </w:rPr>
          <w:t xml:space="preserve">It is also restricted to medical journals only, from a single database [Pubmed] and for a single year only. </w:t>
        </w:r>
      </w:moveFrom>
      <w:moveFromRangeEnd w:id="298"/>
    </w:p>
    <w:p w14:paraId="7B6CDFF7" w14:textId="199243DE" w:rsidR="00521FAB" w:rsidRPr="00EA05A7" w:rsidRDefault="00521FAB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552F">
        <w:rPr>
          <w:rFonts w:ascii="Times New Roman" w:hAnsi="Times New Roman" w:cs="Times New Roman"/>
          <w:sz w:val="24"/>
          <w:szCs w:val="24"/>
        </w:rPr>
        <w:t xml:space="preserve">In summary, an audit of Indian medical journals publishing case reports showed inadequate adherence to the CARE 2013 guidelines. This can be addressed by creating greater awareness </w:t>
      </w:r>
      <w:r w:rsidRPr="009D552F">
        <w:rPr>
          <w:rFonts w:ascii="Times New Roman" w:hAnsi="Times New Roman" w:cs="Times New Roman"/>
          <w:sz w:val="24"/>
          <w:szCs w:val="24"/>
        </w:rPr>
        <w:lastRenderedPageBreak/>
        <w:t xml:space="preserve">about using these guidelines. As informed consent is a metric of autonomy, </w:t>
      </w:r>
      <w:r w:rsidR="001C64AB" w:rsidRPr="009D552F">
        <w:rPr>
          <w:rFonts w:ascii="Times New Roman" w:hAnsi="Times New Roman" w:cs="Times New Roman"/>
          <w:sz w:val="24"/>
          <w:szCs w:val="24"/>
        </w:rPr>
        <w:t>all three stakeholders- authors, peer reviewers and editors must ensure it</w:t>
      </w:r>
      <w:ins w:id="300" w:author="user" w:date="2018-02-06T17:48:00Z">
        <w:r w:rsidR="004B19AE">
          <w:rPr>
            <w:rFonts w:ascii="Times New Roman" w:hAnsi="Times New Roman" w:cs="Times New Roman"/>
            <w:sz w:val="24"/>
            <w:szCs w:val="24"/>
          </w:rPr>
          <w:t>’</w:t>
        </w:r>
      </w:ins>
      <w:r w:rsidR="001C64AB" w:rsidRPr="009D552F">
        <w:rPr>
          <w:rFonts w:ascii="Times New Roman" w:hAnsi="Times New Roman" w:cs="Times New Roman"/>
          <w:sz w:val="24"/>
          <w:szCs w:val="24"/>
        </w:rPr>
        <w:t>s reporting in all case reports.</w:t>
      </w:r>
      <w:r w:rsidR="001C64AB" w:rsidRPr="00EA05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912D9" w14:textId="77777777" w:rsidR="00181370" w:rsidRPr="00EA05A7" w:rsidRDefault="00181370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B4DC16" w14:textId="77777777" w:rsidR="00181370" w:rsidRPr="00EA05A7" w:rsidRDefault="00181370" w:rsidP="00EA05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t>Financial support</w:t>
      </w:r>
    </w:p>
    <w:p w14:paraId="796BF5E1" w14:textId="77777777" w:rsidR="00181370" w:rsidRPr="00EA05A7" w:rsidRDefault="00181370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sz w:val="24"/>
          <w:szCs w:val="24"/>
        </w:rPr>
        <w:t>None</w:t>
      </w:r>
    </w:p>
    <w:p w14:paraId="3DC4BA4A" w14:textId="77777777" w:rsidR="00181370" w:rsidRPr="00EA05A7" w:rsidRDefault="00181370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B84F8" w14:textId="77777777" w:rsidR="00181370" w:rsidRPr="00EA05A7" w:rsidRDefault="00181370" w:rsidP="00EA05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b/>
          <w:sz w:val="24"/>
          <w:szCs w:val="24"/>
        </w:rPr>
        <w:t>Conflict of interest</w:t>
      </w:r>
    </w:p>
    <w:p w14:paraId="03990101" w14:textId="77777777" w:rsidR="00181370" w:rsidRPr="00EA05A7" w:rsidRDefault="00181370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sz w:val="24"/>
          <w:szCs w:val="24"/>
        </w:rPr>
        <w:t>None</w:t>
      </w:r>
    </w:p>
    <w:p w14:paraId="1FC82DDA" w14:textId="77777777" w:rsidR="00AD18F9" w:rsidRPr="00EA05A7" w:rsidRDefault="00AD18F9" w:rsidP="00EA05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3B74C" w14:textId="77777777" w:rsidR="00E35D54" w:rsidRPr="00EA05A7" w:rsidRDefault="00E35D54" w:rsidP="00EA0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05A7">
        <w:rPr>
          <w:rFonts w:ascii="Times New Roman" w:hAnsi="Times New Roman" w:cs="Times New Roman"/>
          <w:sz w:val="24"/>
          <w:szCs w:val="24"/>
        </w:rPr>
        <w:br w:type="page"/>
      </w:r>
      <w:r w:rsidR="0013732E" w:rsidRPr="00EA05A7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14:paraId="06EBB3CF" w14:textId="77777777" w:rsidR="0013732E" w:rsidRPr="00EA05A7" w:rsidRDefault="0013732E" w:rsidP="00EA05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sz w:val="24"/>
          <w:szCs w:val="24"/>
        </w:rPr>
        <w:t xml:space="preserve">Carey JC. The importance of case reports in advancing scientific knowledge of rare diseases. </w:t>
      </w:r>
      <w:proofErr w:type="spellStart"/>
      <w:r w:rsidRPr="00EA05A7">
        <w:rPr>
          <w:rFonts w:ascii="Times New Roman" w:hAnsi="Times New Roman" w:cs="Times New Roman"/>
          <w:sz w:val="24"/>
          <w:szCs w:val="24"/>
        </w:rPr>
        <w:t>Adv</w:t>
      </w:r>
      <w:proofErr w:type="spellEnd"/>
      <w:r w:rsidRPr="00EA0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5A7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A05A7">
        <w:rPr>
          <w:rFonts w:ascii="Times New Roman" w:hAnsi="Times New Roman" w:cs="Times New Roman"/>
          <w:sz w:val="24"/>
          <w:szCs w:val="24"/>
        </w:rPr>
        <w:t xml:space="preserve"> Med Biol. 2010; 686: 77-86.</w:t>
      </w:r>
    </w:p>
    <w:p w14:paraId="1B5DAD78" w14:textId="77777777" w:rsidR="00157306" w:rsidRPr="00EA05A7" w:rsidDel="004B19AE" w:rsidRDefault="00157306" w:rsidP="00EA05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del w:id="301" w:author="user" w:date="2018-02-06T17:50:00Z"/>
          <w:rFonts w:ascii="Times New Roman" w:hAnsi="Times New Roman" w:cs="Times New Roman"/>
          <w:sz w:val="24"/>
          <w:szCs w:val="24"/>
        </w:rPr>
      </w:pPr>
    </w:p>
    <w:p w14:paraId="73D4A0F1" w14:textId="2A543241" w:rsidR="00DE4855" w:rsidRPr="004B19AE" w:rsidDel="004B19AE" w:rsidRDefault="00DE4855" w:rsidP="004B19AE">
      <w:pPr>
        <w:rPr>
          <w:del w:id="302" w:author="user" w:date="2018-02-06T17:50:00Z"/>
          <w:rFonts w:ascii="Times New Roman" w:hAnsi="Times New Roman" w:cs="Times New Roman"/>
          <w:sz w:val="24"/>
          <w:szCs w:val="24"/>
          <w:rPrChange w:id="303" w:author="user" w:date="2018-02-06T17:50:00Z">
            <w:rPr>
              <w:del w:id="304" w:author="user" w:date="2018-02-06T17:50:00Z"/>
            </w:rPr>
          </w:rPrChange>
        </w:rPr>
        <w:pPrChange w:id="305" w:author="user" w:date="2018-02-06T17:50:00Z">
          <w:pPr>
            <w:pStyle w:val="ListParagraph"/>
            <w:numPr>
              <w:numId w:val="1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ind w:hanging="360"/>
            <w:jc w:val="both"/>
          </w:pPr>
        </w:pPrChange>
      </w:pPr>
      <w:del w:id="306" w:author="user" w:date="2018-02-06T17:50:00Z">
        <w:r w:rsidRPr="004B19AE" w:rsidDel="004B19AE">
          <w:rPr>
            <w:rFonts w:ascii="Times New Roman" w:hAnsi="Times New Roman" w:cs="Times New Roman"/>
            <w:sz w:val="24"/>
            <w:szCs w:val="24"/>
            <w:rPrChange w:id="307" w:author="user" w:date="2018-02-06T17:50:00Z">
              <w:rPr/>
            </w:rPrChange>
          </w:rPr>
          <w:delText xml:space="preserve">Sudhakaran S, </w:delText>
        </w:r>
        <w:r w:rsidR="00157306" w:rsidRPr="004B19AE" w:rsidDel="004B19AE">
          <w:rPr>
            <w:rFonts w:ascii="Times New Roman" w:hAnsi="Times New Roman" w:cs="Times New Roman"/>
            <w:sz w:val="24"/>
            <w:szCs w:val="24"/>
            <w:rPrChange w:id="308" w:author="user" w:date="2018-02-06T17:50:00Z">
              <w:rPr/>
            </w:rPrChange>
          </w:rPr>
          <w:delText>Surani S. The role of case reports in clinical and scientific literature. Austin J Clin Case Rep 2014;1:1006.</w:delText>
        </w:r>
      </w:del>
    </w:p>
    <w:p w14:paraId="3F2F4146" w14:textId="77777777" w:rsidR="00A421E9" w:rsidRPr="00EA05A7" w:rsidRDefault="00A421E9" w:rsidP="004B19AE">
      <w:pPr>
        <w:pPrChange w:id="309" w:author="user" w:date="2018-02-06T17:50:00Z">
          <w:pPr>
            <w:pStyle w:val="ListParagraph"/>
            <w:spacing w:line="360" w:lineRule="auto"/>
            <w:jc w:val="both"/>
          </w:pPr>
        </w:pPrChange>
      </w:pPr>
    </w:p>
    <w:p w14:paraId="12E800DC" w14:textId="77777777" w:rsidR="00A421E9" w:rsidRPr="00EA05A7" w:rsidRDefault="00A421E9" w:rsidP="00EA05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5A7">
        <w:rPr>
          <w:rFonts w:ascii="Times New Roman" w:hAnsi="Times New Roman" w:cs="Times New Roman"/>
          <w:sz w:val="24"/>
          <w:szCs w:val="24"/>
        </w:rPr>
        <w:t>Bayoumi</w:t>
      </w:r>
      <w:proofErr w:type="spellEnd"/>
      <w:r w:rsidRPr="00EA05A7">
        <w:rPr>
          <w:rFonts w:ascii="Times New Roman" w:hAnsi="Times New Roman" w:cs="Times New Roman"/>
          <w:sz w:val="24"/>
          <w:szCs w:val="24"/>
        </w:rPr>
        <w:t xml:space="preserve"> AM, Kopplin PA. The storied case report. CMAJ : Canadian Medical Association Journal. 2004;</w:t>
      </w:r>
      <w:r w:rsidR="00D055B2"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Pr="00EA05A7">
        <w:rPr>
          <w:rFonts w:ascii="Times New Roman" w:hAnsi="Times New Roman" w:cs="Times New Roman"/>
          <w:sz w:val="24"/>
          <w:szCs w:val="24"/>
        </w:rPr>
        <w:t xml:space="preserve">171:569-570. </w:t>
      </w:r>
    </w:p>
    <w:p w14:paraId="6975B702" w14:textId="77777777" w:rsidR="00B917EF" w:rsidRPr="00EA05A7" w:rsidRDefault="00B917EF" w:rsidP="00EA05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AC5AE" w14:textId="77777777" w:rsidR="00A421E9" w:rsidRPr="00EA05A7" w:rsidRDefault="004F5961" w:rsidP="00EA05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917EF" w:rsidRPr="00EA05A7">
          <w:rPr>
            <w:rStyle w:val="Hyperlink"/>
            <w:rFonts w:ascii="Times New Roman" w:hAnsi="Times New Roman" w:cs="Times New Roman"/>
            <w:sz w:val="24"/>
            <w:szCs w:val="24"/>
          </w:rPr>
          <w:t>http://www.care-statement.org/</w:t>
        </w:r>
      </w:hyperlink>
      <w:r w:rsidR="00B917EF" w:rsidRPr="00EA05A7">
        <w:rPr>
          <w:rFonts w:ascii="Times New Roman" w:hAnsi="Times New Roman" w:cs="Times New Roman"/>
          <w:sz w:val="24"/>
          <w:szCs w:val="24"/>
        </w:rPr>
        <w:t>, accessed on 13</w:t>
      </w:r>
      <w:r w:rsidR="00B917EF" w:rsidRPr="00EA05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917EF" w:rsidRPr="00EA05A7">
        <w:rPr>
          <w:rFonts w:ascii="Times New Roman" w:hAnsi="Times New Roman" w:cs="Times New Roman"/>
          <w:sz w:val="24"/>
          <w:szCs w:val="24"/>
        </w:rPr>
        <w:t xml:space="preserve"> December 2017.</w:t>
      </w:r>
    </w:p>
    <w:p w14:paraId="267E8B04" w14:textId="77777777" w:rsidR="009C1517" w:rsidRPr="00EA05A7" w:rsidRDefault="009C1517" w:rsidP="00EA05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7D405" w14:textId="77777777" w:rsidR="009C1517" w:rsidRPr="00EA05A7" w:rsidRDefault="009C1517" w:rsidP="00EA05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5A7">
        <w:rPr>
          <w:rFonts w:ascii="Times New Roman" w:hAnsi="Times New Roman" w:cs="Times New Roman"/>
          <w:sz w:val="24"/>
          <w:szCs w:val="24"/>
        </w:rPr>
        <w:t>Gagnier</w:t>
      </w:r>
      <w:proofErr w:type="spellEnd"/>
      <w:r w:rsidRPr="00EA05A7">
        <w:rPr>
          <w:rFonts w:ascii="Times New Roman" w:hAnsi="Times New Roman" w:cs="Times New Roman"/>
          <w:sz w:val="24"/>
          <w:szCs w:val="24"/>
        </w:rPr>
        <w:t xml:space="preserve"> JJ, </w:t>
      </w:r>
      <w:proofErr w:type="spellStart"/>
      <w:r w:rsidRPr="00EA05A7">
        <w:rPr>
          <w:rFonts w:ascii="Times New Roman" w:hAnsi="Times New Roman" w:cs="Times New Roman"/>
          <w:sz w:val="24"/>
          <w:szCs w:val="24"/>
        </w:rPr>
        <w:t>Kienle</w:t>
      </w:r>
      <w:proofErr w:type="spellEnd"/>
      <w:r w:rsidRPr="00EA05A7">
        <w:rPr>
          <w:rFonts w:ascii="Times New Roman" w:hAnsi="Times New Roman" w:cs="Times New Roman"/>
          <w:sz w:val="24"/>
          <w:szCs w:val="24"/>
        </w:rPr>
        <w:t xml:space="preserve"> G, Altman DG, Moher D, Sox H, Riley D; CARE Group. The CARE guidelines: consensus-based clinical case reporting guideline development. BMJ Case Rep 2013; </w:t>
      </w:r>
      <w:r w:rsidR="009441A9" w:rsidRPr="00EA05A7">
        <w:rPr>
          <w:rFonts w:ascii="Times New Roman" w:hAnsi="Times New Roman" w:cs="Times New Roman"/>
          <w:sz w:val="24"/>
          <w:szCs w:val="24"/>
        </w:rPr>
        <w:t>2013.pii:bcr2013201554.</w:t>
      </w:r>
    </w:p>
    <w:p w14:paraId="447DAD2A" w14:textId="77777777" w:rsidR="00F5596A" w:rsidRPr="00EA05A7" w:rsidRDefault="00F5596A" w:rsidP="00EA05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690CEF" w14:textId="77777777" w:rsidR="00F5596A" w:rsidRPr="00EA05A7" w:rsidRDefault="004F5961" w:rsidP="00EA05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81370" w:rsidRPr="00EA05A7">
          <w:rPr>
            <w:rStyle w:val="Hyperlink"/>
            <w:rFonts w:ascii="Times New Roman" w:hAnsi="Times New Roman" w:cs="Times New Roman"/>
            <w:sz w:val="24"/>
            <w:szCs w:val="24"/>
          </w:rPr>
          <w:t>http://www.care-statement.org/resources/checklist</w:t>
        </w:r>
      </w:hyperlink>
      <w:r w:rsidR="00181370" w:rsidRPr="00EA05A7">
        <w:rPr>
          <w:rFonts w:ascii="Times New Roman" w:hAnsi="Times New Roman" w:cs="Times New Roman"/>
          <w:sz w:val="24"/>
          <w:szCs w:val="24"/>
        </w:rPr>
        <w:t>, accessed on 13</w:t>
      </w:r>
      <w:r w:rsidR="00181370" w:rsidRPr="00EA05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81370" w:rsidRPr="00EA05A7">
        <w:rPr>
          <w:rFonts w:ascii="Times New Roman" w:hAnsi="Times New Roman" w:cs="Times New Roman"/>
          <w:sz w:val="24"/>
          <w:szCs w:val="24"/>
        </w:rPr>
        <w:t xml:space="preserve"> December 2017.</w:t>
      </w:r>
    </w:p>
    <w:p w14:paraId="6D21FD25" w14:textId="77777777" w:rsidR="00F5596A" w:rsidRPr="00EA05A7" w:rsidRDefault="00F5596A" w:rsidP="00EA05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F969DB" w14:textId="77777777" w:rsidR="00F5596A" w:rsidRPr="00EA05A7" w:rsidRDefault="00F5596A" w:rsidP="00EA05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5A7">
        <w:rPr>
          <w:rFonts w:ascii="Times New Roman" w:hAnsi="Times New Roman" w:cs="Times New Roman"/>
          <w:sz w:val="24"/>
          <w:szCs w:val="24"/>
        </w:rPr>
        <w:t>Kaszkin-Bettag</w:t>
      </w:r>
      <w:proofErr w:type="spellEnd"/>
      <w:r w:rsidRPr="00EA05A7">
        <w:rPr>
          <w:rFonts w:ascii="Times New Roman" w:hAnsi="Times New Roman" w:cs="Times New Roman"/>
          <w:sz w:val="24"/>
          <w:szCs w:val="24"/>
        </w:rPr>
        <w:t xml:space="preserve"> M, Hildebrandt W. Case reports on cancer therapies: the urgent need to improve the reporting quality. Glob Adv Health Med. 2012;1:</w:t>
      </w:r>
      <w:r w:rsidR="00EE6C22"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Pr="00EA05A7">
        <w:rPr>
          <w:rFonts w:ascii="Times New Roman" w:hAnsi="Times New Roman" w:cs="Times New Roman"/>
          <w:sz w:val="24"/>
          <w:szCs w:val="24"/>
        </w:rPr>
        <w:t>8-10.</w:t>
      </w:r>
    </w:p>
    <w:p w14:paraId="3A5EC250" w14:textId="77777777" w:rsidR="00135F43" w:rsidRPr="00EA05A7" w:rsidRDefault="00135F43" w:rsidP="00EA05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51430A" w14:textId="77777777" w:rsidR="00135F43" w:rsidRDefault="00135F43" w:rsidP="00EA05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05A7">
        <w:rPr>
          <w:rFonts w:ascii="Times New Roman" w:hAnsi="Times New Roman" w:cs="Times New Roman"/>
          <w:sz w:val="24"/>
          <w:szCs w:val="24"/>
        </w:rPr>
        <w:t>Kljakovic</w:t>
      </w:r>
      <w:proofErr w:type="spellEnd"/>
      <w:r w:rsidRPr="00EA05A7">
        <w:rPr>
          <w:rFonts w:ascii="Times New Roman" w:hAnsi="Times New Roman" w:cs="Times New Roman"/>
          <w:sz w:val="24"/>
          <w:szCs w:val="24"/>
        </w:rPr>
        <w:t xml:space="preserve"> M. Single cases in general practice and general medical journals. </w:t>
      </w:r>
      <w:proofErr w:type="spellStart"/>
      <w:r w:rsidRPr="00EA05A7">
        <w:rPr>
          <w:rFonts w:ascii="Times New Roman" w:hAnsi="Times New Roman" w:cs="Times New Roman"/>
          <w:sz w:val="24"/>
          <w:szCs w:val="24"/>
        </w:rPr>
        <w:t>Aust</w:t>
      </w:r>
      <w:proofErr w:type="spellEnd"/>
      <w:r w:rsidRPr="00EA05A7">
        <w:rPr>
          <w:rFonts w:ascii="Times New Roman" w:hAnsi="Times New Roman" w:cs="Times New Roman"/>
          <w:sz w:val="24"/>
          <w:szCs w:val="24"/>
        </w:rPr>
        <w:t xml:space="preserve"> Fam Physician. 2002; 31:669-73. </w:t>
      </w:r>
    </w:p>
    <w:p w14:paraId="2885B784" w14:textId="77777777" w:rsidR="00FE6899" w:rsidRPr="00FE6899" w:rsidRDefault="00FE6899" w:rsidP="00FE68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E1779" w14:textId="77777777" w:rsidR="00FE6899" w:rsidRPr="009D552F" w:rsidRDefault="004F5961" w:rsidP="006A34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A341B" w:rsidRPr="009D552F">
          <w:rPr>
            <w:rStyle w:val="Hyperlink"/>
            <w:rFonts w:ascii="Times New Roman" w:hAnsi="Times New Roman" w:cs="Times New Roman"/>
            <w:sz w:val="24"/>
            <w:szCs w:val="24"/>
          </w:rPr>
          <w:t>https://publicationethics.org/files/Best_Practices_for_Ensuring_Consent_for_Publishing_Medical_Case_Reports_guidance_from_COPE</w:t>
        </w:r>
      </w:hyperlink>
      <w:r w:rsidR="006A341B" w:rsidRPr="009D552F">
        <w:rPr>
          <w:rFonts w:ascii="Times New Roman" w:hAnsi="Times New Roman" w:cs="Times New Roman"/>
          <w:sz w:val="24"/>
          <w:szCs w:val="24"/>
        </w:rPr>
        <w:t>, accessed on 4</w:t>
      </w:r>
      <w:r w:rsidR="006A341B" w:rsidRPr="009D552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A341B" w:rsidRPr="009D552F">
        <w:rPr>
          <w:rFonts w:ascii="Times New Roman" w:hAnsi="Times New Roman" w:cs="Times New Roman"/>
          <w:sz w:val="24"/>
          <w:szCs w:val="24"/>
        </w:rPr>
        <w:t xml:space="preserve"> January 2018.</w:t>
      </w:r>
    </w:p>
    <w:p w14:paraId="5F375299" w14:textId="77777777" w:rsidR="005A1C38" w:rsidRPr="005A1C38" w:rsidRDefault="005A1C38" w:rsidP="005A1C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68A905" w14:textId="77777777" w:rsidR="005A1C38" w:rsidRDefault="004F5961" w:rsidP="002A35E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A35E3" w:rsidRPr="00C912C0">
          <w:rPr>
            <w:rStyle w:val="Hyperlink"/>
            <w:rFonts w:ascii="Times New Roman" w:hAnsi="Times New Roman" w:cs="Times New Roman"/>
            <w:sz w:val="24"/>
            <w:szCs w:val="24"/>
          </w:rPr>
          <w:t>http://www.icmr.nic.in/guidelines/ICMR_Ethical_Guidelines_2017.pdf</w:t>
        </w:r>
      </w:hyperlink>
      <w:r w:rsidR="002A35E3">
        <w:rPr>
          <w:rFonts w:ascii="Times New Roman" w:hAnsi="Times New Roman" w:cs="Times New Roman"/>
          <w:sz w:val="24"/>
          <w:szCs w:val="24"/>
        </w:rPr>
        <w:t>, accessed on 18</w:t>
      </w:r>
      <w:r w:rsidR="002A35E3" w:rsidRPr="002A35E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A35E3">
        <w:rPr>
          <w:rFonts w:ascii="Times New Roman" w:hAnsi="Times New Roman" w:cs="Times New Roman"/>
          <w:sz w:val="24"/>
          <w:szCs w:val="24"/>
        </w:rPr>
        <w:t xml:space="preserve"> December 2017.</w:t>
      </w:r>
    </w:p>
    <w:p w14:paraId="31EBD7EC" w14:textId="77777777" w:rsidR="000459AE" w:rsidRPr="000459AE" w:rsidRDefault="000459AE" w:rsidP="000459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107683" w14:textId="77777777" w:rsidR="000459AE" w:rsidRPr="009D552F" w:rsidRDefault="000459AE" w:rsidP="000459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552F">
        <w:rPr>
          <w:rFonts w:ascii="Times New Roman" w:hAnsi="Times New Roman" w:cs="Times New Roman"/>
          <w:sz w:val="24"/>
          <w:szCs w:val="24"/>
        </w:rPr>
        <w:t>Shevell</w:t>
      </w:r>
      <w:proofErr w:type="spellEnd"/>
      <w:r w:rsidRPr="009D552F">
        <w:rPr>
          <w:rFonts w:ascii="Times New Roman" w:hAnsi="Times New Roman" w:cs="Times New Roman"/>
          <w:sz w:val="24"/>
          <w:szCs w:val="24"/>
        </w:rPr>
        <w:t xml:space="preserve"> MI. The ethics of case reports. </w:t>
      </w:r>
      <w:proofErr w:type="spellStart"/>
      <w:r w:rsidRPr="009D552F">
        <w:rPr>
          <w:rFonts w:ascii="Times New Roman" w:hAnsi="Times New Roman" w:cs="Times New Roman"/>
          <w:i/>
          <w:iCs/>
          <w:sz w:val="24"/>
          <w:szCs w:val="24"/>
        </w:rPr>
        <w:t>Paediatrics</w:t>
      </w:r>
      <w:proofErr w:type="spellEnd"/>
      <w:r w:rsidRPr="009D552F">
        <w:rPr>
          <w:rFonts w:ascii="Times New Roman" w:hAnsi="Times New Roman" w:cs="Times New Roman"/>
          <w:i/>
          <w:iCs/>
          <w:sz w:val="24"/>
          <w:szCs w:val="24"/>
        </w:rPr>
        <w:t xml:space="preserve"> &amp; Child Health</w:t>
      </w:r>
      <w:r w:rsidRPr="009D552F">
        <w:rPr>
          <w:rFonts w:ascii="Times New Roman" w:hAnsi="Times New Roman" w:cs="Times New Roman"/>
          <w:sz w:val="24"/>
          <w:szCs w:val="24"/>
        </w:rPr>
        <w:t>. 2004; 9(2):83-84.</w:t>
      </w:r>
    </w:p>
    <w:p w14:paraId="4F0FF30B" w14:textId="77777777" w:rsidR="000459AE" w:rsidRPr="00EA05A7" w:rsidRDefault="000459AE" w:rsidP="000459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9252C" w14:textId="77777777" w:rsidR="001C64AB" w:rsidRPr="00EA05A7" w:rsidRDefault="001C64AB" w:rsidP="00EA05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83C23B" w14:textId="77777777" w:rsidR="00F5596A" w:rsidRDefault="001C64AB" w:rsidP="00EA05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310" w:author="user" w:date="2018-02-06T17:51:00Z"/>
          <w:rFonts w:ascii="Times New Roman" w:hAnsi="Times New Roman" w:cs="Times New Roman"/>
          <w:sz w:val="24"/>
          <w:szCs w:val="24"/>
        </w:rPr>
      </w:pPr>
      <w:r w:rsidRPr="00EA05A7">
        <w:rPr>
          <w:rFonts w:ascii="Times New Roman" w:hAnsi="Times New Roman" w:cs="Times New Roman"/>
          <w:sz w:val="24"/>
          <w:szCs w:val="24"/>
        </w:rPr>
        <w:lastRenderedPageBreak/>
        <w:t xml:space="preserve">Yoshida A, Dowa Y, Murakami H, </w:t>
      </w:r>
      <w:proofErr w:type="spellStart"/>
      <w:r w:rsidRPr="00EA05A7">
        <w:rPr>
          <w:rFonts w:ascii="Times New Roman" w:hAnsi="Times New Roman" w:cs="Times New Roman"/>
          <w:sz w:val="24"/>
          <w:szCs w:val="24"/>
        </w:rPr>
        <w:t>Kosugi</w:t>
      </w:r>
      <w:proofErr w:type="spellEnd"/>
      <w:r w:rsidRPr="00EA05A7">
        <w:rPr>
          <w:rFonts w:ascii="Times New Roman" w:hAnsi="Times New Roman" w:cs="Times New Roman"/>
          <w:sz w:val="24"/>
          <w:szCs w:val="24"/>
        </w:rPr>
        <w:t xml:space="preserve"> S. Obtaining subjects’ consent to publish identifying personal information: current practices and identifying potential issues. BMC Medical Ethics 2013;</w:t>
      </w:r>
      <w:r w:rsidR="00CA5204"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Pr="00EA05A7">
        <w:rPr>
          <w:rFonts w:ascii="Times New Roman" w:hAnsi="Times New Roman" w:cs="Times New Roman"/>
          <w:sz w:val="24"/>
          <w:szCs w:val="24"/>
        </w:rPr>
        <w:t>14:</w:t>
      </w:r>
      <w:r w:rsidR="00CA5204" w:rsidRPr="00EA05A7">
        <w:rPr>
          <w:rFonts w:ascii="Times New Roman" w:hAnsi="Times New Roman" w:cs="Times New Roman"/>
          <w:sz w:val="24"/>
          <w:szCs w:val="24"/>
        </w:rPr>
        <w:t xml:space="preserve"> </w:t>
      </w:r>
      <w:r w:rsidRPr="00EA05A7">
        <w:rPr>
          <w:rFonts w:ascii="Times New Roman" w:hAnsi="Times New Roman" w:cs="Times New Roman"/>
          <w:sz w:val="24"/>
          <w:szCs w:val="24"/>
        </w:rPr>
        <w:t xml:space="preserve">47. </w:t>
      </w:r>
    </w:p>
    <w:p w14:paraId="7ECCF8F2" w14:textId="77777777" w:rsidR="004B19AE" w:rsidRPr="004905E0" w:rsidRDefault="004B19AE" w:rsidP="004B19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311" w:author="user" w:date="2018-02-06T17:51:00Z"/>
          <w:rFonts w:ascii="Times New Roman" w:hAnsi="Times New Roman" w:cs="Times New Roman"/>
          <w:color w:val="000000" w:themeColor="text1"/>
          <w:sz w:val="24"/>
          <w:szCs w:val="24"/>
        </w:rPr>
      </w:pPr>
      <w:ins w:id="312" w:author="user" w:date="2018-02-06T17:51:00Z">
        <w:r>
          <w:fldChar w:fldCharType="begin"/>
        </w:r>
        <w:r>
          <w:instrText xml:space="preserve"> HYPERLINK "https://www.scareguideline.com" </w:instrText>
        </w:r>
        <w:r>
          <w:fldChar w:fldCharType="separate"/>
        </w:r>
        <w:r w:rsidRPr="004905E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https://www.scareguideline.com</w:t>
        </w:r>
        <w:r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fldChar w:fldCharType="end"/>
        </w:r>
        <w:r w:rsidRPr="004905E0"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,</w:t>
        </w:r>
        <w:r w:rsidRPr="004905E0">
          <w:rPr>
            <w:rFonts w:ascii="Times New Roman" w:hAnsi="Times New Roman" w:cs="Times New Roman"/>
            <w:sz w:val="24"/>
            <w:szCs w:val="24"/>
          </w:rPr>
          <w:t xml:space="preserve"> accessed on 02</w:t>
        </w:r>
        <w:commentRangeStart w:id="313"/>
        <w:r w:rsidRPr="004905E0">
          <w:rPr>
            <w:rFonts w:ascii="Times New Roman" w:hAnsi="Times New Roman" w:cs="Times New Roman"/>
            <w:sz w:val="24"/>
            <w:szCs w:val="24"/>
            <w:vertAlign w:val="superscript"/>
          </w:rPr>
          <w:t>nd</w:t>
        </w:r>
        <w:r w:rsidRPr="004905E0">
          <w:rPr>
            <w:rFonts w:ascii="Times New Roman" w:hAnsi="Times New Roman" w:cs="Times New Roman"/>
            <w:sz w:val="24"/>
            <w:szCs w:val="24"/>
          </w:rPr>
          <w:t xml:space="preserve"> February 2018.</w:t>
        </w:r>
        <w:commentRangeEnd w:id="313"/>
        <w:r>
          <w:rPr>
            <w:rStyle w:val="CommentReference"/>
          </w:rPr>
          <w:commentReference w:id="313"/>
        </w:r>
      </w:ins>
    </w:p>
    <w:p w14:paraId="5589BF2A" w14:textId="77777777" w:rsidR="004B19AE" w:rsidRDefault="004B19AE" w:rsidP="004B19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pPrChange w:id="314" w:author="user" w:date="2018-02-06T17:51:00Z">
          <w:pPr>
            <w:pStyle w:val="ListParagraph"/>
            <w:numPr>
              <w:numId w:val="1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ind w:hanging="360"/>
            <w:jc w:val="both"/>
          </w:pPr>
        </w:pPrChange>
      </w:pPr>
    </w:p>
    <w:p w14:paraId="0CBF2296" w14:textId="77777777" w:rsidR="00FE6899" w:rsidRPr="00FE6899" w:rsidRDefault="00FE6899" w:rsidP="00FE68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E360C" w14:textId="6CEADA95" w:rsidR="00F131EF" w:rsidRDefault="00F131E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07DB8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73AB6C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843530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F93BF2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D6DA9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E4AF76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2BE4C9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F4BF38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8BD21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C8982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41711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C5D505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8A0598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057DD2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B8C6D1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B01E8F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913D98" w14:textId="77777777" w:rsid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F4F4C4" w14:textId="77777777" w:rsidR="009D552F" w:rsidRPr="009D552F" w:rsidRDefault="009D552F" w:rsidP="00EA0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5C1BA9" w14:textId="23DF8943" w:rsidR="003959BD" w:rsidRPr="008A4FE6" w:rsidRDefault="003959BD" w:rsidP="00395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4FE6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="009D552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A4FE6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</w:p>
    <w:p w14:paraId="3B9E102A" w14:textId="77777777" w:rsidR="003959BD" w:rsidRPr="008A4FE6" w:rsidRDefault="003959BD" w:rsidP="00395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EF925" w14:textId="77777777" w:rsidR="003959BD" w:rsidRPr="008A4FE6" w:rsidRDefault="003959BD" w:rsidP="00395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FE6">
        <w:rPr>
          <w:rFonts w:ascii="Times New Roman" w:hAnsi="Times New Roman" w:cs="Times New Roman"/>
          <w:b/>
          <w:sz w:val="24"/>
          <w:szCs w:val="24"/>
        </w:rPr>
        <w:t>Demographics of the n = 1178 case reports</w:t>
      </w:r>
    </w:p>
    <w:p w14:paraId="3A08CAC5" w14:textId="77777777" w:rsidR="003959BD" w:rsidRPr="008A4FE6" w:rsidRDefault="003959BD" w:rsidP="003959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1"/>
        <w:gridCol w:w="2547"/>
        <w:gridCol w:w="2932"/>
      </w:tblGrid>
      <w:tr w:rsidR="003959BD" w:rsidRPr="008A4FE6" w14:paraId="5044252C" w14:textId="77777777" w:rsidTr="004F5961">
        <w:tc>
          <w:tcPr>
            <w:tcW w:w="3151" w:type="dxa"/>
          </w:tcPr>
          <w:p w14:paraId="7E57C898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b/>
                <w:sz w:val="24"/>
                <w:szCs w:val="24"/>
              </w:rPr>
              <w:t>Type of journal</w:t>
            </w:r>
          </w:p>
          <w:p w14:paraId="08B7780B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7" w:type="dxa"/>
          </w:tcPr>
          <w:p w14:paraId="0184E530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2932" w:type="dxa"/>
          </w:tcPr>
          <w:p w14:paraId="625915D6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b/>
                <w:sz w:val="24"/>
                <w:szCs w:val="24"/>
              </w:rPr>
              <w:t>Number of case reports expressed as a percent</w:t>
            </w:r>
          </w:p>
          <w:p w14:paraId="0EA7A3D0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59BD" w:rsidRPr="008A4FE6" w14:paraId="52107F5D" w14:textId="77777777" w:rsidTr="004F5961">
        <w:tc>
          <w:tcPr>
            <w:tcW w:w="3151" w:type="dxa"/>
          </w:tcPr>
          <w:p w14:paraId="6152F52E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Speciality</w:t>
            </w:r>
          </w:p>
          <w:p w14:paraId="4694CAA4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52EC2C1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932" w:type="dxa"/>
          </w:tcPr>
          <w:p w14:paraId="7DF24365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497 [42.2]</w:t>
            </w:r>
          </w:p>
        </w:tc>
      </w:tr>
      <w:tr w:rsidR="003959BD" w:rsidRPr="008A4FE6" w14:paraId="13F00E2F" w14:textId="77777777" w:rsidTr="004F5961">
        <w:tc>
          <w:tcPr>
            <w:tcW w:w="3151" w:type="dxa"/>
          </w:tcPr>
          <w:p w14:paraId="5DF2EE6C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Superspeciality</w:t>
            </w:r>
          </w:p>
          <w:p w14:paraId="4BB184B1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14:paraId="743C63DF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932" w:type="dxa"/>
          </w:tcPr>
          <w:p w14:paraId="4BD05F97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281 [23.9]</w:t>
            </w:r>
          </w:p>
        </w:tc>
      </w:tr>
      <w:tr w:rsidR="003959BD" w:rsidRPr="008A4FE6" w14:paraId="57FC741A" w14:textId="77777777" w:rsidTr="004F5961">
        <w:tc>
          <w:tcPr>
            <w:tcW w:w="3151" w:type="dxa"/>
          </w:tcPr>
          <w:p w14:paraId="7B5CCAE2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General medical journals</w:t>
            </w:r>
          </w:p>
          <w:p w14:paraId="31E02794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14:paraId="7F5B2CC2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932" w:type="dxa"/>
          </w:tcPr>
          <w:p w14:paraId="67D10011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400 [33.9]</w:t>
            </w:r>
          </w:p>
        </w:tc>
      </w:tr>
      <w:tr w:rsidR="003959BD" w:rsidRPr="008A4FE6" w14:paraId="6F253FCC" w14:textId="77777777" w:rsidTr="004F5961">
        <w:tc>
          <w:tcPr>
            <w:tcW w:w="8630" w:type="dxa"/>
            <w:gridSpan w:val="3"/>
          </w:tcPr>
          <w:p w14:paraId="0AFEE0D1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Impact factor</w:t>
            </w:r>
          </w:p>
          <w:p w14:paraId="6F035D75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59BD" w:rsidRPr="008A4FE6" w14:paraId="1835D76F" w14:textId="77777777" w:rsidTr="004F5961">
        <w:tc>
          <w:tcPr>
            <w:tcW w:w="3151" w:type="dxa"/>
          </w:tcPr>
          <w:p w14:paraId="030D5D57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More than or equal to 1</w:t>
            </w:r>
          </w:p>
          <w:p w14:paraId="32C27932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14:paraId="69B03B8B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32" w:type="dxa"/>
          </w:tcPr>
          <w:p w14:paraId="28E9462C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147 [12.5]</w:t>
            </w:r>
          </w:p>
        </w:tc>
      </w:tr>
      <w:tr w:rsidR="003959BD" w:rsidRPr="008A4FE6" w14:paraId="5F47D9D2" w14:textId="77777777" w:rsidTr="004F5961">
        <w:tc>
          <w:tcPr>
            <w:tcW w:w="3151" w:type="dxa"/>
          </w:tcPr>
          <w:p w14:paraId="649681CF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Less than 1</w:t>
            </w:r>
          </w:p>
          <w:p w14:paraId="7CFEBCC9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7" w:type="dxa"/>
          </w:tcPr>
          <w:p w14:paraId="539D5C03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932" w:type="dxa"/>
          </w:tcPr>
          <w:p w14:paraId="56DFB5A2" w14:textId="77777777" w:rsidR="003959BD" w:rsidRPr="008A4FE6" w:rsidRDefault="003959BD" w:rsidP="004F5961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4FE6">
              <w:rPr>
                <w:rFonts w:ascii="Times New Roman" w:hAnsi="Times New Roman" w:cs="Times New Roman"/>
                <w:sz w:val="24"/>
                <w:szCs w:val="24"/>
              </w:rPr>
              <w:t>1031 [87.5]</w:t>
            </w:r>
          </w:p>
        </w:tc>
      </w:tr>
    </w:tbl>
    <w:p w14:paraId="627C428D" w14:textId="77777777" w:rsidR="003959BD" w:rsidDel="004B19AE" w:rsidRDefault="003959BD" w:rsidP="003959BD">
      <w:pPr>
        <w:rPr>
          <w:del w:id="315" w:author="user" w:date="2018-02-06T17:55:00Z"/>
          <w:b/>
        </w:rPr>
      </w:pPr>
      <w:bookmarkStart w:id="316" w:name="_GoBack"/>
      <w:bookmarkEnd w:id="316"/>
    </w:p>
    <w:p w14:paraId="5411FF53" w14:textId="77777777" w:rsidR="003959BD" w:rsidRDefault="003959BD" w:rsidP="003959BD">
      <w:pPr>
        <w:rPr>
          <w:b/>
        </w:rPr>
      </w:pPr>
    </w:p>
    <w:p w14:paraId="517D06C4" w14:textId="77777777" w:rsidR="003959BD" w:rsidRPr="009D552F" w:rsidRDefault="003959BD" w:rsidP="003959BD">
      <w:pPr>
        <w:rPr>
          <w:rFonts w:ascii="Times New Roman" w:hAnsi="Times New Roman" w:cs="Times New Roman"/>
          <w:b/>
          <w:sz w:val="28"/>
        </w:rPr>
      </w:pPr>
      <w:r w:rsidRPr="009D552F">
        <w:rPr>
          <w:rFonts w:ascii="Times New Roman" w:hAnsi="Times New Roman" w:cs="Times New Roman"/>
          <w:b/>
          <w:sz w:val="24"/>
        </w:rPr>
        <w:t xml:space="preserve">               Figure: 1</w:t>
      </w:r>
    </w:p>
    <w:p w14:paraId="44797175" w14:textId="407FAB6B" w:rsidR="008E7A1E" w:rsidRPr="009D552F" w:rsidRDefault="009D552F" w:rsidP="003959BD">
      <w:pPr>
        <w:jc w:val="center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       </w:t>
      </w:r>
      <w:r w:rsidR="003959BD" w:rsidRPr="009D552F">
        <w:rPr>
          <w:rFonts w:ascii="Times New Roman" w:hAnsi="Times New Roman" w:cs="Times New Roman"/>
          <w:sz w:val="24"/>
        </w:rPr>
        <w:t>Adherence of individual sub-items of the CARE checklist among the case reports (n = 1178)</w:t>
      </w:r>
      <w:r w:rsidR="004346A2" w:rsidRPr="009D552F">
        <w:rPr>
          <w:rFonts w:ascii="Times New Roman" w:hAnsi="Times New Roman" w:cs="Times New Roman"/>
          <w:sz w:val="24"/>
        </w:rPr>
        <w:t xml:space="preserve"> </w:t>
      </w:r>
    </w:p>
    <w:p w14:paraId="020270B2" w14:textId="77777777" w:rsidR="003959BD" w:rsidRDefault="00023F09" w:rsidP="003959BD">
      <w:pPr>
        <w:jc w:val="center"/>
      </w:pPr>
      <w:r w:rsidRPr="003529B9">
        <w:rPr>
          <w:noProof/>
        </w:rPr>
        <w:drawing>
          <wp:inline distT="0" distB="0" distL="0" distR="0" wp14:anchorId="418D6301" wp14:editId="681BE2F8">
            <wp:extent cx="5143500" cy="3324225"/>
            <wp:effectExtent l="0" t="0" r="0" b="9525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2AA1250" w14:textId="77777777" w:rsidR="003529B9" w:rsidRPr="00EA05A7" w:rsidRDefault="003529B9" w:rsidP="005034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529B9" w:rsidRPr="00EA05A7" w:rsidSect="00E8668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13" w:author="user" w:date="2018-02-05T12:47:00Z" w:initials="u">
    <w:p w14:paraId="187752CA" w14:textId="77777777" w:rsidR="004B19AE" w:rsidRDefault="004B19AE" w:rsidP="004B19AE">
      <w:pPr>
        <w:pStyle w:val="CommentText"/>
      </w:pPr>
      <w:r>
        <w:rPr>
          <w:rStyle w:val="CommentReference"/>
        </w:rPr>
        <w:annotationRef/>
      </w:r>
      <w:r>
        <w:t xml:space="preserve">Newly added reference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7752C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6FE18" w14:textId="77777777" w:rsidR="00780980" w:rsidRDefault="00780980" w:rsidP="00F67E57">
      <w:pPr>
        <w:spacing w:after="0" w:line="240" w:lineRule="auto"/>
      </w:pPr>
      <w:r>
        <w:separator/>
      </w:r>
    </w:p>
  </w:endnote>
  <w:endnote w:type="continuationSeparator" w:id="0">
    <w:p w14:paraId="68F24C7F" w14:textId="77777777" w:rsidR="00780980" w:rsidRDefault="00780980" w:rsidP="00F6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AC8CF" w14:textId="77777777" w:rsidR="00780980" w:rsidRDefault="00780980" w:rsidP="00F67E57">
      <w:pPr>
        <w:spacing w:after="0" w:line="240" w:lineRule="auto"/>
      </w:pPr>
      <w:r>
        <w:separator/>
      </w:r>
    </w:p>
  </w:footnote>
  <w:footnote w:type="continuationSeparator" w:id="0">
    <w:p w14:paraId="528F4FC7" w14:textId="77777777" w:rsidR="00780980" w:rsidRDefault="00780980" w:rsidP="00F67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81812" w14:textId="0AF6A5F1" w:rsidR="004F5961" w:rsidRDefault="004F5961" w:rsidP="00DB35CB">
    <w:pPr>
      <w:pStyle w:val="Header"/>
      <w:jc w:val="right"/>
    </w:pPr>
    <w:r>
      <w:t xml:space="preserve">Version 3.0 dated </w:t>
    </w:r>
    <w:del w:id="317" w:author="user" w:date="2018-02-06T14:44:00Z">
      <w:r w:rsidDel="00445DCF">
        <w:delText>5</w:delText>
      </w:r>
      <w:r w:rsidRPr="00445DCF" w:rsidDel="00445DCF">
        <w:rPr>
          <w:vertAlign w:val="superscript"/>
        </w:rPr>
        <w:delText>th</w:delText>
      </w:r>
      <w:r w:rsidDel="00445DCF">
        <w:delText xml:space="preserve">  February</w:delText>
      </w:r>
    </w:del>
    <w:ins w:id="318" w:author="user" w:date="2018-02-06T14:44:00Z">
      <w:r>
        <w:t>5</w:t>
      </w:r>
      <w:r w:rsidRPr="00445DCF">
        <w:rPr>
          <w:vertAlign w:val="superscript"/>
        </w:rPr>
        <w:t>th</w:t>
      </w:r>
      <w:r>
        <w:t xml:space="preserve"> February</w:t>
      </w:r>
    </w:ins>
    <w:r>
      <w:t xml:space="preserve"> 2018</w:t>
    </w:r>
  </w:p>
  <w:p w14:paraId="7EE06E69" w14:textId="77777777" w:rsidR="004F5961" w:rsidRDefault="004F5961" w:rsidP="00DB35CB">
    <w:pPr>
      <w:pStyle w:val="Header"/>
      <w:jc w:val="right"/>
    </w:pPr>
    <w:r>
      <w:t>IJME submission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033E22"/>
    <w:multiLevelType w:val="hybridMultilevel"/>
    <w:tmpl w:val="A7C2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50"/>
    <w:rsid w:val="0000791B"/>
    <w:rsid w:val="00012E7C"/>
    <w:rsid w:val="00023F09"/>
    <w:rsid w:val="0004201F"/>
    <w:rsid w:val="000459AE"/>
    <w:rsid w:val="00056954"/>
    <w:rsid w:val="000634E2"/>
    <w:rsid w:val="0007605C"/>
    <w:rsid w:val="00093F81"/>
    <w:rsid w:val="00095AF4"/>
    <w:rsid w:val="00096C59"/>
    <w:rsid w:val="000A44EF"/>
    <w:rsid w:val="000A5C29"/>
    <w:rsid w:val="000E01E8"/>
    <w:rsid w:val="000E05CB"/>
    <w:rsid w:val="000E41B5"/>
    <w:rsid w:val="000F701E"/>
    <w:rsid w:val="00105ADE"/>
    <w:rsid w:val="00107131"/>
    <w:rsid w:val="00115A63"/>
    <w:rsid w:val="00135F43"/>
    <w:rsid w:val="0013732E"/>
    <w:rsid w:val="001511C9"/>
    <w:rsid w:val="00157306"/>
    <w:rsid w:val="00166474"/>
    <w:rsid w:val="00172E13"/>
    <w:rsid w:val="00181370"/>
    <w:rsid w:val="0018427C"/>
    <w:rsid w:val="001846C1"/>
    <w:rsid w:val="0018500E"/>
    <w:rsid w:val="001867CF"/>
    <w:rsid w:val="001C64AB"/>
    <w:rsid w:val="001D7F08"/>
    <w:rsid w:val="001E54D8"/>
    <w:rsid w:val="0021092E"/>
    <w:rsid w:val="00220466"/>
    <w:rsid w:val="0022290F"/>
    <w:rsid w:val="00224781"/>
    <w:rsid w:val="00226290"/>
    <w:rsid w:val="00231060"/>
    <w:rsid w:val="00233AA8"/>
    <w:rsid w:val="00246D9E"/>
    <w:rsid w:val="00262950"/>
    <w:rsid w:val="002946B8"/>
    <w:rsid w:val="002A35E3"/>
    <w:rsid w:val="002C7121"/>
    <w:rsid w:val="002D17CD"/>
    <w:rsid w:val="002E48BC"/>
    <w:rsid w:val="00310E0C"/>
    <w:rsid w:val="00314234"/>
    <w:rsid w:val="00320238"/>
    <w:rsid w:val="0032379F"/>
    <w:rsid w:val="00332A2E"/>
    <w:rsid w:val="003529B9"/>
    <w:rsid w:val="00357AEE"/>
    <w:rsid w:val="00360985"/>
    <w:rsid w:val="00364C35"/>
    <w:rsid w:val="00391E57"/>
    <w:rsid w:val="003959BD"/>
    <w:rsid w:val="003A1053"/>
    <w:rsid w:val="003C6BD4"/>
    <w:rsid w:val="003D1A88"/>
    <w:rsid w:val="003E4881"/>
    <w:rsid w:val="003E60D6"/>
    <w:rsid w:val="004046BD"/>
    <w:rsid w:val="00423A73"/>
    <w:rsid w:val="004346A2"/>
    <w:rsid w:val="00445DCF"/>
    <w:rsid w:val="00466CFF"/>
    <w:rsid w:val="00481EB7"/>
    <w:rsid w:val="004879E5"/>
    <w:rsid w:val="00491100"/>
    <w:rsid w:val="004967BF"/>
    <w:rsid w:val="004A2BB3"/>
    <w:rsid w:val="004A589F"/>
    <w:rsid w:val="004B0D35"/>
    <w:rsid w:val="004B122C"/>
    <w:rsid w:val="004B19AE"/>
    <w:rsid w:val="004B1B00"/>
    <w:rsid w:val="004E4162"/>
    <w:rsid w:val="004F5961"/>
    <w:rsid w:val="00501EAC"/>
    <w:rsid w:val="0050343F"/>
    <w:rsid w:val="00521FAB"/>
    <w:rsid w:val="005327D9"/>
    <w:rsid w:val="0053730D"/>
    <w:rsid w:val="00547963"/>
    <w:rsid w:val="005547B8"/>
    <w:rsid w:val="00567F3C"/>
    <w:rsid w:val="00574ACF"/>
    <w:rsid w:val="005819AF"/>
    <w:rsid w:val="00590A14"/>
    <w:rsid w:val="005A1C38"/>
    <w:rsid w:val="005A2D38"/>
    <w:rsid w:val="005B0709"/>
    <w:rsid w:val="005B6B70"/>
    <w:rsid w:val="005D0F59"/>
    <w:rsid w:val="005D2532"/>
    <w:rsid w:val="005F0459"/>
    <w:rsid w:val="005F5C2E"/>
    <w:rsid w:val="005F7EE9"/>
    <w:rsid w:val="006008B4"/>
    <w:rsid w:val="00601D5E"/>
    <w:rsid w:val="00627BF6"/>
    <w:rsid w:val="00640C1C"/>
    <w:rsid w:val="00640E5A"/>
    <w:rsid w:val="00645E45"/>
    <w:rsid w:val="006559D9"/>
    <w:rsid w:val="00665285"/>
    <w:rsid w:val="00667AC2"/>
    <w:rsid w:val="006762B4"/>
    <w:rsid w:val="006938E3"/>
    <w:rsid w:val="00697E46"/>
    <w:rsid w:val="006A341B"/>
    <w:rsid w:val="006B5FC9"/>
    <w:rsid w:val="006C2D57"/>
    <w:rsid w:val="006D0E33"/>
    <w:rsid w:val="006D36B8"/>
    <w:rsid w:val="006D7927"/>
    <w:rsid w:val="00710239"/>
    <w:rsid w:val="0073176B"/>
    <w:rsid w:val="0073485A"/>
    <w:rsid w:val="00742154"/>
    <w:rsid w:val="00745483"/>
    <w:rsid w:val="007511F7"/>
    <w:rsid w:val="00780980"/>
    <w:rsid w:val="00786F2E"/>
    <w:rsid w:val="00790FFE"/>
    <w:rsid w:val="007A1527"/>
    <w:rsid w:val="007C3E19"/>
    <w:rsid w:val="007D6D50"/>
    <w:rsid w:val="007E2E60"/>
    <w:rsid w:val="007E341A"/>
    <w:rsid w:val="007F4651"/>
    <w:rsid w:val="0081393D"/>
    <w:rsid w:val="008205F6"/>
    <w:rsid w:val="00864285"/>
    <w:rsid w:val="008872B8"/>
    <w:rsid w:val="008A0F0C"/>
    <w:rsid w:val="008A4FE6"/>
    <w:rsid w:val="008A7A30"/>
    <w:rsid w:val="008C523E"/>
    <w:rsid w:val="008C7354"/>
    <w:rsid w:val="008D1352"/>
    <w:rsid w:val="008E32A7"/>
    <w:rsid w:val="008E370A"/>
    <w:rsid w:val="008E43AE"/>
    <w:rsid w:val="008E7A1E"/>
    <w:rsid w:val="008F266A"/>
    <w:rsid w:val="008F303C"/>
    <w:rsid w:val="00902876"/>
    <w:rsid w:val="00902E4D"/>
    <w:rsid w:val="00905743"/>
    <w:rsid w:val="009161B9"/>
    <w:rsid w:val="0093321A"/>
    <w:rsid w:val="00934BC8"/>
    <w:rsid w:val="0093666F"/>
    <w:rsid w:val="009441A9"/>
    <w:rsid w:val="00944F27"/>
    <w:rsid w:val="0095661B"/>
    <w:rsid w:val="009633F3"/>
    <w:rsid w:val="009642B8"/>
    <w:rsid w:val="009930BD"/>
    <w:rsid w:val="00996A19"/>
    <w:rsid w:val="009B0840"/>
    <w:rsid w:val="009B23B2"/>
    <w:rsid w:val="009C1517"/>
    <w:rsid w:val="009D518B"/>
    <w:rsid w:val="009D552F"/>
    <w:rsid w:val="009E4131"/>
    <w:rsid w:val="009E65B2"/>
    <w:rsid w:val="009F15F9"/>
    <w:rsid w:val="009F47CF"/>
    <w:rsid w:val="00A02D39"/>
    <w:rsid w:val="00A034E5"/>
    <w:rsid w:val="00A1697F"/>
    <w:rsid w:val="00A30A6E"/>
    <w:rsid w:val="00A421E9"/>
    <w:rsid w:val="00A57172"/>
    <w:rsid w:val="00A65804"/>
    <w:rsid w:val="00A76339"/>
    <w:rsid w:val="00A837D0"/>
    <w:rsid w:val="00A85ED8"/>
    <w:rsid w:val="00A87690"/>
    <w:rsid w:val="00AB5468"/>
    <w:rsid w:val="00AB54BD"/>
    <w:rsid w:val="00AC052A"/>
    <w:rsid w:val="00AC0FEE"/>
    <w:rsid w:val="00AD18F9"/>
    <w:rsid w:val="00AD34C5"/>
    <w:rsid w:val="00AD3719"/>
    <w:rsid w:val="00AD4950"/>
    <w:rsid w:val="00AE2428"/>
    <w:rsid w:val="00AE7FC6"/>
    <w:rsid w:val="00B145BC"/>
    <w:rsid w:val="00B166B6"/>
    <w:rsid w:val="00B35756"/>
    <w:rsid w:val="00B5232E"/>
    <w:rsid w:val="00B608C3"/>
    <w:rsid w:val="00B709CB"/>
    <w:rsid w:val="00B71320"/>
    <w:rsid w:val="00B7269E"/>
    <w:rsid w:val="00B82590"/>
    <w:rsid w:val="00B917EF"/>
    <w:rsid w:val="00B92280"/>
    <w:rsid w:val="00BA3598"/>
    <w:rsid w:val="00BA3EB1"/>
    <w:rsid w:val="00BA598E"/>
    <w:rsid w:val="00BC1FDC"/>
    <w:rsid w:val="00BC3781"/>
    <w:rsid w:val="00BD24B7"/>
    <w:rsid w:val="00BE4666"/>
    <w:rsid w:val="00BF0F39"/>
    <w:rsid w:val="00BF382E"/>
    <w:rsid w:val="00C04CA5"/>
    <w:rsid w:val="00C04DD1"/>
    <w:rsid w:val="00C5508E"/>
    <w:rsid w:val="00C71DF3"/>
    <w:rsid w:val="00C73ECD"/>
    <w:rsid w:val="00C81733"/>
    <w:rsid w:val="00C87CC5"/>
    <w:rsid w:val="00C92281"/>
    <w:rsid w:val="00CA12B2"/>
    <w:rsid w:val="00CA2494"/>
    <w:rsid w:val="00CA5204"/>
    <w:rsid w:val="00CA758F"/>
    <w:rsid w:val="00CB5556"/>
    <w:rsid w:val="00CB6487"/>
    <w:rsid w:val="00CB6C47"/>
    <w:rsid w:val="00CC0AD3"/>
    <w:rsid w:val="00CD4104"/>
    <w:rsid w:val="00CD5337"/>
    <w:rsid w:val="00CF7C91"/>
    <w:rsid w:val="00D015C2"/>
    <w:rsid w:val="00D051D5"/>
    <w:rsid w:val="00D055B2"/>
    <w:rsid w:val="00D12542"/>
    <w:rsid w:val="00D27E90"/>
    <w:rsid w:val="00D33583"/>
    <w:rsid w:val="00D43DFD"/>
    <w:rsid w:val="00D44916"/>
    <w:rsid w:val="00D4559B"/>
    <w:rsid w:val="00D658D1"/>
    <w:rsid w:val="00D86301"/>
    <w:rsid w:val="00D90237"/>
    <w:rsid w:val="00D922E9"/>
    <w:rsid w:val="00D95340"/>
    <w:rsid w:val="00DB35CB"/>
    <w:rsid w:val="00DD72FA"/>
    <w:rsid w:val="00DE04FF"/>
    <w:rsid w:val="00DE4855"/>
    <w:rsid w:val="00DE5642"/>
    <w:rsid w:val="00DF2103"/>
    <w:rsid w:val="00E25C9F"/>
    <w:rsid w:val="00E35D54"/>
    <w:rsid w:val="00E72DE5"/>
    <w:rsid w:val="00E86682"/>
    <w:rsid w:val="00E869B6"/>
    <w:rsid w:val="00E8749C"/>
    <w:rsid w:val="00EA05A7"/>
    <w:rsid w:val="00EA4777"/>
    <w:rsid w:val="00EA6725"/>
    <w:rsid w:val="00EB342E"/>
    <w:rsid w:val="00EC0926"/>
    <w:rsid w:val="00EC253A"/>
    <w:rsid w:val="00ED15F3"/>
    <w:rsid w:val="00ED4959"/>
    <w:rsid w:val="00ED6530"/>
    <w:rsid w:val="00EE6C22"/>
    <w:rsid w:val="00F04874"/>
    <w:rsid w:val="00F131EF"/>
    <w:rsid w:val="00F134F8"/>
    <w:rsid w:val="00F31158"/>
    <w:rsid w:val="00F5596A"/>
    <w:rsid w:val="00F57AE3"/>
    <w:rsid w:val="00F6646A"/>
    <w:rsid w:val="00F67E57"/>
    <w:rsid w:val="00F85C35"/>
    <w:rsid w:val="00F92D44"/>
    <w:rsid w:val="00FB039D"/>
    <w:rsid w:val="00FC28B7"/>
    <w:rsid w:val="00FD5725"/>
    <w:rsid w:val="00FD674F"/>
    <w:rsid w:val="00FD7E55"/>
    <w:rsid w:val="00FE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F0B08"/>
  <w15:docId w15:val="{5322E377-7533-4636-B13A-822B4638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E57"/>
  </w:style>
  <w:style w:type="paragraph" w:styleId="Footer">
    <w:name w:val="footer"/>
    <w:basedOn w:val="Normal"/>
    <w:link w:val="FooterChar"/>
    <w:uiPriority w:val="99"/>
    <w:unhideWhenUsed/>
    <w:rsid w:val="00F67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E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3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7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7E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17E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5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B9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35E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B19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9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9A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e-statement.org/resources/checklist" TargetMode="External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://www.care-statement.org/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cmr.nic.in/guidelines/ICMR_Ethical_Guidelines_20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ationethics.org/files/Best_Practices_for_Ensuring_Consent_for_Publishing_Medical_Case_Reports_guidance_from_COPE" TargetMode="Externa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Chart%202%20in%20Microsoft%20Office%20PowerPoint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452541725553536"/>
          <c:y val="1.49180161042067E-3"/>
          <c:w val="0.72881537028756405"/>
          <c:h val="0.7862923656049249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'[Chart 2 in Microsoft Office PowerPoint]Sheet1'!$B$1</c:f>
              <c:strCache>
                <c:ptCount val="1"/>
                <c:pt idx="0">
                  <c:v>Reports Described in each item</c:v>
                </c:pt>
              </c:strCache>
            </c:strRef>
          </c:tx>
          <c:invertIfNegative val="0"/>
          <c:cat>
            <c:strRef>
              <c:f>'[Chart 2 in Microsoft Office PowerPoint]Sheet1'!$A$2:$A$14</c:f>
              <c:strCache>
                <c:ptCount val="13"/>
                <c:pt idx="0">
                  <c:v>Clinical Findings</c:v>
                </c:pt>
                <c:pt idx="1">
                  <c:v>Keywords</c:v>
                </c:pt>
                <c:pt idx="2">
                  <c:v>Introduction</c:v>
                </c:pt>
                <c:pt idx="3">
                  <c:v>Discussion</c:v>
                </c:pt>
                <c:pt idx="4">
                  <c:v>Diagnostic Assessment</c:v>
                </c:pt>
                <c:pt idx="5">
                  <c:v>Patient Information</c:v>
                </c:pt>
                <c:pt idx="6">
                  <c:v>Follow-up and outcomes</c:v>
                </c:pt>
                <c:pt idx="7">
                  <c:v>Title</c:v>
                </c:pt>
                <c:pt idx="8">
                  <c:v>Therapeutic Intervention</c:v>
                </c:pt>
                <c:pt idx="9">
                  <c:v>Abstract </c:v>
                </c:pt>
                <c:pt idx="10">
                  <c:v>Timeline</c:v>
                </c:pt>
                <c:pt idx="11">
                  <c:v>Informed Consent</c:v>
                </c:pt>
                <c:pt idx="12">
                  <c:v>Patient Perspective</c:v>
                </c:pt>
              </c:strCache>
            </c:strRef>
          </c:cat>
          <c:val>
            <c:numRef>
              <c:f>'[Chart 2 in Microsoft Office PowerPoint]Sheet1'!$B$2:$B$14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4F-4310-846F-AAB2244BB45D}"/>
            </c:ext>
          </c:extLst>
        </c:ser>
        <c:ser>
          <c:idx val="1"/>
          <c:order val="1"/>
          <c:tx>
            <c:strRef>
              <c:f>'[Chart 2 in Microsoft Office PowerPoint]Sheet1'!$C$1</c:f>
              <c:strCache>
                <c:ptCount val="1"/>
                <c:pt idx="0">
                  <c:v>Adherence (%)</c:v>
                </c:pt>
              </c:strCache>
            </c:strRef>
          </c:tx>
          <c:spPr>
            <a:solidFill>
              <a:srgbClr val="00B0F0"/>
            </a:solidFill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714BD464-A733-4788-A09D-56CA81FE017D}" type="VALUE">
                      <a:rPr lang="en-US">
                        <a:latin typeface="+mn-lt"/>
                      </a:rPr>
                      <a:pPr/>
                      <a:t>[VALUE]</a:t>
                    </a:fld>
                    <a:r>
                      <a:rPr lang="en-US">
                        <a:latin typeface="+mn-lt"/>
                      </a:rPr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F7AA184-0B2B-487D-BC8C-906594BF88A9}" type="VALUE">
                      <a:rPr lang="en-US"/>
                      <a:pPr/>
                      <a:t>[VALUE]</a:t>
                    </a:fld>
                    <a:r>
                      <a:rPr lang="en-US"/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2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layout>
                <c:manualLayout>
                  <c:x val="-9.5238095238095195E-3"/>
                  <c:y val="-7.0040578978218897E-17"/>
                </c:manualLayout>
              </c:layout>
              <c:tx>
                <c:rich>
                  <a:bodyPr/>
                  <a:lstStyle/>
                  <a:p>
                    <a:fld id="{23F591E1-8147-4C76-AC70-3FE465750740}" type="VALUE">
                      <a:rPr lang="en-US">
                        <a:latin typeface="+mn-lt"/>
                      </a:rPr>
                      <a:pPr/>
                      <a:t>[VALUE]</a:t>
                    </a:fld>
                    <a:r>
                      <a:rPr lang="en-US">
                        <a:latin typeface="+mn-lt"/>
                      </a:rPr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DD73408B-4016-4FB6-B0F0-A5E763133A8B}" type="VALUE">
                      <a:rPr lang="en-US">
                        <a:latin typeface="+mn-lt"/>
                      </a:rPr>
                      <a:pPr/>
                      <a:t>[VALUE]</a:t>
                    </a:fld>
                    <a:r>
                      <a:rPr lang="en-US">
                        <a:latin typeface="+mn-lt"/>
                      </a:rPr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4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6D0669AB-4340-4D45-930F-86F96A4140FF}" type="VALUE">
                      <a:rPr lang="en-US">
                        <a:latin typeface="+mn-lt"/>
                      </a:rPr>
                      <a:pPr/>
                      <a:t>[VALUE]</a:t>
                    </a:fld>
                    <a:r>
                      <a:rPr lang="en-US">
                        <a:latin typeface="+mn-lt"/>
                      </a:rPr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5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DDDBE1CC-8F2E-4711-96F1-1A2F9F5E57E0}" type="VALUE">
                      <a:rPr lang="en-US">
                        <a:latin typeface="+mn-lt"/>
                      </a:rPr>
                      <a:pPr/>
                      <a:t>[VALUE]</a:t>
                    </a:fld>
                    <a:r>
                      <a:rPr lang="en-US">
                        <a:latin typeface="+mn-lt"/>
                      </a:rPr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6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94C4C547-1B81-44AB-88EB-3819C83454F4}" type="VALUE">
                      <a:rPr lang="en-US">
                        <a:latin typeface="+mn-lt"/>
                      </a:rPr>
                      <a:pPr/>
                      <a:t>[VALUE]</a:t>
                    </a:fld>
                    <a:r>
                      <a:rPr lang="en-US">
                        <a:latin typeface="+mn-lt"/>
                      </a:rPr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7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2D50B7C2-6DD6-477A-A711-4B8F2C9B1DE9}" type="VALUE">
                      <a:rPr lang="en-US">
                        <a:latin typeface="+mn-lt"/>
                      </a:rPr>
                      <a:pPr/>
                      <a:t>[VALUE]</a:t>
                    </a:fld>
                    <a:r>
                      <a:rPr lang="en-US">
                        <a:latin typeface="+mn-lt"/>
                      </a:rPr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8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AB2B2A7D-656F-421A-8E97-712220A8CFEF}" type="VALUE">
                      <a:rPr lang="en-US">
                        <a:latin typeface="+mn-lt"/>
                      </a:rPr>
                      <a:pPr/>
                      <a:t>[VALUE]</a:t>
                    </a:fld>
                    <a:r>
                      <a:rPr lang="en-US">
                        <a:latin typeface="+mn-lt"/>
                      </a:rPr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9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BD2F7BCF-AEE1-4633-BFA3-C841FD28A0B1}" type="VALUE">
                      <a:rPr lang="en-US">
                        <a:latin typeface="+mn-lt"/>
                      </a:rPr>
                      <a:pPr/>
                      <a:t>[VALUE]</a:t>
                    </a:fld>
                    <a:r>
                      <a:rPr lang="en-US">
                        <a:latin typeface="+mn-lt"/>
                      </a:rPr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A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B823C165-81AB-492F-A053-39703AEBF623}" type="VALUE">
                      <a:rPr lang="en-US">
                        <a:latin typeface="+mn-lt"/>
                      </a:rPr>
                      <a:pPr/>
                      <a:t>[VALUE]</a:t>
                    </a:fld>
                    <a:r>
                      <a:rPr lang="en-US">
                        <a:latin typeface="+mn-lt"/>
                      </a:rPr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B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C03A27AD-7125-4EAA-BBEF-64071DD0C78D}" type="VALUE">
                      <a:rPr lang="en-US">
                        <a:latin typeface="+mn-lt"/>
                      </a:rPr>
                      <a:pPr/>
                      <a:t>[VALUE]</a:t>
                    </a:fld>
                    <a:r>
                      <a:rPr lang="en-US">
                        <a:latin typeface="+mn-lt"/>
                      </a:rPr>
                      <a:t> 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C-6C4F-4310-846F-AAB2244BB45D}"/>
                </c:ex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'[Chart 2 in Microsoft Office PowerPoint]Sheet1'!$A$2:$A$14</c:f>
              <c:strCache>
                <c:ptCount val="13"/>
                <c:pt idx="0">
                  <c:v>Clinical Findings</c:v>
                </c:pt>
                <c:pt idx="1">
                  <c:v>Keywords</c:v>
                </c:pt>
                <c:pt idx="2">
                  <c:v>Introduction</c:v>
                </c:pt>
                <c:pt idx="3">
                  <c:v>Discussion</c:v>
                </c:pt>
                <c:pt idx="4">
                  <c:v>Diagnostic Assessment</c:v>
                </c:pt>
                <c:pt idx="5">
                  <c:v>Patient Information</c:v>
                </c:pt>
                <c:pt idx="6">
                  <c:v>Follow-up and outcomes</c:v>
                </c:pt>
                <c:pt idx="7">
                  <c:v>Title</c:v>
                </c:pt>
                <c:pt idx="8">
                  <c:v>Therapeutic Intervention</c:v>
                </c:pt>
                <c:pt idx="9">
                  <c:v>Abstract </c:v>
                </c:pt>
                <c:pt idx="10">
                  <c:v>Timeline</c:v>
                </c:pt>
                <c:pt idx="11">
                  <c:v>Informed Consent</c:v>
                </c:pt>
                <c:pt idx="12">
                  <c:v>Patient Perspective</c:v>
                </c:pt>
              </c:strCache>
            </c:strRef>
          </c:cat>
          <c:val>
            <c:numRef>
              <c:f>'[Chart 2 in Microsoft Office PowerPoint]Sheet1'!$C$2:$C$14</c:f>
              <c:numCache>
                <c:formatCode>General</c:formatCode>
                <c:ptCount val="13"/>
                <c:pt idx="0">
                  <c:v>97.9</c:v>
                </c:pt>
                <c:pt idx="1">
                  <c:v>88.5</c:v>
                </c:pt>
                <c:pt idx="2">
                  <c:v>71.5</c:v>
                </c:pt>
                <c:pt idx="3">
                  <c:v>55.3</c:v>
                </c:pt>
                <c:pt idx="4">
                  <c:v>44.1</c:v>
                </c:pt>
                <c:pt idx="5">
                  <c:v>33.700000000000003</c:v>
                </c:pt>
                <c:pt idx="6">
                  <c:v>11.9</c:v>
                </c:pt>
                <c:pt idx="7">
                  <c:v>12.1</c:v>
                </c:pt>
                <c:pt idx="8">
                  <c:v>11.1</c:v>
                </c:pt>
                <c:pt idx="9">
                  <c:v>5.5</c:v>
                </c:pt>
                <c:pt idx="10">
                  <c:v>4.5999999999999996</c:v>
                </c:pt>
                <c:pt idx="11">
                  <c:v>2.8</c:v>
                </c:pt>
                <c:pt idx="1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6C4F-4310-846F-AAB2244BB4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73317200"/>
        <c:axId val="473318288"/>
      </c:barChart>
      <c:catAx>
        <c:axId val="473317200"/>
        <c:scaling>
          <c:orientation val="minMax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473318288"/>
        <c:crosses val="autoZero"/>
        <c:auto val="1"/>
        <c:lblAlgn val="ctr"/>
        <c:lblOffset val="100"/>
        <c:noMultiLvlLbl val="0"/>
      </c:catAx>
      <c:valAx>
        <c:axId val="473318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en-US"/>
          </a:p>
        </c:txPr>
        <c:crossAx val="4733172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8255165219732195"/>
          <c:y val="0.13314941549107701"/>
          <c:w val="0.223457864819784"/>
          <c:h val="9.3572431710062604E-2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900"/>
      </a:pPr>
      <a:endParaRPr lang="en-US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0.40338</cdr:x>
      <cdr:y>0.1459</cdr:y>
    </cdr:from>
    <cdr:to>
      <cdr:x>0.48624</cdr:x>
      <cdr:y>0.30137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451252" y="858127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endParaRPr lang="en-US" sz="1100" dirty="0"/>
        </a:p>
      </cdr:txBody>
    </cdr:sp>
  </cdr:relSizeAnchor>
  <cdr:relSizeAnchor xmlns:cdr="http://schemas.openxmlformats.org/drawingml/2006/chartDrawing">
    <cdr:from>
      <cdr:x>0.42123</cdr:x>
      <cdr:y>0.14112</cdr:y>
    </cdr:from>
    <cdr:to>
      <cdr:x>0.50409</cdr:x>
      <cdr:y>0.29659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4648200" y="829992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endParaRPr lang="en-US" sz="1100" dirty="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13</Pages>
  <Words>2810</Words>
  <Characters>16022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Dr.Nithya Gogatay</dc:creator>
  <cp:keywords/>
  <dc:description/>
  <cp:lastModifiedBy>user</cp:lastModifiedBy>
  <cp:revision>9</cp:revision>
  <dcterms:created xsi:type="dcterms:W3CDTF">2018-01-11T09:22:00Z</dcterms:created>
  <dcterms:modified xsi:type="dcterms:W3CDTF">2018-02-06T12:25:00Z</dcterms:modified>
</cp:coreProperties>
</file>