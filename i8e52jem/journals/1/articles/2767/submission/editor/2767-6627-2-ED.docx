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ED5" w:rsidRDefault="005F4ED5" w:rsidP="005F4ED5">
      <w:pPr>
        <w:spacing w:line="480" w:lineRule="auto"/>
        <w:jc w:val="center"/>
        <w:rPr>
          <w:rFonts w:asciiTheme="majorBidi" w:hAnsiTheme="majorBidi" w:cstheme="majorBidi"/>
          <w:b/>
          <w:sz w:val="24"/>
          <w:szCs w:val="24"/>
          <w:u w:val="single"/>
        </w:rPr>
      </w:pPr>
      <w:r>
        <w:rPr>
          <w:rFonts w:asciiTheme="majorBidi" w:hAnsiTheme="majorBidi" w:cstheme="majorBidi"/>
          <w:b/>
          <w:sz w:val="24"/>
          <w:szCs w:val="24"/>
          <w:u w:val="single"/>
        </w:rPr>
        <w:t>Title Page</w:t>
      </w:r>
    </w:p>
    <w:p w:rsidR="005F4ED5" w:rsidRDefault="005F4ED5" w:rsidP="005F4ED5">
      <w:pPr>
        <w:spacing w:line="480" w:lineRule="auto"/>
        <w:jc w:val="both"/>
        <w:rPr>
          <w:rFonts w:asciiTheme="majorBidi" w:hAnsiTheme="majorBidi" w:cstheme="majorBidi"/>
          <w:b/>
          <w:sz w:val="24"/>
          <w:szCs w:val="24"/>
        </w:rPr>
      </w:pPr>
      <w:r>
        <w:rPr>
          <w:rFonts w:asciiTheme="majorBidi" w:hAnsiTheme="majorBidi" w:cstheme="majorBidi"/>
          <w:b/>
          <w:sz w:val="24"/>
          <w:szCs w:val="24"/>
        </w:rPr>
        <w:t xml:space="preserve">Type of manuscript: </w:t>
      </w:r>
      <w:r>
        <w:rPr>
          <w:rFonts w:asciiTheme="majorBidi" w:hAnsiTheme="majorBidi" w:cstheme="majorBidi"/>
          <w:bCs/>
          <w:sz w:val="24"/>
          <w:szCs w:val="24"/>
        </w:rPr>
        <w:t>Case Report</w:t>
      </w:r>
      <w:r>
        <w:rPr>
          <w:rFonts w:asciiTheme="majorBidi" w:hAnsiTheme="majorBidi" w:cstheme="majorBidi"/>
          <w:b/>
          <w:sz w:val="24"/>
          <w:szCs w:val="24"/>
        </w:rPr>
        <w:t xml:space="preserve"> </w:t>
      </w:r>
    </w:p>
    <w:p w:rsidR="005F4ED5" w:rsidRDefault="005F4ED5" w:rsidP="005F4ED5">
      <w:pPr>
        <w:spacing w:line="480" w:lineRule="auto"/>
        <w:jc w:val="both"/>
        <w:rPr>
          <w:rFonts w:asciiTheme="majorBidi" w:hAnsiTheme="majorBidi" w:cstheme="majorBidi"/>
          <w:b/>
          <w:sz w:val="24"/>
          <w:szCs w:val="24"/>
        </w:rPr>
      </w:pPr>
      <w:r>
        <w:rPr>
          <w:rFonts w:asciiTheme="majorBidi" w:hAnsiTheme="majorBidi" w:cstheme="majorBidi"/>
          <w:b/>
          <w:sz w:val="24"/>
          <w:szCs w:val="24"/>
        </w:rPr>
        <w:t xml:space="preserve">Title of Manuscript: </w:t>
      </w:r>
    </w:p>
    <w:p w:rsidR="005F4ED5" w:rsidRDefault="005F4ED5" w:rsidP="009B7279">
      <w:pPr>
        <w:spacing w:line="480" w:lineRule="auto"/>
        <w:jc w:val="both"/>
        <w:rPr>
          <w:rFonts w:asciiTheme="majorBidi" w:hAnsiTheme="majorBidi" w:cstheme="majorBidi"/>
          <w:bCs/>
          <w:sz w:val="24"/>
          <w:szCs w:val="24"/>
        </w:rPr>
      </w:pPr>
      <w:proofErr w:type="gramStart"/>
      <w:r>
        <w:rPr>
          <w:rFonts w:asciiTheme="majorBidi" w:hAnsiTheme="majorBidi" w:cstheme="majorBidi"/>
          <w:bCs/>
          <w:sz w:val="24"/>
          <w:szCs w:val="24"/>
        </w:rPr>
        <w:t>NEGLIGENCE OF</w:t>
      </w:r>
      <w:del w:id="0" w:author="kiran palakurthy" w:date="2018-03-22T13:30:00Z">
        <w:r w:rsidDel="009B7279">
          <w:rPr>
            <w:rFonts w:asciiTheme="majorBidi" w:hAnsiTheme="majorBidi" w:cstheme="majorBidi"/>
            <w:bCs/>
            <w:sz w:val="24"/>
            <w:szCs w:val="24"/>
          </w:rPr>
          <w:delText xml:space="preserve"> DENTAL STAFF AUXILIARIES </w:delText>
        </w:r>
      </w:del>
      <w:ins w:id="1" w:author="kiran palakurthy" w:date="2018-03-23T01:19:00Z">
        <w:r w:rsidR="0080151C">
          <w:rPr>
            <w:rFonts w:asciiTheme="majorBidi" w:hAnsiTheme="majorBidi" w:cstheme="majorBidi"/>
            <w:bCs/>
            <w:sz w:val="24"/>
            <w:szCs w:val="24"/>
          </w:rPr>
          <w:t>DENTAL HEALTH FACILITY</w:t>
        </w:r>
      </w:ins>
      <w:r>
        <w:rPr>
          <w:rFonts w:asciiTheme="majorBidi" w:hAnsiTheme="majorBidi" w:cstheme="majorBidi"/>
          <w:bCs/>
          <w:sz w:val="24"/>
          <w:szCs w:val="24"/>
        </w:rPr>
        <w:t>– A short case report.</w:t>
      </w:r>
      <w:proofErr w:type="gramEnd"/>
    </w:p>
    <w:p w:rsidR="005F4ED5" w:rsidRDefault="005F4ED5" w:rsidP="005F4ED5">
      <w:p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Authors </w:t>
      </w:r>
    </w:p>
    <w:p w:rsidR="005F4ED5" w:rsidRDefault="005F4ED5" w:rsidP="005F4ED5">
      <w:pPr>
        <w:pStyle w:val="ListParagraph"/>
        <w:numPr>
          <w:ilvl w:val="0"/>
          <w:numId w:val="4"/>
        </w:numPr>
        <w:spacing w:line="480" w:lineRule="auto"/>
        <w:rPr>
          <w:rFonts w:asciiTheme="majorBidi" w:hAnsiTheme="majorBidi" w:cstheme="majorBidi"/>
          <w:sz w:val="24"/>
          <w:szCs w:val="24"/>
        </w:rPr>
      </w:pPr>
      <w:r>
        <w:rPr>
          <w:rFonts w:asciiTheme="majorBidi" w:hAnsiTheme="majorBidi" w:cstheme="majorBidi"/>
          <w:sz w:val="24"/>
          <w:szCs w:val="24"/>
        </w:rPr>
        <w:t>Kiran S Palakurthy MDS</w:t>
      </w:r>
    </w:p>
    <w:p w:rsidR="005F4ED5" w:rsidRDefault="005F4ED5" w:rsidP="005F4ED5">
      <w:pPr>
        <w:pStyle w:val="ListParagraph"/>
        <w:spacing w:line="480" w:lineRule="auto"/>
        <w:rPr>
          <w:rFonts w:asciiTheme="majorBidi" w:hAnsiTheme="majorBidi" w:cstheme="majorBidi"/>
          <w:sz w:val="24"/>
          <w:szCs w:val="24"/>
        </w:rPr>
      </w:pPr>
      <w:proofErr w:type="gramStart"/>
      <w:r>
        <w:rPr>
          <w:rFonts w:asciiTheme="majorBidi" w:hAnsiTheme="majorBidi" w:cstheme="majorBidi"/>
          <w:sz w:val="24"/>
          <w:szCs w:val="24"/>
        </w:rPr>
        <w:t>Department of Prosthetic Dental Sciences.</w:t>
      </w:r>
      <w:proofErr w:type="gramEnd"/>
    </w:p>
    <w:p w:rsidR="005F4ED5" w:rsidRDefault="005F4ED5" w:rsidP="005F4ED5">
      <w:pPr>
        <w:pStyle w:val="ListParagraph"/>
        <w:spacing w:line="480" w:lineRule="auto"/>
      </w:pPr>
      <w:proofErr w:type="spellStart"/>
      <w:proofErr w:type="gramStart"/>
      <w:r>
        <w:rPr>
          <w:rFonts w:asciiTheme="majorBidi" w:hAnsiTheme="majorBidi" w:cstheme="majorBidi"/>
          <w:sz w:val="24"/>
          <w:szCs w:val="24"/>
        </w:rPr>
        <w:t>AlFarabi</w:t>
      </w:r>
      <w:proofErr w:type="spellEnd"/>
      <w:r>
        <w:rPr>
          <w:rFonts w:asciiTheme="majorBidi" w:hAnsiTheme="majorBidi" w:cstheme="majorBidi"/>
          <w:sz w:val="24"/>
          <w:szCs w:val="24"/>
        </w:rPr>
        <w:t xml:space="preserve"> College for Dentistry and Nursing</w:t>
      </w:r>
      <w:ins w:id="2" w:author="kiran palakurthy" w:date="2018-03-23T01:19:00Z">
        <w:r w:rsidR="0080151C">
          <w:t>, Riyadh, KSA.</w:t>
        </w:r>
      </w:ins>
      <w:proofErr w:type="gramEnd"/>
      <w:del w:id="3" w:author="kiran palakurthy" w:date="2018-03-23T01:19:00Z">
        <w:r w:rsidDel="0080151C">
          <w:delText xml:space="preserve"> </w:delText>
        </w:r>
      </w:del>
    </w:p>
    <w:p w:rsidR="005F4ED5" w:rsidRDefault="00407B76" w:rsidP="005F4ED5">
      <w:pPr>
        <w:pStyle w:val="ListParagraph"/>
        <w:spacing w:line="480" w:lineRule="auto"/>
        <w:rPr>
          <w:rFonts w:asciiTheme="majorBidi" w:hAnsiTheme="majorBidi" w:cstheme="majorBidi"/>
          <w:sz w:val="24"/>
          <w:szCs w:val="24"/>
        </w:rPr>
      </w:pPr>
      <w:hyperlink r:id="rId7" w:history="1">
        <w:r w:rsidR="005F4ED5">
          <w:rPr>
            <w:rStyle w:val="Hyperlink"/>
            <w:rFonts w:asciiTheme="majorBidi" w:hAnsiTheme="majorBidi" w:cstheme="majorBidi"/>
            <w:sz w:val="24"/>
            <w:szCs w:val="24"/>
          </w:rPr>
          <w:t>palakurthykiran@gmail.com</w:t>
        </w:r>
      </w:hyperlink>
      <w:r w:rsidR="005F4ED5">
        <w:rPr>
          <w:rFonts w:asciiTheme="majorBidi" w:hAnsiTheme="majorBidi" w:cstheme="majorBidi"/>
          <w:sz w:val="24"/>
          <w:szCs w:val="24"/>
        </w:rPr>
        <w:tab/>
      </w:r>
    </w:p>
    <w:p w:rsidR="005F4ED5" w:rsidRDefault="005F4ED5" w:rsidP="005F4ED5">
      <w:pPr>
        <w:pStyle w:val="ListParagraph"/>
        <w:spacing w:line="480" w:lineRule="auto"/>
        <w:rPr>
          <w:rFonts w:asciiTheme="majorBidi" w:hAnsiTheme="majorBidi" w:cstheme="majorBidi"/>
          <w:sz w:val="24"/>
          <w:szCs w:val="24"/>
        </w:rPr>
      </w:pPr>
      <w:r>
        <w:rPr>
          <w:rFonts w:asciiTheme="majorBidi" w:hAnsiTheme="majorBidi" w:cstheme="majorBidi"/>
          <w:sz w:val="24"/>
          <w:szCs w:val="24"/>
        </w:rPr>
        <w:t>+966507877233</w:t>
      </w:r>
    </w:p>
    <w:p w:rsidR="005F4ED5" w:rsidRDefault="005F4ED5" w:rsidP="005F4ED5">
      <w:pPr>
        <w:pStyle w:val="ListParagraph"/>
        <w:spacing w:line="480" w:lineRule="auto"/>
        <w:rPr>
          <w:rFonts w:asciiTheme="majorBidi" w:hAnsiTheme="majorBidi" w:cstheme="majorBidi"/>
          <w:sz w:val="24"/>
          <w:szCs w:val="24"/>
        </w:rPr>
      </w:pPr>
      <w:r>
        <w:rPr>
          <w:rFonts w:asciiTheme="majorBidi" w:hAnsiTheme="majorBidi" w:cstheme="majorBidi"/>
          <w:sz w:val="24"/>
          <w:szCs w:val="24"/>
        </w:rPr>
        <w:t xml:space="preserve">Affiliation Address:  </w:t>
      </w:r>
      <w:proofErr w:type="spellStart"/>
      <w:r>
        <w:rPr>
          <w:rFonts w:asciiTheme="majorBidi" w:hAnsiTheme="majorBidi" w:cstheme="majorBidi"/>
          <w:sz w:val="24"/>
          <w:szCs w:val="24"/>
        </w:rPr>
        <w:t>AlFarabi</w:t>
      </w:r>
      <w:proofErr w:type="spellEnd"/>
      <w:r>
        <w:rPr>
          <w:rFonts w:asciiTheme="majorBidi" w:hAnsiTheme="majorBidi" w:cstheme="majorBidi"/>
          <w:sz w:val="24"/>
          <w:szCs w:val="24"/>
        </w:rPr>
        <w:t xml:space="preserve"> College for Dentistry and Nursing, Riyadh, Saudi Arabia</w:t>
      </w:r>
    </w:p>
    <w:p w:rsidR="005F4ED5" w:rsidRDefault="005F4ED5" w:rsidP="005F4ED5">
      <w:pPr>
        <w:pStyle w:val="ListParagraph"/>
        <w:numPr>
          <w:ilvl w:val="0"/>
          <w:numId w:val="4"/>
        </w:numPr>
        <w:spacing w:line="480" w:lineRule="auto"/>
        <w:rPr>
          <w:rFonts w:asciiTheme="majorBidi" w:hAnsiTheme="majorBidi" w:cstheme="majorBidi"/>
          <w:sz w:val="24"/>
          <w:szCs w:val="24"/>
        </w:rPr>
      </w:pPr>
      <w:r>
        <w:rPr>
          <w:rFonts w:asciiTheme="majorBidi" w:hAnsiTheme="majorBidi" w:cstheme="majorBidi"/>
          <w:sz w:val="24"/>
          <w:szCs w:val="24"/>
        </w:rPr>
        <w:t xml:space="preserve">Dr. Praveen </w:t>
      </w:r>
      <w:proofErr w:type="spellStart"/>
      <w:r>
        <w:rPr>
          <w:rFonts w:asciiTheme="majorBidi" w:hAnsiTheme="majorBidi" w:cstheme="majorBidi"/>
          <w:sz w:val="24"/>
          <w:szCs w:val="24"/>
        </w:rPr>
        <w:t>Mamidi</w:t>
      </w:r>
      <w:proofErr w:type="spellEnd"/>
      <w:r>
        <w:rPr>
          <w:rFonts w:asciiTheme="majorBidi" w:hAnsiTheme="majorBidi" w:cstheme="majorBidi"/>
          <w:sz w:val="24"/>
          <w:szCs w:val="24"/>
        </w:rPr>
        <w:t xml:space="preserve"> MDS </w:t>
      </w:r>
      <w:r>
        <w:rPr>
          <w:rFonts w:asciiTheme="majorBidi" w:hAnsiTheme="majorBidi" w:cstheme="majorBidi"/>
          <w:sz w:val="24"/>
          <w:szCs w:val="24"/>
        </w:rPr>
        <w:tab/>
      </w:r>
    </w:p>
    <w:p w:rsidR="005F4ED5" w:rsidDel="0080151C" w:rsidRDefault="005F4ED5" w:rsidP="005F4ED5">
      <w:pPr>
        <w:pStyle w:val="ListParagraph"/>
        <w:spacing w:line="480" w:lineRule="auto"/>
        <w:rPr>
          <w:del w:id="4" w:author="kiran palakurthy" w:date="2018-03-23T01:20:00Z"/>
          <w:rFonts w:asciiTheme="majorBidi" w:hAnsiTheme="majorBidi" w:cstheme="majorBidi"/>
          <w:sz w:val="24"/>
          <w:szCs w:val="24"/>
        </w:rPr>
      </w:pPr>
      <w:proofErr w:type="gramStart"/>
      <w:r>
        <w:rPr>
          <w:rFonts w:asciiTheme="majorBidi" w:hAnsiTheme="majorBidi" w:cstheme="majorBidi"/>
          <w:sz w:val="24"/>
          <w:szCs w:val="24"/>
        </w:rPr>
        <w:t>Professor &amp;</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Head,</w:t>
      </w:r>
    </w:p>
    <w:p w:rsidR="005F4ED5" w:rsidRDefault="005F4ED5" w:rsidP="0080151C">
      <w:pPr>
        <w:pStyle w:val="ListParagraph"/>
        <w:spacing w:line="480" w:lineRule="auto"/>
        <w:rPr>
          <w:rFonts w:asciiTheme="majorBidi" w:hAnsiTheme="majorBidi" w:cstheme="majorBidi"/>
          <w:sz w:val="24"/>
          <w:szCs w:val="24"/>
        </w:rPr>
      </w:pPr>
      <w:proofErr w:type="gramStart"/>
      <w:r>
        <w:rPr>
          <w:rFonts w:asciiTheme="majorBidi" w:hAnsiTheme="majorBidi" w:cstheme="majorBidi"/>
          <w:sz w:val="24"/>
          <w:szCs w:val="24"/>
        </w:rPr>
        <w:t>Department</w:t>
      </w:r>
      <w:proofErr w:type="spellEnd"/>
      <w:r>
        <w:rPr>
          <w:rFonts w:asciiTheme="majorBidi" w:hAnsiTheme="majorBidi" w:cstheme="majorBidi"/>
          <w:sz w:val="24"/>
          <w:szCs w:val="24"/>
        </w:rPr>
        <w:t xml:space="preserve"> of Prosthodontics.</w:t>
      </w:r>
      <w:proofErr w:type="gramEnd"/>
    </w:p>
    <w:p w:rsidR="005F4ED5" w:rsidRDefault="005F4ED5" w:rsidP="005F4ED5">
      <w:pPr>
        <w:pStyle w:val="ListParagraph"/>
        <w:spacing w:line="480" w:lineRule="auto"/>
        <w:rPr>
          <w:rFonts w:asciiTheme="majorBidi" w:hAnsiTheme="majorBidi" w:cstheme="majorBidi"/>
          <w:sz w:val="24"/>
          <w:szCs w:val="24"/>
        </w:rPr>
      </w:pPr>
      <w:proofErr w:type="gramStart"/>
      <w:r>
        <w:rPr>
          <w:rFonts w:asciiTheme="majorBidi" w:hAnsiTheme="majorBidi" w:cstheme="majorBidi"/>
          <w:sz w:val="24"/>
          <w:szCs w:val="24"/>
        </w:rPr>
        <w:t>Panineeya Mahavidyalaya Institute of Dental Sciences.</w:t>
      </w:r>
      <w:proofErr w:type="gramEnd"/>
    </w:p>
    <w:p w:rsidR="005F4ED5" w:rsidRPr="0080151C" w:rsidRDefault="00407B76" w:rsidP="005F4ED5">
      <w:pPr>
        <w:pStyle w:val="ListParagraph"/>
        <w:spacing w:line="480" w:lineRule="auto"/>
        <w:rPr>
          <w:rStyle w:val="Hyperlink"/>
          <w:color w:val="auto"/>
          <w:u w:val="none"/>
          <w:rPrChange w:id="5" w:author="kiran palakurthy" w:date="2018-03-23T01:21:00Z">
            <w:rPr>
              <w:rStyle w:val="Hyperlink"/>
              <w:u w:val="none"/>
            </w:rPr>
          </w:rPrChange>
        </w:rPr>
      </w:pPr>
      <w:r w:rsidRPr="0080151C">
        <w:fldChar w:fldCharType="begin"/>
      </w:r>
      <w:r w:rsidRPr="0080151C">
        <w:rPr>
          <w:rPrChange w:id="6" w:author="kiran palakurthy" w:date="2018-03-23T01:21:00Z">
            <w:rPr/>
          </w:rPrChange>
        </w:rPr>
        <w:instrText xml:space="preserve"> HYPERLINK "mailto:Praveen_mds@yahoo.com" </w:instrText>
      </w:r>
      <w:r w:rsidRPr="0080151C">
        <w:rPr>
          <w:rPrChange w:id="7" w:author="kiran palakurthy" w:date="2018-03-23T01:21:00Z">
            <w:rPr/>
          </w:rPrChange>
        </w:rPr>
        <w:fldChar w:fldCharType="separate"/>
      </w:r>
      <w:r w:rsidR="005F4ED5" w:rsidRPr="0080151C">
        <w:rPr>
          <w:rStyle w:val="Hyperlink"/>
          <w:rFonts w:asciiTheme="majorBidi" w:hAnsiTheme="majorBidi" w:cstheme="majorBidi"/>
          <w:color w:val="auto"/>
          <w:sz w:val="24"/>
          <w:szCs w:val="24"/>
          <w:u w:val="none"/>
          <w:rPrChange w:id="8" w:author="kiran palakurthy" w:date="2018-03-23T01:21:00Z">
            <w:rPr>
              <w:rStyle w:val="Hyperlink"/>
              <w:rFonts w:asciiTheme="majorBidi" w:hAnsiTheme="majorBidi" w:cstheme="majorBidi"/>
              <w:sz w:val="24"/>
              <w:szCs w:val="24"/>
            </w:rPr>
          </w:rPrChange>
        </w:rPr>
        <w:t>Praveen_mds@yahoo.com</w:t>
      </w:r>
      <w:r w:rsidRPr="0080151C">
        <w:rPr>
          <w:rStyle w:val="Hyperlink"/>
          <w:rFonts w:asciiTheme="majorBidi" w:hAnsiTheme="majorBidi" w:cstheme="majorBidi"/>
          <w:color w:val="auto"/>
          <w:sz w:val="24"/>
          <w:szCs w:val="24"/>
          <w:u w:val="none"/>
          <w:rPrChange w:id="9" w:author="kiran palakurthy" w:date="2018-03-23T01:21:00Z">
            <w:rPr>
              <w:rStyle w:val="Hyperlink"/>
              <w:rFonts w:asciiTheme="majorBidi" w:hAnsiTheme="majorBidi" w:cstheme="majorBidi"/>
              <w:sz w:val="24"/>
              <w:szCs w:val="24"/>
            </w:rPr>
          </w:rPrChange>
        </w:rPr>
        <w:fldChar w:fldCharType="end"/>
      </w:r>
    </w:p>
    <w:p w:rsidR="005F4ED5" w:rsidRPr="0080151C" w:rsidRDefault="005F4ED5" w:rsidP="005F4ED5">
      <w:pPr>
        <w:pStyle w:val="ListParagraph"/>
        <w:numPr>
          <w:ilvl w:val="0"/>
          <w:numId w:val="4"/>
        </w:numPr>
        <w:spacing w:line="480" w:lineRule="auto"/>
        <w:rPr>
          <w:rStyle w:val="Hyperlink"/>
          <w:rFonts w:asciiTheme="majorBidi" w:hAnsiTheme="majorBidi" w:cstheme="majorBidi"/>
          <w:color w:val="auto"/>
          <w:sz w:val="24"/>
          <w:szCs w:val="24"/>
          <w:u w:val="none"/>
          <w:rPrChange w:id="10" w:author="kiran palakurthy" w:date="2018-03-23T01:21:00Z">
            <w:rPr>
              <w:rStyle w:val="Hyperlink"/>
              <w:rFonts w:asciiTheme="majorBidi" w:hAnsiTheme="majorBidi" w:cstheme="majorBidi"/>
              <w:color w:val="auto"/>
              <w:sz w:val="24"/>
              <w:szCs w:val="24"/>
            </w:rPr>
          </w:rPrChange>
        </w:rPr>
      </w:pPr>
      <w:r w:rsidRPr="0080151C">
        <w:rPr>
          <w:rStyle w:val="Hyperlink"/>
          <w:rFonts w:asciiTheme="majorBidi" w:hAnsiTheme="majorBidi" w:cstheme="majorBidi"/>
          <w:color w:val="auto"/>
          <w:sz w:val="24"/>
          <w:szCs w:val="24"/>
          <w:u w:val="none"/>
          <w:rPrChange w:id="11" w:author="kiran palakurthy" w:date="2018-03-23T01:21:00Z">
            <w:rPr>
              <w:rStyle w:val="Hyperlink"/>
              <w:rFonts w:asciiTheme="majorBidi" w:hAnsiTheme="majorBidi" w:cstheme="majorBidi"/>
              <w:sz w:val="24"/>
              <w:szCs w:val="24"/>
            </w:rPr>
          </w:rPrChange>
        </w:rPr>
        <w:t xml:space="preserve">Dr. Mohammad </w:t>
      </w:r>
      <w:proofErr w:type="spellStart"/>
      <w:r w:rsidRPr="0080151C">
        <w:rPr>
          <w:rStyle w:val="Hyperlink"/>
          <w:rFonts w:asciiTheme="majorBidi" w:hAnsiTheme="majorBidi" w:cstheme="majorBidi"/>
          <w:color w:val="auto"/>
          <w:sz w:val="24"/>
          <w:szCs w:val="24"/>
          <w:u w:val="none"/>
          <w:rPrChange w:id="12" w:author="kiran palakurthy" w:date="2018-03-23T01:21:00Z">
            <w:rPr>
              <w:rStyle w:val="Hyperlink"/>
              <w:rFonts w:asciiTheme="majorBidi" w:hAnsiTheme="majorBidi" w:cstheme="majorBidi"/>
              <w:sz w:val="24"/>
              <w:szCs w:val="24"/>
            </w:rPr>
          </w:rPrChange>
        </w:rPr>
        <w:t>Zakaria</w:t>
      </w:r>
      <w:proofErr w:type="spellEnd"/>
      <w:r w:rsidRPr="0080151C">
        <w:rPr>
          <w:rStyle w:val="Hyperlink"/>
          <w:rFonts w:asciiTheme="majorBidi" w:hAnsiTheme="majorBidi" w:cstheme="majorBidi"/>
          <w:color w:val="auto"/>
          <w:sz w:val="24"/>
          <w:szCs w:val="24"/>
          <w:u w:val="none"/>
          <w:rPrChange w:id="13" w:author="kiran palakurthy" w:date="2018-03-23T01:21:00Z">
            <w:rPr>
              <w:rStyle w:val="Hyperlink"/>
              <w:rFonts w:asciiTheme="majorBidi" w:hAnsiTheme="majorBidi" w:cstheme="majorBidi"/>
              <w:sz w:val="24"/>
              <w:szCs w:val="24"/>
            </w:rPr>
          </w:rPrChange>
        </w:rPr>
        <w:t xml:space="preserve"> </w:t>
      </w:r>
      <w:proofErr w:type="spellStart"/>
      <w:r w:rsidRPr="0080151C">
        <w:rPr>
          <w:rStyle w:val="Hyperlink"/>
          <w:rFonts w:asciiTheme="majorBidi" w:hAnsiTheme="majorBidi" w:cstheme="majorBidi"/>
          <w:color w:val="auto"/>
          <w:sz w:val="24"/>
          <w:szCs w:val="24"/>
          <w:u w:val="none"/>
          <w:rPrChange w:id="14" w:author="kiran palakurthy" w:date="2018-03-23T01:21:00Z">
            <w:rPr>
              <w:rStyle w:val="Hyperlink"/>
              <w:rFonts w:asciiTheme="majorBidi" w:hAnsiTheme="majorBidi" w:cstheme="majorBidi"/>
              <w:sz w:val="24"/>
              <w:szCs w:val="24"/>
            </w:rPr>
          </w:rPrChange>
        </w:rPr>
        <w:t>Nassani</w:t>
      </w:r>
      <w:proofErr w:type="spellEnd"/>
      <w:r w:rsidRPr="0080151C">
        <w:rPr>
          <w:rStyle w:val="Hyperlink"/>
          <w:rFonts w:asciiTheme="majorBidi" w:hAnsiTheme="majorBidi" w:cstheme="majorBidi"/>
          <w:color w:val="auto"/>
          <w:sz w:val="24"/>
          <w:szCs w:val="24"/>
          <w:u w:val="none"/>
          <w:rPrChange w:id="15" w:author="kiran palakurthy" w:date="2018-03-23T01:21:00Z">
            <w:rPr>
              <w:rStyle w:val="Hyperlink"/>
              <w:rFonts w:asciiTheme="majorBidi" w:hAnsiTheme="majorBidi" w:cstheme="majorBidi"/>
              <w:sz w:val="24"/>
              <w:szCs w:val="24"/>
            </w:rPr>
          </w:rPrChange>
        </w:rPr>
        <w:t xml:space="preserve"> DDS, PhD</w:t>
      </w:r>
    </w:p>
    <w:p w:rsidR="005F4ED5" w:rsidRPr="0080151C" w:rsidRDefault="005F4ED5" w:rsidP="005F4ED5">
      <w:pPr>
        <w:pStyle w:val="ListParagraph"/>
        <w:spacing w:line="480" w:lineRule="auto"/>
        <w:rPr>
          <w:rStyle w:val="Hyperlink"/>
          <w:rFonts w:asciiTheme="majorBidi" w:hAnsiTheme="majorBidi" w:cstheme="majorBidi"/>
          <w:color w:val="auto"/>
          <w:sz w:val="24"/>
          <w:szCs w:val="24"/>
          <w:u w:val="none"/>
          <w:rPrChange w:id="16" w:author="kiran palakurthy" w:date="2018-03-23T01:21:00Z">
            <w:rPr>
              <w:rStyle w:val="Hyperlink"/>
              <w:rFonts w:asciiTheme="majorBidi" w:hAnsiTheme="majorBidi" w:cstheme="majorBidi"/>
              <w:sz w:val="24"/>
              <w:szCs w:val="24"/>
            </w:rPr>
          </w:rPrChange>
        </w:rPr>
      </w:pPr>
      <w:r w:rsidRPr="0080151C">
        <w:rPr>
          <w:rStyle w:val="Hyperlink"/>
          <w:rFonts w:asciiTheme="majorBidi" w:hAnsiTheme="majorBidi" w:cstheme="majorBidi"/>
          <w:color w:val="auto"/>
          <w:sz w:val="24"/>
          <w:szCs w:val="24"/>
          <w:u w:val="none"/>
          <w:rPrChange w:id="17" w:author="kiran palakurthy" w:date="2018-03-23T01:21:00Z">
            <w:rPr>
              <w:rStyle w:val="Hyperlink"/>
              <w:rFonts w:asciiTheme="majorBidi" w:hAnsiTheme="majorBidi" w:cstheme="majorBidi"/>
              <w:sz w:val="24"/>
              <w:szCs w:val="24"/>
            </w:rPr>
          </w:rPrChange>
        </w:rPr>
        <w:t>Department of Prosthetic Dental Sciences,</w:t>
      </w:r>
    </w:p>
    <w:p w:rsidR="005F4ED5" w:rsidRDefault="005F4ED5" w:rsidP="005F4ED5">
      <w:pPr>
        <w:pStyle w:val="ListParagraph"/>
        <w:spacing w:line="480" w:lineRule="auto"/>
      </w:pPr>
      <w:proofErr w:type="spellStart"/>
      <w:proofErr w:type="gramStart"/>
      <w:r>
        <w:rPr>
          <w:rFonts w:asciiTheme="majorBidi" w:hAnsiTheme="majorBidi" w:cstheme="majorBidi"/>
          <w:sz w:val="24"/>
          <w:szCs w:val="24"/>
        </w:rPr>
        <w:t>AlFarabi</w:t>
      </w:r>
      <w:proofErr w:type="spellEnd"/>
      <w:r>
        <w:rPr>
          <w:rFonts w:asciiTheme="majorBidi" w:hAnsiTheme="majorBidi" w:cstheme="majorBidi"/>
          <w:sz w:val="24"/>
          <w:szCs w:val="24"/>
        </w:rPr>
        <w:t xml:space="preserve"> College for Dentistry and Nursing</w:t>
      </w:r>
      <w:ins w:id="18" w:author="kiran palakurthy" w:date="2018-03-23T01:22:00Z">
        <w:r w:rsidR="0080151C">
          <w:rPr>
            <w:rFonts w:asciiTheme="majorBidi" w:hAnsiTheme="majorBidi" w:cstheme="majorBidi"/>
            <w:sz w:val="24"/>
            <w:szCs w:val="24"/>
          </w:rPr>
          <w:t>, Riyadh, KSA.</w:t>
        </w:r>
      </w:ins>
      <w:proofErr w:type="gramEnd"/>
      <w:del w:id="19" w:author="kiran palakurthy" w:date="2018-03-23T01:22:00Z">
        <w:r w:rsidDel="0080151C">
          <w:rPr>
            <w:rFonts w:asciiTheme="majorBidi" w:hAnsiTheme="majorBidi" w:cstheme="majorBidi"/>
            <w:sz w:val="24"/>
            <w:szCs w:val="24"/>
          </w:rPr>
          <w:delText xml:space="preserve"> </w:delText>
        </w:r>
      </w:del>
    </w:p>
    <w:p w:rsidR="005F4ED5" w:rsidRDefault="005F4ED5" w:rsidP="005F4ED5">
      <w:pPr>
        <w:pStyle w:val="ListParagraph"/>
        <w:numPr>
          <w:ilvl w:val="0"/>
          <w:numId w:val="4"/>
        </w:numPr>
        <w:spacing w:line="480" w:lineRule="auto"/>
        <w:rPr>
          <w:rFonts w:asciiTheme="majorBidi" w:hAnsiTheme="majorBidi" w:cstheme="majorBidi"/>
          <w:sz w:val="24"/>
          <w:szCs w:val="24"/>
        </w:rPr>
      </w:pPr>
      <w:proofErr w:type="spellStart"/>
      <w:r>
        <w:rPr>
          <w:rFonts w:asciiTheme="majorBidi" w:hAnsiTheme="majorBidi" w:cstheme="majorBidi"/>
          <w:sz w:val="24"/>
          <w:szCs w:val="24"/>
        </w:rPr>
        <w:t>Dr</w:t>
      </w:r>
      <w:proofErr w:type="spellEnd"/>
      <w:r>
        <w:rPr>
          <w:rFonts w:asciiTheme="majorBidi" w:hAnsiTheme="majorBidi" w:cstheme="majorBidi"/>
          <w:sz w:val="24"/>
          <w:szCs w:val="24"/>
        </w:rPr>
        <w:t xml:space="preserve"> Mahmoud </w:t>
      </w:r>
      <w:proofErr w:type="spellStart"/>
      <w:r>
        <w:rPr>
          <w:rFonts w:asciiTheme="majorBidi" w:hAnsiTheme="majorBidi" w:cstheme="majorBidi"/>
          <w:sz w:val="24"/>
          <w:szCs w:val="24"/>
        </w:rPr>
        <w:t>Darwish</w:t>
      </w:r>
      <w:proofErr w:type="spellEnd"/>
      <w:r>
        <w:rPr>
          <w:rFonts w:asciiTheme="majorBidi" w:hAnsiTheme="majorBidi" w:cstheme="majorBidi"/>
          <w:sz w:val="24"/>
          <w:szCs w:val="24"/>
        </w:rPr>
        <w:t xml:space="preserve"> BDS, MSc PhD</w:t>
      </w:r>
    </w:p>
    <w:p w:rsidR="005F4ED5" w:rsidRDefault="005F4ED5" w:rsidP="005F4ED5">
      <w:pPr>
        <w:pStyle w:val="ListParagraph"/>
        <w:spacing w:line="480" w:lineRule="auto"/>
        <w:rPr>
          <w:rFonts w:asciiTheme="majorBidi" w:hAnsiTheme="majorBidi" w:cstheme="majorBidi"/>
          <w:b/>
          <w:sz w:val="24"/>
          <w:szCs w:val="24"/>
        </w:rPr>
      </w:pPr>
      <w:proofErr w:type="gramStart"/>
      <w:r>
        <w:rPr>
          <w:rFonts w:asciiTheme="majorBidi" w:hAnsiTheme="majorBidi" w:cstheme="majorBidi"/>
          <w:sz w:val="24"/>
          <w:szCs w:val="24"/>
        </w:rPr>
        <w:lastRenderedPageBreak/>
        <w:t xml:space="preserve">Department of Prosthetic Dental Sciences, </w:t>
      </w:r>
      <w:proofErr w:type="spellStart"/>
      <w:r>
        <w:rPr>
          <w:rFonts w:asciiTheme="majorBidi" w:hAnsiTheme="majorBidi" w:cstheme="majorBidi"/>
          <w:sz w:val="24"/>
          <w:szCs w:val="24"/>
        </w:rPr>
        <w:t>AlFarabi</w:t>
      </w:r>
      <w:proofErr w:type="spellEnd"/>
      <w:r>
        <w:rPr>
          <w:rFonts w:asciiTheme="majorBidi" w:hAnsiTheme="majorBidi" w:cstheme="majorBidi"/>
          <w:sz w:val="24"/>
          <w:szCs w:val="24"/>
        </w:rPr>
        <w:t xml:space="preserve"> College for Dentistry and Nursing</w:t>
      </w:r>
      <w:ins w:id="20" w:author="kiran palakurthy" w:date="2018-03-23T01:22:00Z">
        <w:r w:rsidR="0080151C">
          <w:rPr>
            <w:rFonts w:asciiTheme="majorBidi" w:hAnsiTheme="majorBidi" w:cstheme="majorBidi"/>
            <w:b/>
            <w:sz w:val="24"/>
            <w:szCs w:val="24"/>
          </w:rPr>
          <w:t xml:space="preserve">, </w:t>
        </w:r>
        <w:r w:rsidR="0080151C" w:rsidRPr="0080151C">
          <w:rPr>
            <w:rFonts w:asciiTheme="majorBidi" w:hAnsiTheme="majorBidi" w:cstheme="majorBidi"/>
            <w:b/>
            <w:sz w:val="24"/>
            <w:szCs w:val="24"/>
          </w:rPr>
          <w:t>Riyadh, KSA.</w:t>
        </w:r>
        <w:proofErr w:type="gramEnd"/>
        <w:r w:rsidR="0080151C">
          <w:rPr>
            <w:rFonts w:asciiTheme="majorBidi" w:hAnsiTheme="majorBidi" w:cstheme="majorBidi"/>
            <w:b/>
            <w:sz w:val="24"/>
            <w:szCs w:val="24"/>
          </w:rPr>
          <w:t xml:space="preserve"> </w:t>
        </w:r>
      </w:ins>
      <w:del w:id="21" w:author="kiran palakurthy" w:date="2018-03-23T01:22:00Z">
        <w:r w:rsidDel="0080151C">
          <w:rPr>
            <w:rFonts w:asciiTheme="majorBidi" w:hAnsiTheme="majorBidi" w:cstheme="majorBidi"/>
            <w:b/>
            <w:sz w:val="24"/>
            <w:szCs w:val="24"/>
          </w:rPr>
          <w:delText xml:space="preserve"> </w:delText>
        </w:r>
      </w:del>
    </w:p>
    <w:p w:rsidR="005F4ED5" w:rsidRDefault="005F4ED5" w:rsidP="005F4ED5">
      <w:pPr>
        <w:spacing w:line="480" w:lineRule="auto"/>
        <w:rPr>
          <w:rFonts w:asciiTheme="majorBidi" w:hAnsiTheme="majorBidi" w:cstheme="majorBidi"/>
          <w:b/>
          <w:sz w:val="24"/>
          <w:szCs w:val="24"/>
        </w:rPr>
      </w:pPr>
      <w:r>
        <w:rPr>
          <w:rFonts w:asciiTheme="majorBidi" w:hAnsiTheme="majorBidi" w:cstheme="majorBidi"/>
          <w:b/>
          <w:sz w:val="24"/>
          <w:szCs w:val="24"/>
        </w:rPr>
        <w:t xml:space="preserve">Correspondence Address </w:t>
      </w:r>
    </w:p>
    <w:p w:rsidR="005F4ED5" w:rsidRDefault="005F4ED5" w:rsidP="005F4ED5">
      <w:pPr>
        <w:spacing w:line="480" w:lineRule="auto"/>
        <w:rPr>
          <w:rFonts w:asciiTheme="majorBidi" w:hAnsiTheme="majorBidi" w:cstheme="majorBidi"/>
          <w:sz w:val="24"/>
          <w:szCs w:val="24"/>
        </w:rPr>
      </w:pPr>
      <w:r>
        <w:rPr>
          <w:rFonts w:asciiTheme="majorBidi" w:hAnsiTheme="majorBidi" w:cstheme="majorBidi"/>
          <w:sz w:val="24"/>
          <w:szCs w:val="24"/>
        </w:rPr>
        <w:t>Dr. P S Kiran</w:t>
      </w:r>
    </w:p>
    <w:p w:rsidR="005F4ED5" w:rsidRDefault="005F4ED5" w:rsidP="005F4ED5">
      <w:pPr>
        <w:tabs>
          <w:tab w:val="left" w:pos="5280"/>
        </w:tabs>
        <w:spacing w:line="480" w:lineRule="auto"/>
        <w:rPr>
          <w:rFonts w:asciiTheme="majorBidi" w:hAnsiTheme="majorBidi" w:cstheme="majorBidi"/>
          <w:sz w:val="24"/>
          <w:szCs w:val="24"/>
        </w:rPr>
      </w:pPr>
      <w:r>
        <w:rPr>
          <w:rFonts w:asciiTheme="majorBidi" w:hAnsiTheme="majorBidi" w:cstheme="majorBidi"/>
          <w:sz w:val="24"/>
          <w:szCs w:val="24"/>
        </w:rPr>
        <w:t>12-1-1/c/20</w:t>
      </w:r>
      <w:r>
        <w:rPr>
          <w:rFonts w:asciiTheme="majorBidi" w:hAnsiTheme="majorBidi" w:cstheme="majorBidi"/>
          <w:sz w:val="24"/>
          <w:szCs w:val="24"/>
        </w:rPr>
        <w:tab/>
      </w:r>
    </w:p>
    <w:p w:rsidR="005F4ED5" w:rsidRDefault="005F4ED5" w:rsidP="005F4ED5">
      <w:pPr>
        <w:spacing w:line="480" w:lineRule="auto"/>
        <w:rPr>
          <w:rFonts w:asciiTheme="majorBidi" w:hAnsiTheme="majorBidi" w:cstheme="majorBidi"/>
          <w:sz w:val="24"/>
          <w:szCs w:val="24"/>
        </w:rPr>
      </w:pPr>
      <w:r>
        <w:rPr>
          <w:rFonts w:asciiTheme="majorBidi" w:hAnsiTheme="majorBidi" w:cstheme="majorBidi"/>
          <w:sz w:val="24"/>
          <w:szCs w:val="24"/>
        </w:rPr>
        <w:t>Sathyanagar, Lalapet, Secunderabad. India</w:t>
      </w:r>
    </w:p>
    <w:p w:rsidR="005F4ED5" w:rsidRDefault="005F4ED5" w:rsidP="005F4ED5">
      <w:pPr>
        <w:spacing w:line="480" w:lineRule="auto"/>
        <w:rPr>
          <w:rFonts w:asciiTheme="majorBidi" w:hAnsiTheme="majorBidi" w:cstheme="majorBidi"/>
          <w:sz w:val="24"/>
          <w:szCs w:val="24"/>
        </w:rPr>
      </w:pPr>
      <w:r>
        <w:rPr>
          <w:rFonts w:asciiTheme="majorBidi" w:hAnsiTheme="majorBidi" w:cstheme="majorBidi"/>
          <w:sz w:val="24"/>
          <w:szCs w:val="24"/>
        </w:rPr>
        <w:t>Contact: +966507877233, +</w:t>
      </w:r>
      <w:proofErr w:type="gramStart"/>
      <w:r>
        <w:rPr>
          <w:rFonts w:asciiTheme="majorBidi" w:hAnsiTheme="majorBidi" w:cstheme="majorBidi"/>
          <w:sz w:val="24"/>
          <w:szCs w:val="24"/>
        </w:rPr>
        <w:t>919000297550 :</w:t>
      </w:r>
      <w:proofErr w:type="gramEnd"/>
      <w:r>
        <w:rPr>
          <w:rFonts w:asciiTheme="majorBidi" w:hAnsiTheme="majorBidi" w:cstheme="majorBidi"/>
          <w:sz w:val="24"/>
          <w:szCs w:val="24"/>
        </w:rPr>
        <w:t xml:space="preserve"> Email ID : </w:t>
      </w:r>
      <w:hyperlink r:id="rId8" w:history="1">
        <w:r>
          <w:rPr>
            <w:rStyle w:val="Hyperlink"/>
            <w:rFonts w:asciiTheme="majorBidi" w:hAnsiTheme="majorBidi" w:cstheme="majorBidi"/>
            <w:sz w:val="24"/>
            <w:szCs w:val="24"/>
          </w:rPr>
          <w:t>palakurthykiran@gmail.com</w:t>
        </w:r>
      </w:hyperlink>
    </w:p>
    <w:p w:rsidR="005F4ED5" w:rsidRDefault="005F4ED5" w:rsidP="005F4ED5">
      <w:pPr>
        <w:spacing w:line="480" w:lineRule="auto"/>
        <w:rPr>
          <w:rFonts w:asciiTheme="majorBidi" w:hAnsiTheme="majorBidi" w:cstheme="majorBidi"/>
          <w:b/>
          <w:bCs/>
          <w:sz w:val="24"/>
          <w:szCs w:val="24"/>
          <w:u w:val="single"/>
        </w:rPr>
      </w:pPr>
      <w:r>
        <w:rPr>
          <w:rFonts w:asciiTheme="majorBidi" w:hAnsiTheme="majorBidi" w:cstheme="majorBidi"/>
          <w:b/>
          <w:bCs/>
          <w:sz w:val="24"/>
          <w:szCs w:val="24"/>
          <w:u w:val="single"/>
        </w:rPr>
        <w:t>Details</w:t>
      </w:r>
    </w:p>
    <w:p w:rsidR="005F4ED5" w:rsidRDefault="005F4ED5" w:rsidP="005F4ED5">
      <w:pPr>
        <w:spacing w:line="480" w:lineRule="auto"/>
        <w:rPr>
          <w:rFonts w:asciiTheme="majorBidi" w:hAnsiTheme="majorBidi" w:cstheme="majorBidi"/>
          <w:sz w:val="24"/>
          <w:szCs w:val="24"/>
        </w:rPr>
      </w:pPr>
      <w:r>
        <w:rPr>
          <w:rFonts w:asciiTheme="majorBidi" w:hAnsiTheme="majorBidi" w:cstheme="majorBidi"/>
          <w:sz w:val="24"/>
          <w:szCs w:val="24"/>
        </w:rPr>
        <w:t>Total Number of Pages:            9</w:t>
      </w:r>
    </w:p>
    <w:p w:rsidR="005F4ED5" w:rsidRDefault="005F4ED5" w:rsidP="005F4ED5">
      <w:pPr>
        <w:spacing w:line="480" w:lineRule="auto"/>
        <w:rPr>
          <w:rFonts w:asciiTheme="majorBidi" w:hAnsiTheme="majorBidi" w:cstheme="majorBidi"/>
          <w:sz w:val="24"/>
          <w:szCs w:val="24"/>
        </w:rPr>
      </w:pPr>
      <w:r>
        <w:rPr>
          <w:rFonts w:asciiTheme="majorBidi" w:hAnsiTheme="majorBidi" w:cstheme="majorBidi"/>
          <w:sz w:val="24"/>
          <w:szCs w:val="24"/>
        </w:rPr>
        <w:t>Total Number of photographs:  4</w:t>
      </w:r>
    </w:p>
    <w:p w:rsidR="005F4ED5" w:rsidRDefault="005F4ED5" w:rsidP="005F4ED5">
      <w:pPr>
        <w:spacing w:line="480" w:lineRule="auto"/>
        <w:rPr>
          <w:rFonts w:asciiTheme="majorBidi" w:hAnsiTheme="majorBidi" w:cstheme="majorBidi"/>
          <w:sz w:val="24"/>
          <w:szCs w:val="24"/>
        </w:rPr>
      </w:pPr>
      <w:r>
        <w:rPr>
          <w:rFonts w:asciiTheme="majorBidi" w:hAnsiTheme="majorBidi" w:cstheme="majorBidi"/>
          <w:sz w:val="24"/>
          <w:szCs w:val="24"/>
        </w:rPr>
        <w:t>Word Count Abstract:               146</w:t>
      </w:r>
    </w:p>
    <w:p w:rsidR="005F4ED5" w:rsidRDefault="005F4ED5" w:rsidP="0095022F">
      <w:pPr>
        <w:spacing w:line="480" w:lineRule="auto"/>
        <w:rPr>
          <w:rFonts w:asciiTheme="majorBidi" w:hAnsiTheme="majorBidi" w:cstheme="majorBidi"/>
          <w:sz w:val="24"/>
          <w:szCs w:val="24"/>
        </w:rPr>
      </w:pPr>
      <w:r>
        <w:rPr>
          <w:rFonts w:asciiTheme="majorBidi" w:hAnsiTheme="majorBidi" w:cstheme="majorBidi"/>
          <w:sz w:val="24"/>
          <w:szCs w:val="24"/>
        </w:rPr>
        <w:t xml:space="preserve">Article Text:                              </w:t>
      </w:r>
      <w:del w:id="22" w:author="kiran palakurthy" w:date="2018-03-22T14:52:00Z">
        <w:r w:rsidDel="0095022F">
          <w:rPr>
            <w:rFonts w:asciiTheme="majorBidi" w:hAnsiTheme="majorBidi" w:cstheme="majorBidi"/>
            <w:sz w:val="24"/>
            <w:szCs w:val="24"/>
          </w:rPr>
          <w:delText>2018</w:delText>
        </w:r>
      </w:del>
      <w:ins w:id="23" w:author="kiran palakurthy" w:date="2018-03-22T14:52:00Z">
        <w:r w:rsidR="0095022F">
          <w:rPr>
            <w:rFonts w:asciiTheme="majorBidi" w:hAnsiTheme="majorBidi" w:cstheme="majorBidi"/>
            <w:sz w:val="24"/>
            <w:szCs w:val="24"/>
          </w:rPr>
          <w:t>1713</w:t>
        </w:r>
      </w:ins>
    </w:p>
    <w:p w:rsidR="005F4ED5" w:rsidRDefault="005F4ED5" w:rsidP="005F4ED5">
      <w:pPr>
        <w:spacing w:line="480" w:lineRule="auto"/>
        <w:rPr>
          <w:rFonts w:asciiTheme="majorBidi" w:hAnsiTheme="majorBidi" w:cstheme="majorBidi"/>
          <w:sz w:val="24"/>
          <w:szCs w:val="24"/>
        </w:rPr>
      </w:pPr>
      <w:r>
        <w:rPr>
          <w:rFonts w:asciiTheme="majorBidi" w:hAnsiTheme="majorBidi" w:cstheme="majorBidi"/>
          <w:sz w:val="24"/>
          <w:szCs w:val="24"/>
        </w:rPr>
        <w:t xml:space="preserve">Source of Support/Funding:      None </w:t>
      </w:r>
    </w:p>
    <w:p w:rsidR="005F4ED5" w:rsidRDefault="005F4ED5" w:rsidP="005F4ED5">
      <w:pPr>
        <w:spacing w:line="480" w:lineRule="auto"/>
        <w:rPr>
          <w:rFonts w:asciiTheme="majorBidi" w:hAnsiTheme="majorBidi" w:cstheme="majorBidi"/>
          <w:sz w:val="24"/>
          <w:szCs w:val="24"/>
        </w:rPr>
      </w:pPr>
      <w:r>
        <w:rPr>
          <w:rFonts w:asciiTheme="majorBidi" w:hAnsiTheme="majorBidi" w:cstheme="majorBidi"/>
          <w:sz w:val="24"/>
          <w:szCs w:val="24"/>
        </w:rPr>
        <w:t xml:space="preserve">Conflict of Interest:                   None   </w:t>
      </w:r>
    </w:p>
    <w:p w:rsidR="00AE2497" w:rsidRDefault="00AE2497" w:rsidP="00A817C6">
      <w:pPr>
        <w:spacing w:line="480" w:lineRule="auto"/>
      </w:pPr>
    </w:p>
    <w:p w:rsidR="00D04626" w:rsidRDefault="00D04626" w:rsidP="00A817C6">
      <w:pPr>
        <w:spacing w:line="480" w:lineRule="auto"/>
      </w:pPr>
    </w:p>
    <w:p w:rsidR="00D04626" w:rsidRDefault="00D04626" w:rsidP="00A817C6">
      <w:pPr>
        <w:spacing w:line="480" w:lineRule="auto"/>
      </w:pPr>
    </w:p>
    <w:p w:rsidR="00D04626" w:rsidRDefault="00D04626" w:rsidP="00A817C6">
      <w:pPr>
        <w:spacing w:line="480" w:lineRule="auto"/>
      </w:pPr>
    </w:p>
    <w:p w:rsidR="00D04626" w:rsidRDefault="00D04626" w:rsidP="00A817C6">
      <w:pPr>
        <w:spacing w:line="480" w:lineRule="auto"/>
      </w:pPr>
    </w:p>
    <w:p w:rsidR="00D04626" w:rsidRDefault="00D04626" w:rsidP="00A817C6">
      <w:pPr>
        <w:spacing w:line="480" w:lineRule="auto"/>
      </w:pPr>
    </w:p>
    <w:p w:rsidR="00D04626" w:rsidRDefault="00D04626" w:rsidP="00A817C6">
      <w:pPr>
        <w:spacing w:line="480" w:lineRule="auto"/>
      </w:pPr>
    </w:p>
    <w:p w:rsidR="00D04626" w:rsidRDefault="0080151C" w:rsidP="0095022F">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Negligence Of Dental </w:t>
      </w:r>
      <w:del w:id="24" w:author="kiran palakurthy" w:date="2018-03-22T14:52:00Z">
        <w:r w:rsidDel="0095022F">
          <w:rPr>
            <w:rFonts w:ascii="Times New Roman" w:hAnsi="Times New Roman" w:cs="Times New Roman"/>
            <w:b/>
            <w:sz w:val="24"/>
            <w:szCs w:val="24"/>
          </w:rPr>
          <w:delText>Staff Auxiliaries</w:delText>
        </w:r>
      </w:del>
      <w:ins w:id="25" w:author="kiran palakurthy" w:date="2018-03-23T01:23:00Z">
        <w:r>
          <w:rPr>
            <w:rFonts w:ascii="Times New Roman" w:hAnsi="Times New Roman" w:cs="Times New Roman"/>
            <w:b/>
            <w:sz w:val="24"/>
            <w:szCs w:val="24"/>
          </w:rPr>
          <w:t>H</w:t>
        </w:r>
      </w:ins>
      <w:ins w:id="26" w:author="kiran palakurthy" w:date="2018-03-22T14:52:00Z">
        <w:r>
          <w:rPr>
            <w:rFonts w:ascii="Times New Roman" w:hAnsi="Times New Roman" w:cs="Times New Roman"/>
            <w:b/>
            <w:sz w:val="24"/>
            <w:szCs w:val="24"/>
          </w:rPr>
          <w:t>ealth Facility</w:t>
        </w:r>
      </w:ins>
      <w:r>
        <w:rPr>
          <w:rFonts w:ascii="Times New Roman" w:hAnsi="Times New Roman" w:cs="Times New Roman"/>
          <w:b/>
          <w:sz w:val="24"/>
          <w:szCs w:val="24"/>
        </w:rPr>
        <w:t xml:space="preserve"> </w:t>
      </w:r>
      <w:r w:rsidR="00D04626">
        <w:rPr>
          <w:rFonts w:ascii="Times New Roman" w:hAnsi="Times New Roman" w:cs="Times New Roman"/>
          <w:b/>
          <w:sz w:val="24"/>
          <w:szCs w:val="24"/>
        </w:rPr>
        <w:t>– A short case report</w:t>
      </w:r>
    </w:p>
    <w:p w:rsidR="00D04626" w:rsidRDefault="00D04626" w:rsidP="00D04626">
      <w:pPr>
        <w:spacing w:line="480" w:lineRule="auto"/>
        <w:jc w:val="both"/>
        <w:rPr>
          <w:rFonts w:ascii="Times New Roman" w:hAnsi="Times New Roman" w:cs="Times New Roman"/>
          <w:b/>
          <w:i/>
          <w:sz w:val="24"/>
          <w:szCs w:val="24"/>
        </w:rPr>
      </w:pPr>
      <w:r w:rsidRPr="00E3582D">
        <w:rPr>
          <w:rFonts w:ascii="Times New Roman" w:hAnsi="Times New Roman" w:cs="Times New Roman"/>
          <w:b/>
          <w:i/>
          <w:sz w:val="24"/>
          <w:szCs w:val="24"/>
        </w:rPr>
        <w:t>ABSTRACT</w:t>
      </w:r>
      <w:r>
        <w:rPr>
          <w:rFonts w:ascii="Times New Roman" w:hAnsi="Times New Roman" w:cs="Times New Roman"/>
          <w:b/>
          <w:i/>
          <w:sz w:val="24"/>
          <w:szCs w:val="24"/>
        </w:rPr>
        <w:t xml:space="preserve">:   </w:t>
      </w:r>
    </w:p>
    <w:p w:rsidR="00D04626" w:rsidRDefault="00D04626" w:rsidP="00D0462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clinical dental practice involves handling of various toxic and non-toxic solutions for effective treatment delivery in any clinic set up. The inadvertent use of these solutions             may sometimes leads to irreversible systemic complications. Proper care, dental operative protocols, rules and regulations for the disinfection, sterilization, storage of all the consumable and non-consumable materials and equipments should be predetermined and followed strictly to avoid unnecessary complications at the operative chair. The present </w:t>
      </w:r>
      <w:proofErr w:type="gramStart"/>
      <w:r>
        <w:rPr>
          <w:rFonts w:ascii="Times New Roman" w:hAnsi="Times New Roman" w:cs="Times New Roman"/>
          <w:sz w:val="24"/>
          <w:szCs w:val="24"/>
        </w:rPr>
        <w:t>paper report</w:t>
      </w:r>
      <w:proofErr w:type="gramEnd"/>
      <w:r>
        <w:rPr>
          <w:rFonts w:ascii="Times New Roman" w:hAnsi="Times New Roman" w:cs="Times New Roman"/>
          <w:sz w:val="24"/>
          <w:szCs w:val="24"/>
        </w:rPr>
        <w:t xml:space="preserve"> us about the inadvertent use of a foreign solution in lieu of a local anesthetic solution during a simple dental extraction and series of complications occurred thereafter. The suggested standard protocols should be followed to overcome these complications at the dental operatory area. It is also suggested to the dental councils to implement standard policies and amendments to enforce effective supervision among the dental staff</w:t>
      </w:r>
      <w:ins w:id="27" w:author="kiran palakurthy" w:date="2018-03-23T01:24:00Z">
        <w:r w:rsidR="0080151C">
          <w:rPr>
            <w:rFonts w:ascii="Times New Roman" w:hAnsi="Times New Roman" w:cs="Times New Roman"/>
            <w:sz w:val="24"/>
            <w:szCs w:val="24"/>
          </w:rPr>
          <w:t xml:space="preserve"> and </w:t>
        </w:r>
      </w:ins>
      <w:del w:id="28" w:author="kiran palakurthy" w:date="2018-03-23T01:24:00Z">
        <w:r w:rsidDel="0080151C">
          <w:rPr>
            <w:rFonts w:ascii="Times New Roman" w:hAnsi="Times New Roman" w:cs="Times New Roman"/>
            <w:sz w:val="24"/>
            <w:szCs w:val="24"/>
          </w:rPr>
          <w:delText xml:space="preserve"> </w:delText>
        </w:r>
      </w:del>
      <w:r>
        <w:rPr>
          <w:rFonts w:ascii="Times New Roman" w:hAnsi="Times New Roman" w:cs="Times New Roman"/>
          <w:sz w:val="24"/>
          <w:szCs w:val="24"/>
        </w:rPr>
        <w:t>auxiliaries to overcome/avoid such nuances/complications occurring thereof.</w:t>
      </w:r>
    </w:p>
    <w:p w:rsidR="00D04626" w:rsidRDefault="00D04626" w:rsidP="00D04626">
      <w:pPr>
        <w:spacing w:line="480" w:lineRule="auto"/>
        <w:rPr>
          <w:rFonts w:ascii="Times New Roman" w:hAnsi="Times New Roman" w:cs="Times New Roman"/>
          <w:sz w:val="24"/>
          <w:szCs w:val="24"/>
        </w:rPr>
      </w:pPr>
      <w:r>
        <w:rPr>
          <w:rFonts w:ascii="Times New Roman" w:hAnsi="Times New Roman" w:cs="Times New Roman"/>
          <w:sz w:val="24"/>
          <w:szCs w:val="24"/>
        </w:rPr>
        <w:t>Keywords: Formalin, Local anesthetic agent, Saline, Sodium hypochlorite, Dental mal-practice.</w:t>
      </w:r>
    </w:p>
    <w:p w:rsidR="00D04626" w:rsidRDefault="00D04626" w:rsidP="00D04626">
      <w:pPr>
        <w:spacing w:line="480" w:lineRule="auto"/>
        <w:rPr>
          <w:rFonts w:ascii="Times New Roman" w:hAnsi="Times New Roman" w:cs="Times New Roman"/>
          <w:sz w:val="24"/>
          <w:szCs w:val="24"/>
        </w:rPr>
      </w:pPr>
    </w:p>
    <w:p w:rsidR="00D04626" w:rsidRDefault="00D04626" w:rsidP="00D04626">
      <w:pPr>
        <w:spacing w:line="480" w:lineRule="auto"/>
        <w:rPr>
          <w:rFonts w:ascii="Times New Roman" w:hAnsi="Times New Roman" w:cs="Times New Roman"/>
          <w:sz w:val="24"/>
          <w:szCs w:val="24"/>
        </w:rPr>
      </w:pPr>
    </w:p>
    <w:p w:rsidR="00D04626" w:rsidRDefault="00D04626" w:rsidP="00D04626">
      <w:pPr>
        <w:spacing w:line="480" w:lineRule="auto"/>
        <w:rPr>
          <w:rFonts w:ascii="Times New Roman" w:hAnsi="Times New Roman" w:cs="Times New Roman"/>
          <w:sz w:val="24"/>
          <w:szCs w:val="24"/>
        </w:rPr>
      </w:pPr>
    </w:p>
    <w:p w:rsidR="00D04626" w:rsidRDefault="00D04626" w:rsidP="00D04626">
      <w:pPr>
        <w:spacing w:line="480" w:lineRule="auto"/>
        <w:rPr>
          <w:rFonts w:ascii="Times New Roman" w:hAnsi="Times New Roman" w:cs="Times New Roman"/>
          <w:sz w:val="24"/>
          <w:szCs w:val="24"/>
        </w:rPr>
      </w:pPr>
    </w:p>
    <w:p w:rsidR="00D04626" w:rsidRDefault="00D04626" w:rsidP="00D04626">
      <w:pPr>
        <w:spacing w:line="480" w:lineRule="auto"/>
        <w:rPr>
          <w:rFonts w:ascii="Times New Roman" w:hAnsi="Times New Roman" w:cs="Times New Roman"/>
          <w:sz w:val="24"/>
          <w:szCs w:val="24"/>
        </w:rPr>
      </w:pPr>
    </w:p>
    <w:p w:rsidR="00D04626" w:rsidRDefault="00D04626" w:rsidP="00D04626">
      <w:pPr>
        <w:spacing w:line="480" w:lineRule="auto"/>
        <w:rPr>
          <w:rFonts w:ascii="Times New Roman" w:hAnsi="Times New Roman" w:cs="Times New Roman"/>
          <w:sz w:val="24"/>
          <w:szCs w:val="24"/>
        </w:rPr>
      </w:pPr>
    </w:p>
    <w:p w:rsidR="00D04626" w:rsidRPr="00E01231" w:rsidRDefault="0080151C" w:rsidP="009363F9">
      <w:pPr>
        <w:spacing w:line="480" w:lineRule="auto"/>
        <w:rPr>
          <w:rFonts w:ascii="Times New Roman" w:hAnsi="Times New Roman" w:cs="Times New Roman"/>
          <w:b/>
          <w:sz w:val="24"/>
          <w:szCs w:val="24"/>
        </w:rPr>
      </w:pPr>
      <w:r w:rsidRPr="00AD17B2">
        <w:rPr>
          <w:rFonts w:ascii="Times New Roman" w:hAnsi="Times New Roman" w:cs="Times New Roman"/>
          <w:b/>
          <w:sz w:val="24"/>
          <w:szCs w:val="24"/>
        </w:rPr>
        <w:t>Neglig</w:t>
      </w:r>
      <w:r>
        <w:rPr>
          <w:rFonts w:ascii="Times New Roman" w:hAnsi="Times New Roman" w:cs="Times New Roman"/>
          <w:b/>
          <w:sz w:val="24"/>
          <w:szCs w:val="24"/>
        </w:rPr>
        <w:t xml:space="preserve">ence </w:t>
      </w:r>
      <w:proofErr w:type="gramStart"/>
      <w:r>
        <w:rPr>
          <w:rFonts w:ascii="Times New Roman" w:hAnsi="Times New Roman" w:cs="Times New Roman"/>
          <w:b/>
          <w:sz w:val="24"/>
          <w:szCs w:val="24"/>
        </w:rPr>
        <w:t>Of</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Dental</w:t>
      </w:r>
      <w:del w:id="29" w:author="kiran palakurthy" w:date="2018-03-22T15:17:00Z">
        <w:r w:rsidDel="009363F9">
          <w:rPr>
            <w:rFonts w:ascii="Times New Roman" w:hAnsi="Times New Roman" w:cs="Times New Roman"/>
            <w:b/>
            <w:sz w:val="24"/>
            <w:szCs w:val="24"/>
          </w:rPr>
          <w:delText xml:space="preserve"> Staff Auxiliaries </w:delText>
        </w:r>
      </w:del>
      <w:ins w:id="30" w:author="kiran palakurthy" w:date="2018-03-22T15:17:00Z">
        <w:r>
          <w:rPr>
            <w:rFonts w:ascii="Times New Roman" w:hAnsi="Times New Roman" w:cs="Times New Roman"/>
            <w:b/>
            <w:sz w:val="24"/>
            <w:szCs w:val="24"/>
          </w:rPr>
          <w:t>Health</w:t>
        </w:r>
        <w:proofErr w:type="spellEnd"/>
        <w:r>
          <w:rPr>
            <w:rFonts w:ascii="Times New Roman" w:hAnsi="Times New Roman" w:cs="Times New Roman"/>
            <w:b/>
            <w:sz w:val="24"/>
            <w:szCs w:val="24"/>
          </w:rPr>
          <w:t xml:space="preserve"> Facility</w:t>
        </w:r>
      </w:ins>
      <w:r>
        <w:rPr>
          <w:rFonts w:ascii="Times New Roman" w:hAnsi="Times New Roman" w:cs="Times New Roman"/>
          <w:b/>
          <w:sz w:val="24"/>
          <w:szCs w:val="24"/>
        </w:rPr>
        <w:t>– A Short Case Report</w:t>
      </w:r>
    </w:p>
    <w:p w:rsidR="00D04626" w:rsidRPr="00DF6FB9" w:rsidRDefault="00D04626" w:rsidP="00D04626">
      <w:pPr>
        <w:spacing w:line="480" w:lineRule="auto"/>
        <w:rPr>
          <w:rFonts w:ascii="Times New Roman" w:hAnsi="Times New Roman" w:cs="Times New Roman"/>
          <w:b/>
          <w:i/>
          <w:color w:val="000000" w:themeColor="text1"/>
          <w:sz w:val="24"/>
          <w:szCs w:val="24"/>
        </w:rPr>
      </w:pPr>
      <w:r w:rsidRPr="00DF6FB9">
        <w:rPr>
          <w:rFonts w:ascii="Times New Roman" w:hAnsi="Times New Roman" w:cs="Times New Roman"/>
          <w:b/>
          <w:i/>
          <w:color w:val="000000" w:themeColor="text1"/>
          <w:sz w:val="24"/>
          <w:szCs w:val="24"/>
        </w:rPr>
        <w:t>INTRODUCTION:</w:t>
      </w:r>
    </w:p>
    <w:p w:rsidR="00D04626" w:rsidRDefault="00D04626" w:rsidP="00D04626">
      <w:pPr>
        <w:spacing w:line="480" w:lineRule="auto"/>
        <w:ind w:firstLine="720"/>
        <w:rPr>
          <w:rFonts w:ascii="Times New Roman" w:hAnsi="Times New Roman" w:cs="Times New Roman"/>
          <w:sz w:val="24"/>
          <w:szCs w:val="24"/>
        </w:rPr>
      </w:pPr>
      <w:r w:rsidRPr="00DF6FB9">
        <w:rPr>
          <w:rFonts w:ascii="Times New Roman" w:hAnsi="Times New Roman" w:cs="Times New Roman"/>
          <w:sz w:val="24"/>
          <w:szCs w:val="24"/>
        </w:rPr>
        <w:t xml:space="preserve">Extraction of teeth is </w:t>
      </w:r>
      <w:r w:rsidRPr="00166EBD">
        <w:rPr>
          <w:rFonts w:ascii="Times New Roman" w:hAnsi="Times New Roman" w:cs="Times New Roman"/>
          <w:noProof/>
          <w:sz w:val="24"/>
          <w:szCs w:val="24"/>
        </w:rPr>
        <w:t>a relatively</w:t>
      </w:r>
      <w:r>
        <w:rPr>
          <w:rFonts w:ascii="Times New Roman" w:hAnsi="Times New Roman" w:cs="Times New Roman"/>
          <w:sz w:val="24"/>
          <w:szCs w:val="24"/>
        </w:rPr>
        <w:t xml:space="preserve"> common procedure in dentistry performed under local anesthesia. Hopeless mobile </w:t>
      </w:r>
      <w:del w:id="31" w:author="kiran palakurthy" w:date="2018-03-23T01:26:00Z">
        <w:r w:rsidDel="0080151C">
          <w:rPr>
            <w:rFonts w:ascii="Times New Roman" w:hAnsi="Times New Roman" w:cs="Times New Roman"/>
            <w:sz w:val="24"/>
            <w:szCs w:val="24"/>
          </w:rPr>
          <w:delText xml:space="preserve">tooth, grossly decayed tooth, irreparable damage </w:delText>
        </w:r>
        <w:r w:rsidDel="0080151C">
          <w:rPr>
            <w:rFonts w:ascii="Times New Roman" w:hAnsi="Times New Roman" w:cs="Times New Roman"/>
            <w:noProof/>
            <w:sz w:val="24"/>
            <w:szCs w:val="24"/>
          </w:rPr>
          <w:delText>to</w:delText>
        </w:r>
        <w:r w:rsidDel="0080151C">
          <w:rPr>
            <w:rFonts w:ascii="Times New Roman" w:hAnsi="Times New Roman" w:cs="Times New Roman"/>
            <w:sz w:val="24"/>
            <w:szCs w:val="24"/>
          </w:rPr>
          <w:delText xml:space="preserve"> tooth due to trauma are</w:delText>
        </w:r>
      </w:del>
      <w:ins w:id="32" w:author="kiran palakurthy" w:date="2018-03-23T01:26:00Z">
        <w:r w:rsidR="0080151C">
          <w:rPr>
            <w:rFonts w:ascii="Times New Roman" w:hAnsi="Times New Roman" w:cs="Times New Roman"/>
            <w:sz w:val="24"/>
            <w:szCs w:val="24"/>
          </w:rPr>
          <w:t>teeth, grossly decayed tooth, irreparable damage to tooth due to trauma are</w:t>
        </w:r>
      </w:ins>
      <w:r>
        <w:rPr>
          <w:rFonts w:ascii="Times New Roman" w:hAnsi="Times New Roman" w:cs="Times New Roman"/>
          <w:sz w:val="24"/>
          <w:szCs w:val="24"/>
        </w:rPr>
        <w:t xml:space="preserve"> few reasons wherein the extraction of teeth is advised. Improper care of </w:t>
      </w:r>
      <w:r w:rsidRPr="005A0D5E">
        <w:rPr>
          <w:rFonts w:ascii="Times New Roman" w:hAnsi="Times New Roman" w:cs="Times New Roman"/>
          <w:noProof/>
          <w:sz w:val="24"/>
          <w:szCs w:val="24"/>
        </w:rPr>
        <w:t>extracted wound</w:t>
      </w:r>
      <w:r>
        <w:rPr>
          <w:rFonts w:ascii="Times New Roman" w:hAnsi="Times New Roman" w:cs="Times New Roman"/>
          <w:sz w:val="24"/>
          <w:szCs w:val="24"/>
        </w:rPr>
        <w:t xml:space="preserve"> site </w:t>
      </w:r>
      <w:r w:rsidRPr="00F471D0">
        <w:rPr>
          <w:rFonts w:ascii="Times New Roman" w:hAnsi="Times New Roman" w:cs="Times New Roman"/>
          <w:noProof/>
          <w:sz w:val="24"/>
          <w:szCs w:val="24"/>
        </w:rPr>
        <w:t>results</w:t>
      </w:r>
      <w:r>
        <w:rPr>
          <w:rFonts w:ascii="Times New Roman" w:hAnsi="Times New Roman" w:cs="Times New Roman"/>
          <w:noProof/>
          <w:sz w:val="24"/>
          <w:szCs w:val="24"/>
        </w:rPr>
        <w:t xml:space="preserve"> in</w:t>
      </w:r>
      <w:r>
        <w:rPr>
          <w:rFonts w:ascii="Times New Roman" w:hAnsi="Times New Roman" w:cs="Times New Roman"/>
          <w:sz w:val="24"/>
          <w:szCs w:val="24"/>
        </w:rPr>
        <w:t xml:space="preserve"> </w:t>
      </w:r>
      <w:r w:rsidRPr="005A0D5E">
        <w:rPr>
          <w:rFonts w:ascii="Times New Roman" w:hAnsi="Times New Roman" w:cs="Times New Roman"/>
          <w:noProof/>
          <w:sz w:val="24"/>
          <w:szCs w:val="24"/>
        </w:rPr>
        <w:t>post e</w:t>
      </w:r>
      <w:r>
        <w:rPr>
          <w:rFonts w:ascii="Times New Roman" w:hAnsi="Times New Roman" w:cs="Times New Roman"/>
          <w:noProof/>
          <w:sz w:val="24"/>
          <w:szCs w:val="24"/>
        </w:rPr>
        <w:t>xtraction complications.</w:t>
      </w:r>
      <w:r>
        <w:rPr>
          <w:rFonts w:ascii="Times New Roman" w:hAnsi="Times New Roman" w:cs="Times New Roman"/>
          <w:sz w:val="24"/>
          <w:szCs w:val="24"/>
        </w:rPr>
        <w:t xml:space="preserve"> These complications </w:t>
      </w:r>
      <w:r w:rsidRPr="00F471D0">
        <w:rPr>
          <w:rFonts w:ascii="Times New Roman" w:hAnsi="Times New Roman" w:cs="Times New Roman"/>
          <w:noProof/>
          <w:sz w:val="24"/>
          <w:szCs w:val="24"/>
        </w:rPr>
        <w:t>range</w:t>
      </w:r>
      <w:r>
        <w:rPr>
          <w:rFonts w:ascii="Times New Roman" w:hAnsi="Times New Roman" w:cs="Times New Roman"/>
          <w:sz w:val="24"/>
          <w:szCs w:val="24"/>
        </w:rPr>
        <w:t xml:space="preserve"> from severe to mild depending upon the procedure undertaken while extraction. </w:t>
      </w:r>
    </w:p>
    <w:p w:rsidR="00D04626" w:rsidRPr="00DF6FB9" w:rsidRDefault="00D04626" w:rsidP="008015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reasons for the extraction of a </w:t>
      </w:r>
      <w:r w:rsidRPr="00044756">
        <w:rPr>
          <w:rFonts w:ascii="Times New Roman" w:hAnsi="Times New Roman" w:cs="Times New Roman"/>
          <w:noProof/>
          <w:sz w:val="24"/>
          <w:szCs w:val="24"/>
        </w:rPr>
        <w:t>tooth</w:t>
      </w:r>
      <w:r>
        <w:rPr>
          <w:rFonts w:ascii="Times New Roman" w:hAnsi="Times New Roman" w:cs="Times New Roman"/>
          <w:sz w:val="24"/>
          <w:szCs w:val="24"/>
        </w:rPr>
        <w:t xml:space="preserve"> is by iatrogenic damage of tooth. Though very common complication yet limited sources of literature are noticed. This paper enlightens </w:t>
      </w:r>
      <w:del w:id="33" w:author="kiran palakurthy" w:date="2018-03-22T13:31:00Z">
        <w:r w:rsidDel="009B7279">
          <w:rPr>
            <w:rFonts w:ascii="Times New Roman" w:hAnsi="Times New Roman" w:cs="Times New Roman"/>
            <w:sz w:val="24"/>
            <w:szCs w:val="24"/>
          </w:rPr>
          <w:delText xml:space="preserve">about </w:delText>
        </w:r>
      </w:del>
      <w:r>
        <w:rPr>
          <w:rFonts w:ascii="Times New Roman" w:hAnsi="Times New Roman" w:cs="Times New Roman"/>
          <w:sz w:val="24"/>
          <w:szCs w:val="24"/>
        </w:rPr>
        <w:t xml:space="preserve">the complications </w:t>
      </w:r>
      <w:del w:id="34" w:author="kiran palakurthy" w:date="2018-03-22T13:31:00Z">
        <w:r w:rsidDel="009B7279">
          <w:rPr>
            <w:rFonts w:ascii="Times New Roman" w:hAnsi="Times New Roman" w:cs="Times New Roman"/>
            <w:sz w:val="24"/>
            <w:szCs w:val="24"/>
          </w:rPr>
          <w:delText xml:space="preserve">arises </w:delText>
        </w:r>
      </w:del>
      <w:ins w:id="35" w:author="kiran palakurthy" w:date="2018-03-22T13:31:00Z">
        <w:r w:rsidR="009B7279">
          <w:rPr>
            <w:rFonts w:ascii="Times New Roman" w:hAnsi="Times New Roman" w:cs="Times New Roman"/>
            <w:sz w:val="24"/>
            <w:szCs w:val="24"/>
          </w:rPr>
          <w:t xml:space="preserve">raised </w:t>
        </w:r>
      </w:ins>
      <w:r>
        <w:rPr>
          <w:rFonts w:ascii="Times New Roman" w:hAnsi="Times New Roman" w:cs="Times New Roman"/>
          <w:sz w:val="24"/>
          <w:szCs w:val="24"/>
        </w:rPr>
        <w:t xml:space="preserve">due to iatrogenic damage and negligence among the dental staff auxiliaries and </w:t>
      </w:r>
      <w:ins w:id="36" w:author="kiran palakurthy" w:date="2018-03-22T13:31:00Z">
        <w:r w:rsidR="009B7279">
          <w:rPr>
            <w:rFonts w:ascii="Times New Roman" w:hAnsi="Times New Roman" w:cs="Times New Roman"/>
            <w:sz w:val="24"/>
            <w:szCs w:val="24"/>
          </w:rPr>
          <w:t xml:space="preserve">explains the </w:t>
        </w:r>
      </w:ins>
      <w:r>
        <w:rPr>
          <w:rFonts w:ascii="Times New Roman" w:hAnsi="Times New Roman" w:cs="Times New Roman"/>
          <w:sz w:val="24"/>
          <w:szCs w:val="24"/>
        </w:rPr>
        <w:t>possible treatment protocols to adapt for prevention of these iatrogenic accidents in the dental clinics.  This clinical case report</w:t>
      </w:r>
      <w:del w:id="37" w:author="kiran palakurthy" w:date="2018-03-22T13:33:00Z">
        <w:r w:rsidDel="009B7279">
          <w:rPr>
            <w:rFonts w:ascii="Times New Roman" w:hAnsi="Times New Roman" w:cs="Times New Roman"/>
            <w:sz w:val="24"/>
            <w:szCs w:val="24"/>
          </w:rPr>
          <w:delText xml:space="preserve"> is of a failed root canal treatment leading to extraction of the tooth. The</w:delText>
        </w:r>
      </w:del>
      <w:ins w:id="38" w:author="kiran palakurthy" w:date="2018-03-22T13:33:00Z">
        <w:r w:rsidR="009B7279">
          <w:rPr>
            <w:rFonts w:ascii="Times New Roman" w:hAnsi="Times New Roman" w:cs="Times New Roman"/>
            <w:sz w:val="24"/>
            <w:szCs w:val="24"/>
          </w:rPr>
          <w:t xml:space="preserve"> informs the</w:t>
        </w:r>
      </w:ins>
      <w:r>
        <w:rPr>
          <w:rFonts w:ascii="Times New Roman" w:hAnsi="Times New Roman" w:cs="Times New Roman"/>
          <w:sz w:val="24"/>
          <w:szCs w:val="24"/>
        </w:rPr>
        <w:t xml:space="preserve"> complications raised due to the negligent attitude of the dental </w:t>
      </w:r>
      <w:del w:id="39" w:author="kiran palakurthy" w:date="2018-03-22T13:34:00Z">
        <w:r w:rsidDel="009B7279">
          <w:rPr>
            <w:rFonts w:ascii="Times New Roman" w:hAnsi="Times New Roman" w:cs="Times New Roman"/>
            <w:sz w:val="24"/>
            <w:szCs w:val="24"/>
          </w:rPr>
          <w:delText xml:space="preserve">staff and auxiliaries </w:delText>
        </w:r>
      </w:del>
      <w:ins w:id="40" w:author="kiran palakurthy" w:date="2018-03-22T13:34:00Z">
        <w:r w:rsidR="009B7279">
          <w:rPr>
            <w:rFonts w:ascii="Times New Roman" w:hAnsi="Times New Roman" w:cs="Times New Roman"/>
            <w:sz w:val="24"/>
            <w:szCs w:val="24"/>
          </w:rPr>
          <w:t xml:space="preserve">health facility </w:t>
        </w:r>
      </w:ins>
      <w:r>
        <w:rPr>
          <w:rFonts w:ascii="Times New Roman" w:hAnsi="Times New Roman" w:cs="Times New Roman"/>
          <w:sz w:val="24"/>
          <w:szCs w:val="24"/>
        </w:rPr>
        <w:t xml:space="preserve">during </w:t>
      </w:r>
      <w:proofErr w:type="gramStart"/>
      <w:r>
        <w:rPr>
          <w:rFonts w:ascii="Times New Roman" w:hAnsi="Times New Roman" w:cs="Times New Roman"/>
          <w:sz w:val="24"/>
          <w:szCs w:val="24"/>
        </w:rPr>
        <w:t xml:space="preserve">extraction </w:t>
      </w:r>
      <w:del w:id="41" w:author="kiran palakurthy" w:date="2018-03-22T13:35:00Z">
        <w:r w:rsidDel="009B7279">
          <w:rPr>
            <w:rFonts w:ascii="Times New Roman" w:hAnsi="Times New Roman" w:cs="Times New Roman"/>
            <w:sz w:val="24"/>
            <w:szCs w:val="24"/>
          </w:rPr>
          <w:delText xml:space="preserve">may </w:delText>
        </w:r>
      </w:del>
      <w:ins w:id="42" w:author="kiran palakurthy" w:date="2018-03-23T01:28:00Z">
        <w:r w:rsidR="0080151C">
          <w:rPr>
            <w:rFonts w:ascii="Times New Roman" w:hAnsi="Times New Roman" w:cs="Times New Roman"/>
            <w:sz w:val="24"/>
            <w:szCs w:val="24"/>
          </w:rPr>
          <w:t>,</w:t>
        </w:r>
      </w:ins>
      <w:ins w:id="43" w:author="kiran palakurthy" w:date="2018-03-22T13:35:00Z">
        <w:r w:rsidR="009B7279">
          <w:rPr>
            <w:rFonts w:ascii="Times New Roman" w:hAnsi="Times New Roman" w:cs="Times New Roman"/>
            <w:sz w:val="24"/>
            <w:szCs w:val="24"/>
          </w:rPr>
          <w:t>which</w:t>
        </w:r>
        <w:proofErr w:type="gramEnd"/>
        <w:r w:rsidR="009B7279">
          <w:rPr>
            <w:rFonts w:ascii="Times New Roman" w:hAnsi="Times New Roman" w:cs="Times New Roman"/>
            <w:sz w:val="24"/>
            <w:szCs w:val="24"/>
          </w:rPr>
          <w:t xml:space="preserve"> </w:t>
        </w:r>
      </w:ins>
      <w:r>
        <w:rPr>
          <w:rFonts w:ascii="Times New Roman" w:hAnsi="Times New Roman" w:cs="Times New Roman"/>
          <w:sz w:val="24"/>
          <w:szCs w:val="24"/>
        </w:rPr>
        <w:t xml:space="preserve">result in physical </w:t>
      </w:r>
      <w:del w:id="44" w:author="kiran palakurthy" w:date="2018-03-22T13:35:00Z">
        <w:r w:rsidDel="009B7279">
          <w:rPr>
            <w:rFonts w:ascii="Times New Roman" w:hAnsi="Times New Roman" w:cs="Times New Roman"/>
            <w:sz w:val="24"/>
            <w:szCs w:val="24"/>
          </w:rPr>
          <w:delText xml:space="preserve">trauma and also </w:delText>
        </w:r>
      </w:del>
      <w:ins w:id="45" w:author="kiran palakurthy" w:date="2018-03-22T13:35:00Z">
        <w:r w:rsidR="009B7279">
          <w:rPr>
            <w:rFonts w:ascii="Times New Roman" w:hAnsi="Times New Roman" w:cs="Times New Roman"/>
            <w:sz w:val="24"/>
            <w:szCs w:val="24"/>
          </w:rPr>
          <w:t xml:space="preserve"> and </w:t>
        </w:r>
      </w:ins>
      <w:r>
        <w:rPr>
          <w:rFonts w:ascii="Times New Roman" w:hAnsi="Times New Roman" w:cs="Times New Roman"/>
          <w:sz w:val="24"/>
          <w:szCs w:val="24"/>
        </w:rPr>
        <w:t xml:space="preserve">psychological trauma to the patient. </w:t>
      </w:r>
      <w:del w:id="46" w:author="kiran palakurthy" w:date="2018-03-22T13:36:00Z">
        <w:r w:rsidRPr="00DF6FB9" w:rsidDel="009B7279">
          <w:rPr>
            <w:rFonts w:ascii="Times New Roman" w:hAnsi="Times New Roman" w:cs="Times New Roman"/>
            <w:sz w:val="24"/>
            <w:szCs w:val="24"/>
          </w:rPr>
          <w:delText xml:space="preserve">At times, </w:delText>
        </w:r>
        <w:r w:rsidDel="009B7279">
          <w:rPr>
            <w:rFonts w:ascii="Times New Roman" w:hAnsi="Times New Roman" w:cs="Times New Roman"/>
            <w:sz w:val="24"/>
            <w:szCs w:val="24"/>
          </w:rPr>
          <w:delText xml:space="preserve">few </w:delText>
        </w:r>
        <w:r w:rsidRPr="00DF6FB9" w:rsidDel="009B7279">
          <w:rPr>
            <w:rFonts w:ascii="Times New Roman" w:hAnsi="Times New Roman" w:cs="Times New Roman"/>
            <w:sz w:val="24"/>
            <w:szCs w:val="24"/>
          </w:rPr>
          <w:delText>dental clinics</w:delText>
        </w:r>
        <w:r w:rsidDel="009B7279">
          <w:rPr>
            <w:rFonts w:ascii="Times New Roman" w:hAnsi="Times New Roman" w:cs="Times New Roman"/>
            <w:sz w:val="24"/>
            <w:szCs w:val="24"/>
          </w:rPr>
          <w:delText xml:space="preserve"> </w:delText>
        </w:r>
        <w:r w:rsidRPr="001E3392" w:rsidDel="009B7279">
          <w:rPr>
            <w:rFonts w:ascii="Times New Roman" w:hAnsi="Times New Roman" w:cs="Times New Roman"/>
            <w:noProof/>
            <w:sz w:val="24"/>
            <w:szCs w:val="24"/>
          </w:rPr>
          <w:delText>use</w:delText>
        </w:r>
        <w:r w:rsidDel="009B7279">
          <w:rPr>
            <w:rFonts w:ascii="Times New Roman" w:hAnsi="Times New Roman" w:cs="Times New Roman"/>
            <w:noProof/>
            <w:sz w:val="24"/>
            <w:szCs w:val="24"/>
          </w:rPr>
          <w:delText xml:space="preserve"> a</w:delText>
        </w:r>
        <w:r w:rsidDel="009B7279">
          <w:rPr>
            <w:rFonts w:ascii="Times New Roman" w:hAnsi="Times New Roman" w:cs="Times New Roman"/>
            <w:sz w:val="24"/>
            <w:szCs w:val="24"/>
          </w:rPr>
          <w:delText xml:space="preserve"> </w:delText>
        </w:r>
        <w:r w:rsidRPr="001E3392" w:rsidDel="009B7279">
          <w:rPr>
            <w:rFonts w:ascii="Times New Roman" w:hAnsi="Times New Roman" w:cs="Times New Roman"/>
            <w:noProof/>
            <w:sz w:val="24"/>
            <w:szCs w:val="24"/>
          </w:rPr>
          <w:delText>dental</w:delText>
        </w:r>
        <w:r w:rsidDel="009B7279">
          <w:rPr>
            <w:rFonts w:ascii="Times New Roman" w:hAnsi="Times New Roman" w:cs="Times New Roman"/>
            <w:sz w:val="24"/>
            <w:szCs w:val="24"/>
          </w:rPr>
          <w:delText xml:space="preserve"> syringe for loading the solutions used in the dental operatory like saline solution, sodium bicarbonate (hypo) solution which </w:delText>
        </w:r>
        <w:r w:rsidDel="009B7279">
          <w:rPr>
            <w:rFonts w:ascii="Times New Roman" w:hAnsi="Times New Roman" w:cs="Times New Roman"/>
            <w:noProof/>
            <w:sz w:val="24"/>
            <w:szCs w:val="24"/>
          </w:rPr>
          <w:delText>is</w:delText>
        </w:r>
        <w:r w:rsidDel="009B7279">
          <w:rPr>
            <w:rFonts w:ascii="Times New Roman" w:hAnsi="Times New Roman" w:cs="Times New Roman"/>
            <w:sz w:val="24"/>
            <w:szCs w:val="24"/>
          </w:rPr>
          <w:delText xml:space="preserve"> clear solutions and </w:delText>
        </w:r>
      </w:del>
      <w:ins w:id="47" w:author="kiran palakurthy" w:date="2018-03-22T13:36:00Z">
        <w:r w:rsidR="009B7279">
          <w:rPr>
            <w:rFonts w:ascii="Times New Roman" w:hAnsi="Times New Roman" w:cs="Times New Roman"/>
            <w:sz w:val="24"/>
            <w:szCs w:val="24"/>
          </w:rPr>
          <w:t xml:space="preserve"> Use of Syringes in the dental operatory for loading clear sol</w:t>
        </w:r>
      </w:ins>
      <w:ins w:id="48" w:author="kiran palakurthy" w:date="2018-03-22T13:37:00Z">
        <w:r w:rsidR="009B7279">
          <w:rPr>
            <w:rFonts w:ascii="Times New Roman" w:hAnsi="Times New Roman" w:cs="Times New Roman"/>
            <w:sz w:val="24"/>
            <w:szCs w:val="24"/>
          </w:rPr>
          <w:t xml:space="preserve">utions like </w:t>
        </w:r>
      </w:ins>
      <w:ins w:id="49" w:author="kiran palakurthy" w:date="2018-03-22T13:39:00Z">
        <w:r w:rsidR="008E67E1">
          <w:rPr>
            <w:rFonts w:ascii="Times New Roman" w:hAnsi="Times New Roman" w:cs="Times New Roman"/>
            <w:sz w:val="24"/>
            <w:szCs w:val="24"/>
          </w:rPr>
          <w:t>saline and</w:t>
        </w:r>
      </w:ins>
      <w:ins w:id="50" w:author="kiran palakurthy" w:date="2018-03-22T13:38:00Z">
        <w:r w:rsidR="009B7279">
          <w:rPr>
            <w:rFonts w:ascii="Times New Roman" w:hAnsi="Times New Roman" w:cs="Times New Roman"/>
            <w:sz w:val="24"/>
            <w:szCs w:val="24"/>
          </w:rPr>
          <w:t xml:space="preserve"> hypo</w:t>
        </w:r>
      </w:ins>
      <w:ins w:id="51" w:author="kiran palakurthy" w:date="2018-03-22T13:39:00Z">
        <w:r w:rsidR="008E67E1">
          <w:rPr>
            <w:rFonts w:ascii="Times New Roman" w:hAnsi="Times New Roman" w:cs="Times New Roman"/>
            <w:sz w:val="24"/>
            <w:szCs w:val="24"/>
          </w:rPr>
          <w:t xml:space="preserve">, </w:t>
        </w:r>
      </w:ins>
      <w:r>
        <w:rPr>
          <w:rFonts w:ascii="Times New Roman" w:hAnsi="Times New Roman" w:cs="Times New Roman"/>
          <w:sz w:val="24"/>
          <w:szCs w:val="24"/>
        </w:rPr>
        <w:t xml:space="preserve">visually mimics the </w:t>
      </w:r>
      <w:proofErr w:type="spellStart"/>
      <w:r>
        <w:rPr>
          <w:rFonts w:ascii="Times New Roman" w:hAnsi="Times New Roman" w:cs="Times New Roman"/>
          <w:sz w:val="24"/>
          <w:szCs w:val="24"/>
        </w:rPr>
        <w:t>lidocaine</w:t>
      </w:r>
      <w:proofErr w:type="spellEnd"/>
      <w:r>
        <w:rPr>
          <w:rFonts w:ascii="Times New Roman" w:hAnsi="Times New Roman" w:cs="Times New Roman"/>
          <w:sz w:val="24"/>
          <w:szCs w:val="24"/>
        </w:rPr>
        <w:t xml:space="preserve"> hydrochloride</w:t>
      </w:r>
      <w:ins w:id="52" w:author="kiran palakurthy" w:date="2018-03-22T13:39:00Z">
        <w:r w:rsidR="0080151C">
          <w:rPr>
            <w:rFonts w:ascii="Times New Roman" w:hAnsi="Times New Roman" w:cs="Times New Roman"/>
            <w:sz w:val="24"/>
            <w:szCs w:val="24"/>
          </w:rPr>
          <w:t xml:space="preserve"> </w:t>
        </w:r>
        <w:proofErr w:type="spellStart"/>
        <w:r w:rsidR="0080151C">
          <w:rPr>
            <w:rFonts w:ascii="Times New Roman" w:hAnsi="Times New Roman" w:cs="Times New Roman"/>
            <w:sz w:val="24"/>
            <w:szCs w:val="24"/>
          </w:rPr>
          <w:t>anaesth</w:t>
        </w:r>
      </w:ins>
      <w:ins w:id="53" w:author="kiran palakurthy" w:date="2018-03-23T01:29:00Z">
        <w:r w:rsidR="0080151C">
          <w:rPr>
            <w:rFonts w:ascii="Times New Roman" w:hAnsi="Times New Roman" w:cs="Times New Roman"/>
            <w:sz w:val="24"/>
            <w:szCs w:val="24"/>
          </w:rPr>
          <w:t>etic</w:t>
        </w:r>
      </w:ins>
      <w:proofErr w:type="spellEnd"/>
      <w:r>
        <w:rPr>
          <w:rFonts w:ascii="Times New Roman" w:hAnsi="Times New Roman" w:cs="Times New Roman"/>
          <w:sz w:val="24"/>
          <w:szCs w:val="24"/>
        </w:rPr>
        <w:t xml:space="preserve"> solution. The dental personnel should</w:t>
      </w:r>
      <w:r w:rsidRPr="00DF6FB9">
        <w:rPr>
          <w:rFonts w:ascii="Times New Roman" w:hAnsi="Times New Roman" w:cs="Times New Roman"/>
          <w:sz w:val="24"/>
          <w:szCs w:val="24"/>
        </w:rPr>
        <w:t xml:space="preserve"> </w:t>
      </w:r>
      <w:ins w:id="54" w:author="kiran palakurthy" w:date="2018-03-22T13:40:00Z">
        <w:r w:rsidR="008E67E1">
          <w:rPr>
            <w:rFonts w:ascii="Times New Roman" w:hAnsi="Times New Roman" w:cs="Times New Roman"/>
            <w:sz w:val="24"/>
            <w:szCs w:val="24"/>
          </w:rPr>
          <w:t>pre-</w:t>
        </w:r>
      </w:ins>
      <w:r w:rsidRPr="00DF6FB9">
        <w:rPr>
          <w:rFonts w:ascii="Times New Roman" w:hAnsi="Times New Roman" w:cs="Times New Roman"/>
          <w:sz w:val="24"/>
          <w:szCs w:val="24"/>
        </w:rPr>
        <w:t>label the content</w:t>
      </w:r>
      <w:r>
        <w:rPr>
          <w:rFonts w:ascii="Times New Roman" w:hAnsi="Times New Roman" w:cs="Times New Roman"/>
          <w:sz w:val="24"/>
          <w:szCs w:val="24"/>
        </w:rPr>
        <w:t>s</w:t>
      </w:r>
      <w:r w:rsidRPr="00DF6FB9">
        <w:rPr>
          <w:rFonts w:ascii="Times New Roman" w:hAnsi="Times New Roman" w:cs="Times New Roman"/>
          <w:sz w:val="24"/>
          <w:szCs w:val="24"/>
        </w:rPr>
        <w:t xml:space="preserve"> of </w:t>
      </w:r>
      <w:ins w:id="55" w:author="kiran palakurthy" w:date="2018-03-22T13:40:00Z">
        <w:r w:rsidR="008E67E1">
          <w:rPr>
            <w:rFonts w:ascii="Times New Roman" w:hAnsi="Times New Roman" w:cs="Times New Roman"/>
            <w:sz w:val="24"/>
            <w:szCs w:val="24"/>
          </w:rPr>
          <w:t xml:space="preserve">solution on the </w:t>
        </w:r>
      </w:ins>
      <w:r w:rsidRPr="00DF6FB9">
        <w:rPr>
          <w:rFonts w:ascii="Times New Roman" w:hAnsi="Times New Roman" w:cs="Times New Roman"/>
          <w:sz w:val="24"/>
          <w:szCs w:val="24"/>
        </w:rPr>
        <w:t>syringe</w:t>
      </w:r>
      <w:r>
        <w:rPr>
          <w:rFonts w:ascii="Times New Roman" w:hAnsi="Times New Roman" w:cs="Times New Roman"/>
          <w:sz w:val="24"/>
          <w:szCs w:val="24"/>
        </w:rPr>
        <w:t xml:space="preserve"> </w:t>
      </w:r>
      <w:del w:id="56" w:author="kiran palakurthy" w:date="2018-03-22T13:41:00Z">
        <w:r w:rsidDel="008E67E1">
          <w:rPr>
            <w:rFonts w:ascii="Times New Roman" w:hAnsi="Times New Roman" w:cs="Times New Roman"/>
            <w:sz w:val="24"/>
            <w:szCs w:val="24"/>
          </w:rPr>
          <w:delText>immediately after</w:delText>
        </w:r>
      </w:del>
      <w:r>
        <w:rPr>
          <w:rFonts w:ascii="Times New Roman" w:hAnsi="Times New Roman" w:cs="Times New Roman"/>
          <w:sz w:val="24"/>
          <w:szCs w:val="24"/>
        </w:rPr>
        <w:t xml:space="preserve"> </w:t>
      </w:r>
      <w:ins w:id="57" w:author="kiran palakurthy" w:date="2018-03-22T13:41:00Z">
        <w:r w:rsidR="008E67E1">
          <w:rPr>
            <w:rFonts w:ascii="Times New Roman" w:hAnsi="Times New Roman" w:cs="Times New Roman"/>
            <w:sz w:val="24"/>
            <w:szCs w:val="24"/>
          </w:rPr>
          <w:t xml:space="preserve"> before </w:t>
        </w:r>
      </w:ins>
      <w:r>
        <w:rPr>
          <w:rFonts w:ascii="Times New Roman" w:hAnsi="Times New Roman" w:cs="Times New Roman"/>
          <w:sz w:val="24"/>
          <w:szCs w:val="24"/>
        </w:rPr>
        <w:lastRenderedPageBreak/>
        <w:t xml:space="preserve">loading </w:t>
      </w:r>
      <w:ins w:id="58" w:author="kiran palakurthy" w:date="2018-03-22T13:41:00Z">
        <w:r w:rsidR="008E67E1">
          <w:rPr>
            <w:rFonts w:ascii="Times New Roman" w:hAnsi="Times New Roman" w:cs="Times New Roman"/>
            <w:sz w:val="24"/>
            <w:szCs w:val="24"/>
          </w:rPr>
          <w:t xml:space="preserve">the syringe </w:t>
        </w:r>
      </w:ins>
      <w:r>
        <w:rPr>
          <w:rFonts w:ascii="Times New Roman" w:hAnsi="Times New Roman" w:cs="Times New Roman"/>
          <w:sz w:val="24"/>
          <w:szCs w:val="24"/>
        </w:rPr>
        <w:t xml:space="preserve">with any solution. The </w:t>
      </w:r>
      <w:del w:id="59" w:author="kiran palakurthy" w:date="2018-03-22T13:42:00Z">
        <w:r w:rsidDel="008E67E1">
          <w:rPr>
            <w:rFonts w:ascii="Times New Roman" w:hAnsi="Times New Roman" w:cs="Times New Roman"/>
            <w:sz w:val="24"/>
            <w:szCs w:val="24"/>
          </w:rPr>
          <w:delText xml:space="preserve">damage to the </w:delText>
        </w:r>
      </w:del>
      <w:r>
        <w:rPr>
          <w:rFonts w:ascii="Times New Roman" w:hAnsi="Times New Roman" w:cs="Times New Roman"/>
          <w:sz w:val="24"/>
          <w:szCs w:val="24"/>
        </w:rPr>
        <w:t>soft tissue</w:t>
      </w:r>
      <w:del w:id="60" w:author="kiran palakurthy" w:date="2018-03-22T13:42:00Z">
        <w:r w:rsidDel="008E67E1">
          <w:rPr>
            <w:rFonts w:ascii="Times New Roman" w:hAnsi="Times New Roman" w:cs="Times New Roman"/>
            <w:sz w:val="24"/>
            <w:szCs w:val="24"/>
          </w:rPr>
          <w:delText>s</w:delText>
        </w:r>
      </w:del>
      <w:ins w:id="61" w:author="kiran palakurthy" w:date="2018-03-22T13:42:00Z">
        <w:r w:rsidR="008E67E1">
          <w:rPr>
            <w:rFonts w:ascii="Times New Roman" w:hAnsi="Times New Roman" w:cs="Times New Roman"/>
            <w:sz w:val="24"/>
            <w:szCs w:val="24"/>
          </w:rPr>
          <w:t xml:space="preserve"> insult</w:t>
        </w:r>
      </w:ins>
      <w:r>
        <w:rPr>
          <w:rFonts w:ascii="Times New Roman" w:hAnsi="Times New Roman" w:cs="Times New Roman"/>
          <w:sz w:val="24"/>
          <w:szCs w:val="24"/>
        </w:rPr>
        <w:t xml:space="preserve"> happens when an unlabeled</w:t>
      </w:r>
      <w:ins w:id="62" w:author="kiran palakurthy" w:date="2018-03-22T13:42:00Z">
        <w:r w:rsidR="008E67E1">
          <w:rPr>
            <w:rFonts w:ascii="Times New Roman" w:hAnsi="Times New Roman" w:cs="Times New Roman"/>
            <w:sz w:val="24"/>
            <w:szCs w:val="24"/>
          </w:rPr>
          <w:t xml:space="preserve"> loaded</w:t>
        </w:r>
      </w:ins>
      <w:r>
        <w:rPr>
          <w:rFonts w:ascii="Times New Roman" w:hAnsi="Times New Roman" w:cs="Times New Roman"/>
          <w:sz w:val="24"/>
          <w:szCs w:val="24"/>
        </w:rPr>
        <w:t xml:space="preserve"> syringe is used to treat in the operatory </w:t>
      </w:r>
      <w:del w:id="63" w:author="kiran palakurthy" w:date="2018-03-23T01:31:00Z">
        <w:r w:rsidDel="0080151C">
          <w:rPr>
            <w:rFonts w:ascii="Times New Roman" w:hAnsi="Times New Roman" w:cs="Times New Roman"/>
            <w:sz w:val="24"/>
            <w:szCs w:val="24"/>
          </w:rPr>
          <w:delText>chair</w:delText>
        </w:r>
      </w:del>
      <w:del w:id="64" w:author="kiran palakurthy" w:date="2018-03-22T13:43:00Z">
        <w:r w:rsidDel="008E67E1">
          <w:rPr>
            <w:rFonts w:ascii="Times New Roman" w:hAnsi="Times New Roman" w:cs="Times New Roman"/>
            <w:sz w:val="24"/>
            <w:szCs w:val="24"/>
          </w:rPr>
          <w:delText xml:space="preserve">, which might lead to inadvertent consequences. </w:delText>
        </w:r>
      </w:del>
      <w:del w:id="65" w:author="kiran palakurthy" w:date="2018-03-23T01:31:00Z">
        <w:r w:rsidDel="0080151C">
          <w:rPr>
            <w:rFonts w:ascii="Times New Roman" w:hAnsi="Times New Roman" w:cs="Times New Roman"/>
            <w:sz w:val="24"/>
            <w:szCs w:val="24"/>
          </w:rPr>
          <w:delText>If</w:delText>
        </w:r>
      </w:del>
      <w:ins w:id="66" w:author="kiran palakurthy" w:date="2018-03-23T01:31:00Z">
        <w:r w:rsidR="0080151C">
          <w:rPr>
            <w:rFonts w:ascii="Times New Roman" w:hAnsi="Times New Roman" w:cs="Times New Roman"/>
            <w:sz w:val="24"/>
            <w:szCs w:val="24"/>
          </w:rPr>
          <w:t>chair. If</w:t>
        </w:r>
      </w:ins>
      <w:r>
        <w:rPr>
          <w:rFonts w:ascii="Times New Roman" w:hAnsi="Times New Roman" w:cs="Times New Roman"/>
          <w:sz w:val="24"/>
          <w:szCs w:val="24"/>
        </w:rPr>
        <w:t xml:space="preserve"> </w:t>
      </w:r>
      <w:del w:id="67" w:author="kiran palakurthy" w:date="2018-03-22T13:43:00Z">
        <w:r w:rsidDel="008E67E1">
          <w:rPr>
            <w:rFonts w:ascii="Times New Roman" w:hAnsi="Times New Roman" w:cs="Times New Roman"/>
            <w:sz w:val="24"/>
            <w:szCs w:val="24"/>
          </w:rPr>
          <w:delText>the</w:delText>
        </w:r>
      </w:del>
      <w:r>
        <w:rPr>
          <w:rFonts w:ascii="Times New Roman" w:hAnsi="Times New Roman" w:cs="Times New Roman"/>
          <w:sz w:val="24"/>
          <w:szCs w:val="24"/>
        </w:rPr>
        <w:t xml:space="preserve"> </w:t>
      </w:r>
      <w:ins w:id="68" w:author="kiran palakurthy" w:date="2018-03-22T13:43:00Z">
        <w:r w:rsidR="008E67E1">
          <w:rPr>
            <w:rFonts w:ascii="Times New Roman" w:hAnsi="Times New Roman" w:cs="Times New Roman"/>
            <w:sz w:val="24"/>
            <w:szCs w:val="24"/>
          </w:rPr>
          <w:t xml:space="preserve">an </w:t>
        </w:r>
      </w:ins>
      <w:r w:rsidRPr="001E3392">
        <w:rPr>
          <w:rFonts w:ascii="Times New Roman" w:hAnsi="Times New Roman" w:cs="Times New Roman"/>
          <w:noProof/>
          <w:sz w:val="24"/>
          <w:szCs w:val="24"/>
        </w:rPr>
        <w:t>unlabeled</w:t>
      </w:r>
      <w:r>
        <w:rPr>
          <w:rFonts w:ascii="Times New Roman" w:hAnsi="Times New Roman" w:cs="Times New Roman"/>
          <w:sz w:val="24"/>
          <w:szCs w:val="24"/>
        </w:rPr>
        <w:t xml:space="preserve"> foreign solution </w:t>
      </w:r>
      <w:del w:id="69" w:author="kiran palakurthy" w:date="2018-03-22T13:43:00Z">
        <w:r w:rsidDel="008E67E1">
          <w:rPr>
            <w:rFonts w:ascii="Times New Roman" w:hAnsi="Times New Roman" w:cs="Times New Roman"/>
            <w:sz w:val="24"/>
            <w:szCs w:val="24"/>
          </w:rPr>
          <w:delText>is</w:delText>
        </w:r>
      </w:del>
      <w:ins w:id="70" w:author="kiran palakurthy" w:date="2018-03-22T13:43:00Z">
        <w:r w:rsidR="008E67E1">
          <w:rPr>
            <w:rFonts w:ascii="Times New Roman" w:hAnsi="Times New Roman" w:cs="Times New Roman"/>
            <w:sz w:val="24"/>
            <w:szCs w:val="24"/>
          </w:rPr>
          <w:t xml:space="preserve"> </w:t>
        </w:r>
      </w:ins>
      <w:del w:id="71" w:author="kiran palakurthy" w:date="2018-03-22T13:43:00Z">
        <w:r w:rsidDel="008E67E1">
          <w:rPr>
            <w:rFonts w:ascii="Times New Roman" w:hAnsi="Times New Roman" w:cs="Times New Roman"/>
            <w:sz w:val="24"/>
            <w:szCs w:val="24"/>
          </w:rPr>
          <w:delText xml:space="preserve"> </w:delText>
        </w:r>
      </w:del>
      <w:r>
        <w:rPr>
          <w:rFonts w:ascii="Times New Roman" w:hAnsi="Times New Roman" w:cs="Times New Roman"/>
          <w:sz w:val="24"/>
          <w:szCs w:val="24"/>
        </w:rPr>
        <w:t>accidentally infiltrated during extraction</w:t>
      </w:r>
      <w:ins w:id="72" w:author="kiran palakurthy" w:date="2018-03-23T01:32:00Z">
        <w:r w:rsidR="0080151C">
          <w:rPr>
            <w:rFonts w:ascii="Times New Roman" w:hAnsi="Times New Roman" w:cs="Times New Roman"/>
            <w:sz w:val="24"/>
            <w:szCs w:val="24"/>
          </w:rPr>
          <w:t>,</w:t>
        </w:r>
      </w:ins>
      <w:r>
        <w:rPr>
          <w:rFonts w:ascii="Times New Roman" w:hAnsi="Times New Roman" w:cs="Times New Roman"/>
          <w:sz w:val="24"/>
          <w:szCs w:val="24"/>
        </w:rPr>
        <w:t xml:space="preserve"> assuming</w:t>
      </w:r>
      <w:ins w:id="73" w:author="kiran palakurthy" w:date="2018-03-22T13:44:00Z">
        <w:r w:rsidR="008E67E1">
          <w:rPr>
            <w:rFonts w:ascii="Times New Roman" w:hAnsi="Times New Roman" w:cs="Times New Roman"/>
            <w:sz w:val="24"/>
            <w:szCs w:val="24"/>
          </w:rPr>
          <w:t xml:space="preserve"> it</w:t>
        </w:r>
      </w:ins>
      <w:r>
        <w:rPr>
          <w:rFonts w:ascii="Times New Roman" w:hAnsi="Times New Roman" w:cs="Times New Roman"/>
          <w:sz w:val="24"/>
          <w:szCs w:val="24"/>
        </w:rPr>
        <w:t xml:space="preserve"> as a local anesthetic agent, it </w:t>
      </w:r>
      <w:del w:id="74" w:author="kiran palakurthy" w:date="2018-03-22T13:44:00Z">
        <w:r w:rsidDel="008E67E1">
          <w:rPr>
            <w:rFonts w:ascii="Times New Roman" w:hAnsi="Times New Roman" w:cs="Times New Roman"/>
            <w:sz w:val="24"/>
            <w:szCs w:val="24"/>
          </w:rPr>
          <w:delText xml:space="preserve">does </w:delText>
        </w:r>
      </w:del>
      <w:r>
        <w:rPr>
          <w:rFonts w:ascii="Times New Roman" w:hAnsi="Times New Roman" w:cs="Times New Roman"/>
          <w:sz w:val="24"/>
          <w:szCs w:val="24"/>
        </w:rPr>
        <w:t>not only lead</w:t>
      </w:r>
      <w:ins w:id="75" w:author="kiran palakurthy" w:date="2018-03-22T13:44:00Z">
        <w:r w:rsidR="008E67E1">
          <w:rPr>
            <w:rFonts w:ascii="Times New Roman" w:hAnsi="Times New Roman" w:cs="Times New Roman"/>
            <w:sz w:val="24"/>
            <w:szCs w:val="24"/>
          </w:rPr>
          <w:t>s</w:t>
        </w:r>
      </w:ins>
      <w:r>
        <w:rPr>
          <w:rFonts w:ascii="Times New Roman" w:hAnsi="Times New Roman" w:cs="Times New Roman"/>
          <w:sz w:val="24"/>
          <w:szCs w:val="24"/>
        </w:rPr>
        <w:t xml:space="preserve"> to damage of soft tissue</w:t>
      </w:r>
      <w:ins w:id="76" w:author="kiran palakurthy" w:date="2018-03-22T13:44:00Z">
        <w:r w:rsidR="008E67E1">
          <w:rPr>
            <w:rFonts w:ascii="Times New Roman" w:hAnsi="Times New Roman" w:cs="Times New Roman"/>
            <w:sz w:val="24"/>
            <w:szCs w:val="24"/>
          </w:rPr>
          <w:t>s</w:t>
        </w:r>
      </w:ins>
      <w:r>
        <w:rPr>
          <w:rFonts w:ascii="Times New Roman" w:hAnsi="Times New Roman" w:cs="Times New Roman"/>
          <w:sz w:val="24"/>
          <w:szCs w:val="24"/>
        </w:rPr>
        <w:t xml:space="preserve"> but </w:t>
      </w:r>
      <w:ins w:id="77" w:author="kiran palakurthy" w:date="2018-03-22T13:45:00Z">
        <w:r w:rsidR="008E67E1">
          <w:rPr>
            <w:rFonts w:ascii="Times New Roman" w:hAnsi="Times New Roman" w:cs="Times New Roman"/>
            <w:sz w:val="24"/>
            <w:szCs w:val="24"/>
          </w:rPr>
          <w:t xml:space="preserve">sometimes can be </w:t>
        </w:r>
      </w:ins>
      <w:del w:id="78" w:author="kiran palakurthy" w:date="2018-03-22T13:45:00Z">
        <w:r w:rsidDel="008E67E1">
          <w:rPr>
            <w:rFonts w:ascii="Times New Roman" w:hAnsi="Times New Roman" w:cs="Times New Roman"/>
            <w:sz w:val="24"/>
            <w:szCs w:val="24"/>
          </w:rPr>
          <w:delText>also</w:delText>
        </w:r>
        <w:r w:rsidRPr="00DF6FB9" w:rsidDel="008E67E1">
          <w:rPr>
            <w:rFonts w:ascii="Times New Roman" w:hAnsi="Times New Roman" w:cs="Times New Roman"/>
            <w:sz w:val="24"/>
            <w:szCs w:val="24"/>
          </w:rPr>
          <w:delText xml:space="preserve"> </w:delText>
        </w:r>
      </w:del>
      <w:r w:rsidRPr="00DF6FB9">
        <w:rPr>
          <w:rFonts w:ascii="Times New Roman" w:hAnsi="Times New Roman" w:cs="Times New Roman"/>
          <w:sz w:val="24"/>
          <w:szCs w:val="24"/>
        </w:rPr>
        <w:t xml:space="preserve">life threatening </w:t>
      </w:r>
      <w:del w:id="79" w:author="kiran palakurthy" w:date="2018-03-22T13:45:00Z">
        <w:r w:rsidRPr="00DF6FB9" w:rsidDel="008E67E1">
          <w:rPr>
            <w:rFonts w:ascii="Times New Roman" w:hAnsi="Times New Roman" w:cs="Times New Roman"/>
            <w:sz w:val="24"/>
            <w:szCs w:val="24"/>
          </w:rPr>
          <w:delText>situations</w:delText>
        </w:r>
      </w:del>
      <w:ins w:id="80" w:author="kiran palakurthy" w:date="2018-03-22T13:45:00Z">
        <w:r w:rsidR="008E67E1">
          <w:rPr>
            <w:rFonts w:ascii="Times New Roman" w:hAnsi="Times New Roman" w:cs="Times New Roman"/>
            <w:sz w:val="24"/>
            <w:szCs w:val="24"/>
          </w:rPr>
          <w:t>also</w:t>
        </w:r>
      </w:ins>
      <w:r>
        <w:rPr>
          <w:rFonts w:ascii="Times New Roman" w:hAnsi="Times New Roman" w:cs="Times New Roman"/>
          <w:sz w:val="24"/>
          <w:szCs w:val="24"/>
        </w:rPr>
        <w:t>.</w:t>
      </w:r>
      <w:r>
        <w:rPr>
          <w:rFonts w:ascii="Times New Roman" w:hAnsi="Times New Roman" w:cs="Times New Roman"/>
          <w:sz w:val="24"/>
          <w:szCs w:val="24"/>
          <w:vertAlign w:val="superscript"/>
        </w:rPr>
        <w:t>1-3</w:t>
      </w:r>
      <w:r w:rsidRPr="00DF6FB9">
        <w:rPr>
          <w:rFonts w:ascii="Times New Roman" w:hAnsi="Times New Roman" w:cs="Times New Roman"/>
          <w:sz w:val="24"/>
          <w:szCs w:val="24"/>
        </w:rPr>
        <w:t xml:space="preserve"> </w:t>
      </w:r>
      <w:proofErr w:type="gramStart"/>
      <w:r w:rsidRPr="00DF6FB9">
        <w:rPr>
          <w:rFonts w:ascii="Times New Roman" w:hAnsi="Times New Roman" w:cs="Times New Roman"/>
          <w:sz w:val="24"/>
          <w:szCs w:val="24"/>
        </w:rPr>
        <w:t>The</w:t>
      </w:r>
      <w:proofErr w:type="gramEnd"/>
      <w:r w:rsidRPr="00DF6FB9">
        <w:rPr>
          <w:rFonts w:ascii="Times New Roman" w:hAnsi="Times New Roman" w:cs="Times New Roman"/>
          <w:sz w:val="24"/>
          <w:szCs w:val="24"/>
        </w:rPr>
        <w:t xml:space="preserve"> present case is an accidental infiltration of a foreign solution instead of</w:t>
      </w:r>
      <w:r>
        <w:rPr>
          <w:rFonts w:ascii="Times New Roman" w:hAnsi="Times New Roman" w:cs="Times New Roman"/>
          <w:sz w:val="24"/>
          <w:szCs w:val="24"/>
        </w:rPr>
        <w:t xml:space="preserve"> the</w:t>
      </w:r>
      <w:r w:rsidRPr="00DF6FB9">
        <w:rPr>
          <w:rFonts w:ascii="Times New Roman" w:hAnsi="Times New Roman" w:cs="Times New Roman"/>
          <w:sz w:val="24"/>
          <w:szCs w:val="24"/>
        </w:rPr>
        <w:t xml:space="preserve"> </w:t>
      </w:r>
      <w:r w:rsidRPr="00166EBD">
        <w:rPr>
          <w:rFonts w:ascii="Times New Roman" w:hAnsi="Times New Roman" w:cs="Times New Roman"/>
          <w:noProof/>
          <w:sz w:val="24"/>
          <w:szCs w:val="24"/>
        </w:rPr>
        <w:t>local</w:t>
      </w:r>
      <w:r w:rsidRPr="00DF6FB9">
        <w:rPr>
          <w:rFonts w:ascii="Times New Roman" w:hAnsi="Times New Roman" w:cs="Times New Roman"/>
          <w:sz w:val="24"/>
          <w:szCs w:val="24"/>
        </w:rPr>
        <w:t xml:space="preserve"> anesthetic agent resulting in soft tissue necrosis and superceding infection.</w:t>
      </w:r>
    </w:p>
    <w:p w:rsidR="00D04626" w:rsidRPr="00DF6FB9" w:rsidRDefault="00D04626" w:rsidP="00D04626">
      <w:pPr>
        <w:spacing w:line="480" w:lineRule="auto"/>
        <w:rPr>
          <w:rFonts w:ascii="Times New Roman" w:hAnsi="Times New Roman" w:cs="Times New Roman"/>
          <w:b/>
          <w:sz w:val="24"/>
          <w:szCs w:val="24"/>
        </w:rPr>
      </w:pPr>
      <w:r w:rsidRPr="00DF6FB9">
        <w:rPr>
          <w:rFonts w:ascii="Times New Roman" w:hAnsi="Times New Roman" w:cs="Times New Roman"/>
          <w:b/>
          <w:i/>
          <w:sz w:val="24"/>
          <w:szCs w:val="24"/>
        </w:rPr>
        <w:t>CASE REPORT</w:t>
      </w:r>
      <w:r w:rsidRPr="00DF6FB9">
        <w:rPr>
          <w:rFonts w:ascii="Times New Roman" w:hAnsi="Times New Roman" w:cs="Times New Roman"/>
          <w:b/>
          <w:sz w:val="24"/>
          <w:szCs w:val="24"/>
        </w:rPr>
        <w:t xml:space="preserve"> </w:t>
      </w:r>
    </w:p>
    <w:p w:rsidR="00D04626" w:rsidRPr="00DF6FB9" w:rsidDel="008E67E1" w:rsidRDefault="00D04626" w:rsidP="00D04626">
      <w:pPr>
        <w:spacing w:line="480" w:lineRule="auto"/>
        <w:ind w:firstLine="720"/>
        <w:rPr>
          <w:del w:id="81" w:author="kiran palakurthy" w:date="2018-03-22T13:46:00Z"/>
          <w:rFonts w:ascii="Times New Roman" w:hAnsi="Times New Roman" w:cs="Times New Roman"/>
          <w:sz w:val="24"/>
          <w:szCs w:val="24"/>
        </w:rPr>
      </w:pPr>
      <w:r w:rsidRPr="00DF6FB9">
        <w:rPr>
          <w:rFonts w:ascii="Times New Roman" w:hAnsi="Times New Roman" w:cs="Times New Roman"/>
          <w:sz w:val="24"/>
          <w:szCs w:val="24"/>
        </w:rPr>
        <w:t>A 56 years old male patient reported to</w:t>
      </w:r>
      <w:r>
        <w:rPr>
          <w:rFonts w:ascii="Times New Roman" w:hAnsi="Times New Roman" w:cs="Times New Roman"/>
          <w:sz w:val="24"/>
          <w:szCs w:val="24"/>
        </w:rPr>
        <w:t xml:space="preserve"> the</w:t>
      </w:r>
      <w:r w:rsidRPr="00DF6FB9">
        <w:rPr>
          <w:rFonts w:ascii="Times New Roman" w:hAnsi="Times New Roman" w:cs="Times New Roman"/>
          <w:sz w:val="24"/>
          <w:szCs w:val="24"/>
        </w:rPr>
        <w:t xml:space="preserve"> </w:t>
      </w:r>
      <w:r w:rsidRPr="00995708">
        <w:rPr>
          <w:rFonts w:ascii="Times New Roman" w:hAnsi="Times New Roman" w:cs="Times New Roman"/>
          <w:noProof/>
          <w:sz w:val="24"/>
          <w:szCs w:val="24"/>
        </w:rPr>
        <w:t>private</w:t>
      </w:r>
      <w:r w:rsidRPr="001E3392">
        <w:rPr>
          <w:rFonts w:ascii="Times New Roman" w:hAnsi="Times New Roman" w:cs="Times New Roman"/>
          <w:noProof/>
          <w:sz w:val="24"/>
          <w:szCs w:val="24"/>
        </w:rPr>
        <w:t xml:space="preserve"> dental</w:t>
      </w:r>
      <w:r w:rsidRPr="00DF6FB9">
        <w:rPr>
          <w:rFonts w:ascii="Times New Roman" w:hAnsi="Times New Roman" w:cs="Times New Roman"/>
          <w:sz w:val="24"/>
          <w:szCs w:val="24"/>
        </w:rPr>
        <w:t xml:space="preserve"> hospital</w:t>
      </w:r>
      <w:r>
        <w:rPr>
          <w:rFonts w:ascii="Times New Roman" w:hAnsi="Times New Roman" w:cs="Times New Roman"/>
          <w:sz w:val="24"/>
          <w:szCs w:val="24"/>
        </w:rPr>
        <w:t xml:space="preserve"> in Hyderabad, </w:t>
      </w:r>
      <w:r w:rsidRPr="00995708">
        <w:rPr>
          <w:rFonts w:ascii="Times New Roman" w:hAnsi="Times New Roman" w:cs="Times New Roman"/>
          <w:noProof/>
          <w:sz w:val="24"/>
          <w:szCs w:val="24"/>
        </w:rPr>
        <w:t>India with</w:t>
      </w:r>
      <w:r w:rsidRPr="00DF6FB9">
        <w:rPr>
          <w:rFonts w:ascii="Times New Roman" w:hAnsi="Times New Roman" w:cs="Times New Roman"/>
          <w:sz w:val="24"/>
          <w:szCs w:val="24"/>
        </w:rPr>
        <w:t xml:space="preserve"> a necrotic </w:t>
      </w:r>
      <w:r>
        <w:rPr>
          <w:rFonts w:ascii="Times New Roman" w:hAnsi="Times New Roman" w:cs="Times New Roman"/>
          <w:noProof/>
          <w:sz w:val="24"/>
          <w:szCs w:val="24"/>
        </w:rPr>
        <w:t>sloughing in</w:t>
      </w:r>
      <w:r w:rsidRPr="00DF6FB9">
        <w:rPr>
          <w:rFonts w:ascii="Times New Roman" w:hAnsi="Times New Roman" w:cs="Times New Roman"/>
          <w:sz w:val="24"/>
          <w:szCs w:val="24"/>
        </w:rPr>
        <w:t xml:space="preserve"> the</w:t>
      </w:r>
      <w:r>
        <w:rPr>
          <w:rFonts w:ascii="Times New Roman" w:hAnsi="Times New Roman" w:cs="Times New Roman"/>
          <w:sz w:val="24"/>
          <w:szCs w:val="24"/>
        </w:rPr>
        <w:t xml:space="preserve"> lower anterior</w:t>
      </w:r>
      <w:r w:rsidRPr="00DF6FB9">
        <w:rPr>
          <w:rFonts w:ascii="Times New Roman" w:hAnsi="Times New Roman" w:cs="Times New Roman"/>
          <w:sz w:val="24"/>
          <w:szCs w:val="24"/>
        </w:rPr>
        <w:t xml:space="preserve"> labial vestibule &amp; floor of the mouth and a sinus opening on the chin with active pus discharge extra-orally. There was a direct communication between the floor of the mouth &amp; </w:t>
      </w:r>
      <w:r>
        <w:rPr>
          <w:rFonts w:ascii="Times New Roman" w:hAnsi="Times New Roman" w:cs="Times New Roman"/>
          <w:sz w:val="24"/>
          <w:szCs w:val="24"/>
        </w:rPr>
        <w:t xml:space="preserve">lower anterior </w:t>
      </w:r>
      <w:r w:rsidRPr="00DF6FB9">
        <w:rPr>
          <w:rFonts w:ascii="Times New Roman" w:hAnsi="Times New Roman" w:cs="Times New Roman"/>
          <w:sz w:val="24"/>
          <w:szCs w:val="24"/>
        </w:rPr>
        <w:t xml:space="preserve">labial vestibule underneath the base of the </w:t>
      </w:r>
      <w:proofErr w:type="spellStart"/>
      <w:r w:rsidRPr="00DF6FB9">
        <w:rPr>
          <w:rFonts w:ascii="Times New Roman" w:hAnsi="Times New Roman" w:cs="Times New Roman"/>
          <w:sz w:val="24"/>
          <w:szCs w:val="24"/>
        </w:rPr>
        <w:t>mandible</w:t>
      </w:r>
      <w:del w:id="82" w:author="kiran palakurthy" w:date="2018-03-22T13:46:00Z">
        <w:r w:rsidRPr="00DF6FB9" w:rsidDel="008E67E1">
          <w:rPr>
            <w:rFonts w:ascii="Times New Roman" w:hAnsi="Times New Roman" w:cs="Times New Roman"/>
            <w:sz w:val="24"/>
            <w:szCs w:val="24"/>
          </w:rPr>
          <w:delText>. (Fig 1)</w:delText>
        </w:r>
      </w:del>
    </w:p>
    <w:p w:rsidR="00D04626" w:rsidRPr="00DF6FB9" w:rsidRDefault="008E67E1" w:rsidP="00331EBD">
      <w:pPr>
        <w:spacing w:line="480" w:lineRule="auto"/>
        <w:ind w:firstLine="720"/>
        <w:rPr>
          <w:rFonts w:ascii="Times New Roman" w:hAnsi="Times New Roman" w:cs="Times New Roman"/>
          <w:sz w:val="24"/>
          <w:szCs w:val="24"/>
        </w:rPr>
      </w:pPr>
      <w:ins w:id="83" w:author="kiran palakurthy" w:date="2018-03-22T13:46:00Z">
        <w:r>
          <w:rPr>
            <w:rFonts w:ascii="Times New Roman" w:hAnsi="Times New Roman" w:cs="Times New Roman"/>
            <w:sz w:val="24"/>
            <w:szCs w:val="24"/>
          </w:rPr>
          <w:t>The</w:t>
        </w:r>
        <w:proofErr w:type="spellEnd"/>
        <w:r>
          <w:rPr>
            <w:rFonts w:ascii="Times New Roman" w:hAnsi="Times New Roman" w:cs="Times New Roman"/>
            <w:sz w:val="24"/>
            <w:szCs w:val="24"/>
          </w:rPr>
          <w:t xml:space="preserve"> dental history reveals that extraction of failed root </w:t>
        </w:r>
      </w:ins>
      <w:ins w:id="84" w:author="kiran palakurthy" w:date="2018-03-22T13:50:00Z">
        <w:r w:rsidR="00331EBD">
          <w:rPr>
            <w:rFonts w:ascii="Times New Roman" w:hAnsi="Times New Roman" w:cs="Times New Roman"/>
            <w:sz w:val="24"/>
            <w:szCs w:val="24"/>
          </w:rPr>
          <w:t xml:space="preserve">canal treated tooth was planned and a solution was injected into the mucosa for the extraction </w:t>
        </w:r>
        <w:proofErr w:type="gramStart"/>
        <w:r w:rsidR="00331EBD">
          <w:rPr>
            <w:rFonts w:ascii="Times New Roman" w:hAnsi="Times New Roman" w:cs="Times New Roman"/>
            <w:sz w:val="24"/>
            <w:szCs w:val="24"/>
          </w:rPr>
          <w:t xml:space="preserve">of </w:t>
        </w:r>
      </w:ins>
      <w:ins w:id="85" w:author="kiran palakurthy" w:date="2018-03-23T01:35:00Z">
        <w:r w:rsidR="0080151C">
          <w:rPr>
            <w:rFonts w:ascii="Times New Roman" w:hAnsi="Times New Roman" w:cs="Times New Roman"/>
            <w:sz w:val="24"/>
            <w:szCs w:val="24"/>
          </w:rPr>
          <w:t xml:space="preserve"> the</w:t>
        </w:r>
        <w:proofErr w:type="gramEnd"/>
        <w:r w:rsidR="0080151C">
          <w:rPr>
            <w:rFonts w:ascii="Times New Roman" w:hAnsi="Times New Roman" w:cs="Times New Roman"/>
            <w:sz w:val="24"/>
            <w:szCs w:val="24"/>
          </w:rPr>
          <w:t xml:space="preserve"> </w:t>
        </w:r>
      </w:ins>
      <w:ins w:id="86" w:author="kiran palakurthy" w:date="2018-03-22T13:50:00Z">
        <w:r w:rsidR="00331EBD">
          <w:rPr>
            <w:rFonts w:ascii="Times New Roman" w:hAnsi="Times New Roman" w:cs="Times New Roman"/>
            <w:sz w:val="24"/>
            <w:szCs w:val="24"/>
          </w:rPr>
          <w:t>tooth, but failed to extract the tooth as a whole</w:t>
        </w:r>
      </w:ins>
      <w:ins w:id="87" w:author="kiran palakurthy" w:date="2018-03-23T01:35:00Z">
        <w:r w:rsidR="0080151C">
          <w:rPr>
            <w:rFonts w:ascii="Times New Roman" w:hAnsi="Times New Roman" w:cs="Times New Roman"/>
            <w:sz w:val="24"/>
            <w:szCs w:val="24"/>
          </w:rPr>
          <w:t>,</w:t>
        </w:r>
      </w:ins>
      <w:ins w:id="88" w:author="kiran palakurthy" w:date="2018-03-22T13:50:00Z">
        <w:r w:rsidR="0080151C">
          <w:rPr>
            <w:rFonts w:ascii="Times New Roman" w:hAnsi="Times New Roman" w:cs="Times New Roman"/>
            <w:sz w:val="24"/>
            <w:szCs w:val="24"/>
          </w:rPr>
          <w:t xml:space="preserve"> since adequate </w:t>
        </w:r>
        <w:proofErr w:type="spellStart"/>
        <w:r w:rsidR="0080151C">
          <w:rPr>
            <w:rFonts w:ascii="Times New Roman" w:hAnsi="Times New Roman" w:cs="Times New Roman"/>
            <w:sz w:val="24"/>
            <w:szCs w:val="24"/>
          </w:rPr>
          <w:t>anaesthesia</w:t>
        </w:r>
        <w:proofErr w:type="spellEnd"/>
        <w:r w:rsidR="0080151C">
          <w:rPr>
            <w:rFonts w:ascii="Times New Roman" w:hAnsi="Times New Roman" w:cs="Times New Roman"/>
            <w:sz w:val="24"/>
            <w:szCs w:val="24"/>
          </w:rPr>
          <w:t xml:space="preserve"> </w:t>
        </w:r>
      </w:ins>
      <w:ins w:id="89" w:author="kiran palakurthy" w:date="2018-03-23T01:36:00Z">
        <w:r w:rsidR="0080151C">
          <w:rPr>
            <w:rFonts w:ascii="Times New Roman" w:hAnsi="Times New Roman" w:cs="Times New Roman"/>
            <w:sz w:val="24"/>
            <w:szCs w:val="24"/>
          </w:rPr>
          <w:t>was</w:t>
        </w:r>
      </w:ins>
      <w:ins w:id="90" w:author="kiran palakurthy" w:date="2018-03-22T13:50:00Z">
        <w:r w:rsidR="00331EBD">
          <w:rPr>
            <w:rFonts w:ascii="Times New Roman" w:hAnsi="Times New Roman" w:cs="Times New Roman"/>
            <w:sz w:val="24"/>
            <w:szCs w:val="24"/>
          </w:rPr>
          <w:t xml:space="preserve"> not </w:t>
        </w:r>
      </w:ins>
      <w:ins w:id="91" w:author="kiran palakurthy" w:date="2018-03-22T13:52:00Z">
        <w:r w:rsidR="00331EBD">
          <w:rPr>
            <w:rFonts w:ascii="Times New Roman" w:hAnsi="Times New Roman" w:cs="Times New Roman"/>
            <w:sz w:val="24"/>
            <w:szCs w:val="24"/>
          </w:rPr>
          <w:t>achieved</w:t>
        </w:r>
      </w:ins>
      <w:ins w:id="92" w:author="kiran palakurthy" w:date="2018-03-22T13:50:00Z">
        <w:r w:rsidR="00331EBD">
          <w:rPr>
            <w:rFonts w:ascii="Times New Roman" w:hAnsi="Times New Roman" w:cs="Times New Roman"/>
            <w:sz w:val="24"/>
            <w:szCs w:val="24"/>
          </w:rPr>
          <w:t xml:space="preserve"> </w:t>
        </w:r>
      </w:ins>
      <w:ins w:id="93" w:author="kiran palakurthy" w:date="2018-03-22T13:52:00Z">
        <w:r w:rsidR="00331EBD">
          <w:rPr>
            <w:rFonts w:ascii="Times New Roman" w:hAnsi="Times New Roman" w:cs="Times New Roman"/>
            <w:sz w:val="24"/>
            <w:szCs w:val="24"/>
          </w:rPr>
          <w:t>and ends up with</w:t>
        </w:r>
      </w:ins>
      <w:ins w:id="94" w:author="kiran palakurthy" w:date="2018-03-23T01:36:00Z">
        <w:r w:rsidR="0080151C">
          <w:rPr>
            <w:rFonts w:ascii="Times New Roman" w:hAnsi="Times New Roman" w:cs="Times New Roman"/>
            <w:sz w:val="24"/>
            <w:szCs w:val="24"/>
          </w:rPr>
          <w:t xml:space="preserve"> a</w:t>
        </w:r>
      </w:ins>
      <w:ins w:id="95" w:author="kiran palakurthy" w:date="2018-03-22T13:52:00Z">
        <w:r w:rsidR="00331EBD">
          <w:rPr>
            <w:rFonts w:ascii="Times New Roman" w:hAnsi="Times New Roman" w:cs="Times New Roman"/>
            <w:sz w:val="24"/>
            <w:szCs w:val="24"/>
          </w:rPr>
          <w:t xml:space="preserve"> traumatic socket. </w:t>
        </w:r>
      </w:ins>
      <w:del w:id="96" w:author="kiran palakurthy" w:date="2018-03-22T13:53:00Z">
        <w:r w:rsidR="00D04626" w:rsidRPr="00DF6FB9" w:rsidDel="00331EBD">
          <w:rPr>
            <w:rFonts w:ascii="Times New Roman" w:hAnsi="Times New Roman" w:cs="Times New Roman"/>
            <w:sz w:val="24"/>
            <w:szCs w:val="24"/>
          </w:rPr>
          <w:delText>The past dental history reveals that, ten days before the patient visited a general dentist for extraction of his lower anterior</w:delText>
        </w:r>
        <w:r w:rsidR="00D04626" w:rsidDel="00331EBD">
          <w:rPr>
            <w:rFonts w:ascii="Times New Roman" w:hAnsi="Times New Roman" w:cs="Times New Roman"/>
            <w:sz w:val="24"/>
            <w:szCs w:val="24"/>
          </w:rPr>
          <w:delText xml:space="preserve"> failed root canal treated the </w:delText>
        </w:r>
        <w:r w:rsidR="00D04626" w:rsidRPr="00044756" w:rsidDel="00331EBD">
          <w:rPr>
            <w:rFonts w:ascii="Times New Roman" w:hAnsi="Times New Roman" w:cs="Times New Roman"/>
            <w:noProof/>
            <w:sz w:val="24"/>
            <w:szCs w:val="24"/>
          </w:rPr>
          <w:delText>tooth</w:delText>
        </w:r>
        <w:r w:rsidR="00D04626" w:rsidRPr="00DF6FB9" w:rsidDel="00331EBD">
          <w:rPr>
            <w:rFonts w:ascii="Times New Roman" w:hAnsi="Times New Roman" w:cs="Times New Roman"/>
            <w:sz w:val="24"/>
            <w:szCs w:val="24"/>
          </w:rPr>
          <w:delText xml:space="preserve"> with no pre-existing, pre-morbid conditions. According to the history provided by the patient, the dentist had infiltrated a foreign solution in both the buccal &amp; lingual vestibule in the lower anterior region for extraction of teeth. The dentist after trying to extract, failed to do so, leaving the root in the alveolus, since adequate anesthesia is not achieved during the extraction procedure leading to</w:delText>
        </w:r>
        <w:r w:rsidR="00D04626" w:rsidDel="00331EBD">
          <w:rPr>
            <w:rFonts w:ascii="Times New Roman" w:hAnsi="Times New Roman" w:cs="Times New Roman"/>
            <w:sz w:val="24"/>
            <w:szCs w:val="24"/>
          </w:rPr>
          <w:delText xml:space="preserve"> the</w:delText>
        </w:r>
        <w:r w:rsidR="00D04626" w:rsidRPr="00DF6FB9" w:rsidDel="00331EBD">
          <w:rPr>
            <w:rFonts w:ascii="Times New Roman" w:hAnsi="Times New Roman" w:cs="Times New Roman"/>
            <w:sz w:val="24"/>
            <w:szCs w:val="24"/>
          </w:rPr>
          <w:delText xml:space="preserve"> </w:delText>
        </w:r>
        <w:r w:rsidR="00D04626" w:rsidRPr="00995708" w:rsidDel="00331EBD">
          <w:rPr>
            <w:rFonts w:ascii="Times New Roman" w:hAnsi="Times New Roman" w:cs="Times New Roman"/>
            <w:noProof/>
            <w:sz w:val="24"/>
            <w:szCs w:val="24"/>
          </w:rPr>
          <w:delText>traumatic</w:delText>
        </w:r>
        <w:r w:rsidR="00D04626" w:rsidRPr="00DF6FB9" w:rsidDel="00331EBD">
          <w:rPr>
            <w:rFonts w:ascii="Times New Roman" w:hAnsi="Times New Roman" w:cs="Times New Roman"/>
            <w:sz w:val="24"/>
            <w:szCs w:val="24"/>
          </w:rPr>
          <w:delText xml:space="preserve"> procedure at the extraction site. </w:delText>
        </w:r>
      </w:del>
    </w:p>
    <w:p w:rsidR="00D04626" w:rsidRDefault="00331EBD" w:rsidP="00331EBD">
      <w:pPr>
        <w:spacing w:line="480" w:lineRule="auto"/>
        <w:ind w:firstLine="720"/>
        <w:rPr>
          <w:rFonts w:ascii="Times New Roman" w:hAnsi="Times New Roman" w:cs="Times New Roman"/>
          <w:sz w:val="24"/>
          <w:szCs w:val="24"/>
        </w:rPr>
      </w:pPr>
      <w:ins w:id="97" w:author="kiran palakurthy" w:date="2018-03-22T13:53:00Z">
        <w:r>
          <w:rPr>
            <w:rFonts w:ascii="Times New Roman" w:hAnsi="Times New Roman" w:cs="Times New Roman"/>
            <w:sz w:val="24"/>
            <w:szCs w:val="24"/>
          </w:rPr>
          <w:lastRenderedPageBreak/>
          <w:t xml:space="preserve">The post incident complications include </w:t>
        </w:r>
      </w:ins>
      <w:ins w:id="98" w:author="kiran palakurthy" w:date="2018-03-22T13:54:00Z">
        <w:r>
          <w:rPr>
            <w:rFonts w:ascii="Times New Roman" w:hAnsi="Times New Roman" w:cs="Times New Roman"/>
            <w:sz w:val="24"/>
            <w:szCs w:val="24"/>
          </w:rPr>
          <w:t xml:space="preserve">stinging sensation at the site, two days later yellowish tissue mass appeared and </w:t>
        </w:r>
      </w:ins>
      <w:ins w:id="99" w:author="kiran palakurthy" w:date="2018-03-23T01:37:00Z">
        <w:r w:rsidR="00DA4CB5">
          <w:rPr>
            <w:rFonts w:ascii="Times New Roman" w:hAnsi="Times New Roman" w:cs="Times New Roman"/>
            <w:sz w:val="24"/>
            <w:szCs w:val="24"/>
          </w:rPr>
          <w:t xml:space="preserve">the </w:t>
        </w:r>
      </w:ins>
      <w:ins w:id="100" w:author="kiran palakurthy" w:date="2018-03-22T13:54:00Z">
        <w:r>
          <w:rPr>
            <w:rFonts w:ascii="Times New Roman" w:hAnsi="Times New Roman" w:cs="Times New Roman"/>
            <w:sz w:val="24"/>
            <w:szCs w:val="24"/>
          </w:rPr>
          <w:t xml:space="preserve">following </w:t>
        </w:r>
      </w:ins>
      <w:ins w:id="101" w:author="kiran palakurthy" w:date="2018-03-22T13:55:00Z">
        <w:r>
          <w:rPr>
            <w:rFonts w:ascii="Times New Roman" w:hAnsi="Times New Roman" w:cs="Times New Roman"/>
            <w:sz w:val="24"/>
            <w:szCs w:val="24"/>
          </w:rPr>
          <w:t xml:space="preserve">eighth day patient noticed sinus opening </w:t>
        </w:r>
      </w:ins>
      <w:ins w:id="102" w:author="kiran palakurthy" w:date="2018-03-22T13:56:00Z">
        <w:r>
          <w:rPr>
            <w:rFonts w:ascii="Times New Roman" w:hAnsi="Times New Roman" w:cs="Times New Roman"/>
            <w:sz w:val="24"/>
            <w:szCs w:val="24"/>
          </w:rPr>
          <w:t>near the chin with pus discharge.</w:t>
        </w:r>
      </w:ins>
      <w:del w:id="103" w:author="kiran palakurthy" w:date="2018-03-22T13:57:00Z">
        <w:r w:rsidR="00D04626" w:rsidRPr="00DF6FB9" w:rsidDel="00331EBD">
          <w:rPr>
            <w:rFonts w:ascii="Times New Roman" w:hAnsi="Times New Roman" w:cs="Times New Roman"/>
            <w:sz w:val="24"/>
            <w:szCs w:val="24"/>
          </w:rPr>
          <w:delText>After a few hours the patient developed stinging sensation in the tissue</w:delText>
        </w:r>
        <w:r w:rsidR="00D04626" w:rsidDel="00331EBD">
          <w:rPr>
            <w:rFonts w:ascii="Times New Roman" w:hAnsi="Times New Roman" w:cs="Times New Roman"/>
            <w:sz w:val="24"/>
            <w:szCs w:val="24"/>
          </w:rPr>
          <w:delText xml:space="preserve">s near to the </w:delText>
        </w:r>
        <w:r w:rsidR="00D04626" w:rsidRPr="00995708" w:rsidDel="00331EBD">
          <w:rPr>
            <w:rFonts w:ascii="Times New Roman" w:hAnsi="Times New Roman" w:cs="Times New Roman"/>
            <w:noProof/>
            <w:sz w:val="24"/>
            <w:szCs w:val="24"/>
          </w:rPr>
          <w:delText>extracted</w:delText>
        </w:r>
        <w:r w:rsidR="00D04626" w:rsidDel="00331EBD">
          <w:rPr>
            <w:rFonts w:ascii="Times New Roman" w:hAnsi="Times New Roman" w:cs="Times New Roman"/>
            <w:sz w:val="24"/>
            <w:szCs w:val="24"/>
          </w:rPr>
          <w:delText xml:space="preserve"> site</w:delText>
        </w:r>
        <w:r w:rsidR="00D04626" w:rsidRPr="00DF6FB9" w:rsidDel="00331EBD">
          <w:rPr>
            <w:rFonts w:ascii="Times New Roman" w:hAnsi="Times New Roman" w:cs="Times New Roman"/>
            <w:sz w:val="24"/>
            <w:szCs w:val="24"/>
          </w:rPr>
          <w:delText xml:space="preserve">, which was explained to the patient as a routine phenomenon and was placed on antibiotics. Two days later the patient noticed a yellowish tissue mass </w:delText>
        </w:r>
        <w:r w:rsidR="00D04626" w:rsidDel="00331EBD">
          <w:rPr>
            <w:rFonts w:ascii="Times New Roman" w:hAnsi="Times New Roman" w:cs="Times New Roman"/>
            <w:noProof/>
            <w:sz w:val="24"/>
            <w:szCs w:val="24"/>
          </w:rPr>
          <w:delText>i</w:delText>
        </w:r>
        <w:r w:rsidR="00D04626" w:rsidRPr="00995708" w:rsidDel="00331EBD">
          <w:rPr>
            <w:rFonts w:ascii="Times New Roman" w:hAnsi="Times New Roman" w:cs="Times New Roman"/>
            <w:noProof/>
            <w:sz w:val="24"/>
            <w:szCs w:val="24"/>
          </w:rPr>
          <w:delText>n</w:delText>
        </w:r>
        <w:r w:rsidR="00D04626" w:rsidRPr="00DF6FB9" w:rsidDel="00331EBD">
          <w:rPr>
            <w:rFonts w:ascii="Times New Roman" w:hAnsi="Times New Roman" w:cs="Times New Roman"/>
            <w:sz w:val="24"/>
            <w:szCs w:val="24"/>
          </w:rPr>
          <w:delText xml:space="preserve"> the lower labial vestibular region. He visited the dentist with the same ailment and was told that it could be an infection because of the attempted traumatic extraction and the area was copiously irrigated and the patient was switched to another medication. The patient returned to the dentist with a sinus opening on the chin and pus discharge on the 8</w:delText>
        </w:r>
        <w:r w:rsidR="00D04626" w:rsidRPr="00DF6FB9" w:rsidDel="00331EBD">
          <w:rPr>
            <w:rFonts w:ascii="Times New Roman" w:hAnsi="Times New Roman" w:cs="Times New Roman"/>
            <w:sz w:val="24"/>
            <w:szCs w:val="24"/>
            <w:vertAlign w:val="superscript"/>
          </w:rPr>
          <w:delText>th</w:delText>
        </w:r>
        <w:r w:rsidR="00D04626" w:rsidDel="00331EBD">
          <w:rPr>
            <w:rFonts w:ascii="Times New Roman" w:hAnsi="Times New Roman" w:cs="Times New Roman"/>
            <w:sz w:val="24"/>
            <w:szCs w:val="24"/>
          </w:rPr>
          <w:delText xml:space="preserve"> day</w:delText>
        </w:r>
      </w:del>
      <w:r w:rsidR="00D04626">
        <w:rPr>
          <w:rFonts w:ascii="Times New Roman" w:hAnsi="Times New Roman" w:cs="Times New Roman"/>
          <w:sz w:val="24"/>
          <w:szCs w:val="24"/>
        </w:rPr>
        <w:t>. The dentist referred the patient</w:t>
      </w:r>
      <w:r w:rsidR="00D04626" w:rsidRPr="00DF6FB9">
        <w:rPr>
          <w:rFonts w:ascii="Times New Roman" w:hAnsi="Times New Roman" w:cs="Times New Roman"/>
          <w:sz w:val="24"/>
          <w:szCs w:val="24"/>
        </w:rPr>
        <w:t xml:space="preserve"> to our hospital, as he was not able to handle the case.</w:t>
      </w:r>
    </w:p>
    <w:p w:rsidR="00D04626" w:rsidRPr="00DF6FB9" w:rsidRDefault="00D04626" w:rsidP="00D046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was </w:t>
      </w:r>
      <w:del w:id="104" w:author="kiran palakurthy" w:date="2018-03-23T01:38:00Z">
        <w:r w:rsidDel="00DA4CB5">
          <w:rPr>
            <w:rFonts w:ascii="Times New Roman" w:hAnsi="Times New Roman" w:cs="Times New Roman"/>
            <w:sz w:val="24"/>
            <w:szCs w:val="24"/>
          </w:rPr>
          <w:delText>assumed</w:delText>
        </w:r>
      </w:del>
      <w:ins w:id="105" w:author="kiran palakurthy" w:date="2018-03-23T01:38:00Z">
        <w:r w:rsidR="00DA4CB5">
          <w:rPr>
            <w:rFonts w:ascii="Times New Roman" w:hAnsi="Times New Roman" w:cs="Times New Roman"/>
            <w:sz w:val="24"/>
            <w:szCs w:val="24"/>
          </w:rPr>
          <w:t xml:space="preserve"> apparent</w:t>
        </w:r>
      </w:ins>
      <w:r>
        <w:rPr>
          <w:rFonts w:ascii="Times New Roman" w:hAnsi="Times New Roman" w:cs="Times New Roman"/>
          <w:sz w:val="24"/>
          <w:szCs w:val="24"/>
        </w:rPr>
        <w:t xml:space="preserve"> that the reaction of tissues in the labial and lingual vestibular regions of the </w:t>
      </w:r>
      <w:proofErr w:type="spellStart"/>
      <w:r>
        <w:rPr>
          <w:rFonts w:ascii="Times New Roman" w:hAnsi="Times New Roman" w:cs="Times New Roman"/>
          <w:sz w:val="24"/>
          <w:szCs w:val="24"/>
        </w:rPr>
        <w:t>mandibule</w:t>
      </w:r>
      <w:proofErr w:type="spellEnd"/>
      <w:r>
        <w:rPr>
          <w:rFonts w:ascii="Times New Roman" w:hAnsi="Times New Roman" w:cs="Times New Roman"/>
          <w:sz w:val="24"/>
          <w:szCs w:val="24"/>
        </w:rPr>
        <w:t xml:space="preserve"> is due to the foreign solutions injected instead of </w:t>
      </w:r>
      <w:proofErr w:type="spellStart"/>
      <w:r>
        <w:rPr>
          <w:rFonts w:ascii="Times New Roman" w:hAnsi="Times New Roman" w:cs="Times New Roman"/>
          <w:sz w:val="24"/>
          <w:szCs w:val="24"/>
        </w:rPr>
        <w:t>lidocaine</w:t>
      </w:r>
      <w:proofErr w:type="spellEnd"/>
      <w:r>
        <w:rPr>
          <w:rFonts w:ascii="Times New Roman" w:hAnsi="Times New Roman" w:cs="Times New Roman"/>
          <w:sz w:val="24"/>
          <w:szCs w:val="24"/>
        </w:rPr>
        <w:t xml:space="preserve"> hydrochloride </w:t>
      </w:r>
      <w:proofErr w:type="spellStart"/>
      <w:r>
        <w:rPr>
          <w:rFonts w:ascii="Times New Roman" w:hAnsi="Times New Roman" w:cs="Times New Roman"/>
          <w:sz w:val="24"/>
          <w:szCs w:val="24"/>
        </w:rPr>
        <w:t>anaesthetic</w:t>
      </w:r>
      <w:proofErr w:type="spellEnd"/>
      <w:r>
        <w:rPr>
          <w:rFonts w:ascii="Times New Roman" w:hAnsi="Times New Roman" w:cs="Times New Roman"/>
          <w:sz w:val="24"/>
          <w:szCs w:val="24"/>
        </w:rPr>
        <w:t xml:space="preserve"> agent.  </w:t>
      </w:r>
    </w:p>
    <w:p w:rsidR="00D04626" w:rsidRPr="00DF6FB9" w:rsidRDefault="00D04626" w:rsidP="006133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detailed physical and general examination </w:t>
      </w:r>
      <w:r>
        <w:rPr>
          <w:rFonts w:ascii="Times New Roman" w:hAnsi="Times New Roman" w:cs="Times New Roman"/>
          <w:noProof/>
          <w:sz w:val="24"/>
          <w:szCs w:val="24"/>
        </w:rPr>
        <w:t>are</w:t>
      </w:r>
      <w:r>
        <w:rPr>
          <w:rFonts w:ascii="Times New Roman" w:hAnsi="Times New Roman" w:cs="Times New Roman"/>
          <w:sz w:val="24"/>
          <w:szCs w:val="24"/>
        </w:rPr>
        <w:t xml:space="preserve"> initiated and </w:t>
      </w:r>
      <w:del w:id="106" w:author="kiran palakurthy" w:date="2018-03-22T14:25:00Z">
        <w:r w:rsidDel="00613375">
          <w:rPr>
            <w:rFonts w:ascii="Times New Roman" w:hAnsi="Times New Roman" w:cs="Times New Roman"/>
            <w:sz w:val="24"/>
            <w:szCs w:val="24"/>
          </w:rPr>
          <w:delText>the</w:delText>
        </w:r>
        <w:r w:rsidRPr="00DF6FB9" w:rsidDel="00613375">
          <w:rPr>
            <w:rFonts w:ascii="Times New Roman" w:hAnsi="Times New Roman" w:cs="Times New Roman"/>
            <w:sz w:val="24"/>
            <w:szCs w:val="24"/>
          </w:rPr>
          <w:delText xml:space="preserve"> patient was placed on </w:delText>
        </w:r>
        <w:r w:rsidDel="00613375">
          <w:rPr>
            <w:rFonts w:ascii="Times New Roman" w:hAnsi="Times New Roman" w:cs="Times New Roman"/>
            <w:sz w:val="24"/>
            <w:szCs w:val="24"/>
          </w:rPr>
          <w:delText xml:space="preserve">broad spectrum </w:delText>
        </w:r>
        <w:r w:rsidRPr="00DF6FB9" w:rsidDel="00613375">
          <w:rPr>
            <w:rFonts w:ascii="Times New Roman" w:hAnsi="Times New Roman" w:cs="Times New Roman"/>
            <w:sz w:val="24"/>
            <w:szCs w:val="24"/>
          </w:rPr>
          <w:delText xml:space="preserve">antibiotics &amp; </w:delText>
        </w:r>
      </w:del>
      <w:r w:rsidRPr="00DF6FB9">
        <w:rPr>
          <w:rFonts w:ascii="Times New Roman" w:hAnsi="Times New Roman" w:cs="Times New Roman"/>
          <w:sz w:val="24"/>
          <w:szCs w:val="24"/>
        </w:rPr>
        <w:t>planned for</w:t>
      </w:r>
      <w:r>
        <w:rPr>
          <w:rFonts w:ascii="Times New Roman" w:hAnsi="Times New Roman" w:cs="Times New Roman"/>
          <w:sz w:val="24"/>
          <w:szCs w:val="24"/>
        </w:rPr>
        <w:t xml:space="preserve"> a</w:t>
      </w:r>
      <w:r w:rsidRPr="00DF6FB9">
        <w:rPr>
          <w:rFonts w:ascii="Times New Roman" w:hAnsi="Times New Roman" w:cs="Times New Roman"/>
          <w:sz w:val="24"/>
          <w:szCs w:val="24"/>
        </w:rPr>
        <w:t xml:space="preserve"> </w:t>
      </w:r>
      <w:r w:rsidRPr="00995708">
        <w:rPr>
          <w:rFonts w:ascii="Times New Roman" w:hAnsi="Times New Roman" w:cs="Times New Roman"/>
          <w:noProof/>
          <w:sz w:val="24"/>
          <w:szCs w:val="24"/>
        </w:rPr>
        <w:t>surgical</w:t>
      </w:r>
      <w:r w:rsidRPr="00DF6FB9">
        <w:rPr>
          <w:rFonts w:ascii="Times New Roman" w:hAnsi="Times New Roman" w:cs="Times New Roman"/>
          <w:sz w:val="24"/>
          <w:szCs w:val="24"/>
        </w:rPr>
        <w:t xml:space="preserve"> procedure on the 10</w:t>
      </w:r>
      <w:r w:rsidRPr="00DF6FB9">
        <w:rPr>
          <w:rFonts w:ascii="Times New Roman" w:hAnsi="Times New Roman" w:cs="Times New Roman"/>
          <w:sz w:val="24"/>
          <w:szCs w:val="24"/>
          <w:vertAlign w:val="superscript"/>
        </w:rPr>
        <w:t>th</w:t>
      </w:r>
      <w:r w:rsidRPr="00DF6FB9">
        <w:rPr>
          <w:rFonts w:ascii="Times New Roman" w:hAnsi="Times New Roman" w:cs="Times New Roman"/>
          <w:sz w:val="24"/>
          <w:szCs w:val="24"/>
        </w:rPr>
        <w:t xml:space="preserve"> day, post the incident. </w:t>
      </w:r>
      <w:r>
        <w:rPr>
          <w:rFonts w:ascii="Times New Roman" w:hAnsi="Times New Roman" w:cs="Times New Roman"/>
          <w:sz w:val="24"/>
          <w:szCs w:val="24"/>
        </w:rPr>
        <w:t xml:space="preserve">A </w:t>
      </w:r>
      <w:r w:rsidRPr="00DF6FB9">
        <w:rPr>
          <w:rFonts w:ascii="Times New Roman" w:hAnsi="Times New Roman" w:cs="Times New Roman"/>
          <w:sz w:val="24"/>
          <w:szCs w:val="24"/>
        </w:rPr>
        <w:t xml:space="preserve">Mandibular CT scan </w:t>
      </w:r>
      <w:del w:id="107" w:author="kiran palakurthy" w:date="2018-03-22T14:25:00Z">
        <w:r w:rsidRPr="00DF6FB9" w:rsidDel="00613375">
          <w:rPr>
            <w:rFonts w:ascii="Times New Roman" w:hAnsi="Times New Roman" w:cs="Times New Roman"/>
            <w:sz w:val="24"/>
            <w:szCs w:val="24"/>
          </w:rPr>
          <w:delText xml:space="preserve">was advised which showed </w:delText>
        </w:r>
      </w:del>
      <w:ins w:id="108" w:author="kiran palakurthy" w:date="2018-03-22T14:25:00Z">
        <w:r w:rsidR="00613375" w:rsidRPr="00DF6FB9">
          <w:rPr>
            <w:rFonts w:ascii="Times New Roman" w:hAnsi="Times New Roman" w:cs="Times New Roman"/>
            <w:sz w:val="24"/>
            <w:szCs w:val="24"/>
          </w:rPr>
          <w:t>show</w:t>
        </w:r>
        <w:r w:rsidR="00613375">
          <w:rPr>
            <w:rFonts w:ascii="Times New Roman" w:hAnsi="Times New Roman" w:cs="Times New Roman"/>
            <w:sz w:val="24"/>
            <w:szCs w:val="24"/>
          </w:rPr>
          <w:t xml:space="preserve">s </w:t>
        </w:r>
      </w:ins>
      <w:r w:rsidRPr="00DF6FB9">
        <w:rPr>
          <w:rFonts w:ascii="Times New Roman" w:hAnsi="Times New Roman" w:cs="Times New Roman"/>
          <w:sz w:val="24"/>
          <w:szCs w:val="24"/>
        </w:rPr>
        <w:t>favorable i</w:t>
      </w:r>
      <w:r>
        <w:rPr>
          <w:rFonts w:ascii="Times New Roman" w:hAnsi="Times New Roman" w:cs="Times New Roman"/>
          <w:sz w:val="24"/>
          <w:szCs w:val="24"/>
        </w:rPr>
        <w:t>ntact buccal &amp; lingual cortices</w:t>
      </w:r>
      <w:del w:id="109" w:author="kiran palakurthy" w:date="2018-03-22T14:26:00Z">
        <w:r w:rsidDel="00613375">
          <w:rPr>
            <w:rFonts w:ascii="Times New Roman" w:hAnsi="Times New Roman" w:cs="Times New Roman"/>
            <w:sz w:val="24"/>
            <w:szCs w:val="24"/>
          </w:rPr>
          <w:delText xml:space="preserve"> </w:delText>
        </w:r>
        <w:r w:rsidRPr="00DF6FB9" w:rsidDel="00613375">
          <w:rPr>
            <w:rFonts w:ascii="Times New Roman" w:hAnsi="Times New Roman" w:cs="Times New Roman"/>
            <w:sz w:val="24"/>
            <w:szCs w:val="24"/>
          </w:rPr>
          <w:delText>(Fig 2 &amp; Fig 3)</w:delText>
        </w:r>
      </w:del>
      <w:del w:id="110" w:author="kiran palakurthy" w:date="2018-03-22T14:27:00Z">
        <w:r w:rsidDel="00613375">
          <w:rPr>
            <w:rFonts w:ascii="Times New Roman" w:hAnsi="Times New Roman" w:cs="Times New Roman"/>
            <w:sz w:val="24"/>
            <w:szCs w:val="24"/>
          </w:rPr>
          <w:delText xml:space="preserve">. </w:delText>
        </w:r>
        <w:r w:rsidRPr="00DF6FB9" w:rsidDel="00613375">
          <w:rPr>
            <w:rFonts w:ascii="Times New Roman" w:hAnsi="Times New Roman" w:cs="Times New Roman"/>
            <w:sz w:val="24"/>
            <w:szCs w:val="24"/>
          </w:rPr>
          <w:delText xml:space="preserve"> </w:delText>
        </w:r>
        <w:r w:rsidDel="00613375">
          <w:rPr>
            <w:rFonts w:ascii="Times New Roman" w:hAnsi="Times New Roman" w:cs="Times New Roman"/>
            <w:sz w:val="24"/>
            <w:szCs w:val="24"/>
          </w:rPr>
          <w:delText>The</w:delText>
        </w:r>
      </w:del>
      <w:ins w:id="111" w:author="kiran palakurthy" w:date="2018-03-22T14:27:00Z">
        <w:r w:rsidR="00613375">
          <w:rPr>
            <w:rFonts w:ascii="Times New Roman" w:hAnsi="Times New Roman" w:cs="Times New Roman"/>
            <w:sz w:val="24"/>
            <w:szCs w:val="24"/>
          </w:rPr>
          <w:t xml:space="preserve"> </w:t>
        </w:r>
        <w:proofErr w:type="gramStart"/>
        <w:r w:rsidR="00613375">
          <w:rPr>
            <w:rFonts w:ascii="Times New Roman" w:hAnsi="Times New Roman" w:cs="Times New Roman"/>
            <w:sz w:val="24"/>
            <w:szCs w:val="24"/>
          </w:rPr>
          <w:t xml:space="preserve">and </w:t>
        </w:r>
      </w:ins>
      <w:r>
        <w:rPr>
          <w:rFonts w:ascii="Times New Roman" w:hAnsi="Times New Roman" w:cs="Times New Roman"/>
          <w:sz w:val="24"/>
          <w:szCs w:val="24"/>
        </w:rPr>
        <w:t xml:space="preserve"> surgical</w:t>
      </w:r>
      <w:proofErr w:type="gramEnd"/>
      <w:r>
        <w:rPr>
          <w:rFonts w:ascii="Times New Roman" w:hAnsi="Times New Roman" w:cs="Times New Roman"/>
          <w:sz w:val="24"/>
          <w:szCs w:val="24"/>
        </w:rPr>
        <w:t xml:space="preserve"> profile is advised before </w:t>
      </w:r>
      <w:del w:id="112" w:author="kiran palakurthy" w:date="2018-03-22T14:27:00Z">
        <w:r w:rsidDel="00613375">
          <w:rPr>
            <w:rFonts w:ascii="Times New Roman" w:hAnsi="Times New Roman" w:cs="Times New Roman"/>
            <w:sz w:val="24"/>
            <w:szCs w:val="24"/>
          </w:rPr>
          <w:delText xml:space="preserve">the </w:delText>
        </w:r>
      </w:del>
      <w:r>
        <w:rPr>
          <w:rFonts w:ascii="Times New Roman" w:hAnsi="Times New Roman" w:cs="Times New Roman"/>
          <w:sz w:val="24"/>
          <w:szCs w:val="24"/>
        </w:rPr>
        <w:t xml:space="preserve">surgical intervention of the extracted site. The differential diagnosis is concluded as a </w:t>
      </w:r>
      <w:r w:rsidRPr="00995708">
        <w:rPr>
          <w:rFonts w:ascii="Times New Roman" w:hAnsi="Times New Roman" w:cs="Times New Roman"/>
          <w:noProof/>
          <w:sz w:val="24"/>
          <w:szCs w:val="24"/>
        </w:rPr>
        <w:t>granulomatous</w:t>
      </w:r>
      <w:r>
        <w:rPr>
          <w:rFonts w:ascii="Times New Roman" w:hAnsi="Times New Roman" w:cs="Times New Roman"/>
          <w:sz w:val="24"/>
          <w:szCs w:val="24"/>
        </w:rPr>
        <w:t xml:space="preserve"> ulcer with sinus opening extra-orally or infected ulcer due to trauma.  </w:t>
      </w:r>
      <w:del w:id="113" w:author="kiran palakurthy" w:date="2018-03-22T14:28:00Z">
        <w:r w:rsidRPr="00DF6FB9" w:rsidDel="00613375">
          <w:rPr>
            <w:rFonts w:ascii="Times New Roman" w:hAnsi="Times New Roman" w:cs="Times New Roman"/>
            <w:sz w:val="24"/>
            <w:szCs w:val="24"/>
          </w:rPr>
          <w:delText>There was an aesthetic concern</w:delText>
        </w:r>
        <w:r w:rsidDel="00613375">
          <w:rPr>
            <w:rFonts w:ascii="Times New Roman" w:hAnsi="Times New Roman" w:cs="Times New Roman"/>
            <w:sz w:val="24"/>
            <w:szCs w:val="24"/>
          </w:rPr>
          <w:delText>,</w:delText>
        </w:r>
        <w:r w:rsidRPr="00DF6FB9" w:rsidDel="00613375">
          <w:rPr>
            <w:rFonts w:ascii="Times New Roman" w:hAnsi="Times New Roman" w:cs="Times New Roman"/>
            <w:sz w:val="24"/>
            <w:szCs w:val="24"/>
          </w:rPr>
          <w:delText xml:space="preserve"> as the flo</w:delText>
        </w:r>
        <w:r w:rsidDel="00613375">
          <w:rPr>
            <w:rFonts w:ascii="Times New Roman" w:hAnsi="Times New Roman" w:cs="Times New Roman"/>
            <w:sz w:val="24"/>
            <w:szCs w:val="24"/>
          </w:rPr>
          <w:delText>or of the mouth was breached and hence</w:delText>
        </w:r>
        <w:r w:rsidRPr="00DF6FB9" w:rsidDel="00613375">
          <w:rPr>
            <w:rFonts w:ascii="Times New Roman" w:hAnsi="Times New Roman" w:cs="Times New Roman"/>
            <w:sz w:val="24"/>
            <w:szCs w:val="24"/>
          </w:rPr>
          <w:delText xml:space="preserve"> decided to operate the case under general anesthe</w:delText>
        </w:r>
        <w:r w:rsidDel="00613375">
          <w:rPr>
            <w:rFonts w:ascii="Times New Roman" w:hAnsi="Times New Roman" w:cs="Times New Roman"/>
            <w:sz w:val="24"/>
            <w:szCs w:val="24"/>
          </w:rPr>
          <w:delText xml:space="preserve">sia with the patient’s consent to avoid untoward consequences during the surgical procedure. </w:delText>
        </w:r>
      </w:del>
    </w:p>
    <w:p w:rsidR="00D04626" w:rsidRPr="00DF6FB9" w:rsidRDefault="00D04626" w:rsidP="00DA4CB5">
      <w:pPr>
        <w:spacing w:line="480" w:lineRule="auto"/>
        <w:rPr>
          <w:rFonts w:ascii="Times New Roman" w:hAnsi="Times New Roman" w:cs="Times New Roman"/>
          <w:sz w:val="24"/>
          <w:szCs w:val="24"/>
        </w:rPr>
      </w:pPr>
      <w:r w:rsidRPr="00957A39">
        <w:rPr>
          <w:rFonts w:ascii="Times New Roman" w:hAnsi="Times New Roman" w:cs="Times New Roman"/>
          <w:b/>
          <w:iCs/>
          <w:sz w:val="24"/>
          <w:szCs w:val="24"/>
        </w:rPr>
        <w:t>PROCEDURE</w:t>
      </w:r>
      <w:r w:rsidRPr="00DF6FB9">
        <w:rPr>
          <w:rFonts w:ascii="Times New Roman" w:hAnsi="Times New Roman" w:cs="Times New Roman"/>
          <w:b/>
          <w:i/>
          <w:sz w:val="24"/>
          <w:szCs w:val="24"/>
        </w:rPr>
        <w:t>:</w:t>
      </w:r>
      <w:r>
        <w:rPr>
          <w:rFonts w:ascii="Times New Roman" w:hAnsi="Times New Roman" w:cs="Times New Roman"/>
          <w:sz w:val="24"/>
          <w:szCs w:val="24"/>
        </w:rPr>
        <w:t xml:space="preserve"> </w:t>
      </w:r>
      <w:ins w:id="114" w:author="kiran palakurthy" w:date="2018-03-22T14:32:00Z">
        <w:r w:rsidR="00613375">
          <w:rPr>
            <w:rFonts w:ascii="Times New Roman" w:hAnsi="Times New Roman" w:cs="Times New Roman"/>
            <w:sz w:val="24"/>
            <w:szCs w:val="24"/>
          </w:rPr>
          <w:t xml:space="preserve">The </w:t>
        </w:r>
      </w:ins>
      <w:ins w:id="115" w:author="kiran palakurthy" w:date="2018-03-23T01:40:00Z">
        <w:r w:rsidR="00DA4CB5">
          <w:rPr>
            <w:rFonts w:ascii="Times New Roman" w:hAnsi="Times New Roman" w:cs="Times New Roman"/>
            <w:sz w:val="24"/>
            <w:szCs w:val="24"/>
          </w:rPr>
          <w:t xml:space="preserve">decision was made to surgically remove the necrotic slough </w:t>
        </w:r>
      </w:ins>
      <w:ins w:id="116" w:author="kiran palakurthy" w:date="2018-03-22T14:32:00Z">
        <w:r w:rsidR="00613375">
          <w:rPr>
            <w:rFonts w:ascii="Times New Roman" w:hAnsi="Times New Roman" w:cs="Times New Roman"/>
            <w:sz w:val="24"/>
            <w:szCs w:val="24"/>
          </w:rPr>
          <w:t xml:space="preserve">under general </w:t>
        </w:r>
        <w:proofErr w:type="spellStart"/>
        <w:r w:rsidR="00613375">
          <w:rPr>
            <w:rFonts w:ascii="Times New Roman" w:hAnsi="Times New Roman" w:cs="Times New Roman"/>
            <w:sz w:val="24"/>
            <w:szCs w:val="24"/>
          </w:rPr>
          <w:t>anaesthesia</w:t>
        </w:r>
        <w:proofErr w:type="spellEnd"/>
        <w:r w:rsidR="00613375">
          <w:rPr>
            <w:rFonts w:ascii="Times New Roman" w:hAnsi="Times New Roman" w:cs="Times New Roman"/>
            <w:sz w:val="24"/>
            <w:szCs w:val="24"/>
          </w:rPr>
          <w:t xml:space="preserve"> taking </w:t>
        </w:r>
      </w:ins>
      <w:ins w:id="117" w:author="kiran palakurthy" w:date="2018-03-23T01:41:00Z">
        <w:r w:rsidR="00DA4CB5">
          <w:rPr>
            <w:rFonts w:ascii="Times New Roman" w:hAnsi="Times New Roman" w:cs="Times New Roman"/>
            <w:sz w:val="24"/>
            <w:szCs w:val="24"/>
          </w:rPr>
          <w:t xml:space="preserve">considerations of the esthetic requirements of the patient. The </w:t>
        </w:r>
        <w:r w:rsidR="00DA4CB5">
          <w:rPr>
            <w:rFonts w:ascii="Times New Roman" w:hAnsi="Times New Roman" w:cs="Times New Roman"/>
            <w:sz w:val="24"/>
            <w:szCs w:val="24"/>
          </w:rPr>
          <w:lastRenderedPageBreak/>
          <w:t xml:space="preserve">consent of </w:t>
        </w:r>
      </w:ins>
      <w:ins w:id="118" w:author="kiran palakurthy" w:date="2018-03-22T14:32:00Z">
        <w:r w:rsidR="00613375">
          <w:rPr>
            <w:rFonts w:ascii="Times New Roman" w:hAnsi="Times New Roman" w:cs="Times New Roman"/>
            <w:sz w:val="24"/>
            <w:szCs w:val="24"/>
          </w:rPr>
          <w:t>the patie</w:t>
        </w:r>
        <w:r w:rsidR="00DA4CB5">
          <w:rPr>
            <w:rFonts w:ascii="Times New Roman" w:hAnsi="Times New Roman" w:cs="Times New Roman"/>
            <w:sz w:val="24"/>
            <w:szCs w:val="24"/>
          </w:rPr>
          <w:t xml:space="preserve">nt, physician and anesthetist </w:t>
        </w:r>
      </w:ins>
      <w:ins w:id="119" w:author="kiran palakurthy" w:date="2018-03-23T01:42:00Z">
        <w:r w:rsidR="00DA4CB5">
          <w:rPr>
            <w:rFonts w:ascii="Times New Roman" w:hAnsi="Times New Roman" w:cs="Times New Roman"/>
            <w:sz w:val="24"/>
            <w:szCs w:val="24"/>
          </w:rPr>
          <w:t>are</w:t>
        </w:r>
      </w:ins>
      <w:ins w:id="120" w:author="kiran palakurthy" w:date="2018-03-22T14:32:00Z">
        <w:r w:rsidR="00613375">
          <w:rPr>
            <w:rFonts w:ascii="Times New Roman" w:hAnsi="Times New Roman" w:cs="Times New Roman"/>
            <w:sz w:val="24"/>
            <w:szCs w:val="24"/>
          </w:rPr>
          <w:t xml:space="preserve"> obtained</w:t>
        </w:r>
      </w:ins>
      <w:del w:id="121" w:author="kiran palakurthy" w:date="2018-03-22T14:33:00Z">
        <w:r w:rsidDel="00613375">
          <w:rPr>
            <w:rFonts w:ascii="Times New Roman" w:hAnsi="Times New Roman" w:cs="Times New Roman"/>
            <w:sz w:val="24"/>
            <w:szCs w:val="24"/>
          </w:rPr>
          <w:delText>The patient was</w:delText>
        </w:r>
        <w:r w:rsidRPr="00DF6FB9" w:rsidDel="00613375">
          <w:rPr>
            <w:rFonts w:ascii="Times New Roman" w:hAnsi="Times New Roman" w:cs="Times New Roman"/>
            <w:sz w:val="24"/>
            <w:szCs w:val="24"/>
          </w:rPr>
          <w:delText xml:space="preserve"> prepared for operating under general anesthesia. The</w:delText>
        </w:r>
        <w:r w:rsidDel="00613375">
          <w:rPr>
            <w:rFonts w:ascii="Times New Roman" w:hAnsi="Times New Roman" w:cs="Times New Roman"/>
            <w:sz w:val="24"/>
            <w:szCs w:val="24"/>
          </w:rPr>
          <w:delText xml:space="preserve"> general physical examination was</w:delText>
        </w:r>
        <w:r w:rsidRPr="00DF6FB9" w:rsidDel="00613375">
          <w:rPr>
            <w:rFonts w:ascii="Times New Roman" w:hAnsi="Times New Roman" w:cs="Times New Roman"/>
            <w:sz w:val="24"/>
            <w:szCs w:val="24"/>
          </w:rPr>
          <w:delText xml:space="preserve"> done and the consent obtained from the physician and the anesthetist</w:delText>
        </w:r>
      </w:del>
      <w:r w:rsidRPr="00DF6FB9">
        <w:rPr>
          <w:rFonts w:ascii="Times New Roman" w:hAnsi="Times New Roman" w:cs="Times New Roman"/>
          <w:sz w:val="24"/>
          <w:szCs w:val="24"/>
        </w:rPr>
        <w:t xml:space="preserve"> before the procedure. Vitals are</w:t>
      </w:r>
      <w:r>
        <w:rPr>
          <w:rFonts w:ascii="Times New Roman" w:hAnsi="Times New Roman" w:cs="Times New Roman"/>
          <w:sz w:val="24"/>
          <w:szCs w:val="24"/>
        </w:rPr>
        <w:t xml:space="preserve"> recorded</w:t>
      </w:r>
      <w:r w:rsidRPr="00DF6FB9">
        <w:rPr>
          <w:rFonts w:ascii="Times New Roman" w:hAnsi="Times New Roman" w:cs="Times New Roman"/>
          <w:sz w:val="24"/>
          <w:szCs w:val="24"/>
        </w:rPr>
        <w:t xml:space="preserve"> normal</w:t>
      </w:r>
      <w:del w:id="122" w:author="kiran palakurthy" w:date="2018-03-22T14:33:00Z">
        <w:r w:rsidRPr="00DF6FB9" w:rsidDel="00613375">
          <w:rPr>
            <w:rFonts w:ascii="Times New Roman" w:hAnsi="Times New Roman" w:cs="Times New Roman"/>
            <w:sz w:val="24"/>
            <w:szCs w:val="24"/>
          </w:rPr>
          <w:delText xml:space="preserve"> and</w:delText>
        </w:r>
        <w:r w:rsidDel="00613375">
          <w:rPr>
            <w:rFonts w:ascii="Times New Roman" w:hAnsi="Times New Roman" w:cs="Times New Roman"/>
            <w:sz w:val="24"/>
            <w:szCs w:val="24"/>
          </w:rPr>
          <w:delText xml:space="preserve"> the</w:delText>
        </w:r>
        <w:r w:rsidRPr="00DF6FB9" w:rsidDel="00613375">
          <w:rPr>
            <w:rFonts w:ascii="Times New Roman" w:hAnsi="Times New Roman" w:cs="Times New Roman"/>
            <w:sz w:val="24"/>
            <w:szCs w:val="24"/>
          </w:rPr>
          <w:delText xml:space="preserve"> </w:delText>
        </w:r>
        <w:r w:rsidRPr="00995708" w:rsidDel="00613375">
          <w:rPr>
            <w:rFonts w:ascii="Times New Roman" w:hAnsi="Times New Roman" w:cs="Times New Roman"/>
            <w:noProof/>
            <w:sz w:val="24"/>
            <w:szCs w:val="24"/>
          </w:rPr>
          <w:delText>patient</w:delText>
        </w:r>
        <w:r w:rsidRPr="00DF6FB9" w:rsidDel="00613375">
          <w:rPr>
            <w:rFonts w:ascii="Times New Roman" w:hAnsi="Times New Roman" w:cs="Times New Roman"/>
            <w:sz w:val="24"/>
            <w:szCs w:val="24"/>
          </w:rPr>
          <w:delText xml:space="preserve"> was operated under general anesthesia.</w:delText>
        </w:r>
      </w:del>
      <w:ins w:id="123" w:author="kiran palakurthy" w:date="2018-03-22T14:33:00Z">
        <w:r w:rsidR="00613375">
          <w:rPr>
            <w:rFonts w:ascii="Times New Roman" w:hAnsi="Times New Roman" w:cs="Times New Roman"/>
            <w:sz w:val="24"/>
            <w:szCs w:val="24"/>
          </w:rPr>
          <w:t>.</w:t>
        </w:r>
      </w:ins>
    </w:p>
    <w:p w:rsidR="00D04626" w:rsidDel="00A12851" w:rsidRDefault="00D04626" w:rsidP="00DA4CB5">
      <w:pPr>
        <w:spacing w:line="480" w:lineRule="auto"/>
        <w:ind w:firstLine="720"/>
        <w:rPr>
          <w:del w:id="124" w:author="kiran palakurthy" w:date="2018-03-22T14:46:00Z"/>
          <w:rFonts w:ascii="Times New Roman" w:hAnsi="Times New Roman" w:cs="Times New Roman"/>
          <w:sz w:val="24"/>
          <w:szCs w:val="24"/>
        </w:rPr>
      </w:pPr>
      <w:r w:rsidRPr="00DF6FB9">
        <w:rPr>
          <w:rFonts w:ascii="Times New Roman" w:hAnsi="Times New Roman" w:cs="Times New Roman"/>
          <w:sz w:val="24"/>
          <w:szCs w:val="24"/>
        </w:rPr>
        <w:t xml:space="preserve">Necrotic slough was removed from both </w:t>
      </w:r>
      <w:del w:id="125" w:author="kiran palakurthy" w:date="2018-03-22T14:41:00Z">
        <w:r w:rsidRPr="00DF6FB9" w:rsidDel="00F04844">
          <w:rPr>
            <w:rFonts w:ascii="Times New Roman" w:hAnsi="Times New Roman" w:cs="Times New Roman"/>
            <w:sz w:val="24"/>
            <w:szCs w:val="24"/>
          </w:rPr>
          <w:delText>buccal &amp; lingual</w:delText>
        </w:r>
      </w:del>
      <w:ins w:id="126" w:author="kiran palakurthy" w:date="2018-03-22T14:41:00Z">
        <w:r w:rsidR="00F04844">
          <w:rPr>
            <w:rFonts w:ascii="Times New Roman" w:hAnsi="Times New Roman" w:cs="Times New Roman"/>
            <w:sz w:val="24"/>
            <w:szCs w:val="24"/>
          </w:rPr>
          <w:t xml:space="preserve"> the</w:t>
        </w:r>
      </w:ins>
      <w:r w:rsidRPr="00DF6FB9">
        <w:rPr>
          <w:rFonts w:ascii="Times New Roman" w:hAnsi="Times New Roman" w:cs="Times New Roman"/>
          <w:sz w:val="24"/>
          <w:szCs w:val="24"/>
        </w:rPr>
        <w:t xml:space="preserve"> vestibule</w:t>
      </w:r>
      <w:ins w:id="127" w:author="kiran palakurthy" w:date="2018-03-22T14:41:00Z">
        <w:r w:rsidR="00F04844">
          <w:rPr>
            <w:rFonts w:ascii="Times New Roman" w:hAnsi="Times New Roman" w:cs="Times New Roman"/>
            <w:sz w:val="24"/>
            <w:szCs w:val="24"/>
          </w:rPr>
          <w:t xml:space="preserve">s, including the </w:t>
        </w:r>
      </w:ins>
      <w:del w:id="128" w:author="kiran palakurthy" w:date="2018-03-22T14:41:00Z">
        <w:r w:rsidRPr="00DF6FB9" w:rsidDel="00F04844">
          <w:rPr>
            <w:rFonts w:ascii="Times New Roman" w:hAnsi="Times New Roman" w:cs="Times New Roman"/>
            <w:sz w:val="24"/>
            <w:szCs w:val="24"/>
          </w:rPr>
          <w:delText>.</w:delText>
        </w:r>
        <w:r w:rsidDel="00F04844">
          <w:rPr>
            <w:rFonts w:ascii="Times New Roman" w:hAnsi="Times New Roman" w:cs="Times New Roman"/>
            <w:sz w:val="24"/>
            <w:szCs w:val="24"/>
          </w:rPr>
          <w:delText xml:space="preserve"> The</w:delText>
        </w:r>
      </w:del>
      <w:r>
        <w:rPr>
          <w:rFonts w:ascii="Times New Roman" w:hAnsi="Times New Roman" w:cs="Times New Roman"/>
          <w:sz w:val="24"/>
          <w:szCs w:val="24"/>
        </w:rPr>
        <w:t xml:space="preserve"> remaining root portion </w:t>
      </w:r>
      <w:del w:id="129" w:author="kiran palakurthy" w:date="2018-03-22T14:42:00Z">
        <w:r w:rsidDel="00F04844">
          <w:rPr>
            <w:rFonts w:ascii="Times New Roman" w:hAnsi="Times New Roman" w:cs="Times New Roman"/>
            <w:sz w:val="24"/>
            <w:szCs w:val="24"/>
          </w:rPr>
          <w:delText xml:space="preserve">is also removed </w:delText>
        </w:r>
      </w:del>
      <w:r>
        <w:rPr>
          <w:rFonts w:ascii="Times New Roman" w:hAnsi="Times New Roman" w:cs="Times New Roman"/>
          <w:sz w:val="24"/>
          <w:szCs w:val="24"/>
        </w:rPr>
        <w:t>from the extraction socket.</w:t>
      </w:r>
      <w:r w:rsidRPr="00DF6FB9">
        <w:rPr>
          <w:rFonts w:ascii="Times New Roman" w:hAnsi="Times New Roman" w:cs="Times New Roman"/>
          <w:sz w:val="24"/>
          <w:szCs w:val="24"/>
        </w:rPr>
        <w:t xml:space="preserve"> The excision in the lingual vestibule was done minimally</w:t>
      </w:r>
      <w:ins w:id="130" w:author="kiran palakurthy" w:date="2018-03-22T14:42:00Z">
        <w:r w:rsidR="00F04844">
          <w:rPr>
            <w:rFonts w:ascii="Times New Roman" w:hAnsi="Times New Roman" w:cs="Times New Roman"/>
            <w:sz w:val="24"/>
            <w:szCs w:val="24"/>
          </w:rPr>
          <w:t xml:space="preserve"> and taken care not to impinge the </w:t>
        </w:r>
        <w:proofErr w:type="gramStart"/>
        <w:r w:rsidR="00F04844">
          <w:rPr>
            <w:rFonts w:ascii="Times New Roman" w:hAnsi="Times New Roman" w:cs="Times New Roman"/>
            <w:sz w:val="24"/>
            <w:szCs w:val="24"/>
          </w:rPr>
          <w:t xml:space="preserve">vital </w:t>
        </w:r>
      </w:ins>
      <w:r w:rsidRPr="00DF6FB9">
        <w:rPr>
          <w:rFonts w:ascii="Times New Roman" w:hAnsi="Times New Roman" w:cs="Times New Roman"/>
          <w:sz w:val="24"/>
          <w:szCs w:val="24"/>
        </w:rPr>
        <w:t xml:space="preserve"> </w:t>
      </w:r>
      <w:proofErr w:type="gramEnd"/>
      <w:del w:id="131" w:author="kiran palakurthy" w:date="2018-03-22T14:43:00Z">
        <w:r w:rsidRPr="00DF6FB9" w:rsidDel="00F04844">
          <w:rPr>
            <w:rFonts w:ascii="Times New Roman" w:hAnsi="Times New Roman" w:cs="Times New Roman"/>
            <w:sz w:val="24"/>
            <w:szCs w:val="24"/>
          </w:rPr>
          <w:delText xml:space="preserve">as care was taken not to impinge on the vital structures like </w:delText>
        </w:r>
      </w:del>
      <w:r w:rsidRPr="00DF6FB9">
        <w:rPr>
          <w:rFonts w:ascii="Times New Roman" w:hAnsi="Times New Roman" w:cs="Times New Roman"/>
          <w:sz w:val="24"/>
          <w:szCs w:val="24"/>
        </w:rPr>
        <w:t>salivary gland duct orifices. The skin adjacent to the sinus was excised &amp; closed secondarily and tissues sent for</w:t>
      </w:r>
      <w:r>
        <w:rPr>
          <w:rFonts w:ascii="Times New Roman" w:hAnsi="Times New Roman" w:cs="Times New Roman"/>
          <w:sz w:val="24"/>
          <w:szCs w:val="24"/>
        </w:rPr>
        <w:t xml:space="preserve"> the</w:t>
      </w:r>
      <w:r w:rsidRPr="00DF6FB9">
        <w:rPr>
          <w:rFonts w:ascii="Times New Roman" w:hAnsi="Times New Roman" w:cs="Times New Roman"/>
          <w:sz w:val="24"/>
          <w:szCs w:val="24"/>
        </w:rPr>
        <w:t xml:space="preserve"> </w:t>
      </w:r>
      <w:r w:rsidRPr="00995708">
        <w:rPr>
          <w:rFonts w:ascii="Times New Roman" w:hAnsi="Times New Roman" w:cs="Times New Roman"/>
          <w:noProof/>
          <w:sz w:val="24"/>
          <w:szCs w:val="24"/>
        </w:rPr>
        <w:t>histo-pathological</w:t>
      </w:r>
      <w:r w:rsidRPr="00DF6FB9">
        <w:rPr>
          <w:rFonts w:ascii="Times New Roman" w:hAnsi="Times New Roman" w:cs="Times New Roman"/>
          <w:sz w:val="24"/>
          <w:szCs w:val="24"/>
        </w:rPr>
        <w:t xml:space="preserve"> report. The floor of the mouth was closed secondarily;</w:t>
      </w:r>
      <w:r>
        <w:rPr>
          <w:rFonts w:ascii="Times New Roman" w:hAnsi="Times New Roman" w:cs="Times New Roman"/>
          <w:sz w:val="24"/>
          <w:szCs w:val="24"/>
        </w:rPr>
        <w:t xml:space="preserve"> the</w:t>
      </w:r>
      <w:r w:rsidRPr="00DF6FB9">
        <w:rPr>
          <w:rFonts w:ascii="Times New Roman" w:hAnsi="Times New Roman" w:cs="Times New Roman"/>
          <w:sz w:val="24"/>
          <w:szCs w:val="24"/>
        </w:rPr>
        <w:t xml:space="preserve"> </w:t>
      </w:r>
      <w:r w:rsidRPr="00995708">
        <w:rPr>
          <w:rFonts w:ascii="Times New Roman" w:hAnsi="Times New Roman" w:cs="Times New Roman"/>
          <w:noProof/>
          <w:sz w:val="24"/>
          <w:szCs w:val="24"/>
        </w:rPr>
        <w:t>esthetic</w:t>
      </w:r>
      <w:r w:rsidRPr="00DF6FB9">
        <w:rPr>
          <w:rFonts w:ascii="Times New Roman" w:hAnsi="Times New Roman" w:cs="Times New Roman"/>
          <w:sz w:val="24"/>
          <w:szCs w:val="24"/>
        </w:rPr>
        <w:t xml:space="preserve"> concern of the patient was also taken into consideration. The bone surface </w:t>
      </w:r>
      <w:proofErr w:type="spellStart"/>
      <w:r>
        <w:rPr>
          <w:rFonts w:ascii="Times New Roman" w:hAnsi="Times New Roman" w:cs="Times New Roman"/>
          <w:sz w:val="24"/>
          <w:szCs w:val="24"/>
        </w:rPr>
        <w:t>intraorally</w:t>
      </w:r>
      <w:proofErr w:type="spellEnd"/>
      <w:r>
        <w:rPr>
          <w:rFonts w:ascii="Times New Roman" w:hAnsi="Times New Roman" w:cs="Times New Roman"/>
          <w:sz w:val="24"/>
          <w:szCs w:val="24"/>
        </w:rPr>
        <w:t xml:space="preserve"> </w:t>
      </w:r>
      <w:r w:rsidRPr="00DF6FB9">
        <w:rPr>
          <w:rFonts w:ascii="Times New Roman" w:hAnsi="Times New Roman" w:cs="Times New Roman"/>
          <w:sz w:val="24"/>
          <w:szCs w:val="24"/>
        </w:rPr>
        <w:t>was left to heal by secondary intention</w:t>
      </w:r>
      <w:del w:id="132" w:author="kiran palakurthy" w:date="2018-03-22T14:44:00Z">
        <w:r w:rsidRPr="00DF6FB9" w:rsidDel="00F04844">
          <w:rPr>
            <w:rFonts w:ascii="Times New Roman" w:hAnsi="Times New Roman" w:cs="Times New Roman"/>
            <w:sz w:val="24"/>
            <w:szCs w:val="24"/>
          </w:rPr>
          <w:delText>.</w:delText>
        </w:r>
        <w:r w:rsidDel="00F04844">
          <w:rPr>
            <w:rFonts w:ascii="Times New Roman" w:hAnsi="Times New Roman" w:cs="Times New Roman"/>
            <w:sz w:val="24"/>
            <w:szCs w:val="24"/>
          </w:rPr>
          <w:delText xml:space="preserve"> Broad spectrum antibiotics were administered parentally on the following three days with NSAIDs.</w:delText>
        </w:r>
      </w:del>
      <w:r>
        <w:rPr>
          <w:rFonts w:ascii="Times New Roman" w:hAnsi="Times New Roman" w:cs="Times New Roman"/>
          <w:sz w:val="24"/>
          <w:szCs w:val="24"/>
        </w:rPr>
        <w:t xml:space="preserve"> Patient discharged the following day with post-operative care instructions and reviewed after one week. After </w:t>
      </w:r>
      <w:del w:id="133" w:author="kiran palakurthy" w:date="2018-03-22T14:44:00Z">
        <w:r w:rsidDel="00F04844">
          <w:rPr>
            <w:rFonts w:ascii="Times New Roman" w:hAnsi="Times New Roman" w:cs="Times New Roman"/>
            <w:sz w:val="24"/>
            <w:szCs w:val="24"/>
          </w:rPr>
          <w:delText>one week</w:delText>
        </w:r>
      </w:del>
      <w:ins w:id="134" w:author="kiran palakurthy" w:date="2018-03-22T14:44:00Z">
        <w:r w:rsidR="00F04844">
          <w:rPr>
            <w:rFonts w:ascii="Times New Roman" w:hAnsi="Times New Roman" w:cs="Times New Roman"/>
            <w:sz w:val="24"/>
            <w:szCs w:val="24"/>
          </w:rPr>
          <w:t xml:space="preserve">periodic </w:t>
        </w:r>
      </w:ins>
      <w:ins w:id="135" w:author="kiran palakurthy" w:date="2018-03-23T01:44:00Z">
        <w:r w:rsidR="00DA4CB5">
          <w:rPr>
            <w:rFonts w:ascii="Times New Roman" w:hAnsi="Times New Roman" w:cs="Times New Roman"/>
            <w:sz w:val="24"/>
            <w:szCs w:val="24"/>
          </w:rPr>
          <w:t>visit recall over 3 weeks</w:t>
        </w:r>
      </w:ins>
      <w:r>
        <w:rPr>
          <w:rFonts w:ascii="Times New Roman" w:hAnsi="Times New Roman" w:cs="Times New Roman"/>
          <w:sz w:val="24"/>
          <w:szCs w:val="24"/>
        </w:rPr>
        <w:t>, p</w:t>
      </w:r>
      <w:r w:rsidRPr="00DF6FB9">
        <w:rPr>
          <w:rFonts w:ascii="Times New Roman" w:hAnsi="Times New Roman" w:cs="Times New Roman"/>
          <w:sz w:val="24"/>
          <w:szCs w:val="24"/>
        </w:rPr>
        <w:t>ost-operative healing was uneventful</w:t>
      </w:r>
      <w:ins w:id="136" w:author="kiran palakurthy" w:date="2018-03-23T01:44:00Z">
        <w:r w:rsidR="00DA4CB5">
          <w:rPr>
            <w:rFonts w:ascii="Times New Roman" w:hAnsi="Times New Roman" w:cs="Times New Roman"/>
            <w:sz w:val="24"/>
            <w:szCs w:val="24"/>
          </w:rPr>
          <w:t>,</w:t>
        </w:r>
      </w:ins>
      <w:del w:id="137" w:author="kiran palakurthy" w:date="2018-03-22T14:44:00Z">
        <w:r w:rsidDel="00F04844">
          <w:rPr>
            <w:rFonts w:ascii="Times New Roman" w:hAnsi="Times New Roman" w:cs="Times New Roman"/>
            <w:sz w:val="24"/>
            <w:szCs w:val="24"/>
          </w:rPr>
          <w:delText xml:space="preserve">. A </w:delText>
        </w:r>
        <w:r w:rsidRPr="00995708" w:rsidDel="00F04844">
          <w:rPr>
            <w:rFonts w:ascii="Times New Roman" w:hAnsi="Times New Roman" w:cs="Times New Roman"/>
            <w:noProof/>
            <w:sz w:val="24"/>
            <w:szCs w:val="24"/>
          </w:rPr>
          <w:delText>recall after</w:delText>
        </w:r>
        <w:r w:rsidDel="00F04844">
          <w:rPr>
            <w:rFonts w:ascii="Times New Roman" w:hAnsi="Times New Roman" w:cs="Times New Roman"/>
            <w:sz w:val="24"/>
            <w:szCs w:val="24"/>
          </w:rPr>
          <w:delText xml:space="preserve"> two months’ post-surgery shows</w:delText>
        </w:r>
      </w:del>
      <w:r w:rsidRPr="00DF6FB9">
        <w:rPr>
          <w:rFonts w:ascii="Times New Roman" w:hAnsi="Times New Roman" w:cs="Times New Roman"/>
          <w:sz w:val="24"/>
          <w:szCs w:val="24"/>
        </w:rPr>
        <w:t xml:space="preserve"> the soft tissue was totally healed and there was no evidence of tissue necrosis</w:t>
      </w:r>
      <w:del w:id="138" w:author="kiran palakurthy" w:date="2018-03-22T14:45:00Z">
        <w:r w:rsidRPr="00DF6FB9" w:rsidDel="00A12851">
          <w:rPr>
            <w:rFonts w:ascii="Times New Roman" w:hAnsi="Times New Roman" w:cs="Times New Roman"/>
            <w:sz w:val="24"/>
            <w:szCs w:val="24"/>
          </w:rPr>
          <w:delText xml:space="preserve">. (Fig 4). </w:delText>
        </w:r>
        <w:r w:rsidDel="00A12851">
          <w:rPr>
            <w:rFonts w:ascii="Times New Roman" w:hAnsi="Times New Roman" w:cs="Times New Roman"/>
            <w:sz w:val="24"/>
            <w:szCs w:val="24"/>
          </w:rPr>
          <w:delText xml:space="preserve">Second recall after 4 months done and patient </w:delText>
        </w:r>
      </w:del>
      <w:ins w:id="139" w:author="kiran palakurthy" w:date="2018-03-22T14:45:00Z">
        <w:r w:rsidR="00A12851">
          <w:rPr>
            <w:rFonts w:ascii="Times New Roman" w:hAnsi="Times New Roman" w:cs="Times New Roman"/>
            <w:sz w:val="24"/>
            <w:szCs w:val="24"/>
          </w:rPr>
          <w:t xml:space="preserve"> and</w:t>
        </w:r>
      </w:ins>
      <w:ins w:id="140" w:author="kiran palakurthy" w:date="2018-03-23T01:45:00Z">
        <w:r w:rsidR="00DA4CB5">
          <w:rPr>
            <w:rFonts w:ascii="Times New Roman" w:hAnsi="Times New Roman" w:cs="Times New Roman"/>
            <w:sz w:val="24"/>
            <w:szCs w:val="24"/>
          </w:rPr>
          <w:t xml:space="preserve"> then the patient</w:t>
        </w:r>
      </w:ins>
      <w:ins w:id="141" w:author="kiran palakurthy" w:date="2018-03-23T01:46:00Z">
        <w:r w:rsidR="00DA4CB5">
          <w:rPr>
            <w:rFonts w:ascii="Times New Roman" w:hAnsi="Times New Roman" w:cs="Times New Roman"/>
            <w:sz w:val="24"/>
            <w:szCs w:val="24"/>
          </w:rPr>
          <w:t xml:space="preserve"> was</w:t>
        </w:r>
      </w:ins>
      <w:ins w:id="142" w:author="kiran palakurthy" w:date="2018-03-23T01:45:00Z">
        <w:r w:rsidR="00DA4CB5">
          <w:rPr>
            <w:rFonts w:ascii="Times New Roman" w:hAnsi="Times New Roman" w:cs="Times New Roman"/>
            <w:sz w:val="24"/>
            <w:szCs w:val="24"/>
          </w:rPr>
          <w:t xml:space="preserve"> referred for prosthodontic </w:t>
        </w:r>
      </w:ins>
      <w:del w:id="143" w:author="kiran palakurthy" w:date="2018-03-23T01:45:00Z">
        <w:r w:rsidDel="00DA4CB5">
          <w:rPr>
            <w:rFonts w:ascii="Times New Roman" w:hAnsi="Times New Roman" w:cs="Times New Roman"/>
            <w:sz w:val="24"/>
            <w:szCs w:val="24"/>
          </w:rPr>
          <w:delText>refered for prosthodontic</w:delText>
        </w:r>
      </w:del>
      <w:r>
        <w:rPr>
          <w:rFonts w:ascii="Times New Roman" w:hAnsi="Times New Roman" w:cs="Times New Roman"/>
          <w:sz w:val="24"/>
          <w:szCs w:val="24"/>
        </w:rPr>
        <w:t xml:space="preserve"> treatment to restore the functions. </w:t>
      </w:r>
    </w:p>
    <w:p w:rsidR="00D04626" w:rsidRPr="00DF6FB9" w:rsidRDefault="00D04626" w:rsidP="00A12851">
      <w:pPr>
        <w:spacing w:line="480" w:lineRule="auto"/>
        <w:ind w:firstLine="720"/>
        <w:rPr>
          <w:rFonts w:ascii="Times New Roman" w:hAnsi="Times New Roman" w:cs="Times New Roman"/>
          <w:sz w:val="24"/>
          <w:szCs w:val="24"/>
        </w:rPr>
      </w:pPr>
    </w:p>
    <w:p w:rsidR="00D04626" w:rsidRPr="00DF6FB9" w:rsidRDefault="00D04626" w:rsidP="00DA4CB5">
      <w:pPr>
        <w:spacing w:line="480" w:lineRule="auto"/>
        <w:ind w:firstLine="720"/>
        <w:rPr>
          <w:rFonts w:ascii="Times New Roman" w:hAnsi="Times New Roman" w:cs="Times New Roman"/>
          <w:sz w:val="24"/>
          <w:szCs w:val="24"/>
        </w:rPr>
      </w:pPr>
      <w:del w:id="144" w:author="kiran palakurthy" w:date="2018-03-22T14:46:00Z">
        <w:r w:rsidRPr="00DF6FB9" w:rsidDel="00A12851">
          <w:rPr>
            <w:rFonts w:ascii="Times New Roman" w:hAnsi="Times New Roman" w:cs="Times New Roman"/>
            <w:sz w:val="24"/>
            <w:szCs w:val="24"/>
          </w:rPr>
          <w:delText xml:space="preserve">The necrotic slough along with 2mm of normal tissue is excised and sent for histo-pathological examination. </w:delText>
        </w:r>
      </w:del>
      <w:r w:rsidRPr="00DF6FB9">
        <w:rPr>
          <w:rFonts w:ascii="Times New Roman" w:hAnsi="Times New Roman" w:cs="Times New Roman"/>
          <w:sz w:val="24"/>
          <w:szCs w:val="24"/>
        </w:rPr>
        <w:t xml:space="preserve">The histo-pathological report </w:t>
      </w:r>
      <w:del w:id="145" w:author="kiran palakurthy" w:date="2018-03-23T01:47:00Z">
        <w:r w:rsidRPr="00DF6FB9" w:rsidDel="00DA4CB5">
          <w:rPr>
            <w:rFonts w:ascii="Times New Roman" w:hAnsi="Times New Roman" w:cs="Times New Roman"/>
            <w:sz w:val="24"/>
            <w:szCs w:val="24"/>
          </w:rPr>
          <w:delText xml:space="preserve">says </w:delText>
        </w:r>
      </w:del>
      <w:ins w:id="146" w:author="kiran palakurthy" w:date="2018-03-23T01:47:00Z">
        <w:r w:rsidR="00DA4CB5">
          <w:rPr>
            <w:rFonts w:ascii="Times New Roman" w:hAnsi="Times New Roman" w:cs="Times New Roman"/>
            <w:sz w:val="24"/>
            <w:szCs w:val="24"/>
          </w:rPr>
          <w:t>shows</w:t>
        </w:r>
        <w:r w:rsidR="00DA4CB5" w:rsidRPr="00DF6FB9">
          <w:rPr>
            <w:rFonts w:ascii="Times New Roman" w:hAnsi="Times New Roman" w:cs="Times New Roman"/>
            <w:sz w:val="24"/>
            <w:szCs w:val="24"/>
          </w:rPr>
          <w:t xml:space="preserve"> </w:t>
        </w:r>
      </w:ins>
      <w:r w:rsidRPr="00DF6FB9">
        <w:rPr>
          <w:rFonts w:ascii="Times New Roman" w:hAnsi="Times New Roman" w:cs="Times New Roman"/>
          <w:sz w:val="24"/>
          <w:szCs w:val="24"/>
        </w:rPr>
        <w:t>chronic inflammatory lesion with pus, fibrin and proteinaceous substances, macrophages and macro-nuclear lymphocytes with bacterial involvement.</w:t>
      </w:r>
    </w:p>
    <w:p w:rsidR="00D04626" w:rsidRPr="00957A39" w:rsidRDefault="00D04626" w:rsidP="00D04626">
      <w:pPr>
        <w:spacing w:line="480" w:lineRule="auto"/>
        <w:rPr>
          <w:rFonts w:ascii="Times New Roman" w:hAnsi="Times New Roman" w:cs="Times New Roman"/>
          <w:b/>
          <w:iCs/>
          <w:sz w:val="24"/>
          <w:szCs w:val="24"/>
        </w:rPr>
      </w:pPr>
      <w:r w:rsidRPr="00957A39">
        <w:rPr>
          <w:rFonts w:ascii="Times New Roman" w:hAnsi="Times New Roman" w:cs="Times New Roman"/>
          <w:b/>
          <w:iCs/>
          <w:sz w:val="24"/>
          <w:szCs w:val="24"/>
        </w:rPr>
        <w:t>DISCUSSION</w:t>
      </w:r>
    </w:p>
    <w:p w:rsidR="00DE5E12" w:rsidRDefault="00D04626" w:rsidP="00DE5E12">
      <w:pPr>
        <w:spacing w:line="480" w:lineRule="auto"/>
        <w:ind w:firstLine="720"/>
        <w:rPr>
          <w:ins w:id="147" w:author="kiran palakurthy" w:date="2018-03-23T01:48:00Z"/>
          <w:rFonts w:asciiTheme="majorBidi" w:hAnsiTheme="majorBidi" w:cstheme="majorBidi"/>
          <w:sz w:val="24"/>
          <w:szCs w:val="24"/>
        </w:rPr>
      </w:pPr>
      <w:r w:rsidRPr="00735FA4">
        <w:rPr>
          <w:rFonts w:asciiTheme="majorBidi" w:hAnsiTheme="majorBidi" w:cstheme="majorBidi"/>
          <w:sz w:val="24"/>
          <w:szCs w:val="24"/>
        </w:rPr>
        <w:lastRenderedPageBreak/>
        <w:t xml:space="preserve">Dental </w:t>
      </w:r>
      <w:proofErr w:type="gramStart"/>
      <w:r w:rsidRPr="00735FA4">
        <w:rPr>
          <w:rFonts w:asciiTheme="majorBidi" w:hAnsiTheme="majorBidi" w:cstheme="majorBidi"/>
          <w:sz w:val="24"/>
          <w:szCs w:val="24"/>
        </w:rPr>
        <w:t>Malpractice,</w:t>
      </w:r>
      <w:proofErr w:type="gramEnd"/>
      <w:r w:rsidRPr="00735FA4">
        <w:rPr>
          <w:rFonts w:asciiTheme="majorBidi" w:hAnsiTheme="majorBidi" w:cstheme="majorBidi"/>
          <w:sz w:val="24"/>
          <w:szCs w:val="24"/>
        </w:rPr>
        <w:t xml:space="preserve"> or dental negligence is defined as</w:t>
      </w:r>
      <w:r>
        <w:rPr>
          <w:rFonts w:asciiTheme="majorBidi" w:hAnsiTheme="majorBidi" w:cstheme="majorBidi"/>
          <w:sz w:val="24"/>
          <w:szCs w:val="24"/>
        </w:rPr>
        <w:t xml:space="preserve"> an</w:t>
      </w:r>
      <w:r w:rsidRPr="00735FA4">
        <w:rPr>
          <w:rFonts w:asciiTheme="majorBidi" w:hAnsiTheme="majorBidi" w:cstheme="majorBidi"/>
          <w:sz w:val="24"/>
          <w:szCs w:val="24"/>
        </w:rPr>
        <w:t xml:space="preserve"> </w:t>
      </w:r>
      <w:r w:rsidRPr="00044756">
        <w:rPr>
          <w:rFonts w:asciiTheme="majorBidi" w:hAnsiTheme="majorBidi" w:cstheme="majorBidi"/>
          <w:noProof/>
          <w:sz w:val="24"/>
          <w:szCs w:val="24"/>
        </w:rPr>
        <w:t>avoidable</w:t>
      </w:r>
      <w:r>
        <w:rPr>
          <w:rFonts w:asciiTheme="majorBidi" w:hAnsiTheme="majorBidi" w:cstheme="majorBidi"/>
          <w:sz w:val="24"/>
          <w:szCs w:val="24"/>
        </w:rPr>
        <w:t xml:space="preserve"> injury caused by a dentist who fails to take proper care.</w:t>
      </w:r>
      <w:r>
        <w:rPr>
          <w:rFonts w:asciiTheme="majorBidi" w:hAnsiTheme="majorBidi" w:cstheme="majorBidi"/>
          <w:sz w:val="24"/>
          <w:szCs w:val="24"/>
          <w:vertAlign w:val="superscript"/>
        </w:rPr>
        <w:t>4</w:t>
      </w:r>
      <w:r>
        <w:rPr>
          <w:rFonts w:asciiTheme="majorBidi" w:hAnsiTheme="majorBidi" w:cstheme="majorBidi"/>
          <w:sz w:val="24"/>
          <w:szCs w:val="24"/>
        </w:rPr>
        <w:t xml:space="preserve"> Any case where a dentist has performed poorly, negligently or inappropriately which results in avoidable harm being caused to a patient can lead to a dental negligence compensation claim. The type of dental claims can be divided into a) Injury: Dental </w:t>
      </w:r>
      <w:proofErr w:type="gramStart"/>
      <w:r>
        <w:rPr>
          <w:rFonts w:asciiTheme="majorBidi" w:hAnsiTheme="majorBidi" w:cstheme="majorBidi"/>
          <w:sz w:val="24"/>
          <w:szCs w:val="24"/>
        </w:rPr>
        <w:t>malpractice,</w:t>
      </w:r>
      <w:proofErr w:type="gramEnd"/>
      <w:r>
        <w:rPr>
          <w:rFonts w:asciiTheme="majorBidi" w:hAnsiTheme="majorBidi" w:cstheme="majorBidi"/>
          <w:sz w:val="24"/>
          <w:szCs w:val="24"/>
        </w:rPr>
        <w:t xml:space="preserve"> or dental negligence may involve harm to the patient, whether through poorly performed procedures, incompetence, or failure to diagnose. </w:t>
      </w:r>
    </w:p>
    <w:p w:rsidR="00D04626" w:rsidRPr="00DE5E12" w:rsidRDefault="00D04626" w:rsidP="00DE5E12">
      <w:pPr>
        <w:spacing w:line="480" w:lineRule="auto"/>
        <w:rPr>
          <w:rFonts w:asciiTheme="majorBidi" w:hAnsiTheme="majorBidi" w:cstheme="majorBidi"/>
          <w:sz w:val="24"/>
          <w:szCs w:val="24"/>
          <w:rPrChange w:id="148" w:author="kiran palakurthy" w:date="2018-03-23T01:48:00Z">
            <w:rPr>
              <w:rFonts w:asciiTheme="majorBidi" w:hAnsiTheme="majorBidi" w:cstheme="majorBidi"/>
              <w:sz w:val="24"/>
              <w:szCs w:val="24"/>
              <w:vertAlign w:val="superscript"/>
            </w:rPr>
          </w:rPrChange>
        </w:rPr>
        <w:pPrChange w:id="149" w:author="kiran palakurthy" w:date="2018-03-23T01:48:00Z">
          <w:pPr>
            <w:spacing w:line="480" w:lineRule="auto"/>
            <w:ind w:firstLine="720"/>
          </w:pPr>
        </w:pPrChange>
      </w:pPr>
      <w:r>
        <w:rPr>
          <w:rFonts w:asciiTheme="majorBidi" w:hAnsiTheme="majorBidi" w:cstheme="majorBidi"/>
          <w:sz w:val="24"/>
          <w:szCs w:val="24"/>
        </w:rPr>
        <w:t>b) Serious injury: Serious harm to a patient experiencing life changing injuries, due to unsafe practice. A dentist can cause serious infection due to unsafe practices, fail to diagnose a case of oral cancer, or improper use of dental tools resulting in permanent injury.</w:t>
      </w:r>
      <w:r>
        <w:rPr>
          <w:rFonts w:asciiTheme="majorBidi" w:hAnsiTheme="majorBidi" w:cstheme="majorBidi"/>
          <w:sz w:val="24"/>
          <w:szCs w:val="24"/>
          <w:vertAlign w:val="superscript"/>
        </w:rPr>
        <w:t>5-6</w:t>
      </w:r>
    </w:p>
    <w:p w:rsidR="00D04626" w:rsidRPr="006F3FC0" w:rsidRDefault="00D04626" w:rsidP="00D04626">
      <w:pPr>
        <w:spacing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rPr>
        <w:t>According to the criminal negligence and liability of Indian Penal Code section 88, the act performed causing any harm to any person – if it is for the benefit of that person – is not a crime, provided the act which causes harm was done in good faith and or expressed or implied consent of that person, to suffer that harm, was obtained.</w:t>
      </w:r>
      <w:r>
        <w:rPr>
          <w:rFonts w:ascii="Times New Roman" w:hAnsi="Times New Roman" w:cs="Times New Roman"/>
          <w:sz w:val="24"/>
          <w:szCs w:val="24"/>
          <w:vertAlign w:val="superscript"/>
        </w:rPr>
        <w:t>7</w:t>
      </w:r>
    </w:p>
    <w:p w:rsidR="00D04626" w:rsidRPr="006F3FC0" w:rsidRDefault="00D04626" w:rsidP="00A12851">
      <w:pPr>
        <w:spacing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rPr>
        <w:t>Certain guidelines are framed by the General Medical Council of the United Kingdom about the information given to the patients during the consent process but there are still variations among these followed by the practicing surgeons.</w:t>
      </w:r>
      <w:del w:id="150" w:author="kiran palakurthy" w:date="2018-03-22T14:49:00Z">
        <w:r w:rsidDel="00A12851">
          <w:rPr>
            <w:rFonts w:ascii="Times New Roman" w:hAnsi="Times New Roman" w:cs="Times New Roman"/>
            <w:sz w:val="24"/>
            <w:szCs w:val="24"/>
          </w:rPr>
          <w:delText xml:space="preserve"> Complications such as pain, swelling, trismus, bleeding, infection, damage to other teeth and temporary or permanent nerve damage are noticed during different surgical procedures</w:delText>
        </w:r>
      </w:del>
      <w:r>
        <w:rPr>
          <w:rFonts w:ascii="Times New Roman" w:hAnsi="Times New Roman" w:cs="Times New Roman"/>
          <w:sz w:val="24"/>
          <w:szCs w:val="24"/>
        </w:rPr>
        <w:t>.</w:t>
      </w:r>
      <w:r>
        <w:rPr>
          <w:rFonts w:ascii="Times New Roman" w:hAnsi="Times New Roman" w:cs="Times New Roman"/>
          <w:sz w:val="24"/>
          <w:szCs w:val="24"/>
          <w:vertAlign w:val="superscript"/>
        </w:rPr>
        <w:t>7</w:t>
      </w:r>
      <w:proofErr w:type="gramStart"/>
      <w:r>
        <w:rPr>
          <w:rFonts w:ascii="Times New Roman" w:hAnsi="Times New Roman" w:cs="Times New Roman"/>
          <w:sz w:val="24"/>
          <w:szCs w:val="24"/>
          <w:vertAlign w:val="superscript"/>
        </w:rPr>
        <w:t>,8</w:t>
      </w:r>
      <w:proofErr w:type="gramEnd"/>
    </w:p>
    <w:p w:rsidR="00D04626" w:rsidRPr="00DF6FB9" w:rsidRDefault="00D04626" w:rsidP="00D04626">
      <w:pPr>
        <w:spacing w:line="480" w:lineRule="auto"/>
        <w:ind w:firstLine="720"/>
        <w:rPr>
          <w:rFonts w:ascii="Times New Roman" w:hAnsi="Times New Roman" w:cs="Times New Roman"/>
          <w:sz w:val="24"/>
          <w:szCs w:val="24"/>
        </w:rPr>
      </w:pPr>
      <w:r w:rsidRPr="00DF6FB9">
        <w:rPr>
          <w:rFonts w:ascii="Times New Roman" w:hAnsi="Times New Roman" w:cs="Times New Roman"/>
          <w:sz w:val="24"/>
          <w:szCs w:val="24"/>
        </w:rPr>
        <w:t>Very few cases in dentistry reported soft tissue necrosis following foreign material infiltration</w:t>
      </w:r>
      <w:r>
        <w:rPr>
          <w:rFonts w:ascii="Times New Roman" w:hAnsi="Times New Roman" w:cs="Times New Roman"/>
          <w:sz w:val="24"/>
          <w:szCs w:val="24"/>
        </w:rPr>
        <w:t>.</w:t>
      </w:r>
      <w:r>
        <w:rPr>
          <w:rFonts w:ascii="Times New Roman" w:hAnsi="Times New Roman" w:cs="Times New Roman"/>
          <w:sz w:val="24"/>
          <w:szCs w:val="24"/>
          <w:vertAlign w:val="superscript"/>
        </w:rPr>
        <w:t>9-11</w:t>
      </w:r>
      <w:r>
        <w:rPr>
          <w:rFonts w:ascii="Times New Roman" w:hAnsi="Times New Roman" w:cs="Times New Roman"/>
          <w:sz w:val="24"/>
          <w:szCs w:val="24"/>
        </w:rPr>
        <w:t xml:space="preserve"> </w:t>
      </w:r>
      <w:proofErr w:type="gramStart"/>
      <w:r w:rsidRPr="00DF6FB9">
        <w:rPr>
          <w:rFonts w:ascii="Times New Roman" w:hAnsi="Times New Roman" w:cs="Times New Roman"/>
          <w:sz w:val="24"/>
          <w:szCs w:val="24"/>
        </w:rPr>
        <w:t>Usually</w:t>
      </w:r>
      <w:proofErr w:type="gramEnd"/>
      <w:r w:rsidRPr="00DF6FB9">
        <w:rPr>
          <w:rFonts w:ascii="Times New Roman" w:hAnsi="Times New Roman" w:cs="Times New Roman"/>
          <w:sz w:val="24"/>
          <w:szCs w:val="24"/>
        </w:rPr>
        <w:t xml:space="preserve"> dental clinics do not label the contents of the loaded syringe. Most common substances which can be mistaken for local anesthesia by the dental care providers are formalin, sodium hypochlorite, hydrogen peroxide, spirit, fixer,</w:t>
      </w:r>
      <w:r>
        <w:rPr>
          <w:rFonts w:ascii="Times New Roman" w:hAnsi="Times New Roman" w:cs="Times New Roman"/>
          <w:sz w:val="24"/>
          <w:szCs w:val="24"/>
        </w:rPr>
        <w:t xml:space="preserve"> developer and monomer solution.</w:t>
      </w:r>
    </w:p>
    <w:p w:rsidR="00D04626" w:rsidRPr="006F3FC0" w:rsidRDefault="00D04626" w:rsidP="00D04626">
      <w:pPr>
        <w:spacing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rPr>
        <w:lastRenderedPageBreak/>
        <w:t>In a survey conducted by Mahal and Shaw, it was</w:t>
      </w:r>
      <w:r w:rsidRPr="00DF6FB9">
        <w:rPr>
          <w:rFonts w:ascii="Times New Roman" w:hAnsi="Times New Roman" w:cs="Times New Roman"/>
          <w:sz w:val="24"/>
          <w:szCs w:val="24"/>
        </w:rPr>
        <w:t xml:space="preserve"> noticed that one th</w:t>
      </w:r>
      <w:r>
        <w:rPr>
          <w:rFonts w:ascii="Times New Roman" w:hAnsi="Times New Roman" w:cs="Times New Roman"/>
          <w:sz w:val="24"/>
          <w:szCs w:val="24"/>
        </w:rPr>
        <w:t>ird of the dentists never follow</w:t>
      </w:r>
      <w:r w:rsidRPr="00DF6FB9">
        <w:rPr>
          <w:rFonts w:ascii="Times New Roman" w:hAnsi="Times New Roman" w:cs="Times New Roman"/>
          <w:sz w:val="24"/>
          <w:szCs w:val="24"/>
        </w:rPr>
        <w:t xml:space="preserve"> Local Anesthesia test dose before the procedure and 48% of the dentists use it only</w:t>
      </w:r>
      <w:r>
        <w:rPr>
          <w:rFonts w:ascii="Times New Roman" w:hAnsi="Times New Roman" w:cs="Times New Roman"/>
          <w:sz w:val="24"/>
          <w:szCs w:val="24"/>
        </w:rPr>
        <w:t xml:space="preserve"> when the history is suspicious. </w:t>
      </w:r>
      <w:r w:rsidRPr="00DF6FB9">
        <w:rPr>
          <w:rFonts w:ascii="Times New Roman" w:hAnsi="Times New Roman" w:cs="Times New Roman"/>
          <w:sz w:val="24"/>
          <w:szCs w:val="24"/>
        </w:rPr>
        <w:t>Though mandatory</w:t>
      </w:r>
      <w:r>
        <w:rPr>
          <w:rFonts w:ascii="Times New Roman" w:hAnsi="Times New Roman" w:cs="Times New Roman"/>
          <w:sz w:val="24"/>
          <w:szCs w:val="24"/>
        </w:rPr>
        <w:t>,</w:t>
      </w:r>
      <w:r w:rsidRPr="00DF6FB9">
        <w:rPr>
          <w:rFonts w:ascii="Times New Roman" w:hAnsi="Times New Roman" w:cs="Times New Roman"/>
          <w:sz w:val="24"/>
          <w:szCs w:val="24"/>
        </w:rPr>
        <w:t xml:space="preserve"> this aspect is most neglected and under report</w:t>
      </w:r>
      <w:r>
        <w:rPr>
          <w:rFonts w:ascii="Times New Roman" w:hAnsi="Times New Roman" w:cs="Times New Roman"/>
          <w:sz w:val="24"/>
          <w:szCs w:val="24"/>
        </w:rPr>
        <w:t>ed event in minor oral surgical procedures. In a study group</w:t>
      </w:r>
      <w:r w:rsidRPr="00DF6FB9">
        <w:rPr>
          <w:rFonts w:ascii="Times New Roman" w:hAnsi="Times New Roman" w:cs="Times New Roman"/>
          <w:sz w:val="24"/>
          <w:szCs w:val="24"/>
        </w:rPr>
        <w:t xml:space="preserve"> of 1484 practioners, only one third of the practioners are aware of the rules and regulations for the safe disposal of</w:t>
      </w:r>
      <w:r>
        <w:rPr>
          <w:rFonts w:ascii="Times New Roman" w:hAnsi="Times New Roman" w:cs="Times New Roman"/>
          <w:sz w:val="24"/>
          <w:szCs w:val="24"/>
        </w:rPr>
        <w:t xml:space="preserve"> empty Local anesthesia bottles.</w:t>
      </w:r>
      <w:r>
        <w:rPr>
          <w:rFonts w:ascii="Times New Roman" w:hAnsi="Times New Roman" w:cs="Times New Roman"/>
          <w:sz w:val="24"/>
          <w:szCs w:val="24"/>
          <w:vertAlign w:val="superscript"/>
        </w:rPr>
        <w:t>12</w:t>
      </w:r>
    </w:p>
    <w:p w:rsidR="00D04626" w:rsidRPr="006F3FC0" w:rsidRDefault="00D04626" w:rsidP="00D04626">
      <w:pPr>
        <w:spacing w:line="480" w:lineRule="auto"/>
        <w:ind w:firstLine="720"/>
        <w:rPr>
          <w:rFonts w:ascii="Times New Roman" w:hAnsi="Times New Roman" w:cs="Times New Roman"/>
          <w:sz w:val="24"/>
          <w:szCs w:val="24"/>
          <w:vertAlign w:val="superscript"/>
        </w:rPr>
      </w:pPr>
      <w:r w:rsidRPr="00DF6FB9">
        <w:rPr>
          <w:rFonts w:ascii="Times New Roman" w:hAnsi="Times New Roman" w:cs="Times New Roman"/>
          <w:sz w:val="24"/>
          <w:szCs w:val="24"/>
        </w:rPr>
        <w:t xml:space="preserve">Few case reports </w:t>
      </w:r>
      <w:r>
        <w:rPr>
          <w:rFonts w:ascii="Times New Roman" w:hAnsi="Times New Roman" w:cs="Times New Roman"/>
          <w:sz w:val="24"/>
          <w:szCs w:val="24"/>
        </w:rPr>
        <w:t>have</w:t>
      </w:r>
      <w:r w:rsidRPr="00DF6FB9">
        <w:rPr>
          <w:rFonts w:ascii="Times New Roman" w:hAnsi="Times New Roman" w:cs="Times New Roman"/>
          <w:sz w:val="24"/>
          <w:szCs w:val="24"/>
        </w:rPr>
        <w:t xml:space="preserve"> </w:t>
      </w:r>
      <w:r w:rsidRPr="00FF4E39">
        <w:rPr>
          <w:rFonts w:ascii="Times New Roman" w:hAnsi="Times New Roman" w:cs="Times New Roman"/>
          <w:noProof/>
          <w:sz w:val="24"/>
          <w:szCs w:val="24"/>
        </w:rPr>
        <w:t>show</w:t>
      </w:r>
      <w:r>
        <w:rPr>
          <w:rFonts w:ascii="Times New Roman" w:hAnsi="Times New Roman" w:cs="Times New Roman"/>
          <w:noProof/>
          <w:sz w:val="24"/>
          <w:szCs w:val="24"/>
        </w:rPr>
        <w:t>n</w:t>
      </w:r>
      <w:r w:rsidRPr="00DF6FB9">
        <w:rPr>
          <w:rFonts w:ascii="Times New Roman" w:hAnsi="Times New Roman" w:cs="Times New Roman"/>
          <w:sz w:val="24"/>
          <w:szCs w:val="24"/>
        </w:rPr>
        <w:t xml:space="preserve"> accidental infiltration of hypochlorite instead of</w:t>
      </w:r>
      <w:r>
        <w:rPr>
          <w:rFonts w:ascii="Times New Roman" w:hAnsi="Times New Roman" w:cs="Times New Roman"/>
          <w:sz w:val="24"/>
          <w:szCs w:val="24"/>
        </w:rPr>
        <w:t xml:space="preserve"> the</w:t>
      </w:r>
      <w:r w:rsidRPr="00DF6FB9">
        <w:rPr>
          <w:rFonts w:ascii="Times New Roman" w:hAnsi="Times New Roman" w:cs="Times New Roman"/>
          <w:sz w:val="24"/>
          <w:szCs w:val="24"/>
        </w:rPr>
        <w:t xml:space="preserve"> </w:t>
      </w:r>
      <w:r w:rsidRPr="00FF4E39">
        <w:rPr>
          <w:rFonts w:ascii="Times New Roman" w:hAnsi="Times New Roman" w:cs="Times New Roman"/>
          <w:noProof/>
          <w:sz w:val="24"/>
          <w:szCs w:val="24"/>
        </w:rPr>
        <w:t>anesthetic</w:t>
      </w:r>
      <w:r w:rsidRPr="00DF6FB9">
        <w:rPr>
          <w:rFonts w:ascii="Times New Roman" w:hAnsi="Times New Roman" w:cs="Times New Roman"/>
          <w:sz w:val="24"/>
          <w:szCs w:val="24"/>
        </w:rPr>
        <w:t xml:space="preserve"> solution. The clinical complications encountered were like pain, soft tissue </w:t>
      </w:r>
      <w:r>
        <w:rPr>
          <w:rFonts w:ascii="Times New Roman" w:hAnsi="Times New Roman" w:cs="Times New Roman"/>
          <w:sz w:val="24"/>
          <w:szCs w:val="24"/>
        </w:rPr>
        <w:t xml:space="preserve">necrosis and bone sequestration. </w:t>
      </w:r>
      <w:r w:rsidRPr="00DF6FB9">
        <w:rPr>
          <w:rFonts w:ascii="Times New Roman" w:hAnsi="Times New Roman" w:cs="Times New Roman"/>
          <w:sz w:val="24"/>
          <w:szCs w:val="24"/>
        </w:rPr>
        <w:t>Management of complications related to sodium hypochlorite has been</w:t>
      </w:r>
      <w:r>
        <w:rPr>
          <w:rFonts w:ascii="Times New Roman" w:hAnsi="Times New Roman" w:cs="Times New Roman"/>
          <w:sz w:val="24"/>
          <w:szCs w:val="24"/>
        </w:rPr>
        <w:t xml:space="preserve"> described.</w:t>
      </w:r>
      <w:r w:rsidRPr="00DF6FB9">
        <w:rPr>
          <w:rFonts w:ascii="Times New Roman" w:hAnsi="Times New Roman" w:cs="Times New Roman"/>
          <w:sz w:val="24"/>
          <w:szCs w:val="24"/>
        </w:rPr>
        <w:t xml:space="preserve"> Initially, the swelling should be treated </w:t>
      </w:r>
      <w:r>
        <w:rPr>
          <w:rFonts w:ascii="Times New Roman" w:hAnsi="Times New Roman" w:cs="Times New Roman"/>
          <w:noProof/>
          <w:sz w:val="24"/>
          <w:szCs w:val="24"/>
        </w:rPr>
        <w:t>with</w:t>
      </w:r>
      <w:r w:rsidRPr="00DF6FB9">
        <w:rPr>
          <w:rFonts w:ascii="Times New Roman" w:hAnsi="Times New Roman" w:cs="Times New Roman"/>
          <w:sz w:val="24"/>
          <w:szCs w:val="24"/>
        </w:rPr>
        <w:t xml:space="preserve"> cold compresses. After 1 day, these should be replaced by warm compresses and warm mouth rinses to s</w:t>
      </w:r>
      <w:r>
        <w:rPr>
          <w:rFonts w:ascii="Times New Roman" w:hAnsi="Times New Roman" w:cs="Times New Roman"/>
          <w:sz w:val="24"/>
          <w:szCs w:val="24"/>
        </w:rPr>
        <w:t>timulate local microcirculation.</w:t>
      </w:r>
      <w:r>
        <w:rPr>
          <w:rFonts w:ascii="Times New Roman" w:hAnsi="Times New Roman" w:cs="Times New Roman"/>
          <w:sz w:val="24"/>
          <w:szCs w:val="24"/>
          <w:vertAlign w:val="superscript"/>
        </w:rPr>
        <w:t>10</w:t>
      </w:r>
      <w:proofErr w:type="gramStart"/>
      <w:ins w:id="151" w:author="kiran palakurthy" w:date="2018-03-22T14:50:00Z">
        <w:r w:rsidR="00A12851">
          <w:rPr>
            <w:rFonts w:ascii="Times New Roman" w:hAnsi="Times New Roman" w:cs="Times New Roman"/>
            <w:sz w:val="24"/>
            <w:szCs w:val="24"/>
            <w:vertAlign w:val="superscript"/>
          </w:rPr>
          <w:t>,11</w:t>
        </w:r>
      </w:ins>
      <w:proofErr w:type="gramEnd"/>
    </w:p>
    <w:p w:rsidR="00D04626" w:rsidRPr="00DF6FB9" w:rsidRDefault="00D04626" w:rsidP="00D04626">
      <w:pPr>
        <w:autoSpaceDE w:val="0"/>
        <w:autoSpaceDN w:val="0"/>
        <w:adjustRightInd w:val="0"/>
        <w:spacing w:line="480" w:lineRule="auto"/>
        <w:ind w:firstLine="720"/>
        <w:rPr>
          <w:rFonts w:ascii="Times New Roman" w:hAnsi="Times New Roman" w:cs="Times New Roman"/>
          <w:sz w:val="24"/>
          <w:szCs w:val="24"/>
        </w:rPr>
      </w:pPr>
      <w:r w:rsidRPr="00DF6FB9">
        <w:rPr>
          <w:rFonts w:ascii="Times New Roman" w:hAnsi="Times New Roman" w:cs="Times New Roman"/>
          <w:sz w:val="24"/>
          <w:szCs w:val="24"/>
        </w:rPr>
        <w:t>Hospital admission and aggressive supportive measures must be considered in cases of</w:t>
      </w:r>
      <w:r>
        <w:rPr>
          <w:rFonts w:ascii="Times New Roman" w:hAnsi="Times New Roman" w:cs="Times New Roman"/>
          <w:sz w:val="24"/>
          <w:szCs w:val="24"/>
        </w:rPr>
        <w:t xml:space="preserve"> the</w:t>
      </w:r>
      <w:r w:rsidRPr="00DF6FB9">
        <w:rPr>
          <w:rFonts w:ascii="Times New Roman" w:hAnsi="Times New Roman" w:cs="Times New Roman"/>
          <w:sz w:val="24"/>
          <w:szCs w:val="24"/>
        </w:rPr>
        <w:t xml:space="preserve"> </w:t>
      </w:r>
      <w:r w:rsidRPr="00FF4E39">
        <w:rPr>
          <w:rFonts w:ascii="Times New Roman" w:hAnsi="Times New Roman" w:cs="Times New Roman"/>
          <w:noProof/>
          <w:sz w:val="24"/>
          <w:szCs w:val="24"/>
        </w:rPr>
        <w:t>unfavourable</w:t>
      </w:r>
      <w:r w:rsidRPr="00DF6FB9">
        <w:rPr>
          <w:rFonts w:ascii="Times New Roman" w:hAnsi="Times New Roman" w:cs="Times New Roman"/>
          <w:sz w:val="24"/>
          <w:szCs w:val="24"/>
        </w:rPr>
        <w:t xml:space="preserve"> clinical outcome. The patient should be informed that healing will take some days or even weeks, and that symptoms resolve completely in most cases. However, </w:t>
      </w:r>
      <w:proofErr w:type="spellStart"/>
      <w:r w:rsidRPr="00DF6FB9">
        <w:rPr>
          <w:rFonts w:ascii="Times New Roman" w:hAnsi="Times New Roman" w:cs="Times New Roman"/>
          <w:sz w:val="24"/>
          <w:szCs w:val="24"/>
        </w:rPr>
        <w:t>paresthesia</w:t>
      </w:r>
      <w:proofErr w:type="spellEnd"/>
      <w:r w:rsidRPr="00DF6FB9">
        <w:rPr>
          <w:rFonts w:ascii="Times New Roman" w:hAnsi="Times New Roman" w:cs="Times New Roman"/>
          <w:sz w:val="24"/>
          <w:szCs w:val="24"/>
        </w:rPr>
        <w:t xml:space="preserve"> might persist for</w:t>
      </w:r>
      <w:r>
        <w:rPr>
          <w:rFonts w:ascii="Times New Roman" w:hAnsi="Times New Roman" w:cs="Times New Roman"/>
          <w:sz w:val="24"/>
          <w:szCs w:val="24"/>
        </w:rPr>
        <w:t xml:space="preserve"> a</w:t>
      </w:r>
      <w:r w:rsidRPr="00DF6FB9">
        <w:rPr>
          <w:rFonts w:ascii="Times New Roman" w:hAnsi="Times New Roman" w:cs="Times New Roman"/>
          <w:sz w:val="24"/>
          <w:szCs w:val="24"/>
        </w:rPr>
        <w:t xml:space="preserve"> </w:t>
      </w:r>
      <w:r w:rsidRPr="00FF4E39">
        <w:rPr>
          <w:rFonts w:ascii="Times New Roman" w:hAnsi="Times New Roman" w:cs="Times New Roman"/>
          <w:noProof/>
          <w:sz w:val="24"/>
          <w:szCs w:val="24"/>
        </w:rPr>
        <w:t>longer</w:t>
      </w:r>
      <w:r w:rsidRPr="00DF6FB9">
        <w:rPr>
          <w:rFonts w:ascii="Times New Roman" w:hAnsi="Times New Roman" w:cs="Times New Roman"/>
          <w:sz w:val="24"/>
          <w:szCs w:val="24"/>
        </w:rPr>
        <w:t xml:space="preserve"> period if infiltrated near the nerve.</w:t>
      </w:r>
      <w:r>
        <w:rPr>
          <w:rFonts w:ascii="Times New Roman" w:hAnsi="Times New Roman" w:cs="Times New Roman"/>
          <w:sz w:val="24"/>
          <w:szCs w:val="24"/>
        </w:rPr>
        <w:t xml:space="preserve"> </w:t>
      </w:r>
      <w:r w:rsidRPr="00DF6FB9">
        <w:rPr>
          <w:rFonts w:ascii="Times New Roman" w:hAnsi="Times New Roman" w:cs="Times New Roman"/>
          <w:sz w:val="24"/>
          <w:szCs w:val="24"/>
        </w:rPr>
        <w:t>Surgical intervention depends on the nature and severity of the incident. To reduce the acute pain, local anesthesia may be helpful along with the prescription of analgesics. The use of antibiotics is routinely recommended in these incidents, because of the presence of necrotic tissue and the risk of infection. Intravenous steroids, although not used in this ca</w:t>
      </w:r>
      <w:r>
        <w:rPr>
          <w:rFonts w:ascii="Times New Roman" w:hAnsi="Times New Roman" w:cs="Times New Roman"/>
          <w:sz w:val="24"/>
          <w:szCs w:val="24"/>
        </w:rPr>
        <w:t>se, have also been recommended.</w:t>
      </w:r>
    </w:p>
    <w:p w:rsidR="00D04626" w:rsidRPr="00DF6FB9" w:rsidRDefault="00D04626" w:rsidP="00DE5E12">
      <w:pPr>
        <w:spacing w:line="480" w:lineRule="auto"/>
        <w:rPr>
          <w:rFonts w:ascii="Times New Roman" w:hAnsi="Times New Roman" w:cs="Times New Roman"/>
          <w:sz w:val="24"/>
          <w:szCs w:val="24"/>
        </w:rPr>
      </w:pPr>
      <w:r w:rsidRPr="00B53BBA">
        <w:rPr>
          <w:rFonts w:ascii="Times New Roman" w:hAnsi="Times New Roman" w:cs="Times New Roman"/>
          <w:b/>
          <w:sz w:val="24"/>
          <w:szCs w:val="24"/>
        </w:rPr>
        <w:t>Precautions</w:t>
      </w:r>
      <w:ins w:id="152" w:author="kiran palakurthy" w:date="2018-03-23T01:52:00Z">
        <w:r w:rsidR="00DE5E12">
          <w:rPr>
            <w:rFonts w:ascii="Times New Roman" w:hAnsi="Times New Roman" w:cs="Times New Roman"/>
            <w:b/>
            <w:sz w:val="24"/>
            <w:szCs w:val="24"/>
          </w:rPr>
          <w:t xml:space="preserve"> and lessons to be learn</w:t>
        </w:r>
      </w:ins>
      <w:ins w:id="153" w:author="kiran palakurthy" w:date="2018-03-23T01:53:00Z">
        <w:r w:rsidR="00DE5E12">
          <w:rPr>
            <w:rFonts w:ascii="Times New Roman" w:hAnsi="Times New Roman" w:cs="Times New Roman"/>
            <w:b/>
            <w:sz w:val="24"/>
            <w:szCs w:val="24"/>
          </w:rPr>
          <w:t>ed:</w:t>
        </w:r>
      </w:ins>
      <w:r w:rsidRPr="00B53BBA">
        <w:rPr>
          <w:rFonts w:ascii="Times New Roman" w:hAnsi="Times New Roman" w:cs="Times New Roman"/>
          <w:b/>
          <w:sz w:val="24"/>
          <w:szCs w:val="24"/>
        </w:rPr>
        <w:t xml:space="preserve"> </w:t>
      </w:r>
      <w:del w:id="154" w:author="kiran palakurthy" w:date="2018-03-23T01:53:00Z">
        <w:r w:rsidRPr="00B53BBA" w:rsidDel="00DE5E12">
          <w:rPr>
            <w:rFonts w:ascii="Times New Roman" w:hAnsi="Times New Roman" w:cs="Times New Roman"/>
            <w:b/>
            <w:sz w:val="24"/>
            <w:szCs w:val="24"/>
          </w:rPr>
          <w:delText>to be taken</w:delText>
        </w:r>
        <w:r w:rsidRPr="00DF6FB9" w:rsidDel="00DE5E12">
          <w:rPr>
            <w:rFonts w:ascii="Times New Roman" w:hAnsi="Times New Roman" w:cs="Times New Roman"/>
            <w:sz w:val="24"/>
            <w:szCs w:val="24"/>
          </w:rPr>
          <w:delText>:</w:delText>
        </w:r>
      </w:del>
    </w:p>
    <w:p w:rsidR="00D04626" w:rsidRPr="00BC3405" w:rsidRDefault="00D04626" w:rsidP="00D04626">
      <w:pPr>
        <w:spacing w:line="480" w:lineRule="auto"/>
        <w:ind w:firstLine="720"/>
        <w:rPr>
          <w:rFonts w:ascii="Times New Roman" w:hAnsi="Times New Roman" w:cs="Times New Roman"/>
          <w:sz w:val="24"/>
          <w:szCs w:val="24"/>
          <w:vertAlign w:val="superscript"/>
        </w:rPr>
      </w:pPr>
      <w:r>
        <w:rPr>
          <w:rFonts w:ascii="Times New Roman" w:hAnsi="Times New Roman" w:cs="Times New Roman"/>
          <w:noProof/>
          <w:sz w:val="24"/>
          <w:szCs w:val="24"/>
        </w:rPr>
        <w:t>An o</w:t>
      </w:r>
      <w:r w:rsidRPr="00FF4E39">
        <w:rPr>
          <w:rFonts w:ascii="Times New Roman" w:hAnsi="Times New Roman" w:cs="Times New Roman"/>
          <w:noProof/>
          <w:sz w:val="24"/>
          <w:szCs w:val="24"/>
        </w:rPr>
        <w:t>nly</w:t>
      </w:r>
      <w:r w:rsidRPr="00DF6FB9">
        <w:rPr>
          <w:rFonts w:ascii="Times New Roman" w:hAnsi="Times New Roman" w:cs="Times New Roman"/>
          <w:sz w:val="24"/>
          <w:szCs w:val="24"/>
        </w:rPr>
        <w:t xml:space="preserve"> trained person should be involved in labeling the clinical equipment. Loaded syringes should be disposed at the end of the day. Syringes should be loaded as and when required. All the solutions should be stored at the appropriate temperatures. Solutions should </w:t>
      </w:r>
      <w:r w:rsidRPr="00DF6FB9">
        <w:rPr>
          <w:rFonts w:ascii="Times New Roman" w:hAnsi="Times New Roman" w:cs="Times New Roman"/>
          <w:sz w:val="24"/>
          <w:szCs w:val="24"/>
        </w:rPr>
        <w:lastRenderedPageBreak/>
        <w:t>be checked for turbidity, sediments and change in color. All solutions should be noticed for their date of expiry before loading. Solutions should never be preloaded. All the toxic and non-toxic</w:t>
      </w:r>
      <w:ins w:id="155" w:author="kiran palakurthy" w:date="2018-03-23T01:55:00Z">
        <w:r w:rsidR="00DE5E12">
          <w:rPr>
            <w:rFonts w:ascii="Times New Roman" w:hAnsi="Times New Roman" w:cs="Times New Roman"/>
            <w:sz w:val="24"/>
            <w:szCs w:val="24"/>
          </w:rPr>
          <w:t xml:space="preserve"> solutions </w:t>
        </w:r>
      </w:ins>
      <w:del w:id="156" w:author="kiran palakurthy" w:date="2018-03-23T01:55:00Z">
        <w:r w:rsidRPr="00DF6FB9" w:rsidDel="00DE5E12">
          <w:rPr>
            <w:rFonts w:ascii="Times New Roman" w:hAnsi="Times New Roman" w:cs="Times New Roman"/>
            <w:sz w:val="24"/>
            <w:szCs w:val="24"/>
          </w:rPr>
          <w:delText xml:space="preserve"> </w:delText>
        </w:r>
      </w:del>
      <w:r w:rsidRPr="00DF6FB9">
        <w:rPr>
          <w:rFonts w:ascii="Times New Roman" w:hAnsi="Times New Roman" w:cs="Times New Roman"/>
          <w:sz w:val="24"/>
          <w:szCs w:val="24"/>
        </w:rPr>
        <w:t>are stored and loaded in a specially designated area, away from the operatory ex</w:t>
      </w:r>
      <w:r>
        <w:rPr>
          <w:rFonts w:ascii="Times New Roman" w:hAnsi="Times New Roman" w:cs="Times New Roman"/>
          <w:sz w:val="24"/>
          <w:szCs w:val="24"/>
        </w:rPr>
        <w:t>cept the local anesthetic agent.</w:t>
      </w:r>
      <w:r>
        <w:rPr>
          <w:rFonts w:ascii="Times New Roman" w:hAnsi="Times New Roman" w:cs="Times New Roman"/>
          <w:sz w:val="24"/>
          <w:szCs w:val="24"/>
          <w:vertAlign w:val="superscript"/>
        </w:rPr>
        <w:t>13</w:t>
      </w:r>
    </w:p>
    <w:p w:rsidR="00D04626" w:rsidRPr="00BC3405" w:rsidRDefault="00D04626" w:rsidP="00D04626">
      <w:pPr>
        <w:autoSpaceDE w:val="0"/>
        <w:autoSpaceDN w:val="0"/>
        <w:adjustRightInd w:val="0"/>
        <w:spacing w:line="480" w:lineRule="auto"/>
        <w:ind w:firstLine="720"/>
        <w:rPr>
          <w:rFonts w:ascii="Times New Roman" w:hAnsi="Times New Roman" w:cs="Times New Roman"/>
          <w:sz w:val="24"/>
          <w:szCs w:val="24"/>
          <w:vertAlign w:val="superscript"/>
        </w:rPr>
      </w:pPr>
      <w:r w:rsidRPr="00DF6FB9">
        <w:rPr>
          <w:rFonts w:ascii="Times New Roman" w:hAnsi="Times New Roman" w:cs="Times New Roman"/>
          <w:sz w:val="24"/>
          <w:szCs w:val="24"/>
        </w:rPr>
        <w:t>The dentist should feel the moral and professional responsibility towards their patients in all the oral care delivery systems as well the general health, since solutions once injected cannot be withdrawn. Hence the operator has to be very careful while injecting the solution</w:t>
      </w:r>
      <w:r>
        <w:rPr>
          <w:rFonts w:ascii="Times New Roman" w:hAnsi="Times New Roman" w:cs="Times New Roman"/>
          <w:sz w:val="24"/>
          <w:szCs w:val="24"/>
        </w:rPr>
        <w:t>.</w:t>
      </w:r>
      <w:r>
        <w:rPr>
          <w:rFonts w:ascii="Times New Roman" w:hAnsi="Times New Roman" w:cs="Times New Roman"/>
          <w:sz w:val="24"/>
          <w:szCs w:val="24"/>
          <w:vertAlign w:val="superscript"/>
        </w:rPr>
        <w:t>14</w:t>
      </w:r>
    </w:p>
    <w:p w:rsidR="00D04626" w:rsidRPr="00DF6FB9" w:rsidRDefault="00D04626" w:rsidP="00D04626">
      <w:pPr>
        <w:spacing w:line="480" w:lineRule="auto"/>
        <w:ind w:firstLine="720"/>
        <w:rPr>
          <w:rFonts w:ascii="Times New Roman" w:hAnsi="Times New Roman" w:cs="Times New Roman"/>
          <w:sz w:val="24"/>
          <w:szCs w:val="24"/>
        </w:rPr>
      </w:pPr>
      <w:r w:rsidRPr="00DF6FB9">
        <w:rPr>
          <w:rFonts w:ascii="Times New Roman" w:hAnsi="Times New Roman" w:cs="Times New Roman"/>
          <w:sz w:val="24"/>
          <w:szCs w:val="24"/>
        </w:rPr>
        <w:t>A legally constituted body should be established to check periodically the proposed clinical establishment act to p</w:t>
      </w:r>
      <w:r>
        <w:rPr>
          <w:rFonts w:ascii="Times New Roman" w:hAnsi="Times New Roman" w:cs="Times New Roman"/>
          <w:sz w:val="24"/>
          <w:szCs w:val="24"/>
        </w:rPr>
        <w:t>revent the iatrogenic incidents.</w:t>
      </w:r>
      <w:r>
        <w:rPr>
          <w:rFonts w:ascii="Times New Roman" w:hAnsi="Times New Roman" w:cs="Times New Roman"/>
          <w:sz w:val="24"/>
          <w:szCs w:val="24"/>
          <w:vertAlign w:val="superscript"/>
        </w:rPr>
        <w:t>14</w:t>
      </w:r>
      <w:proofErr w:type="gramStart"/>
      <w:r>
        <w:rPr>
          <w:rFonts w:ascii="Times New Roman" w:hAnsi="Times New Roman" w:cs="Times New Roman"/>
          <w:sz w:val="24"/>
          <w:szCs w:val="24"/>
          <w:vertAlign w:val="superscript"/>
        </w:rPr>
        <w:t>,15</w:t>
      </w:r>
      <w:proofErr w:type="gramEnd"/>
      <w:ins w:id="157" w:author="kiran palakurthy" w:date="2018-03-23T01:57:00Z">
        <w:r w:rsidR="00DE5E12">
          <w:rPr>
            <w:rFonts w:ascii="Times New Roman" w:hAnsi="Times New Roman" w:cs="Times New Roman"/>
            <w:sz w:val="24"/>
            <w:szCs w:val="24"/>
            <w:vertAlign w:val="superscript"/>
          </w:rPr>
          <w:t>.</w:t>
        </w:r>
      </w:ins>
      <w:r>
        <w:rPr>
          <w:rFonts w:ascii="Times New Roman" w:hAnsi="Times New Roman" w:cs="Times New Roman"/>
          <w:sz w:val="24"/>
          <w:szCs w:val="24"/>
          <w:vertAlign w:val="superscript"/>
        </w:rPr>
        <w:t xml:space="preserve"> </w:t>
      </w:r>
      <w:r w:rsidRPr="00DF6FB9">
        <w:rPr>
          <w:rFonts w:ascii="Times New Roman" w:hAnsi="Times New Roman" w:cs="Times New Roman"/>
          <w:sz w:val="24"/>
          <w:szCs w:val="24"/>
        </w:rPr>
        <w:t>The council should frame the guidelines and establish the protocol check for the implementation of the guidelines established and take initiative to include a new amendment in the dentist act of their respective countries.</w:t>
      </w:r>
    </w:p>
    <w:p w:rsidR="00D04626" w:rsidRPr="00DF6FB9" w:rsidRDefault="00D04626" w:rsidP="00D04626">
      <w:pPr>
        <w:spacing w:line="480" w:lineRule="auto"/>
        <w:rPr>
          <w:rFonts w:ascii="Times New Roman" w:hAnsi="Times New Roman" w:cs="Times New Roman"/>
          <w:sz w:val="24"/>
          <w:szCs w:val="24"/>
        </w:rPr>
      </w:pPr>
      <w:r>
        <w:rPr>
          <w:rFonts w:ascii="Times New Roman" w:hAnsi="Times New Roman" w:cs="Times New Roman"/>
          <w:sz w:val="24"/>
          <w:szCs w:val="24"/>
        </w:rPr>
        <w:t>Suggested p</w:t>
      </w:r>
      <w:r w:rsidRPr="00DF6FB9">
        <w:rPr>
          <w:rFonts w:ascii="Times New Roman" w:hAnsi="Times New Roman" w:cs="Times New Roman"/>
          <w:sz w:val="24"/>
          <w:szCs w:val="24"/>
        </w:rPr>
        <w:t xml:space="preserve">rotocol to be followed to avoid inadvertent use of toxic and non-toxic solutions during oral care delivery system </w:t>
      </w:r>
    </w:p>
    <w:p w:rsidR="00D04626" w:rsidRPr="00DF6FB9" w:rsidRDefault="00D04626" w:rsidP="00D04626">
      <w:pPr>
        <w:pStyle w:val="ListParagraph"/>
        <w:numPr>
          <w:ilvl w:val="0"/>
          <w:numId w:val="2"/>
        </w:numPr>
        <w:spacing w:line="480" w:lineRule="auto"/>
        <w:rPr>
          <w:rFonts w:ascii="Times New Roman" w:hAnsi="Times New Roman" w:cs="Times New Roman"/>
          <w:sz w:val="24"/>
          <w:szCs w:val="24"/>
        </w:rPr>
      </w:pPr>
      <w:r w:rsidRPr="00DF6FB9">
        <w:rPr>
          <w:rFonts w:ascii="Times New Roman" w:hAnsi="Times New Roman" w:cs="Times New Roman"/>
          <w:sz w:val="24"/>
          <w:szCs w:val="24"/>
        </w:rPr>
        <w:t>Air tight formalin container should never be stored in the operatory area or in the surgical tray.</w:t>
      </w:r>
    </w:p>
    <w:p w:rsidR="00D04626" w:rsidRPr="00DF6FB9" w:rsidRDefault="00D04626" w:rsidP="00D04626">
      <w:pPr>
        <w:pStyle w:val="ListParagraph"/>
        <w:numPr>
          <w:ilvl w:val="0"/>
          <w:numId w:val="2"/>
        </w:numPr>
        <w:spacing w:line="480" w:lineRule="auto"/>
        <w:rPr>
          <w:rFonts w:ascii="Times New Roman" w:hAnsi="Times New Roman" w:cs="Times New Roman"/>
          <w:sz w:val="24"/>
          <w:szCs w:val="24"/>
        </w:rPr>
      </w:pPr>
      <w:r w:rsidRPr="00DF6FB9">
        <w:rPr>
          <w:rFonts w:ascii="Times New Roman" w:hAnsi="Times New Roman" w:cs="Times New Roman"/>
          <w:sz w:val="24"/>
          <w:szCs w:val="24"/>
        </w:rPr>
        <w:t>The biopsy specimen should be taken in a kidney tray to the formalin stored area, instead of taking the formalin to the surgical area.</w:t>
      </w:r>
    </w:p>
    <w:p w:rsidR="00D04626" w:rsidRPr="00DF6FB9" w:rsidRDefault="00D04626" w:rsidP="00407B76">
      <w:pPr>
        <w:pStyle w:val="ListParagraph"/>
        <w:numPr>
          <w:ilvl w:val="0"/>
          <w:numId w:val="2"/>
        </w:numPr>
        <w:spacing w:line="480" w:lineRule="auto"/>
        <w:rPr>
          <w:rFonts w:ascii="Times New Roman" w:hAnsi="Times New Roman" w:cs="Times New Roman"/>
          <w:sz w:val="24"/>
          <w:szCs w:val="24"/>
        </w:rPr>
      </w:pPr>
      <w:r w:rsidRPr="00DF6FB9">
        <w:rPr>
          <w:rFonts w:ascii="Times New Roman" w:hAnsi="Times New Roman" w:cs="Times New Roman"/>
          <w:sz w:val="24"/>
          <w:szCs w:val="24"/>
        </w:rPr>
        <w:t xml:space="preserve">The dentist should check personally the label &amp; contents of the vial/ampoule before </w:t>
      </w:r>
      <w:del w:id="158" w:author="kiran palakurthy" w:date="2018-03-23T01:59:00Z">
        <w:r w:rsidRPr="00DF6FB9" w:rsidDel="00407B76">
          <w:rPr>
            <w:rFonts w:ascii="Times New Roman" w:hAnsi="Times New Roman" w:cs="Times New Roman"/>
            <w:sz w:val="24"/>
            <w:szCs w:val="24"/>
          </w:rPr>
          <w:delText>injection.</w:delText>
        </w:r>
      </w:del>
      <w:ins w:id="159" w:author="kiran palakurthy" w:date="2018-03-23T01:59:00Z">
        <w:r w:rsidR="00407B76">
          <w:rPr>
            <w:rFonts w:ascii="Times New Roman" w:hAnsi="Times New Roman" w:cs="Times New Roman"/>
            <w:sz w:val="24"/>
            <w:szCs w:val="24"/>
          </w:rPr>
          <w:t>administration.</w:t>
        </w:r>
      </w:ins>
    </w:p>
    <w:p w:rsidR="00D04626" w:rsidRPr="00DF6FB9" w:rsidRDefault="00D04626" w:rsidP="00D04626">
      <w:pPr>
        <w:pStyle w:val="ListParagraph"/>
        <w:numPr>
          <w:ilvl w:val="0"/>
          <w:numId w:val="2"/>
        </w:numPr>
        <w:spacing w:line="480" w:lineRule="auto"/>
        <w:rPr>
          <w:rFonts w:ascii="Times New Roman" w:hAnsi="Times New Roman" w:cs="Times New Roman"/>
          <w:sz w:val="24"/>
          <w:szCs w:val="24"/>
        </w:rPr>
      </w:pPr>
      <w:r w:rsidRPr="00DF6FB9">
        <w:rPr>
          <w:rFonts w:ascii="Times New Roman" w:hAnsi="Times New Roman" w:cs="Times New Roman"/>
          <w:sz w:val="24"/>
          <w:szCs w:val="24"/>
        </w:rPr>
        <w:t>Performing the local anesthesia hypersensitivity test should be made mandatory.</w:t>
      </w:r>
    </w:p>
    <w:p w:rsidR="00D04626" w:rsidRPr="00DF6FB9" w:rsidRDefault="00D04626" w:rsidP="00D04626">
      <w:pPr>
        <w:pStyle w:val="ListParagraph"/>
        <w:numPr>
          <w:ilvl w:val="0"/>
          <w:numId w:val="2"/>
        </w:numPr>
        <w:spacing w:line="480" w:lineRule="auto"/>
        <w:rPr>
          <w:rFonts w:ascii="Times New Roman" w:hAnsi="Times New Roman" w:cs="Times New Roman"/>
          <w:sz w:val="24"/>
          <w:szCs w:val="24"/>
        </w:rPr>
      </w:pPr>
      <w:r w:rsidRPr="00DF6FB9">
        <w:rPr>
          <w:rFonts w:ascii="Times New Roman" w:hAnsi="Times New Roman" w:cs="Times New Roman"/>
          <w:sz w:val="24"/>
          <w:szCs w:val="24"/>
        </w:rPr>
        <w:t>Different storage areas should be designed for all the solutions like LA Vials in the refrigerators, formalin containers near the sink.</w:t>
      </w:r>
    </w:p>
    <w:p w:rsidR="00D04626" w:rsidRPr="00DF6FB9" w:rsidRDefault="00D04626" w:rsidP="00D04626">
      <w:pPr>
        <w:pStyle w:val="ListParagraph"/>
        <w:numPr>
          <w:ilvl w:val="0"/>
          <w:numId w:val="2"/>
        </w:numPr>
        <w:spacing w:line="480" w:lineRule="auto"/>
        <w:rPr>
          <w:rFonts w:ascii="Times New Roman" w:hAnsi="Times New Roman" w:cs="Times New Roman"/>
          <w:sz w:val="24"/>
          <w:szCs w:val="24"/>
        </w:rPr>
      </w:pPr>
      <w:r w:rsidRPr="00DF6FB9">
        <w:rPr>
          <w:rFonts w:ascii="Times New Roman" w:hAnsi="Times New Roman" w:cs="Times New Roman"/>
          <w:sz w:val="24"/>
          <w:szCs w:val="24"/>
        </w:rPr>
        <w:lastRenderedPageBreak/>
        <w:t>Sodium hypochlorite, hydrogen peroxide, saline should never be preloaded and stored in the syringes.</w:t>
      </w:r>
    </w:p>
    <w:p w:rsidR="00D04626" w:rsidRPr="00DF6FB9" w:rsidRDefault="00D04626" w:rsidP="00D04626">
      <w:pPr>
        <w:pStyle w:val="ListParagraph"/>
        <w:numPr>
          <w:ilvl w:val="0"/>
          <w:numId w:val="2"/>
        </w:numPr>
        <w:spacing w:line="480" w:lineRule="auto"/>
        <w:rPr>
          <w:rFonts w:ascii="Times New Roman" w:hAnsi="Times New Roman" w:cs="Times New Roman"/>
          <w:sz w:val="24"/>
          <w:szCs w:val="24"/>
        </w:rPr>
      </w:pPr>
      <w:r w:rsidRPr="00DF6FB9">
        <w:rPr>
          <w:rFonts w:ascii="Times New Roman" w:hAnsi="Times New Roman" w:cs="Times New Roman"/>
          <w:sz w:val="24"/>
          <w:szCs w:val="24"/>
        </w:rPr>
        <w:t xml:space="preserve">Developer and fixer solutions should be stored </w:t>
      </w:r>
      <w:r>
        <w:rPr>
          <w:rFonts w:ascii="Times New Roman" w:hAnsi="Times New Roman" w:cs="Times New Roman"/>
          <w:noProof/>
          <w:sz w:val="24"/>
          <w:szCs w:val="24"/>
        </w:rPr>
        <w:t>in</w:t>
      </w:r>
      <w:r w:rsidRPr="00DF6FB9">
        <w:rPr>
          <w:rFonts w:ascii="Times New Roman" w:hAnsi="Times New Roman" w:cs="Times New Roman"/>
          <w:sz w:val="24"/>
          <w:szCs w:val="24"/>
        </w:rPr>
        <w:t xml:space="preserve"> the dark room area only.</w:t>
      </w:r>
    </w:p>
    <w:p w:rsidR="00D04626" w:rsidRPr="00DF6FB9" w:rsidRDefault="00D04626" w:rsidP="00D0462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noProof/>
          <w:sz w:val="24"/>
          <w:szCs w:val="24"/>
        </w:rPr>
        <w:t>The d</w:t>
      </w:r>
      <w:r w:rsidRPr="00FF4E39">
        <w:rPr>
          <w:rFonts w:ascii="Times New Roman" w:hAnsi="Times New Roman" w:cs="Times New Roman"/>
          <w:noProof/>
          <w:sz w:val="24"/>
          <w:szCs w:val="24"/>
        </w:rPr>
        <w:t>entist</w:t>
      </w:r>
      <w:r w:rsidRPr="00DF6FB9">
        <w:rPr>
          <w:rFonts w:ascii="Times New Roman" w:hAnsi="Times New Roman" w:cs="Times New Roman"/>
          <w:sz w:val="24"/>
          <w:szCs w:val="24"/>
        </w:rPr>
        <w:t xml:space="preserve"> should be aware and paste the details of the manufacturer, expiry date,</w:t>
      </w:r>
      <w:r>
        <w:rPr>
          <w:rFonts w:ascii="Times New Roman" w:hAnsi="Times New Roman" w:cs="Times New Roman"/>
          <w:sz w:val="24"/>
          <w:szCs w:val="24"/>
        </w:rPr>
        <w:t xml:space="preserve"> the</w:t>
      </w:r>
      <w:r w:rsidRPr="00DF6FB9">
        <w:rPr>
          <w:rFonts w:ascii="Times New Roman" w:hAnsi="Times New Roman" w:cs="Times New Roman"/>
          <w:sz w:val="24"/>
          <w:szCs w:val="24"/>
        </w:rPr>
        <w:t xml:space="preserve"> </w:t>
      </w:r>
      <w:r w:rsidRPr="00FF4E39">
        <w:rPr>
          <w:rFonts w:ascii="Times New Roman" w:hAnsi="Times New Roman" w:cs="Times New Roman"/>
          <w:noProof/>
          <w:sz w:val="24"/>
          <w:szCs w:val="24"/>
        </w:rPr>
        <w:t>shelf</w:t>
      </w:r>
      <w:r w:rsidRPr="00DF6FB9">
        <w:rPr>
          <w:rFonts w:ascii="Times New Roman" w:hAnsi="Times New Roman" w:cs="Times New Roman"/>
          <w:sz w:val="24"/>
          <w:szCs w:val="24"/>
        </w:rPr>
        <w:t xml:space="preserve"> life of all the solutions near to his working area.</w:t>
      </w:r>
    </w:p>
    <w:p w:rsidR="00D04626" w:rsidRDefault="00D04626" w:rsidP="00D04626">
      <w:pPr>
        <w:spacing w:line="480" w:lineRule="auto"/>
        <w:rPr>
          <w:rFonts w:ascii="Times New Roman" w:hAnsi="Times New Roman" w:cs="Times New Roman"/>
          <w:b/>
          <w:sz w:val="24"/>
          <w:szCs w:val="24"/>
        </w:rPr>
      </w:pPr>
      <w:r w:rsidRPr="00DF6FB9">
        <w:rPr>
          <w:rFonts w:ascii="Times New Roman" w:hAnsi="Times New Roman" w:cs="Times New Roman"/>
          <w:b/>
          <w:sz w:val="24"/>
          <w:szCs w:val="24"/>
        </w:rPr>
        <w:t>Conclusion</w:t>
      </w:r>
    </w:p>
    <w:p w:rsidR="00D04626" w:rsidRPr="00EF3F6E" w:rsidRDefault="00D04626" w:rsidP="00D04626">
      <w:pPr>
        <w:spacing w:line="480" w:lineRule="auto"/>
        <w:rPr>
          <w:rFonts w:ascii="Times New Roman" w:hAnsi="Times New Roman" w:cs="Times New Roman"/>
          <w:b/>
          <w:sz w:val="24"/>
          <w:szCs w:val="24"/>
        </w:rPr>
      </w:pPr>
      <w:r w:rsidRPr="00DF6FB9">
        <w:rPr>
          <w:rFonts w:ascii="Times New Roman" w:hAnsi="Times New Roman" w:cs="Times New Roman"/>
          <w:b/>
          <w:sz w:val="24"/>
          <w:szCs w:val="24"/>
        </w:rPr>
        <w:t>TO CONCLUDE</w:t>
      </w:r>
      <w:r w:rsidRPr="00DF6FB9">
        <w:rPr>
          <w:rFonts w:ascii="Times New Roman" w:hAnsi="Times New Roman" w:cs="Times New Roman"/>
          <w:sz w:val="24"/>
          <w:szCs w:val="24"/>
        </w:rPr>
        <w:t xml:space="preserve">: </w:t>
      </w:r>
      <w:r w:rsidRPr="00DF6FB9">
        <w:rPr>
          <w:rFonts w:ascii="Times New Roman" w:hAnsi="Times New Roman" w:cs="Times New Roman"/>
          <w:b/>
          <w:sz w:val="24"/>
          <w:szCs w:val="24"/>
        </w:rPr>
        <w:t>“</w:t>
      </w:r>
      <w:r w:rsidRPr="00DF6FB9">
        <w:rPr>
          <w:rFonts w:ascii="Times New Roman" w:hAnsi="Times New Roman" w:cs="Times New Roman"/>
          <w:b/>
          <w:i/>
          <w:color w:val="ED7D31" w:themeColor="accent2"/>
          <w:sz w:val="24"/>
          <w:szCs w:val="24"/>
        </w:rPr>
        <w:t>PRIMUM NON NOCERE</w:t>
      </w:r>
      <w:r w:rsidRPr="00DF6FB9">
        <w:rPr>
          <w:rFonts w:ascii="Times New Roman" w:hAnsi="Times New Roman" w:cs="Times New Roman"/>
          <w:b/>
          <w:i/>
          <w:sz w:val="24"/>
          <w:szCs w:val="24"/>
        </w:rPr>
        <w:t>”</w:t>
      </w:r>
    </w:p>
    <w:p w:rsidR="00D04626" w:rsidRDefault="00D04626" w:rsidP="00407B76">
      <w:pPr>
        <w:spacing w:line="480" w:lineRule="auto"/>
        <w:ind w:firstLine="720"/>
        <w:rPr>
          <w:rFonts w:ascii="Times New Roman" w:hAnsi="Times New Roman" w:cs="Times New Roman"/>
          <w:sz w:val="24"/>
          <w:szCs w:val="24"/>
        </w:rPr>
      </w:pPr>
      <w:r w:rsidRPr="00DF6FB9">
        <w:rPr>
          <w:rFonts w:ascii="Times New Roman" w:hAnsi="Times New Roman" w:cs="Times New Roman"/>
          <w:sz w:val="24"/>
          <w:szCs w:val="24"/>
        </w:rPr>
        <w:t xml:space="preserve">It’s the Hippocratic </w:t>
      </w:r>
      <w:proofErr w:type="gramStart"/>
      <w:r w:rsidRPr="00DF6FB9">
        <w:rPr>
          <w:rFonts w:ascii="Times New Roman" w:hAnsi="Times New Roman" w:cs="Times New Roman"/>
          <w:sz w:val="24"/>
          <w:szCs w:val="24"/>
        </w:rPr>
        <w:t>oath</w:t>
      </w:r>
      <w:proofErr w:type="gramEnd"/>
      <w:r w:rsidRPr="00DF6FB9">
        <w:rPr>
          <w:rFonts w:ascii="Times New Roman" w:hAnsi="Times New Roman" w:cs="Times New Roman"/>
          <w:sz w:val="24"/>
          <w:szCs w:val="24"/>
        </w:rPr>
        <w:t xml:space="preserve"> taken by the doctors and medical professionals, which means – “Do no harm” to the patient. It states that, given an existing problem, it may be better not to do something, or even to do nothing, than doing a wrong thing that can cause more harm to the patient.</w:t>
      </w:r>
      <w:r>
        <w:rPr>
          <w:rFonts w:ascii="Times New Roman" w:hAnsi="Times New Roman" w:cs="Times New Roman"/>
          <w:sz w:val="24"/>
          <w:szCs w:val="24"/>
        </w:rPr>
        <w:t xml:space="preserve"> </w:t>
      </w:r>
      <w:del w:id="160" w:author="kiran palakurthy" w:date="2018-03-23T02:02:00Z">
        <w:r w:rsidDel="00407B76">
          <w:rPr>
            <w:rFonts w:ascii="Times New Roman" w:hAnsi="Times New Roman" w:cs="Times New Roman"/>
            <w:sz w:val="24"/>
            <w:szCs w:val="24"/>
          </w:rPr>
          <w:delText>Negligence actions which occurs</w:delText>
        </w:r>
      </w:del>
      <w:ins w:id="161" w:author="kiran palakurthy" w:date="2018-03-23T02:02:00Z">
        <w:r w:rsidR="00407B76">
          <w:rPr>
            <w:rFonts w:ascii="Times New Roman" w:hAnsi="Times New Roman" w:cs="Times New Roman"/>
            <w:sz w:val="24"/>
            <w:szCs w:val="24"/>
          </w:rPr>
          <w:t>A negligence action which occurs</w:t>
        </w:r>
      </w:ins>
      <w:r>
        <w:rPr>
          <w:rFonts w:ascii="Times New Roman" w:hAnsi="Times New Roman" w:cs="Times New Roman"/>
          <w:sz w:val="24"/>
          <w:szCs w:val="24"/>
        </w:rPr>
        <w:t xml:space="preserve"> in the dental </w:t>
      </w:r>
      <w:proofErr w:type="gramStart"/>
      <w:r>
        <w:rPr>
          <w:rFonts w:ascii="Times New Roman" w:hAnsi="Times New Roman" w:cs="Times New Roman"/>
          <w:sz w:val="24"/>
          <w:szCs w:val="24"/>
        </w:rPr>
        <w:t>office,</w:t>
      </w:r>
      <w:proofErr w:type="gramEnd"/>
      <w:r>
        <w:rPr>
          <w:rFonts w:ascii="Times New Roman" w:hAnsi="Times New Roman" w:cs="Times New Roman"/>
          <w:sz w:val="24"/>
          <w:szCs w:val="24"/>
        </w:rPr>
        <w:t xml:space="preserve"> cannot be framed as unintentional by the </w:t>
      </w:r>
      <w:proofErr w:type="spellStart"/>
      <w:r>
        <w:rPr>
          <w:rFonts w:ascii="Times New Roman" w:hAnsi="Times New Roman" w:cs="Times New Roman"/>
          <w:sz w:val="24"/>
          <w:szCs w:val="24"/>
        </w:rPr>
        <w:t>dental</w:t>
      </w:r>
      <w:del w:id="162" w:author="kiran palakurthy" w:date="2018-03-23T02:03:00Z">
        <w:r w:rsidDel="00407B76">
          <w:rPr>
            <w:rFonts w:ascii="Times New Roman" w:hAnsi="Times New Roman" w:cs="Times New Roman"/>
            <w:sz w:val="24"/>
            <w:szCs w:val="24"/>
          </w:rPr>
          <w:delText xml:space="preserve"> office auxiliaries.</w:delText>
        </w:r>
      </w:del>
      <w:ins w:id="163" w:author="kiran palakurthy" w:date="2018-03-23T02:03:00Z">
        <w:r w:rsidR="00407B76">
          <w:rPr>
            <w:rFonts w:ascii="Times New Roman" w:hAnsi="Times New Roman" w:cs="Times New Roman"/>
            <w:sz w:val="24"/>
            <w:szCs w:val="24"/>
          </w:rPr>
          <w:t>health</w:t>
        </w:r>
        <w:proofErr w:type="spellEnd"/>
        <w:r w:rsidR="00407B76">
          <w:rPr>
            <w:rFonts w:ascii="Times New Roman" w:hAnsi="Times New Roman" w:cs="Times New Roman"/>
            <w:sz w:val="24"/>
            <w:szCs w:val="24"/>
          </w:rPr>
          <w:t xml:space="preserve"> facility.</w:t>
        </w:r>
      </w:ins>
      <w:r>
        <w:rPr>
          <w:rFonts w:ascii="Times New Roman" w:hAnsi="Times New Roman" w:cs="Times New Roman"/>
          <w:sz w:val="24"/>
          <w:szCs w:val="24"/>
        </w:rPr>
        <w:t xml:space="preserve"> The few suggested protocols in this paper helps the dentist and the supporting staff in avoiding the</w:t>
      </w:r>
      <w:ins w:id="164" w:author="kiran palakurthy" w:date="2018-03-23T02:03:00Z">
        <w:r w:rsidR="00407B76">
          <w:rPr>
            <w:rFonts w:ascii="Times New Roman" w:hAnsi="Times New Roman" w:cs="Times New Roman"/>
            <w:sz w:val="24"/>
            <w:szCs w:val="24"/>
          </w:rPr>
          <w:t xml:space="preserve"> untoward incidents of accidenta</w:t>
        </w:r>
      </w:ins>
      <w:ins w:id="165" w:author="kiran palakurthy" w:date="2018-03-23T02:04:00Z">
        <w:r w:rsidR="00407B76">
          <w:rPr>
            <w:rFonts w:ascii="Times New Roman" w:hAnsi="Times New Roman" w:cs="Times New Roman"/>
            <w:sz w:val="24"/>
            <w:szCs w:val="24"/>
          </w:rPr>
          <w:t>l infiltration of solution and</w:t>
        </w:r>
      </w:ins>
      <w:bookmarkStart w:id="166" w:name="_GoBack"/>
      <w:bookmarkEnd w:id="166"/>
      <w:r>
        <w:rPr>
          <w:rFonts w:ascii="Times New Roman" w:hAnsi="Times New Roman" w:cs="Times New Roman"/>
          <w:sz w:val="24"/>
          <w:szCs w:val="24"/>
        </w:rPr>
        <w:t xml:space="preserve"> actions which harm the patient and provides a better care to the individuals in the dental operatory. </w:t>
      </w:r>
    </w:p>
    <w:p w:rsidR="00D04626" w:rsidRDefault="00D04626" w:rsidP="00D04626">
      <w:pPr>
        <w:spacing w:line="480" w:lineRule="auto"/>
        <w:rPr>
          <w:rFonts w:ascii="Times New Roman" w:hAnsi="Times New Roman" w:cs="Times New Roman"/>
          <w:sz w:val="24"/>
          <w:szCs w:val="24"/>
        </w:rPr>
      </w:pPr>
      <w:r w:rsidRPr="00344BDB">
        <w:rPr>
          <w:rFonts w:ascii="Times New Roman" w:hAnsi="Times New Roman" w:cs="Times New Roman"/>
          <w:b/>
          <w:bCs/>
          <w:sz w:val="24"/>
          <w:szCs w:val="24"/>
        </w:rPr>
        <w:t>Acknowledgements</w:t>
      </w:r>
      <w:r>
        <w:rPr>
          <w:rFonts w:ascii="Times New Roman" w:hAnsi="Times New Roman" w:cs="Times New Roman"/>
          <w:sz w:val="24"/>
          <w:szCs w:val="24"/>
        </w:rPr>
        <w:t xml:space="preserve">: Nil </w:t>
      </w:r>
    </w:p>
    <w:p w:rsidR="00D04626" w:rsidRDefault="00D04626" w:rsidP="00D04626">
      <w:pPr>
        <w:spacing w:line="480" w:lineRule="auto"/>
        <w:rPr>
          <w:rFonts w:ascii="Times New Roman" w:hAnsi="Times New Roman" w:cs="Times New Roman"/>
          <w:sz w:val="24"/>
          <w:szCs w:val="24"/>
        </w:rPr>
      </w:pPr>
      <w:r w:rsidRPr="00344BDB">
        <w:rPr>
          <w:rFonts w:ascii="Times New Roman" w:hAnsi="Times New Roman" w:cs="Times New Roman"/>
          <w:b/>
          <w:bCs/>
          <w:sz w:val="24"/>
          <w:szCs w:val="24"/>
        </w:rPr>
        <w:t>Declaration of Conflicting interests:</w:t>
      </w:r>
      <w:r>
        <w:rPr>
          <w:rFonts w:ascii="Times New Roman" w:hAnsi="Times New Roman" w:cs="Times New Roman"/>
          <w:sz w:val="24"/>
          <w:szCs w:val="24"/>
        </w:rPr>
        <w:t xml:space="preserve"> The authors declare that there is no conflict of interest.  </w:t>
      </w:r>
    </w:p>
    <w:p w:rsidR="00D04626" w:rsidRPr="00EF3F6E" w:rsidRDefault="00D04626" w:rsidP="00D04626">
      <w:pPr>
        <w:spacing w:line="480" w:lineRule="auto"/>
        <w:rPr>
          <w:rFonts w:ascii="Times New Roman" w:hAnsi="Times New Roman" w:cs="Times New Roman"/>
          <w:sz w:val="24"/>
          <w:szCs w:val="24"/>
        </w:rPr>
      </w:pPr>
    </w:p>
    <w:p w:rsidR="00D04626" w:rsidRDefault="00D04626" w:rsidP="00D04626">
      <w:pPr>
        <w:spacing w:line="480" w:lineRule="auto"/>
        <w:rPr>
          <w:rFonts w:ascii="Times New Roman" w:hAnsi="Times New Roman" w:cs="Times New Roman"/>
          <w:b/>
          <w:sz w:val="24"/>
          <w:szCs w:val="24"/>
        </w:rPr>
      </w:pPr>
      <w:r w:rsidRPr="00DF6FB9">
        <w:rPr>
          <w:rFonts w:ascii="Times New Roman" w:hAnsi="Times New Roman" w:cs="Times New Roman"/>
          <w:b/>
          <w:sz w:val="24"/>
          <w:szCs w:val="24"/>
        </w:rPr>
        <w:t>References</w:t>
      </w:r>
    </w:p>
    <w:p w:rsidR="00D04626" w:rsidRPr="00D259AC" w:rsidRDefault="00D04626" w:rsidP="00D04626">
      <w:pPr>
        <w:pStyle w:val="ListParagraph"/>
        <w:numPr>
          <w:ilvl w:val="0"/>
          <w:numId w:val="3"/>
        </w:numPr>
        <w:spacing w:line="480" w:lineRule="auto"/>
        <w:ind w:left="567" w:hanging="283"/>
        <w:rPr>
          <w:rFonts w:ascii="Times New Roman" w:eastAsia="Times New Roman" w:hAnsi="Times New Roman" w:cs="Times New Roman"/>
          <w:color w:val="000000"/>
          <w:sz w:val="24"/>
          <w:szCs w:val="24"/>
          <w:lang w:val="en-IN" w:eastAsia="en-IN"/>
        </w:rPr>
      </w:pPr>
      <w:r w:rsidRPr="00D259AC">
        <w:rPr>
          <w:rFonts w:ascii="Times New Roman" w:eastAsia="Times New Roman" w:hAnsi="Times New Roman" w:cs="Times New Roman"/>
          <w:color w:val="000000"/>
          <w:sz w:val="24"/>
          <w:szCs w:val="24"/>
          <w:lang w:val="en-IN" w:eastAsia="en-IN"/>
        </w:rPr>
        <w:t xml:space="preserve">Gouda M, Dabarakis N, </w:t>
      </w:r>
      <w:proofErr w:type="spellStart"/>
      <w:r w:rsidRPr="00D259AC">
        <w:rPr>
          <w:rFonts w:ascii="Times New Roman" w:eastAsia="Times New Roman" w:hAnsi="Times New Roman" w:cs="Times New Roman"/>
          <w:color w:val="000000"/>
          <w:sz w:val="24"/>
          <w:szCs w:val="24"/>
          <w:lang w:val="en-IN" w:eastAsia="en-IN"/>
        </w:rPr>
        <w:t>Kafas</w:t>
      </w:r>
      <w:proofErr w:type="spellEnd"/>
      <w:r w:rsidRPr="00D259AC">
        <w:rPr>
          <w:rFonts w:ascii="Times New Roman" w:eastAsia="Times New Roman" w:hAnsi="Times New Roman" w:cs="Times New Roman"/>
          <w:color w:val="000000"/>
          <w:sz w:val="24"/>
          <w:szCs w:val="24"/>
          <w:lang w:val="en-IN" w:eastAsia="en-IN"/>
        </w:rPr>
        <w:t xml:space="preserve"> P. Is allergy to local anesthetics in dentistry possible?  </w:t>
      </w:r>
      <w:r w:rsidRPr="00D259AC">
        <w:rPr>
          <w:rFonts w:ascii="Times New Roman" w:eastAsia="Times New Roman" w:hAnsi="Times New Roman" w:cs="Times New Roman"/>
          <w:i/>
          <w:iCs/>
          <w:color w:val="000000"/>
          <w:sz w:val="24"/>
          <w:szCs w:val="24"/>
          <w:lang w:val="en-IN" w:eastAsia="en-IN"/>
        </w:rPr>
        <w:t xml:space="preserve">Res J </w:t>
      </w:r>
      <w:proofErr w:type="spellStart"/>
      <w:r w:rsidRPr="00D259AC">
        <w:rPr>
          <w:rFonts w:ascii="Times New Roman" w:eastAsia="Times New Roman" w:hAnsi="Times New Roman" w:cs="Times New Roman"/>
          <w:i/>
          <w:iCs/>
          <w:color w:val="000000"/>
          <w:sz w:val="24"/>
          <w:szCs w:val="24"/>
          <w:lang w:val="en-IN" w:eastAsia="en-IN"/>
        </w:rPr>
        <w:t>Biol</w:t>
      </w:r>
      <w:proofErr w:type="spellEnd"/>
      <w:r w:rsidRPr="00D259AC">
        <w:rPr>
          <w:rFonts w:ascii="Times New Roman" w:eastAsia="Times New Roman" w:hAnsi="Times New Roman" w:cs="Times New Roman"/>
          <w:i/>
          <w:iCs/>
          <w:color w:val="000000"/>
          <w:sz w:val="24"/>
          <w:szCs w:val="24"/>
          <w:lang w:val="en-IN" w:eastAsia="en-IN"/>
        </w:rPr>
        <w:t xml:space="preserve"> </w:t>
      </w:r>
      <w:proofErr w:type="spellStart"/>
      <w:r w:rsidRPr="00D259AC">
        <w:rPr>
          <w:rFonts w:ascii="Times New Roman" w:eastAsia="Times New Roman" w:hAnsi="Times New Roman" w:cs="Times New Roman"/>
          <w:i/>
          <w:iCs/>
          <w:color w:val="000000"/>
          <w:sz w:val="24"/>
          <w:szCs w:val="24"/>
          <w:lang w:val="en-IN" w:eastAsia="en-IN"/>
        </w:rPr>
        <w:t>Sci</w:t>
      </w:r>
      <w:proofErr w:type="spellEnd"/>
      <w:r w:rsidRPr="00D259AC">
        <w:rPr>
          <w:rFonts w:ascii="Times New Roman" w:eastAsia="Times New Roman" w:hAnsi="Times New Roman" w:cs="Times New Roman"/>
          <w:color w:val="000000"/>
          <w:sz w:val="24"/>
          <w:szCs w:val="24"/>
          <w:lang w:val="en-IN" w:eastAsia="en-IN"/>
        </w:rPr>
        <w:t xml:space="preserve"> 2009; 4:899–904.</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proofErr w:type="spellStart"/>
      <w:r w:rsidRPr="00BC21A4">
        <w:rPr>
          <w:rFonts w:ascii="Times New Roman" w:eastAsia="Times New Roman" w:hAnsi="Times New Roman" w:cs="Times New Roman"/>
          <w:color w:val="000000"/>
          <w:sz w:val="24"/>
          <w:szCs w:val="24"/>
          <w:lang w:val="en-IN" w:eastAsia="en-IN"/>
        </w:rPr>
        <w:lastRenderedPageBreak/>
        <w:t>Malamed</w:t>
      </w:r>
      <w:proofErr w:type="spellEnd"/>
      <w:r w:rsidRPr="00BC21A4">
        <w:rPr>
          <w:rFonts w:ascii="Times New Roman" w:eastAsia="Times New Roman" w:hAnsi="Times New Roman" w:cs="Times New Roman"/>
          <w:color w:val="000000"/>
          <w:sz w:val="24"/>
          <w:szCs w:val="24"/>
          <w:lang w:val="en-IN" w:eastAsia="en-IN"/>
        </w:rPr>
        <w:t xml:space="preserve"> SF. Handbook of Local </w:t>
      </w:r>
      <w:proofErr w:type="spellStart"/>
      <w:r w:rsidRPr="00BC21A4">
        <w:rPr>
          <w:rFonts w:ascii="Times New Roman" w:eastAsia="Times New Roman" w:hAnsi="Times New Roman" w:cs="Times New Roman"/>
          <w:color w:val="000000"/>
          <w:sz w:val="24"/>
          <w:szCs w:val="24"/>
          <w:lang w:val="en-IN" w:eastAsia="en-IN"/>
        </w:rPr>
        <w:t>anesthesia</w:t>
      </w:r>
      <w:proofErr w:type="spellEnd"/>
      <w:r w:rsidRPr="00BC21A4">
        <w:rPr>
          <w:rFonts w:ascii="Times New Roman" w:eastAsia="Times New Roman" w:hAnsi="Times New Roman" w:cs="Times New Roman"/>
          <w:color w:val="000000"/>
          <w:sz w:val="24"/>
          <w:szCs w:val="24"/>
          <w:lang w:val="en-IN" w:eastAsia="en-IN"/>
        </w:rPr>
        <w:t xml:space="preserve">. 5th </w:t>
      </w:r>
      <w:proofErr w:type="gramStart"/>
      <w:r w:rsidRPr="00BC21A4">
        <w:rPr>
          <w:rFonts w:ascii="Times New Roman" w:eastAsia="Times New Roman" w:hAnsi="Times New Roman" w:cs="Times New Roman"/>
          <w:color w:val="000000"/>
          <w:sz w:val="24"/>
          <w:szCs w:val="24"/>
          <w:lang w:val="en-IN" w:eastAsia="en-IN"/>
        </w:rPr>
        <w:t>ed</w:t>
      </w:r>
      <w:proofErr w:type="gramEnd"/>
      <w:r w:rsidRPr="00BC21A4">
        <w:rPr>
          <w:rFonts w:ascii="Times New Roman" w:eastAsia="Times New Roman" w:hAnsi="Times New Roman" w:cs="Times New Roman"/>
          <w:color w:val="000000"/>
          <w:sz w:val="24"/>
          <w:szCs w:val="24"/>
          <w:lang w:val="en-IN" w:eastAsia="en-IN"/>
        </w:rPr>
        <w:t xml:space="preserve">. New Delhi: </w:t>
      </w:r>
      <w:proofErr w:type="spellStart"/>
      <w:r w:rsidRPr="00BC21A4">
        <w:rPr>
          <w:rFonts w:ascii="Times New Roman" w:eastAsia="Times New Roman" w:hAnsi="Times New Roman" w:cs="Times New Roman"/>
          <w:color w:val="000000"/>
          <w:sz w:val="24"/>
          <w:szCs w:val="24"/>
          <w:lang w:val="en-IN" w:eastAsia="en-IN"/>
        </w:rPr>
        <w:t>Elsiever</w:t>
      </w:r>
      <w:proofErr w:type="spellEnd"/>
      <w:r w:rsidRPr="00BC21A4">
        <w:rPr>
          <w:rFonts w:ascii="Times New Roman" w:eastAsia="Times New Roman" w:hAnsi="Times New Roman" w:cs="Times New Roman"/>
          <w:color w:val="000000"/>
          <w:sz w:val="24"/>
          <w:szCs w:val="24"/>
          <w:lang w:val="en-IN" w:eastAsia="en-IN"/>
        </w:rPr>
        <w:t>, 2011, p.330–1.</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r w:rsidRPr="00DF6FB9">
        <w:rPr>
          <w:rFonts w:ascii="Times New Roman" w:eastAsia="Times New Roman" w:hAnsi="Times New Roman" w:cs="Times New Roman"/>
          <w:color w:val="000000"/>
          <w:sz w:val="24"/>
          <w:szCs w:val="24"/>
          <w:lang w:val="en-IN" w:eastAsia="en-IN"/>
        </w:rPr>
        <w:t xml:space="preserve">Gupta DS, </w:t>
      </w:r>
      <w:proofErr w:type="spellStart"/>
      <w:r w:rsidRPr="00DF6FB9">
        <w:rPr>
          <w:rFonts w:ascii="Times New Roman" w:eastAsia="Times New Roman" w:hAnsi="Times New Roman" w:cs="Times New Roman"/>
          <w:color w:val="000000"/>
          <w:sz w:val="24"/>
          <w:szCs w:val="24"/>
          <w:lang w:val="en-IN" w:eastAsia="en-IN"/>
        </w:rPr>
        <w:t>Srivastava</w:t>
      </w:r>
      <w:proofErr w:type="spellEnd"/>
      <w:r w:rsidRPr="00DF6FB9">
        <w:rPr>
          <w:rFonts w:ascii="Times New Roman" w:eastAsia="Times New Roman" w:hAnsi="Times New Roman" w:cs="Times New Roman"/>
          <w:color w:val="000000"/>
          <w:sz w:val="24"/>
          <w:szCs w:val="24"/>
          <w:lang w:val="en-IN" w:eastAsia="en-IN"/>
        </w:rPr>
        <w:t xml:space="preserve"> S, </w:t>
      </w:r>
      <w:proofErr w:type="spellStart"/>
      <w:r w:rsidRPr="00DF6FB9">
        <w:rPr>
          <w:rFonts w:ascii="Times New Roman" w:eastAsia="Times New Roman" w:hAnsi="Times New Roman" w:cs="Times New Roman"/>
          <w:color w:val="000000"/>
          <w:sz w:val="24"/>
          <w:szCs w:val="24"/>
          <w:lang w:val="en-IN" w:eastAsia="en-IN"/>
        </w:rPr>
        <w:t>Tandon</w:t>
      </w:r>
      <w:proofErr w:type="spellEnd"/>
      <w:r w:rsidRPr="00DF6FB9">
        <w:rPr>
          <w:rFonts w:ascii="Times New Roman" w:eastAsia="Times New Roman" w:hAnsi="Times New Roman" w:cs="Times New Roman"/>
          <w:color w:val="000000"/>
          <w:sz w:val="24"/>
          <w:szCs w:val="24"/>
          <w:lang w:val="en-IN" w:eastAsia="en-IN"/>
        </w:rPr>
        <w:t xml:space="preserve"> PN, </w:t>
      </w:r>
      <w:proofErr w:type="spellStart"/>
      <w:r w:rsidRPr="00DF6FB9">
        <w:rPr>
          <w:rFonts w:ascii="Times New Roman" w:eastAsia="Times New Roman" w:hAnsi="Times New Roman" w:cs="Times New Roman"/>
          <w:color w:val="000000"/>
          <w:sz w:val="24"/>
          <w:szCs w:val="24"/>
          <w:lang w:val="en-IN" w:eastAsia="en-IN"/>
        </w:rPr>
        <w:t>Jurel</w:t>
      </w:r>
      <w:proofErr w:type="spellEnd"/>
      <w:r w:rsidRPr="00DF6FB9">
        <w:rPr>
          <w:rFonts w:ascii="Times New Roman" w:eastAsia="Times New Roman" w:hAnsi="Times New Roman" w:cs="Times New Roman"/>
          <w:color w:val="000000"/>
          <w:sz w:val="24"/>
          <w:szCs w:val="24"/>
          <w:lang w:val="en-IN" w:eastAsia="en-IN"/>
        </w:rPr>
        <w:t xml:space="preserve"> S, Sharma S, Singh S., </w:t>
      </w:r>
      <w:proofErr w:type="spellStart"/>
      <w:r w:rsidRPr="00DF6FB9">
        <w:rPr>
          <w:rFonts w:ascii="Times New Roman" w:eastAsia="Times New Roman" w:hAnsi="Times New Roman" w:cs="Times New Roman"/>
          <w:color w:val="000000"/>
          <w:sz w:val="24"/>
          <w:szCs w:val="24"/>
          <w:lang w:val="en-IN" w:eastAsia="en-IN"/>
        </w:rPr>
        <w:t>Jr</w:t>
      </w:r>
      <w:proofErr w:type="spellEnd"/>
      <w:r w:rsidRPr="00DF6FB9">
        <w:rPr>
          <w:rFonts w:ascii="Times New Roman" w:eastAsia="Times New Roman" w:hAnsi="Times New Roman" w:cs="Times New Roman"/>
          <w:color w:val="000000"/>
          <w:sz w:val="24"/>
          <w:szCs w:val="24"/>
          <w:lang w:val="en-IN" w:eastAsia="en-IN"/>
        </w:rPr>
        <w:t xml:space="preserve"> Formalin</w:t>
      </w:r>
      <w:r>
        <w:rPr>
          <w:rFonts w:ascii="Times New Roman" w:eastAsia="Times New Roman" w:hAnsi="Times New Roman" w:cs="Times New Roman"/>
          <w:color w:val="000000"/>
          <w:sz w:val="24"/>
          <w:szCs w:val="24"/>
          <w:lang w:val="en-IN" w:eastAsia="en-IN"/>
        </w:rPr>
        <w:t>-induced iatrogenic cellulitis</w:t>
      </w:r>
      <w:r w:rsidRPr="007F00B1">
        <w:rPr>
          <w:rFonts w:ascii="Times New Roman" w:eastAsia="Times New Roman" w:hAnsi="Times New Roman" w:cs="Times New Roman"/>
          <w:noProof/>
          <w:color w:val="000000"/>
          <w:sz w:val="24"/>
          <w:szCs w:val="24"/>
          <w:lang w:val="en-IN" w:eastAsia="en-IN"/>
        </w:rPr>
        <w:t>:</w:t>
      </w:r>
      <w:r>
        <w:rPr>
          <w:rFonts w:ascii="Times New Roman" w:eastAsia="Times New Roman" w:hAnsi="Times New Roman" w:cs="Times New Roman"/>
          <w:noProof/>
          <w:color w:val="000000"/>
          <w:sz w:val="24"/>
          <w:szCs w:val="24"/>
          <w:lang w:val="en-IN" w:eastAsia="en-IN"/>
        </w:rPr>
        <w:t xml:space="preserve"> </w:t>
      </w:r>
      <w:r w:rsidRPr="007F00B1">
        <w:rPr>
          <w:rFonts w:ascii="Times New Roman" w:eastAsia="Times New Roman" w:hAnsi="Times New Roman" w:cs="Times New Roman"/>
          <w:noProof/>
          <w:color w:val="000000"/>
          <w:sz w:val="24"/>
          <w:szCs w:val="24"/>
          <w:lang w:val="en-IN" w:eastAsia="en-IN"/>
        </w:rPr>
        <w:t>A</w:t>
      </w:r>
      <w:r w:rsidRPr="00DF6FB9">
        <w:rPr>
          <w:rFonts w:ascii="Times New Roman" w:eastAsia="Times New Roman" w:hAnsi="Times New Roman" w:cs="Times New Roman"/>
          <w:color w:val="000000"/>
          <w:sz w:val="24"/>
          <w:szCs w:val="24"/>
          <w:lang w:val="en-IN" w:eastAsia="en-IN"/>
        </w:rPr>
        <w:t xml:space="preserve"> rare case of dental negligence. </w:t>
      </w:r>
      <w:r w:rsidRPr="00E55BD4">
        <w:rPr>
          <w:rFonts w:ascii="Times New Roman" w:eastAsia="Times New Roman" w:hAnsi="Times New Roman" w:cs="Times New Roman"/>
          <w:i/>
          <w:iCs/>
          <w:color w:val="000000"/>
          <w:sz w:val="24"/>
          <w:szCs w:val="24"/>
          <w:lang w:val="en-IN" w:eastAsia="en-IN"/>
        </w:rPr>
        <w:t xml:space="preserve">J Oral </w:t>
      </w:r>
      <w:proofErr w:type="spellStart"/>
      <w:r w:rsidRPr="00E55BD4">
        <w:rPr>
          <w:rFonts w:ascii="Times New Roman" w:eastAsia="Times New Roman" w:hAnsi="Times New Roman" w:cs="Times New Roman"/>
          <w:i/>
          <w:iCs/>
          <w:color w:val="000000"/>
          <w:sz w:val="24"/>
          <w:szCs w:val="24"/>
          <w:lang w:val="en-IN" w:eastAsia="en-IN"/>
        </w:rPr>
        <w:t>Maxillofac</w:t>
      </w:r>
      <w:proofErr w:type="spellEnd"/>
      <w:r w:rsidRPr="00E55BD4">
        <w:rPr>
          <w:rFonts w:ascii="Times New Roman" w:eastAsia="Times New Roman" w:hAnsi="Times New Roman" w:cs="Times New Roman"/>
          <w:i/>
          <w:iCs/>
          <w:color w:val="000000"/>
          <w:sz w:val="24"/>
          <w:szCs w:val="24"/>
          <w:lang w:val="en-IN" w:eastAsia="en-IN"/>
        </w:rPr>
        <w:t xml:space="preserve"> Surg</w:t>
      </w:r>
      <w:r>
        <w:rPr>
          <w:rFonts w:ascii="Times New Roman" w:eastAsia="Times New Roman" w:hAnsi="Times New Roman" w:cs="Times New Roman"/>
          <w:color w:val="000000"/>
          <w:sz w:val="24"/>
          <w:szCs w:val="24"/>
          <w:lang w:val="en-IN" w:eastAsia="en-IN"/>
        </w:rPr>
        <w:t>. 2011; 69:525</w:t>
      </w:r>
      <w:r w:rsidRPr="00DF6FB9">
        <w:rPr>
          <w:rFonts w:ascii="Times New Roman" w:eastAsia="Times New Roman" w:hAnsi="Times New Roman" w:cs="Times New Roman"/>
          <w:color w:val="000000"/>
          <w:sz w:val="24"/>
          <w:szCs w:val="24"/>
          <w:lang w:val="en-IN" w:eastAsia="en-IN"/>
        </w:rPr>
        <w:t>–7</w:t>
      </w:r>
      <w:r>
        <w:rPr>
          <w:rFonts w:ascii="Times New Roman" w:eastAsia="Times New Roman" w:hAnsi="Times New Roman" w:cs="Times New Roman"/>
          <w:color w:val="000000"/>
          <w:sz w:val="24"/>
          <w:szCs w:val="24"/>
          <w:lang w:val="en-IN" w:eastAsia="en-IN"/>
        </w:rPr>
        <w:t>.</w:t>
      </w:r>
    </w:p>
    <w:p w:rsidR="00D04626" w:rsidRPr="000370A5" w:rsidRDefault="00407B76" w:rsidP="00D04626">
      <w:pPr>
        <w:pStyle w:val="ListParagraph"/>
        <w:numPr>
          <w:ilvl w:val="0"/>
          <w:numId w:val="3"/>
        </w:numPr>
        <w:shd w:val="clear" w:color="auto" w:fill="FFFFFF"/>
        <w:spacing w:after="166" w:line="480" w:lineRule="auto"/>
        <w:ind w:left="567" w:hanging="283"/>
        <w:rPr>
          <w:rFonts w:asciiTheme="majorBidi" w:eastAsia="Times New Roman" w:hAnsiTheme="majorBidi" w:cstheme="majorBidi"/>
          <w:sz w:val="24"/>
          <w:szCs w:val="24"/>
          <w:lang w:val="en-IN" w:eastAsia="en-IN"/>
        </w:rPr>
      </w:pPr>
      <w:hyperlink r:id="rId9" w:history="1">
        <w:proofErr w:type="spellStart"/>
        <w:r w:rsidR="00D04626" w:rsidRPr="000370A5">
          <w:rPr>
            <w:rStyle w:val="highlight"/>
            <w:rFonts w:asciiTheme="majorBidi" w:hAnsiTheme="majorBidi" w:cstheme="majorBidi"/>
            <w:sz w:val="24"/>
            <w:szCs w:val="24"/>
            <w:shd w:val="clear" w:color="auto" w:fill="FFFFFF"/>
          </w:rPr>
          <w:t>Nassani</w:t>
        </w:r>
        <w:proofErr w:type="spellEnd"/>
        <w:r w:rsidR="00D04626" w:rsidRPr="000370A5">
          <w:rPr>
            <w:rStyle w:val="Hyperlink"/>
            <w:rFonts w:asciiTheme="majorBidi" w:hAnsiTheme="majorBidi" w:cstheme="majorBidi"/>
            <w:sz w:val="24"/>
            <w:szCs w:val="24"/>
            <w:shd w:val="clear" w:color="auto" w:fill="FFFFFF"/>
          </w:rPr>
          <w:t> MZ</w:t>
        </w:r>
      </w:hyperlink>
      <w:r w:rsidR="00D04626" w:rsidRPr="000370A5">
        <w:rPr>
          <w:rFonts w:asciiTheme="majorBidi" w:hAnsiTheme="majorBidi" w:cstheme="majorBidi"/>
          <w:sz w:val="24"/>
          <w:szCs w:val="24"/>
        </w:rPr>
        <w:t xml:space="preserve">. </w:t>
      </w:r>
      <w:r w:rsidR="00D04626">
        <w:rPr>
          <w:rFonts w:asciiTheme="majorBidi" w:hAnsiTheme="majorBidi" w:cstheme="majorBidi"/>
          <w:sz w:val="24"/>
          <w:szCs w:val="24"/>
        </w:rPr>
        <w:t>Aspects of malpractice in prosthodontics</w:t>
      </w:r>
      <w:r w:rsidR="00D04626" w:rsidRPr="000370A5">
        <w:rPr>
          <w:rFonts w:asciiTheme="majorBidi" w:hAnsiTheme="majorBidi" w:cstheme="majorBidi"/>
          <w:i/>
          <w:iCs/>
          <w:sz w:val="24"/>
          <w:szCs w:val="24"/>
        </w:rPr>
        <w:t xml:space="preserve">. </w:t>
      </w:r>
      <w:hyperlink r:id="rId10" w:tooltip="Journal of prosthodontics : official journal of the American College of Prosthodontists." w:history="1">
        <w:r w:rsidR="00D04626" w:rsidRPr="000370A5">
          <w:rPr>
            <w:rStyle w:val="Hyperlink"/>
            <w:rFonts w:asciiTheme="majorBidi" w:hAnsiTheme="majorBidi" w:cstheme="majorBidi"/>
            <w:i/>
            <w:iCs/>
            <w:sz w:val="24"/>
            <w:szCs w:val="24"/>
            <w:shd w:val="clear" w:color="auto" w:fill="FFFFFF"/>
          </w:rPr>
          <w:t xml:space="preserve">J </w:t>
        </w:r>
        <w:proofErr w:type="spellStart"/>
        <w:r w:rsidR="00D04626" w:rsidRPr="000370A5">
          <w:rPr>
            <w:rStyle w:val="Hyperlink"/>
            <w:rFonts w:asciiTheme="majorBidi" w:hAnsiTheme="majorBidi" w:cstheme="majorBidi"/>
            <w:i/>
            <w:iCs/>
            <w:sz w:val="24"/>
            <w:szCs w:val="24"/>
            <w:shd w:val="clear" w:color="auto" w:fill="FFFFFF"/>
          </w:rPr>
          <w:t>Prosthodont</w:t>
        </w:r>
        <w:proofErr w:type="spellEnd"/>
        <w:r w:rsidR="00D04626" w:rsidRPr="000370A5">
          <w:rPr>
            <w:rStyle w:val="Hyperlink"/>
            <w:rFonts w:asciiTheme="majorBidi" w:hAnsiTheme="majorBidi" w:cstheme="majorBidi"/>
            <w:i/>
            <w:iCs/>
            <w:sz w:val="24"/>
            <w:szCs w:val="24"/>
            <w:shd w:val="clear" w:color="auto" w:fill="FFFFFF"/>
          </w:rPr>
          <w:t>.</w:t>
        </w:r>
      </w:hyperlink>
      <w:r w:rsidR="00D04626">
        <w:rPr>
          <w:rFonts w:asciiTheme="majorBidi" w:hAnsiTheme="majorBidi" w:cstheme="majorBidi"/>
          <w:color w:val="000000"/>
          <w:sz w:val="24"/>
          <w:szCs w:val="24"/>
          <w:shd w:val="clear" w:color="auto" w:fill="FFFFFF"/>
        </w:rPr>
        <w:t xml:space="preserve"> 2017; </w:t>
      </w:r>
      <w:r w:rsidR="00D04626" w:rsidRPr="000370A5">
        <w:rPr>
          <w:rFonts w:asciiTheme="majorBidi" w:hAnsiTheme="majorBidi" w:cstheme="majorBidi"/>
          <w:color w:val="000000"/>
          <w:sz w:val="24"/>
          <w:szCs w:val="24"/>
          <w:shd w:val="clear" w:color="auto" w:fill="FFFFFF"/>
        </w:rPr>
        <w:t>26(8):672-681.</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Moles DR, Simpler RD, </w:t>
      </w:r>
      <w:proofErr w:type="spellStart"/>
      <w:r>
        <w:rPr>
          <w:rFonts w:ascii="Times New Roman" w:eastAsia="Times New Roman" w:hAnsi="Times New Roman" w:cs="Times New Roman"/>
          <w:color w:val="000000"/>
          <w:sz w:val="24"/>
          <w:szCs w:val="24"/>
          <w:lang w:val="en-IN" w:eastAsia="en-IN"/>
        </w:rPr>
        <w:t>Bedi</w:t>
      </w:r>
      <w:proofErr w:type="spellEnd"/>
      <w:r>
        <w:rPr>
          <w:rFonts w:ascii="Times New Roman" w:eastAsia="Times New Roman" w:hAnsi="Times New Roman" w:cs="Times New Roman"/>
          <w:color w:val="000000"/>
          <w:sz w:val="24"/>
          <w:szCs w:val="24"/>
          <w:lang w:val="en-IN" w:eastAsia="en-IN"/>
        </w:rPr>
        <w:t xml:space="preserve"> R. Dental Negligence: a study of cases assessed at one specialised advisory practise. </w:t>
      </w:r>
      <w:r w:rsidRPr="00E55BD4">
        <w:rPr>
          <w:rFonts w:ascii="Times New Roman" w:eastAsia="Times New Roman" w:hAnsi="Times New Roman" w:cs="Times New Roman"/>
          <w:i/>
          <w:iCs/>
          <w:color w:val="000000"/>
          <w:sz w:val="24"/>
          <w:szCs w:val="24"/>
          <w:lang w:val="en-IN" w:eastAsia="en-IN"/>
        </w:rPr>
        <w:t>Br Dent J</w:t>
      </w:r>
      <w:r>
        <w:rPr>
          <w:rFonts w:ascii="Times New Roman" w:eastAsia="Times New Roman" w:hAnsi="Times New Roman" w:cs="Times New Roman"/>
          <w:color w:val="000000"/>
          <w:sz w:val="24"/>
          <w:szCs w:val="24"/>
          <w:lang w:val="en-IN" w:eastAsia="en-IN"/>
        </w:rPr>
        <w:t>. 1998; 184:130-133.</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Lopez-Nicolas M, Falcon M, Perez-</w:t>
      </w:r>
      <w:proofErr w:type="spellStart"/>
      <w:r>
        <w:rPr>
          <w:rFonts w:ascii="Times New Roman" w:eastAsia="Times New Roman" w:hAnsi="Times New Roman" w:cs="Times New Roman"/>
          <w:color w:val="000000"/>
          <w:sz w:val="24"/>
          <w:szCs w:val="24"/>
          <w:lang w:val="en-IN" w:eastAsia="en-IN"/>
        </w:rPr>
        <w:t>Carceles</w:t>
      </w:r>
      <w:proofErr w:type="spellEnd"/>
      <w:r>
        <w:rPr>
          <w:rFonts w:ascii="Times New Roman" w:eastAsia="Times New Roman" w:hAnsi="Times New Roman" w:cs="Times New Roman"/>
          <w:color w:val="000000"/>
          <w:sz w:val="24"/>
          <w:szCs w:val="24"/>
          <w:lang w:val="en-IN" w:eastAsia="en-IN"/>
        </w:rPr>
        <w:t xml:space="preserve"> MD, et al: The role of a professional dental organisation in the resolution of malpractice claims the professional dentist college in the region of Murcia (Spain). </w:t>
      </w:r>
      <w:r w:rsidRPr="006F3FC0">
        <w:rPr>
          <w:rFonts w:ascii="Times New Roman" w:eastAsia="Times New Roman" w:hAnsi="Times New Roman" w:cs="Times New Roman"/>
          <w:i/>
          <w:iCs/>
          <w:color w:val="000000"/>
          <w:sz w:val="24"/>
          <w:szCs w:val="24"/>
          <w:lang w:val="en-IN" w:eastAsia="en-IN"/>
        </w:rPr>
        <w:t>Med Law</w:t>
      </w:r>
      <w:r>
        <w:rPr>
          <w:rFonts w:ascii="Times New Roman" w:eastAsia="Times New Roman" w:hAnsi="Times New Roman" w:cs="Times New Roman"/>
          <w:color w:val="000000"/>
          <w:sz w:val="24"/>
          <w:szCs w:val="24"/>
          <w:lang w:val="en-IN" w:eastAsia="en-IN"/>
        </w:rPr>
        <w:t>. 2011; 30:55-63</w:t>
      </w:r>
    </w:p>
    <w:p w:rsidR="00D04626" w:rsidRPr="006F3FC0" w:rsidRDefault="00D04626" w:rsidP="00D04626">
      <w:pPr>
        <w:pStyle w:val="ListParagraph"/>
        <w:numPr>
          <w:ilvl w:val="0"/>
          <w:numId w:val="3"/>
        </w:numPr>
        <w:shd w:val="clear" w:color="auto" w:fill="FFFFFF"/>
        <w:spacing w:after="166" w:line="480" w:lineRule="auto"/>
        <w:ind w:left="567" w:hanging="283"/>
        <w:rPr>
          <w:rFonts w:asciiTheme="majorBidi" w:eastAsia="Times New Roman" w:hAnsiTheme="majorBidi" w:cstheme="majorBidi"/>
          <w:color w:val="000000"/>
          <w:sz w:val="28"/>
          <w:szCs w:val="28"/>
          <w:lang w:val="en-IN" w:eastAsia="en-IN"/>
        </w:rPr>
      </w:pPr>
      <w:r w:rsidRPr="006F3FC0">
        <w:rPr>
          <w:rFonts w:asciiTheme="majorBidi" w:hAnsiTheme="majorBidi" w:cstheme="majorBidi"/>
          <w:sz w:val="24"/>
          <w:szCs w:val="24"/>
        </w:rPr>
        <w:t>Lopez-Nicolas M, Falcon M, Perez</w:t>
      </w:r>
      <w:r>
        <w:rPr>
          <w:rFonts w:asciiTheme="majorBidi" w:hAnsiTheme="majorBidi" w:cstheme="majorBidi"/>
          <w:sz w:val="24"/>
          <w:szCs w:val="24"/>
        </w:rPr>
        <w:t>-</w:t>
      </w:r>
      <w:proofErr w:type="spellStart"/>
      <w:r>
        <w:rPr>
          <w:rFonts w:asciiTheme="majorBidi" w:hAnsiTheme="majorBidi" w:cstheme="majorBidi"/>
          <w:sz w:val="24"/>
          <w:szCs w:val="24"/>
        </w:rPr>
        <w:t>Carceles</w:t>
      </w:r>
      <w:proofErr w:type="spellEnd"/>
      <w:r>
        <w:rPr>
          <w:rFonts w:asciiTheme="majorBidi" w:hAnsiTheme="majorBidi" w:cstheme="majorBidi"/>
          <w:sz w:val="24"/>
          <w:szCs w:val="24"/>
        </w:rPr>
        <w:t xml:space="preserve"> MD, et al. Informed </w:t>
      </w:r>
      <w:r w:rsidRPr="006F3FC0">
        <w:rPr>
          <w:rFonts w:asciiTheme="majorBidi" w:hAnsiTheme="majorBidi" w:cstheme="majorBidi"/>
          <w:sz w:val="24"/>
          <w:szCs w:val="24"/>
        </w:rPr>
        <w:t xml:space="preserve">consent in dental malpractice claims. A retrospective study. </w:t>
      </w:r>
      <w:proofErr w:type="spellStart"/>
      <w:r w:rsidRPr="006F3FC0">
        <w:rPr>
          <w:rFonts w:asciiTheme="majorBidi" w:hAnsiTheme="majorBidi" w:cstheme="majorBidi"/>
          <w:i/>
          <w:iCs/>
          <w:sz w:val="24"/>
          <w:szCs w:val="24"/>
        </w:rPr>
        <w:t>Int</w:t>
      </w:r>
      <w:proofErr w:type="spellEnd"/>
      <w:r w:rsidRPr="006F3FC0">
        <w:rPr>
          <w:rFonts w:asciiTheme="majorBidi" w:hAnsiTheme="majorBidi" w:cstheme="majorBidi"/>
          <w:i/>
          <w:iCs/>
          <w:sz w:val="24"/>
          <w:szCs w:val="24"/>
        </w:rPr>
        <w:t xml:space="preserve"> Dent J</w:t>
      </w:r>
      <w:r w:rsidRPr="006F3FC0">
        <w:rPr>
          <w:rFonts w:asciiTheme="majorBidi" w:hAnsiTheme="majorBidi" w:cstheme="majorBidi"/>
          <w:sz w:val="24"/>
          <w:szCs w:val="24"/>
        </w:rPr>
        <w:t xml:space="preserve"> 2007;</w:t>
      </w:r>
      <w:r>
        <w:rPr>
          <w:rFonts w:asciiTheme="majorBidi" w:hAnsiTheme="majorBidi" w:cstheme="majorBidi"/>
          <w:sz w:val="24"/>
          <w:szCs w:val="24"/>
        </w:rPr>
        <w:t xml:space="preserve"> </w:t>
      </w:r>
      <w:r w:rsidRPr="006F3FC0">
        <w:rPr>
          <w:rFonts w:asciiTheme="majorBidi" w:hAnsiTheme="majorBidi" w:cstheme="majorBidi"/>
          <w:sz w:val="24"/>
          <w:szCs w:val="24"/>
        </w:rPr>
        <w:t>57:168-172</w:t>
      </w:r>
    </w:p>
    <w:p w:rsidR="00D04626" w:rsidRPr="006F3FC0" w:rsidRDefault="00D04626" w:rsidP="00D04626">
      <w:pPr>
        <w:pStyle w:val="ListParagraph"/>
        <w:numPr>
          <w:ilvl w:val="0"/>
          <w:numId w:val="3"/>
        </w:numPr>
        <w:shd w:val="clear" w:color="auto" w:fill="FFFFFF"/>
        <w:spacing w:after="166" w:line="480" w:lineRule="auto"/>
        <w:ind w:left="567" w:hanging="283"/>
        <w:rPr>
          <w:rFonts w:asciiTheme="majorBidi" w:eastAsia="Times New Roman" w:hAnsiTheme="majorBidi" w:cstheme="majorBidi"/>
          <w:color w:val="000000"/>
          <w:sz w:val="24"/>
          <w:szCs w:val="24"/>
          <w:lang w:val="en-IN" w:eastAsia="en-IN"/>
        </w:rPr>
      </w:pPr>
      <w:r>
        <w:rPr>
          <w:rFonts w:asciiTheme="majorBidi" w:hAnsiTheme="majorBidi" w:cstheme="majorBidi"/>
          <w:sz w:val="24"/>
          <w:szCs w:val="24"/>
        </w:rPr>
        <w:t>Schwarz E.</w:t>
      </w:r>
      <w:r w:rsidRPr="006F3FC0">
        <w:rPr>
          <w:rFonts w:asciiTheme="majorBidi" w:hAnsiTheme="majorBidi" w:cstheme="majorBidi"/>
          <w:sz w:val="24"/>
          <w:szCs w:val="24"/>
        </w:rPr>
        <w:t xml:space="preserve"> Patient complaints of dental malpractice in Denmark 1983-86. </w:t>
      </w:r>
      <w:proofErr w:type="spellStart"/>
      <w:r w:rsidRPr="006F3FC0">
        <w:rPr>
          <w:rFonts w:asciiTheme="majorBidi" w:hAnsiTheme="majorBidi" w:cstheme="majorBidi"/>
          <w:i/>
          <w:iCs/>
          <w:sz w:val="24"/>
          <w:szCs w:val="24"/>
        </w:rPr>
        <w:t>Commun</w:t>
      </w:r>
      <w:proofErr w:type="spellEnd"/>
      <w:r w:rsidRPr="006F3FC0">
        <w:rPr>
          <w:rFonts w:asciiTheme="majorBidi" w:hAnsiTheme="majorBidi" w:cstheme="majorBidi"/>
          <w:i/>
          <w:iCs/>
          <w:sz w:val="24"/>
          <w:szCs w:val="24"/>
        </w:rPr>
        <w:t xml:space="preserve"> Dent Oral </w:t>
      </w:r>
      <w:proofErr w:type="spellStart"/>
      <w:r w:rsidRPr="006F3FC0">
        <w:rPr>
          <w:rFonts w:asciiTheme="majorBidi" w:hAnsiTheme="majorBidi" w:cstheme="majorBidi"/>
          <w:i/>
          <w:iCs/>
          <w:sz w:val="24"/>
          <w:szCs w:val="24"/>
        </w:rPr>
        <w:t>Epidemiol</w:t>
      </w:r>
      <w:proofErr w:type="spellEnd"/>
      <w:r w:rsidRPr="006F3FC0">
        <w:rPr>
          <w:rFonts w:asciiTheme="majorBidi" w:hAnsiTheme="majorBidi" w:cstheme="majorBidi"/>
          <w:sz w:val="24"/>
          <w:szCs w:val="24"/>
        </w:rPr>
        <w:t xml:space="preserve"> 1988;</w:t>
      </w:r>
      <w:r>
        <w:rPr>
          <w:rFonts w:asciiTheme="majorBidi" w:hAnsiTheme="majorBidi" w:cstheme="majorBidi"/>
          <w:sz w:val="24"/>
          <w:szCs w:val="24"/>
        </w:rPr>
        <w:t xml:space="preserve"> </w:t>
      </w:r>
      <w:r w:rsidRPr="006F3FC0">
        <w:rPr>
          <w:rFonts w:asciiTheme="majorBidi" w:hAnsiTheme="majorBidi" w:cstheme="majorBidi"/>
          <w:sz w:val="24"/>
          <w:szCs w:val="24"/>
        </w:rPr>
        <w:t>16:143-147</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proofErr w:type="spellStart"/>
      <w:r w:rsidRPr="00DF6FB9">
        <w:rPr>
          <w:rFonts w:ascii="Times New Roman" w:eastAsia="Times New Roman" w:hAnsi="Times New Roman" w:cs="Times New Roman"/>
          <w:color w:val="000000"/>
          <w:sz w:val="24"/>
          <w:szCs w:val="24"/>
          <w:lang w:val="en-IN" w:eastAsia="en-IN"/>
        </w:rPr>
        <w:t>Arakeri</w:t>
      </w:r>
      <w:proofErr w:type="spellEnd"/>
      <w:r w:rsidRPr="00DF6FB9">
        <w:rPr>
          <w:rFonts w:ascii="Times New Roman" w:eastAsia="Times New Roman" w:hAnsi="Times New Roman" w:cs="Times New Roman"/>
          <w:color w:val="000000"/>
          <w:sz w:val="24"/>
          <w:szCs w:val="24"/>
          <w:lang w:val="en-IN" w:eastAsia="en-IN"/>
        </w:rPr>
        <w:t xml:space="preserve"> G, Brennan PA. Inadvertent injection of formalin mistaken for</w:t>
      </w:r>
      <w:r>
        <w:rPr>
          <w:rFonts w:ascii="Times New Roman" w:eastAsia="Times New Roman" w:hAnsi="Times New Roman" w:cs="Times New Roman"/>
          <w:color w:val="000000"/>
          <w:sz w:val="24"/>
          <w:szCs w:val="24"/>
          <w:lang w:val="en-IN" w:eastAsia="en-IN"/>
        </w:rPr>
        <w:t xml:space="preserve"> a</w:t>
      </w:r>
      <w:r w:rsidRPr="00DF6FB9">
        <w:rPr>
          <w:rFonts w:ascii="Times New Roman" w:eastAsia="Times New Roman" w:hAnsi="Times New Roman" w:cs="Times New Roman"/>
          <w:color w:val="000000"/>
          <w:sz w:val="24"/>
          <w:szCs w:val="24"/>
          <w:lang w:val="en-IN" w:eastAsia="en-IN"/>
        </w:rPr>
        <w:t xml:space="preserve"> </w:t>
      </w:r>
      <w:r w:rsidRPr="00044756">
        <w:rPr>
          <w:rFonts w:ascii="Times New Roman" w:eastAsia="Times New Roman" w:hAnsi="Times New Roman" w:cs="Times New Roman"/>
          <w:noProof/>
          <w:color w:val="000000"/>
          <w:sz w:val="24"/>
          <w:szCs w:val="24"/>
          <w:lang w:val="en-IN" w:eastAsia="en-IN"/>
        </w:rPr>
        <w:t>local</w:t>
      </w:r>
      <w:r w:rsidRPr="00DF6FB9">
        <w:rPr>
          <w:rFonts w:ascii="Times New Roman" w:eastAsia="Times New Roman" w:hAnsi="Times New Roman" w:cs="Times New Roman"/>
          <w:color w:val="000000"/>
          <w:sz w:val="24"/>
          <w:szCs w:val="24"/>
          <w:lang w:val="en-IN" w:eastAsia="en-IN"/>
        </w:rPr>
        <w:t xml:space="preserve"> </w:t>
      </w:r>
      <w:proofErr w:type="spellStart"/>
      <w:r w:rsidRPr="00DF6FB9">
        <w:rPr>
          <w:rFonts w:ascii="Times New Roman" w:eastAsia="Times New Roman" w:hAnsi="Times New Roman" w:cs="Times New Roman"/>
          <w:color w:val="000000"/>
          <w:sz w:val="24"/>
          <w:szCs w:val="24"/>
          <w:lang w:val="en-IN" w:eastAsia="en-IN"/>
        </w:rPr>
        <w:t>anesthetic</w:t>
      </w:r>
      <w:proofErr w:type="spellEnd"/>
      <w:r w:rsidRPr="00DF6FB9">
        <w:rPr>
          <w:rFonts w:ascii="Times New Roman" w:eastAsia="Times New Roman" w:hAnsi="Times New Roman" w:cs="Times New Roman"/>
          <w:color w:val="000000"/>
          <w:sz w:val="24"/>
          <w:szCs w:val="24"/>
          <w:lang w:val="en-IN" w:eastAsia="en-IN"/>
        </w:rPr>
        <w:t xml:space="preserve"> agen</w:t>
      </w:r>
      <w:r>
        <w:rPr>
          <w:rFonts w:ascii="Times New Roman" w:eastAsia="Times New Roman" w:hAnsi="Times New Roman" w:cs="Times New Roman"/>
          <w:color w:val="000000"/>
          <w:sz w:val="24"/>
          <w:szCs w:val="24"/>
          <w:lang w:val="en-IN" w:eastAsia="en-IN"/>
        </w:rPr>
        <w:t xml:space="preserve">t: Report of a </w:t>
      </w:r>
      <w:r w:rsidRPr="00044756">
        <w:rPr>
          <w:rFonts w:ascii="Times New Roman" w:eastAsia="Times New Roman" w:hAnsi="Times New Roman" w:cs="Times New Roman"/>
          <w:noProof/>
          <w:color w:val="000000"/>
          <w:sz w:val="24"/>
          <w:szCs w:val="24"/>
          <w:lang w:val="en-IN" w:eastAsia="en-IN"/>
        </w:rPr>
        <w:t>case</w:t>
      </w:r>
      <w:r>
        <w:rPr>
          <w:rFonts w:ascii="Times New Roman" w:eastAsia="Times New Roman" w:hAnsi="Times New Roman" w:cs="Times New Roman"/>
          <w:color w:val="000000"/>
          <w:sz w:val="24"/>
          <w:szCs w:val="24"/>
          <w:lang w:val="en-IN" w:eastAsia="en-IN"/>
        </w:rPr>
        <w:t xml:space="preserve">. </w:t>
      </w:r>
      <w:r w:rsidRPr="00F41562">
        <w:rPr>
          <w:rFonts w:ascii="Times New Roman" w:eastAsia="Times New Roman" w:hAnsi="Times New Roman" w:cs="Times New Roman"/>
          <w:i/>
          <w:iCs/>
          <w:color w:val="000000"/>
          <w:sz w:val="24"/>
          <w:szCs w:val="24"/>
          <w:lang w:val="en-IN" w:eastAsia="en-IN"/>
        </w:rPr>
        <w:t xml:space="preserve">Oral </w:t>
      </w:r>
      <w:proofErr w:type="spellStart"/>
      <w:r w:rsidRPr="00F41562">
        <w:rPr>
          <w:rFonts w:ascii="Times New Roman" w:eastAsia="Times New Roman" w:hAnsi="Times New Roman" w:cs="Times New Roman"/>
          <w:i/>
          <w:iCs/>
          <w:color w:val="000000"/>
          <w:sz w:val="24"/>
          <w:szCs w:val="24"/>
          <w:lang w:val="en-IN" w:eastAsia="en-IN"/>
        </w:rPr>
        <w:t>Surg</w:t>
      </w:r>
      <w:proofErr w:type="spellEnd"/>
      <w:r w:rsidRPr="00F41562">
        <w:rPr>
          <w:rFonts w:ascii="Times New Roman" w:eastAsia="Times New Roman" w:hAnsi="Times New Roman" w:cs="Times New Roman"/>
          <w:i/>
          <w:iCs/>
          <w:color w:val="000000"/>
          <w:sz w:val="24"/>
          <w:szCs w:val="24"/>
          <w:lang w:val="en-IN" w:eastAsia="en-IN"/>
        </w:rPr>
        <w:t xml:space="preserve"> Oral Med Oral </w:t>
      </w:r>
      <w:proofErr w:type="spellStart"/>
      <w:r w:rsidRPr="00F41562">
        <w:rPr>
          <w:rFonts w:ascii="Times New Roman" w:eastAsia="Times New Roman" w:hAnsi="Times New Roman" w:cs="Times New Roman"/>
          <w:i/>
          <w:iCs/>
          <w:color w:val="000000"/>
          <w:sz w:val="24"/>
          <w:szCs w:val="24"/>
          <w:lang w:val="en-IN" w:eastAsia="en-IN"/>
        </w:rPr>
        <w:t>Pathol</w:t>
      </w:r>
      <w:proofErr w:type="spellEnd"/>
      <w:r w:rsidRPr="00F41562">
        <w:rPr>
          <w:rFonts w:ascii="Times New Roman" w:eastAsia="Times New Roman" w:hAnsi="Times New Roman" w:cs="Times New Roman"/>
          <w:i/>
          <w:iCs/>
          <w:color w:val="000000"/>
          <w:sz w:val="24"/>
          <w:szCs w:val="24"/>
          <w:lang w:val="en-IN" w:eastAsia="en-IN"/>
        </w:rPr>
        <w:t xml:space="preserve"> Oral </w:t>
      </w:r>
      <w:proofErr w:type="spellStart"/>
      <w:r w:rsidRPr="00F41562">
        <w:rPr>
          <w:rFonts w:ascii="Times New Roman" w:eastAsia="Times New Roman" w:hAnsi="Times New Roman" w:cs="Times New Roman"/>
          <w:i/>
          <w:iCs/>
          <w:color w:val="000000"/>
          <w:sz w:val="24"/>
          <w:szCs w:val="24"/>
          <w:lang w:val="en-IN" w:eastAsia="en-IN"/>
        </w:rPr>
        <w:t>Radiol</w:t>
      </w:r>
      <w:proofErr w:type="spellEnd"/>
      <w:r w:rsidRPr="00F41562">
        <w:rPr>
          <w:rFonts w:ascii="Times New Roman" w:eastAsia="Times New Roman" w:hAnsi="Times New Roman" w:cs="Times New Roman"/>
          <w:i/>
          <w:iCs/>
          <w:color w:val="000000"/>
          <w:sz w:val="24"/>
          <w:szCs w:val="24"/>
          <w:lang w:val="en-IN" w:eastAsia="en-IN"/>
        </w:rPr>
        <w:t xml:space="preserve"> </w:t>
      </w:r>
      <w:proofErr w:type="spellStart"/>
      <w:r w:rsidRPr="00F41562">
        <w:rPr>
          <w:rFonts w:ascii="Times New Roman" w:eastAsia="Times New Roman" w:hAnsi="Times New Roman" w:cs="Times New Roman"/>
          <w:i/>
          <w:iCs/>
          <w:color w:val="000000"/>
          <w:sz w:val="24"/>
          <w:szCs w:val="24"/>
          <w:lang w:val="en-IN" w:eastAsia="en-IN"/>
        </w:rPr>
        <w:t>Endod</w:t>
      </w:r>
      <w:proofErr w:type="spellEnd"/>
      <w:r w:rsidRPr="00F41562">
        <w:rPr>
          <w:rFonts w:ascii="Times New Roman" w:eastAsia="Times New Roman" w:hAnsi="Times New Roman" w:cs="Times New Roman"/>
          <w:i/>
          <w:iCs/>
          <w:color w:val="000000"/>
          <w:sz w:val="24"/>
          <w:szCs w:val="24"/>
          <w:lang w:val="en-IN" w:eastAsia="en-IN"/>
        </w:rPr>
        <w:t>.</w:t>
      </w:r>
      <w:r w:rsidRPr="00DF6FB9">
        <w:rPr>
          <w:rFonts w:ascii="Times New Roman" w:eastAsia="Times New Roman" w:hAnsi="Times New Roman" w:cs="Times New Roman"/>
          <w:color w:val="000000"/>
          <w:sz w:val="24"/>
          <w:szCs w:val="24"/>
          <w:lang w:val="en-IN" w:eastAsia="en-IN"/>
        </w:rPr>
        <w:t> 2011; 113:581–2. </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proofErr w:type="spellStart"/>
      <w:r w:rsidRPr="00DF6FB9">
        <w:rPr>
          <w:rFonts w:ascii="Times New Roman" w:eastAsia="Times New Roman" w:hAnsi="Times New Roman" w:cs="Times New Roman"/>
          <w:color w:val="000000"/>
          <w:sz w:val="24"/>
          <w:szCs w:val="24"/>
          <w:lang w:val="en-IN" w:eastAsia="en-IN"/>
        </w:rPr>
        <w:t>Smędra-Kaźmirska</w:t>
      </w:r>
      <w:proofErr w:type="spellEnd"/>
      <w:r w:rsidRPr="00DF6FB9">
        <w:rPr>
          <w:rFonts w:ascii="Times New Roman" w:eastAsia="Times New Roman" w:hAnsi="Times New Roman" w:cs="Times New Roman"/>
          <w:color w:val="000000"/>
          <w:sz w:val="24"/>
          <w:szCs w:val="24"/>
          <w:lang w:val="en-IN" w:eastAsia="en-IN"/>
        </w:rPr>
        <w:t xml:space="preserve"> A, </w:t>
      </w:r>
      <w:proofErr w:type="spellStart"/>
      <w:r w:rsidRPr="00DF6FB9">
        <w:rPr>
          <w:rFonts w:ascii="Times New Roman" w:eastAsia="Times New Roman" w:hAnsi="Times New Roman" w:cs="Times New Roman"/>
          <w:color w:val="000000"/>
          <w:sz w:val="24"/>
          <w:szCs w:val="24"/>
          <w:lang w:val="en-IN" w:eastAsia="en-IN"/>
        </w:rPr>
        <w:t>Zydek</w:t>
      </w:r>
      <w:proofErr w:type="spellEnd"/>
      <w:r w:rsidRPr="00DF6FB9">
        <w:rPr>
          <w:rFonts w:ascii="Times New Roman" w:eastAsia="Times New Roman" w:hAnsi="Times New Roman" w:cs="Times New Roman"/>
          <w:color w:val="000000"/>
          <w:sz w:val="24"/>
          <w:szCs w:val="24"/>
          <w:lang w:val="en-IN" w:eastAsia="en-IN"/>
        </w:rPr>
        <w:t xml:space="preserve"> L, </w:t>
      </w:r>
      <w:proofErr w:type="spellStart"/>
      <w:r w:rsidRPr="00DF6FB9">
        <w:rPr>
          <w:rFonts w:ascii="Times New Roman" w:eastAsia="Times New Roman" w:hAnsi="Times New Roman" w:cs="Times New Roman"/>
          <w:color w:val="000000"/>
          <w:sz w:val="24"/>
          <w:szCs w:val="24"/>
          <w:lang w:val="en-IN" w:eastAsia="en-IN"/>
        </w:rPr>
        <w:t>Barzdo</w:t>
      </w:r>
      <w:proofErr w:type="spellEnd"/>
      <w:r w:rsidRPr="00DF6FB9">
        <w:rPr>
          <w:rFonts w:ascii="Times New Roman" w:eastAsia="Times New Roman" w:hAnsi="Times New Roman" w:cs="Times New Roman"/>
          <w:color w:val="000000"/>
          <w:sz w:val="24"/>
          <w:szCs w:val="24"/>
          <w:lang w:val="en-IN" w:eastAsia="en-IN"/>
        </w:rPr>
        <w:t xml:space="preserve"> M, </w:t>
      </w:r>
      <w:proofErr w:type="spellStart"/>
      <w:r w:rsidRPr="00DF6FB9">
        <w:rPr>
          <w:rFonts w:ascii="Times New Roman" w:eastAsia="Times New Roman" w:hAnsi="Times New Roman" w:cs="Times New Roman"/>
          <w:color w:val="000000"/>
          <w:sz w:val="24"/>
          <w:szCs w:val="24"/>
          <w:lang w:val="en-IN" w:eastAsia="en-IN"/>
        </w:rPr>
        <w:t>Machała</w:t>
      </w:r>
      <w:proofErr w:type="spellEnd"/>
      <w:r w:rsidRPr="00DF6FB9">
        <w:rPr>
          <w:rFonts w:ascii="Times New Roman" w:eastAsia="Times New Roman" w:hAnsi="Times New Roman" w:cs="Times New Roman"/>
          <w:color w:val="000000"/>
          <w:sz w:val="24"/>
          <w:szCs w:val="24"/>
          <w:lang w:val="en-IN" w:eastAsia="en-IN"/>
        </w:rPr>
        <w:t xml:space="preserve"> W, </w:t>
      </w:r>
      <w:proofErr w:type="spellStart"/>
      <w:r w:rsidRPr="00DF6FB9">
        <w:rPr>
          <w:rFonts w:ascii="Times New Roman" w:eastAsia="Times New Roman" w:hAnsi="Times New Roman" w:cs="Times New Roman"/>
          <w:color w:val="000000"/>
          <w:sz w:val="24"/>
          <w:szCs w:val="24"/>
          <w:lang w:val="en-IN" w:eastAsia="en-IN"/>
        </w:rPr>
        <w:t>Berent</w:t>
      </w:r>
      <w:proofErr w:type="spellEnd"/>
      <w:r w:rsidRPr="00DF6FB9">
        <w:rPr>
          <w:rFonts w:ascii="Times New Roman" w:eastAsia="Times New Roman" w:hAnsi="Times New Roman" w:cs="Times New Roman"/>
          <w:color w:val="000000"/>
          <w:sz w:val="24"/>
          <w:szCs w:val="24"/>
          <w:lang w:val="en-IN" w:eastAsia="en-IN"/>
        </w:rPr>
        <w:t xml:space="preserve"> J. Accidental intravenous injection of formalin. </w:t>
      </w:r>
      <w:proofErr w:type="spellStart"/>
      <w:r w:rsidRPr="00F41562">
        <w:rPr>
          <w:rFonts w:ascii="Times New Roman" w:eastAsia="Times New Roman" w:hAnsi="Times New Roman" w:cs="Times New Roman"/>
          <w:i/>
          <w:iCs/>
          <w:color w:val="000000"/>
          <w:sz w:val="24"/>
          <w:szCs w:val="24"/>
          <w:lang w:val="en-IN" w:eastAsia="en-IN"/>
        </w:rPr>
        <w:t>Anaesthesiol</w:t>
      </w:r>
      <w:proofErr w:type="spellEnd"/>
      <w:r w:rsidRPr="00F41562">
        <w:rPr>
          <w:rFonts w:ascii="Times New Roman" w:eastAsia="Times New Roman" w:hAnsi="Times New Roman" w:cs="Times New Roman"/>
          <w:i/>
          <w:iCs/>
          <w:color w:val="000000"/>
          <w:sz w:val="24"/>
          <w:szCs w:val="24"/>
          <w:lang w:val="en-IN" w:eastAsia="en-IN"/>
        </w:rPr>
        <w:t xml:space="preserve"> Intensive </w:t>
      </w:r>
      <w:proofErr w:type="spellStart"/>
      <w:r w:rsidRPr="00F41562">
        <w:rPr>
          <w:rFonts w:ascii="Times New Roman" w:eastAsia="Times New Roman" w:hAnsi="Times New Roman" w:cs="Times New Roman"/>
          <w:i/>
          <w:iCs/>
          <w:color w:val="000000"/>
          <w:sz w:val="24"/>
          <w:szCs w:val="24"/>
          <w:lang w:val="en-IN" w:eastAsia="en-IN"/>
        </w:rPr>
        <w:t>Ther</w:t>
      </w:r>
      <w:proofErr w:type="spellEnd"/>
      <w:r w:rsidRPr="00F41562">
        <w:rPr>
          <w:rFonts w:ascii="Times New Roman" w:eastAsia="Times New Roman" w:hAnsi="Times New Roman" w:cs="Times New Roman"/>
          <w:i/>
          <w:iCs/>
          <w:color w:val="000000"/>
          <w:sz w:val="24"/>
          <w:szCs w:val="24"/>
          <w:lang w:val="en-IN" w:eastAsia="en-IN"/>
        </w:rPr>
        <w:t>.</w:t>
      </w:r>
      <w:r w:rsidRPr="00DF6FB9">
        <w:rPr>
          <w:rFonts w:ascii="Times New Roman" w:eastAsia="Times New Roman" w:hAnsi="Times New Roman" w:cs="Times New Roman"/>
          <w:color w:val="000000"/>
          <w:sz w:val="24"/>
          <w:szCs w:val="24"/>
          <w:lang w:val="en-IN" w:eastAsia="en-IN"/>
        </w:rPr>
        <w:t> 2009; 111:133–5.</w:t>
      </w:r>
    </w:p>
    <w:p w:rsidR="00D04626" w:rsidRPr="006F3FC0"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Williams M. Post-operative nerve damage and removable of the mandibular third molar: a matter of common consent. </w:t>
      </w:r>
      <w:r w:rsidRPr="00F41562">
        <w:rPr>
          <w:rFonts w:ascii="Times New Roman" w:eastAsia="Times New Roman" w:hAnsi="Times New Roman" w:cs="Times New Roman"/>
          <w:i/>
          <w:iCs/>
          <w:color w:val="000000"/>
          <w:sz w:val="24"/>
          <w:szCs w:val="24"/>
          <w:lang w:val="en-IN" w:eastAsia="en-IN"/>
        </w:rPr>
        <w:t xml:space="preserve">Br J Oral </w:t>
      </w:r>
      <w:proofErr w:type="spellStart"/>
      <w:r w:rsidRPr="00F41562">
        <w:rPr>
          <w:rFonts w:ascii="Times New Roman" w:eastAsia="Times New Roman" w:hAnsi="Times New Roman" w:cs="Times New Roman"/>
          <w:i/>
          <w:iCs/>
          <w:color w:val="000000"/>
          <w:sz w:val="24"/>
          <w:szCs w:val="24"/>
          <w:lang w:val="en-IN" w:eastAsia="en-IN"/>
        </w:rPr>
        <w:t>Maxillofac</w:t>
      </w:r>
      <w:proofErr w:type="spellEnd"/>
      <w:r w:rsidRPr="00F41562">
        <w:rPr>
          <w:rFonts w:ascii="Times New Roman" w:eastAsia="Times New Roman" w:hAnsi="Times New Roman" w:cs="Times New Roman"/>
          <w:i/>
          <w:iCs/>
          <w:color w:val="000000"/>
          <w:sz w:val="24"/>
          <w:szCs w:val="24"/>
          <w:lang w:val="en-IN" w:eastAsia="en-IN"/>
        </w:rPr>
        <w:t xml:space="preserve"> </w:t>
      </w:r>
      <w:proofErr w:type="spellStart"/>
      <w:r w:rsidRPr="00F41562">
        <w:rPr>
          <w:rFonts w:ascii="Times New Roman" w:eastAsia="Times New Roman" w:hAnsi="Times New Roman" w:cs="Times New Roman"/>
          <w:i/>
          <w:iCs/>
          <w:color w:val="000000"/>
          <w:sz w:val="24"/>
          <w:szCs w:val="24"/>
          <w:lang w:val="en-IN" w:eastAsia="en-IN"/>
        </w:rPr>
        <w:t>Surg</w:t>
      </w:r>
      <w:proofErr w:type="spellEnd"/>
      <w:r>
        <w:rPr>
          <w:rFonts w:ascii="Times New Roman" w:eastAsia="Times New Roman" w:hAnsi="Times New Roman" w:cs="Times New Roman"/>
          <w:color w:val="000000"/>
          <w:sz w:val="24"/>
          <w:szCs w:val="24"/>
          <w:lang w:val="en-IN" w:eastAsia="en-IN"/>
        </w:rPr>
        <w:t xml:space="preserve"> 1996; 34:386-8</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r w:rsidRPr="00DF6FB9">
        <w:rPr>
          <w:rFonts w:ascii="Times New Roman" w:eastAsia="Times New Roman" w:hAnsi="Times New Roman" w:cs="Times New Roman"/>
          <w:color w:val="000000"/>
          <w:sz w:val="24"/>
          <w:szCs w:val="24"/>
          <w:lang w:val="en-IN" w:eastAsia="en-IN"/>
        </w:rPr>
        <w:t>Mahal AS, Shah N. Implications of the growth of dental education in India. </w:t>
      </w:r>
      <w:r w:rsidRPr="00F41562">
        <w:rPr>
          <w:rFonts w:ascii="Times New Roman" w:eastAsia="Times New Roman" w:hAnsi="Times New Roman" w:cs="Times New Roman"/>
          <w:i/>
          <w:iCs/>
          <w:color w:val="000000"/>
          <w:sz w:val="24"/>
          <w:szCs w:val="24"/>
          <w:lang w:val="en-IN" w:eastAsia="en-IN"/>
        </w:rPr>
        <w:t>J Dent Educ.</w:t>
      </w:r>
      <w:r w:rsidRPr="00DF6FB9">
        <w:rPr>
          <w:rFonts w:ascii="Times New Roman" w:eastAsia="Times New Roman" w:hAnsi="Times New Roman" w:cs="Times New Roman"/>
          <w:color w:val="000000"/>
          <w:sz w:val="24"/>
          <w:szCs w:val="24"/>
          <w:lang w:val="en-IN" w:eastAsia="en-IN"/>
        </w:rPr>
        <w:t> 2006; 70:884–91</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proofErr w:type="spellStart"/>
      <w:r w:rsidRPr="00DF6FB9">
        <w:rPr>
          <w:rFonts w:ascii="Times New Roman" w:eastAsia="Times New Roman" w:hAnsi="Times New Roman" w:cs="Times New Roman"/>
          <w:color w:val="000000"/>
          <w:sz w:val="24"/>
          <w:szCs w:val="24"/>
          <w:lang w:val="en-IN" w:eastAsia="en-IN"/>
        </w:rPr>
        <w:lastRenderedPageBreak/>
        <w:t>Kannabiran</w:t>
      </w:r>
      <w:proofErr w:type="spellEnd"/>
      <w:r w:rsidRPr="00DF6FB9">
        <w:rPr>
          <w:rFonts w:ascii="Times New Roman" w:eastAsia="Times New Roman" w:hAnsi="Times New Roman" w:cs="Times New Roman"/>
          <w:color w:val="000000"/>
          <w:sz w:val="24"/>
          <w:szCs w:val="24"/>
          <w:lang w:val="en-IN" w:eastAsia="en-IN"/>
        </w:rPr>
        <w:t xml:space="preserve"> K. The clinical establishment (Registration and regulation) bill 2007: A brief review. </w:t>
      </w:r>
      <w:proofErr w:type="spellStart"/>
      <w:r w:rsidRPr="00F41562">
        <w:rPr>
          <w:rFonts w:ascii="Times New Roman" w:eastAsia="Times New Roman" w:hAnsi="Times New Roman" w:cs="Times New Roman"/>
          <w:i/>
          <w:iCs/>
          <w:color w:val="000000"/>
          <w:sz w:val="24"/>
          <w:szCs w:val="24"/>
          <w:lang w:val="en-IN" w:eastAsia="en-IN"/>
        </w:rPr>
        <w:t>Ind</w:t>
      </w:r>
      <w:proofErr w:type="spellEnd"/>
      <w:r w:rsidRPr="00F41562">
        <w:rPr>
          <w:rFonts w:ascii="Times New Roman" w:eastAsia="Times New Roman" w:hAnsi="Times New Roman" w:cs="Times New Roman"/>
          <w:i/>
          <w:iCs/>
          <w:color w:val="000000"/>
          <w:sz w:val="24"/>
          <w:szCs w:val="24"/>
          <w:lang w:val="en-IN" w:eastAsia="en-IN"/>
        </w:rPr>
        <w:t xml:space="preserve"> J Med Ethics.</w:t>
      </w:r>
      <w:r w:rsidRPr="00DF6FB9">
        <w:rPr>
          <w:rFonts w:ascii="Times New Roman" w:eastAsia="Times New Roman" w:hAnsi="Times New Roman" w:cs="Times New Roman"/>
          <w:color w:val="000000"/>
          <w:sz w:val="24"/>
          <w:szCs w:val="24"/>
          <w:lang w:val="en-IN" w:eastAsia="en-IN"/>
        </w:rPr>
        <w:t> 2008; 5:108–9. </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proofErr w:type="spellStart"/>
      <w:r w:rsidRPr="00DF6FB9">
        <w:rPr>
          <w:rFonts w:ascii="Times New Roman" w:eastAsia="Times New Roman" w:hAnsi="Times New Roman" w:cs="Times New Roman"/>
          <w:color w:val="000000"/>
          <w:sz w:val="24"/>
          <w:szCs w:val="24"/>
          <w:lang w:val="en-IN" w:eastAsia="en-IN"/>
        </w:rPr>
        <w:t>Phadke</w:t>
      </w:r>
      <w:proofErr w:type="spellEnd"/>
      <w:r w:rsidRPr="00DF6FB9">
        <w:rPr>
          <w:rFonts w:ascii="Times New Roman" w:eastAsia="Times New Roman" w:hAnsi="Times New Roman" w:cs="Times New Roman"/>
          <w:color w:val="000000"/>
          <w:sz w:val="24"/>
          <w:szCs w:val="24"/>
          <w:lang w:val="en-IN" w:eastAsia="en-IN"/>
        </w:rPr>
        <w:t xml:space="preserve"> A. The Indian Medical Association and the clinical establishment Act, 2010: Irrational opposition to regulation. </w:t>
      </w:r>
      <w:proofErr w:type="spellStart"/>
      <w:r w:rsidRPr="00F41562">
        <w:rPr>
          <w:rFonts w:ascii="Times New Roman" w:eastAsia="Times New Roman" w:hAnsi="Times New Roman" w:cs="Times New Roman"/>
          <w:i/>
          <w:iCs/>
          <w:color w:val="000000"/>
          <w:sz w:val="24"/>
          <w:szCs w:val="24"/>
          <w:lang w:val="en-IN" w:eastAsia="en-IN"/>
        </w:rPr>
        <w:t>Ind</w:t>
      </w:r>
      <w:proofErr w:type="spellEnd"/>
      <w:r w:rsidRPr="00F41562">
        <w:rPr>
          <w:rFonts w:ascii="Times New Roman" w:eastAsia="Times New Roman" w:hAnsi="Times New Roman" w:cs="Times New Roman"/>
          <w:i/>
          <w:iCs/>
          <w:color w:val="000000"/>
          <w:sz w:val="24"/>
          <w:szCs w:val="24"/>
          <w:lang w:val="en-IN" w:eastAsia="en-IN"/>
        </w:rPr>
        <w:t xml:space="preserve"> J Med Ethics</w:t>
      </w:r>
      <w:r w:rsidRPr="00DF6FB9">
        <w:rPr>
          <w:rFonts w:ascii="Times New Roman" w:eastAsia="Times New Roman" w:hAnsi="Times New Roman" w:cs="Times New Roman"/>
          <w:color w:val="000000"/>
          <w:sz w:val="24"/>
          <w:szCs w:val="24"/>
          <w:lang w:val="en-IN" w:eastAsia="en-IN"/>
        </w:rPr>
        <w:t>. 2010; 7:229–32.</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r w:rsidRPr="00DF6FB9">
        <w:rPr>
          <w:rFonts w:ascii="Times New Roman" w:eastAsia="Times New Roman" w:hAnsi="Times New Roman" w:cs="Times New Roman"/>
          <w:color w:val="000000"/>
          <w:sz w:val="24"/>
          <w:szCs w:val="24"/>
          <w:lang w:val="en-IN" w:eastAsia="en-IN"/>
        </w:rPr>
        <w:t>Dentists (code of ethics) Regulation 1976. [Last accessed on 2012 Aug 04]. Available from:</w:t>
      </w:r>
      <w:hyperlink r:id="rId11" w:history="1">
        <w:r w:rsidRPr="00DF6FB9">
          <w:rPr>
            <w:rFonts w:ascii="Times New Roman" w:eastAsia="Times New Roman" w:hAnsi="Times New Roman" w:cs="Times New Roman"/>
            <w:color w:val="642A8F"/>
            <w:sz w:val="24"/>
            <w:szCs w:val="24"/>
            <w:u w:val="single"/>
            <w:lang w:val="en-IN" w:eastAsia="en-IN"/>
          </w:rPr>
          <w:t>http://dciindia.org/annoncment_pdf_files/pdf_files/CODEOFETHICSREGULATIONS1976.pdf</w:t>
        </w:r>
      </w:hyperlink>
      <w:r w:rsidRPr="00DF6FB9">
        <w:rPr>
          <w:rFonts w:ascii="Times New Roman" w:eastAsia="Times New Roman" w:hAnsi="Times New Roman" w:cs="Times New Roman"/>
          <w:color w:val="000000"/>
          <w:sz w:val="24"/>
          <w:szCs w:val="24"/>
          <w:lang w:val="en-IN" w:eastAsia="en-IN"/>
        </w:rPr>
        <w:t> </w:t>
      </w:r>
    </w:p>
    <w:p w:rsidR="00D04626" w:rsidRPr="00D83C9C"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Lee JS, Curley AW, Smith RA. Prevention of wrong-site tooth extraction: Clinical guidelines. </w:t>
      </w:r>
      <w:r w:rsidRPr="00F41562">
        <w:rPr>
          <w:rFonts w:ascii="Times New Roman" w:eastAsia="Times New Roman" w:hAnsi="Times New Roman" w:cs="Times New Roman"/>
          <w:i/>
          <w:iCs/>
          <w:color w:val="000000"/>
          <w:sz w:val="24"/>
          <w:szCs w:val="24"/>
          <w:lang w:val="en-IN" w:eastAsia="en-IN"/>
        </w:rPr>
        <w:t xml:space="preserve">J Oral </w:t>
      </w:r>
      <w:proofErr w:type="spellStart"/>
      <w:r w:rsidRPr="00F41562">
        <w:rPr>
          <w:rFonts w:ascii="Times New Roman" w:eastAsia="Times New Roman" w:hAnsi="Times New Roman" w:cs="Times New Roman"/>
          <w:i/>
          <w:iCs/>
          <w:color w:val="000000"/>
          <w:sz w:val="24"/>
          <w:szCs w:val="24"/>
          <w:lang w:val="en-IN" w:eastAsia="en-IN"/>
        </w:rPr>
        <w:t>Maxillofac</w:t>
      </w:r>
      <w:proofErr w:type="spellEnd"/>
      <w:r w:rsidRPr="00F41562">
        <w:rPr>
          <w:rFonts w:ascii="Times New Roman" w:eastAsia="Times New Roman" w:hAnsi="Times New Roman" w:cs="Times New Roman"/>
          <w:i/>
          <w:iCs/>
          <w:color w:val="000000"/>
          <w:sz w:val="24"/>
          <w:szCs w:val="24"/>
          <w:lang w:val="en-IN" w:eastAsia="en-IN"/>
        </w:rPr>
        <w:t xml:space="preserve"> </w:t>
      </w:r>
      <w:proofErr w:type="spellStart"/>
      <w:r w:rsidRPr="00F41562">
        <w:rPr>
          <w:rFonts w:ascii="Times New Roman" w:eastAsia="Times New Roman" w:hAnsi="Times New Roman" w:cs="Times New Roman"/>
          <w:i/>
          <w:iCs/>
          <w:color w:val="000000"/>
          <w:sz w:val="24"/>
          <w:szCs w:val="24"/>
          <w:lang w:val="en-IN" w:eastAsia="en-IN"/>
        </w:rPr>
        <w:t>Surg</w:t>
      </w:r>
      <w:proofErr w:type="spellEnd"/>
      <w:r>
        <w:rPr>
          <w:rFonts w:ascii="Times New Roman" w:eastAsia="Times New Roman" w:hAnsi="Times New Roman" w:cs="Times New Roman"/>
          <w:color w:val="000000"/>
          <w:sz w:val="24"/>
          <w:szCs w:val="24"/>
          <w:lang w:val="en-IN" w:eastAsia="en-IN"/>
        </w:rPr>
        <w:t xml:space="preserve"> 2007</w:t>
      </w:r>
      <w:proofErr w:type="gramStart"/>
      <w:r>
        <w:rPr>
          <w:rFonts w:ascii="Times New Roman" w:eastAsia="Times New Roman" w:hAnsi="Times New Roman" w:cs="Times New Roman"/>
          <w:color w:val="000000"/>
          <w:sz w:val="24"/>
          <w:szCs w:val="24"/>
          <w:lang w:val="en-IN" w:eastAsia="en-IN"/>
        </w:rPr>
        <w:t>;65</w:t>
      </w:r>
      <w:proofErr w:type="gramEnd"/>
      <w:r>
        <w:rPr>
          <w:rFonts w:ascii="Times New Roman" w:eastAsia="Times New Roman" w:hAnsi="Times New Roman" w:cs="Times New Roman"/>
          <w:color w:val="000000"/>
          <w:sz w:val="24"/>
          <w:szCs w:val="24"/>
          <w:lang w:val="en-IN" w:eastAsia="en-IN"/>
        </w:rPr>
        <w:t>: 1793-9.</w:t>
      </w:r>
    </w:p>
    <w:p w:rsidR="00D04626" w:rsidRDefault="00D04626" w:rsidP="00D04626">
      <w:pPr>
        <w:spacing w:line="480" w:lineRule="auto"/>
      </w:pPr>
    </w:p>
    <w:p w:rsidR="00D04626" w:rsidRDefault="00D04626" w:rsidP="00A817C6">
      <w:pPr>
        <w:spacing w:line="480" w:lineRule="auto"/>
      </w:pPr>
    </w:p>
    <w:p w:rsidR="00D04626" w:rsidRDefault="00D04626" w:rsidP="00A817C6">
      <w:pPr>
        <w:spacing w:line="480" w:lineRule="auto"/>
      </w:pPr>
    </w:p>
    <w:p w:rsidR="00D04626" w:rsidRDefault="00D04626" w:rsidP="00A817C6">
      <w:pPr>
        <w:spacing w:line="480" w:lineRule="auto"/>
      </w:pPr>
    </w:p>
    <w:sectPr w:rsidR="00D04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6D61"/>
    <w:multiLevelType w:val="hybridMultilevel"/>
    <w:tmpl w:val="B7A2655A"/>
    <w:lvl w:ilvl="0" w:tplc="D20A431A">
      <w:start w:val="1"/>
      <w:numFmt w:val="decimal"/>
      <w:lvlText w:val="%1."/>
      <w:lvlJc w:val="left"/>
      <w:pPr>
        <w:ind w:left="720" w:hanging="360"/>
      </w:pPr>
      <w:rPr>
        <w:rFonts w:eastAsia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5D4401"/>
    <w:multiLevelType w:val="hybridMultilevel"/>
    <w:tmpl w:val="EE561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AC1E3D"/>
    <w:multiLevelType w:val="hybridMultilevel"/>
    <w:tmpl w:val="E2F8D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a1MDI2MzWzsDA2NzVX0lEKTi0uzszPAykwrwUAIVgC8ywAAAA="/>
  </w:docVars>
  <w:rsids>
    <w:rsidRoot w:val="00881433"/>
    <w:rsid w:val="000B7C93"/>
    <w:rsid w:val="00331EBD"/>
    <w:rsid w:val="0040228C"/>
    <w:rsid w:val="00407B76"/>
    <w:rsid w:val="005F4ED5"/>
    <w:rsid w:val="00613375"/>
    <w:rsid w:val="0080151C"/>
    <w:rsid w:val="00881433"/>
    <w:rsid w:val="008E67E1"/>
    <w:rsid w:val="009363F9"/>
    <w:rsid w:val="0095022F"/>
    <w:rsid w:val="009B7279"/>
    <w:rsid w:val="00A12851"/>
    <w:rsid w:val="00A817C6"/>
    <w:rsid w:val="00AE2497"/>
    <w:rsid w:val="00C55FF0"/>
    <w:rsid w:val="00D04626"/>
    <w:rsid w:val="00DA4CB5"/>
    <w:rsid w:val="00DE5E12"/>
    <w:rsid w:val="00F0484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7C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7C6"/>
    <w:pPr>
      <w:ind w:left="720"/>
      <w:contextualSpacing/>
    </w:pPr>
  </w:style>
  <w:style w:type="character" w:styleId="Hyperlink">
    <w:name w:val="Hyperlink"/>
    <w:basedOn w:val="DefaultParagraphFont"/>
    <w:uiPriority w:val="99"/>
    <w:unhideWhenUsed/>
    <w:rsid w:val="00A817C6"/>
    <w:rPr>
      <w:color w:val="0563C1" w:themeColor="hyperlink"/>
      <w:u w:val="single"/>
    </w:rPr>
  </w:style>
  <w:style w:type="character" w:customStyle="1" w:styleId="highlight">
    <w:name w:val="highlight"/>
    <w:basedOn w:val="DefaultParagraphFont"/>
    <w:rsid w:val="00D04626"/>
  </w:style>
  <w:style w:type="paragraph" w:styleId="BalloonText">
    <w:name w:val="Balloon Text"/>
    <w:basedOn w:val="Normal"/>
    <w:link w:val="BalloonTextChar"/>
    <w:uiPriority w:val="99"/>
    <w:semiHidden/>
    <w:unhideWhenUsed/>
    <w:rsid w:val="009B7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279"/>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7C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7C6"/>
    <w:pPr>
      <w:ind w:left="720"/>
      <w:contextualSpacing/>
    </w:pPr>
  </w:style>
  <w:style w:type="character" w:styleId="Hyperlink">
    <w:name w:val="Hyperlink"/>
    <w:basedOn w:val="DefaultParagraphFont"/>
    <w:uiPriority w:val="99"/>
    <w:unhideWhenUsed/>
    <w:rsid w:val="00A817C6"/>
    <w:rPr>
      <w:color w:val="0563C1" w:themeColor="hyperlink"/>
      <w:u w:val="single"/>
    </w:rPr>
  </w:style>
  <w:style w:type="character" w:customStyle="1" w:styleId="highlight">
    <w:name w:val="highlight"/>
    <w:basedOn w:val="DefaultParagraphFont"/>
    <w:rsid w:val="00D04626"/>
  </w:style>
  <w:style w:type="paragraph" w:styleId="BalloonText">
    <w:name w:val="Balloon Text"/>
    <w:basedOn w:val="Normal"/>
    <w:link w:val="BalloonTextChar"/>
    <w:uiPriority w:val="99"/>
    <w:semiHidden/>
    <w:unhideWhenUsed/>
    <w:rsid w:val="009B7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27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17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lakurthykira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palakurthykiran@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ciindia.org/annoncment_pdf_files/pdf_files/CODEOFETHICSREGULATIONS1976.pdf" TargetMode="External"/><Relationship Id="rId5" Type="http://schemas.openxmlformats.org/officeDocument/2006/relationships/settings" Target="settings.xml"/><Relationship Id="rId10" Type="http://schemas.openxmlformats.org/officeDocument/2006/relationships/hyperlink" Target="https://www.ncbi.nlm.nih.gov/pubmed/28598526" TargetMode="External"/><Relationship Id="rId4" Type="http://schemas.microsoft.com/office/2007/relationships/stylesWithEffects" Target="stylesWithEffects.xml"/><Relationship Id="rId9" Type="http://schemas.openxmlformats.org/officeDocument/2006/relationships/hyperlink" Target="https://www.ncbi.nlm.nih.gov/pubmed/?term=Nassani%20MZ%5BAuthor%5D&amp;cauthor=true&amp;cauthor_uid=285985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21C28-1106-46EB-8042-CAA0F867B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13</Pages>
  <Words>2960</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palakurthy</dc:creator>
  <cp:keywords/>
  <dc:description/>
  <cp:lastModifiedBy>kiran palakurthy</cp:lastModifiedBy>
  <cp:revision>10</cp:revision>
  <dcterms:created xsi:type="dcterms:W3CDTF">2018-02-20T06:39:00Z</dcterms:created>
  <dcterms:modified xsi:type="dcterms:W3CDTF">2018-03-22T20:35:00Z</dcterms:modified>
</cp:coreProperties>
</file>